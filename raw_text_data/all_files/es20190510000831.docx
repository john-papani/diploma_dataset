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D6753" w14:textId="77777777" w:rsidR="00471FB5" w:rsidRPr="00471FB5" w:rsidRDefault="00471FB5" w:rsidP="00471FB5">
      <w:pPr>
        <w:spacing w:after="0" w:line="360" w:lineRule="auto"/>
        <w:rPr>
          <w:ins w:id="0" w:author="Φλούδα Χριστίνα" w:date="2019-05-20T09:43:00Z"/>
          <w:rFonts w:eastAsia="Times New Roman"/>
          <w:szCs w:val="24"/>
          <w:lang w:eastAsia="en-US"/>
        </w:rPr>
      </w:pPr>
      <w:ins w:id="1" w:author="Φλούδα Χριστίνα" w:date="2019-05-20T09:43:00Z">
        <w:r w:rsidRPr="00471FB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0F18D34" w14:textId="77777777" w:rsidR="00471FB5" w:rsidRPr="00471FB5" w:rsidRDefault="00471FB5" w:rsidP="00471FB5">
      <w:pPr>
        <w:spacing w:after="0" w:line="360" w:lineRule="auto"/>
        <w:rPr>
          <w:ins w:id="2" w:author="Φλούδα Χριστίνα" w:date="2019-05-20T09:43:00Z"/>
          <w:rFonts w:eastAsia="Times New Roman"/>
          <w:szCs w:val="24"/>
          <w:lang w:eastAsia="en-US"/>
        </w:rPr>
      </w:pPr>
    </w:p>
    <w:p w14:paraId="7DC2EA9D" w14:textId="77777777" w:rsidR="00471FB5" w:rsidRPr="00471FB5" w:rsidRDefault="00471FB5" w:rsidP="00471FB5">
      <w:pPr>
        <w:spacing w:after="0" w:line="360" w:lineRule="auto"/>
        <w:rPr>
          <w:ins w:id="3" w:author="Φλούδα Χριστίνα" w:date="2019-05-20T09:43:00Z"/>
          <w:rFonts w:eastAsia="Times New Roman"/>
          <w:szCs w:val="24"/>
          <w:lang w:eastAsia="en-US"/>
        </w:rPr>
      </w:pPr>
      <w:ins w:id="4" w:author="Φλούδα Χριστίνα" w:date="2019-05-20T09:43:00Z">
        <w:r w:rsidRPr="00471FB5">
          <w:rPr>
            <w:rFonts w:eastAsia="Times New Roman"/>
            <w:szCs w:val="24"/>
            <w:lang w:eastAsia="en-US"/>
          </w:rPr>
          <w:t>ΠΙΝΑΚΑΣ ΠΕΡΙΕΧΟΜΕΝΩΝ</w:t>
        </w:r>
      </w:ins>
    </w:p>
    <w:p w14:paraId="39AF8A70" w14:textId="77777777" w:rsidR="00471FB5" w:rsidRPr="00471FB5" w:rsidRDefault="00471FB5" w:rsidP="00471FB5">
      <w:pPr>
        <w:spacing w:after="0" w:line="360" w:lineRule="auto"/>
        <w:rPr>
          <w:ins w:id="5" w:author="Φλούδα Χριστίνα" w:date="2019-05-20T09:43:00Z"/>
          <w:rFonts w:eastAsia="Times New Roman"/>
          <w:szCs w:val="24"/>
          <w:lang w:eastAsia="en-US"/>
        </w:rPr>
      </w:pPr>
      <w:ins w:id="6" w:author="Φλούδα Χριστίνα" w:date="2019-05-20T09:43:00Z">
        <w:r w:rsidRPr="00471FB5">
          <w:rPr>
            <w:rFonts w:eastAsia="Times New Roman"/>
            <w:szCs w:val="24"/>
            <w:lang w:eastAsia="en-US"/>
          </w:rPr>
          <w:t xml:space="preserve">ΙΖ΄ ΠΕΡΙΟΔΟΣ </w:t>
        </w:r>
      </w:ins>
    </w:p>
    <w:p w14:paraId="1E5EB8D7" w14:textId="77777777" w:rsidR="00471FB5" w:rsidRPr="00471FB5" w:rsidRDefault="00471FB5" w:rsidP="00471FB5">
      <w:pPr>
        <w:spacing w:after="0" w:line="360" w:lineRule="auto"/>
        <w:rPr>
          <w:ins w:id="7" w:author="Φλούδα Χριστίνα" w:date="2019-05-20T09:43:00Z"/>
          <w:rFonts w:eastAsia="Times New Roman"/>
          <w:szCs w:val="24"/>
          <w:lang w:eastAsia="en-US"/>
        </w:rPr>
      </w:pPr>
      <w:ins w:id="8" w:author="Φλούδα Χριστίνα" w:date="2019-05-20T09:43:00Z">
        <w:r w:rsidRPr="00471FB5">
          <w:rPr>
            <w:rFonts w:eastAsia="Times New Roman"/>
            <w:szCs w:val="24"/>
            <w:lang w:eastAsia="en-US"/>
          </w:rPr>
          <w:t>ΠΡΟΕΔΡΕΥΟΜΕΝΗΣ ΚΟΙΝΟΒΟΥΛΕΥΤΙΚΗΣ ΔΗΜΟΚΡΑΤΙΑΣ</w:t>
        </w:r>
      </w:ins>
    </w:p>
    <w:p w14:paraId="32E5D4E4" w14:textId="77777777" w:rsidR="00471FB5" w:rsidRPr="00471FB5" w:rsidRDefault="00471FB5" w:rsidP="00471FB5">
      <w:pPr>
        <w:spacing w:after="0" w:line="360" w:lineRule="auto"/>
        <w:rPr>
          <w:ins w:id="9" w:author="Φλούδα Χριστίνα" w:date="2019-05-20T09:43:00Z"/>
          <w:rFonts w:eastAsia="Times New Roman"/>
          <w:szCs w:val="24"/>
          <w:lang w:eastAsia="en-US"/>
        </w:rPr>
      </w:pPr>
      <w:ins w:id="10" w:author="Φλούδα Χριστίνα" w:date="2019-05-20T09:43:00Z">
        <w:r w:rsidRPr="00471FB5">
          <w:rPr>
            <w:rFonts w:eastAsia="Times New Roman"/>
            <w:szCs w:val="24"/>
            <w:lang w:eastAsia="en-US"/>
          </w:rPr>
          <w:t>ΣΥΝΟΔΟΣ Δ΄</w:t>
        </w:r>
      </w:ins>
    </w:p>
    <w:p w14:paraId="3624FEED" w14:textId="77777777" w:rsidR="00471FB5" w:rsidRPr="00471FB5" w:rsidRDefault="00471FB5" w:rsidP="00471FB5">
      <w:pPr>
        <w:spacing w:after="0" w:line="360" w:lineRule="auto"/>
        <w:rPr>
          <w:ins w:id="11" w:author="Φλούδα Χριστίνα" w:date="2019-05-20T09:43:00Z"/>
          <w:rFonts w:eastAsia="Times New Roman"/>
          <w:szCs w:val="24"/>
          <w:lang w:eastAsia="en-US"/>
        </w:rPr>
      </w:pPr>
    </w:p>
    <w:p w14:paraId="4454AA9B" w14:textId="77777777" w:rsidR="00471FB5" w:rsidRPr="00471FB5" w:rsidRDefault="00471FB5" w:rsidP="00471FB5">
      <w:pPr>
        <w:spacing w:after="0" w:line="360" w:lineRule="auto"/>
        <w:rPr>
          <w:ins w:id="12" w:author="Φλούδα Χριστίνα" w:date="2019-05-20T09:43:00Z"/>
          <w:rFonts w:eastAsia="Times New Roman"/>
          <w:szCs w:val="24"/>
          <w:lang w:eastAsia="en-US"/>
        </w:rPr>
      </w:pPr>
      <w:ins w:id="13" w:author="Φλούδα Χριστίνα" w:date="2019-05-20T09:43:00Z">
        <w:r w:rsidRPr="00471FB5">
          <w:rPr>
            <w:rFonts w:eastAsia="Times New Roman"/>
            <w:szCs w:val="24"/>
            <w:lang w:eastAsia="en-US"/>
          </w:rPr>
          <w:t>ΣΥΝΕΔΡΙΑΣΗ ΡΚ΄</w:t>
        </w:r>
      </w:ins>
    </w:p>
    <w:p w14:paraId="7F21D459" w14:textId="77777777" w:rsidR="00471FB5" w:rsidRPr="00471FB5" w:rsidRDefault="00471FB5" w:rsidP="00471FB5">
      <w:pPr>
        <w:spacing w:after="0" w:line="360" w:lineRule="auto"/>
        <w:rPr>
          <w:ins w:id="14" w:author="Φλούδα Χριστίνα" w:date="2019-05-20T09:43:00Z"/>
          <w:rFonts w:eastAsia="Times New Roman"/>
          <w:szCs w:val="24"/>
          <w:lang w:eastAsia="en-US"/>
        </w:rPr>
      </w:pPr>
      <w:ins w:id="15" w:author="Φλούδα Χριστίνα" w:date="2019-05-20T09:43:00Z">
        <w:r w:rsidRPr="00471FB5">
          <w:rPr>
            <w:rFonts w:eastAsia="Times New Roman"/>
            <w:szCs w:val="24"/>
            <w:lang w:eastAsia="en-US"/>
          </w:rPr>
          <w:t>Παρασκευή  10 Μαΐου 2019</w:t>
        </w:r>
      </w:ins>
    </w:p>
    <w:p w14:paraId="4FDC4494" w14:textId="77777777" w:rsidR="00471FB5" w:rsidRPr="00471FB5" w:rsidRDefault="00471FB5" w:rsidP="00471FB5">
      <w:pPr>
        <w:spacing w:after="0" w:line="360" w:lineRule="auto"/>
        <w:rPr>
          <w:ins w:id="16" w:author="Φλούδα Χριστίνα" w:date="2019-05-20T09:43:00Z"/>
          <w:rFonts w:eastAsia="Times New Roman"/>
          <w:szCs w:val="24"/>
          <w:lang w:eastAsia="en-US"/>
        </w:rPr>
      </w:pPr>
    </w:p>
    <w:p w14:paraId="503FD17C" w14:textId="77777777" w:rsidR="00471FB5" w:rsidRPr="00471FB5" w:rsidRDefault="00471FB5" w:rsidP="00471FB5">
      <w:pPr>
        <w:spacing w:after="0" w:line="360" w:lineRule="auto"/>
        <w:rPr>
          <w:ins w:id="17" w:author="Φλούδα Χριστίνα" w:date="2019-05-20T09:43:00Z"/>
          <w:rFonts w:eastAsia="Times New Roman"/>
          <w:szCs w:val="24"/>
          <w:lang w:eastAsia="en-US"/>
        </w:rPr>
      </w:pPr>
      <w:ins w:id="18" w:author="Φλούδα Χριστίνα" w:date="2019-05-20T09:43:00Z">
        <w:r w:rsidRPr="00471FB5">
          <w:rPr>
            <w:rFonts w:eastAsia="Times New Roman"/>
            <w:szCs w:val="24"/>
            <w:lang w:eastAsia="en-US"/>
          </w:rPr>
          <w:t>ΘΕΜΑΤΑ</w:t>
        </w:r>
      </w:ins>
    </w:p>
    <w:p w14:paraId="3B545538" w14:textId="77777777" w:rsidR="00471FB5" w:rsidRPr="00471FB5" w:rsidRDefault="00471FB5" w:rsidP="00471FB5">
      <w:pPr>
        <w:spacing w:after="0" w:line="360" w:lineRule="auto"/>
        <w:rPr>
          <w:ins w:id="19" w:author="Φλούδα Χριστίνα" w:date="2019-05-20T09:43:00Z"/>
          <w:rFonts w:eastAsia="Times New Roman"/>
          <w:szCs w:val="24"/>
          <w:lang w:eastAsia="en-US"/>
        </w:rPr>
      </w:pPr>
      <w:ins w:id="20" w:author="Φλούδα Χριστίνα" w:date="2019-05-20T09:43:00Z">
        <w:r w:rsidRPr="00471FB5">
          <w:rPr>
            <w:rFonts w:eastAsia="Times New Roman"/>
            <w:szCs w:val="24"/>
            <w:lang w:eastAsia="en-US"/>
          </w:rPr>
          <w:t xml:space="preserve"> </w:t>
        </w:r>
        <w:r w:rsidRPr="00471FB5">
          <w:rPr>
            <w:rFonts w:eastAsia="Times New Roman"/>
            <w:szCs w:val="24"/>
            <w:lang w:eastAsia="en-US"/>
          </w:rPr>
          <w:br/>
          <w:t xml:space="preserve">Α. ΕΙΔΙΚΑ ΘΕΜΑΤΑ </w:t>
        </w:r>
        <w:r w:rsidRPr="00471FB5">
          <w:rPr>
            <w:rFonts w:eastAsia="Times New Roman"/>
            <w:szCs w:val="24"/>
            <w:lang w:eastAsia="en-US"/>
          </w:rPr>
          <w:br/>
          <w:t xml:space="preserve">1. Επικύρωση Πρακτικών, σελ. </w:t>
        </w:r>
        <w:r w:rsidRPr="00471FB5">
          <w:rPr>
            <w:rFonts w:eastAsia="Times New Roman"/>
            <w:szCs w:val="24"/>
            <w:lang w:eastAsia="en-US"/>
          </w:rPr>
          <w:br/>
          <w:t xml:space="preserve">2. Ανακοινώνεται ότι τη συνεδρίαση παρακολουθούν μαθητές από το 9ο Δημοτικό Σχολείο Καρδίτσας, το 5ο Δημοτικό Σχολείο Ζωγράφου, τα Γυμνάσια </w:t>
        </w:r>
        <w:proofErr w:type="spellStart"/>
        <w:r w:rsidRPr="00471FB5">
          <w:rPr>
            <w:rFonts w:eastAsia="Times New Roman"/>
            <w:szCs w:val="24"/>
            <w:lang w:eastAsia="en-US"/>
          </w:rPr>
          <w:t>Γαρδικίου</w:t>
        </w:r>
        <w:proofErr w:type="spellEnd"/>
        <w:r w:rsidRPr="00471FB5">
          <w:rPr>
            <w:rFonts w:eastAsia="Times New Roman"/>
            <w:szCs w:val="24"/>
            <w:lang w:eastAsia="en-US"/>
          </w:rPr>
          <w:t xml:space="preserve">, </w:t>
        </w:r>
        <w:proofErr w:type="spellStart"/>
        <w:r w:rsidRPr="00471FB5">
          <w:rPr>
            <w:rFonts w:eastAsia="Times New Roman"/>
            <w:szCs w:val="24"/>
            <w:lang w:eastAsia="en-US"/>
          </w:rPr>
          <w:t>Μαργαριτίου</w:t>
        </w:r>
        <w:proofErr w:type="spellEnd"/>
        <w:r w:rsidRPr="00471FB5">
          <w:rPr>
            <w:rFonts w:eastAsia="Times New Roman"/>
            <w:szCs w:val="24"/>
            <w:lang w:eastAsia="en-US"/>
          </w:rPr>
          <w:t xml:space="preserve"> και </w:t>
        </w:r>
        <w:proofErr w:type="spellStart"/>
        <w:r w:rsidRPr="00471FB5">
          <w:rPr>
            <w:rFonts w:eastAsia="Times New Roman"/>
            <w:szCs w:val="24"/>
            <w:lang w:eastAsia="en-US"/>
          </w:rPr>
          <w:t>Περδίκας</w:t>
        </w:r>
        <w:proofErr w:type="spellEnd"/>
        <w:r w:rsidRPr="00471FB5">
          <w:rPr>
            <w:rFonts w:eastAsia="Times New Roman"/>
            <w:szCs w:val="24"/>
            <w:lang w:eastAsia="en-US"/>
          </w:rPr>
          <w:t xml:space="preserve"> Θεσπρωτίας, το Δημοτικό Σχολείου </w:t>
        </w:r>
        <w:proofErr w:type="spellStart"/>
        <w:r w:rsidRPr="00471FB5">
          <w:rPr>
            <w:rFonts w:eastAsia="Times New Roman"/>
            <w:szCs w:val="24"/>
            <w:lang w:eastAsia="en-US"/>
          </w:rPr>
          <w:t>Βαρύπτερου</w:t>
        </w:r>
        <w:proofErr w:type="spellEnd"/>
        <w:r w:rsidRPr="00471FB5">
          <w:rPr>
            <w:rFonts w:eastAsia="Times New Roman"/>
            <w:szCs w:val="24"/>
            <w:lang w:eastAsia="en-US"/>
          </w:rPr>
          <w:t xml:space="preserve"> Χανίων, το 7ο Γυμνάσιο Αθήνας, το Δημοτικό Σχολείο </w:t>
        </w:r>
        <w:proofErr w:type="spellStart"/>
        <w:r w:rsidRPr="00471FB5">
          <w:rPr>
            <w:rFonts w:eastAsia="Times New Roman"/>
            <w:szCs w:val="24"/>
            <w:lang w:eastAsia="en-US"/>
          </w:rPr>
          <w:t>Κρεστένων</w:t>
        </w:r>
        <w:proofErr w:type="spellEnd"/>
        <w:r w:rsidRPr="00471FB5">
          <w:rPr>
            <w:rFonts w:eastAsia="Times New Roman"/>
            <w:szCs w:val="24"/>
            <w:lang w:eastAsia="en-US"/>
          </w:rPr>
          <w:t xml:space="preserve"> Ηλείας, το Δημοτικό Σχολείο </w:t>
        </w:r>
        <w:proofErr w:type="spellStart"/>
        <w:r w:rsidRPr="00471FB5">
          <w:rPr>
            <w:rFonts w:eastAsia="Times New Roman"/>
            <w:szCs w:val="24"/>
            <w:lang w:eastAsia="en-US"/>
          </w:rPr>
          <w:t>Ροΐτικων</w:t>
        </w:r>
        <w:proofErr w:type="spellEnd"/>
        <w:r w:rsidRPr="00471FB5">
          <w:rPr>
            <w:rFonts w:eastAsia="Times New Roman"/>
            <w:szCs w:val="24"/>
            <w:lang w:eastAsia="en-US"/>
          </w:rPr>
          <w:t xml:space="preserve"> Αχαΐας, το 35ο και 52ο Δημοτικό Σχολείο Ηρακλείου, σπουδαστές πανεπιστημιακών ιδρυμάτων Αμερικής, μαθητές από το 10ο Δημοτικό Σχολείο Τρικάλων, το Δημοτικό Σχολείο Ανάληψης Χερσονήσου Ηρακλείου Κρήτης, μαθητές φιλοξενούμενοι στο πλαίσιο του προγράμματος «</w:t>
        </w:r>
        <w:proofErr w:type="spellStart"/>
        <w:r w:rsidRPr="00471FB5">
          <w:rPr>
            <w:rFonts w:eastAsia="Times New Roman"/>
            <w:szCs w:val="24"/>
            <w:lang w:eastAsia="en-US"/>
          </w:rPr>
          <w:t>Erasmus</w:t>
        </w:r>
        <w:proofErr w:type="spellEnd"/>
        <w:r w:rsidRPr="00471FB5">
          <w:rPr>
            <w:rFonts w:eastAsia="Times New Roman"/>
            <w:szCs w:val="24"/>
            <w:lang w:eastAsia="en-US"/>
          </w:rPr>
          <w:t xml:space="preserve">» από το Γυμνάσιο της  Άνοιξης, το 13ο Δημοτικό Σχολείο Ιωαννίνων, το 2ο Πειραματικό Σχολείο του Πανεπιστημίου Αιγαίου, το  Δημοτικό Σχολείο </w:t>
        </w:r>
        <w:proofErr w:type="spellStart"/>
        <w:r w:rsidRPr="00471FB5">
          <w:rPr>
            <w:rFonts w:eastAsia="Times New Roman"/>
            <w:szCs w:val="24"/>
            <w:lang w:eastAsia="en-US"/>
          </w:rPr>
          <w:t>Μανιάκων</w:t>
        </w:r>
        <w:proofErr w:type="spellEnd"/>
        <w:r w:rsidRPr="00471FB5">
          <w:rPr>
            <w:rFonts w:eastAsia="Times New Roman"/>
            <w:szCs w:val="24"/>
            <w:lang w:eastAsia="en-US"/>
          </w:rPr>
          <w:t xml:space="preserve"> και το Δημοτικό Σχολείο </w:t>
        </w:r>
        <w:proofErr w:type="spellStart"/>
        <w:r w:rsidRPr="00471FB5">
          <w:rPr>
            <w:rFonts w:eastAsia="Times New Roman"/>
            <w:szCs w:val="24"/>
            <w:lang w:eastAsia="en-US"/>
          </w:rPr>
          <w:t>Κωσταραζίου</w:t>
        </w:r>
        <w:proofErr w:type="spellEnd"/>
        <w:r w:rsidRPr="00471FB5">
          <w:rPr>
            <w:rFonts w:eastAsia="Times New Roman"/>
            <w:szCs w:val="24"/>
            <w:lang w:eastAsia="en-US"/>
          </w:rPr>
          <w:t xml:space="preserve"> Καστοριάς, σελ. </w:t>
        </w:r>
        <w:r w:rsidRPr="00471FB5">
          <w:rPr>
            <w:rFonts w:eastAsia="Times New Roman"/>
            <w:szCs w:val="24"/>
            <w:lang w:eastAsia="en-US"/>
          </w:rPr>
          <w:br/>
          <w:t xml:space="preserve">3. Ειδική Ημερήσια Διάταξη: </w:t>
        </w:r>
      </w:ins>
    </w:p>
    <w:p w14:paraId="2D5610A6" w14:textId="77777777" w:rsidR="00471FB5" w:rsidRPr="00471FB5" w:rsidRDefault="00471FB5" w:rsidP="00471FB5">
      <w:pPr>
        <w:spacing w:after="0" w:line="360" w:lineRule="auto"/>
        <w:rPr>
          <w:ins w:id="21" w:author="Φλούδα Χριστίνα" w:date="2019-05-20T09:43:00Z"/>
          <w:rFonts w:eastAsia="Times New Roman"/>
          <w:szCs w:val="24"/>
          <w:lang w:eastAsia="en-US"/>
        </w:rPr>
      </w:pPr>
      <w:ins w:id="22" w:author="Φλούδα Χριστίνα" w:date="2019-05-20T09:43:00Z">
        <w:r w:rsidRPr="00471FB5">
          <w:rPr>
            <w:rFonts w:eastAsia="Times New Roman"/>
            <w:szCs w:val="24"/>
            <w:lang w:eastAsia="en-US"/>
          </w:rPr>
          <w:t xml:space="preserve">Συζήτηση και ψηφοφορία επί της προτάσεως του Πρωθυπουργού για παροχή ψήφου εμπιστοσύνης στην Κυβέρνηση, σύμφωνα με τα άρθρα 84 του Συντάγματος και 141 του Κανονισμού της Βουλής, σελ. </w:t>
        </w:r>
        <w:r w:rsidRPr="00471FB5">
          <w:rPr>
            <w:rFonts w:eastAsia="Times New Roman"/>
            <w:szCs w:val="24"/>
            <w:lang w:eastAsia="en-US"/>
          </w:rPr>
          <w:br/>
          <w:t xml:space="preserve">4. Ονομαστική ψηφοφορία με κλήση δι' εκφωνήσεως επί της Ειδικής Ημερήσιας Διάταξης, σελ. </w:t>
        </w:r>
        <w:r w:rsidRPr="00471FB5">
          <w:rPr>
            <w:rFonts w:eastAsia="Times New Roman"/>
            <w:szCs w:val="24"/>
            <w:lang w:eastAsia="en-US"/>
          </w:rPr>
          <w:br/>
          <w:t xml:space="preserve">5. Επιστολικές ψήφοι επί της ονομαστικής ψηφοφορίας, σελ. </w:t>
        </w:r>
        <w:r w:rsidRPr="00471FB5">
          <w:rPr>
            <w:rFonts w:eastAsia="Times New Roman"/>
            <w:szCs w:val="24"/>
            <w:lang w:eastAsia="en-US"/>
          </w:rPr>
          <w:br/>
          <w:t xml:space="preserve">6. Ανακοινώνεται ότι κατόπιν του αποτελέσματος της διεξαχθείσης ονομαστικής ψηφοφορίας η Κυβέρνηση έτυχε της ψήφου εμπιστοσύνης της Βουλής, σελ. </w:t>
        </w:r>
        <w:r w:rsidRPr="00471FB5">
          <w:rPr>
            <w:rFonts w:eastAsia="Times New Roman"/>
            <w:szCs w:val="24"/>
            <w:lang w:eastAsia="en-US"/>
          </w:rPr>
          <w:br/>
          <w:t xml:space="preserve">7. Αναφορά στον Ειδικό Λογαριασμό των Πυρόπληκτων στο Μάτι, σελ. </w:t>
        </w:r>
        <w:r w:rsidRPr="00471FB5">
          <w:rPr>
            <w:rFonts w:eastAsia="Times New Roman"/>
            <w:szCs w:val="24"/>
            <w:lang w:eastAsia="en-US"/>
          </w:rPr>
          <w:br/>
          <w:t xml:space="preserve">8. Επί διαδικαστικού θέματος, σελ. </w:t>
        </w:r>
        <w:r w:rsidRPr="00471FB5">
          <w:rPr>
            <w:rFonts w:eastAsia="Times New Roman"/>
            <w:szCs w:val="24"/>
            <w:lang w:eastAsia="en-US"/>
          </w:rPr>
          <w:br/>
          <w:t xml:space="preserve">9. Επί προσωπικού θέματος, σελ. </w:t>
        </w:r>
        <w:r w:rsidRPr="00471FB5">
          <w:rPr>
            <w:rFonts w:eastAsia="Times New Roman"/>
            <w:szCs w:val="24"/>
            <w:lang w:eastAsia="en-US"/>
          </w:rPr>
          <w:br/>
          <w:t xml:space="preserve"> </w:t>
        </w:r>
        <w:r w:rsidRPr="00471FB5">
          <w:rPr>
            <w:rFonts w:eastAsia="Times New Roman"/>
            <w:szCs w:val="24"/>
            <w:lang w:eastAsia="en-US"/>
          </w:rPr>
          <w:br/>
          <w:t xml:space="preserve">Β. ΝΟΜΟΘΕΤΙΚΗ ΕΡΓΑΣΙΑ </w:t>
        </w:r>
        <w:r w:rsidRPr="00471FB5">
          <w:rPr>
            <w:rFonts w:eastAsia="Times New Roman"/>
            <w:szCs w:val="24"/>
            <w:lang w:eastAsia="en-US"/>
          </w:rPr>
          <w:br/>
          <w:t>Κατάθεση σχεδίων νόμων:</w:t>
        </w:r>
        <w:r w:rsidRPr="00471FB5">
          <w:rPr>
            <w:rFonts w:eastAsia="Times New Roman"/>
            <w:szCs w:val="24"/>
            <w:lang w:eastAsia="en-US"/>
          </w:rPr>
          <w:br/>
          <w:t xml:space="preserve">   i. </w:t>
        </w:r>
        <w:proofErr w:type="spellStart"/>
        <w:r w:rsidRPr="00471FB5">
          <w:rPr>
            <w:rFonts w:eastAsia="Times New Roman"/>
            <w:szCs w:val="24"/>
            <w:lang w:eastAsia="en-US"/>
          </w:rPr>
          <w:t>Oι</w:t>
        </w:r>
        <w:proofErr w:type="spellEnd"/>
        <w:r w:rsidRPr="00471FB5">
          <w:rPr>
            <w:rFonts w:eastAsia="Times New Roman"/>
            <w:szCs w:val="24"/>
            <w:lang w:eastAsia="en-US"/>
          </w:rPr>
          <w:t xml:space="preserve"> Υπουργοί Ψηφιακής Πολιτικής, Τηλεπικοινωνιών και Ενημέρωσης, Εσωτερικών, Εθνικής  Άμυνας, Εργασίας, Κοινωνικής Ασφάλισης και Κοινωνικής Αλληλεγγύης, Εξωτερικών, Προστασίας του Πολίτη, Δικαιοσύνης, Διαφάνειας και Ανθρωπίνων Δικαιωμάτων, Οικονομικών, Υποδομών και Μεταφορών, Μεταναστευτικής Πολιτικής, ο Αναπληρωτής Υπουργός Οικονομικών, καθώς και η Υφυπουργός Οικονομικών κατέθεσαν σήμερα 10-5-2019 σχέδιο νόμου: «Κύρωση της Συμφωνίας  Έδρας μεταξύ της Κυβέρνησης της Ελληνικής Δημοκρατίας και του Ευρωπαϊκού Οργανισμού Ασφάλειας Δικτύων και Πληροφοριών (ENISA), «Ευρωπαϊκού Οργανισμού </w:t>
        </w:r>
        <w:proofErr w:type="spellStart"/>
        <w:r w:rsidRPr="00471FB5">
          <w:rPr>
            <w:rFonts w:eastAsia="Times New Roman"/>
            <w:szCs w:val="24"/>
            <w:lang w:eastAsia="en-US"/>
          </w:rPr>
          <w:t>Κυβερνοασφάλειας</w:t>
        </w:r>
        <w:proofErr w:type="spellEnd"/>
        <w:r w:rsidRPr="00471FB5">
          <w:rPr>
            <w:rFonts w:eastAsia="Times New Roman"/>
            <w:szCs w:val="24"/>
            <w:lang w:eastAsia="en-US"/>
          </w:rPr>
          <w:t xml:space="preserve"> (ENISA)»», σελ. </w:t>
        </w:r>
        <w:r w:rsidRPr="00471FB5">
          <w:rPr>
            <w:rFonts w:eastAsia="Times New Roman"/>
            <w:szCs w:val="24"/>
            <w:lang w:eastAsia="en-US"/>
          </w:rPr>
          <w:br/>
          <w:t xml:space="preserve">   </w:t>
        </w:r>
        <w:proofErr w:type="spellStart"/>
        <w:r w:rsidRPr="00471FB5">
          <w:rPr>
            <w:rFonts w:eastAsia="Times New Roman"/>
            <w:szCs w:val="24"/>
            <w:lang w:eastAsia="en-US"/>
          </w:rPr>
          <w:t>ii</w:t>
        </w:r>
        <w:proofErr w:type="spellEnd"/>
        <w:r w:rsidRPr="00471FB5">
          <w:rPr>
            <w:rFonts w:eastAsia="Times New Roman"/>
            <w:szCs w:val="24"/>
            <w:lang w:eastAsia="en-US"/>
          </w:rPr>
          <w:t xml:space="preserve">. Οι Υπουργοί Εξωτερικών, Προστασίας του Πολίτη, Οικονομικών, Υποδομών και Μεταφορών, καθώς και η Αναπληρώτρια Υπουργός Εξωτερικών κατέθεσαν σήμερα 10-5-2019 σχέδιο νόμου: «Κύρωση της Συμφωνίας μεταξύ της Ελληνικής Δημοκρατίας και της Δημοκρατίας της Βόρειας Μακεδονίας σχετικά με την εγκατάσταση νέου συνοριακού σημείου διέλευσης ανάμεσα στις δύο χώρες, το οποίο θα συνδέει τους Προμάχους, στην Ελληνική Δημοκρατία και το </w:t>
        </w:r>
        <w:proofErr w:type="spellStart"/>
        <w:r w:rsidRPr="00471FB5">
          <w:rPr>
            <w:rFonts w:eastAsia="Times New Roman"/>
            <w:szCs w:val="24"/>
            <w:lang w:eastAsia="en-US"/>
          </w:rPr>
          <w:t>Μάιντεν</w:t>
        </w:r>
        <w:proofErr w:type="spellEnd"/>
        <w:r w:rsidRPr="00471FB5">
          <w:rPr>
            <w:rFonts w:eastAsia="Times New Roman"/>
            <w:szCs w:val="24"/>
            <w:lang w:eastAsia="en-US"/>
          </w:rPr>
          <w:t xml:space="preserve"> (</w:t>
        </w:r>
        <w:proofErr w:type="spellStart"/>
        <w:r w:rsidRPr="00471FB5">
          <w:rPr>
            <w:rFonts w:eastAsia="Times New Roman"/>
            <w:szCs w:val="24"/>
            <w:lang w:eastAsia="en-US"/>
          </w:rPr>
          <w:t>Majden</w:t>
        </w:r>
        <w:proofErr w:type="spellEnd"/>
        <w:r w:rsidRPr="00471FB5">
          <w:rPr>
            <w:rFonts w:eastAsia="Times New Roman"/>
            <w:szCs w:val="24"/>
            <w:lang w:eastAsia="en-US"/>
          </w:rPr>
          <w:t xml:space="preserve">) στη Δημοκρατία της Βόρειας Μακεδονίας», σελ. </w:t>
        </w:r>
        <w:r w:rsidRPr="00471FB5">
          <w:rPr>
            <w:rFonts w:eastAsia="Times New Roman"/>
            <w:szCs w:val="24"/>
            <w:lang w:eastAsia="en-US"/>
          </w:rPr>
          <w:br/>
          <w:t xml:space="preserve">   </w:t>
        </w:r>
        <w:proofErr w:type="spellStart"/>
        <w:r w:rsidRPr="00471FB5">
          <w:rPr>
            <w:rFonts w:eastAsia="Times New Roman"/>
            <w:szCs w:val="24"/>
            <w:lang w:eastAsia="en-US"/>
          </w:rPr>
          <w:t>iii</w:t>
        </w:r>
        <w:proofErr w:type="spellEnd"/>
        <w:r w:rsidRPr="00471FB5">
          <w:rPr>
            <w:rFonts w:eastAsia="Times New Roman"/>
            <w:szCs w:val="24"/>
            <w:lang w:eastAsia="en-US"/>
          </w:rPr>
          <w:t xml:space="preserve">. </w:t>
        </w:r>
        <w:proofErr w:type="spellStart"/>
        <w:r w:rsidRPr="00471FB5">
          <w:rPr>
            <w:rFonts w:eastAsia="Times New Roman"/>
            <w:szCs w:val="24"/>
            <w:lang w:eastAsia="en-US"/>
          </w:rPr>
          <w:t>Oι</w:t>
        </w:r>
        <w:proofErr w:type="spellEnd"/>
        <w:r w:rsidRPr="00471FB5">
          <w:rPr>
            <w:rFonts w:eastAsia="Times New Roman"/>
            <w:szCs w:val="24"/>
            <w:lang w:eastAsia="en-US"/>
          </w:rPr>
          <w:t xml:space="preserve"> Υπουργοί Εξωτερικών, Προστασίας του Πολίτη, Οικονομικών, Διοικητικής Ανασυγκρότησης, Υποδομών και Μεταφορών, καθώς και η Αναπληρώτρια Υπουργός Εξωτερικών κατέθεσαν σήμερα 10-5-2019 σχέδιο νόμου: «Κύρωση της Συμφωνίας μεταξύ της Ελληνικής Δημοκρατίας και της Δημοκρατίας της Βόρειας Μακεδονίας σχετικά με την εγκατάσταση συνοριακού σημείου διέλευσης στην περιοχή της Λίμνης Πρέσπας και άλλες διατάξεις», σελ. </w:t>
        </w:r>
        <w:r w:rsidRPr="00471FB5">
          <w:rPr>
            <w:rFonts w:eastAsia="Times New Roman"/>
            <w:szCs w:val="24"/>
            <w:lang w:eastAsia="en-US"/>
          </w:rPr>
          <w:br/>
          <w:t xml:space="preserve"> </w:t>
        </w:r>
        <w:r w:rsidRPr="00471FB5">
          <w:rPr>
            <w:rFonts w:eastAsia="Times New Roman"/>
            <w:szCs w:val="24"/>
            <w:lang w:eastAsia="en-US"/>
          </w:rPr>
          <w:br/>
          <w:t>ΠΡΟΕΔΡΟΣ</w:t>
        </w:r>
      </w:ins>
    </w:p>
    <w:p w14:paraId="59C978D6" w14:textId="77777777" w:rsidR="00471FB5" w:rsidRPr="00471FB5" w:rsidRDefault="00471FB5" w:rsidP="00471FB5">
      <w:pPr>
        <w:spacing w:after="0" w:line="360" w:lineRule="auto"/>
        <w:rPr>
          <w:ins w:id="23" w:author="Φλούδα Χριστίνα" w:date="2019-05-20T09:43:00Z"/>
          <w:rFonts w:eastAsia="Times New Roman"/>
          <w:szCs w:val="24"/>
          <w:lang w:eastAsia="en-US"/>
        </w:rPr>
      </w:pPr>
      <w:ins w:id="24" w:author="Φλούδα Χριστίνα" w:date="2019-05-20T09:43:00Z">
        <w:r w:rsidRPr="00471FB5">
          <w:rPr>
            <w:rFonts w:eastAsia="Times New Roman"/>
            <w:szCs w:val="24"/>
            <w:lang w:eastAsia="en-US"/>
          </w:rPr>
          <w:t>ΒΟΥΤΣΗΣ Ν. , σελ.</w:t>
        </w:r>
        <w:r w:rsidRPr="00471FB5">
          <w:rPr>
            <w:rFonts w:eastAsia="Times New Roman"/>
            <w:szCs w:val="24"/>
            <w:lang w:eastAsia="en-US"/>
          </w:rPr>
          <w:br/>
        </w:r>
      </w:ins>
    </w:p>
    <w:p w14:paraId="212D7CFD" w14:textId="77777777" w:rsidR="00471FB5" w:rsidRPr="00471FB5" w:rsidRDefault="00471FB5" w:rsidP="00471FB5">
      <w:pPr>
        <w:spacing w:after="0" w:line="360" w:lineRule="auto"/>
        <w:rPr>
          <w:ins w:id="25" w:author="Φλούδα Χριστίνα" w:date="2019-05-20T09:43:00Z"/>
          <w:rFonts w:eastAsia="Times New Roman"/>
          <w:szCs w:val="24"/>
          <w:lang w:eastAsia="en-US"/>
        </w:rPr>
      </w:pPr>
      <w:ins w:id="26" w:author="Φλούδα Χριστίνα" w:date="2019-05-20T09:43:00Z">
        <w:r w:rsidRPr="00471FB5">
          <w:rPr>
            <w:rFonts w:eastAsia="Times New Roman"/>
            <w:szCs w:val="24"/>
            <w:lang w:eastAsia="en-US"/>
          </w:rPr>
          <w:t>ΠΡΟΕΔΡΕΥΟΝΤΕΣ</w:t>
        </w:r>
      </w:ins>
    </w:p>
    <w:p w14:paraId="6920C82E" w14:textId="77777777" w:rsidR="00471FB5" w:rsidRPr="00471FB5" w:rsidRDefault="00471FB5" w:rsidP="00471FB5">
      <w:pPr>
        <w:spacing w:after="0" w:line="360" w:lineRule="auto"/>
        <w:rPr>
          <w:ins w:id="27" w:author="Φλούδα Χριστίνα" w:date="2019-05-20T09:43:00Z"/>
          <w:rFonts w:eastAsia="Times New Roman"/>
          <w:szCs w:val="24"/>
          <w:lang w:eastAsia="en-US"/>
        </w:rPr>
      </w:pPr>
      <w:ins w:id="28" w:author="Φλούδα Χριστίνα" w:date="2019-05-20T09:43:00Z">
        <w:r w:rsidRPr="00471FB5">
          <w:rPr>
            <w:rFonts w:eastAsia="Times New Roman"/>
            <w:szCs w:val="24"/>
            <w:lang w:eastAsia="en-US"/>
          </w:rPr>
          <w:t>ΒΑΡΕΜΕΝΟΣ Γ. , σελ.</w:t>
        </w:r>
      </w:ins>
    </w:p>
    <w:p w14:paraId="29AC777C" w14:textId="77777777" w:rsidR="00471FB5" w:rsidRPr="00471FB5" w:rsidRDefault="00471FB5" w:rsidP="00471FB5">
      <w:pPr>
        <w:spacing w:after="0" w:line="360" w:lineRule="auto"/>
        <w:rPr>
          <w:ins w:id="29" w:author="Φλούδα Χριστίνα" w:date="2019-05-20T09:43:00Z"/>
          <w:rFonts w:eastAsia="Times New Roman"/>
          <w:szCs w:val="24"/>
          <w:lang w:eastAsia="en-US"/>
        </w:rPr>
      </w:pPr>
      <w:ins w:id="30" w:author="Φλούδα Χριστίνα" w:date="2019-05-20T09:43:00Z">
        <w:r w:rsidRPr="00471FB5">
          <w:rPr>
            <w:rFonts w:eastAsia="Times New Roman"/>
            <w:szCs w:val="24"/>
            <w:lang w:eastAsia="en-US"/>
          </w:rPr>
          <w:t xml:space="preserve">ΚΑΚΛΑΜΑΝΗΣ Ν. , σελ. </w:t>
        </w:r>
      </w:ins>
    </w:p>
    <w:p w14:paraId="5870A3AA" w14:textId="77777777" w:rsidR="00471FB5" w:rsidRPr="00471FB5" w:rsidRDefault="00471FB5" w:rsidP="00471FB5">
      <w:pPr>
        <w:spacing w:after="0" w:line="360" w:lineRule="auto"/>
        <w:rPr>
          <w:ins w:id="31" w:author="Φλούδα Χριστίνα" w:date="2019-05-20T09:43:00Z"/>
          <w:rFonts w:eastAsia="Times New Roman"/>
          <w:szCs w:val="24"/>
          <w:lang w:eastAsia="en-US"/>
        </w:rPr>
      </w:pPr>
      <w:ins w:id="32" w:author="Φλούδα Χριστίνα" w:date="2019-05-20T09:43:00Z">
        <w:r w:rsidRPr="00471FB5">
          <w:rPr>
            <w:rFonts w:eastAsia="Times New Roman"/>
            <w:szCs w:val="24"/>
            <w:lang w:eastAsia="en-US"/>
          </w:rPr>
          <w:t xml:space="preserve">ΚΟΥΡΑΚΗΣ Α. , σελ. </w:t>
        </w:r>
      </w:ins>
    </w:p>
    <w:p w14:paraId="7443A5DE" w14:textId="77777777" w:rsidR="00471FB5" w:rsidRPr="00471FB5" w:rsidRDefault="00471FB5" w:rsidP="00471FB5">
      <w:pPr>
        <w:spacing w:after="0" w:line="360" w:lineRule="auto"/>
        <w:rPr>
          <w:ins w:id="33" w:author="Φλούδα Χριστίνα" w:date="2019-05-20T09:43:00Z"/>
          <w:rFonts w:eastAsia="Times New Roman"/>
          <w:szCs w:val="24"/>
          <w:lang w:eastAsia="en-US"/>
        </w:rPr>
      </w:pPr>
      <w:ins w:id="34" w:author="Φλούδα Χριστίνα" w:date="2019-05-20T09:43:00Z">
        <w:r w:rsidRPr="00471FB5">
          <w:rPr>
            <w:rFonts w:eastAsia="Times New Roman"/>
            <w:szCs w:val="24"/>
            <w:lang w:eastAsia="en-US"/>
          </w:rPr>
          <w:t>ΚΡΕΜΑΣΤΙΝΟΣ Δ. , σελ.</w:t>
        </w:r>
        <w:r w:rsidRPr="00471FB5">
          <w:rPr>
            <w:rFonts w:eastAsia="Times New Roman"/>
            <w:szCs w:val="24"/>
            <w:lang w:eastAsia="en-US"/>
          </w:rPr>
          <w:br/>
          <w:t>ΛΑΜΠΡΟΥΛΗΣ Γ. , σελ.</w:t>
        </w:r>
        <w:r w:rsidRPr="00471FB5">
          <w:rPr>
            <w:rFonts w:eastAsia="Times New Roman"/>
            <w:szCs w:val="24"/>
            <w:lang w:eastAsia="en-US"/>
          </w:rPr>
          <w:br/>
          <w:t>ΧΡΙΣΤΟΔΟΥΛΟΠΟΥΛΟΥ Α. , σελ.</w:t>
        </w:r>
        <w:r w:rsidRPr="00471FB5">
          <w:rPr>
            <w:rFonts w:eastAsia="Times New Roman"/>
            <w:szCs w:val="24"/>
            <w:lang w:eastAsia="en-US"/>
          </w:rPr>
          <w:br/>
        </w:r>
      </w:ins>
    </w:p>
    <w:p w14:paraId="623F322D" w14:textId="77777777" w:rsidR="00471FB5" w:rsidRPr="00471FB5" w:rsidRDefault="00471FB5" w:rsidP="00471FB5">
      <w:pPr>
        <w:spacing w:after="0" w:line="360" w:lineRule="auto"/>
        <w:rPr>
          <w:ins w:id="35" w:author="Φλούδα Χριστίνα" w:date="2019-05-20T09:43:00Z"/>
          <w:rFonts w:eastAsia="Times New Roman"/>
          <w:szCs w:val="24"/>
          <w:lang w:eastAsia="en-US"/>
        </w:rPr>
      </w:pPr>
    </w:p>
    <w:p w14:paraId="2D74E45B" w14:textId="77777777" w:rsidR="00471FB5" w:rsidRPr="00471FB5" w:rsidRDefault="00471FB5" w:rsidP="00471FB5">
      <w:pPr>
        <w:spacing w:after="0" w:line="360" w:lineRule="auto"/>
        <w:rPr>
          <w:ins w:id="36" w:author="Φλούδα Χριστίνα" w:date="2019-05-20T09:43:00Z"/>
          <w:rFonts w:eastAsia="Times New Roman"/>
          <w:szCs w:val="24"/>
          <w:lang w:eastAsia="en-US"/>
        </w:rPr>
      </w:pPr>
      <w:ins w:id="37" w:author="Φλούδα Χριστίνα" w:date="2019-05-20T09:43:00Z">
        <w:r w:rsidRPr="00471FB5">
          <w:rPr>
            <w:rFonts w:eastAsia="Times New Roman"/>
            <w:szCs w:val="24"/>
            <w:lang w:eastAsia="en-US"/>
          </w:rPr>
          <w:t>ΟΜΙΛΗΤΕΣ</w:t>
        </w:r>
      </w:ins>
    </w:p>
    <w:p w14:paraId="78694222" w14:textId="77777777" w:rsidR="00471FB5" w:rsidRPr="00471FB5" w:rsidRDefault="00471FB5" w:rsidP="00471FB5">
      <w:pPr>
        <w:spacing w:after="0" w:line="360" w:lineRule="auto"/>
        <w:rPr>
          <w:ins w:id="38" w:author="Φλούδα Χριστίνα" w:date="2019-05-20T09:43:00Z"/>
          <w:rFonts w:eastAsia="Times New Roman"/>
          <w:szCs w:val="24"/>
          <w:lang w:eastAsia="en-US"/>
        </w:rPr>
      </w:pPr>
      <w:ins w:id="39" w:author="Φλούδα Χριστίνα" w:date="2019-05-20T09:43:00Z">
        <w:r w:rsidRPr="00471FB5">
          <w:rPr>
            <w:rFonts w:eastAsia="Times New Roman"/>
            <w:szCs w:val="24"/>
            <w:lang w:eastAsia="en-US"/>
          </w:rPr>
          <w:br/>
          <w:t>Α. Επί της Ειδικής Ημερήσιας Διάταξης:</w:t>
        </w:r>
        <w:r w:rsidRPr="00471FB5">
          <w:rPr>
            <w:rFonts w:eastAsia="Times New Roman"/>
            <w:szCs w:val="24"/>
            <w:lang w:eastAsia="en-US"/>
          </w:rPr>
          <w:br/>
          <w:t>ΑΝΑΓΝΩΣΤΟΠΟΥΛΟΥ Α. , σελ.</w:t>
        </w:r>
        <w:r w:rsidRPr="00471FB5">
          <w:rPr>
            <w:rFonts w:eastAsia="Times New Roman"/>
            <w:szCs w:val="24"/>
            <w:lang w:eastAsia="en-US"/>
          </w:rPr>
          <w:br/>
          <w:t>ΑΥΓΕΝΑΚΗΣ Ε. , σελ.</w:t>
        </w:r>
      </w:ins>
    </w:p>
    <w:p w14:paraId="08B449BC" w14:textId="791B12B3" w:rsidR="00471FB5" w:rsidRDefault="00471FB5" w:rsidP="00471FB5">
      <w:pPr>
        <w:spacing w:line="600" w:lineRule="auto"/>
        <w:ind w:firstLine="720"/>
        <w:jc w:val="center"/>
        <w:rPr>
          <w:ins w:id="40" w:author="Φλούδα Χριστίνα" w:date="2019-05-20T09:43:00Z"/>
          <w:rFonts w:eastAsia="Times New Roman"/>
          <w:szCs w:val="24"/>
        </w:rPr>
      </w:pPr>
      <w:ins w:id="41" w:author="Φλούδα Χριστίνα" w:date="2019-05-20T09:43:00Z">
        <w:r w:rsidRPr="00471FB5">
          <w:rPr>
            <w:rFonts w:eastAsia="Times New Roman"/>
            <w:szCs w:val="24"/>
            <w:lang w:eastAsia="en-US"/>
          </w:rPr>
          <w:t>ΑΧΤΣΙΟΓΛΟΥ Ε. , σελ.</w:t>
        </w:r>
        <w:r w:rsidRPr="00471FB5">
          <w:rPr>
            <w:rFonts w:eastAsia="Times New Roman"/>
            <w:szCs w:val="24"/>
            <w:lang w:eastAsia="en-US"/>
          </w:rPr>
          <w:br/>
          <w:t>ΒΕΝΙΖΕΛΟΣ Ε. , σελ.</w:t>
        </w:r>
        <w:r w:rsidRPr="00471FB5">
          <w:rPr>
            <w:rFonts w:eastAsia="Times New Roman"/>
            <w:szCs w:val="24"/>
            <w:lang w:eastAsia="en-US"/>
          </w:rPr>
          <w:br/>
          <w:t>ΓΕΝΝΗΜΑΤΑ Φ. , σελ.</w:t>
        </w:r>
        <w:r w:rsidRPr="00471FB5">
          <w:rPr>
            <w:rFonts w:eastAsia="Times New Roman"/>
            <w:szCs w:val="24"/>
            <w:lang w:eastAsia="en-US"/>
          </w:rPr>
          <w:br/>
          <w:t>ΓΕΩΡΓΙΑΔΗΣ Μ. , σελ.</w:t>
        </w:r>
        <w:r w:rsidRPr="00471FB5">
          <w:rPr>
            <w:rFonts w:eastAsia="Times New Roman"/>
            <w:szCs w:val="24"/>
            <w:lang w:eastAsia="en-US"/>
          </w:rPr>
          <w:br/>
          <w:t>ΔΑΝΕΛΛΗΣ Σ. , σελ.</w:t>
        </w:r>
        <w:r w:rsidRPr="00471FB5">
          <w:rPr>
            <w:rFonts w:eastAsia="Times New Roman"/>
            <w:szCs w:val="24"/>
            <w:lang w:eastAsia="en-US"/>
          </w:rPr>
          <w:br/>
          <w:t>ΔΕΝΔΙΑΣ Ν. , σελ.</w:t>
        </w:r>
        <w:r w:rsidRPr="00471FB5">
          <w:rPr>
            <w:rFonts w:eastAsia="Times New Roman"/>
            <w:szCs w:val="24"/>
            <w:lang w:eastAsia="en-US"/>
          </w:rPr>
          <w:br/>
          <w:t>ΔΡΑΓΑΣΑΚΗΣ Ι. , σελ.</w:t>
        </w:r>
        <w:r w:rsidRPr="00471FB5">
          <w:rPr>
            <w:rFonts w:eastAsia="Times New Roman"/>
            <w:szCs w:val="24"/>
            <w:lang w:eastAsia="en-US"/>
          </w:rPr>
          <w:br/>
          <w:t>ΘΕΟΔΩΡΑΚΗΣ Σ. , σελ.</w:t>
        </w:r>
        <w:r w:rsidRPr="00471FB5">
          <w:rPr>
            <w:rFonts w:eastAsia="Times New Roman"/>
            <w:szCs w:val="24"/>
            <w:lang w:eastAsia="en-US"/>
          </w:rPr>
          <w:br/>
          <w:t>ΘΕΟΧΑΡΟΠΟΥΛΟΣ Α. , σελ.</w:t>
        </w:r>
        <w:r w:rsidRPr="00471FB5">
          <w:rPr>
            <w:rFonts w:eastAsia="Times New Roman"/>
            <w:szCs w:val="24"/>
            <w:lang w:eastAsia="en-US"/>
          </w:rPr>
          <w:br/>
          <w:t>ΚΑΜΜΕΝΟΣ Δ. , σελ.</w:t>
        </w:r>
        <w:r w:rsidRPr="00471FB5">
          <w:rPr>
            <w:rFonts w:eastAsia="Times New Roman"/>
            <w:szCs w:val="24"/>
            <w:lang w:eastAsia="en-US"/>
          </w:rPr>
          <w:br/>
          <w:t>ΚΑΜΜΕΝΟΣ Π. , σελ.</w:t>
        </w:r>
        <w:r w:rsidRPr="00471FB5">
          <w:rPr>
            <w:rFonts w:eastAsia="Times New Roman"/>
            <w:szCs w:val="24"/>
            <w:lang w:eastAsia="en-US"/>
          </w:rPr>
          <w:br/>
          <w:t>ΚΑΡΑΜΑΝΛΗΣ Κ. του Αχ. , σελ.</w:t>
        </w:r>
        <w:r w:rsidRPr="00471FB5">
          <w:rPr>
            <w:rFonts w:eastAsia="Times New Roman"/>
            <w:szCs w:val="24"/>
            <w:lang w:eastAsia="en-US"/>
          </w:rPr>
          <w:br/>
          <w:t>ΚΟΛΛΙΑ - ΤΣΑΡΟΥΧΑ Μ. , σελ.</w:t>
        </w:r>
        <w:r w:rsidRPr="00471FB5">
          <w:rPr>
            <w:rFonts w:eastAsia="Times New Roman"/>
            <w:szCs w:val="24"/>
            <w:lang w:eastAsia="en-US"/>
          </w:rPr>
          <w:br/>
          <w:t>ΚΟΤΖΙΑΣ Ν. , σελ.</w:t>
        </w:r>
        <w:r w:rsidRPr="00471FB5">
          <w:rPr>
            <w:rFonts w:eastAsia="Times New Roman"/>
            <w:szCs w:val="24"/>
            <w:lang w:eastAsia="en-US"/>
          </w:rPr>
          <w:br/>
          <w:t>ΚΟΥΝΤΟΥΡΑ  Έ. , σελ.</w:t>
        </w:r>
        <w:r w:rsidRPr="00471FB5">
          <w:rPr>
            <w:rFonts w:eastAsia="Times New Roman"/>
            <w:szCs w:val="24"/>
            <w:lang w:eastAsia="en-US"/>
          </w:rPr>
          <w:br/>
          <w:t>ΚΟΥΡΑΚΗΣ Α. , σελ.</w:t>
        </w:r>
        <w:r w:rsidRPr="00471FB5">
          <w:rPr>
            <w:rFonts w:eastAsia="Times New Roman"/>
            <w:szCs w:val="24"/>
            <w:lang w:eastAsia="en-US"/>
          </w:rPr>
          <w:br/>
          <w:t>ΚΟΥΤΣΟΥΜΠΑΣ Δ. , σελ.</w:t>
        </w:r>
        <w:r w:rsidRPr="00471FB5">
          <w:rPr>
            <w:rFonts w:eastAsia="Times New Roman"/>
            <w:szCs w:val="24"/>
            <w:lang w:eastAsia="en-US"/>
          </w:rPr>
          <w:br/>
          <w:t>ΚΥΡΙΤΣΗΣ Γ. , σελ.</w:t>
        </w:r>
        <w:r w:rsidRPr="00471FB5">
          <w:rPr>
            <w:rFonts w:eastAsia="Times New Roman"/>
            <w:szCs w:val="24"/>
            <w:lang w:eastAsia="en-US"/>
          </w:rPr>
          <w:br/>
          <w:t>ΛΕΒΕΝΤΗΣ Β. , σελ.</w:t>
        </w:r>
        <w:r w:rsidRPr="00471FB5">
          <w:rPr>
            <w:rFonts w:eastAsia="Times New Roman"/>
            <w:szCs w:val="24"/>
            <w:lang w:eastAsia="en-US"/>
          </w:rPr>
          <w:br/>
          <w:t>ΛΟΒΕΡΔΟΣ Α. , σελ.</w:t>
        </w:r>
        <w:r w:rsidRPr="00471FB5">
          <w:rPr>
            <w:rFonts w:eastAsia="Times New Roman"/>
            <w:szCs w:val="24"/>
            <w:lang w:eastAsia="en-US"/>
          </w:rPr>
          <w:br/>
          <w:t>ΜΑΝΤΑΣ Χ. , σελ.</w:t>
        </w:r>
        <w:r w:rsidRPr="00471FB5">
          <w:rPr>
            <w:rFonts w:eastAsia="Times New Roman"/>
            <w:szCs w:val="24"/>
            <w:lang w:eastAsia="en-US"/>
          </w:rPr>
          <w:br/>
          <w:t>ΜΑΝΩΛΑΚΟΥ Δ. , σελ.</w:t>
        </w:r>
        <w:r w:rsidRPr="00471FB5">
          <w:rPr>
            <w:rFonts w:eastAsia="Times New Roman"/>
            <w:szCs w:val="24"/>
            <w:lang w:eastAsia="en-US"/>
          </w:rPr>
          <w:br/>
          <w:t>ΜΗΤΣΟΤΑΚΗΣ Κ. , σελ.</w:t>
        </w:r>
        <w:r w:rsidRPr="00471FB5">
          <w:rPr>
            <w:rFonts w:eastAsia="Times New Roman"/>
            <w:szCs w:val="24"/>
            <w:lang w:eastAsia="en-US"/>
          </w:rPr>
          <w:br/>
          <w:t>ΜΙΧΑΛΟΛΙΑΚΟΣ Ν. , σελ.</w:t>
        </w:r>
        <w:r w:rsidRPr="00471FB5">
          <w:rPr>
            <w:rFonts w:eastAsia="Times New Roman"/>
            <w:szCs w:val="24"/>
            <w:lang w:eastAsia="en-US"/>
          </w:rPr>
          <w:br/>
          <w:t>ΞΑΝΘΟΣ Α. , σελ.</w:t>
        </w:r>
        <w:r w:rsidRPr="00471FB5">
          <w:rPr>
            <w:rFonts w:eastAsia="Times New Roman"/>
            <w:szCs w:val="24"/>
            <w:lang w:eastAsia="en-US"/>
          </w:rPr>
          <w:br/>
          <w:t>ΠΑΠΠΑΣ Ν. , σελ.</w:t>
        </w:r>
        <w:r w:rsidRPr="00471FB5">
          <w:rPr>
            <w:rFonts w:eastAsia="Times New Roman"/>
            <w:szCs w:val="24"/>
            <w:lang w:eastAsia="en-US"/>
          </w:rPr>
          <w:br/>
          <w:t>ΠΑΠΠΑΣ Χ. , σελ.</w:t>
        </w:r>
        <w:r w:rsidRPr="00471FB5">
          <w:rPr>
            <w:rFonts w:eastAsia="Times New Roman"/>
            <w:szCs w:val="24"/>
            <w:lang w:eastAsia="en-US"/>
          </w:rPr>
          <w:br/>
          <w:t>ΠΑΦΙΛΗΣ Α. , σελ.</w:t>
        </w:r>
        <w:r w:rsidRPr="00471FB5">
          <w:rPr>
            <w:rFonts w:eastAsia="Times New Roman"/>
            <w:szCs w:val="24"/>
            <w:lang w:eastAsia="en-US"/>
          </w:rPr>
          <w:br/>
          <w:t>ΣΕΒΑΣΤΑΚΗΣ Δ. , σελ.</w:t>
        </w:r>
        <w:r w:rsidRPr="00471FB5">
          <w:rPr>
            <w:rFonts w:eastAsia="Times New Roman"/>
            <w:szCs w:val="24"/>
            <w:lang w:eastAsia="en-US"/>
          </w:rPr>
          <w:br/>
          <w:t>ΣΤΑΜΠΟΥΛΗ Α. , σελ.</w:t>
        </w:r>
        <w:r w:rsidRPr="00471FB5">
          <w:rPr>
            <w:rFonts w:eastAsia="Times New Roman"/>
            <w:szCs w:val="24"/>
            <w:lang w:eastAsia="en-US"/>
          </w:rPr>
          <w:br/>
          <w:t>ΤΡΑΓΑΚΗΣ Ι. , σελ.</w:t>
        </w:r>
        <w:r w:rsidRPr="00471FB5">
          <w:rPr>
            <w:rFonts w:eastAsia="Times New Roman"/>
            <w:szCs w:val="24"/>
            <w:lang w:eastAsia="en-US"/>
          </w:rPr>
          <w:br/>
          <w:t>ΤΣΑΚΑΛΩΤΟΣ Ε. , σελ.</w:t>
        </w:r>
        <w:r w:rsidRPr="00471FB5">
          <w:rPr>
            <w:rFonts w:eastAsia="Times New Roman"/>
            <w:szCs w:val="24"/>
            <w:lang w:eastAsia="en-US"/>
          </w:rPr>
          <w:br/>
          <w:t>ΤΣΙΠΡΑΣ Α. , σελ.</w:t>
        </w:r>
        <w:r w:rsidRPr="00471FB5">
          <w:rPr>
            <w:rFonts w:eastAsia="Times New Roman"/>
            <w:szCs w:val="24"/>
            <w:lang w:eastAsia="en-US"/>
          </w:rPr>
          <w:br/>
          <w:t>ΦΙΛΗΣ Ν. , σελ.</w:t>
        </w:r>
        <w:r w:rsidRPr="00471FB5">
          <w:rPr>
            <w:rFonts w:eastAsia="Times New Roman"/>
            <w:szCs w:val="24"/>
            <w:lang w:eastAsia="en-US"/>
          </w:rPr>
          <w:br/>
          <w:t>ΦΛΑΜΠΟΥΡΑΡΗΣ Α. , σελ.</w:t>
        </w:r>
        <w:r w:rsidRPr="00471FB5">
          <w:rPr>
            <w:rFonts w:eastAsia="Times New Roman"/>
            <w:szCs w:val="24"/>
            <w:lang w:eastAsia="en-US"/>
          </w:rPr>
          <w:br/>
          <w:t>ΦΩΚΑΣ Α. , σελ.</w:t>
        </w:r>
        <w:r w:rsidRPr="00471FB5">
          <w:rPr>
            <w:rFonts w:eastAsia="Times New Roman"/>
            <w:szCs w:val="24"/>
            <w:lang w:eastAsia="en-US"/>
          </w:rPr>
          <w:br/>
          <w:t>ΧΑΡΙΤΣΗΣ Α. , σελ.</w:t>
        </w:r>
        <w:r w:rsidRPr="00471FB5">
          <w:rPr>
            <w:rFonts w:eastAsia="Times New Roman"/>
            <w:szCs w:val="24"/>
            <w:lang w:eastAsia="en-US"/>
          </w:rPr>
          <w:br/>
          <w:t>ΧΡΙΣΤΟΦΙΛΟΠΟΥΛΟΥ Π. , σελ.</w:t>
        </w:r>
        <w:r w:rsidRPr="00471FB5">
          <w:rPr>
            <w:rFonts w:eastAsia="Times New Roman"/>
            <w:szCs w:val="24"/>
            <w:lang w:eastAsia="en-US"/>
          </w:rPr>
          <w:br/>
        </w:r>
        <w:r w:rsidRPr="00471FB5">
          <w:rPr>
            <w:rFonts w:eastAsia="Times New Roman"/>
            <w:szCs w:val="24"/>
            <w:lang w:eastAsia="en-US"/>
          </w:rPr>
          <w:br/>
          <w:t>Β. Επί της αναφοράς στον Ειδικό Λογαριασμό των Πυρόπληκτων στο Μάτι:</w:t>
        </w:r>
        <w:r w:rsidRPr="00471FB5">
          <w:rPr>
            <w:rFonts w:eastAsia="Times New Roman"/>
            <w:szCs w:val="24"/>
            <w:lang w:eastAsia="en-US"/>
          </w:rPr>
          <w:br/>
          <w:t>ΒΟΥΤΣΗΣ Ν. , σελ.</w:t>
        </w:r>
        <w:r w:rsidRPr="00471FB5">
          <w:rPr>
            <w:rFonts w:eastAsia="Times New Roman"/>
            <w:szCs w:val="24"/>
            <w:lang w:eastAsia="en-US"/>
          </w:rPr>
          <w:br/>
          <w:t>ΤΡΑΓΑΚΗΣ Ι. , σελ.</w:t>
        </w:r>
        <w:r w:rsidRPr="00471FB5">
          <w:rPr>
            <w:rFonts w:eastAsia="Times New Roman"/>
            <w:szCs w:val="24"/>
            <w:lang w:eastAsia="en-US"/>
          </w:rPr>
          <w:br/>
          <w:t>ΧΡΙΣΤΟΦΙΛΟΠΟΥΛΟΥ Π. , σελ.</w:t>
        </w:r>
        <w:r w:rsidRPr="00471FB5">
          <w:rPr>
            <w:rFonts w:eastAsia="Times New Roman"/>
            <w:szCs w:val="24"/>
            <w:lang w:eastAsia="en-US"/>
          </w:rPr>
          <w:br/>
        </w:r>
        <w:r w:rsidRPr="00471FB5">
          <w:rPr>
            <w:rFonts w:eastAsia="Times New Roman"/>
            <w:szCs w:val="24"/>
            <w:lang w:eastAsia="en-US"/>
          </w:rPr>
          <w:br/>
          <w:t>Γ. Επί διαδικαστικού θέματος:</w:t>
        </w:r>
        <w:r w:rsidRPr="00471FB5">
          <w:rPr>
            <w:rFonts w:eastAsia="Times New Roman"/>
            <w:szCs w:val="24"/>
            <w:lang w:eastAsia="en-US"/>
          </w:rPr>
          <w:br/>
          <w:t>ΒΟΥΤΣΗΣ Ν. , σελ.</w:t>
        </w:r>
        <w:r w:rsidRPr="00471FB5">
          <w:rPr>
            <w:rFonts w:eastAsia="Times New Roman"/>
            <w:szCs w:val="24"/>
            <w:lang w:eastAsia="en-US"/>
          </w:rPr>
          <w:br/>
          <w:t>ΓΙΟΓΙΑΚΑΣ Β. , σελ.</w:t>
        </w:r>
        <w:r w:rsidRPr="00471FB5">
          <w:rPr>
            <w:rFonts w:eastAsia="Times New Roman"/>
            <w:szCs w:val="24"/>
            <w:lang w:eastAsia="en-US"/>
          </w:rPr>
          <w:br/>
          <w:t>ΔΑΝΕΛΛΗΣ Σ. , σελ.</w:t>
        </w:r>
        <w:r w:rsidRPr="00471FB5">
          <w:rPr>
            <w:rFonts w:eastAsia="Times New Roman"/>
            <w:szCs w:val="24"/>
            <w:lang w:eastAsia="en-US"/>
          </w:rPr>
          <w:br/>
          <w:t>ΚΑΜΜΕΝΟΣ Δ. , σελ.</w:t>
        </w:r>
        <w:r w:rsidRPr="00471FB5">
          <w:rPr>
            <w:rFonts w:eastAsia="Times New Roman"/>
            <w:szCs w:val="24"/>
            <w:lang w:eastAsia="en-US"/>
          </w:rPr>
          <w:br/>
          <w:t>ΚΑΜΜΕΝΟΣ Π. , σελ.</w:t>
        </w:r>
        <w:r w:rsidRPr="00471FB5">
          <w:rPr>
            <w:rFonts w:eastAsia="Times New Roman"/>
            <w:szCs w:val="24"/>
            <w:lang w:eastAsia="en-US"/>
          </w:rPr>
          <w:br/>
          <w:t>ΚΕΓΚΕΡΟΓΛΟΥ Β. , σελ.</w:t>
        </w:r>
        <w:r w:rsidRPr="00471FB5">
          <w:rPr>
            <w:rFonts w:eastAsia="Times New Roman"/>
            <w:szCs w:val="24"/>
            <w:lang w:eastAsia="en-US"/>
          </w:rPr>
          <w:br/>
          <w:t>ΚΟΛΛΙΑ - ΤΣΑΡΟΥΧΑ Μ. , σελ.</w:t>
        </w:r>
        <w:r w:rsidRPr="00471FB5">
          <w:rPr>
            <w:rFonts w:eastAsia="Times New Roman"/>
            <w:szCs w:val="24"/>
            <w:lang w:eastAsia="en-US"/>
          </w:rPr>
          <w:br/>
          <w:t>ΚΟΤΖΙΑΣ Ν. , σελ.</w:t>
        </w:r>
        <w:r w:rsidRPr="00471FB5">
          <w:rPr>
            <w:rFonts w:eastAsia="Times New Roman"/>
            <w:szCs w:val="24"/>
            <w:lang w:eastAsia="en-US"/>
          </w:rPr>
          <w:br/>
          <w:t>ΚΟΥΡΑΚΗΣ Α. , σελ.</w:t>
        </w:r>
        <w:r w:rsidRPr="00471FB5">
          <w:rPr>
            <w:rFonts w:eastAsia="Times New Roman"/>
            <w:szCs w:val="24"/>
            <w:lang w:eastAsia="en-US"/>
          </w:rPr>
          <w:br/>
          <w:t>ΚΡΕΜΑΣΤΙΝΟΣ Δ. , σελ.</w:t>
        </w:r>
        <w:r w:rsidRPr="00471FB5">
          <w:rPr>
            <w:rFonts w:eastAsia="Times New Roman"/>
            <w:szCs w:val="24"/>
            <w:lang w:eastAsia="en-US"/>
          </w:rPr>
          <w:br/>
          <w:t>ΛΑΜΠΡΟΥΛΗΣ Γ. , σελ.</w:t>
        </w:r>
        <w:r w:rsidRPr="00471FB5">
          <w:rPr>
            <w:rFonts w:eastAsia="Times New Roman"/>
            <w:szCs w:val="24"/>
            <w:lang w:eastAsia="en-US"/>
          </w:rPr>
          <w:br/>
          <w:t>ΛΟΒΕΡΔΟΣ Α. , σελ.</w:t>
        </w:r>
        <w:r w:rsidRPr="00471FB5">
          <w:rPr>
            <w:rFonts w:eastAsia="Times New Roman"/>
            <w:szCs w:val="24"/>
            <w:lang w:eastAsia="en-US"/>
          </w:rPr>
          <w:br/>
          <w:t>ΜΑΝΤΑΣ Χ. , σελ.</w:t>
        </w:r>
        <w:r w:rsidRPr="00471FB5">
          <w:rPr>
            <w:rFonts w:eastAsia="Times New Roman"/>
            <w:szCs w:val="24"/>
            <w:lang w:eastAsia="en-US"/>
          </w:rPr>
          <w:br/>
          <w:t>ΤΡΑΓΑΚΗΣ Ι. , σελ.</w:t>
        </w:r>
        <w:r w:rsidRPr="00471FB5">
          <w:rPr>
            <w:rFonts w:eastAsia="Times New Roman"/>
            <w:szCs w:val="24"/>
            <w:lang w:eastAsia="en-US"/>
          </w:rPr>
          <w:br/>
          <w:t>ΦΩΚΑΣ Α. , σελ.</w:t>
        </w:r>
        <w:r w:rsidRPr="00471FB5">
          <w:rPr>
            <w:rFonts w:eastAsia="Times New Roman"/>
            <w:szCs w:val="24"/>
            <w:lang w:eastAsia="en-US"/>
          </w:rPr>
          <w:br/>
          <w:t>ΧΡΙΣΤΟΔΟΥΛΟΠΟΥΛΟΥ Α. , σελ.</w:t>
        </w:r>
        <w:r w:rsidRPr="00471FB5">
          <w:rPr>
            <w:rFonts w:eastAsia="Times New Roman"/>
            <w:szCs w:val="24"/>
            <w:lang w:eastAsia="en-US"/>
          </w:rPr>
          <w:br/>
        </w:r>
        <w:r w:rsidRPr="00471FB5">
          <w:rPr>
            <w:rFonts w:eastAsia="Times New Roman"/>
            <w:szCs w:val="24"/>
            <w:lang w:eastAsia="en-US"/>
          </w:rPr>
          <w:br/>
          <w:t>Δ. Επί προσωπικού θέματος:</w:t>
        </w:r>
        <w:r w:rsidRPr="00471FB5">
          <w:rPr>
            <w:rFonts w:eastAsia="Times New Roman"/>
            <w:szCs w:val="24"/>
            <w:lang w:eastAsia="en-US"/>
          </w:rPr>
          <w:br/>
          <w:t>ΘΕΟΧΑΡΟΠΟΥΛΟΣ Α. , σελ.</w:t>
        </w:r>
        <w:r w:rsidRPr="00471FB5">
          <w:rPr>
            <w:rFonts w:eastAsia="Times New Roman"/>
            <w:szCs w:val="24"/>
            <w:lang w:eastAsia="en-US"/>
          </w:rPr>
          <w:br/>
          <w:t>ΚΟΤΖΙΑΣ Ν. , σελ.</w:t>
        </w:r>
        <w:r w:rsidRPr="00471FB5">
          <w:rPr>
            <w:rFonts w:eastAsia="Times New Roman"/>
            <w:szCs w:val="24"/>
            <w:lang w:eastAsia="en-US"/>
          </w:rPr>
          <w:br/>
          <w:t>ΛΟΒΕΡΔΟΣ Α. , σελ.</w:t>
        </w:r>
        <w:r w:rsidRPr="00471FB5">
          <w:rPr>
            <w:rFonts w:eastAsia="Times New Roman"/>
            <w:szCs w:val="24"/>
            <w:lang w:eastAsia="en-US"/>
          </w:rPr>
          <w:br/>
          <w:t>ΤΣΙΡΩΝΗΣ Ι. , σελ.</w:t>
        </w:r>
        <w:r w:rsidRPr="00471FB5">
          <w:rPr>
            <w:rFonts w:eastAsia="Times New Roman"/>
            <w:szCs w:val="24"/>
            <w:lang w:eastAsia="en-US"/>
          </w:rPr>
          <w:br/>
        </w:r>
        <w:r w:rsidRPr="00471FB5">
          <w:rPr>
            <w:rFonts w:eastAsia="Times New Roman"/>
            <w:szCs w:val="24"/>
            <w:lang w:eastAsia="en-US"/>
          </w:rPr>
          <w:br/>
          <w:t>ΠΑΡΕΜΒΑΣΕΙΣ:</w:t>
        </w:r>
        <w:r w:rsidRPr="00471FB5">
          <w:rPr>
            <w:rFonts w:eastAsia="Times New Roman"/>
            <w:szCs w:val="24"/>
            <w:lang w:eastAsia="en-US"/>
          </w:rPr>
          <w:br/>
          <w:t>ΒΟΡΙΔΗΣ Μ. , σελ.</w:t>
        </w:r>
        <w:r w:rsidRPr="00471FB5">
          <w:rPr>
            <w:rFonts w:eastAsia="Times New Roman"/>
            <w:szCs w:val="24"/>
            <w:lang w:eastAsia="en-US"/>
          </w:rPr>
          <w:br/>
          <w:t>ΓΙΑΚΟΥΜΑΤΟΣ Γ. , σελ.</w:t>
        </w:r>
        <w:r w:rsidRPr="00471FB5">
          <w:rPr>
            <w:rFonts w:eastAsia="Times New Roman"/>
            <w:szCs w:val="24"/>
            <w:lang w:eastAsia="en-US"/>
          </w:rPr>
          <w:br/>
          <w:t>ΓΚΙΟΚΑΣ Ι. , σελ.</w:t>
        </w:r>
        <w:r w:rsidRPr="00471FB5">
          <w:rPr>
            <w:rFonts w:eastAsia="Times New Roman"/>
            <w:szCs w:val="24"/>
            <w:lang w:eastAsia="en-US"/>
          </w:rPr>
          <w:br/>
          <w:t>ΚΑΡΑΘΑΝΑΣΟΠΟΥΛΟΣ Ν. , σελ.</w:t>
        </w:r>
        <w:r w:rsidRPr="00471FB5">
          <w:rPr>
            <w:rFonts w:eastAsia="Times New Roman"/>
            <w:szCs w:val="24"/>
            <w:lang w:eastAsia="en-US"/>
          </w:rPr>
          <w:br/>
          <w:t>ΚΑΡΑΟΓΛΟΥ Θ. , σελ.</w:t>
        </w:r>
        <w:r w:rsidRPr="00471FB5">
          <w:rPr>
            <w:rFonts w:eastAsia="Times New Roman"/>
            <w:szCs w:val="24"/>
            <w:lang w:eastAsia="en-US"/>
          </w:rPr>
          <w:br/>
          <w:t>ΚΑΤΣΩΤΗΣ Χ. , σελ.</w:t>
        </w:r>
        <w:r w:rsidRPr="00471FB5">
          <w:rPr>
            <w:rFonts w:eastAsia="Times New Roman"/>
            <w:szCs w:val="24"/>
            <w:lang w:eastAsia="en-US"/>
          </w:rPr>
          <w:br/>
          <w:t>ΚΟΖΟΜΠΟΛΗ - ΑΜΑΝΑΤΙΔΗ Π. , σελ.</w:t>
        </w:r>
        <w:r w:rsidRPr="00471FB5">
          <w:rPr>
            <w:rFonts w:eastAsia="Times New Roman"/>
            <w:szCs w:val="24"/>
            <w:lang w:eastAsia="en-US"/>
          </w:rPr>
          <w:br/>
          <w:t>ΜΠΑΚΟΓΙΑΝΝΗ Θ. , σελ.</w:t>
        </w:r>
        <w:r w:rsidRPr="00471FB5">
          <w:rPr>
            <w:rFonts w:eastAsia="Times New Roman"/>
            <w:szCs w:val="24"/>
            <w:lang w:eastAsia="en-US"/>
          </w:rPr>
          <w:br/>
        </w:r>
        <w:bookmarkStart w:id="42" w:name="_GoBack"/>
        <w:bookmarkEnd w:id="42"/>
        <w:r w:rsidRPr="00471FB5">
          <w:rPr>
            <w:rFonts w:eastAsia="Times New Roman"/>
            <w:szCs w:val="24"/>
            <w:lang w:eastAsia="en-US"/>
          </w:rPr>
          <w:t>ΜΠΟΥΡΑΣ Α. , σελ.</w:t>
        </w:r>
        <w:r w:rsidRPr="00471FB5">
          <w:rPr>
            <w:rFonts w:eastAsia="Times New Roman"/>
            <w:szCs w:val="24"/>
            <w:lang w:eastAsia="en-US"/>
          </w:rPr>
          <w:br/>
          <w:t>ΞΥΔΑΚΗΣ Ν. , σελ.</w:t>
        </w:r>
        <w:r w:rsidRPr="00471FB5">
          <w:rPr>
            <w:rFonts w:eastAsia="Times New Roman"/>
            <w:szCs w:val="24"/>
            <w:lang w:eastAsia="en-US"/>
          </w:rPr>
          <w:br/>
          <w:t>ΠΑΠΑΔΟΠΟΥΛΟΣ Ν. , σελ.</w:t>
        </w:r>
        <w:r w:rsidRPr="00471FB5">
          <w:rPr>
            <w:rFonts w:eastAsia="Times New Roman"/>
            <w:szCs w:val="24"/>
            <w:lang w:eastAsia="en-US"/>
          </w:rPr>
          <w:br/>
          <w:t>ΣΚΟΥΡΟΛΙΑΚΟΣ Π. , σελ.</w:t>
        </w:r>
        <w:r w:rsidRPr="00471FB5">
          <w:rPr>
            <w:rFonts w:eastAsia="Times New Roman"/>
            <w:szCs w:val="24"/>
            <w:lang w:eastAsia="en-US"/>
          </w:rPr>
          <w:br/>
          <w:t>ΣΤΑΜΑΤΗΣ Δ. , σελ.</w:t>
        </w:r>
        <w:r w:rsidRPr="00471FB5">
          <w:rPr>
            <w:rFonts w:eastAsia="Times New Roman"/>
            <w:szCs w:val="24"/>
            <w:lang w:eastAsia="en-US"/>
          </w:rPr>
          <w:br/>
          <w:t>ΤΣΙΑΡΑΣ Κ. , σελ.</w:t>
        </w:r>
        <w:r w:rsidRPr="00471FB5">
          <w:rPr>
            <w:rFonts w:eastAsia="Times New Roman"/>
            <w:szCs w:val="24"/>
            <w:lang w:eastAsia="en-US"/>
          </w:rPr>
          <w:br/>
        </w:r>
      </w:ins>
    </w:p>
    <w:p w14:paraId="6E81955D" w14:textId="64A77EB1" w:rsidR="004B0DF5" w:rsidRDefault="00471FB5">
      <w:pPr>
        <w:spacing w:line="600" w:lineRule="auto"/>
        <w:ind w:firstLine="720"/>
        <w:jc w:val="center"/>
        <w:rPr>
          <w:rFonts w:eastAsia="Times New Roman"/>
          <w:szCs w:val="24"/>
        </w:rPr>
      </w:pPr>
      <w:r w:rsidRPr="00CA1CEA">
        <w:rPr>
          <w:rFonts w:eastAsia="Times New Roman"/>
          <w:szCs w:val="24"/>
        </w:rPr>
        <w:t>ΠΡΑΚΤΙΚΑ ΒΟΥΛΗΣ</w:t>
      </w:r>
    </w:p>
    <w:p w14:paraId="6E81955E" w14:textId="77777777" w:rsidR="004B0DF5" w:rsidRDefault="00471FB5">
      <w:pPr>
        <w:spacing w:line="600" w:lineRule="auto"/>
        <w:ind w:firstLine="720"/>
        <w:jc w:val="center"/>
        <w:rPr>
          <w:rFonts w:eastAsia="Times New Roman"/>
          <w:szCs w:val="24"/>
        </w:rPr>
      </w:pPr>
      <w:r w:rsidRPr="00CA1CEA">
        <w:rPr>
          <w:rFonts w:eastAsia="Times New Roman"/>
          <w:szCs w:val="24"/>
        </w:rPr>
        <w:t>Ι</w:t>
      </w:r>
      <w:r w:rsidRPr="00CA1CEA">
        <w:rPr>
          <w:rFonts w:eastAsia="Times New Roman"/>
          <w:szCs w:val="24"/>
        </w:rPr>
        <w:t xml:space="preserve">Ζ΄ ΠΕΡΙΟΔΟΣ </w:t>
      </w:r>
    </w:p>
    <w:p w14:paraId="6E81955F" w14:textId="77777777" w:rsidR="004B0DF5" w:rsidRDefault="00471FB5">
      <w:pPr>
        <w:spacing w:line="600" w:lineRule="auto"/>
        <w:ind w:firstLine="720"/>
        <w:jc w:val="center"/>
        <w:rPr>
          <w:rFonts w:eastAsia="Times New Roman"/>
          <w:szCs w:val="24"/>
        </w:rPr>
      </w:pPr>
      <w:r w:rsidRPr="00CA1CEA">
        <w:rPr>
          <w:rFonts w:eastAsia="Times New Roman"/>
          <w:szCs w:val="24"/>
        </w:rPr>
        <w:t>ΠΡΟΕΔΡΕΥΟΜΕΝΗΣ ΚΟΙΝΟΒΟΥΛΕΥΤΙΚΗΣ ΔΗΜΟΚΡΑΤΙΑΣ</w:t>
      </w:r>
    </w:p>
    <w:p w14:paraId="6E819560" w14:textId="77777777" w:rsidR="004B0DF5" w:rsidRDefault="00471FB5">
      <w:pPr>
        <w:spacing w:line="600" w:lineRule="auto"/>
        <w:ind w:firstLine="720"/>
        <w:jc w:val="center"/>
        <w:rPr>
          <w:rFonts w:eastAsia="Times New Roman"/>
          <w:szCs w:val="24"/>
        </w:rPr>
      </w:pPr>
      <w:r w:rsidRPr="00CA1CEA">
        <w:rPr>
          <w:rFonts w:eastAsia="Times New Roman"/>
          <w:szCs w:val="24"/>
        </w:rPr>
        <w:t>ΣΥΝΟΔΟΣ Δ΄</w:t>
      </w:r>
    </w:p>
    <w:p w14:paraId="6E819561" w14:textId="77777777" w:rsidR="004B0DF5" w:rsidRDefault="00471FB5">
      <w:pPr>
        <w:spacing w:line="600" w:lineRule="auto"/>
        <w:ind w:firstLine="720"/>
        <w:jc w:val="center"/>
        <w:rPr>
          <w:rFonts w:eastAsia="Times New Roman"/>
          <w:szCs w:val="24"/>
        </w:rPr>
      </w:pPr>
      <w:r w:rsidRPr="00CA1CEA">
        <w:rPr>
          <w:rFonts w:eastAsia="Times New Roman"/>
          <w:szCs w:val="24"/>
        </w:rPr>
        <w:t>ΣΥΝΕΔΡΙΑΣΗ ΡΚ΄</w:t>
      </w:r>
    </w:p>
    <w:p w14:paraId="6E819562" w14:textId="77777777" w:rsidR="004B0DF5" w:rsidRDefault="00471FB5">
      <w:pPr>
        <w:spacing w:line="600" w:lineRule="auto"/>
        <w:ind w:firstLine="720"/>
        <w:jc w:val="center"/>
        <w:rPr>
          <w:rFonts w:eastAsia="Times New Roman"/>
          <w:szCs w:val="24"/>
        </w:rPr>
      </w:pPr>
      <w:r w:rsidRPr="00CA1CEA">
        <w:rPr>
          <w:rFonts w:eastAsia="Times New Roman"/>
          <w:szCs w:val="24"/>
        </w:rPr>
        <w:t>Παρασκευή 10 Μαΐου 2019</w:t>
      </w:r>
    </w:p>
    <w:p w14:paraId="6E819563" w14:textId="77777777" w:rsidR="004B0DF5" w:rsidRDefault="00471FB5">
      <w:pPr>
        <w:spacing w:line="600" w:lineRule="auto"/>
        <w:ind w:firstLine="720"/>
        <w:jc w:val="both"/>
        <w:rPr>
          <w:rFonts w:eastAsia="Times New Roman"/>
          <w:szCs w:val="24"/>
        </w:rPr>
      </w:pPr>
      <w:r w:rsidRPr="00CA1CEA">
        <w:rPr>
          <w:rFonts w:eastAsia="Times New Roman"/>
          <w:szCs w:val="24"/>
        </w:rPr>
        <w:t>Αθήνα, σήμερα στις 10 Μαΐου 2019, ημέρα Παρασκευή και ώρα 10.07΄</w:t>
      </w:r>
      <w:r>
        <w:rPr>
          <w:rFonts w:eastAsia="Times New Roman"/>
          <w:szCs w:val="24"/>
        </w:rPr>
        <w:t>,</w:t>
      </w:r>
      <w:r w:rsidRPr="00CA1CEA">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Pr="00D13528">
        <w:rPr>
          <w:rFonts w:eastAsia="Times New Roman"/>
          <w:b/>
          <w:szCs w:val="24"/>
        </w:rPr>
        <w:t>ΑΝΑΣΤΑΣΙΟΥ ΚΟΥΡΑΚΗ</w:t>
      </w:r>
      <w:r w:rsidRPr="00CA1CEA">
        <w:rPr>
          <w:rFonts w:eastAsia="Times New Roman"/>
          <w:szCs w:val="24"/>
        </w:rPr>
        <w:t>.</w:t>
      </w:r>
    </w:p>
    <w:p w14:paraId="6E819564" w14:textId="77777777" w:rsidR="004B0DF5" w:rsidRDefault="00471FB5">
      <w:pPr>
        <w:tabs>
          <w:tab w:val="left" w:pos="2738"/>
          <w:tab w:val="center" w:pos="4753"/>
          <w:tab w:val="left" w:pos="5723"/>
        </w:tabs>
        <w:spacing w:line="600" w:lineRule="auto"/>
        <w:ind w:firstLine="720"/>
        <w:jc w:val="both"/>
        <w:rPr>
          <w:rFonts w:eastAsia="Times New Roman"/>
          <w:szCs w:val="24"/>
        </w:rPr>
      </w:pPr>
      <w:r w:rsidRPr="00CA1CEA">
        <w:rPr>
          <w:rFonts w:eastAsia="Times New Roman"/>
          <w:b/>
          <w:szCs w:val="24"/>
        </w:rPr>
        <w:t xml:space="preserve">ΠΡΟΕΔΡΕΥΩΝ (Αναστάσιος Κουράκης): </w:t>
      </w:r>
      <w:r w:rsidRPr="00CA1CEA">
        <w:rPr>
          <w:rFonts w:eastAsia="Times New Roman"/>
          <w:szCs w:val="24"/>
        </w:rPr>
        <w:t>Κυρίες και κύριοι συνάδελφοι, αρχίζει η συνεδρίαση.</w:t>
      </w:r>
    </w:p>
    <w:p w14:paraId="6E819565" w14:textId="77777777" w:rsidR="004B0DF5" w:rsidRDefault="00471FB5">
      <w:pPr>
        <w:spacing w:line="600" w:lineRule="auto"/>
        <w:ind w:firstLine="720"/>
        <w:jc w:val="both"/>
        <w:rPr>
          <w:rFonts w:eastAsia="Times New Roman"/>
          <w:szCs w:val="24"/>
        </w:rPr>
      </w:pPr>
      <w:r w:rsidRPr="00CA1CEA">
        <w:rPr>
          <w:rFonts w:eastAsia="Times New Roman"/>
          <w:szCs w:val="24"/>
        </w:rPr>
        <w:lastRenderedPageBreak/>
        <w:t>Εισερχόμ</w:t>
      </w:r>
      <w:r>
        <w:rPr>
          <w:rFonts w:eastAsia="Times New Roman"/>
          <w:szCs w:val="24"/>
        </w:rPr>
        <w:t>αστε</w:t>
      </w:r>
      <w:r w:rsidRPr="00CA1CEA">
        <w:rPr>
          <w:rFonts w:eastAsia="Times New Roman"/>
          <w:szCs w:val="24"/>
        </w:rPr>
        <w:t xml:space="preserve"> στην </w:t>
      </w:r>
    </w:p>
    <w:p w14:paraId="6E819566" w14:textId="77777777" w:rsidR="004B0DF5" w:rsidRDefault="00471FB5">
      <w:pPr>
        <w:spacing w:line="600" w:lineRule="auto"/>
        <w:ind w:firstLine="720"/>
        <w:jc w:val="center"/>
        <w:rPr>
          <w:rFonts w:eastAsia="Times New Roman"/>
          <w:b/>
          <w:szCs w:val="24"/>
        </w:rPr>
      </w:pPr>
      <w:r w:rsidRPr="00CA1CEA">
        <w:rPr>
          <w:rFonts w:eastAsia="Times New Roman"/>
          <w:b/>
          <w:szCs w:val="24"/>
        </w:rPr>
        <w:t>ΕΙΔΙΚΗ ΗΜΕΡΗΣΙΑ ΔΙΑΤΑΞΗ</w:t>
      </w:r>
    </w:p>
    <w:p w14:paraId="6E819567" w14:textId="77777777" w:rsidR="004B0DF5" w:rsidRDefault="00471FB5">
      <w:pPr>
        <w:spacing w:line="600" w:lineRule="auto"/>
        <w:ind w:firstLine="720"/>
        <w:jc w:val="both"/>
        <w:rPr>
          <w:rFonts w:eastAsia="Times New Roman"/>
          <w:szCs w:val="24"/>
        </w:rPr>
      </w:pPr>
      <w:r w:rsidRPr="00CA1CEA">
        <w:rPr>
          <w:rFonts w:eastAsia="Times New Roman"/>
          <w:szCs w:val="24"/>
        </w:rPr>
        <w:t xml:space="preserve">Συζήτηση και ψηφοφορία επί της προτάσεως του Πρωθυπουργού για παροχή ψήφου εμπιστοσύνης στην Κυβέρνηση, σύμφωνα με τα άρθρα 84 του Συντάγματος και 141 του Κανονισμού της Βουλής. </w:t>
      </w:r>
    </w:p>
    <w:p w14:paraId="6E819568" w14:textId="77777777" w:rsidR="004B0DF5" w:rsidRDefault="00471FB5">
      <w:pPr>
        <w:spacing w:line="600" w:lineRule="auto"/>
        <w:ind w:firstLine="720"/>
        <w:jc w:val="both"/>
        <w:rPr>
          <w:rFonts w:eastAsia="Times New Roman"/>
          <w:szCs w:val="24"/>
        </w:rPr>
      </w:pPr>
      <w:r w:rsidRPr="00CA1CEA">
        <w:rPr>
          <w:rFonts w:eastAsia="Times New Roman"/>
          <w:szCs w:val="24"/>
        </w:rPr>
        <w:t>Τον λόγο έχει η Βουλευτής του Κομμουνιστικ</w:t>
      </w:r>
      <w:r w:rsidRPr="00CA1CEA">
        <w:rPr>
          <w:rFonts w:eastAsia="Times New Roman"/>
          <w:szCs w:val="24"/>
        </w:rPr>
        <w:t>ού Κόμματος Ελλάδας κ</w:t>
      </w:r>
      <w:r w:rsidRPr="00D13528">
        <w:rPr>
          <w:rFonts w:eastAsia="Times New Roman"/>
          <w:szCs w:val="24"/>
        </w:rPr>
        <w:t>.</w:t>
      </w:r>
      <w:r w:rsidRPr="00CA1CEA">
        <w:rPr>
          <w:rFonts w:eastAsia="Times New Roman"/>
          <w:szCs w:val="24"/>
        </w:rPr>
        <w:t xml:space="preserve"> Διαμάντω </w:t>
      </w:r>
      <w:proofErr w:type="spellStart"/>
      <w:r w:rsidRPr="00CA1CEA">
        <w:rPr>
          <w:rFonts w:eastAsia="Times New Roman"/>
          <w:szCs w:val="24"/>
        </w:rPr>
        <w:t>Μανωλάκου</w:t>
      </w:r>
      <w:proofErr w:type="spellEnd"/>
      <w:r w:rsidRPr="00CA1CEA">
        <w:rPr>
          <w:rFonts w:eastAsia="Times New Roman"/>
          <w:szCs w:val="24"/>
        </w:rPr>
        <w:t xml:space="preserve"> για επτά λεπτά. </w:t>
      </w:r>
    </w:p>
    <w:p w14:paraId="6E819569" w14:textId="77777777" w:rsidR="004B0DF5" w:rsidRDefault="00471FB5">
      <w:pPr>
        <w:spacing w:line="600" w:lineRule="auto"/>
        <w:ind w:firstLine="720"/>
        <w:jc w:val="both"/>
        <w:rPr>
          <w:rFonts w:eastAsia="Times New Roman"/>
          <w:color w:val="201F1E"/>
          <w:szCs w:val="24"/>
        </w:rPr>
      </w:pPr>
      <w:r w:rsidRPr="00CA1CEA">
        <w:rPr>
          <w:rFonts w:eastAsia="Times New Roman"/>
          <w:b/>
          <w:szCs w:val="24"/>
        </w:rPr>
        <w:t xml:space="preserve">ΔΙΑΜΑΝΤΩ ΜΑΝΩΛΑΚΟΥ: </w:t>
      </w:r>
      <w:r>
        <w:rPr>
          <w:rFonts w:eastAsia="Times New Roman"/>
          <w:szCs w:val="24"/>
        </w:rPr>
        <w:t xml:space="preserve">Ζητάτε </w:t>
      </w:r>
      <w:r w:rsidRPr="00CA1CEA">
        <w:rPr>
          <w:rFonts w:eastAsia="Times New Roman"/>
          <w:color w:val="201F1E"/>
          <w:szCs w:val="24"/>
        </w:rPr>
        <w:t>ψήφο εμπιστοσύνης</w:t>
      </w:r>
      <w:r>
        <w:rPr>
          <w:rFonts w:eastAsia="Times New Roman"/>
          <w:color w:val="201F1E"/>
          <w:szCs w:val="24"/>
        </w:rPr>
        <w:t>. Δ</w:t>
      </w:r>
      <w:r w:rsidRPr="00CA1CEA">
        <w:rPr>
          <w:rFonts w:eastAsia="Times New Roman"/>
          <w:color w:val="201F1E"/>
          <w:szCs w:val="24"/>
        </w:rPr>
        <w:t>εν σας εμπιστευτήκαμε ποτέ και δικαιωνόμαστε</w:t>
      </w:r>
      <w:r>
        <w:rPr>
          <w:rFonts w:eastAsia="Times New Roman"/>
          <w:color w:val="201F1E"/>
          <w:szCs w:val="24"/>
        </w:rPr>
        <w:t>,</w:t>
      </w:r>
      <w:r w:rsidRPr="00CA1CEA">
        <w:rPr>
          <w:rFonts w:eastAsia="Times New Roman"/>
          <w:color w:val="201F1E"/>
          <w:szCs w:val="24"/>
        </w:rPr>
        <w:t xml:space="preserve"> γιατί ψηφίσατε το Μάαστριχτ και υπερασπίζεστε το ΝΑΤΟ του πολέμου και των επεμβάσεων</w:t>
      </w:r>
      <w:r>
        <w:rPr>
          <w:rFonts w:eastAsia="Times New Roman"/>
          <w:color w:val="201F1E"/>
          <w:szCs w:val="24"/>
        </w:rPr>
        <w:t xml:space="preserve">. </w:t>
      </w:r>
    </w:p>
    <w:p w14:paraId="6E81956A"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Όμως, ξεπεράσατε </w:t>
      </w:r>
      <w:r>
        <w:rPr>
          <w:rFonts w:eastAsia="Times New Roman"/>
          <w:color w:val="201F1E"/>
          <w:szCs w:val="24"/>
        </w:rPr>
        <w:t>χθες τα όρια τ</w:t>
      </w:r>
      <w:r w:rsidRPr="00CA1CEA">
        <w:rPr>
          <w:rFonts w:eastAsia="Times New Roman"/>
          <w:color w:val="201F1E"/>
          <w:szCs w:val="24"/>
        </w:rPr>
        <w:t>ου ξεπε</w:t>
      </w:r>
      <w:r>
        <w:rPr>
          <w:rFonts w:eastAsia="Times New Roman"/>
          <w:color w:val="201F1E"/>
          <w:szCs w:val="24"/>
        </w:rPr>
        <w:t xml:space="preserve">σμού με το να υπογράψει ο κ. </w:t>
      </w:r>
      <w:r w:rsidRPr="00CA1CEA">
        <w:rPr>
          <w:rFonts w:eastAsia="Times New Roman"/>
          <w:color w:val="201F1E"/>
          <w:szCs w:val="24"/>
        </w:rPr>
        <w:t>Τσίπρας την ημέρα της α</w:t>
      </w:r>
      <w:r>
        <w:rPr>
          <w:rFonts w:eastAsia="Times New Roman"/>
          <w:color w:val="201F1E"/>
          <w:szCs w:val="24"/>
        </w:rPr>
        <w:t>ντιφασιστικής νίκης των λαών τη</w:t>
      </w:r>
      <w:r w:rsidRPr="00CA1CEA">
        <w:rPr>
          <w:rFonts w:eastAsia="Times New Roman"/>
          <w:color w:val="201F1E"/>
          <w:szCs w:val="24"/>
        </w:rPr>
        <w:t xml:space="preserve"> διακήρυξη </w:t>
      </w:r>
      <w:proofErr w:type="spellStart"/>
      <w:r>
        <w:rPr>
          <w:rFonts w:eastAsia="Times New Roman"/>
          <w:color w:val="201F1E"/>
          <w:szCs w:val="24"/>
        </w:rPr>
        <w:t>αντικομμουνισμού</w:t>
      </w:r>
      <w:proofErr w:type="spellEnd"/>
      <w:r>
        <w:rPr>
          <w:rFonts w:eastAsia="Times New Roman"/>
          <w:color w:val="201F1E"/>
          <w:szCs w:val="24"/>
        </w:rPr>
        <w:t xml:space="preserve"> του Ευρωπαϊκού Σ</w:t>
      </w:r>
      <w:r w:rsidRPr="00CA1CEA">
        <w:rPr>
          <w:rFonts w:eastAsia="Times New Roman"/>
          <w:color w:val="201F1E"/>
          <w:szCs w:val="24"/>
        </w:rPr>
        <w:t>υμβουλίου</w:t>
      </w:r>
      <w:r>
        <w:rPr>
          <w:rFonts w:eastAsia="Times New Roman"/>
          <w:color w:val="201F1E"/>
          <w:szCs w:val="24"/>
        </w:rPr>
        <w:t>. Ν</w:t>
      </w:r>
      <w:r w:rsidRPr="00CA1CEA">
        <w:rPr>
          <w:rFonts w:eastAsia="Times New Roman"/>
          <w:color w:val="201F1E"/>
          <w:szCs w:val="24"/>
        </w:rPr>
        <w:t>τροπή και πάλι ντροπή</w:t>
      </w:r>
      <w:r w:rsidRPr="00D13528">
        <w:rPr>
          <w:rFonts w:eastAsia="Times New Roman"/>
          <w:color w:val="201F1E"/>
          <w:szCs w:val="24"/>
        </w:rPr>
        <w:t xml:space="preserve">. </w:t>
      </w:r>
      <w:r>
        <w:rPr>
          <w:rFonts w:eastAsia="Times New Roman"/>
          <w:color w:val="201F1E"/>
          <w:szCs w:val="24"/>
          <w:lang w:val="en-US"/>
        </w:rPr>
        <w:t>K</w:t>
      </w:r>
      <w:r w:rsidRPr="00CA1CEA">
        <w:rPr>
          <w:rFonts w:eastAsia="Times New Roman"/>
          <w:color w:val="201F1E"/>
          <w:szCs w:val="24"/>
        </w:rPr>
        <w:t xml:space="preserve">αι μετά μιλάτε για </w:t>
      </w:r>
      <w:r>
        <w:rPr>
          <w:rFonts w:eastAsia="Times New Roman"/>
          <w:color w:val="201F1E"/>
          <w:szCs w:val="24"/>
        </w:rPr>
        <w:t>διεκδικήσεις</w:t>
      </w:r>
      <w:r w:rsidRPr="00CA1CEA">
        <w:rPr>
          <w:rFonts w:eastAsia="Times New Roman"/>
          <w:color w:val="201F1E"/>
          <w:szCs w:val="24"/>
        </w:rPr>
        <w:t xml:space="preserve"> των γερμανικών οφειλών</w:t>
      </w:r>
      <w:r>
        <w:rPr>
          <w:rFonts w:eastAsia="Times New Roman"/>
          <w:color w:val="201F1E"/>
          <w:szCs w:val="24"/>
        </w:rPr>
        <w:t>!</w:t>
      </w:r>
      <w:r w:rsidRPr="00CA1CEA">
        <w:rPr>
          <w:rFonts w:eastAsia="Times New Roman"/>
          <w:color w:val="201F1E"/>
          <w:szCs w:val="24"/>
        </w:rPr>
        <w:t xml:space="preserve"> </w:t>
      </w:r>
      <w:r>
        <w:rPr>
          <w:rFonts w:eastAsia="Times New Roman"/>
          <w:color w:val="201F1E"/>
          <w:szCs w:val="24"/>
        </w:rPr>
        <w:t>Δ</w:t>
      </w:r>
      <w:r w:rsidRPr="00CA1CEA">
        <w:rPr>
          <w:rFonts w:eastAsia="Times New Roman"/>
          <w:color w:val="201F1E"/>
          <w:szCs w:val="24"/>
        </w:rPr>
        <w:t xml:space="preserve">εν θα τις </w:t>
      </w:r>
      <w:r>
        <w:rPr>
          <w:rFonts w:eastAsia="Times New Roman"/>
          <w:color w:val="201F1E"/>
          <w:szCs w:val="24"/>
        </w:rPr>
        <w:t xml:space="preserve">κάνετε </w:t>
      </w:r>
      <w:r w:rsidRPr="00CA1CEA">
        <w:rPr>
          <w:rFonts w:eastAsia="Times New Roman"/>
          <w:color w:val="201F1E"/>
          <w:szCs w:val="24"/>
        </w:rPr>
        <w:t>ποτέ</w:t>
      </w:r>
      <w:r>
        <w:rPr>
          <w:rFonts w:eastAsia="Times New Roman"/>
          <w:color w:val="201F1E"/>
          <w:szCs w:val="24"/>
        </w:rPr>
        <w:t>,</w:t>
      </w:r>
      <w:r w:rsidRPr="00CA1CEA">
        <w:rPr>
          <w:rFonts w:eastAsia="Times New Roman"/>
          <w:color w:val="201F1E"/>
          <w:szCs w:val="24"/>
        </w:rPr>
        <w:t xml:space="preserve"> το ξέρουμε</w:t>
      </w:r>
      <w:r>
        <w:rPr>
          <w:rFonts w:eastAsia="Times New Roman"/>
          <w:color w:val="201F1E"/>
          <w:szCs w:val="24"/>
        </w:rPr>
        <w:t>.</w:t>
      </w:r>
    </w:p>
    <w:p w14:paraId="6E81956B"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lastRenderedPageBreak/>
        <w:t>Ακολουθείτε ί</w:t>
      </w:r>
      <w:r w:rsidRPr="00CA1CEA">
        <w:rPr>
          <w:rFonts w:eastAsia="Times New Roman"/>
          <w:color w:val="201F1E"/>
          <w:szCs w:val="24"/>
        </w:rPr>
        <w:t xml:space="preserve">δια </w:t>
      </w:r>
      <w:r>
        <w:rPr>
          <w:rFonts w:eastAsia="Times New Roman"/>
          <w:color w:val="201F1E"/>
          <w:szCs w:val="24"/>
        </w:rPr>
        <w:t xml:space="preserve">αντιλαϊκή πολιτική </w:t>
      </w:r>
      <w:r w:rsidRPr="00CA1CEA">
        <w:rPr>
          <w:rFonts w:eastAsia="Times New Roman"/>
          <w:color w:val="201F1E"/>
          <w:szCs w:val="24"/>
        </w:rPr>
        <w:t>με τους προηγούμενους</w:t>
      </w:r>
      <w:r w:rsidRPr="00D13528">
        <w:rPr>
          <w:rFonts w:eastAsia="Times New Roman"/>
          <w:color w:val="201F1E"/>
          <w:szCs w:val="24"/>
        </w:rPr>
        <w:t>,</w:t>
      </w:r>
      <w:r w:rsidRPr="00CA1CEA">
        <w:rPr>
          <w:rFonts w:eastAsia="Times New Roman"/>
          <w:color w:val="201F1E"/>
          <w:szCs w:val="24"/>
        </w:rPr>
        <w:t xml:space="preserve"> με διαφορετική φρασεολογία</w:t>
      </w:r>
      <w:r>
        <w:rPr>
          <w:rFonts w:eastAsia="Times New Roman"/>
          <w:color w:val="201F1E"/>
          <w:szCs w:val="24"/>
        </w:rPr>
        <w:t>. Έ</w:t>
      </w:r>
      <w:r w:rsidRPr="00CA1CEA">
        <w:rPr>
          <w:rFonts w:eastAsia="Times New Roman"/>
          <w:color w:val="201F1E"/>
          <w:szCs w:val="24"/>
        </w:rPr>
        <w:t xml:space="preserve">χετε εγκαταστήσει όλοι μαζί τη φτώχεια στην εργατική τάξη και τα λαϊκά στρώματα με τους εκατοντάδες </w:t>
      </w:r>
      <w:proofErr w:type="spellStart"/>
      <w:r w:rsidRPr="00CA1CEA">
        <w:rPr>
          <w:rFonts w:eastAsia="Times New Roman"/>
          <w:color w:val="201F1E"/>
          <w:szCs w:val="24"/>
        </w:rPr>
        <w:t>μνημονιακούς</w:t>
      </w:r>
      <w:proofErr w:type="spellEnd"/>
      <w:r w:rsidRPr="00CA1CEA">
        <w:rPr>
          <w:rFonts w:eastAsia="Times New Roman"/>
          <w:color w:val="201F1E"/>
          <w:szCs w:val="24"/>
        </w:rPr>
        <w:t xml:space="preserve"> νόμους</w:t>
      </w:r>
      <w:r>
        <w:rPr>
          <w:rFonts w:eastAsia="Times New Roman"/>
          <w:color w:val="201F1E"/>
          <w:szCs w:val="24"/>
        </w:rPr>
        <w:t>. Κόσμος ψ</w:t>
      </w:r>
      <w:r w:rsidRPr="00CA1CEA">
        <w:rPr>
          <w:rFonts w:eastAsia="Times New Roman"/>
          <w:color w:val="201F1E"/>
          <w:szCs w:val="24"/>
        </w:rPr>
        <w:t>άχνει ακόμα στ</w:t>
      </w:r>
      <w:r w:rsidRPr="00CA1CEA">
        <w:rPr>
          <w:rFonts w:eastAsia="Times New Roman"/>
          <w:color w:val="201F1E"/>
          <w:szCs w:val="24"/>
        </w:rPr>
        <w:t>α σκουπίδια και ας έχ</w:t>
      </w:r>
      <w:r>
        <w:rPr>
          <w:rFonts w:eastAsia="Times New Roman"/>
          <w:color w:val="201F1E"/>
          <w:szCs w:val="24"/>
        </w:rPr>
        <w:t xml:space="preserve">ει κάνει άλματα η επιστήμη και η τεχνολογία, </w:t>
      </w:r>
      <w:r w:rsidRPr="00CA1CEA">
        <w:rPr>
          <w:rFonts w:eastAsia="Times New Roman"/>
          <w:color w:val="201F1E"/>
          <w:szCs w:val="24"/>
        </w:rPr>
        <w:t>που μπορεί να ικανοποιήσει τις ανάγκες των ανθρώπων</w:t>
      </w:r>
      <w:r>
        <w:rPr>
          <w:rFonts w:eastAsia="Times New Roman"/>
          <w:color w:val="201F1E"/>
          <w:szCs w:val="24"/>
        </w:rPr>
        <w:t xml:space="preserve">. Ναι, η πείνα, η </w:t>
      </w:r>
      <w:r w:rsidRPr="00CA1CEA">
        <w:rPr>
          <w:rFonts w:eastAsia="Times New Roman"/>
          <w:color w:val="201F1E"/>
          <w:szCs w:val="24"/>
        </w:rPr>
        <w:t>φτώχεια</w:t>
      </w:r>
      <w:r>
        <w:rPr>
          <w:rFonts w:eastAsia="Times New Roman"/>
          <w:color w:val="201F1E"/>
          <w:szCs w:val="24"/>
        </w:rPr>
        <w:t xml:space="preserve">, </w:t>
      </w:r>
      <w:r w:rsidRPr="00CA1CEA">
        <w:rPr>
          <w:rFonts w:eastAsia="Times New Roman"/>
          <w:color w:val="201F1E"/>
          <w:szCs w:val="24"/>
        </w:rPr>
        <w:t>η εξαθλί</w:t>
      </w:r>
      <w:r>
        <w:rPr>
          <w:rFonts w:eastAsia="Times New Roman"/>
          <w:color w:val="201F1E"/>
          <w:szCs w:val="24"/>
        </w:rPr>
        <w:t xml:space="preserve">ωση ζουν και βασιλεύουν στον </w:t>
      </w:r>
      <w:r>
        <w:rPr>
          <w:rFonts w:eastAsia="Times New Roman"/>
          <w:color w:val="201F1E"/>
          <w:szCs w:val="24"/>
        </w:rPr>
        <w:t>εικοστό πρώτο</w:t>
      </w:r>
      <w:r>
        <w:rPr>
          <w:rFonts w:eastAsia="Times New Roman"/>
          <w:color w:val="201F1E"/>
          <w:szCs w:val="24"/>
        </w:rPr>
        <w:t xml:space="preserve"> </w:t>
      </w:r>
      <w:r w:rsidRPr="00CA1CEA">
        <w:rPr>
          <w:rFonts w:eastAsia="Times New Roman"/>
          <w:color w:val="201F1E"/>
          <w:szCs w:val="24"/>
        </w:rPr>
        <w:t>αιώνα</w:t>
      </w:r>
      <w:r>
        <w:rPr>
          <w:rFonts w:eastAsia="Times New Roman"/>
          <w:color w:val="201F1E"/>
          <w:szCs w:val="24"/>
        </w:rPr>
        <w:t>,</w:t>
      </w:r>
      <w:r w:rsidRPr="00CA1CEA">
        <w:rPr>
          <w:rFonts w:eastAsia="Times New Roman"/>
          <w:color w:val="201F1E"/>
          <w:szCs w:val="24"/>
        </w:rPr>
        <w:t xml:space="preserve"> που ο άνθρωπος ξέρει για το φεγγάρ</w:t>
      </w:r>
      <w:r>
        <w:rPr>
          <w:rFonts w:eastAsia="Times New Roman"/>
          <w:color w:val="201F1E"/>
          <w:szCs w:val="24"/>
        </w:rPr>
        <w:t>ι και μαθαίνει και γ</w:t>
      </w:r>
      <w:r>
        <w:rPr>
          <w:rFonts w:eastAsia="Times New Roman"/>
          <w:color w:val="201F1E"/>
          <w:szCs w:val="24"/>
        </w:rPr>
        <w:t xml:space="preserve">ια τον Άρη. </w:t>
      </w:r>
    </w:p>
    <w:p w14:paraId="6E81956C"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Αυτή είναι </w:t>
      </w:r>
      <w:r w:rsidRPr="00CA1CEA">
        <w:rPr>
          <w:rFonts w:eastAsia="Times New Roman"/>
          <w:color w:val="201F1E"/>
          <w:szCs w:val="24"/>
        </w:rPr>
        <w:t>η</w:t>
      </w:r>
      <w:r>
        <w:rPr>
          <w:rFonts w:eastAsia="Times New Roman"/>
          <w:color w:val="201F1E"/>
          <w:szCs w:val="24"/>
        </w:rPr>
        <w:t xml:space="preserve"> καπιταλιστική βαρβαρότητα</w:t>
      </w:r>
      <w:r>
        <w:rPr>
          <w:rFonts w:eastAsia="Times New Roman"/>
          <w:color w:val="201F1E"/>
          <w:szCs w:val="24"/>
        </w:rPr>
        <w:t>,</w:t>
      </w:r>
      <w:r>
        <w:rPr>
          <w:rFonts w:eastAsia="Times New Roman"/>
          <w:color w:val="201F1E"/>
          <w:szCs w:val="24"/>
        </w:rPr>
        <w:t xml:space="preserve"> που υπηρετείτε όλοι σας και πλασάρετε</w:t>
      </w:r>
      <w:r w:rsidRPr="00CA1CEA">
        <w:rPr>
          <w:rFonts w:eastAsia="Times New Roman"/>
          <w:color w:val="201F1E"/>
          <w:szCs w:val="24"/>
        </w:rPr>
        <w:t xml:space="preserve"> σαν το μοναδ</w:t>
      </w:r>
      <w:r>
        <w:rPr>
          <w:rFonts w:eastAsia="Times New Roman"/>
          <w:color w:val="201F1E"/>
          <w:szCs w:val="24"/>
        </w:rPr>
        <w:t>ικό σύστημα</w:t>
      </w:r>
      <w:r>
        <w:rPr>
          <w:rFonts w:eastAsia="Times New Roman"/>
          <w:color w:val="201F1E"/>
          <w:szCs w:val="24"/>
        </w:rPr>
        <w:t>,</w:t>
      </w:r>
      <w:r>
        <w:rPr>
          <w:rFonts w:eastAsia="Times New Roman"/>
          <w:color w:val="201F1E"/>
          <w:szCs w:val="24"/>
        </w:rPr>
        <w:t xml:space="preserve"> για να συγκαλύψετε ότι </w:t>
      </w:r>
      <w:r w:rsidRPr="00CA1CEA">
        <w:rPr>
          <w:rFonts w:eastAsia="Times New Roman"/>
          <w:color w:val="201F1E"/>
          <w:szCs w:val="24"/>
        </w:rPr>
        <w:t xml:space="preserve">υπηρετείτε </w:t>
      </w:r>
      <w:r>
        <w:rPr>
          <w:rFonts w:eastAsia="Times New Roman"/>
          <w:color w:val="201F1E"/>
          <w:szCs w:val="24"/>
        </w:rPr>
        <w:t>τους επιχειρηματικούς ομίλους, τα κέρδη και τα προνόμιά</w:t>
      </w:r>
      <w:r w:rsidRPr="00CA1CEA">
        <w:rPr>
          <w:rFonts w:eastAsia="Times New Roman"/>
          <w:color w:val="201F1E"/>
          <w:szCs w:val="24"/>
        </w:rPr>
        <w:t xml:space="preserve"> </w:t>
      </w:r>
      <w:r>
        <w:rPr>
          <w:rFonts w:eastAsia="Times New Roman"/>
          <w:color w:val="201F1E"/>
          <w:szCs w:val="24"/>
        </w:rPr>
        <w:t>τους.</w:t>
      </w:r>
    </w:p>
    <w:p w14:paraId="6E81956D"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Και αυτά υ</w:t>
      </w:r>
      <w:r w:rsidRPr="00CA1CEA">
        <w:rPr>
          <w:rFonts w:eastAsia="Times New Roman"/>
          <w:color w:val="201F1E"/>
          <w:szCs w:val="24"/>
        </w:rPr>
        <w:t>πάρχουν σε κάθε τομέα της καθημερι</w:t>
      </w:r>
      <w:r w:rsidRPr="00CA1CEA">
        <w:rPr>
          <w:rFonts w:eastAsia="Times New Roman"/>
          <w:color w:val="201F1E"/>
          <w:szCs w:val="24"/>
        </w:rPr>
        <w:t>νής ζωής του λαού</w:t>
      </w:r>
      <w:r>
        <w:rPr>
          <w:rFonts w:eastAsia="Times New Roman"/>
          <w:color w:val="201F1E"/>
          <w:szCs w:val="24"/>
        </w:rPr>
        <w:t>. Ο</w:t>
      </w:r>
      <w:r w:rsidRPr="00CA1CEA">
        <w:rPr>
          <w:rFonts w:eastAsia="Times New Roman"/>
          <w:color w:val="201F1E"/>
          <w:szCs w:val="24"/>
        </w:rPr>
        <w:t xml:space="preserve">ι πλημμύρες στη Μάνδρα και σε πολλούς άλλους </w:t>
      </w:r>
      <w:r>
        <w:rPr>
          <w:rFonts w:eastAsia="Times New Roman"/>
          <w:color w:val="201F1E"/>
          <w:szCs w:val="24"/>
        </w:rPr>
        <w:t>νομούς της χώρας δείχνουν ότι λεφ</w:t>
      </w:r>
      <w:r w:rsidRPr="00CA1CEA">
        <w:rPr>
          <w:rFonts w:eastAsia="Times New Roman"/>
          <w:color w:val="201F1E"/>
          <w:szCs w:val="24"/>
        </w:rPr>
        <w:t>τά για αντιπλημμυρικά έργα δεν διατίθε</w:t>
      </w:r>
      <w:r>
        <w:rPr>
          <w:rFonts w:eastAsia="Times New Roman"/>
          <w:color w:val="201F1E"/>
          <w:szCs w:val="24"/>
        </w:rPr>
        <w:t>νται, γ</w:t>
      </w:r>
      <w:r w:rsidRPr="00CA1CEA">
        <w:rPr>
          <w:rFonts w:eastAsia="Times New Roman"/>
          <w:color w:val="201F1E"/>
          <w:szCs w:val="24"/>
        </w:rPr>
        <w:t>ιατί δεν αφήνουν κέρδος στους καπιταλιστές</w:t>
      </w:r>
      <w:r>
        <w:rPr>
          <w:rFonts w:eastAsia="Times New Roman"/>
          <w:color w:val="201F1E"/>
          <w:szCs w:val="24"/>
        </w:rPr>
        <w:t>. Π</w:t>
      </w:r>
      <w:r w:rsidRPr="00CA1CEA">
        <w:rPr>
          <w:rFonts w:eastAsia="Times New Roman"/>
          <w:color w:val="201F1E"/>
          <w:szCs w:val="24"/>
        </w:rPr>
        <w:t>νίγονται άνθρωποι και χάνονται λαϊκές περιουσίες σε κάθε δυνατή νερο</w:t>
      </w:r>
      <w:r w:rsidRPr="00CA1CEA">
        <w:rPr>
          <w:rFonts w:eastAsia="Times New Roman"/>
          <w:color w:val="201F1E"/>
          <w:szCs w:val="24"/>
        </w:rPr>
        <w:t xml:space="preserve">ποντή και η αγωνία </w:t>
      </w:r>
      <w:r>
        <w:rPr>
          <w:rFonts w:eastAsia="Times New Roman"/>
          <w:color w:val="201F1E"/>
          <w:szCs w:val="24"/>
        </w:rPr>
        <w:lastRenderedPageBreak/>
        <w:t xml:space="preserve">δεν είναι μόνο </w:t>
      </w:r>
      <w:r w:rsidRPr="00CA1CEA">
        <w:rPr>
          <w:rFonts w:eastAsia="Times New Roman"/>
          <w:color w:val="201F1E"/>
          <w:szCs w:val="24"/>
        </w:rPr>
        <w:t xml:space="preserve">για το μεροκάματο και </w:t>
      </w:r>
      <w:r>
        <w:rPr>
          <w:rFonts w:eastAsia="Times New Roman"/>
          <w:color w:val="201F1E"/>
          <w:szCs w:val="24"/>
        </w:rPr>
        <w:t>αν φτάνει</w:t>
      </w:r>
      <w:r w:rsidRPr="00CA1CEA">
        <w:rPr>
          <w:rFonts w:eastAsia="Times New Roman"/>
          <w:color w:val="201F1E"/>
          <w:szCs w:val="24"/>
        </w:rPr>
        <w:t xml:space="preserve"> για την οικογένεια</w:t>
      </w:r>
      <w:r>
        <w:rPr>
          <w:rFonts w:eastAsia="Times New Roman"/>
          <w:color w:val="201F1E"/>
          <w:szCs w:val="24"/>
        </w:rPr>
        <w:t>,</w:t>
      </w:r>
      <w:r w:rsidRPr="00CA1CEA">
        <w:rPr>
          <w:rFonts w:eastAsia="Times New Roman"/>
          <w:color w:val="201F1E"/>
          <w:szCs w:val="24"/>
        </w:rPr>
        <w:t xml:space="preserve"> αλλά </w:t>
      </w:r>
      <w:r>
        <w:rPr>
          <w:rFonts w:eastAsia="Times New Roman"/>
          <w:color w:val="201F1E"/>
          <w:szCs w:val="24"/>
        </w:rPr>
        <w:t xml:space="preserve">πάει αγκαλιά </w:t>
      </w:r>
      <w:r w:rsidRPr="00CA1CEA">
        <w:rPr>
          <w:rFonts w:eastAsia="Times New Roman"/>
          <w:color w:val="201F1E"/>
          <w:szCs w:val="24"/>
        </w:rPr>
        <w:t xml:space="preserve">και με την αγωνία της πλημμύρας σε όλες τις </w:t>
      </w:r>
      <w:proofErr w:type="spellStart"/>
      <w:r w:rsidRPr="00CA1CEA">
        <w:rPr>
          <w:rFonts w:eastAsia="Times New Roman"/>
          <w:color w:val="201F1E"/>
          <w:szCs w:val="24"/>
        </w:rPr>
        <w:t>εργατογειτονιές</w:t>
      </w:r>
      <w:proofErr w:type="spellEnd"/>
      <w:r>
        <w:rPr>
          <w:rFonts w:eastAsia="Times New Roman"/>
          <w:color w:val="201F1E"/>
          <w:szCs w:val="24"/>
        </w:rPr>
        <w:t>, από την Παλαιά Κοκκινιά και τα Κ</w:t>
      </w:r>
      <w:r w:rsidRPr="00CA1CEA">
        <w:rPr>
          <w:rFonts w:eastAsia="Times New Roman"/>
          <w:color w:val="201F1E"/>
          <w:szCs w:val="24"/>
        </w:rPr>
        <w:t>αμίνια του Πειραιά μέχρι τη Μάνδρα Αττικής</w:t>
      </w:r>
      <w:r>
        <w:rPr>
          <w:rFonts w:eastAsia="Times New Roman"/>
          <w:color w:val="201F1E"/>
          <w:szCs w:val="24"/>
        </w:rPr>
        <w:t>,</w:t>
      </w:r>
      <w:r>
        <w:rPr>
          <w:rFonts w:eastAsia="Times New Roman"/>
          <w:color w:val="201F1E"/>
          <w:szCs w:val="24"/>
        </w:rPr>
        <w:t xml:space="preserve"> όπου </w:t>
      </w:r>
      <w:r w:rsidRPr="00CA1CEA">
        <w:rPr>
          <w:rFonts w:eastAsia="Times New Roman"/>
          <w:color w:val="201F1E"/>
          <w:szCs w:val="24"/>
        </w:rPr>
        <w:t xml:space="preserve">θρηνήσαμε </w:t>
      </w:r>
      <w:r w:rsidRPr="00CA1CEA">
        <w:rPr>
          <w:rFonts w:eastAsia="Times New Roman"/>
          <w:color w:val="201F1E"/>
          <w:szCs w:val="24"/>
        </w:rPr>
        <w:t>θύματα</w:t>
      </w:r>
      <w:r>
        <w:rPr>
          <w:rFonts w:eastAsia="Times New Roman"/>
          <w:color w:val="201F1E"/>
          <w:szCs w:val="24"/>
        </w:rPr>
        <w:t>.</w:t>
      </w:r>
    </w:p>
    <w:p w14:paraId="6E81956E"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Όμως </w:t>
      </w:r>
      <w:r w:rsidRPr="00CA1CEA">
        <w:rPr>
          <w:rFonts w:eastAsia="Times New Roman"/>
          <w:color w:val="201F1E"/>
          <w:szCs w:val="24"/>
        </w:rPr>
        <w:t>και με την τραγωδία στο Μάτι Αττικής τι συμπεράσματα βγάλατε</w:t>
      </w:r>
      <w:r>
        <w:rPr>
          <w:rFonts w:eastAsia="Times New Roman"/>
          <w:color w:val="201F1E"/>
          <w:szCs w:val="24"/>
        </w:rPr>
        <w:t>;</w:t>
      </w:r>
      <w:r w:rsidRPr="00CA1CEA">
        <w:rPr>
          <w:rFonts w:eastAsia="Times New Roman"/>
          <w:color w:val="201F1E"/>
          <w:szCs w:val="24"/>
        </w:rPr>
        <w:t xml:space="preserve"> </w:t>
      </w:r>
      <w:r>
        <w:rPr>
          <w:rFonts w:eastAsia="Times New Roman"/>
          <w:color w:val="201F1E"/>
          <w:szCs w:val="24"/>
        </w:rPr>
        <w:t xml:space="preserve">Διότι </w:t>
      </w:r>
      <w:r w:rsidRPr="00CA1CEA">
        <w:rPr>
          <w:rFonts w:eastAsia="Times New Roman"/>
          <w:color w:val="201F1E"/>
          <w:szCs w:val="24"/>
        </w:rPr>
        <w:t>δεν εί</w:t>
      </w:r>
      <w:r>
        <w:rPr>
          <w:rFonts w:eastAsia="Times New Roman"/>
          <w:color w:val="201F1E"/>
          <w:szCs w:val="24"/>
        </w:rPr>
        <w:t xml:space="preserve">ναι μοιραίο οι τραγωδίες για τον λαό και ας </w:t>
      </w:r>
      <w:r w:rsidRPr="00CA1CEA">
        <w:rPr>
          <w:rFonts w:eastAsia="Times New Roman"/>
          <w:color w:val="201F1E"/>
          <w:szCs w:val="24"/>
        </w:rPr>
        <w:t>προσπαθείτε να κρυφτείτε πίσω από κο</w:t>
      </w:r>
      <w:r>
        <w:rPr>
          <w:rFonts w:eastAsia="Times New Roman"/>
          <w:color w:val="201F1E"/>
          <w:szCs w:val="24"/>
        </w:rPr>
        <w:t>κορομαχίες</w:t>
      </w:r>
      <w:r>
        <w:rPr>
          <w:rFonts w:eastAsia="Times New Roman"/>
          <w:color w:val="201F1E"/>
          <w:szCs w:val="24"/>
        </w:rPr>
        <w:t>,</w:t>
      </w:r>
      <w:r>
        <w:rPr>
          <w:rFonts w:eastAsia="Times New Roman"/>
          <w:color w:val="201F1E"/>
          <w:szCs w:val="24"/>
        </w:rPr>
        <w:t xml:space="preserve"> ανούσιες και βαρετές για</w:t>
      </w:r>
      <w:r w:rsidRPr="00CA1CEA">
        <w:rPr>
          <w:rFonts w:eastAsia="Times New Roman"/>
          <w:color w:val="201F1E"/>
          <w:szCs w:val="24"/>
        </w:rPr>
        <w:t xml:space="preserve"> τον κόσμο</w:t>
      </w:r>
      <w:r>
        <w:rPr>
          <w:rFonts w:eastAsia="Times New Roman"/>
          <w:color w:val="201F1E"/>
          <w:szCs w:val="24"/>
        </w:rPr>
        <w:t xml:space="preserve">. </w:t>
      </w:r>
    </w:p>
    <w:p w14:paraId="6E81956F"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Για αποπροσανατολισμό</w:t>
      </w:r>
      <w:r>
        <w:rPr>
          <w:rFonts w:eastAsia="Times New Roman"/>
          <w:color w:val="201F1E"/>
          <w:szCs w:val="24"/>
        </w:rPr>
        <w:t>,</w:t>
      </w:r>
      <w:r>
        <w:rPr>
          <w:rFonts w:eastAsia="Times New Roman"/>
          <w:color w:val="201F1E"/>
          <w:szCs w:val="24"/>
        </w:rPr>
        <w:t xml:space="preserve"> κρύβετε</w:t>
      </w:r>
      <w:r w:rsidRPr="00CA1CEA">
        <w:rPr>
          <w:rFonts w:eastAsia="Times New Roman"/>
          <w:color w:val="201F1E"/>
          <w:szCs w:val="24"/>
        </w:rPr>
        <w:t xml:space="preserve"> κάτω από </w:t>
      </w:r>
      <w:r w:rsidRPr="00CA1CEA">
        <w:rPr>
          <w:rFonts w:eastAsia="Times New Roman"/>
          <w:color w:val="201F1E"/>
          <w:szCs w:val="24"/>
        </w:rPr>
        <w:t>το χαλί τις ουσιαστικές ευθύνες της πολιτικής κυβερνήσεων</w:t>
      </w:r>
      <w:r>
        <w:rPr>
          <w:rFonts w:eastAsia="Times New Roman"/>
          <w:color w:val="201F1E"/>
          <w:szCs w:val="24"/>
        </w:rPr>
        <w:t>,</w:t>
      </w:r>
      <w:r w:rsidRPr="00CA1CEA">
        <w:rPr>
          <w:rFonts w:eastAsia="Times New Roman"/>
          <w:color w:val="201F1E"/>
          <w:szCs w:val="24"/>
        </w:rPr>
        <w:t xml:space="preserve"> κράτους και τοπικής διοίκησης</w:t>
      </w:r>
      <w:r>
        <w:rPr>
          <w:rFonts w:eastAsia="Times New Roman"/>
          <w:color w:val="201F1E"/>
          <w:szCs w:val="24"/>
        </w:rPr>
        <w:t xml:space="preserve">, </w:t>
      </w:r>
      <w:r w:rsidRPr="00CA1CEA">
        <w:rPr>
          <w:rFonts w:eastAsia="Times New Roman"/>
          <w:color w:val="201F1E"/>
          <w:szCs w:val="24"/>
        </w:rPr>
        <w:t>αφήνοντας απροστάτευτες τις λαϊκές οικογένειες</w:t>
      </w:r>
      <w:r>
        <w:rPr>
          <w:rFonts w:eastAsia="Times New Roman"/>
          <w:color w:val="201F1E"/>
          <w:szCs w:val="24"/>
        </w:rPr>
        <w:t xml:space="preserve">. </w:t>
      </w:r>
    </w:p>
    <w:p w14:paraId="6E819570"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Αυτό επιβεβαιώνεται διαχρονικά, αφού </w:t>
      </w:r>
      <w:r w:rsidRPr="00CA1CEA">
        <w:rPr>
          <w:rFonts w:eastAsia="Times New Roman"/>
          <w:color w:val="201F1E"/>
          <w:szCs w:val="24"/>
        </w:rPr>
        <w:t>και με διαφορετικά πρόσωπα ο λαός βιώνει τα ίδια αποτελέσματα</w:t>
      </w:r>
      <w:r>
        <w:rPr>
          <w:rFonts w:eastAsia="Times New Roman"/>
          <w:color w:val="201F1E"/>
          <w:szCs w:val="24"/>
        </w:rPr>
        <w:t>,</w:t>
      </w:r>
      <w:r w:rsidRPr="00CA1CEA">
        <w:rPr>
          <w:rFonts w:eastAsia="Times New Roman"/>
          <w:color w:val="201F1E"/>
          <w:szCs w:val="24"/>
        </w:rPr>
        <w:t xml:space="preserve"> από πλημμύρες και</w:t>
      </w:r>
      <w:r w:rsidRPr="00CA1CEA">
        <w:rPr>
          <w:rFonts w:eastAsia="Times New Roman"/>
          <w:color w:val="201F1E"/>
          <w:szCs w:val="24"/>
        </w:rPr>
        <w:t xml:space="preserve"> πυρκαγιές κάθε χρόνο</w:t>
      </w:r>
      <w:r>
        <w:rPr>
          <w:rFonts w:eastAsia="Times New Roman"/>
          <w:color w:val="201F1E"/>
          <w:szCs w:val="24"/>
        </w:rPr>
        <w:t>. Τα πρόσωπα αλλάζουν. Τα σχέδια και τα π</w:t>
      </w:r>
      <w:r w:rsidRPr="00CA1CEA">
        <w:rPr>
          <w:rFonts w:eastAsia="Times New Roman"/>
          <w:color w:val="201F1E"/>
          <w:szCs w:val="24"/>
        </w:rPr>
        <w:t>ρωτόκολλ</w:t>
      </w:r>
      <w:r>
        <w:rPr>
          <w:rFonts w:eastAsia="Times New Roman"/>
          <w:color w:val="201F1E"/>
          <w:szCs w:val="24"/>
        </w:rPr>
        <w:t xml:space="preserve">α εμπλουτίζονται μετά </w:t>
      </w:r>
      <w:r>
        <w:rPr>
          <w:rFonts w:eastAsia="Times New Roman"/>
          <w:color w:val="201F1E"/>
          <w:szCs w:val="24"/>
        </w:rPr>
        <w:lastRenderedPageBreak/>
        <w:t>από κάθε μ</w:t>
      </w:r>
      <w:r w:rsidRPr="00CA1CEA">
        <w:rPr>
          <w:rFonts w:eastAsia="Times New Roman"/>
          <w:color w:val="201F1E"/>
          <w:szCs w:val="24"/>
        </w:rPr>
        <w:t>εγάλη καταστροφή</w:t>
      </w:r>
      <w:r>
        <w:rPr>
          <w:rFonts w:eastAsia="Times New Roman"/>
          <w:color w:val="201F1E"/>
          <w:szCs w:val="24"/>
        </w:rPr>
        <w:t>,</w:t>
      </w:r>
      <w:r w:rsidRPr="00CA1CEA">
        <w:rPr>
          <w:rFonts w:eastAsia="Times New Roman"/>
          <w:color w:val="201F1E"/>
          <w:szCs w:val="24"/>
        </w:rPr>
        <w:t xml:space="preserve"> </w:t>
      </w:r>
      <w:r>
        <w:rPr>
          <w:rFonts w:eastAsia="Times New Roman"/>
          <w:color w:val="201F1E"/>
          <w:szCs w:val="24"/>
        </w:rPr>
        <w:t>όμως το</w:t>
      </w:r>
      <w:r w:rsidRPr="00CA1CEA">
        <w:rPr>
          <w:rFonts w:eastAsia="Times New Roman"/>
          <w:color w:val="201F1E"/>
          <w:szCs w:val="24"/>
        </w:rPr>
        <w:t xml:space="preserve"> αποτέλεσμα </w:t>
      </w:r>
      <w:r>
        <w:rPr>
          <w:rFonts w:eastAsia="Times New Roman"/>
          <w:color w:val="201F1E"/>
          <w:szCs w:val="24"/>
        </w:rPr>
        <w:t xml:space="preserve">είναι ίδιο, </w:t>
      </w:r>
      <w:r w:rsidRPr="00CA1CEA">
        <w:rPr>
          <w:rFonts w:eastAsia="Times New Roman"/>
          <w:color w:val="201F1E"/>
          <w:szCs w:val="24"/>
        </w:rPr>
        <w:t>νεκροί από πυρκαγιές</w:t>
      </w:r>
      <w:r>
        <w:rPr>
          <w:rFonts w:eastAsia="Times New Roman"/>
          <w:color w:val="201F1E"/>
          <w:szCs w:val="24"/>
        </w:rPr>
        <w:t>,</w:t>
      </w:r>
      <w:r w:rsidRPr="00CA1CEA">
        <w:rPr>
          <w:rFonts w:eastAsia="Times New Roman"/>
          <w:color w:val="201F1E"/>
          <w:szCs w:val="24"/>
        </w:rPr>
        <w:t xml:space="preserve"> πλημμύρες</w:t>
      </w:r>
      <w:r>
        <w:rPr>
          <w:rFonts w:eastAsia="Times New Roman"/>
          <w:color w:val="201F1E"/>
          <w:szCs w:val="24"/>
        </w:rPr>
        <w:t>,</w:t>
      </w:r>
      <w:r w:rsidRPr="00CA1CEA">
        <w:rPr>
          <w:rFonts w:eastAsia="Times New Roman"/>
          <w:color w:val="201F1E"/>
          <w:szCs w:val="24"/>
        </w:rPr>
        <w:t xml:space="preserve"> σεισμούς</w:t>
      </w:r>
      <w:r>
        <w:rPr>
          <w:rFonts w:eastAsia="Times New Roman"/>
          <w:color w:val="201F1E"/>
          <w:szCs w:val="24"/>
        </w:rPr>
        <w:t>,</w:t>
      </w:r>
      <w:r w:rsidRPr="00CA1CEA">
        <w:rPr>
          <w:rFonts w:eastAsia="Times New Roman"/>
          <w:color w:val="201F1E"/>
          <w:szCs w:val="24"/>
        </w:rPr>
        <w:t xml:space="preserve"> μαζί με μεγάλες καταστροφές λαϊκών περιουσιών</w:t>
      </w:r>
      <w:r>
        <w:rPr>
          <w:rFonts w:eastAsia="Times New Roman"/>
          <w:color w:val="201F1E"/>
          <w:szCs w:val="24"/>
        </w:rPr>
        <w:t>.</w:t>
      </w:r>
    </w:p>
    <w:p w14:paraId="6E819571"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Συνεπώς, δεν εί</w:t>
      </w:r>
      <w:r>
        <w:rPr>
          <w:rFonts w:eastAsia="Times New Roman"/>
          <w:color w:val="201F1E"/>
          <w:szCs w:val="24"/>
        </w:rPr>
        <w:t xml:space="preserve">ναι μόνο η </w:t>
      </w:r>
      <w:proofErr w:type="spellStart"/>
      <w:r>
        <w:rPr>
          <w:rFonts w:eastAsia="Times New Roman"/>
          <w:color w:val="201F1E"/>
          <w:szCs w:val="24"/>
        </w:rPr>
        <w:t>φοροληστεία</w:t>
      </w:r>
      <w:proofErr w:type="spellEnd"/>
      <w:r w:rsidRPr="00CA1CEA">
        <w:rPr>
          <w:rFonts w:eastAsia="Times New Roman"/>
          <w:color w:val="201F1E"/>
          <w:szCs w:val="24"/>
        </w:rPr>
        <w:t xml:space="preserve"> μισθωτών</w:t>
      </w:r>
      <w:r>
        <w:rPr>
          <w:rFonts w:eastAsia="Times New Roman"/>
          <w:color w:val="201F1E"/>
          <w:szCs w:val="24"/>
        </w:rPr>
        <w:t>,</w:t>
      </w:r>
      <w:r w:rsidRPr="00CA1CEA">
        <w:rPr>
          <w:rFonts w:eastAsia="Times New Roman"/>
          <w:color w:val="201F1E"/>
          <w:szCs w:val="24"/>
        </w:rPr>
        <w:t xml:space="preserve"> συνταξιούχων και αυτοαπασχολούμενων</w:t>
      </w:r>
      <w:r>
        <w:rPr>
          <w:rFonts w:eastAsia="Times New Roman"/>
          <w:color w:val="201F1E"/>
          <w:szCs w:val="24"/>
        </w:rPr>
        <w:t>, οι πελώριοι έμμεσοι</w:t>
      </w:r>
      <w:r w:rsidRPr="00CA1CEA">
        <w:rPr>
          <w:rFonts w:eastAsia="Times New Roman"/>
          <w:color w:val="201F1E"/>
          <w:szCs w:val="24"/>
        </w:rPr>
        <w:t xml:space="preserve"> </w:t>
      </w:r>
      <w:r>
        <w:rPr>
          <w:rFonts w:eastAsia="Times New Roman"/>
          <w:color w:val="201F1E"/>
          <w:szCs w:val="24"/>
        </w:rPr>
        <w:t>φόροι</w:t>
      </w:r>
      <w:r>
        <w:rPr>
          <w:rFonts w:eastAsia="Times New Roman"/>
          <w:color w:val="201F1E"/>
          <w:szCs w:val="24"/>
        </w:rPr>
        <w:t>,</w:t>
      </w:r>
      <w:r>
        <w:rPr>
          <w:rFonts w:eastAsia="Times New Roman"/>
          <w:color w:val="201F1E"/>
          <w:szCs w:val="24"/>
        </w:rPr>
        <w:t xml:space="preserve"> που αποτελούν μερίδα του λέοντος των κρατικών εσόδων. Ούτε τα </w:t>
      </w:r>
      <w:r w:rsidRPr="00CA1CEA">
        <w:rPr>
          <w:rFonts w:eastAsia="Times New Roman"/>
          <w:color w:val="201F1E"/>
          <w:szCs w:val="24"/>
        </w:rPr>
        <w:t>μέτρα που εξήγγε</w:t>
      </w:r>
      <w:r>
        <w:rPr>
          <w:rFonts w:eastAsia="Times New Roman"/>
          <w:color w:val="201F1E"/>
          <w:szCs w:val="24"/>
        </w:rPr>
        <w:t>ιλε χθες η Κ</w:t>
      </w:r>
      <w:r w:rsidRPr="00CA1CEA">
        <w:rPr>
          <w:rFonts w:eastAsia="Times New Roman"/>
          <w:color w:val="201F1E"/>
          <w:szCs w:val="24"/>
        </w:rPr>
        <w:t>υβέρνηση θα ανακουφίσουν το</w:t>
      </w:r>
      <w:r>
        <w:rPr>
          <w:rFonts w:eastAsia="Times New Roman"/>
          <w:color w:val="201F1E"/>
          <w:szCs w:val="24"/>
        </w:rPr>
        <w:t>ν</w:t>
      </w:r>
      <w:r w:rsidRPr="00CA1CEA">
        <w:rPr>
          <w:rFonts w:eastAsia="Times New Roman"/>
          <w:color w:val="201F1E"/>
          <w:szCs w:val="24"/>
        </w:rPr>
        <w:t xml:space="preserve"> λαό</w:t>
      </w:r>
      <w:r>
        <w:rPr>
          <w:rFonts w:eastAsia="Times New Roman"/>
          <w:color w:val="201F1E"/>
          <w:szCs w:val="24"/>
        </w:rPr>
        <w:t>. Ε</w:t>
      </w:r>
      <w:r w:rsidRPr="00CA1CEA">
        <w:rPr>
          <w:rFonts w:eastAsia="Times New Roman"/>
          <w:color w:val="201F1E"/>
          <w:szCs w:val="24"/>
        </w:rPr>
        <w:t>ίναι το άλλοθι</w:t>
      </w:r>
      <w:r>
        <w:rPr>
          <w:rFonts w:eastAsia="Times New Roman"/>
          <w:color w:val="201F1E"/>
          <w:szCs w:val="24"/>
        </w:rPr>
        <w:t>,</w:t>
      </w:r>
      <w:r w:rsidRPr="00CA1CEA">
        <w:rPr>
          <w:rFonts w:eastAsia="Times New Roman"/>
          <w:color w:val="201F1E"/>
          <w:szCs w:val="24"/>
        </w:rPr>
        <w:t xml:space="preserve"> για να συνεχίσει α</w:t>
      </w:r>
      <w:r w:rsidRPr="00CA1CEA">
        <w:rPr>
          <w:rFonts w:eastAsia="Times New Roman"/>
          <w:color w:val="201F1E"/>
          <w:szCs w:val="24"/>
        </w:rPr>
        <w:t>υτή την</w:t>
      </w:r>
      <w:r>
        <w:rPr>
          <w:rFonts w:eastAsia="Times New Roman"/>
          <w:color w:val="201F1E"/>
          <w:szCs w:val="24"/>
        </w:rPr>
        <w:t xml:space="preserve"> αντιλαϊκή σκληρή πολιτική στη σ</w:t>
      </w:r>
      <w:r w:rsidRPr="00CA1CEA">
        <w:rPr>
          <w:rFonts w:eastAsia="Times New Roman"/>
          <w:color w:val="201F1E"/>
          <w:szCs w:val="24"/>
        </w:rPr>
        <w:t>υνείδηση του λαού</w:t>
      </w:r>
      <w:r>
        <w:rPr>
          <w:rFonts w:eastAsia="Times New Roman"/>
          <w:color w:val="201F1E"/>
          <w:szCs w:val="24"/>
        </w:rPr>
        <w:t xml:space="preserve">. </w:t>
      </w:r>
    </w:p>
    <w:p w14:paraId="6E819572"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Η φτώχεια </w:t>
      </w:r>
      <w:r w:rsidRPr="00CA1CEA">
        <w:rPr>
          <w:rFonts w:eastAsia="Times New Roman"/>
          <w:color w:val="201F1E"/>
          <w:szCs w:val="24"/>
        </w:rPr>
        <w:t>αφορά τα πάντα</w:t>
      </w:r>
      <w:r>
        <w:rPr>
          <w:rFonts w:eastAsia="Times New Roman"/>
          <w:color w:val="201F1E"/>
          <w:szCs w:val="24"/>
        </w:rPr>
        <w:t>, μέχρι και την ανυπαρξία</w:t>
      </w:r>
      <w:r w:rsidRPr="00CA1CEA">
        <w:rPr>
          <w:rFonts w:eastAsia="Times New Roman"/>
          <w:color w:val="201F1E"/>
          <w:szCs w:val="24"/>
        </w:rPr>
        <w:t xml:space="preserve"> έργων υποδομής</w:t>
      </w:r>
      <w:r>
        <w:rPr>
          <w:rFonts w:eastAsia="Times New Roman"/>
          <w:color w:val="201F1E"/>
          <w:szCs w:val="24"/>
        </w:rPr>
        <w:t>,</w:t>
      </w:r>
      <w:r w:rsidRPr="00CA1CEA">
        <w:rPr>
          <w:rFonts w:eastAsia="Times New Roman"/>
          <w:color w:val="201F1E"/>
          <w:szCs w:val="24"/>
        </w:rPr>
        <w:t xml:space="preserve"> που προστατεύουν τη ζωή του λαού</w:t>
      </w:r>
      <w:r>
        <w:rPr>
          <w:rFonts w:eastAsia="Times New Roman"/>
          <w:color w:val="201F1E"/>
          <w:szCs w:val="24"/>
        </w:rPr>
        <w:t>. Γι’ αυτό παίρνετε</w:t>
      </w:r>
      <w:r w:rsidRPr="00CA1CEA">
        <w:rPr>
          <w:rFonts w:eastAsia="Times New Roman"/>
          <w:color w:val="201F1E"/>
          <w:szCs w:val="24"/>
        </w:rPr>
        <w:t xml:space="preserve"> κάθε τόσο εύσημα από την Ευρωπαϊκή Ένωση για την προώθηση της πολιτικής</w:t>
      </w:r>
      <w:r>
        <w:rPr>
          <w:rFonts w:eastAsia="Times New Roman"/>
          <w:color w:val="201F1E"/>
          <w:szCs w:val="24"/>
        </w:rPr>
        <w:t>,</w:t>
      </w:r>
      <w:r w:rsidRPr="00CA1CEA">
        <w:rPr>
          <w:rFonts w:eastAsia="Times New Roman"/>
          <w:color w:val="201F1E"/>
          <w:szCs w:val="24"/>
        </w:rPr>
        <w:t xml:space="preserve"> που τσακίζει εργατικά λαϊκά δικαιώματα και το επίπεδο ζωής</w:t>
      </w:r>
      <w:r>
        <w:rPr>
          <w:rFonts w:eastAsia="Times New Roman"/>
          <w:color w:val="201F1E"/>
          <w:szCs w:val="24"/>
        </w:rPr>
        <w:t xml:space="preserve">. </w:t>
      </w:r>
    </w:p>
    <w:p w14:paraId="6E819573"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lastRenderedPageBreak/>
        <w:t>Τ</w:t>
      </w:r>
      <w:r w:rsidRPr="00CA1CEA">
        <w:rPr>
          <w:rFonts w:eastAsia="Times New Roman"/>
          <w:color w:val="201F1E"/>
          <w:szCs w:val="24"/>
        </w:rPr>
        <w:t xml:space="preserve">ο κράτος αποδεικνύεται </w:t>
      </w:r>
      <w:r>
        <w:rPr>
          <w:rFonts w:eastAsia="Times New Roman"/>
          <w:color w:val="201F1E"/>
          <w:szCs w:val="24"/>
        </w:rPr>
        <w:t>λίγο</w:t>
      </w:r>
      <w:r>
        <w:rPr>
          <w:rFonts w:eastAsia="Times New Roman"/>
          <w:color w:val="201F1E"/>
          <w:szCs w:val="24"/>
        </w:rPr>
        <w:t>,</w:t>
      </w:r>
      <w:r>
        <w:rPr>
          <w:rFonts w:eastAsia="Times New Roman"/>
          <w:color w:val="201F1E"/>
          <w:szCs w:val="24"/>
        </w:rPr>
        <w:t xml:space="preserve"> για να προλάβει μια καταστροφή. Όμως, λειτουργεί ρολόι για</w:t>
      </w:r>
      <w:r w:rsidRPr="00CA1CEA">
        <w:rPr>
          <w:rFonts w:eastAsia="Times New Roman"/>
          <w:color w:val="201F1E"/>
          <w:szCs w:val="24"/>
        </w:rPr>
        <w:t xml:space="preserve"> υποδομές </w:t>
      </w:r>
      <w:r>
        <w:rPr>
          <w:rFonts w:eastAsia="Times New Roman"/>
          <w:color w:val="201F1E"/>
          <w:szCs w:val="24"/>
        </w:rPr>
        <w:t xml:space="preserve">που </w:t>
      </w:r>
      <w:r w:rsidRPr="00CA1CEA">
        <w:rPr>
          <w:rFonts w:eastAsia="Times New Roman"/>
          <w:color w:val="201F1E"/>
          <w:szCs w:val="24"/>
        </w:rPr>
        <w:t>διατίθενται στο</w:t>
      </w:r>
      <w:r>
        <w:rPr>
          <w:rFonts w:eastAsia="Times New Roman"/>
          <w:color w:val="201F1E"/>
          <w:szCs w:val="24"/>
        </w:rPr>
        <w:t xml:space="preserve"> ΝΑΤΟ, </w:t>
      </w:r>
      <w:r w:rsidRPr="00CA1CEA">
        <w:rPr>
          <w:rFonts w:eastAsia="Times New Roman"/>
          <w:color w:val="201F1E"/>
          <w:szCs w:val="24"/>
        </w:rPr>
        <w:t>δημιουργώντας κάθε τόσο και από μία βάση γ</w:t>
      </w:r>
      <w:r>
        <w:rPr>
          <w:rFonts w:eastAsia="Times New Roman"/>
          <w:color w:val="201F1E"/>
          <w:szCs w:val="24"/>
        </w:rPr>
        <w:t xml:space="preserve">ια τις </w:t>
      </w:r>
      <w:proofErr w:type="spellStart"/>
      <w:r>
        <w:rPr>
          <w:rFonts w:eastAsia="Times New Roman"/>
          <w:color w:val="201F1E"/>
          <w:szCs w:val="24"/>
        </w:rPr>
        <w:t>αμερικανικονατοϊκές</w:t>
      </w:r>
      <w:proofErr w:type="spellEnd"/>
      <w:r>
        <w:rPr>
          <w:rFonts w:eastAsia="Times New Roman"/>
          <w:color w:val="201F1E"/>
          <w:szCs w:val="24"/>
        </w:rPr>
        <w:t xml:space="preserve"> ε</w:t>
      </w:r>
      <w:r>
        <w:rPr>
          <w:rFonts w:eastAsia="Times New Roman"/>
          <w:color w:val="201F1E"/>
          <w:szCs w:val="24"/>
        </w:rPr>
        <w:t>φορμήσεις και 4 δισεκατομμύρια ευρώ, λεφτά του λαού, για το ΝΑΤΟ. Ο</w:t>
      </w:r>
      <w:r w:rsidRPr="00CA1CEA">
        <w:rPr>
          <w:rFonts w:eastAsia="Times New Roman"/>
          <w:color w:val="201F1E"/>
          <w:szCs w:val="24"/>
        </w:rPr>
        <w:t xml:space="preserve"> κρατικός μηχανισμός </w:t>
      </w:r>
      <w:r>
        <w:rPr>
          <w:rFonts w:eastAsia="Times New Roman"/>
          <w:color w:val="201F1E"/>
          <w:szCs w:val="24"/>
        </w:rPr>
        <w:t xml:space="preserve">ήταν ανύπαρκτος στο Μάτι, υπαρκτός, όμως, στους </w:t>
      </w:r>
      <w:r w:rsidRPr="00CA1CEA">
        <w:rPr>
          <w:rFonts w:eastAsia="Times New Roman"/>
          <w:color w:val="201F1E"/>
          <w:szCs w:val="24"/>
        </w:rPr>
        <w:t>εργατικούς λαϊκούς αγώνες</w:t>
      </w:r>
      <w:r>
        <w:rPr>
          <w:rFonts w:eastAsia="Times New Roman"/>
          <w:color w:val="201F1E"/>
          <w:szCs w:val="24"/>
        </w:rPr>
        <w:t>. Είναι</w:t>
      </w:r>
      <w:r w:rsidRPr="00CA1CEA">
        <w:rPr>
          <w:rFonts w:eastAsia="Times New Roman"/>
          <w:color w:val="201F1E"/>
          <w:szCs w:val="24"/>
        </w:rPr>
        <w:t xml:space="preserve"> </w:t>
      </w:r>
      <w:proofErr w:type="spellStart"/>
      <w:r w:rsidRPr="00CA1CEA">
        <w:rPr>
          <w:rFonts w:eastAsia="Times New Roman"/>
          <w:color w:val="201F1E"/>
          <w:szCs w:val="24"/>
        </w:rPr>
        <w:t>καλοκουρδισμένη</w:t>
      </w:r>
      <w:proofErr w:type="spellEnd"/>
      <w:r w:rsidRPr="00CA1CEA">
        <w:rPr>
          <w:rFonts w:eastAsia="Times New Roman"/>
          <w:color w:val="201F1E"/>
          <w:szCs w:val="24"/>
        </w:rPr>
        <w:t xml:space="preserve"> μηχανή</w:t>
      </w:r>
      <w:r>
        <w:rPr>
          <w:rFonts w:eastAsia="Times New Roman"/>
          <w:color w:val="201F1E"/>
          <w:szCs w:val="24"/>
        </w:rPr>
        <w:t>,</w:t>
      </w:r>
      <w:r w:rsidRPr="00CA1CEA">
        <w:rPr>
          <w:rFonts w:eastAsia="Times New Roman"/>
          <w:color w:val="201F1E"/>
          <w:szCs w:val="24"/>
        </w:rPr>
        <w:t xml:space="preserve"> όταν καλείται να βγάλει απεργίες παράνομες</w:t>
      </w:r>
      <w:r>
        <w:rPr>
          <w:rFonts w:eastAsia="Times New Roman"/>
          <w:color w:val="201F1E"/>
          <w:szCs w:val="24"/>
        </w:rPr>
        <w:t>,</w:t>
      </w:r>
      <w:r w:rsidRPr="00CA1CEA">
        <w:rPr>
          <w:rFonts w:eastAsia="Times New Roman"/>
          <w:color w:val="201F1E"/>
          <w:szCs w:val="24"/>
        </w:rPr>
        <w:t xml:space="preserve"> όπως έγινε με το συ</w:t>
      </w:r>
      <w:r w:rsidRPr="00CA1CEA">
        <w:rPr>
          <w:rFonts w:eastAsia="Times New Roman"/>
          <w:color w:val="201F1E"/>
          <w:szCs w:val="24"/>
        </w:rPr>
        <w:t xml:space="preserve">νδικάτο εργαζομένων στην </w:t>
      </w:r>
      <w:r>
        <w:rPr>
          <w:rFonts w:eastAsia="Times New Roman"/>
          <w:color w:val="201F1E"/>
          <w:szCs w:val="24"/>
        </w:rPr>
        <w:t>«</w:t>
      </w:r>
      <w:r>
        <w:rPr>
          <w:rFonts w:eastAsia="Times New Roman"/>
          <w:color w:val="201F1E"/>
          <w:szCs w:val="24"/>
          <w:lang w:val="en-US"/>
        </w:rPr>
        <w:t>COSCO</w:t>
      </w:r>
      <w:r>
        <w:rPr>
          <w:rFonts w:eastAsia="Times New Roman"/>
          <w:color w:val="201F1E"/>
          <w:szCs w:val="24"/>
        </w:rPr>
        <w:t>»</w:t>
      </w:r>
      <w:r w:rsidRPr="00E5733A">
        <w:rPr>
          <w:rFonts w:eastAsia="Times New Roman"/>
          <w:color w:val="201F1E"/>
          <w:szCs w:val="24"/>
        </w:rPr>
        <w:t xml:space="preserve">. </w:t>
      </w:r>
    </w:p>
    <w:p w14:paraId="6E819574"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Η γραφειοκρατία, το ανεπαρκές θεσμικό π</w:t>
      </w:r>
      <w:r w:rsidRPr="00CA1CEA">
        <w:rPr>
          <w:rFonts w:eastAsia="Times New Roman"/>
          <w:color w:val="201F1E"/>
          <w:szCs w:val="24"/>
        </w:rPr>
        <w:t>λαίσιο</w:t>
      </w:r>
      <w:r>
        <w:rPr>
          <w:rFonts w:eastAsia="Times New Roman"/>
          <w:color w:val="201F1E"/>
          <w:szCs w:val="24"/>
        </w:rPr>
        <w:t xml:space="preserve"> και άλλα που </w:t>
      </w:r>
      <w:r w:rsidRPr="00CA1CEA">
        <w:rPr>
          <w:rFonts w:eastAsia="Times New Roman"/>
          <w:color w:val="201F1E"/>
          <w:szCs w:val="24"/>
        </w:rPr>
        <w:t xml:space="preserve">επικαλούνται </w:t>
      </w:r>
      <w:r>
        <w:rPr>
          <w:rFonts w:eastAsia="Times New Roman"/>
          <w:color w:val="201F1E"/>
          <w:szCs w:val="24"/>
        </w:rPr>
        <w:t>κυβερνήσεις,</w:t>
      </w:r>
      <w:r w:rsidRPr="00CA1CEA">
        <w:rPr>
          <w:rFonts w:eastAsia="Times New Roman"/>
          <w:color w:val="201F1E"/>
          <w:szCs w:val="24"/>
        </w:rPr>
        <w:t xml:space="preserve"> περιφερειακές και δημοτικές αρχές</w:t>
      </w:r>
      <w:r>
        <w:rPr>
          <w:rFonts w:eastAsia="Times New Roman"/>
          <w:color w:val="201F1E"/>
          <w:szCs w:val="24"/>
        </w:rPr>
        <w:t xml:space="preserve">, </w:t>
      </w:r>
      <w:r w:rsidRPr="00CA1CEA">
        <w:rPr>
          <w:rFonts w:eastAsia="Times New Roman"/>
          <w:color w:val="201F1E"/>
          <w:szCs w:val="24"/>
        </w:rPr>
        <w:t>όταν ο λαός διεκδικεί έργα προστασίας της ζωής του</w:t>
      </w:r>
      <w:r>
        <w:rPr>
          <w:rFonts w:eastAsia="Times New Roman"/>
          <w:color w:val="201F1E"/>
          <w:szCs w:val="24"/>
        </w:rPr>
        <w:t>,</w:t>
      </w:r>
      <w:r w:rsidRPr="00CA1CEA">
        <w:rPr>
          <w:rFonts w:eastAsia="Times New Roman"/>
          <w:color w:val="201F1E"/>
          <w:szCs w:val="24"/>
        </w:rPr>
        <w:t xml:space="preserve"> εξαφανίζονται</w:t>
      </w:r>
      <w:r>
        <w:rPr>
          <w:rFonts w:eastAsia="Times New Roman"/>
          <w:color w:val="201F1E"/>
          <w:szCs w:val="24"/>
        </w:rPr>
        <w:t>,</w:t>
      </w:r>
      <w:r w:rsidRPr="00CA1CEA">
        <w:rPr>
          <w:rFonts w:eastAsia="Times New Roman"/>
          <w:color w:val="201F1E"/>
          <w:szCs w:val="24"/>
        </w:rPr>
        <w:t xml:space="preserve"> όταν πρόκειται να γίνει κάποιο έργ</w:t>
      </w:r>
      <w:r w:rsidRPr="00CA1CEA">
        <w:rPr>
          <w:rFonts w:eastAsia="Times New Roman"/>
          <w:color w:val="201F1E"/>
          <w:szCs w:val="24"/>
        </w:rPr>
        <w:t>ο</w:t>
      </w:r>
      <w:r>
        <w:rPr>
          <w:rFonts w:eastAsia="Times New Roman"/>
          <w:color w:val="201F1E"/>
          <w:szCs w:val="24"/>
        </w:rPr>
        <w:t>,</w:t>
      </w:r>
      <w:r>
        <w:rPr>
          <w:rFonts w:eastAsia="Times New Roman"/>
          <w:color w:val="201F1E"/>
          <w:szCs w:val="24"/>
        </w:rPr>
        <w:t xml:space="preserve"> που εξυπηρετεί τους μονοπωλιακούς ομίλους. </w:t>
      </w:r>
    </w:p>
    <w:p w14:paraId="6E819575"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lastRenderedPageBreak/>
        <w:t xml:space="preserve">Η μελέτη διευθέτησης </w:t>
      </w:r>
      <w:r w:rsidRPr="00CA1CEA">
        <w:rPr>
          <w:rFonts w:eastAsia="Times New Roman"/>
          <w:color w:val="201F1E"/>
          <w:szCs w:val="24"/>
        </w:rPr>
        <w:t>του ρέματος</w:t>
      </w:r>
      <w:r>
        <w:rPr>
          <w:rFonts w:eastAsia="Times New Roman"/>
          <w:color w:val="201F1E"/>
          <w:szCs w:val="24"/>
        </w:rPr>
        <w:t>,</w:t>
      </w:r>
      <w:r w:rsidRPr="00CA1CEA">
        <w:rPr>
          <w:rFonts w:eastAsia="Times New Roman"/>
          <w:color w:val="201F1E"/>
          <w:szCs w:val="24"/>
        </w:rPr>
        <w:t xml:space="preserve"> που έπληξε τη Μάνδρα καθυστερούσε </w:t>
      </w:r>
      <w:r>
        <w:rPr>
          <w:rFonts w:eastAsia="Times New Roman"/>
          <w:color w:val="201F1E"/>
          <w:szCs w:val="24"/>
        </w:rPr>
        <w:t>δεκαπέντε</w:t>
      </w:r>
      <w:r w:rsidRPr="00CA1CEA">
        <w:rPr>
          <w:rFonts w:eastAsia="Times New Roman"/>
          <w:color w:val="201F1E"/>
          <w:szCs w:val="24"/>
        </w:rPr>
        <w:t xml:space="preserve"> χρόνια</w:t>
      </w:r>
      <w:r>
        <w:rPr>
          <w:rFonts w:eastAsia="Times New Roman"/>
          <w:color w:val="201F1E"/>
          <w:szCs w:val="24"/>
        </w:rPr>
        <w:t>,</w:t>
      </w:r>
      <w:r w:rsidRPr="00CA1CEA">
        <w:rPr>
          <w:rFonts w:eastAsia="Times New Roman"/>
          <w:color w:val="201F1E"/>
          <w:szCs w:val="24"/>
        </w:rPr>
        <w:t xml:space="preserve"> </w:t>
      </w:r>
      <w:r>
        <w:rPr>
          <w:rFonts w:eastAsia="Times New Roman"/>
          <w:color w:val="201F1E"/>
          <w:szCs w:val="24"/>
        </w:rPr>
        <w:t>αλλά η ανάπλαση του Φαληρικού Ό</w:t>
      </w:r>
      <w:r w:rsidRPr="00CA1CEA">
        <w:rPr>
          <w:rFonts w:eastAsia="Times New Roman"/>
          <w:color w:val="201F1E"/>
          <w:szCs w:val="24"/>
        </w:rPr>
        <w:t>ρμου</w:t>
      </w:r>
      <w:r>
        <w:rPr>
          <w:rFonts w:eastAsia="Times New Roman"/>
          <w:color w:val="201F1E"/>
          <w:szCs w:val="24"/>
        </w:rPr>
        <w:t>,</w:t>
      </w:r>
      <w:r w:rsidRPr="00CA1CEA">
        <w:rPr>
          <w:rFonts w:eastAsia="Times New Roman"/>
          <w:color w:val="201F1E"/>
          <w:szCs w:val="24"/>
        </w:rPr>
        <w:t xml:space="preserve"> της βιτρίνας για το τουριστικό κεφάλαιο στην Αττική</w:t>
      </w:r>
      <w:r>
        <w:rPr>
          <w:rFonts w:eastAsia="Times New Roman"/>
          <w:color w:val="201F1E"/>
          <w:szCs w:val="24"/>
        </w:rPr>
        <w:t>,</w:t>
      </w:r>
      <w:r w:rsidRPr="00CA1CEA">
        <w:rPr>
          <w:rFonts w:eastAsia="Times New Roman"/>
          <w:color w:val="201F1E"/>
          <w:szCs w:val="24"/>
        </w:rPr>
        <w:t xml:space="preserve"> εγκρίθηκε</w:t>
      </w:r>
      <w:r>
        <w:rPr>
          <w:rFonts w:eastAsia="Times New Roman"/>
          <w:color w:val="201F1E"/>
          <w:szCs w:val="24"/>
        </w:rPr>
        <w:t>,</w:t>
      </w:r>
      <w:r w:rsidRPr="00CA1CEA">
        <w:rPr>
          <w:rFonts w:eastAsia="Times New Roman"/>
          <w:color w:val="201F1E"/>
          <w:szCs w:val="24"/>
        </w:rPr>
        <w:t xml:space="preserve"> χρηματ</w:t>
      </w:r>
      <w:r>
        <w:rPr>
          <w:rFonts w:eastAsia="Times New Roman"/>
          <w:color w:val="201F1E"/>
          <w:szCs w:val="24"/>
        </w:rPr>
        <w:t xml:space="preserve">οδοτήθηκε και </w:t>
      </w:r>
      <w:r>
        <w:rPr>
          <w:rFonts w:eastAsia="Times New Roman"/>
          <w:color w:val="201F1E"/>
          <w:szCs w:val="24"/>
        </w:rPr>
        <w:t>ξεκίνησε στο άψε-σ</w:t>
      </w:r>
      <w:r w:rsidRPr="00CA1CEA">
        <w:rPr>
          <w:rFonts w:eastAsia="Times New Roman"/>
          <w:color w:val="201F1E"/>
          <w:szCs w:val="24"/>
        </w:rPr>
        <w:t>βήσε</w:t>
      </w:r>
      <w:r>
        <w:rPr>
          <w:rFonts w:eastAsia="Times New Roman"/>
          <w:color w:val="201F1E"/>
          <w:szCs w:val="24"/>
        </w:rPr>
        <w:t xml:space="preserve">. </w:t>
      </w:r>
    </w:p>
    <w:p w14:paraId="6E819576"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Το κράτος είναι αποτελεσματικότατο </w:t>
      </w:r>
      <w:r w:rsidRPr="00CA1CEA">
        <w:rPr>
          <w:rFonts w:eastAsia="Times New Roman"/>
          <w:color w:val="201F1E"/>
          <w:szCs w:val="24"/>
        </w:rPr>
        <w:t>στην εξασφάλιση ματωμένων πλεονασμάτων</w:t>
      </w:r>
      <w:r>
        <w:rPr>
          <w:rFonts w:eastAsia="Times New Roman"/>
          <w:color w:val="201F1E"/>
          <w:szCs w:val="24"/>
        </w:rPr>
        <w:t>,</w:t>
      </w:r>
      <w:r w:rsidRPr="00CA1CEA">
        <w:rPr>
          <w:rFonts w:eastAsia="Times New Roman"/>
          <w:color w:val="201F1E"/>
          <w:szCs w:val="24"/>
        </w:rPr>
        <w:t xml:space="preserve"> όμως </w:t>
      </w:r>
      <w:r>
        <w:rPr>
          <w:rFonts w:eastAsia="Times New Roman"/>
          <w:color w:val="201F1E"/>
          <w:szCs w:val="24"/>
        </w:rPr>
        <w:t>αφήνει</w:t>
      </w:r>
      <w:r w:rsidRPr="00CA1CEA">
        <w:rPr>
          <w:rFonts w:eastAsia="Times New Roman"/>
          <w:color w:val="201F1E"/>
          <w:szCs w:val="24"/>
        </w:rPr>
        <w:t xml:space="preserve"> ρημαδιό τις όποιες υποδομές προστασίας από</w:t>
      </w:r>
      <w:r>
        <w:rPr>
          <w:rFonts w:eastAsia="Times New Roman"/>
          <w:color w:val="201F1E"/>
          <w:szCs w:val="24"/>
        </w:rPr>
        <w:t>μειναν στη χ</w:t>
      </w:r>
      <w:r w:rsidRPr="00CA1CEA">
        <w:rPr>
          <w:rFonts w:eastAsia="Times New Roman"/>
          <w:color w:val="201F1E"/>
          <w:szCs w:val="24"/>
        </w:rPr>
        <w:t>ώρα</w:t>
      </w:r>
      <w:r>
        <w:rPr>
          <w:rFonts w:eastAsia="Times New Roman"/>
          <w:color w:val="201F1E"/>
          <w:szCs w:val="24"/>
        </w:rPr>
        <w:t>. Κ</w:t>
      </w:r>
      <w:r w:rsidRPr="00CA1CEA">
        <w:rPr>
          <w:rFonts w:eastAsia="Times New Roman"/>
          <w:color w:val="201F1E"/>
          <w:szCs w:val="24"/>
        </w:rPr>
        <w:t>αι είναι το ίδιο κράτος</w:t>
      </w:r>
      <w:r>
        <w:rPr>
          <w:rFonts w:eastAsia="Times New Roman"/>
          <w:color w:val="201F1E"/>
          <w:szCs w:val="24"/>
        </w:rPr>
        <w:t>,</w:t>
      </w:r>
      <w:r w:rsidRPr="00CA1CEA">
        <w:rPr>
          <w:rFonts w:eastAsia="Times New Roman"/>
          <w:color w:val="201F1E"/>
          <w:szCs w:val="24"/>
        </w:rPr>
        <w:t xml:space="preserve"> που μοιράζει απλόχερα χρήμα στους επιχειρηματικούς ομίλους</w:t>
      </w:r>
      <w:r>
        <w:rPr>
          <w:rFonts w:eastAsia="Times New Roman"/>
          <w:color w:val="201F1E"/>
          <w:szCs w:val="24"/>
        </w:rPr>
        <w:t>.</w:t>
      </w:r>
      <w:r>
        <w:rPr>
          <w:rFonts w:eastAsia="Times New Roman"/>
          <w:color w:val="201F1E"/>
          <w:szCs w:val="24"/>
        </w:rPr>
        <w:t xml:space="preserve"> Επίσης, κάνει</w:t>
      </w:r>
      <w:r w:rsidRPr="00CA1CEA">
        <w:rPr>
          <w:rFonts w:eastAsia="Times New Roman"/>
          <w:color w:val="201F1E"/>
          <w:szCs w:val="24"/>
        </w:rPr>
        <w:t xml:space="preserve"> και </w:t>
      </w:r>
      <w:proofErr w:type="spellStart"/>
      <w:r w:rsidRPr="00CA1CEA">
        <w:rPr>
          <w:rFonts w:eastAsia="Times New Roman"/>
          <w:color w:val="201F1E"/>
          <w:szCs w:val="24"/>
        </w:rPr>
        <w:t>εξορθολογ</w:t>
      </w:r>
      <w:r>
        <w:rPr>
          <w:rFonts w:eastAsia="Times New Roman"/>
          <w:color w:val="201F1E"/>
          <w:szCs w:val="24"/>
        </w:rPr>
        <w:t>ισμό</w:t>
      </w:r>
      <w:proofErr w:type="spellEnd"/>
      <w:r>
        <w:rPr>
          <w:rFonts w:eastAsia="Times New Roman"/>
          <w:color w:val="201F1E"/>
          <w:szCs w:val="24"/>
        </w:rPr>
        <w:t xml:space="preserve"> αυτό το ίδιο αστικό κράτος, ξεδοντιάζοντας </w:t>
      </w:r>
      <w:r w:rsidRPr="00CA1CEA">
        <w:rPr>
          <w:rFonts w:eastAsia="Times New Roman"/>
          <w:color w:val="201F1E"/>
          <w:szCs w:val="24"/>
        </w:rPr>
        <w:t>τη δασοπυρόσβεση</w:t>
      </w:r>
      <w:r>
        <w:rPr>
          <w:rFonts w:eastAsia="Times New Roman"/>
          <w:color w:val="201F1E"/>
          <w:szCs w:val="24"/>
        </w:rPr>
        <w:t>,</w:t>
      </w:r>
      <w:r w:rsidRPr="00CA1CEA">
        <w:rPr>
          <w:rFonts w:eastAsia="Times New Roman"/>
          <w:color w:val="201F1E"/>
          <w:szCs w:val="24"/>
        </w:rPr>
        <w:t xml:space="preserve"> αφήνοντας γυμνό από προσωπικό και μέσα </w:t>
      </w:r>
      <w:r>
        <w:rPr>
          <w:rFonts w:eastAsia="Times New Roman"/>
          <w:color w:val="201F1E"/>
          <w:szCs w:val="24"/>
        </w:rPr>
        <w:t>το</w:t>
      </w:r>
      <w:r w:rsidRPr="00CA1CEA">
        <w:rPr>
          <w:rFonts w:eastAsia="Times New Roman"/>
          <w:color w:val="201F1E"/>
          <w:szCs w:val="24"/>
        </w:rPr>
        <w:t xml:space="preserve"> Πυροσβεστικό Σώμα</w:t>
      </w:r>
      <w:r>
        <w:rPr>
          <w:rFonts w:eastAsia="Times New Roman"/>
          <w:color w:val="201F1E"/>
          <w:szCs w:val="24"/>
        </w:rPr>
        <w:t>.</w:t>
      </w:r>
    </w:p>
    <w:p w14:paraId="6E819577"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Όμως, ξ</w:t>
      </w:r>
      <w:r w:rsidRPr="00CA1CEA">
        <w:rPr>
          <w:rFonts w:eastAsia="Times New Roman"/>
          <w:color w:val="201F1E"/>
          <w:szCs w:val="24"/>
        </w:rPr>
        <w:t>έρ</w:t>
      </w:r>
      <w:r>
        <w:rPr>
          <w:rFonts w:eastAsia="Times New Roman"/>
          <w:color w:val="201F1E"/>
          <w:szCs w:val="24"/>
        </w:rPr>
        <w:t>ετε να μοιράζετε</w:t>
      </w:r>
      <w:r w:rsidRPr="00CA1CEA">
        <w:rPr>
          <w:rFonts w:eastAsia="Times New Roman"/>
          <w:color w:val="201F1E"/>
          <w:szCs w:val="24"/>
        </w:rPr>
        <w:t xml:space="preserve"> </w:t>
      </w:r>
      <w:r>
        <w:rPr>
          <w:rFonts w:eastAsia="Times New Roman"/>
          <w:color w:val="201F1E"/>
          <w:szCs w:val="24"/>
        </w:rPr>
        <w:t>φοροαπ</w:t>
      </w:r>
      <w:r w:rsidRPr="00CA1CEA">
        <w:rPr>
          <w:rFonts w:eastAsia="Times New Roman"/>
          <w:color w:val="201F1E"/>
          <w:szCs w:val="24"/>
        </w:rPr>
        <w:t>αλλαγές και αναπτυξιακ</w:t>
      </w:r>
      <w:r>
        <w:rPr>
          <w:rFonts w:eastAsia="Times New Roman"/>
          <w:color w:val="201F1E"/>
          <w:szCs w:val="24"/>
        </w:rPr>
        <w:t>ά κίνητρα στους επιχειρηματίες, ό</w:t>
      </w:r>
      <w:r w:rsidRPr="00CA1CEA">
        <w:rPr>
          <w:rFonts w:eastAsia="Times New Roman"/>
          <w:color w:val="201F1E"/>
          <w:szCs w:val="24"/>
        </w:rPr>
        <w:t>πως κάνατε πρό</w:t>
      </w:r>
      <w:r w:rsidRPr="00CA1CEA">
        <w:rPr>
          <w:rFonts w:eastAsia="Times New Roman"/>
          <w:color w:val="201F1E"/>
          <w:szCs w:val="24"/>
        </w:rPr>
        <w:t>σφατα</w:t>
      </w:r>
      <w:r>
        <w:rPr>
          <w:rFonts w:eastAsia="Times New Roman"/>
          <w:color w:val="201F1E"/>
          <w:szCs w:val="24"/>
        </w:rPr>
        <w:t>. Γ</w:t>
      </w:r>
      <w:r w:rsidRPr="00CA1CEA">
        <w:rPr>
          <w:rFonts w:eastAsia="Times New Roman"/>
          <w:color w:val="201F1E"/>
          <w:szCs w:val="24"/>
        </w:rPr>
        <w:t>ι</w:t>
      </w:r>
      <w:r>
        <w:rPr>
          <w:rFonts w:eastAsia="Times New Roman"/>
          <w:color w:val="201F1E"/>
          <w:szCs w:val="24"/>
        </w:rPr>
        <w:t>’</w:t>
      </w:r>
      <w:r w:rsidRPr="00CA1CEA">
        <w:rPr>
          <w:rFonts w:eastAsia="Times New Roman"/>
          <w:color w:val="201F1E"/>
          <w:szCs w:val="24"/>
        </w:rPr>
        <w:t xml:space="preserve"> αυτό</w:t>
      </w:r>
      <w:r>
        <w:rPr>
          <w:rFonts w:eastAsia="Times New Roman"/>
          <w:color w:val="201F1E"/>
          <w:szCs w:val="24"/>
        </w:rPr>
        <w:t>,</w:t>
      </w:r>
      <w:r w:rsidRPr="00CA1CEA">
        <w:rPr>
          <w:rFonts w:eastAsia="Times New Roman"/>
          <w:color w:val="201F1E"/>
          <w:szCs w:val="24"/>
        </w:rPr>
        <w:t xml:space="preserve"> </w:t>
      </w:r>
      <w:r>
        <w:rPr>
          <w:rFonts w:eastAsia="Times New Roman"/>
          <w:color w:val="201F1E"/>
          <w:szCs w:val="24"/>
        </w:rPr>
        <w:t xml:space="preserve">έργα αναγκαία </w:t>
      </w:r>
      <w:r w:rsidRPr="00CA1CEA">
        <w:rPr>
          <w:rFonts w:eastAsia="Times New Roman"/>
          <w:color w:val="201F1E"/>
          <w:szCs w:val="24"/>
        </w:rPr>
        <w:t>και ζωτικά για λαϊκές συνοικίες</w:t>
      </w:r>
      <w:r>
        <w:rPr>
          <w:rFonts w:eastAsia="Times New Roman"/>
          <w:color w:val="201F1E"/>
          <w:szCs w:val="24"/>
        </w:rPr>
        <w:t>,</w:t>
      </w:r>
      <w:r w:rsidRPr="00CA1CEA">
        <w:rPr>
          <w:rFonts w:eastAsia="Times New Roman"/>
          <w:color w:val="201F1E"/>
          <w:szCs w:val="24"/>
        </w:rPr>
        <w:t xml:space="preserve"> δεν είναι επιλέξιμα χρηματοδοτήσεων</w:t>
      </w:r>
      <w:r>
        <w:rPr>
          <w:rFonts w:eastAsia="Times New Roman"/>
          <w:color w:val="201F1E"/>
          <w:szCs w:val="24"/>
        </w:rPr>
        <w:t>, α</w:t>
      </w:r>
      <w:r w:rsidRPr="00CA1CEA">
        <w:rPr>
          <w:rFonts w:eastAsia="Times New Roman"/>
          <w:color w:val="201F1E"/>
          <w:szCs w:val="24"/>
        </w:rPr>
        <w:t xml:space="preserve">φού δεν </w:t>
      </w:r>
      <w:r w:rsidRPr="00CA1CEA">
        <w:rPr>
          <w:rFonts w:eastAsia="Times New Roman"/>
          <w:color w:val="201F1E"/>
          <w:szCs w:val="24"/>
        </w:rPr>
        <w:lastRenderedPageBreak/>
        <w:t>είναι ανταποδοτικά για κατασκευαστικούς ομίλους</w:t>
      </w:r>
      <w:r>
        <w:rPr>
          <w:rFonts w:eastAsia="Times New Roman"/>
          <w:color w:val="201F1E"/>
          <w:szCs w:val="24"/>
        </w:rPr>
        <w:t>,</w:t>
      </w:r>
      <w:r w:rsidRPr="00CA1CEA">
        <w:rPr>
          <w:rFonts w:eastAsia="Times New Roman"/>
          <w:color w:val="201F1E"/>
          <w:szCs w:val="24"/>
        </w:rPr>
        <w:t xml:space="preserve"> σε αντίθεση με άλλα</w:t>
      </w:r>
      <w:r>
        <w:rPr>
          <w:rFonts w:eastAsia="Times New Roman"/>
          <w:color w:val="201F1E"/>
          <w:szCs w:val="24"/>
        </w:rPr>
        <w:t>,</w:t>
      </w:r>
      <w:r w:rsidRPr="00CA1CEA">
        <w:rPr>
          <w:rFonts w:eastAsia="Times New Roman"/>
          <w:color w:val="201F1E"/>
          <w:szCs w:val="24"/>
        </w:rPr>
        <w:t xml:space="preserve"> π</w:t>
      </w:r>
      <w:r>
        <w:rPr>
          <w:rFonts w:eastAsia="Times New Roman"/>
          <w:color w:val="201F1E"/>
          <w:szCs w:val="24"/>
        </w:rPr>
        <w:t>ου από την εκμετάλλευσή</w:t>
      </w:r>
      <w:r w:rsidRPr="00CA1CEA">
        <w:rPr>
          <w:rFonts w:eastAsia="Times New Roman"/>
          <w:color w:val="201F1E"/>
          <w:szCs w:val="24"/>
        </w:rPr>
        <w:t xml:space="preserve"> τους κερδίζουν σε βάθος χρόνου</w:t>
      </w:r>
      <w:r>
        <w:rPr>
          <w:rFonts w:eastAsia="Times New Roman"/>
          <w:color w:val="201F1E"/>
          <w:szCs w:val="24"/>
        </w:rPr>
        <w:t>,</w:t>
      </w:r>
      <w:r w:rsidRPr="00CA1CEA">
        <w:rPr>
          <w:rFonts w:eastAsia="Times New Roman"/>
          <w:color w:val="201F1E"/>
          <w:szCs w:val="24"/>
        </w:rPr>
        <w:t xml:space="preserve"> όπως είναι αυτοκινη</w:t>
      </w:r>
      <w:r w:rsidRPr="00CA1CEA">
        <w:rPr>
          <w:rFonts w:eastAsia="Times New Roman"/>
          <w:color w:val="201F1E"/>
          <w:szCs w:val="24"/>
        </w:rPr>
        <w:t>τόδρομοι με τα διόδια</w:t>
      </w:r>
      <w:r>
        <w:rPr>
          <w:rFonts w:eastAsia="Times New Roman"/>
          <w:color w:val="201F1E"/>
          <w:szCs w:val="24"/>
        </w:rPr>
        <w:t>.</w:t>
      </w:r>
    </w:p>
    <w:p w14:paraId="6E819578"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Οι </w:t>
      </w:r>
      <w:r w:rsidRPr="00CA1CEA">
        <w:rPr>
          <w:rFonts w:eastAsia="Times New Roman"/>
          <w:color w:val="201F1E"/>
          <w:szCs w:val="24"/>
        </w:rPr>
        <w:t>πολιτικές ευθύνες των αστικών κομμάτων</w:t>
      </w:r>
      <w:r>
        <w:rPr>
          <w:rFonts w:eastAsia="Times New Roman"/>
          <w:color w:val="201F1E"/>
          <w:szCs w:val="24"/>
        </w:rPr>
        <w:t>, των παρατάξεών τους στην τοπική και π</w:t>
      </w:r>
      <w:r w:rsidRPr="00CA1CEA">
        <w:rPr>
          <w:rFonts w:eastAsia="Times New Roman"/>
          <w:color w:val="201F1E"/>
          <w:szCs w:val="24"/>
        </w:rPr>
        <w:t>εριφερειακή διοίκηση δεν μπορούν</w:t>
      </w:r>
      <w:r>
        <w:rPr>
          <w:rFonts w:eastAsia="Times New Roman"/>
          <w:color w:val="201F1E"/>
          <w:szCs w:val="24"/>
        </w:rPr>
        <w:t>,</w:t>
      </w:r>
      <w:r w:rsidRPr="00CA1CEA">
        <w:rPr>
          <w:rFonts w:eastAsia="Times New Roman"/>
          <w:color w:val="201F1E"/>
          <w:szCs w:val="24"/>
        </w:rPr>
        <w:t xml:space="preserve"> λοιπόν</w:t>
      </w:r>
      <w:r>
        <w:rPr>
          <w:rFonts w:eastAsia="Times New Roman"/>
          <w:color w:val="201F1E"/>
          <w:szCs w:val="24"/>
        </w:rPr>
        <w:t>,</w:t>
      </w:r>
      <w:r w:rsidRPr="00CA1CEA">
        <w:rPr>
          <w:rFonts w:eastAsia="Times New Roman"/>
          <w:color w:val="201F1E"/>
          <w:szCs w:val="24"/>
        </w:rPr>
        <w:t xml:space="preserve"> να κρυφτούν</w:t>
      </w:r>
      <w:r>
        <w:rPr>
          <w:rFonts w:eastAsia="Times New Roman"/>
          <w:color w:val="201F1E"/>
          <w:szCs w:val="24"/>
        </w:rPr>
        <w:t xml:space="preserve">. </w:t>
      </w:r>
    </w:p>
    <w:p w14:paraId="6E819579"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Ο</w:t>
      </w:r>
      <w:r w:rsidRPr="00CA1CEA">
        <w:rPr>
          <w:rFonts w:eastAsia="Times New Roman"/>
          <w:color w:val="201F1E"/>
          <w:szCs w:val="24"/>
        </w:rPr>
        <w:t>ι τραγικές διαπιστώσεις</w:t>
      </w:r>
      <w:r>
        <w:rPr>
          <w:rFonts w:eastAsia="Times New Roman"/>
          <w:color w:val="201F1E"/>
          <w:szCs w:val="24"/>
        </w:rPr>
        <w:t>,</w:t>
      </w:r>
      <w:r w:rsidRPr="00CA1CEA">
        <w:rPr>
          <w:rFonts w:eastAsia="Times New Roman"/>
          <w:color w:val="201F1E"/>
          <w:szCs w:val="24"/>
        </w:rPr>
        <w:t xml:space="preserve"> που κάνει ο λαός</w:t>
      </w:r>
      <w:r>
        <w:rPr>
          <w:rFonts w:eastAsia="Times New Roman"/>
          <w:color w:val="201F1E"/>
          <w:szCs w:val="24"/>
        </w:rPr>
        <w:t>,</w:t>
      </w:r>
      <w:r w:rsidRPr="00CA1CEA">
        <w:rPr>
          <w:rFonts w:eastAsia="Times New Roman"/>
          <w:color w:val="201F1E"/>
          <w:szCs w:val="24"/>
        </w:rPr>
        <w:t xml:space="preserve"> μπορούν και πρέπει να λειτουργήσουν </w:t>
      </w:r>
      <w:r>
        <w:rPr>
          <w:rFonts w:eastAsia="Times New Roman"/>
          <w:color w:val="201F1E"/>
          <w:szCs w:val="24"/>
        </w:rPr>
        <w:t>ως</w:t>
      </w:r>
      <w:r w:rsidRPr="00CA1CEA">
        <w:rPr>
          <w:rFonts w:eastAsia="Times New Roman"/>
          <w:color w:val="201F1E"/>
          <w:szCs w:val="24"/>
        </w:rPr>
        <w:t xml:space="preserve"> ένα ακόμα ασφα</w:t>
      </w:r>
      <w:r w:rsidRPr="00CA1CEA">
        <w:rPr>
          <w:rFonts w:eastAsia="Times New Roman"/>
          <w:color w:val="201F1E"/>
          <w:szCs w:val="24"/>
        </w:rPr>
        <w:t xml:space="preserve">λές κριτήριο μπροστά στις επερχόμενες εκλογικές αναμετρήσεις και </w:t>
      </w:r>
      <w:r>
        <w:rPr>
          <w:rFonts w:eastAsia="Times New Roman"/>
          <w:color w:val="201F1E"/>
          <w:szCs w:val="24"/>
        </w:rPr>
        <w:t xml:space="preserve">πρέπει </w:t>
      </w:r>
      <w:r w:rsidRPr="00CA1CEA">
        <w:rPr>
          <w:rFonts w:eastAsia="Times New Roman"/>
          <w:color w:val="201F1E"/>
          <w:szCs w:val="24"/>
        </w:rPr>
        <w:t>να σταλεί το μήνυμα ότι ο λαός δεν ανέχεται</w:t>
      </w:r>
      <w:r>
        <w:rPr>
          <w:rFonts w:eastAsia="Times New Roman"/>
          <w:color w:val="201F1E"/>
          <w:szCs w:val="24"/>
        </w:rPr>
        <w:t>,</w:t>
      </w:r>
      <w:r w:rsidRPr="00CA1CEA">
        <w:rPr>
          <w:rFonts w:eastAsia="Times New Roman"/>
          <w:color w:val="201F1E"/>
          <w:szCs w:val="24"/>
        </w:rPr>
        <w:t xml:space="preserve"> οι ζωτικές του ανάγκες να μπαίνουν στο ζύγι της κερδοφορίας του κεφαλαίου</w:t>
      </w:r>
      <w:r>
        <w:rPr>
          <w:rFonts w:eastAsia="Times New Roman"/>
          <w:color w:val="201F1E"/>
          <w:szCs w:val="24"/>
        </w:rPr>
        <w:t>. Πρέπει</w:t>
      </w:r>
      <w:r w:rsidRPr="00CA1CEA">
        <w:rPr>
          <w:rFonts w:eastAsia="Times New Roman"/>
          <w:color w:val="201F1E"/>
          <w:szCs w:val="24"/>
        </w:rPr>
        <w:t xml:space="preserve"> να </w:t>
      </w:r>
      <w:r>
        <w:rPr>
          <w:rFonts w:eastAsia="Times New Roman"/>
          <w:color w:val="201F1E"/>
          <w:szCs w:val="24"/>
        </w:rPr>
        <w:t>έρθει</w:t>
      </w:r>
      <w:r w:rsidRPr="00CA1CEA">
        <w:rPr>
          <w:rFonts w:eastAsia="Times New Roman"/>
          <w:color w:val="201F1E"/>
          <w:szCs w:val="24"/>
        </w:rPr>
        <w:t xml:space="preserve"> στο προσκήνιο </w:t>
      </w:r>
      <w:r>
        <w:rPr>
          <w:rFonts w:eastAsia="Times New Roman"/>
          <w:color w:val="201F1E"/>
          <w:szCs w:val="24"/>
        </w:rPr>
        <w:t xml:space="preserve">η </w:t>
      </w:r>
      <w:r w:rsidRPr="00CA1CEA">
        <w:rPr>
          <w:rFonts w:eastAsia="Times New Roman"/>
          <w:color w:val="201F1E"/>
          <w:szCs w:val="24"/>
        </w:rPr>
        <w:t>ολόπλευρη προστασία του λαού και</w:t>
      </w:r>
      <w:r w:rsidRPr="00CA1CEA">
        <w:rPr>
          <w:rFonts w:eastAsia="Times New Roman"/>
          <w:color w:val="201F1E"/>
          <w:szCs w:val="24"/>
        </w:rPr>
        <w:t xml:space="preserve"> όχι τα κέρδη των καπιταλιστών</w:t>
      </w:r>
      <w:r>
        <w:rPr>
          <w:rFonts w:eastAsia="Times New Roman"/>
          <w:color w:val="201F1E"/>
          <w:szCs w:val="24"/>
        </w:rPr>
        <w:t xml:space="preserve">. </w:t>
      </w:r>
    </w:p>
    <w:p w14:paraId="6E81957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Δηλαδή</w:t>
      </w:r>
      <w:r w:rsidRPr="005B76B1">
        <w:rPr>
          <w:rFonts w:eastAsia="Times New Roman" w:cs="Times New Roman"/>
          <w:szCs w:val="24"/>
        </w:rPr>
        <w:t>,</w:t>
      </w:r>
      <w:r>
        <w:rPr>
          <w:rFonts w:eastAsia="Times New Roman" w:cs="Times New Roman"/>
          <w:szCs w:val="24"/>
        </w:rPr>
        <w:t xml:space="preserve"> κανένας συμβιβασμός με τη χαμοζωή, τα μεροκάματα πείνας, την αβεβαιότητα και ανασφάλεια. </w:t>
      </w:r>
    </w:p>
    <w:p w14:paraId="6E81957B" w14:textId="77777777" w:rsidR="004B0DF5" w:rsidRDefault="00471FB5">
      <w:pPr>
        <w:spacing w:line="600" w:lineRule="auto"/>
        <w:ind w:firstLine="72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 xml:space="preserve"> και για τη συνέπεια στον χρόνο. </w:t>
      </w:r>
    </w:p>
    <w:p w14:paraId="6E81957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w:t>
      </w:r>
      <w:proofErr w:type="spellStart"/>
      <w:r>
        <w:rPr>
          <w:rFonts w:eastAsia="Times New Roman" w:cs="Times New Roman"/>
          <w:szCs w:val="24"/>
        </w:rPr>
        <w:t>Βουλεύτρια</w:t>
      </w:r>
      <w:proofErr w:type="spellEnd"/>
      <w:r>
        <w:rPr>
          <w:rFonts w:eastAsia="Times New Roman" w:cs="Times New Roman"/>
          <w:szCs w:val="24"/>
        </w:rPr>
        <w:t xml:space="preserve"> του ΣΥΡΙΖΑ,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Σταμπουλή</w:t>
      </w:r>
      <w:proofErr w:type="spellEnd"/>
      <w:r>
        <w:rPr>
          <w:rFonts w:eastAsia="Times New Roman" w:cs="Times New Roman"/>
          <w:szCs w:val="24"/>
        </w:rPr>
        <w:t xml:space="preserve"> από το Νομό Σερρών. </w:t>
      </w:r>
    </w:p>
    <w:p w14:paraId="6E81957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Σταμπουλή</w:t>
      </w:r>
      <w:proofErr w:type="spellEnd"/>
      <w:r>
        <w:rPr>
          <w:rFonts w:eastAsia="Times New Roman" w:cs="Times New Roman"/>
          <w:szCs w:val="24"/>
        </w:rPr>
        <w:t>, έχετε τον λόγο για επτά λεπτά.</w:t>
      </w:r>
    </w:p>
    <w:p w14:paraId="6E81957E"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ΑΦΡΟΔΙΤΗ ΣΤΑΜΠΟΥΛΗ:</w:t>
      </w:r>
      <w:r>
        <w:rPr>
          <w:rFonts w:eastAsia="Times New Roman" w:cs="Times New Roman"/>
          <w:szCs w:val="24"/>
        </w:rPr>
        <w:t xml:space="preserve"> Ευχαριστώ, κύριε Πρόεδρε. </w:t>
      </w:r>
    </w:p>
    <w:p w14:paraId="6E81957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Κύριοι Υπουργοί,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παρ’ όλο που η πλειονότητα των ομιλητών και ομιλητριών αναφέρθηκε</w:t>
      </w:r>
      <w:r>
        <w:rPr>
          <w:rFonts w:eastAsia="Times New Roman" w:cs="Times New Roman"/>
          <w:szCs w:val="24"/>
        </w:rPr>
        <w:t xml:space="preserve"> στο σύνολο του κυβερνητικού έργου, το οποίο εκ προοιμίου λέω ότι αξίζει την επιδοκιμασία μας και άρα αυτή η Κυβέρνηση αξίζει την ψήφο εμπιστοσύνης αυτής της Βουλής, εγώ θα αφιερώσω τον χρόνο της ομιλίας μου στο πεδίο, στο αντικείμενο που στάθηκε η αφορμή </w:t>
      </w:r>
      <w:r>
        <w:rPr>
          <w:rFonts w:eastAsia="Times New Roman" w:cs="Times New Roman"/>
          <w:szCs w:val="24"/>
        </w:rPr>
        <w:t xml:space="preserve">της σημερινής συζήτησης: Στη μεταχείριση που επιφυλάσσει αυτήν την περίοδο στη θητεία της αυτή η Κυβέρνηση στα άτομα με αναπηρία. </w:t>
      </w:r>
    </w:p>
    <w:p w14:paraId="6E81958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Θεωρώ ότι απέκτησα μια σχετικά καλή γνώση του θέματος</w:t>
      </w:r>
      <w:r>
        <w:rPr>
          <w:rFonts w:eastAsia="Times New Roman" w:cs="Times New Roman"/>
          <w:szCs w:val="24"/>
        </w:rPr>
        <w:t>,</w:t>
      </w:r>
      <w:r>
        <w:rPr>
          <w:rFonts w:eastAsia="Times New Roman" w:cs="Times New Roman"/>
          <w:szCs w:val="24"/>
        </w:rPr>
        <w:t xml:space="preserve"> προεδρεύοντας στην υποεπιτροπή για θέματα ατόμων με αναπηρία της Ειδικ</w:t>
      </w:r>
      <w:r>
        <w:rPr>
          <w:rFonts w:eastAsia="Times New Roman" w:cs="Times New Roman"/>
          <w:szCs w:val="24"/>
        </w:rPr>
        <w:t xml:space="preserve">ής Μόνιμης Επιτροπής Ισότητας της Νεολαίας και Δικαιωμάτων του Ανθρώπου, </w:t>
      </w:r>
      <w:r>
        <w:rPr>
          <w:rFonts w:eastAsia="Times New Roman" w:cs="Times New Roman"/>
          <w:szCs w:val="24"/>
        </w:rPr>
        <w:lastRenderedPageBreak/>
        <w:t>κυρίως για το πώς βλέπουν τις ρυθμίσεις</w:t>
      </w:r>
      <w:r>
        <w:rPr>
          <w:rFonts w:eastAsia="Times New Roman" w:cs="Times New Roman"/>
          <w:szCs w:val="24"/>
        </w:rPr>
        <w:t>,</w:t>
      </w:r>
      <w:r>
        <w:rPr>
          <w:rFonts w:eastAsia="Times New Roman" w:cs="Times New Roman"/>
          <w:szCs w:val="24"/>
        </w:rPr>
        <w:t xml:space="preserve"> που αφορούν στα άτομα με αναπηρία οι ίδιοι οι ενδιαφερόμενοι και ενδιαφερόμενες</w:t>
      </w:r>
      <w:r>
        <w:rPr>
          <w:rFonts w:eastAsia="Times New Roman" w:cs="Times New Roman"/>
          <w:szCs w:val="24"/>
        </w:rPr>
        <w:t>,</w:t>
      </w:r>
      <w:r>
        <w:rPr>
          <w:rFonts w:eastAsia="Times New Roman" w:cs="Times New Roman"/>
          <w:szCs w:val="24"/>
        </w:rPr>
        <w:t xml:space="preserve"> που πάντα συμμετέχουν στις συνεδριάσεις μας, εκπροσωπώντας τι</w:t>
      </w:r>
      <w:r>
        <w:rPr>
          <w:rFonts w:eastAsia="Times New Roman" w:cs="Times New Roman"/>
          <w:szCs w:val="24"/>
        </w:rPr>
        <w:t>ς οργανώσεις τους. Και είναι γενική αίσθηση ότι</w:t>
      </w:r>
      <w:r>
        <w:rPr>
          <w:rFonts w:eastAsia="Times New Roman" w:cs="Times New Roman"/>
          <w:szCs w:val="24"/>
        </w:rPr>
        <w:t>,</w:t>
      </w:r>
      <w:r>
        <w:rPr>
          <w:rFonts w:eastAsia="Times New Roman" w:cs="Times New Roman"/>
          <w:szCs w:val="24"/>
        </w:rPr>
        <w:t xml:space="preserve"> παρά τις ελλείψεις και τις καθυστερήσεις που διαπιστώνονται, παρά την προβολή διεκδικήσεων για σωστότερες ρυθμίσεις, η συνολική αποτίμηση του έργου της παρούσας Κυβέρνησης είναι θετική. </w:t>
      </w:r>
    </w:p>
    <w:p w14:paraId="6E81958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Να πω ότι μετά τους </w:t>
      </w:r>
      <w:r>
        <w:rPr>
          <w:rFonts w:eastAsia="Times New Roman" w:cs="Times New Roman"/>
          <w:szCs w:val="24"/>
        </w:rPr>
        <w:t>νόμους 2190/1994, 2643/1998</w:t>
      </w:r>
      <w:r>
        <w:rPr>
          <w:rFonts w:eastAsia="Times New Roman" w:cs="Times New Roman"/>
          <w:szCs w:val="24"/>
        </w:rPr>
        <w:t xml:space="preserve">, </w:t>
      </w:r>
      <w:r>
        <w:rPr>
          <w:rFonts w:eastAsia="Times New Roman" w:cs="Times New Roman"/>
          <w:szCs w:val="24"/>
        </w:rPr>
        <w:t xml:space="preserve">που </w:t>
      </w:r>
      <w:proofErr w:type="spellStart"/>
      <w:r>
        <w:rPr>
          <w:rFonts w:eastAsia="Times New Roman" w:cs="Times New Roman"/>
          <w:szCs w:val="24"/>
        </w:rPr>
        <w:t>επικαιροποιήθηκε</w:t>
      </w:r>
      <w:proofErr w:type="spellEnd"/>
      <w:r>
        <w:rPr>
          <w:rFonts w:eastAsia="Times New Roman" w:cs="Times New Roman"/>
          <w:szCs w:val="24"/>
        </w:rPr>
        <w:t xml:space="preserve"> το 2005</w:t>
      </w:r>
      <w:r>
        <w:rPr>
          <w:rFonts w:eastAsia="Times New Roman" w:cs="Times New Roman"/>
          <w:szCs w:val="24"/>
        </w:rPr>
        <w:t>,</w:t>
      </w:r>
      <w:r>
        <w:rPr>
          <w:rFonts w:eastAsia="Times New Roman" w:cs="Times New Roman"/>
          <w:szCs w:val="24"/>
        </w:rPr>
        <w:t xml:space="preserve"> και τον ν. 4074/2012, που είναι η κύρωση της Σύμβασης των Ηνωμένων Εθνών και του Προαιρετικού Πρωτοκόλλου για τα Δικαιώματα των Ατόμων με Αναπηρία, έχουμε μια σειρά ρυθμίσεων, νομοθετικών και άλλων</w:t>
      </w:r>
      <w:r>
        <w:rPr>
          <w:rFonts w:eastAsia="Times New Roman" w:cs="Times New Roman"/>
          <w:szCs w:val="24"/>
        </w:rPr>
        <w:t xml:space="preserve"> -θα γίνω κουραστική, αλλά νομίζω ότι χρειάζεται- στους νόμους 4331/2015, 4389/2016, 4430/2016, 4440/2016 και 4443/2016, 4452/2017, 4488/2017, εμβληματικό</w:t>
      </w:r>
      <w:r>
        <w:rPr>
          <w:rFonts w:eastAsia="Times New Roman" w:cs="Times New Roman"/>
          <w:szCs w:val="24"/>
        </w:rPr>
        <w:t>,</w:t>
      </w:r>
      <w:r>
        <w:rPr>
          <w:rFonts w:eastAsia="Times New Roman" w:cs="Times New Roman"/>
          <w:szCs w:val="24"/>
        </w:rPr>
        <w:t xml:space="preserve"> χωρίς τον οποίο η Σύμβαση του ΟΗΕ παρέμεινε ουσιαστικά ανεφάρμοστη, κατά την κρίση των ίδιων των οργ</w:t>
      </w:r>
      <w:r>
        <w:rPr>
          <w:rFonts w:eastAsia="Times New Roman" w:cs="Times New Roman"/>
          <w:szCs w:val="24"/>
        </w:rPr>
        <w:t xml:space="preserve">ανώσεων των ατόμων με αναπηρία. Επίσης, έχουμε τον ν.4520/2018, 4538/2018 και 4554/2018, συν τις </w:t>
      </w:r>
      <w:r>
        <w:rPr>
          <w:rFonts w:eastAsia="Times New Roman" w:cs="Times New Roman"/>
          <w:szCs w:val="24"/>
        </w:rPr>
        <w:lastRenderedPageBreak/>
        <w:t>απαραίτητες υπουργικές και κοινές υπουργικές αποφάσεις</w:t>
      </w:r>
      <w:r>
        <w:rPr>
          <w:rFonts w:eastAsia="Times New Roman" w:cs="Times New Roman"/>
          <w:szCs w:val="24"/>
        </w:rPr>
        <w:t>,</w:t>
      </w:r>
      <w:r>
        <w:rPr>
          <w:rFonts w:eastAsia="Times New Roman" w:cs="Times New Roman"/>
          <w:szCs w:val="24"/>
        </w:rPr>
        <w:t xml:space="preserve"> που ναι, αφορούν κυρίως μόρια και επιδόματα, δηλαδή υποστήριξη της πολιτείας, της κοινωνίας καλύτερα, ο</w:t>
      </w:r>
      <w:r>
        <w:rPr>
          <w:rFonts w:eastAsia="Times New Roman" w:cs="Times New Roman"/>
          <w:szCs w:val="24"/>
        </w:rPr>
        <w:t>φειλόμενη υποστήριξη στους συμπολίτες και συμπολίτισσές μας με αναπηρία, ώστε να εξασφαλίσουν κατά το δυνατόν αξιοπρεπή διαβίωση</w:t>
      </w:r>
      <w:r>
        <w:rPr>
          <w:rFonts w:eastAsia="Times New Roman" w:cs="Times New Roman"/>
          <w:szCs w:val="24"/>
        </w:rPr>
        <w:t>,</w:t>
      </w:r>
      <w:r>
        <w:rPr>
          <w:rFonts w:eastAsia="Times New Roman" w:cs="Times New Roman"/>
          <w:szCs w:val="24"/>
        </w:rPr>
        <w:t xml:space="preserve"> κατ’ αρχήν και κοινωνική ένταξη</w:t>
      </w:r>
      <w:r>
        <w:rPr>
          <w:rFonts w:eastAsia="Times New Roman" w:cs="Times New Roman"/>
          <w:szCs w:val="24"/>
        </w:rPr>
        <w:t>,</w:t>
      </w:r>
      <w:r>
        <w:rPr>
          <w:rFonts w:eastAsia="Times New Roman" w:cs="Times New Roman"/>
          <w:szCs w:val="24"/>
        </w:rPr>
        <w:t xml:space="preserve"> τόσο μέσω της άρσης των αποκλεισμών και των διακρίσεων</w:t>
      </w:r>
      <w:r>
        <w:rPr>
          <w:rFonts w:eastAsia="Times New Roman" w:cs="Times New Roman"/>
          <w:szCs w:val="24"/>
        </w:rPr>
        <w:t>,</w:t>
      </w:r>
      <w:r>
        <w:rPr>
          <w:rFonts w:eastAsia="Times New Roman" w:cs="Times New Roman"/>
          <w:szCs w:val="24"/>
        </w:rPr>
        <w:t xml:space="preserve"> όσο και μέσω της εργασίας. Δεν μου αρ</w:t>
      </w:r>
      <w:r>
        <w:rPr>
          <w:rFonts w:eastAsia="Times New Roman" w:cs="Times New Roman"/>
          <w:szCs w:val="24"/>
        </w:rPr>
        <w:t>έσει ο όρος «ίσες ευκαιρίες». Υπονοεί ότι</w:t>
      </w:r>
      <w:r>
        <w:rPr>
          <w:rFonts w:eastAsia="Times New Roman" w:cs="Times New Roman"/>
          <w:szCs w:val="24"/>
        </w:rPr>
        <w:t>,</w:t>
      </w:r>
      <w:r>
        <w:rPr>
          <w:rFonts w:eastAsia="Times New Roman" w:cs="Times New Roman"/>
          <w:szCs w:val="24"/>
        </w:rPr>
        <w:t xml:space="preserve"> αν κάποιος στερείται κάτι, φταίει ο </w:t>
      </w:r>
      <w:r>
        <w:rPr>
          <w:rFonts w:eastAsia="Times New Roman" w:cs="Times New Roman"/>
          <w:szCs w:val="24"/>
        </w:rPr>
        <w:t>ίδιος,</w:t>
      </w:r>
      <w:r>
        <w:rPr>
          <w:rFonts w:eastAsia="Times New Roman" w:cs="Times New Roman"/>
          <w:szCs w:val="24"/>
        </w:rPr>
        <w:t xml:space="preserve"> που δεν άρπαξε την ευκαιρία. Ίσες δυνατότητες θα προτιμούσα για ισότιμη συμμετοχή στην κοινωνία. </w:t>
      </w:r>
    </w:p>
    <w:p w14:paraId="6E81958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Είναι χάρες όλα αυτά; Όχι ασφαλώς. Είναι οφειλόμενη υποστήριξη, όπως είπ</w:t>
      </w:r>
      <w:r>
        <w:rPr>
          <w:rFonts w:eastAsia="Times New Roman" w:cs="Times New Roman"/>
          <w:szCs w:val="24"/>
        </w:rPr>
        <w:t>α, αλλά και κατακτήσεις</w:t>
      </w:r>
      <w:r>
        <w:rPr>
          <w:rFonts w:eastAsia="Times New Roman" w:cs="Times New Roman"/>
          <w:szCs w:val="24"/>
        </w:rPr>
        <w:t>,</w:t>
      </w:r>
      <w:r>
        <w:rPr>
          <w:rFonts w:eastAsia="Times New Roman" w:cs="Times New Roman"/>
          <w:szCs w:val="24"/>
        </w:rPr>
        <w:t xml:space="preserve"> που διεκδίκησε και κέρδισε το αναπηρικό κίνημα τις τελευταίες δεκαετίες. Το να εμφανίζεται, λοιπόν, κάποιος συμπολίτης μας, ενήλικος και απόφοιτος τριτοβάθμιας εκπαίδευσης, άρα έχοντας πλήρη επίγνωση των λεγομένων του, και να τα απ</w:t>
      </w:r>
      <w:r>
        <w:rPr>
          <w:rFonts w:eastAsia="Times New Roman" w:cs="Times New Roman"/>
          <w:szCs w:val="24"/>
        </w:rPr>
        <w:t>οκαλεί όλα αυτά χάρες</w:t>
      </w:r>
      <w:r>
        <w:rPr>
          <w:rFonts w:eastAsia="Times New Roman" w:cs="Times New Roman"/>
          <w:szCs w:val="24"/>
        </w:rPr>
        <w:t>,</w:t>
      </w:r>
      <w:r>
        <w:rPr>
          <w:rFonts w:eastAsia="Times New Roman" w:cs="Times New Roman"/>
          <w:szCs w:val="24"/>
        </w:rPr>
        <w:t xml:space="preserve"> που δεν τις θέλει, είναι φυσικό να ξενίζει. Όταν αυτός ο συμπολίτης μας είναι </w:t>
      </w:r>
      <w:r>
        <w:rPr>
          <w:rFonts w:eastAsia="Times New Roman" w:cs="Times New Roman"/>
          <w:szCs w:val="24"/>
        </w:rPr>
        <w:lastRenderedPageBreak/>
        <w:t>υποψήφιος για το Ευρωκοινοβούλιο του Κόμματος της Αξιωματικής Αντιπολίτευσης, της οποίας η αντιπάθεια για την κοινωνική αλληλεγγύη είναι διακηρυγμένη και η</w:t>
      </w:r>
      <w:r>
        <w:rPr>
          <w:rFonts w:eastAsia="Times New Roman" w:cs="Times New Roman"/>
          <w:szCs w:val="24"/>
        </w:rPr>
        <w:t xml:space="preserve"> απέχθεια για τα θετικά μέτρα υπέρ των κοινωνικών ομάδων</w:t>
      </w:r>
      <w:r>
        <w:rPr>
          <w:rFonts w:eastAsia="Times New Roman" w:cs="Times New Roman"/>
          <w:szCs w:val="24"/>
        </w:rPr>
        <w:t>,</w:t>
      </w:r>
      <w:r>
        <w:rPr>
          <w:rFonts w:eastAsia="Times New Roman" w:cs="Times New Roman"/>
          <w:szCs w:val="24"/>
        </w:rPr>
        <w:t xml:space="preserve"> που τα χρειάζονται πανθομολογούμενοι με την αντιπαράθεση του ιδεολογήματος των ίσων ευκαιριών, που </w:t>
      </w:r>
      <w:r>
        <w:rPr>
          <w:rFonts w:eastAsia="Times New Roman" w:cs="Times New Roman"/>
          <w:szCs w:val="24"/>
        </w:rPr>
        <w:t>όμως,</w:t>
      </w:r>
      <w:r>
        <w:rPr>
          <w:rFonts w:eastAsia="Times New Roman" w:cs="Times New Roman"/>
          <w:szCs w:val="24"/>
        </w:rPr>
        <w:t xml:space="preserve"> για όσους υφίστανται τις συγκεκριμένες δυσμενείς συνθήκες, απλά αναπαράγουν τις ανισότητες </w:t>
      </w:r>
      <w:r>
        <w:rPr>
          <w:rFonts w:eastAsia="Times New Roman" w:cs="Times New Roman"/>
          <w:szCs w:val="24"/>
        </w:rPr>
        <w:t>-</w:t>
      </w:r>
      <w:r>
        <w:rPr>
          <w:rFonts w:eastAsia="Times New Roman" w:cs="Times New Roman"/>
          <w:szCs w:val="24"/>
        </w:rPr>
        <w:t>δ</w:t>
      </w:r>
      <w:r>
        <w:rPr>
          <w:rFonts w:eastAsia="Times New Roman" w:cs="Times New Roman"/>
          <w:szCs w:val="24"/>
        </w:rPr>
        <w:t>ιακηρυγμένο και το ιδεολόγημα της Αξιωματικής Αντιπολίτευσης για τις ανισότητες- τότε εγείρονται εύλογες ανησυχίες ότι ο εν λόγω υποψήφιος αυτές τις θέσεις θα υποστηρίξει αν εκλεγεί στο Σώμα</w:t>
      </w:r>
      <w:r>
        <w:rPr>
          <w:rFonts w:eastAsia="Times New Roman" w:cs="Times New Roman"/>
          <w:szCs w:val="24"/>
        </w:rPr>
        <w:t>,</w:t>
      </w:r>
      <w:r>
        <w:rPr>
          <w:rFonts w:eastAsia="Times New Roman" w:cs="Times New Roman"/>
          <w:szCs w:val="24"/>
        </w:rPr>
        <w:t xml:space="preserve"> για το οποίο προορίζεται. </w:t>
      </w:r>
    </w:p>
    <w:p w14:paraId="6E81958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 μιλάμε για ένα Σώμα, το Ευρωκοινο</w:t>
      </w:r>
      <w:r>
        <w:rPr>
          <w:rFonts w:eastAsia="Times New Roman" w:cs="Times New Roman"/>
          <w:szCs w:val="24"/>
        </w:rPr>
        <w:t>βούλιο, από το οποίο ρυθμίζονται όλο και περισσότερα ζητήματα της καθημερινότητάς μας. Όταν αυτός ο συμπολίτης μας έχει ήδη επωφεληθεί πλήρως από τέτοιου είδους ρυθμίσεις και μάλιστα</w:t>
      </w:r>
      <w:r>
        <w:rPr>
          <w:rFonts w:eastAsia="Times New Roman" w:cs="Times New Roman"/>
          <w:szCs w:val="24"/>
        </w:rPr>
        <w:t>,</w:t>
      </w:r>
      <w:r>
        <w:rPr>
          <w:rFonts w:eastAsia="Times New Roman" w:cs="Times New Roman"/>
          <w:szCs w:val="24"/>
        </w:rPr>
        <w:t xml:space="preserve"> με ιδιαίτερες προσπάθειες της ηγεσίας του Υπουργείου Υγείας, υπάρχει και</w:t>
      </w:r>
      <w:r>
        <w:rPr>
          <w:rFonts w:eastAsia="Times New Roman" w:cs="Times New Roman"/>
          <w:szCs w:val="24"/>
        </w:rPr>
        <w:t xml:space="preserve"> θέμα πολιτικής ηθικής</w:t>
      </w:r>
      <w:r>
        <w:rPr>
          <w:rFonts w:eastAsia="Times New Roman" w:cs="Times New Roman"/>
          <w:szCs w:val="24"/>
        </w:rPr>
        <w:t>,</w:t>
      </w:r>
      <w:r>
        <w:rPr>
          <w:rFonts w:eastAsia="Times New Roman" w:cs="Times New Roman"/>
          <w:szCs w:val="24"/>
        </w:rPr>
        <w:t xml:space="preserve"> που προκαλεί αντιδράσεις. Το πώς και από ποιους θα εκφραστούν αυτές οι αντιδράσεις είναι θέμα επικοινωνιακής </w:t>
      </w:r>
      <w:r>
        <w:rPr>
          <w:rFonts w:eastAsia="Times New Roman" w:cs="Times New Roman"/>
          <w:szCs w:val="24"/>
        </w:rPr>
        <w:lastRenderedPageBreak/>
        <w:t>διαχείρισης και όχι ύψους βέβαια, όπως ειπώθηκε. Και το τι θα βαρύνει περισσότερο από τα δυο στις όποιες κρίσεις μας, η πολ</w:t>
      </w:r>
      <w:r>
        <w:rPr>
          <w:rFonts w:eastAsia="Times New Roman" w:cs="Times New Roman"/>
          <w:szCs w:val="24"/>
        </w:rPr>
        <w:t xml:space="preserve">ιτική ηθική δηλαδή ή η επικοινωνιακή διαχείριση, είναι θέμα επιπέδου κοινωνικής συνείδησης του καθενός και της καθεμιάς από εμάς. </w:t>
      </w:r>
    </w:p>
    <w:p w14:paraId="6E81958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Ευχαριστώ.</w:t>
      </w:r>
    </w:p>
    <w:p w14:paraId="6E819585" w14:textId="77777777" w:rsidR="004B0DF5" w:rsidRDefault="00471FB5">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6E819586" w14:textId="77777777" w:rsidR="004B0DF5" w:rsidRDefault="00471FB5">
      <w:pPr>
        <w:spacing w:line="600" w:lineRule="auto"/>
        <w:ind w:firstLine="72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Ευχαριστούμε την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Σταμπουλή</w:t>
      </w:r>
      <w:proofErr w:type="spellEnd"/>
      <w:r>
        <w:rPr>
          <w:rFonts w:eastAsia="Times New Roman" w:cs="Times New Roman"/>
          <w:szCs w:val="24"/>
        </w:rPr>
        <w:t xml:space="preserve">, </w:t>
      </w:r>
      <w:proofErr w:type="spellStart"/>
      <w:r>
        <w:rPr>
          <w:rFonts w:eastAsia="Times New Roman" w:cs="Times New Roman"/>
          <w:szCs w:val="24"/>
        </w:rPr>
        <w:t>Βουλεύτρια</w:t>
      </w:r>
      <w:proofErr w:type="spellEnd"/>
      <w:r>
        <w:rPr>
          <w:rFonts w:eastAsia="Times New Roman" w:cs="Times New Roman"/>
          <w:szCs w:val="24"/>
        </w:rPr>
        <w:t xml:space="preserve"> του ΣΥΡΙΖΑ του Νομού Σερρών.</w:t>
      </w:r>
    </w:p>
    <w:p w14:paraId="6E81958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της Νέας Δημοκρατίας της Β΄ Αθηνών κ. Γεώργιος Κουμουτσάκος για επτά λεπτά.</w:t>
      </w:r>
    </w:p>
    <w:p w14:paraId="6E819588"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Ευχαριστώ, κύριε Πρόεδρε. </w:t>
      </w:r>
    </w:p>
    <w:p w14:paraId="6E81958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όλοι και παντού στην Ελλάδα το ξέρ</w:t>
      </w:r>
      <w:r>
        <w:rPr>
          <w:rFonts w:eastAsia="Times New Roman" w:cs="Times New Roman"/>
          <w:szCs w:val="24"/>
        </w:rPr>
        <w:t xml:space="preserve">ουν. Άλλωστε κυρίες και κύριοι του ΣΥΡΙΖΑ, δεν το κρύβετε. Η ψήφος εμπιστοσύνης που ζήτησε ο Αρχηγός σας, δεν είναι τίποτα άλλο από μια συλλογική ασπίδα προστασίας που όλοι σας, </w:t>
      </w:r>
      <w:r>
        <w:rPr>
          <w:rFonts w:eastAsia="Times New Roman" w:cs="Times New Roman"/>
          <w:szCs w:val="24"/>
        </w:rPr>
        <w:t>θέλοντας και μη</w:t>
      </w:r>
      <w:r>
        <w:rPr>
          <w:rFonts w:eastAsia="Times New Roman" w:cs="Times New Roman"/>
          <w:szCs w:val="24"/>
        </w:rPr>
        <w:t xml:space="preserve">, παρέχετε στη συμπεριφορά-όνειδος του </w:t>
      </w:r>
      <w:r>
        <w:rPr>
          <w:rFonts w:eastAsia="Times New Roman" w:cs="Times New Roman"/>
          <w:szCs w:val="24"/>
        </w:rPr>
        <w:t>«</w:t>
      </w:r>
      <w:r>
        <w:rPr>
          <w:rFonts w:eastAsia="Times New Roman" w:cs="Times New Roman"/>
          <w:szCs w:val="24"/>
        </w:rPr>
        <w:t xml:space="preserve">αψύ </w:t>
      </w:r>
      <w:proofErr w:type="spellStart"/>
      <w:r>
        <w:rPr>
          <w:rFonts w:eastAsia="Times New Roman" w:cs="Times New Roman"/>
          <w:szCs w:val="24"/>
        </w:rPr>
        <w:t>Σφακιανού</w:t>
      </w:r>
      <w:proofErr w:type="spellEnd"/>
      <w:r>
        <w:rPr>
          <w:rFonts w:eastAsia="Times New Roman" w:cs="Times New Roman"/>
          <w:szCs w:val="24"/>
        </w:rPr>
        <w:t>»</w:t>
      </w:r>
      <w:r>
        <w:rPr>
          <w:rFonts w:eastAsia="Times New Roman" w:cs="Times New Roman"/>
          <w:szCs w:val="24"/>
        </w:rPr>
        <w:t>. Η συμπε</w:t>
      </w:r>
      <w:r>
        <w:rPr>
          <w:rFonts w:eastAsia="Times New Roman" w:cs="Times New Roman"/>
          <w:szCs w:val="24"/>
        </w:rPr>
        <w:t>ριφορά αυτή έχει ήδη καταγραφεί ως ένα από τα νοσηρά φαινόμενα της πολιτικής ζωής. Έχει μάλιστα κωδικοποιηθεί ως «</w:t>
      </w:r>
      <w:proofErr w:type="spellStart"/>
      <w:r>
        <w:rPr>
          <w:rFonts w:eastAsia="Times New Roman" w:cs="Times New Roman"/>
          <w:szCs w:val="24"/>
        </w:rPr>
        <w:t>Πολακισμός</w:t>
      </w:r>
      <w:proofErr w:type="spellEnd"/>
      <w:r>
        <w:rPr>
          <w:rFonts w:eastAsia="Times New Roman" w:cs="Times New Roman"/>
          <w:szCs w:val="24"/>
        </w:rPr>
        <w:t xml:space="preserve">»! </w:t>
      </w:r>
    </w:p>
    <w:p w14:paraId="6E81958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 «</w:t>
      </w:r>
      <w:proofErr w:type="spellStart"/>
      <w:r>
        <w:rPr>
          <w:rFonts w:eastAsia="Times New Roman" w:cs="Times New Roman"/>
          <w:szCs w:val="24"/>
        </w:rPr>
        <w:t>Πολλακισμός</w:t>
      </w:r>
      <w:proofErr w:type="spellEnd"/>
      <w:r>
        <w:rPr>
          <w:rFonts w:eastAsia="Times New Roman" w:cs="Times New Roman"/>
          <w:szCs w:val="24"/>
        </w:rPr>
        <w:t>» είναι μια έννοια μ</w:t>
      </w:r>
      <w:r>
        <w:rPr>
          <w:rFonts w:eastAsia="Times New Roman" w:cs="Times New Roman"/>
          <w:szCs w:val="24"/>
        </w:rPr>
        <w:t>ε</w:t>
      </w:r>
      <w:r>
        <w:rPr>
          <w:rFonts w:eastAsia="Times New Roman" w:cs="Times New Roman"/>
          <w:szCs w:val="24"/>
        </w:rPr>
        <w:t xml:space="preserve"> </w:t>
      </w:r>
      <w:r>
        <w:rPr>
          <w:rFonts w:eastAsia="Times New Roman" w:cs="Times New Roman"/>
          <w:szCs w:val="24"/>
        </w:rPr>
        <w:t>ιδιαίτερη</w:t>
      </w:r>
      <w:r>
        <w:rPr>
          <w:rFonts w:eastAsia="Times New Roman" w:cs="Times New Roman"/>
          <w:szCs w:val="24"/>
        </w:rPr>
        <w:t xml:space="preserve"> τοξικότητα πολύ ευρύτερη, πολύ βαθύτερη και πολύ πιο επικίνδυνη από τον ίδιο τον φ</w:t>
      </w:r>
      <w:r>
        <w:rPr>
          <w:rFonts w:eastAsia="Times New Roman" w:cs="Times New Roman"/>
          <w:szCs w:val="24"/>
        </w:rPr>
        <w:t xml:space="preserve">ορέα της γιατί είναι η συμπυκνωμένη έκφραση της φιλοσοφίας του διχασμού που έχετε εγκαταστήσει στον πολιτικό βίο της χώρας από την πρώτη στιγμή που διεκδικήσατε την εξουσία. Η συνέπειά σας </w:t>
      </w:r>
      <w:r>
        <w:rPr>
          <w:rFonts w:eastAsia="Times New Roman" w:cs="Times New Roman"/>
          <w:szCs w:val="24"/>
        </w:rPr>
        <w:t xml:space="preserve">είναι </w:t>
      </w:r>
      <w:r>
        <w:rPr>
          <w:rFonts w:eastAsia="Times New Roman" w:cs="Times New Roman"/>
          <w:szCs w:val="24"/>
        </w:rPr>
        <w:t xml:space="preserve">πραγματικά </w:t>
      </w:r>
      <w:r>
        <w:rPr>
          <w:rFonts w:eastAsia="Times New Roman" w:cs="Times New Roman"/>
          <w:szCs w:val="24"/>
        </w:rPr>
        <w:t>εντυπωσιακή</w:t>
      </w:r>
      <w:r>
        <w:rPr>
          <w:rFonts w:eastAsia="Times New Roman" w:cs="Times New Roman"/>
          <w:szCs w:val="24"/>
        </w:rPr>
        <w:t>. Από την εποχή της ρητορείας του μίσου</w:t>
      </w:r>
      <w:r>
        <w:rPr>
          <w:rFonts w:eastAsia="Times New Roman" w:cs="Times New Roman"/>
          <w:szCs w:val="24"/>
        </w:rPr>
        <w:t xml:space="preserve">ς, των </w:t>
      </w:r>
      <w:r>
        <w:rPr>
          <w:rFonts w:eastAsia="Times New Roman" w:cs="Times New Roman"/>
          <w:szCs w:val="24"/>
        </w:rPr>
        <w:t>«</w:t>
      </w:r>
      <w:r>
        <w:rPr>
          <w:rFonts w:eastAsia="Times New Roman" w:cs="Times New Roman"/>
          <w:szCs w:val="24"/>
        </w:rPr>
        <w:t>προδοτών</w:t>
      </w:r>
      <w:r>
        <w:rPr>
          <w:rFonts w:eastAsia="Times New Roman" w:cs="Times New Roman"/>
          <w:szCs w:val="24"/>
        </w:rPr>
        <w:t>»</w:t>
      </w:r>
      <w:r>
        <w:rPr>
          <w:rFonts w:eastAsia="Times New Roman" w:cs="Times New Roman"/>
          <w:szCs w:val="24"/>
        </w:rPr>
        <w:t xml:space="preserve">, των </w:t>
      </w:r>
      <w:r>
        <w:rPr>
          <w:rFonts w:eastAsia="Times New Roman" w:cs="Times New Roman"/>
          <w:szCs w:val="24"/>
        </w:rPr>
        <w:t>«</w:t>
      </w:r>
      <w:r>
        <w:rPr>
          <w:rFonts w:eastAsia="Times New Roman" w:cs="Times New Roman"/>
          <w:szCs w:val="24"/>
        </w:rPr>
        <w:t>γερμανοτσολιάδων</w:t>
      </w:r>
      <w:r>
        <w:rPr>
          <w:rFonts w:eastAsia="Times New Roman" w:cs="Times New Roman"/>
          <w:szCs w:val="24"/>
        </w:rPr>
        <w:t>»</w:t>
      </w:r>
      <w:r>
        <w:rPr>
          <w:rFonts w:eastAsia="Times New Roman" w:cs="Times New Roman"/>
          <w:szCs w:val="24"/>
        </w:rPr>
        <w:t xml:space="preserve">, του </w:t>
      </w:r>
      <w:proofErr w:type="spellStart"/>
      <w:r>
        <w:rPr>
          <w:rFonts w:eastAsia="Times New Roman" w:cs="Times New Roman"/>
          <w:szCs w:val="24"/>
        </w:rPr>
        <w:t>ανατριαχιαστικού</w:t>
      </w:r>
      <w:proofErr w:type="spellEnd"/>
      <w:r>
        <w:rPr>
          <w:rFonts w:eastAsia="Times New Roman" w:cs="Times New Roman"/>
          <w:szCs w:val="24"/>
        </w:rPr>
        <w:t xml:space="preserve"> για </w:t>
      </w:r>
      <w:r>
        <w:rPr>
          <w:rFonts w:eastAsia="Times New Roman" w:cs="Times New Roman"/>
          <w:szCs w:val="24"/>
        </w:rPr>
        <w:t xml:space="preserve">κάθε </w:t>
      </w:r>
      <w:r>
        <w:rPr>
          <w:rFonts w:eastAsia="Times New Roman" w:cs="Times New Roman"/>
          <w:szCs w:val="24"/>
        </w:rPr>
        <w:t xml:space="preserve">δημοκρατία «ή θα τους τελειώσουμε ή θα μας τελειώσουν» </w:t>
      </w:r>
      <w:r>
        <w:rPr>
          <w:rFonts w:eastAsia="Times New Roman" w:cs="Times New Roman"/>
          <w:szCs w:val="24"/>
        </w:rPr>
        <w:t xml:space="preserve">και </w:t>
      </w:r>
      <w:r>
        <w:rPr>
          <w:rFonts w:eastAsia="Times New Roman" w:cs="Times New Roman"/>
          <w:szCs w:val="24"/>
        </w:rPr>
        <w:t xml:space="preserve">που χθες σ’ </w:t>
      </w:r>
      <w:r>
        <w:rPr>
          <w:rFonts w:eastAsia="Times New Roman" w:cs="Times New Roman"/>
          <w:szCs w:val="24"/>
        </w:rPr>
        <w:lastRenderedPageBreak/>
        <w:t xml:space="preserve">αυτό το Βήμα </w:t>
      </w:r>
      <w:r>
        <w:rPr>
          <w:rFonts w:eastAsia="Times New Roman" w:cs="Times New Roman"/>
          <w:szCs w:val="24"/>
        </w:rPr>
        <w:t xml:space="preserve">έφτασε </w:t>
      </w:r>
      <w:r>
        <w:rPr>
          <w:rFonts w:eastAsia="Times New Roman" w:cs="Times New Roman"/>
          <w:szCs w:val="24"/>
        </w:rPr>
        <w:t xml:space="preserve">σε νέα σκοτεινά βάθη με το </w:t>
      </w:r>
      <w:r>
        <w:rPr>
          <w:rFonts w:eastAsia="Times New Roman" w:cs="Times New Roman"/>
          <w:szCs w:val="24"/>
        </w:rPr>
        <w:t xml:space="preserve">απολύτως απαράδεκτο: </w:t>
      </w:r>
      <w:r>
        <w:rPr>
          <w:rFonts w:eastAsia="Times New Roman" w:cs="Times New Roman"/>
          <w:szCs w:val="24"/>
        </w:rPr>
        <w:t xml:space="preserve">«η δημοκρατία σας και η δημοκρατία μας», </w:t>
      </w:r>
      <w:r>
        <w:rPr>
          <w:rFonts w:eastAsia="Times New Roman" w:cs="Times New Roman"/>
          <w:szCs w:val="24"/>
        </w:rPr>
        <w:t>έχε</w:t>
      </w:r>
      <w:r>
        <w:rPr>
          <w:rFonts w:eastAsia="Times New Roman" w:cs="Times New Roman"/>
          <w:szCs w:val="24"/>
        </w:rPr>
        <w:t xml:space="preserve">τε διασφαλίσει </w:t>
      </w:r>
      <w:r>
        <w:rPr>
          <w:rFonts w:eastAsia="Times New Roman" w:cs="Times New Roman"/>
          <w:szCs w:val="24"/>
        </w:rPr>
        <w:t>διαχρονικότητα, αλληλουχία</w:t>
      </w:r>
      <w:r>
        <w:rPr>
          <w:rFonts w:eastAsia="Times New Roman" w:cs="Times New Roman"/>
          <w:szCs w:val="24"/>
        </w:rPr>
        <w:t xml:space="preserve"> και</w:t>
      </w:r>
      <w:r>
        <w:rPr>
          <w:rFonts w:eastAsia="Times New Roman" w:cs="Times New Roman"/>
          <w:szCs w:val="24"/>
        </w:rPr>
        <w:t xml:space="preserve"> διάρκεια</w:t>
      </w:r>
      <w:r>
        <w:rPr>
          <w:rFonts w:eastAsia="Times New Roman" w:cs="Times New Roman"/>
          <w:szCs w:val="24"/>
        </w:rPr>
        <w:t xml:space="preserve"> διχαστικού λόγου</w:t>
      </w:r>
      <w:r>
        <w:rPr>
          <w:rFonts w:eastAsia="Times New Roman" w:cs="Times New Roman"/>
          <w:szCs w:val="24"/>
        </w:rPr>
        <w:t>. Είναι η μαύρη γραμμή του διχασμού</w:t>
      </w:r>
      <w:r>
        <w:rPr>
          <w:rFonts w:eastAsia="Times New Roman" w:cs="Times New Roman"/>
          <w:szCs w:val="24"/>
        </w:rPr>
        <w:t>,</w:t>
      </w:r>
      <w:r>
        <w:rPr>
          <w:rFonts w:eastAsia="Times New Roman" w:cs="Times New Roman"/>
          <w:szCs w:val="24"/>
        </w:rPr>
        <w:t xml:space="preserve"> που έχετε εγκαταστήσει, όπως σας είπα, στην πολιτική ζωή της χώρας.</w:t>
      </w:r>
    </w:p>
    <w:p w14:paraId="6E81958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Διαμαρτυρήθηκε χθες ο κ. </w:t>
      </w:r>
      <w:proofErr w:type="spellStart"/>
      <w:r>
        <w:rPr>
          <w:rFonts w:eastAsia="Times New Roman" w:cs="Times New Roman"/>
          <w:szCs w:val="24"/>
        </w:rPr>
        <w:t>Πολάκης</w:t>
      </w:r>
      <w:proofErr w:type="spellEnd"/>
      <w:r>
        <w:rPr>
          <w:rFonts w:eastAsia="Times New Roman" w:cs="Times New Roman"/>
          <w:szCs w:val="24"/>
        </w:rPr>
        <w:t>,</w:t>
      </w:r>
      <w:r>
        <w:rPr>
          <w:rFonts w:eastAsia="Times New Roman" w:cs="Times New Roman"/>
          <w:szCs w:val="24"/>
        </w:rPr>
        <w:t xml:space="preserve"> γιατί ο Πρόεδρος της Νέας Δημοκρατίας, ο Κυριά</w:t>
      </w:r>
      <w:r>
        <w:rPr>
          <w:rFonts w:eastAsia="Times New Roman" w:cs="Times New Roman"/>
          <w:szCs w:val="24"/>
        </w:rPr>
        <w:t>κος Μητσοτάκης, είπε: «</w:t>
      </w:r>
      <w:proofErr w:type="spellStart"/>
      <w:r>
        <w:rPr>
          <w:rFonts w:eastAsia="Times New Roman" w:cs="Times New Roman"/>
          <w:szCs w:val="24"/>
        </w:rPr>
        <w:t>Πολακισμός</w:t>
      </w:r>
      <w:proofErr w:type="spellEnd"/>
      <w:r>
        <w:rPr>
          <w:rFonts w:eastAsia="Times New Roman" w:cs="Times New Roman"/>
          <w:szCs w:val="24"/>
        </w:rPr>
        <w:t xml:space="preserve"> </w:t>
      </w:r>
      <w:proofErr w:type="spellStart"/>
      <w:r>
        <w:rPr>
          <w:rFonts w:eastAsia="Times New Roman" w:cs="Times New Roman"/>
          <w:szCs w:val="24"/>
        </w:rPr>
        <w:t>ίσον</w:t>
      </w:r>
      <w:proofErr w:type="spellEnd"/>
      <w:r>
        <w:rPr>
          <w:rFonts w:eastAsia="Times New Roman" w:cs="Times New Roman"/>
          <w:szCs w:val="24"/>
        </w:rPr>
        <w:t xml:space="preserve"> φασισμός». Για να δούμε, όμως, ποια είναι τα συστατικά στοιχεία του «</w:t>
      </w:r>
      <w:proofErr w:type="spellStart"/>
      <w:r>
        <w:rPr>
          <w:rFonts w:eastAsia="Times New Roman" w:cs="Times New Roman"/>
          <w:szCs w:val="24"/>
        </w:rPr>
        <w:t>Πολακισμού</w:t>
      </w:r>
      <w:proofErr w:type="spellEnd"/>
      <w:r>
        <w:rPr>
          <w:rFonts w:eastAsia="Times New Roman" w:cs="Times New Roman"/>
          <w:szCs w:val="24"/>
        </w:rPr>
        <w:t xml:space="preserve">»; </w:t>
      </w:r>
      <w:r>
        <w:rPr>
          <w:rFonts w:eastAsia="Times New Roman" w:cs="Times New Roman"/>
          <w:szCs w:val="24"/>
        </w:rPr>
        <w:t>Πρώτον, η</w:t>
      </w:r>
      <w:r>
        <w:rPr>
          <w:rFonts w:eastAsia="Times New Roman" w:cs="Times New Roman"/>
          <w:szCs w:val="24"/>
        </w:rPr>
        <w:t xml:space="preserve"> ρητορεία του μίσους, </w:t>
      </w:r>
      <w:r>
        <w:rPr>
          <w:rFonts w:eastAsia="Times New Roman" w:cs="Times New Roman"/>
          <w:szCs w:val="24"/>
        </w:rPr>
        <w:t xml:space="preserve">δεύτερον , </w:t>
      </w:r>
      <w:r>
        <w:rPr>
          <w:rFonts w:eastAsia="Times New Roman" w:cs="Times New Roman"/>
          <w:szCs w:val="24"/>
        </w:rPr>
        <w:t xml:space="preserve">ο αυταρχισμός, </w:t>
      </w:r>
      <w:r>
        <w:rPr>
          <w:rFonts w:eastAsia="Times New Roman" w:cs="Times New Roman"/>
          <w:szCs w:val="24"/>
        </w:rPr>
        <w:t xml:space="preserve">τρίτον, </w:t>
      </w:r>
      <w:r>
        <w:rPr>
          <w:rFonts w:eastAsia="Times New Roman" w:cs="Times New Roman"/>
          <w:szCs w:val="24"/>
        </w:rPr>
        <w:t xml:space="preserve">η </w:t>
      </w:r>
      <w:proofErr w:type="spellStart"/>
      <w:r>
        <w:rPr>
          <w:rFonts w:eastAsia="Times New Roman" w:cs="Times New Roman"/>
          <w:szCs w:val="24"/>
        </w:rPr>
        <w:t>δαιμονοποίηση</w:t>
      </w:r>
      <w:proofErr w:type="spellEnd"/>
      <w:r>
        <w:rPr>
          <w:rFonts w:eastAsia="Times New Roman" w:cs="Times New Roman"/>
          <w:szCs w:val="24"/>
        </w:rPr>
        <w:t xml:space="preserve"> του άλλου και </w:t>
      </w:r>
      <w:r>
        <w:rPr>
          <w:rFonts w:eastAsia="Times New Roman" w:cs="Times New Roman"/>
          <w:szCs w:val="24"/>
        </w:rPr>
        <w:t xml:space="preserve">τέταρτον, </w:t>
      </w:r>
      <w:r>
        <w:rPr>
          <w:rFonts w:eastAsia="Times New Roman" w:cs="Times New Roman"/>
          <w:szCs w:val="24"/>
        </w:rPr>
        <w:t>η πολιτική του «ή εμείς ή εκεί</w:t>
      </w:r>
      <w:r>
        <w:rPr>
          <w:rFonts w:eastAsia="Times New Roman" w:cs="Times New Roman"/>
          <w:szCs w:val="24"/>
        </w:rPr>
        <w:t xml:space="preserve">νοι». Γνωστός </w:t>
      </w:r>
      <w:proofErr w:type="spellStart"/>
      <w:r>
        <w:rPr>
          <w:rFonts w:eastAsia="Times New Roman" w:cs="Times New Roman"/>
          <w:szCs w:val="24"/>
        </w:rPr>
        <w:t>πολιτειολόγος</w:t>
      </w:r>
      <w:proofErr w:type="spellEnd"/>
      <w:r>
        <w:rPr>
          <w:rFonts w:eastAsia="Times New Roman" w:cs="Times New Roman"/>
          <w:szCs w:val="24"/>
        </w:rPr>
        <w:t>, ο Τζέισον Στάνλεϊ, δημοσίευσε το 2018 ένα πολύ ενδιαφέρον βιβλίο. Ο τίτλος είναι: «Πώς δουλεύει ο φασισμός» («Η</w:t>
      </w:r>
      <w:r>
        <w:rPr>
          <w:rFonts w:eastAsia="Times New Roman" w:cs="Times New Roman"/>
          <w:szCs w:val="24"/>
          <w:lang w:val="en-US"/>
        </w:rPr>
        <w:t>ow</w:t>
      </w:r>
      <w:r w:rsidRPr="006F7815">
        <w:rPr>
          <w:rFonts w:eastAsia="Times New Roman" w:cs="Times New Roman"/>
          <w:szCs w:val="24"/>
        </w:rPr>
        <w:t xml:space="preserve"> </w:t>
      </w:r>
      <w:r>
        <w:rPr>
          <w:rFonts w:eastAsia="Times New Roman" w:cs="Times New Roman"/>
          <w:szCs w:val="24"/>
          <w:lang w:val="en-US"/>
        </w:rPr>
        <w:t>fascism</w:t>
      </w:r>
      <w:r w:rsidRPr="006F7815">
        <w:rPr>
          <w:rFonts w:eastAsia="Times New Roman" w:cs="Times New Roman"/>
          <w:szCs w:val="24"/>
        </w:rPr>
        <w:t xml:space="preserve"> </w:t>
      </w:r>
      <w:r>
        <w:rPr>
          <w:rFonts w:eastAsia="Times New Roman" w:cs="Times New Roman"/>
          <w:szCs w:val="24"/>
          <w:lang w:val="en-US"/>
        </w:rPr>
        <w:t>works</w:t>
      </w:r>
      <w:r>
        <w:rPr>
          <w:rFonts w:eastAsia="Times New Roman" w:cs="Times New Roman"/>
          <w:szCs w:val="24"/>
        </w:rPr>
        <w:t xml:space="preserve">»). </w:t>
      </w:r>
      <w:r>
        <w:rPr>
          <w:rFonts w:eastAsia="Times New Roman" w:cs="Times New Roman"/>
          <w:szCs w:val="24"/>
        </w:rPr>
        <w:t>Ο υπότιτλος</w:t>
      </w:r>
      <w:r>
        <w:rPr>
          <w:rFonts w:eastAsia="Times New Roman" w:cs="Times New Roman"/>
          <w:szCs w:val="24"/>
        </w:rPr>
        <w:t xml:space="preserve"> του εξωφύλλου λέει: «Η πολιτική του «εμείς και </w:t>
      </w:r>
      <w:r>
        <w:rPr>
          <w:rFonts w:eastAsia="Times New Roman" w:cs="Times New Roman"/>
          <w:szCs w:val="24"/>
        </w:rPr>
        <w:t>οι άλλ</w:t>
      </w:r>
      <w:r>
        <w:rPr>
          <w:rFonts w:eastAsia="Times New Roman" w:cs="Times New Roman"/>
          <w:szCs w:val="24"/>
        </w:rPr>
        <w:t xml:space="preserve">οι»». Έτσι δουλεύει ο φασισμός: Με τη συνεχή διάκριση, τη συνεχή διαχωριστική γραμμή </w:t>
      </w:r>
      <w:r>
        <w:rPr>
          <w:rFonts w:eastAsia="Times New Roman" w:cs="Times New Roman"/>
          <w:szCs w:val="24"/>
        </w:rPr>
        <w:t xml:space="preserve">τη διαρκή σύγκρουση </w:t>
      </w:r>
      <w:r>
        <w:rPr>
          <w:rFonts w:eastAsia="Times New Roman" w:cs="Times New Roman"/>
          <w:szCs w:val="24"/>
        </w:rPr>
        <w:t xml:space="preserve">του «εμείς και εκείνοι». </w:t>
      </w:r>
    </w:p>
    <w:p w14:paraId="6E81958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Επομένως, να μην απορείτε όταν ταυτίζουμε την έννοια του «</w:t>
      </w:r>
      <w:proofErr w:type="spellStart"/>
      <w:r>
        <w:rPr>
          <w:rFonts w:eastAsia="Times New Roman" w:cs="Times New Roman"/>
          <w:szCs w:val="24"/>
        </w:rPr>
        <w:t>Πολακισμού</w:t>
      </w:r>
      <w:proofErr w:type="spellEnd"/>
      <w:r>
        <w:rPr>
          <w:rFonts w:eastAsia="Times New Roman" w:cs="Times New Roman"/>
          <w:szCs w:val="24"/>
        </w:rPr>
        <w:t xml:space="preserve">» με τον φασισμό. Γιατί το συστατικό στοιχείο είναι </w:t>
      </w:r>
      <w:r>
        <w:rPr>
          <w:rFonts w:eastAsia="Times New Roman" w:cs="Times New Roman"/>
          <w:szCs w:val="24"/>
        </w:rPr>
        <w:t>κοινό</w:t>
      </w:r>
      <w:r>
        <w:rPr>
          <w:rFonts w:eastAsia="Times New Roman" w:cs="Times New Roman"/>
          <w:szCs w:val="24"/>
        </w:rPr>
        <w:t xml:space="preserve"> και είναι </w:t>
      </w:r>
      <w:r>
        <w:rPr>
          <w:rFonts w:eastAsia="Times New Roman" w:cs="Times New Roman"/>
          <w:szCs w:val="24"/>
        </w:rPr>
        <w:t>ακριβώς αυτό. Η ρητορεία του μίσους, ο διχασμός. Και ξέρετε, ο διχασμός –για να πάμε και στα θέματα της ψήφου εμπιστοσύνης- είναι η αρρώστια</w:t>
      </w:r>
      <w:r>
        <w:rPr>
          <w:rFonts w:eastAsia="Times New Roman" w:cs="Times New Roman"/>
          <w:szCs w:val="24"/>
        </w:rPr>
        <w:t xml:space="preserve">, που </w:t>
      </w:r>
      <w:r>
        <w:rPr>
          <w:rFonts w:eastAsia="Times New Roman" w:cs="Times New Roman"/>
          <w:szCs w:val="24"/>
        </w:rPr>
        <w:t>διαβρ</w:t>
      </w:r>
      <w:r>
        <w:rPr>
          <w:rFonts w:eastAsia="Times New Roman" w:cs="Times New Roman"/>
          <w:szCs w:val="24"/>
        </w:rPr>
        <w:t>ώνει</w:t>
      </w:r>
      <w:r>
        <w:rPr>
          <w:rFonts w:eastAsia="Times New Roman" w:cs="Times New Roman"/>
          <w:szCs w:val="24"/>
        </w:rPr>
        <w:t xml:space="preserve"> το ισχυρότερο στοιχείο εθνικής ισχύος που έχει κάθε κράτος, κάθε λαός: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εθνική</w:t>
      </w:r>
      <w:r>
        <w:rPr>
          <w:rFonts w:eastAsia="Times New Roman" w:cs="Times New Roman"/>
          <w:szCs w:val="24"/>
        </w:rPr>
        <w:t xml:space="preserve"> του</w:t>
      </w:r>
      <w:r>
        <w:rPr>
          <w:rFonts w:eastAsia="Times New Roman" w:cs="Times New Roman"/>
          <w:szCs w:val="24"/>
        </w:rPr>
        <w:t xml:space="preserve"> ενό</w:t>
      </w:r>
      <w:r>
        <w:rPr>
          <w:rFonts w:eastAsia="Times New Roman" w:cs="Times New Roman"/>
          <w:szCs w:val="24"/>
        </w:rPr>
        <w:t>τητα. Ο διχασμός διαβρώνει την εθνική ενότητα, την ενότητα του έθνους. Και γι’ αυτό καθιστά τη χώρα πολύ ευάλωτη σ</w:t>
      </w:r>
      <w:r>
        <w:rPr>
          <w:rFonts w:eastAsia="Times New Roman" w:cs="Times New Roman"/>
          <w:szCs w:val="24"/>
        </w:rPr>
        <w:t>ε</w:t>
      </w:r>
      <w:r>
        <w:rPr>
          <w:rFonts w:eastAsia="Times New Roman" w:cs="Times New Roman"/>
          <w:szCs w:val="24"/>
        </w:rPr>
        <w:t xml:space="preserve"> προκλήσεις, εσωτερικές και εξωτερικές, όπως αυτές που αντιμετωπίζουμε τις τελευταίες ημέρες, για να περάσω στ</w:t>
      </w:r>
      <w:r>
        <w:rPr>
          <w:rFonts w:eastAsia="Times New Roman" w:cs="Times New Roman"/>
          <w:szCs w:val="24"/>
        </w:rPr>
        <w:t>α</w:t>
      </w:r>
      <w:r>
        <w:rPr>
          <w:rFonts w:eastAsia="Times New Roman" w:cs="Times New Roman"/>
          <w:szCs w:val="24"/>
        </w:rPr>
        <w:t xml:space="preserve"> θέματα του δικού μου τομέα.</w:t>
      </w:r>
    </w:p>
    <w:p w14:paraId="6E81958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προκλητικότητα της Τουρκίας έχει πλέον κτυπήσει κόκκινο. Αυξάνεται κάθε μέρα. Και οι προβλέψεις είναι ότι θα παραμείνει, </w:t>
      </w:r>
      <w:r>
        <w:rPr>
          <w:rFonts w:eastAsia="Times New Roman" w:cs="Times New Roman"/>
          <w:szCs w:val="24"/>
        </w:rPr>
        <w:t xml:space="preserve">ότι </w:t>
      </w:r>
      <w:r>
        <w:rPr>
          <w:rFonts w:eastAsia="Times New Roman" w:cs="Times New Roman"/>
          <w:szCs w:val="24"/>
        </w:rPr>
        <w:t xml:space="preserve">θα διατηρηθεί. Δεν θα μειωθεί, αλλά μπορεί και να αυξηθεί. </w:t>
      </w:r>
    </w:p>
    <w:p w14:paraId="6E81958E" w14:textId="77777777" w:rsidR="004B0DF5" w:rsidRDefault="00471FB5">
      <w:pPr>
        <w:tabs>
          <w:tab w:val="left" w:pos="1905"/>
        </w:tabs>
        <w:spacing w:line="600" w:lineRule="auto"/>
        <w:ind w:firstLine="720"/>
        <w:jc w:val="both"/>
        <w:rPr>
          <w:rFonts w:eastAsia="Times New Roman" w:cs="Times New Roman"/>
          <w:szCs w:val="24"/>
        </w:rPr>
      </w:pPr>
      <w:r>
        <w:rPr>
          <w:rFonts w:eastAsia="Times New Roman" w:cs="Times New Roman"/>
          <w:szCs w:val="24"/>
        </w:rPr>
        <w:t>Κ</w:t>
      </w:r>
      <w:r w:rsidRPr="00375B5D">
        <w:rPr>
          <w:rFonts w:eastAsia="Times New Roman" w:cs="Times New Roman"/>
          <w:szCs w:val="24"/>
        </w:rPr>
        <w:t xml:space="preserve">ι </w:t>
      </w:r>
      <w:r>
        <w:rPr>
          <w:rFonts w:eastAsia="Times New Roman" w:cs="Times New Roman"/>
          <w:szCs w:val="24"/>
        </w:rPr>
        <w:t>αν φ</w:t>
      </w:r>
      <w:r w:rsidRPr="00375B5D">
        <w:rPr>
          <w:rFonts w:eastAsia="Times New Roman" w:cs="Times New Roman"/>
          <w:szCs w:val="24"/>
        </w:rPr>
        <w:t>τάσαμε σε αυτό το σημείο</w:t>
      </w:r>
      <w:r>
        <w:rPr>
          <w:rFonts w:eastAsia="Times New Roman" w:cs="Times New Roman"/>
          <w:szCs w:val="24"/>
        </w:rPr>
        <w:t>,</w:t>
      </w:r>
      <w:r w:rsidRPr="00375B5D">
        <w:rPr>
          <w:rFonts w:eastAsia="Times New Roman" w:cs="Times New Roman"/>
          <w:szCs w:val="24"/>
        </w:rPr>
        <w:t xml:space="preserve"> οφείλεται και σε δικά σας λάθη</w:t>
      </w:r>
      <w:r w:rsidRPr="00375B5D">
        <w:rPr>
          <w:rFonts w:eastAsia="Times New Roman" w:cs="Times New Roman"/>
          <w:szCs w:val="24"/>
        </w:rPr>
        <w:t xml:space="preserve"> αυτών των ετών</w:t>
      </w:r>
      <w:r>
        <w:rPr>
          <w:rFonts w:eastAsia="Times New Roman" w:cs="Times New Roman"/>
          <w:szCs w:val="24"/>
        </w:rPr>
        <w:t>.</w:t>
      </w:r>
      <w:r w:rsidRPr="00375B5D">
        <w:rPr>
          <w:rFonts w:eastAsia="Times New Roman" w:cs="Times New Roman"/>
          <w:szCs w:val="24"/>
        </w:rPr>
        <w:t xml:space="preserve"> Γιατί κάνατε λάθος ερμηνεία</w:t>
      </w:r>
      <w:r>
        <w:rPr>
          <w:rFonts w:eastAsia="Times New Roman" w:cs="Times New Roman"/>
          <w:szCs w:val="24"/>
        </w:rPr>
        <w:t>,</w:t>
      </w:r>
      <w:r w:rsidRPr="00375B5D">
        <w:rPr>
          <w:rFonts w:eastAsia="Times New Roman" w:cs="Times New Roman"/>
          <w:szCs w:val="24"/>
        </w:rPr>
        <w:t xml:space="preserve"> και των γεγονότων και των εξελίξεων και των μηνυμάτων</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Ερμηνεύσατε</w:t>
      </w:r>
      <w:r w:rsidRPr="00375B5D">
        <w:rPr>
          <w:rFonts w:eastAsia="Times New Roman" w:cs="Times New Roman"/>
          <w:szCs w:val="24"/>
        </w:rPr>
        <w:t xml:space="preserve"> ως </w:t>
      </w:r>
      <w:r>
        <w:rPr>
          <w:rFonts w:eastAsia="Times New Roman" w:cs="Times New Roman"/>
          <w:szCs w:val="24"/>
        </w:rPr>
        <w:t>απλή «</w:t>
      </w:r>
      <w:r w:rsidRPr="00375B5D">
        <w:rPr>
          <w:rFonts w:eastAsia="Times New Roman" w:cs="Times New Roman"/>
          <w:szCs w:val="24"/>
        </w:rPr>
        <w:t>νευρικότητα</w:t>
      </w:r>
      <w:r>
        <w:rPr>
          <w:rFonts w:eastAsia="Times New Roman" w:cs="Times New Roman"/>
          <w:szCs w:val="24"/>
        </w:rPr>
        <w:t>»</w:t>
      </w:r>
      <w:r w:rsidRPr="00375B5D">
        <w:rPr>
          <w:rFonts w:eastAsia="Times New Roman" w:cs="Times New Roman"/>
          <w:szCs w:val="24"/>
        </w:rPr>
        <w:t xml:space="preserve"> τη σταθερότητα </w:t>
      </w:r>
      <w:r w:rsidRPr="00375B5D">
        <w:rPr>
          <w:rFonts w:eastAsia="Times New Roman" w:cs="Times New Roman"/>
          <w:szCs w:val="24"/>
        </w:rPr>
        <w:lastRenderedPageBreak/>
        <w:t xml:space="preserve">της </w:t>
      </w:r>
      <w:r>
        <w:rPr>
          <w:rFonts w:eastAsia="Times New Roman" w:cs="Times New Roman"/>
          <w:szCs w:val="24"/>
        </w:rPr>
        <w:t xml:space="preserve">προκλητικής </w:t>
      </w:r>
      <w:r w:rsidRPr="00375B5D">
        <w:rPr>
          <w:rFonts w:eastAsia="Times New Roman" w:cs="Times New Roman"/>
          <w:szCs w:val="24"/>
        </w:rPr>
        <w:t>τουρκικής πολιτικής</w:t>
      </w:r>
      <w:r>
        <w:rPr>
          <w:rFonts w:eastAsia="Times New Roman" w:cs="Times New Roman"/>
          <w:szCs w:val="24"/>
        </w:rPr>
        <w:t>.</w:t>
      </w:r>
      <w:r w:rsidRPr="00375B5D">
        <w:rPr>
          <w:rFonts w:eastAsia="Times New Roman" w:cs="Times New Roman"/>
          <w:szCs w:val="24"/>
        </w:rPr>
        <w:t xml:space="preserve"> Εκεί που υπήρχε συνέχεια και συνέπεια</w:t>
      </w:r>
      <w:r>
        <w:rPr>
          <w:rFonts w:eastAsia="Times New Roman" w:cs="Times New Roman"/>
          <w:szCs w:val="24"/>
        </w:rPr>
        <w:t>,</w:t>
      </w:r>
      <w:r w:rsidRPr="00375B5D">
        <w:rPr>
          <w:rFonts w:eastAsia="Times New Roman" w:cs="Times New Roman"/>
          <w:szCs w:val="24"/>
        </w:rPr>
        <w:t xml:space="preserve"> εσείς βλέπετε παροδικότητα</w:t>
      </w:r>
      <w:r>
        <w:rPr>
          <w:rFonts w:eastAsia="Times New Roman" w:cs="Times New Roman"/>
          <w:szCs w:val="24"/>
        </w:rPr>
        <w:t>, Έτ</w:t>
      </w:r>
      <w:r>
        <w:rPr>
          <w:rFonts w:eastAsia="Times New Roman" w:cs="Times New Roman"/>
          <w:szCs w:val="24"/>
        </w:rPr>
        <w:t xml:space="preserve">σι, </w:t>
      </w:r>
      <w:r w:rsidRPr="00375B5D">
        <w:rPr>
          <w:rFonts w:eastAsia="Times New Roman" w:cs="Times New Roman"/>
          <w:szCs w:val="24"/>
        </w:rPr>
        <w:t>έχοντας κάνει λάθος ερμηνεία</w:t>
      </w:r>
      <w:r>
        <w:rPr>
          <w:rFonts w:eastAsia="Times New Roman" w:cs="Times New Roman"/>
          <w:szCs w:val="24"/>
        </w:rPr>
        <w:t>, κ</w:t>
      </w:r>
      <w:r w:rsidRPr="00375B5D">
        <w:rPr>
          <w:rFonts w:eastAsia="Times New Roman" w:cs="Times New Roman"/>
          <w:szCs w:val="24"/>
        </w:rPr>
        <w:t>άνατε και λάθος πολιτικές</w:t>
      </w:r>
      <w:r>
        <w:rPr>
          <w:rFonts w:eastAsia="Times New Roman" w:cs="Times New Roman"/>
          <w:szCs w:val="24"/>
        </w:rPr>
        <w:t>. Έ</w:t>
      </w:r>
      <w:r w:rsidRPr="00375B5D">
        <w:rPr>
          <w:rFonts w:eastAsia="Times New Roman" w:cs="Times New Roman"/>
          <w:szCs w:val="24"/>
        </w:rPr>
        <w:t xml:space="preserve">νας ακατανόητος κατευνασμός και </w:t>
      </w:r>
      <w:r>
        <w:rPr>
          <w:rFonts w:eastAsia="Times New Roman" w:cs="Times New Roman"/>
          <w:szCs w:val="24"/>
        </w:rPr>
        <w:t>μια</w:t>
      </w:r>
      <w:r w:rsidRPr="00375B5D">
        <w:rPr>
          <w:rFonts w:eastAsia="Times New Roman" w:cs="Times New Roman"/>
          <w:szCs w:val="24"/>
        </w:rPr>
        <w:t xml:space="preserve"> αμ</w:t>
      </w:r>
      <w:r>
        <w:rPr>
          <w:rFonts w:eastAsia="Times New Roman" w:cs="Times New Roman"/>
          <w:szCs w:val="24"/>
        </w:rPr>
        <w:t>ήχανη πολιτική</w:t>
      </w:r>
      <w:r w:rsidRPr="00375B5D">
        <w:rPr>
          <w:rFonts w:eastAsia="Times New Roman" w:cs="Times New Roman"/>
          <w:szCs w:val="24"/>
        </w:rPr>
        <w:t xml:space="preserve"> εξωραϊσμού </w:t>
      </w:r>
      <w:r>
        <w:rPr>
          <w:rFonts w:eastAsia="Times New Roman" w:cs="Times New Roman"/>
          <w:szCs w:val="24"/>
        </w:rPr>
        <w:t>σύνθετων</w:t>
      </w:r>
      <w:r w:rsidRPr="00375B5D">
        <w:rPr>
          <w:rFonts w:eastAsia="Times New Roman" w:cs="Times New Roman"/>
          <w:szCs w:val="24"/>
        </w:rPr>
        <w:t xml:space="preserve"> και δύσκολων καταστάσεων</w:t>
      </w:r>
      <w:r>
        <w:rPr>
          <w:rFonts w:eastAsia="Times New Roman" w:cs="Times New Roman"/>
          <w:szCs w:val="24"/>
        </w:rPr>
        <w:t>,</w:t>
      </w:r>
      <w:r w:rsidRPr="00375B5D">
        <w:rPr>
          <w:rFonts w:eastAsia="Times New Roman" w:cs="Times New Roman"/>
          <w:szCs w:val="24"/>
        </w:rPr>
        <w:t xml:space="preserve"> προκλήσεων</w:t>
      </w:r>
      <w:r>
        <w:rPr>
          <w:rFonts w:eastAsia="Times New Roman" w:cs="Times New Roman"/>
          <w:szCs w:val="24"/>
        </w:rPr>
        <w:t xml:space="preserve"> </w:t>
      </w:r>
      <w:proofErr w:type="spellStart"/>
      <w:r>
        <w:rPr>
          <w:rFonts w:eastAsia="Times New Roman" w:cs="Times New Roman"/>
          <w:szCs w:val="24"/>
        </w:rPr>
        <w:t>και</w:t>
      </w:r>
      <w:r>
        <w:rPr>
          <w:rFonts w:eastAsia="Times New Roman" w:cs="Times New Roman"/>
          <w:szCs w:val="24"/>
        </w:rPr>
        <w:t>παραβιάσεων</w:t>
      </w:r>
      <w:proofErr w:type="spellEnd"/>
      <w:r>
        <w:rPr>
          <w:rFonts w:eastAsia="Times New Roman" w:cs="Times New Roman"/>
          <w:szCs w:val="24"/>
        </w:rPr>
        <w:t>.</w:t>
      </w:r>
      <w:r w:rsidRPr="00375B5D">
        <w:rPr>
          <w:rFonts w:eastAsia="Times New Roman" w:cs="Times New Roman"/>
          <w:szCs w:val="24"/>
        </w:rPr>
        <w:t xml:space="preserve"> </w:t>
      </w:r>
    </w:p>
    <w:p w14:paraId="6E81958F" w14:textId="77777777" w:rsidR="004B0DF5" w:rsidRDefault="00471FB5">
      <w:pPr>
        <w:tabs>
          <w:tab w:val="left" w:pos="1905"/>
        </w:tabs>
        <w:spacing w:line="600" w:lineRule="auto"/>
        <w:ind w:firstLine="720"/>
        <w:jc w:val="both"/>
        <w:rPr>
          <w:rFonts w:eastAsia="Times New Roman" w:cs="Times New Roman"/>
          <w:szCs w:val="24"/>
        </w:rPr>
      </w:pPr>
      <w:r>
        <w:rPr>
          <w:rFonts w:eastAsia="Times New Roman" w:cs="Times New Roman"/>
          <w:szCs w:val="24"/>
        </w:rPr>
        <w:t>Κι έχοντας υιοθετήσει αυτή</w:t>
      </w:r>
      <w:r>
        <w:rPr>
          <w:rFonts w:eastAsia="Times New Roman" w:cs="Times New Roman"/>
          <w:szCs w:val="24"/>
        </w:rPr>
        <w:t>ν</w:t>
      </w:r>
      <w:r>
        <w:rPr>
          <w:rFonts w:eastAsia="Times New Roman" w:cs="Times New Roman"/>
          <w:szCs w:val="24"/>
        </w:rPr>
        <w:t xml:space="preserve"> τη</w:t>
      </w:r>
      <w:r w:rsidRPr="00375B5D">
        <w:rPr>
          <w:rFonts w:eastAsia="Times New Roman" w:cs="Times New Roman"/>
          <w:szCs w:val="24"/>
        </w:rPr>
        <w:t xml:space="preserve"> λογική του εξωραϊσμού</w:t>
      </w:r>
      <w:r>
        <w:rPr>
          <w:rFonts w:eastAsia="Times New Roman" w:cs="Times New Roman"/>
          <w:szCs w:val="24"/>
        </w:rPr>
        <w:t>,</w:t>
      </w:r>
      <w:r w:rsidRPr="00375B5D">
        <w:rPr>
          <w:rFonts w:eastAsia="Times New Roman" w:cs="Times New Roman"/>
          <w:szCs w:val="24"/>
        </w:rPr>
        <w:t xml:space="preserve"> προκειμένου </w:t>
      </w:r>
      <w:r w:rsidRPr="00375B5D">
        <w:rPr>
          <w:rFonts w:eastAsia="Times New Roman" w:cs="Times New Roman"/>
          <w:szCs w:val="24"/>
        </w:rPr>
        <w:t>να αντιμετωπ</w:t>
      </w:r>
      <w:r>
        <w:rPr>
          <w:rFonts w:eastAsia="Times New Roman" w:cs="Times New Roman"/>
          <w:szCs w:val="24"/>
        </w:rPr>
        <w:t>ίσετε δύσκολες καταστάσεις, καταφύγατε σ</w:t>
      </w:r>
      <w:r>
        <w:rPr>
          <w:rFonts w:eastAsia="Times New Roman" w:cs="Times New Roman"/>
          <w:szCs w:val="24"/>
        </w:rPr>
        <w:t>ε</w:t>
      </w:r>
      <w:r>
        <w:rPr>
          <w:rFonts w:eastAsia="Times New Roman" w:cs="Times New Roman"/>
          <w:szCs w:val="24"/>
        </w:rPr>
        <w:t xml:space="preserve"> επισκέψεις δ</w:t>
      </w:r>
      <w:r w:rsidRPr="00375B5D">
        <w:rPr>
          <w:rFonts w:eastAsia="Times New Roman" w:cs="Times New Roman"/>
          <w:szCs w:val="24"/>
        </w:rPr>
        <w:t>ημοσίων σχέσεων</w:t>
      </w:r>
      <w:r>
        <w:rPr>
          <w:rFonts w:eastAsia="Times New Roman" w:cs="Times New Roman"/>
          <w:szCs w:val="24"/>
        </w:rPr>
        <w:t>, χ</w:t>
      </w:r>
      <w:r w:rsidRPr="00375B5D">
        <w:rPr>
          <w:rFonts w:eastAsia="Times New Roman" w:cs="Times New Roman"/>
          <w:szCs w:val="24"/>
        </w:rPr>
        <w:t>ωρίς ουσία</w:t>
      </w:r>
      <w:r>
        <w:rPr>
          <w:rFonts w:eastAsia="Times New Roman" w:cs="Times New Roman"/>
          <w:szCs w:val="24"/>
        </w:rPr>
        <w:t>,</w:t>
      </w:r>
      <w:r w:rsidRPr="00375B5D">
        <w:rPr>
          <w:rFonts w:eastAsia="Times New Roman" w:cs="Times New Roman"/>
          <w:szCs w:val="24"/>
        </w:rPr>
        <w:t xml:space="preserve"> χωρίς περιεχόμενο</w:t>
      </w:r>
      <w:r>
        <w:rPr>
          <w:rFonts w:eastAsia="Times New Roman" w:cs="Times New Roman"/>
          <w:szCs w:val="24"/>
        </w:rPr>
        <w:t>,</w:t>
      </w:r>
      <w:r w:rsidRPr="00375B5D">
        <w:rPr>
          <w:rFonts w:eastAsia="Times New Roman" w:cs="Times New Roman"/>
          <w:szCs w:val="24"/>
        </w:rPr>
        <w:t xml:space="preserve"> μόνο με προχειρότητα</w:t>
      </w:r>
      <w:r>
        <w:rPr>
          <w:rFonts w:eastAsia="Times New Roman" w:cs="Times New Roman"/>
          <w:szCs w:val="24"/>
        </w:rPr>
        <w:t xml:space="preserve">. </w:t>
      </w:r>
      <w:r w:rsidRPr="00375B5D">
        <w:rPr>
          <w:rFonts w:eastAsia="Times New Roman" w:cs="Times New Roman"/>
          <w:szCs w:val="24"/>
        </w:rPr>
        <w:t xml:space="preserve">Είναι ακόμα </w:t>
      </w:r>
      <w:r>
        <w:rPr>
          <w:rFonts w:eastAsia="Times New Roman" w:cs="Times New Roman"/>
          <w:szCs w:val="24"/>
        </w:rPr>
        <w:t xml:space="preserve">στη μνήμη όλων μας </w:t>
      </w:r>
      <w:r w:rsidRPr="00375B5D">
        <w:rPr>
          <w:rFonts w:eastAsia="Times New Roman" w:cs="Times New Roman"/>
          <w:szCs w:val="24"/>
        </w:rPr>
        <w:t xml:space="preserve">το Βατερλό της επίσκεψης </w:t>
      </w:r>
      <w:proofErr w:type="spellStart"/>
      <w:r w:rsidRPr="00375B5D">
        <w:rPr>
          <w:rFonts w:eastAsia="Times New Roman" w:cs="Times New Roman"/>
          <w:szCs w:val="24"/>
        </w:rPr>
        <w:t>Ερντογάν</w:t>
      </w:r>
      <w:proofErr w:type="spellEnd"/>
      <w:r>
        <w:rPr>
          <w:rFonts w:eastAsia="Times New Roman" w:cs="Times New Roman"/>
          <w:szCs w:val="24"/>
        </w:rPr>
        <w:t xml:space="preserve"> στην Αθήνα</w:t>
      </w:r>
      <w:r>
        <w:rPr>
          <w:rFonts w:eastAsia="Times New Roman" w:cs="Times New Roman"/>
          <w:szCs w:val="24"/>
        </w:rPr>
        <w:t>.</w:t>
      </w:r>
      <w:r w:rsidRPr="00375B5D">
        <w:rPr>
          <w:rFonts w:eastAsia="Times New Roman" w:cs="Times New Roman"/>
          <w:szCs w:val="24"/>
        </w:rPr>
        <w:t xml:space="preserve"> Και αυτό το </w:t>
      </w:r>
      <w:r>
        <w:rPr>
          <w:rFonts w:eastAsia="Times New Roman" w:cs="Times New Roman"/>
          <w:szCs w:val="24"/>
        </w:rPr>
        <w:t>αιτιολογεί</w:t>
      </w:r>
      <w:r w:rsidRPr="00375B5D">
        <w:rPr>
          <w:rFonts w:eastAsia="Times New Roman" w:cs="Times New Roman"/>
          <w:szCs w:val="24"/>
        </w:rPr>
        <w:t xml:space="preserve"> η άλλη πλευρά</w:t>
      </w:r>
      <w:r>
        <w:rPr>
          <w:rFonts w:eastAsia="Times New Roman" w:cs="Times New Roman"/>
          <w:szCs w:val="24"/>
        </w:rPr>
        <w:t>,</w:t>
      </w:r>
      <w:r w:rsidRPr="00375B5D">
        <w:rPr>
          <w:rFonts w:eastAsia="Times New Roman" w:cs="Times New Roman"/>
          <w:szCs w:val="24"/>
        </w:rPr>
        <w:t xml:space="preserve"> και </w:t>
      </w:r>
      <w:r>
        <w:rPr>
          <w:rFonts w:eastAsia="Times New Roman" w:cs="Times New Roman"/>
          <w:szCs w:val="24"/>
        </w:rPr>
        <w:t>συνεχίζει την ένταση, και συνεχίζει</w:t>
      </w:r>
      <w:r w:rsidRPr="00375B5D">
        <w:rPr>
          <w:rFonts w:eastAsia="Times New Roman" w:cs="Times New Roman"/>
          <w:szCs w:val="24"/>
        </w:rPr>
        <w:t xml:space="preserve"> την προκλητικότητα</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Γι’</w:t>
      </w:r>
      <w:r w:rsidRPr="00375B5D">
        <w:rPr>
          <w:rFonts w:eastAsia="Times New Roman" w:cs="Times New Roman"/>
          <w:szCs w:val="24"/>
        </w:rPr>
        <w:t xml:space="preserve"> αυτό </w:t>
      </w:r>
      <w:r>
        <w:rPr>
          <w:rFonts w:eastAsia="Times New Roman" w:cs="Times New Roman"/>
          <w:szCs w:val="24"/>
        </w:rPr>
        <w:t>δ</w:t>
      </w:r>
      <w:r w:rsidRPr="00375B5D">
        <w:rPr>
          <w:rFonts w:eastAsia="Times New Roman" w:cs="Times New Roman"/>
          <w:szCs w:val="24"/>
        </w:rPr>
        <w:t xml:space="preserve">εν σας έχουμε εμπιστοσύνη να διαχειριστείτε μία τέτοια </w:t>
      </w:r>
      <w:proofErr w:type="spellStart"/>
      <w:r>
        <w:rPr>
          <w:rFonts w:eastAsia="Times New Roman" w:cs="Times New Roman"/>
          <w:szCs w:val="24"/>
        </w:rPr>
        <w:t>δύσκολοη</w:t>
      </w:r>
      <w:proofErr w:type="spellEnd"/>
      <w:r>
        <w:rPr>
          <w:rFonts w:eastAsia="Times New Roman" w:cs="Times New Roman"/>
          <w:szCs w:val="24"/>
        </w:rPr>
        <w:t xml:space="preserve"> </w:t>
      </w:r>
      <w:r w:rsidRPr="00375B5D">
        <w:rPr>
          <w:rFonts w:eastAsia="Times New Roman" w:cs="Times New Roman"/>
          <w:szCs w:val="24"/>
        </w:rPr>
        <w:t>κατάσταση</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Ούτε</w:t>
      </w:r>
      <w:r w:rsidRPr="00375B5D">
        <w:rPr>
          <w:rFonts w:eastAsia="Times New Roman" w:cs="Times New Roman"/>
          <w:szCs w:val="24"/>
        </w:rPr>
        <w:t xml:space="preserve"> σας έχουμε εμπιστοσύνη να διαχειριστείτε και τη σχέση με την Αλβανία</w:t>
      </w:r>
      <w:r>
        <w:rPr>
          <w:rFonts w:eastAsia="Times New Roman" w:cs="Times New Roman"/>
          <w:szCs w:val="24"/>
        </w:rPr>
        <w:t>.</w:t>
      </w:r>
      <w:r w:rsidRPr="00375B5D">
        <w:rPr>
          <w:rFonts w:eastAsia="Times New Roman" w:cs="Times New Roman"/>
          <w:szCs w:val="24"/>
        </w:rPr>
        <w:t xml:space="preserve"> Διότι </w:t>
      </w:r>
      <w:r>
        <w:rPr>
          <w:rFonts w:eastAsia="Times New Roman" w:cs="Times New Roman"/>
          <w:szCs w:val="24"/>
        </w:rPr>
        <w:t>και εκεί θ</w:t>
      </w:r>
      <w:r w:rsidRPr="00375B5D">
        <w:rPr>
          <w:rFonts w:eastAsia="Times New Roman" w:cs="Times New Roman"/>
          <w:szCs w:val="24"/>
        </w:rPr>
        <w:t>υμάμαι ακόμα</w:t>
      </w:r>
      <w:r>
        <w:rPr>
          <w:rFonts w:eastAsia="Times New Roman" w:cs="Times New Roman"/>
          <w:szCs w:val="24"/>
        </w:rPr>
        <w:t>,</w:t>
      </w:r>
      <w:r>
        <w:rPr>
          <w:rFonts w:eastAsia="Times New Roman" w:cs="Times New Roman"/>
          <w:szCs w:val="24"/>
        </w:rPr>
        <w:t xml:space="preserve"> θυμόμαστε </w:t>
      </w:r>
      <w:proofErr w:type="spellStart"/>
      <w:r>
        <w:rPr>
          <w:rFonts w:eastAsia="Times New Roman" w:cs="Times New Roman"/>
          <w:szCs w:val="24"/>
        </w:rPr>
        <w:t>όλοι</w:t>
      </w:r>
      <w:r w:rsidRPr="00375B5D">
        <w:rPr>
          <w:rFonts w:eastAsia="Times New Roman" w:cs="Times New Roman"/>
          <w:szCs w:val="24"/>
        </w:rPr>
        <w:t>τον</w:t>
      </w:r>
      <w:proofErr w:type="spellEnd"/>
      <w:r w:rsidRPr="00375B5D">
        <w:rPr>
          <w:rFonts w:eastAsia="Times New Roman" w:cs="Times New Roman"/>
          <w:szCs w:val="24"/>
        </w:rPr>
        <w:t xml:space="preserve"> πρώην Υπουργό Εξωτερικών </w:t>
      </w:r>
      <w:r>
        <w:rPr>
          <w:rFonts w:eastAsia="Times New Roman" w:cs="Times New Roman"/>
          <w:szCs w:val="24"/>
        </w:rPr>
        <w:t>να λέει «Π</w:t>
      </w:r>
      <w:r w:rsidRPr="00375B5D">
        <w:rPr>
          <w:rFonts w:eastAsia="Times New Roman" w:cs="Times New Roman"/>
          <w:szCs w:val="24"/>
        </w:rPr>
        <w:t>ριν πάω διακοπές</w:t>
      </w:r>
      <w:r>
        <w:rPr>
          <w:rFonts w:eastAsia="Times New Roman" w:cs="Times New Roman"/>
          <w:szCs w:val="24"/>
        </w:rPr>
        <w:t>,</w:t>
      </w:r>
      <w:r w:rsidRPr="00375B5D">
        <w:rPr>
          <w:rFonts w:eastAsia="Times New Roman" w:cs="Times New Roman"/>
          <w:szCs w:val="24"/>
        </w:rPr>
        <w:t xml:space="preserve"> θα </w:t>
      </w:r>
      <w:r>
        <w:rPr>
          <w:rFonts w:eastAsia="Times New Roman" w:cs="Times New Roman"/>
          <w:szCs w:val="24"/>
        </w:rPr>
        <w:t>τα έχω κλείσει τα θέματα μ</w:t>
      </w:r>
      <w:r w:rsidRPr="00375B5D">
        <w:rPr>
          <w:rFonts w:eastAsia="Times New Roman" w:cs="Times New Roman"/>
          <w:szCs w:val="24"/>
        </w:rPr>
        <w:t>ε την Αλβανία</w:t>
      </w:r>
      <w:r>
        <w:rPr>
          <w:rFonts w:eastAsia="Times New Roman" w:cs="Times New Roman"/>
          <w:szCs w:val="24"/>
        </w:rPr>
        <w:t>». Αλλά κι εκεί κάνατε λάθος, κι εκεί</w:t>
      </w:r>
      <w:r w:rsidRPr="00375B5D">
        <w:rPr>
          <w:rFonts w:eastAsia="Times New Roman" w:cs="Times New Roman"/>
          <w:szCs w:val="24"/>
        </w:rPr>
        <w:t xml:space="preserve"> </w:t>
      </w:r>
      <w:r>
        <w:rPr>
          <w:rFonts w:eastAsia="Times New Roman" w:cs="Times New Roman"/>
          <w:szCs w:val="24"/>
        </w:rPr>
        <w:t xml:space="preserve">υπήρξε </w:t>
      </w:r>
      <w:r w:rsidRPr="00375B5D">
        <w:rPr>
          <w:rFonts w:eastAsia="Times New Roman" w:cs="Times New Roman"/>
          <w:szCs w:val="24"/>
        </w:rPr>
        <w:t>ένας επιπό</w:t>
      </w:r>
      <w:r>
        <w:rPr>
          <w:rFonts w:eastAsia="Times New Roman" w:cs="Times New Roman"/>
          <w:szCs w:val="24"/>
        </w:rPr>
        <w:t xml:space="preserve">λαιος εξωραϊσμός της </w:t>
      </w:r>
      <w:r>
        <w:rPr>
          <w:rFonts w:eastAsia="Times New Roman" w:cs="Times New Roman"/>
          <w:szCs w:val="24"/>
        </w:rPr>
        <w:lastRenderedPageBreak/>
        <w:t xml:space="preserve">κατάστασης. </w:t>
      </w:r>
      <w:r w:rsidRPr="00375B5D">
        <w:rPr>
          <w:rFonts w:eastAsia="Times New Roman" w:cs="Times New Roman"/>
          <w:szCs w:val="24"/>
        </w:rPr>
        <w:t>Εκεί που υπήρχε σχέδιο</w:t>
      </w:r>
      <w:r>
        <w:rPr>
          <w:rFonts w:eastAsia="Times New Roman" w:cs="Times New Roman"/>
          <w:szCs w:val="24"/>
        </w:rPr>
        <w:t>,</w:t>
      </w:r>
      <w:r w:rsidRPr="00375B5D">
        <w:rPr>
          <w:rFonts w:eastAsia="Times New Roman" w:cs="Times New Roman"/>
          <w:szCs w:val="24"/>
        </w:rPr>
        <w:t xml:space="preserve"> εκεί που υπήρχε πρόκληση</w:t>
      </w:r>
      <w:r>
        <w:rPr>
          <w:rFonts w:eastAsia="Times New Roman" w:cs="Times New Roman"/>
          <w:szCs w:val="24"/>
        </w:rPr>
        <w:t xml:space="preserve"> από την κυβέρνησ</w:t>
      </w:r>
      <w:r>
        <w:rPr>
          <w:rFonts w:eastAsia="Times New Roman" w:cs="Times New Roman"/>
          <w:szCs w:val="24"/>
        </w:rPr>
        <w:t xml:space="preserve">η των </w:t>
      </w:r>
      <w:proofErr w:type="spellStart"/>
      <w:r>
        <w:rPr>
          <w:rFonts w:eastAsia="Times New Roman" w:cs="Times New Roman"/>
          <w:szCs w:val="24"/>
        </w:rPr>
        <w:t>Τιράνων</w:t>
      </w:r>
      <w:proofErr w:type="spellEnd"/>
      <w:r>
        <w:rPr>
          <w:rFonts w:eastAsia="Times New Roman" w:cs="Times New Roman"/>
          <w:szCs w:val="24"/>
        </w:rPr>
        <w:t>,</w:t>
      </w:r>
      <w:r w:rsidRPr="00375B5D">
        <w:rPr>
          <w:rFonts w:eastAsia="Times New Roman" w:cs="Times New Roman"/>
          <w:szCs w:val="24"/>
        </w:rPr>
        <w:t xml:space="preserve"> εσείς βλέπατε ευκαιρίες για βελτίωση των σχέσεων</w:t>
      </w:r>
      <w:r>
        <w:rPr>
          <w:rFonts w:eastAsia="Times New Roman" w:cs="Times New Roman"/>
          <w:szCs w:val="24"/>
        </w:rPr>
        <w:t>.</w:t>
      </w:r>
      <w:r w:rsidRPr="00375B5D">
        <w:rPr>
          <w:rFonts w:eastAsia="Times New Roman" w:cs="Times New Roman"/>
          <w:szCs w:val="24"/>
        </w:rPr>
        <w:t xml:space="preserve"> Και </w:t>
      </w:r>
      <w:r>
        <w:rPr>
          <w:rFonts w:eastAsia="Times New Roman" w:cs="Times New Roman"/>
          <w:szCs w:val="24"/>
        </w:rPr>
        <w:t>διαψευστήκατε</w:t>
      </w:r>
      <w:r>
        <w:rPr>
          <w:rFonts w:eastAsia="Times New Roman" w:cs="Times New Roman"/>
          <w:szCs w:val="24"/>
        </w:rPr>
        <w:t xml:space="preserve"> παταγωδώς</w:t>
      </w:r>
      <w:r>
        <w:rPr>
          <w:rFonts w:eastAsia="Times New Roman" w:cs="Times New Roman"/>
          <w:szCs w:val="24"/>
        </w:rPr>
        <w:t xml:space="preserve"> </w:t>
      </w:r>
      <w:r w:rsidRPr="00375B5D">
        <w:rPr>
          <w:rFonts w:eastAsia="Times New Roman" w:cs="Times New Roman"/>
          <w:szCs w:val="24"/>
        </w:rPr>
        <w:t xml:space="preserve">Κι </w:t>
      </w:r>
      <w:r>
        <w:rPr>
          <w:rFonts w:eastAsia="Times New Roman" w:cs="Times New Roman"/>
          <w:szCs w:val="24"/>
        </w:rPr>
        <w:t>ήρθε η</w:t>
      </w:r>
      <w:r w:rsidRPr="00375B5D">
        <w:rPr>
          <w:rFonts w:eastAsia="Times New Roman" w:cs="Times New Roman"/>
          <w:szCs w:val="24"/>
        </w:rPr>
        <w:t xml:space="preserve"> συμπεριφορά των </w:t>
      </w:r>
      <w:proofErr w:type="spellStart"/>
      <w:r w:rsidRPr="00375B5D">
        <w:rPr>
          <w:rFonts w:eastAsia="Times New Roman" w:cs="Times New Roman"/>
          <w:szCs w:val="24"/>
        </w:rPr>
        <w:t>Τιράνων</w:t>
      </w:r>
      <w:proofErr w:type="spellEnd"/>
      <w:r>
        <w:rPr>
          <w:rFonts w:eastAsia="Times New Roman" w:cs="Times New Roman"/>
          <w:szCs w:val="24"/>
        </w:rPr>
        <w:t>,</w:t>
      </w:r>
      <w:r w:rsidRPr="00375B5D">
        <w:rPr>
          <w:rFonts w:eastAsia="Times New Roman" w:cs="Times New Roman"/>
          <w:szCs w:val="24"/>
        </w:rPr>
        <w:t xml:space="preserve"> που εκτίναξε τ</w:t>
      </w:r>
      <w:r>
        <w:rPr>
          <w:rFonts w:eastAsia="Times New Roman" w:cs="Times New Roman"/>
          <w:szCs w:val="24"/>
        </w:rPr>
        <w:t>ην ένταση</w:t>
      </w:r>
      <w:r w:rsidRPr="00375B5D">
        <w:rPr>
          <w:rFonts w:eastAsia="Times New Roman" w:cs="Times New Roman"/>
          <w:szCs w:val="24"/>
        </w:rPr>
        <w:t xml:space="preserve"> στις σχέσεις Ελλάδας-Αλβανίας</w:t>
      </w:r>
      <w:r>
        <w:rPr>
          <w:rFonts w:eastAsia="Times New Roman" w:cs="Times New Roman"/>
          <w:szCs w:val="24"/>
        </w:rPr>
        <w:t>,</w:t>
      </w:r>
      <w:r w:rsidRPr="00375B5D">
        <w:rPr>
          <w:rFonts w:eastAsia="Times New Roman" w:cs="Times New Roman"/>
          <w:szCs w:val="24"/>
        </w:rPr>
        <w:t xml:space="preserve"> σε σημεία δύσκολα</w:t>
      </w:r>
      <w:r>
        <w:rPr>
          <w:rFonts w:eastAsia="Times New Roman" w:cs="Times New Roman"/>
          <w:szCs w:val="24"/>
        </w:rPr>
        <w:t>,</w:t>
      </w:r>
      <w:r w:rsidRPr="00375B5D">
        <w:rPr>
          <w:rFonts w:eastAsia="Times New Roman" w:cs="Times New Roman"/>
          <w:szCs w:val="24"/>
        </w:rPr>
        <w:t xml:space="preserve"> κ</w:t>
      </w:r>
      <w:r>
        <w:rPr>
          <w:rFonts w:eastAsia="Times New Roman" w:cs="Times New Roman"/>
          <w:szCs w:val="24"/>
        </w:rPr>
        <w:t>αι τίποτα δεν έχει γίνει ακόμα, απέναντι στην ελληνικ</w:t>
      </w:r>
      <w:r>
        <w:rPr>
          <w:rFonts w:eastAsia="Times New Roman" w:cs="Times New Roman"/>
          <w:szCs w:val="24"/>
        </w:rPr>
        <w:t>ή ε</w:t>
      </w:r>
      <w:r w:rsidRPr="00375B5D">
        <w:rPr>
          <w:rFonts w:eastAsia="Times New Roman" w:cs="Times New Roman"/>
          <w:szCs w:val="24"/>
        </w:rPr>
        <w:t>θνική μειονότητα</w:t>
      </w:r>
      <w:r>
        <w:rPr>
          <w:rFonts w:eastAsia="Times New Roman" w:cs="Times New Roman"/>
          <w:szCs w:val="24"/>
        </w:rPr>
        <w:t>, απέναντι στα συμφέροντά</w:t>
      </w:r>
      <w:r w:rsidRPr="00375B5D">
        <w:rPr>
          <w:rFonts w:eastAsia="Times New Roman" w:cs="Times New Roman"/>
          <w:szCs w:val="24"/>
        </w:rPr>
        <w:t xml:space="preserve"> </w:t>
      </w:r>
      <w:r>
        <w:rPr>
          <w:rFonts w:eastAsia="Times New Roman" w:cs="Times New Roman"/>
          <w:szCs w:val="24"/>
        </w:rPr>
        <w:t>μας,</w:t>
      </w:r>
      <w:r w:rsidRPr="00375B5D">
        <w:rPr>
          <w:rFonts w:eastAsia="Times New Roman" w:cs="Times New Roman"/>
          <w:szCs w:val="24"/>
        </w:rPr>
        <w:t xml:space="preserve"> απέναντι στην περιβόητη ή μάλλον διαβόητη</w:t>
      </w:r>
      <w:r>
        <w:rPr>
          <w:rFonts w:eastAsia="Times New Roman" w:cs="Times New Roman"/>
          <w:szCs w:val="24"/>
        </w:rPr>
        <w:t>,</w:t>
      </w:r>
      <w:r w:rsidRPr="00375B5D">
        <w:rPr>
          <w:rFonts w:eastAsia="Times New Roman" w:cs="Times New Roman"/>
          <w:szCs w:val="24"/>
        </w:rPr>
        <w:t xml:space="preserve"> που δεν βλέπουμε να </w:t>
      </w:r>
      <w:r>
        <w:rPr>
          <w:rFonts w:eastAsia="Times New Roman" w:cs="Times New Roman"/>
          <w:szCs w:val="24"/>
        </w:rPr>
        <w:t>έ</w:t>
      </w:r>
      <w:r w:rsidRPr="00375B5D">
        <w:rPr>
          <w:rFonts w:eastAsia="Times New Roman" w:cs="Times New Roman"/>
          <w:szCs w:val="24"/>
        </w:rPr>
        <w:t>ρχεται</w:t>
      </w:r>
      <w:r>
        <w:rPr>
          <w:rFonts w:eastAsia="Times New Roman" w:cs="Times New Roman"/>
          <w:szCs w:val="24"/>
        </w:rPr>
        <w:t>,</w:t>
      </w:r>
      <w:r w:rsidRPr="00375B5D">
        <w:rPr>
          <w:rFonts w:eastAsia="Times New Roman" w:cs="Times New Roman"/>
          <w:szCs w:val="24"/>
        </w:rPr>
        <w:t xml:space="preserve"> συμφωνία οριοθέτησης των θαλασσίων ζωνών με την Αλβανία</w:t>
      </w:r>
      <w:r>
        <w:rPr>
          <w:rFonts w:eastAsia="Times New Roman" w:cs="Times New Roman"/>
          <w:szCs w:val="24"/>
        </w:rPr>
        <w:t>.</w:t>
      </w:r>
      <w:r w:rsidRPr="00375B5D">
        <w:rPr>
          <w:rFonts w:eastAsia="Times New Roman" w:cs="Times New Roman"/>
          <w:szCs w:val="24"/>
        </w:rPr>
        <w:t xml:space="preserve"> Κοιτάξτε</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ε</w:t>
      </w:r>
      <w:r w:rsidRPr="00375B5D">
        <w:rPr>
          <w:rFonts w:eastAsia="Times New Roman" w:cs="Times New Roman"/>
          <w:szCs w:val="24"/>
        </w:rPr>
        <w:t xml:space="preserve">πειδή </w:t>
      </w:r>
      <w:r>
        <w:rPr>
          <w:rFonts w:eastAsia="Times New Roman" w:cs="Times New Roman"/>
          <w:szCs w:val="24"/>
        </w:rPr>
        <w:t>σ</w:t>
      </w:r>
      <w:r w:rsidRPr="00375B5D">
        <w:rPr>
          <w:rFonts w:eastAsia="Times New Roman" w:cs="Times New Roman"/>
          <w:szCs w:val="24"/>
        </w:rPr>
        <w:t xml:space="preserve">ύντομα θα κριθεί </w:t>
      </w:r>
      <w:r>
        <w:rPr>
          <w:rFonts w:eastAsia="Times New Roman" w:cs="Times New Roman"/>
          <w:szCs w:val="24"/>
        </w:rPr>
        <w:t>εά</w:t>
      </w:r>
      <w:r w:rsidRPr="00375B5D">
        <w:rPr>
          <w:rFonts w:eastAsia="Times New Roman" w:cs="Times New Roman"/>
          <w:szCs w:val="24"/>
        </w:rPr>
        <w:t xml:space="preserve">ν θα πρέπει να ξεκινήσουν </w:t>
      </w:r>
      <w:r>
        <w:rPr>
          <w:rFonts w:eastAsia="Times New Roman" w:cs="Times New Roman"/>
          <w:szCs w:val="24"/>
        </w:rPr>
        <w:t>ενταξιακές</w:t>
      </w:r>
      <w:r w:rsidRPr="00375B5D">
        <w:rPr>
          <w:rFonts w:eastAsia="Times New Roman" w:cs="Times New Roman"/>
          <w:szCs w:val="24"/>
        </w:rPr>
        <w:t xml:space="preserve"> </w:t>
      </w:r>
      <w:r>
        <w:rPr>
          <w:rFonts w:eastAsia="Times New Roman" w:cs="Times New Roman"/>
          <w:szCs w:val="24"/>
        </w:rPr>
        <w:t xml:space="preserve">διαπραγματεύσεις ή όχι </w:t>
      </w:r>
      <w:r w:rsidRPr="00375B5D">
        <w:rPr>
          <w:rFonts w:eastAsia="Times New Roman" w:cs="Times New Roman"/>
          <w:szCs w:val="24"/>
        </w:rPr>
        <w:t>τα Τίρανα</w:t>
      </w:r>
      <w:r>
        <w:rPr>
          <w:rFonts w:eastAsia="Times New Roman" w:cs="Times New Roman"/>
          <w:szCs w:val="24"/>
        </w:rPr>
        <w:t>,</w:t>
      </w:r>
      <w:r w:rsidRPr="00375B5D">
        <w:rPr>
          <w:rFonts w:eastAsia="Times New Roman" w:cs="Times New Roman"/>
          <w:szCs w:val="24"/>
        </w:rPr>
        <w:t xml:space="preserve"> σας το λέμε από τώρα</w:t>
      </w:r>
      <w:r>
        <w:rPr>
          <w:rFonts w:eastAsia="Times New Roman" w:cs="Times New Roman"/>
          <w:szCs w:val="24"/>
        </w:rPr>
        <w:t>:</w:t>
      </w:r>
      <w:r w:rsidRPr="00375B5D">
        <w:rPr>
          <w:rFonts w:eastAsia="Times New Roman" w:cs="Times New Roman"/>
          <w:szCs w:val="24"/>
        </w:rPr>
        <w:t xml:space="preserve"> Δεν υπάρχει </w:t>
      </w:r>
      <w:proofErr w:type="spellStart"/>
      <w:r w:rsidRPr="00375B5D">
        <w:rPr>
          <w:rFonts w:eastAsia="Times New Roman" w:cs="Times New Roman"/>
          <w:szCs w:val="24"/>
        </w:rPr>
        <w:t>έδαφος</w:t>
      </w:r>
      <w:r>
        <w:rPr>
          <w:rFonts w:eastAsia="Times New Roman" w:cs="Times New Roman"/>
          <w:szCs w:val="24"/>
        </w:rPr>
        <w:t>,</w:t>
      </w:r>
      <w:r w:rsidRPr="00375B5D">
        <w:rPr>
          <w:rFonts w:eastAsia="Times New Roman" w:cs="Times New Roman"/>
          <w:szCs w:val="24"/>
        </w:rPr>
        <w:t>δεν</w:t>
      </w:r>
      <w:proofErr w:type="spellEnd"/>
      <w:r w:rsidRPr="00375B5D">
        <w:rPr>
          <w:rFonts w:eastAsia="Times New Roman" w:cs="Times New Roman"/>
          <w:szCs w:val="24"/>
        </w:rPr>
        <w:t xml:space="preserve"> υπάρχουν προϋποθέσεις να δώσετε σύμφωνη γνώμη</w:t>
      </w:r>
      <w:r>
        <w:rPr>
          <w:rFonts w:eastAsia="Times New Roman" w:cs="Times New Roman"/>
          <w:szCs w:val="24"/>
        </w:rPr>
        <w:t>.</w:t>
      </w:r>
      <w:r w:rsidRPr="00375B5D">
        <w:rPr>
          <w:rFonts w:eastAsia="Times New Roman" w:cs="Times New Roman"/>
          <w:szCs w:val="24"/>
        </w:rPr>
        <w:t xml:space="preserve"> Μην τυχόν και το κάνετε</w:t>
      </w:r>
      <w:r>
        <w:rPr>
          <w:rFonts w:eastAsia="Times New Roman" w:cs="Times New Roman"/>
          <w:szCs w:val="24"/>
        </w:rPr>
        <w:t>,</w:t>
      </w:r>
      <w:r w:rsidRPr="00375B5D">
        <w:rPr>
          <w:rFonts w:eastAsia="Times New Roman" w:cs="Times New Roman"/>
          <w:szCs w:val="24"/>
        </w:rPr>
        <w:t xml:space="preserve"> θα </w:t>
      </w:r>
      <w:r>
        <w:rPr>
          <w:rFonts w:eastAsia="Times New Roman" w:cs="Times New Roman"/>
          <w:szCs w:val="24"/>
        </w:rPr>
        <w:t>‘</w:t>
      </w:r>
      <w:r w:rsidRPr="00375B5D">
        <w:rPr>
          <w:rFonts w:eastAsia="Times New Roman" w:cs="Times New Roman"/>
          <w:szCs w:val="24"/>
        </w:rPr>
        <w:t xml:space="preserve">ναι ακόμα </w:t>
      </w:r>
      <w:r>
        <w:rPr>
          <w:rFonts w:eastAsia="Times New Roman" w:cs="Times New Roman"/>
          <w:szCs w:val="24"/>
        </w:rPr>
        <w:t>μια</w:t>
      </w:r>
      <w:r w:rsidRPr="00375B5D">
        <w:rPr>
          <w:rFonts w:eastAsia="Times New Roman" w:cs="Times New Roman"/>
          <w:szCs w:val="24"/>
        </w:rPr>
        <w:t xml:space="preserve"> φορά </w:t>
      </w:r>
      <w:r>
        <w:rPr>
          <w:rFonts w:eastAsia="Times New Roman" w:cs="Times New Roman"/>
          <w:szCs w:val="24"/>
        </w:rPr>
        <w:t xml:space="preserve">η πολιτική </w:t>
      </w:r>
      <w:r w:rsidRPr="00375B5D">
        <w:rPr>
          <w:rFonts w:eastAsia="Times New Roman" w:cs="Times New Roman"/>
          <w:szCs w:val="24"/>
        </w:rPr>
        <w:t>της επιπολαιότητας</w:t>
      </w:r>
      <w:r>
        <w:rPr>
          <w:rFonts w:eastAsia="Times New Roman" w:cs="Times New Roman"/>
          <w:szCs w:val="24"/>
        </w:rPr>
        <w:t>,</w:t>
      </w:r>
      <w:r w:rsidRPr="00375B5D">
        <w:rPr>
          <w:rFonts w:eastAsia="Times New Roman" w:cs="Times New Roman"/>
          <w:szCs w:val="24"/>
        </w:rPr>
        <w:t xml:space="preserve"> του εξωραϊσμού και του </w:t>
      </w:r>
      <w:r>
        <w:rPr>
          <w:rFonts w:eastAsia="Times New Roman" w:cs="Times New Roman"/>
          <w:szCs w:val="24"/>
        </w:rPr>
        <w:t>ακατανόητου</w:t>
      </w:r>
      <w:r w:rsidRPr="00375B5D">
        <w:rPr>
          <w:rFonts w:eastAsia="Times New Roman" w:cs="Times New Roman"/>
          <w:szCs w:val="24"/>
        </w:rPr>
        <w:t xml:space="preserve"> κατευνασμού</w:t>
      </w:r>
      <w:r>
        <w:rPr>
          <w:rFonts w:eastAsia="Times New Roman" w:cs="Times New Roman"/>
          <w:szCs w:val="24"/>
        </w:rPr>
        <w:t>.</w:t>
      </w:r>
    </w:p>
    <w:p w14:paraId="6E819590" w14:textId="77777777" w:rsidR="004B0DF5" w:rsidRDefault="00471FB5">
      <w:pPr>
        <w:tabs>
          <w:tab w:val="left" w:pos="1905"/>
        </w:tabs>
        <w:spacing w:line="600" w:lineRule="auto"/>
        <w:ind w:firstLine="720"/>
        <w:jc w:val="both"/>
        <w:rPr>
          <w:rFonts w:eastAsia="Times New Roman" w:cs="Times New Roman"/>
          <w:szCs w:val="24"/>
        </w:rPr>
      </w:pPr>
      <w:r>
        <w:rPr>
          <w:rFonts w:eastAsia="Times New Roman" w:cs="Times New Roman"/>
          <w:szCs w:val="24"/>
        </w:rPr>
        <w:t>Τέλ</w:t>
      </w:r>
      <w:r>
        <w:rPr>
          <w:rFonts w:eastAsia="Times New Roman" w:cs="Times New Roman"/>
          <w:szCs w:val="24"/>
        </w:rPr>
        <w:t xml:space="preserve">ος, οι Πρέσπες. </w:t>
      </w:r>
      <w:proofErr w:type="spellStart"/>
      <w:r>
        <w:rPr>
          <w:rFonts w:eastAsia="Times New Roman" w:cs="Times New Roman"/>
          <w:szCs w:val="24"/>
        </w:rPr>
        <w:t>Επιχαίρετε</w:t>
      </w:r>
      <w:proofErr w:type="spellEnd"/>
      <w:r>
        <w:rPr>
          <w:rFonts w:eastAsia="Times New Roman" w:cs="Times New Roman"/>
          <w:szCs w:val="24"/>
        </w:rPr>
        <w:t xml:space="preserve"> γι</w:t>
      </w:r>
      <w:r>
        <w:rPr>
          <w:rFonts w:eastAsia="Times New Roman" w:cs="Times New Roman"/>
          <w:szCs w:val="24"/>
        </w:rPr>
        <w:t>’</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w:t>
      </w:r>
      <w:r w:rsidRPr="00375B5D">
        <w:rPr>
          <w:rFonts w:eastAsia="Times New Roman" w:cs="Times New Roman"/>
          <w:szCs w:val="24"/>
        </w:rPr>
        <w:t>τη συμφωνία</w:t>
      </w:r>
      <w:r>
        <w:rPr>
          <w:rFonts w:eastAsia="Times New Roman" w:cs="Times New Roman"/>
          <w:szCs w:val="24"/>
        </w:rPr>
        <w:t>.</w:t>
      </w:r>
      <w:r w:rsidRPr="00375B5D">
        <w:rPr>
          <w:rFonts w:eastAsia="Times New Roman" w:cs="Times New Roman"/>
          <w:szCs w:val="24"/>
        </w:rPr>
        <w:t xml:space="preserve"> Μάλιστα</w:t>
      </w:r>
      <w:r>
        <w:rPr>
          <w:rFonts w:eastAsia="Times New Roman" w:cs="Times New Roman"/>
          <w:szCs w:val="24"/>
        </w:rPr>
        <w:t>. Τη θεωρείτε</w:t>
      </w:r>
      <w:r w:rsidRPr="00375B5D">
        <w:rPr>
          <w:rFonts w:eastAsia="Times New Roman" w:cs="Times New Roman"/>
          <w:szCs w:val="24"/>
        </w:rPr>
        <w:t xml:space="preserve"> πάρα πολύ καλή</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Π</w:t>
      </w:r>
      <w:r w:rsidRPr="00375B5D">
        <w:rPr>
          <w:rFonts w:eastAsia="Times New Roman" w:cs="Times New Roman"/>
          <w:szCs w:val="24"/>
        </w:rPr>
        <w:t>οιο είναι στην ουσία της το αντικείμενο των Πρεσπών</w:t>
      </w:r>
      <w:r>
        <w:rPr>
          <w:rFonts w:eastAsia="Times New Roman" w:cs="Times New Roman"/>
          <w:szCs w:val="24"/>
        </w:rPr>
        <w:t>;</w:t>
      </w:r>
      <w:r w:rsidRPr="00375B5D">
        <w:rPr>
          <w:rFonts w:eastAsia="Times New Roman" w:cs="Times New Roman"/>
          <w:szCs w:val="24"/>
        </w:rPr>
        <w:t xml:space="preserve"> Είναι ένα </w:t>
      </w:r>
      <w:proofErr w:type="spellStart"/>
      <w:r w:rsidRPr="00375B5D">
        <w:rPr>
          <w:rFonts w:eastAsia="Times New Roman" w:cs="Times New Roman"/>
          <w:szCs w:val="24"/>
        </w:rPr>
        <w:t>ταυτοτικό</w:t>
      </w:r>
      <w:proofErr w:type="spellEnd"/>
      <w:r w:rsidRPr="00375B5D">
        <w:rPr>
          <w:rFonts w:eastAsia="Times New Roman" w:cs="Times New Roman"/>
          <w:szCs w:val="24"/>
        </w:rPr>
        <w:t xml:space="preserve"> ζήτημα</w:t>
      </w:r>
      <w:r>
        <w:rPr>
          <w:rFonts w:eastAsia="Times New Roman" w:cs="Times New Roman"/>
          <w:szCs w:val="24"/>
        </w:rPr>
        <w:t>,</w:t>
      </w:r>
      <w:r w:rsidRPr="00375B5D">
        <w:rPr>
          <w:rFonts w:eastAsia="Times New Roman" w:cs="Times New Roman"/>
          <w:szCs w:val="24"/>
        </w:rPr>
        <w:t xml:space="preserve"> ταυτότητα</w:t>
      </w:r>
      <w:r>
        <w:rPr>
          <w:rFonts w:eastAsia="Times New Roman" w:cs="Times New Roman"/>
          <w:szCs w:val="24"/>
        </w:rPr>
        <w:t>,</w:t>
      </w:r>
      <w:r w:rsidRPr="00375B5D">
        <w:rPr>
          <w:rFonts w:eastAsia="Times New Roman" w:cs="Times New Roman"/>
          <w:szCs w:val="24"/>
        </w:rPr>
        <w:t xml:space="preserve"> δηλαδή πεποιθήσεις</w:t>
      </w:r>
      <w:r>
        <w:rPr>
          <w:rFonts w:eastAsia="Times New Roman" w:cs="Times New Roman"/>
          <w:szCs w:val="24"/>
        </w:rPr>
        <w:t>,</w:t>
      </w:r>
      <w:r w:rsidRPr="00375B5D">
        <w:rPr>
          <w:rFonts w:eastAsia="Times New Roman" w:cs="Times New Roman"/>
          <w:szCs w:val="24"/>
        </w:rPr>
        <w:t xml:space="preserve"> αντιλήψεις </w:t>
      </w:r>
      <w:r>
        <w:rPr>
          <w:rFonts w:eastAsia="Times New Roman" w:cs="Times New Roman"/>
          <w:szCs w:val="24"/>
        </w:rPr>
        <w:lastRenderedPageBreak/>
        <w:t>ρυθμίζει</w:t>
      </w:r>
      <w:r w:rsidRPr="00375B5D">
        <w:rPr>
          <w:rFonts w:eastAsia="Times New Roman" w:cs="Times New Roman"/>
          <w:szCs w:val="24"/>
        </w:rPr>
        <w:t xml:space="preserve"> αυτή η συμφωνία στην ουσία </w:t>
      </w:r>
      <w:r>
        <w:rPr>
          <w:rFonts w:eastAsia="Times New Roman" w:cs="Times New Roman"/>
          <w:szCs w:val="24"/>
        </w:rPr>
        <w:t>της.</w:t>
      </w:r>
      <w:r w:rsidRPr="00375B5D">
        <w:rPr>
          <w:rFonts w:eastAsia="Times New Roman" w:cs="Times New Roman"/>
          <w:szCs w:val="24"/>
        </w:rPr>
        <w:t xml:space="preserve"> Και </w:t>
      </w:r>
      <w:r w:rsidRPr="00375B5D">
        <w:rPr>
          <w:rFonts w:eastAsia="Times New Roman" w:cs="Times New Roman"/>
          <w:szCs w:val="24"/>
        </w:rPr>
        <w:t xml:space="preserve">για </w:t>
      </w:r>
      <w:r>
        <w:rPr>
          <w:rFonts w:eastAsia="Times New Roman" w:cs="Times New Roman"/>
          <w:szCs w:val="24"/>
        </w:rPr>
        <w:t>έ</w:t>
      </w:r>
      <w:r w:rsidRPr="00375B5D">
        <w:rPr>
          <w:rFonts w:eastAsia="Times New Roman" w:cs="Times New Roman"/>
          <w:szCs w:val="24"/>
        </w:rPr>
        <w:t xml:space="preserve">να </w:t>
      </w:r>
      <w:proofErr w:type="spellStart"/>
      <w:r w:rsidRPr="00375B5D">
        <w:rPr>
          <w:rFonts w:eastAsia="Times New Roman" w:cs="Times New Roman"/>
          <w:szCs w:val="24"/>
        </w:rPr>
        <w:t>ταυτοτικό</w:t>
      </w:r>
      <w:proofErr w:type="spellEnd"/>
      <w:r w:rsidRPr="00375B5D">
        <w:rPr>
          <w:rFonts w:eastAsia="Times New Roman" w:cs="Times New Roman"/>
          <w:szCs w:val="24"/>
        </w:rPr>
        <w:t xml:space="preserve"> ζήτημα έχετε απέναντί σας το 80% του ελληνικού λαού</w:t>
      </w:r>
      <w:r>
        <w:rPr>
          <w:rFonts w:eastAsia="Times New Roman" w:cs="Times New Roman"/>
          <w:szCs w:val="24"/>
        </w:rPr>
        <w:t>, δη</w:t>
      </w:r>
      <w:r w:rsidRPr="00375B5D">
        <w:rPr>
          <w:rFonts w:eastAsia="Times New Roman" w:cs="Times New Roman"/>
          <w:szCs w:val="24"/>
        </w:rPr>
        <w:t xml:space="preserve">λαδή για ένα ζήτημα που αφορά πεποιθήσεις το 80% των Ελλήνων </w:t>
      </w:r>
      <w:r>
        <w:rPr>
          <w:rFonts w:eastAsia="Times New Roman" w:cs="Times New Roman"/>
          <w:szCs w:val="24"/>
        </w:rPr>
        <w:t xml:space="preserve">είναι </w:t>
      </w:r>
      <w:r w:rsidRPr="00375B5D">
        <w:rPr>
          <w:rFonts w:eastAsia="Times New Roman" w:cs="Times New Roman"/>
          <w:szCs w:val="24"/>
        </w:rPr>
        <w:t>α</w:t>
      </w:r>
      <w:r>
        <w:rPr>
          <w:rFonts w:eastAsia="Times New Roman" w:cs="Times New Roman"/>
          <w:szCs w:val="24"/>
        </w:rPr>
        <w:t>ρνητικό</w:t>
      </w:r>
      <w:r>
        <w:rPr>
          <w:rFonts w:eastAsia="Times New Roman" w:cs="Times New Roman"/>
          <w:szCs w:val="24"/>
        </w:rPr>
        <w:t>.</w:t>
      </w:r>
      <w:r w:rsidRPr="00375B5D">
        <w:rPr>
          <w:rFonts w:eastAsia="Times New Roman" w:cs="Times New Roman"/>
          <w:szCs w:val="24"/>
        </w:rPr>
        <w:t xml:space="preserve"> Είναι επιτυχία αυτό</w:t>
      </w:r>
      <w:r>
        <w:rPr>
          <w:rFonts w:eastAsia="Times New Roman" w:cs="Times New Roman"/>
          <w:szCs w:val="24"/>
        </w:rPr>
        <w:t xml:space="preserve">; </w:t>
      </w:r>
      <w:r w:rsidRPr="00375B5D">
        <w:rPr>
          <w:rFonts w:eastAsia="Times New Roman" w:cs="Times New Roman"/>
          <w:szCs w:val="24"/>
        </w:rPr>
        <w:t xml:space="preserve">Είναι μία συμφωνία με </w:t>
      </w:r>
      <w:r>
        <w:rPr>
          <w:rFonts w:eastAsia="Times New Roman" w:cs="Times New Roman"/>
          <w:szCs w:val="24"/>
        </w:rPr>
        <w:t xml:space="preserve">βαριά </w:t>
      </w:r>
      <w:r w:rsidRPr="00375B5D">
        <w:rPr>
          <w:rFonts w:eastAsia="Times New Roman" w:cs="Times New Roman"/>
          <w:szCs w:val="24"/>
        </w:rPr>
        <w:t>τραυματισμένη νομιμοποίηση</w:t>
      </w:r>
      <w:r>
        <w:rPr>
          <w:rFonts w:eastAsia="Times New Roman" w:cs="Times New Roman"/>
          <w:szCs w:val="24"/>
        </w:rPr>
        <w:t>,</w:t>
      </w:r>
      <w:r w:rsidRPr="00375B5D">
        <w:rPr>
          <w:rFonts w:eastAsia="Times New Roman" w:cs="Times New Roman"/>
          <w:szCs w:val="24"/>
        </w:rPr>
        <w:t xml:space="preserve"> αδύναμη νομιμοποίηση</w:t>
      </w:r>
      <w:r>
        <w:rPr>
          <w:rFonts w:eastAsia="Times New Roman" w:cs="Times New Roman"/>
          <w:szCs w:val="24"/>
        </w:rPr>
        <w:t>, που δεν</w:t>
      </w:r>
      <w:r>
        <w:rPr>
          <w:rFonts w:eastAsia="Times New Roman" w:cs="Times New Roman"/>
          <w:szCs w:val="24"/>
        </w:rPr>
        <w:t xml:space="preserve"> θα</w:t>
      </w:r>
      <w:r w:rsidRPr="00375B5D">
        <w:rPr>
          <w:rFonts w:eastAsia="Times New Roman" w:cs="Times New Roman"/>
          <w:szCs w:val="24"/>
        </w:rPr>
        <w:t xml:space="preserve"> την αγαπήσουν οι Έλληνες ποτέ</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Δεσμεύσατε</w:t>
      </w:r>
      <w:r w:rsidRPr="00375B5D">
        <w:rPr>
          <w:rFonts w:eastAsia="Times New Roman" w:cs="Times New Roman"/>
          <w:szCs w:val="24"/>
        </w:rPr>
        <w:t xml:space="preserve"> τη χώρα με μία συμφωνία που</w:t>
      </w:r>
      <w:r>
        <w:rPr>
          <w:rFonts w:eastAsia="Times New Roman" w:cs="Times New Roman"/>
          <w:szCs w:val="24"/>
        </w:rPr>
        <w:t xml:space="preserve"> οι Έλληνες</w:t>
      </w:r>
      <w:r w:rsidRPr="00375B5D">
        <w:rPr>
          <w:rFonts w:eastAsia="Times New Roman" w:cs="Times New Roman"/>
          <w:szCs w:val="24"/>
        </w:rPr>
        <w:t xml:space="preserve"> ποτέ δεν θα μπορέσουν να αποδεχτούν</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Κ</w:t>
      </w:r>
      <w:r w:rsidRPr="00375B5D">
        <w:rPr>
          <w:rFonts w:eastAsia="Times New Roman" w:cs="Times New Roman"/>
          <w:szCs w:val="24"/>
        </w:rPr>
        <w:t>ι αυτή είν</w:t>
      </w:r>
      <w:r>
        <w:rPr>
          <w:rFonts w:eastAsia="Times New Roman" w:cs="Times New Roman"/>
          <w:szCs w:val="24"/>
        </w:rPr>
        <w:t>αι μία δύσκολη πραγματικότητα κ</w:t>
      </w:r>
      <w:r w:rsidRPr="00375B5D">
        <w:rPr>
          <w:rFonts w:eastAsia="Times New Roman" w:cs="Times New Roman"/>
          <w:szCs w:val="24"/>
        </w:rPr>
        <w:t>ι αυτή θα πρέπει να διαχειριστούμε</w:t>
      </w:r>
      <w:r>
        <w:rPr>
          <w:rFonts w:eastAsia="Times New Roman" w:cs="Times New Roman"/>
          <w:szCs w:val="24"/>
        </w:rPr>
        <w:t xml:space="preserve">. </w:t>
      </w:r>
    </w:p>
    <w:p w14:paraId="6E819591" w14:textId="77777777" w:rsidR="004B0DF5" w:rsidRDefault="00471FB5">
      <w:pPr>
        <w:tabs>
          <w:tab w:val="left" w:pos="1905"/>
        </w:tabs>
        <w:spacing w:line="600" w:lineRule="auto"/>
        <w:ind w:firstLine="720"/>
        <w:jc w:val="both"/>
        <w:rPr>
          <w:rFonts w:eastAsia="Times New Roman" w:cs="Times New Roman"/>
          <w:szCs w:val="24"/>
        </w:rPr>
      </w:pPr>
      <w:r>
        <w:rPr>
          <w:rFonts w:eastAsia="Times New Roman" w:cs="Times New Roman"/>
          <w:szCs w:val="24"/>
        </w:rPr>
        <w:t>Ο</w:t>
      </w:r>
      <w:r w:rsidRPr="00375B5D">
        <w:rPr>
          <w:rFonts w:eastAsia="Times New Roman" w:cs="Times New Roman"/>
          <w:szCs w:val="24"/>
        </w:rPr>
        <w:t xml:space="preserve"> απολογισμό</w:t>
      </w:r>
      <w:r>
        <w:rPr>
          <w:rFonts w:eastAsia="Times New Roman" w:cs="Times New Roman"/>
          <w:szCs w:val="24"/>
        </w:rPr>
        <w:t>ς</w:t>
      </w:r>
      <w:r w:rsidRPr="00375B5D">
        <w:rPr>
          <w:rFonts w:eastAsia="Times New Roman" w:cs="Times New Roman"/>
          <w:szCs w:val="24"/>
        </w:rPr>
        <w:t xml:space="preserve"> </w:t>
      </w:r>
      <w:r>
        <w:rPr>
          <w:rFonts w:eastAsia="Times New Roman" w:cs="Times New Roman"/>
          <w:szCs w:val="24"/>
        </w:rPr>
        <w:t>σας,</w:t>
      </w:r>
      <w:r w:rsidRPr="00375B5D">
        <w:rPr>
          <w:rFonts w:eastAsia="Times New Roman" w:cs="Times New Roman"/>
          <w:szCs w:val="24"/>
        </w:rPr>
        <w:t xml:space="preserve"> λοιπόν</w:t>
      </w:r>
      <w:r>
        <w:rPr>
          <w:rFonts w:eastAsia="Times New Roman" w:cs="Times New Roman"/>
          <w:szCs w:val="24"/>
        </w:rPr>
        <w:t>,</w:t>
      </w:r>
      <w:r w:rsidRPr="00375B5D">
        <w:rPr>
          <w:rFonts w:eastAsia="Times New Roman" w:cs="Times New Roman"/>
          <w:szCs w:val="24"/>
        </w:rPr>
        <w:t xml:space="preserve"> και στα κρίσιμα ζητήματα </w:t>
      </w:r>
      <w:r>
        <w:rPr>
          <w:rFonts w:eastAsia="Times New Roman" w:cs="Times New Roman"/>
          <w:szCs w:val="24"/>
        </w:rPr>
        <w:t>της</w:t>
      </w:r>
      <w:r>
        <w:rPr>
          <w:rFonts w:eastAsia="Times New Roman" w:cs="Times New Roman"/>
          <w:szCs w:val="24"/>
        </w:rPr>
        <w:t xml:space="preserve"> εξ</w:t>
      </w:r>
      <w:r w:rsidRPr="00375B5D">
        <w:rPr>
          <w:rFonts w:eastAsia="Times New Roman" w:cs="Times New Roman"/>
          <w:szCs w:val="24"/>
        </w:rPr>
        <w:t>ωτερικής πολιτικής</w:t>
      </w:r>
      <w:r>
        <w:rPr>
          <w:rFonts w:eastAsia="Times New Roman" w:cs="Times New Roman"/>
          <w:szCs w:val="24"/>
        </w:rPr>
        <w:t xml:space="preserve"> είναι</w:t>
      </w:r>
      <w:r w:rsidRPr="00375B5D">
        <w:rPr>
          <w:rFonts w:eastAsia="Times New Roman" w:cs="Times New Roman"/>
          <w:szCs w:val="24"/>
        </w:rPr>
        <w:t xml:space="preserve"> ένας απολογισμός</w:t>
      </w:r>
      <w:r>
        <w:rPr>
          <w:rFonts w:eastAsia="Times New Roman" w:cs="Times New Roman"/>
          <w:szCs w:val="24"/>
        </w:rPr>
        <w:t>,</w:t>
      </w:r>
      <w:r w:rsidRPr="00375B5D">
        <w:rPr>
          <w:rFonts w:eastAsia="Times New Roman" w:cs="Times New Roman"/>
          <w:szCs w:val="24"/>
        </w:rPr>
        <w:t xml:space="preserve"> που δεν μας επιτρέπει ούτε καν να διανοηθούμε να σας δώσουμε ψήφο εμπιστοσύνης</w:t>
      </w:r>
      <w:r>
        <w:rPr>
          <w:rFonts w:eastAsia="Times New Roman" w:cs="Times New Roman"/>
          <w:szCs w:val="24"/>
        </w:rPr>
        <w:t>,</w:t>
      </w:r>
      <w:r w:rsidRPr="00375B5D">
        <w:rPr>
          <w:rFonts w:eastAsia="Times New Roman" w:cs="Times New Roman"/>
          <w:szCs w:val="24"/>
        </w:rPr>
        <w:t xml:space="preserve"> δεν θα το κάνουμε και </w:t>
      </w:r>
      <w:r>
        <w:rPr>
          <w:rFonts w:eastAsia="Times New Roman" w:cs="Times New Roman"/>
          <w:szCs w:val="24"/>
        </w:rPr>
        <w:t xml:space="preserve">δεν </w:t>
      </w:r>
      <w:r w:rsidRPr="00375B5D">
        <w:rPr>
          <w:rFonts w:eastAsia="Times New Roman" w:cs="Times New Roman"/>
          <w:szCs w:val="24"/>
        </w:rPr>
        <w:t>θα το κάνουμε</w:t>
      </w:r>
      <w:r>
        <w:rPr>
          <w:rFonts w:eastAsia="Times New Roman" w:cs="Times New Roman"/>
          <w:szCs w:val="24"/>
        </w:rPr>
        <w:t>, δ</w:t>
      </w:r>
      <w:r w:rsidRPr="00375B5D">
        <w:rPr>
          <w:rFonts w:eastAsia="Times New Roman" w:cs="Times New Roman"/>
          <w:szCs w:val="24"/>
        </w:rPr>
        <w:t xml:space="preserve">ιότι το </w:t>
      </w:r>
      <w:r>
        <w:rPr>
          <w:rFonts w:eastAsia="Times New Roman" w:cs="Times New Roman"/>
          <w:szCs w:val="24"/>
        </w:rPr>
        <w:t xml:space="preserve">κακό </w:t>
      </w:r>
      <w:r w:rsidRPr="00375B5D">
        <w:rPr>
          <w:rFonts w:eastAsia="Times New Roman" w:cs="Times New Roman"/>
          <w:szCs w:val="24"/>
        </w:rPr>
        <w:t>αποτέλεσμα το κακό της εξωτερικής</w:t>
      </w:r>
      <w:r>
        <w:rPr>
          <w:rFonts w:eastAsia="Times New Roman" w:cs="Times New Roman"/>
          <w:szCs w:val="24"/>
        </w:rPr>
        <w:t xml:space="preserve"> σας</w:t>
      </w:r>
      <w:r w:rsidRPr="00375B5D">
        <w:rPr>
          <w:rFonts w:eastAsia="Times New Roman" w:cs="Times New Roman"/>
          <w:szCs w:val="24"/>
        </w:rPr>
        <w:t xml:space="preserve"> πολιτικής έχει τη ρίζα στη φιλοσοφί</w:t>
      </w:r>
      <w:r>
        <w:rPr>
          <w:rFonts w:eastAsia="Times New Roman" w:cs="Times New Roman"/>
          <w:szCs w:val="24"/>
        </w:rPr>
        <w:t xml:space="preserve">α </w:t>
      </w:r>
      <w:r>
        <w:rPr>
          <w:rFonts w:eastAsia="Times New Roman" w:cs="Times New Roman"/>
          <w:szCs w:val="24"/>
        </w:rPr>
        <w:t>του διχασμού που καλλιεργείτε</w:t>
      </w:r>
      <w:r w:rsidRPr="00375B5D">
        <w:rPr>
          <w:rFonts w:eastAsia="Times New Roman" w:cs="Times New Roman"/>
          <w:szCs w:val="24"/>
        </w:rPr>
        <w:t xml:space="preserve"> χρόνια τώρα</w:t>
      </w:r>
      <w:r>
        <w:rPr>
          <w:rFonts w:eastAsia="Times New Roman" w:cs="Times New Roman"/>
          <w:szCs w:val="24"/>
        </w:rPr>
        <w:t>,</w:t>
      </w:r>
      <w:r w:rsidRPr="00375B5D">
        <w:rPr>
          <w:rFonts w:eastAsia="Times New Roman" w:cs="Times New Roman"/>
          <w:szCs w:val="24"/>
        </w:rPr>
        <w:t xml:space="preserve"> πλήττοντας </w:t>
      </w:r>
      <w:r>
        <w:rPr>
          <w:rFonts w:eastAsia="Times New Roman" w:cs="Times New Roman"/>
          <w:szCs w:val="24"/>
        </w:rPr>
        <w:t xml:space="preserve">έτσι </w:t>
      </w:r>
      <w:r w:rsidRPr="00375B5D">
        <w:rPr>
          <w:rFonts w:eastAsia="Times New Roman" w:cs="Times New Roman"/>
          <w:szCs w:val="24"/>
        </w:rPr>
        <w:t>την εθνική ενότητα</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Α</w:t>
      </w:r>
      <w:r w:rsidRPr="00375B5D">
        <w:rPr>
          <w:rFonts w:eastAsia="Times New Roman" w:cs="Times New Roman"/>
          <w:szCs w:val="24"/>
        </w:rPr>
        <w:t xml:space="preserve">υτό </w:t>
      </w:r>
      <w:r>
        <w:rPr>
          <w:rFonts w:eastAsia="Times New Roman" w:cs="Times New Roman"/>
          <w:szCs w:val="24"/>
        </w:rPr>
        <w:t>όμως,</w:t>
      </w:r>
      <w:r w:rsidRPr="00375B5D">
        <w:rPr>
          <w:rFonts w:eastAsia="Times New Roman" w:cs="Times New Roman"/>
          <w:szCs w:val="24"/>
        </w:rPr>
        <w:t xml:space="preserve"> θα τελειώσει όμως στις 26 του μηνός</w:t>
      </w:r>
      <w:r>
        <w:rPr>
          <w:rFonts w:eastAsia="Times New Roman" w:cs="Times New Roman"/>
          <w:szCs w:val="24"/>
        </w:rPr>
        <w:t>,</w:t>
      </w:r>
      <w:r w:rsidRPr="00375B5D">
        <w:rPr>
          <w:rFonts w:eastAsia="Times New Roman" w:cs="Times New Roman"/>
          <w:szCs w:val="24"/>
        </w:rPr>
        <w:t xml:space="preserve"> διότι το αποτέλεσμα των εκλογών θα είναι τέτοιο που θα δώσει στη Νέα Δημοκρατία και την ευθύνη </w:t>
      </w:r>
      <w:r w:rsidRPr="00375B5D">
        <w:rPr>
          <w:rFonts w:eastAsia="Times New Roman" w:cs="Times New Roman"/>
          <w:szCs w:val="24"/>
        </w:rPr>
        <w:lastRenderedPageBreak/>
        <w:t xml:space="preserve">αλλά και την ιστορική ευκαιρία να </w:t>
      </w:r>
      <w:r w:rsidRPr="00375B5D">
        <w:rPr>
          <w:rFonts w:eastAsia="Times New Roman" w:cs="Times New Roman"/>
          <w:szCs w:val="24"/>
        </w:rPr>
        <w:t>αποκαταστήσει το μείζον</w:t>
      </w:r>
      <w:r>
        <w:rPr>
          <w:rFonts w:eastAsia="Times New Roman" w:cs="Times New Roman"/>
          <w:szCs w:val="24"/>
        </w:rPr>
        <w:t>,</w:t>
      </w:r>
      <w:r w:rsidRPr="00375B5D">
        <w:rPr>
          <w:rFonts w:eastAsia="Times New Roman" w:cs="Times New Roman"/>
          <w:szCs w:val="24"/>
        </w:rPr>
        <w:t xml:space="preserve"> το κύριο</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 xml:space="preserve">το ζωτικό </w:t>
      </w:r>
      <w:r w:rsidRPr="00375B5D">
        <w:rPr>
          <w:rFonts w:eastAsia="Times New Roman" w:cs="Times New Roman"/>
          <w:szCs w:val="24"/>
        </w:rPr>
        <w:t xml:space="preserve">στοιχείο </w:t>
      </w:r>
      <w:r>
        <w:rPr>
          <w:rFonts w:eastAsia="Times New Roman" w:cs="Times New Roman"/>
          <w:szCs w:val="24"/>
        </w:rPr>
        <w:t xml:space="preserve">τις </w:t>
      </w:r>
      <w:r w:rsidRPr="00375B5D">
        <w:rPr>
          <w:rFonts w:eastAsia="Times New Roman" w:cs="Times New Roman"/>
          <w:szCs w:val="24"/>
        </w:rPr>
        <w:t>πορείας ενός έθνους</w:t>
      </w:r>
      <w:r>
        <w:rPr>
          <w:rFonts w:eastAsia="Times New Roman" w:cs="Times New Roman"/>
          <w:szCs w:val="24"/>
        </w:rPr>
        <w:t>, που είναι η ενότητά</w:t>
      </w:r>
      <w:r w:rsidRPr="00375B5D">
        <w:rPr>
          <w:rFonts w:eastAsia="Times New Roman" w:cs="Times New Roman"/>
          <w:szCs w:val="24"/>
        </w:rPr>
        <w:t xml:space="preserve"> του</w:t>
      </w:r>
      <w:r>
        <w:rPr>
          <w:rFonts w:eastAsia="Times New Roman" w:cs="Times New Roman"/>
          <w:szCs w:val="24"/>
        </w:rPr>
        <w:t>.</w:t>
      </w:r>
    </w:p>
    <w:p w14:paraId="6E819592" w14:textId="77777777" w:rsidR="004B0DF5" w:rsidRDefault="00471FB5">
      <w:pPr>
        <w:tabs>
          <w:tab w:val="left" w:pos="1905"/>
        </w:tabs>
        <w:spacing w:line="600" w:lineRule="auto"/>
        <w:ind w:firstLine="720"/>
        <w:jc w:val="both"/>
        <w:rPr>
          <w:rFonts w:eastAsia="Times New Roman" w:cs="Times New Roman"/>
          <w:szCs w:val="24"/>
        </w:rPr>
      </w:pPr>
      <w:r w:rsidRPr="00375B5D">
        <w:rPr>
          <w:rFonts w:eastAsia="Times New Roman" w:cs="Times New Roman"/>
          <w:szCs w:val="24"/>
        </w:rPr>
        <w:t>Σας ευχαριστώ</w:t>
      </w:r>
      <w:r>
        <w:rPr>
          <w:rFonts w:eastAsia="Times New Roman" w:cs="Times New Roman"/>
          <w:szCs w:val="24"/>
        </w:rPr>
        <w:t>.</w:t>
      </w:r>
    </w:p>
    <w:p w14:paraId="6E819593" w14:textId="77777777" w:rsidR="004B0DF5" w:rsidRDefault="00471FB5">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819594" w14:textId="77777777" w:rsidR="004B0DF5" w:rsidRDefault="00471FB5">
      <w:pPr>
        <w:tabs>
          <w:tab w:val="left" w:pos="1905"/>
        </w:tabs>
        <w:spacing w:line="600" w:lineRule="auto"/>
        <w:ind w:firstLine="720"/>
        <w:jc w:val="both"/>
        <w:rPr>
          <w:rFonts w:eastAsia="Times New Roman" w:cs="Times New Roman"/>
          <w:szCs w:val="24"/>
        </w:rPr>
      </w:pPr>
      <w:r w:rsidRPr="00E66DB4">
        <w:rPr>
          <w:rFonts w:eastAsia="Times New Roman" w:cs="Times New Roman"/>
          <w:b/>
          <w:szCs w:val="24"/>
        </w:rPr>
        <w:t xml:space="preserve">ΠΡΟΕΔΡΕΥΩΝ (Αναστάσιος Κουράκης): </w:t>
      </w:r>
      <w:r w:rsidRPr="00375B5D">
        <w:rPr>
          <w:rFonts w:eastAsia="Times New Roman" w:cs="Times New Roman"/>
          <w:szCs w:val="24"/>
        </w:rPr>
        <w:t xml:space="preserve">Ευχαριστούμε τον </w:t>
      </w:r>
      <w:r>
        <w:rPr>
          <w:rFonts w:eastAsia="Times New Roman" w:cs="Times New Roman"/>
          <w:szCs w:val="24"/>
        </w:rPr>
        <w:t xml:space="preserve">κ. </w:t>
      </w:r>
      <w:r w:rsidRPr="00375B5D">
        <w:rPr>
          <w:rFonts w:eastAsia="Times New Roman" w:cs="Times New Roman"/>
          <w:szCs w:val="24"/>
        </w:rPr>
        <w:t>Γιώργο Κουμουτσάκο</w:t>
      </w:r>
      <w:r>
        <w:rPr>
          <w:rFonts w:eastAsia="Times New Roman" w:cs="Times New Roman"/>
          <w:szCs w:val="24"/>
        </w:rPr>
        <w:t>,</w:t>
      </w:r>
      <w:r w:rsidRPr="00375B5D">
        <w:rPr>
          <w:rFonts w:eastAsia="Times New Roman" w:cs="Times New Roman"/>
          <w:szCs w:val="24"/>
        </w:rPr>
        <w:t xml:space="preserve"> Βουλευτή </w:t>
      </w:r>
      <w:r>
        <w:rPr>
          <w:rFonts w:eastAsia="Times New Roman" w:cs="Times New Roman"/>
          <w:szCs w:val="24"/>
        </w:rPr>
        <w:t xml:space="preserve"> Β΄ </w:t>
      </w:r>
      <w:r w:rsidRPr="00375B5D">
        <w:rPr>
          <w:rFonts w:eastAsia="Times New Roman" w:cs="Times New Roman"/>
          <w:szCs w:val="24"/>
        </w:rPr>
        <w:t>Αθηνών της Νέας Δημοκρατίας</w:t>
      </w:r>
      <w:r>
        <w:rPr>
          <w:rFonts w:eastAsia="Times New Roman" w:cs="Times New Roman"/>
          <w:szCs w:val="24"/>
        </w:rPr>
        <w:t>.</w:t>
      </w:r>
      <w:r w:rsidRPr="00375B5D">
        <w:rPr>
          <w:rFonts w:eastAsia="Times New Roman" w:cs="Times New Roman"/>
          <w:szCs w:val="24"/>
        </w:rPr>
        <w:t xml:space="preserve"> </w:t>
      </w:r>
    </w:p>
    <w:p w14:paraId="6E819595" w14:textId="77777777" w:rsidR="004B0DF5" w:rsidRDefault="00471FB5">
      <w:pPr>
        <w:tabs>
          <w:tab w:val="left" w:pos="1905"/>
        </w:tabs>
        <w:spacing w:line="600" w:lineRule="auto"/>
        <w:ind w:firstLine="720"/>
        <w:jc w:val="both"/>
        <w:rPr>
          <w:rFonts w:eastAsia="Times New Roman" w:cs="Times New Roman"/>
          <w:szCs w:val="24"/>
        </w:rPr>
      </w:pPr>
      <w:r w:rsidRPr="00375B5D">
        <w:rPr>
          <w:rFonts w:eastAsia="Times New Roman" w:cs="Times New Roman"/>
          <w:szCs w:val="24"/>
        </w:rPr>
        <w:t>Το</w:t>
      </w:r>
      <w:r>
        <w:rPr>
          <w:rFonts w:eastAsia="Times New Roman" w:cs="Times New Roman"/>
          <w:szCs w:val="24"/>
        </w:rPr>
        <w:t>ν</w:t>
      </w:r>
      <w:r w:rsidRPr="00375B5D">
        <w:rPr>
          <w:rFonts w:eastAsia="Times New Roman" w:cs="Times New Roman"/>
          <w:szCs w:val="24"/>
        </w:rPr>
        <w:t xml:space="preserve"> </w:t>
      </w:r>
      <w:r>
        <w:rPr>
          <w:rFonts w:eastAsia="Times New Roman" w:cs="Times New Roman"/>
          <w:szCs w:val="24"/>
        </w:rPr>
        <w:t>λόγο έχει ο κ.</w:t>
      </w:r>
      <w:r w:rsidRPr="00375B5D">
        <w:rPr>
          <w:rFonts w:eastAsia="Times New Roman" w:cs="Times New Roman"/>
          <w:szCs w:val="24"/>
        </w:rPr>
        <w:t xml:space="preserve"> Νίκος Φίλης</w:t>
      </w:r>
      <w:r>
        <w:rPr>
          <w:rFonts w:eastAsia="Times New Roman" w:cs="Times New Roman"/>
          <w:szCs w:val="24"/>
        </w:rPr>
        <w:t>,</w:t>
      </w:r>
      <w:r w:rsidRPr="00375B5D">
        <w:rPr>
          <w:rFonts w:eastAsia="Times New Roman" w:cs="Times New Roman"/>
          <w:szCs w:val="24"/>
        </w:rPr>
        <w:t xml:space="preserve"> Βουλευτής ΣΥΡΙΖΑ</w:t>
      </w:r>
      <w:r>
        <w:rPr>
          <w:rFonts w:eastAsia="Times New Roman" w:cs="Times New Roman"/>
          <w:szCs w:val="24"/>
        </w:rPr>
        <w:t>, για επτά</w:t>
      </w:r>
      <w:r w:rsidRPr="00375B5D">
        <w:rPr>
          <w:rFonts w:eastAsia="Times New Roman" w:cs="Times New Roman"/>
          <w:szCs w:val="24"/>
        </w:rPr>
        <w:t xml:space="preserve"> λεπτά</w:t>
      </w:r>
      <w:r>
        <w:rPr>
          <w:rFonts w:eastAsia="Times New Roman" w:cs="Times New Roman"/>
          <w:szCs w:val="24"/>
        </w:rPr>
        <w:t>.</w:t>
      </w:r>
    </w:p>
    <w:p w14:paraId="6E819596" w14:textId="77777777" w:rsidR="004B0DF5" w:rsidRDefault="00471FB5">
      <w:pPr>
        <w:tabs>
          <w:tab w:val="left" w:pos="1905"/>
        </w:tabs>
        <w:spacing w:line="600" w:lineRule="auto"/>
        <w:ind w:firstLine="720"/>
        <w:jc w:val="both"/>
        <w:rPr>
          <w:rFonts w:eastAsia="Times New Roman" w:cs="Times New Roman"/>
          <w:szCs w:val="24"/>
        </w:rPr>
      </w:pPr>
      <w:r w:rsidRPr="00E66DB4">
        <w:rPr>
          <w:rFonts w:eastAsia="Times New Roman" w:cs="Times New Roman"/>
          <w:b/>
          <w:szCs w:val="24"/>
        </w:rPr>
        <w:t>ΝΙΚΟΛΑΟΣ ΦΙΛΗΣ:</w:t>
      </w:r>
      <w:r w:rsidRPr="00E66DB4">
        <w:rPr>
          <w:rFonts w:eastAsia="Times New Roman" w:cs="Times New Roman"/>
          <w:szCs w:val="24"/>
        </w:rPr>
        <w:t xml:space="preserve"> </w:t>
      </w:r>
      <w:r w:rsidRPr="00375B5D">
        <w:rPr>
          <w:rFonts w:eastAsia="Times New Roman" w:cs="Times New Roman"/>
          <w:szCs w:val="24"/>
        </w:rPr>
        <w:t>Κυρίες και κύριοι συνάδελφοι</w:t>
      </w:r>
      <w:r>
        <w:rPr>
          <w:rFonts w:eastAsia="Times New Roman" w:cs="Times New Roman"/>
          <w:szCs w:val="24"/>
        </w:rPr>
        <w:t>, όταν άκουσα τον κ. Μητσοτάκη να αναγγέλλ</w:t>
      </w:r>
      <w:r w:rsidRPr="00375B5D">
        <w:rPr>
          <w:rFonts w:eastAsia="Times New Roman" w:cs="Times New Roman"/>
          <w:szCs w:val="24"/>
        </w:rPr>
        <w:t xml:space="preserve">ει την πρόταση μομφής εναντίον </w:t>
      </w:r>
      <w:r>
        <w:rPr>
          <w:rFonts w:eastAsia="Times New Roman" w:cs="Times New Roman"/>
          <w:szCs w:val="24"/>
        </w:rPr>
        <w:t xml:space="preserve">του </w:t>
      </w:r>
      <w:r w:rsidRPr="00375B5D">
        <w:rPr>
          <w:rFonts w:eastAsia="Times New Roman" w:cs="Times New Roman"/>
          <w:szCs w:val="24"/>
        </w:rPr>
        <w:t xml:space="preserve">Παύλου </w:t>
      </w:r>
      <w:proofErr w:type="spellStart"/>
      <w:r w:rsidRPr="00375B5D">
        <w:rPr>
          <w:rFonts w:eastAsia="Times New Roman" w:cs="Times New Roman"/>
          <w:szCs w:val="24"/>
        </w:rPr>
        <w:t>Πολάκη</w:t>
      </w:r>
      <w:proofErr w:type="spellEnd"/>
      <w:r>
        <w:rPr>
          <w:rFonts w:eastAsia="Times New Roman" w:cs="Times New Roman"/>
          <w:szCs w:val="24"/>
        </w:rPr>
        <w:t>,</w:t>
      </w:r>
      <w:r w:rsidRPr="00375B5D">
        <w:rPr>
          <w:rFonts w:eastAsia="Times New Roman" w:cs="Times New Roman"/>
          <w:szCs w:val="24"/>
        </w:rPr>
        <w:t xml:space="preserve"> ένιωσα τόση έκπληξη</w:t>
      </w:r>
      <w:r>
        <w:rPr>
          <w:rFonts w:eastAsia="Times New Roman" w:cs="Times New Roman"/>
          <w:szCs w:val="24"/>
        </w:rPr>
        <w:t>,</w:t>
      </w:r>
      <w:r w:rsidRPr="00375B5D">
        <w:rPr>
          <w:rFonts w:eastAsia="Times New Roman" w:cs="Times New Roman"/>
          <w:szCs w:val="24"/>
        </w:rPr>
        <w:t xml:space="preserve"> που στην αρχή δεν μπορούσα να το πιστέψω</w:t>
      </w:r>
      <w:r>
        <w:rPr>
          <w:rFonts w:eastAsia="Times New Roman" w:cs="Times New Roman"/>
          <w:szCs w:val="24"/>
        </w:rPr>
        <w:t>.</w:t>
      </w:r>
      <w:r w:rsidRPr="00375B5D">
        <w:rPr>
          <w:rFonts w:eastAsia="Times New Roman" w:cs="Times New Roman"/>
          <w:szCs w:val="24"/>
        </w:rPr>
        <w:t xml:space="preserve"> Τι ανέλπιστο δώρο ήταν αυτό για το</w:t>
      </w:r>
      <w:r>
        <w:rPr>
          <w:rFonts w:eastAsia="Times New Roman" w:cs="Times New Roman"/>
          <w:szCs w:val="24"/>
        </w:rPr>
        <w:t>ν</w:t>
      </w:r>
      <w:r w:rsidRPr="00375B5D">
        <w:rPr>
          <w:rFonts w:eastAsia="Times New Roman" w:cs="Times New Roman"/>
          <w:szCs w:val="24"/>
        </w:rPr>
        <w:t xml:space="preserve"> ΣΥΡΙΖΑ</w:t>
      </w:r>
      <w:r>
        <w:rPr>
          <w:rFonts w:eastAsia="Times New Roman" w:cs="Times New Roman"/>
          <w:szCs w:val="24"/>
        </w:rPr>
        <w:t>, να μετατρέψει</w:t>
      </w:r>
      <w:r w:rsidRPr="00375B5D">
        <w:rPr>
          <w:rFonts w:eastAsia="Times New Roman" w:cs="Times New Roman"/>
          <w:szCs w:val="24"/>
        </w:rPr>
        <w:t xml:space="preserve"> ο αρχηγός της Αξιωματική</w:t>
      </w:r>
      <w:r>
        <w:rPr>
          <w:rFonts w:eastAsia="Times New Roman" w:cs="Times New Roman"/>
          <w:szCs w:val="24"/>
        </w:rPr>
        <w:t>ς</w:t>
      </w:r>
      <w:r w:rsidRPr="00375B5D">
        <w:rPr>
          <w:rFonts w:eastAsia="Times New Roman" w:cs="Times New Roman"/>
          <w:szCs w:val="24"/>
        </w:rPr>
        <w:t xml:space="preserve"> Αντιπολίτευση</w:t>
      </w:r>
      <w:r>
        <w:rPr>
          <w:rFonts w:eastAsia="Times New Roman" w:cs="Times New Roman"/>
          <w:szCs w:val="24"/>
        </w:rPr>
        <w:t>ς</w:t>
      </w:r>
      <w:r w:rsidRPr="00375B5D">
        <w:rPr>
          <w:rFonts w:eastAsia="Times New Roman" w:cs="Times New Roman"/>
          <w:szCs w:val="24"/>
        </w:rPr>
        <w:t xml:space="preserve"> ένα ζήτημα </w:t>
      </w:r>
      <w:r>
        <w:rPr>
          <w:rFonts w:eastAsia="Times New Roman" w:cs="Times New Roman"/>
          <w:szCs w:val="24"/>
        </w:rPr>
        <w:lastRenderedPageBreak/>
        <w:t>αυστηρής</w:t>
      </w:r>
      <w:r>
        <w:rPr>
          <w:rFonts w:eastAsia="Times New Roman" w:cs="Times New Roman"/>
          <w:szCs w:val="24"/>
        </w:rPr>
        <w:t>,</w:t>
      </w:r>
      <w:r>
        <w:rPr>
          <w:rFonts w:eastAsia="Times New Roman" w:cs="Times New Roman"/>
          <w:szCs w:val="24"/>
        </w:rPr>
        <w:t xml:space="preserve"> έστω</w:t>
      </w:r>
      <w:r>
        <w:rPr>
          <w:rFonts w:eastAsia="Times New Roman" w:cs="Times New Roman"/>
          <w:szCs w:val="24"/>
        </w:rPr>
        <w:t>,</w:t>
      </w:r>
      <w:r w:rsidRPr="00375B5D">
        <w:rPr>
          <w:rFonts w:eastAsia="Times New Roman" w:cs="Times New Roman"/>
          <w:szCs w:val="24"/>
        </w:rPr>
        <w:t xml:space="preserve"> κριτικής προς έναν Υπουργό</w:t>
      </w:r>
      <w:r>
        <w:rPr>
          <w:rFonts w:eastAsia="Times New Roman" w:cs="Times New Roman"/>
          <w:szCs w:val="24"/>
        </w:rPr>
        <w:t>,</w:t>
      </w:r>
      <w:r w:rsidRPr="00375B5D">
        <w:rPr>
          <w:rFonts w:eastAsia="Times New Roman" w:cs="Times New Roman"/>
          <w:szCs w:val="24"/>
        </w:rPr>
        <w:t xml:space="preserve"> σε πρόταση μομφής εναντίον</w:t>
      </w:r>
      <w:r>
        <w:rPr>
          <w:rFonts w:eastAsia="Times New Roman" w:cs="Times New Roman"/>
          <w:szCs w:val="24"/>
        </w:rPr>
        <w:t xml:space="preserve"> του, κ</w:t>
      </w:r>
      <w:r w:rsidRPr="00375B5D">
        <w:rPr>
          <w:rFonts w:eastAsia="Times New Roman" w:cs="Times New Roman"/>
          <w:szCs w:val="24"/>
        </w:rPr>
        <w:t>άτι που</w:t>
      </w:r>
      <w:r>
        <w:rPr>
          <w:rFonts w:eastAsia="Times New Roman" w:cs="Times New Roman"/>
          <w:szCs w:val="24"/>
        </w:rPr>
        <w:t>,</w:t>
      </w:r>
      <w:r w:rsidRPr="00375B5D">
        <w:rPr>
          <w:rFonts w:eastAsia="Times New Roman" w:cs="Times New Roman"/>
          <w:szCs w:val="24"/>
        </w:rPr>
        <w:t xml:space="preserve"> κακά τα ψέματα</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σ</w:t>
      </w:r>
      <w:r>
        <w:rPr>
          <w:rFonts w:eastAsia="Times New Roman" w:cs="Times New Roman"/>
          <w:szCs w:val="24"/>
        </w:rPr>
        <w:t>υσπειρώνει</w:t>
      </w:r>
      <w:r w:rsidRPr="00375B5D">
        <w:rPr>
          <w:rFonts w:eastAsia="Times New Roman" w:cs="Times New Roman"/>
          <w:szCs w:val="24"/>
        </w:rPr>
        <w:t xml:space="preserve"> κάθε κυβερνητική πλειοψηφία</w:t>
      </w:r>
      <w:r>
        <w:rPr>
          <w:rFonts w:eastAsia="Times New Roman" w:cs="Times New Roman"/>
          <w:szCs w:val="24"/>
        </w:rPr>
        <w:t>, αφού προσ</w:t>
      </w:r>
      <w:r w:rsidRPr="00375B5D">
        <w:rPr>
          <w:rFonts w:eastAsia="Times New Roman" w:cs="Times New Roman"/>
          <w:szCs w:val="24"/>
        </w:rPr>
        <w:t>λαμβάνει χαρακτήρα πρότασης μομφής προς το σύνολο της Κυβέρνησης</w:t>
      </w:r>
      <w:r>
        <w:rPr>
          <w:rFonts w:eastAsia="Times New Roman" w:cs="Times New Roman"/>
          <w:szCs w:val="24"/>
        </w:rPr>
        <w:t>.</w:t>
      </w:r>
      <w:r w:rsidRPr="00375B5D">
        <w:rPr>
          <w:rFonts w:eastAsia="Times New Roman" w:cs="Times New Roman"/>
          <w:szCs w:val="24"/>
        </w:rPr>
        <w:t xml:space="preserve"> Και </w:t>
      </w:r>
      <w:r>
        <w:rPr>
          <w:rFonts w:eastAsia="Times New Roman" w:cs="Times New Roman"/>
          <w:szCs w:val="24"/>
        </w:rPr>
        <w:t>μάλιστα, δεν πρόκειται για</w:t>
      </w:r>
      <w:r w:rsidRPr="00375B5D">
        <w:rPr>
          <w:rFonts w:eastAsia="Times New Roman" w:cs="Times New Roman"/>
          <w:szCs w:val="24"/>
        </w:rPr>
        <w:t xml:space="preserve"> ένα ζήτημα</w:t>
      </w:r>
      <w:r>
        <w:rPr>
          <w:rFonts w:eastAsia="Times New Roman" w:cs="Times New Roman"/>
          <w:szCs w:val="24"/>
        </w:rPr>
        <w:t>,</w:t>
      </w:r>
      <w:r w:rsidRPr="00375B5D">
        <w:rPr>
          <w:rFonts w:eastAsia="Times New Roman" w:cs="Times New Roman"/>
          <w:szCs w:val="24"/>
        </w:rPr>
        <w:t xml:space="preserve"> που άπτεται των αρμοδιοτήτων του</w:t>
      </w:r>
      <w:r>
        <w:rPr>
          <w:rFonts w:eastAsia="Times New Roman" w:cs="Times New Roman"/>
          <w:szCs w:val="24"/>
        </w:rPr>
        <w:t>,</w:t>
      </w:r>
      <w:r w:rsidRPr="00375B5D">
        <w:rPr>
          <w:rFonts w:eastAsia="Times New Roman" w:cs="Times New Roman"/>
          <w:szCs w:val="24"/>
        </w:rPr>
        <w:t xml:space="preserve"> αλλά</w:t>
      </w:r>
      <w:r>
        <w:rPr>
          <w:rFonts w:eastAsia="Times New Roman" w:cs="Times New Roman"/>
          <w:szCs w:val="24"/>
        </w:rPr>
        <w:t xml:space="preserve"> για την αντιπαράθεσή του με τον κ. </w:t>
      </w:r>
      <w:proofErr w:type="spellStart"/>
      <w:r>
        <w:rPr>
          <w:rFonts w:eastAsia="Times New Roman" w:cs="Times New Roman"/>
          <w:szCs w:val="24"/>
        </w:rPr>
        <w:t>Κυμπουρόπουλο</w:t>
      </w:r>
      <w:proofErr w:type="spellEnd"/>
      <w:r>
        <w:rPr>
          <w:rFonts w:eastAsia="Times New Roman" w:cs="Times New Roman"/>
          <w:szCs w:val="24"/>
        </w:rPr>
        <w:t xml:space="preserve"> </w:t>
      </w:r>
      <w:r w:rsidRPr="00375B5D">
        <w:rPr>
          <w:rFonts w:eastAsia="Times New Roman" w:cs="Times New Roman"/>
          <w:szCs w:val="24"/>
        </w:rPr>
        <w:t>στο Facebo</w:t>
      </w:r>
      <w:r w:rsidRPr="00375B5D">
        <w:rPr>
          <w:rFonts w:eastAsia="Times New Roman" w:cs="Times New Roman"/>
          <w:szCs w:val="24"/>
        </w:rPr>
        <w:t>ok</w:t>
      </w:r>
      <w:r>
        <w:rPr>
          <w:rFonts w:eastAsia="Times New Roman" w:cs="Times New Roman"/>
          <w:szCs w:val="24"/>
        </w:rPr>
        <w:t>,</w:t>
      </w:r>
      <w:r w:rsidRPr="00375B5D">
        <w:rPr>
          <w:rFonts w:eastAsia="Times New Roman" w:cs="Times New Roman"/>
          <w:szCs w:val="24"/>
        </w:rPr>
        <w:t xml:space="preserve"> με τρόπο που </w:t>
      </w:r>
      <w:r>
        <w:rPr>
          <w:rFonts w:eastAsia="Times New Roman" w:cs="Times New Roman"/>
          <w:szCs w:val="24"/>
        </w:rPr>
        <w:t>κάποιοι κρίναμε</w:t>
      </w:r>
      <w:r w:rsidRPr="00375B5D">
        <w:rPr>
          <w:rFonts w:eastAsia="Times New Roman" w:cs="Times New Roman"/>
          <w:szCs w:val="24"/>
        </w:rPr>
        <w:t xml:space="preserve"> άστοχο και άδικο</w:t>
      </w:r>
      <w:r>
        <w:rPr>
          <w:rFonts w:eastAsia="Times New Roman" w:cs="Times New Roman"/>
          <w:szCs w:val="24"/>
        </w:rPr>
        <w:t xml:space="preserve">, και για τον κ. </w:t>
      </w:r>
      <w:proofErr w:type="spellStart"/>
      <w:r>
        <w:rPr>
          <w:rFonts w:eastAsia="Times New Roman" w:cs="Times New Roman"/>
          <w:szCs w:val="24"/>
        </w:rPr>
        <w:t>Κυμπουρόπουλο</w:t>
      </w:r>
      <w:proofErr w:type="spellEnd"/>
      <w:r w:rsidRPr="00375B5D">
        <w:rPr>
          <w:rFonts w:eastAsia="Times New Roman" w:cs="Times New Roman"/>
          <w:szCs w:val="24"/>
        </w:rPr>
        <w:t xml:space="preserve"> αλλά και </w:t>
      </w:r>
      <w:r>
        <w:rPr>
          <w:rFonts w:eastAsia="Times New Roman" w:cs="Times New Roman"/>
          <w:szCs w:val="24"/>
        </w:rPr>
        <w:t>για τον ίδιο τον κ.</w:t>
      </w:r>
      <w:r w:rsidRPr="00375B5D">
        <w:rPr>
          <w:rFonts w:eastAsia="Times New Roman" w:cs="Times New Roman"/>
          <w:szCs w:val="24"/>
        </w:rPr>
        <w:t xml:space="preserve"> </w:t>
      </w:r>
      <w:proofErr w:type="spellStart"/>
      <w:r w:rsidRPr="00375B5D">
        <w:rPr>
          <w:rFonts w:eastAsia="Times New Roman" w:cs="Times New Roman"/>
          <w:szCs w:val="24"/>
        </w:rPr>
        <w:t>Πολάκη</w:t>
      </w:r>
      <w:proofErr w:type="spellEnd"/>
      <w:r>
        <w:rPr>
          <w:rFonts w:eastAsia="Times New Roman" w:cs="Times New Roman"/>
          <w:szCs w:val="24"/>
        </w:rPr>
        <w:t>, αν</w:t>
      </w:r>
      <w:r w:rsidRPr="00375B5D">
        <w:rPr>
          <w:rFonts w:eastAsia="Times New Roman" w:cs="Times New Roman"/>
          <w:szCs w:val="24"/>
        </w:rPr>
        <w:t xml:space="preserve"> αναλογιστούμε το πολύ σημαντικό έργο της Κυβέρνησης και του ΣΥΡΙΖΑ στην υγεία</w:t>
      </w:r>
      <w:r>
        <w:rPr>
          <w:rFonts w:eastAsia="Times New Roman" w:cs="Times New Roman"/>
          <w:szCs w:val="24"/>
        </w:rPr>
        <w:t>,</w:t>
      </w:r>
      <w:r w:rsidRPr="00375B5D">
        <w:rPr>
          <w:rFonts w:eastAsia="Times New Roman" w:cs="Times New Roman"/>
          <w:szCs w:val="24"/>
        </w:rPr>
        <w:t xml:space="preserve"> ένα έργο που φέρει τη σφραγίδα του Ανδρέα Ξανθού και του </w:t>
      </w:r>
      <w:r w:rsidRPr="00375B5D">
        <w:rPr>
          <w:rFonts w:eastAsia="Times New Roman" w:cs="Times New Roman"/>
          <w:szCs w:val="24"/>
        </w:rPr>
        <w:t xml:space="preserve">ίδιου του Παύλου </w:t>
      </w:r>
      <w:proofErr w:type="spellStart"/>
      <w:r w:rsidRPr="00375B5D">
        <w:rPr>
          <w:rFonts w:eastAsia="Times New Roman" w:cs="Times New Roman"/>
          <w:szCs w:val="24"/>
        </w:rPr>
        <w:t>Πολάκη</w:t>
      </w:r>
      <w:proofErr w:type="spellEnd"/>
      <w:r>
        <w:rPr>
          <w:rFonts w:eastAsia="Times New Roman" w:cs="Times New Roman"/>
          <w:szCs w:val="24"/>
        </w:rPr>
        <w:t xml:space="preserve">. </w:t>
      </w:r>
    </w:p>
    <w:p w14:paraId="6E819597" w14:textId="77777777" w:rsidR="004B0DF5" w:rsidRDefault="00471FB5">
      <w:pPr>
        <w:tabs>
          <w:tab w:val="left" w:pos="1905"/>
        </w:tabs>
        <w:spacing w:line="600" w:lineRule="auto"/>
        <w:ind w:firstLine="720"/>
        <w:jc w:val="both"/>
        <w:rPr>
          <w:rFonts w:eastAsia="Times New Roman" w:cs="Times New Roman"/>
          <w:szCs w:val="24"/>
        </w:rPr>
      </w:pPr>
      <w:r>
        <w:rPr>
          <w:rFonts w:eastAsia="Times New Roman" w:cs="Times New Roman"/>
          <w:szCs w:val="24"/>
        </w:rPr>
        <w:t>Είναι</w:t>
      </w:r>
      <w:r w:rsidRPr="00375B5D">
        <w:rPr>
          <w:rFonts w:eastAsia="Times New Roman" w:cs="Times New Roman"/>
          <w:szCs w:val="24"/>
        </w:rPr>
        <w:t xml:space="preserve"> ένα ζήτημα που </w:t>
      </w:r>
      <w:r>
        <w:rPr>
          <w:rFonts w:eastAsia="Times New Roman" w:cs="Times New Roman"/>
          <w:szCs w:val="24"/>
        </w:rPr>
        <w:t>αναδείχτηκε</w:t>
      </w:r>
      <w:r w:rsidRPr="00375B5D">
        <w:rPr>
          <w:rFonts w:eastAsia="Times New Roman" w:cs="Times New Roman"/>
          <w:szCs w:val="24"/>
        </w:rPr>
        <w:t xml:space="preserve"> από τη Νέα Δημοκρατία</w:t>
      </w:r>
      <w:r>
        <w:rPr>
          <w:rFonts w:eastAsia="Times New Roman" w:cs="Times New Roman"/>
          <w:szCs w:val="24"/>
        </w:rPr>
        <w:t>,</w:t>
      </w:r>
      <w:r w:rsidRPr="00375B5D">
        <w:rPr>
          <w:rFonts w:eastAsia="Times New Roman" w:cs="Times New Roman"/>
          <w:szCs w:val="24"/>
        </w:rPr>
        <w:t xml:space="preserve"> κατά τη συζήτηση του νομοσχεδίου για την παιδεία</w:t>
      </w:r>
      <w:r>
        <w:rPr>
          <w:rFonts w:eastAsia="Times New Roman" w:cs="Times New Roman"/>
          <w:szCs w:val="24"/>
        </w:rPr>
        <w:t>, υπήρξαν</w:t>
      </w:r>
      <w:r w:rsidRPr="00375B5D">
        <w:rPr>
          <w:rFonts w:eastAsia="Times New Roman" w:cs="Times New Roman"/>
          <w:szCs w:val="24"/>
        </w:rPr>
        <w:t xml:space="preserve"> τοποθετήσεις</w:t>
      </w:r>
      <w:r>
        <w:rPr>
          <w:rFonts w:eastAsia="Times New Roman" w:cs="Times New Roman"/>
          <w:szCs w:val="24"/>
        </w:rPr>
        <w:t>,</w:t>
      </w:r>
      <w:r w:rsidRPr="00375B5D">
        <w:rPr>
          <w:rFonts w:eastAsia="Times New Roman" w:cs="Times New Roman"/>
          <w:szCs w:val="24"/>
        </w:rPr>
        <w:t xml:space="preserve"> και </w:t>
      </w:r>
      <w:r>
        <w:rPr>
          <w:rFonts w:eastAsia="Times New Roman" w:cs="Times New Roman"/>
          <w:szCs w:val="24"/>
        </w:rPr>
        <w:t>στη συνεδρίαση</w:t>
      </w:r>
      <w:r w:rsidRPr="00375B5D">
        <w:rPr>
          <w:rFonts w:eastAsia="Times New Roman" w:cs="Times New Roman"/>
          <w:szCs w:val="24"/>
        </w:rPr>
        <w:t xml:space="preserve"> και δημόσια</w:t>
      </w:r>
      <w:r>
        <w:rPr>
          <w:rFonts w:eastAsia="Times New Roman" w:cs="Times New Roman"/>
          <w:szCs w:val="24"/>
        </w:rPr>
        <w:t>,</w:t>
      </w:r>
      <w:r w:rsidRPr="00375B5D">
        <w:rPr>
          <w:rFonts w:eastAsia="Times New Roman" w:cs="Times New Roman"/>
          <w:szCs w:val="24"/>
        </w:rPr>
        <w:t xml:space="preserve"> και ο καθένας μπορούσε να βγάλει τα συμπεράσματά του</w:t>
      </w:r>
      <w:r>
        <w:rPr>
          <w:rFonts w:eastAsia="Times New Roman" w:cs="Times New Roman"/>
          <w:szCs w:val="24"/>
        </w:rPr>
        <w:t>. Μίλησε ο κ. Μητσ</w:t>
      </w:r>
      <w:r>
        <w:rPr>
          <w:rFonts w:eastAsia="Times New Roman" w:cs="Times New Roman"/>
          <w:szCs w:val="24"/>
        </w:rPr>
        <w:t xml:space="preserve">οτάκης, απάντησε ο Πρωθυπουργός, </w:t>
      </w:r>
      <w:r w:rsidRPr="00375B5D">
        <w:rPr>
          <w:rFonts w:eastAsia="Times New Roman" w:cs="Times New Roman"/>
          <w:szCs w:val="24"/>
        </w:rPr>
        <w:t>τοποθετηθήκαμε ορισμένοι Βουλευτές</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κ</w:t>
      </w:r>
      <w:r w:rsidRPr="00375B5D">
        <w:rPr>
          <w:rFonts w:eastAsia="Times New Roman" w:cs="Times New Roman"/>
          <w:szCs w:val="24"/>
        </w:rPr>
        <w:t xml:space="preserve">ι εγώ ανάμεσά </w:t>
      </w:r>
      <w:r>
        <w:rPr>
          <w:rFonts w:eastAsia="Times New Roman" w:cs="Times New Roman"/>
          <w:szCs w:val="24"/>
        </w:rPr>
        <w:lastRenderedPageBreak/>
        <w:t>τους,</w:t>
      </w:r>
      <w:r w:rsidRPr="00375B5D">
        <w:rPr>
          <w:rFonts w:eastAsia="Times New Roman" w:cs="Times New Roman"/>
          <w:szCs w:val="24"/>
        </w:rPr>
        <w:t xml:space="preserve"> και η όλη υπόθεση θα μπορούσε να κλείσει εκεί</w:t>
      </w:r>
      <w:r>
        <w:rPr>
          <w:rFonts w:eastAsia="Times New Roman" w:cs="Times New Roman"/>
          <w:szCs w:val="24"/>
        </w:rPr>
        <w:t>, γιατί το θέμα είχε π</w:t>
      </w:r>
      <w:r w:rsidRPr="00375B5D">
        <w:rPr>
          <w:rFonts w:eastAsia="Times New Roman" w:cs="Times New Roman"/>
          <w:szCs w:val="24"/>
        </w:rPr>
        <w:t>ράγματι λήξει εκείνη την ημέρα σε ό</w:t>
      </w:r>
      <w:r>
        <w:rPr>
          <w:rFonts w:eastAsia="Times New Roman" w:cs="Times New Roman"/>
          <w:szCs w:val="24"/>
        </w:rPr>
        <w:t>,</w:t>
      </w:r>
      <w:r w:rsidRPr="00375B5D">
        <w:rPr>
          <w:rFonts w:eastAsia="Times New Roman" w:cs="Times New Roman"/>
          <w:szCs w:val="24"/>
        </w:rPr>
        <w:t xml:space="preserve">τι αφορά την </w:t>
      </w:r>
      <w:r>
        <w:rPr>
          <w:rFonts w:eastAsia="Times New Roman" w:cs="Times New Roman"/>
          <w:szCs w:val="24"/>
        </w:rPr>
        <w:t>κοινοβουλευτική</w:t>
      </w:r>
      <w:r w:rsidRPr="00375B5D">
        <w:rPr>
          <w:rFonts w:eastAsia="Times New Roman" w:cs="Times New Roman"/>
          <w:szCs w:val="24"/>
        </w:rPr>
        <w:t xml:space="preserve"> του διάσταση και την πολιτική </w:t>
      </w:r>
      <w:r>
        <w:rPr>
          <w:rFonts w:eastAsia="Times New Roman" w:cs="Times New Roman"/>
          <w:szCs w:val="24"/>
        </w:rPr>
        <w:t xml:space="preserve">του </w:t>
      </w:r>
      <w:r>
        <w:rPr>
          <w:rFonts w:eastAsia="Times New Roman" w:cs="Times New Roman"/>
          <w:szCs w:val="24"/>
        </w:rPr>
        <w:t>ουσία.</w:t>
      </w:r>
    </w:p>
    <w:p w14:paraId="6E819598" w14:textId="77777777" w:rsidR="004B0DF5" w:rsidRDefault="00471FB5">
      <w:pPr>
        <w:tabs>
          <w:tab w:val="left" w:pos="1905"/>
        </w:tabs>
        <w:spacing w:line="600" w:lineRule="auto"/>
        <w:ind w:firstLine="720"/>
        <w:jc w:val="both"/>
        <w:rPr>
          <w:rFonts w:eastAsia="Times New Roman" w:cs="Times New Roman"/>
          <w:szCs w:val="24"/>
        </w:rPr>
      </w:pPr>
      <w:r>
        <w:rPr>
          <w:rFonts w:eastAsia="Times New Roman" w:cs="Times New Roman"/>
          <w:szCs w:val="24"/>
        </w:rPr>
        <w:t>Άλλο ό</w:t>
      </w:r>
      <w:r w:rsidRPr="00375B5D">
        <w:rPr>
          <w:rFonts w:eastAsia="Times New Roman" w:cs="Times New Roman"/>
          <w:szCs w:val="24"/>
        </w:rPr>
        <w:t xml:space="preserve">μως η </w:t>
      </w:r>
      <w:r>
        <w:rPr>
          <w:rFonts w:eastAsia="Times New Roman" w:cs="Times New Roman"/>
          <w:szCs w:val="24"/>
        </w:rPr>
        <w:t>κοινοβουλευτική</w:t>
      </w:r>
      <w:r w:rsidRPr="00375B5D">
        <w:rPr>
          <w:rFonts w:eastAsia="Times New Roman" w:cs="Times New Roman"/>
          <w:szCs w:val="24"/>
        </w:rPr>
        <w:t xml:space="preserve"> και η πολιτική λογική και άλλο τα κελεύσματα ενός αδίστακτου</w:t>
      </w:r>
      <w:r>
        <w:rPr>
          <w:rFonts w:eastAsia="Times New Roman" w:cs="Times New Roman"/>
          <w:szCs w:val="24"/>
        </w:rPr>
        <w:t>,</w:t>
      </w:r>
      <w:r w:rsidRPr="00375B5D">
        <w:rPr>
          <w:rFonts w:eastAsia="Times New Roman" w:cs="Times New Roman"/>
          <w:szCs w:val="24"/>
        </w:rPr>
        <w:t xml:space="preserve"> γ</w:t>
      </w:r>
      <w:r>
        <w:rPr>
          <w:rFonts w:eastAsia="Times New Roman" w:cs="Times New Roman"/>
          <w:szCs w:val="24"/>
        </w:rPr>
        <w:t xml:space="preserve">ιγάντιου </w:t>
      </w:r>
      <w:proofErr w:type="spellStart"/>
      <w:r>
        <w:rPr>
          <w:rFonts w:eastAsia="Times New Roman" w:cs="Times New Roman"/>
          <w:szCs w:val="24"/>
        </w:rPr>
        <w:t>μιντιακού</w:t>
      </w:r>
      <w:proofErr w:type="spellEnd"/>
      <w:r>
        <w:rPr>
          <w:rFonts w:eastAsia="Times New Roman" w:cs="Times New Roman"/>
          <w:szCs w:val="24"/>
        </w:rPr>
        <w:t xml:space="preserve"> συστήματος κ</w:t>
      </w:r>
      <w:r w:rsidRPr="00375B5D">
        <w:rPr>
          <w:rFonts w:eastAsia="Times New Roman" w:cs="Times New Roman"/>
          <w:szCs w:val="24"/>
        </w:rPr>
        <w:t>ι ενός αόρατου επιτελείου επικοινωνιολόγων</w:t>
      </w:r>
      <w:r>
        <w:rPr>
          <w:rFonts w:eastAsia="Times New Roman" w:cs="Times New Roman"/>
          <w:szCs w:val="24"/>
        </w:rPr>
        <w:t>,</w:t>
      </w:r>
      <w:r w:rsidRPr="00375B5D">
        <w:rPr>
          <w:rFonts w:eastAsia="Times New Roman" w:cs="Times New Roman"/>
          <w:szCs w:val="24"/>
        </w:rPr>
        <w:t xml:space="preserve"> που είναι φανερό ότι </w:t>
      </w:r>
      <w:r>
        <w:rPr>
          <w:rFonts w:eastAsia="Times New Roman" w:cs="Times New Roman"/>
          <w:szCs w:val="24"/>
        </w:rPr>
        <w:t>καθοδηγούν τον κ.</w:t>
      </w:r>
      <w:r w:rsidRPr="00375B5D">
        <w:rPr>
          <w:rFonts w:eastAsia="Times New Roman" w:cs="Times New Roman"/>
          <w:szCs w:val="24"/>
        </w:rPr>
        <w:t xml:space="preserve"> Μητσοτάκη και τον έχουν πείσει ότι μόνο </w:t>
      </w:r>
      <w:r>
        <w:rPr>
          <w:rFonts w:eastAsia="Times New Roman" w:cs="Times New Roman"/>
          <w:szCs w:val="24"/>
        </w:rPr>
        <w:t>με</w:t>
      </w:r>
      <w:r w:rsidRPr="00375B5D">
        <w:rPr>
          <w:rFonts w:eastAsia="Times New Roman" w:cs="Times New Roman"/>
          <w:szCs w:val="24"/>
        </w:rPr>
        <w:t xml:space="preserve"> μ</w:t>
      </w:r>
      <w:r w:rsidRPr="00375B5D">
        <w:rPr>
          <w:rFonts w:eastAsia="Times New Roman" w:cs="Times New Roman"/>
          <w:szCs w:val="24"/>
        </w:rPr>
        <w:t xml:space="preserve">εθόδους </w:t>
      </w:r>
      <w:proofErr w:type="spellStart"/>
      <w:r>
        <w:rPr>
          <w:rFonts w:eastAsia="Times New Roman" w:cs="Times New Roman"/>
          <w:szCs w:val="24"/>
        </w:rPr>
        <w:t>Μάντισον</w:t>
      </w:r>
      <w:proofErr w:type="spellEnd"/>
      <w:r>
        <w:rPr>
          <w:rFonts w:eastAsia="Times New Roman" w:cs="Times New Roman"/>
          <w:szCs w:val="24"/>
        </w:rPr>
        <w:t xml:space="preserve"> ‘</w:t>
      </w:r>
      <w:proofErr w:type="spellStart"/>
      <w:r>
        <w:rPr>
          <w:rFonts w:eastAsia="Times New Roman" w:cs="Times New Roman"/>
          <w:szCs w:val="24"/>
        </w:rPr>
        <w:t>Αβενιου</w:t>
      </w:r>
      <w:proofErr w:type="spellEnd"/>
      <w:r>
        <w:rPr>
          <w:rFonts w:eastAsia="Times New Roman" w:cs="Times New Roman"/>
          <w:szCs w:val="24"/>
        </w:rPr>
        <w:t>,</w:t>
      </w:r>
      <w:r w:rsidRPr="00375B5D">
        <w:rPr>
          <w:rFonts w:eastAsia="Times New Roman" w:cs="Times New Roman"/>
          <w:szCs w:val="24"/>
        </w:rPr>
        <w:t xml:space="preserve"> για να θυμηθώ</w:t>
      </w:r>
      <w:r>
        <w:rPr>
          <w:rFonts w:eastAsia="Times New Roman" w:cs="Times New Roman"/>
          <w:szCs w:val="24"/>
        </w:rPr>
        <w:t xml:space="preserve"> τη </w:t>
      </w:r>
      <w:r w:rsidRPr="00375B5D">
        <w:rPr>
          <w:rFonts w:eastAsia="Times New Roman" w:cs="Times New Roman"/>
          <w:szCs w:val="24"/>
        </w:rPr>
        <w:t xml:space="preserve">ρήση του </w:t>
      </w:r>
      <w:r>
        <w:rPr>
          <w:rFonts w:eastAsia="Times New Roman" w:cs="Times New Roman"/>
          <w:szCs w:val="24"/>
        </w:rPr>
        <w:t xml:space="preserve">αείμνηστου </w:t>
      </w:r>
      <w:r w:rsidRPr="00375B5D">
        <w:rPr>
          <w:rFonts w:eastAsia="Times New Roman" w:cs="Times New Roman"/>
          <w:szCs w:val="24"/>
        </w:rPr>
        <w:t xml:space="preserve">Γεωργίου Μαύρου </w:t>
      </w:r>
      <w:r>
        <w:rPr>
          <w:rFonts w:eastAsia="Times New Roman" w:cs="Times New Roman"/>
          <w:szCs w:val="24"/>
        </w:rPr>
        <w:t>το 19</w:t>
      </w:r>
      <w:r w:rsidRPr="00375B5D">
        <w:rPr>
          <w:rFonts w:eastAsia="Times New Roman" w:cs="Times New Roman"/>
          <w:szCs w:val="24"/>
        </w:rPr>
        <w:t>74</w:t>
      </w:r>
      <w:r>
        <w:rPr>
          <w:rFonts w:eastAsia="Times New Roman" w:cs="Times New Roman"/>
          <w:szCs w:val="24"/>
        </w:rPr>
        <w:t>,</w:t>
      </w:r>
      <w:r w:rsidRPr="00375B5D">
        <w:rPr>
          <w:rFonts w:eastAsia="Times New Roman" w:cs="Times New Roman"/>
          <w:szCs w:val="24"/>
        </w:rPr>
        <w:t xml:space="preserve"> θα καταφέρει να γίνει </w:t>
      </w:r>
      <w:r>
        <w:rPr>
          <w:rFonts w:eastAsia="Times New Roman" w:cs="Times New Roman"/>
          <w:szCs w:val="24"/>
        </w:rPr>
        <w:t>Π</w:t>
      </w:r>
      <w:r w:rsidRPr="00375B5D">
        <w:rPr>
          <w:rFonts w:eastAsia="Times New Roman" w:cs="Times New Roman"/>
          <w:szCs w:val="24"/>
        </w:rPr>
        <w:t>ρωθυπουργός</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Άθλιες</w:t>
      </w:r>
      <w:r w:rsidRPr="00375B5D">
        <w:rPr>
          <w:rFonts w:eastAsia="Times New Roman" w:cs="Times New Roman"/>
          <w:szCs w:val="24"/>
        </w:rPr>
        <w:t xml:space="preserve"> μέθοδοι</w:t>
      </w:r>
      <w:r>
        <w:rPr>
          <w:rFonts w:eastAsia="Times New Roman" w:cs="Times New Roman"/>
          <w:szCs w:val="24"/>
        </w:rPr>
        <w:t>,</w:t>
      </w:r>
      <w:r w:rsidRPr="00375B5D">
        <w:rPr>
          <w:rFonts w:eastAsia="Times New Roman" w:cs="Times New Roman"/>
          <w:szCs w:val="24"/>
        </w:rPr>
        <w:t xml:space="preserve"> με στόχο αυτό που αποκαλείται </w:t>
      </w:r>
      <w:r>
        <w:rPr>
          <w:rFonts w:eastAsia="Times New Roman" w:cs="Times New Roman"/>
          <w:szCs w:val="24"/>
        </w:rPr>
        <w:t>«</w:t>
      </w:r>
      <w:r w:rsidRPr="00375B5D">
        <w:rPr>
          <w:rFonts w:eastAsia="Times New Roman" w:cs="Times New Roman"/>
          <w:szCs w:val="24"/>
        </w:rPr>
        <w:t>δολοφονία χαρακτήρα</w:t>
      </w:r>
      <w:r>
        <w:rPr>
          <w:rFonts w:eastAsia="Times New Roman" w:cs="Times New Roman"/>
          <w:szCs w:val="24"/>
        </w:rPr>
        <w:t>», που σ</w:t>
      </w:r>
      <w:r w:rsidRPr="00375B5D">
        <w:rPr>
          <w:rFonts w:eastAsia="Times New Roman" w:cs="Times New Roman"/>
          <w:szCs w:val="24"/>
        </w:rPr>
        <w:t>το μεταξύ εκσυγχρονίστηκαν</w:t>
      </w:r>
      <w:r>
        <w:rPr>
          <w:rFonts w:eastAsia="Times New Roman" w:cs="Times New Roman"/>
          <w:szCs w:val="24"/>
        </w:rPr>
        <w:t xml:space="preserve"> και έχουν</w:t>
      </w:r>
      <w:r w:rsidRPr="00375B5D">
        <w:rPr>
          <w:rFonts w:eastAsia="Times New Roman" w:cs="Times New Roman"/>
          <w:szCs w:val="24"/>
        </w:rPr>
        <w:t xml:space="preserve"> φτάσει στο απόγειό τ</w:t>
      </w:r>
      <w:r w:rsidRPr="00375B5D">
        <w:rPr>
          <w:rFonts w:eastAsia="Times New Roman" w:cs="Times New Roman"/>
          <w:szCs w:val="24"/>
        </w:rPr>
        <w:t xml:space="preserve">ους από τους διάφορους </w:t>
      </w:r>
      <w:r>
        <w:rPr>
          <w:rFonts w:eastAsia="Times New Roman" w:cs="Times New Roman"/>
          <w:szCs w:val="24"/>
        </w:rPr>
        <w:t>υπερσυντηρητικούς</w:t>
      </w:r>
      <w:r w:rsidRPr="00375B5D">
        <w:rPr>
          <w:rFonts w:eastAsia="Times New Roman" w:cs="Times New Roman"/>
          <w:szCs w:val="24"/>
        </w:rPr>
        <w:t xml:space="preserve"> ηγέτες τύπου </w:t>
      </w:r>
      <w:proofErr w:type="spellStart"/>
      <w:r>
        <w:rPr>
          <w:rFonts w:eastAsia="Times New Roman" w:cs="Times New Roman"/>
          <w:szCs w:val="24"/>
        </w:rPr>
        <w:t>Τραμπ</w:t>
      </w:r>
      <w:proofErr w:type="spellEnd"/>
      <w:r>
        <w:rPr>
          <w:rFonts w:eastAsia="Times New Roman" w:cs="Times New Roman"/>
          <w:szCs w:val="24"/>
        </w:rPr>
        <w:t xml:space="preserve"> και </w:t>
      </w:r>
      <w:proofErr w:type="spellStart"/>
      <w:r>
        <w:rPr>
          <w:rFonts w:eastAsia="Times New Roman" w:cs="Times New Roman"/>
          <w:szCs w:val="24"/>
        </w:rPr>
        <w:t>Μπολσονάρο</w:t>
      </w:r>
      <w:proofErr w:type="spellEnd"/>
      <w:r>
        <w:rPr>
          <w:rFonts w:eastAsia="Times New Roman" w:cs="Times New Roman"/>
          <w:szCs w:val="24"/>
        </w:rPr>
        <w:t>.</w:t>
      </w:r>
      <w:r w:rsidRPr="00375B5D">
        <w:rPr>
          <w:rFonts w:eastAsia="Times New Roman" w:cs="Times New Roman"/>
          <w:szCs w:val="24"/>
        </w:rPr>
        <w:t xml:space="preserve"> Θυμηθείτε την εκστρατεία με το περίφημο πιστοποιητικό γέννησης του Ομπάμα</w:t>
      </w:r>
      <w:r>
        <w:rPr>
          <w:rFonts w:eastAsia="Times New Roman" w:cs="Times New Roman"/>
          <w:szCs w:val="24"/>
        </w:rPr>
        <w:t>,</w:t>
      </w:r>
      <w:r w:rsidRPr="00375B5D">
        <w:rPr>
          <w:rFonts w:eastAsia="Times New Roman" w:cs="Times New Roman"/>
          <w:szCs w:val="24"/>
        </w:rPr>
        <w:t xml:space="preserve"> που είχαν καταφέρει να πείσουν ένα τεράστιο κομμάτι </w:t>
      </w:r>
      <w:r>
        <w:rPr>
          <w:rFonts w:eastAsia="Times New Roman" w:cs="Times New Roman"/>
          <w:szCs w:val="24"/>
        </w:rPr>
        <w:t>του αμερικανικού λαού</w:t>
      </w:r>
      <w:r w:rsidRPr="00375B5D">
        <w:rPr>
          <w:rFonts w:eastAsia="Times New Roman" w:cs="Times New Roman"/>
          <w:szCs w:val="24"/>
        </w:rPr>
        <w:t xml:space="preserve"> ότι δήθεν</w:t>
      </w:r>
      <w:r>
        <w:rPr>
          <w:rFonts w:eastAsia="Times New Roman" w:cs="Times New Roman"/>
          <w:szCs w:val="24"/>
        </w:rPr>
        <w:t>,</w:t>
      </w:r>
      <w:r w:rsidRPr="00375B5D">
        <w:rPr>
          <w:rFonts w:eastAsia="Times New Roman" w:cs="Times New Roman"/>
          <w:szCs w:val="24"/>
        </w:rPr>
        <w:t xml:space="preserve"> </w:t>
      </w:r>
      <w:r w:rsidRPr="00375B5D">
        <w:rPr>
          <w:rFonts w:eastAsia="Times New Roman" w:cs="Times New Roman"/>
          <w:szCs w:val="24"/>
        </w:rPr>
        <w:lastRenderedPageBreak/>
        <w:t>είχε γεννηθεί στην Α</w:t>
      </w:r>
      <w:r w:rsidRPr="00375B5D">
        <w:rPr>
          <w:rFonts w:eastAsia="Times New Roman" w:cs="Times New Roman"/>
          <w:szCs w:val="24"/>
        </w:rPr>
        <w:t xml:space="preserve">φρική και </w:t>
      </w:r>
      <w:r>
        <w:rPr>
          <w:rFonts w:eastAsia="Times New Roman" w:cs="Times New Roman"/>
          <w:szCs w:val="24"/>
        </w:rPr>
        <w:t>ότι ως</w:t>
      </w:r>
      <w:r w:rsidRPr="00375B5D">
        <w:rPr>
          <w:rFonts w:eastAsia="Times New Roman" w:cs="Times New Roman"/>
          <w:szCs w:val="24"/>
        </w:rPr>
        <w:t xml:space="preserve"> μουσουλμάνος</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θα ηγείτο</w:t>
      </w:r>
      <w:r w:rsidRPr="00375B5D">
        <w:rPr>
          <w:rFonts w:eastAsia="Times New Roman" w:cs="Times New Roman"/>
          <w:szCs w:val="24"/>
        </w:rPr>
        <w:t xml:space="preserve"> υπόγε</w:t>
      </w:r>
      <w:r>
        <w:rPr>
          <w:rFonts w:eastAsia="Times New Roman" w:cs="Times New Roman"/>
          <w:szCs w:val="24"/>
        </w:rPr>
        <w:t xml:space="preserve">ιας εκστρατείας για τη </w:t>
      </w:r>
      <w:proofErr w:type="spellStart"/>
      <w:r>
        <w:rPr>
          <w:rFonts w:eastAsia="Times New Roman" w:cs="Times New Roman"/>
          <w:szCs w:val="24"/>
        </w:rPr>
        <w:t>μουσουλμα</w:t>
      </w:r>
      <w:r w:rsidRPr="00375B5D">
        <w:rPr>
          <w:rFonts w:eastAsia="Times New Roman" w:cs="Times New Roman"/>
          <w:szCs w:val="24"/>
        </w:rPr>
        <w:t>ν</w:t>
      </w:r>
      <w:r>
        <w:rPr>
          <w:rFonts w:eastAsia="Times New Roman" w:cs="Times New Roman"/>
          <w:szCs w:val="24"/>
        </w:rPr>
        <w:t>ο</w:t>
      </w:r>
      <w:r w:rsidRPr="00375B5D">
        <w:rPr>
          <w:rFonts w:eastAsia="Times New Roman" w:cs="Times New Roman"/>
          <w:szCs w:val="24"/>
        </w:rPr>
        <w:t>ποίηση</w:t>
      </w:r>
      <w:proofErr w:type="spellEnd"/>
      <w:r w:rsidRPr="00375B5D">
        <w:rPr>
          <w:rFonts w:eastAsia="Times New Roman" w:cs="Times New Roman"/>
          <w:szCs w:val="24"/>
        </w:rPr>
        <w:t xml:space="preserve"> των ΗΠΑ</w:t>
      </w:r>
      <w:r>
        <w:rPr>
          <w:rFonts w:eastAsia="Times New Roman" w:cs="Times New Roman"/>
          <w:szCs w:val="24"/>
        </w:rPr>
        <w:t>.</w:t>
      </w:r>
      <w:r w:rsidRPr="00375B5D">
        <w:rPr>
          <w:rFonts w:eastAsia="Times New Roman" w:cs="Times New Roman"/>
          <w:szCs w:val="24"/>
        </w:rPr>
        <w:t xml:space="preserve"> </w:t>
      </w:r>
    </w:p>
    <w:p w14:paraId="6E819599" w14:textId="77777777" w:rsidR="004B0DF5" w:rsidRDefault="00471FB5">
      <w:pPr>
        <w:tabs>
          <w:tab w:val="left" w:pos="1905"/>
        </w:tabs>
        <w:spacing w:line="600" w:lineRule="auto"/>
        <w:ind w:firstLine="720"/>
        <w:jc w:val="both"/>
        <w:rPr>
          <w:rFonts w:eastAsia="Times New Roman" w:cs="Times New Roman"/>
          <w:szCs w:val="24"/>
        </w:rPr>
      </w:pPr>
      <w:r w:rsidRPr="00375B5D">
        <w:rPr>
          <w:rFonts w:eastAsia="Times New Roman" w:cs="Times New Roman"/>
          <w:szCs w:val="24"/>
        </w:rPr>
        <w:t>Δυστυχώς</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από τέτοιες</w:t>
      </w:r>
      <w:r w:rsidRPr="00375B5D">
        <w:rPr>
          <w:rFonts w:eastAsia="Times New Roman" w:cs="Times New Roman"/>
          <w:szCs w:val="24"/>
        </w:rPr>
        <w:t xml:space="preserve"> αντιλήψεις</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όσο παράλογες κι αν φαίνονται,</w:t>
      </w:r>
      <w:r w:rsidRPr="00375B5D">
        <w:rPr>
          <w:rFonts w:eastAsia="Times New Roman" w:cs="Times New Roman"/>
          <w:szCs w:val="24"/>
        </w:rPr>
        <w:t xml:space="preserve"> εμφορείται πλέον η σύγχρονη υπερσυντηρητική Δεξιά</w:t>
      </w:r>
      <w:r>
        <w:rPr>
          <w:rFonts w:eastAsia="Times New Roman" w:cs="Times New Roman"/>
          <w:szCs w:val="24"/>
        </w:rPr>
        <w:t>.</w:t>
      </w:r>
      <w:r w:rsidRPr="00375B5D">
        <w:rPr>
          <w:rFonts w:eastAsia="Times New Roman" w:cs="Times New Roman"/>
          <w:szCs w:val="24"/>
        </w:rPr>
        <w:t xml:space="preserve"> Αυτές οι αντιλήψεις</w:t>
      </w:r>
      <w:r>
        <w:rPr>
          <w:rFonts w:eastAsia="Times New Roman" w:cs="Times New Roman"/>
          <w:szCs w:val="24"/>
        </w:rPr>
        <w:t>,</w:t>
      </w:r>
      <w:r w:rsidRPr="00375B5D">
        <w:rPr>
          <w:rFonts w:eastAsia="Times New Roman" w:cs="Times New Roman"/>
          <w:szCs w:val="24"/>
        </w:rPr>
        <w:t xml:space="preserve"> μαζί με την ξενοφοβία</w:t>
      </w:r>
      <w:r>
        <w:rPr>
          <w:rFonts w:eastAsia="Times New Roman" w:cs="Times New Roman"/>
          <w:szCs w:val="24"/>
        </w:rPr>
        <w:t>,</w:t>
      </w:r>
      <w:r w:rsidRPr="00375B5D">
        <w:rPr>
          <w:rFonts w:eastAsia="Times New Roman" w:cs="Times New Roman"/>
          <w:szCs w:val="24"/>
        </w:rPr>
        <w:t xml:space="preserve"> το</w:t>
      </w:r>
      <w:r>
        <w:rPr>
          <w:rFonts w:eastAsia="Times New Roman" w:cs="Times New Roman"/>
          <w:szCs w:val="24"/>
        </w:rPr>
        <w:t>ν</w:t>
      </w:r>
      <w:r w:rsidRPr="00375B5D">
        <w:rPr>
          <w:rFonts w:eastAsia="Times New Roman" w:cs="Times New Roman"/>
          <w:szCs w:val="24"/>
        </w:rPr>
        <w:t xml:space="preserve"> ρατσισμό</w:t>
      </w:r>
      <w:r>
        <w:rPr>
          <w:rFonts w:eastAsia="Times New Roman" w:cs="Times New Roman"/>
          <w:szCs w:val="24"/>
        </w:rPr>
        <w:t>, την τυφλή πίστη σ</w:t>
      </w:r>
      <w:r w:rsidRPr="00375B5D">
        <w:rPr>
          <w:rFonts w:eastAsia="Times New Roman" w:cs="Times New Roman"/>
          <w:szCs w:val="24"/>
        </w:rPr>
        <w:t>την αγορά</w:t>
      </w:r>
      <w:r>
        <w:rPr>
          <w:rFonts w:eastAsia="Times New Roman" w:cs="Times New Roman"/>
          <w:szCs w:val="24"/>
        </w:rPr>
        <w:t>,</w:t>
      </w:r>
      <w:r w:rsidRPr="00375B5D">
        <w:rPr>
          <w:rFonts w:eastAsia="Times New Roman" w:cs="Times New Roman"/>
          <w:szCs w:val="24"/>
        </w:rPr>
        <w:t xml:space="preserve"> τον </w:t>
      </w:r>
      <w:r>
        <w:rPr>
          <w:rFonts w:eastAsia="Times New Roman" w:cs="Times New Roman"/>
          <w:szCs w:val="24"/>
        </w:rPr>
        <w:t>άξεστο</w:t>
      </w:r>
      <w:r w:rsidRPr="00375B5D">
        <w:rPr>
          <w:rFonts w:eastAsia="Times New Roman" w:cs="Times New Roman"/>
          <w:szCs w:val="24"/>
        </w:rPr>
        <w:t xml:space="preserve"> </w:t>
      </w:r>
      <w:proofErr w:type="spellStart"/>
      <w:r w:rsidRPr="00375B5D">
        <w:rPr>
          <w:rFonts w:eastAsia="Times New Roman" w:cs="Times New Roman"/>
          <w:szCs w:val="24"/>
        </w:rPr>
        <w:t>αντικομμουνισμό</w:t>
      </w:r>
      <w:proofErr w:type="spellEnd"/>
      <w:r>
        <w:rPr>
          <w:rFonts w:eastAsia="Times New Roman" w:cs="Times New Roman"/>
          <w:szCs w:val="24"/>
        </w:rPr>
        <w:t>,</w:t>
      </w:r>
      <w:r w:rsidRPr="00375B5D">
        <w:rPr>
          <w:rFonts w:eastAsia="Times New Roman" w:cs="Times New Roman"/>
          <w:szCs w:val="24"/>
        </w:rPr>
        <w:t xml:space="preserve"> την παραληρηματική θρησκοληψία</w:t>
      </w:r>
      <w:r>
        <w:rPr>
          <w:rFonts w:eastAsia="Times New Roman" w:cs="Times New Roman"/>
          <w:szCs w:val="24"/>
        </w:rPr>
        <w:t>,</w:t>
      </w:r>
      <w:r w:rsidRPr="00375B5D">
        <w:rPr>
          <w:rFonts w:eastAsia="Times New Roman" w:cs="Times New Roman"/>
          <w:szCs w:val="24"/>
        </w:rPr>
        <w:t xml:space="preserve"> φτιάχνουν τις γέφυρες με την ακροδεξιά</w:t>
      </w:r>
      <w:r>
        <w:rPr>
          <w:rFonts w:eastAsia="Times New Roman" w:cs="Times New Roman"/>
          <w:szCs w:val="24"/>
        </w:rPr>
        <w:t>,</w:t>
      </w:r>
      <w:r w:rsidRPr="00375B5D">
        <w:rPr>
          <w:rFonts w:eastAsia="Times New Roman" w:cs="Times New Roman"/>
          <w:szCs w:val="24"/>
        </w:rPr>
        <w:t xml:space="preserve"> φτιάχνουν την Ευρώπη</w:t>
      </w:r>
      <w:r>
        <w:rPr>
          <w:rFonts w:eastAsia="Times New Roman" w:cs="Times New Roman"/>
          <w:szCs w:val="24"/>
        </w:rPr>
        <w:t>,</w:t>
      </w:r>
      <w:r w:rsidRPr="00375B5D">
        <w:rPr>
          <w:rFonts w:eastAsia="Times New Roman" w:cs="Times New Roman"/>
          <w:szCs w:val="24"/>
        </w:rPr>
        <w:t xml:space="preserve"> και στον κόσμο και στην Ευρώπη</w:t>
      </w:r>
      <w:r>
        <w:rPr>
          <w:rFonts w:eastAsia="Times New Roman" w:cs="Times New Roman"/>
          <w:szCs w:val="24"/>
        </w:rPr>
        <w:t>,</w:t>
      </w:r>
      <w:r w:rsidRPr="00375B5D">
        <w:rPr>
          <w:rFonts w:eastAsia="Times New Roman" w:cs="Times New Roman"/>
          <w:szCs w:val="24"/>
        </w:rPr>
        <w:t xml:space="preserve"> υβρίδια μιας </w:t>
      </w:r>
      <w:r>
        <w:rPr>
          <w:rFonts w:eastAsia="Times New Roman" w:cs="Times New Roman"/>
          <w:szCs w:val="24"/>
        </w:rPr>
        <w:t>νέας ριζοσπαστικής</w:t>
      </w:r>
      <w:r w:rsidRPr="00375B5D">
        <w:rPr>
          <w:rFonts w:eastAsia="Times New Roman" w:cs="Times New Roman"/>
          <w:szCs w:val="24"/>
        </w:rPr>
        <w:t xml:space="preserve"> Δεξιάς</w:t>
      </w:r>
      <w:r>
        <w:rPr>
          <w:rFonts w:eastAsia="Times New Roman" w:cs="Times New Roman"/>
          <w:szCs w:val="24"/>
        </w:rPr>
        <w:t>,</w:t>
      </w:r>
      <w:r w:rsidRPr="00375B5D">
        <w:rPr>
          <w:rFonts w:eastAsia="Times New Roman" w:cs="Times New Roman"/>
          <w:szCs w:val="24"/>
        </w:rPr>
        <w:t xml:space="preserve"> ακραία νεοφιλελεύθε</w:t>
      </w:r>
      <w:r w:rsidRPr="00375B5D">
        <w:rPr>
          <w:rFonts w:eastAsia="Times New Roman" w:cs="Times New Roman"/>
          <w:szCs w:val="24"/>
        </w:rPr>
        <w:t>ρη</w:t>
      </w:r>
      <w:r>
        <w:rPr>
          <w:rFonts w:eastAsia="Times New Roman" w:cs="Times New Roman"/>
          <w:szCs w:val="24"/>
        </w:rPr>
        <w:t>ς</w:t>
      </w:r>
      <w:r w:rsidRPr="00375B5D">
        <w:rPr>
          <w:rFonts w:eastAsia="Times New Roman" w:cs="Times New Roman"/>
          <w:szCs w:val="24"/>
        </w:rPr>
        <w:t xml:space="preserve"> στην οικονομία και </w:t>
      </w:r>
      <w:r>
        <w:rPr>
          <w:rFonts w:eastAsia="Times New Roman" w:cs="Times New Roman"/>
          <w:szCs w:val="24"/>
        </w:rPr>
        <w:t>αντιφιλελεύθερης</w:t>
      </w:r>
      <w:r w:rsidRPr="00375B5D">
        <w:rPr>
          <w:rFonts w:eastAsia="Times New Roman" w:cs="Times New Roman"/>
          <w:szCs w:val="24"/>
        </w:rPr>
        <w:t xml:space="preserve"> στα κοινωνικά ζητήματα</w:t>
      </w:r>
      <w:r>
        <w:rPr>
          <w:rFonts w:eastAsia="Times New Roman" w:cs="Times New Roman"/>
          <w:szCs w:val="24"/>
        </w:rPr>
        <w:t>.</w:t>
      </w:r>
      <w:r w:rsidRPr="00375B5D">
        <w:rPr>
          <w:rFonts w:eastAsia="Times New Roman" w:cs="Times New Roman"/>
          <w:szCs w:val="24"/>
        </w:rPr>
        <w:t xml:space="preserve"> Σε αυτόν τον αστερισμό</w:t>
      </w:r>
      <w:r>
        <w:rPr>
          <w:rFonts w:eastAsia="Times New Roman" w:cs="Times New Roman"/>
          <w:szCs w:val="24"/>
        </w:rPr>
        <w:t>,</w:t>
      </w:r>
      <w:r w:rsidRPr="00375B5D">
        <w:rPr>
          <w:rFonts w:eastAsia="Times New Roman" w:cs="Times New Roman"/>
          <w:szCs w:val="24"/>
        </w:rPr>
        <w:t xml:space="preserve"> σε αυτές τις αντ</w:t>
      </w:r>
      <w:r>
        <w:rPr>
          <w:rFonts w:eastAsia="Times New Roman" w:cs="Times New Roman"/>
          <w:szCs w:val="24"/>
        </w:rPr>
        <w:t>ιλήψεις, που σε ε</w:t>
      </w:r>
      <w:r w:rsidRPr="00375B5D">
        <w:rPr>
          <w:rFonts w:eastAsia="Times New Roman" w:cs="Times New Roman"/>
          <w:szCs w:val="24"/>
        </w:rPr>
        <w:t>υρ</w:t>
      </w:r>
      <w:r>
        <w:rPr>
          <w:rFonts w:eastAsia="Times New Roman" w:cs="Times New Roman"/>
          <w:szCs w:val="24"/>
        </w:rPr>
        <w:t>ωπαϊκό πεδίο συμβολίζει ο κ.</w:t>
      </w:r>
      <w:r w:rsidRPr="00375B5D">
        <w:rPr>
          <w:rFonts w:eastAsia="Times New Roman" w:cs="Times New Roman"/>
          <w:szCs w:val="24"/>
        </w:rPr>
        <w:t xml:space="preserve"> </w:t>
      </w:r>
      <w:r>
        <w:rPr>
          <w:rFonts w:eastAsia="Times New Roman" w:cs="Times New Roman"/>
          <w:szCs w:val="24"/>
        </w:rPr>
        <w:t>Βέμπερ,</w:t>
      </w:r>
      <w:r w:rsidRPr="00375B5D">
        <w:rPr>
          <w:rFonts w:eastAsia="Times New Roman" w:cs="Times New Roman"/>
          <w:szCs w:val="24"/>
        </w:rPr>
        <w:t xml:space="preserve"> </w:t>
      </w:r>
      <w:r>
        <w:rPr>
          <w:rFonts w:eastAsia="Times New Roman" w:cs="Times New Roman"/>
          <w:szCs w:val="24"/>
        </w:rPr>
        <w:t>βουλιάζει όλο και πιο βαθιά ο κ.</w:t>
      </w:r>
      <w:r w:rsidRPr="00375B5D">
        <w:rPr>
          <w:rFonts w:eastAsia="Times New Roman" w:cs="Times New Roman"/>
          <w:szCs w:val="24"/>
        </w:rPr>
        <w:t xml:space="preserve"> Μητσοτάκης και η Νέα Δημοκρατία</w:t>
      </w:r>
      <w:r>
        <w:rPr>
          <w:rFonts w:eastAsia="Times New Roman" w:cs="Times New Roman"/>
          <w:szCs w:val="24"/>
        </w:rPr>
        <w:t>.</w:t>
      </w:r>
    </w:p>
    <w:p w14:paraId="6E81959A" w14:textId="77777777" w:rsidR="004B0DF5" w:rsidRDefault="00471FB5">
      <w:pPr>
        <w:tabs>
          <w:tab w:val="left" w:pos="1905"/>
        </w:tabs>
        <w:spacing w:line="600" w:lineRule="auto"/>
        <w:ind w:firstLine="720"/>
        <w:jc w:val="both"/>
        <w:rPr>
          <w:rFonts w:eastAsia="Times New Roman" w:cs="Times New Roman"/>
          <w:szCs w:val="24"/>
        </w:rPr>
      </w:pPr>
      <w:r w:rsidRPr="00375B5D">
        <w:rPr>
          <w:rFonts w:eastAsia="Times New Roman" w:cs="Times New Roman"/>
          <w:szCs w:val="24"/>
        </w:rPr>
        <w:t>Έτσι</w:t>
      </w:r>
      <w:r>
        <w:rPr>
          <w:rFonts w:eastAsia="Times New Roman" w:cs="Times New Roman"/>
          <w:szCs w:val="24"/>
        </w:rPr>
        <w:t>,</w:t>
      </w:r>
      <w:r w:rsidRPr="00375B5D">
        <w:rPr>
          <w:rFonts w:eastAsia="Times New Roman" w:cs="Times New Roman"/>
          <w:szCs w:val="24"/>
        </w:rPr>
        <w:t xml:space="preserve"> κάποιες διατυπώσεις</w:t>
      </w:r>
      <w:r>
        <w:rPr>
          <w:rFonts w:eastAsia="Times New Roman" w:cs="Times New Roman"/>
          <w:szCs w:val="24"/>
        </w:rPr>
        <w:t>,</w:t>
      </w:r>
      <w:r w:rsidRPr="00375B5D">
        <w:rPr>
          <w:rFonts w:eastAsia="Times New Roman" w:cs="Times New Roman"/>
          <w:szCs w:val="24"/>
        </w:rPr>
        <w:t xml:space="preserve"> άστ</w:t>
      </w:r>
      <w:r w:rsidRPr="00375B5D">
        <w:rPr>
          <w:rFonts w:eastAsia="Times New Roman" w:cs="Times New Roman"/>
          <w:szCs w:val="24"/>
        </w:rPr>
        <w:t xml:space="preserve">οχες </w:t>
      </w:r>
      <w:r>
        <w:rPr>
          <w:rFonts w:eastAsia="Times New Roman" w:cs="Times New Roman"/>
          <w:szCs w:val="24"/>
        </w:rPr>
        <w:t xml:space="preserve">κατ’ εμέ, του κ. </w:t>
      </w:r>
      <w:proofErr w:type="spellStart"/>
      <w:r>
        <w:rPr>
          <w:rFonts w:eastAsia="Times New Roman" w:cs="Times New Roman"/>
          <w:szCs w:val="24"/>
        </w:rPr>
        <w:t>Πολάκη</w:t>
      </w:r>
      <w:proofErr w:type="spellEnd"/>
      <w:r>
        <w:rPr>
          <w:rFonts w:eastAsia="Times New Roman" w:cs="Times New Roman"/>
          <w:szCs w:val="24"/>
        </w:rPr>
        <w:t xml:space="preserve"> -δεν έχω κανένα πρόβλημα </w:t>
      </w:r>
      <w:r w:rsidRPr="00375B5D">
        <w:rPr>
          <w:rFonts w:eastAsia="Times New Roman" w:cs="Times New Roman"/>
          <w:szCs w:val="24"/>
        </w:rPr>
        <w:t>να το επαναλάβω αυτό</w:t>
      </w:r>
      <w:r>
        <w:rPr>
          <w:rFonts w:eastAsia="Times New Roman" w:cs="Times New Roman"/>
          <w:szCs w:val="24"/>
        </w:rPr>
        <w:t>,</w:t>
      </w:r>
      <w:r w:rsidRPr="00375B5D">
        <w:rPr>
          <w:rFonts w:eastAsia="Times New Roman" w:cs="Times New Roman"/>
          <w:szCs w:val="24"/>
        </w:rPr>
        <w:t xml:space="preserve"> άλλωστε</w:t>
      </w:r>
      <w:r>
        <w:rPr>
          <w:rFonts w:eastAsia="Times New Roman" w:cs="Times New Roman"/>
          <w:szCs w:val="24"/>
        </w:rPr>
        <w:t xml:space="preserve"> το έχου</w:t>
      </w:r>
      <w:r w:rsidRPr="00375B5D">
        <w:rPr>
          <w:rFonts w:eastAsia="Times New Roman" w:cs="Times New Roman"/>
          <w:szCs w:val="24"/>
        </w:rPr>
        <w:t xml:space="preserve">ν επισημάνει αυτό </w:t>
      </w:r>
      <w:r>
        <w:rPr>
          <w:rFonts w:eastAsia="Times New Roman" w:cs="Times New Roman"/>
          <w:szCs w:val="24"/>
        </w:rPr>
        <w:t>μια</w:t>
      </w:r>
      <w:r w:rsidRPr="00375B5D">
        <w:rPr>
          <w:rFonts w:eastAsia="Times New Roman" w:cs="Times New Roman"/>
          <w:szCs w:val="24"/>
        </w:rPr>
        <w:t xml:space="preserve"> σειρά </w:t>
      </w:r>
      <w:r>
        <w:rPr>
          <w:rFonts w:eastAsia="Times New Roman" w:cs="Times New Roman"/>
          <w:szCs w:val="24"/>
        </w:rPr>
        <w:t xml:space="preserve">Βουλευτές και στελέχη μας- </w:t>
      </w:r>
      <w:r w:rsidRPr="00375B5D">
        <w:rPr>
          <w:rFonts w:eastAsia="Times New Roman" w:cs="Times New Roman"/>
          <w:szCs w:val="24"/>
        </w:rPr>
        <w:t>αποφασίστηκε από κ</w:t>
      </w:r>
      <w:r>
        <w:rPr>
          <w:rFonts w:eastAsia="Times New Roman" w:cs="Times New Roman"/>
          <w:szCs w:val="24"/>
        </w:rPr>
        <w:t>.</w:t>
      </w:r>
      <w:r w:rsidRPr="00375B5D">
        <w:rPr>
          <w:rFonts w:eastAsia="Times New Roman" w:cs="Times New Roman"/>
          <w:szCs w:val="24"/>
        </w:rPr>
        <w:t xml:space="preserve"> Μητσοτάκη </w:t>
      </w:r>
      <w:r w:rsidRPr="00375B5D">
        <w:rPr>
          <w:rFonts w:eastAsia="Times New Roman" w:cs="Times New Roman"/>
          <w:szCs w:val="24"/>
        </w:rPr>
        <w:lastRenderedPageBreak/>
        <w:t>και το επιτελείο του να αποτελέσουν</w:t>
      </w:r>
      <w:r>
        <w:rPr>
          <w:rFonts w:eastAsia="Times New Roman" w:cs="Times New Roman"/>
          <w:szCs w:val="24"/>
        </w:rPr>
        <w:t>,</w:t>
      </w:r>
      <w:r w:rsidRPr="00375B5D">
        <w:rPr>
          <w:rFonts w:eastAsia="Times New Roman" w:cs="Times New Roman"/>
          <w:szCs w:val="24"/>
        </w:rPr>
        <w:t xml:space="preserve"> μαζί με την </w:t>
      </w:r>
      <w:proofErr w:type="spellStart"/>
      <w:r>
        <w:rPr>
          <w:rFonts w:eastAsia="Times New Roman" w:cs="Times New Roman"/>
          <w:szCs w:val="24"/>
        </w:rPr>
        <w:t>κοτερολογία</w:t>
      </w:r>
      <w:proofErr w:type="spellEnd"/>
      <w:r w:rsidRPr="00375B5D">
        <w:rPr>
          <w:rFonts w:eastAsia="Times New Roman" w:cs="Times New Roman"/>
          <w:szCs w:val="24"/>
        </w:rPr>
        <w:t xml:space="preserve"> και την τυμβωρυχία</w:t>
      </w:r>
      <w:r>
        <w:rPr>
          <w:rFonts w:eastAsia="Times New Roman" w:cs="Times New Roman"/>
          <w:szCs w:val="24"/>
        </w:rPr>
        <w:t>,</w:t>
      </w:r>
      <w:r w:rsidRPr="00375B5D">
        <w:rPr>
          <w:rFonts w:eastAsia="Times New Roman" w:cs="Times New Roman"/>
          <w:szCs w:val="24"/>
        </w:rPr>
        <w:t xml:space="preserve"> το κεντρικό πολιτικό αφήγημα της Νέας Δημοκρατίας</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 xml:space="preserve">Μάτι, κότερο, </w:t>
      </w:r>
      <w:proofErr w:type="spellStart"/>
      <w:r>
        <w:rPr>
          <w:rFonts w:eastAsia="Times New Roman" w:cs="Times New Roman"/>
          <w:szCs w:val="24"/>
        </w:rPr>
        <w:t>Πολάκης</w:t>
      </w:r>
      <w:proofErr w:type="spellEnd"/>
      <w:r>
        <w:rPr>
          <w:rFonts w:eastAsia="Times New Roman" w:cs="Times New Roman"/>
          <w:szCs w:val="24"/>
        </w:rPr>
        <w:t xml:space="preserve">, ιδού οι πολιτικές αιχμές </w:t>
      </w:r>
      <w:r>
        <w:rPr>
          <w:rFonts w:eastAsia="Times New Roman" w:cs="Times New Roman"/>
          <w:szCs w:val="24"/>
        </w:rPr>
        <w:t>-</w:t>
      </w:r>
      <w:r w:rsidRPr="00375B5D">
        <w:rPr>
          <w:rFonts w:eastAsia="Times New Roman" w:cs="Times New Roman"/>
          <w:szCs w:val="24"/>
        </w:rPr>
        <w:t xml:space="preserve">παρωδία και </w:t>
      </w:r>
      <w:r>
        <w:rPr>
          <w:rFonts w:eastAsia="Times New Roman" w:cs="Times New Roman"/>
          <w:szCs w:val="24"/>
        </w:rPr>
        <w:t xml:space="preserve">ο προγραμματικός λόγος- </w:t>
      </w:r>
      <w:r w:rsidRPr="00375B5D">
        <w:rPr>
          <w:rFonts w:eastAsia="Times New Roman" w:cs="Times New Roman"/>
          <w:szCs w:val="24"/>
        </w:rPr>
        <w:t>τραγέλαφος</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 xml:space="preserve">εν </w:t>
      </w:r>
      <w:proofErr w:type="spellStart"/>
      <w:r>
        <w:rPr>
          <w:rFonts w:eastAsia="Times New Roman" w:cs="Times New Roman"/>
          <w:szCs w:val="24"/>
        </w:rPr>
        <w:t>έτει</w:t>
      </w:r>
      <w:proofErr w:type="spellEnd"/>
      <w:r w:rsidRPr="00375B5D">
        <w:rPr>
          <w:rFonts w:eastAsia="Times New Roman" w:cs="Times New Roman"/>
          <w:szCs w:val="24"/>
        </w:rPr>
        <w:t xml:space="preserve"> 2019</w:t>
      </w:r>
      <w:r>
        <w:rPr>
          <w:rFonts w:eastAsia="Times New Roman" w:cs="Times New Roman"/>
          <w:szCs w:val="24"/>
        </w:rPr>
        <w:t>,</w:t>
      </w:r>
      <w:r w:rsidRPr="00375B5D">
        <w:rPr>
          <w:rFonts w:eastAsia="Times New Roman" w:cs="Times New Roman"/>
          <w:szCs w:val="24"/>
        </w:rPr>
        <w:t xml:space="preserve"> μιας πάλαι ποτέ μεγάλης παράταξης</w:t>
      </w:r>
      <w:r>
        <w:rPr>
          <w:rFonts w:eastAsia="Times New Roman" w:cs="Times New Roman"/>
          <w:szCs w:val="24"/>
        </w:rPr>
        <w:t>,</w:t>
      </w:r>
      <w:r w:rsidRPr="00375B5D">
        <w:rPr>
          <w:rFonts w:eastAsia="Times New Roman" w:cs="Times New Roman"/>
          <w:szCs w:val="24"/>
        </w:rPr>
        <w:t xml:space="preserve"> που θέλει να αποκαλείται</w:t>
      </w:r>
      <w:r>
        <w:rPr>
          <w:rFonts w:eastAsia="Times New Roman" w:cs="Times New Roman"/>
          <w:szCs w:val="24"/>
        </w:rPr>
        <w:t>,</w:t>
      </w:r>
      <w:r w:rsidRPr="00375B5D">
        <w:rPr>
          <w:rFonts w:eastAsia="Times New Roman" w:cs="Times New Roman"/>
          <w:szCs w:val="24"/>
        </w:rPr>
        <w:t xml:space="preserve"> αλλά εδώ και καιρό έχει πάψει να</w:t>
      </w:r>
      <w:r w:rsidRPr="00375B5D">
        <w:rPr>
          <w:rFonts w:eastAsia="Times New Roman" w:cs="Times New Roman"/>
          <w:szCs w:val="24"/>
        </w:rPr>
        <w:t xml:space="preserve"> είναι</w:t>
      </w:r>
      <w:r>
        <w:rPr>
          <w:rFonts w:eastAsia="Times New Roman" w:cs="Times New Roman"/>
          <w:szCs w:val="24"/>
        </w:rPr>
        <w:t>,</w:t>
      </w:r>
      <w:r w:rsidRPr="00375B5D">
        <w:rPr>
          <w:rFonts w:eastAsia="Times New Roman" w:cs="Times New Roman"/>
          <w:szCs w:val="24"/>
        </w:rPr>
        <w:t xml:space="preserve"> σύγχρονη</w:t>
      </w:r>
      <w:r>
        <w:rPr>
          <w:rFonts w:eastAsia="Times New Roman" w:cs="Times New Roman"/>
          <w:szCs w:val="24"/>
        </w:rPr>
        <w:t>, φιλελεύθερη,</w:t>
      </w:r>
      <w:r w:rsidRPr="00375B5D">
        <w:rPr>
          <w:rFonts w:eastAsia="Times New Roman" w:cs="Times New Roman"/>
          <w:szCs w:val="24"/>
        </w:rPr>
        <w:t xml:space="preserve"> ευρωπαϊκή κεντροδεξιά</w:t>
      </w:r>
      <w:r>
        <w:rPr>
          <w:rFonts w:eastAsia="Times New Roman" w:cs="Times New Roman"/>
          <w:szCs w:val="24"/>
        </w:rPr>
        <w:t xml:space="preserve">. </w:t>
      </w:r>
    </w:p>
    <w:p w14:paraId="6E81959B" w14:textId="77777777" w:rsidR="004B0DF5" w:rsidRDefault="00471FB5">
      <w:pPr>
        <w:tabs>
          <w:tab w:val="left" w:pos="1905"/>
        </w:tabs>
        <w:spacing w:line="600" w:lineRule="auto"/>
        <w:ind w:firstLine="720"/>
        <w:jc w:val="both"/>
        <w:rPr>
          <w:rFonts w:eastAsia="Times New Roman" w:cs="Times New Roman"/>
          <w:szCs w:val="24"/>
        </w:rPr>
      </w:pPr>
      <w:r w:rsidRPr="00375B5D">
        <w:rPr>
          <w:rFonts w:eastAsia="Times New Roman" w:cs="Times New Roman"/>
          <w:szCs w:val="24"/>
        </w:rPr>
        <w:t>Έτσι</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είκοσι μέρες πριν τις ε</w:t>
      </w:r>
      <w:r w:rsidRPr="00375B5D">
        <w:rPr>
          <w:rFonts w:eastAsia="Times New Roman" w:cs="Times New Roman"/>
          <w:szCs w:val="24"/>
        </w:rPr>
        <w:t>υρωεκλογές</w:t>
      </w:r>
      <w:r>
        <w:rPr>
          <w:rFonts w:eastAsia="Times New Roman" w:cs="Times New Roman"/>
          <w:szCs w:val="24"/>
        </w:rPr>
        <w:t>,</w:t>
      </w:r>
      <w:r w:rsidRPr="00375B5D">
        <w:rPr>
          <w:rFonts w:eastAsia="Times New Roman" w:cs="Times New Roman"/>
          <w:szCs w:val="24"/>
        </w:rPr>
        <w:t xml:space="preserve"> η Νέα Δημοκρατία και ο Αρχηγός της πήρα</w:t>
      </w:r>
      <w:r>
        <w:rPr>
          <w:rFonts w:eastAsia="Times New Roman" w:cs="Times New Roman"/>
          <w:szCs w:val="24"/>
        </w:rPr>
        <w:t>ν</w:t>
      </w:r>
      <w:r w:rsidRPr="00375B5D">
        <w:rPr>
          <w:rFonts w:eastAsia="Times New Roman" w:cs="Times New Roman"/>
          <w:szCs w:val="24"/>
        </w:rPr>
        <w:t xml:space="preserve"> τη μεγάλη πολιτική ευθύνη να εμποδίσουν</w:t>
      </w:r>
      <w:r>
        <w:rPr>
          <w:rFonts w:eastAsia="Times New Roman" w:cs="Times New Roman"/>
          <w:szCs w:val="24"/>
        </w:rPr>
        <w:t>,</w:t>
      </w:r>
      <w:r w:rsidRPr="00375B5D">
        <w:rPr>
          <w:rFonts w:eastAsia="Times New Roman" w:cs="Times New Roman"/>
          <w:szCs w:val="24"/>
        </w:rPr>
        <w:t xml:space="preserve"> πάση θυσία</w:t>
      </w:r>
      <w:r>
        <w:rPr>
          <w:rFonts w:eastAsia="Times New Roman" w:cs="Times New Roman"/>
          <w:szCs w:val="24"/>
        </w:rPr>
        <w:t>,</w:t>
      </w:r>
      <w:r w:rsidRPr="00375B5D">
        <w:rPr>
          <w:rFonts w:eastAsia="Times New Roman" w:cs="Times New Roman"/>
          <w:szCs w:val="24"/>
        </w:rPr>
        <w:t xml:space="preserve"> το</w:t>
      </w:r>
      <w:r>
        <w:rPr>
          <w:rFonts w:eastAsia="Times New Roman" w:cs="Times New Roman"/>
          <w:szCs w:val="24"/>
        </w:rPr>
        <w:t>ν</w:t>
      </w:r>
      <w:r w:rsidRPr="00375B5D">
        <w:rPr>
          <w:rFonts w:eastAsia="Times New Roman" w:cs="Times New Roman"/>
          <w:szCs w:val="24"/>
        </w:rPr>
        <w:t xml:space="preserve"> διάλογο για την Ευρώπη</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 xml:space="preserve">για </w:t>
      </w:r>
      <w:r w:rsidRPr="00375B5D">
        <w:rPr>
          <w:rFonts w:eastAsia="Times New Roman" w:cs="Times New Roman"/>
          <w:szCs w:val="24"/>
        </w:rPr>
        <w:t xml:space="preserve">τις εκλογές για την </w:t>
      </w:r>
      <w:r>
        <w:rPr>
          <w:rFonts w:eastAsia="Times New Roman" w:cs="Times New Roman"/>
          <w:szCs w:val="24"/>
        </w:rPr>
        <w:t>α</w:t>
      </w:r>
      <w:r w:rsidRPr="00375B5D">
        <w:rPr>
          <w:rFonts w:eastAsia="Times New Roman" w:cs="Times New Roman"/>
          <w:szCs w:val="24"/>
        </w:rPr>
        <w:t>υτοδιοίκηση</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 xml:space="preserve">για </w:t>
      </w:r>
      <w:r w:rsidRPr="00375B5D">
        <w:rPr>
          <w:rFonts w:eastAsia="Times New Roman" w:cs="Times New Roman"/>
          <w:szCs w:val="24"/>
        </w:rPr>
        <w:t xml:space="preserve">τις </w:t>
      </w:r>
      <w:proofErr w:type="spellStart"/>
      <w:r>
        <w:rPr>
          <w:rFonts w:eastAsia="Times New Roman" w:cs="Times New Roman"/>
          <w:szCs w:val="24"/>
        </w:rPr>
        <w:t>εκατόν</w:t>
      </w:r>
      <w:proofErr w:type="spellEnd"/>
      <w:r>
        <w:rPr>
          <w:rFonts w:eastAsia="Times New Roman" w:cs="Times New Roman"/>
          <w:szCs w:val="24"/>
        </w:rPr>
        <w:t xml:space="preserve"> είκοσι</w:t>
      </w:r>
      <w:r w:rsidRPr="00375B5D">
        <w:rPr>
          <w:rFonts w:eastAsia="Times New Roman" w:cs="Times New Roman"/>
          <w:szCs w:val="24"/>
        </w:rPr>
        <w:t xml:space="preserve"> δόσεις</w:t>
      </w:r>
      <w:r>
        <w:rPr>
          <w:rFonts w:eastAsia="Times New Roman" w:cs="Times New Roman"/>
          <w:szCs w:val="24"/>
        </w:rPr>
        <w:t xml:space="preserve">, για τις </w:t>
      </w:r>
      <w:proofErr w:type="spellStart"/>
      <w:r>
        <w:rPr>
          <w:rFonts w:eastAsia="Times New Roman" w:cs="Times New Roman"/>
          <w:szCs w:val="24"/>
        </w:rPr>
        <w:t>φοροελαφρύνσεις</w:t>
      </w:r>
      <w:proofErr w:type="spellEnd"/>
      <w:r>
        <w:rPr>
          <w:rFonts w:eastAsia="Times New Roman" w:cs="Times New Roman"/>
          <w:szCs w:val="24"/>
        </w:rPr>
        <w:t xml:space="preserve">, για </w:t>
      </w:r>
      <w:r w:rsidRPr="00375B5D">
        <w:rPr>
          <w:rFonts w:eastAsia="Times New Roman" w:cs="Times New Roman"/>
          <w:szCs w:val="24"/>
        </w:rPr>
        <w:t>την ενίσχυση των συνταξιούχων</w:t>
      </w:r>
      <w:r>
        <w:rPr>
          <w:rFonts w:eastAsia="Times New Roman" w:cs="Times New Roman"/>
          <w:szCs w:val="24"/>
        </w:rPr>
        <w:t xml:space="preserve">, για τα μέτρα για την ανάπτυξη </w:t>
      </w:r>
      <w:r w:rsidRPr="00375B5D">
        <w:rPr>
          <w:rFonts w:eastAsia="Times New Roman" w:cs="Times New Roman"/>
          <w:szCs w:val="24"/>
        </w:rPr>
        <w:t>και να θολώσουν την κρίση των πολιτών με απίθανες κατασκευές</w:t>
      </w:r>
      <w:r>
        <w:rPr>
          <w:rFonts w:eastAsia="Times New Roman" w:cs="Times New Roman"/>
          <w:szCs w:val="24"/>
        </w:rPr>
        <w:t>,</w:t>
      </w:r>
      <w:r w:rsidRPr="000C08E7">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fake</w:t>
      </w:r>
      <w:r w:rsidRPr="000C08E7">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sidRPr="000C08E7">
        <w:rPr>
          <w:rFonts w:eastAsia="Times New Roman" w:cs="Times New Roman"/>
          <w:szCs w:val="24"/>
        </w:rPr>
        <w:t xml:space="preserve"> </w:t>
      </w:r>
      <w:r>
        <w:rPr>
          <w:rFonts w:eastAsia="Times New Roman" w:cs="Times New Roman"/>
          <w:szCs w:val="24"/>
        </w:rPr>
        <w:t xml:space="preserve">και ψευδολογίες, </w:t>
      </w:r>
      <w:r w:rsidRPr="00375B5D">
        <w:rPr>
          <w:rFonts w:eastAsia="Times New Roman" w:cs="Times New Roman"/>
          <w:szCs w:val="24"/>
        </w:rPr>
        <w:t>βάζοντας στο στόχαστρο αυτό</w:t>
      </w:r>
      <w:r>
        <w:rPr>
          <w:rFonts w:eastAsia="Times New Roman" w:cs="Times New Roman"/>
          <w:szCs w:val="24"/>
        </w:rPr>
        <w:t>,</w:t>
      </w:r>
      <w:r w:rsidRPr="00375B5D">
        <w:rPr>
          <w:rFonts w:eastAsia="Times New Roman" w:cs="Times New Roman"/>
          <w:szCs w:val="24"/>
        </w:rPr>
        <w:t xml:space="preserve"> </w:t>
      </w:r>
      <w:r>
        <w:rPr>
          <w:rFonts w:eastAsia="Times New Roman" w:cs="Times New Roman"/>
          <w:szCs w:val="24"/>
        </w:rPr>
        <w:t xml:space="preserve">που </w:t>
      </w:r>
      <w:r w:rsidRPr="00375B5D">
        <w:rPr>
          <w:rFonts w:eastAsia="Times New Roman" w:cs="Times New Roman"/>
          <w:szCs w:val="24"/>
        </w:rPr>
        <w:t xml:space="preserve">πολύ </w:t>
      </w:r>
      <w:r>
        <w:rPr>
          <w:rFonts w:eastAsia="Times New Roman" w:cs="Times New Roman"/>
          <w:szCs w:val="24"/>
        </w:rPr>
        <w:t>τους πο</w:t>
      </w:r>
      <w:r>
        <w:rPr>
          <w:rFonts w:eastAsia="Times New Roman" w:cs="Times New Roman"/>
          <w:szCs w:val="24"/>
        </w:rPr>
        <w:t xml:space="preserve">νά, </w:t>
      </w:r>
      <w:r w:rsidRPr="00375B5D">
        <w:rPr>
          <w:rFonts w:eastAsia="Times New Roman" w:cs="Times New Roman"/>
          <w:szCs w:val="24"/>
        </w:rPr>
        <w:t>το ηθικό πλεονέκτημα της Αριστεράς</w:t>
      </w:r>
      <w:r>
        <w:rPr>
          <w:rFonts w:eastAsia="Times New Roman" w:cs="Times New Roman"/>
          <w:szCs w:val="24"/>
        </w:rPr>
        <w:t>, λες και είναι δυνατόν</w:t>
      </w:r>
      <w:r>
        <w:rPr>
          <w:rFonts w:eastAsia="Times New Roman" w:cs="Times New Roman"/>
          <w:szCs w:val="24"/>
        </w:rPr>
        <w:t>,</w:t>
      </w:r>
      <w:r>
        <w:rPr>
          <w:rFonts w:eastAsia="Times New Roman" w:cs="Times New Roman"/>
          <w:szCs w:val="24"/>
        </w:rPr>
        <w:t xml:space="preserve"> μια ή δύο αστοχίες πολιτικές ή επικοινωνιακές, που πάντα θα συμβαίνουν σε όλα τα κόμματα, σε όλες τις κυβερνήσεις, να σβήσουν μέρες σαν </w:t>
      </w:r>
      <w:r>
        <w:rPr>
          <w:rFonts w:eastAsia="Times New Roman" w:cs="Times New Roman"/>
          <w:szCs w:val="24"/>
        </w:rPr>
        <w:lastRenderedPageBreak/>
        <w:t>και αυτές, μέρες αντιφασιστικής νίκης των λαών, μέρες που</w:t>
      </w:r>
      <w:r>
        <w:rPr>
          <w:rFonts w:eastAsia="Times New Roman" w:cs="Times New Roman"/>
          <w:szCs w:val="24"/>
        </w:rPr>
        <w:t xml:space="preserve"> ο «Κόκκινος Στρατός» έμπαινε θριαμβευτικά στο Βερολίνο, κατατροπώνοντας το τέρας του ναζισμού, μέρες που τιμούμε τον δικό μας Επιτάφιο και τους νεκρούς μας τον Μάη του ’36 στη Θεσσαλονίκη. </w:t>
      </w:r>
    </w:p>
    <w:p w14:paraId="6E81959C" w14:textId="77777777" w:rsidR="004B0DF5" w:rsidRDefault="00471FB5">
      <w:pPr>
        <w:tabs>
          <w:tab w:val="left" w:pos="1905"/>
        </w:tabs>
        <w:spacing w:line="600" w:lineRule="auto"/>
        <w:ind w:firstLine="720"/>
        <w:jc w:val="both"/>
        <w:rPr>
          <w:rFonts w:eastAsia="Times New Roman" w:cs="Times New Roman"/>
          <w:szCs w:val="24"/>
        </w:rPr>
      </w:pPr>
      <w:r>
        <w:rPr>
          <w:rFonts w:eastAsia="Times New Roman" w:cs="Times New Roman"/>
          <w:szCs w:val="24"/>
        </w:rPr>
        <w:t>Είναι δυνατόν, λοιπόν, να σβήσουν το ηθικό πλεονέκτημα της παράτα</w:t>
      </w:r>
      <w:r>
        <w:rPr>
          <w:rFonts w:eastAsia="Times New Roman" w:cs="Times New Roman"/>
          <w:szCs w:val="24"/>
        </w:rPr>
        <w:t>ξης της Αριστεράς, μιας παράταξης ζώντων τε και τεθνεώτων</w:t>
      </w:r>
      <w:r>
        <w:rPr>
          <w:rFonts w:eastAsia="Times New Roman" w:cs="Times New Roman"/>
          <w:szCs w:val="24"/>
        </w:rPr>
        <w:t>,</w:t>
      </w:r>
      <w:r>
        <w:rPr>
          <w:rFonts w:eastAsia="Times New Roman" w:cs="Times New Roman"/>
          <w:szCs w:val="24"/>
        </w:rPr>
        <w:t xml:space="preserve"> με ανεκτίμητη προσφορά στη δημοκρατία και στην προοπτική αυτού του τόπου; Πρόκειται για μια παράταξη, που όποιο και αν ήταν το μέγεθός της μέσα στον αιώνα που πέρασε, ποτέ δεν ήταν «μικρή» και έβρι</w:t>
      </w:r>
      <w:r>
        <w:rPr>
          <w:rFonts w:eastAsia="Times New Roman" w:cs="Times New Roman"/>
          <w:szCs w:val="24"/>
        </w:rPr>
        <w:t>σκε πάντα τον τρόπο μέσα από μύριες δυσκολίες και ανείπωτες θυσίες να ξεπερνά τα εμπόδια των αντιπάλων, αλλά και τις δικές της κακοδαιμονίες, λάθη και στρεβλώσεις, κρατώντας ανοικτό τον δρόμο προς τη δημοκρατία, την πρόοδο, την κοινωνική χειραφέτηση, την υ</w:t>
      </w:r>
      <w:r>
        <w:rPr>
          <w:rFonts w:eastAsia="Times New Roman" w:cs="Times New Roman"/>
          <w:szCs w:val="24"/>
        </w:rPr>
        <w:t xml:space="preserve">πέρβαση του καπιταλισμού, τον σοσιαλισμό με δημοκρατία και ελευθερία. </w:t>
      </w:r>
    </w:p>
    <w:p w14:paraId="6E81959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Μέσα σ’ αυτούς τους αγώνες, παλαιότερους και νεότερους, </w:t>
      </w:r>
      <w:proofErr w:type="spellStart"/>
      <w:r>
        <w:rPr>
          <w:rFonts w:eastAsia="Times New Roman" w:cs="Times New Roman"/>
          <w:szCs w:val="24"/>
        </w:rPr>
        <w:t>σφυρηλατήθηκε</w:t>
      </w:r>
      <w:proofErr w:type="spellEnd"/>
      <w:r>
        <w:rPr>
          <w:rFonts w:eastAsia="Times New Roman" w:cs="Times New Roman"/>
          <w:szCs w:val="24"/>
        </w:rPr>
        <w:t xml:space="preserve"> το ηθικό πλεονέκτημα της δικής μας Αριστεράς, κύριοι της Αντιπολίτευσης. Και αυτό έχουμε αποφασίσει να διαφυλάξουμε</w:t>
      </w:r>
      <w:r>
        <w:rPr>
          <w:rFonts w:eastAsia="Times New Roman" w:cs="Times New Roman"/>
          <w:szCs w:val="24"/>
        </w:rPr>
        <w:t>,</w:t>
      </w:r>
      <w:r>
        <w:rPr>
          <w:rFonts w:eastAsia="Times New Roman" w:cs="Times New Roman"/>
          <w:szCs w:val="24"/>
        </w:rPr>
        <w:t xml:space="preserve"> ως κόρη οφθαλμού, ειδικά τώρα που βρισκόμαστε στην Κυβέρνηση και η κοινωνία μας κρίνει, όχι γι’ αυτό που ιστορικά αντιπροσωπεύουμε ή θεωρητικά επικαλούμαστε, αλλά γι’ αυτό που σήμερα είμαστε και σήμερα πράττουμε. </w:t>
      </w:r>
    </w:p>
    <w:p w14:paraId="6E81959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 καλύτερος τρόπος της Αντιπολίτευσης, γ</w:t>
      </w:r>
      <w:r>
        <w:rPr>
          <w:rFonts w:eastAsia="Times New Roman" w:cs="Times New Roman"/>
          <w:szCs w:val="24"/>
        </w:rPr>
        <w:t xml:space="preserve">ια να σβήσετε ή έστω να μειώσετε το ηθικό πλεονέκτημα, που εσείς ομολογείτε ότι έχει ή, έστω, είχε η Αριστερά, είναι απλώς να επικαλείστε το δικό σας ηθικό πλεονέκτημα. Προσοχή, όχι </w:t>
      </w:r>
      <w:r>
        <w:rPr>
          <w:rFonts w:eastAsia="Times New Roman" w:cs="Times New Roman"/>
          <w:szCs w:val="24"/>
        </w:rPr>
        <w:t>σ</w:t>
      </w:r>
      <w:r>
        <w:rPr>
          <w:rFonts w:eastAsia="Times New Roman" w:cs="Times New Roman"/>
          <w:szCs w:val="24"/>
        </w:rPr>
        <w:t xml:space="preserve">την ηθική σας, που δεν την αμφισβητούμε, αλλά </w:t>
      </w:r>
      <w:r>
        <w:rPr>
          <w:rFonts w:eastAsia="Times New Roman" w:cs="Times New Roman"/>
          <w:szCs w:val="24"/>
        </w:rPr>
        <w:t>σ</w:t>
      </w:r>
      <w:r>
        <w:rPr>
          <w:rFonts w:eastAsia="Times New Roman" w:cs="Times New Roman"/>
          <w:szCs w:val="24"/>
        </w:rPr>
        <w:t xml:space="preserve">τη συνολική σας διαδρομή, </w:t>
      </w:r>
      <w:r>
        <w:rPr>
          <w:rFonts w:eastAsia="Times New Roman" w:cs="Times New Roman"/>
          <w:szCs w:val="24"/>
        </w:rPr>
        <w:t xml:space="preserve">που σας επιτρέπει να επικαλείστε το δικό σας ηθικό πλεονέκτημα έναντι ημών. </w:t>
      </w:r>
    </w:p>
    <w:p w14:paraId="6E81959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Δεν το κάνετε, όμως. Δεν προβάλλετε θετικά τα στοιχεία εκείνα</w:t>
      </w:r>
      <w:r>
        <w:rPr>
          <w:rFonts w:eastAsia="Times New Roman" w:cs="Times New Roman"/>
          <w:szCs w:val="24"/>
        </w:rPr>
        <w:t>,</w:t>
      </w:r>
      <w:r>
        <w:rPr>
          <w:rFonts w:eastAsia="Times New Roman" w:cs="Times New Roman"/>
          <w:szCs w:val="24"/>
        </w:rPr>
        <w:t xml:space="preserve"> που συγκροτούν το δικό σας πλεονέκτημα, αλλά αντίθετα, έχετε βαλθεί</w:t>
      </w:r>
      <w:r>
        <w:rPr>
          <w:rFonts w:eastAsia="Times New Roman" w:cs="Times New Roman"/>
          <w:szCs w:val="24"/>
        </w:rPr>
        <w:t>,</w:t>
      </w:r>
      <w:r>
        <w:rPr>
          <w:rFonts w:eastAsia="Times New Roman" w:cs="Times New Roman"/>
          <w:szCs w:val="24"/>
        </w:rPr>
        <w:t xml:space="preserve"> με κάθε τρόπο</w:t>
      </w:r>
      <w:r>
        <w:rPr>
          <w:rFonts w:eastAsia="Times New Roman" w:cs="Times New Roman"/>
          <w:szCs w:val="24"/>
        </w:rPr>
        <w:t>,</w:t>
      </w:r>
      <w:r>
        <w:rPr>
          <w:rFonts w:eastAsia="Times New Roman" w:cs="Times New Roman"/>
          <w:szCs w:val="24"/>
        </w:rPr>
        <w:t xml:space="preserve"> να μειώσετε </w:t>
      </w:r>
      <w:r>
        <w:rPr>
          <w:rFonts w:eastAsia="Times New Roman" w:cs="Times New Roman"/>
          <w:szCs w:val="24"/>
        </w:rPr>
        <w:t>-</w:t>
      </w:r>
      <w:r>
        <w:rPr>
          <w:rFonts w:eastAsia="Times New Roman" w:cs="Times New Roman"/>
          <w:szCs w:val="24"/>
        </w:rPr>
        <w:t xml:space="preserve">γιατί να το εξαλείψετε δεν μπορείτε- το ηθικό πλεονέκτημα </w:t>
      </w:r>
      <w:r>
        <w:rPr>
          <w:rFonts w:eastAsia="Times New Roman" w:cs="Times New Roman"/>
          <w:szCs w:val="24"/>
        </w:rPr>
        <w:lastRenderedPageBreak/>
        <w:t>της Αριστεράς. Όμως, με αυτόν τον τρόπο</w:t>
      </w:r>
      <w:r>
        <w:rPr>
          <w:rFonts w:eastAsia="Times New Roman" w:cs="Times New Roman"/>
          <w:szCs w:val="24"/>
        </w:rPr>
        <w:t>,</w:t>
      </w:r>
      <w:r>
        <w:rPr>
          <w:rFonts w:eastAsia="Times New Roman" w:cs="Times New Roman"/>
          <w:szCs w:val="24"/>
        </w:rPr>
        <w:t xml:space="preserve"> αναγνωρίζετε σε τελική ανάλυση</w:t>
      </w:r>
      <w:r>
        <w:rPr>
          <w:rFonts w:eastAsia="Times New Roman" w:cs="Times New Roman"/>
          <w:szCs w:val="24"/>
        </w:rPr>
        <w:t>,</w:t>
      </w:r>
      <w:r>
        <w:rPr>
          <w:rFonts w:eastAsia="Times New Roman" w:cs="Times New Roman"/>
          <w:szCs w:val="24"/>
        </w:rPr>
        <w:t xml:space="preserve"> την ύπαρξή του. Στόχος σας είναι να αποδείξετε, όχι τα σημεία που υπερέχετε, αλλά τα σημεία</w:t>
      </w:r>
      <w:r>
        <w:rPr>
          <w:rFonts w:eastAsia="Times New Roman" w:cs="Times New Roman"/>
          <w:szCs w:val="24"/>
        </w:rPr>
        <w:t>,</w:t>
      </w:r>
      <w:r>
        <w:rPr>
          <w:rFonts w:eastAsia="Times New Roman" w:cs="Times New Roman"/>
          <w:szCs w:val="24"/>
        </w:rPr>
        <w:t xml:space="preserve"> που σας μοιάζουμε. Θέλετε να ενσ</w:t>
      </w:r>
      <w:r>
        <w:rPr>
          <w:rFonts w:eastAsia="Times New Roman" w:cs="Times New Roman"/>
          <w:szCs w:val="24"/>
        </w:rPr>
        <w:t>ταλάξετε στον λαό μας την αντίληψη ότι «και αυτοί είναι ίδιοι με εμάς», δηλαδή την αντιπολιτική, την αδιαφορία, την παραίτηση και μέσα απ’ αυτήν την εξίσωση όλων προς τα κάτω</w:t>
      </w:r>
      <w:r>
        <w:rPr>
          <w:rFonts w:eastAsia="Times New Roman" w:cs="Times New Roman"/>
          <w:szCs w:val="24"/>
        </w:rPr>
        <w:t>,</w:t>
      </w:r>
      <w:r>
        <w:rPr>
          <w:rFonts w:eastAsia="Times New Roman" w:cs="Times New Roman"/>
          <w:szCs w:val="24"/>
        </w:rPr>
        <w:t xml:space="preserve"> να σβήσετε τις πραγματικές διαφορές, ιστορικές, ιδεολογικές και πολιτικές. </w:t>
      </w:r>
    </w:p>
    <w:p w14:paraId="6E8195A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 xml:space="preserve">θα τα καταφέρετε, ειδικά όσο ο ΣΥΡΙΖΑ και τα στελέχη του κρατούν διαρκές και ανοικτό μέτωπο στον </w:t>
      </w:r>
      <w:proofErr w:type="spellStart"/>
      <w:r>
        <w:rPr>
          <w:rFonts w:eastAsia="Times New Roman" w:cs="Times New Roman"/>
          <w:szCs w:val="24"/>
        </w:rPr>
        <w:t>κυβερνητισμό</w:t>
      </w:r>
      <w:proofErr w:type="spellEnd"/>
      <w:r>
        <w:rPr>
          <w:rFonts w:eastAsia="Times New Roman" w:cs="Times New Roman"/>
          <w:szCs w:val="24"/>
        </w:rPr>
        <w:t>, στην ιδιοτέλεια, στην οίηση και την αλαζονεία της εξουσίας, αλλά και στην ύπουλη «κρυφή γοητεία της μπουρζουαζίας».</w:t>
      </w:r>
    </w:p>
    <w:p w14:paraId="6E8195A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έρχομαι τώρα σ’ ένα μείζον θέμα, που δυστυχώς</w:t>
      </w:r>
      <w:r>
        <w:rPr>
          <w:rFonts w:eastAsia="Times New Roman" w:cs="Times New Roman"/>
          <w:szCs w:val="24"/>
        </w:rPr>
        <w:t>,</w:t>
      </w:r>
      <w:r>
        <w:rPr>
          <w:rFonts w:eastAsia="Times New Roman" w:cs="Times New Roman"/>
          <w:szCs w:val="24"/>
        </w:rPr>
        <w:t xml:space="preserve"> επισκίασε προχθές τη συζήτηση που κάνουμε. Με αυτά που ο κ. Μητσοτάκης επέτρεψε στον εαυτό του να ξεστομίσει εναντίον του πατέρα του </w:t>
      </w:r>
      <w:r>
        <w:rPr>
          <w:rFonts w:eastAsia="Times New Roman" w:cs="Times New Roman"/>
          <w:szCs w:val="24"/>
        </w:rPr>
        <w:lastRenderedPageBreak/>
        <w:t>Πρωθυπουργού, κατέβασε πολλά σκαλιά κάτω το επίπεδο του πολιτικού διαλόγου.</w:t>
      </w:r>
      <w:r>
        <w:rPr>
          <w:rFonts w:eastAsia="Times New Roman" w:cs="Times New Roman"/>
          <w:szCs w:val="24"/>
        </w:rPr>
        <w:t xml:space="preserve"> Είναι πολλές και μεγάλες οι αντιδράσεις του κόσμου και όχι μόνο του κόσμου της Αριστεράς γι’ αυτήν την απρέπεια, για να το πω</w:t>
      </w:r>
      <w:r>
        <w:rPr>
          <w:rFonts w:eastAsia="Times New Roman" w:cs="Times New Roman"/>
          <w:szCs w:val="24"/>
        </w:rPr>
        <w:t>,</w:t>
      </w:r>
      <w:r>
        <w:rPr>
          <w:rFonts w:eastAsia="Times New Roman" w:cs="Times New Roman"/>
          <w:szCs w:val="24"/>
        </w:rPr>
        <w:t xml:space="preserve"> όσο πιο ήπια γίνεται, για να πάρω μία σκυτάλη σοβαρότητας, που για ακόμη μια φορά έδειξε σ’ αυτήν την Αίθουσα ότι κρατάει ο κ. </w:t>
      </w:r>
      <w:proofErr w:type="spellStart"/>
      <w:r>
        <w:rPr>
          <w:rFonts w:eastAsia="Times New Roman" w:cs="Times New Roman"/>
          <w:szCs w:val="24"/>
        </w:rPr>
        <w:t>Δ</w:t>
      </w:r>
      <w:r>
        <w:rPr>
          <w:rFonts w:eastAsia="Times New Roman" w:cs="Times New Roman"/>
          <w:szCs w:val="24"/>
        </w:rPr>
        <w:t>ένδιας</w:t>
      </w:r>
      <w:proofErr w:type="spellEnd"/>
      <w:r>
        <w:rPr>
          <w:rFonts w:eastAsia="Times New Roman" w:cs="Times New Roman"/>
          <w:szCs w:val="24"/>
        </w:rPr>
        <w:t>. Όμως, και η κ. Μπακογιάννη, με τον τρόπο της, δεν επέτρεψε στον εαυτό της να γίνει μέρος αυτού του κανιβαλικού σκηνικού, γιατί θυμάται πολύ καλά</w:t>
      </w:r>
      <w:r>
        <w:rPr>
          <w:rFonts w:eastAsia="Times New Roman" w:cs="Times New Roman"/>
          <w:szCs w:val="24"/>
        </w:rPr>
        <w:t>,</w:t>
      </w:r>
      <w:r>
        <w:rPr>
          <w:rFonts w:eastAsia="Times New Roman" w:cs="Times New Roman"/>
          <w:szCs w:val="24"/>
        </w:rPr>
        <w:t xml:space="preserve"> σε τι επίπεδα εξαχρείωσης και παρακμής έφτασε η πολιτική ζωή της χώρας, όταν η αντιπαράθεση Ανδρέα Παπ</w:t>
      </w:r>
      <w:r>
        <w:rPr>
          <w:rFonts w:eastAsia="Times New Roman" w:cs="Times New Roman"/>
          <w:szCs w:val="24"/>
        </w:rPr>
        <w:t xml:space="preserve">ανδρέου και Κωνσταντίνου Μητσοτάκη ξεπέρασε κάθε όριο. </w:t>
      </w:r>
    </w:p>
    <w:p w14:paraId="6E8195A2" w14:textId="77777777" w:rsidR="004B0DF5" w:rsidRDefault="00471FB5">
      <w:pPr>
        <w:spacing w:line="600" w:lineRule="auto"/>
        <w:ind w:firstLine="720"/>
        <w:jc w:val="both"/>
        <w:rPr>
          <w:rFonts w:eastAsia="Times New Roman" w:cs="Times New Roman"/>
          <w:szCs w:val="24"/>
        </w:rPr>
      </w:pPr>
      <w:proofErr w:type="spellStart"/>
      <w:r>
        <w:rPr>
          <w:rFonts w:eastAsia="Times New Roman" w:cs="Times New Roman"/>
          <w:szCs w:val="24"/>
        </w:rPr>
        <w:t>Δένδιας</w:t>
      </w:r>
      <w:proofErr w:type="spellEnd"/>
      <w:r>
        <w:rPr>
          <w:rFonts w:eastAsia="Times New Roman" w:cs="Times New Roman"/>
          <w:szCs w:val="24"/>
        </w:rPr>
        <w:t xml:space="preserve"> και Μπακογιάννη, δεν ξέρω εάν το αντιληφθήκατε, κυρίες και κύριοι συνάδελφοι, ουσιαστικά απέσυραν χθες, όχι μόνο την πρόταση μομφής εναντίον του Παύλου </w:t>
      </w:r>
      <w:proofErr w:type="spellStart"/>
      <w:r>
        <w:rPr>
          <w:rFonts w:eastAsia="Times New Roman" w:cs="Times New Roman"/>
          <w:szCs w:val="24"/>
        </w:rPr>
        <w:t>Πολάκη</w:t>
      </w:r>
      <w:proofErr w:type="spellEnd"/>
      <w:r>
        <w:rPr>
          <w:rFonts w:eastAsia="Times New Roman" w:cs="Times New Roman"/>
          <w:szCs w:val="24"/>
        </w:rPr>
        <w:t>, μιλώντας μάλιστα αμέσως μετά απ’</w:t>
      </w:r>
      <w:r>
        <w:rPr>
          <w:rFonts w:eastAsia="Times New Roman" w:cs="Times New Roman"/>
          <w:szCs w:val="24"/>
        </w:rPr>
        <w:t xml:space="preserve"> αυτόν, αλλά κράτησαν σαφείς αποστάσεις απ’ όλη αυτήν τη μεθοδευμένη λασπομαχία</w:t>
      </w:r>
      <w:r>
        <w:rPr>
          <w:rFonts w:eastAsia="Times New Roman" w:cs="Times New Roman"/>
          <w:szCs w:val="24"/>
        </w:rPr>
        <w:t>,</w:t>
      </w:r>
      <w:r>
        <w:rPr>
          <w:rFonts w:eastAsia="Times New Roman" w:cs="Times New Roman"/>
          <w:szCs w:val="24"/>
        </w:rPr>
        <w:t xml:space="preserve"> που κατευθύνεται στα πιο ταπεινά ένστικτα του λαού. </w:t>
      </w:r>
    </w:p>
    <w:p w14:paraId="6E8195A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Μετά την ανάρτηση του κυρίου Πρωθυπουργού, αναφορικά με τον πατέρα του, που έβαλε τα πράγματα στη θέση τους, ο κ. Μητσοτάκ</w:t>
      </w:r>
      <w:r>
        <w:rPr>
          <w:rFonts w:eastAsia="Times New Roman" w:cs="Times New Roman"/>
          <w:szCs w:val="24"/>
        </w:rPr>
        <w:t>ης βρίσκεται εκεί</w:t>
      </w:r>
      <w:r>
        <w:rPr>
          <w:rFonts w:eastAsia="Times New Roman" w:cs="Times New Roman"/>
          <w:szCs w:val="24"/>
        </w:rPr>
        <w:t>,</w:t>
      </w:r>
      <w:r>
        <w:rPr>
          <w:rFonts w:eastAsia="Times New Roman" w:cs="Times New Roman"/>
          <w:szCs w:val="24"/>
        </w:rPr>
        <w:t xml:space="preserve"> που νόμιζε ότι είχε στριμώξει τον κ. </w:t>
      </w:r>
      <w:proofErr w:type="spellStart"/>
      <w:r>
        <w:rPr>
          <w:rFonts w:eastAsia="Times New Roman" w:cs="Times New Roman"/>
          <w:szCs w:val="24"/>
        </w:rPr>
        <w:t>Πολάκη</w:t>
      </w:r>
      <w:proofErr w:type="spellEnd"/>
      <w:r>
        <w:rPr>
          <w:rFonts w:eastAsia="Times New Roman" w:cs="Times New Roman"/>
          <w:szCs w:val="24"/>
        </w:rPr>
        <w:t>. Στη θέση αυτού</w:t>
      </w:r>
      <w:r>
        <w:rPr>
          <w:rFonts w:eastAsia="Times New Roman" w:cs="Times New Roman"/>
          <w:szCs w:val="24"/>
        </w:rPr>
        <w:t>,</w:t>
      </w:r>
      <w:r>
        <w:rPr>
          <w:rFonts w:eastAsia="Times New Roman" w:cs="Times New Roman"/>
          <w:szCs w:val="24"/>
        </w:rPr>
        <w:t xml:space="preserve"> που οφείλει ή να επανορθώσει και να ζητήσει συγγνώμη, συνδεόμενος με το αίσθημα της μεγάλης πλειοψηφίας του λαού μας ή να μείνει στη μνήμη μας ως ο «τόσος ήταν», αποδοκιμαζόμεν</w:t>
      </w:r>
      <w:r>
        <w:rPr>
          <w:rFonts w:eastAsia="Times New Roman" w:cs="Times New Roman"/>
          <w:szCs w:val="24"/>
        </w:rPr>
        <w:t xml:space="preserve">ος από τη μεγάλη πλειοψηφία του δημοκρατικού κόσμου, ανεξαρτήτως παρατάξεων και </w:t>
      </w:r>
      <w:proofErr w:type="spellStart"/>
      <w:r>
        <w:rPr>
          <w:rFonts w:eastAsia="Times New Roman" w:cs="Times New Roman"/>
          <w:szCs w:val="24"/>
        </w:rPr>
        <w:t>εγκωμιαζόμενος</w:t>
      </w:r>
      <w:proofErr w:type="spellEnd"/>
      <w:r>
        <w:rPr>
          <w:rFonts w:eastAsia="Times New Roman" w:cs="Times New Roman"/>
          <w:szCs w:val="24"/>
        </w:rPr>
        <w:t xml:space="preserve"> μόνο από μία δράκα φανατικών και από μία σιχαμερή φασιστική φυλλάδα, που μακελεύει και διασύρει ανθρώπους, όπως κάποτε έκανε η «ΑΥΡΙΑΝΗ» εναντίον του αείμνηστου </w:t>
      </w:r>
      <w:r>
        <w:rPr>
          <w:rFonts w:eastAsia="Times New Roman" w:cs="Times New Roman"/>
          <w:szCs w:val="24"/>
        </w:rPr>
        <w:t xml:space="preserve">Κωνσταντίνου Μητσοτάκη, παρουσιάζοντάς τον με χαλκευμένα στοιχεία ως συνεργάτη των </w:t>
      </w:r>
      <w:proofErr w:type="spellStart"/>
      <w:r>
        <w:rPr>
          <w:rFonts w:eastAsia="Times New Roman" w:cs="Times New Roman"/>
          <w:szCs w:val="24"/>
        </w:rPr>
        <w:t>Ες-Ες</w:t>
      </w:r>
      <w:proofErr w:type="spellEnd"/>
      <w:r>
        <w:rPr>
          <w:rFonts w:eastAsia="Times New Roman" w:cs="Times New Roman"/>
          <w:szCs w:val="24"/>
        </w:rPr>
        <w:t xml:space="preserve">. </w:t>
      </w:r>
    </w:p>
    <w:p w14:paraId="6E8195A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ίμαστε περήφανοι, όσοι και όσες προερχόμαστε από την Ανανεωτική Αριστερά, γιατί, παρά τις διαφωνίες μας τότε με τον αείμνηστο Μητσοτάκη, αλλά και τον αείμνηστο Παπα</w:t>
      </w:r>
      <w:r>
        <w:rPr>
          <w:rFonts w:eastAsia="Times New Roman" w:cs="Times New Roman"/>
          <w:szCs w:val="24"/>
        </w:rPr>
        <w:t>νδρέου ούτε υιοθετήσαμε τις αθλιότητες</w:t>
      </w:r>
      <w:r>
        <w:rPr>
          <w:rFonts w:eastAsia="Times New Roman" w:cs="Times New Roman"/>
          <w:szCs w:val="24"/>
        </w:rPr>
        <w:t>,</w:t>
      </w:r>
      <w:r>
        <w:rPr>
          <w:rFonts w:eastAsia="Times New Roman" w:cs="Times New Roman"/>
          <w:szCs w:val="24"/>
        </w:rPr>
        <w:t xml:space="preserve"> που κατά </w:t>
      </w:r>
      <w:r>
        <w:rPr>
          <w:rFonts w:eastAsia="Times New Roman" w:cs="Times New Roman"/>
          <w:szCs w:val="24"/>
        </w:rPr>
        <w:lastRenderedPageBreak/>
        <w:t>καιρούς εκτόξευαν σε βάρος τους για την προσωπική τους ζωή ούτε υποκύψαμε ποτέ στον πειρασμό για χτυπήματα κάτω από τη μέση, ακόμη και τότε που ο «</w:t>
      </w:r>
      <w:proofErr w:type="spellStart"/>
      <w:r>
        <w:rPr>
          <w:rFonts w:eastAsia="Times New Roman" w:cs="Times New Roman"/>
          <w:szCs w:val="24"/>
        </w:rPr>
        <w:t>αυριανισμός</w:t>
      </w:r>
      <w:proofErr w:type="spellEnd"/>
      <w:r>
        <w:rPr>
          <w:rFonts w:eastAsia="Times New Roman" w:cs="Times New Roman"/>
          <w:szCs w:val="24"/>
        </w:rPr>
        <w:t>» είχε γίνει η κεντρική πολιτική έκφραση του τότε</w:t>
      </w:r>
      <w:r>
        <w:rPr>
          <w:rFonts w:eastAsia="Times New Roman" w:cs="Times New Roman"/>
          <w:szCs w:val="24"/>
        </w:rPr>
        <w:t xml:space="preserve"> ΠΑΣΟΚ και ανακάλυπτε στις μαρίνες της ξέφρενης φαντασίας του αποβιώσαντος Γεώργιου Κουρή</w:t>
      </w:r>
      <w:r>
        <w:rPr>
          <w:rFonts w:eastAsia="Times New Roman" w:cs="Times New Roman"/>
          <w:szCs w:val="24"/>
        </w:rPr>
        <w:t>,</w:t>
      </w:r>
      <w:r>
        <w:rPr>
          <w:rFonts w:eastAsia="Times New Roman" w:cs="Times New Roman"/>
          <w:szCs w:val="24"/>
        </w:rPr>
        <w:t xml:space="preserve"> τα κότερα του Φλωράκη και του Κύρκου, των «</w:t>
      </w:r>
      <w:proofErr w:type="spellStart"/>
      <w:r>
        <w:rPr>
          <w:rFonts w:eastAsia="Times New Roman" w:cs="Times New Roman"/>
          <w:szCs w:val="24"/>
        </w:rPr>
        <w:t>Κυρκοφλωράκηδων</w:t>
      </w:r>
      <w:proofErr w:type="spellEnd"/>
      <w:r>
        <w:rPr>
          <w:rFonts w:eastAsia="Times New Roman" w:cs="Times New Roman"/>
          <w:szCs w:val="24"/>
        </w:rPr>
        <w:t>», για να θυμηθώ την έκφραση της εποχής.</w:t>
      </w:r>
    </w:p>
    <w:p w14:paraId="6E8195A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Περιμένουμε, λοιπόν, κύριε Μητσοτάκη, αν και εσείς έχετε βγάλει συ</w:t>
      </w:r>
      <w:r>
        <w:rPr>
          <w:rFonts w:eastAsia="Times New Roman" w:cs="Times New Roman"/>
          <w:szCs w:val="24"/>
        </w:rPr>
        <w:t>μπεράσματα από μελανές σελίδες της πρόσφατης ιστορίας μας, την έκφραση της λύπης και της συγγνώμης για το μεγάλο ατόπημα</w:t>
      </w:r>
      <w:r>
        <w:rPr>
          <w:rFonts w:eastAsia="Times New Roman" w:cs="Times New Roman"/>
          <w:szCs w:val="24"/>
        </w:rPr>
        <w:t>,</w:t>
      </w:r>
      <w:r>
        <w:rPr>
          <w:rFonts w:eastAsia="Times New Roman" w:cs="Times New Roman"/>
          <w:szCs w:val="24"/>
        </w:rPr>
        <w:t xml:space="preserve"> που διαπράξατε σε βάρος του Πρωθυπουργού, του πατέρα του και της οικογένειάς του. Βρείτε τρόπο να επανορθώσετε, κύριε Μητσοτάκη. Είστε</w:t>
      </w:r>
      <w:r>
        <w:rPr>
          <w:rFonts w:eastAsia="Times New Roman" w:cs="Times New Roman"/>
          <w:szCs w:val="24"/>
        </w:rPr>
        <w:t xml:space="preserve"> βαριά εκτεθειμένος. Ο </w:t>
      </w:r>
      <w:proofErr w:type="spellStart"/>
      <w:r>
        <w:rPr>
          <w:rFonts w:eastAsia="Times New Roman" w:cs="Times New Roman"/>
          <w:szCs w:val="24"/>
        </w:rPr>
        <w:t>τρώσας</w:t>
      </w:r>
      <w:proofErr w:type="spellEnd"/>
      <w:r>
        <w:rPr>
          <w:rFonts w:eastAsia="Times New Roman" w:cs="Times New Roman"/>
          <w:szCs w:val="24"/>
        </w:rPr>
        <w:t xml:space="preserve"> και </w:t>
      </w:r>
      <w:proofErr w:type="spellStart"/>
      <w:r>
        <w:rPr>
          <w:rFonts w:eastAsia="Times New Roman" w:cs="Times New Roman"/>
          <w:szCs w:val="24"/>
        </w:rPr>
        <w:t>ιάσεται</w:t>
      </w:r>
      <w:proofErr w:type="spellEnd"/>
      <w:r>
        <w:rPr>
          <w:rFonts w:eastAsia="Times New Roman" w:cs="Times New Roman"/>
          <w:szCs w:val="24"/>
        </w:rPr>
        <w:t xml:space="preserve">. </w:t>
      </w:r>
    </w:p>
    <w:p w14:paraId="6E8195A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απαλλαγείτε, συν τοις </w:t>
      </w:r>
      <w:proofErr w:type="spellStart"/>
      <w:r>
        <w:rPr>
          <w:rFonts w:eastAsia="Times New Roman" w:cs="Times New Roman"/>
          <w:szCs w:val="24"/>
        </w:rPr>
        <w:t>άλλοις</w:t>
      </w:r>
      <w:proofErr w:type="spellEnd"/>
      <w:r>
        <w:rPr>
          <w:rFonts w:eastAsia="Times New Roman" w:cs="Times New Roman"/>
          <w:szCs w:val="24"/>
        </w:rPr>
        <w:t>, απ’ αυτήν την απεχθή «κιτρινίλα»</w:t>
      </w:r>
      <w:r>
        <w:rPr>
          <w:rFonts w:eastAsia="Times New Roman" w:cs="Times New Roman"/>
          <w:szCs w:val="24"/>
        </w:rPr>
        <w:t>,</w:t>
      </w:r>
      <w:r>
        <w:rPr>
          <w:rFonts w:eastAsia="Times New Roman" w:cs="Times New Roman"/>
          <w:szCs w:val="24"/>
        </w:rPr>
        <w:t xml:space="preserve"> που σας έχει σκεπάσει. Αυτές τις ημέρες</w:t>
      </w:r>
      <w:r>
        <w:rPr>
          <w:rFonts w:eastAsia="Times New Roman" w:cs="Times New Roman"/>
          <w:szCs w:val="24"/>
        </w:rPr>
        <w:t>,</w:t>
      </w:r>
      <w:r>
        <w:rPr>
          <w:rFonts w:eastAsia="Times New Roman" w:cs="Times New Roman"/>
          <w:szCs w:val="24"/>
        </w:rPr>
        <w:t xml:space="preserve"> Νέα Δημοκρατία και Κυριάκος Μητσοτάκης πάσχουν από πολιτικό ίκτερο, που όμως δεν θα επιτρέψουμε να μεταδοθεί στο σύνολο της πολιτικής ζωής του τόπου. Δεν αξίζει σ’ αυτήν την Αίθουσα ο «κιτρινισμός» που έχει προσβάλει την παράταξή σας, σκονίζοντας όμως, όπ</w:t>
      </w:r>
      <w:r>
        <w:rPr>
          <w:rFonts w:eastAsia="Times New Roman" w:cs="Times New Roman"/>
          <w:szCs w:val="24"/>
        </w:rPr>
        <w:t>ως η γλοιώδης τοξική λάσπη</w:t>
      </w:r>
      <w:r>
        <w:rPr>
          <w:rFonts w:eastAsia="Times New Roman" w:cs="Times New Roman"/>
          <w:szCs w:val="24"/>
        </w:rPr>
        <w:t>,</w:t>
      </w:r>
      <w:r>
        <w:rPr>
          <w:rFonts w:eastAsia="Times New Roman" w:cs="Times New Roman"/>
          <w:szCs w:val="24"/>
        </w:rPr>
        <w:t xml:space="preserve"> που φέρνει η βροχή, τα έδρανα της Νέας Δημοκρατίας. </w:t>
      </w:r>
    </w:p>
    <w:p w14:paraId="6E8195A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Και επειδή εγώ δεν ξεχνώ, σας θυμίζω ότι χρωστάτε πολλές συγγνώμες, κύριε Μητσοτάκη. Χρωστάτε να διορθώσετε ένα μεγάλο ατόπημά σας, ότι ο Πρωθυπουργός πούλησε τη Μακεδονία με </w:t>
      </w:r>
      <w:r>
        <w:rPr>
          <w:rFonts w:eastAsia="Times New Roman" w:cs="Times New Roman"/>
          <w:szCs w:val="24"/>
        </w:rPr>
        <w:t xml:space="preserve">αντάλλαγμα τις συντάξεις. Χρωστάτε να καταδικάσετε την απόπειρα εισβολής των ακροδεξιών και φασιστών τραμπούκων στο Κοινοβούλιο. Πολλά τα </w:t>
      </w:r>
      <w:proofErr w:type="spellStart"/>
      <w:r>
        <w:rPr>
          <w:rFonts w:eastAsia="Times New Roman" w:cs="Times New Roman"/>
          <w:szCs w:val="24"/>
        </w:rPr>
        <w:t>χρωστούμενα</w:t>
      </w:r>
      <w:proofErr w:type="spellEnd"/>
      <w:r>
        <w:rPr>
          <w:rFonts w:eastAsia="Times New Roman" w:cs="Times New Roman"/>
          <w:szCs w:val="24"/>
        </w:rPr>
        <w:t xml:space="preserve">, κύριε Μητσοτάκη. Τώρα, που έρχονται οι </w:t>
      </w:r>
      <w:proofErr w:type="spellStart"/>
      <w:r>
        <w:rPr>
          <w:rFonts w:eastAsia="Times New Roman" w:cs="Times New Roman"/>
          <w:szCs w:val="24"/>
        </w:rPr>
        <w:t>εκατόν</w:t>
      </w:r>
      <w:proofErr w:type="spellEnd"/>
      <w:r>
        <w:rPr>
          <w:rFonts w:eastAsia="Times New Roman" w:cs="Times New Roman"/>
          <w:szCs w:val="24"/>
        </w:rPr>
        <w:t xml:space="preserve"> είκοσι δόσεις</w:t>
      </w:r>
      <w:r>
        <w:rPr>
          <w:rFonts w:eastAsia="Times New Roman" w:cs="Times New Roman"/>
          <w:szCs w:val="24"/>
        </w:rPr>
        <w:t>,</w:t>
      </w:r>
      <w:r>
        <w:rPr>
          <w:rFonts w:eastAsia="Times New Roman" w:cs="Times New Roman"/>
          <w:szCs w:val="24"/>
        </w:rPr>
        <w:t xml:space="preserve"> κοιτάξτε να τα ρυθμίσετε!</w:t>
      </w:r>
    </w:p>
    <w:p w14:paraId="6E8195A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E8195A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καλυφθεί από τις τοποθετήσεις των Υπουργών και των Βουλευτών μας, που ανέδειξαν για ακόμη μία φορά και υπερασπίστηκαν το έργο της Κυβέρνησής μας. Σε συνάρτη</w:t>
      </w:r>
      <w:r>
        <w:rPr>
          <w:rFonts w:eastAsia="Times New Roman" w:cs="Times New Roman"/>
          <w:szCs w:val="24"/>
        </w:rPr>
        <w:t>ση με τα μέτρα ανακούφισης, έχει γίνει φανερό στον ελληνικό λαό ότι μετά τον Αύγουστο του 2018 γίνεται βήμα-βήμα κατορθωτή η ανάκτηση όλο και πιο έντονων βαθμών ελευθερίας στη χάραξη της πολιτικής μας. Η χώρα απομακρύνεται από τον πυρήνα της κρίσης, ανακτά</w:t>
      </w:r>
      <w:r>
        <w:rPr>
          <w:rFonts w:eastAsia="Times New Roman" w:cs="Times New Roman"/>
          <w:szCs w:val="24"/>
        </w:rPr>
        <w:t xml:space="preserve"> την ανεξαρτησία της, κλείνει πληγές και ατενίζει με μεγαλύτερη αισιοδοξία και αυτοπεποίθηση το μέλλον. </w:t>
      </w:r>
    </w:p>
    <w:p w14:paraId="6E8195A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Στην πορεία αυτή προς την εποχή</w:t>
      </w:r>
      <w:r>
        <w:rPr>
          <w:rFonts w:eastAsia="Times New Roman" w:cs="Times New Roman"/>
          <w:szCs w:val="24"/>
        </w:rPr>
        <w:t>,</w:t>
      </w:r>
      <w:r>
        <w:rPr>
          <w:rFonts w:eastAsia="Times New Roman" w:cs="Times New Roman"/>
          <w:szCs w:val="24"/>
        </w:rPr>
        <w:t xml:space="preserve"> μετά τα μνημόνια και την κρίση </w:t>
      </w:r>
      <w:r>
        <w:rPr>
          <w:rFonts w:eastAsia="Times New Roman" w:cs="Times New Roman"/>
          <w:szCs w:val="24"/>
        </w:rPr>
        <w:t>,</w:t>
      </w:r>
      <w:r>
        <w:rPr>
          <w:rFonts w:eastAsia="Times New Roman" w:cs="Times New Roman"/>
          <w:szCs w:val="24"/>
        </w:rPr>
        <w:t>έχει σημασία</w:t>
      </w:r>
      <w:r>
        <w:rPr>
          <w:rFonts w:eastAsia="Times New Roman" w:cs="Times New Roman"/>
          <w:szCs w:val="24"/>
        </w:rPr>
        <w:t>,</w:t>
      </w:r>
      <w:r>
        <w:rPr>
          <w:rFonts w:eastAsia="Times New Roman" w:cs="Times New Roman"/>
          <w:szCs w:val="24"/>
        </w:rPr>
        <w:t xml:space="preserve"> ενόψει ευρωεκλογών να κατανοήσει ο λαός δύο πράγματα: Ποιος θα είναι στη</w:t>
      </w:r>
      <w:r>
        <w:rPr>
          <w:rFonts w:eastAsia="Times New Roman" w:cs="Times New Roman"/>
          <w:szCs w:val="24"/>
        </w:rPr>
        <w:t>ν εξουσία στην Ελλάδα και πώς θα διαμορφωθεί ο ευρωπαϊκός συσχετισμός. Δύο πράγματα που έχουν την αυτονομία τους, αλληλοεπιδρούν όμως το ένα στο άλλο.</w:t>
      </w:r>
    </w:p>
    <w:p w14:paraId="6E8195A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Πρώτο θέμα: Ποιος θα είναι στην εξουσία στην Ελλάδα; Ο ΣΥΡΙΖΑ που υποστηρίζει ότι τα μέτρα ανακούφισης κα</w:t>
      </w:r>
      <w:r>
        <w:rPr>
          <w:rFonts w:eastAsia="Times New Roman" w:cs="Times New Roman"/>
          <w:szCs w:val="24"/>
        </w:rPr>
        <w:t xml:space="preserve">ι στήριξης των αδύναμων και του κοινωνικού κράτους έχουν ταυτόχρονα θετικό αναπτυξιακό και οικονομικό αποτύπωμα ή η Νέα Δημοκρατία, που παρ’ ότι αναγκάζεται να τα στηρίξει, τα υπονομεύει από σήμερα κιόλας, ονομάζοντάς τα υποτιμητικά παροχές και επιδόματα, </w:t>
      </w:r>
      <w:r>
        <w:rPr>
          <w:rFonts w:eastAsia="Times New Roman" w:cs="Times New Roman"/>
          <w:szCs w:val="24"/>
        </w:rPr>
        <w:t xml:space="preserve">για να τα κόψει προφανώς αύριο, αν τυχόν γίνει κυβέρνηση, ως αντιαναπτυξιακά; </w:t>
      </w:r>
    </w:p>
    <w:p w14:paraId="6E8195A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Δεύτερο θέμα: Ποιοι θα είναι οι συσχετισμοί στην Ευρώπη; Πιστεύει κανείς ότι με Πρόεδρο τον Βέμπερ στην Κομισιόν, τον εκλεκτό του κ. Μητσοτάκη, ο οποίος ήδη χαρακτήρισε ανεύθυνε</w:t>
      </w:r>
      <w:r>
        <w:rPr>
          <w:rFonts w:eastAsia="Times New Roman" w:cs="Times New Roman"/>
          <w:szCs w:val="24"/>
        </w:rPr>
        <w:t>ς παροχές τα μέτρα της Κυβέρνησης</w:t>
      </w:r>
      <w:r>
        <w:rPr>
          <w:rFonts w:eastAsia="Times New Roman" w:cs="Times New Roman"/>
          <w:szCs w:val="24"/>
        </w:rPr>
        <w:t>,</w:t>
      </w:r>
      <w:r>
        <w:rPr>
          <w:rFonts w:eastAsia="Times New Roman" w:cs="Times New Roman"/>
          <w:szCs w:val="24"/>
        </w:rPr>
        <w:t xml:space="preserve"> που θα ψηφίσει και η ίδια η Νέα Δημοκρατία, θα είναι ανέφελη η υλοποίηση του πακέτου μέτρων</w:t>
      </w:r>
      <w:r>
        <w:rPr>
          <w:rFonts w:eastAsia="Times New Roman" w:cs="Times New Roman"/>
          <w:szCs w:val="24"/>
        </w:rPr>
        <w:t>,</w:t>
      </w:r>
      <w:r>
        <w:rPr>
          <w:rFonts w:eastAsia="Times New Roman" w:cs="Times New Roman"/>
          <w:szCs w:val="24"/>
        </w:rPr>
        <w:t xml:space="preserve"> που εξήγγειλε ο Πρωθυπουργός για το 2020 και μετά; Όχι, βέβαια! </w:t>
      </w:r>
    </w:p>
    <w:p w14:paraId="6E8195A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w:t>
      </w:r>
      <w:r>
        <w:rPr>
          <w:rFonts w:eastAsia="Times New Roman" w:cs="Times New Roman"/>
          <w:szCs w:val="24"/>
        </w:rPr>
        <w:t>του κυρίου Βουλευτή)</w:t>
      </w:r>
    </w:p>
    <w:p w14:paraId="6E8195AE" w14:textId="77777777" w:rsidR="004B0DF5" w:rsidRDefault="00471FB5">
      <w:pPr>
        <w:spacing w:line="600" w:lineRule="auto"/>
        <w:ind w:firstLine="720"/>
        <w:jc w:val="both"/>
        <w:rPr>
          <w:rFonts w:eastAsia="Times New Roman" w:cs="Times New Roman"/>
          <w:szCs w:val="24"/>
        </w:rPr>
      </w:pPr>
      <w:r w:rsidRPr="00DD7C90">
        <w:rPr>
          <w:rFonts w:eastAsia="Times New Roman" w:cs="Times New Roman"/>
          <w:b/>
          <w:szCs w:val="24"/>
        </w:rPr>
        <w:lastRenderedPageBreak/>
        <w:t>ΠΡΟΕΔΡΕΥΩΝ (Αναστάσιος Κουράκης):</w:t>
      </w:r>
      <w:r>
        <w:rPr>
          <w:rFonts w:eastAsia="Times New Roman" w:cs="Times New Roman"/>
          <w:szCs w:val="24"/>
        </w:rPr>
        <w:t xml:space="preserve"> Ολοκληρώνετε, παρακαλώ.</w:t>
      </w:r>
    </w:p>
    <w:p w14:paraId="6E8195AF" w14:textId="77777777" w:rsidR="004B0DF5" w:rsidRDefault="00471FB5">
      <w:pPr>
        <w:spacing w:line="600" w:lineRule="auto"/>
        <w:ind w:firstLine="720"/>
        <w:jc w:val="both"/>
        <w:rPr>
          <w:rFonts w:eastAsia="Times New Roman" w:cs="Times New Roman"/>
          <w:szCs w:val="24"/>
        </w:rPr>
      </w:pPr>
      <w:r w:rsidRPr="00445DBD">
        <w:rPr>
          <w:rFonts w:eastAsia="Times New Roman" w:cs="Times New Roman"/>
          <w:b/>
          <w:szCs w:val="24"/>
        </w:rPr>
        <w:t>ΝΙΚΟΛΑΟΣ ΦΙΛΗΣ:</w:t>
      </w:r>
      <w:r>
        <w:rPr>
          <w:rFonts w:eastAsia="Times New Roman" w:cs="Times New Roman"/>
          <w:szCs w:val="24"/>
        </w:rPr>
        <w:t xml:space="preserve"> Και αν τα μέτρα αυτά αφορούν στην μεγάλη κοινωνική πλειοψηφία και ανταποκρίνονται στις ανάγκες των πολλών, πρέπει αυτά τα μέτρα να γίνουν πράξη, όχι μόνο όταν είναι στην εξουσία ο ΣΥΡΙΖΑ, που τα στηρίζει με νύχια και με δόντια, όχι μόνο να διαμορφωθεί μία</w:t>
      </w:r>
      <w:r>
        <w:rPr>
          <w:rFonts w:eastAsia="Times New Roman" w:cs="Times New Roman"/>
          <w:szCs w:val="24"/>
        </w:rPr>
        <w:t xml:space="preserve"> μεγάλη κοινωνική συμμαχία υπεράσπισης αυτών των μέτρων, αλλά και στην Ευρώπη να βγουν</w:t>
      </w:r>
      <w:r>
        <w:rPr>
          <w:rFonts w:eastAsia="Times New Roman" w:cs="Times New Roman"/>
          <w:szCs w:val="24"/>
        </w:rPr>
        <w:t>,</w:t>
      </w:r>
      <w:r>
        <w:rPr>
          <w:rFonts w:eastAsia="Times New Roman" w:cs="Times New Roman"/>
          <w:szCs w:val="24"/>
        </w:rPr>
        <w:t xml:space="preserve"> όσο το δυνατόν πιο απομονωμένοι</w:t>
      </w:r>
      <w:r>
        <w:rPr>
          <w:rFonts w:eastAsia="Times New Roman" w:cs="Times New Roman"/>
          <w:szCs w:val="24"/>
        </w:rPr>
        <w:t>,</w:t>
      </w:r>
      <w:r>
        <w:rPr>
          <w:rFonts w:eastAsia="Times New Roman" w:cs="Times New Roman"/>
          <w:szCs w:val="24"/>
        </w:rPr>
        <w:t xml:space="preserve"> ο Βέμπερ και οι συν αυτώ. </w:t>
      </w:r>
    </w:p>
    <w:p w14:paraId="6E8195B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μας λένε κάποιοι: Ψηφίσατε μνημόνιο και είστε και εσείς κάθε λέξη των μνημονίω</w:t>
      </w:r>
      <w:r>
        <w:rPr>
          <w:rFonts w:eastAsia="Times New Roman" w:cs="Times New Roman"/>
          <w:szCs w:val="24"/>
        </w:rPr>
        <w:t xml:space="preserve">ν. Αλήθεια; Μνημόνια είχαν γεμίσει αυτοί την Ελλάδα, αλλά η Ελλάδα δεν είχε ούτε κοινωνικά ιατρεία ούτε φαρμακεία για τους ανασφάλιστους. Μνημόνιο είχαν ο Ξανθός και ο </w:t>
      </w:r>
      <w:proofErr w:type="spellStart"/>
      <w:r>
        <w:rPr>
          <w:rFonts w:eastAsia="Times New Roman" w:cs="Times New Roman"/>
          <w:szCs w:val="24"/>
        </w:rPr>
        <w:t>Πολάκης</w:t>
      </w:r>
      <w:proofErr w:type="spellEnd"/>
      <w:r>
        <w:rPr>
          <w:rFonts w:eastAsia="Times New Roman" w:cs="Times New Roman"/>
          <w:szCs w:val="24"/>
        </w:rPr>
        <w:t xml:space="preserve"> και άνοιξαν τα νοσοκομεία στα εκατομμύρια των ανασφάλιστων, έστησαν τις ΤΟΜΥ, έδ</w:t>
      </w:r>
      <w:r>
        <w:rPr>
          <w:rFonts w:eastAsia="Times New Roman" w:cs="Times New Roman"/>
          <w:szCs w:val="24"/>
        </w:rPr>
        <w:t xml:space="preserve">ιωξαν τους εργολάβους, ηθικοποίησαν το σύστημα, προσέλαβαν </w:t>
      </w:r>
      <w:r>
        <w:rPr>
          <w:rFonts w:eastAsia="Times New Roman" w:cs="Times New Roman"/>
          <w:szCs w:val="24"/>
        </w:rPr>
        <w:lastRenderedPageBreak/>
        <w:t xml:space="preserve">γιατρούς και νοσηλευτές, εξυγίαναν τα νοσοκομεία, έσπασαν τα αποστήματα στο ΚΕΕΛΠΝΟ και στο φάρμακο, φέρνουν στο δημόσιο το «Ερρίκος Ντυνάν» και τόσα άλλα. </w:t>
      </w:r>
    </w:p>
    <w:p w14:paraId="6E8195B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Μνημόνιο είχε ο Μητσοτάκης και απέλυε. Μ</w:t>
      </w:r>
      <w:r>
        <w:rPr>
          <w:rFonts w:eastAsia="Times New Roman" w:cs="Times New Roman"/>
          <w:szCs w:val="24"/>
        </w:rPr>
        <w:t xml:space="preserve">νημόνιο είχαν και ο </w:t>
      </w:r>
      <w:proofErr w:type="spellStart"/>
      <w:r>
        <w:rPr>
          <w:rFonts w:eastAsia="Times New Roman" w:cs="Times New Roman"/>
          <w:szCs w:val="24"/>
        </w:rPr>
        <w:t>Βούτσης</w:t>
      </w:r>
      <w:proofErr w:type="spellEnd"/>
      <w:r>
        <w:rPr>
          <w:rFonts w:eastAsia="Times New Roman" w:cs="Times New Roman"/>
          <w:szCs w:val="24"/>
        </w:rPr>
        <w:t xml:space="preserve"> και ο Σκουρλέτης και ο Βερναρδάκης και η </w:t>
      </w:r>
      <w:proofErr w:type="spellStart"/>
      <w:r>
        <w:rPr>
          <w:rFonts w:eastAsia="Times New Roman" w:cs="Times New Roman"/>
          <w:szCs w:val="24"/>
        </w:rPr>
        <w:t>Γεροβασίλη</w:t>
      </w:r>
      <w:proofErr w:type="spellEnd"/>
      <w:r>
        <w:rPr>
          <w:rFonts w:eastAsia="Times New Roman" w:cs="Times New Roman"/>
          <w:szCs w:val="24"/>
        </w:rPr>
        <w:t xml:space="preserve"> και η Ξενογιαννακοπούλου και προσλαμβάνουν. Ακούσατε τι είπε η κ. Ξενογιαννακοπούλου. Με το δικό μας «ένας φεύγει</w:t>
      </w:r>
      <w:r>
        <w:rPr>
          <w:rFonts w:eastAsia="Times New Roman" w:cs="Times New Roman"/>
          <w:szCs w:val="24"/>
        </w:rPr>
        <w:t xml:space="preserve">, </w:t>
      </w:r>
      <w:r>
        <w:rPr>
          <w:rFonts w:eastAsia="Times New Roman" w:cs="Times New Roman"/>
          <w:szCs w:val="24"/>
        </w:rPr>
        <w:t xml:space="preserve">ένας έρχεται» θα προσλαμβάνονται κάθε χρόνο, κύριοι της Νέας </w:t>
      </w:r>
      <w:r>
        <w:rPr>
          <w:rFonts w:eastAsia="Times New Roman" w:cs="Times New Roman"/>
          <w:szCs w:val="24"/>
        </w:rPr>
        <w:t>Δημοκρατίας, εννέα χιλιάδες έως δέκα χιλιάδες γιατροί, νοσοκόμες, δάσκαλοι, καθηγητές, πυροσβέστες. Με το «πέντε φεύγουν, ένας έρχεται» του κ. Μητσοτάκη θα προσλαμβάνονταν κάθε χρόνο μόνο λίγοι στρατιωτικοί και αστυνομικοί και κανένας άλλος.</w:t>
      </w:r>
    </w:p>
    <w:p w14:paraId="6E8195B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(Στο σημείο αυ</w:t>
      </w:r>
      <w:r>
        <w:rPr>
          <w:rFonts w:eastAsia="Times New Roman" w:cs="Times New Roman"/>
          <w:szCs w:val="24"/>
        </w:rPr>
        <w:t xml:space="preserve">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E8195B3" w14:textId="77777777" w:rsidR="004B0DF5" w:rsidRDefault="00471FB5">
      <w:pPr>
        <w:spacing w:line="600" w:lineRule="auto"/>
        <w:ind w:firstLine="720"/>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Παρακαλώ, ολοκληρώστε, κύριε Φίλη.</w:t>
      </w:r>
    </w:p>
    <w:p w14:paraId="6E8195B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ΝΙΚΟΛΑΟΣ ΦΙΛΗΣ:</w:t>
      </w:r>
      <w:r>
        <w:rPr>
          <w:rFonts w:eastAsia="Times New Roman" w:cs="Times New Roman"/>
          <w:szCs w:val="24"/>
        </w:rPr>
        <w:t xml:space="preserve"> Ολοκληρώνω.</w:t>
      </w:r>
    </w:p>
    <w:p w14:paraId="6E8195B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Μνημόνιο είχαν οι προηγούμενοι Υπουργοί Παιδείας και άνοιγαν τα σχολεία με τρομακτικές ελ</w:t>
      </w:r>
      <w:r>
        <w:rPr>
          <w:rFonts w:eastAsia="Times New Roman" w:cs="Times New Roman"/>
          <w:szCs w:val="24"/>
        </w:rPr>
        <w:t xml:space="preserve">λείψεις ή μοιράζοντας φωτοτυπίες. Μνημόνιο, δηλαδή καταναγκασμούς, είχαμε ο Μπαλτάς, εγώ και ο </w:t>
      </w:r>
      <w:proofErr w:type="spellStart"/>
      <w:r>
        <w:rPr>
          <w:rFonts w:eastAsia="Times New Roman" w:cs="Times New Roman"/>
          <w:szCs w:val="24"/>
        </w:rPr>
        <w:t>Γαβρόγλου</w:t>
      </w:r>
      <w:proofErr w:type="spellEnd"/>
      <w:r>
        <w:rPr>
          <w:rFonts w:eastAsia="Times New Roman" w:cs="Times New Roman"/>
          <w:szCs w:val="24"/>
        </w:rPr>
        <w:t xml:space="preserve"> και αποκαταστήσαμε την κανονικότητα στην εκπαίδευση. </w:t>
      </w:r>
    </w:p>
    <w:p w14:paraId="6E8195B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ιας και συζητάμε για την αναπηρία, είπαν πολλά επ’ αυτού ο κ. </w:t>
      </w:r>
      <w:proofErr w:type="spellStart"/>
      <w:r>
        <w:rPr>
          <w:rFonts w:eastAsia="Times New Roman" w:cs="Times New Roman"/>
          <w:szCs w:val="24"/>
        </w:rPr>
        <w:t>Πολάκης</w:t>
      </w:r>
      <w:proofErr w:type="spellEnd"/>
      <w:r>
        <w:rPr>
          <w:rFonts w:eastAsia="Times New Roman" w:cs="Times New Roman"/>
          <w:szCs w:val="24"/>
        </w:rPr>
        <w:t xml:space="preserve"> και η κ. Φωτίου, αλλά επιτ</w:t>
      </w:r>
      <w:r>
        <w:rPr>
          <w:rFonts w:eastAsia="Times New Roman" w:cs="Times New Roman"/>
          <w:szCs w:val="24"/>
        </w:rPr>
        <w:t>ρέψτε μου να δώσω στοιχεία για ένα θέμα</w:t>
      </w:r>
      <w:r>
        <w:rPr>
          <w:rFonts w:eastAsia="Times New Roman" w:cs="Times New Roman"/>
          <w:szCs w:val="24"/>
        </w:rPr>
        <w:t>,</w:t>
      </w:r>
      <w:r>
        <w:rPr>
          <w:rFonts w:eastAsia="Times New Roman" w:cs="Times New Roman"/>
          <w:szCs w:val="24"/>
        </w:rPr>
        <w:t xml:space="preserve"> που ξέρετε ότι έχω ιδιαίτερη ευαισθησία, την ειδική αγωγή στον χώρο του Υπουργείου Παιδείας. Να γνωρίζετε ότι από το σύνολο των έξι χιλιάδων τριακοσίων οκτώ διορισμών το 2014 επί Νέας Δημοκρατίας και ΠΑΣΟΚ φτάσαμε τ</w:t>
      </w:r>
      <w:r>
        <w:rPr>
          <w:rFonts w:eastAsia="Times New Roman" w:cs="Times New Roman"/>
          <w:szCs w:val="24"/>
        </w:rPr>
        <w:t>ο 2018 στο εκπληκτικό δεκαπέντε χιλιάδες οκτακόσιους δύο διορισμούς των εκπαιδευτικών, δηλαδή 150% αύξηση.</w:t>
      </w:r>
      <w:r w:rsidRPr="00BB4D98">
        <w:rPr>
          <w:rFonts w:eastAsia="Times New Roman" w:cs="Times New Roman"/>
          <w:szCs w:val="24"/>
        </w:rPr>
        <w:t xml:space="preserve"> </w:t>
      </w:r>
      <w:r>
        <w:rPr>
          <w:rFonts w:eastAsia="Times New Roman" w:cs="Times New Roman"/>
          <w:szCs w:val="24"/>
        </w:rPr>
        <w:t>Καταθέτω τον σχετικό πίνακα.</w:t>
      </w:r>
    </w:p>
    <w:p w14:paraId="6E8195B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Νικόλαος Φίλης καταθέτει για τα Πρακτικά τον προαναφερθέντα πίνακα, ο οποίος βρίσκεται σ</w:t>
      </w:r>
      <w:r>
        <w:rPr>
          <w:rFonts w:eastAsia="Times New Roman" w:cs="Times New Roman"/>
          <w:szCs w:val="24"/>
        </w:rPr>
        <w:t>το αρχείο του Τμήματος Γραμματείας της Διεύθυνσης Στενογραφίας και  Πρακτικών της Βουλής)</w:t>
      </w:r>
    </w:p>
    <w:p w14:paraId="6E8195B8" w14:textId="77777777" w:rsidR="004B0DF5" w:rsidRDefault="00471FB5">
      <w:pPr>
        <w:spacing w:line="600" w:lineRule="auto"/>
        <w:ind w:firstLine="720"/>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Φίλη.</w:t>
      </w:r>
    </w:p>
    <w:p w14:paraId="6E8195B9"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Ο</w:t>
      </w:r>
      <w:r w:rsidRPr="00A34B1A">
        <w:rPr>
          <w:rFonts w:eastAsia="Times New Roman" w:cs="Times New Roman"/>
          <w:szCs w:val="24"/>
        </w:rPr>
        <w:t>λοκληρώνω</w:t>
      </w:r>
      <w:r>
        <w:rPr>
          <w:rFonts w:eastAsia="Times New Roman" w:cs="Times New Roman"/>
          <w:szCs w:val="24"/>
        </w:rPr>
        <w:t>, κύριε Πρόεδρε. Ζ</w:t>
      </w:r>
      <w:r w:rsidRPr="00A34B1A">
        <w:rPr>
          <w:rFonts w:eastAsia="Times New Roman" w:cs="Times New Roman"/>
          <w:szCs w:val="24"/>
        </w:rPr>
        <w:t>ητώ συγγνώμη</w:t>
      </w:r>
      <w:r>
        <w:rPr>
          <w:rFonts w:eastAsia="Times New Roman" w:cs="Times New Roman"/>
          <w:szCs w:val="24"/>
        </w:rPr>
        <w:t xml:space="preserve">, αλλά πολλοί από τους </w:t>
      </w:r>
      <w:r w:rsidRPr="00A34B1A">
        <w:rPr>
          <w:rFonts w:eastAsia="Times New Roman" w:cs="Times New Roman"/>
          <w:szCs w:val="24"/>
        </w:rPr>
        <w:t>ομιλητές</w:t>
      </w:r>
      <w:r>
        <w:rPr>
          <w:rFonts w:eastAsia="Times New Roman" w:cs="Times New Roman"/>
          <w:szCs w:val="24"/>
        </w:rPr>
        <w:t xml:space="preserve"> αναφέρθηκαν σε μέν</w:t>
      </w:r>
      <w:r>
        <w:rPr>
          <w:rFonts w:eastAsia="Times New Roman" w:cs="Times New Roman"/>
          <w:szCs w:val="24"/>
        </w:rPr>
        <w:t>α και κάνω αυτή τη μικρή κατάχρηση.</w:t>
      </w:r>
    </w:p>
    <w:p w14:paraId="6E8195BA"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σας παρακαλώ, σύντομα.</w:t>
      </w:r>
    </w:p>
    <w:p w14:paraId="6E8195BB"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Κυρίες και κύριοι</w:t>
      </w:r>
      <w:r w:rsidRPr="00A34B1A">
        <w:rPr>
          <w:rFonts w:eastAsia="Times New Roman" w:cs="Times New Roman"/>
          <w:szCs w:val="24"/>
        </w:rPr>
        <w:t xml:space="preserve"> συνάδελφοι</w:t>
      </w:r>
      <w:r>
        <w:rPr>
          <w:rFonts w:eastAsia="Times New Roman" w:cs="Times New Roman"/>
          <w:szCs w:val="24"/>
        </w:rPr>
        <w:t>, ας σταματήσει, λ</w:t>
      </w:r>
      <w:r w:rsidRPr="00A34B1A">
        <w:rPr>
          <w:rFonts w:eastAsia="Times New Roman" w:cs="Times New Roman"/>
          <w:szCs w:val="24"/>
        </w:rPr>
        <w:t>οιπόν</w:t>
      </w:r>
      <w:r>
        <w:rPr>
          <w:rFonts w:eastAsia="Times New Roman" w:cs="Times New Roman"/>
          <w:szCs w:val="24"/>
        </w:rPr>
        <w:t>,</w:t>
      </w:r>
      <w:r w:rsidRPr="00A34B1A">
        <w:rPr>
          <w:rFonts w:eastAsia="Times New Roman" w:cs="Times New Roman"/>
          <w:szCs w:val="24"/>
        </w:rPr>
        <w:t xml:space="preserve"> το παραμύθι ότι όλοι ίδιοι είμαστε και ότι με τον ίδιο ζήλο </w:t>
      </w:r>
      <w:r>
        <w:rPr>
          <w:rFonts w:eastAsia="Times New Roman" w:cs="Times New Roman"/>
          <w:szCs w:val="24"/>
        </w:rPr>
        <w:t xml:space="preserve">εφαρμόσαμε </w:t>
      </w:r>
      <w:r w:rsidRPr="00A34B1A">
        <w:rPr>
          <w:rFonts w:eastAsia="Times New Roman" w:cs="Times New Roman"/>
          <w:szCs w:val="24"/>
        </w:rPr>
        <w:t>τα μνημόνι</w:t>
      </w:r>
      <w:r w:rsidRPr="00A34B1A">
        <w:rPr>
          <w:rFonts w:eastAsia="Times New Roman" w:cs="Times New Roman"/>
          <w:szCs w:val="24"/>
        </w:rPr>
        <w:t>α</w:t>
      </w:r>
      <w:r>
        <w:rPr>
          <w:rFonts w:eastAsia="Times New Roman" w:cs="Times New Roman"/>
          <w:szCs w:val="24"/>
        </w:rPr>
        <w:t>. Ο</w:t>
      </w:r>
      <w:r w:rsidRPr="00A34B1A">
        <w:rPr>
          <w:rFonts w:eastAsia="Times New Roman" w:cs="Times New Roman"/>
          <w:szCs w:val="24"/>
        </w:rPr>
        <w:t xml:space="preserve">ύτε ίδιοι είμαστε ούτε σκοπεύουμε να γίνουμε και να </w:t>
      </w:r>
      <w:r>
        <w:rPr>
          <w:rFonts w:eastAsia="Times New Roman" w:cs="Times New Roman"/>
          <w:szCs w:val="24"/>
        </w:rPr>
        <w:t>αθροιστούμε</w:t>
      </w:r>
      <w:r w:rsidRPr="00A34B1A">
        <w:rPr>
          <w:rFonts w:eastAsia="Times New Roman" w:cs="Times New Roman"/>
          <w:szCs w:val="24"/>
        </w:rPr>
        <w:t xml:space="preserve"> όλοι </w:t>
      </w:r>
      <w:r>
        <w:rPr>
          <w:rFonts w:eastAsia="Times New Roman" w:cs="Times New Roman"/>
          <w:szCs w:val="24"/>
        </w:rPr>
        <w:t>σ</w:t>
      </w:r>
      <w:r w:rsidRPr="00A34B1A">
        <w:rPr>
          <w:rFonts w:eastAsia="Times New Roman" w:cs="Times New Roman"/>
          <w:szCs w:val="24"/>
        </w:rPr>
        <w:t>ε ένα κ</w:t>
      </w:r>
      <w:r>
        <w:rPr>
          <w:rFonts w:eastAsia="Times New Roman" w:cs="Times New Roman"/>
          <w:szCs w:val="24"/>
        </w:rPr>
        <w:t>ε</w:t>
      </w:r>
      <w:r w:rsidRPr="00A34B1A">
        <w:rPr>
          <w:rFonts w:eastAsia="Times New Roman" w:cs="Times New Roman"/>
          <w:szCs w:val="24"/>
        </w:rPr>
        <w:t>ντρ</w:t>
      </w:r>
      <w:r>
        <w:rPr>
          <w:rFonts w:eastAsia="Times New Roman" w:cs="Times New Roman"/>
          <w:szCs w:val="24"/>
        </w:rPr>
        <w:t>ώ</w:t>
      </w:r>
      <w:r w:rsidRPr="00A34B1A">
        <w:rPr>
          <w:rFonts w:eastAsia="Times New Roman" w:cs="Times New Roman"/>
          <w:szCs w:val="24"/>
        </w:rPr>
        <w:t xml:space="preserve">ο </w:t>
      </w:r>
      <w:r>
        <w:rPr>
          <w:rFonts w:eastAsia="Times New Roman" w:cs="Times New Roman"/>
          <w:szCs w:val="24"/>
        </w:rPr>
        <w:t xml:space="preserve">συστημικό πολιτικό χυλό, </w:t>
      </w:r>
      <w:r w:rsidRPr="00A34B1A">
        <w:rPr>
          <w:rFonts w:eastAsia="Times New Roman" w:cs="Times New Roman"/>
          <w:szCs w:val="24"/>
        </w:rPr>
        <w:t xml:space="preserve">ξεχνώντας τις ρίζες και </w:t>
      </w:r>
      <w:r>
        <w:rPr>
          <w:rFonts w:eastAsia="Times New Roman" w:cs="Times New Roman"/>
          <w:szCs w:val="24"/>
        </w:rPr>
        <w:t>θολώνοντας</w:t>
      </w:r>
      <w:r w:rsidRPr="00A34B1A">
        <w:rPr>
          <w:rFonts w:eastAsia="Times New Roman" w:cs="Times New Roman"/>
          <w:szCs w:val="24"/>
        </w:rPr>
        <w:t xml:space="preserve"> τις κοινωνικές αναφορές </w:t>
      </w:r>
      <w:r>
        <w:rPr>
          <w:rFonts w:eastAsia="Times New Roman" w:cs="Times New Roman"/>
          <w:szCs w:val="24"/>
        </w:rPr>
        <w:lastRenderedPageBreak/>
        <w:t>μας, αναβιώνοντας αποτυχημένες</w:t>
      </w:r>
      <w:r w:rsidRPr="00A34B1A">
        <w:rPr>
          <w:rFonts w:eastAsia="Times New Roman" w:cs="Times New Roman"/>
          <w:szCs w:val="24"/>
        </w:rPr>
        <w:t xml:space="preserve"> συνταγές της δεκαετίας του </w:t>
      </w:r>
      <w:r>
        <w:rPr>
          <w:rFonts w:eastAsia="Times New Roman" w:cs="Times New Roman"/>
          <w:szCs w:val="24"/>
        </w:rPr>
        <w:t>‘</w:t>
      </w:r>
      <w:r w:rsidRPr="00A34B1A">
        <w:rPr>
          <w:rFonts w:eastAsia="Times New Roman" w:cs="Times New Roman"/>
          <w:szCs w:val="24"/>
        </w:rPr>
        <w:t xml:space="preserve">90 και </w:t>
      </w:r>
      <w:r>
        <w:rPr>
          <w:rFonts w:eastAsia="Times New Roman" w:cs="Times New Roman"/>
          <w:szCs w:val="24"/>
        </w:rPr>
        <w:t xml:space="preserve">έναν </w:t>
      </w:r>
      <w:r w:rsidRPr="00A34B1A">
        <w:rPr>
          <w:rFonts w:eastAsia="Times New Roman" w:cs="Times New Roman"/>
          <w:szCs w:val="24"/>
        </w:rPr>
        <w:t>ανερμάτιστο</w:t>
      </w:r>
      <w:r>
        <w:rPr>
          <w:rFonts w:eastAsia="Times New Roman" w:cs="Times New Roman"/>
          <w:szCs w:val="24"/>
        </w:rPr>
        <w:t xml:space="preserve"> </w:t>
      </w:r>
      <w:proofErr w:type="spellStart"/>
      <w:r>
        <w:rPr>
          <w:rFonts w:eastAsia="Times New Roman" w:cs="Times New Roman"/>
          <w:szCs w:val="24"/>
        </w:rPr>
        <w:t>πολυσυλλεκτισμό</w:t>
      </w:r>
      <w:proofErr w:type="spellEnd"/>
      <w:r>
        <w:rPr>
          <w:rFonts w:eastAsia="Times New Roman" w:cs="Times New Roman"/>
          <w:szCs w:val="24"/>
        </w:rPr>
        <w:t xml:space="preserve"> </w:t>
      </w:r>
      <w:r w:rsidRPr="00A34B1A">
        <w:rPr>
          <w:rFonts w:eastAsia="Times New Roman" w:cs="Times New Roman"/>
          <w:szCs w:val="24"/>
        </w:rPr>
        <w:t>αχταρμά</w:t>
      </w:r>
      <w:r>
        <w:rPr>
          <w:rFonts w:eastAsia="Times New Roman" w:cs="Times New Roman"/>
          <w:szCs w:val="24"/>
        </w:rPr>
        <w:t>,</w:t>
      </w:r>
      <w:r w:rsidRPr="00A34B1A">
        <w:rPr>
          <w:rFonts w:eastAsia="Times New Roman" w:cs="Times New Roman"/>
          <w:szCs w:val="24"/>
        </w:rPr>
        <w:t xml:space="preserve"> με αυτοσκοπό τον </w:t>
      </w:r>
      <w:proofErr w:type="spellStart"/>
      <w:r w:rsidRPr="00A34B1A">
        <w:rPr>
          <w:rFonts w:eastAsia="Times New Roman" w:cs="Times New Roman"/>
          <w:szCs w:val="24"/>
        </w:rPr>
        <w:t>κυβερνητισμό</w:t>
      </w:r>
      <w:proofErr w:type="spellEnd"/>
      <w:r w:rsidRPr="00A34B1A">
        <w:rPr>
          <w:rFonts w:eastAsia="Times New Roman" w:cs="Times New Roman"/>
          <w:szCs w:val="24"/>
        </w:rPr>
        <w:t xml:space="preserve"> και τη διαχείριση της </w:t>
      </w:r>
      <w:r>
        <w:rPr>
          <w:rFonts w:eastAsia="Times New Roman" w:cs="Times New Roman"/>
          <w:szCs w:val="24"/>
        </w:rPr>
        <w:t>εξουσίας.</w:t>
      </w:r>
    </w:p>
    <w:p w14:paraId="6E8195B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w:t>
      </w:r>
      <w:r w:rsidRPr="00A34B1A">
        <w:rPr>
          <w:rFonts w:eastAsia="Times New Roman" w:cs="Times New Roman"/>
          <w:szCs w:val="24"/>
        </w:rPr>
        <w:t>ο ιστορικό</w:t>
      </w:r>
      <w:r>
        <w:rPr>
          <w:rFonts w:eastAsia="Times New Roman" w:cs="Times New Roman"/>
          <w:szCs w:val="24"/>
        </w:rPr>
        <w:t>,</w:t>
      </w:r>
      <w:r w:rsidRPr="00A34B1A">
        <w:rPr>
          <w:rFonts w:eastAsia="Times New Roman" w:cs="Times New Roman"/>
          <w:szCs w:val="24"/>
        </w:rPr>
        <w:t xml:space="preserve"> ιδεολογικό και πολιτικό πρόσ</w:t>
      </w:r>
      <w:r>
        <w:rPr>
          <w:rFonts w:eastAsia="Times New Roman" w:cs="Times New Roman"/>
          <w:szCs w:val="24"/>
        </w:rPr>
        <w:t>ημο</w:t>
      </w:r>
      <w:r w:rsidRPr="00A34B1A">
        <w:rPr>
          <w:rFonts w:eastAsia="Times New Roman" w:cs="Times New Roman"/>
          <w:szCs w:val="24"/>
        </w:rPr>
        <w:t xml:space="preserve"> της Αριστεράς </w:t>
      </w:r>
      <w:r>
        <w:rPr>
          <w:rFonts w:eastAsia="Times New Roman" w:cs="Times New Roman"/>
          <w:szCs w:val="24"/>
        </w:rPr>
        <w:t>α</w:t>
      </w:r>
      <w:r w:rsidRPr="00A34B1A">
        <w:rPr>
          <w:rFonts w:eastAsia="Times New Roman" w:cs="Times New Roman"/>
          <w:szCs w:val="24"/>
        </w:rPr>
        <w:t xml:space="preserve">ποδείχθηκε </w:t>
      </w:r>
      <w:r>
        <w:rPr>
          <w:rFonts w:eastAsia="Times New Roman" w:cs="Times New Roman"/>
          <w:szCs w:val="24"/>
        </w:rPr>
        <w:t>α</w:t>
      </w:r>
      <w:r w:rsidRPr="00A34B1A">
        <w:rPr>
          <w:rFonts w:eastAsia="Times New Roman" w:cs="Times New Roman"/>
          <w:szCs w:val="24"/>
        </w:rPr>
        <w:t>κόμη και μέσα στο</w:t>
      </w:r>
      <w:r>
        <w:rPr>
          <w:rFonts w:eastAsia="Times New Roman" w:cs="Times New Roman"/>
          <w:szCs w:val="24"/>
        </w:rPr>
        <w:t>ν</w:t>
      </w:r>
      <w:r w:rsidRPr="00A34B1A">
        <w:rPr>
          <w:rFonts w:eastAsia="Times New Roman" w:cs="Times New Roman"/>
          <w:szCs w:val="24"/>
        </w:rPr>
        <w:t xml:space="preserve"> δύσκολο </w:t>
      </w:r>
      <w:r>
        <w:rPr>
          <w:rFonts w:eastAsia="Times New Roman" w:cs="Times New Roman"/>
          <w:szCs w:val="24"/>
        </w:rPr>
        <w:t>συμβι</w:t>
      </w:r>
      <w:r w:rsidRPr="00A34B1A">
        <w:rPr>
          <w:rFonts w:eastAsia="Times New Roman" w:cs="Times New Roman"/>
          <w:szCs w:val="24"/>
        </w:rPr>
        <w:t xml:space="preserve">βασμό του Ιουνίου του </w:t>
      </w:r>
      <w:r>
        <w:rPr>
          <w:rFonts w:eastAsia="Times New Roman" w:cs="Times New Roman"/>
          <w:szCs w:val="24"/>
        </w:rPr>
        <w:t>‘</w:t>
      </w:r>
      <w:r w:rsidRPr="00A34B1A">
        <w:rPr>
          <w:rFonts w:eastAsia="Times New Roman" w:cs="Times New Roman"/>
          <w:szCs w:val="24"/>
        </w:rPr>
        <w:t xml:space="preserve">15 </w:t>
      </w:r>
      <w:r>
        <w:rPr>
          <w:rFonts w:eastAsia="Times New Roman" w:cs="Times New Roman"/>
          <w:szCs w:val="24"/>
        </w:rPr>
        <w:t>ανθ</w:t>
      </w:r>
      <w:r w:rsidRPr="00A34B1A">
        <w:rPr>
          <w:rFonts w:eastAsia="Times New Roman" w:cs="Times New Roman"/>
          <w:szCs w:val="24"/>
        </w:rPr>
        <w:t>εκτική και αποτελεσματική ασπίδα προ</w:t>
      </w:r>
      <w:r w:rsidRPr="00A34B1A">
        <w:rPr>
          <w:rFonts w:eastAsia="Times New Roman" w:cs="Times New Roman"/>
          <w:szCs w:val="24"/>
        </w:rPr>
        <w:t>στασίας της κοινωνίας και των πιο αδύναμων στρωμάτων</w:t>
      </w:r>
      <w:r>
        <w:rPr>
          <w:rFonts w:eastAsia="Times New Roman" w:cs="Times New Roman"/>
          <w:szCs w:val="24"/>
        </w:rPr>
        <w:t>.</w:t>
      </w:r>
      <w:r w:rsidRPr="00A34B1A">
        <w:rPr>
          <w:rFonts w:eastAsia="Times New Roman" w:cs="Times New Roman"/>
          <w:szCs w:val="24"/>
        </w:rPr>
        <w:t xml:space="preserve"> Τώρα που</w:t>
      </w:r>
      <w:r>
        <w:rPr>
          <w:rFonts w:eastAsia="Times New Roman" w:cs="Times New Roman"/>
          <w:szCs w:val="24"/>
        </w:rPr>
        <w:t>,</w:t>
      </w:r>
      <w:r w:rsidRPr="00A34B1A">
        <w:rPr>
          <w:rFonts w:eastAsia="Times New Roman" w:cs="Times New Roman"/>
          <w:szCs w:val="24"/>
        </w:rPr>
        <w:t xml:space="preserve"> τα πιο δύσκολα πέρασαν</w:t>
      </w:r>
      <w:r>
        <w:rPr>
          <w:rFonts w:eastAsia="Times New Roman" w:cs="Times New Roman"/>
          <w:szCs w:val="24"/>
        </w:rPr>
        <w:t>,</w:t>
      </w:r>
      <w:r w:rsidRPr="00A34B1A">
        <w:rPr>
          <w:rFonts w:eastAsia="Times New Roman" w:cs="Times New Roman"/>
          <w:szCs w:val="24"/>
        </w:rPr>
        <w:t xml:space="preserve"> όλες οι προσπάθειες πρέπει να κατατείνουν στην προώθηση ενός συγκροτημένου και καλά σχεδιασμέν</w:t>
      </w:r>
      <w:r>
        <w:rPr>
          <w:rFonts w:eastAsia="Times New Roman" w:cs="Times New Roman"/>
          <w:szCs w:val="24"/>
        </w:rPr>
        <w:t>ου νέου</w:t>
      </w:r>
      <w:r w:rsidRPr="00A34B1A">
        <w:rPr>
          <w:rFonts w:eastAsia="Times New Roman" w:cs="Times New Roman"/>
          <w:szCs w:val="24"/>
        </w:rPr>
        <w:t xml:space="preserve"> αναπτυξιακ</w:t>
      </w:r>
      <w:r>
        <w:rPr>
          <w:rFonts w:eastAsia="Times New Roman" w:cs="Times New Roman"/>
          <w:szCs w:val="24"/>
        </w:rPr>
        <w:t>ού</w:t>
      </w:r>
      <w:r w:rsidRPr="00A34B1A">
        <w:rPr>
          <w:rFonts w:eastAsia="Times New Roman" w:cs="Times New Roman"/>
          <w:szCs w:val="24"/>
        </w:rPr>
        <w:t xml:space="preserve"> και παραγωγικ</w:t>
      </w:r>
      <w:r>
        <w:rPr>
          <w:rFonts w:eastAsia="Times New Roman" w:cs="Times New Roman"/>
          <w:szCs w:val="24"/>
        </w:rPr>
        <w:t>ού</w:t>
      </w:r>
      <w:r w:rsidRPr="00A34B1A">
        <w:rPr>
          <w:rFonts w:eastAsia="Times New Roman" w:cs="Times New Roman"/>
          <w:szCs w:val="24"/>
        </w:rPr>
        <w:t xml:space="preserve"> υποδείγματος</w:t>
      </w:r>
      <w:r>
        <w:rPr>
          <w:rFonts w:eastAsia="Times New Roman" w:cs="Times New Roman"/>
          <w:szCs w:val="24"/>
        </w:rPr>
        <w:t>,</w:t>
      </w:r>
      <w:r w:rsidRPr="00A34B1A">
        <w:rPr>
          <w:rFonts w:eastAsia="Times New Roman" w:cs="Times New Roman"/>
          <w:szCs w:val="24"/>
        </w:rPr>
        <w:t xml:space="preserve"> που να ανταποκρίνεται σ</w:t>
      </w:r>
      <w:r w:rsidRPr="00A34B1A">
        <w:rPr>
          <w:rFonts w:eastAsia="Times New Roman" w:cs="Times New Roman"/>
          <w:szCs w:val="24"/>
        </w:rPr>
        <w:t>ε μείζονες προκλήσεις</w:t>
      </w:r>
      <w:r>
        <w:rPr>
          <w:rFonts w:eastAsia="Times New Roman" w:cs="Times New Roman"/>
          <w:szCs w:val="24"/>
        </w:rPr>
        <w:t>,</w:t>
      </w:r>
      <w:r w:rsidRPr="00A34B1A">
        <w:rPr>
          <w:rFonts w:eastAsia="Times New Roman" w:cs="Times New Roman"/>
          <w:szCs w:val="24"/>
        </w:rPr>
        <w:t xml:space="preserve"> όπως </w:t>
      </w:r>
      <w:r>
        <w:rPr>
          <w:rFonts w:eastAsia="Times New Roman" w:cs="Times New Roman"/>
          <w:szCs w:val="24"/>
        </w:rPr>
        <w:t xml:space="preserve">είναι </w:t>
      </w:r>
      <w:r w:rsidRPr="00A34B1A">
        <w:rPr>
          <w:rFonts w:eastAsia="Times New Roman" w:cs="Times New Roman"/>
          <w:szCs w:val="24"/>
        </w:rPr>
        <w:t>η νέα φάση παγκοσμιοποίησης</w:t>
      </w:r>
      <w:r>
        <w:rPr>
          <w:rFonts w:eastAsia="Times New Roman" w:cs="Times New Roman"/>
          <w:szCs w:val="24"/>
        </w:rPr>
        <w:t>,</w:t>
      </w:r>
      <w:r w:rsidRPr="00A34B1A">
        <w:rPr>
          <w:rFonts w:eastAsia="Times New Roman" w:cs="Times New Roman"/>
          <w:szCs w:val="24"/>
        </w:rPr>
        <w:t xml:space="preserve"> η 4</w:t>
      </w:r>
      <w:r w:rsidRPr="003038FA">
        <w:rPr>
          <w:rFonts w:eastAsia="Times New Roman" w:cs="Times New Roman"/>
          <w:szCs w:val="24"/>
          <w:vertAlign w:val="superscript"/>
        </w:rPr>
        <w:t>η</w:t>
      </w:r>
      <w:r>
        <w:rPr>
          <w:rFonts w:eastAsia="Times New Roman" w:cs="Times New Roman"/>
          <w:szCs w:val="24"/>
        </w:rPr>
        <w:t xml:space="preserve"> </w:t>
      </w:r>
      <w:r w:rsidRPr="00A34B1A">
        <w:rPr>
          <w:rFonts w:eastAsia="Times New Roman" w:cs="Times New Roman"/>
          <w:szCs w:val="24"/>
        </w:rPr>
        <w:t xml:space="preserve">Βιομηχανική Επανάσταση και </w:t>
      </w:r>
      <w:r>
        <w:rPr>
          <w:rFonts w:eastAsia="Times New Roman" w:cs="Times New Roman"/>
          <w:szCs w:val="24"/>
        </w:rPr>
        <w:t xml:space="preserve">οι μετασχηματισμοί στην </w:t>
      </w:r>
      <w:r w:rsidRPr="00A34B1A">
        <w:rPr>
          <w:rFonts w:eastAsia="Times New Roman" w:cs="Times New Roman"/>
          <w:szCs w:val="24"/>
        </w:rPr>
        <w:t>εργασία</w:t>
      </w:r>
      <w:r>
        <w:rPr>
          <w:rFonts w:eastAsia="Times New Roman" w:cs="Times New Roman"/>
          <w:szCs w:val="24"/>
        </w:rPr>
        <w:t>,</w:t>
      </w:r>
      <w:r w:rsidRPr="00A34B1A">
        <w:rPr>
          <w:rFonts w:eastAsia="Times New Roman" w:cs="Times New Roman"/>
          <w:szCs w:val="24"/>
        </w:rPr>
        <w:t xml:space="preserve"> η κλιματική αλλαγή</w:t>
      </w:r>
      <w:r>
        <w:rPr>
          <w:rFonts w:eastAsia="Times New Roman" w:cs="Times New Roman"/>
          <w:szCs w:val="24"/>
        </w:rPr>
        <w:t xml:space="preserve"> και</w:t>
      </w:r>
      <w:r w:rsidRPr="00A34B1A">
        <w:rPr>
          <w:rFonts w:eastAsia="Times New Roman" w:cs="Times New Roman"/>
          <w:szCs w:val="24"/>
        </w:rPr>
        <w:t xml:space="preserve"> η </w:t>
      </w:r>
      <w:proofErr w:type="spellStart"/>
      <w:r w:rsidRPr="00A34B1A">
        <w:rPr>
          <w:rFonts w:eastAsia="Times New Roman" w:cs="Times New Roman"/>
          <w:szCs w:val="24"/>
        </w:rPr>
        <w:t>απανθρακοποίηση</w:t>
      </w:r>
      <w:proofErr w:type="spellEnd"/>
      <w:r w:rsidRPr="00A34B1A">
        <w:rPr>
          <w:rFonts w:eastAsia="Times New Roman" w:cs="Times New Roman"/>
          <w:szCs w:val="24"/>
        </w:rPr>
        <w:t xml:space="preserve"> της </w:t>
      </w:r>
      <w:r>
        <w:rPr>
          <w:rFonts w:eastAsia="Times New Roman" w:cs="Times New Roman"/>
          <w:szCs w:val="24"/>
        </w:rPr>
        <w:t>οικονομίας.</w:t>
      </w:r>
    </w:p>
    <w:p w14:paraId="6E8195B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Μ</w:t>
      </w:r>
      <w:r w:rsidRPr="00A34B1A">
        <w:rPr>
          <w:rFonts w:eastAsia="Times New Roman" w:cs="Times New Roman"/>
          <w:szCs w:val="24"/>
        </w:rPr>
        <w:t xml:space="preserve">ε αυτά τα </w:t>
      </w:r>
      <w:proofErr w:type="spellStart"/>
      <w:r w:rsidRPr="00A34B1A">
        <w:rPr>
          <w:rFonts w:eastAsia="Times New Roman" w:cs="Times New Roman"/>
          <w:szCs w:val="24"/>
        </w:rPr>
        <w:t>διακυβεύματα</w:t>
      </w:r>
      <w:proofErr w:type="spellEnd"/>
      <w:r>
        <w:rPr>
          <w:rFonts w:eastAsia="Times New Roman" w:cs="Times New Roman"/>
          <w:szCs w:val="24"/>
        </w:rPr>
        <w:t xml:space="preserve"> κατά νου</w:t>
      </w:r>
      <w:r>
        <w:rPr>
          <w:rFonts w:eastAsia="Times New Roman" w:cs="Times New Roman"/>
          <w:szCs w:val="24"/>
        </w:rPr>
        <w:t>,</w:t>
      </w:r>
      <w:r>
        <w:rPr>
          <w:rFonts w:eastAsia="Times New Roman" w:cs="Times New Roman"/>
          <w:szCs w:val="24"/>
        </w:rPr>
        <w:t xml:space="preserve"> ζητάμε από τον ελληνικό λαό να </w:t>
      </w:r>
      <w:r w:rsidRPr="00A34B1A">
        <w:rPr>
          <w:rFonts w:eastAsia="Times New Roman" w:cs="Times New Roman"/>
          <w:szCs w:val="24"/>
        </w:rPr>
        <w:t>αναν</w:t>
      </w:r>
      <w:r>
        <w:rPr>
          <w:rFonts w:eastAsia="Times New Roman" w:cs="Times New Roman"/>
          <w:szCs w:val="24"/>
        </w:rPr>
        <w:t>εώσει</w:t>
      </w:r>
      <w:r w:rsidRPr="00A34B1A">
        <w:rPr>
          <w:rFonts w:eastAsia="Times New Roman" w:cs="Times New Roman"/>
          <w:szCs w:val="24"/>
        </w:rPr>
        <w:t xml:space="preserve"> την εμπιστοσύνη του προς το</w:t>
      </w:r>
      <w:r>
        <w:rPr>
          <w:rFonts w:eastAsia="Times New Roman" w:cs="Times New Roman"/>
          <w:szCs w:val="24"/>
        </w:rPr>
        <w:t>ν</w:t>
      </w:r>
      <w:r w:rsidRPr="00A34B1A">
        <w:rPr>
          <w:rFonts w:eastAsia="Times New Roman" w:cs="Times New Roman"/>
          <w:szCs w:val="24"/>
        </w:rPr>
        <w:t xml:space="preserve"> ΣΥΡΙΖΑ και τ</w:t>
      </w:r>
      <w:r>
        <w:rPr>
          <w:rFonts w:eastAsia="Times New Roman" w:cs="Times New Roman"/>
          <w:szCs w:val="24"/>
        </w:rPr>
        <w:t>ις</w:t>
      </w:r>
      <w:r w:rsidRPr="00A34B1A">
        <w:rPr>
          <w:rFonts w:eastAsia="Times New Roman" w:cs="Times New Roman"/>
          <w:szCs w:val="24"/>
        </w:rPr>
        <w:t xml:space="preserve"> συνεργαζόμεν</w:t>
      </w:r>
      <w:r>
        <w:rPr>
          <w:rFonts w:eastAsia="Times New Roman" w:cs="Times New Roman"/>
          <w:szCs w:val="24"/>
        </w:rPr>
        <w:t>ες</w:t>
      </w:r>
      <w:r w:rsidRPr="00A34B1A">
        <w:rPr>
          <w:rFonts w:eastAsia="Times New Roman" w:cs="Times New Roman"/>
          <w:szCs w:val="24"/>
        </w:rPr>
        <w:t xml:space="preserve"> με αυτόν δυνάμεις </w:t>
      </w:r>
      <w:r>
        <w:rPr>
          <w:rFonts w:eastAsia="Times New Roman" w:cs="Times New Roman"/>
          <w:szCs w:val="24"/>
        </w:rPr>
        <w:t xml:space="preserve">και </w:t>
      </w:r>
      <w:r w:rsidRPr="00A34B1A">
        <w:rPr>
          <w:rFonts w:eastAsia="Times New Roman" w:cs="Times New Roman"/>
          <w:szCs w:val="24"/>
        </w:rPr>
        <w:t>πρόσωπα σε όλες τις εκλογικές αναμετρήσεις</w:t>
      </w:r>
      <w:r>
        <w:rPr>
          <w:rFonts w:eastAsia="Times New Roman" w:cs="Times New Roman"/>
          <w:szCs w:val="24"/>
        </w:rPr>
        <w:t>,</w:t>
      </w:r>
      <w:r w:rsidRPr="00A34B1A">
        <w:rPr>
          <w:rFonts w:eastAsia="Times New Roman" w:cs="Times New Roman"/>
          <w:szCs w:val="24"/>
        </w:rPr>
        <w:t xml:space="preserve"> </w:t>
      </w:r>
      <w:r>
        <w:rPr>
          <w:rFonts w:eastAsia="Times New Roman" w:cs="Times New Roman"/>
          <w:szCs w:val="24"/>
        </w:rPr>
        <w:t xml:space="preserve">που επίκεινται. Δίνουμε </w:t>
      </w:r>
      <w:r w:rsidRPr="00A34B1A">
        <w:rPr>
          <w:rFonts w:eastAsia="Times New Roman" w:cs="Times New Roman"/>
          <w:szCs w:val="24"/>
        </w:rPr>
        <w:t xml:space="preserve">ψήφο εμπιστοσύνης στην </w:t>
      </w:r>
      <w:r>
        <w:rPr>
          <w:rFonts w:eastAsia="Times New Roman" w:cs="Times New Roman"/>
          <w:szCs w:val="24"/>
        </w:rPr>
        <w:t>Κ</w:t>
      </w:r>
      <w:r w:rsidRPr="00A34B1A">
        <w:rPr>
          <w:rFonts w:eastAsia="Times New Roman" w:cs="Times New Roman"/>
          <w:szCs w:val="24"/>
        </w:rPr>
        <w:t>υβέρνηση</w:t>
      </w:r>
      <w:r>
        <w:rPr>
          <w:rFonts w:eastAsia="Times New Roman" w:cs="Times New Roman"/>
          <w:szCs w:val="24"/>
        </w:rPr>
        <w:t>, ψήφο σ</w:t>
      </w:r>
      <w:r w:rsidRPr="00A34B1A">
        <w:rPr>
          <w:rFonts w:eastAsia="Times New Roman" w:cs="Times New Roman"/>
          <w:szCs w:val="24"/>
        </w:rPr>
        <w:t xml:space="preserve">την </w:t>
      </w:r>
      <w:r>
        <w:rPr>
          <w:rFonts w:eastAsia="Times New Roman" w:cs="Times New Roman"/>
          <w:szCs w:val="24"/>
        </w:rPr>
        <w:t>ε</w:t>
      </w:r>
      <w:r w:rsidRPr="00A34B1A">
        <w:rPr>
          <w:rFonts w:eastAsia="Times New Roman" w:cs="Times New Roman"/>
          <w:szCs w:val="24"/>
        </w:rPr>
        <w:t>λπίδα και την προοπτική αυτού του τόπου</w:t>
      </w:r>
      <w:r>
        <w:rPr>
          <w:rFonts w:eastAsia="Times New Roman" w:cs="Times New Roman"/>
          <w:szCs w:val="24"/>
        </w:rPr>
        <w:t>, ψήφο αντοχή</w:t>
      </w:r>
      <w:r w:rsidRPr="00A34B1A">
        <w:rPr>
          <w:rFonts w:eastAsia="Times New Roman" w:cs="Times New Roman"/>
          <w:szCs w:val="24"/>
        </w:rPr>
        <w:t>ς</w:t>
      </w:r>
      <w:r>
        <w:rPr>
          <w:rFonts w:eastAsia="Times New Roman" w:cs="Times New Roman"/>
          <w:szCs w:val="24"/>
        </w:rPr>
        <w:t>,</w:t>
      </w:r>
      <w:r w:rsidRPr="00A34B1A">
        <w:rPr>
          <w:rFonts w:eastAsia="Times New Roman" w:cs="Times New Roman"/>
          <w:szCs w:val="24"/>
        </w:rPr>
        <w:t xml:space="preserve"> σ</w:t>
      </w:r>
      <w:r w:rsidRPr="00A34B1A">
        <w:rPr>
          <w:rFonts w:eastAsia="Times New Roman" w:cs="Times New Roman"/>
          <w:szCs w:val="24"/>
        </w:rPr>
        <w:t>υνοχής και συσπείρωση</w:t>
      </w:r>
      <w:r>
        <w:rPr>
          <w:rFonts w:eastAsia="Times New Roman" w:cs="Times New Roman"/>
          <w:szCs w:val="24"/>
        </w:rPr>
        <w:t>ς</w:t>
      </w:r>
      <w:r w:rsidRPr="00A34B1A">
        <w:rPr>
          <w:rFonts w:eastAsia="Times New Roman" w:cs="Times New Roman"/>
          <w:szCs w:val="24"/>
        </w:rPr>
        <w:t xml:space="preserve"> του ΣΥΡΙΖΑ</w:t>
      </w:r>
      <w:r>
        <w:rPr>
          <w:rFonts w:eastAsia="Times New Roman" w:cs="Times New Roman"/>
          <w:szCs w:val="24"/>
        </w:rPr>
        <w:t>,</w:t>
      </w:r>
      <w:r w:rsidRPr="00A34B1A">
        <w:rPr>
          <w:rFonts w:eastAsia="Times New Roman" w:cs="Times New Roman"/>
          <w:szCs w:val="24"/>
        </w:rPr>
        <w:t xml:space="preserve"> του κόσμου της Αριστεράς</w:t>
      </w:r>
      <w:r>
        <w:rPr>
          <w:rFonts w:eastAsia="Times New Roman" w:cs="Times New Roman"/>
          <w:szCs w:val="24"/>
        </w:rPr>
        <w:t>,</w:t>
      </w:r>
      <w:r w:rsidRPr="00A34B1A">
        <w:rPr>
          <w:rFonts w:eastAsia="Times New Roman" w:cs="Times New Roman"/>
          <w:szCs w:val="24"/>
        </w:rPr>
        <w:t xml:space="preserve"> των δημοκρατικών και </w:t>
      </w:r>
      <w:r>
        <w:rPr>
          <w:rFonts w:eastAsia="Times New Roman" w:cs="Times New Roman"/>
          <w:szCs w:val="24"/>
        </w:rPr>
        <w:t>προοδευτικών δ</w:t>
      </w:r>
      <w:r w:rsidRPr="00A34B1A">
        <w:rPr>
          <w:rFonts w:eastAsia="Times New Roman" w:cs="Times New Roman"/>
          <w:szCs w:val="24"/>
        </w:rPr>
        <w:t xml:space="preserve">υνάμεων της </w:t>
      </w:r>
      <w:r>
        <w:rPr>
          <w:rFonts w:eastAsia="Times New Roman" w:cs="Times New Roman"/>
          <w:szCs w:val="24"/>
        </w:rPr>
        <w:t>χώρας.</w:t>
      </w:r>
    </w:p>
    <w:p w14:paraId="6E8195BE" w14:textId="77777777" w:rsidR="004B0DF5" w:rsidRDefault="00471FB5">
      <w:pPr>
        <w:spacing w:line="600" w:lineRule="auto"/>
        <w:ind w:firstLine="720"/>
        <w:jc w:val="both"/>
        <w:rPr>
          <w:rFonts w:eastAsia="Times New Roman" w:cs="Times New Roman"/>
          <w:szCs w:val="24"/>
        </w:rPr>
      </w:pPr>
      <w:r w:rsidRPr="00A34B1A">
        <w:rPr>
          <w:rFonts w:eastAsia="Times New Roman" w:cs="Times New Roman"/>
          <w:szCs w:val="24"/>
        </w:rPr>
        <w:t>Σας ευχαριστώ</w:t>
      </w:r>
      <w:r>
        <w:rPr>
          <w:rFonts w:eastAsia="Times New Roman" w:cs="Times New Roman"/>
          <w:szCs w:val="24"/>
        </w:rPr>
        <w:t>.</w:t>
      </w:r>
    </w:p>
    <w:p w14:paraId="6E8195BF"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8195C0"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Φ</w:t>
      </w:r>
      <w:r w:rsidRPr="00A34B1A">
        <w:rPr>
          <w:rFonts w:eastAsia="Times New Roman" w:cs="Times New Roman"/>
          <w:szCs w:val="24"/>
        </w:rPr>
        <w:t xml:space="preserve">αντάζομαι ότι </w:t>
      </w:r>
      <w:r>
        <w:rPr>
          <w:rFonts w:eastAsia="Times New Roman" w:cs="Times New Roman"/>
          <w:szCs w:val="24"/>
        </w:rPr>
        <w:t>και η κ.</w:t>
      </w:r>
      <w:r w:rsidRPr="00A34B1A">
        <w:rPr>
          <w:rFonts w:eastAsia="Times New Roman" w:cs="Times New Roman"/>
          <w:szCs w:val="24"/>
        </w:rPr>
        <w:t xml:space="preserve"> </w:t>
      </w:r>
      <w:proofErr w:type="spellStart"/>
      <w:r w:rsidRPr="00A34B1A">
        <w:rPr>
          <w:rFonts w:eastAsia="Times New Roman" w:cs="Times New Roman"/>
          <w:szCs w:val="24"/>
        </w:rPr>
        <w:t>Χριστοφιλοπούλου</w:t>
      </w:r>
      <w:proofErr w:type="spellEnd"/>
      <w:r>
        <w:rPr>
          <w:rFonts w:eastAsia="Times New Roman" w:cs="Times New Roman"/>
          <w:szCs w:val="24"/>
        </w:rPr>
        <w:t>,</w:t>
      </w:r>
      <w:r w:rsidRPr="00A34B1A">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έχουν αναφερθεί πολλοί</w:t>
      </w:r>
      <w:r w:rsidRPr="00A34B1A">
        <w:rPr>
          <w:rFonts w:eastAsia="Times New Roman" w:cs="Times New Roman"/>
          <w:szCs w:val="24"/>
        </w:rPr>
        <w:t xml:space="preserve"> στο όνομά </w:t>
      </w:r>
      <w:r>
        <w:rPr>
          <w:rFonts w:eastAsia="Times New Roman" w:cs="Times New Roman"/>
          <w:szCs w:val="24"/>
        </w:rPr>
        <w:t>της, θα διεκδικήσει περισσότερο χρόνο.</w:t>
      </w:r>
    </w:p>
    <w:p w14:paraId="6E8195C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Π</w:t>
      </w:r>
      <w:r w:rsidRPr="00A34B1A">
        <w:rPr>
          <w:rFonts w:eastAsia="Times New Roman" w:cs="Times New Roman"/>
          <w:szCs w:val="24"/>
        </w:rPr>
        <w:t>αρακαλώ</w:t>
      </w:r>
      <w:r>
        <w:rPr>
          <w:rFonts w:eastAsia="Times New Roman" w:cs="Times New Roman"/>
          <w:szCs w:val="24"/>
        </w:rPr>
        <w:t>, δ</w:t>
      </w:r>
      <w:r w:rsidRPr="00A34B1A">
        <w:rPr>
          <w:rFonts w:eastAsia="Times New Roman" w:cs="Times New Roman"/>
          <w:szCs w:val="24"/>
        </w:rPr>
        <w:t xml:space="preserve">εν θέλω </w:t>
      </w:r>
      <w:r>
        <w:rPr>
          <w:rFonts w:eastAsia="Times New Roman" w:cs="Times New Roman"/>
          <w:szCs w:val="24"/>
        </w:rPr>
        <w:t>να κόβω</w:t>
      </w:r>
      <w:r w:rsidRPr="00A34B1A">
        <w:rPr>
          <w:rFonts w:eastAsia="Times New Roman" w:cs="Times New Roman"/>
          <w:szCs w:val="24"/>
        </w:rPr>
        <w:t xml:space="preserve"> τον ειρμό του ομιλητή</w:t>
      </w:r>
      <w:r>
        <w:rPr>
          <w:rFonts w:eastAsia="Times New Roman" w:cs="Times New Roman"/>
          <w:szCs w:val="24"/>
        </w:rPr>
        <w:t>,</w:t>
      </w:r>
      <w:r w:rsidRPr="00A34B1A">
        <w:rPr>
          <w:rFonts w:eastAsia="Times New Roman" w:cs="Times New Roman"/>
          <w:szCs w:val="24"/>
        </w:rPr>
        <w:t xml:space="preserve"> αλλά </w:t>
      </w:r>
      <w:r>
        <w:rPr>
          <w:rFonts w:eastAsia="Times New Roman" w:cs="Times New Roman"/>
          <w:szCs w:val="24"/>
        </w:rPr>
        <w:t xml:space="preserve">θα παρακαλούσα για </w:t>
      </w:r>
      <w:r w:rsidRPr="00A34B1A">
        <w:rPr>
          <w:rFonts w:eastAsia="Times New Roman" w:cs="Times New Roman"/>
          <w:szCs w:val="24"/>
        </w:rPr>
        <w:t>ένα</w:t>
      </w:r>
      <w:r>
        <w:rPr>
          <w:rFonts w:eastAsia="Times New Roman" w:cs="Times New Roman"/>
          <w:szCs w:val="24"/>
        </w:rPr>
        <w:t>ν</w:t>
      </w:r>
      <w:r w:rsidRPr="00A34B1A">
        <w:rPr>
          <w:rFonts w:eastAsia="Times New Roman" w:cs="Times New Roman"/>
          <w:szCs w:val="24"/>
        </w:rPr>
        <w:t xml:space="preserve"> σεβασμό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αρχάς</w:t>
      </w:r>
      <w:proofErr w:type="spellEnd"/>
      <w:r w:rsidRPr="00A34B1A">
        <w:rPr>
          <w:rFonts w:eastAsia="Times New Roman" w:cs="Times New Roman"/>
          <w:szCs w:val="24"/>
        </w:rPr>
        <w:t xml:space="preserve"> στο</w:t>
      </w:r>
      <w:r>
        <w:rPr>
          <w:rFonts w:eastAsia="Times New Roman" w:cs="Times New Roman"/>
          <w:szCs w:val="24"/>
        </w:rPr>
        <w:t>ν</w:t>
      </w:r>
      <w:r w:rsidRPr="00A34B1A">
        <w:rPr>
          <w:rFonts w:eastAsia="Times New Roman" w:cs="Times New Roman"/>
          <w:szCs w:val="24"/>
        </w:rPr>
        <w:t xml:space="preserve"> χρόνο</w:t>
      </w:r>
      <w:r>
        <w:rPr>
          <w:rFonts w:eastAsia="Times New Roman" w:cs="Times New Roman"/>
          <w:szCs w:val="24"/>
        </w:rPr>
        <w:t>,</w:t>
      </w:r>
      <w:r w:rsidRPr="00A34B1A">
        <w:rPr>
          <w:rFonts w:eastAsia="Times New Roman" w:cs="Times New Roman"/>
          <w:szCs w:val="24"/>
        </w:rPr>
        <w:t xml:space="preserve"> για να προλάβουμε να ολοκληρώσουμε</w:t>
      </w:r>
      <w:r>
        <w:rPr>
          <w:rFonts w:eastAsia="Times New Roman" w:cs="Times New Roman"/>
          <w:szCs w:val="24"/>
        </w:rPr>
        <w:t xml:space="preserve"> νωρίς σήμερα τη διαδικασία, έτσι </w:t>
      </w:r>
      <w:r w:rsidRPr="00A34B1A">
        <w:rPr>
          <w:rFonts w:eastAsia="Times New Roman" w:cs="Times New Roman"/>
          <w:szCs w:val="24"/>
        </w:rPr>
        <w:t xml:space="preserve">ώστε η </w:t>
      </w:r>
      <w:r w:rsidRPr="00A34B1A">
        <w:rPr>
          <w:rFonts w:eastAsia="Times New Roman" w:cs="Times New Roman"/>
          <w:szCs w:val="24"/>
        </w:rPr>
        <w:t xml:space="preserve">ψηφοφορία να γίνει </w:t>
      </w:r>
      <w:r>
        <w:rPr>
          <w:rFonts w:eastAsia="Times New Roman" w:cs="Times New Roman"/>
          <w:szCs w:val="24"/>
        </w:rPr>
        <w:t xml:space="preserve">σε </w:t>
      </w:r>
      <w:r>
        <w:rPr>
          <w:rFonts w:eastAsia="Times New Roman" w:cs="Times New Roman"/>
          <w:szCs w:val="24"/>
        </w:rPr>
        <w:t>μια</w:t>
      </w:r>
      <w:r w:rsidRPr="00A34B1A">
        <w:rPr>
          <w:rFonts w:eastAsia="Times New Roman" w:cs="Times New Roman"/>
          <w:szCs w:val="24"/>
        </w:rPr>
        <w:t xml:space="preserve"> εύλογη ώρα</w:t>
      </w:r>
      <w:r>
        <w:rPr>
          <w:rFonts w:eastAsia="Times New Roman" w:cs="Times New Roman"/>
          <w:szCs w:val="24"/>
        </w:rPr>
        <w:t xml:space="preserve"> -να</w:t>
      </w:r>
      <w:r w:rsidRPr="00A34B1A">
        <w:rPr>
          <w:rFonts w:eastAsia="Times New Roman" w:cs="Times New Roman"/>
          <w:szCs w:val="24"/>
        </w:rPr>
        <w:t xml:space="preserve"> πω </w:t>
      </w:r>
      <w:r>
        <w:rPr>
          <w:rFonts w:eastAsia="Times New Roman" w:cs="Times New Roman"/>
          <w:szCs w:val="24"/>
        </w:rPr>
        <w:t>μια</w:t>
      </w:r>
      <w:r w:rsidRPr="00A34B1A">
        <w:rPr>
          <w:rFonts w:eastAsia="Times New Roman" w:cs="Times New Roman"/>
          <w:szCs w:val="24"/>
        </w:rPr>
        <w:t xml:space="preserve"> σκέψη</w:t>
      </w:r>
      <w:r>
        <w:rPr>
          <w:rFonts w:eastAsia="Times New Roman" w:cs="Times New Roman"/>
          <w:szCs w:val="24"/>
        </w:rPr>
        <w:t>- ενδεχομένως</w:t>
      </w:r>
      <w:r w:rsidRPr="00A34B1A">
        <w:rPr>
          <w:rFonts w:eastAsia="Times New Roman" w:cs="Times New Roman"/>
          <w:szCs w:val="24"/>
        </w:rPr>
        <w:t xml:space="preserve"> γύρω στις </w:t>
      </w:r>
      <w:r>
        <w:rPr>
          <w:rFonts w:eastAsia="Times New Roman" w:cs="Times New Roman"/>
          <w:szCs w:val="24"/>
        </w:rPr>
        <w:t>20.</w:t>
      </w:r>
      <w:r w:rsidRPr="00A34B1A">
        <w:rPr>
          <w:rFonts w:eastAsia="Times New Roman" w:cs="Times New Roman"/>
          <w:szCs w:val="24"/>
        </w:rPr>
        <w:t>00</w:t>
      </w:r>
      <w:r>
        <w:rPr>
          <w:rFonts w:eastAsia="Times New Roman" w:cs="Times New Roman"/>
          <w:szCs w:val="24"/>
        </w:rPr>
        <w:t>΄</w:t>
      </w:r>
      <w:r w:rsidRPr="00A34B1A">
        <w:rPr>
          <w:rFonts w:eastAsia="Times New Roman" w:cs="Times New Roman"/>
          <w:szCs w:val="24"/>
        </w:rPr>
        <w:t xml:space="preserve"> </w:t>
      </w:r>
      <w:r>
        <w:rPr>
          <w:rFonts w:eastAsia="Times New Roman" w:cs="Times New Roman"/>
          <w:szCs w:val="24"/>
        </w:rPr>
        <w:t>ή 20.30΄,</w:t>
      </w:r>
      <w:r w:rsidRPr="00A34B1A">
        <w:rPr>
          <w:rFonts w:eastAsia="Times New Roman" w:cs="Times New Roman"/>
          <w:szCs w:val="24"/>
        </w:rPr>
        <w:t xml:space="preserve"> για να </w:t>
      </w:r>
      <w:r>
        <w:rPr>
          <w:rFonts w:eastAsia="Times New Roman" w:cs="Times New Roman"/>
          <w:szCs w:val="24"/>
        </w:rPr>
        <w:t>ανα</w:t>
      </w:r>
      <w:r w:rsidRPr="00A34B1A">
        <w:rPr>
          <w:rFonts w:eastAsia="Times New Roman" w:cs="Times New Roman"/>
          <w:szCs w:val="24"/>
        </w:rPr>
        <w:t>χωρήσουμε εμείς οι επαρχιώτες</w:t>
      </w:r>
      <w:r>
        <w:rPr>
          <w:rFonts w:eastAsia="Times New Roman" w:cs="Times New Roman"/>
          <w:szCs w:val="24"/>
        </w:rPr>
        <w:t>.</w:t>
      </w:r>
    </w:p>
    <w:p w14:paraId="6E8195C2"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w:t>
      </w:r>
      <w:r>
        <w:rPr>
          <w:rFonts w:eastAsia="Times New Roman" w:cs="Times New Roman"/>
          <w:b/>
          <w:szCs w:val="24"/>
        </w:rPr>
        <w:t>ΓΕΩΡΓΙΟΣ ΔΕΝΔΙΑΣ:</w:t>
      </w:r>
      <w:r>
        <w:rPr>
          <w:rFonts w:eastAsia="Times New Roman" w:cs="Times New Roman"/>
          <w:szCs w:val="24"/>
        </w:rPr>
        <w:t xml:space="preserve"> Κύριε Πρόεδρε, μπορώ να έχω τον λόγο;</w:t>
      </w:r>
    </w:p>
    <w:p w14:paraId="6E8195C3"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 κ</w:t>
      </w:r>
      <w:r w:rsidRPr="00A34B1A">
        <w:rPr>
          <w:rFonts w:eastAsia="Times New Roman" w:cs="Times New Roman"/>
          <w:szCs w:val="24"/>
        </w:rPr>
        <w:t xml:space="preserve">ύριε </w:t>
      </w:r>
      <w:proofErr w:type="spellStart"/>
      <w:r w:rsidRPr="00A34B1A">
        <w:rPr>
          <w:rFonts w:eastAsia="Times New Roman" w:cs="Times New Roman"/>
          <w:szCs w:val="24"/>
        </w:rPr>
        <w:t>Δένδια</w:t>
      </w:r>
      <w:proofErr w:type="spellEnd"/>
      <w:r>
        <w:rPr>
          <w:rFonts w:eastAsia="Times New Roman" w:cs="Times New Roman"/>
          <w:szCs w:val="24"/>
        </w:rPr>
        <w:t>, έχετε τον λόγο.</w:t>
      </w:r>
    </w:p>
    <w:p w14:paraId="6E8195C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w:t>
      </w:r>
      <w:r>
        <w:rPr>
          <w:rFonts w:eastAsia="Times New Roman" w:cs="Times New Roman"/>
          <w:b/>
          <w:szCs w:val="24"/>
        </w:rPr>
        <w:t>ΓΕΩΡΓΙΟΣ ΔΕΝΔΙΑΣ:</w:t>
      </w:r>
      <w:r>
        <w:rPr>
          <w:rFonts w:eastAsia="Times New Roman" w:cs="Times New Roman"/>
          <w:szCs w:val="24"/>
        </w:rPr>
        <w:t xml:space="preserve"> Κ</w:t>
      </w:r>
      <w:r w:rsidRPr="00A34B1A">
        <w:rPr>
          <w:rFonts w:eastAsia="Times New Roman" w:cs="Times New Roman"/>
          <w:szCs w:val="24"/>
        </w:rPr>
        <w:t xml:space="preserve">ύριε </w:t>
      </w:r>
      <w:r>
        <w:rPr>
          <w:rFonts w:eastAsia="Times New Roman" w:cs="Times New Roman"/>
          <w:szCs w:val="24"/>
        </w:rPr>
        <w:t>Π</w:t>
      </w:r>
      <w:r w:rsidRPr="00A34B1A">
        <w:rPr>
          <w:rFonts w:eastAsia="Times New Roman" w:cs="Times New Roman"/>
          <w:szCs w:val="24"/>
        </w:rPr>
        <w:t>ρόεδρε</w:t>
      </w:r>
      <w:r>
        <w:rPr>
          <w:rFonts w:eastAsia="Times New Roman" w:cs="Times New Roman"/>
          <w:szCs w:val="24"/>
        </w:rPr>
        <w:t>, παίρνω τον λόγο για δύο λόγους.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w:t>
      </w:r>
      <w:r>
        <w:rPr>
          <w:rFonts w:eastAsia="Times New Roman" w:cs="Times New Roman"/>
          <w:szCs w:val="24"/>
        </w:rPr>
        <w:t xml:space="preserve"> διότι έγινε</w:t>
      </w:r>
      <w:r w:rsidRPr="00A34B1A">
        <w:rPr>
          <w:rFonts w:eastAsia="Times New Roman" w:cs="Times New Roman"/>
          <w:szCs w:val="24"/>
        </w:rPr>
        <w:t xml:space="preserve"> ρητή αναφορά στο όνομά μου από τον </w:t>
      </w:r>
      <w:proofErr w:type="spellStart"/>
      <w:r w:rsidRPr="00A34B1A">
        <w:rPr>
          <w:rFonts w:eastAsia="Times New Roman" w:cs="Times New Roman"/>
          <w:szCs w:val="24"/>
        </w:rPr>
        <w:t>προλαλήσαντα</w:t>
      </w:r>
      <w:proofErr w:type="spellEnd"/>
      <w:r w:rsidRPr="00A34B1A">
        <w:rPr>
          <w:rFonts w:eastAsia="Times New Roman" w:cs="Times New Roman"/>
          <w:szCs w:val="24"/>
        </w:rPr>
        <w:t xml:space="preserve"> συνάδελφο</w:t>
      </w:r>
      <w:r>
        <w:rPr>
          <w:rFonts w:eastAsia="Times New Roman" w:cs="Times New Roman"/>
          <w:szCs w:val="24"/>
        </w:rPr>
        <w:t>,</w:t>
      </w:r>
      <w:r w:rsidRPr="00A34B1A">
        <w:rPr>
          <w:rFonts w:eastAsia="Times New Roman" w:cs="Times New Roman"/>
          <w:szCs w:val="24"/>
        </w:rPr>
        <w:t xml:space="preserve"> τον </w:t>
      </w:r>
      <w:r>
        <w:rPr>
          <w:rFonts w:eastAsia="Times New Roman" w:cs="Times New Roman"/>
          <w:szCs w:val="24"/>
        </w:rPr>
        <w:t>κ. Φίλη,</w:t>
      </w:r>
      <w:r w:rsidRPr="00A34B1A">
        <w:rPr>
          <w:rFonts w:eastAsia="Times New Roman" w:cs="Times New Roman"/>
          <w:szCs w:val="24"/>
        </w:rPr>
        <w:t xml:space="preserve"> αλλά και γιατί νομίζω ότι είναι σωστό και για τα </w:t>
      </w:r>
      <w:r>
        <w:rPr>
          <w:rFonts w:eastAsia="Times New Roman" w:cs="Times New Roman"/>
          <w:szCs w:val="24"/>
        </w:rPr>
        <w:t>Π</w:t>
      </w:r>
      <w:r w:rsidRPr="00A34B1A">
        <w:rPr>
          <w:rFonts w:eastAsia="Times New Roman" w:cs="Times New Roman"/>
          <w:szCs w:val="24"/>
        </w:rPr>
        <w:t>ρακτικά για δεύτ</w:t>
      </w:r>
      <w:r w:rsidRPr="00A34B1A">
        <w:rPr>
          <w:rFonts w:eastAsia="Times New Roman" w:cs="Times New Roman"/>
          <w:szCs w:val="24"/>
        </w:rPr>
        <w:t xml:space="preserve">ερη φορά να διαλύσω </w:t>
      </w:r>
      <w:r>
        <w:rPr>
          <w:rFonts w:eastAsia="Times New Roman" w:cs="Times New Roman"/>
          <w:szCs w:val="24"/>
        </w:rPr>
        <w:t>μια</w:t>
      </w:r>
      <w:r w:rsidRPr="00A34B1A">
        <w:rPr>
          <w:rFonts w:eastAsia="Times New Roman" w:cs="Times New Roman"/>
          <w:szCs w:val="24"/>
        </w:rPr>
        <w:t xml:space="preserve"> μεγάλη παρεξήγηση</w:t>
      </w:r>
      <w:r>
        <w:rPr>
          <w:rFonts w:eastAsia="Times New Roman" w:cs="Times New Roman"/>
          <w:szCs w:val="24"/>
        </w:rPr>
        <w:t>.</w:t>
      </w:r>
    </w:p>
    <w:p w14:paraId="6E8195C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w:t>
      </w:r>
      <w:r w:rsidRPr="00A34B1A">
        <w:rPr>
          <w:rFonts w:eastAsia="Times New Roman" w:cs="Times New Roman"/>
          <w:szCs w:val="24"/>
        </w:rPr>
        <w:t xml:space="preserve"> παρεξήγηση έγκειται στο εξής</w:t>
      </w:r>
      <w:r>
        <w:rPr>
          <w:rFonts w:eastAsia="Times New Roman" w:cs="Times New Roman"/>
          <w:szCs w:val="24"/>
        </w:rPr>
        <w:t>:</w:t>
      </w:r>
      <w:r w:rsidRPr="00A34B1A">
        <w:rPr>
          <w:rFonts w:eastAsia="Times New Roman" w:cs="Times New Roman"/>
          <w:szCs w:val="24"/>
        </w:rPr>
        <w:t xml:space="preserve"> </w:t>
      </w:r>
      <w:r>
        <w:rPr>
          <w:rFonts w:eastAsia="Times New Roman" w:cs="Times New Roman"/>
          <w:szCs w:val="24"/>
        </w:rPr>
        <w:t>Ο Π</w:t>
      </w:r>
      <w:r w:rsidRPr="00A34B1A">
        <w:rPr>
          <w:rFonts w:eastAsia="Times New Roman" w:cs="Times New Roman"/>
          <w:szCs w:val="24"/>
        </w:rPr>
        <w:t>ρόεδρος της Νέας Δημοκρατίας</w:t>
      </w:r>
      <w:r>
        <w:rPr>
          <w:rFonts w:eastAsia="Times New Roman" w:cs="Times New Roman"/>
          <w:szCs w:val="24"/>
        </w:rPr>
        <w:t xml:space="preserve"> </w:t>
      </w:r>
      <w:r w:rsidRPr="00A34B1A">
        <w:rPr>
          <w:rFonts w:eastAsia="Times New Roman" w:cs="Times New Roman"/>
          <w:szCs w:val="24"/>
        </w:rPr>
        <w:t>κ</w:t>
      </w:r>
      <w:r>
        <w:rPr>
          <w:rFonts w:eastAsia="Times New Roman" w:cs="Times New Roman"/>
          <w:szCs w:val="24"/>
        </w:rPr>
        <w:t>.</w:t>
      </w:r>
      <w:r w:rsidRPr="00A34B1A">
        <w:rPr>
          <w:rFonts w:eastAsia="Times New Roman" w:cs="Times New Roman"/>
          <w:szCs w:val="24"/>
        </w:rPr>
        <w:t xml:space="preserve"> Κυριάκος Μητσοτάκης</w:t>
      </w:r>
      <w:r>
        <w:rPr>
          <w:rFonts w:eastAsia="Times New Roman" w:cs="Times New Roman"/>
          <w:szCs w:val="24"/>
        </w:rPr>
        <w:t>, κατά ουδενός επετ</w:t>
      </w:r>
      <w:r w:rsidRPr="00A34B1A">
        <w:rPr>
          <w:rFonts w:eastAsia="Times New Roman" w:cs="Times New Roman"/>
          <w:szCs w:val="24"/>
        </w:rPr>
        <w:t>έθη</w:t>
      </w:r>
      <w:r>
        <w:rPr>
          <w:rFonts w:eastAsia="Times New Roman" w:cs="Times New Roman"/>
          <w:szCs w:val="24"/>
        </w:rPr>
        <w:t xml:space="preserve">. Ο </w:t>
      </w:r>
      <w:r w:rsidRPr="00A34B1A">
        <w:rPr>
          <w:rFonts w:eastAsia="Times New Roman" w:cs="Times New Roman"/>
          <w:szCs w:val="24"/>
        </w:rPr>
        <w:t>Πρόεδρος</w:t>
      </w:r>
      <w:r>
        <w:rPr>
          <w:rFonts w:eastAsia="Times New Roman" w:cs="Times New Roman"/>
          <w:szCs w:val="24"/>
        </w:rPr>
        <w:t xml:space="preserve"> της</w:t>
      </w:r>
      <w:r w:rsidRPr="00A34B1A">
        <w:rPr>
          <w:rFonts w:eastAsia="Times New Roman" w:cs="Times New Roman"/>
          <w:szCs w:val="24"/>
        </w:rPr>
        <w:t xml:space="preserve"> Νέας Δημοκρατίας επανειλημμένα</w:t>
      </w:r>
      <w:r>
        <w:rPr>
          <w:rFonts w:eastAsia="Times New Roman" w:cs="Times New Roman"/>
          <w:szCs w:val="24"/>
        </w:rPr>
        <w:t>,</w:t>
      </w:r>
      <w:r w:rsidRPr="00A34B1A">
        <w:rPr>
          <w:rFonts w:eastAsia="Times New Roman" w:cs="Times New Roman"/>
          <w:szCs w:val="24"/>
        </w:rPr>
        <w:t xml:space="preserve"> αλλά και προχθές</w:t>
      </w:r>
      <w:r>
        <w:rPr>
          <w:rFonts w:eastAsia="Times New Roman" w:cs="Times New Roman"/>
          <w:szCs w:val="24"/>
        </w:rPr>
        <w:t>,</w:t>
      </w:r>
      <w:r w:rsidRPr="00A34B1A">
        <w:rPr>
          <w:rFonts w:eastAsia="Times New Roman" w:cs="Times New Roman"/>
          <w:szCs w:val="24"/>
        </w:rPr>
        <w:t xml:space="preserve"> δέχθηκε αντιθέτως</w:t>
      </w:r>
      <w:r>
        <w:rPr>
          <w:rFonts w:eastAsia="Times New Roman" w:cs="Times New Roman"/>
          <w:szCs w:val="24"/>
        </w:rPr>
        <w:t xml:space="preserve"> βίαιη επίθεση,</w:t>
      </w:r>
      <w:r w:rsidRPr="00A34B1A">
        <w:rPr>
          <w:rFonts w:eastAsia="Times New Roman" w:cs="Times New Roman"/>
          <w:szCs w:val="24"/>
        </w:rPr>
        <w:t xml:space="preserve"> </w:t>
      </w:r>
      <w:r>
        <w:rPr>
          <w:rFonts w:eastAsia="Times New Roman" w:cs="Times New Roman"/>
          <w:szCs w:val="24"/>
        </w:rPr>
        <w:lastRenderedPageBreak/>
        <w:t xml:space="preserve">όπως </w:t>
      </w:r>
      <w:r>
        <w:rPr>
          <w:rFonts w:eastAsia="Times New Roman" w:cs="Times New Roman"/>
          <w:szCs w:val="24"/>
        </w:rPr>
        <w:t xml:space="preserve">-θα χρησιμοποιήσω την </w:t>
      </w:r>
      <w:r w:rsidRPr="00A34B1A">
        <w:rPr>
          <w:rFonts w:eastAsia="Times New Roman" w:cs="Times New Roman"/>
          <w:szCs w:val="24"/>
        </w:rPr>
        <w:t>ίδια έκφραση</w:t>
      </w:r>
      <w:r>
        <w:rPr>
          <w:rFonts w:eastAsia="Times New Roman" w:cs="Times New Roman"/>
          <w:szCs w:val="24"/>
        </w:rPr>
        <w:t>,</w:t>
      </w:r>
      <w:r w:rsidRPr="00A34B1A">
        <w:rPr>
          <w:rFonts w:eastAsia="Times New Roman" w:cs="Times New Roman"/>
          <w:szCs w:val="24"/>
        </w:rPr>
        <w:t xml:space="preserve"> </w:t>
      </w:r>
      <w:r>
        <w:rPr>
          <w:rFonts w:eastAsia="Times New Roman" w:cs="Times New Roman"/>
          <w:szCs w:val="24"/>
        </w:rPr>
        <w:t>την</w:t>
      </w:r>
      <w:r w:rsidRPr="00A34B1A">
        <w:rPr>
          <w:rFonts w:eastAsia="Times New Roman" w:cs="Times New Roman"/>
          <w:szCs w:val="24"/>
        </w:rPr>
        <w:t xml:space="preserve"> οποία και εγώ έχω </w:t>
      </w:r>
      <w:r>
        <w:rPr>
          <w:rFonts w:eastAsia="Times New Roman" w:cs="Times New Roman"/>
          <w:szCs w:val="24"/>
        </w:rPr>
        <w:t>χρησιμοποιήσει</w:t>
      </w:r>
      <w:r w:rsidRPr="00A34B1A">
        <w:rPr>
          <w:rFonts w:eastAsia="Times New Roman" w:cs="Times New Roman"/>
          <w:szCs w:val="24"/>
        </w:rPr>
        <w:t xml:space="preserve"> προηγουμένως</w:t>
      </w:r>
      <w:r>
        <w:rPr>
          <w:rFonts w:eastAsia="Times New Roman" w:cs="Times New Roman"/>
          <w:szCs w:val="24"/>
        </w:rPr>
        <w:t>-</w:t>
      </w:r>
      <w:r w:rsidRPr="00A34B1A">
        <w:rPr>
          <w:rFonts w:eastAsia="Times New Roman" w:cs="Times New Roman"/>
          <w:szCs w:val="24"/>
        </w:rPr>
        <w:t xml:space="preserve"> και κατά ζώντων και </w:t>
      </w:r>
      <w:r>
        <w:rPr>
          <w:rFonts w:eastAsia="Times New Roman" w:cs="Times New Roman"/>
          <w:szCs w:val="24"/>
        </w:rPr>
        <w:t>κατά τεθνεώτων, κατά συ</w:t>
      </w:r>
      <w:r w:rsidRPr="00A34B1A">
        <w:rPr>
          <w:rFonts w:eastAsia="Times New Roman" w:cs="Times New Roman"/>
          <w:szCs w:val="24"/>
        </w:rPr>
        <w:t>νολικά της οικογένειάς του</w:t>
      </w:r>
      <w:r>
        <w:rPr>
          <w:rFonts w:eastAsia="Times New Roman" w:cs="Times New Roman"/>
          <w:szCs w:val="24"/>
        </w:rPr>
        <w:t>. Νομίζω ότι</w:t>
      </w:r>
      <w:r>
        <w:rPr>
          <w:rFonts w:eastAsia="Times New Roman" w:cs="Times New Roman"/>
          <w:szCs w:val="24"/>
        </w:rPr>
        <w:t>,</w:t>
      </w:r>
      <w:r>
        <w:rPr>
          <w:rFonts w:eastAsia="Times New Roman" w:cs="Times New Roman"/>
          <w:szCs w:val="24"/>
        </w:rPr>
        <w:t xml:space="preserve"> ουδείς σε αυτήν την Αίθουσα θα εκπλαγεί,</w:t>
      </w:r>
      <w:r w:rsidRPr="00A34B1A">
        <w:rPr>
          <w:rFonts w:eastAsia="Times New Roman" w:cs="Times New Roman"/>
          <w:szCs w:val="24"/>
        </w:rPr>
        <w:t xml:space="preserve"> ανεξαρτήτως κομματικής ένταξης</w:t>
      </w:r>
      <w:r>
        <w:rPr>
          <w:rFonts w:eastAsia="Times New Roman" w:cs="Times New Roman"/>
          <w:szCs w:val="24"/>
        </w:rPr>
        <w:t>,</w:t>
      </w:r>
      <w:r w:rsidRPr="00A34B1A">
        <w:rPr>
          <w:rFonts w:eastAsia="Times New Roman" w:cs="Times New Roman"/>
          <w:szCs w:val="24"/>
        </w:rPr>
        <w:t xml:space="preserve"> εάν θυμίσω ότι η σύζυγός του έχει γίνει επανειλημμένως </w:t>
      </w:r>
      <w:r>
        <w:rPr>
          <w:rFonts w:eastAsia="Times New Roman" w:cs="Times New Roman"/>
          <w:szCs w:val="24"/>
        </w:rPr>
        <w:t>-</w:t>
      </w:r>
      <w:r w:rsidRPr="00A34B1A">
        <w:rPr>
          <w:rFonts w:eastAsia="Times New Roman" w:cs="Times New Roman"/>
          <w:szCs w:val="24"/>
        </w:rPr>
        <w:t xml:space="preserve">για να </w:t>
      </w:r>
      <w:r>
        <w:rPr>
          <w:rFonts w:eastAsia="Times New Roman" w:cs="Times New Roman"/>
          <w:szCs w:val="24"/>
        </w:rPr>
        <w:t>μην</w:t>
      </w:r>
      <w:r w:rsidRPr="00A34B1A">
        <w:rPr>
          <w:rFonts w:eastAsia="Times New Roman" w:cs="Times New Roman"/>
          <w:szCs w:val="24"/>
        </w:rPr>
        <w:t xml:space="preserve"> πω διαρκώς</w:t>
      </w:r>
      <w:r>
        <w:rPr>
          <w:rFonts w:eastAsia="Times New Roman" w:cs="Times New Roman"/>
          <w:szCs w:val="24"/>
        </w:rPr>
        <w:t>,</w:t>
      </w:r>
      <w:r w:rsidRPr="00A34B1A">
        <w:rPr>
          <w:rFonts w:eastAsia="Times New Roman" w:cs="Times New Roman"/>
          <w:szCs w:val="24"/>
        </w:rPr>
        <w:t xml:space="preserve"> καθημερινά</w:t>
      </w:r>
      <w:r>
        <w:rPr>
          <w:rFonts w:eastAsia="Times New Roman" w:cs="Times New Roman"/>
          <w:szCs w:val="24"/>
        </w:rPr>
        <w:t>-</w:t>
      </w:r>
      <w:r w:rsidRPr="00A34B1A">
        <w:rPr>
          <w:rFonts w:eastAsia="Times New Roman" w:cs="Times New Roman"/>
          <w:szCs w:val="24"/>
        </w:rPr>
        <w:t xml:space="preserve"> στόχος ανηλεούς επίθεσ</w:t>
      </w:r>
      <w:r>
        <w:rPr>
          <w:rFonts w:eastAsia="Times New Roman" w:cs="Times New Roman"/>
          <w:szCs w:val="24"/>
        </w:rPr>
        <w:t>η</w:t>
      </w:r>
      <w:r w:rsidRPr="00A34B1A">
        <w:rPr>
          <w:rFonts w:eastAsia="Times New Roman" w:cs="Times New Roman"/>
          <w:szCs w:val="24"/>
        </w:rPr>
        <w:t xml:space="preserve">ς από το σύνολο των ελεγχόμενων από την </w:t>
      </w:r>
      <w:r>
        <w:rPr>
          <w:rFonts w:eastAsia="Times New Roman" w:cs="Times New Roman"/>
          <w:szCs w:val="24"/>
        </w:rPr>
        <w:t>Κ</w:t>
      </w:r>
      <w:r w:rsidRPr="00A34B1A">
        <w:rPr>
          <w:rFonts w:eastAsia="Times New Roman" w:cs="Times New Roman"/>
          <w:szCs w:val="24"/>
        </w:rPr>
        <w:t xml:space="preserve">υβέρνηση </w:t>
      </w:r>
      <w:r>
        <w:rPr>
          <w:rFonts w:eastAsia="Times New Roman" w:cs="Times New Roman"/>
          <w:szCs w:val="24"/>
        </w:rPr>
        <w:t>μ</w:t>
      </w:r>
      <w:r>
        <w:rPr>
          <w:rFonts w:eastAsia="Times New Roman" w:cs="Times New Roman"/>
          <w:szCs w:val="24"/>
        </w:rPr>
        <w:t>έσων, α</w:t>
      </w:r>
      <w:r w:rsidRPr="00A34B1A">
        <w:rPr>
          <w:rFonts w:eastAsia="Times New Roman" w:cs="Times New Roman"/>
          <w:szCs w:val="24"/>
        </w:rPr>
        <w:t xml:space="preserve">λλά και από κάθε </w:t>
      </w:r>
      <w:r>
        <w:rPr>
          <w:rFonts w:eastAsia="Times New Roman" w:cs="Times New Roman"/>
          <w:szCs w:val="24"/>
        </w:rPr>
        <w:t>Β</w:t>
      </w:r>
      <w:r w:rsidRPr="00A34B1A">
        <w:rPr>
          <w:rFonts w:eastAsia="Times New Roman" w:cs="Times New Roman"/>
          <w:szCs w:val="24"/>
        </w:rPr>
        <w:t xml:space="preserve">ουλευτή και </w:t>
      </w:r>
      <w:r>
        <w:rPr>
          <w:rFonts w:eastAsia="Times New Roman" w:cs="Times New Roman"/>
          <w:szCs w:val="24"/>
        </w:rPr>
        <w:t>κάθε στέλεχος</w:t>
      </w:r>
      <w:r>
        <w:rPr>
          <w:rFonts w:eastAsia="Times New Roman" w:cs="Times New Roman"/>
          <w:szCs w:val="24"/>
        </w:rPr>
        <w:t>,</w:t>
      </w:r>
      <w:r>
        <w:rPr>
          <w:rFonts w:eastAsia="Times New Roman" w:cs="Times New Roman"/>
          <w:szCs w:val="24"/>
        </w:rPr>
        <w:t xml:space="preserve"> που επιλέγει να ενοχοποιήσει τον κ. Μη</w:t>
      </w:r>
      <w:r>
        <w:rPr>
          <w:rFonts w:eastAsia="Times New Roman" w:cs="Times New Roman"/>
          <w:szCs w:val="24"/>
        </w:rPr>
        <w:t>τσοτάκη και την οικογένειά του.</w:t>
      </w:r>
    </w:p>
    <w:p w14:paraId="6E8195C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Κύριε Πρόεδρε, εγώ εκλαμβάνω την τοποθέτηση του συναδέλφου ως μια έμμεση αναγνώριση και τολμώ να πω, να πάω ένα βήμα παραπέρα, και ως μια αίτηση </w:t>
      </w:r>
      <w:r w:rsidRPr="00A34B1A">
        <w:rPr>
          <w:rFonts w:eastAsia="Times New Roman" w:cs="Times New Roman"/>
          <w:szCs w:val="24"/>
        </w:rPr>
        <w:t>συγ</w:t>
      </w:r>
      <w:r>
        <w:rPr>
          <w:rFonts w:eastAsia="Times New Roman" w:cs="Times New Roman"/>
          <w:szCs w:val="24"/>
        </w:rPr>
        <w:t>γ</w:t>
      </w:r>
      <w:r w:rsidRPr="00A34B1A">
        <w:rPr>
          <w:rFonts w:eastAsia="Times New Roman" w:cs="Times New Roman"/>
          <w:szCs w:val="24"/>
        </w:rPr>
        <w:t>νώμη</w:t>
      </w:r>
      <w:r>
        <w:rPr>
          <w:rFonts w:eastAsia="Times New Roman" w:cs="Times New Roman"/>
          <w:szCs w:val="24"/>
        </w:rPr>
        <w:t>ς προς τον Πρόεδρο της Νέας Δημοκρατίας για όσα εις</w:t>
      </w:r>
      <w:r w:rsidRPr="00A34B1A">
        <w:rPr>
          <w:rFonts w:eastAsia="Times New Roman" w:cs="Times New Roman"/>
          <w:szCs w:val="24"/>
        </w:rPr>
        <w:t xml:space="preserve"> βάρος </w:t>
      </w:r>
      <w:r>
        <w:rPr>
          <w:rFonts w:eastAsia="Times New Roman" w:cs="Times New Roman"/>
          <w:szCs w:val="24"/>
        </w:rPr>
        <w:t>τ</w:t>
      </w:r>
      <w:r w:rsidRPr="00A34B1A">
        <w:rPr>
          <w:rFonts w:eastAsia="Times New Roman" w:cs="Times New Roman"/>
          <w:szCs w:val="24"/>
        </w:rPr>
        <w:t>ου αδίκως έχ</w:t>
      </w:r>
      <w:r w:rsidRPr="00A34B1A">
        <w:rPr>
          <w:rFonts w:eastAsia="Times New Roman" w:cs="Times New Roman"/>
          <w:szCs w:val="24"/>
        </w:rPr>
        <w:t>ουν λεχθεί</w:t>
      </w:r>
      <w:r>
        <w:rPr>
          <w:rFonts w:eastAsia="Times New Roman" w:cs="Times New Roman"/>
          <w:szCs w:val="24"/>
        </w:rPr>
        <w:t xml:space="preserve">. </w:t>
      </w:r>
    </w:p>
    <w:p w14:paraId="6E8195C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Θ</w:t>
      </w:r>
      <w:r w:rsidRPr="00A34B1A">
        <w:rPr>
          <w:rFonts w:eastAsia="Times New Roman" w:cs="Times New Roman"/>
          <w:szCs w:val="24"/>
        </w:rPr>
        <w:t>α επιθυμούσα κάποια στιγμή</w:t>
      </w:r>
      <w:r>
        <w:rPr>
          <w:rFonts w:eastAsia="Times New Roman" w:cs="Times New Roman"/>
          <w:szCs w:val="24"/>
        </w:rPr>
        <w:t>, κυρίες και κύριοι συνάδελφοι του ΣΥΡΙΖΑ η διατύπωση αυτή της συγ</w:t>
      </w:r>
      <w:r w:rsidRPr="00A34B1A">
        <w:rPr>
          <w:rFonts w:eastAsia="Times New Roman" w:cs="Times New Roman"/>
          <w:szCs w:val="24"/>
        </w:rPr>
        <w:t>γνώμης να επεκταθεί και προς τα πίσω</w:t>
      </w:r>
      <w:r>
        <w:rPr>
          <w:rFonts w:eastAsia="Times New Roman" w:cs="Times New Roman"/>
          <w:szCs w:val="24"/>
        </w:rPr>
        <w:t>,</w:t>
      </w:r>
      <w:r w:rsidRPr="00A34B1A">
        <w:rPr>
          <w:rFonts w:eastAsia="Times New Roman" w:cs="Times New Roman"/>
          <w:szCs w:val="24"/>
        </w:rPr>
        <w:t xml:space="preserve"> σε όσα απαράδεκτα έχουν λεχθεί εις βάρος της δικής μας παράταξης στην περίοδο </w:t>
      </w:r>
      <w:r>
        <w:rPr>
          <w:rFonts w:eastAsia="Times New Roman" w:cs="Times New Roman"/>
          <w:szCs w:val="24"/>
        </w:rPr>
        <w:lastRenderedPageBreak/>
        <w:t>20</w:t>
      </w:r>
      <w:r w:rsidRPr="00A34B1A">
        <w:rPr>
          <w:rFonts w:eastAsia="Times New Roman" w:cs="Times New Roman"/>
          <w:szCs w:val="24"/>
        </w:rPr>
        <w:t>10-</w:t>
      </w:r>
      <w:r>
        <w:rPr>
          <w:rFonts w:eastAsia="Times New Roman" w:cs="Times New Roman"/>
          <w:szCs w:val="24"/>
        </w:rPr>
        <w:t>20</w:t>
      </w:r>
      <w:r w:rsidRPr="00A34B1A">
        <w:rPr>
          <w:rFonts w:eastAsia="Times New Roman" w:cs="Times New Roman"/>
          <w:szCs w:val="24"/>
        </w:rPr>
        <w:t>14</w:t>
      </w:r>
      <w:r>
        <w:rPr>
          <w:rFonts w:eastAsia="Times New Roman" w:cs="Times New Roman"/>
          <w:szCs w:val="24"/>
        </w:rPr>
        <w:t>,</w:t>
      </w:r>
      <w:r w:rsidRPr="00A34B1A">
        <w:rPr>
          <w:rFonts w:eastAsia="Times New Roman" w:cs="Times New Roman"/>
          <w:szCs w:val="24"/>
        </w:rPr>
        <w:t xml:space="preserve"> τα οποία δεν είναι απλώ</w:t>
      </w:r>
      <w:r w:rsidRPr="00A34B1A">
        <w:rPr>
          <w:rFonts w:eastAsia="Times New Roman" w:cs="Times New Roman"/>
          <w:szCs w:val="24"/>
        </w:rPr>
        <w:t>ς υβριστικά</w:t>
      </w:r>
      <w:r>
        <w:rPr>
          <w:rFonts w:eastAsia="Times New Roman" w:cs="Times New Roman"/>
          <w:szCs w:val="24"/>
        </w:rPr>
        <w:t>,</w:t>
      </w:r>
      <w:r w:rsidRPr="00A34B1A">
        <w:rPr>
          <w:rFonts w:eastAsia="Times New Roman" w:cs="Times New Roman"/>
          <w:szCs w:val="24"/>
        </w:rPr>
        <w:t xml:space="preserve"> αλλά είναι βαθύτατα συκοφαντικά και </w:t>
      </w:r>
      <w:r>
        <w:rPr>
          <w:rFonts w:eastAsia="Times New Roman" w:cs="Times New Roman"/>
          <w:szCs w:val="24"/>
        </w:rPr>
        <w:t>μια</w:t>
      </w:r>
      <w:r w:rsidRPr="00A34B1A">
        <w:rPr>
          <w:rFonts w:eastAsia="Times New Roman" w:cs="Times New Roman"/>
          <w:szCs w:val="24"/>
        </w:rPr>
        <w:t xml:space="preserve"> προσπάθεια</w:t>
      </w:r>
      <w:r>
        <w:rPr>
          <w:rFonts w:eastAsia="Times New Roman" w:cs="Times New Roman"/>
          <w:szCs w:val="24"/>
        </w:rPr>
        <w:t>,</w:t>
      </w:r>
      <w:r w:rsidRPr="00A34B1A">
        <w:rPr>
          <w:rFonts w:eastAsia="Times New Roman" w:cs="Times New Roman"/>
          <w:szCs w:val="24"/>
        </w:rPr>
        <w:t xml:space="preserve"> όχι μόνο ακύρωση</w:t>
      </w:r>
      <w:r>
        <w:rPr>
          <w:rFonts w:eastAsia="Times New Roman" w:cs="Times New Roman"/>
          <w:szCs w:val="24"/>
        </w:rPr>
        <w:t>ς</w:t>
      </w:r>
      <w:r w:rsidRPr="00A34B1A">
        <w:rPr>
          <w:rFonts w:eastAsia="Times New Roman" w:cs="Times New Roman"/>
          <w:szCs w:val="24"/>
        </w:rPr>
        <w:t xml:space="preserve"> της προσωπικότητας του καθενός από </w:t>
      </w:r>
      <w:r>
        <w:rPr>
          <w:rFonts w:eastAsia="Times New Roman" w:cs="Times New Roman"/>
          <w:szCs w:val="24"/>
        </w:rPr>
        <w:t>μας,</w:t>
      </w:r>
      <w:r w:rsidRPr="00A34B1A">
        <w:rPr>
          <w:rFonts w:eastAsia="Times New Roman" w:cs="Times New Roman"/>
          <w:szCs w:val="24"/>
        </w:rPr>
        <w:t xml:space="preserve"> που βρισκόμασταν τότε </w:t>
      </w:r>
      <w:r>
        <w:rPr>
          <w:rFonts w:eastAsia="Times New Roman" w:cs="Times New Roman"/>
          <w:szCs w:val="24"/>
        </w:rPr>
        <w:t>στη Βουλή</w:t>
      </w:r>
      <w:r w:rsidRPr="00A34B1A">
        <w:rPr>
          <w:rFonts w:eastAsia="Times New Roman" w:cs="Times New Roman"/>
          <w:szCs w:val="24"/>
        </w:rPr>
        <w:t xml:space="preserve"> </w:t>
      </w:r>
      <w:r>
        <w:rPr>
          <w:rFonts w:eastAsia="Times New Roman" w:cs="Times New Roman"/>
          <w:szCs w:val="24"/>
        </w:rPr>
        <w:t>-</w:t>
      </w:r>
      <w:r w:rsidRPr="00A34B1A">
        <w:rPr>
          <w:rFonts w:eastAsia="Times New Roman" w:cs="Times New Roman"/>
          <w:szCs w:val="24"/>
        </w:rPr>
        <w:t>αυτό έχει</w:t>
      </w:r>
      <w:r>
        <w:rPr>
          <w:rFonts w:eastAsia="Times New Roman" w:cs="Times New Roman"/>
          <w:szCs w:val="24"/>
        </w:rPr>
        <w:t xml:space="preserve"> ί</w:t>
      </w:r>
      <w:r w:rsidRPr="00A34B1A">
        <w:rPr>
          <w:rFonts w:eastAsia="Times New Roman" w:cs="Times New Roman"/>
          <w:szCs w:val="24"/>
        </w:rPr>
        <w:t xml:space="preserve">σως περιορισμένη </w:t>
      </w:r>
      <w:r>
        <w:rPr>
          <w:rFonts w:eastAsia="Times New Roman" w:cs="Times New Roman"/>
          <w:szCs w:val="24"/>
        </w:rPr>
        <w:t>σ</w:t>
      </w:r>
      <w:r w:rsidRPr="00A34B1A">
        <w:rPr>
          <w:rFonts w:eastAsia="Times New Roman" w:cs="Times New Roman"/>
          <w:szCs w:val="24"/>
        </w:rPr>
        <w:t>ημασία</w:t>
      </w:r>
      <w:r>
        <w:rPr>
          <w:rFonts w:eastAsia="Times New Roman" w:cs="Times New Roman"/>
          <w:szCs w:val="24"/>
        </w:rPr>
        <w:t>- αλλά και</w:t>
      </w:r>
      <w:r w:rsidRPr="00A34B1A">
        <w:rPr>
          <w:rFonts w:eastAsia="Times New Roman" w:cs="Times New Roman"/>
          <w:szCs w:val="24"/>
        </w:rPr>
        <w:t xml:space="preserve"> συνολικά της ιστορίας της παράταξής </w:t>
      </w:r>
      <w:r>
        <w:rPr>
          <w:rFonts w:eastAsia="Times New Roman" w:cs="Times New Roman"/>
          <w:szCs w:val="24"/>
        </w:rPr>
        <w:t>μας,</w:t>
      </w:r>
      <w:r w:rsidRPr="00A34B1A">
        <w:rPr>
          <w:rFonts w:eastAsia="Times New Roman" w:cs="Times New Roman"/>
          <w:szCs w:val="24"/>
        </w:rPr>
        <w:t xml:space="preserve"> για την οποία</w:t>
      </w:r>
      <w:r w:rsidRPr="00A34B1A">
        <w:rPr>
          <w:rFonts w:eastAsia="Times New Roman" w:cs="Times New Roman"/>
          <w:szCs w:val="24"/>
        </w:rPr>
        <w:t xml:space="preserve"> είμαστε απολύτως </w:t>
      </w:r>
      <w:r>
        <w:rPr>
          <w:rFonts w:eastAsia="Times New Roman" w:cs="Times New Roman"/>
          <w:szCs w:val="24"/>
        </w:rPr>
        <w:t>υπερήφανοι.</w:t>
      </w:r>
    </w:p>
    <w:p w14:paraId="6E8195C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6E8195C9"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Ευχαριστώ, κύριε </w:t>
      </w:r>
      <w:proofErr w:type="spellStart"/>
      <w:r>
        <w:rPr>
          <w:rFonts w:eastAsia="Times New Roman" w:cs="Times New Roman"/>
          <w:szCs w:val="24"/>
        </w:rPr>
        <w:t>Δένδια</w:t>
      </w:r>
      <w:proofErr w:type="spellEnd"/>
      <w:r>
        <w:rPr>
          <w:rFonts w:eastAsia="Times New Roman" w:cs="Times New Roman"/>
          <w:szCs w:val="24"/>
        </w:rPr>
        <w:t>.</w:t>
      </w:r>
    </w:p>
    <w:p w14:paraId="6E8195C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έχετε τον λόγο.</w:t>
      </w:r>
    </w:p>
    <w:p w14:paraId="6E8195CB"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Κύριε Πρόεδρε, ίσως χρειαστώ την ανοχή σας. Απευθυνόμενη στον κύριο </w:t>
      </w:r>
      <w:r>
        <w:rPr>
          <w:rFonts w:eastAsia="Times New Roman" w:cs="Times New Roman"/>
          <w:szCs w:val="24"/>
        </w:rPr>
        <w:t xml:space="preserve">Πρόεδρο, </w:t>
      </w:r>
      <w:r w:rsidRPr="00A34B1A">
        <w:rPr>
          <w:rFonts w:eastAsia="Times New Roman" w:cs="Times New Roman"/>
          <w:szCs w:val="24"/>
        </w:rPr>
        <w:t>παραλίγο να πέσω</w:t>
      </w:r>
      <w:r>
        <w:rPr>
          <w:rFonts w:eastAsia="Times New Roman" w:cs="Times New Roman"/>
          <w:szCs w:val="24"/>
        </w:rPr>
        <w:t xml:space="preserve">. </w:t>
      </w:r>
    </w:p>
    <w:p w14:paraId="6E8195C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w:t>
      </w:r>
      <w:r w:rsidRPr="00A34B1A">
        <w:rPr>
          <w:rFonts w:eastAsia="Times New Roman" w:cs="Times New Roman"/>
          <w:szCs w:val="24"/>
        </w:rPr>
        <w:t>κούγοντας τη συνέχεια αυτού που είχαμε δει στην αρχή</w:t>
      </w:r>
      <w:r>
        <w:rPr>
          <w:rFonts w:eastAsia="Times New Roman" w:cs="Times New Roman"/>
          <w:szCs w:val="24"/>
        </w:rPr>
        <w:t>,</w:t>
      </w:r>
      <w:r w:rsidRPr="00A34B1A">
        <w:rPr>
          <w:rFonts w:eastAsia="Times New Roman" w:cs="Times New Roman"/>
          <w:szCs w:val="24"/>
        </w:rPr>
        <w:t xml:space="preserve"> στην έναρξη της </w:t>
      </w:r>
      <w:r>
        <w:rPr>
          <w:rFonts w:eastAsia="Times New Roman" w:cs="Times New Roman"/>
          <w:szCs w:val="24"/>
        </w:rPr>
        <w:t>Ο</w:t>
      </w:r>
      <w:r w:rsidRPr="00A34B1A">
        <w:rPr>
          <w:rFonts w:eastAsia="Times New Roman" w:cs="Times New Roman"/>
          <w:szCs w:val="24"/>
        </w:rPr>
        <w:t>λομέλειας</w:t>
      </w:r>
      <w:r>
        <w:rPr>
          <w:rFonts w:eastAsia="Times New Roman" w:cs="Times New Roman"/>
          <w:szCs w:val="24"/>
        </w:rPr>
        <w:t>, δ</w:t>
      </w:r>
      <w:r w:rsidRPr="00A34B1A">
        <w:rPr>
          <w:rFonts w:eastAsia="Times New Roman" w:cs="Times New Roman"/>
          <w:szCs w:val="24"/>
        </w:rPr>
        <w:t>εν πρόκειται</w:t>
      </w:r>
      <w:r>
        <w:rPr>
          <w:rFonts w:eastAsia="Times New Roman" w:cs="Times New Roman"/>
          <w:szCs w:val="24"/>
        </w:rPr>
        <w:t xml:space="preserve"> </w:t>
      </w:r>
      <w:r w:rsidRPr="00A34B1A">
        <w:rPr>
          <w:rFonts w:eastAsia="Times New Roman" w:cs="Times New Roman"/>
          <w:szCs w:val="24"/>
        </w:rPr>
        <w:t xml:space="preserve">να ασχοληθώ ούτε με την </w:t>
      </w:r>
      <w:r>
        <w:rPr>
          <w:rFonts w:eastAsia="Times New Roman" w:cs="Times New Roman"/>
          <w:szCs w:val="24"/>
        </w:rPr>
        <w:t>«</w:t>
      </w:r>
      <w:proofErr w:type="spellStart"/>
      <w:r w:rsidRPr="00A34B1A">
        <w:rPr>
          <w:rFonts w:eastAsia="Times New Roman" w:cs="Times New Roman"/>
          <w:szCs w:val="24"/>
        </w:rPr>
        <w:t>κο</w:t>
      </w:r>
      <w:r>
        <w:rPr>
          <w:rFonts w:eastAsia="Times New Roman" w:cs="Times New Roman"/>
          <w:szCs w:val="24"/>
        </w:rPr>
        <w:t>τερολογί</w:t>
      </w:r>
      <w:r w:rsidRPr="00A34B1A">
        <w:rPr>
          <w:rFonts w:eastAsia="Times New Roman" w:cs="Times New Roman"/>
          <w:szCs w:val="24"/>
        </w:rPr>
        <w:t>α</w:t>
      </w:r>
      <w:proofErr w:type="spellEnd"/>
      <w:r>
        <w:rPr>
          <w:rFonts w:eastAsia="Times New Roman" w:cs="Times New Roman"/>
          <w:szCs w:val="24"/>
        </w:rPr>
        <w:t>»</w:t>
      </w:r>
      <w:r w:rsidRPr="00A34B1A">
        <w:rPr>
          <w:rFonts w:eastAsia="Times New Roman" w:cs="Times New Roman"/>
          <w:szCs w:val="24"/>
        </w:rPr>
        <w:t xml:space="preserve"> ούτε με τις λασπολογίες</w:t>
      </w:r>
      <w:r>
        <w:rPr>
          <w:rFonts w:eastAsia="Times New Roman" w:cs="Times New Roman"/>
          <w:szCs w:val="24"/>
        </w:rPr>
        <w:t xml:space="preserve"> ούτε με την κοκορομαχία. </w:t>
      </w:r>
      <w:r w:rsidRPr="00A34B1A">
        <w:rPr>
          <w:rFonts w:eastAsia="Times New Roman" w:cs="Times New Roman"/>
          <w:szCs w:val="24"/>
        </w:rPr>
        <w:t>Νέα Δημοκρατία</w:t>
      </w:r>
      <w:r w:rsidRPr="00A34B1A">
        <w:rPr>
          <w:rFonts w:eastAsia="Times New Roman" w:cs="Times New Roman"/>
          <w:szCs w:val="24"/>
        </w:rPr>
        <w:t xml:space="preserve"> και ΣΥΡΙΖΑ</w:t>
      </w:r>
      <w:r>
        <w:rPr>
          <w:rFonts w:eastAsia="Times New Roman" w:cs="Times New Roman"/>
          <w:szCs w:val="24"/>
        </w:rPr>
        <w:t>,</w:t>
      </w:r>
      <w:r w:rsidRPr="00A34B1A">
        <w:rPr>
          <w:rFonts w:eastAsia="Times New Roman" w:cs="Times New Roman"/>
          <w:szCs w:val="24"/>
        </w:rPr>
        <w:t xml:space="preserve"> ΣΥΡΙΖΑ και Νέα Δημοκρατία έχετε </w:t>
      </w:r>
      <w:r>
        <w:rPr>
          <w:rFonts w:eastAsia="Times New Roman" w:cs="Times New Roman"/>
          <w:szCs w:val="24"/>
        </w:rPr>
        <w:t>επιδοθεί</w:t>
      </w:r>
      <w:r w:rsidRPr="00A34B1A">
        <w:rPr>
          <w:rFonts w:eastAsia="Times New Roman" w:cs="Times New Roman"/>
          <w:szCs w:val="24"/>
        </w:rPr>
        <w:t xml:space="preserve"> αρκετά </w:t>
      </w:r>
      <w:r>
        <w:rPr>
          <w:rFonts w:eastAsia="Times New Roman" w:cs="Times New Roman"/>
          <w:szCs w:val="24"/>
        </w:rPr>
        <w:t>σε αυτό.</w:t>
      </w:r>
    </w:p>
    <w:p w14:paraId="6E8195C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w:t>
      </w:r>
      <w:r w:rsidRPr="00A34B1A">
        <w:rPr>
          <w:rFonts w:eastAsia="Times New Roman" w:cs="Times New Roman"/>
          <w:szCs w:val="24"/>
        </w:rPr>
        <w:t xml:space="preserve">μείς </w:t>
      </w:r>
      <w:r>
        <w:rPr>
          <w:rFonts w:eastAsia="Times New Roman" w:cs="Times New Roman"/>
          <w:szCs w:val="24"/>
        </w:rPr>
        <w:t>σ</w:t>
      </w:r>
      <w:r w:rsidRPr="00A34B1A">
        <w:rPr>
          <w:rFonts w:eastAsia="Times New Roman" w:cs="Times New Roman"/>
          <w:szCs w:val="24"/>
        </w:rPr>
        <w:t xml:space="preserve">το </w:t>
      </w:r>
      <w:r>
        <w:rPr>
          <w:rFonts w:eastAsia="Times New Roman" w:cs="Times New Roman"/>
          <w:szCs w:val="24"/>
        </w:rPr>
        <w:t>Κ</w:t>
      </w:r>
      <w:r w:rsidRPr="00A34B1A">
        <w:rPr>
          <w:rFonts w:eastAsia="Times New Roman" w:cs="Times New Roman"/>
          <w:szCs w:val="24"/>
        </w:rPr>
        <w:t xml:space="preserve">ίνημα </w:t>
      </w:r>
      <w:r>
        <w:rPr>
          <w:rFonts w:eastAsia="Times New Roman" w:cs="Times New Roman"/>
          <w:szCs w:val="24"/>
        </w:rPr>
        <w:t>Α</w:t>
      </w:r>
      <w:r w:rsidRPr="00A34B1A">
        <w:rPr>
          <w:rFonts w:eastAsia="Times New Roman" w:cs="Times New Roman"/>
          <w:szCs w:val="24"/>
        </w:rPr>
        <w:t>λλαγής</w:t>
      </w:r>
      <w:r>
        <w:rPr>
          <w:rFonts w:eastAsia="Times New Roman" w:cs="Times New Roman"/>
          <w:szCs w:val="24"/>
        </w:rPr>
        <w:t>,</w:t>
      </w:r>
      <w:r w:rsidRPr="00A34B1A">
        <w:rPr>
          <w:rFonts w:eastAsia="Times New Roman" w:cs="Times New Roman"/>
          <w:szCs w:val="24"/>
        </w:rPr>
        <w:t xml:space="preserve"> επιμένουμε σε αυτή</w:t>
      </w:r>
      <w:r>
        <w:rPr>
          <w:rFonts w:eastAsia="Times New Roman" w:cs="Times New Roman"/>
          <w:szCs w:val="24"/>
        </w:rPr>
        <w:t>ν</w:t>
      </w:r>
      <w:r w:rsidRPr="00A34B1A">
        <w:rPr>
          <w:rFonts w:eastAsia="Times New Roman" w:cs="Times New Roman"/>
          <w:szCs w:val="24"/>
        </w:rPr>
        <w:t xml:space="preserve"> τη συζήτηση </w:t>
      </w:r>
      <w:r>
        <w:rPr>
          <w:rFonts w:eastAsia="Times New Roman" w:cs="Times New Roman"/>
          <w:szCs w:val="24"/>
        </w:rPr>
        <w:t>να επικεντρωνόμαστε στην</w:t>
      </w:r>
      <w:r w:rsidRPr="00A34B1A">
        <w:rPr>
          <w:rFonts w:eastAsia="Times New Roman" w:cs="Times New Roman"/>
          <w:szCs w:val="24"/>
        </w:rPr>
        <w:t xml:space="preserve"> πολιτική κριτική</w:t>
      </w:r>
      <w:r>
        <w:rPr>
          <w:rFonts w:eastAsia="Times New Roman" w:cs="Times New Roman"/>
          <w:szCs w:val="24"/>
        </w:rPr>
        <w:t>,</w:t>
      </w:r>
      <w:r w:rsidRPr="00A34B1A">
        <w:rPr>
          <w:rFonts w:eastAsia="Times New Roman" w:cs="Times New Roman"/>
          <w:szCs w:val="24"/>
        </w:rPr>
        <w:t xml:space="preserve"> που κα</w:t>
      </w:r>
      <w:r>
        <w:rPr>
          <w:rFonts w:eastAsia="Times New Roman" w:cs="Times New Roman"/>
          <w:szCs w:val="24"/>
        </w:rPr>
        <w:t>μ</w:t>
      </w:r>
      <w:r w:rsidRPr="00A34B1A">
        <w:rPr>
          <w:rFonts w:eastAsia="Times New Roman" w:cs="Times New Roman"/>
          <w:szCs w:val="24"/>
        </w:rPr>
        <w:t>μιά φορά</w:t>
      </w:r>
      <w:r>
        <w:rPr>
          <w:rFonts w:eastAsia="Times New Roman" w:cs="Times New Roman"/>
          <w:szCs w:val="24"/>
        </w:rPr>
        <w:t>, β</w:t>
      </w:r>
      <w:r w:rsidRPr="00A34B1A">
        <w:rPr>
          <w:rFonts w:eastAsia="Times New Roman" w:cs="Times New Roman"/>
          <w:szCs w:val="24"/>
        </w:rPr>
        <w:t>εβαίως</w:t>
      </w:r>
      <w:r>
        <w:rPr>
          <w:rFonts w:eastAsia="Times New Roman" w:cs="Times New Roman"/>
          <w:szCs w:val="24"/>
        </w:rPr>
        <w:t>,</w:t>
      </w:r>
      <w:r w:rsidRPr="00A34B1A">
        <w:rPr>
          <w:rFonts w:eastAsia="Times New Roman" w:cs="Times New Roman"/>
          <w:szCs w:val="24"/>
        </w:rPr>
        <w:t xml:space="preserve"> μπορεί να είναι πολύ πικρή</w:t>
      </w:r>
      <w:r>
        <w:rPr>
          <w:rFonts w:eastAsia="Times New Roman" w:cs="Times New Roman"/>
          <w:szCs w:val="24"/>
        </w:rPr>
        <w:t>,</w:t>
      </w:r>
      <w:r w:rsidRPr="00A34B1A">
        <w:rPr>
          <w:rFonts w:eastAsia="Times New Roman" w:cs="Times New Roman"/>
          <w:szCs w:val="24"/>
        </w:rPr>
        <w:t xml:space="preserve"> γιατί οι αλήθειες </w:t>
      </w:r>
      <w:r>
        <w:rPr>
          <w:rFonts w:eastAsia="Times New Roman" w:cs="Times New Roman"/>
          <w:szCs w:val="24"/>
        </w:rPr>
        <w:t>π</w:t>
      </w:r>
      <w:r w:rsidRPr="00A34B1A">
        <w:rPr>
          <w:rFonts w:eastAsia="Times New Roman" w:cs="Times New Roman"/>
          <w:szCs w:val="24"/>
        </w:rPr>
        <w:t>ονάνε</w:t>
      </w:r>
      <w:r>
        <w:rPr>
          <w:rFonts w:eastAsia="Times New Roman" w:cs="Times New Roman"/>
          <w:szCs w:val="24"/>
        </w:rPr>
        <w:t>.</w:t>
      </w:r>
    </w:p>
    <w:p w14:paraId="6E8195C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Κυρίε</w:t>
      </w:r>
      <w:r>
        <w:rPr>
          <w:rFonts w:eastAsia="Times New Roman" w:cs="Times New Roman"/>
          <w:szCs w:val="24"/>
        </w:rPr>
        <w:t>ς</w:t>
      </w:r>
      <w:r w:rsidRPr="00A34B1A">
        <w:rPr>
          <w:rFonts w:eastAsia="Times New Roman" w:cs="Times New Roman"/>
          <w:szCs w:val="24"/>
        </w:rPr>
        <w:t xml:space="preserve"> και κύριοι συνάδελφοι</w:t>
      </w:r>
      <w:r>
        <w:rPr>
          <w:rFonts w:eastAsia="Times New Roman" w:cs="Times New Roman"/>
          <w:szCs w:val="24"/>
        </w:rPr>
        <w:t>,</w:t>
      </w:r>
      <w:r w:rsidRPr="00A34B1A">
        <w:rPr>
          <w:rFonts w:eastAsia="Times New Roman" w:cs="Times New Roman"/>
          <w:szCs w:val="24"/>
        </w:rPr>
        <w:t xml:space="preserve"> χτες πάλι στο </w:t>
      </w:r>
      <w:r>
        <w:rPr>
          <w:rFonts w:eastAsia="Times New Roman" w:cs="Times New Roman"/>
          <w:szCs w:val="24"/>
        </w:rPr>
        <w:t>Κ</w:t>
      </w:r>
      <w:r w:rsidRPr="00A34B1A">
        <w:rPr>
          <w:rFonts w:eastAsia="Times New Roman" w:cs="Times New Roman"/>
          <w:szCs w:val="24"/>
        </w:rPr>
        <w:t>έντρο της Αθήνας είδαμε τους γνωστούς</w:t>
      </w:r>
      <w:r>
        <w:rPr>
          <w:rFonts w:eastAsia="Times New Roman" w:cs="Times New Roman"/>
          <w:szCs w:val="24"/>
        </w:rPr>
        <w:t>-</w:t>
      </w:r>
      <w:r w:rsidRPr="00A34B1A">
        <w:rPr>
          <w:rFonts w:eastAsia="Times New Roman" w:cs="Times New Roman"/>
          <w:szCs w:val="24"/>
        </w:rPr>
        <w:t>αγνώστους να καταστρέφουν περιουσίες πολιτών</w:t>
      </w:r>
      <w:r>
        <w:rPr>
          <w:rFonts w:eastAsia="Times New Roman" w:cs="Times New Roman"/>
          <w:szCs w:val="24"/>
        </w:rPr>
        <w:t>,</w:t>
      </w:r>
      <w:r w:rsidRPr="00A34B1A">
        <w:rPr>
          <w:rFonts w:eastAsia="Times New Roman" w:cs="Times New Roman"/>
          <w:szCs w:val="24"/>
        </w:rPr>
        <w:t xml:space="preserve"> υπερασπιζόμενοι ποιον</w:t>
      </w:r>
      <w:r>
        <w:rPr>
          <w:rFonts w:eastAsia="Times New Roman" w:cs="Times New Roman"/>
          <w:szCs w:val="24"/>
        </w:rPr>
        <w:t>; Έναν</w:t>
      </w:r>
      <w:r w:rsidRPr="00A34B1A">
        <w:rPr>
          <w:rFonts w:eastAsia="Times New Roman" w:cs="Times New Roman"/>
          <w:szCs w:val="24"/>
        </w:rPr>
        <w:t xml:space="preserve"> τρομοκράτη</w:t>
      </w:r>
      <w:r>
        <w:rPr>
          <w:rFonts w:eastAsia="Times New Roman" w:cs="Times New Roman"/>
          <w:szCs w:val="24"/>
        </w:rPr>
        <w:t>-</w:t>
      </w:r>
      <w:r w:rsidRPr="00A34B1A">
        <w:rPr>
          <w:rFonts w:eastAsia="Times New Roman" w:cs="Times New Roman"/>
          <w:szCs w:val="24"/>
        </w:rPr>
        <w:t>δολοφόνο</w:t>
      </w:r>
      <w:r>
        <w:rPr>
          <w:rFonts w:eastAsia="Times New Roman" w:cs="Times New Roman"/>
          <w:szCs w:val="24"/>
        </w:rPr>
        <w:t>,</w:t>
      </w:r>
      <w:r w:rsidRPr="00A34B1A">
        <w:rPr>
          <w:rFonts w:eastAsia="Times New Roman" w:cs="Times New Roman"/>
          <w:szCs w:val="24"/>
        </w:rPr>
        <w:t xml:space="preserve"> ως δήθεν πολιτικό κρατούμενο</w:t>
      </w:r>
      <w:r>
        <w:rPr>
          <w:rFonts w:eastAsia="Times New Roman" w:cs="Times New Roman"/>
          <w:szCs w:val="24"/>
        </w:rPr>
        <w:t>. Αυτούς π</w:t>
      </w:r>
      <w:r w:rsidRPr="00A34B1A">
        <w:rPr>
          <w:rFonts w:eastAsia="Times New Roman" w:cs="Times New Roman"/>
          <w:szCs w:val="24"/>
        </w:rPr>
        <w:t>ροστατεύετε</w:t>
      </w:r>
      <w:r>
        <w:rPr>
          <w:rFonts w:eastAsia="Times New Roman" w:cs="Times New Roman"/>
          <w:szCs w:val="24"/>
        </w:rPr>
        <w:t>,</w:t>
      </w:r>
      <w:r w:rsidRPr="00A34B1A">
        <w:rPr>
          <w:rFonts w:eastAsia="Times New Roman" w:cs="Times New Roman"/>
          <w:szCs w:val="24"/>
        </w:rPr>
        <w:t xml:space="preserve"> κυρίες και κύριοι συνάδελφοι του</w:t>
      </w:r>
      <w:r w:rsidRPr="00A34B1A">
        <w:rPr>
          <w:rFonts w:eastAsia="Times New Roman" w:cs="Times New Roman"/>
          <w:szCs w:val="24"/>
        </w:rPr>
        <w:t xml:space="preserve"> ΣΥΡΙΖΑ</w:t>
      </w:r>
      <w:r>
        <w:rPr>
          <w:rFonts w:eastAsia="Times New Roman" w:cs="Times New Roman"/>
          <w:szCs w:val="24"/>
        </w:rPr>
        <w:t>; Σε αυτούς δείχνετε ανοχή</w:t>
      </w:r>
      <w:r>
        <w:rPr>
          <w:rFonts w:eastAsia="Times New Roman" w:cs="Times New Roman"/>
          <w:szCs w:val="24"/>
        </w:rPr>
        <w:t>,</w:t>
      </w:r>
      <w:r w:rsidRPr="00A34B1A">
        <w:rPr>
          <w:rFonts w:eastAsia="Times New Roman" w:cs="Times New Roman"/>
          <w:szCs w:val="24"/>
        </w:rPr>
        <w:t xml:space="preserve"> ως </w:t>
      </w:r>
      <w:r>
        <w:rPr>
          <w:rFonts w:eastAsia="Times New Roman" w:cs="Times New Roman"/>
          <w:szCs w:val="24"/>
        </w:rPr>
        <w:t>Κ</w:t>
      </w:r>
      <w:r w:rsidRPr="00A34B1A">
        <w:rPr>
          <w:rFonts w:eastAsia="Times New Roman" w:cs="Times New Roman"/>
          <w:szCs w:val="24"/>
        </w:rPr>
        <w:t>υβέρνηση</w:t>
      </w:r>
      <w:r>
        <w:rPr>
          <w:rFonts w:eastAsia="Times New Roman" w:cs="Times New Roman"/>
          <w:szCs w:val="24"/>
        </w:rPr>
        <w:t>; Διότι</w:t>
      </w:r>
      <w:r w:rsidRPr="00A34B1A">
        <w:rPr>
          <w:rFonts w:eastAsia="Times New Roman" w:cs="Times New Roman"/>
          <w:szCs w:val="24"/>
        </w:rPr>
        <w:t xml:space="preserve"> ζητάει την εμπιστοσύνη της Βουλής </w:t>
      </w:r>
      <w:r>
        <w:rPr>
          <w:rFonts w:eastAsia="Times New Roman" w:cs="Times New Roman"/>
          <w:szCs w:val="24"/>
        </w:rPr>
        <w:t>ένας</w:t>
      </w:r>
      <w:r w:rsidRPr="00A34B1A">
        <w:rPr>
          <w:rFonts w:eastAsia="Times New Roman" w:cs="Times New Roman"/>
          <w:szCs w:val="24"/>
        </w:rPr>
        <w:t xml:space="preserve"> </w:t>
      </w:r>
      <w:r>
        <w:rPr>
          <w:rFonts w:eastAsia="Times New Roman" w:cs="Times New Roman"/>
          <w:szCs w:val="24"/>
        </w:rPr>
        <w:t>Π</w:t>
      </w:r>
      <w:r w:rsidRPr="00A34B1A">
        <w:rPr>
          <w:rFonts w:eastAsia="Times New Roman" w:cs="Times New Roman"/>
          <w:szCs w:val="24"/>
        </w:rPr>
        <w:t xml:space="preserve">ρωθυπουργός και </w:t>
      </w:r>
      <w:r>
        <w:rPr>
          <w:rFonts w:eastAsia="Times New Roman" w:cs="Times New Roman"/>
          <w:szCs w:val="24"/>
        </w:rPr>
        <w:t>μια</w:t>
      </w:r>
      <w:r w:rsidRPr="00A34B1A">
        <w:rPr>
          <w:rFonts w:eastAsia="Times New Roman" w:cs="Times New Roman"/>
          <w:szCs w:val="24"/>
        </w:rPr>
        <w:t xml:space="preserve"> </w:t>
      </w:r>
      <w:r>
        <w:rPr>
          <w:rFonts w:eastAsia="Times New Roman" w:cs="Times New Roman"/>
          <w:szCs w:val="24"/>
        </w:rPr>
        <w:t>Κ</w:t>
      </w:r>
      <w:r w:rsidRPr="00A34B1A">
        <w:rPr>
          <w:rFonts w:eastAsia="Times New Roman" w:cs="Times New Roman"/>
          <w:szCs w:val="24"/>
        </w:rPr>
        <w:t>υβέρνηση</w:t>
      </w:r>
      <w:r>
        <w:rPr>
          <w:rFonts w:eastAsia="Times New Roman" w:cs="Times New Roman"/>
          <w:szCs w:val="24"/>
        </w:rPr>
        <w:t>,</w:t>
      </w:r>
      <w:r w:rsidRPr="00A34B1A">
        <w:rPr>
          <w:rFonts w:eastAsia="Times New Roman" w:cs="Times New Roman"/>
          <w:szCs w:val="24"/>
        </w:rPr>
        <w:t xml:space="preserve"> που έχουν διαλύσει κυριολεκτικά τα </w:t>
      </w:r>
      <w:r>
        <w:rPr>
          <w:rFonts w:eastAsia="Times New Roman" w:cs="Times New Roman"/>
          <w:szCs w:val="24"/>
        </w:rPr>
        <w:t>Σ</w:t>
      </w:r>
      <w:r w:rsidRPr="00A34B1A">
        <w:rPr>
          <w:rFonts w:eastAsia="Times New Roman" w:cs="Times New Roman"/>
          <w:szCs w:val="24"/>
        </w:rPr>
        <w:t xml:space="preserve">ώματα </w:t>
      </w:r>
      <w:r>
        <w:rPr>
          <w:rFonts w:eastAsia="Times New Roman" w:cs="Times New Roman"/>
          <w:szCs w:val="24"/>
        </w:rPr>
        <w:t>Α</w:t>
      </w:r>
      <w:r w:rsidRPr="00A34B1A">
        <w:rPr>
          <w:rFonts w:eastAsia="Times New Roman" w:cs="Times New Roman"/>
          <w:szCs w:val="24"/>
        </w:rPr>
        <w:t>σφαλείας</w:t>
      </w:r>
      <w:r>
        <w:rPr>
          <w:rFonts w:eastAsia="Times New Roman" w:cs="Times New Roman"/>
          <w:szCs w:val="24"/>
        </w:rPr>
        <w:t>, έ</w:t>
      </w:r>
      <w:r w:rsidRPr="00A34B1A">
        <w:rPr>
          <w:rFonts w:eastAsia="Times New Roman" w:cs="Times New Roman"/>
          <w:szCs w:val="24"/>
        </w:rPr>
        <w:t xml:space="preserve">χουν καταργήσει </w:t>
      </w:r>
      <w:r>
        <w:rPr>
          <w:rFonts w:eastAsia="Times New Roman" w:cs="Times New Roman"/>
          <w:szCs w:val="24"/>
        </w:rPr>
        <w:t>ή</w:t>
      </w:r>
      <w:r w:rsidRPr="00A34B1A">
        <w:rPr>
          <w:rFonts w:eastAsia="Times New Roman" w:cs="Times New Roman"/>
          <w:szCs w:val="24"/>
        </w:rPr>
        <w:t xml:space="preserve"> υποβαθμίσ</w:t>
      </w:r>
      <w:r>
        <w:rPr>
          <w:rFonts w:eastAsia="Times New Roman" w:cs="Times New Roman"/>
          <w:szCs w:val="24"/>
        </w:rPr>
        <w:t xml:space="preserve">ει </w:t>
      </w:r>
      <w:r w:rsidRPr="00A34B1A">
        <w:rPr>
          <w:rFonts w:eastAsia="Times New Roman" w:cs="Times New Roman"/>
          <w:szCs w:val="24"/>
        </w:rPr>
        <w:t>σημαντικές υπηρεσίες</w:t>
      </w:r>
      <w:r>
        <w:rPr>
          <w:rFonts w:eastAsia="Times New Roman" w:cs="Times New Roman"/>
          <w:szCs w:val="24"/>
        </w:rPr>
        <w:t xml:space="preserve"> -</w:t>
      </w:r>
      <w:r>
        <w:rPr>
          <w:rFonts w:eastAsia="Times New Roman" w:cs="Times New Roman"/>
          <w:szCs w:val="24"/>
        </w:rPr>
        <w:t>μία</w:t>
      </w:r>
      <w:r w:rsidRPr="00A34B1A">
        <w:rPr>
          <w:rFonts w:eastAsia="Times New Roman" w:cs="Times New Roman"/>
          <w:szCs w:val="24"/>
        </w:rPr>
        <w:t xml:space="preserve"> από αυτές είναι η </w:t>
      </w:r>
      <w:r>
        <w:rPr>
          <w:rFonts w:eastAsia="Times New Roman" w:cs="Times New Roman"/>
          <w:szCs w:val="24"/>
        </w:rPr>
        <w:t>«</w:t>
      </w:r>
      <w:r w:rsidRPr="00A34B1A">
        <w:rPr>
          <w:rFonts w:eastAsia="Times New Roman" w:cs="Times New Roman"/>
          <w:szCs w:val="24"/>
        </w:rPr>
        <w:t>ΔΕΛΤΑ</w:t>
      </w:r>
      <w:r>
        <w:rPr>
          <w:rFonts w:eastAsia="Times New Roman" w:cs="Times New Roman"/>
          <w:szCs w:val="24"/>
        </w:rPr>
        <w:t>»,</w:t>
      </w:r>
      <w:r w:rsidRPr="00A34B1A">
        <w:rPr>
          <w:rFonts w:eastAsia="Times New Roman" w:cs="Times New Roman"/>
          <w:szCs w:val="24"/>
        </w:rPr>
        <w:t xml:space="preserve"> </w:t>
      </w:r>
      <w:r w:rsidRPr="00A34B1A">
        <w:rPr>
          <w:rFonts w:eastAsia="Times New Roman" w:cs="Times New Roman"/>
          <w:szCs w:val="24"/>
        </w:rPr>
        <w:lastRenderedPageBreak/>
        <w:t>που εμείς στο ΠΑΣΟΚ επί Χρυσοχοΐδη φτιάξαμε</w:t>
      </w:r>
      <w:r>
        <w:rPr>
          <w:rFonts w:eastAsia="Times New Roman" w:cs="Times New Roman"/>
          <w:szCs w:val="24"/>
        </w:rPr>
        <w:t>-</w:t>
      </w:r>
      <w:r w:rsidRPr="00A34B1A">
        <w:rPr>
          <w:rFonts w:eastAsia="Times New Roman" w:cs="Times New Roman"/>
          <w:szCs w:val="24"/>
        </w:rPr>
        <w:t xml:space="preserve"> με αποτέλεσμα</w:t>
      </w:r>
      <w:r>
        <w:rPr>
          <w:rFonts w:eastAsia="Times New Roman" w:cs="Times New Roman"/>
          <w:szCs w:val="24"/>
        </w:rPr>
        <w:t>,</w:t>
      </w:r>
      <w:r w:rsidRPr="00A34B1A">
        <w:rPr>
          <w:rFonts w:eastAsia="Times New Roman" w:cs="Times New Roman"/>
          <w:szCs w:val="24"/>
        </w:rPr>
        <w:t xml:space="preserve"> οι πολίτες να αισθάνονται ανασφαλείς</w:t>
      </w:r>
      <w:r>
        <w:rPr>
          <w:rFonts w:eastAsia="Times New Roman" w:cs="Times New Roman"/>
          <w:szCs w:val="24"/>
        </w:rPr>
        <w:t>,</w:t>
      </w:r>
      <w:r w:rsidRPr="00A34B1A">
        <w:rPr>
          <w:rFonts w:eastAsia="Times New Roman" w:cs="Times New Roman"/>
          <w:szCs w:val="24"/>
        </w:rPr>
        <w:t xml:space="preserve"> στο έλεος της εγκληματικότητας και να αφήνει έρμαιο</w:t>
      </w:r>
      <w:r>
        <w:rPr>
          <w:rFonts w:eastAsia="Times New Roman" w:cs="Times New Roman"/>
          <w:szCs w:val="24"/>
        </w:rPr>
        <w:t>,</w:t>
      </w:r>
      <w:r w:rsidRPr="00A34B1A">
        <w:rPr>
          <w:rFonts w:eastAsia="Times New Roman" w:cs="Times New Roman"/>
          <w:szCs w:val="24"/>
        </w:rPr>
        <w:t xml:space="preserve"> πολλές φορές</w:t>
      </w:r>
      <w:r>
        <w:rPr>
          <w:rFonts w:eastAsia="Times New Roman" w:cs="Times New Roman"/>
          <w:szCs w:val="24"/>
        </w:rPr>
        <w:t>,</w:t>
      </w:r>
      <w:r w:rsidRPr="00A34B1A">
        <w:rPr>
          <w:rFonts w:eastAsia="Times New Roman" w:cs="Times New Roman"/>
          <w:szCs w:val="24"/>
        </w:rPr>
        <w:t xml:space="preserve"> τους κατά κύριο λόγο</w:t>
      </w:r>
      <w:r>
        <w:rPr>
          <w:rFonts w:eastAsia="Times New Roman" w:cs="Times New Roman"/>
          <w:szCs w:val="24"/>
        </w:rPr>
        <w:t>,</w:t>
      </w:r>
      <w:r w:rsidRPr="00A34B1A">
        <w:rPr>
          <w:rFonts w:eastAsia="Times New Roman" w:cs="Times New Roman"/>
          <w:szCs w:val="24"/>
        </w:rPr>
        <w:t xml:space="preserve"> </w:t>
      </w:r>
      <w:r>
        <w:rPr>
          <w:rFonts w:eastAsia="Times New Roman" w:cs="Times New Roman"/>
          <w:szCs w:val="24"/>
        </w:rPr>
        <w:t>αξιόμαχους</w:t>
      </w:r>
      <w:r w:rsidRPr="00A34B1A">
        <w:rPr>
          <w:rFonts w:eastAsia="Times New Roman" w:cs="Times New Roman"/>
          <w:szCs w:val="24"/>
        </w:rPr>
        <w:t xml:space="preserve"> άντρες και γυναίκες της Ελληνικής Αστυνο</w:t>
      </w:r>
      <w:r>
        <w:rPr>
          <w:rFonts w:eastAsia="Times New Roman" w:cs="Times New Roman"/>
          <w:szCs w:val="24"/>
        </w:rPr>
        <w:t>μία</w:t>
      </w:r>
      <w:r w:rsidRPr="00A34B1A">
        <w:rPr>
          <w:rFonts w:eastAsia="Times New Roman" w:cs="Times New Roman"/>
          <w:szCs w:val="24"/>
        </w:rPr>
        <w:t>ς</w:t>
      </w:r>
      <w:r>
        <w:rPr>
          <w:rFonts w:eastAsia="Times New Roman" w:cs="Times New Roman"/>
          <w:szCs w:val="24"/>
        </w:rPr>
        <w:t>, οι ο</w:t>
      </w:r>
      <w:r>
        <w:rPr>
          <w:rFonts w:eastAsia="Times New Roman" w:cs="Times New Roman"/>
          <w:szCs w:val="24"/>
        </w:rPr>
        <w:t>ποίοι αδυνατούν</w:t>
      </w:r>
      <w:r w:rsidRPr="00A34B1A">
        <w:rPr>
          <w:rFonts w:eastAsia="Times New Roman" w:cs="Times New Roman"/>
          <w:szCs w:val="24"/>
        </w:rPr>
        <w:t xml:space="preserve"> να επιτελέσουν</w:t>
      </w:r>
      <w:r>
        <w:rPr>
          <w:rFonts w:eastAsia="Times New Roman" w:cs="Times New Roman"/>
          <w:szCs w:val="24"/>
        </w:rPr>
        <w:t>,</w:t>
      </w:r>
      <w:r w:rsidRPr="00A34B1A">
        <w:rPr>
          <w:rFonts w:eastAsia="Times New Roman" w:cs="Times New Roman"/>
          <w:szCs w:val="24"/>
        </w:rPr>
        <w:t xml:space="preserve"> υπό αυτούς τους όρους</w:t>
      </w:r>
      <w:r>
        <w:rPr>
          <w:rFonts w:eastAsia="Times New Roman" w:cs="Times New Roman"/>
          <w:szCs w:val="24"/>
        </w:rPr>
        <w:t>,</w:t>
      </w:r>
      <w:r w:rsidRPr="00A34B1A">
        <w:rPr>
          <w:rFonts w:eastAsia="Times New Roman" w:cs="Times New Roman"/>
          <w:szCs w:val="24"/>
        </w:rPr>
        <w:t xml:space="preserve"> το καθήκον </w:t>
      </w:r>
      <w:r>
        <w:rPr>
          <w:rFonts w:eastAsia="Times New Roman" w:cs="Times New Roman"/>
          <w:szCs w:val="24"/>
        </w:rPr>
        <w:t>τους.</w:t>
      </w:r>
    </w:p>
    <w:p w14:paraId="6E8195C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Όμως,</w:t>
      </w:r>
      <w:r w:rsidRPr="00A34B1A">
        <w:rPr>
          <w:rFonts w:eastAsia="Times New Roman" w:cs="Times New Roman"/>
          <w:szCs w:val="24"/>
        </w:rPr>
        <w:t xml:space="preserve"> δεν είναι μόνο αυτό</w:t>
      </w:r>
      <w:r>
        <w:rPr>
          <w:rFonts w:eastAsia="Times New Roman" w:cs="Times New Roman"/>
          <w:szCs w:val="24"/>
        </w:rPr>
        <w:t>. Ζ</w:t>
      </w:r>
      <w:r w:rsidRPr="00A34B1A">
        <w:rPr>
          <w:rFonts w:eastAsia="Times New Roman" w:cs="Times New Roman"/>
          <w:szCs w:val="24"/>
        </w:rPr>
        <w:t xml:space="preserve">ητάει την εμπιστοσύνη της Βουλής ένας </w:t>
      </w:r>
      <w:r>
        <w:rPr>
          <w:rFonts w:eastAsia="Times New Roman" w:cs="Times New Roman"/>
          <w:szCs w:val="24"/>
        </w:rPr>
        <w:t>Π</w:t>
      </w:r>
      <w:r w:rsidRPr="00A34B1A">
        <w:rPr>
          <w:rFonts w:eastAsia="Times New Roman" w:cs="Times New Roman"/>
          <w:szCs w:val="24"/>
        </w:rPr>
        <w:t xml:space="preserve">ρωθυπουργός και </w:t>
      </w:r>
      <w:r>
        <w:rPr>
          <w:rFonts w:eastAsia="Times New Roman" w:cs="Times New Roman"/>
          <w:szCs w:val="24"/>
        </w:rPr>
        <w:t>μια</w:t>
      </w:r>
      <w:r w:rsidRPr="00A34B1A">
        <w:rPr>
          <w:rFonts w:eastAsia="Times New Roman" w:cs="Times New Roman"/>
          <w:szCs w:val="24"/>
        </w:rPr>
        <w:t xml:space="preserve"> Κυβέρνηση</w:t>
      </w:r>
      <w:r>
        <w:rPr>
          <w:rFonts w:eastAsia="Times New Roman" w:cs="Times New Roman"/>
          <w:szCs w:val="24"/>
        </w:rPr>
        <w:t>,</w:t>
      </w:r>
      <w:r w:rsidRPr="00A34B1A">
        <w:rPr>
          <w:rFonts w:eastAsia="Times New Roman" w:cs="Times New Roman"/>
          <w:szCs w:val="24"/>
        </w:rPr>
        <w:t xml:space="preserve"> που </w:t>
      </w:r>
      <w:proofErr w:type="spellStart"/>
      <w:r>
        <w:rPr>
          <w:rFonts w:eastAsia="Times New Roman" w:cs="Times New Roman"/>
          <w:szCs w:val="24"/>
        </w:rPr>
        <w:t>φτωχοπ</w:t>
      </w:r>
      <w:r w:rsidRPr="00A34B1A">
        <w:rPr>
          <w:rFonts w:eastAsia="Times New Roman" w:cs="Times New Roman"/>
          <w:szCs w:val="24"/>
        </w:rPr>
        <w:t>οίησε</w:t>
      </w:r>
      <w:proofErr w:type="spellEnd"/>
      <w:r w:rsidRPr="00A34B1A">
        <w:rPr>
          <w:rFonts w:eastAsia="Times New Roman" w:cs="Times New Roman"/>
          <w:szCs w:val="24"/>
        </w:rPr>
        <w:t xml:space="preserve"> τη μεσαία τάξη</w:t>
      </w:r>
      <w:r>
        <w:rPr>
          <w:rFonts w:eastAsia="Times New Roman" w:cs="Times New Roman"/>
          <w:szCs w:val="24"/>
        </w:rPr>
        <w:t xml:space="preserve"> -ή</w:t>
      </w:r>
      <w:r w:rsidRPr="00A34B1A">
        <w:rPr>
          <w:rFonts w:eastAsia="Times New Roman" w:cs="Times New Roman"/>
          <w:szCs w:val="24"/>
        </w:rPr>
        <w:t>ταν στόχος σας η μεσαία τάξη</w:t>
      </w:r>
      <w:r>
        <w:rPr>
          <w:rFonts w:eastAsia="Times New Roman" w:cs="Times New Roman"/>
          <w:szCs w:val="24"/>
        </w:rPr>
        <w:t>,</w:t>
      </w:r>
      <w:r w:rsidRPr="00A34B1A">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w:t>
      </w:r>
      <w:r w:rsidRPr="00A34B1A">
        <w:rPr>
          <w:rFonts w:eastAsia="Times New Roman" w:cs="Times New Roman"/>
          <w:szCs w:val="24"/>
        </w:rPr>
        <w:t>που εξόντωσε νο</w:t>
      </w:r>
      <w:r w:rsidRPr="00A34B1A">
        <w:rPr>
          <w:rFonts w:eastAsia="Times New Roman" w:cs="Times New Roman"/>
          <w:szCs w:val="24"/>
        </w:rPr>
        <w:t>ικοκυριά και επιχειρήσεις και οδηγεί την οικονο</w:t>
      </w:r>
      <w:r>
        <w:rPr>
          <w:rFonts w:eastAsia="Times New Roman" w:cs="Times New Roman"/>
          <w:szCs w:val="24"/>
        </w:rPr>
        <w:t>μία, δ</w:t>
      </w:r>
      <w:r w:rsidRPr="00A34B1A">
        <w:rPr>
          <w:rFonts w:eastAsia="Times New Roman" w:cs="Times New Roman"/>
          <w:szCs w:val="24"/>
        </w:rPr>
        <w:t>υστυχώς</w:t>
      </w:r>
      <w:r>
        <w:rPr>
          <w:rFonts w:eastAsia="Times New Roman" w:cs="Times New Roman"/>
          <w:szCs w:val="24"/>
        </w:rPr>
        <w:t>,</w:t>
      </w:r>
      <w:r w:rsidRPr="00A34B1A">
        <w:rPr>
          <w:rFonts w:eastAsia="Times New Roman" w:cs="Times New Roman"/>
          <w:szCs w:val="24"/>
        </w:rPr>
        <w:t xml:space="preserve"> σε αργό θάνατο</w:t>
      </w:r>
      <w:r>
        <w:rPr>
          <w:rFonts w:eastAsia="Times New Roman" w:cs="Times New Roman"/>
          <w:szCs w:val="24"/>
        </w:rPr>
        <w:t>,</w:t>
      </w:r>
      <w:r w:rsidRPr="00A34B1A">
        <w:rPr>
          <w:rFonts w:eastAsia="Times New Roman" w:cs="Times New Roman"/>
          <w:szCs w:val="24"/>
        </w:rPr>
        <w:t xml:space="preserve"> παρά την αναιμική ανάπτυξη</w:t>
      </w:r>
      <w:r>
        <w:rPr>
          <w:rFonts w:eastAsia="Times New Roman" w:cs="Times New Roman"/>
          <w:szCs w:val="24"/>
        </w:rPr>
        <w:t>,</w:t>
      </w:r>
      <w:r w:rsidRPr="00A34B1A">
        <w:rPr>
          <w:rFonts w:eastAsia="Times New Roman" w:cs="Times New Roman"/>
          <w:szCs w:val="24"/>
        </w:rPr>
        <w:t xml:space="preserve"> που παραμένει αναιμική</w:t>
      </w:r>
      <w:r>
        <w:rPr>
          <w:rFonts w:eastAsia="Times New Roman" w:cs="Times New Roman"/>
          <w:szCs w:val="24"/>
        </w:rPr>
        <w:t>,</w:t>
      </w:r>
      <w:r w:rsidRPr="00A34B1A">
        <w:rPr>
          <w:rFonts w:eastAsia="Times New Roman" w:cs="Times New Roman"/>
          <w:szCs w:val="24"/>
        </w:rPr>
        <w:t xml:space="preserve"> με θηριώδη </w:t>
      </w:r>
      <w:proofErr w:type="spellStart"/>
      <w:r w:rsidRPr="00A34B1A">
        <w:rPr>
          <w:rFonts w:eastAsia="Times New Roman" w:cs="Times New Roman"/>
          <w:szCs w:val="24"/>
        </w:rPr>
        <w:t>υπ</w:t>
      </w:r>
      <w:r>
        <w:rPr>
          <w:rFonts w:eastAsia="Times New Roman" w:cs="Times New Roman"/>
          <w:szCs w:val="24"/>
        </w:rPr>
        <w:t>ερ</w:t>
      </w:r>
      <w:r w:rsidRPr="00A34B1A">
        <w:rPr>
          <w:rFonts w:eastAsia="Times New Roman" w:cs="Times New Roman"/>
          <w:szCs w:val="24"/>
        </w:rPr>
        <w:t>πλεονάσματα</w:t>
      </w:r>
      <w:proofErr w:type="spellEnd"/>
      <w:r w:rsidRPr="00A34B1A">
        <w:rPr>
          <w:rFonts w:eastAsia="Times New Roman" w:cs="Times New Roman"/>
          <w:szCs w:val="24"/>
        </w:rPr>
        <w:t xml:space="preserve"> στα οποία και επιμένετε</w:t>
      </w:r>
      <w:r>
        <w:rPr>
          <w:rFonts w:eastAsia="Times New Roman" w:cs="Times New Roman"/>
          <w:szCs w:val="24"/>
        </w:rPr>
        <w:t>. Κ</w:t>
      </w:r>
      <w:r w:rsidRPr="00A34B1A">
        <w:rPr>
          <w:rFonts w:eastAsia="Times New Roman" w:cs="Times New Roman"/>
          <w:szCs w:val="24"/>
        </w:rPr>
        <w:t>αι ζητάτε την εμπιστοσύνη της Βουλής</w:t>
      </w:r>
      <w:r>
        <w:rPr>
          <w:rFonts w:eastAsia="Times New Roman" w:cs="Times New Roman"/>
          <w:szCs w:val="24"/>
        </w:rPr>
        <w:t>,</w:t>
      </w:r>
      <w:r w:rsidRPr="00A34B1A">
        <w:rPr>
          <w:rFonts w:eastAsia="Times New Roman" w:cs="Times New Roman"/>
          <w:szCs w:val="24"/>
        </w:rPr>
        <w:t xml:space="preserve"> </w:t>
      </w:r>
      <w:r>
        <w:rPr>
          <w:rFonts w:eastAsia="Times New Roman" w:cs="Times New Roman"/>
          <w:szCs w:val="24"/>
        </w:rPr>
        <w:t>εσείς,</w:t>
      </w:r>
      <w:r w:rsidRPr="00A34B1A">
        <w:rPr>
          <w:rFonts w:eastAsia="Times New Roman" w:cs="Times New Roman"/>
          <w:szCs w:val="24"/>
        </w:rPr>
        <w:t xml:space="preserve"> που δεσμεύσα</w:t>
      </w:r>
      <w:r>
        <w:rPr>
          <w:rFonts w:eastAsia="Times New Roman" w:cs="Times New Roman"/>
          <w:szCs w:val="24"/>
        </w:rPr>
        <w:t>τε</w:t>
      </w:r>
      <w:r w:rsidRPr="00A34B1A">
        <w:rPr>
          <w:rFonts w:eastAsia="Times New Roman" w:cs="Times New Roman"/>
          <w:szCs w:val="24"/>
        </w:rPr>
        <w:t xml:space="preserve"> το</w:t>
      </w:r>
      <w:r>
        <w:rPr>
          <w:rFonts w:eastAsia="Times New Roman" w:cs="Times New Roman"/>
          <w:szCs w:val="24"/>
        </w:rPr>
        <w:t>ν</w:t>
      </w:r>
      <w:r w:rsidRPr="00A34B1A">
        <w:rPr>
          <w:rFonts w:eastAsia="Times New Roman" w:cs="Times New Roman"/>
          <w:szCs w:val="24"/>
        </w:rPr>
        <w:t xml:space="preserve"> δημόσιο πλούτο για </w:t>
      </w:r>
      <w:r>
        <w:rPr>
          <w:rFonts w:eastAsia="Times New Roman" w:cs="Times New Roman"/>
          <w:szCs w:val="24"/>
        </w:rPr>
        <w:t>ενενήντα εννέα</w:t>
      </w:r>
      <w:r w:rsidRPr="00A34B1A">
        <w:rPr>
          <w:rFonts w:eastAsia="Times New Roman" w:cs="Times New Roman"/>
          <w:szCs w:val="24"/>
        </w:rPr>
        <w:t xml:space="preserve"> χρόνια και δεν καταφέρατε να προσελκύσετε επενδύσεις</w:t>
      </w:r>
      <w:r>
        <w:rPr>
          <w:rFonts w:eastAsia="Times New Roman" w:cs="Times New Roman"/>
          <w:szCs w:val="24"/>
        </w:rPr>
        <w:t>. Κ</w:t>
      </w:r>
      <w:r w:rsidRPr="00A34B1A">
        <w:rPr>
          <w:rFonts w:eastAsia="Times New Roman" w:cs="Times New Roman"/>
          <w:szCs w:val="24"/>
        </w:rPr>
        <w:t>υρίες και κύριοι συνάδελφοι</w:t>
      </w:r>
      <w:r>
        <w:rPr>
          <w:rFonts w:eastAsia="Times New Roman" w:cs="Times New Roman"/>
          <w:szCs w:val="24"/>
        </w:rPr>
        <w:t>,</w:t>
      </w:r>
      <w:r w:rsidRPr="00A34B1A">
        <w:rPr>
          <w:rFonts w:eastAsia="Times New Roman" w:cs="Times New Roman"/>
          <w:szCs w:val="24"/>
        </w:rPr>
        <w:t xml:space="preserve"> μόνο το 2018 οι επενδύσεις έπεσαν </w:t>
      </w:r>
      <w:r>
        <w:rPr>
          <w:rFonts w:eastAsia="Times New Roman" w:cs="Times New Roman"/>
          <w:szCs w:val="24"/>
        </w:rPr>
        <w:t>κ</w:t>
      </w:r>
      <w:r w:rsidRPr="00A34B1A">
        <w:rPr>
          <w:rFonts w:eastAsia="Times New Roman" w:cs="Times New Roman"/>
          <w:szCs w:val="24"/>
        </w:rPr>
        <w:t>ατά 12%</w:t>
      </w:r>
      <w:r>
        <w:rPr>
          <w:rFonts w:eastAsia="Times New Roman" w:cs="Times New Roman"/>
          <w:szCs w:val="24"/>
        </w:rPr>
        <w:t>.</w:t>
      </w:r>
    </w:p>
    <w:p w14:paraId="6E8195D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Τ</w:t>
      </w:r>
      <w:r w:rsidRPr="00A34B1A">
        <w:rPr>
          <w:rFonts w:eastAsia="Times New Roman" w:cs="Times New Roman"/>
          <w:szCs w:val="24"/>
        </w:rPr>
        <w:t>ο μόνο που κάν</w:t>
      </w:r>
      <w:r>
        <w:rPr>
          <w:rFonts w:eastAsia="Times New Roman" w:cs="Times New Roman"/>
          <w:szCs w:val="24"/>
        </w:rPr>
        <w:t>α</w:t>
      </w:r>
      <w:r w:rsidRPr="00A34B1A">
        <w:rPr>
          <w:rFonts w:eastAsia="Times New Roman" w:cs="Times New Roman"/>
          <w:szCs w:val="24"/>
        </w:rPr>
        <w:t>τε</w:t>
      </w:r>
      <w:r>
        <w:rPr>
          <w:rFonts w:eastAsia="Times New Roman" w:cs="Times New Roman"/>
          <w:szCs w:val="24"/>
        </w:rPr>
        <w:t>,</w:t>
      </w:r>
      <w:r w:rsidRPr="00A34B1A">
        <w:rPr>
          <w:rFonts w:eastAsia="Times New Roman" w:cs="Times New Roman"/>
          <w:szCs w:val="24"/>
        </w:rPr>
        <w:t xml:space="preserve"> </w:t>
      </w:r>
      <w:r>
        <w:rPr>
          <w:rFonts w:eastAsia="Times New Roman" w:cs="Times New Roman"/>
          <w:szCs w:val="24"/>
        </w:rPr>
        <w:t xml:space="preserve">ήταν </w:t>
      </w:r>
      <w:r w:rsidRPr="00A34B1A">
        <w:rPr>
          <w:rFonts w:eastAsia="Times New Roman" w:cs="Times New Roman"/>
          <w:szCs w:val="24"/>
        </w:rPr>
        <w:t>να βοηθήσετε και να καταφέρετε τη χρεοκοπία σχεδόν τις μεγαλύτερ</w:t>
      </w:r>
      <w:r>
        <w:rPr>
          <w:rFonts w:eastAsia="Times New Roman" w:cs="Times New Roman"/>
          <w:szCs w:val="24"/>
        </w:rPr>
        <w:t>η</w:t>
      </w:r>
      <w:r w:rsidRPr="00A34B1A">
        <w:rPr>
          <w:rFonts w:eastAsia="Times New Roman" w:cs="Times New Roman"/>
          <w:szCs w:val="24"/>
        </w:rPr>
        <w:t>ς δ</w:t>
      </w:r>
      <w:r w:rsidRPr="00A34B1A">
        <w:rPr>
          <w:rFonts w:eastAsia="Times New Roman" w:cs="Times New Roman"/>
          <w:szCs w:val="24"/>
        </w:rPr>
        <w:t>ημόσι</w:t>
      </w:r>
      <w:r>
        <w:rPr>
          <w:rFonts w:eastAsia="Times New Roman" w:cs="Times New Roman"/>
          <w:szCs w:val="24"/>
        </w:rPr>
        <w:t>α</w:t>
      </w:r>
      <w:r w:rsidRPr="00A34B1A">
        <w:rPr>
          <w:rFonts w:eastAsia="Times New Roman" w:cs="Times New Roman"/>
          <w:szCs w:val="24"/>
        </w:rPr>
        <w:t>ς επιχείρησ</w:t>
      </w:r>
      <w:r>
        <w:rPr>
          <w:rFonts w:eastAsia="Times New Roman" w:cs="Times New Roman"/>
          <w:szCs w:val="24"/>
        </w:rPr>
        <w:t>ης</w:t>
      </w:r>
      <w:r w:rsidRPr="00A34B1A">
        <w:rPr>
          <w:rFonts w:eastAsia="Times New Roman" w:cs="Times New Roman"/>
          <w:szCs w:val="24"/>
        </w:rPr>
        <w:t xml:space="preserve"> της χώρας</w:t>
      </w:r>
      <w:r>
        <w:rPr>
          <w:rFonts w:eastAsia="Times New Roman" w:cs="Times New Roman"/>
          <w:szCs w:val="24"/>
        </w:rPr>
        <w:t>, της ΔΕΗ, και διαλύσατ</w:t>
      </w:r>
      <w:r w:rsidRPr="00A34B1A">
        <w:rPr>
          <w:rFonts w:eastAsia="Times New Roman" w:cs="Times New Roman"/>
          <w:szCs w:val="24"/>
        </w:rPr>
        <w:t>ε το κοινωνικό κράτος</w:t>
      </w:r>
      <w:r>
        <w:rPr>
          <w:rFonts w:eastAsia="Times New Roman" w:cs="Times New Roman"/>
          <w:szCs w:val="24"/>
        </w:rPr>
        <w:t>.</w:t>
      </w:r>
    </w:p>
    <w:p w14:paraId="6E8195D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w:t>
      </w:r>
      <w:r w:rsidRPr="00A34B1A">
        <w:rPr>
          <w:rFonts w:eastAsia="Times New Roman" w:cs="Times New Roman"/>
          <w:szCs w:val="24"/>
        </w:rPr>
        <w:t xml:space="preserve"> προς την </w:t>
      </w:r>
      <w:r>
        <w:rPr>
          <w:rFonts w:eastAsia="Times New Roman" w:cs="Times New Roman"/>
          <w:szCs w:val="24"/>
        </w:rPr>
        <w:t>Α</w:t>
      </w:r>
      <w:r w:rsidRPr="00A34B1A">
        <w:rPr>
          <w:rFonts w:eastAsia="Times New Roman" w:cs="Times New Roman"/>
          <w:szCs w:val="24"/>
        </w:rPr>
        <w:t xml:space="preserve">ξιωματική </w:t>
      </w:r>
      <w:r>
        <w:rPr>
          <w:rFonts w:eastAsia="Times New Roman" w:cs="Times New Roman"/>
          <w:szCs w:val="24"/>
        </w:rPr>
        <w:t xml:space="preserve">Αντιπολίτευση, τη </w:t>
      </w:r>
      <w:r w:rsidRPr="00A34B1A">
        <w:rPr>
          <w:rFonts w:eastAsia="Times New Roman" w:cs="Times New Roman"/>
          <w:szCs w:val="24"/>
        </w:rPr>
        <w:t>Νέα Δημοκρατία</w:t>
      </w:r>
      <w:r>
        <w:rPr>
          <w:rFonts w:eastAsia="Times New Roman" w:cs="Times New Roman"/>
          <w:szCs w:val="24"/>
        </w:rPr>
        <w:t>,</w:t>
      </w:r>
      <w:r w:rsidRPr="00A34B1A">
        <w:rPr>
          <w:rFonts w:eastAsia="Times New Roman" w:cs="Times New Roman"/>
          <w:szCs w:val="24"/>
        </w:rPr>
        <w:t xml:space="preserve"> ας θυμίσω να μην οικειοποιούνται</w:t>
      </w:r>
      <w:r>
        <w:rPr>
          <w:rFonts w:eastAsia="Times New Roman" w:cs="Times New Roman"/>
          <w:szCs w:val="24"/>
        </w:rPr>
        <w:t xml:space="preserve"> το ελάχιστο εγγυημένο εισόδημα, </w:t>
      </w:r>
      <w:r w:rsidRPr="00A34B1A">
        <w:rPr>
          <w:rFonts w:eastAsia="Times New Roman" w:cs="Times New Roman"/>
          <w:szCs w:val="24"/>
        </w:rPr>
        <w:t>διότι κ</w:t>
      </w:r>
      <w:r>
        <w:rPr>
          <w:rFonts w:eastAsia="Times New Roman" w:cs="Times New Roman"/>
          <w:szCs w:val="24"/>
        </w:rPr>
        <w:t>α</w:t>
      </w:r>
      <w:r w:rsidRPr="00A34B1A">
        <w:rPr>
          <w:rFonts w:eastAsia="Times New Roman" w:cs="Times New Roman"/>
          <w:szCs w:val="24"/>
        </w:rPr>
        <w:t>ι αυτό είναι έργο ΠΑΣΟΚ</w:t>
      </w:r>
      <w:r>
        <w:rPr>
          <w:rFonts w:eastAsia="Times New Roman" w:cs="Times New Roman"/>
          <w:szCs w:val="24"/>
        </w:rPr>
        <w:t>. Ξέρω ότι δ</w:t>
      </w:r>
      <w:r w:rsidRPr="00A34B1A">
        <w:rPr>
          <w:rFonts w:eastAsia="Times New Roman" w:cs="Times New Roman"/>
          <w:szCs w:val="24"/>
        </w:rPr>
        <w:t>εν θέλουν να το</w:t>
      </w:r>
      <w:r w:rsidRPr="00A34B1A">
        <w:rPr>
          <w:rFonts w:eastAsia="Times New Roman" w:cs="Times New Roman"/>
          <w:szCs w:val="24"/>
        </w:rPr>
        <w:t xml:space="preserve"> πουν</w:t>
      </w:r>
      <w:r>
        <w:rPr>
          <w:rFonts w:eastAsia="Times New Roman" w:cs="Times New Roman"/>
          <w:szCs w:val="24"/>
        </w:rPr>
        <w:t>,</w:t>
      </w:r>
      <w:r w:rsidRPr="00A34B1A">
        <w:rPr>
          <w:rFonts w:eastAsia="Times New Roman" w:cs="Times New Roman"/>
          <w:szCs w:val="24"/>
        </w:rPr>
        <w:t xml:space="preserve"> όπως αντιγράφουν</w:t>
      </w:r>
      <w:r>
        <w:rPr>
          <w:rFonts w:eastAsia="Times New Roman" w:cs="Times New Roman"/>
          <w:szCs w:val="24"/>
        </w:rPr>
        <w:t>,</w:t>
      </w:r>
      <w:r w:rsidRPr="00A34B1A">
        <w:rPr>
          <w:rFonts w:eastAsia="Times New Roman" w:cs="Times New Roman"/>
          <w:szCs w:val="24"/>
        </w:rPr>
        <w:t xml:space="preserve"> έτσι </w:t>
      </w:r>
      <w:r>
        <w:rPr>
          <w:rFonts w:eastAsia="Times New Roman" w:cs="Times New Roman"/>
          <w:szCs w:val="24"/>
        </w:rPr>
        <w:t>κ</w:t>
      </w:r>
      <w:r w:rsidRPr="00A34B1A">
        <w:rPr>
          <w:rFonts w:eastAsia="Times New Roman" w:cs="Times New Roman"/>
          <w:szCs w:val="24"/>
        </w:rPr>
        <w:t>αι προσπαθούν να οικειοποιηθούν</w:t>
      </w:r>
      <w:r>
        <w:rPr>
          <w:rFonts w:eastAsia="Times New Roman" w:cs="Times New Roman"/>
          <w:szCs w:val="24"/>
        </w:rPr>
        <w:t>. Ο</w:t>
      </w:r>
      <w:r w:rsidRPr="00A34B1A">
        <w:rPr>
          <w:rFonts w:eastAsia="Times New Roman" w:cs="Times New Roman"/>
          <w:szCs w:val="24"/>
        </w:rPr>
        <w:t>ι αλήθειες</w:t>
      </w:r>
      <w:r>
        <w:rPr>
          <w:rFonts w:eastAsia="Times New Roman" w:cs="Times New Roman"/>
          <w:szCs w:val="24"/>
        </w:rPr>
        <w:t>,</w:t>
      </w:r>
      <w:r w:rsidRPr="00A34B1A">
        <w:rPr>
          <w:rFonts w:eastAsia="Times New Roman" w:cs="Times New Roman"/>
          <w:szCs w:val="24"/>
        </w:rPr>
        <w:t xml:space="preserve"> </w:t>
      </w:r>
      <w:r>
        <w:rPr>
          <w:rFonts w:eastAsia="Times New Roman" w:cs="Times New Roman"/>
          <w:szCs w:val="24"/>
        </w:rPr>
        <w:t>όμως,</w:t>
      </w:r>
      <w:r w:rsidRPr="00A34B1A">
        <w:rPr>
          <w:rFonts w:eastAsia="Times New Roman" w:cs="Times New Roman"/>
          <w:szCs w:val="24"/>
        </w:rPr>
        <w:t xml:space="preserve"> πρέπει να λέγονται</w:t>
      </w:r>
      <w:r>
        <w:rPr>
          <w:rFonts w:eastAsia="Times New Roman" w:cs="Times New Roman"/>
          <w:szCs w:val="24"/>
        </w:rPr>
        <w:t>,</w:t>
      </w:r>
      <w:r w:rsidRPr="00A34B1A">
        <w:rPr>
          <w:rFonts w:eastAsia="Times New Roman" w:cs="Times New Roman"/>
          <w:szCs w:val="24"/>
        </w:rPr>
        <w:t xml:space="preserve"> ακόμα και αν είναι πικρές</w:t>
      </w:r>
      <w:r>
        <w:rPr>
          <w:rFonts w:eastAsia="Times New Roman" w:cs="Times New Roman"/>
          <w:szCs w:val="24"/>
        </w:rPr>
        <w:t>.</w:t>
      </w:r>
      <w:r w:rsidRPr="00707013">
        <w:rPr>
          <w:rFonts w:eastAsia="Times New Roman" w:cs="Times New Roman"/>
          <w:szCs w:val="24"/>
        </w:rPr>
        <w:t xml:space="preserve"> </w:t>
      </w:r>
      <w:r>
        <w:rPr>
          <w:rFonts w:eastAsia="Times New Roman" w:cs="Times New Roman"/>
          <w:szCs w:val="24"/>
        </w:rPr>
        <w:t>Μάλιστα, μ</w:t>
      </w:r>
      <w:r w:rsidRPr="00A34B1A">
        <w:rPr>
          <w:rFonts w:eastAsia="Times New Roman" w:cs="Times New Roman"/>
          <w:szCs w:val="24"/>
        </w:rPr>
        <w:t xml:space="preserve">πήκε </w:t>
      </w:r>
      <w:r>
        <w:rPr>
          <w:rFonts w:eastAsia="Times New Roman" w:cs="Times New Roman"/>
          <w:szCs w:val="24"/>
        </w:rPr>
        <w:t xml:space="preserve">τώρα στην Αίθουσα και ο κ. </w:t>
      </w:r>
      <w:proofErr w:type="spellStart"/>
      <w:r>
        <w:rPr>
          <w:rFonts w:eastAsia="Times New Roman" w:cs="Times New Roman"/>
          <w:szCs w:val="24"/>
        </w:rPr>
        <w:t>Κ</w:t>
      </w:r>
      <w:r w:rsidRPr="00A34B1A">
        <w:rPr>
          <w:rFonts w:eastAsia="Times New Roman" w:cs="Times New Roman"/>
          <w:szCs w:val="24"/>
        </w:rPr>
        <w:t>εγκέρογλου</w:t>
      </w:r>
      <w:proofErr w:type="spellEnd"/>
      <w:r>
        <w:rPr>
          <w:rFonts w:eastAsia="Times New Roman" w:cs="Times New Roman"/>
          <w:szCs w:val="24"/>
        </w:rPr>
        <w:t>,</w:t>
      </w:r>
      <w:r w:rsidRPr="00A34B1A">
        <w:rPr>
          <w:rFonts w:eastAsia="Times New Roman" w:cs="Times New Roman"/>
          <w:szCs w:val="24"/>
        </w:rPr>
        <w:t xml:space="preserve"> που είχε τότε χειριστεί το ελάχιστο εγγυημένο εισόδημα</w:t>
      </w:r>
      <w:r>
        <w:rPr>
          <w:rFonts w:eastAsia="Times New Roman" w:cs="Times New Roman"/>
          <w:szCs w:val="24"/>
        </w:rPr>
        <w:t>.</w:t>
      </w:r>
    </w:p>
    <w:p w14:paraId="6E8195D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w:t>
      </w:r>
      <w:r w:rsidRPr="00A34B1A">
        <w:rPr>
          <w:rFonts w:eastAsia="Times New Roman" w:cs="Times New Roman"/>
          <w:szCs w:val="24"/>
        </w:rPr>
        <w:t>ώρα τι γίνεται</w:t>
      </w:r>
      <w:r>
        <w:rPr>
          <w:rFonts w:eastAsia="Times New Roman" w:cs="Times New Roman"/>
          <w:szCs w:val="24"/>
        </w:rPr>
        <w:t>; Ά</w:t>
      </w:r>
      <w:r w:rsidRPr="00A34B1A">
        <w:rPr>
          <w:rFonts w:eastAsia="Times New Roman" w:cs="Times New Roman"/>
          <w:szCs w:val="24"/>
        </w:rPr>
        <w:t>ρον-άρον</w:t>
      </w:r>
      <w:r>
        <w:rPr>
          <w:rFonts w:eastAsia="Times New Roman" w:cs="Times New Roman"/>
          <w:szCs w:val="24"/>
        </w:rPr>
        <w:t>,</w:t>
      </w:r>
      <w:r w:rsidRPr="00A34B1A">
        <w:rPr>
          <w:rFonts w:eastAsia="Times New Roman" w:cs="Times New Roman"/>
          <w:szCs w:val="24"/>
        </w:rPr>
        <w:t xml:space="preserve"> πανικόβλητοι</w:t>
      </w:r>
      <w:r>
        <w:rPr>
          <w:rFonts w:eastAsia="Times New Roman" w:cs="Times New Roman"/>
          <w:szCs w:val="24"/>
        </w:rPr>
        <w:t>, φέρνετε ένα</w:t>
      </w:r>
      <w:r w:rsidRPr="00A34B1A">
        <w:rPr>
          <w:rFonts w:eastAsia="Times New Roman" w:cs="Times New Roman"/>
          <w:szCs w:val="24"/>
        </w:rPr>
        <w:t xml:space="preserve"> πακέτο </w:t>
      </w:r>
      <w:r w:rsidRPr="00A34B1A">
        <w:rPr>
          <w:rFonts w:eastAsia="Times New Roman" w:cs="Times New Roman"/>
          <w:szCs w:val="24"/>
        </w:rPr>
        <w:t>παροχών</w:t>
      </w:r>
      <w:r>
        <w:rPr>
          <w:rFonts w:eastAsia="Times New Roman" w:cs="Times New Roman"/>
          <w:szCs w:val="24"/>
        </w:rPr>
        <w:t xml:space="preserve">, </w:t>
      </w:r>
      <w:r w:rsidRPr="00A34B1A">
        <w:rPr>
          <w:rFonts w:eastAsia="Times New Roman" w:cs="Times New Roman"/>
          <w:szCs w:val="24"/>
        </w:rPr>
        <w:t>για να αποφύγετε τα χειρότερα</w:t>
      </w:r>
      <w:r>
        <w:rPr>
          <w:rFonts w:eastAsia="Times New Roman" w:cs="Times New Roman"/>
          <w:szCs w:val="24"/>
        </w:rPr>
        <w:t>. Ας δούμε μόνο τ</w:t>
      </w:r>
      <w:r w:rsidRPr="00A34B1A">
        <w:rPr>
          <w:rFonts w:eastAsia="Times New Roman" w:cs="Times New Roman"/>
          <w:szCs w:val="24"/>
        </w:rPr>
        <w:t xml:space="preserve">ι κάνατε στους συνταξιούχους και </w:t>
      </w:r>
      <w:r>
        <w:rPr>
          <w:rFonts w:eastAsia="Times New Roman" w:cs="Times New Roman"/>
          <w:szCs w:val="24"/>
        </w:rPr>
        <w:t xml:space="preserve">πέρα από </w:t>
      </w:r>
      <w:r w:rsidRPr="00A34B1A">
        <w:rPr>
          <w:rFonts w:eastAsia="Times New Roman" w:cs="Times New Roman"/>
          <w:szCs w:val="24"/>
        </w:rPr>
        <w:t xml:space="preserve">τους </w:t>
      </w:r>
      <w:r>
        <w:rPr>
          <w:rFonts w:eastAsia="Times New Roman" w:cs="Times New Roman"/>
          <w:szCs w:val="24"/>
        </w:rPr>
        <w:t>διακόσιους χιλιάδες</w:t>
      </w:r>
      <w:r>
        <w:rPr>
          <w:rFonts w:eastAsia="Times New Roman" w:cs="Times New Roman"/>
          <w:szCs w:val="24"/>
        </w:rPr>
        <w:t>,</w:t>
      </w:r>
      <w:r w:rsidRPr="00A34B1A">
        <w:rPr>
          <w:rFonts w:eastAsia="Times New Roman" w:cs="Times New Roman"/>
          <w:szCs w:val="24"/>
        </w:rPr>
        <w:t xml:space="preserve"> που περιμένουν στο ακουστικό τους για τη σύνταξή </w:t>
      </w:r>
      <w:r>
        <w:rPr>
          <w:rFonts w:eastAsia="Times New Roman" w:cs="Times New Roman"/>
          <w:szCs w:val="24"/>
        </w:rPr>
        <w:t>τους:</w:t>
      </w:r>
    </w:p>
    <w:p w14:paraId="6E8195D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w:t>
      </w:r>
      <w:r w:rsidRPr="00A34B1A">
        <w:rPr>
          <w:rFonts w:eastAsia="Times New Roman" w:cs="Times New Roman"/>
          <w:szCs w:val="24"/>
        </w:rPr>
        <w:t>πό το 2015 μέχρι σήμερα</w:t>
      </w:r>
      <w:r>
        <w:rPr>
          <w:rFonts w:eastAsia="Times New Roman" w:cs="Times New Roman"/>
          <w:szCs w:val="24"/>
        </w:rPr>
        <w:t>,</w:t>
      </w:r>
      <w:r w:rsidRPr="00A34B1A">
        <w:rPr>
          <w:rFonts w:eastAsia="Times New Roman" w:cs="Times New Roman"/>
          <w:szCs w:val="24"/>
        </w:rPr>
        <w:t xml:space="preserve"> κόψατε </w:t>
      </w:r>
      <w:r>
        <w:rPr>
          <w:rFonts w:eastAsia="Times New Roman" w:cs="Times New Roman"/>
          <w:szCs w:val="24"/>
        </w:rPr>
        <w:t>μια</w:t>
      </w:r>
      <w:r w:rsidRPr="00A34B1A">
        <w:rPr>
          <w:rFonts w:eastAsia="Times New Roman" w:cs="Times New Roman"/>
          <w:szCs w:val="24"/>
        </w:rPr>
        <w:t xml:space="preserve"> σύνταξη το</w:t>
      </w:r>
      <w:r>
        <w:rPr>
          <w:rFonts w:eastAsia="Times New Roman" w:cs="Times New Roman"/>
          <w:szCs w:val="24"/>
        </w:rPr>
        <w:t>ν</w:t>
      </w:r>
      <w:r w:rsidRPr="00A34B1A">
        <w:rPr>
          <w:rFonts w:eastAsia="Times New Roman" w:cs="Times New Roman"/>
          <w:szCs w:val="24"/>
        </w:rPr>
        <w:t xml:space="preserve"> χρόνο επί πέντε χρόνια σε κάθε συνταξιούχο</w:t>
      </w:r>
      <w:r>
        <w:rPr>
          <w:rFonts w:eastAsia="Times New Roman" w:cs="Times New Roman"/>
          <w:szCs w:val="24"/>
        </w:rPr>
        <w:t>.</w:t>
      </w:r>
    </w:p>
    <w:p w14:paraId="6E8195D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w:t>
      </w:r>
      <w:r w:rsidRPr="00A34B1A">
        <w:rPr>
          <w:rFonts w:eastAsia="Times New Roman" w:cs="Times New Roman"/>
          <w:szCs w:val="24"/>
        </w:rPr>
        <w:t xml:space="preserve">αταργήσετε το </w:t>
      </w:r>
      <w:r>
        <w:rPr>
          <w:rFonts w:eastAsia="Times New Roman" w:cs="Times New Roman"/>
          <w:szCs w:val="24"/>
        </w:rPr>
        <w:t>ΕΚΑΣ. Κ</w:t>
      </w:r>
      <w:r w:rsidRPr="00A34B1A">
        <w:rPr>
          <w:rFonts w:eastAsia="Times New Roman" w:cs="Times New Roman"/>
          <w:szCs w:val="24"/>
        </w:rPr>
        <w:t>α</w:t>
      </w:r>
      <w:r>
        <w:rPr>
          <w:rFonts w:eastAsia="Times New Roman" w:cs="Times New Roman"/>
          <w:szCs w:val="24"/>
        </w:rPr>
        <w:t>μμία</w:t>
      </w:r>
      <w:r w:rsidRPr="00A34B1A">
        <w:rPr>
          <w:rFonts w:eastAsia="Times New Roman" w:cs="Times New Roman"/>
          <w:szCs w:val="24"/>
        </w:rPr>
        <w:t xml:space="preserve"> κυβέρνηση στα χρόνια της κρίσης δεν είχε δεχτεί να καταργηθεί το </w:t>
      </w:r>
      <w:r>
        <w:rPr>
          <w:rFonts w:eastAsia="Times New Roman" w:cs="Times New Roman"/>
          <w:szCs w:val="24"/>
        </w:rPr>
        <w:t>ΕΚΑΣ. Τ</w:t>
      </w:r>
      <w:r w:rsidRPr="00A34B1A">
        <w:rPr>
          <w:rFonts w:eastAsia="Times New Roman" w:cs="Times New Roman"/>
          <w:szCs w:val="24"/>
        </w:rPr>
        <w:t>έτοιοι διαπραγματευτές είστε</w:t>
      </w:r>
      <w:r>
        <w:rPr>
          <w:rFonts w:eastAsia="Times New Roman" w:cs="Times New Roman"/>
          <w:szCs w:val="24"/>
        </w:rPr>
        <w:t xml:space="preserve">! Αυτή </w:t>
      </w:r>
      <w:r w:rsidRPr="00A34B1A">
        <w:rPr>
          <w:rFonts w:eastAsia="Times New Roman" w:cs="Times New Roman"/>
          <w:szCs w:val="24"/>
        </w:rPr>
        <w:t>είναι η δήθεν διαπραγμάτευση</w:t>
      </w:r>
      <w:r>
        <w:rPr>
          <w:rFonts w:eastAsia="Times New Roman" w:cs="Times New Roman"/>
          <w:szCs w:val="24"/>
        </w:rPr>
        <w:t>. Κόψατε, β</w:t>
      </w:r>
      <w:r w:rsidRPr="00A34B1A">
        <w:rPr>
          <w:rFonts w:eastAsia="Times New Roman" w:cs="Times New Roman"/>
          <w:szCs w:val="24"/>
        </w:rPr>
        <w:t xml:space="preserve">εβαίως και </w:t>
      </w:r>
      <w:r>
        <w:rPr>
          <w:rFonts w:eastAsia="Times New Roman" w:cs="Times New Roman"/>
          <w:szCs w:val="24"/>
        </w:rPr>
        <w:t>τις</w:t>
      </w:r>
      <w:r>
        <w:rPr>
          <w:rFonts w:eastAsia="Times New Roman" w:cs="Times New Roman"/>
          <w:szCs w:val="24"/>
        </w:rPr>
        <w:t xml:space="preserve"> συντάξεις</w:t>
      </w:r>
      <w:r w:rsidRPr="00A34B1A">
        <w:rPr>
          <w:rFonts w:eastAsia="Times New Roman" w:cs="Times New Roman"/>
          <w:szCs w:val="24"/>
        </w:rPr>
        <w:t xml:space="preserve"> χηρείας</w:t>
      </w:r>
      <w:r>
        <w:rPr>
          <w:rFonts w:eastAsia="Times New Roman" w:cs="Times New Roman"/>
          <w:szCs w:val="24"/>
        </w:rPr>
        <w:t>.</w:t>
      </w:r>
    </w:p>
    <w:p w14:paraId="6E8195D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w:t>
      </w:r>
      <w:r w:rsidRPr="00A34B1A">
        <w:rPr>
          <w:rFonts w:eastAsia="Times New Roman" w:cs="Times New Roman"/>
          <w:szCs w:val="24"/>
        </w:rPr>
        <w:t>πιπλέον</w:t>
      </w:r>
      <w:r>
        <w:rPr>
          <w:rFonts w:eastAsia="Times New Roman" w:cs="Times New Roman"/>
          <w:szCs w:val="24"/>
        </w:rPr>
        <w:t>,</w:t>
      </w:r>
      <w:r w:rsidRPr="00A34B1A">
        <w:rPr>
          <w:rFonts w:eastAsia="Times New Roman" w:cs="Times New Roman"/>
          <w:szCs w:val="24"/>
        </w:rPr>
        <w:t xml:space="preserve"> </w:t>
      </w:r>
      <w:r>
        <w:rPr>
          <w:rFonts w:eastAsia="Times New Roman" w:cs="Times New Roman"/>
          <w:szCs w:val="24"/>
        </w:rPr>
        <w:t>όμως,</w:t>
      </w:r>
      <w:r w:rsidRPr="00A34B1A">
        <w:rPr>
          <w:rFonts w:eastAsia="Times New Roman" w:cs="Times New Roman"/>
          <w:szCs w:val="24"/>
        </w:rPr>
        <w:t xml:space="preserve"> επιβαρύν</w:t>
      </w:r>
      <w:r>
        <w:rPr>
          <w:rFonts w:eastAsia="Times New Roman" w:cs="Times New Roman"/>
          <w:szCs w:val="24"/>
        </w:rPr>
        <w:t>α</w:t>
      </w:r>
      <w:r w:rsidRPr="00A34B1A">
        <w:rPr>
          <w:rFonts w:eastAsia="Times New Roman" w:cs="Times New Roman"/>
          <w:szCs w:val="24"/>
        </w:rPr>
        <w:t>τ</w:t>
      </w:r>
      <w:r>
        <w:rPr>
          <w:rFonts w:eastAsia="Times New Roman" w:cs="Times New Roman"/>
          <w:szCs w:val="24"/>
        </w:rPr>
        <w:t>ε</w:t>
      </w:r>
      <w:r w:rsidRPr="00A34B1A">
        <w:rPr>
          <w:rFonts w:eastAsia="Times New Roman" w:cs="Times New Roman"/>
          <w:szCs w:val="24"/>
        </w:rPr>
        <w:t xml:space="preserve"> 800 εκατομμύρια</w:t>
      </w:r>
      <w:r>
        <w:rPr>
          <w:rFonts w:eastAsia="Times New Roman" w:cs="Times New Roman"/>
          <w:szCs w:val="24"/>
        </w:rPr>
        <w:t xml:space="preserve"> ευρώ</w:t>
      </w:r>
      <w:r w:rsidRPr="00A34B1A">
        <w:rPr>
          <w:rFonts w:eastAsia="Times New Roman" w:cs="Times New Roman"/>
          <w:szCs w:val="24"/>
        </w:rPr>
        <w:t xml:space="preserve"> το</w:t>
      </w:r>
      <w:r>
        <w:rPr>
          <w:rFonts w:eastAsia="Times New Roman" w:cs="Times New Roman"/>
          <w:szCs w:val="24"/>
        </w:rPr>
        <w:t>ν</w:t>
      </w:r>
      <w:r w:rsidRPr="00A34B1A">
        <w:rPr>
          <w:rFonts w:eastAsia="Times New Roman" w:cs="Times New Roman"/>
          <w:szCs w:val="24"/>
        </w:rPr>
        <w:t xml:space="preserve"> χρόνο τους συνταξιούχους με την αύξηση των εισφορών υγείας στις επικουρικές και τις κύριες και ξέρει ο </w:t>
      </w:r>
      <w:r>
        <w:rPr>
          <w:rFonts w:eastAsia="Times New Roman" w:cs="Times New Roman"/>
          <w:szCs w:val="24"/>
        </w:rPr>
        <w:t>Υ</w:t>
      </w:r>
      <w:r w:rsidRPr="00A34B1A">
        <w:rPr>
          <w:rFonts w:eastAsia="Times New Roman" w:cs="Times New Roman"/>
          <w:szCs w:val="24"/>
        </w:rPr>
        <w:t xml:space="preserve">πουργός </w:t>
      </w:r>
      <w:r>
        <w:rPr>
          <w:rFonts w:eastAsia="Times New Roman" w:cs="Times New Roman"/>
          <w:szCs w:val="24"/>
        </w:rPr>
        <w:t>Υ</w:t>
      </w:r>
      <w:r w:rsidRPr="00A34B1A">
        <w:rPr>
          <w:rFonts w:eastAsia="Times New Roman" w:cs="Times New Roman"/>
          <w:szCs w:val="24"/>
        </w:rPr>
        <w:t>γείας</w:t>
      </w:r>
      <w:r>
        <w:rPr>
          <w:rFonts w:eastAsia="Times New Roman" w:cs="Times New Roman"/>
          <w:szCs w:val="24"/>
        </w:rPr>
        <w:t>,</w:t>
      </w:r>
      <w:r w:rsidRPr="00A34B1A">
        <w:rPr>
          <w:rFonts w:eastAsia="Times New Roman" w:cs="Times New Roman"/>
          <w:szCs w:val="24"/>
        </w:rPr>
        <w:t xml:space="preserve"> που είναι εδώ</w:t>
      </w:r>
      <w:r>
        <w:rPr>
          <w:rFonts w:eastAsia="Times New Roman" w:cs="Times New Roman"/>
          <w:szCs w:val="24"/>
        </w:rPr>
        <w:t>,</w:t>
      </w:r>
      <w:r w:rsidRPr="00A34B1A">
        <w:rPr>
          <w:rFonts w:eastAsia="Times New Roman" w:cs="Times New Roman"/>
          <w:szCs w:val="24"/>
        </w:rPr>
        <w:t xml:space="preserve"> ότι </w:t>
      </w:r>
      <w:r>
        <w:rPr>
          <w:rFonts w:eastAsia="Times New Roman" w:cs="Times New Roman"/>
          <w:szCs w:val="24"/>
        </w:rPr>
        <w:t>δ</w:t>
      </w:r>
      <w:r w:rsidRPr="00A34B1A">
        <w:rPr>
          <w:rFonts w:eastAsia="Times New Roman" w:cs="Times New Roman"/>
          <w:szCs w:val="24"/>
        </w:rPr>
        <w:t>υστυχώς</w:t>
      </w:r>
      <w:r>
        <w:rPr>
          <w:rFonts w:eastAsia="Times New Roman" w:cs="Times New Roman"/>
          <w:szCs w:val="24"/>
        </w:rPr>
        <w:t>,</w:t>
      </w:r>
      <w:r w:rsidRPr="00A34B1A">
        <w:rPr>
          <w:rFonts w:eastAsia="Times New Roman" w:cs="Times New Roman"/>
          <w:szCs w:val="24"/>
        </w:rPr>
        <w:t xml:space="preserve"> τα χρήματα αυτά δεν πήγαιναν στην </w:t>
      </w:r>
      <w:r w:rsidRPr="00A34B1A">
        <w:rPr>
          <w:rFonts w:eastAsia="Times New Roman" w:cs="Times New Roman"/>
          <w:szCs w:val="24"/>
        </w:rPr>
        <w:t>υγεία</w:t>
      </w:r>
      <w:r>
        <w:rPr>
          <w:rFonts w:eastAsia="Times New Roman" w:cs="Times New Roman"/>
          <w:szCs w:val="24"/>
        </w:rPr>
        <w:t>, αλλά</w:t>
      </w:r>
      <w:r w:rsidRPr="00A34B1A">
        <w:rPr>
          <w:rFonts w:eastAsia="Times New Roman" w:cs="Times New Roman"/>
          <w:szCs w:val="24"/>
        </w:rPr>
        <w:t xml:space="preserve"> πήγαιναν πίσω στο συνταξιοδοτικό</w:t>
      </w:r>
      <w:r>
        <w:rPr>
          <w:rFonts w:eastAsia="Times New Roman" w:cs="Times New Roman"/>
          <w:szCs w:val="24"/>
        </w:rPr>
        <w:t>, που</w:t>
      </w:r>
      <w:r w:rsidRPr="00A34B1A">
        <w:rPr>
          <w:rFonts w:eastAsia="Times New Roman" w:cs="Times New Roman"/>
          <w:szCs w:val="24"/>
        </w:rPr>
        <w:t xml:space="preserve"> αυτό είναι </w:t>
      </w:r>
      <w:r>
        <w:rPr>
          <w:rFonts w:eastAsia="Times New Roman" w:cs="Times New Roman"/>
          <w:szCs w:val="24"/>
        </w:rPr>
        <w:t xml:space="preserve">και το </w:t>
      </w:r>
      <w:r w:rsidRPr="00A34B1A">
        <w:rPr>
          <w:rFonts w:eastAsia="Times New Roman" w:cs="Times New Roman"/>
          <w:szCs w:val="24"/>
        </w:rPr>
        <w:t>διαχρονικό πρόβλημα</w:t>
      </w:r>
      <w:r>
        <w:rPr>
          <w:rFonts w:eastAsia="Times New Roman" w:cs="Times New Roman"/>
          <w:szCs w:val="24"/>
        </w:rPr>
        <w:t>. Ε</w:t>
      </w:r>
      <w:r w:rsidRPr="00A34B1A">
        <w:rPr>
          <w:rFonts w:eastAsia="Times New Roman" w:cs="Times New Roman"/>
          <w:szCs w:val="24"/>
        </w:rPr>
        <w:t xml:space="preserve">μείς θέλουμε να λέμε αλήθειες από αυτό το Βήμα της </w:t>
      </w:r>
      <w:r>
        <w:rPr>
          <w:rFonts w:eastAsia="Times New Roman" w:cs="Times New Roman"/>
          <w:szCs w:val="24"/>
        </w:rPr>
        <w:t>Βουλής.</w:t>
      </w:r>
    </w:p>
    <w:p w14:paraId="6E8195D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w:t>
      </w:r>
      <w:r w:rsidRPr="00A34B1A">
        <w:rPr>
          <w:rFonts w:eastAsia="Times New Roman" w:cs="Times New Roman"/>
          <w:szCs w:val="24"/>
        </w:rPr>
        <w:t>πιπλέον</w:t>
      </w:r>
      <w:r>
        <w:rPr>
          <w:rFonts w:eastAsia="Times New Roman" w:cs="Times New Roman"/>
          <w:szCs w:val="24"/>
        </w:rPr>
        <w:t>,</w:t>
      </w:r>
      <w:r w:rsidRPr="00A34B1A">
        <w:rPr>
          <w:rFonts w:eastAsia="Times New Roman" w:cs="Times New Roman"/>
          <w:szCs w:val="24"/>
        </w:rPr>
        <w:t xml:space="preserve"> επιβαρύν</w:t>
      </w:r>
      <w:r>
        <w:rPr>
          <w:rFonts w:eastAsia="Times New Roman" w:cs="Times New Roman"/>
          <w:szCs w:val="24"/>
        </w:rPr>
        <w:t>ατε</w:t>
      </w:r>
      <w:r w:rsidRPr="00A34B1A">
        <w:rPr>
          <w:rFonts w:eastAsia="Times New Roman" w:cs="Times New Roman"/>
          <w:szCs w:val="24"/>
        </w:rPr>
        <w:t xml:space="preserve"> τους συνταξιούχους με 266 εκατομμύρια ευρώ </w:t>
      </w:r>
      <w:r>
        <w:rPr>
          <w:rFonts w:eastAsia="Times New Roman" w:cs="Times New Roman"/>
          <w:szCs w:val="24"/>
        </w:rPr>
        <w:t xml:space="preserve">για </w:t>
      </w:r>
      <w:r w:rsidRPr="00A34B1A">
        <w:rPr>
          <w:rFonts w:eastAsia="Times New Roman" w:cs="Times New Roman"/>
          <w:szCs w:val="24"/>
        </w:rPr>
        <w:t>τα φάρμακα</w:t>
      </w:r>
      <w:r>
        <w:rPr>
          <w:rFonts w:eastAsia="Times New Roman" w:cs="Times New Roman"/>
          <w:szCs w:val="24"/>
        </w:rPr>
        <w:t>,</w:t>
      </w:r>
      <w:r w:rsidRPr="00A34B1A">
        <w:rPr>
          <w:rFonts w:eastAsia="Times New Roman" w:cs="Times New Roman"/>
          <w:szCs w:val="24"/>
        </w:rPr>
        <w:t xml:space="preserve"> τα οποία πληρώνουν αυξημένα</w:t>
      </w:r>
      <w:r>
        <w:rPr>
          <w:rFonts w:eastAsia="Times New Roman" w:cs="Times New Roman"/>
          <w:szCs w:val="24"/>
        </w:rPr>
        <w:t>.</w:t>
      </w:r>
    </w:p>
    <w:p w14:paraId="6E8195D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Τ</w:t>
      </w:r>
      <w:r w:rsidRPr="00A34B1A">
        <w:rPr>
          <w:rFonts w:eastAsia="Times New Roman" w:cs="Times New Roman"/>
          <w:szCs w:val="24"/>
        </w:rPr>
        <w:t>ώρα τι κάνετε</w:t>
      </w:r>
      <w:r>
        <w:rPr>
          <w:rFonts w:eastAsia="Times New Roman" w:cs="Times New Roman"/>
          <w:szCs w:val="24"/>
        </w:rPr>
        <w:t>;</w:t>
      </w:r>
      <w:r w:rsidRPr="00A34B1A">
        <w:rPr>
          <w:rFonts w:eastAsia="Times New Roman" w:cs="Times New Roman"/>
          <w:szCs w:val="24"/>
        </w:rPr>
        <w:t xml:space="preserve"> </w:t>
      </w:r>
      <w:r>
        <w:rPr>
          <w:rFonts w:eastAsia="Times New Roman" w:cs="Times New Roman"/>
          <w:szCs w:val="24"/>
        </w:rPr>
        <w:t>Τ</w:t>
      </w:r>
      <w:r w:rsidRPr="00A34B1A">
        <w:rPr>
          <w:rFonts w:eastAsia="Times New Roman" w:cs="Times New Roman"/>
          <w:szCs w:val="24"/>
        </w:rPr>
        <w:t xml:space="preserve">ους δίνετε 800 εκατομμύρια </w:t>
      </w:r>
      <w:r>
        <w:rPr>
          <w:rFonts w:eastAsia="Times New Roman" w:cs="Times New Roman"/>
          <w:szCs w:val="24"/>
        </w:rPr>
        <w:t>ευρώ επιδόματα. Μ</w:t>
      </w:r>
      <w:r w:rsidRPr="00A34B1A">
        <w:rPr>
          <w:rFonts w:eastAsia="Times New Roman" w:cs="Times New Roman"/>
          <w:szCs w:val="24"/>
        </w:rPr>
        <w:t>οιράζετ</w:t>
      </w:r>
      <w:r>
        <w:rPr>
          <w:rFonts w:eastAsia="Times New Roman" w:cs="Times New Roman"/>
          <w:szCs w:val="24"/>
        </w:rPr>
        <w:t>ε</w:t>
      </w:r>
      <w:r w:rsidRPr="00A34B1A">
        <w:rPr>
          <w:rFonts w:eastAsia="Times New Roman" w:cs="Times New Roman"/>
          <w:szCs w:val="24"/>
        </w:rPr>
        <w:t xml:space="preserve"> 400 ευρώ περίπου σε κάθε χαμηλοσυνταξιούχο</w:t>
      </w:r>
      <w:r>
        <w:rPr>
          <w:rFonts w:eastAsia="Times New Roman" w:cs="Times New Roman"/>
          <w:szCs w:val="24"/>
        </w:rPr>
        <w:t>, ως δώρο ευρωεκλογών. «Ψ</w:t>
      </w:r>
      <w:r w:rsidRPr="00A34B1A">
        <w:rPr>
          <w:rFonts w:eastAsia="Times New Roman" w:cs="Times New Roman"/>
          <w:szCs w:val="24"/>
        </w:rPr>
        <w:t xml:space="preserve">ηφίστε </w:t>
      </w:r>
      <w:r>
        <w:rPr>
          <w:rFonts w:eastAsia="Times New Roman" w:cs="Times New Roman"/>
          <w:szCs w:val="24"/>
        </w:rPr>
        <w:t>μας»</w:t>
      </w:r>
      <w:r w:rsidRPr="00A34B1A">
        <w:rPr>
          <w:rFonts w:eastAsia="Times New Roman" w:cs="Times New Roman"/>
          <w:szCs w:val="24"/>
        </w:rPr>
        <w:t xml:space="preserve"> τους λέτε</w:t>
      </w:r>
      <w:r>
        <w:rPr>
          <w:rFonts w:eastAsia="Times New Roman" w:cs="Times New Roman"/>
          <w:szCs w:val="24"/>
        </w:rPr>
        <w:t>. Α</w:t>
      </w:r>
      <w:r w:rsidRPr="00A34B1A">
        <w:rPr>
          <w:rFonts w:eastAsia="Times New Roman" w:cs="Times New Roman"/>
          <w:szCs w:val="24"/>
        </w:rPr>
        <w:t>υτό τους λέτε</w:t>
      </w:r>
      <w:r>
        <w:rPr>
          <w:rFonts w:eastAsia="Times New Roman" w:cs="Times New Roman"/>
          <w:szCs w:val="24"/>
        </w:rPr>
        <w:t>. Ν</w:t>
      </w:r>
      <w:r w:rsidRPr="00A34B1A">
        <w:rPr>
          <w:rFonts w:eastAsia="Times New Roman" w:cs="Times New Roman"/>
          <w:szCs w:val="24"/>
        </w:rPr>
        <w:t>ομίζετε</w:t>
      </w:r>
      <w:r>
        <w:rPr>
          <w:rFonts w:eastAsia="Times New Roman" w:cs="Times New Roman"/>
          <w:szCs w:val="24"/>
        </w:rPr>
        <w:t>,</w:t>
      </w:r>
      <w:r w:rsidRPr="00A34B1A">
        <w:rPr>
          <w:rFonts w:eastAsia="Times New Roman" w:cs="Times New Roman"/>
          <w:szCs w:val="24"/>
        </w:rPr>
        <w:t xml:space="preserve"> </w:t>
      </w:r>
      <w:r>
        <w:rPr>
          <w:rFonts w:eastAsia="Times New Roman" w:cs="Times New Roman"/>
          <w:szCs w:val="24"/>
        </w:rPr>
        <w:t>όμως,</w:t>
      </w:r>
      <w:r w:rsidRPr="00A34B1A">
        <w:rPr>
          <w:rFonts w:eastAsia="Times New Roman" w:cs="Times New Roman"/>
          <w:szCs w:val="24"/>
        </w:rPr>
        <w:t xml:space="preserve"> ότι τρώνε κουτόχορτο</w:t>
      </w:r>
      <w:r>
        <w:rPr>
          <w:rFonts w:eastAsia="Times New Roman" w:cs="Times New Roman"/>
          <w:szCs w:val="24"/>
        </w:rPr>
        <w:t>;</w:t>
      </w:r>
      <w:r w:rsidRPr="00A34B1A">
        <w:rPr>
          <w:rFonts w:eastAsia="Times New Roman" w:cs="Times New Roman"/>
          <w:szCs w:val="24"/>
        </w:rPr>
        <w:t xml:space="preserve"> Εγώ νομίζω ό</w:t>
      </w:r>
      <w:r w:rsidRPr="00A34B1A">
        <w:rPr>
          <w:rFonts w:eastAsia="Times New Roman" w:cs="Times New Roman"/>
          <w:szCs w:val="24"/>
        </w:rPr>
        <w:t>τι είστε γελασμένοι</w:t>
      </w:r>
      <w:r>
        <w:rPr>
          <w:rFonts w:eastAsia="Times New Roman" w:cs="Times New Roman"/>
          <w:szCs w:val="24"/>
        </w:rPr>
        <w:t>.</w:t>
      </w:r>
    </w:p>
    <w:p w14:paraId="6E8195D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Προφανώς, κυρίες </w:t>
      </w:r>
      <w:r w:rsidRPr="00A34B1A">
        <w:rPr>
          <w:rFonts w:eastAsia="Times New Roman" w:cs="Times New Roman"/>
          <w:szCs w:val="24"/>
        </w:rPr>
        <w:t>και κύριοι συνάδελφοι</w:t>
      </w:r>
      <w:r>
        <w:rPr>
          <w:rFonts w:eastAsia="Times New Roman" w:cs="Times New Roman"/>
          <w:szCs w:val="24"/>
        </w:rPr>
        <w:t>,</w:t>
      </w:r>
      <w:r w:rsidRPr="00A34B1A">
        <w:rPr>
          <w:rFonts w:eastAsia="Times New Roman" w:cs="Times New Roman"/>
          <w:szCs w:val="24"/>
        </w:rPr>
        <w:t xml:space="preserve"> δεν θα ασχοληθώ με τον κ</w:t>
      </w:r>
      <w:r>
        <w:rPr>
          <w:rFonts w:eastAsia="Times New Roman" w:cs="Times New Roman"/>
          <w:szCs w:val="24"/>
        </w:rPr>
        <w:t>.</w:t>
      </w:r>
      <w:r w:rsidRPr="00A34B1A">
        <w:rPr>
          <w:rFonts w:eastAsia="Times New Roman" w:cs="Times New Roman"/>
          <w:szCs w:val="24"/>
        </w:rPr>
        <w:t xml:space="preserve"> </w:t>
      </w:r>
      <w:proofErr w:type="spellStart"/>
      <w:r w:rsidRPr="00A34B1A">
        <w:rPr>
          <w:rFonts w:eastAsia="Times New Roman" w:cs="Times New Roman"/>
          <w:szCs w:val="24"/>
        </w:rPr>
        <w:t>Πολάκη</w:t>
      </w:r>
      <w:proofErr w:type="spellEnd"/>
      <w:r w:rsidRPr="00A34B1A">
        <w:rPr>
          <w:rFonts w:eastAsia="Times New Roman" w:cs="Times New Roman"/>
          <w:szCs w:val="24"/>
        </w:rPr>
        <w:t xml:space="preserve"> </w:t>
      </w:r>
      <w:r>
        <w:rPr>
          <w:rFonts w:eastAsia="Times New Roman" w:cs="Times New Roman"/>
          <w:szCs w:val="24"/>
        </w:rPr>
        <w:t>και</w:t>
      </w:r>
      <w:r w:rsidRPr="00A34B1A">
        <w:rPr>
          <w:rFonts w:eastAsia="Times New Roman" w:cs="Times New Roman"/>
          <w:szCs w:val="24"/>
        </w:rPr>
        <w:t xml:space="preserve"> την </w:t>
      </w:r>
      <w:r>
        <w:rPr>
          <w:rFonts w:eastAsia="Times New Roman" w:cs="Times New Roman"/>
          <w:szCs w:val="24"/>
        </w:rPr>
        <w:t>«</w:t>
      </w:r>
      <w:proofErr w:type="spellStart"/>
      <w:r>
        <w:rPr>
          <w:rFonts w:eastAsia="Times New Roman" w:cs="Times New Roman"/>
          <w:szCs w:val="24"/>
        </w:rPr>
        <w:t>πολακιάδα</w:t>
      </w:r>
      <w:proofErr w:type="spellEnd"/>
      <w:r>
        <w:rPr>
          <w:rFonts w:eastAsia="Times New Roman" w:cs="Times New Roman"/>
          <w:szCs w:val="24"/>
        </w:rPr>
        <w:t>».</w:t>
      </w:r>
      <w:r w:rsidRPr="008E7B2A">
        <w:rPr>
          <w:rFonts w:eastAsia="Times New Roman" w:cs="Times New Roman"/>
          <w:szCs w:val="24"/>
        </w:rPr>
        <w:t xml:space="preserve"> </w:t>
      </w:r>
    </w:p>
    <w:p w14:paraId="6E8195D9"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θα το κάνω, πρώτον, γιατί το έχουν κάνει πάρα πολλοί συνάδελφοι πριν από εμένα. Έχω υποστεί εξάλλου τους τραμπουκισμούς του στην Εξεταστ</w:t>
      </w:r>
      <w:r>
        <w:rPr>
          <w:rFonts w:eastAsia="Times New Roman" w:cs="Times New Roman"/>
          <w:szCs w:val="24"/>
        </w:rPr>
        <w:t xml:space="preserve">ική Επιτροπή </w:t>
      </w:r>
      <w:r>
        <w:rPr>
          <w:rFonts w:eastAsia="Times New Roman" w:cs="Times New Roman"/>
          <w:szCs w:val="24"/>
        </w:rPr>
        <w:t xml:space="preserve">για θέματα </w:t>
      </w:r>
      <w:r>
        <w:rPr>
          <w:rFonts w:eastAsia="Times New Roman" w:cs="Times New Roman"/>
          <w:szCs w:val="24"/>
        </w:rPr>
        <w:t xml:space="preserve"> Υγείας</w:t>
      </w:r>
      <w:r>
        <w:rPr>
          <w:rFonts w:eastAsia="Times New Roman" w:cs="Times New Roman"/>
          <w:szCs w:val="24"/>
        </w:rPr>
        <w:t>,</w:t>
      </w:r>
      <w:r>
        <w:rPr>
          <w:rFonts w:eastAsia="Times New Roman" w:cs="Times New Roman"/>
          <w:szCs w:val="24"/>
        </w:rPr>
        <w:t xml:space="preserve"> η ιδία. Και παρά την επιστολή</w:t>
      </w:r>
      <w:r>
        <w:rPr>
          <w:rFonts w:eastAsia="Times New Roman" w:cs="Times New Roman"/>
          <w:szCs w:val="24"/>
        </w:rPr>
        <w:t>,</w:t>
      </w:r>
      <w:r>
        <w:rPr>
          <w:rFonts w:eastAsia="Times New Roman" w:cs="Times New Roman"/>
          <w:szCs w:val="24"/>
        </w:rPr>
        <w:t xml:space="preserve"> που έκανε τότε στον Πρόεδρο της Βουλής ο Γραμματέας της Κοινοβουλευτικής μας Ομάδας, ουδέν </w:t>
      </w:r>
      <w:proofErr w:type="spellStart"/>
      <w:r>
        <w:rPr>
          <w:rFonts w:eastAsia="Times New Roman" w:cs="Times New Roman"/>
          <w:szCs w:val="24"/>
        </w:rPr>
        <w:t>εγένετο</w:t>
      </w:r>
      <w:proofErr w:type="spellEnd"/>
      <w:r>
        <w:rPr>
          <w:rFonts w:eastAsia="Times New Roman" w:cs="Times New Roman"/>
          <w:szCs w:val="24"/>
        </w:rPr>
        <w:t>. Διότι ο ΣΥΡΙΖΑ</w:t>
      </w:r>
      <w:r>
        <w:rPr>
          <w:rFonts w:eastAsia="Times New Roman" w:cs="Times New Roman"/>
          <w:szCs w:val="24"/>
        </w:rPr>
        <w:t>,</w:t>
      </w:r>
      <w:r>
        <w:rPr>
          <w:rFonts w:eastAsia="Times New Roman" w:cs="Times New Roman"/>
          <w:szCs w:val="24"/>
        </w:rPr>
        <w:t xml:space="preserve"> με τον σεξισμό ασχολείται</w:t>
      </w:r>
      <w:r>
        <w:rPr>
          <w:rFonts w:eastAsia="Times New Roman" w:cs="Times New Roman"/>
          <w:szCs w:val="24"/>
        </w:rPr>
        <w:t>,</w:t>
      </w:r>
      <w:r>
        <w:rPr>
          <w:rFonts w:eastAsia="Times New Roman" w:cs="Times New Roman"/>
          <w:szCs w:val="24"/>
        </w:rPr>
        <w:t xml:space="preserve"> μόνο όταν αφορά γυναίκες ή άλλες ευαίσθητες ομάδε</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είναι μέλη του ίδιου και όχι για άλλα μέλη είτε του Κοινοβουλίου</w:t>
      </w:r>
      <w:r>
        <w:rPr>
          <w:rFonts w:eastAsia="Times New Roman" w:cs="Times New Roman"/>
          <w:szCs w:val="24"/>
        </w:rPr>
        <w:t xml:space="preserve"> </w:t>
      </w:r>
      <w:r>
        <w:rPr>
          <w:rFonts w:eastAsia="Times New Roman" w:cs="Times New Roman"/>
          <w:szCs w:val="24"/>
        </w:rPr>
        <w:t xml:space="preserve"> είτε της κοινωνίας είτε οποιουδήποτε άλλου. </w:t>
      </w:r>
    </w:p>
    <w:p w14:paraId="6E8195DA"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δεν θα ασχοληθώ, διότι </w:t>
      </w:r>
      <w:proofErr w:type="spellStart"/>
      <w:r>
        <w:rPr>
          <w:rFonts w:eastAsia="Times New Roman" w:cs="Times New Roman"/>
          <w:szCs w:val="24"/>
        </w:rPr>
        <w:t>Πολάκης</w:t>
      </w:r>
      <w:proofErr w:type="spellEnd"/>
      <w:r>
        <w:rPr>
          <w:rFonts w:eastAsia="Times New Roman" w:cs="Times New Roman"/>
          <w:szCs w:val="24"/>
        </w:rPr>
        <w:t xml:space="preserve"> </w:t>
      </w:r>
      <w:proofErr w:type="spellStart"/>
      <w:r>
        <w:rPr>
          <w:rFonts w:eastAsia="Times New Roman" w:cs="Times New Roman"/>
          <w:szCs w:val="24"/>
        </w:rPr>
        <w:t>ίσον</w:t>
      </w:r>
      <w:proofErr w:type="spellEnd"/>
      <w:r>
        <w:rPr>
          <w:rFonts w:eastAsia="Times New Roman" w:cs="Times New Roman"/>
          <w:szCs w:val="24"/>
        </w:rPr>
        <w:t xml:space="preserve"> Τσίπρας και Τσίπρας </w:t>
      </w:r>
      <w:proofErr w:type="spellStart"/>
      <w:r>
        <w:rPr>
          <w:rFonts w:eastAsia="Times New Roman" w:cs="Times New Roman"/>
          <w:szCs w:val="24"/>
        </w:rPr>
        <w:t>ίσον</w:t>
      </w:r>
      <w:proofErr w:type="spellEnd"/>
      <w:r>
        <w:rPr>
          <w:rFonts w:eastAsia="Times New Roman" w:cs="Times New Roman"/>
          <w:szCs w:val="24"/>
        </w:rPr>
        <w:t xml:space="preserve"> </w:t>
      </w:r>
      <w:proofErr w:type="spellStart"/>
      <w:r>
        <w:rPr>
          <w:rFonts w:eastAsia="Times New Roman" w:cs="Times New Roman"/>
          <w:szCs w:val="24"/>
        </w:rPr>
        <w:t>Πολάκης</w:t>
      </w:r>
      <w:proofErr w:type="spellEnd"/>
      <w:r>
        <w:rPr>
          <w:rFonts w:eastAsia="Times New Roman" w:cs="Times New Roman"/>
          <w:szCs w:val="24"/>
        </w:rPr>
        <w:t xml:space="preserve"> στους «</w:t>
      </w:r>
      <w:proofErr w:type="spellStart"/>
      <w:r>
        <w:rPr>
          <w:rFonts w:eastAsia="Times New Roman" w:cs="Times New Roman"/>
          <w:szCs w:val="24"/>
        </w:rPr>
        <w:t>πολακισμούς</w:t>
      </w:r>
      <w:proofErr w:type="spellEnd"/>
      <w:r>
        <w:rPr>
          <w:rFonts w:eastAsia="Times New Roman" w:cs="Times New Roman"/>
          <w:szCs w:val="24"/>
        </w:rPr>
        <w:t xml:space="preserve">». Και αυτό θα ψηφίσετε, κυρίες και </w:t>
      </w:r>
      <w:r>
        <w:rPr>
          <w:rFonts w:eastAsia="Times New Roman" w:cs="Times New Roman"/>
          <w:szCs w:val="24"/>
        </w:rPr>
        <w:t>κύριοι συνάδελφοι ΣΥΡΙΖΑ, Δεξιοί και γυρολόγοι, όσοι το βράδυ θα στηρίξετε την Κυβέρνηση. Διότι ζητάει την εμπιστοσύνη της Βουλής ένας Πρωθυπουργός</w:t>
      </w:r>
      <w:r>
        <w:rPr>
          <w:rFonts w:eastAsia="Times New Roman" w:cs="Times New Roman"/>
          <w:szCs w:val="24"/>
        </w:rPr>
        <w:t>,</w:t>
      </w:r>
      <w:r>
        <w:rPr>
          <w:rFonts w:eastAsia="Times New Roman" w:cs="Times New Roman"/>
          <w:szCs w:val="24"/>
        </w:rPr>
        <w:t xml:space="preserve"> του οποίου το πραγματικό ατού είναι η δημαγωγία και όχι η οικονομία, όπως θέλει να λέει, ένας Πρωθυπουργός</w:t>
      </w:r>
      <w:r>
        <w:rPr>
          <w:rFonts w:eastAsia="Times New Roman" w:cs="Times New Roman"/>
          <w:szCs w:val="24"/>
        </w:rPr>
        <w:t>,</w:t>
      </w:r>
      <w:r>
        <w:rPr>
          <w:rFonts w:eastAsia="Times New Roman" w:cs="Times New Roman"/>
          <w:szCs w:val="24"/>
        </w:rPr>
        <w:t xml:space="preserve"> που ηγείται μιας Κυβέρνησης </w:t>
      </w:r>
      <w:r>
        <w:rPr>
          <w:rFonts w:eastAsia="Times New Roman" w:cs="Times New Roman"/>
          <w:szCs w:val="24"/>
        </w:rPr>
        <w:t>,</w:t>
      </w:r>
      <w:r>
        <w:rPr>
          <w:rFonts w:eastAsia="Times New Roman" w:cs="Times New Roman"/>
          <w:szCs w:val="24"/>
        </w:rPr>
        <w:t xml:space="preserve">της οποίας η αδιαφορία, ο </w:t>
      </w:r>
      <w:proofErr w:type="spellStart"/>
      <w:r>
        <w:rPr>
          <w:rFonts w:eastAsia="Times New Roman" w:cs="Times New Roman"/>
          <w:szCs w:val="24"/>
        </w:rPr>
        <w:t>πολιτικαντισμός</w:t>
      </w:r>
      <w:proofErr w:type="spellEnd"/>
      <w:r>
        <w:rPr>
          <w:rFonts w:eastAsia="Times New Roman" w:cs="Times New Roman"/>
          <w:szCs w:val="24"/>
        </w:rPr>
        <w:t>, η ανικανότητα είναι παροιμιώδης. Και αυτό, δυστυχώς, φαίνεται με τον χειρότερο τρόπο στο παράδειγμα της 23</w:t>
      </w:r>
      <w:r w:rsidRPr="00A801D3">
        <w:rPr>
          <w:rFonts w:eastAsia="Times New Roman" w:cs="Times New Roman"/>
          <w:szCs w:val="24"/>
          <w:vertAlign w:val="superscript"/>
        </w:rPr>
        <w:t>ης</w:t>
      </w:r>
      <w:r>
        <w:rPr>
          <w:rFonts w:eastAsia="Times New Roman" w:cs="Times New Roman"/>
          <w:szCs w:val="24"/>
        </w:rPr>
        <w:t xml:space="preserve"> Ιουλίου. </w:t>
      </w:r>
    </w:p>
    <w:p w14:paraId="6E8195DB"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αντιμετωπίσατε ως επικοινωνιακό χάπενινγκ την πυρκαγιά. Και αυτό το καταδείξαμε μέσα από αυτό το τραγικό χρονικό, το οποίο θα καταθέσω και πάλι στα Πρακτικά της Βουλής για να το θυμόμαστε. </w:t>
      </w:r>
    </w:p>
    <w:p w14:paraId="6E8195D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Βουλευτής κ. Παρασκευή </w:t>
      </w:r>
      <w:proofErr w:type="spellStart"/>
      <w:r>
        <w:rPr>
          <w:rFonts w:eastAsia="Times New Roman" w:cs="Times New Roman"/>
          <w:szCs w:val="24"/>
        </w:rPr>
        <w:t>Χρ</w:t>
      </w:r>
      <w:r>
        <w:rPr>
          <w:rFonts w:eastAsia="Times New Roman" w:cs="Times New Roman"/>
          <w:szCs w:val="24"/>
        </w:rPr>
        <w:t>ιστοφιλοπούλου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E8195D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Το ντοκιμαντέρ του κ. </w:t>
      </w:r>
      <w:proofErr w:type="spellStart"/>
      <w:r>
        <w:rPr>
          <w:rFonts w:eastAsia="Times New Roman" w:cs="Times New Roman"/>
          <w:szCs w:val="24"/>
        </w:rPr>
        <w:t>Παπαχελά</w:t>
      </w:r>
      <w:proofErr w:type="spellEnd"/>
      <w:r>
        <w:rPr>
          <w:rFonts w:eastAsia="Times New Roman" w:cs="Times New Roman"/>
          <w:szCs w:val="24"/>
        </w:rPr>
        <w:t>,</w:t>
      </w:r>
      <w:r>
        <w:rPr>
          <w:rFonts w:eastAsia="Times New Roman" w:cs="Times New Roman"/>
          <w:szCs w:val="24"/>
        </w:rPr>
        <w:t xml:space="preserve"> που βγήκε στη δημοσιότητα</w:t>
      </w:r>
      <w:r>
        <w:rPr>
          <w:rFonts w:eastAsia="Times New Roman" w:cs="Times New Roman"/>
          <w:szCs w:val="24"/>
        </w:rPr>
        <w:t xml:space="preserve">, δυστυχώς, μας επιβεβαίωσε για τα τόσα που λέγαμε. Υπήρχαν νεκροί και οργανώνατε τηλεοπτική σύσκεψη Υπουργών και Πρωθυπουργού. Με τι καρδιά; Και όχι μόνο είχατε τηλεοπτική σύσκεψη, αλλά ανεβάζατε φωτογραφίες στο </w:t>
      </w:r>
      <w:proofErr w:type="spellStart"/>
      <w:r>
        <w:rPr>
          <w:rFonts w:eastAsia="Times New Roman" w:cs="Times New Roman"/>
          <w:szCs w:val="24"/>
        </w:rPr>
        <w:t>ίνσταγκραμ</w:t>
      </w:r>
      <w:proofErr w:type="spellEnd"/>
      <w:r>
        <w:rPr>
          <w:rFonts w:eastAsia="Times New Roman" w:cs="Times New Roman"/>
          <w:szCs w:val="24"/>
        </w:rPr>
        <w:t xml:space="preserve"> και «</w:t>
      </w:r>
      <w:proofErr w:type="spellStart"/>
      <w:r>
        <w:rPr>
          <w:rFonts w:eastAsia="Times New Roman" w:cs="Times New Roman"/>
          <w:szCs w:val="24"/>
        </w:rPr>
        <w:t>ίνστα</w:t>
      </w:r>
      <w:proofErr w:type="spellEnd"/>
      <w:r>
        <w:rPr>
          <w:rFonts w:eastAsia="Times New Roman" w:cs="Times New Roman"/>
          <w:szCs w:val="24"/>
        </w:rPr>
        <w:t xml:space="preserve"> </w:t>
      </w:r>
      <w:proofErr w:type="spellStart"/>
      <w:r>
        <w:rPr>
          <w:rFonts w:eastAsia="Times New Roman" w:cs="Times New Roman"/>
          <w:szCs w:val="24"/>
        </w:rPr>
        <w:t>στόρις</w:t>
      </w:r>
      <w:proofErr w:type="spellEnd"/>
      <w:r>
        <w:rPr>
          <w:rFonts w:eastAsia="Times New Roman" w:cs="Times New Roman"/>
          <w:szCs w:val="24"/>
        </w:rPr>
        <w:t>» την ώρα που υ</w:t>
      </w:r>
      <w:r>
        <w:rPr>
          <w:rFonts w:eastAsia="Times New Roman" w:cs="Times New Roman"/>
          <w:szCs w:val="24"/>
        </w:rPr>
        <w:t xml:space="preserve">πήρχαν νεκροί. </w:t>
      </w:r>
    </w:p>
    <w:p w14:paraId="6E8195D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και πάλι. </w:t>
      </w:r>
    </w:p>
    <w:p w14:paraId="6E8195D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Βουλευτής κ. Παρασκευή </w:t>
      </w:r>
      <w:proofErr w:type="spellStart"/>
      <w:r>
        <w:rPr>
          <w:rFonts w:eastAsia="Times New Roman" w:cs="Times New Roman"/>
          <w:szCs w:val="24"/>
        </w:rPr>
        <w:t>Χριστοφιλοπούλου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w:t>
      </w:r>
      <w:r>
        <w:rPr>
          <w:rFonts w:eastAsia="Times New Roman" w:cs="Times New Roman"/>
          <w:szCs w:val="24"/>
        </w:rPr>
        <w:t>τενογραφίας και  Πρακτικών της Βουλής)</w:t>
      </w:r>
    </w:p>
    <w:p w14:paraId="6E8195E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Κι ενώ το γνωρίζατε αυτό, αντιμετωπίσατε κυνικά του πυρόπληκτους. «Τι θα τα κάνεις τα 2000 ευρώ;» λέει ο κ. Τσίπρας σε μία πυρόπληκτη. «Θα τα ξόδευες αν θα στα έδινα». Και καταγγέλλατε εσείς οι ίδιοι ή οι εταίροι σας </w:t>
      </w:r>
      <w:r>
        <w:rPr>
          <w:rFonts w:eastAsia="Times New Roman" w:cs="Times New Roman"/>
          <w:szCs w:val="24"/>
        </w:rPr>
        <w:t>-</w:t>
      </w:r>
      <w:r>
        <w:rPr>
          <w:rFonts w:eastAsia="Times New Roman" w:cs="Times New Roman"/>
          <w:szCs w:val="24"/>
        </w:rPr>
        <w:t xml:space="preserve">ένα πακέτο ήσασταν τότε, τώρα τους διαλύσατε για να πάρετε πλειοψηφία- τους πυρόπληκτους, ότι αυτοί φταίνε. </w:t>
      </w:r>
    </w:p>
    <w:p w14:paraId="6E8195E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14:paraId="6E8195E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Θα χρειαστώ για λίγο την ανοχή σας, κύριε Πρόεδρε. </w:t>
      </w:r>
    </w:p>
    <w:p w14:paraId="6E8195E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έχουν ξεχαστεί, εφόσον έσβησαν τα φώτα της δημοσιότητας, οι άνθρωποι αυτοί</w:t>
      </w:r>
      <w:r>
        <w:rPr>
          <w:rFonts w:eastAsia="Times New Roman" w:cs="Times New Roman"/>
          <w:szCs w:val="24"/>
        </w:rPr>
        <w:t>,</w:t>
      </w:r>
      <w:r>
        <w:rPr>
          <w:rFonts w:eastAsia="Times New Roman" w:cs="Times New Roman"/>
          <w:szCs w:val="24"/>
        </w:rPr>
        <w:t xml:space="preserve"> που προσπαθούν να αποκαταστήσουν τα σπίτια τους, τις περιουσίες τους, το βιός τους, τη ζωή στην περιοχή.</w:t>
      </w:r>
    </w:p>
    <w:p w14:paraId="6E8195E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Σταμάτησε η αποκομιδή του αμιάντου</w:t>
      </w:r>
      <w:r>
        <w:rPr>
          <w:rFonts w:eastAsia="Times New Roman" w:cs="Times New Roman"/>
          <w:szCs w:val="24"/>
        </w:rPr>
        <w:t>,</w:t>
      </w:r>
      <w:r>
        <w:rPr>
          <w:rFonts w:eastAsia="Times New Roman" w:cs="Times New Roman"/>
          <w:szCs w:val="24"/>
        </w:rPr>
        <w:t xml:space="preserve"> με όσους περιβαλλοντικούς κινδύνους κ</w:t>
      </w:r>
      <w:r>
        <w:rPr>
          <w:rFonts w:eastAsia="Times New Roman" w:cs="Times New Roman"/>
          <w:szCs w:val="24"/>
        </w:rPr>
        <w:t xml:space="preserve">ρύβει αυτό. Σταμάτησαν οι κατεδαφίσεις. </w:t>
      </w:r>
    </w:p>
    <w:p w14:paraId="6E8195E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Κύριε Πρόεδρε, είστε εδώ. Μας είπατε ότι υπάρχουν 37.000.000 ευρώ. Προτείναμε κι εμείς και η Κυβέρνηση να δοθούν αυτά τα χρήματα. Γιατί δεν δίδονται; Γιατί δεν ξεκινάει το έργο; </w:t>
      </w:r>
    </w:p>
    <w:p w14:paraId="6E8195E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Οι περισσότεροι κάτοικοι ζητούν επισ</w:t>
      </w:r>
      <w:r>
        <w:rPr>
          <w:rFonts w:eastAsia="Times New Roman" w:cs="Times New Roman"/>
          <w:szCs w:val="24"/>
        </w:rPr>
        <w:t>κευές αδειών. Ναι, υπάρχει θεσμικό πρόβλημα. Καταθέσαμε τρεις προτάσεις στον διάλογο. Τις δώσαμε στον Υπουργό. Τις δώσαμε στον αρμόδιο από τη Νέα Δημοκρατία. Είπαμε «εμείς είμαστε στη διάθεσή σας». Είμαστε στη διάθεσή σας ως Κίνημα Αλλαγής να καθίσουμε κάτ</w:t>
      </w:r>
      <w:r>
        <w:rPr>
          <w:rFonts w:eastAsia="Times New Roman" w:cs="Times New Roman"/>
          <w:szCs w:val="24"/>
        </w:rPr>
        <w:t xml:space="preserve">ω τώρα. Διότι υπάρχουν πάρα πολλοί πολίτες στο Μάτι, στον Νέο </w:t>
      </w:r>
      <w:proofErr w:type="spellStart"/>
      <w:r>
        <w:rPr>
          <w:rFonts w:eastAsia="Times New Roman" w:cs="Times New Roman"/>
          <w:szCs w:val="24"/>
        </w:rPr>
        <w:t>Βουτζά</w:t>
      </w:r>
      <w:proofErr w:type="spellEnd"/>
      <w:r>
        <w:rPr>
          <w:rFonts w:eastAsia="Times New Roman" w:cs="Times New Roman"/>
          <w:szCs w:val="24"/>
        </w:rPr>
        <w:t xml:space="preserve">, στην </w:t>
      </w:r>
      <w:proofErr w:type="spellStart"/>
      <w:r>
        <w:rPr>
          <w:rFonts w:eastAsia="Times New Roman" w:cs="Times New Roman"/>
          <w:szCs w:val="24"/>
        </w:rPr>
        <w:t>Κινέτα</w:t>
      </w:r>
      <w:proofErr w:type="spellEnd"/>
      <w:r>
        <w:rPr>
          <w:rFonts w:eastAsia="Times New Roman" w:cs="Times New Roman"/>
          <w:szCs w:val="24"/>
        </w:rPr>
        <w:t xml:space="preserve">, στο Κόκκινο Λιμανάκι </w:t>
      </w:r>
      <w:r>
        <w:rPr>
          <w:rFonts w:eastAsia="Times New Roman" w:cs="Times New Roman"/>
          <w:szCs w:val="24"/>
        </w:rPr>
        <w:t>,</w:t>
      </w:r>
      <w:r>
        <w:rPr>
          <w:rFonts w:eastAsia="Times New Roman" w:cs="Times New Roman"/>
          <w:szCs w:val="24"/>
        </w:rPr>
        <w:t>που μπορούν να επισκευάσουν τα σπίτια τους, αρκεί να συνεννοηθούμε. Τρεις λύσεις καταθέσαμε. Ήρθατε ποτέ στον διάλογο; Σας ένοιαξε εάν στα αλήθεια αυτο</w:t>
      </w:r>
      <w:r>
        <w:rPr>
          <w:rFonts w:eastAsia="Times New Roman" w:cs="Times New Roman"/>
          <w:szCs w:val="24"/>
        </w:rPr>
        <w:t xml:space="preserve">ί οι άνθρωποι θα αποκατασταθούν ποτέ; Και αυτό μαζί με την τεράστια ολιγωρία για το ειδικό </w:t>
      </w:r>
      <w:r>
        <w:rPr>
          <w:rFonts w:eastAsia="Times New Roman" w:cs="Times New Roman"/>
          <w:szCs w:val="24"/>
        </w:rPr>
        <w:lastRenderedPageBreak/>
        <w:t xml:space="preserve">χωρικό σχέδιο που ακόμα είναι </w:t>
      </w:r>
      <w:r>
        <w:rPr>
          <w:rFonts w:eastAsia="Times New Roman" w:cs="Times New Roman"/>
          <w:szCs w:val="24"/>
        </w:rPr>
        <w:t xml:space="preserve">εις </w:t>
      </w:r>
      <w:r>
        <w:rPr>
          <w:rFonts w:eastAsia="Times New Roman" w:cs="Times New Roman"/>
          <w:szCs w:val="24"/>
        </w:rPr>
        <w:t xml:space="preserve">τας </w:t>
      </w:r>
      <w:proofErr w:type="spellStart"/>
      <w:r>
        <w:rPr>
          <w:rFonts w:eastAsia="Times New Roman" w:cs="Times New Roman"/>
          <w:szCs w:val="24"/>
        </w:rPr>
        <w:t>συριζικάς</w:t>
      </w:r>
      <w:proofErr w:type="spellEnd"/>
      <w:r>
        <w:rPr>
          <w:rFonts w:eastAsia="Times New Roman" w:cs="Times New Roman"/>
          <w:szCs w:val="24"/>
        </w:rPr>
        <w:t xml:space="preserve"> </w:t>
      </w:r>
      <w:r>
        <w:rPr>
          <w:rFonts w:eastAsia="Times New Roman" w:cs="Times New Roman"/>
          <w:szCs w:val="24"/>
        </w:rPr>
        <w:t xml:space="preserve"> καλένδας</w:t>
      </w:r>
      <w:r>
        <w:rPr>
          <w:rFonts w:eastAsia="Times New Roman" w:cs="Times New Roman"/>
          <w:szCs w:val="24"/>
        </w:rPr>
        <w:t>,</w:t>
      </w:r>
      <w:r>
        <w:rPr>
          <w:rFonts w:eastAsia="Times New Roman" w:cs="Times New Roman"/>
          <w:szCs w:val="24"/>
        </w:rPr>
        <w:t xml:space="preserve"> δείχνει ακριβώς το μέγεθος της αδιαφορίας και της ανικανότητας. </w:t>
      </w:r>
    </w:p>
    <w:p w14:paraId="6E8195E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νώ η αντιπυρική περίοδος ξεκίνησε, κυρίε</w:t>
      </w:r>
      <w:r>
        <w:rPr>
          <w:rFonts w:eastAsia="Times New Roman" w:cs="Times New Roman"/>
          <w:szCs w:val="24"/>
        </w:rPr>
        <w:t>ς και κύριοι συνάδελφοι, η Κυβέρνηση δεν έκανε τίποτα. Ούτε νέο σχεδιασμό έχουμε ακόμη ούτε ενίσχυση προσωπικού ούτε διάθεση επιπλέον πόρων. Ακόμη περιμένουμε να δούμε και πώς θα αξιοποιηθούν δωρεές, όπως αυτή του «Ιδρύματος Νιάρχου», αν αξιοποιηθούν και δ</w:t>
      </w:r>
      <w:r>
        <w:rPr>
          <w:rFonts w:eastAsia="Times New Roman" w:cs="Times New Roman"/>
          <w:szCs w:val="24"/>
        </w:rPr>
        <w:t xml:space="preserve">εν πάνε χαμένες και αυτές, όπως έγινε στο Υπουργείο Υγείας. </w:t>
      </w:r>
    </w:p>
    <w:p w14:paraId="6E8195E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Τελειώνω, κύριε Πρόεδρε, με το εξής: Ζητάει την εμπιστοσύνη της Βουλής ένας Πρωθυπουργός και μια Κυβέρνηση</w:t>
      </w:r>
      <w:r>
        <w:rPr>
          <w:rFonts w:eastAsia="Times New Roman" w:cs="Times New Roman"/>
          <w:szCs w:val="24"/>
        </w:rPr>
        <w:t>,</w:t>
      </w:r>
      <w:r>
        <w:rPr>
          <w:rFonts w:eastAsia="Times New Roman" w:cs="Times New Roman"/>
          <w:szCs w:val="24"/>
        </w:rPr>
        <w:t xml:space="preserve"> που εξελέγη κάνοντας σημαία το ηθικό πλεονέκτημα και κυβερνάει</w:t>
      </w:r>
      <w:r>
        <w:rPr>
          <w:rFonts w:eastAsia="Times New Roman" w:cs="Times New Roman"/>
          <w:szCs w:val="24"/>
        </w:rPr>
        <w:t>,</w:t>
      </w:r>
      <w:r>
        <w:rPr>
          <w:rFonts w:eastAsia="Times New Roman" w:cs="Times New Roman"/>
          <w:szCs w:val="24"/>
        </w:rPr>
        <w:t xml:space="preserve"> έχοντας διαλύσει το κόμ</w:t>
      </w:r>
      <w:r>
        <w:rPr>
          <w:rFonts w:eastAsia="Times New Roman" w:cs="Times New Roman"/>
          <w:szCs w:val="24"/>
        </w:rPr>
        <w:t xml:space="preserve">μα του πρώην Ακροδεξιού εταίρου του με ολίγους ΑΝΕΛ και μια ομάδα καρεκλοκένταυρων γυρολόγων, αναδύοντας οσμή σήψης, παρακμής και συναλλαγής. </w:t>
      </w:r>
    </w:p>
    <w:p w14:paraId="6E8195E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Κύριε Τσίπρα και κύριοι της Κυβέρνησης, οι πολίτες όμως αυτής της χώρας έχουν συνειδητοποιήσει ότι κανείς και τίπ</w:t>
      </w:r>
      <w:r>
        <w:rPr>
          <w:rFonts w:eastAsia="Times New Roman" w:cs="Times New Roman"/>
          <w:szCs w:val="24"/>
        </w:rPr>
        <w:t>οτα δεν μπορεί να μπει ανάμεσα σε εσάς και την καρέκλα.</w:t>
      </w:r>
    </w:p>
    <w:p w14:paraId="6E8195E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Καταψηφίζει, λοιπόν, το Κίνημα Αλλαγής την Κυβέρνηση και τους σιαμαίους κ</w:t>
      </w:r>
      <w:r>
        <w:rPr>
          <w:rFonts w:eastAsia="Times New Roman" w:cs="Times New Roman"/>
          <w:szCs w:val="24"/>
        </w:rPr>
        <w:t>υρίους</w:t>
      </w:r>
      <w:r>
        <w:rPr>
          <w:rFonts w:eastAsia="Times New Roman" w:cs="Times New Roman"/>
          <w:szCs w:val="24"/>
        </w:rPr>
        <w:t xml:space="preserve"> Τσίπρα και </w:t>
      </w:r>
      <w:proofErr w:type="spellStart"/>
      <w:r>
        <w:rPr>
          <w:rFonts w:eastAsia="Times New Roman" w:cs="Times New Roman"/>
          <w:szCs w:val="24"/>
        </w:rPr>
        <w:t>Πολάκη</w:t>
      </w:r>
      <w:proofErr w:type="spellEnd"/>
      <w:r>
        <w:rPr>
          <w:rFonts w:eastAsia="Times New Roman" w:cs="Times New Roman"/>
          <w:szCs w:val="24"/>
        </w:rPr>
        <w:t xml:space="preserve">, όπως και σύντομα θα κάνει και ο λαός στην κάλπη. </w:t>
      </w:r>
    </w:p>
    <w:p w14:paraId="6E8195E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E8195EC"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 </w:t>
      </w:r>
      <w:proofErr w:type="spellStart"/>
      <w:r>
        <w:rPr>
          <w:rFonts w:eastAsia="Times New Roman" w:cs="Times New Roman"/>
          <w:szCs w:val="24"/>
        </w:rPr>
        <w:t>Χριστοφιλοπούλου</w:t>
      </w:r>
      <w:proofErr w:type="spellEnd"/>
      <w:r>
        <w:rPr>
          <w:rFonts w:eastAsia="Times New Roman" w:cs="Times New Roman"/>
          <w:szCs w:val="24"/>
        </w:rPr>
        <w:t xml:space="preserve">. </w:t>
      </w:r>
    </w:p>
    <w:p w14:paraId="6E8195E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Τον λόγο έχει ζητήσει ο Πρόεδρος της Βουλής κ. Νικόλαος </w:t>
      </w:r>
      <w:proofErr w:type="spellStart"/>
      <w:r>
        <w:rPr>
          <w:rFonts w:eastAsia="Times New Roman" w:cs="Times New Roman"/>
          <w:szCs w:val="24"/>
        </w:rPr>
        <w:t>Βούτσης</w:t>
      </w:r>
      <w:proofErr w:type="spellEnd"/>
      <w:r>
        <w:rPr>
          <w:rFonts w:eastAsia="Times New Roman" w:cs="Times New Roman"/>
          <w:szCs w:val="24"/>
        </w:rPr>
        <w:t xml:space="preserve">. </w:t>
      </w:r>
    </w:p>
    <w:p w14:paraId="6E8195EE"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ΒΟΥΤΣΗΣ</w:t>
      </w:r>
      <w:r w:rsidRPr="006B2A85">
        <w:rPr>
          <w:rFonts w:eastAsia="Times New Roman" w:cs="Times New Roman"/>
          <w:b/>
          <w:szCs w:val="24"/>
        </w:rPr>
        <w:t xml:space="preserve"> (Πρόεδρος της Βουλής):</w:t>
      </w:r>
      <w:r>
        <w:rPr>
          <w:rFonts w:eastAsia="Times New Roman" w:cs="Times New Roman"/>
          <w:b/>
          <w:szCs w:val="24"/>
        </w:rPr>
        <w:t xml:space="preserve"> </w:t>
      </w:r>
      <w:r>
        <w:rPr>
          <w:rFonts w:eastAsia="Times New Roman" w:cs="Times New Roman"/>
          <w:szCs w:val="24"/>
        </w:rPr>
        <w:t>Ζήτησα τον λόγο για ένα λεπτό</w:t>
      </w:r>
      <w:r>
        <w:rPr>
          <w:rFonts w:eastAsia="Times New Roman" w:cs="Times New Roman"/>
          <w:szCs w:val="24"/>
        </w:rPr>
        <w:t>,</w:t>
      </w:r>
      <w:r>
        <w:rPr>
          <w:rFonts w:eastAsia="Times New Roman" w:cs="Times New Roman"/>
          <w:szCs w:val="24"/>
        </w:rPr>
        <w:t xml:space="preserve"> για να απαντήσω στην κ. </w:t>
      </w:r>
      <w:proofErr w:type="spellStart"/>
      <w:r>
        <w:rPr>
          <w:rFonts w:eastAsia="Times New Roman" w:cs="Times New Roman"/>
          <w:szCs w:val="24"/>
        </w:rPr>
        <w:t>Χριστοφιλοπούλου</w:t>
      </w:r>
      <w:proofErr w:type="spellEnd"/>
      <w:r>
        <w:rPr>
          <w:rFonts w:eastAsia="Times New Roman" w:cs="Times New Roman"/>
          <w:szCs w:val="24"/>
        </w:rPr>
        <w:t xml:space="preserve">. </w:t>
      </w:r>
    </w:p>
    <w:p w14:paraId="6E8195E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Θα σας παρακαλούσα, επειδή είναι πάρα</w:t>
      </w:r>
      <w:r>
        <w:rPr>
          <w:rFonts w:eastAsia="Times New Roman" w:cs="Times New Roman"/>
          <w:szCs w:val="24"/>
        </w:rPr>
        <w:t xml:space="preserve"> πολύ σοβαρά τα θέματα που θίξατε </w:t>
      </w:r>
      <w:r>
        <w:rPr>
          <w:rFonts w:eastAsia="Times New Roman" w:cs="Times New Roman"/>
          <w:szCs w:val="24"/>
        </w:rPr>
        <w:t>-</w:t>
      </w:r>
      <w:r>
        <w:rPr>
          <w:rFonts w:eastAsia="Times New Roman" w:cs="Times New Roman"/>
          <w:szCs w:val="24"/>
        </w:rPr>
        <w:t>μιλάω πάντοτε σε σχέση με το Μάτι-</w:t>
      </w:r>
      <w:r w:rsidRPr="006B2A85">
        <w:rPr>
          <w:rFonts w:eastAsia="Times New Roman" w:cs="Times New Roman"/>
          <w:b/>
          <w:szCs w:val="24"/>
        </w:rPr>
        <w:t xml:space="preserve"> </w:t>
      </w:r>
      <w:r>
        <w:rPr>
          <w:rFonts w:eastAsia="Times New Roman" w:cs="Times New Roman"/>
          <w:szCs w:val="24"/>
        </w:rPr>
        <w:t xml:space="preserve">να ζητήσετε άμεσα την επόμενη εβδομάδα κοινοβουλευτικό έλεγχο και θα σας δοθούν απαντήσεις στο σύνολο των ζητημάτων, τα οποία θέσατε. Διότι βρίσκεστε εν </w:t>
      </w:r>
      <w:proofErr w:type="spellStart"/>
      <w:r>
        <w:rPr>
          <w:rFonts w:eastAsia="Times New Roman" w:cs="Times New Roman"/>
          <w:szCs w:val="24"/>
        </w:rPr>
        <w:t>αδίκω</w:t>
      </w:r>
      <w:proofErr w:type="spellEnd"/>
      <w:r>
        <w:rPr>
          <w:rFonts w:eastAsia="Times New Roman" w:cs="Times New Roman"/>
          <w:szCs w:val="24"/>
        </w:rPr>
        <w:t xml:space="preserve"> στα περισσότερα από αυτά που είπατε. Σας το λέω ευθύτατα. </w:t>
      </w:r>
    </w:p>
    <w:p w14:paraId="6E8195F0"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Έχω κάνει δέκα ερωτήσεις και είναι όλες… </w:t>
      </w:r>
    </w:p>
    <w:p w14:paraId="6E8195F1"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Σας λέω ευθέως ότι μπορείτε να ζητήσετε αναλυτικό κοινοβουλευτικό έλεγχο. </w:t>
      </w:r>
    </w:p>
    <w:p w14:paraId="6E8195F2"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ΠΑΡΑΣΚΕΥΗ Χ</w:t>
      </w:r>
      <w:r>
        <w:rPr>
          <w:rFonts w:eastAsia="Times New Roman" w:cs="Times New Roman"/>
          <w:b/>
          <w:szCs w:val="24"/>
        </w:rPr>
        <w:t xml:space="preserve">ΡΙΣΤΟΦΙΛΟΠΟΥΛΟΥ: </w:t>
      </w:r>
      <w:r>
        <w:rPr>
          <w:rFonts w:eastAsia="Times New Roman" w:cs="Times New Roman"/>
          <w:szCs w:val="24"/>
        </w:rPr>
        <w:t>Ίσως τώρα</w:t>
      </w:r>
      <w:r>
        <w:rPr>
          <w:rFonts w:eastAsia="Times New Roman" w:cs="Times New Roman"/>
          <w:szCs w:val="24"/>
        </w:rPr>
        <w:t>,</w:t>
      </w:r>
      <w:r>
        <w:rPr>
          <w:rFonts w:eastAsia="Times New Roman" w:cs="Times New Roman"/>
          <w:szCs w:val="24"/>
        </w:rPr>
        <w:t xml:space="preserve"> με την παρέμβασή </w:t>
      </w:r>
      <w:r>
        <w:rPr>
          <w:rFonts w:eastAsia="Times New Roman" w:cs="Times New Roman"/>
          <w:szCs w:val="24"/>
        </w:rPr>
        <w:t>σας,</w:t>
      </w:r>
      <w:r>
        <w:rPr>
          <w:rFonts w:eastAsia="Times New Roman" w:cs="Times New Roman"/>
          <w:szCs w:val="24"/>
        </w:rPr>
        <w:t xml:space="preserve"> να έρθουν να απαντήσουν. </w:t>
      </w:r>
    </w:p>
    <w:p w14:paraId="6E8195F3"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Δεδομένου ότι είμαι σε γνώση του θέματος</w:t>
      </w:r>
      <w:r>
        <w:rPr>
          <w:rFonts w:eastAsia="Times New Roman" w:cs="Times New Roman"/>
          <w:szCs w:val="24"/>
        </w:rPr>
        <w:t>,</w:t>
      </w:r>
      <w:r>
        <w:rPr>
          <w:rFonts w:eastAsia="Times New Roman" w:cs="Times New Roman"/>
          <w:szCs w:val="24"/>
        </w:rPr>
        <w:t xml:space="preserve"> λόγω του ειδικού λογαριασμού, θα ήθελα να σας πω ότι σε όλα αυτά τα ζητήματα και εκεί που υπάρχουν</w:t>
      </w:r>
      <w:r>
        <w:rPr>
          <w:rFonts w:eastAsia="Times New Roman" w:cs="Times New Roman"/>
          <w:szCs w:val="24"/>
        </w:rPr>
        <w:t xml:space="preserve"> καθυστερήσεις</w:t>
      </w:r>
      <w:r>
        <w:rPr>
          <w:rFonts w:eastAsia="Times New Roman" w:cs="Times New Roman"/>
          <w:szCs w:val="24"/>
        </w:rPr>
        <w:t>,</w:t>
      </w:r>
      <w:r>
        <w:rPr>
          <w:rFonts w:eastAsia="Times New Roman" w:cs="Times New Roman"/>
          <w:szCs w:val="24"/>
        </w:rPr>
        <w:t xml:space="preserve"> δεν είναι </w:t>
      </w:r>
      <w:r>
        <w:rPr>
          <w:rFonts w:eastAsia="Times New Roman" w:cs="Times New Roman"/>
          <w:szCs w:val="24"/>
        </w:rPr>
        <w:lastRenderedPageBreak/>
        <w:t>καθυστερήσεις των αρχών. Αυτές οι καθυστερήσεις έχουν σχέση με συγκεκριμένα προβλήματα ή με συγκεκριμένες συμπεριφορές κάποιων κατοίκων, οι οποίοι βρίσκονται μπροστά σε διλήμματα για το σπίτι τους. Μιλάω για τα «κόκκινα» σπίτια. Σ</w:t>
      </w:r>
      <w:r>
        <w:rPr>
          <w:rFonts w:eastAsia="Times New Roman" w:cs="Times New Roman"/>
          <w:szCs w:val="24"/>
        </w:rPr>
        <w:t xml:space="preserve">τα «κίτρινα» σπίτια προχωρούν οι κατασκευές. </w:t>
      </w:r>
    </w:p>
    <w:p w14:paraId="6E8195F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Σε ορισμένες περιοχές. Στις εκτός σχεδίου δεν πηγαίνουν… </w:t>
      </w:r>
    </w:p>
    <w:p w14:paraId="6E8195F5"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Στις εκτός σχεδίου…</w:t>
      </w:r>
    </w:p>
    <w:p w14:paraId="6E8195F6"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…(δεν ακούστηκε)</w:t>
      </w:r>
    </w:p>
    <w:p w14:paraId="6E8195F7"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Σας παρακαλώ, κύριε Καμμένο! </w:t>
      </w:r>
    </w:p>
    <w:p w14:paraId="6E8195F8"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Καμμένο, δεν έχετε τον λόγο. </w:t>
      </w:r>
    </w:p>
    <w:p w14:paraId="6E8195F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Παρακαλώ να μη γράφονται στα Πρακτικά τα όσα λέει ο κ. Καμμένος. </w:t>
      </w:r>
    </w:p>
    <w:p w14:paraId="6E8195FA"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Κύριε Καμμ</w:t>
      </w:r>
      <w:r>
        <w:rPr>
          <w:rFonts w:eastAsia="Times New Roman" w:cs="Times New Roman"/>
          <w:szCs w:val="24"/>
        </w:rPr>
        <w:t>ένο, δεν είμαστε σε πάνελ. Σας παρακαλώ πολύ!</w:t>
      </w:r>
    </w:p>
    <w:p w14:paraId="6E8195FB"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Κύριε Καμμένο, δεν έχετε τον λόγο. </w:t>
      </w:r>
    </w:p>
    <w:p w14:paraId="6E8195FC"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Μη μιλάτε γι’ αυτά τα πράγματα</w:t>
      </w:r>
      <w:r>
        <w:rPr>
          <w:rFonts w:eastAsia="Times New Roman" w:cs="Times New Roman"/>
          <w:szCs w:val="24"/>
        </w:rPr>
        <w:t>,</w:t>
      </w:r>
      <w:r>
        <w:rPr>
          <w:rFonts w:eastAsia="Times New Roman" w:cs="Times New Roman"/>
          <w:szCs w:val="24"/>
        </w:rPr>
        <w:t xml:space="preserve"> με τόση προχειρότητα!</w:t>
      </w:r>
    </w:p>
    <w:p w14:paraId="6E8195FD"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w:t>
      </w:r>
    </w:p>
    <w:p w14:paraId="6E8195FE"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ΠΡΟΕΔΡΕΥΩΝ (Αναστάσιος Κ</w:t>
      </w:r>
      <w:r>
        <w:rPr>
          <w:rFonts w:eastAsia="Times New Roman" w:cs="Times New Roman"/>
          <w:b/>
          <w:szCs w:val="24"/>
        </w:rPr>
        <w:t xml:space="preserve">ουράκης): </w:t>
      </w:r>
      <w:r>
        <w:rPr>
          <w:rFonts w:eastAsia="Times New Roman" w:cs="Times New Roman"/>
          <w:szCs w:val="24"/>
        </w:rPr>
        <w:t>Κύριε Καμμένο, δεν έχετε τον λόγο</w:t>
      </w:r>
      <w:r>
        <w:rPr>
          <w:rFonts w:eastAsia="Times New Roman" w:cs="Times New Roman"/>
          <w:szCs w:val="24"/>
        </w:rPr>
        <w:t>,</w:t>
      </w:r>
      <w:r>
        <w:rPr>
          <w:rFonts w:eastAsia="Times New Roman" w:cs="Times New Roman"/>
          <w:szCs w:val="24"/>
        </w:rPr>
        <w:t xml:space="preserve"> για να κάνετε αυτές τις παρεμβάσεις. </w:t>
      </w:r>
    </w:p>
    <w:p w14:paraId="6E8195FF"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Ο άνθρωπος έχει έρθει από πάνελ κατευθείαν. </w:t>
      </w:r>
    </w:p>
    <w:p w14:paraId="6E81960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Αντιλαμβάνεστε τι σας λέω; Είμαι Πρόεδρος…</w:t>
      </w:r>
    </w:p>
    <w:p w14:paraId="6E819601"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w:t>
      </w:r>
    </w:p>
    <w:p w14:paraId="6E819602"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ΒΟΥΤΣΗΣ (Πρόεδ</w:t>
      </w:r>
      <w:r>
        <w:rPr>
          <w:rFonts w:eastAsia="Times New Roman" w:cs="Times New Roman"/>
          <w:b/>
          <w:szCs w:val="24"/>
        </w:rPr>
        <w:t xml:space="preserve">ρος της Βουλής): </w:t>
      </w:r>
      <w:r>
        <w:rPr>
          <w:rFonts w:eastAsia="Times New Roman" w:cs="Times New Roman"/>
          <w:szCs w:val="24"/>
        </w:rPr>
        <w:t xml:space="preserve">Κύριε Καμμένο, αφήστε τα αυτά. </w:t>
      </w:r>
    </w:p>
    <w:p w14:paraId="6E819603"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Καμμένο, δεν έχετε τον λόγο. </w:t>
      </w:r>
    </w:p>
    <w:p w14:paraId="6E81960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…(δεν ακούστηκε)</w:t>
      </w:r>
    </w:p>
    <w:p w14:paraId="6E819605"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Κύριε Αθανασίου, έχετε κάποιο πρόβλημα; </w:t>
      </w:r>
    </w:p>
    <w:p w14:paraId="6E819606"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ΧΑΡΑΛΑΜΠΟΣ ΑΘΑΝΑΣ</w:t>
      </w:r>
      <w:r>
        <w:rPr>
          <w:rFonts w:eastAsia="Times New Roman" w:cs="Times New Roman"/>
          <w:b/>
          <w:szCs w:val="24"/>
        </w:rPr>
        <w:t>ΙΟΥ:</w:t>
      </w:r>
      <w:r>
        <w:rPr>
          <w:rFonts w:eastAsia="Times New Roman" w:cs="Times New Roman"/>
          <w:szCs w:val="24"/>
        </w:rPr>
        <w:t xml:space="preserve"> …(δεν ακούστηκε) </w:t>
      </w:r>
    </w:p>
    <w:p w14:paraId="6E819607"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Επειδή είπατε αν είναι εικόνα. Δεν ακούτε; </w:t>
      </w:r>
    </w:p>
    <w:p w14:paraId="6E819608"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ΔΗΜΗΤΡΙΟΣ ΚΑΜΜΕΝΟΣ:</w:t>
      </w:r>
      <w:r w:rsidRPr="00B12A1E">
        <w:rPr>
          <w:rFonts w:eastAsia="Times New Roman" w:cs="Times New Roman"/>
          <w:b/>
          <w:szCs w:val="24"/>
        </w:rPr>
        <w:t xml:space="preserve"> </w:t>
      </w:r>
      <w:r>
        <w:rPr>
          <w:rFonts w:eastAsia="Times New Roman" w:cs="Times New Roman"/>
          <w:szCs w:val="24"/>
        </w:rPr>
        <w:t>...</w:t>
      </w:r>
    </w:p>
    <w:p w14:paraId="6E819609"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Καθίστε, κύριε Καμμένο, δεν ακούγεστε. Δεν γράφεται τίποτα στα Πρακτικά. </w:t>
      </w:r>
    </w:p>
    <w:p w14:paraId="6E81960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Κύριε Καμμένο, δεν είναι εικόνα αυτή. </w:t>
      </w:r>
    </w:p>
    <w:p w14:paraId="6E81960B"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Μιλάω για ένα σοβαρό ζήτημα και δεν με ακούτε. </w:t>
      </w:r>
    </w:p>
    <w:p w14:paraId="6E81960C"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w:t>
      </w:r>
    </w:p>
    <w:p w14:paraId="6E81960D"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ΝΙΚΟΛΑΟΣ ΒΟΥΤΣΗΣ (Πρόεδρος της Βουλής):</w:t>
      </w:r>
      <w:r>
        <w:rPr>
          <w:rFonts w:eastAsia="Times New Roman" w:cs="Times New Roman"/>
          <w:szCs w:val="24"/>
        </w:rPr>
        <w:t xml:space="preserve"> Αφήστε τα αυτά. Ενόψει προεκλογικής περιόδου, αφήστε τα αυτά. </w:t>
      </w:r>
    </w:p>
    <w:p w14:paraId="6E81960E" w14:textId="77777777" w:rsidR="004B0DF5" w:rsidRDefault="00471FB5">
      <w:pPr>
        <w:spacing w:line="600" w:lineRule="auto"/>
        <w:ind w:firstLine="720"/>
        <w:jc w:val="both"/>
        <w:rPr>
          <w:rFonts w:eastAsia="Times New Roman" w:cs="Times New Roman"/>
          <w:szCs w:val="24"/>
        </w:rPr>
      </w:pPr>
      <w:r w:rsidRPr="00902B34">
        <w:rPr>
          <w:rFonts w:eastAsia="Times New Roman" w:cs="Times New Roman"/>
          <w:b/>
          <w:szCs w:val="24"/>
        </w:rPr>
        <w:t>ΠΡΟΕΔ</w:t>
      </w:r>
      <w:r w:rsidRPr="00902B34">
        <w:rPr>
          <w:rFonts w:eastAsia="Times New Roman" w:cs="Times New Roman"/>
          <w:b/>
          <w:szCs w:val="24"/>
        </w:rPr>
        <w:t>ΡΕΥΩΝ (Αναστάσιος Κουράκης):</w:t>
      </w:r>
      <w:r w:rsidRPr="00902B34">
        <w:rPr>
          <w:rFonts w:eastAsia="Times New Roman" w:cs="Times New Roman"/>
          <w:szCs w:val="24"/>
        </w:rPr>
        <w:t xml:space="preserve"> </w:t>
      </w:r>
      <w:r>
        <w:rPr>
          <w:rFonts w:eastAsia="Times New Roman" w:cs="Times New Roman"/>
          <w:szCs w:val="24"/>
        </w:rPr>
        <w:t xml:space="preserve">Κύριε Καμμένο, καθίστε κάτω. </w:t>
      </w:r>
    </w:p>
    <w:p w14:paraId="6E81960F"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w:t>
      </w:r>
    </w:p>
    <w:p w14:paraId="6E819610" w14:textId="77777777" w:rsidR="004B0DF5" w:rsidRDefault="00471FB5">
      <w:pPr>
        <w:spacing w:line="600" w:lineRule="auto"/>
        <w:ind w:firstLine="720"/>
        <w:jc w:val="both"/>
        <w:rPr>
          <w:rFonts w:eastAsia="Times New Roman" w:cs="Times New Roman"/>
          <w:szCs w:val="24"/>
        </w:rPr>
      </w:pPr>
      <w:r w:rsidRPr="00902B34">
        <w:rPr>
          <w:rFonts w:eastAsia="Times New Roman" w:cs="Times New Roman"/>
          <w:b/>
          <w:szCs w:val="24"/>
        </w:rPr>
        <w:t>ΠΡΟΕΔΡΕΥΩΝ (Αναστάσιος Κουράκης):</w:t>
      </w:r>
      <w:r w:rsidRPr="00902B34">
        <w:rPr>
          <w:rFonts w:eastAsia="Times New Roman" w:cs="Times New Roman"/>
          <w:szCs w:val="24"/>
        </w:rPr>
        <w:t xml:space="preserve"> </w:t>
      </w:r>
      <w:r>
        <w:rPr>
          <w:rFonts w:eastAsia="Times New Roman" w:cs="Times New Roman"/>
          <w:szCs w:val="24"/>
        </w:rPr>
        <w:t xml:space="preserve">Κύριε Καμμένο, δεν είναι εικόνα αυτή. Καθίστε κάτω, σας παρακαλώ. </w:t>
      </w:r>
    </w:p>
    <w:p w14:paraId="6E819611"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Το πράγμα σοβαρεύει. Θα με ακούσετε λοιπόν πολύ καλά, κύριε Καμμένο, στο τι θα πω. Διότι είστε προπετής, όπως ήσασταν πάντοτε. Είστε προπετής! Ακούστε πρώτα. Ή ακούστε πριν πάρετε τον λόγο. </w:t>
      </w:r>
    </w:p>
    <w:p w14:paraId="6E819612"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w:t>
      </w:r>
    </w:p>
    <w:p w14:paraId="6E819613"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ΒΟΥΤΣΗΣ (Πρόεδρος της Βουλής): </w:t>
      </w:r>
      <w:r>
        <w:rPr>
          <w:rFonts w:eastAsia="Times New Roman" w:cs="Times New Roman"/>
          <w:szCs w:val="24"/>
        </w:rPr>
        <w:t>Εντ</w:t>
      </w:r>
      <w:r>
        <w:rPr>
          <w:rFonts w:eastAsia="Times New Roman" w:cs="Times New Roman"/>
          <w:szCs w:val="24"/>
        </w:rPr>
        <w:t xml:space="preserve">άξει, η τυμβωρυχία σε ζωντανή αναμετάδοση.  </w:t>
      </w:r>
    </w:p>
    <w:p w14:paraId="6E81961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w:t>
      </w:r>
    </w:p>
    <w:p w14:paraId="6E819615"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Καμμένο, σας αφαιρώ τον λόγο. Σας παρακαλώ, κύριε Καμμένο. Καθίστε κάτω! </w:t>
      </w:r>
    </w:p>
    <w:p w14:paraId="6E81961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Δεν γράφεται τίποτα στα Πρακτικά από αυτά που λέει ο κ. Καμμένος.</w:t>
      </w:r>
    </w:p>
    <w:p w14:paraId="6E819617"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ΔΗΜΗΤΡΙΟ</w:t>
      </w:r>
      <w:r>
        <w:rPr>
          <w:rFonts w:eastAsia="Times New Roman" w:cs="Times New Roman"/>
          <w:b/>
          <w:szCs w:val="24"/>
        </w:rPr>
        <w:t>Σ ΚΑΜΜΕΝΟΣ:</w:t>
      </w:r>
      <w:r>
        <w:rPr>
          <w:rFonts w:eastAsia="Times New Roman" w:cs="Times New Roman"/>
          <w:b/>
          <w:szCs w:val="24"/>
        </w:rPr>
        <w:t xml:space="preserve"> </w:t>
      </w:r>
      <w:r>
        <w:rPr>
          <w:rFonts w:eastAsia="Times New Roman" w:cs="Times New Roman"/>
          <w:szCs w:val="24"/>
        </w:rPr>
        <w:t>…</w:t>
      </w:r>
    </w:p>
    <w:p w14:paraId="6E819618"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Κύριε Καμμένο, μήπως πρέπει να ακούσετε προηγουμένως ως τι μιλάω; Ούτε καν αυτό δεν αφήσατε. Γι’ αυτό σας λέω ότι είστε προπετής, πρόχειρος και τυμβωρύχος. </w:t>
      </w:r>
    </w:p>
    <w:p w14:paraId="6E819619"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w:t>
      </w:r>
    </w:p>
    <w:p w14:paraId="6E81961A"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ΝΙΚΟΛΑΟΣ ΒΟΥΤΣΗΣ (Πρόεδ</w:t>
      </w:r>
      <w:r>
        <w:rPr>
          <w:rFonts w:eastAsia="Times New Roman" w:cs="Times New Roman"/>
          <w:b/>
          <w:szCs w:val="24"/>
        </w:rPr>
        <w:t xml:space="preserve">ρος της Βουλής): </w:t>
      </w:r>
      <w:r>
        <w:rPr>
          <w:rFonts w:eastAsia="Times New Roman" w:cs="Times New Roman"/>
          <w:szCs w:val="24"/>
        </w:rPr>
        <w:t xml:space="preserve">Εκτός από όλα αυτά, είστε και άσχετος. Η κ. </w:t>
      </w:r>
      <w:proofErr w:type="spellStart"/>
      <w:r>
        <w:rPr>
          <w:rFonts w:eastAsia="Times New Roman" w:cs="Times New Roman"/>
          <w:szCs w:val="24"/>
        </w:rPr>
        <w:t>Χριστοφιλοπούλου</w:t>
      </w:r>
      <w:proofErr w:type="spellEnd"/>
      <w:r>
        <w:rPr>
          <w:rFonts w:eastAsia="Times New Roman" w:cs="Times New Roman"/>
          <w:szCs w:val="24"/>
        </w:rPr>
        <w:t>…</w:t>
      </w:r>
    </w:p>
    <w:p w14:paraId="6E81961B"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w:t>
      </w:r>
    </w:p>
    <w:p w14:paraId="6E81961C"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Καμμένο, δεν είναι εικόνα αυτή. </w:t>
      </w:r>
    </w:p>
    <w:p w14:paraId="6E81961D"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Ο άνθρωπος δεν πήγε σε πάνελ σήμερα το πρω</w:t>
      </w:r>
      <w:r>
        <w:rPr>
          <w:rFonts w:eastAsia="Times New Roman" w:cs="Times New Roman"/>
          <w:szCs w:val="24"/>
        </w:rPr>
        <w:t>ί και θέλει να έχει την ημέρα του. Αυτό είναι σαφές. Σας παρακαλώ!</w:t>
      </w:r>
    </w:p>
    <w:p w14:paraId="6E81961E"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Συνεχίστε, κύριε Πρόεδρε. </w:t>
      </w:r>
    </w:p>
    <w:p w14:paraId="6E81961F"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Κύριε Πρόεδρε, ζήτησα τον λόγο, διότι όπως γνωρίζει όλο το Σώμα </w:t>
      </w:r>
      <w:r>
        <w:rPr>
          <w:rFonts w:eastAsia="Times New Roman" w:cs="Times New Roman"/>
          <w:szCs w:val="24"/>
        </w:rPr>
        <w:t>-</w:t>
      </w:r>
      <w:r>
        <w:rPr>
          <w:rFonts w:eastAsia="Times New Roman" w:cs="Times New Roman"/>
          <w:szCs w:val="24"/>
        </w:rPr>
        <w:t xml:space="preserve">και πρέπει να το γνωρίζει και ο κ. Καμμένος- είμαι Πρόεδρος της </w:t>
      </w:r>
      <w:r>
        <w:rPr>
          <w:rFonts w:eastAsia="Times New Roman" w:cs="Times New Roman"/>
          <w:szCs w:val="24"/>
        </w:rPr>
        <w:t>ε</w:t>
      </w:r>
      <w:r>
        <w:rPr>
          <w:rFonts w:eastAsia="Times New Roman" w:cs="Times New Roman"/>
          <w:szCs w:val="24"/>
        </w:rPr>
        <w:t xml:space="preserve">πιτροπής –εμείς βάλαμε τα 10 εκατομμύρια στον λογαριασμό </w:t>
      </w:r>
      <w:proofErr w:type="spellStart"/>
      <w:r>
        <w:rPr>
          <w:rFonts w:eastAsia="Times New Roman" w:cs="Times New Roman"/>
          <w:szCs w:val="24"/>
        </w:rPr>
        <w:t>πυροπλήκτων</w:t>
      </w:r>
      <w:proofErr w:type="spellEnd"/>
      <w:r>
        <w:rPr>
          <w:rFonts w:eastAsia="Times New Roman" w:cs="Times New Roman"/>
          <w:szCs w:val="24"/>
        </w:rPr>
        <w:t>,</w:t>
      </w:r>
      <w:r>
        <w:rPr>
          <w:rFonts w:eastAsia="Times New Roman" w:cs="Times New Roman"/>
          <w:szCs w:val="24"/>
        </w:rPr>
        <w:t xml:space="preserve"> που έχουν μαζευτεί τα 38,5 εκατομμύρια- για τη διάθεση του ποσού και </w:t>
      </w:r>
      <w:r>
        <w:rPr>
          <w:rFonts w:eastAsia="Times New Roman" w:cs="Times New Roman"/>
          <w:szCs w:val="24"/>
        </w:rPr>
        <w:lastRenderedPageBreak/>
        <w:t>γνωρίζω επ’ ακριβώς και συμμετέχω στις σχετικές συσκ</w:t>
      </w:r>
      <w:r>
        <w:rPr>
          <w:rFonts w:eastAsia="Times New Roman" w:cs="Times New Roman"/>
          <w:szCs w:val="24"/>
        </w:rPr>
        <w:t xml:space="preserve">έψεις με τον Υπουργό Οικονομικών και τους άλλους Υπουργούς. </w:t>
      </w:r>
    </w:p>
    <w:p w14:paraId="6E81962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Όταν, λοιπόν, είπα στην κ. </w:t>
      </w:r>
      <w:proofErr w:type="spellStart"/>
      <w:r>
        <w:rPr>
          <w:rFonts w:eastAsia="Times New Roman" w:cs="Times New Roman"/>
          <w:szCs w:val="24"/>
        </w:rPr>
        <w:t>Χριστοφιλοπούλου</w:t>
      </w:r>
      <w:proofErr w:type="spellEnd"/>
      <w:r>
        <w:rPr>
          <w:rFonts w:eastAsia="Times New Roman" w:cs="Times New Roman"/>
          <w:szCs w:val="24"/>
        </w:rPr>
        <w:t>, η οποία ευλόγως έθεσε μια σειρά ζητημάτων να το συζητήσουμε επ’ ακριβώς, γνωρίζω μέχρι κεραίας και το τι συμβαίνει και το πού υπάρχουν καθυστερήσεις κ</w:t>
      </w:r>
      <w:r>
        <w:rPr>
          <w:rFonts w:eastAsia="Times New Roman" w:cs="Times New Roman"/>
          <w:szCs w:val="24"/>
        </w:rPr>
        <w:t>αι για τον λόγο που υπάρχουν οι καθυστερήσεις. Ξέρω ακριβώς πόσα «κίτρινα» σπίτια είναι και ως μηχανικός. «Κίτρινα» και «κόκκινα» είναι, ξέρετε, αυτά που έχουν πιστοποιηθεί ως τέτοια από τις αρμόδιες αρχές του Υπουργείου και στις τρεις περιοχές, δηλαδή στο</w:t>
      </w:r>
      <w:r>
        <w:rPr>
          <w:rFonts w:eastAsia="Times New Roman" w:cs="Times New Roman"/>
          <w:szCs w:val="24"/>
        </w:rPr>
        <w:t xml:space="preserve">ν Νέο </w:t>
      </w:r>
      <w:proofErr w:type="spellStart"/>
      <w:r>
        <w:rPr>
          <w:rFonts w:eastAsia="Times New Roman" w:cs="Times New Roman"/>
          <w:szCs w:val="24"/>
        </w:rPr>
        <w:t>Βουτζά</w:t>
      </w:r>
      <w:proofErr w:type="spellEnd"/>
      <w:r>
        <w:rPr>
          <w:rFonts w:eastAsia="Times New Roman" w:cs="Times New Roman"/>
          <w:szCs w:val="24"/>
        </w:rPr>
        <w:t xml:space="preserve">, στο Μάτι και την </w:t>
      </w:r>
      <w:proofErr w:type="spellStart"/>
      <w:r>
        <w:rPr>
          <w:rFonts w:eastAsia="Times New Roman" w:cs="Times New Roman"/>
          <w:szCs w:val="24"/>
        </w:rPr>
        <w:t>Κινέτα</w:t>
      </w:r>
      <w:proofErr w:type="spellEnd"/>
      <w:r>
        <w:rPr>
          <w:rFonts w:eastAsia="Times New Roman" w:cs="Times New Roman"/>
          <w:szCs w:val="24"/>
        </w:rPr>
        <w:t xml:space="preserve">. </w:t>
      </w:r>
    </w:p>
    <w:p w14:paraId="6E819621" w14:textId="77777777" w:rsidR="004B0DF5" w:rsidRDefault="00471FB5">
      <w:pPr>
        <w:spacing w:line="600" w:lineRule="auto"/>
        <w:ind w:firstLine="720"/>
        <w:jc w:val="both"/>
        <w:rPr>
          <w:rFonts w:eastAsia="Times New Roman"/>
          <w:szCs w:val="24"/>
        </w:rPr>
      </w:pPr>
      <w:r>
        <w:rPr>
          <w:rFonts w:eastAsia="Times New Roman"/>
          <w:szCs w:val="24"/>
        </w:rPr>
        <w:t xml:space="preserve">Όσον αφορά τα «κίτρινα», προχωράνε </w:t>
      </w:r>
      <w:r w:rsidRPr="00332513">
        <w:rPr>
          <w:rFonts w:eastAsia="Times New Roman"/>
          <w:szCs w:val="24"/>
        </w:rPr>
        <w:t>όλες οι ανακατασκευές</w:t>
      </w:r>
      <w:r>
        <w:rPr>
          <w:rFonts w:eastAsia="Times New Roman"/>
          <w:szCs w:val="24"/>
        </w:rPr>
        <w:t>,</w:t>
      </w:r>
      <w:r w:rsidRPr="00332513">
        <w:rPr>
          <w:rFonts w:eastAsia="Times New Roman"/>
          <w:szCs w:val="24"/>
        </w:rPr>
        <w:t xml:space="preserve"> με βάση το σχέδιο που υπήρχε</w:t>
      </w:r>
      <w:r>
        <w:rPr>
          <w:rFonts w:eastAsia="Times New Roman"/>
          <w:szCs w:val="24"/>
        </w:rPr>
        <w:t>.</w:t>
      </w:r>
      <w:r w:rsidRPr="00332513">
        <w:rPr>
          <w:rFonts w:eastAsia="Times New Roman"/>
          <w:szCs w:val="24"/>
        </w:rPr>
        <w:t xml:space="preserve"> </w:t>
      </w:r>
      <w:r>
        <w:rPr>
          <w:rFonts w:eastAsia="Times New Roman"/>
          <w:szCs w:val="24"/>
        </w:rPr>
        <w:t>Ξ</w:t>
      </w:r>
      <w:r w:rsidRPr="00332513">
        <w:rPr>
          <w:rFonts w:eastAsia="Times New Roman"/>
          <w:szCs w:val="24"/>
        </w:rPr>
        <w:t>έρω και τα ποσά που έχουν δοθεί κατά τρίμηνο</w:t>
      </w:r>
      <w:r>
        <w:rPr>
          <w:rFonts w:eastAsia="Times New Roman"/>
          <w:szCs w:val="24"/>
        </w:rPr>
        <w:t>.</w:t>
      </w:r>
      <w:r w:rsidRPr="00332513">
        <w:rPr>
          <w:rFonts w:eastAsia="Times New Roman"/>
          <w:szCs w:val="24"/>
        </w:rPr>
        <w:t xml:space="preserve"> </w:t>
      </w:r>
      <w:r>
        <w:rPr>
          <w:rFonts w:eastAsia="Times New Roman"/>
          <w:szCs w:val="24"/>
        </w:rPr>
        <w:t>Όσον αφορά τα</w:t>
      </w:r>
      <w:r w:rsidRPr="00332513">
        <w:rPr>
          <w:rFonts w:eastAsia="Times New Roman"/>
          <w:szCs w:val="24"/>
        </w:rPr>
        <w:t xml:space="preserve"> </w:t>
      </w:r>
      <w:r>
        <w:rPr>
          <w:rFonts w:eastAsia="Times New Roman"/>
          <w:szCs w:val="24"/>
        </w:rPr>
        <w:t>«</w:t>
      </w:r>
      <w:r w:rsidRPr="00332513">
        <w:rPr>
          <w:rFonts w:eastAsia="Times New Roman"/>
          <w:szCs w:val="24"/>
        </w:rPr>
        <w:t>κόκκινα</w:t>
      </w:r>
      <w:r>
        <w:rPr>
          <w:rFonts w:eastAsia="Times New Roman"/>
          <w:szCs w:val="24"/>
        </w:rPr>
        <w:t>»,</w:t>
      </w:r>
      <w:r w:rsidRPr="00332513">
        <w:rPr>
          <w:rFonts w:eastAsia="Times New Roman"/>
          <w:szCs w:val="24"/>
        </w:rPr>
        <w:t xml:space="preserve"> ήδη </w:t>
      </w:r>
      <w:r>
        <w:rPr>
          <w:rFonts w:eastAsia="Times New Roman"/>
          <w:szCs w:val="24"/>
        </w:rPr>
        <w:t xml:space="preserve">εβδομήντα </w:t>
      </w:r>
      <w:r w:rsidRPr="00332513">
        <w:rPr>
          <w:rFonts w:eastAsia="Times New Roman"/>
          <w:szCs w:val="24"/>
        </w:rPr>
        <w:t>από αυτά</w:t>
      </w:r>
      <w:r>
        <w:rPr>
          <w:rFonts w:eastAsia="Times New Roman"/>
          <w:szCs w:val="24"/>
        </w:rPr>
        <w:t xml:space="preserve"> τα έχουνε</w:t>
      </w:r>
      <w:r w:rsidRPr="00332513">
        <w:rPr>
          <w:rFonts w:eastAsia="Times New Roman"/>
          <w:szCs w:val="24"/>
        </w:rPr>
        <w:t xml:space="preserve"> ρίξει</w:t>
      </w:r>
      <w:r>
        <w:rPr>
          <w:rFonts w:eastAsia="Times New Roman"/>
          <w:szCs w:val="24"/>
        </w:rPr>
        <w:t>.</w:t>
      </w:r>
      <w:r w:rsidRPr="00332513">
        <w:rPr>
          <w:rFonts w:eastAsia="Times New Roman"/>
          <w:szCs w:val="24"/>
        </w:rPr>
        <w:t xml:space="preserve"> </w:t>
      </w:r>
      <w:r>
        <w:rPr>
          <w:rFonts w:eastAsia="Times New Roman"/>
          <w:szCs w:val="24"/>
        </w:rPr>
        <w:t>Έχουνε</w:t>
      </w:r>
      <w:r w:rsidRPr="00332513">
        <w:rPr>
          <w:rFonts w:eastAsia="Times New Roman"/>
          <w:szCs w:val="24"/>
        </w:rPr>
        <w:t xml:space="preserve"> </w:t>
      </w:r>
      <w:r w:rsidRPr="00332513">
        <w:rPr>
          <w:rFonts w:eastAsia="Times New Roman"/>
          <w:szCs w:val="24"/>
        </w:rPr>
        <w:lastRenderedPageBreak/>
        <w:t xml:space="preserve">βγει και </w:t>
      </w:r>
      <w:r>
        <w:rPr>
          <w:rFonts w:eastAsia="Times New Roman"/>
          <w:szCs w:val="24"/>
        </w:rPr>
        <w:t>οι αμίαντοι</w:t>
      </w:r>
      <w:r w:rsidRPr="00332513">
        <w:rPr>
          <w:rFonts w:eastAsia="Times New Roman"/>
          <w:szCs w:val="24"/>
        </w:rPr>
        <w:t xml:space="preserve"> και θα βγούνε και στα υπόλοιπα</w:t>
      </w:r>
      <w:r>
        <w:rPr>
          <w:rFonts w:eastAsia="Times New Roman"/>
          <w:szCs w:val="24"/>
        </w:rPr>
        <w:t>,</w:t>
      </w:r>
      <w:r w:rsidRPr="00332513">
        <w:rPr>
          <w:rFonts w:eastAsia="Times New Roman"/>
          <w:szCs w:val="24"/>
        </w:rPr>
        <w:t xml:space="preserve"> </w:t>
      </w:r>
      <w:r>
        <w:rPr>
          <w:rFonts w:eastAsia="Times New Roman"/>
          <w:szCs w:val="24"/>
        </w:rPr>
        <w:t>διότι</w:t>
      </w:r>
      <w:r w:rsidRPr="00332513">
        <w:rPr>
          <w:rFonts w:eastAsia="Times New Roman"/>
          <w:szCs w:val="24"/>
        </w:rPr>
        <w:t xml:space="preserve"> πρώτα πρέπει να βγει ο αμίαντος και ύστερα πρέπει να γίνει καθαίρεση</w:t>
      </w:r>
      <w:r>
        <w:rPr>
          <w:rFonts w:eastAsia="Times New Roman"/>
          <w:szCs w:val="24"/>
        </w:rPr>
        <w:t>.</w:t>
      </w:r>
      <w:r w:rsidRPr="00332513">
        <w:rPr>
          <w:rFonts w:eastAsia="Times New Roman"/>
          <w:szCs w:val="24"/>
        </w:rPr>
        <w:t xml:space="preserve"> </w:t>
      </w:r>
    </w:p>
    <w:p w14:paraId="6E819622" w14:textId="77777777" w:rsidR="004B0DF5" w:rsidRDefault="00471FB5">
      <w:pPr>
        <w:spacing w:line="600" w:lineRule="auto"/>
        <w:ind w:firstLine="720"/>
        <w:jc w:val="both"/>
        <w:rPr>
          <w:rFonts w:eastAsia="Times New Roman"/>
          <w:szCs w:val="24"/>
        </w:rPr>
      </w:pPr>
      <w:r w:rsidRPr="00332513">
        <w:rPr>
          <w:rFonts w:eastAsia="Times New Roman"/>
          <w:szCs w:val="24"/>
        </w:rPr>
        <w:t>Εκεί υπάρχουν προβλήματα</w:t>
      </w:r>
      <w:r>
        <w:rPr>
          <w:rFonts w:eastAsia="Times New Roman"/>
          <w:szCs w:val="24"/>
        </w:rPr>
        <w:t>.</w:t>
      </w:r>
      <w:r w:rsidRPr="00332513">
        <w:rPr>
          <w:rFonts w:eastAsia="Times New Roman"/>
          <w:szCs w:val="24"/>
        </w:rPr>
        <w:t xml:space="preserve"> </w:t>
      </w:r>
      <w:r>
        <w:rPr>
          <w:rFonts w:eastAsia="Times New Roman"/>
          <w:szCs w:val="24"/>
        </w:rPr>
        <w:t>Έ</w:t>
      </w:r>
      <w:r w:rsidRPr="00332513">
        <w:rPr>
          <w:rFonts w:eastAsia="Times New Roman"/>
          <w:szCs w:val="24"/>
        </w:rPr>
        <w:t xml:space="preserve">κανα έναν </w:t>
      </w:r>
      <w:r>
        <w:rPr>
          <w:rFonts w:eastAsia="Times New Roman"/>
          <w:szCs w:val="24"/>
        </w:rPr>
        <w:t>υπαινιγμό</w:t>
      </w:r>
      <w:r>
        <w:rPr>
          <w:rFonts w:eastAsia="Times New Roman"/>
          <w:szCs w:val="24"/>
        </w:rPr>
        <w:t>,</w:t>
      </w:r>
      <w:r w:rsidRPr="00332513">
        <w:rPr>
          <w:rFonts w:eastAsia="Times New Roman"/>
          <w:szCs w:val="24"/>
        </w:rPr>
        <w:t xml:space="preserve"> που τον αντελήφθη </w:t>
      </w:r>
      <w:r>
        <w:rPr>
          <w:rFonts w:eastAsia="Times New Roman"/>
          <w:szCs w:val="24"/>
        </w:rPr>
        <w:t>η κ.</w:t>
      </w:r>
      <w:r w:rsidRPr="00332513">
        <w:rPr>
          <w:rFonts w:eastAsia="Times New Roman"/>
          <w:szCs w:val="24"/>
        </w:rPr>
        <w:t xml:space="preserve"> </w:t>
      </w:r>
      <w:proofErr w:type="spellStart"/>
      <w:r w:rsidRPr="00332513">
        <w:rPr>
          <w:rFonts w:eastAsia="Times New Roman"/>
          <w:szCs w:val="24"/>
        </w:rPr>
        <w:t>Χριστοφιλοπούλου</w:t>
      </w:r>
      <w:proofErr w:type="spellEnd"/>
      <w:r>
        <w:rPr>
          <w:rFonts w:eastAsia="Times New Roman"/>
          <w:szCs w:val="24"/>
        </w:rPr>
        <w:t>,</w:t>
      </w:r>
      <w:r w:rsidRPr="00332513">
        <w:rPr>
          <w:rFonts w:eastAsia="Times New Roman"/>
          <w:szCs w:val="24"/>
        </w:rPr>
        <w:t xml:space="preserve"> λόγω του ότι κάποια από αυτά</w:t>
      </w:r>
      <w:r>
        <w:rPr>
          <w:rFonts w:eastAsia="Times New Roman"/>
          <w:szCs w:val="24"/>
        </w:rPr>
        <w:t>,</w:t>
      </w:r>
      <w:r w:rsidRPr="00332513">
        <w:rPr>
          <w:rFonts w:eastAsia="Times New Roman"/>
          <w:szCs w:val="24"/>
        </w:rPr>
        <w:t xml:space="preserve"> </w:t>
      </w:r>
      <w:r>
        <w:rPr>
          <w:rFonts w:eastAsia="Times New Roman"/>
          <w:szCs w:val="24"/>
        </w:rPr>
        <w:t>δ</w:t>
      </w:r>
      <w:r w:rsidRPr="00332513">
        <w:rPr>
          <w:rFonts w:eastAsia="Times New Roman"/>
          <w:szCs w:val="24"/>
        </w:rPr>
        <w:t>υστυχώς αρκετά</w:t>
      </w:r>
      <w:r>
        <w:rPr>
          <w:rFonts w:eastAsia="Times New Roman"/>
          <w:szCs w:val="24"/>
        </w:rPr>
        <w:t>,</w:t>
      </w:r>
      <w:r w:rsidRPr="00332513">
        <w:rPr>
          <w:rFonts w:eastAsia="Times New Roman"/>
          <w:szCs w:val="24"/>
        </w:rPr>
        <w:t xml:space="preserve"> είναι όχι απλά αυθαίρετα </w:t>
      </w:r>
      <w:r>
        <w:rPr>
          <w:rFonts w:eastAsia="Times New Roman"/>
          <w:szCs w:val="24"/>
        </w:rPr>
        <w:t>-</w:t>
      </w:r>
      <w:r w:rsidRPr="00332513">
        <w:rPr>
          <w:rFonts w:eastAsia="Times New Roman"/>
          <w:szCs w:val="24"/>
        </w:rPr>
        <w:t>διότι έχει αντιμετωπιστεί το θέμα της αυθαιρεσίας</w:t>
      </w:r>
      <w:r>
        <w:rPr>
          <w:rFonts w:eastAsia="Times New Roman"/>
          <w:szCs w:val="24"/>
        </w:rPr>
        <w:t>, ακούστε με, κύριε</w:t>
      </w:r>
      <w:r w:rsidRPr="00332513">
        <w:rPr>
          <w:rFonts w:eastAsia="Times New Roman"/>
          <w:szCs w:val="24"/>
        </w:rPr>
        <w:t xml:space="preserve"> </w:t>
      </w:r>
      <w:r>
        <w:rPr>
          <w:rFonts w:eastAsia="Times New Roman"/>
          <w:szCs w:val="24"/>
        </w:rPr>
        <w:t>Κ</w:t>
      </w:r>
      <w:r w:rsidRPr="00332513">
        <w:rPr>
          <w:rFonts w:eastAsia="Times New Roman"/>
          <w:szCs w:val="24"/>
        </w:rPr>
        <w:t>αμμένο</w:t>
      </w:r>
      <w:r>
        <w:rPr>
          <w:rFonts w:eastAsia="Times New Roman"/>
          <w:szCs w:val="24"/>
        </w:rPr>
        <w:t>, διότι λέω για τα «κόκκινα» που το παρεξηγήσατε-</w:t>
      </w:r>
      <w:r>
        <w:rPr>
          <w:rFonts w:eastAsia="Times New Roman"/>
          <w:szCs w:val="24"/>
        </w:rPr>
        <w:t xml:space="preserve"> </w:t>
      </w:r>
      <w:r>
        <w:rPr>
          <w:rFonts w:eastAsia="Times New Roman"/>
          <w:szCs w:val="24"/>
        </w:rPr>
        <w:t>αλλά ε</w:t>
      </w:r>
      <w:r w:rsidRPr="00332513">
        <w:rPr>
          <w:rFonts w:eastAsia="Times New Roman"/>
          <w:szCs w:val="24"/>
        </w:rPr>
        <w:t>ίναι σε δασικές περιοχές και στους δασικούς χάρτες</w:t>
      </w:r>
      <w:r>
        <w:rPr>
          <w:rFonts w:eastAsia="Times New Roman"/>
          <w:szCs w:val="24"/>
        </w:rPr>
        <w:t>,</w:t>
      </w:r>
      <w:r w:rsidRPr="00332513">
        <w:rPr>
          <w:rFonts w:eastAsia="Times New Roman"/>
          <w:szCs w:val="24"/>
        </w:rPr>
        <w:t xml:space="preserve"> </w:t>
      </w:r>
      <w:r>
        <w:rPr>
          <w:rFonts w:eastAsia="Times New Roman"/>
          <w:szCs w:val="24"/>
        </w:rPr>
        <w:t>ό</w:t>
      </w:r>
      <w:r w:rsidRPr="00332513">
        <w:rPr>
          <w:rFonts w:eastAsia="Times New Roman"/>
          <w:szCs w:val="24"/>
        </w:rPr>
        <w:t>που υπάρχουν επιπλέον διαδικασίες</w:t>
      </w:r>
      <w:r>
        <w:rPr>
          <w:rFonts w:eastAsia="Times New Roman"/>
          <w:szCs w:val="24"/>
        </w:rPr>
        <w:t>,</w:t>
      </w:r>
      <w:r w:rsidRPr="00332513">
        <w:rPr>
          <w:rFonts w:eastAsia="Times New Roman"/>
          <w:szCs w:val="24"/>
        </w:rPr>
        <w:t xml:space="preserve"> που πρέπει να γίν</w:t>
      </w:r>
      <w:r>
        <w:rPr>
          <w:rFonts w:eastAsia="Times New Roman"/>
          <w:szCs w:val="24"/>
        </w:rPr>
        <w:t>ουν</w:t>
      </w:r>
      <w:r>
        <w:rPr>
          <w:rFonts w:eastAsia="Times New Roman"/>
          <w:szCs w:val="24"/>
        </w:rPr>
        <w:t>,</w:t>
      </w:r>
      <w:r w:rsidRPr="00332513">
        <w:rPr>
          <w:rFonts w:eastAsia="Times New Roman"/>
          <w:szCs w:val="24"/>
        </w:rPr>
        <w:t xml:space="preserve"> για να απελευθερωθεί η δυνατότητα να χτίσουν οι άνθρωποι</w:t>
      </w:r>
      <w:r>
        <w:rPr>
          <w:rFonts w:eastAsia="Times New Roman"/>
          <w:szCs w:val="24"/>
        </w:rPr>
        <w:t>.</w:t>
      </w:r>
      <w:r w:rsidRPr="00332513">
        <w:rPr>
          <w:rFonts w:eastAsia="Times New Roman"/>
          <w:szCs w:val="24"/>
        </w:rPr>
        <w:t xml:space="preserve"> </w:t>
      </w:r>
      <w:r>
        <w:rPr>
          <w:rFonts w:eastAsia="Times New Roman"/>
          <w:szCs w:val="24"/>
        </w:rPr>
        <w:t>Κ</w:t>
      </w:r>
      <w:r w:rsidRPr="00332513">
        <w:rPr>
          <w:rFonts w:eastAsia="Times New Roman"/>
          <w:szCs w:val="24"/>
        </w:rPr>
        <w:t>αταλάβατε</w:t>
      </w:r>
      <w:r>
        <w:rPr>
          <w:rFonts w:eastAsia="Times New Roman"/>
          <w:szCs w:val="24"/>
        </w:rPr>
        <w:t>;</w:t>
      </w:r>
      <w:r w:rsidRPr="00332513">
        <w:rPr>
          <w:rFonts w:eastAsia="Times New Roman"/>
          <w:szCs w:val="24"/>
        </w:rPr>
        <w:t xml:space="preserve"> </w:t>
      </w:r>
    </w:p>
    <w:p w14:paraId="6E819623" w14:textId="77777777" w:rsidR="004B0DF5" w:rsidRDefault="00471FB5">
      <w:pPr>
        <w:spacing w:line="600" w:lineRule="auto"/>
        <w:ind w:firstLine="720"/>
        <w:jc w:val="both"/>
        <w:rPr>
          <w:rFonts w:eastAsia="Times New Roman"/>
          <w:szCs w:val="24"/>
        </w:rPr>
      </w:pPr>
      <w:r w:rsidRPr="00332513">
        <w:rPr>
          <w:rFonts w:eastAsia="Times New Roman"/>
          <w:szCs w:val="24"/>
        </w:rPr>
        <w:t>Δηλαδή</w:t>
      </w:r>
      <w:r>
        <w:rPr>
          <w:rFonts w:eastAsia="Times New Roman"/>
          <w:szCs w:val="24"/>
        </w:rPr>
        <w:t>,</w:t>
      </w:r>
      <w:r w:rsidRPr="00332513">
        <w:rPr>
          <w:rFonts w:eastAsia="Times New Roman"/>
          <w:szCs w:val="24"/>
        </w:rPr>
        <w:t xml:space="preserve"> </w:t>
      </w:r>
      <w:r>
        <w:rPr>
          <w:rFonts w:eastAsia="Times New Roman"/>
          <w:szCs w:val="24"/>
        </w:rPr>
        <w:t xml:space="preserve">επί όλων </w:t>
      </w:r>
      <w:r w:rsidRPr="00332513">
        <w:rPr>
          <w:rFonts w:eastAsia="Times New Roman"/>
          <w:szCs w:val="24"/>
        </w:rPr>
        <w:t>αυτών των πολύ κρίσιμων ζητημάτων</w:t>
      </w:r>
      <w:r>
        <w:rPr>
          <w:rFonts w:eastAsia="Times New Roman"/>
          <w:szCs w:val="24"/>
        </w:rPr>
        <w:t>,</w:t>
      </w:r>
      <w:r w:rsidRPr="006A1CD3">
        <w:rPr>
          <w:rFonts w:eastAsia="Times New Roman"/>
          <w:szCs w:val="24"/>
        </w:rPr>
        <w:t xml:space="preserve"> </w:t>
      </w:r>
      <w:r>
        <w:rPr>
          <w:rFonts w:eastAsia="Times New Roman"/>
          <w:szCs w:val="24"/>
        </w:rPr>
        <w:t>αναγνωρίζουμε</w:t>
      </w:r>
      <w:r w:rsidRPr="00332513">
        <w:rPr>
          <w:rFonts w:eastAsia="Times New Roman"/>
          <w:szCs w:val="24"/>
        </w:rPr>
        <w:t xml:space="preserve"> </w:t>
      </w:r>
      <w:r>
        <w:rPr>
          <w:rFonts w:eastAsia="Times New Roman"/>
          <w:szCs w:val="24"/>
        </w:rPr>
        <w:t xml:space="preserve">από κοινού </w:t>
      </w:r>
      <w:r w:rsidRPr="00332513">
        <w:rPr>
          <w:rFonts w:eastAsia="Times New Roman"/>
          <w:szCs w:val="24"/>
        </w:rPr>
        <w:t>πως είναι μία πολύ σοβαρή υπόθεση</w:t>
      </w:r>
      <w:r>
        <w:rPr>
          <w:rFonts w:eastAsia="Times New Roman"/>
          <w:szCs w:val="24"/>
        </w:rPr>
        <w:t>,</w:t>
      </w:r>
      <w:r w:rsidRPr="00332513">
        <w:rPr>
          <w:rFonts w:eastAsia="Times New Roman"/>
          <w:szCs w:val="24"/>
        </w:rPr>
        <w:t xml:space="preserve"> που στοίχειωσε και στοιχε</w:t>
      </w:r>
      <w:r>
        <w:rPr>
          <w:rFonts w:eastAsia="Times New Roman"/>
          <w:szCs w:val="24"/>
        </w:rPr>
        <w:t>ιώνει</w:t>
      </w:r>
      <w:r w:rsidRPr="00332513">
        <w:rPr>
          <w:rFonts w:eastAsia="Times New Roman"/>
          <w:szCs w:val="24"/>
        </w:rPr>
        <w:t xml:space="preserve"> την </w:t>
      </w:r>
      <w:r>
        <w:rPr>
          <w:rFonts w:eastAsia="Times New Roman"/>
          <w:szCs w:val="24"/>
        </w:rPr>
        <w:t>ε</w:t>
      </w:r>
      <w:r w:rsidRPr="00332513">
        <w:rPr>
          <w:rFonts w:eastAsia="Times New Roman"/>
          <w:szCs w:val="24"/>
        </w:rPr>
        <w:t>λληνική κοινων</w:t>
      </w:r>
      <w:r w:rsidRPr="00332513">
        <w:rPr>
          <w:rFonts w:eastAsia="Times New Roman"/>
          <w:szCs w:val="24"/>
        </w:rPr>
        <w:t xml:space="preserve">ία </w:t>
      </w:r>
      <w:r>
        <w:rPr>
          <w:rFonts w:eastAsia="Times New Roman"/>
          <w:szCs w:val="24"/>
        </w:rPr>
        <w:t>και</w:t>
      </w:r>
      <w:r w:rsidRPr="00332513">
        <w:rPr>
          <w:rFonts w:eastAsia="Times New Roman"/>
          <w:szCs w:val="24"/>
        </w:rPr>
        <w:t xml:space="preserve"> θα πρέπει να επιδείξουμε το μέγιστο </w:t>
      </w:r>
      <w:r w:rsidRPr="00332513">
        <w:rPr>
          <w:rFonts w:eastAsia="Times New Roman"/>
          <w:szCs w:val="24"/>
        </w:rPr>
        <w:lastRenderedPageBreak/>
        <w:t>ενδιαφέρον</w:t>
      </w:r>
      <w:r>
        <w:rPr>
          <w:rFonts w:eastAsia="Times New Roman"/>
          <w:szCs w:val="24"/>
        </w:rPr>
        <w:t>.</w:t>
      </w:r>
      <w:r w:rsidRPr="00332513">
        <w:rPr>
          <w:rFonts w:eastAsia="Times New Roman"/>
          <w:szCs w:val="24"/>
        </w:rPr>
        <w:t xml:space="preserve"> </w:t>
      </w:r>
      <w:r>
        <w:rPr>
          <w:rFonts w:eastAsia="Times New Roman"/>
          <w:szCs w:val="24"/>
        </w:rPr>
        <w:t>Ή</w:t>
      </w:r>
      <w:r w:rsidRPr="00332513">
        <w:rPr>
          <w:rFonts w:eastAsia="Times New Roman"/>
          <w:szCs w:val="24"/>
        </w:rPr>
        <w:t xml:space="preserve">δη </w:t>
      </w:r>
      <w:r>
        <w:rPr>
          <w:rFonts w:eastAsia="Times New Roman"/>
          <w:szCs w:val="24"/>
        </w:rPr>
        <w:t>έχουμε αποδεσμεύσει</w:t>
      </w:r>
      <w:r w:rsidRPr="00332513">
        <w:rPr>
          <w:rFonts w:eastAsia="Times New Roman"/>
          <w:szCs w:val="24"/>
        </w:rPr>
        <w:t xml:space="preserve"> από τον κεντρικό λογαριασμό για τους πυρ</w:t>
      </w:r>
      <w:r>
        <w:rPr>
          <w:rFonts w:eastAsia="Times New Roman"/>
          <w:szCs w:val="24"/>
        </w:rPr>
        <w:t>ό</w:t>
      </w:r>
      <w:r w:rsidRPr="00332513">
        <w:rPr>
          <w:rFonts w:eastAsia="Times New Roman"/>
          <w:szCs w:val="24"/>
        </w:rPr>
        <w:t>πλ</w:t>
      </w:r>
      <w:r>
        <w:rPr>
          <w:rFonts w:eastAsia="Times New Roman"/>
          <w:szCs w:val="24"/>
        </w:rPr>
        <w:t>η</w:t>
      </w:r>
      <w:r w:rsidRPr="00332513">
        <w:rPr>
          <w:rFonts w:eastAsia="Times New Roman"/>
          <w:szCs w:val="24"/>
        </w:rPr>
        <w:t>κτους περίπου το 20% για συγκεκριμένες δράσεις</w:t>
      </w:r>
      <w:r>
        <w:rPr>
          <w:rFonts w:eastAsia="Times New Roman"/>
          <w:szCs w:val="24"/>
        </w:rPr>
        <w:t>.</w:t>
      </w:r>
      <w:r w:rsidRPr="00332513">
        <w:rPr>
          <w:rFonts w:eastAsia="Times New Roman"/>
          <w:szCs w:val="24"/>
        </w:rPr>
        <w:t xml:space="preserve"> </w:t>
      </w:r>
      <w:r>
        <w:rPr>
          <w:rFonts w:eastAsia="Times New Roman"/>
          <w:szCs w:val="24"/>
        </w:rPr>
        <w:t xml:space="preserve">Οι </w:t>
      </w:r>
      <w:proofErr w:type="spellStart"/>
      <w:r>
        <w:rPr>
          <w:rFonts w:eastAsia="Times New Roman"/>
          <w:szCs w:val="24"/>
        </w:rPr>
        <w:t>εγκαυματίες</w:t>
      </w:r>
      <w:proofErr w:type="spellEnd"/>
      <w:r w:rsidRPr="00332513">
        <w:rPr>
          <w:rFonts w:eastAsia="Times New Roman"/>
          <w:szCs w:val="24"/>
        </w:rPr>
        <w:t xml:space="preserve"> έχουν καλυφθεί όλοι και απολύτως</w:t>
      </w:r>
      <w:r>
        <w:rPr>
          <w:rFonts w:eastAsia="Times New Roman"/>
          <w:szCs w:val="24"/>
        </w:rPr>
        <w:t>.</w:t>
      </w:r>
      <w:r w:rsidRPr="00332513">
        <w:rPr>
          <w:rFonts w:eastAsia="Times New Roman"/>
          <w:szCs w:val="24"/>
        </w:rPr>
        <w:t xml:space="preserve"> </w:t>
      </w:r>
    </w:p>
    <w:p w14:paraId="6E819624" w14:textId="77777777" w:rsidR="004B0DF5" w:rsidRDefault="00471FB5">
      <w:pPr>
        <w:spacing w:line="600" w:lineRule="auto"/>
        <w:ind w:firstLine="720"/>
        <w:jc w:val="both"/>
        <w:rPr>
          <w:rFonts w:eastAsia="Times New Roman"/>
          <w:szCs w:val="24"/>
        </w:rPr>
      </w:pPr>
      <w:r>
        <w:rPr>
          <w:rFonts w:eastAsia="Times New Roman"/>
          <w:szCs w:val="24"/>
        </w:rPr>
        <w:t>Σ</w:t>
      </w:r>
      <w:r w:rsidRPr="00332513">
        <w:rPr>
          <w:rFonts w:eastAsia="Times New Roman"/>
          <w:szCs w:val="24"/>
        </w:rPr>
        <w:t>ημειώνετ</w:t>
      </w:r>
      <w:r>
        <w:rPr>
          <w:rFonts w:eastAsia="Times New Roman"/>
          <w:szCs w:val="24"/>
        </w:rPr>
        <w:t xml:space="preserve">ε, </w:t>
      </w:r>
      <w:r w:rsidRPr="00332513">
        <w:rPr>
          <w:rFonts w:eastAsia="Times New Roman"/>
          <w:szCs w:val="24"/>
        </w:rPr>
        <w:t>για να μάθετε μερικ</w:t>
      </w:r>
      <w:r>
        <w:rPr>
          <w:rFonts w:eastAsia="Times New Roman"/>
          <w:szCs w:val="24"/>
        </w:rPr>
        <w:t>ά πρ</w:t>
      </w:r>
      <w:r>
        <w:rPr>
          <w:rFonts w:eastAsia="Times New Roman"/>
          <w:szCs w:val="24"/>
        </w:rPr>
        <w:t xml:space="preserve">άγματα πριν να παρεμβαίνετε, κύριε Καμμένο. Οι </w:t>
      </w:r>
      <w:proofErr w:type="spellStart"/>
      <w:r>
        <w:rPr>
          <w:rFonts w:eastAsia="Times New Roman"/>
          <w:szCs w:val="24"/>
        </w:rPr>
        <w:t>εγκαυματίες</w:t>
      </w:r>
      <w:proofErr w:type="spellEnd"/>
      <w:r>
        <w:rPr>
          <w:rFonts w:eastAsia="Times New Roman"/>
          <w:szCs w:val="24"/>
        </w:rPr>
        <w:t xml:space="preserve"> </w:t>
      </w:r>
      <w:r w:rsidRPr="00332513">
        <w:rPr>
          <w:rFonts w:eastAsia="Times New Roman"/>
          <w:szCs w:val="24"/>
        </w:rPr>
        <w:t>έχουν καλυφθεί πλήρως με επιπλέον ποσό</w:t>
      </w:r>
      <w:r>
        <w:rPr>
          <w:rFonts w:eastAsia="Times New Roman"/>
          <w:szCs w:val="24"/>
        </w:rPr>
        <w:t>.</w:t>
      </w:r>
    </w:p>
    <w:p w14:paraId="6E819625" w14:textId="77777777" w:rsidR="004B0DF5" w:rsidRDefault="00471FB5">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w:t>
      </w:r>
    </w:p>
    <w:p w14:paraId="6E819626" w14:textId="77777777" w:rsidR="004B0DF5" w:rsidRDefault="00471FB5">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w:t>
      </w:r>
      <w:r w:rsidRPr="00332513">
        <w:rPr>
          <w:rFonts w:eastAsia="Times New Roman"/>
          <w:szCs w:val="24"/>
        </w:rPr>
        <w:t>Καλά</w:t>
      </w:r>
      <w:r>
        <w:rPr>
          <w:rFonts w:eastAsia="Times New Roman"/>
          <w:szCs w:val="24"/>
        </w:rPr>
        <w:t>,</w:t>
      </w:r>
      <w:r w:rsidRPr="00332513">
        <w:rPr>
          <w:rFonts w:eastAsia="Times New Roman"/>
          <w:szCs w:val="24"/>
        </w:rPr>
        <w:t xml:space="preserve"> δεν έχετε ιδέα</w:t>
      </w:r>
      <w:r>
        <w:rPr>
          <w:rFonts w:eastAsia="Times New Roman"/>
          <w:szCs w:val="24"/>
        </w:rPr>
        <w:t>, γι’</w:t>
      </w:r>
      <w:r w:rsidRPr="00332513">
        <w:rPr>
          <w:rFonts w:eastAsia="Times New Roman"/>
          <w:szCs w:val="24"/>
        </w:rPr>
        <w:t xml:space="preserve"> αυτό σας λέω </w:t>
      </w:r>
      <w:r>
        <w:rPr>
          <w:rFonts w:eastAsia="Times New Roman"/>
          <w:szCs w:val="24"/>
        </w:rPr>
        <w:t xml:space="preserve">να </w:t>
      </w:r>
      <w:r w:rsidRPr="00332513">
        <w:rPr>
          <w:rFonts w:eastAsia="Times New Roman"/>
          <w:szCs w:val="24"/>
        </w:rPr>
        <w:t>μην μιλάτε</w:t>
      </w:r>
      <w:r>
        <w:rPr>
          <w:rFonts w:eastAsia="Times New Roman"/>
          <w:szCs w:val="24"/>
        </w:rPr>
        <w:t xml:space="preserve"> επί παντός</w:t>
      </w:r>
      <w:r w:rsidRPr="00332513">
        <w:rPr>
          <w:rFonts w:eastAsia="Times New Roman"/>
          <w:szCs w:val="24"/>
        </w:rPr>
        <w:t xml:space="preserve"> επιστητού</w:t>
      </w:r>
      <w:r>
        <w:rPr>
          <w:rFonts w:eastAsia="Times New Roman"/>
          <w:szCs w:val="24"/>
        </w:rPr>
        <w:t>, αν</w:t>
      </w:r>
      <w:r w:rsidRPr="00332513">
        <w:rPr>
          <w:rFonts w:eastAsia="Times New Roman"/>
          <w:szCs w:val="24"/>
        </w:rPr>
        <w:t xml:space="preserve"> είναι δυνατόν</w:t>
      </w:r>
      <w:r>
        <w:rPr>
          <w:rFonts w:eastAsia="Times New Roman"/>
          <w:szCs w:val="24"/>
        </w:rPr>
        <w:t>!</w:t>
      </w:r>
      <w:r w:rsidRPr="00332513">
        <w:rPr>
          <w:rFonts w:eastAsia="Times New Roman"/>
          <w:szCs w:val="24"/>
        </w:rPr>
        <w:t xml:space="preserve"> </w:t>
      </w:r>
      <w:r>
        <w:rPr>
          <w:rFonts w:eastAsia="Times New Roman"/>
          <w:szCs w:val="24"/>
        </w:rPr>
        <w:t>Κ</w:t>
      </w:r>
      <w:r w:rsidRPr="00332513">
        <w:rPr>
          <w:rFonts w:eastAsia="Times New Roman"/>
          <w:szCs w:val="24"/>
        </w:rPr>
        <w:t>ρ</w:t>
      </w:r>
      <w:r w:rsidRPr="00332513">
        <w:rPr>
          <w:rFonts w:eastAsia="Times New Roman"/>
          <w:szCs w:val="24"/>
        </w:rPr>
        <w:t>ατηθείτε λιγάκι</w:t>
      </w:r>
      <w:r>
        <w:rPr>
          <w:rFonts w:eastAsia="Times New Roman"/>
          <w:szCs w:val="24"/>
        </w:rPr>
        <w:t>!</w:t>
      </w:r>
      <w:r w:rsidRPr="00332513">
        <w:rPr>
          <w:rFonts w:eastAsia="Times New Roman"/>
          <w:szCs w:val="24"/>
        </w:rPr>
        <w:t xml:space="preserve"> </w:t>
      </w:r>
    </w:p>
    <w:p w14:paraId="6E819627" w14:textId="77777777" w:rsidR="004B0DF5" w:rsidRDefault="00471FB5">
      <w:pPr>
        <w:spacing w:line="600" w:lineRule="auto"/>
        <w:ind w:firstLine="720"/>
        <w:jc w:val="both"/>
        <w:rPr>
          <w:rFonts w:eastAsia="Times New Roman"/>
          <w:szCs w:val="24"/>
        </w:rPr>
      </w:pPr>
      <w:r>
        <w:rPr>
          <w:rFonts w:eastAsia="Times New Roman"/>
          <w:szCs w:val="24"/>
        </w:rPr>
        <w:t>Μ</w:t>
      </w:r>
      <w:r w:rsidRPr="00332513">
        <w:rPr>
          <w:rFonts w:eastAsia="Times New Roman"/>
          <w:szCs w:val="24"/>
        </w:rPr>
        <w:t xml:space="preserve">ετά από ειδικό πρόγραμμα του Υπουργείου Υγείας </w:t>
      </w:r>
      <w:r>
        <w:rPr>
          <w:rFonts w:eastAsia="Times New Roman"/>
          <w:szCs w:val="24"/>
        </w:rPr>
        <w:t>-</w:t>
      </w:r>
      <w:r w:rsidRPr="00332513">
        <w:rPr>
          <w:rFonts w:eastAsia="Times New Roman"/>
          <w:szCs w:val="24"/>
        </w:rPr>
        <w:t xml:space="preserve">διότι αυτός ο λογαριασμός δίνει μετά από αιτήσεις που έρχονται από τα </w:t>
      </w:r>
      <w:r>
        <w:rPr>
          <w:rFonts w:eastAsia="Times New Roman"/>
          <w:szCs w:val="24"/>
        </w:rPr>
        <w:t>Υ</w:t>
      </w:r>
      <w:r w:rsidRPr="00332513">
        <w:rPr>
          <w:rFonts w:eastAsia="Times New Roman"/>
          <w:szCs w:val="24"/>
        </w:rPr>
        <w:t>πουργεία</w:t>
      </w:r>
      <w:r>
        <w:rPr>
          <w:rFonts w:eastAsia="Times New Roman"/>
          <w:szCs w:val="24"/>
        </w:rPr>
        <w:t>-</w:t>
      </w:r>
      <w:r w:rsidRPr="00332513">
        <w:rPr>
          <w:rFonts w:eastAsia="Times New Roman"/>
          <w:szCs w:val="24"/>
        </w:rPr>
        <w:t xml:space="preserve"> με υπογραφές των ίδιων των παθόντων και των οικογενειών </w:t>
      </w:r>
      <w:r>
        <w:rPr>
          <w:rFonts w:eastAsia="Times New Roman"/>
          <w:szCs w:val="24"/>
        </w:rPr>
        <w:t>τους</w:t>
      </w:r>
      <w:r w:rsidRPr="00332513">
        <w:rPr>
          <w:rFonts w:eastAsia="Times New Roman"/>
          <w:szCs w:val="24"/>
        </w:rPr>
        <w:t xml:space="preserve"> έχουν καλυφθεί απολύτως όλα τα επιπλέον ποσά</w:t>
      </w:r>
      <w:r>
        <w:rPr>
          <w:rFonts w:eastAsia="Times New Roman"/>
          <w:szCs w:val="24"/>
        </w:rPr>
        <w:t>.</w:t>
      </w:r>
      <w:r w:rsidRPr="00332513">
        <w:rPr>
          <w:rFonts w:eastAsia="Times New Roman"/>
          <w:szCs w:val="24"/>
        </w:rPr>
        <w:t xml:space="preserve"> </w:t>
      </w:r>
    </w:p>
    <w:p w14:paraId="6E819628" w14:textId="77777777" w:rsidR="004B0DF5" w:rsidRDefault="00471FB5">
      <w:pPr>
        <w:spacing w:line="600" w:lineRule="auto"/>
        <w:ind w:firstLine="720"/>
        <w:jc w:val="both"/>
        <w:rPr>
          <w:rFonts w:eastAsia="Times New Roman"/>
          <w:szCs w:val="24"/>
        </w:rPr>
      </w:pPr>
      <w:r>
        <w:rPr>
          <w:rFonts w:eastAsia="Times New Roman"/>
          <w:szCs w:val="24"/>
        </w:rPr>
        <w:lastRenderedPageBreak/>
        <w:t>Γι’</w:t>
      </w:r>
      <w:r w:rsidRPr="00332513">
        <w:rPr>
          <w:rFonts w:eastAsia="Times New Roman"/>
          <w:szCs w:val="24"/>
        </w:rPr>
        <w:t xml:space="preserve"> αυτό βρήκα την ευκαιρία </w:t>
      </w:r>
      <w:r>
        <w:rPr>
          <w:rFonts w:eastAsia="Times New Roman"/>
          <w:szCs w:val="24"/>
        </w:rPr>
        <w:t>α</w:t>
      </w:r>
      <w:r w:rsidRPr="00332513">
        <w:rPr>
          <w:rFonts w:eastAsia="Times New Roman"/>
          <w:szCs w:val="24"/>
        </w:rPr>
        <w:t xml:space="preserve">πλώς να σας πω ότι </w:t>
      </w:r>
      <w:r>
        <w:rPr>
          <w:rFonts w:eastAsia="Times New Roman"/>
          <w:szCs w:val="24"/>
        </w:rPr>
        <w:t>π</w:t>
      </w:r>
      <w:r w:rsidRPr="00332513">
        <w:rPr>
          <w:rFonts w:eastAsia="Times New Roman"/>
          <w:szCs w:val="24"/>
        </w:rPr>
        <w:t>ράγματι υπάρχει ένα έργο</w:t>
      </w:r>
      <w:r>
        <w:rPr>
          <w:rFonts w:eastAsia="Times New Roman"/>
          <w:szCs w:val="24"/>
        </w:rPr>
        <w:t>,</w:t>
      </w:r>
      <w:r w:rsidRPr="00332513">
        <w:rPr>
          <w:rFonts w:eastAsia="Times New Roman"/>
          <w:szCs w:val="24"/>
        </w:rPr>
        <w:t xml:space="preserve"> </w:t>
      </w:r>
      <w:r>
        <w:rPr>
          <w:rFonts w:eastAsia="Times New Roman"/>
          <w:szCs w:val="24"/>
        </w:rPr>
        <w:t xml:space="preserve">κυρία </w:t>
      </w:r>
      <w:proofErr w:type="spellStart"/>
      <w:r>
        <w:rPr>
          <w:rFonts w:eastAsia="Times New Roman"/>
          <w:szCs w:val="24"/>
        </w:rPr>
        <w:t>Χριστοφιλοπούλου</w:t>
      </w:r>
      <w:proofErr w:type="spellEnd"/>
      <w:r>
        <w:rPr>
          <w:rFonts w:eastAsia="Times New Roman"/>
          <w:szCs w:val="24"/>
        </w:rPr>
        <w:t>, για τ</w:t>
      </w:r>
      <w:r w:rsidRPr="00332513">
        <w:rPr>
          <w:rFonts w:eastAsia="Times New Roman"/>
          <w:szCs w:val="24"/>
        </w:rPr>
        <w:t xml:space="preserve">ο οποίο την άλλη εβδομάδα κιόλας προκαλέστε εσείς ή και οι αρμόδιοι </w:t>
      </w:r>
      <w:r>
        <w:rPr>
          <w:rFonts w:eastAsia="Times New Roman"/>
          <w:szCs w:val="24"/>
        </w:rPr>
        <w:t>Υ</w:t>
      </w:r>
      <w:r w:rsidRPr="00332513">
        <w:rPr>
          <w:rFonts w:eastAsia="Times New Roman"/>
          <w:szCs w:val="24"/>
        </w:rPr>
        <w:t xml:space="preserve">πουργοί από μόνοι </w:t>
      </w:r>
      <w:r>
        <w:rPr>
          <w:rFonts w:eastAsia="Times New Roman"/>
          <w:szCs w:val="24"/>
        </w:rPr>
        <w:t>τους,</w:t>
      </w:r>
      <w:r w:rsidRPr="00332513">
        <w:rPr>
          <w:rFonts w:eastAsia="Times New Roman"/>
          <w:szCs w:val="24"/>
        </w:rPr>
        <w:t xml:space="preserve"> </w:t>
      </w:r>
      <w:r>
        <w:rPr>
          <w:rFonts w:eastAsia="Times New Roman"/>
          <w:szCs w:val="24"/>
        </w:rPr>
        <w:t>ώστε να αναλυθεί</w:t>
      </w:r>
      <w:r w:rsidRPr="00332513">
        <w:rPr>
          <w:rFonts w:eastAsia="Times New Roman"/>
          <w:szCs w:val="24"/>
        </w:rPr>
        <w:t xml:space="preserve"> σημείο προς ση</w:t>
      </w:r>
      <w:r>
        <w:rPr>
          <w:rFonts w:eastAsia="Times New Roman"/>
          <w:szCs w:val="24"/>
        </w:rPr>
        <w:t xml:space="preserve">μείο -διότι </w:t>
      </w:r>
      <w:r w:rsidRPr="00332513">
        <w:rPr>
          <w:rFonts w:eastAsia="Times New Roman"/>
          <w:szCs w:val="24"/>
        </w:rPr>
        <w:t>είναι πολλά αυτά</w:t>
      </w:r>
      <w:r w:rsidRPr="00332513">
        <w:rPr>
          <w:rFonts w:eastAsia="Times New Roman"/>
          <w:szCs w:val="24"/>
        </w:rPr>
        <w:t xml:space="preserve"> τα σημεία και </w:t>
      </w:r>
      <w:r>
        <w:rPr>
          <w:rFonts w:eastAsia="Times New Roman"/>
          <w:szCs w:val="24"/>
        </w:rPr>
        <w:t xml:space="preserve">για το ειδικό χωρικό που είπατε- </w:t>
      </w:r>
      <w:r w:rsidRPr="00332513">
        <w:rPr>
          <w:rFonts w:eastAsia="Times New Roman"/>
          <w:szCs w:val="24"/>
        </w:rPr>
        <w:t>ενώπιον του ελληνικού λαού</w:t>
      </w:r>
      <w:r>
        <w:rPr>
          <w:rFonts w:eastAsia="Times New Roman"/>
          <w:szCs w:val="24"/>
        </w:rPr>
        <w:t>,</w:t>
      </w:r>
      <w:r w:rsidRPr="00332513">
        <w:rPr>
          <w:rFonts w:eastAsia="Times New Roman"/>
          <w:szCs w:val="24"/>
        </w:rPr>
        <w:t xml:space="preserve"> για να ξέρουμε όλοι και τις ευθύνες και τις συνέπειες</w:t>
      </w:r>
      <w:r>
        <w:rPr>
          <w:rFonts w:eastAsia="Times New Roman"/>
          <w:szCs w:val="24"/>
        </w:rPr>
        <w:t xml:space="preserve">, αλλά και τη </w:t>
      </w:r>
      <w:r w:rsidRPr="00332513">
        <w:rPr>
          <w:rFonts w:eastAsia="Times New Roman"/>
          <w:szCs w:val="24"/>
        </w:rPr>
        <w:t>μεγάλη προσπάθεια η οποία γίνεται σε αυτό</w:t>
      </w:r>
      <w:r>
        <w:rPr>
          <w:rFonts w:eastAsia="Times New Roman"/>
          <w:szCs w:val="24"/>
        </w:rPr>
        <w:t>ν</w:t>
      </w:r>
      <w:r w:rsidRPr="00332513">
        <w:rPr>
          <w:rFonts w:eastAsia="Times New Roman"/>
          <w:szCs w:val="24"/>
        </w:rPr>
        <w:t xml:space="preserve"> τον τομέα</w:t>
      </w:r>
      <w:r>
        <w:rPr>
          <w:rFonts w:eastAsia="Times New Roman"/>
          <w:szCs w:val="24"/>
        </w:rPr>
        <w:t>.</w:t>
      </w:r>
      <w:r w:rsidRPr="00332513">
        <w:rPr>
          <w:rFonts w:eastAsia="Times New Roman"/>
          <w:szCs w:val="24"/>
        </w:rPr>
        <w:t xml:space="preserve"> </w:t>
      </w:r>
    </w:p>
    <w:p w14:paraId="6E819629" w14:textId="77777777" w:rsidR="004B0DF5" w:rsidRDefault="00471FB5">
      <w:pPr>
        <w:spacing w:line="600" w:lineRule="auto"/>
        <w:ind w:firstLine="720"/>
        <w:jc w:val="both"/>
        <w:rPr>
          <w:rFonts w:eastAsia="Times New Roman"/>
          <w:szCs w:val="24"/>
        </w:rPr>
      </w:pPr>
      <w:r>
        <w:rPr>
          <w:rFonts w:eastAsia="Times New Roman"/>
          <w:szCs w:val="24"/>
        </w:rPr>
        <w:t>Γι’</w:t>
      </w:r>
      <w:r w:rsidRPr="00332513">
        <w:rPr>
          <w:rFonts w:eastAsia="Times New Roman"/>
          <w:szCs w:val="24"/>
        </w:rPr>
        <w:t xml:space="preserve"> αυτό </w:t>
      </w:r>
      <w:proofErr w:type="spellStart"/>
      <w:r w:rsidRPr="00332513">
        <w:rPr>
          <w:rFonts w:eastAsia="Times New Roman"/>
          <w:szCs w:val="24"/>
        </w:rPr>
        <w:t>παρενέβη</w:t>
      </w:r>
      <w:r>
        <w:rPr>
          <w:rFonts w:eastAsia="Times New Roman"/>
          <w:szCs w:val="24"/>
        </w:rPr>
        <w:t>ν</w:t>
      </w:r>
      <w:proofErr w:type="spellEnd"/>
      <w:r w:rsidRPr="00332513">
        <w:rPr>
          <w:rFonts w:eastAsia="Times New Roman"/>
          <w:szCs w:val="24"/>
        </w:rPr>
        <w:t xml:space="preserve"> </w:t>
      </w:r>
      <w:r>
        <w:rPr>
          <w:rFonts w:eastAsia="Times New Roman"/>
          <w:szCs w:val="24"/>
        </w:rPr>
        <w:t>κ</w:t>
      </w:r>
      <w:r w:rsidRPr="00332513">
        <w:rPr>
          <w:rFonts w:eastAsia="Times New Roman"/>
          <w:szCs w:val="24"/>
        </w:rPr>
        <w:t>αι δ</w:t>
      </w:r>
      <w:r>
        <w:rPr>
          <w:rFonts w:eastAsia="Times New Roman"/>
          <w:szCs w:val="24"/>
        </w:rPr>
        <w:t>ι’</w:t>
      </w:r>
      <w:r w:rsidRPr="00332513">
        <w:rPr>
          <w:rFonts w:eastAsia="Times New Roman"/>
          <w:szCs w:val="24"/>
        </w:rPr>
        <w:t xml:space="preserve"> αυτής της ιδιότητας </w:t>
      </w:r>
      <w:proofErr w:type="spellStart"/>
      <w:r w:rsidRPr="00332513">
        <w:rPr>
          <w:rFonts w:eastAsia="Times New Roman"/>
          <w:szCs w:val="24"/>
        </w:rPr>
        <w:t>παρενέβη</w:t>
      </w:r>
      <w:r>
        <w:rPr>
          <w:rFonts w:eastAsia="Times New Roman"/>
          <w:szCs w:val="24"/>
        </w:rPr>
        <w:t>ν</w:t>
      </w:r>
      <w:proofErr w:type="spellEnd"/>
      <w:r>
        <w:rPr>
          <w:rFonts w:eastAsia="Times New Roman"/>
          <w:szCs w:val="24"/>
        </w:rPr>
        <w:t>.</w:t>
      </w:r>
      <w:r w:rsidRPr="00332513">
        <w:rPr>
          <w:rFonts w:eastAsia="Times New Roman"/>
          <w:szCs w:val="24"/>
        </w:rPr>
        <w:t xml:space="preserve"> </w:t>
      </w:r>
      <w:r>
        <w:rPr>
          <w:rFonts w:eastAsia="Times New Roman"/>
          <w:szCs w:val="24"/>
        </w:rPr>
        <w:t>Γι’</w:t>
      </w:r>
      <w:r w:rsidRPr="00332513">
        <w:rPr>
          <w:rFonts w:eastAsia="Times New Roman"/>
          <w:szCs w:val="24"/>
        </w:rPr>
        <w:t xml:space="preserve"> αυτό αντέδρασα έτσι προς τον κ</w:t>
      </w:r>
      <w:r>
        <w:rPr>
          <w:rFonts w:eastAsia="Times New Roman"/>
          <w:szCs w:val="24"/>
        </w:rPr>
        <w:t xml:space="preserve">. </w:t>
      </w:r>
      <w:r w:rsidRPr="00332513">
        <w:rPr>
          <w:rFonts w:eastAsia="Times New Roman"/>
          <w:szCs w:val="24"/>
        </w:rPr>
        <w:t>Καμμένο που δεν αντελήφθη ότι μιλάω απολύτως αρμ</w:t>
      </w:r>
      <w:r>
        <w:rPr>
          <w:rFonts w:eastAsia="Times New Roman"/>
          <w:szCs w:val="24"/>
        </w:rPr>
        <w:t>ο</w:t>
      </w:r>
      <w:r w:rsidRPr="00332513">
        <w:rPr>
          <w:rFonts w:eastAsia="Times New Roman"/>
          <w:szCs w:val="24"/>
        </w:rPr>
        <w:t>δ</w:t>
      </w:r>
      <w:r>
        <w:rPr>
          <w:rFonts w:eastAsia="Times New Roman"/>
          <w:szCs w:val="24"/>
        </w:rPr>
        <w:t>ίω</w:t>
      </w:r>
      <w:r w:rsidRPr="00332513">
        <w:rPr>
          <w:rFonts w:eastAsia="Times New Roman"/>
          <w:szCs w:val="24"/>
        </w:rPr>
        <w:t>ς</w:t>
      </w:r>
      <w:r>
        <w:rPr>
          <w:rFonts w:eastAsia="Times New Roman"/>
          <w:szCs w:val="24"/>
        </w:rPr>
        <w:t>.</w:t>
      </w:r>
      <w:r w:rsidRPr="00332513">
        <w:rPr>
          <w:rFonts w:eastAsia="Times New Roman"/>
          <w:szCs w:val="24"/>
        </w:rPr>
        <w:t xml:space="preserve"> </w:t>
      </w:r>
      <w:r>
        <w:rPr>
          <w:rFonts w:eastAsia="Times New Roman"/>
          <w:szCs w:val="24"/>
        </w:rPr>
        <w:t>Κ</w:t>
      </w:r>
      <w:r w:rsidRPr="00332513">
        <w:rPr>
          <w:rFonts w:eastAsia="Times New Roman"/>
          <w:szCs w:val="24"/>
        </w:rPr>
        <w:t xml:space="preserve">αι αυτά τα περί ΣΥΡΙΖΑ και το τι είναι ο </w:t>
      </w:r>
      <w:r>
        <w:rPr>
          <w:rFonts w:eastAsia="Times New Roman"/>
          <w:szCs w:val="24"/>
        </w:rPr>
        <w:t>Π</w:t>
      </w:r>
      <w:r w:rsidRPr="00332513">
        <w:rPr>
          <w:rFonts w:eastAsia="Times New Roman"/>
          <w:szCs w:val="24"/>
        </w:rPr>
        <w:t xml:space="preserve">ρόεδρος της </w:t>
      </w:r>
      <w:r>
        <w:rPr>
          <w:rFonts w:eastAsia="Times New Roman"/>
          <w:szCs w:val="24"/>
        </w:rPr>
        <w:t>Β</w:t>
      </w:r>
      <w:r w:rsidRPr="00332513">
        <w:rPr>
          <w:rFonts w:eastAsia="Times New Roman"/>
          <w:szCs w:val="24"/>
        </w:rPr>
        <w:t xml:space="preserve">ουλής </w:t>
      </w:r>
      <w:r>
        <w:rPr>
          <w:rFonts w:eastAsia="Times New Roman"/>
          <w:szCs w:val="24"/>
        </w:rPr>
        <w:t xml:space="preserve">κ.λπ., ας </w:t>
      </w:r>
      <w:r w:rsidRPr="00332513">
        <w:rPr>
          <w:rFonts w:eastAsia="Times New Roman"/>
          <w:szCs w:val="24"/>
        </w:rPr>
        <w:t>τα λέει και αυτός και άλλοι αλλού</w:t>
      </w:r>
      <w:r>
        <w:rPr>
          <w:rFonts w:eastAsia="Times New Roman"/>
          <w:szCs w:val="24"/>
        </w:rPr>
        <w:t>,</w:t>
      </w:r>
      <w:r w:rsidRPr="00332513">
        <w:rPr>
          <w:rFonts w:eastAsia="Times New Roman"/>
          <w:szCs w:val="24"/>
        </w:rPr>
        <w:t xml:space="preserve"> αλλά όχι μέσα στη Βουλή διότι δεν στέκονται</w:t>
      </w:r>
      <w:r>
        <w:rPr>
          <w:rFonts w:eastAsia="Times New Roman"/>
          <w:szCs w:val="24"/>
        </w:rPr>
        <w:t>.</w:t>
      </w:r>
      <w:r w:rsidRPr="00332513">
        <w:rPr>
          <w:rFonts w:eastAsia="Times New Roman"/>
          <w:szCs w:val="24"/>
        </w:rPr>
        <w:t xml:space="preserve"> </w:t>
      </w:r>
      <w:r>
        <w:rPr>
          <w:rFonts w:eastAsia="Times New Roman"/>
          <w:szCs w:val="24"/>
        </w:rPr>
        <w:t>Είναι χωρίς</w:t>
      </w:r>
      <w:r w:rsidRPr="00332513">
        <w:rPr>
          <w:rFonts w:eastAsia="Times New Roman"/>
          <w:szCs w:val="24"/>
        </w:rPr>
        <w:t xml:space="preserve"> α</w:t>
      </w:r>
      <w:r w:rsidRPr="00332513">
        <w:rPr>
          <w:rFonts w:eastAsia="Times New Roman"/>
          <w:szCs w:val="24"/>
        </w:rPr>
        <w:t xml:space="preserve">ιτιάσεις και χωρίς </w:t>
      </w:r>
      <w:r>
        <w:rPr>
          <w:rFonts w:eastAsia="Times New Roman"/>
          <w:szCs w:val="24"/>
        </w:rPr>
        <w:t xml:space="preserve">βάση. </w:t>
      </w:r>
    </w:p>
    <w:p w14:paraId="6E81962A" w14:textId="77777777" w:rsidR="004B0DF5" w:rsidRDefault="00471FB5">
      <w:pPr>
        <w:spacing w:line="600" w:lineRule="auto"/>
        <w:ind w:firstLine="720"/>
        <w:jc w:val="both"/>
        <w:rPr>
          <w:rFonts w:eastAsia="Times New Roman"/>
          <w:szCs w:val="24"/>
        </w:rPr>
      </w:pPr>
      <w:r>
        <w:rPr>
          <w:rFonts w:eastAsia="Times New Roman"/>
          <w:szCs w:val="24"/>
        </w:rPr>
        <w:t xml:space="preserve">Ευχαριστώ. </w:t>
      </w:r>
    </w:p>
    <w:p w14:paraId="6E81962B" w14:textId="77777777" w:rsidR="004B0DF5" w:rsidRDefault="00471FB5">
      <w:pPr>
        <w:spacing w:line="600" w:lineRule="auto"/>
        <w:ind w:firstLine="720"/>
        <w:jc w:val="both"/>
        <w:rPr>
          <w:rFonts w:eastAsia="Times New Roman"/>
          <w:szCs w:val="24"/>
        </w:rPr>
      </w:pPr>
      <w:r w:rsidRPr="00F60B09">
        <w:rPr>
          <w:rFonts w:eastAsia="Times New Roman"/>
          <w:b/>
          <w:szCs w:val="24"/>
        </w:rPr>
        <w:lastRenderedPageBreak/>
        <w:t xml:space="preserve">ΠΡΟΕΔΡΕΥΩΝ (Αναστάσιος Κουράκης): </w:t>
      </w:r>
      <w:r w:rsidRPr="00332513">
        <w:rPr>
          <w:rFonts w:eastAsia="Times New Roman"/>
          <w:szCs w:val="24"/>
        </w:rPr>
        <w:t>Ευχαριστούμε</w:t>
      </w:r>
      <w:r>
        <w:rPr>
          <w:rFonts w:eastAsia="Times New Roman"/>
          <w:szCs w:val="24"/>
        </w:rPr>
        <w:t>,</w:t>
      </w:r>
      <w:r w:rsidRPr="00332513">
        <w:rPr>
          <w:rFonts w:eastAsia="Times New Roman"/>
          <w:szCs w:val="24"/>
        </w:rPr>
        <w:t xml:space="preserve"> κύριε </w:t>
      </w:r>
      <w:r>
        <w:rPr>
          <w:rFonts w:eastAsia="Times New Roman"/>
          <w:szCs w:val="24"/>
        </w:rPr>
        <w:t>Π</w:t>
      </w:r>
      <w:r w:rsidRPr="00332513">
        <w:rPr>
          <w:rFonts w:eastAsia="Times New Roman"/>
          <w:szCs w:val="24"/>
        </w:rPr>
        <w:t>ρόεδρε</w:t>
      </w:r>
      <w:r>
        <w:rPr>
          <w:rFonts w:eastAsia="Times New Roman"/>
          <w:szCs w:val="24"/>
        </w:rPr>
        <w:t>.</w:t>
      </w:r>
    </w:p>
    <w:p w14:paraId="6E81962C" w14:textId="77777777" w:rsidR="004B0DF5" w:rsidRDefault="00471FB5">
      <w:pPr>
        <w:spacing w:line="600" w:lineRule="auto"/>
        <w:ind w:firstLine="720"/>
        <w:jc w:val="both"/>
        <w:rPr>
          <w:rFonts w:eastAsia="Times New Roman"/>
          <w:szCs w:val="24"/>
        </w:rPr>
      </w:pPr>
      <w:r w:rsidRPr="001A7A51">
        <w:rPr>
          <w:rFonts w:eastAsia="Times New Roman"/>
          <w:b/>
          <w:szCs w:val="24"/>
        </w:rPr>
        <w:t xml:space="preserve">ΠΑΡΑΣΚΕΥΗ ΧΡΙΣΤΟΦΙΛΟΠΟΥΛΟΥ: </w:t>
      </w:r>
      <w:r>
        <w:rPr>
          <w:rFonts w:eastAsia="Times New Roman"/>
          <w:szCs w:val="24"/>
        </w:rPr>
        <w:t xml:space="preserve">Κύριε Πρόεδρε, μπορώ να έχω τον λόγο; </w:t>
      </w:r>
    </w:p>
    <w:p w14:paraId="6E81962D" w14:textId="77777777" w:rsidR="004B0DF5" w:rsidRDefault="00471FB5">
      <w:pPr>
        <w:spacing w:line="600" w:lineRule="auto"/>
        <w:ind w:firstLine="720"/>
        <w:jc w:val="both"/>
        <w:rPr>
          <w:rFonts w:eastAsia="Times New Roman"/>
          <w:szCs w:val="24"/>
        </w:rPr>
      </w:pPr>
      <w:r w:rsidRPr="00F60B09">
        <w:rPr>
          <w:rFonts w:eastAsia="Times New Roman"/>
          <w:b/>
          <w:szCs w:val="24"/>
        </w:rPr>
        <w:t xml:space="preserve">ΠΡΟΕΔΡΕΥΩΝ (Αναστάσιος Κουράκης): </w:t>
      </w:r>
      <w:r>
        <w:rPr>
          <w:rFonts w:eastAsia="Times New Roman"/>
          <w:szCs w:val="24"/>
        </w:rPr>
        <w:t xml:space="preserve">Κυρία </w:t>
      </w:r>
      <w:proofErr w:type="spellStart"/>
      <w:r w:rsidRPr="00332513">
        <w:rPr>
          <w:rFonts w:eastAsia="Times New Roman"/>
          <w:szCs w:val="24"/>
        </w:rPr>
        <w:t>Χριστοφιλοπούλου</w:t>
      </w:r>
      <w:proofErr w:type="spellEnd"/>
      <w:r>
        <w:rPr>
          <w:rFonts w:eastAsia="Times New Roman"/>
          <w:szCs w:val="24"/>
        </w:rPr>
        <w:t>, έχετε τον λόγο για</w:t>
      </w:r>
      <w:r w:rsidRPr="00332513">
        <w:rPr>
          <w:rFonts w:eastAsia="Times New Roman"/>
          <w:szCs w:val="24"/>
        </w:rPr>
        <w:t xml:space="preserve"> ένα λεπτό</w:t>
      </w:r>
      <w:r>
        <w:rPr>
          <w:rFonts w:eastAsia="Times New Roman"/>
          <w:szCs w:val="24"/>
        </w:rPr>
        <w:t>.</w:t>
      </w:r>
      <w:r w:rsidRPr="00332513">
        <w:rPr>
          <w:rFonts w:eastAsia="Times New Roman"/>
          <w:szCs w:val="24"/>
        </w:rPr>
        <w:t xml:space="preserve"> </w:t>
      </w:r>
    </w:p>
    <w:p w14:paraId="6E81962E" w14:textId="77777777" w:rsidR="004B0DF5" w:rsidRDefault="00471FB5">
      <w:pPr>
        <w:spacing w:line="600" w:lineRule="auto"/>
        <w:ind w:firstLine="720"/>
        <w:jc w:val="both"/>
        <w:rPr>
          <w:rFonts w:eastAsia="Times New Roman"/>
          <w:szCs w:val="24"/>
        </w:rPr>
      </w:pPr>
      <w:r w:rsidRPr="001A7A51">
        <w:rPr>
          <w:rFonts w:eastAsia="Times New Roman"/>
          <w:b/>
          <w:szCs w:val="24"/>
        </w:rPr>
        <w:t xml:space="preserve">ΠΑΡΑΣΚΕΥΗ ΧΡΙΣΤΟΦΙΛΟΠΟΥΛΟΥ: </w:t>
      </w:r>
      <w:r>
        <w:rPr>
          <w:rFonts w:eastAsia="Times New Roman"/>
          <w:szCs w:val="24"/>
        </w:rPr>
        <w:t>Κύριε Πρόεδρε, απλώς θέλω να διευκρινίσω κάποια πράγματα, γιατί π</w:t>
      </w:r>
      <w:r w:rsidRPr="00332513">
        <w:rPr>
          <w:rFonts w:eastAsia="Times New Roman"/>
          <w:szCs w:val="24"/>
        </w:rPr>
        <w:t xml:space="preserve">ραγματικά εκτιμώ την παρέμβαση του </w:t>
      </w:r>
      <w:r>
        <w:rPr>
          <w:rFonts w:eastAsia="Times New Roman"/>
          <w:szCs w:val="24"/>
        </w:rPr>
        <w:t>Π</w:t>
      </w:r>
      <w:r w:rsidRPr="00332513">
        <w:rPr>
          <w:rFonts w:eastAsia="Times New Roman"/>
          <w:szCs w:val="24"/>
        </w:rPr>
        <w:t>ροέδρου</w:t>
      </w:r>
      <w:r>
        <w:rPr>
          <w:rFonts w:eastAsia="Times New Roman"/>
          <w:szCs w:val="24"/>
        </w:rPr>
        <w:t>.</w:t>
      </w:r>
      <w:r w:rsidRPr="00332513">
        <w:rPr>
          <w:rFonts w:eastAsia="Times New Roman"/>
          <w:szCs w:val="24"/>
        </w:rPr>
        <w:t xml:space="preserve"> </w:t>
      </w:r>
      <w:r>
        <w:rPr>
          <w:rFonts w:eastAsia="Times New Roman"/>
          <w:szCs w:val="24"/>
        </w:rPr>
        <w:t>Ε</w:t>
      </w:r>
      <w:r w:rsidRPr="00332513">
        <w:rPr>
          <w:rFonts w:eastAsia="Times New Roman"/>
          <w:szCs w:val="24"/>
        </w:rPr>
        <w:t>ίναι προς τη θετική κατεύθυνση</w:t>
      </w:r>
      <w:r>
        <w:rPr>
          <w:rFonts w:eastAsia="Times New Roman"/>
          <w:szCs w:val="24"/>
        </w:rPr>
        <w:t>.</w:t>
      </w:r>
    </w:p>
    <w:p w14:paraId="6E81962F" w14:textId="77777777" w:rsidR="004B0DF5" w:rsidRDefault="00471FB5">
      <w:pPr>
        <w:spacing w:line="600" w:lineRule="auto"/>
        <w:ind w:firstLine="720"/>
        <w:jc w:val="both"/>
        <w:rPr>
          <w:rFonts w:eastAsia="Times New Roman"/>
          <w:szCs w:val="24"/>
        </w:rPr>
      </w:pPr>
      <w:r>
        <w:rPr>
          <w:rFonts w:eastAsia="Times New Roman"/>
          <w:szCs w:val="24"/>
        </w:rPr>
        <w:t>Θέλω να</w:t>
      </w:r>
      <w:r w:rsidRPr="00332513">
        <w:rPr>
          <w:rFonts w:eastAsia="Times New Roman"/>
          <w:szCs w:val="24"/>
        </w:rPr>
        <w:t xml:space="preserve"> πω δύο πράγματα</w:t>
      </w:r>
      <w:r>
        <w:rPr>
          <w:rFonts w:eastAsia="Times New Roman"/>
          <w:szCs w:val="24"/>
        </w:rPr>
        <w:t>.</w:t>
      </w:r>
      <w:r w:rsidRPr="00332513">
        <w:rPr>
          <w:rFonts w:eastAsia="Times New Roman"/>
          <w:szCs w:val="24"/>
        </w:rPr>
        <w:t xml:space="preserve"> </w:t>
      </w:r>
      <w:r>
        <w:rPr>
          <w:rFonts w:eastAsia="Times New Roman"/>
          <w:szCs w:val="24"/>
        </w:rPr>
        <w:t>Π</w:t>
      </w:r>
      <w:r w:rsidRPr="00332513">
        <w:rPr>
          <w:rFonts w:eastAsia="Times New Roman"/>
          <w:szCs w:val="24"/>
        </w:rPr>
        <w:t>ρώτον</w:t>
      </w:r>
      <w:r>
        <w:rPr>
          <w:rFonts w:eastAsia="Times New Roman"/>
          <w:szCs w:val="24"/>
        </w:rPr>
        <w:t xml:space="preserve">, </w:t>
      </w:r>
      <w:r w:rsidRPr="00332513">
        <w:rPr>
          <w:rFonts w:eastAsia="Times New Roman"/>
          <w:szCs w:val="24"/>
        </w:rPr>
        <w:t xml:space="preserve">οι ερωτήσεις </w:t>
      </w:r>
      <w:r>
        <w:rPr>
          <w:rFonts w:eastAsia="Times New Roman"/>
          <w:szCs w:val="24"/>
        </w:rPr>
        <w:t>μας είναι</w:t>
      </w:r>
      <w:r w:rsidRPr="00332513">
        <w:rPr>
          <w:rFonts w:eastAsia="Times New Roman"/>
          <w:szCs w:val="24"/>
        </w:rPr>
        <w:t xml:space="preserve"> δεκάδες</w:t>
      </w:r>
      <w:r>
        <w:rPr>
          <w:rFonts w:eastAsia="Times New Roman"/>
          <w:szCs w:val="24"/>
        </w:rPr>
        <w:t>,</w:t>
      </w:r>
      <w:r w:rsidRPr="00332513">
        <w:rPr>
          <w:rFonts w:eastAsia="Times New Roman"/>
          <w:szCs w:val="24"/>
        </w:rPr>
        <w:t xml:space="preserve"> </w:t>
      </w:r>
      <w:r>
        <w:rPr>
          <w:rFonts w:eastAsia="Times New Roman"/>
          <w:szCs w:val="24"/>
        </w:rPr>
        <w:t>π</w:t>
      </w:r>
      <w:r w:rsidRPr="00332513">
        <w:rPr>
          <w:rFonts w:eastAsia="Times New Roman"/>
          <w:szCs w:val="24"/>
        </w:rPr>
        <w:t xml:space="preserve">ολλές αναπάντητες </w:t>
      </w:r>
      <w:r w:rsidRPr="00332513">
        <w:rPr>
          <w:rFonts w:eastAsia="Times New Roman"/>
          <w:szCs w:val="24"/>
        </w:rPr>
        <w:t>και αυτές που απαντώνται καταδεικνύουν</w:t>
      </w:r>
      <w:r>
        <w:rPr>
          <w:rFonts w:eastAsia="Times New Roman"/>
          <w:szCs w:val="24"/>
        </w:rPr>
        <w:t>,</w:t>
      </w:r>
      <w:r w:rsidRPr="00332513">
        <w:rPr>
          <w:rFonts w:eastAsia="Times New Roman"/>
          <w:szCs w:val="24"/>
        </w:rPr>
        <w:t xml:space="preserve"> όπως στην περίπτωση του ειδικού χωρικού σχεδίου</w:t>
      </w:r>
      <w:r>
        <w:rPr>
          <w:rFonts w:eastAsia="Times New Roman"/>
          <w:szCs w:val="24"/>
        </w:rPr>
        <w:t>,</w:t>
      </w:r>
      <w:r w:rsidRPr="00332513">
        <w:rPr>
          <w:rFonts w:eastAsia="Times New Roman"/>
          <w:szCs w:val="24"/>
        </w:rPr>
        <w:t xml:space="preserve"> ότι δεν προχωράει</w:t>
      </w:r>
      <w:r>
        <w:rPr>
          <w:rFonts w:eastAsia="Times New Roman"/>
          <w:szCs w:val="24"/>
        </w:rPr>
        <w:t>.</w:t>
      </w:r>
      <w:r w:rsidRPr="00332513">
        <w:rPr>
          <w:rFonts w:eastAsia="Times New Roman"/>
          <w:szCs w:val="24"/>
        </w:rPr>
        <w:t xml:space="preserve"> </w:t>
      </w:r>
    </w:p>
    <w:p w14:paraId="6E819630" w14:textId="77777777" w:rsidR="004B0DF5" w:rsidRDefault="00471FB5">
      <w:pPr>
        <w:spacing w:line="600" w:lineRule="auto"/>
        <w:ind w:firstLine="720"/>
        <w:jc w:val="both"/>
        <w:rPr>
          <w:rFonts w:eastAsia="Times New Roman"/>
          <w:szCs w:val="24"/>
        </w:rPr>
      </w:pPr>
      <w:r>
        <w:rPr>
          <w:rFonts w:eastAsia="Times New Roman"/>
          <w:szCs w:val="24"/>
        </w:rPr>
        <w:t xml:space="preserve">Για </w:t>
      </w:r>
      <w:r w:rsidRPr="00332513">
        <w:rPr>
          <w:rFonts w:eastAsia="Times New Roman"/>
          <w:szCs w:val="24"/>
        </w:rPr>
        <w:t>το συγκεκριμένο</w:t>
      </w:r>
      <w:r>
        <w:rPr>
          <w:rFonts w:eastAsia="Times New Roman"/>
          <w:szCs w:val="24"/>
        </w:rPr>
        <w:t>, όμως,</w:t>
      </w:r>
      <w:r w:rsidRPr="00332513">
        <w:rPr>
          <w:rFonts w:eastAsia="Times New Roman"/>
          <w:szCs w:val="24"/>
        </w:rPr>
        <w:t xml:space="preserve"> κύριε </w:t>
      </w:r>
      <w:r>
        <w:rPr>
          <w:rFonts w:eastAsia="Times New Roman"/>
          <w:szCs w:val="24"/>
        </w:rPr>
        <w:t>Π</w:t>
      </w:r>
      <w:r w:rsidRPr="00332513">
        <w:rPr>
          <w:rFonts w:eastAsia="Times New Roman"/>
          <w:szCs w:val="24"/>
        </w:rPr>
        <w:t>ρόεδρε</w:t>
      </w:r>
      <w:r>
        <w:rPr>
          <w:rFonts w:eastAsia="Times New Roman"/>
          <w:szCs w:val="24"/>
        </w:rPr>
        <w:t>,</w:t>
      </w:r>
      <w:r w:rsidRPr="00332513">
        <w:rPr>
          <w:rFonts w:eastAsia="Times New Roman"/>
          <w:szCs w:val="24"/>
        </w:rPr>
        <w:t xml:space="preserve"> αναφέρομαι όχι σε αυθαίρετα</w:t>
      </w:r>
      <w:r>
        <w:rPr>
          <w:rFonts w:eastAsia="Times New Roman"/>
          <w:szCs w:val="24"/>
        </w:rPr>
        <w:t>, αλλά</w:t>
      </w:r>
      <w:r w:rsidRPr="00332513">
        <w:rPr>
          <w:rFonts w:eastAsia="Times New Roman"/>
          <w:szCs w:val="24"/>
        </w:rPr>
        <w:t xml:space="preserve"> σε νομιμοποιημένα</w:t>
      </w:r>
      <w:r>
        <w:rPr>
          <w:rFonts w:eastAsia="Times New Roman"/>
          <w:szCs w:val="24"/>
        </w:rPr>
        <w:t xml:space="preserve">, είτε </w:t>
      </w:r>
      <w:r w:rsidRPr="00332513">
        <w:rPr>
          <w:rFonts w:eastAsia="Times New Roman"/>
          <w:szCs w:val="24"/>
        </w:rPr>
        <w:t>με το</w:t>
      </w:r>
      <w:r>
        <w:rPr>
          <w:rFonts w:eastAsia="Times New Roman"/>
          <w:szCs w:val="24"/>
        </w:rPr>
        <w:t>ν</w:t>
      </w:r>
      <w:r w:rsidRPr="00332513">
        <w:rPr>
          <w:rFonts w:eastAsia="Times New Roman"/>
          <w:szCs w:val="24"/>
        </w:rPr>
        <w:t xml:space="preserve"> νόμο του </w:t>
      </w:r>
      <w:r>
        <w:rPr>
          <w:rFonts w:eastAsia="Times New Roman"/>
          <w:szCs w:val="24"/>
        </w:rPr>
        <w:t>20</w:t>
      </w:r>
      <w:r w:rsidRPr="00332513">
        <w:rPr>
          <w:rFonts w:eastAsia="Times New Roman"/>
          <w:szCs w:val="24"/>
        </w:rPr>
        <w:t>14 είτε με το</w:t>
      </w:r>
      <w:r>
        <w:rPr>
          <w:rFonts w:eastAsia="Times New Roman"/>
          <w:szCs w:val="24"/>
        </w:rPr>
        <w:t>ν</w:t>
      </w:r>
      <w:r w:rsidRPr="00332513">
        <w:rPr>
          <w:rFonts w:eastAsia="Times New Roman"/>
          <w:szCs w:val="24"/>
        </w:rPr>
        <w:t xml:space="preserve"> νόμο του </w:t>
      </w:r>
      <w:r>
        <w:rPr>
          <w:rFonts w:eastAsia="Times New Roman"/>
          <w:szCs w:val="24"/>
        </w:rPr>
        <w:t>20</w:t>
      </w:r>
      <w:r w:rsidRPr="00332513">
        <w:rPr>
          <w:rFonts w:eastAsia="Times New Roman"/>
          <w:szCs w:val="24"/>
        </w:rPr>
        <w:t>17</w:t>
      </w:r>
      <w:r>
        <w:rPr>
          <w:rFonts w:eastAsia="Times New Roman"/>
          <w:szCs w:val="24"/>
        </w:rPr>
        <w:t>,</w:t>
      </w:r>
      <w:r w:rsidRPr="00332513">
        <w:rPr>
          <w:rFonts w:eastAsia="Times New Roman"/>
          <w:szCs w:val="24"/>
        </w:rPr>
        <w:t xml:space="preserve"> </w:t>
      </w:r>
      <w:r>
        <w:rPr>
          <w:rFonts w:eastAsia="Times New Roman"/>
          <w:szCs w:val="24"/>
        </w:rPr>
        <w:t xml:space="preserve">σε </w:t>
      </w:r>
      <w:proofErr w:type="spellStart"/>
      <w:r>
        <w:rPr>
          <w:rFonts w:eastAsia="Times New Roman"/>
          <w:szCs w:val="24"/>
        </w:rPr>
        <w:t>τακτοποιηθέντα</w:t>
      </w:r>
      <w:proofErr w:type="spellEnd"/>
      <w:r w:rsidRPr="00332513">
        <w:rPr>
          <w:rFonts w:eastAsia="Times New Roman"/>
          <w:szCs w:val="24"/>
        </w:rPr>
        <w:t xml:space="preserve"> ακίνητα</w:t>
      </w:r>
      <w:r>
        <w:rPr>
          <w:rFonts w:eastAsia="Times New Roman"/>
          <w:szCs w:val="24"/>
        </w:rPr>
        <w:t>,</w:t>
      </w:r>
      <w:r w:rsidRPr="00332513">
        <w:rPr>
          <w:rFonts w:eastAsia="Times New Roman"/>
          <w:szCs w:val="24"/>
        </w:rPr>
        <w:t xml:space="preserve"> </w:t>
      </w:r>
      <w:r>
        <w:rPr>
          <w:rFonts w:eastAsia="Times New Roman"/>
          <w:szCs w:val="24"/>
        </w:rPr>
        <w:t>σ</w:t>
      </w:r>
      <w:r w:rsidRPr="00332513">
        <w:rPr>
          <w:rFonts w:eastAsia="Times New Roman"/>
          <w:szCs w:val="24"/>
        </w:rPr>
        <w:t>τα οποία</w:t>
      </w:r>
      <w:r>
        <w:rPr>
          <w:rFonts w:eastAsia="Times New Roman"/>
          <w:szCs w:val="24"/>
        </w:rPr>
        <w:t xml:space="preserve"> </w:t>
      </w:r>
      <w:r>
        <w:rPr>
          <w:rFonts w:eastAsia="Times New Roman"/>
          <w:szCs w:val="24"/>
        </w:rPr>
        <w:t xml:space="preserve">για παράδειγμα </w:t>
      </w:r>
      <w:r>
        <w:rPr>
          <w:rFonts w:eastAsia="Times New Roman"/>
          <w:szCs w:val="24"/>
        </w:rPr>
        <w:t xml:space="preserve">ο </w:t>
      </w:r>
      <w:r>
        <w:rPr>
          <w:rFonts w:eastAsia="Times New Roman"/>
          <w:szCs w:val="24"/>
        </w:rPr>
        <w:t>ιδιοκτήτης</w:t>
      </w:r>
      <w:r w:rsidRPr="00332513">
        <w:rPr>
          <w:rFonts w:eastAsia="Times New Roman"/>
          <w:szCs w:val="24"/>
        </w:rPr>
        <w:t xml:space="preserve"> βάλει δύο κουφώματα</w:t>
      </w:r>
      <w:r>
        <w:rPr>
          <w:rFonts w:eastAsia="Times New Roman"/>
          <w:szCs w:val="24"/>
        </w:rPr>
        <w:t>,</w:t>
      </w:r>
      <w:r w:rsidRPr="00332513">
        <w:rPr>
          <w:rFonts w:eastAsia="Times New Roman"/>
          <w:szCs w:val="24"/>
        </w:rPr>
        <w:t xml:space="preserve"> τρεις πόρτες</w:t>
      </w:r>
      <w:r>
        <w:rPr>
          <w:rFonts w:eastAsia="Times New Roman"/>
          <w:szCs w:val="24"/>
        </w:rPr>
        <w:t>,</w:t>
      </w:r>
      <w:r w:rsidRPr="00332513">
        <w:rPr>
          <w:rFonts w:eastAsia="Times New Roman"/>
          <w:szCs w:val="24"/>
        </w:rPr>
        <w:t xml:space="preserve"> μπορεί να μπει μέσα</w:t>
      </w:r>
      <w:r>
        <w:rPr>
          <w:rFonts w:eastAsia="Times New Roman"/>
          <w:szCs w:val="24"/>
        </w:rPr>
        <w:t>.</w:t>
      </w:r>
      <w:r w:rsidRPr="00332513">
        <w:rPr>
          <w:rFonts w:eastAsia="Times New Roman"/>
          <w:szCs w:val="24"/>
        </w:rPr>
        <w:t xml:space="preserve"> </w:t>
      </w:r>
      <w:r>
        <w:rPr>
          <w:rFonts w:eastAsia="Times New Roman"/>
          <w:szCs w:val="24"/>
        </w:rPr>
        <w:t>Έ</w:t>
      </w:r>
      <w:r w:rsidRPr="00332513">
        <w:rPr>
          <w:rFonts w:eastAsia="Times New Roman"/>
          <w:szCs w:val="24"/>
        </w:rPr>
        <w:t>χουμε πολλές τέτοιες περιπτώσεις</w:t>
      </w:r>
      <w:r>
        <w:rPr>
          <w:rFonts w:eastAsia="Times New Roman"/>
          <w:szCs w:val="24"/>
        </w:rPr>
        <w:t>.</w:t>
      </w:r>
      <w:r w:rsidRPr="00332513">
        <w:rPr>
          <w:rFonts w:eastAsia="Times New Roman"/>
          <w:szCs w:val="24"/>
        </w:rPr>
        <w:t xml:space="preserve"> </w:t>
      </w:r>
    </w:p>
    <w:p w14:paraId="6E819631" w14:textId="77777777" w:rsidR="004B0DF5" w:rsidRDefault="00471FB5">
      <w:pPr>
        <w:spacing w:line="600" w:lineRule="auto"/>
        <w:ind w:firstLine="720"/>
        <w:jc w:val="both"/>
        <w:rPr>
          <w:rFonts w:eastAsia="Times New Roman"/>
          <w:szCs w:val="24"/>
        </w:rPr>
      </w:pPr>
      <w:r>
        <w:rPr>
          <w:rFonts w:eastAsia="Times New Roman"/>
          <w:szCs w:val="24"/>
        </w:rPr>
        <w:lastRenderedPageBreak/>
        <w:t>Επειδή κ</w:t>
      </w:r>
      <w:r w:rsidRPr="00332513">
        <w:rPr>
          <w:rFonts w:eastAsia="Times New Roman"/>
          <w:szCs w:val="24"/>
        </w:rPr>
        <w:t xml:space="preserve">ι εκεί υπάρχει το Δασαρχείο και τα γνωστά προβλήματα και </w:t>
      </w:r>
      <w:r>
        <w:rPr>
          <w:rFonts w:eastAsia="Times New Roman"/>
          <w:szCs w:val="24"/>
        </w:rPr>
        <w:t>υ</w:t>
      </w:r>
      <w:r w:rsidRPr="00332513">
        <w:rPr>
          <w:rFonts w:eastAsia="Times New Roman"/>
          <w:szCs w:val="24"/>
        </w:rPr>
        <w:t xml:space="preserve">πάρχουν πολλοί νομικοί στην </w:t>
      </w:r>
      <w:r>
        <w:rPr>
          <w:rFonts w:eastAsia="Times New Roman"/>
          <w:szCs w:val="24"/>
        </w:rPr>
        <w:t>Αίθουσα -</w:t>
      </w:r>
      <w:r w:rsidRPr="00332513">
        <w:rPr>
          <w:rFonts w:eastAsia="Times New Roman"/>
          <w:szCs w:val="24"/>
        </w:rPr>
        <w:t>εκεί αναφέρθηκα</w:t>
      </w:r>
      <w:r>
        <w:rPr>
          <w:rFonts w:eastAsia="Times New Roman"/>
          <w:szCs w:val="24"/>
        </w:rPr>
        <w:t>, κύριε Π</w:t>
      </w:r>
      <w:r w:rsidRPr="00332513">
        <w:rPr>
          <w:rFonts w:eastAsia="Times New Roman"/>
          <w:szCs w:val="24"/>
        </w:rPr>
        <w:t>ρόεδρε</w:t>
      </w:r>
      <w:r>
        <w:rPr>
          <w:rFonts w:eastAsia="Times New Roman"/>
          <w:szCs w:val="24"/>
        </w:rPr>
        <w:t>-,</w:t>
      </w:r>
      <w:r w:rsidRPr="00332513">
        <w:rPr>
          <w:rFonts w:eastAsia="Times New Roman"/>
          <w:szCs w:val="24"/>
        </w:rPr>
        <w:t xml:space="preserve"> έχουμε δώσει τόσο στο</w:t>
      </w:r>
      <w:r>
        <w:rPr>
          <w:rFonts w:eastAsia="Times New Roman"/>
          <w:szCs w:val="24"/>
        </w:rPr>
        <w:t>ν</w:t>
      </w:r>
      <w:r w:rsidRPr="00332513">
        <w:rPr>
          <w:rFonts w:eastAsia="Times New Roman"/>
          <w:szCs w:val="24"/>
        </w:rPr>
        <w:t xml:space="preserve"> </w:t>
      </w:r>
      <w:r>
        <w:rPr>
          <w:rFonts w:eastAsia="Times New Roman"/>
          <w:szCs w:val="24"/>
        </w:rPr>
        <w:t>κ.</w:t>
      </w:r>
      <w:r w:rsidRPr="00332513">
        <w:rPr>
          <w:rFonts w:eastAsia="Times New Roman"/>
          <w:szCs w:val="24"/>
        </w:rPr>
        <w:t xml:space="preserve"> </w:t>
      </w:r>
      <w:proofErr w:type="spellStart"/>
      <w:r>
        <w:rPr>
          <w:rFonts w:eastAsia="Times New Roman"/>
          <w:szCs w:val="24"/>
        </w:rPr>
        <w:t>Φάμελλο</w:t>
      </w:r>
      <w:proofErr w:type="spellEnd"/>
      <w:r w:rsidRPr="00332513">
        <w:rPr>
          <w:rFonts w:eastAsia="Times New Roman"/>
          <w:szCs w:val="24"/>
        </w:rPr>
        <w:t xml:space="preserve"> και στον κ</w:t>
      </w:r>
      <w:r>
        <w:rPr>
          <w:rFonts w:eastAsia="Times New Roman"/>
          <w:szCs w:val="24"/>
        </w:rPr>
        <w:t>.</w:t>
      </w:r>
      <w:r w:rsidRPr="00332513">
        <w:rPr>
          <w:rFonts w:eastAsia="Times New Roman"/>
          <w:szCs w:val="24"/>
        </w:rPr>
        <w:t xml:space="preserve"> </w:t>
      </w:r>
      <w:r>
        <w:rPr>
          <w:rFonts w:eastAsia="Times New Roman"/>
          <w:szCs w:val="24"/>
        </w:rPr>
        <w:t>Β</w:t>
      </w:r>
      <w:r w:rsidRPr="00332513">
        <w:rPr>
          <w:rFonts w:eastAsia="Times New Roman"/>
          <w:szCs w:val="24"/>
        </w:rPr>
        <w:t>ορίδη και στη δημοσιότητα και στους πυρόπληκτους τρεις εναλλακτικές</w:t>
      </w:r>
      <w:r>
        <w:rPr>
          <w:rFonts w:eastAsia="Times New Roman"/>
          <w:szCs w:val="24"/>
        </w:rPr>
        <w:t>,</w:t>
      </w:r>
      <w:r w:rsidRPr="00332513">
        <w:rPr>
          <w:rFonts w:eastAsia="Times New Roman"/>
          <w:szCs w:val="24"/>
        </w:rPr>
        <w:t xml:space="preserve"> δύσκολες θεσμικές λύσεις</w:t>
      </w:r>
      <w:r>
        <w:rPr>
          <w:rFonts w:eastAsia="Times New Roman"/>
          <w:szCs w:val="24"/>
        </w:rPr>
        <w:t>.</w:t>
      </w:r>
      <w:r w:rsidRPr="00332513">
        <w:rPr>
          <w:rFonts w:eastAsia="Times New Roman"/>
          <w:szCs w:val="24"/>
        </w:rPr>
        <w:t xml:space="preserve"> </w:t>
      </w:r>
      <w:r>
        <w:rPr>
          <w:rFonts w:eastAsia="Times New Roman"/>
          <w:szCs w:val="24"/>
        </w:rPr>
        <w:t>Λέμε ότι πρέπει</w:t>
      </w:r>
      <w:r w:rsidRPr="00332513">
        <w:rPr>
          <w:rFonts w:eastAsia="Times New Roman"/>
          <w:szCs w:val="24"/>
        </w:rPr>
        <w:t xml:space="preserve"> να καθίσουμε κάτω </w:t>
      </w:r>
      <w:r>
        <w:rPr>
          <w:rFonts w:eastAsia="Times New Roman"/>
          <w:szCs w:val="24"/>
        </w:rPr>
        <w:t xml:space="preserve">και </w:t>
      </w:r>
      <w:r w:rsidRPr="00332513">
        <w:rPr>
          <w:rFonts w:eastAsia="Times New Roman"/>
          <w:szCs w:val="24"/>
        </w:rPr>
        <w:t>να συνεννοηθούμε για να λυθεί αυτό</w:t>
      </w:r>
      <w:r w:rsidRPr="00332513">
        <w:rPr>
          <w:rFonts w:eastAsia="Times New Roman"/>
          <w:szCs w:val="24"/>
        </w:rPr>
        <w:t xml:space="preserve"> το πρ</w:t>
      </w:r>
      <w:r>
        <w:rPr>
          <w:rFonts w:eastAsia="Times New Roman"/>
          <w:szCs w:val="24"/>
        </w:rPr>
        <w:t>όβλημα</w:t>
      </w:r>
      <w:r>
        <w:rPr>
          <w:rFonts w:eastAsia="Times New Roman"/>
          <w:szCs w:val="24"/>
        </w:rPr>
        <w:t>,</w:t>
      </w:r>
      <w:r w:rsidRPr="00332513">
        <w:rPr>
          <w:rFonts w:eastAsia="Times New Roman"/>
          <w:szCs w:val="24"/>
        </w:rPr>
        <w:t xml:space="preserve"> να μπουν οι άνθρωποι στα σπίτια </w:t>
      </w:r>
      <w:r>
        <w:rPr>
          <w:rFonts w:eastAsia="Times New Roman"/>
          <w:szCs w:val="24"/>
        </w:rPr>
        <w:t>τους.</w:t>
      </w:r>
      <w:r w:rsidRPr="00332513">
        <w:rPr>
          <w:rFonts w:eastAsia="Times New Roman"/>
          <w:szCs w:val="24"/>
        </w:rPr>
        <w:t xml:space="preserve"> Αυτό το έχουμε πει πολλές φορές</w:t>
      </w:r>
      <w:r>
        <w:rPr>
          <w:rFonts w:eastAsia="Times New Roman"/>
          <w:szCs w:val="24"/>
        </w:rPr>
        <w:t>.</w:t>
      </w:r>
      <w:r w:rsidRPr="00332513">
        <w:rPr>
          <w:rFonts w:eastAsia="Times New Roman"/>
          <w:szCs w:val="24"/>
        </w:rPr>
        <w:t xml:space="preserve"> </w:t>
      </w:r>
      <w:r>
        <w:rPr>
          <w:rFonts w:eastAsia="Times New Roman"/>
          <w:szCs w:val="24"/>
        </w:rPr>
        <w:t>Κ</w:t>
      </w:r>
      <w:r w:rsidRPr="00332513">
        <w:rPr>
          <w:rFonts w:eastAsia="Times New Roman"/>
          <w:szCs w:val="24"/>
        </w:rPr>
        <w:t>αι παρακαλώ πολύ</w:t>
      </w:r>
      <w:r>
        <w:rPr>
          <w:rFonts w:eastAsia="Times New Roman"/>
          <w:szCs w:val="24"/>
        </w:rPr>
        <w:t>,</w:t>
      </w:r>
      <w:r w:rsidRPr="00332513">
        <w:rPr>
          <w:rFonts w:eastAsia="Times New Roman"/>
          <w:szCs w:val="24"/>
        </w:rPr>
        <w:t xml:space="preserve"> πείτε κάτι στους </w:t>
      </w:r>
      <w:r>
        <w:rPr>
          <w:rFonts w:eastAsia="Times New Roman"/>
          <w:szCs w:val="24"/>
        </w:rPr>
        <w:t>Υ</w:t>
      </w:r>
      <w:r w:rsidRPr="00332513">
        <w:rPr>
          <w:rFonts w:eastAsia="Times New Roman"/>
          <w:szCs w:val="24"/>
        </w:rPr>
        <w:t xml:space="preserve">πουργούς να έρχονται </w:t>
      </w:r>
      <w:r>
        <w:rPr>
          <w:rFonts w:eastAsia="Times New Roman"/>
          <w:szCs w:val="24"/>
        </w:rPr>
        <w:t>ν</w:t>
      </w:r>
      <w:r w:rsidRPr="00332513">
        <w:rPr>
          <w:rFonts w:eastAsia="Times New Roman"/>
          <w:szCs w:val="24"/>
        </w:rPr>
        <w:t>α μας απαντάνε</w:t>
      </w:r>
      <w:r>
        <w:rPr>
          <w:rFonts w:eastAsia="Times New Roman"/>
          <w:szCs w:val="24"/>
        </w:rPr>
        <w:t>.</w:t>
      </w:r>
    </w:p>
    <w:p w14:paraId="6E819632" w14:textId="77777777" w:rsidR="004B0DF5" w:rsidRDefault="00471FB5">
      <w:pPr>
        <w:spacing w:line="600" w:lineRule="auto"/>
        <w:ind w:firstLine="720"/>
        <w:jc w:val="both"/>
        <w:rPr>
          <w:rFonts w:eastAsia="Times New Roman"/>
          <w:szCs w:val="24"/>
        </w:rPr>
      </w:pPr>
      <w:r w:rsidRPr="00F60B09">
        <w:rPr>
          <w:rFonts w:eastAsia="Times New Roman"/>
          <w:b/>
          <w:szCs w:val="24"/>
        </w:rPr>
        <w:t xml:space="preserve">ΠΡΟΕΔΡΕΥΩΝ (Αναστάσιος Κουράκης): </w:t>
      </w:r>
      <w:r>
        <w:rPr>
          <w:rFonts w:eastAsia="Times New Roman"/>
          <w:szCs w:val="24"/>
        </w:rPr>
        <w:t xml:space="preserve">Ωραία. </w:t>
      </w:r>
    </w:p>
    <w:p w14:paraId="6E819633" w14:textId="77777777" w:rsidR="004B0DF5" w:rsidRDefault="00471FB5">
      <w:pPr>
        <w:spacing w:line="600" w:lineRule="auto"/>
        <w:ind w:firstLine="720"/>
        <w:jc w:val="both"/>
        <w:rPr>
          <w:rFonts w:eastAsia="Times New Roman"/>
          <w:szCs w:val="24"/>
        </w:rPr>
      </w:pPr>
      <w:r>
        <w:rPr>
          <w:rFonts w:eastAsia="Times New Roman"/>
          <w:szCs w:val="24"/>
        </w:rPr>
        <w:t xml:space="preserve">Ορίστε, κύριε Πρόεδρε, έχετε τον λόγο. </w:t>
      </w:r>
    </w:p>
    <w:p w14:paraId="6E819634" w14:textId="77777777" w:rsidR="004B0DF5" w:rsidRDefault="00471FB5">
      <w:pPr>
        <w:spacing w:line="600" w:lineRule="auto"/>
        <w:ind w:firstLine="720"/>
        <w:jc w:val="both"/>
        <w:rPr>
          <w:rFonts w:eastAsia="Times New Roman"/>
          <w:szCs w:val="24"/>
        </w:rPr>
      </w:pPr>
      <w:r>
        <w:rPr>
          <w:rFonts w:eastAsia="Times New Roman"/>
          <w:b/>
          <w:szCs w:val="24"/>
        </w:rPr>
        <w:t>ΝΙΚΟΛΑΟΣ ΒΟΥΤΣ</w:t>
      </w:r>
      <w:r>
        <w:rPr>
          <w:rFonts w:eastAsia="Times New Roman"/>
          <w:b/>
          <w:szCs w:val="24"/>
        </w:rPr>
        <w:t xml:space="preserve">ΗΣ (Πρόεδρος της Βουλής): </w:t>
      </w:r>
      <w:r>
        <w:rPr>
          <w:rFonts w:eastAsia="Times New Roman"/>
          <w:szCs w:val="24"/>
        </w:rPr>
        <w:t xml:space="preserve">Η συνεννόηση </w:t>
      </w:r>
      <w:r w:rsidRPr="00332513">
        <w:rPr>
          <w:rFonts w:eastAsia="Times New Roman"/>
          <w:szCs w:val="24"/>
        </w:rPr>
        <w:t>πρέπει να γίνει και είναι αυτονόητο</w:t>
      </w:r>
      <w:r>
        <w:rPr>
          <w:rFonts w:eastAsia="Times New Roman"/>
          <w:szCs w:val="24"/>
        </w:rPr>
        <w:t>.</w:t>
      </w:r>
    </w:p>
    <w:p w14:paraId="6E819635" w14:textId="77777777" w:rsidR="004B0DF5" w:rsidRDefault="00471FB5">
      <w:pPr>
        <w:spacing w:line="600" w:lineRule="auto"/>
        <w:ind w:firstLine="720"/>
        <w:jc w:val="both"/>
        <w:rPr>
          <w:rFonts w:eastAsia="Times New Roman"/>
          <w:szCs w:val="24"/>
        </w:rPr>
      </w:pPr>
      <w:r>
        <w:rPr>
          <w:rFonts w:eastAsia="Times New Roman"/>
          <w:szCs w:val="24"/>
        </w:rPr>
        <w:t>Σ</w:t>
      </w:r>
      <w:r w:rsidRPr="00332513">
        <w:rPr>
          <w:rFonts w:eastAsia="Times New Roman"/>
          <w:szCs w:val="24"/>
        </w:rPr>
        <w:t>ας επαναλαμβάνω</w:t>
      </w:r>
      <w:r>
        <w:rPr>
          <w:rFonts w:eastAsia="Times New Roman"/>
          <w:szCs w:val="24"/>
        </w:rPr>
        <w:t>, όμως, ότι</w:t>
      </w:r>
      <w:r w:rsidRPr="00332513">
        <w:rPr>
          <w:rFonts w:eastAsia="Times New Roman"/>
          <w:szCs w:val="24"/>
        </w:rPr>
        <w:t xml:space="preserve"> </w:t>
      </w:r>
      <w:r>
        <w:rPr>
          <w:rFonts w:eastAsia="Times New Roman"/>
          <w:szCs w:val="24"/>
        </w:rPr>
        <w:t xml:space="preserve">για </w:t>
      </w:r>
      <w:r w:rsidRPr="00332513">
        <w:rPr>
          <w:rFonts w:eastAsia="Times New Roman"/>
          <w:szCs w:val="24"/>
        </w:rPr>
        <w:t xml:space="preserve">τα σπίτια τα οποία είναι χαρακτηρισμένα </w:t>
      </w:r>
      <w:r>
        <w:rPr>
          <w:rFonts w:eastAsia="Times New Roman"/>
          <w:szCs w:val="24"/>
        </w:rPr>
        <w:t>«</w:t>
      </w:r>
      <w:r w:rsidRPr="00332513">
        <w:rPr>
          <w:rFonts w:eastAsia="Times New Roman"/>
          <w:szCs w:val="24"/>
        </w:rPr>
        <w:t>κίτρινα</w:t>
      </w:r>
      <w:r>
        <w:rPr>
          <w:rFonts w:eastAsia="Times New Roman"/>
          <w:szCs w:val="24"/>
        </w:rPr>
        <w:t>»</w:t>
      </w:r>
      <w:r w:rsidRPr="00332513">
        <w:rPr>
          <w:rFonts w:eastAsia="Times New Roman"/>
          <w:szCs w:val="24"/>
        </w:rPr>
        <w:t xml:space="preserve"> </w:t>
      </w:r>
      <w:r>
        <w:rPr>
          <w:rFonts w:eastAsia="Times New Roman"/>
          <w:szCs w:val="24"/>
        </w:rPr>
        <w:t>-</w:t>
      </w:r>
      <w:r w:rsidRPr="00332513">
        <w:rPr>
          <w:rFonts w:eastAsia="Times New Roman"/>
          <w:szCs w:val="24"/>
        </w:rPr>
        <w:t xml:space="preserve">διότι </w:t>
      </w:r>
      <w:r>
        <w:rPr>
          <w:rFonts w:eastAsia="Times New Roman"/>
          <w:szCs w:val="24"/>
        </w:rPr>
        <w:t xml:space="preserve">γι’ </w:t>
      </w:r>
      <w:r w:rsidRPr="00332513">
        <w:rPr>
          <w:rFonts w:eastAsia="Times New Roman"/>
          <w:szCs w:val="24"/>
        </w:rPr>
        <w:t xml:space="preserve">αυτά μιλάτε </w:t>
      </w:r>
      <w:r>
        <w:rPr>
          <w:rFonts w:eastAsia="Times New Roman"/>
          <w:szCs w:val="24"/>
        </w:rPr>
        <w:t>εσείς-</w:t>
      </w:r>
      <w:r w:rsidRPr="00332513">
        <w:rPr>
          <w:rFonts w:eastAsia="Times New Roman"/>
          <w:szCs w:val="24"/>
        </w:rPr>
        <w:t xml:space="preserve"> δηλαδή που μπορεί να ανακατασκευαστούν</w:t>
      </w:r>
      <w:r>
        <w:rPr>
          <w:rFonts w:eastAsia="Times New Roman"/>
          <w:szCs w:val="24"/>
        </w:rPr>
        <w:t>,</w:t>
      </w:r>
      <w:r w:rsidRPr="00332513">
        <w:rPr>
          <w:rFonts w:eastAsia="Times New Roman"/>
          <w:szCs w:val="24"/>
        </w:rPr>
        <w:t xml:space="preserve"> </w:t>
      </w:r>
      <w:r>
        <w:rPr>
          <w:rFonts w:eastAsia="Times New Roman"/>
          <w:szCs w:val="24"/>
        </w:rPr>
        <w:t>ό</w:t>
      </w:r>
      <w:r w:rsidRPr="00332513">
        <w:rPr>
          <w:rFonts w:eastAsia="Times New Roman"/>
          <w:szCs w:val="24"/>
        </w:rPr>
        <w:t>χι αυτά τα οποία γκρεμίζοντ</w:t>
      </w:r>
      <w:r w:rsidRPr="00332513">
        <w:rPr>
          <w:rFonts w:eastAsia="Times New Roman"/>
          <w:szCs w:val="24"/>
        </w:rPr>
        <w:t>αι εξ ολοκλήρου</w:t>
      </w:r>
      <w:r>
        <w:rPr>
          <w:rFonts w:eastAsia="Times New Roman"/>
          <w:szCs w:val="24"/>
        </w:rPr>
        <w:t>,</w:t>
      </w:r>
      <w:r w:rsidRPr="00332513">
        <w:rPr>
          <w:rFonts w:eastAsia="Times New Roman"/>
          <w:szCs w:val="24"/>
        </w:rPr>
        <w:t xml:space="preserve"> προχωρά</w:t>
      </w:r>
      <w:r>
        <w:rPr>
          <w:rFonts w:eastAsia="Times New Roman"/>
          <w:szCs w:val="24"/>
        </w:rPr>
        <w:t>νε</w:t>
      </w:r>
      <w:r w:rsidRPr="00332513">
        <w:rPr>
          <w:rFonts w:eastAsia="Times New Roman"/>
          <w:szCs w:val="24"/>
        </w:rPr>
        <w:t xml:space="preserve"> για να </w:t>
      </w:r>
      <w:r w:rsidRPr="00332513">
        <w:rPr>
          <w:rFonts w:eastAsia="Times New Roman"/>
          <w:szCs w:val="24"/>
        </w:rPr>
        <w:lastRenderedPageBreak/>
        <w:t>γίνουν όλα</w:t>
      </w:r>
      <w:r>
        <w:rPr>
          <w:rFonts w:eastAsia="Times New Roman"/>
          <w:szCs w:val="24"/>
        </w:rPr>
        <w:t>.</w:t>
      </w:r>
      <w:r w:rsidRPr="00332513">
        <w:rPr>
          <w:rFonts w:eastAsia="Times New Roman"/>
          <w:szCs w:val="24"/>
        </w:rPr>
        <w:t xml:space="preserve"> </w:t>
      </w:r>
      <w:r>
        <w:rPr>
          <w:rFonts w:eastAsia="Times New Roman"/>
          <w:szCs w:val="24"/>
        </w:rPr>
        <w:t>Θ</w:t>
      </w:r>
      <w:r w:rsidRPr="00332513">
        <w:rPr>
          <w:rFonts w:eastAsia="Times New Roman"/>
          <w:szCs w:val="24"/>
        </w:rPr>
        <w:t xml:space="preserve">α γίνουν </w:t>
      </w:r>
      <w:proofErr w:type="spellStart"/>
      <w:r>
        <w:rPr>
          <w:rFonts w:eastAsia="Times New Roman"/>
          <w:szCs w:val="24"/>
        </w:rPr>
        <w:t>εξόδοις</w:t>
      </w:r>
      <w:proofErr w:type="spellEnd"/>
      <w:r w:rsidRPr="00332513">
        <w:rPr>
          <w:rFonts w:eastAsia="Times New Roman"/>
          <w:szCs w:val="24"/>
        </w:rPr>
        <w:t xml:space="preserve"> του </w:t>
      </w:r>
      <w:r>
        <w:rPr>
          <w:rFonts w:eastAsia="Times New Roman"/>
          <w:szCs w:val="24"/>
        </w:rPr>
        <w:t>δ</w:t>
      </w:r>
      <w:r w:rsidRPr="00332513">
        <w:rPr>
          <w:rFonts w:eastAsia="Times New Roman"/>
          <w:szCs w:val="24"/>
        </w:rPr>
        <w:t xml:space="preserve">ημοσίου </w:t>
      </w:r>
      <w:r>
        <w:rPr>
          <w:rFonts w:eastAsia="Times New Roman"/>
          <w:szCs w:val="24"/>
        </w:rPr>
        <w:t xml:space="preserve">και των λογαριασμών, </w:t>
      </w:r>
      <w:r w:rsidRPr="00332513">
        <w:rPr>
          <w:rFonts w:eastAsia="Times New Roman"/>
          <w:szCs w:val="24"/>
        </w:rPr>
        <w:t>όπως είχαμε δεσμευθεί</w:t>
      </w:r>
      <w:r>
        <w:rPr>
          <w:rFonts w:eastAsia="Times New Roman"/>
          <w:szCs w:val="24"/>
        </w:rPr>
        <w:t>.</w:t>
      </w:r>
      <w:r w:rsidRPr="00332513">
        <w:rPr>
          <w:rFonts w:eastAsia="Times New Roman"/>
          <w:szCs w:val="24"/>
        </w:rPr>
        <w:t xml:space="preserve"> </w:t>
      </w:r>
      <w:r>
        <w:rPr>
          <w:rFonts w:eastAsia="Times New Roman"/>
          <w:szCs w:val="24"/>
        </w:rPr>
        <w:t>Όσον αφορά</w:t>
      </w:r>
      <w:r w:rsidRPr="00332513">
        <w:rPr>
          <w:rFonts w:eastAsia="Times New Roman"/>
          <w:szCs w:val="24"/>
        </w:rPr>
        <w:t xml:space="preserve"> τα </w:t>
      </w:r>
      <w:r>
        <w:rPr>
          <w:rFonts w:eastAsia="Times New Roman"/>
          <w:szCs w:val="24"/>
        </w:rPr>
        <w:t>«</w:t>
      </w:r>
      <w:r w:rsidRPr="00332513">
        <w:rPr>
          <w:rFonts w:eastAsia="Times New Roman"/>
          <w:szCs w:val="24"/>
        </w:rPr>
        <w:t>κίτρινα</w:t>
      </w:r>
      <w:r>
        <w:rPr>
          <w:rFonts w:eastAsia="Times New Roman"/>
          <w:szCs w:val="24"/>
        </w:rPr>
        <w:t>»</w:t>
      </w:r>
      <w:r w:rsidRPr="00332513">
        <w:rPr>
          <w:rFonts w:eastAsia="Times New Roman"/>
          <w:szCs w:val="24"/>
        </w:rPr>
        <w:t xml:space="preserve"> σπίτια</w:t>
      </w:r>
      <w:r>
        <w:rPr>
          <w:rFonts w:eastAsia="Times New Roman"/>
          <w:szCs w:val="24"/>
        </w:rPr>
        <w:t>,</w:t>
      </w:r>
      <w:r w:rsidRPr="00332513">
        <w:rPr>
          <w:rFonts w:eastAsia="Times New Roman"/>
          <w:szCs w:val="24"/>
        </w:rPr>
        <w:t xml:space="preserve"> </w:t>
      </w:r>
      <w:r>
        <w:rPr>
          <w:rFonts w:eastAsia="Times New Roman"/>
          <w:szCs w:val="24"/>
        </w:rPr>
        <w:t>ήδη</w:t>
      </w:r>
      <w:r w:rsidRPr="00332513">
        <w:rPr>
          <w:rFonts w:eastAsia="Times New Roman"/>
          <w:szCs w:val="24"/>
        </w:rPr>
        <w:t xml:space="preserve"> προχωράνε με ταχύτατους ρυθμούς</w:t>
      </w:r>
      <w:r>
        <w:rPr>
          <w:rFonts w:eastAsia="Times New Roman"/>
          <w:szCs w:val="24"/>
        </w:rPr>
        <w:t>.</w:t>
      </w:r>
      <w:r w:rsidRPr="00332513">
        <w:rPr>
          <w:rFonts w:eastAsia="Times New Roman"/>
          <w:szCs w:val="24"/>
        </w:rPr>
        <w:t xml:space="preserve"> </w:t>
      </w:r>
      <w:r>
        <w:rPr>
          <w:rFonts w:eastAsia="Times New Roman"/>
          <w:szCs w:val="24"/>
        </w:rPr>
        <w:t>Δ</w:t>
      </w:r>
      <w:r w:rsidRPr="00332513">
        <w:rPr>
          <w:rFonts w:eastAsia="Times New Roman"/>
          <w:szCs w:val="24"/>
        </w:rPr>
        <w:t>εν υπάρχει εκεί πέρα πρόβλημα σε σχέση με το νομικό πλαίσιο</w:t>
      </w:r>
      <w:r>
        <w:rPr>
          <w:rFonts w:eastAsia="Times New Roman"/>
          <w:szCs w:val="24"/>
        </w:rPr>
        <w:t>.</w:t>
      </w:r>
      <w:r w:rsidRPr="00332513">
        <w:rPr>
          <w:rFonts w:eastAsia="Times New Roman"/>
          <w:szCs w:val="24"/>
        </w:rPr>
        <w:t xml:space="preserve"> </w:t>
      </w:r>
    </w:p>
    <w:p w14:paraId="6E819636" w14:textId="77777777" w:rsidR="004B0DF5" w:rsidRDefault="00471FB5">
      <w:pPr>
        <w:spacing w:line="600" w:lineRule="auto"/>
        <w:ind w:firstLine="720"/>
        <w:jc w:val="both"/>
        <w:rPr>
          <w:rFonts w:eastAsia="Times New Roman"/>
          <w:szCs w:val="24"/>
        </w:rPr>
      </w:pPr>
      <w:r>
        <w:rPr>
          <w:rFonts w:eastAsia="Times New Roman"/>
          <w:szCs w:val="24"/>
        </w:rPr>
        <w:t>Δ</w:t>
      </w:r>
      <w:r w:rsidRPr="00332513">
        <w:rPr>
          <w:rFonts w:eastAsia="Times New Roman"/>
          <w:szCs w:val="24"/>
        </w:rPr>
        <w:t>ηλαδή</w:t>
      </w:r>
      <w:r>
        <w:rPr>
          <w:rFonts w:eastAsia="Times New Roman"/>
          <w:szCs w:val="24"/>
        </w:rPr>
        <w:t>,</w:t>
      </w:r>
      <w:r w:rsidRPr="00332513">
        <w:rPr>
          <w:rFonts w:eastAsia="Times New Roman"/>
          <w:szCs w:val="24"/>
        </w:rPr>
        <w:t xml:space="preserve"> ανεξαρτήτως του αν έχουνε ή όχι τακτοποιηθεί</w:t>
      </w:r>
      <w:r>
        <w:rPr>
          <w:rFonts w:eastAsia="Times New Roman"/>
          <w:szCs w:val="24"/>
        </w:rPr>
        <w:t xml:space="preserve"> -</w:t>
      </w:r>
      <w:r w:rsidRPr="00332513">
        <w:rPr>
          <w:rFonts w:eastAsia="Times New Roman"/>
          <w:szCs w:val="24"/>
        </w:rPr>
        <w:t>σε σχέση με το αυθαίρετο που θέσατε</w:t>
      </w:r>
      <w:r>
        <w:rPr>
          <w:rFonts w:eastAsia="Times New Roman"/>
          <w:szCs w:val="24"/>
        </w:rPr>
        <w:t>-,</w:t>
      </w:r>
      <w:r w:rsidRPr="00332513">
        <w:rPr>
          <w:rFonts w:eastAsia="Times New Roman"/>
          <w:szCs w:val="24"/>
        </w:rPr>
        <w:t xml:space="preserve"> </w:t>
      </w:r>
      <w:r>
        <w:rPr>
          <w:rFonts w:eastAsia="Times New Roman"/>
          <w:szCs w:val="24"/>
        </w:rPr>
        <w:t>τους δίνουν</w:t>
      </w:r>
      <w:r w:rsidRPr="00332513">
        <w:rPr>
          <w:rFonts w:eastAsia="Times New Roman"/>
          <w:szCs w:val="24"/>
        </w:rPr>
        <w:t xml:space="preserve"> όλες τις </w:t>
      </w:r>
      <w:r>
        <w:rPr>
          <w:rFonts w:eastAsia="Times New Roman"/>
          <w:szCs w:val="24"/>
        </w:rPr>
        <w:t>ε</w:t>
      </w:r>
      <w:r w:rsidRPr="00332513">
        <w:rPr>
          <w:rFonts w:eastAsia="Times New Roman"/>
          <w:szCs w:val="24"/>
        </w:rPr>
        <w:t xml:space="preserve">γκρίσεις και προχωράνε για να μπορούν οι άνθρωποι και να </w:t>
      </w:r>
      <w:r>
        <w:rPr>
          <w:rFonts w:eastAsia="Times New Roman"/>
          <w:szCs w:val="24"/>
        </w:rPr>
        <w:t>μείνουν</w:t>
      </w:r>
      <w:r w:rsidRPr="00332513">
        <w:rPr>
          <w:rFonts w:eastAsia="Times New Roman"/>
          <w:szCs w:val="24"/>
        </w:rPr>
        <w:t xml:space="preserve"> μέσα και να βγάλ</w:t>
      </w:r>
      <w:r>
        <w:rPr>
          <w:rFonts w:eastAsia="Times New Roman"/>
          <w:szCs w:val="24"/>
        </w:rPr>
        <w:t xml:space="preserve">ουν </w:t>
      </w:r>
      <w:r w:rsidRPr="00332513">
        <w:rPr>
          <w:rFonts w:eastAsia="Times New Roman"/>
          <w:szCs w:val="24"/>
        </w:rPr>
        <w:t>το καλοκαίρι</w:t>
      </w:r>
      <w:r>
        <w:rPr>
          <w:rFonts w:eastAsia="Times New Roman"/>
          <w:szCs w:val="24"/>
        </w:rPr>
        <w:t>.</w:t>
      </w:r>
      <w:r w:rsidRPr="00332513">
        <w:rPr>
          <w:rFonts w:eastAsia="Times New Roman"/>
          <w:szCs w:val="24"/>
        </w:rPr>
        <w:t xml:space="preserve"> </w:t>
      </w:r>
      <w:r>
        <w:rPr>
          <w:rFonts w:eastAsia="Times New Roman"/>
          <w:szCs w:val="24"/>
        </w:rPr>
        <w:t>Ε</w:t>
      </w:r>
      <w:r w:rsidRPr="00332513">
        <w:rPr>
          <w:rFonts w:eastAsia="Times New Roman"/>
          <w:szCs w:val="24"/>
        </w:rPr>
        <w:t xml:space="preserve">ίναι </w:t>
      </w:r>
      <w:r>
        <w:rPr>
          <w:rFonts w:eastAsia="Times New Roman"/>
          <w:szCs w:val="24"/>
        </w:rPr>
        <w:t>δ</w:t>
      </w:r>
      <w:r w:rsidRPr="00332513">
        <w:rPr>
          <w:rFonts w:eastAsia="Times New Roman"/>
          <w:szCs w:val="24"/>
        </w:rPr>
        <w:t>ύο διαφορετικές κατηγορίες σπιτιών κα</w:t>
      </w:r>
      <w:r w:rsidRPr="00332513">
        <w:rPr>
          <w:rFonts w:eastAsia="Times New Roman"/>
          <w:szCs w:val="24"/>
        </w:rPr>
        <w:t xml:space="preserve">ι είναι και για την </w:t>
      </w:r>
      <w:proofErr w:type="spellStart"/>
      <w:r w:rsidRPr="00332513">
        <w:rPr>
          <w:rFonts w:eastAsia="Times New Roman"/>
          <w:szCs w:val="24"/>
        </w:rPr>
        <w:t>Κινέτα</w:t>
      </w:r>
      <w:proofErr w:type="spellEnd"/>
      <w:r w:rsidRPr="00332513">
        <w:rPr>
          <w:rFonts w:eastAsia="Times New Roman"/>
          <w:szCs w:val="24"/>
        </w:rPr>
        <w:t xml:space="preserve"> και για το</w:t>
      </w:r>
      <w:r>
        <w:rPr>
          <w:rFonts w:eastAsia="Times New Roman"/>
          <w:szCs w:val="24"/>
        </w:rPr>
        <w:t>ν</w:t>
      </w:r>
      <w:r w:rsidRPr="00332513">
        <w:rPr>
          <w:rFonts w:eastAsia="Times New Roman"/>
          <w:szCs w:val="24"/>
        </w:rPr>
        <w:t xml:space="preserve"> </w:t>
      </w:r>
      <w:proofErr w:type="spellStart"/>
      <w:r w:rsidRPr="00332513">
        <w:rPr>
          <w:rFonts w:eastAsia="Times New Roman"/>
          <w:szCs w:val="24"/>
        </w:rPr>
        <w:t>Βουτ</w:t>
      </w:r>
      <w:r>
        <w:rPr>
          <w:rFonts w:eastAsia="Times New Roman"/>
          <w:szCs w:val="24"/>
        </w:rPr>
        <w:t>ζ</w:t>
      </w:r>
      <w:r w:rsidRPr="00332513">
        <w:rPr>
          <w:rFonts w:eastAsia="Times New Roman"/>
          <w:szCs w:val="24"/>
        </w:rPr>
        <w:t>ά</w:t>
      </w:r>
      <w:proofErr w:type="spellEnd"/>
      <w:r>
        <w:rPr>
          <w:rFonts w:eastAsia="Times New Roman"/>
          <w:szCs w:val="24"/>
        </w:rPr>
        <w:t>.</w:t>
      </w:r>
      <w:r w:rsidRPr="00332513">
        <w:rPr>
          <w:rFonts w:eastAsia="Times New Roman"/>
          <w:szCs w:val="24"/>
        </w:rPr>
        <w:t xml:space="preserve"> Δεν είναι μόνο για το </w:t>
      </w:r>
      <w:r>
        <w:rPr>
          <w:rFonts w:eastAsia="Times New Roman"/>
          <w:szCs w:val="24"/>
        </w:rPr>
        <w:t>Μ</w:t>
      </w:r>
      <w:r w:rsidRPr="00332513">
        <w:rPr>
          <w:rFonts w:eastAsia="Times New Roman"/>
          <w:szCs w:val="24"/>
        </w:rPr>
        <w:t>άτι</w:t>
      </w:r>
      <w:r>
        <w:rPr>
          <w:rFonts w:eastAsia="Times New Roman"/>
          <w:szCs w:val="24"/>
        </w:rPr>
        <w:t>.</w:t>
      </w:r>
      <w:r w:rsidRPr="00332513">
        <w:rPr>
          <w:rFonts w:eastAsia="Times New Roman"/>
          <w:szCs w:val="24"/>
        </w:rPr>
        <w:t xml:space="preserve"> </w:t>
      </w:r>
      <w:r>
        <w:rPr>
          <w:rFonts w:eastAsia="Times New Roman"/>
          <w:szCs w:val="24"/>
        </w:rPr>
        <w:t>Ε</w:t>
      </w:r>
      <w:r w:rsidRPr="00332513">
        <w:rPr>
          <w:rFonts w:eastAsia="Times New Roman"/>
          <w:szCs w:val="24"/>
        </w:rPr>
        <w:t>παναλαμβάνω</w:t>
      </w:r>
      <w:r>
        <w:rPr>
          <w:rFonts w:eastAsia="Times New Roman"/>
          <w:szCs w:val="24"/>
        </w:rPr>
        <w:t>, όμως,</w:t>
      </w:r>
      <w:r w:rsidRPr="00332513">
        <w:rPr>
          <w:rFonts w:eastAsia="Times New Roman"/>
          <w:szCs w:val="24"/>
        </w:rPr>
        <w:t xml:space="preserve"> </w:t>
      </w:r>
      <w:r>
        <w:rPr>
          <w:rFonts w:eastAsia="Times New Roman"/>
          <w:szCs w:val="24"/>
        </w:rPr>
        <w:t>σ</w:t>
      </w:r>
      <w:r w:rsidRPr="00332513">
        <w:rPr>
          <w:rFonts w:eastAsia="Times New Roman"/>
          <w:szCs w:val="24"/>
        </w:rPr>
        <w:t xml:space="preserve">ωστά </w:t>
      </w:r>
      <w:r>
        <w:rPr>
          <w:rFonts w:eastAsia="Times New Roman"/>
          <w:szCs w:val="24"/>
        </w:rPr>
        <w:t xml:space="preserve">θέτετε ότι </w:t>
      </w:r>
      <w:r w:rsidRPr="00332513">
        <w:rPr>
          <w:rFonts w:eastAsia="Times New Roman"/>
          <w:szCs w:val="24"/>
        </w:rPr>
        <w:t>πρέπει να υπάρξει η μέγιστη συνεννόηση για όλα τα μέτρα για να προχωρήσουμε</w:t>
      </w:r>
      <w:r>
        <w:rPr>
          <w:rFonts w:eastAsia="Times New Roman"/>
          <w:szCs w:val="24"/>
        </w:rPr>
        <w:t>.</w:t>
      </w:r>
    </w:p>
    <w:p w14:paraId="6E819637" w14:textId="77777777" w:rsidR="004B0DF5" w:rsidRDefault="00471FB5">
      <w:pPr>
        <w:spacing w:line="600" w:lineRule="auto"/>
        <w:ind w:firstLine="720"/>
        <w:jc w:val="both"/>
        <w:rPr>
          <w:rFonts w:eastAsia="Times New Roman"/>
          <w:szCs w:val="24"/>
        </w:rPr>
      </w:pPr>
      <w:r w:rsidRPr="00332513">
        <w:rPr>
          <w:rFonts w:eastAsia="Times New Roman"/>
          <w:szCs w:val="24"/>
        </w:rPr>
        <w:t>Ευχαριστώ</w:t>
      </w:r>
      <w:r>
        <w:rPr>
          <w:rFonts w:eastAsia="Times New Roman"/>
          <w:szCs w:val="24"/>
        </w:rPr>
        <w:t>.</w:t>
      </w:r>
    </w:p>
    <w:p w14:paraId="6E819638" w14:textId="77777777" w:rsidR="004B0DF5" w:rsidRDefault="00471FB5">
      <w:pPr>
        <w:spacing w:line="600" w:lineRule="auto"/>
        <w:ind w:firstLine="720"/>
        <w:jc w:val="both"/>
        <w:rPr>
          <w:rFonts w:eastAsia="Times New Roman"/>
          <w:szCs w:val="24"/>
        </w:rPr>
      </w:pPr>
      <w:r w:rsidRPr="00B5395B">
        <w:rPr>
          <w:rFonts w:eastAsia="Times New Roman"/>
          <w:b/>
          <w:szCs w:val="24"/>
        </w:rPr>
        <w:t xml:space="preserve">ΠΡΟΕΔΡΕΥΩΝ (Αναστάσιος Κουράκης): </w:t>
      </w:r>
      <w:r>
        <w:rPr>
          <w:rFonts w:eastAsia="Times New Roman"/>
          <w:szCs w:val="24"/>
        </w:rPr>
        <w:t xml:space="preserve">Ευχαριστώ κι εγώ. </w:t>
      </w:r>
    </w:p>
    <w:p w14:paraId="6E819639" w14:textId="77777777" w:rsidR="004B0DF5" w:rsidRDefault="00471FB5">
      <w:pPr>
        <w:spacing w:line="600" w:lineRule="auto"/>
        <w:ind w:firstLine="720"/>
        <w:jc w:val="both"/>
        <w:rPr>
          <w:rFonts w:eastAsia="Times New Roman"/>
          <w:szCs w:val="24"/>
        </w:rPr>
      </w:pPr>
      <w:r w:rsidRPr="00216894">
        <w:rPr>
          <w:rFonts w:eastAsia="Times New Roman"/>
          <w:b/>
          <w:szCs w:val="24"/>
        </w:rPr>
        <w:lastRenderedPageBreak/>
        <w:t>ΙΩΑ</w:t>
      </w:r>
      <w:r w:rsidRPr="00216894">
        <w:rPr>
          <w:rFonts w:eastAsia="Times New Roman"/>
          <w:b/>
          <w:szCs w:val="24"/>
        </w:rPr>
        <w:t>ΝΝΗΣ ΤΡΑΓΑΚΗΣ:</w:t>
      </w:r>
      <w:r>
        <w:rPr>
          <w:rFonts w:eastAsia="Times New Roman"/>
          <w:szCs w:val="24"/>
        </w:rPr>
        <w:t xml:space="preserve"> Κύριε Πρόεδρε, θα ήθελα τον λόγο, σας παρακαλώ. </w:t>
      </w:r>
    </w:p>
    <w:p w14:paraId="6E81963A" w14:textId="77777777" w:rsidR="004B0DF5" w:rsidRDefault="00471FB5">
      <w:pPr>
        <w:spacing w:line="600" w:lineRule="auto"/>
        <w:ind w:firstLine="720"/>
        <w:jc w:val="both"/>
        <w:rPr>
          <w:rFonts w:eastAsia="Times New Roman"/>
          <w:szCs w:val="24"/>
        </w:rPr>
      </w:pPr>
      <w:r w:rsidRPr="001A07EC">
        <w:rPr>
          <w:rFonts w:eastAsia="Times New Roman"/>
          <w:b/>
          <w:szCs w:val="24"/>
        </w:rPr>
        <w:t>ΠΡΟΕΔΡΕΥΩΝ (Αναστάσιος Κουράκης):</w:t>
      </w:r>
      <w:r w:rsidRPr="001A07EC">
        <w:rPr>
          <w:rFonts w:eastAsia="Times New Roman"/>
          <w:szCs w:val="24"/>
        </w:rPr>
        <w:t xml:space="preserve"> </w:t>
      </w:r>
      <w:r>
        <w:rPr>
          <w:rFonts w:eastAsia="Times New Roman"/>
          <w:szCs w:val="24"/>
        </w:rPr>
        <w:t xml:space="preserve">Ορίστε, κύριε </w:t>
      </w:r>
      <w:proofErr w:type="spellStart"/>
      <w:r>
        <w:rPr>
          <w:rFonts w:eastAsia="Times New Roman"/>
          <w:szCs w:val="24"/>
        </w:rPr>
        <w:t>Τραγάκη</w:t>
      </w:r>
      <w:proofErr w:type="spellEnd"/>
      <w:r>
        <w:rPr>
          <w:rFonts w:eastAsia="Times New Roman"/>
          <w:szCs w:val="24"/>
        </w:rPr>
        <w:t xml:space="preserve">, έχετε τον λόγο. </w:t>
      </w:r>
    </w:p>
    <w:p w14:paraId="6E81963B" w14:textId="77777777" w:rsidR="004B0DF5" w:rsidRDefault="00471FB5">
      <w:pPr>
        <w:spacing w:line="600" w:lineRule="auto"/>
        <w:ind w:firstLine="720"/>
        <w:jc w:val="both"/>
        <w:rPr>
          <w:rFonts w:eastAsia="Times New Roman"/>
          <w:szCs w:val="24"/>
        </w:rPr>
      </w:pPr>
      <w:r w:rsidRPr="00216894">
        <w:rPr>
          <w:rFonts w:eastAsia="Times New Roman"/>
          <w:b/>
          <w:szCs w:val="24"/>
        </w:rPr>
        <w:t xml:space="preserve">ΙΩΑΝΝΗΣ ΤΡΑΓΑΚΗΣ: </w:t>
      </w:r>
      <w:r>
        <w:rPr>
          <w:rFonts w:eastAsia="Times New Roman"/>
          <w:szCs w:val="24"/>
        </w:rPr>
        <w:t xml:space="preserve">Εγώ, κύριε Πρόεδρε, ζήτησα </w:t>
      </w:r>
      <w:r w:rsidRPr="00332513">
        <w:rPr>
          <w:rFonts w:eastAsia="Times New Roman"/>
          <w:szCs w:val="24"/>
        </w:rPr>
        <w:t xml:space="preserve">τον λόγο </w:t>
      </w:r>
      <w:r>
        <w:rPr>
          <w:rFonts w:eastAsia="Times New Roman"/>
          <w:szCs w:val="24"/>
        </w:rPr>
        <w:t xml:space="preserve">διότι λόγω της ακολουθούμενης διαδικασίας, δεν είναι </w:t>
      </w:r>
      <w:r w:rsidRPr="00332513">
        <w:rPr>
          <w:rFonts w:eastAsia="Times New Roman"/>
          <w:szCs w:val="24"/>
        </w:rPr>
        <w:t xml:space="preserve">δυνατόν να </w:t>
      </w:r>
      <w:r w:rsidRPr="00332513">
        <w:rPr>
          <w:rFonts w:eastAsia="Times New Roman"/>
          <w:szCs w:val="24"/>
        </w:rPr>
        <w:t>λάβουμε το</w:t>
      </w:r>
      <w:r>
        <w:rPr>
          <w:rFonts w:eastAsia="Times New Roman"/>
          <w:szCs w:val="24"/>
        </w:rPr>
        <w:t>ν</w:t>
      </w:r>
      <w:r w:rsidRPr="00332513">
        <w:rPr>
          <w:rFonts w:eastAsia="Times New Roman"/>
          <w:szCs w:val="24"/>
        </w:rPr>
        <w:t xml:space="preserve"> λόγο όλοι οι </w:t>
      </w:r>
      <w:r>
        <w:rPr>
          <w:rFonts w:eastAsia="Times New Roman"/>
          <w:szCs w:val="24"/>
        </w:rPr>
        <w:t>Β</w:t>
      </w:r>
      <w:r w:rsidRPr="00332513">
        <w:rPr>
          <w:rFonts w:eastAsia="Times New Roman"/>
          <w:szCs w:val="24"/>
        </w:rPr>
        <w:t xml:space="preserve">ουλευτές </w:t>
      </w:r>
      <w:r>
        <w:rPr>
          <w:rFonts w:eastAsia="Times New Roman"/>
          <w:szCs w:val="24"/>
        </w:rPr>
        <w:t xml:space="preserve">που μπορούμε </w:t>
      </w:r>
      <w:r w:rsidRPr="00332513">
        <w:rPr>
          <w:rFonts w:eastAsia="Times New Roman"/>
          <w:szCs w:val="24"/>
        </w:rPr>
        <w:t xml:space="preserve">για να μιλήσουμε για την πρόταση εμπιστοσύνης που έχει ζητήσει η </w:t>
      </w:r>
      <w:r>
        <w:rPr>
          <w:rFonts w:eastAsia="Times New Roman"/>
          <w:szCs w:val="24"/>
        </w:rPr>
        <w:t>Κ</w:t>
      </w:r>
      <w:r w:rsidRPr="00332513">
        <w:rPr>
          <w:rFonts w:eastAsia="Times New Roman"/>
          <w:szCs w:val="24"/>
        </w:rPr>
        <w:t>υβέρνηση</w:t>
      </w:r>
      <w:r>
        <w:rPr>
          <w:rFonts w:eastAsia="Times New Roman"/>
          <w:szCs w:val="24"/>
        </w:rPr>
        <w:t>.</w:t>
      </w:r>
      <w:r w:rsidRPr="00332513">
        <w:rPr>
          <w:rFonts w:eastAsia="Times New Roman"/>
          <w:szCs w:val="24"/>
        </w:rPr>
        <w:t xml:space="preserve"> </w:t>
      </w:r>
      <w:r>
        <w:rPr>
          <w:rFonts w:eastAsia="Times New Roman"/>
          <w:szCs w:val="24"/>
        </w:rPr>
        <w:t xml:space="preserve">Γι’ </w:t>
      </w:r>
      <w:r w:rsidRPr="00332513">
        <w:rPr>
          <w:rFonts w:eastAsia="Times New Roman"/>
          <w:szCs w:val="24"/>
        </w:rPr>
        <w:t>αυτό</w:t>
      </w:r>
      <w:r>
        <w:rPr>
          <w:rFonts w:eastAsia="Times New Roman"/>
          <w:szCs w:val="24"/>
        </w:rPr>
        <w:t>ν</w:t>
      </w:r>
      <w:r w:rsidRPr="00332513">
        <w:rPr>
          <w:rFonts w:eastAsia="Times New Roman"/>
          <w:szCs w:val="24"/>
        </w:rPr>
        <w:t xml:space="preserve"> το</w:t>
      </w:r>
      <w:r>
        <w:rPr>
          <w:rFonts w:eastAsia="Times New Roman"/>
          <w:szCs w:val="24"/>
        </w:rPr>
        <w:t>ν</w:t>
      </w:r>
      <w:r w:rsidRPr="00332513">
        <w:rPr>
          <w:rFonts w:eastAsia="Times New Roman"/>
          <w:szCs w:val="24"/>
        </w:rPr>
        <w:t xml:space="preserve"> λόγο</w:t>
      </w:r>
      <w:r>
        <w:rPr>
          <w:rFonts w:eastAsia="Times New Roman"/>
          <w:szCs w:val="24"/>
        </w:rPr>
        <w:t>,</w:t>
      </w:r>
      <w:r w:rsidRPr="00332513">
        <w:rPr>
          <w:rFonts w:eastAsia="Times New Roman"/>
          <w:szCs w:val="24"/>
        </w:rPr>
        <w:t xml:space="preserve"> έχω την πρόθεση να καταθέσ</w:t>
      </w:r>
      <w:r>
        <w:rPr>
          <w:rFonts w:eastAsia="Times New Roman"/>
          <w:szCs w:val="24"/>
        </w:rPr>
        <w:t>ω</w:t>
      </w:r>
      <w:r w:rsidRPr="00332513">
        <w:rPr>
          <w:rFonts w:eastAsia="Times New Roman"/>
          <w:szCs w:val="24"/>
        </w:rPr>
        <w:t xml:space="preserve"> </w:t>
      </w:r>
      <w:r>
        <w:rPr>
          <w:rFonts w:eastAsia="Times New Roman"/>
          <w:szCs w:val="24"/>
        </w:rPr>
        <w:t>για τα Π</w:t>
      </w:r>
      <w:r w:rsidRPr="00332513">
        <w:rPr>
          <w:rFonts w:eastAsia="Times New Roman"/>
          <w:szCs w:val="24"/>
        </w:rPr>
        <w:t xml:space="preserve">ρακτικά την ομιλία </w:t>
      </w:r>
      <w:r>
        <w:rPr>
          <w:rFonts w:eastAsia="Times New Roman"/>
          <w:szCs w:val="24"/>
        </w:rPr>
        <w:t>μου.</w:t>
      </w:r>
    </w:p>
    <w:p w14:paraId="6E81963C" w14:textId="77777777" w:rsidR="004B0DF5" w:rsidRDefault="00471FB5">
      <w:pPr>
        <w:spacing w:line="600" w:lineRule="auto"/>
        <w:ind w:firstLine="720"/>
        <w:jc w:val="both"/>
        <w:rPr>
          <w:rFonts w:eastAsia="Times New Roman"/>
          <w:szCs w:val="24"/>
        </w:rPr>
      </w:pPr>
      <w:r>
        <w:rPr>
          <w:rFonts w:eastAsia="Times New Roman"/>
          <w:szCs w:val="24"/>
        </w:rPr>
        <w:t>Δράττομαι, όμως,</w:t>
      </w:r>
      <w:r w:rsidRPr="00332513">
        <w:rPr>
          <w:rFonts w:eastAsia="Times New Roman"/>
          <w:szCs w:val="24"/>
        </w:rPr>
        <w:t xml:space="preserve"> από την ευκαιρία </w:t>
      </w:r>
      <w:r>
        <w:rPr>
          <w:rFonts w:eastAsia="Times New Roman"/>
          <w:szCs w:val="24"/>
        </w:rPr>
        <w:t>αυτών που διημείφθ</w:t>
      </w:r>
      <w:r>
        <w:rPr>
          <w:rFonts w:eastAsia="Times New Roman"/>
          <w:szCs w:val="24"/>
        </w:rPr>
        <w:t>ησαν προηγουμένως να πω κάτι. Κατ</w:t>
      </w:r>
      <w:r>
        <w:rPr>
          <w:rFonts w:eastAsia="Times New Roman"/>
          <w:szCs w:val="24"/>
        </w:rPr>
        <w:t xml:space="preserve">’ </w:t>
      </w:r>
      <w:r>
        <w:rPr>
          <w:rFonts w:eastAsia="Times New Roman"/>
          <w:szCs w:val="24"/>
        </w:rPr>
        <w:t xml:space="preserve">αρχάς, θα ξεκινήσω από το γεγονός, για </w:t>
      </w:r>
      <w:r w:rsidRPr="00332513">
        <w:rPr>
          <w:rFonts w:eastAsia="Times New Roman"/>
          <w:szCs w:val="24"/>
        </w:rPr>
        <w:t>να λάβουν γνώση όλοι γιατί έχει ξεχαστεί αυτό</w:t>
      </w:r>
      <w:r>
        <w:rPr>
          <w:rFonts w:eastAsia="Times New Roman"/>
          <w:szCs w:val="24"/>
        </w:rPr>
        <w:t>,</w:t>
      </w:r>
      <w:r w:rsidRPr="00332513">
        <w:rPr>
          <w:rFonts w:eastAsia="Times New Roman"/>
          <w:szCs w:val="24"/>
        </w:rPr>
        <w:t xml:space="preserve"> </w:t>
      </w:r>
      <w:r>
        <w:rPr>
          <w:rFonts w:eastAsia="Times New Roman"/>
          <w:szCs w:val="24"/>
        </w:rPr>
        <w:t>ότι η</w:t>
      </w:r>
      <w:r w:rsidRPr="00332513">
        <w:rPr>
          <w:rFonts w:eastAsia="Times New Roman"/>
          <w:szCs w:val="24"/>
        </w:rPr>
        <w:t xml:space="preserve"> Βουλή έδωσε 10 εκατομμύρια ευρώ</w:t>
      </w:r>
      <w:r>
        <w:rPr>
          <w:rFonts w:eastAsia="Times New Roman"/>
          <w:szCs w:val="24"/>
        </w:rPr>
        <w:t>.</w:t>
      </w:r>
      <w:r w:rsidRPr="00332513">
        <w:rPr>
          <w:rFonts w:eastAsia="Times New Roman"/>
          <w:szCs w:val="24"/>
        </w:rPr>
        <w:t xml:space="preserve"> </w:t>
      </w:r>
      <w:r>
        <w:rPr>
          <w:rFonts w:eastAsia="Times New Roman"/>
          <w:szCs w:val="24"/>
        </w:rPr>
        <w:t>Ή</w:t>
      </w:r>
      <w:r w:rsidRPr="00332513">
        <w:rPr>
          <w:rFonts w:eastAsia="Times New Roman"/>
          <w:szCs w:val="24"/>
        </w:rPr>
        <w:t xml:space="preserve">ταν η πρώτη </w:t>
      </w:r>
      <w:r>
        <w:rPr>
          <w:rFonts w:eastAsia="Times New Roman"/>
          <w:szCs w:val="24"/>
        </w:rPr>
        <w:t xml:space="preserve">ή η </w:t>
      </w:r>
      <w:r w:rsidRPr="00332513">
        <w:rPr>
          <w:rFonts w:eastAsia="Times New Roman"/>
          <w:szCs w:val="24"/>
        </w:rPr>
        <w:t>δεύτερη νομίζω προσφορά η οποία έγινε γνωστή</w:t>
      </w:r>
      <w:r>
        <w:rPr>
          <w:rFonts w:eastAsia="Times New Roman"/>
          <w:szCs w:val="24"/>
        </w:rPr>
        <w:t>.</w:t>
      </w:r>
      <w:r w:rsidRPr="00332513">
        <w:rPr>
          <w:rFonts w:eastAsia="Times New Roman"/>
          <w:szCs w:val="24"/>
        </w:rPr>
        <w:t xml:space="preserve"> Υπάρχουν</w:t>
      </w:r>
      <w:r>
        <w:rPr>
          <w:rFonts w:eastAsia="Times New Roman"/>
          <w:szCs w:val="24"/>
        </w:rPr>
        <w:t>,</w:t>
      </w:r>
      <w:r w:rsidRPr="00332513">
        <w:rPr>
          <w:rFonts w:eastAsia="Times New Roman"/>
          <w:szCs w:val="24"/>
        </w:rPr>
        <w:t xml:space="preserve"> </w:t>
      </w:r>
      <w:r>
        <w:rPr>
          <w:rFonts w:eastAsia="Times New Roman"/>
          <w:szCs w:val="24"/>
        </w:rPr>
        <w:t>όμως,</w:t>
      </w:r>
      <w:r w:rsidRPr="00332513">
        <w:rPr>
          <w:rFonts w:eastAsia="Times New Roman"/>
          <w:szCs w:val="24"/>
        </w:rPr>
        <w:t xml:space="preserve"> πολλά προβλήματα</w:t>
      </w:r>
      <w:r>
        <w:rPr>
          <w:rFonts w:eastAsia="Times New Roman"/>
          <w:szCs w:val="24"/>
        </w:rPr>
        <w:t>,</w:t>
      </w:r>
      <w:r w:rsidRPr="00332513">
        <w:rPr>
          <w:rFonts w:eastAsia="Times New Roman"/>
          <w:szCs w:val="24"/>
        </w:rPr>
        <w:t xml:space="preserve"> </w:t>
      </w:r>
      <w:r>
        <w:rPr>
          <w:rFonts w:eastAsia="Times New Roman"/>
          <w:szCs w:val="24"/>
        </w:rPr>
        <w:t xml:space="preserve">κύριε </w:t>
      </w:r>
      <w:r>
        <w:rPr>
          <w:rFonts w:eastAsia="Times New Roman"/>
          <w:szCs w:val="24"/>
        </w:rPr>
        <w:lastRenderedPageBreak/>
        <w:t>Π</w:t>
      </w:r>
      <w:r w:rsidRPr="00332513">
        <w:rPr>
          <w:rFonts w:eastAsia="Times New Roman"/>
          <w:szCs w:val="24"/>
        </w:rPr>
        <w:t>ρόεδρε και νομίζω ότι τα προβλήματα αυτά μπορούν να λυθούν μόνο με συνεννόηση</w:t>
      </w:r>
      <w:r>
        <w:rPr>
          <w:rFonts w:eastAsia="Times New Roman"/>
          <w:szCs w:val="24"/>
        </w:rPr>
        <w:t>,</w:t>
      </w:r>
      <w:r w:rsidRPr="00332513">
        <w:rPr>
          <w:rFonts w:eastAsia="Times New Roman"/>
          <w:szCs w:val="24"/>
        </w:rPr>
        <w:t xml:space="preserve"> αλλά και με τη συμμετοχή των αρμοδίων </w:t>
      </w:r>
      <w:r>
        <w:rPr>
          <w:rFonts w:eastAsia="Times New Roman"/>
          <w:szCs w:val="24"/>
        </w:rPr>
        <w:t>Υ</w:t>
      </w:r>
      <w:r w:rsidRPr="00332513">
        <w:rPr>
          <w:rFonts w:eastAsia="Times New Roman"/>
          <w:szCs w:val="24"/>
        </w:rPr>
        <w:t>πουργών</w:t>
      </w:r>
      <w:r>
        <w:rPr>
          <w:rFonts w:eastAsia="Times New Roman"/>
          <w:szCs w:val="24"/>
        </w:rPr>
        <w:t>.</w:t>
      </w:r>
    </w:p>
    <w:p w14:paraId="6E81963D" w14:textId="77777777" w:rsidR="004B0DF5" w:rsidRDefault="00471FB5">
      <w:pPr>
        <w:spacing w:line="600" w:lineRule="auto"/>
        <w:ind w:firstLine="720"/>
        <w:jc w:val="both"/>
        <w:rPr>
          <w:rFonts w:eastAsia="Times New Roman"/>
          <w:szCs w:val="24"/>
        </w:rPr>
      </w:pPr>
      <w:r>
        <w:rPr>
          <w:rFonts w:eastAsia="Times New Roman"/>
          <w:szCs w:val="24"/>
        </w:rPr>
        <w:t xml:space="preserve">Και στα δύο θέματα που αναφέρθηκε η κ. Ξενογιαννακοπούλου έχει </w:t>
      </w:r>
      <w:r w:rsidRPr="00332513">
        <w:rPr>
          <w:rFonts w:eastAsia="Times New Roman"/>
          <w:szCs w:val="24"/>
        </w:rPr>
        <w:t xml:space="preserve"> απόλυτο δίκιο</w:t>
      </w:r>
      <w:r>
        <w:rPr>
          <w:rFonts w:eastAsia="Times New Roman"/>
          <w:szCs w:val="24"/>
        </w:rPr>
        <w:t>.</w:t>
      </w:r>
      <w:r w:rsidRPr="00332513">
        <w:rPr>
          <w:rFonts w:eastAsia="Times New Roman"/>
          <w:szCs w:val="24"/>
        </w:rPr>
        <w:t xml:space="preserve"> </w:t>
      </w:r>
      <w:r>
        <w:rPr>
          <w:rFonts w:eastAsia="Times New Roman"/>
          <w:szCs w:val="24"/>
        </w:rPr>
        <w:t xml:space="preserve">Συγγνώμη, η κ. </w:t>
      </w:r>
      <w:proofErr w:type="spellStart"/>
      <w:r>
        <w:rPr>
          <w:rFonts w:eastAsia="Times New Roman"/>
          <w:szCs w:val="24"/>
        </w:rPr>
        <w:t>Χριστοφιλοπούλου</w:t>
      </w:r>
      <w:proofErr w:type="spellEnd"/>
      <w:r>
        <w:rPr>
          <w:rFonts w:eastAsia="Times New Roman"/>
          <w:szCs w:val="24"/>
        </w:rPr>
        <w:t xml:space="preserve"> ήθελα να π</w:t>
      </w:r>
      <w:r>
        <w:rPr>
          <w:rFonts w:eastAsia="Times New Roman"/>
          <w:szCs w:val="24"/>
        </w:rPr>
        <w:t xml:space="preserve">ω.  </w:t>
      </w:r>
    </w:p>
    <w:p w14:paraId="6E81963E" w14:textId="77777777" w:rsidR="004B0DF5" w:rsidRDefault="00471FB5">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Κα</w:t>
      </w:r>
      <w:r>
        <w:rPr>
          <w:rFonts w:eastAsia="Times New Roman"/>
          <w:szCs w:val="24"/>
        </w:rPr>
        <w:t>μ</w:t>
      </w:r>
      <w:r>
        <w:rPr>
          <w:rFonts w:eastAsia="Times New Roman"/>
          <w:szCs w:val="24"/>
        </w:rPr>
        <w:t xml:space="preserve">μία σχέση. Υπάρχει μία διαφορά, κύριε Πρόεδρε. Εγώ δεν είμαι γυρολόγος! </w:t>
      </w:r>
    </w:p>
    <w:p w14:paraId="6E81963F" w14:textId="77777777" w:rsidR="004B0DF5" w:rsidRDefault="00471FB5">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Δεν είπε κανείς κάτι τέτοιο. </w:t>
      </w:r>
    </w:p>
    <w:p w14:paraId="6E819640" w14:textId="77777777" w:rsidR="004B0DF5" w:rsidRDefault="00471FB5">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Το λέω γιατί με είπατε Ξενογιαννακοπούλου. </w:t>
      </w:r>
    </w:p>
    <w:p w14:paraId="6E819641" w14:textId="77777777" w:rsidR="004B0DF5" w:rsidRDefault="00471FB5">
      <w:pPr>
        <w:spacing w:line="600" w:lineRule="auto"/>
        <w:ind w:firstLine="720"/>
        <w:jc w:val="both"/>
        <w:rPr>
          <w:rFonts w:eastAsia="Times New Roman"/>
          <w:szCs w:val="24"/>
        </w:rPr>
      </w:pPr>
      <w:r w:rsidRPr="007F7B48">
        <w:rPr>
          <w:rFonts w:eastAsia="Times New Roman"/>
          <w:b/>
          <w:szCs w:val="24"/>
        </w:rPr>
        <w:t xml:space="preserve">ΙΩΑΝΝΗΣ ΤΡΑΓΑΚΗΣ: </w:t>
      </w:r>
      <w:r>
        <w:rPr>
          <w:rFonts w:eastAsia="Times New Roman"/>
          <w:szCs w:val="24"/>
        </w:rPr>
        <w:t xml:space="preserve">Εντάξει, </w:t>
      </w:r>
      <w:r>
        <w:rPr>
          <w:rFonts w:eastAsia="Times New Roman"/>
          <w:szCs w:val="24"/>
        </w:rPr>
        <w:t>το είπα εν τη ρύμη του λόγου.</w:t>
      </w:r>
    </w:p>
    <w:p w14:paraId="6E819642" w14:textId="77777777" w:rsidR="004B0DF5" w:rsidRDefault="00471FB5">
      <w:pPr>
        <w:spacing w:line="600" w:lineRule="auto"/>
        <w:ind w:firstLine="720"/>
        <w:jc w:val="both"/>
        <w:rPr>
          <w:rFonts w:eastAsia="Times New Roman"/>
          <w:szCs w:val="24"/>
        </w:rPr>
      </w:pPr>
      <w:r w:rsidRPr="00332513">
        <w:rPr>
          <w:rFonts w:eastAsia="Times New Roman"/>
          <w:szCs w:val="24"/>
        </w:rPr>
        <w:lastRenderedPageBreak/>
        <w:t>Το θέμα είναι ότι π</w:t>
      </w:r>
      <w:r>
        <w:rPr>
          <w:rFonts w:eastAsia="Times New Roman"/>
          <w:szCs w:val="24"/>
        </w:rPr>
        <w:t>ρέπει να γίνει μία συνεννόηση κ</w:t>
      </w:r>
      <w:r w:rsidRPr="00332513">
        <w:rPr>
          <w:rFonts w:eastAsia="Times New Roman"/>
          <w:szCs w:val="24"/>
        </w:rPr>
        <w:t xml:space="preserve">ι αυτό πρέπει να γίνει με </w:t>
      </w:r>
      <w:r>
        <w:rPr>
          <w:rFonts w:eastAsia="Times New Roman"/>
          <w:szCs w:val="24"/>
        </w:rPr>
        <w:t>π</w:t>
      </w:r>
      <w:r w:rsidRPr="00332513">
        <w:rPr>
          <w:rFonts w:eastAsia="Times New Roman"/>
          <w:szCs w:val="24"/>
        </w:rPr>
        <w:t xml:space="preserve">ρωτοβουλία της </w:t>
      </w:r>
      <w:r>
        <w:rPr>
          <w:rFonts w:eastAsia="Times New Roman"/>
          <w:szCs w:val="24"/>
        </w:rPr>
        <w:t>Κ</w:t>
      </w:r>
      <w:r w:rsidRPr="00332513">
        <w:rPr>
          <w:rFonts w:eastAsia="Times New Roman"/>
          <w:szCs w:val="24"/>
        </w:rPr>
        <w:t>υβέρνησης</w:t>
      </w:r>
      <w:r>
        <w:rPr>
          <w:rFonts w:eastAsia="Times New Roman"/>
          <w:szCs w:val="24"/>
        </w:rPr>
        <w:t>.</w:t>
      </w:r>
      <w:r w:rsidRPr="00332513">
        <w:rPr>
          <w:rFonts w:eastAsia="Times New Roman"/>
          <w:szCs w:val="24"/>
        </w:rPr>
        <w:t xml:space="preserve"> </w:t>
      </w:r>
      <w:r>
        <w:rPr>
          <w:rFonts w:eastAsia="Times New Roman"/>
          <w:szCs w:val="24"/>
        </w:rPr>
        <w:t>Θ</w:t>
      </w:r>
      <w:r w:rsidRPr="00332513">
        <w:rPr>
          <w:rFonts w:eastAsia="Times New Roman"/>
          <w:szCs w:val="24"/>
        </w:rPr>
        <w:t xml:space="preserve">α πρέπει η </w:t>
      </w:r>
      <w:r>
        <w:rPr>
          <w:rFonts w:eastAsia="Times New Roman"/>
          <w:szCs w:val="24"/>
        </w:rPr>
        <w:t>Κ</w:t>
      </w:r>
      <w:r w:rsidRPr="00332513">
        <w:rPr>
          <w:rFonts w:eastAsia="Times New Roman"/>
          <w:szCs w:val="24"/>
        </w:rPr>
        <w:t xml:space="preserve">υβέρνηση </w:t>
      </w:r>
      <w:r>
        <w:rPr>
          <w:rFonts w:eastAsia="Times New Roman"/>
          <w:szCs w:val="24"/>
        </w:rPr>
        <w:t>πια</w:t>
      </w:r>
      <w:r w:rsidRPr="00332513">
        <w:rPr>
          <w:rFonts w:eastAsia="Times New Roman"/>
          <w:szCs w:val="24"/>
        </w:rPr>
        <w:t xml:space="preserve"> να πείσει τους </w:t>
      </w:r>
      <w:r>
        <w:rPr>
          <w:rFonts w:eastAsia="Times New Roman"/>
          <w:szCs w:val="24"/>
        </w:rPr>
        <w:t>Υ</w:t>
      </w:r>
      <w:r w:rsidRPr="00332513">
        <w:rPr>
          <w:rFonts w:eastAsia="Times New Roman"/>
          <w:szCs w:val="24"/>
        </w:rPr>
        <w:t>πουργούς να κάνουμε μία συνεννόηση με όλα τα κόμματα</w:t>
      </w:r>
      <w:r>
        <w:rPr>
          <w:rFonts w:eastAsia="Times New Roman"/>
          <w:szCs w:val="24"/>
        </w:rPr>
        <w:t>,</w:t>
      </w:r>
      <w:r w:rsidRPr="00332513">
        <w:rPr>
          <w:rFonts w:eastAsia="Times New Roman"/>
          <w:szCs w:val="24"/>
        </w:rPr>
        <w:t xml:space="preserve"> ώστε να δημιουργηθούν εκεί</w:t>
      </w:r>
      <w:r w:rsidRPr="00332513">
        <w:rPr>
          <w:rFonts w:eastAsia="Times New Roman"/>
          <w:szCs w:val="24"/>
        </w:rPr>
        <w:t xml:space="preserve">νες </w:t>
      </w:r>
      <w:r>
        <w:rPr>
          <w:rFonts w:eastAsia="Times New Roman"/>
          <w:szCs w:val="24"/>
        </w:rPr>
        <w:t>ο</w:t>
      </w:r>
      <w:r w:rsidRPr="00332513">
        <w:rPr>
          <w:rFonts w:eastAsia="Times New Roman"/>
          <w:szCs w:val="24"/>
        </w:rPr>
        <w:t>ι προϋποθέσεις που τα μέτρα τα οποία θα ληφθούν να γίνουν άμεσα</w:t>
      </w:r>
      <w:r>
        <w:rPr>
          <w:rFonts w:eastAsia="Times New Roman"/>
          <w:szCs w:val="24"/>
        </w:rPr>
        <w:t>, διότι έχουν</w:t>
      </w:r>
      <w:r w:rsidRPr="00332513">
        <w:rPr>
          <w:rFonts w:eastAsia="Times New Roman"/>
          <w:szCs w:val="24"/>
        </w:rPr>
        <w:t xml:space="preserve"> καθυστερήσει πάρα πολύ</w:t>
      </w:r>
      <w:r>
        <w:rPr>
          <w:rFonts w:eastAsia="Times New Roman"/>
          <w:szCs w:val="24"/>
        </w:rPr>
        <w:t>.</w:t>
      </w:r>
    </w:p>
    <w:p w14:paraId="6E819643" w14:textId="77777777" w:rsidR="004B0DF5" w:rsidRDefault="00471FB5">
      <w:pPr>
        <w:spacing w:line="600" w:lineRule="auto"/>
        <w:ind w:firstLine="720"/>
        <w:jc w:val="both"/>
        <w:rPr>
          <w:rFonts w:eastAsia="Times New Roman"/>
          <w:szCs w:val="24"/>
        </w:rPr>
      </w:pPr>
      <w:r w:rsidRPr="00332513">
        <w:rPr>
          <w:rFonts w:eastAsia="Times New Roman"/>
          <w:szCs w:val="24"/>
        </w:rPr>
        <w:t>Πράγματι</w:t>
      </w:r>
      <w:r>
        <w:rPr>
          <w:rFonts w:eastAsia="Times New Roman"/>
          <w:szCs w:val="24"/>
        </w:rPr>
        <w:t>,</w:t>
      </w:r>
      <w:r w:rsidRPr="00332513">
        <w:rPr>
          <w:rFonts w:eastAsia="Times New Roman"/>
          <w:szCs w:val="24"/>
        </w:rPr>
        <w:t xml:space="preserve"> όλοι </w:t>
      </w:r>
      <w:r>
        <w:rPr>
          <w:rFonts w:eastAsia="Times New Roman"/>
          <w:szCs w:val="24"/>
        </w:rPr>
        <w:t>έ</w:t>
      </w:r>
      <w:r w:rsidRPr="00332513">
        <w:rPr>
          <w:rFonts w:eastAsia="Times New Roman"/>
          <w:szCs w:val="24"/>
        </w:rPr>
        <w:t xml:space="preserve">χουμε γίνει δεκτές ανθρώπων οι οποίοι έχουν νομιμοποιημένα αυθαίρετα και τα οποία </w:t>
      </w:r>
      <w:r>
        <w:rPr>
          <w:rFonts w:eastAsia="Times New Roman"/>
          <w:szCs w:val="24"/>
        </w:rPr>
        <w:t xml:space="preserve">νομιμοποιημένα </w:t>
      </w:r>
      <w:r w:rsidRPr="00332513">
        <w:rPr>
          <w:rFonts w:eastAsia="Times New Roman"/>
          <w:szCs w:val="24"/>
        </w:rPr>
        <w:t>αυθαίρετα έχουν πληρώσει και τους φόρ</w:t>
      </w:r>
      <w:r w:rsidRPr="00332513">
        <w:rPr>
          <w:rFonts w:eastAsia="Times New Roman"/>
          <w:szCs w:val="24"/>
        </w:rPr>
        <w:t>ους</w:t>
      </w:r>
      <w:r>
        <w:rPr>
          <w:rFonts w:eastAsia="Times New Roman"/>
          <w:szCs w:val="24"/>
        </w:rPr>
        <w:t xml:space="preserve"> -μ</w:t>
      </w:r>
      <w:r w:rsidRPr="00332513">
        <w:rPr>
          <w:rFonts w:eastAsia="Times New Roman"/>
          <w:szCs w:val="24"/>
        </w:rPr>
        <w:t>άλιστα</w:t>
      </w:r>
      <w:r>
        <w:rPr>
          <w:rFonts w:eastAsia="Times New Roman"/>
          <w:szCs w:val="24"/>
        </w:rPr>
        <w:t>,</w:t>
      </w:r>
      <w:r w:rsidRPr="00332513">
        <w:rPr>
          <w:rFonts w:eastAsia="Times New Roman"/>
          <w:szCs w:val="24"/>
        </w:rPr>
        <w:t xml:space="preserve"> σήμερα </w:t>
      </w:r>
      <w:r>
        <w:rPr>
          <w:rFonts w:eastAsia="Times New Roman"/>
          <w:szCs w:val="24"/>
        </w:rPr>
        <w:t>λήγει</w:t>
      </w:r>
      <w:r w:rsidRPr="00332513">
        <w:rPr>
          <w:rFonts w:eastAsia="Times New Roman"/>
          <w:szCs w:val="24"/>
        </w:rPr>
        <w:t xml:space="preserve"> και η προθεσμία υποβολής</w:t>
      </w:r>
      <w:r>
        <w:rPr>
          <w:rFonts w:eastAsia="Times New Roman"/>
          <w:szCs w:val="24"/>
        </w:rPr>
        <w:t xml:space="preserve">, η τελευταία </w:t>
      </w:r>
      <w:r w:rsidRPr="00332513">
        <w:rPr>
          <w:rFonts w:eastAsia="Times New Roman"/>
          <w:szCs w:val="24"/>
        </w:rPr>
        <w:t>παράταση που έχει δοθεί για τα αυθαίρετα</w:t>
      </w:r>
      <w:r>
        <w:rPr>
          <w:rFonts w:eastAsia="Times New Roman"/>
          <w:szCs w:val="24"/>
        </w:rPr>
        <w:t>-</w:t>
      </w:r>
      <w:r w:rsidRPr="00332513">
        <w:rPr>
          <w:rFonts w:eastAsia="Times New Roman"/>
          <w:szCs w:val="24"/>
        </w:rPr>
        <w:t xml:space="preserve"> </w:t>
      </w:r>
      <w:r>
        <w:rPr>
          <w:rFonts w:eastAsia="Times New Roman"/>
          <w:szCs w:val="24"/>
        </w:rPr>
        <w:t xml:space="preserve">και </w:t>
      </w:r>
      <w:r w:rsidRPr="00332513">
        <w:rPr>
          <w:rFonts w:eastAsia="Times New Roman"/>
          <w:szCs w:val="24"/>
        </w:rPr>
        <w:t xml:space="preserve">να μπορέσουν με αυτές τις προϋποθέσεις να δημιουργήσουν εκείνα τα σπίτια </w:t>
      </w:r>
      <w:r>
        <w:rPr>
          <w:rFonts w:eastAsia="Times New Roman"/>
          <w:szCs w:val="24"/>
        </w:rPr>
        <w:t xml:space="preserve">τους </w:t>
      </w:r>
      <w:r w:rsidRPr="00332513">
        <w:rPr>
          <w:rFonts w:eastAsia="Times New Roman"/>
          <w:szCs w:val="24"/>
        </w:rPr>
        <w:t>που μπορούν να γίνουν</w:t>
      </w:r>
      <w:r>
        <w:rPr>
          <w:rFonts w:eastAsia="Times New Roman"/>
          <w:szCs w:val="24"/>
        </w:rPr>
        <w:t xml:space="preserve"> κατοικήσιμα. </w:t>
      </w:r>
      <w:r w:rsidRPr="00332513">
        <w:rPr>
          <w:rFonts w:eastAsia="Times New Roman"/>
          <w:szCs w:val="24"/>
        </w:rPr>
        <w:t xml:space="preserve"> </w:t>
      </w:r>
    </w:p>
    <w:p w14:paraId="6E819644" w14:textId="77777777" w:rsidR="004B0DF5" w:rsidRDefault="00471FB5">
      <w:pPr>
        <w:spacing w:line="600" w:lineRule="auto"/>
        <w:ind w:firstLine="720"/>
        <w:jc w:val="both"/>
        <w:rPr>
          <w:rFonts w:eastAsia="Times New Roman"/>
          <w:szCs w:val="24"/>
        </w:rPr>
      </w:pPr>
      <w:r>
        <w:rPr>
          <w:rFonts w:eastAsia="Times New Roman"/>
          <w:szCs w:val="24"/>
        </w:rPr>
        <w:t>Στο σημείο αυτό καταθέτω την ο</w:t>
      </w:r>
      <w:r>
        <w:rPr>
          <w:rFonts w:eastAsia="Times New Roman"/>
          <w:szCs w:val="24"/>
        </w:rPr>
        <w:t xml:space="preserve">μιλία μου. </w:t>
      </w:r>
    </w:p>
    <w:p w14:paraId="6E819645" w14:textId="77777777" w:rsidR="004B0DF5" w:rsidRDefault="00471FB5">
      <w:pPr>
        <w:spacing w:line="600" w:lineRule="auto"/>
        <w:ind w:firstLine="720"/>
        <w:jc w:val="both"/>
        <w:rPr>
          <w:rFonts w:eastAsia="Times New Roman"/>
          <w:szCs w:val="24"/>
        </w:rPr>
      </w:pPr>
      <w:r w:rsidRPr="00404E28">
        <w:rPr>
          <w:rFonts w:eastAsia="Times New Roman"/>
          <w:szCs w:val="24"/>
        </w:rPr>
        <w:lastRenderedPageBreak/>
        <w:t xml:space="preserve">(Στο σημείο αυτό ο Βουλευτής κ. </w:t>
      </w:r>
      <w:r>
        <w:rPr>
          <w:rFonts w:eastAsia="Times New Roman"/>
          <w:szCs w:val="24"/>
        </w:rPr>
        <w:t xml:space="preserve">Ιωάννης </w:t>
      </w:r>
      <w:proofErr w:type="spellStart"/>
      <w:r>
        <w:rPr>
          <w:rFonts w:eastAsia="Times New Roman"/>
          <w:szCs w:val="24"/>
        </w:rPr>
        <w:t>Τραγάκης</w:t>
      </w:r>
      <w:proofErr w:type="spellEnd"/>
      <w:r>
        <w:rPr>
          <w:rFonts w:eastAsia="Times New Roman"/>
          <w:szCs w:val="24"/>
        </w:rPr>
        <w:t xml:space="preserve"> καταθέτει για τα Πρακτικά την ομιλία του, η οποία έχει ως εξής:</w:t>
      </w:r>
    </w:p>
    <w:p w14:paraId="6E819646" w14:textId="77777777" w:rsidR="004B0DF5" w:rsidRDefault="00471FB5">
      <w:pPr>
        <w:spacing w:line="600" w:lineRule="auto"/>
        <w:ind w:firstLine="720"/>
        <w:jc w:val="center"/>
        <w:rPr>
          <w:rFonts w:eastAsia="Times New Roman"/>
          <w:color w:val="FF0000"/>
          <w:szCs w:val="24"/>
        </w:rPr>
      </w:pPr>
      <w:r w:rsidRPr="00212B0B">
        <w:rPr>
          <w:rFonts w:eastAsia="Times New Roman"/>
          <w:color w:val="FF0000"/>
          <w:szCs w:val="24"/>
        </w:rPr>
        <w:t>(ΑΛΛΑΓΗ ΣΕΛΙΔΑΣ)</w:t>
      </w:r>
    </w:p>
    <w:p w14:paraId="6E819647" w14:textId="77777777" w:rsidR="004B0DF5" w:rsidRDefault="00471FB5">
      <w:pPr>
        <w:spacing w:line="600" w:lineRule="auto"/>
        <w:ind w:firstLine="720"/>
        <w:jc w:val="center"/>
        <w:rPr>
          <w:rFonts w:eastAsia="Times New Roman"/>
          <w:color w:val="FF0000"/>
          <w:szCs w:val="24"/>
        </w:rPr>
      </w:pPr>
      <w:r>
        <w:rPr>
          <w:rFonts w:eastAsia="Times New Roman"/>
          <w:color w:val="FF0000"/>
          <w:szCs w:val="24"/>
        </w:rPr>
        <w:t>(</w:t>
      </w:r>
      <w:r w:rsidRPr="00212B0B">
        <w:rPr>
          <w:rFonts w:eastAsia="Times New Roman"/>
          <w:color w:val="FF0000"/>
          <w:szCs w:val="24"/>
        </w:rPr>
        <w:t>Να μπουν οι σελ. 51-56</w:t>
      </w:r>
      <w:r>
        <w:rPr>
          <w:rFonts w:eastAsia="Times New Roman"/>
          <w:color w:val="FF0000"/>
          <w:szCs w:val="24"/>
        </w:rPr>
        <w:t>)</w:t>
      </w:r>
    </w:p>
    <w:p w14:paraId="6E819648" w14:textId="77777777" w:rsidR="004B0DF5" w:rsidRDefault="00471FB5">
      <w:pPr>
        <w:spacing w:line="600" w:lineRule="auto"/>
        <w:ind w:firstLine="720"/>
        <w:jc w:val="both"/>
        <w:rPr>
          <w:rFonts w:eastAsia="Times New Roman"/>
          <w:szCs w:val="24"/>
        </w:rPr>
      </w:pPr>
      <w:r w:rsidRPr="00212B0B">
        <w:rPr>
          <w:rFonts w:eastAsia="Times New Roman"/>
          <w:color w:val="FF0000"/>
          <w:szCs w:val="24"/>
        </w:rPr>
        <w:t>(ΑΛΛΑΓΗ ΣΕΛΙΔΑΣ)</w:t>
      </w:r>
      <w:r>
        <w:rPr>
          <w:rFonts w:eastAsia="Times New Roman"/>
          <w:szCs w:val="24"/>
        </w:rPr>
        <w:br w:type="page"/>
      </w:r>
      <w:r w:rsidRPr="0053126F">
        <w:rPr>
          <w:rFonts w:eastAsia="Times New Roman"/>
          <w:b/>
          <w:szCs w:val="24"/>
        </w:rPr>
        <w:lastRenderedPageBreak/>
        <w:t xml:space="preserve">ΠΡΟΕΔΡΕΥΩΝ (Αναστάσιος Κουράκης): </w:t>
      </w:r>
      <w:r w:rsidRPr="00404E28">
        <w:rPr>
          <w:rFonts w:eastAsia="Times New Roman"/>
          <w:szCs w:val="24"/>
        </w:rPr>
        <w:t xml:space="preserve">Κυρίες και κύριοι συνάδελφοι, έχω την </w:t>
      </w:r>
      <w:r w:rsidRPr="00404E28">
        <w:rPr>
          <w:rFonts w:eastAsia="Times New Roman"/>
          <w:szCs w:val="24"/>
        </w:rPr>
        <w:t>τιμή να ανακοινώσω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w:t>
      </w:r>
      <w:r w:rsidRPr="00404E28">
        <w:rPr>
          <w:rFonts w:eastAsia="Times New Roman"/>
          <w:szCs w:val="24"/>
        </w:rPr>
        <w:t xml:space="preserve">ς Βουλής, </w:t>
      </w:r>
      <w:r>
        <w:rPr>
          <w:rFonts w:eastAsia="Times New Roman"/>
          <w:szCs w:val="24"/>
        </w:rPr>
        <w:t>τριάντα τέσσερις</w:t>
      </w:r>
      <w:r w:rsidRPr="00404E28">
        <w:rPr>
          <w:rFonts w:eastAsia="Times New Roman"/>
          <w:szCs w:val="24"/>
        </w:rPr>
        <w:t xml:space="preserve"> μαθητές και μαθήτριες και </w:t>
      </w:r>
      <w:r>
        <w:rPr>
          <w:rFonts w:eastAsia="Times New Roman"/>
          <w:szCs w:val="24"/>
        </w:rPr>
        <w:t>επτά</w:t>
      </w:r>
      <w:r w:rsidRPr="00404E28">
        <w:rPr>
          <w:rFonts w:eastAsia="Times New Roman"/>
          <w:szCs w:val="24"/>
        </w:rPr>
        <w:t xml:space="preserve"> εκπαιδευτικοί συνοδοί τους από το </w:t>
      </w:r>
      <w:r>
        <w:rPr>
          <w:rFonts w:eastAsia="Times New Roman"/>
          <w:szCs w:val="24"/>
        </w:rPr>
        <w:t>9</w:t>
      </w:r>
      <w:r w:rsidRPr="00BE2482">
        <w:rPr>
          <w:rFonts w:eastAsia="Times New Roman"/>
          <w:szCs w:val="24"/>
          <w:vertAlign w:val="superscript"/>
        </w:rPr>
        <w:t>ο</w:t>
      </w:r>
      <w:r>
        <w:rPr>
          <w:rFonts w:eastAsia="Times New Roman"/>
          <w:szCs w:val="24"/>
        </w:rPr>
        <w:t xml:space="preserve"> Δημοτικό</w:t>
      </w:r>
      <w:r w:rsidRPr="00404E28">
        <w:rPr>
          <w:rFonts w:eastAsia="Times New Roman"/>
          <w:szCs w:val="24"/>
        </w:rPr>
        <w:t xml:space="preserve"> Σχολείο</w:t>
      </w:r>
      <w:r>
        <w:rPr>
          <w:rFonts w:eastAsia="Times New Roman"/>
          <w:szCs w:val="24"/>
        </w:rPr>
        <w:t xml:space="preserve"> Καρδίτσας</w:t>
      </w:r>
      <w:r w:rsidRPr="00404E28">
        <w:rPr>
          <w:rFonts w:eastAsia="Times New Roman"/>
          <w:szCs w:val="24"/>
        </w:rPr>
        <w:t>.</w:t>
      </w:r>
    </w:p>
    <w:p w14:paraId="6E819649" w14:textId="77777777" w:rsidR="004B0DF5" w:rsidRDefault="00471FB5">
      <w:pPr>
        <w:spacing w:line="600" w:lineRule="auto"/>
        <w:ind w:firstLine="720"/>
        <w:jc w:val="both"/>
        <w:rPr>
          <w:rFonts w:eastAsia="Times New Roman"/>
          <w:szCs w:val="24"/>
        </w:rPr>
      </w:pPr>
      <w:r>
        <w:rPr>
          <w:rFonts w:eastAsia="Times New Roman"/>
          <w:szCs w:val="24"/>
        </w:rPr>
        <w:t xml:space="preserve">Επίσης, </w:t>
      </w:r>
      <w:r w:rsidRPr="00404E28">
        <w:rPr>
          <w:rFonts w:eastAsia="Times New Roman"/>
          <w:szCs w:val="24"/>
        </w:rPr>
        <w:t>τη συνεδρίασή μας παρακολουθούν από τα άνω δυτικά θεωρ</w:t>
      </w:r>
      <w:r>
        <w:rPr>
          <w:rFonts w:eastAsia="Times New Roman"/>
          <w:szCs w:val="24"/>
        </w:rPr>
        <w:t>ε</w:t>
      </w:r>
      <w:r w:rsidRPr="00404E28">
        <w:rPr>
          <w:rFonts w:eastAsia="Times New Roman"/>
          <w:szCs w:val="24"/>
        </w:rPr>
        <w:t>ία της Βουλής, αφού προηγουμένως συμμετείχαν στο εκπαιδευτικό πρόγραμμ</w:t>
      </w:r>
      <w:r w:rsidRPr="00404E28">
        <w:rPr>
          <w:rFonts w:eastAsia="Times New Roman"/>
          <w:szCs w:val="24"/>
        </w:rPr>
        <w:t xml:space="preserve">α «Εργαστήρι Δημοκρατίας» που οργανώνει το Ίδρυμα της Βουλής, </w:t>
      </w:r>
      <w:r>
        <w:rPr>
          <w:rFonts w:eastAsia="Times New Roman"/>
          <w:szCs w:val="24"/>
        </w:rPr>
        <w:t>δεκαπέντε</w:t>
      </w:r>
      <w:r w:rsidRPr="00404E28">
        <w:rPr>
          <w:rFonts w:eastAsia="Times New Roman"/>
          <w:szCs w:val="24"/>
        </w:rPr>
        <w:t xml:space="preserve"> μαθητές και μαθήτριες και </w:t>
      </w:r>
      <w:r>
        <w:rPr>
          <w:rFonts w:eastAsia="Times New Roman"/>
          <w:szCs w:val="24"/>
        </w:rPr>
        <w:t>δύο</w:t>
      </w:r>
      <w:r w:rsidRPr="00404E28">
        <w:rPr>
          <w:rFonts w:eastAsia="Times New Roman"/>
          <w:szCs w:val="24"/>
        </w:rPr>
        <w:t xml:space="preserve"> εκπαιδευτικοί συνοδοί τους από το </w:t>
      </w:r>
      <w:r>
        <w:rPr>
          <w:rFonts w:eastAsia="Times New Roman"/>
          <w:szCs w:val="24"/>
        </w:rPr>
        <w:t>5</w:t>
      </w:r>
      <w:r w:rsidRPr="008476B8">
        <w:rPr>
          <w:rFonts w:eastAsia="Times New Roman"/>
          <w:szCs w:val="24"/>
          <w:vertAlign w:val="superscript"/>
        </w:rPr>
        <w:t>ο</w:t>
      </w:r>
      <w:r>
        <w:rPr>
          <w:rFonts w:eastAsia="Times New Roman"/>
          <w:szCs w:val="24"/>
        </w:rPr>
        <w:t xml:space="preserve"> Δημοτικό</w:t>
      </w:r>
      <w:r w:rsidRPr="00404E28">
        <w:rPr>
          <w:rFonts w:eastAsia="Times New Roman"/>
          <w:szCs w:val="24"/>
        </w:rPr>
        <w:t xml:space="preserve"> Σχολείο</w:t>
      </w:r>
      <w:r>
        <w:rPr>
          <w:rFonts w:eastAsia="Times New Roman"/>
          <w:szCs w:val="24"/>
        </w:rPr>
        <w:t xml:space="preserve"> Ζωγράφου</w:t>
      </w:r>
      <w:r w:rsidRPr="00404E28">
        <w:rPr>
          <w:rFonts w:eastAsia="Times New Roman"/>
          <w:szCs w:val="24"/>
        </w:rPr>
        <w:t>.</w:t>
      </w:r>
    </w:p>
    <w:p w14:paraId="6E81964A" w14:textId="77777777" w:rsidR="004B0DF5" w:rsidRDefault="00471FB5">
      <w:pPr>
        <w:spacing w:line="600" w:lineRule="auto"/>
        <w:ind w:firstLine="720"/>
        <w:rPr>
          <w:rFonts w:eastAsia="Times New Roman"/>
          <w:szCs w:val="24"/>
        </w:rPr>
      </w:pPr>
      <w:r w:rsidRPr="00404E28">
        <w:rPr>
          <w:rFonts w:eastAsia="Times New Roman"/>
          <w:szCs w:val="24"/>
        </w:rPr>
        <w:t xml:space="preserve">Η Βουλή </w:t>
      </w:r>
      <w:r>
        <w:rPr>
          <w:rFonts w:eastAsia="Times New Roman"/>
          <w:szCs w:val="24"/>
        </w:rPr>
        <w:t>τού</w:t>
      </w:r>
      <w:r>
        <w:rPr>
          <w:rFonts w:eastAsia="Times New Roman"/>
          <w:szCs w:val="24"/>
        </w:rPr>
        <w:t>ς</w:t>
      </w:r>
      <w:r w:rsidRPr="00404E28">
        <w:rPr>
          <w:rFonts w:eastAsia="Times New Roman"/>
          <w:szCs w:val="24"/>
        </w:rPr>
        <w:t xml:space="preserve"> καλωσορίζει.</w:t>
      </w:r>
    </w:p>
    <w:p w14:paraId="6E81964B" w14:textId="77777777" w:rsidR="004B0DF5" w:rsidRDefault="00471FB5">
      <w:pPr>
        <w:spacing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14:paraId="6E81964C" w14:textId="77777777" w:rsidR="004B0DF5" w:rsidRDefault="00471FB5">
      <w:pPr>
        <w:spacing w:line="600" w:lineRule="auto"/>
        <w:ind w:firstLine="720"/>
        <w:jc w:val="both"/>
        <w:rPr>
          <w:rFonts w:eastAsia="Times New Roman"/>
          <w:szCs w:val="24"/>
        </w:rPr>
      </w:pPr>
      <w:r>
        <w:rPr>
          <w:rFonts w:eastAsia="Times New Roman"/>
          <w:szCs w:val="24"/>
        </w:rPr>
        <w:lastRenderedPageBreak/>
        <w:t xml:space="preserve">Τον </w:t>
      </w:r>
      <w:r w:rsidRPr="00332513">
        <w:rPr>
          <w:rFonts w:eastAsia="Times New Roman"/>
          <w:szCs w:val="24"/>
        </w:rPr>
        <w:t xml:space="preserve">λόγο έχει </w:t>
      </w:r>
      <w:r w:rsidRPr="00332513">
        <w:rPr>
          <w:rFonts w:eastAsia="Times New Roman"/>
          <w:szCs w:val="24"/>
        </w:rPr>
        <w:t>ο Υπουργός Υγείας κ</w:t>
      </w:r>
      <w:r>
        <w:rPr>
          <w:rFonts w:eastAsia="Times New Roman"/>
          <w:szCs w:val="24"/>
        </w:rPr>
        <w:t>.</w:t>
      </w:r>
      <w:r w:rsidRPr="00332513">
        <w:rPr>
          <w:rFonts w:eastAsia="Times New Roman"/>
          <w:szCs w:val="24"/>
        </w:rPr>
        <w:t xml:space="preserve"> Ανδρέας </w:t>
      </w:r>
      <w:r>
        <w:rPr>
          <w:rFonts w:eastAsia="Times New Roman"/>
          <w:szCs w:val="24"/>
        </w:rPr>
        <w:t>Ξ</w:t>
      </w:r>
      <w:r w:rsidRPr="00332513">
        <w:rPr>
          <w:rFonts w:eastAsia="Times New Roman"/>
          <w:szCs w:val="24"/>
        </w:rPr>
        <w:t xml:space="preserve">ανθός </w:t>
      </w:r>
      <w:r>
        <w:rPr>
          <w:rFonts w:eastAsia="Times New Roman"/>
          <w:szCs w:val="24"/>
        </w:rPr>
        <w:t>για δεκαπέντε λεπτά.</w:t>
      </w:r>
    </w:p>
    <w:p w14:paraId="6E81964D" w14:textId="77777777" w:rsidR="004B0DF5" w:rsidRDefault="00471FB5">
      <w:pPr>
        <w:spacing w:line="600" w:lineRule="auto"/>
        <w:ind w:firstLine="720"/>
        <w:jc w:val="both"/>
        <w:rPr>
          <w:rFonts w:eastAsia="Times New Roman"/>
          <w:szCs w:val="24"/>
        </w:rPr>
      </w:pPr>
      <w:r w:rsidRPr="008476B8">
        <w:rPr>
          <w:rFonts w:eastAsia="Times New Roman"/>
          <w:b/>
          <w:szCs w:val="24"/>
        </w:rPr>
        <w:t>ΑΝΔΡΕΑΣ ΞΑΝΘΟΣ (Υπουργός Υγείας):</w:t>
      </w:r>
      <w:r>
        <w:rPr>
          <w:rFonts w:eastAsia="Times New Roman"/>
          <w:szCs w:val="24"/>
        </w:rPr>
        <w:t xml:space="preserve"> Αγαπητοί συνάδελφοι, </w:t>
      </w:r>
      <w:r w:rsidRPr="00332513">
        <w:rPr>
          <w:rFonts w:eastAsia="Times New Roman"/>
          <w:szCs w:val="24"/>
        </w:rPr>
        <w:t>παρακολουθούμε αυτές τις μέρες μία έντονη συζήτηση</w:t>
      </w:r>
      <w:r>
        <w:rPr>
          <w:rFonts w:eastAsia="Times New Roman"/>
          <w:szCs w:val="24"/>
        </w:rPr>
        <w:t>.</w:t>
      </w:r>
      <w:r w:rsidRPr="00332513">
        <w:rPr>
          <w:rFonts w:eastAsia="Times New Roman"/>
          <w:szCs w:val="24"/>
        </w:rPr>
        <w:t xml:space="preserve"> </w:t>
      </w:r>
      <w:r>
        <w:rPr>
          <w:rFonts w:eastAsia="Times New Roman"/>
          <w:szCs w:val="24"/>
        </w:rPr>
        <w:t xml:space="preserve">Κατά την άποψή μου,  </w:t>
      </w:r>
      <w:r w:rsidRPr="00332513">
        <w:rPr>
          <w:rFonts w:eastAsia="Times New Roman"/>
          <w:szCs w:val="24"/>
        </w:rPr>
        <w:t xml:space="preserve"> υπάρχει ένα πολιτικό ερώτημα </w:t>
      </w:r>
      <w:r>
        <w:rPr>
          <w:rFonts w:eastAsia="Times New Roman"/>
          <w:szCs w:val="24"/>
        </w:rPr>
        <w:t>το οποίο οφείλουμε να αντιμετωπίσουμε και</w:t>
      </w:r>
      <w:r>
        <w:rPr>
          <w:rFonts w:eastAsia="Times New Roman"/>
          <w:szCs w:val="24"/>
        </w:rPr>
        <w:t xml:space="preserve"> να  </w:t>
      </w:r>
      <w:r w:rsidRPr="00332513">
        <w:rPr>
          <w:rFonts w:eastAsia="Times New Roman"/>
          <w:szCs w:val="24"/>
        </w:rPr>
        <w:t xml:space="preserve"> απαντήσουμε</w:t>
      </w:r>
      <w:r>
        <w:rPr>
          <w:rFonts w:eastAsia="Times New Roman"/>
          <w:szCs w:val="24"/>
        </w:rPr>
        <w:t>.</w:t>
      </w:r>
    </w:p>
    <w:p w14:paraId="6E81964E" w14:textId="77777777" w:rsidR="004B0DF5" w:rsidRDefault="00471FB5">
      <w:pPr>
        <w:spacing w:line="600" w:lineRule="auto"/>
        <w:ind w:firstLine="720"/>
        <w:jc w:val="both"/>
        <w:rPr>
          <w:rFonts w:eastAsia="Times New Roman"/>
          <w:b/>
          <w:szCs w:val="24"/>
        </w:rPr>
      </w:pPr>
      <w:r w:rsidRPr="00332513">
        <w:rPr>
          <w:rFonts w:eastAsia="Times New Roman"/>
          <w:szCs w:val="24"/>
        </w:rPr>
        <w:t>Αφού</w:t>
      </w:r>
      <w:r>
        <w:rPr>
          <w:rFonts w:eastAsia="Times New Roman"/>
          <w:szCs w:val="24"/>
        </w:rPr>
        <w:t>, λοιπόν,</w:t>
      </w:r>
      <w:r w:rsidRPr="00332513">
        <w:rPr>
          <w:rFonts w:eastAsia="Times New Roman"/>
          <w:szCs w:val="24"/>
        </w:rPr>
        <w:t xml:space="preserve"> έχουμε να κάνουμε με τη χειρότερη </w:t>
      </w:r>
      <w:r>
        <w:rPr>
          <w:rFonts w:eastAsia="Times New Roman"/>
          <w:szCs w:val="24"/>
        </w:rPr>
        <w:t>κ</w:t>
      </w:r>
      <w:r w:rsidRPr="00332513">
        <w:rPr>
          <w:rFonts w:eastAsia="Times New Roman"/>
          <w:szCs w:val="24"/>
        </w:rPr>
        <w:t>υβέρνηση της μεταπολίτευσης</w:t>
      </w:r>
      <w:r>
        <w:rPr>
          <w:rFonts w:eastAsia="Times New Roman"/>
          <w:szCs w:val="24"/>
        </w:rPr>
        <w:t>, αφού έχουμε να κάνουμε με μία Κυβέρνηση η οποία διέλυσε και κατέστρεψε τη</w:t>
      </w:r>
      <w:r w:rsidRPr="00332513">
        <w:rPr>
          <w:rFonts w:eastAsia="Times New Roman"/>
          <w:szCs w:val="24"/>
        </w:rPr>
        <w:t xml:space="preserve"> χώρα</w:t>
      </w:r>
      <w:r>
        <w:rPr>
          <w:rFonts w:eastAsia="Times New Roman"/>
          <w:szCs w:val="24"/>
        </w:rPr>
        <w:t>, αφού έχουμε να κάνουμε με έναν Πρωθυπουργό και με ένα Υπουργικό Συμβούλιο</w:t>
      </w:r>
      <w:r w:rsidRPr="00332513">
        <w:rPr>
          <w:rFonts w:eastAsia="Times New Roman"/>
          <w:szCs w:val="24"/>
        </w:rPr>
        <w:t xml:space="preserve"> </w:t>
      </w:r>
      <w:r>
        <w:rPr>
          <w:rFonts w:eastAsia="Times New Roman"/>
          <w:szCs w:val="24"/>
        </w:rPr>
        <w:t xml:space="preserve">οι </w:t>
      </w:r>
      <w:r>
        <w:rPr>
          <w:rFonts w:eastAsia="Times New Roman"/>
          <w:szCs w:val="24"/>
        </w:rPr>
        <w:t>οποίοι είναι</w:t>
      </w:r>
      <w:r w:rsidRPr="00332513">
        <w:rPr>
          <w:rFonts w:eastAsia="Times New Roman"/>
          <w:szCs w:val="24"/>
        </w:rPr>
        <w:t xml:space="preserve"> ψεύτες</w:t>
      </w:r>
      <w:r>
        <w:rPr>
          <w:rFonts w:eastAsia="Times New Roman"/>
          <w:szCs w:val="24"/>
        </w:rPr>
        <w:t xml:space="preserve">, είναι ανίκανοι, είναι αήθεις, υπάρχει ένα ερώτημα: Αυτή η Κυβέρνηση, η οποία δεν στηρίζεται σε ένα μαζικό κόμμα, δεν έχει επιρροή στην </w:t>
      </w:r>
      <w:r>
        <w:rPr>
          <w:rFonts w:eastAsia="Times New Roman"/>
          <w:szCs w:val="24"/>
        </w:rPr>
        <w:t>α</w:t>
      </w:r>
      <w:r>
        <w:rPr>
          <w:rFonts w:eastAsia="Times New Roman"/>
          <w:szCs w:val="24"/>
        </w:rPr>
        <w:t>υτοδιοίκηση, δεν έχει επιρροή στα συνδικάτα, δεν έχει επιρροή στα επιμελητήρια και στους επαγγελματ</w:t>
      </w:r>
      <w:r>
        <w:rPr>
          <w:rFonts w:eastAsia="Times New Roman"/>
          <w:szCs w:val="24"/>
        </w:rPr>
        <w:t>ικούς φορείς, δεν έχει επιρροή στους επι</w:t>
      </w:r>
      <w:r>
        <w:rPr>
          <w:rFonts w:eastAsia="Times New Roman"/>
          <w:szCs w:val="24"/>
        </w:rPr>
        <w:lastRenderedPageBreak/>
        <w:t xml:space="preserve">στημονικούς συλλόγους, δεν έχει επιρροή στα </w:t>
      </w:r>
      <w:proofErr w:type="spellStart"/>
      <w:r>
        <w:rPr>
          <w:rFonts w:eastAsia="Times New Roman"/>
          <w:szCs w:val="24"/>
        </w:rPr>
        <w:t>μίντια</w:t>
      </w:r>
      <w:proofErr w:type="spellEnd"/>
      <w:r>
        <w:rPr>
          <w:rFonts w:eastAsia="Times New Roman"/>
          <w:szCs w:val="24"/>
        </w:rPr>
        <w:t xml:space="preserve">, δεν έχει επιρροή στο κατεστημένο της χώρας, δεν έχει επιρροή στο βαθύ κράτος, στον σκληρό κρατικό μηχανισμό, δεν έχει επιρροή στους θεσμούς και στη δικαιοσύνη, δεν </w:t>
      </w:r>
      <w:r>
        <w:rPr>
          <w:rFonts w:eastAsia="Times New Roman"/>
          <w:szCs w:val="24"/>
        </w:rPr>
        <w:t>έχει επιρροή στο κατεστημένο τη Ευρώπης, πώς είναι τέσσερα χρόνια όρθια, διαχειρίστηκε ένα επιπλέον μνημόνιο, ολοκλήρωσε τις υποχρεώσεις της απέναντι στους δανειστές, έβγαλε τη χώρα από την κρίση και την επιτροπεία και διαχειρίστηκε μία δύσκολη συγκυρία σε</w:t>
      </w:r>
      <w:r>
        <w:rPr>
          <w:rFonts w:eastAsia="Times New Roman"/>
          <w:szCs w:val="24"/>
        </w:rPr>
        <w:t xml:space="preserve"> συνθήκες πρωτοφανούς κοινωνικής ηρεμίας και πολιτικής σταθερότητας;</w:t>
      </w:r>
    </w:p>
    <w:p w14:paraId="6E81964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Μπορεί να μας απαντήσει κανείς πώς τα κατάφερε αυτή η Κυβέρνηση; Η απάντηση, κατά την άποψή μου, είναι σχετικά απλή. </w:t>
      </w:r>
    </w:p>
    <w:p w14:paraId="6E819650" w14:textId="77777777" w:rsidR="004B0DF5" w:rsidRDefault="00471FB5">
      <w:pPr>
        <w:spacing w:line="600" w:lineRule="auto"/>
        <w:ind w:firstLine="720"/>
        <w:jc w:val="both"/>
        <w:rPr>
          <w:rFonts w:eastAsia="Times New Roman"/>
          <w:color w:val="202124"/>
          <w:szCs w:val="24"/>
        </w:rPr>
      </w:pPr>
      <w:r>
        <w:rPr>
          <w:rFonts w:eastAsia="Times New Roman" w:cs="Times New Roman"/>
          <w:szCs w:val="24"/>
        </w:rPr>
        <w:t>Πρώτον, έχουμε μια δομικά αναξιόπιστη και ανυπόληπτη Αντιπολίτευση, η</w:t>
      </w:r>
      <w:r>
        <w:rPr>
          <w:rFonts w:eastAsia="Times New Roman" w:cs="Times New Roman"/>
          <w:szCs w:val="24"/>
        </w:rPr>
        <w:t xml:space="preserve"> οποία </w:t>
      </w:r>
      <w:r>
        <w:rPr>
          <w:rFonts w:eastAsia="Times New Roman"/>
          <w:color w:val="202124"/>
          <w:szCs w:val="24"/>
        </w:rPr>
        <w:t>έχει ταυτιστεί στη συνείδηση των πολιτών με τη χρεοκοπία της χώρας, με ένα φαύλο σύστημα διακυβέρνησης.</w:t>
      </w:r>
    </w:p>
    <w:p w14:paraId="6E819651"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lastRenderedPageBreak/>
        <w:t>Δεύτερον, κατάλαβε ο κόσμος ότι διαχειριστήκαμε υπό πολύ δύσκολες συνθήκες την πιο δύσκολη στιγμή της κοινωνίας. Την ώρα που οι πολίτες ήταν κουρ</w:t>
      </w:r>
      <w:r>
        <w:rPr>
          <w:rFonts w:eastAsia="Times New Roman"/>
          <w:color w:val="202124"/>
          <w:szCs w:val="24"/>
        </w:rPr>
        <w:t>ασμένοι και επιβαρυμένοι επί πέντε χρόνια σκληρών περικοπών και ακραίας λιτότητας, κάναμε μια προσπάθεια να διαχειριστούμε αυτήν την κατάσταση με κλίμα εντιμότητας, δικαιότερης κατανομής των βαρών και άλλου δημόσιου ήθους.</w:t>
      </w:r>
    </w:p>
    <w:p w14:paraId="6E819652"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 xml:space="preserve">Και, τρίτον, αγαπητοί συνάδελφοι </w:t>
      </w:r>
      <w:r>
        <w:rPr>
          <w:rFonts w:eastAsia="Times New Roman"/>
          <w:color w:val="202124"/>
          <w:szCs w:val="24"/>
        </w:rPr>
        <w:t>-και νομίζω ότι αυτό είναι και το πιο σημαντικό- επειδή ο κόσμος ναι μεν μπορεί να έχει δυσανασχετήσει από τα μέτρα τα οποία πήραμε και αναγκαστήκαμε να πάρουμε, μπορεί να υπάρχει δυσφορία για πλευρές της κυβερνητικής πολιτικής, μπορεί να κάναμε λάθη, αλλά</w:t>
      </w:r>
      <w:r>
        <w:rPr>
          <w:rFonts w:eastAsia="Times New Roman"/>
          <w:color w:val="202124"/>
          <w:szCs w:val="24"/>
        </w:rPr>
        <w:t xml:space="preserve"> ξέρει πάρα πολύ καλά ότι δεν είμαστε όλοι το ίδιο, κυρίως επειδή δεν κάναμε το θεμελιώδες λάθος να ταυτιστούμε οργανικά με ένα σύστημα εξουσίας που το χαρακτήριζε η φαυλότητα, οι πελατειακές σχέσεις, η ευνοιοκρατία, η </w:t>
      </w:r>
      <w:proofErr w:type="spellStart"/>
      <w:r>
        <w:rPr>
          <w:rFonts w:eastAsia="Times New Roman"/>
          <w:color w:val="202124"/>
          <w:szCs w:val="24"/>
        </w:rPr>
        <w:t>ρουσφετοκρατία</w:t>
      </w:r>
      <w:proofErr w:type="spellEnd"/>
      <w:r>
        <w:rPr>
          <w:rFonts w:eastAsia="Times New Roman"/>
          <w:color w:val="202124"/>
          <w:szCs w:val="24"/>
        </w:rPr>
        <w:t>, η συναλλαγή με τα συμ</w:t>
      </w:r>
      <w:r>
        <w:rPr>
          <w:rFonts w:eastAsia="Times New Roman"/>
          <w:color w:val="202124"/>
          <w:szCs w:val="24"/>
        </w:rPr>
        <w:t>φέροντα.</w:t>
      </w:r>
    </w:p>
    <w:p w14:paraId="6E819653"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lastRenderedPageBreak/>
        <w:t>Αυτός είναι ο θεμελιώδης λόγος μαζί με όλα τα προηγούμενα που, κατά την άποψή μου, αυτή η Κυβέρνηση εξακολουθεί, παρά τις δυσκολίες, να παρέχει ασφάλεια και αξιοπιστία και στο εξωτερικό της χώρας, αλλά και στις παραγωγικές δυνάμεις της χώρας, οι ο</w:t>
      </w:r>
      <w:r>
        <w:rPr>
          <w:rFonts w:eastAsia="Times New Roman"/>
          <w:color w:val="202124"/>
          <w:szCs w:val="24"/>
        </w:rPr>
        <w:t>ποίες μετά την έξοδο από την κρίση και την επιτροπεία, προσδοκούν σε μια νέα περίοδο κανονικότητας, ανάπτυξης και ευημερίας.</w:t>
      </w:r>
    </w:p>
    <w:p w14:paraId="6E819654"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Έχουμε, λοιπόν, κατά την άποψή μου, ένα αξιοπρεπέστατο πολιτικό αφήγημα και γι’ αυτό δεν έχουμε ούτε την ανάγκη ούτε επιλέγουμε εμε</w:t>
      </w:r>
      <w:r>
        <w:rPr>
          <w:rFonts w:eastAsia="Times New Roman"/>
          <w:color w:val="202124"/>
          <w:szCs w:val="24"/>
        </w:rPr>
        <w:t>ίς ένα κλίμα τεχνητής όξυνσης, πόλωσης, λασπομαχίας, τοξικότητας στην πολιτική αντιπαράθεση, όπως καταφανέστατα γίνεται από την πλευρά της Νέας Δημοκρατίας.</w:t>
      </w:r>
    </w:p>
    <w:p w14:paraId="6E819655"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Νομίζω ότι οφείλουμε να προσπαθήσουμε στο επόμενο διάστημα -και στη συζήτηση στη Βουλή να το κάνουμ</w:t>
      </w:r>
      <w:r>
        <w:rPr>
          <w:rFonts w:eastAsia="Times New Roman"/>
          <w:color w:val="202124"/>
          <w:szCs w:val="24"/>
        </w:rPr>
        <w:t xml:space="preserve">ε- να επικεντρωθούμε στα κρίσιμα ζητήματα που αφορούν την κοινωνία, που αφορούν τους πολλούς, την εργασία, </w:t>
      </w:r>
      <w:r>
        <w:rPr>
          <w:rFonts w:eastAsia="Times New Roman"/>
          <w:color w:val="202124"/>
          <w:szCs w:val="24"/>
        </w:rPr>
        <w:lastRenderedPageBreak/>
        <w:t>το εισόδημα, τη φοροδοτική ικανότητα, τη λειτουργία του κοινωνικού κράτους, τη λειτουργία της δημόσιας διοίκησης, την αποκατάσταση αδικιών, την ανακο</w:t>
      </w:r>
      <w:r>
        <w:rPr>
          <w:rFonts w:eastAsia="Times New Roman"/>
          <w:color w:val="202124"/>
          <w:szCs w:val="24"/>
        </w:rPr>
        <w:t xml:space="preserve">ύφιση ανθρώπων που επλήγησαν με ιδιαίτερη σφοδρότητα στην κρίση, την ποιότητα της </w:t>
      </w:r>
      <w:r>
        <w:rPr>
          <w:rFonts w:eastAsia="Times New Roman"/>
          <w:color w:val="202124"/>
          <w:szCs w:val="24"/>
        </w:rPr>
        <w:t>δ</w:t>
      </w:r>
      <w:r>
        <w:rPr>
          <w:rFonts w:eastAsia="Times New Roman"/>
          <w:color w:val="202124"/>
          <w:szCs w:val="24"/>
        </w:rPr>
        <w:t>ημοκρατίας.</w:t>
      </w:r>
    </w:p>
    <w:p w14:paraId="6E819656"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Η διαιρετική τομή, αγαπητοί συνάδελφοι, και το πολιτικό δίλημμα προφανώς δεν είναι ανάμεσα στους τίμιους και στους ανέντιμους, δεν είναι ανάμεσα στους ειλικρινεί</w:t>
      </w:r>
      <w:r>
        <w:rPr>
          <w:rFonts w:eastAsia="Times New Roman"/>
          <w:color w:val="202124"/>
          <w:szCs w:val="24"/>
        </w:rPr>
        <w:t>ς και στους ψεύτες, δεν είναι ανάμεσα στους ανθρώπους με ήθος και ευγένεια και στους αήθεις και χυδαίους. Το σκληρό πολιτικό δίλημμα είναι με ποιο πολιτικό σχέδιο θα πάμε μετά την έξοδο από την κρίση και στην Ελλάδα και στην Ευρώπη. Αυτό είναι το σκληρό πο</w:t>
      </w:r>
      <w:r>
        <w:rPr>
          <w:rFonts w:eastAsia="Times New Roman"/>
          <w:color w:val="202124"/>
          <w:szCs w:val="24"/>
        </w:rPr>
        <w:t>λιτικό δίλημμα και εδώ οφείλουμε να συγκρουστούμε με βάση εναλλακτικά σχέδια και με βάση συγκεκριμένες ιεραρχήσεις, προτεραιότητες και δεσμεύσεις.</w:t>
      </w:r>
    </w:p>
    <w:p w14:paraId="6E819657"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lastRenderedPageBreak/>
        <w:t>Νομίζω ότι η διαφορά ανάμεσα σε αυτά τα πολιτικά σχέδια προκύπτει σε όλα τα επίπεδα. Επιτρέψτε μου να κάνω μι</w:t>
      </w:r>
      <w:r>
        <w:rPr>
          <w:rFonts w:eastAsia="Times New Roman"/>
          <w:color w:val="202124"/>
          <w:szCs w:val="24"/>
        </w:rPr>
        <w:t>α πολύ πιο συγκεκριμένη αναφορά στο πεδίο της υγείας.</w:t>
      </w:r>
    </w:p>
    <w:p w14:paraId="6E819658"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 xml:space="preserve">Εμείς, λοιπόν, αγαπητοί συνάδελφοι, ισχυριζόμαστε το εξής: ότι στο ίδιο </w:t>
      </w:r>
      <w:proofErr w:type="spellStart"/>
      <w:r>
        <w:rPr>
          <w:rFonts w:eastAsia="Times New Roman"/>
          <w:color w:val="202124"/>
          <w:szCs w:val="24"/>
        </w:rPr>
        <w:t>μνημονιακό</w:t>
      </w:r>
      <w:proofErr w:type="spellEnd"/>
      <w:r>
        <w:rPr>
          <w:rFonts w:eastAsia="Times New Roman"/>
          <w:color w:val="202124"/>
          <w:szCs w:val="24"/>
        </w:rPr>
        <w:t xml:space="preserve"> πλαίσιο, στο ίδιο περιβάλλον λιτότητας, στο ίδιο περιβάλλον επιτροπείας δημοσιονομικής και στενότητας πόρων, αυτή η Κυβ</w:t>
      </w:r>
      <w:r>
        <w:rPr>
          <w:rFonts w:eastAsia="Times New Roman"/>
          <w:color w:val="202124"/>
          <w:szCs w:val="24"/>
        </w:rPr>
        <w:t>έρνηση, επειδή ακριβώς είχε ως πυρηνικό στοιχείο της τη μέριμνα για το κοινωνικό κράτος, την προστασία των αδύναμων και τελικά την ισότητα στα θεμελιώδη κοινωνικά δικαιώματα, όπως είναι η υγεία, υλοποίησε ένα διαφορετικό πολιτικό σχέδιο, ένα πολιτικό σχέδι</w:t>
      </w:r>
      <w:r>
        <w:rPr>
          <w:rFonts w:eastAsia="Times New Roman"/>
          <w:color w:val="202124"/>
          <w:szCs w:val="24"/>
        </w:rPr>
        <w:t>ο που έλεγε καθολική κάλυψη και εγγυημένη πρόσβαση των πολιτών, συμπεριλαμβανομένων των ανασφάλιστων, στο δημόσιο σύστημα υγείας και στην ιατροφαρμακευτική περίθαλψη.</w:t>
      </w:r>
    </w:p>
    <w:p w14:paraId="6E819659"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Κάποια στιγμή φτάσατε να πείτε, προσβάλλοντας τη νοημοσύνη πάνω από δύο εκατομμυρίων ακόμ</w:t>
      </w:r>
      <w:r>
        <w:rPr>
          <w:rFonts w:eastAsia="Times New Roman"/>
          <w:color w:val="202124"/>
          <w:szCs w:val="24"/>
        </w:rPr>
        <w:t>η ανασφάλιστων ανθρώπων, ότι αυτό το είχατε αντιμετωπίσει εσείς. Ευτυχώς χθ</w:t>
      </w:r>
      <w:r>
        <w:rPr>
          <w:rFonts w:eastAsia="Times New Roman"/>
          <w:color w:val="202124"/>
          <w:szCs w:val="24"/>
        </w:rPr>
        <w:t>ε</w:t>
      </w:r>
      <w:r>
        <w:rPr>
          <w:rFonts w:eastAsia="Times New Roman"/>
          <w:color w:val="202124"/>
          <w:szCs w:val="24"/>
        </w:rPr>
        <w:t xml:space="preserve">ς δεν άκουσα κανέναν να το λέει ούτε καν </w:t>
      </w:r>
      <w:r>
        <w:rPr>
          <w:rFonts w:eastAsia="Times New Roman"/>
          <w:color w:val="202124"/>
          <w:szCs w:val="24"/>
        </w:rPr>
        <w:lastRenderedPageBreak/>
        <w:t xml:space="preserve">τον τομεάρχη υγείας της Νέας Δημοκρατίας, που συνήθως προσπαθεί να </w:t>
      </w:r>
      <w:proofErr w:type="spellStart"/>
      <w:r>
        <w:rPr>
          <w:rFonts w:eastAsia="Times New Roman"/>
          <w:color w:val="202124"/>
          <w:szCs w:val="24"/>
        </w:rPr>
        <w:t>αποδομήσει</w:t>
      </w:r>
      <w:proofErr w:type="spellEnd"/>
      <w:r>
        <w:rPr>
          <w:rFonts w:eastAsia="Times New Roman"/>
          <w:color w:val="202124"/>
          <w:szCs w:val="24"/>
        </w:rPr>
        <w:t xml:space="preserve"> την πολιτική της Κυβέρνησης.</w:t>
      </w:r>
    </w:p>
    <w:p w14:paraId="6E81965A"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 xml:space="preserve">Αυτό, λοιπόν, ήταν ένα τεράστιο </w:t>
      </w:r>
      <w:r>
        <w:rPr>
          <w:rFonts w:eastAsia="Times New Roman"/>
          <w:color w:val="202124"/>
          <w:szCs w:val="24"/>
        </w:rPr>
        <w:t>βήμα. Και μπορείτε να πάτε να ρωτήσετε τους επτακόσιους χιλιάδες ανασφάλιστους ανθρώπους</w:t>
      </w:r>
      <w:r w:rsidRPr="00FD7F2A">
        <w:rPr>
          <w:rFonts w:eastAsia="Times New Roman"/>
          <w:color w:val="202124"/>
          <w:szCs w:val="24"/>
        </w:rPr>
        <w:t xml:space="preserve"> </w:t>
      </w:r>
      <w:r>
        <w:rPr>
          <w:rFonts w:eastAsia="Times New Roman"/>
          <w:color w:val="202124"/>
          <w:szCs w:val="24"/>
        </w:rPr>
        <w:t xml:space="preserve">με μοναδικό και ξεχωριστό ΑΜΚΑ, που στο πρώτο τετράμηνο του 2019 </w:t>
      </w:r>
      <w:proofErr w:type="spellStart"/>
      <w:r>
        <w:rPr>
          <w:rFonts w:eastAsia="Times New Roman"/>
          <w:color w:val="202124"/>
          <w:szCs w:val="24"/>
        </w:rPr>
        <w:t>συνταγογράφησαν</w:t>
      </w:r>
      <w:proofErr w:type="spellEnd"/>
      <w:r>
        <w:rPr>
          <w:rFonts w:eastAsia="Times New Roman"/>
          <w:color w:val="202124"/>
          <w:szCs w:val="24"/>
        </w:rPr>
        <w:t xml:space="preserve"> και πήραν φάρμακα αξίας 93 εκατομμυρίων ευρώ, το ένα τρίτο από αυτούς με μηδενική συμμ</w:t>
      </w:r>
      <w:r>
        <w:rPr>
          <w:rFonts w:eastAsia="Times New Roman"/>
          <w:color w:val="202124"/>
          <w:szCs w:val="24"/>
        </w:rPr>
        <w:t>ετοχή λόγω πολύ χαμηλών εισοδηματικών κριτηρίων, και πήραν παραπεμπτικό για εργαστηριακές εξετάσεις αξίας 32 εκατομμυρίων ευρώ, οι οποίες διενεργήθηκαν στις δημόσιες δομές. Και φυσικά χειρουργήθηκαν, νοσηλεύθηκαν και κάποιοι από αυτούς, επειδή είχαν ένα σο</w:t>
      </w:r>
      <w:r>
        <w:rPr>
          <w:rFonts w:eastAsia="Times New Roman"/>
          <w:color w:val="202124"/>
          <w:szCs w:val="24"/>
        </w:rPr>
        <w:t>βαρό νόσημα, δέχθηκαν μια ακριβή θεραπεία χωρίς να τους χρεώνονται νοσήλια, τα οποία μάλιστα βεβαιώνονταν στο παρελθόν στην εφορία.</w:t>
      </w:r>
    </w:p>
    <w:p w14:paraId="6E81965B"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lastRenderedPageBreak/>
        <w:t>Αυτό είναι τεράστια αλλαγή, είναι τομή στην υγειονομική και στην πολιτική ζωή της χώρας. Είναι τομή στην πολιτική υγείας. Γι</w:t>
      </w:r>
      <w:r>
        <w:rPr>
          <w:rFonts w:eastAsia="Times New Roman"/>
          <w:color w:val="202124"/>
          <w:szCs w:val="24"/>
        </w:rPr>
        <w:t>α πρώτη φορά στην πράξη η υγεία είναι δικαίωμα, που η πολιτεία το διασφαλίζει σε όλους, ανεξάρτητα από εργασία, ασφάλιση, εισόδημα, καταγωγή, θρησκεία ή οτιδήποτε άλλο.</w:t>
      </w:r>
    </w:p>
    <w:p w14:paraId="6E81965C" w14:textId="77777777" w:rsidR="004B0DF5" w:rsidRDefault="00471FB5">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ΣΥΡΙΖΑ)</w:t>
      </w:r>
    </w:p>
    <w:p w14:paraId="6E81965D"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Πρώτον, λοιπόν, πρόσβαση ανασφάλιστων, δεύτ</w:t>
      </w:r>
      <w:r>
        <w:rPr>
          <w:rFonts w:eastAsia="Times New Roman"/>
          <w:color w:val="202124"/>
          <w:szCs w:val="24"/>
        </w:rPr>
        <w:t>ερον, ενδυνάμωση και επιβίωση του δημόσιου συστήματος υγείας.</w:t>
      </w:r>
    </w:p>
    <w:p w14:paraId="6E81965E"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Θα αναφερθώ σε ένα δεύτερο διακριτό στοιχείο του πολιτικού σχεδίου. Μέχρι το 2014 έχουμε μια σωρευτική και κάθε χρόνο επιδεινούμενη μείωση των δημοσίων δαπανών και διαρροή ανθρώπινου δυναμικού α</w:t>
      </w:r>
      <w:r>
        <w:rPr>
          <w:rFonts w:eastAsia="Times New Roman"/>
          <w:color w:val="202124"/>
          <w:szCs w:val="24"/>
        </w:rPr>
        <w:t>πό το σύ</w:t>
      </w:r>
      <w:r>
        <w:rPr>
          <w:rFonts w:eastAsia="Times New Roman"/>
          <w:color w:val="202124"/>
          <w:szCs w:val="24"/>
        </w:rPr>
        <w:lastRenderedPageBreak/>
        <w:t xml:space="preserve">στημα, παρεμβάσεις </w:t>
      </w:r>
      <w:proofErr w:type="spellStart"/>
      <w:r>
        <w:rPr>
          <w:rFonts w:eastAsia="Times New Roman"/>
          <w:color w:val="202124"/>
          <w:szCs w:val="24"/>
        </w:rPr>
        <w:t>ακρωτηριαστικές</w:t>
      </w:r>
      <w:proofErr w:type="spellEnd"/>
      <w:r>
        <w:rPr>
          <w:rFonts w:eastAsia="Times New Roman"/>
          <w:color w:val="202124"/>
          <w:szCs w:val="24"/>
        </w:rPr>
        <w:t xml:space="preserve"> στη λειτουργία του ΕΣΥ και των δημόσιων δομών, καταργήσεις νοσοκομείων, συγχωνεύσεις τμημάτων, εργασιακή επισφάλεια, διαθεσιμότητα προσωπικού, εξώθηση σε απομάκρυνση από το σύστημα δυόμισι χιλιάδων ειδικευμένων γι</w:t>
      </w:r>
      <w:r>
        <w:rPr>
          <w:rFonts w:eastAsia="Times New Roman"/>
          <w:color w:val="202124"/>
          <w:szCs w:val="24"/>
        </w:rPr>
        <w:t>ατρών από την πρωτοβάθμια φροντίδα.</w:t>
      </w:r>
    </w:p>
    <w:p w14:paraId="6E81965F"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Αυτό το σχέδιο τελειώνει το 2015, το σχέδιο δηλαδή της συνειδητής  εγκατάλειψης και συρρίκνωσης της δημόσιας περίθαλψης. Και από τότε οικοδομείται μια πολιτική σταδιακής ενίσχυσης των προϋπολογισμών των νοσοκομείων και από το 2016 και μετά ειδικά θετικού ι</w:t>
      </w:r>
      <w:r>
        <w:rPr>
          <w:rFonts w:eastAsia="Times New Roman"/>
          <w:color w:val="202124"/>
          <w:szCs w:val="24"/>
        </w:rPr>
        <w:t xml:space="preserve">σοζυγίου προσλήψεων προς αποχωρήσεις. </w:t>
      </w:r>
    </w:p>
    <w:p w14:paraId="6E819660"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 xml:space="preserve">Αυτά είναι αδιαμφισβήτητα και το ξέρουν σήμερα οι άνθρωποι στο δημόσιο σύστημα υγείας, το οποίο εξακολουθεί φυσικά να έχει προβλήματα. Επ’ </w:t>
      </w:r>
      <w:proofErr w:type="spellStart"/>
      <w:r>
        <w:rPr>
          <w:rFonts w:eastAsia="Times New Roman"/>
          <w:color w:val="202124"/>
          <w:szCs w:val="24"/>
        </w:rPr>
        <w:t>ουδενί</w:t>
      </w:r>
      <w:proofErr w:type="spellEnd"/>
      <w:r>
        <w:rPr>
          <w:rFonts w:eastAsia="Times New Roman"/>
          <w:color w:val="202124"/>
          <w:szCs w:val="24"/>
        </w:rPr>
        <w:t xml:space="preserve"> δεν εξωραΐζουμε την πραγματικότητα. Υπάρχει δυσκολία συνεχιζό</w:t>
      </w:r>
      <w:r>
        <w:rPr>
          <w:rFonts w:eastAsia="Times New Roman"/>
          <w:color w:val="202124"/>
          <w:szCs w:val="24"/>
        </w:rPr>
        <w:lastRenderedPageBreak/>
        <w:t>μενη και γ</w:t>
      </w:r>
      <w:r>
        <w:rPr>
          <w:rFonts w:eastAsia="Times New Roman"/>
          <w:color w:val="202124"/>
          <w:szCs w:val="24"/>
        </w:rPr>
        <w:t>ια τους ανθρώπους που δουλεύουν, αλλά και για τους πολίτες που συχνά ταλαιπωρούνται και επιβαρύνονται οικονομικά, αλλά η γενική εικόνα είναι ότι το σύστημα υγείας είναι σε πορεία αισθητής ανάκαμψης και βελτίωσης.</w:t>
      </w:r>
    </w:p>
    <w:p w14:paraId="6E819661"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Αυτό, επίσης, είναι μια </w:t>
      </w:r>
      <w:r w:rsidRPr="009F09B3">
        <w:rPr>
          <w:rFonts w:eastAsia="Times New Roman"/>
          <w:color w:val="201F1E"/>
          <w:szCs w:val="24"/>
        </w:rPr>
        <w:t xml:space="preserve">τεράστια συμβολή </w:t>
      </w:r>
      <w:r w:rsidRPr="009F09B3">
        <w:rPr>
          <w:rFonts w:eastAsia="Times New Roman"/>
          <w:color w:val="201F1E"/>
          <w:szCs w:val="24"/>
        </w:rPr>
        <w:t>στην κοινωνική συνοχή και στην αξιοπρέπεια της χώρας</w:t>
      </w:r>
      <w:r>
        <w:rPr>
          <w:rFonts w:eastAsia="Times New Roman"/>
          <w:color w:val="201F1E"/>
          <w:szCs w:val="24"/>
        </w:rPr>
        <w:t>.</w:t>
      </w:r>
    </w:p>
    <w:p w14:paraId="6E819662"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Και το τρίτο πεδίο </w:t>
      </w:r>
      <w:r w:rsidRPr="009F09B3">
        <w:rPr>
          <w:rFonts w:eastAsia="Times New Roman"/>
          <w:color w:val="201F1E"/>
          <w:szCs w:val="24"/>
        </w:rPr>
        <w:t xml:space="preserve">είναι ότι αποφασίσαμε </w:t>
      </w:r>
      <w:r>
        <w:rPr>
          <w:rFonts w:eastAsia="Times New Roman"/>
          <w:color w:val="201F1E"/>
          <w:szCs w:val="24"/>
        </w:rPr>
        <w:t>πως δεν μπορεί να είναι η κανονικότητα στο σύστημα υγείας τ</w:t>
      </w:r>
      <w:r w:rsidRPr="009F09B3">
        <w:rPr>
          <w:rFonts w:eastAsia="Times New Roman"/>
          <w:color w:val="201F1E"/>
          <w:szCs w:val="24"/>
        </w:rPr>
        <w:t xml:space="preserve">α γνωστά διαχρονικά και από όλους αναγνωρισμένα προβλήματα </w:t>
      </w:r>
      <w:proofErr w:type="spellStart"/>
      <w:r w:rsidRPr="009F09B3">
        <w:rPr>
          <w:rFonts w:eastAsia="Times New Roman"/>
          <w:color w:val="201F1E"/>
          <w:szCs w:val="24"/>
        </w:rPr>
        <w:t>προκλητή</w:t>
      </w:r>
      <w:r>
        <w:rPr>
          <w:rFonts w:eastAsia="Times New Roman"/>
          <w:color w:val="201F1E"/>
          <w:szCs w:val="24"/>
        </w:rPr>
        <w:t>ς</w:t>
      </w:r>
      <w:proofErr w:type="spellEnd"/>
      <w:r w:rsidRPr="009F09B3">
        <w:rPr>
          <w:rFonts w:eastAsia="Times New Roman"/>
          <w:color w:val="201F1E"/>
          <w:szCs w:val="24"/>
        </w:rPr>
        <w:t xml:space="preserve"> ζήτηση</w:t>
      </w:r>
      <w:r>
        <w:rPr>
          <w:rFonts w:eastAsia="Times New Roman"/>
          <w:color w:val="201F1E"/>
          <w:szCs w:val="24"/>
        </w:rPr>
        <w:t xml:space="preserve">ς, </w:t>
      </w:r>
      <w:r w:rsidRPr="009F09B3">
        <w:rPr>
          <w:rFonts w:eastAsia="Times New Roman"/>
          <w:color w:val="201F1E"/>
          <w:szCs w:val="24"/>
        </w:rPr>
        <w:t>σπατάλης</w:t>
      </w:r>
      <w:r>
        <w:rPr>
          <w:rFonts w:eastAsia="Times New Roman"/>
          <w:color w:val="201F1E"/>
          <w:szCs w:val="24"/>
        </w:rPr>
        <w:t xml:space="preserve">, </w:t>
      </w:r>
      <w:r w:rsidRPr="009F09B3">
        <w:rPr>
          <w:rFonts w:eastAsia="Times New Roman"/>
          <w:color w:val="201F1E"/>
          <w:szCs w:val="24"/>
        </w:rPr>
        <w:t>διαφθοράς</w:t>
      </w:r>
      <w:r>
        <w:rPr>
          <w:rFonts w:eastAsia="Times New Roman"/>
          <w:color w:val="201F1E"/>
          <w:szCs w:val="24"/>
        </w:rPr>
        <w:t>,</w:t>
      </w:r>
      <w:r w:rsidRPr="009F09B3">
        <w:rPr>
          <w:rFonts w:eastAsia="Times New Roman"/>
          <w:color w:val="201F1E"/>
          <w:szCs w:val="24"/>
        </w:rPr>
        <w:t xml:space="preserve"> συν</w:t>
      </w:r>
      <w:r w:rsidRPr="009F09B3">
        <w:rPr>
          <w:rFonts w:eastAsia="Times New Roman"/>
          <w:color w:val="201F1E"/>
          <w:szCs w:val="24"/>
        </w:rPr>
        <w:t>αλλαγής με συμφέροντα και εκμετάλλευση</w:t>
      </w:r>
      <w:r>
        <w:rPr>
          <w:rFonts w:eastAsia="Times New Roman"/>
          <w:color w:val="201F1E"/>
          <w:szCs w:val="24"/>
        </w:rPr>
        <w:t>ς</w:t>
      </w:r>
      <w:r w:rsidRPr="009F09B3">
        <w:rPr>
          <w:rFonts w:eastAsia="Times New Roman"/>
          <w:color w:val="201F1E"/>
          <w:szCs w:val="24"/>
        </w:rPr>
        <w:t xml:space="preserve"> του αρρώστου</w:t>
      </w:r>
      <w:r>
        <w:rPr>
          <w:rFonts w:eastAsia="Times New Roman"/>
          <w:color w:val="201F1E"/>
          <w:szCs w:val="24"/>
        </w:rPr>
        <w:t xml:space="preserve">. Είναι </w:t>
      </w:r>
      <w:r w:rsidRPr="009F09B3">
        <w:rPr>
          <w:rFonts w:eastAsia="Times New Roman"/>
          <w:color w:val="201F1E"/>
          <w:szCs w:val="24"/>
        </w:rPr>
        <w:t>το πεδίο της ηθικοποίηση</w:t>
      </w:r>
      <w:r>
        <w:rPr>
          <w:rFonts w:eastAsia="Times New Roman"/>
          <w:color w:val="201F1E"/>
          <w:szCs w:val="24"/>
        </w:rPr>
        <w:t>ς</w:t>
      </w:r>
      <w:r w:rsidRPr="009F09B3">
        <w:rPr>
          <w:rFonts w:eastAsia="Times New Roman"/>
          <w:color w:val="201F1E"/>
          <w:szCs w:val="24"/>
        </w:rPr>
        <w:t xml:space="preserve"> του συστήματος υγείας</w:t>
      </w:r>
      <w:r>
        <w:rPr>
          <w:rFonts w:eastAsia="Times New Roman"/>
          <w:color w:val="201F1E"/>
          <w:szCs w:val="24"/>
        </w:rPr>
        <w:t>.</w:t>
      </w:r>
      <w:r w:rsidRPr="009F09B3">
        <w:rPr>
          <w:rFonts w:eastAsia="Times New Roman"/>
          <w:color w:val="201F1E"/>
          <w:szCs w:val="24"/>
        </w:rPr>
        <w:t xml:space="preserve"> </w:t>
      </w:r>
    </w:p>
    <w:p w14:paraId="6E819663"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Κ</w:t>
      </w:r>
      <w:r w:rsidRPr="009F09B3">
        <w:rPr>
          <w:rFonts w:eastAsia="Times New Roman"/>
          <w:color w:val="201F1E"/>
          <w:szCs w:val="24"/>
        </w:rPr>
        <w:t>αι εκεί</w:t>
      </w:r>
      <w:r>
        <w:rPr>
          <w:rFonts w:eastAsia="Times New Roman"/>
          <w:color w:val="201F1E"/>
          <w:szCs w:val="24"/>
        </w:rPr>
        <w:t xml:space="preserve"> νομίζω ότι επίσης αναγνωρίζεται</w:t>
      </w:r>
      <w:r w:rsidRPr="009F09B3">
        <w:rPr>
          <w:rFonts w:eastAsia="Times New Roman"/>
          <w:color w:val="201F1E"/>
          <w:szCs w:val="24"/>
        </w:rPr>
        <w:t xml:space="preserve"> ότι έχουν</w:t>
      </w:r>
      <w:r>
        <w:rPr>
          <w:rFonts w:eastAsia="Times New Roman"/>
          <w:color w:val="201F1E"/>
          <w:szCs w:val="24"/>
        </w:rPr>
        <w:t xml:space="preserve"> πολύ σημαντικά βήματα όχι μόνο διερεύνησης μ</w:t>
      </w:r>
      <w:r w:rsidRPr="009F09B3">
        <w:rPr>
          <w:rFonts w:eastAsia="Times New Roman"/>
          <w:color w:val="201F1E"/>
          <w:szCs w:val="24"/>
        </w:rPr>
        <w:t xml:space="preserve">ε θεσμικό τρόπο από </w:t>
      </w:r>
      <w:r>
        <w:rPr>
          <w:rFonts w:eastAsia="Times New Roman"/>
          <w:color w:val="201F1E"/>
          <w:szCs w:val="24"/>
        </w:rPr>
        <w:t xml:space="preserve">τη </w:t>
      </w:r>
      <w:r>
        <w:rPr>
          <w:rFonts w:eastAsia="Times New Roman"/>
          <w:color w:val="201F1E"/>
          <w:szCs w:val="24"/>
        </w:rPr>
        <w:t>δ</w:t>
      </w:r>
      <w:r w:rsidRPr="009F09B3">
        <w:rPr>
          <w:rFonts w:eastAsia="Times New Roman"/>
          <w:color w:val="201F1E"/>
          <w:szCs w:val="24"/>
        </w:rPr>
        <w:t>ικαιοσύνη</w:t>
      </w:r>
      <w:r>
        <w:rPr>
          <w:rFonts w:eastAsia="Times New Roman"/>
          <w:color w:val="201F1E"/>
          <w:szCs w:val="24"/>
        </w:rPr>
        <w:t>,</w:t>
      </w:r>
      <w:r w:rsidRPr="009F09B3">
        <w:rPr>
          <w:rFonts w:eastAsia="Times New Roman"/>
          <w:color w:val="201F1E"/>
          <w:szCs w:val="24"/>
        </w:rPr>
        <w:t xml:space="preserve"> από τη Βουλή</w:t>
      </w:r>
      <w:r>
        <w:rPr>
          <w:rFonts w:eastAsia="Times New Roman"/>
          <w:color w:val="201F1E"/>
          <w:szCs w:val="24"/>
        </w:rPr>
        <w:t>, απ</w:t>
      </w:r>
      <w:r>
        <w:rPr>
          <w:rFonts w:eastAsia="Times New Roman"/>
          <w:color w:val="201F1E"/>
          <w:szCs w:val="24"/>
        </w:rPr>
        <w:t xml:space="preserve">ό τα αρμόδια ελεγκτικά </w:t>
      </w:r>
      <w:r w:rsidRPr="009F09B3">
        <w:rPr>
          <w:rFonts w:eastAsia="Times New Roman"/>
          <w:color w:val="201F1E"/>
          <w:szCs w:val="24"/>
        </w:rPr>
        <w:t>όργανα</w:t>
      </w:r>
      <w:r>
        <w:rPr>
          <w:rFonts w:eastAsia="Times New Roman"/>
          <w:color w:val="201F1E"/>
          <w:szCs w:val="24"/>
        </w:rPr>
        <w:t xml:space="preserve"> των υποθέσεων</w:t>
      </w:r>
      <w:r w:rsidRPr="009F09B3">
        <w:rPr>
          <w:rFonts w:eastAsia="Times New Roman"/>
          <w:color w:val="201F1E"/>
          <w:szCs w:val="24"/>
        </w:rPr>
        <w:t xml:space="preserve"> διαφ</w:t>
      </w:r>
      <w:r>
        <w:rPr>
          <w:rFonts w:eastAsia="Times New Roman"/>
          <w:color w:val="201F1E"/>
          <w:szCs w:val="24"/>
        </w:rPr>
        <w:t>θ</w:t>
      </w:r>
      <w:r w:rsidRPr="009F09B3">
        <w:rPr>
          <w:rFonts w:eastAsia="Times New Roman"/>
          <w:color w:val="201F1E"/>
          <w:szCs w:val="24"/>
        </w:rPr>
        <w:t>οράς</w:t>
      </w:r>
      <w:r>
        <w:rPr>
          <w:rFonts w:eastAsia="Times New Roman"/>
          <w:color w:val="201F1E"/>
          <w:szCs w:val="24"/>
        </w:rPr>
        <w:t>,</w:t>
      </w:r>
      <w:r w:rsidRPr="009F09B3">
        <w:rPr>
          <w:rFonts w:eastAsia="Times New Roman"/>
          <w:color w:val="201F1E"/>
          <w:szCs w:val="24"/>
        </w:rPr>
        <w:t xml:space="preserve"> του πάρτι και των σκανδάλων</w:t>
      </w:r>
      <w:r>
        <w:rPr>
          <w:rFonts w:eastAsia="Times New Roman"/>
          <w:color w:val="201F1E"/>
          <w:szCs w:val="24"/>
        </w:rPr>
        <w:t>, α</w:t>
      </w:r>
      <w:r w:rsidRPr="009F09B3">
        <w:rPr>
          <w:rFonts w:eastAsia="Times New Roman"/>
          <w:color w:val="201F1E"/>
          <w:szCs w:val="24"/>
        </w:rPr>
        <w:t>λλά κυρίως θεσμική</w:t>
      </w:r>
      <w:r>
        <w:rPr>
          <w:rFonts w:eastAsia="Times New Roman"/>
          <w:color w:val="201F1E"/>
          <w:szCs w:val="24"/>
        </w:rPr>
        <w:t>ς</w:t>
      </w:r>
      <w:r w:rsidRPr="009F09B3">
        <w:rPr>
          <w:rFonts w:eastAsia="Times New Roman"/>
          <w:color w:val="201F1E"/>
          <w:szCs w:val="24"/>
        </w:rPr>
        <w:t xml:space="preserve"> θωράκιση</w:t>
      </w:r>
      <w:r>
        <w:rPr>
          <w:rFonts w:eastAsia="Times New Roman"/>
          <w:color w:val="201F1E"/>
          <w:szCs w:val="24"/>
        </w:rPr>
        <w:t>ς</w:t>
      </w:r>
      <w:r w:rsidRPr="009F09B3">
        <w:rPr>
          <w:rFonts w:eastAsia="Times New Roman"/>
          <w:color w:val="201F1E"/>
          <w:szCs w:val="24"/>
        </w:rPr>
        <w:t xml:space="preserve"> του συστήματος</w:t>
      </w:r>
      <w:r>
        <w:rPr>
          <w:rFonts w:eastAsia="Times New Roman"/>
          <w:color w:val="201F1E"/>
          <w:szCs w:val="24"/>
        </w:rPr>
        <w:t>, α</w:t>
      </w:r>
      <w:r w:rsidRPr="009F09B3">
        <w:rPr>
          <w:rFonts w:eastAsia="Times New Roman"/>
          <w:color w:val="201F1E"/>
          <w:szCs w:val="24"/>
        </w:rPr>
        <w:t xml:space="preserve">λλάζοντας και βάζοντας ένα σύστημα </w:t>
      </w:r>
      <w:r w:rsidRPr="009F09B3">
        <w:rPr>
          <w:rFonts w:eastAsia="Times New Roman"/>
          <w:color w:val="201F1E"/>
          <w:szCs w:val="24"/>
        </w:rPr>
        <w:lastRenderedPageBreak/>
        <w:t xml:space="preserve">διαφανές </w:t>
      </w:r>
      <w:r>
        <w:rPr>
          <w:rFonts w:eastAsia="Times New Roman"/>
          <w:color w:val="201F1E"/>
          <w:szCs w:val="24"/>
        </w:rPr>
        <w:t xml:space="preserve">στην τιμολόγηση των φαρμάκων, </w:t>
      </w:r>
      <w:r w:rsidRPr="009F09B3">
        <w:rPr>
          <w:rFonts w:eastAsia="Times New Roman"/>
          <w:color w:val="201F1E"/>
          <w:szCs w:val="24"/>
        </w:rPr>
        <w:t xml:space="preserve">καταργώντας μηχανισμούς </w:t>
      </w:r>
      <w:r>
        <w:rPr>
          <w:rFonts w:eastAsia="Times New Roman"/>
          <w:color w:val="201F1E"/>
          <w:szCs w:val="24"/>
        </w:rPr>
        <w:t>υπουργικής παρέμβασης</w:t>
      </w:r>
      <w:r w:rsidRPr="009F09B3">
        <w:rPr>
          <w:rFonts w:eastAsia="Times New Roman"/>
          <w:color w:val="201F1E"/>
          <w:szCs w:val="24"/>
        </w:rPr>
        <w:t xml:space="preserve"> στη </w:t>
      </w:r>
      <w:r w:rsidRPr="009F09B3">
        <w:rPr>
          <w:rFonts w:eastAsia="Times New Roman"/>
          <w:color w:val="201F1E"/>
          <w:szCs w:val="24"/>
        </w:rPr>
        <w:t>διαμόρφωση των τιμών</w:t>
      </w:r>
      <w:r>
        <w:rPr>
          <w:rFonts w:eastAsia="Times New Roman"/>
          <w:color w:val="201F1E"/>
          <w:szCs w:val="24"/>
        </w:rPr>
        <w:t>, όπως η Επιτροπή Τιμών του Υ</w:t>
      </w:r>
      <w:r w:rsidRPr="009F09B3">
        <w:rPr>
          <w:rFonts w:eastAsia="Times New Roman"/>
          <w:color w:val="201F1E"/>
          <w:szCs w:val="24"/>
        </w:rPr>
        <w:t>πουργείου</w:t>
      </w:r>
      <w:r>
        <w:rPr>
          <w:rFonts w:eastAsia="Times New Roman"/>
          <w:color w:val="201F1E"/>
          <w:szCs w:val="24"/>
        </w:rPr>
        <w:t>,</w:t>
      </w:r>
      <w:r w:rsidRPr="009F09B3">
        <w:rPr>
          <w:rFonts w:eastAsia="Times New Roman"/>
          <w:color w:val="201F1E"/>
          <w:szCs w:val="24"/>
        </w:rPr>
        <w:t xml:space="preserve"> βάζοντας για πρώτη φορά μηχανισμούς αξιολόγησης και διαπραγμάτευσης και ορθολογική</w:t>
      </w:r>
      <w:r>
        <w:rPr>
          <w:rFonts w:eastAsia="Times New Roman"/>
          <w:color w:val="201F1E"/>
          <w:szCs w:val="24"/>
        </w:rPr>
        <w:t>ς</w:t>
      </w:r>
      <w:r w:rsidRPr="009F09B3">
        <w:rPr>
          <w:rFonts w:eastAsia="Times New Roman"/>
          <w:color w:val="201F1E"/>
          <w:szCs w:val="24"/>
        </w:rPr>
        <w:t xml:space="preserve"> </w:t>
      </w:r>
      <w:proofErr w:type="spellStart"/>
      <w:r w:rsidRPr="009F09B3">
        <w:rPr>
          <w:rFonts w:eastAsia="Times New Roman"/>
          <w:color w:val="201F1E"/>
          <w:szCs w:val="24"/>
        </w:rPr>
        <w:t>συνταγογράφηση</w:t>
      </w:r>
      <w:r>
        <w:rPr>
          <w:rFonts w:eastAsia="Times New Roman"/>
          <w:color w:val="201F1E"/>
          <w:szCs w:val="24"/>
        </w:rPr>
        <w:t>ς</w:t>
      </w:r>
      <w:proofErr w:type="spellEnd"/>
      <w:r w:rsidRPr="009F09B3">
        <w:rPr>
          <w:rFonts w:eastAsia="Times New Roman"/>
          <w:color w:val="201F1E"/>
          <w:szCs w:val="24"/>
        </w:rPr>
        <w:t xml:space="preserve"> των φαρμάκων μέσα από </w:t>
      </w:r>
      <w:r>
        <w:rPr>
          <w:rFonts w:eastAsia="Times New Roman"/>
          <w:color w:val="201F1E"/>
          <w:szCs w:val="24"/>
        </w:rPr>
        <w:t xml:space="preserve">τον μηχανισμό </w:t>
      </w:r>
      <w:r>
        <w:rPr>
          <w:rFonts w:eastAsia="Times New Roman"/>
          <w:color w:val="201F1E"/>
          <w:szCs w:val="24"/>
          <w:lang w:val="en-US"/>
        </w:rPr>
        <w:t>HTA</w:t>
      </w:r>
      <w:r w:rsidRPr="008526B3">
        <w:rPr>
          <w:rFonts w:eastAsia="Times New Roman"/>
          <w:color w:val="201F1E"/>
          <w:szCs w:val="24"/>
        </w:rPr>
        <w:t xml:space="preserve">, </w:t>
      </w:r>
      <w:r>
        <w:rPr>
          <w:rFonts w:eastAsia="Times New Roman"/>
          <w:color w:val="201F1E"/>
          <w:szCs w:val="24"/>
        </w:rPr>
        <w:t>την Επιτροπή Δ</w:t>
      </w:r>
      <w:r w:rsidRPr="009F09B3">
        <w:rPr>
          <w:rFonts w:eastAsia="Times New Roman"/>
          <w:color w:val="201F1E"/>
          <w:szCs w:val="24"/>
        </w:rPr>
        <w:t>ιαπραγμάτευσης</w:t>
      </w:r>
      <w:r>
        <w:rPr>
          <w:rFonts w:eastAsia="Times New Roman"/>
          <w:color w:val="201F1E"/>
          <w:szCs w:val="24"/>
        </w:rPr>
        <w:t>, τα θεραπευτικά π</w:t>
      </w:r>
      <w:r w:rsidRPr="009F09B3">
        <w:rPr>
          <w:rFonts w:eastAsia="Times New Roman"/>
          <w:color w:val="201F1E"/>
          <w:szCs w:val="24"/>
        </w:rPr>
        <w:t>ρωτόκολλα</w:t>
      </w:r>
      <w:r>
        <w:rPr>
          <w:rFonts w:eastAsia="Times New Roman"/>
          <w:color w:val="201F1E"/>
          <w:szCs w:val="24"/>
        </w:rPr>
        <w:t>,</w:t>
      </w:r>
      <w:r w:rsidRPr="009F09B3">
        <w:rPr>
          <w:rFonts w:eastAsia="Times New Roman"/>
          <w:color w:val="201F1E"/>
          <w:szCs w:val="24"/>
        </w:rPr>
        <w:t xml:space="preserve"> τα μητρώα των ασθενών</w:t>
      </w:r>
      <w:r>
        <w:rPr>
          <w:rFonts w:eastAsia="Times New Roman"/>
          <w:color w:val="201F1E"/>
          <w:szCs w:val="24"/>
        </w:rPr>
        <w:t xml:space="preserve">. </w:t>
      </w:r>
    </w:p>
    <w:p w14:paraId="6E819664"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Έγιναν </w:t>
      </w:r>
      <w:r w:rsidRPr="009F09B3">
        <w:rPr>
          <w:rFonts w:eastAsia="Times New Roman"/>
          <w:color w:val="201F1E"/>
          <w:szCs w:val="24"/>
        </w:rPr>
        <w:t xml:space="preserve">τεράστιες αλλαγές θεσμικού χαρακτήρα </w:t>
      </w:r>
      <w:r>
        <w:rPr>
          <w:rFonts w:eastAsia="Times New Roman"/>
          <w:color w:val="201F1E"/>
          <w:szCs w:val="24"/>
        </w:rPr>
        <w:t xml:space="preserve">και εξυγίανσης </w:t>
      </w:r>
      <w:r w:rsidRPr="009F09B3">
        <w:rPr>
          <w:rFonts w:eastAsia="Times New Roman"/>
          <w:color w:val="201F1E"/>
          <w:szCs w:val="24"/>
        </w:rPr>
        <w:t xml:space="preserve">μέσα από τη μετατροπή μιας </w:t>
      </w:r>
      <w:r>
        <w:rPr>
          <w:rFonts w:eastAsia="Times New Roman"/>
          <w:color w:val="201F1E"/>
          <w:szCs w:val="24"/>
        </w:rPr>
        <w:t>κοινά επίσης αναγνωρισμένης εστίας</w:t>
      </w:r>
      <w:r w:rsidRPr="009F09B3">
        <w:rPr>
          <w:rFonts w:eastAsia="Times New Roman"/>
          <w:color w:val="201F1E"/>
          <w:szCs w:val="24"/>
        </w:rPr>
        <w:t xml:space="preserve"> ανομίας και φαυλότητα</w:t>
      </w:r>
      <w:r>
        <w:rPr>
          <w:rFonts w:eastAsia="Times New Roman"/>
          <w:color w:val="201F1E"/>
          <w:szCs w:val="24"/>
        </w:rPr>
        <w:t>ς, όπως ήταν το ΚΕΕΛΠΝΟ -που παρά τον εξαιρετικό του ρόλο στην προστασία της δημόσιας υ</w:t>
      </w:r>
      <w:r w:rsidRPr="009F09B3">
        <w:rPr>
          <w:rFonts w:eastAsia="Times New Roman"/>
          <w:color w:val="201F1E"/>
          <w:szCs w:val="24"/>
        </w:rPr>
        <w:t>γ</w:t>
      </w:r>
      <w:r w:rsidRPr="009F09B3">
        <w:rPr>
          <w:rFonts w:eastAsia="Times New Roman"/>
          <w:color w:val="201F1E"/>
          <w:szCs w:val="24"/>
        </w:rPr>
        <w:t>είας</w:t>
      </w:r>
      <w:r>
        <w:rPr>
          <w:rFonts w:eastAsia="Times New Roman"/>
          <w:color w:val="201F1E"/>
          <w:szCs w:val="24"/>
        </w:rPr>
        <w:t>, είχε φαύλες διοικήσεις- και τη μετεξέλιξή της σε έ</w:t>
      </w:r>
      <w:r w:rsidRPr="009F09B3">
        <w:rPr>
          <w:rFonts w:eastAsia="Times New Roman"/>
          <w:color w:val="201F1E"/>
          <w:szCs w:val="24"/>
        </w:rPr>
        <w:t>να σύγχρονο δημόσι</w:t>
      </w:r>
      <w:r>
        <w:rPr>
          <w:rFonts w:eastAsia="Times New Roman"/>
          <w:color w:val="201F1E"/>
          <w:szCs w:val="24"/>
        </w:rPr>
        <w:t>ο οργανισμό προστασίας της δημόσιας υ</w:t>
      </w:r>
      <w:r w:rsidRPr="009F09B3">
        <w:rPr>
          <w:rFonts w:eastAsia="Times New Roman"/>
          <w:color w:val="201F1E"/>
          <w:szCs w:val="24"/>
        </w:rPr>
        <w:t>γείας</w:t>
      </w:r>
      <w:r>
        <w:rPr>
          <w:rFonts w:eastAsia="Times New Roman"/>
          <w:color w:val="201F1E"/>
          <w:szCs w:val="24"/>
        </w:rPr>
        <w:t>, τον ΕΟΔΥ.</w:t>
      </w:r>
      <w:r w:rsidRPr="009F09B3">
        <w:rPr>
          <w:rFonts w:eastAsia="Times New Roman"/>
          <w:color w:val="201F1E"/>
          <w:szCs w:val="24"/>
        </w:rPr>
        <w:t xml:space="preserve"> </w:t>
      </w:r>
    </w:p>
    <w:p w14:paraId="6E819665"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lastRenderedPageBreak/>
        <w:t xml:space="preserve">Έγιναν </w:t>
      </w:r>
      <w:r w:rsidRPr="009F09B3">
        <w:rPr>
          <w:rFonts w:eastAsia="Times New Roman"/>
          <w:color w:val="201F1E"/>
          <w:szCs w:val="24"/>
        </w:rPr>
        <w:t>πολύ σημαντικές θεσμικές αλλαγές</w:t>
      </w:r>
      <w:r>
        <w:rPr>
          <w:rFonts w:eastAsia="Times New Roman"/>
          <w:color w:val="201F1E"/>
          <w:szCs w:val="24"/>
        </w:rPr>
        <w:t xml:space="preserve">, αντίβαρα </w:t>
      </w:r>
      <w:r w:rsidRPr="009F09B3">
        <w:rPr>
          <w:rFonts w:eastAsia="Times New Roman"/>
          <w:color w:val="201F1E"/>
          <w:szCs w:val="24"/>
        </w:rPr>
        <w:t>ακριβώς στο καθεστώς ασυδοσίας και φαυλότητας και φυσικά</w:t>
      </w:r>
      <w:r>
        <w:rPr>
          <w:rFonts w:eastAsia="Times New Roman"/>
          <w:color w:val="201F1E"/>
          <w:szCs w:val="24"/>
        </w:rPr>
        <w:t>, έγιναν κρίσιμες παρ</w:t>
      </w:r>
      <w:r>
        <w:rPr>
          <w:rFonts w:eastAsia="Times New Roman"/>
          <w:color w:val="201F1E"/>
          <w:szCs w:val="24"/>
        </w:rPr>
        <w:t>εμβάσεις –άλλο μέρος του πολιτικού σχεδίου- μεταρρυθμιστικού</w:t>
      </w:r>
      <w:r w:rsidRPr="009F09B3">
        <w:rPr>
          <w:rFonts w:eastAsia="Times New Roman"/>
          <w:color w:val="201F1E"/>
          <w:szCs w:val="24"/>
        </w:rPr>
        <w:t xml:space="preserve"> χαρακτήρα</w:t>
      </w:r>
      <w:r>
        <w:rPr>
          <w:rFonts w:eastAsia="Times New Roman"/>
          <w:color w:val="201F1E"/>
          <w:szCs w:val="24"/>
        </w:rPr>
        <w:t>,</w:t>
      </w:r>
      <w:r w:rsidRPr="009F09B3">
        <w:rPr>
          <w:rFonts w:eastAsia="Times New Roman"/>
          <w:color w:val="201F1E"/>
          <w:szCs w:val="24"/>
        </w:rPr>
        <w:t xml:space="preserve"> προοδευτικές μεταρρυθμίσεις</w:t>
      </w:r>
      <w:r>
        <w:rPr>
          <w:rFonts w:eastAsia="Times New Roman"/>
          <w:color w:val="201F1E"/>
          <w:szCs w:val="24"/>
        </w:rPr>
        <w:t xml:space="preserve">, που δεν είχαν </w:t>
      </w:r>
      <w:proofErr w:type="spellStart"/>
      <w:r>
        <w:rPr>
          <w:rFonts w:eastAsia="Times New Roman"/>
          <w:color w:val="201F1E"/>
          <w:szCs w:val="24"/>
        </w:rPr>
        <w:t>αποτολμηθεί</w:t>
      </w:r>
      <w:proofErr w:type="spellEnd"/>
      <w:r>
        <w:rPr>
          <w:rFonts w:eastAsia="Times New Roman"/>
          <w:color w:val="201F1E"/>
          <w:szCs w:val="24"/>
        </w:rPr>
        <w:t xml:space="preserve"> ποτέ στη χώρα. Και μιλώ πρωτίστως για την π</w:t>
      </w:r>
      <w:r w:rsidRPr="009F09B3">
        <w:rPr>
          <w:rFonts w:eastAsia="Times New Roman"/>
          <w:color w:val="201F1E"/>
          <w:szCs w:val="24"/>
        </w:rPr>
        <w:t xml:space="preserve">ρωτοβάθμια φροντίδα </w:t>
      </w:r>
      <w:r>
        <w:rPr>
          <w:rFonts w:eastAsia="Times New Roman"/>
          <w:color w:val="201F1E"/>
          <w:szCs w:val="24"/>
        </w:rPr>
        <w:t xml:space="preserve">υγείας </w:t>
      </w:r>
      <w:r w:rsidRPr="009F09B3">
        <w:rPr>
          <w:rFonts w:eastAsia="Times New Roman"/>
          <w:color w:val="201F1E"/>
          <w:szCs w:val="24"/>
        </w:rPr>
        <w:t>και για το</w:t>
      </w:r>
      <w:r>
        <w:rPr>
          <w:rFonts w:eastAsia="Times New Roman"/>
          <w:color w:val="201F1E"/>
          <w:szCs w:val="24"/>
        </w:rPr>
        <w:t>ν</w:t>
      </w:r>
      <w:r w:rsidRPr="009F09B3">
        <w:rPr>
          <w:rFonts w:eastAsia="Times New Roman"/>
          <w:color w:val="201F1E"/>
          <w:szCs w:val="24"/>
        </w:rPr>
        <w:t xml:space="preserve"> θεσμό του οικογενειακού γιατρού</w:t>
      </w:r>
      <w:r>
        <w:rPr>
          <w:rFonts w:eastAsia="Times New Roman"/>
          <w:color w:val="201F1E"/>
          <w:szCs w:val="24"/>
        </w:rPr>
        <w:t>, ο οποίος αναπτ</w:t>
      </w:r>
      <w:r>
        <w:rPr>
          <w:rFonts w:eastAsia="Times New Roman"/>
          <w:color w:val="201F1E"/>
          <w:szCs w:val="24"/>
        </w:rPr>
        <w:t>ύσσεται σιγά-</w:t>
      </w:r>
      <w:r w:rsidRPr="009F09B3">
        <w:rPr>
          <w:rFonts w:eastAsia="Times New Roman"/>
          <w:color w:val="201F1E"/>
          <w:szCs w:val="24"/>
        </w:rPr>
        <w:t>σιγά με δυσκολίες και προβλήματα</w:t>
      </w:r>
      <w:r>
        <w:rPr>
          <w:rFonts w:eastAsia="Times New Roman"/>
          <w:color w:val="201F1E"/>
          <w:szCs w:val="24"/>
        </w:rPr>
        <w:t>.</w:t>
      </w:r>
    </w:p>
    <w:p w14:paraId="6E819666"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Όμως </w:t>
      </w:r>
      <w:r w:rsidRPr="009F09B3">
        <w:rPr>
          <w:rFonts w:eastAsia="Times New Roman"/>
          <w:color w:val="201F1E"/>
          <w:szCs w:val="24"/>
        </w:rPr>
        <w:t xml:space="preserve">για πρώτη φορά η </w:t>
      </w:r>
      <w:r>
        <w:rPr>
          <w:rFonts w:eastAsia="Times New Roman"/>
          <w:color w:val="201F1E"/>
          <w:szCs w:val="24"/>
        </w:rPr>
        <w:t>χώρα παίρνει μι</w:t>
      </w:r>
      <w:r w:rsidRPr="009F09B3">
        <w:rPr>
          <w:rFonts w:eastAsia="Times New Roman"/>
          <w:color w:val="201F1E"/>
          <w:szCs w:val="24"/>
        </w:rPr>
        <w:t>α ευρωπαϊκή τροχιά</w:t>
      </w:r>
      <w:r>
        <w:rPr>
          <w:rFonts w:eastAsia="Times New Roman"/>
          <w:color w:val="201F1E"/>
          <w:szCs w:val="24"/>
        </w:rPr>
        <w:t xml:space="preserve">. Κάνουμε </w:t>
      </w:r>
      <w:r w:rsidRPr="009F09B3">
        <w:rPr>
          <w:rFonts w:eastAsia="Times New Roman"/>
          <w:color w:val="201F1E"/>
          <w:szCs w:val="24"/>
        </w:rPr>
        <w:t xml:space="preserve">αυτό το οποίο έχουν κάνει όλα τα σοβαρά και τα αναπτυγμένα συστήματα υγείας σε όλες τις χώρες </w:t>
      </w:r>
      <w:r>
        <w:rPr>
          <w:rFonts w:eastAsia="Times New Roman"/>
          <w:color w:val="201F1E"/>
          <w:szCs w:val="24"/>
        </w:rPr>
        <w:t xml:space="preserve">της </w:t>
      </w:r>
      <w:r w:rsidRPr="009F09B3">
        <w:rPr>
          <w:rFonts w:eastAsia="Times New Roman"/>
          <w:color w:val="201F1E"/>
          <w:szCs w:val="24"/>
        </w:rPr>
        <w:t>Ευρώπης</w:t>
      </w:r>
      <w:r>
        <w:rPr>
          <w:rFonts w:eastAsia="Times New Roman"/>
          <w:color w:val="201F1E"/>
          <w:szCs w:val="24"/>
        </w:rPr>
        <w:t xml:space="preserve">. </w:t>
      </w:r>
    </w:p>
    <w:p w14:paraId="6E819667"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Και μας είπε χθες ο κ. Οικονόμου </w:t>
      </w:r>
      <w:r w:rsidRPr="009F09B3">
        <w:rPr>
          <w:rFonts w:eastAsia="Times New Roman"/>
          <w:color w:val="201F1E"/>
          <w:szCs w:val="24"/>
        </w:rPr>
        <w:t>ότι</w:t>
      </w:r>
      <w:r w:rsidRPr="009F09B3">
        <w:rPr>
          <w:rFonts w:eastAsia="Times New Roman"/>
          <w:color w:val="201F1E"/>
          <w:szCs w:val="24"/>
        </w:rPr>
        <w:t xml:space="preserve"> είναι φιάσκο </w:t>
      </w:r>
      <w:r>
        <w:rPr>
          <w:rFonts w:eastAsia="Times New Roman"/>
          <w:color w:val="201F1E"/>
          <w:szCs w:val="24"/>
        </w:rPr>
        <w:t xml:space="preserve">οι ΤΟΜΥ. Καταφέραμε </w:t>
      </w:r>
      <w:r w:rsidRPr="009F09B3">
        <w:rPr>
          <w:rFonts w:eastAsia="Times New Roman"/>
          <w:color w:val="201F1E"/>
          <w:szCs w:val="24"/>
        </w:rPr>
        <w:t xml:space="preserve">μέσα σε συνθήκες κρίσης να φτιάξουμε </w:t>
      </w:r>
      <w:proofErr w:type="spellStart"/>
      <w:r>
        <w:rPr>
          <w:rFonts w:eastAsia="Times New Roman"/>
          <w:color w:val="201F1E"/>
          <w:szCs w:val="24"/>
        </w:rPr>
        <w:t>εκατόν</w:t>
      </w:r>
      <w:proofErr w:type="spellEnd"/>
      <w:r>
        <w:rPr>
          <w:rFonts w:eastAsia="Times New Roman"/>
          <w:color w:val="201F1E"/>
          <w:szCs w:val="24"/>
        </w:rPr>
        <w:t xml:space="preserve"> είκοσι πέντε νέες δημόσιες δομές, τεράστιο άλμα </w:t>
      </w:r>
      <w:r w:rsidRPr="009F09B3">
        <w:rPr>
          <w:rFonts w:eastAsia="Times New Roman"/>
          <w:color w:val="201F1E"/>
          <w:szCs w:val="24"/>
        </w:rPr>
        <w:t>διοικητικό</w:t>
      </w:r>
      <w:r>
        <w:rPr>
          <w:rFonts w:eastAsia="Times New Roman"/>
          <w:color w:val="201F1E"/>
          <w:szCs w:val="24"/>
        </w:rPr>
        <w:t>,</w:t>
      </w:r>
      <w:r w:rsidRPr="009F09B3">
        <w:rPr>
          <w:rFonts w:eastAsia="Times New Roman"/>
          <w:color w:val="201F1E"/>
          <w:szCs w:val="24"/>
        </w:rPr>
        <w:t xml:space="preserve"> επιχειρησιακό</w:t>
      </w:r>
      <w:r>
        <w:rPr>
          <w:rFonts w:eastAsia="Times New Roman"/>
          <w:color w:val="201F1E"/>
          <w:szCs w:val="24"/>
        </w:rPr>
        <w:t>,</w:t>
      </w:r>
      <w:r w:rsidRPr="009F09B3">
        <w:rPr>
          <w:rFonts w:eastAsia="Times New Roman"/>
          <w:color w:val="201F1E"/>
          <w:szCs w:val="24"/>
        </w:rPr>
        <w:t xml:space="preserve"> οικονομικό και πολιτικό μέσα σε συνθήκες κρίσης</w:t>
      </w:r>
      <w:r>
        <w:rPr>
          <w:rFonts w:eastAsia="Times New Roman"/>
          <w:color w:val="201F1E"/>
          <w:szCs w:val="24"/>
        </w:rPr>
        <w:t xml:space="preserve">. </w:t>
      </w:r>
      <w:proofErr w:type="spellStart"/>
      <w:r>
        <w:rPr>
          <w:rFonts w:eastAsia="Times New Roman"/>
          <w:color w:val="201F1E"/>
          <w:szCs w:val="24"/>
        </w:rPr>
        <w:t>Εκατόν</w:t>
      </w:r>
      <w:proofErr w:type="spellEnd"/>
      <w:r>
        <w:rPr>
          <w:rFonts w:eastAsia="Times New Roman"/>
          <w:color w:val="201F1E"/>
          <w:szCs w:val="24"/>
        </w:rPr>
        <w:t xml:space="preserve"> είκοσι πέντε νέες δημόσιες δομές, π</w:t>
      </w:r>
      <w:r w:rsidRPr="009F09B3">
        <w:rPr>
          <w:rFonts w:eastAsia="Times New Roman"/>
          <w:color w:val="201F1E"/>
          <w:szCs w:val="24"/>
        </w:rPr>
        <w:t>ου έχουν επι</w:t>
      </w:r>
      <w:r w:rsidRPr="009F09B3">
        <w:rPr>
          <w:rFonts w:eastAsia="Times New Roman"/>
          <w:color w:val="201F1E"/>
          <w:szCs w:val="24"/>
        </w:rPr>
        <w:t>πλέον στελέχωση</w:t>
      </w:r>
      <w:r>
        <w:rPr>
          <w:rFonts w:eastAsia="Times New Roman"/>
          <w:color w:val="201F1E"/>
          <w:szCs w:val="24"/>
        </w:rPr>
        <w:t>,</w:t>
      </w:r>
      <w:r w:rsidRPr="009F09B3">
        <w:rPr>
          <w:rFonts w:eastAsia="Times New Roman"/>
          <w:color w:val="201F1E"/>
          <w:szCs w:val="24"/>
        </w:rPr>
        <w:t xml:space="preserve"> προσέφεραν στο </w:t>
      </w:r>
      <w:r w:rsidRPr="009F09B3">
        <w:rPr>
          <w:rFonts w:eastAsia="Times New Roman"/>
          <w:color w:val="201F1E"/>
          <w:szCs w:val="24"/>
        </w:rPr>
        <w:lastRenderedPageBreak/>
        <w:t xml:space="preserve">σύστημα υγείας </w:t>
      </w:r>
      <w:r>
        <w:rPr>
          <w:rFonts w:eastAsia="Times New Roman"/>
          <w:color w:val="201F1E"/>
          <w:szCs w:val="24"/>
        </w:rPr>
        <w:t xml:space="preserve">χίλιους εκατό γιατρούς και άλλους επαγγελματίες υγείας. Αυτές οι δομές </w:t>
      </w:r>
      <w:r w:rsidRPr="009F09B3">
        <w:rPr>
          <w:rFonts w:eastAsia="Times New Roman"/>
          <w:color w:val="201F1E"/>
          <w:szCs w:val="24"/>
        </w:rPr>
        <w:t>έχουν πραγματοποιήσει πάνω από ένα εκατομμύριο δωρεάν επισκέψεις πολ</w:t>
      </w:r>
      <w:r>
        <w:rPr>
          <w:rFonts w:eastAsia="Times New Roman"/>
          <w:color w:val="201F1E"/>
          <w:szCs w:val="24"/>
        </w:rPr>
        <w:t>ιτών που μέχρι τώρα τις πλήρωναν</w:t>
      </w:r>
      <w:r w:rsidRPr="009F09B3">
        <w:rPr>
          <w:rFonts w:eastAsia="Times New Roman"/>
          <w:color w:val="201F1E"/>
          <w:szCs w:val="24"/>
        </w:rPr>
        <w:t xml:space="preserve"> από την τσέπη </w:t>
      </w:r>
      <w:r>
        <w:rPr>
          <w:rFonts w:eastAsia="Times New Roman"/>
          <w:color w:val="201F1E"/>
          <w:szCs w:val="24"/>
        </w:rPr>
        <w:t>τους. Και λέτε ότι αυτό</w:t>
      </w:r>
      <w:r>
        <w:rPr>
          <w:rFonts w:eastAsia="Times New Roman"/>
          <w:color w:val="201F1E"/>
          <w:szCs w:val="24"/>
        </w:rPr>
        <w:t xml:space="preserve"> είναι φιάσκο, </w:t>
      </w:r>
      <w:r w:rsidRPr="009F09B3">
        <w:rPr>
          <w:rFonts w:eastAsia="Times New Roman"/>
          <w:color w:val="201F1E"/>
          <w:szCs w:val="24"/>
        </w:rPr>
        <w:t xml:space="preserve">επειδή </w:t>
      </w:r>
      <w:r>
        <w:rPr>
          <w:rFonts w:eastAsia="Times New Roman"/>
          <w:color w:val="201F1E"/>
          <w:szCs w:val="24"/>
        </w:rPr>
        <w:t xml:space="preserve">δεν πιάσαμε τον στόχο. Ο </w:t>
      </w:r>
      <w:r w:rsidRPr="009F09B3">
        <w:rPr>
          <w:rFonts w:eastAsia="Times New Roman"/>
          <w:color w:val="201F1E"/>
          <w:szCs w:val="24"/>
        </w:rPr>
        <w:t xml:space="preserve">στόχος ήταν </w:t>
      </w:r>
      <w:r>
        <w:rPr>
          <w:rFonts w:eastAsia="Times New Roman"/>
          <w:color w:val="201F1E"/>
          <w:szCs w:val="24"/>
        </w:rPr>
        <w:t xml:space="preserve">να έχουμε διακόσιες σαράντα. </w:t>
      </w:r>
    </w:p>
    <w:p w14:paraId="6E819668"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Και μετά από έναν, </w:t>
      </w:r>
      <w:r w:rsidRPr="009F09B3">
        <w:rPr>
          <w:rFonts w:eastAsia="Times New Roman"/>
          <w:color w:val="201F1E"/>
          <w:szCs w:val="24"/>
        </w:rPr>
        <w:t>ενάμιση χρόνο καταφέρουμε να πιάσουμε μόνο το 50%</w:t>
      </w:r>
      <w:r>
        <w:rPr>
          <w:rFonts w:eastAsia="Times New Roman"/>
          <w:color w:val="201F1E"/>
          <w:szCs w:val="24"/>
        </w:rPr>
        <w:t xml:space="preserve">, εκεί όπου υπήρχαν ερείπια, εκεί όπου έκλειναν </w:t>
      </w:r>
      <w:r w:rsidRPr="009F09B3">
        <w:rPr>
          <w:rFonts w:eastAsia="Times New Roman"/>
          <w:color w:val="201F1E"/>
          <w:szCs w:val="24"/>
        </w:rPr>
        <w:t>δημόσιες δομές</w:t>
      </w:r>
      <w:r>
        <w:rPr>
          <w:rFonts w:eastAsia="Times New Roman"/>
          <w:color w:val="201F1E"/>
          <w:szCs w:val="24"/>
        </w:rPr>
        <w:t xml:space="preserve">, εκεί </w:t>
      </w:r>
      <w:r w:rsidRPr="009F09B3">
        <w:rPr>
          <w:rFonts w:eastAsia="Times New Roman"/>
          <w:color w:val="201F1E"/>
          <w:szCs w:val="24"/>
        </w:rPr>
        <w:t xml:space="preserve"> </w:t>
      </w:r>
      <w:r>
        <w:rPr>
          <w:rFonts w:eastAsia="Times New Roman"/>
          <w:color w:val="201F1E"/>
          <w:szCs w:val="24"/>
        </w:rPr>
        <w:t xml:space="preserve">όπου έμπαινε </w:t>
      </w:r>
      <w:r w:rsidRPr="009F09B3">
        <w:rPr>
          <w:rFonts w:eastAsia="Times New Roman"/>
          <w:color w:val="201F1E"/>
          <w:szCs w:val="24"/>
        </w:rPr>
        <w:t>το προσωπικό του</w:t>
      </w:r>
      <w:r w:rsidRPr="009F09B3">
        <w:rPr>
          <w:rFonts w:eastAsia="Times New Roman"/>
          <w:color w:val="201F1E"/>
          <w:szCs w:val="24"/>
        </w:rPr>
        <w:t>ς σε διαθεσιμότητα</w:t>
      </w:r>
      <w:r>
        <w:rPr>
          <w:rFonts w:eastAsia="Times New Roman"/>
          <w:color w:val="201F1E"/>
          <w:szCs w:val="24"/>
        </w:rPr>
        <w:t>,</w:t>
      </w:r>
      <w:r w:rsidRPr="009F09B3">
        <w:rPr>
          <w:rFonts w:eastAsia="Times New Roman"/>
          <w:color w:val="201F1E"/>
          <w:szCs w:val="24"/>
        </w:rPr>
        <w:t xml:space="preserve"> εκεί </w:t>
      </w:r>
      <w:r>
        <w:rPr>
          <w:rFonts w:eastAsia="Times New Roman"/>
          <w:color w:val="201F1E"/>
          <w:szCs w:val="24"/>
        </w:rPr>
        <w:t>όπου διαλυόταν</w:t>
      </w:r>
      <w:r w:rsidRPr="009F09B3">
        <w:rPr>
          <w:rFonts w:eastAsia="Times New Roman"/>
          <w:color w:val="201F1E"/>
          <w:szCs w:val="24"/>
        </w:rPr>
        <w:t xml:space="preserve"> το σύμπαν</w:t>
      </w:r>
      <w:r>
        <w:rPr>
          <w:rFonts w:eastAsia="Times New Roman"/>
          <w:color w:val="201F1E"/>
          <w:szCs w:val="24"/>
        </w:rPr>
        <w:t>. Π</w:t>
      </w:r>
      <w:r w:rsidRPr="009F09B3">
        <w:rPr>
          <w:rFonts w:eastAsia="Times New Roman"/>
          <w:color w:val="201F1E"/>
          <w:szCs w:val="24"/>
        </w:rPr>
        <w:t>άνω</w:t>
      </w:r>
      <w:r>
        <w:rPr>
          <w:rFonts w:eastAsia="Times New Roman"/>
          <w:color w:val="201F1E"/>
          <w:szCs w:val="24"/>
        </w:rPr>
        <w:t>, λοιπόν, στα ερείπια ε</w:t>
      </w:r>
      <w:r w:rsidRPr="009F09B3">
        <w:rPr>
          <w:rFonts w:eastAsia="Times New Roman"/>
          <w:color w:val="201F1E"/>
          <w:szCs w:val="24"/>
        </w:rPr>
        <w:t>δώ υπάρχει προοπτική ανάπ</w:t>
      </w:r>
      <w:r>
        <w:rPr>
          <w:rFonts w:eastAsia="Times New Roman"/>
          <w:color w:val="201F1E"/>
          <w:szCs w:val="24"/>
        </w:rPr>
        <w:t xml:space="preserve">τυξης και μάλιστα με την </w:t>
      </w:r>
      <w:proofErr w:type="spellStart"/>
      <w:r>
        <w:rPr>
          <w:rFonts w:eastAsia="Times New Roman"/>
          <w:color w:val="201F1E"/>
          <w:szCs w:val="24"/>
        </w:rPr>
        <w:t>τεχνικο</w:t>
      </w:r>
      <w:r w:rsidRPr="009F09B3">
        <w:rPr>
          <w:rFonts w:eastAsia="Times New Roman"/>
          <w:color w:val="201F1E"/>
          <w:szCs w:val="24"/>
        </w:rPr>
        <w:t>επιστημονική</w:t>
      </w:r>
      <w:proofErr w:type="spellEnd"/>
      <w:r w:rsidRPr="009F09B3">
        <w:rPr>
          <w:rFonts w:eastAsia="Times New Roman"/>
          <w:color w:val="201F1E"/>
          <w:szCs w:val="24"/>
        </w:rPr>
        <w:t xml:space="preserve"> υποστήριξη του </w:t>
      </w:r>
      <w:r>
        <w:rPr>
          <w:rFonts w:eastAsia="Times New Roman"/>
          <w:color w:val="201F1E"/>
          <w:szCs w:val="24"/>
        </w:rPr>
        <w:t>Παγκόσμιου Οργανισμού Υ</w:t>
      </w:r>
      <w:r w:rsidRPr="009F09B3">
        <w:rPr>
          <w:rFonts w:eastAsia="Times New Roman"/>
          <w:color w:val="201F1E"/>
          <w:szCs w:val="24"/>
        </w:rPr>
        <w:t>γείας σε ένα νέο μοντέλο το οποίο κερδίζει την εμπιστοσύνη των πολιτών</w:t>
      </w:r>
      <w:r>
        <w:rPr>
          <w:rFonts w:eastAsia="Times New Roman"/>
          <w:color w:val="201F1E"/>
          <w:szCs w:val="24"/>
        </w:rPr>
        <w:t xml:space="preserve">. </w:t>
      </w:r>
    </w:p>
    <w:p w14:paraId="6E819669"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Πάτε στις ΤΟΜΥ, σε μία από τις ΤΟΜΥ της χώρας </w:t>
      </w:r>
      <w:r w:rsidRPr="009F09B3">
        <w:rPr>
          <w:rFonts w:eastAsia="Times New Roman"/>
          <w:color w:val="201F1E"/>
          <w:szCs w:val="24"/>
        </w:rPr>
        <w:t>να μιλήσετε με το προσωπικό</w:t>
      </w:r>
      <w:r>
        <w:rPr>
          <w:rFonts w:eastAsia="Times New Roman"/>
          <w:color w:val="201F1E"/>
          <w:szCs w:val="24"/>
        </w:rPr>
        <w:t>,</w:t>
      </w:r>
      <w:r w:rsidRPr="009F09B3">
        <w:rPr>
          <w:rFonts w:eastAsia="Times New Roman"/>
          <w:color w:val="201F1E"/>
          <w:szCs w:val="24"/>
        </w:rPr>
        <w:t xml:space="preserve"> να μιλήσετε με τους πολίτες</w:t>
      </w:r>
      <w:r>
        <w:rPr>
          <w:rFonts w:eastAsia="Times New Roman"/>
          <w:color w:val="201F1E"/>
          <w:szCs w:val="24"/>
        </w:rPr>
        <w:t>,</w:t>
      </w:r>
      <w:r w:rsidRPr="009F09B3">
        <w:rPr>
          <w:rFonts w:eastAsia="Times New Roman"/>
          <w:color w:val="201F1E"/>
          <w:szCs w:val="24"/>
        </w:rPr>
        <w:t xml:space="preserve"> να δείτε το άλλο επίπεδο</w:t>
      </w:r>
      <w:r>
        <w:rPr>
          <w:rFonts w:eastAsia="Times New Roman"/>
          <w:color w:val="201F1E"/>
          <w:szCs w:val="24"/>
        </w:rPr>
        <w:t>. Μι</w:t>
      </w:r>
      <w:r w:rsidRPr="009F09B3">
        <w:rPr>
          <w:rFonts w:eastAsia="Times New Roman"/>
          <w:color w:val="201F1E"/>
          <w:szCs w:val="24"/>
        </w:rPr>
        <w:t xml:space="preserve">α νέα σχέση οικοδομείται ανάμεσα </w:t>
      </w:r>
      <w:r>
        <w:rPr>
          <w:rFonts w:eastAsia="Times New Roman"/>
          <w:color w:val="201F1E"/>
          <w:szCs w:val="24"/>
        </w:rPr>
        <w:t xml:space="preserve">στον πολίτη και στο </w:t>
      </w:r>
      <w:r w:rsidRPr="009F09B3">
        <w:rPr>
          <w:rFonts w:eastAsia="Times New Roman"/>
          <w:color w:val="201F1E"/>
          <w:szCs w:val="24"/>
        </w:rPr>
        <w:t>σύστημα υγείας</w:t>
      </w:r>
      <w:r>
        <w:rPr>
          <w:rFonts w:eastAsia="Times New Roman"/>
          <w:color w:val="201F1E"/>
          <w:szCs w:val="24"/>
        </w:rPr>
        <w:t>,</w:t>
      </w:r>
      <w:r w:rsidRPr="009F09B3">
        <w:rPr>
          <w:rFonts w:eastAsia="Times New Roman"/>
          <w:color w:val="201F1E"/>
          <w:szCs w:val="24"/>
        </w:rPr>
        <w:t xml:space="preserve"> με φιλική </w:t>
      </w:r>
      <w:r w:rsidRPr="009F09B3">
        <w:rPr>
          <w:rFonts w:eastAsia="Times New Roman"/>
          <w:color w:val="201F1E"/>
          <w:szCs w:val="24"/>
        </w:rPr>
        <w:lastRenderedPageBreak/>
        <w:t>εξυπηρέτηση</w:t>
      </w:r>
      <w:r>
        <w:rPr>
          <w:rFonts w:eastAsia="Times New Roman"/>
          <w:color w:val="201F1E"/>
          <w:szCs w:val="24"/>
        </w:rPr>
        <w:t>,</w:t>
      </w:r>
      <w:r w:rsidRPr="009F09B3">
        <w:rPr>
          <w:rFonts w:eastAsia="Times New Roman"/>
          <w:color w:val="201F1E"/>
          <w:szCs w:val="24"/>
        </w:rPr>
        <w:t xml:space="preserve"> με αφιέρωση χρόνου</w:t>
      </w:r>
      <w:r>
        <w:rPr>
          <w:rFonts w:eastAsia="Times New Roman"/>
          <w:color w:val="201F1E"/>
          <w:szCs w:val="24"/>
        </w:rPr>
        <w:t>,</w:t>
      </w:r>
      <w:r w:rsidRPr="009F09B3">
        <w:rPr>
          <w:rFonts w:eastAsia="Times New Roman"/>
          <w:color w:val="201F1E"/>
          <w:szCs w:val="24"/>
        </w:rPr>
        <w:t xml:space="preserve"> με καταγρ</w:t>
      </w:r>
      <w:r w:rsidRPr="009F09B3">
        <w:rPr>
          <w:rFonts w:eastAsia="Times New Roman"/>
          <w:color w:val="201F1E"/>
          <w:szCs w:val="24"/>
        </w:rPr>
        <w:t>αφή του ιστορικού</w:t>
      </w:r>
      <w:r>
        <w:rPr>
          <w:rFonts w:eastAsia="Times New Roman"/>
          <w:color w:val="201F1E"/>
          <w:szCs w:val="24"/>
        </w:rPr>
        <w:t>,</w:t>
      </w:r>
      <w:r w:rsidRPr="009F09B3">
        <w:rPr>
          <w:rFonts w:eastAsia="Times New Roman"/>
          <w:color w:val="201F1E"/>
          <w:szCs w:val="24"/>
        </w:rPr>
        <w:t xml:space="preserve"> με ολιστική φροντίδα</w:t>
      </w:r>
      <w:r>
        <w:rPr>
          <w:rFonts w:eastAsia="Times New Roman"/>
          <w:color w:val="201F1E"/>
          <w:szCs w:val="24"/>
        </w:rPr>
        <w:t>,</w:t>
      </w:r>
      <w:r w:rsidRPr="009F09B3">
        <w:rPr>
          <w:rFonts w:eastAsia="Times New Roman"/>
          <w:color w:val="201F1E"/>
          <w:szCs w:val="24"/>
        </w:rPr>
        <w:t xml:space="preserve"> με καθοδήγηση και συμβουλευτική για τους εμβολιασμούς</w:t>
      </w:r>
      <w:r>
        <w:rPr>
          <w:rFonts w:eastAsia="Times New Roman"/>
          <w:color w:val="201F1E"/>
          <w:szCs w:val="24"/>
        </w:rPr>
        <w:t>, με παρεμβάσεις</w:t>
      </w:r>
      <w:r w:rsidRPr="009F09B3">
        <w:rPr>
          <w:rFonts w:eastAsia="Times New Roman"/>
          <w:color w:val="201F1E"/>
          <w:szCs w:val="24"/>
        </w:rPr>
        <w:t xml:space="preserve"> στην κοινότητα</w:t>
      </w:r>
      <w:r>
        <w:rPr>
          <w:rFonts w:eastAsia="Times New Roman"/>
          <w:color w:val="201F1E"/>
          <w:szCs w:val="24"/>
        </w:rPr>
        <w:t>,</w:t>
      </w:r>
      <w:r w:rsidRPr="009F09B3">
        <w:rPr>
          <w:rFonts w:eastAsia="Times New Roman"/>
          <w:color w:val="201F1E"/>
          <w:szCs w:val="24"/>
        </w:rPr>
        <w:t xml:space="preserve"> με δράσεις αγωγής και πρόληψης</w:t>
      </w:r>
      <w:r>
        <w:rPr>
          <w:rFonts w:eastAsia="Times New Roman"/>
          <w:color w:val="201F1E"/>
          <w:szCs w:val="24"/>
        </w:rPr>
        <w:t xml:space="preserve">. Είναι </w:t>
      </w:r>
      <w:r w:rsidRPr="009F09B3">
        <w:rPr>
          <w:rFonts w:eastAsia="Times New Roman"/>
          <w:color w:val="201F1E"/>
          <w:szCs w:val="24"/>
        </w:rPr>
        <w:t xml:space="preserve">πρωτοφανή πράγματα αυτά για το σύστημα υγείας της χώρας </w:t>
      </w:r>
      <w:r>
        <w:rPr>
          <w:rFonts w:eastAsia="Times New Roman"/>
          <w:color w:val="201F1E"/>
          <w:szCs w:val="24"/>
        </w:rPr>
        <w:t>μας,</w:t>
      </w:r>
      <w:r w:rsidRPr="009F09B3">
        <w:rPr>
          <w:rFonts w:eastAsia="Times New Roman"/>
          <w:color w:val="201F1E"/>
          <w:szCs w:val="24"/>
        </w:rPr>
        <w:t xml:space="preserve"> το οποίο </w:t>
      </w:r>
      <w:r>
        <w:rPr>
          <w:rFonts w:eastAsia="Times New Roman"/>
          <w:color w:val="201F1E"/>
          <w:szCs w:val="24"/>
        </w:rPr>
        <w:t>ήταν</w:t>
      </w:r>
      <w:r w:rsidRPr="009F09B3">
        <w:rPr>
          <w:rFonts w:eastAsia="Times New Roman"/>
          <w:color w:val="201F1E"/>
          <w:szCs w:val="24"/>
        </w:rPr>
        <w:t xml:space="preserve"> επικεντρωμένο μό</w:t>
      </w:r>
      <w:r w:rsidRPr="009F09B3">
        <w:rPr>
          <w:rFonts w:eastAsia="Times New Roman"/>
          <w:color w:val="201F1E"/>
          <w:szCs w:val="24"/>
        </w:rPr>
        <w:t>νο στην περίθαλψη και μόνο στο νοσοκομείο</w:t>
      </w:r>
      <w:r>
        <w:rPr>
          <w:rFonts w:eastAsia="Times New Roman"/>
          <w:color w:val="201F1E"/>
          <w:szCs w:val="24"/>
        </w:rPr>
        <w:t xml:space="preserve">. </w:t>
      </w:r>
    </w:p>
    <w:p w14:paraId="6E81966A" w14:textId="77777777" w:rsidR="004B0DF5" w:rsidRDefault="00471FB5">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14:paraId="6E81966B"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Γ</w:t>
      </w:r>
      <w:r w:rsidRPr="009F09B3">
        <w:rPr>
          <w:rFonts w:eastAsia="Times New Roman"/>
          <w:color w:val="201F1E"/>
          <w:szCs w:val="24"/>
        </w:rPr>
        <w:t xml:space="preserve">ια να μην πω για την </w:t>
      </w:r>
      <w:r>
        <w:rPr>
          <w:rFonts w:eastAsia="Times New Roman"/>
          <w:color w:val="201F1E"/>
          <w:szCs w:val="24"/>
        </w:rPr>
        <w:t xml:space="preserve">ψυχική υγεία, </w:t>
      </w:r>
      <w:r w:rsidRPr="009F09B3">
        <w:rPr>
          <w:rFonts w:eastAsia="Times New Roman"/>
          <w:color w:val="201F1E"/>
          <w:szCs w:val="24"/>
        </w:rPr>
        <w:t xml:space="preserve">ένα πεδίο </w:t>
      </w:r>
      <w:r>
        <w:rPr>
          <w:rFonts w:eastAsia="Times New Roman"/>
          <w:color w:val="201F1E"/>
          <w:szCs w:val="24"/>
        </w:rPr>
        <w:t xml:space="preserve">μεγάλης ανισότητας και κοινωνικής </w:t>
      </w:r>
      <w:proofErr w:type="spellStart"/>
      <w:r>
        <w:rPr>
          <w:rFonts w:eastAsia="Times New Roman"/>
          <w:color w:val="201F1E"/>
          <w:szCs w:val="24"/>
        </w:rPr>
        <w:t>ευαλωτότητας</w:t>
      </w:r>
      <w:proofErr w:type="spellEnd"/>
      <w:r>
        <w:rPr>
          <w:rFonts w:eastAsia="Times New Roman"/>
          <w:color w:val="201F1E"/>
          <w:szCs w:val="24"/>
        </w:rPr>
        <w:t>, γιατί σ</w:t>
      </w:r>
      <w:r w:rsidRPr="009F09B3">
        <w:rPr>
          <w:rFonts w:eastAsia="Times New Roman"/>
          <w:color w:val="201F1E"/>
          <w:szCs w:val="24"/>
        </w:rPr>
        <w:t>ας έπιασε ο πόνος αυτές τις</w:t>
      </w:r>
      <w:r>
        <w:rPr>
          <w:rFonts w:eastAsia="Times New Roman"/>
          <w:color w:val="201F1E"/>
          <w:szCs w:val="24"/>
        </w:rPr>
        <w:t xml:space="preserve"> μέρες όλους για τους αδύναμους. Έγινε μ</w:t>
      </w:r>
      <w:r>
        <w:rPr>
          <w:rFonts w:eastAsia="Times New Roman"/>
          <w:color w:val="201F1E"/>
          <w:szCs w:val="24"/>
        </w:rPr>
        <w:t>εγάλη π</w:t>
      </w:r>
      <w:r w:rsidRPr="009F09B3">
        <w:rPr>
          <w:rFonts w:eastAsia="Times New Roman"/>
          <w:color w:val="201F1E"/>
          <w:szCs w:val="24"/>
        </w:rPr>
        <w:t>ροοδευτική μεταρρύθμιση</w:t>
      </w:r>
      <w:r>
        <w:rPr>
          <w:rFonts w:eastAsia="Times New Roman"/>
          <w:color w:val="201F1E"/>
          <w:szCs w:val="24"/>
        </w:rPr>
        <w:t>,</w:t>
      </w:r>
      <w:r w:rsidRPr="009F09B3">
        <w:rPr>
          <w:rFonts w:eastAsia="Times New Roman"/>
          <w:color w:val="201F1E"/>
          <w:szCs w:val="24"/>
        </w:rPr>
        <w:t xml:space="preserve"> διοικητική αποκέντρωση του συστήματος</w:t>
      </w:r>
      <w:r>
        <w:rPr>
          <w:rFonts w:eastAsia="Times New Roman"/>
          <w:color w:val="201F1E"/>
          <w:szCs w:val="24"/>
        </w:rPr>
        <w:t>,</w:t>
      </w:r>
      <w:r w:rsidRPr="009F09B3">
        <w:rPr>
          <w:rFonts w:eastAsia="Times New Roman"/>
          <w:color w:val="201F1E"/>
          <w:szCs w:val="24"/>
        </w:rPr>
        <w:t xml:space="preserve"> περιφερειακές επιτροπές προστασίας των δικαιωμάτων των ψυχικά ασθενών</w:t>
      </w:r>
      <w:r>
        <w:rPr>
          <w:rFonts w:eastAsia="Times New Roman"/>
          <w:color w:val="201F1E"/>
          <w:szCs w:val="24"/>
        </w:rPr>
        <w:t xml:space="preserve">. </w:t>
      </w:r>
    </w:p>
    <w:p w14:paraId="6E81966C"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Αυτές </w:t>
      </w:r>
      <w:r w:rsidRPr="009F09B3">
        <w:rPr>
          <w:rFonts w:eastAsia="Times New Roman"/>
          <w:color w:val="201F1E"/>
          <w:szCs w:val="24"/>
        </w:rPr>
        <w:t xml:space="preserve">τις μέρες </w:t>
      </w:r>
      <w:r>
        <w:rPr>
          <w:rFonts w:eastAsia="Times New Roman"/>
          <w:color w:val="201F1E"/>
          <w:szCs w:val="24"/>
        </w:rPr>
        <w:t xml:space="preserve">είναι </w:t>
      </w:r>
      <w:r w:rsidRPr="009F09B3">
        <w:rPr>
          <w:rFonts w:eastAsia="Times New Roman"/>
          <w:color w:val="201F1E"/>
          <w:szCs w:val="24"/>
        </w:rPr>
        <w:t xml:space="preserve">σε διαβούλευση νόμος για την ακούσια νοσηλεία και </w:t>
      </w:r>
      <w:r>
        <w:rPr>
          <w:rFonts w:eastAsia="Times New Roman"/>
          <w:color w:val="201F1E"/>
          <w:szCs w:val="24"/>
        </w:rPr>
        <w:t xml:space="preserve">την εισαγγελική </w:t>
      </w:r>
      <w:r w:rsidRPr="009F09B3">
        <w:rPr>
          <w:rFonts w:eastAsia="Times New Roman"/>
          <w:color w:val="201F1E"/>
          <w:szCs w:val="24"/>
        </w:rPr>
        <w:t>εντολή</w:t>
      </w:r>
      <w:r>
        <w:rPr>
          <w:rFonts w:eastAsia="Times New Roman"/>
          <w:color w:val="201F1E"/>
          <w:szCs w:val="24"/>
        </w:rPr>
        <w:t xml:space="preserve">. Γίνεται </w:t>
      </w:r>
      <w:r w:rsidRPr="009F09B3">
        <w:rPr>
          <w:rFonts w:eastAsia="Times New Roman"/>
          <w:color w:val="201F1E"/>
          <w:szCs w:val="24"/>
        </w:rPr>
        <w:t>σοβαρή εν</w:t>
      </w:r>
      <w:r w:rsidRPr="009F09B3">
        <w:rPr>
          <w:rFonts w:eastAsia="Times New Roman"/>
          <w:color w:val="201F1E"/>
          <w:szCs w:val="24"/>
        </w:rPr>
        <w:t xml:space="preserve">δυνάμωση </w:t>
      </w:r>
      <w:r>
        <w:rPr>
          <w:rFonts w:eastAsia="Times New Roman"/>
          <w:color w:val="201F1E"/>
          <w:szCs w:val="24"/>
        </w:rPr>
        <w:t xml:space="preserve">των </w:t>
      </w:r>
      <w:r w:rsidRPr="009F09B3">
        <w:rPr>
          <w:rFonts w:eastAsia="Times New Roman"/>
          <w:color w:val="201F1E"/>
          <w:szCs w:val="24"/>
        </w:rPr>
        <w:t>ψυχιατρικών τμημάτων και κλινικών</w:t>
      </w:r>
      <w:r>
        <w:rPr>
          <w:rFonts w:eastAsia="Times New Roman"/>
          <w:color w:val="201F1E"/>
          <w:szCs w:val="24"/>
        </w:rPr>
        <w:t>, δίνεται έμφαση στην π</w:t>
      </w:r>
      <w:r w:rsidRPr="009F09B3">
        <w:rPr>
          <w:rFonts w:eastAsia="Times New Roman"/>
          <w:color w:val="201F1E"/>
          <w:szCs w:val="24"/>
        </w:rPr>
        <w:t xml:space="preserve">ρωτοβάθμια φροντίδα και την </w:t>
      </w:r>
      <w:r w:rsidRPr="009F09B3">
        <w:rPr>
          <w:rFonts w:eastAsia="Times New Roman"/>
          <w:color w:val="201F1E"/>
          <w:szCs w:val="24"/>
        </w:rPr>
        <w:lastRenderedPageBreak/>
        <w:t>κοινοτική ψυχιατρική</w:t>
      </w:r>
      <w:r>
        <w:rPr>
          <w:rFonts w:eastAsia="Times New Roman"/>
          <w:color w:val="201F1E"/>
          <w:szCs w:val="24"/>
        </w:rPr>
        <w:t>. Τ</w:t>
      </w:r>
      <w:r w:rsidRPr="009F09B3">
        <w:rPr>
          <w:rFonts w:eastAsia="Times New Roman"/>
          <w:color w:val="201F1E"/>
          <w:szCs w:val="24"/>
        </w:rPr>
        <w:t xml:space="preserve">ρεις νέες ψυχιατρικές κλινικές </w:t>
      </w:r>
      <w:r>
        <w:rPr>
          <w:rFonts w:eastAsia="Times New Roman"/>
          <w:color w:val="201F1E"/>
          <w:szCs w:val="24"/>
        </w:rPr>
        <w:t xml:space="preserve">ιδρύονται </w:t>
      </w:r>
      <w:r w:rsidRPr="009F09B3">
        <w:rPr>
          <w:rFonts w:eastAsia="Times New Roman"/>
          <w:color w:val="201F1E"/>
          <w:szCs w:val="24"/>
        </w:rPr>
        <w:t>σε επαρχιακά νοσοκομεία</w:t>
      </w:r>
      <w:r>
        <w:rPr>
          <w:rFonts w:eastAsia="Times New Roman"/>
          <w:color w:val="201F1E"/>
          <w:szCs w:val="24"/>
        </w:rPr>
        <w:t xml:space="preserve">. Γίνεται προσπάθεια </w:t>
      </w:r>
      <w:proofErr w:type="spellStart"/>
      <w:r>
        <w:rPr>
          <w:rFonts w:eastAsia="Times New Roman"/>
          <w:color w:val="201F1E"/>
          <w:szCs w:val="24"/>
        </w:rPr>
        <w:t>τομεοποίησης</w:t>
      </w:r>
      <w:proofErr w:type="spellEnd"/>
      <w:r>
        <w:rPr>
          <w:rFonts w:eastAsia="Times New Roman"/>
          <w:color w:val="201F1E"/>
          <w:szCs w:val="24"/>
        </w:rPr>
        <w:t xml:space="preserve">, </w:t>
      </w:r>
      <w:proofErr w:type="spellStart"/>
      <w:r>
        <w:rPr>
          <w:rFonts w:eastAsia="Times New Roman"/>
          <w:color w:val="201F1E"/>
          <w:szCs w:val="24"/>
        </w:rPr>
        <w:t>ξεβάλτωμα</w:t>
      </w:r>
      <w:proofErr w:type="spellEnd"/>
      <w:r>
        <w:rPr>
          <w:rFonts w:eastAsia="Times New Roman"/>
          <w:color w:val="201F1E"/>
          <w:szCs w:val="24"/>
        </w:rPr>
        <w:t xml:space="preserve"> </w:t>
      </w:r>
      <w:r w:rsidRPr="009F09B3">
        <w:rPr>
          <w:rFonts w:eastAsia="Times New Roman"/>
          <w:color w:val="201F1E"/>
          <w:szCs w:val="24"/>
        </w:rPr>
        <w:t>της ψυχιατρικής μεταρρύθμισ</w:t>
      </w:r>
      <w:r w:rsidRPr="009F09B3">
        <w:rPr>
          <w:rFonts w:eastAsia="Times New Roman"/>
          <w:color w:val="201F1E"/>
          <w:szCs w:val="24"/>
        </w:rPr>
        <w:t xml:space="preserve">ης που </w:t>
      </w:r>
      <w:r>
        <w:rPr>
          <w:rFonts w:eastAsia="Times New Roman"/>
          <w:color w:val="201F1E"/>
          <w:szCs w:val="24"/>
        </w:rPr>
        <w:t xml:space="preserve">την είχατε οδηγήσει </w:t>
      </w:r>
      <w:r w:rsidRPr="009F09B3">
        <w:rPr>
          <w:rFonts w:eastAsia="Times New Roman"/>
          <w:color w:val="201F1E"/>
          <w:szCs w:val="24"/>
        </w:rPr>
        <w:t>μέσα στην κρίση και στις περικοπές</w:t>
      </w:r>
      <w:r>
        <w:rPr>
          <w:rFonts w:eastAsia="Times New Roman"/>
          <w:color w:val="201F1E"/>
          <w:szCs w:val="24"/>
        </w:rPr>
        <w:t xml:space="preserve"> και </w:t>
      </w:r>
      <w:r w:rsidRPr="009F09B3">
        <w:rPr>
          <w:rFonts w:eastAsia="Times New Roman"/>
          <w:color w:val="201F1E"/>
          <w:szCs w:val="24"/>
        </w:rPr>
        <w:t>στη λιτότητα</w:t>
      </w:r>
      <w:r>
        <w:rPr>
          <w:rFonts w:eastAsia="Times New Roman"/>
          <w:color w:val="201F1E"/>
          <w:szCs w:val="24"/>
        </w:rPr>
        <w:t>.</w:t>
      </w:r>
      <w:r w:rsidRPr="009F09B3">
        <w:rPr>
          <w:rFonts w:eastAsia="Times New Roman"/>
          <w:color w:val="201F1E"/>
          <w:szCs w:val="24"/>
        </w:rPr>
        <w:t xml:space="preserve"> </w:t>
      </w:r>
    </w:p>
    <w:p w14:paraId="6E81966D"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Π</w:t>
      </w:r>
      <w:r w:rsidRPr="009F09B3">
        <w:rPr>
          <w:rFonts w:eastAsia="Times New Roman"/>
          <w:color w:val="201F1E"/>
          <w:szCs w:val="24"/>
        </w:rPr>
        <w:t>αρεμβάσεις για τους εξαρτημένους</w:t>
      </w:r>
      <w:r>
        <w:rPr>
          <w:rFonts w:eastAsia="Times New Roman"/>
          <w:color w:val="201F1E"/>
          <w:szCs w:val="24"/>
        </w:rPr>
        <w:t>: Ά</w:t>
      </w:r>
      <w:r w:rsidRPr="009F09B3">
        <w:rPr>
          <w:rFonts w:eastAsia="Times New Roman"/>
          <w:color w:val="201F1E"/>
          <w:szCs w:val="24"/>
        </w:rPr>
        <w:t xml:space="preserve">λλο πεδίο </w:t>
      </w:r>
      <w:r>
        <w:rPr>
          <w:rFonts w:eastAsia="Times New Roman"/>
          <w:color w:val="201F1E"/>
          <w:szCs w:val="24"/>
        </w:rPr>
        <w:t>δραματικ</w:t>
      </w:r>
      <w:r w:rsidRPr="009F09B3">
        <w:rPr>
          <w:rFonts w:eastAsia="Times New Roman"/>
          <w:color w:val="201F1E"/>
          <w:szCs w:val="24"/>
        </w:rPr>
        <w:t xml:space="preserve">ής </w:t>
      </w:r>
      <w:r>
        <w:rPr>
          <w:rFonts w:eastAsia="Times New Roman"/>
          <w:color w:val="201F1E"/>
          <w:szCs w:val="24"/>
        </w:rPr>
        <w:t xml:space="preserve">περιθωριοποίησης, κοινωνικού αποκλεισμού και αναξιοπρέπειας. </w:t>
      </w:r>
    </w:p>
    <w:p w14:paraId="6E81966E"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Όσον αφορά τους χώρους προστασίας της δημόσιας υ</w:t>
      </w:r>
      <w:r w:rsidRPr="009F09B3">
        <w:rPr>
          <w:rFonts w:eastAsia="Times New Roman"/>
          <w:color w:val="201F1E"/>
          <w:szCs w:val="24"/>
        </w:rPr>
        <w:t xml:space="preserve">γείας </w:t>
      </w:r>
      <w:r w:rsidRPr="009F09B3">
        <w:rPr>
          <w:rFonts w:eastAsia="Times New Roman"/>
          <w:color w:val="201F1E"/>
          <w:szCs w:val="24"/>
        </w:rPr>
        <w:t>και της προσωπικής υγείας</w:t>
      </w:r>
      <w:r>
        <w:rPr>
          <w:rFonts w:eastAsia="Times New Roman"/>
          <w:color w:val="201F1E"/>
          <w:szCs w:val="24"/>
        </w:rPr>
        <w:t xml:space="preserve">, τους χώρους εποπτευόμενης χρήσης, έχουμε βγάλει </w:t>
      </w:r>
      <w:r w:rsidRPr="009F09B3">
        <w:rPr>
          <w:rFonts w:eastAsia="Times New Roman"/>
          <w:color w:val="201F1E"/>
          <w:szCs w:val="24"/>
        </w:rPr>
        <w:t xml:space="preserve">σε διαβούλευση την κοινή υπουργική απόφαση που ρυθμίζει </w:t>
      </w:r>
      <w:r>
        <w:rPr>
          <w:rFonts w:eastAsia="Times New Roman"/>
          <w:color w:val="201F1E"/>
          <w:szCs w:val="24"/>
        </w:rPr>
        <w:t xml:space="preserve">τις </w:t>
      </w:r>
      <w:r w:rsidRPr="009F09B3">
        <w:rPr>
          <w:rFonts w:eastAsia="Times New Roman"/>
          <w:color w:val="201F1E"/>
          <w:szCs w:val="24"/>
        </w:rPr>
        <w:t>λεπτομέρειες και στο αμέσως επόμενο διάστημα θα έχουμε τους πρώτους σε λειτουργία</w:t>
      </w:r>
      <w:r>
        <w:rPr>
          <w:rFonts w:eastAsia="Times New Roman"/>
          <w:color w:val="201F1E"/>
          <w:szCs w:val="24"/>
        </w:rPr>
        <w:t>, μαζί με μι</w:t>
      </w:r>
      <w:r w:rsidRPr="009F09B3">
        <w:rPr>
          <w:rFonts w:eastAsia="Times New Roman"/>
          <w:color w:val="201F1E"/>
          <w:szCs w:val="24"/>
        </w:rPr>
        <w:t>α συνολική δέσμη παρεμβάσεων</w:t>
      </w:r>
      <w:r w:rsidRPr="009F09B3">
        <w:rPr>
          <w:rFonts w:eastAsia="Times New Roman"/>
          <w:color w:val="201F1E"/>
          <w:szCs w:val="24"/>
        </w:rPr>
        <w:t xml:space="preserve"> που θέλουν να μειώσουν τη</w:t>
      </w:r>
      <w:r>
        <w:rPr>
          <w:rFonts w:eastAsia="Times New Roman"/>
          <w:color w:val="201F1E"/>
          <w:szCs w:val="24"/>
        </w:rPr>
        <w:t xml:space="preserve"> βλάβη, </w:t>
      </w:r>
      <w:r w:rsidRPr="009F09B3">
        <w:rPr>
          <w:rFonts w:eastAsia="Times New Roman"/>
          <w:color w:val="201F1E"/>
          <w:szCs w:val="24"/>
        </w:rPr>
        <w:t>να βγάλουν ανθρώπους α</w:t>
      </w:r>
      <w:r>
        <w:rPr>
          <w:rFonts w:eastAsia="Times New Roman"/>
          <w:color w:val="201F1E"/>
          <w:szCs w:val="24"/>
        </w:rPr>
        <w:t xml:space="preserve">πό την πιάτσα και την εξαθλίωση, </w:t>
      </w:r>
      <w:r w:rsidRPr="009F09B3">
        <w:rPr>
          <w:rFonts w:eastAsia="Times New Roman"/>
          <w:color w:val="201F1E"/>
          <w:szCs w:val="24"/>
        </w:rPr>
        <w:t>να τους φέρουν σε επαφή με τις δομές του συστήματος υγείας</w:t>
      </w:r>
      <w:r>
        <w:rPr>
          <w:rFonts w:eastAsia="Times New Roman"/>
          <w:color w:val="201F1E"/>
          <w:szCs w:val="24"/>
        </w:rPr>
        <w:t>, να τους δώσουν μι</w:t>
      </w:r>
      <w:r w:rsidRPr="009F09B3">
        <w:rPr>
          <w:rFonts w:eastAsia="Times New Roman"/>
          <w:color w:val="201F1E"/>
          <w:szCs w:val="24"/>
        </w:rPr>
        <w:t xml:space="preserve">α προοπτική σταδιακής απεξάρτησης και </w:t>
      </w:r>
      <w:r w:rsidRPr="009F09B3">
        <w:rPr>
          <w:rFonts w:eastAsia="Times New Roman"/>
          <w:color w:val="201F1E"/>
          <w:szCs w:val="24"/>
        </w:rPr>
        <w:lastRenderedPageBreak/>
        <w:t xml:space="preserve">ομαλής </w:t>
      </w:r>
      <w:r>
        <w:rPr>
          <w:rFonts w:eastAsia="Times New Roman"/>
          <w:color w:val="201F1E"/>
          <w:szCs w:val="24"/>
        </w:rPr>
        <w:t xml:space="preserve">κοινωνικής </w:t>
      </w:r>
      <w:r w:rsidRPr="009F09B3">
        <w:rPr>
          <w:rFonts w:eastAsia="Times New Roman"/>
          <w:color w:val="201F1E"/>
          <w:szCs w:val="24"/>
        </w:rPr>
        <w:t>επανένταξης και μάλιστα θεσμοθετών</w:t>
      </w:r>
      <w:r w:rsidRPr="009F09B3">
        <w:rPr>
          <w:rFonts w:eastAsia="Times New Roman"/>
          <w:color w:val="201F1E"/>
          <w:szCs w:val="24"/>
        </w:rPr>
        <w:t xml:space="preserve">τας κοινωνικούς συνεταιρισμούς </w:t>
      </w:r>
      <w:r>
        <w:rPr>
          <w:rFonts w:eastAsia="Times New Roman"/>
          <w:color w:val="201F1E"/>
          <w:szCs w:val="24"/>
        </w:rPr>
        <w:t xml:space="preserve">ένταξης, </w:t>
      </w:r>
      <w:r w:rsidRPr="009F09B3">
        <w:rPr>
          <w:rFonts w:eastAsia="Times New Roman"/>
          <w:color w:val="201F1E"/>
          <w:szCs w:val="24"/>
        </w:rPr>
        <w:t>πρωτοποριακή μορφή κοινωνικής οικονομίας ειδικά για τους εξαρτημένους</w:t>
      </w:r>
      <w:r>
        <w:rPr>
          <w:rFonts w:eastAsia="Times New Roman"/>
          <w:color w:val="201F1E"/>
          <w:szCs w:val="24"/>
        </w:rPr>
        <w:t>,</w:t>
      </w:r>
      <w:r w:rsidRPr="009F09B3">
        <w:rPr>
          <w:rFonts w:eastAsia="Times New Roman"/>
          <w:color w:val="201F1E"/>
          <w:szCs w:val="24"/>
        </w:rPr>
        <w:t xml:space="preserve"> κατά το πολύ καλό μοντέλο των </w:t>
      </w:r>
      <w:r>
        <w:rPr>
          <w:rFonts w:eastAsia="Times New Roman"/>
          <w:color w:val="201F1E"/>
          <w:szCs w:val="24"/>
        </w:rPr>
        <w:t xml:space="preserve">ΚΥΣΠΕ, των </w:t>
      </w:r>
      <w:r w:rsidRPr="009F09B3">
        <w:rPr>
          <w:rFonts w:eastAsia="Times New Roman"/>
          <w:color w:val="201F1E"/>
          <w:szCs w:val="24"/>
        </w:rPr>
        <w:t>συνεταιριστικών μορφών που περιλαμβάνουν και ψυχ</w:t>
      </w:r>
      <w:r>
        <w:rPr>
          <w:rFonts w:eastAsia="Times New Roman"/>
          <w:color w:val="201F1E"/>
          <w:szCs w:val="24"/>
        </w:rPr>
        <w:t xml:space="preserve">ικά </w:t>
      </w:r>
      <w:r w:rsidRPr="009F09B3">
        <w:rPr>
          <w:rFonts w:eastAsia="Times New Roman"/>
          <w:color w:val="201F1E"/>
          <w:szCs w:val="24"/>
        </w:rPr>
        <w:t>ασθενείς και που σήμερα στ</w:t>
      </w:r>
      <w:r>
        <w:rPr>
          <w:rFonts w:eastAsia="Times New Roman"/>
          <w:color w:val="201F1E"/>
          <w:szCs w:val="24"/>
        </w:rPr>
        <w:t>ην Ελλάδα είναι σε μία περ</w:t>
      </w:r>
      <w:r>
        <w:rPr>
          <w:rFonts w:eastAsia="Times New Roman"/>
          <w:color w:val="201F1E"/>
          <w:szCs w:val="24"/>
        </w:rPr>
        <w:t>ίοδο ε</w:t>
      </w:r>
      <w:r w:rsidRPr="009F09B3">
        <w:rPr>
          <w:rFonts w:eastAsia="Times New Roman"/>
          <w:color w:val="201F1E"/>
          <w:szCs w:val="24"/>
        </w:rPr>
        <w:t>πίσης ανάκαμψης και ευημερίας</w:t>
      </w:r>
      <w:r>
        <w:rPr>
          <w:rFonts w:eastAsia="Times New Roman"/>
          <w:color w:val="201F1E"/>
          <w:szCs w:val="24"/>
        </w:rPr>
        <w:t>,</w:t>
      </w:r>
      <w:r w:rsidRPr="009F09B3">
        <w:rPr>
          <w:rFonts w:eastAsia="Times New Roman"/>
          <w:color w:val="201F1E"/>
          <w:szCs w:val="24"/>
        </w:rPr>
        <w:t xml:space="preserve"> μετά από τη σημαντική χρηματοδοτική ενίσχυση </w:t>
      </w:r>
      <w:r>
        <w:rPr>
          <w:rFonts w:eastAsia="Times New Roman"/>
          <w:color w:val="201F1E"/>
          <w:szCs w:val="24"/>
        </w:rPr>
        <w:t>-</w:t>
      </w:r>
      <w:r w:rsidRPr="009F09B3">
        <w:rPr>
          <w:rFonts w:eastAsia="Times New Roman"/>
          <w:color w:val="201F1E"/>
          <w:szCs w:val="24"/>
        </w:rPr>
        <w:t>πάνω από 4 εκατομμύρια ευρώ</w:t>
      </w:r>
      <w:r>
        <w:rPr>
          <w:rFonts w:eastAsia="Times New Roman"/>
          <w:color w:val="201F1E"/>
          <w:szCs w:val="24"/>
        </w:rPr>
        <w:t xml:space="preserve">- που δέχτηκαν τα δύο, </w:t>
      </w:r>
      <w:r w:rsidRPr="009F09B3">
        <w:rPr>
          <w:rFonts w:eastAsia="Times New Roman"/>
          <w:color w:val="201F1E"/>
          <w:szCs w:val="24"/>
        </w:rPr>
        <w:t>τρία τελευταία χρόνια</w:t>
      </w:r>
      <w:r>
        <w:rPr>
          <w:rFonts w:eastAsia="Times New Roman"/>
          <w:color w:val="201F1E"/>
          <w:szCs w:val="24"/>
        </w:rPr>
        <w:t xml:space="preserve">. </w:t>
      </w:r>
    </w:p>
    <w:p w14:paraId="6E81966F"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Αδιανόητα </w:t>
      </w:r>
      <w:r w:rsidRPr="009F09B3">
        <w:rPr>
          <w:rFonts w:eastAsia="Times New Roman"/>
          <w:color w:val="201F1E"/>
          <w:szCs w:val="24"/>
        </w:rPr>
        <w:t>πράγματα γ</w:t>
      </w:r>
      <w:r>
        <w:rPr>
          <w:rFonts w:eastAsia="Times New Roman"/>
          <w:color w:val="201F1E"/>
          <w:szCs w:val="24"/>
        </w:rPr>
        <w:t>ια την πολιτική η οποία ασκήθηκε τα προηγούμενα χρόνια. Είναι άλλο πολιτικό σχέ</w:t>
      </w:r>
      <w:r>
        <w:rPr>
          <w:rFonts w:eastAsia="Times New Roman"/>
          <w:color w:val="201F1E"/>
          <w:szCs w:val="24"/>
        </w:rPr>
        <w:t>διο, γιατί υπάρχει μι</w:t>
      </w:r>
      <w:r w:rsidRPr="009F09B3">
        <w:rPr>
          <w:rFonts w:eastAsia="Times New Roman"/>
          <w:color w:val="201F1E"/>
          <w:szCs w:val="24"/>
        </w:rPr>
        <w:t xml:space="preserve">α θεμελιώδης και </w:t>
      </w:r>
      <w:proofErr w:type="spellStart"/>
      <w:r w:rsidRPr="009F09B3">
        <w:rPr>
          <w:rFonts w:eastAsia="Times New Roman"/>
          <w:color w:val="201F1E"/>
          <w:szCs w:val="24"/>
        </w:rPr>
        <w:t>αξιακή</w:t>
      </w:r>
      <w:proofErr w:type="spellEnd"/>
      <w:r w:rsidRPr="009F09B3">
        <w:rPr>
          <w:rFonts w:eastAsia="Times New Roman"/>
          <w:color w:val="201F1E"/>
          <w:szCs w:val="24"/>
        </w:rPr>
        <w:t xml:space="preserve"> διαφορά</w:t>
      </w:r>
      <w:r>
        <w:rPr>
          <w:rFonts w:eastAsia="Times New Roman"/>
          <w:color w:val="201F1E"/>
          <w:szCs w:val="24"/>
        </w:rPr>
        <w:t xml:space="preserve">. </w:t>
      </w:r>
    </w:p>
    <w:p w14:paraId="6E819670" w14:textId="77777777" w:rsidR="004B0DF5" w:rsidRDefault="00471FB5">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ς του χρόνου ομιλίας του κυρίου Υπουργού)</w:t>
      </w:r>
    </w:p>
    <w:p w14:paraId="6E819671"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 Επιτρέψτε μου, κύριε Πρόεδρε, να μιλήσω για λίγο ακόμη. </w:t>
      </w:r>
    </w:p>
    <w:p w14:paraId="6E819672"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lastRenderedPageBreak/>
        <w:t>Η</w:t>
      </w:r>
      <w:r w:rsidRPr="009F09B3">
        <w:rPr>
          <w:rFonts w:eastAsia="Times New Roman"/>
          <w:color w:val="201F1E"/>
          <w:szCs w:val="24"/>
        </w:rPr>
        <w:t xml:space="preserve"> διαφορά είναι </w:t>
      </w:r>
      <w:r>
        <w:rPr>
          <w:rFonts w:eastAsia="Times New Roman"/>
          <w:color w:val="201F1E"/>
          <w:szCs w:val="24"/>
        </w:rPr>
        <w:t>η ιδέα της ισότητας -</w:t>
      </w:r>
      <w:r w:rsidRPr="009F09B3">
        <w:rPr>
          <w:rFonts w:eastAsia="Times New Roman"/>
          <w:color w:val="201F1E"/>
          <w:szCs w:val="24"/>
        </w:rPr>
        <w:t>αυτό είναι το μείζον</w:t>
      </w:r>
      <w:r>
        <w:rPr>
          <w:rFonts w:eastAsia="Times New Roman"/>
          <w:color w:val="201F1E"/>
          <w:szCs w:val="24"/>
        </w:rPr>
        <w:t xml:space="preserve">- </w:t>
      </w:r>
      <w:r w:rsidRPr="009F09B3">
        <w:rPr>
          <w:rFonts w:eastAsia="Times New Roman"/>
          <w:color w:val="201F1E"/>
          <w:szCs w:val="24"/>
        </w:rPr>
        <w:t>της αντιμετώπισης και της εξάλειψης των ανισοτήτων</w:t>
      </w:r>
      <w:r>
        <w:rPr>
          <w:rFonts w:eastAsia="Times New Roman"/>
          <w:color w:val="201F1E"/>
          <w:szCs w:val="24"/>
        </w:rPr>
        <w:t>,</w:t>
      </w:r>
      <w:r w:rsidRPr="009F09B3">
        <w:rPr>
          <w:rFonts w:eastAsia="Times New Roman"/>
          <w:color w:val="201F1E"/>
          <w:szCs w:val="24"/>
        </w:rPr>
        <w:t xml:space="preserve"> ειδικά στον τομέα της υγείας και άρα και της κοινωνικής αναδιανομής</w:t>
      </w:r>
      <w:r>
        <w:rPr>
          <w:rFonts w:eastAsia="Times New Roman"/>
          <w:color w:val="201F1E"/>
          <w:szCs w:val="24"/>
        </w:rPr>
        <w:t xml:space="preserve">. </w:t>
      </w:r>
      <w:r w:rsidRPr="009F09B3">
        <w:rPr>
          <w:rFonts w:eastAsia="Times New Roman"/>
          <w:color w:val="201F1E"/>
          <w:szCs w:val="24"/>
        </w:rPr>
        <w:t>Αυτή είναι η θεμελιώδης ιδεολογική</w:t>
      </w:r>
      <w:r>
        <w:rPr>
          <w:rFonts w:eastAsia="Times New Roman"/>
          <w:color w:val="201F1E"/>
          <w:szCs w:val="24"/>
        </w:rPr>
        <w:t>,</w:t>
      </w:r>
      <w:r w:rsidRPr="009F09B3">
        <w:rPr>
          <w:rFonts w:eastAsia="Times New Roman"/>
          <w:color w:val="201F1E"/>
          <w:szCs w:val="24"/>
        </w:rPr>
        <w:t xml:space="preserve"> κοσμοθεωρητική</w:t>
      </w:r>
      <w:r>
        <w:rPr>
          <w:rFonts w:eastAsia="Times New Roman"/>
          <w:color w:val="201F1E"/>
          <w:szCs w:val="24"/>
        </w:rPr>
        <w:t>,</w:t>
      </w:r>
      <w:r w:rsidRPr="009F09B3">
        <w:rPr>
          <w:rFonts w:eastAsia="Times New Roman"/>
          <w:color w:val="201F1E"/>
          <w:szCs w:val="24"/>
        </w:rPr>
        <w:t xml:space="preserve"> προγραμματ</w:t>
      </w:r>
      <w:r>
        <w:rPr>
          <w:rFonts w:eastAsia="Times New Roman"/>
          <w:color w:val="201F1E"/>
          <w:szCs w:val="24"/>
        </w:rPr>
        <w:t>ική και π</w:t>
      </w:r>
      <w:r w:rsidRPr="009F09B3">
        <w:rPr>
          <w:rFonts w:eastAsia="Times New Roman"/>
          <w:color w:val="201F1E"/>
          <w:szCs w:val="24"/>
        </w:rPr>
        <w:t>ολιτική μας διαφορά</w:t>
      </w:r>
      <w:r>
        <w:rPr>
          <w:rFonts w:eastAsia="Times New Roman"/>
          <w:color w:val="201F1E"/>
          <w:szCs w:val="24"/>
        </w:rPr>
        <w:t xml:space="preserve">. </w:t>
      </w:r>
    </w:p>
    <w:p w14:paraId="6E819673"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Ε</w:t>
      </w:r>
      <w:r w:rsidRPr="009F09B3">
        <w:rPr>
          <w:rFonts w:eastAsia="Times New Roman"/>
          <w:color w:val="201F1E"/>
          <w:szCs w:val="24"/>
        </w:rPr>
        <w:t>σείς θέλετε ανταγωνισμό</w:t>
      </w:r>
      <w:r>
        <w:rPr>
          <w:rFonts w:eastAsia="Times New Roman"/>
          <w:color w:val="201F1E"/>
          <w:szCs w:val="24"/>
        </w:rPr>
        <w:t xml:space="preserve">, ελευθερία της </w:t>
      </w:r>
      <w:r>
        <w:rPr>
          <w:rFonts w:eastAsia="Times New Roman"/>
          <w:color w:val="201F1E"/>
          <w:szCs w:val="24"/>
        </w:rPr>
        <w:t>αγοράς, συρρίκνωση του δημόσιου συστή</w:t>
      </w:r>
      <w:r w:rsidRPr="009F09B3">
        <w:rPr>
          <w:rFonts w:eastAsia="Times New Roman"/>
          <w:color w:val="201F1E"/>
          <w:szCs w:val="24"/>
        </w:rPr>
        <w:t>ματος υγείας</w:t>
      </w:r>
      <w:r>
        <w:rPr>
          <w:rFonts w:eastAsia="Times New Roman"/>
          <w:color w:val="201F1E"/>
          <w:szCs w:val="24"/>
        </w:rPr>
        <w:t xml:space="preserve">. Μην είστε κολλημένοι τώρα με </w:t>
      </w:r>
      <w:r w:rsidRPr="009F09B3">
        <w:rPr>
          <w:rFonts w:eastAsia="Times New Roman"/>
          <w:color w:val="201F1E"/>
          <w:szCs w:val="24"/>
        </w:rPr>
        <w:t>τις δημόσιες δομές</w:t>
      </w:r>
      <w:r>
        <w:rPr>
          <w:rFonts w:eastAsia="Times New Roman"/>
          <w:color w:val="201F1E"/>
          <w:szCs w:val="24"/>
        </w:rPr>
        <w:t>! Δ</w:t>
      </w:r>
      <w:r w:rsidRPr="009F09B3">
        <w:rPr>
          <w:rFonts w:eastAsia="Times New Roman"/>
          <w:color w:val="201F1E"/>
          <w:szCs w:val="24"/>
        </w:rPr>
        <w:t xml:space="preserve">ημόσιο </w:t>
      </w:r>
      <w:r>
        <w:rPr>
          <w:rFonts w:eastAsia="Times New Roman"/>
          <w:color w:val="201F1E"/>
          <w:szCs w:val="24"/>
        </w:rPr>
        <w:t>δεν είναι μόνο το κ</w:t>
      </w:r>
      <w:r w:rsidRPr="009F09B3">
        <w:rPr>
          <w:rFonts w:eastAsia="Times New Roman"/>
          <w:color w:val="201F1E"/>
          <w:szCs w:val="24"/>
        </w:rPr>
        <w:t>ρατικό</w:t>
      </w:r>
      <w:r>
        <w:rPr>
          <w:rFonts w:eastAsia="Times New Roman"/>
          <w:color w:val="201F1E"/>
          <w:szCs w:val="24"/>
        </w:rPr>
        <w:t>. Ας το αφήσουμε. Έ</w:t>
      </w:r>
      <w:r w:rsidRPr="009F09B3">
        <w:rPr>
          <w:rFonts w:eastAsia="Times New Roman"/>
          <w:color w:val="201F1E"/>
          <w:szCs w:val="24"/>
        </w:rPr>
        <w:t xml:space="preserve">χουμε </w:t>
      </w:r>
      <w:r>
        <w:rPr>
          <w:rFonts w:eastAsia="Times New Roman"/>
          <w:color w:val="201F1E"/>
          <w:szCs w:val="24"/>
        </w:rPr>
        <w:t xml:space="preserve">έναν </w:t>
      </w:r>
      <w:proofErr w:type="spellStart"/>
      <w:r>
        <w:rPr>
          <w:rFonts w:eastAsia="Times New Roman"/>
          <w:color w:val="201F1E"/>
          <w:szCs w:val="24"/>
        </w:rPr>
        <w:t>υπερ</w:t>
      </w:r>
      <w:r w:rsidRPr="009F09B3">
        <w:rPr>
          <w:rFonts w:eastAsia="Times New Roman"/>
          <w:color w:val="201F1E"/>
          <w:szCs w:val="24"/>
        </w:rPr>
        <w:t>αναπτυγμένο</w:t>
      </w:r>
      <w:proofErr w:type="spellEnd"/>
      <w:r w:rsidRPr="009F09B3">
        <w:rPr>
          <w:rFonts w:eastAsia="Times New Roman"/>
          <w:color w:val="201F1E"/>
          <w:szCs w:val="24"/>
        </w:rPr>
        <w:t xml:space="preserve"> ιδιωτικό τομέα στην Ελλάδα</w:t>
      </w:r>
      <w:r>
        <w:rPr>
          <w:rFonts w:eastAsia="Times New Roman"/>
          <w:color w:val="201F1E"/>
          <w:szCs w:val="24"/>
        </w:rPr>
        <w:t xml:space="preserve">, </w:t>
      </w:r>
      <w:r w:rsidRPr="009F09B3">
        <w:rPr>
          <w:rFonts w:eastAsia="Times New Roman"/>
          <w:color w:val="201F1E"/>
          <w:szCs w:val="24"/>
        </w:rPr>
        <w:t>πρέπει να το</w:t>
      </w:r>
      <w:r>
        <w:rPr>
          <w:rFonts w:eastAsia="Times New Roman"/>
          <w:color w:val="201F1E"/>
          <w:szCs w:val="24"/>
        </w:rPr>
        <w:t>ν</w:t>
      </w:r>
      <w:r w:rsidRPr="009F09B3">
        <w:rPr>
          <w:rFonts w:eastAsia="Times New Roman"/>
          <w:color w:val="201F1E"/>
          <w:szCs w:val="24"/>
        </w:rPr>
        <w:t xml:space="preserve"> αξιοποιήσουμε</w:t>
      </w:r>
      <w:r>
        <w:rPr>
          <w:rFonts w:eastAsia="Times New Roman"/>
          <w:color w:val="201F1E"/>
          <w:szCs w:val="24"/>
        </w:rPr>
        <w:t>,</w:t>
      </w:r>
      <w:r w:rsidRPr="009F09B3">
        <w:rPr>
          <w:rFonts w:eastAsia="Times New Roman"/>
          <w:color w:val="201F1E"/>
          <w:szCs w:val="24"/>
        </w:rPr>
        <w:t xml:space="preserve"> να αγοράζουμε υπηρεσ</w:t>
      </w:r>
      <w:r w:rsidRPr="009F09B3">
        <w:rPr>
          <w:rFonts w:eastAsia="Times New Roman"/>
          <w:color w:val="201F1E"/>
          <w:szCs w:val="24"/>
        </w:rPr>
        <w:t>ίες από τον ιδιωτικό τομέα</w:t>
      </w:r>
      <w:r>
        <w:rPr>
          <w:rFonts w:eastAsia="Times New Roman"/>
          <w:color w:val="201F1E"/>
          <w:szCs w:val="24"/>
        </w:rPr>
        <w:t>.</w:t>
      </w:r>
      <w:r w:rsidRPr="009F09B3">
        <w:rPr>
          <w:rFonts w:eastAsia="Times New Roman"/>
          <w:color w:val="201F1E"/>
          <w:szCs w:val="24"/>
        </w:rPr>
        <w:t xml:space="preserve"> </w:t>
      </w:r>
      <w:r>
        <w:rPr>
          <w:rFonts w:eastAsia="Times New Roman"/>
          <w:color w:val="201F1E"/>
          <w:szCs w:val="24"/>
        </w:rPr>
        <w:t>Α</w:t>
      </w:r>
      <w:r w:rsidRPr="009F09B3">
        <w:rPr>
          <w:rFonts w:eastAsia="Times New Roman"/>
          <w:color w:val="201F1E"/>
          <w:szCs w:val="24"/>
        </w:rPr>
        <w:t xml:space="preserve">υτό είναι το εναλλακτικό </w:t>
      </w:r>
      <w:r>
        <w:rPr>
          <w:rFonts w:eastAsia="Times New Roman"/>
          <w:color w:val="201F1E"/>
          <w:szCs w:val="24"/>
        </w:rPr>
        <w:t xml:space="preserve">σας πολιτικό </w:t>
      </w:r>
      <w:r w:rsidRPr="009F09B3">
        <w:rPr>
          <w:rFonts w:eastAsia="Times New Roman"/>
          <w:color w:val="201F1E"/>
          <w:szCs w:val="24"/>
        </w:rPr>
        <w:t>σχέδιο</w:t>
      </w:r>
      <w:r>
        <w:rPr>
          <w:rFonts w:eastAsia="Times New Roman"/>
          <w:color w:val="201F1E"/>
          <w:szCs w:val="24"/>
        </w:rPr>
        <w:t>. Δεν είναι κρυφή γοητεία,</w:t>
      </w:r>
      <w:r w:rsidRPr="009F09B3">
        <w:rPr>
          <w:rFonts w:eastAsia="Times New Roman"/>
          <w:color w:val="201F1E"/>
          <w:szCs w:val="24"/>
        </w:rPr>
        <w:t xml:space="preserve"> είναι </w:t>
      </w:r>
      <w:r>
        <w:rPr>
          <w:rFonts w:eastAsia="Times New Roman"/>
          <w:color w:val="201F1E"/>
          <w:szCs w:val="24"/>
        </w:rPr>
        <w:t>ωμός</w:t>
      </w:r>
      <w:r w:rsidRPr="009F09B3">
        <w:rPr>
          <w:rFonts w:eastAsia="Times New Roman"/>
          <w:color w:val="201F1E"/>
          <w:szCs w:val="24"/>
        </w:rPr>
        <w:t xml:space="preserve"> νεοφιλελευθερισμός και </w:t>
      </w:r>
      <w:r>
        <w:rPr>
          <w:rFonts w:eastAsia="Times New Roman"/>
          <w:color w:val="201F1E"/>
          <w:szCs w:val="24"/>
        </w:rPr>
        <w:t xml:space="preserve">οδηγεί </w:t>
      </w:r>
      <w:r w:rsidRPr="009F09B3">
        <w:rPr>
          <w:rFonts w:eastAsia="Times New Roman"/>
          <w:color w:val="201F1E"/>
          <w:szCs w:val="24"/>
        </w:rPr>
        <w:t>στη δραματική υποχώρηση της ποιότητας της φροντίδας προς τους αδύναμους</w:t>
      </w:r>
      <w:r>
        <w:rPr>
          <w:rFonts w:eastAsia="Times New Roman"/>
          <w:color w:val="201F1E"/>
          <w:szCs w:val="24"/>
        </w:rPr>
        <w:t xml:space="preserve">, </w:t>
      </w:r>
      <w:r w:rsidRPr="009F09B3">
        <w:rPr>
          <w:rFonts w:eastAsia="Times New Roman"/>
          <w:color w:val="201F1E"/>
          <w:szCs w:val="24"/>
        </w:rPr>
        <w:t>οξύνει τις ανισότητες</w:t>
      </w:r>
      <w:r>
        <w:rPr>
          <w:rFonts w:eastAsia="Times New Roman"/>
          <w:color w:val="201F1E"/>
          <w:szCs w:val="24"/>
        </w:rPr>
        <w:t xml:space="preserve">, </w:t>
      </w:r>
      <w:r w:rsidRPr="009F09B3">
        <w:rPr>
          <w:rFonts w:eastAsia="Times New Roman"/>
          <w:color w:val="201F1E"/>
          <w:szCs w:val="24"/>
        </w:rPr>
        <w:t xml:space="preserve">μεταφέρει </w:t>
      </w:r>
      <w:r>
        <w:rPr>
          <w:rFonts w:eastAsia="Times New Roman"/>
          <w:color w:val="201F1E"/>
          <w:szCs w:val="24"/>
        </w:rPr>
        <w:t>οικονομικ</w:t>
      </w:r>
      <w:r>
        <w:rPr>
          <w:rFonts w:eastAsia="Times New Roman"/>
          <w:color w:val="201F1E"/>
          <w:szCs w:val="24"/>
        </w:rPr>
        <w:t>ά β</w:t>
      </w:r>
      <w:r w:rsidRPr="009F09B3">
        <w:rPr>
          <w:rFonts w:eastAsia="Times New Roman"/>
          <w:color w:val="201F1E"/>
          <w:szCs w:val="24"/>
        </w:rPr>
        <w:t xml:space="preserve">άρη στις </w:t>
      </w:r>
      <w:r>
        <w:rPr>
          <w:rFonts w:eastAsia="Times New Roman"/>
          <w:color w:val="201F1E"/>
          <w:szCs w:val="24"/>
        </w:rPr>
        <w:t xml:space="preserve">τσέπες των ανθρώπων. </w:t>
      </w:r>
    </w:p>
    <w:p w14:paraId="6E819674"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lastRenderedPageBreak/>
        <w:t xml:space="preserve">Αυτή η προσπάθεια, αγαπητοί </w:t>
      </w:r>
      <w:r w:rsidRPr="009F09B3">
        <w:rPr>
          <w:rFonts w:eastAsia="Times New Roman"/>
          <w:color w:val="201F1E"/>
          <w:szCs w:val="24"/>
        </w:rPr>
        <w:t>συνάδελφοι</w:t>
      </w:r>
      <w:r>
        <w:rPr>
          <w:rFonts w:eastAsia="Times New Roman"/>
          <w:color w:val="201F1E"/>
          <w:szCs w:val="24"/>
        </w:rPr>
        <w:t>,</w:t>
      </w:r>
      <w:r w:rsidRPr="009F09B3">
        <w:rPr>
          <w:rFonts w:eastAsia="Times New Roman"/>
          <w:color w:val="201F1E"/>
          <w:szCs w:val="24"/>
        </w:rPr>
        <w:t xml:space="preserve"> στο Υπουργείο Υγείας </w:t>
      </w:r>
      <w:r>
        <w:rPr>
          <w:rFonts w:eastAsia="Times New Roman"/>
          <w:color w:val="201F1E"/>
          <w:szCs w:val="24"/>
        </w:rPr>
        <w:t xml:space="preserve">μαζί με πάρα πολλά άλλα </w:t>
      </w:r>
      <w:r w:rsidRPr="009F09B3">
        <w:rPr>
          <w:rFonts w:eastAsia="Times New Roman"/>
          <w:color w:val="201F1E"/>
          <w:szCs w:val="24"/>
        </w:rPr>
        <w:t>πράγματα</w:t>
      </w:r>
      <w:r>
        <w:rPr>
          <w:rFonts w:eastAsia="Times New Roman"/>
          <w:color w:val="201F1E"/>
          <w:szCs w:val="24"/>
        </w:rPr>
        <w:t>, τα οποία π</w:t>
      </w:r>
      <w:r w:rsidRPr="009F09B3">
        <w:rPr>
          <w:rFonts w:eastAsia="Times New Roman"/>
          <w:color w:val="201F1E"/>
          <w:szCs w:val="24"/>
        </w:rPr>
        <w:t xml:space="preserve">ροφανώς δεν μπορώ να </w:t>
      </w:r>
      <w:r>
        <w:rPr>
          <w:rFonts w:eastAsia="Times New Roman"/>
          <w:color w:val="201F1E"/>
          <w:szCs w:val="24"/>
        </w:rPr>
        <w:t xml:space="preserve">παρουσιάσω, </w:t>
      </w:r>
      <w:r w:rsidRPr="009F09B3">
        <w:rPr>
          <w:rFonts w:eastAsia="Times New Roman"/>
          <w:color w:val="201F1E"/>
          <w:szCs w:val="24"/>
        </w:rPr>
        <w:t xml:space="preserve"> έγινε με συλλογικό τρόπο</w:t>
      </w:r>
      <w:r>
        <w:rPr>
          <w:rFonts w:eastAsia="Times New Roman"/>
          <w:color w:val="201F1E"/>
          <w:szCs w:val="24"/>
        </w:rPr>
        <w:t>,</w:t>
      </w:r>
      <w:r w:rsidRPr="009F09B3">
        <w:rPr>
          <w:rFonts w:eastAsia="Times New Roman"/>
          <w:color w:val="201F1E"/>
          <w:szCs w:val="24"/>
        </w:rPr>
        <w:t xml:space="preserve"> με τη φιλότιμη προσπάθεια και αφοσίωση όλης της πολιτικής</w:t>
      </w:r>
      <w:r w:rsidRPr="009F09B3">
        <w:rPr>
          <w:rFonts w:eastAsia="Times New Roman"/>
          <w:color w:val="201F1E"/>
          <w:szCs w:val="24"/>
        </w:rPr>
        <w:t xml:space="preserve"> ηγεσίας</w:t>
      </w:r>
      <w:r>
        <w:rPr>
          <w:rFonts w:eastAsia="Times New Roman"/>
          <w:color w:val="201F1E"/>
          <w:szCs w:val="24"/>
        </w:rPr>
        <w:t xml:space="preserve">, με τη διακριτή </w:t>
      </w:r>
      <w:r w:rsidRPr="009F09B3">
        <w:rPr>
          <w:rFonts w:eastAsia="Times New Roman"/>
          <w:color w:val="201F1E"/>
          <w:szCs w:val="24"/>
        </w:rPr>
        <w:t xml:space="preserve">συμβολή του Παύλου </w:t>
      </w:r>
      <w:proofErr w:type="spellStart"/>
      <w:r w:rsidRPr="009F09B3">
        <w:rPr>
          <w:rFonts w:eastAsia="Times New Roman"/>
          <w:color w:val="201F1E"/>
          <w:szCs w:val="24"/>
        </w:rPr>
        <w:t>Πολάκη</w:t>
      </w:r>
      <w:proofErr w:type="spellEnd"/>
      <w:r>
        <w:rPr>
          <w:rFonts w:eastAsia="Times New Roman"/>
          <w:color w:val="201F1E"/>
          <w:szCs w:val="24"/>
        </w:rPr>
        <w:t>, με τον οποίο</w:t>
      </w:r>
      <w:r w:rsidRPr="009F09B3">
        <w:rPr>
          <w:rFonts w:eastAsia="Times New Roman"/>
          <w:color w:val="201F1E"/>
          <w:szCs w:val="24"/>
        </w:rPr>
        <w:t xml:space="preserve"> προφανώς μπορεί να έχουμε διαφορές</w:t>
      </w:r>
      <w:r>
        <w:rPr>
          <w:rFonts w:eastAsia="Times New Roman"/>
          <w:color w:val="201F1E"/>
          <w:szCs w:val="24"/>
        </w:rPr>
        <w:t xml:space="preserve"> όσον αφορά την </w:t>
      </w:r>
      <w:proofErr w:type="spellStart"/>
      <w:r>
        <w:rPr>
          <w:rFonts w:eastAsia="Times New Roman"/>
          <w:color w:val="201F1E"/>
          <w:szCs w:val="24"/>
        </w:rPr>
        <w:t>ψυχοδομή</w:t>
      </w:r>
      <w:proofErr w:type="spellEnd"/>
      <w:r>
        <w:rPr>
          <w:rFonts w:eastAsia="Times New Roman"/>
          <w:color w:val="201F1E"/>
          <w:szCs w:val="24"/>
        </w:rPr>
        <w:t xml:space="preserve"> </w:t>
      </w:r>
      <w:r w:rsidRPr="009F09B3">
        <w:rPr>
          <w:rFonts w:eastAsia="Times New Roman"/>
          <w:color w:val="201F1E"/>
          <w:szCs w:val="24"/>
        </w:rPr>
        <w:t>και τη δημόσια παρουσία και εικόνα</w:t>
      </w:r>
      <w:r>
        <w:rPr>
          <w:rFonts w:eastAsia="Times New Roman"/>
          <w:color w:val="201F1E"/>
          <w:szCs w:val="24"/>
        </w:rPr>
        <w:t>,</w:t>
      </w:r>
      <w:r w:rsidRPr="009F09B3">
        <w:rPr>
          <w:rFonts w:eastAsia="Times New Roman"/>
          <w:color w:val="201F1E"/>
          <w:szCs w:val="24"/>
        </w:rPr>
        <w:t xml:space="preserve"> αλλά είμαστε απολύτως ταυτισμένοι στο πολιτικό σχέδιο</w:t>
      </w:r>
      <w:r>
        <w:rPr>
          <w:rFonts w:eastAsia="Times New Roman"/>
          <w:color w:val="201F1E"/>
          <w:szCs w:val="24"/>
        </w:rPr>
        <w:t>,</w:t>
      </w:r>
      <w:r w:rsidRPr="009F09B3">
        <w:rPr>
          <w:rFonts w:eastAsia="Times New Roman"/>
          <w:color w:val="201F1E"/>
          <w:szCs w:val="24"/>
        </w:rPr>
        <w:t xml:space="preserve"> τη στήριξη της δημόσιας περίθαλψης και τη</w:t>
      </w:r>
      <w:r w:rsidRPr="009F09B3">
        <w:rPr>
          <w:rFonts w:eastAsia="Times New Roman"/>
          <w:color w:val="201F1E"/>
          <w:szCs w:val="24"/>
        </w:rPr>
        <w:t>ς ισότητας των ανθρώπων στον τομέα της υγείας</w:t>
      </w:r>
      <w:r>
        <w:rPr>
          <w:rFonts w:eastAsia="Times New Roman"/>
          <w:color w:val="201F1E"/>
          <w:szCs w:val="24"/>
        </w:rPr>
        <w:t xml:space="preserve">. </w:t>
      </w:r>
    </w:p>
    <w:p w14:paraId="6E819675" w14:textId="77777777" w:rsidR="004B0DF5" w:rsidRDefault="00471FB5">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14:paraId="6E819676" w14:textId="77777777" w:rsidR="004B0DF5" w:rsidRDefault="00471FB5">
      <w:pPr>
        <w:tabs>
          <w:tab w:val="left" w:pos="2246"/>
        </w:tabs>
        <w:spacing w:line="600" w:lineRule="auto"/>
        <w:ind w:firstLine="720"/>
        <w:jc w:val="both"/>
        <w:rPr>
          <w:rFonts w:eastAsia="Times New Roman" w:cs="Times New Roman"/>
          <w:szCs w:val="24"/>
        </w:rPr>
      </w:pPr>
      <w:r w:rsidRPr="00167A3E">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Ολοκληρώνετε σιγά σιγά, κύριε Υπουργέ.</w:t>
      </w:r>
    </w:p>
    <w:p w14:paraId="6E819677" w14:textId="77777777" w:rsidR="004B0DF5" w:rsidRDefault="00471FB5">
      <w:pPr>
        <w:spacing w:line="600" w:lineRule="auto"/>
        <w:ind w:firstLine="720"/>
        <w:jc w:val="both"/>
        <w:rPr>
          <w:rFonts w:eastAsia="Times New Roman" w:cs="Times New Roman"/>
          <w:szCs w:val="24"/>
        </w:rPr>
      </w:pPr>
      <w:r w:rsidRPr="00167A3E">
        <w:rPr>
          <w:rFonts w:eastAsia="Times New Roman" w:cs="Times New Roman"/>
          <w:b/>
          <w:szCs w:val="24"/>
        </w:rPr>
        <w:t>ΑΝΔΡΕΑΣ ΞΑΝΘΟΣ (Υπουργός Υγείας):</w:t>
      </w:r>
      <w:r>
        <w:rPr>
          <w:rFonts w:eastAsia="Times New Roman" w:cs="Times New Roman"/>
          <w:b/>
          <w:szCs w:val="24"/>
        </w:rPr>
        <w:t xml:space="preserve"> </w:t>
      </w:r>
      <w:r>
        <w:rPr>
          <w:rFonts w:eastAsia="Times New Roman" w:cs="Times New Roman"/>
          <w:szCs w:val="24"/>
        </w:rPr>
        <w:t>Ολοκληρώνω, κύριε Πρόεδρε.</w:t>
      </w:r>
    </w:p>
    <w:p w14:paraId="6E81967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λοιπόν, ότι η Νέα </w:t>
      </w:r>
      <w:r>
        <w:rPr>
          <w:rFonts w:eastAsia="Times New Roman" w:cs="Times New Roman"/>
          <w:szCs w:val="24"/>
        </w:rPr>
        <w:t>Δημοκρατία έχει δύο πολύ κρίσιμα προβλήματα τα οποία πλήττουν την αξιοπιστία της και εκτιμώ ότι θα επηρεάσουν σοβαρά και τις πολιτικές αναμετρήσεις του επόμενου διαστήματος.</w:t>
      </w:r>
    </w:p>
    <w:p w14:paraId="6E81967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Το ένα είναι ότι επένδυσε στην καταστροφολογία. Αυτό δεν της βγήκε και την καθιστά</w:t>
      </w:r>
      <w:r>
        <w:rPr>
          <w:rFonts w:eastAsia="Times New Roman" w:cs="Times New Roman"/>
          <w:szCs w:val="24"/>
        </w:rPr>
        <w:t xml:space="preserve"> δομικά αναξιόπιστη. Επένδυσε στη γραμμή της καταψήφισης μιας κυβέρνησης και όχι της υπερψήφισης ενός εναλλακτικού και διακριτού πολιτικού σχεδίου. Αυτό το αξιολογεί πάρα πολύ ο κόσμος, που έχει κουραστεί από τα μεγάλα λόγια και θέλει δεσμεύσεις, σχέδιο, σ</w:t>
      </w:r>
      <w:r>
        <w:rPr>
          <w:rFonts w:eastAsia="Times New Roman" w:cs="Times New Roman"/>
          <w:szCs w:val="24"/>
        </w:rPr>
        <w:t>υγκεκριμένες παρεμβάσεις και πράξεις.</w:t>
      </w:r>
    </w:p>
    <w:p w14:paraId="6E81967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Το δεύτερο κατά την άποψή μου σοβαρό πολιτικό θέμα που έχει η Νέα Δημοκρατία, είναι ότι το υβρίδιο ακροδεξιάς και ολίγον εθνικιστικής ρητορικής και ταυτόχρονα ακραίου νεοφιλελευθερισμού είναι ένα υβρίδιο, το οποίο δεν </w:t>
      </w:r>
      <w:r>
        <w:rPr>
          <w:rFonts w:eastAsia="Times New Roman" w:cs="Times New Roman"/>
          <w:szCs w:val="24"/>
        </w:rPr>
        <w:t xml:space="preserve">είναι πειστικό, χάνει και προς τα ακροδεξιά, γιατί υιοθετώντας την ακροδεξιά ατζέντα στρέφεις κόσμο προς τα ακροδεξιά, αλλά χάνει και προς το κέντρο, χάνει προς τον χώρο υποτίθεται της αγοράς και της επιχειρηματικότητας, </w:t>
      </w:r>
      <w:r>
        <w:rPr>
          <w:rFonts w:eastAsia="Times New Roman" w:cs="Times New Roman"/>
          <w:szCs w:val="24"/>
        </w:rPr>
        <w:lastRenderedPageBreak/>
        <w:t>γιατί αυτός ο χώρος θέλει σοβαρότητ</w:t>
      </w:r>
      <w:r>
        <w:rPr>
          <w:rFonts w:eastAsia="Times New Roman" w:cs="Times New Roman"/>
          <w:szCs w:val="24"/>
        </w:rPr>
        <w:t xml:space="preserve">α, θέλει σταθερότητα, θέλει βιώσιμη προοπτική. Είναι ένα σχέδιο που ακριβώς δεν καθιστά τη Νέα Δημοκρατία επιλέξιμη πολιτικά στο επόμενο διάστημα. </w:t>
      </w:r>
    </w:p>
    <w:p w14:paraId="6E81967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Εμείς -και κλείνω με αυτό- τώρα που έχουμε, κατά την άποψή μας, όπως είπα πριν, ένα αξιοπρεπές πολιτικό αφήγ</w:t>
      </w:r>
      <w:r>
        <w:rPr>
          <w:rFonts w:eastAsia="Times New Roman" w:cs="Times New Roman"/>
          <w:szCs w:val="24"/>
        </w:rPr>
        <w:t xml:space="preserve">ημα και απολύτως προσηλωμένοι στις δεσμεύσεις που δώσαμε στην κοινωνία και στον λαό τον Σεπτέμβρη του 2015, τώρα που έχουμε δώσει δείγματα γραφής, σοβαρότητας, διαχειριστικής ικανότητας και αξιοπιστίας, τώρα που η κοινωνία αισθάνεται πιο ασφαλής, τώρα που </w:t>
      </w:r>
      <w:r>
        <w:rPr>
          <w:rFonts w:eastAsia="Times New Roman" w:cs="Times New Roman"/>
          <w:szCs w:val="24"/>
        </w:rPr>
        <w:t>οι αδύναμοι αισθάνονται πιο προστατευμένοι, τώρα που η μεσαία τάξη βλέπει πολύ ορατή την προοπτική μιας βιώσιμης επανεκκίνησης της οικονομίας, ενίσχυσης της απασχόλησης, ενίσχυσης του εισοδήματος, τώρα, λοιπόν, που τα πράγματα έχουν φτάσει στο κρίσιμο σημε</w:t>
      </w:r>
      <w:r>
        <w:rPr>
          <w:rFonts w:eastAsia="Times New Roman" w:cs="Times New Roman"/>
          <w:szCs w:val="24"/>
        </w:rPr>
        <w:t>ίο, απευθυνόμαστε, ζητούμε την ψήφο εμπιστοσύνης των πολιτών και ζητούμε με ψηλά το κεφάλι την ψήφο επιδοκιμασίας και εμπιστοσύνης των ανθρώπων. Και νομίζω θα την έχουμε.</w:t>
      </w:r>
    </w:p>
    <w:p w14:paraId="6E81967C"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6E81967D"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w:t>
      </w:r>
      <w:r>
        <w:rPr>
          <w:rFonts w:eastAsia="Times New Roman" w:cs="Times New Roman"/>
          <w:szCs w:val="24"/>
        </w:rPr>
        <w:t>τούμε τον Υπουργό Υγείας κ. Ξανθό.</w:t>
      </w:r>
    </w:p>
    <w:p w14:paraId="6E81967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Τον λόγο έχει ο Βουλευτής Β΄ Αθηνών του ΣΥΡΙΖΑ κ. Γεώργιος Κυρίτσης για επτά λεπτά.</w:t>
      </w:r>
    </w:p>
    <w:p w14:paraId="6E81967F" w14:textId="77777777" w:rsidR="004B0DF5" w:rsidRDefault="00471FB5">
      <w:pPr>
        <w:spacing w:line="600" w:lineRule="auto"/>
        <w:ind w:firstLine="720"/>
        <w:jc w:val="both"/>
        <w:rPr>
          <w:rFonts w:eastAsia="Times New Roman" w:cs="Times New Roman"/>
          <w:szCs w:val="24"/>
        </w:rPr>
      </w:pPr>
      <w:r w:rsidRPr="00222DF6">
        <w:rPr>
          <w:rFonts w:eastAsia="Times New Roman" w:cs="Times New Roman"/>
          <w:b/>
          <w:szCs w:val="24"/>
        </w:rPr>
        <w:t>ΓΕΩΡΓΙΟΣ ΚΥΡΙΤΣΗΣ:</w:t>
      </w:r>
      <w:r>
        <w:rPr>
          <w:rFonts w:eastAsia="Times New Roman" w:cs="Times New Roman"/>
          <w:b/>
          <w:szCs w:val="24"/>
        </w:rPr>
        <w:t xml:space="preserve"> </w:t>
      </w:r>
      <w:r>
        <w:rPr>
          <w:rFonts w:eastAsia="Times New Roman" w:cs="Times New Roman"/>
          <w:szCs w:val="24"/>
        </w:rPr>
        <w:t>Ευχαριστώ, κύριε Πρόεδρε.</w:t>
      </w:r>
    </w:p>
    <w:p w14:paraId="6E81968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χθες ήταν η επέτειος της αντιφασιστικής νίκης, το τέλος του Β΄</w:t>
      </w:r>
      <w:r>
        <w:rPr>
          <w:rFonts w:eastAsia="Times New Roman" w:cs="Times New Roman"/>
          <w:szCs w:val="24"/>
        </w:rPr>
        <w:t xml:space="preserve"> Παγκοσμίου </w:t>
      </w:r>
      <w:r>
        <w:rPr>
          <w:rFonts w:eastAsia="Times New Roman" w:cs="Times New Roman"/>
          <w:szCs w:val="24"/>
        </w:rPr>
        <w:t>Π</w:t>
      </w:r>
      <w:r>
        <w:rPr>
          <w:rFonts w:eastAsia="Times New Roman" w:cs="Times New Roman"/>
          <w:szCs w:val="24"/>
        </w:rPr>
        <w:t>ολέμου στην Ευρώπη, με την κατάληψη του Βερολίνου από τους Σοβιετικούς, την αυτοκτονία του Χίτλερ και την άνευ όρων συνθηκολόγηση της Γερμανίας.</w:t>
      </w:r>
    </w:p>
    <w:p w14:paraId="6E81968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Αξίζει τιμή και δόξα στη γενιά των πατεράδων και των παππούδων μας, που τους πυροβολούσαν τους ναζ</w:t>
      </w:r>
      <w:r>
        <w:rPr>
          <w:rFonts w:eastAsia="Times New Roman" w:cs="Times New Roman"/>
          <w:szCs w:val="24"/>
        </w:rPr>
        <w:t>ί, δεν τους ψήφιζαν.</w:t>
      </w:r>
    </w:p>
    <w:p w14:paraId="6E81968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 αναφορά μου, όμως, έχει έναν άλλο στόχο πέρα από τον επετειακό.</w:t>
      </w:r>
    </w:p>
    <w:p w14:paraId="6E81968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 Η νίκη κατά του φασισμού στον Β΄ Παγκόσμιο </w:t>
      </w:r>
      <w:r>
        <w:rPr>
          <w:rFonts w:eastAsia="Times New Roman" w:cs="Times New Roman"/>
          <w:szCs w:val="24"/>
        </w:rPr>
        <w:t>Π</w:t>
      </w:r>
      <w:r>
        <w:rPr>
          <w:rFonts w:eastAsia="Times New Roman" w:cs="Times New Roman"/>
          <w:szCs w:val="24"/>
        </w:rPr>
        <w:t>όλεμο, η ορμή και τα κατορθώματα του Κόκκινου Στρατού, η αίγλη της Σοβιετικής Ένωσης, αλλά και τα ποτάμια αίματος της εργατι</w:t>
      </w:r>
      <w:r>
        <w:rPr>
          <w:rFonts w:eastAsia="Times New Roman" w:cs="Times New Roman"/>
          <w:szCs w:val="24"/>
        </w:rPr>
        <w:t xml:space="preserve">κής τάξης των χωρών της Δύσης στα πεδία των μαχών, </w:t>
      </w:r>
      <w:proofErr w:type="spellStart"/>
      <w:r>
        <w:rPr>
          <w:rFonts w:eastAsia="Times New Roman" w:cs="Times New Roman"/>
          <w:szCs w:val="24"/>
        </w:rPr>
        <w:t>επέδρασαν</w:t>
      </w:r>
      <w:proofErr w:type="spellEnd"/>
      <w:r>
        <w:rPr>
          <w:rFonts w:eastAsia="Times New Roman" w:cs="Times New Roman"/>
          <w:szCs w:val="24"/>
        </w:rPr>
        <w:t xml:space="preserve"> καταλυτικά για το κεντρικό επίτευγμα της μεταπολεμικής Ευρώπης, το κράτος πρόνοιας που αναδείχθηκε μέσα από τις στάχτες του Β΄ Παγκοσμίου </w:t>
      </w:r>
      <w:r>
        <w:rPr>
          <w:rFonts w:eastAsia="Times New Roman" w:cs="Times New Roman"/>
          <w:szCs w:val="24"/>
        </w:rPr>
        <w:t>Π</w:t>
      </w:r>
      <w:r>
        <w:rPr>
          <w:rFonts w:eastAsia="Times New Roman" w:cs="Times New Roman"/>
          <w:szCs w:val="24"/>
        </w:rPr>
        <w:t>ολέμου.</w:t>
      </w:r>
    </w:p>
    <w:p w14:paraId="6E81968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Το πιο εμβληματικό παράδειγμα αυτής της προοδευτ</w:t>
      </w:r>
      <w:r>
        <w:rPr>
          <w:rFonts w:eastAsia="Times New Roman" w:cs="Times New Roman"/>
          <w:szCs w:val="24"/>
        </w:rPr>
        <w:t xml:space="preserve">ικής πλημμυρίδας στη μεταπολεμική Ευρώπη, το </w:t>
      </w:r>
      <w:r>
        <w:rPr>
          <w:rFonts w:eastAsia="Times New Roman" w:cs="Times New Roman"/>
          <w:szCs w:val="24"/>
          <w:lang w:val="en-US"/>
        </w:rPr>
        <w:t>NHS</w:t>
      </w:r>
      <w:r>
        <w:rPr>
          <w:rFonts w:eastAsia="Times New Roman" w:cs="Times New Roman"/>
          <w:szCs w:val="24"/>
        </w:rPr>
        <w:t>, το βρετανικό Εθνικό Σύστημα Υγείας, δημιουργήθηκε το 1948. Δημιουργήθηκε υπό την πίεση δύο γενεών Βρετανών εργατών, που είχαν σκοτωθεί κατά εκατοντάδες χιλιάδες στα χαρακώματα της Φλάνδρας, όταν δεν σακατεύ</w:t>
      </w:r>
      <w:r>
        <w:rPr>
          <w:rFonts w:eastAsia="Times New Roman" w:cs="Times New Roman"/>
          <w:szCs w:val="24"/>
        </w:rPr>
        <w:t xml:space="preserve">ονταν στα εργοστάσια και στα ορυχεία. Το ίδιο και σε όλη την Ευρώπη, στη </w:t>
      </w:r>
      <w:proofErr w:type="spellStart"/>
      <w:r>
        <w:rPr>
          <w:rFonts w:eastAsia="Times New Roman" w:cs="Times New Roman"/>
          <w:szCs w:val="24"/>
        </w:rPr>
        <w:t>ρώσικη</w:t>
      </w:r>
      <w:proofErr w:type="spellEnd"/>
      <w:r>
        <w:rPr>
          <w:rFonts w:eastAsia="Times New Roman" w:cs="Times New Roman"/>
          <w:szCs w:val="24"/>
        </w:rPr>
        <w:t xml:space="preserve"> στέπα, στα βουνά της Ηπείρου, στα </w:t>
      </w:r>
      <w:proofErr w:type="spellStart"/>
      <w:r>
        <w:rPr>
          <w:rFonts w:eastAsia="Times New Roman" w:cs="Times New Roman"/>
          <w:szCs w:val="24"/>
        </w:rPr>
        <w:t>λασποχώραφα</w:t>
      </w:r>
      <w:proofErr w:type="spellEnd"/>
      <w:r>
        <w:rPr>
          <w:rFonts w:eastAsia="Times New Roman" w:cs="Times New Roman"/>
          <w:szCs w:val="24"/>
        </w:rPr>
        <w:t xml:space="preserve"> της Μακεδονίας, στα βουνά της Γιουγκοσλαβίας. </w:t>
      </w:r>
    </w:p>
    <w:p w14:paraId="6E81968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Αυτό το κοινωνικό κράτος, που αποτέλεσε πανευρωπαϊκή κατάκτηση κινδυνεύει σήμερα, ε</w:t>
      </w:r>
      <w:r>
        <w:rPr>
          <w:rFonts w:eastAsia="Times New Roman" w:cs="Times New Roman"/>
          <w:szCs w:val="24"/>
        </w:rPr>
        <w:t xml:space="preserve">βδομήντα χρόνια μετά την νίκη κατά του φασισμού. Η απειλή για το κοινωνικό κράτος έρχεται ταυτόχρονα με την αναβίωση του φασισμού. </w:t>
      </w:r>
      <w:proofErr w:type="spellStart"/>
      <w:r>
        <w:rPr>
          <w:rFonts w:eastAsia="Times New Roman" w:cs="Times New Roman"/>
          <w:szCs w:val="24"/>
        </w:rPr>
        <w:t>Συμπτωματικά</w:t>
      </w:r>
      <w:proofErr w:type="spellEnd"/>
      <w:r>
        <w:rPr>
          <w:rFonts w:eastAsia="Times New Roman" w:cs="Times New Roman"/>
          <w:szCs w:val="24"/>
        </w:rPr>
        <w:t xml:space="preserve"> ή όχι -ανησυχητικά πάντως- ήταν πάλι μια παγκόσμια κρίση στον </w:t>
      </w:r>
      <w:r>
        <w:rPr>
          <w:rFonts w:eastAsia="Times New Roman" w:cs="Times New Roman"/>
          <w:szCs w:val="24"/>
        </w:rPr>
        <w:t>μ</w:t>
      </w:r>
      <w:r>
        <w:rPr>
          <w:rFonts w:eastAsia="Times New Roman" w:cs="Times New Roman"/>
          <w:szCs w:val="24"/>
        </w:rPr>
        <w:t xml:space="preserve">εσοπόλεμο που οδήγησε στην ανάπτυξη του φασισμού </w:t>
      </w:r>
      <w:r>
        <w:rPr>
          <w:rFonts w:eastAsia="Times New Roman" w:cs="Times New Roman"/>
          <w:szCs w:val="24"/>
        </w:rPr>
        <w:t xml:space="preserve">και στην υποχώρηση της φιλελεύθερης δημοκρατίας. Σήμερα έχουμε επίθεση και στο κοινωνικό κράτος και στη </w:t>
      </w:r>
      <w:r>
        <w:rPr>
          <w:rFonts w:eastAsia="Times New Roman" w:cs="Times New Roman"/>
          <w:szCs w:val="24"/>
        </w:rPr>
        <w:t>δ</w:t>
      </w:r>
      <w:r>
        <w:rPr>
          <w:rFonts w:eastAsia="Times New Roman" w:cs="Times New Roman"/>
          <w:szCs w:val="24"/>
        </w:rPr>
        <w:t>ημοκρατία.</w:t>
      </w:r>
    </w:p>
    <w:p w14:paraId="6E81968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αποτελεί μόνιμη επωδό στις τοποθετήσεις και τις δηλώσεις στελεχών της Νέας Δημοκρατίας, του Πρόεδρου της, Βουλ</w:t>
      </w:r>
      <w:r>
        <w:rPr>
          <w:rFonts w:eastAsia="Times New Roman" w:cs="Times New Roman"/>
          <w:szCs w:val="24"/>
        </w:rPr>
        <w:t xml:space="preserve">ευτών, διαμορφωτών της κοινής γνώμης, η συστηματική απαξίωση του κοινωνικού κράτους. Αυτό γίνεται με δύο </w:t>
      </w:r>
      <w:proofErr w:type="spellStart"/>
      <w:r>
        <w:rPr>
          <w:rFonts w:eastAsia="Times New Roman" w:cs="Times New Roman"/>
          <w:szCs w:val="24"/>
        </w:rPr>
        <w:t>αλληλοτροφοδοτούμενους</w:t>
      </w:r>
      <w:proofErr w:type="spellEnd"/>
      <w:r>
        <w:rPr>
          <w:rFonts w:eastAsia="Times New Roman" w:cs="Times New Roman"/>
          <w:szCs w:val="24"/>
        </w:rPr>
        <w:t xml:space="preserve"> στόχους: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και τη λεηλασία του, την εμπορευματοποίηση πτυχών που διατηρούνται στη δημόσια αρμοδιότητα.</w:t>
      </w:r>
    </w:p>
    <w:p w14:paraId="6E81968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Θυμόμα</w:t>
      </w:r>
      <w:r>
        <w:rPr>
          <w:rFonts w:eastAsia="Times New Roman" w:cs="Times New Roman"/>
          <w:szCs w:val="24"/>
        </w:rPr>
        <w:t xml:space="preserve">στε τον κ. Άδωνι Γεωργιάδη στην </w:t>
      </w:r>
      <w:r>
        <w:rPr>
          <w:rFonts w:eastAsia="Times New Roman" w:cs="Times New Roman"/>
          <w:szCs w:val="24"/>
        </w:rPr>
        <w:t>ε</w:t>
      </w:r>
      <w:r>
        <w:rPr>
          <w:rFonts w:eastAsia="Times New Roman" w:cs="Times New Roman"/>
          <w:szCs w:val="24"/>
        </w:rPr>
        <w:t xml:space="preserve">πιτροπή για τα σκάνδαλα στον χώρο της </w:t>
      </w:r>
      <w:r>
        <w:rPr>
          <w:rFonts w:eastAsia="Times New Roman" w:cs="Times New Roman"/>
          <w:szCs w:val="24"/>
        </w:rPr>
        <w:t>υ</w:t>
      </w:r>
      <w:r>
        <w:rPr>
          <w:rFonts w:eastAsia="Times New Roman" w:cs="Times New Roman"/>
          <w:szCs w:val="24"/>
        </w:rPr>
        <w:t xml:space="preserve">γείας, ότι αντιμετωπίζει την </w:t>
      </w:r>
      <w:r>
        <w:rPr>
          <w:rFonts w:eastAsia="Times New Roman" w:cs="Times New Roman"/>
          <w:szCs w:val="24"/>
        </w:rPr>
        <w:t>υ</w:t>
      </w:r>
      <w:r>
        <w:rPr>
          <w:rFonts w:eastAsia="Times New Roman" w:cs="Times New Roman"/>
          <w:szCs w:val="24"/>
        </w:rPr>
        <w:t>γεία ακριβώς με τους ίδιους όρους που αντιμετωπίζει ένα σο</w:t>
      </w:r>
      <w:r>
        <w:rPr>
          <w:rFonts w:eastAsia="Times New Roman" w:cs="Times New Roman"/>
          <w:szCs w:val="24"/>
        </w:rPr>
        <w:t>υ</w:t>
      </w:r>
      <w:r>
        <w:rPr>
          <w:rFonts w:eastAsia="Times New Roman" w:cs="Times New Roman"/>
          <w:szCs w:val="24"/>
        </w:rPr>
        <w:t>περμάρκετ -έτσι είπε, επί λέξει-, όχι, δηλαδή, ως κοινωνικό αγαθό, αλλά ως εμπόρευμα.</w:t>
      </w:r>
    </w:p>
    <w:p w14:paraId="6E81968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Θυμόμαστε</w:t>
      </w:r>
      <w:r>
        <w:rPr>
          <w:rFonts w:eastAsia="Times New Roman" w:cs="Times New Roman"/>
          <w:szCs w:val="24"/>
        </w:rPr>
        <w:t xml:space="preserve"> τον ίδιο τον κ. Μητσοτάκη να λέει ότι τα δημόσια νοσοκομεία δεν είναι δα και αναγκαστικό να έχουν τη δυνατότητα να κάνουν διαγνωστικές εξετάσεις. Μία αντίληψη πλήρ</w:t>
      </w:r>
      <w:r>
        <w:rPr>
          <w:rFonts w:eastAsia="Times New Roman" w:cs="Times New Roman"/>
          <w:szCs w:val="24"/>
        </w:rPr>
        <w:t>ου</w:t>
      </w:r>
      <w:r>
        <w:rPr>
          <w:rFonts w:eastAsia="Times New Roman" w:cs="Times New Roman"/>
          <w:szCs w:val="24"/>
        </w:rPr>
        <w:t xml:space="preserve">ς υποβάθμισης και </w:t>
      </w:r>
      <w:proofErr w:type="spellStart"/>
      <w:r>
        <w:rPr>
          <w:rFonts w:eastAsia="Times New Roman" w:cs="Times New Roman"/>
          <w:szCs w:val="24"/>
        </w:rPr>
        <w:t>σαλαμοποίησης</w:t>
      </w:r>
      <w:proofErr w:type="spellEnd"/>
      <w:r>
        <w:rPr>
          <w:rFonts w:eastAsia="Times New Roman" w:cs="Times New Roman"/>
          <w:szCs w:val="24"/>
        </w:rPr>
        <w:t xml:space="preserve"> των δημόσιων νοσοκομείων και της δημόσιας υγείας.</w:t>
      </w:r>
    </w:p>
    <w:p w14:paraId="6E81968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 Νέα Δη</w:t>
      </w:r>
      <w:r>
        <w:rPr>
          <w:rFonts w:eastAsia="Times New Roman" w:cs="Times New Roman"/>
          <w:szCs w:val="24"/>
        </w:rPr>
        <w:t xml:space="preserve">μοκρατία έδωσε δείγμα γραφής για την </w:t>
      </w:r>
      <w:r>
        <w:rPr>
          <w:rFonts w:eastAsia="Times New Roman" w:cs="Times New Roman"/>
          <w:szCs w:val="24"/>
        </w:rPr>
        <w:t>υ</w:t>
      </w:r>
      <w:r>
        <w:rPr>
          <w:rFonts w:eastAsia="Times New Roman" w:cs="Times New Roman"/>
          <w:szCs w:val="24"/>
        </w:rPr>
        <w:t>γεία όταν ήταν κυβέρνηση. Έδωσε όμως δείγμα γραφής και για την παιδεία. Θα αναφέρω το παράδειγμα που κατά τη γνώμη μου ενσωματώνει την αντίληψη εμπορευματοποίησης της παιδείας με τον πιο χυδαίο τρόπο. Και αυτό δεν είνα</w:t>
      </w:r>
      <w:r>
        <w:rPr>
          <w:rFonts w:eastAsia="Times New Roman" w:cs="Times New Roman"/>
          <w:szCs w:val="24"/>
        </w:rPr>
        <w:t xml:space="preserve">ι άλλο από την απομάκρυνση δυόμισι χιλιάδων εκπαιδευτικών και την κατάργηση δεκάδων επαγγελματικών ειδικοτήτων που παρέχονταν δωρεάν από τα δημόσια </w:t>
      </w:r>
      <w:r>
        <w:rPr>
          <w:rFonts w:eastAsia="Times New Roman" w:cs="Times New Roman"/>
          <w:szCs w:val="24"/>
        </w:rPr>
        <w:lastRenderedPageBreak/>
        <w:t>ΕΠΑΛ. Την ίδια ώρα οι Υπουργοί και τα στελέχη της Νέας Δημοκρατίας έκοβαν κορδέλες εγκαινίων σε ιδιωτικά εκπ</w:t>
      </w:r>
      <w:r>
        <w:rPr>
          <w:rFonts w:eastAsia="Times New Roman" w:cs="Times New Roman"/>
          <w:szCs w:val="24"/>
        </w:rPr>
        <w:t>αιδευτήρια με τους ίδιους ακριβώς τομείς που καταργούνταν από τη δημόσια εκπαίδευση. Η δωρεάν παιδεία μετατρεπόταν σε ιδιωτική με απλές διοικητικές πράξεις, την απόλυση των καθηγητών και την κατάργηση των τμημάτων.</w:t>
      </w:r>
    </w:p>
    <w:p w14:paraId="6E81968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Αυτά είναι τα μέσα με τα οποία όταν ήταν </w:t>
      </w:r>
      <w:r>
        <w:rPr>
          <w:rFonts w:eastAsia="Times New Roman" w:cs="Times New Roman"/>
          <w:szCs w:val="24"/>
        </w:rPr>
        <w:t xml:space="preserve">Κυβέρνηση η Νέα Δημοκρατία έλεγε ότι επιχειρεί τη δημοσιονομική προσαρμογή. Στην πραγματικότητα ενίσχυε ιδιωτικά συμφέροντα και μάλιστα εις βάρος των πιο φτωχών λαϊκών στρωμάτων </w:t>
      </w:r>
      <w:r>
        <w:rPr>
          <w:rFonts w:eastAsia="Times New Roman" w:cs="Times New Roman"/>
          <w:szCs w:val="24"/>
        </w:rPr>
        <w:t>σ</w:t>
      </w:r>
      <w:r>
        <w:rPr>
          <w:rFonts w:eastAsia="Times New Roman" w:cs="Times New Roman"/>
          <w:szCs w:val="24"/>
        </w:rPr>
        <w:t>τις τεχνικές και επαγγελματικές κατευθύνσεις, μιλώντας για την παιδεία.</w:t>
      </w:r>
    </w:p>
    <w:p w14:paraId="6E81968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να τσακίσει το κοινωνικό κράτος η Νέα Δημοκρατία χρησιμοποιεί μία επιχειρηματολογία πολύ γνωστή: Τα επιδόματα, οι κοινωνικές μεταβιβάσεις κάνουν τους ανθρώπους τεμπέληδες, μας εξηγεί ο κ. </w:t>
      </w:r>
      <w:proofErr w:type="spellStart"/>
      <w:r>
        <w:rPr>
          <w:rFonts w:eastAsia="Times New Roman" w:cs="Times New Roman"/>
          <w:szCs w:val="24"/>
        </w:rPr>
        <w:t>Κικίλιας</w:t>
      </w:r>
      <w:proofErr w:type="spellEnd"/>
      <w:r>
        <w:rPr>
          <w:rFonts w:eastAsia="Times New Roman" w:cs="Times New Roman"/>
          <w:szCs w:val="24"/>
        </w:rPr>
        <w:t>. Είναι χάρες και ελεημοσύ</w:t>
      </w:r>
      <w:r>
        <w:rPr>
          <w:rFonts w:eastAsia="Times New Roman" w:cs="Times New Roman"/>
          <w:szCs w:val="24"/>
        </w:rPr>
        <w:t xml:space="preserve">νες. Αυτές οι δύο λέξεις, «χάρη» και «ελεημοσύνη», είναι μια κόκκινη </w:t>
      </w:r>
      <w:r>
        <w:rPr>
          <w:rFonts w:eastAsia="Times New Roman" w:cs="Times New Roman"/>
          <w:szCs w:val="24"/>
        </w:rPr>
        <w:lastRenderedPageBreak/>
        <w:t xml:space="preserve">γραμμή την οποία βρίσκει κανείς </w:t>
      </w:r>
      <w:r>
        <w:rPr>
          <w:rFonts w:eastAsia="Times New Roman" w:cs="Times New Roman"/>
          <w:szCs w:val="24"/>
        </w:rPr>
        <w:t xml:space="preserve">να διασχίζει την </w:t>
      </w:r>
      <w:r>
        <w:rPr>
          <w:rFonts w:eastAsia="Times New Roman" w:cs="Times New Roman"/>
          <w:szCs w:val="24"/>
        </w:rPr>
        <w:t xml:space="preserve">επιχειρηματολογία της Νέας Δημοκρατίας, από τον κ. Μητσοτάκη και τον κ. Γεωργιάδη μέχρι τις ατυχείς αναρτήσεις του κ. </w:t>
      </w:r>
      <w:proofErr w:type="spellStart"/>
      <w:r>
        <w:rPr>
          <w:rFonts w:eastAsia="Times New Roman" w:cs="Times New Roman"/>
          <w:szCs w:val="24"/>
        </w:rPr>
        <w:t>Κυμπουρόπουλου</w:t>
      </w:r>
      <w:proofErr w:type="spellEnd"/>
      <w:r>
        <w:rPr>
          <w:rFonts w:eastAsia="Times New Roman" w:cs="Times New Roman"/>
          <w:szCs w:val="24"/>
        </w:rPr>
        <w:t xml:space="preserve">. </w:t>
      </w:r>
    </w:p>
    <w:p w14:paraId="6E81968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αν σας θυμίζει κάτι αυτή η επιχειρηματολογία, αυτό που σας θυμίζει είναι τον κ. Βέμπερ. Σας θυμίζει την επιχειρηματολογία με την οποία η ευρωπαϊκή Δεξιά εξηγούσε τη χρησιμότητα των μνημονίων, μέσω των οποίων η «άριστη» Δυτική Ευρώπη δικαιούνταν να λεηλατε</w:t>
      </w:r>
      <w:r>
        <w:rPr>
          <w:rFonts w:eastAsia="Times New Roman" w:cs="Times New Roman"/>
          <w:szCs w:val="24"/>
        </w:rPr>
        <w:t>ί τον «τεμπέλικο» Νότο.</w:t>
      </w:r>
    </w:p>
    <w:p w14:paraId="6E81968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όλα αυτά είναι θέματα των ερχόμενων ευρωεκλογών. Η Νέα Δημοκρατία δεν θέλει αυτήν τη συζήτηση. Δεν θέλει κα</w:t>
      </w:r>
      <w:r>
        <w:rPr>
          <w:rFonts w:eastAsia="Times New Roman" w:cs="Times New Roman"/>
          <w:szCs w:val="24"/>
        </w:rPr>
        <w:t>μ</w:t>
      </w:r>
      <w:r>
        <w:rPr>
          <w:rFonts w:eastAsia="Times New Roman" w:cs="Times New Roman"/>
          <w:szCs w:val="24"/>
        </w:rPr>
        <w:t xml:space="preserve">μία συζήτηση που να μην είναι επιπόλαιη, να μην είναι </w:t>
      </w:r>
      <w:r>
        <w:rPr>
          <w:rFonts w:eastAsia="Times New Roman" w:cs="Times New Roman"/>
          <w:szCs w:val="24"/>
          <w:lang w:val="en-US"/>
        </w:rPr>
        <w:t>fake</w:t>
      </w:r>
      <w:r w:rsidRPr="00D6776A">
        <w:rPr>
          <w:rFonts w:eastAsia="Times New Roman" w:cs="Times New Roman"/>
          <w:szCs w:val="24"/>
        </w:rPr>
        <w:t xml:space="preserve">, </w:t>
      </w:r>
      <w:r>
        <w:rPr>
          <w:rFonts w:eastAsia="Times New Roman" w:cs="Times New Roman"/>
          <w:szCs w:val="24"/>
        </w:rPr>
        <w:t>να μην είναι αντιπερισπασμός. Είνα</w:t>
      </w:r>
      <w:r>
        <w:rPr>
          <w:rFonts w:eastAsia="Times New Roman" w:cs="Times New Roman"/>
          <w:szCs w:val="24"/>
        </w:rPr>
        <w:t xml:space="preserve">ι τόσο αντικοινωνικό το πρόγραμμά της, που το κρύβει και καταφεύγει σε ατάκες του είδους «ναι, αλλά ο </w:t>
      </w:r>
      <w:proofErr w:type="spellStart"/>
      <w:r>
        <w:rPr>
          <w:rFonts w:eastAsia="Times New Roman" w:cs="Times New Roman"/>
          <w:szCs w:val="24"/>
        </w:rPr>
        <w:t>Πολάκης</w:t>
      </w:r>
      <w:proofErr w:type="spellEnd"/>
      <w:r>
        <w:rPr>
          <w:rFonts w:eastAsia="Times New Roman" w:cs="Times New Roman"/>
          <w:szCs w:val="24"/>
        </w:rPr>
        <w:t xml:space="preserve"> καπνίζει», «ναι, αλλά ο </w:t>
      </w:r>
      <w:proofErr w:type="spellStart"/>
      <w:r>
        <w:rPr>
          <w:rFonts w:eastAsia="Times New Roman" w:cs="Times New Roman"/>
          <w:szCs w:val="24"/>
        </w:rPr>
        <w:t>Πολάκης</w:t>
      </w:r>
      <w:proofErr w:type="spellEnd"/>
      <w:r>
        <w:rPr>
          <w:rFonts w:eastAsia="Times New Roman" w:cs="Times New Roman"/>
          <w:szCs w:val="24"/>
        </w:rPr>
        <w:t xml:space="preserve"> μιλάει στον ενικό».</w:t>
      </w:r>
    </w:p>
    <w:p w14:paraId="6E81968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Είναι κατανοητή αυτή η στάση της. Για ποιο πράγμα να αντιπαρατεθεί η Νέα Δημοκρατία; Μιλάει γι</w:t>
      </w:r>
      <w:r>
        <w:rPr>
          <w:rFonts w:eastAsia="Times New Roman" w:cs="Times New Roman"/>
          <w:szCs w:val="24"/>
        </w:rPr>
        <w:t>α μεσαία τάξη. Θα μας πει, λοιπόν, για το υψηλό δεκαεννέα ετών στη μεταποίηση που έχουμε φέτος; Θα μας πει για τη νέα πτώση της ανεργίας; Μια που μιλάμε για μεσαία τάξη, θα μας πει για την αύξηση της καταναλωτικής εμπιστοσύνης κατά 21%; Για την αύξηση στην</w:t>
      </w:r>
      <w:r>
        <w:rPr>
          <w:rFonts w:eastAsia="Times New Roman" w:cs="Times New Roman"/>
          <w:szCs w:val="24"/>
        </w:rPr>
        <w:t xml:space="preserve"> αγορά των ΙΧ κατά 40%; Θα μιλήσουμε για νοικοκύρεμα; Είχε ποτέ στην ιστορία του το ελληνικό κράτος στα ταμεία του περισσότερα χρήματα; Ήταν ποτέ περισσότερο θωρακισμένο έναντι πιθανών διεθνών αναταράξεων; Για τίποτα από όλα αυτά δεν θέλει να μπει σε κουβέ</w:t>
      </w:r>
      <w:r>
        <w:rPr>
          <w:rFonts w:eastAsia="Times New Roman" w:cs="Times New Roman"/>
          <w:szCs w:val="24"/>
        </w:rPr>
        <w:t>ντα η Νέα Δημοκρατία.</w:t>
      </w:r>
    </w:p>
    <w:p w14:paraId="6E81968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Προσωπικά πάντως μου κάνει εντύπωση ο κ. Μητσοτάκης που είναι υποτίθεται από 20% έως 40% μπροστά στις δημοσκοπήσεις και είναι έτοιμος για την πρωθυπουργία, ενώ ο Τσίπρας είναι κουρασμένος και </w:t>
      </w:r>
      <w:proofErr w:type="spellStart"/>
      <w:r>
        <w:rPr>
          <w:rFonts w:eastAsia="Times New Roman" w:cs="Times New Roman"/>
          <w:szCs w:val="24"/>
        </w:rPr>
        <w:t>απαξιωμένος</w:t>
      </w:r>
      <w:proofErr w:type="spellEnd"/>
      <w:r>
        <w:rPr>
          <w:rFonts w:eastAsia="Times New Roman" w:cs="Times New Roman"/>
          <w:szCs w:val="24"/>
        </w:rPr>
        <w:t xml:space="preserve">. Πώς γίνεται να μην τολμάει ο κ. Μητσοτάκης να τον αντιμετωπίσει κατά πρόσωπο σε ένα προεκλογικό </w:t>
      </w:r>
      <w:proofErr w:type="spellStart"/>
      <w:r>
        <w:rPr>
          <w:rFonts w:eastAsia="Times New Roman" w:cs="Times New Roman"/>
          <w:szCs w:val="24"/>
        </w:rPr>
        <w:t>ντιμπέιτ</w:t>
      </w:r>
      <w:proofErr w:type="spellEnd"/>
      <w:r>
        <w:rPr>
          <w:rFonts w:eastAsia="Times New Roman" w:cs="Times New Roman"/>
          <w:szCs w:val="24"/>
        </w:rPr>
        <w:t>;</w:t>
      </w:r>
    </w:p>
    <w:p w14:paraId="6E81969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Σοβαρά τώρα, εμπνέει εμπιστοσύνη που δεν τολμάει να μιλήσει εκτός χειρόγραφου, που δεν τολμάει  ένα </w:t>
      </w:r>
      <w:proofErr w:type="spellStart"/>
      <w:r>
        <w:rPr>
          <w:rFonts w:eastAsia="Times New Roman" w:cs="Times New Roman"/>
          <w:szCs w:val="24"/>
        </w:rPr>
        <w:t>ντιμπέιτ</w:t>
      </w:r>
      <w:proofErr w:type="spellEnd"/>
      <w:r>
        <w:rPr>
          <w:rFonts w:eastAsia="Times New Roman" w:cs="Times New Roman"/>
          <w:szCs w:val="24"/>
        </w:rPr>
        <w:t>, ότι μπορεί να κυβερνήσει; Μπορεί να εκ</w:t>
      </w:r>
      <w:r>
        <w:rPr>
          <w:rFonts w:eastAsia="Times New Roman" w:cs="Times New Roman"/>
          <w:szCs w:val="24"/>
        </w:rPr>
        <w:t xml:space="preserve">προσωπήσει τη χώρα; Μπορεί να διαπραγματευτεί με τον </w:t>
      </w:r>
      <w:proofErr w:type="spellStart"/>
      <w:r>
        <w:rPr>
          <w:rFonts w:eastAsia="Times New Roman" w:cs="Times New Roman"/>
          <w:szCs w:val="24"/>
        </w:rPr>
        <w:t>Ερντογάν</w:t>
      </w:r>
      <w:proofErr w:type="spellEnd"/>
      <w:r>
        <w:rPr>
          <w:rFonts w:eastAsia="Times New Roman" w:cs="Times New Roman"/>
          <w:szCs w:val="24"/>
        </w:rPr>
        <w:t xml:space="preserve">, με τη </w:t>
      </w:r>
      <w:proofErr w:type="spellStart"/>
      <w:r>
        <w:rPr>
          <w:rFonts w:eastAsia="Times New Roman" w:cs="Times New Roman"/>
          <w:szCs w:val="24"/>
        </w:rPr>
        <w:t>Μέρκελ</w:t>
      </w:r>
      <w:proofErr w:type="spellEnd"/>
      <w:r>
        <w:rPr>
          <w:rFonts w:eastAsia="Times New Roman" w:cs="Times New Roman"/>
          <w:szCs w:val="24"/>
        </w:rPr>
        <w:t xml:space="preserve">, να πάει στο εξωτερικό; Τι θα τους λέει; Αστειάκια των </w:t>
      </w:r>
      <w:proofErr w:type="spellStart"/>
      <w:r>
        <w:rPr>
          <w:rFonts w:eastAsia="Times New Roman" w:cs="Times New Roman"/>
          <w:szCs w:val="24"/>
        </w:rPr>
        <w:t>τρολ</w:t>
      </w:r>
      <w:proofErr w:type="spellEnd"/>
      <w:r>
        <w:rPr>
          <w:rFonts w:eastAsia="Times New Roman" w:cs="Times New Roman"/>
          <w:szCs w:val="24"/>
        </w:rPr>
        <w:t xml:space="preserve"> της Νέας Δημοκρατίας και ιστορίες από το </w:t>
      </w:r>
      <w:proofErr w:type="spellStart"/>
      <w:r>
        <w:rPr>
          <w:rFonts w:eastAsia="Times New Roman" w:cs="Times New Roman"/>
          <w:szCs w:val="24"/>
          <w:lang w:val="en-US"/>
        </w:rPr>
        <w:t>makeleio</w:t>
      </w:r>
      <w:proofErr w:type="spellEnd"/>
      <w:r w:rsidRPr="00D47372">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
    <w:p w14:paraId="6E81969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μάλλον δεν θα μας δοθεί η ευκαιρία </w:t>
      </w:r>
      <w:r>
        <w:rPr>
          <w:rFonts w:eastAsia="Times New Roman" w:cs="Times New Roman"/>
          <w:szCs w:val="24"/>
        </w:rPr>
        <w:t xml:space="preserve">να μάθουμε τις πρωθυπουργικές επιδόσεις του κ. Μητσοτάκη. Η Κυβέρνηση θα πάρει ψήφο εμπιστοσύνης από τη Βουλή, θα πάρει ψήφο εμπιστοσύνης από τον λαό και θα προστατεύσει τη χώρα από την αντιδραστική παλινόρθωση η οποία προωθείται. </w:t>
      </w:r>
    </w:p>
    <w:p w14:paraId="6E81969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E819693"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από την πτέρυγα του ΣΥΡΙΖΑ)</w:t>
      </w:r>
    </w:p>
    <w:p w14:paraId="6E81969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Γιώργο Κυρίτση, Βουλευτή του ΣΥΡΙΖΑ. </w:t>
      </w:r>
    </w:p>
    <w:p w14:paraId="6E81969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szCs w:val="24"/>
        </w:rPr>
        <w:t>, αφού προηγουμένως ξεναγήθηκαν στην έκθεση της αίθουσας «</w:t>
      </w:r>
      <w:r>
        <w:rPr>
          <w:rFonts w:eastAsia="Times New Roman" w:cs="Times New Roman"/>
          <w:szCs w:val="24"/>
        </w:rPr>
        <w:t>ΕΛΕΥΘΕΡΙΟΣ ΒΕΝΙΖΕΛΟΣ</w:t>
      </w:r>
      <w:r>
        <w:rPr>
          <w:rFonts w:eastAsia="Times New Roman" w:cs="Times New Roman"/>
          <w:szCs w:val="24"/>
        </w:rPr>
        <w:t xml:space="preserve">» και ενημερώθηκαν για την ιστορία του κτιρίου και τον τρόπο οργάνωσης και λειτουργίας της Βουλής, σαράντα μία μαθήτριες και μαθητές, καθώς και τρεις εκπαιδευτικοί </w:t>
      </w:r>
      <w:r>
        <w:rPr>
          <w:rFonts w:eastAsia="Times New Roman" w:cs="Times New Roman"/>
          <w:szCs w:val="24"/>
        </w:rPr>
        <w:t xml:space="preserve">συνοδοί </w:t>
      </w:r>
      <w:r>
        <w:rPr>
          <w:rFonts w:eastAsia="Times New Roman" w:cs="Times New Roman"/>
          <w:szCs w:val="24"/>
        </w:rPr>
        <w:t>τους α</w:t>
      </w:r>
      <w:r>
        <w:rPr>
          <w:rFonts w:eastAsia="Times New Roman" w:cs="Times New Roman"/>
          <w:szCs w:val="24"/>
        </w:rPr>
        <w:t xml:space="preserve">πό τα Γυμνάσια </w:t>
      </w:r>
      <w:proofErr w:type="spellStart"/>
      <w:r>
        <w:rPr>
          <w:rFonts w:eastAsia="Times New Roman" w:cs="Times New Roman"/>
          <w:szCs w:val="24"/>
        </w:rPr>
        <w:t>Γαρδικίου</w:t>
      </w:r>
      <w:proofErr w:type="spellEnd"/>
      <w:r>
        <w:rPr>
          <w:rFonts w:eastAsia="Times New Roman" w:cs="Times New Roman"/>
          <w:szCs w:val="24"/>
        </w:rPr>
        <w:t xml:space="preserve">, </w:t>
      </w:r>
      <w:proofErr w:type="spellStart"/>
      <w:r>
        <w:rPr>
          <w:rFonts w:eastAsia="Times New Roman" w:cs="Times New Roman"/>
          <w:szCs w:val="24"/>
        </w:rPr>
        <w:t>Μαργαριτίου</w:t>
      </w:r>
      <w:proofErr w:type="spellEnd"/>
      <w:r>
        <w:rPr>
          <w:rFonts w:eastAsia="Times New Roman" w:cs="Times New Roman"/>
          <w:szCs w:val="24"/>
        </w:rPr>
        <w:t xml:space="preserve"> και Πέρδικας Θεσπρωτίας, τα οποία φιλοξενούνται στην Αθήνα στο πλαίσιο εκπαιδευτικού προγράμματος που οργανώνει το Ίδρυμα της Βουλής. </w:t>
      </w:r>
    </w:p>
    <w:p w14:paraId="6E81969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τού</w:t>
      </w:r>
      <w:r>
        <w:rPr>
          <w:rFonts w:eastAsia="Times New Roman" w:cs="Times New Roman"/>
          <w:szCs w:val="24"/>
        </w:rPr>
        <w:t xml:space="preserve">ς καλωσορίζει.  </w:t>
      </w:r>
    </w:p>
    <w:p w14:paraId="6E819697"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E81969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Συνεχ</w:t>
      </w:r>
      <w:r>
        <w:rPr>
          <w:rFonts w:eastAsia="Times New Roman" w:cs="Times New Roman"/>
          <w:szCs w:val="24"/>
        </w:rPr>
        <w:t>ίζουμε με τον κ. Κωνσταντίνο Καραμανλή</w:t>
      </w:r>
      <w:r>
        <w:rPr>
          <w:rFonts w:eastAsia="Times New Roman" w:cs="Times New Roman"/>
          <w:szCs w:val="24"/>
        </w:rPr>
        <w:t xml:space="preserve"> του Αχιλλέα</w:t>
      </w:r>
      <w:r>
        <w:rPr>
          <w:rFonts w:eastAsia="Times New Roman" w:cs="Times New Roman"/>
          <w:szCs w:val="24"/>
        </w:rPr>
        <w:t xml:space="preserve">, Βουλευτή της Νέας Δημοκρατίας. </w:t>
      </w:r>
    </w:p>
    <w:p w14:paraId="6E819699"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 xml:space="preserve">Σας ευχαριστώ πολύ, κύριε Πρόεδρε. </w:t>
      </w:r>
    </w:p>
    <w:p w14:paraId="6E81969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κύριοι Βουλευτές, ακούγοντας μερικούς από τους Βουλευτές της Συμπολίτευσης σε αυτήν την Αί</w:t>
      </w:r>
      <w:r>
        <w:rPr>
          <w:rFonts w:eastAsia="Times New Roman" w:cs="Times New Roman"/>
          <w:szCs w:val="24"/>
        </w:rPr>
        <w:t xml:space="preserve">θουσα αναρωτιέμαι πραγματικά αν έχουμε καταλάβει για ποιον λόγο η Νέα Δημοκρατία κατέθεσε πρόταση μομφής τη Δευτέρα εναντίον του κ. </w:t>
      </w:r>
      <w:proofErr w:type="spellStart"/>
      <w:r>
        <w:rPr>
          <w:rFonts w:eastAsia="Times New Roman" w:cs="Times New Roman"/>
          <w:szCs w:val="24"/>
        </w:rPr>
        <w:t>Πολάκη</w:t>
      </w:r>
      <w:proofErr w:type="spellEnd"/>
      <w:r>
        <w:rPr>
          <w:rFonts w:eastAsia="Times New Roman" w:cs="Times New Roman"/>
          <w:szCs w:val="24"/>
        </w:rPr>
        <w:t xml:space="preserve">. </w:t>
      </w:r>
    </w:p>
    <w:p w14:paraId="6E81969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Πρώτον, διότι αυτό κατά την άποψή μας ανταποκρίνεται πλήρως στο κοινό περί δικαίου αίσθημα, αλλά και στην απογοήτευ</w:t>
      </w:r>
      <w:r>
        <w:rPr>
          <w:rFonts w:eastAsia="Times New Roman" w:cs="Times New Roman"/>
          <w:szCs w:val="24"/>
        </w:rPr>
        <w:t xml:space="preserve">ση ή, αν θέλετε, την οργή της κοινωνίας. Η χυδαία επίθεση ενός Υπουργού και μάλιστα Αναπληρωτή Υπουργού στον τομέα της </w:t>
      </w:r>
      <w:r>
        <w:rPr>
          <w:rFonts w:eastAsia="Times New Roman" w:cs="Times New Roman"/>
          <w:szCs w:val="24"/>
        </w:rPr>
        <w:t>υ</w:t>
      </w:r>
      <w:r>
        <w:rPr>
          <w:rFonts w:eastAsia="Times New Roman" w:cs="Times New Roman"/>
          <w:szCs w:val="24"/>
        </w:rPr>
        <w:t xml:space="preserve">γείας, προκάλεσε τους πάντες, ανεξαρτήτως κομματικών ή ιδεολογικών πεποιθήσεων. </w:t>
      </w:r>
    </w:p>
    <w:p w14:paraId="6E81969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Δυστυχώς, αντί ο Πρωθυπουργός της χώρας να καταδικάσει αυτήν την συμπεριφορά, όπως θα περίμενε κάθε νοήμων άνθρωπος, σπεύδει να καλύψει τον Υπουργό του, σπεύδει να δικαιολογήσει μια πράξη, η οποία, αν θέλετε, προσβάλει τη δημοκρατική τάξη. </w:t>
      </w:r>
    </w:p>
    <w:p w14:paraId="6E81969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Η απόφαση δε να</w:t>
      </w:r>
      <w:r>
        <w:rPr>
          <w:rFonts w:eastAsia="Times New Roman" w:cs="Times New Roman"/>
          <w:szCs w:val="24"/>
        </w:rPr>
        <w:t xml:space="preserve"> μετατρέψει την πρόταση μομφής σε πρόταση εμπιστοσύνης, έχει να κάνει με ένα πολύ απλό πράγμα: με τον φόβο της Κυβέρνησης πως Βουλευτές του ΣΥΡΙΖΑ μπορεί να μην ακολουθήσουν την κυβερνητική γραμμή αν η ψηφοφορία αφορούσε τελικά μόνο στο πρόσωπο του κ. </w:t>
      </w:r>
      <w:proofErr w:type="spellStart"/>
      <w:r>
        <w:rPr>
          <w:rFonts w:eastAsia="Times New Roman" w:cs="Times New Roman"/>
          <w:szCs w:val="24"/>
        </w:rPr>
        <w:t>Πολά</w:t>
      </w:r>
      <w:r>
        <w:rPr>
          <w:rFonts w:eastAsia="Times New Roman" w:cs="Times New Roman"/>
          <w:szCs w:val="24"/>
        </w:rPr>
        <w:t>κη</w:t>
      </w:r>
      <w:proofErr w:type="spellEnd"/>
      <w:r>
        <w:rPr>
          <w:rFonts w:eastAsia="Times New Roman" w:cs="Times New Roman"/>
          <w:szCs w:val="24"/>
        </w:rPr>
        <w:t>, ο οποίος επιτέθηκε με άθλιο τρόπο σε έναν υποψήφιο Ευρωβουλευτή με βαριά αναπηρία. Επιτέθηκε με χυδαίο τρόπο σε έναν συνάνθρωπό του, σε έναν συνάδελφό του γιατρό, που ως αριστούχος της Ιατρικής Αθηνών, πληροί όλα τα τυπικά προσόντα για την πρόσληψή του</w:t>
      </w:r>
      <w:r>
        <w:rPr>
          <w:rFonts w:eastAsia="Times New Roman" w:cs="Times New Roman"/>
          <w:szCs w:val="24"/>
        </w:rPr>
        <w:t xml:space="preserve"> στο δημόσιο. </w:t>
      </w:r>
    </w:p>
    <w:p w14:paraId="6E81969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Αντί, λοιπόν, να απολογείστε για αυτήν τη συμπεριφορά, που προσβάλει τους πάντες και πολύ περισσότερο προσβάλει τους ανθρώπους που έχουν βαριά αναπηρία και τις οικογένειές του που ζουν με αυτό το δράμα, προσπαθείτε να βγείτε και από πάνω. Κα</w:t>
      </w:r>
      <w:r>
        <w:rPr>
          <w:rFonts w:eastAsia="Times New Roman" w:cs="Times New Roman"/>
          <w:szCs w:val="24"/>
        </w:rPr>
        <w:t xml:space="preserve">ι έρχεται εδώ ο Πρωθυπουργός της χώρας και λέει ότι ο κ. Μητσοτάκης </w:t>
      </w:r>
      <w:r>
        <w:rPr>
          <w:rFonts w:eastAsia="Times New Roman" w:cs="Times New Roman"/>
          <w:szCs w:val="24"/>
        </w:rPr>
        <w:lastRenderedPageBreak/>
        <w:t xml:space="preserve">περιφέρει τον κ. </w:t>
      </w:r>
      <w:proofErr w:type="spellStart"/>
      <w:r>
        <w:rPr>
          <w:rFonts w:eastAsia="Times New Roman" w:cs="Times New Roman"/>
          <w:szCs w:val="24"/>
        </w:rPr>
        <w:t>Κυμπουρόπουλο</w:t>
      </w:r>
      <w:proofErr w:type="spellEnd"/>
      <w:r>
        <w:rPr>
          <w:rFonts w:eastAsia="Times New Roman" w:cs="Times New Roman"/>
          <w:szCs w:val="24"/>
        </w:rPr>
        <w:t xml:space="preserve"> σαν γλάστρα. Αυτό το είπε ο κ. Τσίπρας για να προσβάλει τον κ. Μητσοτάκη; Τον κ. </w:t>
      </w:r>
      <w:proofErr w:type="spellStart"/>
      <w:r>
        <w:rPr>
          <w:rFonts w:eastAsia="Times New Roman" w:cs="Times New Roman"/>
          <w:szCs w:val="24"/>
        </w:rPr>
        <w:t>Κυμπουρόπουλο</w:t>
      </w:r>
      <w:proofErr w:type="spellEnd"/>
      <w:r>
        <w:rPr>
          <w:rFonts w:eastAsia="Times New Roman" w:cs="Times New Roman"/>
          <w:szCs w:val="24"/>
        </w:rPr>
        <w:t xml:space="preserve"> και τους ανθρώπους που έχουν βαριά αναπηρία προσβάλει. </w:t>
      </w:r>
    </w:p>
    <w:p w14:paraId="6E81969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Χαίρομ</w:t>
      </w:r>
      <w:r>
        <w:rPr>
          <w:rFonts w:eastAsia="Times New Roman" w:cs="Times New Roman"/>
          <w:szCs w:val="24"/>
        </w:rPr>
        <w:t xml:space="preserve">αι, διότι αρκετοί Βουλευτές του ΣΥΡΙΖΑ, μεταξύ των οποίων και ο κ. Φίλης και ο κ. </w:t>
      </w:r>
      <w:proofErr w:type="spellStart"/>
      <w:r>
        <w:rPr>
          <w:rFonts w:eastAsia="Times New Roman" w:cs="Times New Roman"/>
          <w:szCs w:val="24"/>
        </w:rPr>
        <w:t>Μπαλάφας</w:t>
      </w:r>
      <w:proofErr w:type="spellEnd"/>
      <w:r>
        <w:rPr>
          <w:rFonts w:eastAsia="Times New Roman" w:cs="Times New Roman"/>
          <w:szCs w:val="24"/>
        </w:rPr>
        <w:t xml:space="preserve"> και η Ευρωβουλευτής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Κούνεβα</w:t>
      </w:r>
      <w:proofErr w:type="spellEnd"/>
      <w:r>
        <w:rPr>
          <w:rFonts w:eastAsia="Times New Roman" w:cs="Times New Roman"/>
          <w:szCs w:val="24"/>
        </w:rPr>
        <w:t xml:space="preserve">, άλλοι με  πιο ήπιο και άλλοι με πιο σκληρό τρόπο, καταδίκασαν αυτήν την απαράδεκτη επίθεση και αυτό πραγματικά τους τιμά. </w:t>
      </w:r>
    </w:p>
    <w:p w14:paraId="6E8196A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 υπόθεση,</w:t>
      </w:r>
      <w:r>
        <w:rPr>
          <w:rFonts w:eastAsia="Times New Roman" w:cs="Times New Roman"/>
          <w:szCs w:val="24"/>
        </w:rPr>
        <w:t xml:space="preserve"> λοιπόν, αυτή θα μπορούσε να είχε λήξει, εάν ο Υπουργός και η Κυβέρνηση αναγνώριζαν το λάθος, αναγνώριζαν το ατόπημά τους και ζητούσαν συγνώμη στον κ. </w:t>
      </w:r>
      <w:proofErr w:type="spellStart"/>
      <w:r>
        <w:rPr>
          <w:rFonts w:eastAsia="Times New Roman" w:cs="Times New Roman"/>
          <w:szCs w:val="24"/>
        </w:rPr>
        <w:t>Κυμπουρόπουλο</w:t>
      </w:r>
      <w:proofErr w:type="spellEnd"/>
      <w:r>
        <w:rPr>
          <w:rFonts w:eastAsia="Times New Roman" w:cs="Times New Roman"/>
          <w:szCs w:val="24"/>
        </w:rPr>
        <w:t>. Θέλει, όμως, βλέπετε ανδρεία στην πολιτική, θέλει θάρρος, θέλει στοιχειώδη αξιοπρέπεια για</w:t>
      </w:r>
      <w:r>
        <w:rPr>
          <w:rFonts w:eastAsia="Times New Roman" w:cs="Times New Roman"/>
          <w:szCs w:val="24"/>
        </w:rPr>
        <w:t xml:space="preserve"> έναν πολιτικό να παραδέχεται ότι κάνει λάθος, γιατί όλοι κάνουμε λάθη. Και θα περίμενα από ένα κόμμα σαν το κόμμα του ΣΥΡΙΖΑ που εμφανίζεται ως αριστερό, που </w:t>
      </w:r>
      <w:r>
        <w:rPr>
          <w:rFonts w:eastAsia="Times New Roman" w:cs="Times New Roman"/>
          <w:szCs w:val="24"/>
        </w:rPr>
        <w:lastRenderedPageBreak/>
        <w:t>υποτίθεται ότι προστατεύετε τους αδυνάμους, που υποτίθεται ότι είστε δίπλα στους ανθρώπους με ειδ</w:t>
      </w:r>
      <w:r>
        <w:rPr>
          <w:rFonts w:eastAsia="Times New Roman" w:cs="Times New Roman"/>
          <w:szCs w:val="24"/>
        </w:rPr>
        <w:t xml:space="preserve">ικές ανάγκες, να κάνει το προφανές: να επαναφέρετε τον κ. </w:t>
      </w:r>
      <w:proofErr w:type="spellStart"/>
      <w:r>
        <w:rPr>
          <w:rFonts w:eastAsia="Times New Roman" w:cs="Times New Roman"/>
          <w:szCs w:val="24"/>
        </w:rPr>
        <w:t>Πολάκη</w:t>
      </w:r>
      <w:proofErr w:type="spellEnd"/>
      <w:r>
        <w:rPr>
          <w:rFonts w:eastAsia="Times New Roman" w:cs="Times New Roman"/>
          <w:szCs w:val="24"/>
        </w:rPr>
        <w:t xml:space="preserve"> στην τάξη και να παραδεχθείτε το ατόπημά σας. </w:t>
      </w:r>
    </w:p>
    <w:p w14:paraId="6E8196A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Βέβαια, ο ΣΥΡΙΖΑ όλα αυτά τα χρόνια έχει επενδύσει σε τρεις πολύ συγκεκριμένες διακρίσεις, για να διαφοροποιηθεί τάχα από το υπόλοιπο πολιτικό σ</w:t>
      </w:r>
      <w:r>
        <w:rPr>
          <w:rFonts w:eastAsia="Times New Roman" w:cs="Times New Roman"/>
          <w:szCs w:val="24"/>
        </w:rPr>
        <w:t>ύστημα. Ας τις πάρουμε και ας τις δούμε μία-μία.</w:t>
      </w:r>
    </w:p>
    <w:p w14:paraId="6E8196A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Πρώτον, επενδύσατε ως Αντιπολίτευση στη διάκριση μεταξύ μνημονίου και </w:t>
      </w:r>
      <w:proofErr w:type="spellStart"/>
      <w:r>
        <w:rPr>
          <w:rFonts w:eastAsia="Times New Roman" w:cs="Times New Roman"/>
          <w:szCs w:val="24"/>
        </w:rPr>
        <w:t>αντιμνημονίου</w:t>
      </w:r>
      <w:proofErr w:type="spellEnd"/>
      <w:r>
        <w:rPr>
          <w:rFonts w:eastAsia="Times New Roman" w:cs="Times New Roman"/>
          <w:szCs w:val="24"/>
        </w:rPr>
        <w:t>. Μετά τους πειραματισμούς του πρώτου εξαμήνου του 2015, μετά την περήφανη διαπραγμάτευση και τις αυταπάτες σας προσαρμοστήκ</w:t>
      </w:r>
      <w:r>
        <w:rPr>
          <w:rFonts w:eastAsia="Times New Roman" w:cs="Times New Roman"/>
          <w:szCs w:val="24"/>
        </w:rPr>
        <w:t>ατε στην πραγματικότητα, ξεχάσατε τον βολονταρισμό της Αριστεράς, για να παραμείνετε στην εξουσία. Κάνατε διεθνώς γνωστή τη λέξη «</w:t>
      </w:r>
      <w:proofErr w:type="spellStart"/>
      <w:r>
        <w:rPr>
          <w:rFonts w:eastAsia="Times New Roman" w:cs="Times New Roman"/>
          <w:szCs w:val="24"/>
        </w:rPr>
        <w:t>κωλοτούμπα</w:t>
      </w:r>
      <w:proofErr w:type="spellEnd"/>
      <w:r>
        <w:rPr>
          <w:rFonts w:eastAsia="Times New Roman" w:cs="Times New Roman"/>
          <w:szCs w:val="24"/>
        </w:rPr>
        <w:t xml:space="preserve">» και φτάσαμε στο </w:t>
      </w:r>
      <w:proofErr w:type="spellStart"/>
      <w:r>
        <w:rPr>
          <w:rFonts w:eastAsia="Times New Roman" w:cs="Times New Roman"/>
          <w:szCs w:val="24"/>
        </w:rPr>
        <w:t>ιλατραγικό</w:t>
      </w:r>
      <w:proofErr w:type="spellEnd"/>
      <w:r>
        <w:rPr>
          <w:rFonts w:eastAsia="Times New Roman" w:cs="Times New Roman"/>
          <w:szCs w:val="24"/>
        </w:rPr>
        <w:t xml:space="preserve"> σημείο να βλέπουμε τον κ. Τσίπρα να μιλάει στους </w:t>
      </w:r>
      <w:r>
        <w:rPr>
          <w:rFonts w:eastAsia="Times New Roman" w:cs="Times New Roman"/>
          <w:szCs w:val="24"/>
        </w:rPr>
        <w:t>«</w:t>
      </w:r>
      <w:r>
        <w:rPr>
          <w:rFonts w:eastAsia="Times New Roman" w:cs="Times New Roman"/>
          <w:szCs w:val="24"/>
          <w:lang w:val="en-US"/>
        </w:rPr>
        <w:t>Financial</w:t>
      </w:r>
      <w:r w:rsidRPr="002021AA">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sidRPr="002021AA">
        <w:rPr>
          <w:rFonts w:eastAsia="Times New Roman" w:cs="Times New Roman"/>
          <w:szCs w:val="24"/>
        </w:rPr>
        <w:t xml:space="preserve"> </w:t>
      </w:r>
      <w:r>
        <w:rPr>
          <w:rFonts w:eastAsia="Times New Roman" w:cs="Times New Roman"/>
          <w:szCs w:val="24"/>
        </w:rPr>
        <w:t>και να παραδίδει μαθ</w:t>
      </w:r>
      <w:r>
        <w:rPr>
          <w:rFonts w:eastAsia="Times New Roman" w:cs="Times New Roman"/>
          <w:szCs w:val="24"/>
        </w:rPr>
        <w:t xml:space="preserve">ήματα στους Βρετανούς για το πώς δεν πρέπει να φύγουν από την Ευρωπαϊκή Ένωση . </w:t>
      </w:r>
    </w:p>
    <w:p w14:paraId="6E8196A3" w14:textId="77777777" w:rsidR="004B0DF5" w:rsidRDefault="00471FB5">
      <w:pPr>
        <w:spacing w:line="600" w:lineRule="auto"/>
        <w:ind w:firstLine="720"/>
        <w:jc w:val="both"/>
        <w:rPr>
          <w:rFonts w:eastAsia="Times New Roman" w:cs="Times New Roman"/>
          <w:b/>
          <w:szCs w:val="24"/>
        </w:rPr>
      </w:pPr>
      <w:r>
        <w:rPr>
          <w:rFonts w:eastAsia="Times New Roman" w:cs="Times New Roman"/>
          <w:szCs w:val="24"/>
        </w:rPr>
        <w:lastRenderedPageBreak/>
        <w:t>Δεύτερον, επενδύσατε στη διάκριση παλιό με νέο, αλλά στα έδρανα του Υπουργικού σας Συμβουλίου, στα έδρανα του Εθνικού Κοινοβουλίου βλέπουμε στελέχη που προέρχονται από το κατα</w:t>
      </w:r>
      <w:r>
        <w:rPr>
          <w:rFonts w:eastAsia="Times New Roman" w:cs="Times New Roman"/>
          <w:szCs w:val="24"/>
        </w:rPr>
        <w:t xml:space="preserve">δικαστέο και παλιό πολιτικό σύστημα και η συναλλαγή που έχετε κάνει μαζί τους –θα μου επιτρέψετε να πω- αγγίζει τα όρια του πολιτικού τυχοδιωκτισμού. </w:t>
      </w:r>
    </w:p>
    <w:p w14:paraId="6E8196A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 τρίτον, επενδύσατε στη διάκριση ηθικού και διεφθαρμένου. Το ηθικό πλεονέκτημα της Αριστεράς τελικά κα</w:t>
      </w:r>
      <w:r>
        <w:rPr>
          <w:rFonts w:eastAsia="Times New Roman" w:cs="Times New Roman"/>
          <w:szCs w:val="24"/>
        </w:rPr>
        <w:t xml:space="preserve">ταρρέει πανηγυρικά, αφού πλέον δεν μπορείτε να πείσετε κανέναν πως στον δικό σας πολιτικό χώρο δεν υπάρχουν τεράστια ζητήματα ηθικής τάξης. Από την επιλογή σας να συμπεριλάβετε στο </w:t>
      </w:r>
      <w:proofErr w:type="spellStart"/>
      <w:r>
        <w:rPr>
          <w:rFonts w:eastAsia="Times New Roman" w:cs="Times New Roman"/>
          <w:szCs w:val="24"/>
        </w:rPr>
        <w:t>ευρωψηφοδέλτιο</w:t>
      </w:r>
      <w:proofErr w:type="spellEnd"/>
      <w:r>
        <w:rPr>
          <w:rFonts w:eastAsia="Times New Roman" w:cs="Times New Roman"/>
          <w:szCs w:val="24"/>
        </w:rPr>
        <w:t xml:space="preserve"> του κόμματός σας πρόσωπα που μόνο για διαφανή πορεία δεν φημ</w:t>
      </w:r>
      <w:r>
        <w:rPr>
          <w:rFonts w:eastAsia="Times New Roman" w:cs="Times New Roman"/>
          <w:szCs w:val="24"/>
        </w:rPr>
        <w:t xml:space="preserve">ίζονται και μας γυρνάνε πίσω δεκαετίες, στις εποχές των εθνικών προμηθευτών μέχρι τις τελευταίες αποκαλύψεις που όλοι είδαμε, σας κατατάσσει πλέον στη λεγόμενη αριστερά του χαβιαριού. </w:t>
      </w:r>
    </w:p>
    <w:p w14:paraId="6E8196A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Είστε η διάψευση της Αριστεράς, αφού είστε μόνο κατ’ επίφαση αριστεροί </w:t>
      </w:r>
      <w:r>
        <w:rPr>
          <w:rFonts w:eastAsia="Times New Roman" w:cs="Times New Roman"/>
          <w:szCs w:val="24"/>
        </w:rPr>
        <w:t>και προοδευτικοί. Αυτό αποδεικνύεται και με την πολιτική σας, αυτό αποδεικνύεται και με το ύφος σας, αυτό αποδεικνύεται με την αισθητική σας. Εφαρμόζετε δήθεν προοδευτικές πολιτικές, αλλά εφαρμόζετε πολιτικές και πρακτικές που κανονικά η Αριστερά αντιμάχετ</w:t>
      </w:r>
      <w:r>
        <w:rPr>
          <w:rFonts w:eastAsia="Times New Roman" w:cs="Times New Roman"/>
          <w:szCs w:val="24"/>
        </w:rPr>
        <w:t xml:space="preserve">αι. </w:t>
      </w:r>
    </w:p>
    <w:p w14:paraId="6E8196A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Είστε, λοιπόν, η Αριστερά που υπονομεύει την Αριστερά και προσβάλλετε με την πολιτική σας όλους τους συμπολίτες σας που ως γνήσιοι αριστεροί, ως γνήσιοι δημοκράτες –και αναφέρομαι στον Κύρκο, αναφέρομαι στον Ηλιού, αναφέρομαι στον </w:t>
      </w:r>
      <w:proofErr w:type="spellStart"/>
      <w:r>
        <w:rPr>
          <w:rFonts w:eastAsia="Times New Roman" w:cs="Times New Roman"/>
          <w:szCs w:val="24"/>
        </w:rPr>
        <w:t>Παπαδημούλη</w:t>
      </w:r>
      <w:proofErr w:type="spellEnd"/>
      <w:r>
        <w:rPr>
          <w:rFonts w:eastAsia="Times New Roman" w:cs="Times New Roman"/>
          <w:szCs w:val="24"/>
        </w:rPr>
        <w:t>-  υπήρξα</w:t>
      </w:r>
      <w:r>
        <w:rPr>
          <w:rFonts w:eastAsia="Times New Roman" w:cs="Times New Roman"/>
          <w:szCs w:val="24"/>
        </w:rPr>
        <w:t xml:space="preserve">ν ιδεολογικοί μας αντίπαλοι, αλλά άνθρωποι που ήταν αξιοπρεπείς και έδωσαν αγώνες, ειδικά μετά το 1974 και για τη </w:t>
      </w:r>
      <w:r>
        <w:rPr>
          <w:rFonts w:eastAsia="Times New Roman" w:cs="Times New Roman"/>
          <w:szCs w:val="24"/>
        </w:rPr>
        <w:t>δ</w:t>
      </w:r>
      <w:r>
        <w:rPr>
          <w:rFonts w:eastAsia="Times New Roman" w:cs="Times New Roman"/>
          <w:szCs w:val="24"/>
        </w:rPr>
        <w:t xml:space="preserve">ημοκρατία και για τον χώρο της Αριστεράς. </w:t>
      </w:r>
    </w:p>
    <w:p w14:paraId="6E8196A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 μόνος, λοιπόν, αυθεντικός εκπρόσωπος της Αριστεράς στο Κοινοβούλιο σήμερα είναι το Κομμουνιστικό</w:t>
      </w:r>
      <w:r>
        <w:rPr>
          <w:rFonts w:eastAsia="Times New Roman" w:cs="Times New Roman"/>
          <w:szCs w:val="24"/>
        </w:rPr>
        <w:t xml:space="preserve"> Κόμμα Ελλάδας. Αυτοί τουλάχιστον κάνουν πράξη αυτά που λένε. </w:t>
      </w:r>
    </w:p>
    <w:p w14:paraId="6E8196A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Είστε, λοιπόν, οι δήθεν αριστεροί που θεσμοθετείτε κατάργηση επιδομάτων, κατάργηση συντάξεων, που δώσατε στους δανειστές αυτά που οι προηγούμενες κυβερνήσεις, που εσείς αποκαλούσατε γερμανοτσολ</w:t>
      </w:r>
      <w:r>
        <w:rPr>
          <w:rFonts w:eastAsia="Times New Roman" w:cs="Times New Roman"/>
          <w:szCs w:val="24"/>
        </w:rPr>
        <w:t xml:space="preserve">ιάδες, δεν διανοήθηκαν να δώσουν. Και αναφέρομαι στο </w:t>
      </w:r>
      <w:proofErr w:type="spellStart"/>
      <w:r>
        <w:rPr>
          <w:rFonts w:eastAsia="Times New Roman" w:cs="Times New Roman"/>
          <w:szCs w:val="24"/>
        </w:rPr>
        <w:t>υπερταμείο</w:t>
      </w:r>
      <w:proofErr w:type="spellEnd"/>
      <w:r>
        <w:rPr>
          <w:rFonts w:eastAsia="Times New Roman" w:cs="Times New Roman"/>
          <w:szCs w:val="24"/>
        </w:rPr>
        <w:t xml:space="preserve">. </w:t>
      </w:r>
    </w:p>
    <w:p w14:paraId="6E8196A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Ακόμα, όμως, και στον τομέα που εγώ εποπτεύω, τον τομέα των μεταφορών και των υποδομών -θα μπορούσα εδώ να μιλάω άλλα δέκα λεπτά για αυτά που έχετε κάνει- θα αναφερθώ σε ένα και μόνο </w:t>
      </w:r>
      <w:r>
        <w:rPr>
          <w:rFonts w:eastAsia="Times New Roman" w:cs="Times New Roman"/>
          <w:szCs w:val="24"/>
        </w:rPr>
        <w:t>χαρακτηριστικό παράδειγμα, για να μην «τρώω» τον χρόνο σας. Φέρατε στη Βουλή το 2016 έναν νόμο, τον 4412, που μιλάει για το</w:t>
      </w:r>
      <w:r>
        <w:rPr>
          <w:rFonts w:eastAsia="Times New Roman" w:cs="Times New Roman"/>
          <w:szCs w:val="24"/>
        </w:rPr>
        <w:t>ν</w:t>
      </w:r>
      <w:r>
        <w:rPr>
          <w:rFonts w:eastAsia="Times New Roman" w:cs="Times New Roman"/>
          <w:szCs w:val="24"/>
        </w:rPr>
        <w:t xml:space="preserve"> πιο προβληματικό τομέα, τις δημόσιες συμβάσεις. Τι έχετε κάνει; Τον έχετε τροποποιήσει τριακόσιες εξήντα φορές. Αυτό δεν νομίζω ότι</w:t>
      </w:r>
      <w:r>
        <w:rPr>
          <w:rFonts w:eastAsia="Times New Roman" w:cs="Times New Roman"/>
          <w:szCs w:val="24"/>
        </w:rPr>
        <w:t xml:space="preserve"> έχει γίνει σε άλλη χώρα της Ευρωπαϊκής Ένωσης. Και όχι απλά τον τροποποιήσατε, φέρατε ογδόντα τροποποιήσεις την προηγούμενη εβδομάδα. Με αυτόν τον τρόπο ενισχύετε τρεις μήνες, δύο μήνες πριν τις εκλογές, πάνω σε προεκλογική περίοδο, τις απευθείας αναθέσει</w:t>
      </w:r>
      <w:r>
        <w:rPr>
          <w:rFonts w:eastAsia="Times New Roman" w:cs="Times New Roman"/>
          <w:szCs w:val="24"/>
        </w:rPr>
        <w:t xml:space="preserve">ς. </w:t>
      </w:r>
    </w:p>
    <w:p w14:paraId="6E8196AA" w14:textId="77777777" w:rsidR="004B0DF5" w:rsidRDefault="00471FB5">
      <w:pPr>
        <w:spacing w:line="600" w:lineRule="auto"/>
        <w:jc w:val="both"/>
        <w:rPr>
          <w:rFonts w:eastAsia="Times New Roman" w:cs="Times New Roman"/>
          <w:szCs w:val="24"/>
        </w:rPr>
      </w:pPr>
      <w:r>
        <w:rPr>
          <w:rFonts w:eastAsia="Times New Roman" w:cs="Times New Roman"/>
          <w:szCs w:val="24"/>
        </w:rPr>
        <w:lastRenderedPageBreak/>
        <w:t xml:space="preserve">Αυτή είναι η περήφανη αριστερά; Για αυτή τη διαφάνεια κόπτεστε, αντί να απολογείστε για τις απαράδεκτες συμβάσεις που κάνατε και στο </w:t>
      </w:r>
      <w:r>
        <w:rPr>
          <w:rFonts w:eastAsia="Times New Roman" w:cs="Times New Roman"/>
          <w:szCs w:val="24"/>
        </w:rPr>
        <w:t>«</w:t>
      </w:r>
      <w:proofErr w:type="spellStart"/>
      <w:r>
        <w:rPr>
          <w:rFonts w:eastAsia="Times New Roman" w:cs="Times New Roman"/>
          <w:szCs w:val="24"/>
        </w:rPr>
        <w:t>Θριάσιο</w:t>
      </w:r>
      <w:proofErr w:type="spellEnd"/>
      <w:r>
        <w:rPr>
          <w:rFonts w:eastAsia="Times New Roman" w:cs="Times New Roman"/>
          <w:szCs w:val="24"/>
        </w:rPr>
        <w:t>»</w:t>
      </w:r>
      <w:r>
        <w:rPr>
          <w:rFonts w:eastAsia="Times New Roman" w:cs="Times New Roman"/>
          <w:szCs w:val="24"/>
        </w:rPr>
        <w:t xml:space="preserve"> και στο «Ελευθέριος Βενιζέλος»,  τις  οποίες δεν τις φέραμε εμείς στη δημοσιότητα;</w:t>
      </w:r>
      <w:r>
        <w:rPr>
          <w:rFonts w:eastAsia="Times New Roman" w:cs="Times New Roman"/>
          <w:szCs w:val="24"/>
        </w:rPr>
        <w:t xml:space="preserve"> </w:t>
      </w:r>
      <w:r>
        <w:rPr>
          <w:rFonts w:eastAsia="Times New Roman" w:cs="Times New Roman"/>
          <w:szCs w:val="24"/>
        </w:rPr>
        <w:t>Η ίδια η Ευρωπαϊκή Επιτροπ</w:t>
      </w:r>
      <w:r>
        <w:rPr>
          <w:rFonts w:eastAsia="Times New Roman" w:cs="Times New Roman"/>
          <w:szCs w:val="24"/>
        </w:rPr>
        <w:t>ή έρχεται και σας τραβάει το αυτί. Αντί να απολογείστε εδώ, έρχεστε και μας κουνάτε το δάχτυλο περί ηθικής και Αριστεράς.</w:t>
      </w:r>
    </w:p>
    <w:p w14:paraId="6E8196A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Νομίζω, κυρίες και κύριοι, ότι πλέον όλοι αποκαλύπτονται και, ευτυχώς ή δυστυχώς, δεν έχουμε όλοι κοντή μνήμη. Οι εκλογές έρχονται και</w:t>
      </w:r>
      <w:r>
        <w:rPr>
          <w:rFonts w:eastAsia="Times New Roman" w:cs="Times New Roman"/>
          <w:szCs w:val="24"/>
        </w:rPr>
        <w:t xml:space="preserve"> τελικά κριτής όλων μας θα είναι ο ελληνικός λαός.</w:t>
      </w:r>
    </w:p>
    <w:p w14:paraId="6E8196A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8196AD" w14:textId="77777777" w:rsidR="004B0DF5" w:rsidRDefault="00471FB5">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6E8196AE"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Κωνσταντίνο Καραμανλή</w:t>
      </w:r>
      <w:r>
        <w:rPr>
          <w:rFonts w:eastAsia="Times New Roman" w:cs="Times New Roman"/>
          <w:szCs w:val="24"/>
        </w:rPr>
        <w:t xml:space="preserve"> του Αχιλλέα</w:t>
      </w:r>
      <w:r>
        <w:rPr>
          <w:rFonts w:eastAsia="Times New Roman" w:cs="Times New Roman"/>
          <w:szCs w:val="24"/>
        </w:rPr>
        <w:t>, Βουλευτή της Νέας Δημοκρατίας.</w:t>
      </w:r>
    </w:p>
    <w:p w14:paraId="6E8196A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Τον λόγο έχει η</w:t>
      </w:r>
      <w:r>
        <w:rPr>
          <w:rFonts w:eastAsia="Times New Roman" w:cs="Times New Roman"/>
          <w:szCs w:val="24"/>
        </w:rPr>
        <w:t xml:space="preserve"> Αναπληρώτρια Υπουργός Εξωτερικών κ</w:t>
      </w:r>
      <w:r>
        <w:rPr>
          <w:rFonts w:eastAsia="Times New Roman" w:cs="Times New Roman"/>
          <w:szCs w:val="24"/>
        </w:rPr>
        <w:t>.</w:t>
      </w:r>
      <w:r>
        <w:rPr>
          <w:rFonts w:eastAsia="Times New Roman" w:cs="Times New Roman"/>
          <w:szCs w:val="24"/>
        </w:rPr>
        <w:t xml:space="preserve"> Σία Αναγνωστοπούλου για δεκαπέντε λεπτά.</w:t>
      </w:r>
    </w:p>
    <w:p w14:paraId="6E8196B0"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(Αναπληρώτρια Υπουργός Εξωτερικών): </w:t>
      </w:r>
      <w:r>
        <w:rPr>
          <w:rFonts w:eastAsia="Times New Roman" w:cs="Times New Roman"/>
          <w:szCs w:val="24"/>
        </w:rPr>
        <w:t>Ευχαριστώ, κύριε Πρόεδρε.</w:t>
      </w:r>
    </w:p>
    <w:p w14:paraId="6E8196B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Χ</w:t>
      </w:r>
      <w:r>
        <w:rPr>
          <w:rFonts w:eastAsia="Times New Roman" w:cs="Times New Roman"/>
          <w:szCs w:val="24"/>
        </w:rPr>
        <w:t>θ</w:t>
      </w:r>
      <w:r>
        <w:rPr>
          <w:rFonts w:eastAsia="Times New Roman" w:cs="Times New Roman"/>
          <w:szCs w:val="24"/>
        </w:rPr>
        <w:t>ε</w:t>
      </w:r>
      <w:r>
        <w:rPr>
          <w:rFonts w:eastAsia="Times New Roman" w:cs="Times New Roman"/>
          <w:szCs w:val="24"/>
        </w:rPr>
        <w:t xml:space="preserve">ς γιορτάσαμε την ημέρα της Ευρώπης και το τέλος του φασισμού. Δεν ήταν μόνο το </w:t>
      </w:r>
      <w:r>
        <w:rPr>
          <w:rFonts w:eastAsia="Times New Roman" w:cs="Times New Roman"/>
          <w:szCs w:val="24"/>
        </w:rPr>
        <w:t>τέλος του φασισμού. Ήταν και το τέλος σε ό,τι οδήγησε στον φασισμό, την πείνα, τον πόλεμο, αυτόν που οδήγησε στην προσφυγιά και στην καταρράκωση εκατομμυρίων ανθρώπων. Οι λαοί τότε αποφάσισαν ένα πράγμα, ότι δηλαδή για να μην υπάρξει ξανά πόλεμος, πρέπει ν</w:t>
      </w:r>
      <w:r>
        <w:rPr>
          <w:rFonts w:eastAsia="Times New Roman" w:cs="Times New Roman"/>
          <w:szCs w:val="24"/>
        </w:rPr>
        <w:t>α υπάρξει ισότητα των λαών μεταξύ τους, ισότητα μέσα στα ίδια τα κράτη. Ένα άλλο ρεύμα, βέβαια, είπε ότι πρέπει να γίνει μία Ευρώπη η οποία θα ελέγχει το μέλλον αυτής της περιοχής.</w:t>
      </w:r>
    </w:p>
    <w:p w14:paraId="6E8196B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Αυτά τα δύο νήματα που το καθένα ξεκινούσε από μακριά προπολεμικά, συγκρο</w:t>
      </w:r>
      <w:r>
        <w:rPr>
          <w:rFonts w:eastAsia="Times New Roman" w:cs="Times New Roman"/>
          <w:szCs w:val="24"/>
        </w:rPr>
        <w:t>ύο</w:t>
      </w:r>
      <w:r>
        <w:rPr>
          <w:rFonts w:eastAsia="Times New Roman" w:cs="Times New Roman"/>
          <w:szCs w:val="24"/>
        </w:rPr>
        <w:t>νταν και συγκρούονται μέχρι σήμερα, με διαφορετικούς τρόπους αλλά η ουσία είναι μία: ισότητα των λαών μεταξύ τους, μη ισότητα και ανταγωνισμός και έλεγχος από κάποιες ισχυρές δυνάμεις.</w:t>
      </w:r>
    </w:p>
    <w:p w14:paraId="6E8196B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Αναρωτιέστε συνέχεια, αγαπητοί και αγαπητές συνάδελφοι της Αξιωματικής </w:t>
      </w:r>
      <w:r>
        <w:rPr>
          <w:rFonts w:eastAsia="Times New Roman" w:cs="Times New Roman"/>
          <w:szCs w:val="24"/>
        </w:rPr>
        <w:t xml:space="preserve">–και όχι μόνο- Αντιπολίτευσης, πώς κατάφερε ο ΣΥΡΙΖΑ σ' αυτήν την Ευρώπη να βγάλει ένα άλλο πρόσωπο, πώς κατάφερε να έχει μία δικιά του πολιτική ή να τον αποδεχθεί η Καγκελάριος </w:t>
      </w:r>
      <w:proofErr w:type="spellStart"/>
      <w:r>
        <w:rPr>
          <w:rFonts w:eastAsia="Times New Roman" w:cs="Times New Roman"/>
          <w:szCs w:val="24"/>
        </w:rPr>
        <w:t>Μέρκελ</w:t>
      </w:r>
      <w:proofErr w:type="spellEnd"/>
      <w:r>
        <w:rPr>
          <w:rFonts w:eastAsia="Times New Roman" w:cs="Times New Roman"/>
          <w:szCs w:val="24"/>
        </w:rPr>
        <w:t>,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Ως εξηγήσεις βρίσκετε είτε ότι πουλήσαμε τη Μακεδονία και γι' α</w:t>
      </w:r>
      <w:r>
        <w:rPr>
          <w:rFonts w:eastAsia="Times New Roman" w:cs="Times New Roman"/>
          <w:szCs w:val="24"/>
        </w:rPr>
        <w:t>υτό μας έδωσε τις συντάξεις, είτε γιατί κάναμε αυτό, είτε γιατί κάναμε στροφή, είτε οτιδήποτε άλλο.</w:t>
      </w:r>
    </w:p>
    <w:p w14:paraId="6E8196B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Θα σας εξηγήσω, όμως, με πολύ απλά λόγια τι ακριβώς έχει γίνει. Το πρώτο εξάμηνο της διακυβέρνησης του ΣΥΡΙΖΑ έγινε ένα σημαντικό πράγμα. Για πρώτη φορά μετ</w:t>
      </w:r>
      <w:r>
        <w:rPr>
          <w:rFonts w:eastAsia="Times New Roman" w:cs="Times New Roman"/>
          <w:szCs w:val="24"/>
        </w:rPr>
        <w:t xml:space="preserve">ά από τα χρόνια της κρίσης –και μετά από πολλά χρόνια, θα έλεγα- μία πολιτική δύναμη στην Ευρώπη υποχρέωσε κάποια κράτη να δουν αυτήν την κοινωνία, να δουν κι </w:t>
      </w:r>
      <w:r>
        <w:rPr>
          <w:rFonts w:eastAsia="Times New Roman" w:cs="Times New Roman"/>
          <w:szCs w:val="24"/>
        </w:rPr>
        <w:lastRenderedPageBreak/>
        <w:t xml:space="preserve">αυτόν τον λαό και όλους τους άλλους λαούς της Ευρώπης, να δουν ότι αυτό που είχαν επιβάλει ως τη </w:t>
      </w:r>
      <w:r>
        <w:rPr>
          <w:rFonts w:eastAsia="Times New Roman" w:cs="Times New Roman"/>
          <w:szCs w:val="24"/>
        </w:rPr>
        <w:t>μόνη λύση και ότι δεν υπάρχει εναλλακτική, μπορεί να υπάρχει κι ένας άλλος δρόμος. Είδαν ότι οι Έλληνες δεν είναι οι τεμπέληδες του νότου. Προσπαθήσαμε να φύγουν από αυτά τα στερεότυπα και να δουν ότι υπάρχει μία κοινωνία που υποφέρει από τις δικές τους νε</w:t>
      </w:r>
      <w:r>
        <w:rPr>
          <w:rFonts w:eastAsia="Times New Roman" w:cs="Times New Roman"/>
          <w:szCs w:val="24"/>
        </w:rPr>
        <w:t xml:space="preserve">οφιλελεύθερες πολιτικές και διεκδικεί αυτά που δικαιούνται όλες οι κοινωνίες. </w:t>
      </w:r>
    </w:p>
    <w:p w14:paraId="6E8196B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Αυτό ήταν η πρώτη ρωγμή. Και ήταν μία σημαντική ρωγμή, την οποία δεν θέλετε να δείτε. Και είναι σημαντική ρωγμή γιατί για πρώτη φορά δεν παίχτηκαν μόνο στις Βρυξέλλες, στα κλεισ</w:t>
      </w:r>
      <w:r>
        <w:rPr>
          <w:rFonts w:eastAsia="Times New Roman" w:cs="Times New Roman"/>
          <w:szCs w:val="24"/>
        </w:rPr>
        <w:t>τά δωμάτια και στα κλειστά σαλόνια οι πολιτικές, αλλά παίχτηκαν και στους δρόμους και στις γειτονιές και με τους άλλους λαούς της Ευρώπης.</w:t>
      </w:r>
    </w:p>
    <w:p w14:paraId="6E8196B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 κ. Βέμπερ, προχθές, στα μέτρα που ανακοίνωσε ο Πρωθυπουργός απάντησε αμέσως και άμεσα με μία φράση που είναι χαρακτ</w:t>
      </w:r>
      <w:r>
        <w:rPr>
          <w:rFonts w:eastAsia="Times New Roman" w:cs="Times New Roman"/>
          <w:szCs w:val="24"/>
        </w:rPr>
        <w:t xml:space="preserve">ηριστική αυτής της πολιτικής ομάδας και εσωτερικά σε κάθε κράτος και συνολικά στην Ευρώπη. Είπε ότι δεν θα πληρώνουν οι άλλοι λαοί τους Έλληνες –προσέξτε τις διατυπώσεις- και ότι εμείς δεν θα </w:t>
      </w:r>
      <w:r>
        <w:rPr>
          <w:rFonts w:eastAsia="Times New Roman" w:cs="Times New Roman"/>
          <w:szCs w:val="24"/>
        </w:rPr>
        <w:lastRenderedPageBreak/>
        <w:t>είμαστε υπέρ της ευρωπαϊκής ασφάλισης για την ανεργία. Τι είπε μ</w:t>
      </w:r>
      <w:r>
        <w:rPr>
          <w:rFonts w:eastAsia="Times New Roman" w:cs="Times New Roman"/>
          <w:szCs w:val="24"/>
        </w:rPr>
        <w:t xml:space="preserve">ε άλλα λόγια; Είπε αυτό που λέει ο πιο σκληρός νεοφιλελευθερισμός στην Ευρώπη, δηλαδή ανταγωνισμός των λαών μεταξύ τους –αν είστε ανταγωνιστικοί, έχει καλώς, αν δεν είστε ανταγωνιστικοί, να πάτε να πνιγείτε- και, δεύτερον και </w:t>
      </w:r>
      <w:proofErr w:type="spellStart"/>
      <w:r>
        <w:rPr>
          <w:rFonts w:eastAsia="Times New Roman" w:cs="Times New Roman"/>
          <w:szCs w:val="24"/>
        </w:rPr>
        <w:t>κυριότερον</w:t>
      </w:r>
      <w:proofErr w:type="spellEnd"/>
      <w:r>
        <w:rPr>
          <w:rFonts w:eastAsia="Times New Roman" w:cs="Times New Roman"/>
          <w:szCs w:val="24"/>
        </w:rPr>
        <w:t>, «Δεν θέλουμε τίποτ</w:t>
      </w:r>
      <w:r>
        <w:rPr>
          <w:rFonts w:eastAsia="Times New Roman" w:cs="Times New Roman"/>
          <w:szCs w:val="24"/>
        </w:rPr>
        <w:t>α που να εξασφαλίζει ισότητα όλων των ευρωπαϊκών λαών μεταξύ τους». «Ανταγωνισμός», δηλαδή, η λέξη.</w:t>
      </w:r>
    </w:p>
    <w:p w14:paraId="6E8196B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 πρώτη μάχη, λοιπόν, που δόθηκε στην Ευρώπη ήταν ανάμεσα στην ισότητα και στον ανταγωνισμό και αυτή η μάχη δεν έληξε με την καλύτερη δυνατή επιτυχία για μα</w:t>
      </w:r>
      <w:r>
        <w:rPr>
          <w:rFonts w:eastAsia="Times New Roman" w:cs="Times New Roman"/>
          <w:szCs w:val="24"/>
        </w:rPr>
        <w:t>ς. Έγινε, όμως, κάτι πολύ σημαντικό κι εγώ και από αυτό το Βήμα και από παντού θα το διεκδικώ πάντα. Κάποιες σοσιαλιστικές δυνάμεις ήταν υποχρεωμένες να ξαναγυρίσουν να δουν την κοινωνία, τις κοινωνίες τους. Κάποιες σοσιαλιστικές δυνάμεις ήταν υποχρεωμένες</w:t>
      </w:r>
      <w:r>
        <w:rPr>
          <w:rFonts w:eastAsia="Times New Roman" w:cs="Times New Roman"/>
          <w:szCs w:val="24"/>
        </w:rPr>
        <w:t xml:space="preserve"> να συνομιλήσουμε ξανά με την ιστορία και τις ρίζες τους και άρχισαν να αλλάζουν, να παίρνουν στροφή. Εκεί που είχαν ταυτιστεί </w:t>
      </w:r>
      <w:r>
        <w:rPr>
          <w:rFonts w:eastAsia="Times New Roman" w:cs="Times New Roman"/>
          <w:szCs w:val="24"/>
        </w:rPr>
        <w:lastRenderedPageBreak/>
        <w:t>και είχαν προδώσει τις κοινωνίες και την ίδια τους την ιστορία, υποχρεώθηκαν να κάνουν αυτές τη στροφή και όχι εμείς. Και ήταν πά</w:t>
      </w:r>
      <w:r>
        <w:rPr>
          <w:rFonts w:eastAsia="Times New Roman" w:cs="Times New Roman"/>
          <w:szCs w:val="24"/>
        </w:rPr>
        <w:t xml:space="preserve">ρα πολύ σημαντικό και φαίνεται τώρα. Αρχίζει να φαίνεται τώρα πόσο σημαντικό ήταν. </w:t>
      </w:r>
    </w:p>
    <w:p w14:paraId="6E8196B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Κάποιες δυνάμεις, ακόμα και από τα δεξιά, όταν είδαν το φάσμα που φασισμού να ανεβαίνει μ’ αυτόν τον τρόπο, υποχρεώθηκαν να κάνουν ένα βήμα πίσω, γιατί η πολιτική αυτό είνα</w:t>
      </w:r>
      <w:r>
        <w:rPr>
          <w:rFonts w:eastAsia="Times New Roman" w:cs="Times New Roman"/>
          <w:szCs w:val="24"/>
        </w:rPr>
        <w:t>ι. Δεν είναι κλειστά σαλόνια και ποιους έχουμε φίλους να μας χτυπάνε στην πλάτη και να κανονίζουμε οι φίλοι μεταξύ μας. Είναι τι γίνεται στο πεδίο της κοινωνίας και πού συγκρούονται ιδεολογικά και πολιτικά οι δυνάμεις. Αυτό υποχρεώσαμε στην Ευρώπη να γίνει</w:t>
      </w:r>
      <w:r>
        <w:rPr>
          <w:rFonts w:eastAsia="Times New Roman" w:cs="Times New Roman"/>
          <w:szCs w:val="24"/>
        </w:rPr>
        <w:t>: ισότητα, λοιπόν, των λαών.</w:t>
      </w:r>
    </w:p>
    <w:p w14:paraId="6E8196B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Το δεύτερο είναι η δημοκρατία ανάμεσα στους λαούς. Ό,τι λόγο έχουν οι Έλληνες έχουν και οι Πορτογάλοι, έχουν και οι Ισπανοί, έχουν και οι Γάλλοι, έχουν όλοι οι άλλοι. Κι αυτό επίσης ήταν δύσκολο, γιατί κανένας δεν είχε </w:t>
      </w:r>
      <w:r>
        <w:rPr>
          <w:rFonts w:eastAsia="Times New Roman" w:cs="Times New Roman"/>
          <w:szCs w:val="24"/>
        </w:rPr>
        <w:lastRenderedPageBreak/>
        <w:t>αντιδράσ</w:t>
      </w:r>
      <w:r>
        <w:rPr>
          <w:rFonts w:eastAsia="Times New Roman" w:cs="Times New Roman"/>
          <w:szCs w:val="24"/>
        </w:rPr>
        <w:t xml:space="preserve">ει. Μάλιστα, όχι απλώς δεν είχε αντιδράσει, αλλά δεν είχε πει ότι αυτά τα μνημόνια πάνω απ' όλα υπονομεύουν την ίδια τη δημοκρατία της Ευρώπης με τον τρόπο που γίνεται η έμπνευσή τους, η σύλληψή τους και με τον τρόπο που εφαρμόζονται. </w:t>
      </w:r>
    </w:p>
    <w:p w14:paraId="6E8196B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Εμείς έχουμε ένα πρά</w:t>
      </w:r>
      <w:r>
        <w:rPr>
          <w:rFonts w:eastAsia="Times New Roman" w:cs="Times New Roman"/>
          <w:szCs w:val="24"/>
        </w:rPr>
        <w:t>γμα που δεν έχετε εσείς. Στην Ευρώπη δεν βλέπουμε μόνο τη Γαλλία του λαμπερού Παρισιού. Στην Ευρώπη βλέπουμε τη Γαλλία των προαστίων της, των μη προνομιούχων γειτονιών της. Βλέπουμε το Παρίσι της Κομμούνας και του Μάη του 1968. Στο Βέλγιο δεν βλέπουμε μόνο</w:t>
      </w:r>
      <w:r>
        <w:rPr>
          <w:rFonts w:eastAsia="Times New Roman" w:cs="Times New Roman"/>
          <w:szCs w:val="24"/>
        </w:rPr>
        <w:t xml:space="preserve"> τις Βρυξέλλες των τεχνοκρατών. Βλέπουμε το Βέλγιο των ανθρακωρύχων, το μεγαλύτερο μέρος των οποίων προέρχονται από την ελληνική κοινότητα του Βελγίου. Στη Γερμανία το ίδιο και σ' όλες τις χώρες το ίδιο. Μ</w:t>
      </w:r>
      <w:r>
        <w:rPr>
          <w:rFonts w:eastAsia="Times New Roman" w:cs="Times New Roman"/>
          <w:szCs w:val="24"/>
        </w:rPr>
        <w:t>ε</w:t>
      </w:r>
      <w:r>
        <w:rPr>
          <w:rFonts w:eastAsia="Times New Roman" w:cs="Times New Roman"/>
          <w:szCs w:val="24"/>
        </w:rPr>
        <w:t xml:space="preserve"> αυτούς συνομιλούμε και μ</w:t>
      </w:r>
      <w:r>
        <w:rPr>
          <w:rFonts w:eastAsia="Times New Roman" w:cs="Times New Roman"/>
          <w:szCs w:val="24"/>
        </w:rPr>
        <w:t>ε</w:t>
      </w:r>
      <w:r>
        <w:rPr>
          <w:rFonts w:eastAsia="Times New Roman" w:cs="Times New Roman"/>
          <w:szCs w:val="24"/>
        </w:rPr>
        <w:t xml:space="preserve"> αυτούς θέλουμε να φέρου</w:t>
      </w:r>
      <w:r>
        <w:rPr>
          <w:rFonts w:eastAsia="Times New Roman" w:cs="Times New Roman"/>
          <w:szCs w:val="24"/>
        </w:rPr>
        <w:t>με σε επαφή τη δικ</w:t>
      </w:r>
      <w:r>
        <w:rPr>
          <w:rFonts w:eastAsia="Times New Roman" w:cs="Times New Roman"/>
          <w:szCs w:val="24"/>
        </w:rPr>
        <w:t>ή</w:t>
      </w:r>
      <w:r>
        <w:rPr>
          <w:rFonts w:eastAsia="Times New Roman" w:cs="Times New Roman"/>
          <w:szCs w:val="24"/>
        </w:rPr>
        <w:t xml:space="preserve"> μας κοινωνία, μ</w:t>
      </w:r>
      <w:r>
        <w:rPr>
          <w:rFonts w:eastAsia="Times New Roman" w:cs="Times New Roman"/>
          <w:szCs w:val="24"/>
        </w:rPr>
        <w:t>ε</w:t>
      </w:r>
      <w:r>
        <w:rPr>
          <w:rFonts w:eastAsia="Times New Roman" w:cs="Times New Roman"/>
          <w:szCs w:val="24"/>
        </w:rPr>
        <w:t xml:space="preserve"> αυτούς τους λαούς γιατί έχουν τα ίδια πάθη, τις ίδιες διεκδικήσεις και τα ίδια προβλήματα. Δεν θέλουμε να βάζουμε σε ανταγωνισμούς τους λαούς μεταξύ τους.</w:t>
      </w:r>
    </w:p>
    <w:p w14:paraId="6E8196B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Άρα λοιπόν, το να στηρίζει κάποιος τον κ. Βέμπερ είναι ανοιχτή ο</w:t>
      </w:r>
      <w:r>
        <w:rPr>
          <w:rFonts w:eastAsia="Times New Roman" w:cs="Times New Roman"/>
          <w:szCs w:val="24"/>
        </w:rPr>
        <w:t xml:space="preserve">μολογία για το τι ευρωπαϊκή πολιτική θέλουμε. </w:t>
      </w:r>
      <w:r>
        <w:rPr>
          <w:rFonts w:eastAsia="Times New Roman" w:cs="Times New Roman"/>
          <w:szCs w:val="24"/>
        </w:rPr>
        <w:t>Α</w:t>
      </w:r>
      <w:r>
        <w:rPr>
          <w:rFonts w:eastAsia="Times New Roman" w:cs="Times New Roman"/>
          <w:szCs w:val="24"/>
        </w:rPr>
        <w:t>υτές οι ευρωπαϊκές εκλογές είναι η πιο κρίσιμες που γνώρισε η μεταπολεμική Ευρώπη, γιατί όχι μόνο φασισμός παίζεται, αλλά και όλα αυτά που έχουν οδηγήσει στον φασισμό.</w:t>
      </w:r>
    </w:p>
    <w:p w14:paraId="6E8196B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Θα ήθελα να πω για αυτήν την Ευρώπη, στην</w:t>
      </w:r>
      <w:r>
        <w:rPr>
          <w:rFonts w:eastAsia="Times New Roman" w:cs="Times New Roman"/>
          <w:szCs w:val="24"/>
        </w:rPr>
        <w:t xml:space="preserve"> οποία ανήκει κι αυτή η κοινωνία. Ανήκω σε ένα κομμάτι της Αριστεράς που πάντα ήταν με την Ευρώπη. Πάντα ήταν υπέρ της Ευρώπης, γιατί θεώρησε ότι είναι το γήπεδο της ιστορίας στο οποίο μπορούμε να παίξουμε και να συναντηθούμε με τους λαούς. Θα μπορούσα να </w:t>
      </w:r>
      <w:r>
        <w:rPr>
          <w:rFonts w:eastAsia="Times New Roman" w:cs="Times New Roman"/>
          <w:szCs w:val="24"/>
        </w:rPr>
        <w:t xml:space="preserve">πω πάρα πολλά, αλλά θέλω να συγκρατήσουμε αυτά τα δύο σημεία, την ισότητα και τη δημοκρατία. Και η μάχη είναι ανηλεής. Η μάχη δεν τελειώνει ποτέ σε μία στιγμή. Στην ιστορία κρατάνε δεκαετίες αυτές οι μάχες. </w:t>
      </w:r>
    </w:p>
    <w:p w14:paraId="6E8196B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Το προοδευτικό δημοκρατικό και αριστερό μέτωπο π</w:t>
      </w:r>
      <w:r>
        <w:rPr>
          <w:rFonts w:eastAsia="Times New Roman" w:cs="Times New Roman"/>
          <w:szCs w:val="24"/>
        </w:rPr>
        <w:t xml:space="preserve">ου δημιουργείται και στην Ελλάδα και στην Ευρώπη είναι ζωτικής σημασίας για την επιβίωση, την αξιοπρεπή επιβίωση των λαών και της ελληνικής κοινωνίας και του ελληνικού λαού, αλλά και όλων των λαών της Ευρώπης. Μην ψάχνετε, λοιπόν, να βρείτε σε συναλλαγές, </w:t>
      </w:r>
      <w:r>
        <w:rPr>
          <w:rFonts w:eastAsia="Times New Roman" w:cs="Times New Roman"/>
          <w:szCs w:val="24"/>
        </w:rPr>
        <w:t>σε κλειστά δωμάτια το τι έγινε. Ψάξτε να δείτε τι κινητοποίησε και τις ίδιες τις κοινωνίες της Ευρώπης και τις πολιτικές δυνάμεις, κυρίως τους σοσιαλιστές.</w:t>
      </w:r>
    </w:p>
    <w:p w14:paraId="6E8196B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Θέλω να φτάσω λίγο σε αυτά τα θλιβερά που ειπώθηκαν αυτές τις μέρες. Είμαι υπέρ της σκληρής πολιτική</w:t>
      </w:r>
      <w:r>
        <w:rPr>
          <w:rFonts w:eastAsia="Times New Roman" w:cs="Times New Roman"/>
          <w:szCs w:val="24"/>
        </w:rPr>
        <w:t>ς αντιπαράθεσης, γιατί η δημοκρατία αυτό είναι, ακόμα και με προσωπικές αναφορές.</w:t>
      </w:r>
    </w:p>
    <w:p w14:paraId="6E8196B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Παρά το γεγονός ότι ως χαρακτήρας και ως πρόσωπο, ως ψυχοσύνθεση δεν είμαι της προσωπικής αντιπαράθεσης, αλλά είμαι της ιδεολογικής και πολιτικής, παρ</w:t>
      </w:r>
      <w:r>
        <w:rPr>
          <w:rFonts w:eastAsia="Times New Roman" w:cs="Times New Roman"/>
          <w:szCs w:val="24"/>
        </w:rPr>
        <w:t xml:space="preserve">’ </w:t>
      </w:r>
      <w:r>
        <w:rPr>
          <w:rFonts w:eastAsia="Times New Roman" w:cs="Times New Roman"/>
          <w:szCs w:val="24"/>
        </w:rPr>
        <w:t>όλα αυτά όμως το δέχομ</w:t>
      </w:r>
      <w:r>
        <w:rPr>
          <w:rFonts w:eastAsia="Times New Roman" w:cs="Times New Roman"/>
          <w:szCs w:val="24"/>
        </w:rPr>
        <w:t xml:space="preserve">αι στον πολιτικό διάλογο, γιατί ο κ. </w:t>
      </w:r>
      <w:r>
        <w:rPr>
          <w:rFonts w:eastAsia="Times New Roman" w:cs="Times New Roman"/>
          <w:szCs w:val="24"/>
        </w:rPr>
        <w:lastRenderedPageBreak/>
        <w:t>Μητσοτάκης προχθές αποκάλυψε αυτό. Άκουσα διάφορους από εμάς να λένε ότι τους δημιούργησε έκπληξη. Εμένα τίποτα δεν μου δημιουργεί έκπληξη από τη στιγμή που ο κ. Σαμαράς τον Γενάρη του 2015 δεν παρέδωσε όπως θα έπρεπε ν</w:t>
      </w:r>
      <w:r>
        <w:rPr>
          <w:rFonts w:eastAsia="Times New Roman" w:cs="Times New Roman"/>
          <w:szCs w:val="24"/>
        </w:rPr>
        <w:t>α κάνει, όπως απαιτούν οι θεσμοί, το θεσμικό μας πλαίσιο, την εξουσία.</w:t>
      </w:r>
    </w:p>
    <w:p w14:paraId="6E8196C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Όμως, ο κ. Μητσοτάκης προχθές ξεπέρασε κάτι. Το είπε και ο κ. Φίλης. Εντάξει οι ζωντανοί μεταξύ τους να φαγωθούν. Έχουν και το περιθώριο της άμυνας. Το να κραδαίνει κανείς τους νεκρούς </w:t>
      </w:r>
      <w:r>
        <w:rPr>
          <w:rFonts w:eastAsia="Times New Roman" w:cs="Times New Roman"/>
          <w:szCs w:val="24"/>
        </w:rPr>
        <w:t>μέσα σε αυτή την Αίθουσα, αυτό είναι κάτι που δείχνει πόσο το λούστρο του πολιτισμού, πόσο το λούστρο της ευπρέπειας είναι πάρα πολύ επιρρεπές να φύγει, όταν κάποιος αισθάνεται ότι τα συμφέροντά του απειλούνται. Και αυτό είδαμε προχθές εδώ, στη Βουλή και ε</w:t>
      </w:r>
      <w:r>
        <w:rPr>
          <w:rFonts w:eastAsia="Times New Roman" w:cs="Times New Roman"/>
          <w:szCs w:val="24"/>
        </w:rPr>
        <w:t>λπίζω να μην επαναληφθεί.</w:t>
      </w:r>
    </w:p>
    <w:p w14:paraId="6E8196C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Ο καθένας χρησιμοποιεί τα όπλα του. Εμείς σε αυτή τη μάχη χρησιμοποιήσαμε πολιτικά και ιδεολογικά όπλα. Ακόμα και όταν το ύφος του </w:t>
      </w:r>
      <w:proofErr w:type="spellStart"/>
      <w:r>
        <w:rPr>
          <w:rFonts w:eastAsia="Times New Roman" w:cs="Times New Roman"/>
          <w:szCs w:val="24"/>
        </w:rPr>
        <w:t>Πολάκη</w:t>
      </w:r>
      <w:proofErr w:type="spellEnd"/>
      <w:r>
        <w:rPr>
          <w:rFonts w:eastAsia="Times New Roman" w:cs="Times New Roman"/>
          <w:szCs w:val="24"/>
        </w:rPr>
        <w:t>, του ενός, του άλλου τάραζε κάποιους, πολιτικά και ιδεολογικά ήταν τα όπλα, δεν ήταν προσωπι</w:t>
      </w:r>
      <w:r>
        <w:rPr>
          <w:rFonts w:eastAsia="Times New Roman" w:cs="Times New Roman"/>
          <w:szCs w:val="24"/>
        </w:rPr>
        <w:t>κής κατεδάφισης. Έχει πολύ μεγάλη σημασία αυτό.</w:t>
      </w:r>
    </w:p>
    <w:p w14:paraId="6E8196C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Ναι, κύριε Λοβέρδο. Μην κουνάτε το κεφάλι σας, γιατί εγώ ήμουν μέσα σε αυτή τη Βουλή, όταν μια πρώην Βουλευτής μας </w:t>
      </w:r>
      <w:proofErr w:type="spellStart"/>
      <w:r>
        <w:rPr>
          <w:rFonts w:eastAsia="Times New Roman" w:cs="Times New Roman"/>
          <w:szCs w:val="24"/>
        </w:rPr>
        <w:t>καταφέρθηκε</w:t>
      </w:r>
      <w:proofErr w:type="spellEnd"/>
      <w:r>
        <w:rPr>
          <w:rFonts w:eastAsia="Times New Roman" w:cs="Times New Roman"/>
          <w:szCs w:val="24"/>
        </w:rPr>
        <w:t xml:space="preserve"> σε Βουλευτές των κομμάτων σας με αναξιοπρεπή τρόπο. Ήμουν η πρώτη που σηκώθηκα κα</w:t>
      </w:r>
      <w:r>
        <w:rPr>
          <w:rFonts w:eastAsia="Times New Roman" w:cs="Times New Roman"/>
          <w:szCs w:val="24"/>
        </w:rPr>
        <w:t>ι τη σταμάτησα.</w:t>
      </w:r>
    </w:p>
    <w:p w14:paraId="6E8196C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Να ξεχωρίσουμε, λοιπόν, την πολιτική αντιπαράθεση από το φέρνω τους νεκρούς όπως μου υπαγορεύουν για να μπορέσω να τα βγάλω πέρα.</w:t>
      </w:r>
    </w:p>
    <w:p w14:paraId="6E8196C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Είχατε υπολογίσει ότι η Συνθήκη των Πρεσπών θα βουλιάξει τον ΣΥΡΙΖΑ και την Κυβέρνηση. Δεν έγινε έτσι και δεν έγινε για έναν απλό λόγο -θα τα πει, βέβαια, ο κ. Κοτζιάς, ο οποίος τα ξέρει καλύτερα από εμένα- διότι όλα </w:t>
      </w:r>
      <w:r>
        <w:rPr>
          <w:rFonts w:eastAsia="Times New Roman" w:cs="Times New Roman"/>
          <w:szCs w:val="24"/>
        </w:rPr>
        <w:lastRenderedPageBreak/>
        <w:t>έγιναν στο φως του ήλιου, κατάλαβε ο ελ</w:t>
      </w:r>
      <w:r>
        <w:rPr>
          <w:rFonts w:eastAsia="Times New Roman" w:cs="Times New Roman"/>
          <w:szCs w:val="24"/>
        </w:rPr>
        <w:t xml:space="preserve">ληνικός λαός ότι καμμία Μακεδονία δεν πουλήθηκε, τίποτα δεν πουλήθηκε. Απλώς φύγαμε από μια μεγάλη αδράνεια που στοίχιζε σε αυτή τη χώρα, για να έρθω στον κ. Κουμουτσάκο που άρχισε να μας λέει τα διάφορα για την Τουρκία. Δεν μας λέει τι θα έκανε, αλλά μας </w:t>
      </w:r>
      <w:r>
        <w:rPr>
          <w:rFonts w:eastAsia="Times New Roman" w:cs="Times New Roman"/>
          <w:szCs w:val="24"/>
        </w:rPr>
        <w:t>είπε τα διάφορα για την Τουρκία.</w:t>
      </w:r>
    </w:p>
    <w:p w14:paraId="6E8196C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 ερμηνεία μας και η πολιτική μας θέση και για την Τουρκία και για την περιοχή είναι απολύτως σωστή. Δεν μπορείς να έχεις μια τεράστια αναταραχή στη γειτονιά σου και εσύ να αφήνεις άλυτα προβλήματα παντού και να έχεις ως πο</w:t>
      </w:r>
      <w:r>
        <w:rPr>
          <w:rFonts w:eastAsia="Times New Roman" w:cs="Times New Roman"/>
          <w:szCs w:val="24"/>
        </w:rPr>
        <w:t>λιτική αυτό που είχες και στην Ευρώπη: Κλειστά σαλόνια, με τον κουμπάρο και τον φίλο να λύσω τα προβλήματα. Δεν γίνεται έτσι. Πρέπει να κινητοποιούνται οι λαοί, όταν λύνονται τα προβλήματα, ειδικά της εξωτερικής πολιτικής. Και με τις Πρέσπες έγινε αυτό και</w:t>
      </w:r>
      <w:r>
        <w:rPr>
          <w:rFonts w:eastAsia="Times New Roman" w:cs="Times New Roman"/>
          <w:szCs w:val="24"/>
        </w:rPr>
        <w:t xml:space="preserve"> δεν είναι </w:t>
      </w:r>
      <w:proofErr w:type="spellStart"/>
      <w:r>
        <w:rPr>
          <w:rFonts w:eastAsia="Times New Roman" w:cs="Times New Roman"/>
          <w:szCs w:val="24"/>
        </w:rPr>
        <w:t>ταυτοτικό</w:t>
      </w:r>
      <w:proofErr w:type="spellEnd"/>
      <w:r>
        <w:rPr>
          <w:rFonts w:eastAsia="Times New Roman" w:cs="Times New Roman"/>
          <w:szCs w:val="24"/>
        </w:rPr>
        <w:t xml:space="preserve"> πρόβλημα, αλλά εκεί είναι απλά μαθήματα διεθνούς δικαίου, που δεν θέλω να δώσω από αυτό το Βήμα της Βουλής.</w:t>
      </w:r>
    </w:p>
    <w:p w14:paraId="6E8196C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Το τι απέδειξε ότι η πολιτική μας και η ερμηνεία της ήταν σωστή ήταν η απόφαση που πάρθηκε χθες από τους Ευρωπαίους ηγέτες στο </w:t>
      </w:r>
      <w:proofErr w:type="spellStart"/>
      <w:r>
        <w:rPr>
          <w:rFonts w:eastAsia="Times New Roman" w:cs="Times New Roman"/>
          <w:szCs w:val="24"/>
        </w:rPr>
        <w:t>Σίμπιου</w:t>
      </w:r>
      <w:proofErr w:type="spellEnd"/>
      <w:r>
        <w:rPr>
          <w:rFonts w:eastAsia="Times New Roman" w:cs="Times New Roman"/>
          <w:szCs w:val="24"/>
        </w:rPr>
        <w:t xml:space="preserve"> της Ρουμανίας και από τον Κύπριο Αναστασιάδη και από τον Πρωθυπουργό Αλέξη Τσίπρα, αλλά και από όλους τους ηγέτες για τις προκλητικές κινήσεις της Τουρκίας στην περιοχή της Κύπρου και της Ανατολικής Μεσογείου.</w:t>
      </w:r>
    </w:p>
    <w:p w14:paraId="6E8196C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Τα μαθήματα, λοιπόν, περί εξωτερικής π</w:t>
      </w:r>
      <w:r>
        <w:rPr>
          <w:rFonts w:eastAsia="Times New Roman" w:cs="Times New Roman"/>
          <w:szCs w:val="24"/>
        </w:rPr>
        <w:t>ολιτικής και «δεν σας έχουμε εμπιστοσύνη για την εθνική πολιτική» μετά από τόσα χρόνια αδράνειας πρέπει να σταματήσουν.</w:t>
      </w:r>
    </w:p>
    <w:p w14:paraId="6E8196C8" w14:textId="77777777" w:rsidR="004B0DF5" w:rsidRDefault="00471FB5">
      <w:pPr>
        <w:spacing w:line="600" w:lineRule="auto"/>
        <w:ind w:firstLine="720"/>
        <w:jc w:val="both"/>
        <w:rPr>
          <w:rFonts w:eastAsia="Times New Roman" w:cs="Times New Roman"/>
          <w:szCs w:val="24"/>
        </w:rPr>
      </w:pPr>
      <w:r w:rsidRPr="00791CB7">
        <w:rPr>
          <w:rFonts w:eastAsia="Times New Roman" w:cs="Times New Roman"/>
          <w:szCs w:val="24"/>
        </w:rPr>
        <w:t xml:space="preserve">(Στο σημείο αυτό την Προεδρική Έδρα καταλαμβάνει ο </w:t>
      </w:r>
      <w:r>
        <w:rPr>
          <w:rFonts w:eastAsia="Times New Roman" w:cs="Times New Roman"/>
          <w:szCs w:val="24"/>
        </w:rPr>
        <w:t>ΣΤ΄</w:t>
      </w:r>
      <w:r w:rsidRPr="00791CB7">
        <w:rPr>
          <w:rFonts w:eastAsia="Times New Roman" w:cs="Times New Roman"/>
          <w:szCs w:val="24"/>
        </w:rPr>
        <w:t xml:space="preserve"> </w:t>
      </w:r>
      <w:r w:rsidRPr="00791CB7">
        <w:rPr>
          <w:rFonts w:eastAsia="Times New Roman" w:cs="Times New Roman"/>
          <w:szCs w:val="24"/>
        </w:rPr>
        <w:t xml:space="preserve">Αντιπρόεδρος της </w:t>
      </w:r>
      <w:r>
        <w:rPr>
          <w:rFonts w:eastAsia="Times New Roman" w:cs="Times New Roman"/>
          <w:szCs w:val="24"/>
        </w:rPr>
        <w:t xml:space="preserve">Βουλής κ. </w:t>
      </w:r>
      <w:r w:rsidRPr="007D71E6">
        <w:rPr>
          <w:rFonts w:eastAsia="Times New Roman" w:cs="Times New Roman"/>
          <w:b/>
          <w:szCs w:val="24"/>
        </w:rPr>
        <w:t>ΓΕΩΡΓΙΟΣ ΛΑΜΠΡΟΥΛΗΣ</w:t>
      </w:r>
      <w:r w:rsidRPr="00791CB7">
        <w:rPr>
          <w:rFonts w:eastAsia="Times New Roman" w:cs="Times New Roman"/>
          <w:szCs w:val="24"/>
        </w:rPr>
        <w:t>)</w:t>
      </w:r>
    </w:p>
    <w:p w14:paraId="6E8196C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Θέλω να τελειώσω, λέγοντας ένα πράγμα. Επειδή στις 26 Μαΐου παίζονται οι πιο κρίσιμες ευρωπαϊκές εκλογές, θέλουμε να έχουμε έναν Βέμπερ και τις δυνάμεις που εκπροσωπούν ως ευρωπαϊκοί λαοί; Αυτό είναι το μεγάλο </w:t>
      </w:r>
      <w:r>
        <w:rPr>
          <w:rFonts w:eastAsia="Times New Roman" w:cs="Times New Roman"/>
          <w:szCs w:val="24"/>
        </w:rPr>
        <w:lastRenderedPageBreak/>
        <w:t>ερώτημα για μένα. Θέλουμε τον ανταγωνισμό ανάμ</w:t>
      </w:r>
      <w:r>
        <w:rPr>
          <w:rFonts w:eastAsia="Times New Roman" w:cs="Times New Roman"/>
          <w:szCs w:val="24"/>
        </w:rPr>
        <w:t>εσα στους λαούς; Θέλουμε τα στερεότυπα και αυτό τον χυδαίο πόλεμο που γίνεται ανάμεσα στους λαούς μέσω κάποιων εφημερίδων και πολιτικών δυνάμεων, με χαρακτηριστικά του τύπου «οι τεμπέληδες, οι έτσι, οι αλλιώς» ή θέλουμε αυτούς τους λαούς να βρεθούν επιτέλο</w:t>
      </w:r>
      <w:r>
        <w:rPr>
          <w:rFonts w:eastAsia="Times New Roman" w:cs="Times New Roman"/>
          <w:szCs w:val="24"/>
        </w:rPr>
        <w:t xml:space="preserve">υς αλληλέγγυοι, να έχουμε ευρωπαϊκό σύστημα ασφάλισης κατά της ανεργίας, ευρωπαϊκό κατώτατο μισθό, μηχανισμούς δηλαδή και θεσμούς οι οποίοι θα φέρουν τους λαούς για να διεκδικούν μαζί; Αυτό παίζεται και αυτή τη μάχη εμείς θα δώσουμε. Δεν θα δώσουμε καμμία </w:t>
      </w:r>
      <w:r>
        <w:rPr>
          <w:rFonts w:eastAsia="Times New Roman" w:cs="Times New Roman"/>
          <w:szCs w:val="24"/>
        </w:rPr>
        <w:t>άλλη μάχη.</w:t>
      </w:r>
    </w:p>
    <w:p w14:paraId="6E8196C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Ευχαριστώ.</w:t>
      </w:r>
    </w:p>
    <w:p w14:paraId="6E8196CB" w14:textId="77777777" w:rsidR="004B0DF5" w:rsidRDefault="00471FB5">
      <w:pPr>
        <w:spacing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6E8196CC"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w:t>
      </w:r>
    </w:p>
    <w:p w14:paraId="6E8196CD" w14:textId="77777777" w:rsidR="004B0DF5" w:rsidRDefault="00471FB5">
      <w:pPr>
        <w:spacing w:line="600" w:lineRule="auto"/>
        <w:ind w:firstLine="720"/>
        <w:jc w:val="both"/>
        <w:rPr>
          <w:rFonts w:eastAsia="Times New Roman" w:cs="Times New Roman"/>
          <w:szCs w:val="24"/>
        </w:rPr>
      </w:pPr>
      <w:r w:rsidRPr="0043442B">
        <w:rPr>
          <w:rFonts w:eastAsia="Times New Roman" w:cs="Times New Roman"/>
          <w:b/>
          <w:szCs w:val="24"/>
        </w:rPr>
        <w:lastRenderedPageBreak/>
        <w:t xml:space="preserve">ΠΡΟΕΔΡΕΥΩΝ (Γεώργιος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szCs w:val="24"/>
        </w:rPr>
        <w:t xml:space="preserve"> </w:t>
      </w:r>
      <w:r w:rsidRPr="004D1F57">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w:t>
      </w:r>
      <w:r w:rsidRPr="004D1F57">
        <w:rPr>
          <w:rFonts w:eastAsia="Times New Roman" w:cs="Times New Roman"/>
          <w:szCs w:val="24"/>
        </w:rPr>
        <w:t>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τ</w:t>
      </w:r>
      <w:r>
        <w:rPr>
          <w:rFonts w:eastAsia="Times New Roman" w:cs="Times New Roman"/>
          <w:szCs w:val="24"/>
        </w:rPr>
        <w:t>ρεις</w:t>
      </w:r>
      <w:r w:rsidRPr="004D1F57">
        <w:rPr>
          <w:rFonts w:eastAsia="Times New Roman" w:cs="Times New Roman"/>
          <w:szCs w:val="24"/>
        </w:rPr>
        <w:t xml:space="preserve"> εκπαιδευτικοί συνοδοί από το Δημοτι</w:t>
      </w:r>
      <w:r w:rsidRPr="004D1F57">
        <w:rPr>
          <w:rFonts w:eastAsia="Times New Roman" w:cs="Times New Roman"/>
          <w:szCs w:val="24"/>
        </w:rPr>
        <w:t xml:space="preserve">κό Σχολείο </w:t>
      </w:r>
      <w:proofErr w:type="spellStart"/>
      <w:r>
        <w:rPr>
          <w:rFonts w:eastAsia="Times New Roman" w:cs="Times New Roman"/>
          <w:szCs w:val="24"/>
        </w:rPr>
        <w:t>Βαρύπετρου</w:t>
      </w:r>
      <w:proofErr w:type="spellEnd"/>
      <w:r>
        <w:rPr>
          <w:rFonts w:eastAsia="Times New Roman" w:cs="Times New Roman"/>
          <w:szCs w:val="24"/>
        </w:rPr>
        <w:t xml:space="preserve"> Χανίων</w:t>
      </w:r>
      <w:r w:rsidRPr="004D1F57">
        <w:rPr>
          <w:rFonts w:eastAsia="Times New Roman" w:cs="Times New Roman"/>
          <w:szCs w:val="24"/>
        </w:rPr>
        <w:t>.</w:t>
      </w:r>
    </w:p>
    <w:p w14:paraId="6E8196C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6E8196CF" w14:textId="77777777" w:rsidR="004B0DF5" w:rsidRDefault="00471FB5">
      <w:pPr>
        <w:spacing w:line="600" w:lineRule="auto"/>
        <w:ind w:firstLine="709"/>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6E8196D0"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w:t>
      </w:r>
    </w:p>
    <w:p w14:paraId="6E8196D1" w14:textId="77777777" w:rsidR="004B0DF5" w:rsidRDefault="00471FB5">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Τι θέλετε, κύριε Λοβέρδο;</w:t>
      </w:r>
    </w:p>
    <w:p w14:paraId="6E8196D2"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μια ερώτηση θέλω να κάνω </w:t>
      </w:r>
      <w:r>
        <w:rPr>
          <w:rFonts w:eastAsia="Times New Roman" w:cs="Times New Roman"/>
          <w:szCs w:val="24"/>
        </w:rPr>
        <w:t xml:space="preserve">προς την </w:t>
      </w:r>
      <w:proofErr w:type="spellStart"/>
      <w:r>
        <w:rPr>
          <w:rFonts w:eastAsia="Times New Roman" w:cs="Times New Roman"/>
          <w:szCs w:val="24"/>
        </w:rPr>
        <w:t>προλαλήσασα</w:t>
      </w:r>
      <w:proofErr w:type="spellEnd"/>
      <w:r>
        <w:rPr>
          <w:rFonts w:eastAsia="Times New Roman" w:cs="Times New Roman"/>
          <w:szCs w:val="24"/>
        </w:rPr>
        <w:t xml:space="preserve"> Υπουργό.</w:t>
      </w:r>
    </w:p>
    <w:p w14:paraId="6E8196D3" w14:textId="77777777" w:rsidR="004B0DF5" w:rsidRDefault="00471FB5">
      <w:pPr>
        <w:spacing w:line="600" w:lineRule="auto"/>
        <w:ind w:firstLine="720"/>
        <w:jc w:val="both"/>
        <w:rPr>
          <w:rFonts w:eastAsia="Times New Roman" w:cs="Times New Roman"/>
          <w:szCs w:val="24"/>
        </w:rPr>
      </w:pPr>
      <w:r w:rsidRPr="001C0A7B">
        <w:rPr>
          <w:rFonts w:eastAsia="Times New Roman" w:cs="Times New Roman"/>
          <w:b/>
          <w:szCs w:val="24"/>
        </w:rPr>
        <w:lastRenderedPageBreak/>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Μην πάμε τώρα σε αυτή τη διαδικασία!</w:t>
      </w:r>
    </w:p>
    <w:p w14:paraId="6E8196D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Θέλω να πω κάτι το οποίο ξέρετε και εσείς. Ήσασταν εδώ μπροστά.</w:t>
      </w:r>
    </w:p>
    <w:p w14:paraId="6E8196D5" w14:textId="77777777" w:rsidR="004B0DF5" w:rsidRDefault="00471FB5">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Δεν είναι θέμα προσωπικό, αλλά τέλος πά</w:t>
      </w:r>
      <w:r>
        <w:rPr>
          <w:rFonts w:eastAsia="Times New Roman" w:cs="Times New Roman"/>
          <w:szCs w:val="24"/>
        </w:rPr>
        <w:t>ντων. Εντάξει, έχετε τον λόγο για ένα λεπτό, αλλά να είστε σύντομος.</w:t>
      </w:r>
    </w:p>
    <w:p w14:paraId="6E8196D6"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Μάλιστα, κύριε Πρόεδρε.</w:t>
      </w:r>
    </w:p>
    <w:p w14:paraId="6E8196D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Χθες το βράδυ, κυρία Υπουργέ -επειδή μιλήσατε ως Υπουργός Εξωτερικών όχι ως Βουλευτής και επειδή ο κ. </w:t>
      </w:r>
      <w:proofErr w:type="spellStart"/>
      <w:r>
        <w:rPr>
          <w:rFonts w:eastAsia="Times New Roman" w:cs="Times New Roman"/>
          <w:szCs w:val="24"/>
        </w:rPr>
        <w:t>Κατρούγκαλος</w:t>
      </w:r>
      <w:proofErr w:type="spellEnd"/>
      <w:r>
        <w:rPr>
          <w:rFonts w:eastAsia="Times New Roman" w:cs="Times New Roman"/>
          <w:szCs w:val="24"/>
        </w:rPr>
        <w:t xml:space="preserve"> δεν βλέπω να είναι ανάμεσα στους ομιλητές, ο άνθρωπος θα έχει υποχρεώσεις- κατά τις 23.30΄</w:t>
      </w:r>
      <w:r>
        <w:rPr>
          <w:rFonts w:eastAsia="Times New Roman" w:cs="Times New Roman"/>
          <w:szCs w:val="24"/>
        </w:rPr>
        <w:t>,</w:t>
      </w:r>
      <w:r>
        <w:rPr>
          <w:rFonts w:eastAsia="Times New Roman" w:cs="Times New Roman"/>
          <w:szCs w:val="24"/>
        </w:rPr>
        <w:t xml:space="preserve"> εδώ ο Βουλευτής του Κομμουνιστικού Κόμματος, ο κ. Γκιόκας, αναφερόμενος στη Σύνοδο Κορυφής στη Ρουμανία, όπου και εσείς αναφερθήκατε, μας διάβασε ένα ψήφισμα επ’ ε</w:t>
      </w:r>
      <w:r>
        <w:rPr>
          <w:rFonts w:eastAsia="Times New Roman" w:cs="Times New Roman"/>
          <w:szCs w:val="24"/>
        </w:rPr>
        <w:t xml:space="preserve">υκαιρία της μέρας για τον αγώνα κατά του φασισμού </w:t>
      </w:r>
      <w:r>
        <w:rPr>
          <w:rFonts w:eastAsia="Times New Roman" w:cs="Times New Roman"/>
          <w:szCs w:val="24"/>
        </w:rPr>
        <w:lastRenderedPageBreak/>
        <w:t xml:space="preserve">και της λήξης του </w:t>
      </w:r>
      <w:r>
        <w:rPr>
          <w:rFonts w:eastAsia="Times New Roman" w:cs="Times New Roman"/>
          <w:szCs w:val="24"/>
        </w:rPr>
        <w:t xml:space="preserve">Β΄ </w:t>
      </w:r>
      <w:r>
        <w:rPr>
          <w:rFonts w:eastAsia="Times New Roman" w:cs="Times New Roman"/>
          <w:szCs w:val="24"/>
        </w:rPr>
        <w:t xml:space="preserve">Παγκοσμίου Πολέμου, όπου υπογράψατε μαζί με τον </w:t>
      </w:r>
      <w:proofErr w:type="spellStart"/>
      <w:r>
        <w:rPr>
          <w:rFonts w:eastAsia="Times New Roman" w:cs="Times New Roman"/>
          <w:szCs w:val="24"/>
        </w:rPr>
        <w:t>Όρμπαν</w:t>
      </w:r>
      <w:proofErr w:type="spellEnd"/>
      <w:r>
        <w:rPr>
          <w:rFonts w:eastAsia="Times New Roman" w:cs="Times New Roman"/>
          <w:szCs w:val="24"/>
        </w:rPr>
        <w:t xml:space="preserve"> την πτώση του Σιδηρού Παραπετάσματος. Όπως είπε ο Βουλευτής, αλλά και ο Κοινοβουλευτικός Εκπρόσωπος του Κομμουνιστικού Κόμματος, δ</w:t>
      </w:r>
      <w:r>
        <w:rPr>
          <w:rFonts w:eastAsia="Times New Roman" w:cs="Times New Roman"/>
          <w:szCs w:val="24"/>
        </w:rPr>
        <w:t>εν θυμάται καμμία κυβέρνηση -ούτε εγώ το θυμάμαι- με Πρωθυπουργό κεντροδεξιό ή κεντροαριστερό της χώρας, να έχει υπογράψει ψήφισμα με τέτοια φρασεολογία.</w:t>
      </w:r>
    </w:p>
    <w:p w14:paraId="6E8196D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Εάν αυτή είναι η καινούργια σας θέση -γιατί το υπέγραψε ο Πρωθυπουργός μαζί με τον </w:t>
      </w:r>
      <w:proofErr w:type="spellStart"/>
      <w:r>
        <w:rPr>
          <w:rFonts w:eastAsia="Times New Roman" w:cs="Times New Roman"/>
          <w:szCs w:val="24"/>
        </w:rPr>
        <w:t>Όρμπαν</w:t>
      </w:r>
      <w:proofErr w:type="spellEnd"/>
      <w:r>
        <w:rPr>
          <w:rFonts w:eastAsia="Times New Roman" w:cs="Times New Roman"/>
          <w:szCs w:val="24"/>
        </w:rPr>
        <w:t xml:space="preserve"> αυτό το κείμ</w:t>
      </w:r>
      <w:r>
        <w:rPr>
          <w:rFonts w:eastAsia="Times New Roman" w:cs="Times New Roman"/>
          <w:szCs w:val="24"/>
        </w:rPr>
        <w:t>ενο- τότε θέλω παρακαλώ πάρα πολύ να μου δώσετε μια εξήγηση γιατί ταλαιπωρηθήκαμε πριν από δυο χρόνια με τη στάση της Κυβέρνησης απέναντι στις γιορτές κατά του φασισμού και του κομμουνισμού ως ανελεύθερων καθεστώτων. Τι έχετε πάθει; Έχετε αλλάξει θέσεις;</w:t>
      </w:r>
    </w:p>
    <w:p w14:paraId="6E8196D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ν πάση </w:t>
      </w:r>
      <w:proofErr w:type="spellStart"/>
      <w:r>
        <w:rPr>
          <w:rFonts w:eastAsia="Times New Roman" w:cs="Times New Roman"/>
          <w:szCs w:val="24"/>
        </w:rPr>
        <w:t>περιπτώσει</w:t>
      </w:r>
      <w:proofErr w:type="spellEnd"/>
      <w:r>
        <w:rPr>
          <w:rFonts w:eastAsia="Times New Roman" w:cs="Times New Roman"/>
          <w:szCs w:val="24"/>
        </w:rPr>
        <w:t xml:space="preserve">, είστε Υπουργός των Εξωτερικών και έχετε την υποχρέωση, αφού αναφέρεστε και στη Σύνοδο Κορυφής, να μας πείτε πού βάλατε την υπογραφή σας, ανεξαρτήτως ποια είναι η δική μου προσέγγιση ή </w:t>
      </w:r>
      <w:r>
        <w:rPr>
          <w:rFonts w:eastAsia="Times New Roman" w:cs="Times New Roman"/>
          <w:szCs w:val="24"/>
        </w:rPr>
        <w:lastRenderedPageBreak/>
        <w:t>άλλων συναδέλφων εδώ, στην Αίθουσα. Εσάς ελέγχουμε, ε</w:t>
      </w:r>
      <w:r>
        <w:rPr>
          <w:rFonts w:eastAsia="Times New Roman" w:cs="Times New Roman"/>
          <w:szCs w:val="24"/>
        </w:rPr>
        <w:t>σάς μετράμε και εσείς θέλουμε να είστε καθαροί, εννοώ πολιτικά.</w:t>
      </w:r>
    </w:p>
    <w:p w14:paraId="6E8196DA" w14:textId="77777777" w:rsidR="004B0DF5" w:rsidRDefault="00471FB5">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Καλώς.</w:t>
      </w:r>
    </w:p>
    <w:p w14:paraId="6E8196D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Θέλετε να απαντήσετε, κυρία Αναγνωστοπούλου;</w:t>
      </w:r>
    </w:p>
    <w:p w14:paraId="6E8196DC"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sidRPr="000B1FD9">
        <w:rPr>
          <w:rFonts w:eastAsia="Times New Roman" w:cs="Times New Roman"/>
          <w:b/>
          <w:szCs w:val="24"/>
        </w:rPr>
        <w:t xml:space="preserve"> </w:t>
      </w:r>
      <w:r>
        <w:rPr>
          <w:rFonts w:eastAsia="Times New Roman" w:cs="Times New Roman"/>
          <w:b/>
          <w:szCs w:val="24"/>
        </w:rPr>
        <w:t>(Αναπληρώτρια Υ</w:t>
      </w:r>
      <w:r w:rsidRPr="000B1FD9">
        <w:rPr>
          <w:rFonts w:eastAsia="Times New Roman" w:cs="Times New Roman"/>
          <w:b/>
          <w:szCs w:val="24"/>
        </w:rPr>
        <w:t>πουργός Εξωτερικών):</w:t>
      </w:r>
      <w:r w:rsidRPr="000B1FD9">
        <w:rPr>
          <w:rFonts w:eastAsia="Times New Roman" w:cs="Times New Roman"/>
          <w:szCs w:val="24"/>
        </w:rPr>
        <w:t xml:space="preserve"> </w:t>
      </w:r>
      <w:r>
        <w:rPr>
          <w:rFonts w:eastAsia="Times New Roman" w:cs="Times New Roman"/>
          <w:szCs w:val="24"/>
        </w:rPr>
        <w:t>Θέλω να απαντήσω, κύριε Πρόεδρε.</w:t>
      </w:r>
    </w:p>
    <w:p w14:paraId="6E8196DD" w14:textId="77777777" w:rsidR="004B0DF5" w:rsidRDefault="00471FB5">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Νομίζω ότι δυο λεπτά σας αρκούν να συμπτύξετε τη σκέψη σας.</w:t>
      </w:r>
    </w:p>
    <w:p w14:paraId="6E8196DE" w14:textId="77777777" w:rsidR="004B0DF5" w:rsidRDefault="00471FB5">
      <w:pPr>
        <w:spacing w:line="600" w:lineRule="auto"/>
        <w:ind w:firstLine="720"/>
        <w:jc w:val="both"/>
        <w:rPr>
          <w:rFonts w:eastAsia="Times New Roman" w:cs="Times New Roman"/>
          <w:szCs w:val="24"/>
        </w:rPr>
      </w:pPr>
      <w:r w:rsidRPr="007C0DE0">
        <w:rPr>
          <w:rFonts w:eastAsia="Times New Roman" w:cs="Times New Roman"/>
          <w:b/>
          <w:szCs w:val="24"/>
        </w:rPr>
        <w:t>ΑΘΑΝΑΣΙΑ (ΣΙΑ) ΑΝΑΓΝΩΣΤΟΠΟΥΛΟΥ (Αναπληρώτρια Υπουργός Εξωτερικών):</w:t>
      </w:r>
      <w:r>
        <w:rPr>
          <w:rFonts w:eastAsia="Times New Roman" w:cs="Times New Roman"/>
          <w:szCs w:val="24"/>
        </w:rPr>
        <w:t xml:space="preserve"> Ναι, για μισό λεπτό θα απαντήσω στον κ. Λοβέρδο.</w:t>
      </w:r>
    </w:p>
    <w:p w14:paraId="6E8196D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Δεν υπήρξε κανένα ψήφισμα που να υπογράψουν οι</w:t>
      </w:r>
      <w:r>
        <w:rPr>
          <w:rFonts w:eastAsia="Times New Roman" w:cs="Times New Roman"/>
          <w:szCs w:val="24"/>
        </w:rPr>
        <w:t xml:space="preserve"> Αρχηγοί των κρατών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μελών της Ευρώπης. Υπήρξε ένα σχέδιο το οποίο διαβάστηκε ή δεν διαβάστηκε -αυτό θα το μάθω και θα σας πω- αλλά ψήφισμα που να υπογράφτηκε από τους Αρχηγούς των κρατών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μελών δεν υπήρξε.</w:t>
      </w:r>
    </w:p>
    <w:p w14:paraId="6E8196E0"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Έτσι εμφανίστηκε και κατατέθη</w:t>
      </w:r>
      <w:r>
        <w:rPr>
          <w:rFonts w:eastAsia="Times New Roman" w:cs="Times New Roman"/>
          <w:szCs w:val="24"/>
        </w:rPr>
        <w:t>κε στα Πρακτικά.</w:t>
      </w:r>
    </w:p>
    <w:p w14:paraId="6E8196E1" w14:textId="77777777" w:rsidR="004B0DF5" w:rsidRDefault="00471FB5">
      <w:pPr>
        <w:spacing w:line="600" w:lineRule="auto"/>
        <w:ind w:firstLine="720"/>
        <w:jc w:val="both"/>
        <w:rPr>
          <w:rFonts w:eastAsia="Times New Roman" w:cs="Times New Roman"/>
          <w:szCs w:val="24"/>
        </w:rPr>
      </w:pPr>
      <w:r w:rsidRPr="007C0DE0">
        <w:rPr>
          <w:rFonts w:eastAsia="Times New Roman" w:cs="Times New Roman"/>
          <w:b/>
          <w:szCs w:val="24"/>
        </w:rPr>
        <w:t>ΑΘΑΝΑΣΙΑ (ΣΙΑ) ΑΝΑΓΝΩΣΤΟΠΟΥΛΟΥ (Αναπληρώτρια Υπουργός Εξωτερικών):</w:t>
      </w:r>
      <w:r w:rsidRPr="007C0DE0">
        <w:rPr>
          <w:rFonts w:eastAsia="Times New Roman" w:cs="Times New Roman"/>
          <w:szCs w:val="24"/>
        </w:rPr>
        <w:t xml:space="preserve"> </w:t>
      </w:r>
      <w:r>
        <w:rPr>
          <w:rFonts w:eastAsia="Times New Roman" w:cs="Times New Roman"/>
          <w:szCs w:val="24"/>
        </w:rPr>
        <w:t>Δεν ξέρω πώς εμφανίστηκε. Θα το δω. Όμως, απόφαση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ψήφισμα που να υπογράφτηκε από τους Αρχηγούς των κρατών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μελών δεν υπήρξε. Η θέση μας δε σε αυτό το θέμα είναι πάρα </w:t>
      </w:r>
      <w:r>
        <w:rPr>
          <w:rFonts w:eastAsia="Times New Roman" w:cs="Times New Roman"/>
          <w:szCs w:val="24"/>
        </w:rPr>
        <w:t>πολύ γνωστή.</w:t>
      </w:r>
    </w:p>
    <w:p w14:paraId="6E8196E2"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Επειδή είχατε πει άλλα πράγματα πέρυσι.</w:t>
      </w:r>
    </w:p>
    <w:p w14:paraId="6E8196E3" w14:textId="77777777" w:rsidR="004B0DF5" w:rsidRDefault="00471FB5">
      <w:pPr>
        <w:spacing w:line="600" w:lineRule="auto"/>
        <w:ind w:firstLine="720"/>
        <w:jc w:val="both"/>
        <w:rPr>
          <w:rFonts w:eastAsia="Times New Roman" w:cs="Times New Roman"/>
          <w:szCs w:val="24"/>
        </w:rPr>
      </w:pPr>
      <w:r w:rsidRPr="007C0DE0">
        <w:rPr>
          <w:rFonts w:eastAsia="Times New Roman" w:cs="Times New Roman"/>
          <w:b/>
          <w:szCs w:val="24"/>
        </w:rPr>
        <w:t>ΑΘΑΝΑΣΙΑ (ΣΙΑ) ΑΝΑΓΝΩΣΤΟΠΟΥΛΟΥ (Αναπληρώτρια Υπουργός Εξωτερικών):</w:t>
      </w:r>
      <w:r w:rsidRPr="007C0DE0">
        <w:rPr>
          <w:rFonts w:eastAsia="Times New Roman" w:cs="Times New Roman"/>
          <w:szCs w:val="24"/>
        </w:rPr>
        <w:t xml:space="preserve"> </w:t>
      </w:r>
      <w:r>
        <w:rPr>
          <w:rFonts w:eastAsia="Times New Roman" w:cs="Times New Roman"/>
          <w:szCs w:val="24"/>
        </w:rPr>
        <w:t>Όχι, λέμε τα ίδια, κύριε Λοβέρδο. Τα ίδια ακριβώς.</w:t>
      </w:r>
    </w:p>
    <w:p w14:paraId="6E8196E4" w14:textId="77777777" w:rsidR="004B0DF5" w:rsidRDefault="00471FB5">
      <w:pPr>
        <w:spacing w:line="600" w:lineRule="auto"/>
        <w:ind w:firstLine="720"/>
        <w:jc w:val="both"/>
        <w:rPr>
          <w:rFonts w:eastAsia="Times New Roman" w:cs="Times New Roman"/>
          <w:szCs w:val="24"/>
        </w:rPr>
      </w:pPr>
      <w:r w:rsidRPr="001C0A7B">
        <w:rPr>
          <w:rFonts w:eastAsia="Times New Roman" w:cs="Times New Roman"/>
          <w:b/>
          <w:szCs w:val="24"/>
        </w:rPr>
        <w:lastRenderedPageBreak/>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 xml:space="preserve">Ορίστε, κύριε </w:t>
      </w:r>
      <w:proofErr w:type="spellStart"/>
      <w:r>
        <w:rPr>
          <w:rFonts w:eastAsia="Times New Roman" w:cs="Times New Roman"/>
          <w:szCs w:val="24"/>
        </w:rPr>
        <w:t>Σεβαστάκη</w:t>
      </w:r>
      <w:proofErr w:type="spellEnd"/>
      <w:r>
        <w:rPr>
          <w:rFonts w:eastAsia="Times New Roman" w:cs="Times New Roman"/>
          <w:szCs w:val="24"/>
        </w:rPr>
        <w:t>, έχετε το</w:t>
      </w:r>
      <w:r>
        <w:rPr>
          <w:rFonts w:eastAsia="Times New Roman" w:cs="Times New Roman"/>
          <w:szCs w:val="24"/>
        </w:rPr>
        <w:t>ν λόγο.</w:t>
      </w:r>
    </w:p>
    <w:p w14:paraId="6E8196E5"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Ευχαριστώ πολύ.</w:t>
      </w:r>
    </w:p>
    <w:p w14:paraId="6E8196E6" w14:textId="77777777" w:rsidR="004B0DF5" w:rsidRDefault="00471FB5">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έχει σκιαγραφηθεί και προσδιοριστεί από πολλούς ομιλητές το κεντρικό επίδικο αυτής της τριήμερης διαδικασίας, που είναι η ιδιότυπη αποπολιτικοποίηση της συζήτησης, η μετακίνηση από</w:t>
      </w:r>
      <w:r>
        <w:rPr>
          <w:rFonts w:eastAsia="Times New Roman" w:cs="Times New Roman"/>
          <w:szCs w:val="24"/>
        </w:rPr>
        <w:t xml:space="preserve"> την πολιτική επιχειρηματολογία, από την κριτική προς ειλημμένες πολιτικές αποφάσεις της Κυβέρνησης, από το επίπεδο δηλαδή της κριτικής της μετακίνησης στη </w:t>
      </w:r>
      <w:proofErr w:type="spellStart"/>
      <w:r>
        <w:rPr>
          <w:rFonts w:eastAsia="Times New Roman" w:cs="Times New Roman"/>
          <w:szCs w:val="24"/>
        </w:rPr>
        <w:t>στοχοποίηση</w:t>
      </w:r>
      <w:proofErr w:type="spellEnd"/>
      <w:r>
        <w:rPr>
          <w:rFonts w:eastAsia="Times New Roman" w:cs="Times New Roman"/>
          <w:szCs w:val="24"/>
        </w:rPr>
        <w:t xml:space="preserve"> προσώπων.</w:t>
      </w:r>
    </w:p>
    <w:p w14:paraId="6E8196E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Είναι προφανές ότι υπάρχουν μια σειρά από θετικά μέτρα όχι τόσο ή μόνο με τους</w:t>
      </w:r>
      <w:r>
        <w:rPr>
          <w:rFonts w:eastAsia="Times New Roman" w:cs="Times New Roman"/>
          <w:szCs w:val="24"/>
        </w:rPr>
        <w:t xml:space="preserve"> όρους της λαϊκής ωφέλειας όσο με τους όρους της ανάκτησης της πολιτικής αυτοβουλίας.</w:t>
      </w:r>
    </w:p>
    <w:p w14:paraId="6E8196E8" w14:textId="77777777" w:rsidR="004B0DF5" w:rsidRDefault="00471FB5">
      <w:pPr>
        <w:spacing w:line="600" w:lineRule="auto"/>
        <w:ind w:firstLine="720"/>
        <w:contextualSpacing/>
        <w:jc w:val="both"/>
        <w:rPr>
          <w:rFonts w:eastAsia="Times New Roman"/>
          <w:color w:val="1D2228"/>
          <w:szCs w:val="24"/>
        </w:rPr>
      </w:pPr>
      <w:r w:rsidRPr="00595990">
        <w:rPr>
          <w:rFonts w:eastAsia="Times New Roman"/>
          <w:color w:val="1D2228"/>
          <w:szCs w:val="24"/>
        </w:rPr>
        <w:lastRenderedPageBreak/>
        <w:t>Παραδείγματος χάριν</w:t>
      </w:r>
      <w:r>
        <w:rPr>
          <w:rFonts w:eastAsia="Times New Roman"/>
          <w:color w:val="1D2228"/>
          <w:szCs w:val="24"/>
        </w:rPr>
        <w:t>,</w:t>
      </w:r>
      <w:r w:rsidRPr="00595990">
        <w:rPr>
          <w:rFonts w:eastAsia="Times New Roman"/>
          <w:color w:val="1D2228"/>
          <w:szCs w:val="24"/>
        </w:rPr>
        <w:t xml:space="preserve"> η σε σημαντικό βαθμό συμβολική απεξάρτηση από την εργαλειοθήκη του Διεθνούς Νομισματικού Ταμείου </w:t>
      </w:r>
      <w:r>
        <w:rPr>
          <w:rFonts w:eastAsia="Times New Roman"/>
          <w:color w:val="1D2228"/>
          <w:szCs w:val="24"/>
        </w:rPr>
        <w:t>είναι μια π</w:t>
      </w:r>
      <w:r w:rsidRPr="00595990">
        <w:rPr>
          <w:rFonts w:eastAsia="Times New Roman"/>
          <w:color w:val="1D2228"/>
          <w:szCs w:val="24"/>
        </w:rPr>
        <w:t>ράξη</w:t>
      </w:r>
      <w:r>
        <w:rPr>
          <w:rFonts w:eastAsia="Times New Roman"/>
          <w:color w:val="1D2228"/>
          <w:szCs w:val="24"/>
        </w:rPr>
        <w:t>, είναι μια πολιτική χειρονομία συλλο</w:t>
      </w:r>
      <w:r>
        <w:rPr>
          <w:rFonts w:eastAsia="Times New Roman"/>
          <w:color w:val="1D2228"/>
          <w:szCs w:val="24"/>
        </w:rPr>
        <w:t xml:space="preserve">γικά κατακτημένη που </w:t>
      </w:r>
      <w:r w:rsidRPr="00595990">
        <w:rPr>
          <w:rFonts w:eastAsia="Times New Roman"/>
          <w:color w:val="1D2228"/>
          <w:szCs w:val="24"/>
        </w:rPr>
        <w:t>θα έπρεπε να τ</w:t>
      </w:r>
      <w:r>
        <w:rPr>
          <w:rFonts w:eastAsia="Times New Roman"/>
          <w:color w:val="1D2228"/>
          <w:szCs w:val="24"/>
        </w:rPr>
        <w:t>ην υπερασπιστούμε ως πολιτικό σ</w:t>
      </w:r>
      <w:r w:rsidRPr="00595990">
        <w:rPr>
          <w:rFonts w:eastAsia="Times New Roman"/>
          <w:color w:val="1D2228"/>
          <w:szCs w:val="24"/>
        </w:rPr>
        <w:t>ύστημα</w:t>
      </w:r>
      <w:r>
        <w:rPr>
          <w:rFonts w:eastAsia="Times New Roman"/>
          <w:color w:val="1D2228"/>
          <w:szCs w:val="24"/>
        </w:rPr>
        <w:t>. Είναι ένα βήμα.</w:t>
      </w:r>
    </w:p>
    <w:p w14:paraId="6E8196E9"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 xml:space="preserve">Η Κυβέρνηση ασκεί κάποιες πολιτικές, προτείνει κάποιες ιδέες, παίρνει ορισμένες αποφάσεις στις οποίες εγώ θα ήθελα </w:t>
      </w:r>
      <w:r w:rsidRPr="00595990">
        <w:rPr>
          <w:rFonts w:eastAsia="Times New Roman"/>
          <w:color w:val="1D2228"/>
          <w:szCs w:val="24"/>
        </w:rPr>
        <w:t xml:space="preserve">να υπάρχουν </w:t>
      </w:r>
      <w:r>
        <w:rPr>
          <w:rFonts w:eastAsia="Times New Roman"/>
          <w:color w:val="1D2228"/>
          <w:szCs w:val="24"/>
        </w:rPr>
        <w:t xml:space="preserve">οι </w:t>
      </w:r>
      <w:proofErr w:type="spellStart"/>
      <w:r>
        <w:rPr>
          <w:rFonts w:eastAsia="Times New Roman"/>
          <w:color w:val="1D2228"/>
          <w:szCs w:val="24"/>
        </w:rPr>
        <w:t>αντιαποφάσεις</w:t>
      </w:r>
      <w:proofErr w:type="spellEnd"/>
      <w:r>
        <w:rPr>
          <w:rFonts w:eastAsia="Times New Roman"/>
          <w:color w:val="1D2228"/>
          <w:szCs w:val="24"/>
        </w:rPr>
        <w:t xml:space="preserve"> ή </w:t>
      </w:r>
      <w:proofErr w:type="spellStart"/>
      <w:r>
        <w:rPr>
          <w:rFonts w:eastAsia="Times New Roman"/>
          <w:color w:val="1D2228"/>
          <w:szCs w:val="24"/>
        </w:rPr>
        <w:t>αντιιδέες</w:t>
      </w:r>
      <w:proofErr w:type="spellEnd"/>
      <w:r>
        <w:rPr>
          <w:rFonts w:eastAsia="Times New Roman"/>
          <w:color w:val="1D2228"/>
          <w:szCs w:val="24"/>
        </w:rPr>
        <w:t>. Αντί αυτο</w:t>
      </w:r>
      <w:r>
        <w:rPr>
          <w:rFonts w:eastAsia="Times New Roman"/>
          <w:color w:val="1D2228"/>
          <w:szCs w:val="24"/>
        </w:rPr>
        <w:t>ύ,</w:t>
      </w:r>
      <w:r w:rsidRPr="00595990">
        <w:rPr>
          <w:rFonts w:eastAsia="Times New Roman"/>
          <w:color w:val="1D2228"/>
          <w:szCs w:val="24"/>
        </w:rPr>
        <w:t xml:space="preserve"> έχουμε μία </w:t>
      </w:r>
      <w:r>
        <w:rPr>
          <w:rFonts w:eastAsia="Times New Roman"/>
          <w:color w:val="1D2228"/>
          <w:szCs w:val="24"/>
        </w:rPr>
        <w:t>αλληλουχία -θ</w:t>
      </w:r>
      <w:r w:rsidRPr="00595990">
        <w:rPr>
          <w:rFonts w:eastAsia="Times New Roman"/>
          <w:color w:val="1D2228"/>
          <w:szCs w:val="24"/>
        </w:rPr>
        <w:t>α μου επιτρέψετε να πω</w:t>
      </w:r>
      <w:r>
        <w:rPr>
          <w:rFonts w:eastAsia="Times New Roman"/>
          <w:color w:val="1D2228"/>
          <w:szCs w:val="24"/>
        </w:rPr>
        <w:t>-</w:t>
      </w:r>
      <w:r w:rsidRPr="00595990">
        <w:rPr>
          <w:rFonts w:eastAsia="Times New Roman"/>
          <w:color w:val="1D2228"/>
          <w:szCs w:val="24"/>
        </w:rPr>
        <w:t xml:space="preserve"> </w:t>
      </w:r>
      <w:proofErr w:type="spellStart"/>
      <w:r w:rsidRPr="00595990">
        <w:rPr>
          <w:rFonts w:eastAsia="Times New Roman"/>
          <w:color w:val="1D2228"/>
          <w:szCs w:val="24"/>
        </w:rPr>
        <w:t>στοχοποιημέν</w:t>
      </w:r>
      <w:r>
        <w:rPr>
          <w:rFonts w:eastAsia="Times New Roman"/>
          <w:color w:val="1D2228"/>
          <w:szCs w:val="24"/>
        </w:rPr>
        <w:t>ων</w:t>
      </w:r>
      <w:proofErr w:type="spellEnd"/>
      <w:r w:rsidRPr="00595990">
        <w:rPr>
          <w:rFonts w:eastAsia="Times New Roman"/>
          <w:color w:val="1D2228"/>
          <w:szCs w:val="24"/>
        </w:rPr>
        <w:t xml:space="preserve"> προσώπων</w:t>
      </w:r>
      <w:r>
        <w:rPr>
          <w:rFonts w:eastAsia="Times New Roman"/>
          <w:color w:val="1D2228"/>
          <w:szCs w:val="24"/>
        </w:rPr>
        <w:t>. Α</w:t>
      </w:r>
      <w:r w:rsidRPr="00595990">
        <w:rPr>
          <w:rFonts w:eastAsia="Times New Roman"/>
          <w:color w:val="1D2228"/>
          <w:szCs w:val="24"/>
        </w:rPr>
        <w:t>ντικαθίστανται</w:t>
      </w:r>
      <w:r>
        <w:rPr>
          <w:rFonts w:eastAsia="Times New Roman"/>
          <w:color w:val="1D2228"/>
          <w:szCs w:val="24"/>
        </w:rPr>
        <w:t>, δεν είναι</w:t>
      </w:r>
      <w:r w:rsidRPr="00595990">
        <w:rPr>
          <w:rFonts w:eastAsia="Times New Roman"/>
          <w:color w:val="1D2228"/>
          <w:szCs w:val="24"/>
        </w:rPr>
        <w:t xml:space="preserve"> </w:t>
      </w:r>
      <w:r>
        <w:rPr>
          <w:rFonts w:eastAsia="Times New Roman"/>
          <w:color w:val="1D2228"/>
          <w:szCs w:val="24"/>
        </w:rPr>
        <w:t xml:space="preserve">ένας. Κάθε φορά αναδύεται ένα πρόσωπο το οποίο </w:t>
      </w:r>
      <w:proofErr w:type="spellStart"/>
      <w:r>
        <w:rPr>
          <w:rFonts w:eastAsia="Times New Roman"/>
          <w:color w:val="1D2228"/>
          <w:szCs w:val="24"/>
        </w:rPr>
        <w:t>στοχοποιείται</w:t>
      </w:r>
      <w:proofErr w:type="spellEnd"/>
      <w:r>
        <w:rPr>
          <w:rFonts w:eastAsia="Times New Roman"/>
          <w:color w:val="1D2228"/>
          <w:szCs w:val="24"/>
        </w:rPr>
        <w:t xml:space="preserve"> και δεν είναι μόνο για να αγκιστρώσουμε τα ιδεο</w:t>
      </w:r>
      <w:r w:rsidRPr="00595990">
        <w:rPr>
          <w:rFonts w:eastAsia="Times New Roman"/>
          <w:color w:val="1D2228"/>
          <w:szCs w:val="24"/>
        </w:rPr>
        <w:t>λογικά χαρακτηριστικά</w:t>
      </w:r>
      <w:r>
        <w:rPr>
          <w:rFonts w:eastAsia="Times New Roman"/>
          <w:color w:val="1D2228"/>
          <w:szCs w:val="24"/>
        </w:rPr>
        <w:t>,</w:t>
      </w:r>
      <w:r w:rsidRPr="00595990">
        <w:rPr>
          <w:rFonts w:eastAsia="Times New Roman"/>
          <w:color w:val="1D2228"/>
          <w:szCs w:val="24"/>
        </w:rPr>
        <w:t xml:space="preserve"> την ιδεολογική καταγωγ</w:t>
      </w:r>
      <w:r w:rsidRPr="00595990">
        <w:rPr>
          <w:rFonts w:eastAsia="Times New Roman"/>
          <w:color w:val="1D2228"/>
          <w:szCs w:val="24"/>
        </w:rPr>
        <w:t>ή</w:t>
      </w:r>
      <w:r>
        <w:rPr>
          <w:rFonts w:eastAsia="Times New Roman"/>
          <w:color w:val="1D2228"/>
          <w:szCs w:val="24"/>
        </w:rPr>
        <w:t>,</w:t>
      </w:r>
      <w:r w:rsidRPr="00595990">
        <w:rPr>
          <w:rFonts w:eastAsia="Times New Roman"/>
          <w:color w:val="1D2228"/>
          <w:szCs w:val="24"/>
        </w:rPr>
        <w:t xml:space="preserve"> την πολιτική καταγωγή το</w:t>
      </w:r>
      <w:r>
        <w:rPr>
          <w:rFonts w:eastAsia="Times New Roman"/>
          <w:color w:val="1D2228"/>
          <w:szCs w:val="24"/>
        </w:rPr>
        <w:t>υ προσώπου, το οποίο το εκμηδενίζ</w:t>
      </w:r>
      <w:r w:rsidRPr="00595990">
        <w:rPr>
          <w:rFonts w:eastAsia="Times New Roman"/>
          <w:color w:val="1D2228"/>
          <w:szCs w:val="24"/>
        </w:rPr>
        <w:t>ουμε</w:t>
      </w:r>
      <w:r>
        <w:rPr>
          <w:rFonts w:eastAsia="Times New Roman"/>
          <w:color w:val="1D2228"/>
          <w:szCs w:val="24"/>
        </w:rPr>
        <w:t>,</w:t>
      </w:r>
      <w:r w:rsidRPr="00595990">
        <w:rPr>
          <w:rFonts w:eastAsia="Times New Roman"/>
          <w:color w:val="1D2228"/>
          <w:szCs w:val="24"/>
        </w:rPr>
        <w:t xml:space="preserve"> και </w:t>
      </w:r>
      <w:r>
        <w:rPr>
          <w:rFonts w:eastAsia="Times New Roman"/>
          <w:color w:val="1D2228"/>
          <w:szCs w:val="24"/>
        </w:rPr>
        <w:t xml:space="preserve">να τα </w:t>
      </w:r>
      <w:r w:rsidRPr="00595990">
        <w:rPr>
          <w:rFonts w:eastAsia="Times New Roman"/>
          <w:color w:val="1D2228"/>
          <w:szCs w:val="24"/>
        </w:rPr>
        <w:t>βυθίσουμε και τα δύο μαζί</w:t>
      </w:r>
      <w:r>
        <w:rPr>
          <w:rFonts w:eastAsia="Times New Roman"/>
          <w:color w:val="1D2228"/>
          <w:szCs w:val="24"/>
        </w:rPr>
        <w:t>. Ε</w:t>
      </w:r>
      <w:r w:rsidRPr="00595990">
        <w:rPr>
          <w:rFonts w:eastAsia="Times New Roman"/>
          <w:color w:val="1D2228"/>
          <w:szCs w:val="24"/>
        </w:rPr>
        <w:t xml:space="preserve">ίναι </w:t>
      </w:r>
      <w:r>
        <w:rPr>
          <w:rFonts w:eastAsia="Times New Roman"/>
          <w:color w:val="1D2228"/>
          <w:szCs w:val="24"/>
        </w:rPr>
        <w:t xml:space="preserve">νομίζω </w:t>
      </w:r>
      <w:r w:rsidRPr="00595990">
        <w:rPr>
          <w:rFonts w:eastAsia="Times New Roman"/>
          <w:color w:val="1D2228"/>
          <w:szCs w:val="24"/>
        </w:rPr>
        <w:t xml:space="preserve">κάτι πολύ </w:t>
      </w:r>
      <w:proofErr w:type="spellStart"/>
      <w:r w:rsidRPr="00595990">
        <w:rPr>
          <w:rFonts w:eastAsia="Times New Roman"/>
          <w:color w:val="1D2228"/>
          <w:szCs w:val="24"/>
        </w:rPr>
        <w:t>οριστικό</w:t>
      </w:r>
      <w:r>
        <w:rPr>
          <w:rFonts w:eastAsia="Times New Roman"/>
          <w:color w:val="1D2228"/>
          <w:szCs w:val="24"/>
        </w:rPr>
        <w:t>τερο</w:t>
      </w:r>
      <w:proofErr w:type="spellEnd"/>
      <w:r>
        <w:rPr>
          <w:rFonts w:eastAsia="Times New Roman"/>
          <w:color w:val="1D2228"/>
          <w:szCs w:val="24"/>
        </w:rPr>
        <w:t xml:space="preserve"> και </w:t>
      </w:r>
      <w:r w:rsidRPr="00595990">
        <w:rPr>
          <w:rFonts w:eastAsia="Times New Roman"/>
          <w:color w:val="1D2228"/>
          <w:szCs w:val="24"/>
        </w:rPr>
        <w:t>βαθύτερο</w:t>
      </w:r>
      <w:r>
        <w:rPr>
          <w:rFonts w:eastAsia="Times New Roman"/>
          <w:color w:val="1D2228"/>
          <w:szCs w:val="24"/>
        </w:rPr>
        <w:t>. Θ</w:t>
      </w:r>
      <w:r w:rsidRPr="00595990">
        <w:rPr>
          <w:rFonts w:eastAsia="Times New Roman"/>
          <w:color w:val="1D2228"/>
          <w:szCs w:val="24"/>
        </w:rPr>
        <w:t>εωρώ ότι αυτή η διασύνδεση προσώπου</w:t>
      </w:r>
      <w:r>
        <w:rPr>
          <w:rFonts w:eastAsia="Times New Roman"/>
          <w:color w:val="1D2228"/>
          <w:szCs w:val="24"/>
        </w:rPr>
        <w:t>,</w:t>
      </w:r>
      <w:r w:rsidRPr="00595990">
        <w:rPr>
          <w:rFonts w:eastAsia="Times New Roman"/>
          <w:color w:val="1D2228"/>
          <w:szCs w:val="24"/>
        </w:rPr>
        <w:t xml:space="preserve"> το οποίο απαξιώνεται</w:t>
      </w:r>
      <w:r>
        <w:rPr>
          <w:rFonts w:eastAsia="Times New Roman"/>
          <w:color w:val="1D2228"/>
          <w:szCs w:val="24"/>
        </w:rPr>
        <w:t>,</w:t>
      </w:r>
      <w:r w:rsidRPr="00595990">
        <w:rPr>
          <w:rFonts w:eastAsia="Times New Roman"/>
          <w:color w:val="1D2228"/>
          <w:szCs w:val="24"/>
        </w:rPr>
        <w:t xml:space="preserve"> και πολιτικής καταγωγής του</w:t>
      </w:r>
      <w:r>
        <w:rPr>
          <w:rFonts w:eastAsia="Times New Roman"/>
          <w:color w:val="1D2228"/>
          <w:szCs w:val="24"/>
        </w:rPr>
        <w:t>,</w:t>
      </w:r>
      <w:r w:rsidRPr="00595990">
        <w:rPr>
          <w:rFonts w:eastAsia="Times New Roman"/>
          <w:color w:val="1D2228"/>
          <w:szCs w:val="24"/>
        </w:rPr>
        <w:t xml:space="preserve"> αυτή η διασύνδεση δημιουργ</w:t>
      </w:r>
      <w:r>
        <w:rPr>
          <w:rFonts w:eastAsia="Times New Roman"/>
          <w:color w:val="1D2228"/>
          <w:szCs w:val="24"/>
        </w:rPr>
        <w:t xml:space="preserve">εί έναν </w:t>
      </w:r>
      <w:r w:rsidRPr="00595990">
        <w:rPr>
          <w:rFonts w:eastAsia="Times New Roman"/>
          <w:color w:val="1D2228"/>
          <w:szCs w:val="24"/>
        </w:rPr>
        <w:t>πολιτικ</w:t>
      </w:r>
      <w:r>
        <w:rPr>
          <w:rFonts w:eastAsia="Times New Roman"/>
          <w:color w:val="1D2228"/>
          <w:szCs w:val="24"/>
        </w:rPr>
        <w:t>ό</w:t>
      </w:r>
      <w:r w:rsidRPr="00595990">
        <w:rPr>
          <w:rFonts w:eastAsia="Times New Roman"/>
          <w:color w:val="1D2228"/>
          <w:szCs w:val="24"/>
        </w:rPr>
        <w:t xml:space="preserve"> αυτοματισμό</w:t>
      </w:r>
      <w:r>
        <w:rPr>
          <w:rFonts w:eastAsia="Times New Roman"/>
          <w:color w:val="1D2228"/>
          <w:szCs w:val="24"/>
        </w:rPr>
        <w:t xml:space="preserve">, δημιουργεί στο </w:t>
      </w:r>
      <w:r w:rsidRPr="00595990">
        <w:rPr>
          <w:rFonts w:eastAsia="Times New Roman"/>
          <w:color w:val="1D2228"/>
          <w:szCs w:val="24"/>
        </w:rPr>
        <w:t xml:space="preserve">πολιτικό σύστημα </w:t>
      </w:r>
      <w:r>
        <w:rPr>
          <w:rFonts w:eastAsia="Times New Roman"/>
          <w:color w:val="1D2228"/>
          <w:szCs w:val="24"/>
        </w:rPr>
        <w:t xml:space="preserve">έναν απολιτικό αυτοματισμό, δηλαδή αυτόματα και </w:t>
      </w:r>
      <w:proofErr w:type="spellStart"/>
      <w:r>
        <w:rPr>
          <w:rFonts w:eastAsia="Times New Roman"/>
          <w:color w:val="1D2228"/>
          <w:szCs w:val="24"/>
        </w:rPr>
        <w:t>παβλοφικά</w:t>
      </w:r>
      <w:proofErr w:type="spellEnd"/>
      <w:r>
        <w:rPr>
          <w:rFonts w:eastAsia="Times New Roman"/>
          <w:color w:val="1D2228"/>
          <w:szCs w:val="24"/>
        </w:rPr>
        <w:t xml:space="preserve"> </w:t>
      </w:r>
      <w:r w:rsidRPr="00595990">
        <w:rPr>
          <w:rFonts w:eastAsia="Times New Roman"/>
          <w:color w:val="1D2228"/>
          <w:szCs w:val="24"/>
        </w:rPr>
        <w:t xml:space="preserve">το πρόσωπο </w:t>
      </w:r>
      <w:r>
        <w:rPr>
          <w:rFonts w:eastAsia="Times New Roman"/>
          <w:color w:val="1D2228"/>
          <w:szCs w:val="24"/>
        </w:rPr>
        <w:t>να</w:t>
      </w:r>
      <w:r w:rsidRPr="00595990">
        <w:rPr>
          <w:rFonts w:eastAsia="Times New Roman"/>
          <w:color w:val="1D2228"/>
          <w:szCs w:val="24"/>
        </w:rPr>
        <w:t xml:space="preserve"> συνδέεται με το κακό</w:t>
      </w:r>
      <w:r>
        <w:rPr>
          <w:rFonts w:eastAsia="Times New Roman"/>
          <w:color w:val="1D2228"/>
          <w:szCs w:val="24"/>
        </w:rPr>
        <w:t xml:space="preserve">, το </w:t>
      </w:r>
      <w:r>
        <w:rPr>
          <w:rFonts w:eastAsia="Times New Roman"/>
          <w:color w:val="1D2228"/>
          <w:szCs w:val="24"/>
        </w:rPr>
        <w:lastRenderedPageBreak/>
        <w:t xml:space="preserve">πρόσωπο να συνδέεται με ένα </w:t>
      </w:r>
      <w:r w:rsidRPr="00595990">
        <w:rPr>
          <w:rFonts w:eastAsia="Times New Roman"/>
          <w:color w:val="1D2228"/>
          <w:szCs w:val="24"/>
        </w:rPr>
        <w:t>σύστημα ιδεών</w:t>
      </w:r>
      <w:r>
        <w:rPr>
          <w:rFonts w:eastAsia="Times New Roman"/>
          <w:color w:val="1D2228"/>
          <w:szCs w:val="24"/>
        </w:rPr>
        <w:t>,</w:t>
      </w:r>
      <w:r w:rsidRPr="00595990">
        <w:rPr>
          <w:rFonts w:eastAsia="Times New Roman"/>
          <w:color w:val="1D2228"/>
          <w:szCs w:val="24"/>
        </w:rPr>
        <w:t xml:space="preserve"> με μία </w:t>
      </w:r>
      <w:r>
        <w:rPr>
          <w:rFonts w:eastAsia="Times New Roman"/>
          <w:color w:val="1D2228"/>
          <w:szCs w:val="24"/>
        </w:rPr>
        <w:t>κ</w:t>
      </w:r>
      <w:r w:rsidRPr="00595990">
        <w:rPr>
          <w:rFonts w:eastAsia="Times New Roman"/>
          <w:color w:val="1D2228"/>
          <w:szCs w:val="24"/>
        </w:rPr>
        <w:t>υβέρνηση</w:t>
      </w:r>
      <w:r>
        <w:rPr>
          <w:rFonts w:eastAsia="Times New Roman"/>
          <w:color w:val="1D2228"/>
          <w:szCs w:val="24"/>
        </w:rPr>
        <w:t xml:space="preserve">, με μια </w:t>
      </w:r>
      <w:r w:rsidRPr="00595990">
        <w:rPr>
          <w:rFonts w:eastAsia="Times New Roman"/>
          <w:color w:val="1D2228"/>
          <w:szCs w:val="24"/>
        </w:rPr>
        <w:t>πο</w:t>
      </w:r>
      <w:r w:rsidRPr="00595990">
        <w:rPr>
          <w:rFonts w:eastAsia="Times New Roman"/>
          <w:color w:val="1D2228"/>
          <w:szCs w:val="24"/>
        </w:rPr>
        <w:t>λιτική επικράτεια και αυτό</w:t>
      </w:r>
      <w:r>
        <w:rPr>
          <w:rFonts w:eastAsia="Times New Roman"/>
          <w:color w:val="1D2228"/>
          <w:szCs w:val="24"/>
        </w:rPr>
        <w:t>ματα</w:t>
      </w:r>
      <w:r w:rsidRPr="00595990">
        <w:rPr>
          <w:rFonts w:eastAsia="Times New Roman"/>
          <w:color w:val="1D2228"/>
          <w:szCs w:val="24"/>
        </w:rPr>
        <w:t xml:space="preserve"> αυτό </w:t>
      </w:r>
      <w:r>
        <w:rPr>
          <w:rFonts w:eastAsia="Times New Roman"/>
          <w:color w:val="1D2228"/>
          <w:szCs w:val="24"/>
        </w:rPr>
        <w:t xml:space="preserve">να </w:t>
      </w:r>
      <w:r w:rsidRPr="00595990">
        <w:rPr>
          <w:rFonts w:eastAsia="Times New Roman"/>
          <w:color w:val="1D2228"/>
          <w:szCs w:val="24"/>
        </w:rPr>
        <w:t>συνδέεται με το κακό</w:t>
      </w:r>
      <w:r>
        <w:rPr>
          <w:rFonts w:eastAsia="Times New Roman"/>
          <w:color w:val="1D2228"/>
          <w:szCs w:val="24"/>
        </w:rPr>
        <w:t>. Ν</w:t>
      </w:r>
      <w:r w:rsidRPr="00595990">
        <w:rPr>
          <w:rFonts w:eastAsia="Times New Roman"/>
          <w:color w:val="1D2228"/>
          <w:szCs w:val="24"/>
        </w:rPr>
        <w:t xml:space="preserve">ομίζω ότι αυτή </w:t>
      </w:r>
      <w:r>
        <w:rPr>
          <w:rFonts w:eastAsia="Times New Roman"/>
          <w:color w:val="1D2228"/>
          <w:szCs w:val="24"/>
        </w:rPr>
        <w:t xml:space="preserve">η αλληλουχία </w:t>
      </w:r>
      <w:r w:rsidRPr="00595990">
        <w:rPr>
          <w:rFonts w:eastAsia="Times New Roman"/>
          <w:color w:val="1D2228"/>
          <w:szCs w:val="24"/>
        </w:rPr>
        <w:t xml:space="preserve">είναι </w:t>
      </w:r>
      <w:r>
        <w:rPr>
          <w:rFonts w:eastAsia="Times New Roman"/>
          <w:color w:val="1D2228"/>
          <w:szCs w:val="24"/>
        </w:rPr>
        <w:t xml:space="preserve">μια </w:t>
      </w:r>
      <w:r w:rsidRPr="00595990">
        <w:rPr>
          <w:rFonts w:eastAsia="Times New Roman"/>
          <w:color w:val="1D2228"/>
          <w:szCs w:val="24"/>
        </w:rPr>
        <w:t xml:space="preserve">επικοινωνιακή επιλογή της </w:t>
      </w:r>
      <w:r>
        <w:rPr>
          <w:rFonts w:eastAsia="Times New Roman"/>
          <w:color w:val="1D2228"/>
          <w:szCs w:val="24"/>
        </w:rPr>
        <w:t>Α</w:t>
      </w:r>
      <w:r w:rsidRPr="00595990">
        <w:rPr>
          <w:rFonts w:eastAsia="Times New Roman"/>
          <w:color w:val="1D2228"/>
          <w:szCs w:val="24"/>
        </w:rPr>
        <w:t xml:space="preserve">ξιωματικής </w:t>
      </w:r>
      <w:r>
        <w:rPr>
          <w:rFonts w:eastAsia="Times New Roman"/>
          <w:color w:val="1D2228"/>
          <w:szCs w:val="24"/>
        </w:rPr>
        <w:t>Α</w:t>
      </w:r>
      <w:r w:rsidRPr="00595990">
        <w:rPr>
          <w:rFonts w:eastAsia="Times New Roman"/>
          <w:color w:val="1D2228"/>
          <w:szCs w:val="24"/>
        </w:rPr>
        <w:t xml:space="preserve">ντιπολίτευσης </w:t>
      </w:r>
      <w:r>
        <w:rPr>
          <w:rFonts w:eastAsia="Times New Roman"/>
          <w:color w:val="1D2228"/>
          <w:szCs w:val="24"/>
        </w:rPr>
        <w:t>-</w:t>
      </w:r>
      <w:r w:rsidRPr="00595990">
        <w:rPr>
          <w:rFonts w:eastAsia="Times New Roman"/>
          <w:color w:val="1D2228"/>
          <w:szCs w:val="24"/>
        </w:rPr>
        <w:t xml:space="preserve">κυρίως της </w:t>
      </w:r>
      <w:r>
        <w:rPr>
          <w:rFonts w:eastAsia="Times New Roman"/>
          <w:color w:val="1D2228"/>
          <w:szCs w:val="24"/>
        </w:rPr>
        <w:t>Αξιωματικής Α</w:t>
      </w:r>
      <w:r w:rsidRPr="00595990">
        <w:rPr>
          <w:rFonts w:eastAsia="Times New Roman"/>
          <w:color w:val="1D2228"/>
          <w:szCs w:val="24"/>
        </w:rPr>
        <w:t>ντιπολίτευσης</w:t>
      </w:r>
      <w:r>
        <w:rPr>
          <w:rFonts w:eastAsia="Times New Roman"/>
          <w:color w:val="1D2228"/>
          <w:szCs w:val="24"/>
        </w:rPr>
        <w:t>-</w:t>
      </w:r>
      <w:r w:rsidRPr="00595990">
        <w:rPr>
          <w:rFonts w:eastAsia="Times New Roman"/>
          <w:color w:val="1D2228"/>
          <w:szCs w:val="24"/>
        </w:rPr>
        <w:t xml:space="preserve"> </w:t>
      </w:r>
      <w:r>
        <w:rPr>
          <w:rFonts w:eastAsia="Times New Roman"/>
          <w:color w:val="1D2228"/>
          <w:szCs w:val="24"/>
        </w:rPr>
        <w:t>που αφήνει έναν ερειπιώνα. Η άποψη μου είναι ότι είναι τυφλή επ</w:t>
      </w:r>
      <w:r>
        <w:rPr>
          <w:rFonts w:eastAsia="Times New Roman"/>
          <w:color w:val="1D2228"/>
          <w:szCs w:val="24"/>
        </w:rPr>
        <w:t xml:space="preserve">ιλογή μιας παροδικής </w:t>
      </w:r>
      <w:proofErr w:type="spellStart"/>
      <w:r>
        <w:rPr>
          <w:rFonts w:eastAsia="Times New Roman"/>
          <w:color w:val="1D2228"/>
          <w:szCs w:val="24"/>
        </w:rPr>
        <w:t>τρίπλας</w:t>
      </w:r>
      <w:proofErr w:type="spellEnd"/>
      <w:r>
        <w:rPr>
          <w:rFonts w:eastAsia="Times New Roman"/>
          <w:color w:val="1D2228"/>
          <w:szCs w:val="24"/>
        </w:rPr>
        <w:t>, μιας παροδικής νίκης σ</w:t>
      </w:r>
      <w:r w:rsidRPr="00595990">
        <w:rPr>
          <w:rFonts w:eastAsia="Times New Roman"/>
          <w:color w:val="1D2228"/>
          <w:szCs w:val="24"/>
        </w:rPr>
        <w:t>τις εντυπώσεις</w:t>
      </w:r>
      <w:r>
        <w:rPr>
          <w:rFonts w:eastAsia="Times New Roman"/>
          <w:color w:val="1D2228"/>
          <w:szCs w:val="24"/>
        </w:rPr>
        <w:t>,</w:t>
      </w:r>
      <w:r w:rsidRPr="00595990">
        <w:rPr>
          <w:rFonts w:eastAsia="Times New Roman"/>
          <w:color w:val="1D2228"/>
          <w:szCs w:val="24"/>
        </w:rPr>
        <w:t xml:space="preserve"> αλλά </w:t>
      </w:r>
      <w:r>
        <w:rPr>
          <w:rFonts w:eastAsia="Times New Roman"/>
          <w:color w:val="1D2228"/>
          <w:szCs w:val="24"/>
        </w:rPr>
        <w:t xml:space="preserve">που αφήνει έναν </w:t>
      </w:r>
      <w:r w:rsidRPr="00595990">
        <w:rPr>
          <w:rFonts w:eastAsia="Times New Roman"/>
          <w:color w:val="1D2228"/>
          <w:szCs w:val="24"/>
        </w:rPr>
        <w:t xml:space="preserve">πολιτικό </w:t>
      </w:r>
      <w:r>
        <w:rPr>
          <w:rFonts w:eastAsia="Times New Roman"/>
          <w:color w:val="1D2228"/>
          <w:szCs w:val="24"/>
        </w:rPr>
        <w:t xml:space="preserve">ερειπιώνα που θα τον βρούμε </w:t>
      </w:r>
      <w:r w:rsidRPr="00595990">
        <w:rPr>
          <w:rFonts w:eastAsia="Times New Roman"/>
          <w:color w:val="1D2228"/>
          <w:szCs w:val="24"/>
        </w:rPr>
        <w:t xml:space="preserve">μπροστά </w:t>
      </w:r>
      <w:r>
        <w:rPr>
          <w:rFonts w:eastAsia="Times New Roman"/>
          <w:color w:val="1D2228"/>
          <w:szCs w:val="24"/>
        </w:rPr>
        <w:t>μας.</w:t>
      </w:r>
    </w:p>
    <w:p w14:paraId="6E8196EA"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Είναι σίγουρο ότι τον κριτικό πο</w:t>
      </w:r>
      <w:r w:rsidRPr="00595990">
        <w:rPr>
          <w:rFonts w:eastAsia="Times New Roman"/>
          <w:color w:val="1D2228"/>
          <w:szCs w:val="24"/>
        </w:rPr>
        <w:t>λίτη</w:t>
      </w:r>
      <w:r>
        <w:rPr>
          <w:rFonts w:eastAsia="Times New Roman"/>
          <w:color w:val="1D2228"/>
          <w:szCs w:val="24"/>
        </w:rPr>
        <w:t>,</w:t>
      </w:r>
      <w:r w:rsidRPr="00595990">
        <w:rPr>
          <w:rFonts w:eastAsia="Times New Roman"/>
          <w:color w:val="1D2228"/>
          <w:szCs w:val="24"/>
        </w:rPr>
        <w:t xml:space="preserve"> τον πολίτη της οξυδέρκειας</w:t>
      </w:r>
      <w:r>
        <w:rPr>
          <w:rFonts w:eastAsia="Times New Roman"/>
          <w:color w:val="1D2228"/>
          <w:szCs w:val="24"/>
        </w:rPr>
        <w:t xml:space="preserve">, </w:t>
      </w:r>
      <w:r w:rsidRPr="00595990">
        <w:rPr>
          <w:rFonts w:eastAsia="Times New Roman"/>
          <w:color w:val="1D2228"/>
          <w:szCs w:val="24"/>
        </w:rPr>
        <w:t xml:space="preserve">της </w:t>
      </w:r>
      <w:r>
        <w:rPr>
          <w:rFonts w:eastAsia="Times New Roman"/>
          <w:color w:val="1D2228"/>
          <w:szCs w:val="24"/>
        </w:rPr>
        <w:t>μνήμης, π</w:t>
      </w:r>
      <w:r w:rsidRPr="00595990">
        <w:rPr>
          <w:rFonts w:eastAsia="Times New Roman"/>
          <w:color w:val="1D2228"/>
          <w:szCs w:val="24"/>
        </w:rPr>
        <w:t>ου σκέφτεται</w:t>
      </w:r>
      <w:r>
        <w:rPr>
          <w:rFonts w:eastAsia="Times New Roman"/>
          <w:color w:val="1D2228"/>
          <w:szCs w:val="24"/>
        </w:rPr>
        <w:t>,</w:t>
      </w:r>
      <w:r w:rsidRPr="00595990">
        <w:rPr>
          <w:rFonts w:eastAsia="Times New Roman"/>
          <w:color w:val="1D2228"/>
          <w:szCs w:val="24"/>
        </w:rPr>
        <w:t xml:space="preserve"> που συνδυάζει</w:t>
      </w:r>
      <w:r>
        <w:rPr>
          <w:rFonts w:eastAsia="Times New Roman"/>
          <w:color w:val="1D2228"/>
          <w:szCs w:val="24"/>
        </w:rPr>
        <w:t>, τον αποδυ</w:t>
      </w:r>
      <w:r>
        <w:rPr>
          <w:rFonts w:eastAsia="Times New Roman"/>
          <w:color w:val="1D2228"/>
          <w:szCs w:val="24"/>
        </w:rPr>
        <w:t xml:space="preserve">ναμώνει </w:t>
      </w:r>
      <w:r w:rsidRPr="00595990">
        <w:rPr>
          <w:rFonts w:eastAsia="Times New Roman"/>
          <w:color w:val="1D2228"/>
          <w:szCs w:val="24"/>
        </w:rPr>
        <w:t>μία τέτοια επιλογή</w:t>
      </w:r>
      <w:r>
        <w:rPr>
          <w:rFonts w:eastAsia="Times New Roman"/>
          <w:color w:val="1D2228"/>
          <w:szCs w:val="24"/>
        </w:rPr>
        <w:t>. Α</w:t>
      </w:r>
      <w:r w:rsidRPr="00595990">
        <w:rPr>
          <w:rFonts w:eastAsia="Times New Roman"/>
          <w:color w:val="1D2228"/>
          <w:szCs w:val="24"/>
        </w:rPr>
        <w:t>υτή η εξατομικευμένη επιθετικότητα τον αποδυναμώνει</w:t>
      </w:r>
      <w:r>
        <w:rPr>
          <w:rFonts w:eastAsia="Times New Roman"/>
          <w:color w:val="1D2228"/>
          <w:szCs w:val="24"/>
        </w:rPr>
        <w:t>. Α</w:t>
      </w:r>
      <w:r w:rsidRPr="00595990">
        <w:rPr>
          <w:rFonts w:eastAsia="Times New Roman"/>
          <w:color w:val="1D2228"/>
          <w:szCs w:val="24"/>
        </w:rPr>
        <w:t xml:space="preserve">υτός </w:t>
      </w:r>
      <w:r>
        <w:rPr>
          <w:rFonts w:eastAsia="Times New Roman"/>
          <w:color w:val="1D2228"/>
          <w:szCs w:val="24"/>
        </w:rPr>
        <w:t xml:space="preserve">ο πολίτης ανεξαρτήτως του </w:t>
      </w:r>
      <w:r w:rsidRPr="00595990">
        <w:rPr>
          <w:rFonts w:eastAsia="Times New Roman"/>
          <w:color w:val="1D2228"/>
          <w:szCs w:val="24"/>
        </w:rPr>
        <w:t>που ανήκει</w:t>
      </w:r>
      <w:r>
        <w:rPr>
          <w:rFonts w:eastAsia="Times New Roman"/>
          <w:color w:val="1D2228"/>
          <w:szCs w:val="24"/>
        </w:rPr>
        <w:t>,</w:t>
      </w:r>
      <w:r w:rsidRPr="00595990">
        <w:rPr>
          <w:rFonts w:eastAsia="Times New Roman"/>
          <w:color w:val="1D2228"/>
          <w:szCs w:val="24"/>
        </w:rPr>
        <w:t xml:space="preserve"> σε ποιο κομμάτι της πολιτικής χωροταξίας ανήκει</w:t>
      </w:r>
      <w:r>
        <w:rPr>
          <w:rFonts w:eastAsia="Times New Roman"/>
          <w:color w:val="1D2228"/>
          <w:szCs w:val="24"/>
        </w:rPr>
        <w:t xml:space="preserve">, είναι μέρος της πολιτικής ενδοχώρας της Αριστεράς, όχι </w:t>
      </w:r>
      <w:r w:rsidRPr="00595990">
        <w:rPr>
          <w:rFonts w:eastAsia="Times New Roman"/>
          <w:color w:val="1D2228"/>
          <w:szCs w:val="24"/>
        </w:rPr>
        <w:t xml:space="preserve">γιατί έχει τα τυπικά ιδεολογικά γνωρίσματα </w:t>
      </w:r>
      <w:r>
        <w:rPr>
          <w:rFonts w:eastAsia="Times New Roman"/>
          <w:color w:val="1D2228"/>
          <w:szCs w:val="24"/>
        </w:rPr>
        <w:t>της Α</w:t>
      </w:r>
      <w:r w:rsidRPr="00595990">
        <w:rPr>
          <w:rFonts w:eastAsia="Times New Roman"/>
          <w:color w:val="1D2228"/>
          <w:szCs w:val="24"/>
        </w:rPr>
        <w:t>ριστεράς</w:t>
      </w:r>
      <w:r>
        <w:rPr>
          <w:rFonts w:eastAsia="Times New Roman"/>
          <w:color w:val="1D2228"/>
          <w:szCs w:val="24"/>
        </w:rPr>
        <w:t>,</w:t>
      </w:r>
      <w:r w:rsidRPr="00595990">
        <w:rPr>
          <w:rFonts w:eastAsia="Times New Roman"/>
          <w:color w:val="1D2228"/>
          <w:szCs w:val="24"/>
        </w:rPr>
        <w:t xml:space="preserve"> αλλά γιατί αποτελεί την πρ</w:t>
      </w:r>
      <w:r>
        <w:rPr>
          <w:rFonts w:eastAsia="Times New Roman"/>
          <w:color w:val="1D2228"/>
          <w:szCs w:val="24"/>
        </w:rPr>
        <w:t>οϋπόθεση της.</w:t>
      </w:r>
      <w:r w:rsidRPr="00410AE8">
        <w:rPr>
          <w:rFonts w:eastAsia="Times New Roman"/>
          <w:color w:val="1D2228"/>
          <w:szCs w:val="24"/>
        </w:rPr>
        <w:t xml:space="preserve"> </w:t>
      </w:r>
      <w:r>
        <w:rPr>
          <w:rFonts w:eastAsia="Times New Roman"/>
          <w:color w:val="1D2228"/>
          <w:szCs w:val="24"/>
        </w:rPr>
        <w:t xml:space="preserve">Μην ξεχνάμε ότι η Αριστερά </w:t>
      </w:r>
      <w:r w:rsidRPr="00595990">
        <w:rPr>
          <w:rFonts w:eastAsia="Times New Roman"/>
          <w:color w:val="1D2228"/>
          <w:szCs w:val="24"/>
        </w:rPr>
        <w:t>κατ</w:t>
      </w:r>
      <w:r>
        <w:rPr>
          <w:rFonts w:eastAsia="Times New Roman"/>
          <w:color w:val="1D2228"/>
          <w:szCs w:val="24"/>
        </w:rPr>
        <w:t>έκτησε π</w:t>
      </w:r>
      <w:r w:rsidRPr="00595990">
        <w:rPr>
          <w:rFonts w:eastAsia="Times New Roman"/>
          <w:color w:val="1D2228"/>
          <w:szCs w:val="24"/>
        </w:rPr>
        <w:t>οιοτικά χαρακτηριστικά πο</w:t>
      </w:r>
      <w:r>
        <w:rPr>
          <w:rFonts w:eastAsia="Times New Roman"/>
          <w:color w:val="1D2228"/>
          <w:szCs w:val="24"/>
        </w:rPr>
        <w:t>λύ σημαντικά την περίοδο του βαθέως εκδημοκρατισμού</w:t>
      </w:r>
      <w:r w:rsidRPr="00595990">
        <w:rPr>
          <w:rFonts w:eastAsia="Times New Roman"/>
          <w:color w:val="1D2228"/>
          <w:szCs w:val="24"/>
        </w:rPr>
        <w:t xml:space="preserve"> της ελληνικής κοινωνίας που ήταν η </w:t>
      </w:r>
      <w:proofErr w:type="spellStart"/>
      <w:r>
        <w:rPr>
          <w:rFonts w:eastAsia="Times New Roman"/>
          <w:color w:val="1D2228"/>
          <w:szCs w:val="24"/>
        </w:rPr>
        <w:t>μετα</w:t>
      </w:r>
      <w:r w:rsidRPr="00595990">
        <w:rPr>
          <w:rFonts w:eastAsia="Times New Roman"/>
          <w:color w:val="1D2228"/>
          <w:szCs w:val="24"/>
        </w:rPr>
        <w:t>δικτ</w:t>
      </w:r>
      <w:r w:rsidRPr="00595990">
        <w:rPr>
          <w:rFonts w:eastAsia="Times New Roman"/>
          <w:color w:val="1D2228"/>
          <w:szCs w:val="24"/>
        </w:rPr>
        <w:t>ατορία</w:t>
      </w:r>
      <w:proofErr w:type="spellEnd"/>
      <w:r>
        <w:rPr>
          <w:rFonts w:eastAsia="Times New Roman"/>
          <w:color w:val="1D2228"/>
          <w:szCs w:val="24"/>
        </w:rPr>
        <w:t>.</w:t>
      </w:r>
    </w:p>
    <w:p w14:paraId="6E8196EB" w14:textId="77777777" w:rsidR="004B0DF5" w:rsidRDefault="00471FB5">
      <w:pPr>
        <w:spacing w:line="600" w:lineRule="auto"/>
        <w:ind w:firstLine="720"/>
        <w:contextualSpacing/>
        <w:jc w:val="center"/>
        <w:rPr>
          <w:rFonts w:eastAsia="Times New Roman"/>
          <w:color w:val="1D2228"/>
          <w:szCs w:val="24"/>
        </w:rPr>
      </w:pPr>
      <w:r>
        <w:rPr>
          <w:rFonts w:eastAsia="Times New Roman"/>
          <w:color w:val="1D2228"/>
          <w:szCs w:val="24"/>
        </w:rPr>
        <w:lastRenderedPageBreak/>
        <w:t>(Θόρυβος)</w:t>
      </w:r>
    </w:p>
    <w:p w14:paraId="6E8196EC"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Παρακαλώ πολύ το Π</w:t>
      </w:r>
      <w:r w:rsidRPr="00595990">
        <w:rPr>
          <w:rFonts w:eastAsia="Times New Roman"/>
          <w:color w:val="1D2228"/>
          <w:szCs w:val="24"/>
        </w:rPr>
        <w:t>ροεδρείο αν μπορεί να είναι λιγότερο θορυβώδες</w:t>
      </w:r>
      <w:r>
        <w:rPr>
          <w:rFonts w:eastAsia="Times New Roman"/>
          <w:color w:val="1D2228"/>
          <w:szCs w:val="24"/>
        </w:rPr>
        <w:t>.</w:t>
      </w:r>
    </w:p>
    <w:p w14:paraId="6E8196ED" w14:textId="77777777" w:rsidR="004B0DF5" w:rsidRDefault="00471FB5">
      <w:pPr>
        <w:spacing w:line="600" w:lineRule="auto"/>
        <w:ind w:firstLine="720"/>
        <w:contextualSpacing/>
        <w:jc w:val="both"/>
        <w:rPr>
          <w:rFonts w:eastAsia="Times New Roman" w:cs="Times New Roman"/>
          <w:szCs w:val="24"/>
        </w:rPr>
      </w:pPr>
      <w:r>
        <w:rPr>
          <w:rFonts w:eastAsia="Times New Roman"/>
          <w:color w:val="1D2228"/>
          <w:szCs w:val="24"/>
        </w:rPr>
        <w:t>Όλο τ</w:t>
      </w:r>
      <w:r w:rsidRPr="00595990">
        <w:rPr>
          <w:rFonts w:eastAsia="Times New Roman"/>
          <w:color w:val="1D2228"/>
          <w:szCs w:val="24"/>
        </w:rPr>
        <w:t xml:space="preserve">ο πολιτικό σύστημα έκανε βήματα </w:t>
      </w:r>
      <w:r>
        <w:rPr>
          <w:rFonts w:eastAsia="Times New Roman"/>
          <w:color w:val="1D2228"/>
          <w:szCs w:val="24"/>
        </w:rPr>
        <w:t xml:space="preserve">ωρίμανσης </w:t>
      </w:r>
      <w:r w:rsidRPr="00595990">
        <w:rPr>
          <w:rFonts w:eastAsia="Times New Roman"/>
          <w:color w:val="1D2228"/>
          <w:szCs w:val="24"/>
        </w:rPr>
        <w:t xml:space="preserve">της </w:t>
      </w:r>
      <w:r>
        <w:rPr>
          <w:rFonts w:eastAsia="Times New Roman"/>
          <w:color w:val="1D2228"/>
          <w:szCs w:val="24"/>
        </w:rPr>
        <w:t>δ</w:t>
      </w:r>
      <w:r w:rsidRPr="00595990">
        <w:rPr>
          <w:rFonts w:eastAsia="Times New Roman"/>
          <w:color w:val="1D2228"/>
          <w:szCs w:val="24"/>
        </w:rPr>
        <w:t>ημοκρατίας</w:t>
      </w:r>
      <w:r>
        <w:rPr>
          <w:rFonts w:eastAsia="Times New Roman"/>
          <w:color w:val="1D2228"/>
          <w:szCs w:val="24"/>
        </w:rPr>
        <w:t>. Σ</w:t>
      </w:r>
      <w:r w:rsidRPr="00595990">
        <w:rPr>
          <w:rFonts w:eastAsia="Times New Roman"/>
          <w:color w:val="1D2228"/>
          <w:szCs w:val="24"/>
        </w:rPr>
        <w:t xml:space="preserve">ε αυτά τα βήματα και σε αυτό το περιβάλλον η </w:t>
      </w:r>
      <w:r>
        <w:rPr>
          <w:rFonts w:eastAsia="Times New Roman"/>
          <w:color w:val="1D2228"/>
          <w:szCs w:val="24"/>
        </w:rPr>
        <w:t>Α</w:t>
      </w:r>
      <w:r w:rsidRPr="00595990">
        <w:rPr>
          <w:rFonts w:eastAsia="Times New Roman"/>
          <w:color w:val="1D2228"/>
          <w:szCs w:val="24"/>
        </w:rPr>
        <w:t xml:space="preserve">ριστερά μπόρεσε να βαθύνει το λόγο </w:t>
      </w:r>
      <w:r>
        <w:rPr>
          <w:rFonts w:eastAsia="Times New Roman"/>
          <w:color w:val="1D2228"/>
          <w:szCs w:val="24"/>
        </w:rPr>
        <w:t>της,</w:t>
      </w:r>
      <w:r w:rsidRPr="00595990">
        <w:rPr>
          <w:rFonts w:eastAsia="Times New Roman"/>
          <w:color w:val="1D2228"/>
          <w:szCs w:val="24"/>
        </w:rPr>
        <w:t xml:space="preserve"> μπόρεσε να ανατρέξει </w:t>
      </w:r>
      <w:r w:rsidRPr="00595990">
        <w:rPr>
          <w:rFonts w:eastAsia="Times New Roman"/>
          <w:color w:val="1D2228"/>
          <w:szCs w:val="24"/>
        </w:rPr>
        <w:t xml:space="preserve">στην ιστορία </w:t>
      </w:r>
      <w:r>
        <w:rPr>
          <w:rFonts w:eastAsia="Times New Roman"/>
          <w:color w:val="1D2228"/>
          <w:szCs w:val="24"/>
        </w:rPr>
        <w:t>της,</w:t>
      </w:r>
      <w:r w:rsidRPr="00595990">
        <w:rPr>
          <w:rFonts w:eastAsia="Times New Roman"/>
          <w:color w:val="1D2228"/>
          <w:szCs w:val="24"/>
        </w:rPr>
        <w:t xml:space="preserve"> να </w:t>
      </w:r>
      <w:proofErr w:type="spellStart"/>
      <w:r>
        <w:rPr>
          <w:rFonts w:eastAsia="Times New Roman"/>
          <w:color w:val="1D2228"/>
          <w:szCs w:val="24"/>
        </w:rPr>
        <w:t>ανα</w:t>
      </w:r>
      <w:r w:rsidRPr="00595990">
        <w:rPr>
          <w:rFonts w:eastAsia="Times New Roman"/>
          <w:color w:val="1D2228"/>
          <w:szCs w:val="24"/>
        </w:rPr>
        <w:t>στοχαστεί</w:t>
      </w:r>
      <w:proofErr w:type="spellEnd"/>
      <w:r>
        <w:rPr>
          <w:rFonts w:eastAsia="Times New Roman"/>
          <w:color w:val="1D2228"/>
          <w:szCs w:val="24"/>
        </w:rPr>
        <w:t>,</w:t>
      </w:r>
      <w:r w:rsidRPr="00595990">
        <w:rPr>
          <w:rFonts w:eastAsia="Times New Roman"/>
          <w:color w:val="1D2228"/>
          <w:szCs w:val="24"/>
        </w:rPr>
        <w:t xml:space="preserve"> να διορθώσει</w:t>
      </w:r>
      <w:r>
        <w:rPr>
          <w:rFonts w:eastAsia="Times New Roman"/>
          <w:color w:val="1D2228"/>
          <w:szCs w:val="24"/>
        </w:rPr>
        <w:t>, να κάνει φ</w:t>
      </w:r>
      <w:r w:rsidRPr="00595990">
        <w:rPr>
          <w:rFonts w:eastAsia="Times New Roman"/>
          <w:color w:val="1D2228"/>
          <w:szCs w:val="24"/>
        </w:rPr>
        <w:t>υσικά και λάθη</w:t>
      </w:r>
      <w:r>
        <w:rPr>
          <w:rFonts w:eastAsia="Times New Roman"/>
          <w:color w:val="1D2228"/>
          <w:szCs w:val="24"/>
        </w:rPr>
        <w:t>. Εντούτοις, η</w:t>
      </w:r>
      <w:r w:rsidRPr="00595990">
        <w:rPr>
          <w:rFonts w:eastAsia="Times New Roman"/>
          <w:color w:val="1D2228"/>
          <w:szCs w:val="24"/>
        </w:rPr>
        <w:t xml:space="preserve"> ωρίμανση και εμβάθυνση </w:t>
      </w:r>
      <w:r>
        <w:rPr>
          <w:rFonts w:eastAsia="Times New Roman"/>
          <w:color w:val="1D2228"/>
          <w:szCs w:val="24"/>
        </w:rPr>
        <w:t>κερδήθηκαν σε αυτή τη δ</w:t>
      </w:r>
      <w:r w:rsidRPr="00595990">
        <w:rPr>
          <w:rFonts w:eastAsia="Times New Roman"/>
          <w:color w:val="1D2228"/>
          <w:szCs w:val="24"/>
        </w:rPr>
        <w:t>ημοκρατική επικράτεια</w:t>
      </w:r>
      <w:r>
        <w:rPr>
          <w:rFonts w:eastAsia="Times New Roman"/>
          <w:color w:val="1D2228"/>
          <w:szCs w:val="24"/>
        </w:rPr>
        <w:t>. Α</w:t>
      </w:r>
      <w:r w:rsidRPr="00595990">
        <w:rPr>
          <w:rFonts w:eastAsia="Times New Roman"/>
          <w:color w:val="1D2228"/>
          <w:szCs w:val="24"/>
        </w:rPr>
        <w:t xml:space="preserve">υτοτραυματίζεται σήμερα </w:t>
      </w:r>
      <w:r>
        <w:rPr>
          <w:rFonts w:eastAsia="Times New Roman"/>
          <w:color w:val="1D2228"/>
          <w:szCs w:val="24"/>
        </w:rPr>
        <w:t>-ό</w:t>
      </w:r>
      <w:r w:rsidRPr="00595990">
        <w:rPr>
          <w:rFonts w:eastAsia="Times New Roman"/>
          <w:color w:val="1D2228"/>
          <w:szCs w:val="24"/>
        </w:rPr>
        <w:t>χι σήμερα μόνο με τη στενή ημερολογιακή σημασία</w:t>
      </w:r>
      <w:r>
        <w:rPr>
          <w:rFonts w:eastAsia="Times New Roman"/>
          <w:color w:val="1D2228"/>
          <w:szCs w:val="24"/>
        </w:rPr>
        <w:t>,</w:t>
      </w:r>
      <w:r w:rsidRPr="00595990">
        <w:rPr>
          <w:rFonts w:eastAsia="Times New Roman"/>
          <w:color w:val="1D2228"/>
          <w:szCs w:val="24"/>
        </w:rPr>
        <w:t xml:space="preserve"> αυτή την περίοδο τραυμα</w:t>
      </w:r>
      <w:r w:rsidRPr="00595990">
        <w:rPr>
          <w:rFonts w:eastAsia="Times New Roman"/>
          <w:color w:val="1D2228"/>
          <w:szCs w:val="24"/>
        </w:rPr>
        <w:t>τίζεται</w:t>
      </w:r>
      <w:r>
        <w:rPr>
          <w:rFonts w:eastAsia="Times New Roman"/>
          <w:color w:val="1D2228"/>
          <w:szCs w:val="24"/>
        </w:rPr>
        <w:t>- νομιμοποιείται ο αντι</w:t>
      </w:r>
      <w:r w:rsidRPr="00595990">
        <w:rPr>
          <w:rFonts w:eastAsia="Times New Roman"/>
          <w:color w:val="1D2228"/>
          <w:szCs w:val="24"/>
        </w:rPr>
        <w:t>κοινοβουλευτισμός</w:t>
      </w:r>
      <w:r>
        <w:rPr>
          <w:rFonts w:eastAsia="Times New Roman"/>
          <w:color w:val="1D2228"/>
          <w:szCs w:val="24"/>
        </w:rPr>
        <w:t>. Είναι τ</w:t>
      </w:r>
      <w:r w:rsidRPr="00595990">
        <w:rPr>
          <w:rFonts w:eastAsia="Times New Roman"/>
          <w:color w:val="1D2228"/>
          <w:szCs w:val="24"/>
        </w:rPr>
        <w:t>υφλή επιλογή</w:t>
      </w:r>
      <w:r>
        <w:rPr>
          <w:rFonts w:eastAsia="Times New Roman"/>
          <w:color w:val="1D2228"/>
          <w:szCs w:val="24"/>
        </w:rPr>
        <w:t xml:space="preserve">. Νομιμοποιείται </w:t>
      </w:r>
      <w:r w:rsidRPr="00595990">
        <w:rPr>
          <w:rFonts w:eastAsia="Times New Roman"/>
          <w:color w:val="1D2228"/>
          <w:szCs w:val="24"/>
        </w:rPr>
        <w:t xml:space="preserve">η κατάλυση της </w:t>
      </w:r>
      <w:r>
        <w:rPr>
          <w:rFonts w:eastAsia="Times New Roman"/>
          <w:color w:val="1D2228"/>
          <w:szCs w:val="24"/>
        </w:rPr>
        <w:t xml:space="preserve">αντιπροσωπευτικής </w:t>
      </w:r>
      <w:r>
        <w:rPr>
          <w:rFonts w:eastAsia="Times New Roman"/>
          <w:color w:val="1D2228"/>
          <w:szCs w:val="24"/>
        </w:rPr>
        <w:t>δ</w:t>
      </w:r>
      <w:r w:rsidRPr="00595990">
        <w:rPr>
          <w:rFonts w:eastAsia="Times New Roman"/>
          <w:color w:val="1D2228"/>
          <w:szCs w:val="24"/>
        </w:rPr>
        <w:t>ημοκρατίας</w:t>
      </w:r>
      <w:r>
        <w:rPr>
          <w:rFonts w:eastAsia="Times New Roman"/>
          <w:color w:val="1D2228"/>
          <w:szCs w:val="24"/>
        </w:rPr>
        <w:t>, με</w:t>
      </w:r>
      <w:r w:rsidRPr="00595990">
        <w:rPr>
          <w:rFonts w:eastAsia="Times New Roman"/>
          <w:color w:val="1D2228"/>
          <w:szCs w:val="24"/>
        </w:rPr>
        <w:t xml:space="preserve"> τα προβλήματα που έχει και </w:t>
      </w:r>
      <w:r>
        <w:rPr>
          <w:rFonts w:eastAsia="Times New Roman"/>
          <w:color w:val="1D2228"/>
          <w:szCs w:val="24"/>
        </w:rPr>
        <w:t xml:space="preserve">με </w:t>
      </w:r>
      <w:r w:rsidRPr="00595990">
        <w:rPr>
          <w:rFonts w:eastAsia="Times New Roman"/>
          <w:color w:val="1D2228"/>
          <w:szCs w:val="24"/>
        </w:rPr>
        <w:t xml:space="preserve">την κρίση που περνάει σε </w:t>
      </w:r>
      <w:r>
        <w:rPr>
          <w:rFonts w:eastAsia="Times New Roman"/>
          <w:color w:val="1D2228"/>
          <w:szCs w:val="24"/>
        </w:rPr>
        <w:t>ε</w:t>
      </w:r>
      <w:r w:rsidRPr="00595990">
        <w:rPr>
          <w:rFonts w:eastAsia="Times New Roman"/>
          <w:color w:val="1D2228"/>
          <w:szCs w:val="24"/>
        </w:rPr>
        <w:t xml:space="preserve">υρωπαϊκό </w:t>
      </w:r>
      <w:r w:rsidRPr="00595990">
        <w:rPr>
          <w:rFonts w:eastAsia="Times New Roman"/>
          <w:color w:val="1D2228"/>
          <w:szCs w:val="24"/>
        </w:rPr>
        <w:t>επίπεδο</w:t>
      </w:r>
      <w:r>
        <w:rPr>
          <w:rFonts w:eastAsia="Times New Roman"/>
          <w:color w:val="1D2228"/>
          <w:szCs w:val="24"/>
        </w:rPr>
        <w:t>. Α</w:t>
      </w:r>
      <w:r w:rsidRPr="00595990">
        <w:rPr>
          <w:rFonts w:eastAsia="Times New Roman"/>
          <w:color w:val="1D2228"/>
          <w:szCs w:val="24"/>
        </w:rPr>
        <w:t xml:space="preserve">υτά </w:t>
      </w:r>
      <w:r>
        <w:rPr>
          <w:rFonts w:eastAsia="Times New Roman"/>
          <w:color w:val="1D2228"/>
          <w:szCs w:val="24"/>
        </w:rPr>
        <w:t xml:space="preserve">είναι </w:t>
      </w:r>
      <w:r w:rsidRPr="00595990">
        <w:rPr>
          <w:rFonts w:eastAsia="Times New Roman"/>
          <w:color w:val="1D2228"/>
          <w:szCs w:val="24"/>
        </w:rPr>
        <w:t>τυφλές επιλογές</w:t>
      </w:r>
      <w:r>
        <w:rPr>
          <w:rFonts w:eastAsia="Times New Roman"/>
          <w:color w:val="1D2228"/>
          <w:szCs w:val="24"/>
        </w:rPr>
        <w:t>. Μ</w:t>
      </w:r>
      <w:r w:rsidRPr="00595990">
        <w:rPr>
          <w:rFonts w:eastAsia="Times New Roman"/>
          <w:color w:val="1D2228"/>
          <w:szCs w:val="24"/>
        </w:rPr>
        <w:t xml:space="preserve">πορεί η πολιτική γραμματική και το πολιτικό συντακτικό των </w:t>
      </w:r>
      <w:proofErr w:type="spellStart"/>
      <w:r w:rsidRPr="00595990">
        <w:rPr>
          <w:rFonts w:eastAsia="Times New Roman"/>
          <w:color w:val="1D2228"/>
          <w:szCs w:val="24"/>
        </w:rPr>
        <w:t>προ</w:t>
      </w:r>
      <w:r>
        <w:rPr>
          <w:rFonts w:eastAsia="Times New Roman"/>
          <w:color w:val="1D2228"/>
          <w:szCs w:val="24"/>
        </w:rPr>
        <w:t>εκλογών</w:t>
      </w:r>
      <w:proofErr w:type="spellEnd"/>
      <w:r>
        <w:rPr>
          <w:rFonts w:eastAsia="Times New Roman"/>
          <w:color w:val="1D2228"/>
          <w:szCs w:val="24"/>
        </w:rPr>
        <w:t xml:space="preserve"> να το νομιμοποιούν, εγώ δεν </w:t>
      </w:r>
      <w:r w:rsidRPr="00595990">
        <w:rPr>
          <w:rFonts w:eastAsia="Times New Roman"/>
          <w:color w:val="1D2228"/>
          <w:szCs w:val="24"/>
        </w:rPr>
        <w:t>το θέλω</w:t>
      </w:r>
      <w:r>
        <w:rPr>
          <w:rFonts w:eastAsia="Times New Roman"/>
          <w:color w:val="1D2228"/>
          <w:szCs w:val="24"/>
        </w:rPr>
        <w:t>, δ</w:t>
      </w:r>
      <w:r w:rsidRPr="00595990">
        <w:rPr>
          <w:rFonts w:eastAsia="Times New Roman"/>
          <w:color w:val="1D2228"/>
          <w:szCs w:val="24"/>
        </w:rPr>
        <w:t xml:space="preserve">εν </w:t>
      </w:r>
      <w:r>
        <w:rPr>
          <w:rFonts w:eastAsia="Times New Roman"/>
          <w:color w:val="1D2228"/>
          <w:szCs w:val="24"/>
        </w:rPr>
        <w:t>μου πάει. Και νομίζω ότι με πάρα πολλούς ανθρώπους που μιλάω εδ</w:t>
      </w:r>
      <w:r w:rsidRPr="00595990">
        <w:rPr>
          <w:rFonts w:eastAsia="Times New Roman"/>
          <w:color w:val="1D2228"/>
          <w:szCs w:val="24"/>
        </w:rPr>
        <w:t>ώ</w:t>
      </w:r>
      <w:r>
        <w:rPr>
          <w:rFonts w:eastAsia="Times New Roman"/>
          <w:color w:val="1D2228"/>
          <w:szCs w:val="24"/>
        </w:rPr>
        <w:t>,</w:t>
      </w:r>
      <w:r w:rsidRPr="00595990">
        <w:rPr>
          <w:rFonts w:eastAsia="Times New Roman"/>
          <w:color w:val="1D2228"/>
          <w:szCs w:val="24"/>
        </w:rPr>
        <w:t xml:space="preserve"> με</w:t>
      </w:r>
      <w:r>
        <w:rPr>
          <w:rFonts w:eastAsia="Times New Roman"/>
          <w:color w:val="1D2228"/>
          <w:szCs w:val="24"/>
        </w:rPr>
        <w:t xml:space="preserve"> πάρα πολλούς συναδέλφους όλων των κομμάτων, είμαστε σύμφωνοι. Εί</w:t>
      </w:r>
      <w:r w:rsidRPr="00595990">
        <w:rPr>
          <w:rFonts w:eastAsia="Times New Roman"/>
          <w:color w:val="1D2228"/>
          <w:szCs w:val="24"/>
        </w:rPr>
        <w:t>ναι λάθος στ</w:t>
      </w:r>
      <w:r w:rsidRPr="00595990">
        <w:rPr>
          <w:rFonts w:eastAsia="Times New Roman"/>
          <w:color w:val="1D2228"/>
          <w:szCs w:val="24"/>
        </w:rPr>
        <w:t>ρατηγική επιλογή</w:t>
      </w:r>
      <w:r>
        <w:rPr>
          <w:rFonts w:eastAsia="Times New Roman"/>
          <w:color w:val="1D2228"/>
          <w:szCs w:val="24"/>
        </w:rPr>
        <w:t>.</w:t>
      </w:r>
    </w:p>
    <w:p w14:paraId="6E8196EE" w14:textId="77777777" w:rsidR="004B0DF5" w:rsidRDefault="00471FB5">
      <w:pPr>
        <w:spacing w:line="600" w:lineRule="auto"/>
        <w:ind w:firstLine="720"/>
        <w:contextualSpacing/>
        <w:jc w:val="both"/>
        <w:rPr>
          <w:rFonts w:eastAsia="Times New Roman"/>
          <w:color w:val="1D2228"/>
          <w:szCs w:val="24"/>
        </w:rPr>
      </w:pPr>
      <w:r w:rsidRPr="00870320">
        <w:rPr>
          <w:rFonts w:eastAsia="Times New Roman"/>
          <w:color w:val="1D2228"/>
          <w:szCs w:val="24"/>
        </w:rPr>
        <w:lastRenderedPageBreak/>
        <w:t>(Στο σημείο αυτό κτυπάει το κουδούνι λήξεως του χρόνου ομιλίας του κυρίου Βουλευτή)</w:t>
      </w:r>
    </w:p>
    <w:p w14:paraId="6E8196EF"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Ή</w:t>
      </w:r>
      <w:r w:rsidRPr="00595990">
        <w:rPr>
          <w:rFonts w:eastAsia="Times New Roman"/>
          <w:color w:val="1D2228"/>
          <w:szCs w:val="24"/>
        </w:rPr>
        <w:t xml:space="preserve">θελα </w:t>
      </w:r>
      <w:r>
        <w:rPr>
          <w:rFonts w:eastAsia="Times New Roman"/>
          <w:color w:val="1D2228"/>
          <w:szCs w:val="24"/>
        </w:rPr>
        <w:t>να προχωρήσω με το άγχος της αυστηρότητας του Π</w:t>
      </w:r>
      <w:r w:rsidRPr="00595990">
        <w:rPr>
          <w:rFonts w:eastAsia="Times New Roman"/>
          <w:color w:val="1D2228"/>
          <w:szCs w:val="24"/>
        </w:rPr>
        <w:t>ροεδρείου</w:t>
      </w:r>
      <w:r>
        <w:rPr>
          <w:rFonts w:eastAsia="Times New Roman"/>
          <w:color w:val="1D2228"/>
          <w:szCs w:val="24"/>
        </w:rPr>
        <w:t>,</w:t>
      </w:r>
      <w:r w:rsidRPr="00595990">
        <w:rPr>
          <w:rFonts w:eastAsia="Times New Roman"/>
          <w:color w:val="1D2228"/>
          <w:szCs w:val="24"/>
        </w:rPr>
        <w:t xml:space="preserve"> αλλά θα </w:t>
      </w:r>
      <w:r>
        <w:rPr>
          <w:rFonts w:eastAsia="Times New Roman"/>
          <w:color w:val="1D2228"/>
          <w:szCs w:val="24"/>
        </w:rPr>
        <w:t>είμαι συνεπής</w:t>
      </w:r>
      <w:r w:rsidRPr="00257E81">
        <w:rPr>
          <w:rFonts w:eastAsia="Times New Roman"/>
          <w:color w:val="1D2228"/>
          <w:szCs w:val="24"/>
        </w:rPr>
        <w:t xml:space="preserve"> </w:t>
      </w:r>
      <w:r>
        <w:rPr>
          <w:rFonts w:eastAsia="Times New Roman"/>
          <w:color w:val="1D2228"/>
          <w:szCs w:val="24"/>
        </w:rPr>
        <w:t>ότι αν η Α</w:t>
      </w:r>
      <w:r w:rsidRPr="00595990">
        <w:rPr>
          <w:rFonts w:eastAsia="Times New Roman"/>
          <w:color w:val="1D2228"/>
          <w:szCs w:val="24"/>
        </w:rPr>
        <w:t xml:space="preserve">ριστερά ή η </w:t>
      </w:r>
      <w:r>
        <w:rPr>
          <w:rFonts w:eastAsia="Times New Roman"/>
          <w:color w:val="1D2228"/>
          <w:szCs w:val="24"/>
        </w:rPr>
        <w:t>Κ</w:t>
      </w:r>
      <w:r w:rsidRPr="00595990">
        <w:rPr>
          <w:rFonts w:eastAsia="Times New Roman"/>
          <w:color w:val="1D2228"/>
          <w:szCs w:val="24"/>
        </w:rPr>
        <w:t xml:space="preserve">υβέρνηση </w:t>
      </w:r>
      <w:r>
        <w:rPr>
          <w:rFonts w:eastAsia="Times New Roman"/>
          <w:color w:val="1D2228"/>
          <w:szCs w:val="24"/>
        </w:rPr>
        <w:t xml:space="preserve">ή ο εχέφρων </w:t>
      </w:r>
      <w:r w:rsidRPr="00595990">
        <w:rPr>
          <w:rFonts w:eastAsia="Times New Roman"/>
          <w:color w:val="1D2228"/>
          <w:szCs w:val="24"/>
        </w:rPr>
        <w:t>δημοκρατικός πολίτης</w:t>
      </w:r>
      <w:r>
        <w:rPr>
          <w:rFonts w:eastAsia="Times New Roman"/>
          <w:color w:val="1D2228"/>
          <w:szCs w:val="24"/>
        </w:rPr>
        <w:t xml:space="preserve"> προ</w:t>
      </w:r>
      <w:r>
        <w:rPr>
          <w:rFonts w:eastAsia="Times New Roman"/>
          <w:color w:val="1D2228"/>
          <w:szCs w:val="24"/>
        </w:rPr>
        <w:t xml:space="preserve">σχωρήσει </w:t>
      </w:r>
      <w:r w:rsidRPr="00595990">
        <w:rPr>
          <w:rFonts w:eastAsia="Times New Roman"/>
          <w:color w:val="1D2228"/>
          <w:szCs w:val="24"/>
        </w:rPr>
        <w:t>σε αυτή</w:t>
      </w:r>
      <w:r>
        <w:rPr>
          <w:rFonts w:eastAsia="Times New Roman"/>
          <w:color w:val="1D2228"/>
          <w:szCs w:val="24"/>
        </w:rPr>
        <w:t>ν</w:t>
      </w:r>
      <w:r w:rsidRPr="00595990">
        <w:rPr>
          <w:rFonts w:eastAsia="Times New Roman"/>
          <w:color w:val="1D2228"/>
          <w:szCs w:val="24"/>
        </w:rPr>
        <w:t xml:space="preserve"> τη λογική</w:t>
      </w:r>
      <w:r>
        <w:rPr>
          <w:rFonts w:eastAsia="Times New Roman"/>
          <w:color w:val="1D2228"/>
          <w:szCs w:val="24"/>
        </w:rPr>
        <w:t>,</w:t>
      </w:r>
      <w:r w:rsidRPr="00595990">
        <w:rPr>
          <w:rFonts w:eastAsia="Times New Roman"/>
          <w:color w:val="1D2228"/>
          <w:szCs w:val="24"/>
        </w:rPr>
        <w:t xml:space="preserve"> τη λογική της προσωπικής αποδόμησης</w:t>
      </w:r>
      <w:r>
        <w:rPr>
          <w:rFonts w:eastAsia="Times New Roman"/>
          <w:color w:val="1D2228"/>
          <w:szCs w:val="24"/>
        </w:rPr>
        <w:t>,</w:t>
      </w:r>
      <w:r w:rsidRPr="00595990">
        <w:rPr>
          <w:rFonts w:eastAsia="Times New Roman"/>
          <w:color w:val="1D2228"/>
          <w:szCs w:val="24"/>
        </w:rPr>
        <w:t xml:space="preserve"> της αποδυνάμωσης του προσώπου</w:t>
      </w:r>
      <w:r>
        <w:rPr>
          <w:rFonts w:eastAsia="Times New Roman"/>
          <w:color w:val="1D2228"/>
          <w:szCs w:val="24"/>
        </w:rPr>
        <w:t>,</w:t>
      </w:r>
      <w:r w:rsidRPr="00595990">
        <w:rPr>
          <w:rFonts w:eastAsia="Times New Roman"/>
          <w:color w:val="1D2228"/>
          <w:szCs w:val="24"/>
        </w:rPr>
        <w:t xml:space="preserve"> της ηθικής απαξίωσης του προσώπου</w:t>
      </w:r>
      <w:r>
        <w:rPr>
          <w:rFonts w:eastAsia="Times New Roman"/>
          <w:color w:val="1D2228"/>
          <w:szCs w:val="24"/>
        </w:rPr>
        <w:t>,</w:t>
      </w:r>
      <w:r w:rsidRPr="00595990">
        <w:rPr>
          <w:rFonts w:eastAsia="Times New Roman"/>
          <w:color w:val="1D2228"/>
          <w:szCs w:val="24"/>
        </w:rPr>
        <w:t xml:space="preserve"> φοβάμαι </w:t>
      </w:r>
      <w:r>
        <w:rPr>
          <w:rFonts w:eastAsia="Times New Roman"/>
          <w:color w:val="1D2228"/>
          <w:szCs w:val="24"/>
        </w:rPr>
        <w:t>δεν προσχωρεί μόνο ή δ</w:t>
      </w:r>
      <w:r w:rsidRPr="00595990">
        <w:rPr>
          <w:rFonts w:eastAsia="Times New Roman"/>
          <w:color w:val="1D2228"/>
          <w:szCs w:val="24"/>
        </w:rPr>
        <w:t>εν δεσμεύεται μόνο από την ένδεια των επιχειρημάτων</w:t>
      </w:r>
      <w:r>
        <w:rPr>
          <w:rFonts w:eastAsia="Times New Roman"/>
          <w:color w:val="1D2228"/>
          <w:szCs w:val="24"/>
        </w:rPr>
        <w:t>,</w:t>
      </w:r>
      <w:r w:rsidRPr="00595990">
        <w:rPr>
          <w:rFonts w:eastAsia="Times New Roman"/>
          <w:color w:val="1D2228"/>
          <w:szCs w:val="24"/>
        </w:rPr>
        <w:t xml:space="preserve"> νομίζω ότι προσχωρεί σε μία επιλογή</w:t>
      </w:r>
      <w:r>
        <w:rPr>
          <w:rFonts w:eastAsia="Times New Roman"/>
          <w:color w:val="1D2228"/>
          <w:szCs w:val="24"/>
        </w:rPr>
        <w:t>,</w:t>
      </w:r>
      <w:r w:rsidRPr="00595990">
        <w:rPr>
          <w:rFonts w:eastAsia="Times New Roman"/>
          <w:color w:val="1D2228"/>
          <w:szCs w:val="24"/>
        </w:rPr>
        <w:t xml:space="preserve"> η οπ</w:t>
      </w:r>
      <w:r w:rsidRPr="00595990">
        <w:rPr>
          <w:rFonts w:eastAsia="Times New Roman"/>
          <w:color w:val="1D2228"/>
          <w:szCs w:val="24"/>
        </w:rPr>
        <w:t xml:space="preserve">οία αποτελεί τον ορισμό της </w:t>
      </w:r>
      <w:r>
        <w:rPr>
          <w:rFonts w:eastAsia="Times New Roman"/>
          <w:color w:val="1D2228"/>
          <w:szCs w:val="24"/>
        </w:rPr>
        <w:t>κρίσης</w:t>
      </w:r>
      <w:r w:rsidRPr="00595990">
        <w:rPr>
          <w:rFonts w:eastAsia="Times New Roman"/>
          <w:color w:val="1D2228"/>
          <w:szCs w:val="24"/>
        </w:rPr>
        <w:t xml:space="preserve"> στην Ευρωπαϊκή</w:t>
      </w:r>
      <w:r>
        <w:rPr>
          <w:rFonts w:eastAsia="Times New Roman"/>
          <w:color w:val="1D2228"/>
          <w:szCs w:val="24"/>
        </w:rPr>
        <w:t xml:space="preserve"> Ένωση και θ</w:t>
      </w:r>
      <w:r w:rsidRPr="00595990">
        <w:rPr>
          <w:rFonts w:eastAsia="Times New Roman"/>
          <w:color w:val="1D2228"/>
          <w:szCs w:val="24"/>
        </w:rPr>
        <w:t xml:space="preserve">α το δούμε </w:t>
      </w:r>
      <w:r>
        <w:rPr>
          <w:rFonts w:eastAsia="Times New Roman"/>
          <w:color w:val="1D2228"/>
          <w:szCs w:val="24"/>
        </w:rPr>
        <w:t xml:space="preserve">στα αποτελέσματα των </w:t>
      </w:r>
      <w:r>
        <w:rPr>
          <w:rFonts w:eastAsia="Times New Roman"/>
          <w:color w:val="1D2228"/>
          <w:szCs w:val="24"/>
        </w:rPr>
        <w:t>ε</w:t>
      </w:r>
      <w:r w:rsidRPr="00595990">
        <w:rPr>
          <w:rFonts w:eastAsia="Times New Roman"/>
          <w:color w:val="1D2228"/>
          <w:szCs w:val="24"/>
        </w:rPr>
        <w:t>υρωεκλογών</w:t>
      </w:r>
      <w:r>
        <w:rPr>
          <w:rFonts w:eastAsia="Times New Roman"/>
          <w:color w:val="1D2228"/>
          <w:szCs w:val="24"/>
        </w:rPr>
        <w:t>.</w:t>
      </w:r>
    </w:p>
    <w:p w14:paraId="6E8196F0"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 xml:space="preserve">Δεν έρχονται οι ακροδεξιοί, δεν επεκτείνεται η </w:t>
      </w:r>
      <w:r w:rsidRPr="00595990">
        <w:rPr>
          <w:rFonts w:eastAsia="Times New Roman"/>
          <w:color w:val="1D2228"/>
          <w:szCs w:val="24"/>
        </w:rPr>
        <w:t>ακροδεξιά</w:t>
      </w:r>
      <w:r>
        <w:rPr>
          <w:rFonts w:eastAsia="Times New Roman"/>
          <w:color w:val="1D2228"/>
          <w:szCs w:val="24"/>
        </w:rPr>
        <w:t>, διευρύνεται η άτυπη, η ασυνείδητη ακροδεξιά, διευρύνεται στο μικροαστικό κοινό, στον μέσο πο</w:t>
      </w:r>
      <w:r>
        <w:rPr>
          <w:rFonts w:eastAsia="Times New Roman"/>
          <w:color w:val="1D2228"/>
          <w:szCs w:val="24"/>
        </w:rPr>
        <w:t xml:space="preserve">λίτη. Κι αυτή την άτυπη και δύσκολα αντιμετωπίσιμη </w:t>
      </w:r>
      <w:r w:rsidRPr="00595990">
        <w:rPr>
          <w:rFonts w:eastAsia="Times New Roman"/>
          <w:color w:val="1D2228"/>
          <w:szCs w:val="24"/>
        </w:rPr>
        <w:t>ακροδεξιά</w:t>
      </w:r>
      <w:r>
        <w:rPr>
          <w:rFonts w:eastAsia="Times New Roman"/>
          <w:color w:val="1D2228"/>
          <w:szCs w:val="24"/>
        </w:rPr>
        <w:t>,</w:t>
      </w:r>
      <w:r w:rsidRPr="00595990">
        <w:rPr>
          <w:rFonts w:eastAsia="Times New Roman"/>
          <w:color w:val="1D2228"/>
          <w:szCs w:val="24"/>
        </w:rPr>
        <w:t xml:space="preserve"> με αυτές τις αστόχ</w:t>
      </w:r>
      <w:r>
        <w:rPr>
          <w:rFonts w:eastAsia="Times New Roman"/>
          <w:color w:val="1D2228"/>
          <w:szCs w:val="24"/>
        </w:rPr>
        <w:t>αστ</w:t>
      </w:r>
      <w:r w:rsidRPr="00595990">
        <w:rPr>
          <w:rFonts w:eastAsia="Times New Roman"/>
          <w:color w:val="1D2228"/>
          <w:szCs w:val="24"/>
        </w:rPr>
        <w:t>ες επιλογές</w:t>
      </w:r>
      <w:r>
        <w:rPr>
          <w:rFonts w:eastAsia="Times New Roman"/>
          <w:color w:val="1D2228"/>
          <w:szCs w:val="24"/>
        </w:rPr>
        <w:t>,</w:t>
      </w:r>
      <w:r w:rsidRPr="00595990">
        <w:rPr>
          <w:rFonts w:eastAsia="Times New Roman"/>
          <w:color w:val="1D2228"/>
          <w:szCs w:val="24"/>
        </w:rPr>
        <w:t xml:space="preserve"> νομίζω ότι την </w:t>
      </w:r>
      <w:r>
        <w:rPr>
          <w:rFonts w:eastAsia="Times New Roman"/>
          <w:color w:val="1D2228"/>
          <w:szCs w:val="24"/>
        </w:rPr>
        <w:t>νομιμοποιού</w:t>
      </w:r>
      <w:r w:rsidRPr="00595990">
        <w:rPr>
          <w:rFonts w:eastAsia="Times New Roman"/>
          <w:color w:val="1D2228"/>
          <w:szCs w:val="24"/>
        </w:rPr>
        <w:t>με</w:t>
      </w:r>
      <w:r>
        <w:rPr>
          <w:rFonts w:eastAsia="Times New Roman"/>
          <w:color w:val="1D2228"/>
          <w:szCs w:val="24"/>
        </w:rPr>
        <w:t>.</w:t>
      </w:r>
      <w:r w:rsidRPr="00595990">
        <w:rPr>
          <w:rFonts w:eastAsia="Times New Roman"/>
          <w:color w:val="1D2228"/>
          <w:szCs w:val="24"/>
        </w:rPr>
        <w:t xml:space="preserve"> Έχω την αίσθηση ότι μπορούμε να διαφοροποιήσουμε τη γλώσσα </w:t>
      </w:r>
      <w:r>
        <w:rPr>
          <w:rFonts w:eastAsia="Times New Roman"/>
          <w:color w:val="1D2228"/>
          <w:szCs w:val="24"/>
        </w:rPr>
        <w:t xml:space="preserve">μας, μας συμφέρει η πολιτική αντιμαχία, </w:t>
      </w:r>
      <w:r w:rsidRPr="00595990">
        <w:rPr>
          <w:rFonts w:eastAsia="Times New Roman"/>
          <w:color w:val="1D2228"/>
          <w:szCs w:val="24"/>
        </w:rPr>
        <w:t xml:space="preserve">μας συμφέρει το πολιτικό </w:t>
      </w:r>
      <w:r w:rsidRPr="00595990">
        <w:rPr>
          <w:rFonts w:eastAsia="Times New Roman"/>
          <w:color w:val="1D2228"/>
          <w:szCs w:val="24"/>
        </w:rPr>
        <w:t>επιχείρημα</w:t>
      </w:r>
      <w:r>
        <w:rPr>
          <w:rFonts w:eastAsia="Times New Roman"/>
          <w:color w:val="1D2228"/>
          <w:szCs w:val="24"/>
        </w:rPr>
        <w:t>. Κ</w:t>
      </w:r>
      <w:r w:rsidRPr="00595990">
        <w:rPr>
          <w:rFonts w:eastAsia="Times New Roman"/>
          <w:color w:val="1D2228"/>
          <w:szCs w:val="24"/>
        </w:rPr>
        <w:t>αι νομίζ</w:t>
      </w:r>
      <w:r>
        <w:rPr>
          <w:rFonts w:eastAsia="Times New Roman"/>
          <w:color w:val="1D2228"/>
          <w:szCs w:val="24"/>
        </w:rPr>
        <w:t>ω</w:t>
      </w:r>
      <w:r w:rsidRPr="00595990">
        <w:rPr>
          <w:rFonts w:eastAsia="Times New Roman"/>
          <w:color w:val="1D2228"/>
          <w:szCs w:val="24"/>
        </w:rPr>
        <w:t xml:space="preserve"> ότι με </w:t>
      </w:r>
      <w:r w:rsidRPr="00595990">
        <w:rPr>
          <w:rFonts w:eastAsia="Times New Roman"/>
          <w:color w:val="1D2228"/>
          <w:szCs w:val="24"/>
        </w:rPr>
        <w:lastRenderedPageBreak/>
        <w:t>αυτό δυναμώνουμε όλοι συλλογικά</w:t>
      </w:r>
      <w:r>
        <w:rPr>
          <w:rFonts w:eastAsia="Times New Roman"/>
          <w:color w:val="1D2228"/>
          <w:szCs w:val="24"/>
        </w:rPr>
        <w:t>,</w:t>
      </w:r>
      <w:r w:rsidRPr="00595990">
        <w:rPr>
          <w:rFonts w:eastAsia="Times New Roman"/>
          <w:color w:val="1D2228"/>
          <w:szCs w:val="24"/>
        </w:rPr>
        <w:t xml:space="preserve"> χωρίς να αφήσουμε τον πολίτη να δραπετεύσει στο πουθενά</w:t>
      </w:r>
      <w:r>
        <w:rPr>
          <w:rFonts w:eastAsia="Times New Roman"/>
          <w:color w:val="1D2228"/>
          <w:szCs w:val="24"/>
        </w:rPr>
        <w:t>,</w:t>
      </w:r>
      <w:r w:rsidRPr="00595990">
        <w:rPr>
          <w:rFonts w:eastAsia="Times New Roman"/>
          <w:color w:val="1D2228"/>
          <w:szCs w:val="24"/>
        </w:rPr>
        <w:t xml:space="preserve"> όπως τον ωθού</w:t>
      </w:r>
      <w:r>
        <w:rPr>
          <w:rFonts w:eastAsia="Times New Roman"/>
          <w:color w:val="1D2228"/>
          <w:szCs w:val="24"/>
        </w:rPr>
        <w:t>με</w:t>
      </w:r>
      <w:r w:rsidRPr="00595990">
        <w:rPr>
          <w:rFonts w:eastAsia="Times New Roman"/>
          <w:color w:val="1D2228"/>
          <w:szCs w:val="24"/>
        </w:rPr>
        <w:t xml:space="preserve"> αστόχαστα σήμερα</w:t>
      </w:r>
      <w:r>
        <w:rPr>
          <w:rFonts w:eastAsia="Times New Roman"/>
          <w:color w:val="1D2228"/>
          <w:szCs w:val="24"/>
        </w:rPr>
        <w:t>,</w:t>
      </w:r>
      <w:r w:rsidRPr="00595990">
        <w:rPr>
          <w:rFonts w:eastAsia="Times New Roman"/>
          <w:color w:val="1D2228"/>
          <w:szCs w:val="24"/>
        </w:rPr>
        <w:t xml:space="preserve"> τουλάχιστον </w:t>
      </w:r>
      <w:r>
        <w:rPr>
          <w:rFonts w:eastAsia="Times New Roman"/>
          <w:color w:val="1D2228"/>
          <w:szCs w:val="24"/>
        </w:rPr>
        <w:t>μερικές,</w:t>
      </w:r>
      <w:r w:rsidRPr="00595990">
        <w:rPr>
          <w:rFonts w:eastAsia="Times New Roman"/>
          <w:color w:val="1D2228"/>
          <w:szCs w:val="24"/>
        </w:rPr>
        <w:t xml:space="preserve"> πολιτικές δυνάμεις </w:t>
      </w:r>
      <w:r>
        <w:rPr>
          <w:rFonts w:eastAsia="Times New Roman"/>
          <w:color w:val="1D2228"/>
          <w:szCs w:val="24"/>
        </w:rPr>
        <w:t>κ</w:t>
      </w:r>
      <w:r w:rsidRPr="00595990">
        <w:rPr>
          <w:rFonts w:eastAsia="Times New Roman"/>
          <w:color w:val="1D2228"/>
          <w:szCs w:val="24"/>
        </w:rPr>
        <w:t>αι τουλάχιστον μία αντιπολιτευτική</w:t>
      </w:r>
      <w:r>
        <w:rPr>
          <w:rFonts w:eastAsia="Times New Roman"/>
          <w:color w:val="1D2228"/>
          <w:szCs w:val="24"/>
        </w:rPr>
        <w:t>, ένας αντιπολιτευτικός δογ</w:t>
      </w:r>
      <w:r>
        <w:rPr>
          <w:rFonts w:eastAsia="Times New Roman"/>
          <w:color w:val="1D2228"/>
          <w:szCs w:val="24"/>
        </w:rPr>
        <w:t>ματισμός.</w:t>
      </w:r>
    </w:p>
    <w:p w14:paraId="6E8196F1" w14:textId="77777777" w:rsidR="004B0DF5" w:rsidRDefault="00471FB5">
      <w:pPr>
        <w:spacing w:line="600" w:lineRule="auto"/>
        <w:ind w:firstLine="720"/>
        <w:contextualSpacing/>
        <w:jc w:val="both"/>
        <w:rPr>
          <w:rFonts w:eastAsia="Times New Roman" w:cs="Times New Roman"/>
          <w:szCs w:val="24"/>
        </w:rPr>
      </w:pPr>
      <w:r w:rsidRPr="00595990">
        <w:rPr>
          <w:rFonts w:eastAsia="Times New Roman"/>
          <w:color w:val="1D2228"/>
          <w:szCs w:val="24"/>
        </w:rPr>
        <w:t>Ευχαριστώ</w:t>
      </w:r>
      <w:r>
        <w:rPr>
          <w:rFonts w:eastAsia="Times New Roman"/>
          <w:color w:val="1D2228"/>
          <w:szCs w:val="24"/>
        </w:rPr>
        <w:t>.</w:t>
      </w:r>
      <w:r w:rsidRPr="00870320">
        <w:rPr>
          <w:rFonts w:eastAsia="Times New Roman" w:cs="Times New Roman"/>
          <w:szCs w:val="24"/>
        </w:rPr>
        <w:t xml:space="preserve"> </w:t>
      </w:r>
    </w:p>
    <w:p w14:paraId="6E8196F2" w14:textId="77777777" w:rsidR="004B0DF5" w:rsidRDefault="00471FB5">
      <w:pPr>
        <w:spacing w:line="600" w:lineRule="auto"/>
        <w:ind w:firstLine="720"/>
        <w:contextualSpacing/>
        <w:jc w:val="center"/>
        <w:rPr>
          <w:rFonts w:eastAsia="Times New Roman"/>
          <w:color w:val="1D2228"/>
          <w:szCs w:val="24"/>
        </w:rPr>
      </w:pPr>
      <w:r w:rsidRPr="00870320">
        <w:rPr>
          <w:rFonts w:eastAsia="Times New Roman"/>
          <w:color w:val="1D2228"/>
          <w:szCs w:val="24"/>
        </w:rPr>
        <w:t>(Χειροκροτήματα από την πτέρυγα του ΣΥΡΙΖΑ)</w:t>
      </w:r>
    </w:p>
    <w:p w14:paraId="6E8196F3" w14:textId="77777777" w:rsidR="004B0DF5" w:rsidRDefault="00471FB5">
      <w:pPr>
        <w:spacing w:line="600" w:lineRule="auto"/>
        <w:ind w:firstLine="720"/>
        <w:contextualSpacing/>
        <w:jc w:val="both"/>
        <w:rPr>
          <w:rFonts w:eastAsia="Times New Roman"/>
          <w:color w:val="1D2228"/>
          <w:szCs w:val="24"/>
        </w:rPr>
      </w:pPr>
      <w:r w:rsidRPr="00870320">
        <w:rPr>
          <w:rFonts w:eastAsia="Times New Roman" w:cs="Times New Roman"/>
          <w:b/>
          <w:szCs w:val="24"/>
        </w:rPr>
        <w:t xml:space="preserve">ΠΡΟΕΔΡΕΥΩΝ (Γεώργιος </w:t>
      </w:r>
      <w:proofErr w:type="spellStart"/>
      <w:r w:rsidRPr="00870320">
        <w:rPr>
          <w:rFonts w:eastAsia="Times New Roman" w:cs="Times New Roman"/>
          <w:b/>
          <w:szCs w:val="24"/>
        </w:rPr>
        <w:t>Λαμπρούλης</w:t>
      </w:r>
      <w:proofErr w:type="spellEnd"/>
      <w:r w:rsidRPr="00870320">
        <w:rPr>
          <w:rFonts w:eastAsia="Times New Roman" w:cs="Times New Roman"/>
          <w:b/>
          <w:szCs w:val="24"/>
        </w:rPr>
        <w:t>):</w:t>
      </w:r>
      <w:r>
        <w:rPr>
          <w:rFonts w:eastAsia="Times New Roman" w:cs="Times New Roman"/>
          <w:b/>
          <w:szCs w:val="24"/>
        </w:rPr>
        <w:t xml:space="preserve"> </w:t>
      </w:r>
      <w:r w:rsidRPr="00870320">
        <w:rPr>
          <w:rFonts w:eastAsia="Times New Roman" w:cs="Times New Roman"/>
          <w:szCs w:val="24"/>
        </w:rPr>
        <w:t>Τ</w:t>
      </w:r>
      <w:r w:rsidRPr="00595990">
        <w:rPr>
          <w:rFonts w:eastAsia="Times New Roman"/>
          <w:color w:val="1D2228"/>
          <w:szCs w:val="24"/>
        </w:rPr>
        <w:t xml:space="preserve">ον λόγο έχει ο </w:t>
      </w:r>
      <w:r>
        <w:rPr>
          <w:rFonts w:eastAsia="Times New Roman"/>
          <w:color w:val="1D2228"/>
          <w:szCs w:val="24"/>
        </w:rPr>
        <w:t>Υ</w:t>
      </w:r>
      <w:r w:rsidRPr="00595990">
        <w:rPr>
          <w:rFonts w:eastAsia="Times New Roman"/>
          <w:color w:val="1D2228"/>
          <w:szCs w:val="24"/>
        </w:rPr>
        <w:t xml:space="preserve">πουργός </w:t>
      </w:r>
      <w:r>
        <w:rPr>
          <w:rFonts w:eastAsia="Times New Roman"/>
          <w:color w:val="1D2228"/>
          <w:szCs w:val="24"/>
        </w:rPr>
        <w:t>Τ</w:t>
      </w:r>
      <w:r w:rsidRPr="00595990">
        <w:rPr>
          <w:rFonts w:eastAsia="Times New Roman"/>
          <w:color w:val="1D2228"/>
          <w:szCs w:val="24"/>
        </w:rPr>
        <w:t>ουρισμού</w:t>
      </w:r>
      <w:r>
        <w:rPr>
          <w:rFonts w:eastAsia="Times New Roman"/>
          <w:color w:val="1D2228"/>
          <w:szCs w:val="24"/>
        </w:rPr>
        <w:t xml:space="preserve"> ο κ. </w:t>
      </w:r>
      <w:r w:rsidRPr="00595990">
        <w:rPr>
          <w:rFonts w:eastAsia="Times New Roman"/>
          <w:color w:val="1D2228"/>
          <w:szCs w:val="24"/>
        </w:rPr>
        <w:t>Θεοχαρόπουλος</w:t>
      </w:r>
      <w:r>
        <w:rPr>
          <w:rFonts w:eastAsia="Times New Roman"/>
          <w:color w:val="1D2228"/>
          <w:szCs w:val="24"/>
        </w:rPr>
        <w:t>.</w:t>
      </w:r>
    </w:p>
    <w:p w14:paraId="6E8196F4"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Ελάτε, κύριε Υπουργέ, έχετε τον λόγο.</w:t>
      </w:r>
    </w:p>
    <w:p w14:paraId="6E8196F5" w14:textId="77777777" w:rsidR="004B0DF5" w:rsidRDefault="00471FB5">
      <w:pPr>
        <w:spacing w:line="600" w:lineRule="auto"/>
        <w:ind w:firstLine="720"/>
        <w:contextualSpacing/>
        <w:jc w:val="both"/>
        <w:rPr>
          <w:rFonts w:eastAsia="Times New Roman"/>
          <w:color w:val="1D2228"/>
          <w:szCs w:val="24"/>
        </w:rPr>
      </w:pPr>
      <w:r w:rsidRPr="00870320">
        <w:rPr>
          <w:rFonts w:eastAsia="Times New Roman"/>
          <w:b/>
          <w:color w:val="1D2228"/>
          <w:szCs w:val="24"/>
        </w:rPr>
        <w:t xml:space="preserve">ΑΘΑΝΑΣΙΟΣ ΘΕΟΧΑΡΟΠΟΥΛΟΣ (Υπουργός Τουρισμού): </w:t>
      </w:r>
      <w:r w:rsidRPr="00870320">
        <w:rPr>
          <w:rFonts w:eastAsia="Times New Roman"/>
          <w:color w:val="1D2228"/>
          <w:szCs w:val="24"/>
        </w:rPr>
        <w:t>Κ</w:t>
      </w:r>
      <w:r>
        <w:rPr>
          <w:rFonts w:eastAsia="Times New Roman"/>
          <w:color w:val="1D2228"/>
          <w:szCs w:val="24"/>
        </w:rPr>
        <w:t>υρίες και κύριοι</w:t>
      </w:r>
      <w:r>
        <w:rPr>
          <w:rFonts w:eastAsia="Times New Roman"/>
          <w:color w:val="1D2228"/>
          <w:szCs w:val="24"/>
        </w:rPr>
        <w:t xml:space="preserve"> Βουλευτές, στη σημερινή συζήτηση το </w:t>
      </w:r>
      <w:r w:rsidRPr="00595990">
        <w:rPr>
          <w:rFonts w:eastAsia="Times New Roman"/>
          <w:color w:val="1D2228"/>
          <w:szCs w:val="24"/>
        </w:rPr>
        <w:t>πρώτο που θα έπρεπε να μας απασχο</w:t>
      </w:r>
      <w:r>
        <w:rPr>
          <w:rFonts w:eastAsia="Times New Roman"/>
          <w:color w:val="1D2228"/>
          <w:szCs w:val="24"/>
        </w:rPr>
        <w:t>λεί είναι το αν η Κ</w:t>
      </w:r>
      <w:r w:rsidRPr="00595990">
        <w:rPr>
          <w:rFonts w:eastAsia="Times New Roman"/>
          <w:color w:val="1D2228"/>
          <w:szCs w:val="24"/>
        </w:rPr>
        <w:t>υβέρνηση σχεδιάζει πολιτικές με στόχο την έξοδο από την κρίση</w:t>
      </w:r>
      <w:r>
        <w:rPr>
          <w:rFonts w:eastAsia="Times New Roman"/>
          <w:color w:val="1D2228"/>
          <w:szCs w:val="24"/>
        </w:rPr>
        <w:t>,</w:t>
      </w:r>
      <w:r w:rsidRPr="00595990">
        <w:rPr>
          <w:rFonts w:eastAsia="Times New Roman"/>
          <w:color w:val="1D2228"/>
          <w:szCs w:val="24"/>
        </w:rPr>
        <w:t xml:space="preserve"> την ανάπτυξη και την κοινωνική συνοχή</w:t>
      </w:r>
      <w:r>
        <w:rPr>
          <w:rFonts w:eastAsia="Times New Roman"/>
          <w:color w:val="1D2228"/>
          <w:szCs w:val="24"/>
        </w:rPr>
        <w:t>.</w:t>
      </w:r>
    </w:p>
    <w:p w14:paraId="6E8196F6"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Αυτή τη στιγμή το </w:t>
      </w:r>
      <w:r w:rsidRPr="00595990">
        <w:rPr>
          <w:rFonts w:eastAsia="Times New Roman"/>
          <w:color w:val="1D2228"/>
          <w:szCs w:val="24"/>
        </w:rPr>
        <w:t>ζητούμενο για τη χώρα μας είναι η ανάδειξη μιας</w:t>
      </w:r>
      <w:r w:rsidRPr="00595990">
        <w:rPr>
          <w:rFonts w:eastAsia="Times New Roman"/>
          <w:color w:val="1D2228"/>
          <w:szCs w:val="24"/>
        </w:rPr>
        <w:t xml:space="preserve"> σύγχρονης π</w:t>
      </w:r>
      <w:r>
        <w:rPr>
          <w:rFonts w:eastAsia="Times New Roman"/>
          <w:color w:val="1D2228"/>
          <w:szCs w:val="24"/>
        </w:rPr>
        <w:t>ροοδευτικής ατζέντας με σταθερό ε</w:t>
      </w:r>
      <w:r w:rsidRPr="00595990">
        <w:rPr>
          <w:rFonts w:eastAsia="Times New Roman"/>
          <w:color w:val="1D2228"/>
          <w:szCs w:val="24"/>
        </w:rPr>
        <w:t>υρωπαϊκό προσανατολισμό</w:t>
      </w:r>
      <w:r>
        <w:rPr>
          <w:rFonts w:eastAsia="Times New Roman"/>
          <w:color w:val="1D2228"/>
          <w:szCs w:val="24"/>
        </w:rPr>
        <w:t>. Σ</w:t>
      </w:r>
      <w:r w:rsidRPr="00595990">
        <w:rPr>
          <w:rFonts w:eastAsia="Times New Roman"/>
          <w:color w:val="1D2228"/>
          <w:szCs w:val="24"/>
        </w:rPr>
        <w:t xml:space="preserve">τόχος </w:t>
      </w:r>
      <w:r>
        <w:rPr>
          <w:rFonts w:eastAsia="Times New Roman"/>
          <w:color w:val="1D2228"/>
          <w:szCs w:val="24"/>
        </w:rPr>
        <w:t xml:space="preserve">είναι </w:t>
      </w:r>
      <w:r w:rsidRPr="00595990">
        <w:rPr>
          <w:rFonts w:eastAsia="Times New Roman"/>
          <w:color w:val="1D2228"/>
          <w:szCs w:val="24"/>
        </w:rPr>
        <w:t>η παραγωγική ανασυγκρότηση της χώρ</w:t>
      </w:r>
      <w:r>
        <w:rPr>
          <w:rFonts w:eastAsia="Times New Roman"/>
          <w:color w:val="1D2228"/>
          <w:szCs w:val="24"/>
        </w:rPr>
        <w:t>ας και η περαιτέρω ανάπτυξη τομέων</w:t>
      </w:r>
      <w:r w:rsidRPr="00595990">
        <w:rPr>
          <w:rFonts w:eastAsia="Times New Roman"/>
          <w:color w:val="1D2228"/>
          <w:szCs w:val="24"/>
        </w:rPr>
        <w:t xml:space="preserve"> και κλάδων</w:t>
      </w:r>
      <w:r>
        <w:rPr>
          <w:rFonts w:eastAsia="Times New Roman"/>
          <w:color w:val="1D2228"/>
          <w:szCs w:val="24"/>
        </w:rPr>
        <w:t>,</w:t>
      </w:r>
      <w:r w:rsidRPr="00595990">
        <w:rPr>
          <w:rFonts w:eastAsia="Times New Roman"/>
          <w:color w:val="1D2228"/>
          <w:szCs w:val="24"/>
        </w:rPr>
        <w:t xml:space="preserve"> που η χώρα έχει συγκριτικά πλεονεκτήματα</w:t>
      </w:r>
      <w:r>
        <w:rPr>
          <w:rFonts w:eastAsia="Times New Roman"/>
          <w:color w:val="1D2228"/>
          <w:szCs w:val="24"/>
        </w:rPr>
        <w:t>. Κ</w:t>
      </w:r>
      <w:r w:rsidRPr="00595990">
        <w:rPr>
          <w:rFonts w:eastAsia="Times New Roman"/>
          <w:color w:val="1D2228"/>
          <w:szCs w:val="24"/>
        </w:rPr>
        <w:t>αι σε αυτό</w:t>
      </w:r>
      <w:r>
        <w:rPr>
          <w:rFonts w:eastAsia="Times New Roman"/>
          <w:color w:val="1D2228"/>
          <w:szCs w:val="24"/>
        </w:rPr>
        <w:t>ν</w:t>
      </w:r>
      <w:r w:rsidRPr="00595990">
        <w:rPr>
          <w:rFonts w:eastAsia="Times New Roman"/>
          <w:color w:val="1D2228"/>
          <w:szCs w:val="24"/>
        </w:rPr>
        <w:t xml:space="preserve"> το</w:t>
      </w:r>
      <w:r>
        <w:rPr>
          <w:rFonts w:eastAsia="Times New Roman"/>
          <w:color w:val="1D2228"/>
          <w:szCs w:val="24"/>
        </w:rPr>
        <w:t>ν</w:t>
      </w:r>
      <w:r w:rsidRPr="00595990">
        <w:rPr>
          <w:rFonts w:eastAsia="Times New Roman"/>
          <w:color w:val="1D2228"/>
          <w:szCs w:val="24"/>
        </w:rPr>
        <w:t xml:space="preserve"> στόχο </w:t>
      </w:r>
      <w:r>
        <w:rPr>
          <w:rFonts w:eastAsia="Times New Roman"/>
          <w:color w:val="1D2228"/>
          <w:szCs w:val="24"/>
        </w:rPr>
        <w:t>ο το</w:t>
      </w:r>
      <w:r w:rsidRPr="00595990">
        <w:rPr>
          <w:rFonts w:eastAsia="Times New Roman"/>
          <w:color w:val="1D2228"/>
          <w:szCs w:val="24"/>
        </w:rPr>
        <w:t>υρισμός έχει καταλυτικό</w:t>
      </w:r>
      <w:r w:rsidRPr="00595990">
        <w:rPr>
          <w:rFonts w:eastAsia="Times New Roman"/>
          <w:color w:val="1D2228"/>
          <w:szCs w:val="24"/>
        </w:rPr>
        <w:t xml:space="preserve"> ρόλο</w:t>
      </w:r>
      <w:r>
        <w:rPr>
          <w:rFonts w:eastAsia="Times New Roman"/>
          <w:color w:val="1D2228"/>
          <w:szCs w:val="24"/>
        </w:rPr>
        <w:t>, που α</w:t>
      </w:r>
      <w:r w:rsidRPr="00595990">
        <w:rPr>
          <w:rFonts w:eastAsia="Times New Roman"/>
          <w:color w:val="1D2228"/>
          <w:szCs w:val="24"/>
        </w:rPr>
        <w:t>ποδεικνύεται από την αύξηση του εισερχόμενου τουρισμού πάνω από 35% την τελευταία τετραετία</w:t>
      </w:r>
      <w:r>
        <w:rPr>
          <w:rFonts w:eastAsia="Times New Roman"/>
          <w:color w:val="1D2228"/>
          <w:szCs w:val="24"/>
        </w:rPr>
        <w:t>. Α</w:t>
      </w:r>
      <w:r w:rsidRPr="00595990">
        <w:rPr>
          <w:rFonts w:eastAsia="Times New Roman"/>
          <w:color w:val="1D2228"/>
          <w:szCs w:val="24"/>
        </w:rPr>
        <w:t xml:space="preserve">ρκεί μόνο να επισημάνω ότι είχαμε </w:t>
      </w:r>
      <w:r>
        <w:rPr>
          <w:rFonts w:eastAsia="Times New Roman"/>
          <w:color w:val="1D2228"/>
          <w:szCs w:val="24"/>
        </w:rPr>
        <w:t xml:space="preserve">τριάντα τρία </w:t>
      </w:r>
      <w:r w:rsidRPr="00595990">
        <w:rPr>
          <w:rFonts w:eastAsia="Times New Roman"/>
          <w:color w:val="1D2228"/>
          <w:szCs w:val="24"/>
        </w:rPr>
        <w:t xml:space="preserve">εκατομμύρια διεθνείς αφίξεις στη χώρα </w:t>
      </w:r>
      <w:r>
        <w:rPr>
          <w:rFonts w:eastAsia="Times New Roman"/>
          <w:color w:val="1D2228"/>
          <w:szCs w:val="24"/>
        </w:rPr>
        <w:t>μας,</w:t>
      </w:r>
      <w:r w:rsidRPr="00595990">
        <w:rPr>
          <w:rFonts w:eastAsia="Times New Roman"/>
          <w:color w:val="1D2228"/>
          <w:szCs w:val="24"/>
        </w:rPr>
        <w:t xml:space="preserve"> μαζί με την κρουαζιέρα</w:t>
      </w:r>
      <w:r>
        <w:rPr>
          <w:rFonts w:eastAsia="Times New Roman"/>
          <w:color w:val="1D2228"/>
          <w:szCs w:val="24"/>
        </w:rPr>
        <w:t>,</w:t>
      </w:r>
      <w:r w:rsidRPr="00595990">
        <w:rPr>
          <w:rFonts w:eastAsia="Times New Roman"/>
          <w:color w:val="1D2228"/>
          <w:szCs w:val="24"/>
        </w:rPr>
        <w:t xml:space="preserve"> σε απόλυτα νούμερα </w:t>
      </w:r>
      <w:r>
        <w:rPr>
          <w:rFonts w:eastAsia="Times New Roman"/>
          <w:color w:val="1D2228"/>
          <w:szCs w:val="24"/>
        </w:rPr>
        <w:t>εννέα</w:t>
      </w:r>
      <w:r w:rsidRPr="00595990">
        <w:rPr>
          <w:rFonts w:eastAsia="Times New Roman"/>
          <w:color w:val="1D2228"/>
          <w:szCs w:val="24"/>
        </w:rPr>
        <w:t xml:space="preserve"> </w:t>
      </w:r>
      <w:r w:rsidRPr="00595990">
        <w:rPr>
          <w:rFonts w:eastAsia="Times New Roman"/>
          <w:color w:val="1D2228"/>
          <w:szCs w:val="24"/>
        </w:rPr>
        <w:t>εκατομμύρια</w:t>
      </w:r>
      <w:r w:rsidRPr="00595990">
        <w:rPr>
          <w:rFonts w:eastAsia="Times New Roman"/>
          <w:color w:val="1D2228"/>
          <w:szCs w:val="24"/>
        </w:rPr>
        <w:t xml:space="preserve"> πάνω από πριν τέσσερα χρόνια</w:t>
      </w:r>
      <w:r>
        <w:rPr>
          <w:rFonts w:eastAsia="Times New Roman"/>
          <w:color w:val="1D2228"/>
          <w:szCs w:val="24"/>
        </w:rPr>
        <w:t>. Α</w:t>
      </w:r>
      <w:r w:rsidRPr="00595990">
        <w:rPr>
          <w:rFonts w:eastAsia="Times New Roman"/>
          <w:color w:val="1D2228"/>
          <w:szCs w:val="24"/>
        </w:rPr>
        <w:t xml:space="preserve">ποδεικνύεται από την ενίσχυση των παγκόσμιων μεριδίων </w:t>
      </w:r>
      <w:r>
        <w:rPr>
          <w:rFonts w:eastAsia="Times New Roman"/>
          <w:color w:val="1D2228"/>
          <w:szCs w:val="24"/>
        </w:rPr>
        <w:t>μας. Τ</w:t>
      </w:r>
      <w:r w:rsidRPr="00595990">
        <w:rPr>
          <w:rFonts w:eastAsia="Times New Roman"/>
          <w:color w:val="1D2228"/>
          <w:szCs w:val="24"/>
        </w:rPr>
        <w:t xml:space="preserve">α τουριστικά έσοδα αγγίζουν τα 18,5 </w:t>
      </w:r>
      <w:r w:rsidRPr="00595990">
        <w:rPr>
          <w:rFonts w:eastAsia="Times New Roman"/>
          <w:color w:val="1D2228"/>
          <w:szCs w:val="24"/>
        </w:rPr>
        <w:t>δι</w:t>
      </w:r>
      <w:r>
        <w:rPr>
          <w:rFonts w:eastAsia="Times New Roman"/>
          <w:color w:val="1D2228"/>
          <w:szCs w:val="24"/>
        </w:rPr>
        <w:t>σεκατομμύρια</w:t>
      </w:r>
      <w:r w:rsidRPr="00595990">
        <w:rPr>
          <w:rFonts w:eastAsia="Times New Roman"/>
          <w:color w:val="1D2228"/>
          <w:szCs w:val="24"/>
        </w:rPr>
        <w:t xml:space="preserve"> </w:t>
      </w:r>
      <w:r w:rsidRPr="00595990">
        <w:rPr>
          <w:rFonts w:eastAsia="Times New Roman"/>
          <w:color w:val="1D2228"/>
          <w:szCs w:val="24"/>
        </w:rPr>
        <w:t>ευρώ</w:t>
      </w:r>
      <w:r>
        <w:rPr>
          <w:rFonts w:eastAsia="Times New Roman"/>
          <w:color w:val="1D2228"/>
          <w:szCs w:val="24"/>
        </w:rPr>
        <w:t>. Ο</w:t>
      </w:r>
      <w:r w:rsidRPr="00595990">
        <w:rPr>
          <w:rFonts w:eastAsia="Times New Roman"/>
          <w:color w:val="1D2228"/>
          <w:szCs w:val="24"/>
        </w:rPr>
        <w:t xml:space="preserve"> ελληνικός τουρισμός</w:t>
      </w:r>
      <w:r>
        <w:rPr>
          <w:rFonts w:eastAsia="Times New Roman"/>
          <w:color w:val="1D2228"/>
          <w:szCs w:val="24"/>
        </w:rPr>
        <w:t>, λ</w:t>
      </w:r>
      <w:r w:rsidRPr="00595990">
        <w:rPr>
          <w:rFonts w:eastAsia="Times New Roman"/>
          <w:color w:val="1D2228"/>
          <w:szCs w:val="24"/>
        </w:rPr>
        <w:t>οιπόν</w:t>
      </w:r>
      <w:r>
        <w:rPr>
          <w:rFonts w:eastAsia="Times New Roman"/>
          <w:color w:val="1D2228"/>
          <w:szCs w:val="24"/>
        </w:rPr>
        <w:t>,</w:t>
      </w:r>
      <w:r w:rsidRPr="00595990">
        <w:rPr>
          <w:rFonts w:eastAsia="Times New Roman"/>
          <w:color w:val="1D2228"/>
          <w:szCs w:val="24"/>
        </w:rPr>
        <w:t xml:space="preserve"> αναπτύσσεται με </w:t>
      </w:r>
      <w:r>
        <w:rPr>
          <w:rFonts w:eastAsia="Times New Roman"/>
          <w:color w:val="1D2228"/>
          <w:szCs w:val="24"/>
        </w:rPr>
        <w:t>7%</w:t>
      </w:r>
      <w:r w:rsidRPr="00595990">
        <w:rPr>
          <w:rFonts w:eastAsia="Times New Roman"/>
          <w:color w:val="1D2228"/>
          <w:szCs w:val="24"/>
        </w:rPr>
        <w:t xml:space="preserve"> αυτή τη στιγμή</w:t>
      </w:r>
      <w:r>
        <w:rPr>
          <w:rFonts w:eastAsia="Times New Roman"/>
          <w:color w:val="1D2228"/>
          <w:szCs w:val="24"/>
        </w:rPr>
        <w:t>,</w:t>
      </w:r>
      <w:r w:rsidRPr="00595990">
        <w:rPr>
          <w:rFonts w:eastAsia="Times New Roman"/>
          <w:color w:val="1D2228"/>
          <w:szCs w:val="24"/>
        </w:rPr>
        <w:t xml:space="preserve"> 3,5 φορές υψηλότερα από το ρυθμό ανάπτυξη</w:t>
      </w:r>
      <w:r w:rsidRPr="00595990">
        <w:rPr>
          <w:rFonts w:eastAsia="Times New Roman"/>
          <w:color w:val="1D2228"/>
          <w:szCs w:val="24"/>
        </w:rPr>
        <w:t>ς της ελληνικής οικονομίας και του ευρωπαϊκού ρυθμού ανάπτυξης</w:t>
      </w:r>
      <w:r>
        <w:rPr>
          <w:rFonts w:eastAsia="Times New Roman"/>
          <w:color w:val="1D2228"/>
          <w:szCs w:val="24"/>
        </w:rPr>
        <w:t>.</w:t>
      </w:r>
      <w:r w:rsidRPr="00595990">
        <w:rPr>
          <w:rFonts w:eastAsia="Times New Roman"/>
          <w:color w:val="1D2228"/>
          <w:szCs w:val="24"/>
        </w:rPr>
        <w:t xml:space="preserve"> Η συνολική συμβολή του τουρισμού στην οικονομία ανέρχεται στα 37,5 δισεκατομμύρια ευρώ</w:t>
      </w:r>
      <w:r>
        <w:rPr>
          <w:rFonts w:eastAsia="Times New Roman"/>
          <w:color w:val="1D2228"/>
          <w:szCs w:val="24"/>
        </w:rPr>
        <w:t>.</w:t>
      </w:r>
    </w:p>
    <w:p w14:paraId="6E8196F7"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Επιπλέον, κινητοποιούνται οι </w:t>
      </w:r>
      <w:r w:rsidRPr="00595990">
        <w:rPr>
          <w:rFonts w:eastAsia="Times New Roman"/>
          <w:color w:val="1D2228"/>
          <w:szCs w:val="24"/>
        </w:rPr>
        <w:t>τουριστικές επενδύσεις</w:t>
      </w:r>
      <w:r>
        <w:rPr>
          <w:rFonts w:eastAsia="Times New Roman"/>
          <w:color w:val="1D2228"/>
          <w:szCs w:val="24"/>
        </w:rPr>
        <w:t>. Σ</w:t>
      </w:r>
      <w:r w:rsidRPr="00595990">
        <w:rPr>
          <w:rFonts w:eastAsia="Times New Roman"/>
          <w:color w:val="1D2228"/>
          <w:szCs w:val="24"/>
        </w:rPr>
        <w:t>τόχος μας είναι να στηριχθεί η μικρομεσαία τουριστ</w:t>
      </w:r>
      <w:r w:rsidRPr="00595990">
        <w:rPr>
          <w:rFonts w:eastAsia="Times New Roman"/>
          <w:color w:val="1D2228"/>
          <w:szCs w:val="24"/>
        </w:rPr>
        <w:t>ικ</w:t>
      </w:r>
      <w:r>
        <w:rPr>
          <w:rFonts w:eastAsia="Times New Roman"/>
          <w:color w:val="1D2228"/>
          <w:szCs w:val="24"/>
        </w:rPr>
        <w:t>ή επιχειρηματικότητα μ</w:t>
      </w:r>
      <w:r w:rsidRPr="00595990">
        <w:rPr>
          <w:rFonts w:eastAsia="Times New Roman"/>
          <w:color w:val="1D2228"/>
          <w:szCs w:val="24"/>
        </w:rPr>
        <w:t>εταξύ άλλων με το ΕΣΠΑ και τα χρηματοδοτικά εργαλεία</w:t>
      </w:r>
      <w:r>
        <w:rPr>
          <w:rFonts w:eastAsia="Times New Roman"/>
          <w:color w:val="1D2228"/>
          <w:szCs w:val="24"/>
        </w:rPr>
        <w:t xml:space="preserve">. Είναι επίσης, </w:t>
      </w:r>
      <w:r w:rsidRPr="00595990">
        <w:rPr>
          <w:rFonts w:eastAsia="Times New Roman"/>
          <w:color w:val="1D2228"/>
          <w:szCs w:val="24"/>
        </w:rPr>
        <w:t>στρατηγικ</w:t>
      </w:r>
      <w:r>
        <w:rPr>
          <w:rFonts w:eastAsia="Times New Roman"/>
          <w:color w:val="1D2228"/>
          <w:szCs w:val="24"/>
        </w:rPr>
        <w:t>ή προτεραιότητα η ανάπτυξη της ε</w:t>
      </w:r>
      <w:r w:rsidRPr="00595990">
        <w:rPr>
          <w:rFonts w:eastAsia="Times New Roman"/>
          <w:color w:val="1D2228"/>
          <w:szCs w:val="24"/>
        </w:rPr>
        <w:t>λληνικής κρουαζιέρας και η καθιέρωση της Ελλάδας σε κεντρική δύναμη στο</w:t>
      </w:r>
      <w:r>
        <w:rPr>
          <w:rFonts w:eastAsia="Times New Roman"/>
          <w:color w:val="1D2228"/>
          <w:szCs w:val="24"/>
        </w:rPr>
        <w:t>ν</w:t>
      </w:r>
      <w:r w:rsidRPr="00595990">
        <w:rPr>
          <w:rFonts w:eastAsia="Times New Roman"/>
          <w:color w:val="1D2228"/>
          <w:szCs w:val="24"/>
        </w:rPr>
        <w:t xml:space="preserve"> θαλάσσιο τουρισμό στην </w:t>
      </w:r>
      <w:r>
        <w:rPr>
          <w:rFonts w:eastAsia="Times New Roman"/>
          <w:color w:val="1D2228"/>
          <w:szCs w:val="24"/>
        </w:rPr>
        <w:t>α</w:t>
      </w:r>
      <w:r w:rsidRPr="00595990">
        <w:rPr>
          <w:rFonts w:eastAsia="Times New Roman"/>
          <w:color w:val="1D2228"/>
          <w:szCs w:val="24"/>
        </w:rPr>
        <w:t xml:space="preserve">νατολική </w:t>
      </w:r>
      <w:r w:rsidRPr="00595990">
        <w:rPr>
          <w:rFonts w:eastAsia="Times New Roman"/>
          <w:color w:val="1D2228"/>
          <w:szCs w:val="24"/>
        </w:rPr>
        <w:t>Μεσόγειο</w:t>
      </w:r>
      <w:r>
        <w:rPr>
          <w:rFonts w:eastAsia="Times New Roman"/>
          <w:color w:val="1D2228"/>
          <w:szCs w:val="24"/>
        </w:rPr>
        <w:t>. Σ</w:t>
      </w:r>
      <w:r w:rsidRPr="00595990">
        <w:rPr>
          <w:rFonts w:eastAsia="Times New Roman"/>
          <w:color w:val="1D2228"/>
          <w:szCs w:val="24"/>
        </w:rPr>
        <w:t>ε</w:t>
      </w:r>
      <w:r>
        <w:rPr>
          <w:rFonts w:eastAsia="Times New Roman"/>
          <w:color w:val="1D2228"/>
          <w:szCs w:val="24"/>
        </w:rPr>
        <w:t xml:space="preserve"> δύσκολες συνθήκες για τη χώρα </w:t>
      </w:r>
      <w:r>
        <w:rPr>
          <w:rFonts w:eastAsia="Times New Roman"/>
          <w:color w:val="1D2228"/>
          <w:szCs w:val="24"/>
        </w:rPr>
        <w:t xml:space="preserve">ο </w:t>
      </w:r>
      <w:r>
        <w:rPr>
          <w:rFonts w:eastAsia="Times New Roman"/>
          <w:color w:val="1D2228"/>
          <w:szCs w:val="24"/>
        </w:rPr>
        <w:t>ε</w:t>
      </w:r>
      <w:r w:rsidRPr="00595990">
        <w:rPr>
          <w:rFonts w:eastAsia="Times New Roman"/>
          <w:color w:val="1D2228"/>
          <w:szCs w:val="24"/>
        </w:rPr>
        <w:t xml:space="preserve">λληνικός τουρισμός είναι ο πρώτος </w:t>
      </w:r>
      <w:r>
        <w:rPr>
          <w:rFonts w:eastAsia="Times New Roman"/>
          <w:color w:val="1D2228"/>
          <w:szCs w:val="24"/>
        </w:rPr>
        <w:t>τομέας</w:t>
      </w:r>
      <w:r w:rsidRPr="00595990">
        <w:rPr>
          <w:rFonts w:eastAsia="Times New Roman"/>
          <w:color w:val="1D2228"/>
          <w:szCs w:val="24"/>
        </w:rPr>
        <w:t xml:space="preserve"> </w:t>
      </w:r>
      <w:r w:rsidRPr="00595990">
        <w:rPr>
          <w:rFonts w:eastAsia="Times New Roman"/>
          <w:color w:val="1D2228"/>
          <w:szCs w:val="24"/>
        </w:rPr>
        <w:t xml:space="preserve">που </w:t>
      </w:r>
      <w:r>
        <w:rPr>
          <w:rFonts w:eastAsia="Times New Roman"/>
          <w:color w:val="1D2228"/>
          <w:szCs w:val="24"/>
        </w:rPr>
        <w:t xml:space="preserve">ανακάμπτει. Είναι ένα ηχηρό </w:t>
      </w:r>
      <w:r w:rsidRPr="00595990">
        <w:rPr>
          <w:rFonts w:eastAsia="Times New Roman"/>
          <w:color w:val="1D2228"/>
          <w:szCs w:val="24"/>
        </w:rPr>
        <w:t>μήνυμα ότι η χώρα μας μπορεί να τα καταφέρει</w:t>
      </w:r>
      <w:r>
        <w:rPr>
          <w:rFonts w:eastAsia="Times New Roman"/>
          <w:color w:val="1D2228"/>
          <w:szCs w:val="24"/>
        </w:rPr>
        <w:t>.</w:t>
      </w:r>
    </w:p>
    <w:p w14:paraId="6E8196F8"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Σ</w:t>
      </w:r>
      <w:r w:rsidRPr="00595990">
        <w:rPr>
          <w:rFonts w:eastAsia="Times New Roman"/>
          <w:color w:val="1D2228"/>
          <w:szCs w:val="24"/>
        </w:rPr>
        <w:t>ήμερα</w:t>
      </w:r>
      <w:r>
        <w:rPr>
          <w:rFonts w:eastAsia="Times New Roman"/>
          <w:color w:val="1D2228"/>
          <w:szCs w:val="24"/>
        </w:rPr>
        <w:t>, βάζουμε</w:t>
      </w:r>
      <w:r w:rsidRPr="00595990">
        <w:rPr>
          <w:rFonts w:eastAsia="Times New Roman"/>
          <w:color w:val="1D2228"/>
          <w:szCs w:val="24"/>
        </w:rPr>
        <w:t xml:space="preserve"> τον πήχη ακόμα πιο ψηλά και μάλιστα</w:t>
      </w:r>
      <w:r>
        <w:rPr>
          <w:rFonts w:eastAsia="Times New Roman"/>
          <w:color w:val="1D2228"/>
          <w:szCs w:val="24"/>
        </w:rPr>
        <w:t>,</w:t>
      </w:r>
      <w:r w:rsidRPr="00595990">
        <w:rPr>
          <w:rFonts w:eastAsia="Times New Roman"/>
          <w:color w:val="1D2228"/>
          <w:szCs w:val="24"/>
        </w:rPr>
        <w:t xml:space="preserve"> σε μία κρίσιμη περίοδο για τη χώρα μπροστά είναι τ</w:t>
      </w:r>
      <w:r w:rsidRPr="00595990">
        <w:rPr>
          <w:rFonts w:eastAsia="Times New Roman"/>
          <w:color w:val="1D2228"/>
          <w:szCs w:val="24"/>
        </w:rPr>
        <w:t>ουριστική σεζόν</w:t>
      </w:r>
      <w:r>
        <w:rPr>
          <w:rFonts w:eastAsia="Times New Roman"/>
          <w:color w:val="1D2228"/>
          <w:szCs w:val="24"/>
        </w:rPr>
        <w:t>. Σ</w:t>
      </w:r>
      <w:r w:rsidRPr="00595990">
        <w:rPr>
          <w:rFonts w:eastAsia="Times New Roman"/>
          <w:color w:val="1D2228"/>
          <w:szCs w:val="24"/>
        </w:rPr>
        <w:t xml:space="preserve">τόχος </w:t>
      </w:r>
      <w:r>
        <w:rPr>
          <w:rFonts w:eastAsia="Times New Roman"/>
          <w:color w:val="1D2228"/>
          <w:szCs w:val="24"/>
        </w:rPr>
        <w:t>μας,</w:t>
      </w:r>
      <w:r w:rsidRPr="00595990">
        <w:rPr>
          <w:rFonts w:eastAsia="Times New Roman"/>
          <w:color w:val="1D2228"/>
          <w:szCs w:val="24"/>
        </w:rPr>
        <w:t xml:space="preserve"> για το επόμενο χρονικό διάστημα</w:t>
      </w:r>
      <w:r>
        <w:rPr>
          <w:rFonts w:eastAsia="Times New Roman"/>
          <w:color w:val="1D2228"/>
          <w:szCs w:val="24"/>
        </w:rPr>
        <w:t>,</w:t>
      </w:r>
      <w:r w:rsidRPr="00595990">
        <w:rPr>
          <w:rFonts w:eastAsia="Times New Roman"/>
          <w:color w:val="1D2228"/>
          <w:szCs w:val="24"/>
        </w:rPr>
        <w:t xml:space="preserve"> είναι να έχουμε ακόμα καλύτερα αποτελέσματα από τις προηγούμενες χρονιές</w:t>
      </w:r>
      <w:r>
        <w:rPr>
          <w:rFonts w:eastAsia="Times New Roman"/>
          <w:color w:val="1D2228"/>
          <w:szCs w:val="24"/>
        </w:rPr>
        <w:t>, ν</w:t>
      </w:r>
      <w:r w:rsidRPr="00595990">
        <w:rPr>
          <w:rFonts w:eastAsia="Times New Roman"/>
          <w:color w:val="1D2228"/>
          <w:szCs w:val="24"/>
        </w:rPr>
        <w:t>α διασφαλίσουμε ένα ολοκληρωμένο σχέδιο για την επόμενη μέρα</w:t>
      </w:r>
      <w:r>
        <w:rPr>
          <w:rFonts w:eastAsia="Times New Roman"/>
          <w:color w:val="1D2228"/>
          <w:szCs w:val="24"/>
        </w:rPr>
        <w:t>,</w:t>
      </w:r>
      <w:r w:rsidRPr="00595990">
        <w:rPr>
          <w:rFonts w:eastAsia="Times New Roman"/>
          <w:color w:val="1D2228"/>
          <w:szCs w:val="24"/>
        </w:rPr>
        <w:t xml:space="preserve"> αλλά και για πολλά χρόνια</w:t>
      </w:r>
      <w:r>
        <w:rPr>
          <w:rFonts w:eastAsia="Times New Roman"/>
          <w:color w:val="1D2228"/>
          <w:szCs w:val="24"/>
        </w:rPr>
        <w:t>,</w:t>
      </w:r>
      <w:r w:rsidRPr="00595990">
        <w:rPr>
          <w:rFonts w:eastAsia="Times New Roman"/>
          <w:color w:val="1D2228"/>
          <w:szCs w:val="24"/>
        </w:rPr>
        <w:t xml:space="preserve"> του ελληνικού τουρισμού</w:t>
      </w:r>
      <w:r>
        <w:rPr>
          <w:rFonts w:eastAsia="Times New Roman"/>
          <w:color w:val="1D2228"/>
          <w:szCs w:val="24"/>
        </w:rPr>
        <w:t>,</w:t>
      </w:r>
      <w:r w:rsidRPr="00595990">
        <w:rPr>
          <w:rFonts w:eastAsia="Times New Roman"/>
          <w:color w:val="1D2228"/>
          <w:szCs w:val="24"/>
        </w:rPr>
        <w:t xml:space="preserve"> με στ</w:t>
      </w:r>
      <w:r w:rsidRPr="00595990">
        <w:rPr>
          <w:rFonts w:eastAsia="Times New Roman"/>
          <w:color w:val="1D2228"/>
          <w:szCs w:val="24"/>
        </w:rPr>
        <w:t>όχο την ε</w:t>
      </w:r>
      <w:r>
        <w:rPr>
          <w:rFonts w:eastAsia="Times New Roman"/>
          <w:color w:val="1D2228"/>
          <w:szCs w:val="24"/>
        </w:rPr>
        <w:t>πανεκκίνηση της οικονομίας με όρ</w:t>
      </w:r>
      <w:r w:rsidRPr="00595990">
        <w:rPr>
          <w:rFonts w:eastAsia="Times New Roman"/>
          <w:color w:val="1D2228"/>
          <w:szCs w:val="24"/>
        </w:rPr>
        <w:t>ους βιώσιμης ανάπτυξης και με τις απαραίτητες συνέργειες</w:t>
      </w:r>
      <w:r>
        <w:rPr>
          <w:rFonts w:eastAsia="Times New Roman"/>
          <w:color w:val="1D2228"/>
          <w:szCs w:val="24"/>
        </w:rPr>
        <w:t>,</w:t>
      </w:r>
      <w:r w:rsidRPr="00595990">
        <w:rPr>
          <w:rFonts w:eastAsia="Times New Roman"/>
          <w:color w:val="1D2228"/>
          <w:szCs w:val="24"/>
        </w:rPr>
        <w:t xml:space="preserve"> με σχεδιασμό της τουριστικής προβολής στη βάση π</w:t>
      </w:r>
      <w:r>
        <w:rPr>
          <w:rFonts w:eastAsia="Times New Roman"/>
          <w:color w:val="1D2228"/>
          <w:szCs w:val="24"/>
        </w:rPr>
        <w:t xml:space="preserve">ορισμάτων </w:t>
      </w:r>
      <w:r w:rsidRPr="00595990">
        <w:rPr>
          <w:rFonts w:eastAsia="Times New Roman"/>
          <w:color w:val="1D2228"/>
          <w:szCs w:val="24"/>
        </w:rPr>
        <w:t xml:space="preserve">ερευνών αγοράς και </w:t>
      </w:r>
      <w:r>
        <w:rPr>
          <w:rFonts w:eastAsia="Times New Roman"/>
          <w:color w:val="1D2228"/>
          <w:szCs w:val="24"/>
        </w:rPr>
        <w:t>σχεδίων</w:t>
      </w:r>
      <w:r w:rsidRPr="00595990">
        <w:rPr>
          <w:rFonts w:eastAsia="Times New Roman"/>
          <w:color w:val="1D2228"/>
          <w:szCs w:val="24"/>
        </w:rPr>
        <w:t xml:space="preserve"> μάρκετινγκ</w:t>
      </w:r>
      <w:r>
        <w:rPr>
          <w:rFonts w:eastAsia="Times New Roman"/>
          <w:color w:val="1D2228"/>
          <w:szCs w:val="24"/>
        </w:rPr>
        <w:t>, με</w:t>
      </w:r>
      <w:r w:rsidRPr="00595990">
        <w:rPr>
          <w:rFonts w:eastAsia="Times New Roman"/>
          <w:color w:val="1D2228"/>
          <w:szCs w:val="24"/>
        </w:rPr>
        <w:t xml:space="preserve"> αξιοποίηση των ευκαιριών που δημιουργούνται μέσα από τον </w:t>
      </w:r>
      <w:r>
        <w:rPr>
          <w:rFonts w:eastAsia="Times New Roman"/>
          <w:color w:val="1D2228"/>
          <w:szCs w:val="24"/>
        </w:rPr>
        <w:t>αναπτυ</w:t>
      </w:r>
      <w:r w:rsidRPr="00595990">
        <w:rPr>
          <w:rFonts w:eastAsia="Times New Roman"/>
          <w:color w:val="1D2228"/>
          <w:szCs w:val="24"/>
        </w:rPr>
        <w:t xml:space="preserve">ξιακό σχεδιασμό </w:t>
      </w:r>
      <w:r w:rsidRPr="00595990">
        <w:rPr>
          <w:rFonts w:eastAsia="Times New Roman"/>
          <w:color w:val="1D2228"/>
          <w:szCs w:val="24"/>
        </w:rPr>
        <w:lastRenderedPageBreak/>
        <w:t>για τον τουρισμό</w:t>
      </w:r>
      <w:r>
        <w:rPr>
          <w:rFonts w:eastAsia="Times New Roman"/>
          <w:color w:val="1D2228"/>
          <w:szCs w:val="24"/>
        </w:rPr>
        <w:t>,</w:t>
      </w:r>
      <w:r w:rsidRPr="00595990">
        <w:rPr>
          <w:rFonts w:eastAsia="Times New Roman"/>
          <w:color w:val="1D2228"/>
          <w:szCs w:val="24"/>
        </w:rPr>
        <w:t xml:space="preserve"> με προτεραιότητα τη στήριξη των μικρομεσαίων επιχειρήσεων και των επαγγελματιών</w:t>
      </w:r>
      <w:r>
        <w:rPr>
          <w:rFonts w:eastAsia="Times New Roman"/>
          <w:color w:val="1D2228"/>
          <w:szCs w:val="24"/>
        </w:rPr>
        <w:t>,</w:t>
      </w:r>
      <w:r w:rsidRPr="00595990">
        <w:rPr>
          <w:rFonts w:eastAsia="Times New Roman"/>
          <w:color w:val="1D2228"/>
          <w:szCs w:val="24"/>
        </w:rPr>
        <w:t xml:space="preserve"> που αποτελούσαν πάντοτε την ψυχή του ελληνικού τουρισμού</w:t>
      </w:r>
      <w:r>
        <w:rPr>
          <w:rFonts w:eastAsia="Times New Roman"/>
          <w:color w:val="1D2228"/>
          <w:szCs w:val="24"/>
        </w:rPr>
        <w:t>,</w:t>
      </w:r>
      <w:r w:rsidRPr="00595990">
        <w:rPr>
          <w:rFonts w:eastAsia="Times New Roman"/>
          <w:color w:val="1D2228"/>
          <w:szCs w:val="24"/>
        </w:rPr>
        <w:t xml:space="preserve"> με ανάπτυξη όλων των ειδών του θεματικού τουρισμού και των εναλλακτικών μορφώ</w:t>
      </w:r>
      <w:r w:rsidRPr="00595990">
        <w:rPr>
          <w:rFonts w:eastAsia="Times New Roman"/>
          <w:color w:val="1D2228"/>
          <w:szCs w:val="24"/>
        </w:rPr>
        <w:t>ν σε συνδυασμό με την προσπάθεια για τουριστική περίοδο</w:t>
      </w:r>
      <w:r>
        <w:rPr>
          <w:rFonts w:eastAsia="Times New Roman"/>
          <w:color w:val="1D2228"/>
          <w:szCs w:val="24"/>
        </w:rPr>
        <w:t xml:space="preserve"> όλο</w:t>
      </w:r>
      <w:r w:rsidRPr="00595990">
        <w:rPr>
          <w:rFonts w:eastAsia="Times New Roman"/>
          <w:color w:val="1D2228"/>
          <w:szCs w:val="24"/>
        </w:rPr>
        <w:t xml:space="preserve"> το</w:t>
      </w:r>
      <w:r>
        <w:rPr>
          <w:rFonts w:eastAsia="Times New Roman"/>
          <w:color w:val="1D2228"/>
          <w:szCs w:val="24"/>
        </w:rPr>
        <w:t>ν</w:t>
      </w:r>
      <w:r w:rsidRPr="00595990">
        <w:rPr>
          <w:rFonts w:eastAsia="Times New Roman"/>
          <w:color w:val="1D2228"/>
          <w:szCs w:val="24"/>
        </w:rPr>
        <w:t xml:space="preserve"> χρόνο</w:t>
      </w:r>
      <w:r>
        <w:rPr>
          <w:rFonts w:eastAsia="Times New Roman"/>
          <w:color w:val="1D2228"/>
          <w:szCs w:val="24"/>
        </w:rPr>
        <w:t>,</w:t>
      </w:r>
      <w:r w:rsidRPr="00595990">
        <w:rPr>
          <w:rFonts w:eastAsia="Times New Roman"/>
          <w:color w:val="1D2228"/>
          <w:szCs w:val="24"/>
        </w:rPr>
        <w:t xml:space="preserve"> με</w:t>
      </w:r>
      <w:r>
        <w:rPr>
          <w:rFonts w:eastAsia="Times New Roman"/>
          <w:color w:val="1D2228"/>
          <w:szCs w:val="24"/>
        </w:rPr>
        <w:t xml:space="preserve"> τις απαραίτητες συνέργειες με π</w:t>
      </w:r>
      <w:r w:rsidRPr="00595990">
        <w:rPr>
          <w:rFonts w:eastAsia="Times New Roman"/>
          <w:color w:val="1D2228"/>
          <w:szCs w:val="24"/>
        </w:rPr>
        <w:t>εριφέρειες</w:t>
      </w:r>
      <w:r>
        <w:rPr>
          <w:rFonts w:eastAsia="Times New Roman"/>
          <w:color w:val="1D2228"/>
          <w:szCs w:val="24"/>
        </w:rPr>
        <w:t xml:space="preserve">, δήμους και </w:t>
      </w:r>
      <w:r>
        <w:rPr>
          <w:rFonts w:eastAsia="Times New Roman"/>
          <w:color w:val="1D2228"/>
          <w:szCs w:val="24"/>
        </w:rPr>
        <w:t>ε</w:t>
      </w:r>
      <w:r w:rsidRPr="00595990">
        <w:rPr>
          <w:rFonts w:eastAsia="Times New Roman"/>
          <w:color w:val="1D2228"/>
          <w:szCs w:val="24"/>
        </w:rPr>
        <w:t>πιμελητήρια</w:t>
      </w:r>
      <w:r>
        <w:rPr>
          <w:rFonts w:eastAsia="Times New Roman"/>
          <w:color w:val="1D2228"/>
          <w:szCs w:val="24"/>
        </w:rPr>
        <w:t>,</w:t>
      </w:r>
      <w:r w:rsidRPr="00595990">
        <w:rPr>
          <w:rFonts w:eastAsia="Times New Roman"/>
          <w:color w:val="1D2228"/>
          <w:szCs w:val="24"/>
        </w:rPr>
        <w:t xml:space="preserve"> με στόχευση την </w:t>
      </w:r>
      <w:r>
        <w:rPr>
          <w:rFonts w:eastAsia="Times New Roman"/>
          <w:color w:val="1D2228"/>
          <w:szCs w:val="24"/>
        </w:rPr>
        <w:t>ενσωμάτωση σ</w:t>
      </w:r>
      <w:r w:rsidRPr="00595990">
        <w:rPr>
          <w:rFonts w:eastAsia="Times New Roman"/>
          <w:color w:val="1D2228"/>
          <w:szCs w:val="24"/>
        </w:rPr>
        <w:t>το τουρισ</w:t>
      </w:r>
      <w:r>
        <w:rPr>
          <w:rFonts w:eastAsia="Times New Roman"/>
          <w:color w:val="1D2228"/>
          <w:szCs w:val="24"/>
        </w:rPr>
        <w:t>τικό προϊόν τω</w:t>
      </w:r>
      <w:r w:rsidRPr="00595990">
        <w:rPr>
          <w:rFonts w:eastAsia="Times New Roman"/>
          <w:color w:val="1D2228"/>
          <w:szCs w:val="24"/>
        </w:rPr>
        <w:t>ν πολιτιστικ</w:t>
      </w:r>
      <w:r>
        <w:rPr>
          <w:rFonts w:eastAsia="Times New Roman"/>
          <w:color w:val="1D2228"/>
          <w:szCs w:val="24"/>
        </w:rPr>
        <w:t xml:space="preserve">ών </w:t>
      </w:r>
      <w:r w:rsidRPr="00595990">
        <w:rPr>
          <w:rFonts w:eastAsia="Times New Roman"/>
          <w:color w:val="1D2228"/>
          <w:szCs w:val="24"/>
        </w:rPr>
        <w:t>στοιχεί</w:t>
      </w:r>
      <w:r>
        <w:rPr>
          <w:rFonts w:eastAsia="Times New Roman"/>
          <w:color w:val="1D2228"/>
          <w:szCs w:val="24"/>
        </w:rPr>
        <w:t>ων</w:t>
      </w:r>
      <w:r w:rsidRPr="00595990">
        <w:rPr>
          <w:rFonts w:eastAsia="Times New Roman"/>
          <w:color w:val="1D2228"/>
          <w:szCs w:val="24"/>
        </w:rPr>
        <w:t xml:space="preserve"> της κάθε περιοχής</w:t>
      </w:r>
      <w:r>
        <w:rPr>
          <w:rFonts w:eastAsia="Times New Roman"/>
          <w:color w:val="1D2228"/>
          <w:szCs w:val="24"/>
        </w:rPr>
        <w:t>,</w:t>
      </w:r>
      <w:r w:rsidRPr="00595990">
        <w:rPr>
          <w:rFonts w:eastAsia="Times New Roman"/>
          <w:color w:val="1D2228"/>
          <w:szCs w:val="24"/>
        </w:rPr>
        <w:t xml:space="preserve"> με προώθηση του </w:t>
      </w:r>
      <w:proofErr w:type="spellStart"/>
      <w:r w:rsidRPr="00595990">
        <w:rPr>
          <w:rFonts w:eastAsia="Times New Roman"/>
          <w:color w:val="1D2228"/>
          <w:szCs w:val="24"/>
        </w:rPr>
        <w:t>αγροτουρισμού</w:t>
      </w:r>
      <w:proofErr w:type="spellEnd"/>
      <w:r w:rsidRPr="00595990">
        <w:rPr>
          <w:rFonts w:eastAsia="Times New Roman"/>
          <w:color w:val="1D2228"/>
          <w:szCs w:val="24"/>
        </w:rPr>
        <w:t xml:space="preserve"> και τις διασυνδέσεις </w:t>
      </w:r>
      <w:r>
        <w:rPr>
          <w:rFonts w:eastAsia="Times New Roman"/>
          <w:color w:val="1D2228"/>
          <w:szCs w:val="24"/>
        </w:rPr>
        <w:t>της π</w:t>
      </w:r>
      <w:r w:rsidRPr="00595990">
        <w:rPr>
          <w:rFonts w:eastAsia="Times New Roman"/>
          <w:color w:val="1D2228"/>
          <w:szCs w:val="24"/>
        </w:rPr>
        <w:t>ρωτογενούς παραγωγής με τον τουρισμό</w:t>
      </w:r>
      <w:r>
        <w:rPr>
          <w:rFonts w:eastAsia="Times New Roman"/>
          <w:color w:val="1D2228"/>
          <w:szCs w:val="24"/>
        </w:rPr>
        <w:t>,</w:t>
      </w:r>
      <w:r w:rsidRPr="00595990">
        <w:rPr>
          <w:rFonts w:eastAsia="Times New Roman"/>
          <w:color w:val="1D2228"/>
          <w:szCs w:val="24"/>
        </w:rPr>
        <w:t xml:space="preserve"> με </w:t>
      </w:r>
      <w:r>
        <w:rPr>
          <w:rFonts w:eastAsia="Times New Roman"/>
          <w:color w:val="1D2228"/>
          <w:szCs w:val="24"/>
        </w:rPr>
        <w:t xml:space="preserve">άμεση </w:t>
      </w:r>
      <w:r w:rsidRPr="00595990">
        <w:rPr>
          <w:rFonts w:eastAsia="Times New Roman"/>
          <w:color w:val="1D2228"/>
          <w:szCs w:val="24"/>
        </w:rPr>
        <w:t>σύνδεση του τουρισμού με τις ανάγκες του περιβάλλοντος</w:t>
      </w:r>
      <w:r>
        <w:rPr>
          <w:rFonts w:eastAsia="Times New Roman"/>
          <w:color w:val="1D2228"/>
          <w:szCs w:val="24"/>
        </w:rPr>
        <w:t xml:space="preserve">. Αποτελεί έναν από τους </w:t>
      </w:r>
      <w:r w:rsidRPr="00595990">
        <w:rPr>
          <w:rFonts w:eastAsia="Times New Roman"/>
          <w:color w:val="1D2228"/>
          <w:szCs w:val="24"/>
        </w:rPr>
        <w:t>βασικούς πυλώνες της οικονομίας και βασικούς πυλώνες για την κοινωνική συνοχή</w:t>
      </w:r>
      <w:r>
        <w:rPr>
          <w:rFonts w:eastAsia="Times New Roman"/>
          <w:color w:val="1D2228"/>
          <w:szCs w:val="24"/>
        </w:rPr>
        <w:t>.</w:t>
      </w:r>
    </w:p>
    <w:p w14:paraId="6E8196F9"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Τ</w:t>
      </w:r>
      <w:r w:rsidRPr="00595990">
        <w:rPr>
          <w:rFonts w:eastAsia="Times New Roman"/>
          <w:color w:val="1D2228"/>
          <w:szCs w:val="24"/>
        </w:rPr>
        <w:t xml:space="preserve">α θετικά </w:t>
      </w:r>
      <w:r>
        <w:rPr>
          <w:rFonts w:eastAsia="Times New Roman"/>
          <w:color w:val="1D2228"/>
          <w:szCs w:val="24"/>
        </w:rPr>
        <w:t>μ</w:t>
      </w:r>
      <w:r>
        <w:rPr>
          <w:rFonts w:eastAsia="Times New Roman"/>
          <w:color w:val="1D2228"/>
          <w:szCs w:val="24"/>
        </w:rPr>
        <w:t>έτρα που ανακοίνωσε ο Π</w:t>
      </w:r>
      <w:r w:rsidRPr="00595990">
        <w:rPr>
          <w:rFonts w:eastAsia="Times New Roman"/>
          <w:color w:val="1D2228"/>
          <w:szCs w:val="24"/>
        </w:rPr>
        <w:t>ρωθυπουργός τις προηγούμενες ημέρες θα αυξήσουν ακόμα περισσότερο</w:t>
      </w:r>
      <w:r>
        <w:rPr>
          <w:rFonts w:eastAsia="Times New Roman"/>
          <w:color w:val="1D2228"/>
          <w:szCs w:val="24"/>
        </w:rPr>
        <w:t>,</w:t>
      </w:r>
      <w:r w:rsidRPr="00595990">
        <w:rPr>
          <w:rFonts w:eastAsia="Times New Roman"/>
          <w:color w:val="1D2228"/>
          <w:szCs w:val="24"/>
        </w:rPr>
        <w:t xml:space="preserve"> τη δυναμική του τουρισμού</w:t>
      </w:r>
      <w:r>
        <w:rPr>
          <w:rFonts w:eastAsia="Times New Roman"/>
          <w:color w:val="1D2228"/>
          <w:szCs w:val="24"/>
        </w:rPr>
        <w:t xml:space="preserve"> και α</w:t>
      </w:r>
      <w:r w:rsidRPr="00595990">
        <w:rPr>
          <w:rFonts w:eastAsia="Times New Roman"/>
          <w:color w:val="1D2228"/>
          <w:szCs w:val="24"/>
        </w:rPr>
        <w:t>ναφέρο</w:t>
      </w:r>
      <w:r>
        <w:rPr>
          <w:rFonts w:eastAsia="Times New Roman"/>
          <w:color w:val="1D2228"/>
          <w:szCs w:val="24"/>
        </w:rPr>
        <w:t>μαι: Σ</w:t>
      </w:r>
      <w:r w:rsidRPr="00595990">
        <w:rPr>
          <w:rFonts w:eastAsia="Times New Roman"/>
          <w:color w:val="1D2228"/>
          <w:szCs w:val="24"/>
        </w:rPr>
        <w:t>τη μείωση τ</w:t>
      </w:r>
      <w:r>
        <w:rPr>
          <w:rFonts w:eastAsia="Times New Roman"/>
          <w:color w:val="1D2228"/>
          <w:szCs w:val="24"/>
        </w:rPr>
        <w:t xml:space="preserve">ου συντελεστή στα τρόφιμα </w:t>
      </w:r>
      <w:r w:rsidRPr="00595990">
        <w:rPr>
          <w:rFonts w:eastAsia="Times New Roman"/>
          <w:color w:val="1D2228"/>
          <w:szCs w:val="24"/>
        </w:rPr>
        <w:t>και στην εστίαση από 24 σε 13%</w:t>
      </w:r>
      <w:r>
        <w:rPr>
          <w:rFonts w:eastAsia="Times New Roman"/>
          <w:color w:val="1D2228"/>
          <w:szCs w:val="24"/>
        </w:rPr>
        <w:t xml:space="preserve"> και βέβαια </w:t>
      </w:r>
      <w:r w:rsidRPr="00595990">
        <w:rPr>
          <w:rFonts w:eastAsia="Times New Roman"/>
          <w:color w:val="1D2228"/>
          <w:szCs w:val="24"/>
        </w:rPr>
        <w:t>στην εστίαση σε 11% από το 2020</w:t>
      </w:r>
      <w:r>
        <w:rPr>
          <w:rFonts w:eastAsia="Times New Roman"/>
          <w:color w:val="1D2228"/>
          <w:szCs w:val="24"/>
        </w:rPr>
        <w:t>. Α</w:t>
      </w:r>
      <w:r w:rsidRPr="00595990">
        <w:rPr>
          <w:rFonts w:eastAsia="Times New Roman"/>
          <w:color w:val="1D2228"/>
          <w:szCs w:val="24"/>
        </w:rPr>
        <w:t>λλά και στ</w:t>
      </w:r>
      <w:r w:rsidRPr="00595990">
        <w:rPr>
          <w:rFonts w:eastAsia="Times New Roman"/>
          <w:color w:val="1D2228"/>
          <w:szCs w:val="24"/>
        </w:rPr>
        <w:t xml:space="preserve">η μείωση του ΦΠΑ </w:t>
      </w:r>
      <w:r>
        <w:rPr>
          <w:rFonts w:eastAsia="Times New Roman"/>
          <w:color w:val="1D2228"/>
          <w:szCs w:val="24"/>
        </w:rPr>
        <w:t xml:space="preserve">στη διαμονή </w:t>
      </w:r>
      <w:r w:rsidRPr="00595990">
        <w:rPr>
          <w:rFonts w:eastAsia="Times New Roman"/>
          <w:color w:val="1D2228"/>
          <w:szCs w:val="24"/>
        </w:rPr>
        <w:t>από το 13</w:t>
      </w:r>
      <w:r>
        <w:rPr>
          <w:rFonts w:eastAsia="Times New Roman"/>
          <w:color w:val="1D2228"/>
          <w:szCs w:val="24"/>
        </w:rPr>
        <w:t>%</w:t>
      </w:r>
      <w:r w:rsidRPr="00595990">
        <w:rPr>
          <w:rFonts w:eastAsia="Times New Roman"/>
          <w:color w:val="1D2228"/>
          <w:szCs w:val="24"/>
        </w:rPr>
        <w:t xml:space="preserve"> στο 11% από το 2020</w:t>
      </w:r>
      <w:r>
        <w:rPr>
          <w:rFonts w:eastAsia="Times New Roman"/>
          <w:color w:val="1D2228"/>
          <w:szCs w:val="24"/>
        </w:rPr>
        <w:t xml:space="preserve">. </w:t>
      </w:r>
    </w:p>
    <w:p w14:paraId="6E8196FA" w14:textId="77777777" w:rsidR="004B0DF5" w:rsidRDefault="00471FB5">
      <w:pPr>
        <w:spacing w:line="600" w:lineRule="auto"/>
        <w:jc w:val="both"/>
        <w:rPr>
          <w:rFonts w:eastAsia="Times New Roman" w:cs="Times New Roman"/>
          <w:szCs w:val="24"/>
        </w:rPr>
      </w:pPr>
      <w:r>
        <w:rPr>
          <w:rFonts w:eastAsia="Times New Roman" w:cs="Times New Roman"/>
          <w:szCs w:val="24"/>
        </w:rPr>
        <w:lastRenderedPageBreak/>
        <w:t>Και βέβαια, η μείωση του ΦΠΑ στην ενέργεια από το 13% στο 6%. Άμεσα μέτρα μείωσης των φόρων σε κρίσιμους τομείς και για τον τουριστικό κλάδο. Πρόκειται άλλωστε για αιτήματα όλων των φορέων του τ</w:t>
      </w:r>
      <w:r>
        <w:rPr>
          <w:rFonts w:eastAsia="Times New Roman" w:cs="Times New Roman"/>
          <w:szCs w:val="24"/>
        </w:rPr>
        <w:t xml:space="preserve">ουρισμού, τα οποία γίνονται πράξη. Βεβαίως, όμως, ο τουρισμός θα διευκολυνθεί και από τα υπόλοιπα θετικά μέτρα που ανακοινώθηκαν και βελτιώνουν την αγοραστική δύναμη. </w:t>
      </w:r>
    </w:p>
    <w:p w14:paraId="6E8196F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τουρισμός αποτελεί εθνικό αφήγημα. Απαιτεί ενότητα και εθ</w:t>
      </w:r>
      <w:r>
        <w:rPr>
          <w:rFonts w:eastAsia="Times New Roman" w:cs="Times New Roman"/>
          <w:szCs w:val="24"/>
        </w:rPr>
        <w:t>νική συνεννόηση, μακριά από τοξικό, πολωτικό κλίμα που δηλητηριάζει την πολιτική ζωή του τόπου. Μπορεί να προσφέρει οξυγόνο στην ελληνική οικονομία, να συμπαρασύρει και να ενισχύσει άλλους κλάδους της οικονομίας, να συνδεθεί με τις επενδύσεις, να δημιουργή</w:t>
      </w:r>
      <w:r>
        <w:rPr>
          <w:rFonts w:eastAsia="Times New Roman" w:cs="Times New Roman"/>
          <w:szCs w:val="24"/>
        </w:rPr>
        <w:t>σει νέες θέσεις εργασίας, να συμβάλει στη μείωση της ανεργίας, να συνεισφέρει στις τοπικές οικονομίες. Σε αυτή τη δυναμική εστιάζουμε. Αυτή θέλουμε να αναπτύξουμε ακόμη περισσότερο.</w:t>
      </w:r>
    </w:p>
    <w:p w14:paraId="6E8196F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Επειδή αναφέρθηκα στα μέτρα, λίγα λόγια: </w:t>
      </w:r>
    </w:p>
    <w:p w14:paraId="6E8196F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Πρώτα-πρώτα, άκουσα τον Αρχηγό τ</w:t>
      </w:r>
      <w:r>
        <w:rPr>
          <w:rFonts w:eastAsia="Times New Roman" w:cs="Times New Roman"/>
          <w:szCs w:val="24"/>
        </w:rPr>
        <w:t>ης Αξιωματικής Αντιπολίτευσης να μιλάει για τα πρωτογενή πλεονάσματα. Πράγματι, σταθερά και δική μου θέση είναι ότι τα πρωτογενή πλεονάσματα πρέπει να μειωθούν. Το 3,5% είναι υψηλό. Το έχει πει και η Κυβέρνηση. Αλλά στα μέτρα που ανακοίνωσε ο Πρωθυπουργός,</w:t>
      </w:r>
      <w:r>
        <w:rPr>
          <w:rFonts w:eastAsia="Times New Roman" w:cs="Times New Roman"/>
          <w:szCs w:val="24"/>
        </w:rPr>
        <w:t xml:space="preserve"> ανακοίνωσε και ένα σχέδιο, με το οποίο ουσιαστικά θα μπορούμε να επιτυγχάνουμε 2,5% πρωτογενές πλεόνασμα και το 1% να είναι ως ασφάλεια. </w:t>
      </w:r>
    </w:p>
    <w:p w14:paraId="6E8196F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Μάλλον δεν το είδε, μάλλον το ξέχασε ο κ. Μητσοτάκης αυτό, στο οποίο αναφέρθηκε ο κ. Τσίπρας στην ομιλία του. Αναφέρθ</w:t>
      </w:r>
      <w:r>
        <w:rPr>
          <w:rFonts w:eastAsia="Times New Roman" w:cs="Times New Roman"/>
          <w:szCs w:val="24"/>
        </w:rPr>
        <w:t>ηκε στην προοδευτική πολιτική, ξεχνώντας μάλιστα ο κ. Μητσοτάκης με ποιους βρίσκεται στο κόμμα του και ποιοι έχουν πάρει το πάνω χέρι. Και βεβαίως, αναφέρθηκε και στο αφορολόγητο. Εδώ πραγματικά έχω μια απορία: Να προχωρούμε με μονομερείς ενέργειες ή να πρ</w:t>
      </w:r>
      <w:r>
        <w:rPr>
          <w:rFonts w:eastAsia="Times New Roman" w:cs="Times New Roman"/>
          <w:szCs w:val="24"/>
        </w:rPr>
        <w:t xml:space="preserve">οχωρούμε με διαπραγμάτευση, έτσι ώστε να επιτυγχάνουμε τους στόχους στη χώρα μας; Γιατί, αν προχωρούμε με διαπραγμάτευση αποτελεσματική, τότε αυτά που </w:t>
      </w:r>
      <w:r>
        <w:rPr>
          <w:rFonts w:eastAsia="Times New Roman" w:cs="Times New Roman"/>
          <w:szCs w:val="24"/>
        </w:rPr>
        <w:lastRenderedPageBreak/>
        <w:t>ανακοινώθηκαν τις προηγούμενες ημέρες αποτελούν στοιχεία μιας νέας οικονομικής πολιτικής που και τους φόρ</w:t>
      </w:r>
      <w:r>
        <w:rPr>
          <w:rFonts w:eastAsia="Times New Roman" w:cs="Times New Roman"/>
          <w:szCs w:val="24"/>
        </w:rPr>
        <w:t>ους μειώνουν, αλλά και δίνουν ανάσα. Συνεπώς, ναι, βεβαίως και χρειάζεται να μην εφαρμοστεί η μείωση στο αφορολόγητο, αλλά αυτό θα πρέπει να γίνει με την κατάλληλη διαπραγμάτευση την ώρα που πρέπει να γίνει.</w:t>
      </w:r>
    </w:p>
    <w:p w14:paraId="6E8196F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Και επειδή ακούω διάφορες φωνές, τα μέτρα είναι </w:t>
      </w:r>
      <w:r>
        <w:rPr>
          <w:rFonts w:eastAsia="Times New Roman" w:cs="Times New Roman"/>
          <w:szCs w:val="24"/>
        </w:rPr>
        <w:t>μόνιμου χαρακτήρα. Δεν είναι προσωρινού χαρακτήρα. Είναι είτε για το 2019 είτε για το 2020 και αφορούν και αναπτυξιακούς στόχους μέσω και της μείωσης της φορολογίας, αλλά και άμεσους στόχους, όπως είναι το ποσό που θα δοθεί ως δέκατη τρίτη σύνταξη στους αν</w:t>
      </w:r>
      <w:r>
        <w:rPr>
          <w:rFonts w:eastAsia="Times New Roman" w:cs="Times New Roman"/>
          <w:szCs w:val="24"/>
        </w:rPr>
        <w:t>θρώπους και οι οποίοι το χρειάζονται. Γιατί δεν έχω καταλάβει και εδώ την κριτική, η οποία γίνεται. Και βέβαια, για το 2020 η κατάργηση της εισφοράς αλληλεγγύης, η αύξηση στο 150% του συντελεστή της απόσβεσης των επενδύσεων, η επιδότηση των ασφαλιστικών ει</w:t>
      </w:r>
      <w:r>
        <w:rPr>
          <w:rFonts w:eastAsia="Times New Roman" w:cs="Times New Roman"/>
          <w:szCs w:val="24"/>
        </w:rPr>
        <w:t xml:space="preserve">σφορών για τους νέους, οι φορολογικές μειώσεις για τους κατοίκους των νησιών, η μείωση του κόστους για το πετρέλαιο θέρμανσης, για τους συνεταιρισμούς, σταθερή επιδίωξη όσων ασχολούνται </w:t>
      </w:r>
      <w:r>
        <w:rPr>
          <w:rFonts w:eastAsia="Times New Roman" w:cs="Times New Roman"/>
          <w:szCs w:val="24"/>
        </w:rPr>
        <w:lastRenderedPageBreak/>
        <w:t>στον αγροτικό κλάδο, η μείωση των φόρων και η ενίσχυση όσων ασχολούντα</w:t>
      </w:r>
      <w:r>
        <w:rPr>
          <w:rFonts w:eastAsia="Times New Roman" w:cs="Times New Roman"/>
          <w:szCs w:val="24"/>
        </w:rPr>
        <w:t>ι με συλλογικές δράσεις παραγωγής και πολλά άλλα.</w:t>
      </w:r>
    </w:p>
    <w:p w14:paraId="6E81970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Θα μου επιτρέψετε, όμως, τώρα, μετά από την αναφορά μου στον τουρισμό και στην ελληνική οικονομία -διότι όλες αυτές τις μέρες βλέπουμε μια προπαγάνδα και έναν κιτρινισμό που δυστυχώς αναπτύσσεται, και βεβαί</w:t>
      </w:r>
      <w:r>
        <w:rPr>
          <w:rFonts w:eastAsia="Times New Roman" w:cs="Times New Roman"/>
          <w:szCs w:val="24"/>
        </w:rPr>
        <w:t>ως και από χείλη πολιτικών και κυρίως της Αξιωματικής Αντιπολίτευσης- να σας πω τα εξής: Τη Δευτέρα το απόγευμα κατατέθηκε μια πρόταση μομφής. Ο κ. Μητσοτάκης μάλιστα στην ομιλία του είπε: «Δεν είναι εδώ ο νέος Υπουργός Τουρισμού». Και αναφέρθηκε προσωπικά</w:t>
      </w:r>
      <w:r>
        <w:rPr>
          <w:rFonts w:eastAsia="Times New Roman" w:cs="Times New Roman"/>
          <w:szCs w:val="24"/>
        </w:rPr>
        <w:t xml:space="preserve"> με συγκεκριμένους χαρακτηρισμούς στη σύμπλευση των αριστερών προοδευτικών δυνάμεων, την οποία έχουμε αποφασίσει σε όλα τα επίπεδα. Του απάντησα δημοσίως. Αλλά και στο ελληνικό Κοινοβούλιο σήμερα θα του απαντήσω, διότι αναφέρθηκε σε εμένα λέγοντας ότι έχω </w:t>
      </w:r>
      <w:r>
        <w:rPr>
          <w:rFonts w:eastAsia="Times New Roman" w:cs="Times New Roman"/>
          <w:szCs w:val="24"/>
        </w:rPr>
        <w:t xml:space="preserve">αλλάξει τρία κόμματα. </w:t>
      </w:r>
    </w:p>
    <w:p w14:paraId="6E81970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Εγώ είμαι σε ένα κόμμα, κύριε Μητσοτάκη. Είμαι στη Δημοκρατική Αριστερά. Και συνεργάστηκα με το ΠΑΣΟΚ και με το Κίνημα Αλλαγής. Και όταν το ΠΑΣΟΚ και το Κίνημα Αλλαγής αποφάσισε να πάρει οριστικά τον δρόμο προς τα δεξιά και όχι προς </w:t>
      </w:r>
      <w:r>
        <w:rPr>
          <w:rFonts w:eastAsia="Times New Roman" w:cs="Times New Roman"/>
          <w:szCs w:val="24"/>
        </w:rPr>
        <w:t xml:space="preserve">τα αριστερά, όχι προς τον Σάντσεθ, αλλά προς τη στρατηγική σύμπλευση στα δεξιά, συνεργαζόμαστε με τη Ριζοσπαστική Αριστερά. Να σας πω κάτι; Και η συνεργασία αυτών των χώρων είναι η θέση μας, αν </w:t>
      </w:r>
      <w:proofErr w:type="spellStart"/>
      <w:r>
        <w:rPr>
          <w:rFonts w:eastAsia="Times New Roman" w:cs="Times New Roman"/>
          <w:szCs w:val="24"/>
        </w:rPr>
        <w:t>απεμπλέκονται</w:t>
      </w:r>
      <w:proofErr w:type="spellEnd"/>
      <w:r>
        <w:rPr>
          <w:rFonts w:eastAsia="Times New Roman" w:cs="Times New Roman"/>
          <w:szCs w:val="24"/>
        </w:rPr>
        <w:t xml:space="preserve"> από τις δεξιές πολιτικές όλου αυτού του χώρου, τ</w:t>
      </w:r>
      <w:r>
        <w:rPr>
          <w:rFonts w:eastAsia="Times New Roman" w:cs="Times New Roman"/>
          <w:szCs w:val="24"/>
        </w:rPr>
        <w:t>ου όμορου χώρου: σοσιαλδημοκρατία, ανανεωτική αριστερά, ριζοσπαστική αριστερά.</w:t>
      </w:r>
    </w:p>
    <w:p w14:paraId="6E81970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Όταν αναφέρθηκε, όμως, σε τρία κόμματα, προς στιγμήν θεώρησα ότι αναφέρεται στον Αντιπρόεδρο της κυβέρνησής του και στο κόμμα, στο οποίο συμμετείχε, τον Λαϊκό Ορθόδοξο Συναγερμό</w:t>
      </w:r>
      <w:r>
        <w:rPr>
          <w:rFonts w:eastAsia="Times New Roman" w:cs="Times New Roman"/>
          <w:szCs w:val="24"/>
        </w:rPr>
        <w:t xml:space="preserve">, ότι αναφέρεται στον πρώην Πρωθυπουργό με την Πολιτική Άνοιξη, ότι αναφέρεται στη Ντόρα Μπακογιάννη με τη Δημοκρατική Συμμαχία. Αλλά όχι. Αναφερόταν σε εμάς. Βέβαια, την επόμενη μέρα τα πράγματα έγιναν ακόμη χειρότερα για τον Αρχηγό της </w:t>
      </w:r>
      <w:r>
        <w:rPr>
          <w:rFonts w:eastAsia="Times New Roman" w:cs="Times New Roman"/>
          <w:szCs w:val="24"/>
        </w:rPr>
        <w:lastRenderedPageBreak/>
        <w:t>Αξιωματικής Αντιπο</w:t>
      </w:r>
      <w:r>
        <w:rPr>
          <w:rFonts w:eastAsia="Times New Roman" w:cs="Times New Roman"/>
          <w:szCs w:val="24"/>
        </w:rPr>
        <w:t>λίτευσης. Διότι την επόμενη μέρα έκανε την έκτη του μεταγραφή αυτή την περίοδο στη Βουλή με τον κ. Ψαριανό, ο οποίος έχει αλλάξει πέντε κόμματα όλη αυτή την περίοδο: από τον ΣΥΡΙΖΑ στη ΔΗΜΑΡ, στο Ποτάμι, μαζί με το ΚΙΝΑΛ και τώρα στη Νέα Δημοκρατία. Από το</w:t>
      </w:r>
      <w:r>
        <w:rPr>
          <w:rFonts w:eastAsia="Times New Roman" w:cs="Times New Roman"/>
          <w:szCs w:val="24"/>
        </w:rPr>
        <w:t xml:space="preserve">ν ΣΥΡΙΖΑ στη Νέα Δημοκρατία. Όχι στους όμορους χώρους, στους οποίους συμπλέουμε με μια προοδευτική συμμαχία αυτή τη στιγμή για να ηττηθεί η δεξιά, να ηττηθεί η ακροδεξιά, να ηττηθεί ο νεοφιλελευθερισμός σε όλη τη χώρα. </w:t>
      </w:r>
    </w:p>
    <w:p w14:paraId="6E81970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 βεβαίως αναφέρθηκε ο κ. Μητσοτάκ</w:t>
      </w:r>
      <w:r>
        <w:rPr>
          <w:rFonts w:eastAsia="Times New Roman" w:cs="Times New Roman"/>
          <w:szCs w:val="24"/>
        </w:rPr>
        <w:t xml:space="preserve">ης σε </w:t>
      </w:r>
      <w:proofErr w:type="spellStart"/>
      <w:r>
        <w:rPr>
          <w:rFonts w:eastAsia="Times New Roman" w:cs="Times New Roman"/>
          <w:szCs w:val="24"/>
        </w:rPr>
        <w:t>χρονομίσθωση</w:t>
      </w:r>
      <w:proofErr w:type="spellEnd"/>
      <w:r>
        <w:rPr>
          <w:rFonts w:eastAsia="Times New Roman" w:cs="Times New Roman"/>
          <w:szCs w:val="24"/>
        </w:rPr>
        <w:t xml:space="preserve"> Βουλευτών. Τελικά να μας πει τι θέλει. Η </w:t>
      </w:r>
      <w:r>
        <w:rPr>
          <w:rFonts w:eastAsia="Times New Roman" w:cs="Times New Roman"/>
          <w:szCs w:val="24"/>
        </w:rPr>
        <w:t>κ.</w:t>
      </w:r>
      <w:r>
        <w:rPr>
          <w:rFonts w:eastAsia="Times New Roman" w:cs="Times New Roman"/>
          <w:szCs w:val="24"/>
        </w:rPr>
        <w:t xml:space="preserve"> Κουντουρά όταν δεν παραιτείται, γιατί δεν παραιτείται; Η </w:t>
      </w:r>
      <w:r>
        <w:rPr>
          <w:rFonts w:eastAsia="Times New Roman" w:cs="Times New Roman"/>
          <w:szCs w:val="24"/>
        </w:rPr>
        <w:t xml:space="preserve">κ. </w:t>
      </w:r>
      <w:r>
        <w:rPr>
          <w:rFonts w:eastAsia="Times New Roman" w:cs="Times New Roman"/>
          <w:szCs w:val="24"/>
        </w:rPr>
        <w:t xml:space="preserve">Κουντουρά όταν παραιτείται, γιατί παραιτείται; Ο ΣΥΡΙΖΑ όταν κάνει συγκυβέρνηση με τους ΑΝΕΛ, γιατί με τους ΑΝΕΛ; </w:t>
      </w:r>
      <w:r>
        <w:rPr>
          <w:rFonts w:eastAsia="Times New Roman" w:cs="Times New Roman"/>
          <w:szCs w:val="24"/>
        </w:rPr>
        <w:t>Αυτό λέγαμε όλοι μα</w:t>
      </w:r>
      <w:r>
        <w:rPr>
          <w:rFonts w:eastAsia="Times New Roman" w:cs="Times New Roman"/>
          <w:szCs w:val="24"/>
        </w:rPr>
        <w:t>ς. Αλλά ό</w:t>
      </w:r>
      <w:r>
        <w:rPr>
          <w:rFonts w:eastAsia="Times New Roman" w:cs="Times New Roman"/>
          <w:szCs w:val="24"/>
        </w:rPr>
        <w:t xml:space="preserve">ταν κάνει ο Συνασπισμός της Ριζοσπαστικής Αριστεράς με τη Δημοκρατική Αριστερά στον χώρο της </w:t>
      </w:r>
      <w:r>
        <w:rPr>
          <w:rFonts w:eastAsia="Times New Roman" w:cs="Times New Roman"/>
          <w:szCs w:val="24"/>
        </w:rPr>
        <w:t>Αριστεράς</w:t>
      </w:r>
      <w:r>
        <w:rPr>
          <w:rFonts w:eastAsia="Times New Roman" w:cs="Times New Roman"/>
          <w:szCs w:val="24"/>
        </w:rPr>
        <w:t xml:space="preserve">, γιατί στον χώρο της </w:t>
      </w:r>
      <w:r>
        <w:rPr>
          <w:rFonts w:eastAsia="Times New Roman" w:cs="Times New Roman"/>
          <w:szCs w:val="24"/>
        </w:rPr>
        <w:t>Αριστεράς</w:t>
      </w:r>
      <w:r>
        <w:rPr>
          <w:rFonts w:eastAsia="Times New Roman" w:cs="Times New Roman"/>
          <w:szCs w:val="24"/>
        </w:rPr>
        <w:t xml:space="preserve">; Να μας πει τι θέλει, επιτέλους! </w:t>
      </w:r>
    </w:p>
    <w:p w14:paraId="6E819704" w14:textId="77777777" w:rsidR="004B0DF5" w:rsidRDefault="00471FB5">
      <w:pPr>
        <w:spacing w:line="600" w:lineRule="auto"/>
        <w:ind w:firstLine="720"/>
        <w:jc w:val="both"/>
        <w:rPr>
          <w:rFonts w:eastAsia="Times New Roman" w:cs="Times New Roman"/>
          <w:szCs w:val="24"/>
        </w:rPr>
      </w:pPr>
      <w:r w:rsidRPr="0005466B">
        <w:rPr>
          <w:rFonts w:eastAsia="Times New Roman" w:cs="Times New Roman"/>
          <w:b/>
          <w:szCs w:val="24"/>
        </w:rPr>
        <w:lastRenderedPageBreak/>
        <w:t>ΑΝΔΡΕΑΣ ΛΟΒΕΡΔΟΣ</w:t>
      </w:r>
      <w:r>
        <w:rPr>
          <w:rFonts w:eastAsia="Times New Roman" w:cs="Times New Roman"/>
          <w:szCs w:val="24"/>
        </w:rPr>
        <w:t>: Εσείς γιατί μας παιδεύατε τέσσερα χρόνια;</w:t>
      </w:r>
    </w:p>
    <w:p w14:paraId="6E819705" w14:textId="77777777" w:rsidR="004B0DF5" w:rsidRDefault="00471FB5">
      <w:pPr>
        <w:spacing w:line="600" w:lineRule="auto"/>
        <w:ind w:firstLine="720"/>
        <w:jc w:val="both"/>
        <w:rPr>
          <w:rFonts w:eastAsia="Times New Roman" w:cs="Times New Roman"/>
          <w:szCs w:val="24"/>
        </w:rPr>
      </w:pPr>
      <w:r w:rsidRPr="0005466B">
        <w:rPr>
          <w:rFonts w:eastAsia="Times New Roman" w:cs="Times New Roman"/>
          <w:b/>
          <w:szCs w:val="24"/>
        </w:rPr>
        <w:t xml:space="preserve">ΑΘΑΝΑΣΙΟΣ ΘΕΟΧΑΡΟΠΟΥΛΟΣ (Υπουργός Τουρισμού): </w:t>
      </w:r>
      <w:r>
        <w:rPr>
          <w:rFonts w:eastAsia="Times New Roman" w:cs="Times New Roman"/>
          <w:szCs w:val="24"/>
        </w:rPr>
        <w:t xml:space="preserve">Θα έχετε τον χρόνο να απαντήσετε. </w:t>
      </w:r>
    </w:p>
    <w:p w14:paraId="6E81970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σπίτι του κρεμασμένου δεν μιλάνε για σχοινί. Την ώρα που αναφέρομαι στη Νέα Δημοκρατία, αντιδρά το Κίνημα Αλλαγής</w:t>
      </w:r>
      <w:r>
        <w:rPr>
          <w:rFonts w:eastAsia="Times New Roman" w:cs="Times New Roman"/>
          <w:szCs w:val="24"/>
        </w:rPr>
        <w:t>!</w:t>
      </w:r>
      <w:r>
        <w:rPr>
          <w:rFonts w:eastAsia="Times New Roman" w:cs="Times New Roman"/>
          <w:szCs w:val="24"/>
        </w:rPr>
        <w:t xml:space="preserve"> Και επειδή αναφέρθηκε στη </w:t>
      </w:r>
      <w:proofErr w:type="spellStart"/>
      <w:r>
        <w:rPr>
          <w:rFonts w:eastAsia="Times New Roman" w:cs="Times New Roman"/>
          <w:szCs w:val="24"/>
        </w:rPr>
        <w:t>χρονομίσθωση</w:t>
      </w:r>
      <w:proofErr w:type="spellEnd"/>
      <w:r>
        <w:rPr>
          <w:rFonts w:eastAsia="Times New Roman" w:cs="Times New Roman"/>
          <w:szCs w:val="24"/>
        </w:rPr>
        <w:t xml:space="preserve"> ο Αρχηγός της Αξι</w:t>
      </w:r>
      <w:r>
        <w:rPr>
          <w:rFonts w:eastAsia="Times New Roman" w:cs="Times New Roman"/>
          <w:szCs w:val="24"/>
        </w:rPr>
        <w:t xml:space="preserve">ωματικής Αντιπολίτευσης, να πω ότι έχει υπογραφεί συμβόλαιο μακροχρόνιο με τη διαπλοκή. Και μάλιστα, έχει γίνει και </w:t>
      </w:r>
      <w:proofErr w:type="spellStart"/>
      <w:r>
        <w:rPr>
          <w:rFonts w:eastAsia="Times New Roman" w:cs="Times New Roman"/>
          <w:szCs w:val="24"/>
        </w:rPr>
        <w:t>επινοικίαση</w:t>
      </w:r>
      <w:proofErr w:type="spellEnd"/>
      <w:r>
        <w:rPr>
          <w:rFonts w:eastAsia="Times New Roman" w:cs="Times New Roman"/>
          <w:szCs w:val="24"/>
        </w:rPr>
        <w:t xml:space="preserve"> στη συνέχεια του κόμματος της Νέας Δημοκρατίας στον Άδωνι Γεωργιάδη. Αυτό είναι στην πραγματικότητα αυτό που συμβαίνει όλη αυτή </w:t>
      </w:r>
      <w:r>
        <w:rPr>
          <w:rFonts w:eastAsia="Times New Roman" w:cs="Times New Roman"/>
          <w:szCs w:val="24"/>
        </w:rPr>
        <w:t xml:space="preserve">την περίοδο. </w:t>
      </w:r>
    </w:p>
    <w:p w14:paraId="6E81970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Σε μια οποιαδήποτε χώρα, που δεν έχει χαθεί η κοινή λογική, η συμπόρευση δύο κομμάτων της </w:t>
      </w:r>
      <w:proofErr w:type="spellStart"/>
      <w:r>
        <w:rPr>
          <w:rFonts w:eastAsia="Times New Roman" w:cs="Times New Roman"/>
          <w:szCs w:val="24"/>
        </w:rPr>
        <w:t>αριστεράς</w:t>
      </w:r>
      <w:proofErr w:type="spellEnd"/>
      <w:r>
        <w:rPr>
          <w:rFonts w:eastAsia="Times New Roman" w:cs="Times New Roman"/>
          <w:szCs w:val="24"/>
        </w:rPr>
        <w:t>, του Συνασπισμού της Ριζοσπαστικής Αριστεράς και της Δημοκρατικής Αριστεράς, όχι μόνο δεν θα έπρεπε να αποτελεί έκπληξη, αλλά αναμενόμενη εξέλ</w:t>
      </w:r>
      <w:r>
        <w:rPr>
          <w:rFonts w:eastAsia="Times New Roman" w:cs="Times New Roman"/>
          <w:szCs w:val="24"/>
        </w:rPr>
        <w:t xml:space="preserve">ιξη. Πόσο </w:t>
      </w:r>
      <w:r>
        <w:rPr>
          <w:rFonts w:eastAsia="Times New Roman" w:cs="Times New Roman"/>
          <w:szCs w:val="24"/>
        </w:rPr>
        <w:t>δε</w:t>
      </w:r>
      <w:r>
        <w:rPr>
          <w:rFonts w:eastAsia="Times New Roman" w:cs="Times New Roman"/>
          <w:szCs w:val="24"/>
        </w:rPr>
        <w:t xml:space="preserve"> μάλλον που στο νέο πολιτικό περιβάλλον η διαχωριστική γραμμή </w:t>
      </w:r>
      <w:proofErr w:type="spellStart"/>
      <w:r>
        <w:rPr>
          <w:rFonts w:eastAsia="Times New Roman" w:cs="Times New Roman"/>
          <w:szCs w:val="24"/>
        </w:rPr>
        <w:lastRenderedPageBreak/>
        <w:t>αριστεράς</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δεξιάς είναι ακόμη πιο ξεκάθαρη. Καθορίζει τις πολιτικές συγκλίσεις εδώ που βρισκόμαστε σήμερα. Με τον ΣΥΡΙΖΑ έχουμε ψηφίσει από κοινού εδώ μέσα στη Βουλή προοδευτικές λύ</w:t>
      </w:r>
      <w:r>
        <w:rPr>
          <w:rFonts w:eastAsia="Times New Roman" w:cs="Times New Roman"/>
          <w:szCs w:val="24"/>
        </w:rPr>
        <w:t>σεις σε όλα τα κορυφαία ζητήματα πολιτικής. Ψηφίσαμε από κοινού την απλή αναλογική, όταν Νέα Δημοκρατία και Δημοκρατική Συμπαράταξη εκείνη τη στιγμή δεν την ψήφιζαν. Ψηφίσαμε τα νομοσχέδια που αφορούσαν τα ανθρώπινα δικαιώματα, τη μη περικοπή συντάξεων, το</w:t>
      </w:r>
      <w:r>
        <w:rPr>
          <w:rFonts w:eastAsia="Times New Roman" w:cs="Times New Roman"/>
          <w:szCs w:val="24"/>
        </w:rPr>
        <w:t xml:space="preserve"> κοινωνικό μέρισμα, τη διεύρυνση κοινωνικών δικαιωμάτων, την αναθεώρηση του άρθρου 3 για τη θρησκευτική ουδετερότητα προς τον απαραίτητο, βέβαια, διαχωρισμό των σχέσεων Εκκλησίας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Κράτους. Και βέβαια, τη Συμφωνία των Πρεσπών, την ώρα που άλλες πολιτικές δ</w:t>
      </w:r>
      <w:r>
        <w:rPr>
          <w:rFonts w:eastAsia="Times New Roman" w:cs="Times New Roman"/>
          <w:szCs w:val="24"/>
        </w:rPr>
        <w:t xml:space="preserve">υνάμεις που </w:t>
      </w:r>
      <w:proofErr w:type="spellStart"/>
      <w:r>
        <w:rPr>
          <w:rFonts w:eastAsia="Times New Roman" w:cs="Times New Roman"/>
          <w:szCs w:val="24"/>
        </w:rPr>
        <w:t>αυτοπροσδιορίζονται</w:t>
      </w:r>
      <w:proofErr w:type="spellEnd"/>
      <w:r>
        <w:rPr>
          <w:rFonts w:eastAsia="Times New Roman" w:cs="Times New Roman"/>
          <w:szCs w:val="24"/>
        </w:rPr>
        <w:t xml:space="preserve"> ως προοδευτικές φλερτάρουν συστηματικά με </w:t>
      </w:r>
      <w:proofErr w:type="spellStart"/>
      <w:r>
        <w:rPr>
          <w:rFonts w:eastAsia="Times New Roman" w:cs="Times New Roman"/>
          <w:szCs w:val="24"/>
        </w:rPr>
        <w:t>νεοσυντηρητικές</w:t>
      </w:r>
      <w:proofErr w:type="spellEnd"/>
      <w:r>
        <w:rPr>
          <w:rFonts w:eastAsia="Times New Roman" w:cs="Times New Roman"/>
          <w:szCs w:val="24"/>
        </w:rPr>
        <w:t xml:space="preserve"> και εσωστρεφείς αντιλήψεις. </w:t>
      </w:r>
    </w:p>
    <w:p w14:paraId="6E81970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 άκουσα και εδώ, στον δημόσιο διάλογο, διάφορα περί συναλλαγών, λέει.</w:t>
      </w:r>
      <w:r>
        <w:rPr>
          <w:rFonts w:eastAsia="Times New Roman" w:cs="Times New Roman"/>
          <w:szCs w:val="24"/>
        </w:rPr>
        <w:t xml:space="preserve"> </w:t>
      </w:r>
      <w:r>
        <w:rPr>
          <w:rFonts w:eastAsia="Times New Roman" w:cs="Times New Roman"/>
          <w:szCs w:val="24"/>
        </w:rPr>
        <w:t xml:space="preserve">Κυρίες και κύριοι Βουλευτές, τη δική μας θέση προσωπικά και στη </w:t>
      </w:r>
      <w:r>
        <w:rPr>
          <w:rFonts w:eastAsia="Times New Roman" w:cs="Times New Roman"/>
          <w:szCs w:val="24"/>
        </w:rPr>
        <w:t xml:space="preserve">Δημοκρατική Αριστερά δεν την έχουμε αλλάξει ποτέ για το </w:t>
      </w:r>
      <w:r>
        <w:rPr>
          <w:rFonts w:eastAsia="Times New Roman" w:cs="Times New Roman"/>
          <w:szCs w:val="24"/>
        </w:rPr>
        <w:t>μακεδονικό</w:t>
      </w:r>
      <w:r>
        <w:rPr>
          <w:rFonts w:eastAsia="Times New Roman" w:cs="Times New Roman"/>
          <w:szCs w:val="24"/>
        </w:rPr>
        <w:t xml:space="preserve">. Είναι </w:t>
      </w:r>
      <w:r>
        <w:rPr>
          <w:rFonts w:eastAsia="Times New Roman" w:cs="Times New Roman"/>
          <w:szCs w:val="24"/>
        </w:rPr>
        <w:lastRenderedPageBreak/>
        <w:t xml:space="preserve">σταθερή. Το ξέρουν όλοι στην ελληνική κοινωνία επί τόσα χρόνια. Γι’ αυτό μας κάνουν κριτική, για τη θέση μας υπέρ της επίλυσης του </w:t>
      </w:r>
      <w:r>
        <w:rPr>
          <w:rFonts w:eastAsia="Times New Roman" w:cs="Times New Roman"/>
          <w:szCs w:val="24"/>
        </w:rPr>
        <w:t xml:space="preserve">μακεδονικού </w:t>
      </w:r>
      <w:r>
        <w:rPr>
          <w:rFonts w:eastAsia="Times New Roman" w:cs="Times New Roman"/>
          <w:szCs w:val="24"/>
        </w:rPr>
        <w:t xml:space="preserve">στο πλαίσιο αυτής της λύσης. </w:t>
      </w:r>
      <w:r>
        <w:rPr>
          <w:rFonts w:eastAsia="Times New Roman" w:cs="Times New Roman"/>
          <w:szCs w:val="24"/>
        </w:rPr>
        <w:t>Αυτά τα</w:t>
      </w:r>
      <w:r>
        <w:rPr>
          <w:rFonts w:eastAsia="Times New Roman" w:cs="Times New Roman"/>
          <w:szCs w:val="24"/>
        </w:rPr>
        <w:t xml:space="preserve"> επ</w:t>
      </w:r>
      <w:r>
        <w:rPr>
          <w:rFonts w:eastAsia="Times New Roman" w:cs="Times New Roman"/>
          <w:szCs w:val="24"/>
        </w:rPr>
        <w:t xml:space="preserve">ιχειρήματα θα έπρεπε να τα πείτε σε όσους Βουλευτές έχουν αλλάξει τη θέση τους αυτή τη στιγμή κι έχουν προσχωρήσει στη Νέα Δημοκρατία, ενώ βέβαια είχαν μια διαφορετική θέση όλα αυτά τα χρόνια. </w:t>
      </w:r>
    </w:p>
    <w:p w14:paraId="6E81970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Σε κάθε χώρα πάντως το στοίχημα το ποιες, πώς και με ποια συμμ</w:t>
      </w:r>
      <w:r>
        <w:rPr>
          <w:rFonts w:eastAsia="Times New Roman" w:cs="Times New Roman"/>
          <w:szCs w:val="24"/>
        </w:rPr>
        <w:t xml:space="preserve">αχία δυνάμεις θα εκφράσουν την πλειοψηφία του προοδευτικού χώρου είναι ανοιχτό. Στη χώρα μας η απάντηση με τις τελευταίες εξελίξεις, το άνοιγμα του Αλέξη Τσίπρα στην Προοδευτική Συμμαχία και η οριστική </w:t>
      </w:r>
      <w:r>
        <w:rPr>
          <w:rFonts w:eastAsia="Times New Roman" w:cs="Times New Roman"/>
          <w:szCs w:val="24"/>
        </w:rPr>
        <w:t xml:space="preserve">σύμπλευση </w:t>
      </w:r>
      <w:r>
        <w:rPr>
          <w:rFonts w:eastAsia="Times New Roman" w:cs="Times New Roman"/>
          <w:szCs w:val="24"/>
        </w:rPr>
        <w:t xml:space="preserve">του Κινήματος Αλλαγής με τη Νέα Δημοκρατία, </w:t>
      </w:r>
      <w:r>
        <w:rPr>
          <w:rFonts w:eastAsia="Times New Roman" w:cs="Times New Roman"/>
          <w:szCs w:val="24"/>
        </w:rPr>
        <w:t>έχει δοθεί. Η πλειοψηφία των προοδευτικών πολιτών θα απαντήσει στις επόμενες εκλογές με το σχήμα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Προοδευτική Συμμαχία.</w:t>
      </w:r>
    </w:p>
    <w:p w14:paraId="6E81970A" w14:textId="77777777" w:rsidR="004B0DF5" w:rsidRDefault="00471FB5">
      <w:pPr>
        <w:tabs>
          <w:tab w:val="left" w:pos="1905"/>
        </w:tabs>
        <w:spacing w:line="600" w:lineRule="auto"/>
        <w:ind w:firstLine="720"/>
        <w:jc w:val="both"/>
        <w:rPr>
          <w:rFonts w:eastAsia="Times New Roman" w:cs="Times New Roman"/>
          <w:szCs w:val="24"/>
        </w:rPr>
      </w:pPr>
      <w:r w:rsidRPr="00356D26">
        <w:rPr>
          <w:rFonts w:eastAsia="Times New Roman" w:cs="Times New Roman"/>
          <w:szCs w:val="24"/>
        </w:rPr>
        <w:lastRenderedPageBreak/>
        <w:t xml:space="preserve">Από την πλευρά </w:t>
      </w:r>
      <w:r>
        <w:rPr>
          <w:rFonts w:eastAsia="Times New Roman" w:cs="Times New Roman"/>
          <w:szCs w:val="24"/>
        </w:rPr>
        <w:t>μας,</w:t>
      </w:r>
      <w:r w:rsidRPr="00356D26">
        <w:rPr>
          <w:rFonts w:eastAsia="Times New Roman" w:cs="Times New Roman"/>
          <w:szCs w:val="24"/>
        </w:rPr>
        <w:t xml:space="preserve"> επιλέξαμε να μ</w:t>
      </w:r>
      <w:r>
        <w:rPr>
          <w:rFonts w:eastAsia="Times New Roman" w:cs="Times New Roman"/>
          <w:szCs w:val="24"/>
        </w:rPr>
        <w:t>είνουμε σταθεροί στο δρόμο της α</w:t>
      </w:r>
      <w:r w:rsidRPr="00356D26">
        <w:rPr>
          <w:rFonts w:eastAsia="Times New Roman" w:cs="Times New Roman"/>
          <w:szCs w:val="24"/>
        </w:rPr>
        <w:t xml:space="preserve">νασυγκρότησης </w:t>
      </w:r>
      <w:r>
        <w:rPr>
          <w:rFonts w:eastAsia="Times New Roman" w:cs="Times New Roman"/>
          <w:szCs w:val="24"/>
        </w:rPr>
        <w:t>της π</w:t>
      </w:r>
      <w:r w:rsidRPr="00356D26">
        <w:rPr>
          <w:rFonts w:eastAsia="Times New Roman" w:cs="Times New Roman"/>
          <w:szCs w:val="24"/>
        </w:rPr>
        <w:t>ροοδευτικής παράταξης</w:t>
      </w:r>
      <w:r>
        <w:rPr>
          <w:rFonts w:eastAsia="Times New Roman" w:cs="Times New Roman"/>
          <w:szCs w:val="24"/>
        </w:rPr>
        <w:t>.</w:t>
      </w:r>
      <w:r w:rsidRPr="00356D26">
        <w:rPr>
          <w:rFonts w:eastAsia="Times New Roman" w:cs="Times New Roman"/>
          <w:szCs w:val="24"/>
        </w:rPr>
        <w:t xml:space="preserve"> Δυστυχώς</w:t>
      </w:r>
      <w:r>
        <w:rPr>
          <w:rFonts w:eastAsia="Times New Roman" w:cs="Times New Roman"/>
          <w:szCs w:val="24"/>
        </w:rPr>
        <w:t>,</w:t>
      </w:r>
      <w:r w:rsidRPr="00356D26">
        <w:rPr>
          <w:rFonts w:eastAsia="Times New Roman" w:cs="Times New Roman"/>
          <w:szCs w:val="24"/>
        </w:rPr>
        <w:t xml:space="preserve"> το Κίνημα </w:t>
      </w:r>
      <w:r w:rsidRPr="00356D26">
        <w:rPr>
          <w:rFonts w:eastAsia="Times New Roman" w:cs="Times New Roman"/>
          <w:szCs w:val="24"/>
        </w:rPr>
        <w:t>Αλλαγής όχι μόνο αρνείται να συμβάλει σε αυτή την κρίσιμη για τη χώρα μ</w:t>
      </w:r>
      <w:r>
        <w:rPr>
          <w:rFonts w:eastAsia="Times New Roman" w:cs="Times New Roman"/>
          <w:szCs w:val="24"/>
        </w:rPr>
        <w:t xml:space="preserve">ας στιγμή αλλά και για όλη την </w:t>
      </w:r>
      <w:proofErr w:type="spellStart"/>
      <w:r>
        <w:rPr>
          <w:rFonts w:eastAsia="Times New Roman" w:cs="Times New Roman"/>
          <w:szCs w:val="24"/>
        </w:rPr>
        <w:t>ε</w:t>
      </w:r>
      <w:r w:rsidRPr="00356D26">
        <w:rPr>
          <w:rFonts w:eastAsia="Times New Roman" w:cs="Times New Roman"/>
          <w:szCs w:val="24"/>
        </w:rPr>
        <w:t>υρώπη</w:t>
      </w:r>
      <w:proofErr w:type="spellEnd"/>
      <w:r>
        <w:rPr>
          <w:rFonts w:eastAsia="Times New Roman" w:cs="Times New Roman"/>
          <w:szCs w:val="24"/>
        </w:rPr>
        <w:t>, αλ</w:t>
      </w:r>
      <w:r w:rsidRPr="00356D26">
        <w:rPr>
          <w:rFonts w:eastAsia="Times New Roman" w:cs="Times New Roman"/>
          <w:szCs w:val="24"/>
        </w:rPr>
        <w:t>λά με μία βαθιά ανιστόρητη θέση θέτει τη στρατηγική ήττα της Αριστεράς ως προτεραιότητα</w:t>
      </w:r>
      <w:r>
        <w:rPr>
          <w:rFonts w:eastAsia="Times New Roman" w:cs="Times New Roman"/>
          <w:szCs w:val="24"/>
        </w:rPr>
        <w:t>, δ</w:t>
      </w:r>
      <w:r w:rsidRPr="00356D26">
        <w:rPr>
          <w:rFonts w:eastAsia="Times New Roman" w:cs="Times New Roman"/>
          <w:szCs w:val="24"/>
        </w:rPr>
        <w:t>ηλαδή τη στρατηγική νίκη της Δεξιάς</w:t>
      </w:r>
      <w:r>
        <w:rPr>
          <w:rFonts w:eastAsia="Times New Roman" w:cs="Times New Roman"/>
          <w:szCs w:val="24"/>
        </w:rPr>
        <w:t>,</w:t>
      </w:r>
      <w:r w:rsidRPr="00356D26">
        <w:rPr>
          <w:rFonts w:eastAsia="Times New Roman" w:cs="Times New Roman"/>
          <w:szCs w:val="24"/>
        </w:rPr>
        <w:t xml:space="preserve"> ουσιαστικά εμμέσω</w:t>
      </w:r>
      <w:r w:rsidRPr="00356D26">
        <w:rPr>
          <w:rFonts w:eastAsia="Times New Roman" w:cs="Times New Roman"/>
          <w:szCs w:val="24"/>
        </w:rPr>
        <w:t>ς</w:t>
      </w:r>
      <w:r>
        <w:rPr>
          <w:rFonts w:eastAsia="Times New Roman" w:cs="Times New Roman"/>
          <w:szCs w:val="24"/>
        </w:rPr>
        <w:t>, ως</w:t>
      </w:r>
      <w:r w:rsidRPr="00356D26">
        <w:rPr>
          <w:rFonts w:eastAsia="Times New Roman" w:cs="Times New Roman"/>
          <w:szCs w:val="24"/>
        </w:rPr>
        <w:t xml:space="preserve"> </w:t>
      </w:r>
      <w:r>
        <w:rPr>
          <w:rFonts w:eastAsia="Times New Roman" w:cs="Times New Roman"/>
          <w:szCs w:val="24"/>
        </w:rPr>
        <w:t>στόχο.</w:t>
      </w:r>
      <w:r w:rsidRPr="00356D26">
        <w:rPr>
          <w:rFonts w:eastAsia="Times New Roman" w:cs="Times New Roman"/>
          <w:szCs w:val="24"/>
        </w:rPr>
        <w:t xml:space="preserve"> Εξελίχθηκε σε ένα περίκλειστο κόμμα μακριά από τους προσανατολισμούς ακόμα και της ίδιας </w:t>
      </w:r>
      <w:r>
        <w:rPr>
          <w:rFonts w:eastAsia="Times New Roman" w:cs="Times New Roman"/>
          <w:szCs w:val="24"/>
        </w:rPr>
        <w:t xml:space="preserve">της </w:t>
      </w:r>
      <w:r>
        <w:rPr>
          <w:rFonts w:eastAsia="Times New Roman" w:cs="Times New Roman"/>
          <w:szCs w:val="24"/>
        </w:rPr>
        <w:t xml:space="preserve">ευρωπαϊκής </w:t>
      </w:r>
      <w:r>
        <w:rPr>
          <w:rFonts w:eastAsia="Times New Roman" w:cs="Times New Roman"/>
          <w:szCs w:val="24"/>
        </w:rPr>
        <w:t>Σοσιαλδ</w:t>
      </w:r>
      <w:r w:rsidRPr="00356D26">
        <w:rPr>
          <w:rFonts w:eastAsia="Times New Roman" w:cs="Times New Roman"/>
          <w:szCs w:val="24"/>
        </w:rPr>
        <w:t>ημοκρατίας</w:t>
      </w:r>
      <w:r>
        <w:rPr>
          <w:rFonts w:eastAsia="Times New Roman" w:cs="Times New Roman"/>
          <w:szCs w:val="24"/>
        </w:rPr>
        <w:t>.</w:t>
      </w:r>
      <w:r w:rsidRPr="00356D26">
        <w:rPr>
          <w:rFonts w:eastAsia="Times New Roman" w:cs="Times New Roman"/>
          <w:szCs w:val="24"/>
        </w:rPr>
        <w:t xml:space="preserve"> Έχει επιλέξει οριστικά τη στρατηγική συμπόρευση με τη </w:t>
      </w:r>
      <w:r>
        <w:rPr>
          <w:rFonts w:eastAsia="Times New Roman" w:cs="Times New Roman"/>
          <w:szCs w:val="24"/>
        </w:rPr>
        <w:t>Δ</w:t>
      </w:r>
      <w:r w:rsidRPr="00356D26">
        <w:rPr>
          <w:rFonts w:eastAsia="Times New Roman" w:cs="Times New Roman"/>
          <w:szCs w:val="24"/>
        </w:rPr>
        <w:t>εξιά</w:t>
      </w:r>
      <w:r>
        <w:rPr>
          <w:rFonts w:eastAsia="Times New Roman" w:cs="Times New Roman"/>
          <w:szCs w:val="24"/>
        </w:rPr>
        <w:t>,</w:t>
      </w:r>
      <w:r w:rsidRPr="00356D26">
        <w:rPr>
          <w:rFonts w:eastAsia="Times New Roman" w:cs="Times New Roman"/>
          <w:szCs w:val="24"/>
        </w:rPr>
        <w:t xml:space="preserve"> τη Νέα Δημοκρατία</w:t>
      </w:r>
      <w:r>
        <w:rPr>
          <w:rFonts w:eastAsia="Times New Roman" w:cs="Times New Roman"/>
          <w:szCs w:val="24"/>
        </w:rPr>
        <w:t>,</w:t>
      </w:r>
      <w:r w:rsidRPr="00356D26">
        <w:rPr>
          <w:rFonts w:eastAsia="Times New Roman" w:cs="Times New Roman"/>
          <w:szCs w:val="24"/>
        </w:rPr>
        <w:t xml:space="preserve"> </w:t>
      </w:r>
      <w:r>
        <w:rPr>
          <w:rFonts w:eastAsia="Times New Roman" w:cs="Times New Roman"/>
          <w:szCs w:val="24"/>
        </w:rPr>
        <w:t>κ</w:t>
      </w:r>
      <w:r w:rsidRPr="00356D26">
        <w:rPr>
          <w:rFonts w:eastAsia="Times New Roman" w:cs="Times New Roman"/>
          <w:szCs w:val="24"/>
        </w:rPr>
        <w:t>αι το γεγονός αυτό</w:t>
      </w:r>
      <w:r>
        <w:rPr>
          <w:rFonts w:eastAsia="Times New Roman" w:cs="Times New Roman"/>
          <w:szCs w:val="24"/>
        </w:rPr>
        <w:t>,</w:t>
      </w:r>
      <w:r w:rsidRPr="00356D26">
        <w:rPr>
          <w:rFonts w:eastAsia="Times New Roman" w:cs="Times New Roman"/>
          <w:szCs w:val="24"/>
        </w:rPr>
        <w:t xml:space="preserve"> όπως σας είπα ήδη</w:t>
      </w:r>
      <w:r>
        <w:rPr>
          <w:rFonts w:eastAsia="Times New Roman" w:cs="Times New Roman"/>
          <w:szCs w:val="24"/>
        </w:rPr>
        <w:t>,</w:t>
      </w:r>
      <w:r w:rsidRPr="00356D26">
        <w:rPr>
          <w:rFonts w:eastAsia="Times New Roman" w:cs="Times New Roman"/>
          <w:szCs w:val="24"/>
        </w:rPr>
        <w:t xml:space="preserve"> αποδεικνύεται από όλα τα κορυφαία ζητήματα πολιτικής</w:t>
      </w:r>
      <w:r>
        <w:rPr>
          <w:rFonts w:eastAsia="Times New Roman" w:cs="Times New Roman"/>
          <w:szCs w:val="24"/>
        </w:rPr>
        <w:t>.</w:t>
      </w:r>
      <w:r w:rsidRPr="00356D26">
        <w:rPr>
          <w:rFonts w:eastAsia="Times New Roman" w:cs="Times New Roman"/>
          <w:szCs w:val="24"/>
        </w:rPr>
        <w:t xml:space="preserve"> Η Νέα Δημοκρατία δυστυχώς για τη χώρα διολισθαί</w:t>
      </w:r>
      <w:r>
        <w:rPr>
          <w:rFonts w:eastAsia="Times New Roman" w:cs="Times New Roman"/>
          <w:szCs w:val="24"/>
        </w:rPr>
        <w:t>νει σε όλο και πιο σκληρές δεξιέ</w:t>
      </w:r>
      <w:r w:rsidRPr="00356D26">
        <w:rPr>
          <w:rFonts w:eastAsia="Times New Roman" w:cs="Times New Roman"/>
          <w:szCs w:val="24"/>
        </w:rPr>
        <w:t>ς απόψεις</w:t>
      </w:r>
      <w:r>
        <w:rPr>
          <w:rFonts w:eastAsia="Times New Roman" w:cs="Times New Roman"/>
          <w:szCs w:val="24"/>
        </w:rPr>
        <w:t>,</w:t>
      </w:r>
      <w:r w:rsidRPr="00356D26">
        <w:rPr>
          <w:rFonts w:eastAsia="Times New Roman" w:cs="Times New Roman"/>
          <w:szCs w:val="24"/>
        </w:rPr>
        <w:t xml:space="preserve"> τόσο στα εθνικά θέματα όσο και σε θέματα οικονομίας</w:t>
      </w:r>
      <w:r>
        <w:rPr>
          <w:rFonts w:eastAsia="Times New Roman" w:cs="Times New Roman"/>
          <w:szCs w:val="24"/>
        </w:rPr>
        <w:t>,</w:t>
      </w:r>
      <w:r w:rsidRPr="00356D26">
        <w:rPr>
          <w:rFonts w:eastAsia="Times New Roman" w:cs="Times New Roman"/>
          <w:szCs w:val="24"/>
        </w:rPr>
        <w:t xml:space="preserve"> λειτουργίας του κράτους και ανθρωπίνων δικαιωμάτων</w:t>
      </w:r>
      <w:r>
        <w:rPr>
          <w:rFonts w:eastAsia="Times New Roman" w:cs="Times New Roman"/>
          <w:szCs w:val="24"/>
        </w:rPr>
        <w:t>.</w:t>
      </w:r>
      <w:r w:rsidRPr="00356D26">
        <w:rPr>
          <w:rFonts w:eastAsia="Times New Roman" w:cs="Times New Roman"/>
          <w:szCs w:val="24"/>
        </w:rPr>
        <w:t xml:space="preserve"> </w:t>
      </w:r>
    </w:p>
    <w:p w14:paraId="6E81970B" w14:textId="77777777" w:rsidR="004B0DF5" w:rsidRDefault="00471FB5">
      <w:pPr>
        <w:tabs>
          <w:tab w:val="left" w:pos="1905"/>
        </w:tabs>
        <w:spacing w:line="600" w:lineRule="auto"/>
        <w:ind w:firstLine="720"/>
        <w:jc w:val="both"/>
        <w:rPr>
          <w:rFonts w:eastAsia="Times New Roman" w:cs="Times New Roman"/>
          <w:szCs w:val="24"/>
        </w:rPr>
      </w:pPr>
      <w:r w:rsidRPr="00356D26">
        <w:rPr>
          <w:rFonts w:eastAsia="Times New Roman" w:cs="Times New Roman"/>
          <w:szCs w:val="24"/>
        </w:rPr>
        <w:lastRenderedPageBreak/>
        <w:t>Η απά</w:t>
      </w:r>
      <w:r w:rsidRPr="00356D26">
        <w:rPr>
          <w:rFonts w:eastAsia="Times New Roman" w:cs="Times New Roman"/>
          <w:szCs w:val="24"/>
        </w:rPr>
        <w:t>ντ</w:t>
      </w:r>
      <w:r>
        <w:rPr>
          <w:rFonts w:eastAsia="Times New Roman" w:cs="Times New Roman"/>
          <w:szCs w:val="24"/>
        </w:rPr>
        <w:t>ηση των αριστερών προοδευτικών δ</w:t>
      </w:r>
      <w:r w:rsidRPr="00356D26">
        <w:rPr>
          <w:rFonts w:eastAsia="Times New Roman" w:cs="Times New Roman"/>
          <w:szCs w:val="24"/>
        </w:rPr>
        <w:t>υνάμεων οφείλει να είναι άμεση και αποτελεσματική</w:t>
      </w:r>
      <w:r>
        <w:rPr>
          <w:rFonts w:eastAsia="Times New Roman" w:cs="Times New Roman"/>
          <w:szCs w:val="24"/>
        </w:rPr>
        <w:t>, με μια ισχυρή π</w:t>
      </w:r>
      <w:r w:rsidRPr="00356D26">
        <w:rPr>
          <w:rFonts w:eastAsia="Times New Roman" w:cs="Times New Roman"/>
          <w:szCs w:val="24"/>
        </w:rPr>
        <w:t>ροοδευτική συμμαχία απέναντι στο</w:t>
      </w:r>
      <w:r>
        <w:rPr>
          <w:rFonts w:eastAsia="Times New Roman" w:cs="Times New Roman"/>
          <w:szCs w:val="24"/>
        </w:rPr>
        <w:t>ν</w:t>
      </w:r>
      <w:r w:rsidRPr="00356D26">
        <w:rPr>
          <w:rFonts w:eastAsia="Times New Roman" w:cs="Times New Roman"/>
          <w:szCs w:val="24"/>
        </w:rPr>
        <w:t xml:space="preserve"> νεοφιλελευθερισμό και την ακροδεξιά</w:t>
      </w:r>
      <w:r>
        <w:rPr>
          <w:rFonts w:eastAsia="Times New Roman" w:cs="Times New Roman"/>
          <w:szCs w:val="24"/>
        </w:rPr>
        <w:t xml:space="preserve">, απέναντι στις συντηρητικές </w:t>
      </w:r>
      <w:r w:rsidRPr="00356D26">
        <w:rPr>
          <w:rFonts w:eastAsia="Times New Roman" w:cs="Times New Roman"/>
          <w:szCs w:val="24"/>
        </w:rPr>
        <w:t>δυνάμεις</w:t>
      </w:r>
      <w:r>
        <w:rPr>
          <w:rFonts w:eastAsia="Times New Roman" w:cs="Times New Roman"/>
          <w:szCs w:val="24"/>
        </w:rPr>
        <w:t>,</w:t>
      </w:r>
      <w:r w:rsidRPr="00356D26">
        <w:rPr>
          <w:rFonts w:eastAsia="Times New Roman" w:cs="Times New Roman"/>
          <w:szCs w:val="24"/>
        </w:rPr>
        <w:t xml:space="preserve"> με προώθηση πολιτικών ενίσχυσης της κοινωνικής δ</w:t>
      </w:r>
      <w:r w:rsidRPr="00356D26">
        <w:rPr>
          <w:rFonts w:eastAsia="Times New Roman" w:cs="Times New Roman"/>
          <w:szCs w:val="24"/>
        </w:rPr>
        <w:t>ικαιοσύνης</w:t>
      </w:r>
      <w:r>
        <w:rPr>
          <w:rFonts w:eastAsia="Times New Roman" w:cs="Times New Roman"/>
          <w:szCs w:val="24"/>
        </w:rPr>
        <w:t>,</w:t>
      </w:r>
      <w:r w:rsidRPr="00356D26">
        <w:rPr>
          <w:rFonts w:eastAsia="Times New Roman" w:cs="Times New Roman"/>
          <w:szCs w:val="24"/>
        </w:rPr>
        <w:t xml:space="preserve"> των εργασιακών δικαιωμάτων</w:t>
      </w:r>
      <w:r>
        <w:rPr>
          <w:rFonts w:eastAsia="Times New Roman" w:cs="Times New Roman"/>
          <w:szCs w:val="24"/>
        </w:rPr>
        <w:t>,</w:t>
      </w:r>
      <w:r w:rsidRPr="00356D26">
        <w:rPr>
          <w:rFonts w:eastAsia="Times New Roman" w:cs="Times New Roman"/>
          <w:szCs w:val="24"/>
        </w:rPr>
        <w:t xml:space="preserve"> ανασυγκρότηση του κοινωνικού κράτους</w:t>
      </w:r>
      <w:r>
        <w:rPr>
          <w:rFonts w:eastAsia="Times New Roman" w:cs="Times New Roman"/>
          <w:szCs w:val="24"/>
        </w:rPr>
        <w:t>.</w:t>
      </w:r>
      <w:r w:rsidRPr="00356D26">
        <w:rPr>
          <w:rFonts w:eastAsia="Times New Roman" w:cs="Times New Roman"/>
          <w:szCs w:val="24"/>
        </w:rPr>
        <w:t xml:space="preserve"> Στο πλαίσιο αυτό</w:t>
      </w:r>
      <w:r>
        <w:rPr>
          <w:rFonts w:eastAsia="Times New Roman" w:cs="Times New Roman"/>
          <w:szCs w:val="24"/>
        </w:rPr>
        <w:t>,</w:t>
      </w:r>
      <w:r w:rsidRPr="00356D26">
        <w:rPr>
          <w:rFonts w:eastAsia="Times New Roman" w:cs="Times New Roman"/>
          <w:szCs w:val="24"/>
        </w:rPr>
        <w:t xml:space="preserve"> η συμπόρευση </w:t>
      </w:r>
      <w:r>
        <w:rPr>
          <w:rFonts w:eastAsia="Times New Roman" w:cs="Times New Roman"/>
          <w:szCs w:val="24"/>
        </w:rPr>
        <w:t>των προοδευτικών και αριστερών δ</w:t>
      </w:r>
      <w:r w:rsidRPr="00356D26">
        <w:rPr>
          <w:rFonts w:eastAsia="Times New Roman" w:cs="Times New Roman"/>
          <w:szCs w:val="24"/>
        </w:rPr>
        <w:t>υνάμεων του τόπου είναι γεγονός</w:t>
      </w:r>
      <w:r>
        <w:rPr>
          <w:rFonts w:eastAsia="Times New Roman" w:cs="Times New Roman"/>
          <w:szCs w:val="24"/>
        </w:rPr>
        <w:t>.</w:t>
      </w:r>
      <w:r w:rsidRPr="00356D26">
        <w:rPr>
          <w:rFonts w:eastAsia="Times New Roman" w:cs="Times New Roman"/>
          <w:szCs w:val="24"/>
        </w:rPr>
        <w:t xml:space="preserve"> Σηματοδοτεί την αποφασιστικότητα όλων μας να προωθηθεί από δω και στο εξής </w:t>
      </w:r>
      <w:r>
        <w:rPr>
          <w:rFonts w:eastAsia="Times New Roman" w:cs="Times New Roman"/>
          <w:szCs w:val="24"/>
        </w:rPr>
        <w:t>η π</w:t>
      </w:r>
      <w:r w:rsidRPr="00356D26">
        <w:rPr>
          <w:rFonts w:eastAsia="Times New Roman" w:cs="Times New Roman"/>
          <w:szCs w:val="24"/>
        </w:rPr>
        <w:t>ροοδ</w:t>
      </w:r>
      <w:r w:rsidRPr="00356D26">
        <w:rPr>
          <w:rFonts w:eastAsia="Times New Roman" w:cs="Times New Roman"/>
          <w:szCs w:val="24"/>
        </w:rPr>
        <w:t>ευτική συμμαχία σε όλα τα επίπεδα</w:t>
      </w:r>
      <w:r>
        <w:rPr>
          <w:rFonts w:eastAsia="Times New Roman" w:cs="Times New Roman"/>
          <w:szCs w:val="24"/>
        </w:rPr>
        <w:t>, και στο π</w:t>
      </w:r>
      <w:r w:rsidRPr="00356D26">
        <w:rPr>
          <w:rFonts w:eastAsia="Times New Roman" w:cs="Times New Roman"/>
          <w:szCs w:val="24"/>
        </w:rPr>
        <w:t>εδίο της εφαρμοσμένης πολιτικής</w:t>
      </w:r>
      <w:r>
        <w:rPr>
          <w:rFonts w:eastAsia="Times New Roman" w:cs="Times New Roman"/>
          <w:szCs w:val="24"/>
        </w:rPr>
        <w:t>,</w:t>
      </w:r>
      <w:r w:rsidRPr="00356D26">
        <w:rPr>
          <w:rFonts w:eastAsia="Times New Roman" w:cs="Times New Roman"/>
          <w:szCs w:val="24"/>
        </w:rPr>
        <w:t xml:space="preserve"> και κυρίως</w:t>
      </w:r>
      <w:r>
        <w:rPr>
          <w:rFonts w:eastAsia="Times New Roman" w:cs="Times New Roman"/>
          <w:szCs w:val="24"/>
        </w:rPr>
        <w:t xml:space="preserve"> την προσήλωση όλων μας σε μία προοδευτική συμμαχία των δ</w:t>
      </w:r>
      <w:r w:rsidRPr="00356D26">
        <w:rPr>
          <w:rFonts w:eastAsia="Times New Roman" w:cs="Times New Roman"/>
          <w:szCs w:val="24"/>
        </w:rPr>
        <w:t>υνάμεων της Αριστεράς</w:t>
      </w:r>
      <w:r>
        <w:rPr>
          <w:rFonts w:eastAsia="Times New Roman" w:cs="Times New Roman"/>
          <w:szCs w:val="24"/>
        </w:rPr>
        <w:t>,</w:t>
      </w:r>
      <w:r w:rsidRPr="00356D26">
        <w:rPr>
          <w:rFonts w:eastAsia="Times New Roman" w:cs="Times New Roman"/>
          <w:szCs w:val="24"/>
        </w:rPr>
        <w:t xml:space="preserve"> της </w:t>
      </w:r>
      <w:r>
        <w:rPr>
          <w:rFonts w:eastAsia="Times New Roman" w:cs="Times New Roman"/>
          <w:szCs w:val="24"/>
        </w:rPr>
        <w:t xml:space="preserve">Σοσιαλδημοκρατίας </w:t>
      </w:r>
      <w:r>
        <w:rPr>
          <w:rFonts w:eastAsia="Times New Roman" w:cs="Times New Roman"/>
          <w:szCs w:val="24"/>
        </w:rPr>
        <w:t>που απεγκλωβίζε</w:t>
      </w:r>
      <w:r w:rsidRPr="00356D26">
        <w:rPr>
          <w:rFonts w:eastAsia="Times New Roman" w:cs="Times New Roman"/>
          <w:szCs w:val="24"/>
        </w:rPr>
        <w:t>ται από συντηρητικές πολιτικές</w:t>
      </w:r>
      <w:r>
        <w:rPr>
          <w:rFonts w:eastAsia="Times New Roman" w:cs="Times New Roman"/>
          <w:szCs w:val="24"/>
        </w:rPr>
        <w:t>,</w:t>
      </w:r>
      <w:r w:rsidRPr="00356D26">
        <w:rPr>
          <w:rFonts w:eastAsia="Times New Roman" w:cs="Times New Roman"/>
          <w:szCs w:val="24"/>
        </w:rPr>
        <w:t xml:space="preserve"> της πολιτικής οικολο</w:t>
      </w:r>
      <w:r w:rsidRPr="00356D26">
        <w:rPr>
          <w:rFonts w:eastAsia="Times New Roman" w:cs="Times New Roman"/>
          <w:szCs w:val="24"/>
        </w:rPr>
        <w:t>γίας</w:t>
      </w:r>
      <w:r>
        <w:rPr>
          <w:rFonts w:eastAsia="Times New Roman" w:cs="Times New Roman"/>
          <w:szCs w:val="24"/>
        </w:rPr>
        <w:t>.</w:t>
      </w:r>
      <w:r w:rsidRPr="00356D26">
        <w:rPr>
          <w:rFonts w:eastAsia="Times New Roman" w:cs="Times New Roman"/>
          <w:szCs w:val="24"/>
        </w:rPr>
        <w:t xml:space="preserve"> </w:t>
      </w:r>
    </w:p>
    <w:p w14:paraId="6E81970C" w14:textId="77777777" w:rsidR="004B0DF5" w:rsidRDefault="00471FB5">
      <w:pPr>
        <w:tabs>
          <w:tab w:val="left" w:pos="1905"/>
        </w:tabs>
        <w:spacing w:line="600" w:lineRule="auto"/>
        <w:ind w:firstLine="720"/>
        <w:jc w:val="both"/>
        <w:rPr>
          <w:rFonts w:eastAsia="Times New Roman" w:cs="Times New Roman"/>
          <w:szCs w:val="24"/>
        </w:rPr>
      </w:pPr>
      <w:r w:rsidRPr="00356D26">
        <w:rPr>
          <w:rFonts w:eastAsia="Times New Roman" w:cs="Times New Roman"/>
          <w:szCs w:val="24"/>
        </w:rPr>
        <w:t>Τα όσα έχουν διαδραματιστεί το τελευταίο χρονικό διάστημα στη χώρα μας με την</w:t>
      </w:r>
      <w:r>
        <w:rPr>
          <w:rFonts w:eastAsia="Times New Roman" w:cs="Times New Roman"/>
          <w:szCs w:val="24"/>
        </w:rPr>
        <w:t xml:space="preserve"> έξαρση ενός νέου </w:t>
      </w:r>
      <w:proofErr w:type="spellStart"/>
      <w:r>
        <w:rPr>
          <w:rFonts w:eastAsia="Times New Roman" w:cs="Times New Roman"/>
          <w:szCs w:val="24"/>
        </w:rPr>
        <w:t>εθνολαϊκισμού</w:t>
      </w:r>
      <w:proofErr w:type="spellEnd"/>
      <w:r w:rsidRPr="00356D26">
        <w:rPr>
          <w:rFonts w:eastAsia="Times New Roman" w:cs="Times New Roman"/>
          <w:szCs w:val="24"/>
        </w:rPr>
        <w:t xml:space="preserve"> έφεραν στο προσκήνιο με τον πιο έντονο τρόπο τις διαχωριστικές γραμμές μεταξύ προόδου και συντήρησης</w:t>
      </w:r>
      <w:r>
        <w:rPr>
          <w:rFonts w:eastAsia="Times New Roman" w:cs="Times New Roman"/>
          <w:szCs w:val="24"/>
        </w:rPr>
        <w:t>.</w:t>
      </w:r>
      <w:r w:rsidRPr="00356D26">
        <w:rPr>
          <w:rFonts w:eastAsia="Times New Roman" w:cs="Times New Roman"/>
          <w:szCs w:val="24"/>
        </w:rPr>
        <w:t xml:space="preserve"> </w:t>
      </w:r>
      <w:r w:rsidRPr="00356D26">
        <w:rPr>
          <w:rFonts w:eastAsia="Times New Roman" w:cs="Times New Roman"/>
          <w:szCs w:val="24"/>
        </w:rPr>
        <w:lastRenderedPageBreak/>
        <w:t>Ταυτοχρόνως</w:t>
      </w:r>
      <w:r>
        <w:rPr>
          <w:rFonts w:eastAsia="Times New Roman" w:cs="Times New Roman"/>
          <w:szCs w:val="24"/>
        </w:rPr>
        <w:t>,</w:t>
      </w:r>
      <w:r w:rsidRPr="00356D26">
        <w:rPr>
          <w:rFonts w:eastAsia="Times New Roman" w:cs="Times New Roman"/>
          <w:szCs w:val="24"/>
        </w:rPr>
        <w:t xml:space="preserve"> </w:t>
      </w:r>
      <w:r>
        <w:rPr>
          <w:rFonts w:eastAsia="Times New Roman" w:cs="Times New Roman"/>
          <w:szCs w:val="24"/>
        </w:rPr>
        <w:t>η</w:t>
      </w:r>
      <w:r w:rsidRPr="00356D26">
        <w:rPr>
          <w:rFonts w:eastAsia="Times New Roman" w:cs="Times New Roman"/>
          <w:szCs w:val="24"/>
        </w:rPr>
        <w:t xml:space="preserve"> αποχώρηση των ΑΝΕΛ και </w:t>
      </w:r>
      <w:r w:rsidRPr="00356D26">
        <w:rPr>
          <w:rFonts w:eastAsia="Times New Roman" w:cs="Times New Roman"/>
          <w:szCs w:val="24"/>
        </w:rPr>
        <w:t>του Πά</w:t>
      </w:r>
      <w:r>
        <w:rPr>
          <w:rFonts w:eastAsia="Times New Roman" w:cs="Times New Roman"/>
          <w:szCs w:val="24"/>
        </w:rPr>
        <w:t>νου Καμμένου από την Κυβέρνηση άνοιξε το δρόμο για μία κ</w:t>
      </w:r>
      <w:r w:rsidRPr="00356D26">
        <w:rPr>
          <w:rFonts w:eastAsia="Times New Roman" w:cs="Times New Roman"/>
          <w:szCs w:val="24"/>
        </w:rPr>
        <w:t>υβέρνηση</w:t>
      </w:r>
      <w:r>
        <w:rPr>
          <w:rFonts w:eastAsia="Times New Roman" w:cs="Times New Roman"/>
          <w:szCs w:val="24"/>
        </w:rPr>
        <w:t xml:space="preserve"> της</w:t>
      </w:r>
      <w:r w:rsidRPr="00356D26">
        <w:rPr>
          <w:rFonts w:eastAsia="Times New Roman" w:cs="Times New Roman"/>
          <w:szCs w:val="24"/>
        </w:rPr>
        <w:t xml:space="preserve"> Αριστεράς</w:t>
      </w:r>
      <w:r>
        <w:rPr>
          <w:rFonts w:eastAsia="Times New Roman" w:cs="Times New Roman"/>
          <w:szCs w:val="24"/>
        </w:rPr>
        <w:t>,</w:t>
      </w:r>
      <w:r w:rsidRPr="00356D26">
        <w:rPr>
          <w:rFonts w:eastAsia="Times New Roman" w:cs="Times New Roman"/>
          <w:szCs w:val="24"/>
        </w:rPr>
        <w:t xml:space="preserve"> χωρίς αλλοιώσεις φυσιογνωμίας σε βασικά θέματα όπως τα ανθρώπινα δικαιώματα και τα ζητήματα της εξωτερικής πολιτικής</w:t>
      </w:r>
      <w:r>
        <w:rPr>
          <w:rFonts w:eastAsia="Times New Roman" w:cs="Times New Roman"/>
          <w:szCs w:val="24"/>
        </w:rPr>
        <w:t>.</w:t>
      </w:r>
      <w:r w:rsidRPr="00356D26">
        <w:rPr>
          <w:rFonts w:eastAsia="Times New Roman" w:cs="Times New Roman"/>
          <w:szCs w:val="24"/>
        </w:rPr>
        <w:t xml:space="preserve"> Τα παραπάνω βέβαια</w:t>
      </w:r>
      <w:r>
        <w:rPr>
          <w:rFonts w:eastAsia="Times New Roman" w:cs="Times New Roman"/>
          <w:szCs w:val="24"/>
        </w:rPr>
        <w:t>,</w:t>
      </w:r>
      <w:r w:rsidRPr="00356D26">
        <w:rPr>
          <w:rFonts w:eastAsia="Times New Roman" w:cs="Times New Roman"/>
          <w:szCs w:val="24"/>
        </w:rPr>
        <w:t xml:space="preserve"> μαζί με την </w:t>
      </w:r>
      <w:r>
        <w:rPr>
          <w:rFonts w:eastAsia="Times New Roman" w:cs="Times New Roman"/>
          <w:szCs w:val="24"/>
        </w:rPr>
        <w:t>κ</w:t>
      </w:r>
      <w:r w:rsidRPr="00356D26">
        <w:rPr>
          <w:rFonts w:eastAsia="Times New Roman" w:cs="Times New Roman"/>
          <w:szCs w:val="24"/>
        </w:rPr>
        <w:t xml:space="preserve">οινή μας βούληση </w:t>
      </w:r>
      <w:r w:rsidRPr="00356D26">
        <w:rPr>
          <w:rFonts w:eastAsia="Times New Roman" w:cs="Times New Roman"/>
          <w:szCs w:val="24"/>
        </w:rPr>
        <w:t>για την προώ</w:t>
      </w:r>
      <w:r>
        <w:rPr>
          <w:rFonts w:eastAsia="Times New Roman" w:cs="Times New Roman"/>
          <w:szCs w:val="24"/>
        </w:rPr>
        <w:t>θηση μιας ενωτικής διαδικασίας π</w:t>
      </w:r>
      <w:r w:rsidRPr="00356D26">
        <w:rPr>
          <w:rFonts w:eastAsia="Times New Roman" w:cs="Times New Roman"/>
          <w:szCs w:val="24"/>
        </w:rPr>
        <w:t xml:space="preserve">ροοδευτικής </w:t>
      </w:r>
      <w:r>
        <w:rPr>
          <w:rFonts w:eastAsia="Times New Roman" w:cs="Times New Roman"/>
          <w:szCs w:val="24"/>
        </w:rPr>
        <w:t>συμ</w:t>
      </w:r>
      <w:r w:rsidRPr="00356D26">
        <w:rPr>
          <w:rFonts w:eastAsia="Times New Roman" w:cs="Times New Roman"/>
          <w:szCs w:val="24"/>
        </w:rPr>
        <w:t>παράταξης</w:t>
      </w:r>
      <w:r>
        <w:rPr>
          <w:rFonts w:eastAsia="Times New Roman" w:cs="Times New Roman"/>
          <w:szCs w:val="24"/>
        </w:rPr>
        <w:t>,</w:t>
      </w:r>
      <w:r w:rsidRPr="00356D26">
        <w:rPr>
          <w:rFonts w:eastAsia="Times New Roman" w:cs="Times New Roman"/>
          <w:szCs w:val="24"/>
        </w:rPr>
        <w:t xml:space="preserve"> για να ηττηθεί η συντηρητική Δεξιά και </w:t>
      </w:r>
      <w:r>
        <w:rPr>
          <w:rFonts w:eastAsia="Times New Roman" w:cs="Times New Roman"/>
          <w:szCs w:val="24"/>
        </w:rPr>
        <w:t xml:space="preserve">η </w:t>
      </w:r>
      <w:r w:rsidRPr="00356D26">
        <w:rPr>
          <w:rFonts w:eastAsia="Times New Roman" w:cs="Times New Roman"/>
          <w:szCs w:val="24"/>
        </w:rPr>
        <w:t xml:space="preserve">Ακροδεξιά έθεσαν τις βάσεις μιας ευρύτερης </w:t>
      </w:r>
      <w:r>
        <w:rPr>
          <w:rFonts w:eastAsia="Times New Roman" w:cs="Times New Roman"/>
          <w:szCs w:val="24"/>
        </w:rPr>
        <w:t>συμπόρευσης</w:t>
      </w:r>
      <w:r w:rsidRPr="00356D26">
        <w:rPr>
          <w:rFonts w:eastAsia="Times New Roman" w:cs="Times New Roman"/>
          <w:szCs w:val="24"/>
        </w:rPr>
        <w:t xml:space="preserve"> σήμερα προοδευτι</w:t>
      </w:r>
      <w:r>
        <w:rPr>
          <w:rFonts w:eastAsia="Times New Roman" w:cs="Times New Roman"/>
          <w:szCs w:val="24"/>
        </w:rPr>
        <w:t>κών δ</w:t>
      </w:r>
      <w:r w:rsidRPr="00356D26">
        <w:rPr>
          <w:rFonts w:eastAsia="Times New Roman" w:cs="Times New Roman"/>
          <w:szCs w:val="24"/>
        </w:rPr>
        <w:t>υνάμεων</w:t>
      </w:r>
      <w:r>
        <w:rPr>
          <w:rFonts w:eastAsia="Times New Roman" w:cs="Times New Roman"/>
          <w:szCs w:val="24"/>
        </w:rPr>
        <w:t>.</w:t>
      </w:r>
      <w:r w:rsidRPr="00356D26">
        <w:rPr>
          <w:rFonts w:eastAsia="Times New Roman" w:cs="Times New Roman"/>
          <w:szCs w:val="24"/>
        </w:rPr>
        <w:t xml:space="preserve"> Γιατί</w:t>
      </w:r>
      <w:r>
        <w:rPr>
          <w:rFonts w:eastAsia="Times New Roman" w:cs="Times New Roman"/>
          <w:szCs w:val="24"/>
        </w:rPr>
        <w:t>,</w:t>
      </w:r>
      <w:r w:rsidRPr="00356D26">
        <w:rPr>
          <w:rFonts w:eastAsia="Times New Roman" w:cs="Times New Roman"/>
          <w:szCs w:val="24"/>
        </w:rPr>
        <w:t xml:space="preserve"> για να βγει η χώρα από την κρίση</w:t>
      </w:r>
      <w:r>
        <w:rPr>
          <w:rFonts w:eastAsia="Times New Roman" w:cs="Times New Roman"/>
          <w:szCs w:val="24"/>
        </w:rPr>
        <w:t>,</w:t>
      </w:r>
      <w:r w:rsidRPr="00356D26">
        <w:rPr>
          <w:rFonts w:eastAsia="Times New Roman" w:cs="Times New Roman"/>
          <w:szCs w:val="24"/>
        </w:rPr>
        <w:t xml:space="preserve"> χρειάζονται πολλά ν</w:t>
      </w:r>
      <w:r w:rsidRPr="00356D26">
        <w:rPr>
          <w:rFonts w:eastAsia="Times New Roman" w:cs="Times New Roman"/>
          <w:szCs w:val="24"/>
        </w:rPr>
        <w:t>α γίνουν ακόμα και κυρί</w:t>
      </w:r>
      <w:r>
        <w:rPr>
          <w:rFonts w:eastAsia="Times New Roman" w:cs="Times New Roman"/>
          <w:szCs w:val="24"/>
        </w:rPr>
        <w:t>ως να προωθηθεί μία πραγματικά π</w:t>
      </w:r>
      <w:r w:rsidRPr="00356D26">
        <w:rPr>
          <w:rFonts w:eastAsia="Times New Roman" w:cs="Times New Roman"/>
          <w:szCs w:val="24"/>
        </w:rPr>
        <w:t xml:space="preserve">ροοδευτική ατζέντα σε όλους τους τομείς </w:t>
      </w:r>
      <w:r>
        <w:rPr>
          <w:rFonts w:eastAsia="Times New Roman" w:cs="Times New Roman"/>
          <w:szCs w:val="24"/>
        </w:rPr>
        <w:t xml:space="preserve">της </w:t>
      </w:r>
      <w:r w:rsidRPr="00356D26">
        <w:rPr>
          <w:rFonts w:eastAsia="Times New Roman" w:cs="Times New Roman"/>
          <w:szCs w:val="24"/>
        </w:rPr>
        <w:t>πολιτικής</w:t>
      </w:r>
      <w:r>
        <w:rPr>
          <w:rFonts w:eastAsia="Times New Roman" w:cs="Times New Roman"/>
          <w:szCs w:val="24"/>
        </w:rPr>
        <w:t>.</w:t>
      </w:r>
      <w:r w:rsidRPr="00356D26">
        <w:rPr>
          <w:rFonts w:eastAsia="Times New Roman" w:cs="Times New Roman"/>
          <w:szCs w:val="24"/>
        </w:rPr>
        <w:t xml:space="preserve"> </w:t>
      </w:r>
    </w:p>
    <w:p w14:paraId="6E81970D" w14:textId="77777777" w:rsidR="004B0DF5" w:rsidRDefault="00471FB5">
      <w:pPr>
        <w:tabs>
          <w:tab w:val="left" w:pos="1905"/>
        </w:tabs>
        <w:spacing w:line="600" w:lineRule="auto"/>
        <w:ind w:firstLine="720"/>
        <w:jc w:val="both"/>
        <w:rPr>
          <w:rFonts w:eastAsia="Times New Roman" w:cs="Times New Roman"/>
          <w:szCs w:val="24"/>
        </w:rPr>
      </w:pPr>
      <w:r>
        <w:rPr>
          <w:rFonts w:eastAsia="Times New Roman" w:cs="Times New Roman"/>
          <w:szCs w:val="24"/>
        </w:rPr>
        <w:t>Γι’</w:t>
      </w:r>
      <w:r w:rsidRPr="00356D26">
        <w:rPr>
          <w:rFonts w:eastAsia="Times New Roman" w:cs="Times New Roman"/>
          <w:szCs w:val="24"/>
        </w:rPr>
        <w:t xml:space="preserve"> </w:t>
      </w:r>
      <w:r>
        <w:rPr>
          <w:rFonts w:eastAsia="Times New Roman" w:cs="Times New Roman"/>
          <w:szCs w:val="24"/>
        </w:rPr>
        <w:t>αυτό αναλαμβάνουμε</w:t>
      </w:r>
      <w:r w:rsidRPr="00356D26">
        <w:rPr>
          <w:rFonts w:eastAsia="Times New Roman" w:cs="Times New Roman"/>
          <w:szCs w:val="24"/>
        </w:rPr>
        <w:t xml:space="preserve"> ευθύνες στα δύσκολα</w:t>
      </w:r>
      <w:r>
        <w:rPr>
          <w:rFonts w:eastAsia="Times New Roman" w:cs="Times New Roman"/>
          <w:szCs w:val="24"/>
        </w:rPr>
        <w:t>.</w:t>
      </w:r>
      <w:r w:rsidRPr="00356D26">
        <w:rPr>
          <w:rFonts w:eastAsia="Times New Roman" w:cs="Times New Roman"/>
          <w:szCs w:val="24"/>
        </w:rPr>
        <w:t xml:space="preserve"> Γιατί πάντοτε η Αριστερά ήταν για τα δύσκολα</w:t>
      </w:r>
      <w:r>
        <w:rPr>
          <w:rFonts w:eastAsia="Times New Roman" w:cs="Times New Roman"/>
          <w:szCs w:val="24"/>
        </w:rPr>
        <w:t>,</w:t>
      </w:r>
      <w:r w:rsidRPr="00356D26">
        <w:rPr>
          <w:rFonts w:eastAsia="Times New Roman" w:cs="Times New Roman"/>
          <w:szCs w:val="24"/>
        </w:rPr>
        <w:t xml:space="preserve"> δεν ήταν για τα εύκολα</w:t>
      </w:r>
      <w:r>
        <w:rPr>
          <w:rFonts w:eastAsia="Times New Roman" w:cs="Times New Roman"/>
          <w:szCs w:val="24"/>
        </w:rPr>
        <w:t>.</w:t>
      </w:r>
      <w:r w:rsidRPr="00356D26">
        <w:rPr>
          <w:rFonts w:eastAsia="Times New Roman" w:cs="Times New Roman"/>
          <w:szCs w:val="24"/>
        </w:rPr>
        <w:t xml:space="preserve"> </w:t>
      </w:r>
      <w:r>
        <w:rPr>
          <w:rFonts w:eastAsia="Times New Roman" w:cs="Times New Roman"/>
          <w:szCs w:val="24"/>
        </w:rPr>
        <w:t>Γι’</w:t>
      </w:r>
      <w:r w:rsidRPr="00356D26">
        <w:rPr>
          <w:rFonts w:eastAsia="Times New Roman" w:cs="Times New Roman"/>
          <w:szCs w:val="24"/>
        </w:rPr>
        <w:t xml:space="preserve"> αυτό αφήσαμε στην άκρη υπαρ</w:t>
      </w:r>
      <w:r w:rsidRPr="00356D26">
        <w:rPr>
          <w:rFonts w:eastAsia="Times New Roman" w:cs="Times New Roman"/>
          <w:szCs w:val="24"/>
        </w:rPr>
        <w:t>κτές διαφορές μας για το παρελθόν και για πολιτικές που ασκήθηκαν</w:t>
      </w:r>
      <w:r>
        <w:rPr>
          <w:rFonts w:eastAsia="Times New Roman" w:cs="Times New Roman"/>
          <w:szCs w:val="24"/>
        </w:rPr>
        <w:t>.</w:t>
      </w:r>
      <w:r w:rsidRPr="00356D26">
        <w:rPr>
          <w:rFonts w:eastAsia="Times New Roman" w:cs="Times New Roman"/>
          <w:szCs w:val="24"/>
        </w:rPr>
        <w:t xml:space="preserve"> Αυτό που μας ενώνει είναι το παρόν και τον μέλλον</w:t>
      </w:r>
      <w:r>
        <w:rPr>
          <w:rFonts w:eastAsia="Times New Roman" w:cs="Times New Roman"/>
          <w:szCs w:val="24"/>
        </w:rPr>
        <w:t xml:space="preserve"> για την ανάγκη ανάδειξης μιας π</w:t>
      </w:r>
      <w:r w:rsidRPr="00356D26">
        <w:rPr>
          <w:rFonts w:eastAsia="Times New Roman" w:cs="Times New Roman"/>
          <w:szCs w:val="24"/>
        </w:rPr>
        <w:t xml:space="preserve">ροοδευτικής ταυτότητας με </w:t>
      </w:r>
      <w:r w:rsidRPr="00356D26">
        <w:rPr>
          <w:rFonts w:eastAsia="Times New Roman" w:cs="Times New Roman"/>
          <w:szCs w:val="24"/>
        </w:rPr>
        <w:lastRenderedPageBreak/>
        <w:t>ισχυρό κοινωνικό πρόσημο</w:t>
      </w:r>
      <w:r>
        <w:rPr>
          <w:rFonts w:eastAsia="Times New Roman" w:cs="Times New Roman"/>
          <w:szCs w:val="24"/>
        </w:rPr>
        <w:t>.</w:t>
      </w:r>
      <w:r w:rsidRPr="00356D26">
        <w:rPr>
          <w:rFonts w:eastAsia="Times New Roman" w:cs="Times New Roman"/>
          <w:szCs w:val="24"/>
        </w:rPr>
        <w:t xml:space="preserve"> </w:t>
      </w:r>
      <w:r>
        <w:rPr>
          <w:rFonts w:eastAsia="Times New Roman" w:cs="Times New Roman"/>
          <w:szCs w:val="24"/>
        </w:rPr>
        <w:t>Κ</w:t>
      </w:r>
      <w:r w:rsidRPr="00356D26">
        <w:rPr>
          <w:rFonts w:eastAsia="Times New Roman" w:cs="Times New Roman"/>
          <w:szCs w:val="24"/>
        </w:rPr>
        <w:t xml:space="preserve">ι είναι πολύ περισσότερα αυτά που μας ενώνουν από </w:t>
      </w:r>
      <w:r w:rsidRPr="00356D26">
        <w:rPr>
          <w:rFonts w:eastAsia="Times New Roman" w:cs="Times New Roman"/>
          <w:szCs w:val="24"/>
        </w:rPr>
        <w:t>δι</w:t>
      </w:r>
      <w:r>
        <w:rPr>
          <w:rFonts w:eastAsia="Times New Roman" w:cs="Times New Roman"/>
          <w:szCs w:val="24"/>
        </w:rPr>
        <w:t>α</w:t>
      </w:r>
      <w:r w:rsidRPr="00356D26">
        <w:rPr>
          <w:rFonts w:eastAsia="Times New Roman" w:cs="Times New Roman"/>
          <w:szCs w:val="24"/>
        </w:rPr>
        <w:t>φο</w:t>
      </w:r>
      <w:r w:rsidRPr="00356D26">
        <w:rPr>
          <w:rFonts w:eastAsia="Times New Roman" w:cs="Times New Roman"/>
          <w:szCs w:val="24"/>
        </w:rPr>
        <w:t>ρ</w:t>
      </w:r>
      <w:r>
        <w:rPr>
          <w:rFonts w:eastAsia="Times New Roman" w:cs="Times New Roman"/>
          <w:szCs w:val="24"/>
        </w:rPr>
        <w:t>έ</w:t>
      </w:r>
      <w:r w:rsidRPr="00356D26">
        <w:rPr>
          <w:rFonts w:eastAsia="Times New Roman" w:cs="Times New Roman"/>
          <w:szCs w:val="24"/>
        </w:rPr>
        <w:t xml:space="preserve">ς </w:t>
      </w:r>
      <w:r w:rsidRPr="00356D26">
        <w:rPr>
          <w:rFonts w:eastAsia="Times New Roman" w:cs="Times New Roman"/>
          <w:szCs w:val="24"/>
        </w:rPr>
        <w:t>που είχαμε στο παρελθόν</w:t>
      </w:r>
      <w:r>
        <w:rPr>
          <w:rFonts w:eastAsia="Times New Roman" w:cs="Times New Roman"/>
          <w:szCs w:val="24"/>
        </w:rPr>
        <w:t>.</w:t>
      </w:r>
      <w:r w:rsidRPr="00356D26">
        <w:rPr>
          <w:rFonts w:eastAsia="Times New Roman" w:cs="Times New Roman"/>
          <w:szCs w:val="24"/>
        </w:rPr>
        <w:t xml:space="preserve"> </w:t>
      </w:r>
      <w:r>
        <w:rPr>
          <w:rFonts w:eastAsia="Times New Roman" w:cs="Times New Roman"/>
          <w:szCs w:val="24"/>
        </w:rPr>
        <w:t>Μια</w:t>
      </w:r>
      <w:r w:rsidRPr="00356D26">
        <w:rPr>
          <w:rFonts w:eastAsia="Times New Roman" w:cs="Times New Roman"/>
          <w:szCs w:val="24"/>
        </w:rPr>
        <w:t xml:space="preserve"> σύγχρονη αριστερή πρόταση διακυβέρνησης σε Ελλάδα και Ευρώπη είναι αναγκαία σήμερα</w:t>
      </w:r>
      <w:r>
        <w:rPr>
          <w:rFonts w:eastAsia="Times New Roman" w:cs="Times New Roman"/>
          <w:szCs w:val="24"/>
        </w:rPr>
        <w:t>.</w:t>
      </w:r>
    </w:p>
    <w:p w14:paraId="6E81970E" w14:textId="77777777" w:rsidR="004B0DF5" w:rsidRDefault="00471FB5">
      <w:pPr>
        <w:tabs>
          <w:tab w:val="left" w:pos="1905"/>
        </w:tabs>
        <w:spacing w:line="600" w:lineRule="auto"/>
        <w:ind w:firstLine="720"/>
        <w:jc w:val="both"/>
        <w:rPr>
          <w:rFonts w:eastAsia="Times New Roman" w:cs="Times New Roman"/>
          <w:szCs w:val="24"/>
        </w:rPr>
      </w:pPr>
      <w:r w:rsidRPr="00356D26">
        <w:rPr>
          <w:rFonts w:eastAsia="Times New Roman" w:cs="Times New Roman"/>
          <w:szCs w:val="24"/>
        </w:rPr>
        <w:t xml:space="preserve">Παρακολουθώ </w:t>
      </w:r>
      <w:r>
        <w:rPr>
          <w:rFonts w:eastAsia="Times New Roman" w:cs="Times New Roman"/>
          <w:szCs w:val="24"/>
        </w:rPr>
        <w:t>ε</w:t>
      </w:r>
      <w:r w:rsidRPr="00356D26">
        <w:rPr>
          <w:rFonts w:eastAsia="Times New Roman" w:cs="Times New Roman"/>
          <w:szCs w:val="24"/>
        </w:rPr>
        <w:t xml:space="preserve">πίσης </w:t>
      </w:r>
      <w:r>
        <w:rPr>
          <w:rFonts w:eastAsia="Times New Roman" w:cs="Times New Roman"/>
          <w:szCs w:val="24"/>
        </w:rPr>
        <w:t xml:space="preserve">-και κλείνω, κύριε </w:t>
      </w:r>
      <w:r w:rsidRPr="00356D26">
        <w:rPr>
          <w:rFonts w:eastAsia="Times New Roman" w:cs="Times New Roman"/>
          <w:szCs w:val="24"/>
        </w:rPr>
        <w:t>Πρόεδρε</w:t>
      </w:r>
      <w:r>
        <w:rPr>
          <w:rFonts w:eastAsia="Times New Roman" w:cs="Times New Roman"/>
          <w:szCs w:val="24"/>
        </w:rPr>
        <w:t>-</w:t>
      </w:r>
      <w:r w:rsidRPr="00356D26">
        <w:rPr>
          <w:rFonts w:eastAsia="Times New Roman" w:cs="Times New Roman"/>
          <w:szCs w:val="24"/>
        </w:rPr>
        <w:t xml:space="preserve"> ότι αυτή η προσπάθεια </w:t>
      </w:r>
      <w:r>
        <w:rPr>
          <w:rFonts w:eastAsia="Times New Roman" w:cs="Times New Roman"/>
          <w:szCs w:val="24"/>
        </w:rPr>
        <w:t>κίτρινων, πολλές φορές, μέσων</w:t>
      </w:r>
      <w:r w:rsidRPr="00356D26">
        <w:rPr>
          <w:rFonts w:eastAsia="Times New Roman" w:cs="Times New Roman"/>
          <w:szCs w:val="24"/>
        </w:rPr>
        <w:t xml:space="preserve"> μαζί </w:t>
      </w:r>
      <w:r>
        <w:rPr>
          <w:rFonts w:eastAsia="Times New Roman" w:cs="Times New Roman"/>
          <w:szCs w:val="24"/>
        </w:rPr>
        <w:t>δ</w:t>
      </w:r>
      <w:r w:rsidRPr="00356D26">
        <w:rPr>
          <w:rFonts w:eastAsia="Times New Roman" w:cs="Times New Roman"/>
          <w:szCs w:val="24"/>
        </w:rPr>
        <w:t xml:space="preserve">υστυχώς με την Αξιωματική </w:t>
      </w:r>
      <w:r w:rsidRPr="00356D26">
        <w:rPr>
          <w:rFonts w:eastAsia="Times New Roman" w:cs="Times New Roman"/>
          <w:szCs w:val="24"/>
        </w:rPr>
        <w:t>Αντιπολίτευση</w:t>
      </w:r>
      <w:r>
        <w:rPr>
          <w:rFonts w:eastAsia="Times New Roman" w:cs="Times New Roman"/>
          <w:szCs w:val="24"/>
        </w:rPr>
        <w:t>,</w:t>
      </w:r>
      <w:r w:rsidRPr="00356D26">
        <w:rPr>
          <w:rFonts w:eastAsia="Times New Roman" w:cs="Times New Roman"/>
          <w:szCs w:val="24"/>
        </w:rPr>
        <w:t xml:space="preserve"> για </w:t>
      </w:r>
      <w:r>
        <w:rPr>
          <w:rFonts w:eastAsia="Times New Roman" w:cs="Times New Roman"/>
          <w:szCs w:val="24"/>
        </w:rPr>
        <w:t>«</w:t>
      </w:r>
      <w:r w:rsidRPr="00356D26">
        <w:rPr>
          <w:rFonts w:eastAsia="Times New Roman" w:cs="Times New Roman"/>
          <w:szCs w:val="24"/>
        </w:rPr>
        <w:t>δολοφονία χαρακτήρων</w:t>
      </w:r>
      <w:r>
        <w:rPr>
          <w:rFonts w:eastAsia="Times New Roman" w:cs="Times New Roman"/>
          <w:szCs w:val="24"/>
        </w:rPr>
        <w:t>»,</w:t>
      </w:r>
      <w:r w:rsidRPr="00356D26">
        <w:rPr>
          <w:rFonts w:eastAsia="Times New Roman" w:cs="Times New Roman"/>
          <w:szCs w:val="24"/>
        </w:rPr>
        <w:t xml:space="preserve"> </w:t>
      </w:r>
      <w:r>
        <w:rPr>
          <w:rFonts w:eastAsia="Times New Roman" w:cs="Times New Roman"/>
          <w:szCs w:val="24"/>
        </w:rPr>
        <w:t>που</w:t>
      </w:r>
      <w:r w:rsidRPr="00356D26">
        <w:rPr>
          <w:rFonts w:eastAsia="Times New Roman" w:cs="Times New Roman"/>
          <w:szCs w:val="24"/>
        </w:rPr>
        <w:t xml:space="preserve"> έχει συντελεστεί τις τελευταίες ημέρες για συγκεκριμένα πρόσωπα</w:t>
      </w:r>
      <w:r>
        <w:rPr>
          <w:rFonts w:eastAsia="Times New Roman" w:cs="Times New Roman"/>
          <w:szCs w:val="24"/>
        </w:rPr>
        <w:t>.</w:t>
      </w:r>
      <w:r w:rsidRPr="00356D26">
        <w:rPr>
          <w:rFonts w:eastAsia="Times New Roman" w:cs="Times New Roman"/>
          <w:szCs w:val="24"/>
        </w:rPr>
        <w:t xml:space="preserve"> </w:t>
      </w:r>
      <w:r>
        <w:rPr>
          <w:rFonts w:eastAsia="Times New Roman" w:cs="Times New Roman"/>
          <w:szCs w:val="24"/>
        </w:rPr>
        <w:t>Π</w:t>
      </w:r>
      <w:r w:rsidRPr="00356D26">
        <w:rPr>
          <w:rFonts w:eastAsia="Times New Roman" w:cs="Times New Roman"/>
          <w:szCs w:val="24"/>
        </w:rPr>
        <w:t xml:space="preserve">ροσπάθησα </w:t>
      </w:r>
      <w:r>
        <w:rPr>
          <w:rFonts w:eastAsia="Times New Roman" w:cs="Times New Roman"/>
          <w:szCs w:val="24"/>
        </w:rPr>
        <w:t xml:space="preserve">μετεκλογικά </w:t>
      </w:r>
      <w:r w:rsidRPr="00356D26">
        <w:rPr>
          <w:rFonts w:eastAsia="Times New Roman" w:cs="Times New Roman"/>
          <w:szCs w:val="24"/>
        </w:rPr>
        <w:t>να καταλάβω τι συμβαίνει</w:t>
      </w:r>
      <w:r>
        <w:rPr>
          <w:rFonts w:eastAsia="Times New Roman" w:cs="Times New Roman"/>
          <w:szCs w:val="24"/>
        </w:rPr>
        <w:t xml:space="preserve">, όταν είδα </w:t>
      </w:r>
      <w:r>
        <w:rPr>
          <w:rFonts w:eastAsia="Times New Roman" w:cs="Times New Roman"/>
          <w:szCs w:val="24"/>
        </w:rPr>
        <w:t xml:space="preserve">όμως </w:t>
      </w:r>
      <w:r>
        <w:rPr>
          <w:rFonts w:eastAsia="Times New Roman" w:cs="Times New Roman"/>
          <w:szCs w:val="24"/>
        </w:rPr>
        <w:t>εδώ τ</w:t>
      </w:r>
      <w:r w:rsidRPr="00356D26">
        <w:rPr>
          <w:rFonts w:eastAsia="Times New Roman" w:cs="Times New Roman"/>
          <w:szCs w:val="24"/>
        </w:rPr>
        <w:t xml:space="preserve">ον αρχηγό της Αξιωματικής Αντιπολίτευσης </w:t>
      </w:r>
      <w:r>
        <w:rPr>
          <w:rFonts w:eastAsia="Times New Roman" w:cs="Times New Roman"/>
          <w:szCs w:val="24"/>
        </w:rPr>
        <w:t xml:space="preserve">να κάνει </w:t>
      </w:r>
      <w:r w:rsidRPr="00356D26">
        <w:rPr>
          <w:rFonts w:eastAsia="Times New Roman" w:cs="Times New Roman"/>
          <w:szCs w:val="24"/>
        </w:rPr>
        <w:t xml:space="preserve">αυτή την επίθεση πλέον </w:t>
      </w:r>
      <w:r w:rsidRPr="00356D26">
        <w:rPr>
          <w:rFonts w:eastAsia="Times New Roman" w:cs="Times New Roman"/>
          <w:szCs w:val="24"/>
        </w:rPr>
        <w:t>και στον πατέρα του Πρωθυπουργού</w:t>
      </w:r>
      <w:r>
        <w:rPr>
          <w:rFonts w:eastAsia="Times New Roman" w:cs="Times New Roman"/>
          <w:szCs w:val="24"/>
        </w:rPr>
        <w:t>,</w:t>
      </w:r>
      <w:r w:rsidRPr="00356D26">
        <w:rPr>
          <w:rFonts w:eastAsia="Times New Roman" w:cs="Times New Roman"/>
          <w:szCs w:val="24"/>
        </w:rPr>
        <w:t xml:space="preserve"> που δεν ζει</w:t>
      </w:r>
      <w:r>
        <w:rPr>
          <w:rFonts w:eastAsia="Times New Roman" w:cs="Times New Roman"/>
          <w:szCs w:val="24"/>
        </w:rPr>
        <w:t>,</w:t>
      </w:r>
      <w:r w:rsidRPr="00356D26">
        <w:rPr>
          <w:rFonts w:eastAsia="Times New Roman" w:cs="Times New Roman"/>
          <w:szCs w:val="24"/>
        </w:rPr>
        <w:t xml:space="preserve"> κατάλαβα ότι πλέον δεν έχει νόημα</w:t>
      </w:r>
      <w:r>
        <w:rPr>
          <w:rFonts w:eastAsia="Times New Roman" w:cs="Times New Roman"/>
          <w:szCs w:val="24"/>
        </w:rPr>
        <w:t>.</w:t>
      </w:r>
      <w:r w:rsidRPr="00356D26">
        <w:rPr>
          <w:rFonts w:eastAsia="Times New Roman" w:cs="Times New Roman"/>
          <w:szCs w:val="24"/>
        </w:rPr>
        <w:t xml:space="preserve"> Η επιστήμη σηκώνει τα χέρια ψηλά</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 είναι αυτή</w:t>
      </w:r>
      <w:r w:rsidRPr="00356D26">
        <w:rPr>
          <w:rFonts w:eastAsia="Times New Roman" w:cs="Times New Roman"/>
          <w:szCs w:val="24"/>
        </w:rPr>
        <w:t xml:space="preserve"> πολιτική αντιπαράθεση</w:t>
      </w:r>
      <w:r>
        <w:rPr>
          <w:rFonts w:eastAsia="Times New Roman" w:cs="Times New Roman"/>
          <w:szCs w:val="24"/>
        </w:rPr>
        <w:t>.</w:t>
      </w:r>
      <w:r w:rsidRPr="00356D26">
        <w:rPr>
          <w:rFonts w:eastAsia="Times New Roman" w:cs="Times New Roman"/>
          <w:szCs w:val="24"/>
        </w:rPr>
        <w:t xml:space="preserve"> Θα σας έλεγα</w:t>
      </w:r>
      <w:r>
        <w:rPr>
          <w:rFonts w:eastAsia="Times New Roman" w:cs="Times New Roman"/>
          <w:szCs w:val="24"/>
        </w:rPr>
        <w:t xml:space="preserve"> γι’ αυτό που έγινε προς εμένα α</w:t>
      </w:r>
      <w:r w:rsidRPr="00356D26">
        <w:rPr>
          <w:rFonts w:eastAsia="Times New Roman" w:cs="Times New Roman"/>
          <w:szCs w:val="24"/>
        </w:rPr>
        <w:t>υτή</w:t>
      </w:r>
      <w:r>
        <w:rPr>
          <w:rFonts w:eastAsia="Times New Roman" w:cs="Times New Roman"/>
          <w:szCs w:val="24"/>
        </w:rPr>
        <w:t>ν</w:t>
      </w:r>
      <w:r w:rsidRPr="00356D26">
        <w:rPr>
          <w:rFonts w:eastAsia="Times New Roman" w:cs="Times New Roman"/>
          <w:szCs w:val="24"/>
        </w:rPr>
        <w:t xml:space="preserve"> τη βδομάδα</w:t>
      </w:r>
      <w:r>
        <w:rPr>
          <w:rFonts w:eastAsia="Times New Roman" w:cs="Times New Roman"/>
          <w:szCs w:val="24"/>
        </w:rPr>
        <w:t xml:space="preserve"> ή προς</w:t>
      </w:r>
      <w:r w:rsidRPr="00356D26">
        <w:rPr>
          <w:rFonts w:eastAsia="Times New Roman" w:cs="Times New Roman"/>
          <w:szCs w:val="24"/>
        </w:rPr>
        <w:t xml:space="preserve"> άλλα στελέχη της Κυβέρνησης</w:t>
      </w:r>
      <w:r>
        <w:rPr>
          <w:rFonts w:eastAsia="Times New Roman" w:cs="Times New Roman"/>
          <w:szCs w:val="24"/>
        </w:rPr>
        <w:t>,</w:t>
      </w:r>
      <w:r w:rsidRPr="00356D26">
        <w:rPr>
          <w:rFonts w:eastAsia="Times New Roman" w:cs="Times New Roman"/>
          <w:szCs w:val="24"/>
        </w:rPr>
        <w:t xml:space="preserve"> </w:t>
      </w:r>
      <w:r>
        <w:rPr>
          <w:rFonts w:eastAsia="Times New Roman" w:cs="Times New Roman"/>
          <w:szCs w:val="24"/>
        </w:rPr>
        <w:t>αλλά ό</w:t>
      </w:r>
      <w:r>
        <w:rPr>
          <w:rFonts w:eastAsia="Times New Roman" w:cs="Times New Roman"/>
          <w:szCs w:val="24"/>
        </w:rPr>
        <w:t>ταν φ</w:t>
      </w:r>
      <w:r w:rsidRPr="00356D26">
        <w:rPr>
          <w:rFonts w:eastAsia="Times New Roman" w:cs="Times New Roman"/>
          <w:szCs w:val="24"/>
        </w:rPr>
        <w:t>τάνει στο σημείο να γίνεται προς νεκρούς νομίζω ότι παίρνει μία άλλη διάσταση</w:t>
      </w:r>
      <w:r>
        <w:rPr>
          <w:rFonts w:eastAsia="Times New Roman" w:cs="Times New Roman"/>
          <w:szCs w:val="24"/>
        </w:rPr>
        <w:t>.</w:t>
      </w:r>
    </w:p>
    <w:p w14:paraId="6E81970F" w14:textId="77777777" w:rsidR="004B0DF5" w:rsidRDefault="00471FB5">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λοιπόν, κύριε Πρόεδρε, έχουν διαμορφωθεί εντελώς νέες πολιτικές συνθήκες εντός του 2019. Έχουν διαμορφωθεί οριστικά </w:t>
      </w:r>
      <w:r w:rsidRPr="00356D26">
        <w:rPr>
          <w:rFonts w:eastAsia="Times New Roman" w:cs="Times New Roman"/>
          <w:szCs w:val="24"/>
        </w:rPr>
        <w:t>δύο ισχυροί πόλοι</w:t>
      </w:r>
      <w:r>
        <w:rPr>
          <w:rFonts w:eastAsia="Times New Roman" w:cs="Times New Roman"/>
          <w:szCs w:val="24"/>
        </w:rPr>
        <w:t>,</w:t>
      </w:r>
      <w:r w:rsidRPr="00356D26">
        <w:rPr>
          <w:rFonts w:eastAsia="Times New Roman" w:cs="Times New Roman"/>
          <w:szCs w:val="24"/>
        </w:rPr>
        <w:t xml:space="preserve"> ο προοδευτικός και ο συ</w:t>
      </w:r>
      <w:r w:rsidRPr="00356D26">
        <w:rPr>
          <w:rFonts w:eastAsia="Times New Roman" w:cs="Times New Roman"/>
          <w:szCs w:val="24"/>
        </w:rPr>
        <w:t>ντηρητικός</w:t>
      </w:r>
      <w:r>
        <w:rPr>
          <w:rFonts w:eastAsia="Times New Roman" w:cs="Times New Roman"/>
          <w:szCs w:val="24"/>
        </w:rPr>
        <w:t>,</w:t>
      </w:r>
      <w:r w:rsidRPr="00356D26">
        <w:rPr>
          <w:rFonts w:eastAsia="Times New Roman" w:cs="Times New Roman"/>
          <w:szCs w:val="24"/>
        </w:rPr>
        <w:t xml:space="preserve"> και χρέος όλων </w:t>
      </w:r>
      <w:r>
        <w:rPr>
          <w:rFonts w:eastAsia="Times New Roman" w:cs="Times New Roman"/>
          <w:szCs w:val="24"/>
        </w:rPr>
        <w:t>μας,</w:t>
      </w:r>
      <w:r w:rsidRPr="00356D26">
        <w:rPr>
          <w:rFonts w:eastAsia="Times New Roman" w:cs="Times New Roman"/>
          <w:szCs w:val="24"/>
        </w:rPr>
        <w:t xml:space="preserve"> των προοδευτικών πολιτών</w:t>
      </w:r>
      <w:r>
        <w:rPr>
          <w:rFonts w:eastAsia="Times New Roman" w:cs="Times New Roman"/>
          <w:szCs w:val="24"/>
        </w:rPr>
        <w:t>,</w:t>
      </w:r>
      <w:r w:rsidRPr="00356D26">
        <w:rPr>
          <w:rFonts w:eastAsia="Times New Roman" w:cs="Times New Roman"/>
          <w:szCs w:val="24"/>
        </w:rPr>
        <w:t xml:space="preserve"> των προοδευτικών πολιτικών είναι να κάνουμε το παν για να μην </w:t>
      </w:r>
      <w:r>
        <w:rPr>
          <w:rFonts w:eastAsia="Times New Roman" w:cs="Times New Roman"/>
          <w:szCs w:val="24"/>
        </w:rPr>
        <w:t>έρθει η Δεξιά,</w:t>
      </w:r>
      <w:r w:rsidRPr="00356D26">
        <w:rPr>
          <w:rFonts w:eastAsia="Times New Roman" w:cs="Times New Roman"/>
          <w:szCs w:val="24"/>
        </w:rPr>
        <w:t xml:space="preserve"> να μην έρθει η σκληρή Δεξιά </w:t>
      </w:r>
      <w:r>
        <w:rPr>
          <w:rFonts w:eastAsia="Times New Roman" w:cs="Times New Roman"/>
          <w:szCs w:val="24"/>
        </w:rPr>
        <w:t>με συντηρητικές θ</w:t>
      </w:r>
      <w:r w:rsidRPr="00356D26">
        <w:rPr>
          <w:rFonts w:eastAsia="Times New Roman" w:cs="Times New Roman"/>
          <w:szCs w:val="24"/>
        </w:rPr>
        <w:t>έσεις στη διακυβέρνηση της χώρας</w:t>
      </w:r>
      <w:r>
        <w:rPr>
          <w:rFonts w:eastAsia="Times New Roman" w:cs="Times New Roman"/>
          <w:szCs w:val="24"/>
        </w:rPr>
        <w:t>.</w:t>
      </w:r>
      <w:r w:rsidRPr="00356D26">
        <w:rPr>
          <w:rFonts w:eastAsia="Times New Roman" w:cs="Times New Roman"/>
          <w:szCs w:val="24"/>
        </w:rPr>
        <w:t xml:space="preserve"> Και αυτό δεν θα το επιτρέψουμε</w:t>
      </w:r>
      <w:r>
        <w:rPr>
          <w:rFonts w:eastAsia="Times New Roman" w:cs="Times New Roman"/>
          <w:szCs w:val="24"/>
        </w:rPr>
        <w:t>.</w:t>
      </w:r>
    </w:p>
    <w:p w14:paraId="6E819710" w14:textId="77777777" w:rsidR="004B0DF5" w:rsidRDefault="00471FB5">
      <w:pPr>
        <w:tabs>
          <w:tab w:val="left" w:pos="1905"/>
        </w:tabs>
        <w:spacing w:line="600" w:lineRule="auto"/>
        <w:ind w:firstLine="720"/>
        <w:jc w:val="both"/>
        <w:rPr>
          <w:rFonts w:eastAsia="Times New Roman" w:cs="Times New Roman"/>
          <w:szCs w:val="24"/>
        </w:rPr>
      </w:pPr>
      <w:r w:rsidRPr="00356D26">
        <w:rPr>
          <w:rFonts w:eastAsia="Times New Roman" w:cs="Times New Roman"/>
          <w:szCs w:val="24"/>
        </w:rPr>
        <w:t>Σας ευχαρι</w:t>
      </w:r>
      <w:r w:rsidRPr="00356D26">
        <w:rPr>
          <w:rFonts w:eastAsia="Times New Roman" w:cs="Times New Roman"/>
          <w:szCs w:val="24"/>
        </w:rPr>
        <w:t>στώ πολύ</w:t>
      </w:r>
      <w:r>
        <w:rPr>
          <w:rFonts w:eastAsia="Times New Roman" w:cs="Times New Roman"/>
          <w:szCs w:val="24"/>
        </w:rPr>
        <w:t>.</w:t>
      </w:r>
    </w:p>
    <w:p w14:paraId="6E819711" w14:textId="77777777" w:rsidR="004B0DF5" w:rsidRDefault="00471FB5">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819712" w14:textId="77777777" w:rsidR="004B0DF5" w:rsidRDefault="00471FB5">
      <w:pPr>
        <w:tabs>
          <w:tab w:val="left" w:pos="1905"/>
        </w:tabs>
        <w:spacing w:line="600" w:lineRule="auto"/>
        <w:ind w:firstLine="720"/>
        <w:jc w:val="both"/>
        <w:rPr>
          <w:rFonts w:eastAsia="Times New Roman" w:cs="Times New Roman"/>
          <w:szCs w:val="24"/>
        </w:rPr>
      </w:pPr>
      <w:r w:rsidRPr="007D6C18">
        <w:rPr>
          <w:rFonts w:eastAsia="Times New Roman"/>
          <w:b/>
          <w:bCs/>
          <w:szCs w:val="24"/>
        </w:rPr>
        <w:t xml:space="preserve">ΠΡΟΕΔΡΕΥΩΝ (Γεώργιος </w:t>
      </w:r>
      <w:proofErr w:type="spellStart"/>
      <w:r w:rsidRPr="007D6C18">
        <w:rPr>
          <w:rFonts w:eastAsia="Times New Roman"/>
          <w:b/>
          <w:bCs/>
          <w:szCs w:val="24"/>
        </w:rPr>
        <w:t>Λαμπρούλης</w:t>
      </w:r>
      <w:proofErr w:type="spellEnd"/>
      <w:r w:rsidRPr="007D6C18">
        <w:rPr>
          <w:rFonts w:eastAsia="Times New Roman"/>
          <w:b/>
          <w:bCs/>
          <w:szCs w:val="24"/>
        </w:rPr>
        <w:t xml:space="preserve">): </w:t>
      </w:r>
      <w:r>
        <w:rPr>
          <w:rFonts w:eastAsia="Times New Roman"/>
          <w:bCs/>
          <w:szCs w:val="24"/>
        </w:rPr>
        <w:t>Πριν δώσω τον λόγο στον</w:t>
      </w:r>
      <w:r>
        <w:rPr>
          <w:rFonts w:eastAsia="Times New Roman" w:cs="Times New Roman"/>
          <w:szCs w:val="24"/>
        </w:rPr>
        <w:t xml:space="preserve"> επόμενο</w:t>
      </w:r>
      <w:r w:rsidRPr="00356D26">
        <w:rPr>
          <w:rFonts w:eastAsia="Times New Roman" w:cs="Times New Roman"/>
          <w:szCs w:val="24"/>
        </w:rPr>
        <w:t xml:space="preserve"> ομιλητή </w:t>
      </w:r>
      <w:r>
        <w:rPr>
          <w:rFonts w:eastAsia="Times New Roman" w:cs="Times New Roman"/>
          <w:szCs w:val="24"/>
        </w:rPr>
        <w:t xml:space="preserve">εκ του καταλόγου ζήτησε τον λόγο ο κ. </w:t>
      </w:r>
      <w:proofErr w:type="spellStart"/>
      <w:r>
        <w:rPr>
          <w:rFonts w:eastAsia="Times New Roman" w:cs="Times New Roman"/>
          <w:szCs w:val="24"/>
        </w:rPr>
        <w:t>Παφίλης</w:t>
      </w:r>
      <w:proofErr w:type="spellEnd"/>
      <w:r>
        <w:rPr>
          <w:rFonts w:eastAsia="Times New Roman" w:cs="Times New Roman"/>
          <w:szCs w:val="24"/>
        </w:rPr>
        <w:t>, ο Κοι</w:t>
      </w:r>
      <w:r w:rsidRPr="00356D26">
        <w:rPr>
          <w:rFonts w:eastAsia="Times New Roman" w:cs="Times New Roman"/>
          <w:szCs w:val="24"/>
        </w:rPr>
        <w:t xml:space="preserve">νοβουλευτικός Εκπρόσωπος </w:t>
      </w:r>
      <w:r>
        <w:rPr>
          <w:rFonts w:eastAsia="Times New Roman" w:cs="Times New Roman"/>
          <w:szCs w:val="24"/>
        </w:rPr>
        <w:t xml:space="preserve">του ΚΚΕ. </w:t>
      </w:r>
    </w:p>
    <w:p w14:paraId="6E819713" w14:textId="77777777" w:rsidR="004B0DF5" w:rsidRDefault="00471FB5">
      <w:pPr>
        <w:tabs>
          <w:tab w:val="left" w:pos="1905"/>
        </w:tabs>
        <w:spacing w:line="600" w:lineRule="auto"/>
        <w:ind w:firstLine="720"/>
        <w:jc w:val="both"/>
        <w:rPr>
          <w:rFonts w:eastAsia="Times New Roman" w:cs="Times New Roman"/>
          <w:szCs w:val="24"/>
        </w:rPr>
      </w:pPr>
      <w:r w:rsidRPr="007D6C18">
        <w:rPr>
          <w:rFonts w:eastAsia="Times New Roman" w:cs="Times New Roman"/>
          <w:b/>
          <w:szCs w:val="24"/>
        </w:rPr>
        <w:t>ΑΝΔΡΕΑΣ ΛΟΒΕΡΔΟΣ:</w:t>
      </w:r>
      <w:r>
        <w:rPr>
          <w:rFonts w:eastAsia="Times New Roman" w:cs="Times New Roman"/>
          <w:szCs w:val="24"/>
        </w:rPr>
        <w:t xml:space="preserve"> Κύριε Πρόεδρε, θα ήθελα</w:t>
      </w:r>
      <w:r>
        <w:rPr>
          <w:rFonts w:eastAsia="Times New Roman" w:cs="Times New Roman"/>
          <w:szCs w:val="24"/>
        </w:rPr>
        <w:t xml:space="preserve"> κι εγώ τον λόγο επί προσωπικού μετά.</w:t>
      </w:r>
    </w:p>
    <w:p w14:paraId="6E819714" w14:textId="77777777" w:rsidR="004B0DF5" w:rsidRDefault="00471FB5">
      <w:pPr>
        <w:tabs>
          <w:tab w:val="left" w:pos="1905"/>
        </w:tabs>
        <w:spacing w:line="600" w:lineRule="auto"/>
        <w:ind w:firstLine="720"/>
        <w:jc w:val="both"/>
        <w:rPr>
          <w:rFonts w:eastAsia="Times New Roman" w:cs="Times New Roman"/>
          <w:szCs w:val="24"/>
        </w:rPr>
      </w:pPr>
      <w:r w:rsidRPr="007D6C18">
        <w:rPr>
          <w:rFonts w:eastAsia="Times New Roman"/>
          <w:b/>
          <w:bCs/>
          <w:szCs w:val="24"/>
        </w:rPr>
        <w:lastRenderedPageBreak/>
        <w:t xml:space="preserve">ΠΡΟΕΔΡΕΥΩΝ (Γεώργιος </w:t>
      </w:r>
      <w:proofErr w:type="spellStart"/>
      <w:r w:rsidRPr="007D6C18">
        <w:rPr>
          <w:rFonts w:eastAsia="Times New Roman"/>
          <w:b/>
          <w:bCs/>
          <w:szCs w:val="24"/>
        </w:rPr>
        <w:t>Λαμπρούλης</w:t>
      </w:r>
      <w:proofErr w:type="spellEnd"/>
      <w:r w:rsidRPr="007D6C18">
        <w:rPr>
          <w:rFonts w:eastAsia="Times New Roman"/>
          <w:b/>
          <w:bCs/>
          <w:szCs w:val="24"/>
        </w:rPr>
        <w:t xml:space="preserve">): </w:t>
      </w:r>
      <w:r>
        <w:rPr>
          <w:rFonts w:eastAsia="Times New Roman"/>
          <w:bCs/>
          <w:szCs w:val="24"/>
        </w:rPr>
        <w:t xml:space="preserve">Δεν θα στερήσω τον λόγο από </w:t>
      </w:r>
      <w:r w:rsidRPr="00356D26">
        <w:rPr>
          <w:rFonts w:eastAsia="Times New Roman" w:cs="Times New Roman"/>
          <w:szCs w:val="24"/>
        </w:rPr>
        <w:t>κανέναν</w:t>
      </w:r>
      <w:r>
        <w:rPr>
          <w:rFonts w:eastAsia="Times New Roman" w:cs="Times New Roman"/>
          <w:szCs w:val="24"/>
        </w:rPr>
        <w:t>.</w:t>
      </w:r>
      <w:r w:rsidRPr="00356D26">
        <w:rPr>
          <w:rFonts w:eastAsia="Times New Roman" w:cs="Times New Roman"/>
          <w:szCs w:val="24"/>
        </w:rPr>
        <w:t xml:space="preserve"> Να βάλουμε μία σειρά </w:t>
      </w:r>
      <w:r>
        <w:rPr>
          <w:rFonts w:eastAsia="Times New Roman" w:cs="Times New Roman"/>
          <w:szCs w:val="24"/>
        </w:rPr>
        <w:t>όμως, γιατί</w:t>
      </w:r>
      <w:r w:rsidRPr="00356D26">
        <w:rPr>
          <w:rFonts w:eastAsia="Times New Roman" w:cs="Times New Roman"/>
          <w:szCs w:val="24"/>
        </w:rPr>
        <w:t xml:space="preserve"> είχε ζητήσει το</w:t>
      </w:r>
      <w:r>
        <w:rPr>
          <w:rFonts w:eastAsia="Times New Roman" w:cs="Times New Roman"/>
          <w:szCs w:val="24"/>
        </w:rPr>
        <w:t>ν</w:t>
      </w:r>
      <w:r w:rsidRPr="00356D26">
        <w:rPr>
          <w:rFonts w:eastAsia="Times New Roman" w:cs="Times New Roman"/>
          <w:szCs w:val="24"/>
        </w:rPr>
        <w:t xml:space="preserve"> λόγο </w:t>
      </w:r>
      <w:r>
        <w:rPr>
          <w:rFonts w:eastAsia="Times New Roman" w:cs="Times New Roman"/>
          <w:szCs w:val="24"/>
        </w:rPr>
        <w:t xml:space="preserve">ο κ. </w:t>
      </w:r>
      <w:proofErr w:type="spellStart"/>
      <w:r w:rsidRPr="00356D26">
        <w:rPr>
          <w:rFonts w:eastAsia="Times New Roman" w:cs="Times New Roman"/>
          <w:szCs w:val="24"/>
        </w:rPr>
        <w:t>Παφίλης</w:t>
      </w:r>
      <w:proofErr w:type="spellEnd"/>
      <w:r w:rsidRPr="00356D26">
        <w:rPr>
          <w:rFonts w:eastAsia="Times New Roman" w:cs="Times New Roman"/>
          <w:szCs w:val="24"/>
        </w:rPr>
        <w:t xml:space="preserve"> πριν από λίγο</w:t>
      </w:r>
      <w:r>
        <w:rPr>
          <w:rFonts w:eastAsia="Times New Roman" w:cs="Times New Roman"/>
          <w:szCs w:val="24"/>
        </w:rPr>
        <w:t>.</w:t>
      </w:r>
    </w:p>
    <w:p w14:paraId="6E819715" w14:textId="77777777" w:rsidR="004B0DF5" w:rsidRDefault="00471FB5">
      <w:pPr>
        <w:tabs>
          <w:tab w:val="left" w:pos="1905"/>
        </w:tabs>
        <w:spacing w:line="600" w:lineRule="auto"/>
        <w:ind w:firstLine="720"/>
        <w:jc w:val="both"/>
        <w:rPr>
          <w:rFonts w:eastAsia="Times New Roman" w:cs="Times New Roman"/>
          <w:szCs w:val="24"/>
        </w:rPr>
      </w:pPr>
      <w:r w:rsidRPr="00356D26">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έχετε τον</w:t>
      </w:r>
      <w:r w:rsidRPr="00356D26">
        <w:rPr>
          <w:rFonts w:eastAsia="Times New Roman" w:cs="Times New Roman"/>
          <w:szCs w:val="24"/>
        </w:rPr>
        <w:t xml:space="preserve"> λόγο</w:t>
      </w:r>
      <w:r>
        <w:rPr>
          <w:rFonts w:eastAsia="Times New Roman" w:cs="Times New Roman"/>
          <w:szCs w:val="24"/>
        </w:rPr>
        <w:t>.</w:t>
      </w:r>
      <w:r w:rsidRPr="00356D26">
        <w:rPr>
          <w:rFonts w:eastAsia="Times New Roman" w:cs="Times New Roman"/>
          <w:szCs w:val="24"/>
        </w:rPr>
        <w:t xml:space="preserve"> </w:t>
      </w:r>
    </w:p>
    <w:p w14:paraId="6E819716" w14:textId="77777777" w:rsidR="004B0DF5" w:rsidRDefault="00471FB5">
      <w:pPr>
        <w:tabs>
          <w:tab w:val="left" w:pos="1905"/>
        </w:tabs>
        <w:spacing w:line="600" w:lineRule="auto"/>
        <w:ind w:firstLine="720"/>
        <w:jc w:val="both"/>
        <w:rPr>
          <w:rFonts w:eastAsia="Times New Roman" w:cs="Times New Roman"/>
          <w:szCs w:val="24"/>
        </w:rPr>
      </w:pPr>
      <w:r w:rsidRPr="00234887">
        <w:rPr>
          <w:rFonts w:eastAsia="Times New Roman" w:cs="Times New Roman"/>
          <w:b/>
          <w:szCs w:val="24"/>
        </w:rPr>
        <w:t>ΑΘΑΝΑΣΙΟΣ ΠΑΦΙΛΗΣ:</w:t>
      </w:r>
      <w:r>
        <w:rPr>
          <w:rFonts w:eastAsia="Times New Roman" w:cs="Times New Roman"/>
          <w:szCs w:val="24"/>
        </w:rPr>
        <w:t xml:space="preserve"> </w:t>
      </w:r>
      <w:r w:rsidRPr="00356D26">
        <w:rPr>
          <w:rFonts w:eastAsia="Times New Roman" w:cs="Times New Roman"/>
          <w:szCs w:val="24"/>
        </w:rPr>
        <w:t xml:space="preserve">Επειδή </w:t>
      </w:r>
      <w:r>
        <w:rPr>
          <w:rFonts w:eastAsia="Times New Roman" w:cs="Times New Roman"/>
          <w:szCs w:val="24"/>
        </w:rPr>
        <w:t>η κ.</w:t>
      </w:r>
      <w:r w:rsidRPr="00356D26">
        <w:rPr>
          <w:rFonts w:eastAsia="Times New Roman" w:cs="Times New Roman"/>
          <w:szCs w:val="24"/>
        </w:rPr>
        <w:t xml:space="preserve"> Αναγνωστοπούλου</w:t>
      </w:r>
      <w:r>
        <w:rPr>
          <w:rFonts w:eastAsia="Times New Roman" w:cs="Times New Roman"/>
          <w:szCs w:val="24"/>
        </w:rPr>
        <w:t>, που παρεμπιπτόντως είναι και Αναπληρώτρια Υ</w:t>
      </w:r>
      <w:r w:rsidRPr="00356D26">
        <w:rPr>
          <w:rFonts w:eastAsia="Times New Roman" w:cs="Times New Roman"/>
          <w:szCs w:val="24"/>
        </w:rPr>
        <w:t xml:space="preserve">πουργός Εξωτερικών και μάλιστα υπεύθυνη για την </w:t>
      </w:r>
      <w:r>
        <w:rPr>
          <w:rFonts w:eastAsia="Times New Roman" w:cs="Times New Roman"/>
          <w:szCs w:val="24"/>
        </w:rPr>
        <w:t>ε</w:t>
      </w:r>
      <w:r w:rsidRPr="00356D26">
        <w:rPr>
          <w:rFonts w:eastAsia="Times New Roman" w:cs="Times New Roman"/>
          <w:szCs w:val="24"/>
        </w:rPr>
        <w:t>υρωπαϊκή πολιτική</w:t>
      </w:r>
      <w:r>
        <w:rPr>
          <w:rFonts w:eastAsia="Times New Roman" w:cs="Times New Roman"/>
          <w:szCs w:val="24"/>
        </w:rPr>
        <w:t>,</w:t>
      </w:r>
      <w:r w:rsidRPr="00356D26">
        <w:rPr>
          <w:rFonts w:eastAsia="Times New Roman" w:cs="Times New Roman"/>
          <w:szCs w:val="24"/>
        </w:rPr>
        <w:t xml:space="preserve"> μας είπε ότι δεν υπάρχει </w:t>
      </w:r>
      <w:r>
        <w:rPr>
          <w:rFonts w:eastAsia="Times New Roman" w:cs="Times New Roman"/>
          <w:szCs w:val="24"/>
        </w:rPr>
        <w:t xml:space="preserve">διακήρυξη </w:t>
      </w:r>
      <w:proofErr w:type="spellStart"/>
      <w:r>
        <w:rPr>
          <w:rFonts w:eastAsia="Times New Roman" w:cs="Times New Roman"/>
          <w:szCs w:val="24"/>
        </w:rPr>
        <w:t>Σιμπίου</w:t>
      </w:r>
      <w:proofErr w:type="spellEnd"/>
      <w:r>
        <w:rPr>
          <w:rFonts w:eastAsia="Times New Roman" w:cs="Times New Roman"/>
          <w:szCs w:val="24"/>
        </w:rPr>
        <w:t>,</w:t>
      </w:r>
      <w:r w:rsidRPr="00356D26">
        <w:rPr>
          <w:rFonts w:eastAsia="Times New Roman" w:cs="Times New Roman"/>
          <w:szCs w:val="24"/>
        </w:rPr>
        <w:t xml:space="preserve"> αλλά σχέδιο</w:t>
      </w:r>
      <w:r>
        <w:rPr>
          <w:rFonts w:eastAsia="Times New Roman" w:cs="Times New Roman"/>
          <w:szCs w:val="24"/>
        </w:rPr>
        <w:t>, θα καταθέσω στα Πρακτικά,</w:t>
      </w:r>
      <w:r w:rsidRPr="00356D26">
        <w:rPr>
          <w:rFonts w:eastAsia="Times New Roman" w:cs="Times New Roman"/>
          <w:szCs w:val="24"/>
        </w:rPr>
        <w:t xml:space="preserve"> αφού το διαβάσω κιόλας</w:t>
      </w:r>
      <w:r>
        <w:rPr>
          <w:rFonts w:eastAsia="Times New Roman" w:cs="Times New Roman"/>
          <w:szCs w:val="24"/>
        </w:rPr>
        <w:t>, το σχετικό έγγραφο,</w:t>
      </w:r>
      <w:r w:rsidRPr="00234887">
        <w:rPr>
          <w:rFonts w:eastAsia="Times New Roman" w:cs="Times New Roman"/>
          <w:szCs w:val="24"/>
        </w:rPr>
        <w:t xml:space="preserve"> </w:t>
      </w:r>
      <w:r w:rsidRPr="00356D26">
        <w:rPr>
          <w:rFonts w:eastAsia="Times New Roman" w:cs="Times New Roman"/>
          <w:szCs w:val="24"/>
        </w:rPr>
        <w:t xml:space="preserve">από το </w:t>
      </w:r>
      <w:r>
        <w:rPr>
          <w:rFonts w:eastAsia="Times New Roman" w:cs="Times New Roman"/>
          <w:szCs w:val="24"/>
          <w:lang w:val="en-US"/>
        </w:rPr>
        <w:t>site</w:t>
      </w:r>
      <w:r w:rsidRPr="004E0791">
        <w:rPr>
          <w:rFonts w:eastAsia="Times New Roman" w:cs="Times New Roman"/>
          <w:szCs w:val="24"/>
        </w:rPr>
        <w:t>.</w:t>
      </w:r>
      <w:r w:rsidRPr="00356D26">
        <w:rPr>
          <w:rFonts w:eastAsia="Times New Roman" w:cs="Times New Roman"/>
          <w:szCs w:val="24"/>
        </w:rPr>
        <w:t xml:space="preserve"> </w:t>
      </w:r>
    </w:p>
    <w:p w14:paraId="6E819717" w14:textId="77777777" w:rsidR="004B0DF5" w:rsidRDefault="00471FB5">
      <w:pPr>
        <w:tabs>
          <w:tab w:val="left" w:pos="1905"/>
        </w:tabs>
        <w:spacing w:line="600" w:lineRule="auto"/>
        <w:ind w:firstLine="720"/>
        <w:jc w:val="both"/>
        <w:rPr>
          <w:rFonts w:eastAsia="Times New Roman" w:cs="Times New Roman"/>
          <w:szCs w:val="24"/>
        </w:rPr>
      </w:pPr>
      <w:r>
        <w:rPr>
          <w:rFonts w:eastAsia="Times New Roman" w:cs="Times New Roman"/>
          <w:szCs w:val="24"/>
        </w:rPr>
        <w:t>«</w:t>
      </w:r>
      <w:r w:rsidRPr="00356D26">
        <w:rPr>
          <w:rFonts w:eastAsia="Times New Roman" w:cs="Times New Roman"/>
          <w:szCs w:val="24"/>
        </w:rPr>
        <w:t>Ευρωπαϊκό Συμβούλιο</w:t>
      </w:r>
      <w:r>
        <w:rPr>
          <w:rFonts w:eastAsia="Times New Roman" w:cs="Times New Roman"/>
          <w:szCs w:val="24"/>
        </w:rPr>
        <w:t xml:space="preserve">, </w:t>
      </w:r>
      <w:r w:rsidRPr="00356D26">
        <w:rPr>
          <w:rFonts w:eastAsia="Times New Roman" w:cs="Times New Roman"/>
          <w:szCs w:val="24"/>
        </w:rPr>
        <w:t>Συμβούλιο της Ευρωπαϊκής Ένωσης</w:t>
      </w:r>
      <w:r>
        <w:rPr>
          <w:rFonts w:eastAsia="Times New Roman" w:cs="Times New Roman"/>
          <w:szCs w:val="24"/>
        </w:rPr>
        <w:t>».</w:t>
      </w:r>
      <w:r w:rsidRPr="00356D26">
        <w:rPr>
          <w:rFonts w:eastAsia="Times New Roman" w:cs="Times New Roman"/>
          <w:szCs w:val="24"/>
        </w:rPr>
        <w:t xml:space="preserve"> </w:t>
      </w:r>
      <w:r>
        <w:rPr>
          <w:rFonts w:eastAsia="Times New Roman" w:cs="Times New Roman"/>
          <w:szCs w:val="24"/>
        </w:rPr>
        <w:t xml:space="preserve">Υπογραφή </w:t>
      </w:r>
      <w:proofErr w:type="spellStart"/>
      <w:r>
        <w:rPr>
          <w:rFonts w:eastAsia="Times New Roman" w:cs="Times New Roman"/>
          <w:szCs w:val="24"/>
          <w:lang w:val="en-US"/>
        </w:rPr>
        <w:t>Preben</w:t>
      </w:r>
      <w:proofErr w:type="spellEnd"/>
      <w:r w:rsidRPr="00234887">
        <w:rPr>
          <w:rFonts w:eastAsia="Times New Roman" w:cs="Times New Roman"/>
          <w:szCs w:val="24"/>
        </w:rPr>
        <w:t xml:space="preserve"> </w:t>
      </w:r>
      <w:proofErr w:type="spellStart"/>
      <w:r>
        <w:rPr>
          <w:rFonts w:eastAsia="Times New Roman" w:cs="Times New Roman"/>
          <w:szCs w:val="24"/>
          <w:lang w:val="en-US"/>
        </w:rPr>
        <w:t>Aamann</w:t>
      </w:r>
      <w:proofErr w:type="spellEnd"/>
      <w:r>
        <w:rPr>
          <w:rFonts w:eastAsia="Times New Roman" w:cs="Times New Roman"/>
          <w:szCs w:val="24"/>
        </w:rPr>
        <w:t>, ε</w:t>
      </w:r>
      <w:r w:rsidRPr="00356D26">
        <w:rPr>
          <w:rFonts w:eastAsia="Times New Roman" w:cs="Times New Roman"/>
          <w:szCs w:val="24"/>
        </w:rPr>
        <w:t>κπρόσωπος τύπου του Προέδρου του Ευρωπαϊκού Συμβουλίου</w:t>
      </w:r>
      <w:r w:rsidRPr="00234887">
        <w:rPr>
          <w:rFonts w:eastAsia="Times New Roman" w:cs="Times New Roman"/>
          <w:szCs w:val="24"/>
        </w:rPr>
        <w:t>. Π</w:t>
      </w:r>
      <w:r>
        <w:rPr>
          <w:rFonts w:eastAsia="Times New Roman" w:cs="Times New Roman"/>
          <w:szCs w:val="24"/>
        </w:rPr>
        <w:t>ρόκειται για</w:t>
      </w:r>
      <w:r w:rsidRPr="00356D26">
        <w:rPr>
          <w:rFonts w:eastAsia="Times New Roman" w:cs="Times New Roman"/>
          <w:szCs w:val="24"/>
        </w:rPr>
        <w:t xml:space="preserve"> ομόφωνη απόφαση </w:t>
      </w:r>
      <w:r>
        <w:rPr>
          <w:rFonts w:eastAsia="Times New Roman" w:cs="Times New Roman"/>
          <w:szCs w:val="24"/>
        </w:rPr>
        <w:t xml:space="preserve">την ημέρα </w:t>
      </w:r>
      <w:r w:rsidRPr="00356D26">
        <w:rPr>
          <w:rFonts w:eastAsia="Times New Roman" w:cs="Times New Roman"/>
          <w:szCs w:val="24"/>
        </w:rPr>
        <w:t>της αντιφασιστικής νίκης των λαών</w:t>
      </w:r>
      <w:r>
        <w:rPr>
          <w:rFonts w:eastAsia="Times New Roman" w:cs="Times New Roman"/>
          <w:szCs w:val="24"/>
        </w:rPr>
        <w:t>,</w:t>
      </w:r>
      <w:r w:rsidRPr="00356D26">
        <w:rPr>
          <w:rFonts w:eastAsia="Times New Roman" w:cs="Times New Roman"/>
          <w:szCs w:val="24"/>
        </w:rPr>
        <w:t xml:space="preserve"> με τα </w:t>
      </w:r>
      <w:r>
        <w:rPr>
          <w:rFonts w:eastAsia="Times New Roman" w:cs="Times New Roman"/>
          <w:szCs w:val="24"/>
        </w:rPr>
        <w:t>πενήντα</w:t>
      </w:r>
      <w:r w:rsidRPr="00356D26">
        <w:rPr>
          <w:rFonts w:eastAsia="Times New Roman" w:cs="Times New Roman"/>
          <w:szCs w:val="24"/>
        </w:rPr>
        <w:t xml:space="preserve"> εκατομμύρια νεκρ</w:t>
      </w:r>
      <w:r w:rsidRPr="00356D26">
        <w:rPr>
          <w:rFonts w:eastAsia="Times New Roman" w:cs="Times New Roman"/>
          <w:szCs w:val="24"/>
        </w:rPr>
        <w:t>ούς</w:t>
      </w:r>
      <w:r>
        <w:rPr>
          <w:rFonts w:eastAsia="Times New Roman" w:cs="Times New Roman"/>
          <w:szCs w:val="24"/>
        </w:rPr>
        <w:t>,</w:t>
      </w:r>
      <w:r w:rsidRPr="00356D26">
        <w:rPr>
          <w:rFonts w:eastAsia="Times New Roman" w:cs="Times New Roman"/>
          <w:szCs w:val="24"/>
        </w:rPr>
        <w:t xml:space="preserve"> εκ των οποίων </w:t>
      </w:r>
      <w:r>
        <w:rPr>
          <w:rFonts w:eastAsia="Times New Roman" w:cs="Times New Roman"/>
          <w:szCs w:val="24"/>
        </w:rPr>
        <w:t>τα είκοσι</w:t>
      </w:r>
      <w:r w:rsidRPr="00356D26">
        <w:rPr>
          <w:rFonts w:eastAsia="Times New Roman" w:cs="Times New Roman"/>
          <w:szCs w:val="24"/>
        </w:rPr>
        <w:t xml:space="preserve"> σοβιετικοί</w:t>
      </w:r>
      <w:r>
        <w:rPr>
          <w:rFonts w:eastAsia="Times New Roman" w:cs="Times New Roman"/>
          <w:szCs w:val="24"/>
        </w:rPr>
        <w:t>.</w:t>
      </w:r>
      <w:r w:rsidRPr="00356D26">
        <w:rPr>
          <w:rFonts w:eastAsia="Times New Roman" w:cs="Times New Roman"/>
          <w:szCs w:val="24"/>
        </w:rPr>
        <w:t xml:space="preserve"> Τι ψήφισε η Κυβέρνηση</w:t>
      </w:r>
      <w:r>
        <w:rPr>
          <w:rFonts w:eastAsia="Times New Roman" w:cs="Times New Roman"/>
          <w:szCs w:val="24"/>
        </w:rPr>
        <w:t>;</w:t>
      </w:r>
      <w:r w:rsidRPr="00356D26">
        <w:rPr>
          <w:rFonts w:eastAsia="Times New Roman" w:cs="Times New Roman"/>
          <w:szCs w:val="24"/>
        </w:rPr>
        <w:t xml:space="preserve"> Ψήφισε η Κυβέρνηση ότι </w:t>
      </w:r>
      <w:r>
        <w:rPr>
          <w:rFonts w:eastAsia="Times New Roman" w:cs="Times New Roman"/>
          <w:szCs w:val="24"/>
        </w:rPr>
        <w:t>«τριάντα</w:t>
      </w:r>
      <w:r w:rsidRPr="00356D26">
        <w:rPr>
          <w:rFonts w:eastAsia="Times New Roman" w:cs="Times New Roman"/>
          <w:szCs w:val="24"/>
        </w:rPr>
        <w:t xml:space="preserve"> χρόνια πριν</w:t>
      </w:r>
      <w:r>
        <w:rPr>
          <w:rFonts w:eastAsia="Times New Roman" w:cs="Times New Roman"/>
          <w:szCs w:val="24"/>
        </w:rPr>
        <w:t xml:space="preserve"> -σ</w:t>
      </w:r>
      <w:r w:rsidRPr="00356D26">
        <w:rPr>
          <w:rFonts w:eastAsia="Times New Roman" w:cs="Times New Roman"/>
          <w:szCs w:val="24"/>
        </w:rPr>
        <w:t xml:space="preserve">τις 9 </w:t>
      </w:r>
      <w:r>
        <w:rPr>
          <w:rFonts w:eastAsia="Times New Roman" w:cs="Times New Roman"/>
          <w:szCs w:val="24"/>
        </w:rPr>
        <w:t>Μάη δηλαδή- εκατομμύρια άνθρωποι πολέμησαν</w:t>
      </w:r>
      <w:r w:rsidRPr="00356D26">
        <w:rPr>
          <w:rFonts w:eastAsia="Times New Roman" w:cs="Times New Roman"/>
          <w:szCs w:val="24"/>
        </w:rPr>
        <w:t xml:space="preserve"> για την </w:t>
      </w:r>
      <w:r w:rsidRPr="00356D26">
        <w:rPr>
          <w:rFonts w:eastAsia="Times New Roman" w:cs="Times New Roman"/>
          <w:szCs w:val="24"/>
        </w:rPr>
        <w:lastRenderedPageBreak/>
        <w:t>ελευθερία και για την ενότητα και γκρέμισαν το Σιδηρούν Παραπέτασμα</w:t>
      </w:r>
      <w:r>
        <w:rPr>
          <w:rFonts w:eastAsia="Times New Roman" w:cs="Times New Roman"/>
          <w:szCs w:val="24"/>
        </w:rPr>
        <w:t>».</w:t>
      </w:r>
      <w:r w:rsidRPr="00356D26">
        <w:rPr>
          <w:rFonts w:eastAsia="Times New Roman" w:cs="Times New Roman"/>
          <w:szCs w:val="24"/>
        </w:rPr>
        <w:t xml:space="preserve"> Υπογραφή</w:t>
      </w:r>
      <w:r>
        <w:rPr>
          <w:rFonts w:eastAsia="Times New Roman" w:cs="Times New Roman"/>
          <w:szCs w:val="24"/>
        </w:rPr>
        <w:t xml:space="preserve"> μαζί με</w:t>
      </w:r>
      <w:r w:rsidRPr="00356D26">
        <w:rPr>
          <w:rFonts w:eastAsia="Times New Roman" w:cs="Times New Roman"/>
          <w:szCs w:val="24"/>
        </w:rPr>
        <w:t xml:space="preserve"> </w:t>
      </w:r>
      <w:proofErr w:type="spellStart"/>
      <w:r w:rsidRPr="00356D26">
        <w:rPr>
          <w:rFonts w:eastAsia="Times New Roman" w:cs="Times New Roman"/>
          <w:szCs w:val="24"/>
        </w:rPr>
        <w:t>Σαλβίνι</w:t>
      </w:r>
      <w:proofErr w:type="spellEnd"/>
      <w:r>
        <w:rPr>
          <w:rFonts w:eastAsia="Times New Roman" w:cs="Times New Roman"/>
          <w:szCs w:val="24"/>
        </w:rPr>
        <w:t xml:space="preserve">, </w:t>
      </w:r>
      <w:proofErr w:type="spellStart"/>
      <w:r>
        <w:rPr>
          <w:rFonts w:eastAsia="Times New Roman" w:cs="Times New Roman"/>
          <w:szCs w:val="24"/>
        </w:rPr>
        <w:t>Όρμπαν</w:t>
      </w:r>
      <w:proofErr w:type="spellEnd"/>
      <w:r>
        <w:rPr>
          <w:rFonts w:eastAsia="Times New Roman" w:cs="Times New Roman"/>
          <w:szCs w:val="24"/>
        </w:rPr>
        <w:t xml:space="preserve"> και </w:t>
      </w:r>
      <w:proofErr w:type="spellStart"/>
      <w:r>
        <w:rPr>
          <w:rFonts w:eastAsia="Times New Roman" w:cs="Times New Roman"/>
          <w:szCs w:val="24"/>
        </w:rPr>
        <w:t>Κουρτς</w:t>
      </w:r>
      <w:proofErr w:type="spellEnd"/>
      <w:r>
        <w:rPr>
          <w:rFonts w:eastAsia="Times New Roman" w:cs="Times New Roman"/>
          <w:szCs w:val="24"/>
        </w:rPr>
        <w:t>.</w:t>
      </w:r>
      <w:r w:rsidRPr="00356D26">
        <w:rPr>
          <w:rFonts w:eastAsia="Times New Roman" w:cs="Times New Roman"/>
          <w:szCs w:val="24"/>
        </w:rPr>
        <w:t xml:space="preserve"> Ομόφωνο ψήφισμα</w:t>
      </w:r>
      <w:r>
        <w:rPr>
          <w:rFonts w:eastAsia="Times New Roman" w:cs="Times New Roman"/>
          <w:szCs w:val="24"/>
        </w:rPr>
        <w:t>.</w:t>
      </w:r>
    </w:p>
    <w:p w14:paraId="6E819718" w14:textId="77777777" w:rsidR="004B0DF5" w:rsidRDefault="00471FB5">
      <w:pPr>
        <w:tabs>
          <w:tab w:val="left" w:pos="1905"/>
        </w:tabs>
        <w:spacing w:line="600" w:lineRule="auto"/>
        <w:ind w:firstLine="720"/>
        <w:jc w:val="both"/>
        <w:rPr>
          <w:rFonts w:eastAsia="Times New Roman" w:cs="Times New Roman"/>
          <w:szCs w:val="24"/>
        </w:rPr>
      </w:pPr>
      <w:r>
        <w:rPr>
          <w:rFonts w:eastAsia="Times New Roman" w:cs="Times New Roman"/>
          <w:szCs w:val="24"/>
        </w:rPr>
        <w:t>Το καταθέτω</w:t>
      </w:r>
      <w:r w:rsidRPr="00356D26">
        <w:rPr>
          <w:rFonts w:eastAsia="Times New Roman" w:cs="Times New Roman"/>
          <w:szCs w:val="24"/>
        </w:rPr>
        <w:t xml:space="preserve"> παρακαλώ στα Πρακτικά για να </w:t>
      </w:r>
      <w:r>
        <w:rPr>
          <w:rFonts w:eastAsia="Times New Roman" w:cs="Times New Roman"/>
          <w:szCs w:val="24"/>
        </w:rPr>
        <w:t>ενημερώσετε την κ.</w:t>
      </w:r>
      <w:r w:rsidRPr="00356D26">
        <w:rPr>
          <w:rFonts w:eastAsia="Times New Roman" w:cs="Times New Roman"/>
          <w:szCs w:val="24"/>
        </w:rPr>
        <w:t xml:space="preserve"> Αναγνωστ</w:t>
      </w:r>
      <w:r>
        <w:rPr>
          <w:rFonts w:eastAsia="Times New Roman" w:cs="Times New Roman"/>
          <w:szCs w:val="24"/>
        </w:rPr>
        <w:t>ο</w:t>
      </w:r>
      <w:r w:rsidRPr="00356D26">
        <w:rPr>
          <w:rFonts w:eastAsia="Times New Roman" w:cs="Times New Roman"/>
          <w:szCs w:val="24"/>
        </w:rPr>
        <w:t xml:space="preserve">πούλου και την Κυβέρνηση </w:t>
      </w:r>
      <w:r>
        <w:rPr>
          <w:rFonts w:eastAsia="Times New Roman" w:cs="Times New Roman"/>
          <w:szCs w:val="24"/>
        </w:rPr>
        <w:t>και τον κ. Τσίπρα,</w:t>
      </w:r>
      <w:r w:rsidRPr="00356D26">
        <w:rPr>
          <w:rFonts w:eastAsia="Times New Roman" w:cs="Times New Roman"/>
          <w:szCs w:val="24"/>
        </w:rPr>
        <w:t xml:space="preserve"> μήπως μας το αμφισβητήσει κιόλας</w:t>
      </w:r>
      <w:r>
        <w:rPr>
          <w:rFonts w:eastAsia="Times New Roman" w:cs="Times New Roman"/>
          <w:szCs w:val="24"/>
        </w:rPr>
        <w:t>.</w:t>
      </w:r>
    </w:p>
    <w:p w14:paraId="6E81971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(Στο σημείο αυτό ο</w:t>
      </w:r>
      <w:r w:rsidRPr="000D63A8">
        <w:rPr>
          <w:rFonts w:eastAsia="Times New Roman" w:cs="Times New Roman"/>
          <w:szCs w:val="24"/>
        </w:rPr>
        <w:t xml:space="preserve"> Βουλευτής κ.</w:t>
      </w:r>
      <w:r>
        <w:rPr>
          <w:rFonts w:eastAsia="Times New Roman" w:cs="Times New Roman"/>
          <w:szCs w:val="24"/>
        </w:rPr>
        <w:t xml:space="preserve"> Αθανάσιος </w:t>
      </w:r>
      <w:proofErr w:type="spellStart"/>
      <w:r>
        <w:rPr>
          <w:rFonts w:eastAsia="Times New Roman" w:cs="Times New Roman"/>
          <w:szCs w:val="24"/>
        </w:rPr>
        <w:t>Παφίλης</w:t>
      </w:r>
      <w:proofErr w:type="spellEnd"/>
      <w:r w:rsidRPr="000D63A8">
        <w:rPr>
          <w:rFonts w:eastAsia="Times New Roman" w:cs="Times New Roman"/>
          <w:szCs w:val="24"/>
        </w:rPr>
        <w:t xml:space="preserve"> </w:t>
      </w:r>
      <w:r>
        <w:rPr>
          <w:rFonts w:eastAsia="Times New Roman" w:cs="Times New Roman"/>
          <w:szCs w:val="24"/>
        </w:rPr>
        <w:t xml:space="preserve">καταθέτει για </w:t>
      </w:r>
      <w:r>
        <w:rPr>
          <w:rFonts w:eastAsia="Times New Roman" w:cs="Times New Roman"/>
          <w:szCs w:val="24"/>
        </w:rPr>
        <w:t>τα Πρακτικά το προαναφερθέν έγγραφο, το οποίο</w:t>
      </w:r>
      <w:r w:rsidRPr="000D63A8">
        <w:rPr>
          <w:rFonts w:eastAsia="Times New Roman" w:cs="Times New Roman"/>
          <w:szCs w:val="24"/>
        </w:rPr>
        <w:t xml:space="preserve"> </w:t>
      </w:r>
      <w:r>
        <w:rPr>
          <w:rFonts w:eastAsia="Times New Roman" w:cs="Times New Roman"/>
          <w:szCs w:val="24"/>
        </w:rPr>
        <w:t>βρίσκεται</w:t>
      </w:r>
      <w:r w:rsidRPr="000D63A8">
        <w:rPr>
          <w:rFonts w:eastAsia="Times New Roman" w:cs="Times New Roman"/>
          <w:szCs w:val="24"/>
        </w:rPr>
        <w:t xml:space="preserve">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6E81971A" w14:textId="77777777" w:rsidR="004B0DF5" w:rsidRDefault="00471FB5">
      <w:pPr>
        <w:tabs>
          <w:tab w:val="left" w:pos="1905"/>
        </w:tabs>
        <w:spacing w:line="600" w:lineRule="auto"/>
        <w:ind w:firstLine="720"/>
        <w:jc w:val="both"/>
        <w:rPr>
          <w:rFonts w:eastAsia="Times New Roman" w:cs="Times New Roman"/>
          <w:szCs w:val="24"/>
        </w:rPr>
      </w:pPr>
      <w:r>
        <w:rPr>
          <w:rFonts w:eastAsia="Times New Roman" w:cs="Times New Roman"/>
          <w:szCs w:val="24"/>
        </w:rPr>
        <w:t>Κ</w:t>
      </w:r>
      <w:r w:rsidRPr="00356D26">
        <w:rPr>
          <w:rFonts w:eastAsia="Times New Roman" w:cs="Times New Roman"/>
          <w:szCs w:val="24"/>
        </w:rPr>
        <w:t xml:space="preserve">ι ύστερα λέμε </w:t>
      </w:r>
      <w:r>
        <w:rPr>
          <w:rFonts w:eastAsia="Times New Roman" w:cs="Times New Roman"/>
          <w:szCs w:val="24"/>
        </w:rPr>
        <w:t>-</w:t>
      </w:r>
      <w:r w:rsidRPr="00356D26">
        <w:rPr>
          <w:rFonts w:eastAsia="Times New Roman" w:cs="Times New Roman"/>
          <w:szCs w:val="24"/>
        </w:rPr>
        <w:t>είπε ο κύριος Θεοχαρόπουλος</w:t>
      </w:r>
      <w:r>
        <w:rPr>
          <w:rFonts w:eastAsia="Times New Roman" w:cs="Times New Roman"/>
          <w:szCs w:val="24"/>
        </w:rPr>
        <w:t>-</w:t>
      </w:r>
      <w:r w:rsidRPr="00356D26">
        <w:rPr>
          <w:rFonts w:eastAsia="Times New Roman" w:cs="Times New Roman"/>
          <w:szCs w:val="24"/>
        </w:rPr>
        <w:t xml:space="preserve"> ότι</w:t>
      </w:r>
      <w:r>
        <w:rPr>
          <w:rFonts w:eastAsia="Times New Roman" w:cs="Times New Roman"/>
          <w:szCs w:val="24"/>
        </w:rPr>
        <w:t xml:space="preserve"> η Νέα Δημοκρατία διολισθαίνει σ</w:t>
      </w:r>
      <w:r w:rsidRPr="00356D26">
        <w:rPr>
          <w:rFonts w:eastAsia="Times New Roman" w:cs="Times New Roman"/>
          <w:szCs w:val="24"/>
        </w:rPr>
        <w:t xml:space="preserve">ε πιο </w:t>
      </w:r>
      <w:r>
        <w:rPr>
          <w:rFonts w:eastAsia="Times New Roman" w:cs="Times New Roman"/>
          <w:szCs w:val="24"/>
        </w:rPr>
        <w:t>δεξιές</w:t>
      </w:r>
      <w:r w:rsidRPr="00356D26">
        <w:rPr>
          <w:rFonts w:eastAsia="Times New Roman" w:cs="Times New Roman"/>
          <w:szCs w:val="24"/>
        </w:rPr>
        <w:t xml:space="preserve"> θέσεις</w:t>
      </w:r>
      <w:r>
        <w:rPr>
          <w:rFonts w:eastAsia="Times New Roman" w:cs="Times New Roman"/>
          <w:szCs w:val="24"/>
        </w:rPr>
        <w:t>.</w:t>
      </w:r>
      <w:r w:rsidRPr="00356D26">
        <w:rPr>
          <w:rFonts w:eastAsia="Times New Roman" w:cs="Times New Roman"/>
          <w:szCs w:val="24"/>
        </w:rPr>
        <w:t xml:space="preserve"> Πράγματι</w:t>
      </w:r>
      <w:r>
        <w:rPr>
          <w:rFonts w:eastAsia="Times New Roman" w:cs="Times New Roman"/>
          <w:szCs w:val="24"/>
        </w:rPr>
        <w:t>,</w:t>
      </w:r>
      <w:r w:rsidRPr="00356D26">
        <w:rPr>
          <w:rFonts w:eastAsia="Times New Roman" w:cs="Times New Roman"/>
          <w:szCs w:val="24"/>
        </w:rPr>
        <w:t xml:space="preserve"> αλλά και σε ό</w:t>
      </w:r>
      <w:r>
        <w:rPr>
          <w:rFonts w:eastAsia="Times New Roman" w:cs="Times New Roman"/>
          <w:szCs w:val="24"/>
        </w:rPr>
        <w:t>,</w:t>
      </w:r>
      <w:r w:rsidRPr="00356D26">
        <w:rPr>
          <w:rFonts w:eastAsia="Times New Roman" w:cs="Times New Roman"/>
          <w:szCs w:val="24"/>
        </w:rPr>
        <w:t>τι αφορά την Κυβέρνηση και τ</w:t>
      </w:r>
      <w:r>
        <w:rPr>
          <w:rFonts w:eastAsia="Times New Roman" w:cs="Times New Roman"/>
          <w:szCs w:val="24"/>
        </w:rPr>
        <w:t>ον Πρωθυπουργό ο λαός λέει ότι η</w:t>
      </w:r>
      <w:r w:rsidRPr="00356D26">
        <w:rPr>
          <w:rFonts w:eastAsia="Times New Roman" w:cs="Times New Roman"/>
          <w:szCs w:val="24"/>
        </w:rPr>
        <w:t xml:space="preserve"> λογική του κατήφορου είναι ο πάτος</w:t>
      </w:r>
      <w:r>
        <w:rPr>
          <w:rFonts w:eastAsia="Times New Roman" w:cs="Times New Roman"/>
          <w:szCs w:val="24"/>
        </w:rPr>
        <w:t>.</w:t>
      </w:r>
      <w:r w:rsidRPr="00356D26">
        <w:rPr>
          <w:rFonts w:eastAsia="Times New Roman" w:cs="Times New Roman"/>
          <w:szCs w:val="24"/>
        </w:rPr>
        <w:t xml:space="preserve"> Εδώ δεν υπάρχει </w:t>
      </w:r>
      <w:r>
        <w:rPr>
          <w:rFonts w:eastAsia="Times New Roman" w:cs="Times New Roman"/>
          <w:szCs w:val="24"/>
        </w:rPr>
        <w:t>πάτος πια.</w:t>
      </w:r>
      <w:r w:rsidRPr="00356D26">
        <w:rPr>
          <w:rFonts w:eastAsia="Times New Roman" w:cs="Times New Roman"/>
          <w:szCs w:val="24"/>
        </w:rPr>
        <w:t xml:space="preserve"> Τι άλλο θα ψηφίσετε</w:t>
      </w:r>
      <w:r>
        <w:rPr>
          <w:rFonts w:eastAsia="Times New Roman" w:cs="Times New Roman"/>
          <w:szCs w:val="24"/>
        </w:rPr>
        <w:t>;</w:t>
      </w:r>
      <w:r w:rsidRPr="00356D26">
        <w:rPr>
          <w:rFonts w:eastAsia="Times New Roman" w:cs="Times New Roman"/>
          <w:szCs w:val="24"/>
        </w:rPr>
        <w:t xml:space="preserve"> Και μας μιλάτε για ευ</w:t>
      </w:r>
      <w:r>
        <w:rPr>
          <w:rFonts w:eastAsia="Times New Roman" w:cs="Times New Roman"/>
          <w:szCs w:val="24"/>
        </w:rPr>
        <w:t>ρύτερη συμπόρευση προοδευτικών δ</w:t>
      </w:r>
      <w:r w:rsidRPr="00356D26">
        <w:rPr>
          <w:rFonts w:eastAsia="Times New Roman" w:cs="Times New Roman"/>
          <w:szCs w:val="24"/>
        </w:rPr>
        <w:t>υνάμεων</w:t>
      </w:r>
      <w:r>
        <w:rPr>
          <w:rFonts w:eastAsia="Times New Roman" w:cs="Times New Roman"/>
          <w:szCs w:val="24"/>
        </w:rPr>
        <w:t>.</w:t>
      </w:r>
      <w:r w:rsidRPr="00356D26">
        <w:rPr>
          <w:rFonts w:eastAsia="Times New Roman" w:cs="Times New Roman"/>
          <w:szCs w:val="24"/>
        </w:rPr>
        <w:t xml:space="preserve"> Να τη</w:t>
      </w:r>
      <w:r>
        <w:rPr>
          <w:rFonts w:eastAsia="Times New Roman" w:cs="Times New Roman"/>
          <w:szCs w:val="24"/>
        </w:rPr>
        <w:t xml:space="preserve"> η συμπόρευση σε ε</w:t>
      </w:r>
      <w:r w:rsidRPr="00356D26">
        <w:rPr>
          <w:rFonts w:eastAsia="Times New Roman" w:cs="Times New Roman"/>
          <w:szCs w:val="24"/>
        </w:rPr>
        <w:t>υρωπαϊκό επ</w:t>
      </w:r>
      <w:r w:rsidRPr="00356D26">
        <w:rPr>
          <w:rFonts w:eastAsia="Times New Roman" w:cs="Times New Roman"/>
          <w:szCs w:val="24"/>
        </w:rPr>
        <w:t>ίπεδο</w:t>
      </w:r>
      <w:r>
        <w:rPr>
          <w:rFonts w:eastAsia="Times New Roman" w:cs="Times New Roman"/>
          <w:szCs w:val="24"/>
        </w:rPr>
        <w:t>,</w:t>
      </w:r>
      <w:r w:rsidRPr="00356D26">
        <w:rPr>
          <w:rFonts w:eastAsia="Times New Roman" w:cs="Times New Roman"/>
          <w:szCs w:val="24"/>
        </w:rPr>
        <w:t xml:space="preserve"> με το</w:t>
      </w:r>
      <w:r>
        <w:rPr>
          <w:rFonts w:eastAsia="Times New Roman" w:cs="Times New Roman"/>
          <w:szCs w:val="24"/>
        </w:rPr>
        <w:t>ν</w:t>
      </w:r>
      <w:r w:rsidRPr="00356D26">
        <w:rPr>
          <w:rFonts w:eastAsia="Times New Roman" w:cs="Times New Roman"/>
          <w:szCs w:val="24"/>
        </w:rPr>
        <w:t xml:space="preserve"> </w:t>
      </w:r>
      <w:proofErr w:type="spellStart"/>
      <w:r>
        <w:rPr>
          <w:rFonts w:eastAsia="Times New Roman" w:cs="Times New Roman"/>
          <w:szCs w:val="24"/>
        </w:rPr>
        <w:t>Σαλβίνι</w:t>
      </w:r>
      <w:proofErr w:type="spellEnd"/>
      <w:r>
        <w:rPr>
          <w:rFonts w:eastAsia="Times New Roman" w:cs="Times New Roman"/>
          <w:szCs w:val="24"/>
        </w:rPr>
        <w:t xml:space="preserve">, τον </w:t>
      </w:r>
      <w:proofErr w:type="spellStart"/>
      <w:r>
        <w:rPr>
          <w:rFonts w:eastAsia="Times New Roman" w:cs="Times New Roman"/>
          <w:szCs w:val="24"/>
        </w:rPr>
        <w:t>Όρμπαν</w:t>
      </w:r>
      <w:proofErr w:type="spellEnd"/>
      <w:r>
        <w:rPr>
          <w:rFonts w:eastAsia="Times New Roman" w:cs="Times New Roman"/>
          <w:szCs w:val="24"/>
        </w:rPr>
        <w:t xml:space="preserve">, τον </w:t>
      </w:r>
      <w:proofErr w:type="spellStart"/>
      <w:r>
        <w:rPr>
          <w:rFonts w:eastAsia="Times New Roman" w:cs="Times New Roman"/>
          <w:szCs w:val="24"/>
        </w:rPr>
        <w:t>Κουρτς</w:t>
      </w:r>
      <w:proofErr w:type="spellEnd"/>
      <w:r w:rsidRPr="00356D26">
        <w:rPr>
          <w:rFonts w:eastAsia="Times New Roman" w:cs="Times New Roman"/>
          <w:szCs w:val="24"/>
        </w:rPr>
        <w:t xml:space="preserve"> και άλλους </w:t>
      </w:r>
      <w:r w:rsidRPr="00356D26">
        <w:rPr>
          <w:rFonts w:eastAsia="Times New Roman" w:cs="Times New Roman"/>
          <w:szCs w:val="24"/>
        </w:rPr>
        <w:lastRenderedPageBreak/>
        <w:t>φασίστες</w:t>
      </w:r>
      <w:r>
        <w:rPr>
          <w:rFonts w:eastAsia="Times New Roman" w:cs="Times New Roman"/>
          <w:szCs w:val="24"/>
        </w:rPr>
        <w:t>.</w:t>
      </w:r>
      <w:r w:rsidRPr="00356D26">
        <w:rPr>
          <w:rFonts w:eastAsia="Times New Roman" w:cs="Times New Roman"/>
          <w:szCs w:val="24"/>
        </w:rPr>
        <w:t xml:space="preserve"> Μας μιλάτε για δύο </w:t>
      </w:r>
      <w:r>
        <w:rPr>
          <w:rFonts w:eastAsia="Times New Roman" w:cs="Times New Roman"/>
          <w:szCs w:val="24"/>
        </w:rPr>
        <w:t>πόλους, οι οποίοι είναι ένας π</w:t>
      </w:r>
      <w:r w:rsidRPr="00356D26">
        <w:rPr>
          <w:rFonts w:eastAsia="Times New Roman" w:cs="Times New Roman"/>
          <w:szCs w:val="24"/>
        </w:rPr>
        <w:t>όλος και λέγεται υπεράσπιση του βάρβαρου καπιταλιστικού συστήματος</w:t>
      </w:r>
      <w:r>
        <w:rPr>
          <w:rFonts w:eastAsia="Times New Roman" w:cs="Times New Roman"/>
          <w:szCs w:val="24"/>
        </w:rPr>
        <w:t>,</w:t>
      </w:r>
      <w:r w:rsidRPr="00356D26">
        <w:rPr>
          <w:rFonts w:eastAsia="Times New Roman" w:cs="Times New Roman"/>
          <w:szCs w:val="24"/>
        </w:rPr>
        <w:t xml:space="preserve"> λέγεται συμφωνία με τις πιο αντιδραστικές και φασιστικές δυνάμεις σε τέτοια κατάπτυστα κείμενα</w:t>
      </w:r>
      <w:r>
        <w:rPr>
          <w:rFonts w:eastAsia="Times New Roman" w:cs="Times New Roman"/>
          <w:szCs w:val="24"/>
        </w:rPr>
        <w:t>,</w:t>
      </w:r>
      <w:r w:rsidRPr="00356D26">
        <w:rPr>
          <w:rFonts w:eastAsia="Times New Roman" w:cs="Times New Roman"/>
          <w:szCs w:val="24"/>
        </w:rPr>
        <w:t xml:space="preserve"> την ημέρα που τι κάνετε</w:t>
      </w:r>
      <w:r>
        <w:rPr>
          <w:rFonts w:eastAsia="Times New Roman" w:cs="Times New Roman"/>
          <w:szCs w:val="24"/>
        </w:rPr>
        <w:t>;</w:t>
      </w:r>
      <w:r w:rsidRPr="00356D26">
        <w:rPr>
          <w:rFonts w:eastAsia="Times New Roman" w:cs="Times New Roman"/>
          <w:szCs w:val="24"/>
        </w:rPr>
        <w:t xml:space="preserve"> </w:t>
      </w:r>
      <w:r>
        <w:rPr>
          <w:rFonts w:eastAsia="Times New Roman" w:cs="Times New Roman"/>
          <w:szCs w:val="24"/>
        </w:rPr>
        <w:t xml:space="preserve">Δεν ντρέπεστε; </w:t>
      </w:r>
      <w:r w:rsidRPr="00356D26">
        <w:rPr>
          <w:rFonts w:eastAsia="Times New Roman" w:cs="Times New Roman"/>
          <w:szCs w:val="24"/>
        </w:rPr>
        <w:t>Ασέβεια</w:t>
      </w:r>
      <w:r>
        <w:rPr>
          <w:rFonts w:eastAsia="Times New Roman" w:cs="Times New Roman"/>
          <w:szCs w:val="24"/>
        </w:rPr>
        <w:t xml:space="preserve"> απέναντι στα εκατομμύρια νεκρούς.</w:t>
      </w:r>
      <w:r w:rsidRPr="00356D26">
        <w:rPr>
          <w:rFonts w:eastAsia="Times New Roman" w:cs="Times New Roman"/>
          <w:szCs w:val="24"/>
        </w:rPr>
        <w:t xml:space="preserve"> Αυτό </w:t>
      </w:r>
      <w:r>
        <w:rPr>
          <w:rFonts w:eastAsia="Times New Roman" w:cs="Times New Roman"/>
          <w:szCs w:val="24"/>
        </w:rPr>
        <w:t>έγινε σ</w:t>
      </w:r>
      <w:r w:rsidRPr="00356D26">
        <w:rPr>
          <w:rFonts w:eastAsia="Times New Roman" w:cs="Times New Roman"/>
          <w:szCs w:val="24"/>
        </w:rPr>
        <w:t xml:space="preserve">τις 9 </w:t>
      </w:r>
      <w:r>
        <w:rPr>
          <w:rFonts w:eastAsia="Times New Roman" w:cs="Times New Roman"/>
          <w:szCs w:val="24"/>
        </w:rPr>
        <w:t>Μάη.</w:t>
      </w:r>
      <w:r w:rsidRPr="00356D26">
        <w:rPr>
          <w:rFonts w:eastAsia="Times New Roman" w:cs="Times New Roman"/>
          <w:szCs w:val="24"/>
        </w:rPr>
        <w:t xml:space="preserve"> </w:t>
      </w:r>
      <w:r>
        <w:rPr>
          <w:rFonts w:eastAsia="Times New Roman" w:cs="Times New Roman"/>
          <w:szCs w:val="24"/>
        </w:rPr>
        <w:t>Δικαιώνετε</w:t>
      </w:r>
      <w:r w:rsidRPr="00356D26">
        <w:rPr>
          <w:rFonts w:eastAsia="Times New Roman" w:cs="Times New Roman"/>
          <w:szCs w:val="24"/>
        </w:rPr>
        <w:t xml:space="preserve"> τους φασίστες δηλαδή</w:t>
      </w:r>
      <w:r>
        <w:rPr>
          <w:rFonts w:eastAsia="Times New Roman" w:cs="Times New Roman"/>
          <w:szCs w:val="24"/>
        </w:rPr>
        <w:t>,</w:t>
      </w:r>
      <w:r w:rsidRPr="00356D26">
        <w:rPr>
          <w:rFonts w:eastAsia="Times New Roman" w:cs="Times New Roman"/>
          <w:szCs w:val="24"/>
        </w:rPr>
        <w:t xml:space="preserve"> αυτό που κάνει η Ευρω</w:t>
      </w:r>
      <w:r w:rsidRPr="00356D26">
        <w:rPr>
          <w:rFonts w:eastAsia="Times New Roman" w:cs="Times New Roman"/>
          <w:szCs w:val="24"/>
        </w:rPr>
        <w:t>παϊκή Ένωση τόσα χρόνια</w:t>
      </w:r>
      <w:r>
        <w:rPr>
          <w:rFonts w:eastAsia="Times New Roman" w:cs="Times New Roman"/>
          <w:szCs w:val="24"/>
        </w:rPr>
        <w:t>. Μεγάλη ντροπή και θ</w:t>
      </w:r>
      <w:r w:rsidRPr="00356D26">
        <w:rPr>
          <w:rFonts w:eastAsia="Times New Roman" w:cs="Times New Roman"/>
          <w:szCs w:val="24"/>
        </w:rPr>
        <w:t>α το πληρώσετε από τον κόσμο σας πολύ ακριβά</w:t>
      </w:r>
      <w:r>
        <w:rPr>
          <w:rFonts w:eastAsia="Times New Roman" w:cs="Times New Roman"/>
          <w:szCs w:val="24"/>
        </w:rPr>
        <w:t>.</w:t>
      </w:r>
    </w:p>
    <w:p w14:paraId="6E81971B" w14:textId="77777777" w:rsidR="004B0DF5" w:rsidRDefault="00471FB5">
      <w:pPr>
        <w:tabs>
          <w:tab w:val="left" w:pos="1905"/>
        </w:tabs>
        <w:spacing w:line="600" w:lineRule="auto"/>
        <w:ind w:firstLine="720"/>
        <w:jc w:val="both"/>
        <w:rPr>
          <w:rFonts w:eastAsia="Times New Roman" w:cs="Times New Roman"/>
          <w:szCs w:val="24"/>
        </w:rPr>
      </w:pPr>
      <w:r w:rsidRPr="004D0DEC">
        <w:rPr>
          <w:rFonts w:eastAsia="Times New Roman" w:cs="Times New Roman"/>
          <w:b/>
          <w:szCs w:val="24"/>
        </w:rPr>
        <w:t xml:space="preserve">ΑΘΑΝΑΣΙΑ </w:t>
      </w:r>
      <w:r>
        <w:rPr>
          <w:rFonts w:eastAsia="Times New Roman" w:cs="Times New Roman"/>
          <w:b/>
          <w:szCs w:val="24"/>
        </w:rPr>
        <w:t>(ΣΙΑ)</w:t>
      </w:r>
      <w:r w:rsidRPr="004D0DEC">
        <w:rPr>
          <w:rFonts w:eastAsia="Times New Roman" w:cs="Times New Roman"/>
          <w:b/>
          <w:szCs w:val="24"/>
        </w:rPr>
        <w:t xml:space="preserve"> ΑΝΑΓΝΩΣΤΟΠΟΥΛΟΥ (Αναπληρώτρια Υπουργός Εξωτερικών):</w:t>
      </w:r>
      <w:r>
        <w:rPr>
          <w:rFonts w:eastAsia="Times New Roman" w:cs="Times New Roman"/>
          <w:szCs w:val="24"/>
        </w:rPr>
        <w:t xml:space="preserve"> Κύριε Πρόεδρε, θα ήθελα τον λόγο για να απαντήσω.</w:t>
      </w:r>
    </w:p>
    <w:p w14:paraId="6E81971C" w14:textId="77777777" w:rsidR="004B0DF5" w:rsidRDefault="00471FB5">
      <w:pPr>
        <w:tabs>
          <w:tab w:val="left" w:pos="1905"/>
        </w:tabs>
        <w:spacing w:line="600" w:lineRule="auto"/>
        <w:ind w:firstLine="720"/>
        <w:jc w:val="both"/>
        <w:rPr>
          <w:rFonts w:eastAsia="Times New Roman"/>
          <w:bCs/>
          <w:szCs w:val="24"/>
        </w:rPr>
      </w:pPr>
      <w:r w:rsidRPr="002A3F70">
        <w:rPr>
          <w:rFonts w:eastAsia="Times New Roman"/>
          <w:b/>
          <w:bCs/>
          <w:szCs w:val="24"/>
        </w:rPr>
        <w:t xml:space="preserve">ΠΡΟΕΔΡΕΥΩΝ (Γεώργιος </w:t>
      </w:r>
      <w:proofErr w:type="spellStart"/>
      <w:r w:rsidRPr="002A3F70">
        <w:rPr>
          <w:rFonts w:eastAsia="Times New Roman"/>
          <w:b/>
          <w:bCs/>
          <w:szCs w:val="24"/>
        </w:rPr>
        <w:t>Λαμπρούλης</w:t>
      </w:r>
      <w:proofErr w:type="spellEnd"/>
      <w:r w:rsidRPr="002A3F70">
        <w:rPr>
          <w:rFonts w:eastAsia="Times New Roman"/>
          <w:b/>
          <w:bCs/>
          <w:szCs w:val="24"/>
        </w:rPr>
        <w:t xml:space="preserve">): </w:t>
      </w:r>
      <w:r>
        <w:rPr>
          <w:rFonts w:eastAsia="Times New Roman"/>
          <w:bCs/>
          <w:szCs w:val="24"/>
        </w:rPr>
        <w:t xml:space="preserve">Κύριε Λοβέρδο, </w:t>
      </w:r>
      <w:r>
        <w:rPr>
          <w:rFonts w:eastAsia="Times New Roman"/>
          <w:bCs/>
          <w:szCs w:val="24"/>
        </w:rPr>
        <w:t>εσείς θέλετε να τοποθετηθείτε για το ίδιο θέμα;</w:t>
      </w:r>
    </w:p>
    <w:p w14:paraId="6E81971D" w14:textId="77777777" w:rsidR="004B0DF5" w:rsidRDefault="00471FB5">
      <w:pPr>
        <w:tabs>
          <w:tab w:val="left" w:pos="1905"/>
        </w:tabs>
        <w:spacing w:line="600" w:lineRule="auto"/>
        <w:ind w:firstLine="720"/>
        <w:jc w:val="both"/>
        <w:rPr>
          <w:rFonts w:eastAsia="Times New Roman"/>
          <w:bCs/>
          <w:szCs w:val="24"/>
        </w:rPr>
      </w:pPr>
      <w:r w:rsidRPr="004D0DEC">
        <w:rPr>
          <w:rFonts w:eastAsia="Times New Roman"/>
          <w:b/>
          <w:bCs/>
          <w:szCs w:val="24"/>
        </w:rPr>
        <w:t xml:space="preserve">ΑΝΔΡΕΑΣ ΛΟΒΕΡΔΟΣ: </w:t>
      </w:r>
      <w:r>
        <w:rPr>
          <w:rFonts w:eastAsia="Times New Roman"/>
          <w:bCs/>
          <w:szCs w:val="24"/>
        </w:rPr>
        <w:t>Όχι, κύριε Πρόεδρε, για άλλο θέμα.</w:t>
      </w:r>
    </w:p>
    <w:p w14:paraId="6E81971E" w14:textId="77777777" w:rsidR="004B0DF5" w:rsidRDefault="00471FB5">
      <w:pPr>
        <w:tabs>
          <w:tab w:val="left" w:pos="1905"/>
        </w:tabs>
        <w:spacing w:line="600" w:lineRule="auto"/>
        <w:ind w:firstLine="720"/>
        <w:jc w:val="both"/>
        <w:rPr>
          <w:rFonts w:eastAsia="Times New Roman"/>
          <w:bCs/>
          <w:szCs w:val="24"/>
        </w:rPr>
      </w:pPr>
      <w:r w:rsidRPr="004D0DEC">
        <w:rPr>
          <w:rFonts w:eastAsia="Times New Roman"/>
          <w:b/>
          <w:bCs/>
          <w:szCs w:val="24"/>
        </w:rPr>
        <w:t xml:space="preserve">ΠΡΟΕΔΡΕΥΩΝ (Γεώργιος </w:t>
      </w:r>
      <w:proofErr w:type="spellStart"/>
      <w:r w:rsidRPr="004D0DEC">
        <w:rPr>
          <w:rFonts w:eastAsia="Times New Roman"/>
          <w:b/>
          <w:bCs/>
          <w:szCs w:val="24"/>
        </w:rPr>
        <w:t>Λαμπρούλης</w:t>
      </w:r>
      <w:proofErr w:type="spellEnd"/>
      <w:r w:rsidRPr="004D0DEC">
        <w:rPr>
          <w:rFonts w:eastAsia="Times New Roman"/>
          <w:b/>
          <w:bCs/>
          <w:szCs w:val="24"/>
        </w:rPr>
        <w:t xml:space="preserve">): </w:t>
      </w:r>
      <w:r w:rsidRPr="004D0DEC">
        <w:rPr>
          <w:rFonts w:eastAsia="Times New Roman"/>
          <w:bCs/>
          <w:szCs w:val="24"/>
        </w:rPr>
        <w:t>Ε</w:t>
      </w:r>
      <w:r>
        <w:rPr>
          <w:rFonts w:eastAsia="Times New Roman"/>
          <w:bCs/>
          <w:szCs w:val="24"/>
        </w:rPr>
        <w:t>, τότε να δώσουμε τον λόγο στην κυρία Υπουργό.</w:t>
      </w:r>
    </w:p>
    <w:p w14:paraId="6E81971F" w14:textId="77777777" w:rsidR="004B0DF5" w:rsidRDefault="00471FB5">
      <w:pPr>
        <w:tabs>
          <w:tab w:val="left" w:pos="1905"/>
        </w:tabs>
        <w:spacing w:line="600" w:lineRule="auto"/>
        <w:ind w:firstLine="720"/>
        <w:jc w:val="both"/>
        <w:rPr>
          <w:rFonts w:eastAsia="Times New Roman"/>
          <w:bCs/>
          <w:szCs w:val="24"/>
        </w:rPr>
      </w:pPr>
      <w:r>
        <w:rPr>
          <w:rFonts w:eastAsia="Times New Roman"/>
          <w:bCs/>
          <w:szCs w:val="24"/>
        </w:rPr>
        <w:lastRenderedPageBreak/>
        <w:t>Καλώς, κυρία Αναγνωστοπούλου, έχετε τον λόγο.</w:t>
      </w:r>
    </w:p>
    <w:p w14:paraId="6E819720" w14:textId="77777777" w:rsidR="004B0DF5" w:rsidRDefault="00471FB5">
      <w:pPr>
        <w:tabs>
          <w:tab w:val="left" w:pos="1905"/>
        </w:tabs>
        <w:spacing w:line="600" w:lineRule="auto"/>
        <w:ind w:firstLine="720"/>
        <w:jc w:val="both"/>
        <w:rPr>
          <w:rFonts w:eastAsia="Times New Roman" w:cs="Times New Roman"/>
          <w:szCs w:val="24"/>
        </w:rPr>
      </w:pPr>
      <w:r w:rsidRPr="004D0DEC">
        <w:rPr>
          <w:rFonts w:eastAsia="Times New Roman"/>
          <w:b/>
          <w:bCs/>
          <w:szCs w:val="24"/>
        </w:rPr>
        <w:t xml:space="preserve">ΑΘΑΝΑΣΙΑ </w:t>
      </w:r>
      <w:r>
        <w:rPr>
          <w:rFonts w:eastAsia="Times New Roman"/>
          <w:b/>
          <w:bCs/>
          <w:szCs w:val="24"/>
        </w:rPr>
        <w:t>(ΣΙΑ)</w:t>
      </w:r>
      <w:r w:rsidRPr="004D0DEC">
        <w:rPr>
          <w:rFonts w:eastAsia="Times New Roman"/>
          <w:b/>
          <w:bCs/>
          <w:szCs w:val="24"/>
        </w:rPr>
        <w:t xml:space="preserve"> ΑΝΑΓΝΩΣΤΟΠΟΥ</w:t>
      </w:r>
      <w:r w:rsidRPr="004D0DEC">
        <w:rPr>
          <w:rFonts w:eastAsia="Times New Roman"/>
          <w:b/>
          <w:bCs/>
          <w:szCs w:val="24"/>
        </w:rPr>
        <w:t>ΛΟΥ (Αναπληρώτρια Υπουργός Εξωτερικών):</w:t>
      </w:r>
      <w:r w:rsidRPr="004D0DEC">
        <w:rPr>
          <w:rFonts w:eastAsia="Times New Roman"/>
          <w:bCs/>
          <w:szCs w:val="24"/>
        </w:rPr>
        <w:t xml:space="preserve"> </w:t>
      </w:r>
      <w:r>
        <w:rPr>
          <w:rFonts w:eastAsia="Times New Roman"/>
          <w:bCs/>
          <w:szCs w:val="24"/>
        </w:rPr>
        <w:t xml:space="preserve">Σέβομαι πάρα πολύ </w:t>
      </w:r>
      <w:r w:rsidRPr="00356D26">
        <w:rPr>
          <w:rFonts w:eastAsia="Times New Roman" w:cs="Times New Roman"/>
          <w:szCs w:val="24"/>
        </w:rPr>
        <w:t>και συμμερίζομαι τις ευαισθησίες έτσι όπως τ</w:t>
      </w:r>
      <w:r>
        <w:rPr>
          <w:rFonts w:eastAsia="Times New Roman" w:cs="Times New Roman"/>
          <w:szCs w:val="24"/>
        </w:rPr>
        <w:t>ι</w:t>
      </w:r>
      <w:r w:rsidRPr="00356D26">
        <w:rPr>
          <w:rFonts w:eastAsia="Times New Roman" w:cs="Times New Roman"/>
          <w:szCs w:val="24"/>
        </w:rPr>
        <w:t>ς εξέφρασε ο Κοινοβουλευτικός Εκπρόσωπος του Κομμουνιστικού Κόμματος Ελλάδας</w:t>
      </w:r>
      <w:r>
        <w:rPr>
          <w:rFonts w:eastAsia="Times New Roman" w:cs="Times New Roman"/>
          <w:szCs w:val="24"/>
        </w:rPr>
        <w:t>.</w:t>
      </w:r>
      <w:r w:rsidRPr="00356D26">
        <w:rPr>
          <w:rFonts w:eastAsia="Times New Roman" w:cs="Times New Roman"/>
          <w:szCs w:val="24"/>
        </w:rPr>
        <w:t xml:space="preserve"> Θέλω όμως να κάνω δύο διευκρινίσεις</w:t>
      </w:r>
      <w:r>
        <w:rPr>
          <w:rFonts w:eastAsia="Times New Roman" w:cs="Times New Roman"/>
          <w:szCs w:val="24"/>
        </w:rPr>
        <w:t>.</w:t>
      </w:r>
      <w:r w:rsidRPr="00356D26">
        <w:rPr>
          <w:rFonts w:eastAsia="Times New Roman" w:cs="Times New Roman"/>
          <w:szCs w:val="24"/>
        </w:rPr>
        <w:t xml:space="preserve"> Δεν πρόκειται για ψήφισμα</w:t>
      </w:r>
      <w:r>
        <w:rPr>
          <w:rFonts w:eastAsia="Times New Roman" w:cs="Times New Roman"/>
          <w:szCs w:val="24"/>
        </w:rPr>
        <w:t>,</w:t>
      </w:r>
      <w:r w:rsidRPr="00356D26">
        <w:rPr>
          <w:rFonts w:eastAsia="Times New Roman" w:cs="Times New Roman"/>
          <w:szCs w:val="24"/>
        </w:rPr>
        <w:t xml:space="preserve"> δεν πρόκειτ</w:t>
      </w:r>
      <w:r w:rsidRPr="00356D26">
        <w:rPr>
          <w:rFonts w:eastAsia="Times New Roman" w:cs="Times New Roman"/>
          <w:szCs w:val="24"/>
        </w:rPr>
        <w:t>αι καν για απόφαση που είπα εγώ</w:t>
      </w:r>
      <w:r>
        <w:rPr>
          <w:rFonts w:eastAsia="Times New Roman" w:cs="Times New Roman"/>
          <w:szCs w:val="24"/>
        </w:rPr>
        <w:t>,</w:t>
      </w:r>
      <w:r w:rsidRPr="00356D26">
        <w:rPr>
          <w:rFonts w:eastAsia="Times New Roman" w:cs="Times New Roman"/>
          <w:szCs w:val="24"/>
        </w:rPr>
        <w:t xml:space="preserve"> είναι κοινή διακήρυξη και η διακήρυξη </w:t>
      </w:r>
      <w:r>
        <w:rPr>
          <w:rFonts w:eastAsia="Times New Roman" w:cs="Times New Roman"/>
          <w:szCs w:val="24"/>
        </w:rPr>
        <w:t>σ</w:t>
      </w:r>
      <w:r w:rsidRPr="00356D26">
        <w:rPr>
          <w:rFonts w:eastAsia="Times New Roman" w:cs="Times New Roman"/>
          <w:szCs w:val="24"/>
        </w:rPr>
        <w:t>την Ευρωπαϊκή Ένωση απαιτεί ομοφωνία</w:t>
      </w:r>
      <w:r>
        <w:rPr>
          <w:rFonts w:eastAsia="Times New Roman" w:cs="Times New Roman"/>
          <w:szCs w:val="24"/>
        </w:rPr>
        <w:t>.</w:t>
      </w:r>
      <w:r w:rsidRPr="00356D26">
        <w:rPr>
          <w:rFonts w:eastAsia="Times New Roman" w:cs="Times New Roman"/>
          <w:szCs w:val="24"/>
        </w:rPr>
        <w:t xml:space="preserve"> </w:t>
      </w:r>
    </w:p>
    <w:p w14:paraId="6E819721" w14:textId="77777777" w:rsidR="004B0DF5" w:rsidRDefault="00471FB5">
      <w:pPr>
        <w:tabs>
          <w:tab w:val="left" w:pos="1905"/>
        </w:tabs>
        <w:spacing w:line="600" w:lineRule="auto"/>
        <w:ind w:firstLine="720"/>
        <w:jc w:val="both"/>
        <w:rPr>
          <w:rFonts w:eastAsia="Times New Roman" w:cs="Times New Roman"/>
          <w:szCs w:val="24"/>
        </w:rPr>
      </w:pPr>
      <w:r w:rsidRPr="00356D26">
        <w:rPr>
          <w:rFonts w:eastAsia="Times New Roman" w:cs="Times New Roman"/>
          <w:szCs w:val="24"/>
        </w:rPr>
        <w:t xml:space="preserve">Το πρόβλημα το δικό μας και η μεγάλη μας διαφορά με </w:t>
      </w:r>
      <w:r>
        <w:rPr>
          <w:rFonts w:eastAsia="Times New Roman" w:cs="Times New Roman"/>
          <w:szCs w:val="24"/>
        </w:rPr>
        <w:t>ε</w:t>
      </w:r>
      <w:r w:rsidRPr="00356D26">
        <w:rPr>
          <w:rFonts w:eastAsia="Times New Roman" w:cs="Times New Roman"/>
          <w:szCs w:val="24"/>
        </w:rPr>
        <w:t xml:space="preserve">σάς </w:t>
      </w:r>
      <w:r>
        <w:rPr>
          <w:rFonts w:eastAsia="Times New Roman" w:cs="Times New Roman"/>
          <w:szCs w:val="24"/>
        </w:rPr>
        <w:t>-</w:t>
      </w:r>
      <w:r w:rsidRPr="00356D26">
        <w:rPr>
          <w:rFonts w:eastAsia="Times New Roman" w:cs="Times New Roman"/>
          <w:szCs w:val="24"/>
        </w:rPr>
        <w:t>και την καταθέτουμε εδώ</w:t>
      </w:r>
      <w:r>
        <w:rPr>
          <w:rFonts w:eastAsia="Times New Roman" w:cs="Times New Roman"/>
          <w:szCs w:val="24"/>
        </w:rPr>
        <w:t>-</w:t>
      </w:r>
      <w:r w:rsidRPr="00356D26">
        <w:rPr>
          <w:rFonts w:eastAsia="Times New Roman" w:cs="Times New Roman"/>
          <w:szCs w:val="24"/>
        </w:rPr>
        <w:t xml:space="preserve"> είναι ότι σε αυτή την Ευρωπαϊκή Ένωση αυτό που προσπαθούμε συνέχεια είναι να αλλάξου</w:t>
      </w:r>
      <w:r>
        <w:rPr>
          <w:rFonts w:eastAsia="Times New Roman" w:cs="Times New Roman"/>
          <w:szCs w:val="24"/>
        </w:rPr>
        <w:t>ν</w:t>
      </w:r>
      <w:r w:rsidRPr="00356D26">
        <w:rPr>
          <w:rFonts w:eastAsia="Times New Roman" w:cs="Times New Roman"/>
          <w:szCs w:val="24"/>
        </w:rPr>
        <w:t>ε οι δυνάμεις μέσα στα κράτη μέλη</w:t>
      </w:r>
      <w:r>
        <w:rPr>
          <w:rFonts w:eastAsia="Times New Roman" w:cs="Times New Roman"/>
          <w:szCs w:val="24"/>
        </w:rPr>
        <w:t>, το πρώτο.</w:t>
      </w:r>
      <w:r w:rsidRPr="00356D26">
        <w:rPr>
          <w:rFonts w:eastAsia="Times New Roman" w:cs="Times New Roman"/>
          <w:szCs w:val="24"/>
        </w:rPr>
        <w:t xml:space="preserve"> </w:t>
      </w:r>
    </w:p>
    <w:p w14:paraId="6E819722" w14:textId="77777777" w:rsidR="004B0DF5" w:rsidRDefault="00471FB5">
      <w:pPr>
        <w:tabs>
          <w:tab w:val="left" w:pos="1905"/>
        </w:tabs>
        <w:spacing w:line="600" w:lineRule="auto"/>
        <w:ind w:firstLine="720"/>
        <w:jc w:val="both"/>
        <w:rPr>
          <w:rFonts w:eastAsia="Times New Roman" w:cs="Times New Roman"/>
          <w:szCs w:val="24"/>
        </w:rPr>
      </w:pPr>
      <w:r w:rsidRPr="00356D26">
        <w:rPr>
          <w:rFonts w:eastAsia="Times New Roman" w:cs="Times New Roman"/>
          <w:szCs w:val="24"/>
        </w:rPr>
        <w:lastRenderedPageBreak/>
        <w:t xml:space="preserve">Το </w:t>
      </w:r>
      <w:r>
        <w:rPr>
          <w:rFonts w:eastAsia="Times New Roman" w:cs="Times New Roman"/>
          <w:szCs w:val="24"/>
        </w:rPr>
        <w:t xml:space="preserve">δεύτερο: </w:t>
      </w:r>
      <w:r w:rsidRPr="00356D26">
        <w:rPr>
          <w:rFonts w:eastAsia="Times New Roman" w:cs="Times New Roman"/>
          <w:szCs w:val="24"/>
        </w:rPr>
        <w:t xml:space="preserve">Όταν απαιτείται ομοφωνία </w:t>
      </w:r>
      <w:r>
        <w:rPr>
          <w:rFonts w:eastAsia="Times New Roman" w:cs="Times New Roman"/>
          <w:szCs w:val="24"/>
        </w:rPr>
        <w:t xml:space="preserve">και υπάρχουν κράτη </w:t>
      </w:r>
      <w:r>
        <w:rPr>
          <w:rFonts w:eastAsia="Times New Roman" w:cs="Times New Roman"/>
          <w:szCs w:val="24"/>
        </w:rPr>
        <w:t xml:space="preserve">- </w:t>
      </w:r>
      <w:r>
        <w:rPr>
          <w:rFonts w:eastAsia="Times New Roman" w:cs="Times New Roman"/>
          <w:szCs w:val="24"/>
        </w:rPr>
        <w:t xml:space="preserve">μέλη </w:t>
      </w:r>
      <w:r w:rsidRPr="00356D26">
        <w:rPr>
          <w:rFonts w:eastAsia="Times New Roman" w:cs="Times New Roman"/>
          <w:szCs w:val="24"/>
        </w:rPr>
        <w:t xml:space="preserve">της πρώην Ανατολικής Ευρώπης </w:t>
      </w:r>
      <w:r>
        <w:rPr>
          <w:rFonts w:eastAsia="Times New Roman" w:cs="Times New Roman"/>
          <w:szCs w:val="24"/>
        </w:rPr>
        <w:t>που δ</w:t>
      </w:r>
      <w:r w:rsidRPr="00356D26">
        <w:rPr>
          <w:rFonts w:eastAsia="Times New Roman" w:cs="Times New Roman"/>
          <w:szCs w:val="24"/>
        </w:rPr>
        <w:t xml:space="preserve">υστυχώς </w:t>
      </w:r>
      <w:r>
        <w:rPr>
          <w:rFonts w:eastAsia="Times New Roman" w:cs="Times New Roman"/>
          <w:szCs w:val="24"/>
        </w:rPr>
        <w:t xml:space="preserve">-δυστυχώς, </w:t>
      </w:r>
      <w:r w:rsidRPr="00356D26">
        <w:rPr>
          <w:rFonts w:eastAsia="Times New Roman" w:cs="Times New Roman"/>
          <w:szCs w:val="24"/>
        </w:rPr>
        <w:t xml:space="preserve">εγώ το </w:t>
      </w:r>
      <w:r>
        <w:rPr>
          <w:rFonts w:eastAsia="Times New Roman" w:cs="Times New Roman"/>
          <w:szCs w:val="24"/>
        </w:rPr>
        <w:t>ο</w:t>
      </w:r>
      <w:r>
        <w:rPr>
          <w:rFonts w:eastAsia="Times New Roman" w:cs="Times New Roman"/>
          <w:szCs w:val="24"/>
        </w:rPr>
        <w:t>μολογώ</w:t>
      </w:r>
      <w:r w:rsidRPr="00356D26">
        <w:rPr>
          <w:rFonts w:eastAsia="Times New Roman" w:cs="Times New Roman"/>
          <w:szCs w:val="24"/>
        </w:rPr>
        <w:t xml:space="preserve"> εδώ</w:t>
      </w:r>
      <w:r>
        <w:rPr>
          <w:rFonts w:eastAsia="Times New Roman" w:cs="Times New Roman"/>
          <w:szCs w:val="24"/>
        </w:rPr>
        <w:t>-</w:t>
      </w:r>
      <w:r w:rsidRPr="00356D26">
        <w:rPr>
          <w:rFonts w:eastAsia="Times New Roman" w:cs="Times New Roman"/>
          <w:szCs w:val="24"/>
        </w:rPr>
        <w:t xml:space="preserve"> αντιμετωπίζουν το παρελθόν τους με τον τρόπο αυτό</w:t>
      </w:r>
      <w:r>
        <w:rPr>
          <w:rFonts w:eastAsia="Times New Roman" w:cs="Times New Roman"/>
          <w:szCs w:val="24"/>
        </w:rPr>
        <w:t>,</w:t>
      </w:r>
      <w:r w:rsidRPr="00356D26">
        <w:rPr>
          <w:rFonts w:eastAsia="Times New Roman" w:cs="Times New Roman"/>
          <w:szCs w:val="24"/>
        </w:rPr>
        <w:t xml:space="preserve"> δεν αλλάζει ούτε με ένα </w:t>
      </w:r>
      <w:r>
        <w:rPr>
          <w:rFonts w:eastAsia="Times New Roman" w:cs="Times New Roman"/>
          <w:szCs w:val="24"/>
        </w:rPr>
        <w:t>διακηρυκτικό</w:t>
      </w:r>
      <w:r w:rsidRPr="00356D26">
        <w:rPr>
          <w:rFonts w:eastAsia="Times New Roman" w:cs="Times New Roman"/>
          <w:szCs w:val="24"/>
        </w:rPr>
        <w:t xml:space="preserve"> ότι εμείς απέχουμε </w:t>
      </w:r>
      <w:r>
        <w:rPr>
          <w:rFonts w:eastAsia="Times New Roman" w:cs="Times New Roman"/>
          <w:szCs w:val="24"/>
        </w:rPr>
        <w:t>-</w:t>
      </w:r>
      <w:r w:rsidRPr="00356D26">
        <w:rPr>
          <w:rFonts w:eastAsia="Times New Roman" w:cs="Times New Roman"/>
          <w:szCs w:val="24"/>
        </w:rPr>
        <w:t xml:space="preserve">και θα πω γιατί δεν </w:t>
      </w:r>
      <w:r>
        <w:rPr>
          <w:rFonts w:eastAsia="Times New Roman" w:cs="Times New Roman"/>
          <w:szCs w:val="24"/>
        </w:rPr>
        <w:t>απ</w:t>
      </w:r>
      <w:r w:rsidRPr="00356D26">
        <w:rPr>
          <w:rFonts w:eastAsia="Times New Roman" w:cs="Times New Roman"/>
          <w:szCs w:val="24"/>
        </w:rPr>
        <w:t>είχαμε</w:t>
      </w:r>
      <w:r>
        <w:rPr>
          <w:rFonts w:eastAsia="Times New Roman" w:cs="Times New Roman"/>
          <w:szCs w:val="24"/>
        </w:rPr>
        <w:t>-</w:t>
      </w:r>
      <w:r w:rsidRPr="00356D26">
        <w:rPr>
          <w:rFonts w:eastAsia="Times New Roman" w:cs="Times New Roman"/>
          <w:szCs w:val="24"/>
        </w:rPr>
        <w:t xml:space="preserve"> ούτε με οτιδήποτε άλλο</w:t>
      </w:r>
      <w:r>
        <w:rPr>
          <w:rFonts w:eastAsia="Times New Roman" w:cs="Times New Roman"/>
          <w:szCs w:val="24"/>
        </w:rPr>
        <w:t>.</w:t>
      </w:r>
    </w:p>
    <w:p w14:paraId="6E819723" w14:textId="77777777" w:rsidR="004B0DF5" w:rsidRDefault="00471FB5">
      <w:pPr>
        <w:tabs>
          <w:tab w:val="left" w:pos="1905"/>
        </w:tabs>
        <w:spacing w:line="600" w:lineRule="auto"/>
        <w:ind w:firstLine="720"/>
        <w:jc w:val="both"/>
        <w:rPr>
          <w:rFonts w:eastAsia="Times New Roman"/>
          <w:bCs/>
          <w:szCs w:val="24"/>
        </w:rPr>
      </w:pPr>
      <w:r>
        <w:rPr>
          <w:rFonts w:eastAsia="Times New Roman" w:cs="Times New Roman"/>
          <w:szCs w:val="24"/>
        </w:rPr>
        <w:t xml:space="preserve">Τρίτο σημείο που θέλω να θίξω </w:t>
      </w:r>
      <w:r w:rsidRPr="00356D26">
        <w:rPr>
          <w:rFonts w:eastAsia="Times New Roman" w:cs="Times New Roman"/>
          <w:szCs w:val="24"/>
        </w:rPr>
        <w:t>σε αυτό</w:t>
      </w:r>
      <w:r>
        <w:rPr>
          <w:rFonts w:eastAsia="Times New Roman" w:cs="Times New Roman"/>
          <w:szCs w:val="24"/>
        </w:rPr>
        <w:t>. Σε οτιδήποτε</w:t>
      </w:r>
      <w:r w:rsidRPr="00356D26">
        <w:rPr>
          <w:rFonts w:eastAsia="Times New Roman" w:cs="Times New Roman"/>
          <w:szCs w:val="24"/>
        </w:rPr>
        <w:t xml:space="preserve"> έχουν κάνει πρώην κομμουνιστικ</w:t>
      </w:r>
      <w:r w:rsidRPr="00356D26">
        <w:rPr>
          <w:rFonts w:eastAsia="Times New Roman" w:cs="Times New Roman"/>
          <w:szCs w:val="24"/>
        </w:rPr>
        <w:t>ές χώρες</w:t>
      </w:r>
      <w:r>
        <w:rPr>
          <w:rFonts w:eastAsia="Times New Roman" w:cs="Times New Roman"/>
          <w:szCs w:val="24"/>
        </w:rPr>
        <w:t>,</w:t>
      </w:r>
      <w:r w:rsidRPr="00356D26">
        <w:rPr>
          <w:rFonts w:eastAsia="Times New Roman" w:cs="Times New Roman"/>
          <w:szCs w:val="24"/>
        </w:rPr>
        <w:t xml:space="preserve"> το οποίο είναι εναντίον του Σιδηρού</w:t>
      </w:r>
      <w:r>
        <w:rPr>
          <w:rFonts w:eastAsia="Times New Roman" w:cs="Times New Roman"/>
          <w:szCs w:val="24"/>
        </w:rPr>
        <w:t>ν</w:t>
      </w:r>
      <w:r w:rsidRPr="00356D26">
        <w:rPr>
          <w:rFonts w:eastAsia="Times New Roman" w:cs="Times New Roman"/>
          <w:szCs w:val="24"/>
        </w:rPr>
        <w:t xml:space="preserve"> Παραπετάσματος</w:t>
      </w:r>
      <w:r>
        <w:rPr>
          <w:rFonts w:eastAsia="Times New Roman" w:cs="Times New Roman"/>
          <w:szCs w:val="24"/>
        </w:rPr>
        <w:t>,</w:t>
      </w:r>
      <w:r w:rsidRPr="00356D26">
        <w:rPr>
          <w:rFonts w:eastAsia="Times New Roman" w:cs="Times New Roman"/>
          <w:szCs w:val="24"/>
        </w:rPr>
        <w:t xml:space="preserve"> </w:t>
      </w:r>
      <w:r>
        <w:rPr>
          <w:rFonts w:eastAsia="Times New Roman" w:cs="Times New Roman"/>
          <w:szCs w:val="24"/>
        </w:rPr>
        <w:t>του κομμουνισμού κ</w:t>
      </w:r>
      <w:r w:rsidRPr="00356D26">
        <w:rPr>
          <w:rFonts w:eastAsia="Times New Roman" w:cs="Times New Roman"/>
          <w:szCs w:val="24"/>
        </w:rPr>
        <w:t>ι αυτά και με αυτή τη φρασεολογία</w:t>
      </w:r>
      <w:r>
        <w:rPr>
          <w:rFonts w:eastAsia="Times New Roman" w:cs="Times New Roman"/>
          <w:szCs w:val="24"/>
        </w:rPr>
        <w:t>,</w:t>
      </w:r>
      <w:r w:rsidRPr="00356D26">
        <w:rPr>
          <w:rFonts w:eastAsia="Times New Roman" w:cs="Times New Roman"/>
          <w:szCs w:val="24"/>
        </w:rPr>
        <w:t xml:space="preserve"> δεν έχουμε πάρει μέρος ως χώρα</w:t>
      </w:r>
      <w:r>
        <w:rPr>
          <w:rFonts w:eastAsia="Times New Roman" w:cs="Times New Roman"/>
          <w:szCs w:val="24"/>
        </w:rPr>
        <w:t>.</w:t>
      </w:r>
      <w:r w:rsidRPr="00356D26">
        <w:rPr>
          <w:rFonts w:eastAsia="Times New Roman" w:cs="Times New Roman"/>
          <w:szCs w:val="24"/>
        </w:rPr>
        <w:t xml:space="preserve"> Και </w:t>
      </w:r>
      <w:r>
        <w:rPr>
          <w:rFonts w:eastAsia="Times New Roman" w:cs="Times New Roman"/>
          <w:szCs w:val="24"/>
        </w:rPr>
        <w:t>για τον</w:t>
      </w:r>
      <w:r w:rsidRPr="00356D26">
        <w:rPr>
          <w:rFonts w:eastAsia="Times New Roman" w:cs="Times New Roman"/>
          <w:szCs w:val="24"/>
        </w:rPr>
        <w:t xml:space="preserve"> </w:t>
      </w:r>
      <w:r>
        <w:rPr>
          <w:rFonts w:eastAsia="Times New Roman" w:cs="Times New Roman"/>
          <w:szCs w:val="24"/>
        </w:rPr>
        <w:t>κ. Λοβέρδο</w:t>
      </w:r>
      <w:r w:rsidRPr="00356D26">
        <w:rPr>
          <w:rFonts w:eastAsia="Times New Roman" w:cs="Times New Roman"/>
          <w:szCs w:val="24"/>
        </w:rPr>
        <w:t xml:space="preserve"> που με </w:t>
      </w:r>
      <w:r>
        <w:rPr>
          <w:rFonts w:eastAsia="Times New Roman" w:cs="Times New Roman"/>
          <w:szCs w:val="24"/>
        </w:rPr>
        <w:t>εγκάλεσε</w:t>
      </w:r>
      <w:r w:rsidRPr="00356D26">
        <w:rPr>
          <w:rFonts w:eastAsia="Times New Roman" w:cs="Times New Roman"/>
          <w:szCs w:val="24"/>
        </w:rPr>
        <w:t xml:space="preserve"> πριν </w:t>
      </w:r>
      <w:r>
        <w:rPr>
          <w:rFonts w:eastAsia="Times New Roman" w:cs="Times New Roman"/>
          <w:szCs w:val="24"/>
        </w:rPr>
        <w:t>-γιατί το είχα ξεχάσει κ</w:t>
      </w:r>
      <w:r w:rsidRPr="00356D26">
        <w:rPr>
          <w:rFonts w:eastAsia="Times New Roman" w:cs="Times New Roman"/>
          <w:szCs w:val="24"/>
        </w:rPr>
        <w:t>αι ευτυχώς μου το υπενθύμισαν</w:t>
      </w:r>
      <w:r>
        <w:rPr>
          <w:rFonts w:eastAsia="Times New Roman" w:cs="Times New Roman"/>
          <w:szCs w:val="24"/>
        </w:rPr>
        <w:t>-</w:t>
      </w:r>
      <w:r w:rsidRPr="00356D26">
        <w:rPr>
          <w:rFonts w:eastAsia="Times New Roman" w:cs="Times New Roman"/>
          <w:szCs w:val="24"/>
        </w:rPr>
        <w:t xml:space="preserve"> να θυμίσω</w:t>
      </w:r>
      <w:r w:rsidRPr="00356D26">
        <w:rPr>
          <w:rFonts w:eastAsia="Times New Roman" w:cs="Times New Roman"/>
          <w:szCs w:val="24"/>
        </w:rPr>
        <w:t xml:space="preserve"> το 2017 που </w:t>
      </w:r>
      <w:r>
        <w:rPr>
          <w:rFonts w:eastAsia="Times New Roman" w:cs="Times New Roman"/>
          <w:szCs w:val="24"/>
        </w:rPr>
        <w:t>αναφωνούσε</w:t>
      </w:r>
      <w:r w:rsidRPr="00356D26">
        <w:rPr>
          <w:rFonts w:eastAsia="Times New Roman" w:cs="Times New Roman"/>
          <w:szCs w:val="24"/>
        </w:rPr>
        <w:t xml:space="preserve"> εδώ μέσα τον </w:t>
      </w:r>
      <w:r>
        <w:rPr>
          <w:rFonts w:eastAsia="Times New Roman" w:cs="Times New Roman"/>
          <w:szCs w:val="24"/>
        </w:rPr>
        <w:t>κ.</w:t>
      </w:r>
      <w:r w:rsidRPr="00356D26">
        <w:rPr>
          <w:rFonts w:eastAsia="Times New Roman" w:cs="Times New Roman"/>
          <w:szCs w:val="24"/>
        </w:rPr>
        <w:t xml:space="preserve"> </w:t>
      </w:r>
      <w:proofErr w:type="spellStart"/>
      <w:r w:rsidRPr="00356D26">
        <w:rPr>
          <w:rFonts w:eastAsia="Times New Roman" w:cs="Times New Roman"/>
          <w:szCs w:val="24"/>
        </w:rPr>
        <w:t>Κατρούγκαλο</w:t>
      </w:r>
      <w:proofErr w:type="spellEnd"/>
      <w:r w:rsidRPr="00356D26">
        <w:rPr>
          <w:rFonts w:eastAsia="Times New Roman" w:cs="Times New Roman"/>
          <w:szCs w:val="24"/>
        </w:rPr>
        <w:t xml:space="preserve"> </w:t>
      </w:r>
      <w:r>
        <w:rPr>
          <w:rFonts w:eastAsia="Times New Roman" w:cs="Times New Roman"/>
          <w:szCs w:val="24"/>
        </w:rPr>
        <w:t>«</w:t>
      </w:r>
      <w:r w:rsidRPr="00356D26">
        <w:rPr>
          <w:rFonts w:eastAsia="Times New Roman" w:cs="Times New Roman"/>
          <w:szCs w:val="24"/>
        </w:rPr>
        <w:t>πολιτικό μαλάκιο</w:t>
      </w:r>
      <w:r>
        <w:rPr>
          <w:rFonts w:eastAsia="Times New Roman" w:cs="Times New Roman"/>
          <w:szCs w:val="24"/>
        </w:rPr>
        <w:t>»</w:t>
      </w:r>
      <w:r w:rsidRPr="00356D26">
        <w:rPr>
          <w:rFonts w:eastAsia="Times New Roman" w:cs="Times New Roman"/>
          <w:szCs w:val="24"/>
        </w:rPr>
        <w:t xml:space="preserve"> </w:t>
      </w:r>
      <w:r>
        <w:rPr>
          <w:rFonts w:eastAsia="Times New Roman" w:cs="Times New Roman"/>
          <w:szCs w:val="24"/>
        </w:rPr>
        <w:t>γ</w:t>
      </w:r>
      <w:r w:rsidRPr="00356D26">
        <w:rPr>
          <w:rFonts w:eastAsia="Times New Roman" w:cs="Times New Roman"/>
          <w:szCs w:val="24"/>
        </w:rPr>
        <w:t>ιατί δεν συμμετείχαμε στην Εσθονία</w:t>
      </w:r>
      <w:r>
        <w:rPr>
          <w:rFonts w:eastAsia="Times New Roman" w:cs="Times New Roman"/>
          <w:szCs w:val="24"/>
        </w:rPr>
        <w:t>;</w:t>
      </w:r>
      <w:r w:rsidRPr="00356D26">
        <w:rPr>
          <w:rFonts w:eastAsia="Times New Roman" w:cs="Times New Roman"/>
          <w:szCs w:val="24"/>
        </w:rPr>
        <w:t xml:space="preserve"> Γιατί είχαμε πει για ποιους λόγους δεν συμμετέχουμε και δεν έχουμε συμμετάσχει ποτέ</w:t>
      </w:r>
      <w:r>
        <w:rPr>
          <w:rFonts w:eastAsia="Times New Roman" w:cs="Times New Roman"/>
          <w:szCs w:val="24"/>
        </w:rPr>
        <w:t xml:space="preserve">; Εχθές </w:t>
      </w:r>
      <w:r>
        <w:rPr>
          <w:rFonts w:eastAsia="Times New Roman" w:cs="Times New Roman"/>
          <w:szCs w:val="24"/>
        </w:rPr>
        <w:lastRenderedPageBreak/>
        <w:t xml:space="preserve">στο </w:t>
      </w:r>
      <w:proofErr w:type="spellStart"/>
      <w:r>
        <w:rPr>
          <w:rFonts w:eastAsia="Times New Roman" w:cs="Times New Roman"/>
          <w:szCs w:val="24"/>
        </w:rPr>
        <w:t>Σιμπίου</w:t>
      </w:r>
      <w:proofErr w:type="spellEnd"/>
      <w:r>
        <w:rPr>
          <w:rFonts w:eastAsia="Times New Roman" w:cs="Times New Roman"/>
          <w:szCs w:val="24"/>
        </w:rPr>
        <w:t>,</w:t>
      </w:r>
      <w:r w:rsidRPr="00356D26">
        <w:rPr>
          <w:rFonts w:eastAsia="Times New Roman" w:cs="Times New Roman"/>
          <w:szCs w:val="24"/>
        </w:rPr>
        <w:t xml:space="preserve"> στη Ρουμανία</w:t>
      </w:r>
      <w:r>
        <w:rPr>
          <w:rFonts w:eastAsia="Times New Roman" w:cs="Times New Roman"/>
          <w:szCs w:val="24"/>
        </w:rPr>
        <w:t>,</w:t>
      </w:r>
      <w:r w:rsidRPr="00356D26">
        <w:rPr>
          <w:rFonts w:eastAsia="Times New Roman" w:cs="Times New Roman"/>
          <w:szCs w:val="24"/>
        </w:rPr>
        <w:t xml:space="preserve"> είχαμε ένα κρίσιμο θέμα</w:t>
      </w:r>
      <w:r>
        <w:rPr>
          <w:rFonts w:eastAsia="Times New Roman" w:cs="Times New Roman"/>
          <w:szCs w:val="24"/>
        </w:rPr>
        <w:t xml:space="preserve"> και να γιατί </w:t>
      </w:r>
      <w:r w:rsidRPr="00356D26">
        <w:rPr>
          <w:rFonts w:eastAsia="Times New Roman" w:cs="Times New Roman"/>
          <w:szCs w:val="24"/>
        </w:rPr>
        <w:t>επιμένουμε να λ</w:t>
      </w:r>
      <w:r>
        <w:rPr>
          <w:rFonts w:eastAsia="Times New Roman" w:cs="Times New Roman"/>
          <w:szCs w:val="24"/>
        </w:rPr>
        <w:t>αμβάνονται ομόφωνα οι αποφάσεις. Γ</w:t>
      </w:r>
      <w:r w:rsidRPr="00356D26">
        <w:rPr>
          <w:rFonts w:eastAsia="Times New Roman" w:cs="Times New Roman"/>
          <w:szCs w:val="24"/>
        </w:rPr>
        <w:t>ιατί αν δε λαμβάνονται ομόφωνα και είναι κατά πλειοψηφία χώρες όπως η δικιά μας δεν θα μπορέσει να περάσει ποτέ τίποτα</w:t>
      </w:r>
      <w:r>
        <w:rPr>
          <w:rFonts w:eastAsia="Times New Roman" w:cs="Times New Roman"/>
          <w:szCs w:val="24"/>
        </w:rPr>
        <w:t>.</w:t>
      </w:r>
    </w:p>
    <w:p w14:paraId="6E81972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Είχαμε, λοιπόν, ένα μείζον θέμα. Θέλαμε όλες οι χώρες να πάρουν απόφαση γ</w:t>
      </w:r>
      <w:r>
        <w:rPr>
          <w:rFonts w:eastAsia="Times New Roman" w:cs="Times New Roman"/>
          <w:szCs w:val="24"/>
        </w:rPr>
        <w:t>ια την προστασία της Κύπρου κατά της τουρκικής προκλητικότητας. Αυτή η ομόφωνη απόφαση ήταν διακήρυξη -ούτε καν απόφαση και ψήφισμα- και ήταν πολύ σημαντική, κύριε Λοβέρδο. Αφήστε τα αυτά, μας εγκαλούσατε πριν από δύο χρόνια εδώ πέρα. Μας φωνάζατε πολιτικά</w:t>
      </w:r>
      <w:r>
        <w:rPr>
          <w:rFonts w:eastAsia="Times New Roman" w:cs="Times New Roman"/>
          <w:szCs w:val="24"/>
        </w:rPr>
        <w:t xml:space="preserve"> μαλάκια. </w:t>
      </w:r>
    </w:p>
    <w:p w14:paraId="6E819725" w14:textId="77777777" w:rsidR="004B0DF5" w:rsidRDefault="00471FB5">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Δεν θυμάστε καλά. </w:t>
      </w:r>
    </w:p>
    <w:p w14:paraId="6E819726" w14:textId="77777777" w:rsidR="004B0DF5" w:rsidRDefault="00471FB5">
      <w:pPr>
        <w:spacing w:line="600" w:lineRule="auto"/>
        <w:ind w:firstLine="720"/>
        <w:jc w:val="both"/>
        <w:rPr>
          <w:rFonts w:eastAsia="Times New Roman" w:cs="Times New Roman"/>
          <w:szCs w:val="24"/>
        </w:rPr>
      </w:pPr>
      <w:r w:rsidRPr="0010652D">
        <w:rPr>
          <w:rFonts w:eastAsia="Times New Roman" w:cs="Times New Roman"/>
          <w:b/>
          <w:szCs w:val="24"/>
        </w:rPr>
        <w:t>ΑΘΑΝΑΣΙΑ</w:t>
      </w:r>
      <w:r>
        <w:rPr>
          <w:rFonts w:eastAsia="Times New Roman" w:cs="Times New Roman"/>
          <w:b/>
          <w:szCs w:val="24"/>
        </w:rPr>
        <w:t xml:space="preserve"> (ΣΙΑ)</w:t>
      </w:r>
      <w:r w:rsidRPr="0010652D">
        <w:rPr>
          <w:rFonts w:eastAsia="Times New Roman" w:cs="Times New Roman"/>
          <w:b/>
          <w:szCs w:val="24"/>
        </w:rPr>
        <w:t xml:space="preserve"> ΑΝΑΓΝΩΣΤΟΠΟΥΛΟΥ (Αναπληρώτρια Υπουργός </w:t>
      </w:r>
      <w:r>
        <w:rPr>
          <w:rFonts w:eastAsia="Times New Roman" w:cs="Times New Roman"/>
          <w:b/>
          <w:szCs w:val="24"/>
        </w:rPr>
        <w:t>Εξωτερικών</w:t>
      </w:r>
      <w:r w:rsidRPr="0010652D">
        <w:rPr>
          <w:rFonts w:eastAsia="Times New Roman" w:cs="Times New Roman"/>
          <w:b/>
          <w:szCs w:val="24"/>
        </w:rPr>
        <w:t>):</w:t>
      </w:r>
      <w:r w:rsidRPr="0010652D">
        <w:rPr>
          <w:rFonts w:eastAsia="Times New Roman" w:cs="Times New Roman"/>
          <w:szCs w:val="24"/>
        </w:rPr>
        <w:t xml:space="preserve"> </w:t>
      </w:r>
      <w:r>
        <w:rPr>
          <w:rFonts w:eastAsia="Times New Roman" w:cs="Times New Roman"/>
          <w:szCs w:val="24"/>
        </w:rPr>
        <w:t>Θυμάμαι πάρα πολύ καλά. Να το «</w:t>
      </w:r>
      <w:proofErr w:type="spellStart"/>
      <w:r>
        <w:rPr>
          <w:rFonts w:eastAsia="Times New Roman" w:cs="Times New Roman"/>
          <w:szCs w:val="24"/>
        </w:rPr>
        <w:t>γκουγκλάρετε</w:t>
      </w:r>
      <w:proofErr w:type="spellEnd"/>
      <w:r>
        <w:rPr>
          <w:rFonts w:eastAsia="Times New Roman" w:cs="Times New Roman"/>
          <w:szCs w:val="24"/>
        </w:rPr>
        <w:t xml:space="preserve">» να το δείτε. </w:t>
      </w:r>
    </w:p>
    <w:p w14:paraId="6E81972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Εγώ, λοιπόν, καταλαβαίνω πάρα πολύ καλά την ευαισθησία. Στην </w:t>
      </w:r>
      <w:r>
        <w:rPr>
          <w:rFonts w:eastAsia="Times New Roman" w:cs="Times New Roman"/>
          <w:szCs w:val="24"/>
        </w:rPr>
        <w:t>επιτροπή</w:t>
      </w:r>
      <w:r>
        <w:rPr>
          <w:rFonts w:eastAsia="Times New Roman" w:cs="Times New Roman"/>
          <w:szCs w:val="24"/>
        </w:rPr>
        <w:t xml:space="preserve"> που </w:t>
      </w:r>
      <w:r>
        <w:rPr>
          <w:rFonts w:eastAsia="Times New Roman" w:cs="Times New Roman"/>
          <w:szCs w:val="24"/>
        </w:rPr>
        <w:t>συζητήθηκε αυτό το θέμα το θέσαμε. Οι πρώην ανατολικοί λαοί, δυστυχώς θα πω εγώ, έχουν αυτήν την αντιμετώπιση του παρελθόντος τους. Οι διακηρύξεις, όμως, λαμβάνονται ομόφωνα. Αυτό είναι το θέμα. Ούτε ψήφισμα, ούτε απόφαση, ούτε τίποτα τέτοιο ελήφθη. Δυστυχ</w:t>
      </w:r>
      <w:r>
        <w:rPr>
          <w:rFonts w:eastAsia="Times New Roman" w:cs="Times New Roman"/>
          <w:szCs w:val="24"/>
        </w:rPr>
        <w:t>ώς!</w:t>
      </w:r>
    </w:p>
    <w:p w14:paraId="6E819728" w14:textId="77777777" w:rsidR="004B0DF5" w:rsidRDefault="00471FB5">
      <w:pPr>
        <w:spacing w:line="600" w:lineRule="auto"/>
        <w:ind w:firstLine="720"/>
        <w:jc w:val="center"/>
        <w:rPr>
          <w:rFonts w:eastAsia="Times New Roman"/>
          <w:bCs/>
        </w:rPr>
      </w:pPr>
      <w:r w:rsidRPr="00115525">
        <w:rPr>
          <w:rFonts w:eastAsia="Times New Roman"/>
          <w:bCs/>
        </w:rPr>
        <w:t>(Θόρυβος</w:t>
      </w:r>
      <w:r>
        <w:rPr>
          <w:rFonts w:eastAsia="Times New Roman"/>
          <w:bCs/>
        </w:rPr>
        <w:t xml:space="preserve"> </w:t>
      </w:r>
      <w:r>
        <w:rPr>
          <w:rFonts w:eastAsia="Times New Roman"/>
          <w:bCs/>
        </w:rPr>
        <w:t>-</w:t>
      </w:r>
      <w:r>
        <w:rPr>
          <w:rFonts w:eastAsia="Times New Roman"/>
          <w:bCs/>
        </w:rPr>
        <w:t xml:space="preserve"> </w:t>
      </w:r>
      <w:r>
        <w:rPr>
          <w:rFonts w:eastAsia="Times New Roman"/>
          <w:bCs/>
        </w:rPr>
        <w:t>διαμαρτυρίες</w:t>
      </w:r>
      <w:r w:rsidRPr="00115525">
        <w:rPr>
          <w:rFonts w:eastAsia="Times New Roman"/>
          <w:bCs/>
        </w:rPr>
        <w:t xml:space="preserve"> </w:t>
      </w:r>
      <w:r>
        <w:rPr>
          <w:rFonts w:eastAsia="Times New Roman"/>
          <w:bCs/>
        </w:rPr>
        <w:t>από την πτέρυγα του ΚΚΕ</w:t>
      </w:r>
      <w:r w:rsidRPr="00115525">
        <w:rPr>
          <w:rFonts w:eastAsia="Times New Roman"/>
          <w:bCs/>
        </w:rPr>
        <w:t>)</w:t>
      </w:r>
    </w:p>
    <w:p w14:paraId="6E819729" w14:textId="77777777" w:rsidR="004B0DF5" w:rsidRDefault="00471FB5">
      <w:pPr>
        <w:spacing w:line="600" w:lineRule="auto"/>
        <w:ind w:firstLine="720"/>
        <w:rPr>
          <w:rFonts w:eastAsia="Times New Roman"/>
          <w:bCs/>
        </w:rPr>
      </w:pPr>
      <w:r w:rsidRPr="00E47F02">
        <w:rPr>
          <w:rFonts w:eastAsia="Times New Roman"/>
          <w:b/>
          <w:bCs/>
        </w:rPr>
        <w:t>ΑΘΑΝΑΣΙΟΣ ΠΑΦΙΛΗΣ:</w:t>
      </w:r>
      <w:r>
        <w:rPr>
          <w:rFonts w:eastAsia="Times New Roman"/>
          <w:bCs/>
        </w:rPr>
        <w:t xml:space="preserve"> Διακήρυξη είναι…</w:t>
      </w:r>
    </w:p>
    <w:p w14:paraId="6E81972A" w14:textId="77777777" w:rsidR="004B0DF5" w:rsidRDefault="00471FB5">
      <w:pPr>
        <w:spacing w:line="600" w:lineRule="auto"/>
        <w:ind w:firstLine="720"/>
        <w:jc w:val="both"/>
        <w:rPr>
          <w:rFonts w:eastAsia="Times New Roman"/>
          <w:bCs/>
        </w:rPr>
      </w:pPr>
      <w:r>
        <w:rPr>
          <w:rFonts w:eastAsia="Times New Roman" w:cs="Times New Roman"/>
          <w:b/>
          <w:szCs w:val="24"/>
        </w:rPr>
        <w:t xml:space="preserve">ΑΘΑΝΑΣΙΑ (ΣΙΑ) ΑΝΑΓΝΩΣΤΟΠΟΥΛΟΥ (Αναπληρώτρια Υπουργός Εξωτερικών): </w:t>
      </w:r>
      <w:r>
        <w:rPr>
          <w:rFonts w:eastAsia="Times New Roman"/>
          <w:bCs/>
        </w:rPr>
        <w:t xml:space="preserve">Διακήρυξη είναι. Δεν είναι ούτε ψήφισμα ούτε απόφαση. </w:t>
      </w:r>
    </w:p>
    <w:p w14:paraId="6E81972B" w14:textId="77777777" w:rsidR="004B0DF5" w:rsidRDefault="00471FB5">
      <w:pPr>
        <w:spacing w:line="600" w:lineRule="auto"/>
        <w:ind w:firstLine="720"/>
        <w:jc w:val="both"/>
        <w:rPr>
          <w:rFonts w:eastAsia="Times New Roman"/>
          <w:bCs/>
        </w:rPr>
      </w:pPr>
      <w:r w:rsidRPr="00E47F02">
        <w:rPr>
          <w:rFonts w:eastAsia="Times New Roman"/>
          <w:b/>
          <w:bCs/>
        </w:rPr>
        <w:t xml:space="preserve">ΠΡΟΕΔΡΕΥΩΝ (Γεώργιος </w:t>
      </w:r>
      <w:proofErr w:type="spellStart"/>
      <w:r w:rsidRPr="00E47F02">
        <w:rPr>
          <w:rFonts w:eastAsia="Times New Roman"/>
          <w:b/>
          <w:bCs/>
        </w:rPr>
        <w:t>Λαμπρούλης</w:t>
      </w:r>
      <w:proofErr w:type="spellEnd"/>
      <w:r w:rsidRPr="00E47F02">
        <w:rPr>
          <w:rFonts w:eastAsia="Times New Roman"/>
          <w:b/>
          <w:bCs/>
        </w:rPr>
        <w:t>):</w:t>
      </w:r>
      <w:r>
        <w:rPr>
          <w:rFonts w:eastAsia="Times New Roman"/>
          <w:bCs/>
        </w:rPr>
        <w:t xml:space="preserve"> Καλώς, κυρί</w:t>
      </w:r>
      <w:r>
        <w:rPr>
          <w:rFonts w:eastAsia="Times New Roman"/>
          <w:bCs/>
        </w:rPr>
        <w:t xml:space="preserve">α Αναγνωστοπούλου. </w:t>
      </w:r>
    </w:p>
    <w:p w14:paraId="6E81972C" w14:textId="77777777" w:rsidR="004B0DF5" w:rsidRDefault="00471FB5">
      <w:pPr>
        <w:spacing w:line="600" w:lineRule="auto"/>
        <w:ind w:firstLine="720"/>
        <w:jc w:val="both"/>
        <w:rPr>
          <w:rFonts w:eastAsia="Times New Roman" w:cs="Times New Roman"/>
          <w:szCs w:val="24"/>
        </w:rPr>
      </w:pPr>
      <w:r>
        <w:rPr>
          <w:rFonts w:eastAsia="Times New Roman"/>
          <w:b/>
          <w:bCs/>
        </w:rPr>
        <w:t>ΝΙΚΟΛΑΟΣ ΚΑΡΑΘΑΝΑΣΟΠΟΥΛΟΣ:</w:t>
      </w:r>
      <w:r>
        <w:rPr>
          <w:rFonts w:eastAsia="Times New Roman" w:cs="Times New Roman"/>
          <w:szCs w:val="24"/>
        </w:rPr>
        <w:t xml:space="preserve"> …όχι οι λαοί (δεν ακούστηκε) </w:t>
      </w:r>
    </w:p>
    <w:p w14:paraId="6E81972D"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ΑΘΑΝΑΣΙΑ (ΣΙΑ) ΑΝΑΓΝΩΣΤΟΠΟΥΛΟΥ (Αναπληρώτρια Υπουργός Εξωτερικών): </w:t>
      </w:r>
      <w:r>
        <w:rPr>
          <w:rFonts w:eastAsia="Times New Roman" w:cs="Times New Roman"/>
          <w:szCs w:val="24"/>
        </w:rPr>
        <w:t>Καλά, εσείς το καταλαβαίνω, το σέβομαι, είναι θέση σας, να περιμένουμε να αλλάξει όλος ο κόσμος ώσπου να έρθει ο</w:t>
      </w:r>
      <w:r>
        <w:rPr>
          <w:rFonts w:eastAsia="Times New Roman" w:cs="Times New Roman"/>
          <w:szCs w:val="24"/>
        </w:rPr>
        <w:t xml:space="preserve"> παράδεισος. Εμείς τη μάχη τη δίνουμε εκεί. </w:t>
      </w:r>
    </w:p>
    <w:p w14:paraId="6E81972E" w14:textId="77777777" w:rsidR="004B0DF5" w:rsidRDefault="00471FB5">
      <w:pPr>
        <w:spacing w:line="600" w:lineRule="auto"/>
        <w:ind w:firstLine="720"/>
        <w:jc w:val="center"/>
        <w:rPr>
          <w:rFonts w:eastAsia="Times New Roman"/>
          <w:bCs/>
        </w:rPr>
      </w:pPr>
      <w:r>
        <w:rPr>
          <w:rFonts w:eastAsia="Times New Roman"/>
          <w:bCs/>
        </w:rPr>
        <w:t>(Θόρυβος</w:t>
      </w:r>
      <w:r>
        <w:rPr>
          <w:rFonts w:eastAsia="Times New Roman"/>
          <w:bCs/>
        </w:rPr>
        <w:t xml:space="preserve"> </w:t>
      </w:r>
      <w:r>
        <w:rPr>
          <w:rFonts w:eastAsia="Times New Roman"/>
          <w:bCs/>
        </w:rPr>
        <w:t>-</w:t>
      </w:r>
      <w:r>
        <w:rPr>
          <w:rFonts w:eastAsia="Times New Roman"/>
          <w:bCs/>
        </w:rPr>
        <w:t xml:space="preserve"> </w:t>
      </w:r>
      <w:r>
        <w:rPr>
          <w:rFonts w:eastAsia="Times New Roman"/>
          <w:bCs/>
        </w:rPr>
        <w:t>διαμαρτυρίες από την πτέρυγα του ΚΚΕ)</w:t>
      </w:r>
    </w:p>
    <w:p w14:paraId="6E81972F"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Εντάξει, κυρία Αναγνωστοπούλου, ολοκληρώσατε. </w:t>
      </w:r>
    </w:p>
    <w:p w14:paraId="6E819730"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(Αναπληρώτρια Υπουργός Εξωτερικών): </w:t>
      </w:r>
      <w:r>
        <w:rPr>
          <w:rFonts w:eastAsia="Times New Roman" w:cs="Times New Roman"/>
          <w:szCs w:val="24"/>
        </w:rPr>
        <w:t xml:space="preserve">Το γιατί οι </w:t>
      </w:r>
      <w:r>
        <w:rPr>
          <w:rFonts w:eastAsia="Times New Roman" w:cs="Times New Roman"/>
          <w:szCs w:val="24"/>
        </w:rPr>
        <w:t>πρώην ανατολικές χώρες είναι στη δεξιά και στην ακροδεξιά…</w:t>
      </w:r>
    </w:p>
    <w:p w14:paraId="6E819731"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Υπογράφοντας διακήρυξη με τον </w:t>
      </w:r>
      <w:proofErr w:type="spellStart"/>
      <w:r>
        <w:rPr>
          <w:rFonts w:eastAsia="Times New Roman" w:cs="Times New Roman"/>
          <w:szCs w:val="24"/>
        </w:rPr>
        <w:t>Κούρτς</w:t>
      </w:r>
      <w:proofErr w:type="spellEnd"/>
      <w:r>
        <w:rPr>
          <w:rFonts w:eastAsia="Times New Roman" w:cs="Times New Roman"/>
          <w:szCs w:val="24"/>
        </w:rPr>
        <w:t xml:space="preserve">, έτσι θα την αλλάξετε; </w:t>
      </w:r>
    </w:p>
    <w:p w14:paraId="6E819732"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ΑΘΑΝΑΣΙΑ (ΣΙΑ) ΑΝΑΓΝΩΣΤΟΠΟΥΛΟΥ (Αναπληρώτρια Υπουργός Εξωτερικών): </w:t>
      </w:r>
      <w:r>
        <w:rPr>
          <w:rFonts w:eastAsia="Times New Roman" w:cs="Times New Roman"/>
          <w:szCs w:val="24"/>
        </w:rPr>
        <w:t xml:space="preserve">Αυτή είναι η Ευρώπη,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Αυτήν την Ευρώπη θέλουμε να αλλάξουμε. Εσείς δεν θέλετε να την αλλάξετε, θέλετε να είστε απ’ έξω. Δικαίωμά σας. </w:t>
      </w:r>
    </w:p>
    <w:p w14:paraId="6E819733"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Έτσι θα την αλλάξετε; </w:t>
      </w:r>
    </w:p>
    <w:p w14:paraId="6E819734" w14:textId="77777777" w:rsidR="004B0DF5" w:rsidRDefault="00471FB5">
      <w:pPr>
        <w:spacing w:line="600" w:lineRule="auto"/>
        <w:ind w:firstLine="720"/>
        <w:jc w:val="center"/>
        <w:rPr>
          <w:rFonts w:eastAsia="Times New Roman"/>
          <w:bCs/>
        </w:rPr>
      </w:pPr>
      <w:r w:rsidRPr="00115525">
        <w:rPr>
          <w:rFonts w:eastAsia="Times New Roman"/>
          <w:bCs/>
        </w:rPr>
        <w:t>(Θόρυβος</w:t>
      </w:r>
      <w:r>
        <w:rPr>
          <w:rFonts w:eastAsia="Times New Roman"/>
          <w:bCs/>
        </w:rPr>
        <w:t xml:space="preserve"> </w:t>
      </w:r>
      <w:r>
        <w:rPr>
          <w:rFonts w:eastAsia="Times New Roman"/>
          <w:bCs/>
        </w:rPr>
        <w:t>-</w:t>
      </w:r>
      <w:r>
        <w:rPr>
          <w:rFonts w:eastAsia="Times New Roman"/>
          <w:bCs/>
        </w:rPr>
        <w:t xml:space="preserve"> </w:t>
      </w:r>
      <w:r>
        <w:rPr>
          <w:rFonts w:eastAsia="Times New Roman"/>
          <w:bCs/>
        </w:rPr>
        <w:t>διαμαρτυρίες</w:t>
      </w:r>
      <w:r w:rsidRPr="00115525">
        <w:rPr>
          <w:rFonts w:eastAsia="Times New Roman"/>
          <w:bCs/>
        </w:rPr>
        <w:t xml:space="preserve"> </w:t>
      </w:r>
      <w:r>
        <w:rPr>
          <w:rFonts w:eastAsia="Times New Roman"/>
          <w:bCs/>
        </w:rPr>
        <w:t>από την πτέρυγα του ΚΚΕ</w:t>
      </w:r>
      <w:r w:rsidRPr="00115525">
        <w:rPr>
          <w:rFonts w:eastAsia="Times New Roman"/>
          <w:bCs/>
        </w:rPr>
        <w:t>)</w:t>
      </w:r>
    </w:p>
    <w:p w14:paraId="6E819735"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Εντάξει,</w:t>
      </w:r>
      <w:r>
        <w:rPr>
          <w:rFonts w:eastAsia="Times New Roman" w:cs="Times New Roman"/>
          <w:szCs w:val="24"/>
        </w:rPr>
        <w:t xml:space="preserve"> δεν γίνεται διάλογος τώρα. </w:t>
      </w:r>
    </w:p>
    <w:p w14:paraId="6E819736" w14:textId="77777777" w:rsidR="004B0DF5" w:rsidRDefault="00471FB5">
      <w:pPr>
        <w:spacing w:line="600" w:lineRule="auto"/>
        <w:ind w:firstLine="720"/>
        <w:jc w:val="both"/>
        <w:rPr>
          <w:rFonts w:eastAsia="Times New Roman" w:cs="Times New Roman"/>
          <w:szCs w:val="24"/>
        </w:rPr>
      </w:pPr>
      <w:r w:rsidRPr="00BA5372">
        <w:rPr>
          <w:rFonts w:eastAsia="Times New Roman" w:cs="Times New Roman"/>
          <w:b/>
          <w:szCs w:val="24"/>
        </w:rPr>
        <w:t xml:space="preserve">ΑΘΑΝΑΣΙΑ </w:t>
      </w:r>
      <w:r>
        <w:rPr>
          <w:rFonts w:eastAsia="Times New Roman" w:cs="Times New Roman"/>
          <w:b/>
          <w:szCs w:val="24"/>
        </w:rPr>
        <w:t xml:space="preserve">(ΣΙΑ) </w:t>
      </w:r>
      <w:r w:rsidRPr="00BA5372">
        <w:rPr>
          <w:rFonts w:eastAsia="Times New Roman" w:cs="Times New Roman"/>
          <w:b/>
          <w:szCs w:val="24"/>
        </w:rPr>
        <w:t>ΑΝΑΓΝΩΣΤΟΠΟΥΛΟΥ (Αναπληρώτρια Υπουργός Εξωτερικών):</w:t>
      </w:r>
      <w:r>
        <w:rPr>
          <w:rFonts w:eastAsia="Times New Roman" w:cs="Times New Roman"/>
          <w:szCs w:val="24"/>
        </w:rPr>
        <w:t xml:space="preserve"> Δικαίωμά σας,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w:t>
      </w:r>
    </w:p>
    <w:p w14:paraId="6E819737" w14:textId="77777777" w:rsidR="004B0DF5" w:rsidRDefault="00471FB5">
      <w:pPr>
        <w:spacing w:line="600" w:lineRule="auto"/>
        <w:ind w:firstLine="720"/>
        <w:jc w:val="center"/>
        <w:rPr>
          <w:rFonts w:eastAsia="Times New Roman"/>
          <w:bCs/>
        </w:rPr>
      </w:pPr>
      <w:r w:rsidRPr="00115525">
        <w:rPr>
          <w:rFonts w:eastAsia="Times New Roman"/>
          <w:bCs/>
        </w:rPr>
        <w:t>(Θόρυβος</w:t>
      </w:r>
      <w:r>
        <w:rPr>
          <w:rFonts w:eastAsia="Times New Roman"/>
          <w:bCs/>
        </w:rPr>
        <w:t xml:space="preserve"> </w:t>
      </w:r>
      <w:r>
        <w:rPr>
          <w:rFonts w:eastAsia="Times New Roman"/>
          <w:bCs/>
        </w:rPr>
        <w:t>-</w:t>
      </w:r>
      <w:r>
        <w:rPr>
          <w:rFonts w:eastAsia="Times New Roman"/>
          <w:bCs/>
        </w:rPr>
        <w:t xml:space="preserve"> </w:t>
      </w:r>
      <w:r>
        <w:rPr>
          <w:rFonts w:eastAsia="Times New Roman"/>
          <w:bCs/>
        </w:rPr>
        <w:t>διαμαρτυρίες</w:t>
      </w:r>
      <w:r w:rsidRPr="00115525">
        <w:rPr>
          <w:rFonts w:eastAsia="Times New Roman"/>
          <w:bCs/>
        </w:rPr>
        <w:t xml:space="preserve"> </w:t>
      </w:r>
      <w:r>
        <w:rPr>
          <w:rFonts w:eastAsia="Times New Roman"/>
          <w:bCs/>
        </w:rPr>
        <w:t>από την πτέρυγα του ΚΚΕ</w:t>
      </w:r>
      <w:r w:rsidRPr="00115525">
        <w:rPr>
          <w:rFonts w:eastAsia="Times New Roman"/>
          <w:bCs/>
        </w:rPr>
        <w:t>)</w:t>
      </w:r>
    </w:p>
    <w:p w14:paraId="6E81973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Εντάξει, φωνάξτε όλοι, θα κατορθώσετε να ακουστείτε περισσότερο από εμένα</w:t>
      </w:r>
      <w:r>
        <w:rPr>
          <w:rFonts w:eastAsia="Times New Roman" w:cs="Times New Roman"/>
          <w:szCs w:val="24"/>
        </w:rPr>
        <w:t xml:space="preserve">. </w:t>
      </w:r>
    </w:p>
    <w:p w14:paraId="6E819739" w14:textId="77777777" w:rsidR="004B0DF5" w:rsidRDefault="00471FB5">
      <w:pPr>
        <w:spacing w:line="600" w:lineRule="auto"/>
        <w:ind w:firstLine="720"/>
        <w:jc w:val="center"/>
        <w:rPr>
          <w:rFonts w:eastAsia="Times New Roman"/>
          <w:bCs/>
        </w:rPr>
      </w:pPr>
      <w:r w:rsidRPr="006651D3">
        <w:rPr>
          <w:rFonts w:eastAsia="Times New Roman"/>
          <w:bCs/>
        </w:rPr>
        <w:lastRenderedPageBreak/>
        <w:t>(Χειροκροτήματα από την πτέρυγα του ΣΥΡΙΖΑ)</w:t>
      </w:r>
    </w:p>
    <w:p w14:paraId="6E81973A" w14:textId="77777777" w:rsidR="004B0DF5" w:rsidRDefault="00471FB5">
      <w:pPr>
        <w:spacing w:line="600" w:lineRule="auto"/>
        <w:ind w:firstLine="720"/>
        <w:jc w:val="both"/>
        <w:rPr>
          <w:rFonts w:eastAsia="Times New Roman" w:cs="Times New Roman"/>
          <w:szCs w:val="24"/>
        </w:rPr>
      </w:pPr>
      <w:r w:rsidRPr="00284CB2">
        <w:rPr>
          <w:rFonts w:eastAsia="Times New Roman" w:cs="Times New Roman"/>
          <w:b/>
          <w:szCs w:val="24"/>
        </w:rPr>
        <w:t>ΑΘΑΝΑΣΙΟΣ ΠΑΦΙΛΗΣ:</w:t>
      </w:r>
      <w:r>
        <w:rPr>
          <w:rFonts w:eastAsia="Times New Roman" w:cs="Times New Roman"/>
          <w:szCs w:val="24"/>
        </w:rPr>
        <w:t xml:space="preserve"> Κύριε Πρόεδρε, παρακαλώ τον λόγο για δέκα δευτερόλεπτα.</w:t>
      </w:r>
    </w:p>
    <w:p w14:paraId="6E81973B"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έχετε τον λόγο.</w:t>
      </w:r>
    </w:p>
    <w:p w14:paraId="6E81973C" w14:textId="77777777" w:rsidR="004B0DF5" w:rsidRDefault="00471FB5">
      <w:pPr>
        <w:spacing w:line="600" w:lineRule="auto"/>
        <w:ind w:firstLine="720"/>
        <w:jc w:val="both"/>
        <w:rPr>
          <w:rFonts w:eastAsia="Times New Roman" w:cs="Times New Roman"/>
          <w:szCs w:val="24"/>
        </w:rPr>
      </w:pPr>
      <w:r w:rsidRPr="00284CB2">
        <w:rPr>
          <w:rFonts w:eastAsia="Times New Roman" w:cs="Times New Roman"/>
          <w:b/>
          <w:szCs w:val="24"/>
        </w:rPr>
        <w:t>ΑΘΑΝΑΣΙΟΣ ΠΑΦΙΛΗΣ:</w:t>
      </w:r>
      <w:r>
        <w:rPr>
          <w:rFonts w:eastAsia="Times New Roman" w:cs="Times New Roman"/>
          <w:szCs w:val="24"/>
        </w:rPr>
        <w:t xml:space="preserve"> Η διακήρυξη πολιτικά είναι πιο ισχυρή από απόφαση κ</w:t>
      </w:r>
      <w:r>
        <w:rPr>
          <w:rFonts w:eastAsia="Times New Roman" w:cs="Times New Roman"/>
          <w:szCs w:val="24"/>
        </w:rPr>
        <w:t xml:space="preserve">αι αφήστε αυτά τα κόλπα τώρα. Συνδικαλισμό ξέρουμε καλά. </w:t>
      </w:r>
    </w:p>
    <w:p w14:paraId="6E81973D"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(Αναπληρώτρια Υπουργός Εξωτερικών): </w:t>
      </w:r>
      <w:r>
        <w:rPr>
          <w:rFonts w:eastAsia="Times New Roman" w:cs="Times New Roman"/>
          <w:szCs w:val="24"/>
        </w:rPr>
        <w:t xml:space="preserve">Εγώ δεν ξέρω συνδικαλισμό, κύριε </w:t>
      </w:r>
      <w:proofErr w:type="spellStart"/>
      <w:r>
        <w:rPr>
          <w:rFonts w:eastAsia="Times New Roman" w:cs="Times New Roman"/>
          <w:szCs w:val="24"/>
        </w:rPr>
        <w:t>Παφίλη</w:t>
      </w:r>
      <w:proofErr w:type="spellEnd"/>
      <w:r>
        <w:rPr>
          <w:rFonts w:eastAsia="Times New Roman" w:cs="Times New Roman"/>
          <w:szCs w:val="24"/>
        </w:rPr>
        <w:t xml:space="preserve">. </w:t>
      </w:r>
    </w:p>
    <w:p w14:paraId="6E81973E" w14:textId="77777777" w:rsidR="004B0DF5" w:rsidRDefault="00471FB5">
      <w:pPr>
        <w:spacing w:line="600" w:lineRule="auto"/>
        <w:ind w:firstLine="720"/>
        <w:jc w:val="both"/>
        <w:rPr>
          <w:rFonts w:eastAsia="Times New Roman" w:cs="Times New Roman"/>
          <w:szCs w:val="24"/>
        </w:rPr>
      </w:pPr>
      <w:r w:rsidRPr="00284CB2">
        <w:rPr>
          <w:rFonts w:eastAsia="Times New Roman" w:cs="Times New Roman"/>
          <w:b/>
          <w:szCs w:val="24"/>
        </w:rPr>
        <w:t>ΑΘΑΝΑΣΙΟΣ ΠΑΦΙΛΗΣ:</w:t>
      </w:r>
      <w:r>
        <w:rPr>
          <w:rFonts w:eastAsia="Times New Roman" w:cs="Times New Roman"/>
          <w:szCs w:val="24"/>
        </w:rPr>
        <w:t xml:space="preserve"> Βάλατε υπογραφή μαζί με τους φασίστες την ημέρα της αντιφασιστικής νίκ</w:t>
      </w:r>
      <w:r>
        <w:rPr>
          <w:rFonts w:eastAsia="Times New Roman" w:cs="Times New Roman"/>
          <w:szCs w:val="24"/>
        </w:rPr>
        <w:t xml:space="preserve">ης, ναι ή όχι; </w:t>
      </w:r>
    </w:p>
    <w:p w14:paraId="6E81973F"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ΑΘΑΝΑΣΙΑ (ΣΙΑ) ΑΝΑΓΝΩΣΤΟΠΟΥΛΟΥ (Αναπληρώτρια Υπουργός Εξωτερικών):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xml:space="preserve">, να σας ρωτήσω κάτι; </w:t>
      </w:r>
    </w:p>
    <w:p w14:paraId="6E819740" w14:textId="77777777" w:rsidR="004B0DF5" w:rsidRDefault="00471FB5">
      <w:pPr>
        <w:spacing w:line="600" w:lineRule="auto"/>
        <w:ind w:firstLine="720"/>
        <w:jc w:val="both"/>
        <w:rPr>
          <w:rFonts w:eastAsia="Times New Roman" w:cs="Times New Roman"/>
          <w:szCs w:val="24"/>
        </w:rPr>
      </w:pPr>
      <w:r w:rsidRPr="00284CB2">
        <w:rPr>
          <w:rFonts w:eastAsia="Times New Roman" w:cs="Times New Roman"/>
          <w:b/>
          <w:szCs w:val="24"/>
        </w:rPr>
        <w:t>ΑΘΑΝΑΣΙΟΣ ΠΑΦΙΛΗΣ:</w:t>
      </w:r>
      <w:r>
        <w:rPr>
          <w:rFonts w:eastAsia="Times New Roman" w:cs="Times New Roman"/>
          <w:szCs w:val="24"/>
        </w:rPr>
        <w:t xml:space="preserve"> Βάλατε ή δεν βάλατε; Είναι ομόφωνο ή δεν είναι; </w:t>
      </w:r>
    </w:p>
    <w:p w14:paraId="6E819741"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(Αναπληρώτρια Υπουργός Εξωτερικών): </w:t>
      </w:r>
      <w:r>
        <w:rPr>
          <w:rFonts w:eastAsia="Times New Roman" w:cs="Times New Roman"/>
          <w:szCs w:val="24"/>
        </w:rPr>
        <w:t xml:space="preserve">Να </w:t>
      </w:r>
      <w:r>
        <w:rPr>
          <w:rFonts w:eastAsia="Times New Roman" w:cs="Times New Roman"/>
          <w:szCs w:val="24"/>
        </w:rPr>
        <w:t>σας ρωτήσω κάτι;</w:t>
      </w:r>
    </w:p>
    <w:p w14:paraId="6E819742" w14:textId="77777777" w:rsidR="004B0DF5" w:rsidRDefault="00471FB5">
      <w:pPr>
        <w:spacing w:line="600" w:lineRule="auto"/>
        <w:ind w:firstLine="720"/>
        <w:jc w:val="both"/>
        <w:rPr>
          <w:rFonts w:eastAsia="Times New Roman" w:cs="Times New Roman"/>
          <w:szCs w:val="24"/>
        </w:rPr>
      </w:pPr>
      <w:r w:rsidRPr="00284CB2">
        <w:rPr>
          <w:rFonts w:eastAsia="Times New Roman" w:cs="Times New Roman"/>
          <w:b/>
          <w:szCs w:val="24"/>
        </w:rPr>
        <w:t>ΑΘΑΝΑΣΙΟΣ ΠΑΦΙΛΗΣ:</w:t>
      </w:r>
      <w:r>
        <w:rPr>
          <w:rFonts w:eastAsia="Times New Roman" w:cs="Times New Roman"/>
          <w:szCs w:val="24"/>
        </w:rPr>
        <w:t xml:space="preserve"> Είναι ομόφωνο ή δεν είναι; Λέει για παραπέτασμα ή δεν λέει; Τι λέει, κυρία Αναγνωστοπούλου; </w:t>
      </w:r>
    </w:p>
    <w:p w14:paraId="6E819743"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(Αναπληρώτρια Υπουργός Εξωτερικών):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οι πρώην ανατολικοί λαοί…</w:t>
      </w:r>
    </w:p>
    <w:p w14:paraId="6E819744" w14:textId="77777777" w:rsidR="004B0DF5" w:rsidRDefault="00471FB5">
      <w:pPr>
        <w:spacing w:line="600" w:lineRule="auto"/>
        <w:ind w:firstLine="720"/>
        <w:jc w:val="both"/>
        <w:rPr>
          <w:rFonts w:eastAsia="Times New Roman" w:cs="Times New Roman"/>
          <w:szCs w:val="24"/>
        </w:rPr>
      </w:pPr>
      <w:r w:rsidRPr="00284CB2">
        <w:rPr>
          <w:rFonts w:eastAsia="Times New Roman" w:cs="Times New Roman"/>
          <w:b/>
          <w:szCs w:val="24"/>
        </w:rPr>
        <w:t>ΑΘΑΝΑΣΙΟΣ ΠΑΦΙΛΗΣ:</w:t>
      </w:r>
      <w:r>
        <w:rPr>
          <w:rFonts w:eastAsia="Times New Roman" w:cs="Times New Roman"/>
          <w:szCs w:val="24"/>
        </w:rPr>
        <w:t xml:space="preserve"> Π</w:t>
      </w:r>
      <w:r>
        <w:rPr>
          <w:rFonts w:eastAsia="Times New Roman" w:cs="Times New Roman"/>
          <w:szCs w:val="24"/>
        </w:rPr>
        <w:t xml:space="preserve">οιοι λαοί, κυρία Αναγνωστοπούλου; Το 40% των Λετονών δεν ψηφίζει. </w:t>
      </w:r>
    </w:p>
    <w:p w14:paraId="6E819745"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Κυρία Αναγνωστοπούλου, δεν ακούγεστε.</w:t>
      </w:r>
    </w:p>
    <w:p w14:paraId="6E819746"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ΑΘΑΝΑΣΙΑ (ΣΙΑ) ΑΝΑΓΝΩΣΤΟΠΟΥΛΟΥ (Αναπληρώτρια Υπουργός Εξωτερικών):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xml:space="preserve">, οι πρώην ανατολικές χώρες ψηφίζουν </w:t>
      </w:r>
      <w:r>
        <w:rPr>
          <w:rFonts w:eastAsia="Times New Roman" w:cs="Times New Roman"/>
          <w:szCs w:val="24"/>
        </w:rPr>
        <w:t>Δ</w:t>
      </w:r>
      <w:r>
        <w:rPr>
          <w:rFonts w:eastAsia="Times New Roman" w:cs="Times New Roman"/>
          <w:szCs w:val="24"/>
        </w:rPr>
        <w:t xml:space="preserve">εξιά και </w:t>
      </w:r>
      <w:r>
        <w:rPr>
          <w:rFonts w:eastAsia="Times New Roman" w:cs="Times New Roman"/>
          <w:szCs w:val="24"/>
        </w:rPr>
        <w:t>Α</w:t>
      </w:r>
      <w:r>
        <w:rPr>
          <w:rFonts w:eastAsia="Times New Roman" w:cs="Times New Roman"/>
          <w:szCs w:val="24"/>
        </w:rPr>
        <w:t>κροδεξιά.</w:t>
      </w:r>
    </w:p>
    <w:p w14:paraId="6E819747"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Κυρία Αναγνωστοπούλου, δεν ακούγεστε. Να ολοκληρώσει ο κ. </w:t>
      </w:r>
      <w:proofErr w:type="spellStart"/>
      <w:r>
        <w:rPr>
          <w:rFonts w:eastAsia="Times New Roman" w:cs="Times New Roman"/>
          <w:szCs w:val="24"/>
        </w:rPr>
        <w:t>Παφίλης</w:t>
      </w:r>
      <w:proofErr w:type="spellEnd"/>
      <w:r>
        <w:rPr>
          <w:rFonts w:eastAsia="Times New Roman" w:cs="Times New Roman"/>
          <w:szCs w:val="24"/>
        </w:rPr>
        <w:t xml:space="preserve"> και αν θέλετε τον λόγο, θα σας τον δώσω αμέσως μετά. </w:t>
      </w:r>
    </w:p>
    <w:p w14:paraId="6E819748" w14:textId="77777777" w:rsidR="004B0DF5" w:rsidRDefault="00471FB5">
      <w:pPr>
        <w:spacing w:line="600" w:lineRule="auto"/>
        <w:ind w:firstLine="720"/>
        <w:jc w:val="both"/>
        <w:rPr>
          <w:rFonts w:eastAsia="Times New Roman" w:cs="Times New Roman"/>
          <w:szCs w:val="24"/>
        </w:rPr>
      </w:pPr>
      <w:r w:rsidRPr="001C53E8">
        <w:rPr>
          <w:rFonts w:eastAsia="Times New Roman" w:cs="Times New Roman"/>
          <w:b/>
          <w:szCs w:val="24"/>
        </w:rPr>
        <w:t>ΙΩΑΝΝΗΣ ΓΚΙΟΚΑΣ:</w:t>
      </w:r>
      <w:r>
        <w:rPr>
          <w:rFonts w:eastAsia="Times New Roman" w:cs="Times New Roman"/>
          <w:szCs w:val="24"/>
        </w:rPr>
        <w:t xml:space="preserve"> Χέρι-χέρι με αυτούς πάτε!</w:t>
      </w:r>
    </w:p>
    <w:p w14:paraId="6E819749" w14:textId="77777777" w:rsidR="004B0DF5" w:rsidRDefault="00471FB5">
      <w:pPr>
        <w:spacing w:line="600" w:lineRule="auto"/>
        <w:ind w:firstLine="720"/>
        <w:jc w:val="both"/>
        <w:rPr>
          <w:rFonts w:eastAsia="Times New Roman" w:cs="Times New Roman"/>
          <w:szCs w:val="24"/>
        </w:rPr>
      </w:pPr>
      <w:r w:rsidRPr="00284CB2">
        <w:rPr>
          <w:rFonts w:eastAsia="Times New Roman" w:cs="Times New Roman"/>
          <w:b/>
          <w:szCs w:val="24"/>
        </w:rPr>
        <w:t>ΑΘΑΝΑΣΙΟΣ ΠΑΦΙΛΗΣ:</w:t>
      </w:r>
      <w:r>
        <w:rPr>
          <w:rFonts w:eastAsia="Times New Roman" w:cs="Times New Roman"/>
          <w:szCs w:val="24"/>
        </w:rPr>
        <w:t xml:space="preserve"> Πώς θα αλλάξει αυτό;</w:t>
      </w:r>
    </w:p>
    <w:p w14:paraId="6E81974A"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(Αναπληρώτρια Υπουργός Εξωτερικών): </w:t>
      </w:r>
      <w:r>
        <w:rPr>
          <w:rFonts w:eastAsia="Times New Roman" w:cs="Times New Roman"/>
          <w:szCs w:val="24"/>
        </w:rPr>
        <w:t>Πάντα οι διακηρύξεις είναι ομόφωνες.</w:t>
      </w:r>
    </w:p>
    <w:p w14:paraId="6E81974B" w14:textId="77777777" w:rsidR="004B0DF5" w:rsidRDefault="00471FB5">
      <w:pPr>
        <w:spacing w:line="600" w:lineRule="auto"/>
        <w:ind w:firstLine="720"/>
        <w:jc w:val="both"/>
        <w:rPr>
          <w:rFonts w:eastAsia="Times New Roman" w:cs="Times New Roman"/>
          <w:szCs w:val="24"/>
        </w:rPr>
      </w:pPr>
      <w:r w:rsidRPr="00284CB2">
        <w:rPr>
          <w:rFonts w:eastAsia="Times New Roman" w:cs="Times New Roman"/>
          <w:b/>
          <w:szCs w:val="24"/>
        </w:rPr>
        <w:lastRenderedPageBreak/>
        <w:t>ΑΘΑΝΑΣΙΟΣ ΠΑΦΙΛΗΣ:</w:t>
      </w:r>
      <w:r>
        <w:rPr>
          <w:rFonts w:eastAsia="Times New Roman" w:cs="Times New Roman"/>
          <w:szCs w:val="24"/>
        </w:rPr>
        <w:t xml:space="preserve"> Να σας πω. Όσο μιλάτε, τόσο εκτίθεστε περισσότερο. Το καταλάβατε; Ξέρετε τι μας είπατε; Ότι πήγατε με τους φασίστες. Κι άλλες φορές </w:t>
      </w:r>
      <w:r>
        <w:rPr>
          <w:rFonts w:eastAsia="Times New Roman" w:cs="Times New Roman"/>
          <w:szCs w:val="24"/>
        </w:rPr>
        <w:t>έγινε απόπειρα, μην ανοίξω το στόμα μου. Το ξέρω πολύ καλά και μπήκε βέτο και από δικό σας Υπουργό. Τώρα, όμως, λέω, δεν υπάρχει πάθος…</w:t>
      </w:r>
    </w:p>
    <w:p w14:paraId="6E81974C"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(Αναπληρώτρια Υπουργός Εξωτερικών): </w:t>
      </w:r>
      <w:r>
        <w:rPr>
          <w:rFonts w:eastAsia="Times New Roman" w:cs="Times New Roman"/>
          <w:szCs w:val="24"/>
        </w:rPr>
        <w:t>Εγώ…</w:t>
      </w:r>
    </w:p>
    <w:p w14:paraId="6E81974D"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Κυρία Αναγνωστ</w:t>
      </w:r>
      <w:r>
        <w:rPr>
          <w:rFonts w:eastAsia="Times New Roman" w:cs="Times New Roman"/>
          <w:szCs w:val="24"/>
        </w:rPr>
        <w:t xml:space="preserve">όπουλου, δεν ακούγεστε. Εάν θέλετε τον λόγο, θα σας τον δώσω αμέσως μετά. </w:t>
      </w:r>
    </w:p>
    <w:p w14:paraId="6E81974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Κύριε Λοβέρδο, είχατε ζητήσει τον λόγο για άλλο θέμα;</w:t>
      </w:r>
    </w:p>
    <w:p w14:paraId="6E81974F" w14:textId="77777777" w:rsidR="004B0DF5" w:rsidRDefault="00471FB5">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Ναι, κύριε Πρόεδρε. </w:t>
      </w:r>
    </w:p>
    <w:p w14:paraId="6E81975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Δεν πρόκειται να επανέλθω σ’ αυτό. </w:t>
      </w:r>
      <w:r>
        <w:rPr>
          <w:rFonts w:eastAsia="Times New Roman" w:cs="Times New Roman"/>
          <w:szCs w:val="24"/>
        </w:rPr>
        <w:t>Τ</w:t>
      </w:r>
      <w:r>
        <w:rPr>
          <w:rFonts w:eastAsia="Times New Roman" w:cs="Times New Roman"/>
          <w:szCs w:val="24"/>
        </w:rPr>
        <w:t xml:space="preserve">ο έθεσα, γιατί χθες το βράδυ ήμουν στην Αίθουσα και </w:t>
      </w:r>
      <w:r>
        <w:rPr>
          <w:rFonts w:eastAsia="Times New Roman" w:cs="Times New Roman"/>
          <w:szCs w:val="24"/>
        </w:rPr>
        <w:t xml:space="preserve">παραξενεύτηκα. Οι δικές μου απόψεις είναι γνωστές, αλλά η διγλωσσία ήταν το θέμα που υπογράμμισα. </w:t>
      </w:r>
    </w:p>
    <w:p w14:paraId="6E81975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Θυμίζω στην κυρία Αναπληρώτρια Υπουργό ότι είχα ψέξει τον κ. </w:t>
      </w:r>
      <w:proofErr w:type="spellStart"/>
      <w:r>
        <w:rPr>
          <w:rFonts w:eastAsia="Times New Roman" w:cs="Times New Roman"/>
          <w:szCs w:val="24"/>
        </w:rPr>
        <w:t>Κατρούγκαλο</w:t>
      </w:r>
      <w:proofErr w:type="spellEnd"/>
      <w:r>
        <w:rPr>
          <w:rFonts w:eastAsia="Times New Roman" w:cs="Times New Roman"/>
          <w:szCs w:val="24"/>
        </w:rPr>
        <w:t>, όχι γι’ αυτό που λέτε, αλλά για την πολιτική του διαδρομή, για το γεγονός ότι υπήρξ</w:t>
      </w:r>
      <w:r>
        <w:rPr>
          <w:rFonts w:eastAsia="Times New Roman" w:cs="Times New Roman"/>
          <w:szCs w:val="24"/>
        </w:rPr>
        <w:t>ε σύμβουλος Υπουργών του ΠΑΣΟΚ λίγα χρόνια πριν περάσει στον ΣΥΡΙΖΑ. Γι’ αυτό τον είχα χαρακτηρίσει έτσι, όχι για τα επί της ουσίας, που τότε είχαμε συζητήσει.</w:t>
      </w:r>
    </w:p>
    <w:p w14:paraId="6E81975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Κύριε Πρόεδρε, εγώ ζήτησα τον λόγο για ένα προσωπικό. Άκουσα τον κ. Θεοχαρόπουλο να αγορεύει. Θα</w:t>
      </w:r>
      <w:r>
        <w:rPr>
          <w:rFonts w:eastAsia="Times New Roman" w:cs="Times New Roman"/>
          <w:szCs w:val="24"/>
        </w:rPr>
        <w:t xml:space="preserve"> μπορούσα να του πω ότι κρείττον του </w:t>
      </w:r>
      <w:proofErr w:type="spellStart"/>
      <w:r>
        <w:rPr>
          <w:rFonts w:eastAsia="Times New Roman" w:cs="Times New Roman"/>
          <w:szCs w:val="24"/>
        </w:rPr>
        <w:t>λαλείν</w:t>
      </w:r>
      <w:proofErr w:type="spellEnd"/>
      <w:r>
        <w:rPr>
          <w:rFonts w:eastAsia="Times New Roman" w:cs="Times New Roman"/>
          <w:szCs w:val="24"/>
        </w:rPr>
        <w:t>, το σιγάν. Όμως, δεν είναι δικό μου θέμα να συμβουλεύω κανέναν και κα</w:t>
      </w:r>
      <w:r>
        <w:rPr>
          <w:rFonts w:eastAsia="Times New Roman" w:cs="Times New Roman"/>
          <w:szCs w:val="24"/>
        </w:rPr>
        <w:t>μ</w:t>
      </w:r>
      <w:r>
        <w:rPr>
          <w:rFonts w:eastAsia="Times New Roman" w:cs="Times New Roman"/>
          <w:szCs w:val="24"/>
        </w:rPr>
        <w:t>μία για το τι διαδρομή θα ακολουθήσει. Εάν, ας πούμε, μιλούσαμε κάποια στιγμή έξω από την Αίθουσα, θα του έλεγα, ρε Θανάση, γιατί μας παίδευες</w:t>
      </w:r>
      <w:r>
        <w:rPr>
          <w:rFonts w:eastAsia="Times New Roman" w:cs="Times New Roman"/>
          <w:szCs w:val="24"/>
        </w:rPr>
        <w:t xml:space="preserve"> τέσσερα χρόνια; Γιατί μας το έκανες αυτό; Ωστόσο, μιλώντας, </w:t>
      </w:r>
      <w:proofErr w:type="spellStart"/>
      <w:r>
        <w:rPr>
          <w:rFonts w:eastAsia="Times New Roman" w:cs="Times New Roman"/>
          <w:szCs w:val="24"/>
        </w:rPr>
        <w:t>παρεκτράπη</w:t>
      </w:r>
      <w:proofErr w:type="spellEnd"/>
      <w:r>
        <w:rPr>
          <w:rFonts w:eastAsia="Times New Roman" w:cs="Times New Roman"/>
          <w:szCs w:val="24"/>
        </w:rPr>
        <w:t xml:space="preserve">. </w:t>
      </w:r>
      <w:proofErr w:type="spellStart"/>
      <w:r>
        <w:rPr>
          <w:rFonts w:eastAsia="Times New Roman" w:cs="Times New Roman"/>
          <w:szCs w:val="24"/>
        </w:rPr>
        <w:t>Παρεκτράπη</w:t>
      </w:r>
      <w:proofErr w:type="spellEnd"/>
      <w:r>
        <w:rPr>
          <w:rFonts w:eastAsia="Times New Roman" w:cs="Times New Roman"/>
          <w:szCs w:val="24"/>
        </w:rPr>
        <w:t xml:space="preserve">, όχι μόνο ως προς το περιεχόμενο της κριτικής του απέναντι στο κόμμα το οποίο τον ανέδειξε και τον έφερε στη Βουλή, αλλά </w:t>
      </w:r>
      <w:proofErr w:type="spellStart"/>
      <w:r>
        <w:rPr>
          <w:rFonts w:eastAsia="Times New Roman" w:cs="Times New Roman"/>
          <w:szCs w:val="24"/>
        </w:rPr>
        <w:t>παρεκτράπη</w:t>
      </w:r>
      <w:proofErr w:type="spellEnd"/>
      <w:r>
        <w:rPr>
          <w:rFonts w:eastAsia="Times New Roman" w:cs="Times New Roman"/>
          <w:szCs w:val="24"/>
        </w:rPr>
        <w:t xml:space="preserve"> και σε ό,τι αφορά μια δική μου, τελείως </w:t>
      </w:r>
      <w:r>
        <w:rPr>
          <w:rFonts w:eastAsia="Times New Roman" w:cs="Times New Roman"/>
          <w:szCs w:val="24"/>
        </w:rPr>
        <w:t xml:space="preserve">ανθρώπινη αντίδραση, προσπαθώντας με πονηρό τρόπο, με ανόητο τρόπο, θα έλεγα εγώ, να με συνδέσει με άλλο πολιτικό κόμμα. </w:t>
      </w:r>
    </w:p>
    <w:p w14:paraId="6E81975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Ακούστε. Εδώ</w:t>
      </w:r>
      <w:r>
        <w:rPr>
          <w:rFonts w:eastAsia="Times New Roman" w:cs="Times New Roman"/>
          <w:szCs w:val="24"/>
        </w:rPr>
        <w:t>,</w:t>
      </w:r>
      <w:r>
        <w:rPr>
          <w:rFonts w:eastAsia="Times New Roman" w:cs="Times New Roman"/>
          <w:szCs w:val="24"/>
        </w:rPr>
        <w:t xml:space="preserve"> ο καθένας με αυτά που λέει κρίνεται και όταν μιλά, μπορεί και να κρίνει. Το θράσος είναι κάτι που φαίνεται χωρίς λόγια. Το θράσος είναι κάτι που προκύπτει από το γεγονός ότι δεν προλάβατε να διοριστείτε και ήρθατε εδώ να μας πείτε πώς θα γίνει ο τουρισμός</w:t>
      </w:r>
      <w:r>
        <w:rPr>
          <w:rFonts w:eastAsia="Times New Roman" w:cs="Times New Roman"/>
          <w:szCs w:val="24"/>
        </w:rPr>
        <w:t xml:space="preserve">, πώς θα γίνει η ανάπτυξη και πόσο ωραία τα κάνετε. Καλύτερα να αφήνατε κάποιον άλλον να τα πει αυτά. Το θράσος σας είναι αυτό που στηλιτεύω και η έλλειψη αγωγής. Γιατί η στοιχειώδης πολιτική αγωγή συνεπάγεται και υποχρεώνει τουλάχιστον, ρε παιδί μου, άσε </w:t>
      </w:r>
      <w:r>
        <w:rPr>
          <w:rFonts w:eastAsia="Times New Roman" w:cs="Times New Roman"/>
          <w:szCs w:val="24"/>
        </w:rPr>
        <w:t xml:space="preserve">να περάσουν και λίγες μέρες να ξεχαστεί αυτό που έκανες. </w:t>
      </w:r>
    </w:p>
    <w:p w14:paraId="6E819754" w14:textId="77777777" w:rsidR="004B0DF5" w:rsidRDefault="00471FB5">
      <w:pPr>
        <w:spacing w:line="600" w:lineRule="auto"/>
        <w:ind w:firstLine="720"/>
        <w:jc w:val="both"/>
        <w:rPr>
          <w:rFonts w:eastAsia="Times New Roman" w:cs="Times New Roman"/>
          <w:szCs w:val="24"/>
        </w:rPr>
      </w:pPr>
      <w:r>
        <w:rPr>
          <w:rFonts w:eastAsia="Times New Roman"/>
          <w:b/>
          <w:bCs/>
        </w:rPr>
        <w:t>ΑΘΑΝΑΣΙΟΣ ΘΕΟΧΑΡΟΠΟΥΛΟΣ</w:t>
      </w:r>
      <w:r w:rsidRPr="0056747C">
        <w:rPr>
          <w:rFonts w:eastAsia="Times New Roman"/>
          <w:b/>
          <w:bCs/>
        </w:rPr>
        <w:t xml:space="preserve"> (Υπουργός Τουρισμού):</w:t>
      </w:r>
      <w:r>
        <w:rPr>
          <w:rFonts w:eastAsia="Times New Roman" w:cs="Times New Roman"/>
          <w:b/>
          <w:szCs w:val="24"/>
        </w:rPr>
        <w:t xml:space="preserve"> </w:t>
      </w:r>
      <w:r>
        <w:rPr>
          <w:rFonts w:eastAsia="Times New Roman" w:cs="Times New Roman"/>
          <w:szCs w:val="24"/>
        </w:rPr>
        <w:t>Κύριε Πρόεδρε, παρακαλώ τον λόγο.</w:t>
      </w:r>
    </w:p>
    <w:p w14:paraId="6E819755"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Κύριε Υπουργέ, περιμένουν Βουλευτές να μιλήσουν και Υπουργοί. Σας παρακαλώ πολύ</w:t>
      </w:r>
      <w:r w:rsidRPr="0081431D">
        <w:rPr>
          <w:rFonts w:eastAsia="Times New Roman" w:cs="Times New Roman"/>
          <w:szCs w:val="24"/>
        </w:rPr>
        <w:t>!</w:t>
      </w:r>
      <w:r>
        <w:rPr>
          <w:rFonts w:eastAsia="Times New Roman" w:cs="Times New Roman"/>
          <w:szCs w:val="24"/>
        </w:rPr>
        <w:t xml:space="preserve"> </w:t>
      </w:r>
    </w:p>
    <w:p w14:paraId="6E819756" w14:textId="77777777" w:rsidR="004B0DF5" w:rsidRDefault="00471FB5">
      <w:pPr>
        <w:spacing w:line="600" w:lineRule="auto"/>
        <w:ind w:firstLine="720"/>
        <w:jc w:val="both"/>
        <w:rPr>
          <w:rFonts w:eastAsia="Times New Roman" w:cs="Times New Roman"/>
          <w:szCs w:val="24"/>
        </w:rPr>
      </w:pPr>
      <w:r w:rsidRPr="00573D93">
        <w:rPr>
          <w:rFonts w:eastAsia="Times New Roman"/>
          <w:b/>
          <w:bCs/>
        </w:rPr>
        <w:t>ΑΘ</w:t>
      </w:r>
      <w:r w:rsidRPr="00573D93">
        <w:rPr>
          <w:rFonts w:eastAsia="Times New Roman"/>
          <w:b/>
          <w:bCs/>
        </w:rPr>
        <w:t>ΑΝΑΣΙΟΣ ΘΕΟΧΑΡΟΠΟΥΛΟΣ (Υπουργός Τουρισμού):</w:t>
      </w:r>
      <w:r>
        <w:rPr>
          <w:rFonts w:eastAsia="Times New Roman" w:cs="Times New Roman"/>
          <w:szCs w:val="24"/>
        </w:rPr>
        <w:t xml:space="preserve"> Ένα λεπτό μόνο, κύριε Πρόεδρε.</w:t>
      </w:r>
    </w:p>
    <w:p w14:paraId="6E819757" w14:textId="77777777" w:rsidR="004B0DF5" w:rsidRDefault="00471FB5">
      <w:pPr>
        <w:spacing w:line="600" w:lineRule="auto"/>
        <w:ind w:firstLine="720"/>
        <w:jc w:val="both"/>
        <w:rPr>
          <w:rFonts w:eastAsia="Times New Roman" w:cs="Times New Roman"/>
          <w:szCs w:val="24"/>
        </w:rPr>
      </w:pPr>
      <w:r w:rsidRPr="004129FD">
        <w:rPr>
          <w:rFonts w:eastAsia="Times New Roman" w:cs="Times New Roman"/>
          <w:b/>
          <w:szCs w:val="24"/>
        </w:rPr>
        <w:lastRenderedPageBreak/>
        <w:t>ΧΡΗΣΤΟΣ ΜΑΝΤΑΣ:</w:t>
      </w:r>
      <w:r>
        <w:rPr>
          <w:rFonts w:eastAsia="Times New Roman" w:cs="Times New Roman"/>
          <w:b/>
          <w:szCs w:val="24"/>
        </w:rPr>
        <w:t xml:space="preserve"> </w:t>
      </w:r>
      <w:r>
        <w:rPr>
          <w:rFonts w:eastAsia="Times New Roman" w:cs="Times New Roman"/>
          <w:szCs w:val="24"/>
        </w:rPr>
        <w:t>Δώστε ένα λεπτό, κύριε Πρόεδρε. Του έκανε επίθεση και δεν θα τον αφήσετε να απαντήσει;</w:t>
      </w:r>
    </w:p>
    <w:p w14:paraId="6E819758"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Θερμή παράκληση, όμως, κύριε Θεοχαρόπουλε, ν</w:t>
      </w:r>
      <w:r>
        <w:rPr>
          <w:rFonts w:eastAsia="Times New Roman" w:cs="Times New Roman"/>
          <w:szCs w:val="24"/>
        </w:rPr>
        <w:t>α είστε σύντομος.</w:t>
      </w:r>
    </w:p>
    <w:p w14:paraId="6E81975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6E81975A" w14:textId="77777777" w:rsidR="004B0DF5" w:rsidRDefault="00471FB5">
      <w:pPr>
        <w:spacing w:line="600" w:lineRule="auto"/>
        <w:ind w:firstLine="720"/>
        <w:jc w:val="both"/>
        <w:rPr>
          <w:rFonts w:eastAsia="Times New Roman" w:cs="Times New Roman"/>
          <w:szCs w:val="24"/>
        </w:rPr>
      </w:pPr>
      <w:r w:rsidRPr="00573D93">
        <w:rPr>
          <w:rFonts w:eastAsia="Times New Roman"/>
          <w:b/>
          <w:bCs/>
        </w:rPr>
        <w:t>ΑΘΑΝΑΣΙΟΣ ΘΕΟΧΑΡΟΠΟΥΛΟΣ (Υπουργός Τουρισμού):</w:t>
      </w:r>
      <w:r>
        <w:rPr>
          <w:rFonts w:eastAsia="Times New Roman" w:cs="Times New Roman"/>
          <w:szCs w:val="24"/>
        </w:rPr>
        <w:t xml:space="preserve"> Πραγματικά, μάλλον κρίνετε εξ ιδίων τα αλλότρια. Δεν εξηγείται αλλιώς. </w:t>
      </w:r>
    </w:p>
    <w:p w14:paraId="6E81975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Κύριε Λοβέρδο, εμείς στον δικό μας χώρο δεν λειτουργούμε με αυτόν τον τρόπο τον οποίον περιγράψατε και, βέβαια, θέλω να ελπίζω ότι και η πλειοψηφία του δικού σας χώρου δεν λειτουργεί με αυτόν τον τρόπο τον οποίον περιγράψατε. </w:t>
      </w:r>
    </w:p>
    <w:p w14:paraId="6E81975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Κύριε Λοβέρδο, εσείς κάνατε κ</w:t>
      </w:r>
      <w:r>
        <w:rPr>
          <w:rFonts w:eastAsia="Times New Roman" w:cs="Times New Roman"/>
          <w:szCs w:val="24"/>
        </w:rPr>
        <w:t>όμμα απέναντι στο ΠΑΣΟΚ κάποια χρονική στιγμή</w:t>
      </w:r>
      <w:r>
        <w:rPr>
          <w:rFonts w:eastAsia="Times New Roman" w:cs="Times New Roman"/>
          <w:szCs w:val="24"/>
        </w:rPr>
        <w:t>.</w:t>
      </w:r>
      <w:r>
        <w:rPr>
          <w:rFonts w:eastAsia="Times New Roman" w:cs="Times New Roman"/>
          <w:szCs w:val="24"/>
        </w:rPr>
        <w:t xml:space="preserve"> </w:t>
      </w:r>
    </w:p>
    <w:p w14:paraId="6E81975D" w14:textId="77777777" w:rsidR="004B0DF5" w:rsidRDefault="00471FB5">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Δεν κατέβηκα ποτέ σε εκλογές…</w:t>
      </w:r>
    </w:p>
    <w:p w14:paraId="6E81975E" w14:textId="77777777" w:rsidR="004B0DF5" w:rsidRDefault="00471FB5">
      <w:pPr>
        <w:spacing w:line="600" w:lineRule="auto"/>
        <w:ind w:firstLine="720"/>
        <w:jc w:val="both"/>
        <w:rPr>
          <w:rFonts w:eastAsia="Times New Roman" w:cs="Times New Roman"/>
          <w:szCs w:val="24"/>
        </w:rPr>
      </w:pPr>
      <w:r w:rsidRPr="00573D93">
        <w:rPr>
          <w:rFonts w:eastAsia="Times New Roman"/>
          <w:b/>
          <w:bCs/>
        </w:rPr>
        <w:t>ΑΘΑΝΑΣΙΟΣ ΘΕΟΧΑΡΟΠΟΥΛΟΣ (Υπουργός Τουρισμού):</w:t>
      </w:r>
      <w:r>
        <w:rPr>
          <w:rFonts w:eastAsia="Times New Roman" w:cs="Times New Roman"/>
          <w:szCs w:val="24"/>
        </w:rPr>
        <w:t xml:space="preserve"> Και στη συνέχεια, το αφήσατε στην άκρη, για να γίνετε Υπουργός της Κυβέρνησης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Επιστρέψατε, για</w:t>
      </w:r>
      <w:r>
        <w:rPr>
          <w:rFonts w:eastAsia="Times New Roman" w:cs="Times New Roman"/>
          <w:szCs w:val="24"/>
        </w:rPr>
        <w:t xml:space="preserve"> να γίνετε Υπουργός της Κυβέρνησης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 να ξέρουμε ποιος έχει θράσος εδώ μέσα</w:t>
      </w:r>
      <w:r>
        <w:rPr>
          <w:rFonts w:eastAsia="Times New Roman" w:cs="Times New Roman"/>
          <w:szCs w:val="24"/>
        </w:rPr>
        <w:t>!</w:t>
      </w:r>
      <w:r>
        <w:rPr>
          <w:rFonts w:eastAsia="Times New Roman" w:cs="Times New Roman"/>
          <w:szCs w:val="24"/>
        </w:rPr>
        <w:t xml:space="preserve"> Θράσος έχετε, γιατί, κύριε Λοβέρδο, τα δικά σας «παπαγαλάκια» λένε δεξιά και αριστερά ότι συμμετείχα για έναν χρόνο, το 2012-2013, ως </w:t>
      </w:r>
      <w:r>
        <w:rPr>
          <w:rFonts w:eastAsia="Times New Roman" w:cs="Times New Roman"/>
          <w:szCs w:val="24"/>
        </w:rPr>
        <w:t>ειδικός γραμματέας</w:t>
      </w:r>
      <w:r>
        <w:rPr>
          <w:rFonts w:eastAsia="Times New Roman" w:cs="Times New Roman"/>
          <w:szCs w:val="24"/>
        </w:rPr>
        <w:t xml:space="preserve"> στο </w:t>
      </w:r>
      <w:r>
        <w:rPr>
          <w:rFonts w:eastAsia="Times New Roman" w:cs="Times New Roman"/>
          <w:szCs w:val="24"/>
        </w:rPr>
        <w:t>κράτος -όχι στην Κυβέρνηση, αλλά στο κράτος- με την Κυβέρνηση βεβαίως της Νέας Δημοκρατίας-ΠΑΣΟΚ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στη </w:t>
      </w:r>
      <w:r>
        <w:rPr>
          <w:rFonts w:eastAsia="Times New Roman" w:cs="Times New Roman"/>
          <w:szCs w:val="24"/>
        </w:rPr>
        <w:t xml:space="preserve">συγκυβέρνηση </w:t>
      </w:r>
      <w:r>
        <w:rPr>
          <w:rFonts w:eastAsia="Times New Roman" w:cs="Times New Roman"/>
          <w:szCs w:val="24"/>
        </w:rPr>
        <w:t>τότε. Ξεχνάτε να πείτε, όμως, ότι παραιτήθηκα το 2013, άφησα την υπουργική καρέκλα, γιατί διαφώνησα με όλες τις πολιτικές της Κυβέρνη</w:t>
      </w:r>
      <w:r>
        <w:rPr>
          <w:rFonts w:eastAsia="Times New Roman" w:cs="Times New Roman"/>
          <w:szCs w:val="24"/>
        </w:rPr>
        <w:t>σης και την ακριβώς επόμενη ημέρα, μετά το «μαύρο» της ΕΡΤ, η Φώφη Γεννηματά και εσείς, γίνατε Υπουργοί της Κυβέρνησης του Αντώνη Σαμαρά</w:t>
      </w:r>
      <w:r>
        <w:rPr>
          <w:rFonts w:eastAsia="Times New Roman" w:cs="Times New Roman"/>
          <w:szCs w:val="24"/>
        </w:rPr>
        <w:t>!</w:t>
      </w:r>
      <w:r>
        <w:rPr>
          <w:rFonts w:eastAsia="Times New Roman" w:cs="Times New Roman"/>
          <w:szCs w:val="24"/>
        </w:rPr>
        <w:t xml:space="preserve"> </w:t>
      </w:r>
    </w:p>
    <w:p w14:paraId="6E81975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Συνεπώς, καταλαβαίνω και καταλαβαινόμαστε, αλλά καλύτερα να κοιτιέστε στον καθρέπτη, πριν αναπτύξετε αυτά τα επιχειρή</w:t>
      </w:r>
      <w:r>
        <w:rPr>
          <w:rFonts w:eastAsia="Times New Roman" w:cs="Times New Roman"/>
          <w:szCs w:val="24"/>
        </w:rPr>
        <w:t xml:space="preserve">ματα. Να κοιτάτε, βεβαίως, και στο δικό σας το κόμμα. Θα μπορούσα να πω πολλά περισσότερα, αλλά δεν χρειάζεται. </w:t>
      </w:r>
    </w:p>
    <w:p w14:paraId="6E81976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6E819761"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Κύριε Μαντά, έχετε τον λόγο.</w:t>
      </w:r>
    </w:p>
    <w:p w14:paraId="6E819762" w14:textId="77777777" w:rsidR="004B0DF5" w:rsidRDefault="00471FB5">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Κύριε Πρόεδρε, ζητώ τον λόγο. </w:t>
      </w:r>
    </w:p>
    <w:p w14:paraId="6E819763"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Για ένα λεπτό και εσείς.</w:t>
      </w:r>
    </w:p>
    <w:p w14:paraId="6E81976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Κύριε Πρόεδρε, δεν θα μιλήσουν οι Βουλευτές; </w:t>
      </w:r>
    </w:p>
    <w:p w14:paraId="6E819765"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Κύριε Φωκά, εσείς γιατί φωνάζετε;</w:t>
      </w:r>
    </w:p>
    <w:p w14:paraId="6E819766"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Θα πάμε συνεχόμενα έτσι επί προσωπικού;</w:t>
      </w:r>
    </w:p>
    <w:p w14:paraId="6E819767" w14:textId="77777777" w:rsidR="004B0DF5" w:rsidRDefault="00471FB5">
      <w:pPr>
        <w:spacing w:line="600" w:lineRule="auto"/>
        <w:ind w:firstLine="720"/>
        <w:jc w:val="both"/>
        <w:rPr>
          <w:rFonts w:eastAsia="Times New Roman" w:cs="Times New Roman"/>
          <w:szCs w:val="24"/>
        </w:rPr>
      </w:pPr>
      <w:r w:rsidRPr="00FB7172">
        <w:rPr>
          <w:rFonts w:eastAsia="Times New Roman"/>
          <w:b/>
          <w:bCs/>
        </w:rPr>
        <w:lastRenderedPageBreak/>
        <w:t>ΠΡΟΕΔΡΕ</w:t>
      </w:r>
      <w:r w:rsidRPr="00FB7172">
        <w:rPr>
          <w:rFonts w:eastAsia="Times New Roman"/>
          <w:b/>
          <w:bCs/>
        </w:rPr>
        <w:t xml:space="preserve">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Κύριε Λοβέρδο, έχει ζητήσει τον λόγο και ο κ. Μαντάς για μια παρέμβαση. </w:t>
      </w:r>
    </w:p>
    <w:p w14:paraId="6E819768" w14:textId="77777777" w:rsidR="004B0DF5" w:rsidRDefault="00471FB5">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Για τριάντα δευτερόλεπτα, κύριε Πρόεδρε. </w:t>
      </w:r>
    </w:p>
    <w:p w14:paraId="6E819769"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Να σας πω κάτι; Εάν το συνεχίσουμε έτσι, εσείς οι ίδιοι που στ</w:t>
      </w:r>
      <w:r>
        <w:rPr>
          <w:rFonts w:eastAsia="Times New Roman" w:cs="Times New Roman"/>
          <w:szCs w:val="24"/>
        </w:rPr>
        <w:t xml:space="preserve">ηλιτεύετε τη διαδικασία και το πώς κύλησε η ροή της συζήτησης έως σήμερα από την πρώτη μέρα συζήτησης της ψήφου εμπιστοσύνης, κάνετε το ίδιο πράγμα. Ας πέσουν οι τόνοι. Δεν χρειάζονται οι προσωπικές αντιπαραθέσεις. </w:t>
      </w:r>
    </w:p>
    <w:p w14:paraId="6E81976A" w14:textId="77777777" w:rsidR="004B0DF5" w:rsidRDefault="00471FB5">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Θα είχα τελειώσει, κύρ</w:t>
      </w:r>
      <w:r>
        <w:rPr>
          <w:rFonts w:eastAsia="Times New Roman" w:cs="Times New Roman"/>
          <w:szCs w:val="24"/>
        </w:rPr>
        <w:t xml:space="preserve">ιε Πρόεδρε. </w:t>
      </w:r>
    </w:p>
    <w:p w14:paraId="6E81976B"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Γενικά το λέω, δεν το λέω σε εσάς μόνο. </w:t>
      </w:r>
    </w:p>
    <w:p w14:paraId="6E81976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Ορίστε, κύριε Λοβέρδο, έχετε τον λόγο για ένα λεπτό. </w:t>
      </w:r>
    </w:p>
    <w:p w14:paraId="6E81976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Μετά θα πάρει τον λόγο ο κ. Μαντάς και μετά θα πάμε σε Βουλευτή.</w:t>
      </w:r>
    </w:p>
    <w:p w14:paraId="6E81976E" w14:textId="77777777" w:rsidR="004B0DF5" w:rsidRDefault="00471FB5">
      <w:pPr>
        <w:spacing w:line="600" w:lineRule="auto"/>
        <w:ind w:firstLine="720"/>
        <w:jc w:val="both"/>
        <w:rPr>
          <w:rFonts w:eastAsia="Times New Roman" w:cs="Times New Roman"/>
          <w:szCs w:val="24"/>
        </w:rPr>
      </w:pPr>
      <w:r w:rsidRPr="0009140B">
        <w:rPr>
          <w:rFonts w:eastAsia="Times New Roman" w:cs="Times New Roman"/>
          <w:b/>
          <w:szCs w:val="24"/>
        </w:rPr>
        <w:lastRenderedPageBreak/>
        <w:t>ΑΝΔΡΕΑΣ ΛΟΒΕΡΔΟΣ:</w:t>
      </w:r>
      <w:r>
        <w:rPr>
          <w:rFonts w:eastAsia="Times New Roman" w:cs="Times New Roman"/>
          <w:szCs w:val="24"/>
        </w:rPr>
        <w:t xml:space="preserve"> Απαράμιλλο θράσος προκύπτει και</w:t>
      </w:r>
      <w:r>
        <w:rPr>
          <w:rFonts w:eastAsia="Times New Roman" w:cs="Times New Roman"/>
          <w:szCs w:val="24"/>
        </w:rPr>
        <w:t xml:space="preserve"> από τη δευτερολογία του κ. Θεοχαρόπουλου.</w:t>
      </w:r>
    </w:p>
    <w:p w14:paraId="6E81976F"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Τώρα συνεχίζετε, πυροδοτείτε το κλίμα. </w:t>
      </w:r>
    </w:p>
    <w:p w14:paraId="6E819770" w14:textId="77777777" w:rsidR="004B0DF5" w:rsidRDefault="00471FB5">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Ένα πράγμα του λέω. Εγώ είμαι άνθρωπος των συγκρούσεων. </w:t>
      </w:r>
    </w:p>
    <w:p w14:paraId="6E819771"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ΚΟΤΖΙΑΣ: </w:t>
      </w:r>
      <w:r>
        <w:rPr>
          <w:rFonts w:eastAsia="Times New Roman" w:cs="Times New Roman"/>
          <w:szCs w:val="24"/>
        </w:rPr>
        <w:t>Αυτά είναι προσωπικά, κύριε Πρόεδρε;</w:t>
      </w:r>
    </w:p>
    <w:p w14:paraId="6E819772" w14:textId="77777777" w:rsidR="004B0DF5" w:rsidRDefault="00471FB5">
      <w:pPr>
        <w:spacing w:line="600" w:lineRule="auto"/>
        <w:ind w:firstLine="720"/>
        <w:jc w:val="both"/>
        <w:rPr>
          <w:rFonts w:eastAsia="Times New Roman" w:cs="Times New Roman"/>
          <w:szCs w:val="24"/>
        </w:rPr>
      </w:pPr>
      <w:r w:rsidRPr="0009140B">
        <w:rPr>
          <w:rFonts w:eastAsia="Times New Roman" w:cs="Times New Roman"/>
          <w:b/>
          <w:szCs w:val="24"/>
        </w:rPr>
        <w:t>ΑΝΔΡΕΑΣ Λ</w:t>
      </w:r>
      <w:r w:rsidRPr="0009140B">
        <w:rPr>
          <w:rFonts w:eastAsia="Times New Roman" w:cs="Times New Roman"/>
          <w:b/>
          <w:szCs w:val="24"/>
        </w:rPr>
        <w:t>ΟΒΕΡΔΟΣ:</w:t>
      </w:r>
      <w:r>
        <w:rPr>
          <w:rFonts w:eastAsia="Times New Roman" w:cs="Times New Roman"/>
          <w:szCs w:val="24"/>
        </w:rPr>
        <w:t xml:space="preserve"> Εγώ ποτέ μου δεν κατέβηκα σε εκλογές με άλλο κόμμα. Κατεβήκατε μέσα σε τρία χρόνια με τρία διαφορετικά κόμματα!</w:t>
      </w:r>
    </w:p>
    <w:p w14:paraId="6E819773"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Κύριε Λοβέρδο, αυτά είναι γνωστά. </w:t>
      </w:r>
    </w:p>
    <w:p w14:paraId="6E819774" w14:textId="77777777" w:rsidR="004B0DF5" w:rsidRDefault="00471FB5">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Τον Δεκέμβριο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Ιανουάριο του 2015, τον Σεπτέμβριο του 2015 και τώρα ετοιμάζεστε τρίτη φορά. Είστε η επιτομή του ανθρώπου που θεσιθηρεί. </w:t>
      </w:r>
    </w:p>
    <w:p w14:paraId="6E81977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Κύριε Θεοχαρόπουλε, σας επαναλαμβάνω αυτό που θα σας έλεγα σε άλλο επίπεδο και με άλλον τρόπο. Γιατί τέσσερα χρόνια μας παιδεύατε, αφο</w:t>
      </w:r>
      <w:r>
        <w:rPr>
          <w:rFonts w:eastAsia="Times New Roman" w:cs="Times New Roman"/>
          <w:szCs w:val="24"/>
        </w:rPr>
        <w:t>ύ αποκαλύψατε σήμερα ότι το οργανώνατε από την αρχή με τη στάση σας στις ψηφοφορίες;</w:t>
      </w:r>
    </w:p>
    <w:p w14:paraId="6E819776"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Καλώς.</w:t>
      </w:r>
    </w:p>
    <w:p w14:paraId="6E81977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Κύριε Μαντά, έχετε τον λόγο.</w:t>
      </w:r>
    </w:p>
    <w:p w14:paraId="6E819778" w14:textId="77777777" w:rsidR="004B0DF5" w:rsidRDefault="00471FB5">
      <w:pPr>
        <w:spacing w:line="600" w:lineRule="auto"/>
        <w:ind w:firstLine="720"/>
        <w:jc w:val="both"/>
        <w:rPr>
          <w:rFonts w:eastAsia="Times New Roman" w:cs="Times New Roman"/>
          <w:szCs w:val="24"/>
        </w:rPr>
      </w:pPr>
      <w:r w:rsidRPr="00573D93">
        <w:rPr>
          <w:rFonts w:eastAsia="Times New Roman"/>
          <w:b/>
          <w:bCs/>
        </w:rPr>
        <w:t>ΑΘΑΝΑΣΙΟΣ ΘΕΟΧΑΡΟΠΟΥΛΟΣ (Υπουργός Τουρισμού):</w:t>
      </w:r>
      <w:r>
        <w:rPr>
          <w:rFonts w:eastAsia="Times New Roman" w:cs="Times New Roman"/>
          <w:szCs w:val="24"/>
        </w:rPr>
        <w:t xml:space="preserve"> Κύριε Πρόεδρε, πρέπει να απαντήσω. </w:t>
      </w:r>
    </w:p>
    <w:p w14:paraId="6E819779"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Τις όποιες κομματικές διαφορές είχατε στο παρελθόν, συναινέσεις, αντιθέσεις, θα τις λύσετε εδώ πέρα και μάλιστα σε προσωπικό επίπεδο; Σας παρακαλώ πολύ! Έλεος! </w:t>
      </w:r>
    </w:p>
    <w:p w14:paraId="6E81977A"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Ο κ. Λοβέρδος απάντησε επί τρεις φορές. </w:t>
      </w:r>
    </w:p>
    <w:p w14:paraId="6E81977B" w14:textId="77777777" w:rsidR="004B0DF5" w:rsidRDefault="00471FB5">
      <w:pPr>
        <w:spacing w:line="600" w:lineRule="auto"/>
        <w:ind w:firstLine="720"/>
        <w:jc w:val="both"/>
        <w:rPr>
          <w:rFonts w:eastAsia="Times New Roman" w:cs="Times New Roman"/>
          <w:szCs w:val="24"/>
        </w:rPr>
      </w:pPr>
      <w:r w:rsidRPr="00573D93">
        <w:rPr>
          <w:rFonts w:eastAsia="Times New Roman"/>
          <w:b/>
          <w:bCs/>
        </w:rPr>
        <w:lastRenderedPageBreak/>
        <w:t>ΑΘΑΝ</w:t>
      </w:r>
      <w:r w:rsidRPr="00573D93">
        <w:rPr>
          <w:rFonts w:eastAsia="Times New Roman"/>
          <w:b/>
          <w:bCs/>
        </w:rPr>
        <w:t>ΑΣΙΟΣ ΘΕΟΧΑΡΟΠΟΥΛΟΣ (Υπουργός Τουρισμού):</w:t>
      </w:r>
      <w:r>
        <w:rPr>
          <w:rFonts w:eastAsia="Times New Roman"/>
          <w:bCs/>
        </w:rPr>
        <w:t xml:space="preserve"> Κύριε Πρόεδρε, δεν θα σας καθυστερήσω. Δώστε μου, σας παρακαλώ, είκοσι δευτερόλεπτα. </w:t>
      </w:r>
    </w:p>
    <w:p w14:paraId="6E81977C" w14:textId="77777777" w:rsidR="004B0DF5" w:rsidRDefault="00471FB5">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Ορίστε, κύριε Θεοχαρόπουλε, έχετε τον λόγο.</w:t>
      </w:r>
    </w:p>
    <w:p w14:paraId="6E81977D"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ΑΘΑΝΑΣΙΟΣ ΘΕΟΧΑΡΟΠΟΥΛΟΣ (Υπουργός Τουρισμού):</w:t>
      </w:r>
      <w:r>
        <w:rPr>
          <w:rFonts w:eastAsia="Times New Roman" w:cs="Times New Roman"/>
          <w:szCs w:val="24"/>
        </w:rPr>
        <w:t xml:space="preserve"> Πραγ</w:t>
      </w:r>
      <w:r>
        <w:rPr>
          <w:rFonts w:eastAsia="Times New Roman" w:cs="Times New Roman"/>
          <w:szCs w:val="24"/>
        </w:rPr>
        <w:t xml:space="preserve">ματικά, βλέπω με </w:t>
      </w:r>
      <w:r w:rsidRPr="00537A1E">
        <w:rPr>
          <w:rFonts w:eastAsia="Times New Roman" w:cs="Times New Roman"/>
          <w:szCs w:val="24"/>
        </w:rPr>
        <w:t xml:space="preserve">αιφνιδιασμό </w:t>
      </w:r>
      <w:r>
        <w:rPr>
          <w:rFonts w:eastAsia="Times New Roman" w:cs="Times New Roman"/>
          <w:szCs w:val="24"/>
        </w:rPr>
        <w:t>τον Κοινοβουλευτικό Εκπρόσωπο της Δ</w:t>
      </w:r>
      <w:r w:rsidRPr="00537A1E">
        <w:rPr>
          <w:rFonts w:eastAsia="Times New Roman" w:cs="Times New Roman"/>
          <w:szCs w:val="24"/>
        </w:rPr>
        <w:t xml:space="preserve">ημοκρατικής </w:t>
      </w:r>
      <w:r>
        <w:rPr>
          <w:rFonts w:eastAsia="Times New Roman" w:cs="Times New Roman"/>
          <w:szCs w:val="24"/>
        </w:rPr>
        <w:t>Σ</w:t>
      </w:r>
      <w:r w:rsidRPr="00537A1E">
        <w:rPr>
          <w:rFonts w:eastAsia="Times New Roman" w:cs="Times New Roman"/>
          <w:szCs w:val="24"/>
        </w:rPr>
        <w:t xml:space="preserve">υμπαράταξης </w:t>
      </w:r>
      <w:r>
        <w:rPr>
          <w:rFonts w:eastAsia="Times New Roman" w:cs="Times New Roman"/>
          <w:szCs w:val="24"/>
        </w:rPr>
        <w:t xml:space="preserve">να </w:t>
      </w:r>
      <w:r w:rsidRPr="00537A1E">
        <w:rPr>
          <w:rFonts w:eastAsia="Times New Roman" w:cs="Times New Roman"/>
          <w:szCs w:val="24"/>
        </w:rPr>
        <w:t>χαρακτηρίζει έτσι τη συνεργασία των προοδευτικών κομμάτων</w:t>
      </w:r>
      <w:r>
        <w:rPr>
          <w:rFonts w:eastAsia="Times New Roman" w:cs="Times New Roman"/>
          <w:szCs w:val="24"/>
        </w:rPr>
        <w:t>. Ενώ έ</w:t>
      </w:r>
      <w:r w:rsidRPr="00537A1E">
        <w:rPr>
          <w:rFonts w:eastAsia="Times New Roman" w:cs="Times New Roman"/>
          <w:szCs w:val="24"/>
        </w:rPr>
        <w:t>λεγε</w:t>
      </w:r>
      <w:r>
        <w:rPr>
          <w:rFonts w:eastAsia="Times New Roman" w:cs="Times New Roman"/>
          <w:szCs w:val="24"/>
        </w:rPr>
        <w:t xml:space="preserve"> όλα τα άλλα τέσσερα χρόνια «Τι πολύτιμοι εταίροι είναι», μόλις κάποιος εταίρος </w:t>
      </w:r>
      <w:r w:rsidRPr="00537A1E">
        <w:rPr>
          <w:rFonts w:eastAsia="Times New Roman" w:cs="Times New Roman"/>
          <w:szCs w:val="24"/>
        </w:rPr>
        <w:t xml:space="preserve">συνεργάζεται με </w:t>
      </w:r>
      <w:r>
        <w:rPr>
          <w:rFonts w:eastAsia="Times New Roman" w:cs="Times New Roman"/>
          <w:szCs w:val="24"/>
        </w:rPr>
        <w:t>τον όμορο</w:t>
      </w:r>
      <w:r w:rsidRPr="00537A1E">
        <w:rPr>
          <w:rFonts w:eastAsia="Times New Roman" w:cs="Times New Roman"/>
          <w:szCs w:val="24"/>
        </w:rPr>
        <w:t xml:space="preserve"> χώρο</w:t>
      </w:r>
      <w:r>
        <w:rPr>
          <w:rFonts w:eastAsia="Times New Roman" w:cs="Times New Roman"/>
          <w:szCs w:val="24"/>
        </w:rPr>
        <w:t>,</w:t>
      </w:r>
      <w:r w:rsidRPr="00537A1E">
        <w:rPr>
          <w:rFonts w:eastAsia="Times New Roman" w:cs="Times New Roman"/>
          <w:szCs w:val="24"/>
        </w:rPr>
        <w:t xml:space="preserve"> την </w:t>
      </w:r>
      <w:r>
        <w:rPr>
          <w:rFonts w:eastAsia="Times New Roman" w:cs="Times New Roman"/>
          <w:szCs w:val="24"/>
        </w:rPr>
        <w:t>Α</w:t>
      </w:r>
      <w:r w:rsidRPr="00537A1E">
        <w:rPr>
          <w:rFonts w:eastAsia="Times New Roman" w:cs="Times New Roman"/>
          <w:szCs w:val="24"/>
        </w:rPr>
        <w:t>ριστερά</w:t>
      </w:r>
      <w:r>
        <w:rPr>
          <w:rFonts w:eastAsia="Times New Roman" w:cs="Times New Roman"/>
          <w:szCs w:val="24"/>
        </w:rPr>
        <w:t>,</w:t>
      </w:r>
      <w:r w:rsidRPr="00537A1E">
        <w:rPr>
          <w:rFonts w:eastAsia="Times New Roman" w:cs="Times New Roman"/>
          <w:szCs w:val="24"/>
        </w:rPr>
        <w:t xml:space="preserve"> γίνεται στρατηγικός αντίπαλος</w:t>
      </w:r>
      <w:r>
        <w:rPr>
          <w:rFonts w:eastAsia="Times New Roman" w:cs="Times New Roman"/>
          <w:szCs w:val="24"/>
        </w:rPr>
        <w:t>.</w:t>
      </w:r>
    </w:p>
    <w:p w14:paraId="6E81977E" w14:textId="77777777" w:rsidR="004B0DF5" w:rsidRDefault="00471FB5">
      <w:pPr>
        <w:spacing w:line="600" w:lineRule="auto"/>
        <w:ind w:firstLine="720"/>
        <w:jc w:val="both"/>
        <w:rPr>
          <w:rFonts w:eastAsia="Times New Roman" w:cs="Times New Roman"/>
          <w:szCs w:val="24"/>
        </w:rPr>
      </w:pPr>
      <w:r w:rsidRPr="00537A1E">
        <w:rPr>
          <w:rFonts w:eastAsia="Times New Roman" w:cs="Times New Roman"/>
          <w:szCs w:val="24"/>
        </w:rPr>
        <w:t xml:space="preserve">Και βέβαια όταν μιλάμε για </w:t>
      </w:r>
      <w:r>
        <w:rPr>
          <w:rFonts w:eastAsia="Times New Roman" w:cs="Times New Roman"/>
          <w:szCs w:val="24"/>
        </w:rPr>
        <w:t>θεσιθήρες, κύριε Λ</w:t>
      </w:r>
      <w:r w:rsidRPr="00537A1E">
        <w:rPr>
          <w:rFonts w:eastAsia="Times New Roman" w:cs="Times New Roman"/>
          <w:szCs w:val="24"/>
        </w:rPr>
        <w:t>οβέρδο</w:t>
      </w:r>
      <w:r>
        <w:rPr>
          <w:rFonts w:eastAsia="Times New Roman" w:cs="Times New Roman"/>
          <w:szCs w:val="24"/>
        </w:rPr>
        <w:t>,</w:t>
      </w:r>
      <w:r w:rsidRPr="00537A1E">
        <w:rPr>
          <w:rFonts w:eastAsia="Times New Roman" w:cs="Times New Roman"/>
          <w:szCs w:val="24"/>
        </w:rPr>
        <w:t xml:space="preserve"> κοιταχτείτε στον καθρέφτη </w:t>
      </w:r>
      <w:r>
        <w:rPr>
          <w:rFonts w:eastAsia="Times New Roman" w:cs="Times New Roman"/>
          <w:szCs w:val="24"/>
        </w:rPr>
        <w:t xml:space="preserve">της </w:t>
      </w:r>
      <w:r w:rsidRPr="00537A1E">
        <w:rPr>
          <w:rFonts w:eastAsia="Times New Roman" w:cs="Times New Roman"/>
          <w:szCs w:val="24"/>
        </w:rPr>
        <w:t xml:space="preserve">παράταξή </w:t>
      </w:r>
      <w:r>
        <w:rPr>
          <w:rFonts w:eastAsia="Times New Roman" w:cs="Times New Roman"/>
          <w:szCs w:val="24"/>
        </w:rPr>
        <w:t>σας,</w:t>
      </w:r>
      <w:r w:rsidRPr="00537A1E">
        <w:rPr>
          <w:rFonts w:eastAsia="Times New Roman" w:cs="Times New Roman"/>
          <w:szCs w:val="24"/>
        </w:rPr>
        <w:t xml:space="preserve"> κοιταχτείτε </w:t>
      </w:r>
      <w:r>
        <w:rPr>
          <w:rFonts w:eastAsia="Times New Roman" w:cs="Times New Roman"/>
          <w:szCs w:val="24"/>
        </w:rPr>
        <w:t xml:space="preserve">στην Κοινοβουλευτική σας Ομάδα </w:t>
      </w:r>
      <w:r w:rsidRPr="00537A1E">
        <w:rPr>
          <w:rFonts w:eastAsia="Times New Roman" w:cs="Times New Roman"/>
          <w:szCs w:val="24"/>
        </w:rPr>
        <w:t xml:space="preserve">που υπάρχουν άνθρωποι </w:t>
      </w:r>
      <w:r>
        <w:rPr>
          <w:rFonts w:eastAsia="Times New Roman" w:cs="Times New Roman"/>
          <w:szCs w:val="24"/>
        </w:rPr>
        <w:t xml:space="preserve">που </w:t>
      </w:r>
      <w:r w:rsidRPr="00537A1E">
        <w:rPr>
          <w:rFonts w:eastAsia="Times New Roman" w:cs="Times New Roman"/>
          <w:szCs w:val="24"/>
        </w:rPr>
        <w:t xml:space="preserve">έχουν αλλάξει </w:t>
      </w:r>
      <w:r>
        <w:rPr>
          <w:rFonts w:eastAsia="Times New Roman" w:cs="Times New Roman"/>
          <w:szCs w:val="24"/>
        </w:rPr>
        <w:t>κόμματα,</w:t>
      </w:r>
      <w:r w:rsidRPr="00537A1E">
        <w:rPr>
          <w:rFonts w:eastAsia="Times New Roman" w:cs="Times New Roman"/>
          <w:szCs w:val="24"/>
        </w:rPr>
        <w:t xml:space="preserve"> που έχ</w:t>
      </w:r>
      <w:r w:rsidRPr="00537A1E">
        <w:rPr>
          <w:rFonts w:eastAsia="Times New Roman" w:cs="Times New Roman"/>
          <w:szCs w:val="24"/>
        </w:rPr>
        <w:t>ετε κάνει μεταγραφές</w:t>
      </w:r>
      <w:r>
        <w:rPr>
          <w:rFonts w:eastAsia="Times New Roman" w:cs="Times New Roman"/>
          <w:szCs w:val="24"/>
        </w:rPr>
        <w:t>.</w:t>
      </w:r>
      <w:r w:rsidRPr="0078540F">
        <w:rPr>
          <w:rFonts w:eastAsia="Times New Roman" w:cs="Times New Roman"/>
          <w:szCs w:val="24"/>
        </w:rPr>
        <w:t xml:space="preserve"> </w:t>
      </w:r>
      <w:r>
        <w:rPr>
          <w:rFonts w:eastAsia="Times New Roman" w:cs="Times New Roman"/>
          <w:szCs w:val="24"/>
        </w:rPr>
        <w:t>Εγώ δεν τους χαρακτηρίζω.</w:t>
      </w:r>
    </w:p>
    <w:p w14:paraId="6E81977F"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Εντάξει, κύριε Υπουργέ.</w:t>
      </w:r>
    </w:p>
    <w:p w14:paraId="6E819780"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ΑΘΑΝΑΣΙΟΣ ΘΕΟΧΑΡΟΠΟΥΛΟΣ (Υπουργός Τουρισμού):</w:t>
      </w:r>
      <w:r>
        <w:rPr>
          <w:rFonts w:eastAsia="Times New Roman" w:cs="Times New Roman"/>
          <w:szCs w:val="24"/>
        </w:rPr>
        <w:t xml:space="preserve"> Κύριε Λοβέρδο, σε κάθε περίπτωση </w:t>
      </w:r>
      <w:r w:rsidRPr="00537A1E">
        <w:rPr>
          <w:rFonts w:eastAsia="Times New Roman" w:cs="Times New Roman"/>
          <w:szCs w:val="24"/>
        </w:rPr>
        <w:t>το γαρ πολύ της θλίψεως γεννά παραφροσύνη</w:t>
      </w:r>
      <w:r>
        <w:rPr>
          <w:rFonts w:eastAsia="Times New Roman" w:cs="Times New Roman"/>
          <w:szCs w:val="24"/>
        </w:rPr>
        <w:t>.</w:t>
      </w:r>
    </w:p>
    <w:p w14:paraId="6E819781"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Μαντά, έχετε τον λόγο κι εσείς για ένα λεπτό. Σας παρακαλώ, να είστε σύντομος.</w:t>
      </w:r>
    </w:p>
    <w:p w14:paraId="6E819782"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ΧΡΗΣΤΟΣ ΜΑΝΤΑΣ:</w:t>
      </w:r>
      <w:r w:rsidRPr="00537A1E">
        <w:rPr>
          <w:rFonts w:eastAsia="Times New Roman" w:cs="Times New Roman"/>
          <w:szCs w:val="24"/>
        </w:rPr>
        <w:t xml:space="preserve"> </w:t>
      </w:r>
      <w:r>
        <w:rPr>
          <w:rFonts w:eastAsia="Times New Roman" w:cs="Times New Roman"/>
          <w:szCs w:val="24"/>
        </w:rPr>
        <w:t>Δεν θα αναφερθώ σε αυτό το θέμα, κύριε Πρόεδρε. Ένα δευτερόλεπτο θέλω να πω ένα πολιτικό σχόλιο για την παρέμβαση του ΚΚΕ.</w:t>
      </w:r>
    </w:p>
    <w:p w14:paraId="6E81978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Έχω την πεποίθηση ό</w:t>
      </w:r>
      <w:r>
        <w:rPr>
          <w:rFonts w:eastAsia="Times New Roman" w:cs="Times New Roman"/>
          <w:szCs w:val="24"/>
        </w:rPr>
        <w:t>τι</w:t>
      </w:r>
      <w:r w:rsidRPr="00537A1E">
        <w:rPr>
          <w:rFonts w:eastAsia="Times New Roman" w:cs="Times New Roman"/>
          <w:szCs w:val="24"/>
        </w:rPr>
        <w:t xml:space="preserve"> όπως και η κυρία </w:t>
      </w:r>
      <w:r>
        <w:rPr>
          <w:rFonts w:eastAsia="Times New Roman" w:cs="Times New Roman"/>
          <w:szCs w:val="24"/>
        </w:rPr>
        <w:t>Α</w:t>
      </w:r>
      <w:r w:rsidRPr="00537A1E">
        <w:rPr>
          <w:rFonts w:eastAsia="Times New Roman" w:cs="Times New Roman"/>
          <w:szCs w:val="24"/>
        </w:rPr>
        <w:t>ναπληρ</w:t>
      </w:r>
      <w:r>
        <w:rPr>
          <w:rFonts w:eastAsia="Times New Roman" w:cs="Times New Roman"/>
          <w:szCs w:val="24"/>
        </w:rPr>
        <w:t>ώτρια Υ</w:t>
      </w:r>
      <w:r w:rsidRPr="00537A1E">
        <w:rPr>
          <w:rFonts w:eastAsia="Times New Roman" w:cs="Times New Roman"/>
          <w:szCs w:val="24"/>
        </w:rPr>
        <w:t xml:space="preserve">πουργός έδωσε ορισμένες εξηγήσεις προσπαθώντας να εξηγήσει </w:t>
      </w:r>
      <w:r>
        <w:rPr>
          <w:rFonts w:eastAsia="Times New Roman" w:cs="Times New Roman"/>
          <w:szCs w:val="24"/>
        </w:rPr>
        <w:t>π</w:t>
      </w:r>
      <w:r w:rsidRPr="00537A1E">
        <w:rPr>
          <w:rFonts w:eastAsia="Times New Roman" w:cs="Times New Roman"/>
          <w:szCs w:val="24"/>
        </w:rPr>
        <w:t>ώ</w:t>
      </w:r>
      <w:r>
        <w:rPr>
          <w:rFonts w:eastAsia="Times New Roman" w:cs="Times New Roman"/>
          <w:szCs w:val="24"/>
        </w:rPr>
        <w:t xml:space="preserve">ς ακριβώς λειτουργήσαμε και στη συγκεκριμένη περίπτωση, </w:t>
      </w:r>
      <w:r w:rsidRPr="00537A1E">
        <w:rPr>
          <w:rFonts w:eastAsia="Times New Roman" w:cs="Times New Roman"/>
          <w:szCs w:val="24"/>
        </w:rPr>
        <w:t>και αυτά θα διευκρινιστούν περαιτέρω</w:t>
      </w:r>
      <w:r>
        <w:rPr>
          <w:rFonts w:eastAsia="Times New Roman" w:cs="Times New Roman"/>
          <w:szCs w:val="24"/>
        </w:rPr>
        <w:t>. Ε</w:t>
      </w:r>
      <w:r w:rsidRPr="00537A1E">
        <w:rPr>
          <w:rFonts w:eastAsia="Times New Roman" w:cs="Times New Roman"/>
          <w:szCs w:val="24"/>
        </w:rPr>
        <w:t>ίμαι απολύτως βέβαιος</w:t>
      </w:r>
      <w:r>
        <w:rPr>
          <w:rFonts w:eastAsia="Times New Roman" w:cs="Times New Roman"/>
          <w:szCs w:val="24"/>
        </w:rPr>
        <w:t>. Όμως, να ταυτίζοντα</w:t>
      </w:r>
      <w:r w:rsidRPr="00537A1E">
        <w:rPr>
          <w:rFonts w:eastAsia="Times New Roman" w:cs="Times New Roman"/>
          <w:szCs w:val="24"/>
        </w:rPr>
        <w:t>ι και από την πλευρά του</w:t>
      </w:r>
      <w:r w:rsidRPr="00537A1E">
        <w:rPr>
          <w:rFonts w:eastAsia="Times New Roman" w:cs="Times New Roman"/>
          <w:szCs w:val="24"/>
        </w:rPr>
        <w:t xml:space="preserve"> </w:t>
      </w:r>
      <w:r>
        <w:rPr>
          <w:rFonts w:eastAsia="Times New Roman" w:cs="Times New Roman"/>
          <w:szCs w:val="24"/>
        </w:rPr>
        <w:t xml:space="preserve">ΚΚΕ και </w:t>
      </w:r>
      <w:r w:rsidRPr="00537A1E">
        <w:rPr>
          <w:rFonts w:eastAsia="Times New Roman" w:cs="Times New Roman"/>
          <w:szCs w:val="24"/>
        </w:rPr>
        <w:t xml:space="preserve">να φωνάζουν ότι </w:t>
      </w:r>
      <w:r>
        <w:rPr>
          <w:rFonts w:eastAsia="Times New Roman" w:cs="Times New Roman"/>
          <w:szCs w:val="24"/>
        </w:rPr>
        <w:t>ε</w:t>
      </w:r>
      <w:r w:rsidRPr="00537A1E">
        <w:rPr>
          <w:rFonts w:eastAsia="Times New Roman" w:cs="Times New Roman"/>
          <w:szCs w:val="24"/>
        </w:rPr>
        <w:t xml:space="preserve">ίμαστε </w:t>
      </w:r>
      <w:r w:rsidRPr="00537A1E">
        <w:rPr>
          <w:rFonts w:eastAsia="Times New Roman" w:cs="Times New Roman"/>
          <w:szCs w:val="24"/>
        </w:rPr>
        <w:lastRenderedPageBreak/>
        <w:t xml:space="preserve">ίδιοι με τον </w:t>
      </w:r>
      <w:proofErr w:type="spellStart"/>
      <w:r>
        <w:rPr>
          <w:rFonts w:eastAsia="Times New Roman" w:cs="Times New Roman"/>
          <w:szCs w:val="24"/>
        </w:rPr>
        <w:t>Σαλβίνι</w:t>
      </w:r>
      <w:proofErr w:type="spellEnd"/>
      <w:r>
        <w:rPr>
          <w:rFonts w:eastAsia="Times New Roman" w:cs="Times New Roman"/>
          <w:szCs w:val="24"/>
        </w:rPr>
        <w:t xml:space="preserve"> και τον </w:t>
      </w:r>
      <w:proofErr w:type="spellStart"/>
      <w:r>
        <w:rPr>
          <w:rFonts w:eastAsia="Times New Roman" w:cs="Times New Roman"/>
          <w:szCs w:val="24"/>
        </w:rPr>
        <w:t>Όρμπαν</w:t>
      </w:r>
      <w:proofErr w:type="spellEnd"/>
      <w:r>
        <w:rPr>
          <w:rFonts w:eastAsia="Times New Roman" w:cs="Times New Roman"/>
          <w:szCs w:val="24"/>
        </w:rPr>
        <w:t xml:space="preserve">, </w:t>
      </w:r>
      <w:r w:rsidRPr="00537A1E">
        <w:rPr>
          <w:rFonts w:eastAsia="Times New Roman" w:cs="Times New Roman"/>
          <w:szCs w:val="24"/>
        </w:rPr>
        <w:t>αυτό το θεωρώ προσβολή στην ιστορία του αριστερού κινήματος</w:t>
      </w:r>
      <w:r>
        <w:rPr>
          <w:rFonts w:eastAsia="Times New Roman" w:cs="Times New Roman"/>
          <w:szCs w:val="24"/>
        </w:rPr>
        <w:t xml:space="preserve">, όπως </w:t>
      </w:r>
      <w:r w:rsidRPr="00537A1E">
        <w:rPr>
          <w:rFonts w:eastAsia="Times New Roman" w:cs="Times New Roman"/>
          <w:szCs w:val="24"/>
        </w:rPr>
        <w:t xml:space="preserve">προσβολή ήταν </w:t>
      </w:r>
      <w:r>
        <w:rPr>
          <w:rFonts w:eastAsia="Times New Roman" w:cs="Times New Roman"/>
          <w:szCs w:val="24"/>
        </w:rPr>
        <w:t xml:space="preserve">και </w:t>
      </w:r>
      <w:r w:rsidRPr="00537A1E">
        <w:rPr>
          <w:rFonts w:eastAsia="Times New Roman" w:cs="Times New Roman"/>
          <w:szCs w:val="24"/>
        </w:rPr>
        <w:t xml:space="preserve">η στάση σας </w:t>
      </w:r>
      <w:r>
        <w:rPr>
          <w:rFonts w:eastAsia="Times New Roman" w:cs="Times New Roman"/>
          <w:szCs w:val="24"/>
        </w:rPr>
        <w:t>σ</w:t>
      </w:r>
      <w:r w:rsidRPr="00537A1E">
        <w:rPr>
          <w:rFonts w:eastAsia="Times New Roman" w:cs="Times New Roman"/>
          <w:szCs w:val="24"/>
        </w:rPr>
        <w:t xml:space="preserve">το </w:t>
      </w:r>
      <w:r>
        <w:rPr>
          <w:rFonts w:eastAsia="Times New Roman" w:cs="Times New Roman"/>
          <w:szCs w:val="24"/>
        </w:rPr>
        <w:t>μ</w:t>
      </w:r>
      <w:r w:rsidRPr="00537A1E">
        <w:rPr>
          <w:rFonts w:eastAsia="Times New Roman" w:cs="Times New Roman"/>
          <w:szCs w:val="24"/>
        </w:rPr>
        <w:t>ακεδονικό</w:t>
      </w:r>
      <w:r>
        <w:rPr>
          <w:rFonts w:eastAsia="Times New Roman" w:cs="Times New Roman"/>
          <w:szCs w:val="24"/>
        </w:rPr>
        <w:t>.</w:t>
      </w:r>
    </w:p>
    <w:p w14:paraId="6E819784"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819785"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w:t>
      </w:r>
      <w:r>
        <w:rPr>
          <w:rFonts w:eastAsia="Times New Roman" w:cs="Times New Roman"/>
          <w:b/>
          <w:szCs w:val="24"/>
        </w:rPr>
        <w:t>ς</w:t>
      </w:r>
      <w:proofErr w:type="spellEnd"/>
      <w:r>
        <w:rPr>
          <w:rFonts w:eastAsia="Times New Roman" w:cs="Times New Roman"/>
          <w:b/>
          <w:szCs w:val="24"/>
        </w:rPr>
        <w:t xml:space="preserve">): </w:t>
      </w:r>
      <w:r>
        <w:rPr>
          <w:rFonts w:eastAsia="Times New Roman" w:cs="Times New Roman"/>
          <w:szCs w:val="24"/>
        </w:rPr>
        <w:t>Τον</w:t>
      </w:r>
      <w:r w:rsidRPr="00537A1E">
        <w:rPr>
          <w:rFonts w:eastAsia="Times New Roman" w:cs="Times New Roman"/>
          <w:szCs w:val="24"/>
        </w:rPr>
        <w:t xml:space="preserve"> λόγο έχει ο </w:t>
      </w:r>
      <w:r>
        <w:rPr>
          <w:rFonts w:eastAsia="Times New Roman" w:cs="Times New Roman"/>
          <w:szCs w:val="24"/>
        </w:rPr>
        <w:t xml:space="preserve">κ. Παππάς </w:t>
      </w:r>
      <w:r w:rsidRPr="00537A1E">
        <w:rPr>
          <w:rFonts w:eastAsia="Times New Roman" w:cs="Times New Roman"/>
          <w:szCs w:val="24"/>
        </w:rPr>
        <w:t xml:space="preserve">από τη Χρυσή Αυγή για </w:t>
      </w:r>
      <w:r>
        <w:rPr>
          <w:rFonts w:eastAsia="Times New Roman" w:cs="Times New Roman"/>
          <w:szCs w:val="24"/>
        </w:rPr>
        <w:t>επτά</w:t>
      </w:r>
      <w:r w:rsidRPr="00537A1E">
        <w:rPr>
          <w:rFonts w:eastAsia="Times New Roman" w:cs="Times New Roman"/>
          <w:szCs w:val="24"/>
        </w:rPr>
        <w:t xml:space="preserve"> λεπτά</w:t>
      </w:r>
      <w:r>
        <w:rPr>
          <w:rFonts w:eastAsia="Times New Roman" w:cs="Times New Roman"/>
          <w:szCs w:val="24"/>
        </w:rPr>
        <w:t>.</w:t>
      </w:r>
    </w:p>
    <w:p w14:paraId="6E819786"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w:t>
      </w:r>
      <w:r w:rsidRPr="00537A1E">
        <w:rPr>
          <w:rFonts w:eastAsia="Times New Roman" w:cs="Times New Roman"/>
          <w:szCs w:val="24"/>
        </w:rPr>
        <w:t>υχαριστούμε ιδιαιτέρως τους εκπροσώπους του τόξου</w:t>
      </w:r>
      <w:r>
        <w:rPr>
          <w:rFonts w:eastAsia="Times New Roman" w:cs="Times New Roman"/>
          <w:szCs w:val="24"/>
        </w:rPr>
        <w:t xml:space="preserve">, τους τοξοβόλους της </w:t>
      </w:r>
      <w:r w:rsidRPr="00537A1E">
        <w:rPr>
          <w:rFonts w:eastAsia="Times New Roman" w:cs="Times New Roman"/>
          <w:szCs w:val="24"/>
        </w:rPr>
        <w:t xml:space="preserve">Αριστεράς και </w:t>
      </w:r>
      <w:r>
        <w:rPr>
          <w:rFonts w:eastAsia="Times New Roman" w:cs="Times New Roman"/>
          <w:szCs w:val="24"/>
        </w:rPr>
        <w:t>της Δ</w:t>
      </w:r>
      <w:r w:rsidRPr="00537A1E">
        <w:rPr>
          <w:rFonts w:eastAsia="Times New Roman" w:cs="Times New Roman"/>
          <w:szCs w:val="24"/>
        </w:rPr>
        <w:t xml:space="preserve">εξιάς και κυρίως εδώ την </w:t>
      </w:r>
      <w:r>
        <w:rPr>
          <w:rFonts w:eastAsia="Times New Roman" w:cs="Times New Roman"/>
          <w:szCs w:val="24"/>
        </w:rPr>
        <w:t>Α</w:t>
      </w:r>
      <w:r w:rsidRPr="00537A1E">
        <w:rPr>
          <w:rFonts w:eastAsia="Times New Roman" w:cs="Times New Roman"/>
          <w:szCs w:val="24"/>
        </w:rPr>
        <w:t xml:space="preserve">ριστερά με </w:t>
      </w:r>
      <w:r>
        <w:rPr>
          <w:rFonts w:eastAsia="Times New Roman" w:cs="Times New Roman"/>
          <w:szCs w:val="24"/>
        </w:rPr>
        <w:t>την εμφύλια</w:t>
      </w:r>
      <w:r w:rsidRPr="00537A1E">
        <w:rPr>
          <w:rFonts w:eastAsia="Times New Roman" w:cs="Times New Roman"/>
          <w:szCs w:val="24"/>
        </w:rPr>
        <w:t xml:space="preserve"> διαμάχη</w:t>
      </w:r>
      <w:r>
        <w:rPr>
          <w:rFonts w:eastAsia="Times New Roman" w:cs="Times New Roman"/>
          <w:szCs w:val="24"/>
        </w:rPr>
        <w:t>,</w:t>
      </w:r>
      <w:r w:rsidRPr="00537A1E">
        <w:rPr>
          <w:rFonts w:eastAsia="Times New Roman" w:cs="Times New Roman"/>
          <w:szCs w:val="24"/>
        </w:rPr>
        <w:t xml:space="preserve"> που</w:t>
      </w:r>
      <w:r>
        <w:rPr>
          <w:rFonts w:eastAsia="Times New Roman" w:cs="Times New Roman"/>
          <w:szCs w:val="24"/>
        </w:rPr>
        <w:t xml:space="preserve"> επιτείνουν</w:t>
      </w:r>
      <w:r w:rsidRPr="00537A1E">
        <w:rPr>
          <w:rFonts w:eastAsia="Times New Roman" w:cs="Times New Roman"/>
          <w:szCs w:val="24"/>
        </w:rPr>
        <w:t xml:space="preserve"> την άποψη το</w:t>
      </w:r>
      <w:r w:rsidRPr="00537A1E">
        <w:rPr>
          <w:rFonts w:eastAsia="Times New Roman" w:cs="Times New Roman"/>
          <w:szCs w:val="24"/>
        </w:rPr>
        <w:t>υ ελληνικού λαού</w:t>
      </w:r>
      <w:r>
        <w:rPr>
          <w:rFonts w:eastAsia="Times New Roman" w:cs="Times New Roman"/>
          <w:szCs w:val="24"/>
        </w:rPr>
        <w:t>,</w:t>
      </w:r>
      <w:r w:rsidRPr="00537A1E">
        <w:rPr>
          <w:rFonts w:eastAsia="Times New Roman" w:cs="Times New Roman"/>
          <w:szCs w:val="24"/>
        </w:rPr>
        <w:t xml:space="preserve"> ο οποίος αηδιασμένος παρακολούθησε τους δύο πολιτικούς </w:t>
      </w:r>
      <w:r>
        <w:rPr>
          <w:rFonts w:eastAsia="Times New Roman" w:cs="Times New Roman"/>
          <w:szCs w:val="24"/>
        </w:rPr>
        <w:t>Α</w:t>
      </w:r>
      <w:r w:rsidRPr="00537A1E">
        <w:rPr>
          <w:rFonts w:eastAsia="Times New Roman" w:cs="Times New Roman"/>
          <w:szCs w:val="24"/>
        </w:rPr>
        <w:t>ρχηγούς</w:t>
      </w:r>
      <w:r>
        <w:rPr>
          <w:rFonts w:eastAsia="Times New Roman" w:cs="Times New Roman"/>
          <w:szCs w:val="24"/>
        </w:rPr>
        <w:t>,</w:t>
      </w:r>
      <w:r w:rsidRPr="00537A1E">
        <w:rPr>
          <w:rFonts w:eastAsia="Times New Roman" w:cs="Times New Roman"/>
          <w:szCs w:val="24"/>
        </w:rPr>
        <w:t xml:space="preserve"> Τσίπρα και Μητσοτάκη</w:t>
      </w:r>
      <w:r>
        <w:rPr>
          <w:rFonts w:eastAsia="Times New Roman" w:cs="Times New Roman"/>
          <w:szCs w:val="24"/>
        </w:rPr>
        <w:t>, στη μάταιη προσπάθειά τ</w:t>
      </w:r>
      <w:r w:rsidRPr="00537A1E">
        <w:rPr>
          <w:rFonts w:eastAsia="Times New Roman" w:cs="Times New Roman"/>
          <w:szCs w:val="24"/>
        </w:rPr>
        <w:t>ους να κερδίσουν τις εντυπώσεις</w:t>
      </w:r>
      <w:r>
        <w:rPr>
          <w:rFonts w:eastAsia="Times New Roman" w:cs="Times New Roman"/>
          <w:szCs w:val="24"/>
        </w:rPr>
        <w:t>.</w:t>
      </w:r>
    </w:p>
    <w:p w14:paraId="6E81978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w:t>
      </w:r>
      <w:r w:rsidRPr="00537A1E">
        <w:rPr>
          <w:rFonts w:eastAsia="Times New Roman" w:cs="Times New Roman"/>
          <w:szCs w:val="24"/>
        </w:rPr>
        <w:t xml:space="preserve">αι </w:t>
      </w:r>
      <w:r>
        <w:rPr>
          <w:rFonts w:eastAsia="Times New Roman" w:cs="Times New Roman"/>
          <w:szCs w:val="24"/>
        </w:rPr>
        <w:t>κάνω την</w:t>
      </w:r>
      <w:r w:rsidRPr="00537A1E">
        <w:rPr>
          <w:rFonts w:eastAsia="Times New Roman" w:cs="Times New Roman"/>
          <w:szCs w:val="24"/>
        </w:rPr>
        <w:t xml:space="preserve"> υποθετική ερώτηση</w:t>
      </w:r>
      <w:r>
        <w:rPr>
          <w:rFonts w:eastAsia="Times New Roman" w:cs="Times New Roman"/>
          <w:szCs w:val="24"/>
        </w:rPr>
        <w:t>:</w:t>
      </w:r>
      <w:r w:rsidRPr="00537A1E">
        <w:rPr>
          <w:rFonts w:eastAsia="Times New Roman" w:cs="Times New Roman"/>
          <w:szCs w:val="24"/>
        </w:rPr>
        <w:t xml:space="preserve"> </w:t>
      </w:r>
      <w:r>
        <w:rPr>
          <w:rFonts w:eastAsia="Times New Roman" w:cs="Times New Roman"/>
          <w:szCs w:val="24"/>
        </w:rPr>
        <w:t>Α</w:t>
      </w:r>
      <w:r w:rsidRPr="00537A1E">
        <w:rPr>
          <w:rFonts w:eastAsia="Times New Roman" w:cs="Times New Roman"/>
          <w:szCs w:val="24"/>
        </w:rPr>
        <w:t>ν η φρασεολογία αυτή</w:t>
      </w:r>
      <w:r>
        <w:rPr>
          <w:rFonts w:eastAsia="Times New Roman" w:cs="Times New Roman"/>
          <w:szCs w:val="24"/>
        </w:rPr>
        <w:t>,</w:t>
      </w:r>
      <w:r w:rsidRPr="00537A1E">
        <w:rPr>
          <w:rFonts w:eastAsia="Times New Roman" w:cs="Times New Roman"/>
          <w:szCs w:val="24"/>
        </w:rPr>
        <w:t xml:space="preserve"> αν αυτή η αντιπαράθεση</w:t>
      </w:r>
      <w:r>
        <w:rPr>
          <w:rFonts w:eastAsia="Times New Roman" w:cs="Times New Roman"/>
          <w:szCs w:val="24"/>
        </w:rPr>
        <w:t>,</w:t>
      </w:r>
      <w:r w:rsidRPr="00537A1E">
        <w:rPr>
          <w:rFonts w:eastAsia="Times New Roman" w:cs="Times New Roman"/>
          <w:szCs w:val="24"/>
        </w:rPr>
        <w:t xml:space="preserve"> που αποτελεί και καθρέφτη της πολιτικής πραγματικότητας εν γένει όλης της Μεταπολίτευσης</w:t>
      </w:r>
      <w:r>
        <w:rPr>
          <w:rFonts w:eastAsia="Times New Roman" w:cs="Times New Roman"/>
          <w:szCs w:val="24"/>
        </w:rPr>
        <w:t>,</w:t>
      </w:r>
      <w:r w:rsidRPr="00537A1E">
        <w:rPr>
          <w:rFonts w:eastAsia="Times New Roman" w:cs="Times New Roman"/>
          <w:szCs w:val="24"/>
        </w:rPr>
        <w:t xml:space="preserve"> θα έλεγα</w:t>
      </w:r>
      <w:r>
        <w:rPr>
          <w:rFonts w:eastAsia="Times New Roman" w:cs="Times New Roman"/>
          <w:szCs w:val="24"/>
        </w:rPr>
        <w:t>,</w:t>
      </w:r>
      <w:r w:rsidRPr="00537A1E">
        <w:rPr>
          <w:rFonts w:eastAsia="Times New Roman" w:cs="Times New Roman"/>
          <w:szCs w:val="24"/>
        </w:rPr>
        <w:t xml:space="preserve"> γινόταν από ομιλητή της Χρυσής Αυγής</w:t>
      </w:r>
      <w:r>
        <w:rPr>
          <w:rFonts w:eastAsia="Times New Roman" w:cs="Times New Roman"/>
          <w:szCs w:val="24"/>
        </w:rPr>
        <w:t>,</w:t>
      </w:r>
      <w:r w:rsidRPr="00537A1E">
        <w:rPr>
          <w:rFonts w:eastAsia="Times New Roman" w:cs="Times New Roman"/>
          <w:szCs w:val="24"/>
        </w:rPr>
        <w:t xml:space="preserve"> </w:t>
      </w:r>
      <w:r>
        <w:rPr>
          <w:rFonts w:eastAsia="Times New Roman" w:cs="Times New Roman"/>
          <w:szCs w:val="24"/>
        </w:rPr>
        <w:t>τι θα γινόταν; Θ</w:t>
      </w:r>
      <w:r w:rsidRPr="00537A1E">
        <w:rPr>
          <w:rFonts w:eastAsia="Times New Roman" w:cs="Times New Roman"/>
          <w:szCs w:val="24"/>
        </w:rPr>
        <w:t xml:space="preserve">α </w:t>
      </w:r>
      <w:r>
        <w:rPr>
          <w:rFonts w:eastAsia="Times New Roman" w:cs="Times New Roman"/>
          <w:szCs w:val="24"/>
        </w:rPr>
        <w:t xml:space="preserve">είχε </w:t>
      </w:r>
      <w:r w:rsidRPr="00537A1E">
        <w:rPr>
          <w:rFonts w:eastAsia="Times New Roman" w:cs="Times New Roman"/>
          <w:szCs w:val="24"/>
        </w:rPr>
        <w:t>κινητοποιηθεί</w:t>
      </w:r>
      <w:r>
        <w:rPr>
          <w:rFonts w:eastAsia="Times New Roman" w:cs="Times New Roman"/>
          <w:szCs w:val="24"/>
        </w:rPr>
        <w:t xml:space="preserve"> η Ε</w:t>
      </w:r>
      <w:r w:rsidRPr="00537A1E">
        <w:rPr>
          <w:rFonts w:eastAsia="Times New Roman" w:cs="Times New Roman"/>
          <w:szCs w:val="24"/>
        </w:rPr>
        <w:t xml:space="preserve">πιτροπή </w:t>
      </w:r>
      <w:r>
        <w:rPr>
          <w:rFonts w:eastAsia="Times New Roman" w:cs="Times New Roman"/>
          <w:szCs w:val="24"/>
        </w:rPr>
        <w:t>Δ</w:t>
      </w:r>
      <w:r w:rsidRPr="00537A1E">
        <w:rPr>
          <w:rFonts w:eastAsia="Times New Roman" w:cs="Times New Roman"/>
          <w:szCs w:val="24"/>
        </w:rPr>
        <w:t>εοντολογίας</w:t>
      </w:r>
      <w:r>
        <w:rPr>
          <w:rFonts w:eastAsia="Times New Roman" w:cs="Times New Roman"/>
          <w:szCs w:val="24"/>
        </w:rPr>
        <w:t>. Θ</w:t>
      </w:r>
      <w:r w:rsidRPr="00537A1E">
        <w:rPr>
          <w:rFonts w:eastAsia="Times New Roman" w:cs="Times New Roman"/>
          <w:szCs w:val="24"/>
        </w:rPr>
        <w:t xml:space="preserve">α λέγατε εδώ όλοι </w:t>
      </w:r>
      <w:r>
        <w:rPr>
          <w:rFonts w:eastAsia="Times New Roman" w:cs="Times New Roman"/>
          <w:szCs w:val="24"/>
        </w:rPr>
        <w:t>«</w:t>
      </w:r>
      <w:r w:rsidRPr="00537A1E">
        <w:rPr>
          <w:rFonts w:eastAsia="Times New Roman" w:cs="Times New Roman"/>
          <w:szCs w:val="24"/>
        </w:rPr>
        <w:t xml:space="preserve">φασιστική </w:t>
      </w:r>
      <w:r>
        <w:rPr>
          <w:rFonts w:eastAsia="Times New Roman" w:cs="Times New Roman"/>
          <w:szCs w:val="24"/>
        </w:rPr>
        <w:t>ε</w:t>
      </w:r>
      <w:r w:rsidRPr="00537A1E">
        <w:rPr>
          <w:rFonts w:eastAsia="Times New Roman" w:cs="Times New Roman"/>
          <w:szCs w:val="24"/>
        </w:rPr>
        <w:t>πίθεση</w:t>
      </w:r>
      <w:r>
        <w:rPr>
          <w:rFonts w:eastAsia="Times New Roman" w:cs="Times New Roman"/>
          <w:szCs w:val="24"/>
        </w:rPr>
        <w:t>». Θ</w:t>
      </w:r>
      <w:r w:rsidRPr="00537A1E">
        <w:rPr>
          <w:rFonts w:eastAsia="Times New Roman" w:cs="Times New Roman"/>
          <w:szCs w:val="24"/>
        </w:rPr>
        <w:t>α είχε ενεργοπ</w:t>
      </w:r>
      <w:r w:rsidRPr="00537A1E">
        <w:rPr>
          <w:rFonts w:eastAsia="Times New Roman" w:cs="Times New Roman"/>
          <w:szCs w:val="24"/>
        </w:rPr>
        <w:t xml:space="preserve">οιηθεί ο μηχανισμός επιβολής προστίμων και ίσως ο </w:t>
      </w:r>
      <w:proofErr w:type="spellStart"/>
      <w:r>
        <w:rPr>
          <w:rFonts w:eastAsia="Times New Roman" w:cs="Times New Roman"/>
          <w:szCs w:val="24"/>
        </w:rPr>
        <w:t>Π</w:t>
      </w:r>
      <w:r w:rsidRPr="00537A1E">
        <w:rPr>
          <w:rFonts w:eastAsia="Times New Roman" w:cs="Times New Roman"/>
          <w:szCs w:val="24"/>
        </w:rPr>
        <w:t>ροεδρεύων</w:t>
      </w:r>
      <w:proofErr w:type="spellEnd"/>
      <w:r w:rsidRPr="00537A1E">
        <w:rPr>
          <w:rFonts w:eastAsia="Times New Roman" w:cs="Times New Roman"/>
          <w:szCs w:val="24"/>
        </w:rPr>
        <w:t xml:space="preserve"> της συνεδρίασης </w:t>
      </w:r>
      <w:r>
        <w:rPr>
          <w:rFonts w:eastAsia="Times New Roman" w:cs="Times New Roman"/>
          <w:szCs w:val="24"/>
        </w:rPr>
        <w:t>-</w:t>
      </w:r>
      <w:r w:rsidRPr="00537A1E">
        <w:rPr>
          <w:rFonts w:eastAsia="Times New Roman" w:cs="Times New Roman"/>
          <w:szCs w:val="24"/>
        </w:rPr>
        <w:t xml:space="preserve">όχι </w:t>
      </w:r>
      <w:r>
        <w:rPr>
          <w:rFonts w:eastAsia="Times New Roman" w:cs="Times New Roman"/>
          <w:szCs w:val="24"/>
        </w:rPr>
        <w:t>εσείς,</w:t>
      </w:r>
      <w:r w:rsidRPr="00537A1E">
        <w:rPr>
          <w:rFonts w:eastAsia="Times New Roman" w:cs="Times New Roman"/>
          <w:szCs w:val="24"/>
        </w:rPr>
        <w:t xml:space="preserve"> κύριε </w:t>
      </w:r>
      <w:r>
        <w:rPr>
          <w:rFonts w:eastAsia="Times New Roman" w:cs="Times New Roman"/>
          <w:szCs w:val="24"/>
        </w:rPr>
        <w:t>Π</w:t>
      </w:r>
      <w:r w:rsidRPr="00537A1E">
        <w:rPr>
          <w:rFonts w:eastAsia="Times New Roman" w:cs="Times New Roman"/>
          <w:szCs w:val="24"/>
        </w:rPr>
        <w:t>ρόεδρε</w:t>
      </w:r>
      <w:r>
        <w:rPr>
          <w:rFonts w:eastAsia="Times New Roman" w:cs="Times New Roman"/>
          <w:szCs w:val="24"/>
        </w:rPr>
        <w:t>,</w:t>
      </w:r>
      <w:r w:rsidRPr="00537A1E">
        <w:rPr>
          <w:rFonts w:eastAsia="Times New Roman" w:cs="Times New Roman"/>
          <w:szCs w:val="24"/>
        </w:rPr>
        <w:t xml:space="preserve"> θα καταλάβετε </w:t>
      </w:r>
      <w:r>
        <w:rPr>
          <w:rFonts w:eastAsia="Times New Roman" w:cs="Times New Roman"/>
          <w:szCs w:val="24"/>
        </w:rPr>
        <w:t>ποιον εννοώ-</w:t>
      </w:r>
      <w:r w:rsidRPr="00537A1E">
        <w:rPr>
          <w:rFonts w:eastAsia="Times New Roman" w:cs="Times New Roman"/>
          <w:szCs w:val="24"/>
        </w:rPr>
        <w:t xml:space="preserve"> να φώναζε γραφικά </w:t>
      </w:r>
      <w:r>
        <w:rPr>
          <w:rFonts w:eastAsia="Times New Roman" w:cs="Times New Roman"/>
          <w:szCs w:val="24"/>
        </w:rPr>
        <w:t>«Φ</w:t>
      </w:r>
      <w:r w:rsidRPr="00537A1E">
        <w:rPr>
          <w:rFonts w:eastAsia="Times New Roman" w:cs="Times New Roman"/>
          <w:szCs w:val="24"/>
        </w:rPr>
        <w:t>ρουρά</w:t>
      </w:r>
      <w:r>
        <w:rPr>
          <w:rFonts w:eastAsia="Times New Roman" w:cs="Times New Roman"/>
          <w:szCs w:val="24"/>
        </w:rPr>
        <w:t xml:space="preserve">! Φρουρά!», για να </w:t>
      </w:r>
      <w:r w:rsidRPr="00537A1E">
        <w:rPr>
          <w:rFonts w:eastAsia="Times New Roman" w:cs="Times New Roman"/>
          <w:szCs w:val="24"/>
        </w:rPr>
        <w:t xml:space="preserve">παρέμβει </w:t>
      </w:r>
      <w:r>
        <w:rPr>
          <w:rFonts w:eastAsia="Times New Roman" w:cs="Times New Roman"/>
          <w:szCs w:val="24"/>
        </w:rPr>
        <w:t>η</w:t>
      </w:r>
      <w:r w:rsidRPr="00537A1E">
        <w:rPr>
          <w:rFonts w:eastAsia="Times New Roman" w:cs="Times New Roman"/>
          <w:szCs w:val="24"/>
        </w:rPr>
        <w:t xml:space="preserve"> φρουρά</w:t>
      </w:r>
      <w:r>
        <w:rPr>
          <w:rFonts w:eastAsia="Times New Roman" w:cs="Times New Roman"/>
          <w:szCs w:val="24"/>
        </w:rPr>
        <w:t>.</w:t>
      </w:r>
    </w:p>
    <w:p w14:paraId="6E81978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w:t>
      </w:r>
      <w:r w:rsidRPr="00537A1E">
        <w:rPr>
          <w:rFonts w:eastAsia="Times New Roman" w:cs="Times New Roman"/>
          <w:szCs w:val="24"/>
        </w:rPr>
        <w:t xml:space="preserve">αι τα δύο μεγάλα κόμματα </w:t>
      </w:r>
      <w:r>
        <w:rPr>
          <w:rFonts w:eastAsia="Times New Roman" w:cs="Times New Roman"/>
          <w:szCs w:val="24"/>
        </w:rPr>
        <w:t xml:space="preserve">-μεγάλα μέχρι στιγμής- </w:t>
      </w:r>
      <w:r w:rsidRPr="00537A1E">
        <w:rPr>
          <w:rFonts w:eastAsia="Times New Roman" w:cs="Times New Roman"/>
          <w:szCs w:val="24"/>
        </w:rPr>
        <w:t>ποντάρ</w:t>
      </w:r>
      <w:r>
        <w:rPr>
          <w:rFonts w:eastAsia="Times New Roman" w:cs="Times New Roman"/>
          <w:szCs w:val="24"/>
        </w:rPr>
        <w:t>ουν</w:t>
      </w:r>
      <w:r w:rsidRPr="00537A1E">
        <w:rPr>
          <w:rFonts w:eastAsia="Times New Roman" w:cs="Times New Roman"/>
          <w:szCs w:val="24"/>
        </w:rPr>
        <w:t xml:space="preserve"> στη</w:t>
      </w:r>
      <w:r w:rsidRPr="00537A1E">
        <w:rPr>
          <w:rFonts w:eastAsia="Times New Roman" w:cs="Times New Roman"/>
          <w:szCs w:val="24"/>
        </w:rPr>
        <w:t>ν κοντή μνήμη του λαού</w:t>
      </w:r>
      <w:r>
        <w:rPr>
          <w:rFonts w:eastAsia="Times New Roman" w:cs="Times New Roman"/>
          <w:szCs w:val="24"/>
        </w:rPr>
        <w:t>, ποντάρουν</w:t>
      </w:r>
      <w:r w:rsidRPr="00537A1E">
        <w:rPr>
          <w:rFonts w:eastAsia="Times New Roman" w:cs="Times New Roman"/>
          <w:szCs w:val="24"/>
        </w:rPr>
        <w:t xml:space="preserve"> στα πιο χαμηλά ένστικτα του ανθρώπου και στο θυμικό</w:t>
      </w:r>
      <w:r>
        <w:rPr>
          <w:rFonts w:eastAsia="Times New Roman" w:cs="Times New Roman"/>
          <w:szCs w:val="24"/>
        </w:rPr>
        <w:t>. Κ</w:t>
      </w:r>
      <w:r w:rsidRPr="00537A1E">
        <w:rPr>
          <w:rFonts w:eastAsia="Times New Roman" w:cs="Times New Roman"/>
          <w:szCs w:val="24"/>
        </w:rPr>
        <w:t>αι γι</w:t>
      </w:r>
      <w:r>
        <w:rPr>
          <w:rFonts w:eastAsia="Times New Roman" w:cs="Times New Roman"/>
          <w:szCs w:val="24"/>
        </w:rPr>
        <w:t>’</w:t>
      </w:r>
      <w:r w:rsidRPr="00537A1E">
        <w:rPr>
          <w:rFonts w:eastAsia="Times New Roman" w:cs="Times New Roman"/>
          <w:szCs w:val="24"/>
        </w:rPr>
        <w:t xml:space="preserve"> αυτό</w:t>
      </w:r>
      <w:r>
        <w:rPr>
          <w:rFonts w:eastAsia="Times New Roman" w:cs="Times New Roman"/>
          <w:szCs w:val="24"/>
        </w:rPr>
        <w:t>ν</w:t>
      </w:r>
      <w:r w:rsidRPr="00537A1E">
        <w:rPr>
          <w:rFonts w:eastAsia="Times New Roman" w:cs="Times New Roman"/>
          <w:szCs w:val="24"/>
        </w:rPr>
        <w:t xml:space="preserve"> επιπλέον το</w:t>
      </w:r>
      <w:r>
        <w:rPr>
          <w:rFonts w:eastAsia="Times New Roman" w:cs="Times New Roman"/>
          <w:szCs w:val="24"/>
        </w:rPr>
        <w:t>ν</w:t>
      </w:r>
      <w:r w:rsidRPr="00537A1E">
        <w:rPr>
          <w:rFonts w:eastAsia="Times New Roman" w:cs="Times New Roman"/>
          <w:szCs w:val="24"/>
        </w:rPr>
        <w:t xml:space="preserve"> λόγο χαρακτηρίζω και τους δύο </w:t>
      </w:r>
      <w:r>
        <w:rPr>
          <w:rFonts w:eastAsia="Times New Roman" w:cs="Times New Roman"/>
          <w:szCs w:val="24"/>
        </w:rPr>
        <w:t>ως φτηνούς</w:t>
      </w:r>
      <w:r w:rsidRPr="00537A1E">
        <w:rPr>
          <w:rFonts w:eastAsia="Times New Roman" w:cs="Times New Roman"/>
          <w:szCs w:val="24"/>
        </w:rPr>
        <w:t xml:space="preserve"> λαϊκιστές</w:t>
      </w:r>
      <w:r>
        <w:rPr>
          <w:rFonts w:eastAsia="Times New Roman" w:cs="Times New Roman"/>
          <w:szCs w:val="24"/>
        </w:rPr>
        <w:t>,</w:t>
      </w:r>
      <w:r w:rsidRPr="00537A1E">
        <w:rPr>
          <w:rFonts w:eastAsia="Times New Roman" w:cs="Times New Roman"/>
          <w:szCs w:val="24"/>
        </w:rPr>
        <w:t xml:space="preserve"> υποκριτές και φαρισαίους</w:t>
      </w:r>
      <w:r>
        <w:rPr>
          <w:rFonts w:eastAsia="Times New Roman" w:cs="Times New Roman"/>
          <w:szCs w:val="24"/>
        </w:rPr>
        <w:t>.</w:t>
      </w:r>
      <w:r w:rsidRPr="00537A1E">
        <w:rPr>
          <w:rFonts w:eastAsia="Times New Roman" w:cs="Times New Roman"/>
          <w:szCs w:val="24"/>
        </w:rPr>
        <w:t xml:space="preserve"> Τσίπρας και Μητσοτάκης δεν διαφέρουν σε τίποτα από αυτούς που στ</w:t>
      </w:r>
      <w:r w:rsidRPr="00537A1E">
        <w:rPr>
          <w:rFonts w:eastAsia="Times New Roman" w:cs="Times New Roman"/>
          <w:szCs w:val="24"/>
        </w:rPr>
        <w:t>αύρωσαν το</w:t>
      </w:r>
      <w:r>
        <w:rPr>
          <w:rFonts w:eastAsia="Times New Roman" w:cs="Times New Roman"/>
          <w:szCs w:val="24"/>
        </w:rPr>
        <w:t>ν</w:t>
      </w:r>
      <w:r w:rsidRPr="00537A1E">
        <w:rPr>
          <w:rFonts w:eastAsia="Times New Roman" w:cs="Times New Roman"/>
          <w:szCs w:val="24"/>
        </w:rPr>
        <w:t xml:space="preserve"> Χριστό</w:t>
      </w:r>
      <w:r>
        <w:rPr>
          <w:rFonts w:eastAsia="Times New Roman" w:cs="Times New Roman"/>
          <w:szCs w:val="24"/>
        </w:rPr>
        <w:t>. Ε</w:t>
      </w:r>
      <w:r w:rsidRPr="00537A1E">
        <w:rPr>
          <w:rFonts w:eastAsia="Times New Roman" w:cs="Times New Roman"/>
          <w:szCs w:val="24"/>
        </w:rPr>
        <w:t>ίναι αυτ</w:t>
      </w:r>
      <w:r>
        <w:rPr>
          <w:rFonts w:eastAsia="Times New Roman" w:cs="Times New Roman"/>
          <w:szCs w:val="24"/>
        </w:rPr>
        <w:t>οί</w:t>
      </w:r>
      <w:r w:rsidRPr="00537A1E">
        <w:rPr>
          <w:rFonts w:eastAsia="Times New Roman" w:cs="Times New Roman"/>
          <w:szCs w:val="24"/>
        </w:rPr>
        <w:t xml:space="preserve"> που σταυρώνουν την Ελλάδα</w:t>
      </w:r>
      <w:r>
        <w:rPr>
          <w:rFonts w:eastAsia="Times New Roman" w:cs="Times New Roman"/>
          <w:szCs w:val="24"/>
        </w:rPr>
        <w:t>. Ε</w:t>
      </w:r>
      <w:r w:rsidRPr="00537A1E">
        <w:rPr>
          <w:rFonts w:eastAsia="Times New Roman" w:cs="Times New Roman"/>
          <w:szCs w:val="24"/>
        </w:rPr>
        <w:t xml:space="preserve">ίναι </w:t>
      </w:r>
      <w:r>
        <w:rPr>
          <w:rFonts w:eastAsia="Times New Roman" w:cs="Times New Roman"/>
          <w:szCs w:val="24"/>
        </w:rPr>
        <w:t>ίδιοι κ</w:t>
      </w:r>
      <w:r w:rsidRPr="00537A1E">
        <w:rPr>
          <w:rFonts w:eastAsia="Times New Roman" w:cs="Times New Roman"/>
          <w:szCs w:val="24"/>
        </w:rPr>
        <w:t>αι απαράλλακτ</w:t>
      </w:r>
      <w:r>
        <w:rPr>
          <w:rFonts w:eastAsia="Times New Roman" w:cs="Times New Roman"/>
          <w:szCs w:val="24"/>
        </w:rPr>
        <w:t xml:space="preserve">οι, </w:t>
      </w:r>
      <w:r w:rsidRPr="00537A1E">
        <w:rPr>
          <w:rFonts w:eastAsia="Times New Roman" w:cs="Times New Roman"/>
          <w:szCs w:val="24"/>
        </w:rPr>
        <w:t xml:space="preserve">πολιτικά </w:t>
      </w:r>
      <w:r>
        <w:rPr>
          <w:rFonts w:eastAsia="Times New Roman" w:cs="Times New Roman"/>
          <w:szCs w:val="24"/>
        </w:rPr>
        <w:t xml:space="preserve">σιαμαίοι. </w:t>
      </w:r>
      <w:r>
        <w:rPr>
          <w:rFonts w:eastAsia="Times New Roman" w:cs="Times New Roman"/>
          <w:szCs w:val="24"/>
        </w:rPr>
        <w:lastRenderedPageBreak/>
        <w:t>Δ</w:t>
      </w:r>
      <w:r w:rsidRPr="00537A1E">
        <w:rPr>
          <w:rFonts w:eastAsia="Times New Roman" w:cs="Times New Roman"/>
          <w:szCs w:val="24"/>
        </w:rPr>
        <w:t>εν μπορεί ν</w:t>
      </w:r>
      <w:r>
        <w:rPr>
          <w:rFonts w:eastAsia="Times New Roman" w:cs="Times New Roman"/>
          <w:szCs w:val="24"/>
        </w:rPr>
        <w:t>α ζήσει ο ένας χωρίς τον άλλον. Μ</w:t>
      </w:r>
      <w:r w:rsidRPr="00537A1E">
        <w:rPr>
          <w:rFonts w:eastAsia="Times New Roman" w:cs="Times New Roman"/>
          <w:szCs w:val="24"/>
        </w:rPr>
        <w:t xml:space="preserve">αζί ψήφισαν χέρι-χέρι το τρίτο και πλέον καταστροφικό μνημόνιο του Αυγούστου </w:t>
      </w:r>
      <w:r>
        <w:rPr>
          <w:rFonts w:eastAsia="Times New Roman" w:cs="Times New Roman"/>
          <w:szCs w:val="24"/>
        </w:rPr>
        <w:t>το</w:t>
      </w:r>
      <w:r w:rsidRPr="00537A1E">
        <w:rPr>
          <w:rFonts w:eastAsia="Times New Roman" w:cs="Times New Roman"/>
          <w:szCs w:val="24"/>
        </w:rPr>
        <w:t xml:space="preserve"> 2015</w:t>
      </w:r>
      <w:r>
        <w:rPr>
          <w:rFonts w:eastAsia="Times New Roman" w:cs="Times New Roman"/>
          <w:szCs w:val="24"/>
        </w:rPr>
        <w:t>.</w:t>
      </w:r>
    </w:p>
    <w:p w14:paraId="6E81978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Δ</w:t>
      </w:r>
      <w:r w:rsidRPr="00537A1E">
        <w:rPr>
          <w:rFonts w:eastAsia="Times New Roman" w:cs="Times New Roman"/>
          <w:szCs w:val="24"/>
        </w:rPr>
        <w:t>εν είναι αυτ</w:t>
      </w:r>
      <w:r>
        <w:rPr>
          <w:rFonts w:eastAsia="Times New Roman" w:cs="Times New Roman"/>
          <w:szCs w:val="24"/>
        </w:rPr>
        <w:t>οί</w:t>
      </w:r>
      <w:r w:rsidRPr="00537A1E">
        <w:rPr>
          <w:rFonts w:eastAsia="Times New Roman" w:cs="Times New Roman"/>
          <w:szCs w:val="24"/>
        </w:rPr>
        <w:t xml:space="preserve"> που </w:t>
      </w:r>
      <w:r>
        <w:rPr>
          <w:rFonts w:eastAsia="Times New Roman" w:cs="Times New Roman"/>
          <w:szCs w:val="24"/>
        </w:rPr>
        <w:t>α</w:t>
      </w:r>
      <w:r w:rsidRPr="00537A1E">
        <w:rPr>
          <w:rFonts w:eastAsia="Times New Roman" w:cs="Times New Roman"/>
          <w:szCs w:val="24"/>
        </w:rPr>
        <w:t>πό κοινού</w:t>
      </w:r>
      <w:r>
        <w:rPr>
          <w:rFonts w:eastAsia="Times New Roman" w:cs="Times New Roman"/>
          <w:szCs w:val="24"/>
        </w:rPr>
        <w:t>,</w:t>
      </w:r>
      <w:r w:rsidRPr="00537A1E">
        <w:rPr>
          <w:rFonts w:eastAsia="Times New Roman" w:cs="Times New Roman"/>
          <w:szCs w:val="24"/>
        </w:rPr>
        <w:t xml:space="preserve"> ουσιαστικά</w:t>
      </w:r>
      <w:r>
        <w:rPr>
          <w:rFonts w:eastAsia="Times New Roman" w:cs="Times New Roman"/>
          <w:szCs w:val="24"/>
        </w:rPr>
        <w:t>,</w:t>
      </w:r>
      <w:r w:rsidRPr="00537A1E">
        <w:rPr>
          <w:rFonts w:eastAsia="Times New Roman" w:cs="Times New Roman"/>
          <w:szCs w:val="24"/>
        </w:rPr>
        <w:t xml:space="preserve"> ψήφισαν την παραχώρηση του ονόματος της Μακεδονίας μας </w:t>
      </w:r>
      <w:r>
        <w:rPr>
          <w:rFonts w:eastAsia="Times New Roman" w:cs="Times New Roman"/>
          <w:szCs w:val="24"/>
        </w:rPr>
        <w:t>σ</w:t>
      </w:r>
      <w:r w:rsidRPr="00537A1E">
        <w:rPr>
          <w:rFonts w:eastAsia="Times New Roman" w:cs="Times New Roman"/>
          <w:szCs w:val="24"/>
        </w:rPr>
        <w:t>τα Σκόπια</w:t>
      </w:r>
      <w:r>
        <w:rPr>
          <w:rFonts w:eastAsia="Times New Roman" w:cs="Times New Roman"/>
          <w:szCs w:val="24"/>
        </w:rPr>
        <w:t>;</w:t>
      </w:r>
      <w:r w:rsidRPr="00537A1E">
        <w:rPr>
          <w:rFonts w:eastAsia="Times New Roman" w:cs="Times New Roman"/>
          <w:szCs w:val="24"/>
        </w:rPr>
        <w:t xml:space="preserve"> </w:t>
      </w:r>
      <w:r>
        <w:rPr>
          <w:rFonts w:eastAsia="Times New Roman" w:cs="Times New Roman"/>
          <w:szCs w:val="24"/>
        </w:rPr>
        <w:t>Δ</w:t>
      </w:r>
      <w:r w:rsidRPr="00537A1E">
        <w:rPr>
          <w:rFonts w:eastAsia="Times New Roman" w:cs="Times New Roman"/>
          <w:szCs w:val="24"/>
        </w:rPr>
        <w:t>εν είναι</w:t>
      </w:r>
      <w:r>
        <w:rPr>
          <w:rFonts w:eastAsia="Times New Roman" w:cs="Times New Roman"/>
          <w:szCs w:val="24"/>
        </w:rPr>
        <w:t xml:space="preserve"> η</w:t>
      </w:r>
      <w:r w:rsidRPr="00537A1E">
        <w:rPr>
          <w:rFonts w:eastAsia="Times New Roman" w:cs="Times New Roman"/>
          <w:szCs w:val="24"/>
        </w:rPr>
        <w:t xml:space="preserve"> Νέα Δημοκρατία που είχε συναινέσει τόσο </w:t>
      </w:r>
      <w:r>
        <w:rPr>
          <w:rFonts w:eastAsia="Times New Roman" w:cs="Times New Roman"/>
          <w:szCs w:val="24"/>
        </w:rPr>
        <w:t>διά του Αρχηγού</w:t>
      </w:r>
      <w:r w:rsidRPr="00537A1E">
        <w:rPr>
          <w:rFonts w:eastAsia="Times New Roman" w:cs="Times New Roman"/>
          <w:szCs w:val="24"/>
        </w:rPr>
        <w:t xml:space="preserve"> </w:t>
      </w:r>
      <w:r>
        <w:rPr>
          <w:rFonts w:eastAsia="Times New Roman" w:cs="Times New Roman"/>
          <w:szCs w:val="24"/>
        </w:rPr>
        <w:t xml:space="preserve">της, </w:t>
      </w:r>
      <w:r w:rsidRPr="00537A1E">
        <w:rPr>
          <w:rFonts w:eastAsia="Times New Roman" w:cs="Times New Roman"/>
          <w:szCs w:val="24"/>
        </w:rPr>
        <w:t xml:space="preserve">της αδελφής του και στελεχών της ότι η </w:t>
      </w:r>
      <w:r>
        <w:rPr>
          <w:rFonts w:eastAsia="Times New Roman" w:cs="Times New Roman"/>
          <w:szCs w:val="24"/>
        </w:rPr>
        <w:t>–εντός εισαγωγικών- «ε</w:t>
      </w:r>
      <w:r w:rsidRPr="00537A1E">
        <w:rPr>
          <w:rFonts w:eastAsia="Times New Roman" w:cs="Times New Roman"/>
          <w:szCs w:val="24"/>
        </w:rPr>
        <w:t>θνική</w:t>
      </w:r>
      <w:r>
        <w:rPr>
          <w:rFonts w:eastAsia="Times New Roman" w:cs="Times New Roman"/>
          <w:szCs w:val="24"/>
        </w:rPr>
        <w:t>»</w:t>
      </w:r>
      <w:r w:rsidRPr="00537A1E">
        <w:rPr>
          <w:rFonts w:eastAsia="Times New Roman" w:cs="Times New Roman"/>
          <w:szCs w:val="24"/>
        </w:rPr>
        <w:t xml:space="preserve"> </w:t>
      </w:r>
      <w:r>
        <w:rPr>
          <w:rFonts w:eastAsia="Times New Roman" w:cs="Times New Roman"/>
          <w:szCs w:val="24"/>
        </w:rPr>
        <w:t xml:space="preserve">πολιτική </w:t>
      </w:r>
      <w:r w:rsidRPr="00537A1E">
        <w:rPr>
          <w:rFonts w:eastAsia="Times New Roman" w:cs="Times New Roman"/>
          <w:szCs w:val="24"/>
        </w:rPr>
        <w:t>είναι η σύ</w:t>
      </w:r>
      <w:r w:rsidRPr="00537A1E">
        <w:rPr>
          <w:rFonts w:eastAsia="Times New Roman" w:cs="Times New Roman"/>
          <w:szCs w:val="24"/>
        </w:rPr>
        <w:t>νθετη ονομασία με γεωγραφικό προσδιορισμό έναντι όλων</w:t>
      </w:r>
      <w:r>
        <w:rPr>
          <w:rFonts w:eastAsia="Times New Roman" w:cs="Times New Roman"/>
          <w:szCs w:val="24"/>
        </w:rPr>
        <w:t>; Τι άλλο από αυτό είναι το «Β</w:t>
      </w:r>
      <w:r w:rsidRPr="00537A1E">
        <w:rPr>
          <w:rFonts w:eastAsia="Times New Roman" w:cs="Times New Roman"/>
          <w:szCs w:val="24"/>
        </w:rPr>
        <w:t>όρειος Μακεδονία</w:t>
      </w:r>
      <w:r>
        <w:rPr>
          <w:rFonts w:eastAsia="Times New Roman" w:cs="Times New Roman"/>
          <w:szCs w:val="24"/>
        </w:rPr>
        <w:t>»; Δεν είναι ο κ. Μητσο</w:t>
      </w:r>
      <w:r w:rsidRPr="00537A1E">
        <w:rPr>
          <w:rFonts w:eastAsia="Times New Roman" w:cs="Times New Roman"/>
          <w:szCs w:val="24"/>
        </w:rPr>
        <w:t>τάκης αυτός ο οποίος είπε σε συνέντευξή του στη Διεθνή Έκθεση Θεσσαλονίκης ότι το όνομα δεν τον ενδιαφέρει και ούτως ή άλλως θα ξεχαστ</w:t>
      </w:r>
      <w:r w:rsidRPr="00537A1E">
        <w:rPr>
          <w:rFonts w:eastAsia="Times New Roman" w:cs="Times New Roman"/>
          <w:szCs w:val="24"/>
        </w:rPr>
        <w:t>εί</w:t>
      </w:r>
      <w:r>
        <w:rPr>
          <w:rFonts w:eastAsia="Times New Roman" w:cs="Times New Roman"/>
          <w:szCs w:val="24"/>
        </w:rPr>
        <w:t>; Δ</w:t>
      </w:r>
      <w:r w:rsidRPr="00537A1E">
        <w:rPr>
          <w:rFonts w:eastAsia="Times New Roman" w:cs="Times New Roman"/>
          <w:szCs w:val="24"/>
        </w:rPr>
        <w:t>εν είναι αυτοί που μαζί ψήφισαν την ανέγερση Τεμένους στην Αθήνα και αλλού και οδηγούν με τον τρόπο αυτό</w:t>
      </w:r>
      <w:r>
        <w:rPr>
          <w:rFonts w:eastAsia="Times New Roman" w:cs="Times New Roman"/>
          <w:szCs w:val="24"/>
        </w:rPr>
        <w:t>ν</w:t>
      </w:r>
      <w:r w:rsidRPr="00537A1E">
        <w:rPr>
          <w:rFonts w:eastAsia="Times New Roman" w:cs="Times New Roman"/>
          <w:szCs w:val="24"/>
        </w:rPr>
        <w:t xml:space="preserve"> τη χώρα μας στην </w:t>
      </w:r>
      <w:proofErr w:type="spellStart"/>
      <w:r w:rsidRPr="00537A1E">
        <w:rPr>
          <w:rFonts w:eastAsia="Times New Roman" w:cs="Times New Roman"/>
          <w:szCs w:val="24"/>
        </w:rPr>
        <w:t>ισλαμοποίηση</w:t>
      </w:r>
      <w:proofErr w:type="spellEnd"/>
      <w:r>
        <w:rPr>
          <w:rFonts w:eastAsia="Times New Roman" w:cs="Times New Roman"/>
          <w:szCs w:val="24"/>
        </w:rPr>
        <w:t>; Ο κ. Μητσοτάκης δ</w:t>
      </w:r>
      <w:r w:rsidRPr="00537A1E">
        <w:rPr>
          <w:rFonts w:eastAsia="Times New Roman" w:cs="Times New Roman"/>
          <w:szCs w:val="24"/>
        </w:rPr>
        <w:t xml:space="preserve">εν αυτός ο ίδιος που μαζί με συναδέλφους του </w:t>
      </w:r>
      <w:r>
        <w:rPr>
          <w:rFonts w:eastAsia="Times New Roman" w:cs="Times New Roman"/>
          <w:szCs w:val="24"/>
        </w:rPr>
        <w:t>νεο</w:t>
      </w:r>
      <w:r w:rsidRPr="00537A1E">
        <w:rPr>
          <w:rFonts w:eastAsia="Times New Roman" w:cs="Times New Roman"/>
          <w:szCs w:val="24"/>
        </w:rPr>
        <w:t xml:space="preserve">δημοκράτες </w:t>
      </w:r>
      <w:r w:rsidRPr="00537A1E">
        <w:rPr>
          <w:rFonts w:eastAsia="Times New Roman" w:cs="Times New Roman"/>
          <w:szCs w:val="24"/>
        </w:rPr>
        <w:lastRenderedPageBreak/>
        <w:t xml:space="preserve">ψήφισε το σύμφωνο συμβίωσης </w:t>
      </w:r>
      <w:r>
        <w:rPr>
          <w:rFonts w:eastAsia="Times New Roman" w:cs="Times New Roman"/>
          <w:szCs w:val="24"/>
        </w:rPr>
        <w:t xml:space="preserve">των </w:t>
      </w:r>
      <w:r w:rsidRPr="00537A1E">
        <w:rPr>
          <w:rFonts w:eastAsia="Times New Roman" w:cs="Times New Roman"/>
          <w:szCs w:val="24"/>
        </w:rPr>
        <w:t>ομοφυλ</w:t>
      </w:r>
      <w:r w:rsidRPr="00537A1E">
        <w:rPr>
          <w:rFonts w:eastAsia="Times New Roman" w:cs="Times New Roman"/>
          <w:szCs w:val="24"/>
        </w:rPr>
        <w:t>οφίλων</w:t>
      </w:r>
      <w:r>
        <w:rPr>
          <w:rFonts w:eastAsia="Times New Roman" w:cs="Times New Roman"/>
          <w:szCs w:val="24"/>
        </w:rPr>
        <w:t>;</w:t>
      </w:r>
      <w:r w:rsidRPr="00537A1E">
        <w:rPr>
          <w:rFonts w:eastAsia="Times New Roman" w:cs="Times New Roman"/>
          <w:szCs w:val="24"/>
        </w:rPr>
        <w:t xml:space="preserve"> Αυτ</w:t>
      </w:r>
      <w:r>
        <w:rPr>
          <w:rFonts w:eastAsia="Times New Roman" w:cs="Times New Roman"/>
          <w:szCs w:val="24"/>
        </w:rPr>
        <w:t>οί</w:t>
      </w:r>
      <w:r w:rsidRPr="00537A1E">
        <w:rPr>
          <w:rFonts w:eastAsia="Times New Roman" w:cs="Times New Roman"/>
          <w:szCs w:val="24"/>
        </w:rPr>
        <w:t xml:space="preserve"> είναι</w:t>
      </w:r>
      <w:r>
        <w:rPr>
          <w:rFonts w:eastAsia="Times New Roman" w:cs="Times New Roman"/>
          <w:szCs w:val="24"/>
        </w:rPr>
        <w:t>,</w:t>
      </w:r>
      <w:r w:rsidRPr="00537A1E">
        <w:rPr>
          <w:rFonts w:eastAsia="Times New Roman" w:cs="Times New Roman"/>
          <w:szCs w:val="24"/>
        </w:rPr>
        <w:t xml:space="preserve"> αυτοί που από κοινού δέχονται όλους αυτούς τους αλλόφυλους</w:t>
      </w:r>
      <w:r>
        <w:rPr>
          <w:rFonts w:eastAsia="Times New Roman" w:cs="Times New Roman"/>
          <w:szCs w:val="24"/>
        </w:rPr>
        <w:t xml:space="preserve">, τους αλλοεθνείς </w:t>
      </w:r>
      <w:r w:rsidRPr="00537A1E">
        <w:rPr>
          <w:rFonts w:eastAsia="Times New Roman" w:cs="Times New Roman"/>
          <w:szCs w:val="24"/>
        </w:rPr>
        <w:t xml:space="preserve">και τους αλλόθρησκους </w:t>
      </w:r>
      <w:r>
        <w:rPr>
          <w:rFonts w:eastAsia="Times New Roman" w:cs="Times New Roman"/>
          <w:szCs w:val="24"/>
        </w:rPr>
        <w:t xml:space="preserve">επήλυδες </w:t>
      </w:r>
      <w:r w:rsidRPr="00537A1E">
        <w:rPr>
          <w:rFonts w:eastAsia="Times New Roman" w:cs="Times New Roman"/>
          <w:szCs w:val="24"/>
        </w:rPr>
        <w:t>και εισβολείς</w:t>
      </w:r>
      <w:r>
        <w:rPr>
          <w:rFonts w:eastAsia="Times New Roman" w:cs="Times New Roman"/>
          <w:szCs w:val="24"/>
        </w:rPr>
        <w:t>.</w:t>
      </w:r>
    </w:p>
    <w:p w14:paraId="6E81978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w:t>
      </w:r>
      <w:r w:rsidRPr="00537A1E">
        <w:rPr>
          <w:rFonts w:eastAsia="Times New Roman" w:cs="Times New Roman"/>
          <w:szCs w:val="24"/>
        </w:rPr>
        <w:t>αι ακούμε τον κ</w:t>
      </w:r>
      <w:r>
        <w:rPr>
          <w:rFonts w:eastAsia="Times New Roman" w:cs="Times New Roman"/>
          <w:szCs w:val="24"/>
        </w:rPr>
        <w:t>.</w:t>
      </w:r>
      <w:r w:rsidRPr="00537A1E">
        <w:rPr>
          <w:rFonts w:eastAsia="Times New Roman" w:cs="Times New Roman"/>
          <w:szCs w:val="24"/>
        </w:rPr>
        <w:t xml:space="preserve"> Μητσοτάκη να λέει υποκριτικά </w:t>
      </w:r>
      <w:r>
        <w:rPr>
          <w:rFonts w:eastAsia="Times New Roman" w:cs="Times New Roman"/>
          <w:szCs w:val="24"/>
        </w:rPr>
        <w:t>«Ν</w:t>
      </w:r>
      <w:r w:rsidRPr="00537A1E">
        <w:rPr>
          <w:rFonts w:eastAsia="Times New Roman" w:cs="Times New Roman"/>
          <w:szCs w:val="24"/>
        </w:rPr>
        <w:t>α πάρουμε τις γειτονιές μας πίσω από την εγκληματικότητα</w:t>
      </w:r>
      <w:r>
        <w:rPr>
          <w:rFonts w:eastAsia="Times New Roman" w:cs="Times New Roman"/>
          <w:szCs w:val="24"/>
        </w:rPr>
        <w:t>».</w:t>
      </w:r>
      <w:r w:rsidRPr="00537A1E">
        <w:rPr>
          <w:rFonts w:eastAsia="Times New Roman" w:cs="Times New Roman"/>
          <w:szCs w:val="24"/>
        </w:rPr>
        <w:t xml:space="preserve"> </w:t>
      </w:r>
      <w:r>
        <w:rPr>
          <w:rFonts w:eastAsia="Times New Roman" w:cs="Times New Roman"/>
          <w:szCs w:val="24"/>
        </w:rPr>
        <w:t>Ωραία</w:t>
      </w:r>
      <w:r>
        <w:rPr>
          <w:rFonts w:eastAsia="Times New Roman" w:cs="Times New Roman"/>
          <w:szCs w:val="24"/>
        </w:rPr>
        <w:t>. Τ</w:t>
      </w:r>
      <w:r w:rsidRPr="00537A1E">
        <w:rPr>
          <w:rFonts w:eastAsia="Times New Roman" w:cs="Times New Roman"/>
          <w:szCs w:val="24"/>
        </w:rPr>
        <w:t>ο λέμε εδώ και τόσα χρόνια εμείς της Χρυσής Αυγής</w:t>
      </w:r>
      <w:r>
        <w:rPr>
          <w:rFonts w:eastAsia="Times New Roman" w:cs="Times New Roman"/>
          <w:szCs w:val="24"/>
        </w:rPr>
        <w:t>,</w:t>
      </w:r>
      <w:r w:rsidRPr="00537A1E">
        <w:rPr>
          <w:rFonts w:eastAsia="Times New Roman" w:cs="Times New Roman"/>
          <w:szCs w:val="24"/>
        </w:rPr>
        <w:t xml:space="preserve"> το φωνάζουμε και οι πολιτικά </w:t>
      </w:r>
      <w:r>
        <w:rPr>
          <w:rFonts w:eastAsia="Times New Roman" w:cs="Times New Roman"/>
          <w:szCs w:val="24"/>
        </w:rPr>
        <w:t>γελοίο</w:t>
      </w:r>
      <w:r w:rsidRPr="00537A1E">
        <w:rPr>
          <w:rFonts w:eastAsia="Times New Roman" w:cs="Times New Roman"/>
          <w:szCs w:val="24"/>
        </w:rPr>
        <w:t>ι αντίπαλοί μας μας υβρίζουν και μας λένε ρατσιστές</w:t>
      </w:r>
      <w:r>
        <w:rPr>
          <w:rFonts w:eastAsia="Times New Roman" w:cs="Times New Roman"/>
          <w:szCs w:val="24"/>
        </w:rPr>
        <w:t>.</w:t>
      </w:r>
    </w:p>
    <w:p w14:paraId="6E81978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Ποια </w:t>
      </w:r>
      <w:r w:rsidRPr="00537A1E">
        <w:rPr>
          <w:rFonts w:eastAsia="Times New Roman" w:cs="Times New Roman"/>
          <w:szCs w:val="24"/>
        </w:rPr>
        <w:t>εγκληματικότητα</w:t>
      </w:r>
      <w:r>
        <w:rPr>
          <w:rFonts w:eastAsia="Times New Roman" w:cs="Times New Roman"/>
          <w:szCs w:val="24"/>
        </w:rPr>
        <w:t>,</w:t>
      </w:r>
      <w:r w:rsidRPr="00537A1E">
        <w:rPr>
          <w:rFonts w:eastAsia="Times New Roman" w:cs="Times New Roman"/>
          <w:szCs w:val="24"/>
        </w:rPr>
        <w:t xml:space="preserve"> κυρίες και κύριοι</w:t>
      </w:r>
      <w:r>
        <w:rPr>
          <w:rFonts w:eastAsia="Times New Roman" w:cs="Times New Roman"/>
          <w:szCs w:val="24"/>
        </w:rPr>
        <w:t xml:space="preserve">; Την </w:t>
      </w:r>
      <w:r w:rsidRPr="00537A1E">
        <w:rPr>
          <w:rFonts w:eastAsia="Times New Roman" w:cs="Times New Roman"/>
          <w:szCs w:val="24"/>
        </w:rPr>
        <w:t>εγκληματικότητα που παράγουν οι ευπαθείς παράνομ</w:t>
      </w:r>
      <w:r>
        <w:rPr>
          <w:rFonts w:eastAsia="Times New Roman" w:cs="Times New Roman"/>
          <w:szCs w:val="24"/>
        </w:rPr>
        <w:t>οι</w:t>
      </w:r>
      <w:r w:rsidRPr="00537A1E">
        <w:rPr>
          <w:rFonts w:eastAsia="Times New Roman" w:cs="Times New Roman"/>
          <w:szCs w:val="24"/>
        </w:rPr>
        <w:t xml:space="preserve"> προστατευόμεν</w:t>
      </w:r>
      <w:r>
        <w:rPr>
          <w:rFonts w:eastAsia="Times New Roman" w:cs="Times New Roman"/>
          <w:szCs w:val="24"/>
        </w:rPr>
        <w:t>οί</w:t>
      </w:r>
      <w:r w:rsidRPr="00537A1E">
        <w:rPr>
          <w:rFonts w:eastAsia="Times New Roman" w:cs="Times New Roman"/>
          <w:szCs w:val="24"/>
        </w:rPr>
        <w:t xml:space="preserve"> σας και τη βιώνει καθημερινά </w:t>
      </w:r>
      <w:r>
        <w:rPr>
          <w:rFonts w:eastAsia="Times New Roman" w:cs="Times New Roman"/>
          <w:szCs w:val="24"/>
        </w:rPr>
        <w:t xml:space="preserve">ο Έλληνας </w:t>
      </w:r>
      <w:r w:rsidRPr="00537A1E">
        <w:rPr>
          <w:rFonts w:eastAsia="Times New Roman" w:cs="Times New Roman"/>
          <w:szCs w:val="24"/>
        </w:rPr>
        <w:t>πολίτης σε πόλεις και χωριά</w:t>
      </w:r>
      <w:r>
        <w:rPr>
          <w:rFonts w:eastAsia="Times New Roman" w:cs="Times New Roman"/>
          <w:szCs w:val="24"/>
        </w:rPr>
        <w:t>. Τ</w:t>
      </w:r>
      <w:r w:rsidRPr="00537A1E">
        <w:rPr>
          <w:rFonts w:eastAsia="Times New Roman" w:cs="Times New Roman"/>
          <w:szCs w:val="24"/>
        </w:rPr>
        <w:t xml:space="preserve">ην εγκληματικότητα που εκπορεύεται από τους </w:t>
      </w:r>
      <w:proofErr w:type="spellStart"/>
      <w:r>
        <w:rPr>
          <w:rFonts w:eastAsia="Times New Roman" w:cs="Times New Roman"/>
          <w:szCs w:val="24"/>
        </w:rPr>
        <w:t>λαθροεισβολείς</w:t>
      </w:r>
      <w:proofErr w:type="spellEnd"/>
      <w:r>
        <w:rPr>
          <w:rFonts w:eastAsia="Times New Roman" w:cs="Times New Roman"/>
          <w:szCs w:val="24"/>
        </w:rPr>
        <w:t>. Κ</w:t>
      </w:r>
      <w:r w:rsidRPr="00537A1E">
        <w:rPr>
          <w:rFonts w:eastAsia="Times New Roman" w:cs="Times New Roman"/>
          <w:szCs w:val="24"/>
        </w:rPr>
        <w:t>αι δεν τα λέω εγώ</w:t>
      </w:r>
      <w:r>
        <w:rPr>
          <w:rFonts w:eastAsia="Times New Roman" w:cs="Times New Roman"/>
          <w:szCs w:val="24"/>
        </w:rPr>
        <w:t>. Ε</w:t>
      </w:r>
      <w:r w:rsidRPr="00537A1E">
        <w:rPr>
          <w:rFonts w:eastAsia="Times New Roman" w:cs="Times New Roman"/>
          <w:szCs w:val="24"/>
        </w:rPr>
        <w:t xml:space="preserve">ίναι επίσημα στατιστικά στοιχεία της </w:t>
      </w:r>
      <w:r>
        <w:rPr>
          <w:rFonts w:eastAsia="Times New Roman" w:cs="Times New Roman"/>
          <w:szCs w:val="24"/>
        </w:rPr>
        <w:t>ΕΛΑΣ.</w:t>
      </w:r>
    </w:p>
    <w:p w14:paraId="6E81978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Λ</w:t>
      </w:r>
      <w:r w:rsidRPr="00537A1E">
        <w:rPr>
          <w:rFonts w:eastAsia="Times New Roman" w:cs="Times New Roman"/>
          <w:szCs w:val="24"/>
        </w:rPr>
        <w:t xml:space="preserve">έει να πάρουμε τις </w:t>
      </w:r>
      <w:r>
        <w:rPr>
          <w:rFonts w:eastAsia="Times New Roman" w:cs="Times New Roman"/>
          <w:szCs w:val="24"/>
        </w:rPr>
        <w:t>γειτονιές</w:t>
      </w:r>
      <w:r w:rsidRPr="00537A1E">
        <w:rPr>
          <w:rFonts w:eastAsia="Times New Roman" w:cs="Times New Roman"/>
          <w:szCs w:val="24"/>
        </w:rPr>
        <w:t xml:space="preserve"> μας πίσω ο κ</w:t>
      </w:r>
      <w:r>
        <w:rPr>
          <w:rFonts w:eastAsia="Times New Roman" w:cs="Times New Roman"/>
          <w:szCs w:val="24"/>
        </w:rPr>
        <w:t xml:space="preserve">. </w:t>
      </w:r>
      <w:r w:rsidRPr="00537A1E">
        <w:rPr>
          <w:rFonts w:eastAsia="Times New Roman" w:cs="Times New Roman"/>
          <w:szCs w:val="24"/>
        </w:rPr>
        <w:t>Μητσοτάκης</w:t>
      </w:r>
      <w:r>
        <w:rPr>
          <w:rFonts w:eastAsia="Times New Roman" w:cs="Times New Roman"/>
          <w:szCs w:val="24"/>
        </w:rPr>
        <w:t xml:space="preserve">, αυτός </w:t>
      </w:r>
      <w:r>
        <w:rPr>
          <w:rFonts w:eastAsia="Times New Roman" w:cs="Times New Roman"/>
          <w:szCs w:val="24"/>
        </w:rPr>
        <w:t xml:space="preserve">που καλοδέχεται και </w:t>
      </w:r>
      <w:r w:rsidRPr="00537A1E">
        <w:rPr>
          <w:rFonts w:eastAsia="Times New Roman" w:cs="Times New Roman"/>
          <w:szCs w:val="24"/>
        </w:rPr>
        <w:t xml:space="preserve">βγάζει </w:t>
      </w:r>
      <w:proofErr w:type="spellStart"/>
      <w:r w:rsidRPr="00537A1E">
        <w:rPr>
          <w:rFonts w:eastAsia="Times New Roman" w:cs="Times New Roman"/>
          <w:szCs w:val="24"/>
        </w:rPr>
        <w:t>selfie</w:t>
      </w:r>
      <w:proofErr w:type="spellEnd"/>
      <w:r w:rsidRPr="00537A1E">
        <w:rPr>
          <w:rFonts w:eastAsia="Times New Roman" w:cs="Times New Roman"/>
          <w:szCs w:val="24"/>
        </w:rPr>
        <w:t xml:space="preserve"> φωτογραφίες με τους παράτυπους μετανάστες μέσα στην </w:t>
      </w:r>
      <w:r>
        <w:rPr>
          <w:rFonts w:eastAsia="Times New Roman" w:cs="Times New Roman"/>
          <w:szCs w:val="24"/>
        </w:rPr>
        <w:t>Α</w:t>
      </w:r>
      <w:r w:rsidRPr="00537A1E">
        <w:rPr>
          <w:rFonts w:eastAsia="Times New Roman" w:cs="Times New Roman"/>
          <w:szCs w:val="24"/>
        </w:rPr>
        <w:t>ίθουσα αυτή</w:t>
      </w:r>
      <w:r>
        <w:rPr>
          <w:rFonts w:eastAsia="Times New Roman" w:cs="Times New Roman"/>
          <w:szCs w:val="24"/>
        </w:rPr>
        <w:t>,</w:t>
      </w:r>
      <w:r w:rsidRPr="00537A1E">
        <w:rPr>
          <w:rFonts w:eastAsia="Times New Roman" w:cs="Times New Roman"/>
          <w:szCs w:val="24"/>
        </w:rPr>
        <w:t xml:space="preserve"> αυτός ο οποίος ψήφισε ανοιχτά σύνορα και εναντιώθηκε και πολεμά τον πατριώτη </w:t>
      </w:r>
      <w:proofErr w:type="spellStart"/>
      <w:r>
        <w:rPr>
          <w:rFonts w:eastAsia="Times New Roman" w:cs="Times New Roman"/>
          <w:szCs w:val="24"/>
        </w:rPr>
        <w:t>Ό</w:t>
      </w:r>
      <w:r w:rsidRPr="00537A1E">
        <w:rPr>
          <w:rFonts w:eastAsia="Times New Roman" w:cs="Times New Roman"/>
          <w:szCs w:val="24"/>
        </w:rPr>
        <w:t>ρμπαν</w:t>
      </w:r>
      <w:proofErr w:type="spellEnd"/>
      <w:r>
        <w:rPr>
          <w:rFonts w:eastAsia="Times New Roman" w:cs="Times New Roman"/>
          <w:szCs w:val="24"/>
        </w:rPr>
        <w:t>.</w:t>
      </w:r>
    </w:p>
    <w:p w14:paraId="6E81978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Θ</w:t>
      </w:r>
      <w:r w:rsidRPr="00537A1E">
        <w:rPr>
          <w:rFonts w:eastAsia="Times New Roman" w:cs="Times New Roman"/>
          <w:szCs w:val="24"/>
        </w:rPr>
        <w:t>υμηθείτε με</w:t>
      </w:r>
      <w:r>
        <w:rPr>
          <w:rFonts w:eastAsia="Times New Roman" w:cs="Times New Roman"/>
          <w:szCs w:val="24"/>
        </w:rPr>
        <w:t xml:space="preserve">, ουδεμία αντίρρηση θα </w:t>
      </w:r>
      <w:r w:rsidRPr="00537A1E">
        <w:rPr>
          <w:rFonts w:eastAsia="Times New Roman" w:cs="Times New Roman"/>
          <w:szCs w:val="24"/>
        </w:rPr>
        <w:t>προέλθει από τη Νέα Δημοκρατία</w:t>
      </w:r>
      <w:r>
        <w:rPr>
          <w:rFonts w:eastAsia="Times New Roman" w:cs="Times New Roman"/>
          <w:szCs w:val="24"/>
        </w:rPr>
        <w:t>, όπως</w:t>
      </w:r>
      <w:r>
        <w:rPr>
          <w:rFonts w:eastAsia="Times New Roman" w:cs="Times New Roman"/>
          <w:szCs w:val="24"/>
        </w:rPr>
        <w:t xml:space="preserve"> δεν έχει</w:t>
      </w:r>
      <w:r w:rsidRPr="00537A1E">
        <w:rPr>
          <w:rFonts w:eastAsia="Times New Roman" w:cs="Times New Roman"/>
          <w:szCs w:val="24"/>
        </w:rPr>
        <w:t xml:space="preserve"> ήδη προέλθει</w:t>
      </w:r>
      <w:r>
        <w:rPr>
          <w:rFonts w:eastAsia="Times New Roman" w:cs="Times New Roman"/>
          <w:szCs w:val="24"/>
        </w:rPr>
        <w:t>,</w:t>
      </w:r>
      <w:r w:rsidRPr="00537A1E">
        <w:rPr>
          <w:rFonts w:eastAsia="Times New Roman" w:cs="Times New Roman"/>
          <w:szCs w:val="24"/>
        </w:rPr>
        <w:t xml:space="preserve"> αντίρρηση για τις χιλιάδες </w:t>
      </w:r>
      <w:proofErr w:type="spellStart"/>
      <w:r w:rsidRPr="00537A1E">
        <w:rPr>
          <w:rFonts w:eastAsia="Times New Roman" w:cs="Times New Roman"/>
          <w:szCs w:val="24"/>
        </w:rPr>
        <w:t>ελληνοποιήσεις</w:t>
      </w:r>
      <w:proofErr w:type="spellEnd"/>
      <w:r w:rsidRPr="00537A1E">
        <w:rPr>
          <w:rFonts w:eastAsia="Times New Roman" w:cs="Times New Roman"/>
          <w:szCs w:val="24"/>
        </w:rPr>
        <w:t xml:space="preserve"> που έγιναν</w:t>
      </w:r>
      <w:r>
        <w:rPr>
          <w:rFonts w:eastAsia="Times New Roman" w:cs="Times New Roman"/>
          <w:szCs w:val="24"/>
        </w:rPr>
        <w:t>,</w:t>
      </w:r>
      <w:r w:rsidRPr="00537A1E">
        <w:rPr>
          <w:rFonts w:eastAsia="Times New Roman" w:cs="Times New Roman"/>
          <w:szCs w:val="24"/>
        </w:rPr>
        <w:t xml:space="preserve"> αλλά και θα γίνουν περισσότερες προ των εκλογών</w:t>
      </w:r>
      <w:r>
        <w:rPr>
          <w:rFonts w:eastAsia="Times New Roman" w:cs="Times New Roman"/>
          <w:szCs w:val="24"/>
        </w:rPr>
        <w:t>. Ν</w:t>
      </w:r>
      <w:r w:rsidRPr="00537A1E">
        <w:rPr>
          <w:rFonts w:eastAsia="Times New Roman" w:cs="Times New Roman"/>
          <w:szCs w:val="24"/>
        </w:rPr>
        <w:t xml:space="preserve">α </w:t>
      </w:r>
      <w:r>
        <w:rPr>
          <w:rFonts w:eastAsia="Times New Roman" w:cs="Times New Roman"/>
          <w:szCs w:val="24"/>
        </w:rPr>
        <w:t>ε</w:t>
      </w:r>
      <w:r w:rsidRPr="00537A1E">
        <w:rPr>
          <w:rFonts w:eastAsia="Times New Roman" w:cs="Times New Roman"/>
          <w:szCs w:val="24"/>
        </w:rPr>
        <w:t>ίστε σίγουροι</w:t>
      </w:r>
      <w:r>
        <w:rPr>
          <w:rFonts w:eastAsia="Times New Roman" w:cs="Times New Roman"/>
          <w:szCs w:val="24"/>
        </w:rPr>
        <w:t>. Η</w:t>
      </w:r>
      <w:r w:rsidRPr="00537A1E">
        <w:rPr>
          <w:rFonts w:eastAsia="Times New Roman" w:cs="Times New Roman"/>
          <w:szCs w:val="24"/>
        </w:rPr>
        <w:t xml:space="preserve"> </w:t>
      </w:r>
      <w:proofErr w:type="spellStart"/>
      <w:r w:rsidRPr="00537A1E">
        <w:rPr>
          <w:rFonts w:eastAsia="Times New Roman" w:cs="Times New Roman"/>
          <w:szCs w:val="24"/>
        </w:rPr>
        <w:t>ψευδ</w:t>
      </w:r>
      <w:r>
        <w:rPr>
          <w:rFonts w:eastAsia="Times New Roman" w:cs="Times New Roman"/>
          <w:szCs w:val="24"/>
        </w:rPr>
        <w:t>ο</w:t>
      </w:r>
      <w:r w:rsidRPr="00537A1E">
        <w:rPr>
          <w:rFonts w:eastAsia="Times New Roman" w:cs="Times New Roman"/>
          <w:szCs w:val="24"/>
        </w:rPr>
        <w:t>πατριωτική</w:t>
      </w:r>
      <w:proofErr w:type="spellEnd"/>
      <w:r w:rsidRPr="00537A1E">
        <w:rPr>
          <w:rFonts w:eastAsia="Times New Roman" w:cs="Times New Roman"/>
          <w:szCs w:val="24"/>
        </w:rPr>
        <w:t xml:space="preserve"> Νέα Δημοκρατία των πολιτικών </w:t>
      </w:r>
      <w:r>
        <w:rPr>
          <w:rFonts w:eastAsia="Times New Roman" w:cs="Times New Roman"/>
          <w:szCs w:val="24"/>
        </w:rPr>
        <w:t xml:space="preserve">τζιτζιφιόγκων </w:t>
      </w:r>
      <w:r w:rsidRPr="00537A1E">
        <w:rPr>
          <w:rFonts w:eastAsia="Times New Roman" w:cs="Times New Roman"/>
          <w:szCs w:val="24"/>
        </w:rPr>
        <w:t>αντί να το</w:t>
      </w:r>
      <w:r>
        <w:rPr>
          <w:rFonts w:eastAsia="Times New Roman" w:cs="Times New Roman"/>
          <w:szCs w:val="24"/>
        </w:rPr>
        <w:t>υς</w:t>
      </w:r>
      <w:r w:rsidRPr="00537A1E">
        <w:rPr>
          <w:rFonts w:eastAsia="Times New Roman" w:cs="Times New Roman"/>
          <w:szCs w:val="24"/>
        </w:rPr>
        <w:t xml:space="preserve"> στείλει από </w:t>
      </w:r>
      <w:r>
        <w:rPr>
          <w:rFonts w:eastAsia="Times New Roman" w:cs="Times New Roman"/>
          <w:szCs w:val="24"/>
        </w:rPr>
        <w:t>ε</w:t>
      </w:r>
      <w:r w:rsidRPr="00537A1E">
        <w:rPr>
          <w:rFonts w:eastAsia="Times New Roman" w:cs="Times New Roman"/>
          <w:szCs w:val="24"/>
        </w:rPr>
        <w:t>κεί που ήρθαν</w:t>
      </w:r>
      <w:r>
        <w:rPr>
          <w:rFonts w:eastAsia="Times New Roman" w:cs="Times New Roman"/>
          <w:szCs w:val="24"/>
        </w:rPr>
        <w:t>,</w:t>
      </w:r>
      <w:r w:rsidRPr="00537A1E">
        <w:rPr>
          <w:rFonts w:eastAsia="Times New Roman" w:cs="Times New Roman"/>
          <w:szCs w:val="24"/>
        </w:rPr>
        <w:t xml:space="preserve"> όπως λέε</w:t>
      </w:r>
      <w:r w:rsidRPr="00537A1E">
        <w:rPr>
          <w:rFonts w:eastAsia="Times New Roman" w:cs="Times New Roman"/>
          <w:szCs w:val="24"/>
        </w:rPr>
        <w:t>ι η Χρυσή Αυγή</w:t>
      </w:r>
      <w:r>
        <w:rPr>
          <w:rFonts w:eastAsia="Times New Roman" w:cs="Times New Roman"/>
          <w:szCs w:val="24"/>
        </w:rPr>
        <w:t>,</w:t>
      </w:r>
      <w:r w:rsidRPr="00537A1E">
        <w:rPr>
          <w:rFonts w:eastAsia="Times New Roman" w:cs="Times New Roman"/>
          <w:szCs w:val="24"/>
        </w:rPr>
        <w:t xml:space="preserve"> αυτό που θα προσπαθήσει να κάνει </w:t>
      </w:r>
      <w:r>
        <w:rPr>
          <w:rFonts w:eastAsia="Times New Roman" w:cs="Times New Roman"/>
          <w:szCs w:val="24"/>
        </w:rPr>
        <w:t>είναι</w:t>
      </w:r>
      <w:r w:rsidRPr="00537A1E">
        <w:rPr>
          <w:rFonts w:eastAsia="Times New Roman" w:cs="Times New Roman"/>
          <w:szCs w:val="24"/>
        </w:rPr>
        <w:t xml:space="preserve"> αντί να λένε </w:t>
      </w:r>
      <w:r>
        <w:rPr>
          <w:rFonts w:eastAsia="Times New Roman" w:cs="Times New Roman"/>
          <w:szCs w:val="24"/>
        </w:rPr>
        <w:t>«</w:t>
      </w:r>
      <w:proofErr w:type="spellStart"/>
      <w:r>
        <w:rPr>
          <w:rFonts w:eastAsia="Times New Roman" w:cs="Times New Roman"/>
          <w:szCs w:val="24"/>
        </w:rPr>
        <w:t>Τ</w:t>
      </w:r>
      <w:r w:rsidRPr="00537A1E">
        <w:rPr>
          <w:rFonts w:eastAsia="Times New Roman" w:cs="Times New Roman"/>
          <w:szCs w:val="24"/>
        </w:rPr>
        <w:t>έλουμε</w:t>
      </w:r>
      <w:proofErr w:type="spellEnd"/>
      <w:r w:rsidRPr="00537A1E">
        <w:rPr>
          <w:rFonts w:eastAsia="Times New Roman" w:cs="Times New Roman"/>
          <w:szCs w:val="24"/>
        </w:rPr>
        <w:t xml:space="preserve"> το Τσίπρα</w:t>
      </w:r>
      <w:r>
        <w:rPr>
          <w:rFonts w:eastAsia="Times New Roman" w:cs="Times New Roman"/>
          <w:szCs w:val="24"/>
        </w:rPr>
        <w:t>. Κ</w:t>
      </w:r>
      <w:r w:rsidRPr="00537A1E">
        <w:rPr>
          <w:rFonts w:eastAsia="Times New Roman" w:cs="Times New Roman"/>
          <w:szCs w:val="24"/>
        </w:rPr>
        <w:t>αλό το ΣΥΡΙΖΑ</w:t>
      </w:r>
      <w:r>
        <w:rPr>
          <w:rFonts w:eastAsia="Times New Roman" w:cs="Times New Roman"/>
          <w:szCs w:val="24"/>
        </w:rPr>
        <w:t>»</w:t>
      </w:r>
      <w:r w:rsidRPr="00537A1E">
        <w:rPr>
          <w:rFonts w:eastAsia="Times New Roman" w:cs="Times New Roman"/>
          <w:szCs w:val="24"/>
        </w:rPr>
        <w:t xml:space="preserve"> να τους μάθει να λέ</w:t>
      </w:r>
      <w:r>
        <w:rPr>
          <w:rFonts w:eastAsia="Times New Roman" w:cs="Times New Roman"/>
          <w:szCs w:val="24"/>
        </w:rPr>
        <w:t>ν</w:t>
      </w:r>
      <w:r w:rsidRPr="00537A1E">
        <w:rPr>
          <w:rFonts w:eastAsia="Times New Roman" w:cs="Times New Roman"/>
          <w:szCs w:val="24"/>
        </w:rPr>
        <w:t xml:space="preserve">ε </w:t>
      </w:r>
      <w:r>
        <w:rPr>
          <w:rFonts w:eastAsia="Times New Roman" w:cs="Times New Roman"/>
          <w:szCs w:val="24"/>
        </w:rPr>
        <w:t>«</w:t>
      </w:r>
      <w:r w:rsidRPr="00537A1E">
        <w:rPr>
          <w:rFonts w:eastAsia="Times New Roman" w:cs="Times New Roman"/>
          <w:szCs w:val="24"/>
        </w:rPr>
        <w:t xml:space="preserve">Καλό το </w:t>
      </w:r>
      <w:r>
        <w:rPr>
          <w:rFonts w:eastAsia="Times New Roman" w:cs="Times New Roman"/>
          <w:szCs w:val="24"/>
        </w:rPr>
        <w:t xml:space="preserve">Κυριάκο, </w:t>
      </w:r>
      <w:proofErr w:type="spellStart"/>
      <w:r>
        <w:rPr>
          <w:rFonts w:eastAsia="Times New Roman" w:cs="Times New Roman"/>
          <w:szCs w:val="24"/>
        </w:rPr>
        <w:t>τέ</w:t>
      </w:r>
      <w:r w:rsidRPr="00537A1E">
        <w:rPr>
          <w:rFonts w:eastAsia="Times New Roman" w:cs="Times New Roman"/>
          <w:szCs w:val="24"/>
        </w:rPr>
        <w:t>λουμε</w:t>
      </w:r>
      <w:proofErr w:type="spellEnd"/>
      <w:r w:rsidRPr="00537A1E">
        <w:rPr>
          <w:rFonts w:eastAsia="Times New Roman" w:cs="Times New Roman"/>
          <w:szCs w:val="24"/>
        </w:rPr>
        <w:t xml:space="preserve"> </w:t>
      </w:r>
      <w:r>
        <w:rPr>
          <w:rFonts w:eastAsia="Times New Roman" w:cs="Times New Roman"/>
          <w:szCs w:val="24"/>
        </w:rPr>
        <w:t>Νου Ντου».</w:t>
      </w:r>
    </w:p>
    <w:p w14:paraId="6E81978E" w14:textId="77777777" w:rsidR="004B0DF5" w:rsidRDefault="00471FB5">
      <w:pPr>
        <w:spacing w:line="600" w:lineRule="auto"/>
        <w:ind w:firstLine="720"/>
        <w:jc w:val="both"/>
        <w:rPr>
          <w:rFonts w:eastAsia="Times New Roman" w:cs="Times New Roman"/>
          <w:szCs w:val="24"/>
        </w:rPr>
      </w:pPr>
      <w:r w:rsidRPr="00537A1E">
        <w:rPr>
          <w:rFonts w:eastAsia="Times New Roman" w:cs="Times New Roman"/>
          <w:szCs w:val="24"/>
        </w:rPr>
        <w:t>Ποιος είναι ο Κυριάκος Μητσοτάκης και η Νέα Δημοκρατία</w:t>
      </w:r>
      <w:r>
        <w:rPr>
          <w:rFonts w:eastAsia="Times New Roman" w:cs="Times New Roman"/>
          <w:szCs w:val="24"/>
        </w:rPr>
        <w:t>; Δ</w:t>
      </w:r>
      <w:r w:rsidRPr="00537A1E">
        <w:rPr>
          <w:rFonts w:eastAsia="Times New Roman" w:cs="Times New Roman"/>
          <w:szCs w:val="24"/>
        </w:rPr>
        <w:t>εν είναι αυτ</w:t>
      </w:r>
      <w:r>
        <w:rPr>
          <w:rFonts w:eastAsia="Times New Roman" w:cs="Times New Roman"/>
          <w:szCs w:val="24"/>
        </w:rPr>
        <w:t>οί</w:t>
      </w:r>
      <w:r w:rsidRPr="00537A1E">
        <w:rPr>
          <w:rFonts w:eastAsia="Times New Roman" w:cs="Times New Roman"/>
          <w:szCs w:val="24"/>
        </w:rPr>
        <w:t xml:space="preserve"> που συνδιαλέγονται με</w:t>
      </w:r>
      <w:r w:rsidRPr="00537A1E">
        <w:rPr>
          <w:rFonts w:eastAsia="Times New Roman" w:cs="Times New Roman"/>
          <w:szCs w:val="24"/>
        </w:rPr>
        <w:t xml:space="preserve"> τους Τούρκους και έχουν ψηφίσει μαζί τη μείωση της </w:t>
      </w:r>
      <w:r>
        <w:rPr>
          <w:rFonts w:eastAsia="Times New Roman" w:cs="Times New Roman"/>
          <w:szCs w:val="24"/>
        </w:rPr>
        <w:t>σ</w:t>
      </w:r>
      <w:r w:rsidRPr="00537A1E">
        <w:rPr>
          <w:rFonts w:eastAsia="Times New Roman" w:cs="Times New Roman"/>
          <w:szCs w:val="24"/>
        </w:rPr>
        <w:t xml:space="preserve">τρατιωτικής θητείας σε καιρούς τόσο δύσκολους για την εθνική μας </w:t>
      </w:r>
      <w:r w:rsidRPr="00537A1E">
        <w:rPr>
          <w:rFonts w:eastAsia="Times New Roman" w:cs="Times New Roman"/>
          <w:szCs w:val="24"/>
        </w:rPr>
        <w:lastRenderedPageBreak/>
        <w:t>κυριαρχία και τα εθνικά μας θέματα</w:t>
      </w:r>
      <w:r>
        <w:rPr>
          <w:rFonts w:eastAsia="Times New Roman" w:cs="Times New Roman"/>
          <w:szCs w:val="24"/>
        </w:rPr>
        <w:t>;</w:t>
      </w:r>
      <w:r w:rsidRPr="00537A1E">
        <w:rPr>
          <w:rFonts w:eastAsia="Times New Roman" w:cs="Times New Roman"/>
          <w:szCs w:val="24"/>
        </w:rPr>
        <w:t xml:space="preserve"> </w:t>
      </w:r>
      <w:r>
        <w:rPr>
          <w:rFonts w:eastAsia="Times New Roman" w:cs="Times New Roman"/>
          <w:szCs w:val="24"/>
        </w:rPr>
        <w:t>Αυτοί οι δύο μαζί δ</w:t>
      </w:r>
      <w:r w:rsidRPr="00537A1E">
        <w:rPr>
          <w:rFonts w:eastAsia="Times New Roman" w:cs="Times New Roman"/>
          <w:szCs w:val="24"/>
        </w:rPr>
        <w:t xml:space="preserve">εν είναι που διακαώς επιθυμούν την ένταξή </w:t>
      </w:r>
      <w:r>
        <w:rPr>
          <w:rFonts w:eastAsia="Times New Roman" w:cs="Times New Roman"/>
          <w:szCs w:val="24"/>
        </w:rPr>
        <w:t xml:space="preserve">της </w:t>
      </w:r>
      <w:r w:rsidRPr="00537A1E">
        <w:rPr>
          <w:rFonts w:eastAsia="Times New Roman" w:cs="Times New Roman"/>
          <w:szCs w:val="24"/>
        </w:rPr>
        <w:t>Τουρκίας στην Ευρωπαϊκή Ένωση</w:t>
      </w:r>
      <w:r>
        <w:rPr>
          <w:rFonts w:eastAsia="Times New Roman" w:cs="Times New Roman"/>
          <w:szCs w:val="24"/>
        </w:rPr>
        <w:t>;</w:t>
      </w:r>
      <w:r w:rsidRPr="00537A1E">
        <w:rPr>
          <w:rFonts w:eastAsia="Times New Roman" w:cs="Times New Roman"/>
          <w:szCs w:val="24"/>
        </w:rPr>
        <w:t xml:space="preserve"> Αυτ</w:t>
      </w:r>
      <w:r>
        <w:rPr>
          <w:rFonts w:eastAsia="Times New Roman" w:cs="Times New Roman"/>
          <w:szCs w:val="24"/>
        </w:rPr>
        <w:t>οί</w:t>
      </w:r>
      <w:r w:rsidRPr="00537A1E">
        <w:rPr>
          <w:rFonts w:eastAsia="Times New Roman" w:cs="Times New Roman"/>
          <w:szCs w:val="24"/>
        </w:rPr>
        <w:t xml:space="preserve"> είναι</w:t>
      </w:r>
      <w:r>
        <w:rPr>
          <w:rFonts w:eastAsia="Times New Roman" w:cs="Times New Roman"/>
          <w:szCs w:val="24"/>
        </w:rPr>
        <w:t xml:space="preserve"> που</w:t>
      </w:r>
      <w:r w:rsidRPr="00537A1E">
        <w:rPr>
          <w:rFonts w:eastAsia="Times New Roman" w:cs="Times New Roman"/>
          <w:szCs w:val="24"/>
        </w:rPr>
        <w:t xml:space="preserve"> όταν ο Τούρκος αλωνίζει στο Αιγαίο και στην Κύπρο</w:t>
      </w:r>
      <w:r>
        <w:rPr>
          <w:rFonts w:eastAsia="Times New Roman" w:cs="Times New Roman"/>
          <w:szCs w:val="24"/>
        </w:rPr>
        <w:t>,</w:t>
      </w:r>
      <w:r w:rsidRPr="00537A1E">
        <w:rPr>
          <w:rFonts w:eastAsia="Times New Roman" w:cs="Times New Roman"/>
          <w:szCs w:val="24"/>
        </w:rPr>
        <w:t xml:space="preserve"> εφαρμό</w:t>
      </w:r>
      <w:r>
        <w:rPr>
          <w:rFonts w:eastAsia="Times New Roman" w:cs="Times New Roman"/>
          <w:szCs w:val="24"/>
        </w:rPr>
        <w:t>ζ</w:t>
      </w:r>
      <w:r w:rsidRPr="00537A1E">
        <w:rPr>
          <w:rFonts w:eastAsia="Times New Roman" w:cs="Times New Roman"/>
          <w:szCs w:val="24"/>
        </w:rPr>
        <w:t>ουν την πολιτική του κατευνασμού και της δουλικότητα</w:t>
      </w:r>
      <w:r>
        <w:rPr>
          <w:rFonts w:eastAsia="Times New Roman" w:cs="Times New Roman"/>
          <w:szCs w:val="24"/>
        </w:rPr>
        <w:t>ς,</w:t>
      </w:r>
      <w:r w:rsidRPr="00537A1E">
        <w:rPr>
          <w:rFonts w:eastAsia="Times New Roman" w:cs="Times New Roman"/>
          <w:szCs w:val="24"/>
        </w:rPr>
        <w:t xml:space="preserve"> μέσω των περίφημων μέτρων οικοδόμησης εμπιστοσύνης</w:t>
      </w:r>
      <w:r>
        <w:rPr>
          <w:rFonts w:eastAsia="Times New Roman" w:cs="Times New Roman"/>
          <w:szCs w:val="24"/>
        </w:rPr>
        <w:t>.</w:t>
      </w:r>
    </w:p>
    <w:p w14:paraId="6E81978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Χ</w:t>
      </w:r>
      <w:r w:rsidRPr="00537A1E">
        <w:rPr>
          <w:rFonts w:eastAsia="Times New Roman" w:cs="Times New Roman"/>
          <w:szCs w:val="24"/>
        </w:rPr>
        <w:t>θες μόλις</w:t>
      </w:r>
      <w:r>
        <w:rPr>
          <w:rFonts w:eastAsia="Times New Roman" w:cs="Times New Roman"/>
          <w:szCs w:val="24"/>
        </w:rPr>
        <w:t>,</w:t>
      </w:r>
      <w:r w:rsidRPr="00537A1E">
        <w:rPr>
          <w:rFonts w:eastAsia="Times New Roman" w:cs="Times New Roman"/>
          <w:szCs w:val="24"/>
        </w:rPr>
        <w:t xml:space="preserve"> όταν ο Γιάννης Λαγός από τη Χρυσή Αυγή είπε</w:t>
      </w:r>
      <w:r>
        <w:rPr>
          <w:rFonts w:eastAsia="Times New Roman" w:cs="Times New Roman"/>
          <w:szCs w:val="24"/>
        </w:rPr>
        <w:t xml:space="preserve"> σ</w:t>
      </w:r>
      <w:r w:rsidRPr="00537A1E">
        <w:rPr>
          <w:rFonts w:eastAsia="Times New Roman" w:cs="Times New Roman"/>
          <w:szCs w:val="24"/>
        </w:rPr>
        <w:t>το λόγο του</w:t>
      </w:r>
      <w:r>
        <w:rPr>
          <w:rFonts w:eastAsia="Times New Roman" w:cs="Times New Roman"/>
          <w:szCs w:val="24"/>
        </w:rPr>
        <w:t xml:space="preserve"> «Έ</w:t>
      </w:r>
      <w:r w:rsidRPr="00537A1E">
        <w:rPr>
          <w:rFonts w:eastAsia="Times New Roman" w:cs="Times New Roman"/>
          <w:szCs w:val="24"/>
        </w:rPr>
        <w:t>ξω η Τουρ</w:t>
      </w:r>
      <w:r w:rsidRPr="00537A1E">
        <w:rPr>
          <w:rFonts w:eastAsia="Times New Roman" w:cs="Times New Roman"/>
          <w:szCs w:val="24"/>
        </w:rPr>
        <w:t xml:space="preserve">κία </w:t>
      </w:r>
      <w:r>
        <w:rPr>
          <w:rFonts w:eastAsia="Times New Roman" w:cs="Times New Roman"/>
          <w:szCs w:val="24"/>
        </w:rPr>
        <w:t xml:space="preserve">από </w:t>
      </w:r>
      <w:r w:rsidRPr="00537A1E">
        <w:rPr>
          <w:rFonts w:eastAsia="Times New Roman" w:cs="Times New Roman"/>
          <w:szCs w:val="24"/>
        </w:rPr>
        <w:t>την Ευρώπη</w:t>
      </w:r>
      <w:r>
        <w:rPr>
          <w:rFonts w:eastAsia="Times New Roman" w:cs="Times New Roman"/>
          <w:szCs w:val="24"/>
        </w:rPr>
        <w:t>»,</w:t>
      </w:r>
      <w:r w:rsidRPr="00537A1E">
        <w:rPr>
          <w:rFonts w:eastAsia="Times New Roman" w:cs="Times New Roman"/>
          <w:szCs w:val="24"/>
        </w:rPr>
        <w:t xml:space="preserve"> </w:t>
      </w:r>
      <w:proofErr w:type="spellStart"/>
      <w:r w:rsidRPr="00537A1E">
        <w:rPr>
          <w:rFonts w:eastAsia="Times New Roman" w:cs="Times New Roman"/>
          <w:szCs w:val="24"/>
        </w:rPr>
        <w:t>παρενέβη</w:t>
      </w:r>
      <w:proofErr w:type="spellEnd"/>
      <w:r w:rsidRPr="00537A1E">
        <w:rPr>
          <w:rFonts w:eastAsia="Times New Roman" w:cs="Times New Roman"/>
          <w:szCs w:val="24"/>
        </w:rPr>
        <w:t xml:space="preserve"> ο γνωστός </w:t>
      </w:r>
      <w:r>
        <w:rPr>
          <w:rFonts w:eastAsia="Times New Roman" w:cs="Times New Roman"/>
          <w:szCs w:val="24"/>
        </w:rPr>
        <w:t xml:space="preserve">δικολάβος </w:t>
      </w:r>
      <w:r w:rsidRPr="00537A1E">
        <w:rPr>
          <w:rFonts w:eastAsia="Times New Roman" w:cs="Times New Roman"/>
          <w:szCs w:val="24"/>
        </w:rPr>
        <w:t xml:space="preserve">και πολιτικός </w:t>
      </w:r>
      <w:proofErr w:type="spellStart"/>
      <w:r w:rsidRPr="00537A1E">
        <w:rPr>
          <w:rFonts w:eastAsia="Times New Roman" w:cs="Times New Roman"/>
          <w:szCs w:val="24"/>
        </w:rPr>
        <w:t>οθωμανολ</w:t>
      </w:r>
      <w:r>
        <w:rPr>
          <w:rFonts w:eastAsia="Times New Roman" w:cs="Times New Roman"/>
          <w:szCs w:val="24"/>
        </w:rPr>
        <w:t>άγνος</w:t>
      </w:r>
      <w:proofErr w:type="spellEnd"/>
      <w:r>
        <w:rPr>
          <w:rFonts w:eastAsia="Times New Roman" w:cs="Times New Roman"/>
          <w:szCs w:val="24"/>
        </w:rPr>
        <w:t xml:space="preserve"> -</w:t>
      </w:r>
      <w:r w:rsidRPr="00537A1E">
        <w:rPr>
          <w:rFonts w:eastAsia="Times New Roman" w:cs="Times New Roman"/>
          <w:szCs w:val="24"/>
        </w:rPr>
        <w:t>να το πω έτσι</w:t>
      </w:r>
      <w:r>
        <w:rPr>
          <w:rFonts w:eastAsia="Times New Roman" w:cs="Times New Roman"/>
          <w:szCs w:val="24"/>
        </w:rPr>
        <w:t>-</w:t>
      </w:r>
      <w:r w:rsidRPr="00537A1E">
        <w:rPr>
          <w:rFonts w:eastAsia="Times New Roman" w:cs="Times New Roman"/>
          <w:szCs w:val="24"/>
        </w:rPr>
        <w:t xml:space="preserve"> εκ μέρους της Νέας Δημοκρατίας και είπε πως </w:t>
      </w:r>
      <w:r>
        <w:rPr>
          <w:rFonts w:eastAsia="Times New Roman" w:cs="Times New Roman"/>
          <w:szCs w:val="24"/>
        </w:rPr>
        <w:t>η –εντός εισαγωγικών- «ε</w:t>
      </w:r>
      <w:r w:rsidRPr="00537A1E">
        <w:rPr>
          <w:rFonts w:eastAsia="Times New Roman" w:cs="Times New Roman"/>
          <w:szCs w:val="24"/>
        </w:rPr>
        <w:t>θνική</w:t>
      </w:r>
      <w:r>
        <w:rPr>
          <w:rFonts w:eastAsia="Times New Roman" w:cs="Times New Roman"/>
          <w:szCs w:val="24"/>
        </w:rPr>
        <w:t>»</w:t>
      </w:r>
      <w:r w:rsidRPr="00537A1E">
        <w:rPr>
          <w:rFonts w:eastAsia="Times New Roman" w:cs="Times New Roman"/>
          <w:szCs w:val="24"/>
        </w:rPr>
        <w:t xml:space="preserve"> γραμμή για Ελλάδα και Κύπρο αποτελεί η ένταξη </w:t>
      </w:r>
      <w:r>
        <w:rPr>
          <w:rFonts w:eastAsia="Times New Roman" w:cs="Times New Roman"/>
          <w:szCs w:val="24"/>
        </w:rPr>
        <w:t xml:space="preserve">της </w:t>
      </w:r>
      <w:r w:rsidRPr="00537A1E">
        <w:rPr>
          <w:rFonts w:eastAsia="Times New Roman" w:cs="Times New Roman"/>
          <w:szCs w:val="24"/>
        </w:rPr>
        <w:t>Τουρκία</w:t>
      </w:r>
      <w:r>
        <w:rPr>
          <w:rFonts w:eastAsia="Times New Roman" w:cs="Times New Roman"/>
          <w:szCs w:val="24"/>
        </w:rPr>
        <w:t>ς</w:t>
      </w:r>
      <w:r w:rsidRPr="00537A1E">
        <w:rPr>
          <w:rFonts w:eastAsia="Times New Roman" w:cs="Times New Roman"/>
          <w:szCs w:val="24"/>
        </w:rPr>
        <w:t xml:space="preserve"> στην Ευρώπη</w:t>
      </w:r>
      <w:r>
        <w:rPr>
          <w:rFonts w:eastAsia="Times New Roman" w:cs="Times New Roman"/>
          <w:szCs w:val="24"/>
        </w:rPr>
        <w:t>.</w:t>
      </w:r>
      <w:r w:rsidRPr="00537A1E">
        <w:rPr>
          <w:rFonts w:eastAsia="Times New Roman" w:cs="Times New Roman"/>
          <w:szCs w:val="24"/>
        </w:rPr>
        <w:t xml:space="preserve"> Αυτοί είναι οι </w:t>
      </w:r>
      <w:r w:rsidRPr="00537A1E">
        <w:rPr>
          <w:rFonts w:eastAsia="Times New Roman" w:cs="Times New Roman"/>
          <w:szCs w:val="24"/>
        </w:rPr>
        <w:t>πατριώτες της Νέας Δημοκρατίας που κατηγορούν τη Χρυσή Αυγή και στα εθνικά θέματα δεν διαφέρουν σε τίποτα από το</w:t>
      </w:r>
      <w:r>
        <w:rPr>
          <w:rFonts w:eastAsia="Times New Roman" w:cs="Times New Roman"/>
          <w:szCs w:val="24"/>
        </w:rPr>
        <w:t>ν</w:t>
      </w:r>
      <w:r w:rsidRPr="00537A1E">
        <w:rPr>
          <w:rFonts w:eastAsia="Times New Roman" w:cs="Times New Roman"/>
          <w:szCs w:val="24"/>
        </w:rPr>
        <w:t xml:space="preserve"> ΣΥΡΙΖΑ</w:t>
      </w:r>
      <w:r>
        <w:rPr>
          <w:rFonts w:eastAsia="Times New Roman" w:cs="Times New Roman"/>
          <w:szCs w:val="24"/>
        </w:rPr>
        <w:t>.</w:t>
      </w:r>
    </w:p>
    <w:p w14:paraId="6E81979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w:t>
      </w:r>
      <w:r w:rsidRPr="00537A1E">
        <w:rPr>
          <w:rFonts w:eastAsia="Times New Roman" w:cs="Times New Roman"/>
          <w:szCs w:val="24"/>
        </w:rPr>
        <w:t xml:space="preserve"> η σημερινή συζήτηση γίνεται με </w:t>
      </w:r>
      <w:r>
        <w:rPr>
          <w:rFonts w:eastAsia="Times New Roman" w:cs="Times New Roman"/>
          <w:szCs w:val="24"/>
        </w:rPr>
        <w:t>π</w:t>
      </w:r>
      <w:r w:rsidRPr="00537A1E">
        <w:rPr>
          <w:rFonts w:eastAsia="Times New Roman" w:cs="Times New Roman"/>
          <w:szCs w:val="24"/>
        </w:rPr>
        <w:t xml:space="preserve">ρωτοβουλία της </w:t>
      </w:r>
      <w:r>
        <w:rPr>
          <w:rFonts w:eastAsia="Times New Roman" w:cs="Times New Roman"/>
          <w:szCs w:val="24"/>
        </w:rPr>
        <w:t>Κ</w:t>
      </w:r>
      <w:r w:rsidRPr="00537A1E">
        <w:rPr>
          <w:rFonts w:eastAsia="Times New Roman" w:cs="Times New Roman"/>
          <w:szCs w:val="24"/>
        </w:rPr>
        <w:t xml:space="preserve">υβέρνησης </w:t>
      </w:r>
      <w:r>
        <w:rPr>
          <w:rFonts w:eastAsia="Times New Roman" w:cs="Times New Roman"/>
          <w:szCs w:val="24"/>
        </w:rPr>
        <w:t>σ</w:t>
      </w:r>
      <w:r w:rsidRPr="00537A1E">
        <w:rPr>
          <w:rFonts w:eastAsia="Times New Roman" w:cs="Times New Roman"/>
          <w:szCs w:val="24"/>
        </w:rPr>
        <w:t>τα πλαίσια ενίσχυσ</w:t>
      </w:r>
      <w:r>
        <w:rPr>
          <w:rFonts w:eastAsia="Times New Roman" w:cs="Times New Roman"/>
          <w:szCs w:val="24"/>
        </w:rPr>
        <w:t>ή</w:t>
      </w:r>
      <w:r w:rsidRPr="00537A1E">
        <w:rPr>
          <w:rFonts w:eastAsia="Times New Roman" w:cs="Times New Roman"/>
          <w:szCs w:val="24"/>
        </w:rPr>
        <w:t>ς της από τη Νέα Δημοκρατία</w:t>
      </w:r>
      <w:r>
        <w:rPr>
          <w:rFonts w:eastAsia="Times New Roman" w:cs="Times New Roman"/>
          <w:szCs w:val="24"/>
        </w:rPr>
        <w:t>. Π</w:t>
      </w:r>
      <w:r w:rsidRPr="00537A1E">
        <w:rPr>
          <w:rFonts w:eastAsia="Times New Roman" w:cs="Times New Roman"/>
          <w:szCs w:val="24"/>
        </w:rPr>
        <w:t>ραγματι</w:t>
      </w:r>
      <w:r w:rsidRPr="00537A1E">
        <w:rPr>
          <w:rFonts w:eastAsia="Times New Roman" w:cs="Times New Roman"/>
          <w:szCs w:val="24"/>
        </w:rPr>
        <w:t>κά</w:t>
      </w:r>
      <w:r>
        <w:rPr>
          <w:rFonts w:eastAsia="Times New Roman" w:cs="Times New Roman"/>
          <w:szCs w:val="24"/>
        </w:rPr>
        <w:t>,</w:t>
      </w:r>
      <w:r w:rsidRPr="00537A1E">
        <w:rPr>
          <w:rFonts w:eastAsia="Times New Roman" w:cs="Times New Roman"/>
          <w:szCs w:val="24"/>
        </w:rPr>
        <w:t xml:space="preserve"> η πρόκληση αυτής της συζήτησης έγινε με αφορμή τις αναρτήσεις στο διαδίκτυο μεταξύ του υποψήφιου </w:t>
      </w:r>
      <w:r>
        <w:rPr>
          <w:rFonts w:eastAsia="Times New Roman" w:cs="Times New Roman"/>
          <w:szCs w:val="24"/>
        </w:rPr>
        <w:t xml:space="preserve">Ευρωβουλευτή, </w:t>
      </w:r>
      <w:r w:rsidRPr="00537A1E">
        <w:rPr>
          <w:rFonts w:eastAsia="Times New Roman" w:cs="Times New Roman"/>
          <w:szCs w:val="24"/>
        </w:rPr>
        <w:t>ξέρετε</w:t>
      </w:r>
      <w:r>
        <w:rPr>
          <w:rFonts w:eastAsia="Times New Roman" w:cs="Times New Roman"/>
          <w:szCs w:val="24"/>
        </w:rPr>
        <w:t>,</w:t>
      </w:r>
      <w:r w:rsidRPr="00537A1E">
        <w:rPr>
          <w:rFonts w:eastAsia="Times New Roman" w:cs="Times New Roman"/>
          <w:szCs w:val="24"/>
        </w:rPr>
        <w:t xml:space="preserve"> αυτό</w:t>
      </w:r>
      <w:r>
        <w:rPr>
          <w:rFonts w:eastAsia="Times New Roman" w:cs="Times New Roman"/>
          <w:szCs w:val="24"/>
        </w:rPr>
        <w:t>ν</w:t>
      </w:r>
      <w:r w:rsidRPr="00537A1E">
        <w:rPr>
          <w:rFonts w:eastAsia="Times New Roman" w:cs="Times New Roman"/>
          <w:szCs w:val="24"/>
        </w:rPr>
        <w:t xml:space="preserve"> ο οποίος ήταν και </w:t>
      </w:r>
      <w:r>
        <w:rPr>
          <w:rFonts w:eastAsia="Times New Roman" w:cs="Times New Roman"/>
          <w:szCs w:val="24"/>
        </w:rPr>
        <w:t>Β</w:t>
      </w:r>
      <w:r w:rsidRPr="00537A1E">
        <w:rPr>
          <w:rFonts w:eastAsia="Times New Roman" w:cs="Times New Roman"/>
          <w:szCs w:val="24"/>
        </w:rPr>
        <w:t xml:space="preserve">ουλευτής με τους </w:t>
      </w:r>
      <w:r>
        <w:rPr>
          <w:rFonts w:eastAsia="Times New Roman" w:cs="Times New Roman"/>
          <w:szCs w:val="24"/>
        </w:rPr>
        <w:t>Ο</w:t>
      </w:r>
      <w:r w:rsidRPr="00537A1E">
        <w:rPr>
          <w:rFonts w:eastAsia="Times New Roman" w:cs="Times New Roman"/>
          <w:szCs w:val="24"/>
        </w:rPr>
        <w:t>ικολόγους το 2014</w:t>
      </w:r>
      <w:r>
        <w:rPr>
          <w:rFonts w:eastAsia="Times New Roman" w:cs="Times New Roman"/>
          <w:szCs w:val="24"/>
        </w:rPr>
        <w:t>,</w:t>
      </w:r>
      <w:r w:rsidRPr="00537A1E">
        <w:rPr>
          <w:rFonts w:eastAsia="Times New Roman" w:cs="Times New Roman"/>
          <w:szCs w:val="24"/>
        </w:rPr>
        <w:t xml:space="preserve"> δηλαδή αυτούς που υποστήριζ</w:t>
      </w:r>
      <w:r>
        <w:rPr>
          <w:rFonts w:eastAsia="Times New Roman" w:cs="Times New Roman"/>
          <w:szCs w:val="24"/>
        </w:rPr>
        <w:t>αν τη –εντός εισαγωγικών- «</w:t>
      </w:r>
      <w:r w:rsidRPr="00537A1E">
        <w:rPr>
          <w:rFonts w:eastAsia="Times New Roman" w:cs="Times New Roman"/>
          <w:szCs w:val="24"/>
        </w:rPr>
        <w:t>μακεδονική μειονό</w:t>
      </w:r>
      <w:r w:rsidRPr="00537A1E">
        <w:rPr>
          <w:rFonts w:eastAsia="Times New Roman" w:cs="Times New Roman"/>
          <w:szCs w:val="24"/>
        </w:rPr>
        <w:t>τητα</w:t>
      </w:r>
      <w:r>
        <w:rPr>
          <w:rFonts w:eastAsia="Times New Roman" w:cs="Times New Roman"/>
          <w:szCs w:val="24"/>
        </w:rPr>
        <w:t>»</w:t>
      </w:r>
      <w:r w:rsidRPr="00537A1E">
        <w:rPr>
          <w:rFonts w:eastAsia="Times New Roman" w:cs="Times New Roman"/>
          <w:szCs w:val="24"/>
        </w:rPr>
        <w:t xml:space="preserve"> και το δικαίωμα των Σκοπίων να ονομά</w:t>
      </w:r>
      <w:r>
        <w:rPr>
          <w:rFonts w:eastAsia="Times New Roman" w:cs="Times New Roman"/>
          <w:szCs w:val="24"/>
        </w:rPr>
        <w:t>ζονται «</w:t>
      </w:r>
      <w:r w:rsidRPr="00537A1E">
        <w:rPr>
          <w:rFonts w:eastAsia="Times New Roman" w:cs="Times New Roman"/>
          <w:szCs w:val="24"/>
        </w:rPr>
        <w:t>Μακεδονία</w:t>
      </w:r>
      <w:r>
        <w:rPr>
          <w:rFonts w:eastAsia="Times New Roman" w:cs="Times New Roman"/>
          <w:szCs w:val="24"/>
        </w:rPr>
        <w:t>»</w:t>
      </w:r>
      <w:r w:rsidRPr="00537A1E">
        <w:rPr>
          <w:rFonts w:eastAsia="Times New Roman" w:cs="Times New Roman"/>
          <w:szCs w:val="24"/>
        </w:rPr>
        <w:t xml:space="preserve"> και του γραφικού </w:t>
      </w:r>
      <w:r>
        <w:rPr>
          <w:rFonts w:eastAsia="Times New Roman" w:cs="Times New Roman"/>
          <w:szCs w:val="24"/>
        </w:rPr>
        <w:t>Υ</w:t>
      </w:r>
      <w:r w:rsidRPr="00537A1E">
        <w:rPr>
          <w:rFonts w:eastAsia="Times New Roman" w:cs="Times New Roman"/>
          <w:szCs w:val="24"/>
        </w:rPr>
        <w:t xml:space="preserve">πουργού της </w:t>
      </w:r>
      <w:r>
        <w:rPr>
          <w:rFonts w:eastAsia="Times New Roman" w:cs="Times New Roman"/>
          <w:szCs w:val="24"/>
        </w:rPr>
        <w:t>Κυβέρνησης,</w:t>
      </w:r>
      <w:r w:rsidRPr="00537A1E">
        <w:rPr>
          <w:rFonts w:eastAsia="Times New Roman" w:cs="Times New Roman"/>
          <w:szCs w:val="24"/>
        </w:rPr>
        <w:t xml:space="preserve"> του κ</w:t>
      </w:r>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 ναι, αυτός</w:t>
      </w:r>
      <w:r w:rsidRPr="00537A1E">
        <w:rPr>
          <w:rFonts w:eastAsia="Times New Roman" w:cs="Times New Roman"/>
          <w:szCs w:val="24"/>
        </w:rPr>
        <w:t xml:space="preserve"> ο οποίος ήταν στη Νικα</w:t>
      </w:r>
      <w:r>
        <w:rPr>
          <w:rFonts w:eastAsia="Times New Roman" w:cs="Times New Roman"/>
          <w:szCs w:val="24"/>
        </w:rPr>
        <w:t>ράγουα που πήγε να μαζεύει καφέ, που προσέφερε δ</w:t>
      </w:r>
      <w:r w:rsidRPr="00537A1E">
        <w:rPr>
          <w:rFonts w:eastAsia="Times New Roman" w:cs="Times New Roman"/>
          <w:szCs w:val="24"/>
        </w:rPr>
        <w:t xml:space="preserve">ηλαδή εργασία έναντι εκπαίδευσης και </w:t>
      </w:r>
      <w:r>
        <w:rPr>
          <w:rFonts w:eastAsia="Times New Roman" w:cs="Times New Roman"/>
          <w:szCs w:val="24"/>
        </w:rPr>
        <w:t xml:space="preserve">η </w:t>
      </w:r>
      <w:r w:rsidRPr="00537A1E">
        <w:rPr>
          <w:rFonts w:eastAsia="Times New Roman" w:cs="Times New Roman"/>
          <w:szCs w:val="24"/>
        </w:rPr>
        <w:t>γ</w:t>
      </w:r>
      <w:r>
        <w:rPr>
          <w:rFonts w:eastAsia="Times New Roman" w:cs="Times New Roman"/>
          <w:szCs w:val="24"/>
        </w:rPr>
        <w:t xml:space="preserve">νωστή φωτογραφία </w:t>
      </w:r>
      <w:r>
        <w:rPr>
          <w:rFonts w:eastAsia="Times New Roman" w:cs="Times New Roman"/>
          <w:szCs w:val="24"/>
        </w:rPr>
        <w:t xml:space="preserve">του με το </w:t>
      </w:r>
      <w:proofErr w:type="spellStart"/>
      <w:r>
        <w:rPr>
          <w:rFonts w:eastAsia="Times New Roman" w:cs="Times New Roman"/>
          <w:szCs w:val="24"/>
        </w:rPr>
        <w:t>καλάσ</w:t>
      </w:r>
      <w:r w:rsidRPr="00537A1E">
        <w:rPr>
          <w:rFonts w:eastAsia="Times New Roman" w:cs="Times New Roman"/>
          <w:szCs w:val="24"/>
        </w:rPr>
        <w:t>νικοφ</w:t>
      </w:r>
      <w:proofErr w:type="spellEnd"/>
      <w:r>
        <w:rPr>
          <w:rFonts w:eastAsia="Times New Roman" w:cs="Times New Roman"/>
          <w:szCs w:val="24"/>
        </w:rPr>
        <w:t>. Η συζήτηση, λοιπόν,</w:t>
      </w:r>
      <w:r w:rsidRPr="00537A1E">
        <w:rPr>
          <w:rFonts w:eastAsia="Times New Roman" w:cs="Times New Roman"/>
          <w:szCs w:val="24"/>
        </w:rPr>
        <w:t xml:space="preserve"> μετ</w:t>
      </w:r>
      <w:r>
        <w:rPr>
          <w:rFonts w:eastAsia="Times New Roman" w:cs="Times New Roman"/>
          <w:szCs w:val="24"/>
        </w:rPr>
        <w:t>ε</w:t>
      </w:r>
      <w:r w:rsidRPr="00537A1E">
        <w:rPr>
          <w:rFonts w:eastAsia="Times New Roman" w:cs="Times New Roman"/>
          <w:szCs w:val="24"/>
        </w:rPr>
        <w:t>τράπ</w:t>
      </w:r>
      <w:r>
        <w:rPr>
          <w:rFonts w:eastAsia="Times New Roman" w:cs="Times New Roman"/>
          <w:szCs w:val="24"/>
        </w:rPr>
        <w:t>η</w:t>
      </w:r>
      <w:r w:rsidRPr="00537A1E">
        <w:rPr>
          <w:rFonts w:eastAsia="Times New Roman" w:cs="Times New Roman"/>
          <w:szCs w:val="24"/>
        </w:rPr>
        <w:t xml:space="preserve"> σε </w:t>
      </w:r>
      <w:r>
        <w:rPr>
          <w:rFonts w:eastAsia="Times New Roman" w:cs="Times New Roman"/>
          <w:szCs w:val="24"/>
        </w:rPr>
        <w:t>συζήτηση</w:t>
      </w:r>
      <w:r w:rsidRPr="00537A1E">
        <w:rPr>
          <w:rFonts w:eastAsia="Times New Roman" w:cs="Times New Roman"/>
          <w:szCs w:val="24"/>
        </w:rPr>
        <w:t xml:space="preserve"> ψήφο</w:t>
      </w:r>
      <w:r>
        <w:rPr>
          <w:rFonts w:eastAsia="Times New Roman" w:cs="Times New Roman"/>
          <w:szCs w:val="24"/>
        </w:rPr>
        <w:t>υ</w:t>
      </w:r>
      <w:r w:rsidRPr="00537A1E">
        <w:rPr>
          <w:rFonts w:eastAsia="Times New Roman" w:cs="Times New Roman"/>
          <w:szCs w:val="24"/>
        </w:rPr>
        <w:t xml:space="preserve"> εμπιστοσύνης από τον Τσίπρα και καταλήξαμε ουσιαστικά η Νέα Δημοκρατία να στηρίζει το</w:t>
      </w:r>
      <w:r>
        <w:rPr>
          <w:rFonts w:eastAsia="Times New Roman" w:cs="Times New Roman"/>
          <w:szCs w:val="24"/>
        </w:rPr>
        <w:t>ν</w:t>
      </w:r>
      <w:r w:rsidRPr="00537A1E">
        <w:rPr>
          <w:rFonts w:eastAsia="Times New Roman" w:cs="Times New Roman"/>
          <w:szCs w:val="24"/>
        </w:rPr>
        <w:t xml:space="preserve"> ΣΥΡΙΖΑ</w:t>
      </w:r>
      <w:r>
        <w:rPr>
          <w:rFonts w:eastAsia="Times New Roman" w:cs="Times New Roman"/>
          <w:szCs w:val="24"/>
        </w:rPr>
        <w:t xml:space="preserve">. </w:t>
      </w:r>
    </w:p>
    <w:p w14:paraId="6E81979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81979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Πρόεδρε, την</w:t>
      </w:r>
      <w:r w:rsidRPr="00537A1E">
        <w:rPr>
          <w:rFonts w:eastAsia="Times New Roman" w:cs="Times New Roman"/>
          <w:szCs w:val="24"/>
        </w:rPr>
        <w:t xml:space="preserve"> ανοχή σας και </w:t>
      </w:r>
      <w:r>
        <w:rPr>
          <w:rFonts w:eastAsia="Times New Roman" w:cs="Times New Roman"/>
          <w:szCs w:val="24"/>
        </w:rPr>
        <w:t>για</w:t>
      </w:r>
      <w:r w:rsidRPr="00537A1E">
        <w:rPr>
          <w:rFonts w:eastAsia="Times New Roman" w:cs="Times New Roman"/>
          <w:szCs w:val="24"/>
        </w:rPr>
        <w:t xml:space="preserve"> μένα</w:t>
      </w:r>
      <w:r>
        <w:rPr>
          <w:rFonts w:eastAsia="Times New Roman" w:cs="Times New Roman"/>
          <w:szCs w:val="24"/>
        </w:rPr>
        <w:t>, ό</w:t>
      </w:r>
      <w:r w:rsidRPr="00537A1E">
        <w:rPr>
          <w:rFonts w:eastAsia="Times New Roman" w:cs="Times New Roman"/>
          <w:szCs w:val="24"/>
        </w:rPr>
        <w:t>πως δείξ</w:t>
      </w:r>
      <w:r>
        <w:rPr>
          <w:rFonts w:eastAsia="Times New Roman" w:cs="Times New Roman"/>
          <w:szCs w:val="24"/>
        </w:rPr>
        <w:t>α</w:t>
      </w:r>
      <w:r w:rsidRPr="00537A1E">
        <w:rPr>
          <w:rFonts w:eastAsia="Times New Roman" w:cs="Times New Roman"/>
          <w:szCs w:val="24"/>
        </w:rPr>
        <w:t xml:space="preserve">τε </w:t>
      </w:r>
      <w:r>
        <w:rPr>
          <w:rFonts w:eastAsia="Times New Roman" w:cs="Times New Roman"/>
          <w:szCs w:val="24"/>
        </w:rPr>
        <w:t>και σ</w:t>
      </w:r>
      <w:r w:rsidRPr="00537A1E">
        <w:rPr>
          <w:rFonts w:eastAsia="Times New Roman" w:cs="Times New Roman"/>
          <w:szCs w:val="24"/>
        </w:rPr>
        <w:t>τους υπόλοιπους</w:t>
      </w:r>
      <w:r>
        <w:rPr>
          <w:rFonts w:eastAsia="Times New Roman" w:cs="Times New Roman"/>
          <w:szCs w:val="24"/>
        </w:rPr>
        <w:t>,</w:t>
      </w:r>
      <w:r w:rsidRPr="00537A1E">
        <w:rPr>
          <w:rFonts w:eastAsia="Times New Roman" w:cs="Times New Roman"/>
          <w:szCs w:val="24"/>
        </w:rPr>
        <w:t xml:space="preserve"> παρακαλώ</w:t>
      </w:r>
      <w:r>
        <w:rPr>
          <w:rFonts w:eastAsia="Times New Roman" w:cs="Times New Roman"/>
          <w:szCs w:val="24"/>
        </w:rPr>
        <w:t>.</w:t>
      </w:r>
    </w:p>
    <w:p w14:paraId="6E81979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Όλο αυτό</w:t>
      </w:r>
      <w:r w:rsidRPr="00537A1E">
        <w:rPr>
          <w:rFonts w:eastAsia="Times New Roman" w:cs="Times New Roman"/>
          <w:szCs w:val="24"/>
        </w:rPr>
        <w:t xml:space="preserve"> έρχεται </w:t>
      </w:r>
      <w:r>
        <w:rPr>
          <w:rFonts w:eastAsia="Times New Roman" w:cs="Times New Roman"/>
          <w:szCs w:val="24"/>
        </w:rPr>
        <w:t>σε μια χρονική</w:t>
      </w:r>
      <w:r w:rsidRPr="00537A1E">
        <w:rPr>
          <w:rFonts w:eastAsia="Times New Roman" w:cs="Times New Roman"/>
          <w:szCs w:val="24"/>
        </w:rPr>
        <w:t xml:space="preserve"> στιγμή που θα έχουμε </w:t>
      </w:r>
      <w:r>
        <w:rPr>
          <w:rFonts w:eastAsia="Times New Roman" w:cs="Times New Roman"/>
          <w:szCs w:val="24"/>
        </w:rPr>
        <w:t xml:space="preserve">τη </w:t>
      </w:r>
      <w:r w:rsidRPr="00537A1E">
        <w:rPr>
          <w:rFonts w:eastAsia="Times New Roman" w:cs="Times New Roman"/>
          <w:szCs w:val="24"/>
        </w:rPr>
        <w:t xml:space="preserve">Δευτέρα και </w:t>
      </w:r>
      <w:r>
        <w:rPr>
          <w:rFonts w:eastAsia="Times New Roman" w:cs="Times New Roman"/>
          <w:szCs w:val="24"/>
        </w:rPr>
        <w:t xml:space="preserve">την </w:t>
      </w:r>
      <w:r w:rsidRPr="00537A1E">
        <w:rPr>
          <w:rFonts w:eastAsia="Times New Roman" w:cs="Times New Roman"/>
          <w:szCs w:val="24"/>
        </w:rPr>
        <w:t xml:space="preserve">Τρίτη την ψήφιση </w:t>
      </w:r>
      <w:r>
        <w:rPr>
          <w:rFonts w:eastAsia="Times New Roman" w:cs="Times New Roman"/>
          <w:szCs w:val="24"/>
        </w:rPr>
        <w:t xml:space="preserve">του νομοσχεδίου με τις </w:t>
      </w:r>
      <w:proofErr w:type="spellStart"/>
      <w:r>
        <w:rPr>
          <w:rFonts w:eastAsia="Times New Roman" w:cs="Times New Roman"/>
          <w:szCs w:val="24"/>
        </w:rPr>
        <w:t>εκατόν</w:t>
      </w:r>
      <w:proofErr w:type="spellEnd"/>
      <w:r>
        <w:rPr>
          <w:rFonts w:eastAsia="Times New Roman" w:cs="Times New Roman"/>
          <w:szCs w:val="24"/>
        </w:rPr>
        <w:t xml:space="preserve"> είκοσι</w:t>
      </w:r>
      <w:r w:rsidRPr="00537A1E">
        <w:rPr>
          <w:rFonts w:eastAsia="Times New Roman" w:cs="Times New Roman"/>
          <w:szCs w:val="24"/>
        </w:rPr>
        <w:t xml:space="preserve"> δόσεις</w:t>
      </w:r>
      <w:r>
        <w:rPr>
          <w:rFonts w:eastAsia="Times New Roman" w:cs="Times New Roman"/>
          <w:szCs w:val="24"/>
        </w:rPr>
        <w:t>. Ά</w:t>
      </w:r>
      <w:r w:rsidRPr="00537A1E">
        <w:rPr>
          <w:rFonts w:eastAsia="Times New Roman" w:cs="Times New Roman"/>
          <w:szCs w:val="24"/>
        </w:rPr>
        <w:t>δραξε την ευκαιρία ο κ</w:t>
      </w:r>
      <w:r>
        <w:rPr>
          <w:rFonts w:eastAsia="Times New Roman" w:cs="Times New Roman"/>
          <w:szCs w:val="24"/>
        </w:rPr>
        <w:t>.</w:t>
      </w:r>
      <w:r w:rsidRPr="00537A1E">
        <w:rPr>
          <w:rFonts w:eastAsia="Times New Roman" w:cs="Times New Roman"/>
          <w:szCs w:val="24"/>
        </w:rPr>
        <w:t xml:space="preserve"> Τσίπρας</w:t>
      </w:r>
      <w:r>
        <w:rPr>
          <w:rFonts w:eastAsia="Times New Roman" w:cs="Times New Roman"/>
          <w:szCs w:val="24"/>
        </w:rPr>
        <w:t>,</w:t>
      </w:r>
      <w:r w:rsidRPr="00537A1E">
        <w:rPr>
          <w:rFonts w:eastAsia="Times New Roman" w:cs="Times New Roman"/>
          <w:szCs w:val="24"/>
        </w:rPr>
        <w:t xml:space="preserve"> την πά</w:t>
      </w:r>
      <w:r w:rsidRPr="00537A1E">
        <w:rPr>
          <w:rFonts w:eastAsia="Times New Roman" w:cs="Times New Roman"/>
          <w:szCs w:val="24"/>
        </w:rPr>
        <w:t xml:space="preserve">σα κυριολεκτικά που του έδωσε ο Μητσοτάκης και μετέτρεψε την πρόταση μομφής </w:t>
      </w:r>
      <w:r>
        <w:rPr>
          <w:rFonts w:eastAsia="Times New Roman" w:cs="Times New Roman"/>
          <w:szCs w:val="24"/>
        </w:rPr>
        <w:t xml:space="preserve">στον </w:t>
      </w:r>
      <w:proofErr w:type="spellStart"/>
      <w:r>
        <w:rPr>
          <w:rFonts w:eastAsia="Times New Roman" w:cs="Times New Roman"/>
          <w:szCs w:val="24"/>
        </w:rPr>
        <w:t>Πολάκη</w:t>
      </w:r>
      <w:proofErr w:type="spellEnd"/>
      <w:r>
        <w:rPr>
          <w:rFonts w:eastAsia="Times New Roman" w:cs="Times New Roman"/>
          <w:szCs w:val="24"/>
        </w:rPr>
        <w:t xml:space="preserve"> σε ψήφο</w:t>
      </w:r>
      <w:r w:rsidRPr="00537A1E">
        <w:rPr>
          <w:rFonts w:eastAsia="Times New Roman" w:cs="Times New Roman"/>
          <w:szCs w:val="24"/>
        </w:rPr>
        <w:t xml:space="preserve"> εμπιστοσύνης στην </w:t>
      </w:r>
      <w:r>
        <w:rPr>
          <w:rFonts w:eastAsia="Times New Roman" w:cs="Times New Roman"/>
          <w:szCs w:val="24"/>
        </w:rPr>
        <w:t>Κ</w:t>
      </w:r>
      <w:r w:rsidRPr="00537A1E">
        <w:rPr>
          <w:rFonts w:eastAsia="Times New Roman" w:cs="Times New Roman"/>
          <w:szCs w:val="24"/>
        </w:rPr>
        <w:t>υβέρνηση</w:t>
      </w:r>
      <w:r>
        <w:rPr>
          <w:rFonts w:eastAsia="Times New Roman" w:cs="Times New Roman"/>
          <w:szCs w:val="24"/>
        </w:rPr>
        <w:t>.</w:t>
      </w:r>
    </w:p>
    <w:p w14:paraId="6E81979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w:t>
      </w:r>
      <w:r w:rsidRPr="00537A1E">
        <w:rPr>
          <w:rFonts w:eastAsia="Times New Roman" w:cs="Times New Roman"/>
          <w:szCs w:val="24"/>
        </w:rPr>
        <w:t>αι επαναλαμβάνω</w:t>
      </w:r>
      <w:r>
        <w:rPr>
          <w:rFonts w:eastAsia="Times New Roman" w:cs="Times New Roman"/>
          <w:szCs w:val="24"/>
        </w:rPr>
        <w:t>,</w:t>
      </w:r>
      <w:r w:rsidRPr="00537A1E">
        <w:rPr>
          <w:rFonts w:eastAsia="Times New Roman" w:cs="Times New Roman"/>
          <w:szCs w:val="24"/>
        </w:rPr>
        <w:t xml:space="preserve"> αν όλα αυτά δεν είναι</w:t>
      </w:r>
      <w:r>
        <w:rPr>
          <w:rFonts w:eastAsia="Times New Roman" w:cs="Times New Roman"/>
          <w:szCs w:val="24"/>
        </w:rPr>
        <w:t>,</w:t>
      </w:r>
      <w:r w:rsidRPr="00537A1E">
        <w:rPr>
          <w:rFonts w:eastAsia="Times New Roman" w:cs="Times New Roman"/>
          <w:szCs w:val="24"/>
        </w:rPr>
        <w:t xml:space="preserve"> ουσιαστικά</w:t>
      </w:r>
      <w:r>
        <w:rPr>
          <w:rFonts w:eastAsia="Times New Roman" w:cs="Times New Roman"/>
          <w:szCs w:val="24"/>
        </w:rPr>
        <w:t>,</w:t>
      </w:r>
      <w:r w:rsidRPr="00537A1E">
        <w:rPr>
          <w:rFonts w:eastAsia="Times New Roman" w:cs="Times New Roman"/>
          <w:szCs w:val="24"/>
        </w:rPr>
        <w:t xml:space="preserve"> μ</w:t>
      </w:r>
      <w:r>
        <w:rPr>
          <w:rFonts w:eastAsia="Times New Roman" w:cs="Times New Roman"/>
          <w:szCs w:val="24"/>
        </w:rPr>
        <w:t>ι</w:t>
      </w:r>
      <w:r w:rsidRPr="00537A1E">
        <w:rPr>
          <w:rFonts w:eastAsia="Times New Roman" w:cs="Times New Roman"/>
          <w:szCs w:val="24"/>
        </w:rPr>
        <w:t>α στήριξη της Ν</w:t>
      </w:r>
      <w:r>
        <w:rPr>
          <w:rFonts w:eastAsia="Times New Roman" w:cs="Times New Roman"/>
          <w:szCs w:val="24"/>
        </w:rPr>
        <w:t>έας Δημοκρατίας προς τον ΣΥΡΙΖΑ, τ</w:t>
      </w:r>
      <w:r w:rsidRPr="00537A1E">
        <w:rPr>
          <w:rFonts w:eastAsia="Times New Roman" w:cs="Times New Roman"/>
          <w:szCs w:val="24"/>
        </w:rPr>
        <w:t>ότε τι είναι</w:t>
      </w:r>
      <w:r>
        <w:rPr>
          <w:rFonts w:eastAsia="Times New Roman" w:cs="Times New Roman"/>
          <w:szCs w:val="24"/>
        </w:rPr>
        <w:t>;</w:t>
      </w:r>
    </w:p>
    <w:p w14:paraId="6E81979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 λαός, πλέον</w:t>
      </w:r>
      <w:r>
        <w:rPr>
          <w:rFonts w:eastAsia="Times New Roman" w:cs="Times New Roman"/>
          <w:szCs w:val="24"/>
        </w:rPr>
        <w:t xml:space="preserve">, καταλαβαίνει, </w:t>
      </w:r>
      <w:r w:rsidRPr="00537A1E">
        <w:rPr>
          <w:rFonts w:eastAsia="Times New Roman" w:cs="Times New Roman"/>
          <w:szCs w:val="24"/>
        </w:rPr>
        <w:t xml:space="preserve">όπως είπε </w:t>
      </w:r>
      <w:r>
        <w:rPr>
          <w:rFonts w:eastAsia="Times New Roman" w:cs="Times New Roman"/>
          <w:szCs w:val="24"/>
        </w:rPr>
        <w:t>και ο Αρχηγός</w:t>
      </w:r>
      <w:r w:rsidRPr="00537A1E">
        <w:rPr>
          <w:rFonts w:eastAsia="Times New Roman" w:cs="Times New Roman"/>
          <w:szCs w:val="24"/>
        </w:rPr>
        <w:t xml:space="preserve"> μας στο</w:t>
      </w:r>
      <w:r>
        <w:rPr>
          <w:rFonts w:eastAsia="Times New Roman" w:cs="Times New Roman"/>
          <w:szCs w:val="24"/>
        </w:rPr>
        <w:t>ν</w:t>
      </w:r>
      <w:r w:rsidRPr="00537A1E">
        <w:rPr>
          <w:rFonts w:eastAsia="Times New Roman" w:cs="Times New Roman"/>
          <w:szCs w:val="24"/>
        </w:rPr>
        <w:t xml:space="preserve"> λόγο του </w:t>
      </w:r>
      <w:r>
        <w:rPr>
          <w:rFonts w:eastAsia="Times New Roman" w:cs="Times New Roman"/>
          <w:szCs w:val="24"/>
        </w:rPr>
        <w:t>-</w:t>
      </w:r>
      <w:r w:rsidRPr="00537A1E">
        <w:rPr>
          <w:rFonts w:eastAsia="Times New Roman" w:cs="Times New Roman"/>
          <w:szCs w:val="24"/>
        </w:rPr>
        <w:t>και θα σ</w:t>
      </w:r>
      <w:r>
        <w:rPr>
          <w:rFonts w:eastAsia="Times New Roman" w:cs="Times New Roman"/>
          <w:szCs w:val="24"/>
        </w:rPr>
        <w:t>ας</w:t>
      </w:r>
      <w:r w:rsidRPr="00537A1E">
        <w:rPr>
          <w:rFonts w:eastAsia="Times New Roman" w:cs="Times New Roman"/>
          <w:szCs w:val="24"/>
        </w:rPr>
        <w:t xml:space="preserve"> </w:t>
      </w:r>
      <w:r>
        <w:rPr>
          <w:rFonts w:eastAsia="Times New Roman" w:cs="Times New Roman"/>
          <w:szCs w:val="24"/>
        </w:rPr>
        <w:t xml:space="preserve">τα </w:t>
      </w:r>
      <w:r w:rsidRPr="00537A1E">
        <w:rPr>
          <w:rFonts w:eastAsia="Times New Roman" w:cs="Times New Roman"/>
          <w:szCs w:val="24"/>
        </w:rPr>
        <w:t>πει και σήμερα το απόγευμα</w:t>
      </w:r>
      <w:r>
        <w:rPr>
          <w:rFonts w:eastAsia="Times New Roman" w:cs="Times New Roman"/>
          <w:szCs w:val="24"/>
        </w:rPr>
        <w:t>-</w:t>
      </w:r>
      <w:r w:rsidRPr="00537A1E">
        <w:rPr>
          <w:rFonts w:eastAsia="Times New Roman" w:cs="Times New Roman"/>
          <w:szCs w:val="24"/>
        </w:rPr>
        <w:t xml:space="preserve"> πως ΣΥΡΙΖΑ</w:t>
      </w:r>
      <w:r>
        <w:rPr>
          <w:rFonts w:eastAsia="Times New Roman" w:cs="Times New Roman"/>
          <w:szCs w:val="24"/>
        </w:rPr>
        <w:t>,</w:t>
      </w:r>
      <w:r w:rsidRPr="00537A1E">
        <w:rPr>
          <w:rFonts w:eastAsia="Times New Roman" w:cs="Times New Roman"/>
          <w:szCs w:val="24"/>
        </w:rPr>
        <w:t xml:space="preserve"> Νέα Δημοκρατία και ΠΑΣΟΚ βλάπτουν και</w:t>
      </w:r>
      <w:r>
        <w:rPr>
          <w:rFonts w:eastAsia="Times New Roman" w:cs="Times New Roman"/>
          <w:szCs w:val="24"/>
        </w:rPr>
        <w:t xml:space="preserve"> οι</w:t>
      </w:r>
      <w:r w:rsidRPr="00537A1E">
        <w:rPr>
          <w:rFonts w:eastAsia="Times New Roman" w:cs="Times New Roman"/>
          <w:szCs w:val="24"/>
        </w:rPr>
        <w:t xml:space="preserve"> τρεις το ίδιο την Ελλάδα</w:t>
      </w:r>
      <w:r>
        <w:rPr>
          <w:rFonts w:eastAsia="Times New Roman" w:cs="Times New Roman"/>
          <w:szCs w:val="24"/>
        </w:rPr>
        <w:t>. Δ</w:t>
      </w:r>
      <w:r w:rsidRPr="00537A1E">
        <w:rPr>
          <w:rFonts w:eastAsia="Times New Roman" w:cs="Times New Roman"/>
          <w:szCs w:val="24"/>
        </w:rPr>
        <w:t>εν βλάπτουν μόνο οικονομικά και εθνικά την πατρίδα</w:t>
      </w:r>
      <w:r>
        <w:rPr>
          <w:rFonts w:eastAsia="Times New Roman" w:cs="Times New Roman"/>
          <w:szCs w:val="24"/>
        </w:rPr>
        <w:t>. Πλήττουν, κυρίως, τον</w:t>
      </w:r>
      <w:r w:rsidRPr="00537A1E">
        <w:rPr>
          <w:rFonts w:eastAsia="Times New Roman" w:cs="Times New Roman"/>
          <w:szCs w:val="24"/>
        </w:rPr>
        <w:t xml:space="preserve"> κ</w:t>
      </w:r>
      <w:r w:rsidRPr="00537A1E">
        <w:rPr>
          <w:rFonts w:eastAsia="Times New Roman" w:cs="Times New Roman"/>
          <w:szCs w:val="24"/>
        </w:rPr>
        <w:t>οινωνικό ιστό</w:t>
      </w:r>
      <w:r>
        <w:rPr>
          <w:rFonts w:eastAsia="Times New Roman" w:cs="Times New Roman"/>
          <w:szCs w:val="24"/>
        </w:rPr>
        <w:t>,</w:t>
      </w:r>
      <w:r w:rsidRPr="00537A1E">
        <w:rPr>
          <w:rFonts w:eastAsia="Times New Roman" w:cs="Times New Roman"/>
          <w:szCs w:val="24"/>
        </w:rPr>
        <w:t xml:space="preserve"> πλήττουν και διαλύουν τον κώδικα αξιών της ελληνικής κοινωνίας</w:t>
      </w:r>
      <w:r>
        <w:rPr>
          <w:rFonts w:eastAsia="Times New Roman" w:cs="Times New Roman"/>
          <w:szCs w:val="24"/>
        </w:rPr>
        <w:t>. Διότι</w:t>
      </w:r>
      <w:r w:rsidRPr="00537A1E">
        <w:rPr>
          <w:rFonts w:eastAsia="Times New Roman" w:cs="Times New Roman"/>
          <w:szCs w:val="24"/>
        </w:rPr>
        <w:t xml:space="preserve"> εδώ εγείρονται θέματα πλέον ηθικής τάξεως</w:t>
      </w:r>
      <w:r>
        <w:rPr>
          <w:rFonts w:eastAsia="Times New Roman" w:cs="Times New Roman"/>
          <w:szCs w:val="24"/>
        </w:rPr>
        <w:t>.</w:t>
      </w:r>
    </w:p>
    <w:p w14:paraId="6E81979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Ι</w:t>
      </w:r>
      <w:r w:rsidRPr="00537A1E">
        <w:rPr>
          <w:rFonts w:eastAsia="Times New Roman" w:cs="Times New Roman"/>
          <w:szCs w:val="24"/>
        </w:rPr>
        <w:t>σχύει</w:t>
      </w:r>
      <w:r>
        <w:rPr>
          <w:rFonts w:eastAsia="Times New Roman" w:cs="Times New Roman"/>
          <w:szCs w:val="24"/>
        </w:rPr>
        <w:t>,</w:t>
      </w:r>
      <w:r w:rsidRPr="00537A1E">
        <w:rPr>
          <w:rFonts w:eastAsia="Times New Roman" w:cs="Times New Roman"/>
          <w:szCs w:val="24"/>
        </w:rPr>
        <w:t xml:space="preserve"> υπάρχει </w:t>
      </w:r>
      <w:r>
        <w:rPr>
          <w:rFonts w:eastAsia="Times New Roman" w:cs="Times New Roman"/>
          <w:szCs w:val="24"/>
        </w:rPr>
        <w:t>-</w:t>
      </w:r>
      <w:r w:rsidRPr="00537A1E">
        <w:rPr>
          <w:rFonts w:eastAsia="Times New Roman" w:cs="Times New Roman"/>
          <w:szCs w:val="24"/>
        </w:rPr>
        <w:t>και τελειών</w:t>
      </w:r>
      <w:r>
        <w:rPr>
          <w:rFonts w:eastAsia="Times New Roman" w:cs="Times New Roman"/>
          <w:szCs w:val="24"/>
        </w:rPr>
        <w:t>ω σε</w:t>
      </w:r>
      <w:r w:rsidRPr="00537A1E">
        <w:rPr>
          <w:rFonts w:eastAsia="Times New Roman" w:cs="Times New Roman"/>
          <w:szCs w:val="24"/>
        </w:rPr>
        <w:t xml:space="preserve"> ένα λεπτό</w:t>
      </w:r>
      <w:r>
        <w:rPr>
          <w:rFonts w:eastAsia="Times New Roman" w:cs="Times New Roman"/>
          <w:szCs w:val="24"/>
        </w:rPr>
        <w:t>, κύριε Πρόεδρε- ο Κ</w:t>
      </w:r>
      <w:r w:rsidRPr="00537A1E">
        <w:rPr>
          <w:rFonts w:eastAsia="Times New Roman" w:cs="Times New Roman"/>
          <w:szCs w:val="24"/>
        </w:rPr>
        <w:t xml:space="preserve">ανονισμός </w:t>
      </w:r>
      <w:r>
        <w:rPr>
          <w:rFonts w:eastAsia="Times New Roman" w:cs="Times New Roman"/>
          <w:szCs w:val="24"/>
        </w:rPr>
        <w:t>Δεοντολογίας</w:t>
      </w:r>
      <w:r w:rsidRPr="00537A1E">
        <w:rPr>
          <w:rFonts w:eastAsia="Times New Roman" w:cs="Times New Roman"/>
          <w:szCs w:val="24"/>
        </w:rPr>
        <w:t xml:space="preserve"> των </w:t>
      </w:r>
      <w:r>
        <w:rPr>
          <w:rFonts w:eastAsia="Times New Roman" w:cs="Times New Roman"/>
          <w:szCs w:val="24"/>
        </w:rPr>
        <w:t>Β</w:t>
      </w:r>
      <w:r w:rsidRPr="00537A1E">
        <w:rPr>
          <w:rFonts w:eastAsia="Times New Roman" w:cs="Times New Roman"/>
          <w:szCs w:val="24"/>
        </w:rPr>
        <w:t xml:space="preserve">ουλευτών του ελληνικού </w:t>
      </w:r>
      <w:r>
        <w:rPr>
          <w:rFonts w:eastAsia="Times New Roman" w:cs="Times New Roman"/>
          <w:szCs w:val="24"/>
        </w:rPr>
        <w:t>Κ</w:t>
      </w:r>
      <w:r w:rsidRPr="00537A1E">
        <w:rPr>
          <w:rFonts w:eastAsia="Times New Roman" w:cs="Times New Roman"/>
          <w:szCs w:val="24"/>
        </w:rPr>
        <w:t>οινοβουλίου</w:t>
      </w:r>
      <w:r>
        <w:rPr>
          <w:rFonts w:eastAsia="Times New Roman" w:cs="Times New Roman"/>
          <w:szCs w:val="24"/>
        </w:rPr>
        <w:t>. Σ</w:t>
      </w:r>
      <w:r w:rsidRPr="00537A1E">
        <w:rPr>
          <w:rFonts w:eastAsia="Times New Roman" w:cs="Times New Roman"/>
          <w:szCs w:val="24"/>
        </w:rPr>
        <w:t xml:space="preserve">το </w:t>
      </w:r>
      <w:r>
        <w:rPr>
          <w:rFonts w:eastAsia="Times New Roman" w:cs="Times New Roman"/>
          <w:szCs w:val="24"/>
        </w:rPr>
        <w:t>ά</w:t>
      </w:r>
      <w:r w:rsidRPr="00537A1E">
        <w:rPr>
          <w:rFonts w:eastAsia="Times New Roman" w:cs="Times New Roman"/>
          <w:szCs w:val="24"/>
        </w:rPr>
        <w:t xml:space="preserve">ρθρο 4 λέει ότι ο </w:t>
      </w:r>
      <w:r>
        <w:rPr>
          <w:rFonts w:eastAsia="Times New Roman" w:cs="Times New Roman"/>
          <w:szCs w:val="24"/>
        </w:rPr>
        <w:t>Β</w:t>
      </w:r>
      <w:r w:rsidRPr="00537A1E">
        <w:rPr>
          <w:rFonts w:eastAsia="Times New Roman" w:cs="Times New Roman"/>
          <w:szCs w:val="24"/>
        </w:rPr>
        <w:t xml:space="preserve">ουλευτής δεν μπορεί να δέχεται δώρα αξίας </w:t>
      </w:r>
      <w:r>
        <w:rPr>
          <w:rFonts w:eastAsia="Times New Roman" w:cs="Times New Roman"/>
          <w:szCs w:val="24"/>
        </w:rPr>
        <w:t>άνω των</w:t>
      </w:r>
      <w:r w:rsidRPr="00537A1E">
        <w:rPr>
          <w:rFonts w:eastAsia="Times New Roman" w:cs="Times New Roman"/>
          <w:szCs w:val="24"/>
        </w:rPr>
        <w:t xml:space="preserve"> 200 ευρώ</w:t>
      </w:r>
      <w:r>
        <w:rPr>
          <w:rFonts w:eastAsia="Times New Roman" w:cs="Times New Roman"/>
          <w:szCs w:val="24"/>
        </w:rPr>
        <w:t>.</w:t>
      </w:r>
    </w:p>
    <w:p w14:paraId="6E819797" w14:textId="77777777" w:rsidR="004B0DF5" w:rsidRDefault="00471FB5">
      <w:pPr>
        <w:tabs>
          <w:tab w:val="left" w:pos="6168"/>
        </w:tabs>
        <w:spacing w:line="600" w:lineRule="auto"/>
        <w:ind w:firstLine="720"/>
        <w:jc w:val="both"/>
        <w:rPr>
          <w:rFonts w:eastAsia="Times New Roman" w:cs="Times New Roman"/>
          <w:szCs w:val="24"/>
        </w:rPr>
      </w:pPr>
      <w:r w:rsidRPr="00692158">
        <w:rPr>
          <w:rFonts w:eastAsia="Times New Roman" w:cs="Times New Roman"/>
          <w:szCs w:val="24"/>
        </w:rPr>
        <w:t xml:space="preserve">Η Χρυσή Αυγή για τον Βουλευτή </w:t>
      </w:r>
      <w:r>
        <w:rPr>
          <w:rFonts w:eastAsia="Times New Roman" w:cs="Times New Roman"/>
          <w:szCs w:val="24"/>
        </w:rPr>
        <w:t>Ηρακλείου του ΣΥΡΙΖΑ</w:t>
      </w:r>
      <w:r w:rsidRPr="00110724">
        <w:rPr>
          <w:rFonts w:eastAsia="Times New Roman" w:cs="Times New Roman"/>
          <w:szCs w:val="24"/>
        </w:rPr>
        <w:t>,</w:t>
      </w:r>
      <w:r>
        <w:rPr>
          <w:rFonts w:eastAsia="Times New Roman" w:cs="Times New Roman"/>
          <w:szCs w:val="24"/>
        </w:rPr>
        <w:t xml:space="preserve"> τον κ.</w:t>
      </w:r>
      <w:r w:rsidRPr="00692158">
        <w:rPr>
          <w:rFonts w:eastAsia="Times New Roman" w:cs="Times New Roman"/>
          <w:szCs w:val="24"/>
        </w:rPr>
        <w:t xml:space="preserve"> Τσίπρα</w:t>
      </w:r>
      <w:r w:rsidRPr="00110724">
        <w:rPr>
          <w:rFonts w:eastAsia="Times New Roman" w:cs="Times New Roman"/>
          <w:szCs w:val="24"/>
        </w:rPr>
        <w:t>,</w:t>
      </w:r>
      <w:r w:rsidRPr="00692158">
        <w:rPr>
          <w:rFonts w:eastAsia="Times New Roman" w:cs="Times New Roman"/>
          <w:szCs w:val="24"/>
        </w:rPr>
        <w:t xml:space="preserve"> κατέθεσε στην Επιτροπή Δεοντολογίας αίτημα, ώστε να έρθει ο κ. </w:t>
      </w:r>
      <w:r>
        <w:rPr>
          <w:rFonts w:eastAsia="Times New Roman" w:cs="Times New Roman"/>
          <w:szCs w:val="24"/>
        </w:rPr>
        <w:t xml:space="preserve">Τσίπρας να δώσει </w:t>
      </w:r>
      <w:r w:rsidRPr="00692158">
        <w:rPr>
          <w:rFonts w:eastAsia="Times New Roman" w:cs="Times New Roman"/>
          <w:szCs w:val="24"/>
        </w:rPr>
        <w:t xml:space="preserve">εξηγήσεις στην </w:t>
      </w:r>
      <w:r>
        <w:rPr>
          <w:rFonts w:eastAsia="Times New Roman" w:cs="Times New Roman"/>
          <w:szCs w:val="24"/>
        </w:rPr>
        <w:t>ε</w:t>
      </w:r>
      <w:r w:rsidRPr="00692158">
        <w:rPr>
          <w:rFonts w:eastAsia="Times New Roman" w:cs="Times New Roman"/>
          <w:szCs w:val="24"/>
        </w:rPr>
        <w:t>πιτροπή</w:t>
      </w:r>
      <w:r>
        <w:rPr>
          <w:rFonts w:eastAsia="Times New Roman" w:cs="Times New Roman"/>
          <w:szCs w:val="24"/>
        </w:rPr>
        <w:t>,</w:t>
      </w:r>
      <w:r w:rsidRPr="00692158">
        <w:rPr>
          <w:rFonts w:eastAsia="Times New Roman" w:cs="Times New Roman"/>
          <w:szCs w:val="24"/>
        </w:rPr>
        <w:t xml:space="preserve"> δ</w:t>
      </w:r>
      <w:r w:rsidRPr="00692158">
        <w:rPr>
          <w:rFonts w:eastAsia="Times New Roman" w:cs="Times New Roman"/>
          <w:szCs w:val="24"/>
        </w:rPr>
        <w:t>ιότι του παραχωρήθηκε η θαλαμηγός</w:t>
      </w:r>
      <w:r>
        <w:rPr>
          <w:rFonts w:eastAsia="Times New Roman" w:cs="Times New Roman"/>
          <w:szCs w:val="24"/>
        </w:rPr>
        <w:t>.</w:t>
      </w:r>
      <w:r w:rsidRPr="00692158">
        <w:rPr>
          <w:rFonts w:eastAsia="Times New Roman" w:cs="Times New Roman"/>
          <w:szCs w:val="24"/>
        </w:rPr>
        <w:t xml:space="preserve"> Δεν φιλοξενήθηκε</w:t>
      </w:r>
      <w:r>
        <w:rPr>
          <w:rFonts w:eastAsia="Times New Roman" w:cs="Times New Roman"/>
          <w:szCs w:val="24"/>
        </w:rPr>
        <w:t>.</w:t>
      </w:r>
      <w:r w:rsidRPr="00692158">
        <w:rPr>
          <w:rFonts w:eastAsia="Times New Roman" w:cs="Times New Roman"/>
          <w:szCs w:val="24"/>
        </w:rPr>
        <w:t xml:space="preserve"> Το είπε και η εύθυμη χήρα</w:t>
      </w:r>
      <w:r>
        <w:rPr>
          <w:rFonts w:eastAsia="Times New Roman" w:cs="Times New Roman"/>
          <w:szCs w:val="24"/>
        </w:rPr>
        <w:t xml:space="preserve"> η κ.</w:t>
      </w:r>
      <w:r w:rsidRPr="00692158">
        <w:rPr>
          <w:rFonts w:eastAsia="Times New Roman" w:cs="Times New Roman"/>
          <w:szCs w:val="24"/>
        </w:rPr>
        <w:t xml:space="preserve"> </w:t>
      </w:r>
      <w:proofErr w:type="spellStart"/>
      <w:r w:rsidRPr="00692158">
        <w:rPr>
          <w:rFonts w:eastAsia="Times New Roman" w:cs="Times New Roman"/>
          <w:szCs w:val="24"/>
        </w:rPr>
        <w:t>Παναγοπούλου</w:t>
      </w:r>
      <w:proofErr w:type="spellEnd"/>
      <w:r>
        <w:rPr>
          <w:rFonts w:eastAsia="Times New Roman" w:cs="Times New Roman"/>
          <w:szCs w:val="24"/>
        </w:rPr>
        <w:t>.</w:t>
      </w:r>
      <w:r w:rsidRPr="00692158">
        <w:rPr>
          <w:rFonts w:eastAsia="Times New Roman" w:cs="Times New Roman"/>
          <w:szCs w:val="24"/>
        </w:rPr>
        <w:t xml:space="preserve"> Του παραχωρήθηκε η θαλαμηγός</w:t>
      </w:r>
      <w:r>
        <w:rPr>
          <w:rFonts w:eastAsia="Times New Roman" w:cs="Times New Roman"/>
          <w:szCs w:val="24"/>
        </w:rPr>
        <w:t>.</w:t>
      </w:r>
      <w:r w:rsidRPr="00692158">
        <w:rPr>
          <w:rFonts w:eastAsia="Times New Roman" w:cs="Times New Roman"/>
          <w:szCs w:val="24"/>
        </w:rPr>
        <w:t xml:space="preserve"> </w:t>
      </w:r>
    </w:p>
    <w:p w14:paraId="6E819798"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Καταθέτω το σχετικό έγγραφο. </w:t>
      </w:r>
    </w:p>
    <w:p w14:paraId="6E819799"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Παππάς καταθέτει για τα Πρακτικά το προαναφερθέν έγγραφο,</w:t>
      </w:r>
      <w:r>
        <w:rPr>
          <w:rFonts w:eastAsia="Times New Roman" w:cs="Times New Roman"/>
          <w:szCs w:val="24"/>
        </w:rPr>
        <w:t xml:space="preserve">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E81979A" w14:textId="77777777" w:rsidR="004B0DF5" w:rsidRDefault="00471FB5">
      <w:pPr>
        <w:tabs>
          <w:tab w:val="left" w:pos="6168"/>
        </w:tabs>
        <w:spacing w:line="600" w:lineRule="auto"/>
        <w:ind w:firstLine="720"/>
        <w:jc w:val="both"/>
        <w:rPr>
          <w:rFonts w:eastAsia="Times New Roman" w:cs="Times New Roman"/>
          <w:szCs w:val="24"/>
        </w:rPr>
      </w:pPr>
      <w:r w:rsidRPr="00692158">
        <w:rPr>
          <w:rFonts w:eastAsia="Times New Roman" w:cs="Times New Roman"/>
          <w:szCs w:val="24"/>
        </w:rPr>
        <w:t>Και η Χρυσή Αυγή τόλμησε</w:t>
      </w:r>
      <w:r>
        <w:rPr>
          <w:rFonts w:eastAsia="Times New Roman" w:cs="Times New Roman"/>
          <w:szCs w:val="24"/>
        </w:rPr>
        <w:t>,</w:t>
      </w:r>
      <w:r w:rsidRPr="00692158">
        <w:rPr>
          <w:rFonts w:eastAsia="Times New Roman" w:cs="Times New Roman"/>
          <w:szCs w:val="24"/>
        </w:rPr>
        <w:t xml:space="preserve"> ασχέτως του αποτελέσματος</w:t>
      </w:r>
      <w:r>
        <w:rPr>
          <w:rFonts w:eastAsia="Times New Roman" w:cs="Times New Roman"/>
          <w:szCs w:val="24"/>
        </w:rPr>
        <w:t xml:space="preserve">, και </w:t>
      </w:r>
      <w:r w:rsidRPr="00692158">
        <w:rPr>
          <w:rFonts w:eastAsia="Times New Roman" w:cs="Times New Roman"/>
          <w:szCs w:val="24"/>
        </w:rPr>
        <w:t>έκανε το αίτημα</w:t>
      </w:r>
      <w:r>
        <w:rPr>
          <w:rFonts w:eastAsia="Times New Roman" w:cs="Times New Roman"/>
          <w:szCs w:val="24"/>
        </w:rPr>
        <w:t>.</w:t>
      </w:r>
      <w:r w:rsidRPr="00692158">
        <w:rPr>
          <w:rFonts w:eastAsia="Times New Roman" w:cs="Times New Roman"/>
          <w:szCs w:val="24"/>
        </w:rPr>
        <w:t xml:space="preserve"> Η Νέα Δημοκρατία τι έκανε</w:t>
      </w:r>
      <w:r>
        <w:rPr>
          <w:rFonts w:eastAsia="Times New Roman" w:cs="Times New Roman"/>
          <w:szCs w:val="24"/>
        </w:rPr>
        <w:t>;</w:t>
      </w:r>
      <w:r w:rsidRPr="00692158">
        <w:rPr>
          <w:rFonts w:eastAsia="Times New Roman" w:cs="Times New Roman"/>
          <w:szCs w:val="24"/>
        </w:rPr>
        <w:t xml:space="preserve"> Ασχολείται με το</w:t>
      </w:r>
      <w:r>
        <w:rPr>
          <w:rFonts w:eastAsia="Times New Roman" w:cs="Times New Roman"/>
          <w:szCs w:val="24"/>
        </w:rPr>
        <w:t>ν</w:t>
      </w:r>
      <w:r w:rsidRPr="00692158">
        <w:rPr>
          <w:rFonts w:eastAsia="Times New Roman" w:cs="Times New Roman"/>
          <w:szCs w:val="24"/>
        </w:rPr>
        <w:t xml:space="preserve"> γραφικό </w:t>
      </w:r>
      <w:proofErr w:type="spellStart"/>
      <w:r w:rsidRPr="00692158">
        <w:rPr>
          <w:rFonts w:eastAsia="Times New Roman" w:cs="Times New Roman"/>
          <w:szCs w:val="24"/>
        </w:rPr>
        <w:t>Πολάκη</w:t>
      </w:r>
      <w:proofErr w:type="spellEnd"/>
      <w:r>
        <w:rPr>
          <w:rFonts w:eastAsia="Times New Roman" w:cs="Times New Roman"/>
          <w:szCs w:val="24"/>
        </w:rPr>
        <w:t xml:space="preserve">. </w:t>
      </w:r>
    </w:p>
    <w:p w14:paraId="6E81979B"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lang w:val="en-US"/>
        </w:rPr>
        <w:lastRenderedPageBreak/>
        <w:t>E</w:t>
      </w:r>
      <w:proofErr w:type="spellStart"/>
      <w:r>
        <w:rPr>
          <w:rFonts w:eastAsia="Times New Roman" w:cs="Times New Roman"/>
          <w:szCs w:val="24"/>
        </w:rPr>
        <w:t>κατό</w:t>
      </w:r>
      <w:proofErr w:type="spellEnd"/>
      <w:r>
        <w:rPr>
          <w:rFonts w:eastAsia="Times New Roman" w:cs="Times New Roman"/>
          <w:szCs w:val="24"/>
        </w:rPr>
        <w:t xml:space="preserve"> </w:t>
      </w:r>
      <w:r w:rsidRPr="00692158">
        <w:rPr>
          <w:rFonts w:eastAsia="Times New Roman" w:cs="Times New Roman"/>
          <w:szCs w:val="24"/>
        </w:rPr>
        <w:t xml:space="preserve">δόσεις </w:t>
      </w:r>
      <w:r>
        <w:rPr>
          <w:rFonts w:eastAsia="Times New Roman" w:cs="Times New Roman"/>
          <w:szCs w:val="24"/>
        </w:rPr>
        <w:t xml:space="preserve">λέτε εσείς. </w:t>
      </w:r>
      <w:proofErr w:type="spellStart"/>
      <w:r>
        <w:rPr>
          <w:rFonts w:eastAsia="Times New Roman" w:cs="Times New Roman"/>
          <w:szCs w:val="24"/>
        </w:rPr>
        <w:t>Εκατόν</w:t>
      </w:r>
      <w:proofErr w:type="spellEnd"/>
      <w:r>
        <w:rPr>
          <w:rFonts w:eastAsia="Times New Roman" w:cs="Times New Roman"/>
          <w:szCs w:val="24"/>
        </w:rPr>
        <w:t xml:space="preserve"> είκοσι ημέρες μετράει ο ελληνικός λαός μέχρι να σας στείλει από εκεί που ήρθατε. </w:t>
      </w:r>
    </w:p>
    <w:p w14:paraId="6E81979C" w14:textId="77777777" w:rsidR="004B0DF5" w:rsidRDefault="00471FB5">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Ολοκληρώστε, κύριε Παππά. </w:t>
      </w:r>
    </w:p>
    <w:p w14:paraId="6E81979D"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sidRPr="00692158">
        <w:rPr>
          <w:rFonts w:eastAsia="Times New Roman" w:cs="Times New Roman"/>
          <w:szCs w:val="24"/>
        </w:rPr>
        <w:t>Έχω τη βεβαιότητα ότι η Χρυσή Αυγή θα ενισχυθεί αυτή</w:t>
      </w:r>
      <w:r>
        <w:rPr>
          <w:rFonts w:eastAsia="Times New Roman" w:cs="Times New Roman"/>
          <w:szCs w:val="24"/>
        </w:rPr>
        <w:t>ν</w:t>
      </w:r>
      <w:r w:rsidRPr="00692158">
        <w:rPr>
          <w:rFonts w:eastAsia="Times New Roman" w:cs="Times New Roman"/>
          <w:szCs w:val="24"/>
        </w:rPr>
        <w:t xml:space="preserve"> την περίοδο</w:t>
      </w:r>
      <w:r>
        <w:rPr>
          <w:rFonts w:eastAsia="Times New Roman" w:cs="Times New Roman"/>
          <w:szCs w:val="24"/>
        </w:rPr>
        <w:t>,</w:t>
      </w:r>
      <w:r w:rsidRPr="00692158">
        <w:rPr>
          <w:rFonts w:eastAsia="Times New Roman" w:cs="Times New Roman"/>
          <w:szCs w:val="24"/>
        </w:rPr>
        <w:t xml:space="preserve"> αυτέ</w:t>
      </w:r>
      <w:r w:rsidRPr="00692158">
        <w:rPr>
          <w:rFonts w:eastAsia="Times New Roman" w:cs="Times New Roman"/>
          <w:szCs w:val="24"/>
        </w:rPr>
        <w:t xml:space="preserve">ς τις εκλογές </w:t>
      </w:r>
      <w:r>
        <w:rPr>
          <w:rFonts w:eastAsia="Times New Roman" w:cs="Times New Roman"/>
          <w:szCs w:val="24"/>
        </w:rPr>
        <w:t xml:space="preserve">παρ’ όλη τη φίμωση, </w:t>
      </w:r>
      <w:r w:rsidRPr="00692158">
        <w:rPr>
          <w:rFonts w:eastAsia="Times New Roman" w:cs="Times New Roman"/>
          <w:szCs w:val="24"/>
        </w:rPr>
        <w:t>παρ</w:t>
      </w:r>
      <w:r w:rsidRPr="00964A7D">
        <w:rPr>
          <w:rFonts w:eastAsia="Times New Roman" w:cs="Times New Roman"/>
          <w:szCs w:val="24"/>
        </w:rPr>
        <w:t xml:space="preserve">’ </w:t>
      </w:r>
      <w:r w:rsidRPr="00692158">
        <w:rPr>
          <w:rFonts w:eastAsia="Times New Roman" w:cs="Times New Roman"/>
          <w:szCs w:val="24"/>
        </w:rPr>
        <w:t>όλο τον αποκλεισμό</w:t>
      </w:r>
      <w:r>
        <w:rPr>
          <w:rFonts w:eastAsia="Times New Roman" w:cs="Times New Roman"/>
          <w:szCs w:val="24"/>
        </w:rPr>
        <w:t>.</w:t>
      </w:r>
      <w:r w:rsidRPr="00692158">
        <w:rPr>
          <w:rFonts w:eastAsia="Times New Roman" w:cs="Times New Roman"/>
          <w:szCs w:val="24"/>
        </w:rPr>
        <w:t xml:space="preserve"> Είμαστε παγιωμένα η τρίτη πολιτική δύναμη της χώρας</w:t>
      </w:r>
      <w:r>
        <w:rPr>
          <w:rFonts w:eastAsia="Times New Roman" w:cs="Times New Roman"/>
          <w:szCs w:val="24"/>
        </w:rPr>
        <w:t>. Είμαστε</w:t>
      </w:r>
      <w:r w:rsidRPr="00F80638">
        <w:rPr>
          <w:rFonts w:eastAsia="Times New Roman" w:cs="Times New Roman"/>
          <w:szCs w:val="24"/>
        </w:rPr>
        <w:t>,</w:t>
      </w:r>
      <w:r>
        <w:rPr>
          <w:rFonts w:eastAsia="Times New Roman" w:cs="Times New Roman"/>
          <w:szCs w:val="24"/>
        </w:rPr>
        <w:t xml:space="preserve"> όμως</w:t>
      </w:r>
      <w:r w:rsidRPr="00F80638">
        <w:rPr>
          <w:rFonts w:eastAsia="Times New Roman" w:cs="Times New Roman"/>
          <w:szCs w:val="24"/>
        </w:rPr>
        <w:t>,</w:t>
      </w:r>
      <w:r>
        <w:rPr>
          <w:rFonts w:eastAsia="Times New Roman" w:cs="Times New Roman"/>
          <w:szCs w:val="24"/>
        </w:rPr>
        <w:t xml:space="preserve"> πρώτη πολιτική δύναμη </w:t>
      </w:r>
      <w:r w:rsidRPr="00692158">
        <w:rPr>
          <w:rFonts w:eastAsia="Times New Roman" w:cs="Times New Roman"/>
          <w:szCs w:val="24"/>
        </w:rPr>
        <w:t xml:space="preserve"> στις καρδιές των Ελλήνων</w:t>
      </w:r>
      <w:r>
        <w:rPr>
          <w:rFonts w:eastAsia="Times New Roman" w:cs="Times New Roman"/>
          <w:szCs w:val="24"/>
        </w:rPr>
        <w:t>.</w:t>
      </w:r>
      <w:r w:rsidRPr="00692158">
        <w:rPr>
          <w:rFonts w:eastAsia="Times New Roman" w:cs="Times New Roman"/>
          <w:szCs w:val="24"/>
        </w:rPr>
        <w:t xml:space="preserve"> Έπεται συνέχεια</w:t>
      </w:r>
      <w:r>
        <w:rPr>
          <w:rFonts w:eastAsia="Times New Roman" w:cs="Times New Roman"/>
          <w:szCs w:val="24"/>
        </w:rPr>
        <w:t>.</w:t>
      </w:r>
      <w:r w:rsidRPr="00692158">
        <w:rPr>
          <w:rFonts w:eastAsia="Times New Roman" w:cs="Times New Roman"/>
          <w:szCs w:val="24"/>
        </w:rPr>
        <w:t xml:space="preserve"> Είμαστε </w:t>
      </w:r>
      <w:r>
        <w:rPr>
          <w:rFonts w:eastAsia="Times New Roman" w:cs="Times New Roman"/>
          <w:szCs w:val="24"/>
        </w:rPr>
        <w:t>εδώ πιο δυνατοί</w:t>
      </w:r>
      <w:r w:rsidRPr="00692158">
        <w:rPr>
          <w:rFonts w:eastAsia="Times New Roman" w:cs="Times New Roman"/>
          <w:szCs w:val="24"/>
        </w:rPr>
        <w:t xml:space="preserve"> από ποτέ και αποφασισμένοι να πάρουμε π</w:t>
      </w:r>
      <w:r w:rsidRPr="00692158">
        <w:rPr>
          <w:rFonts w:eastAsia="Times New Roman" w:cs="Times New Roman"/>
          <w:szCs w:val="24"/>
        </w:rPr>
        <w:t xml:space="preserve">ίσω αυτό </w:t>
      </w:r>
      <w:r>
        <w:rPr>
          <w:rFonts w:eastAsia="Times New Roman" w:cs="Times New Roman"/>
          <w:szCs w:val="24"/>
        </w:rPr>
        <w:t xml:space="preserve">που </w:t>
      </w:r>
      <w:r w:rsidRPr="00692158">
        <w:rPr>
          <w:rFonts w:eastAsia="Times New Roman" w:cs="Times New Roman"/>
          <w:szCs w:val="24"/>
        </w:rPr>
        <w:t>μας ανήκει</w:t>
      </w:r>
      <w:r>
        <w:rPr>
          <w:rFonts w:eastAsia="Times New Roman" w:cs="Times New Roman"/>
          <w:szCs w:val="24"/>
        </w:rPr>
        <w:t xml:space="preserve">: </w:t>
      </w:r>
      <w:r w:rsidRPr="00692158">
        <w:rPr>
          <w:rFonts w:eastAsia="Times New Roman" w:cs="Times New Roman"/>
          <w:szCs w:val="24"/>
        </w:rPr>
        <w:t>την πατρίδα μας πίσω</w:t>
      </w:r>
      <w:r>
        <w:rPr>
          <w:rFonts w:eastAsia="Times New Roman" w:cs="Times New Roman"/>
          <w:szCs w:val="24"/>
        </w:rPr>
        <w:t>.</w:t>
      </w:r>
    </w:p>
    <w:p w14:paraId="6E81979E" w14:textId="77777777" w:rsidR="004B0DF5" w:rsidRDefault="00471FB5">
      <w:pPr>
        <w:spacing w:line="600" w:lineRule="auto"/>
        <w:ind w:firstLine="720"/>
        <w:jc w:val="both"/>
        <w:rPr>
          <w:rFonts w:eastAsia="Times New Roman" w:cs="Times New Roman"/>
          <w:szCs w:val="24"/>
        </w:rPr>
      </w:pPr>
      <w:r w:rsidRPr="00692158">
        <w:rPr>
          <w:rFonts w:eastAsia="Times New Roman" w:cs="Times New Roman"/>
          <w:szCs w:val="24"/>
        </w:rPr>
        <w:t xml:space="preserve"> </w:t>
      </w:r>
      <w:r>
        <w:rPr>
          <w:rFonts w:eastAsia="Times New Roman" w:cs="Times New Roman"/>
          <w:szCs w:val="24"/>
        </w:rPr>
        <w:t>Καλώ</w:t>
      </w:r>
      <w:r w:rsidRPr="00964A7D">
        <w:rPr>
          <w:rFonts w:eastAsia="Times New Roman" w:cs="Times New Roman"/>
          <w:szCs w:val="24"/>
        </w:rPr>
        <w:t>,</w:t>
      </w:r>
      <w:r>
        <w:rPr>
          <w:rFonts w:eastAsia="Times New Roman" w:cs="Times New Roman"/>
          <w:szCs w:val="24"/>
        </w:rPr>
        <w:t xml:space="preserve"> </w:t>
      </w:r>
      <w:r w:rsidRPr="00692158">
        <w:rPr>
          <w:rFonts w:eastAsia="Times New Roman" w:cs="Times New Roman"/>
          <w:szCs w:val="24"/>
        </w:rPr>
        <w:t xml:space="preserve">όσοι ζωντανοί </w:t>
      </w:r>
      <w:r>
        <w:rPr>
          <w:rFonts w:eastAsia="Times New Roman" w:cs="Times New Roman"/>
          <w:szCs w:val="24"/>
        </w:rPr>
        <w:t xml:space="preserve">να διαλέξετε τον δρόμο της αντίστασης, τον δύσκολο δρόμο που έχει διαλέξει η </w:t>
      </w:r>
      <w:r w:rsidRPr="00692158">
        <w:rPr>
          <w:rFonts w:eastAsia="Times New Roman" w:cs="Times New Roman"/>
          <w:szCs w:val="24"/>
        </w:rPr>
        <w:t>Χρυσή Αυγή</w:t>
      </w:r>
      <w:r>
        <w:rPr>
          <w:rFonts w:eastAsia="Times New Roman" w:cs="Times New Roman"/>
          <w:szCs w:val="24"/>
        </w:rPr>
        <w:t>.</w:t>
      </w:r>
      <w:r w:rsidRPr="00692158">
        <w:rPr>
          <w:rFonts w:eastAsia="Times New Roman" w:cs="Times New Roman"/>
          <w:szCs w:val="24"/>
        </w:rPr>
        <w:t xml:space="preserve"> Όσοι πιστεύετε ότι η Μακεδονία είναι </w:t>
      </w:r>
      <w:r>
        <w:rPr>
          <w:rFonts w:eastAsia="Times New Roman" w:cs="Times New Roman"/>
          <w:szCs w:val="24"/>
        </w:rPr>
        <w:t xml:space="preserve">μόνο </w:t>
      </w:r>
      <w:r w:rsidRPr="00692158">
        <w:rPr>
          <w:rFonts w:eastAsia="Times New Roman" w:cs="Times New Roman"/>
          <w:szCs w:val="24"/>
        </w:rPr>
        <w:t>μία και η Μακεδονία είναι μόνο ελληνική</w:t>
      </w:r>
      <w:r>
        <w:rPr>
          <w:rFonts w:eastAsia="Times New Roman" w:cs="Times New Roman"/>
          <w:szCs w:val="24"/>
        </w:rPr>
        <w:t>, όσοι πιστεύετε σ</w:t>
      </w:r>
      <w:r>
        <w:rPr>
          <w:rFonts w:eastAsia="Times New Roman" w:cs="Times New Roman"/>
          <w:szCs w:val="24"/>
        </w:rPr>
        <w:t>ε</w:t>
      </w:r>
      <w:r w:rsidRPr="00692158">
        <w:rPr>
          <w:rFonts w:eastAsia="Times New Roman" w:cs="Times New Roman"/>
          <w:szCs w:val="24"/>
        </w:rPr>
        <w:t xml:space="preserve"> </w:t>
      </w:r>
      <w:r>
        <w:rPr>
          <w:rFonts w:eastAsia="Times New Roman" w:cs="Times New Roman"/>
          <w:szCs w:val="24"/>
        </w:rPr>
        <w:t>θ</w:t>
      </w:r>
      <w:r w:rsidRPr="00692158">
        <w:rPr>
          <w:rFonts w:eastAsia="Times New Roman" w:cs="Times New Roman"/>
          <w:szCs w:val="24"/>
        </w:rPr>
        <w:t xml:space="preserve">εό </w:t>
      </w:r>
      <w:r>
        <w:rPr>
          <w:rFonts w:eastAsia="Times New Roman" w:cs="Times New Roman"/>
          <w:szCs w:val="24"/>
        </w:rPr>
        <w:t xml:space="preserve">και </w:t>
      </w:r>
      <w:r w:rsidRPr="00692158">
        <w:rPr>
          <w:rFonts w:eastAsia="Times New Roman" w:cs="Times New Roman"/>
          <w:szCs w:val="24"/>
        </w:rPr>
        <w:t>πατρίδα</w:t>
      </w:r>
      <w:r>
        <w:rPr>
          <w:rFonts w:eastAsia="Times New Roman" w:cs="Times New Roman"/>
          <w:szCs w:val="24"/>
        </w:rPr>
        <w:t>,</w:t>
      </w:r>
      <w:r w:rsidRPr="00692158">
        <w:rPr>
          <w:rFonts w:eastAsia="Times New Roman" w:cs="Times New Roman"/>
          <w:szCs w:val="24"/>
        </w:rPr>
        <w:t xml:space="preserve"> να πορευτείτε μαζί </w:t>
      </w:r>
      <w:r>
        <w:rPr>
          <w:rFonts w:eastAsia="Times New Roman" w:cs="Times New Roman"/>
          <w:szCs w:val="24"/>
        </w:rPr>
        <w:t>μας.</w:t>
      </w:r>
      <w:r w:rsidRPr="00692158">
        <w:rPr>
          <w:rFonts w:eastAsia="Times New Roman" w:cs="Times New Roman"/>
          <w:szCs w:val="24"/>
        </w:rPr>
        <w:t xml:space="preserve"> Η Ελλάδα θα νικήσει</w:t>
      </w:r>
      <w:r>
        <w:rPr>
          <w:rFonts w:eastAsia="Times New Roman" w:cs="Times New Roman"/>
          <w:szCs w:val="24"/>
        </w:rPr>
        <w:t>.</w:t>
      </w:r>
    </w:p>
    <w:p w14:paraId="6E81979F" w14:textId="77777777" w:rsidR="004B0DF5" w:rsidRDefault="00471FB5">
      <w:pPr>
        <w:spacing w:line="600" w:lineRule="auto"/>
        <w:ind w:firstLine="720"/>
        <w:jc w:val="both"/>
        <w:rPr>
          <w:rFonts w:eastAsia="Times New Roman" w:cs="Times New Roman"/>
          <w:szCs w:val="24"/>
        </w:rPr>
      </w:pPr>
      <w:r w:rsidRPr="009236DF">
        <w:rPr>
          <w:rFonts w:eastAsia="Times New Roman" w:cs="Times New Roman"/>
          <w:b/>
          <w:szCs w:val="24"/>
        </w:rPr>
        <w:lastRenderedPageBreak/>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Τον λόγο έχει ο Υπουργός Επικρατείας κ. </w:t>
      </w:r>
      <w:proofErr w:type="spellStart"/>
      <w:r>
        <w:rPr>
          <w:rFonts w:eastAsia="Times New Roman" w:cs="Times New Roman"/>
          <w:szCs w:val="24"/>
        </w:rPr>
        <w:t>Φλαμπουράρης</w:t>
      </w:r>
      <w:proofErr w:type="spellEnd"/>
      <w:r>
        <w:rPr>
          <w:rFonts w:eastAsia="Times New Roman" w:cs="Times New Roman"/>
          <w:szCs w:val="24"/>
        </w:rPr>
        <w:t xml:space="preserve">. </w:t>
      </w:r>
    </w:p>
    <w:p w14:paraId="6E8197A0"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sidRPr="00692158">
        <w:rPr>
          <w:rFonts w:eastAsia="Times New Roman" w:cs="Times New Roman"/>
          <w:szCs w:val="24"/>
        </w:rPr>
        <w:t xml:space="preserve"> Κυρίες και κύριοι</w:t>
      </w:r>
      <w:r>
        <w:rPr>
          <w:rFonts w:eastAsia="Times New Roman" w:cs="Times New Roman"/>
          <w:szCs w:val="24"/>
        </w:rPr>
        <w:t>,</w:t>
      </w:r>
      <w:r w:rsidRPr="00692158">
        <w:rPr>
          <w:rFonts w:eastAsia="Times New Roman" w:cs="Times New Roman"/>
          <w:szCs w:val="24"/>
        </w:rPr>
        <w:t xml:space="preserve"> πιστεύω ότι το κλίμα</w:t>
      </w:r>
      <w:r>
        <w:rPr>
          <w:rFonts w:eastAsia="Times New Roman" w:cs="Times New Roman"/>
          <w:szCs w:val="24"/>
        </w:rPr>
        <w:t>,</w:t>
      </w:r>
      <w:r w:rsidRPr="00692158">
        <w:rPr>
          <w:rFonts w:eastAsia="Times New Roman" w:cs="Times New Roman"/>
          <w:szCs w:val="24"/>
        </w:rPr>
        <w:t xml:space="preserve"> που έχει διαμορφωθεί δεν είναι κατάλληλο για να μπορέσουμε πραγματικά να συζητήσουμε επί της ουσίας</w:t>
      </w:r>
      <w:r>
        <w:rPr>
          <w:rFonts w:eastAsia="Times New Roman" w:cs="Times New Roman"/>
          <w:szCs w:val="24"/>
        </w:rPr>
        <w:t>. Παρ</w:t>
      </w:r>
      <w:r>
        <w:rPr>
          <w:rFonts w:eastAsia="Times New Roman" w:cs="Times New Roman"/>
          <w:szCs w:val="24"/>
        </w:rPr>
        <w:t xml:space="preserve">’ </w:t>
      </w:r>
      <w:r>
        <w:rPr>
          <w:rFonts w:eastAsia="Times New Roman" w:cs="Times New Roman"/>
          <w:szCs w:val="24"/>
        </w:rPr>
        <w:t xml:space="preserve">όλα αυτά, εγώ </w:t>
      </w:r>
      <w:r w:rsidRPr="00692158">
        <w:rPr>
          <w:rFonts w:eastAsia="Times New Roman" w:cs="Times New Roman"/>
          <w:szCs w:val="24"/>
        </w:rPr>
        <w:t xml:space="preserve">θα επιδιώξω να </w:t>
      </w:r>
      <w:r>
        <w:rPr>
          <w:rFonts w:eastAsia="Times New Roman" w:cs="Times New Roman"/>
          <w:szCs w:val="24"/>
        </w:rPr>
        <w:t>επαναφ</w:t>
      </w:r>
      <w:r w:rsidRPr="00692158">
        <w:rPr>
          <w:rFonts w:eastAsia="Times New Roman" w:cs="Times New Roman"/>
          <w:szCs w:val="24"/>
        </w:rPr>
        <w:t>έρω ένα κλίμα που θα επιθυμούσα να υπήρχε στο ελληνικό Κοινοβούλιο</w:t>
      </w:r>
      <w:r>
        <w:rPr>
          <w:rFonts w:eastAsia="Times New Roman" w:cs="Times New Roman"/>
          <w:szCs w:val="24"/>
        </w:rPr>
        <w:t>.</w:t>
      </w:r>
    </w:p>
    <w:p w14:paraId="6E8197A1" w14:textId="77777777" w:rsidR="004B0DF5" w:rsidRDefault="00471FB5">
      <w:pPr>
        <w:spacing w:line="600" w:lineRule="auto"/>
        <w:ind w:firstLine="720"/>
        <w:jc w:val="both"/>
        <w:rPr>
          <w:rFonts w:eastAsia="Times New Roman" w:cs="Times New Roman"/>
          <w:szCs w:val="24"/>
        </w:rPr>
      </w:pPr>
      <w:r w:rsidRPr="00692158">
        <w:rPr>
          <w:rFonts w:eastAsia="Times New Roman" w:cs="Times New Roman"/>
          <w:szCs w:val="24"/>
        </w:rPr>
        <w:t xml:space="preserve"> </w:t>
      </w:r>
      <w:r>
        <w:rPr>
          <w:rFonts w:eastAsia="Times New Roman" w:cs="Times New Roman"/>
          <w:szCs w:val="24"/>
        </w:rPr>
        <w:t xml:space="preserve">Δεν </w:t>
      </w:r>
      <w:r w:rsidRPr="00692158">
        <w:rPr>
          <w:rFonts w:eastAsia="Times New Roman" w:cs="Times New Roman"/>
          <w:szCs w:val="24"/>
        </w:rPr>
        <w:t>θέλω να σας κρύψω ότι μετά την ανακοίνωση</w:t>
      </w:r>
      <w:r w:rsidRPr="00692158">
        <w:rPr>
          <w:rFonts w:eastAsia="Times New Roman" w:cs="Times New Roman"/>
          <w:szCs w:val="24"/>
        </w:rPr>
        <w:t xml:space="preserve"> </w:t>
      </w:r>
      <w:r>
        <w:rPr>
          <w:rFonts w:eastAsia="Times New Roman" w:cs="Times New Roman"/>
          <w:szCs w:val="24"/>
        </w:rPr>
        <w:t xml:space="preserve">των μέτρων </w:t>
      </w:r>
      <w:r w:rsidRPr="00692158">
        <w:rPr>
          <w:rFonts w:eastAsia="Times New Roman" w:cs="Times New Roman"/>
          <w:szCs w:val="24"/>
        </w:rPr>
        <w:t xml:space="preserve">από τη μεριά του Πρωθυπουργού και του Οικονομικού Επιτελείου </w:t>
      </w:r>
      <w:r>
        <w:rPr>
          <w:rFonts w:eastAsia="Times New Roman" w:cs="Times New Roman"/>
          <w:szCs w:val="24"/>
        </w:rPr>
        <w:t xml:space="preserve">που </w:t>
      </w:r>
      <w:r w:rsidRPr="00692158">
        <w:rPr>
          <w:rFonts w:eastAsia="Times New Roman" w:cs="Times New Roman"/>
          <w:szCs w:val="24"/>
        </w:rPr>
        <w:t>αναφέρονταν σε θέ</w:t>
      </w:r>
      <w:r>
        <w:rPr>
          <w:rFonts w:eastAsia="Times New Roman" w:cs="Times New Roman"/>
          <w:szCs w:val="24"/>
        </w:rPr>
        <w:t>ματα τα οποία έχουν σχέση με τη</w:t>
      </w:r>
      <w:r w:rsidRPr="00692158">
        <w:rPr>
          <w:rFonts w:eastAsia="Times New Roman" w:cs="Times New Roman"/>
          <w:szCs w:val="24"/>
        </w:rPr>
        <w:t xml:space="preserve"> βελτίωση </w:t>
      </w:r>
      <w:r>
        <w:rPr>
          <w:rFonts w:eastAsia="Times New Roman" w:cs="Times New Roman"/>
          <w:szCs w:val="24"/>
        </w:rPr>
        <w:t xml:space="preserve">της </w:t>
      </w:r>
      <w:r w:rsidRPr="00692158">
        <w:rPr>
          <w:rFonts w:eastAsia="Times New Roman" w:cs="Times New Roman"/>
          <w:szCs w:val="24"/>
        </w:rPr>
        <w:t>μεγάλης πλειοψηφίας του ελληνικού λαού</w:t>
      </w:r>
      <w:r>
        <w:rPr>
          <w:rFonts w:eastAsia="Times New Roman" w:cs="Times New Roman"/>
          <w:szCs w:val="24"/>
        </w:rPr>
        <w:t>,</w:t>
      </w:r>
      <w:r w:rsidRPr="00692158">
        <w:rPr>
          <w:rFonts w:eastAsia="Times New Roman" w:cs="Times New Roman"/>
          <w:szCs w:val="24"/>
        </w:rPr>
        <w:t xml:space="preserve"> που πλήγηκε όλα αυτά τα χρόνια από την κρίση</w:t>
      </w:r>
      <w:r>
        <w:rPr>
          <w:rFonts w:eastAsia="Times New Roman" w:cs="Times New Roman"/>
          <w:szCs w:val="24"/>
        </w:rPr>
        <w:t>,</w:t>
      </w:r>
      <w:r w:rsidRPr="00692158">
        <w:rPr>
          <w:rFonts w:eastAsia="Times New Roman" w:cs="Times New Roman"/>
          <w:szCs w:val="24"/>
        </w:rPr>
        <w:t xml:space="preserve"> που είχε σχέση με την πορεία τη</w:t>
      </w:r>
      <w:r w:rsidRPr="00692158">
        <w:rPr>
          <w:rFonts w:eastAsia="Times New Roman" w:cs="Times New Roman"/>
          <w:szCs w:val="24"/>
        </w:rPr>
        <w:t>ς χώρας προς την κανονικότητα</w:t>
      </w:r>
      <w:r>
        <w:rPr>
          <w:rFonts w:eastAsia="Times New Roman" w:cs="Times New Roman"/>
          <w:szCs w:val="24"/>
        </w:rPr>
        <w:t>,</w:t>
      </w:r>
      <w:r w:rsidRPr="00692158">
        <w:rPr>
          <w:rFonts w:eastAsia="Times New Roman" w:cs="Times New Roman"/>
          <w:szCs w:val="24"/>
        </w:rPr>
        <w:t xml:space="preserve"> που είχε σχέση τελικά με την ανάκαμψη της οικονομίας</w:t>
      </w:r>
      <w:r>
        <w:rPr>
          <w:rFonts w:eastAsia="Times New Roman" w:cs="Times New Roman"/>
          <w:szCs w:val="24"/>
        </w:rPr>
        <w:t>, πίστευα -α</w:t>
      </w:r>
      <w:r w:rsidRPr="00692158">
        <w:rPr>
          <w:rFonts w:eastAsia="Times New Roman" w:cs="Times New Roman"/>
          <w:szCs w:val="24"/>
        </w:rPr>
        <w:t>ποδείχθηκε λάθος</w:t>
      </w:r>
      <w:r>
        <w:rPr>
          <w:rFonts w:eastAsia="Times New Roman" w:cs="Times New Roman"/>
          <w:szCs w:val="24"/>
        </w:rPr>
        <w:t>-</w:t>
      </w:r>
      <w:r w:rsidRPr="00692158">
        <w:rPr>
          <w:rFonts w:eastAsia="Times New Roman" w:cs="Times New Roman"/>
          <w:szCs w:val="24"/>
        </w:rPr>
        <w:t xml:space="preserve"> ότι ο κύριος </w:t>
      </w:r>
      <w:r>
        <w:rPr>
          <w:rFonts w:eastAsia="Times New Roman" w:cs="Times New Roman"/>
          <w:szCs w:val="24"/>
        </w:rPr>
        <w:t xml:space="preserve">Αρχηγός της Αξιωματικής Αντιπολίτευσης </w:t>
      </w:r>
      <w:r w:rsidRPr="00692158">
        <w:rPr>
          <w:rFonts w:eastAsia="Times New Roman" w:cs="Times New Roman"/>
          <w:szCs w:val="24"/>
        </w:rPr>
        <w:t>θα αλλάξει την ομιλία του</w:t>
      </w:r>
      <w:r w:rsidRPr="00940F98">
        <w:rPr>
          <w:rFonts w:eastAsia="Times New Roman" w:cs="Times New Roman"/>
          <w:szCs w:val="24"/>
        </w:rPr>
        <w:t xml:space="preserve">, </w:t>
      </w:r>
      <w:r>
        <w:rPr>
          <w:rFonts w:eastAsia="Times New Roman" w:cs="Times New Roman"/>
          <w:szCs w:val="24"/>
        </w:rPr>
        <w:t xml:space="preserve">την </w:t>
      </w:r>
      <w:proofErr w:type="spellStart"/>
      <w:r>
        <w:rPr>
          <w:rFonts w:eastAsia="Times New Roman" w:cs="Times New Roman"/>
          <w:szCs w:val="24"/>
        </w:rPr>
        <w:t>πρωτομιλία</w:t>
      </w:r>
      <w:proofErr w:type="spellEnd"/>
      <w:r>
        <w:rPr>
          <w:rFonts w:eastAsia="Times New Roman" w:cs="Times New Roman"/>
          <w:szCs w:val="24"/>
        </w:rPr>
        <w:t xml:space="preserve"> του και θα την εντάξει </w:t>
      </w:r>
      <w:r>
        <w:rPr>
          <w:rFonts w:eastAsia="Times New Roman" w:cs="Times New Roman"/>
          <w:szCs w:val="24"/>
        </w:rPr>
        <w:lastRenderedPageBreak/>
        <w:t>μέσα στο καινούργιο π</w:t>
      </w:r>
      <w:r w:rsidRPr="00692158">
        <w:rPr>
          <w:rFonts w:eastAsia="Times New Roman" w:cs="Times New Roman"/>
          <w:szCs w:val="24"/>
        </w:rPr>
        <w:t>λαίσι</w:t>
      </w:r>
      <w:r w:rsidRPr="00692158">
        <w:rPr>
          <w:rFonts w:eastAsia="Times New Roman" w:cs="Times New Roman"/>
          <w:szCs w:val="24"/>
        </w:rPr>
        <w:t>ο που διαμορφώνεται για να μπορέσουμε</w:t>
      </w:r>
      <w:r>
        <w:rPr>
          <w:rFonts w:eastAsia="Times New Roman" w:cs="Times New Roman"/>
          <w:szCs w:val="24"/>
        </w:rPr>
        <w:t>,</w:t>
      </w:r>
      <w:r w:rsidRPr="00692158">
        <w:rPr>
          <w:rFonts w:eastAsia="Times New Roman" w:cs="Times New Roman"/>
          <w:szCs w:val="24"/>
        </w:rPr>
        <w:t xml:space="preserve"> πραγματικά</w:t>
      </w:r>
      <w:r>
        <w:rPr>
          <w:rFonts w:eastAsia="Times New Roman" w:cs="Times New Roman"/>
          <w:szCs w:val="24"/>
        </w:rPr>
        <w:t>,</w:t>
      </w:r>
      <w:r w:rsidRPr="00692158">
        <w:rPr>
          <w:rFonts w:eastAsia="Times New Roman" w:cs="Times New Roman"/>
          <w:szCs w:val="24"/>
        </w:rPr>
        <w:t xml:space="preserve"> μέσα από ένα</w:t>
      </w:r>
      <w:r>
        <w:rPr>
          <w:rFonts w:eastAsia="Times New Roman" w:cs="Times New Roman"/>
          <w:szCs w:val="24"/>
        </w:rPr>
        <w:t>ν</w:t>
      </w:r>
      <w:r w:rsidRPr="00692158">
        <w:rPr>
          <w:rFonts w:eastAsia="Times New Roman" w:cs="Times New Roman"/>
          <w:szCs w:val="24"/>
        </w:rPr>
        <w:t xml:space="preserve"> διάλογο να ανταλλάξουμε απόψεις</w:t>
      </w:r>
      <w:r>
        <w:rPr>
          <w:rFonts w:eastAsia="Times New Roman" w:cs="Times New Roman"/>
          <w:szCs w:val="24"/>
        </w:rPr>
        <w:t>, ν</w:t>
      </w:r>
      <w:r w:rsidRPr="00692158">
        <w:rPr>
          <w:rFonts w:eastAsia="Times New Roman" w:cs="Times New Roman"/>
          <w:szCs w:val="24"/>
        </w:rPr>
        <w:t>α συγκρουστούμε</w:t>
      </w:r>
      <w:r>
        <w:rPr>
          <w:rFonts w:eastAsia="Times New Roman" w:cs="Times New Roman"/>
          <w:szCs w:val="24"/>
        </w:rPr>
        <w:t>,</w:t>
      </w:r>
      <w:r w:rsidRPr="00692158">
        <w:rPr>
          <w:rFonts w:eastAsia="Times New Roman" w:cs="Times New Roman"/>
          <w:szCs w:val="24"/>
        </w:rPr>
        <w:t xml:space="preserve"> ακόμα </w:t>
      </w:r>
      <w:r>
        <w:rPr>
          <w:rFonts w:eastAsia="Times New Roman" w:cs="Times New Roman"/>
          <w:szCs w:val="24"/>
        </w:rPr>
        <w:t xml:space="preserve">και </w:t>
      </w:r>
      <w:r w:rsidRPr="00692158">
        <w:rPr>
          <w:rFonts w:eastAsia="Times New Roman" w:cs="Times New Roman"/>
          <w:szCs w:val="24"/>
        </w:rPr>
        <w:t>δυνατά</w:t>
      </w:r>
      <w:r>
        <w:rPr>
          <w:rFonts w:eastAsia="Times New Roman" w:cs="Times New Roman"/>
          <w:szCs w:val="24"/>
        </w:rPr>
        <w:t>,</w:t>
      </w:r>
      <w:r w:rsidRPr="00692158">
        <w:rPr>
          <w:rFonts w:eastAsia="Times New Roman" w:cs="Times New Roman"/>
          <w:szCs w:val="24"/>
        </w:rPr>
        <w:t xml:space="preserve"> για θέματα ουσίας</w:t>
      </w:r>
      <w:r>
        <w:rPr>
          <w:rFonts w:eastAsia="Times New Roman" w:cs="Times New Roman"/>
          <w:szCs w:val="24"/>
        </w:rPr>
        <w:t>.</w:t>
      </w:r>
    </w:p>
    <w:p w14:paraId="6E8197A2" w14:textId="77777777" w:rsidR="004B0DF5" w:rsidRDefault="00471FB5">
      <w:pPr>
        <w:spacing w:line="600" w:lineRule="auto"/>
        <w:ind w:firstLine="720"/>
        <w:jc w:val="both"/>
        <w:rPr>
          <w:rFonts w:eastAsia="Times New Roman" w:cs="Times New Roman"/>
          <w:szCs w:val="24"/>
        </w:rPr>
      </w:pPr>
      <w:r w:rsidRPr="00692158">
        <w:rPr>
          <w:rFonts w:eastAsia="Times New Roman" w:cs="Times New Roman"/>
          <w:szCs w:val="24"/>
        </w:rPr>
        <w:t xml:space="preserve"> Δυστυχώς</w:t>
      </w:r>
      <w:r>
        <w:rPr>
          <w:rFonts w:eastAsia="Times New Roman" w:cs="Times New Roman"/>
          <w:szCs w:val="24"/>
        </w:rPr>
        <w:t>,</w:t>
      </w:r>
      <w:r w:rsidRPr="00692158">
        <w:rPr>
          <w:rFonts w:eastAsia="Times New Roman" w:cs="Times New Roman"/>
          <w:szCs w:val="24"/>
        </w:rPr>
        <w:t xml:space="preserve"> πέσαμε πάλι </w:t>
      </w:r>
      <w:r>
        <w:rPr>
          <w:rFonts w:eastAsia="Times New Roman" w:cs="Times New Roman"/>
          <w:szCs w:val="24"/>
        </w:rPr>
        <w:t>-</w:t>
      </w:r>
      <w:r w:rsidRPr="00692158">
        <w:rPr>
          <w:rFonts w:eastAsia="Times New Roman" w:cs="Times New Roman"/>
          <w:szCs w:val="24"/>
        </w:rPr>
        <w:t xml:space="preserve">όχι με ευθύνη δική </w:t>
      </w:r>
      <w:r>
        <w:rPr>
          <w:rFonts w:eastAsia="Times New Roman" w:cs="Times New Roman"/>
          <w:szCs w:val="24"/>
        </w:rPr>
        <w:t>μας-</w:t>
      </w:r>
      <w:r w:rsidRPr="00692158">
        <w:rPr>
          <w:rFonts w:eastAsia="Times New Roman" w:cs="Times New Roman"/>
          <w:szCs w:val="24"/>
        </w:rPr>
        <w:t xml:space="preserve"> σε έναν διάλογο</w:t>
      </w:r>
      <w:r>
        <w:rPr>
          <w:rFonts w:eastAsia="Times New Roman" w:cs="Times New Roman"/>
          <w:szCs w:val="24"/>
        </w:rPr>
        <w:t xml:space="preserve">- μονόλογο, ο </w:t>
      </w:r>
      <w:r w:rsidRPr="00692158">
        <w:rPr>
          <w:rFonts w:eastAsia="Times New Roman" w:cs="Times New Roman"/>
          <w:szCs w:val="24"/>
        </w:rPr>
        <w:t>όποιος</w:t>
      </w:r>
      <w:r>
        <w:rPr>
          <w:rFonts w:eastAsia="Times New Roman" w:cs="Times New Roman"/>
          <w:szCs w:val="24"/>
        </w:rPr>
        <w:t xml:space="preserve"> κυριαρχείται αυτή την περίοδο α</w:t>
      </w:r>
      <w:r w:rsidRPr="00692158">
        <w:rPr>
          <w:rFonts w:eastAsia="Times New Roman" w:cs="Times New Roman"/>
          <w:szCs w:val="24"/>
        </w:rPr>
        <w:t xml:space="preserve">πό τα </w:t>
      </w:r>
      <w:r>
        <w:rPr>
          <w:rFonts w:eastAsia="Times New Roman" w:cs="Times New Roman"/>
          <w:szCs w:val="24"/>
        </w:rPr>
        <w:t xml:space="preserve">μέσα μαζικής </w:t>
      </w:r>
      <w:r w:rsidRPr="00692158">
        <w:rPr>
          <w:rFonts w:eastAsia="Times New Roman" w:cs="Times New Roman"/>
          <w:szCs w:val="24"/>
        </w:rPr>
        <w:t>επικοινωνίας</w:t>
      </w:r>
      <w:r>
        <w:rPr>
          <w:rFonts w:eastAsia="Times New Roman" w:cs="Times New Roman"/>
          <w:szCs w:val="24"/>
        </w:rPr>
        <w:t>.</w:t>
      </w:r>
      <w:r w:rsidRPr="00692158">
        <w:rPr>
          <w:rFonts w:eastAsia="Times New Roman" w:cs="Times New Roman"/>
          <w:szCs w:val="24"/>
        </w:rPr>
        <w:t xml:space="preserve"> Κυριαρχείται τόσο </w:t>
      </w:r>
      <w:r>
        <w:rPr>
          <w:rFonts w:eastAsia="Times New Roman" w:cs="Times New Roman"/>
          <w:szCs w:val="24"/>
        </w:rPr>
        <w:t xml:space="preserve">που εγώ τουλάχιστον θεωρώ ότι </w:t>
      </w:r>
      <w:r w:rsidRPr="00692158">
        <w:rPr>
          <w:rFonts w:eastAsia="Times New Roman" w:cs="Times New Roman"/>
          <w:szCs w:val="24"/>
        </w:rPr>
        <w:t xml:space="preserve">μέσα από </w:t>
      </w:r>
      <w:r>
        <w:rPr>
          <w:rFonts w:eastAsia="Times New Roman" w:cs="Times New Roman"/>
          <w:szCs w:val="24"/>
        </w:rPr>
        <w:t xml:space="preserve">αυτές τις </w:t>
      </w:r>
      <w:r w:rsidRPr="00692158">
        <w:rPr>
          <w:rFonts w:eastAsia="Times New Roman" w:cs="Times New Roman"/>
          <w:szCs w:val="24"/>
        </w:rPr>
        <w:t xml:space="preserve">τεχνικές </w:t>
      </w:r>
      <w:r>
        <w:rPr>
          <w:rFonts w:eastAsia="Times New Roman" w:cs="Times New Roman"/>
          <w:szCs w:val="24"/>
        </w:rPr>
        <w:t xml:space="preserve">δεν μου </w:t>
      </w:r>
      <w:r w:rsidRPr="00692158">
        <w:rPr>
          <w:rFonts w:eastAsia="Times New Roman" w:cs="Times New Roman"/>
          <w:szCs w:val="24"/>
        </w:rPr>
        <w:t>δίνεται η δυνατότητα να ξανασκεφτώ και να μπορώ να κάνω δεύτερη και τρίτη σκέψη</w:t>
      </w:r>
      <w:r>
        <w:rPr>
          <w:rFonts w:eastAsia="Times New Roman" w:cs="Times New Roman"/>
          <w:szCs w:val="24"/>
        </w:rPr>
        <w:t>,</w:t>
      </w:r>
      <w:r w:rsidRPr="00692158">
        <w:rPr>
          <w:rFonts w:eastAsia="Times New Roman" w:cs="Times New Roman"/>
          <w:szCs w:val="24"/>
        </w:rPr>
        <w:t xml:space="preserve"> τ</w:t>
      </w:r>
      <w:r>
        <w:rPr>
          <w:rFonts w:eastAsia="Times New Roman" w:cs="Times New Roman"/>
          <w:szCs w:val="24"/>
        </w:rPr>
        <w:t>ην οποία θα πρέπει να απο</w:t>
      </w:r>
      <w:r>
        <w:rPr>
          <w:rFonts w:eastAsia="Times New Roman" w:cs="Times New Roman"/>
          <w:szCs w:val="24"/>
        </w:rPr>
        <w:t>τυπώσω.</w:t>
      </w:r>
      <w:r w:rsidRPr="00692158">
        <w:rPr>
          <w:rFonts w:eastAsia="Times New Roman" w:cs="Times New Roman"/>
          <w:szCs w:val="24"/>
        </w:rPr>
        <w:t xml:space="preserve"> Έτσι όπως τρέχουν τα πράγματα</w:t>
      </w:r>
      <w:r>
        <w:rPr>
          <w:rFonts w:eastAsia="Times New Roman" w:cs="Times New Roman"/>
          <w:szCs w:val="24"/>
        </w:rPr>
        <w:t xml:space="preserve"> όμως,</w:t>
      </w:r>
      <w:r w:rsidRPr="00692158">
        <w:rPr>
          <w:rFonts w:eastAsia="Times New Roman" w:cs="Times New Roman"/>
          <w:szCs w:val="24"/>
        </w:rPr>
        <w:t xml:space="preserve"> νομίζω ότι </w:t>
      </w:r>
      <w:r>
        <w:rPr>
          <w:rFonts w:eastAsia="Times New Roman" w:cs="Times New Roman"/>
          <w:szCs w:val="24"/>
        </w:rPr>
        <w:t xml:space="preserve">αυτό </w:t>
      </w:r>
      <w:r w:rsidRPr="00692158">
        <w:rPr>
          <w:rFonts w:eastAsia="Times New Roman" w:cs="Times New Roman"/>
          <w:szCs w:val="24"/>
        </w:rPr>
        <w:t>δεν κάνει μόνο κακό στην πολιτική</w:t>
      </w:r>
      <w:r>
        <w:rPr>
          <w:rFonts w:eastAsia="Times New Roman" w:cs="Times New Roman"/>
          <w:szCs w:val="24"/>
        </w:rPr>
        <w:t>, αλλά κ</w:t>
      </w:r>
      <w:r w:rsidRPr="00692158">
        <w:rPr>
          <w:rFonts w:eastAsia="Times New Roman" w:cs="Times New Roman"/>
          <w:szCs w:val="24"/>
        </w:rPr>
        <w:t>άνει κακό και στην τέχνη</w:t>
      </w:r>
      <w:r>
        <w:rPr>
          <w:rFonts w:eastAsia="Times New Roman" w:cs="Times New Roman"/>
          <w:szCs w:val="24"/>
        </w:rPr>
        <w:t>,</w:t>
      </w:r>
      <w:r w:rsidRPr="00692158">
        <w:rPr>
          <w:rFonts w:eastAsia="Times New Roman" w:cs="Times New Roman"/>
          <w:szCs w:val="24"/>
        </w:rPr>
        <w:t xml:space="preserve"> στον πολιτισμό</w:t>
      </w:r>
      <w:r>
        <w:rPr>
          <w:rFonts w:eastAsia="Times New Roman" w:cs="Times New Roman"/>
          <w:szCs w:val="24"/>
        </w:rPr>
        <w:t>,</w:t>
      </w:r>
      <w:r w:rsidRPr="00692158">
        <w:rPr>
          <w:rFonts w:eastAsia="Times New Roman" w:cs="Times New Roman"/>
          <w:szCs w:val="24"/>
        </w:rPr>
        <w:t xml:space="preserve"> στη συνολική λειτουργία της κοινωνίας</w:t>
      </w:r>
      <w:r>
        <w:rPr>
          <w:rFonts w:eastAsia="Times New Roman" w:cs="Times New Roman"/>
          <w:szCs w:val="24"/>
        </w:rPr>
        <w:t>.</w:t>
      </w:r>
      <w:r w:rsidRPr="00692158">
        <w:rPr>
          <w:rFonts w:eastAsia="Times New Roman" w:cs="Times New Roman"/>
          <w:szCs w:val="24"/>
        </w:rPr>
        <w:t xml:space="preserve"> </w:t>
      </w:r>
    </w:p>
    <w:p w14:paraId="6E8197A3" w14:textId="77777777" w:rsidR="004B0DF5" w:rsidRDefault="00471FB5">
      <w:pPr>
        <w:spacing w:line="600" w:lineRule="auto"/>
        <w:ind w:firstLine="720"/>
        <w:jc w:val="both"/>
        <w:rPr>
          <w:rFonts w:eastAsia="Times New Roman" w:cs="Times New Roman"/>
          <w:szCs w:val="24"/>
        </w:rPr>
      </w:pPr>
      <w:r w:rsidRPr="00692158">
        <w:rPr>
          <w:rFonts w:eastAsia="Times New Roman" w:cs="Times New Roman"/>
          <w:szCs w:val="24"/>
        </w:rPr>
        <w:t>Παρ</w:t>
      </w:r>
      <w:r>
        <w:rPr>
          <w:rFonts w:eastAsia="Times New Roman" w:cs="Times New Roman"/>
          <w:szCs w:val="24"/>
        </w:rPr>
        <w:t xml:space="preserve">’ </w:t>
      </w:r>
      <w:r w:rsidRPr="00692158">
        <w:rPr>
          <w:rFonts w:eastAsia="Times New Roman" w:cs="Times New Roman"/>
          <w:szCs w:val="24"/>
        </w:rPr>
        <w:t>όλα αυτά</w:t>
      </w:r>
      <w:r>
        <w:rPr>
          <w:rFonts w:eastAsia="Times New Roman" w:cs="Times New Roman"/>
          <w:szCs w:val="24"/>
        </w:rPr>
        <w:t>,</w:t>
      </w:r>
      <w:r w:rsidRPr="00692158">
        <w:rPr>
          <w:rFonts w:eastAsia="Times New Roman" w:cs="Times New Roman"/>
          <w:szCs w:val="24"/>
        </w:rPr>
        <w:t xml:space="preserve"> ακούγοντας και την ομιλία του Πρωθυπουργού πάλι αναθάρρησα</w:t>
      </w:r>
      <w:r w:rsidRPr="00692158">
        <w:rPr>
          <w:rFonts w:eastAsia="Times New Roman" w:cs="Times New Roman"/>
          <w:szCs w:val="24"/>
        </w:rPr>
        <w:t xml:space="preserve"> και λέω </w:t>
      </w:r>
      <w:r>
        <w:rPr>
          <w:rFonts w:eastAsia="Times New Roman" w:cs="Times New Roman"/>
          <w:szCs w:val="24"/>
        </w:rPr>
        <w:t xml:space="preserve">«με αυτά που είπε θα μπούμε σε μία ουσιαστική συζήτηση». Διότι </w:t>
      </w:r>
      <w:r w:rsidRPr="00692158">
        <w:rPr>
          <w:rFonts w:eastAsia="Times New Roman" w:cs="Times New Roman"/>
          <w:szCs w:val="24"/>
        </w:rPr>
        <w:t xml:space="preserve">ο Πρωθυπουργός </w:t>
      </w:r>
      <w:r>
        <w:rPr>
          <w:rFonts w:eastAsia="Times New Roman" w:cs="Times New Roman"/>
          <w:szCs w:val="24"/>
        </w:rPr>
        <w:t>α</w:t>
      </w:r>
      <w:r w:rsidRPr="00692158">
        <w:rPr>
          <w:rFonts w:eastAsia="Times New Roman" w:cs="Times New Roman"/>
          <w:szCs w:val="24"/>
        </w:rPr>
        <w:t xml:space="preserve">ναφέρθηκε αναλυτικά σε προτάσεις και μέτρα </w:t>
      </w:r>
      <w:r w:rsidRPr="00692158">
        <w:rPr>
          <w:rFonts w:eastAsia="Times New Roman" w:cs="Times New Roman"/>
          <w:szCs w:val="24"/>
        </w:rPr>
        <w:lastRenderedPageBreak/>
        <w:t>που αφορούν την κοινωνία</w:t>
      </w:r>
      <w:r>
        <w:rPr>
          <w:rFonts w:eastAsia="Times New Roman" w:cs="Times New Roman"/>
          <w:szCs w:val="24"/>
        </w:rPr>
        <w:t>.</w:t>
      </w:r>
      <w:r w:rsidRPr="00692158">
        <w:rPr>
          <w:rFonts w:eastAsia="Times New Roman" w:cs="Times New Roman"/>
          <w:szCs w:val="24"/>
        </w:rPr>
        <w:t xml:space="preserve"> </w:t>
      </w:r>
      <w:r>
        <w:rPr>
          <w:rFonts w:eastAsia="Times New Roman" w:cs="Times New Roman"/>
          <w:szCs w:val="24"/>
        </w:rPr>
        <w:t xml:space="preserve">Έκανε </w:t>
      </w:r>
      <w:r w:rsidRPr="00692158">
        <w:rPr>
          <w:rFonts w:eastAsia="Times New Roman" w:cs="Times New Roman"/>
          <w:szCs w:val="24"/>
        </w:rPr>
        <w:t xml:space="preserve">μία αναφορά και μία αναδρομή στην οκταετή πορεία και ταυτόχρονα στα </w:t>
      </w:r>
      <w:r>
        <w:rPr>
          <w:rFonts w:eastAsia="Times New Roman" w:cs="Times New Roman"/>
          <w:szCs w:val="24"/>
        </w:rPr>
        <w:t>τεσσεράμισι</w:t>
      </w:r>
      <w:r w:rsidRPr="00692158">
        <w:rPr>
          <w:rFonts w:eastAsia="Times New Roman" w:cs="Times New Roman"/>
          <w:szCs w:val="24"/>
        </w:rPr>
        <w:t xml:space="preserve"> χρόνια και στ</w:t>
      </w:r>
      <w:r w:rsidRPr="00692158">
        <w:rPr>
          <w:rFonts w:eastAsia="Times New Roman" w:cs="Times New Roman"/>
          <w:szCs w:val="24"/>
        </w:rPr>
        <w:t xml:space="preserve">ην έξοδο από την κρίση </w:t>
      </w:r>
      <w:r>
        <w:rPr>
          <w:rFonts w:eastAsia="Times New Roman" w:cs="Times New Roman"/>
          <w:szCs w:val="24"/>
        </w:rPr>
        <w:t xml:space="preserve">και </w:t>
      </w:r>
      <w:r w:rsidRPr="00692158">
        <w:rPr>
          <w:rFonts w:eastAsia="Times New Roman" w:cs="Times New Roman"/>
          <w:szCs w:val="24"/>
        </w:rPr>
        <w:t>τα μνημόν</w:t>
      </w:r>
      <w:r>
        <w:rPr>
          <w:rFonts w:eastAsia="Times New Roman" w:cs="Times New Roman"/>
          <w:szCs w:val="24"/>
        </w:rPr>
        <w:t>ια</w:t>
      </w:r>
      <w:r>
        <w:rPr>
          <w:rFonts w:eastAsia="Times New Roman" w:cs="Times New Roman"/>
          <w:szCs w:val="24"/>
        </w:rPr>
        <w:t>,</w:t>
      </w:r>
      <w:r>
        <w:rPr>
          <w:rFonts w:eastAsia="Times New Roman" w:cs="Times New Roman"/>
          <w:szCs w:val="24"/>
        </w:rPr>
        <w:t xml:space="preserve"> που πετύχαμε εμείς μέσα από μ</w:t>
      </w:r>
      <w:r w:rsidRPr="00692158">
        <w:rPr>
          <w:rFonts w:eastAsia="Times New Roman" w:cs="Times New Roman"/>
          <w:szCs w:val="24"/>
        </w:rPr>
        <w:t>ία σταθερή δημοσιονομική επιλογή</w:t>
      </w:r>
      <w:r>
        <w:rPr>
          <w:rFonts w:eastAsia="Times New Roman" w:cs="Times New Roman"/>
          <w:szCs w:val="24"/>
        </w:rPr>
        <w:t>,</w:t>
      </w:r>
      <w:r w:rsidRPr="00692158">
        <w:rPr>
          <w:rFonts w:eastAsia="Times New Roman" w:cs="Times New Roman"/>
          <w:szCs w:val="24"/>
        </w:rPr>
        <w:t xml:space="preserve"> ούτως ώστε να </w:t>
      </w:r>
      <w:r>
        <w:rPr>
          <w:rFonts w:eastAsia="Times New Roman" w:cs="Times New Roman"/>
          <w:szCs w:val="24"/>
        </w:rPr>
        <w:t xml:space="preserve">μπορέσουμε </w:t>
      </w:r>
      <w:r w:rsidRPr="00692158">
        <w:rPr>
          <w:rFonts w:eastAsia="Times New Roman" w:cs="Times New Roman"/>
          <w:szCs w:val="24"/>
        </w:rPr>
        <w:t xml:space="preserve">πραγματικά κάποια πράγματα </w:t>
      </w:r>
      <w:r>
        <w:rPr>
          <w:rFonts w:eastAsia="Times New Roman" w:cs="Times New Roman"/>
          <w:szCs w:val="24"/>
        </w:rPr>
        <w:t>να τα περάσουμε στην ε</w:t>
      </w:r>
      <w:r w:rsidRPr="00692158">
        <w:rPr>
          <w:rFonts w:eastAsia="Times New Roman" w:cs="Times New Roman"/>
          <w:szCs w:val="24"/>
        </w:rPr>
        <w:t>λληνική κοιν</w:t>
      </w:r>
      <w:r>
        <w:rPr>
          <w:rFonts w:eastAsia="Times New Roman" w:cs="Times New Roman"/>
          <w:szCs w:val="24"/>
        </w:rPr>
        <w:t>ωνικοοικονομική ζωή και να αρχίσ</w:t>
      </w:r>
      <w:r w:rsidRPr="00692158">
        <w:rPr>
          <w:rFonts w:eastAsia="Times New Roman" w:cs="Times New Roman"/>
          <w:szCs w:val="24"/>
        </w:rPr>
        <w:t>ει να ανασαίνει ένας κόσμος</w:t>
      </w:r>
      <w:r>
        <w:rPr>
          <w:rFonts w:eastAsia="Times New Roman" w:cs="Times New Roman"/>
          <w:szCs w:val="24"/>
        </w:rPr>
        <w:t xml:space="preserve"> ο</w:t>
      </w:r>
      <w:r w:rsidRPr="00692158">
        <w:rPr>
          <w:rFonts w:eastAsia="Times New Roman" w:cs="Times New Roman"/>
          <w:szCs w:val="24"/>
        </w:rPr>
        <w:t xml:space="preserve"> οποίο</w:t>
      </w:r>
      <w:r w:rsidRPr="00692158">
        <w:rPr>
          <w:rFonts w:eastAsia="Times New Roman" w:cs="Times New Roman"/>
          <w:szCs w:val="24"/>
        </w:rPr>
        <w:t>ς υπέφερε όλα αυτά τα χρόνια</w:t>
      </w:r>
      <w:r>
        <w:rPr>
          <w:rFonts w:eastAsia="Times New Roman" w:cs="Times New Roman"/>
          <w:szCs w:val="24"/>
        </w:rPr>
        <w:t xml:space="preserve">. </w:t>
      </w:r>
      <w:r w:rsidRPr="00692158">
        <w:rPr>
          <w:rFonts w:eastAsia="Times New Roman" w:cs="Times New Roman"/>
          <w:szCs w:val="24"/>
        </w:rPr>
        <w:t>Με καλάμι</w:t>
      </w:r>
      <w:r>
        <w:rPr>
          <w:rFonts w:eastAsia="Times New Roman" w:cs="Times New Roman"/>
          <w:szCs w:val="24"/>
        </w:rPr>
        <w:t xml:space="preserve">; Με καλάμι. Να ανασαίνει όμως. </w:t>
      </w:r>
    </w:p>
    <w:p w14:paraId="6E8197A4" w14:textId="77777777" w:rsidR="004B0DF5" w:rsidRDefault="00471FB5">
      <w:pPr>
        <w:spacing w:line="600" w:lineRule="auto"/>
        <w:ind w:firstLine="720"/>
        <w:jc w:val="both"/>
        <w:rPr>
          <w:rFonts w:eastAsia="Times New Roman" w:cs="Times New Roman"/>
          <w:szCs w:val="24"/>
        </w:rPr>
      </w:pPr>
      <w:r w:rsidRPr="00692158">
        <w:rPr>
          <w:rFonts w:eastAsia="Times New Roman" w:cs="Times New Roman"/>
          <w:szCs w:val="24"/>
        </w:rPr>
        <w:t>Νομίζω ότι πετύχαμε αρκετά αυτά τα τέσσερα χρόνια</w:t>
      </w:r>
      <w:r>
        <w:rPr>
          <w:rFonts w:eastAsia="Times New Roman" w:cs="Times New Roman"/>
          <w:szCs w:val="24"/>
        </w:rPr>
        <w:t>.</w:t>
      </w:r>
      <w:r w:rsidRPr="00692158">
        <w:rPr>
          <w:rFonts w:eastAsia="Times New Roman" w:cs="Times New Roman"/>
          <w:szCs w:val="24"/>
        </w:rPr>
        <w:t xml:space="preserve"> Θα αναφερθώ σε κάποια</w:t>
      </w:r>
      <w:r>
        <w:rPr>
          <w:rFonts w:eastAsia="Times New Roman" w:cs="Times New Roman"/>
          <w:szCs w:val="24"/>
        </w:rPr>
        <w:t>, όχι για</w:t>
      </w:r>
      <w:r w:rsidRPr="00692158">
        <w:rPr>
          <w:rFonts w:eastAsia="Times New Roman" w:cs="Times New Roman"/>
          <w:szCs w:val="24"/>
        </w:rPr>
        <w:t xml:space="preserve"> να επαναλάβω αυτά που λέγονται</w:t>
      </w:r>
      <w:r>
        <w:rPr>
          <w:rFonts w:eastAsia="Times New Roman" w:cs="Times New Roman"/>
          <w:szCs w:val="24"/>
        </w:rPr>
        <w:t>,</w:t>
      </w:r>
      <w:r w:rsidRPr="00692158">
        <w:rPr>
          <w:rFonts w:eastAsia="Times New Roman" w:cs="Times New Roman"/>
          <w:szCs w:val="24"/>
        </w:rPr>
        <w:t xml:space="preserve"> αλλά για να επισημάνω πραγματικά</w:t>
      </w:r>
      <w:r>
        <w:rPr>
          <w:rFonts w:eastAsia="Times New Roman" w:cs="Times New Roman"/>
          <w:szCs w:val="24"/>
        </w:rPr>
        <w:t xml:space="preserve"> ότι είχατε τη </w:t>
      </w:r>
      <w:r w:rsidRPr="00692158">
        <w:rPr>
          <w:rFonts w:eastAsia="Times New Roman" w:cs="Times New Roman"/>
          <w:szCs w:val="24"/>
        </w:rPr>
        <w:t>δυνατότητα και την ευκα</w:t>
      </w:r>
      <w:r w:rsidRPr="00692158">
        <w:rPr>
          <w:rFonts w:eastAsia="Times New Roman" w:cs="Times New Roman"/>
          <w:szCs w:val="24"/>
        </w:rPr>
        <w:t>ιρία να κάνετε μία συζήτηση</w:t>
      </w:r>
      <w:r>
        <w:rPr>
          <w:rFonts w:eastAsia="Times New Roman" w:cs="Times New Roman"/>
          <w:szCs w:val="24"/>
        </w:rPr>
        <w:t>,</w:t>
      </w:r>
      <w:r w:rsidRPr="00692158">
        <w:rPr>
          <w:rFonts w:eastAsia="Times New Roman" w:cs="Times New Roman"/>
          <w:szCs w:val="24"/>
        </w:rPr>
        <w:t xml:space="preserve"> ένα</w:t>
      </w:r>
      <w:r>
        <w:rPr>
          <w:rFonts w:eastAsia="Times New Roman" w:cs="Times New Roman"/>
          <w:szCs w:val="24"/>
        </w:rPr>
        <w:t>ν</w:t>
      </w:r>
      <w:r w:rsidRPr="00692158">
        <w:rPr>
          <w:rFonts w:eastAsia="Times New Roman" w:cs="Times New Roman"/>
          <w:szCs w:val="24"/>
        </w:rPr>
        <w:t xml:space="preserve"> διάλογο σε αυτά τα κρίσιμα θέματα ή σε όποια θέματα εσείς επιλέγατε να συζητήσετε</w:t>
      </w:r>
      <w:r>
        <w:rPr>
          <w:rFonts w:eastAsia="Times New Roman" w:cs="Times New Roman"/>
          <w:szCs w:val="24"/>
        </w:rPr>
        <w:t>.</w:t>
      </w:r>
    </w:p>
    <w:p w14:paraId="6E8197A5" w14:textId="77777777" w:rsidR="004B0DF5" w:rsidRDefault="00471FB5">
      <w:pPr>
        <w:spacing w:line="600" w:lineRule="auto"/>
        <w:ind w:firstLine="720"/>
        <w:jc w:val="both"/>
        <w:rPr>
          <w:rFonts w:eastAsia="Times New Roman" w:cs="Times New Roman"/>
          <w:szCs w:val="24"/>
        </w:rPr>
      </w:pPr>
      <w:r w:rsidRPr="00692158">
        <w:rPr>
          <w:rFonts w:eastAsia="Times New Roman" w:cs="Times New Roman"/>
          <w:szCs w:val="24"/>
        </w:rPr>
        <w:t xml:space="preserve"> Το κρίσιμο θέμα που το έχουν πει και οι </w:t>
      </w:r>
      <w:r>
        <w:rPr>
          <w:rFonts w:eastAsia="Times New Roman" w:cs="Times New Roman"/>
          <w:szCs w:val="24"/>
        </w:rPr>
        <w:t xml:space="preserve">υπόλοιποι </w:t>
      </w:r>
      <w:r w:rsidRPr="00692158">
        <w:rPr>
          <w:rFonts w:eastAsia="Times New Roman" w:cs="Times New Roman"/>
          <w:szCs w:val="24"/>
        </w:rPr>
        <w:t xml:space="preserve">Υπουργοί </w:t>
      </w:r>
      <w:r>
        <w:rPr>
          <w:rFonts w:eastAsia="Times New Roman" w:cs="Times New Roman"/>
          <w:szCs w:val="24"/>
        </w:rPr>
        <w:t xml:space="preserve">προηγουμένως, </w:t>
      </w:r>
      <w:r w:rsidRPr="00692158">
        <w:rPr>
          <w:rFonts w:eastAsia="Times New Roman" w:cs="Times New Roman"/>
          <w:szCs w:val="24"/>
        </w:rPr>
        <w:t>όπως είναι ο Υπουργός Υγείας</w:t>
      </w:r>
      <w:r>
        <w:rPr>
          <w:rFonts w:eastAsia="Times New Roman" w:cs="Times New Roman"/>
          <w:szCs w:val="24"/>
        </w:rPr>
        <w:t>,</w:t>
      </w:r>
      <w:r w:rsidRPr="00692158">
        <w:rPr>
          <w:rFonts w:eastAsia="Times New Roman" w:cs="Times New Roman"/>
          <w:szCs w:val="24"/>
        </w:rPr>
        <w:t xml:space="preserve"> είναι το ότι ένα μεγάλο μέρος των ανασφάλιστων πολιτών είχε πρόσβαση στο σύστημα </w:t>
      </w:r>
      <w:r>
        <w:rPr>
          <w:rFonts w:eastAsia="Times New Roman" w:cs="Times New Roman"/>
          <w:szCs w:val="24"/>
        </w:rPr>
        <w:t>υ</w:t>
      </w:r>
      <w:r w:rsidRPr="00692158">
        <w:rPr>
          <w:rFonts w:eastAsia="Times New Roman" w:cs="Times New Roman"/>
          <w:szCs w:val="24"/>
        </w:rPr>
        <w:t>γείας</w:t>
      </w:r>
      <w:r>
        <w:rPr>
          <w:rFonts w:eastAsia="Times New Roman" w:cs="Times New Roman"/>
          <w:szCs w:val="24"/>
        </w:rPr>
        <w:t>,</w:t>
      </w:r>
      <w:r w:rsidRPr="00692158">
        <w:rPr>
          <w:rFonts w:eastAsia="Times New Roman" w:cs="Times New Roman"/>
          <w:szCs w:val="24"/>
        </w:rPr>
        <w:t xml:space="preserve"> δηλαδή </w:t>
      </w:r>
      <w:r>
        <w:rPr>
          <w:rFonts w:eastAsia="Times New Roman" w:cs="Times New Roman"/>
          <w:szCs w:val="24"/>
        </w:rPr>
        <w:t xml:space="preserve">στην </w:t>
      </w:r>
      <w:r w:rsidRPr="00692158">
        <w:rPr>
          <w:rFonts w:eastAsia="Times New Roman" w:cs="Times New Roman"/>
          <w:szCs w:val="24"/>
        </w:rPr>
        <w:t>υγεία</w:t>
      </w:r>
      <w:r>
        <w:rPr>
          <w:rFonts w:eastAsia="Times New Roman" w:cs="Times New Roman"/>
          <w:szCs w:val="24"/>
        </w:rPr>
        <w:t>,</w:t>
      </w:r>
      <w:r w:rsidRPr="00692158">
        <w:rPr>
          <w:rFonts w:eastAsia="Times New Roman" w:cs="Times New Roman"/>
          <w:szCs w:val="24"/>
        </w:rPr>
        <w:t xml:space="preserve"> </w:t>
      </w:r>
      <w:r>
        <w:rPr>
          <w:rFonts w:eastAsia="Times New Roman" w:cs="Times New Roman"/>
          <w:szCs w:val="24"/>
        </w:rPr>
        <w:lastRenderedPageBreak/>
        <w:t xml:space="preserve">την </w:t>
      </w:r>
      <w:r w:rsidRPr="00692158">
        <w:rPr>
          <w:rFonts w:eastAsia="Times New Roman" w:cs="Times New Roman"/>
          <w:szCs w:val="24"/>
        </w:rPr>
        <w:t xml:space="preserve">περίθαλψη και </w:t>
      </w:r>
      <w:r>
        <w:rPr>
          <w:rFonts w:eastAsia="Times New Roman" w:cs="Times New Roman"/>
          <w:szCs w:val="24"/>
        </w:rPr>
        <w:t xml:space="preserve">τη </w:t>
      </w:r>
      <w:r w:rsidRPr="00692158">
        <w:rPr>
          <w:rFonts w:eastAsia="Times New Roman" w:cs="Times New Roman"/>
          <w:szCs w:val="24"/>
        </w:rPr>
        <w:t>φαρμακευτική αγωγή</w:t>
      </w:r>
      <w:r>
        <w:rPr>
          <w:rFonts w:eastAsia="Times New Roman" w:cs="Times New Roman"/>
          <w:szCs w:val="24"/>
        </w:rPr>
        <w:t>. Είναι μεγάλη υπόθεση για μια κρίσιμη</w:t>
      </w:r>
      <w:r w:rsidRPr="00692158">
        <w:rPr>
          <w:rFonts w:eastAsia="Times New Roman" w:cs="Times New Roman"/>
          <w:szCs w:val="24"/>
        </w:rPr>
        <w:t xml:space="preserve"> πραγματικά ομάδα ανθρώπων</w:t>
      </w:r>
      <w:r>
        <w:rPr>
          <w:rFonts w:eastAsia="Times New Roman" w:cs="Times New Roman"/>
          <w:szCs w:val="24"/>
        </w:rPr>
        <w:t>,</w:t>
      </w:r>
      <w:r w:rsidRPr="00692158">
        <w:rPr>
          <w:rFonts w:eastAsia="Times New Roman" w:cs="Times New Roman"/>
          <w:szCs w:val="24"/>
        </w:rPr>
        <w:t xml:space="preserve"> οι οποίοι λόγω της κρίσης είχαν χάσει τα δ</w:t>
      </w:r>
      <w:r w:rsidRPr="00692158">
        <w:rPr>
          <w:rFonts w:eastAsia="Times New Roman" w:cs="Times New Roman"/>
          <w:szCs w:val="24"/>
        </w:rPr>
        <w:t xml:space="preserve">ικαιώματά </w:t>
      </w:r>
      <w:r>
        <w:rPr>
          <w:rFonts w:eastAsia="Times New Roman" w:cs="Times New Roman"/>
          <w:szCs w:val="24"/>
        </w:rPr>
        <w:t>τους,</w:t>
      </w:r>
      <w:r w:rsidRPr="00692158">
        <w:rPr>
          <w:rFonts w:eastAsia="Times New Roman" w:cs="Times New Roman"/>
          <w:szCs w:val="24"/>
        </w:rPr>
        <w:t xml:space="preserve"> σε σχέση με την ασφάλιση</w:t>
      </w:r>
      <w:r>
        <w:rPr>
          <w:rFonts w:eastAsia="Times New Roman" w:cs="Times New Roman"/>
          <w:szCs w:val="24"/>
        </w:rPr>
        <w:t>.</w:t>
      </w:r>
    </w:p>
    <w:p w14:paraId="6E8197A6" w14:textId="77777777" w:rsidR="004B0DF5" w:rsidRDefault="00471FB5">
      <w:pPr>
        <w:spacing w:line="600" w:lineRule="auto"/>
        <w:ind w:firstLine="720"/>
        <w:jc w:val="both"/>
        <w:rPr>
          <w:rFonts w:eastAsia="Times New Roman" w:cs="Times New Roman"/>
          <w:szCs w:val="24"/>
        </w:rPr>
      </w:pPr>
      <w:r w:rsidRPr="00692158">
        <w:rPr>
          <w:rFonts w:eastAsia="Times New Roman" w:cs="Times New Roman"/>
          <w:szCs w:val="24"/>
        </w:rPr>
        <w:t xml:space="preserve"> Στα θέματα της ελευθερίας του συνδικαλιστικού κινήματος κάναμε παρέμβαση</w:t>
      </w:r>
      <w:r>
        <w:rPr>
          <w:rFonts w:eastAsia="Times New Roman" w:cs="Times New Roman"/>
          <w:szCs w:val="24"/>
        </w:rPr>
        <w:t>.</w:t>
      </w:r>
      <w:r w:rsidRPr="00692158">
        <w:rPr>
          <w:rFonts w:eastAsia="Times New Roman" w:cs="Times New Roman"/>
          <w:szCs w:val="24"/>
        </w:rPr>
        <w:t xml:space="preserve"> Και να τα ακούν αυτά και οι συνάδελφοί του </w:t>
      </w:r>
      <w:r>
        <w:rPr>
          <w:rFonts w:eastAsia="Times New Roman" w:cs="Times New Roman"/>
          <w:szCs w:val="24"/>
        </w:rPr>
        <w:t xml:space="preserve">ΚΚΕ, </w:t>
      </w:r>
      <w:r w:rsidRPr="00692158">
        <w:rPr>
          <w:rFonts w:eastAsia="Times New Roman" w:cs="Times New Roman"/>
          <w:szCs w:val="24"/>
        </w:rPr>
        <w:t xml:space="preserve">γιατί οι βασικές αρχές των συλλογικών διαπραγματεύσεων </w:t>
      </w:r>
      <w:r>
        <w:rPr>
          <w:rFonts w:eastAsia="Times New Roman" w:cs="Times New Roman"/>
          <w:szCs w:val="24"/>
        </w:rPr>
        <w:t xml:space="preserve">επανήλθαν με </w:t>
      </w:r>
      <w:r w:rsidRPr="00692158">
        <w:rPr>
          <w:rFonts w:eastAsia="Times New Roman" w:cs="Times New Roman"/>
          <w:szCs w:val="24"/>
        </w:rPr>
        <w:t xml:space="preserve">δική </w:t>
      </w:r>
      <w:r>
        <w:rPr>
          <w:rFonts w:eastAsia="Times New Roman" w:cs="Times New Roman"/>
          <w:szCs w:val="24"/>
        </w:rPr>
        <w:t>μας…</w:t>
      </w:r>
    </w:p>
    <w:p w14:paraId="6E8197A7"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ΧΡΗΣΤΟΣ ΚΑΤΣΩ</w:t>
      </w:r>
      <w:r>
        <w:rPr>
          <w:rFonts w:eastAsia="Times New Roman" w:cs="Times New Roman"/>
          <w:b/>
          <w:szCs w:val="24"/>
        </w:rPr>
        <w:t xml:space="preserve">ΤΗΣ: </w:t>
      </w:r>
      <w:r>
        <w:rPr>
          <w:rFonts w:eastAsia="Times New Roman" w:cs="Times New Roman"/>
          <w:szCs w:val="24"/>
        </w:rPr>
        <w:t xml:space="preserve">Μα, είναι δυνατόν! Καταργήσατε τη διαπραγμάτευση. </w:t>
      </w:r>
    </w:p>
    <w:p w14:paraId="6E8197A8"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sidRPr="00692158">
        <w:rPr>
          <w:rFonts w:eastAsia="Times New Roman" w:cs="Times New Roman"/>
          <w:szCs w:val="24"/>
        </w:rPr>
        <w:t>Οι βασικές αρχές επανήλθα</w:t>
      </w:r>
      <w:r>
        <w:rPr>
          <w:rFonts w:eastAsia="Times New Roman" w:cs="Times New Roman"/>
          <w:szCs w:val="24"/>
        </w:rPr>
        <w:t>ν.</w:t>
      </w:r>
    </w:p>
    <w:p w14:paraId="6E8197A9" w14:textId="77777777" w:rsidR="004B0DF5" w:rsidRDefault="00471FB5">
      <w:pPr>
        <w:spacing w:line="600" w:lineRule="auto"/>
        <w:ind w:firstLine="720"/>
        <w:jc w:val="both"/>
        <w:rPr>
          <w:rFonts w:eastAsia="Times New Roman" w:cs="Times New Roman"/>
          <w:szCs w:val="24"/>
        </w:rPr>
      </w:pPr>
      <w:r w:rsidRPr="00692158">
        <w:rPr>
          <w:rFonts w:eastAsia="Times New Roman" w:cs="Times New Roman"/>
          <w:szCs w:val="24"/>
        </w:rPr>
        <w:t xml:space="preserve"> Προχωρήσαμε στην κατάργηση του </w:t>
      </w:r>
      <w:proofErr w:type="spellStart"/>
      <w:r>
        <w:rPr>
          <w:rFonts w:eastAsia="Times New Roman" w:cs="Times New Roman"/>
          <w:szCs w:val="24"/>
        </w:rPr>
        <w:t>υπο</w:t>
      </w:r>
      <w:r w:rsidRPr="00692158">
        <w:rPr>
          <w:rFonts w:eastAsia="Times New Roman" w:cs="Times New Roman"/>
          <w:szCs w:val="24"/>
        </w:rPr>
        <w:t>κατώτατου</w:t>
      </w:r>
      <w:proofErr w:type="spellEnd"/>
      <w:r w:rsidRPr="00692158">
        <w:rPr>
          <w:rFonts w:eastAsia="Times New Roman" w:cs="Times New Roman"/>
          <w:szCs w:val="24"/>
        </w:rPr>
        <w:t xml:space="preserve"> μισθού</w:t>
      </w:r>
      <w:r>
        <w:rPr>
          <w:rFonts w:eastAsia="Times New Roman" w:cs="Times New Roman"/>
          <w:szCs w:val="24"/>
        </w:rPr>
        <w:t xml:space="preserve">, τον </w:t>
      </w:r>
      <w:proofErr w:type="spellStart"/>
      <w:r>
        <w:rPr>
          <w:rFonts w:eastAsia="Times New Roman" w:cs="Times New Roman"/>
          <w:szCs w:val="24"/>
        </w:rPr>
        <w:t>ισο</w:t>
      </w:r>
      <w:r w:rsidRPr="00692158">
        <w:rPr>
          <w:rFonts w:eastAsia="Times New Roman" w:cs="Times New Roman"/>
          <w:szCs w:val="24"/>
        </w:rPr>
        <w:t>τιμήσαμε</w:t>
      </w:r>
      <w:proofErr w:type="spellEnd"/>
      <w:r w:rsidRPr="00692158">
        <w:rPr>
          <w:rFonts w:eastAsia="Times New Roman" w:cs="Times New Roman"/>
          <w:szCs w:val="24"/>
        </w:rPr>
        <w:t xml:space="preserve"> με τον κατώτερο</w:t>
      </w:r>
      <w:r>
        <w:rPr>
          <w:rFonts w:eastAsia="Times New Roman" w:cs="Times New Roman"/>
          <w:szCs w:val="24"/>
        </w:rPr>
        <w:t>.</w:t>
      </w:r>
      <w:r w:rsidRPr="00692158">
        <w:rPr>
          <w:rFonts w:eastAsia="Times New Roman" w:cs="Times New Roman"/>
          <w:szCs w:val="24"/>
        </w:rPr>
        <w:t xml:space="preserve"> Κάναμε και αύξηση</w:t>
      </w:r>
      <w:r>
        <w:rPr>
          <w:rFonts w:eastAsia="Times New Roman" w:cs="Times New Roman"/>
          <w:szCs w:val="24"/>
        </w:rPr>
        <w:t xml:space="preserve"> και </w:t>
      </w:r>
      <w:r w:rsidRPr="00692158">
        <w:rPr>
          <w:rFonts w:eastAsia="Times New Roman" w:cs="Times New Roman"/>
          <w:szCs w:val="24"/>
        </w:rPr>
        <w:t xml:space="preserve">φτάσαμε </w:t>
      </w:r>
      <w:r>
        <w:rPr>
          <w:rFonts w:eastAsia="Times New Roman" w:cs="Times New Roman"/>
          <w:szCs w:val="24"/>
        </w:rPr>
        <w:t xml:space="preserve">στα </w:t>
      </w:r>
      <w:r w:rsidRPr="00692158">
        <w:rPr>
          <w:rFonts w:eastAsia="Times New Roman" w:cs="Times New Roman"/>
          <w:szCs w:val="24"/>
        </w:rPr>
        <w:t>650</w:t>
      </w:r>
      <w:r>
        <w:rPr>
          <w:rFonts w:eastAsia="Times New Roman" w:cs="Times New Roman"/>
          <w:szCs w:val="24"/>
        </w:rPr>
        <w:t xml:space="preserve"> </w:t>
      </w:r>
      <w:r>
        <w:rPr>
          <w:rFonts w:eastAsia="Times New Roman" w:cs="Times New Roman"/>
          <w:szCs w:val="24"/>
        </w:rPr>
        <w:t>ευρώ.</w:t>
      </w:r>
      <w:r w:rsidRPr="00692158">
        <w:rPr>
          <w:rFonts w:eastAsia="Times New Roman" w:cs="Times New Roman"/>
          <w:szCs w:val="24"/>
        </w:rPr>
        <w:t xml:space="preserve"> Δεν φτάσαμε </w:t>
      </w:r>
      <w:r>
        <w:rPr>
          <w:rFonts w:eastAsia="Times New Roman" w:cs="Times New Roman"/>
          <w:szCs w:val="24"/>
        </w:rPr>
        <w:t xml:space="preserve">στα </w:t>
      </w:r>
      <w:r w:rsidRPr="00692158">
        <w:rPr>
          <w:rFonts w:eastAsia="Times New Roman" w:cs="Times New Roman"/>
          <w:szCs w:val="24"/>
        </w:rPr>
        <w:t xml:space="preserve">751 </w:t>
      </w:r>
      <w:r>
        <w:rPr>
          <w:rFonts w:eastAsia="Times New Roman" w:cs="Times New Roman"/>
          <w:szCs w:val="24"/>
        </w:rPr>
        <w:t xml:space="preserve">ευρώ. Είναι στους στόχους μας. </w:t>
      </w:r>
    </w:p>
    <w:p w14:paraId="6E8197AA"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Θα υπάρχει διαπραγμάτευση…(δεν ακούστηκε)</w:t>
      </w:r>
    </w:p>
    <w:p w14:paraId="6E8197AB" w14:textId="77777777" w:rsidR="004B0DF5" w:rsidRDefault="00471FB5">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Παρακαλώ, μη διακόπτετε. </w:t>
      </w:r>
    </w:p>
    <w:p w14:paraId="6E8197AC"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ΦΛΑΜΠΟΥΡΑΡΗΣ (Υπουργός Επικρατείας): </w:t>
      </w:r>
      <w:r>
        <w:rPr>
          <w:rFonts w:eastAsia="Times New Roman" w:cs="Times New Roman"/>
          <w:szCs w:val="24"/>
        </w:rPr>
        <w:t xml:space="preserve">Εντάξει, μπορεί να διακόπτει, αλλά να ακούει κιόλας. </w:t>
      </w:r>
    </w:p>
    <w:p w14:paraId="6E8197AD" w14:textId="77777777" w:rsidR="004B0DF5" w:rsidRDefault="00471FB5">
      <w:pPr>
        <w:spacing w:line="600" w:lineRule="auto"/>
        <w:ind w:firstLine="720"/>
        <w:jc w:val="both"/>
        <w:rPr>
          <w:rFonts w:eastAsia="Times New Roman" w:cs="Times New Roman"/>
          <w:szCs w:val="24"/>
        </w:rPr>
      </w:pPr>
      <w:r w:rsidRPr="00692158">
        <w:rPr>
          <w:rFonts w:eastAsia="Times New Roman" w:cs="Times New Roman"/>
          <w:szCs w:val="24"/>
        </w:rPr>
        <w:t xml:space="preserve">Φτάσαμε </w:t>
      </w:r>
      <w:r>
        <w:rPr>
          <w:rFonts w:eastAsia="Times New Roman" w:cs="Times New Roman"/>
          <w:szCs w:val="24"/>
        </w:rPr>
        <w:t xml:space="preserve">στα 650 ευρώ. Ο </w:t>
      </w:r>
      <w:r w:rsidRPr="00692158">
        <w:rPr>
          <w:rFonts w:eastAsia="Times New Roman" w:cs="Times New Roman"/>
          <w:szCs w:val="24"/>
        </w:rPr>
        <w:t xml:space="preserve">στόχος μας είναι </w:t>
      </w:r>
      <w:r>
        <w:rPr>
          <w:rFonts w:eastAsia="Times New Roman" w:cs="Times New Roman"/>
          <w:szCs w:val="24"/>
        </w:rPr>
        <w:t>τα 751 ευρώ.</w:t>
      </w:r>
      <w:r w:rsidRPr="00692158">
        <w:rPr>
          <w:rFonts w:eastAsia="Times New Roman" w:cs="Times New Roman"/>
          <w:szCs w:val="24"/>
        </w:rPr>
        <w:t xml:space="preserve"> Προχωρήσαμε </w:t>
      </w:r>
      <w:r>
        <w:rPr>
          <w:rFonts w:eastAsia="Times New Roman" w:cs="Times New Roman"/>
          <w:szCs w:val="24"/>
        </w:rPr>
        <w:t xml:space="preserve">στη διευκόλυνση και τη μείωση </w:t>
      </w:r>
      <w:r w:rsidRPr="00692158">
        <w:rPr>
          <w:rFonts w:eastAsia="Times New Roman" w:cs="Times New Roman"/>
          <w:szCs w:val="24"/>
        </w:rPr>
        <w:t>των ασφαλιστικών εισφορών σε ελεύθερους επαγγελματίες</w:t>
      </w:r>
      <w:r>
        <w:rPr>
          <w:rFonts w:eastAsia="Times New Roman" w:cs="Times New Roman"/>
          <w:szCs w:val="24"/>
        </w:rPr>
        <w:t>,</w:t>
      </w:r>
      <w:r w:rsidRPr="00692158">
        <w:rPr>
          <w:rFonts w:eastAsia="Times New Roman" w:cs="Times New Roman"/>
          <w:szCs w:val="24"/>
        </w:rPr>
        <w:t xml:space="preserve"> νέους επιστήμονες </w:t>
      </w:r>
      <w:r>
        <w:rPr>
          <w:rFonts w:eastAsia="Times New Roman" w:cs="Times New Roman"/>
          <w:szCs w:val="24"/>
        </w:rPr>
        <w:t>κ.λ</w:t>
      </w:r>
      <w:r>
        <w:rPr>
          <w:rFonts w:eastAsia="Times New Roman" w:cs="Times New Roman"/>
          <w:szCs w:val="24"/>
        </w:rPr>
        <w:t>π</w:t>
      </w:r>
      <w:r>
        <w:rPr>
          <w:rFonts w:eastAsia="Times New Roman" w:cs="Times New Roman"/>
          <w:szCs w:val="24"/>
        </w:rPr>
        <w:t>.</w:t>
      </w:r>
      <w:r>
        <w:rPr>
          <w:rFonts w:eastAsia="Times New Roman" w:cs="Times New Roman"/>
          <w:szCs w:val="24"/>
        </w:rPr>
        <w:t>,</w:t>
      </w:r>
      <w:r>
        <w:rPr>
          <w:rFonts w:eastAsia="Times New Roman" w:cs="Times New Roman"/>
          <w:szCs w:val="24"/>
        </w:rPr>
        <w:t xml:space="preserve"> που είχαν</w:t>
      </w:r>
      <w:r w:rsidRPr="00692158">
        <w:rPr>
          <w:rFonts w:eastAsia="Times New Roman" w:cs="Times New Roman"/>
          <w:szCs w:val="24"/>
        </w:rPr>
        <w:t xml:space="preserve"> </w:t>
      </w:r>
      <w:r>
        <w:rPr>
          <w:rFonts w:eastAsia="Times New Roman" w:cs="Times New Roman"/>
          <w:szCs w:val="24"/>
        </w:rPr>
        <w:t xml:space="preserve">θιγεί </w:t>
      </w:r>
      <w:r w:rsidRPr="00692158">
        <w:rPr>
          <w:rFonts w:eastAsia="Times New Roman" w:cs="Times New Roman"/>
          <w:szCs w:val="24"/>
        </w:rPr>
        <w:t>με το σύστ</w:t>
      </w:r>
      <w:r w:rsidRPr="00692158">
        <w:rPr>
          <w:rFonts w:eastAsia="Times New Roman" w:cs="Times New Roman"/>
          <w:szCs w:val="24"/>
        </w:rPr>
        <w:t>ημα στην αρχή</w:t>
      </w:r>
      <w:r>
        <w:rPr>
          <w:rFonts w:eastAsia="Times New Roman" w:cs="Times New Roman"/>
          <w:szCs w:val="24"/>
        </w:rPr>
        <w:t>.</w:t>
      </w:r>
      <w:r w:rsidRPr="00692158">
        <w:rPr>
          <w:rFonts w:eastAsia="Times New Roman" w:cs="Times New Roman"/>
          <w:szCs w:val="24"/>
        </w:rPr>
        <w:t xml:space="preserve"> Νομίζω ότι περάσαμε σε μία ουσιαστική διευκόλυνση</w:t>
      </w:r>
      <w:r>
        <w:rPr>
          <w:rFonts w:eastAsia="Times New Roman" w:cs="Times New Roman"/>
          <w:szCs w:val="24"/>
        </w:rPr>
        <w:t>.</w:t>
      </w:r>
      <w:r w:rsidRPr="00692158">
        <w:rPr>
          <w:rFonts w:eastAsia="Times New Roman" w:cs="Times New Roman"/>
          <w:szCs w:val="24"/>
        </w:rPr>
        <w:t xml:space="preserve"> </w:t>
      </w:r>
    </w:p>
    <w:p w14:paraId="6E8197AE" w14:textId="77777777" w:rsidR="004B0DF5" w:rsidRDefault="00471FB5">
      <w:pPr>
        <w:spacing w:line="600" w:lineRule="auto"/>
        <w:ind w:firstLine="720"/>
        <w:jc w:val="both"/>
        <w:rPr>
          <w:rFonts w:eastAsia="Times New Roman" w:cs="Times New Roman"/>
          <w:szCs w:val="24"/>
        </w:rPr>
      </w:pPr>
      <w:r w:rsidRPr="00692158">
        <w:rPr>
          <w:rFonts w:eastAsia="Times New Roman" w:cs="Times New Roman"/>
          <w:szCs w:val="24"/>
        </w:rPr>
        <w:t>Το μεγάλο θέμα που όλοι έχετε αναγνωρίσει</w:t>
      </w:r>
      <w:r>
        <w:rPr>
          <w:rFonts w:eastAsia="Times New Roman" w:cs="Times New Roman"/>
          <w:szCs w:val="24"/>
        </w:rPr>
        <w:t>, ανεξάρτητα αν το συνομολογείτε, είναι ότι δ</w:t>
      </w:r>
      <w:r w:rsidRPr="00692158">
        <w:rPr>
          <w:rFonts w:eastAsia="Times New Roman" w:cs="Times New Roman"/>
          <w:szCs w:val="24"/>
        </w:rPr>
        <w:t>εν προχωρήσαμε και πετύχαμε την μη περικοπή των συντάξεων</w:t>
      </w:r>
      <w:r>
        <w:rPr>
          <w:rFonts w:eastAsia="Times New Roman" w:cs="Times New Roman"/>
          <w:szCs w:val="24"/>
        </w:rPr>
        <w:t>.</w:t>
      </w:r>
    </w:p>
    <w:p w14:paraId="6E8197A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Αν θυμάστε, στις 31 Δεκεμβρίου θα τελείωνε η</w:t>
      </w:r>
      <w:r w:rsidRPr="00692158">
        <w:rPr>
          <w:rFonts w:eastAsia="Times New Roman" w:cs="Times New Roman"/>
          <w:szCs w:val="24"/>
        </w:rPr>
        <w:t xml:space="preserve"> προστασία της πρώτης κατοικίας που αναφερόταν </w:t>
      </w:r>
      <w:r>
        <w:rPr>
          <w:rFonts w:eastAsia="Times New Roman" w:cs="Times New Roman"/>
          <w:szCs w:val="24"/>
        </w:rPr>
        <w:t xml:space="preserve">στον νόμο </w:t>
      </w:r>
      <w:r w:rsidRPr="00692158">
        <w:rPr>
          <w:rFonts w:eastAsia="Times New Roman" w:cs="Times New Roman"/>
          <w:szCs w:val="24"/>
        </w:rPr>
        <w:t>Κατσέλη</w:t>
      </w:r>
      <w:r>
        <w:rPr>
          <w:rFonts w:eastAsia="Times New Roman" w:cs="Times New Roman"/>
          <w:szCs w:val="24"/>
        </w:rPr>
        <w:t>.</w:t>
      </w:r>
      <w:r w:rsidRPr="00692158">
        <w:rPr>
          <w:rFonts w:eastAsia="Times New Roman" w:cs="Times New Roman"/>
          <w:szCs w:val="24"/>
        </w:rPr>
        <w:t xml:space="preserve"> Και </w:t>
      </w:r>
      <w:r>
        <w:rPr>
          <w:rFonts w:eastAsia="Times New Roman" w:cs="Times New Roman"/>
          <w:szCs w:val="24"/>
        </w:rPr>
        <w:t>όμως, πετύχαμε τη συνέχισή</w:t>
      </w:r>
      <w:r w:rsidRPr="00692158">
        <w:rPr>
          <w:rFonts w:eastAsia="Times New Roman" w:cs="Times New Roman"/>
          <w:szCs w:val="24"/>
        </w:rPr>
        <w:t xml:space="preserve"> του με μία ποιοτική διαφορά</w:t>
      </w:r>
      <w:r>
        <w:rPr>
          <w:rFonts w:eastAsia="Times New Roman" w:cs="Times New Roman"/>
          <w:szCs w:val="24"/>
        </w:rPr>
        <w:t>:</w:t>
      </w:r>
      <w:r w:rsidRPr="00692158">
        <w:rPr>
          <w:rFonts w:eastAsia="Times New Roman" w:cs="Times New Roman"/>
          <w:szCs w:val="24"/>
        </w:rPr>
        <w:t xml:space="preserve"> Ενώ στο</w:t>
      </w:r>
      <w:r>
        <w:rPr>
          <w:rFonts w:eastAsia="Times New Roman" w:cs="Times New Roman"/>
          <w:szCs w:val="24"/>
        </w:rPr>
        <w:t>ν</w:t>
      </w:r>
      <w:r w:rsidRPr="00692158">
        <w:rPr>
          <w:rFonts w:eastAsia="Times New Roman" w:cs="Times New Roman"/>
          <w:szCs w:val="24"/>
        </w:rPr>
        <w:t xml:space="preserve"> νόμο Κατσέλη </w:t>
      </w:r>
      <w:r>
        <w:rPr>
          <w:rFonts w:eastAsia="Times New Roman" w:cs="Times New Roman"/>
          <w:szCs w:val="24"/>
        </w:rPr>
        <w:t xml:space="preserve">έμπαιναν </w:t>
      </w:r>
      <w:r w:rsidRPr="00692158">
        <w:rPr>
          <w:rFonts w:eastAsia="Times New Roman" w:cs="Times New Roman"/>
          <w:szCs w:val="24"/>
        </w:rPr>
        <w:t xml:space="preserve">τα </w:t>
      </w:r>
      <w:r w:rsidRPr="00692158">
        <w:rPr>
          <w:rFonts w:eastAsia="Times New Roman" w:cs="Times New Roman"/>
          <w:szCs w:val="24"/>
        </w:rPr>
        <w:lastRenderedPageBreak/>
        <w:t>στεγαστικά δάνεια</w:t>
      </w:r>
      <w:r w:rsidRPr="00110724">
        <w:rPr>
          <w:rFonts w:eastAsia="Times New Roman" w:cs="Times New Roman"/>
          <w:szCs w:val="24"/>
        </w:rPr>
        <w:t xml:space="preserve"> </w:t>
      </w:r>
      <w:r w:rsidRPr="00692158">
        <w:rPr>
          <w:rFonts w:eastAsia="Times New Roman" w:cs="Times New Roman"/>
          <w:szCs w:val="24"/>
        </w:rPr>
        <w:t>και δεν έμπαιναν τα επιχειρηματικά</w:t>
      </w:r>
      <w:r>
        <w:rPr>
          <w:rFonts w:eastAsia="Times New Roman" w:cs="Times New Roman"/>
          <w:szCs w:val="24"/>
        </w:rPr>
        <w:t>, τα εμπορικά, των ελεύθερων επαγγελματιών,</w:t>
      </w:r>
      <w:r w:rsidRPr="00692158">
        <w:rPr>
          <w:rFonts w:eastAsia="Times New Roman" w:cs="Times New Roman"/>
          <w:szCs w:val="24"/>
        </w:rPr>
        <w:t xml:space="preserve"> </w:t>
      </w:r>
      <w:r w:rsidRPr="00692158">
        <w:rPr>
          <w:rFonts w:eastAsia="Times New Roman" w:cs="Times New Roman"/>
          <w:szCs w:val="24"/>
        </w:rPr>
        <w:t>στον νόμο που εμείς περάσαμε</w:t>
      </w:r>
      <w:r>
        <w:rPr>
          <w:rFonts w:eastAsia="Times New Roman" w:cs="Times New Roman"/>
          <w:szCs w:val="24"/>
        </w:rPr>
        <w:t>,</w:t>
      </w:r>
      <w:r w:rsidRPr="00692158">
        <w:rPr>
          <w:rFonts w:eastAsia="Times New Roman" w:cs="Times New Roman"/>
          <w:szCs w:val="24"/>
        </w:rPr>
        <w:t xml:space="preserve"> </w:t>
      </w:r>
      <w:r>
        <w:rPr>
          <w:rFonts w:eastAsia="Times New Roman" w:cs="Times New Roman"/>
          <w:szCs w:val="24"/>
        </w:rPr>
        <w:t xml:space="preserve">καταφέραμε </w:t>
      </w:r>
      <w:r w:rsidRPr="00692158">
        <w:rPr>
          <w:rFonts w:eastAsia="Times New Roman" w:cs="Times New Roman"/>
          <w:szCs w:val="24"/>
        </w:rPr>
        <w:t xml:space="preserve">μέσα από διαπραγματεύσεις σκληρές να </w:t>
      </w:r>
      <w:r>
        <w:rPr>
          <w:rFonts w:eastAsia="Times New Roman" w:cs="Times New Roman"/>
          <w:szCs w:val="24"/>
        </w:rPr>
        <w:t xml:space="preserve">μπουν </w:t>
      </w:r>
      <w:r w:rsidRPr="00692158">
        <w:rPr>
          <w:rFonts w:eastAsia="Times New Roman" w:cs="Times New Roman"/>
          <w:szCs w:val="24"/>
        </w:rPr>
        <w:t>και αυτοί μέσα</w:t>
      </w:r>
      <w:r>
        <w:rPr>
          <w:rFonts w:eastAsia="Times New Roman" w:cs="Times New Roman"/>
          <w:szCs w:val="24"/>
        </w:rPr>
        <w:t xml:space="preserve">. </w:t>
      </w:r>
    </w:p>
    <w:p w14:paraId="6E8197B0" w14:textId="77777777" w:rsidR="004B0DF5" w:rsidRDefault="00471FB5">
      <w:pPr>
        <w:spacing w:line="600" w:lineRule="auto"/>
        <w:ind w:firstLine="720"/>
        <w:jc w:val="both"/>
        <w:rPr>
          <w:rFonts w:eastAsia="Times New Roman"/>
          <w:szCs w:val="24"/>
        </w:rPr>
      </w:pPr>
      <w:r>
        <w:rPr>
          <w:rFonts w:eastAsia="Times New Roman"/>
          <w:szCs w:val="24"/>
        </w:rPr>
        <w:t>Άρα, ένας</w:t>
      </w:r>
      <w:r w:rsidRPr="00A617BF">
        <w:rPr>
          <w:rFonts w:eastAsia="Times New Roman"/>
          <w:szCs w:val="24"/>
        </w:rPr>
        <w:t xml:space="preserve"> ελεύθερος επαγγελματίας</w:t>
      </w:r>
      <w:r>
        <w:rPr>
          <w:rFonts w:eastAsia="Times New Roman"/>
          <w:szCs w:val="24"/>
        </w:rPr>
        <w:t>,</w:t>
      </w:r>
      <w:r w:rsidRPr="00A617BF">
        <w:rPr>
          <w:rFonts w:eastAsia="Times New Roman"/>
          <w:szCs w:val="24"/>
        </w:rPr>
        <w:t xml:space="preserve"> ένας επιχειρηματίας που έπαιρνε </w:t>
      </w:r>
      <w:r>
        <w:rPr>
          <w:rFonts w:eastAsia="Times New Roman"/>
          <w:szCs w:val="24"/>
        </w:rPr>
        <w:t>έ</w:t>
      </w:r>
      <w:r w:rsidRPr="00A617BF">
        <w:rPr>
          <w:rFonts w:eastAsia="Times New Roman"/>
          <w:szCs w:val="24"/>
        </w:rPr>
        <w:t xml:space="preserve">να δάνειο για να κάνει μία επιχείρηση και έβαζε την πρώτη του κατοικία </w:t>
      </w:r>
      <w:r>
        <w:rPr>
          <w:rFonts w:eastAsia="Times New Roman"/>
          <w:szCs w:val="24"/>
        </w:rPr>
        <w:t>για</w:t>
      </w:r>
      <w:r w:rsidRPr="00A617BF">
        <w:rPr>
          <w:rFonts w:eastAsia="Times New Roman"/>
          <w:szCs w:val="24"/>
        </w:rPr>
        <w:t xml:space="preserve"> εγγύηση</w:t>
      </w:r>
      <w:r>
        <w:rPr>
          <w:rFonts w:eastAsia="Times New Roman"/>
          <w:szCs w:val="24"/>
        </w:rPr>
        <w:t>,</w:t>
      </w:r>
      <w:r w:rsidRPr="00A617BF">
        <w:rPr>
          <w:rFonts w:eastAsia="Times New Roman"/>
          <w:szCs w:val="24"/>
        </w:rPr>
        <w:t xml:space="preserve"> αν </w:t>
      </w:r>
      <w:r w:rsidRPr="00A617BF">
        <w:rPr>
          <w:rFonts w:eastAsia="Times New Roman"/>
          <w:szCs w:val="24"/>
        </w:rPr>
        <w:t>δεν μπορούσε να πληρώσει</w:t>
      </w:r>
      <w:r w:rsidRPr="00FE48B0">
        <w:rPr>
          <w:rFonts w:eastAsia="Times New Roman"/>
          <w:szCs w:val="24"/>
        </w:rPr>
        <w:t>,</w:t>
      </w:r>
      <w:r w:rsidRPr="00A617BF">
        <w:rPr>
          <w:rFonts w:eastAsia="Times New Roman"/>
          <w:szCs w:val="24"/>
        </w:rPr>
        <w:t xml:space="preserve"> την έχανε και δεν είχε κανένα μέσο να μπορέσει να τη γλιτώσ</w:t>
      </w:r>
      <w:r>
        <w:rPr>
          <w:rFonts w:eastAsia="Times New Roman"/>
          <w:szCs w:val="24"/>
        </w:rPr>
        <w:t>ει.</w:t>
      </w:r>
      <w:r w:rsidRPr="00A617BF">
        <w:rPr>
          <w:rFonts w:eastAsia="Times New Roman"/>
          <w:szCs w:val="24"/>
        </w:rPr>
        <w:t xml:space="preserve"> </w:t>
      </w:r>
      <w:r>
        <w:rPr>
          <w:rFonts w:eastAsia="Times New Roman"/>
          <w:szCs w:val="24"/>
        </w:rPr>
        <w:t>Ν</w:t>
      </w:r>
      <w:r w:rsidRPr="00A617BF">
        <w:rPr>
          <w:rFonts w:eastAsia="Times New Roman"/>
          <w:szCs w:val="24"/>
        </w:rPr>
        <w:t>ομίζω ότι αυτό το πετύχαμε</w:t>
      </w:r>
      <w:r>
        <w:rPr>
          <w:rFonts w:eastAsia="Times New Roman"/>
          <w:szCs w:val="24"/>
        </w:rPr>
        <w:t>.</w:t>
      </w:r>
      <w:r w:rsidRPr="00A617BF">
        <w:rPr>
          <w:rFonts w:eastAsia="Times New Roman"/>
          <w:szCs w:val="24"/>
        </w:rPr>
        <w:t xml:space="preserve"> </w:t>
      </w:r>
    </w:p>
    <w:p w14:paraId="6E8197B1" w14:textId="77777777" w:rsidR="004B0DF5" w:rsidRDefault="00471FB5">
      <w:pPr>
        <w:spacing w:line="600" w:lineRule="auto"/>
        <w:ind w:firstLine="720"/>
        <w:jc w:val="both"/>
        <w:rPr>
          <w:rFonts w:eastAsia="Times New Roman"/>
          <w:szCs w:val="24"/>
        </w:rPr>
      </w:pPr>
      <w:r>
        <w:rPr>
          <w:rFonts w:eastAsia="Times New Roman"/>
          <w:szCs w:val="24"/>
        </w:rPr>
        <w:t>Είναι κι άλλα μέτρα</w:t>
      </w:r>
      <w:r w:rsidRPr="00A617BF">
        <w:rPr>
          <w:rFonts w:eastAsia="Times New Roman"/>
          <w:szCs w:val="24"/>
        </w:rPr>
        <w:t xml:space="preserve"> που αναγγέλθηκαν τελευταία για το 2019</w:t>
      </w:r>
      <w:r>
        <w:rPr>
          <w:rFonts w:eastAsia="Times New Roman"/>
          <w:szCs w:val="24"/>
        </w:rPr>
        <w:t>,</w:t>
      </w:r>
      <w:r w:rsidRPr="00A617BF">
        <w:rPr>
          <w:rFonts w:eastAsia="Times New Roman"/>
          <w:szCs w:val="24"/>
        </w:rPr>
        <w:t xml:space="preserve"> τα οποία θα νομοθετηθούν αμέσως και πολύ γρήγορα</w:t>
      </w:r>
      <w:r>
        <w:rPr>
          <w:rFonts w:eastAsia="Times New Roman"/>
          <w:szCs w:val="24"/>
        </w:rPr>
        <w:t>, όπως είναι η</w:t>
      </w:r>
      <w:r w:rsidRPr="00A617BF">
        <w:rPr>
          <w:rFonts w:eastAsia="Times New Roman"/>
          <w:szCs w:val="24"/>
        </w:rPr>
        <w:t xml:space="preserve"> μείωση του ΦΠΑ σε 13% και άλλες διευκολύνσεις</w:t>
      </w:r>
      <w:r>
        <w:rPr>
          <w:rFonts w:eastAsia="Times New Roman"/>
          <w:szCs w:val="24"/>
        </w:rPr>
        <w:t>,</w:t>
      </w:r>
      <w:r w:rsidRPr="00A617BF">
        <w:rPr>
          <w:rFonts w:eastAsia="Times New Roman"/>
          <w:szCs w:val="24"/>
        </w:rPr>
        <w:t xml:space="preserve"> αλλά κυρίως είναι αυτό που λέμε </w:t>
      </w:r>
      <w:r>
        <w:rPr>
          <w:rFonts w:eastAsia="Times New Roman"/>
          <w:szCs w:val="24"/>
        </w:rPr>
        <w:t>η δέκατη τρίτη</w:t>
      </w:r>
      <w:r w:rsidRPr="00A617BF">
        <w:rPr>
          <w:rFonts w:eastAsia="Times New Roman"/>
          <w:szCs w:val="24"/>
        </w:rPr>
        <w:t xml:space="preserve"> σύνταξη</w:t>
      </w:r>
      <w:r>
        <w:rPr>
          <w:rFonts w:eastAsia="Times New Roman"/>
          <w:szCs w:val="24"/>
        </w:rPr>
        <w:t>, η οποία, όπως</w:t>
      </w:r>
      <w:r w:rsidRPr="00A617BF">
        <w:rPr>
          <w:rFonts w:eastAsia="Times New Roman"/>
          <w:szCs w:val="24"/>
        </w:rPr>
        <w:t xml:space="preserve"> γνωρίζετε οι περισσότεροι</w:t>
      </w:r>
      <w:r>
        <w:rPr>
          <w:rFonts w:eastAsia="Times New Roman"/>
          <w:szCs w:val="24"/>
        </w:rPr>
        <w:t>,</w:t>
      </w:r>
      <w:r w:rsidRPr="00A617BF">
        <w:rPr>
          <w:rFonts w:eastAsia="Times New Roman"/>
          <w:szCs w:val="24"/>
        </w:rPr>
        <w:t xml:space="preserve"> μοιραζόταν σε δύο φάσεις</w:t>
      </w:r>
      <w:r>
        <w:rPr>
          <w:rFonts w:eastAsia="Times New Roman"/>
          <w:szCs w:val="24"/>
        </w:rPr>
        <w:t>.</w:t>
      </w:r>
      <w:r w:rsidRPr="00A617BF">
        <w:rPr>
          <w:rFonts w:eastAsia="Times New Roman"/>
          <w:szCs w:val="24"/>
        </w:rPr>
        <w:t xml:space="preserve"> </w:t>
      </w:r>
      <w:r>
        <w:rPr>
          <w:rFonts w:eastAsia="Times New Roman"/>
          <w:szCs w:val="24"/>
        </w:rPr>
        <w:t>Η</w:t>
      </w:r>
      <w:r w:rsidRPr="00A617BF">
        <w:rPr>
          <w:rFonts w:eastAsia="Times New Roman"/>
          <w:szCs w:val="24"/>
        </w:rPr>
        <w:t xml:space="preserve"> μισή </w:t>
      </w:r>
      <w:r>
        <w:rPr>
          <w:rFonts w:eastAsia="Times New Roman"/>
          <w:szCs w:val="24"/>
        </w:rPr>
        <w:t xml:space="preserve">δινόταν το Πάσχα, η </w:t>
      </w:r>
      <w:r w:rsidRPr="00A617BF">
        <w:rPr>
          <w:rFonts w:eastAsia="Times New Roman"/>
          <w:szCs w:val="24"/>
        </w:rPr>
        <w:t>άλλ</w:t>
      </w:r>
      <w:r>
        <w:rPr>
          <w:rFonts w:eastAsia="Times New Roman"/>
          <w:szCs w:val="24"/>
        </w:rPr>
        <w:t>η</w:t>
      </w:r>
      <w:r w:rsidRPr="00A617BF">
        <w:rPr>
          <w:rFonts w:eastAsia="Times New Roman"/>
          <w:szCs w:val="24"/>
        </w:rPr>
        <w:t xml:space="preserve"> μισ</w:t>
      </w:r>
      <w:r>
        <w:rPr>
          <w:rFonts w:eastAsia="Times New Roman"/>
          <w:szCs w:val="24"/>
        </w:rPr>
        <w:t>ή</w:t>
      </w:r>
      <w:r w:rsidRPr="00A617BF">
        <w:rPr>
          <w:rFonts w:eastAsia="Times New Roman"/>
          <w:szCs w:val="24"/>
        </w:rPr>
        <w:t xml:space="preserve"> δινόταν το καλοκαίρι και η </w:t>
      </w:r>
      <w:r>
        <w:rPr>
          <w:rFonts w:eastAsia="Times New Roman"/>
          <w:szCs w:val="24"/>
        </w:rPr>
        <w:t>δέκατη τέταρτη</w:t>
      </w:r>
      <w:r w:rsidRPr="00A617BF">
        <w:rPr>
          <w:rFonts w:eastAsia="Times New Roman"/>
          <w:szCs w:val="24"/>
        </w:rPr>
        <w:t xml:space="preserve"> σύνταξ</w:t>
      </w:r>
      <w:r w:rsidRPr="00A617BF">
        <w:rPr>
          <w:rFonts w:eastAsia="Times New Roman"/>
          <w:szCs w:val="24"/>
        </w:rPr>
        <w:t>η δινόταν τα Χριστούγεννα</w:t>
      </w:r>
      <w:r>
        <w:rPr>
          <w:rFonts w:eastAsia="Times New Roman"/>
          <w:szCs w:val="24"/>
        </w:rPr>
        <w:t>,</w:t>
      </w:r>
      <w:r w:rsidRPr="00A617BF">
        <w:rPr>
          <w:rFonts w:eastAsia="Times New Roman"/>
          <w:szCs w:val="24"/>
        </w:rPr>
        <w:t xml:space="preserve"> δηλαδή την Πρωτοχρονιά</w:t>
      </w:r>
      <w:r>
        <w:rPr>
          <w:rFonts w:eastAsia="Times New Roman"/>
          <w:szCs w:val="24"/>
        </w:rPr>
        <w:t>.</w:t>
      </w:r>
      <w:r w:rsidRPr="00A617BF">
        <w:rPr>
          <w:rFonts w:eastAsia="Times New Roman"/>
          <w:szCs w:val="24"/>
        </w:rPr>
        <w:t xml:space="preserve"> </w:t>
      </w:r>
    </w:p>
    <w:p w14:paraId="6E8197B2" w14:textId="77777777" w:rsidR="004B0DF5" w:rsidRDefault="00471FB5">
      <w:pPr>
        <w:spacing w:line="600" w:lineRule="auto"/>
        <w:ind w:firstLine="720"/>
        <w:jc w:val="both"/>
        <w:rPr>
          <w:rFonts w:eastAsia="Times New Roman"/>
          <w:szCs w:val="24"/>
        </w:rPr>
      </w:pPr>
      <w:r>
        <w:rPr>
          <w:rFonts w:eastAsia="Times New Roman"/>
          <w:szCs w:val="24"/>
        </w:rPr>
        <w:lastRenderedPageBreak/>
        <w:t>Εμείς προχωρήσαμε, λ</w:t>
      </w:r>
      <w:r w:rsidRPr="00A617BF">
        <w:rPr>
          <w:rFonts w:eastAsia="Times New Roman"/>
          <w:szCs w:val="24"/>
        </w:rPr>
        <w:t>οιπόν</w:t>
      </w:r>
      <w:r>
        <w:rPr>
          <w:rFonts w:eastAsia="Times New Roman"/>
          <w:szCs w:val="24"/>
        </w:rPr>
        <w:t>,</w:t>
      </w:r>
      <w:r w:rsidRPr="00A617BF">
        <w:rPr>
          <w:rFonts w:eastAsia="Times New Roman"/>
          <w:szCs w:val="24"/>
        </w:rPr>
        <w:t xml:space="preserve"> για να είναι σαφές σε όλους</w:t>
      </w:r>
      <w:r>
        <w:rPr>
          <w:rFonts w:eastAsia="Times New Roman"/>
          <w:szCs w:val="24"/>
        </w:rPr>
        <w:t>,</w:t>
      </w:r>
      <w:r w:rsidRPr="00A617BF">
        <w:rPr>
          <w:rFonts w:eastAsia="Times New Roman"/>
          <w:szCs w:val="24"/>
        </w:rPr>
        <w:t xml:space="preserve"> στη μισή ουσιαστικά </w:t>
      </w:r>
      <w:r>
        <w:rPr>
          <w:rFonts w:eastAsia="Times New Roman"/>
          <w:szCs w:val="24"/>
        </w:rPr>
        <w:t>δέκατη τρίτη σύνταξη,</w:t>
      </w:r>
      <w:r w:rsidRPr="00A617BF">
        <w:rPr>
          <w:rFonts w:eastAsia="Times New Roman"/>
          <w:szCs w:val="24"/>
        </w:rPr>
        <w:t xml:space="preserve"> κλιμακωτά</w:t>
      </w:r>
      <w:r>
        <w:rPr>
          <w:rFonts w:eastAsia="Times New Roman"/>
          <w:szCs w:val="24"/>
        </w:rPr>
        <w:t xml:space="preserve">, </w:t>
      </w:r>
      <w:r w:rsidRPr="00A617BF">
        <w:rPr>
          <w:rFonts w:eastAsia="Times New Roman"/>
          <w:szCs w:val="24"/>
        </w:rPr>
        <w:t>και αυτό είναι μία μεγάλη επιτυχία</w:t>
      </w:r>
      <w:r>
        <w:rPr>
          <w:rFonts w:eastAsia="Times New Roman"/>
          <w:szCs w:val="24"/>
        </w:rPr>
        <w:t>.</w:t>
      </w:r>
      <w:r w:rsidRPr="00A617BF">
        <w:rPr>
          <w:rFonts w:eastAsia="Times New Roman"/>
          <w:szCs w:val="24"/>
        </w:rPr>
        <w:t xml:space="preserve"> </w:t>
      </w:r>
      <w:r>
        <w:rPr>
          <w:rFonts w:eastAsia="Times New Roman"/>
          <w:szCs w:val="24"/>
        </w:rPr>
        <w:t>Έ</w:t>
      </w:r>
      <w:r w:rsidRPr="00A617BF">
        <w:rPr>
          <w:rFonts w:eastAsia="Times New Roman"/>
          <w:szCs w:val="24"/>
        </w:rPr>
        <w:t>να μεγάλο μέρος</w:t>
      </w:r>
      <w:r>
        <w:rPr>
          <w:rFonts w:eastAsia="Times New Roman"/>
          <w:szCs w:val="24"/>
        </w:rPr>
        <w:t>,</w:t>
      </w:r>
      <w:r w:rsidRPr="00A617BF">
        <w:rPr>
          <w:rFonts w:eastAsia="Times New Roman"/>
          <w:szCs w:val="24"/>
        </w:rPr>
        <w:t xml:space="preserve"> αυτοί που έχουν σύνταξη από 0 μέχρι 500 ε</w:t>
      </w:r>
      <w:r w:rsidRPr="00A617BF">
        <w:rPr>
          <w:rFonts w:eastAsia="Times New Roman"/>
          <w:szCs w:val="24"/>
        </w:rPr>
        <w:t>υρώ</w:t>
      </w:r>
      <w:r>
        <w:rPr>
          <w:rFonts w:eastAsia="Times New Roman"/>
          <w:szCs w:val="24"/>
        </w:rPr>
        <w:t>, θ</w:t>
      </w:r>
      <w:r w:rsidRPr="00A617BF">
        <w:rPr>
          <w:rFonts w:eastAsia="Times New Roman"/>
          <w:szCs w:val="24"/>
        </w:rPr>
        <w:t>α την πάρει ολόκληρη</w:t>
      </w:r>
      <w:r>
        <w:rPr>
          <w:rFonts w:eastAsia="Times New Roman"/>
          <w:szCs w:val="24"/>
        </w:rPr>
        <w:t>.</w:t>
      </w:r>
      <w:r w:rsidRPr="00A617BF">
        <w:rPr>
          <w:rFonts w:eastAsia="Times New Roman"/>
          <w:szCs w:val="24"/>
        </w:rPr>
        <w:t xml:space="preserve"> </w:t>
      </w:r>
      <w:r>
        <w:rPr>
          <w:rFonts w:eastAsia="Times New Roman"/>
          <w:szCs w:val="24"/>
        </w:rPr>
        <w:t>Έ</w:t>
      </w:r>
      <w:r w:rsidRPr="00A617BF">
        <w:rPr>
          <w:rFonts w:eastAsia="Times New Roman"/>
          <w:szCs w:val="24"/>
        </w:rPr>
        <w:t xml:space="preserve">νας που παίρνει δηλαδή </w:t>
      </w:r>
      <w:r>
        <w:rPr>
          <w:rFonts w:eastAsia="Times New Roman"/>
          <w:szCs w:val="24"/>
        </w:rPr>
        <w:t>4</w:t>
      </w:r>
      <w:r w:rsidRPr="00A617BF">
        <w:rPr>
          <w:rFonts w:eastAsia="Times New Roman"/>
          <w:szCs w:val="24"/>
        </w:rPr>
        <w:t xml:space="preserve">00 ευρώ σύνταξη </w:t>
      </w:r>
      <w:r>
        <w:rPr>
          <w:rFonts w:eastAsia="Times New Roman"/>
          <w:szCs w:val="24"/>
        </w:rPr>
        <w:t>θ</w:t>
      </w:r>
      <w:r w:rsidRPr="00A617BF">
        <w:rPr>
          <w:rFonts w:eastAsia="Times New Roman"/>
          <w:szCs w:val="24"/>
        </w:rPr>
        <w:t>α την πάρει ολόκληρη</w:t>
      </w:r>
      <w:r>
        <w:rPr>
          <w:rFonts w:eastAsia="Times New Roman"/>
          <w:szCs w:val="24"/>
        </w:rPr>
        <w:t>.</w:t>
      </w:r>
      <w:r w:rsidRPr="00A617BF">
        <w:rPr>
          <w:rFonts w:eastAsia="Times New Roman"/>
          <w:szCs w:val="24"/>
        </w:rPr>
        <w:t xml:space="preserve"> </w:t>
      </w:r>
      <w:r>
        <w:rPr>
          <w:rFonts w:eastAsia="Times New Roman"/>
          <w:szCs w:val="24"/>
        </w:rPr>
        <w:t>Έ</w:t>
      </w:r>
      <w:r w:rsidRPr="00A617BF">
        <w:rPr>
          <w:rFonts w:eastAsia="Times New Roman"/>
          <w:szCs w:val="24"/>
        </w:rPr>
        <w:t xml:space="preserve">νας που παίρνει 1.000 ευρώ σύνταξη </w:t>
      </w:r>
      <w:r>
        <w:rPr>
          <w:rFonts w:eastAsia="Times New Roman"/>
          <w:szCs w:val="24"/>
        </w:rPr>
        <w:t>δεν</w:t>
      </w:r>
      <w:r w:rsidRPr="00A617BF">
        <w:rPr>
          <w:rFonts w:eastAsia="Times New Roman"/>
          <w:szCs w:val="24"/>
        </w:rPr>
        <w:t xml:space="preserve"> θα την πάρει ολόκληρη</w:t>
      </w:r>
      <w:r>
        <w:rPr>
          <w:rFonts w:eastAsia="Times New Roman"/>
          <w:szCs w:val="24"/>
        </w:rPr>
        <w:t>,</w:t>
      </w:r>
      <w:r w:rsidRPr="00A617BF">
        <w:rPr>
          <w:rFonts w:eastAsia="Times New Roman"/>
          <w:szCs w:val="24"/>
        </w:rPr>
        <w:t xml:space="preserve"> θα πάρει το 75%</w:t>
      </w:r>
      <w:r>
        <w:rPr>
          <w:rFonts w:eastAsia="Times New Roman"/>
          <w:szCs w:val="24"/>
        </w:rPr>
        <w:t>.</w:t>
      </w:r>
      <w:r w:rsidRPr="00A617BF">
        <w:rPr>
          <w:rFonts w:eastAsia="Times New Roman"/>
          <w:szCs w:val="24"/>
        </w:rPr>
        <w:t xml:space="preserve"> </w:t>
      </w:r>
      <w:r>
        <w:rPr>
          <w:rFonts w:eastAsia="Times New Roman"/>
          <w:szCs w:val="24"/>
        </w:rPr>
        <w:t>Ε</w:t>
      </w:r>
      <w:r w:rsidRPr="00A617BF">
        <w:rPr>
          <w:rFonts w:eastAsia="Times New Roman"/>
          <w:szCs w:val="24"/>
        </w:rPr>
        <w:t>ίναι και αυτό μία θετική εξέλιξη σε σχέση με αυτό που υπήρχε πριν</w:t>
      </w:r>
      <w:r>
        <w:rPr>
          <w:rFonts w:eastAsia="Times New Roman"/>
          <w:szCs w:val="24"/>
        </w:rPr>
        <w:t>.</w:t>
      </w:r>
      <w:r w:rsidRPr="00A617BF">
        <w:rPr>
          <w:rFonts w:eastAsia="Times New Roman"/>
          <w:szCs w:val="24"/>
        </w:rPr>
        <w:t xml:space="preserve"> </w:t>
      </w:r>
    </w:p>
    <w:p w14:paraId="6E8197B3" w14:textId="77777777" w:rsidR="004B0DF5" w:rsidRDefault="00471FB5">
      <w:pPr>
        <w:spacing w:line="600" w:lineRule="auto"/>
        <w:ind w:firstLine="720"/>
        <w:jc w:val="both"/>
        <w:rPr>
          <w:rFonts w:eastAsia="Times New Roman"/>
          <w:szCs w:val="24"/>
        </w:rPr>
      </w:pPr>
      <w:r>
        <w:rPr>
          <w:rFonts w:eastAsia="Times New Roman"/>
          <w:szCs w:val="24"/>
        </w:rPr>
        <w:t>Γ</w:t>
      </w:r>
      <w:r w:rsidRPr="00A617BF">
        <w:rPr>
          <w:rFonts w:eastAsia="Times New Roman"/>
          <w:szCs w:val="24"/>
        </w:rPr>
        <w:t>ιατί</w:t>
      </w:r>
      <w:r>
        <w:rPr>
          <w:rFonts w:eastAsia="Times New Roman"/>
          <w:szCs w:val="24"/>
        </w:rPr>
        <w:t>,</w:t>
      </w:r>
      <w:r w:rsidRPr="00A617BF">
        <w:rPr>
          <w:rFonts w:eastAsia="Times New Roman"/>
          <w:szCs w:val="24"/>
        </w:rPr>
        <w:t xml:space="preserve"> όπως γνω</w:t>
      </w:r>
      <w:r w:rsidRPr="00A617BF">
        <w:rPr>
          <w:rFonts w:eastAsia="Times New Roman"/>
          <w:szCs w:val="24"/>
        </w:rPr>
        <w:t>ρίζετε συνάδελφοι</w:t>
      </w:r>
      <w:r>
        <w:rPr>
          <w:rFonts w:eastAsia="Times New Roman"/>
          <w:szCs w:val="24"/>
        </w:rPr>
        <w:t>,</w:t>
      </w:r>
      <w:r w:rsidRPr="00A617BF">
        <w:rPr>
          <w:rFonts w:eastAsia="Times New Roman"/>
          <w:szCs w:val="24"/>
        </w:rPr>
        <w:t xml:space="preserve"> όλα αυτά τα θέματα έχουν σχέση</w:t>
      </w:r>
      <w:r>
        <w:rPr>
          <w:rFonts w:eastAsia="Times New Roman"/>
          <w:szCs w:val="24"/>
        </w:rPr>
        <w:t>,</w:t>
      </w:r>
      <w:r w:rsidRPr="00A617BF">
        <w:rPr>
          <w:rFonts w:eastAsia="Times New Roman"/>
          <w:szCs w:val="24"/>
        </w:rPr>
        <w:t xml:space="preserve"> όπως καταλαβαίνετε</w:t>
      </w:r>
      <w:r>
        <w:rPr>
          <w:rFonts w:eastAsia="Times New Roman"/>
          <w:szCs w:val="24"/>
        </w:rPr>
        <w:t>,</w:t>
      </w:r>
      <w:r w:rsidRPr="00A617BF">
        <w:rPr>
          <w:rFonts w:eastAsia="Times New Roman"/>
          <w:szCs w:val="24"/>
        </w:rPr>
        <w:t xml:space="preserve"> </w:t>
      </w:r>
      <w:r>
        <w:rPr>
          <w:rFonts w:eastAsia="Times New Roman"/>
          <w:szCs w:val="24"/>
        </w:rPr>
        <w:t>μ</w:t>
      </w:r>
      <w:r w:rsidRPr="00A617BF">
        <w:rPr>
          <w:rFonts w:eastAsia="Times New Roman"/>
          <w:szCs w:val="24"/>
        </w:rPr>
        <w:t>ε τη δημοσιονομική δυνατότητα που υπάρχει</w:t>
      </w:r>
      <w:r>
        <w:rPr>
          <w:rFonts w:eastAsia="Times New Roman"/>
          <w:szCs w:val="24"/>
        </w:rPr>
        <w:t>,</w:t>
      </w:r>
      <w:r w:rsidRPr="00A617BF">
        <w:rPr>
          <w:rFonts w:eastAsia="Times New Roman"/>
          <w:szCs w:val="24"/>
        </w:rPr>
        <w:t xml:space="preserve"> για να μπορούμε </w:t>
      </w:r>
      <w:r>
        <w:rPr>
          <w:rFonts w:eastAsia="Times New Roman"/>
          <w:szCs w:val="24"/>
        </w:rPr>
        <w:t>αυτά</w:t>
      </w:r>
      <w:r w:rsidRPr="00A617BF">
        <w:rPr>
          <w:rFonts w:eastAsia="Times New Roman"/>
          <w:szCs w:val="24"/>
        </w:rPr>
        <w:t xml:space="preserve"> τα οποία έχουν αφαιρεθεί όλα αυτά τα προηγούμενα χρόνια και κυρίως όχι από </w:t>
      </w:r>
      <w:r>
        <w:rPr>
          <w:rFonts w:eastAsia="Times New Roman"/>
          <w:szCs w:val="24"/>
        </w:rPr>
        <w:t>μας,</w:t>
      </w:r>
      <w:r w:rsidRPr="00A617BF">
        <w:rPr>
          <w:rFonts w:eastAsia="Times New Roman"/>
          <w:szCs w:val="24"/>
        </w:rPr>
        <w:t xml:space="preserve"> αλλά από τα πέντε πρώτα χρόνια του μνημονίου</w:t>
      </w:r>
      <w:r>
        <w:rPr>
          <w:rFonts w:eastAsia="Times New Roman"/>
          <w:szCs w:val="24"/>
        </w:rPr>
        <w:t>,</w:t>
      </w:r>
      <w:r w:rsidRPr="00A617BF">
        <w:rPr>
          <w:rFonts w:eastAsia="Times New Roman"/>
          <w:szCs w:val="24"/>
        </w:rPr>
        <w:t xml:space="preserve"> εμείς σιγά-σιγά </w:t>
      </w:r>
      <w:r>
        <w:rPr>
          <w:rFonts w:eastAsia="Times New Roman"/>
          <w:szCs w:val="24"/>
        </w:rPr>
        <w:t xml:space="preserve">να τα επαναφέρουμε. </w:t>
      </w:r>
    </w:p>
    <w:p w14:paraId="6E8197B4" w14:textId="77777777" w:rsidR="004B0DF5" w:rsidRDefault="00471FB5">
      <w:pPr>
        <w:spacing w:line="600" w:lineRule="auto"/>
        <w:ind w:firstLine="720"/>
        <w:jc w:val="both"/>
        <w:rPr>
          <w:rFonts w:eastAsia="Times New Roman"/>
          <w:szCs w:val="24"/>
        </w:rPr>
      </w:pPr>
      <w:r>
        <w:rPr>
          <w:rFonts w:eastAsia="Times New Roman"/>
          <w:szCs w:val="24"/>
        </w:rPr>
        <w:lastRenderedPageBreak/>
        <w:t>Με βάση και αυτά τα μέτρα που αναγγέλθηκαν, με τα οποία</w:t>
      </w:r>
      <w:r w:rsidRPr="00A617BF">
        <w:rPr>
          <w:rFonts w:eastAsia="Times New Roman"/>
          <w:szCs w:val="24"/>
        </w:rPr>
        <w:t xml:space="preserve"> ξεκίνησε η συζήτηση πριν τρεις μέρες</w:t>
      </w:r>
      <w:r>
        <w:rPr>
          <w:rFonts w:eastAsia="Times New Roman"/>
          <w:szCs w:val="24"/>
        </w:rPr>
        <w:t>,</w:t>
      </w:r>
      <w:r w:rsidRPr="00A617BF">
        <w:rPr>
          <w:rFonts w:eastAsia="Times New Roman"/>
          <w:szCs w:val="24"/>
        </w:rPr>
        <w:t xml:space="preserve"> σκέφτηκα </w:t>
      </w:r>
      <w:r>
        <w:rPr>
          <w:rFonts w:eastAsia="Times New Roman"/>
          <w:szCs w:val="24"/>
        </w:rPr>
        <w:t>ότι</w:t>
      </w:r>
      <w:r w:rsidRPr="00A617BF">
        <w:rPr>
          <w:rFonts w:eastAsia="Times New Roman"/>
          <w:szCs w:val="24"/>
        </w:rPr>
        <w:t xml:space="preserve"> θα προχωρήσουμε σε ένα</w:t>
      </w:r>
      <w:r>
        <w:rPr>
          <w:rFonts w:eastAsia="Times New Roman"/>
          <w:szCs w:val="24"/>
        </w:rPr>
        <w:t>ν</w:t>
      </w:r>
      <w:r w:rsidRPr="00A617BF">
        <w:rPr>
          <w:rFonts w:eastAsia="Times New Roman"/>
          <w:szCs w:val="24"/>
        </w:rPr>
        <w:t xml:space="preserve"> ουσιαστικό διάλογο</w:t>
      </w:r>
      <w:r>
        <w:rPr>
          <w:rFonts w:eastAsia="Times New Roman"/>
          <w:szCs w:val="24"/>
        </w:rPr>
        <w:t>,</w:t>
      </w:r>
      <w:r w:rsidRPr="00A617BF">
        <w:rPr>
          <w:rFonts w:eastAsia="Times New Roman"/>
          <w:szCs w:val="24"/>
        </w:rPr>
        <w:t xml:space="preserve"> </w:t>
      </w:r>
      <w:r>
        <w:rPr>
          <w:rFonts w:eastAsia="Times New Roman"/>
          <w:szCs w:val="24"/>
        </w:rPr>
        <w:t>για να αντιπαρατεθούμ</w:t>
      </w:r>
      <w:r>
        <w:rPr>
          <w:rFonts w:eastAsia="Times New Roman"/>
          <w:szCs w:val="24"/>
        </w:rPr>
        <w:t>ε πάνω σε αυτά τα συγκεκριμένα</w:t>
      </w:r>
      <w:r w:rsidRPr="00A617BF">
        <w:rPr>
          <w:rFonts w:eastAsia="Times New Roman"/>
          <w:szCs w:val="24"/>
        </w:rPr>
        <w:t xml:space="preserve"> προβλήματα</w:t>
      </w:r>
      <w:r>
        <w:rPr>
          <w:rFonts w:eastAsia="Times New Roman"/>
          <w:szCs w:val="24"/>
        </w:rPr>
        <w:t>.</w:t>
      </w:r>
      <w:r w:rsidRPr="00A617BF">
        <w:rPr>
          <w:rFonts w:eastAsia="Times New Roman"/>
          <w:szCs w:val="24"/>
        </w:rPr>
        <w:t xml:space="preserve"> </w:t>
      </w:r>
      <w:r>
        <w:rPr>
          <w:rFonts w:eastAsia="Times New Roman"/>
          <w:szCs w:val="24"/>
        </w:rPr>
        <w:t>Δυστυχώς, όμως,</w:t>
      </w:r>
      <w:r w:rsidRPr="00A617BF">
        <w:rPr>
          <w:rFonts w:eastAsia="Times New Roman"/>
          <w:szCs w:val="24"/>
        </w:rPr>
        <w:t xml:space="preserve"> </w:t>
      </w:r>
      <w:r>
        <w:rPr>
          <w:rFonts w:eastAsia="Times New Roman"/>
          <w:szCs w:val="24"/>
        </w:rPr>
        <w:t>η</w:t>
      </w:r>
      <w:r w:rsidRPr="00A617BF">
        <w:rPr>
          <w:rFonts w:eastAsia="Times New Roman"/>
          <w:szCs w:val="24"/>
        </w:rPr>
        <w:t xml:space="preserve"> προχθεσινή ομιλία του </w:t>
      </w:r>
      <w:r>
        <w:rPr>
          <w:rFonts w:eastAsia="Times New Roman"/>
          <w:szCs w:val="24"/>
        </w:rPr>
        <w:t>Α</w:t>
      </w:r>
      <w:r w:rsidRPr="00A617BF">
        <w:rPr>
          <w:rFonts w:eastAsia="Times New Roman"/>
          <w:szCs w:val="24"/>
        </w:rPr>
        <w:t xml:space="preserve">ρχηγού της Αξιωματικής Αντιπολίτευσης στη Βουλή </w:t>
      </w:r>
      <w:r>
        <w:rPr>
          <w:rFonts w:eastAsia="Times New Roman"/>
          <w:szCs w:val="24"/>
        </w:rPr>
        <w:t>α</w:t>
      </w:r>
      <w:r w:rsidRPr="00A617BF">
        <w:rPr>
          <w:rFonts w:eastAsia="Times New Roman"/>
          <w:szCs w:val="24"/>
        </w:rPr>
        <w:t xml:space="preserve">ποδείχθηκε </w:t>
      </w:r>
      <w:proofErr w:type="spellStart"/>
      <w:r w:rsidRPr="00A617BF">
        <w:rPr>
          <w:rFonts w:eastAsia="Times New Roman"/>
          <w:szCs w:val="24"/>
        </w:rPr>
        <w:t>σοκαριστική</w:t>
      </w:r>
      <w:proofErr w:type="spellEnd"/>
      <w:r w:rsidRPr="00A617BF">
        <w:rPr>
          <w:rFonts w:eastAsia="Times New Roman"/>
          <w:szCs w:val="24"/>
        </w:rPr>
        <w:t xml:space="preserve"> και αποκαλυπτική</w:t>
      </w:r>
      <w:r>
        <w:rPr>
          <w:rFonts w:eastAsia="Times New Roman"/>
          <w:szCs w:val="24"/>
        </w:rPr>
        <w:t>. Δεν αναφέρθηκε</w:t>
      </w:r>
      <w:r w:rsidRPr="00A617BF">
        <w:rPr>
          <w:rFonts w:eastAsia="Times New Roman"/>
          <w:szCs w:val="24"/>
        </w:rPr>
        <w:t xml:space="preserve"> καθόλου σε αυτό το περιεχόμενο που του δόθηκε η δυνατότητα να αντιπ</w:t>
      </w:r>
      <w:r w:rsidRPr="00A617BF">
        <w:rPr>
          <w:rFonts w:eastAsia="Times New Roman"/>
          <w:szCs w:val="24"/>
        </w:rPr>
        <w:t xml:space="preserve">αρατεθούμε με </w:t>
      </w:r>
      <w:r>
        <w:rPr>
          <w:rFonts w:eastAsia="Times New Roman"/>
          <w:szCs w:val="24"/>
        </w:rPr>
        <w:t xml:space="preserve">έναν </w:t>
      </w:r>
      <w:r w:rsidRPr="00A617BF">
        <w:rPr>
          <w:rFonts w:eastAsia="Times New Roman"/>
          <w:szCs w:val="24"/>
        </w:rPr>
        <w:t>ουσιαστικό διάλογο</w:t>
      </w:r>
      <w:r>
        <w:rPr>
          <w:rFonts w:eastAsia="Times New Roman"/>
          <w:szCs w:val="24"/>
        </w:rPr>
        <w:t>, αλλά</w:t>
      </w:r>
      <w:r w:rsidRPr="00A617BF">
        <w:rPr>
          <w:rFonts w:eastAsia="Times New Roman"/>
          <w:szCs w:val="24"/>
        </w:rPr>
        <w:t xml:space="preserve"> μπήκε σε λογικές αυτ</w:t>
      </w:r>
      <w:r>
        <w:rPr>
          <w:rFonts w:eastAsia="Times New Roman"/>
          <w:szCs w:val="24"/>
        </w:rPr>
        <w:t>ού</w:t>
      </w:r>
      <w:r w:rsidRPr="00A617BF">
        <w:rPr>
          <w:rFonts w:eastAsia="Times New Roman"/>
          <w:szCs w:val="24"/>
        </w:rPr>
        <w:t xml:space="preserve"> τ</w:t>
      </w:r>
      <w:r>
        <w:rPr>
          <w:rFonts w:eastAsia="Times New Roman"/>
          <w:szCs w:val="24"/>
        </w:rPr>
        <w:t>ου</w:t>
      </w:r>
      <w:r w:rsidRPr="00A617BF">
        <w:rPr>
          <w:rFonts w:eastAsia="Times New Roman"/>
          <w:szCs w:val="24"/>
        </w:rPr>
        <w:t xml:space="preserve"> τρίπτυχο</w:t>
      </w:r>
      <w:r>
        <w:rPr>
          <w:rFonts w:eastAsia="Times New Roman"/>
          <w:szCs w:val="24"/>
        </w:rPr>
        <w:t>υ, το οποίο</w:t>
      </w:r>
      <w:r w:rsidRPr="00A617BF">
        <w:rPr>
          <w:rFonts w:eastAsia="Times New Roman"/>
          <w:szCs w:val="24"/>
        </w:rPr>
        <w:t xml:space="preserve"> </w:t>
      </w:r>
      <w:r>
        <w:rPr>
          <w:rFonts w:eastAsia="Times New Roman"/>
          <w:szCs w:val="24"/>
        </w:rPr>
        <w:t xml:space="preserve">εγώ </w:t>
      </w:r>
      <w:r w:rsidRPr="00A617BF">
        <w:rPr>
          <w:rFonts w:eastAsia="Times New Roman"/>
          <w:szCs w:val="24"/>
        </w:rPr>
        <w:t xml:space="preserve">δεν γνωρίζω αν του το επέβαλαν </w:t>
      </w:r>
      <w:r>
        <w:rPr>
          <w:rFonts w:eastAsia="Times New Roman"/>
          <w:szCs w:val="24"/>
        </w:rPr>
        <w:t xml:space="preserve">τα </w:t>
      </w:r>
      <w:r w:rsidRPr="00A617BF">
        <w:rPr>
          <w:rFonts w:eastAsia="Times New Roman"/>
          <w:szCs w:val="24"/>
        </w:rPr>
        <w:t xml:space="preserve">συγκροτήματα του </w:t>
      </w:r>
      <w:r>
        <w:rPr>
          <w:rFonts w:eastAsia="Times New Roman"/>
          <w:szCs w:val="24"/>
        </w:rPr>
        <w:t>Τ</w:t>
      </w:r>
      <w:r w:rsidRPr="00A617BF">
        <w:rPr>
          <w:rFonts w:eastAsia="Times New Roman"/>
          <w:szCs w:val="24"/>
        </w:rPr>
        <w:t>ύπου</w:t>
      </w:r>
      <w:r>
        <w:rPr>
          <w:rFonts w:eastAsia="Times New Roman"/>
          <w:szCs w:val="24"/>
        </w:rPr>
        <w:t xml:space="preserve"> ή</w:t>
      </w:r>
      <w:r w:rsidRPr="00A617BF">
        <w:rPr>
          <w:rFonts w:eastAsia="Times New Roman"/>
          <w:szCs w:val="24"/>
        </w:rPr>
        <w:t xml:space="preserve"> το επέλεξε </w:t>
      </w:r>
      <w:r>
        <w:rPr>
          <w:rFonts w:eastAsia="Times New Roman"/>
          <w:szCs w:val="24"/>
        </w:rPr>
        <w:t xml:space="preserve">γιατί </w:t>
      </w:r>
      <w:r w:rsidRPr="00A617BF">
        <w:rPr>
          <w:rFonts w:eastAsia="Times New Roman"/>
          <w:szCs w:val="24"/>
        </w:rPr>
        <w:t xml:space="preserve">τον διευκόλυναν τα συγκροτήματα του </w:t>
      </w:r>
      <w:r>
        <w:rPr>
          <w:rFonts w:eastAsia="Times New Roman"/>
          <w:szCs w:val="24"/>
        </w:rPr>
        <w:t>Τ</w:t>
      </w:r>
      <w:r w:rsidRPr="00A617BF">
        <w:rPr>
          <w:rFonts w:eastAsia="Times New Roman"/>
          <w:szCs w:val="24"/>
        </w:rPr>
        <w:t>ύπου</w:t>
      </w:r>
      <w:r>
        <w:rPr>
          <w:rFonts w:eastAsia="Times New Roman"/>
          <w:szCs w:val="24"/>
        </w:rPr>
        <w:t>. Δεν ξέρω ποιο από τα δύο είναι. Εξάλλου, δ</w:t>
      </w:r>
      <w:r>
        <w:rPr>
          <w:rFonts w:eastAsia="Times New Roman"/>
          <w:szCs w:val="24"/>
        </w:rPr>
        <w:t xml:space="preserve">εν μας ενδιαφέρει, είναι δικό σας θέμα να το ψάξετε.  </w:t>
      </w:r>
      <w:r w:rsidRPr="00A617BF">
        <w:rPr>
          <w:rFonts w:eastAsia="Times New Roman"/>
          <w:szCs w:val="24"/>
        </w:rPr>
        <w:t xml:space="preserve"> </w:t>
      </w:r>
    </w:p>
    <w:p w14:paraId="6E8197B5" w14:textId="77777777" w:rsidR="004B0DF5" w:rsidRDefault="00471FB5">
      <w:pPr>
        <w:spacing w:line="600" w:lineRule="auto"/>
        <w:ind w:firstLine="720"/>
        <w:jc w:val="both"/>
        <w:rPr>
          <w:rFonts w:eastAsia="Times New Roman"/>
          <w:szCs w:val="24"/>
        </w:rPr>
      </w:pPr>
      <w:r>
        <w:rPr>
          <w:rFonts w:eastAsia="Times New Roman"/>
          <w:szCs w:val="24"/>
        </w:rPr>
        <w:t>Ε</w:t>
      </w:r>
      <w:r w:rsidRPr="00A617BF">
        <w:rPr>
          <w:rFonts w:eastAsia="Times New Roman"/>
          <w:szCs w:val="24"/>
        </w:rPr>
        <w:t>σείς δεν κάν</w:t>
      </w:r>
      <w:r>
        <w:rPr>
          <w:rFonts w:eastAsia="Times New Roman"/>
          <w:szCs w:val="24"/>
        </w:rPr>
        <w:t>α</w:t>
      </w:r>
      <w:r w:rsidRPr="00A617BF">
        <w:rPr>
          <w:rFonts w:eastAsia="Times New Roman"/>
          <w:szCs w:val="24"/>
        </w:rPr>
        <w:t>τε αυτή τη συζήτηση</w:t>
      </w:r>
      <w:r>
        <w:rPr>
          <w:rFonts w:eastAsia="Times New Roman"/>
          <w:szCs w:val="24"/>
        </w:rPr>
        <w:t>,</w:t>
      </w:r>
      <w:r w:rsidRPr="00A617BF">
        <w:rPr>
          <w:rFonts w:eastAsia="Times New Roman"/>
          <w:szCs w:val="24"/>
        </w:rPr>
        <w:t xml:space="preserve"> κάν</w:t>
      </w:r>
      <w:r>
        <w:rPr>
          <w:rFonts w:eastAsia="Times New Roman"/>
          <w:szCs w:val="24"/>
        </w:rPr>
        <w:t>α</w:t>
      </w:r>
      <w:r w:rsidRPr="00A617BF">
        <w:rPr>
          <w:rFonts w:eastAsia="Times New Roman"/>
          <w:szCs w:val="24"/>
        </w:rPr>
        <w:t xml:space="preserve">τε </w:t>
      </w:r>
      <w:r>
        <w:rPr>
          <w:rFonts w:eastAsia="Times New Roman"/>
          <w:szCs w:val="24"/>
        </w:rPr>
        <w:t xml:space="preserve">τη συζήτηση </w:t>
      </w:r>
      <w:r w:rsidRPr="00A617BF">
        <w:rPr>
          <w:rFonts w:eastAsia="Times New Roman"/>
          <w:szCs w:val="24"/>
        </w:rPr>
        <w:t>αυτού του τύπου που σας είπα</w:t>
      </w:r>
      <w:r>
        <w:rPr>
          <w:rFonts w:eastAsia="Times New Roman"/>
          <w:szCs w:val="24"/>
        </w:rPr>
        <w:t>. Εγώ,</w:t>
      </w:r>
      <w:r w:rsidRPr="00A617BF">
        <w:rPr>
          <w:rFonts w:eastAsia="Times New Roman"/>
          <w:szCs w:val="24"/>
        </w:rPr>
        <w:t xml:space="preserve"> </w:t>
      </w:r>
      <w:r>
        <w:rPr>
          <w:rFonts w:eastAsia="Times New Roman"/>
          <w:szCs w:val="24"/>
        </w:rPr>
        <w:t>όμως, σκέφτομαι ότι είμ</w:t>
      </w:r>
      <w:r w:rsidRPr="00A617BF">
        <w:rPr>
          <w:rFonts w:eastAsia="Times New Roman"/>
          <w:szCs w:val="24"/>
        </w:rPr>
        <w:t xml:space="preserve">αι υποχρεωμένος </w:t>
      </w:r>
      <w:r>
        <w:rPr>
          <w:rFonts w:eastAsia="Times New Roman"/>
          <w:szCs w:val="24"/>
        </w:rPr>
        <w:t>να αναφέρω κάποιες</w:t>
      </w:r>
      <w:r w:rsidRPr="00A617BF">
        <w:rPr>
          <w:rFonts w:eastAsia="Times New Roman"/>
          <w:szCs w:val="24"/>
        </w:rPr>
        <w:t xml:space="preserve"> επιλογές που έχε</w:t>
      </w:r>
      <w:r>
        <w:rPr>
          <w:rFonts w:eastAsia="Times New Roman"/>
          <w:szCs w:val="24"/>
        </w:rPr>
        <w:t xml:space="preserve">ι </w:t>
      </w:r>
      <w:r w:rsidRPr="00A617BF">
        <w:rPr>
          <w:rFonts w:eastAsia="Times New Roman"/>
          <w:szCs w:val="24"/>
        </w:rPr>
        <w:t xml:space="preserve">κάνει ο </w:t>
      </w:r>
      <w:r>
        <w:rPr>
          <w:rFonts w:eastAsia="Times New Roman"/>
          <w:szCs w:val="24"/>
        </w:rPr>
        <w:t>Α</w:t>
      </w:r>
      <w:r w:rsidRPr="00A617BF">
        <w:rPr>
          <w:rFonts w:eastAsia="Times New Roman"/>
          <w:szCs w:val="24"/>
        </w:rPr>
        <w:t xml:space="preserve">ρχηγός </w:t>
      </w:r>
      <w:r>
        <w:rPr>
          <w:rFonts w:eastAsia="Times New Roman"/>
          <w:szCs w:val="24"/>
        </w:rPr>
        <w:t>σας</w:t>
      </w:r>
      <w:r w:rsidRPr="00A617BF">
        <w:rPr>
          <w:rFonts w:eastAsia="Times New Roman"/>
          <w:szCs w:val="24"/>
        </w:rPr>
        <w:t xml:space="preserve"> και διάφορα στε</w:t>
      </w:r>
      <w:r w:rsidRPr="00A617BF">
        <w:rPr>
          <w:rFonts w:eastAsia="Times New Roman"/>
          <w:szCs w:val="24"/>
        </w:rPr>
        <w:t xml:space="preserve">λέχη του </w:t>
      </w:r>
      <w:r w:rsidRPr="00A617BF">
        <w:rPr>
          <w:rFonts w:eastAsia="Times New Roman"/>
          <w:szCs w:val="24"/>
        </w:rPr>
        <w:lastRenderedPageBreak/>
        <w:t>κόμματ</w:t>
      </w:r>
      <w:r>
        <w:rPr>
          <w:rFonts w:eastAsia="Times New Roman"/>
          <w:szCs w:val="24"/>
        </w:rPr>
        <w:t>ό</w:t>
      </w:r>
      <w:r w:rsidRPr="00A617BF">
        <w:rPr>
          <w:rFonts w:eastAsia="Times New Roman"/>
          <w:szCs w:val="24"/>
        </w:rPr>
        <w:t xml:space="preserve">ς </w:t>
      </w:r>
      <w:r>
        <w:rPr>
          <w:rFonts w:eastAsia="Times New Roman"/>
          <w:szCs w:val="24"/>
        </w:rPr>
        <w:t xml:space="preserve">σας, </w:t>
      </w:r>
      <w:r w:rsidRPr="00A617BF">
        <w:rPr>
          <w:rFonts w:eastAsia="Times New Roman"/>
          <w:szCs w:val="24"/>
        </w:rPr>
        <w:t xml:space="preserve">οι οποίες αποκαλύπτουν σε μεγάλο βαθμό </w:t>
      </w:r>
      <w:r>
        <w:rPr>
          <w:rFonts w:eastAsia="Times New Roman"/>
          <w:szCs w:val="24"/>
        </w:rPr>
        <w:t>-</w:t>
      </w:r>
      <w:r w:rsidRPr="00A617BF">
        <w:rPr>
          <w:rFonts w:eastAsia="Times New Roman"/>
          <w:szCs w:val="24"/>
        </w:rPr>
        <w:t>αν κάνω λάθος</w:t>
      </w:r>
      <w:r>
        <w:rPr>
          <w:rFonts w:eastAsia="Times New Roman"/>
          <w:szCs w:val="24"/>
        </w:rPr>
        <w:t>,</w:t>
      </w:r>
      <w:r w:rsidRPr="00A617BF">
        <w:rPr>
          <w:rFonts w:eastAsia="Times New Roman"/>
          <w:szCs w:val="24"/>
        </w:rPr>
        <w:t xml:space="preserve"> να με διορθώσετε</w:t>
      </w:r>
      <w:r>
        <w:rPr>
          <w:rFonts w:eastAsia="Times New Roman"/>
          <w:szCs w:val="24"/>
        </w:rPr>
        <w:t>-</w:t>
      </w:r>
      <w:r w:rsidRPr="00A617BF">
        <w:rPr>
          <w:rFonts w:eastAsia="Times New Roman"/>
          <w:szCs w:val="24"/>
        </w:rPr>
        <w:t xml:space="preserve"> την ακραία νεοφιλελεύθερη πρόταση</w:t>
      </w:r>
      <w:r>
        <w:rPr>
          <w:rFonts w:eastAsia="Times New Roman"/>
          <w:szCs w:val="24"/>
        </w:rPr>
        <w:t>,</w:t>
      </w:r>
      <w:r w:rsidRPr="00A617BF">
        <w:rPr>
          <w:rFonts w:eastAsia="Times New Roman"/>
          <w:szCs w:val="24"/>
        </w:rPr>
        <w:t xml:space="preserve"> </w:t>
      </w:r>
      <w:r>
        <w:rPr>
          <w:rFonts w:eastAsia="Times New Roman"/>
          <w:szCs w:val="24"/>
        </w:rPr>
        <w:t>την οποία</w:t>
      </w:r>
      <w:r w:rsidRPr="00A617BF">
        <w:rPr>
          <w:rFonts w:eastAsia="Times New Roman"/>
          <w:szCs w:val="24"/>
        </w:rPr>
        <w:t xml:space="preserve"> δεν παρουσιάζετ</w:t>
      </w:r>
      <w:r>
        <w:rPr>
          <w:rFonts w:eastAsia="Times New Roman"/>
          <w:szCs w:val="24"/>
        </w:rPr>
        <w:t>ε και γι’</w:t>
      </w:r>
      <w:r w:rsidRPr="00A617BF">
        <w:rPr>
          <w:rFonts w:eastAsia="Times New Roman"/>
          <w:szCs w:val="24"/>
        </w:rPr>
        <w:t xml:space="preserve"> αυτό δεν γίνεται και ο διάλογος</w:t>
      </w:r>
      <w:r>
        <w:rPr>
          <w:rFonts w:eastAsia="Times New Roman"/>
          <w:szCs w:val="24"/>
        </w:rPr>
        <w:t>,</w:t>
      </w:r>
      <w:r w:rsidRPr="00A617BF">
        <w:rPr>
          <w:rFonts w:eastAsia="Times New Roman"/>
          <w:szCs w:val="24"/>
        </w:rPr>
        <w:t xml:space="preserve"> η οποία πραγματικά θα πάει πολύ πίσω την </w:t>
      </w:r>
      <w:r>
        <w:rPr>
          <w:rFonts w:eastAsia="Times New Roman"/>
          <w:szCs w:val="24"/>
        </w:rPr>
        <w:t xml:space="preserve">προσπάθεια που </w:t>
      </w:r>
      <w:r>
        <w:rPr>
          <w:rFonts w:eastAsia="Times New Roman"/>
          <w:szCs w:val="24"/>
        </w:rPr>
        <w:t>έχει καταβληθεί μέχρι σήμερα στο κοινωνικο</w:t>
      </w:r>
      <w:r w:rsidRPr="00A617BF">
        <w:rPr>
          <w:rFonts w:eastAsia="Times New Roman"/>
          <w:szCs w:val="24"/>
        </w:rPr>
        <w:t>οικονομικό και πολιτικό επίπεδο</w:t>
      </w:r>
      <w:r>
        <w:rPr>
          <w:rFonts w:eastAsia="Times New Roman"/>
          <w:szCs w:val="24"/>
        </w:rPr>
        <w:t>.</w:t>
      </w:r>
    </w:p>
    <w:p w14:paraId="6E8197B6" w14:textId="77777777" w:rsidR="004B0DF5" w:rsidRDefault="00471FB5">
      <w:pPr>
        <w:spacing w:line="600" w:lineRule="auto"/>
        <w:ind w:firstLine="720"/>
        <w:jc w:val="both"/>
        <w:rPr>
          <w:rFonts w:eastAsia="Times New Roman"/>
          <w:szCs w:val="24"/>
        </w:rPr>
      </w:pPr>
      <w:r w:rsidRPr="00A617BF">
        <w:rPr>
          <w:rFonts w:eastAsia="Times New Roman"/>
          <w:szCs w:val="24"/>
        </w:rPr>
        <w:t xml:space="preserve"> </w:t>
      </w:r>
      <w:r>
        <w:rPr>
          <w:rFonts w:eastAsia="Times New Roman"/>
          <w:szCs w:val="24"/>
        </w:rPr>
        <w:t>Κ</w:t>
      </w:r>
      <w:r w:rsidRPr="00A617BF">
        <w:rPr>
          <w:rFonts w:eastAsia="Times New Roman"/>
          <w:szCs w:val="24"/>
        </w:rPr>
        <w:t>άποια από αυτά τα γνωρίζετε όλοι</w:t>
      </w:r>
      <w:r>
        <w:rPr>
          <w:rFonts w:eastAsia="Times New Roman"/>
          <w:szCs w:val="24"/>
        </w:rPr>
        <w:t>.</w:t>
      </w:r>
      <w:r w:rsidRPr="00A617BF">
        <w:rPr>
          <w:rFonts w:eastAsia="Times New Roman"/>
          <w:szCs w:val="24"/>
        </w:rPr>
        <w:t xml:space="preserve"> </w:t>
      </w:r>
      <w:r>
        <w:rPr>
          <w:rFonts w:eastAsia="Times New Roman"/>
          <w:szCs w:val="24"/>
        </w:rPr>
        <w:t>Ε</w:t>
      </w:r>
      <w:r w:rsidRPr="00A617BF">
        <w:rPr>
          <w:rFonts w:eastAsia="Times New Roman"/>
          <w:szCs w:val="24"/>
        </w:rPr>
        <w:t>ίναι η περαιτέρω διεύρυνση της φορολογικής βάσης</w:t>
      </w:r>
      <w:r>
        <w:rPr>
          <w:rFonts w:eastAsia="Times New Roman"/>
          <w:szCs w:val="24"/>
        </w:rPr>
        <w:t>,</w:t>
      </w:r>
      <w:r w:rsidRPr="00A617BF">
        <w:rPr>
          <w:rFonts w:eastAsia="Times New Roman"/>
          <w:szCs w:val="24"/>
        </w:rPr>
        <w:t xml:space="preserve"> είναι το ασφαλιστικό σύστημα τύπου </w:t>
      </w:r>
      <w:proofErr w:type="spellStart"/>
      <w:r>
        <w:rPr>
          <w:rFonts w:eastAsia="Times New Roman"/>
          <w:szCs w:val="24"/>
        </w:rPr>
        <w:t>Π</w:t>
      </w:r>
      <w:r w:rsidRPr="00A617BF">
        <w:rPr>
          <w:rFonts w:eastAsia="Times New Roman"/>
          <w:szCs w:val="24"/>
        </w:rPr>
        <w:t>ινοσέτ</w:t>
      </w:r>
      <w:proofErr w:type="spellEnd"/>
      <w:r>
        <w:rPr>
          <w:rFonts w:eastAsia="Times New Roman"/>
          <w:szCs w:val="24"/>
        </w:rPr>
        <w:t>,</w:t>
      </w:r>
      <w:r w:rsidRPr="00A617BF">
        <w:rPr>
          <w:rFonts w:eastAsia="Times New Roman"/>
          <w:szCs w:val="24"/>
        </w:rPr>
        <w:t xml:space="preserve"> είναι η ιδιωτικοποίηση του συστήματος επικουρικής </w:t>
      </w:r>
      <w:r w:rsidRPr="00A617BF">
        <w:rPr>
          <w:rFonts w:eastAsia="Times New Roman"/>
          <w:szCs w:val="24"/>
        </w:rPr>
        <w:t>ασφάλισης</w:t>
      </w:r>
      <w:r>
        <w:rPr>
          <w:rFonts w:eastAsia="Times New Roman"/>
          <w:szCs w:val="24"/>
        </w:rPr>
        <w:t xml:space="preserve">, είναι η άποψη ότι η παροχή της δέκατης τρίτης </w:t>
      </w:r>
      <w:r w:rsidRPr="00A617BF">
        <w:rPr>
          <w:rFonts w:eastAsia="Times New Roman"/>
          <w:szCs w:val="24"/>
        </w:rPr>
        <w:t>σύνταξη είναι λαϊκισμός</w:t>
      </w:r>
      <w:r>
        <w:rPr>
          <w:rFonts w:eastAsia="Times New Roman"/>
          <w:szCs w:val="24"/>
        </w:rPr>
        <w:t>.</w:t>
      </w:r>
      <w:r w:rsidRPr="00A617BF">
        <w:rPr>
          <w:rFonts w:eastAsia="Times New Roman"/>
          <w:szCs w:val="24"/>
        </w:rPr>
        <w:t xml:space="preserve"> </w:t>
      </w:r>
      <w:r>
        <w:rPr>
          <w:rFonts w:eastAsia="Times New Roman"/>
          <w:szCs w:val="24"/>
        </w:rPr>
        <w:t>Ένα κρίσιμο θέμα είναι η επαναφορά –και δ</w:t>
      </w:r>
      <w:r w:rsidRPr="00A617BF">
        <w:rPr>
          <w:rFonts w:eastAsia="Times New Roman"/>
          <w:szCs w:val="24"/>
        </w:rPr>
        <w:t xml:space="preserve">εν ξέρω πώς θα λύσετε θέματα </w:t>
      </w:r>
      <w:r>
        <w:rPr>
          <w:rFonts w:eastAsia="Times New Roman"/>
          <w:szCs w:val="24"/>
        </w:rPr>
        <w:t>κ</w:t>
      </w:r>
      <w:r w:rsidRPr="00A617BF">
        <w:rPr>
          <w:rFonts w:eastAsia="Times New Roman"/>
          <w:szCs w:val="24"/>
        </w:rPr>
        <w:t xml:space="preserve">οινωνικής </w:t>
      </w:r>
      <w:r>
        <w:rPr>
          <w:rFonts w:eastAsia="Times New Roman"/>
          <w:szCs w:val="24"/>
        </w:rPr>
        <w:t>π</w:t>
      </w:r>
      <w:r w:rsidRPr="00A617BF">
        <w:rPr>
          <w:rFonts w:eastAsia="Times New Roman"/>
          <w:szCs w:val="24"/>
        </w:rPr>
        <w:t>ολιτικής</w:t>
      </w:r>
      <w:r>
        <w:rPr>
          <w:rFonts w:eastAsia="Times New Roman"/>
          <w:szCs w:val="24"/>
        </w:rPr>
        <w:t>,</w:t>
      </w:r>
      <w:r w:rsidRPr="00A617BF">
        <w:rPr>
          <w:rFonts w:eastAsia="Times New Roman"/>
          <w:szCs w:val="24"/>
        </w:rPr>
        <w:t xml:space="preserve"> όπως νοσοκομεία</w:t>
      </w:r>
      <w:r>
        <w:rPr>
          <w:rFonts w:eastAsia="Times New Roman"/>
          <w:szCs w:val="24"/>
        </w:rPr>
        <w:t>,</w:t>
      </w:r>
      <w:r w:rsidRPr="00A617BF">
        <w:rPr>
          <w:rFonts w:eastAsia="Times New Roman"/>
          <w:szCs w:val="24"/>
        </w:rPr>
        <w:t xml:space="preserve"> όπως πα</w:t>
      </w:r>
      <w:r>
        <w:rPr>
          <w:rFonts w:eastAsia="Times New Roman"/>
          <w:szCs w:val="24"/>
        </w:rPr>
        <w:t>ιδεία,</w:t>
      </w:r>
      <w:r w:rsidRPr="00A617BF">
        <w:rPr>
          <w:rFonts w:eastAsia="Times New Roman"/>
          <w:szCs w:val="24"/>
        </w:rPr>
        <w:t xml:space="preserve"> όπως κοινωνική ασφάλιση</w:t>
      </w:r>
      <w:r>
        <w:rPr>
          <w:rFonts w:eastAsia="Times New Roman"/>
          <w:szCs w:val="24"/>
        </w:rPr>
        <w:t>-</w:t>
      </w:r>
      <w:r w:rsidRPr="00A617BF">
        <w:rPr>
          <w:rFonts w:eastAsia="Times New Roman"/>
          <w:szCs w:val="24"/>
        </w:rPr>
        <w:t xml:space="preserve"> </w:t>
      </w:r>
      <w:r>
        <w:rPr>
          <w:rFonts w:eastAsia="Times New Roman"/>
          <w:szCs w:val="24"/>
        </w:rPr>
        <w:t>στις</w:t>
      </w:r>
      <w:r w:rsidRPr="00A617BF">
        <w:rPr>
          <w:rFonts w:eastAsia="Times New Roman"/>
          <w:szCs w:val="24"/>
        </w:rPr>
        <w:t xml:space="preserve"> πέντε απολύσεις </w:t>
      </w:r>
      <w:r>
        <w:rPr>
          <w:rFonts w:eastAsia="Times New Roman"/>
          <w:szCs w:val="24"/>
        </w:rPr>
        <w:t xml:space="preserve">για </w:t>
      </w:r>
      <w:r w:rsidRPr="00A617BF">
        <w:rPr>
          <w:rFonts w:eastAsia="Times New Roman"/>
          <w:szCs w:val="24"/>
        </w:rPr>
        <w:t>μ</w:t>
      </w:r>
      <w:r w:rsidRPr="00A617BF">
        <w:rPr>
          <w:rFonts w:eastAsia="Times New Roman"/>
          <w:szCs w:val="24"/>
        </w:rPr>
        <w:t>ία πρόσληψη</w:t>
      </w:r>
      <w:r>
        <w:rPr>
          <w:rFonts w:eastAsia="Times New Roman"/>
          <w:szCs w:val="24"/>
        </w:rPr>
        <w:t>,</w:t>
      </w:r>
      <w:r w:rsidRPr="00A617BF">
        <w:rPr>
          <w:rFonts w:eastAsia="Times New Roman"/>
          <w:szCs w:val="24"/>
        </w:rPr>
        <w:t xml:space="preserve"> </w:t>
      </w:r>
      <w:r>
        <w:rPr>
          <w:rFonts w:eastAsia="Times New Roman"/>
          <w:szCs w:val="24"/>
        </w:rPr>
        <w:t>π</w:t>
      </w:r>
      <w:r w:rsidRPr="00A617BF">
        <w:rPr>
          <w:rFonts w:eastAsia="Times New Roman"/>
          <w:szCs w:val="24"/>
        </w:rPr>
        <w:t>ου κατά τη γνώμη μου είναι καθοριστικής σημασίας για την πορεία</w:t>
      </w:r>
      <w:r>
        <w:rPr>
          <w:rFonts w:eastAsia="Times New Roman"/>
          <w:szCs w:val="24"/>
        </w:rPr>
        <w:t>.</w:t>
      </w:r>
    </w:p>
    <w:p w14:paraId="6E8197B7" w14:textId="77777777" w:rsidR="004B0DF5" w:rsidRDefault="00471FB5">
      <w:pPr>
        <w:spacing w:line="600" w:lineRule="auto"/>
        <w:ind w:firstLine="720"/>
        <w:jc w:val="both"/>
        <w:rPr>
          <w:rFonts w:eastAsia="Times New Roman"/>
          <w:szCs w:val="24"/>
        </w:rPr>
      </w:pPr>
      <w:r w:rsidRPr="00A617BF">
        <w:rPr>
          <w:rFonts w:eastAsia="Times New Roman"/>
          <w:szCs w:val="24"/>
        </w:rPr>
        <w:lastRenderedPageBreak/>
        <w:t xml:space="preserve"> </w:t>
      </w:r>
      <w:r>
        <w:rPr>
          <w:rFonts w:eastAsia="Times New Roman"/>
          <w:szCs w:val="24"/>
        </w:rPr>
        <w:t>Παρ’ όλα αυτά, ε</w:t>
      </w:r>
      <w:r w:rsidRPr="00A617BF">
        <w:rPr>
          <w:rFonts w:eastAsia="Times New Roman"/>
          <w:szCs w:val="24"/>
        </w:rPr>
        <w:t>νημερώνουμε κυρίως τον ελληνικό λαό</w:t>
      </w:r>
      <w:r>
        <w:rPr>
          <w:rFonts w:eastAsia="Times New Roman"/>
          <w:szCs w:val="24"/>
        </w:rPr>
        <w:t>,</w:t>
      </w:r>
      <w:r w:rsidRPr="00A617BF">
        <w:rPr>
          <w:rFonts w:eastAsia="Times New Roman"/>
          <w:szCs w:val="24"/>
        </w:rPr>
        <w:t xml:space="preserve"> ο οποίος πιστεύω </w:t>
      </w:r>
      <w:r>
        <w:rPr>
          <w:rFonts w:eastAsia="Times New Roman"/>
          <w:szCs w:val="24"/>
        </w:rPr>
        <w:t xml:space="preserve">θυμάται </w:t>
      </w:r>
      <w:r w:rsidRPr="00A617BF">
        <w:rPr>
          <w:rFonts w:eastAsia="Times New Roman"/>
          <w:szCs w:val="24"/>
        </w:rPr>
        <w:t>ότι αυτά τα μέτρα είναι αυτά που τον έκαναν να υποφέρει όλα αυτά τα προηγούμενα χρόνια</w:t>
      </w:r>
      <w:r>
        <w:rPr>
          <w:rFonts w:eastAsia="Times New Roman"/>
          <w:szCs w:val="24"/>
        </w:rPr>
        <w:t xml:space="preserve">. Υπόσχεστε </w:t>
      </w:r>
      <w:r>
        <w:rPr>
          <w:rFonts w:eastAsia="Times New Roman"/>
          <w:szCs w:val="24"/>
        </w:rPr>
        <w:t>ότι θα τα επαναφέρετε. Μία</w:t>
      </w:r>
      <w:r w:rsidRPr="00A617BF">
        <w:rPr>
          <w:rFonts w:eastAsia="Times New Roman"/>
          <w:szCs w:val="24"/>
        </w:rPr>
        <w:t xml:space="preserve"> ένδειξη </w:t>
      </w:r>
      <w:r>
        <w:rPr>
          <w:rFonts w:eastAsia="Times New Roman"/>
          <w:szCs w:val="24"/>
        </w:rPr>
        <w:t>ή απόδειξη γι’</w:t>
      </w:r>
      <w:r w:rsidRPr="00A617BF">
        <w:rPr>
          <w:rFonts w:eastAsia="Times New Roman"/>
          <w:szCs w:val="24"/>
        </w:rPr>
        <w:t xml:space="preserve"> αυτό είναι η επιμονή σας και με τέτοια επιθετικότητα ότι εμείς δεν έχουμε πρόταση για τον </w:t>
      </w:r>
      <w:r>
        <w:rPr>
          <w:rFonts w:eastAsia="Times New Roman"/>
          <w:szCs w:val="24"/>
        </w:rPr>
        <w:t>Π</w:t>
      </w:r>
      <w:r w:rsidRPr="00A617BF">
        <w:rPr>
          <w:rFonts w:eastAsia="Times New Roman"/>
          <w:szCs w:val="24"/>
        </w:rPr>
        <w:t xml:space="preserve">ρόεδρο της </w:t>
      </w:r>
      <w:r>
        <w:rPr>
          <w:rFonts w:eastAsia="Times New Roman"/>
          <w:szCs w:val="24"/>
        </w:rPr>
        <w:t>Κ</w:t>
      </w:r>
      <w:r w:rsidRPr="00A617BF">
        <w:rPr>
          <w:rFonts w:eastAsia="Times New Roman"/>
          <w:szCs w:val="24"/>
        </w:rPr>
        <w:t>ομισιόν</w:t>
      </w:r>
      <w:r>
        <w:rPr>
          <w:rFonts w:eastAsia="Times New Roman"/>
          <w:szCs w:val="24"/>
        </w:rPr>
        <w:t>,</w:t>
      </w:r>
      <w:r w:rsidRPr="00A617BF">
        <w:rPr>
          <w:rFonts w:eastAsia="Times New Roman"/>
          <w:szCs w:val="24"/>
        </w:rPr>
        <w:t xml:space="preserve"> ενώ εσείς έχετε το</w:t>
      </w:r>
      <w:r>
        <w:rPr>
          <w:rFonts w:eastAsia="Times New Roman"/>
          <w:szCs w:val="24"/>
        </w:rPr>
        <w:t>ν</w:t>
      </w:r>
      <w:r w:rsidRPr="00A617BF">
        <w:rPr>
          <w:rFonts w:eastAsia="Times New Roman"/>
          <w:szCs w:val="24"/>
        </w:rPr>
        <w:t xml:space="preserve"> </w:t>
      </w:r>
      <w:r>
        <w:rPr>
          <w:rFonts w:eastAsia="Times New Roman"/>
          <w:szCs w:val="24"/>
        </w:rPr>
        <w:t>Βέμπερ.</w:t>
      </w:r>
      <w:r w:rsidRPr="00A617BF">
        <w:rPr>
          <w:rFonts w:eastAsia="Times New Roman"/>
          <w:szCs w:val="24"/>
        </w:rPr>
        <w:t xml:space="preserve"> </w:t>
      </w:r>
      <w:r>
        <w:rPr>
          <w:rFonts w:eastAsia="Times New Roman"/>
          <w:szCs w:val="24"/>
        </w:rPr>
        <w:t>Μ</w:t>
      </w:r>
      <w:r w:rsidRPr="00A617BF">
        <w:rPr>
          <w:rFonts w:eastAsia="Times New Roman"/>
          <w:szCs w:val="24"/>
        </w:rPr>
        <w:t xml:space="preserve">εγάλη </w:t>
      </w:r>
      <w:r>
        <w:rPr>
          <w:rFonts w:eastAsia="Times New Roman"/>
          <w:szCs w:val="24"/>
        </w:rPr>
        <w:t xml:space="preserve">επιτυχία! </w:t>
      </w:r>
    </w:p>
    <w:p w14:paraId="6E8197B8" w14:textId="77777777" w:rsidR="004B0DF5" w:rsidRDefault="00471FB5">
      <w:pPr>
        <w:spacing w:line="600" w:lineRule="auto"/>
        <w:ind w:firstLine="720"/>
        <w:jc w:val="both"/>
        <w:rPr>
          <w:rFonts w:eastAsia="Times New Roman"/>
          <w:szCs w:val="24"/>
        </w:rPr>
      </w:pPr>
      <w:r>
        <w:rPr>
          <w:rFonts w:eastAsia="Times New Roman"/>
          <w:szCs w:val="24"/>
        </w:rPr>
        <w:t>Άρα,</w:t>
      </w:r>
      <w:r w:rsidRPr="00A617BF">
        <w:rPr>
          <w:rFonts w:eastAsia="Times New Roman"/>
          <w:szCs w:val="24"/>
        </w:rPr>
        <w:t xml:space="preserve"> μπορεί να πει κανείς ότι </w:t>
      </w:r>
      <w:r>
        <w:rPr>
          <w:rFonts w:eastAsia="Times New Roman"/>
          <w:szCs w:val="24"/>
        </w:rPr>
        <w:t xml:space="preserve">εσείς, </w:t>
      </w:r>
      <w:r w:rsidRPr="00A617BF">
        <w:rPr>
          <w:rFonts w:eastAsia="Times New Roman"/>
          <w:szCs w:val="24"/>
        </w:rPr>
        <w:t>η Νέα Δημοκ</w:t>
      </w:r>
      <w:r w:rsidRPr="00A617BF">
        <w:rPr>
          <w:rFonts w:eastAsia="Times New Roman"/>
          <w:szCs w:val="24"/>
        </w:rPr>
        <w:t>ρατία</w:t>
      </w:r>
      <w:r>
        <w:rPr>
          <w:rFonts w:eastAsia="Times New Roman"/>
          <w:szCs w:val="24"/>
        </w:rPr>
        <w:t xml:space="preserve">, χαρακτηρίζεται από έναν ιδιόμορφο τυχοδιωκτισμό, πίσω από τον </w:t>
      </w:r>
      <w:r w:rsidRPr="00A617BF">
        <w:rPr>
          <w:rFonts w:eastAsia="Times New Roman"/>
          <w:szCs w:val="24"/>
        </w:rPr>
        <w:t>όποιον επιχειρεί να κρύψε</w:t>
      </w:r>
      <w:r>
        <w:rPr>
          <w:rFonts w:eastAsia="Times New Roman"/>
          <w:szCs w:val="24"/>
        </w:rPr>
        <w:t xml:space="preserve">ι αυτή τη νεοφιλελεύθερη και </w:t>
      </w:r>
      <w:r w:rsidRPr="00A617BF">
        <w:rPr>
          <w:rFonts w:eastAsia="Times New Roman"/>
          <w:szCs w:val="24"/>
        </w:rPr>
        <w:t>ακραία συντηρητική πολιτική</w:t>
      </w:r>
      <w:r>
        <w:rPr>
          <w:rFonts w:eastAsia="Times New Roman"/>
          <w:szCs w:val="24"/>
        </w:rPr>
        <w:t>.</w:t>
      </w:r>
      <w:r w:rsidRPr="00A617BF">
        <w:rPr>
          <w:rFonts w:eastAsia="Times New Roman"/>
          <w:szCs w:val="24"/>
        </w:rPr>
        <w:t xml:space="preserve"> </w:t>
      </w:r>
      <w:r>
        <w:rPr>
          <w:rFonts w:eastAsia="Times New Roman"/>
          <w:szCs w:val="24"/>
        </w:rPr>
        <w:t>Γι’ αυτόν</w:t>
      </w:r>
      <w:r w:rsidRPr="00A617BF">
        <w:rPr>
          <w:rFonts w:eastAsia="Times New Roman"/>
          <w:szCs w:val="24"/>
        </w:rPr>
        <w:t xml:space="preserve"> το λόγο</w:t>
      </w:r>
      <w:r>
        <w:rPr>
          <w:rFonts w:eastAsia="Times New Roman"/>
          <w:szCs w:val="24"/>
        </w:rPr>
        <w:t>,</w:t>
      </w:r>
      <w:r w:rsidRPr="00A617BF">
        <w:rPr>
          <w:rFonts w:eastAsia="Times New Roman"/>
          <w:szCs w:val="24"/>
        </w:rPr>
        <w:t xml:space="preserve"> γιατί </w:t>
      </w:r>
      <w:r>
        <w:rPr>
          <w:rFonts w:eastAsia="Times New Roman"/>
          <w:szCs w:val="24"/>
        </w:rPr>
        <w:t xml:space="preserve">νομίζει ότι </w:t>
      </w:r>
      <w:r w:rsidRPr="00A617BF">
        <w:rPr>
          <w:rFonts w:eastAsia="Times New Roman"/>
          <w:szCs w:val="24"/>
        </w:rPr>
        <w:t>διευκολύνε</w:t>
      </w:r>
      <w:r>
        <w:rPr>
          <w:rFonts w:eastAsia="Times New Roman"/>
          <w:szCs w:val="24"/>
        </w:rPr>
        <w:t>ται</w:t>
      </w:r>
      <w:r w:rsidRPr="00A617BF">
        <w:rPr>
          <w:rFonts w:eastAsia="Times New Roman"/>
          <w:szCs w:val="24"/>
        </w:rPr>
        <w:t xml:space="preserve"> σε αυτό</w:t>
      </w:r>
      <w:r>
        <w:rPr>
          <w:rFonts w:eastAsia="Times New Roman"/>
          <w:szCs w:val="24"/>
        </w:rPr>
        <w:t>,</w:t>
      </w:r>
      <w:r w:rsidRPr="00A617BF">
        <w:rPr>
          <w:rFonts w:eastAsia="Times New Roman"/>
          <w:szCs w:val="24"/>
        </w:rPr>
        <w:t xml:space="preserve"> μπαίνει στην περιοχή της ηθικής</w:t>
      </w:r>
      <w:r>
        <w:rPr>
          <w:rFonts w:eastAsia="Times New Roman"/>
          <w:szCs w:val="24"/>
        </w:rPr>
        <w:t>, ανεπίτρεπτα</w:t>
      </w:r>
      <w:r w:rsidRPr="00A617BF">
        <w:rPr>
          <w:rFonts w:eastAsia="Times New Roman"/>
          <w:szCs w:val="24"/>
        </w:rPr>
        <w:t xml:space="preserve"> βέβαια</w:t>
      </w:r>
      <w:r>
        <w:rPr>
          <w:rFonts w:eastAsia="Times New Roman"/>
          <w:szCs w:val="24"/>
        </w:rPr>
        <w:t>,</w:t>
      </w:r>
      <w:r w:rsidRPr="00A617BF">
        <w:rPr>
          <w:rFonts w:eastAsia="Times New Roman"/>
          <w:szCs w:val="24"/>
        </w:rPr>
        <w:t xml:space="preserve"> υποκριτικά</w:t>
      </w:r>
      <w:r>
        <w:rPr>
          <w:rFonts w:eastAsia="Times New Roman"/>
          <w:szCs w:val="24"/>
        </w:rPr>
        <w:t>,</w:t>
      </w:r>
      <w:r w:rsidRPr="00A617BF">
        <w:rPr>
          <w:rFonts w:eastAsia="Times New Roman"/>
          <w:szCs w:val="24"/>
        </w:rPr>
        <w:t xml:space="preserve"> άκο</w:t>
      </w:r>
      <w:r>
        <w:rPr>
          <w:rFonts w:eastAsia="Times New Roman"/>
          <w:szCs w:val="24"/>
        </w:rPr>
        <w:t xml:space="preserve">μψα </w:t>
      </w:r>
      <w:r w:rsidRPr="00A617BF">
        <w:rPr>
          <w:rFonts w:eastAsia="Times New Roman"/>
          <w:szCs w:val="24"/>
        </w:rPr>
        <w:t xml:space="preserve">και χωρίς </w:t>
      </w:r>
      <w:r>
        <w:rPr>
          <w:rFonts w:eastAsia="Times New Roman"/>
          <w:szCs w:val="24"/>
        </w:rPr>
        <w:t xml:space="preserve">να νομιμοποιείται. Καλό παράδειγμα είναι </w:t>
      </w:r>
      <w:r w:rsidRPr="00A617BF">
        <w:rPr>
          <w:rFonts w:eastAsia="Times New Roman"/>
          <w:szCs w:val="24"/>
        </w:rPr>
        <w:t>τα ΑΜΕΑ</w:t>
      </w:r>
      <w:r>
        <w:rPr>
          <w:rFonts w:eastAsia="Times New Roman"/>
          <w:szCs w:val="24"/>
        </w:rPr>
        <w:t>.</w:t>
      </w:r>
      <w:r w:rsidRPr="00A617BF">
        <w:rPr>
          <w:rFonts w:eastAsia="Times New Roman"/>
          <w:szCs w:val="24"/>
        </w:rPr>
        <w:t xml:space="preserve"> </w:t>
      </w:r>
      <w:r>
        <w:rPr>
          <w:rFonts w:eastAsia="Times New Roman"/>
          <w:szCs w:val="24"/>
        </w:rPr>
        <w:t>Δ</w:t>
      </w:r>
      <w:r w:rsidRPr="00A617BF">
        <w:rPr>
          <w:rFonts w:eastAsia="Times New Roman"/>
          <w:szCs w:val="24"/>
        </w:rPr>
        <w:t xml:space="preserve">εν θέλω να μπω </w:t>
      </w:r>
      <w:r>
        <w:rPr>
          <w:rFonts w:eastAsia="Times New Roman"/>
          <w:szCs w:val="24"/>
        </w:rPr>
        <w:t>σε αυτά τα</w:t>
      </w:r>
      <w:r w:rsidRPr="00A617BF">
        <w:rPr>
          <w:rFonts w:eastAsia="Times New Roman"/>
          <w:szCs w:val="24"/>
        </w:rPr>
        <w:t xml:space="preserve"> θέματα</w:t>
      </w:r>
      <w:r>
        <w:rPr>
          <w:rFonts w:eastAsia="Times New Roman"/>
          <w:szCs w:val="24"/>
        </w:rPr>
        <w:t>,</w:t>
      </w:r>
      <w:r w:rsidRPr="00A617BF">
        <w:rPr>
          <w:rFonts w:eastAsia="Times New Roman"/>
          <w:szCs w:val="24"/>
        </w:rPr>
        <w:t xml:space="preserve"> ο Υπουργός Επικρατείας</w:t>
      </w:r>
      <w:r>
        <w:rPr>
          <w:rFonts w:eastAsia="Times New Roman"/>
          <w:szCs w:val="24"/>
        </w:rPr>
        <w:t>,</w:t>
      </w:r>
      <w:r w:rsidRPr="00A617BF">
        <w:rPr>
          <w:rFonts w:eastAsia="Times New Roman"/>
          <w:szCs w:val="24"/>
        </w:rPr>
        <w:t xml:space="preserve"> ο Χριστόφορος </w:t>
      </w:r>
      <w:r>
        <w:rPr>
          <w:rFonts w:eastAsia="Times New Roman"/>
          <w:szCs w:val="24"/>
        </w:rPr>
        <w:t>Β</w:t>
      </w:r>
      <w:r w:rsidRPr="00A617BF">
        <w:rPr>
          <w:rFonts w:eastAsia="Times New Roman"/>
          <w:szCs w:val="24"/>
        </w:rPr>
        <w:t>ερναρδάκης</w:t>
      </w:r>
      <w:r>
        <w:rPr>
          <w:rFonts w:eastAsia="Times New Roman"/>
          <w:szCs w:val="24"/>
        </w:rPr>
        <w:t>,</w:t>
      </w:r>
      <w:r w:rsidRPr="00A617BF">
        <w:rPr>
          <w:rFonts w:eastAsia="Times New Roman"/>
          <w:szCs w:val="24"/>
        </w:rPr>
        <w:t xml:space="preserve"> ήταν </w:t>
      </w:r>
      <w:r>
        <w:rPr>
          <w:rFonts w:eastAsia="Times New Roman"/>
          <w:szCs w:val="24"/>
        </w:rPr>
        <w:t>αναλυτικός</w:t>
      </w:r>
      <w:r w:rsidRPr="00A617BF">
        <w:rPr>
          <w:rFonts w:eastAsia="Times New Roman"/>
          <w:szCs w:val="24"/>
        </w:rPr>
        <w:t xml:space="preserve"> για τα θέματα των ΑΜΕΑ και για τις προτάσεις και αυτά που εμείς έχ</w:t>
      </w:r>
      <w:r w:rsidRPr="00A617BF">
        <w:rPr>
          <w:rFonts w:eastAsia="Times New Roman"/>
          <w:szCs w:val="24"/>
        </w:rPr>
        <w:t>ουμε πετύχει</w:t>
      </w:r>
      <w:r>
        <w:rPr>
          <w:rFonts w:eastAsia="Times New Roman"/>
          <w:szCs w:val="24"/>
        </w:rPr>
        <w:t>.</w:t>
      </w:r>
    </w:p>
    <w:p w14:paraId="6E8197B9" w14:textId="77777777" w:rsidR="004B0DF5" w:rsidRDefault="00471FB5">
      <w:pPr>
        <w:spacing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Πρόεδρος της Βουλής κ. </w:t>
      </w:r>
      <w:r w:rsidRPr="00982775">
        <w:rPr>
          <w:rFonts w:eastAsia="Times New Roman"/>
          <w:b/>
          <w:szCs w:val="24"/>
        </w:rPr>
        <w:t>ΝΙΚΟΛΑΟΣ ΒΟΥΤΣΗΣ</w:t>
      </w:r>
      <w:r>
        <w:rPr>
          <w:rFonts w:eastAsia="Times New Roman"/>
          <w:szCs w:val="24"/>
        </w:rPr>
        <w:t>)</w:t>
      </w:r>
    </w:p>
    <w:p w14:paraId="6E8197BA" w14:textId="77777777" w:rsidR="004B0DF5" w:rsidRDefault="00471FB5">
      <w:pPr>
        <w:spacing w:line="600" w:lineRule="auto"/>
        <w:ind w:firstLine="720"/>
        <w:jc w:val="both"/>
        <w:rPr>
          <w:rFonts w:eastAsia="Times New Roman"/>
          <w:szCs w:val="24"/>
        </w:rPr>
      </w:pPr>
      <w:r>
        <w:rPr>
          <w:rFonts w:eastAsia="Times New Roman"/>
          <w:szCs w:val="24"/>
        </w:rPr>
        <w:t>Θέλω, όμως, να υπενθυμίσω την υποκριτική στάση -γ</w:t>
      </w:r>
      <w:r w:rsidRPr="00A617BF">
        <w:rPr>
          <w:rFonts w:eastAsia="Times New Roman"/>
          <w:szCs w:val="24"/>
        </w:rPr>
        <w:t>ια πολλούς</w:t>
      </w:r>
      <w:r>
        <w:rPr>
          <w:rFonts w:eastAsia="Times New Roman"/>
          <w:szCs w:val="24"/>
        </w:rPr>
        <w:t>,</w:t>
      </w:r>
      <w:r w:rsidRPr="00A617BF">
        <w:rPr>
          <w:rFonts w:eastAsia="Times New Roman"/>
          <w:szCs w:val="24"/>
        </w:rPr>
        <w:t xml:space="preserve"> όχι για όλους</w:t>
      </w:r>
      <w:r>
        <w:rPr>
          <w:rFonts w:eastAsia="Times New Roman"/>
          <w:szCs w:val="24"/>
        </w:rPr>
        <w:t>-</w:t>
      </w:r>
      <w:r w:rsidRPr="00A617BF">
        <w:rPr>
          <w:rFonts w:eastAsia="Times New Roman"/>
          <w:szCs w:val="24"/>
        </w:rPr>
        <w:t xml:space="preserve"> στη Νέα Δημοκρατία</w:t>
      </w:r>
      <w:r>
        <w:rPr>
          <w:rFonts w:eastAsia="Times New Roman"/>
          <w:szCs w:val="24"/>
        </w:rPr>
        <w:t xml:space="preserve"> ότι</w:t>
      </w:r>
      <w:r w:rsidRPr="00A617BF">
        <w:rPr>
          <w:rFonts w:eastAsia="Times New Roman"/>
          <w:szCs w:val="24"/>
        </w:rPr>
        <w:t xml:space="preserve"> ο διαφορετικός δεν είναι άνθρωπος</w:t>
      </w:r>
      <w:r>
        <w:rPr>
          <w:rFonts w:eastAsia="Times New Roman"/>
          <w:szCs w:val="24"/>
        </w:rPr>
        <w:t>,</w:t>
      </w:r>
      <w:r w:rsidRPr="00A617BF">
        <w:rPr>
          <w:rFonts w:eastAsia="Times New Roman"/>
          <w:szCs w:val="24"/>
        </w:rPr>
        <w:t xml:space="preserve"> είναι ιδιότητα</w:t>
      </w:r>
      <w:r>
        <w:rPr>
          <w:rFonts w:eastAsia="Times New Roman"/>
          <w:szCs w:val="24"/>
        </w:rPr>
        <w:t>.</w:t>
      </w:r>
      <w:r w:rsidRPr="00A617BF">
        <w:rPr>
          <w:rFonts w:eastAsia="Times New Roman"/>
          <w:szCs w:val="24"/>
        </w:rPr>
        <w:t xml:space="preserve"> </w:t>
      </w:r>
      <w:r>
        <w:rPr>
          <w:rFonts w:eastAsia="Times New Roman"/>
          <w:szCs w:val="24"/>
        </w:rPr>
        <w:t>Δ</w:t>
      </w:r>
      <w:r w:rsidRPr="00A617BF">
        <w:rPr>
          <w:rFonts w:eastAsia="Times New Roman"/>
          <w:szCs w:val="24"/>
        </w:rPr>
        <w:t>εν έχει</w:t>
      </w:r>
      <w:r>
        <w:rPr>
          <w:rFonts w:eastAsia="Times New Roman"/>
          <w:szCs w:val="24"/>
        </w:rPr>
        <w:t xml:space="preserve"> προσωπικότητα, δεν έχει άποψη, δεν έχει άλλες πτυχές.</w:t>
      </w:r>
      <w:r w:rsidRPr="00A617BF">
        <w:rPr>
          <w:rFonts w:eastAsia="Times New Roman"/>
          <w:szCs w:val="24"/>
        </w:rPr>
        <w:t xml:space="preserve"> Εάν η διαφορετικότητά μας μας είναι </w:t>
      </w:r>
      <w:r>
        <w:rPr>
          <w:rFonts w:eastAsia="Times New Roman"/>
          <w:szCs w:val="24"/>
        </w:rPr>
        <w:t>ανεκτή,</w:t>
      </w:r>
      <w:r w:rsidRPr="00A617BF">
        <w:rPr>
          <w:rFonts w:eastAsia="Times New Roman"/>
          <w:szCs w:val="24"/>
        </w:rPr>
        <w:t xml:space="preserve"> την κάνουμε λάβαρο κοινωνικής ευαισθησίας</w:t>
      </w:r>
      <w:r>
        <w:rPr>
          <w:rFonts w:eastAsia="Times New Roman"/>
          <w:szCs w:val="24"/>
        </w:rPr>
        <w:t>.</w:t>
      </w:r>
      <w:r w:rsidRPr="00A617BF">
        <w:rPr>
          <w:rFonts w:eastAsia="Times New Roman"/>
          <w:szCs w:val="24"/>
        </w:rPr>
        <w:t xml:space="preserve"> </w:t>
      </w:r>
      <w:r>
        <w:rPr>
          <w:rFonts w:eastAsia="Times New Roman"/>
          <w:szCs w:val="24"/>
        </w:rPr>
        <w:t xml:space="preserve">Αλλιώς, </w:t>
      </w:r>
      <w:r w:rsidRPr="00A617BF">
        <w:rPr>
          <w:rFonts w:eastAsia="Times New Roman"/>
          <w:szCs w:val="24"/>
        </w:rPr>
        <w:t>την απαξιώνουμε</w:t>
      </w:r>
      <w:r>
        <w:rPr>
          <w:rFonts w:eastAsia="Times New Roman"/>
          <w:szCs w:val="24"/>
        </w:rPr>
        <w:t>, α</w:t>
      </w:r>
      <w:r w:rsidRPr="00A617BF">
        <w:rPr>
          <w:rFonts w:eastAsia="Times New Roman"/>
          <w:szCs w:val="24"/>
        </w:rPr>
        <w:t>ν δεν την καταδικάζουμε</w:t>
      </w:r>
      <w:r>
        <w:rPr>
          <w:rFonts w:eastAsia="Times New Roman"/>
          <w:szCs w:val="24"/>
        </w:rPr>
        <w:t>.</w:t>
      </w:r>
    </w:p>
    <w:p w14:paraId="6E8197BB" w14:textId="77777777" w:rsidR="004B0DF5" w:rsidRDefault="00471FB5">
      <w:pPr>
        <w:spacing w:line="600" w:lineRule="auto"/>
        <w:ind w:firstLine="720"/>
        <w:jc w:val="both"/>
        <w:rPr>
          <w:rFonts w:eastAsia="Times New Roman"/>
          <w:szCs w:val="24"/>
        </w:rPr>
      </w:pPr>
      <w:r>
        <w:rPr>
          <w:rFonts w:eastAsia="Times New Roman"/>
          <w:szCs w:val="24"/>
        </w:rPr>
        <w:t>Εδώ θέλω να συνεννοηθούμε,</w:t>
      </w:r>
      <w:r w:rsidRPr="00A617BF">
        <w:rPr>
          <w:rFonts w:eastAsia="Times New Roman"/>
          <w:szCs w:val="24"/>
        </w:rPr>
        <w:t xml:space="preserve"> κυρίες και κύριοι</w:t>
      </w:r>
      <w:r>
        <w:rPr>
          <w:rFonts w:eastAsia="Times New Roman"/>
          <w:szCs w:val="24"/>
        </w:rPr>
        <w:t>.</w:t>
      </w:r>
      <w:r w:rsidRPr="00A617BF">
        <w:rPr>
          <w:rFonts w:eastAsia="Times New Roman"/>
          <w:szCs w:val="24"/>
        </w:rPr>
        <w:t xml:space="preserve"> </w:t>
      </w:r>
      <w:r>
        <w:rPr>
          <w:rFonts w:eastAsia="Times New Roman"/>
          <w:szCs w:val="24"/>
        </w:rPr>
        <w:t>Γ</w:t>
      </w:r>
      <w:r w:rsidRPr="00A617BF">
        <w:rPr>
          <w:rFonts w:eastAsia="Times New Roman"/>
          <w:szCs w:val="24"/>
        </w:rPr>
        <w:t xml:space="preserve">ια </w:t>
      </w:r>
      <w:r>
        <w:rPr>
          <w:rFonts w:eastAsia="Times New Roman"/>
          <w:szCs w:val="24"/>
        </w:rPr>
        <w:t>μας,</w:t>
      </w:r>
      <w:r w:rsidRPr="00A617BF">
        <w:rPr>
          <w:rFonts w:eastAsia="Times New Roman"/>
          <w:szCs w:val="24"/>
        </w:rPr>
        <w:t xml:space="preserve"> </w:t>
      </w:r>
      <w:r>
        <w:rPr>
          <w:rFonts w:eastAsia="Times New Roman"/>
          <w:szCs w:val="24"/>
        </w:rPr>
        <w:t>η</w:t>
      </w:r>
      <w:r w:rsidRPr="00A617BF">
        <w:rPr>
          <w:rFonts w:eastAsia="Times New Roman"/>
          <w:szCs w:val="24"/>
        </w:rPr>
        <w:t xml:space="preserve"> διαφορετικότητα δεν είναι ουδέτερη</w:t>
      </w:r>
      <w:r>
        <w:rPr>
          <w:rFonts w:eastAsia="Times New Roman"/>
          <w:szCs w:val="24"/>
        </w:rPr>
        <w:t>.</w:t>
      </w:r>
      <w:r w:rsidRPr="00A617BF">
        <w:rPr>
          <w:rFonts w:eastAsia="Times New Roman"/>
          <w:szCs w:val="24"/>
        </w:rPr>
        <w:t xml:space="preserve"> </w:t>
      </w:r>
      <w:r>
        <w:rPr>
          <w:rFonts w:eastAsia="Times New Roman"/>
          <w:szCs w:val="24"/>
        </w:rPr>
        <w:t>Ε</w:t>
      </w:r>
      <w:r w:rsidRPr="00A617BF">
        <w:rPr>
          <w:rFonts w:eastAsia="Times New Roman"/>
          <w:szCs w:val="24"/>
        </w:rPr>
        <w:t>ίναι άνθρωπος και ο ευάλωτος και ο ΑΜΕΑ και ο πρόσφυγας και ο μετανάστης και ο ομοφυλόφιλος και για όλους αυτούς εμείς αγωνιζόμαστε</w:t>
      </w:r>
      <w:r>
        <w:rPr>
          <w:rFonts w:eastAsia="Times New Roman"/>
          <w:szCs w:val="24"/>
        </w:rPr>
        <w:t xml:space="preserve"> να</w:t>
      </w:r>
      <w:r w:rsidRPr="00A617BF">
        <w:rPr>
          <w:rFonts w:eastAsia="Times New Roman"/>
          <w:szCs w:val="24"/>
        </w:rPr>
        <w:t xml:space="preserve"> ζουν ισότιμα και χωρίς διακρίσεις</w:t>
      </w:r>
      <w:r>
        <w:rPr>
          <w:rFonts w:eastAsia="Times New Roman"/>
          <w:szCs w:val="24"/>
        </w:rPr>
        <w:t>.</w:t>
      </w:r>
    </w:p>
    <w:p w14:paraId="6E8197BC" w14:textId="77777777" w:rsidR="004B0DF5" w:rsidRDefault="00471FB5">
      <w:pPr>
        <w:spacing w:line="600" w:lineRule="auto"/>
        <w:ind w:firstLine="720"/>
        <w:jc w:val="both"/>
        <w:rPr>
          <w:rFonts w:eastAsia="Times New Roman"/>
          <w:szCs w:val="24"/>
        </w:rPr>
      </w:pPr>
      <w:r w:rsidRPr="00A617BF">
        <w:rPr>
          <w:rFonts w:eastAsia="Times New Roman"/>
          <w:szCs w:val="24"/>
        </w:rPr>
        <w:t xml:space="preserve"> </w:t>
      </w:r>
      <w:r>
        <w:rPr>
          <w:rFonts w:eastAsia="Times New Roman"/>
          <w:szCs w:val="24"/>
        </w:rPr>
        <w:t>Κ</w:t>
      </w:r>
      <w:r w:rsidRPr="00A617BF">
        <w:rPr>
          <w:rFonts w:eastAsia="Times New Roman"/>
          <w:szCs w:val="24"/>
        </w:rPr>
        <w:t>υρίες και κύριοι της Νέας Δημοκρατίας</w:t>
      </w:r>
      <w:r>
        <w:rPr>
          <w:rFonts w:eastAsia="Times New Roman"/>
          <w:szCs w:val="24"/>
        </w:rPr>
        <w:t>,</w:t>
      </w:r>
      <w:r w:rsidRPr="00A617BF">
        <w:rPr>
          <w:rFonts w:eastAsia="Times New Roman"/>
          <w:szCs w:val="24"/>
        </w:rPr>
        <w:t xml:space="preserve"> </w:t>
      </w:r>
      <w:r>
        <w:rPr>
          <w:rFonts w:eastAsia="Times New Roman"/>
          <w:szCs w:val="24"/>
        </w:rPr>
        <w:t>ορισμέ</w:t>
      </w:r>
      <w:r>
        <w:rPr>
          <w:rFonts w:eastAsia="Times New Roman"/>
          <w:szCs w:val="24"/>
        </w:rPr>
        <w:t xml:space="preserve">νοι Βουλευτές σας </w:t>
      </w:r>
      <w:r w:rsidRPr="00A617BF">
        <w:rPr>
          <w:rFonts w:eastAsia="Times New Roman"/>
          <w:szCs w:val="24"/>
        </w:rPr>
        <w:t>έδειχναν αμήχανα έως και ενοχλημένα από την τροπή</w:t>
      </w:r>
      <w:r>
        <w:rPr>
          <w:rFonts w:eastAsia="Times New Roman"/>
          <w:szCs w:val="24"/>
        </w:rPr>
        <w:t>,</w:t>
      </w:r>
      <w:r w:rsidRPr="00A617BF">
        <w:rPr>
          <w:rFonts w:eastAsia="Times New Roman"/>
          <w:szCs w:val="24"/>
        </w:rPr>
        <w:t xml:space="preserve"> που είχε πάρει δύο μέρες τώρα η συζήτηση στη </w:t>
      </w:r>
      <w:r>
        <w:rPr>
          <w:rFonts w:eastAsia="Times New Roman"/>
          <w:szCs w:val="24"/>
        </w:rPr>
        <w:t>Β</w:t>
      </w:r>
      <w:r w:rsidRPr="00A617BF">
        <w:rPr>
          <w:rFonts w:eastAsia="Times New Roman"/>
          <w:szCs w:val="24"/>
        </w:rPr>
        <w:t>ουλή με την ψήφο εμπιστοσύνης</w:t>
      </w:r>
      <w:r>
        <w:rPr>
          <w:rFonts w:eastAsia="Times New Roman"/>
          <w:szCs w:val="24"/>
        </w:rPr>
        <w:t>. Ήταν</w:t>
      </w:r>
      <w:r w:rsidRPr="00A617BF">
        <w:rPr>
          <w:rFonts w:eastAsia="Times New Roman"/>
          <w:szCs w:val="24"/>
        </w:rPr>
        <w:t xml:space="preserve"> </w:t>
      </w:r>
      <w:r>
        <w:rPr>
          <w:rFonts w:eastAsia="Times New Roman"/>
          <w:szCs w:val="24"/>
        </w:rPr>
        <w:t>μ</w:t>
      </w:r>
      <w:r w:rsidRPr="00A617BF">
        <w:rPr>
          <w:rFonts w:eastAsia="Times New Roman"/>
          <w:szCs w:val="24"/>
        </w:rPr>
        <w:t>ια</w:t>
      </w:r>
      <w:r>
        <w:rPr>
          <w:rFonts w:eastAsia="Times New Roman"/>
          <w:szCs w:val="24"/>
        </w:rPr>
        <w:t xml:space="preserve"> συζήτηση</w:t>
      </w:r>
      <w:r w:rsidRPr="00A617BF">
        <w:rPr>
          <w:rFonts w:eastAsia="Times New Roman"/>
          <w:szCs w:val="24"/>
        </w:rPr>
        <w:t xml:space="preserve"> </w:t>
      </w:r>
      <w:r w:rsidRPr="00A617BF">
        <w:rPr>
          <w:rFonts w:eastAsia="Times New Roman"/>
          <w:szCs w:val="24"/>
        </w:rPr>
        <w:lastRenderedPageBreak/>
        <w:t>όχι μόνο εκτός προγραμματικής αντιπαράθεσης</w:t>
      </w:r>
      <w:r>
        <w:rPr>
          <w:rFonts w:eastAsia="Times New Roman"/>
          <w:szCs w:val="24"/>
        </w:rPr>
        <w:t>,</w:t>
      </w:r>
      <w:r w:rsidRPr="00A617BF">
        <w:rPr>
          <w:rFonts w:eastAsia="Times New Roman"/>
          <w:szCs w:val="24"/>
        </w:rPr>
        <w:t xml:space="preserve"> αλλά μπορεί να πει κανείς </w:t>
      </w:r>
      <w:r>
        <w:rPr>
          <w:rFonts w:eastAsia="Times New Roman"/>
          <w:szCs w:val="24"/>
        </w:rPr>
        <w:t xml:space="preserve">ότι </w:t>
      </w:r>
      <w:r w:rsidRPr="00A617BF">
        <w:rPr>
          <w:rFonts w:eastAsia="Times New Roman"/>
          <w:szCs w:val="24"/>
        </w:rPr>
        <w:t xml:space="preserve">από κάποια </w:t>
      </w:r>
      <w:r w:rsidRPr="00A617BF">
        <w:rPr>
          <w:rFonts w:eastAsia="Times New Roman"/>
          <w:szCs w:val="24"/>
        </w:rPr>
        <w:t>επιφανή στελέχη της Νέας Δημοκρατίας</w:t>
      </w:r>
      <w:r>
        <w:rPr>
          <w:rFonts w:eastAsia="Times New Roman"/>
          <w:szCs w:val="24"/>
        </w:rPr>
        <w:t>,</w:t>
      </w:r>
      <w:r w:rsidRPr="00A617BF">
        <w:rPr>
          <w:rFonts w:eastAsia="Times New Roman"/>
          <w:szCs w:val="24"/>
        </w:rPr>
        <w:t xml:space="preserve"> όπως </w:t>
      </w:r>
      <w:r>
        <w:rPr>
          <w:rFonts w:eastAsia="Times New Roman"/>
          <w:szCs w:val="24"/>
        </w:rPr>
        <w:t>από τον Πρόεδρό της</w:t>
      </w:r>
      <w:r w:rsidRPr="00A617BF">
        <w:rPr>
          <w:rFonts w:eastAsia="Times New Roman"/>
          <w:szCs w:val="24"/>
        </w:rPr>
        <w:t xml:space="preserve"> και </w:t>
      </w:r>
      <w:r>
        <w:rPr>
          <w:rFonts w:eastAsia="Times New Roman"/>
          <w:szCs w:val="24"/>
        </w:rPr>
        <w:t xml:space="preserve">από τους </w:t>
      </w:r>
      <w:r w:rsidRPr="00A617BF">
        <w:rPr>
          <w:rFonts w:eastAsia="Times New Roman"/>
          <w:szCs w:val="24"/>
        </w:rPr>
        <w:t xml:space="preserve">δύο </w:t>
      </w:r>
      <w:r>
        <w:rPr>
          <w:rFonts w:eastAsia="Times New Roman"/>
          <w:szCs w:val="24"/>
        </w:rPr>
        <w:t>Αντιπρόεδρους,</w:t>
      </w:r>
      <w:r w:rsidRPr="00A617BF">
        <w:rPr>
          <w:rFonts w:eastAsia="Times New Roman"/>
          <w:szCs w:val="24"/>
        </w:rPr>
        <w:t xml:space="preserve"> ήταν έντονη και μπορεί να πει κανείς και υβριστική</w:t>
      </w:r>
      <w:r>
        <w:rPr>
          <w:rFonts w:eastAsia="Times New Roman"/>
          <w:szCs w:val="24"/>
        </w:rPr>
        <w:t>.</w:t>
      </w:r>
      <w:r w:rsidRPr="00A617BF">
        <w:rPr>
          <w:rFonts w:eastAsia="Times New Roman"/>
          <w:szCs w:val="24"/>
        </w:rPr>
        <w:t xml:space="preserve"> </w:t>
      </w:r>
    </w:p>
    <w:p w14:paraId="6E8197BD" w14:textId="77777777" w:rsidR="004B0DF5" w:rsidRDefault="00471FB5">
      <w:pPr>
        <w:spacing w:line="600" w:lineRule="auto"/>
        <w:ind w:firstLine="720"/>
        <w:jc w:val="both"/>
        <w:rPr>
          <w:rFonts w:eastAsia="Times New Roman"/>
          <w:color w:val="000000" w:themeColor="text1"/>
          <w:szCs w:val="24"/>
        </w:rPr>
      </w:pPr>
      <w:r>
        <w:rPr>
          <w:rFonts w:eastAsia="Times New Roman"/>
          <w:color w:val="000000" w:themeColor="text1"/>
          <w:szCs w:val="24"/>
        </w:rPr>
        <w:t>Αυτό</w:t>
      </w:r>
      <w:r w:rsidRPr="00624FFA">
        <w:rPr>
          <w:rFonts w:eastAsia="Times New Roman"/>
          <w:color w:val="000000" w:themeColor="text1"/>
          <w:szCs w:val="24"/>
        </w:rPr>
        <w:t xml:space="preserve"> πρέπει να </w:t>
      </w:r>
      <w:r>
        <w:rPr>
          <w:rFonts w:eastAsia="Times New Roman"/>
          <w:color w:val="000000" w:themeColor="text1"/>
          <w:szCs w:val="24"/>
        </w:rPr>
        <w:t>ανα</w:t>
      </w:r>
      <w:r w:rsidRPr="00624FFA">
        <w:rPr>
          <w:rFonts w:eastAsia="Times New Roman"/>
          <w:color w:val="000000" w:themeColor="text1"/>
          <w:szCs w:val="24"/>
        </w:rPr>
        <w:t>ζητήσετε</w:t>
      </w:r>
      <w:r>
        <w:rPr>
          <w:rFonts w:eastAsia="Times New Roman"/>
          <w:color w:val="000000" w:themeColor="text1"/>
          <w:szCs w:val="24"/>
        </w:rPr>
        <w:t>,</w:t>
      </w:r>
      <w:r w:rsidRPr="00624FFA">
        <w:rPr>
          <w:rFonts w:eastAsia="Times New Roman"/>
          <w:color w:val="000000" w:themeColor="text1"/>
          <w:szCs w:val="24"/>
        </w:rPr>
        <w:t xml:space="preserve"> αυτή</w:t>
      </w:r>
      <w:r>
        <w:rPr>
          <w:rFonts w:eastAsia="Times New Roman"/>
          <w:color w:val="000000" w:themeColor="text1"/>
          <w:szCs w:val="24"/>
        </w:rPr>
        <w:t>ν</w:t>
      </w:r>
      <w:r w:rsidRPr="00624FFA">
        <w:rPr>
          <w:rFonts w:eastAsia="Times New Roman"/>
          <w:color w:val="000000" w:themeColor="text1"/>
          <w:szCs w:val="24"/>
        </w:rPr>
        <w:t xml:space="preserve"> την αλλαγή πρέπει να επιδιώξετε εσείς οι ίδιοι για να μπορέσει πραγματικά </w:t>
      </w:r>
      <w:r w:rsidRPr="00624FFA">
        <w:rPr>
          <w:rFonts w:eastAsia="Times New Roman"/>
          <w:color w:val="000000" w:themeColor="text1"/>
          <w:szCs w:val="24"/>
        </w:rPr>
        <w:t>να μιλήσει κανείς για έναν διάλογο</w:t>
      </w:r>
      <w:r>
        <w:rPr>
          <w:rFonts w:eastAsia="Times New Roman"/>
          <w:color w:val="000000" w:themeColor="text1"/>
          <w:szCs w:val="24"/>
        </w:rPr>
        <w:t>,</w:t>
      </w:r>
      <w:r w:rsidRPr="00624FFA">
        <w:rPr>
          <w:rFonts w:eastAsia="Times New Roman"/>
          <w:color w:val="000000" w:themeColor="text1"/>
          <w:szCs w:val="24"/>
        </w:rPr>
        <w:t xml:space="preserve"> ο οποίος μπορεί να είναι αποδοτικός</w:t>
      </w:r>
      <w:r>
        <w:rPr>
          <w:rFonts w:eastAsia="Times New Roman"/>
          <w:color w:val="000000" w:themeColor="text1"/>
          <w:szCs w:val="24"/>
        </w:rPr>
        <w:t>,</w:t>
      </w:r>
      <w:r w:rsidRPr="00624FFA">
        <w:rPr>
          <w:rFonts w:eastAsia="Times New Roman"/>
          <w:color w:val="000000" w:themeColor="text1"/>
          <w:szCs w:val="24"/>
        </w:rPr>
        <w:t xml:space="preserve"> ένα</w:t>
      </w:r>
      <w:r>
        <w:rPr>
          <w:rFonts w:eastAsia="Times New Roman"/>
          <w:color w:val="000000" w:themeColor="text1"/>
          <w:szCs w:val="24"/>
        </w:rPr>
        <w:t>ν</w:t>
      </w:r>
      <w:r w:rsidRPr="00624FFA">
        <w:rPr>
          <w:rFonts w:eastAsia="Times New Roman"/>
          <w:color w:val="000000" w:themeColor="text1"/>
          <w:szCs w:val="24"/>
        </w:rPr>
        <w:t xml:space="preserve"> διάλογο ο οποίος μπορεί να είναι τέτοιος</w:t>
      </w:r>
      <w:r>
        <w:rPr>
          <w:rFonts w:eastAsia="Times New Roman"/>
          <w:color w:val="000000" w:themeColor="text1"/>
          <w:szCs w:val="24"/>
        </w:rPr>
        <w:t>,</w:t>
      </w:r>
      <w:r w:rsidRPr="00624FFA">
        <w:rPr>
          <w:rFonts w:eastAsia="Times New Roman"/>
          <w:color w:val="000000" w:themeColor="text1"/>
          <w:szCs w:val="24"/>
        </w:rPr>
        <w:t xml:space="preserve"> ούτως ώστε να ανεβάσ</w:t>
      </w:r>
      <w:r>
        <w:rPr>
          <w:rFonts w:eastAsia="Times New Roman"/>
          <w:color w:val="000000" w:themeColor="text1"/>
          <w:szCs w:val="24"/>
        </w:rPr>
        <w:t>ει</w:t>
      </w:r>
      <w:r w:rsidRPr="00624FFA">
        <w:rPr>
          <w:rFonts w:eastAsia="Times New Roman"/>
          <w:color w:val="000000" w:themeColor="text1"/>
          <w:szCs w:val="24"/>
        </w:rPr>
        <w:t xml:space="preserve"> το επίπεδο το κοινοβουλευτικό</w:t>
      </w:r>
      <w:r>
        <w:rPr>
          <w:rFonts w:eastAsia="Times New Roman"/>
          <w:color w:val="000000" w:themeColor="text1"/>
          <w:szCs w:val="24"/>
        </w:rPr>
        <w:t>,</w:t>
      </w:r>
      <w:r w:rsidRPr="00624FFA">
        <w:rPr>
          <w:rFonts w:eastAsia="Times New Roman"/>
          <w:color w:val="000000" w:themeColor="text1"/>
          <w:szCs w:val="24"/>
        </w:rPr>
        <w:t xml:space="preserve"> να απορρίψουμε τελικά τους λαϊκισμούς</w:t>
      </w:r>
      <w:r>
        <w:rPr>
          <w:rFonts w:eastAsia="Times New Roman"/>
          <w:color w:val="000000" w:themeColor="text1"/>
          <w:szCs w:val="24"/>
        </w:rPr>
        <w:t>, στους οποίους είσαστε πάρα πολύ έ</w:t>
      </w:r>
      <w:r w:rsidRPr="00624FFA">
        <w:rPr>
          <w:rFonts w:eastAsia="Times New Roman"/>
          <w:color w:val="000000" w:themeColor="text1"/>
          <w:szCs w:val="24"/>
        </w:rPr>
        <w:t xml:space="preserve">τοιμοι να </w:t>
      </w:r>
      <w:r>
        <w:rPr>
          <w:rFonts w:eastAsia="Times New Roman"/>
          <w:color w:val="000000" w:themeColor="text1"/>
          <w:szCs w:val="24"/>
        </w:rPr>
        <w:t xml:space="preserve">μπείτε και να </w:t>
      </w:r>
      <w:r w:rsidRPr="00624FFA">
        <w:rPr>
          <w:rFonts w:eastAsia="Times New Roman"/>
          <w:color w:val="000000" w:themeColor="text1"/>
          <w:szCs w:val="24"/>
        </w:rPr>
        <w:t>έχει</w:t>
      </w:r>
      <w:r>
        <w:rPr>
          <w:rFonts w:eastAsia="Times New Roman"/>
          <w:color w:val="000000" w:themeColor="text1"/>
          <w:szCs w:val="24"/>
        </w:rPr>
        <w:t xml:space="preserve"> και μια ουσιαστική συμβολή το Κ</w:t>
      </w:r>
      <w:r w:rsidRPr="00624FFA">
        <w:rPr>
          <w:rFonts w:eastAsia="Times New Roman"/>
          <w:color w:val="000000" w:themeColor="text1"/>
          <w:szCs w:val="24"/>
        </w:rPr>
        <w:t>οινοβούλιο</w:t>
      </w:r>
      <w:r>
        <w:rPr>
          <w:rFonts w:eastAsia="Times New Roman"/>
          <w:color w:val="000000" w:themeColor="text1"/>
          <w:szCs w:val="24"/>
        </w:rPr>
        <w:t xml:space="preserve"> </w:t>
      </w:r>
      <w:r w:rsidRPr="00624FFA">
        <w:rPr>
          <w:rFonts w:eastAsia="Times New Roman"/>
          <w:color w:val="000000" w:themeColor="text1"/>
          <w:szCs w:val="24"/>
        </w:rPr>
        <w:t>σε αυτό που λέμε αντανάκλασ</w:t>
      </w:r>
      <w:r>
        <w:rPr>
          <w:rFonts w:eastAsia="Times New Roman"/>
          <w:color w:val="000000" w:themeColor="text1"/>
          <w:szCs w:val="24"/>
        </w:rPr>
        <w:t>η σ</w:t>
      </w:r>
      <w:r w:rsidRPr="00624FFA">
        <w:rPr>
          <w:rFonts w:eastAsia="Times New Roman"/>
          <w:color w:val="000000" w:themeColor="text1"/>
          <w:szCs w:val="24"/>
        </w:rPr>
        <w:t xml:space="preserve">τα κοινωνικά προβλήματα και στη λύση </w:t>
      </w:r>
      <w:r>
        <w:rPr>
          <w:rFonts w:eastAsia="Times New Roman"/>
          <w:color w:val="000000" w:themeColor="text1"/>
          <w:szCs w:val="24"/>
        </w:rPr>
        <w:t>τους.</w:t>
      </w:r>
    </w:p>
    <w:p w14:paraId="6E8197BE" w14:textId="77777777" w:rsidR="004B0DF5" w:rsidRDefault="00471FB5">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Τελειώνω, </w:t>
      </w:r>
      <w:r w:rsidRPr="00624FFA">
        <w:rPr>
          <w:rFonts w:eastAsia="Times New Roman"/>
          <w:color w:val="000000" w:themeColor="text1"/>
          <w:szCs w:val="24"/>
        </w:rPr>
        <w:t>γιατί πέρασε η ώρα</w:t>
      </w:r>
      <w:r>
        <w:rPr>
          <w:rFonts w:eastAsia="Times New Roman"/>
          <w:color w:val="000000" w:themeColor="text1"/>
          <w:szCs w:val="24"/>
        </w:rPr>
        <w:t xml:space="preserve">. Δεν θέλω να παραλείψω </w:t>
      </w:r>
      <w:r w:rsidRPr="00624FFA">
        <w:rPr>
          <w:rFonts w:eastAsia="Times New Roman"/>
          <w:color w:val="000000" w:themeColor="text1"/>
          <w:szCs w:val="24"/>
        </w:rPr>
        <w:t>να αναφερθώ στην κακοήθη και ψευδή α</w:t>
      </w:r>
      <w:r>
        <w:rPr>
          <w:rFonts w:eastAsia="Times New Roman"/>
          <w:color w:val="000000" w:themeColor="text1"/>
          <w:szCs w:val="24"/>
        </w:rPr>
        <w:t>ναφορά στο πρόσωπό μου από τον Α</w:t>
      </w:r>
      <w:r w:rsidRPr="00624FFA">
        <w:rPr>
          <w:rFonts w:eastAsia="Times New Roman"/>
          <w:color w:val="000000" w:themeColor="text1"/>
          <w:szCs w:val="24"/>
        </w:rPr>
        <w:t>ρχ</w:t>
      </w:r>
      <w:r w:rsidRPr="00624FFA">
        <w:rPr>
          <w:rFonts w:eastAsia="Times New Roman"/>
          <w:color w:val="000000" w:themeColor="text1"/>
          <w:szCs w:val="24"/>
        </w:rPr>
        <w:t xml:space="preserve">ηγό </w:t>
      </w:r>
      <w:r>
        <w:rPr>
          <w:rFonts w:eastAsia="Times New Roman"/>
          <w:color w:val="000000" w:themeColor="text1"/>
          <w:szCs w:val="24"/>
        </w:rPr>
        <w:t xml:space="preserve">της Αξιωματικής Αντιπολίτευσης </w:t>
      </w:r>
      <w:r w:rsidRPr="00624FFA">
        <w:rPr>
          <w:rFonts w:eastAsia="Times New Roman"/>
          <w:color w:val="000000" w:themeColor="text1"/>
          <w:szCs w:val="24"/>
        </w:rPr>
        <w:t>την πρώτη μέρα στην κεντρική του ομιλία</w:t>
      </w:r>
      <w:r>
        <w:rPr>
          <w:rFonts w:eastAsia="Times New Roman"/>
          <w:color w:val="000000" w:themeColor="text1"/>
          <w:szCs w:val="24"/>
        </w:rPr>
        <w:t>,</w:t>
      </w:r>
      <w:r w:rsidRPr="00624FFA">
        <w:rPr>
          <w:rFonts w:eastAsia="Times New Roman"/>
          <w:color w:val="000000" w:themeColor="text1"/>
          <w:szCs w:val="24"/>
        </w:rPr>
        <w:t xml:space="preserve"> όταν </w:t>
      </w:r>
      <w:r>
        <w:rPr>
          <w:rFonts w:eastAsia="Times New Roman"/>
          <w:color w:val="000000" w:themeColor="text1"/>
          <w:szCs w:val="24"/>
        </w:rPr>
        <w:lastRenderedPageBreak/>
        <w:t>α</w:t>
      </w:r>
      <w:r w:rsidRPr="00624FFA">
        <w:rPr>
          <w:rFonts w:eastAsia="Times New Roman"/>
          <w:color w:val="000000" w:themeColor="text1"/>
          <w:szCs w:val="24"/>
        </w:rPr>
        <w:t xml:space="preserve">ναφέρθηκε ότι συναλλάσσομαι </w:t>
      </w:r>
      <w:r>
        <w:rPr>
          <w:rFonts w:eastAsia="Times New Roman"/>
          <w:color w:val="000000" w:themeColor="text1"/>
          <w:szCs w:val="24"/>
        </w:rPr>
        <w:t xml:space="preserve">με διάφορους </w:t>
      </w:r>
      <w:r w:rsidRPr="00624FFA">
        <w:rPr>
          <w:rFonts w:eastAsia="Times New Roman"/>
          <w:color w:val="000000" w:themeColor="text1"/>
          <w:szCs w:val="24"/>
        </w:rPr>
        <w:t>επιχειρηματίες</w:t>
      </w:r>
      <w:r>
        <w:rPr>
          <w:rFonts w:eastAsia="Times New Roman"/>
          <w:color w:val="000000" w:themeColor="text1"/>
          <w:szCs w:val="24"/>
        </w:rPr>
        <w:t xml:space="preserve">. Έριξε με </w:t>
      </w:r>
      <w:r w:rsidRPr="00624FFA">
        <w:rPr>
          <w:rFonts w:eastAsia="Times New Roman"/>
          <w:color w:val="000000" w:themeColor="text1"/>
          <w:szCs w:val="24"/>
        </w:rPr>
        <w:t xml:space="preserve">ένα πέταμα </w:t>
      </w:r>
      <w:r>
        <w:rPr>
          <w:rFonts w:eastAsia="Times New Roman"/>
          <w:color w:val="000000" w:themeColor="text1"/>
          <w:szCs w:val="24"/>
        </w:rPr>
        <w:t>μια</w:t>
      </w:r>
      <w:r w:rsidRPr="00624FFA">
        <w:rPr>
          <w:rFonts w:eastAsia="Times New Roman"/>
          <w:color w:val="000000" w:themeColor="text1"/>
          <w:szCs w:val="24"/>
        </w:rPr>
        <w:t xml:space="preserve"> λάσπη</w:t>
      </w:r>
      <w:r>
        <w:rPr>
          <w:rFonts w:eastAsia="Times New Roman"/>
          <w:color w:val="000000" w:themeColor="text1"/>
          <w:szCs w:val="24"/>
        </w:rPr>
        <w:t>, την οποία</w:t>
      </w:r>
      <w:r w:rsidRPr="00624FFA">
        <w:rPr>
          <w:rFonts w:eastAsia="Times New Roman"/>
          <w:color w:val="000000" w:themeColor="text1"/>
          <w:szCs w:val="24"/>
        </w:rPr>
        <w:t xml:space="preserve"> θα τον καλέσω</w:t>
      </w:r>
      <w:r>
        <w:rPr>
          <w:rFonts w:eastAsia="Times New Roman"/>
          <w:color w:val="000000" w:themeColor="text1"/>
          <w:szCs w:val="24"/>
        </w:rPr>
        <w:t>,</w:t>
      </w:r>
      <w:r w:rsidRPr="00624FFA">
        <w:rPr>
          <w:rFonts w:eastAsia="Times New Roman"/>
          <w:color w:val="000000" w:themeColor="text1"/>
          <w:szCs w:val="24"/>
        </w:rPr>
        <w:t xml:space="preserve"> όταν είναι εδώ</w:t>
      </w:r>
      <w:r>
        <w:rPr>
          <w:rFonts w:eastAsia="Times New Roman"/>
          <w:color w:val="000000" w:themeColor="text1"/>
          <w:szCs w:val="24"/>
        </w:rPr>
        <w:t>,</w:t>
      </w:r>
      <w:r w:rsidRPr="00624FFA">
        <w:rPr>
          <w:rFonts w:eastAsia="Times New Roman"/>
          <w:color w:val="000000" w:themeColor="text1"/>
          <w:szCs w:val="24"/>
        </w:rPr>
        <w:t xml:space="preserve"> να την εξηγήσει</w:t>
      </w:r>
      <w:r>
        <w:rPr>
          <w:rFonts w:eastAsia="Times New Roman"/>
          <w:color w:val="000000" w:themeColor="text1"/>
          <w:szCs w:val="24"/>
        </w:rPr>
        <w:t>.</w:t>
      </w:r>
    </w:p>
    <w:p w14:paraId="6E8197BF" w14:textId="77777777" w:rsidR="004B0DF5" w:rsidRDefault="00471FB5">
      <w:pPr>
        <w:spacing w:line="600" w:lineRule="auto"/>
        <w:ind w:firstLine="720"/>
        <w:jc w:val="both"/>
        <w:rPr>
          <w:rFonts w:eastAsia="Times New Roman"/>
          <w:color w:val="000000" w:themeColor="text1"/>
          <w:szCs w:val="24"/>
        </w:rPr>
      </w:pPr>
      <w:r>
        <w:rPr>
          <w:rFonts w:eastAsia="Times New Roman"/>
          <w:color w:val="000000" w:themeColor="text1"/>
          <w:szCs w:val="24"/>
        </w:rPr>
        <w:t>Γι’ αυτό λέω, κύριε</w:t>
      </w:r>
      <w:r w:rsidRPr="00624FFA">
        <w:rPr>
          <w:rFonts w:eastAsia="Times New Roman"/>
          <w:color w:val="000000" w:themeColor="text1"/>
          <w:szCs w:val="24"/>
        </w:rPr>
        <w:t xml:space="preserve"> </w:t>
      </w:r>
      <w:r>
        <w:rPr>
          <w:rFonts w:eastAsia="Times New Roman"/>
          <w:color w:val="000000" w:themeColor="text1"/>
          <w:szCs w:val="24"/>
        </w:rPr>
        <w:t xml:space="preserve">Μητσοτάκη, ότι είστε γνήσιος </w:t>
      </w:r>
      <w:r w:rsidRPr="00624FFA">
        <w:rPr>
          <w:rFonts w:eastAsia="Times New Roman"/>
          <w:color w:val="000000" w:themeColor="text1"/>
          <w:szCs w:val="24"/>
        </w:rPr>
        <w:t>εκφρασ</w:t>
      </w:r>
      <w:r>
        <w:rPr>
          <w:rFonts w:eastAsia="Times New Roman"/>
          <w:color w:val="000000" w:themeColor="text1"/>
          <w:szCs w:val="24"/>
        </w:rPr>
        <w:t>τ</w:t>
      </w:r>
      <w:r w:rsidRPr="00624FFA">
        <w:rPr>
          <w:rFonts w:eastAsia="Times New Roman"/>
          <w:color w:val="000000" w:themeColor="text1"/>
          <w:szCs w:val="24"/>
        </w:rPr>
        <w:t xml:space="preserve">ής της </w:t>
      </w:r>
      <w:r>
        <w:rPr>
          <w:rFonts w:eastAsia="Times New Roman"/>
          <w:color w:val="000000" w:themeColor="text1"/>
          <w:szCs w:val="24"/>
        </w:rPr>
        <w:t>κα</w:t>
      </w:r>
      <w:r w:rsidRPr="00624FFA">
        <w:rPr>
          <w:rFonts w:eastAsia="Times New Roman"/>
          <w:color w:val="000000" w:themeColor="text1"/>
          <w:szCs w:val="24"/>
        </w:rPr>
        <w:t xml:space="preserve">κής παράδοσης του χώρου </w:t>
      </w:r>
      <w:r>
        <w:rPr>
          <w:rFonts w:eastAsia="Times New Roman"/>
          <w:color w:val="000000" w:themeColor="text1"/>
          <w:szCs w:val="24"/>
        </w:rPr>
        <w:t>σας, γιατί στη σύγχρονη</w:t>
      </w:r>
      <w:r w:rsidRPr="00624FFA">
        <w:rPr>
          <w:rFonts w:eastAsia="Times New Roman"/>
          <w:color w:val="000000" w:themeColor="text1"/>
          <w:szCs w:val="24"/>
        </w:rPr>
        <w:t xml:space="preserve"> ελλ</w:t>
      </w:r>
      <w:r>
        <w:rPr>
          <w:rFonts w:eastAsia="Times New Roman"/>
          <w:color w:val="000000" w:themeColor="text1"/>
          <w:szCs w:val="24"/>
        </w:rPr>
        <w:t>ηνική ιστορία η Δεξιά παράταξη τ</w:t>
      </w:r>
      <w:r w:rsidRPr="00624FFA">
        <w:rPr>
          <w:rFonts w:eastAsia="Times New Roman"/>
          <w:color w:val="000000" w:themeColor="text1"/>
          <w:szCs w:val="24"/>
        </w:rPr>
        <w:t>ις περισσότερες φορές δεν απαντούσε στις δυσκολίες με εντιμότητα</w:t>
      </w:r>
      <w:r>
        <w:rPr>
          <w:rFonts w:eastAsia="Times New Roman"/>
          <w:color w:val="000000" w:themeColor="text1"/>
          <w:szCs w:val="24"/>
        </w:rPr>
        <w:t>.</w:t>
      </w:r>
    </w:p>
    <w:p w14:paraId="6E8197C0" w14:textId="77777777" w:rsidR="004B0DF5" w:rsidRDefault="00471FB5">
      <w:pPr>
        <w:spacing w:line="600" w:lineRule="auto"/>
        <w:ind w:firstLine="720"/>
        <w:jc w:val="both"/>
        <w:rPr>
          <w:rFonts w:eastAsia="Times New Roman"/>
          <w:color w:val="000000" w:themeColor="text1"/>
          <w:szCs w:val="24"/>
        </w:rPr>
      </w:pPr>
      <w:r>
        <w:rPr>
          <w:rFonts w:eastAsia="Times New Roman"/>
          <w:color w:val="000000" w:themeColor="text1"/>
          <w:szCs w:val="24"/>
        </w:rPr>
        <w:t>Γιατί, κ</w:t>
      </w:r>
      <w:r w:rsidRPr="00624FFA">
        <w:rPr>
          <w:rFonts w:eastAsia="Times New Roman"/>
          <w:color w:val="000000" w:themeColor="text1"/>
          <w:szCs w:val="24"/>
        </w:rPr>
        <w:t>ύριε Μητσοτάκη</w:t>
      </w:r>
      <w:r>
        <w:rPr>
          <w:rFonts w:eastAsia="Times New Roman"/>
          <w:color w:val="000000" w:themeColor="text1"/>
          <w:szCs w:val="24"/>
        </w:rPr>
        <w:t>,</w:t>
      </w:r>
      <w:r w:rsidRPr="00624FFA">
        <w:rPr>
          <w:rFonts w:eastAsia="Times New Roman"/>
          <w:color w:val="000000" w:themeColor="text1"/>
          <w:szCs w:val="24"/>
        </w:rPr>
        <w:t xml:space="preserve"> είστε άριστος στην υποκρισία και στην </w:t>
      </w:r>
      <w:r w:rsidRPr="00624FFA">
        <w:rPr>
          <w:rFonts w:eastAsia="Times New Roman"/>
          <w:color w:val="000000" w:themeColor="text1"/>
          <w:szCs w:val="24"/>
        </w:rPr>
        <w:t>ε</w:t>
      </w:r>
      <w:r>
        <w:rPr>
          <w:rFonts w:eastAsia="Times New Roman"/>
          <w:color w:val="000000" w:themeColor="text1"/>
          <w:szCs w:val="24"/>
        </w:rPr>
        <w:t xml:space="preserve">μπάθεια, </w:t>
      </w:r>
      <w:r w:rsidRPr="00624FFA">
        <w:rPr>
          <w:rFonts w:eastAsia="Times New Roman"/>
          <w:color w:val="000000" w:themeColor="text1"/>
          <w:szCs w:val="24"/>
        </w:rPr>
        <w:t xml:space="preserve"> </w:t>
      </w:r>
      <w:r>
        <w:rPr>
          <w:rFonts w:eastAsia="Times New Roman"/>
          <w:color w:val="000000" w:themeColor="text1"/>
          <w:szCs w:val="24"/>
        </w:rPr>
        <w:t xml:space="preserve">γιατί </w:t>
      </w:r>
      <w:r w:rsidRPr="00624FFA">
        <w:rPr>
          <w:rFonts w:eastAsia="Times New Roman"/>
          <w:color w:val="000000" w:themeColor="text1"/>
          <w:szCs w:val="24"/>
        </w:rPr>
        <w:t>είσ</w:t>
      </w:r>
      <w:r>
        <w:rPr>
          <w:rFonts w:eastAsia="Times New Roman"/>
          <w:color w:val="000000" w:themeColor="text1"/>
          <w:szCs w:val="24"/>
        </w:rPr>
        <w:t>τε</w:t>
      </w:r>
      <w:r w:rsidRPr="00624FFA">
        <w:rPr>
          <w:rFonts w:eastAsia="Times New Roman"/>
          <w:color w:val="000000" w:themeColor="text1"/>
          <w:szCs w:val="24"/>
        </w:rPr>
        <w:t xml:space="preserve"> υπέρμαχος του τέρατος που καταγγέ</w:t>
      </w:r>
      <w:r>
        <w:rPr>
          <w:rFonts w:eastAsia="Times New Roman"/>
          <w:color w:val="000000" w:themeColor="text1"/>
          <w:szCs w:val="24"/>
        </w:rPr>
        <w:t xml:space="preserve">λλετε, </w:t>
      </w:r>
      <w:r w:rsidRPr="00624FFA">
        <w:rPr>
          <w:rFonts w:eastAsia="Times New Roman"/>
          <w:color w:val="000000" w:themeColor="text1"/>
          <w:szCs w:val="24"/>
        </w:rPr>
        <w:t>αυτ</w:t>
      </w:r>
      <w:r>
        <w:rPr>
          <w:rFonts w:eastAsia="Times New Roman"/>
          <w:color w:val="000000" w:themeColor="text1"/>
          <w:szCs w:val="24"/>
        </w:rPr>
        <w:t>ού</w:t>
      </w:r>
      <w:r w:rsidRPr="00624FFA">
        <w:rPr>
          <w:rFonts w:eastAsia="Times New Roman"/>
          <w:color w:val="000000" w:themeColor="text1"/>
          <w:szCs w:val="24"/>
        </w:rPr>
        <w:t xml:space="preserve"> που τρέφεται με λάσπη</w:t>
      </w:r>
      <w:r>
        <w:rPr>
          <w:rFonts w:eastAsia="Times New Roman"/>
          <w:color w:val="000000" w:themeColor="text1"/>
          <w:szCs w:val="24"/>
        </w:rPr>
        <w:t>,</w:t>
      </w:r>
      <w:r w:rsidRPr="00624FFA">
        <w:rPr>
          <w:rFonts w:eastAsia="Times New Roman"/>
          <w:color w:val="000000" w:themeColor="text1"/>
          <w:szCs w:val="24"/>
        </w:rPr>
        <w:t xml:space="preserve"> ψέματα</w:t>
      </w:r>
      <w:r>
        <w:rPr>
          <w:rFonts w:eastAsia="Times New Roman"/>
          <w:color w:val="000000" w:themeColor="text1"/>
          <w:szCs w:val="24"/>
        </w:rPr>
        <w:t>,</w:t>
      </w:r>
      <w:r w:rsidRPr="00624FFA">
        <w:rPr>
          <w:rFonts w:eastAsia="Times New Roman"/>
          <w:color w:val="000000" w:themeColor="text1"/>
          <w:szCs w:val="24"/>
        </w:rPr>
        <w:t xml:space="preserve"> διγλωσσία</w:t>
      </w:r>
      <w:r>
        <w:rPr>
          <w:rFonts w:eastAsia="Times New Roman"/>
          <w:color w:val="000000" w:themeColor="text1"/>
          <w:szCs w:val="24"/>
        </w:rPr>
        <w:t>, βαθιά υποτίμηση για</w:t>
      </w:r>
      <w:r w:rsidRPr="00624FFA">
        <w:rPr>
          <w:rFonts w:eastAsia="Times New Roman"/>
          <w:color w:val="000000" w:themeColor="text1"/>
          <w:szCs w:val="24"/>
        </w:rPr>
        <w:t xml:space="preserve"> οτιδήποτε λαϊκό και μεγάλη </w:t>
      </w:r>
      <w:r>
        <w:rPr>
          <w:rFonts w:eastAsia="Times New Roman"/>
          <w:color w:val="000000" w:themeColor="text1"/>
          <w:szCs w:val="24"/>
        </w:rPr>
        <w:t>ε</w:t>
      </w:r>
      <w:r w:rsidRPr="00624FFA">
        <w:rPr>
          <w:rFonts w:eastAsia="Times New Roman"/>
          <w:color w:val="000000" w:themeColor="text1"/>
          <w:szCs w:val="24"/>
        </w:rPr>
        <w:t>μπάθεια για τους λ</w:t>
      </w:r>
      <w:r>
        <w:rPr>
          <w:rFonts w:eastAsia="Times New Roman"/>
          <w:color w:val="000000" w:themeColor="text1"/>
          <w:szCs w:val="24"/>
        </w:rPr>
        <w:t xml:space="preserve">αούς, </w:t>
      </w:r>
      <w:r w:rsidRPr="00624FFA">
        <w:rPr>
          <w:rFonts w:eastAsia="Times New Roman"/>
          <w:color w:val="000000" w:themeColor="text1"/>
          <w:szCs w:val="24"/>
        </w:rPr>
        <w:t>για τους πολλούς</w:t>
      </w:r>
      <w:r>
        <w:rPr>
          <w:rFonts w:eastAsia="Times New Roman"/>
          <w:color w:val="000000" w:themeColor="text1"/>
          <w:szCs w:val="24"/>
        </w:rPr>
        <w:t>.</w:t>
      </w:r>
    </w:p>
    <w:p w14:paraId="6E8197C1" w14:textId="77777777" w:rsidR="004B0DF5" w:rsidRDefault="00471FB5">
      <w:pPr>
        <w:spacing w:line="600" w:lineRule="auto"/>
        <w:ind w:firstLine="720"/>
        <w:jc w:val="both"/>
        <w:rPr>
          <w:rFonts w:eastAsia="Times New Roman"/>
          <w:color w:val="000000" w:themeColor="text1"/>
          <w:szCs w:val="24"/>
        </w:rPr>
      </w:pPr>
      <w:r>
        <w:rPr>
          <w:rFonts w:eastAsia="Times New Roman"/>
          <w:color w:val="000000" w:themeColor="text1"/>
          <w:szCs w:val="24"/>
        </w:rPr>
        <w:t>Το ίδιο</w:t>
      </w:r>
      <w:r w:rsidRPr="00624FFA">
        <w:rPr>
          <w:rFonts w:eastAsia="Times New Roman"/>
          <w:color w:val="000000" w:themeColor="text1"/>
          <w:szCs w:val="24"/>
        </w:rPr>
        <w:t xml:space="preserve"> κάν</w:t>
      </w:r>
      <w:r>
        <w:rPr>
          <w:rFonts w:eastAsia="Times New Roman"/>
          <w:color w:val="000000" w:themeColor="text1"/>
          <w:szCs w:val="24"/>
        </w:rPr>
        <w:t xml:space="preserve">ατε χτες </w:t>
      </w:r>
      <w:r w:rsidRPr="00624FFA">
        <w:rPr>
          <w:rFonts w:eastAsia="Times New Roman"/>
          <w:color w:val="000000" w:themeColor="text1"/>
          <w:szCs w:val="24"/>
        </w:rPr>
        <w:t>αναφερόμενος σε μένα</w:t>
      </w:r>
      <w:r>
        <w:rPr>
          <w:rFonts w:eastAsia="Times New Roman"/>
          <w:color w:val="000000" w:themeColor="text1"/>
          <w:szCs w:val="24"/>
        </w:rPr>
        <w:t>. Ναι, εγώ έ</w:t>
      </w:r>
      <w:r w:rsidRPr="00624FFA">
        <w:rPr>
          <w:rFonts w:eastAsia="Times New Roman"/>
          <w:color w:val="000000" w:themeColor="text1"/>
          <w:szCs w:val="24"/>
        </w:rPr>
        <w:t xml:space="preserve">χω </w:t>
      </w:r>
      <w:r w:rsidRPr="00624FFA">
        <w:rPr>
          <w:rFonts w:eastAsia="Times New Roman"/>
          <w:color w:val="000000" w:themeColor="text1"/>
          <w:szCs w:val="24"/>
        </w:rPr>
        <w:t>συναντήσει</w:t>
      </w:r>
      <w:r>
        <w:rPr>
          <w:rFonts w:eastAsia="Times New Roman"/>
          <w:color w:val="000000" w:themeColor="text1"/>
          <w:szCs w:val="24"/>
        </w:rPr>
        <w:t>ς</w:t>
      </w:r>
      <w:r w:rsidRPr="00624FFA">
        <w:rPr>
          <w:rFonts w:eastAsia="Times New Roman"/>
          <w:color w:val="000000" w:themeColor="text1"/>
          <w:szCs w:val="24"/>
        </w:rPr>
        <w:t xml:space="preserve"> ανοιχτές</w:t>
      </w:r>
      <w:r>
        <w:rPr>
          <w:rFonts w:eastAsia="Times New Roman"/>
          <w:color w:val="000000" w:themeColor="text1"/>
          <w:szCs w:val="24"/>
        </w:rPr>
        <w:t>,</w:t>
      </w:r>
      <w:r w:rsidRPr="00624FFA">
        <w:rPr>
          <w:rFonts w:eastAsia="Times New Roman"/>
          <w:color w:val="000000" w:themeColor="text1"/>
          <w:szCs w:val="24"/>
        </w:rPr>
        <w:t xml:space="preserve"> φανερές</w:t>
      </w:r>
      <w:r w:rsidRPr="00FE535F">
        <w:rPr>
          <w:rFonts w:eastAsia="Times New Roman"/>
          <w:color w:val="000000" w:themeColor="text1"/>
          <w:szCs w:val="24"/>
        </w:rPr>
        <w:t>,</w:t>
      </w:r>
      <w:r w:rsidRPr="00624FFA">
        <w:rPr>
          <w:rFonts w:eastAsia="Times New Roman"/>
          <w:color w:val="000000" w:themeColor="text1"/>
          <w:szCs w:val="24"/>
        </w:rPr>
        <w:t xml:space="preserve"> με όλους </w:t>
      </w:r>
      <w:r>
        <w:rPr>
          <w:rFonts w:eastAsia="Times New Roman"/>
          <w:color w:val="000000" w:themeColor="text1"/>
          <w:szCs w:val="24"/>
        </w:rPr>
        <w:t>που το ζητούν</w:t>
      </w:r>
      <w:r w:rsidRPr="00FE535F">
        <w:rPr>
          <w:rFonts w:eastAsia="Times New Roman"/>
          <w:color w:val="000000" w:themeColor="text1"/>
          <w:szCs w:val="24"/>
        </w:rPr>
        <w:t>,</w:t>
      </w:r>
      <w:r>
        <w:rPr>
          <w:rFonts w:eastAsia="Times New Roman"/>
          <w:color w:val="000000" w:themeColor="text1"/>
          <w:szCs w:val="24"/>
        </w:rPr>
        <w:t xml:space="preserve"> με στόχο να λύνω</w:t>
      </w:r>
      <w:r w:rsidRPr="00624FFA">
        <w:rPr>
          <w:rFonts w:eastAsia="Times New Roman"/>
          <w:color w:val="000000" w:themeColor="text1"/>
          <w:szCs w:val="24"/>
        </w:rPr>
        <w:t xml:space="preserve"> τα προβλήματα</w:t>
      </w:r>
      <w:r>
        <w:rPr>
          <w:rFonts w:eastAsia="Times New Roman"/>
          <w:color w:val="000000" w:themeColor="text1"/>
          <w:szCs w:val="24"/>
        </w:rPr>
        <w:t xml:space="preserve">. </w:t>
      </w:r>
    </w:p>
    <w:p w14:paraId="6E8197C2" w14:textId="77777777" w:rsidR="004B0DF5" w:rsidRDefault="00471FB5">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Αυτό έκανα με την υπόθεση Μαρινόπουλου-</w:t>
      </w:r>
      <w:r w:rsidRPr="00624FFA">
        <w:rPr>
          <w:rFonts w:eastAsia="Times New Roman"/>
          <w:color w:val="000000" w:themeColor="text1"/>
          <w:szCs w:val="24"/>
        </w:rPr>
        <w:t xml:space="preserve">Σκλαβενίτη για να σωθούν </w:t>
      </w:r>
      <w:r>
        <w:rPr>
          <w:rFonts w:eastAsia="Times New Roman"/>
          <w:color w:val="000000" w:themeColor="text1"/>
          <w:szCs w:val="24"/>
        </w:rPr>
        <w:t>δεκατρείς</w:t>
      </w:r>
      <w:r w:rsidRPr="00624FFA">
        <w:rPr>
          <w:rFonts w:eastAsia="Times New Roman"/>
          <w:color w:val="000000" w:themeColor="text1"/>
          <w:szCs w:val="24"/>
        </w:rPr>
        <w:t xml:space="preserve"> χιλιάδες θέσεις εργασίας</w:t>
      </w:r>
      <w:r>
        <w:rPr>
          <w:rFonts w:eastAsia="Times New Roman"/>
          <w:color w:val="000000" w:themeColor="text1"/>
          <w:szCs w:val="24"/>
        </w:rPr>
        <w:t>. Α</w:t>
      </w:r>
      <w:r w:rsidRPr="00624FFA">
        <w:rPr>
          <w:rFonts w:eastAsia="Times New Roman"/>
          <w:color w:val="000000" w:themeColor="text1"/>
          <w:szCs w:val="24"/>
        </w:rPr>
        <w:t xml:space="preserve">υτό έκανα με τα </w:t>
      </w:r>
      <w:r>
        <w:rPr>
          <w:rFonts w:eastAsia="Times New Roman"/>
          <w:color w:val="000000" w:themeColor="text1"/>
          <w:szCs w:val="24"/>
        </w:rPr>
        <w:t>Ν</w:t>
      </w:r>
      <w:r w:rsidRPr="00624FFA">
        <w:rPr>
          <w:rFonts w:eastAsia="Times New Roman"/>
          <w:color w:val="000000" w:themeColor="text1"/>
          <w:szCs w:val="24"/>
        </w:rPr>
        <w:t xml:space="preserve">αυπηγεία της Σύρου και έχουμε </w:t>
      </w:r>
      <w:r>
        <w:rPr>
          <w:rFonts w:eastAsia="Times New Roman"/>
          <w:color w:val="000000" w:themeColor="text1"/>
          <w:szCs w:val="24"/>
        </w:rPr>
        <w:t>διακόσιους</w:t>
      </w:r>
      <w:r w:rsidRPr="00624FFA">
        <w:rPr>
          <w:rFonts w:eastAsia="Times New Roman"/>
          <w:color w:val="000000" w:themeColor="text1"/>
          <w:szCs w:val="24"/>
        </w:rPr>
        <w:t xml:space="preserve"> εργαζόμεν</w:t>
      </w:r>
      <w:r w:rsidRPr="00624FFA">
        <w:rPr>
          <w:rFonts w:eastAsia="Times New Roman"/>
          <w:color w:val="000000" w:themeColor="text1"/>
          <w:szCs w:val="24"/>
        </w:rPr>
        <w:t xml:space="preserve">ους παραπάνω και έχει ανασάνει </w:t>
      </w:r>
      <w:r>
        <w:rPr>
          <w:rFonts w:eastAsia="Times New Roman"/>
          <w:color w:val="000000" w:themeColor="text1"/>
          <w:szCs w:val="24"/>
        </w:rPr>
        <w:t>η Σύρος</w:t>
      </w:r>
      <w:r w:rsidRPr="00624FFA">
        <w:rPr>
          <w:rFonts w:eastAsia="Times New Roman"/>
          <w:color w:val="000000" w:themeColor="text1"/>
          <w:szCs w:val="24"/>
        </w:rPr>
        <w:t xml:space="preserve"> με τ</w:t>
      </w:r>
      <w:r>
        <w:rPr>
          <w:rFonts w:eastAsia="Times New Roman"/>
          <w:color w:val="000000" w:themeColor="text1"/>
          <w:szCs w:val="24"/>
        </w:rPr>
        <w:t xml:space="preserve">α Ναυπηγεία της Σύρου, που </w:t>
      </w:r>
      <w:r w:rsidRPr="00624FFA">
        <w:rPr>
          <w:rFonts w:eastAsia="Times New Roman"/>
          <w:color w:val="000000" w:themeColor="text1"/>
          <w:szCs w:val="24"/>
        </w:rPr>
        <w:t>τα είχατε κλ</w:t>
      </w:r>
      <w:r>
        <w:rPr>
          <w:rFonts w:eastAsia="Times New Roman"/>
          <w:color w:val="000000" w:themeColor="text1"/>
          <w:szCs w:val="24"/>
        </w:rPr>
        <w:t xml:space="preserve">είσει και τα είχατε καταστρέψει. Το ίδιο γίνεται με τα </w:t>
      </w:r>
      <w:r>
        <w:rPr>
          <w:rFonts w:eastAsia="Times New Roman"/>
          <w:color w:val="000000" w:themeColor="text1"/>
          <w:szCs w:val="24"/>
        </w:rPr>
        <w:t>«</w:t>
      </w:r>
      <w:r>
        <w:rPr>
          <w:rFonts w:eastAsia="Times New Roman"/>
          <w:color w:val="000000" w:themeColor="text1"/>
          <w:szCs w:val="24"/>
        </w:rPr>
        <w:t>Ν</w:t>
      </w:r>
      <w:r w:rsidRPr="00624FFA">
        <w:rPr>
          <w:rFonts w:eastAsia="Times New Roman"/>
          <w:color w:val="000000" w:themeColor="text1"/>
          <w:szCs w:val="24"/>
        </w:rPr>
        <w:t>αυπηγεία της Ελευσίνας</w:t>
      </w:r>
      <w:r>
        <w:rPr>
          <w:rFonts w:eastAsia="Times New Roman"/>
          <w:color w:val="000000" w:themeColor="text1"/>
          <w:szCs w:val="24"/>
        </w:rPr>
        <w:t>»</w:t>
      </w:r>
      <w:r>
        <w:rPr>
          <w:rFonts w:eastAsia="Times New Roman"/>
          <w:color w:val="000000" w:themeColor="text1"/>
          <w:szCs w:val="24"/>
        </w:rPr>
        <w:t>,</w:t>
      </w:r>
      <w:r w:rsidRPr="00624FFA">
        <w:rPr>
          <w:rFonts w:eastAsia="Times New Roman"/>
          <w:color w:val="000000" w:themeColor="text1"/>
          <w:szCs w:val="24"/>
        </w:rPr>
        <w:t xml:space="preserve"> τα οποία πρέπει να επαναλειτουργήσ</w:t>
      </w:r>
      <w:r>
        <w:rPr>
          <w:rFonts w:eastAsia="Times New Roman"/>
          <w:color w:val="000000" w:themeColor="text1"/>
          <w:szCs w:val="24"/>
        </w:rPr>
        <w:t>ουν. Τ</w:t>
      </w:r>
      <w:r w:rsidRPr="00624FFA">
        <w:rPr>
          <w:rFonts w:eastAsia="Times New Roman"/>
          <w:color w:val="000000" w:themeColor="text1"/>
          <w:szCs w:val="24"/>
        </w:rPr>
        <w:t>ο ίδιο γίνεται με πολλές τέτοιες βιομηχανίες</w:t>
      </w:r>
      <w:r>
        <w:rPr>
          <w:rFonts w:eastAsia="Times New Roman"/>
          <w:color w:val="000000" w:themeColor="text1"/>
          <w:szCs w:val="24"/>
        </w:rPr>
        <w:t>,</w:t>
      </w:r>
      <w:r w:rsidRPr="00624FFA">
        <w:rPr>
          <w:rFonts w:eastAsia="Times New Roman"/>
          <w:color w:val="000000" w:themeColor="text1"/>
          <w:szCs w:val="24"/>
        </w:rPr>
        <w:t xml:space="preserve"> που η πολιτική σας τόσα χρόνια τ</w:t>
      </w:r>
      <w:r>
        <w:rPr>
          <w:rFonts w:eastAsia="Times New Roman"/>
          <w:color w:val="000000" w:themeColor="text1"/>
          <w:szCs w:val="24"/>
        </w:rPr>
        <w:t>ι</w:t>
      </w:r>
      <w:r w:rsidRPr="00624FFA">
        <w:rPr>
          <w:rFonts w:eastAsia="Times New Roman"/>
          <w:color w:val="000000" w:themeColor="text1"/>
          <w:szCs w:val="24"/>
        </w:rPr>
        <w:t>ς είχε απαξιώσ</w:t>
      </w:r>
      <w:r>
        <w:rPr>
          <w:rFonts w:eastAsia="Times New Roman"/>
          <w:color w:val="000000" w:themeColor="text1"/>
          <w:szCs w:val="24"/>
        </w:rPr>
        <w:t xml:space="preserve">ει, </w:t>
      </w:r>
      <w:r w:rsidRPr="00624FFA">
        <w:rPr>
          <w:rFonts w:eastAsia="Times New Roman"/>
          <w:color w:val="000000" w:themeColor="text1"/>
          <w:szCs w:val="24"/>
        </w:rPr>
        <w:t>τ</w:t>
      </w:r>
      <w:r>
        <w:rPr>
          <w:rFonts w:eastAsia="Times New Roman"/>
          <w:color w:val="000000" w:themeColor="text1"/>
          <w:szCs w:val="24"/>
        </w:rPr>
        <w:t>ι</w:t>
      </w:r>
      <w:r w:rsidRPr="00624FFA">
        <w:rPr>
          <w:rFonts w:eastAsia="Times New Roman"/>
          <w:color w:val="000000" w:themeColor="text1"/>
          <w:szCs w:val="24"/>
        </w:rPr>
        <w:t xml:space="preserve">ς είχε κλείσει και είχε τους εργαζόμενους να σέρνονται </w:t>
      </w:r>
      <w:r>
        <w:rPr>
          <w:rFonts w:eastAsia="Times New Roman"/>
          <w:color w:val="000000" w:themeColor="text1"/>
          <w:szCs w:val="24"/>
        </w:rPr>
        <w:t xml:space="preserve">έξω </w:t>
      </w:r>
      <w:r w:rsidRPr="00624FFA">
        <w:rPr>
          <w:rFonts w:eastAsia="Times New Roman"/>
          <w:color w:val="000000" w:themeColor="text1"/>
          <w:szCs w:val="24"/>
        </w:rPr>
        <w:t xml:space="preserve">από τις επιχειρήσεις </w:t>
      </w:r>
      <w:r>
        <w:rPr>
          <w:rFonts w:eastAsia="Times New Roman"/>
          <w:color w:val="000000" w:themeColor="text1"/>
          <w:szCs w:val="24"/>
        </w:rPr>
        <w:t xml:space="preserve">και </w:t>
      </w:r>
      <w:r w:rsidRPr="00624FFA">
        <w:rPr>
          <w:rFonts w:eastAsia="Times New Roman"/>
          <w:color w:val="000000" w:themeColor="text1"/>
          <w:szCs w:val="24"/>
        </w:rPr>
        <w:t>να διεκδικούν ένα μεροκάματο</w:t>
      </w:r>
      <w:r>
        <w:rPr>
          <w:rFonts w:eastAsia="Times New Roman"/>
          <w:color w:val="000000" w:themeColor="text1"/>
          <w:szCs w:val="24"/>
        </w:rPr>
        <w:t>.</w:t>
      </w:r>
    </w:p>
    <w:p w14:paraId="6E8197C3" w14:textId="77777777" w:rsidR="004B0DF5" w:rsidRDefault="00471FB5">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Θα μπορούσε πολλά να πει κανείς για τον νόμο πρώτης κατοικίας, στον οποίον αναφέρθηκα, </w:t>
      </w:r>
      <w:r w:rsidRPr="00624FFA">
        <w:rPr>
          <w:rFonts w:eastAsia="Times New Roman"/>
          <w:color w:val="000000" w:themeColor="text1"/>
          <w:szCs w:val="24"/>
        </w:rPr>
        <w:t>γ</w:t>
      </w:r>
      <w:r w:rsidRPr="00624FFA">
        <w:rPr>
          <w:rFonts w:eastAsia="Times New Roman"/>
          <w:color w:val="000000" w:themeColor="text1"/>
          <w:szCs w:val="24"/>
        </w:rPr>
        <w:t>ια τις προσφυγικές πολυκατοικίες στη Λεωφόρο Αλεξάνδρας</w:t>
      </w:r>
      <w:r>
        <w:rPr>
          <w:rFonts w:eastAsia="Times New Roman"/>
          <w:color w:val="000000" w:themeColor="text1"/>
          <w:szCs w:val="24"/>
        </w:rPr>
        <w:t>,</w:t>
      </w:r>
      <w:r w:rsidRPr="00624FFA">
        <w:rPr>
          <w:rFonts w:eastAsia="Times New Roman"/>
          <w:color w:val="000000" w:themeColor="text1"/>
          <w:szCs w:val="24"/>
        </w:rPr>
        <w:t xml:space="preserve"> για την ολοκλήρωση της κατασκευής του γηπέδου της ΑΕΚ χωρίς λεφτά δικά </w:t>
      </w:r>
      <w:r>
        <w:rPr>
          <w:rFonts w:eastAsia="Times New Roman"/>
          <w:color w:val="000000" w:themeColor="text1"/>
          <w:szCs w:val="24"/>
        </w:rPr>
        <w:t>μας,</w:t>
      </w:r>
      <w:r w:rsidRPr="00624FFA">
        <w:rPr>
          <w:rFonts w:eastAsia="Times New Roman"/>
          <w:color w:val="000000" w:themeColor="text1"/>
          <w:szCs w:val="24"/>
        </w:rPr>
        <w:t xml:space="preserve"> με δικά </w:t>
      </w:r>
      <w:r>
        <w:rPr>
          <w:rFonts w:eastAsia="Times New Roman"/>
          <w:color w:val="000000" w:themeColor="text1"/>
          <w:szCs w:val="24"/>
        </w:rPr>
        <w:t>τους -</w:t>
      </w:r>
      <w:r w:rsidRPr="00F60CA2">
        <w:rPr>
          <w:rFonts w:eastAsia="Times New Roman"/>
          <w:color w:val="000000" w:themeColor="text1"/>
          <w:szCs w:val="24"/>
        </w:rPr>
        <w:t xml:space="preserve"> </w:t>
      </w:r>
      <w:r>
        <w:rPr>
          <w:rFonts w:eastAsia="Times New Roman"/>
          <w:color w:val="000000" w:themeColor="text1"/>
          <w:szCs w:val="24"/>
        </w:rPr>
        <w:t>ε</w:t>
      </w:r>
      <w:r w:rsidRPr="00624FFA">
        <w:rPr>
          <w:rFonts w:eastAsia="Times New Roman"/>
          <w:color w:val="000000" w:themeColor="text1"/>
          <w:szCs w:val="24"/>
        </w:rPr>
        <w:t>γώ διευκόλυνα να βγει πιο γρήγορα η άδεια</w:t>
      </w:r>
      <w:r>
        <w:rPr>
          <w:rFonts w:eastAsia="Times New Roman"/>
          <w:color w:val="000000" w:themeColor="text1"/>
          <w:szCs w:val="24"/>
        </w:rPr>
        <w:t>, ε</w:t>
      </w:r>
      <w:r w:rsidRPr="00624FFA">
        <w:rPr>
          <w:rFonts w:eastAsia="Times New Roman"/>
          <w:color w:val="000000" w:themeColor="text1"/>
          <w:szCs w:val="24"/>
        </w:rPr>
        <w:t xml:space="preserve">κτός αν </w:t>
      </w:r>
      <w:r>
        <w:rPr>
          <w:rFonts w:eastAsia="Times New Roman"/>
          <w:color w:val="000000" w:themeColor="text1"/>
          <w:szCs w:val="24"/>
        </w:rPr>
        <w:t>δεν</w:t>
      </w:r>
      <w:r w:rsidRPr="00624FFA">
        <w:rPr>
          <w:rFonts w:eastAsia="Times New Roman"/>
          <w:color w:val="000000" w:themeColor="text1"/>
          <w:szCs w:val="24"/>
        </w:rPr>
        <w:t xml:space="preserve"> θέλετε</w:t>
      </w:r>
      <w:r>
        <w:rPr>
          <w:rFonts w:eastAsia="Times New Roman"/>
          <w:color w:val="000000" w:themeColor="text1"/>
          <w:szCs w:val="24"/>
        </w:rPr>
        <w:t xml:space="preserve">, </w:t>
      </w:r>
      <w:r w:rsidRPr="00624FFA">
        <w:rPr>
          <w:rFonts w:eastAsia="Times New Roman"/>
          <w:color w:val="000000" w:themeColor="text1"/>
          <w:szCs w:val="24"/>
        </w:rPr>
        <w:t>να το πείτε</w:t>
      </w:r>
      <w:r>
        <w:rPr>
          <w:rFonts w:eastAsia="Times New Roman"/>
          <w:color w:val="000000" w:themeColor="text1"/>
          <w:szCs w:val="24"/>
        </w:rPr>
        <w:t>-,</w:t>
      </w:r>
      <w:r w:rsidRPr="00624FFA">
        <w:rPr>
          <w:rFonts w:eastAsia="Times New Roman"/>
          <w:color w:val="000000" w:themeColor="text1"/>
          <w:szCs w:val="24"/>
        </w:rPr>
        <w:t xml:space="preserve"> για </w:t>
      </w:r>
      <w:r w:rsidRPr="00624FFA">
        <w:rPr>
          <w:rFonts w:eastAsia="Times New Roman"/>
          <w:color w:val="000000" w:themeColor="text1"/>
          <w:szCs w:val="24"/>
        </w:rPr>
        <w:lastRenderedPageBreak/>
        <w:t>την καθημε</w:t>
      </w:r>
      <w:r>
        <w:rPr>
          <w:rFonts w:eastAsia="Times New Roman"/>
          <w:color w:val="000000" w:themeColor="text1"/>
          <w:szCs w:val="24"/>
        </w:rPr>
        <w:t>ρινότητα του π</w:t>
      </w:r>
      <w:r w:rsidRPr="00624FFA">
        <w:rPr>
          <w:rFonts w:eastAsia="Times New Roman"/>
          <w:color w:val="000000" w:themeColor="text1"/>
          <w:szCs w:val="24"/>
        </w:rPr>
        <w:t>ο</w:t>
      </w:r>
      <w:r w:rsidRPr="00624FFA">
        <w:rPr>
          <w:rFonts w:eastAsia="Times New Roman"/>
          <w:color w:val="000000" w:themeColor="text1"/>
          <w:szCs w:val="24"/>
        </w:rPr>
        <w:t xml:space="preserve">λίτη όπου στον έκτο όροφο στη Βασιλίσσης Σοφίας </w:t>
      </w:r>
      <w:r>
        <w:rPr>
          <w:rFonts w:eastAsia="Times New Roman"/>
          <w:color w:val="000000" w:themeColor="text1"/>
          <w:szCs w:val="24"/>
        </w:rPr>
        <w:t xml:space="preserve">15, είκοσι </w:t>
      </w:r>
      <w:r w:rsidRPr="00624FFA">
        <w:rPr>
          <w:rFonts w:eastAsia="Times New Roman"/>
          <w:color w:val="000000" w:themeColor="text1"/>
          <w:szCs w:val="24"/>
        </w:rPr>
        <w:t>δημόσιοι υπάλληλοι αποσπασμένοι καθημερινά ασχολούνται με τα προβλήματα των πολιτών</w:t>
      </w:r>
      <w:r>
        <w:rPr>
          <w:rFonts w:eastAsia="Times New Roman"/>
          <w:color w:val="000000" w:themeColor="text1"/>
          <w:szCs w:val="24"/>
        </w:rPr>
        <w:t>,</w:t>
      </w:r>
      <w:r w:rsidRPr="00624FFA">
        <w:rPr>
          <w:rFonts w:eastAsia="Times New Roman"/>
          <w:color w:val="000000" w:themeColor="text1"/>
          <w:szCs w:val="24"/>
        </w:rPr>
        <w:t xml:space="preserve"> </w:t>
      </w:r>
      <w:r>
        <w:rPr>
          <w:rFonts w:eastAsia="Times New Roman"/>
          <w:color w:val="000000" w:themeColor="text1"/>
          <w:szCs w:val="24"/>
        </w:rPr>
        <w:t>που πη</w:t>
      </w:r>
      <w:r w:rsidRPr="00624FFA">
        <w:rPr>
          <w:rFonts w:eastAsia="Times New Roman"/>
          <w:color w:val="000000" w:themeColor="text1"/>
          <w:szCs w:val="24"/>
        </w:rPr>
        <w:t>γαίνουν εκεί και προσπαθού</w:t>
      </w:r>
      <w:r>
        <w:rPr>
          <w:rFonts w:eastAsia="Times New Roman"/>
          <w:color w:val="000000" w:themeColor="text1"/>
          <w:szCs w:val="24"/>
        </w:rPr>
        <w:t xml:space="preserve">ν </w:t>
      </w:r>
      <w:r w:rsidRPr="00624FFA">
        <w:rPr>
          <w:rFonts w:eastAsia="Times New Roman"/>
          <w:color w:val="000000" w:themeColor="text1"/>
          <w:szCs w:val="24"/>
        </w:rPr>
        <w:t>σε συνερ</w:t>
      </w:r>
      <w:r>
        <w:rPr>
          <w:rFonts w:eastAsia="Times New Roman"/>
          <w:color w:val="000000" w:themeColor="text1"/>
          <w:szCs w:val="24"/>
        </w:rPr>
        <w:t>γασία με τους αρμόδιους φορείς ν</w:t>
      </w:r>
      <w:r w:rsidRPr="00624FFA">
        <w:rPr>
          <w:rFonts w:eastAsia="Times New Roman"/>
          <w:color w:val="000000" w:themeColor="text1"/>
          <w:szCs w:val="24"/>
        </w:rPr>
        <w:t>α τα λύσουν</w:t>
      </w:r>
      <w:r>
        <w:rPr>
          <w:rFonts w:eastAsia="Times New Roman"/>
          <w:color w:val="000000" w:themeColor="text1"/>
          <w:szCs w:val="24"/>
        </w:rPr>
        <w:t>.</w:t>
      </w:r>
    </w:p>
    <w:p w14:paraId="6E8197C4" w14:textId="77777777" w:rsidR="004B0DF5" w:rsidRDefault="00471FB5">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(Στο σημείο αυτό κτυπάει </w:t>
      </w:r>
      <w:r>
        <w:rPr>
          <w:rFonts w:eastAsia="Times New Roman"/>
          <w:color w:val="000000" w:themeColor="text1"/>
          <w:szCs w:val="24"/>
        </w:rPr>
        <w:t>το κουδούνι λήξεως του χρόνου ομιλίας του κυρίου Βουλευτή)</w:t>
      </w:r>
    </w:p>
    <w:p w14:paraId="6E8197C5" w14:textId="77777777" w:rsidR="004B0DF5" w:rsidRDefault="00471FB5">
      <w:pPr>
        <w:spacing w:line="600" w:lineRule="auto"/>
        <w:ind w:firstLine="720"/>
        <w:jc w:val="both"/>
        <w:rPr>
          <w:rFonts w:eastAsia="Times New Roman"/>
          <w:color w:val="000000" w:themeColor="text1"/>
          <w:szCs w:val="24"/>
        </w:rPr>
      </w:pPr>
      <w:r w:rsidRPr="00F60CA2">
        <w:rPr>
          <w:rFonts w:eastAsia="Times New Roman"/>
          <w:b/>
          <w:color w:val="000000" w:themeColor="text1"/>
          <w:szCs w:val="24"/>
        </w:rPr>
        <w:t xml:space="preserve">ΠΡΟΕΔΡΟΣ (Νικόλαος </w:t>
      </w:r>
      <w:proofErr w:type="spellStart"/>
      <w:r w:rsidRPr="00F60CA2">
        <w:rPr>
          <w:rFonts w:eastAsia="Times New Roman"/>
          <w:b/>
          <w:color w:val="000000" w:themeColor="text1"/>
          <w:szCs w:val="24"/>
        </w:rPr>
        <w:t>Βούτσης</w:t>
      </w:r>
      <w:proofErr w:type="spellEnd"/>
      <w:r w:rsidRPr="00F60CA2">
        <w:rPr>
          <w:rFonts w:eastAsia="Times New Roman"/>
          <w:b/>
          <w:color w:val="000000" w:themeColor="text1"/>
          <w:szCs w:val="24"/>
        </w:rPr>
        <w:t>):</w:t>
      </w:r>
      <w:r>
        <w:rPr>
          <w:rFonts w:eastAsia="Times New Roman"/>
          <w:color w:val="000000" w:themeColor="text1"/>
          <w:szCs w:val="24"/>
        </w:rPr>
        <w:t xml:space="preserve"> Παρακαλώ, συντομεύετε.</w:t>
      </w:r>
    </w:p>
    <w:p w14:paraId="6E8197C6" w14:textId="77777777" w:rsidR="004B0DF5" w:rsidRDefault="00471FB5">
      <w:pPr>
        <w:spacing w:line="600" w:lineRule="auto"/>
        <w:ind w:firstLine="720"/>
        <w:jc w:val="both"/>
        <w:rPr>
          <w:rFonts w:eastAsia="Times New Roman"/>
          <w:color w:val="000000" w:themeColor="text1"/>
          <w:szCs w:val="24"/>
        </w:rPr>
      </w:pPr>
      <w:r w:rsidRPr="00F60CA2">
        <w:rPr>
          <w:rFonts w:eastAsia="Times New Roman"/>
          <w:b/>
          <w:color w:val="000000" w:themeColor="text1"/>
          <w:szCs w:val="24"/>
        </w:rPr>
        <w:t xml:space="preserve">ΑΛΕΞΑΝΔΡΟΣ ΦΛΑΜΠΟΥΡΑΡΗΣ (Υπουργός Επικρατείας): </w:t>
      </w:r>
      <w:r>
        <w:rPr>
          <w:rFonts w:eastAsia="Times New Roman"/>
          <w:color w:val="000000" w:themeColor="text1"/>
          <w:szCs w:val="24"/>
        </w:rPr>
        <w:t xml:space="preserve">Έχουμε </w:t>
      </w:r>
      <w:proofErr w:type="spellStart"/>
      <w:r>
        <w:rPr>
          <w:rFonts w:eastAsia="Times New Roman"/>
          <w:color w:val="000000" w:themeColor="text1"/>
          <w:szCs w:val="24"/>
        </w:rPr>
        <w:t>δεκαοκτώμισι</w:t>
      </w:r>
      <w:proofErr w:type="spellEnd"/>
      <w:r>
        <w:rPr>
          <w:rFonts w:eastAsia="Times New Roman"/>
          <w:color w:val="000000" w:themeColor="text1"/>
          <w:szCs w:val="24"/>
        </w:rPr>
        <w:t xml:space="preserve"> χιλιάδες τέτοιες υποθέσεις και δεν λύνουμε το ένα. Δηλαδή, </w:t>
      </w:r>
      <w:r w:rsidRPr="00624FFA">
        <w:rPr>
          <w:rFonts w:eastAsia="Times New Roman"/>
          <w:color w:val="000000" w:themeColor="text1"/>
          <w:szCs w:val="24"/>
        </w:rPr>
        <w:t xml:space="preserve"> λύνου</w:t>
      </w:r>
      <w:r>
        <w:rPr>
          <w:rFonts w:eastAsia="Times New Roman"/>
          <w:color w:val="000000" w:themeColor="text1"/>
          <w:szCs w:val="24"/>
        </w:rPr>
        <w:t xml:space="preserve">με </w:t>
      </w:r>
      <w:r w:rsidRPr="00624FFA">
        <w:rPr>
          <w:rFonts w:eastAsia="Times New Roman"/>
          <w:color w:val="000000" w:themeColor="text1"/>
          <w:szCs w:val="24"/>
        </w:rPr>
        <w:t>προβλήματ</w:t>
      </w:r>
      <w:r w:rsidRPr="00624FFA">
        <w:rPr>
          <w:rFonts w:eastAsia="Times New Roman"/>
          <w:color w:val="000000" w:themeColor="text1"/>
          <w:szCs w:val="24"/>
        </w:rPr>
        <w:t>α</w:t>
      </w:r>
      <w:r>
        <w:rPr>
          <w:rFonts w:eastAsia="Times New Roman"/>
          <w:color w:val="000000" w:themeColor="text1"/>
          <w:szCs w:val="24"/>
        </w:rPr>
        <w:t>,</w:t>
      </w:r>
      <w:r w:rsidRPr="00624FFA">
        <w:rPr>
          <w:rFonts w:eastAsia="Times New Roman"/>
          <w:color w:val="000000" w:themeColor="text1"/>
          <w:szCs w:val="24"/>
        </w:rPr>
        <w:t xml:space="preserve"> τα οποία </w:t>
      </w:r>
      <w:r>
        <w:rPr>
          <w:rFonts w:eastAsia="Times New Roman"/>
          <w:color w:val="000000" w:themeColor="text1"/>
          <w:szCs w:val="24"/>
        </w:rPr>
        <w:t>είναι</w:t>
      </w:r>
      <w:r w:rsidRPr="00624FFA">
        <w:rPr>
          <w:rFonts w:eastAsia="Times New Roman"/>
          <w:color w:val="000000" w:themeColor="text1"/>
          <w:szCs w:val="24"/>
        </w:rPr>
        <w:t xml:space="preserve"> προβλήματα ομάδ</w:t>
      </w:r>
      <w:r>
        <w:rPr>
          <w:rFonts w:eastAsia="Times New Roman"/>
          <w:color w:val="000000" w:themeColor="text1"/>
          <w:szCs w:val="24"/>
        </w:rPr>
        <w:t>ων. Δ</w:t>
      </w:r>
      <w:r w:rsidRPr="00624FFA">
        <w:rPr>
          <w:rFonts w:eastAsia="Times New Roman"/>
          <w:color w:val="000000" w:themeColor="text1"/>
          <w:szCs w:val="24"/>
        </w:rPr>
        <w:t>εν κάνου</w:t>
      </w:r>
      <w:r>
        <w:rPr>
          <w:rFonts w:eastAsia="Times New Roman"/>
          <w:color w:val="000000" w:themeColor="text1"/>
          <w:szCs w:val="24"/>
        </w:rPr>
        <w:t>με,</w:t>
      </w:r>
      <w:r w:rsidRPr="00624FFA">
        <w:rPr>
          <w:rFonts w:eastAsia="Times New Roman"/>
          <w:color w:val="000000" w:themeColor="text1"/>
          <w:szCs w:val="24"/>
        </w:rPr>
        <w:t xml:space="preserve"> δηλαδή</w:t>
      </w:r>
      <w:r>
        <w:rPr>
          <w:rFonts w:eastAsia="Times New Roman"/>
          <w:color w:val="000000" w:themeColor="text1"/>
          <w:szCs w:val="24"/>
        </w:rPr>
        <w:t>, ρουσφετο</w:t>
      </w:r>
      <w:r w:rsidRPr="00624FFA">
        <w:rPr>
          <w:rFonts w:eastAsia="Times New Roman"/>
          <w:color w:val="000000" w:themeColor="text1"/>
          <w:szCs w:val="24"/>
        </w:rPr>
        <w:t>λογικές λειτουργίες</w:t>
      </w:r>
      <w:r>
        <w:rPr>
          <w:rFonts w:eastAsia="Times New Roman"/>
          <w:color w:val="000000" w:themeColor="text1"/>
          <w:szCs w:val="24"/>
        </w:rPr>
        <w:t>,</w:t>
      </w:r>
      <w:r w:rsidRPr="00624FFA">
        <w:rPr>
          <w:rFonts w:eastAsia="Times New Roman"/>
          <w:color w:val="000000" w:themeColor="text1"/>
          <w:szCs w:val="24"/>
        </w:rPr>
        <w:t xml:space="preserve"> αλλά </w:t>
      </w:r>
      <w:r>
        <w:rPr>
          <w:rFonts w:eastAsia="Times New Roman"/>
          <w:color w:val="000000" w:themeColor="text1"/>
          <w:szCs w:val="24"/>
        </w:rPr>
        <w:t xml:space="preserve">λύνουμε </w:t>
      </w:r>
      <w:r w:rsidRPr="00624FFA">
        <w:rPr>
          <w:rFonts w:eastAsia="Times New Roman"/>
          <w:color w:val="000000" w:themeColor="text1"/>
          <w:szCs w:val="24"/>
        </w:rPr>
        <w:t>θέματα που απασχολούν ομάδες</w:t>
      </w:r>
      <w:r>
        <w:rPr>
          <w:rFonts w:eastAsia="Times New Roman"/>
          <w:color w:val="000000" w:themeColor="text1"/>
          <w:szCs w:val="24"/>
        </w:rPr>
        <w:t>.</w:t>
      </w:r>
    </w:p>
    <w:p w14:paraId="6E8197C7" w14:textId="77777777" w:rsidR="004B0DF5" w:rsidRDefault="00471FB5">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Θα μπορούσε πολλά να πει κανείς. Τ</w:t>
      </w:r>
      <w:r w:rsidRPr="00624FFA">
        <w:rPr>
          <w:rFonts w:eastAsia="Times New Roman"/>
          <w:color w:val="000000" w:themeColor="text1"/>
          <w:szCs w:val="24"/>
        </w:rPr>
        <w:t>ελειώνοντας</w:t>
      </w:r>
      <w:r>
        <w:rPr>
          <w:rFonts w:eastAsia="Times New Roman"/>
          <w:color w:val="000000" w:themeColor="text1"/>
          <w:szCs w:val="24"/>
        </w:rPr>
        <w:t>, θ</w:t>
      </w:r>
      <w:r w:rsidRPr="00624FFA">
        <w:rPr>
          <w:rFonts w:eastAsia="Times New Roman"/>
          <w:color w:val="000000" w:themeColor="text1"/>
          <w:szCs w:val="24"/>
        </w:rPr>
        <w:t xml:space="preserve">έλω να πω ότι </w:t>
      </w:r>
      <w:r>
        <w:rPr>
          <w:rFonts w:eastAsia="Times New Roman"/>
          <w:color w:val="000000" w:themeColor="text1"/>
          <w:szCs w:val="24"/>
        </w:rPr>
        <w:t xml:space="preserve">αν </w:t>
      </w:r>
      <w:r w:rsidRPr="00624FFA">
        <w:rPr>
          <w:rFonts w:eastAsia="Times New Roman"/>
          <w:color w:val="000000" w:themeColor="text1"/>
          <w:szCs w:val="24"/>
        </w:rPr>
        <w:t>η χώρα αυτή</w:t>
      </w:r>
      <w:r>
        <w:rPr>
          <w:rFonts w:eastAsia="Times New Roman"/>
          <w:color w:val="000000" w:themeColor="text1"/>
          <w:szCs w:val="24"/>
        </w:rPr>
        <w:t>,</w:t>
      </w:r>
      <w:r w:rsidRPr="00624FFA">
        <w:rPr>
          <w:rFonts w:eastAsia="Times New Roman"/>
          <w:color w:val="000000" w:themeColor="text1"/>
          <w:szCs w:val="24"/>
        </w:rPr>
        <w:t xml:space="preserve"> η δική μας χώρα</w:t>
      </w:r>
      <w:r>
        <w:rPr>
          <w:rFonts w:eastAsia="Times New Roman"/>
          <w:color w:val="000000" w:themeColor="text1"/>
          <w:szCs w:val="24"/>
        </w:rPr>
        <w:t>,</w:t>
      </w:r>
      <w:r w:rsidRPr="00624FFA">
        <w:rPr>
          <w:rFonts w:eastAsia="Times New Roman"/>
          <w:color w:val="000000" w:themeColor="text1"/>
          <w:szCs w:val="24"/>
        </w:rPr>
        <w:t xml:space="preserve"> θέλει να </w:t>
      </w:r>
      <w:r>
        <w:rPr>
          <w:rFonts w:eastAsia="Times New Roman"/>
          <w:color w:val="000000" w:themeColor="text1"/>
          <w:szCs w:val="24"/>
        </w:rPr>
        <w:t>πρ</w:t>
      </w:r>
      <w:r w:rsidRPr="00624FFA">
        <w:rPr>
          <w:rFonts w:eastAsia="Times New Roman"/>
          <w:color w:val="000000" w:themeColor="text1"/>
          <w:szCs w:val="24"/>
        </w:rPr>
        <w:t>οχωρήσει</w:t>
      </w:r>
      <w:r>
        <w:rPr>
          <w:rFonts w:eastAsia="Times New Roman"/>
          <w:color w:val="000000" w:themeColor="text1"/>
          <w:szCs w:val="24"/>
        </w:rPr>
        <w:t xml:space="preserve">, ο ΣΥΡΙΖΑ </w:t>
      </w:r>
      <w:r>
        <w:rPr>
          <w:rFonts w:eastAsia="Times New Roman"/>
          <w:color w:val="000000" w:themeColor="text1"/>
          <w:szCs w:val="24"/>
        </w:rPr>
        <w:t>με την Προοδευτική Σ</w:t>
      </w:r>
      <w:r w:rsidRPr="00624FFA">
        <w:rPr>
          <w:rFonts w:eastAsia="Times New Roman"/>
          <w:color w:val="000000" w:themeColor="text1"/>
          <w:szCs w:val="24"/>
        </w:rPr>
        <w:t>υμμαχία είναι μονόδρομος</w:t>
      </w:r>
      <w:r>
        <w:rPr>
          <w:rFonts w:eastAsia="Times New Roman"/>
          <w:color w:val="000000" w:themeColor="text1"/>
          <w:szCs w:val="24"/>
        </w:rPr>
        <w:t>. Βάλτε το καλά στο μυαλό σας. Έ</w:t>
      </w:r>
      <w:r w:rsidRPr="00624FFA">
        <w:rPr>
          <w:rFonts w:eastAsia="Times New Roman"/>
          <w:color w:val="000000" w:themeColor="text1"/>
          <w:szCs w:val="24"/>
        </w:rPr>
        <w:t>τσι θα ηρεμήσετε</w:t>
      </w:r>
      <w:r>
        <w:rPr>
          <w:rFonts w:eastAsia="Times New Roman"/>
          <w:color w:val="000000" w:themeColor="text1"/>
          <w:szCs w:val="24"/>
        </w:rPr>
        <w:t>.</w:t>
      </w:r>
    </w:p>
    <w:p w14:paraId="6E8197C8" w14:textId="77777777" w:rsidR="004B0DF5" w:rsidRDefault="00471FB5">
      <w:pPr>
        <w:spacing w:line="600" w:lineRule="auto"/>
        <w:ind w:firstLine="720"/>
        <w:jc w:val="both"/>
        <w:rPr>
          <w:rFonts w:eastAsia="Times New Roman"/>
          <w:color w:val="000000" w:themeColor="text1"/>
          <w:szCs w:val="24"/>
        </w:rPr>
      </w:pPr>
      <w:r w:rsidRPr="00624FFA">
        <w:rPr>
          <w:rFonts w:eastAsia="Times New Roman"/>
          <w:color w:val="000000" w:themeColor="text1"/>
          <w:szCs w:val="24"/>
        </w:rPr>
        <w:t>Ευχαριστώ</w:t>
      </w:r>
      <w:r>
        <w:rPr>
          <w:rFonts w:eastAsia="Times New Roman"/>
          <w:color w:val="000000" w:themeColor="text1"/>
          <w:szCs w:val="24"/>
        </w:rPr>
        <w:t>.</w:t>
      </w:r>
    </w:p>
    <w:p w14:paraId="6E8197C9" w14:textId="77777777" w:rsidR="004B0DF5" w:rsidRDefault="00471FB5">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6E8197CA" w14:textId="77777777" w:rsidR="004B0DF5" w:rsidRDefault="00471FB5">
      <w:pPr>
        <w:spacing w:line="600" w:lineRule="auto"/>
        <w:ind w:firstLine="720"/>
        <w:jc w:val="both"/>
        <w:rPr>
          <w:rFonts w:eastAsia="Times New Roman"/>
          <w:color w:val="000000" w:themeColor="text1"/>
          <w:szCs w:val="24"/>
        </w:rPr>
      </w:pPr>
      <w:r w:rsidRPr="007E5F82">
        <w:rPr>
          <w:rFonts w:eastAsia="Times New Roman"/>
          <w:b/>
          <w:color w:val="000000" w:themeColor="text1"/>
          <w:szCs w:val="24"/>
        </w:rPr>
        <w:t xml:space="preserve">ΠΡΟΕΔΡΟΣ (Νικόλαος </w:t>
      </w:r>
      <w:proofErr w:type="spellStart"/>
      <w:r w:rsidRPr="007E5F82">
        <w:rPr>
          <w:rFonts w:eastAsia="Times New Roman"/>
          <w:b/>
          <w:color w:val="000000" w:themeColor="text1"/>
          <w:szCs w:val="24"/>
        </w:rPr>
        <w:t>Βούτσης</w:t>
      </w:r>
      <w:proofErr w:type="spellEnd"/>
      <w:r w:rsidRPr="007E5F82">
        <w:rPr>
          <w:rFonts w:eastAsia="Times New Roman"/>
          <w:b/>
          <w:color w:val="000000" w:themeColor="text1"/>
          <w:szCs w:val="24"/>
        </w:rPr>
        <w:t>):</w:t>
      </w:r>
      <w:r>
        <w:rPr>
          <w:rFonts w:eastAsia="Times New Roman"/>
          <w:color w:val="000000" w:themeColor="text1"/>
          <w:szCs w:val="24"/>
        </w:rPr>
        <w:t xml:space="preserve"> </w:t>
      </w:r>
      <w:r w:rsidRPr="00624FFA">
        <w:rPr>
          <w:rFonts w:eastAsia="Times New Roman"/>
          <w:color w:val="000000" w:themeColor="text1"/>
          <w:szCs w:val="24"/>
        </w:rPr>
        <w:t>Ευχαριστώ</w:t>
      </w:r>
      <w:r>
        <w:rPr>
          <w:rFonts w:eastAsia="Times New Roman"/>
          <w:color w:val="000000" w:themeColor="text1"/>
          <w:szCs w:val="24"/>
        </w:rPr>
        <w:t>.</w:t>
      </w:r>
    </w:p>
    <w:p w14:paraId="6E8197CB" w14:textId="77777777" w:rsidR="004B0DF5" w:rsidRDefault="00471FB5">
      <w:pPr>
        <w:spacing w:line="600" w:lineRule="auto"/>
        <w:ind w:firstLine="720"/>
        <w:jc w:val="both"/>
        <w:rPr>
          <w:rFonts w:ascii="Times New Roman" w:eastAsia="Times New Roman" w:hAnsi="Times New Roman" w:cs="Times New Roman"/>
          <w:szCs w:val="24"/>
        </w:rPr>
      </w:pPr>
      <w:r>
        <w:rPr>
          <w:rFonts w:eastAsia="Times New Roman" w:cs="Times New Roman"/>
          <w:szCs w:val="24"/>
        </w:rPr>
        <w:t>Κυρίες και κύριοι συνάδελφοι, έχω την τιμή να ανακοινώσω στο Σώμα ό</w:t>
      </w:r>
      <w:r>
        <w:rPr>
          <w:rFonts w:eastAsia="Times New Roman" w:cs="Times New Roman"/>
          <w:szCs w:val="24"/>
        </w:rPr>
        <w:t xml:space="preserve">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συμμετείχαν στο εκπαιδευτικό πρόγραμμα «Ρήγας και Επανάσταση», που διοργανώνει το Ίδρυμα της Βουλής, είκοσι μαθήτριες και μαθητές και δύο εκπαιδευτικοί συνοδοί από το 7</w:t>
      </w:r>
      <w:r w:rsidRPr="00251B2C">
        <w:rPr>
          <w:rFonts w:eastAsia="Times New Roman" w:cs="Times New Roman"/>
          <w:szCs w:val="24"/>
          <w:vertAlign w:val="superscript"/>
        </w:rPr>
        <w:t>ο</w:t>
      </w:r>
      <w:r>
        <w:rPr>
          <w:rFonts w:eastAsia="Times New Roman" w:cs="Times New Roman"/>
          <w:szCs w:val="24"/>
        </w:rPr>
        <w:t xml:space="preserve"> Γυμνάσ</w:t>
      </w:r>
      <w:r>
        <w:rPr>
          <w:rFonts w:eastAsia="Times New Roman" w:cs="Times New Roman"/>
          <w:szCs w:val="24"/>
        </w:rPr>
        <w:t xml:space="preserve">ιο τη Αθήνας. </w:t>
      </w:r>
    </w:p>
    <w:p w14:paraId="6E8197C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Η Βουλή το</w:t>
      </w:r>
      <w:r>
        <w:rPr>
          <w:rFonts w:eastAsia="Times New Roman" w:cs="Times New Roman"/>
          <w:szCs w:val="24"/>
        </w:rPr>
        <w:t>ύ</w:t>
      </w:r>
      <w:r>
        <w:rPr>
          <w:rFonts w:eastAsia="Times New Roman" w:cs="Times New Roman"/>
          <w:szCs w:val="24"/>
        </w:rPr>
        <w:t>ς καλωσορίζει.</w:t>
      </w:r>
    </w:p>
    <w:p w14:paraId="6E8197CD"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E8197CE" w14:textId="77777777" w:rsidR="004B0DF5" w:rsidRDefault="00471FB5">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624FFA">
        <w:rPr>
          <w:rFonts w:eastAsia="Times New Roman"/>
          <w:color w:val="000000" w:themeColor="text1"/>
          <w:szCs w:val="24"/>
        </w:rPr>
        <w:t>αλ</w:t>
      </w:r>
      <w:r>
        <w:rPr>
          <w:rFonts w:eastAsia="Times New Roman"/>
          <w:color w:val="000000" w:themeColor="text1"/>
          <w:szCs w:val="24"/>
        </w:rPr>
        <w:t>ώ</w:t>
      </w:r>
      <w:r w:rsidRPr="00624FFA">
        <w:rPr>
          <w:rFonts w:eastAsia="Times New Roman"/>
          <w:color w:val="000000" w:themeColor="text1"/>
          <w:szCs w:val="24"/>
        </w:rPr>
        <w:t xml:space="preserve"> στο Βήμα τον Γενικό Γραμματέα του </w:t>
      </w:r>
      <w:r>
        <w:rPr>
          <w:rFonts w:eastAsia="Times New Roman"/>
          <w:color w:val="000000" w:themeColor="text1"/>
          <w:szCs w:val="24"/>
        </w:rPr>
        <w:t>Κ</w:t>
      </w:r>
      <w:r>
        <w:rPr>
          <w:rFonts w:eastAsia="Times New Roman"/>
          <w:color w:val="000000" w:themeColor="text1"/>
          <w:szCs w:val="24"/>
        </w:rPr>
        <w:t xml:space="preserve">ομμουνιστικού </w:t>
      </w:r>
      <w:r>
        <w:rPr>
          <w:rFonts w:eastAsia="Times New Roman"/>
          <w:color w:val="000000" w:themeColor="text1"/>
          <w:szCs w:val="24"/>
        </w:rPr>
        <w:t>Κ</w:t>
      </w:r>
      <w:r>
        <w:rPr>
          <w:rFonts w:eastAsia="Times New Roman"/>
          <w:color w:val="000000" w:themeColor="text1"/>
          <w:szCs w:val="24"/>
        </w:rPr>
        <w:t xml:space="preserve">όμματος </w:t>
      </w:r>
      <w:r>
        <w:rPr>
          <w:rFonts w:eastAsia="Times New Roman"/>
          <w:color w:val="000000" w:themeColor="text1"/>
          <w:szCs w:val="24"/>
        </w:rPr>
        <w:t>Ε</w:t>
      </w:r>
      <w:r>
        <w:rPr>
          <w:rFonts w:eastAsia="Times New Roman"/>
          <w:color w:val="000000" w:themeColor="text1"/>
          <w:szCs w:val="24"/>
        </w:rPr>
        <w:t>λλάδας</w:t>
      </w:r>
      <w:r>
        <w:rPr>
          <w:rFonts w:eastAsia="Times New Roman"/>
          <w:color w:val="000000" w:themeColor="text1"/>
          <w:szCs w:val="24"/>
        </w:rPr>
        <w:t xml:space="preserve">, </w:t>
      </w:r>
      <w:r w:rsidRPr="00624FFA">
        <w:rPr>
          <w:rFonts w:eastAsia="Times New Roman"/>
          <w:color w:val="000000" w:themeColor="text1"/>
          <w:szCs w:val="24"/>
        </w:rPr>
        <w:t>το</w:t>
      </w:r>
      <w:r>
        <w:rPr>
          <w:rFonts w:eastAsia="Times New Roman"/>
          <w:color w:val="000000" w:themeColor="text1"/>
          <w:szCs w:val="24"/>
        </w:rPr>
        <w:t>ν</w:t>
      </w:r>
      <w:r w:rsidRPr="00624FFA">
        <w:rPr>
          <w:rFonts w:eastAsia="Times New Roman"/>
          <w:color w:val="000000" w:themeColor="text1"/>
          <w:szCs w:val="24"/>
        </w:rPr>
        <w:t xml:space="preserve"> συνάδελφο κ</w:t>
      </w:r>
      <w:r>
        <w:rPr>
          <w:rFonts w:eastAsia="Times New Roman"/>
          <w:color w:val="000000" w:themeColor="text1"/>
          <w:szCs w:val="24"/>
        </w:rPr>
        <w:t xml:space="preserve">. Δημήτρη </w:t>
      </w:r>
      <w:proofErr w:type="spellStart"/>
      <w:r>
        <w:rPr>
          <w:rFonts w:eastAsia="Times New Roman"/>
          <w:color w:val="000000" w:themeColor="text1"/>
          <w:szCs w:val="24"/>
        </w:rPr>
        <w:t>Κ</w:t>
      </w:r>
      <w:r w:rsidRPr="00624FFA">
        <w:rPr>
          <w:rFonts w:eastAsia="Times New Roman"/>
          <w:color w:val="000000" w:themeColor="text1"/>
          <w:szCs w:val="24"/>
        </w:rPr>
        <w:t>ουτσούμπα</w:t>
      </w:r>
      <w:proofErr w:type="spellEnd"/>
      <w:r>
        <w:rPr>
          <w:rFonts w:eastAsia="Times New Roman"/>
          <w:color w:val="000000" w:themeColor="text1"/>
          <w:szCs w:val="24"/>
        </w:rPr>
        <w:t>.</w:t>
      </w:r>
    </w:p>
    <w:p w14:paraId="6E8197CF" w14:textId="77777777" w:rsidR="004B0DF5" w:rsidRDefault="00471FB5">
      <w:pPr>
        <w:spacing w:line="600" w:lineRule="auto"/>
        <w:ind w:firstLine="720"/>
        <w:jc w:val="both"/>
        <w:rPr>
          <w:rFonts w:eastAsia="Times New Roman"/>
          <w:color w:val="000000" w:themeColor="text1"/>
          <w:szCs w:val="24"/>
        </w:rPr>
      </w:pPr>
      <w:r w:rsidRPr="00A7078E">
        <w:rPr>
          <w:rFonts w:eastAsia="Times New Roman"/>
          <w:b/>
          <w:color w:val="000000" w:themeColor="text1"/>
          <w:szCs w:val="24"/>
        </w:rPr>
        <w:t>ΔΗΜΗΤΡΙΟΣ ΚΟΥΤΣΟΥΜΠΑΣ  (Γενικός Γραμματέας της Κεντρικής</w:t>
      </w:r>
      <w:r w:rsidRPr="00A7078E">
        <w:rPr>
          <w:rFonts w:eastAsia="Times New Roman"/>
          <w:b/>
          <w:color w:val="000000" w:themeColor="text1"/>
          <w:szCs w:val="24"/>
        </w:rPr>
        <w:t xml:space="preserve"> Επιτροπής του Κομμουνιστικού Κόμματος Ελλάδας):</w:t>
      </w:r>
      <w:r>
        <w:rPr>
          <w:rFonts w:eastAsia="Times New Roman"/>
          <w:color w:val="000000" w:themeColor="text1"/>
          <w:szCs w:val="24"/>
        </w:rPr>
        <w:t xml:space="preserve"> Κυρίες και κύριοι Β</w:t>
      </w:r>
      <w:r w:rsidRPr="00624FFA">
        <w:rPr>
          <w:rFonts w:eastAsia="Times New Roman"/>
          <w:color w:val="000000" w:themeColor="text1"/>
          <w:szCs w:val="24"/>
        </w:rPr>
        <w:t>ουλευτές</w:t>
      </w:r>
      <w:r>
        <w:rPr>
          <w:rFonts w:eastAsia="Times New Roman"/>
          <w:color w:val="000000" w:themeColor="text1"/>
          <w:szCs w:val="24"/>
        </w:rPr>
        <w:t>,</w:t>
      </w:r>
      <w:r w:rsidRPr="00624FFA">
        <w:rPr>
          <w:rFonts w:eastAsia="Times New Roman"/>
          <w:color w:val="000000" w:themeColor="text1"/>
          <w:szCs w:val="24"/>
        </w:rPr>
        <w:t xml:space="preserve"> άλλη </w:t>
      </w:r>
      <w:r>
        <w:rPr>
          <w:rFonts w:eastAsia="Times New Roman"/>
          <w:color w:val="000000" w:themeColor="text1"/>
          <w:szCs w:val="24"/>
        </w:rPr>
        <w:t>μια</w:t>
      </w:r>
      <w:r w:rsidRPr="00624FFA">
        <w:rPr>
          <w:rFonts w:eastAsia="Times New Roman"/>
          <w:color w:val="000000" w:themeColor="text1"/>
          <w:szCs w:val="24"/>
        </w:rPr>
        <w:t xml:space="preserve"> παράσταση</w:t>
      </w:r>
      <w:r>
        <w:rPr>
          <w:rFonts w:eastAsia="Times New Roman"/>
          <w:color w:val="000000" w:themeColor="text1"/>
          <w:szCs w:val="24"/>
        </w:rPr>
        <w:t>,</w:t>
      </w:r>
      <w:r w:rsidRPr="00624FFA">
        <w:rPr>
          <w:rFonts w:eastAsia="Times New Roman"/>
          <w:color w:val="000000" w:themeColor="text1"/>
          <w:szCs w:val="24"/>
        </w:rPr>
        <w:t xml:space="preserve"> </w:t>
      </w:r>
      <w:proofErr w:type="spellStart"/>
      <w:r w:rsidRPr="00624FFA">
        <w:rPr>
          <w:rFonts w:eastAsia="Times New Roman"/>
          <w:color w:val="000000" w:themeColor="text1"/>
          <w:szCs w:val="24"/>
        </w:rPr>
        <w:t>κακοπ</w:t>
      </w:r>
      <w:r>
        <w:rPr>
          <w:rFonts w:eastAsia="Times New Roman"/>
          <w:color w:val="000000" w:themeColor="text1"/>
          <w:szCs w:val="24"/>
        </w:rPr>
        <w:t>αιγμένη</w:t>
      </w:r>
      <w:proofErr w:type="spellEnd"/>
      <w:r>
        <w:rPr>
          <w:rFonts w:eastAsia="Times New Roman"/>
          <w:color w:val="000000" w:themeColor="text1"/>
          <w:szCs w:val="24"/>
        </w:rPr>
        <w:t xml:space="preserve"> </w:t>
      </w:r>
      <w:r w:rsidRPr="00624FFA">
        <w:rPr>
          <w:rFonts w:eastAsia="Times New Roman"/>
          <w:color w:val="000000" w:themeColor="text1"/>
          <w:szCs w:val="24"/>
        </w:rPr>
        <w:t>είναι η αλήθεια</w:t>
      </w:r>
      <w:r>
        <w:rPr>
          <w:rFonts w:eastAsia="Times New Roman"/>
          <w:color w:val="000000" w:themeColor="text1"/>
          <w:szCs w:val="24"/>
        </w:rPr>
        <w:t>,</w:t>
      </w:r>
      <w:r w:rsidRPr="00624FFA">
        <w:rPr>
          <w:rFonts w:eastAsia="Times New Roman"/>
          <w:color w:val="000000" w:themeColor="text1"/>
          <w:szCs w:val="24"/>
        </w:rPr>
        <w:t xml:space="preserve"> διαδρ</w:t>
      </w:r>
      <w:r>
        <w:rPr>
          <w:rFonts w:eastAsia="Times New Roman"/>
          <w:color w:val="000000" w:themeColor="text1"/>
          <w:szCs w:val="24"/>
        </w:rPr>
        <w:t>αματίστηκε αυτές τις μέρες στη Β</w:t>
      </w:r>
      <w:r w:rsidRPr="00624FFA">
        <w:rPr>
          <w:rFonts w:eastAsia="Times New Roman"/>
          <w:color w:val="000000" w:themeColor="text1"/>
          <w:szCs w:val="24"/>
        </w:rPr>
        <w:t>ουλή</w:t>
      </w:r>
      <w:r>
        <w:rPr>
          <w:rFonts w:eastAsia="Times New Roman"/>
          <w:color w:val="000000" w:themeColor="text1"/>
          <w:szCs w:val="24"/>
        </w:rPr>
        <w:t xml:space="preserve">. Οι ρόλοι είναι </w:t>
      </w:r>
      <w:r w:rsidRPr="00624FFA">
        <w:rPr>
          <w:rFonts w:eastAsia="Times New Roman"/>
          <w:color w:val="000000" w:themeColor="text1"/>
          <w:szCs w:val="24"/>
        </w:rPr>
        <w:t>μοιρασμέν</w:t>
      </w:r>
      <w:r>
        <w:rPr>
          <w:rFonts w:eastAsia="Times New Roman"/>
          <w:color w:val="000000" w:themeColor="text1"/>
          <w:szCs w:val="24"/>
        </w:rPr>
        <w:t xml:space="preserve">οι, το σενάριο γνωστό, </w:t>
      </w:r>
      <w:r w:rsidRPr="00624FFA">
        <w:rPr>
          <w:rFonts w:eastAsia="Times New Roman"/>
          <w:color w:val="000000" w:themeColor="text1"/>
          <w:szCs w:val="24"/>
        </w:rPr>
        <w:t xml:space="preserve">οι θεατές </w:t>
      </w:r>
      <w:r>
        <w:rPr>
          <w:rFonts w:eastAsia="Times New Roman"/>
          <w:color w:val="000000" w:themeColor="text1"/>
          <w:szCs w:val="24"/>
        </w:rPr>
        <w:t>β</w:t>
      </w:r>
      <w:r w:rsidRPr="00624FFA">
        <w:rPr>
          <w:rFonts w:eastAsia="Times New Roman"/>
          <w:color w:val="000000" w:themeColor="text1"/>
          <w:szCs w:val="24"/>
        </w:rPr>
        <w:t>α</w:t>
      </w:r>
      <w:r>
        <w:rPr>
          <w:rFonts w:eastAsia="Times New Roman"/>
          <w:color w:val="000000" w:themeColor="text1"/>
          <w:szCs w:val="24"/>
        </w:rPr>
        <w:t>ρι</w:t>
      </w:r>
      <w:r w:rsidRPr="00624FFA">
        <w:rPr>
          <w:rFonts w:eastAsia="Times New Roman"/>
          <w:color w:val="000000" w:themeColor="text1"/>
          <w:szCs w:val="24"/>
        </w:rPr>
        <w:t>ούνται</w:t>
      </w:r>
      <w:r>
        <w:rPr>
          <w:rFonts w:eastAsia="Times New Roman"/>
          <w:color w:val="000000" w:themeColor="text1"/>
          <w:szCs w:val="24"/>
        </w:rPr>
        <w:t>. Σ</w:t>
      </w:r>
      <w:r w:rsidRPr="00624FFA">
        <w:rPr>
          <w:rFonts w:eastAsia="Times New Roman"/>
          <w:color w:val="000000" w:themeColor="text1"/>
          <w:szCs w:val="24"/>
        </w:rPr>
        <w:t>ε αυτή</w:t>
      </w:r>
      <w:r>
        <w:rPr>
          <w:rFonts w:eastAsia="Times New Roman"/>
          <w:color w:val="000000" w:themeColor="text1"/>
          <w:szCs w:val="24"/>
        </w:rPr>
        <w:t>ν</w:t>
      </w:r>
      <w:r w:rsidRPr="00624FFA">
        <w:rPr>
          <w:rFonts w:eastAsia="Times New Roman"/>
          <w:color w:val="000000" w:themeColor="text1"/>
          <w:szCs w:val="24"/>
        </w:rPr>
        <w:t xml:space="preserve"> την παρ</w:t>
      </w:r>
      <w:r w:rsidRPr="00624FFA">
        <w:rPr>
          <w:rFonts w:eastAsia="Times New Roman"/>
          <w:color w:val="000000" w:themeColor="text1"/>
          <w:szCs w:val="24"/>
        </w:rPr>
        <w:t>άσταση</w:t>
      </w:r>
      <w:r>
        <w:rPr>
          <w:rFonts w:eastAsia="Times New Roman"/>
          <w:color w:val="000000" w:themeColor="text1"/>
          <w:szCs w:val="24"/>
        </w:rPr>
        <w:t xml:space="preserve"> λείπουν </w:t>
      </w:r>
      <w:r w:rsidRPr="00624FFA">
        <w:rPr>
          <w:rFonts w:eastAsia="Times New Roman"/>
          <w:color w:val="000000" w:themeColor="text1"/>
          <w:szCs w:val="24"/>
        </w:rPr>
        <w:t xml:space="preserve">τα πραγματικά </w:t>
      </w:r>
      <w:r>
        <w:rPr>
          <w:rFonts w:eastAsia="Times New Roman"/>
          <w:color w:val="000000" w:themeColor="text1"/>
          <w:szCs w:val="24"/>
        </w:rPr>
        <w:t>λαϊκά</w:t>
      </w:r>
      <w:r w:rsidRPr="00624FFA">
        <w:rPr>
          <w:rFonts w:eastAsia="Times New Roman"/>
          <w:color w:val="000000" w:themeColor="text1"/>
          <w:szCs w:val="24"/>
        </w:rPr>
        <w:t xml:space="preserve"> βάσανα</w:t>
      </w:r>
      <w:r>
        <w:rPr>
          <w:rFonts w:eastAsia="Times New Roman"/>
          <w:color w:val="000000" w:themeColor="text1"/>
          <w:szCs w:val="24"/>
        </w:rPr>
        <w:t>,</w:t>
      </w:r>
      <w:r w:rsidRPr="00624FFA">
        <w:rPr>
          <w:rFonts w:eastAsia="Times New Roman"/>
          <w:color w:val="000000" w:themeColor="text1"/>
          <w:szCs w:val="24"/>
        </w:rPr>
        <w:t xml:space="preserve"> τα προβλήματα της νεολαίας</w:t>
      </w:r>
      <w:r>
        <w:rPr>
          <w:rFonts w:eastAsia="Times New Roman"/>
          <w:color w:val="000000" w:themeColor="text1"/>
          <w:szCs w:val="24"/>
        </w:rPr>
        <w:t>,</w:t>
      </w:r>
      <w:r w:rsidRPr="00624FFA">
        <w:rPr>
          <w:rFonts w:eastAsia="Times New Roman"/>
          <w:color w:val="000000" w:themeColor="text1"/>
          <w:szCs w:val="24"/>
        </w:rPr>
        <w:t xml:space="preserve"> των γυναικών</w:t>
      </w:r>
      <w:r>
        <w:rPr>
          <w:rFonts w:eastAsia="Times New Roman"/>
          <w:color w:val="000000" w:themeColor="text1"/>
          <w:szCs w:val="24"/>
        </w:rPr>
        <w:t>,</w:t>
      </w:r>
      <w:r w:rsidRPr="00624FFA">
        <w:rPr>
          <w:rFonts w:eastAsia="Times New Roman"/>
          <w:color w:val="000000" w:themeColor="text1"/>
          <w:szCs w:val="24"/>
        </w:rPr>
        <w:t xml:space="preserve"> των εργαζομένων</w:t>
      </w:r>
      <w:r>
        <w:rPr>
          <w:rFonts w:eastAsia="Times New Roman"/>
          <w:color w:val="000000" w:themeColor="text1"/>
          <w:szCs w:val="24"/>
        </w:rPr>
        <w:t xml:space="preserve">. Λείπει </w:t>
      </w:r>
      <w:r w:rsidRPr="00624FFA">
        <w:rPr>
          <w:rFonts w:eastAsia="Times New Roman"/>
          <w:color w:val="000000" w:themeColor="text1"/>
          <w:szCs w:val="24"/>
        </w:rPr>
        <w:t>η μεγάλη εικόνα</w:t>
      </w:r>
      <w:r>
        <w:rPr>
          <w:rFonts w:eastAsia="Times New Roman"/>
          <w:color w:val="000000" w:themeColor="text1"/>
          <w:szCs w:val="24"/>
        </w:rPr>
        <w:t>,</w:t>
      </w:r>
      <w:r w:rsidRPr="00624FFA">
        <w:rPr>
          <w:rFonts w:eastAsia="Times New Roman"/>
          <w:color w:val="000000" w:themeColor="text1"/>
          <w:szCs w:val="24"/>
        </w:rPr>
        <w:t xml:space="preserve"> η καθημερινότητα</w:t>
      </w:r>
      <w:r>
        <w:rPr>
          <w:rFonts w:eastAsia="Times New Roman"/>
          <w:color w:val="000000" w:themeColor="text1"/>
          <w:szCs w:val="24"/>
        </w:rPr>
        <w:t xml:space="preserve">. </w:t>
      </w:r>
    </w:p>
    <w:p w14:paraId="6E8197D0" w14:textId="77777777" w:rsidR="004B0DF5" w:rsidRDefault="00471FB5">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Τώρα </w:t>
      </w:r>
      <w:r w:rsidRPr="00624FFA">
        <w:rPr>
          <w:rFonts w:eastAsia="Times New Roman"/>
          <w:color w:val="000000" w:themeColor="text1"/>
          <w:szCs w:val="24"/>
        </w:rPr>
        <w:t>που έρχεται το καλοκαίρι</w:t>
      </w:r>
      <w:r>
        <w:rPr>
          <w:rFonts w:eastAsia="Times New Roman"/>
          <w:color w:val="000000" w:themeColor="text1"/>
          <w:szCs w:val="24"/>
        </w:rPr>
        <w:t>,</w:t>
      </w:r>
      <w:r w:rsidRPr="00624FFA">
        <w:rPr>
          <w:rFonts w:eastAsia="Times New Roman"/>
          <w:color w:val="000000" w:themeColor="text1"/>
          <w:szCs w:val="24"/>
        </w:rPr>
        <w:t xml:space="preserve"> τόσες και τόσες οικογένειες μετρούν και </w:t>
      </w:r>
      <w:r>
        <w:rPr>
          <w:rFonts w:eastAsia="Times New Roman"/>
          <w:color w:val="000000" w:themeColor="text1"/>
          <w:szCs w:val="24"/>
        </w:rPr>
        <w:t xml:space="preserve">μετρούν ξανά τι τους βγαίνει και τι δεν </w:t>
      </w:r>
      <w:r>
        <w:rPr>
          <w:rFonts w:eastAsia="Times New Roman"/>
          <w:color w:val="000000" w:themeColor="text1"/>
          <w:szCs w:val="24"/>
        </w:rPr>
        <w:t xml:space="preserve">τους βγαίνει, </w:t>
      </w:r>
      <w:r w:rsidRPr="00624FFA">
        <w:rPr>
          <w:rFonts w:eastAsia="Times New Roman"/>
          <w:color w:val="000000" w:themeColor="text1"/>
          <w:szCs w:val="24"/>
        </w:rPr>
        <w:t>αν θα στείλουν το παιδί να σπουδάσει</w:t>
      </w:r>
      <w:r>
        <w:rPr>
          <w:rFonts w:eastAsia="Times New Roman"/>
          <w:color w:val="000000" w:themeColor="text1"/>
          <w:szCs w:val="24"/>
        </w:rPr>
        <w:t>,</w:t>
      </w:r>
      <w:r w:rsidRPr="00624FFA">
        <w:rPr>
          <w:rFonts w:eastAsia="Times New Roman"/>
          <w:color w:val="000000" w:themeColor="text1"/>
          <w:szCs w:val="24"/>
        </w:rPr>
        <w:t xml:space="preserve"> αν με το καλό </w:t>
      </w:r>
      <w:r>
        <w:rPr>
          <w:rFonts w:eastAsia="Times New Roman"/>
          <w:color w:val="000000" w:themeColor="text1"/>
          <w:szCs w:val="24"/>
        </w:rPr>
        <w:t>περάσει</w:t>
      </w:r>
      <w:r w:rsidRPr="00624FFA">
        <w:rPr>
          <w:rFonts w:eastAsia="Times New Roman"/>
          <w:color w:val="000000" w:themeColor="text1"/>
          <w:szCs w:val="24"/>
        </w:rPr>
        <w:t xml:space="preserve"> στο πανεπιστήμιο</w:t>
      </w:r>
      <w:r>
        <w:rPr>
          <w:rFonts w:eastAsia="Times New Roman"/>
          <w:color w:val="000000" w:themeColor="text1"/>
          <w:szCs w:val="24"/>
        </w:rPr>
        <w:t>,</w:t>
      </w:r>
      <w:r w:rsidRPr="00624FFA">
        <w:rPr>
          <w:rFonts w:eastAsia="Times New Roman"/>
          <w:color w:val="000000" w:themeColor="text1"/>
          <w:szCs w:val="24"/>
        </w:rPr>
        <w:t xml:space="preserve"> σε κάποια σχολή</w:t>
      </w:r>
      <w:r>
        <w:rPr>
          <w:rFonts w:eastAsia="Times New Roman"/>
          <w:color w:val="000000" w:themeColor="text1"/>
          <w:szCs w:val="24"/>
        </w:rPr>
        <w:t>,</w:t>
      </w:r>
      <w:r w:rsidRPr="00624FFA">
        <w:rPr>
          <w:rFonts w:eastAsia="Times New Roman"/>
          <w:color w:val="000000" w:themeColor="text1"/>
          <w:szCs w:val="24"/>
        </w:rPr>
        <w:t xml:space="preserve"> αν θα πάνε κάπου λίγες μέρες διακοπές ή αν δεν θα πά</w:t>
      </w:r>
      <w:r>
        <w:rPr>
          <w:rFonts w:eastAsia="Times New Roman"/>
          <w:color w:val="000000" w:themeColor="text1"/>
          <w:szCs w:val="24"/>
        </w:rPr>
        <w:t>ν</w:t>
      </w:r>
      <w:r w:rsidRPr="00624FFA">
        <w:rPr>
          <w:rFonts w:eastAsia="Times New Roman"/>
          <w:color w:val="000000" w:themeColor="text1"/>
          <w:szCs w:val="24"/>
        </w:rPr>
        <w:t>ε</w:t>
      </w:r>
      <w:r>
        <w:rPr>
          <w:rFonts w:eastAsia="Times New Roman"/>
          <w:color w:val="000000" w:themeColor="text1"/>
          <w:szCs w:val="24"/>
        </w:rPr>
        <w:t>,</w:t>
      </w:r>
      <w:r w:rsidRPr="00624FFA">
        <w:rPr>
          <w:rFonts w:eastAsia="Times New Roman"/>
          <w:color w:val="000000" w:themeColor="text1"/>
          <w:szCs w:val="24"/>
        </w:rPr>
        <w:t xml:space="preserve"> γιατί τα εισιτήρια για τα νησιά μας είναι πάρ</w:t>
      </w:r>
      <w:r>
        <w:rPr>
          <w:rFonts w:eastAsia="Times New Roman"/>
          <w:color w:val="000000" w:themeColor="text1"/>
          <w:szCs w:val="24"/>
        </w:rPr>
        <w:t xml:space="preserve">α πολύ ακριβά, </w:t>
      </w:r>
      <w:r w:rsidRPr="00624FFA">
        <w:rPr>
          <w:rFonts w:eastAsia="Times New Roman"/>
          <w:color w:val="000000" w:themeColor="text1"/>
          <w:szCs w:val="24"/>
        </w:rPr>
        <w:t xml:space="preserve">για τα </w:t>
      </w:r>
      <w:r>
        <w:rPr>
          <w:rFonts w:eastAsia="Times New Roman"/>
          <w:color w:val="000000" w:themeColor="text1"/>
          <w:szCs w:val="24"/>
        </w:rPr>
        <w:t xml:space="preserve">στεριανά υπάρχουν </w:t>
      </w:r>
      <w:r w:rsidRPr="00624FFA">
        <w:rPr>
          <w:rFonts w:eastAsia="Times New Roman"/>
          <w:color w:val="000000" w:themeColor="text1"/>
          <w:szCs w:val="24"/>
        </w:rPr>
        <w:t>πολύ α</w:t>
      </w:r>
      <w:r w:rsidRPr="00624FFA">
        <w:rPr>
          <w:rFonts w:eastAsia="Times New Roman"/>
          <w:color w:val="000000" w:themeColor="text1"/>
          <w:szCs w:val="24"/>
        </w:rPr>
        <w:t>κριβά διόδια και πάει λέγοντας</w:t>
      </w:r>
      <w:r>
        <w:rPr>
          <w:rFonts w:eastAsia="Times New Roman"/>
          <w:color w:val="000000" w:themeColor="text1"/>
          <w:szCs w:val="24"/>
        </w:rPr>
        <w:t xml:space="preserve">. </w:t>
      </w:r>
    </w:p>
    <w:p w14:paraId="6E8197D1" w14:textId="77777777" w:rsidR="004B0DF5" w:rsidRDefault="00471FB5">
      <w:pPr>
        <w:spacing w:line="600" w:lineRule="auto"/>
        <w:ind w:firstLine="720"/>
        <w:jc w:val="both"/>
        <w:rPr>
          <w:rFonts w:eastAsia="Times New Roman"/>
          <w:color w:val="000000" w:themeColor="text1"/>
          <w:szCs w:val="24"/>
        </w:rPr>
      </w:pPr>
      <w:r w:rsidRPr="00624FFA">
        <w:rPr>
          <w:rFonts w:eastAsia="Times New Roman"/>
          <w:color w:val="000000" w:themeColor="text1"/>
          <w:szCs w:val="24"/>
        </w:rPr>
        <w:t>Και πού να βρεις και κότερο για τα νησιά</w:t>
      </w:r>
      <w:r>
        <w:rPr>
          <w:rFonts w:eastAsia="Times New Roman"/>
          <w:color w:val="000000" w:themeColor="text1"/>
          <w:szCs w:val="24"/>
        </w:rPr>
        <w:t>; Β</w:t>
      </w:r>
      <w:r w:rsidRPr="00624FFA">
        <w:rPr>
          <w:rFonts w:eastAsia="Times New Roman"/>
          <w:color w:val="000000" w:themeColor="text1"/>
          <w:szCs w:val="24"/>
        </w:rPr>
        <w:t>λέπετε οι αναξιοπαθούντες εφοπλιστές</w:t>
      </w:r>
      <w:r>
        <w:rPr>
          <w:rFonts w:eastAsia="Times New Roman"/>
          <w:color w:val="000000" w:themeColor="text1"/>
          <w:szCs w:val="24"/>
        </w:rPr>
        <w:t>,</w:t>
      </w:r>
      <w:r w:rsidRPr="00624FFA">
        <w:rPr>
          <w:rFonts w:eastAsia="Times New Roman"/>
          <w:color w:val="000000" w:themeColor="text1"/>
          <w:szCs w:val="24"/>
        </w:rPr>
        <w:t xml:space="preserve"> </w:t>
      </w:r>
      <w:r>
        <w:rPr>
          <w:rFonts w:eastAsia="Times New Roman"/>
          <w:color w:val="000000" w:themeColor="text1"/>
          <w:szCs w:val="24"/>
        </w:rPr>
        <w:t xml:space="preserve">σε </w:t>
      </w:r>
      <w:r w:rsidRPr="00624FFA">
        <w:rPr>
          <w:rFonts w:eastAsia="Times New Roman"/>
          <w:color w:val="000000" w:themeColor="text1"/>
          <w:szCs w:val="24"/>
        </w:rPr>
        <w:t>αυτο</w:t>
      </w:r>
      <w:r>
        <w:rPr>
          <w:rFonts w:eastAsia="Times New Roman"/>
          <w:color w:val="000000" w:themeColor="text1"/>
          <w:szCs w:val="24"/>
        </w:rPr>
        <w:t>ύς</w:t>
      </w:r>
      <w:r w:rsidRPr="00624FFA">
        <w:rPr>
          <w:rFonts w:eastAsia="Times New Roman"/>
          <w:color w:val="000000" w:themeColor="text1"/>
          <w:szCs w:val="24"/>
        </w:rPr>
        <w:t xml:space="preserve"> που αλλεπάλληλα χαρίζετ</w:t>
      </w:r>
      <w:r>
        <w:rPr>
          <w:rFonts w:eastAsia="Times New Roman"/>
          <w:color w:val="000000" w:themeColor="text1"/>
          <w:szCs w:val="24"/>
        </w:rPr>
        <w:t>ε</w:t>
      </w:r>
      <w:r w:rsidRPr="00624FFA">
        <w:rPr>
          <w:rFonts w:eastAsia="Times New Roman"/>
          <w:color w:val="000000" w:themeColor="text1"/>
          <w:szCs w:val="24"/>
        </w:rPr>
        <w:t xml:space="preserve"> εκατομμύρια ευρώ</w:t>
      </w:r>
      <w:r>
        <w:rPr>
          <w:rFonts w:eastAsia="Times New Roman"/>
          <w:color w:val="000000" w:themeColor="text1"/>
          <w:szCs w:val="24"/>
        </w:rPr>
        <w:t>, αυτοί</w:t>
      </w:r>
      <w:r w:rsidRPr="00624FFA">
        <w:rPr>
          <w:rFonts w:eastAsia="Times New Roman"/>
          <w:color w:val="000000" w:themeColor="text1"/>
          <w:szCs w:val="24"/>
        </w:rPr>
        <w:t xml:space="preserve"> που αν θέλουν</w:t>
      </w:r>
      <w:r>
        <w:rPr>
          <w:rFonts w:eastAsia="Times New Roman"/>
          <w:color w:val="000000" w:themeColor="text1"/>
          <w:szCs w:val="24"/>
        </w:rPr>
        <w:t>,</w:t>
      </w:r>
      <w:r w:rsidRPr="00624FFA">
        <w:rPr>
          <w:rFonts w:eastAsia="Times New Roman"/>
          <w:color w:val="000000" w:themeColor="text1"/>
          <w:szCs w:val="24"/>
        </w:rPr>
        <w:t xml:space="preserve"> δηλαδή εθελοντικά</w:t>
      </w:r>
      <w:r>
        <w:rPr>
          <w:rFonts w:eastAsia="Times New Roman"/>
          <w:color w:val="000000" w:themeColor="text1"/>
          <w:szCs w:val="24"/>
        </w:rPr>
        <w:t>,</w:t>
      </w:r>
      <w:r w:rsidRPr="00624FFA">
        <w:rPr>
          <w:rFonts w:eastAsia="Times New Roman"/>
          <w:color w:val="000000" w:themeColor="text1"/>
          <w:szCs w:val="24"/>
        </w:rPr>
        <w:t xml:space="preserve"> μπορούν να δώσουν και κάτι στο κράτος</w:t>
      </w:r>
      <w:r>
        <w:rPr>
          <w:rFonts w:eastAsia="Times New Roman"/>
          <w:color w:val="000000" w:themeColor="text1"/>
          <w:szCs w:val="24"/>
        </w:rPr>
        <w:t>,</w:t>
      </w:r>
      <w:r w:rsidRPr="00624FFA">
        <w:rPr>
          <w:rFonts w:eastAsia="Times New Roman"/>
          <w:color w:val="000000" w:themeColor="text1"/>
          <w:szCs w:val="24"/>
        </w:rPr>
        <w:t xml:space="preserve"> έχουν ανεβάσει το κόστος των διακοπών</w:t>
      </w:r>
      <w:r>
        <w:rPr>
          <w:rFonts w:eastAsia="Times New Roman"/>
          <w:color w:val="000000" w:themeColor="text1"/>
          <w:szCs w:val="24"/>
        </w:rPr>
        <w:t>,</w:t>
      </w:r>
      <w:r w:rsidRPr="00624FFA">
        <w:rPr>
          <w:rFonts w:eastAsia="Times New Roman"/>
          <w:color w:val="000000" w:themeColor="text1"/>
          <w:szCs w:val="24"/>
        </w:rPr>
        <w:t xml:space="preserve"> που έλεγα πριν</w:t>
      </w:r>
      <w:r>
        <w:rPr>
          <w:rFonts w:eastAsia="Times New Roman"/>
          <w:color w:val="000000" w:themeColor="text1"/>
          <w:szCs w:val="24"/>
        </w:rPr>
        <w:t>,</w:t>
      </w:r>
      <w:r w:rsidRPr="00624FFA">
        <w:rPr>
          <w:rFonts w:eastAsia="Times New Roman"/>
          <w:color w:val="000000" w:themeColor="text1"/>
          <w:szCs w:val="24"/>
        </w:rPr>
        <w:t xml:space="preserve"> στο</w:t>
      </w:r>
      <w:r>
        <w:rPr>
          <w:rFonts w:eastAsia="Times New Roman"/>
          <w:color w:val="000000" w:themeColor="text1"/>
          <w:szCs w:val="24"/>
        </w:rPr>
        <w:t>ν</w:t>
      </w:r>
      <w:r w:rsidRPr="00624FFA">
        <w:rPr>
          <w:rFonts w:eastAsia="Times New Roman"/>
          <w:color w:val="000000" w:themeColor="text1"/>
          <w:szCs w:val="24"/>
        </w:rPr>
        <w:t xml:space="preserve"> </w:t>
      </w:r>
      <w:r>
        <w:rPr>
          <w:rFonts w:eastAsia="Times New Roman"/>
          <w:color w:val="000000" w:themeColor="text1"/>
          <w:szCs w:val="24"/>
        </w:rPr>
        <w:t>θ</w:t>
      </w:r>
      <w:r>
        <w:rPr>
          <w:rFonts w:eastAsia="Times New Roman"/>
          <w:color w:val="000000" w:themeColor="text1"/>
          <w:szCs w:val="24"/>
        </w:rPr>
        <w:t>εό.</w:t>
      </w:r>
    </w:p>
    <w:p w14:paraId="6E8197D2" w14:textId="77777777" w:rsidR="004B0DF5" w:rsidRDefault="00471FB5">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624FFA">
        <w:rPr>
          <w:rFonts w:eastAsia="Times New Roman"/>
          <w:color w:val="000000" w:themeColor="text1"/>
          <w:szCs w:val="24"/>
        </w:rPr>
        <w:t>υτό το έργο</w:t>
      </w:r>
      <w:r>
        <w:rPr>
          <w:rFonts w:eastAsia="Times New Roman"/>
          <w:color w:val="000000" w:themeColor="text1"/>
          <w:szCs w:val="24"/>
        </w:rPr>
        <w:t>, λ</w:t>
      </w:r>
      <w:r w:rsidRPr="00624FFA">
        <w:rPr>
          <w:rFonts w:eastAsia="Times New Roman"/>
          <w:color w:val="000000" w:themeColor="text1"/>
          <w:szCs w:val="24"/>
        </w:rPr>
        <w:t>οιπόν</w:t>
      </w:r>
      <w:r>
        <w:rPr>
          <w:rFonts w:eastAsia="Times New Roman"/>
          <w:color w:val="000000" w:themeColor="text1"/>
          <w:szCs w:val="24"/>
        </w:rPr>
        <w:t>,</w:t>
      </w:r>
      <w:r w:rsidRPr="00624FFA">
        <w:rPr>
          <w:rFonts w:eastAsia="Times New Roman"/>
          <w:color w:val="000000" w:themeColor="text1"/>
          <w:szCs w:val="24"/>
        </w:rPr>
        <w:t xml:space="preserve"> πρέπει να κατέβει</w:t>
      </w:r>
      <w:r>
        <w:rPr>
          <w:rFonts w:eastAsia="Times New Roman"/>
          <w:color w:val="000000" w:themeColor="text1"/>
          <w:szCs w:val="24"/>
        </w:rPr>
        <w:t xml:space="preserve"> μια</w:t>
      </w:r>
      <w:r w:rsidRPr="00624FFA">
        <w:rPr>
          <w:rFonts w:eastAsia="Times New Roman"/>
          <w:color w:val="000000" w:themeColor="text1"/>
          <w:szCs w:val="24"/>
        </w:rPr>
        <w:t xml:space="preserve"> ώρα αρχύτερα και στη θέση των σημερινών </w:t>
      </w:r>
      <w:r>
        <w:rPr>
          <w:rFonts w:eastAsia="Times New Roman"/>
          <w:color w:val="000000" w:themeColor="text1"/>
          <w:szCs w:val="24"/>
        </w:rPr>
        <w:t>άθλιων</w:t>
      </w:r>
      <w:r w:rsidRPr="00624FFA">
        <w:rPr>
          <w:rFonts w:eastAsia="Times New Roman"/>
          <w:color w:val="000000" w:themeColor="text1"/>
          <w:szCs w:val="24"/>
        </w:rPr>
        <w:t xml:space="preserve"> πρωταγωνιστών </w:t>
      </w:r>
      <w:r>
        <w:rPr>
          <w:rFonts w:eastAsia="Times New Roman"/>
          <w:color w:val="000000" w:themeColor="text1"/>
          <w:szCs w:val="24"/>
        </w:rPr>
        <w:t xml:space="preserve">να ανέβει ο λαός μας </w:t>
      </w:r>
      <w:r w:rsidRPr="00624FFA">
        <w:rPr>
          <w:rFonts w:eastAsia="Times New Roman"/>
          <w:color w:val="000000" w:themeColor="text1"/>
          <w:szCs w:val="24"/>
        </w:rPr>
        <w:t>και το σενάριο να είναι οι ανάγκες του</w:t>
      </w:r>
      <w:r>
        <w:rPr>
          <w:rFonts w:eastAsia="Times New Roman"/>
          <w:color w:val="000000" w:themeColor="text1"/>
          <w:szCs w:val="24"/>
        </w:rPr>
        <w:t>.</w:t>
      </w:r>
    </w:p>
    <w:p w14:paraId="6E8197D3" w14:textId="77777777" w:rsidR="004B0DF5" w:rsidRDefault="00471FB5">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Σ</w:t>
      </w:r>
      <w:r w:rsidRPr="00624FFA">
        <w:rPr>
          <w:rFonts w:eastAsia="Times New Roman"/>
          <w:color w:val="000000" w:themeColor="text1"/>
          <w:szCs w:val="24"/>
        </w:rPr>
        <w:t>ε αυτή</w:t>
      </w:r>
      <w:r>
        <w:rPr>
          <w:rFonts w:eastAsia="Times New Roman"/>
          <w:color w:val="000000" w:themeColor="text1"/>
          <w:szCs w:val="24"/>
        </w:rPr>
        <w:t xml:space="preserve">ν την υπόθεση το </w:t>
      </w:r>
      <w:r>
        <w:rPr>
          <w:rFonts w:eastAsia="Times New Roman"/>
          <w:color w:val="000000" w:themeColor="text1"/>
          <w:szCs w:val="24"/>
        </w:rPr>
        <w:t>κ</w:t>
      </w:r>
      <w:r w:rsidRPr="00624FFA">
        <w:rPr>
          <w:rFonts w:eastAsia="Times New Roman"/>
          <w:color w:val="000000" w:themeColor="text1"/>
          <w:szCs w:val="24"/>
        </w:rPr>
        <w:t>όμμα μας θα δώσει όλες του τις δυνάμεις</w:t>
      </w:r>
      <w:r>
        <w:rPr>
          <w:rFonts w:eastAsia="Times New Roman"/>
          <w:color w:val="000000" w:themeColor="text1"/>
          <w:szCs w:val="24"/>
        </w:rPr>
        <w:t>, όχι β</w:t>
      </w:r>
      <w:r w:rsidRPr="00624FFA">
        <w:rPr>
          <w:rFonts w:eastAsia="Times New Roman"/>
          <w:color w:val="000000" w:themeColor="text1"/>
          <w:szCs w:val="24"/>
        </w:rPr>
        <w:t>εβαίως</w:t>
      </w:r>
      <w:r>
        <w:rPr>
          <w:rFonts w:eastAsia="Times New Roman"/>
          <w:color w:val="000000" w:themeColor="text1"/>
          <w:szCs w:val="24"/>
        </w:rPr>
        <w:t>,</w:t>
      </w:r>
      <w:r w:rsidRPr="00624FFA">
        <w:rPr>
          <w:rFonts w:eastAsia="Times New Roman"/>
          <w:color w:val="000000" w:themeColor="text1"/>
          <w:szCs w:val="24"/>
        </w:rPr>
        <w:t xml:space="preserve"> όπως καταλαβαίνετε</w:t>
      </w:r>
      <w:r>
        <w:rPr>
          <w:rFonts w:eastAsia="Times New Roman"/>
          <w:color w:val="000000" w:themeColor="text1"/>
          <w:szCs w:val="24"/>
        </w:rPr>
        <w:t>,</w:t>
      </w:r>
      <w:r w:rsidRPr="00624FFA">
        <w:rPr>
          <w:rFonts w:eastAsia="Times New Roman"/>
          <w:color w:val="000000" w:themeColor="text1"/>
          <w:szCs w:val="24"/>
        </w:rPr>
        <w:t xml:space="preserve"> για</w:t>
      </w:r>
      <w:r>
        <w:rPr>
          <w:rFonts w:eastAsia="Times New Roman"/>
          <w:color w:val="000000" w:themeColor="text1"/>
          <w:szCs w:val="24"/>
        </w:rPr>
        <w:t>τί μερικοί με κοιτάτε και με απορία, γ</w:t>
      </w:r>
      <w:r w:rsidRPr="00624FFA">
        <w:rPr>
          <w:rFonts w:eastAsia="Times New Roman"/>
          <w:color w:val="000000" w:themeColor="text1"/>
          <w:szCs w:val="24"/>
        </w:rPr>
        <w:t xml:space="preserve">ια </w:t>
      </w:r>
      <w:r>
        <w:rPr>
          <w:rFonts w:eastAsia="Times New Roman"/>
          <w:color w:val="000000" w:themeColor="text1"/>
          <w:szCs w:val="24"/>
        </w:rPr>
        <w:t>μια</w:t>
      </w:r>
      <w:r w:rsidRPr="00624FFA">
        <w:rPr>
          <w:rFonts w:eastAsia="Times New Roman"/>
          <w:color w:val="000000" w:themeColor="text1"/>
          <w:szCs w:val="24"/>
        </w:rPr>
        <w:t xml:space="preserve"> εναλλαγή ίδιων αστικών αντιλαϊκών κυβερνήσεων</w:t>
      </w:r>
      <w:r>
        <w:rPr>
          <w:rFonts w:eastAsia="Times New Roman"/>
          <w:color w:val="000000" w:themeColor="text1"/>
          <w:szCs w:val="24"/>
        </w:rPr>
        <w:t>.</w:t>
      </w:r>
      <w:r w:rsidRPr="00624FFA">
        <w:rPr>
          <w:rFonts w:eastAsia="Times New Roman"/>
          <w:color w:val="000000" w:themeColor="text1"/>
          <w:szCs w:val="24"/>
        </w:rPr>
        <w:t xml:space="preserve"> </w:t>
      </w:r>
    </w:p>
    <w:p w14:paraId="6E8197D4" w14:textId="77777777" w:rsidR="004B0DF5" w:rsidRDefault="00471FB5">
      <w:pPr>
        <w:spacing w:line="600" w:lineRule="auto"/>
        <w:ind w:firstLine="720"/>
        <w:jc w:val="both"/>
        <w:rPr>
          <w:rFonts w:eastAsia="Times New Roman"/>
          <w:color w:val="000000" w:themeColor="text1"/>
          <w:szCs w:val="24"/>
        </w:rPr>
      </w:pPr>
      <w:r w:rsidRPr="00624FFA">
        <w:rPr>
          <w:rFonts w:eastAsia="Times New Roman"/>
          <w:color w:val="000000" w:themeColor="text1"/>
          <w:szCs w:val="24"/>
        </w:rPr>
        <w:t>Και</w:t>
      </w:r>
      <w:r>
        <w:rPr>
          <w:rFonts w:eastAsia="Times New Roman"/>
          <w:color w:val="000000" w:themeColor="text1"/>
          <w:szCs w:val="24"/>
        </w:rPr>
        <w:t>,</w:t>
      </w:r>
      <w:r w:rsidRPr="00624FFA">
        <w:rPr>
          <w:rFonts w:eastAsia="Times New Roman"/>
          <w:color w:val="000000" w:themeColor="text1"/>
          <w:szCs w:val="24"/>
        </w:rPr>
        <w:t xml:space="preserve"> φυσικά</w:t>
      </w:r>
      <w:r>
        <w:rPr>
          <w:rFonts w:eastAsia="Times New Roman"/>
          <w:color w:val="000000" w:themeColor="text1"/>
          <w:szCs w:val="24"/>
        </w:rPr>
        <w:t>,</w:t>
      </w:r>
      <w:r w:rsidRPr="00624FFA">
        <w:rPr>
          <w:rFonts w:eastAsia="Times New Roman"/>
          <w:color w:val="000000" w:themeColor="text1"/>
          <w:szCs w:val="24"/>
        </w:rPr>
        <w:t xml:space="preserve"> αναφέρομαι στις επικείμενες </w:t>
      </w:r>
      <w:r>
        <w:rPr>
          <w:rFonts w:eastAsia="Times New Roman"/>
          <w:color w:val="000000" w:themeColor="text1"/>
          <w:szCs w:val="24"/>
        </w:rPr>
        <w:t>ευρω</w:t>
      </w:r>
      <w:r w:rsidRPr="00624FFA">
        <w:rPr>
          <w:rFonts w:eastAsia="Times New Roman"/>
          <w:color w:val="000000" w:themeColor="text1"/>
          <w:szCs w:val="24"/>
        </w:rPr>
        <w:t>εκλογές</w:t>
      </w:r>
      <w:r>
        <w:rPr>
          <w:rFonts w:eastAsia="Times New Roman"/>
          <w:color w:val="000000" w:themeColor="text1"/>
          <w:szCs w:val="24"/>
        </w:rPr>
        <w:t>,</w:t>
      </w:r>
      <w:r w:rsidRPr="00624FFA">
        <w:rPr>
          <w:rFonts w:eastAsia="Times New Roman"/>
          <w:color w:val="000000" w:themeColor="text1"/>
          <w:szCs w:val="24"/>
        </w:rPr>
        <w:t xml:space="preserve"> στις δημοτικές και περιφερειακέ</w:t>
      </w:r>
      <w:r w:rsidRPr="00624FFA">
        <w:rPr>
          <w:rFonts w:eastAsia="Times New Roman"/>
          <w:color w:val="000000" w:themeColor="text1"/>
          <w:szCs w:val="24"/>
        </w:rPr>
        <w:t>ς εκλογές</w:t>
      </w:r>
      <w:r>
        <w:rPr>
          <w:rFonts w:eastAsia="Times New Roman"/>
          <w:color w:val="000000" w:themeColor="text1"/>
          <w:szCs w:val="24"/>
        </w:rPr>
        <w:t>, α</w:t>
      </w:r>
      <w:r w:rsidRPr="00624FFA">
        <w:rPr>
          <w:rFonts w:eastAsia="Times New Roman"/>
          <w:color w:val="000000" w:themeColor="text1"/>
          <w:szCs w:val="24"/>
        </w:rPr>
        <w:t xml:space="preserve">λλά και στις </w:t>
      </w:r>
      <w:r>
        <w:rPr>
          <w:rFonts w:eastAsia="Times New Roman"/>
          <w:color w:val="000000" w:themeColor="text1"/>
          <w:szCs w:val="24"/>
        </w:rPr>
        <w:t>β</w:t>
      </w:r>
      <w:r w:rsidRPr="00624FFA">
        <w:rPr>
          <w:rFonts w:eastAsia="Times New Roman"/>
          <w:color w:val="000000" w:themeColor="text1"/>
          <w:szCs w:val="24"/>
        </w:rPr>
        <w:t>ουλευτικές</w:t>
      </w:r>
      <w:r>
        <w:rPr>
          <w:rFonts w:eastAsia="Times New Roman"/>
          <w:color w:val="000000" w:themeColor="text1"/>
          <w:szCs w:val="24"/>
        </w:rPr>
        <w:t>,</w:t>
      </w:r>
      <w:r w:rsidRPr="00624FFA">
        <w:rPr>
          <w:rFonts w:eastAsia="Times New Roman"/>
          <w:color w:val="000000" w:themeColor="text1"/>
          <w:szCs w:val="24"/>
        </w:rPr>
        <w:t xml:space="preserve"> που είναι </w:t>
      </w:r>
      <w:r>
        <w:rPr>
          <w:rFonts w:eastAsia="Times New Roman"/>
          <w:color w:val="000000" w:themeColor="text1"/>
          <w:szCs w:val="24"/>
        </w:rPr>
        <w:t>μια</w:t>
      </w:r>
      <w:r w:rsidRPr="00624FFA">
        <w:rPr>
          <w:rFonts w:eastAsia="Times New Roman"/>
          <w:color w:val="000000" w:themeColor="text1"/>
          <w:szCs w:val="24"/>
        </w:rPr>
        <w:t xml:space="preserve"> ευκαιρία</w:t>
      </w:r>
      <w:r>
        <w:rPr>
          <w:rFonts w:eastAsia="Times New Roman"/>
          <w:color w:val="000000" w:themeColor="text1"/>
          <w:szCs w:val="24"/>
        </w:rPr>
        <w:t xml:space="preserve"> ακόμη</w:t>
      </w:r>
      <w:r w:rsidRPr="00624FFA">
        <w:rPr>
          <w:rFonts w:eastAsia="Times New Roman"/>
          <w:color w:val="000000" w:themeColor="text1"/>
          <w:szCs w:val="24"/>
        </w:rPr>
        <w:t xml:space="preserve"> για το</w:t>
      </w:r>
      <w:r>
        <w:rPr>
          <w:rFonts w:eastAsia="Times New Roman"/>
          <w:color w:val="000000" w:themeColor="text1"/>
          <w:szCs w:val="24"/>
        </w:rPr>
        <w:t>ν</w:t>
      </w:r>
      <w:r w:rsidRPr="00624FFA">
        <w:rPr>
          <w:rFonts w:eastAsia="Times New Roman"/>
          <w:color w:val="000000" w:themeColor="text1"/>
          <w:szCs w:val="24"/>
        </w:rPr>
        <w:t xml:space="preserve"> λαό μας να στείλει το δικό του μήνυμα</w:t>
      </w:r>
      <w:r>
        <w:rPr>
          <w:rFonts w:eastAsia="Times New Roman"/>
          <w:color w:val="000000" w:themeColor="text1"/>
          <w:szCs w:val="24"/>
        </w:rPr>
        <w:t>, τ</w:t>
      </w:r>
      <w:r w:rsidRPr="00624FFA">
        <w:rPr>
          <w:rFonts w:eastAsia="Times New Roman"/>
          <w:color w:val="000000" w:themeColor="text1"/>
          <w:szCs w:val="24"/>
        </w:rPr>
        <w:t>ο μήνυμα ότι δεν έχετε κα</w:t>
      </w:r>
      <w:r>
        <w:rPr>
          <w:rFonts w:eastAsia="Times New Roman"/>
          <w:color w:val="000000" w:themeColor="text1"/>
          <w:szCs w:val="24"/>
        </w:rPr>
        <w:t>μμία εξουσιοδότηση να ασκείτε</w:t>
      </w:r>
      <w:r w:rsidRPr="00624FFA">
        <w:rPr>
          <w:rFonts w:eastAsia="Times New Roman"/>
          <w:color w:val="000000" w:themeColor="text1"/>
          <w:szCs w:val="24"/>
        </w:rPr>
        <w:t xml:space="preserve"> </w:t>
      </w:r>
      <w:r>
        <w:rPr>
          <w:rFonts w:eastAsia="Times New Roman"/>
          <w:color w:val="000000" w:themeColor="text1"/>
          <w:szCs w:val="24"/>
        </w:rPr>
        <w:t>μια</w:t>
      </w:r>
      <w:r w:rsidRPr="00624FFA">
        <w:rPr>
          <w:rFonts w:eastAsia="Times New Roman"/>
          <w:color w:val="000000" w:themeColor="text1"/>
          <w:szCs w:val="24"/>
        </w:rPr>
        <w:t xml:space="preserve"> πολιτική που καταστρέφει και το παρόν και το μέλλον</w:t>
      </w:r>
      <w:r>
        <w:rPr>
          <w:rFonts w:eastAsia="Times New Roman"/>
          <w:color w:val="000000" w:themeColor="text1"/>
          <w:szCs w:val="24"/>
        </w:rPr>
        <w:t xml:space="preserve">, </w:t>
      </w:r>
      <w:r w:rsidRPr="00624FFA">
        <w:rPr>
          <w:rFonts w:eastAsia="Times New Roman"/>
          <w:color w:val="000000" w:themeColor="text1"/>
          <w:szCs w:val="24"/>
        </w:rPr>
        <w:t>το μήνυμα ότι δεν υπάρχει πλέ</w:t>
      </w:r>
      <w:r w:rsidRPr="00624FFA">
        <w:rPr>
          <w:rFonts w:eastAsia="Times New Roman"/>
          <w:color w:val="000000" w:themeColor="text1"/>
          <w:szCs w:val="24"/>
        </w:rPr>
        <w:t>ον κα</w:t>
      </w:r>
      <w:r>
        <w:rPr>
          <w:rFonts w:eastAsia="Times New Roman"/>
          <w:color w:val="000000" w:themeColor="text1"/>
          <w:szCs w:val="24"/>
        </w:rPr>
        <w:t>μ</w:t>
      </w:r>
      <w:r>
        <w:rPr>
          <w:rFonts w:eastAsia="Times New Roman"/>
          <w:color w:val="000000" w:themeColor="text1"/>
          <w:szCs w:val="24"/>
        </w:rPr>
        <w:t>μία</w:t>
      </w:r>
      <w:r w:rsidRPr="00624FFA">
        <w:rPr>
          <w:rFonts w:eastAsia="Times New Roman"/>
          <w:color w:val="000000" w:themeColor="text1"/>
          <w:szCs w:val="24"/>
        </w:rPr>
        <w:t xml:space="preserve"> εμπιστοσύνη σε αντιλαϊκές κυβερνήσεις είτε με κορμό το</w:t>
      </w:r>
      <w:r>
        <w:rPr>
          <w:rFonts w:eastAsia="Times New Roman"/>
          <w:color w:val="000000" w:themeColor="text1"/>
          <w:szCs w:val="24"/>
        </w:rPr>
        <w:t>ν</w:t>
      </w:r>
      <w:r w:rsidRPr="00624FFA">
        <w:rPr>
          <w:rFonts w:eastAsia="Times New Roman"/>
          <w:color w:val="000000" w:themeColor="text1"/>
          <w:szCs w:val="24"/>
        </w:rPr>
        <w:t xml:space="preserve"> ΣΥΡΙΖΑ είτε με κορμό τη Νέα Δημοκρατία</w:t>
      </w:r>
      <w:r>
        <w:rPr>
          <w:rFonts w:eastAsia="Times New Roman"/>
          <w:color w:val="000000" w:themeColor="text1"/>
          <w:szCs w:val="24"/>
        </w:rPr>
        <w:t>.</w:t>
      </w:r>
    </w:p>
    <w:p w14:paraId="6E8197D5"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szCs w:val="24"/>
        </w:rPr>
        <w:t xml:space="preserve">Και μια και μιλάμε για αυτή την τεχνητή πόλωση που επιχειρείτε να δημιουργήσετε και οι δυο </w:t>
      </w:r>
      <w:r>
        <w:rPr>
          <w:rFonts w:eastAsia="Times New Roman"/>
          <w:szCs w:val="24"/>
        </w:rPr>
        <w:t>σ</w:t>
      </w:r>
      <w:r>
        <w:rPr>
          <w:rFonts w:eastAsia="Times New Roman"/>
          <w:szCs w:val="24"/>
        </w:rPr>
        <w:t xml:space="preserve">ας, να σας θυμίσουμε ότι η πόλωση προϋποθέτει ότι και οι δυο σας είστε δύο μέρη του ίδιου </w:t>
      </w:r>
      <w:r w:rsidRPr="00246D4C">
        <w:rPr>
          <w:rFonts w:eastAsia="Times New Roman"/>
          <w:color w:val="201F1E"/>
          <w:szCs w:val="24"/>
        </w:rPr>
        <w:t xml:space="preserve">ταξικού </w:t>
      </w:r>
      <w:r>
        <w:rPr>
          <w:rFonts w:eastAsia="Times New Roman"/>
          <w:color w:val="201F1E"/>
          <w:szCs w:val="24"/>
        </w:rPr>
        <w:t xml:space="preserve">–ή </w:t>
      </w:r>
      <w:r w:rsidRPr="00246D4C">
        <w:rPr>
          <w:rFonts w:eastAsia="Times New Roman"/>
          <w:color w:val="201F1E"/>
          <w:szCs w:val="24"/>
        </w:rPr>
        <w:t>τοξικού</w:t>
      </w:r>
      <w:r>
        <w:rPr>
          <w:rFonts w:eastAsia="Times New Roman"/>
          <w:color w:val="201F1E"/>
          <w:szCs w:val="24"/>
        </w:rPr>
        <w:t>,</w:t>
      </w:r>
      <w:r w:rsidRPr="00246D4C">
        <w:rPr>
          <w:rFonts w:eastAsia="Times New Roman"/>
          <w:color w:val="201F1E"/>
          <w:szCs w:val="24"/>
        </w:rPr>
        <w:t xml:space="preserve"> αν προτιμάτε</w:t>
      </w:r>
      <w:r>
        <w:rPr>
          <w:rFonts w:eastAsia="Times New Roman"/>
          <w:color w:val="201F1E"/>
          <w:szCs w:val="24"/>
        </w:rPr>
        <w:t>-</w:t>
      </w:r>
      <w:r w:rsidRPr="00246D4C">
        <w:rPr>
          <w:rFonts w:eastAsia="Times New Roman"/>
          <w:color w:val="201F1E"/>
          <w:szCs w:val="24"/>
        </w:rPr>
        <w:t xml:space="preserve"> </w:t>
      </w:r>
      <w:r w:rsidRPr="00246D4C">
        <w:rPr>
          <w:rFonts w:eastAsia="Times New Roman"/>
          <w:color w:val="201F1E"/>
          <w:szCs w:val="24"/>
        </w:rPr>
        <w:lastRenderedPageBreak/>
        <w:t>κέντρο</w:t>
      </w:r>
      <w:r>
        <w:rPr>
          <w:rFonts w:eastAsia="Times New Roman"/>
          <w:color w:val="201F1E"/>
          <w:szCs w:val="24"/>
        </w:rPr>
        <w:t>υ,</w:t>
      </w:r>
      <w:r w:rsidRPr="00246D4C">
        <w:rPr>
          <w:rFonts w:eastAsia="Times New Roman"/>
          <w:color w:val="201F1E"/>
          <w:szCs w:val="24"/>
        </w:rPr>
        <w:t xml:space="preserve"> δηλαδή μιας καθαρά ταξικής πολιτικής</w:t>
      </w:r>
      <w:r>
        <w:rPr>
          <w:rFonts w:eastAsia="Times New Roman"/>
          <w:color w:val="201F1E"/>
          <w:szCs w:val="24"/>
        </w:rPr>
        <w:t>,</w:t>
      </w:r>
      <w:r w:rsidRPr="00246D4C">
        <w:rPr>
          <w:rFonts w:eastAsia="Times New Roman"/>
          <w:color w:val="201F1E"/>
          <w:szCs w:val="24"/>
        </w:rPr>
        <w:t xml:space="preserve"> που είτε σε κρίση είτε σε κάποια ανάκαμψη βασική της προϋπόθεση είναι τα βάρη να ρίχν</w:t>
      </w:r>
      <w:r w:rsidRPr="00246D4C">
        <w:rPr>
          <w:rFonts w:eastAsia="Times New Roman"/>
          <w:color w:val="201F1E"/>
          <w:szCs w:val="24"/>
        </w:rPr>
        <w:t xml:space="preserve">ονται στους </w:t>
      </w:r>
      <w:r>
        <w:rPr>
          <w:rFonts w:eastAsia="Times New Roman"/>
          <w:color w:val="201F1E"/>
          <w:szCs w:val="24"/>
        </w:rPr>
        <w:t>πολλού</w:t>
      </w:r>
      <w:r w:rsidRPr="00246D4C">
        <w:rPr>
          <w:rFonts w:eastAsia="Times New Roman"/>
          <w:color w:val="201F1E"/>
          <w:szCs w:val="24"/>
        </w:rPr>
        <w:t>ς</w:t>
      </w:r>
      <w:r>
        <w:rPr>
          <w:rFonts w:eastAsia="Times New Roman"/>
          <w:color w:val="201F1E"/>
          <w:szCs w:val="24"/>
        </w:rPr>
        <w:t>,</w:t>
      </w:r>
      <w:r w:rsidRPr="00246D4C">
        <w:rPr>
          <w:rFonts w:eastAsia="Times New Roman"/>
          <w:color w:val="201F1E"/>
          <w:szCs w:val="24"/>
        </w:rPr>
        <w:t xml:space="preserve"> στα λαϊκά στρώματα</w:t>
      </w:r>
      <w:r>
        <w:rPr>
          <w:rFonts w:eastAsia="Times New Roman"/>
          <w:color w:val="201F1E"/>
          <w:szCs w:val="24"/>
        </w:rPr>
        <w:t>,</w:t>
      </w:r>
      <w:r w:rsidRPr="00246D4C">
        <w:rPr>
          <w:rFonts w:eastAsia="Times New Roman"/>
          <w:color w:val="201F1E"/>
          <w:szCs w:val="24"/>
        </w:rPr>
        <w:t xml:space="preserve"> τα κέρδη στους λίγους</w:t>
      </w:r>
      <w:r>
        <w:rPr>
          <w:rFonts w:eastAsia="Times New Roman"/>
          <w:color w:val="201F1E"/>
          <w:szCs w:val="24"/>
        </w:rPr>
        <w:t>, σ</w:t>
      </w:r>
      <w:r w:rsidRPr="00246D4C">
        <w:rPr>
          <w:rFonts w:eastAsia="Times New Roman"/>
          <w:color w:val="201F1E"/>
          <w:szCs w:val="24"/>
        </w:rPr>
        <w:t>τα μεγάλα οικονομικά συμφέροντα</w:t>
      </w:r>
      <w:r>
        <w:rPr>
          <w:rFonts w:eastAsia="Times New Roman"/>
          <w:color w:val="201F1E"/>
          <w:szCs w:val="24"/>
        </w:rPr>
        <w:t>.</w:t>
      </w:r>
    </w:p>
    <w:p w14:paraId="6E8197D6"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sidRPr="00246D4C">
        <w:rPr>
          <w:rFonts w:eastAsia="Times New Roman"/>
          <w:color w:val="201F1E"/>
          <w:szCs w:val="24"/>
        </w:rPr>
        <w:t>Αυτός είναι ο καπιταλισμός</w:t>
      </w:r>
      <w:r>
        <w:rPr>
          <w:rFonts w:eastAsia="Times New Roman"/>
          <w:color w:val="201F1E"/>
          <w:szCs w:val="24"/>
        </w:rPr>
        <w:t>,</w:t>
      </w:r>
      <w:r w:rsidRPr="00246D4C">
        <w:rPr>
          <w:rFonts w:eastAsia="Times New Roman"/>
          <w:color w:val="201F1E"/>
          <w:szCs w:val="24"/>
        </w:rPr>
        <w:t xml:space="preserve"> κυρίες και κύριοι</w:t>
      </w:r>
      <w:r>
        <w:rPr>
          <w:rFonts w:eastAsia="Times New Roman"/>
          <w:color w:val="201F1E"/>
          <w:szCs w:val="24"/>
        </w:rPr>
        <w:t>. Κ</w:t>
      </w:r>
      <w:r w:rsidRPr="00246D4C">
        <w:rPr>
          <w:rFonts w:eastAsia="Times New Roman"/>
          <w:color w:val="201F1E"/>
          <w:szCs w:val="24"/>
        </w:rPr>
        <w:t>αι ο καπιταλισμός και όλοι οι διεθνείς οργανισ</w:t>
      </w:r>
      <w:r>
        <w:rPr>
          <w:rFonts w:eastAsia="Times New Roman"/>
          <w:color w:val="201F1E"/>
          <w:szCs w:val="24"/>
        </w:rPr>
        <w:t>μοί που δουλεύουν για αυτόν έχουν</w:t>
      </w:r>
      <w:r w:rsidRPr="00246D4C">
        <w:rPr>
          <w:rFonts w:eastAsia="Times New Roman"/>
          <w:color w:val="201F1E"/>
          <w:szCs w:val="24"/>
        </w:rPr>
        <w:t xml:space="preserve"> δώσει αρκετά χρόνια τώρα ψήφο </w:t>
      </w:r>
      <w:r w:rsidRPr="00246D4C">
        <w:rPr>
          <w:rFonts w:eastAsia="Times New Roman"/>
          <w:color w:val="201F1E"/>
          <w:szCs w:val="24"/>
        </w:rPr>
        <w:t xml:space="preserve">εμπιστοσύνης </w:t>
      </w:r>
      <w:r>
        <w:rPr>
          <w:rFonts w:eastAsia="Times New Roman"/>
          <w:color w:val="201F1E"/>
          <w:szCs w:val="24"/>
        </w:rPr>
        <w:t>σ</w:t>
      </w:r>
      <w:r w:rsidRPr="00246D4C">
        <w:rPr>
          <w:rFonts w:eastAsia="Times New Roman"/>
          <w:color w:val="201F1E"/>
          <w:szCs w:val="24"/>
        </w:rPr>
        <w:t>τον κ</w:t>
      </w:r>
      <w:r>
        <w:rPr>
          <w:rFonts w:eastAsia="Times New Roman"/>
          <w:color w:val="201F1E"/>
          <w:szCs w:val="24"/>
        </w:rPr>
        <w:t xml:space="preserve">. </w:t>
      </w:r>
      <w:r w:rsidRPr="00246D4C">
        <w:rPr>
          <w:rFonts w:eastAsia="Times New Roman"/>
          <w:color w:val="201F1E"/>
          <w:szCs w:val="24"/>
        </w:rPr>
        <w:t xml:space="preserve">Τσίπρα και την </w:t>
      </w:r>
      <w:r>
        <w:rPr>
          <w:rFonts w:eastAsia="Times New Roman"/>
          <w:color w:val="201F1E"/>
          <w:szCs w:val="24"/>
        </w:rPr>
        <w:t>Κ</w:t>
      </w:r>
      <w:r w:rsidRPr="00246D4C">
        <w:rPr>
          <w:rFonts w:eastAsia="Times New Roman"/>
          <w:color w:val="201F1E"/>
          <w:szCs w:val="24"/>
        </w:rPr>
        <w:t>υβέρνησή του</w:t>
      </w:r>
      <w:r>
        <w:rPr>
          <w:rFonts w:eastAsia="Times New Roman"/>
          <w:color w:val="201F1E"/>
          <w:szCs w:val="24"/>
        </w:rPr>
        <w:t xml:space="preserve">. </w:t>
      </w:r>
      <w:r w:rsidRPr="00246D4C">
        <w:rPr>
          <w:rFonts w:eastAsia="Times New Roman"/>
          <w:color w:val="201F1E"/>
          <w:szCs w:val="24"/>
        </w:rPr>
        <w:t>Άλλωστε</w:t>
      </w:r>
      <w:r>
        <w:rPr>
          <w:rFonts w:eastAsia="Times New Roman"/>
          <w:color w:val="201F1E"/>
          <w:szCs w:val="24"/>
        </w:rPr>
        <w:t>,</w:t>
      </w:r>
      <w:r w:rsidRPr="00246D4C">
        <w:rPr>
          <w:rFonts w:eastAsia="Times New Roman"/>
          <w:color w:val="201F1E"/>
          <w:szCs w:val="24"/>
        </w:rPr>
        <w:t xml:space="preserve"> ο ελληνικός λαός ξέρει πολύ καλά πλέον και σας αναγνωρίζει αυτή τη βρώμικη δουλειά που αναλάβατε για λογαριασμό του μεγάλου κεφαλαίου</w:t>
      </w:r>
      <w:r>
        <w:rPr>
          <w:rFonts w:eastAsia="Times New Roman"/>
          <w:color w:val="201F1E"/>
          <w:szCs w:val="24"/>
        </w:rPr>
        <w:t>,</w:t>
      </w:r>
      <w:r w:rsidRPr="00246D4C">
        <w:rPr>
          <w:rFonts w:eastAsia="Times New Roman"/>
          <w:color w:val="201F1E"/>
          <w:szCs w:val="24"/>
        </w:rPr>
        <w:t xml:space="preserve"> για λογαριασμό τελευταία του </w:t>
      </w:r>
      <w:proofErr w:type="spellStart"/>
      <w:r w:rsidRPr="00246D4C">
        <w:rPr>
          <w:rFonts w:eastAsia="Times New Roman"/>
          <w:color w:val="201F1E"/>
          <w:szCs w:val="24"/>
        </w:rPr>
        <w:t>Τραμπ</w:t>
      </w:r>
      <w:proofErr w:type="spellEnd"/>
      <w:r>
        <w:rPr>
          <w:rFonts w:eastAsia="Times New Roman"/>
          <w:color w:val="201F1E"/>
          <w:szCs w:val="24"/>
        </w:rPr>
        <w:t>,</w:t>
      </w:r>
      <w:r w:rsidRPr="00246D4C">
        <w:rPr>
          <w:rFonts w:eastAsia="Times New Roman"/>
          <w:color w:val="201F1E"/>
          <w:szCs w:val="24"/>
        </w:rPr>
        <w:t xml:space="preserve"> της </w:t>
      </w:r>
      <w:proofErr w:type="spellStart"/>
      <w:r w:rsidRPr="00246D4C">
        <w:rPr>
          <w:rFonts w:eastAsia="Times New Roman"/>
          <w:color w:val="201F1E"/>
          <w:szCs w:val="24"/>
        </w:rPr>
        <w:t>Μέρκελ</w:t>
      </w:r>
      <w:proofErr w:type="spellEnd"/>
      <w:r>
        <w:rPr>
          <w:rFonts w:eastAsia="Times New Roman"/>
          <w:color w:val="201F1E"/>
          <w:szCs w:val="24"/>
        </w:rPr>
        <w:t>, των άλλων δυν</w:t>
      </w:r>
      <w:r>
        <w:rPr>
          <w:rFonts w:eastAsia="Times New Roman"/>
          <w:color w:val="201F1E"/>
          <w:szCs w:val="24"/>
        </w:rPr>
        <w:t>αστών του λαού μας, για αυτή τ</w:t>
      </w:r>
      <w:r w:rsidRPr="00246D4C">
        <w:rPr>
          <w:rFonts w:eastAsia="Times New Roman"/>
          <w:color w:val="201F1E"/>
          <w:szCs w:val="24"/>
        </w:rPr>
        <w:t>ουλάχιστον τη φάση</w:t>
      </w:r>
      <w:r>
        <w:rPr>
          <w:rFonts w:eastAsia="Times New Roman"/>
          <w:color w:val="201F1E"/>
          <w:szCs w:val="24"/>
        </w:rPr>
        <w:t xml:space="preserve">. </w:t>
      </w:r>
    </w:p>
    <w:p w14:paraId="6E8197D7"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Σε αυτή, λοιπόν, την </w:t>
      </w:r>
      <w:proofErr w:type="spellStart"/>
      <w:r>
        <w:rPr>
          <w:rFonts w:eastAsia="Times New Roman"/>
          <w:color w:val="201F1E"/>
          <w:szCs w:val="24"/>
        </w:rPr>
        <w:t>κακοπαιγμένη</w:t>
      </w:r>
      <w:proofErr w:type="spellEnd"/>
      <w:r>
        <w:rPr>
          <w:rFonts w:eastAsia="Times New Roman"/>
          <w:color w:val="201F1E"/>
          <w:szCs w:val="24"/>
        </w:rPr>
        <w:t xml:space="preserve"> </w:t>
      </w:r>
      <w:r w:rsidRPr="00246D4C">
        <w:rPr>
          <w:rFonts w:eastAsia="Times New Roman"/>
          <w:color w:val="201F1E"/>
          <w:szCs w:val="24"/>
        </w:rPr>
        <w:t>παράσταση με το αντιλαϊκό σενάριο</w:t>
      </w:r>
      <w:r>
        <w:rPr>
          <w:rFonts w:eastAsia="Times New Roman"/>
          <w:color w:val="201F1E"/>
          <w:szCs w:val="24"/>
        </w:rPr>
        <w:t>,</w:t>
      </w:r>
      <w:r w:rsidRPr="00246D4C">
        <w:rPr>
          <w:rFonts w:eastAsia="Times New Roman"/>
          <w:color w:val="201F1E"/>
          <w:szCs w:val="24"/>
        </w:rPr>
        <w:t xml:space="preserve"> ο τσακωμός γίνεται για το ποιο</w:t>
      </w:r>
      <w:r>
        <w:rPr>
          <w:rFonts w:eastAsia="Times New Roman"/>
          <w:color w:val="201F1E"/>
          <w:szCs w:val="24"/>
        </w:rPr>
        <w:t>υ</w:t>
      </w:r>
      <w:r w:rsidRPr="00246D4C">
        <w:rPr>
          <w:rFonts w:eastAsia="Times New Roman"/>
          <w:color w:val="201F1E"/>
          <w:szCs w:val="24"/>
        </w:rPr>
        <w:t xml:space="preserve"> </w:t>
      </w:r>
      <w:r>
        <w:rPr>
          <w:rFonts w:eastAsia="Times New Roman"/>
          <w:color w:val="201F1E"/>
          <w:szCs w:val="24"/>
        </w:rPr>
        <w:t xml:space="preserve">το </w:t>
      </w:r>
      <w:r w:rsidRPr="00246D4C">
        <w:rPr>
          <w:rFonts w:eastAsia="Times New Roman"/>
          <w:color w:val="201F1E"/>
          <w:szCs w:val="24"/>
        </w:rPr>
        <w:t xml:space="preserve">κόμμα </w:t>
      </w:r>
      <w:r>
        <w:rPr>
          <w:rFonts w:eastAsia="Times New Roman"/>
          <w:color w:val="201F1E"/>
          <w:szCs w:val="24"/>
        </w:rPr>
        <w:t>θ</w:t>
      </w:r>
      <w:r w:rsidRPr="00246D4C">
        <w:rPr>
          <w:rFonts w:eastAsia="Times New Roman"/>
          <w:color w:val="201F1E"/>
          <w:szCs w:val="24"/>
        </w:rPr>
        <w:t>α είναι πρώτο στη μαρκίζα</w:t>
      </w:r>
      <w:r>
        <w:rPr>
          <w:rFonts w:eastAsia="Times New Roman"/>
          <w:color w:val="201F1E"/>
          <w:szCs w:val="24"/>
        </w:rPr>
        <w:t>. Π</w:t>
      </w:r>
      <w:r w:rsidRPr="00246D4C">
        <w:rPr>
          <w:rFonts w:eastAsia="Times New Roman"/>
          <w:color w:val="201F1E"/>
          <w:szCs w:val="24"/>
        </w:rPr>
        <w:t>άντως</w:t>
      </w:r>
      <w:r>
        <w:rPr>
          <w:rFonts w:eastAsia="Times New Roman"/>
          <w:color w:val="201F1E"/>
          <w:szCs w:val="24"/>
        </w:rPr>
        <w:t xml:space="preserve">, οφείλουμε να </w:t>
      </w:r>
      <w:r w:rsidRPr="00246D4C">
        <w:rPr>
          <w:rFonts w:eastAsia="Times New Roman"/>
          <w:color w:val="201F1E"/>
          <w:szCs w:val="24"/>
        </w:rPr>
        <w:t>ομολογήσουμε ότι σε αυτή την παράσταση συνυπάρ</w:t>
      </w:r>
      <w:r w:rsidRPr="00246D4C">
        <w:rPr>
          <w:rFonts w:eastAsia="Times New Roman"/>
          <w:color w:val="201F1E"/>
          <w:szCs w:val="24"/>
        </w:rPr>
        <w:t xml:space="preserve">χει </w:t>
      </w:r>
      <w:r w:rsidRPr="00246D4C">
        <w:rPr>
          <w:rFonts w:eastAsia="Times New Roman"/>
          <w:color w:val="201F1E"/>
          <w:szCs w:val="24"/>
        </w:rPr>
        <w:lastRenderedPageBreak/>
        <w:t>και η κωμωδία και το δράμα</w:t>
      </w:r>
      <w:r>
        <w:rPr>
          <w:rFonts w:eastAsia="Times New Roman"/>
          <w:color w:val="201F1E"/>
          <w:szCs w:val="24"/>
        </w:rPr>
        <w:t xml:space="preserve">, </w:t>
      </w:r>
      <w:r w:rsidRPr="00246D4C">
        <w:rPr>
          <w:rFonts w:eastAsia="Times New Roman"/>
          <w:color w:val="201F1E"/>
          <w:szCs w:val="24"/>
        </w:rPr>
        <w:t xml:space="preserve">γιατί </w:t>
      </w:r>
      <w:r>
        <w:rPr>
          <w:rFonts w:eastAsia="Times New Roman"/>
          <w:color w:val="201F1E"/>
          <w:szCs w:val="24"/>
        </w:rPr>
        <w:t xml:space="preserve">γελούν και οι </w:t>
      </w:r>
      <w:r w:rsidRPr="00246D4C">
        <w:rPr>
          <w:rFonts w:eastAsia="Times New Roman"/>
          <w:color w:val="201F1E"/>
          <w:szCs w:val="24"/>
        </w:rPr>
        <w:t xml:space="preserve">πέτρες </w:t>
      </w:r>
      <w:r>
        <w:rPr>
          <w:rFonts w:eastAsia="Times New Roman"/>
          <w:color w:val="201F1E"/>
          <w:szCs w:val="24"/>
        </w:rPr>
        <w:t>-</w:t>
      </w:r>
      <w:r w:rsidRPr="00246D4C">
        <w:rPr>
          <w:rFonts w:eastAsia="Times New Roman"/>
          <w:color w:val="201F1E"/>
          <w:szCs w:val="24"/>
        </w:rPr>
        <w:t>για αυτό μιλάμε για κωμωδία</w:t>
      </w:r>
      <w:r>
        <w:rPr>
          <w:rFonts w:eastAsia="Times New Roman"/>
          <w:color w:val="201F1E"/>
          <w:szCs w:val="24"/>
        </w:rPr>
        <w:t>-</w:t>
      </w:r>
      <w:r w:rsidRPr="00246D4C">
        <w:rPr>
          <w:rFonts w:eastAsia="Times New Roman"/>
          <w:color w:val="201F1E"/>
          <w:szCs w:val="24"/>
        </w:rPr>
        <w:t xml:space="preserve"> με την προσπάθεια του ΣΥΡΙΖΑ να πείσει ότι μάχεται για τα συμφ</w:t>
      </w:r>
      <w:r>
        <w:rPr>
          <w:rFonts w:eastAsia="Times New Roman"/>
          <w:color w:val="201F1E"/>
          <w:szCs w:val="24"/>
        </w:rPr>
        <w:t>έροντα των πολλών ενάντια στις ε</w:t>
      </w:r>
      <w:r w:rsidRPr="00246D4C">
        <w:rPr>
          <w:rFonts w:eastAsia="Times New Roman"/>
          <w:color w:val="201F1E"/>
          <w:szCs w:val="24"/>
        </w:rPr>
        <w:t>λίτ</w:t>
      </w:r>
      <w:r>
        <w:rPr>
          <w:rFonts w:eastAsia="Times New Roman"/>
          <w:color w:val="201F1E"/>
          <w:szCs w:val="24"/>
        </w:rPr>
        <w:t>. Α</w:t>
      </w:r>
      <w:r w:rsidRPr="00246D4C">
        <w:rPr>
          <w:rFonts w:eastAsia="Times New Roman"/>
          <w:color w:val="201F1E"/>
          <w:szCs w:val="24"/>
        </w:rPr>
        <w:t>πό την άλλη</w:t>
      </w:r>
      <w:r>
        <w:rPr>
          <w:rFonts w:eastAsia="Times New Roman"/>
          <w:color w:val="201F1E"/>
          <w:szCs w:val="24"/>
        </w:rPr>
        <w:t xml:space="preserve">, </w:t>
      </w:r>
      <w:r w:rsidRPr="00246D4C">
        <w:rPr>
          <w:rFonts w:eastAsia="Times New Roman"/>
          <w:color w:val="201F1E"/>
          <w:szCs w:val="24"/>
        </w:rPr>
        <w:t xml:space="preserve">συμμεριζόμαστε την αμηχανία της Νέας </w:t>
      </w:r>
      <w:r>
        <w:rPr>
          <w:rFonts w:eastAsia="Times New Roman"/>
          <w:color w:val="201F1E"/>
          <w:szCs w:val="24"/>
        </w:rPr>
        <w:t xml:space="preserve">Δημοκρατίας να </w:t>
      </w:r>
      <w:r>
        <w:rPr>
          <w:rFonts w:eastAsia="Times New Roman"/>
          <w:color w:val="201F1E"/>
          <w:szCs w:val="24"/>
        </w:rPr>
        <w:t>πείσει της ε</w:t>
      </w:r>
      <w:r w:rsidRPr="00246D4C">
        <w:rPr>
          <w:rFonts w:eastAsia="Times New Roman"/>
          <w:color w:val="201F1E"/>
          <w:szCs w:val="24"/>
        </w:rPr>
        <w:t>λίτ ότι αυτή αξίζει της προσοχής τους περισσότερο από ό</w:t>
      </w:r>
      <w:r>
        <w:rPr>
          <w:rFonts w:eastAsia="Times New Roman"/>
          <w:color w:val="201F1E"/>
          <w:szCs w:val="24"/>
        </w:rPr>
        <w:t>,</w:t>
      </w:r>
      <w:r w:rsidRPr="00246D4C">
        <w:rPr>
          <w:rFonts w:eastAsia="Times New Roman"/>
          <w:color w:val="201F1E"/>
          <w:szCs w:val="24"/>
        </w:rPr>
        <w:t>τι μέχρι τώρα</w:t>
      </w:r>
      <w:r>
        <w:rPr>
          <w:rFonts w:eastAsia="Times New Roman"/>
          <w:color w:val="201F1E"/>
          <w:szCs w:val="24"/>
        </w:rPr>
        <w:t>, αφού ο ΣΥΡΙΖΑ</w:t>
      </w:r>
      <w:r w:rsidRPr="00246D4C">
        <w:rPr>
          <w:rFonts w:eastAsia="Times New Roman"/>
          <w:color w:val="201F1E"/>
          <w:szCs w:val="24"/>
        </w:rPr>
        <w:t xml:space="preserve"> απολαμβάνει τη στήριξη μεγάλων επιχειρηματικών ομίλων</w:t>
      </w:r>
      <w:r>
        <w:rPr>
          <w:rFonts w:eastAsia="Times New Roman"/>
          <w:color w:val="201F1E"/>
          <w:szCs w:val="24"/>
        </w:rPr>
        <w:t>,</w:t>
      </w:r>
      <w:r w:rsidRPr="00246D4C">
        <w:rPr>
          <w:rFonts w:eastAsia="Times New Roman"/>
          <w:color w:val="201F1E"/>
          <w:szCs w:val="24"/>
        </w:rPr>
        <w:t xml:space="preserve"> του ΝΑΤΟ</w:t>
      </w:r>
      <w:r>
        <w:rPr>
          <w:rFonts w:eastAsia="Times New Roman"/>
          <w:color w:val="201F1E"/>
          <w:szCs w:val="24"/>
        </w:rPr>
        <w:t>, των κυρίαρχων κύκλων της Ευρωπαϊκής Έ</w:t>
      </w:r>
      <w:r w:rsidRPr="00246D4C">
        <w:rPr>
          <w:rFonts w:eastAsia="Times New Roman"/>
          <w:color w:val="201F1E"/>
          <w:szCs w:val="24"/>
        </w:rPr>
        <w:t>νωσης</w:t>
      </w:r>
      <w:r>
        <w:rPr>
          <w:rFonts w:eastAsia="Times New Roman"/>
          <w:color w:val="201F1E"/>
          <w:szCs w:val="24"/>
        </w:rPr>
        <w:t>.</w:t>
      </w:r>
    </w:p>
    <w:p w14:paraId="6E8197D8"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246D4C">
        <w:rPr>
          <w:rFonts w:eastAsia="Times New Roman"/>
          <w:color w:val="201F1E"/>
          <w:szCs w:val="24"/>
        </w:rPr>
        <w:t>αι το ερώτημα είναι απλό</w:t>
      </w:r>
      <w:r>
        <w:rPr>
          <w:rFonts w:eastAsia="Times New Roman"/>
          <w:color w:val="201F1E"/>
          <w:szCs w:val="24"/>
        </w:rPr>
        <w:t>: Α</w:t>
      </w:r>
      <w:r w:rsidRPr="00246D4C">
        <w:rPr>
          <w:rFonts w:eastAsia="Times New Roman"/>
          <w:color w:val="201F1E"/>
          <w:szCs w:val="24"/>
        </w:rPr>
        <w:t>υτή η αντιπαράθεση αφο</w:t>
      </w:r>
      <w:r w:rsidRPr="00246D4C">
        <w:rPr>
          <w:rFonts w:eastAsia="Times New Roman"/>
          <w:color w:val="201F1E"/>
          <w:szCs w:val="24"/>
        </w:rPr>
        <w:t>ρά τον ελληνικό λαό</w:t>
      </w:r>
      <w:r>
        <w:rPr>
          <w:rFonts w:eastAsia="Times New Roman"/>
          <w:color w:val="201F1E"/>
          <w:szCs w:val="24"/>
        </w:rPr>
        <w:t>; Α</w:t>
      </w:r>
      <w:r w:rsidRPr="00246D4C">
        <w:rPr>
          <w:rFonts w:eastAsia="Times New Roman"/>
          <w:color w:val="201F1E"/>
          <w:szCs w:val="24"/>
        </w:rPr>
        <w:t>φορά το</w:t>
      </w:r>
      <w:r>
        <w:rPr>
          <w:rFonts w:eastAsia="Times New Roman"/>
          <w:color w:val="201F1E"/>
          <w:szCs w:val="24"/>
        </w:rPr>
        <w:t>ν</w:t>
      </w:r>
      <w:r w:rsidRPr="00246D4C">
        <w:rPr>
          <w:rFonts w:eastAsia="Times New Roman"/>
          <w:color w:val="201F1E"/>
          <w:szCs w:val="24"/>
        </w:rPr>
        <w:t xml:space="preserve"> λαό ποιος θα δουλεύει για το κεφάλαιο</w:t>
      </w:r>
      <w:r>
        <w:rPr>
          <w:rFonts w:eastAsia="Times New Roman"/>
          <w:color w:val="201F1E"/>
          <w:szCs w:val="24"/>
        </w:rPr>
        <w:t>,</w:t>
      </w:r>
      <w:r w:rsidRPr="00246D4C">
        <w:rPr>
          <w:rFonts w:eastAsia="Times New Roman"/>
          <w:color w:val="201F1E"/>
          <w:szCs w:val="24"/>
        </w:rPr>
        <w:t xml:space="preserve"> για τους μεγάλους επιχειρηματίες ενάντια στα συμφέροντα του λαού</w:t>
      </w:r>
      <w:r>
        <w:rPr>
          <w:rFonts w:eastAsia="Times New Roman"/>
          <w:color w:val="201F1E"/>
          <w:szCs w:val="24"/>
        </w:rPr>
        <w:t>, π</w:t>
      </w:r>
      <w:r w:rsidRPr="00246D4C">
        <w:rPr>
          <w:rFonts w:eastAsia="Times New Roman"/>
          <w:color w:val="201F1E"/>
          <w:szCs w:val="24"/>
        </w:rPr>
        <w:t>οιος θα απολαμβάνει τη στήριξη αυτών που και μέσα στην κρίση είδαν τα κέρδη τους να μεγαλώνουν</w:t>
      </w:r>
      <w:r>
        <w:rPr>
          <w:rFonts w:eastAsia="Times New Roman"/>
          <w:color w:val="201F1E"/>
          <w:szCs w:val="24"/>
        </w:rPr>
        <w:t>,</w:t>
      </w:r>
      <w:r w:rsidRPr="00246D4C">
        <w:rPr>
          <w:rFonts w:eastAsia="Times New Roman"/>
          <w:color w:val="201F1E"/>
          <w:szCs w:val="24"/>
        </w:rPr>
        <w:t xml:space="preserve"> ενώ τα εισοδήματα των λ</w:t>
      </w:r>
      <w:r w:rsidRPr="00246D4C">
        <w:rPr>
          <w:rFonts w:eastAsia="Times New Roman"/>
          <w:color w:val="201F1E"/>
          <w:szCs w:val="24"/>
        </w:rPr>
        <w:t>αϊκών στρωμάτων</w:t>
      </w:r>
      <w:r>
        <w:rPr>
          <w:rFonts w:eastAsia="Times New Roman"/>
          <w:color w:val="201F1E"/>
          <w:szCs w:val="24"/>
        </w:rPr>
        <w:t>,</w:t>
      </w:r>
      <w:r w:rsidRPr="00246D4C">
        <w:rPr>
          <w:rFonts w:eastAsia="Times New Roman"/>
          <w:color w:val="201F1E"/>
          <w:szCs w:val="24"/>
        </w:rPr>
        <w:t xml:space="preserve"> των εργαζομένων</w:t>
      </w:r>
      <w:r>
        <w:rPr>
          <w:rFonts w:eastAsia="Times New Roman"/>
          <w:color w:val="201F1E"/>
          <w:szCs w:val="24"/>
        </w:rPr>
        <w:t>,</w:t>
      </w:r>
      <w:r w:rsidRPr="00246D4C">
        <w:rPr>
          <w:rFonts w:eastAsia="Times New Roman"/>
          <w:color w:val="201F1E"/>
          <w:szCs w:val="24"/>
        </w:rPr>
        <w:t xml:space="preserve"> των συνταξιούχων έπεσαν στα τάρταρα</w:t>
      </w:r>
      <w:r>
        <w:rPr>
          <w:rFonts w:eastAsia="Times New Roman"/>
          <w:color w:val="201F1E"/>
          <w:szCs w:val="24"/>
        </w:rPr>
        <w:t>;</w:t>
      </w:r>
    </w:p>
    <w:p w14:paraId="6E8197D9"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Το δίλημμα για τον λαό </w:t>
      </w:r>
      <w:r w:rsidRPr="00246D4C">
        <w:rPr>
          <w:rFonts w:eastAsia="Times New Roman"/>
          <w:color w:val="201F1E"/>
          <w:szCs w:val="24"/>
        </w:rPr>
        <w:t>δεν είναι σε ποιο</w:t>
      </w:r>
      <w:r>
        <w:rPr>
          <w:rFonts w:eastAsia="Times New Roman"/>
          <w:color w:val="201F1E"/>
          <w:szCs w:val="24"/>
        </w:rPr>
        <w:t>υ</w:t>
      </w:r>
      <w:r w:rsidRPr="00246D4C">
        <w:rPr>
          <w:rFonts w:eastAsia="Times New Roman"/>
          <w:color w:val="201F1E"/>
          <w:szCs w:val="24"/>
        </w:rPr>
        <w:t xml:space="preserve"> επιχειρηματία τα κότερα πίνουν τις </w:t>
      </w:r>
      <w:r>
        <w:rPr>
          <w:rFonts w:eastAsia="Times New Roman"/>
          <w:color w:val="201F1E"/>
          <w:szCs w:val="24"/>
        </w:rPr>
        <w:t>σ</w:t>
      </w:r>
      <w:r w:rsidRPr="00246D4C">
        <w:rPr>
          <w:rFonts w:eastAsia="Times New Roman"/>
          <w:color w:val="201F1E"/>
          <w:szCs w:val="24"/>
        </w:rPr>
        <w:t>αμπάνιες τους διάφοροι</w:t>
      </w:r>
      <w:r>
        <w:rPr>
          <w:rFonts w:eastAsia="Times New Roman"/>
          <w:color w:val="201F1E"/>
          <w:szCs w:val="24"/>
        </w:rPr>
        <w:t>,</w:t>
      </w:r>
      <w:r w:rsidRPr="00246D4C">
        <w:rPr>
          <w:rFonts w:eastAsia="Times New Roman"/>
          <w:color w:val="201F1E"/>
          <w:szCs w:val="24"/>
        </w:rPr>
        <w:t xml:space="preserve"> τα στελέχη των αστικών κομμάτων</w:t>
      </w:r>
      <w:r>
        <w:rPr>
          <w:rFonts w:eastAsia="Times New Roman"/>
          <w:color w:val="201F1E"/>
          <w:szCs w:val="24"/>
        </w:rPr>
        <w:t>,</w:t>
      </w:r>
      <w:r w:rsidRPr="00246D4C">
        <w:rPr>
          <w:rFonts w:eastAsia="Times New Roman"/>
          <w:color w:val="201F1E"/>
          <w:szCs w:val="24"/>
        </w:rPr>
        <w:t xml:space="preserve"> του ΣΥΡΙΖΑ</w:t>
      </w:r>
      <w:r>
        <w:rPr>
          <w:rFonts w:eastAsia="Times New Roman"/>
          <w:color w:val="201F1E"/>
          <w:szCs w:val="24"/>
        </w:rPr>
        <w:t>,</w:t>
      </w:r>
      <w:r w:rsidRPr="00246D4C">
        <w:rPr>
          <w:rFonts w:eastAsia="Times New Roman"/>
          <w:color w:val="201F1E"/>
          <w:szCs w:val="24"/>
        </w:rPr>
        <w:t xml:space="preserve"> της Νέας Δημοκρατίας</w:t>
      </w:r>
      <w:r>
        <w:rPr>
          <w:rFonts w:eastAsia="Times New Roman"/>
          <w:color w:val="201F1E"/>
          <w:szCs w:val="24"/>
        </w:rPr>
        <w:t>,</w:t>
      </w:r>
      <w:r w:rsidRPr="00246D4C">
        <w:rPr>
          <w:rFonts w:eastAsia="Times New Roman"/>
          <w:color w:val="201F1E"/>
          <w:szCs w:val="24"/>
        </w:rPr>
        <w:t xml:space="preserve"> ή και τ</w:t>
      </w:r>
      <w:r>
        <w:rPr>
          <w:rFonts w:eastAsia="Times New Roman"/>
          <w:color w:val="201F1E"/>
          <w:szCs w:val="24"/>
        </w:rPr>
        <w:t>ου ΚΙΝΑΛ.</w:t>
      </w:r>
      <w:r>
        <w:rPr>
          <w:rFonts w:eastAsia="Times New Roman"/>
          <w:color w:val="201F1E"/>
          <w:szCs w:val="24"/>
        </w:rPr>
        <w:t xml:space="preserve"> Σ</w:t>
      </w:r>
      <w:r w:rsidRPr="00246D4C">
        <w:rPr>
          <w:rFonts w:eastAsia="Times New Roman"/>
          <w:color w:val="201F1E"/>
          <w:szCs w:val="24"/>
        </w:rPr>
        <w:t xml:space="preserve">το ίδιο κότερο είστε όλοι </w:t>
      </w:r>
      <w:r>
        <w:rPr>
          <w:rFonts w:eastAsia="Times New Roman"/>
          <w:color w:val="201F1E"/>
          <w:szCs w:val="24"/>
        </w:rPr>
        <w:t>σας. Ό</w:t>
      </w:r>
      <w:r w:rsidRPr="00246D4C">
        <w:rPr>
          <w:rFonts w:eastAsia="Times New Roman"/>
          <w:color w:val="201F1E"/>
          <w:szCs w:val="24"/>
        </w:rPr>
        <w:t xml:space="preserve">ταν ψηφίζατε </w:t>
      </w:r>
      <w:r>
        <w:rPr>
          <w:rFonts w:eastAsia="Times New Roman"/>
          <w:color w:val="201F1E"/>
          <w:szCs w:val="24"/>
        </w:rPr>
        <w:t>-</w:t>
      </w:r>
      <w:r w:rsidRPr="00246D4C">
        <w:rPr>
          <w:rFonts w:eastAsia="Times New Roman"/>
          <w:color w:val="201F1E"/>
          <w:szCs w:val="24"/>
        </w:rPr>
        <w:t>ΣΥΡΙΖΑ και Νέα Δημοκρατία μαζί</w:t>
      </w:r>
      <w:r>
        <w:rPr>
          <w:rFonts w:eastAsia="Times New Roman"/>
          <w:color w:val="201F1E"/>
          <w:szCs w:val="24"/>
        </w:rPr>
        <w:t>-</w:t>
      </w:r>
      <w:r w:rsidRPr="00246D4C">
        <w:rPr>
          <w:rFonts w:eastAsia="Times New Roman"/>
          <w:color w:val="201F1E"/>
          <w:szCs w:val="24"/>
        </w:rPr>
        <w:t xml:space="preserve"> την εθελοντική και μάλιστα μειωμένη φορολογία για τους εφοπλιστές</w:t>
      </w:r>
      <w:r>
        <w:rPr>
          <w:rFonts w:eastAsia="Times New Roman"/>
          <w:color w:val="201F1E"/>
          <w:szCs w:val="24"/>
        </w:rPr>
        <w:t xml:space="preserve">, </w:t>
      </w:r>
      <w:r w:rsidRPr="00246D4C">
        <w:rPr>
          <w:rFonts w:eastAsia="Times New Roman"/>
          <w:color w:val="201F1E"/>
          <w:szCs w:val="24"/>
        </w:rPr>
        <w:t>είναι επό</w:t>
      </w:r>
      <w:r>
        <w:rPr>
          <w:rFonts w:eastAsia="Times New Roman"/>
          <w:color w:val="201F1E"/>
          <w:szCs w:val="24"/>
        </w:rPr>
        <w:t>μενο οι άνθρωποι να ν</w:t>
      </w:r>
      <w:r w:rsidRPr="00246D4C">
        <w:rPr>
          <w:rFonts w:eastAsia="Times New Roman"/>
          <w:color w:val="201F1E"/>
          <w:szCs w:val="24"/>
        </w:rPr>
        <w:t xml:space="preserve">ιώθουν τέτοια υποχρέωση και να ενεργούν αναλόγως </w:t>
      </w:r>
      <w:r>
        <w:rPr>
          <w:rFonts w:eastAsia="Times New Roman"/>
          <w:color w:val="201F1E"/>
          <w:szCs w:val="24"/>
        </w:rPr>
        <w:t>σ</w:t>
      </w:r>
      <w:r w:rsidRPr="00246D4C">
        <w:rPr>
          <w:rFonts w:eastAsia="Times New Roman"/>
          <w:color w:val="201F1E"/>
          <w:szCs w:val="24"/>
        </w:rPr>
        <w:t>τις ανάγκες σας για ανάπαυση</w:t>
      </w:r>
      <w:r>
        <w:rPr>
          <w:rFonts w:eastAsia="Times New Roman"/>
          <w:color w:val="201F1E"/>
          <w:szCs w:val="24"/>
        </w:rPr>
        <w:t>.</w:t>
      </w:r>
      <w:r>
        <w:rPr>
          <w:rFonts w:eastAsia="Times New Roman"/>
          <w:color w:val="201F1E"/>
          <w:szCs w:val="24"/>
        </w:rPr>
        <w:t xml:space="preserve"> Μαζί ψηφίσατε </w:t>
      </w:r>
      <w:r w:rsidRPr="00246D4C">
        <w:rPr>
          <w:rFonts w:eastAsia="Times New Roman"/>
          <w:color w:val="201F1E"/>
          <w:szCs w:val="24"/>
        </w:rPr>
        <w:t>όλες τις φοροαπαλλαγές για το μεγάλο κεφάλαιο</w:t>
      </w:r>
      <w:r>
        <w:rPr>
          <w:rFonts w:eastAsia="Times New Roman"/>
          <w:color w:val="201F1E"/>
          <w:szCs w:val="24"/>
        </w:rPr>
        <w:t xml:space="preserve">, τις επιδοτήσεις </w:t>
      </w:r>
      <w:r w:rsidRPr="00246D4C">
        <w:rPr>
          <w:rFonts w:eastAsia="Times New Roman"/>
          <w:color w:val="201F1E"/>
          <w:szCs w:val="24"/>
        </w:rPr>
        <w:t>στις μπίζνες των μονοπωλίων</w:t>
      </w:r>
      <w:r>
        <w:rPr>
          <w:rFonts w:eastAsia="Times New Roman"/>
          <w:color w:val="201F1E"/>
          <w:szCs w:val="24"/>
        </w:rPr>
        <w:t>. Σ</w:t>
      </w:r>
      <w:r w:rsidRPr="00246D4C">
        <w:rPr>
          <w:rFonts w:eastAsia="Times New Roman"/>
          <w:color w:val="201F1E"/>
          <w:szCs w:val="24"/>
        </w:rPr>
        <w:t>το ίδιο κότερο ήσασταν</w:t>
      </w:r>
      <w:r>
        <w:rPr>
          <w:rFonts w:eastAsia="Times New Roman"/>
          <w:color w:val="201F1E"/>
          <w:szCs w:val="24"/>
        </w:rPr>
        <w:t xml:space="preserve">, </w:t>
      </w:r>
      <w:r w:rsidRPr="00246D4C">
        <w:rPr>
          <w:rFonts w:eastAsia="Times New Roman"/>
          <w:color w:val="201F1E"/>
          <w:szCs w:val="24"/>
        </w:rPr>
        <w:t>όταν ψηφίζατε μαζί το τρίτο μνημόνιο</w:t>
      </w:r>
      <w:r>
        <w:rPr>
          <w:rFonts w:eastAsia="Times New Roman"/>
          <w:color w:val="201F1E"/>
          <w:szCs w:val="24"/>
        </w:rPr>
        <w:t>,</w:t>
      </w:r>
      <w:r w:rsidRPr="00246D4C">
        <w:rPr>
          <w:rFonts w:eastAsia="Times New Roman"/>
          <w:color w:val="201F1E"/>
          <w:szCs w:val="24"/>
        </w:rPr>
        <w:t xml:space="preserve"> όταν ο</w:t>
      </w:r>
      <w:r>
        <w:rPr>
          <w:rFonts w:eastAsia="Times New Roman"/>
          <w:color w:val="201F1E"/>
          <w:szCs w:val="24"/>
        </w:rPr>
        <w:t xml:space="preserve"> ένας ψήφιζε και ο άλλος εφάρμοζε τους </w:t>
      </w:r>
      <w:proofErr w:type="spellStart"/>
      <w:r>
        <w:rPr>
          <w:rFonts w:eastAsia="Times New Roman"/>
          <w:color w:val="201F1E"/>
          <w:szCs w:val="24"/>
        </w:rPr>
        <w:t>μνημονιακούς</w:t>
      </w:r>
      <w:proofErr w:type="spellEnd"/>
      <w:r>
        <w:rPr>
          <w:rFonts w:eastAsia="Times New Roman"/>
          <w:color w:val="201F1E"/>
          <w:szCs w:val="24"/>
        </w:rPr>
        <w:t xml:space="preserve"> νόμους, </w:t>
      </w:r>
      <w:r w:rsidRPr="00246D4C">
        <w:rPr>
          <w:rFonts w:eastAsia="Times New Roman"/>
          <w:color w:val="201F1E"/>
          <w:szCs w:val="24"/>
        </w:rPr>
        <w:t>όπως έγινε για τον κ</w:t>
      </w:r>
      <w:r w:rsidRPr="00246D4C">
        <w:rPr>
          <w:rFonts w:eastAsia="Times New Roman"/>
          <w:color w:val="201F1E"/>
          <w:szCs w:val="24"/>
        </w:rPr>
        <w:t>ατώτατο μισθό</w:t>
      </w:r>
      <w:r>
        <w:rPr>
          <w:rFonts w:eastAsia="Times New Roman"/>
          <w:color w:val="201F1E"/>
          <w:szCs w:val="24"/>
        </w:rPr>
        <w:t>. Σ</w:t>
      </w:r>
      <w:r w:rsidRPr="00246D4C">
        <w:rPr>
          <w:rFonts w:eastAsia="Times New Roman"/>
          <w:color w:val="201F1E"/>
          <w:szCs w:val="24"/>
        </w:rPr>
        <w:t xml:space="preserve">το ίδιο κότερο </w:t>
      </w:r>
      <w:r>
        <w:rPr>
          <w:rFonts w:eastAsia="Times New Roman"/>
          <w:color w:val="201F1E"/>
          <w:szCs w:val="24"/>
        </w:rPr>
        <w:t>είστε,</w:t>
      </w:r>
      <w:r w:rsidRPr="00246D4C">
        <w:rPr>
          <w:rFonts w:eastAsia="Times New Roman"/>
          <w:color w:val="201F1E"/>
          <w:szCs w:val="24"/>
        </w:rPr>
        <w:t xml:space="preserve"> όταν με χαρά επιτίθεστε στο δικαίωμα της απεργίας στους τόπους δουλειάς</w:t>
      </w:r>
      <w:r>
        <w:rPr>
          <w:rFonts w:eastAsia="Times New Roman"/>
          <w:color w:val="201F1E"/>
          <w:szCs w:val="24"/>
        </w:rPr>
        <w:t xml:space="preserve">. </w:t>
      </w:r>
    </w:p>
    <w:p w14:paraId="6E8197DA"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246D4C">
        <w:rPr>
          <w:rFonts w:eastAsia="Times New Roman"/>
          <w:color w:val="201F1E"/>
          <w:szCs w:val="24"/>
        </w:rPr>
        <w:t>έτοια προθυμία</w:t>
      </w:r>
      <w:r>
        <w:rPr>
          <w:rFonts w:eastAsia="Times New Roman"/>
          <w:color w:val="201F1E"/>
          <w:szCs w:val="24"/>
        </w:rPr>
        <w:t>,</w:t>
      </w:r>
      <w:r w:rsidRPr="00246D4C">
        <w:rPr>
          <w:rFonts w:eastAsia="Times New Roman"/>
          <w:color w:val="201F1E"/>
          <w:szCs w:val="24"/>
        </w:rPr>
        <w:t xml:space="preserve"> για την οποία</w:t>
      </w:r>
      <w:r>
        <w:rPr>
          <w:rFonts w:eastAsia="Times New Roman"/>
          <w:color w:val="201F1E"/>
          <w:szCs w:val="24"/>
        </w:rPr>
        <w:t>,</w:t>
      </w:r>
      <w:r w:rsidRPr="00246D4C">
        <w:rPr>
          <w:rFonts w:eastAsia="Times New Roman"/>
          <w:color w:val="201F1E"/>
          <w:szCs w:val="24"/>
        </w:rPr>
        <w:t xml:space="preserve"> κύριοι του ΣΥΡΙΖΑ και ο Αντιπρόεδρος τη</w:t>
      </w:r>
      <w:r>
        <w:rPr>
          <w:rFonts w:eastAsia="Times New Roman"/>
          <w:color w:val="201F1E"/>
          <w:szCs w:val="24"/>
        </w:rPr>
        <w:t>ς Νέας Δημοκρατίας σάς έδωσε θ</w:t>
      </w:r>
      <w:r w:rsidRPr="00246D4C">
        <w:rPr>
          <w:rFonts w:eastAsia="Times New Roman"/>
          <w:color w:val="201F1E"/>
          <w:szCs w:val="24"/>
        </w:rPr>
        <w:t>ερμά συγχαρητήρια</w:t>
      </w:r>
      <w:r>
        <w:rPr>
          <w:rFonts w:eastAsia="Times New Roman"/>
          <w:color w:val="201F1E"/>
          <w:szCs w:val="24"/>
        </w:rPr>
        <w:t xml:space="preserve">. </w:t>
      </w:r>
    </w:p>
    <w:p w14:paraId="6E8197DB"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Είστε, λοιπόν, οι </w:t>
      </w:r>
      <w:proofErr w:type="spellStart"/>
      <w:r>
        <w:rPr>
          <w:rFonts w:eastAsia="Times New Roman"/>
          <w:color w:val="201F1E"/>
          <w:szCs w:val="24"/>
        </w:rPr>
        <w:t>σκαφάτοι</w:t>
      </w:r>
      <w:proofErr w:type="spellEnd"/>
      <w:r>
        <w:rPr>
          <w:rFonts w:eastAsia="Times New Roman"/>
          <w:color w:val="201F1E"/>
          <w:szCs w:val="24"/>
        </w:rPr>
        <w:t xml:space="preserve"> </w:t>
      </w:r>
      <w:r w:rsidRPr="00246D4C">
        <w:rPr>
          <w:rFonts w:eastAsia="Times New Roman"/>
          <w:color w:val="201F1E"/>
          <w:szCs w:val="24"/>
        </w:rPr>
        <w:t>του κεφαλαίου και για αυτό δεν μπορεί</w:t>
      </w:r>
      <w:r>
        <w:rPr>
          <w:rFonts w:eastAsia="Times New Roman"/>
          <w:color w:val="201F1E"/>
          <w:szCs w:val="24"/>
        </w:rPr>
        <w:t>τε</w:t>
      </w:r>
      <w:r w:rsidRPr="00246D4C">
        <w:rPr>
          <w:rFonts w:eastAsia="Times New Roman"/>
          <w:color w:val="201F1E"/>
          <w:szCs w:val="24"/>
        </w:rPr>
        <w:t xml:space="preserve"> να κρύψετε ότι </w:t>
      </w:r>
      <w:r>
        <w:rPr>
          <w:rFonts w:eastAsia="Times New Roman"/>
          <w:color w:val="201F1E"/>
          <w:szCs w:val="24"/>
        </w:rPr>
        <w:t xml:space="preserve">συμπλέετε </w:t>
      </w:r>
      <w:r w:rsidRPr="00246D4C">
        <w:rPr>
          <w:rFonts w:eastAsia="Times New Roman"/>
          <w:color w:val="201F1E"/>
          <w:szCs w:val="24"/>
        </w:rPr>
        <w:t>στα βασικά</w:t>
      </w:r>
      <w:r>
        <w:rPr>
          <w:rFonts w:eastAsia="Times New Roman"/>
          <w:color w:val="201F1E"/>
          <w:szCs w:val="24"/>
        </w:rPr>
        <w:t>,</w:t>
      </w:r>
      <w:r w:rsidRPr="00246D4C">
        <w:rPr>
          <w:rFonts w:eastAsia="Times New Roman"/>
          <w:color w:val="201F1E"/>
          <w:szCs w:val="24"/>
        </w:rPr>
        <w:t xml:space="preserve"> στα κύρια</w:t>
      </w:r>
      <w:r>
        <w:rPr>
          <w:rFonts w:eastAsia="Times New Roman"/>
          <w:color w:val="201F1E"/>
          <w:szCs w:val="24"/>
        </w:rPr>
        <w:t>,</w:t>
      </w:r>
      <w:r w:rsidRPr="00246D4C">
        <w:rPr>
          <w:rFonts w:eastAsia="Times New Roman"/>
          <w:color w:val="201F1E"/>
          <w:szCs w:val="24"/>
        </w:rPr>
        <w:t xml:space="preserve"> στα ε</w:t>
      </w:r>
      <w:r>
        <w:rPr>
          <w:rFonts w:eastAsia="Times New Roman"/>
          <w:color w:val="201F1E"/>
          <w:szCs w:val="24"/>
        </w:rPr>
        <w:t>πικίνδυνα σενάρια που φτιάχνετε</w:t>
      </w:r>
      <w:r w:rsidRPr="00246D4C">
        <w:rPr>
          <w:rFonts w:eastAsia="Times New Roman"/>
          <w:color w:val="201F1E"/>
          <w:szCs w:val="24"/>
        </w:rPr>
        <w:t xml:space="preserve"> για το μέλλον του λαού </w:t>
      </w:r>
      <w:r>
        <w:rPr>
          <w:rFonts w:eastAsia="Times New Roman"/>
          <w:color w:val="201F1E"/>
          <w:szCs w:val="24"/>
        </w:rPr>
        <w:t>μας,</w:t>
      </w:r>
      <w:r w:rsidRPr="00246D4C">
        <w:rPr>
          <w:rFonts w:eastAsia="Times New Roman"/>
          <w:color w:val="201F1E"/>
          <w:szCs w:val="24"/>
        </w:rPr>
        <w:t xml:space="preserve"> των παιδιών του</w:t>
      </w:r>
      <w:r>
        <w:rPr>
          <w:rFonts w:eastAsia="Times New Roman"/>
          <w:color w:val="201F1E"/>
          <w:szCs w:val="24"/>
        </w:rPr>
        <w:t>. Δυστυχώς για εσά</w:t>
      </w:r>
      <w:r w:rsidRPr="00246D4C">
        <w:rPr>
          <w:rFonts w:eastAsia="Times New Roman"/>
          <w:color w:val="201F1E"/>
          <w:szCs w:val="24"/>
        </w:rPr>
        <w:t>ς</w:t>
      </w:r>
      <w:r>
        <w:rPr>
          <w:rFonts w:eastAsia="Times New Roman"/>
          <w:color w:val="201F1E"/>
          <w:szCs w:val="24"/>
        </w:rPr>
        <w:t>,</w:t>
      </w:r>
      <w:r w:rsidRPr="00246D4C">
        <w:rPr>
          <w:rFonts w:eastAsia="Times New Roman"/>
          <w:color w:val="201F1E"/>
          <w:szCs w:val="24"/>
        </w:rPr>
        <w:t xml:space="preserve"> ένα σημαντικό κομμάτι</w:t>
      </w:r>
      <w:r>
        <w:rPr>
          <w:rFonts w:eastAsia="Times New Roman"/>
          <w:color w:val="201F1E"/>
          <w:szCs w:val="24"/>
        </w:rPr>
        <w:t xml:space="preserve"> του κόσμου σά</w:t>
      </w:r>
      <w:r w:rsidRPr="00246D4C">
        <w:rPr>
          <w:rFonts w:eastAsia="Times New Roman"/>
          <w:color w:val="201F1E"/>
          <w:szCs w:val="24"/>
        </w:rPr>
        <w:t>ς έχει πάρει χαμπάρι</w:t>
      </w:r>
      <w:r>
        <w:rPr>
          <w:rFonts w:eastAsia="Times New Roman"/>
          <w:color w:val="201F1E"/>
          <w:szCs w:val="24"/>
        </w:rPr>
        <w:t>. Κ</w:t>
      </w:r>
      <w:r w:rsidRPr="00246D4C">
        <w:rPr>
          <w:rFonts w:eastAsia="Times New Roman"/>
          <w:color w:val="201F1E"/>
          <w:szCs w:val="24"/>
        </w:rPr>
        <w:t>ομπάρσος στην παράστασή σας δεν θέλει να παραμείνει</w:t>
      </w:r>
      <w:r>
        <w:rPr>
          <w:rFonts w:eastAsia="Times New Roman"/>
          <w:color w:val="201F1E"/>
          <w:szCs w:val="24"/>
        </w:rPr>
        <w:t>. Πρωταγωνιστής στη ζωή του θ</w:t>
      </w:r>
      <w:r w:rsidRPr="00246D4C">
        <w:rPr>
          <w:rFonts w:eastAsia="Times New Roman"/>
          <w:color w:val="201F1E"/>
          <w:szCs w:val="24"/>
        </w:rPr>
        <w:t>έλει να γίνει</w:t>
      </w:r>
      <w:r>
        <w:rPr>
          <w:rFonts w:eastAsia="Times New Roman"/>
          <w:color w:val="201F1E"/>
          <w:szCs w:val="24"/>
        </w:rPr>
        <w:t>. Θ</w:t>
      </w:r>
      <w:r w:rsidRPr="00246D4C">
        <w:rPr>
          <w:rFonts w:eastAsia="Times New Roman"/>
          <w:color w:val="201F1E"/>
          <w:szCs w:val="24"/>
        </w:rPr>
        <w:t>α κάνει την πραγματική διαφορά</w:t>
      </w:r>
      <w:r>
        <w:rPr>
          <w:rFonts w:eastAsia="Times New Roman"/>
          <w:color w:val="201F1E"/>
          <w:szCs w:val="24"/>
        </w:rPr>
        <w:t xml:space="preserve">. </w:t>
      </w:r>
    </w:p>
    <w:p w14:paraId="6E8197DC"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Με το ΚΚΕ </w:t>
      </w:r>
      <w:r w:rsidRPr="00246D4C">
        <w:rPr>
          <w:rFonts w:eastAsia="Times New Roman"/>
          <w:color w:val="201F1E"/>
          <w:szCs w:val="24"/>
        </w:rPr>
        <w:t>ακόμα πιο δυνατό μπορεί να δοθεί αυτή η αποφασιστική</w:t>
      </w:r>
      <w:r>
        <w:rPr>
          <w:rFonts w:eastAsia="Times New Roman"/>
          <w:color w:val="201F1E"/>
          <w:szCs w:val="24"/>
        </w:rPr>
        <w:t>,</w:t>
      </w:r>
      <w:r w:rsidRPr="00246D4C">
        <w:rPr>
          <w:rFonts w:eastAsia="Times New Roman"/>
          <w:color w:val="201F1E"/>
          <w:szCs w:val="24"/>
        </w:rPr>
        <w:t xml:space="preserve"> η μόνη ελπιδοφόρα και αγωνιστική απάντηση σε αυτή τη σαπίλα που</w:t>
      </w:r>
      <w:r w:rsidRPr="00246D4C">
        <w:rPr>
          <w:rFonts w:eastAsia="Times New Roman"/>
          <w:color w:val="201F1E"/>
          <w:szCs w:val="24"/>
        </w:rPr>
        <w:t xml:space="preserve"> αποπνέουν όλοι οι διαχειρ</w:t>
      </w:r>
      <w:r>
        <w:rPr>
          <w:rFonts w:eastAsia="Times New Roman"/>
          <w:color w:val="201F1E"/>
          <w:szCs w:val="24"/>
        </w:rPr>
        <w:t>ιστές του διεφθαρμένου συστήματό</w:t>
      </w:r>
      <w:r w:rsidRPr="00246D4C">
        <w:rPr>
          <w:rFonts w:eastAsia="Times New Roman"/>
          <w:color w:val="201F1E"/>
          <w:szCs w:val="24"/>
        </w:rPr>
        <w:t xml:space="preserve">ς </w:t>
      </w:r>
      <w:r>
        <w:rPr>
          <w:rFonts w:eastAsia="Times New Roman"/>
          <w:color w:val="201F1E"/>
          <w:szCs w:val="24"/>
        </w:rPr>
        <w:t>σας.</w:t>
      </w:r>
    </w:p>
    <w:p w14:paraId="6E8197DD"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Κυρίες και κύριοι, </w:t>
      </w:r>
      <w:r w:rsidRPr="00246D4C">
        <w:rPr>
          <w:rFonts w:eastAsia="Times New Roman"/>
          <w:color w:val="201F1E"/>
          <w:szCs w:val="24"/>
        </w:rPr>
        <w:t>αυτή η σαπίλα που αποπνέει το σύστημά σας δεν είναι μόνο βρωμερή</w:t>
      </w:r>
      <w:r>
        <w:rPr>
          <w:rFonts w:eastAsia="Times New Roman"/>
          <w:color w:val="201F1E"/>
          <w:szCs w:val="24"/>
        </w:rPr>
        <w:t>,</w:t>
      </w:r>
      <w:r w:rsidRPr="00246D4C">
        <w:rPr>
          <w:rFonts w:eastAsia="Times New Roman"/>
          <w:color w:val="201F1E"/>
          <w:szCs w:val="24"/>
        </w:rPr>
        <w:t xml:space="preserve"> είναι και επικίνδυνη για το</w:t>
      </w:r>
      <w:r>
        <w:rPr>
          <w:rFonts w:eastAsia="Times New Roman"/>
          <w:color w:val="201F1E"/>
          <w:szCs w:val="24"/>
        </w:rPr>
        <w:t>ν</w:t>
      </w:r>
      <w:r w:rsidRPr="00246D4C">
        <w:rPr>
          <w:rFonts w:eastAsia="Times New Roman"/>
          <w:color w:val="201F1E"/>
          <w:szCs w:val="24"/>
        </w:rPr>
        <w:t xml:space="preserve"> λαό</w:t>
      </w:r>
      <w:r>
        <w:rPr>
          <w:rFonts w:eastAsia="Times New Roman"/>
          <w:color w:val="201F1E"/>
          <w:szCs w:val="24"/>
        </w:rPr>
        <w:t>. Ο</w:t>
      </w:r>
      <w:r w:rsidRPr="00246D4C">
        <w:rPr>
          <w:rFonts w:eastAsia="Times New Roman"/>
          <w:color w:val="201F1E"/>
          <w:szCs w:val="24"/>
        </w:rPr>
        <w:t xml:space="preserve">ι τελευταίες εξελίξεις με την παραβίαση της κυπριακής </w:t>
      </w:r>
      <w:r>
        <w:rPr>
          <w:rFonts w:eastAsia="Times New Roman"/>
          <w:color w:val="201F1E"/>
          <w:szCs w:val="24"/>
        </w:rPr>
        <w:t>ΑΟΖ από το τουρκι</w:t>
      </w:r>
      <w:r>
        <w:rPr>
          <w:rFonts w:eastAsia="Times New Roman"/>
          <w:color w:val="201F1E"/>
          <w:szCs w:val="24"/>
        </w:rPr>
        <w:t>κό</w:t>
      </w:r>
      <w:r w:rsidRPr="00246D4C">
        <w:rPr>
          <w:rFonts w:eastAsia="Times New Roman"/>
          <w:color w:val="201F1E"/>
          <w:szCs w:val="24"/>
        </w:rPr>
        <w:t xml:space="preserve"> γεωτρύπανο</w:t>
      </w:r>
      <w:r>
        <w:rPr>
          <w:rFonts w:eastAsia="Times New Roman"/>
          <w:color w:val="201F1E"/>
          <w:szCs w:val="24"/>
        </w:rPr>
        <w:t>,</w:t>
      </w:r>
      <w:r w:rsidRPr="00246D4C">
        <w:rPr>
          <w:rFonts w:eastAsia="Times New Roman"/>
          <w:color w:val="201F1E"/>
          <w:szCs w:val="24"/>
        </w:rPr>
        <w:t xml:space="preserve"> με τις απειλές </w:t>
      </w:r>
      <w:r>
        <w:rPr>
          <w:rFonts w:eastAsia="Times New Roman"/>
          <w:color w:val="201F1E"/>
          <w:szCs w:val="24"/>
        </w:rPr>
        <w:t xml:space="preserve">της </w:t>
      </w:r>
      <w:r w:rsidRPr="00246D4C">
        <w:rPr>
          <w:rFonts w:eastAsia="Times New Roman"/>
          <w:color w:val="201F1E"/>
          <w:szCs w:val="24"/>
        </w:rPr>
        <w:t>τουρκικής κυβέρνησης για την Κύπρο και το Αιγαίο</w:t>
      </w:r>
      <w:r>
        <w:rPr>
          <w:rFonts w:eastAsia="Times New Roman"/>
          <w:color w:val="201F1E"/>
          <w:szCs w:val="24"/>
        </w:rPr>
        <w:t>,</w:t>
      </w:r>
      <w:r w:rsidRPr="00246D4C">
        <w:rPr>
          <w:rFonts w:eastAsia="Times New Roman"/>
          <w:color w:val="201F1E"/>
          <w:szCs w:val="24"/>
        </w:rPr>
        <w:t xml:space="preserve"> με την όξυνση της εγκληματικής επιθετικότητας του </w:t>
      </w:r>
      <w:r w:rsidRPr="00246D4C">
        <w:rPr>
          <w:rFonts w:eastAsia="Times New Roman"/>
          <w:color w:val="201F1E"/>
          <w:szCs w:val="24"/>
        </w:rPr>
        <w:lastRenderedPageBreak/>
        <w:t>Ισραήλ ενάντια στην Παλαιστίνη</w:t>
      </w:r>
      <w:r>
        <w:rPr>
          <w:rFonts w:eastAsia="Times New Roman"/>
          <w:color w:val="201F1E"/>
          <w:szCs w:val="24"/>
        </w:rPr>
        <w:t>, τους βομβαρδισμούς του στη Γάζα αποδεικνύουν π</w:t>
      </w:r>
      <w:r w:rsidRPr="00246D4C">
        <w:rPr>
          <w:rFonts w:eastAsia="Times New Roman"/>
          <w:color w:val="201F1E"/>
          <w:szCs w:val="24"/>
        </w:rPr>
        <w:t>όσο επικίνδυνη είναι η κατάσταση στην Ανατολ</w:t>
      </w:r>
      <w:r w:rsidRPr="00246D4C">
        <w:rPr>
          <w:rFonts w:eastAsia="Times New Roman"/>
          <w:color w:val="201F1E"/>
          <w:szCs w:val="24"/>
        </w:rPr>
        <w:t>ική Μεσόγειο</w:t>
      </w:r>
      <w:r>
        <w:rPr>
          <w:rFonts w:eastAsia="Times New Roman"/>
          <w:color w:val="201F1E"/>
          <w:szCs w:val="24"/>
        </w:rPr>
        <w:t>.</w:t>
      </w:r>
    </w:p>
    <w:p w14:paraId="6E8197DE"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Η Κ</w:t>
      </w:r>
      <w:r w:rsidRPr="00246D4C">
        <w:rPr>
          <w:rFonts w:eastAsia="Times New Roman"/>
          <w:color w:val="201F1E"/>
          <w:szCs w:val="24"/>
        </w:rPr>
        <w:t xml:space="preserve">υβέρνηση του ΣΥΡΙΖΑ </w:t>
      </w:r>
      <w:r>
        <w:rPr>
          <w:rFonts w:eastAsia="Times New Roman"/>
          <w:color w:val="201F1E"/>
          <w:szCs w:val="24"/>
        </w:rPr>
        <w:t xml:space="preserve">συνεχίζει να ρίχνει </w:t>
      </w:r>
      <w:r w:rsidRPr="00246D4C">
        <w:rPr>
          <w:rFonts w:eastAsia="Times New Roman"/>
          <w:color w:val="201F1E"/>
          <w:szCs w:val="24"/>
        </w:rPr>
        <w:t xml:space="preserve">στάχτη στα μάτια του λαού </w:t>
      </w:r>
      <w:r>
        <w:rPr>
          <w:rFonts w:eastAsia="Times New Roman"/>
          <w:color w:val="201F1E"/>
          <w:szCs w:val="24"/>
        </w:rPr>
        <w:t>μας,</w:t>
      </w:r>
      <w:r w:rsidRPr="00246D4C">
        <w:rPr>
          <w:rFonts w:eastAsia="Times New Roman"/>
          <w:color w:val="201F1E"/>
          <w:szCs w:val="24"/>
        </w:rPr>
        <w:t xml:space="preserve"> πανηγυρίζοντας για διάφορες δηλώσεις αξιωματούχων της Ευρωπαϊκής Ένωσης που γίνονται φτερό στον άνεμο</w:t>
      </w:r>
      <w:r>
        <w:rPr>
          <w:rFonts w:eastAsia="Times New Roman"/>
          <w:color w:val="201F1E"/>
          <w:szCs w:val="24"/>
        </w:rPr>
        <w:t>,</w:t>
      </w:r>
      <w:r w:rsidRPr="00246D4C">
        <w:rPr>
          <w:rFonts w:eastAsia="Times New Roman"/>
          <w:color w:val="201F1E"/>
          <w:szCs w:val="24"/>
        </w:rPr>
        <w:t xml:space="preserve"> πριν ακόμη προλάβει να στε</w:t>
      </w:r>
      <w:r>
        <w:rPr>
          <w:rFonts w:eastAsia="Times New Roman"/>
          <w:color w:val="201F1E"/>
          <w:szCs w:val="24"/>
        </w:rPr>
        <w:t>γνώσει το μελάνι με τις οποίες έ</w:t>
      </w:r>
      <w:r w:rsidRPr="00246D4C">
        <w:rPr>
          <w:rFonts w:eastAsia="Times New Roman"/>
          <w:color w:val="201F1E"/>
          <w:szCs w:val="24"/>
        </w:rPr>
        <w:t>χουν τυ</w:t>
      </w:r>
      <w:r w:rsidRPr="00246D4C">
        <w:rPr>
          <w:rFonts w:eastAsia="Times New Roman"/>
          <w:color w:val="201F1E"/>
          <w:szCs w:val="24"/>
        </w:rPr>
        <w:t>πωθεί</w:t>
      </w:r>
      <w:r>
        <w:rPr>
          <w:rFonts w:eastAsia="Times New Roman"/>
          <w:color w:val="201F1E"/>
          <w:szCs w:val="24"/>
        </w:rPr>
        <w:t>.</w:t>
      </w:r>
    </w:p>
    <w:p w14:paraId="6E8197DF"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Άλλωστε, </w:t>
      </w:r>
      <w:r w:rsidRPr="00246D4C">
        <w:rPr>
          <w:rFonts w:eastAsia="Times New Roman"/>
          <w:color w:val="201F1E"/>
          <w:szCs w:val="24"/>
        </w:rPr>
        <w:t>την ίδια στιγμή η Ευρωπαϊκή Ένωση αντιμετωπίζει την Τουρκία ως στρατηγι</w:t>
      </w:r>
      <w:r>
        <w:rPr>
          <w:rFonts w:eastAsia="Times New Roman"/>
          <w:color w:val="201F1E"/>
          <w:szCs w:val="24"/>
        </w:rPr>
        <w:t xml:space="preserve">κό εταίρο της για λογαριασμό, </w:t>
      </w:r>
      <w:r w:rsidRPr="00246D4C">
        <w:rPr>
          <w:rFonts w:eastAsia="Times New Roman"/>
          <w:color w:val="201F1E"/>
          <w:szCs w:val="24"/>
        </w:rPr>
        <w:t>φυσικά</w:t>
      </w:r>
      <w:r>
        <w:rPr>
          <w:rFonts w:eastAsia="Times New Roman"/>
          <w:color w:val="201F1E"/>
          <w:szCs w:val="24"/>
        </w:rPr>
        <w:t>,</w:t>
      </w:r>
      <w:r w:rsidRPr="00246D4C">
        <w:rPr>
          <w:rFonts w:eastAsia="Times New Roman"/>
          <w:color w:val="201F1E"/>
          <w:szCs w:val="24"/>
        </w:rPr>
        <w:t xml:space="preserve"> των ευρωπαϊκών μονοπωλίων</w:t>
      </w:r>
      <w:r>
        <w:rPr>
          <w:rFonts w:eastAsia="Times New Roman"/>
          <w:color w:val="201F1E"/>
          <w:szCs w:val="24"/>
        </w:rPr>
        <w:t>. Ο Γ</w:t>
      </w:r>
      <w:r w:rsidRPr="00246D4C">
        <w:rPr>
          <w:rFonts w:eastAsia="Times New Roman"/>
          <w:color w:val="201F1E"/>
          <w:szCs w:val="24"/>
        </w:rPr>
        <w:t xml:space="preserve">ενικός </w:t>
      </w:r>
      <w:r>
        <w:rPr>
          <w:rFonts w:eastAsia="Times New Roman"/>
          <w:color w:val="201F1E"/>
          <w:szCs w:val="24"/>
        </w:rPr>
        <w:t>Γραμματέας του ΝΑΤΟ, επίσης,</w:t>
      </w:r>
      <w:r w:rsidRPr="00246D4C">
        <w:rPr>
          <w:rFonts w:eastAsia="Times New Roman"/>
          <w:color w:val="201F1E"/>
          <w:szCs w:val="24"/>
        </w:rPr>
        <w:t xml:space="preserve"> επισκέπτεται την Τουρκία για να δυναμώσουν οι σχέσεις της με το ΝΑΤΟ και </w:t>
      </w:r>
      <w:r>
        <w:rPr>
          <w:rFonts w:eastAsia="Times New Roman"/>
          <w:color w:val="201F1E"/>
          <w:szCs w:val="24"/>
        </w:rPr>
        <w:t xml:space="preserve">οι </w:t>
      </w:r>
      <w:r w:rsidRPr="00246D4C">
        <w:rPr>
          <w:rFonts w:eastAsia="Times New Roman"/>
          <w:color w:val="201F1E"/>
          <w:szCs w:val="24"/>
        </w:rPr>
        <w:t>Ηνωμένες Πολιτείες διατείνονται πως με κάθε τρόπο θα κρατήσουν την Τουρκία στη συμμαχία</w:t>
      </w:r>
      <w:r>
        <w:rPr>
          <w:rFonts w:eastAsia="Times New Roman"/>
          <w:color w:val="201F1E"/>
          <w:szCs w:val="24"/>
        </w:rPr>
        <w:t>.</w:t>
      </w:r>
    </w:p>
    <w:p w14:paraId="6E8197E0"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Η Κ</w:t>
      </w:r>
      <w:r w:rsidRPr="00246D4C">
        <w:rPr>
          <w:rFonts w:eastAsia="Times New Roman"/>
          <w:color w:val="201F1E"/>
          <w:szCs w:val="24"/>
        </w:rPr>
        <w:t>υβέρνηση ΣΥΡΙΖΑ</w:t>
      </w:r>
      <w:r>
        <w:rPr>
          <w:rFonts w:eastAsia="Times New Roman"/>
          <w:color w:val="201F1E"/>
          <w:szCs w:val="24"/>
        </w:rPr>
        <w:t>, αλλά και η Α</w:t>
      </w:r>
      <w:r w:rsidRPr="00246D4C">
        <w:rPr>
          <w:rFonts w:eastAsia="Times New Roman"/>
          <w:color w:val="201F1E"/>
          <w:szCs w:val="24"/>
        </w:rPr>
        <w:t>ντιπολίτευση της Νέας Δημοκρατίας</w:t>
      </w:r>
      <w:r>
        <w:rPr>
          <w:rFonts w:eastAsia="Times New Roman"/>
          <w:color w:val="201F1E"/>
          <w:szCs w:val="24"/>
        </w:rPr>
        <w:t>,</w:t>
      </w:r>
      <w:r w:rsidRPr="00246D4C">
        <w:rPr>
          <w:rFonts w:eastAsia="Times New Roman"/>
          <w:color w:val="201F1E"/>
          <w:szCs w:val="24"/>
        </w:rPr>
        <w:t xml:space="preserve"> του </w:t>
      </w:r>
      <w:r>
        <w:rPr>
          <w:rFonts w:eastAsia="Times New Roman"/>
          <w:color w:val="201F1E"/>
          <w:szCs w:val="24"/>
        </w:rPr>
        <w:t xml:space="preserve">ΚΙΝΑΛ </w:t>
      </w:r>
      <w:r w:rsidRPr="00246D4C">
        <w:rPr>
          <w:rFonts w:eastAsia="Times New Roman"/>
          <w:color w:val="201F1E"/>
          <w:szCs w:val="24"/>
        </w:rPr>
        <w:t>προσπαθούν να</w:t>
      </w:r>
      <w:r w:rsidRPr="00246D4C">
        <w:rPr>
          <w:rFonts w:eastAsia="Times New Roman"/>
          <w:color w:val="201F1E"/>
          <w:szCs w:val="24"/>
        </w:rPr>
        <w:t xml:space="preserve"> εφησυχάσουν το</w:t>
      </w:r>
      <w:r>
        <w:rPr>
          <w:rFonts w:eastAsia="Times New Roman"/>
          <w:color w:val="201F1E"/>
          <w:szCs w:val="24"/>
        </w:rPr>
        <w:t>ν λαό πως θα βγει κερδισμένος α</w:t>
      </w:r>
      <w:r w:rsidRPr="00246D4C">
        <w:rPr>
          <w:rFonts w:eastAsia="Times New Roman"/>
          <w:color w:val="201F1E"/>
          <w:szCs w:val="24"/>
        </w:rPr>
        <w:t xml:space="preserve">ν μείνει πιστός στις συμμαχίες που έχει επιλέξει η άρχουσα τάξη με τις Ηνωμένες Πολιτείες </w:t>
      </w:r>
      <w:r>
        <w:rPr>
          <w:rFonts w:eastAsia="Times New Roman"/>
          <w:color w:val="201F1E"/>
          <w:szCs w:val="24"/>
        </w:rPr>
        <w:t xml:space="preserve">της </w:t>
      </w:r>
      <w:r w:rsidRPr="00246D4C">
        <w:rPr>
          <w:rFonts w:eastAsia="Times New Roman"/>
          <w:color w:val="201F1E"/>
          <w:szCs w:val="24"/>
        </w:rPr>
        <w:t>Αμερικής</w:t>
      </w:r>
      <w:r>
        <w:rPr>
          <w:rFonts w:eastAsia="Times New Roman"/>
          <w:color w:val="201F1E"/>
          <w:szCs w:val="24"/>
        </w:rPr>
        <w:t>,</w:t>
      </w:r>
      <w:r w:rsidRPr="00246D4C">
        <w:rPr>
          <w:rFonts w:eastAsia="Times New Roman"/>
          <w:color w:val="201F1E"/>
          <w:szCs w:val="24"/>
        </w:rPr>
        <w:t xml:space="preserve"> το ΝΑΤΟ</w:t>
      </w:r>
      <w:r>
        <w:rPr>
          <w:rFonts w:eastAsia="Times New Roman"/>
          <w:color w:val="201F1E"/>
          <w:szCs w:val="24"/>
        </w:rPr>
        <w:t>,</w:t>
      </w:r>
      <w:r w:rsidRPr="00246D4C">
        <w:rPr>
          <w:rFonts w:eastAsia="Times New Roman"/>
          <w:color w:val="201F1E"/>
          <w:szCs w:val="24"/>
        </w:rPr>
        <w:t xml:space="preserve"> την Ευρωπαϊκή Ένωση</w:t>
      </w:r>
      <w:r>
        <w:rPr>
          <w:rFonts w:eastAsia="Times New Roman"/>
          <w:color w:val="201F1E"/>
          <w:szCs w:val="24"/>
        </w:rPr>
        <w:t>,</w:t>
      </w:r>
      <w:r w:rsidRPr="00246D4C">
        <w:rPr>
          <w:rFonts w:eastAsia="Times New Roman"/>
          <w:color w:val="201F1E"/>
          <w:szCs w:val="24"/>
        </w:rPr>
        <w:t xml:space="preserve"> πως δήθεν αυτές οι αγέλες των σφαγέων και </w:t>
      </w:r>
      <w:r>
        <w:rPr>
          <w:rFonts w:eastAsia="Times New Roman"/>
          <w:color w:val="201F1E"/>
          <w:szCs w:val="24"/>
        </w:rPr>
        <w:t>οι τριμερείς</w:t>
      </w:r>
      <w:r w:rsidRPr="00246D4C">
        <w:rPr>
          <w:rFonts w:eastAsia="Times New Roman"/>
          <w:color w:val="201F1E"/>
          <w:szCs w:val="24"/>
        </w:rPr>
        <w:t xml:space="preserve"> συμμαχίες</w:t>
      </w:r>
      <w:r>
        <w:rPr>
          <w:rFonts w:eastAsia="Times New Roman"/>
          <w:color w:val="201F1E"/>
          <w:szCs w:val="24"/>
        </w:rPr>
        <w:t xml:space="preserve"> </w:t>
      </w:r>
      <w:r w:rsidRPr="00246D4C">
        <w:rPr>
          <w:rFonts w:eastAsia="Times New Roman"/>
          <w:color w:val="201F1E"/>
          <w:szCs w:val="24"/>
        </w:rPr>
        <w:t xml:space="preserve">ειδικότερα </w:t>
      </w:r>
      <w:r w:rsidRPr="00246D4C">
        <w:rPr>
          <w:rFonts w:eastAsia="Times New Roman"/>
          <w:color w:val="201F1E"/>
          <w:szCs w:val="24"/>
        </w:rPr>
        <w:t>στην περιοχή</w:t>
      </w:r>
      <w:r>
        <w:rPr>
          <w:rFonts w:eastAsia="Times New Roman"/>
          <w:color w:val="201F1E"/>
          <w:szCs w:val="24"/>
        </w:rPr>
        <w:t xml:space="preserve"> </w:t>
      </w:r>
      <w:r w:rsidRPr="00246D4C">
        <w:rPr>
          <w:rFonts w:eastAsia="Times New Roman"/>
          <w:color w:val="201F1E"/>
          <w:szCs w:val="24"/>
        </w:rPr>
        <w:t>θα βάλουν φρένο στην τουρκική επιθετικότητα</w:t>
      </w:r>
      <w:r>
        <w:rPr>
          <w:rFonts w:eastAsia="Times New Roman"/>
          <w:color w:val="201F1E"/>
          <w:szCs w:val="24"/>
        </w:rPr>
        <w:t>, πως με το όραμα που μοιράζονται α</w:t>
      </w:r>
      <w:r w:rsidRPr="00246D4C">
        <w:rPr>
          <w:rFonts w:eastAsia="Times New Roman"/>
          <w:color w:val="201F1E"/>
          <w:szCs w:val="24"/>
        </w:rPr>
        <w:t xml:space="preserve">πό κοινού για την γεωπολιτική αναβάθμιση της χώρας και την ανάδειξή της σε ενεργειακό κόμβο θα εξασφαλιστεί η ασφάλεια του λαού </w:t>
      </w:r>
      <w:r>
        <w:rPr>
          <w:rFonts w:eastAsia="Times New Roman"/>
          <w:color w:val="201F1E"/>
          <w:szCs w:val="24"/>
        </w:rPr>
        <w:t>μας,</w:t>
      </w:r>
      <w:r w:rsidRPr="00246D4C">
        <w:rPr>
          <w:rFonts w:eastAsia="Times New Roman"/>
          <w:color w:val="201F1E"/>
          <w:szCs w:val="24"/>
        </w:rPr>
        <w:t xml:space="preserve"> της χώρας </w:t>
      </w:r>
      <w:r>
        <w:rPr>
          <w:rFonts w:eastAsia="Times New Roman"/>
          <w:color w:val="201F1E"/>
          <w:szCs w:val="24"/>
        </w:rPr>
        <w:t>μας.</w:t>
      </w:r>
    </w:p>
    <w:p w14:paraId="6E8197E1"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Ο</w:t>
      </w:r>
      <w:r w:rsidRPr="00246D4C">
        <w:rPr>
          <w:rFonts w:eastAsia="Times New Roman"/>
          <w:color w:val="201F1E"/>
          <w:szCs w:val="24"/>
        </w:rPr>
        <w:t>ι πανηγυρισμοί τ</w:t>
      </w:r>
      <w:r w:rsidRPr="00246D4C">
        <w:rPr>
          <w:rFonts w:eastAsia="Times New Roman"/>
          <w:color w:val="201F1E"/>
          <w:szCs w:val="24"/>
        </w:rPr>
        <w:t>ων αστικών κομμάτων γύρω από την εκμετάλλευση των υδρογονανθράκων κρύβουν από τους λαούς τη μεγάλη εικόνα της έντασης</w:t>
      </w:r>
      <w:r>
        <w:rPr>
          <w:rFonts w:eastAsia="Times New Roman"/>
          <w:color w:val="201F1E"/>
          <w:szCs w:val="24"/>
        </w:rPr>
        <w:t>,</w:t>
      </w:r>
      <w:r w:rsidRPr="00246D4C">
        <w:rPr>
          <w:rFonts w:eastAsia="Times New Roman"/>
          <w:color w:val="201F1E"/>
          <w:szCs w:val="24"/>
        </w:rPr>
        <w:t xml:space="preserve"> της όξυνσης</w:t>
      </w:r>
      <w:r>
        <w:rPr>
          <w:rFonts w:eastAsia="Times New Roman"/>
          <w:color w:val="201F1E"/>
          <w:szCs w:val="24"/>
        </w:rPr>
        <w:t xml:space="preserve"> </w:t>
      </w:r>
      <w:r w:rsidRPr="00246D4C">
        <w:rPr>
          <w:rFonts w:eastAsia="Times New Roman"/>
          <w:color w:val="201F1E"/>
          <w:szCs w:val="24"/>
        </w:rPr>
        <w:t xml:space="preserve">των ανταγωνισμών </w:t>
      </w:r>
      <w:r>
        <w:rPr>
          <w:rFonts w:eastAsia="Times New Roman"/>
          <w:color w:val="201F1E"/>
          <w:szCs w:val="24"/>
        </w:rPr>
        <w:t xml:space="preserve">και </w:t>
      </w:r>
      <w:r w:rsidRPr="00246D4C">
        <w:rPr>
          <w:rFonts w:eastAsia="Times New Roman"/>
          <w:color w:val="201F1E"/>
          <w:szCs w:val="24"/>
        </w:rPr>
        <w:t>των αστικών τάξεων για τα ενεργειακά αποθέματα</w:t>
      </w:r>
      <w:r>
        <w:rPr>
          <w:rFonts w:eastAsia="Times New Roman"/>
          <w:color w:val="201F1E"/>
          <w:szCs w:val="24"/>
        </w:rPr>
        <w:t xml:space="preserve">, αλλά και </w:t>
      </w:r>
      <w:r w:rsidRPr="00246D4C">
        <w:rPr>
          <w:rFonts w:eastAsia="Times New Roman"/>
          <w:color w:val="201F1E"/>
          <w:szCs w:val="24"/>
        </w:rPr>
        <w:t xml:space="preserve">ανάμεσα στα διάφορα ενεργειακά μεγαθήρια </w:t>
      </w:r>
      <w:r>
        <w:rPr>
          <w:rFonts w:eastAsia="Times New Roman"/>
          <w:color w:val="201F1E"/>
          <w:szCs w:val="24"/>
        </w:rPr>
        <w:t>που συ</w:t>
      </w:r>
      <w:r>
        <w:rPr>
          <w:rFonts w:eastAsia="Times New Roman"/>
          <w:color w:val="201F1E"/>
          <w:szCs w:val="24"/>
        </w:rPr>
        <w:t>γκρούονται. Και β</w:t>
      </w:r>
      <w:r w:rsidRPr="00246D4C">
        <w:rPr>
          <w:rFonts w:eastAsia="Times New Roman"/>
          <w:color w:val="201F1E"/>
          <w:szCs w:val="24"/>
        </w:rPr>
        <w:t>εβαίως</w:t>
      </w:r>
      <w:r>
        <w:rPr>
          <w:rFonts w:eastAsia="Times New Roman"/>
          <w:color w:val="201F1E"/>
          <w:szCs w:val="24"/>
        </w:rPr>
        <w:t>,</w:t>
      </w:r>
      <w:r w:rsidRPr="00246D4C">
        <w:rPr>
          <w:rFonts w:eastAsia="Times New Roman"/>
          <w:color w:val="201F1E"/>
          <w:szCs w:val="24"/>
        </w:rPr>
        <w:t xml:space="preserve"> όλοι αυτοί </w:t>
      </w:r>
      <w:r>
        <w:rPr>
          <w:rFonts w:eastAsia="Times New Roman"/>
          <w:color w:val="201F1E"/>
          <w:szCs w:val="24"/>
        </w:rPr>
        <w:t>οι ανταγωνισμοί εκδηλώνονται με</w:t>
      </w:r>
      <w:r w:rsidRPr="00246D4C">
        <w:rPr>
          <w:rFonts w:eastAsia="Times New Roman"/>
          <w:color w:val="201F1E"/>
          <w:szCs w:val="24"/>
        </w:rPr>
        <w:t xml:space="preserve"> επεμβάσεις</w:t>
      </w:r>
      <w:r>
        <w:rPr>
          <w:rFonts w:eastAsia="Times New Roman"/>
          <w:color w:val="201F1E"/>
          <w:szCs w:val="24"/>
        </w:rPr>
        <w:t>,</w:t>
      </w:r>
      <w:r w:rsidRPr="00246D4C">
        <w:rPr>
          <w:rFonts w:eastAsia="Times New Roman"/>
          <w:color w:val="201F1E"/>
          <w:szCs w:val="24"/>
        </w:rPr>
        <w:t xml:space="preserve"> με πολέμους</w:t>
      </w:r>
      <w:r>
        <w:rPr>
          <w:rFonts w:eastAsia="Times New Roman"/>
          <w:color w:val="201F1E"/>
          <w:szCs w:val="24"/>
        </w:rPr>
        <w:t>,</w:t>
      </w:r>
      <w:r w:rsidRPr="00246D4C">
        <w:rPr>
          <w:rFonts w:eastAsia="Times New Roman"/>
          <w:color w:val="201F1E"/>
          <w:szCs w:val="24"/>
        </w:rPr>
        <w:t xml:space="preserve"> με μήλο της έριδας πάντα την ενέργεια</w:t>
      </w:r>
      <w:r>
        <w:rPr>
          <w:rFonts w:eastAsia="Times New Roman"/>
          <w:color w:val="201F1E"/>
          <w:szCs w:val="24"/>
        </w:rPr>
        <w:t>.</w:t>
      </w:r>
    </w:p>
    <w:p w14:paraId="6E8197E2"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Δεν χρειάζεται να πάμε πολύ π</w:t>
      </w:r>
      <w:r w:rsidRPr="00246D4C">
        <w:rPr>
          <w:rFonts w:eastAsia="Times New Roman"/>
          <w:color w:val="201F1E"/>
          <w:szCs w:val="24"/>
        </w:rPr>
        <w:t>ίσω στο</w:t>
      </w:r>
      <w:r>
        <w:rPr>
          <w:rFonts w:eastAsia="Times New Roman"/>
          <w:color w:val="201F1E"/>
          <w:szCs w:val="24"/>
        </w:rPr>
        <w:t>ν</w:t>
      </w:r>
      <w:r w:rsidRPr="00246D4C">
        <w:rPr>
          <w:rFonts w:eastAsia="Times New Roman"/>
          <w:color w:val="201F1E"/>
          <w:szCs w:val="24"/>
        </w:rPr>
        <w:t xml:space="preserve"> χρόνο</w:t>
      </w:r>
      <w:r>
        <w:rPr>
          <w:rFonts w:eastAsia="Times New Roman"/>
          <w:color w:val="201F1E"/>
          <w:szCs w:val="24"/>
        </w:rPr>
        <w:t>.</w:t>
      </w:r>
      <w:r w:rsidRPr="00246D4C">
        <w:rPr>
          <w:rFonts w:eastAsia="Times New Roman"/>
          <w:color w:val="201F1E"/>
          <w:szCs w:val="24"/>
        </w:rPr>
        <w:t xml:space="preserve"> Ας δούμε το παράδειγμα της Ουκρανίας</w:t>
      </w:r>
      <w:r>
        <w:rPr>
          <w:rFonts w:eastAsia="Times New Roman"/>
          <w:color w:val="201F1E"/>
          <w:szCs w:val="24"/>
        </w:rPr>
        <w:t>, που ήταν και είναι ενεργειακός κ</w:t>
      </w:r>
      <w:r w:rsidRPr="00246D4C">
        <w:rPr>
          <w:rFonts w:eastAsia="Times New Roman"/>
          <w:color w:val="201F1E"/>
          <w:szCs w:val="24"/>
        </w:rPr>
        <w:t>όμβος</w:t>
      </w:r>
      <w:r>
        <w:rPr>
          <w:rFonts w:eastAsia="Times New Roman"/>
          <w:color w:val="201F1E"/>
          <w:szCs w:val="24"/>
        </w:rPr>
        <w:t>. Ε</w:t>
      </w:r>
      <w:r w:rsidRPr="00246D4C">
        <w:rPr>
          <w:rFonts w:eastAsia="Times New Roman"/>
          <w:color w:val="201F1E"/>
          <w:szCs w:val="24"/>
        </w:rPr>
        <w:t>κ</w:t>
      </w:r>
      <w:r w:rsidRPr="00246D4C">
        <w:rPr>
          <w:rFonts w:eastAsia="Times New Roman"/>
          <w:color w:val="201F1E"/>
          <w:szCs w:val="24"/>
        </w:rPr>
        <w:t>εί η εμπλοκή των ΗΠΑ</w:t>
      </w:r>
      <w:r>
        <w:rPr>
          <w:rFonts w:eastAsia="Times New Roman"/>
          <w:color w:val="201F1E"/>
          <w:szCs w:val="24"/>
        </w:rPr>
        <w:t>,</w:t>
      </w:r>
      <w:r w:rsidRPr="00246D4C">
        <w:rPr>
          <w:rFonts w:eastAsia="Times New Roman"/>
          <w:color w:val="201F1E"/>
          <w:szCs w:val="24"/>
        </w:rPr>
        <w:t xml:space="preserve"> ΝΑΤΟ</w:t>
      </w:r>
      <w:r>
        <w:rPr>
          <w:rFonts w:eastAsia="Times New Roman"/>
          <w:color w:val="201F1E"/>
          <w:szCs w:val="24"/>
        </w:rPr>
        <w:t>, Ευρωπαϊκής Έ</w:t>
      </w:r>
      <w:r w:rsidRPr="00246D4C">
        <w:rPr>
          <w:rFonts w:eastAsia="Times New Roman"/>
          <w:color w:val="201F1E"/>
          <w:szCs w:val="24"/>
        </w:rPr>
        <w:t>νωσης</w:t>
      </w:r>
      <w:r>
        <w:rPr>
          <w:rFonts w:eastAsia="Times New Roman"/>
          <w:color w:val="201F1E"/>
          <w:szCs w:val="24"/>
        </w:rPr>
        <w:t>, επί θητείας μάλιστα του σημερινού Α</w:t>
      </w:r>
      <w:r w:rsidRPr="00246D4C">
        <w:rPr>
          <w:rFonts w:eastAsia="Times New Roman"/>
          <w:color w:val="201F1E"/>
          <w:szCs w:val="24"/>
        </w:rPr>
        <w:t>μερικανού πρέσβη στην Ελλάδα</w:t>
      </w:r>
      <w:r>
        <w:rPr>
          <w:rFonts w:eastAsia="Times New Roman"/>
          <w:color w:val="201F1E"/>
          <w:szCs w:val="24"/>
        </w:rPr>
        <w:t xml:space="preserve"> -</w:t>
      </w:r>
      <w:r w:rsidRPr="00246D4C">
        <w:rPr>
          <w:rFonts w:eastAsia="Times New Roman"/>
          <w:color w:val="201F1E"/>
          <w:szCs w:val="24"/>
        </w:rPr>
        <w:t xml:space="preserve">αυτού του φίλου σας που μπαινοβγαίνει στα </w:t>
      </w:r>
      <w:r>
        <w:rPr>
          <w:rFonts w:eastAsia="Times New Roman"/>
          <w:color w:val="201F1E"/>
          <w:szCs w:val="24"/>
        </w:rPr>
        <w:t>Υ</w:t>
      </w:r>
      <w:r w:rsidRPr="00246D4C">
        <w:rPr>
          <w:rFonts w:eastAsia="Times New Roman"/>
          <w:color w:val="201F1E"/>
          <w:szCs w:val="24"/>
        </w:rPr>
        <w:t>πουργεία πιο συχνά</w:t>
      </w:r>
      <w:r>
        <w:rPr>
          <w:rFonts w:eastAsia="Times New Roman"/>
          <w:color w:val="201F1E"/>
          <w:szCs w:val="24"/>
        </w:rPr>
        <w:t>,</w:t>
      </w:r>
      <w:r w:rsidRPr="00246D4C">
        <w:rPr>
          <w:rFonts w:eastAsia="Times New Roman"/>
          <w:color w:val="201F1E"/>
          <w:szCs w:val="24"/>
        </w:rPr>
        <w:t xml:space="preserve"> από ό</w:t>
      </w:r>
      <w:r>
        <w:rPr>
          <w:rFonts w:eastAsia="Times New Roman"/>
          <w:color w:val="201F1E"/>
          <w:szCs w:val="24"/>
        </w:rPr>
        <w:t>,</w:t>
      </w:r>
      <w:r w:rsidRPr="00246D4C">
        <w:rPr>
          <w:rFonts w:eastAsia="Times New Roman"/>
          <w:color w:val="201F1E"/>
          <w:szCs w:val="24"/>
        </w:rPr>
        <w:t>τι φαίνεται</w:t>
      </w:r>
      <w:r>
        <w:rPr>
          <w:rFonts w:eastAsia="Times New Roman"/>
          <w:color w:val="201F1E"/>
          <w:szCs w:val="24"/>
        </w:rPr>
        <w:t xml:space="preserve">, από ό,τι μπαινόβγαινε ο </w:t>
      </w:r>
      <w:proofErr w:type="spellStart"/>
      <w:r>
        <w:rPr>
          <w:rFonts w:eastAsia="Times New Roman"/>
          <w:color w:val="201F1E"/>
          <w:szCs w:val="24"/>
        </w:rPr>
        <w:t>Π</w:t>
      </w:r>
      <w:r w:rsidRPr="00246D4C">
        <w:rPr>
          <w:rFonts w:eastAsia="Times New Roman"/>
          <w:color w:val="201F1E"/>
          <w:szCs w:val="24"/>
        </w:rPr>
        <w:t>ετσίτης</w:t>
      </w:r>
      <w:proofErr w:type="spellEnd"/>
      <w:r w:rsidRPr="00246D4C">
        <w:rPr>
          <w:rFonts w:eastAsia="Times New Roman"/>
          <w:color w:val="201F1E"/>
          <w:szCs w:val="24"/>
        </w:rPr>
        <w:t xml:space="preserve"> </w:t>
      </w:r>
      <w:r>
        <w:rPr>
          <w:rFonts w:eastAsia="Times New Roman"/>
          <w:color w:val="201F1E"/>
          <w:szCs w:val="24"/>
        </w:rPr>
        <w:t xml:space="preserve">ή οι άλλοι </w:t>
      </w:r>
      <w:r w:rsidRPr="00246D4C">
        <w:rPr>
          <w:rFonts w:eastAsia="Times New Roman"/>
          <w:color w:val="201F1E"/>
          <w:szCs w:val="24"/>
        </w:rPr>
        <w:t>και τον επισκέπτεσ</w:t>
      </w:r>
      <w:r w:rsidRPr="00246D4C">
        <w:rPr>
          <w:rFonts w:eastAsia="Times New Roman"/>
          <w:color w:val="201F1E"/>
          <w:szCs w:val="24"/>
        </w:rPr>
        <w:t xml:space="preserve">τε και εσείς </w:t>
      </w:r>
      <w:r>
        <w:rPr>
          <w:rFonts w:eastAsia="Times New Roman"/>
          <w:color w:val="201F1E"/>
          <w:szCs w:val="24"/>
        </w:rPr>
        <w:t>στα φανερά και</w:t>
      </w:r>
      <w:r w:rsidRPr="00246D4C">
        <w:rPr>
          <w:rFonts w:eastAsia="Times New Roman"/>
          <w:color w:val="201F1E"/>
          <w:szCs w:val="24"/>
        </w:rPr>
        <w:t xml:space="preserve"> στα κρυφά κάθε τόσο</w:t>
      </w:r>
      <w:r>
        <w:rPr>
          <w:rFonts w:eastAsia="Times New Roman"/>
          <w:color w:val="201F1E"/>
          <w:szCs w:val="24"/>
        </w:rPr>
        <w:t xml:space="preserve">- </w:t>
      </w:r>
      <w:r w:rsidRPr="00246D4C">
        <w:rPr>
          <w:rFonts w:eastAsia="Times New Roman"/>
          <w:color w:val="201F1E"/>
          <w:szCs w:val="24"/>
        </w:rPr>
        <w:t>σήμανε ένα πραξικόπημα εκεί</w:t>
      </w:r>
      <w:r>
        <w:rPr>
          <w:rFonts w:eastAsia="Times New Roman"/>
          <w:color w:val="201F1E"/>
          <w:szCs w:val="24"/>
        </w:rPr>
        <w:t xml:space="preserve">, </w:t>
      </w:r>
      <w:r w:rsidRPr="00246D4C">
        <w:rPr>
          <w:rFonts w:eastAsia="Times New Roman"/>
          <w:color w:val="201F1E"/>
          <w:szCs w:val="24"/>
        </w:rPr>
        <w:t>εγκαθίδρυσε</w:t>
      </w:r>
      <w:r>
        <w:rPr>
          <w:rFonts w:eastAsia="Times New Roman"/>
          <w:color w:val="201F1E"/>
          <w:szCs w:val="24"/>
        </w:rPr>
        <w:t xml:space="preserve"> μια</w:t>
      </w:r>
      <w:r w:rsidRPr="00246D4C">
        <w:rPr>
          <w:rFonts w:eastAsia="Times New Roman"/>
          <w:color w:val="201F1E"/>
          <w:szCs w:val="24"/>
        </w:rPr>
        <w:t xml:space="preserve"> κυβέρνηση με ακροδεξιούς</w:t>
      </w:r>
      <w:r>
        <w:rPr>
          <w:rFonts w:eastAsia="Times New Roman"/>
          <w:color w:val="201F1E"/>
          <w:szCs w:val="24"/>
        </w:rPr>
        <w:t>,</w:t>
      </w:r>
      <w:r w:rsidRPr="00246D4C">
        <w:rPr>
          <w:rFonts w:eastAsia="Times New Roman"/>
          <w:color w:val="201F1E"/>
          <w:szCs w:val="24"/>
        </w:rPr>
        <w:t xml:space="preserve"> φασίστες</w:t>
      </w:r>
      <w:r>
        <w:rPr>
          <w:rFonts w:eastAsia="Times New Roman"/>
          <w:color w:val="201F1E"/>
          <w:szCs w:val="24"/>
        </w:rPr>
        <w:t>,</w:t>
      </w:r>
      <w:r w:rsidRPr="00246D4C">
        <w:rPr>
          <w:rFonts w:eastAsia="Times New Roman"/>
          <w:color w:val="201F1E"/>
          <w:szCs w:val="24"/>
        </w:rPr>
        <w:t xml:space="preserve"> με εκατοντά</w:t>
      </w:r>
      <w:r>
        <w:rPr>
          <w:rFonts w:eastAsia="Times New Roman"/>
          <w:color w:val="201F1E"/>
          <w:szCs w:val="24"/>
        </w:rPr>
        <w:t>δες νεκρούς και το φυτίλι για μι</w:t>
      </w:r>
      <w:r w:rsidRPr="00246D4C">
        <w:rPr>
          <w:rFonts w:eastAsia="Times New Roman"/>
          <w:color w:val="201F1E"/>
          <w:szCs w:val="24"/>
        </w:rPr>
        <w:t>α πιο γενικευμένη σύγκρουση</w:t>
      </w:r>
      <w:r>
        <w:rPr>
          <w:rFonts w:eastAsia="Times New Roman"/>
          <w:color w:val="201F1E"/>
          <w:szCs w:val="24"/>
        </w:rPr>
        <w:t xml:space="preserve">, το οποίο ακόμα σιγοκαίει εκεί. </w:t>
      </w:r>
    </w:p>
    <w:p w14:paraId="6E8197E3"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246D4C">
        <w:rPr>
          <w:rFonts w:eastAsia="Times New Roman"/>
          <w:color w:val="201F1E"/>
          <w:szCs w:val="24"/>
        </w:rPr>
        <w:t>τη Συρία</w:t>
      </w:r>
      <w:r>
        <w:rPr>
          <w:rFonts w:eastAsia="Times New Roman"/>
          <w:color w:val="201F1E"/>
          <w:szCs w:val="24"/>
        </w:rPr>
        <w:t>,</w:t>
      </w:r>
      <w:r w:rsidRPr="00246D4C">
        <w:rPr>
          <w:rFonts w:eastAsia="Times New Roman"/>
          <w:color w:val="201F1E"/>
          <w:szCs w:val="24"/>
        </w:rPr>
        <w:t xml:space="preserve"> που ήταν </w:t>
      </w:r>
      <w:r>
        <w:rPr>
          <w:rFonts w:eastAsia="Times New Roman"/>
          <w:color w:val="201F1E"/>
          <w:szCs w:val="24"/>
        </w:rPr>
        <w:t>και είναι και αυτή ενεργειακός κ</w:t>
      </w:r>
      <w:r w:rsidRPr="00246D4C">
        <w:rPr>
          <w:rFonts w:eastAsia="Times New Roman"/>
          <w:color w:val="201F1E"/>
          <w:szCs w:val="24"/>
        </w:rPr>
        <w:t>όμβος</w:t>
      </w:r>
      <w:r>
        <w:rPr>
          <w:rFonts w:eastAsia="Times New Roman"/>
          <w:color w:val="201F1E"/>
          <w:szCs w:val="24"/>
        </w:rPr>
        <w:t>, η</w:t>
      </w:r>
      <w:r w:rsidRPr="00246D4C">
        <w:rPr>
          <w:rFonts w:eastAsia="Times New Roman"/>
          <w:color w:val="201F1E"/>
          <w:szCs w:val="24"/>
        </w:rPr>
        <w:t xml:space="preserve"> ι</w:t>
      </w:r>
      <w:r>
        <w:rPr>
          <w:rFonts w:eastAsia="Times New Roman"/>
          <w:color w:val="201F1E"/>
          <w:szCs w:val="24"/>
        </w:rPr>
        <w:t>μπεριαλιστική επέμβαση Αμερικάνω</w:t>
      </w:r>
      <w:r w:rsidRPr="00246D4C">
        <w:rPr>
          <w:rFonts w:eastAsia="Times New Roman"/>
          <w:color w:val="201F1E"/>
          <w:szCs w:val="24"/>
        </w:rPr>
        <w:t>ν</w:t>
      </w:r>
      <w:r>
        <w:rPr>
          <w:rFonts w:eastAsia="Times New Roman"/>
          <w:color w:val="201F1E"/>
          <w:szCs w:val="24"/>
        </w:rPr>
        <w:t>, ΝΑΤΟ, Ευρωπαϊκής Έ</w:t>
      </w:r>
      <w:r w:rsidRPr="00246D4C">
        <w:rPr>
          <w:rFonts w:eastAsia="Times New Roman"/>
          <w:color w:val="201F1E"/>
          <w:szCs w:val="24"/>
        </w:rPr>
        <w:t>νωσης</w:t>
      </w:r>
      <w:r>
        <w:rPr>
          <w:rFonts w:eastAsia="Times New Roman"/>
          <w:color w:val="201F1E"/>
          <w:szCs w:val="24"/>
        </w:rPr>
        <w:t>,</w:t>
      </w:r>
      <w:r w:rsidRPr="00246D4C">
        <w:rPr>
          <w:rFonts w:eastAsia="Times New Roman"/>
          <w:color w:val="201F1E"/>
          <w:szCs w:val="24"/>
        </w:rPr>
        <w:t xml:space="preserve"> η σύγκρουση συμφερόντων με άλλα ιμπερι</w:t>
      </w:r>
      <w:r>
        <w:rPr>
          <w:rFonts w:eastAsia="Times New Roman"/>
          <w:color w:val="201F1E"/>
          <w:szCs w:val="24"/>
        </w:rPr>
        <w:t>αλιστικά κέντρα δ</w:t>
      </w:r>
      <w:r w:rsidRPr="00246D4C">
        <w:rPr>
          <w:rFonts w:eastAsia="Times New Roman"/>
          <w:color w:val="201F1E"/>
          <w:szCs w:val="24"/>
        </w:rPr>
        <w:t>εν άφησαν πέτρα πάνω στην πέτρα</w:t>
      </w:r>
      <w:r>
        <w:rPr>
          <w:rFonts w:eastAsia="Times New Roman"/>
          <w:color w:val="201F1E"/>
          <w:szCs w:val="24"/>
        </w:rPr>
        <w:t>,</w:t>
      </w:r>
      <w:r w:rsidRPr="00246D4C">
        <w:rPr>
          <w:rFonts w:eastAsia="Times New Roman"/>
          <w:color w:val="201F1E"/>
          <w:szCs w:val="24"/>
        </w:rPr>
        <w:t xml:space="preserve"> με δεκάδες χιλιάδες θύματα</w:t>
      </w:r>
      <w:r>
        <w:rPr>
          <w:rFonts w:eastAsia="Times New Roman"/>
          <w:color w:val="201F1E"/>
          <w:szCs w:val="24"/>
        </w:rPr>
        <w:t>,</w:t>
      </w:r>
      <w:r w:rsidRPr="00246D4C">
        <w:rPr>
          <w:rFonts w:eastAsia="Times New Roman"/>
          <w:color w:val="201F1E"/>
          <w:szCs w:val="24"/>
        </w:rPr>
        <w:t xml:space="preserve"> εκατομμύρια ξεριζωμένους</w:t>
      </w:r>
      <w:r>
        <w:rPr>
          <w:rFonts w:eastAsia="Times New Roman"/>
          <w:color w:val="201F1E"/>
          <w:szCs w:val="24"/>
        </w:rPr>
        <w:t>,</w:t>
      </w:r>
      <w:r w:rsidRPr="00246D4C">
        <w:rPr>
          <w:rFonts w:eastAsia="Times New Roman"/>
          <w:color w:val="201F1E"/>
          <w:szCs w:val="24"/>
        </w:rPr>
        <w:t xml:space="preserve"> ενώ παρήγαγε</w:t>
      </w:r>
      <w:r w:rsidRPr="00246D4C">
        <w:rPr>
          <w:rFonts w:eastAsia="Times New Roman"/>
          <w:color w:val="201F1E"/>
          <w:szCs w:val="24"/>
        </w:rPr>
        <w:t xml:space="preserve"> ακόμα περισσότερη καύσιμη ύλη για όξυνση των αντιθέσεων στην περιοχή</w:t>
      </w:r>
      <w:r>
        <w:rPr>
          <w:rFonts w:eastAsia="Times New Roman"/>
          <w:color w:val="201F1E"/>
          <w:szCs w:val="24"/>
        </w:rPr>
        <w:t xml:space="preserve">. </w:t>
      </w:r>
    </w:p>
    <w:p w14:paraId="6E8197E4"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Σ</w:t>
      </w:r>
      <w:r w:rsidRPr="00246D4C">
        <w:rPr>
          <w:rFonts w:eastAsia="Times New Roman"/>
          <w:color w:val="201F1E"/>
          <w:szCs w:val="24"/>
        </w:rPr>
        <w:t>τη Λιβύη τα ίδια</w:t>
      </w:r>
      <w:r>
        <w:rPr>
          <w:rFonts w:eastAsia="Times New Roman"/>
          <w:color w:val="201F1E"/>
          <w:szCs w:val="24"/>
        </w:rPr>
        <w:t>,</w:t>
      </w:r>
      <w:r w:rsidRPr="00246D4C">
        <w:rPr>
          <w:rFonts w:eastAsia="Times New Roman"/>
          <w:color w:val="201F1E"/>
          <w:szCs w:val="24"/>
        </w:rPr>
        <w:t xml:space="preserve"> στη Βενεζουέλα</w:t>
      </w:r>
      <w:r>
        <w:rPr>
          <w:rFonts w:eastAsia="Times New Roman"/>
          <w:color w:val="201F1E"/>
          <w:szCs w:val="24"/>
        </w:rPr>
        <w:t>,</w:t>
      </w:r>
      <w:r w:rsidRPr="00246D4C">
        <w:rPr>
          <w:rFonts w:eastAsia="Times New Roman"/>
          <w:color w:val="201F1E"/>
          <w:szCs w:val="24"/>
        </w:rPr>
        <w:t xml:space="preserve"> που ήταν και είναι από τους μεγαλύτερους πετρελαιοπαραγωγούς</w:t>
      </w:r>
      <w:r>
        <w:rPr>
          <w:rFonts w:eastAsia="Times New Roman"/>
          <w:color w:val="201F1E"/>
          <w:szCs w:val="24"/>
        </w:rPr>
        <w:t>,</w:t>
      </w:r>
      <w:r w:rsidRPr="00246D4C">
        <w:rPr>
          <w:rFonts w:eastAsia="Times New Roman"/>
          <w:color w:val="201F1E"/>
          <w:szCs w:val="24"/>
        </w:rPr>
        <w:t xml:space="preserve"> η ενεργότερη εμπλοκή των Αμερικάνων</w:t>
      </w:r>
      <w:r>
        <w:rPr>
          <w:rFonts w:eastAsia="Times New Roman"/>
          <w:color w:val="201F1E"/>
          <w:szCs w:val="24"/>
        </w:rPr>
        <w:t xml:space="preserve"> και της Ε</w:t>
      </w:r>
      <w:r w:rsidRPr="00246D4C">
        <w:rPr>
          <w:rFonts w:eastAsia="Times New Roman"/>
          <w:color w:val="201F1E"/>
          <w:szCs w:val="24"/>
        </w:rPr>
        <w:t>υρωπαϊκής</w:t>
      </w:r>
      <w:r>
        <w:rPr>
          <w:rFonts w:eastAsia="Times New Roman"/>
          <w:color w:val="201F1E"/>
          <w:szCs w:val="24"/>
        </w:rPr>
        <w:t xml:space="preserve"> Ένωσης</w:t>
      </w:r>
      <w:r w:rsidRPr="00246D4C">
        <w:rPr>
          <w:rFonts w:eastAsia="Times New Roman"/>
          <w:color w:val="201F1E"/>
          <w:szCs w:val="24"/>
        </w:rPr>
        <w:t xml:space="preserve"> </w:t>
      </w:r>
      <w:r>
        <w:rPr>
          <w:rFonts w:eastAsia="Times New Roman"/>
          <w:color w:val="201F1E"/>
          <w:szCs w:val="24"/>
        </w:rPr>
        <w:t>σηματοδοτεί μι</w:t>
      </w:r>
      <w:r w:rsidRPr="00246D4C">
        <w:rPr>
          <w:rFonts w:eastAsia="Times New Roman"/>
          <w:color w:val="201F1E"/>
          <w:szCs w:val="24"/>
        </w:rPr>
        <w:t xml:space="preserve">α </w:t>
      </w:r>
      <w:r>
        <w:rPr>
          <w:rFonts w:eastAsia="Times New Roman"/>
          <w:color w:val="201F1E"/>
          <w:szCs w:val="24"/>
        </w:rPr>
        <w:t xml:space="preserve">ακόμη </w:t>
      </w:r>
      <w:r w:rsidRPr="00246D4C">
        <w:rPr>
          <w:rFonts w:eastAsia="Times New Roman"/>
          <w:color w:val="201F1E"/>
          <w:szCs w:val="24"/>
        </w:rPr>
        <w:t>από</w:t>
      </w:r>
      <w:r w:rsidRPr="00246D4C">
        <w:rPr>
          <w:rFonts w:eastAsia="Times New Roman"/>
          <w:color w:val="201F1E"/>
          <w:szCs w:val="24"/>
        </w:rPr>
        <w:t>πειρα πραξικοπήματος σε συνδυασμό με ανοιχτές απειλές για στρατιωτική επέμβαση</w:t>
      </w:r>
      <w:r>
        <w:rPr>
          <w:rFonts w:eastAsia="Times New Roman"/>
          <w:color w:val="201F1E"/>
          <w:szCs w:val="24"/>
        </w:rPr>
        <w:t>.</w:t>
      </w:r>
    </w:p>
    <w:p w14:paraId="6E8197E5"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sidRPr="00246D4C">
        <w:rPr>
          <w:rFonts w:eastAsia="Times New Roman"/>
          <w:color w:val="201F1E"/>
          <w:szCs w:val="24"/>
        </w:rPr>
        <w:t>Να</w:t>
      </w:r>
      <w:r>
        <w:rPr>
          <w:rFonts w:eastAsia="Times New Roman"/>
          <w:color w:val="201F1E"/>
          <w:szCs w:val="24"/>
        </w:rPr>
        <w:t>,</w:t>
      </w:r>
      <w:r w:rsidRPr="00246D4C">
        <w:rPr>
          <w:rFonts w:eastAsia="Times New Roman"/>
          <w:color w:val="201F1E"/>
          <w:szCs w:val="24"/>
        </w:rPr>
        <w:t xml:space="preserve"> λοιπόν</w:t>
      </w:r>
      <w:r>
        <w:rPr>
          <w:rFonts w:eastAsia="Times New Roman"/>
          <w:color w:val="201F1E"/>
          <w:szCs w:val="24"/>
        </w:rPr>
        <w:t>,</w:t>
      </w:r>
      <w:r w:rsidRPr="00246D4C">
        <w:rPr>
          <w:rFonts w:eastAsia="Times New Roman"/>
          <w:color w:val="201F1E"/>
          <w:szCs w:val="24"/>
        </w:rPr>
        <w:t xml:space="preserve"> γιατί επιμένουμε τόσο πολύ να αναδεικνύουμε τους κινδύνους που κρύβει για το</w:t>
      </w:r>
      <w:r>
        <w:rPr>
          <w:rFonts w:eastAsia="Times New Roman"/>
          <w:color w:val="201F1E"/>
          <w:szCs w:val="24"/>
        </w:rPr>
        <w:t>ν</w:t>
      </w:r>
      <w:r w:rsidRPr="00246D4C">
        <w:rPr>
          <w:rFonts w:eastAsia="Times New Roman"/>
          <w:color w:val="201F1E"/>
          <w:szCs w:val="24"/>
        </w:rPr>
        <w:t xml:space="preserve"> λαό μας η κοινή γραμμή όλων αυτών των κομμάτων για τη μετατροπή της χώρας σε ενεργειακ</w:t>
      </w:r>
      <w:r w:rsidRPr="00246D4C">
        <w:rPr>
          <w:rFonts w:eastAsia="Times New Roman"/>
          <w:color w:val="201F1E"/>
          <w:szCs w:val="24"/>
        </w:rPr>
        <w:t>ό κόμ</w:t>
      </w:r>
      <w:r>
        <w:rPr>
          <w:rFonts w:eastAsia="Times New Roman"/>
          <w:color w:val="201F1E"/>
          <w:szCs w:val="24"/>
        </w:rPr>
        <w:t xml:space="preserve">βο και σε ένα απέραντο </w:t>
      </w:r>
      <w:proofErr w:type="spellStart"/>
      <w:r>
        <w:rPr>
          <w:rFonts w:eastAsia="Times New Roman"/>
          <w:color w:val="201F1E"/>
          <w:szCs w:val="24"/>
        </w:rPr>
        <w:t>αμερικανονατοϊκό</w:t>
      </w:r>
      <w:proofErr w:type="spellEnd"/>
      <w:r w:rsidRPr="00246D4C">
        <w:rPr>
          <w:rFonts w:eastAsia="Times New Roman"/>
          <w:color w:val="201F1E"/>
          <w:szCs w:val="24"/>
        </w:rPr>
        <w:t xml:space="preserve"> στρατόπεδο</w:t>
      </w:r>
      <w:r>
        <w:rPr>
          <w:rFonts w:eastAsia="Times New Roman"/>
          <w:color w:val="201F1E"/>
          <w:szCs w:val="24"/>
        </w:rPr>
        <w:t>.</w:t>
      </w:r>
    </w:p>
    <w:p w14:paraId="6E8197E6"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Ν</w:t>
      </w:r>
      <w:r w:rsidRPr="00246D4C">
        <w:rPr>
          <w:rFonts w:eastAsia="Times New Roman"/>
          <w:color w:val="201F1E"/>
          <w:szCs w:val="24"/>
        </w:rPr>
        <w:t xml:space="preserve">α γιατί επιμένουμε ότι ΝΑΤΟ και Ευρωπαϊκή </w:t>
      </w:r>
      <w:r>
        <w:rPr>
          <w:rFonts w:eastAsia="Times New Roman"/>
          <w:color w:val="201F1E"/>
          <w:szCs w:val="24"/>
        </w:rPr>
        <w:t>Ένωση δεν μπορούν να εγγυηθούν ε</w:t>
      </w:r>
      <w:r w:rsidRPr="00246D4C">
        <w:rPr>
          <w:rFonts w:eastAsia="Times New Roman"/>
          <w:color w:val="201F1E"/>
          <w:szCs w:val="24"/>
        </w:rPr>
        <w:t>ιρήνη</w:t>
      </w:r>
      <w:r>
        <w:rPr>
          <w:rFonts w:eastAsia="Times New Roman"/>
          <w:color w:val="201F1E"/>
          <w:szCs w:val="24"/>
        </w:rPr>
        <w:t>,</w:t>
      </w:r>
      <w:r w:rsidRPr="00246D4C">
        <w:rPr>
          <w:rFonts w:eastAsia="Times New Roman"/>
          <w:color w:val="201F1E"/>
          <w:szCs w:val="24"/>
        </w:rPr>
        <w:t xml:space="preserve"> ασφάλεια των λαών</w:t>
      </w:r>
      <w:r>
        <w:rPr>
          <w:rFonts w:eastAsia="Times New Roman"/>
          <w:color w:val="201F1E"/>
          <w:szCs w:val="24"/>
        </w:rPr>
        <w:t>,</w:t>
      </w:r>
      <w:r w:rsidRPr="00246D4C">
        <w:rPr>
          <w:rFonts w:eastAsia="Times New Roman"/>
          <w:color w:val="201F1E"/>
          <w:szCs w:val="24"/>
        </w:rPr>
        <w:t xml:space="preserve"> την εδαφική ακεραιότητα της Ελλάδας και της Κύπρου</w:t>
      </w:r>
      <w:r>
        <w:rPr>
          <w:rFonts w:eastAsia="Times New Roman"/>
          <w:color w:val="201F1E"/>
          <w:szCs w:val="24"/>
        </w:rPr>
        <w:t>. Κ</w:t>
      </w:r>
      <w:r w:rsidRPr="00246D4C">
        <w:rPr>
          <w:rFonts w:eastAsia="Times New Roman"/>
          <w:color w:val="201F1E"/>
          <w:szCs w:val="24"/>
        </w:rPr>
        <w:t xml:space="preserve">αι αυτό φαίνεται στο </w:t>
      </w:r>
      <w:r>
        <w:rPr>
          <w:rFonts w:eastAsia="Times New Roman"/>
          <w:color w:val="201F1E"/>
          <w:szCs w:val="24"/>
        </w:rPr>
        <w:t xml:space="preserve">εξής </w:t>
      </w:r>
      <w:r w:rsidRPr="00246D4C">
        <w:rPr>
          <w:rFonts w:eastAsia="Times New Roman"/>
          <w:color w:val="201F1E"/>
          <w:szCs w:val="24"/>
        </w:rPr>
        <w:t>παράδειγμα</w:t>
      </w:r>
      <w:r>
        <w:rPr>
          <w:rFonts w:eastAsia="Times New Roman"/>
          <w:color w:val="201F1E"/>
          <w:szCs w:val="24"/>
        </w:rPr>
        <w:t>,</w:t>
      </w:r>
      <w:r w:rsidRPr="00246D4C">
        <w:rPr>
          <w:rFonts w:eastAsia="Times New Roman"/>
          <w:color w:val="201F1E"/>
          <w:szCs w:val="24"/>
        </w:rPr>
        <w:t xml:space="preserve"> ότι το </w:t>
      </w:r>
      <w:r w:rsidRPr="00246D4C">
        <w:rPr>
          <w:rFonts w:eastAsia="Times New Roman"/>
          <w:color w:val="201F1E"/>
          <w:szCs w:val="24"/>
        </w:rPr>
        <w:t xml:space="preserve">40% του </w:t>
      </w:r>
      <w:r w:rsidRPr="00246D4C">
        <w:rPr>
          <w:rFonts w:eastAsia="Times New Roman"/>
          <w:color w:val="201F1E"/>
          <w:szCs w:val="24"/>
        </w:rPr>
        <w:lastRenderedPageBreak/>
        <w:t>εδάφους της Κύπρου παρα</w:t>
      </w:r>
      <w:r>
        <w:rPr>
          <w:rFonts w:eastAsia="Times New Roman"/>
          <w:color w:val="201F1E"/>
          <w:szCs w:val="24"/>
        </w:rPr>
        <w:t xml:space="preserve">μένει υπό κατοχή από τη </w:t>
      </w:r>
      <w:proofErr w:type="spellStart"/>
      <w:r>
        <w:rPr>
          <w:rFonts w:eastAsia="Times New Roman"/>
          <w:color w:val="201F1E"/>
          <w:szCs w:val="24"/>
        </w:rPr>
        <w:t>σύμμαχη</w:t>
      </w:r>
      <w:proofErr w:type="spellEnd"/>
      <w:r>
        <w:rPr>
          <w:rFonts w:eastAsia="Times New Roman"/>
          <w:color w:val="201F1E"/>
          <w:szCs w:val="24"/>
        </w:rPr>
        <w:t xml:space="preserve"> στο ΝΑΤΟ Τουρκία π</w:t>
      </w:r>
      <w:r w:rsidRPr="00246D4C">
        <w:rPr>
          <w:rFonts w:eastAsia="Times New Roman"/>
          <w:color w:val="201F1E"/>
          <w:szCs w:val="24"/>
        </w:rPr>
        <w:t>ου αμφισβητεί με όλο και μεγαλύτερη ένταση τα κυριαρχικά δικαιώματα της Κύπρου και της Ελλάδας</w:t>
      </w:r>
      <w:r>
        <w:rPr>
          <w:rFonts w:eastAsia="Times New Roman"/>
          <w:color w:val="201F1E"/>
          <w:szCs w:val="24"/>
        </w:rPr>
        <w:t>,</w:t>
      </w:r>
      <w:r w:rsidRPr="00246D4C">
        <w:rPr>
          <w:rFonts w:eastAsia="Times New Roman"/>
          <w:color w:val="201F1E"/>
          <w:szCs w:val="24"/>
        </w:rPr>
        <w:t xml:space="preserve"> προβάλλοντας ακόμα και εδαφικές διεκδικήσεις</w:t>
      </w:r>
      <w:r>
        <w:rPr>
          <w:rFonts w:eastAsia="Times New Roman"/>
          <w:color w:val="201F1E"/>
          <w:szCs w:val="24"/>
        </w:rPr>
        <w:t>.</w:t>
      </w:r>
    </w:p>
    <w:p w14:paraId="6E8197E7"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Αυτό το ανατολίτικο παζάρι που γί</w:t>
      </w:r>
      <w:r>
        <w:rPr>
          <w:rFonts w:eastAsia="Times New Roman"/>
          <w:color w:val="201F1E"/>
          <w:szCs w:val="24"/>
        </w:rPr>
        <w:t>νεται</w:t>
      </w:r>
      <w:r w:rsidRPr="00246D4C">
        <w:rPr>
          <w:rFonts w:eastAsia="Times New Roman"/>
          <w:color w:val="201F1E"/>
          <w:szCs w:val="24"/>
        </w:rPr>
        <w:t xml:space="preserve"> στην περιοχή μας γίνεται στις πλάτες των λαών της περιοχής</w:t>
      </w:r>
      <w:r>
        <w:rPr>
          <w:rFonts w:eastAsia="Times New Roman"/>
          <w:color w:val="201F1E"/>
          <w:szCs w:val="24"/>
        </w:rPr>
        <w:t>,</w:t>
      </w:r>
      <w:r w:rsidRPr="00246D4C">
        <w:rPr>
          <w:rFonts w:eastAsia="Times New Roman"/>
          <w:color w:val="201F1E"/>
          <w:szCs w:val="24"/>
        </w:rPr>
        <w:t xml:space="preserve"> γιατί ακόμα και αν υπάρξουν κερδισμένοι από την εμπλοκή της χώρας στα ιμπεριαλιστικά σχέδια</w:t>
      </w:r>
      <w:r>
        <w:rPr>
          <w:rFonts w:eastAsia="Times New Roman"/>
          <w:color w:val="201F1E"/>
          <w:szCs w:val="24"/>
        </w:rPr>
        <w:t>, αυτοί</w:t>
      </w:r>
      <w:r w:rsidRPr="00246D4C">
        <w:rPr>
          <w:rFonts w:eastAsia="Times New Roman"/>
          <w:color w:val="201F1E"/>
          <w:szCs w:val="24"/>
        </w:rPr>
        <w:t xml:space="preserve"> δεν θα είναι σε κα</w:t>
      </w:r>
      <w:r>
        <w:rPr>
          <w:rFonts w:eastAsia="Times New Roman"/>
          <w:color w:val="201F1E"/>
          <w:szCs w:val="24"/>
        </w:rPr>
        <w:t>μ</w:t>
      </w:r>
      <w:r w:rsidRPr="00246D4C">
        <w:rPr>
          <w:rFonts w:eastAsia="Times New Roman"/>
          <w:color w:val="201F1E"/>
          <w:szCs w:val="24"/>
        </w:rPr>
        <w:t>μία περίπτωση οι λαοί της Ελλάδας</w:t>
      </w:r>
      <w:r>
        <w:rPr>
          <w:rFonts w:eastAsia="Times New Roman"/>
          <w:color w:val="201F1E"/>
          <w:szCs w:val="24"/>
        </w:rPr>
        <w:t>,</w:t>
      </w:r>
      <w:r w:rsidRPr="00246D4C">
        <w:rPr>
          <w:rFonts w:eastAsia="Times New Roman"/>
          <w:color w:val="201F1E"/>
          <w:szCs w:val="24"/>
        </w:rPr>
        <w:t xml:space="preserve"> της Κύπρου</w:t>
      </w:r>
      <w:r>
        <w:rPr>
          <w:rFonts w:eastAsia="Times New Roman"/>
          <w:color w:val="201F1E"/>
          <w:szCs w:val="24"/>
        </w:rPr>
        <w:t>,</w:t>
      </w:r>
      <w:r w:rsidRPr="00246D4C">
        <w:rPr>
          <w:rFonts w:eastAsia="Times New Roman"/>
          <w:color w:val="201F1E"/>
          <w:szCs w:val="24"/>
        </w:rPr>
        <w:t xml:space="preserve"> ο λαός της Τουρκίας</w:t>
      </w:r>
      <w:r>
        <w:rPr>
          <w:rFonts w:eastAsia="Times New Roman"/>
          <w:color w:val="201F1E"/>
          <w:szCs w:val="24"/>
        </w:rPr>
        <w:t>,</w:t>
      </w:r>
      <w:r w:rsidRPr="00246D4C">
        <w:rPr>
          <w:rFonts w:eastAsia="Times New Roman"/>
          <w:color w:val="201F1E"/>
          <w:szCs w:val="24"/>
        </w:rPr>
        <w:t xml:space="preserve"> αλλά θα είναι μόνο οι μονοπωλιακοί όμιλοι</w:t>
      </w:r>
      <w:r>
        <w:rPr>
          <w:rFonts w:eastAsia="Times New Roman"/>
          <w:color w:val="201F1E"/>
          <w:szCs w:val="24"/>
        </w:rPr>
        <w:t>. Ο</w:t>
      </w:r>
      <w:r w:rsidRPr="00246D4C">
        <w:rPr>
          <w:rFonts w:eastAsia="Times New Roman"/>
          <w:color w:val="201F1E"/>
          <w:szCs w:val="24"/>
        </w:rPr>
        <w:t>ι λαοί θα είναι πάντα μεταξύ των χαμένων</w:t>
      </w:r>
      <w:r>
        <w:rPr>
          <w:rFonts w:eastAsia="Times New Roman"/>
          <w:color w:val="201F1E"/>
          <w:szCs w:val="24"/>
        </w:rPr>
        <w:t>.</w:t>
      </w:r>
    </w:p>
    <w:p w14:paraId="6E8197E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Η Κυβέρνηση ΣΥΡΙΖΑ, λοιπόν, είναι έκθετη</w:t>
      </w:r>
      <w:r w:rsidRPr="00C656E1">
        <w:rPr>
          <w:rFonts w:eastAsia="Times New Roman" w:cs="Times New Roman"/>
          <w:szCs w:val="24"/>
        </w:rPr>
        <w:t>,</w:t>
      </w:r>
      <w:r>
        <w:rPr>
          <w:rFonts w:eastAsia="Times New Roman" w:cs="Times New Roman"/>
          <w:szCs w:val="24"/>
        </w:rPr>
        <w:t xml:space="preserve"> γιατί διαρκώς εφησυχάζει τον λαό, εμπλέκει βαθύτερα τη χώρα στους ιμπεριαλιστικούς ανταγωνισμούς για ξένα προς τον λαό συμφέρον</w:t>
      </w:r>
      <w:r>
        <w:rPr>
          <w:rFonts w:eastAsia="Times New Roman" w:cs="Times New Roman"/>
          <w:szCs w:val="24"/>
        </w:rPr>
        <w:t>τα και παρουσιάζει</w:t>
      </w:r>
      <w:r w:rsidRPr="00C656E1">
        <w:rPr>
          <w:rFonts w:eastAsia="Times New Roman" w:cs="Times New Roman"/>
          <w:szCs w:val="24"/>
        </w:rPr>
        <w:t xml:space="preserve"> </w:t>
      </w:r>
      <w:r>
        <w:rPr>
          <w:rFonts w:eastAsia="Times New Roman" w:cs="Times New Roman"/>
          <w:szCs w:val="24"/>
        </w:rPr>
        <w:t>μάλιστα την επαίσχυντη Συμφωνία των Πρεσπών, που μαγειρεύτηκε για τις νατοϊκές ανάγκες, και ως συνταγή για το Αιγαίο και την Κύπρο.</w:t>
      </w:r>
    </w:p>
    <w:p w14:paraId="6E8197E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Η λύση και η διέξοδος, όμως, για τον λαό μας και για τους άλλους λαούς της περιοχής επίσης, βρίσκεται σε </w:t>
      </w:r>
      <w:r>
        <w:rPr>
          <w:rFonts w:eastAsia="Times New Roman" w:cs="Times New Roman"/>
          <w:szCs w:val="24"/>
        </w:rPr>
        <w:t>σύγκρουση με αυτές τις αστικές τάξεις, με την Ευρωπαϊκή Ένωση, με το ΝΑΤΟ, με τις κυβερνήσεις τους και πάντως σίγουρα δεν βρίσκεται ούτε σε δεξιώσεις</w:t>
      </w:r>
      <w:r w:rsidRPr="00B10631">
        <w:rPr>
          <w:rFonts w:eastAsia="Times New Roman" w:cs="Times New Roman"/>
          <w:szCs w:val="24"/>
        </w:rPr>
        <w:t>,</w:t>
      </w:r>
      <w:r>
        <w:rPr>
          <w:rFonts w:eastAsia="Times New Roman" w:cs="Times New Roman"/>
          <w:szCs w:val="24"/>
        </w:rPr>
        <w:t xml:space="preserve"> ούτε σε </w:t>
      </w:r>
      <w:proofErr w:type="spellStart"/>
      <w:r>
        <w:rPr>
          <w:rFonts w:eastAsia="Times New Roman" w:cs="Times New Roman"/>
          <w:szCs w:val="24"/>
        </w:rPr>
        <w:t>χαμογελάκια</w:t>
      </w:r>
      <w:proofErr w:type="spellEnd"/>
      <w:r>
        <w:rPr>
          <w:rFonts w:eastAsia="Times New Roman" w:cs="Times New Roman"/>
          <w:szCs w:val="24"/>
        </w:rPr>
        <w:t xml:space="preserve"> με τον «διαβολικά καλό» </w:t>
      </w:r>
      <w:proofErr w:type="spellStart"/>
      <w:r>
        <w:rPr>
          <w:rFonts w:eastAsia="Times New Roman" w:cs="Times New Roman"/>
          <w:szCs w:val="24"/>
        </w:rPr>
        <w:t>Τραμπ</w:t>
      </w:r>
      <w:proofErr w:type="spellEnd"/>
      <w:r>
        <w:rPr>
          <w:rFonts w:eastAsia="Times New Roman" w:cs="Times New Roman"/>
          <w:szCs w:val="24"/>
        </w:rPr>
        <w:t xml:space="preserve">, όπως τον χαρακτηρίσατε, ούτε στους </w:t>
      </w:r>
      <w:proofErr w:type="spellStart"/>
      <w:r>
        <w:rPr>
          <w:rFonts w:eastAsia="Times New Roman" w:cs="Times New Roman"/>
          <w:szCs w:val="24"/>
        </w:rPr>
        <w:t>σφιχταγκαλισμούς</w:t>
      </w:r>
      <w:proofErr w:type="spellEnd"/>
      <w:r>
        <w:rPr>
          <w:rFonts w:eastAsia="Times New Roman" w:cs="Times New Roman"/>
          <w:szCs w:val="24"/>
        </w:rPr>
        <w:t xml:space="preserve"> πο</w:t>
      </w:r>
      <w:r>
        <w:rPr>
          <w:rFonts w:eastAsia="Times New Roman" w:cs="Times New Roman"/>
          <w:szCs w:val="24"/>
        </w:rPr>
        <w:t>υ συνηθίζετε, με τους σφαγείς των Παλαιστινίων που μάλιστα τώρα ετοιμάζονται να υποδεχθούν με «ορχηστρικούς» βομβαρδισμούς τη «</w:t>
      </w:r>
      <w:r>
        <w:rPr>
          <w:rFonts w:eastAsia="Times New Roman" w:cs="Times New Roman"/>
          <w:szCs w:val="24"/>
          <w:lang w:val="en-US"/>
        </w:rPr>
        <w:t>Eurovision</w:t>
      </w:r>
      <w:r>
        <w:rPr>
          <w:rFonts w:eastAsia="Times New Roman" w:cs="Times New Roman"/>
          <w:szCs w:val="24"/>
        </w:rPr>
        <w:t>»</w:t>
      </w:r>
      <w:r w:rsidRPr="00A05F8B">
        <w:rPr>
          <w:rFonts w:eastAsia="Times New Roman" w:cs="Times New Roman"/>
          <w:szCs w:val="24"/>
        </w:rPr>
        <w:t>.</w:t>
      </w:r>
    </w:p>
    <w:p w14:paraId="6E8197EA" w14:textId="77777777" w:rsidR="004B0DF5" w:rsidRDefault="00471FB5">
      <w:pPr>
        <w:spacing w:line="600" w:lineRule="auto"/>
        <w:ind w:firstLine="720"/>
        <w:jc w:val="both"/>
        <w:rPr>
          <w:rFonts w:eastAsia="Times New Roman" w:cs="Times New Roman"/>
          <w:szCs w:val="24"/>
        </w:rPr>
      </w:pPr>
      <w:r w:rsidRPr="00A05F8B">
        <w:rPr>
          <w:rFonts w:eastAsia="Times New Roman" w:cs="Times New Roman"/>
          <w:szCs w:val="24"/>
        </w:rPr>
        <w:lastRenderedPageBreak/>
        <w:t>Κυρ</w:t>
      </w:r>
      <w:r>
        <w:rPr>
          <w:rFonts w:eastAsia="Times New Roman" w:cs="Times New Roman"/>
          <w:szCs w:val="24"/>
        </w:rPr>
        <w:t>ίες και κύριοι της Κυβέρνησης, αφού γονατίσατε για τέσσερα χρόνια τον λαό μας, αφού φέρατε και τρίτο μνημόνιο, αφ</w:t>
      </w:r>
      <w:r>
        <w:rPr>
          <w:rFonts w:eastAsia="Times New Roman" w:cs="Times New Roman"/>
          <w:szCs w:val="24"/>
        </w:rPr>
        <w:t xml:space="preserve">ού διατηρήσατε όλους τους </w:t>
      </w:r>
      <w:proofErr w:type="spellStart"/>
      <w:r>
        <w:rPr>
          <w:rFonts w:eastAsia="Times New Roman" w:cs="Times New Roman"/>
          <w:szCs w:val="24"/>
        </w:rPr>
        <w:t>εφαρμοστικούς</w:t>
      </w:r>
      <w:proofErr w:type="spellEnd"/>
      <w:r>
        <w:rPr>
          <w:rFonts w:eastAsia="Times New Roman" w:cs="Times New Roman"/>
          <w:szCs w:val="24"/>
        </w:rPr>
        <w:t xml:space="preserve"> αντιλαϊκούς </w:t>
      </w:r>
      <w:proofErr w:type="spellStart"/>
      <w:r>
        <w:rPr>
          <w:rFonts w:eastAsia="Times New Roman" w:cs="Times New Roman"/>
          <w:szCs w:val="24"/>
        </w:rPr>
        <w:t>μνημονιακούς</w:t>
      </w:r>
      <w:proofErr w:type="spellEnd"/>
      <w:r>
        <w:rPr>
          <w:rFonts w:eastAsia="Times New Roman" w:cs="Times New Roman"/>
          <w:szCs w:val="24"/>
        </w:rPr>
        <w:t xml:space="preserve"> νόμους, αφού δεσμεύσατε έως το 2060 τη χώρα μας με ματωμένα </w:t>
      </w:r>
      <w:proofErr w:type="spellStart"/>
      <w:r>
        <w:rPr>
          <w:rFonts w:eastAsia="Times New Roman" w:cs="Times New Roman"/>
          <w:szCs w:val="24"/>
        </w:rPr>
        <w:t>υπερπλεονάσματα</w:t>
      </w:r>
      <w:proofErr w:type="spellEnd"/>
      <w:r>
        <w:rPr>
          <w:rFonts w:eastAsia="Times New Roman" w:cs="Times New Roman"/>
          <w:szCs w:val="24"/>
        </w:rPr>
        <w:t xml:space="preserve"> μεγαλύτερα και από αυτά που σας ζητούσαν οι δανειστές, τώρα καταφεύγετε προεκλογικά, για ευνόητους λόγους, στη γνωσ</w:t>
      </w:r>
      <w:r>
        <w:rPr>
          <w:rFonts w:eastAsia="Times New Roman" w:cs="Times New Roman"/>
          <w:szCs w:val="24"/>
        </w:rPr>
        <w:t xml:space="preserve">τή τακτική «σου κλέβω δέκα, σου επιστρέφω ένα» και πάει λέγοντας. </w:t>
      </w:r>
    </w:p>
    <w:p w14:paraId="6E8197E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Άλλοθι ψάχνετε για να συνεχίσετε την ίδια αντιλαϊκή πολιτική και αυτό επιβεβαιώνεται και από την ομιλία του κυρίου Πρωθυπουργού που ορθά – κοφτά τόνισε ότι ο στόχος των ματωμένων πλεονασμάτ</w:t>
      </w:r>
      <w:r>
        <w:rPr>
          <w:rFonts w:eastAsia="Times New Roman" w:cs="Times New Roman"/>
          <w:szCs w:val="24"/>
        </w:rPr>
        <w:t>ων δεν πρόκειται να παραβιαστεί. Αυτά τα ματωμένα πλεονάσματα, που ήρθαν για να μείνουν όμως, σημαίνουν νέες περικοπές στην υγεία, στα φάρμακα, στην κοινωνική ασφάλιση, ακόμα μεγαλύτερο κόψιμο σε δαπάνες για την παιδεία. Σημαίνουν, όμως, ζεστό χρήμα για με</w:t>
      </w:r>
      <w:r>
        <w:rPr>
          <w:rFonts w:eastAsia="Times New Roman" w:cs="Times New Roman"/>
          <w:szCs w:val="24"/>
        </w:rPr>
        <w:t xml:space="preserve">γάλους επιχειρηματικούς ομίλους. </w:t>
      </w:r>
    </w:p>
    <w:p w14:paraId="6E8197E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Διαπράττετε, όμως, και κάτι άλλο που δείχνει ότι είστε μέχρι τα μπούνια δεσμευμένοι στην εξυπηρέτηση της καπιταλιστικής κερδοφορίας και μόνον, των δήθεν αντοχών της οικονομίας, που το μόνο που δεν αντέχει είναι ο λαός και </w:t>
      </w:r>
      <w:r>
        <w:rPr>
          <w:rFonts w:eastAsia="Times New Roman" w:cs="Times New Roman"/>
          <w:szCs w:val="24"/>
        </w:rPr>
        <w:t xml:space="preserve">το εισόδημά του. </w:t>
      </w:r>
    </w:p>
    <w:p w14:paraId="6E8197E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Λέτε, λοιπόν, χωρίς να ντρέπεστε, ότι ο λαός μας πρέπει να θεωρήσει ξεγραμμένα όσα έχασε μέσα στην κρίση όλα τα προηγούμενα χρόνια. Άρα και αυτά που δίνετε είναι υπό αίρεση τελικά, αφού το λέτε έτσι, γιατί η ανάκαμψη της ελληνικής οικονομ</w:t>
      </w:r>
      <w:r>
        <w:rPr>
          <w:rFonts w:eastAsia="Times New Roman" w:cs="Times New Roman"/>
          <w:szCs w:val="24"/>
        </w:rPr>
        <w:t>ίας, όπως λέτε, συνδέεται άμεσα με το γενικότερο διεθνές οικονομικό περιβάλλον. Την ώρα που εσείς υπόσχεστε αυξημένους ρυθμούς ανάπτυξης, οδεύουμε διεθνώς προς μια νέα καπιταλιστική κρίση, μέσα στην οποία μια οικονομία τόσο ανοιχτή όσο η ελληνική, ατμομηχα</w:t>
      </w:r>
      <w:r>
        <w:rPr>
          <w:rFonts w:eastAsia="Times New Roman" w:cs="Times New Roman"/>
          <w:szCs w:val="24"/>
        </w:rPr>
        <w:t xml:space="preserve">νή της οποίας είναι ο τουρισμός και οι διεθνείς μεταφορές, έχει την προοπτική μόνο να γονατίσει, με τα σύννεφα νέας κρίσης, που </w:t>
      </w:r>
      <w:proofErr w:type="spellStart"/>
      <w:r>
        <w:rPr>
          <w:rFonts w:eastAsia="Times New Roman" w:cs="Times New Roman"/>
          <w:szCs w:val="24"/>
        </w:rPr>
        <w:t>αχνοφαίνονται</w:t>
      </w:r>
      <w:proofErr w:type="spellEnd"/>
      <w:r>
        <w:rPr>
          <w:rFonts w:eastAsia="Times New Roman" w:cs="Times New Roman"/>
          <w:szCs w:val="24"/>
        </w:rPr>
        <w:t xml:space="preserve"> ήδη, με τους </w:t>
      </w:r>
      <w:r>
        <w:rPr>
          <w:rFonts w:eastAsia="Times New Roman" w:cs="Times New Roman"/>
          <w:szCs w:val="24"/>
        </w:rPr>
        <w:lastRenderedPageBreak/>
        <w:t>ανταγωνισμούς, τους οικονομικούς – εμπορικούς πολέμους, που οπωσδήποτε επιδρούν στην όποια ανάκαμψη σ</w:t>
      </w:r>
      <w:r>
        <w:rPr>
          <w:rFonts w:eastAsia="Times New Roman" w:cs="Times New Roman"/>
          <w:szCs w:val="24"/>
        </w:rPr>
        <w:t xml:space="preserve">την Ελλάδα. </w:t>
      </w:r>
    </w:p>
    <w:p w14:paraId="6E8197E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Επιπλέον, συνεχίζετε –είστε μάστορες σε αυτό, σας το αναγνωρίζουμε- να βαφτίζετε το κρέας ψάρι, όπως η τρόικα έγινε θεσμ</w:t>
      </w:r>
      <w:r>
        <w:rPr>
          <w:rFonts w:eastAsia="Times New Roman" w:cs="Times New Roman"/>
          <w:szCs w:val="24"/>
        </w:rPr>
        <w:t>ός</w:t>
      </w:r>
      <w:r>
        <w:rPr>
          <w:rFonts w:eastAsia="Times New Roman" w:cs="Times New Roman"/>
          <w:szCs w:val="24"/>
        </w:rPr>
        <w:t>, κουαρτέτο κ.λπ. παλαιότερα, όπως τώρα το μόνιμο επίδομα, που το βαφτίσατε δέκατη τρίτη σύνταξη.</w:t>
      </w:r>
    </w:p>
    <w:p w14:paraId="6E8197E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Αλήθεια, αυτήν ήταν η δ</w:t>
      </w:r>
      <w:r>
        <w:rPr>
          <w:rFonts w:eastAsia="Times New Roman" w:cs="Times New Roman"/>
          <w:szCs w:val="24"/>
        </w:rPr>
        <w:t>έκατη τρίτη σύνταξη που έπαιρναν οι συνταξιούχοι; Θέλετε να μιλήσουμε και με αριθμούς; Το κονδύλι που δίνετε γι’ αυτό το επίδομα είναι 800 εκατομμύρια ευρώ συνολικά και αντιστοιχεί στο 39% του ποσού που καταβάλλεται κάθε μήνα από τον ΕΦΚΑ για τις κύριες συ</w:t>
      </w:r>
      <w:r>
        <w:rPr>
          <w:rFonts w:eastAsia="Times New Roman" w:cs="Times New Roman"/>
          <w:szCs w:val="24"/>
        </w:rPr>
        <w:t xml:space="preserve">ντάξεις. </w:t>
      </w:r>
    </w:p>
    <w:p w14:paraId="6E8197F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Οι συνταξιούχοι με τους αγώνες τους δεν απαίτησαν ένα κουτσουρεμένο επίδομα, που και αυτό θα δίνεται με μεγάλες διαφορές, χωρίζοντας, κατηγοριοποιώντας ανθρώπους, που δούλεψαν μια ζωή ολάκερη και οι κόποι τους </w:t>
      </w:r>
      <w:r>
        <w:rPr>
          <w:rFonts w:eastAsia="Times New Roman" w:cs="Times New Roman"/>
          <w:szCs w:val="24"/>
        </w:rPr>
        <w:lastRenderedPageBreak/>
        <w:t>χάθηκαν, κλάπηκαν, ληστεύτηκαν από τ</w:t>
      </w:r>
      <w:r>
        <w:rPr>
          <w:rFonts w:eastAsia="Times New Roman" w:cs="Times New Roman"/>
          <w:szCs w:val="24"/>
        </w:rPr>
        <w:t>ις κυβερνήσεις μέχρι σήμερα, πριν της Νέας Δημοκρατίας και του ΠΑΣΟΚ, σήμερα του ΣΥΡΙΖΑ. Και σε αυτό το ζήτημα, όμως, συνεχίζετε στη γνωστή και ξεδιάντροπη λογική των ρετιρέ, των ισογείων και των υπογείων. Και αυτό δανεισμένο από το ΠΑΣΟΚ -τόση κατηφόρα!-,</w:t>
      </w:r>
      <w:r>
        <w:rPr>
          <w:rFonts w:eastAsia="Times New Roman" w:cs="Times New Roman"/>
          <w:szCs w:val="24"/>
        </w:rPr>
        <w:t xml:space="preserve"> το παλιό ΠΑΣΟΚ, το βαθύ, το βρώμικο!</w:t>
      </w:r>
    </w:p>
    <w:p w14:paraId="6E8197F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 Πηγαίνετε, λοιπόν, στους ανθρώπους που ζουν όχι μόνο αυτοί, αλλά και τα παιδιά τους και τα εγγόνια τους πολλές φορές με μία σύνταξη του αστρονομικού ποσού των 900 ευρώ μεικτά ή και 1.050 ευρώ μεικτά και πείτε τους ότι</w:t>
      </w:r>
      <w:r>
        <w:rPr>
          <w:rFonts w:eastAsia="Times New Roman" w:cs="Times New Roman"/>
          <w:szCs w:val="24"/>
        </w:rPr>
        <w:t xml:space="preserve"> είναι και ευνοούμενοι από πάνω και γι’ αυτό θα πάρουν μόνο 30%. Θα σας πάρουν με τις πέτρες και δίκιο θα ‘</w:t>
      </w:r>
      <w:proofErr w:type="spellStart"/>
      <w:r>
        <w:rPr>
          <w:rFonts w:eastAsia="Times New Roman" w:cs="Times New Roman"/>
          <w:szCs w:val="24"/>
        </w:rPr>
        <w:t>χουν</w:t>
      </w:r>
      <w:proofErr w:type="spellEnd"/>
      <w:r>
        <w:rPr>
          <w:rFonts w:eastAsia="Times New Roman" w:cs="Times New Roman"/>
          <w:szCs w:val="24"/>
        </w:rPr>
        <w:t xml:space="preserve">. </w:t>
      </w:r>
    </w:p>
    <w:p w14:paraId="6E8197F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Έρχεται τώρα προεκλογικά η Κυβέρνηση και επιδιώκει να μεταμφιεστεί σε σωτήρα των αυτοαπασχολουμένων όχι φυσικά γιατί την έπιασε ο πόνος, αλλά </w:t>
      </w:r>
      <w:r>
        <w:rPr>
          <w:rFonts w:eastAsia="Times New Roman" w:cs="Times New Roman"/>
          <w:szCs w:val="24"/>
        </w:rPr>
        <w:t xml:space="preserve">για να περιορίσει τις αντιδράσεις που γέννησε η ίδια η πολιτική της σε </w:t>
      </w:r>
      <w:r>
        <w:rPr>
          <w:rFonts w:eastAsia="Times New Roman" w:cs="Times New Roman"/>
          <w:szCs w:val="24"/>
        </w:rPr>
        <w:lastRenderedPageBreak/>
        <w:t>συνέχεια των προηγούμενων κυβερνήσεων. Το αυτονόητο κούρεμα των χρεών στα ασφαλιστικά ταμεία στην ουσία δεν χαρίζεται στους επαγγελματίες, αλλά αντίθετα ανταλλάσσεται εκβιαστικά με τη δ</w:t>
      </w:r>
      <w:r>
        <w:rPr>
          <w:rFonts w:eastAsia="Times New Roman" w:cs="Times New Roman"/>
          <w:szCs w:val="24"/>
        </w:rPr>
        <w:t xml:space="preserve">ραστική μείωση των συντάξεών τους, στην οποία οδηγεί ο </w:t>
      </w:r>
      <w:proofErr w:type="spellStart"/>
      <w:r>
        <w:rPr>
          <w:rFonts w:eastAsia="Times New Roman" w:cs="Times New Roman"/>
          <w:szCs w:val="24"/>
        </w:rPr>
        <w:t>επανυπολογισμός</w:t>
      </w:r>
      <w:proofErr w:type="spellEnd"/>
      <w:r>
        <w:rPr>
          <w:rFonts w:eastAsia="Times New Roman" w:cs="Times New Roman"/>
          <w:szCs w:val="24"/>
        </w:rPr>
        <w:t xml:space="preserve"> των ασφαλιστικών εισφορών βάσει του νόμου </w:t>
      </w:r>
      <w:proofErr w:type="spellStart"/>
      <w:r>
        <w:rPr>
          <w:rFonts w:eastAsia="Times New Roman" w:cs="Times New Roman"/>
          <w:szCs w:val="24"/>
        </w:rPr>
        <w:t>Κατρούγκαλου</w:t>
      </w:r>
      <w:proofErr w:type="spellEnd"/>
      <w:r>
        <w:rPr>
          <w:rFonts w:eastAsia="Times New Roman" w:cs="Times New Roman"/>
          <w:szCs w:val="24"/>
        </w:rPr>
        <w:t>.</w:t>
      </w:r>
    </w:p>
    <w:p w14:paraId="6E8197F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 σαν να μην έφτανε αυτό, αποδεικνύεται ότι στην πραγματικότητα τα μέτρα αυτά έχουν εισπρακτικό χαρακτήρα, αφού στην ουσία η Κυ</w:t>
      </w:r>
      <w:r>
        <w:rPr>
          <w:rFonts w:eastAsia="Times New Roman" w:cs="Times New Roman"/>
          <w:szCs w:val="24"/>
        </w:rPr>
        <w:t xml:space="preserve">βέρνηση σπρώχνει αυτούς, που η ίδια βούλιαξε στα χρέη, στο γκισέ, με τις κατασχέσεις και τους πλειστηριασμούς, ακόμα και για χρέη 500 ευρώ, να περιμένουν στη γωνία. </w:t>
      </w:r>
    </w:p>
    <w:p w14:paraId="6E8197F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Την ίδια ώρα μάλιστα διατηρείτε άθικτο όλο το αντιλαϊκό οπλοστάσιο, τη φορολόγηση από το π</w:t>
      </w:r>
      <w:r>
        <w:rPr>
          <w:rFonts w:eastAsia="Times New Roman" w:cs="Times New Roman"/>
          <w:szCs w:val="24"/>
        </w:rPr>
        <w:t>ρώτο ευρώ, τον ΕΝΦΙΑ, το τέλος επιτηδεύματος, τα δημοτικά τέλη πάσης φύσης που επιβάλλονται στη λογική της ανταποδοτικότητας, τις ασφαλιστικές εισφορές στο 20% του εισοδήματος κ.ά. Περιμένετε, αλήθεια, να σας πουν και «ευχαριστώ» οι αυτοαπασχολούμενοι επαγ</w:t>
      </w:r>
      <w:r>
        <w:rPr>
          <w:rFonts w:eastAsia="Times New Roman" w:cs="Times New Roman"/>
          <w:szCs w:val="24"/>
        </w:rPr>
        <w:t>γελματίες;</w:t>
      </w:r>
    </w:p>
    <w:p w14:paraId="6E8197F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 Για άλλη μία φορά προκαλείτε, κύριοι της Κυβέρνησης του ΣΥΡΙΖΑ. Και προκαλείτε ακόμα περισσότερο γιατί συνεχίζετε να αγνοείτε επιδεικτικά τα στοιχειώδη άμεσα μέτρα ανακούφισης</w:t>
      </w:r>
      <w:r>
        <w:rPr>
          <w:rFonts w:eastAsia="Times New Roman" w:cs="Times New Roman"/>
          <w:szCs w:val="24"/>
        </w:rPr>
        <w:t>,</w:t>
      </w:r>
      <w:r>
        <w:rPr>
          <w:rFonts w:eastAsia="Times New Roman" w:cs="Times New Roman"/>
          <w:szCs w:val="24"/>
        </w:rPr>
        <w:t xml:space="preserve"> που διεκδικούν οι φορείς των αυτοαπασχολουμένων. Τέτοια μέτρα, για </w:t>
      </w:r>
      <w:r>
        <w:rPr>
          <w:rFonts w:eastAsia="Times New Roman" w:cs="Times New Roman"/>
          <w:szCs w:val="24"/>
        </w:rPr>
        <w:t>παράδειγμα, είναι η άμεση επαναφορά του αφορολόγητου ορίου για τους αυτοαπασχολούμενους στα 12</w:t>
      </w:r>
      <w:r>
        <w:rPr>
          <w:rFonts w:eastAsia="Times New Roman" w:cs="Times New Roman"/>
          <w:szCs w:val="24"/>
        </w:rPr>
        <w:t>.000</w:t>
      </w:r>
      <w:r>
        <w:rPr>
          <w:rFonts w:eastAsia="Times New Roman" w:cs="Times New Roman"/>
          <w:szCs w:val="24"/>
        </w:rPr>
        <w:t xml:space="preserve"> ευρώ, η κατάργηση χαρατσιών, η άμεση κατάργηση τόκων, προστίμων, προσαυξήσεων για τα χρέη στην εφορία και στον ΕΦΚΑ, η κατάργηση των κατασχέσεων για χρέη ατο</w:t>
      </w:r>
      <w:r>
        <w:rPr>
          <w:rFonts w:eastAsia="Times New Roman" w:cs="Times New Roman"/>
          <w:szCs w:val="24"/>
        </w:rPr>
        <w:t xml:space="preserve">μικής ασφάλισης, η κατάργηση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και των συντάξεων πείνας που αυτός εισάγει και αρκετά άλλα.</w:t>
      </w:r>
    </w:p>
    <w:p w14:paraId="6E8197F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Είναι σίγουρο ότι χωρίς την υλοποίηση αυτών των βασικών μέτρων οι όποιες ρυθμίσεις σύντομα θα αποδειχτούν πάλι </w:t>
      </w:r>
      <w:proofErr w:type="spellStart"/>
      <w:r>
        <w:rPr>
          <w:rFonts w:eastAsia="Times New Roman" w:cs="Times New Roman"/>
          <w:szCs w:val="24"/>
        </w:rPr>
        <w:t>δώρον</w:t>
      </w:r>
      <w:proofErr w:type="spellEnd"/>
      <w:r>
        <w:rPr>
          <w:rFonts w:eastAsia="Times New Roman" w:cs="Times New Roman"/>
          <w:szCs w:val="24"/>
        </w:rPr>
        <w:t xml:space="preserve"> άδωρον, όπως και οι άλλες δ</w:t>
      </w:r>
      <w:r>
        <w:rPr>
          <w:rFonts w:eastAsia="Times New Roman" w:cs="Times New Roman"/>
          <w:szCs w:val="24"/>
        </w:rPr>
        <w:t>ήθεν σωτήριες λύσεις που έφερναν κατά καιρούς και οι προκάτοχοί σας. Παρ’ ότι το ΚΚΕ έχει φέρει τις διεκδικήσεις αυτές των αυτοαπασχολουμένων στη Βουλή, εσείς τις απορρίψατε. Όχι, βέβαια ότι μας κάνει και κα</w:t>
      </w:r>
      <w:r>
        <w:rPr>
          <w:rFonts w:eastAsia="Times New Roman" w:cs="Times New Roman"/>
          <w:szCs w:val="24"/>
        </w:rPr>
        <w:t>μ</w:t>
      </w:r>
      <w:r>
        <w:rPr>
          <w:rFonts w:eastAsia="Times New Roman" w:cs="Times New Roman"/>
          <w:szCs w:val="24"/>
        </w:rPr>
        <w:t>μία εντύπωση πλέον. Βλέπετε, οι αυτοαπασχολούμεν</w:t>
      </w:r>
      <w:r>
        <w:rPr>
          <w:rFonts w:eastAsia="Times New Roman" w:cs="Times New Roman"/>
          <w:szCs w:val="24"/>
        </w:rPr>
        <w:t xml:space="preserve">οι δεν είναι σαν τους φίλους </w:t>
      </w:r>
      <w:r>
        <w:rPr>
          <w:rFonts w:eastAsia="Times New Roman" w:cs="Times New Roman"/>
          <w:szCs w:val="24"/>
        </w:rPr>
        <w:lastRenderedPageBreak/>
        <w:t>σας τους μεγάλους ομίλους, τους εφοπλιστές, που σπεύδετε να τους κάνετε και όλα τα χατίρια προτού καν σας το ζητήσουν. Μην προκαλείτε λοιπόν, όταν λέτε ότι η οικονομία είναι το ατού σας. Εκτός, βέβαια, εάν εννοείτε την οικονομί</w:t>
      </w:r>
      <w:r>
        <w:rPr>
          <w:rFonts w:eastAsia="Times New Roman" w:cs="Times New Roman"/>
          <w:szCs w:val="24"/>
        </w:rPr>
        <w:t>α των λίγων. Και προφανώς αυτό εννοείτε, γιατί κατά τα άλλα το κρατικό χρέος που φορτώνεται στις λαϊκές πλάτες και τη μείωση του οποίου είχε κάνει σημαία της η Κυβέρνηση ΣΥΡΙΖΑ, έχει σταθερά ανοδική πορεία, από 311,73 δισεκατομμύρια ευρώ το 2015 εκτοξεύτηκ</w:t>
      </w:r>
      <w:r>
        <w:rPr>
          <w:rFonts w:eastAsia="Times New Roman" w:cs="Times New Roman"/>
          <w:szCs w:val="24"/>
        </w:rPr>
        <w:t>ε το 2018 στα 334,57 δισεκατομμύρια ευρώ κ.λπ.</w:t>
      </w:r>
      <w:r>
        <w:rPr>
          <w:rFonts w:eastAsia="Times New Roman" w:cs="Times New Roman"/>
          <w:szCs w:val="24"/>
        </w:rPr>
        <w:t>.</w:t>
      </w:r>
      <w:r>
        <w:rPr>
          <w:rFonts w:eastAsia="Times New Roman" w:cs="Times New Roman"/>
          <w:szCs w:val="24"/>
        </w:rPr>
        <w:t xml:space="preserve"> Ο φόρος εισοδήματος φυσικών προσώπων -μισθωτοί, συνταξιούχοι και άλλοι- από 7,81 δισεκατομμύρια ευρώ το 2015 εκτινάχθηκε το 2018 στα 8,64 δισεκατομμύρια ευρώ, με διόγκωση ύψους 830 εκατομμυρίων. Οι έμμεσοι φόροι -ΦΠΑ και άλλα χαράτσια στη λαϊκή κατανάλωση</w:t>
      </w:r>
      <w:r>
        <w:rPr>
          <w:rFonts w:eastAsia="Times New Roman" w:cs="Times New Roman"/>
          <w:szCs w:val="24"/>
        </w:rPr>
        <w:t>- αυξήθηκαν από 23,77 δισεκατομμύρια ευρώ το 2015 σε 27,97 δισεκατομμύρια το 2018, δηλαδή κατά 4,2 δισεκατομμύρια ευρώ. Το σύνολο των δαπανών της Γενικής Κυβέρνησης -εδώ συμπεριλαμβάνονται βεβαίως τα ασφαλιστικά ταμεία,  οι Οργανισμοί Τοπικής Αυτοδιοίκησης</w:t>
      </w:r>
      <w:r>
        <w:rPr>
          <w:rFonts w:eastAsia="Times New Roman" w:cs="Times New Roman"/>
          <w:szCs w:val="24"/>
        </w:rPr>
        <w:t xml:space="preserve"> κ.ά.- για το 2018 συρρικνώθηκε σε 86 περίπου δισεκατομμύρια ευρώ από 94 δισεκατομμύρια ευρώ περίπου το 2015.</w:t>
      </w:r>
    </w:p>
    <w:p w14:paraId="6E8197F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Η δημοσιονομική προσαρμογή από την πλευρά της διάλυσης των κρατικών κονδυλίων έφτασε στο αστρονομικό ύψος των 8,46 δισεκατομμυρίων και σε ποσοστό </w:t>
      </w:r>
      <w:r>
        <w:rPr>
          <w:rFonts w:eastAsia="Times New Roman" w:cs="Times New Roman"/>
          <w:szCs w:val="24"/>
        </w:rPr>
        <w:t>του 9%. Επιπλέον, οι κρατικές δαπάνες σε ποσοστό το ΑΕΠ βρίσκονται σε διαρκή πορεία κατρακύλας. Συγκεκριμένα, από 53,47% του ΑΕΠ το 2015 διολίσθησαν στο 48,91% το 2016, στο 47,34% το 2017 και στο 46,74% το 2018, παρά την ανάκαμψη. Μεταξύ των δεκάδων τέτοιω</w:t>
      </w:r>
      <w:r>
        <w:rPr>
          <w:rFonts w:eastAsia="Times New Roman" w:cs="Times New Roman"/>
          <w:szCs w:val="24"/>
        </w:rPr>
        <w:t xml:space="preserve">ν, επίσης, και άλλων παρεμβάσεων σας ξεχωρίζουν οι μειώσεις στις συντάξεις, με βάση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6E8197F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Το ΕΚΑΣ των χαμηλοσυνταξιούχων από 920 εκατομμύρια το 2015 συρρικνώθηκε στα 98 εκατομμύρια το 2018, εν</w:t>
      </w:r>
      <w:r>
        <w:rPr>
          <w:rFonts w:eastAsia="Times New Roman" w:cs="Times New Roman"/>
          <w:szCs w:val="24"/>
        </w:rPr>
        <w:t xml:space="preserve"> </w:t>
      </w:r>
      <w:r>
        <w:rPr>
          <w:rFonts w:eastAsia="Times New Roman" w:cs="Times New Roman"/>
          <w:szCs w:val="24"/>
        </w:rPr>
        <w:t>όψει βέβαια και της οριστικής κατάργησής του,</w:t>
      </w:r>
      <w:r>
        <w:rPr>
          <w:rFonts w:eastAsia="Times New Roman" w:cs="Times New Roman"/>
          <w:szCs w:val="24"/>
        </w:rPr>
        <w:t xml:space="preserve"> με αντίστοιχες «εξοικονομήσεις» –εντός εισαγωγικών φυσικά- σε ετήσια βάση για τους κρατικούς προϋπολογισμούς. </w:t>
      </w:r>
    </w:p>
    <w:p w14:paraId="6E8197F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Το επίδομα θέρμανσης για το πετρέλαιο λαϊκών νοικοκυριών από 186 εκατομμύρια το 2015 καρατομήθηκε στα 57 εκατομμύρια το 2018. Δηλαδή, οι εξοικονομήσεις σας φτάνουν να αποδίδουν στο κρατικό ταμείο ποσά ύψους 129 εκατομμυρίων τον χρόνο. </w:t>
      </w:r>
    </w:p>
    <w:p w14:paraId="6E8197F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Οι κρατικές επιχορηγ</w:t>
      </w:r>
      <w:r>
        <w:rPr>
          <w:rFonts w:eastAsia="Times New Roman" w:cs="Times New Roman"/>
          <w:szCs w:val="24"/>
        </w:rPr>
        <w:t xml:space="preserve">ήσεις στα νοσοκομεία, επίσης, αποτελούν βασικό πυλώνα της υπερπαραγωγής πλεονασμάτων. Συγκεκριμένα, από 1,6 δισεκατομμύρια το 2015, συμπιέστηκαν το 2018 στο 1 δισεκατομμύριο, δηλαδή κατά 600 εκατομμύρια, σε ποσοστό κατά 37,5%. </w:t>
      </w:r>
    </w:p>
    <w:p w14:paraId="6E8197F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Όλα τα παραπάνω τα λέμε γιατ</w:t>
      </w:r>
      <w:r>
        <w:rPr>
          <w:rFonts w:eastAsia="Times New Roman" w:cs="Times New Roman"/>
          <w:szCs w:val="24"/>
        </w:rPr>
        <w:t>ί ακριβώς είναι η πηγή των πλεονασμάτων, των ματωμένων πλεονασμάτων σας. Και έχετε και το θράσος να μιλάτε για τους πολλούς, που επί των ημερών σας υποφέρουν. Πανηγυρίζετε και για την μείωση της ανεργίας. Αλήθεια; Δεν βλέπετε την εκτίναξη της μερικής απασχ</w:t>
      </w:r>
      <w:r>
        <w:rPr>
          <w:rFonts w:eastAsia="Times New Roman" w:cs="Times New Roman"/>
          <w:szCs w:val="24"/>
        </w:rPr>
        <w:t xml:space="preserve">όλησης, αφού με βάση τα επίσημα στοιχεία, το 55% των νέων θέσεων είναι με τέτοιες εργασιακές σχέσεις, ενώ συνεχίζεται η μετανάστευση νέων </w:t>
      </w:r>
      <w:r>
        <w:rPr>
          <w:rFonts w:eastAsia="Times New Roman" w:cs="Times New Roman"/>
          <w:szCs w:val="24"/>
        </w:rPr>
        <w:lastRenderedPageBreak/>
        <w:t>ανθρώπων στο εξωτερικό. Αυτό είναι το μέλλον που ετοιμάζετε για τους νέους μας, να μοιράζεται μια δουλειά σε δύο και τ</w:t>
      </w:r>
      <w:r>
        <w:rPr>
          <w:rFonts w:eastAsia="Times New Roman" w:cs="Times New Roman"/>
          <w:szCs w:val="24"/>
        </w:rPr>
        <w:t>ρεις ανθρώπους.</w:t>
      </w:r>
    </w:p>
    <w:p w14:paraId="6E8197F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Πανηγυρίζετε, επίσης, και για την αύξηση των μισθών. Κι όμως τα δικά στοιχεία δείχνουν συμπίεση του μέσου μισθού επί των ημερών σας. Πανηγυρίζετε για τα μέτρα ασφάλειας στους χώρους δουλειάς. Κι, όμως, τα εργατικά ατυχήματα από περίπου πεντ</w:t>
      </w:r>
      <w:r>
        <w:rPr>
          <w:rFonts w:eastAsia="Times New Roman" w:cs="Times New Roman"/>
          <w:szCs w:val="24"/>
        </w:rPr>
        <w:t xml:space="preserve">έμισι χιλιάδες το 2014 έφτασαν τα επτά χιλιάδες τριακόσια το 2017, με βάση τα στοιχεία του Σώματος Επιθεώρησης Εργασίας. </w:t>
      </w:r>
    </w:p>
    <w:p w14:paraId="6E8197F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Οι πολλοί, λοιπόν, στενάζουν και στόχος σας είναι να συνεχίσουν να στενάζουν. Τελεία και παύλα σε αυτό. Και η διευκόλυνση των </w:t>
      </w:r>
      <w:proofErr w:type="spellStart"/>
      <w:r>
        <w:rPr>
          <w:rFonts w:eastAsia="Times New Roman" w:cs="Times New Roman"/>
          <w:szCs w:val="24"/>
        </w:rPr>
        <w:t>εκατόν</w:t>
      </w:r>
      <w:proofErr w:type="spellEnd"/>
      <w:r>
        <w:rPr>
          <w:rFonts w:eastAsia="Times New Roman" w:cs="Times New Roman"/>
          <w:szCs w:val="24"/>
        </w:rPr>
        <w:t xml:space="preserve"> ε</w:t>
      </w:r>
      <w:r>
        <w:rPr>
          <w:rFonts w:eastAsia="Times New Roman" w:cs="Times New Roman"/>
          <w:szCs w:val="24"/>
        </w:rPr>
        <w:t xml:space="preserve">ίκοσι δόσεων, στόχο έχει να αναγκαστούν να πάνε οι πολλοί που δεν έχουν να πληρώσουν στον γκισέ της εφορίας  και να τους </w:t>
      </w:r>
      <w:proofErr w:type="spellStart"/>
      <w:r>
        <w:rPr>
          <w:rFonts w:eastAsia="Times New Roman" w:cs="Times New Roman"/>
          <w:szCs w:val="24"/>
        </w:rPr>
        <w:t>στραγγίξει</w:t>
      </w:r>
      <w:proofErr w:type="spellEnd"/>
      <w:r>
        <w:rPr>
          <w:rFonts w:eastAsia="Times New Roman" w:cs="Times New Roman"/>
          <w:szCs w:val="24"/>
        </w:rPr>
        <w:t xml:space="preserve"> και το τελευταίο ευρώ. Τέτοια προοδευτικότητα!</w:t>
      </w:r>
    </w:p>
    <w:p w14:paraId="6E8197F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Και μην αρχίσετε -όπως τα διάφορα παπαγαλάκια που βάζετε να λένε- να μιλάτε γ</w:t>
      </w:r>
      <w:r>
        <w:rPr>
          <w:rFonts w:eastAsia="Times New Roman" w:cs="Times New Roman"/>
          <w:szCs w:val="24"/>
        </w:rPr>
        <w:t>ια στρατηγικούς κακοπληρωτές. Πείτε το αυτό στα τέσσερα εκατομμύρια ανθρώπους</w:t>
      </w:r>
      <w:r>
        <w:rPr>
          <w:rFonts w:eastAsia="Times New Roman" w:cs="Times New Roman"/>
          <w:szCs w:val="24"/>
        </w:rPr>
        <w:t>,</w:t>
      </w:r>
      <w:r>
        <w:rPr>
          <w:rFonts w:eastAsia="Times New Roman" w:cs="Times New Roman"/>
          <w:szCs w:val="24"/>
        </w:rPr>
        <w:t xml:space="preserve"> που έχουν ληξιπρόθεσμα χρέη. Πείτε το αυτό στους σχεδόν δύο εκατομμύρια συνανθρώπους μας που κινδυνεύουν να βρεθούν εκτός αναγκαστικών μέτρων είσπραξης. Πείτε το αυτό στις οκτακ</w:t>
      </w:r>
      <w:r>
        <w:rPr>
          <w:rFonts w:eastAsia="Times New Roman" w:cs="Times New Roman"/>
          <w:szCs w:val="24"/>
        </w:rPr>
        <w:t xml:space="preserve">όσιες ογδόντα χιλιάδες ανθρώπους που βιώσαν αναγκαστικά μέτρα είσπραξης, όπως η κατάσχεση τραπεζικών λογαριασμών και άλλα. </w:t>
      </w:r>
    </w:p>
    <w:p w14:paraId="6E8197F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Την ίδια στιγμή, σας έπιασε ο πόνος για τους πολλούς. Οι </w:t>
      </w:r>
      <w:proofErr w:type="spellStart"/>
      <w:r>
        <w:rPr>
          <w:rFonts w:eastAsia="Times New Roman" w:cs="Times New Roman"/>
          <w:szCs w:val="24"/>
        </w:rPr>
        <w:t>μεγαλοοφειλέτες</w:t>
      </w:r>
      <w:proofErr w:type="spellEnd"/>
      <w:r>
        <w:rPr>
          <w:rFonts w:eastAsia="Times New Roman" w:cs="Times New Roman"/>
          <w:szCs w:val="24"/>
        </w:rPr>
        <w:t xml:space="preserve"> έχουν αφήσει φέσια δεκάδων δισεκατομμυρίων, τα οποία και θε</w:t>
      </w:r>
      <w:r>
        <w:rPr>
          <w:rFonts w:eastAsia="Times New Roman" w:cs="Times New Roman"/>
          <w:szCs w:val="24"/>
        </w:rPr>
        <w:t xml:space="preserve">ωρούνται οριστικά ξεγραμμένα από τη Κυβέρνηση και τον φοροεισπρακτικό μηχανισμό. Την ίδια ώρα, με πρόσφατες νομοθετικές κυβερνητικές παρεμβάσεις μειώθηκε η φορολογία στα διανεμόμενα κέρδη των μετόχων, ενώ η Κυβέρνηση ΣΥΡΙΖΑ συνέχισε το απαράδεκτο καθεστώς </w:t>
      </w:r>
      <w:r>
        <w:rPr>
          <w:rFonts w:eastAsia="Times New Roman" w:cs="Times New Roman"/>
          <w:szCs w:val="24"/>
        </w:rPr>
        <w:t xml:space="preserve">ρύθμισης της εθελοντικής εισφοράς των εφοπλιστών, μειώνοντάς το μάλιστα στα 40 εκατομμύρια ευρώ. </w:t>
      </w:r>
    </w:p>
    <w:p w14:paraId="6E81980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Βέβαια, θα μας πείτε ότι εσείς διαφέρετε, γιατί είστε του προοδευτικού μετώπου. Ότι δεν είστε του φιλελευθερισμού και των ελίτ, ότι δεν είστε του δεξιού Βέμπε</w:t>
      </w:r>
      <w:r>
        <w:rPr>
          <w:rFonts w:eastAsia="Times New Roman" w:cs="Times New Roman"/>
          <w:szCs w:val="24"/>
        </w:rPr>
        <w:t xml:space="preserve">ρ. Να σας πούμε τίνος είστε, κύριοι του ΣΥΡΙΖΑ; Είστε του  </w:t>
      </w:r>
      <w:proofErr w:type="spellStart"/>
      <w:r>
        <w:rPr>
          <w:rFonts w:eastAsia="Times New Roman" w:cs="Times New Roman"/>
          <w:szCs w:val="24"/>
        </w:rPr>
        <w:t>Τραμπ</w:t>
      </w:r>
      <w:proofErr w:type="spellEnd"/>
      <w:r>
        <w:rPr>
          <w:rFonts w:eastAsia="Times New Roman" w:cs="Times New Roman"/>
          <w:szCs w:val="24"/>
        </w:rPr>
        <w:t xml:space="preserve"> τα καλύτερα </w:t>
      </w:r>
      <w:proofErr w:type="spellStart"/>
      <w:r>
        <w:rPr>
          <w:rFonts w:eastAsia="Times New Roman" w:cs="Times New Roman"/>
          <w:szCs w:val="24"/>
        </w:rPr>
        <w:t>συνεταιράκια</w:t>
      </w:r>
      <w:proofErr w:type="spellEnd"/>
      <w:r>
        <w:rPr>
          <w:rFonts w:eastAsia="Times New Roman" w:cs="Times New Roman"/>
          <w:szCs w:val="24"/>
        </w:rPr>
        <w:t xml:space="preserve">. Του </w:t>
      </w:r>
      <w:proofErr w:type="spellStart"/>
      <w:r>
        <w:rPr>
          <w:rFonts w:eastAsia="Times New Roman" w:cs="Times New Roman"/>
          <w:szCs w:val="24"/>
        </w:rPr>
        <w:t>Τραμπ</w:t>
      </w:r>
      <w:proofErr w:type="spellEnd"/>
      <w:r>
        <w:rPr>
          <w:rFonts w:eastAsia="Times New Roman" w:cs="Times New Roman"/>
          <w:szCs w:val="24"/>
        </w:rPr>
        <w:t xml:space="preserve"> που στηρίζεται στην </w:t>
      </w:r>
      <w:proofErr w:type="spellStart"/>
      <w:r>
        <w:rPr>
          <w:rFonts w:eastAsia="Times New Roman" w:cs="Times New Roman"/>
          <w:szCs w:val="24"/>
        </w:rPr>
        <w:t>Κου</w:t>
      </w:r>
      <w:proofErr w:type="spellEnd"/>
      <w:r>
        <w:rPr>
          <w:rFonts w:eastAsia="Times New Roman" w:cs="Times New Roman"/>
          <w:szCs w:val="24"/>
        </w:rPr>
        <w:t xml:space="preserve"> </w:t>
      </w:r>
      <w:proofErr w:type="spellStart"/>
      <w:r>
        <w:rPr>
          <w:rFonts w:eastAsia="Times New Roman" w:cs="Times New Roman"/>
          <w:szCs w:val="24"/>
        </w:rPr>
        <w:t>Κλουξ</w:t>
      </w:r>
      <w:proofErr w:type="spellEnd"/>
      <w:r>
        <w:rPr>
          <w:rFonts w:eastAsia="Times New Roman" w:cs="Times New Roman"/>
          <w:szCs w:val="24"/>
        </w:rPr>
        <w:t xml:space="preserve"> </w:t>
      </w:r>
      <w:proofErr w:type="spellStart"/>
      <w:r>
        <w:rPr>
          <w:rFonts w:eastAsia="Times New Roman" w:cs="Times New Roman"/>
          <w:szCs w:val="24"/>
        </w:rPr>
        <w:t>Κλαν</w:t>
      </w:r>
      <w:proofErr w:type="spellEnd"/>
      <w:r>
        <w:rPr>
          <w:rFonts w:eastAsia="Times New Roman" w:cs="Times New Roman"/>
          <w:szCs w:val="24"/>
        </w:rPr>
        <w:t xml:space="preserve">. Του </w:t>
      </w:r>
      <w:proofErr w:type="spellStart"/>
      <w:r>
        <w:rPr>
          <w:rFonts w:eastAsia="Times New Roman" w:cs="Times New Roman"/>
          <w:szCs w:val="24"/>
        </w:rPr>
        <w:t>Τραμπ</w:t>
      </w:r>
      <w:proofErr w:type="spellEnd"/>
      <w:r>
        <w:rPr>
          <w:rFonts w:eastAsia="Times New Roman" w:cs="Times New Roman"/>
          <w:szCs w:val="24"/>
        </w:rPr>
        <w:t xml:space="preserve"> που στήνει τείχη και δολοφονεί μετανάστες. Είστε του δολοφονικού κράτους του Ισραήλ τα καλύτερα φιλαράκια, πο</w:t>
      </w:r>
      <w:r>
        <w:rPr>
          <w:rFonts w:eastAsia="Times New Roman" w:cs="Times New Roman"/>
          <w:szCs w:val="24"/>
        </w:rPr>
        <w:t xml:space="preserve">υ δολοφονεί εγκύους και μικρά παιδιά. </w:t>
      </w:r>
    </w:p>
    <w:p w14:paraId="6E81980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Τώρα, από χθες γίνατε και τα καλύτερα </w:t>
      </w:r>
      <w:proofErr w:type="spellStart"/>
      <w:r>
        <w:rPr>
          <w:rFonts w:eastAsia="Times New Roman" w:cs="Times New Roman"/>
          <w:szCs w:val="24"/>
        </w:rPr>
        <w:t>συνεταιράκια</w:t>
      </w:r>
      <w:proofErr w:type="spellEnd"/>
      <w:r>
        <w:rPr>
          <w:rFonts w:eastAsia="Times New Roman" w:cs="Times New Roman"/>
          <w:szCs w:val="24"/>
        </w:rPr>
        <w:t xml:space="preserve"> του </w:t>
      </w:r>
      <w:proofErr w:type="spellStart"/>
      <w:r>
        <w:rPr>
          <w:rFonts w:eastAsia="Times New Roman" w:cs="Times New Roman"/>
          <w:szCs w:val="24"/>
        </w:rPr>
        <w:t>Όρμπαν</w:t>
      </w:r>
      <w:proofErr w:type="spellEnd"/>
      <w:r>
        <w:rPr>
          <w:rFonts w:eastAsia="Times New Roman" w:cs="Times New Roman"/>
          <w:szCs w:val="24"/>
        </w:rPr>
        <w:t xml:space="preserve"> και του </w:t>
      </w:r>
      <w:proofErr w:type="spellStart"/>
      <w:r>
        <w:rPr>
          <w:rFonts w:eastAsia="Times New Roman" w:cs="Times New Roman"/>
          <w:szCs w:val="24"/>
        </w:rPr>
        <w:t>Σαλβίνι</w:t>
      </w:r>
      <w:proofErr w:type="spellEnd"/>
      <w:r>
        <w:rPr>
          <w:rFonts w:eastAsia="Times New Roman" w:cs="Times New Roman"/>
          <w:szCs w:val="24"/>
        </w:rPr>
        <w:t>, επειδή δήθεν είστε ρεαλιστές και δεν περιμένετε τον παράδεισο και τα παλεύετε όλα μέσα στην Ευρωπαϊκή Ένωση, ενώ εμείς δεν τα παλεύουμε στ</w:t>
      </w:r>
      <w:r>
        <w:rPr>
          <w:rFonts w:eastAsia="Times New Roman" w:cs="Times New Roman"/>
          <w:szCs w:val="24"/>
        </w:rPr>
        <w:t xml:space="preserve">ην Ευρώπη, τα παλεύουμε αλλού. Και τα λέει αυτά, η ίδια η Υπουργός σας που είπε -το θυμάστε πολύ καλά, διαβάστε τα Πρακτικά εάν δεν το θυμάστε- ότι το ΕΑΜ σήμερα θα στήριζε το ΝΑΤΟ και τους Αμερικάνους, με </w:t>
      </w:r>
      <w:r>
        <w:rPr>
          <w:rFonts w:eastAsia="Times New Roman" w:cs="Times New Roman"/>
          <w:szCs w:val="24"/>
        </w:rPr>
        <w:lastRenderedPageBreak/>
        <w:t>αφορμή την ψήφιση της Συμφωνίας Τσίπρα-</w:t>
      </w:r>
      <w:proofErr w:type="spellStart"/>
      <w:r>
        <w:rPr>
          <w:rFonts w:eastAsia="Times New Roman" w:cs="Times New Roman"/>
          <w:szCs w:val="24"/>
        </w:rPr>
        <w:t>Ζάεφ</w:t>
      </w:r>
      <w:proofErr w:type="spellEnd"/>
      <w:r>
        <w:rPr>
          <w:rFonts w:eastAsia="Times New Roman" w:cs="Times New Roman"/>
          <w:szCs w:val="24"/>
        </w:rPr>
        <w:t xml:space="preserve"> για τι</w:t>
      </w:r>
      <w:r>
        <w:rPr>
          <w:rFonts w:eastAsia="Times New Roman" w:cs="Times New Roman"/>
          <w:szCs w:val="24"/>
        </w:rPr>
        <w:t>ς Πρέσπες. Θα μου πείτε «η τρέλα δεν πάει στα βουνά», γιατί τι άλλο να πει κανένας όταν η λογική έχει απογειωθεί από το μυαλό των κυβερνώντων;</w:t>
      </w:r>
    </w:p>
    <w:p w14:paraId="6E81980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Λέτε ότι είστε η Προοδευτική Συμμαχία. Από τέτοιες, όμως, έχουμε χορτάσει και έχει χορτάσει και ο ελληνικός λαός.</w:t>
      </w:r>
      <w:r>
        <w:rPr>
          <w:rFonts w:eastAsia="Times New Roman" w:cs="Times New Roman"/>
          <w:szCs w:val="24"/>
        </w:rPr>
        <w:t xml:space="preserve"> Το δήθεν προοδευτικό μέτωπό σας περιλαμβάνει πρόσωπα που τα προηγούμενα χρόνια διακρίθηκαν ως κορυφαίοι Υπουργοί και παράγοντες και κυβερνήσεων της Νέας Δημοκρατίας και του ΠΑΣΟΚ, με πλούσιο αντιλαϊκό έργο. Απαρτίζεται, επίσης, από γνωστούς </w:t>
      </w:r>
      <w:proofErr w:type="spellStart"/>
      <w:r>
        <w:rPr>
          <w:rFonts w:eastAsia="Times New Roman" w:cs="Times New Roman"/>
          <w:szCs w:val="24"/>
        </w:rPr>
        <w:t>αντικομμουνιστ</w:t>
      </w:r>
      <w:r>
        <w:rPr>
          <w:rFonts w:eastAsia="Times New Roman" w:cs="Times New Roman"/>
          <w:szCs w:val="24"/>
        </w:rPr>
        <w:t>ές</w:t>
      </w:r>
      <w:proofErr w:type="spellEnd"/>
      <w:r>
        <w:rPr>
          <w:rFonts w:eastAsia="Times New Roman" w:cs="Times New Roman"/>
          <w:szCs w:val="24"/>
        </w:rPr>
        <w:t xml:space="preserve"> δημοσιογράφους, μέχρι συντάκτες των </w:t>
      </w:r>
      <w:proofErr w:type="spellStart"/>
      <w:r>
        <w:rPr>
          <w:rFonts w:eastAsia="Times New Roman" w:cs="Times New Roman"/>
          <w:szCs w:val="24"/>
        </w:rPr>
        <w:t>τρομονόμων</w:t>
      </w:r>
      <w:proofErr w:type="spellEnd"/>
      <w:r>
        <w:rPr>
          <w:rFonts w:eastAsia="Times New Roman" w:cs="Times New Roman"/>
          <w:szCs w:val="24"/>
        </w:rPr>
        <w:t>, ενώ και κάποιοι άλλοι ήταν στελέχη του δικού σας κόμματος, του Συνασπισμού πριν, του ΣΥΡΙΖΑ μετά, που αφού περιπλανήθηκαν από  ΠΑΣΟΚ στο Ποτάμι, στη ΔΗΜΑΡ και αλλού –που να τα θυμάται τώρα κανείς, δεν τα θ</w:t>
      </w:r>
      <w:r>
        <w:rPr>
          <w:rFonts w:eastAsia="Times New Roman" w:cs="Times New Roman"/>
          <w:szCs w:val="24"/>
        </w:rPr>
        <w:t xml:space="preserve">υμάμαι </w:t>
      </w:r>
      <w:r>
        <w:rPr>
          <w:rFonts w:eastAsia="Times New Roman" w:cs="Times New Roman"/>
          <w:szCs w:val="24"/>
        </w:rPr>
        <w:lastRenderedPageBreak/>
        <w:t xml:space="preserve">όλα αυτήν την ώρα- κατέληξαν πάλι στον ΣΥΡΙΖΑ του αμοραλισμού, του τυχοδιωκτισμού, της </w:t>
      </w:r>
      <w:proofErr w:type="spellStart"/>
      <w:r>
        <w:rPr>
          <w:rFonts w:eastAsia="Times New Roman" w:cs="Times New Roman"/>
          <w:szCs w:val="24"/>
        </w:rPr>
        <w:t>μνημονιακής</w:t>
      </w:r>
      <w:proofErr w:type="spellEnd"/>
      <w:r>
        <w:rPr>
          <w:rFonts w:eastAsia="Times New Roman" w:cs="Times New Roman"/>
          <w:szCs w:val="24"/>
        </w:rPr>
        <w:t xml:space="preserve"> πολιτικής. Τόσο προοδευτικοί είστε, που και με ευθύνη σας καθυστερεί και η δίκη της ναζιστικής εγκληματικής Χρυσής Αυγής. Κυκλοφορούν ελεύθεροι οι δολ</w:t>
      </w:r>
      <w:r>
        <w:rPr>
          <w:rFonts w:eastAsia="Times New Roman" w:cs="Times New Roman"/>
          <w:szCs w:val="24"/>
        </w:rPr>
        <w:t>οφόνοι του Παύλου Φύσσα και άλλων συνανθρώπων μας.</w:t>
      </w:r>
    </w:p>
    <w:p w14:paraId="6E81980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Φτάσατε μάλιστα στο σημείο η Αποκεντρωμένη Διοίκηση Αττικής που είναι ΣΥΡΙΖΑ –στην Κυβέρνηση ανήκει- να αναιρέσει απόφαση του </w:t>
      </w:r>
      <w:r>
        <w:rPr>
          <w:rFonts w:eastAsia="Times New Roman" w:cs="Times New Roman"/>
          <w:szCs w:val="24"/>
        </w:rPr>
        <w:t>δ</w:t>
      </w:r>
      <w:r>
        <w:rPr>
          <w:rFonts w:eastAsia="Times New Roman" w:cs="Times New Roman"/>
          <w:szCs w:val="24"/>
        </w:rPr>
        <w:t xml:space="preserve">ημοτικού </w:t>
      </w:r>
      <w:r>
        <w:rPr>
          <w:rFonts w:eastAsia="Times New Roman" w:cs="Times New Roman"/>
          <w:szCs w:val="24"/>
        </w:rPr>
        <w:t>σ</w:t>
      </w:r>
      <w:r>
        <w:rPr>
          <w:rFonts w:eastAsia="Times New Roman" w:cs="Times New Roman"/>
          <w:szCs w:val="24"/>
        </w:rPr>
        <w:t>υμβουλίου της Αθήνας για μη παραχώρηση χώρου στους φασίστες εγκληματ</w:t>
      </w:r>
      <w:r>
        <w:rPr>
          <w:rFonts w:eastAsia="Times New Roman" w:cs="Times New Roman"/>
          <w:szCs w:val="24"/>
        </w:rPr>
        <w:t xml:space="preserve">ίες της Χρυσής Αυγής, όπως ήταν η απόφαση του </w:t>
      </w:r>
      <w:r>
        <w:rPr>
          <w:rFonts w:eastAsia="Times New Roman" w:cs="Times New Roman"/>
          <w:szCs w:val="24"/>
        </w:rPr>
        <w:t>δ</w:t>
      </w:r>
      <w:r>
        <w:rPr>
          <w:rFonts w:eastAsia="Times New Roman" w:cs="Times New Roman"/>
          <w:szCs w:val="24"/>
        </w:rPr>
        <w:t xml:space="preserve">ημοτικού </w:t>
      </w:r>
      <w:r>
        <w:rPr>
          <w:rFonts w:eastAsia="Times New Roman" w:cs="Times New Roman"/>
          <w:szCs w:val="24"/>
        </w:rPr>
        <w:t>σ</w:t>
      </w:r>
      <w:r>
        <w:rPr>
          <w:rFonts w:eastAsia="Times New Roman" w:cs="Times New Roman"/>
          <w:szCs w:val="24"/>
        </w:rPr>
        <w:t xml:space="preserve">υμβουλίου της Αθήνας. Θα έπρεπε να ντρέπεστε. </w:t>
      </w:r>
    </w:p>
    <w:p w14:paraId="6E81980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Ας περάσουμε, όμως και σε ένα άλλο μέτωπο, που το θεωρείτε και εμβληματικό για την Κυβέρνησή σας. Ο Υπουργός Παιδείας μπορεί να μην είναι αδιάβαστος, όπ</w:t>
      </w:r>
      <w:r>
        <w:rPr>
          <w:rFonts w:eastAsia="Times New Roman" w:cs="Times New Roman"/>
          <w:szCs w:val="24"/>
        </w:rPr>
        <w:t xml:space="preserve">ως διαμαρτυρήθηκε τις προάλλες, προτού ξεστομίσει εκείνον τον </w:t>
      </w:r>
      <w:proofErr w:type="spellStart"/>
      <w:r>
        <w:rPr>
          <w:rFonts w:eastAsia="Times New Roman" w:cs="Times New Roman"/>
          <w:szCs w:val="24"/>
        </w:rPr>
        <w:t>λασπολογικό</w:t>
      </w:r>
      <w:proofErr w:type="spellEnd"/>
      <w:r>
        <w:rPr>
          <w:rFonts w:eastAsia="Times New Roman" w:cs="Times New Roman"/>
          <w:szCs w:val="24"/>
        </w:rPr>
        <w:t xml:space="preserve"> οχετό του, για να πάρει την απάντηση που του έπρεπε από το ΚΚΕ και ιδιαίτερα από τον κοινοβουλευτικό μας εκπρόσωπο, όπως αποδείχθηκε, όμως, η Κυβέρνηση στον προηγούμενο γύρο «θετικών</w:t>
      </w:r>
      <w:r>
        <w:rPr>
          <w:rFonts w:eastAsia="Times New Roman" w:cs="Times New Roman"/>
          <w:szCs w:val="24"/>
        </w:rPr>
        <w:t xml:space="preserve">» </w:t>
      </w:r>
      <w:r>
        <w:rPr>
          <w:rFonts w:eastAsia="Times New Roman" w:cs="Times New Roman"/>
          <w:szCs w:val="24"/>
        </w:rPr>
        <w:lastRenderedPageBreak/>
        <w:t xml:space="preserve">μέτρων, έστειλε αδιάβαστους χιλιάδες αναπληρωτές εκπαιδευτικούς, που τους πετά εκτός σχολείου, στο όνομα μάλιστα των προσλήψεων που εξήγγειλε. </w:t>
      </w:r>
    </w:p>
    <w:p w14:paraId="6E81980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Είναι αποκαλυπτική για το τι κρύβεται πίσω από το δήθεν κοινωνικό προσωπείο που πασχίζει να φορέσει αυτή η Κυβ</w:t>
      </w:r>
      <w:r>
        <w:rPr>
          <w:rFonts w:eastAsia="Times New Roman" w:cs="Times New Roman"/>
          <w:szCs w:val="24"/>
        </w:rPr>
        <w:t>έρνηση, η πραγματικά κατάπτυστη ρύθμιση</w:t>
      </w:r>
      <w:r>
        <w:rPr>
          <w:rFonts w:eastAsia="Times New Roman" w:cs="Times New Roman"/>
          <w:szCs w:val="24"/>
        </w:rPr>
        <w:t>,</w:t>
      </w:r>
      <w:r>
        <w:rPr>
          <w:rFonts w:eastAsia="Times New Roman" w:cs="Times New Roman"/>
          <w:szCs w:val="24"/>
        </w:rPr>
        <w:t xml:space="preserve"> που πέρασε στο πολυνομοσχέδιο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σκούπα για την εκπαίδευση. Πέρασε Μεγαλοβδομαδιάτικα για να είναι κλειστά τα σχολεία και οι σχολές -και όχι βέβαια, επειδή είστε άθεοι το κάνατε αυτό- Η ρύθμιση προβλέπει, εκτός των ά</w:t>
      </w:r>
      <w:r>
        <w:rPr>
          <w:rFonts w:eastAsia="Times New Roman" w:cs="Times New Roman"/>
          <w:szCs w:val="24"/>
        </w:rPr>
        <w:t xml:space="preserve">λλων, τη στέγαση νηπιαγωγείων σε </w:t>
      </w:r>
      <w:proofErr w:type="spellStart"/>
      <w:r>
        <w:rPr>
          <w:rFonts w:eastAsia="Times New Roman" w:cs="Times New Roman"/>
          <w:szCs w:val="24"/>
        </w:rPr>
        <w:t>προκάτ</w:t>
      </w:r>
      <w:proofErr w:type="spellEnd"/>
      <w:r>
        <w:rPr>
          <w:rFonts w:eastAsia="Times New Roman" w:cs="Times New Roman"/>
          <w:szCs w:val="24"/>
        </w:rPr>
        <w:t xml:space="preserve"> κτίσματα –κτίσματα της κακιάς ώρας, αλλά τέλος πάντων- για έξι χρόνια σε αυλές δημοτικών, γυμνασίων και λυκείων. </w:t>
      </w:r>
    </w:p>
    <w:p w14:paraId="6E81980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Αλήθεια, κύριοι της Κυβέρνησης, που δεν έχετε σταματήσει να διαστρεβλώνετε την πραγματικότητα για την </w:t>
      </w:r>
      <w:r>
        <w:rPr>
          <w:rFonts w:eastAsia="Times New Roman" w:cs="Times New Roman"/>
          <w:szCs w:val="24"/>
        </w:rPr>
        <w:t xml:space="preserve">προσχολική αγωγή ειδικότερα, που αντί να απαντάτε σε τεκμηριωμένα επιχειρήματα του Κομμουνιστικού Κόμματος Ελλάδας, επιλέγετε να αερολογείτε συνεχώς επί του θέματος για την προσχολική αγωγή, έτσι τη σκέφτεστε την </w:t>
      </w:r>
      <w:r>
        <w:rPr>
          <w:rFonts w:eastAsia="Times New Roman" w:cs="Times New Roman"/>
          <w:szCs w:val="24"/>
        </w:rPr>
        <w:lastRenderedPageBreak/>
        <w:t>προσχολική αγωγή, με τα νήπια να στοιβάζοντ</w:t>
      </w:r>
      <w:r>
        <w:rPr>
          <w:rFonts w:eastAsia="Times New Roman" w:cs="Times New Roman"/>
          <w:szCs w:val="24"/>
        </w:rPr>
        <w:t xml:space="preserve">αι σε ακατάλληλα πρόχειρα κτίσματα, χωρίς κατάλληλους </w:t>
      </w:r>
      <w:proofErr w:type="spellStart"/>
      <w:r>
        <w:rPr>
          <w:rFonts w:eastAsia="Times New Roman" w:cs="Times New Roman"/>
          <w:szCs w:val="24"/>
        </w:rPr>
        <w:t>αύλειους</w:t>
      </w:r>
      <w:proofErr w:type="spellEnd"/>
      <w:r>
        <w:rPr>
          <w:rFonts w:eastAsia="Times New Roman" w:cs="Times New Roman"/>
          <w:szCs w:val="24"/>
        </w:rPr>
        <w:t xml:space="preserve"> χώρους, μαζί με παιδιά, πέντε, δέκα και δεκατρία χρόνια μεγαλύτερά τους; </w:t>
      </w:r>
    </w:p>
    <w:p w14:paraId="6E819807" w14:textId="77777777" w:rsidR="004B0DF5" w:rsidRDefault="00471FB5">
      <w:pPr>
        <w:spacing w:line="600" w:lineRule="auto"/>
        <w:jc w:val="both"/>
        <w:rPr>
          <w:rFonts w:eastAsia="Times New Roman" w:cs="Times New Roman"/>
          <w:szCs w:val="24"/>
        </w:rPr>
      </w:pPr>
      <w:r>
        <w:rPr>
          <w:rFonts w:eastAsia="Times New Roman" w:cs="Times New Roman"/>
          <w:szCs w:val="24"/>
        </w:rPr>
        <w:t xml:space="preserve">Έχετε κάνει πολλά στον χώρο της εκπαίδευσης, αυτό σας το αναγνωρίζουμε. Και μάλιστα μπορείτε να είστε περήφανοι, γιατί </w:t>
      </w:r>
      <w:r>
        <w:rPr>
          <w:rFonts w:eastAsia="Times New Roman" w:cs="Times New Roman"/>
          <w:szCs w:val="24"/>
        </w:rPr>
        <w:t>πράγματι κάνατε αυτό</w:t>
      </w:r>
      <w:r>
        <w:rPr>
          <w:rFonts w:eastAsia="Times New Roman" w:cs="Times New Roman"/>
          <w:szCs w:val="24"/>
        </w:rPr>
        <w:t>,</w:t>
      </w:r>
      <w:r>
        <w:rPr>
          <w:rFonts w:eastAsia="Times New Roman" w:cs="Times New Roman"/>
          <w:szCs w:val="24"/>
        </w:rPr>
        <w:t xml:space="preserve"> που είχε υποσχεθεί ο κ. </w:t>
      </w:r>
      <w:proofErr w:type="spellStart"/>
      <w:r>
        <w:rPr>
          <w:rFonts w:eastAsia="Times New Roman" w:cs="Times New Roman"/>
          <w:szCs w:val="24"/>
        </w:rPr>
        <w:t>Γαβρόγλου</w:t>
      </w:r>
      <w:proofErr w:type="spellEnd"/>
      <w:r>
        <w:rPr>
          <w:rFonts w:eastAsia="Times New Roman" w:cs="Times New Roman"/>
          <w:szCs w:val="24"/>
        </w:rPr>
        <w:t xml:space="preserve"> την ημέρα που παρέλαβε το Υπουργείο από τον κ. Φίλη. Είπε τότε ότι θα λάβει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τις οδηγίες του ΟΟΣΑ και των θεσμών. Και αυτές τις οδηγίες τις υπηρετήσατε κατά γράμμα, όπως αποδεικνύεται άλλω</w:t>
      </w:r>
      <w:r>
        <w:rPr>
          <w:rFonts w:eastAsia="Times New Roman" w:cs="Times New Roman"/>
          <w:szCs w:val="24"/>
        </w:rPr>
        <w:t>στε από τα πεπραγμένα σας, που ακριβαίνουν το αγαθό της μόρφωσης και φτωχαίνουν, διαστρεβλώνουν το περιεχόμενό της.</w:t>
      </w:r>
    </w:p>
    <w:p w14:paraId="6E81980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Η ουσία της εκπαιδευτικής πολιτικής της Κυβέρνησής σας, όπως επιβεβαιώνεται και από κάθε σχετικό νομοθέτημα όλη αυτή την τετραετία, είναι η </w:t>
      </w:r>
      <w:r>
        <w:rPr>
          <w:rFonts w:eastAsia="Times New Roman" w:cs="Times New Roman"/>
          <w:szCs w:val="24"/>
        </w:rPr>
        <w:t xml:space="preserve">εξής: Όσο φτωχότερη είναι η λαϊκή οικογένεια, τόσο συντομότερη θα είναι </w:t>
      </w:r>
      <w:r>
        <w:rPr>
          <w:rFonts w:eastAsia="Times New Roman" w:cs="Times New Roman"/>
          <w:szCs w:val="24"/>
        </w:rPr>
        <w:lastRenderedPageBreak/>
        <w:t>τελικά η διαδρομή του παιδιού της στην εκπαίδευση και η εργασία του θα εξαρτάται από το πόσα χρήματα μπορεί να δαπανήσει η οικογένεια, ο πατέρας, η μάνα σε φροντιστήρια, σε μεταπτυχιακ</w:t>
      </w:r>
      <w:r>
        <w:rPr>
          <w:rFonts w:eastAsia="Times New Roman" w:cs="Times New Roman"/>
          <w:szCs w:val="24"/>
        </w:rPr>
        <w:t>ά, σε σεμινάρια, σε πιστοποιήσεις.</w:t>
      </w:r>
    </w:p>
    <w:p w14:paraId="6E81980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Πιάνοντας το νήμα από εκεί που σταμάτησαν οι προηγούμενοι, η Κυβέρνηση ΣΥΡΙΖΑ επισφράγισε τη μετατροπή του </w:t>
      </w:r>
      <w:r>
        <w:rPr>
          <w:rFonts w:eastAsia="Times New Roman" w:cs="Times New Roman"/>
          <w:szCs w:val="24"/>
        </w:rPr>
        <w:t>λ</w:t>
      </w:r>
      <w:r>
        <w:rPr>
          <w:rFonts w:eastAsia="Times New Roman" w:cs="Times New Roman"/>
          <w:szCs w:val="24"/>
        </w:rPr>
        <w:t xml:space="preserve">υκείου σε αρένα ανταγωνισμού και έβαλε σε όλες τις πτυχές της λειτουργίας των πανεπιστημίων τη βούλα της αγοράς. </w:t>
      </w:r>
      <w:r>
        <w:rPr>
          <w:rFonts w:eastAsia="Times New Roman" w:cs="Times New Roman"/>
          <w:szCs w:val="24"/>
        </w:rPr>
        <w:t>Είναι πρωτοφανής ο περιορισμός της γενικής παιδείας κατά ένα σχολικό έτος με την υπογραφή ΣΥΡΙΖΑ, αφού ουσιαστικά η γενική παιδεία σταματά στη Β</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υκείου με τη λογική «πονάει χέρι, κόβει χέρι». Η Γ</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υκείου έτσι </w:t>
      </w:r>
      <w:proofErr w:type="spellStart"/>
      <w:r>
        <w:rPr>
          <w:rFonts w:eastAsia="Times New Roman" w:cs="Times New Roman"/>
          <w:szCs w:val="24"/>
        </w:rPr>
        <w:t>φροντιστηριοποιείται</w:t>
      </w:r>
      <w:proofErr w:type="spellEnd"/>
      <w:r>
        <w:rPr>
          <w:rFonts w:eastAsia="Times New Roman" w:cs="Times New Roman"/>
          <w:szCs w:val="24"/>
        </w:rPr>
        <w:t xml:space="preserve"> -στο έπακρο αυτή τη φορ</w:t>
      </w:r>
      <w:r>
        <w:rPr>
          <w:rFonts w:eastAsia="Times New Roman" w:cs="Times New Roman"/>
          <w:szCs w:val="24"/>
        </w:rPr>
        <w:t xml:space="preserve">ά- και επιτείνεται και ο </w:t>
      </w:r>
      <w:proofErr w:type="spellStart"/>
      <w:r>
        <w:rPr>
          <w:rFonts w:eastAsia="Times New Roman" w:cs="Times New Roman"/>
          <w:szCs w:val="24"/>
        </w:rPr>
        <w:t>εξετασιοκεντρικός</w:t>
      </w:r>
      <w:proofErr w:type="spellEnd"/>
      <w:r>
        <w:rPr>
          <w:rFonts w:eastAsia="Times New Roman" w:cs="Times New Roman"/>
          <w:szCs w:val="24"/>
        </w:rPr>
        <w:t xml:space="preserve"> χαρακτήρας του </w:t>
      </w:r>
      <w:r>
        <w:rPr>
          <w:rFonts w:eastAsia="Times New Roman" w:cs="Times New Roman"/>
          <w:szCs w:val="24"/>
        </w:rPr>
        <w:t>λ</w:t>
      </w:r>
      <w:r>
        <w:rPr>
          <w:rFonts w:eastAsia="Times New Roman" w:cs="Times New Roman"/>
          <w:szCs w:val="24"/>
        </w:rPr>
        <w:t xml:space="preserve">υκείου, που αποτελεί και το βασικό πρόβλημα του </w:t>
      </w:r>
      <w:r>
        <w:rPr>
          <w:rFonts w:eastAsia="Times New Roman" w:cs="Times New Roman"/>
          <w:szCs w:val="24"/>
        </w:rPr>
        <w:t>λ</w:t>
      </w:r>
      <w:r>
        <w:rPr>
          <w:rFonts w:eastAsia="Times New Roman" w:cs="Times New Roman"/>
          <w:szCs w:val="24"/>
        </w:rPr>
        <w:t xml:space="preserve">υκείου. Γι’ αυτό, εξάλλου, οι ιδιοκτήτες των φροντιστηρίων κάνουν πάρτι και το εκφράζουν αυτό ακόμα και από τις σελίδες της εφημερίδας σας, της </w:t>
      </w:r>
      <w:r>
        <w:rPr>
          <w:rFonts w:eastAsia="Times New Roman" w:cs="Times New Roman"/>
          <w:szCs w:val="24"/>
        </w:rPr>
        <w:t>«</w:t>
      </w:r>
      <w:r>
        <w:rPr>
          <w:rFonts w:eastAsia="Times New Roman" w:cs="Times New Roman"/>
          <w:szCs w:val="24"/>
        </w:rPr>
        <w:t>ΑΥΓ</w:t>
      </w:r>
      <w:r>
        <w:rPr>
          <w:rFonts w:eastAsia="Times New Roman" w:cs="Times New Roman"/>
          <w:szCs w:val="24"/>
        </w:rPr>
        <w:t>ΗΣ</w:t>
      </w:r>
      <w:r>
        <w:rPr>
          <w:rFonts w:eastAsia="Times New Roman" w:cs="Times New Roman"/>
          <w:szCs w:val="24"/>
        </w:rPr>
        <w:t>»</w:t>
      </w:r>
      <w:r>
        <w:rPr>
          <w:rFonts w:eastAsia="Times New Roman" w:cs="Times New Roman"/>
          <w:szCs w:val="24"/>
        </w:rPr>
        <w:t>.</w:t>
      </w:r>
    </w:p>
    <w:p w14:paraId="6E81980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Με τις συγχωνεύσεις ΑΕΙ</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ΤΕΙ η Κυβέρνηση ΣΥΡΙΖΑ υλοποιεί τις επιταγές της διαδικασίας της Μπολόνια, για τις επιτυχίες της οποίας ο Υπουργός σας είναι υπερήφανος, όπως δήλωσε πέρυσι από το Παρίσι. Τα αποτελέσματα, βέβαια, είναι χειροπιαστά. Έχετε </w:t>
      </w:r>
      <w:r>
        <w:rPr>
          <w:rFonts w:eastAsia="Times New Roman" w:cs="Times New Roman"/>
          <w:szCs w:val="24"/>
        </w:rPr>
        <w:t xml:space="preserve">προσπαθήσει να λύσετε μέχρι κεραίας το ζήτημα της σύνδεσης των ιδρυμάτων με την κερδοφορία του κεφαλαίου, δεσμεύοντας στο άρμα των συμφερόντων του τις σπουδές και τις προοπτικές των φοιτητών. Ουσιαστικά, ο ΣΥΡΙΖΑ λέει στους νέους και τις νέες να βάλουν τα </w:t>
      </w:r>
      <w:r>
        <w:rPr>
          <w:rFonts w:eastAsia="Times New Roman" w:cs="Times New Roman"/>
          <w:szCs w:val="24"/>
        </w:rPr>
        <w:t>πτυχία τους σε κορνίζα, να παραιτηθούν από την απαίτηση να δουλεύουν στο αντικείμενο που σπούδασαν, επιτείνοντας την αποσύνδεση του πτυχίου από το επάγγελμα.</w:t>
      </w:r>
    </w:p>
    <w:p w14:paraId="6E81980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τρεις μέρες στη Βουλή ακούσαμε πολλά και για τον Αναπληρωτή Υπουργό Υγείας του </w:t>
      </w:r>
      <w:r>
        <w:rPr>
          <w:rFonts w:eastAsia="Times New Roman" w:cs="Times New Roman"/>
          <w:szCs w:val="24"/>
        </w:rPr>
        <w:t xml:space="preserve">κ. Τσίπρα και την πραγματικά απαράδεκτη επίθεση στον υποψήφιο της Νέας Δημοκρατίας, άτομο με ειδικές ανάγκες, </w:t>
      </w:r>
      <w:r>
        <w:rPr>
          <w:rFonts w:eastAsia="Times New Roman" w:cs="Times New Roman"/>
          <w:szCs w:val="24"/>
        </w:rPr>
        <w:lastRenderedPageBreak/>
        <w:t>αλλά δεν ακούσαμε τίποτα για την πολιτική τους, που έχει οδηγήσει τα άτομα με ειδικές ανάγκες στην απομόνωση, την ανεργία, την φτώχεια.</w:t>
      </w:r>
    </w:p>
    <w:p w14:paraId="6E81980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Μαζί ΣΥΡΙΖ</w:t>
      </w:r>
      <w:r>
        <w:rPr>
          <w:rFonts w:eastAsia="Times New Roman" w:cs="Times New Roman"/>
          <w:szCs w:val="24"/>
        </w:rPr>
        <w:t>Α και Νέα Δημοκρατία ψήφισαν το τρίτο μνημόνιο, όπου υπάρχει η ρητή δέσμευση κάθε χρόνο να πετσοκόβονται περίπου 900 εκατομμύρια ευρώ από τα κονδύλια για την πρόνοια. Με δική τους ευθύνη χιλιάδες άτομα με ειδικές ανάγκες ζουν με την αγωνία αν θα περισώσουν</w:t>
      </w:r>
      <w:r>
        <w:rPr>
          <w:rFonts w:eastAsia="Times New Roman" w:cs="Times New Roman"/>
          <w:szCs w:val="24"/>
        </w:rPr>
        <w:t xml:space="preserve"> το πενιχρό επίδομα και τη σύνταξη αναπηρίας από το σφαγείο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π</w:t>
      </w:r>
      <w:r>
        <w:rPr>
          <w:rFonts w:eastAsia="Times New Roman" w:cs="Times New Roman"/>
          <w:szCs w:val="24"/>
        </w:rPr>
        <w:t xml:space="preserve">ιστοποίησης </w:t>
      </w:r>
      <w:r>
        <w:rPr>
          <w:rFonts w:eastAsia="Times New Roman" w:cs="Times New Roman"/>
          <w:szCs w:val="24"/>
        </w:rPr>
        <w:t>α</w:t>
      </w:r>
      <w:r>
        <w:rPr>
          <w:rFonts w:eastAsia="Times New Roman" w:cs="Times New Roman"/>
          <w:szCs w:val="24"/>
        </w:rPr>
        <w:t>ναπηρίας, για το ότι η ανεργία στους βαριά ανάπηρους, αλλά ικανούς προς εργασία ξεπερνά το 95%, για το ότι στα ειδικά σχολεία -όσα λειτουργούν- φοιτούν περίπου δέκα χιλιά</w:t>
      </w:r>
      <w:r>
        <w:rPr>
          <w:rFonts w:eastAsia="Times New Roman" w:cs="Times New Roman"/>
          <w:szCs w:val="24"/>
        </w:rPr>
        <w:t xml:space="preserve">δες μαθητές, μειωμένοι κατά 50% σε σχέση με πριν δέκα χρόνια, όταν με βάση τα διεθνή </w:t>
      </w:r>
      <w:proofErr w:type="spellStart"/>
      <w:r>
        <w:rPr>
          <w:rFonts w:eastAsia="Times New Roman" w:cs="Times New Roman"/>
          <w:szCs w:val="24"/>
        </w:rPr>
        <w:t>στάνταρτς</w:t>
      </w:r>
      <w:proofErr w:type="spellEnd"/>
      <w:r>
        <w:rPr>
          <w:rFonts w:eastAsia="Times New Roman" w:cs="Times New Roman"/>
          <w:szCs w:val="24"/>
        </w:rPr>
        <w:t>, πάνω από 10% του συνολικού μαθητικού πληθυσμού έχει ανάγκη ειδικής αγωγής, δηλαδή πρόκειται για πάνω από διακόσιες χιλιάδες μαθητές.</w:t>
      </w:r>
    </w:p>
    <w:p w14:paraId="6E81980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με αφορμ</w:t>
      </w:r>
      <w:r>
        <w:rPr>
          <w:rFonts w:eastAsia="Times New Roman" w:cs="Times New Roman"/>
          <w:szCs w:val="24"/>
        </w:rPr>
        <w:t>ή τη σημερινή συζήτηση καλούμε τον ελληνικό λαό να καταψηφίσει αυτή την Κυβέρνηση, να της δώσει ένα δυνατό μάθημα άμεσα στις ευρωεκλογές και στις δημοτικές και περιφερειακές εκλογές στις 26 του Μάη. Ιδιαίτερα καλούμε όλους τους αριστερούς, τους δημοκράτες,</w:t>
      </w:r>
      <w:r>
        <w:rPr>
          <w:rFonts w:eastAsia="Times New Roman" w:cs="Times New Roman"/>
          <w:szCs w:val="24"/>
        </w:rPr>
        <w:t xml:space="preserve"> τους προοδευτικούς ανθρώπους της πατρίδας μας να καταδικάσουν μια Κυβέρνηση και έναν Πρωθυπουργό που χθες, ανήμερα της μεγάλης επετείου της αντιφασιστικής νίκης των λαών, για την οποία έδωσαν τη ζωή τους εκατομμύρια αγωνιστές σε όλον τον κόσμο, πήγε στη Ρ</w:t>
      </w:r>
      <w:r>
        <w:rPr>
          <w:rFonts w:eastAsia="Times New Roman" w:cs="Times New Roman"/>
          <w:szCs w:val="24"/>
        </w:rPr>
        <w:t xml:space="preserve">ουμανία και έβαλε την υπογραφή του μαζί με ακροδεξιούς, ρατσιστές, φασίστες, μαζί με τον </w:t>
      </w:r>
      <w:proofErr w:type="spellStart"/>
      <w:r>
        <w:rPr>
          <w:rFonts w:eastAsia="Times New Roman" w:cs="Times New Roman"/>
          <w:szCs w:val="24"/>
        </w:rPr>
        <w:t>Όρμπαν</w:t>
      </w:r>
      <w:proofErr w:type="spellEnd"/>
      <w:r>
        <w:rPr>
          <w:rFonts w:eastAsia="Times New Roman" w:cs="Times New Roman"/>
          <w:szCs w:val="24"/>
        </w:rPr>
        <w:t xml:space="preserve">, τον </w:t>
      </w:r>
      <w:proofErr w:type="spellStart"/>
      <w:r>
        <w:rPr>
          <w:rFonts w:eastAsia="Times New Roman" w:cs="Times New Roman"/>
          <w:szCs w:val="24"/>
        </w:rPr>
        <w:t>Κουρτς</w:t>
      </w:r>
      <w:proofErr w:type="spellEnd"/>
      <w:r>
        <w:rPr>
          <w:rFonts w:eastAsia="Times New Roman" w:cs="Times New Roman"/>
          <w:szCs w:val="24"/>
        </w:rPr>
        <w:t xml:space="preserve">, τον </w:t>
      </w:r>
      <w:proofErr w:type="spellStart"/>
      <w:r>
        <w:rPr>
          <w:rFonts w:eastAsia="Times New Roman" w:cs="Times New Roman"/>
          <w:szCs w:val="24"/>
        </w:rPr>
        <w:t>Σαλβίνι</w:t>
      </w:r>
      <w:proofErr w:type="spellEnd"/>
      <w:r>
        <w:rPr>
          <w:rFonts w:eastAsia="Times New Roman" w:cs="Times New Roman"/>
          <w:szCs w:val="24"/>
        </w:rPr>
        <w:t xml:space="preserve"> και το υπόλοιπο κακό συναπάντημα της Ευρωπαϊκής Ένωσης, έβαλε υπογραφή σε ένα κατάπτυστο κείμενο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διακήρυξη, μνημείο αντικομουνισμού κ</w:t>
      </w:r>
      <w:r>
        <w:rPr>
          <w:rFonts w:eastAsia="Times New Roman" w:cs="Times New Roman"/>
          <w:szCs w:val="24"/>
        </w:rPr>
        <w:t>αι παραχάραξης της ιστορίας, που ανοίγει τον δρόμο και για διώξεις ενάντια σε όσους και όσες υπερασπίστηκαν, υπερασπίζονται τον σοσιαλισμό που γνωρίσαμε, αντιπάλεψαν και αντιπαλεύουν τον ιμπεριαλισμό και τον φασισμό, αλλά και διώχθηκαν από διάφορα μισαλλόδ</w:t>
      </w:r>
      <w:r>
        <w:rPr>
          <w:rFonts w:eastAsia="Times New Roman" w:cs="Times New Roman"/>
          <w:szCs w:val="24"/>
        </w:rPr>
        <w:t xml:space="preserve">οξα </w:t>
      </w:r>
      <w:r>
        <w:rPr>
          <w:rFonts w:eastAsia="Times New Roman" w:cs="Times New Roman"/>
          <w:szCs w:val="24"/>
        </w:rPr>
        <w:lastRenderedPageBreak/>
        <w:t>καθεστώτα με ανάλογα δήθεν επιχειρήματα στο παρελθόν σαν αυτά που περιέχονται στη χθεσινή διακήρυξη αντιστροφής της ιστορικής πραγματικότητας.</w:t>
      </w:r>
    </w:p>
    <w:p w14:paraId="6E81980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Κυρίες και κύριοι, για όλους τους παραπάνω λόγους και άλλους ακόμα, που δεν έχω και τον χρόνο πλέον να τους ε</w:t>
      </w:r>
      <w:r>
        <w:rPr>
          <w:rFonts w:eastAsia="Times New Roman" w:cs="Times New Roman"/>
          <w:szCs w:val="24"/>
        </w:rPr>
        <w:t xml:space="preserve">ξηγήσω, αλλά που επεσήμαναν αναλυτικά όλοι οι Βουλευτές του </w:t>
      </w:r>
      <w:r>
        <w:rPr>
          <w:rFonts w:eastAsia="Times New Roman" w:cs="Times New Roman"/>
          <w:szCs w:val="24"/>
        </w:rPr>
        <w:t>κ</w:t>
      </w:r>
      <w:r>
        <w:rPr>
          <w:rFonts w:eastAsia="Times New Roman" w:cs="Times New Roman"/>
          <w:szCs w:val="24"/>
        </w:rPr>
        <w:t>όμματός μας αυτές τις τρεις μέρες, λέμε ένα μεγάλο «</w:t>
      </w:r>
      <w:r>
        <w:rPr>
          <w:rFonts w:eastAsia="Times New Roman" w:cs="Times New Roman"/>
          <w:szCs w:val="24"/>
        </w:rPr>
        <w:t>όχι</w:t>
      </w:r>
      <w:r>
        <w:rPr>
          <w:rFonts w:eastAsia="Times New Roman" w:cs="Times New Roman"/>
          <w:szCs w:val="24"/>
        </w:rPr>
        <w:t>» στην Κυβέρνηση του ΣΥΡΙΖΑ και στη συνολική πολιτική και στρατηγική που ακολουθεί. Δεν δίνουμε ψήφο εμπιστοσύνης στην Κυβέρνηση του κ. Τσίπ</w:t>
      </w:r>
      <w:r>
        <w:rPr>
          <w:rFonts w:eastAsia="Times New Roman" w:cs="Times New Roman"/>
          <w:szCs w:val="24"/>
        </w:rPr>
        <w:t>ρα. Κα</w:t>
      </w:r>
      <w:r>
        <w:rPr>
          <w:rFonts w:eastAsia="Times New Roman" w:cs="Times New Roman"/>
          <w:szCs w:val="24"/>
        </w:rPr>
        <w:t>μ</w:t>
      </w:r>
      <w:r>
        <w:rPr>
          <w:rFonts w:eastAsia="Times New Roman" w:cs="Times New Roman"/>
          <w:szCs w:val="24"/>
        </w:rPr>
        <w:t>μιά ανοχή σε οποιαδήποτε αθλιότητα βρωμίζει αξίες και ιδανικά, τα όνειρα των συνανθρώπων μας.</w:t>
      </w:r>
    </w:p>
    <w:p w14:paraId="6E81980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Σας ευχαριστώ.</w:t>
      </w:r>
    </w:p>
    <w:p w14:paraId="6E819810" w14:textId="77777777" w:rsidR="004B0DF5" w:rsidRDefault="00471FB5">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Ευχαριστώ.</w:t>
      </w:r>
    </w:p>
    <w:p w14:paraId="6E81981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Παρακαλώ, μη φύγετε ακόμη η Κοινοβουλευτική Ομάδα του ΚΚΕ.</w:t>
      </w:r>
    </w:p>
    <w:p w14:paraId="6E819812" w14:textId="77777777" w:rsidR="004B0DF5" w:rsidRDefault="00471FB5">
      <w:pPr>
        <w:spacing w:line="600" w:lineRule="auto"/>
        <w:ind w:firstLine="720"/>
        <w:jc w:val="both"/>
        <w:rPr>
          <w:rFonts w:eastAsia="Times New Roman" w:cs="Times New Roman"/>
          <w:szCs w:val="24"/>
        </w:rPr>
      </w:pPr>
      <w:r w:rsidRPr="004D1F57">
        <w:rPr>
          <w:rFonts w:eastAsia="Times New Roman" w:cs="Times New Roman"/>
          <w:szCs w:val="24"/>
        </w:rPr>
        <w:lastRenderedPageBreak/>
        <w:t>Κυρίες και κύριοι συνάδελφοι, έχω την τιμ</w:t>
      </w:r>
      <w:r w:rsidRPr="004D1F57">
        <w:rPr>
          <w:rFonts w:eastAsia="Times New Roman" w:cs="Times New Roman"/>
          <w:szCs w:val="24"/>
        </w:rPr>
        <w:t>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w:t>
      </w:r>
      <w:r w:rsidRPr="004D1F57">
        <w:rPr>
          <w:rFonts w:eastAsia="Times New Roman" w:cs="Times New Roman"/>
          <w:szCs w:val="24"/>
        </w:rPr>
        <w:t xml:space="preserve">ουλής, </w:t>
      </w:r>
      <w:r>
        <w:rPr>
          <w:rFonts w:eastAsia="Times New Roman" w:cs="Times New Roman"/>
          <w:szCs w:val="24"/>
        </w:rPr>
        <w:t>πενήντα</w:t>
      </w:r>
      <w:r w:rsidRPr="004D1F57">
        <w:rPr>
          <w:rFonts w:eastAsia="Times New Roman" w:cs="Times New Roman"/>
          <w:szCs w:val="24"/>
        </w:rPr>
        <w:t xml:space="preserve"> μαθητές και μαθήτριες και τέσσερις εκπαιδευτικοί συνοδοί τους από το Δημοτικό Σχολείο </w:t>
      </w:r>
      <w:proofErr w:type="spellStart"/>
      <w:r w:rsidRPr="004D1F57">
        <w:rPr>
          <w:rFonts w:eastAsia="Times New Roman" w:cs="Times New Roman"/>
          <w:szCs w:val="24"/>
        </w:rPr>
        <w:t>Κ</w:t>
      </w:r>
      <w:r>
        <w:rPr>
          <w:rFonts w:eastAsia="Times New Roman" w:cs="Times New Roman"/>
          <w:szCs w:val="24"/>
        </w:rPr>
        <w:t>ρεστένων</w:t>
      </w:r>
      <w:proofErr w:type="spellEnd"/>
      <w:r>
        <w:rPr>
          <w:rFonts w:eastAsia="Times New Roman" w:cs="Times New Roman"/>
          <w:szCs w:val="24"/>
        </w:rPr>
        <w:t xml:space="preserve"> Ηλείας</w:t>
      </w:r>
      <w:r w:rsidRPr="004D1F57">
        <w:rPr>
          <w:rFonts w:eastAsia="Times New Roman" w:cs="Times New Roman"/>
          <w:szCs w:val="24"/>
        </w:rPr>
        <w:t>.</w:t>
      </w:r>
    </w:p>
    <w:p w14:paraId="6E819813" w14:textId="77777777" w:rsidR="004B0DF5" w:rsidRDefault="00471FB5">
      <w:pPr>
        <w:spacing w:line="600" w:lineRule="auto"/>
        <w:ind w:firstLine="720"/>
        <w:jc w:val="both"/>
        <w:rPr>
          <w:rFonts w:eastAsia="Times New Roman" w:cs="Times New Roman"/>
          <w:szCs w:val="24"/>
        </w:rPr>
      </w:pPr>
      <w:r w:rsidRPr="004D1F57">
        <w:rPr>
          <w:rFonts w:eastAsia="Times New Roman" w:cs="Times New Roman"/>
          <w:szCs w:val="24"/>
        </w:rPr>
        <w:t xml:space="preserve">Η Βουλή </w:t>
      </w:r>
      <w:r>
        <w:rPr>
          <w:rFonts w:eastAsia="Times New Roman" w:cs="Times New Roman"/>
          <w:szCs w:val="24"/>
        </w:rPr>
        <w:t>σάς</w:t>
      </w:r>
      <w:r w:rsidRPr="004D1F57">
        <w:rPr>
          <w:rFonts w:eastAsia="Times New Roman" w:cs="Times New Roman"/>
          <w:szCs w:val="24"/>
        </w:rPr>
        <w:t xml:space="preserve"> καλωσορίζει.</w:t>
      </w:r>
    </w:p>
    <w:p w14:paraId="6E819814" w14:textId="77777777" w:rsidR="004B0DF5" w:rsidRDefault="00471FB5">
      <w:pPr>
        <w:spacing w:line="600" w:lineRule="auto"/>
        <w:jc w:val="center"/>
        <w:rPr>
          <w:rFonts w:eastAsia="Times New Roman" w:cs="Times New Roman"/>
          <w:szCs w:val="24"/>
        </w:rPr>
      </w:pPr>
      <w:r w:rsidRPr="004D1F57">
        <w:rPr>
          <w:rFonts w:eastAsia="Times New Roman" w:cs="Times New Roman"/>
          <w:szCs w:val="24"/>
        </w:rPr>
        <w:t>(Χειροκροτήματα από όλες τις πτέρυγες της Βουλής)</w:t>
      </w:r>
    </w:p>
    <w:p w14:paraId="6E81981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ελπίζουμε ότι κατά τις </w:t>
      </w:r>
      <w:r>
        <w:rPr>
          <w:rFonts w:eastAsia="Times New Roman" w:cs="Times New Roman"/>
          <w:szCs w:val="24"/>
        </w:rPr>
        <w:t>20.00΄ με 20.30΄ μπορούμε να πάμε σε ονομαστική ψηφοφορία. Η ψηφοφορία θα γίνει δι’ εκφωνήσεως. Θα είναι δημόσια.</w:t>
      </w:r>
    </w:p>
    <w:p w14:paraId="6E81981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Ζητώ, λοιπόν, την άδεια του Σώματος, ως προς το εξής. Αν δεν υπάρχει κάποια αντίρρηση -που δεν νομίζω ότι υπάρχει- για διευκόλυνση, επειδή μέχ</w:t>
      </w:r>
      <w:r>
        <w:rPr>
          <w:rFonts w:eastAsia="Times New Roman" w:cs="Times New Roman"/>
          <w:szCs w:val="24"/>
        </w:rPr>
        <w:t xml:space="preserve">ρι χθες κινούμασταν στο ότι η ψηφοφορία θα γινόταν μετά τις 23.00΄ ή κάπου εκεί, εν πάση </w:t>
      </w:r>
      <w:proofErr w:type="spellStart"/>
      <w:r>
        <w:rPr>
          <w:rFonts w:eastAsia="Times New Roman" w:cs="Times New Roman"/>
          <w:szCs w:val="24"/>
        </w:rPr>
        <w:t>περιπτώσει</w:t>
      </w:r>
      <w:proofErr w:type="spellEnd"/>
      <w:r>
        <w:rPr>
          <w:rFonts w:eastAsia="Times New Roman" w:cs="Times New Roman"/>
          <w:szCs w:val="24"/>
        </w:rPr>
        <w:t xml:space="preserve"> και επειδή υπάρχουν κεντρικές εκδηλώσεις όπου ο Γενικός Γραμματέας του ΚΚΕ και ο Κοινοβουλευτικός Εκπρόσωπος θα παρευρίσκονται, θα παρακαλούσα, λοιπόν, να μ</w:t>
      </w:r>
      <w:r>
        <w:rPr>
          <w:rFonts w:eastAsia="Times New Roman" w:cs="Times New Roman"/>
          <w:szCs w:val="24"/>
        </w:rPr>
        <w:t>ας επιτρέψετε να δώσουν την ψήφο τους -έγινε φανερό είτε έτσι είτε αλλιώς και από την ομιλία του κυρίου Γενικού Γραμματέα- και να καταμετρηθεί στη σημερινή ψηφοφορία. Οι υπόλοιποι Βουλευτές του ΚΚΕ θα είναι παρόντες.</w:t>
      </w:r>
    </w:p>
    <w:p w14:paraId="6E81981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Νομίζω ότι ένα τέτοιο θέμα τίθεται, επί</w:t>
      </w:r>
      <w:r>
        <w:rPr>
          <w:rFonts w:eastAsia="Times New Roman" w:cs="Times New Roman"/>
          <w:szCs w:val="24"/>
        </w:rPr>
        <w:t>σης, διότι υπάρχει η κεντρική ομιλία σήμερα και εκδήλωση του κ. Καμμένου. Θα μας το πει και ο ίδιος στις 17.00΄</w:t>
      </w:r>
      <w:r w:rsidRPr="00510A01">
        <w:rPr>
          <w:rFonts w:eastAsia="Times New Roman" w:cs="Times New Roman"/>
          <w:szCs w:val="24"/>
        </w:rPr>
        <w:t xml:space="preserve"> </w:t>
      </w:r>
      <w:r>
        <w:rPr>
          <w:rFonts w:eastAsia="Times New Roman" w:cs="Times New Roman"/>
          <w:szCs w:val="24"/>
        </w:rPr>
        <w:t>στην ομιλία του. Να έχουμε αυτή την ανοχή, επειδή ακριβώς έγινε η αλλαγή και ήρθαμε τρεις-τέσσερις ώρες πιο μπροστά με την οικονομία της συζήτησ</w:t>
      </w:r>
      <w:r>
        <w:rPr>
          <w:rFonts w:eastAsia="Times New Roman" w:cs="Times New Roman"/>
          <w:szCs w:val="24"/>
        </w:rPr>
        <w:t>ης.</w:t>
      </w:r>
    </w:p>
    <w:p w14:paraId="6E81981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Το Σώμα σ</w:t>
      </w:r>
      <w:r>
        <w:rPr>
          <w:rFonts w:eastAsia="Times New Roman" w:cs="Times New Roman"/>
          <w:szCs w:val="24"/>
        </w:rPr>
        <w:t>υμφωνεί;</w:t>
      </w:r>
    </w:p>
    <w:p w14:paraId="6E819819" w14:textId="77777777" w:rsidR="004B0DF5" w:rsidRDefault="00471FB5">
      <w:pPr>
        <w:spacing w:line="600" w:lineRule="auto"/>
        <w:ind w:firstLine="720"/>
        <w:jc w:val="both"/>
        <w:rPr>
          <w:rFonts w:eastAsia="Times New Roman" w:cs="Times New Roman"/>
          <w:szCs w:val="24"/>
        </w:rPr>
      </w:pPr>
      <w:r w:rsidRPr="00D762C2">
        <w:rPr>
          <w:rFonts w:eastAsia="Times New Roman" w:cs="Times New Roman"/>
          <w:b/>
          <w:szCs w:val="24"/>
        </w:rPr>
        <w:lastRenderedPageBreak/>
        <w:t xml:space="preserve">ΟΛΟΙ </w:t>
      </w:r>
      <w:r>
        <w:rPr>
          <w:rFonts w:eastAsia="Times New Roman" w:cs="Times New Roman"/>
          <w:b/>
          <w:szCs w:val="24"/>
        </w:rPr>
        <w:t xml:space="preserve">ΟΙ </w:t>
      </w:r>
      <w:r w:rsidRPr="00D762C2">
        <w:rPr>
          <w:rFonts w:eastAsia="Times New Roman" w:cs="Times New Roman"/>
          <w:b/>
          <w:szCs w:val="24"/>
        </w:rPr>
        <w:t>ΒΟΥΛΕΥΤΕΣ:</w:t>
      </w:r>
      <w:r>
        <w:rPr>
          <w:rFonts w:eastAsia="Times New Roman" w:cs="Times New Roman"/>
          <w:szCs w:val="24"/>
        </w:rPr>
        <w:t xml:space="preserve"> Μάλιστα, μάλιστα.</w:t>
      </w:r>
    </w:p>
    <w:p w14:paraId="6E81981A" w14:textId="77777777" w:rsidR="004B0DF5" w:rsidRDefault="00471FB5">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Εφόσον, λοιπόν, υπάρχει συμφωνία, παρακαλώ πολύ, να κρατήσουμε το τυπικό προς τις υπηρεσίες.</w:t>
      </w:r>
    </w:p>
    <w:p w14:paraId="6E81981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Κουτσούμπα</w:t>
      </w:r>
      <w:proofErr w:type="spellEnd"/>
      <w:r>
        <w:rPr>
          <w:rFonts w:eastAsia="Times New Roman" w:cs="Times New Roman"/>
          <w:szCs w:val="24"/>
        </w:rPr>
        <w:t>, έχετε την επιλογή «ΝΑΙ», «ΟΧΙ», «ΠΑΡΩΝ». Τι ψηφίζετε;</w:t>
      </w:r>
    </w:p>
    <w:p w14:paraId="6E81981C" w14:textId="77777777" w:rsidR="004B0DF5" w:rsidRDefault="00471FB5">
      <w:pPr>
        <w:spacing w:line="600" w:lineRule="auto"/>
        <w:ind w:firstLine="720"/>
        <w:jc w:val="both"/>
        <w:rPr>
          <w:rFonts w:eastAsia="Times New Roman" w:cs="Times New Roman"/>
          <w:szCs w:val="24"/>
        </w:rPr>
      </w:pPr>
      <w:r w:rsidRPr="00C55061">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sidRPr="00C55061">
        <w:rPr>
          <w:rFonts w:eastAsia="Times New Roman" w:cs="Times New Roman"/>
          <w:szCs w:val="24"/>
        </w:rPr>
        <w:t xml:space="preserve"> </w:t>
      </w:r>
      <w:r>
        <w:rPr>
          <w:rFonts w:eastAsia="Times New Roman" w:cs="Times New Roman"/>
          <w:szCs w:val="24"/>
        </w:rPr>
        <w:t>Ψηφίζω «ΟΧΙ».</w:t>
      </w:r>
    </w:p>
    <w:p w14:paraId="6E81981D" w14:textId="77777777" w:rsidR="004B0DF5" w:rsidRDefault="00471FB5">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 xml:space="preserve">Εσείς, κύριε </w:t>
      </w:r>
      <w:proofErr w:type="spellStart"/>
      <w:r>
        <w:rPr>
          <w:rFonts w:eastAsia="Times New Roman" w:cs="Times New Roman"/>
          <w:szCs w:val="24"/>
        </w:rPr>
        <w:t>Παφίλη</w:t>
      </w:r>
      <w:proofErr w:type="spellEnd"/>
      <w:r>
        <w:rPr>
          <w:rFonts w:eastAsia="Times New Roman" w:cs="Times New Roman"/>
          <w:szCs w:val="24"/>
        </w:rPr>
        <w:t>;</w:t>
      </w:r>
    </w:p>
    <w:p w14:paraId="6E81981E" w14:textId="77777777" w:rsidR="004B0DF5" w:rsidRDefault="00471FB5">
      <w:pPr>
        <w:spacing w:line="600" w:lineRule="auto"/>
        <w:ind w:firstLine="720"/>
        <w:jc w:val="both"/>
        <w:rPr>
          <w:rFonts w:eastAsia="Times New Roman" w:cs="Times New Roman"/>
          <w:szCs w:val="24"/>
        </w:rPr>
      </w:pPr>
      <w:r w:rsidRPr="00981FAD">
        <w:rPr>
          <w:rFonts w:eastAsia="Times New Roman" w:cs="Times New Roman"/>
          <w:b/>
          <w:szCs w:val="24"/>
        </w:rPr>
        <w:t>ΑΘΑΝΑΣΙΟΣ ΠΑΦΙΛΗΣ:</w:t>
      </w:r>
      <w:r>
        <w:rPr>
          <w:rFonts w:eastAsia="Times New Roman" w:cs="Times New Roman"/>
          <w:szCs w:val="24"/>
        </w:rPr>
        <w:t xml:space="preserve"> Ψηφίζω «ΟΧΙ».</w:t>
      </w:r>
    </w:p>
    <w:p w14:paraId="6E81981F" w14:textId="77777777" w:rsidR="004B0DF5" w:rsidRDefault="00471FB5">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Παρακαλώ, να σημειωθεί.</w:t>
      </w:r>
    </w:p>
    <w:p w14:paraId="6E81982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Θα</w:t>
      </w:r>
      <w:r>
        <w:rPr>
          <w:rFonts w:eastAsia="Times New Roman" w:cs="Times New Roman"/>
          <w:szCs w:val="24"/>
        </w:rPr>
        <w:t xml:space="preserve"> παρακαλούσα πριν να μιλήσετε, κύριε Πρόεδρε, κύριε Βενιζέλο, να προηγηθεί ο κ. </w:t>
      </w:r>
      <w:proofErr w:type="spellStart"/>
      <w:r>
        <w:rPr>
          <w:rFonts w:eastAsia="Times New Roman" w:cs="Times New Roman"/>
          <w:szCs w:val="24"/>
        </w:rPr>
        <w:t>Αυγενάκης</w:t>
      </w:r>
      <w:proofErr w:type="spellEnd"/>
      <w:r>
        <w:rPr>
          <w:rFonts w:eastAsia="Times New Roman" w:cs="Times New Roman"/>
          <w:szCs w:val="24"/>
        </w:rPr>
        <w:t xml:space="preserve"> για επτά λεπτά, διότι έχει κάποιο πρόβλημα.</w:t>
      </w:r>
    </w:p>
    <w:p w14:paraId="6E819821"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Ε</w:t>
      </w:r>
      <w:r w:rsidRPr="006E722A">
        <w:rPr>
          <w:rFonts w:eastAsia="Times New Roman" w:cs="Times New Roman"/>
          <w:b/>
          <w:szCs w:val="24"/>
        </w:rPr>
        <w:t>Υ</w:t>
      </w:r>
      <w:r>
        <w:rPr>
          <w:rFonts w:eastAsia="Times New Roman" w:cs="Times New Roman"/>
          <w:b/>
          <w:szCs w:val="24"/>
        </w:rPr>
        <w:t>Α</w:t>
      </w:r>
      <w:r w:rsidRPr="006E722A">
        <w:rPr>
          <w:rFonts w:eastAsia="Times New Roman" w:cs="Times New Roman"/>
          <w:b/>
          <w:szCs w:val="24"/>
        </w:rPr>
        <w:t>ΓΓΕΛΟΣ ΒΕΝΙΖΕΛΟΣ:</w:t>
      </w:r>
      <w:r>
        <w:rPr>
          <w:rFonts w:eastAsia="Times New Roman" w:cs="Times New Roman"/>
          <w:szCs w:val="24"/>
        </w:rPr>
        <w:t xml:space="preserve"> Εντάξει, κύριε Πρόεδρε.</w:t>
      </w:r>
    </w:p>
    <w:p w14:paraId="6E819822" w14:textId="77777777" w:rsidR="004B0DF5" w:rsidRDefault="00471FB5">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Να διευκολυνόμαστε μεταξύ μας.</w:t>
      </w:r>
    </w:p>
    <w:p w14:paraId="6E81982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Αυγ</w:t>
      </w:r>
      <w:r>
        <w:rPr>
          <w:rFonts w:eastAsia="Times New Roman" w:cs="Times New Roman"/>
          <w:szCs w:val="24"/>
        </w:rPr>
        <w:t>ενάκη</w:t>
      </w:r>
      <w:proofErr w:type="spellEnd"/>
      <w:r>
        <w:rPr>
          <w:rFonts w:eastAsia="Times New Roman" w:cs="Times New Roman"/>
          <w:szCs w:val="24"/>
        </w:rPr>
        <w:t>, έχετε τον λόγο.</w:t>
      </w:r>
    </w:p>
    <w:p w14:paraId="6E819824" w14:textId="77777777" w:rsidR="004B0DF5" w:rsidRDefault="00471FB5">
      <w:pPr>
        <w:spacing w:line="600" w:lineRule="auto"/>
        <w:ind w:firstLine="720"/>
        <w:jc w:val="both"/>
        <w:rPr>
          <w:rFonts w:eastAsia="Times New Roman" w:cs="Times New Roman"/>
          <w:szCs w:val="24"/>
        </w:rPr>
      </w:pPr>
      <w:r w:rsidRPr="003A3955">
        <w:rPr>
          <w:rFonts w:eastAsia="Times New Roman" w:cs="Times New Roman"/>
          <w:b/>
          <w:szCs w:val="24"/>
        </w:rPr>
        <w:t>ΕΛΕΥΘΕΡΙΟΣ ΑΥΓΕΝΑΚΗΣ:</w:t>
      </w:r>
      <w:r>
        <w:rPr>
          <w:rFonts w:eastAsia="Times New Roman" w:cs="Times New Roman"/>
          <w:szCs w:val="24"/>
        </w:rPr>
        <w:t xml:space="preserve"> Ευχαριστώ πολύ.</w:t>
      </w:r>
    </w:p>
    <w:p w14:paraId="6E81982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πρόταση δυσπιστίας κατά του κ. </w:t>
      </w:r>
      <w:proofErr w:type="spellStart"/>
      <w:r>
        <w:rPr>
          <w:rFonts w:eastAsia="Times New Roman" w:cs="Times New Roman"/>
          <w:szCs w:val="24"/>
        </w:rPr>
        <w:t>Πολάκη</w:t>
      </w:r>
      <w:proofErr w:type="spellEnd"/>
      <w:r>
        <w:rPr>
          <w:rFonts w:eastAsia="Times New Roman" w:cs="Times New Roman"/>
          <w:szCs w:val="24"/>
        </w:rPr>
        <w:t xml:space="preserve"> δεν αφορά στα πεπραγμένα του στο Υπουργείο Υγείας. Για αυτά έχουμε πολλά να πούμε, αλλά δεν είναι της παρούσης. Η πρόταση δυσ</w:t>
      </w:r>
      <w:r>
        <w:rPr>
          <w:rFonts w:eastAsia="Times New Roman" w:cs="Times New Roman"/>
          <w:szCs w:val="24"/>
        </w:rPr>
        <w:t>πιστίας αφορά στο ήθος και το ύφος της εξουσίας που αποπνέει, αφορά στη συμπεριφορά του.</w:t>
      </w:r>
    </w:p>
    <w:p w14:paraId="6E819826" w14:textId="77777777" w:rsidR="004B0DF5" w:rsidRDefault="00471FB5">
      <w:pPr>
        <w:spacing w:line="600" w:lineRule="auto"/>
        <w:ind w:firstLine="720"/>
        <w:jc w:val="both"/>
        <w:rPr>
          <w:rFonts w:eastAsia="Times New Roman" w:cs="Times New Roman"/>
          <w:szCs w:val="24"/>
        </w:rPr>
      </w:pPr>
      <w:r w:rsidRPr="00791CB7">
        <w:rPr>
          <w:rFonts w:eastAsia="Times New Roman" w:cs="Times New Roman"/>
          <w:szCs w:val="24"/>
        </w:rPr>
        <w:lastRenderedPageBreak/>
        <w:t xml:space="preserve">(Στο σημείο αυτό την Προεδρική Έδρα καταλαμβάνει ο </w:t>
      </w:r>
      <w:r>
        <w:rPr>
          <w:rFonts w:eastAsia="Times New Roman" w:cs="Times New Roman"/>
          <w:szCs w:val="24"/>
        </w:rPr>
        <w:t>ΣΤ</w:t>
      </w:r>
      <w:r>
        <w:rPr>
          <w:rFonts w:eastAsia="Times New Roman" w:cs="Times New Roman"/>
          <w:szCs w:val="24"/>
        </w:rPr>
        <w:t>΄</w:t>
      </w:r>
      <w:r w:rsidRPr="00791CB7">
        <w:rPr>
          <w:rFonts w:eastAsia="Times New Roman" w:cs="Times New Roman"/>
          <w:szCs w:val="24"/>
        </w:rPr>
        <w:t xml:space="preserve"> Αντιπρόεδρος της Βουλής κ. </w:t>
      </w:r>
      <w:r w:rsidRPr="00C86ED8">
        <w:rPr>
          <w:rFonts w:eastAsia="Times New Roman" w:cs="Times New Roman"/>
          <w:b/>
          <w:szCs w:val="24"/>
        </w:rPr>
        <w:t>ΓΕΩΡΓΙΟΣ ΛΑΜΠΡΟΥΛΗΣ</w:t>
      </w:r>
      <w:r w:rsidRPr="00791CB7">
        <w:rPr>
          <w:rFonts w:eastAsia="Times New Roman" w:cs="Times New Roman"/>
          <w:szCs w:val="24"/>
        </w:rPr>
        <w:t>)</w:t>
      </w:r>
    </w:p>
    <w:p w14:paraId="6E81982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Φοβάστε, κύριε Πρωθυπουργέ, κύριε Υπουργέ, κύριοι συνάδελφοι, </w:t>
      </w:r>
      <w:r>
        <w:rPr>
          <w:rFonts w:eastAsia="Times New Roman" w:cs="Times New Roman"/>
          <w:szCs w:val="24"/>
        </w:rPr>
        <w:t>αυτή τη συζήτηση και στην απεγνωσμένη προσπάθεια να την αποφύγετε, στην απέλπιδα προσπάθειά σας να ξεφύγετε από τη συζήτηση για το δήθεν ηθικό πλεονέκτημα της Αριστεράς, μετατρέπετε αυτή τη συζήτηση σε ψήφο εμπιστοσύνης στην Κυβέρνηση.</w:t>
      </w:r>
    </w:p>
    <w:p w14:paraId="6E81982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Επί της ουσίας, δηλα</w:t>
      </w:r>
      <w:r>
        <w:rPr>
          <w:rFonts w:eastAsia="Times New Roman" w:cs="Times New Roman"/>
          <w:szCs w:val="24"/>
        </w:rPr>
        <w:t xml:space="preserve">δή, ο κ. Τσίπρας παρέχει στήριξη στον κ. </w:t>
      </w:r>
      <w:proofErr w:type="spellStart"/>
      <w:r>
        <w:rPr>
          <w:rFonts w:eastAsia="Times New Roman" w:cs="Times New Roman"/>
          <w:szCs w:val="24"/>
        </w:rPr>
        <w:t>Πολάκη</w:t>
      </w:r>
      <w:proofErr w:type="spellEnd"/>
      <w:r>
        <w:rPr>
          <w:rFonts w:eastAsia="Times New Roman" w:cs="Times New Roman"/>
          <w:szCs w:val="24"/>
        </w:rPr>
        <w:t xml:space="preserve"> και την αήθη συμπεριφορά του. Στην πραγματικότητα, δηλαδή, ταυτίζεστε απόλυτα με αυτές τις συμπεριφορές.</w:t>
      </w:r>
    </w:p>
    <w:p w14:paraId="6E81982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προτού αναφερθώ στα άνανδρα κατορθώματα του κ. </w:t>
      </w:r>
      <w:proofErr w:type="spellStart"/>
      <w:r>
        <w:rPr>
          <w:rFonts w:eastAsia="Times New Roman" w:cs="Times New Roman"/>
          <w:szCs w:val="24"/>
        </w:rPr>
        <w:t>Πολάκη</w:t>
      </w:r>
      <w:proofErr w:type="spellEnd"/>
      <w:r>
        <w:rPr>
          <w:rFonts w:eastAsia="Times New Roman" w:cs="Times New Roman"/>
          <w:szCs w:val="24"/>
        </w:rPr>
        <w:t>, ας δούμε ποια είνα</w:t>
      </w:r>
      <w:r>
        <w:rPr>
          <w:rFonts w:eastAsia="Times New Roman" w:cs="Times New Roman"/>
          <w:szCs w:val="24"/>
        </w:rPr>
        <w:t>ι η κατάσταση στη χώρα σήμερα. Δυστυχώς, οι συνέπειες της διακυβέρνησης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προδήλως είναι ορατές σε όλες τις κοινωνικές ομάδες, σε όλους τους τομείς δράσης της σημερινής Κυβέρνησης.</w:t>
      </w:r>
    </w:p>
    <w:p w14:paraId="6E81982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Φόροι και εισφορές έχουν κατακλύσει την καθημερινότητα επαγγελμ</w:t>
      </w:r>
      <w:r>
        <w:rPr>
          <w:rFonts w:eastAsia="Times New Roman" w:cs="Times New Roman"/>
          <w:szCs w:val="24"/>
        </w:rPr>
        <w:t>ατιών και μισθωτών. Οι συνταξιούχοι ζουν στην αβεβαιότητα, ενώ θα έπρεπε να απολαμβάνουν μετά από κόπους πολλών ετών τη σύνταξή τους. Η ασφάλεια των πολιτών που θα έπρεπε να αποτελεί αυτονόητη αρχή, δυστυχώς πλέον αποτελεί αίτημα ολόκληρης της κοινωνίας. Α</w:t>
      </w:r>
      <w:r>
        <w:rPr>
          <w:rFonts w:eastAsia="Times New Roman" w:cs="Times New Roman"/>
          <w:szCs w:val="24"/>
        </w:rPr>
        <w:t>υτονόητη έχει γίνει η αταξία, η ανομία και η ανασφάλεια. Το είδαμε να συμβαίνει και χθες αργά το απόγευμα σε έναν από τους κεντρικότερους τους δρόμους της Αθήνας, στη Βουκουρεστίου.</w:t>
      </w:r>
    </w:p>
    <w:p w14:paraId="6E81982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 παιδεία βιώνει μια πρωτοφανή οπισθοδρόμηση στη βάση πελατειακών προσεγγί</w:t>
      </w:r>
      <w:r>
        <w:rPr>
          <w:rFonts w:eastAsia="Times New Roman" w:cs="Times New Roman"/>
          <w:szCs w:val="24"/>
        </w:rPr>
        <w:t>σεων, ενώ θα έπρεπε να αποτελεί έναν μοχλό κοινωνικής προόδου και οικονομικής ευημερίας. Η υγεία ασθενεί, ενώ η χώρα μας κάθε μέρα που περνά απομακρύνεται από τον κεντρικό στόχο της πρόσβασης όλων των πολιτών σε υψηλού επιπέδου δημόσιες υπηρεσίες υγείας.</w:t>
      </w:r>
    </w:p>
    <w:p w14:paraId="6E81982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 xml:space="preserve">ο κράτος ακολουθεί ασθμαίνοντας τις εξελίξεις. Έχουμε ένα πολυδαίδαλο σύστημα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που βάζει φρένο στην οικονομική ανάπτυξη και την κοινωνική ευημερία, αντί να υποστηρίζει τον πολίτη, να βελτιώνει την καθημερινότητά του και, φυσικά, να λογοδο</w:t>
      </w:r>
      <w:r>
        <w:rPr>
          <w:rFonts w:eastAsia="Times New Roman" w:cs="Times New Roman"/>
          <w:szCs w:val="24"/>
        </w:rPr>
        <w:t>τεί σ’ αυτόν.</w:t>
      </w:r>
    </w:p>
    <w:p w14:paraId="6E81982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Στα εθνικά θέματα, η χώρα δείχνει αδύναμη να υπερασπιστεί τα δίκαιά της και μετά από την εθνική ήττα των Πρεσπών ελπίζουμε και ευχόμαστε να σταματήσετε τις χαλαρές προσεγγίσεις, γιατί δεν σας κρύβω ότι μας φοβίζουν οι επαίσχυντες δηλώσεις κυβ</w:t>
      </w:r>
      <w:r>
        <w:rPr>
          <w:rFonts w:eastAsia="Times New Roman" w:cs="Times New Roman"/>
          <w:szCs w:val="24"/>
        </w:rPr>
        <w:t xml:space="preserve">ερνητικών στελεχών απέναντι στην αυξανόμενη τουρκική προκλητικότητα, όπως αυτές του κ. Τσιρώνη, για παράδειγμα, για το Καστελόριζο ότι τάχα δεν βρίσκεται στο Αιγαίο και του κ. </w:t>
      </w:r>
      <w:proofErr w:type="spellStart"/>
      <w:r>
        <w:rPr>
          <w:rFonts w:eastAsia="Times New Roman" w:cs="Times New Roman"/>
          <w:szCs w:val="24"/>
        </w:rPr>
        <w:t>Κατρούγκαλου</w:t>
      </w:r>
      <w:proofErr w:type="spellEnd"/>
      <w:r>
        <w:rPr>
          <w:rFonts w:eastAsia="Times New Roman" w:cs="Times New Roman"/>
          <w:szCs w:val="24"/>
        </w:rPr>
        <w:t xml:space="preserve"> που αναγνωρίζει οικονομικά δικαιώματα στους Τούρκους στην ανατολική</w:t>
      </w:r>
      <w:r>
        <w:rPr>
          <w:rFonts w:eastAsia="Times New Roman" w:cs="Times New Roman"/>
          <w:szCs w:val="24"/>
        </w:rPr>
        <w:t xml:space="preserve"> Μεσόγειο.</w:t>
      </w:r>
    </w:p>
    <w:p w14:paraId="6E81982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Όμως, όλα αυτά, κυρίες και κύριοι συνάδελφοι, είναι ορατά. Τα ζούμε και τα βιώνουμε όλοι μας στην οικογένειά μας, στην καθημερινότητά μας, στους οικείους μας. Εκείνο, όμως, που είναι λιγότερο ορατό και που η Κυβέρνηση </w:t>
      </w:r>
      <w:r>
        <w:rPr>
          <w:rFonts w:eastAsia="Times New Roman" w:cs="Times New Roman"/>
          <w:szCs w:val="24"/>
        </w:rPr>
        <w:lastRenderedPageBreak/>
        <w:t>προσπαθεί να καταστήσει καν</w:t>
      </w:r>
      <w:r>
        <w:rPr>
          <w:rFonts w:eastAsia="Times New Roman" w:cs="Times New Roman"/>
          <w:szCs w:val="24"/>
        </w:rPr>
        <w:t xml:space="preserve">ονικό –όμως, δεν είναι- είναι η ηθική απαξίωση, η ηθική υποκρισία της Αριστεράς, διότι στον κώδικα της Αριστεράς η απύθμενη υποκρισία επιτρέπει αντιφατικές συμπεριφορές για την κοινή λογική, αλλά απολύτως φυσιολογικές για την Αριστερά του ΣΥΡΙΖΑ. </w:t>
      </w:r>
    </w:p>
    <w:p w14:paraId="6E81982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ΣΥΡΙΖΑ μπορείτε να επιτίθεστε στον καπιταλισμό, αλλά να απολαμβάνετε τα αγαθά του. Στον ΣΥΡΙΖΑ μπορείτε να τάσσεστε υπέρ της δημόσιας παιδείας και κατά των ιδιωτικών πανεπιστημίων, αλλά να στέλνετε τα παιδιά σας σε ιδιωτικά σχολεία και να έχετε φοιτήσει αρ</w:t>
      </w:r>
      <w:r>
        <w:rPr>
          <w:rFonts w:eastAsia="Times New Roman" w:cs="Times New Roman"/>
          <w:szCs w:val="24"/>
        </w:rPr>
        <w:t>κετοί από τα μέλη της Κυβέρνησης σε ιδιωτικά πανεπιστήμια του εξωτερικού. Στον ΣΥΡΙΖΑ μπορείτε να μιλάτε για τον φασισμό και τη Χρυσή Αυγή, αλλά να συμπορεύεστε με τους ακροδεξιούς ΑΝΕΛ και όταν η Χρυσή Αυγή βάζει πλάτη, να ξεχνάτε και τη δίκη. Στον ΣΥΡΙΖΑ</w:t>
      </w:r>
      <w:r>
        <w:rPr>
          <w:rFonts w:eastAsia="Times New Roman" w:cs="Times New Roman"/>
          <w:szCs w:val="24"/>
        </w:rPr>
        <w:t xml:space="preserve"> ασκείτε κριτική ότι η δήθεν Νέα Δημοκρατία είναι το παλαιό πολιτικό σύστημα, όταν έχετε στα ψηφοδέλτιά σας δεκάδες απολιθώ</w:t>
      </w:r>
      <w:r>
        <w:rPr>
          <w:rFonts w:eastAsia="Times New Roman" w:cs="Times New Roman"/>
          <w:szCs w:val="24"/>
        </w:rPr>
        <w:lastRenderedPageBreak/>
        <w:t>ματα του παλιού πολιτικού συστήματος και της διαπλοκής. Στον ΣΥΡΙΖΑ μπορείτε να μιλάτε για κοινωνική δικαιοσύνη και ίσες ευκαιρίες, α</w:t>
      </w:r>
      <w:r>
        <w:rPr>
          <w:rFonts w:eastAsia="Times New Roman" w:cs="Times New Roman"/>
          <w:szCs w:val="24"/>
        </w:rPr>
        <w:t xml:space="preserve">λλά –ελπίζω όχι όλοι- σφυρίζετε αδιάφορα, όταν ο κ. </w:t>
      </w:r>
      <w:proofErr w:type="spellStart"/>
      <w:r>
        <w:rPr>
          <w:rFonts w:eastAsia="Times New Roman" w:cs="Times New Roman"/>
          <w:szCs w:val="24"/>
        </w:rPr>
        <w:t>Πολάκης</w:t>
      </w:r>
      <w:proofErr w:type="spellEnd"/>
      <w:r>
        <w:rPr>
          <w:rFonts w:eastAsia="Times New Roman" w:cs="Times New Roman"/>
          <w:szCs w:val="24"/>
        </w:rPr>
        <w:t xml:space="preserve"> επιτίθεται στον Στέλιο </w:t>
      </w:r>
      <w:proofErr w:type="spellStart"/>
      <w:r>
        <w:rPr>
          <w:rFonts w:eastAsia="Times New Roman" w:cs="Times New Roman"/>
          <w:szCs w:val="24"/>
        </w:rPr>
        <w:t>Κυμπουρόπουλο</w:t>
      </w:r>
      <w:proofErr w:type="spellEnd"/>
      <w:r>
        <w:rPr>
          <w:rFonts w:eastAsia="Times New Roman" w:cs="Times New Roman"/>
          <w:szCs w:val="24"/>
        </w:rPr>
        <w:t>.</w:t>
      </w:r>
    </w:p>
    <w:p w14:paraId="6E81983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Είναι εμφανές, κυρίες και κύριοι, ότι όλα ενώνονται με μία ευθεία γραμμή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 Γι’ αυτό και δεν τολμάτε να συζητήσετε στη Βουλή την πρόταση δυσπιστ</w:t>
      </w:r>
      <w:r>
        <w:rPr>
          <w:rFonts w:eastAsia="Times New Roman" w:cs="Times New Roman"/>
          <w:szCs w:val="24"/>
        </w:rPr>
        <w:t xml:space="preserve">ίας της Νέας Δημοκρατίας κατά του συγκεκριμένου Υπουργού. Γι’ αυτό και εκβιάζετε τους Βουλευτές σας με την κομματική πειθαρχία. </w:t>
      </w:r>
    </w:p>
    <w:p w14:paraId="6E81983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Έτσι, όμως, γίνεστε, κύριοι συνάδελφοι του ΣΥΡΙΖΑ και λοιποί πρόθυμοι, όλοι «</w:t>
      </w:r>
      <w:proofErr w:type="spellStart"/>
      <w:r>
        <w:rPr>
          <w:rFonts w:eastAsia="Times New Roman" w:cs="Times New Roman"/>
          <w:szCs w:val="24"/>
        </w:rPr>
        <w:t>Πολάκηδες</w:t>
      </w:r>
      <w:proofErr w:type="spellEnd"/>
      <w:r>
        <w:rPr>
          <w:rFonts w:eastAsia="Times New Roman" w:cs="Times New Roman"/>
          <w:szCs w:val="24"/>
        </w:rPr>
        <w:t xml:space="preserve">», γιατί «Τσίπρας </w:t>
      </w:r>
      <w:proofErr w:type="spellStart"/>
      <w:r>
        <w:rPr>
          <w:rFonts w:eastAsia="Times New Roman" w:cs="Times New Roman"/>
          <w:szCs w:val="24"/>
        </w:rPr>
        <w:t>ίσον</w:t>
      </w:r>
      <w:proofErr w:type="spellEnd"/>
      <w:r>
        <w:rPr>
          <w:rFonts w:eastAsia="Times New Roman" w:cs="Times New Roman"/>
          <w:szCs w:val="24"/>
        </w:rPr>
        <w:t xml:space="preserve"> </w:t>
      </w:r>
      <w:proofErr w:type="spellStart"/>
      <w:r>
        <w:rPr>
          <w:rFonts w:eastAsia="Times New Roman" w:cs="Times New Roman"/>
          <w:szCs w:val="24"/>
        </w:rPr>
        <w:t>Πολάκης</w:t>
      </w:r>
      <w:proofErr w:type="spellEnd"/>
      <w:r>
        <w:rPr>
          <w:rFonts w:eastAsia="Times New Roman" w:cs="Times New Roman"/>
          <w:szCs w:val="24"/>
        </w:rPr>
        <w:t>», δηλαδή ε</w:t>
      </w:r>
      <w:r>
        <w:rPr>
          <w:rFonts w:eastAsia="Times New Roman" w:cs="Times New Roman"/>
          <w:szCs w:val="24"/>
        </w:rPr>
        <w:t xml:space="preserve">ίναι ένα και το αυτό. Γι’ αυτό επιλέγεται ο κ. Τσίπρας να ταυτίζεται απόλυτα μαζί του. </w:t>
      </w:r>
    </w:p>
    <w:p w14:paraId="6E81983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Αφού κατέρρευσε το ψευτοδίλημμα για το παλιό και το νέο, αφού κατέρρευσε το αφήγημα της λασπολογίας περί διαπλοκής, αφού κατέρρευσε το επιχείρημα της ακροδεξιάς τάχα τη</w:t>
      </w:r>
      <w:r>
        <w:rPr>
          <w:rFonts w:eastAsia="Times New Roman" w:cs="Times New Roman"/>
          <w:szCs w:val="24"/>
        </w:rPr>
        <w:t xml:space="preserve">ς Νέας Δημοκρατίας, αναζητάτε ένα νέο </w:t>
      </w:r>
      <w:r>
        <w:rPr>
          <w:rFonts w:eastAsia="Times New Roman" w:cs="Times New Roman"/>
          <w:szCs w:val="24"/>
        </w:rPr>
        <w:lastRenderedPageBreak/>
        <w:t xml:space="preserve">αφήγημα. Και βρήκατε τον </w:t>
      </w:r>
      <w:proofErr w:type="spellStart"/>
      <w:r>
        <w:rPr>
          <w:rFonts w:eastAsia="Times New Roman" w:cs="Times New Roman"/>
          <w:szCs w:val="24"/>
        </w:rPr>
        <w:t>Πολάκη</w:t>
      </w:r>
      <w:proofErr w:type="spellEnd"/>
      <w:r>
        <w:rPr>
          <w:rFonts w:eastAsia="Times New Roman" w:cs="Times New Roman"/>
          <w:szCs w:val="24"/>
        </w:rPr>
        <w:t xml:space="preserve">. Ο κ. Τσίπρας επέλεξε συνειδητά μέσα σε ελάχιστα δευτερόλεπτα από όλα όσα γίνονται στη Βουλή, λίγο πριν το Πάσχα να έρθει και να απλώσει δίχτυ προστασίας στον κ. </w:t>
      </w:r>
      <w:proofErr w:type="spellStart"/>
      <w:r>
        <w:rPr>
          <w:rFonts w:eastAsia="Times New Roman" w:cs="Times New Roman"/>
          <w:szCs w:val="24"/>
        </w:rPr>
        <w:t>Πολάκη</w:t>
      </w:r>
      <w:proofErr w:type="spellEnd"/>
      <w:r>
        <w:rPr>
          <w:rFonts w:eastAsia="Times New Roman" w:cs="Times New Roman"/>
          <w:szCs w:val="24"/>
        </w:rPr>
        <w:t>. Όμως, ξεκαθαρίζο</w:t>
      </w:r>
      <w:r>
        <w:rPr>
          <w:rFonts w:eastAsia="Times New Roman" w:cs="Times New Roman"/>
          <w:szCs w:val="24"/>
        </w:rPr>
        <w:t>υμε. Εμείς, η παράταξή μας, είμαστε με τους πολλούς και όχι με τους «</w:t>
      </w:r>
      <w:proofErr w:type="spellStart"/>
      <w:r>
        <w:rPr>
          <w:rFonts w:eastAsia="Times New Roman" w:cs="Times New Roman"/>
          <w:szCs w:val="24"/>
        </w:rPr>
        <w:t>Πολάκηδες</w:t>
      </w:r>
      <w:proofErr w:type="spellEnd"/>
      <w:r>
        <w:rPr>
          <w:rFonts w:eastAsia="Times New Roman" w:cs="Times New Roman"/>
          <w:szCs w:val="24"/>
        </w:rPr>
        <w:t>».</w:t>
      </w:r>
    </w:p>
    <w:p w14:paraId="6E81983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οι πολίτες γνωρίζουν πολύ καλά ότι πέρα από τα προβλήματα που αντιμετωπίζουμε ως κοινωνία, είναι ανάγκη να μιλήσουμε για ένα νέο </w:t>
      </w:r>
      <w:proofErr w:type="spellStart"/>
      <w:r>
        <w:rPr>
          <w:rFonts w:eastAsia="Times New Roman" w:cs="Times New Roman"/>
          <w:szCs w:val="24"/>
        </w:rPr>
        <w:t>αξιακό</w:t>
      </w:r>
      <w:proofErr w:type="spellEnd"/>
      <w:r>
        <w:rPr>
          <w:rFonts w:eastAsia="Times New Roman" w:cs="Times New Roman"/>
          <w:szCs w:val="24"/>
        </w:rPr>
        <w:t xml:space="preserve"> πλαίσιο. Έχουμε ανάγ</w:t>
      </w:r>
      <w:r>
        <w:rPr>
          <w:rFonts w:eastAsia="Times New Roman" w:cs="Times New Roman"/>
          <w:szCs w:val="24"/>
        </w:rPr>
        <w:t xml:space="preserve">κη έναν νέο </w:t>
      </w:r>
      <w:proofErr w:type="spellStart"/>
      <w:r>
        <w:rPr>
          <w:rFonts w:eastAsia="Times New Roman" w:cs="Times New Roman"/>
          <w:szCs w:val="24"/>
        </w:rPr>
        <w:t>αξιακό</w:t>
      </w:r>
      <w:proofErr w:type="spellEnd"/>
      <w:r>
        <w:rPr>
          <w:rFonts w:eastAsia="Times New Roman" w:cs="Times New Roman"/>
          <w:szCs w:val="24"/>
        </w:rPr>
        <w:t xml:space="preserve"> κώδικα, ο οποίος περιλαμβάνει καλύτερη δημοκρατία, ουσιαστική ελευθερία, αποτελεσματική αλλά και απρόσκοπτη λειτουργία των θεσμών, έναν </w:t>
      </w:r>
      <w:proofErr w:type="spellStart"/>
      <w:r>
        <w:rPr>
          <w:rFonts w:eastAsia="Times New Roman" w:cs="Times New Roman"/>
          <w:szCs w:val="24"/>
        </w:rPr>
        <w:t>αξιακό</w:t>
      </w:r>
      <w:proofErr w:type="spellEnd"/>
      <w:r>
        <w:rPr>
          <w:rFonts w:eastAsia="Times New Roman" w:cs="Times New Roman"/>
          <w:szCs w:val="24"/>
        </w:rPr>
        <w:t xml:space="preserve"> κώδικα που εξασφαλίζει αξιοπρέπεια και σεβασμό στον συνάνθρωπο. </w:t>
      </w:r>
    </w:p>
    <w:p w14:paraId="6E81983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Αυτόν τον </w:t>
      </w:r>
      <w:proofErr w:type="spellStart"/>
      <w:r>
        <w:rPr>
          <w:rFonts w:eastAsia="Times New Roman" w:cs="Times New Roman"/>
          <w:szCs w:val="24"/>
        </w:rPr>
        <w:t>αξιακό</w:t>
      </w:r>
      <w:proofErr w:type="spellEnd"/>
      <w:r>
        <w:rPr>
          <w:rFonts w:eastAsia="Times New Roman" w:cs="Times New Roman"/>
          <w:szCs w:val="24"/>
        </w:rPr>
        <w:t xml:space="preserve"> κώδικα πρεσβ</w:t>
      </w:r>
      <w:r>
        <w:rPr>
          <w:rFonts w:eastAsia="Times New Roman" w:cs="Times New Roman"/>
          <w:szCs w:val="24"/>
        </w:rPr>
        <w:t>εύει η Νέα Δημοκρατία και ο Κυριάκος Μητσοτάκης, γιατί ισχυροί, αξιόπιστοι, σταθεροί και δημοκρατικοί θεσμοί δεν έχουν μόνο πολιτική σημασία, πέρα από θεμέλιο του κράτους και χαρακτη</w:t>
      </w:r>
      <w:r>
        <w:rPr>
          <w:rFonts w:eastAsia="Times New Roman" w:cs="Times New Roman"/>
          <w:szCs w:val="24"/>
        </w:rPr>
        <w:lastRenderedPageBreak/>
        <w:t>ριστικό της ποιότητας της δημοκρατίας, αλλά αποτελούν παράγοντα κοινωνικής</w:t>
      </w:r>
      <w:r>
        <w:rPr>
          <w:rFonts w:eastAsia="Times New Roman" w:cs="Times New Roman"/>
          <w:szCs w:val="24"/>
        </w:rPr>
        <w:t xml:space="preserve"> συνοχής και ευημερίας. Ένα κράτος στο οποίο μικραίνουν οι θεσμοί του, σύντομα θα διαπιστώσει ότι με μικρούς θεσμούς δεν είναι δυνατόν να περιμένει να γίνουν μεγάλα πράγματα.</w:t>
      </w:r>
    </w:p>
    <w:p w14:paraId="6E819835" w14:textId="77777777" w:rsidR="004B0DF5" w:rsidRDefault="00471FB5">
      <w:pPr>
        <w:spacing w:line="600" w:lineRule="auto"/>
        <w:ind w:firstLine="720"/>
        <w:jc w:val="both"/>
        <w:rPr>
          <w:rFonts w:eastAsia="Times New Roman" w:cs="Times New Roman"/>
          <w:szCs w:val="24"/>
        </w:rPr>
      </w:pPr>
      <w:r w:rsidRPr="00D025F0">
        <w:rPr>
          <w:rFonts w:eastAsia="Times New Roman" w:cs="Times New Roman"/>
          <w:szCs w:val="24"/>
        </w:rPr>
        <w:t>(Στο σημείο αυτό την</w:t>
      </w:r>
      <w:r>
        <w:rPr>
          <w:rFonts w:eastAsia="Times New Roman" w:cs="Times New Roman"/>
          <w:szCs w:val="24"/>
        </w:rPr>
        <w:t xml:space="preserve"> Προεδρική Έδρα καταλαμβάνει ο Δ</w:t>
      </w:r>
      <w:r w:rsidRPr="00D025F0">
        <w:rPr>
          <w:rFonts w:eastAsia="Times New Roman" w:cs="Times New Roman"/>
          <w:szCs w:val="24"/>
        </w:rPr>
        <w:t xml:space="preserve">΄ Αντιπρόεδρος της Βουλής κ. </w:t>
      </w:r>
      <w:r w:rsidRPr="00931F95">
        <w:rPr>
          <w:rFonts w:eastAsia="Times New Roman" w:cs="Times New Roman"/>
          <w:b/>
          <w:szCs w:val="24"/>
        </w:rPr>
        <w:t>ΔΗΜΗΤΡΙΟΣ ΚΡΕΜΑΣΤΙΝΟΣ</w:t>
      </w:r>
      <w:r w:rsidRPr="00D025F0">
        <w:rPr>
          <w:rFonts w:eastAsia="Times New Roman" w:cs="Times New Roman"/>
          <w:szCs w:val="24"/>
        </w:rPr>
        <w:t>)</w:t>
      </w:r>
    </w:p>
    <w:p w14:paraId="6E81983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Κυρίες και κύριοι, ένα κράτος των «</w:t>
      </w:r>
      <w:proofErr w:type="spellStart"/>
      <w:r>
        <w:rPr>
          <w:rFonts w:eastAsia="Times New Roman" w:cs="Times New Roman"/>
          <w:szCs w:val="24"/>
        </w:rPr>
        <w:t>Πολάκηδων</w:t>
      </w:r>
      <w:proofErr w:type="spellEnd"/>
      <w:r>
        <w:rPr>
          <w:rFonts w:eastAsia="Times New Roman" w:cs="Times New Roman"/>
          <w:szCs w:val="24"/>
        </w:rPr>
        <w:t xml:space="preserve">» δεν μπορεί και δεν πρέπει να πετύχει. Ένα κράτος από θιασώτες του </w:t>
      </w:r>
      <w:proofErr w:type="spellStart"/>
      <w:r>
        <w:rPr>
          <w:rFonts w:eastAsia="Times New Roman" w:cs="Times New Roman"/>
          <w:szCs w:val="24"/>
        </w:rPr>
        <w:t>Μαδούρο</w:t>
      </w:r>
      <w:proofErr w:type="spellEnd"/>
      <w:r>
        <w:rPr>
          <w:rFonts w:eastAsia="Times New Roman" w:cs="Times New Roman"/>
          <w:szCs w:val="24"/>
        </w:rPr>
        <w:t xml:space="preserve">, από αμετανόητους </w:t>
      </w:r>
      <w:proofErr w:type="spellStart"/>
      <w:r>
        <w:rPr>
          <w:rFonts w:eastAsia="Times New Roman" w:cs="Times New Roman"/>
          <w:szCs w:val="24"/>
        </w:rPr>
        <w:t>κρατιστές</w:t>
      </w:r>
      <w:proofErr w:type="spellEnd"/>
      <w:r>
        <w:rPr>
          <w:rFonts w:eastAsia="Times New Roman" w:cs="Times New Roman"/>
          <w:szCs w:val="24"/>
        </w:rPr>
        <w:t xml:space="preserve"> που καταστρατηγούν τους θεσμούς, που εμπαίζουν τους πολίτες, από οπαδούς της παρακμής</w:t>
      </w:r>
      <w:r>
        <w:rPr>
          <w:rFonts w:eastAsia="Times New Roman" w:cs="Times New Roman"/>
          <w:szCs w:val="24"/>
        </w:rPr>
        <w:t xml:space="preserve">, από ανθρώπους που το μόνο τους μέλημα είναι η νομή της εξουσίας, δεν μπορεί, αλλά και δεν πρέπει να πετύχει. Κι αυτό το γνωρίζουν όλοι, ακόμα και άνθρωποι που ανήκουν ιδεολογικά στην Αριστερά. </w:t>
      </w:r>
    </w:p>
    <w:p w14:paraId="6E819837" w14:textId="77777777" w:rsidR="004B0DF5" w:rsidRDefault="00471FB5">
      <w:pPr>
        <w:spacing w:line="600" w:lineRule="auto"/>
        <w:ind w:firstLine="720"/>
        <w:jc w:val="both"/>
        <w:rPr>
          <w:rFonts w:eastAsia="Times New Roman" w:cs="Times New Roman"/>
          <w:szCs w:val="24"/>
        </w:rPr>
      </w:pPr>
      <w:r w:rsidRPr="003231A5">
        <w:rPr>
          <w:rFonts w:eastAsia="Times New Roman" w:cs="Times New Roman"/>
          <w:szCs w:val="24"/>
        </w:rPr>
        <w:lastRenderedPageBreak/>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w:t>
      </w:r>
      <w:r w:rsidRPr="003231A5">
        <w:rPr>
          <w:rFonts w:eastAsia="Times New Roman" w:cs="Times New Roman"/>
          <w:szCs w:val="24"/>
        </w:rPr>
        <w:t>ας του κυρίου Βουλευτή)</w:t>
      </w:r>
    </w:p>
    <w:p w14:paraId="6E81983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6E81983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Σας καλούμε να καταδικάσετε την παρακμή της δημόσιας ζωής, την παρακμή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 xml:space="preserve"> και όσων τους στηρίζουν και να συμπορευτείτε με μια πραγματική προοδευτική διακυβέρνηση. Η χώρα έχει ανάγκη από μια άλλη κατεύθυνση και πραγματική ελπίδα. Βρισκόμαστε στην τελική ευθεία, πριν τις Ευρωεκλογές και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Καλούμε στις κ</w:t>
      </w:r>
      <w:r>
        <w:rPr>
          <w:rFonts w:eastAsia="Times New Roman" w:cs="Times New Roman"/>
          <w:szCs w:val="24"/>
        </w:rPr>
        <w:t>άλπες όλους τους πολίτες, καλούμε και τους ιδεολόγους αριστερούς να καταδικάσουν την παρακμή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w:t>
      </w:r>
    </w:p>
    <w:p w14:paraId="6E81983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Κλείνοντας, θέλω, κυρίες και κύριοι Βουλευτές του ΣΥΡΙΖΑ, να σας απευθύνω δημόσια μία ερώτηση. Θα κάνατε ανάλογη επίθεση με αυτή που έκανε ο κ. </w:t>
      </w:r>
      <w:proofErr w:type="spellStart"/>
      <w:r>
        <w:rPr>
          <w:rFonts w:eastAsia="Times New Roman" w:cs="Times New Roman"/>
          <w:szCs w:val="24"/>
        </w:rPr>
        <w:t>Πο</w:t>
      </w:r>
      <w:r>
        <w:rPr>
          <w:rFonts w:eastAsia="Times New Roman" w:cs="Times New Roman"/>
          <w:szCs w:val="24"/>
        </w:rPr>
        <w:t>λάκης</w:t>
      </w:r>
      <w:proofErr w:type="spellEnd"/>
      <w:r>
        <w:rPr>
          <w:rFonts w:eastAsia="Times New Roman" w:cs="Times New Roman"/>
          <w:szCs w:val="24"/>
        </w:rPr>
        <w:t xml:space="preserve"> στον κ. </w:t>
      </w:r>
      <w:proofErr w:type="spellStart"/>
      <w:r>
        <w:rPr>
          <w:rFonts w:eastAsia="Times New Roman" w:cs="Times New Roman"/>
          <w:szCs w:val="24"/>
        </w:rPr>
        <w:t>Κυμπουρόπουλο</w:t>
      </w:r>
      <w:proofErr w:type="spellEnd"/>
      <w:r>
        <w:rPr>
          <w:rFonts w:eastAsia="Times New Roman" w:cs="Times New Roman"/>
          <w:szCs w:val="24"/>
        </w:rPr>
        <w:t xml:space="preserve">; Σας καλώ εδώ, στο Κοινοβούλιο, να πάρετε θέση και να πείτε ««Ναι, θα έκανα ανάλογη επίθεση. Δεν καταδικάζω τη συμπεριφορά </w:t>
      </w:r>
      <w:proofErr w:type="spellStart"/>
      <w:r>
        <w:rPr>
          <w:rFonts w:eastAsia="Times New Roman" w:cs="Times New Roman"/>
          <w:szCs w:val="24"/>
        </w:rPr>
        <w:t>Πολάκη</w:t>
      </w:r>
      <w:proofErr w:type="spellEnd"/>
      <w:r>
        <w:rPr>
          <w:rFonts w:eastAsia="Times New Roman" w:cs="Times New Roman"/>
          <w:szCs w:val="24"/>
        </w:rPr>
        <w:t xml:space="preserve"> και ψηφίζω </w:t>
      </w:r>
      <w:r>
        <w:rPr>
          <w:rFonts w:eastAsia="Times New Roman" w:cs="Times New Roman"/>
          <w:szCs w:val="24"/>
        </w:rPr>
        <w:lastRenderedPageBreak/>
        <w:t>«</w:t>
      </w:r>
      <w:r>
        <w:rPr>
          <w:rFonts w:eastAsia="Times New Roman" w:cs="Times New Roman"/>
          <w:szCs w:val="24"/>
        </w:rPr>
        <w:t>ναι</w:t>
      </w:r>
      <w:r>
        <w:rPr>
          <w:rFonts w:eastAsia="Times New Roman" w:cs="Times New Roman"/>
          <w:szCs w:val="24"/>
        </w:rPr>
        <w:t>», δηλαδή υπερασπίζομαι και επιβραβεύω τη συμπεριφορά του ή να πείτε «</w:t>
      </w:r>
      <w:r>
        <w:rPr>
          <w:rFonts w:eastAsia="Times New Roman" w:cs="Times New Roman"/>
          <w:szCs w:val="24"/>
        </w:rPr>
        <w:t>όχι</w:t>
      </w:r>
      <w:r>
        <w:rPr>
          <w:rFonts w:eastAsia="Times New Roman" w:cs="Times New Roman"/>
          <w:szCs w:val="24"/>
        </w:rPr>
        <w:t>, δεν θα έ</w:t>
      </w:r>
      <w:r>
        <w:rPr>
          <w:rFonts w:eastAsia="Times New Roman" w:cs="Times New Roman"/>
          <w:szCs w:val="24"/>
        </w:rPr>
        <w:t xml:space="preserve">κανα ανάλογη επίθεση. Δεν με εκφράζει ο </w:t>
      </w:r>
      <w:proofErr w:type="spellStart"/>
      <w:r>
        <w:rPr>
          <w:rFonts w:eastAsia="Times New Roman" w:cs="Times New Roman"/>
          <w:szCs w:val="24"/>
        </w:rPr>
        <w:t>Πολάκης</w:t>
      </w:r>
      <w:proofErr w:type="spellEnd"/>
      <w:r>
        <w:rPr>
          <w:rFonts w:eastAsia="Times New Roman" w:cs="Times New Roman"/>
          <w:szCs w:val="24"/>
        </w:rPr>
        <w:t>. Καταδικάζω τη συμπεριφορά του και ψηφίζω «</w:t>
      </w:r>
      <w:r>
        <w:rPr>
          <w:rFonts w:eastAsia="Times New Roman" w:cs="Times New Roman"/>
          <w:szCs w:val="24"/>
        </w:rPr>
        <w:t>όχι</w:t>
      </w:r>
      <w:r>
        <w:rPr>
          <w:rFonts w:eastAsia="Times New Roman" w:cs="Times New Roman"/>
          <w:szCs w:val="24"/>
        </w:rPr>
        <w:t xml:space="preserve">»». Πάρτε θέση τώρα. </w:t>
      </w:r>
    </w:p>
    <w:p w14:paraId="6E81983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Κύριες και κύριοι, τέρμα η ασυλία για τους δήθεν αριστερούς. Ο Πρωθυπουργός θα κρίνεται για το έργο του, τις πράξεις και τις παραλείψεις του</w:t>
      </w:r>
      <w:r>
        <w:rPr>
          <w:rFonts w:eastAsia="Times New Roman" w:cs="Times New Roman"/>
          <w:szCs w:val="24"/>
        </w:rPr>
        <w:t xml:space="preserve"> ως Πρωθυπουργός της χώρας. Δεν υπάρχει ιδεολογικό άλλοθι ούτε ηθικό πλεονέκτημα της Αριστεράς. Όλοι κρινόμαστε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και δεν μπορεί να επικαλείται το άλλοθι, ενώ την ίδια στιγμή θεωρεί ότι έχει το δικαίωμα να λασπολογεί και να συκοφαντεί οικογέν</w:t>
      </w:r>
      <w:r>
        <w:rPr>
          <w:rFonts w:eastAsia="Times New Roman" w:cs="Times New Roman"/>
          <w:szCs w:val="24"/>
        </w:rPr>
        <w:t>ειες ή και πρώην πρωθυπουργούς.</w:t>
      </w:r>
    </w:p>
    <w:p w14:paraId="6E81983C"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Σας παρακαλώ, κύριε </w:t>
      </w:r>
      <w:proofErr w:type="spellStart"/>
      <w:r>
        <w:rPr>
          <w:rFonts w:eastAsia="Times New Roman" w:cs="Times New Roman"/>
          <w:szCs w:val="24"/>
        </w:rPr>
        <w:t>Αυγενάκη</w:t>
      </w:r>
      <w:proofErr w:type="spellEnd"/>
      <w:r>
        <w:rPr>
          <w:rFonts w:eastAsia="Times New Roman" w:cs="Times New Roman"/>
          <w:szCs w:val="24"/>
        </w:rPr>
        <w:t>.</w:t>
      </w:r>
    </w:p>
    <w:p w14:paraId="6E81983D"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Δυο γραμμές ακόμα, κύριε Πρόεδρε.</w:t>
      </w:r>
    </w:p>
    <w:p w14:paraId="6E81983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θέλω να αναφερθώ στα περί σχέσεων Παύλου Τσίπρα, πατέρα του σημερινού Πρωθυπουργού, με τη Χούντα. </w:t>
      </w:r>
      <w:r>
        <w:rPr>
          <w:rFonts w:eastAsia="Times New Roman" w:cs="Times New Roman"/>
          <w:szCs w:val="24"/>
        </w:rPr>
        <w:t>Σταματώ εδώ. Καταθέτω μονάχα στα Πρακτικά τη μαρτυρία του πρώην Υφυπουργού και στελέχους του ΠΑΣΟΚ κ. Φοίβου Ιωαννίδη, προκειμένου να είναι στη διάθεσή σας.</w:t>
      </w:r>
    </w:p>
    <w:p w14:paraId="6E81983F" w14:textId="77777777" w:rsidR="004B0DF5" w:rsidRDefault="00471FB5">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(Στο σημείο αυτό ο Βουλευτής κ.</w:t>
      </w:r>
      <w:r>
        <w:rPr>
          <w:rFonts w:eastAsia="Times New Roman" w:cs="Times New Roman"/>
          <w:szCs w:val="24"/>
        </w:rPr>
        <w:t xml:space="preserve"> Ελευθέριος </w:t>
      </w:r>
      <w:proofErr w:type="spellStart"/>
      <w:r>
        <w:rPr>
          <w:rFonts w:eastAsia="Times New Roman" w:cs="Times New Roman"/>
          <w:szCs w:val="24"/>
        </w:rPr>
        <w:t>Αυγενάκης</w:t>
      </w:r>
      <w:proofErr w:type="spellEnd"/>
      <w:r>
        <w:rPr>
          <w:rFonts w:eastAsia="Times New Roman" w:cs="Times New Roman"/>
          <w:szCs w:val="24"/>
        </w:rPr>
        <w:t xml:space="preserve"> καταθέτει για τα Πρακτικά το προαναφερθέν</w:t>
      </w:r>
      <w:r w:rsidRPr="00212EE8">
        <w:rPr>
          <w:rFonts w:eastAsia="Times New Roman" w:cs="Times New Roman"/>
          <w:szCs w:val="24"/>
        </w:rPr>
        <w:t xml:space="preserve"> έγγρ</w:t>
      </w:r>
      <w:r w:rsidRPr="00212EE8">
        <w:rPr>
          <w:rFonts w:eastAsia="Times New Roman" w:cs="Times New Roman"/>
          <w:szCs w:val="24"/>
        </w:rPr>
        <w:t>αφ</w:t>
      </w:r>
      <w:r>
        <w:rPr>
          <w:rFonts w:eastAsia="Times New Roman" w:cs="Times New Roman"/>
          <w:szCs w:val="24"/>
        </w:rPr>
        <w:t>ο</w:t>
      </w:r>
      <w:r w:rsidRPr="00212EE8">
        <w:rPr>
          <w:rFonts w:eastAsia="Times New Roman" w:cs="Times New Roman"/>
          <w:szCs w:val="24"/>
        </w:rPr>
        <w:t xml:space="preserve">, </w:t>
      </w:r>
      <w:r>
        <w:rPr>
          <w:rFonts w:eastAsia="Times New Roman" w:cs="Times New Roman"/>
          <w:szCs w:val="24"/>
        </w:rPr>
        <w:t>το οποίο</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6E81984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E819841" w14:textId="77777777" w:rsidR="004B0DF5" w:rsidRDefault="00471FB5">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6E819842" w14:textId="77777777" w:rsidR="004B0DF5" w:rsidRDefault="00471FB5">
      <w:pPr>
        <w:spacing w:line="600" w:lineRule="auto"/>
        <w:ind w:left="357" w:firstLine="720"/>
        <w:jc w:val="both"/>
        <w:rPr>
          <w:rFonts w:eastAsia="Times New Roman" w:cs="Times New Roman"/>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636294">
        <w:rPr>
          <w:rFonts w:eastAsia="Times New Roman" w:cs="Times New Roman"/>
        </w:rPr>
        <w:t>Κυρίες και κύριοι συνάδελφοι, έχ</w:t>
      </w:r>
      <w:r w:rsidRPr="00636294">
        <w:rPr>
          <w:rFonts w:eastAsia="Times New Roman" w:cs="Times New Roman"/>
        </w:rPr>
        <w:t xml:space="preserve">ω την τιμή να ανακοινώσω στο Σώμα ότι τη συνεδρίασή μας παρακολουθούν από τα άνω δυτικά θεωρεία, αφού προηγουμένως ξεναγήθηκαν </w:t>
      </w:r>
      <w:r w:rsidRPr="00636294">
        <w:rPr>
          <w:rFonts w:eastAsia="Times New Roman" w:cs="Times New Roman"/>
        </w:rPr>
        <w:lastRenderedPageBreak/>
        <w:t>στην έκθεση της αίθουσας «ΕΛΕΥΘΕΡΙΟΣ ΒΕΝΙΖΕΛΟΣ» και ενημερώθηκαν για την ιστορία του κτηρίου και τον τρόπο οργάνωσης και λειτουργ</w:t>
      </w:r>
      <w:r w:rsidRPr="00636294">
        <w:rPr>
          <w:rFonts w:eastAsia="Times New Roman" w:cs="Times New Roman"/>
        </w:rPr>
        <w:t xml:space="preserve">ίας της Βουλής, </w:t>
      </w:r>
      <w:r>
        <w:rPr>
          <w:rFonts w:eastAsia="Times New Roman" w:cs="Times New Roman"/>
        </w:rPr>
        <w:t xml:space="preserve">σαράντα οκτώ </w:t>
      </w:r>
      <w:r w:rsidRPr="00636294">
        <w:rPr>
          <w:rFonts w:eastAsia="Times New Roman" w:cs="Times New Roman"/>
        </w:rPr>
        <w:t xml:space="preserve">μαθήτριες και μαθητές και </w:t>
      </w:r>
      <w:r>
        <w:rPr>
          <w:rFonts w:eastAsia="Times New Roman" w:cs="Times New Roman"/>
        </w:rPr>
        <w:t>τέσσερις</w:t>
      </w:r>
      <w:r w:rsidRPr="00636294">
        <w:rPr>
          <w:rFonts w:eastAsia="Times New Roman" w:cs="Times New Roman"/>
        </w:rPr>
        <w:t xml:space="preserve"> συνοδοί εκπαιδευτικοί τους από το</w:t>
      </w:r>
      <w:r>
        <w:rPr>
          <w:rFonts w:eastAsia="Times New Roman" w:cs="Times New Roman"/>
        </w:rPr>
        <w:t xml:space="preserve"> Δ</w:t>
      </w:r>
      <w:r>
        <w:rPr>
          <w:rFonts w:eastAsia="Times New Roman" w:cs="Times New Roman"/>
          <w:szCs w:val="24"/>
        </w:rPr>
        <w:t xml:space="preserve">ημοτικό Σχολείο </w:t>
      </w:r>
      <w:proofErr w:type="spellStart"/>
      <w:r>
        <w:rPr>
          <w:rFonts w:eastAsia="Times New Roman" w:cs="Times New Roman"/>
          <w:szCs w:val="24"/>
        </w:rPr>
        <w:t>Ροΐτικων</w:t>
      </w:r>
      <w:proofErr w:type="spellEnd"/>
      <w:r>
        <w:rPr>
          <w:rFonts w:eastAsia="Times New Roman" w:cs="Times New Roman"/>
          <w:szCs w:val="24"/>
        </w:rPr>
        <w:t xml:space="preserve"> Αχαΐας</w:t>
      </w:r>
      <w:r w:rsidRPr="00636294">
        <w:rPr>
          <w:rFonts w:eastAsia="Times New Roman" w:cs="Times New Roman"/>
        </w:rPr>
        <w:t xml:space="preserve">. </w:t>
      </w:r>
    </w:p>
    <w:p w14:paraId="6E819843" w14:textId="77777777" w:rsidR="004B0DF5" w:rsidRDefault="00471FB5">
      <w:pPr>
        <w:spacing w:line="600" w:lineRule="auto"/>
        <w:ind w:left="357" w:firstLine="720"/>
        <w:jc w:val="both"/>
        <w:rPr>
          <w:rFonts w:eastAsia="Times New Roman" w:cs="Times New Roman"/>
        </w:rPr>
      </w:pPr>
      <w:r w:rsidRPr="00636294">
        <w:rPr>
          <w:rFonts w:eastAsia="Times New Roman" w:cs="Times New Roman"/>
        </w:rPr>
        <w:t xml:space="preserve">Η Βουλή τούς καλωσορίζει. </w:t>
      </w:r>
    </w:p>
    <w:p w14:paraId="6E819844" w14:textId="77777777" w:rsidR="004B0DF5" w:rsidRDefault="00471FB5">
      <w:pPr>
        <w:spacing w:line="600" w:lineRule="auto"/>
        <w:ind w:left="360"/>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14:paraId="6E819845"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w:t>
      </w:r>
      <w:r>
        <w:rPr>
          <w:rFonts w:eastAsia="Times New Roman" w:cs="Times New Roman"/>
          <w:szCs w:val="24"/>
        </w:rPr>
        <w:t xml:space="preserve">Κύριε Πρόεδρε, θα ήθελα τον </w:t>
      </w:r>
      <w:r>
        <w:rPr>
          <w:rFonts w:eastAsia="Times New Roman" w:cs="Times New Roman"/>
          <w:szCs w:val="24"/>
        </w:rPr>
        <w:t>λόγο επί προσωπικού.</w:t>
      </w:r>
    </w:p>
    <w:p w14:paraId="6E819846"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Σε τι συνίσταται το προσωπικό;</w:t>
      </w:r>
    </w:p>
    <w:p w14:paraId="6E819847"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w:t>
      </w:r>
      <w:r>
        <w:rPr>
          <w:rFonts w:eastAsia="Times New Roman" w:cs="Times New Roman"/>
          <w:szCs w:val="24"/>
        </w:rPr>
        <w:t xml:space="preserve">Αναφέρθηκε στην ομιλία του κ. </w:t>
      </w:r>
      <w:proofErr w:type="spellStart"/>
      <w:r>
        <w:rPr>
          <w:rFonts w:eastAsia="Times New Roman" w:cs="Times New Roman"/>
          <w:szCs w:val="24"/>
        </w:rPr>
        <w:t>Αυγενάκη</w:t>
      </w:r>
      <w:proofErr w:type="spellEnd"/>
      <w:r>
        <w:rPr>
          <w:rFonts w:eastAsia="Times New Roman" w:cs="Times New Roman"/>
          <w:szCs w:val="24"/>
        </w:rPr>
        <w:t xml:space="preserve"> το όνομά μου με συκοφαντικό τρόπο και πρέπει να απαντήσω επ’ αυτού.</w:t>
      </w:r>
    </w:p>
    <w:p w14:paraId="6E819848"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Ορίστε,</w:t>
      </w:r>
      <w:r>
        <w:rPr>
          <w:rFonts w:eastAsia="Times New Roman" w:cs="Times New Roman"/>
          <w:szCs w:val="24"/>
        </w:rPr>
        <w:t xml:space="preserve"> κύριε Τσιρώνη, έχετε τον λόγο.</w:t>
      </w:r>
    </w:p>
    <w:p w14:paraId="6E819849"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ΙΩΑΝΝΗΣ ΤΣΙΡΩΝΗΣ:</w:t>
      </w:r>
      <w:r w:rsidRPr="00AE58D1">
        <w:rPr>
          <w:rFonts w:eastAsia="Times New Roman" w:cs="Times New Roman"/>
          <w:szCs w:val="24"/>
        </w:rPr>
        <w:t xml:space="preserve"> </w:t>
      </w:r>
      <w:r>
        <w:rPr>
          <w:rFonts w:eastAsia="Times New Roman" w:cs="Times New Roman"/>
          <w:szCs w:val="24"/>
        </w:rPr>
        <w:t xml:space="preserve">Δυστυχώς, συνεχίζεται ο πόλεμος της λάσπης, της συκοφαντίας και των </w:t>
      </w:r>
      <w:r>
        <w:rPr>
          <w:rFonts w:eastAsia="Times New Roman" w:cs="Times New Roman"/>
          <w:szCs w:val="24"/>
          <w:lang w:val="en-US"/>
        </w:rPr>
        <w:t>fake</w:t>
      </w:r>
      <w:r w:rsidRPr="00AE58D1">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Είναι παγκοίνως γνωστό ότι τα όρια των θαλασσών από το Διεθνές Δίκαιο δεν δημιουργούν κανένα απολύτως νομικό δικαίωμα σε 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χώρα.</w:t>
      </w:r>
    </w:p>
    <w:p w14:paraId="6E81984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Άρα, το Καστελόριζο το ελληνικότατο έχει ακριβώς τα ίδια δικαιώματα με όλα τα Δωδεκάνησα ισότιμα, ενιαία υφαλοκρηπίδα, ενιαία Αποκλειστική Οικονομική Ζώνη και, επομένως, όσα ανέφερε ο κ. </w:t>
      </w:r>
      <w:proofErr w:type="spellStart"/>
      <w:r>
        <w:rPr>
          <w:rFonts w:eastAsia="Times New Roman" w:cs="Times New Roman"/>
          <w:szCs w:val="24"/>
        </w:rPr>
        <w:t>Αυγενάκης</w:t>
      </w:r>
      <w:proofErr w:type="spellEnd"/>
      <w:r>
        <w:rPr>
          <w:rFonts w:eastAsia="Times New Roman" w:cs="Times New Roman"/>
          <w:szCs w:val="24"/>
        </w:rPr>
        <w:t xml:space="preserve"> για το πρόσωπό μου είναι συκοφαντικά. Επιτέλους, να </w:t>
      </w:r>
      <w:r>
        <w:rPr>
          <w:rFonts w:eastAsia="Times New Roman" w:cs="Times New Roman"/>
          <w:szCs w:val="24"/>
        </w:rPr>
        <w:t>συζητήσουμε για πολιτικές και όχι με ψεύδη.</w:t>
      </w:r>
    </w:p>
    <w:p w14:paraId="6E81984B"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Παρακαλώ, ο Πρόεδρος κ. Βενιζέλος έχει τον λόγο.</w:t>
      </w:r>
    </w:p>
    <w:p w14:paraId="6E81984C" w14:textId="77777777" w:rsidR="004B0DF5" w:rsidRDefault="00471FB5">
      <w:pPr>
        <w:spacing w:line="600" w:lineRule="auto"/>
        <w:ind w:firstLine="720"/>
        <w:contextualSpacing/>
        <w:jc w:val="both"/>
        <w:rPr>
          <w:rFonts w:eastAsia="Times New Roman"/>
          <w:color w:val="1D2228"/>
          <w:szCs w:val="24"/>
        </w:rPr>
      </w:pPr>
      <w:r w:rsidRPr="0018510E">
        <w:rPr>
          <w:rFonts w:eastAsia="Times New Roman"/>
          <w:b/>
          <w:color w:val="1D2228"/>
          <w:szCs w:val="24"/>
        </w:rPr>
        <w:t>ΕΥΑΓΓΕΛΟΣ ΒΕΝΙΖΕΛΟΣ:</w:t>
      </w:r>
      <w:r w:rsidRPr="003637B2">
        <w:rPr>
          <w:rFonts w:eastAsia="Times New Roman"/>
          <w:b/>
          <w:color w:val="1D2228"/>
          <w:szCs w:val="24"/>
        </w:rPr>
        <w:t xml:space="preserve"> </w:t>
      </w:r>
      <w:r w:rsidRPr="003637B2">
        <w:rPr>
          <w:rFonts w:eastAsia="Times New Roman"/>
          <w:color w:val="1D2228"/>
          <w:szCs w:val="24"/>
        </w:rPr>
        <w:t>Κυρίες και κύριοι Βουλευτές,</w:t>
      </w:r>
      <w:r>
        <w:rPr>
          <w:rFonts w:eastAsia="Times New Roman"/>
          <w:b/>
          <w:color w:val="1D2228"/>
          <w:szCs w:val="24"/>
        </w:rPr>
        <w:t xml:space="preserve"> </w:t>
      </w:r>
      <w:r>
        <w:rPr>
          <w:rFonts w:eastAsia="Times New Roman"/>
          <w:color w:val="1D2228"/>
          <w:szCs w:val="24"/>
        </w:rPr>
        <w:t>οφείλουμε να τοποθετήσουμε την συζήτηση, όχι μόνο την</w:t>
      </w:r>
      <w:r w:rsidRPr="003637B2">
        <w:rPr>
          <w:rFonts w:eastAsia="Times New Roman"/>
          <w:color w:val="1D2228"/>
          <w:szCs w:val="24"/>
        </w:rPr>
        <w:t xml:space="preserve"> κοινοβουλευτική συζήτησ</w:t>
      </w:r>
      <w:r w:rsidRPr="003637B2">
        <w:rPr>
          <w:rFonts w:eastAsia="Times New Roman"/>
          <w:color w:val="1D2228"/>
          <w:szCs w:val="24"/>
        </w:rPr>
        <w:t>η</w:t>
      </w:r>
      <w:r>
        <w:rPr>
          <w:rFonts w:eastAsia="Times New Roman"/>
          <w:color w:val="1D2228"/>
          <w:szCs w:val="24"/>
        </w:rPr>
        <w:t>, αλλά την γενικότερη δ</w:t>
      </w:r>
      <w:r w:rsidRPr="003637B2">
        <w:rPr>
          <w:rFonts w:eastAsia="Times New Roman"/>
          <w:color w:val="1D2228"/>
          <w:szCs w:val="24"/>
        </w:rPr>
        <w:t xml:space="preserve">ημόσια συζήτηση που διεξάγεται στη χώρα </w:t>
      </w:r>
      <w:r>
        <w:rPr>
          <w:rFonts w:eastAsia="Times New Roman"/>
          <w:color w:val="1D2228"/>
          <w:szCs w:val="24"/>
        </w:rPr>
        <w:t>μας,</w:t>
      </w:r>
      <w:r w:rsidRPr="003637B2">
        <w:rPr>
          <w:rFonts w:eastAsia="Times New Roman"/>
          <w:color w:val="1D2228"/>
          <w:szCs w:val="24"/>
        </w:rPr>
        <w:t xml:space="preserve"> εντός θέματος</w:t>
      </w:r>
      <w:r>
        <w:rPr>
          <w:rFonts w:eastAsia="Times New Roman"/>
          <w:color w:val="1D2228"/>
          <w:szCs w:val="24"/>
        </w:rPr>
        <w:t xml:space="preserve">. Το θέμα είναι η πραγματική κατάσταση του τόπου, οι κίνδυνοι οι οποίοι είναι πάρα πολλοί, τα </w:t>
      </w:r>
      <w:r w:rsidRPr="003637B2">
        <w:rPr>
          <w:rFonts w:eastAsia="Times New Roman"/>
          <w:color w:val="1D2228"/>
          <w:szCs w:val="24"/>
        </w:rPr>
        <w:t>εμπόδια</w:t>
      </w:r>
      <w:r>
        <w:rPr>
          <w:rFonts w:eastAsia="Times New Roman"/>
          <w:color w:val="1D2228"/>
          <w:szCs w:val="24"/>
        </w:rPr>
        <w:t xml:space="preserve">, οι </w:t>
      </w:r>
      <w:r>
        <w:rPr>
          <w:rFonts w:eastAsia="Times New Roman"/>
          <w:color w:val="1D2228"/>
          <w:szCs w:val="24"/>
        </w:rPr>
        <w:lastRenderedPageBreak/>
        <w:t>δυνατότητες κ</w:t>
      </w:r>
      <w:r w:rsidRPr="003637B2">
        <w:rPr>
          <w:rFonts w:eastAsia="Times New Roman"/>
          <w:color w:val="1D2228"/>
          <w:szCs w:val="24"/>
        </w:rPr>
        <w:t>αι επιτέλους οι προοπτικές</w:t>
      </w:r>
      <w:r>
        <w:rPr>
          <w:rFonts w:eastAsia="Times New Roman"/>
          <w:color w:val="1D2228"/>
          <w:szCs w:val="24"/>
        </w:rPr>
        <w:t>. Π</w:t>
      </w:r>
      <w:r w:rsidRPr="003637B2">
        <w:rPr>
          <w:rFonts w:eastAsia="Times New Roman"/>
          <w:color w:val="1D2228"/>
          <w:szCs w:val="24"/>
        </w:rPr>
        <w:t>ρέπει να ξεκινήσουμε από τ</w:t>
      </w:r>
      <w:r w:rsidRPr="003637B2">
        <w:rPr>
          <w:rFonts w:eastAsia="Times New Roman"/>
          <w:color w:val="1D2228"/>
          <w:szCs w:val="24"/>
        </w:rPr>
        <w:t>ην κατάσταση της ίδιας της κοινωνίας</w:t>
      </w:r>
      <w:r>
        <w:rPr>
          <w:rFonts w:eastAsia="Times New Roman"/>
          <w:color w:val="1D2228"/>
          <w:szCs w:val="24"/>
        </w:rPr>
        <w:t>, από τους φόβους της,</w:t>
      </w:r>
      <w:r w:rsidRPr="003637B2">
        <w:rPr>
          <w:rFonts w:eastAsia="Times New Roman"/>
          <w:color w:val="1D2228"/>
          <w:szCs w:val="24"/>
        </w:rPr>
        <w:t xml:space="preserve"> την βαθιά κούραση </w:t>
      </w:r>
      <w:r>
        <w:rPr>
          <w:rFonts w:eastAsia="Times New Roman"/>
          <w:color w:val="1D2228"/>
          <w:szCs w:val="24"/>
        </w:rPr>
        <w:t xml:space="preserve">της, τις μεγάλες αντιστάσεις της </w:t>
      </w:r>
      <w:r w:rsidRPr="003637B2">
        <w:rPr>
          <w:rFonts w:eastAsia="Times New Roman"/>
          <w:color w:val="1D2228"/>
          <w:szCs w:val="24"/>
        </w:rPr>
        <w:t xml:space="preserve">και την </w:t>
      </w:r>
      <w:r>
        <w:rPr>
          <w:rFonts w:eastAsia="Times New Roman"/>
          <w:color w:val="1D2228"/>
          <w:szCs w:val="24"/>
        </w:rPr>
        <w:t>δυσ</w:t>
      </w:r>
      <w:r w:rsidRPr="003637B2">
        <w:rPr>
          <w:rFonts w:eastAsia="Times New Roman"/>
          <w:color w:val="1D2228"/>
          <w:szCs w:val="24"/>
        </w:rPr>
        <w:t>πιστ</w:t>
      </w:r>
      <w:r>
        <w:rPr>
          <w:rFonts w:eastAsia="Times New Roman"/>
          <w:color w:val="1D2228"/>
          <w:szCs w:val="24"/>
        </w:rPr>
        <w:t xml:space="preserve">ία της. Η κοινωνία </w:t>
      </w:r>
      <w:r w:rsidRPr="003637B2">
        <w:rPr>
          <w:rFonts w:eastAsia="Times New Roman"/>
          <w:color w:val="1D2228"/>
          <w:szCs w:val="24"/>
        </w:rPr>
        <w:t>είναι δυστυχώς απογοητευμένη και ανέτοιμη να αποδεχθεί τη</w:t>
      </w:r>
      <w:r>
        <w:rPr>
          <w:rFonts w:eastAsia="Times New Roman"/>
          <w:color w:val="1D2228"/>
          <w:szCs w:val="24"/>
        </w:rPr>
        <w:t>ν ανάγκη για ένα εθνικό σχέδιο α</w:t>
      </w:r>
      <w:r w:rsidRPr="003637B2">
        <w:rPr>
          <w:rFonts w:eastAsia="Times New Roman"/>
          <w:color w:val="1D2228"/>
          <w:szCs w:val="24"/>
        </w:rPr>
        <w:t>νασυγκρότησης βασισμένο</w:t>
      </w:r>
      <w:r w:rsidRPr="003637B2">
        <w:rPr>
          <w:rFonts w:eastAsia="Times New Roman"/>
          <w:color w:val="1D2228"/>
          <w:szCs w:val="24"/>
        </w:rPr>
        <w:t xml:space="preserve"> σε σ</w:t>
      </w:r>
      <w:r>
        <w:rPr>
          <w:rFonts w:eastAsia="Times New Roman"/>
          <w:color w:val="1D2228"/>
          <w:szCs w:val="24"/>
        </w:rPr>
        <w:t>υστηματικές μεταρρυθμίσεις που</w:t>
      </w:r>
      <w:r w:rsidRPr="003637B2">
        <w:rPr>
          <w:rFonts w:eastAsia="Times New Roman"/>
          <w:color w:val="1D2228"/>
          <w:szCs w:val="24"/>
        </w:rPr>
        <w:t xml:space="preserve"> αποκαθιστούν και την ανταγωνιστικότητα και την κοινωνική δικαιοσύνη</w:t>
      </w:r>
      <w:r>
        <w:rPr>
          <w:rFonts w:eastAsia="Times New Roman"/>
          <w:color w:val="1D2228"/>
          <w:szCs w:val="24"/>
        </w:rPr>
        <w:t xml:space="preserve">. </w:t>
      </w:r>
    </w:p>
    <w:p w14:paraId="6E81984D"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 xml:space="preserve">Η εικόνα της χώρας </w:t>
      </w:r>
      <w:r w:rsidRPr="003637B2">
        <w:rPr>
          <w:rFonts w:eastAsia="Times New Roman"/>
          <w:color w:val="1D2228"/>
          <w:szCs w:val="24"/>
        </w:rPr>
        <w:t xml:space="preserve">είναι </w:t>
      </w:r>
      <w:r>
        <w:rPr>
          <w:rFonts w:eastAsia="Times New Roman"/>
          <w:color w:val="1D2228"/>
          <w:szCs w:val="24"/>
        </w:rPr>
        <w:t>δ</w:t>
      </w:r>
      <w:r w:rsidRPr="003637B2">
        <w:rPr>
          <w:rFonts w:eastAsia="Times New Roman"/>
          <w:color w:val="1D2228"/>
          <w:szCs w:val="24"/>
        </w:rPr>
        <w:t>υστυχώς η εικόνα ενός συνολικού εκτροχιασμού</w:t>
      </w:r>
      <w:r>
        <w:rPr>
          <w:rFonts w:eastAsia="Times New Roman"/>
          <w:color w:val="1D2228"/>
          <w:szCs w:val="24"/>
        </w:rPr>
        <w:t>. Π</w:t>
      </w:r>
      <w:r w:rsidRPr="003637B2">
        <w:rPr>
          <w:rFonts w:eastAsia="Times New Roman"/>
          <w:color w:val="1D2228"/>
          <w:szCs w:val="24"/>
        </w:rPr>
        <w:t xml:space="preserve">οτέ άλλοτε </w:t>
      </w:r>
      <w:r>
        <w:rPr>
          <w:rFonts w:eastAsia="Times New Roman"/>
          <w:color w:val="1D2228"/>
          <w:szCs w:val="24"/>
        </w:rPr>
        <w:t xml:space="preserve">ο εθνικός εκτροχιασμός </w:t>
      </w:r>
      <w:r w:rsidRPr="003637B2">
        <w:rPr>
          <w:rFonts w:eastAsia="Times New Roman"/>
          <w:color w:val="1D2228"/>
          <w:szCs w:val="24"/>
        </w:rPr>
        <w:t>δεν ήταν τόσο καθολικός και τόσο εμφαν</w:t>
      </w:r>
      <w:r>
        <w:rPr>
          <w:rFonts w:eastAsia="Times New Roman"/>
          <w:color w:val="1D2228"/>
          <w:szCs w:val="24"/>
        </w:rPr>
        <w:t>ή</w:t>
      </w:r>
      <w:r w:rsidRPr="003637B2">
        <w:rPr>
          <w:rFonts w:eastAsia="Times New Roman"/>
          <w:color w:val="1D2228"/>
          <w:szCs w:val="24"/>
        </w:rPr>
        <w:t>ς</w:t>
      </w:r>
      <w:r>
        <w:rPr>
          <w:rFonts w:eastAsia="Times New Roman"/>
          <w:color w:val="1D2228"/>
          <w:szCs w:val="24"/>
        </w:rPr>
        <w:t xml:space="preserve">. Αυτή η </w:t>
      </w:r>
      <w:r w:rsidRPr="003637B2">
        <w:rPr>
          <w:rFonts w:eastAsia="Times New Roman"/>
          <w:color w:val="1D2228"/>
          <w:szCs w:val="24"/>
        </w:rPr>
        <w:t xml:space="preserve">συζήτηση περί κοινοβουλευτικής </w:t>
      </w:r>
      <w:r>
        <w:rPr>
          <w:rFonts w:eastAsia="Times New Roman"/>
          <w:color w:val="1D2228"/>
          <w:szCs w:val="24"/>
        </w:rPr>
        <w:t xml:space="preserve">εμπιστοσύνης </w:t>
      </w:r>
      <w:r w:rsidRPr="003637B2">
        <w:rPr>
          <w:rFonts w:eastAsia="Times New Roman"/>
          <w:color w:val="1D2228"/>
          <w:szCs w:val="24"/>
        </w:rPr>
        <w:t>ανεξαρτήτως του συνταγματικού ζητήματος</w:t>
      </w:r>
      <w:r>
        <w:rPr>
          <w:rFonts w:eastAsia="Times New Roman"/>
          <w:color w:val="1D2228"/>
          <w:szCs w:val="24"/>
        </w:rPr>
        <w:t xml:space="preserve"> αν μπορεί μία πρόταση δ</w:t>
      </w:r>
      <w:r w:rsidRPr="003637B2">
        <w:rPr>
          <w:rFonts w:eastAsia="Times New Roman"/>
          <w:color w:val="1D2228"/>
          <w:szCs w:val="24"/>
        </w:rPr>
        <w:t>υσπιστίας κατά Υπουργού να</w:t>
      </w:r>
      <w:r>
        <w:rPr>
          <w:rFonts w:eastAsia="Times New Roman"/>
          <w:color w:val="1D2228"/>
          <w:szCs w:val="24"/>
        </w:rPr>
        <w:t xml:space="preserve"> τραπεί σε πρόταση ε</w:t>
      </w:r>
      <w:r w:rsidRPr="003637B2">
        <w:rPr>
          <w:rFonts w:eastAsia="Times New Roman"/>
          <w:color w:val="1D2228"/>
          <w:szCs w:val="24"/>
        </w:rPr>
        <w:t>μπιστοσύνης της ίδιας της Κυβέρνησης</w:t>
      </w:r>
      <w:r>
        <w:rPr>
          <w:rFonts w:eastAsia="Times New Roman"/>
          <w:color w:val="1D2228"/>
          <w:szCs w:val="24"/>
        </w:rPr>
        <w:t xml:space="preserve"> δεν τελειώνει</w:t>
      </w:r>
      <w:r w:rsidRPr="003637B2">
        <w:rPr>
          <w:rFonts w:eastAsia="Times New Roman"/>
          <w:color w:val="1D2228"/>
          <w:szCs w:val="24"/>
        </w:rPr>
        <w:t xml:space="preserve"> σήμερα το απόγευμα</w:t>
      </w:r>
      <w:r>
        <w:rPr>
          <w:rFonts w:eastAsia="Times New Roman"/>
          <w:color w:val="1D2228"/>
          <w:szCs w:val="24"/>
        </w:rPr>
        <w:t>,</w:t>
      </w:r>
      <w:r w:rsidRPr="003637B2">
        <w:rPr>
          <w:rFonts w:eastAsia="Times New Roman"/>
          <w:color w:val="1D2228"/>
          <w:szCs w:val="24"/>
        </w:rPr>
        <w:t xml:space="preserve"> σήμερα το βράδυ</w:t>
      </w:r>
      <w:r>
        <w:rPr>
          <w:rFonts w:eastAsia="Times New Roman"/>
          <w:color w:val="1D2228"/>
          <w:szCs w:val="24"/>
        </w:rPr>
        <w:t>,</w:t>
      </w:r>
      <w:r w:rsidRPr="003637B2">
        <w:rPr>
          <w:rFonts w:eastAsia="Times New Roman"/>
          <w:color w:val="1D2228"/>
          <w:szCs w:val="24"/>
        </w:rPr>
        <w:t xml:space="preserve"> με </w:t>
      </w:r>
      <w:r>
        <w:rPr>
          <w:rFonts w:eastAsia="Times New Roman"/>
          <w:color w:val="1D2228"/>
          <w:szCs w:val="24"/>
        </w:rPr>
        <w:t>μ</w:t>
      </w:r>
      <w:r>
        <w:rPr>
          <w:rFonts w:eastAsia="Times New Roman"/>
          <w:color w:val="1D2228"/>
          <w:szCs w:val="24"/>
        </w:rPr>
        <w:t>ί</w:t>
      </w:r>
      <w:r>
        <w:rPr>
          <w:rFonts w:eastAsia="Times New Roman"/>
          <w:color w:val="1D2228"/>
          <w:szCs w:val="24"/>
        </w:rPr>
        <w:t>α</w:t>
      </w:r>
      <w:r>
        <w:rPr>
          <w:rFonts w:eastAsia="Times New Roman"/>
          <w:color w:val="1D2228"/>
          <w:szCs w:val="24"/>
        </w:rPr>
        <w:t xml:space="preserve"> πειθαρχημένη</w:t>
      </w:r>
      <w:r w:rsidRPr="003637B2">
        <w:rPr>
          <w:rFonts w:eastAsia="Times New Roman"/>
          <w:color w:val="1D2228"/>
          <w:szCs w:val="24"/>
        </w:rPr>
        <w:t xml:space="preserve"> κομματικά και συμβολική ψηφοφορία στη Βουλή</w:t>
      </w:r>
      <w:r>
        <w:rPr>
          <w:rFonts w:eastAsia="Times New Roman"/>
          <w:color w:val="1D2228"/>
          <w:szCs w:val="24"/>
        </w:rPr>
        <w:t>. Σ</w:t>
      </w:r>
      <w:r w:rsidRPr="003637B2">
        <w:rPr>
          <w:rFonts w:eastAsia="Times New Roman"/>
          <w:color w:val="1D2228"/>
          <w:szCs w:val="24"/>
        </w:rPr>
        <w:t xml:space="preserve">υνεχίζεται γιατί </w:t>
      </w:r>
      <w:r>
        <w:rPr>
          <w:rFonts w:eastAsia="Times New Roman"/>
          <w:color w:val="1D2228"/>
          <w:szCs w:val="24"/>
        </w:rPr>
        <w:t>μόλις σε δέκα πέντε η</w:t>
      </w:r>
      <w:r w:rsidRPr="003637B2">
        <w:rPr>
          <w:rFonts w:eastAsia="Times New Roman"/>
          <w:color w:val="1D2228"/>
          <w:szCs w:val="24"/>
        </w:rPr>
        <w:t xml:space="preserve">μέρες ο ελληνικός λαός θα εκφράσει ο </w:t>
      </w:r>
      <w:r>
        <w:rPr>
          <w:rFonts w:eastAsia="Times New Roman"/>
          <w:color w:val="1D2228"/>
          <w:szCs w:val="24"/>
        </w:rPr>
        <w:t>ίδιος,</w:t>
      </w:r>
      <w:r w:rsidRPr="003637B2">
        <w:rPr>
          <w:rFonts w:eastAsia="Times New Roman"/>
          <w:color w:val="1D2228"/>
          <w:szCs w:val="24"/>
        </w:rPr>
        <w:t xml:space="preserve"> απευθείας</w:t>
      </w:r>
      <w:r>
        <w:rPr>
          <w:rFonts w:eastAsia="Times New Roman"/>
          <w:color w:val="1D2228"/>
          <w:szCs w:val="24"/>
        </w:rPr>
        <w:t>, αυθεντικά</w:t>
      </w:r>
      <w:r w:rsidRPr="003637B2">
        <w:rPr>
          <w:rFonts w:eastAsia="Times New Roman"/>
          <w:color w:val="1D2228"/>
          <w:szCs w:val="24"/>
        </w:rPr>
        <w:t xml:space="preserve"> την δυσπιστία του προς</w:t>
      </w:r>
      <w:r>
        <w:rPr>
          <w:rFonts w:eastAsia="Times New Roman"/>
          <w:color w:val="1D2228"/>
          <w:szCs w:val="24"/>
        </w:rPr>
        <w:t xml:space="preserve"> την Κ</w:t>
      </w:r>
      <w:r w:rsidRPr="003637B2">
        <w:rPr>
          <w:rFonts w:eastAsia="Times New Roman"/>
          <w:color w:val="1D2228"/>
          <w:szCs w:val="24"/>
        </w:rPr>
        <w:t>υβέρνηση</w:t>
      </w:r>
      <w:r>
        <w:rPr>
          <w:rFonts w:eastAsia="Times New Roman"/>
          <w:color w:val="1D2228"/>
          <w:szCs w:val="24"/>
        </w:rPr>
        <w:t xml:space="preserve">. Η κρίση νομιμοποίησης </w:t>
      </w:r>
      <w:r>
        <w:rPr>
          <w:rFonts w:eastAsia="Times New Roman"/>
          <w:color w:val="1D2228"/>
          <w:szCs w:val="24"/>
        </w:rPr>
        <w:lastRenderedPageBreak/>
        <w:t>θα οξυνθεί με μεγάλες οικονομικές</w:t>
      </w:r>
      <w:r>
        <w:rPr>
          <w:rFonts w:eastAsia="Times New Roman"/>
          <w:color w:val="1D2228"/>
          <w:szCs w:val="24"/>
        </w:rPr>
        <w:t xml:space="preserve">, </w:t>
      </w:r>
      <w:r w:rsidRPr="003637B2">
        <w:rPr>
          <w:rFonts w:eastAsia="Times New Roman"/>
          <w:color w:val="1D2228"/>
          <w:szCs w:val="24"/>
        </w:rPr>
        <w:t>θεσμικές και ηθικές επιπτώσεις</w:t>
      </w:r>
      <w:r>
        <w:rPr>
          <w:rFonts w:eastAsia="Times New Roman"/>
          <w:color w:val="1D2228"/>
          <w:szCs w:val="24"/>
        </w:rPr>
        <w:t xml:space="preserve">. Η </w:t>
      </w:r>
      <w:r w:rsidRPr="003637B2">
        <w:rPr>
          <w:rFonts w:eastAsia="Times New Roman"/>
          <w:color w:val="1D2228"/>
          <w:szCs w:val="24"/>
        </w:rPr>
        <w:t>ηθική κρίση</w:t>
      </w:r>
      <w:r>
        <w:rPr>
          <w:rFonts w:eastAsia="Times New Roman"/>
          <w:color w:val="1D2228"/>
          <w:szCs w:val="24"/>
        </w:rPr>
        <w:t>, όχι η ηθικολογική,</w:t>
      </w:r>
      <w:r w:rsidRPr="003637B2">
        <w:rPr>
          <w:rFonts w:eastAsia="Times New Roman"/>
          <w:color w:val="1D2228"/>
          <w:szCs w:val="24"/>
        </w:rPr>
        <w:t xml:space="preserve"> είναι τ</w:t>
      </w:r>
      <w:r>
        <w:rPr>
          <w:rFonts w:eastAsia="Times New Roman"/>
          <w:color w:val="1D2228"/>
          <w:szCs w:val="24"/>
        </w:rPr>
        <w:t>ο ακραίο σημείο της πολιτικής και κ</w:t>
      </w:r>
      <w:r w:rsidRPr="003637B2">
        <w:rPr>
          <w:rFonts w:eastAsia="Times New Roman"/>
          <w:color w:val="1D2228"/>
          <w:szCs w:val="24"/>
        </w:rPr>
        <w:t>οινωνικής κρίσης</w:t>
      </w:r>
      <w:r>
        <w:rPr>
          <w:rFonts w:eastAsia="Times New Roman"/>
          <w:color w:val="1D2228"/>
          <w:szCs w:val="24"/>
        </w:rPr>
        <w:t>.</w:t>
      </w:r>
    </w:p>
    <w:p w14:paraId="6E81984E"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Τ</w:t>
      </w:r>
      <w:r w:rsidRPr="003637B2">
        <w:rPr>
          <w:rFonts w:eastAsia="Times New Roman"/>
          <w:color w:val="1D2228"/>
          <w:szCs w:val="24"/>
        </w:rPr>
        <w:t xml:space="preserve">α τελευταία τρία χρόνια χάθηκε </w:t>
      </w:r>
      <w:r>
        <w:rPr>
          <w:rFonts w:eastAsia="Times New Roman"/>
          <w:color w:val="1D2228"/>
          <w:szCs w:val="24"/>
        </w:rPr>
        <w:t>δ</w:t>
      </w:r>
      <w:r w:rsidRPr="003637B2">
        <w:rPr>
          <w:rFonts w:eastAsia="Times New Roman"/>
          <w:color w:val="1D2228"/>
          <w:szCs w:val="24"/>
        </w:rPr>
        <w:t xml:space="preserve">υστυχώς κάθε μέτρο </w:t>
      </w:r>
      <w:r>
        <w:rPr>
          <w:rFonts w:eastAsia="Times New Roman"/>
          <w:color w:val="1D2228"/>
          <w:szCs w:val="24"/>
        </w:rPr>
        <w:t xml:space="preserve">προσωπικού και πολιτικού ήθους, κυριαρχεί η </w:t>
      </w:r>
      <w:r w:rsidRPr="003637B2">
        <w:rPr>
          <w:rFonts w:eastAsia="Times New Roman"/>
          <w:color w:val="1D2228"/>
          <w:szCs w:val="24"/>
        </w:rPr>
        <w:t>διπλή γλώσσα</w:t>
      </w:r>
      <w:r>
        <w:rPr>
          <w:rFonts w:eastAsia="Times New Roman"/>
          <w:color w:val="1D2228"/>
          <w:szCs w:val="24"/>
        </w:rPr>
        <w:t>,</w:t>
      </w:r>
      <w:r w:rsidRPr="003637B2">
        <w:rPr>
          <w:rFonts w:eastAsia="Times New Roman"/>
          <w:color w:val="1D2228"/>
          <w:szCs w:val="24"/>
        </w:rPr>
        <w:t xml:space="preserve"> το ψέμα</w:t>
      </w:r>
      <w:r>
        <w:rPr>
          <w:rFonts w:eastAsia="Times New Roman"/>
          <w:color w:val="1D2228"/>
          <w:szCs w:val="24"/>
        </w:rPr>
        <w:t>,</w:t>
      </w:r>
      <w:r w:rsidRPr="003637B2">
        <w:rPr>
          <w:rFonts w:eastAsia="Times New Roman"/>
          <w:color w:val="1D2228"/>
          <w:szCs w:val="24"/>
        </w:rPr>
        <w:t xml:space="preserve"> το </w:t>
      </w:r>
      <w:r>
        <w:rPr>
          <w:rFonts w:eastAsia="Times New Roman"/>
          <w:color w:val="1D2228"/>
          <w:szCs w:val="24"/>
        </w:rPr>
        <w:t>θρ</w:t>
      </w:r>
      <w:r w:rsidRPr="003637B2">
        <w:rPr>
          <w:rFonts w:eastAsia="Times New Roman"/>
          <w:color w:val="1D2228"/>
          <w:szCs w:val="24"/>
        </w:rPr>
        <w:t>άσος</w:t>
      </w:r>
      <w:r>
        <w:rPr>
          <w:rFonts w:eastAsia="Times New Roman"/>
          <w:color w:val="1D2228"/>
          <w:szCs w:val="24"/>
        </w:rPr>
        <w:t>,</w:t>
      </w:r>
      <w:r w:rsidRPr="003637B2">
        <w:rPr>
          <w:rFonts w:eastAsia="Times New Roman"/>
          <w:color w:val="1D2228"/>
          <w:szCs w:val="24"/>
        </w:rPr>
        <w:t xml:space="preserve"> η βαναυσότητα</w:t>
      </w:r>
      <w:r>
        <w:rPr>
          <w:rFonts w:eastAsia="Times New Roman"/>
          <w:color w:val="1D2228"/>
          <w:szCs w:val="24"/>
        </w:rPr>
        <w:t>,</w:t>
      </w:r>
      <w:r w:rsidRPr="003637B2">
        <w:rPr>
          <w:rFonts w:eastAsia="Times New Roman"/>
          <w:color w:val="1D2228"/>
          <w:szCs w:val="24"/>
        </w:rPr>
        <w:t xml:space="preserve"> η αλαζονεία</w:t>
      </w:r>
      <w:r>
        <w:rPr>
          <w:rFonts w:eastAsia="Times New Roman"/>
          <w:color w:val="1D2228"/>
          <w:szCs w:val="24"/>
        </w:rPr>
        <w:t xml:space="preserve">. Κυριαρχεί η διχαστική </w:t>
      </w:r>
      <w:r w:rsidRPr="003637B2">
        <w:rPr>
          <w:rFonts w:eastAsia="Times New Roman"/>
          <w:color w:val="1D2228"/>
          <w:szCs w:val="24"/>
        </w:rPr>
        <w:t>λογική</w:t>
      </w:r>
      <w:r>
        <w:rPr>
          <w:rFonts w:eastAsia="Times New Roman"/>
          <w:color w:val="1D2228"/>
          <w:szCs w:val="24"/>
        </w:rPr>
        <w:t xml:space="preserve">, που είναι η λογική του </w:t>
      </w:r>
      <w:proofErr w:type="spellStart"/>
      <w:r>
        <w:rPr>
          <w:rFonts w:eastAsia="Times New Roman"/>
          <w:color w:val="1D2228"/>
          <w:szCs w:val="24"/>
        </w:rPr>
        <w:t>εθνικολαϊκισμού</w:t>
      </w:r>
      <w:proofErr w:type="spellEnd"/>
      <w:r>
        <w:rPr>
          <w:rFonts w:eastAsia="Times New Roman"/>
          <w:color w:val="1D2228"/>
          <w:szCs w:val="24"/>
        </w:rPr>
        <w:t>, όπως την εκφράζει η Κ</w:t>
      </w:r>
      <w:r w:rsidRPr="003637B2">
        <w:rPr>
          <w:rFonts w:eastAsia="Times New Roman"/>
          <w:color w:val="1D2228"/>
          <w:szCs w:val="24"/>
        </w:rPr>
        <w:t>υβέρνησ</w:t>
      </w:r>
      <w:r>
        <w:rPr>
          <w:rFonts w:eastAsia="Times New Roman"/>
          <w:color w:val="1D2228"/>
          <w:szCs w:val="24"/>
        </w:rPr>
        <w:t>η με την τεχνητή της πλειοψηφία</w:t>
      </w:r>
      <w:r w:rsidRPr="003637B2">
        <w:rPr>
          <w:rFonts w:eastAsia="Times New Roman"/>
          <w:color w:val="1D2228"/>
          <w:szCs w:val="24"/>
        </w:rPr>
        <w:t xml:space="preserve"> που απαρτίζεται</w:t>
      </w:r>
      <w:r>
        <w:rPr>
          <w:rFonts w:eastAsia="Times New Roman"/>
          <w:color w:val="1D2228"/>
          <w:szCs w:val="24"/>
        </w:rPr>
        <w:t>,</w:t>
      </w:r>
      <w:r w:rsidRPr="003637B2">
        <w:rPr>
          <w:rFonts w:eastAsia="Times New Roman"/>
          <w:color w:val="1D2228"/>
          <w:szCs w:val="24"/>
        </w:rPr>
        <w:t xml:space="preserve"> όχι μόνο</w:t>
      </w:r>
      <w:r>
        <w:rPr>
          <w:rFonts w:eastAsia="Times New Roman"/>
          <w:color w:val="1D2228"/>
          <w:szCs w:val="24"/>
        </w:rPr>
        <w:t xml:space="preserve"> από</w:t>
      </w:r>
      <w:r w:rsidRPr="003637B2">
        <w:rPr>
          <w:rFonts w:eastAsia="Times New Roman"/>
          <w:color w:val="1D2228"/>
          <w:szCs w:val="24"/>
        </w:rPr>
        <w:t xml:space="preserve"> τους </w:t>
      </w:r>
      <w:r>
        <w:rPr>
          <w:rFonts w:eastAsia="Times New Roman"/>
          <w:color w:val="1D2228"/>
          <w:szCs w:val="24"/>
        </w:rPr>
        <w:t>Β</w:t>
      </w:r>
      <w:r w:rsidRPr="003637B2">
        <w:rPr>
          <w:rFonts w:eastAsia="Times New Roman"/>
          <w:color w:val="1D2228"/>
          <w:szCs w:val="24"/>
        </w:rPr>
        <w:t>ουλευτές του ΣΥΡΙΖΑ</w:t>
      </w:r>
      <w:r>
        <w:rPr>
          <w:rFonts w:eastAsia="Times New Roman"/>
          <w:color w:val="1D2228"/>
          <w:szCs w:val="24"/>
        </w:rPr>
        <w:t>, αλλά και από Β</w:t>
      </w:r>
      <w:r w:rsidRPr="003637B2">
        <w:rPr>
          <w:rFonts w:eastAsia="Times New Roman"/>
          <w:color w:val="1D2228"/>
          <w:szCs w:val="24"/>
        </w:rPr>
        <w:t>ουλευτές που ανήκουν ιδεο</w:t>
      </w:r>
      <w:r w:rsidRPr="003637B2">
        <w:rPr>
          <w:rFonts w:eastAsia="Times New Roman"/>
          <w:color w:val="1D2228"/>
          <w:szCs w:val="24"/>
        </w:rPr>
        <w:t>λ</w:t>
      </w:r>
      <w:r>
        <w:rPr>
          <w:rFonts w:eastAsia="Times New Roman"/>
          <w:color w:val="1D2228"/>
          <w:szCs w:val="24"/>
        </w:rPr>
        <w:t xml:space="preserve">ογικά και </w:t>
      </w:r>
      <w:proofErr w:type="spellStart"/>
      <w:r>
        <w:rPr>
          <w:rFonts w:eastAsia="Times New Roman"/>
          <w:color w:val="1D2228"/>
          <w:szCs w:val="24"/>
        </w:rPr>
        <w:t>αξιακά</w:t>
      </w:r>
      <w:proofErr w:type="spellEnd"/>
      <w:r>
        <w:rPr>
          <w:rFonts w:eastAsia="Times New Roman"/>
          <w:color w:val="1D2228"/>
          <w:szCs w:val="24"/>
        </w:rPr>
        <w:t xml:space="preserve"> στον χώρο της Α</w:t>
      </w:r>
      <w:r w:rsidRPr="003637B2">
        <w:rPr>
          <w:rFonts w:eastAsia="Times New Roman"/>
          <w:color w:val="1D2228"/>
          <w:szCs w:val="24"/>
        </w:rPr>
        <w:t>κροδεξιάς</w:t>
      </w:r>
      <w:r>
        <w:rPr>
          <w:rFonts w:eastAsia="Times New Roman"/>
          <w:color w:val="1D2228"/>
          <w:szCs w:val="24"/>
        </w:rPr>
        <w:t>,</w:t>
      </w:r>
      <w:r w:rsidRPr="003637B2">
        <w:rPr>
          <w:rFonts w:eastAsia="Times New Roman"/>
          <w:color w:val="1D2228"/>
          <w:szCs w:val="24"/>
        </w:rPr>
        <w:t xml:space="preserve"> αλλά και από </w:t>
      </w:r>
      <w:r>
        <w:rPr>
          <w:rFonts w:eastAsia="Times New Roman"/>
          <w:color w:val="1D2228"/>
          <w:szCs w:val="24"/>
        </w:rPr>
        <w:t>Β</w:t>
      </w:r>
      <w:r w:rsidRPr="003637B2">
        <w:rPr>
          <w:rFonts w:eastAsia="Times New Roman"/>
          <w:color w:val="1D2228"/>
          <w:szCs w:val="24"/>
        </w:rPr>
        <w:t xml:space="preserve">ουλευτές που ανήκουν στον χώρο </w:t>
      </w:r>
      <w:r>
        <w:rPr>
          <w:rFonts w:eastAsia="Times New Roman"/>
          <w:color w:val="1D2228"/>
          <w:szCs w:val="24"/>
        </w:rPr>
        <w:t>του πιο προκλητικού</w:t>
      </w:r>
      <w:r w:rsidRPr="003637B2">
        <w:rPr>
          <w:rFonts w:eastAsia="Times New Roman"/>
          <w:color w:val="1D2228"/>
          <w:szCs w:val="24"/>
        </w:rPr>
        <w:t xml:space="preserve"> πολιτικού τυχοδιωκτισμού</w:t>
      </w:r>
      <w:r>
        <w:rPr>
          <w:rFonts w:eastAsia="Times New Roman"/>
          <w:color w:val="1D2228"/>
          <w:szCs w:val="24"/>
        </w:rPr>
        <w:t>. Αυτή η διχ</w:t>
      </w:r>
      <w:r w:rsidRPr="003637B2">
        <w:rPr>
          <w:rFonts w:eastAsia="Times New Roman"/>
          <w:color w:val="1D2228"/>
          <w:szCs w:val="24"/>
        </w:rPr>
        <w:t>αστική λογική αποκτά από ένα σημείο και μετά ανθρωπολογικά χαρακτηριστικά</w:t>
      </w:r>
      <w:r>
        <w:rPr>
          <w:rFonts w:eastAsia="Times New Roman"/>
          <w:color w:val="1D2228"/>
          <w:szCs w:val="24"/>
        </w:rPr>
        <w:t xml:space="preserve">. Παίζει με τη βία που αναβλύζει από </w:t>
      </w:r>
      <w:r>
        <w:rPr>
          <w:rFonts w:eastAsia="Times New Roman"/>
          <w:color w:val="1D2228"/>
          <w:szCs w:val="24"/>
        </w:rPr>
        <w:t>τους πόρους της κοινωνίας ως εκτόνωση; Ως επίδει</w:t>
      </w:r>
      <w:r w:rsidRPr="003637B2">
        <w:rPr>
          <w:rFonts w:eastAsia="Times New Roman"/>
          <w:color w:val="1D2228"/>
          <w:szCs w:val="24"/>
        </w:rPr>
        <w:t>ξη θα έλεγα</w:t>
      </w:r>
      <w:r>
        <w:rPr>
          <w:rFonts w:eastAsia="Times New Roman"/>
          <w:color w:val="1D2228"/>
          <w:szCs w:val="24"/>
        </w:rPr>
        <w:t>,</w:t>
      </w:r>
      <w:r w:rsidRPr="003637B2">
        <w:rPr>
          <w:rFonts w:eastAsia="Times New Roman"/>
          <w:color w:val="1D2228"/>
          <w:szCs w:val="24"/>
        </w:rPr>
        <w:t xml:space="preserve"> όχι </w:t>
      </w:r>
      <w:r>
        <w:rPr>
          <w:rFonts w:eastAsia="Times New Roman"/>
          <w:color w:val="1D2228"/>
          <w:szCs w:val="24"/>
        </w:rPr>
        <w:t>ε</w:t>
      </w:r>
      <w:r w:rsidRPr="003637B2">
        <w:rPr>
          <w:rFonts w:eastAsia="Times New Roman"/>
          <w:color w:val="1D2228"/>
          <w:szCs w:val="24"/>
        </w:rPr>
        <w:t>λευθερίας</w:t>
      </w:r>
      <w:r>
        <w:rPr>
          <w:rFonts w:eastAsia="Times New Roman"/>
          <w:color w:val="1D2228"/>
          <w:szCs w:val="24"/>
        </w:rPr>
        <w:t>, αλλά μιας</w:t>
      </w:r>
      <w:r w:rsidRPr="003637B2">
        <w:rPr>
          <w:rFonts w:eastAsia="Times New Roman"/>
          <w:color w:val="1D2228"/>
          <w:szCs w:val="24"/>
        </w:rPr>
        <w:t xml:space="preserve"> αχαλίνωτης</w:t>
      </w:r>
      <w:r>
        <w:rPr>
          <w:rFonts w:eastAsia="Times New Roman"/>
          <w:color w:val="1D2228"/>
          <w:szCs w:val="24"/>
        </w:rPr>
        <w:t xml:space="preserve"> ελευθεριότητας που εκφράζει η Κ</w:t>
      </w:r>
      <w:r w:rsidRPr="003637B2">
        <w:rPr>
          <w:rFonts w:eastAsia="Times New Roman"/>
          <w:color w:val="1D2228"/>
          <w:szCs w:val="24"/>
        </w:rPr>
        <w:t>υβέρνηση στο υψηλότερο επίπεδο</w:t>
      </w:r>
      <w:r>
        <w:rPr>
          <w:rFonts w:eastAsia="Times New Roman"/>
          <w:color w:val="1D2228"/>
          <w:szCs w:val="24"/>
        </w:rPr>
        <w:t xml:space="preserve">. Αυτή εκφράζεται με </w:t>
      </w:r>
      <w:r w:rsidRPr="003637B2">
        <w:rPr>
          <w:rFonts w:eastAsia="Times New Roman"/>
          <w:color w:val="1D2228"/>
          <w:szCs w:val="24"/>
        </w:rPr>
        <w:t>αυτό που λέγ</w:t>
      </w:r>
      <w:r>
        <w:rPr>
          <w:rFonts w:eastAsia="Times New Roman"/>
          <w:color w:val="1D2228"/>
          <w:szCs w:val="24"/>
        </w:rPr>
        <w:t xml:space="preserve">εται στην κοινή </w:t>
      </w:r>
      <w:r>
        <w:rPr>
          <w:rFonts w:eastAsia="Times New Roman"/>
          <w:color w:val="1D2228"/>
          <w:szCs w:val="24"/>
        </w:rPr>
        <w:lastRenderedPageBreak/>
        <w:t xml:space="preserve">γλώσσα μαγκιά, απρέπεια, </w:t>
      </w:r>
      <w:r w:rsidRPr="003637B2">
        <w:rPr>
          <w:rFonts w:eastAsia="Times New Roman"/>
          <w:color w:val="1D2228"/>
          <w:szCs w:val="24"/>
        </w:rPr>
        <w:t xml:space="preserve">που θέλει </w:t>
      </w:r>
      <w:r>
        <w:rPr>
          <w:rFonts w:eastAsia="Times New Roman"/>
          <w:color w:val="1D2228"/>
          <w:szCs w:val="24"/>
        </w:rPr>
        <w:t>να κρύψει τον</w:t>
      </w:r>
      <w:r>
        <w:rPr>
          <w:rFonts w:eastAsia="Times New Roman"/>
          <w:color w:val="1D2228"/>
          <w:szCs w:val="24"/>
        </w:rPr>
        <w:t xml:space="preserve"> </w:t>
      </w:r>
      <w:r w:rsidRPr="003637B2">
        <w:rPr>
          <w:rFonts w:eastAsia="Times New Roman"/>
          <w:color w:val="1D2228"/>
          <w:szCs w:val="24"/>
        </w:rPr>
        <w:t xml:space="preserve">πολιτικό φόβο και κατά βάθος τον συντηρητισμό της ριζοσπαστικής </w:t>
      </w:r>
      <w:r>
        <w:rPr>
          <w:rFonts w:eastAsia="Times New Roman"/>
          <w:color w:val="1D2228"/>
          <w:szCs w:val="24"/>
        </w:rPr>
        <w:t>Α</w:t>
      </w:r>
      <w:r w:rsidRPr="003637B2">
        <w:rPr>
          <w:rFonts w:eastAsia="Times New Roman"/>
          <w:color w:val="1D2228"/>
          <w:szCs w:val="24"/>
        </w:rPr>
        <w:t xml:space="preserve">ριστεράς που αντισταθμίζεται με εκδηλώσεις δήθεν ανυπακοής μέσα σε ένα εικονικό </w:t>
      </w:r>
      <w:r>
        <w:rPr>
          <w:rFonts w:eastAsia="Times New Roman"/>
          <w:color w:val="1D2228"/>
          <w:szCs w:val="24"/>
        </w:rPr>
        <w:t xml:space="preserve">αντάρτικο. </w:t>
      </w:r>
    </w:p>
    <w:p w14:paraId="6E81984F"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Ο</w:t>
      </w:r>
      <w:r w:rsidRPr="003637B2">
        <w:rPr>
          <w:rFonts w:eastAsia="Times New Roman"/>
          <w:color w:val="1D2228"/>
          <w:szCs w:val="24"/>
        </w:rPr>
        <w:t xml:space="preserve"> ΣΥΡΙΖΑ που συμφωνεί σε όλα με τους ξένους συνομιλητές</w:t>
      </w:r>
      <w:r>
        <w:rPr>
          <w:rFonts w:eastAsia="Times New Roman"/>
          <w:color w:val="1D2228"/>
          <w:szCs w:val="24"/>
        </w:rPr>
        <w:t>,</w:t>
      </w:r>
      <w:r w:rsidRPr="003637B2">
        <w:rPr>
          <w:rFonts w:eastAsia="Times New Roman"/>
          <w:color w:val="1D2228"/>
          <w:szCs w:val="24"/>
        </w:rPr>
        <w:t xml:space="preserve"> που είναι </w:t>
      </w:r>
      <w:r>
        <w:rPr>
          <w:rFonts w:eastAsia="Times New Roman"/>
          <w:color w:val="1D2228"/>
          <w:szCs w:val="24"/>
        </w:rPr>
        <w:t>-</w:t>
      </w:r>
      <w:r w:rsidRPr="003637B2">
        <w:rPr>
          <w:rFonts w:eastAsia="Times New Roman"/>
          <w:color w:val="1D2228"/>
          <w:szCs w:val="24"/>
        </w:rPr>
        <w:t xml:space="preserve">όπως </w:t>
      </w:r>
      <w:r>
        <w:rPr>
          <w:rFonts w:eastAsia="Times New Roman"/>
          <w:color w:val="1D2228"/>
          <w:szCs w:val="24"/>
        </w:rPr>
        <w:t>έ</w:t>
      </w:r>
      <w:r w:rsidRPr="003637B2">
        <w:rPr>
          <w:rFonts w:eastAsia="Times New Roman"/>
          <w:color w:val="1D2228"/>
          <w:szCs w:val="24"/>
        </w:rPr>
        <w:t>χω πει πολλές φορές</w:t>
      </w:r>
      <w:r>
        <w:rPr>
          <w:rFonts w:eastAsia="Times New Roman"/>
          <w:color w:val="1D2228"/>
          <w:szCs w:val="24"/>
        </w:rPr>
        <w:t>-</w:t>
      </w:r>
      <w:r w:rsidRPr="003637B2">
        <w:rPr>
          <w:rFonts w:eastAsia="Times New Roman"/>
          <w:color w:val="1D2228"/>
          <w:szCs w:val="24"/>
        </w:rPr>
        <w:t xml:space="preserve"> το </w:t>
      </w:r>
      <w:proofErr w:type="spellStart"/>
      <w:r w:rsidRPr="003637B2">
        <w:rPr>
          <w:rFonts w:eastAsia="Times New Roman"/>
          <w:color w:val="1D2228"/>
          <w:szCs w:val="24"/>
        </w:rPr>
        <w:t>delivery</w:t>
      </w:r>
      <w:proofErr w:type="spellEnd"/>
      <w:r w:rsidRPr="003637B2">
        <w:rPr>
          <w:rFonts w:eastAsia="Times New Roman"/>
          <w:color w:val="1D2228"/>
          <w:szCs w:val="24"/>
        </w:rPr>
        <w:t xml:space="preserve"> </w:t>
      </w:r>
      <w:r>
        <w:rPr>
          <w:rFonts w:eastAsia="Times New Roman"/>
          <w:color w:val="1D2228"/>
          <w:szCs w:val="24"/>
          <w:lang w:val="en-US"/>
        </w:rPr>
        <w:t>boy</w:t>
      </w:r>
      <w:r w:rsidRPr="004E6163">
        <w:rPr>
          <w:rFonts w:eastAsia="Times New Roman"/>
          <w:color w:val="1D2228"/>
          <w:szCs w:val="24"/>
        </w:rPr>
        <w:t xml:space="preserve"> </w:t>
      </w:r>
      <w:r w:rsidRPr="003637B2">
        <w:rPr>
          <w:rFonts w:eastAsia="Times New Roman"/>
          <w:color w:val="1D2228"/>
          <w:szCs w:val="24"/>
        </w:rPr>
        <w:t>σε όλα τα θέματα</w:t>
      </w:r>
      <w:r>
        <w:rPr>
          <w:rFonts w:eastAsia="Times New Roman"/>
          <w:color w:val="1D2228"/>
          <w:szCs w:val="24"/>
        </w:rPr>
        <w:t>, ο αγαπημένος όλων των ξ</w:t>
      </w:r>
      <w:r w:rsidRPr="003637B2">
        <w:rPr>
          <w:rFonts w:eastAsia="Times New Roman"/>
          <w:color w:val="1D2228"/>
          <w:szCs w:val="24"/>
        </w:rPr>
        <w:t>ένων παραγόντων κα</w:t>
      </w:r>
      <w:r>
        <w:rPr>
          <w:rFonts w:eastAsia="Times New Roman"/>
          <w:color w:val="1D2228"/>
          <w:szCs w:val="24"/>
        </w:rPr>
        <w:t>ι των υψηλότερων στρωμάτων της ε</w:t>
      </w:r>
      <w:r w:rsidRPr="003637B2">
        <w:rPr>
          <w:rFonts w:eastAsia="Times New Roman"/>
          <w:color w:val="1D2228"/>
          <w:szCs w:val="24"/>
        </w:rPr>
        <w:t xml:space="preserve">λληνικής οικονομικής ισχύος και </w:t>
      </w:r>
      <w:r>
        <w:rPr>
          <w:rFonts w:eastAsia="Times New Roman"/>
          <w:color w:val="1D2228"/>
          <w:szCs w:val="24"/>
        </w:rPr>
        <w:t>ολιγαρχίας, ο ΣΥΡΙΖΑ, λ</w:t>
      </w:r>
      <w:r w:rsidRPr="003637B2">
        <w:rPr>
          <w:rFonts w:eastAsia="Times New Roman"/>
          <w:color w:val="1D2228"/>
          <w:szCs w:val="24"/>
        </w:rPr>
        <w:t>οιπόν</w:t>
      </w:r>
      <w:r>
        <w:rPr>
          <w:rFonts w:eastAsia="Times New Roman"/>
          <w:color w:val="1D2228"/>
          <w:szCs w:val="24"/>
        </w:rPr>
        <w:t xml:space="preserve">, αντιλαμβάνεται </w:t>
      </w:r>
      <w:r w:rsidRPr="003637B2">
        <w:rPr>
          <w:rFonts w:eastAsia="Times New Roman"/>
          <w:color w:val="1D2228"/>
          <w:szCs w:val="24"/>
        </w:rPr>
        <w:t xml:space="preserve">τη χώρα </w:t>
      </w:r>
      <w:r>
        <w:rPr>
          <w:rFonts w:eastAsia="Times New Roman"/>
          <w:color w:val="1D2228"/>
          <w:szCs w:val="24"/>
        </w:rPr>
        <w:t>ως ένα μεγάλο αρματολίκι το οποίο θέλει να ελέγξει.</w:t>
      </w:r>
    </w:p>
    <w:p w14:paraId="6E819850"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 xml:space="preserve">Η προκλητική </w:t>
      </w:r>
      <w:r w:rsidRPr="003637B2">
        <w:rPr>
          <w:rFonts w:eastAsia="Times New Roman"/>
          <w:color w:val="1D2228"/>
          <w:szCs w:val="24"/>
        </w:rPr>
        <w:t>θε</w:t>
      </w:r>
      <w:r w:rsidRPr="003637B2">
        <w:rPr>
          <w:rFonts w:eastAsia="Times New Roman"/>
          <w:color w:val="1D2228"/>
          <w:szCs w:val="24"/>
        </w:rPr>
        <w:t>ωρία του περί δήθεν ηθικού πλεονεκτήματος</w:t>
      </w:r>
      <w:r>
        <w:rPr>
          <w:rFonts w:eastAsia="Times New Roman"/>
          <w:color w:val="1D2228"/>
          <w:szCs w:val="24"/>
        </w:rPr>
        <w:t>, ηθικού πλεονεκτήματος της Α</w:t>
      </w:r>
      <w:r w:rsidRPr="003637B2">
        <w:rPr>
          <w:rFonts w:eastAsia="Times New Roman"/>
          <w:color w:val="1D2228"/>
          <w:szCs w:val="24"/>
        </w:rPr>
        <w:t>ριστεράς</w:t>
      </w:r>
      <w:r>
        <w:rPr>
          <w:rFonts w:eastAsia="Times New Roman"/>
          <w:color w:val="1D2228"/>
          <w:szCs w:val="24"/>
        </w:rPr>
        <w:t>, ε</w:t>
      </w:r>
      <w:r w:rsidRPr="003637B2">
        <w:rPr>
          <w:rFonts w:eastAsia="Times New Roman"/>
          <w:color w:val="1D2228"/>
          <w:szCs w:val="24"/>
        </w:rPr>
        <w:t>ίναι μία βαθιά ολοκληρωτική θεωρία</w:t>
      </w:r>
      <w:r>
        <w:rPr>
          <w:rFonts w:eastAsia="Times New Roman"/>
          <w:color w:val="1D2228"/>
          <w:szCs w:val="24"/>
        </w:rPr>
        <w:t>. Γιατί όταν λένε «</w:t>
      </w:r>
      <w:r w:rsidRPr="003637B2">
        <w:rPr>
          <w:rFonts w:eastAsia="Times New Roman"/>
          <w:color w:val="1D2228"/>
          <w:szCs w:val="24"/>
        </w:rPr>
        <w:t>ηθικό πλεονέκτημα</w:t>
      </w:r>
      <w:r>
        <w:rPr>
          <w:rFonts w:eastAsia="Times New Roman"/>
          <w:color w:val="1D2228"/>
          <w:szCs w:val="24"/>
        </w:rPr>
        <w:t>»,</w:t>
      </w:r>
      <w:r w:rsidRPr="003637B2">
        <w:rPr>
          <w:rFonts w:eastAsia="Times New Roman"/>
          <w:color w:val="1D2228"/>
          <w:szCs w:val="24"/>
        </w:rPr>
        <w:t xml:space="preserve"> ε</w:t>
      </w:r>
      <w:r>
        <w:rPr>
          <w:rFonts w:eastAsia="Times New Roman"/>
          <w:color w:val="1D2228"/>
          <w:szCs w:val="24"/>
        </w:rPr>
        <w:t>ννοούν ιστορικό π</w:t>
      </w:r>
      <w:r w:rsidRPr="003637B2">
        <w:rPr>
          <w:rFonts w:eastAsia="Times New Roman"/>
          <w:color w:val="1D2228"/>
          <w:szCs w:val="24"/>
        </w:rPr>
        <w:t>λεονέκτημα</w:t>
      </w:r>
      <w:r>
        <w:rPr>
          <w:rFonts w:eastAsia="Times New Roman"/>
          <w:color w:val="1D2228"/>
          <w:szCs w:val="24"/>
        </w:rPr>
        <w:t>. Εννοούν ένα δήθεν</w:t>
      </w:r>
      <w:r w:rsidRPr="003637B2">
        <w:rPr>
          <w:rFonts w:eastAsia="Times New Roman"/>
          <w:color w:val="1D2228"/>
          <w:szCs w:val="24"/>
        </w:rPr>
        <w:t xml:space="preserve"> πλεονέκτημα </w:t>
      </w:r>
      <w:r>
        <w:rPr>
          <w:rFonts w:eastAsia="Times New Roman"/>
          <w:color w:val="1D2228"/>
          <w:szCs w:val="24"/>
        </w:rPr>
        <w:t xml:space="preserve">που απορρέει </w:t>
      </w:r>
      <w:r w:rsidRPr="003637B2">
        <w:rPr>
          <w:rFonts w:eastAsia="Times New Roman"/>
          <w:color w:val="1D2228"/>
          <w:szCs w:val="24"/>
        </w:rPr>
        <w:t>από την αποκλειστική γνώση τω</w:t>
      </w:r>
      <w:r w:rsidRPr="003637B2">
        <w:rPr>
          <w:rFonts w:eastAsia="Times New Roman"/>
          <w:color w:val="1D2228"/>
          <w:szCs w:val="24"/>
        </w:rPr>
        <w:t>ν νόμων της ιστορίας</w:t>
      </w:r>
      <w:r>
        <w:rPr>
          <w:rFonts w:eastAsia="Times New Roman"/>
          <w:color w:val="1D2228"/>
          <w:szCs w:val="24"/>
        </w:rPr>
        <w:t>.</w:t>
      </w:r>
    </w:p>
    <w:p w14:paraId="6E819851"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 xml:space="preserve">Αυτή η ολιστική </w:t>
      </w:r>
      <w:r w:rsidRPr="003637B2">
        <w:rPr>
          <w:rFonts w:eastAsia="Times New Roman"/>
          <w:color w:val="1D2228"/>
          <w:szCs w:val="24"/>
        </w:rPr>
        <w:t xml:space="preserve">αντίληψη που </w:t>
      </w:r>
      <w:r>
        <w:rPr>
          <w:rFonts w:eastAsia="Times New Roman"/>
          <w:color w:val="1D2228"/>
          <w:szCs w:val="24"/>
        </w:rPr>
        <w:t>τους τρέφει και που είναι ο πυρήνας της σκέψης τους οδηγεί σε μ</w:t>
      </w:r>
      <w:r>
        <w:rPr>
          <w:rFonts w:eastAsia="Times New Roman"/>
          <w:color w:val="1D2228"/>
          <w:szCs w:val="24"/>
        </w:rPr>
        <w:t>ί</w:t>
      </w:r>
      <w:r>
        <w:rPr>
          <w:rFonts w:eastAsia="Times New Roman"/>
          <w:color w:val="1D2228"/>
          <w:szCs w:val="24"/>
        </w:rPr>
        <w:t>α ολοκληρωτική</w:t>
      </w:r>
      <w:r w:rsidRPr="003637B2">
        <w:rPr>
          <w:rFonts w:eastAsia="Times New Roman"/>
          <w:color w:val="1D2228"/>
          <w:szCs w:val="24"/>
        </w:rPr>
        <w:t xml:space="preserve"> αντίληψη</w:t>
      </w:r>
      <w:r>
        <w:rPr>
          <w:rFonts w:eastAsia="Times New Roman"/>
          <w:color w:val="1D2228"/>
          <w:szCs w:val="24"/>
        </w:rPr>
        <w:t>. Α</w:t>
      </w:r>
      <w:r w:rsidRPr="003637B2">
        <w:rPr>
          <w:rFonts w:eastAsia="Times New Roman"/>
          <w:color w:val="1D2228"/>
          <w:szCs w:val="24"/>
        </w:rPr>
        <w:t xml:space="preserve">υτό είναι δυστυχώς το κατάλοιπο που αφήνει ο ΣΥΡΙΖΑ από αυτό που λέγεται </w:t>
      </w:r>
      <w:r>
        <w:rPr>
          <w:rFonts w:eastAsia="Times New Roman"/>
          <w:color w:val="1D2228"/>
          <w:szCs w:val="24"/>
        </w:rPr>
        <w:t>«</w:t>
      </w:r>
      <w:r w:rsidRPr="003637B2">
        <w:rPr>
          <w:rFonts w:eastAsia="Times New Roman"/>
          <w:color w:val="1D2228"/>
          <w:szCs w:val="24"/>
        </w:rPr>
        <w:t xml:space="preserve">πρώτη φορά </w:t>
      </w:r>
      <w:r>
        <w:rPr>
          <w:rFonts w:eastAsia="Times New Roman"/>
          <w:color w:val="1D2228"/>
          <w:szCs w:val="24"/>
        </w:rPr>
        <w:t>Α</w:t>
      </w:r>
      <w:r w:rsidRPr="003637B2">
        <w:rPr>
          <w:rFonts w:eastAsia="Times New Roman"/>
          <w:color w:val="1D2228"/>
          <w:szCs w:val="24"/>
        </w:rPr>
        <w:t>ριστερά</w:t>
      </w:r>
      <w:r>
        <w:rPr>
          <w:rFonts w:eastAsia="Times New Roman"/>
          <w:color w:val="1D2228"/>
          <w:szCs w:val="24"/>
        </w:rPr>
        <w:t xml:space="preserve">». </w:t>
      </w:r>
      <w:r>
        <w:rPr>
          <w:rFonts w:eastAsia="Times New Roman"/>
          <w:color w:val="1D2228"/>
          <w:szCs w:val="24"/>
        </w:rPr>
        <w:lastRenderedPageBreak/>
        <w:t>Πρόκειται για μία Κ</w:t>
      </w:r>
      <w:r w:rsidRPr="003637B2">
        <w:rPr>
          <w:rFonts w:eastAsia="Times New Roman"/>
          <w:color w:val="1D2228"/>
          <w:szCs w:val="24"/>
        </w:rPr>
        <w:t>υβέρνηση σε αποδρομή</w:t>
      </w:r>
      <w:r>
        <w:rPr>
          <w:rFonts w:eastAsia="Times New Roman"/>
          <w:color w:val="1D2228"/>
          <w:szCs w:val="24"/>
        </w:rPr>
        <w:t xml:space="preserve"> που κρύβεται </w:t>
      </w:r>
      <w:r w:rsidRPr="003637B2">
        <w:rPr>
          <w:rFonts w:eastAsia="Times New Roman"/>
          <w:color w:val="1D2228"/>
          <w:szCs w:val="24"/>
        </w:rPr>
        <w:t>πίσω από τη θεωρία ότι υποστηρίζει τους π</w:t>
      </w:r>
      <w:r>
        <w:rPr>
          <w:rFonts w:eastAsia="Times New Roman"/>
          <w:color w:val="1D2228"/>
          <w:szCs w:val="24"/>
        </w:rPr>
        <w:t>ολλού</w:t>
      </w:r>
      <w:r w:rsidRPr="003637B2">
        <w:rPr>
          <w:rFonts w:eastAsia="Times New Roman"/>
          <w:color w:val="1D2228"/>
          <w:szCs w:val="24"/>
        </w:rPr>
        <w:t>ς</w:t>
      </w:r>
      <w:r>
        <w:rPr>
          <w:rFonts w:eastAsia="Times New Roman"/>
          <w:color w:val="1D2228"/>
          <w:szCs w:val="24"/>
        </w:rPr>
        <w:t>,</w:t>
      </w:r>
      <w:r w:rsidRPr="003637B2">
        <w:rPr>
          <w:rFonts w:eastAsia="Times New Roman"/>
          <w:color w:val="1D2228"/>
          <w:szCs w:val="24"/>
        </w:rPr>
        <w:t xml:space="preserve"> ενώ βρίσκεται στην υπηρεσία των πολύ λίγων</w:t>
      </w:r>
      <w:r>
        <w:rPr>
          <w:rFonts w:eastAsia="Times New Roman"/>
          <w:color w:val="1D2228"/>
          <w:szCs w:val="24"/>
        </w:rPr>
        <w:t>. Είναι η Κ</w:t>
      </w:r>
      <w:r w:rsidRPr="003637B2">
        <w:rPr>
          <w:rFonts w:eastAsia="Times New Roman"/>
          <w:color w:val="1D2228"/>
          <w:szCs w:val="24"/>
        </w:rPr>
        <w:t xml:space="preserve">υβέρνηση των εξυπηρετήσεων των νομοθετικών </w:t>
      </w:r>
      <w:r>
        <w:rPr>
          <w:rFonts w:eastAsia="Times New Roman"/>
          <w:color w:val="1D2228"/>
          <w:szCs w:val="24"/>
        </w:rPr>
        <w:t>κ</w:t>
      </w:r>
      <w:r w:rsidRPr="003637B2">
        <w:rPr>
          <w:rFonts w:eastAsia="Times New Roman"/>
          <w:color w:val="1D2228"/>
          <w:szCs w:val="24"/>
        </w:rPr>
        <w:t>αι βέβαια μιας κοινωνικής αναδιανομής</w:t>
      </w:r>
      <w:r>
        <w:rPr>
          <w:rFonts w:eastAsia="Times New Roman"/>
          <w:color w:val="1D2228"/>
          <w:szCs w:val="24"/>
        </w:rPr>
        <w:t>,</w:t>
      </w:r>
      <w:r w:rsidRPr="003637B2">
        <w:rPr>
          <w:rFonts w:eastAsia="Times New Roman"/>
          <w:color w:val="1D2228"/>
          <w:szCs w:val="24"/>
        </w:rPr>
        <w:t xml:space="preserve"> της αναδιανομής του</w:t>
      </w:r>
      <w:r>
        <w:rPr>
          <w:rFonts w:eastAsia="Times New Roman"/>
          <w:color w:val="1D2228"/>
          <w:szCs w:val="24"/>
        </w:rPr>
        <w:t xml:space="preserve"> </w:t>
      </w:r>
      <w:proofErr w:type="spellStart"/>
      <w:r>
        <w:rPr>
          <w:rFonts w:eastAsia="Times New Roman"/>
          <w:color w:val="1D2228"/>
          <w:szCs w:val="24"/>
        </w:rPr>
        <w:t>υπερ</w:t>
      </w:r>
      <w:r w:rsidRPr="003637B2">
        <w:rPr>
          <w:rFonts w:eastAsia="Times New Roman"/>
          <w:color w:val="1D2228"/>
          <w:szCs w:val="24"/>
        </w:rPr>
        <w:t>πλεονάσματος</w:t>
      </w:r>
      <w:proofErr w:type="spellEnd"/>
      <w:r>
        <w:rPr>
          <w:rFonts w:eastAsia="Times New Roman"/>
          <w:color w:val="1D2228"/>
          <w:szCs w:val="24"/>
        </w:rPr>
        <w:t>,</w:t>
      </w:r>
      <w:r>
        <w:rPr>
          <w:rFonts w:eastAsia="Times New Roman"/>
          <w:color w:val="1D2228"/>
          <w:szCs w:val="24"/>
        </w:rPr>
        <w:t xml:space="preserve"> μέσω αντιμέτρων και </w:t>
      </w:r>
      <w:r w:rsidRPr="003637B2">
        <w:rPr>
          <w:rFonts w:eastAsia="Times New Roman"/>
          <w:color w:val="1D2228"/>
          <w:szCs w:val="24"/>
        </w:rPr>
        <w:t xml:space="preserve">παροχών που έχουν </w:t>
      </w:r>
      <w:r>
        <w:rPr>
          <w:rFonts w:eastAsia="Times New Roman"/>
          <w:color w:val="1D2228"/>
          <w:szCs w:val="24"/>
        </w:rPr>
        <w:t>όμως,</w:t>
      </w:r>
      <w:r w:rsidRPr="003637B2">
        <w:rPr>
          <w:rFonts w:eastAsia="Times New Roman"/>
          <w:color w:val="1D2228"/>
          <w:szCs w:val="24"/>
        </w:rPr>
        <w:t xml:space="preserve"> ένα πολύ ακριβό </w:t>
      </w:r>
      <w:r>
        <w:rPr>
          <w:rFonts w:eastAsia="Times New Roman"/>
          <w:color w:val="1D2228"/>
          <w:szCs w:val="24"/>
        </w:rPr>
        <w:t xml:space="preserve">τίμημα, </w:t>
      </w:r>
      <w:r w:rsidRPr="003637B2">
        <w:rPr>
          <w:rFonts w:eastAsia="Times New Roman"/>
          <w:color w:val="1D2228"/>
          <w:szCs w:val="24"/>
        </w:rPr>
        <w:t>το τίμημα της οικονομικής</w:t>
      </w:r>
      <w:r>
        <w:rPr>
          <w:rFonts w:eastAsia="Times New Roman"/>
          <w:color w:val="1D2228"/>
          <w:szCs w:val="24"/>
        </w:rPr>
        <w:t>,</w:t>
      </w:r>
      <w:r w:rsidRPr="003637B2">
        <w:rPr>
          <w:rFonts w:eastAsia="Times New Roman"/>
          <w:color w:val="1D2228"/>
          <w:szCs w:val="24"/>
        </w:rPr>
        <w:t xml:space="preserve"> της αναπτυξιακής καθήλωση της χώρας</w:t>
      </w:r>
      <w:r>
        <w:rPr>
          <w:rFonts w:eastAsia="Times New Roman"/>
          <w:color w:val="1D2228"/>
          <w:szCs w:val="24"/>
        </w:rPr>
        <w:t>.</w:t>
      </w:r>
    </w:p>
    <w:p w14:paraId="6E819852"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Κτυπούν</w:t>
      </w:r>
      <w:r w:rsidRPr="003637B2">
        <w:rPr>
          <w:rFonts w:eastAsia="Times New Roman"/>
          <w:color w:val="1D2228"/>
          <w:szCs w:val="24"/>
        </w:rPr>
        <w:t xml:space="preserve"> το νεοφιλελευθερισμό</w:t>
      </w:r>
      <w:r>
        <w:rPr>
          <w:rFonts w:eastAsia="Times New Roman"/>
          <w:color w:val="1D2228"/>
          <w:szCs w:val="24"/>
        </w:rPr>
        <w:t>,</w:t>
      </w:r>
      <w:r w:rsidRPr="003637B2">
        <w:rPr>
          <w:rFonts w:eastAsia="Times New Roman"/>
          <w:color w:val="1D2228"/>
          <w:szCs w:val="24"/>
        </w:rPr>
        <w:t xml:space="preserve"> που δεν ξέρω </w:t>
      </w:r>
      <w:r>
        <w:rPr>
          <w:rFonts w:eastAsia="Times New Roman"/>
          <w:color w:val="1D2228"/>
          <w:szCs w:val="24"/>
        </w:rPr>
        <w:t>εάν τον εκφράζει κανέναν</w:t>
      </w:r>
      <w:r w:rsidRPr="003637B2">
        <w:rPr>
          <w:rFonts w:eastAsia="Times New Roman"/>
          <w:color w:val="1D2228"/>
          <w:szCs w:val="24"/>
        </w:rPr>
        <w:t xml:space="preserve"> στην Ελλάδα</w:t>
      </w:r>
      <w:r>
        <w:rPr>
          <w:rFonts w:eastAsia="Times New Roman"/>
          <w:color w:val="1D2228"/>
          <w:szCs w:val="24"/>
        </w:rPr>
        <w:t>,</w:t>
      </w:r>
      <w:r w:rsidRPr="003637B2">
        <w:rPr>
          <w:rFonts w:eastAsia="Times New Roman"/>
          <w:color w:val="1D2228"/>
          <w:szCs w:val="24"/>
        </w:rPr>
        <w:t xml:space="preserve"> ούτε καν στην Ευρωπαϊκή Ένωση</w:t>
      </w:r>
      <w:r>
        <w:rPr>
          <w:rFonts w:eastAsia="Times New Roman"/>
          <w:color w:val="1D2228"/>
          <w:szCs w:val="24"/>
        </w:rPr>
        <w:t>.</w:t>
      </w:r>
      <w:r w:rsidRPr="003637B2">
        <w:rPr>
          <w:rFonts w:eastAsia="Times New Roman"/>
          <w:color w:val="1D2228"/>
          <w:szCs w:val="24"/>
        </w:rPr>
        <w:t xml:space="preserve"> Ποιος υποστ</w:t>
      </w:r>
      <w:r w:rsidRPr="003637B2">
        <w:rPr>
          <w:rFonts w:eastAsia="Times New Roman"/>
          <w:color w:val="1D2228"/>
          <w:szCs w:val="24"/>
        </w:rPr>
        <w:t xml:space="preserve">ηρίζει </w:t>
      </w:r>
      <w:r>
        <w:rPr>
          <w:rFonts w:eastAsia="Times New Roman"/>
          <w:color w:val="1D2228"/>
          <w:szCs w:val="24"/>
        </w:rPr>
        <w:t xml:space="preserve">την νεοφιλελεύθερη αντίληψη </w:t>
      </w:r>
      <w:r w:rsidRPr="003637B2">
        <w:rPr>
          <w:rFonts w:eastAsia="Times New Roman"/>
          <w:color w:val="1D2228"/>
          <w:szCs w:val="24"/>
        </w:rPr>
        <w:t xml:space="preserve">στη χώρα μας </w:t>
      </w:r>
      <w:r>
        <w:rPr>
          <w:rFonts w:eastAsia="Times New Roman"/>
          <w:color w:val="1D2228"/>
          <w:szCs w:val="24"/>
        </w:rPr>
        <w:t>ή στο Ε</w:t>
      </w:r>
      <w:r w:rsidRPr="003637B2">
        <w:rPr>
          <w:rFonts w:eastAsia="Times New Roman"/>
          <w:color w:val="1D2228"/>
          <w:szCs w:val="24"/>
        </w:rPr>
        <w:t xml:space="preserve">υρωπαϊκό </w:t>
      </w:r>
      <w:r>
        <w:rPr>
          <w:rFonts w:eastAsia="Times New Roman"/>
          <w:color w:val="1D2228"/>
          <w:szCs w:val="24"/>
        </w:rPr>
        <w:t>Σ</w:t>
      </w:r>
      <w:r w:rsidRPr="003637B2">
        <w:rPr>
          <w:rFonts w:eastAsia="Times New Roman"/>
          <w:color w:val="1D2228"/>
          <w:szCs w:val="24"/>
        </w:rPr>
        <w:t>υμβούλιο</w:t>
      </w:r>
      <w:r>
        <w:rPr>
          <w:rFonts w:eastAsia="Times New Roman"/>
          <w:color w:val="1D2228"/>
          <w:szCs w:val="24"/>
        </w:rPr>
        <w:t xml:space="preserve">; Θα είχε </w:t>
      </w:r>
      <w:r w:rsidRPr="003637B2">
        <w:rPr>
          <w:rFonts w:eastAsia="Times New Roman"/>
          <w:color w:val="1D2228"/>
          <w:szCs w:val="24"/>
        </w:rPr>
        <w:t>πολύ ενδιαφέρον να το συζητήσουμε αυτό</w:t>
      </w:r>
      <w:r>
        <w:rPr>
          <w:rFonts w:eastAsia="Times New Roman"/>
          <w:color w:val="1D2228"/>
          <w:szCs w:val="24"/>
        </w:rPr>
        <w:t>. Κ</w:t>
      </w:r>
      <w:r w:rsidRPr="003637B2">
        <w:rPr>
          <w:rFonts w:eastAsia="Times New Roman"/>
          <w:color w:val="1D2228"/>
          <w:szCs w:val="24"/>
        </w:rPr>
        <w:t>αι εφαρμόζ</w:t>
      </w:r>
      <w:r>
        <w:rPr>
          <w:rFonts w:eastAsia="Times New Roman"/>
          <w:color w:val="1D2228"/>
          <w:szCs w:val="24"/>
        </w:rPr>
        <w:t>ουν</w:t>
      </w:r>
      <w:r w:rsidRPr="003637B2">
        <w:rPr>
          <w:rFonts w:eastAsia="Times New Roman"/>
          <w:color w:val="1D2228"/>
          <w:szCs w:val="24"/>
        </w:rPr>
        <w:t xml:space="preserve"> </w:t>
      </w:r>
      <w:r>
        <w:rPr>
          <w:rFonts w:eastAsia="Times New Roman"/>
          <w:color w:val="1D2228"/>
          <w:szCs w:val="24"/>
        </w:rPr>
        <w:t>τι; Μ</w:t>
      </w:r>
      <w:r>
        <w:rPr>
          <w:rFonts w:eastAsia="Times New Roman"/>
          <w:color w:val="1D2228"/>
          <w:szCs w:val="24"/>
        </w:rPr>
        <w:t>ί</w:t>
      </w:r>
      <w:r>
        <w:rPr>
          <w:rFonts w:eastAsia="Times New Roman"/>
          <w:color w:val="1D2228"/>
          <w:szCs w:val="24"/>
        </w:rPr>
        <w:t xml:space="preserve">α </w:t>
      </w:r>
      <w:proofErr w:type="spellStart"/>
      <w:r>
        <w:rPr>
          <w:rFonts w:eastAsia="Times New Roman"/>
          <w:color w:val="1D2228"/>
          <w:szCs w:val="24"/>
        </w:rPr>
        <w:t>κεϊνσιανική</w:t>
      </w:r>
      <w:proofErr w:type="spellEnd"/>
      <w:r>
        <w:rPr>
          <w:rFonts w:eastAsia="Times New Roman"/>
          <w:color w:val="1D2228"/>
          <w:szCs w:val="24"/>
        </w:rPr>
        <w:t xml:space="preserve"> </w:t>
      </w:r>
      <w:r w:rsidRPr="003637B2">
        <w:rPr>
          <w:rFonts w:eastAsia="Times New Roman"/>
          <w:color w:val="1D2228"/>
          <w:szCs w:val="24"/>
        </w:rPr>
        <w:t>αντίληψη</w:t>
      </w:r>
      <w:r>
        <w:rPr>
          <w:rFonts w:eastAsia="Times New Roman"/>
          <w:color w:val="1D2228"/>
          <w:szCs w:val="24"/>
        </w:rPr>
        <w:t>,</w:t>
      </w:r>
      <w:r w:rsidRPr="003637B2">
        <w:rPr>
          <w:rFonts w:eastAsia="Times New Roman"/>
          <w:color w:val="1D2228"/>
          <w:szCs w:val="24"/>
        </w:rPr>
        <w:t xml:space="preserve"> </w:t>
      </w:r>
      <w:r>
        <w:rPr>
          <w:rFonts w:eastAsia="Times New Roman"/>
          <w:color w:val="1D2228"/>
          <w:szCs w:val="24"/>
        </w:rPr>
        <w:t>μ</w:t>
      </w:r>
      <w:r>
        <w:rPr>
          <w:rFonts w:eastAsia="Times New Roman"/>
          <w:color w:val="1D2228"/>
          <w:szCs w:val="24"/>
        </w:rPr>
        <w:t>ί</w:t>
      </w:r>
      <w:r>
        <w:rPr>
          <w:rFonts w:eastAsia="Times New Roman"/>
          <w:color w:val="1D2228"/>
          <w:szCs w:val="24"/>
        </w:rPr>
        <w:t xml:space="preserve">α αντίληψη </w:t>
      </w:r>
      <w:r w:rsidRPr="003637B2">
        <w:rPr>
          <w:rFonts w:eastAsia="Times New Roman"/>
          <w:color w:val="1D2228"/>
          <w:szCs w:val="24"/>
        </w:rPr>
        <w:t>αριστερή</w:t>
      </w:r>
      <w:r>
        <w:rPr>
          <w:rFonts w:eastAsia="Times New Roman"/>
          <w:color w:val="1D2228"/>
          <w:szCs w:val="24"/>
        </w:rPr>
        <w:t>, π</w:t>
      </w:r>
      <w:r w:rsidRPr="003637B2">
        <w:rPr>
          <w:rFonts w:eastAsia="Times New Roman"/>
          <w:color w:val="1D2228"/>
          <w:szCs w:val="24"/>
        </w:rPr>
        <w:t>ροοδευτική</w:t>
      </w:r>
      <w:r>
        <w:rPr>
          <w:rFonts w:eastAsia="Times New Roman"/>
          <w:color w:val="1D2228"/>
          <w:szCs w:val="24"/>
        </w:rPr>
        <w:t>;</w:t>
      </w:r>
      <w:r w:rsidRPr="003637B2">
        <w:rPr>
          <w:rFonts w:eastAsia="Times New Roman"/>
          <w:color w:val="1D2228"/>
          <w:szCs w:val="24"/>
        </w:rPr>
        <w:t xml:space="preserve"> Όχι</w:t>
      </w:r>
      <w:r>
        <w:rPr>
          <w:rFonts w:eastAsia="Times New Roman"/>
          <w:color w:val="1D2228"/>
          <w:szCs w:val="24"/>
        </w:rPr>
        <w:t xml:space="preserve">. Εφαρμόζουν </w:t>
      </w:r>
      <w:r w:rsidRPr="003637B2">
        <w:rPr>
          <w:rFonts w:eastAsia="Times New Roman"/>
          <w:color w:val="1D2228"/>
          <w:szCs w:val="24"/>
        </w:rPr>
        <w:t>έναν πρωτόγονο</w:t>
      </w:r>
      <w:r>
        <w:rPr>
          <w:rFonts w:eastAsia="Times New Roman"/>
          <w:color w:val="1D2228"/>
          <w:szCs w:val="24"/>
        </w:rPr>
        <w:t>,</w:t>
      </w:r>
      <w:r w:rsidRPr="003637B2">
        <w:rPr>
          <w:rFonts w:eastAsia="Times New Roman"/>
          <w:color w:val="1D2228"/>
          <w:szCs w:val="24"/>
        </w:rPr>
        <w:t xml:space="preserve"> </w:t>
      </w:r>
      <w:r>
        <w:rPr>
          <w:rFonts w:eastAsia="Times New Roman"/>
          <w:color w:val="1D2228"/>
          <w:szCs w:val="24"/>
        </w:rPr>
        <w:t>αντίστροφο</w:t>
      </w:r>
      <w:r w:rsidRPr="003637B2">
        <w:rPr>
          <w:rFonts w:eastAsia="Times New Roman"/>
          <w:color w:val="1D2228"/>
          <w:szCs w:val="24"/>
        </w:rPr>
        <w:t xml:space="preserve"> </w:t>
      </w:r>
      <w:r>
        <w:rPr>
          <w:rFonts w:eastAsia="Times New Roman"/>
          <w:color w:val="1D2228"/>
          <w:szCs w:val="24"/>
        </w:rPr>
        <w:t>μονεταρισ</w:t>
      </w:r>
      <w:r>
        <w:rPr>
          <w:rFonts w:eastAsia="Times New Roman"/>
          <w:color w:val="1D2228"/>
          <w:szCs w:val="24"/>
        </w:rPr>
        <w:t>μό. Α</w:t>
      </w:r>
      <w:r w:rsidRPr="003637B2">
        <w:rPr>
          <w:rFonts w:eastAsia="Times New Roman"/>
          <w:color w:val="1D2228"/>
          <w:szCs w:val="24"/>
        </w:rPr>
        <w:t>πομυζούν συστηματικά και ε</w:t>
      </w:r>
      <w:r>
        <w:rPr>
          <w:rFonts w:eastAsia="Times New Roman"/>
          <w:color w:val="1D2228"/>
          <w:szCs w:val="24"/>
        </w:rPr>
        <w:t xml:space="preserve">ν </w:t>
      </w:r>
      <w:proofErr w:type="spellStart"/>
      <w:r>
        <w:rPr>
          <w:rFonts w:eastAsia="Times New Roman"/>
          <w:color w:val="1D2228"/>
          <w:szCs w:val="24"/>
        </w:rPr>
        <w:t>ψυχρώ</w:t>
      </w:r>
      <w:proofErr w:type="spellEnd"/>
      <w:r>
        <w:rPr>
          <w:rFonts w:eastAsia="Times New Roman"/>
          <w:color w:val="1D2228"/>
          <w:szCs w:val="24"/>
        </w:rPr>
        <w:t xml:space="preserve"> ξέροντας πολύ καλά τι κάνουν, όλη την </w:t>
      </w:r>
      <w:r w:rsidRPr="003637B2">
        <w:rPr>
          <w:rFonts w:eastAsia="Times New Roman"/>
          <w:color w:val="1D2228"/>
          <w:szCs w:val="24"/>
        </w:rPr>
        <w:t xml:space="preserve">ρευστότητα της οικονομίας την οποία </w:t>
      </w:r>
      <w:r>
        <w:rPr>
          <w:rFonts w:eastAsia="Times New Roman"/>
          <w:color w:val="1D2228"/>
          <w:szCs w:val="24"/>
        </w:rPr>
        <w:t xml:space="preserve">καθηλώνουν στην αναιμική </w:t>
      </w:r>
      <w:r w:rsidRPr="003637B2">
        <w:rPr>
          <w:rFonts w:eastAsia="Times New Roman"/>
          <w:color w:val="1D2228"/>
          <w:szCs w:val="24"/>
        </w:rPr>
        <w:lastRenderedPageBreak/>
        <w:t>ανάπτυξη</w:t>
      </w:r>
      <w:r>
        <w:rPr>
          <w:rFonts w:eastAsia="Times New Roman"/>
          <w:color w:val="1D2228"/>
          <w:szCs w:val="24"/>
        </w:rPr>
        <w:t xml:space="preserve">, στην </w:t>
      </w:r>
      <w:proofErr w:type="spellStart"/>
      <w:r>
        <w:rPr>
          <w:rFonts w:eastAsia="Times New Roman"/>
          <w:color w:val="1D2228"/>
          <w:szCs w:val="24"/>
        </w:rPr>
        <w:t>στασιμο</w:t>
      </w:r>
      <w:r w:rsidRPr="003637B2">
        <w:rPr>
          <w:rFonts w:eastAsia="Times New Roman"/>
          <w:color w:val="1D2228"/>
          <w:szCs w:val="24"/>
        </w:rPr>
        <w:t>χρεοκοπία</w:t>
      </w:r>
      <w:proofErr w:type="spellEnd"/>
      <w:r>
        <w:rPr>
          <w:rFonts w:eastAsia="Times New Roman"/>
          <w:color w:val="1D2228"/>
          <w:szCs w:val="24"/>
        </w:rPr>
        <w:t>,</w:t>
      </w:r>
      <w:r w:rsidRPr="003637B2">
        <w:rPr>
          <w:rFonts w:eastAsia="Times New Roman"/>
          <w:color w:val="1D2228"/>
          <w:szCs w:val="24"/>
        </w:rPr>
        <w:t xml:space="preserve"> μία πολιτική βασισμένη στην </w:t>
      </w:r>
      <w:proofErr w:type="spellStart"/>
      <w:r w:rsidRPr="003637B2">
        <w:rPr>
          <w:rFonts w:eastAsia="Times New Roman"/>
          <w:color w:val="1D2228"/>
          <w:szCs w:val="24"/>
        </w:rPr>
        <w:t>υπερφορολόγηση</w:t>
      </w:r>
      <w:proofErr w:type="spellEnd"/>
      <w:r>
        <w:rPr>
          <w:rFonts w:eastAsia="Times New Roman"/>
          <w:color w:val="1D2228"/>
          <w:szCs w:val="24"/>
        </w:rPr>
        <w:t>,</w:t>
      </w:r>
      <w:r w:rsidRPr="003637B2">
        <w:rPr>
          <w:rFonts w:eastAsia="Times New Roman"/>
          <w:color w:val="1D2228"/>
          <w:szCs w:val="24"/>
        </w:rPr>
        <w:t xml:space="preserve"> την </w:t>
      </w:r>
      <w:proofErr w:type="spellStart"/>
      <w:r w:rsidRPr="003637B2">
        <w:rPr>
          <w:rFonts w:eastAsia="Times New Roman"/>
          <w:color w:val="1D2228"/>
          <w:szCs w:val="24"/>
        </w:rPr>
        <w:t>υπερ</w:t>
      </w:r>
      <w:r>
        <w:rPr>
          <w:rFonts w:eastAsia="Times New Roman"/>
          <w:color w:val="1D2228"/>
          <w:szCs w:val="24"/>
        </w:rPr>
        <w:t>επιβάρυνση</w:t>
      </w:r>
      <w:proofErr w:type="spellEnd"/>
      <w:r>
        <w:rPr>
          <w:rFonts w:eastAsia="Times New Roman"/>
          <w:color w:val="1D2228"/>
          <w:szCs w:val="24"/>
        </w:rPr>
        <w:t xml:space="preserve"> με</w:t>
      </w:r>
      <w:r w:rsidRPr="003637B2">
        <w:rPr>
          <w:rFonts w:eastAsia="Times New Roman"/>
          <w:color w:val="1D2228"/>
          <w:szCs w:val="24"/>
        </w:rPr>
        <w:t xml:space="preserve"> ασφαλιστικές εισφορές</w:t>
      </w:r>
      <w:r>
        <w:rPr>
          <w:rFonts w:eastAsia="Times New Roman"/>
          <w:color w:val="1D2228"/>
          <w:szCs w:val="24"/>
        </w:rPr>
        <w:t>,</w:t>
      </w:r>
      <w:r w:rsidRPr="003637B2">
        <w:rPr>
          <w:rFonts w:eastAsia="Times New Roman"/>
          <w:color w:val="1D2228"/>
          <w:szCs w:val="24"/>
        </w:rPr>
        <w:t xml:space="preserve"> την πολιτική των </w:t>
      </w:r>
      <w:proofErr w:type="spellStart"/>
      <w:r>
        <w:rPr>
          <w:rFonts w:eastAsia="Times New Roman"/>
          <w:color w:val="1D2228"/>
          <w:szCs w:val="24"/>
        </w:rPr>
        <w:t>υπερ</w:t>
      </w:r>
      <w:r w:rsidRPr="003637B2">
        <w:rPr>
          <w:rFonts w:eastAsia="Times New Roman"/>
          <w:color w:val="1D2228"/>
          <w:szCs w:val="24"/>
        </w:rPr>
        <w:t>πλεονασμάτων</w:t>
      </w:r>
      <w:proofErr w:type="spellEnd"/>
      <w:r>
        <w:rPr>
          <w:rFonts w:eastAsia="Times New Roman"/>
          <w:color w:val="1D2228"/>
          <w:szCs w:val="24"/>
        </w:rPr>
        <w:t>, π</w:t>
      </w:r>
      <w:r w:rsidRPr="003637B2">
        <w:rPr>
          <w:rFonts w:eastAsia="Times New Roman"/>
          <w:color w:val="1D2228"/>
          <w:szCs w:val="24"/>
        </w:rPr>
        <w:t xml:space="preserve">ου </w:t>
      </w:r>
      <w:r>
        <w:rPr>
          <w:rFonts w:eastAsia="Times New Roman"/>
          <w:color w:val="1D2228"/>
          <w:szCs w:val="24"/>
        </w:rPr>
        <w:t>ο κ.</w:t>
      </w:r>
      <w:r w:rsidRPr="003637B2">
        <w:rPr>
          <w:rFonts w:eastAsia="Times New Roman"/>
          <w:color w:val="1D2228"/>
          <w:szCs w:val="24"/>
        </w:rPr>
        <w:t xml:space="preserve"> </w:t>
      </w:r>
      <w:proofErr w:type="spellStart"/>
      <w:r w:rsidRPr="003637B2">
        <w:rPr>
          <w:rFonts w:eastAsia="Times New Roman"/>
          <w:color w:val="1D2228"/>
          <w:szCs w:val="24"/>
        </w:rPr>
        <w:t>Τσακαλώτος</w:t>
      </w:r>
      <w:proofErr w:type="spellEnd"/>
      <w:r w:rsidRPr="003637B2">
        <w:rPr>
          <w:rFonts w:eastAsia="Times New Roman"/>
          <w:color w:val="1D2228"/>
          <w:szCs w:val="24"/>
        </w:rPr>
        <w:t xml:space="preserve"> </w:t>
      </w:r>
      <w:r>
        <w:rPr>
          <w:rFonts w:eastAsia="Times New Roman"/>
          <w:color w:val="1D2228"/>
          <w:szCs w:val="24"/>
        </w:rPr>
        <w:t xml:space="preserve">πέρυσι, </w:t>
      </w:r>
      <w:r w:rsidRPr="003637B2">
        <w:rPr>
          <w:rFonts w:eastAsia="Times New Roman"/>
          <w:color w:val="1D2228"/>
          <w:szCs w:val="24"/>
        </w:rPr>
        <w:t>τον Ιούλιο του 2018</w:t>
      </w:r>
      <w:r>
        <w:rPr>
          <w:rFonts w:eastAsia="Times New Roman"/>
          <w:color w:val="1D2228"/>
          <w:szCs w:val="24"/>
        </w:rPr>
        <w:t>,</w:t>
      </w:r>
      <w:r w:rsidRPr="003637B2">
        <w:rPr>
          <w:rFonts w:eastAsia="Times New Roman"/>
          <w:color w:val="1D2228"/>
          <w:szCs w:val="24"/>
        </w:rPr>
        <w:t xml:space="preserve"> </w:t>
      </w:r>
      <w:r>
        <w:rPr>
          <w:rFonts w:eastAsia="Times New Roman"/>
          <w:color w:val="1D2228"/>
          <w:szCs w:val="24"/>
        </w:rPr>
        <w:t xml:space="preserve">μου είχε </w:t>
      </w:r>
      <w:r w:rsidRPr="003637B2">
        <w:rPr>
          <w:rFonts w:eastAsia="Times New Roman"/>
          <w:color w:val="1D2228"/>
          <w:szCs w:val="24"/>
        </w:rPr>
        <w:t>πει εδώ στη Βουλή ό</w:t>
      </w:r>
      <w:r>
        <w:rPr>
          <w:rFonts w:eastAsia="Times New Roman"/>
          <w:color w:val="1D2228"/>
          <w:szCs w:val="24"/>
        </w:rPr>
        <w:t>,τι μ</w:t>
      </w:r>
      <w:r w:rsidRPr="003637B2">
        <w:rPr>
          <w:rFonts w:eastAsia="Times New Roman"/>
          <w:color w:val="1D2228"/>
          <w:szCs w:val="24"/>
        </w:rPr>
        <w:t>η</w:t>
      </w:r>
      <w:r>
        <w:rPr>
          <w:rFonts w:eastAsia="Times New Roman"/>
          <w:color w:val="1D2228"/>
          <w:szCs w:val="24"/>
        </w:rPr>
        <w:t>ν</w:t>
      </w:r>
      <w:r w:rsidRPr="003637B2">
        <w:rPr>
          <w:rFonts w:eastAsia="Times New Roman"/>
          <w:color w:val="1D2228"/>
          <w:szCs w:val="24"/>
        </w:rPr>
        <w:t xml:space="preserve"> στεναχωριέστε είναι θεωρητικά </w:t>
      </w:r>
      <w:r>
        <w:rPr>
          <w:rFonts w:eastAsia="Times New Roman"/>
          <w:color w:val="1D2228"/>
          <w:szCs w:val="24"/>
        </w:rPr>
        <w:t>τα υπέρ</w:t>
      </w:r>
      <w:r w:rsidRPr="003637B2">
        <w:rPr>
          <w:rFonts w:eastAsia="Times New Roman"/>
          <w:color w:val="1D2228"/>
          <w:szCs w:val="24"/>
        </w:rPr>
        <w:t xml:space="preserve"> πλεονάσματα</w:t>
      </w:r>
      <w:r>
        <w:rPr>
          <w:rFonts w:eastAsia="Times New Roman"/>
          <w:color w:val="1D2228"/>
          <w:szCs w:val="24"/>
        </w:rPr>
        <w:t>.</w:t>
      </w:r>
    </w:p>
    <w:p w14:paraId="6E819853" w14:textId="77777777" w:rsidR="004B0DF5" w:rsidRDefault="00471FB5">
      <w:pPr>
        <w:spacing w:line="600" w:lineRule="auto"/>
        <w:ind w:firstLine="720"/>
        <w:contextualSpacing/>
        <w:jc w:val="both"/>
        <w:rPr>
          <w:rFonts w:eastAsia="Times New Roman"/>
          <w:color w:val="1D2228"/>
          <w:szCs w:val="24"/>
        </w:rPr>
      </w:pPr>
      <w:r w:rsidRPr="0018510E">
        <w:rPr>
          <w:rFonts w:eastAsia="Times New Roman"/>
          <w:b/>
          <w:color w:val="1D2228"/>
          <w:szCs w:val="24"/>
        </w:rPr>
        <w:t xml:space="preserve">ΕΥΚΛΕΙΔΗΣ ΤΣΑΚΑΛΩΤΟΣ (Υπουργός Οικονομικών): </w:t>
      </w:r>
      <w:r w:rsidRPr="0018510E">
        <w:rPr>
          <w:rFonts w:eastAsia="Times New Roman"/>
          <w:color w:val="1D2228"/>
          <w:szCs w:val="24"/>
        </w:rPr>
        <w:t>Ποτέ δεν το είπα</w:t>
      </w:r>
      <w:r w:rsidRPr="0018510E">
        <w:rPr>
          <w:rFonts w:eastAsia="Times New Roman"/>
          <w:color w:val="1D2228"/>
          <w:szCs w:val="24"/>
        </w:rPr>
        <w:t xml:space="preserve"> αυτό.</w:t>
      </w:r>
    </w:p>
    <w:p w14:paraId="6E819854" w14:textId="77777777" w:rsidR="004B0DF5" w:rsidRDefault="00471FB5">
      <w:pPr>
        <w:spacing w:line="600" w:lineRule="auto"/>
        <w:ind w:firstLine="720"/>
        <w:contextualSpacing/>
        <w:jc w:val="both"/>
        <w:rPr>
          <w:rFonts w:eastAsia="Times New Roman"/>
          <w:color w:val="1D2228"/>
          <w:szCs w:val="24"/>
        </w:rPr>
      </w:pPr>
      <w:r w:rsidRPr="0018510E">
        <w:rPr>
          <w:rFonts w:eastAsia="Times New Roman"/>
          <w:b/>
          <w:color w:val="1D2228"/>
          <w:szCs w:val="24"/>
        </w:rPr>
        <w:t>ΕΥΑΓΓΕΛΟΣ ΒΕΝΙΖΕΛΟΣ:</w:t>
      </w:r>
      <w:r w:rsidRPr="003637B2">
        <w:rPr>
          <w:rFonts w:eastAsia="Times New Roman"/>
          <w:b/>
          <w:color w:val="1D2228"/>
          <w:szCs w:val="24"/>
        </w:rPr>
        <w:t xml:space="preserve"> </w:t>
      </w:r>
      <w:r w:rsidRPr="0018510E">
        <w:rPr>
          <w:rFonts w:eastAsia="Times New Roman"/>
          <w:color w:val="1D2228"/>
          <w:szCs w:val="24"/>
        </w:rPr>
        <w:t>Τ</w:t>
      </w:r>
      <w:r>
        <w:rPr>
          <w:rFonts w:eastAsia="Times New Roman"/>
          <w:color w:val="1D2228"/>
          <w:szCs w:val="24"/>
        </w:rPr>
        <w:t xml:space="preserve">α διατυπώνουμε ως </w:t>
      </w:r>
      <w:r>
        <w:rPr>
          <w:rFonts w:eastAsia="Times New Roman"/>
          <w:color w:val="1D2228"/>
          <w:szCs w:val="24"/>
          <w:lang w:val="en-US"/>
        </w:rPr>
        <w:t>notional</w:t>
      </w:r>
      <w:r>
        <w:rPr>
          <w:rFonts w:eastAsia="Times New Roman"/>
          <w:color w:val="1D2228"/>
          <w:szCs w:val="24"/>
        </w:rPr>
        <w:t xml:space="preserve">, ως νοούμενα, αλλά δεν </w:t>
      </w:r>
      <w:r w:rsidRPr="003637B2">
        <w:rPr>
          <w:rFonts w:eastAsia="Times New Roman"/>
          <w:color w:val="1D2228"/>
          <w:szCs w:val="24"/>
        </w:rPr>
        <w:t xml:space="preserve">θα πετύχουμε ταμειακό </w:t>
      </w:r>
      <w:proofErr w:type="spellStart"/>
      <w:r>
        <w:rPr>
          <w:rFonts w:eastAsia="Times New Roman"/>
          <w:color w:val="1D2228"/>
          <w:szCs w:val="24"/>
        </w:rPr>
        <w:t>υπερ</w:t>
      </w:r>
      <w:r w:rsidRPr="003637B2">
        <w:rPr>
          <w:rFonts w:eastAsia="Times New Roman"/>
          <w:color w:val="1D2228"/>
          <w:szCs w:val="24"/>
        </w:rPr>
        <w:t>πλεόνασμα</w:t>
      </w:r>
      <w:proofErr w:type="spellEnd"/>
      <w:r>
        <w:rPr>
          <w:rFonts w:eastAsia="Times New Roman"/>
          <w:color w:val="1D2228"/>
          <w:szCs w:val="24"/>
        </w:rPr>
        <w:t>.</w:t>
      </w:r>
      <w:r w:rsidRPr="00FB3FD1">
        <w:rPr>
          <w:rFonts w:eastAsia="Times New Roman"/>
          <w:color w:val="1D2228"/>
          <w:szCs w:val="24"/>
        </w:rPr>
        <w:t xml:space="preserve"> </w:t>
      </w:r>
      <w:r>
        <w:rPr>
          <w:rFonts w:eastAsia="Times New Roman"/>
          <w:color w:val="1D2228"/>
          <w:szCs w:val="24"/>
        </w:rPr>
        <w:t>Θα έχουμε λάβει εκ των προτέρων τα αντίμετρα που μας επιτρέπει</w:t>
      </w:r>
      <w:r w:rsidRPr="003637B2">
        <w:rPr>
          <w:rFonts w:eastAsia="Times New Roman"/>
          <w:color w:val="1D2228"/>
          <w:szCs w:val="24"/>
        </w:rPr>
        <w:t xml:space="preserve"> αυτό το </w:t>
      </w:r>
      <w:r>
        <w:rPr>
          <w:rFonts w:eastAsia="Times New Roman"/>
          <w:color w:val="1D2228"/>
          <w:szCs w:val="24"/>
        </w:rPr>
        <w:t xml:space="preserve">θεωρητικό </w:t>
      </w:r>
      <w:proofErr w:type="spellStart"/>
      <w:r w:rsidRPr="003637B2">
        <w:rPr>
          <w:rFonts w:eastAsia="Times New Roman"/>
          <w:color w:val="1D2228"/>
          <w:szCs w:val="24"/>
        </w:rPr>
        <w:t>υπερπλεόνασμα</w:t>
      </w:r>
      <w:proofErr w:type="spellEnd"/>
      <w:r w:rsidRPr="003637B2">
        <w:rPr>
          <w:rFonts w:eastAsia="Times New Roman"/>
          <w:color w:val="1D2228"/>
          <w:szCs w:val="24"/>
        </w:rPr>
        <w:t xml:space="preserve"> να </w:t>
      </w:r>
      <w:r>
        <w:rPr>
          <w:rFonts w:eastAsia="Times New Roman"/>
          <w:color w:val="1D2228"/>
          <w:szCs w:val="24"/>
        </w:rPr>
        <w:t>λάβουμε.</w:t>
      </w:r>
      <w:r w:rsidRPr="0018510E">
        <w:rPr>
          <w:rFonts w:eastAsia="Times New Roman"/>
          <w:color w:val="1D2228"/>
          <w:szCs w:val="24"/>
        </w:rPr>
        <w:t xml:space="preserve"> </w:t>
      </w:r>
      <w:r>
        <w:rPr>
          <w:rFonts w:eastAsia="Times New Roman"/>
          <w:color w:val="1D2228"/>
          <w:szCs w:val="24"/>
        </w:rPr>
        <w:t>Έ</w:t>
      </w:r>
      <w:r w:rsidRPr="003637B2">
        <w:rPr>
          <w:rFonts w:eastAsia="Times New Roman"/>
          <w:color w:val="1D2228"/>
          <w:szCs w:val="24"/>
        </w:rPr>
        <w:t xml:space="preserve">χω </w:t>
      </w:r>
      <w:r>
        <w:rPr>
          <w:rFonts w:eastAsia="Times New Roman"/>
          <w:color w:val="1D2228"/>
          <w:szCs w:val="24"/>
        </w:rPr>
        <w:t>τα Π</w:t>
      </w:r>
      <w:r w:rsidRPr="003637B2">
        <w:rPr>
          <w:rFonts w:eastAsia="Times New Roman"/>
          <w:color w:val="1D2228"/>
          <w:szCs w:val="24"/>
        </w:rPr>
        <w:t>ρακτικά της συζήτησης μας</w:t>
      </w:r>
      <w:r w:rsidRPr="003637B2">
        <w:rPr>
          <w:rFonts w:eastAsia="Times New Roman"/>
          <w:color w:val="1D2228"/>
          <w:szCs w:val="24"/>
        </w:rPr>
        <w:t xml:space="preserve"> εδώ</w:t>
      </w:r>
      <w:r>
        <w:rPr>
          <w:rFonts w:eastAsia="Times New Roman"/>
          <w:color w:val="1D2228"/>
          <w:szCs w:val="24"/>
        </w:rPr>
        <w:t>. Τ</w:t>
      </w:r>
      <w:r w:rsidRPr="003637B2">
        <w:rPr>
          <w:rFonts w:eastAsia="Times New Roman"/>
          <w:color w:val="1D2228"/>
          <w:szCs w:val="24"/>
        </w:rPr>
        <w:t>α έχω εδώ</w:t>
      </w:r>
      <w:r>
        <w:rPr>
          <w:rFonts w:eastAsia="Times New Roman"/>
          <w:color w:val="1D2228"/>
          <w:szCs w:val="24"/>
        </w:rPr>
        <w:t>.</w:t>
      </w:r>
    </w:p>
    <w:p w14:paraId="6E819855" w14:textId="77777777" w:rsidR="004B0DF5" w:rsidRDefault="00471FB5">
      <w:pPr>
        <w:spacing w:line="600" w:lineRule="auto"/>
        <w:ind w:firstLine="720"/>
        <w:contextualSpacing/>
        <w:jc w:val="both"/>
        <w:rPr>
          <w:rFonts w:eastAsia="Times New Roman"/>
          <w:color w:val="1D2228"/>
          <w:szCs w:val="24"/>
        </w:rPr>
      </w:pPr>
      <w:r w:rsidRPr="0018510E">
        <w:rPr>
          <w:rFonts w:eastAsia="Times New Roman"/>
          <w:b/>
          <w:color w:val="1D2228"/>
          <w:szCs w:val="24"/>
        </w:rPr>
        <w:t xml:space="preserve">ΕΥΚΛΕΙΔΗΣ ΤΣΑΚΑΛΩΤΟΣ (Υπουργός Οικονομικών): </w:t>
      </w:r>
      <w:r>
        <w:rPr>
          <w:rFonts w:eastAsia="Times New Roman"/>
          <w:color w:val="1D2228"/>
          <w:szCs w:val="24"/>
        </w:rPr>
        <w:t>Να το καταθέσεις.</w:t>
      </w:r>
    </w:p>
    <w:p w14:paraId="6E819856" w14:textId="77777777" w:rsidR="004B0DF5" w:rsidRDefault="00471FB5">
      <w:pPr>
        <w:spacing w:line="600" w:lineRule="auto"/>
        <w:ind w:firstLine="720"/>
        <w:contextualSpacing/>
        <w:jc w:val="both"/>
        <w:rPr>
          <w:rFonts w:eastAsia="Times New Roman"/>
          <w:color w:val="1D2228"/>
          <w:szCs w:val="24"/>
        </w:rPr>
      </w:pPr>
      <w:r w:rsidRPr="0018510E">
        <w:rPr>
          <w:rFonts w:eastAsia="Times New Roman"/>
          <w:b/>
          <w:color w:val="1D2228"/>
          <w:szCs w:val="24"/>
        </w:rPr>
        <w:t>ΕΥΑΓΓΕΛΟΣ ΒΕΝΙΖΕΛΟΣ:</w:t>
      </w:r>
      <w:r>
        <w:rPr>
          <w:rFonts w:eastAsia="Times New Roman"/>
          <w:b/>
          <w:color w:val="1D2228"/>
          <w:szCs w:val="24"/>
        </w:rPr>
        <w:t xml:space="preserve"> </w:t>
      </w:r>
      <w:r w:rsidRPr="0018510E">
        <w:rPr>
          <w:rFonts w:eastAsia="Times New Roman"/>
          <w:color w:val="1D2228"/>
          <w:szCs w:val="24"/>
        </w:rPr>
        <w:t>Λο</w:t>
      </w:r>
      <w:r w:rsidRPr="003637B2">
        <w:rPr>
          <w:rFonts w:eastAsia="Times New Roman"/>
          <w:color w:val="1D2228"/>
          <w:szCs w:val="24"/>
        </w:rPr>
        <w:t>ιπόν</w:t>
      </w:r>
      <w:r>
        <w:rPr>
          <w:rFonts w:eastAsia="Times New Roman"/>
          <w:color w:val="1D2228"/>
          <w:szCs w:val="24"/>
        </w:rPr>
        <w:t xml:space="preserve">, βεβαίως, θα </w:t>
      </w:r>
      <w:r w:rsidRPr="003637B2">
        <w:rPr>
          <w:rFonts w:eastAsia="Times New Roman"/>
          <w:color w:val="1D2228"/>
          <w:szCs w:val="24"/>
        </w:rPr>
        <w:t>τα καταθέσω</w:t>
      </w:r>
      <w:r>
        <w:rPr>
          <w:rFonts w:eastAsia="Times New Roman"/>
          <w:color w:val="1D2228"/>
          <w:szCs w:val="24"/>
        </w:rPr>
        <w:t>. Δεν τα έχω φέρει έ</w:t>
      </w:r>
      <w:r w:rsidRPr="003637B2">
        <w:rPr>
          <w:rFonts w:eastAsia="Times New Roman"/>
          <w:color w:val="1D2228"/>
          <w:szCs w:val="24"/>
        </w:rPr>
        <w:t>τσι</w:t>
      </w:r>
      <w:r>
        <w:rPr>
          <w:rFonts w:eastAsia="Times New Roman"/>
          <w:color w:val="1D2228"/>
          <w:szCs w:val="24"/>
        </w:rPr>
        <w:t xml:space="preserve">, </w:t>
      </w:r>
      <w:r>
        <w:rPr>
          <w:rFonts w:eastAsia="Times New Roman"/>
          <w:color w:val="1D2228"/>
          <w:szCs w:val="24"/>
          <w:lang w:val="en-US"/>
        </w:rPr>
        <w:t>per</w:t>
      </w:r>
      <w:r w:rsidRPr="0018510E">
        <w:rPr>
          <w:rFonts w:eastAsia="Times New Roman"/>
          <w:color w:val="1D2228"/>
          <w:szCs w:val="24"/>
        </w:rPr>
        <w:t xml:space="preserve"> </w:t>
      </w:r>
      <w:r>
        <w:rPr>
          <w:rFonts w:eastAsia="Times New Roman"/>
          <w:color w:val="1D2228"/>
          <w:szCs w:val="24"/>
          <w:lang w:val="en-US"/>
        </w:rPr>
        <w:t>l</w:t>
      </w:r>
      <w:r w:rsidRPr="0018510E">
        <w:rPr>
          <w:rFonts w:eastAsia="Times New Roman"/>
          <w:color w:val="1D2228"/>
          <w:szCs w:val="24"/>
        </w:rPr>
        <w:t xml:space="preserve">’ </w:t>
      </w:r>
      <w:r>
        <w:rPr>
          <w:rFonts w:eastAsia="Times New Roman"/>
          <w:color w:val="1D2228"/>
          <w:szCs w:val="24"/>
          <w:lang w:val="en-US"/>
        </w:rPr>
        <w:t>amore</w:t>
      </w:r>
      <w:r w:rsidRPr="0018510E">
        <w:rPr>
          <w:rFonts w:eastAsia="Times New Roman"/>
          <w:color w:val="1D2228"/>
          <w:szCs w:val="24"/>
        </w:rPr>
        <w:t xml:space="preserve"> </w:t>
      </w:r>
      <w:r>
        <w:rPr>
          <w:rFonts w:eastAsia="Times New Roman"/>
          <w:color w:val="1D2228"/>
          <w:szCs w:val="24"/>
          <w:lang w:val="en-US"/>
        </w:rPr>
        <w:t>del</w:t>
      </w:r>
      <w:r w:rsidRPr="0018510E">
        <w:rPr>
          <w:rFonts w:eastAsia="Times New Roman"/>
          <w:color w:val="1D2228"/>
          <w:szCs w:val="24"/>
        </w:rPr>
        <w:t xml:space="preserve"> </w:t>
      </w:r>
      <w:r>
        <w:rPr>
          <w:rFonts w:eastAsia="Times New Roman"/>
          <w:color w:val="1D2228"/>
          <w:szCs w:val="24"/>
          <w:lang w:val="en-US"/>
        </w:rPr>
        <w:t>arte</w:t>
      </w:r>
      <w:r>
        <w:rPr>
          <w:rFonts w:eastAsia="Times New Roman"/>
          <w:color w:val="1D2228"/>
          <w:szCs w:val="24"/>
        </w:rPr>
        <w:t>…</w:t>
      </w:r>
    </w:p>
    <w:p w14:paraId="6E819857" w14:textId="77777777" w:rsidR="004B0DF5" w:rsidRDefault="00471FB5">
      <w:pPr>
        <w:spacing w:line="600" w:lineRule="auto"/>
        <w:ind w:firstLine="720"/>
        <w:jc w:val="both"/>
        <w:rPr>
          <w:rFonts w:eastAsia="Times New Roman"/>
          <w:color w:val="1D2228"/>
          <w:szCs w:val="24"/>
        </w:rPr>
      </w:pPr>
      <w:r>
        <w:rPr>
          <w:rFonts w:eastAsia="Times New Roman"/>
          <w:b/>
          <w:color w:val="1D2228"/>
          <w:szCs w:val="24"/>
        </w:rPr>
        <w:t xml:space="preserve">ΕΥΚΛΕΙΔΗΣ ΤΣΑΚΑΛΩΤΟΣ (Υπουργός Οικονομικών): </w:t>
      </w:r>
      <w:r>
        <w:rPr>
          <w:rFonts w:eastAsia="Times New Roman"/>
          <w:color w:val="1D2228"/>
          <w:szCs w:val="24"/>
        </w:rPr>
        <w:t>Τα ψέματα έχουν πολλά ποδάρια.</w:t>
      </w:r>
    </w:p>
    <w:p w14:paraId="6E819858" w14:textId="77777777" w:rsidR="004B0DF5" w:rsidRDefault="00471FB5">
      <w:pPr>
        <w:spacing w:line="600" w:lineRule="auto"/>
        <w:ind w:firstLine="720"/>
        <w:contextualSpacing/>
        <w:jc w:val="both"/>
        <w:rPr>
          <w:rFonts w:eastAsia="Times New Roman"/>
          <w:color w:val="1D2228"/>
          <w:szCs w:val="24"/>
        </w:rPr>
      </w:pPr>
      <w:r>
        <w:rPr>
          <w:rFonts w:eastAsia="Times New Roman"/>
          <w:b/>
          <w:color w:val="1D2228"/>
          <w:szCs w:val="24"/>
        </w:rPr>
        <w:lastRenderedPageBreak/>
        <w:t>ΕΥΑΓΓΕΛΟΣ ΒΕΝΙΖΕΛΟΣ:</w:t>
      </w:r>
      <w:r>
        <w:rPr>
          <w:rFonts w:eastAsia="Times New Roman"/>
          <w:color w:val="1D2228"/>
          <w:szCs w:val="24"/>
        </w:rPr>
        <w:t xml:space="preserve"> Θα τα καταθέσω για να έχετε σ</w:t>
      </w:r>
      <w:r w:rsidRPr="003637B2">
        <w:rPr>
          <w:rFonts w:eastAsia="Times New Roman"/>
          <w:color w:val="1D2228"/>
          <w:szCs w:val="24"/>
        </w:rPr>
        <w:t>υνείδηση του τι έχετε πει στη Βουλή</w:t>
      </w:r>
      <w:r>
        <w:rPr>
          <w:rFonts w:eastAsia="Times New Roman"/>
          <w:color w:val="1D2228"/>
          <w:szCs w:val="24"/>
        </w:rPr>
        <w:t xml:space="preserve">, πώς </w:t>
      </w:r>
      <w:r w:rsidRPr="003637B2">
        <w:rPr>
          <w:rFonts w:eastAsia="Times New Roman"/>
          <w:color w:val="1D2228"/>
          <w:szCs w:val="24"/>
        </w:rPr>
        <w:t>έχε</w:t>
      </w:r>
      <w:r>
        <w:rPr>
          <w:rFonts w:eastAsia="Times New Roman"/>
          <w:color w:val="1D2228"/>
          <w:szCs w:val="24"/>
        </w:rPr>
        <w:t>τε</w:t>
      </w:r>
      <w:r w:rsidRPr="003637B2">
        <w:rPr>
          <w:rFonts w:eastAsia="Times New Roman"/>
          <w:color w:val="1D2228"/>
          <w:szCs w:val="24"/>
        </w:rPr>
        <w:t xml:space="preserve"> παραπλάνηση εαυτούς και αλλήλους</w:t>
      </w:r>
      <w:r>
        <w:rPr>
          <w:rFonts w:eastAsia="Times New Roman"/>
          <w:color w:val="1D2228"/>
          <w:szCs w:val="24"/>
        </w:rPr>
        <w:t>.</w:t>
      </w:r>
    </w:p>
    <w:p w14:paraId="6E819859"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 xml:space="preserve">Και έρχεστε τώρα και λέτε: Ιδού το </w:t>
      </w:r>
      <w:r w:rsidRPr="003637B2">
        <w:rPr>
          <w:rFonts w:eastAsia="Times New Roman"/>
          <w:color w:val="1D2228"/>
          <w:szCs w:val="24"/>
        </w:rPr>
        <w:t xml:space="preserve">προεκλογικό πακέτο παροχών της </w:t>
      </w:r>
      <w:r>
        <w:rPr>
          <w:rFonts w:eastAsia="Times New Roman"/>
          <w:color w:val="1D2228"/>
          <w:szCs w:val="24"/>
        </w:rPr>
        <w:t>Κ</w:t>
      </w:r>
      <w:r w:rsidRPr="003637B2">
        <w:rPr>
          <w:rFonts w:eastAsia="Times New Roman"/>
          <w:color w:val="1D2228"/>
          <w:szCs w:val="24"/>
        </w:rPr>
        <w:t>υβέρνησης ΣΥΡΙΖΑ</w:t>
      </w:r>
      <w:r>
        <w:rPr>
          <w:rFonts w:eastAsia="Times New Roman"/>
          <w:color w:val="1D2228"/>
          <w:szCs w:val="24"/>
        </w:rPr>
        <w:t xml:space="preserve"> και συνεταίρων. Δεν αναφέρομαι </w:t>
      </w:r>
      <w:r w:rsidRPr="003637B2">
        <w:rPr>
          <w:rFonts w:eastAsia="Times New Roman"/>
          <w:color w:val="1D2228"/>
          <w:szCs w:val="24"/>
        </w:rPr>
        <w:t>καθόλου σ</w:t>
      </w:r>
      <w:r w:rsidRPr="003637B2">
        <w:rPr>
          <w:rFonts w:eastAsia="Times New Roman"/>
          <w:color w:val="1D2228"/>
          <w:szCs w:val="24"/>
        </w:rPr>
        <w:t>το πακέτο παροχών της περιόδου 2020</w:t>
      </w:r>
      <w:r>
        <w:rPr>
          <w:rFonts w:eastAsia="Times New Roman"/>
          <w:color w:val="1D2228"/>
          <w:szCs w:val="24"/>
        </w:rPr>
        <w:t xml:space="preserve"> </w:t>
      </w:r>
      <w:r>
        <w:rPr>
          <w:rFonts w:eastAsia="Times New Roman"/>
          <w:color w:val="1D2228"/>
          <w:szCs w:val="24"/>
        </w:rPr>
        <w:t>-</w:t>
      </w:r>
      <w:r>
        <w:rPr>
          <w:rFonts w:eastAsia="Times New Roman"/>
          <w:color w:val="1D2228"/>
          <w:szCs w:val="24"/>
        </w:rPr>
        <w:t xml:space="preserve"> </w:t>
      </w:r>
      <w:r w:rsidRPr="003637B2">
        <w:rPr>
          <w:rFonts w:eastAsia="Times New Roman"/>
          <w:color w:val="1D2228"/>
          <w:szCs w:val="24"/>
        </w:rPr>
        <w:t>2022</w:t>
      </w:r>
      <w:r>
        <w:rPr>
          <w:rFonts w:eastAsia="Times New Roman"/>
          <w:color w:val="1D2228"/>
          <w:szCs w:val="24"/>
        </w:rPr>
        <w:t>, γ</w:t>
      </w:r>
      <w:r w:rsidRPr="003637B2">
        <w:rPr>
          <w:rFonts w:eastAsia="Times New Roman"/>
          <w:color w:val="1D2228"/>
          <w:szCs w:val="24"/>
        </w:rPr>
        <w:t xml:space="preserve">ιατί η περίοδος </w:t>
      </w:r>
      <w:r>
        <w:rPr>
          <w:rFonts w:eastAsia="Times New Roman"/>
          <w:color w:val="1D2228"/>
          <w:szCs w:val="24"/>
        </w:rPr>
        <w:t>αφορά μία επόμενη Βουλή και μία επόμενη Κ</w:t>
      </w:r>
      <w:r w:rsidRPr="003637B2">
        <w:rPr>
          <w:rFonts w:eastAsia="Times New Roman"/>
          <w:color w:val="1D2228"/>
          <w:szCs w:val="24"/>
        </w:rPr>
        <w:t>υβέρνηση</w:t>
      </w:r>
      <w:r>
        <w:rPr>
          <w:rFonts w:eastAsia="Times New Roman"/>
          <w:color w:val="1D2228"/>
          <w:szCs w:val="24"/>
        </w:rPr>
        <w:t>. Αλλά,</w:t>
      </w:r>
      <w:r w:rsidRPr="003637B2">
        <w:rPr>
          <w:rFonts w:eastAsia="Times New Roman"/>
          <w:color w:val="1D2228"/>
          <w:szCs w:val="24"/>
        </w:rPr>
        <w:t xml:space="preserve"> έχει σημασία </w:t>
      </w:r>
      <w:r>
        <w:rPr>
          <w:rFonts w:eastAsia="Times New Roman"/>
          <w:color w:val="1D2228"/>
          <w:szCs w:val="24"/>
        </w:rPr>
        <w:t xml:space="preserve">το τι λέτε για </w:t>
      </w:r>
      <w:r w:rsidRPr="003637B2">
        <w:rPr>
          <w:rFonts w:eastAsia="Times New Roman"/>
          <w:color w:val="1D2228"/>
          <w:szCs w:val="24"/>
        </w:rPr>
        <w:t xml:space="preserve"> την περίοδο 20</w:t>
      </w:r>
      <w:r>
        <w:rPr>
          <w:rFonts w:eastAsia="Times New Roman"/>
          <w:color w:val="1D2228"/>
          <w:szCs w:val="24"/>
        </w:rPr>
        <w:t>20</w:t>
      </w:r>
      <w:r>
        <w:rPr>
          <w:rFonts w:eastAsia="Times New Roman"/>
          <w:color w:val="1D2228"/>
          <w:szCs w:val="24"/>
        </w:rPr>
        <w:t xml:space="preserve"> </w:t>
      </w:r>
      <w:r>
        <w:rPr>
          <w:rFonts w:eastAsia="Times New Roman"/>
          <w:color w:val="1D2228"/>
          <w:szCs w:val="24"/>
        </w:rPr>
        <w:t>-</w:t>
      </w:r>
      <w:r>
        <w:rPr>
          <w:rFonts w:eastAsia="Times New Roman"/>
          <w:color w:val="1D2228"/>
          <w:szCs w:val="24"/>
        </w:rPr>
        <w:t xml:space="preserve"> </w:t>
      </w:r>
      <w:r>
        <w:rPr>
          <w:rFonts w:eastAsia="Times New Roman"/>
          <w:color w:val="1D2228"/>
          <w:szCs w:val="24"/>
        </w:rPr>
        <w:t xml:space="preserve">2022. Λέτε: Προκαταβάλλουμε και δεσμεύουμε 5,5 δισεκατομμύρια που αντιστοιχούν </w:t>
      </w:r>
      <w:r w:rsidRPr="003637B2">
        <w:rPr>
          <w:rFonts w:eastAsia="Times New Roman"/>
          <w:color w:val="1D2228"/>
          <w:szCs w:val="24"/>
        </w:rPr>
        <w:t>στο 1% κάθε</w:t>
      </w:r>
      <w:r w:rsidRPr="003637B2">
        <w:rPr>
          <w:rFonts w:eastAsia="Times New Roman"/>
          <w:color w:val="1D2228"/>
          <w:szCs w:val="24"/>
        </w:rPr>
        <w:t xml:space="preserve"> χρόνο</w:t>
      </w:r>
      <w:r>
        <w:rPr>
          <w:rFonts w:eastAsia="Times New Roman"/>
          <w:color w:val="1D2228"/>
          <w:szCs w:val="24"/>
        </w:rPr>
        <w:t>, από το 3,5% π</w:t>
      </w:r>
      <w:r w:rsidRPr="003637B2">
        <w:rPr>
          <w:rFonts w:eastAsia="Times New Roman"/>
          <w:color w:val="1D2228"/>
          <w:szCs w:val="24"/>
        </w:rPr>
        <w:t>ρωτογενούς πλεονάσματος που έχουμε δεσμευτεί να πετύχουμε το 202</w:t>
      </w:r>
      <w:r>
        <w:rPr>
          <w:rFonts w:eastAsia="Times New Roman"/>
          <w:color w:val="1D2228"/>
          <w:szCs w:val="24"/>
        </w:rPr>
        <w:t xml:space="preserve">0, το 2021 </w:t>
      </w:r>
      <w:r w:rsidRPr="003637B2">
        <w:rPr>
          <w:rFonts w:eastAsia="Times New Roman"/>
          <w:color w:val="1D2228"/>
          <w:szCs w:val="24"/>
        </w:rPr>
        <w:t xml:space="preserve">και το </w:t>
      </w:r>
      <w:r>
        <w:rPr>
          <w:rFonts w:eastAsia="Times New Roman"/>
          <w:color w:val="1D2228"/>
          <w:szCs w:val="24"/>
        </w:rPr>
        <w:t>2022 και προ</w:t>
      </w:r>
      <w:r w:rsidRPr="003637B2">
        <w:rPr>
          <w:rFonts w:eastAsia="Times New Roman"/>
          <w:color w:val="1D2228"/>
          <w:szCs w:val="24"/>
        </w:rPr>
        <w:t xml:space="preserve">καταβάλλοντας </w:t>
      </w:r>
      <w:r>
        <w:rPr>
          <w:rFonts w:eastAsia="Times New Roman"/>
          <w:color w:val="1D2228"/>
          <w:szCs w:val="24"/>
        </w:rPr>
        <w:t xml:space="preserve">αυτό </w:t>
      </w:r>
      <w:r w:rsidRPr="003637B2">
        <w:rPr>
          <w:rFonts w:eastAsia="Times New Roman"/>
          <w:color w:val="1D2228"/>
          <w:szCs w:val="24"/>
        </w:rPr>
        <w:t>το 1% σε δεσμευμένο λογαριασμό</w:t>
      </w:r>
      <w:r>
        <w:rPr>
          <w:rFonts w:eastAsia="Times New Roman"/>
          <w:color w:val="1D2228"/>
          <w:szCs w:val="24"/>
        </w:rPr>
        <w:t>. Κ</w:t>
      </w:r>
      <w:r w:rsidRPr="003637B2">
        <w:rPr>
          <w:rFonts w:eastAsia="Times New Roman"/>
          <w:color w:val="1D2228"/>
          <w:szCs w:val="24"/>
        </w:rPr>
        <w:t>αι σε μία εκδήλωση καλοπιστία</w:t>
      </w:r>
      <w:r>
        <w:rPr>
          <w:rFonts w:eastAsia="Times New Roman"/>
          <w:color w:val="1D2228"/>
          <w:szCs w:val="24"/>
        </w:rPr>
        <w:t xml:space="preserve">ς, λέω ότι </w:t>
      </w:r>
      <w:r w:rsidRPr="003637B2">
        <w:rPr>
          <w:rFonts w:eastAsia="Times New Roman"/>
          <w:color w:val="1D2228"/>
          <w:szCs w:val="24"/>
        </w:rPr>
        <w:t>αυτά τα 5</w:t>
      </w:r>
      <w:r>
        <w:rPr>
          <w:rFonts w:eastAsia="Times New Roman"/>
          <w:color w:val="1D2228"/>
          <w:szCs w:val="24"/>
        </w:rPr>
        <w:t>,5</w:t>
      </w:r>
      <w:r w:rsidRPr="003637B2">
        <w:rPr>
          <w:rFonts w:eastAsia="Times New Roman"/>
          <w:color w:val="1D2228"/>
          <w:szCs w:val="24"/>
        </w:rPr>
        <w:t xml:space="preserve"> δισεκατομμύρια είναι </w:t>
      </w:r>
      <w:r>
        <w:rPr>
          <w:rFonts w:eastAsia="Times New Roman"/>
          <w:color w:val="1D2228"/>
          <w:szCs w:val="24"/>
        </w:rPr>
        <w:t>προϊόν ταμειακό,</w:t>
      </w:r>
      <w:r w:rsidRPr="003637B2">
        <w:rPr>
          <w:rFonts w:eastAsia="Times New Roman"/>
          <w:color w:val="1D2228"/>
          <w:szCs w:val="24"/>
        </w:rPr>
        <w:t xml:space="preserve"> είναι προκαταβολικά </w:t>
      </w:r>
      <w:r>
        <w:rPr>
          <w:rFonts w:eastAsia="Times New Roman"/>
          <w:color w:val="1D2228"/>
          <w:szCs w:val="24"/>
        </w:rPr>
        <w:t>εισπραγμένο</w:t>
      </w:r>
      <w:r w:rsidRPr="003637B2">
        <w:rPr>
          <w:rFonts w:eastAsia="Times New Roman"/>
          <w:color w:val="1D2228"/>
          <w:szCs w:val="24"/>
        </w:rPr>
        <w:t xml:space="preserve"> πλεόνασμα</w:t>
      </w:r>
      <w:r>
        <w:rPr>
          <w:rFonts w:eastAsia="Times New Roman"/>
          <w:color w:val="1D2228"/>
          <w:szCs w:val="24"/>
        </w:rPr>
        <w:t>, δ</w:t>
      </w:r>
      <w:r w:rsidRPr="003637B2">
        <w:rPr>
          <w:rFonts w:eastAsia="Times New Roman"/>
          <w:color w:val="1D2228"/>
          <w:szCs w:val="24"/>
        </w:rPr>
        <w:t>εν είναι μεταφορά από τη ρευστότητα που είναι άλλο πράγμα</w:t>
      </w:r>
      <w:r>
        <w:rPr>
          <w:rFonts w:eastAsia="Times New Roman"/>
          <w:color w:val="1D2228"/>
          <w:szCs w:val="24"/>
        </w:rPr>
        <w:t xml:space="preserve">, είναι </w:t>
      </w:r>
      <w:r w:rsidRPr="003637B2">
        <w:rPr>
          <w:rFonts w:eastAsia="Times New Roman"/>
          <w:color w:val="1D2228"/>
          <w:szCs w:val="24"/>
        </w:rPr>
        <w:t>προκαταβολικά εισπραχθέν πλεόνασμα</w:t>
      </w:r>
      <w:r>
        <w:rPr>
          <w:rFonts w:eastAsia="Times New Roman"/>
          <w:color w:val="1D2228"/>
          <w:szCs w:val="24"/>
        </w:rPr>
        <w:t xml:space="preserve">. Το μεταφέρω στα </w:t>
      </w:r>
      <w:r w:rsidRPr="003637B2">
        <w:rPr>
          <w:rFonts w:eastAsia="Times New Roman"/>
          <w:color w:val="1D2228"/>
          <w:szCs w:val="24"/>
        </w:rPr>
        <w:t>χέρια των εταίρων</w:t>
      </w:r>
      <w:r>
        <w:rPr>
          <w:rFonts w:eastAsia="Times New Roman"/>
          <w:color w:val="1D2228"/>
          <w:szCs w:val="24"/>
        </w:rPr>
        <w:t xml:space="preserve">, δηλαδή, πληρώνω εκ </w:t>
      </w:r>
      <w:r>
        <w:rPr>
          <w:rFonts w:eastAsia="Times New Roman"/>
          <w:color w:val="1D2228"/>
          <w:szCs w:val="24"/>
        </w:rPr>
        <w:lastRenderedPageBreak/>
        <w:t>π</w:t>
      </w:r>
      <w:r w:rsidRPr="003637B2">
        <w:rPr>
          <w:rFonts w:eastAsia="Times New Roman"/>
          <w:color w:val="1D2228"/>
          <w:szCs w:val="24"/>
        </w:rPr>
        <w:t xml:space="preserve">ροοιμίου </w:t>
      </w:r>
      <w:r>
        <w:rPr>
          <w:rFonts w:eastAsia="Times New Roman"/>
          <w:color w:val="1D2228"/>
          <w:szCs w:val="24"/>
        </w:rPr>
        <w:t xml:space="preserve">ένα σημαντικό </w:t>
      </w:r>
      <w:r w:rsidRPr="003637B2">
        <w:rPr>
          <w:rFonts w:eastAsia="Times New Roman"/>
          <w:color w:val="1D2228"/>
          <w:szCs w:val="24"/>
        </w:rPr>
        <w:t xml:space="preserve">μέρος της εξυπηρέτησης του </w:t>
      </w:r>
      <w:r w:rsidRPr="003637B2">
        <w:rPr>
          <w:rFonts w:eastAsia="Times New Roman"/>
          <w:color w:val="1D2228"/>
          <w:szCs w:val="24"/>
        </w:rPr>
        <w:t>χρέους</w:t>
      </w:r>
      <w:r>
        <w:rPr>
          <w:rFonts w:eastAsia="Times New Roman"/>
          <w:color w:val="1D2228"/>
          <w:szCs w:val="24"/>
        </w:rPr>
        <w:t xml:space="preserve"> γ</w:t>
      </w:r>
      <w:r w:rsidRPr="003637B2">
        <w:rPr>
          <w:rFonts w:eastAsia="Times New Roman"/>
          <w:color w:val="1D2228"/>
          <w:szCs w:val="24"/>
        </w:rPr>
        <w:t>ια τα επόμενα χρόνια</w:t>
      </w:r>
      <w:r>
        <w:rPr>
          <w:rFonts w:eastAsia="Times New Roman"/>
          <w:color w:val="1D2228"/>
          <w:szCs w:val="24"/>
        </w:rPr>
        <w:t>,</w:t>
      </w:r>
      <w:r w:rsidRPr="003637B2">
        <w:rPr>
          <w:rFonts w:eastAsia="Times New Roman"/>
          <w:color w:val="1D2228"/>
          <w:szCs w:val="24"/>
        </w:rPr>
        <w:t xml:space="preserve"> ένα σημαντικό μέρος των τόκων</w:t>
      </w:r>
      <w:r>
        <w:rPr>
          <w:rFonts w:eastAsia="Times New Roman"/>
          <w:color w:val="1D2228"/>
          <w:szCs w:val="24"/>
        </w:rPr>
        <w:t>.</w:t>
      </w:r>
    </w:p>
    <w:p w14:paraId="6E81985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Αυτό ξέρετε τι σημαίνει; Σημαίνει, πρώτον, ότι αποδέχεται πανηγυρικά, βάζοντας και μπροστάντζα ο ΣΥΡΙΖΑ το 3,5% ως στόχο πρωτογενούς πλεονάσματος μέχρι το 2022. Υπονομεύει τη δυνατότητα του ελλην</w:t>
      </w:r>
      <w:r>
        <w:rPr>
          <w:rFonts w:eastAsia="Times New Roman" w:cs="Times New Roman"/>
          <w:szCs w:val="24"/>
        </w:rPr>
        <w:t>ικού λαού να εκλέξει μ</w:t>
      </w:r>
      <w:r>
        <w:rPr>
          <w:rFonts w:eastAsia="Times New Roman" w:cs="Times New Roman"/>
          <w:szCs w:val="24"/>
        </w:rPr>
        <w:t>ί</w:t>
      </w:r>
      <w:r>
        <w:rPr>
          <w:rFonts w:eastAsia="Times New Roman" w:cs="Times New Roman"/>
          <w:szCs w:val="24"/>
        </w:rPr>
        <w:t xml:space="preserve">α Βουλή και να αναδείξει μία κυβέρνηση που διεκδικεί, όπως λέει και το ΚΙΝΑΛ, δημοσιονομικό χώρο, διεκδικεί μικρότερο στόχο πρωτογενούς πλεονάσματος μέχρι το 2022 σε συνεννόηση με τους εταίρους. </w:t>
      </w:r>
    </w:p>
    <w:p w14:paraId="6E81985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Εδώ έρχεται ο ΣΥΡΙΖΑ και στηρίζει την</w:t>
      </w:r>
      <w:r>
        <w:rPr>
          <w:rFonts w:eastAsia="Times New Roman" w:cs="Times New Roman"/>
          <w:szCs w:val="24"/>
        </w:rPr>
        <w:t xml:space="preserve"> επιχειρηματολογία των πιο ακραίων κύκλων των εταίρων, ώστε να μην μειωθεί ο στόχος για πρωτογενές πλεόνασμα 3,5% μέχρι το 2022. Καθηλώνουν τη χώρα δημοσιονομικά στη δημοσιονομική ασφυξία, εις βάρος της ανάπτυξης, εις βάρος της μεσαίας τάξης, εις βάρος της</w:t>
      </w:r>
      <w:r>
        <w:rPr>
          <w:rFonts w:eastAsia="Times New Roman" w:cs="Times New Roman"/>
          <w:szCs w:val="24"/>
        </w:rPr>
        <w:t xml:space="preserve"> απασχόλησης και εις βάρος του συνταξιούχου.</w:t>
      </w:r>
    </w:p>
    <w:p w14:paraId="6E81985C"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w:t>
      </w:r>
    </w:p>
    <w:p w14:paraId="6E81985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Τι να το κάνει το εαρινό επίδομα ο συνταξιούχος, εάν το παιδί του δεν έχει δουλειά ή εάν ο </w:t>
      </w:r>
      <w:proofErr w:type="spellStart"/>
      <w:r>
        <w:rPr>
          <w:rFonts w:eastAsia="Times New Roman" w:cs="Times New Roman"/>
          <w:szCs w:val="24"/>
        </w:rPr>
        <w:t>εγγονός</w:t>
      </w:r>
      <w:proofErr w:type="spellEnd"/>
      <w:r>
        <w:rPr>
          <w:rFonts w:eastAsia="Times New Roman" w:cs="Times New Roman"/>
          <w:szCs w:val="24"/>
        </w:rPr>
        <w:t xml:space="preserve"> δουλεύει σε μ</w:t>
      </w:r>
      <w:r>
        <w:rPr>
          <w:rFonts w:eastAsia="Times New Roman" w:cs="Times New Roman"/>
          <w:szCs w:val="24"/>
        </w:rPr>
        <w:t>ί</w:t>
      </w:r>
      <w:r>
        <w:rPr>
          <w:rFonts w:eastAsia="Times New Roman" w:cs="Times New Roman"/>
          <w:szCs w:val="24"/>
        </w:rPr>
        <w:t xml:space="preserve">α δουλειά μερικής απασχόλησης με </w:t>
      </w:r>
      <w:r>
        <w:rPr>
          <w:rFonts w:eastAsia="Times New Roman" w:cs="Times New Roman"/>
          <w:szCs w:val="24"/>
        </w:rPr>
        <w:t>συνολικές αποδοχές 300 ευρώ τον μήνα, όπως δείχνουν τα στοιχεία της Ελληνικής Στατιστικής Υπηρεσίας και του Υπουργείου Εργασίας;</w:t>
      </w:r>
    </w:p>
    <w:p w14:paraId="6E81985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Το δεύτερο που κάνει η Κυβέρνηση, με αυτήν τη δήθεν εντυπωσιακή κίνηση αιχμαλωσίας της χώρας, είναι ότι αποδέχεται ότι ο στόχος</w:t>
      </w:r>
      <w:r>
        <w:rPr>
          <w:rFonts w:eastAsia="Times New Roman" w:cs="Times New Roman"/>
          <w:szCs w:val="24"/>
        </w:rPr>
        <w:t xml:space="preserve"> του 3,5% πρωτογενούς πλεονάσματος μέχρι το 2022 και περίπου 2,2% τον χρόνο μέχρι την αποπληρωμή του χρέους, δηλαδή μέχρι το 2060, ισχύει ανεξαρτήτως του ρυθμού ανάπτυξης, ανεξαρτήτως του πραγματικού ρυθμού ανάπτυξης, που θα επιτευχθεί, γιατί έχει γίνει εκ</w:t>
      </w:r>
      <w:r>
        <w:rPr>
          <w:rFonts w:eastAsia="Times New Roman" w:cs="Times New Roman"/>
          <w:szCs w:val="24"/>
        </w:rPr>
        <w:t xml:space="preserve"> προοιμίου αποδεκτός και έχει προκαταβληθεί.</w:t>
      </w:r>
    </w:p>
    <w:p w14:paraId="6E81985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Δείτε τι γίνεται, τι επιπτώσεις έχουν το προεκλογικό άγχος και η παντελής έλλειψη εθνικής και θεσμικής ευθύνης του κ. Τσίπρα, όταν κάνει αυτού του είδους τις κινήσεις και κάνει αυτές τις δήθεν εξαγγελίες, δείτε </w:t>
      </w:r>
      <w:r>
        <w:rPr>
          <w:rFonts w:eastAsia="Times New Roman" w:cs="Times New Roman"/>
          <w:szCs w:val="24"/>
        </w:rPr>
        <w:t>τι βλάβη προκαλεί στη χώρα μακροχρονίως και πώς παρεμποδίζει τον ελληνικό λαό να βελτιώσει τη θέση του μέσα από τις νέες πολιτικές του επιλογές.</w:t>
      </w:r>
    </w:p>
    <w:p w14:paraId="6E81986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Ας πάμε, όμως, στις παροχές των τελευταίων ετών του 2019. Είναι, λέει, παροχές που φέρνουν τον ΦΠΑ στην εστίαση</w:t>
      </w:r>
      <w:r>
        <w:rPr>
          <w:rFonts w:eastAsia="Times New Roman" w:cs="Times New Roman"/>
          <w:szCs w:val="24"/>
        </w:rPr>
        <w:t xml:space="preserve"> εκεί που το είχαμε εμείς το 2014. Πολύ μεγάλη επιτυχία!</w:t>
      </w:r>
    </w:p>
    <w:p w14:paraId="6E81986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Μείωση του ΦΠΑ στην ενέργεια, για να αντισταθμιστούν οι αυξήσεις και κυρίως η κατάργηση του μπόνους του καλόπιστου πληρωτή των οφειλών προς την ενέργεια. Δηλαδή, γίνεται για να διευκολυνθεί η χρηματο</w:t>
      </w:r>
      <w:r>
        <w:rPr>
          <w:rFonts w:eastAsia="Times New Roman" w:cs="Times New Roman"/>
          <w:szCs w:val="24"/>
        </w:rPr>
        <w:t>οικονομική επιβίωση της ΔΕΗ για κάποιους μήνες και όχι υπέρ των καταναλωτών και των πολιτών.</w:t>
      </w:r>
    </w:p>
    <w:p w14:paraId="6E81986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επίδομα των συνταξιούχων; Ξέρετε τι συγκαλύπτει αυτή η </w:t>
      </w:r>
      <w:proofErr w:type="spellStart"/>
      <w:r>
        <w:rPr>
          <w:rFonts w:eastAsia="Times New Roman" w:cs="Times New Roman"/>
          <w:szCs w:val="24"/>
        </w:rPr>
        <w:t>εμβαλωματική</w:t>
      </w:r>
      <w:proofErr w:type="spellEnd"/>
      <w:r>
        <w:rPr>
          <w:rFonts w:eastAsia="Times New Roman" w:cs="Times New Roman"/>
          <w:szCs w:val="24"/>
        </w:rPr>
        <w:t xml:space="preserve"> κίνηση, η ευχάριστη, που την έχουν ανάγκη όλοι οι άνθρωποι και θα έπρεπε να δοθεί πλήρως</w:t>
      </w:r>
      <w:r>
        <w:rPr>
          <w:rFonts w:eastAsia="Times New Roman" w:cs="Times New Roman"/>
          <w:szCs w:val="24"/>
        </w:rPr>
        <w:t>; Όμως, να δοθεί πλήρως. Δεν πρέπει να δοθούν πλήρως τα επιδικασμένα ποσά με βάση τη νομολογία του Συμβουλίου της Επικρατείας και του Ελεγκτικού Συνεδρίου; Τι πρόγνωση έχει η Κυβέρνηση για το 2019 και για την περίοδο 2020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2022 για τα αναδρομικά με βάση τ</w:t>
      </w:r>
      <w:r>
        <w:rPr>
          <w:rFonts w:eastAsia="Times New Roman" w:cs="Times New Roman"/>
          <w:szCs w:val="24"/>
        </w:rPr>
        <w:t xml:space="preserve">ις αποφάσεις για μισθούς, συντάξεις και δώρα; Τι γίνεται με τον διακανονισμό και την καταβολή των συντάξεων των νέων συνταξιούχων, που περιμένουν και περιμένουν και περιμένουν; Τι γίνεται με την ανισότητα που έχει εγκατασταθεί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μετα</w:t>
      </w:r>
      <w:r>
        <w:rPr>
          <w:rFonts w:eastAsia="Times New Roman" w:cs="Times New Roman"/>
          <w:szCs w:val="24"/>
        </w:rPr>
        <w:t xml:space="preserve">ξύ παλιών και νέων συνταξιούχων; Τι γίνεται με τις ληξιπρόθεσμες οφειλές του </w:t>
      </w:r>
      <w:r>
        <w:rPr>
          <w:rFonts w:eastAsia="Times New Roman" w:cs="Times New Roman"/>
          <w:szCs w:val="24"/>
        </w:rPr>
        <w:t>δ</w:t>
      </w:r>
      <w:r>
        <w:rPr>
          <w:rFonts w:eastAsia="Times New Roman" w:cs="Times New Roman"/>
          <w:szCs w:val="24"/>
        </w:rPr>
        <w:t>ημοσίου και τι γίνεται με την εκτέλεση του προγράμματος δημοσίων επενδύσεων;</w:t>
      </w:r>
    </w:p>
    <w:p w14:paraId="6E81986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Αυτά που οδηγούν στην καθήλωση και την αιχμαλωσία της οικονομίας δεν αποτελούν αντικείμενο συζήτησης,</w:t>
      </w:r>
      <w:r>
        <w:rPr>
          <w:rFonts w:eastAsia="Times New Roman" w:cs="Times New Roman"/>
          <w:szCs w:val="24"/>
        </w:rPr>
        <w:t xml:space="preserve"> γιατί η Κυβέρνηση δεν ενδιαφέρεται για το μέλλον του τόπου, ενδιαφέρεται να παραμείνει λίγο ακόμη στην εξουσία. </w:t>
      </w:r>
      <w:r>
        <w:rPr>
          <w:rFonts w:eastAsia="Times New Roman" w:cs="Times New Roman"/>
          <w:szCs w:val="24"/>
        </w:rPr>
        <w:lastRenderedPageBreak/>
        <w:t xml:space="preserve">Δεν αναφέρομαι στο επίπεδο των θεσμών, στον ευτελισμό και τον εκβιασμό της </w:t>
      </w:r>
      <w:r>
        <w:rPr>
          <w:rFonts w:eastAsia="Times New Roman" w:cs="Times New Roman"/>
          <w:szCs w:val="24"/>
        </w:rPr>
        <w:t>δ</w:t>
      </w:r>
      <w:r>
        <w:rPr>
          <w:rFonts w:eastAsia="Times New Roman" w:cs="Times New Roman"/>
          <w:szCs w:val="24"/>
        </w:rPr>
        <w:t xml:space="preserve">ικαιοσύνης, στην καταρράκωση των κοινοβουλευτικών διαδικασιών, δεν </w:t>
      </w:r>
      <w:r>
        <w:rPr>
          <w:rFonts w:eastAsia="Times New Roman" w:cs="Times New Roman"/>
          <w:szCs w:val="24"/>
        </w:rPr>
        <w:t xml:space="preserve">αναφέρομαι στην εξωτερική πολιτική, όχι στα εύκολα θέματα σε σχέση με τη Συμφωνία των Πρεσπών, αλλά στα δύσκολα και πραγματικά ζητήματα ασφάλειας, που συνδέονται με το Κυπριακό και τις ελληνοτουρκικές σχέσεις, με την κατάσταση στο Αιγαίο και την Ανατολική </w:t>
      </w:r>
      <w:r>
        <w:rPr>
          <w:rFonts w:eastAsia="Times New Roman" w:cs="Times New Roman"/>
          <w:szCs w:val="24"/>
        </w:rPr>
        <w:t>Μεσόγειο. Και, βέβαια, πάμε προς τις ευρωεκλογές, σε μία μεγάλη συζήτηση για τους ευρωπαϊκούς συσχετισμούς και το μέλλον της ευρωπαϊκής ολοκλήρωσης, με την Ελλάδα απούσα, με την Ελλάδα να μην μπορεί να μετάσχει ουσιαστικά σ’ αυτήν τη συζήτηση που διεξάγετα</w:t>
      </w:r>
      <w:r>
        <w:rPr>
          <w:rFonts w:eastAsia="Times New Roman" w:cs="Times New Roman"/>
          <w:szCs w:val="24"/>
        </w:rPr>
        <w:t xml:space="preserve">ι ερήμην της. </w:t>
      </w:r>
    </w:p>
    <w:p w14:paraId="6E81986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Πρέπει η χώρα να οδηγηθεί το ταχύτερο σε μ</w:t>
      </w:r>
      <w:r>
        <w:rPr>
          <w:rFonts w:eastAsia="Times New Roman" w:cs="Times New Roman"/>
          <w:szCs w:val="24"/>
        </w:rPr>
        <w:t>ί</w:t>
      </w:r>
      <w:r>
        <w:rPr>
          <w:rFonts w:eastAsia="Times New Roman" w:cs="Times New Roman"/>
          <w:szCs w:val="24"/>
        </w:rPr>
        <w:t>α πολιτική κάθαρση. Το τελευταίο εξάμηνο αυτής της Κυβέρνησης που διανύουμε και που ελπίζω να μην φτάσει να είναι ένα πλήρες εξάμηνο, είναι και θα είναι, κυρίες και κύριοι Βουλευτές, εξίσου ζημιογόν</w:t>
      </w:r>
      <w:r>
        <w:rPr>
          <w:rFonts w:eastAsia="Times New Roman" w:cs="Times New Roman"/>
          <w:szCs w:val="24"/>
        </w:rPr>
        <w:t xml:space="preserve">ο και βλαπτικό, </w:t>
      </w:r>
      <w:proofErr w:type="spellStart"/>
      <w:r>
        <w:rPr>
          <w:rFonts w:eastAsia="Times New Roman" w:cs="Times New Roman"/>
          <w:szCs w:val="24"/>
        </w:rPr>
        <w:t>μακροπροθέσμως</w:t>
      </w:r>
      <w:proofErr w:type="spellEnd"/>
      <w:r>
        <w:rPr>
          <w:rFonts w:eastAsia="Times New Roman" w:cs="Times New Roman"/>
          <w:szCs w:val="24"/>
        </w:rPr>
        <w:t xml:space="preserve"> ζημιογόνο και βλαπτικό, με το πρώτο εξάμηνο του </w:t>
      </w:r>
      <w:r>
        <w:rPr>
          <w:rFonts w:eastAsia="Times New Roman" w:cs="Times New Roman"/>
          <w:szCs w:val="24"/>
        </w:rPr>
        <w:lastRenderedPageBreak/>
        <w:t>2015. Αυτό πρέπει να είναι συνείδηση στην Αίθουσα της Βουλής των Ελλήνων και κυρίως να είναι στη συνείδηση του ελληνικού λαού καταγεγραμμένο πλήρως.</w:t>
      </w:r>
    </w:p>
    <w:p w14:paraId="6E81986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Ευχαριστώ.</w:t>
      </w:r>
    </w:p>
    <w:p w14:paraId="6E819866"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(Χειροκροτήματα α</w:t>
      </w:r>
      <w:r>
        <w:rPr>
          <w:rFonts w:eastAsia="Times New Roman" w:cs="Times New Roman"/>
          <w:szCs w:val="24"/>
        </w:rPr>
        <w:t>πό την πτέρυγα της Δημοκρατικής Συμπαράταξης)</w:t>
      </w:r>
    </w:p>
    <w:p w14:paraId="6E819867" w14:textId="77777777" w:rsidR="004B0DF5" w:rsidRDefault="00471FB5">
      <w:pPr>
        <w:spacing w:line="600" w:lineRule="auto"/>
        <w:ind w:firstLine="720"/>
        <w:jc w:val="both"/>
        <w:rPr>
          <w:rFonts w:eastAsia="Times New Roman" w:cs="Times New Roman"/>
          <w:szCs w:val="24"/>
        </w:rPr>
      </w:pPr>
      <w:r w:rsidRPr="009A7FE2">
        <w:rPr>
          <w:rFonts w:eastAsia="Times New Roman" w:cs="Times New Roman"/>
          <w:b/>
          <w:szCs w:val="24"/>
        </w:rPr>
        <w:t xml:space="preserve">ΠΡΟΕΔΡΕΥΩΝ (Δημήτριος </w:t>
      </w:r>
      <w:proofErr w:type="spellStart"/>
      <w:r w:rsidRPr="009A7FE2">
        <w:rPr>
          <w:rFonts w:eastAsia="Times New Roman" w:cs="Times New Roman"/>
          <w:b/>
          <w:szCs w:val="24"/>
        </w:rPr>
        <w:t>Κρεμαστινός</w:t>
      </w:r>
      <w:proofErr w:type="spellEnd"/>
      <w:r w:rsidRPr="009A7FE2">
        <w:rPr>
          <w:rFonts w:eastAsia="Times New Roman" w:cs="Times New Roman"/>
          <w:b/>
          <w:szCs w:val="24"/>
        </w:rPr>
        <w:t>):</w:t>
      </w:r>
      <w:r w:rsidRPr="00CB4D47">
        <w:rPr>
          <w:rFonts w:eastAsia="Times New Roman" w:cs="Times New Roman"/>
          <w:szCs w:val="24"/>
        </w:rPr>
        <w:t xml:space="preserve"> </w:t>
      </w:r>
      <w:r>
        <w:rPr>
          <w:rFonts w:eastAsia="Times New Roman" w:cs="Times New Roman"/>
          <w:szCs w:val="24"/>
        </w:rPr>
        <w:t>Και εγώ ευχαριστώ τον κ. Βενιζέλο.</w:t>
      </w:r>
    </w:p>
    <w:p w14:paraId="6E819868" w14:textId="77777777" w:rsidR="004B0DF5" w:rsidRDefault="00471FB5">
      <w:pPr>
        <w:spacing w:line="600" w:lineRule="auto"/>
        <w:ind w:firstLine="720"/>
        <w:jc w:val="both"/>
        <w:rPr>
          <w:rFonts w:eastAsia="Times New Roman" w:cs="Times New Roman"/>
          <w:szCs w:val="24"/>
        </w:rPr>
      </w:pPr>
      <w:r w:rsidRPr="00CB4D47">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Κύριε Πρόεδρε, μπορώ να έχω τον λόγο;</w:t>
      </w:r>
    </w:p>
    <w:p w14:paraId="6E819869" w14:textId="77777777" w:rsidR="004B0DF5" w:rsidRDefault="00471FB5">
      <w:pPr>
        <w:spacing w:line="600" w:lineRule="auto"/>
        <w:ind w:firstLine="720"/>
        <w:jc w:val="both"/>
        <w:rPr>
          <w:rFonts w:eastAsia="Times New Roman" w:cs="Times New Roman"/>
          <w:szCs w:val="24"/>
        </w:rPr>
      </w:pPr>
      <w:r w:rsidRPr="009A7FE2">
        <w:rPr>
          <w:rFonts w:eastAsia="Times New Roman" w:cs="Times New Roman"/>
          <w:b/>
          <w:szCs w:val="24"/>
        </w:rPr>
        <w:t xml:space="preserve">ΠΡΟΕΔΡΕΥΩΝ (Δημήτριος </w:t>
      </w:r>
      <w:proofErr w:type="spellStart"/>
      <w:r w:rsidRPr="009A7FE2">
        <w:rPr>
          <w:rFonts w:eastAsia="Times New Roman" w:cs="Times New Roman"/>
          <w:b/>
          <w:szCs w:val="24"/>
        </w:rPr>
        <w:t>Κρεμαστινός</w:t>
      </w:r>
      <w:proofErr w:type="spellEnd"/>
      <w:r w:rsidRPr="009A7FE2">
        <w:rPr>
          <w:rFonts w:eastAsia="Times New Roman" w:cs="Times New Roman"/>
          <w:b/>
          <w:szCs w:val="24"/>
        </w:rPr>
        <w:t>):</w:t>
      </w:r>
      <w:r w:rsidRPr="00CB4D47">
        <w:rPr>
          <w:rFonts w:eastAsia="Times New Roman" w:cs="Times New Roman"/>
          <w:szCs w:val="24"/>
        </w:rPr>
        <w:t xml:space="preserve"> </w:t>
      </w:r>
      <w:r>
        <w:rPr>
          <w:rFonts w:eastAsia="Times New Roman" w:cs="Times New Roman"/>
          <w:szCs w:val="24"/>
        </w:rPr>
        <w:t>Κύριε Υπουργέ, έχετε</w:t>
      </w:r>
      <w:r>
        <w:rPr>
          <w:rFonts w:eastAsia="Times New Roman" w:cs="Times New Roman"/>
          <w:szCs w:val="24"/>
        </w:rPr>
        <w:t xml:space="preserve"> τον λόγο.</w:t>
      </w:r>
    </w:p>
    <w:p w14:paraId="6E81986A" w14:textId="77777777" w:rsidR="004B0DF5" w:rsidRDefault="00471FB5">
      <w:pPr>
        <w:spacing w:line="600" w:lineRule="auto"/>
        <w:ind w:firstLine="720"/>
        <w:jc w:val="both"/>
        <w:rPr>
          <w:rFonts w:eastAsia="Times New Roman" w:cs="Times New Roman"/>
          <w:szCs w:val="24"/>
        </w:rPr>
      </w:pPr>
      <w:r w:rsidRPr="00CB4D47">
        <w:rPr>
          <w:rFonts w:eastAsia="Times New Roman" w:cs="Times New Roman"/>
          <w:b/>
          <w:szCs w:val="24"/>
        </w:rPr>
        <w:t>ΕΥΚΛΕΙΔΗΣ ΤΣΑΚΑΛΩΤΟΣ (Υπουργός Οικονομικών)</w:t>
      </w:r>
      <w:r>
        <w:rPr>
          <w:rFonts w:eastAsia="Times New Roman" w:cs="Times New Roman"/>
          <w:b/>
          <w:szCs w:val="24"/>
        </w:rPr>
        <w:t>:</w:t>
      </w:r>
      <w:r>
        <w:rPr>
          <w:rFonts w:eastAsia="Times New Roman" w:cs="Times New Roman"/>
          <w:szCs w:val="24"/>
        </w:rPr>
        <w:t xml:space="preserve"> Ο κ. Βενιζέλος είπε ότι κάποτε εγώ είπα ότι τα πλεονάσματα είναι θεωρητικά. Δεν το έχω πει ή τουλάχιστον δεν το θυμάμαι, γιατί δεν το πιστεύω. Εάν το έχω πει, θα </w:t>
      </w:r>
      <w:r>
        <w:rPr>
          <w:rFonts w:eastAsia="Times New Roman" w:cs="Times New Roman"/>
          <w:szCs w:val="24"/>
        </w:rPr>
        <w:lastRenderedPageBreak/>
        <w:t>τον κεράσω ένα ουίσκι ή το ποτό της επ</w:t>
      </w:r>
      <w:r>
        <w:rPr>
          <w:rFonts w:eastAsia="Times New Roman" w:cs="Times New Roman"/>
          <w:szCs w:val="24"/>
        </w:rPr>
        <w:t xml:space="preserve">ιθυμίας σας, κύριε Βενιζέλο. Εάν δεν το έχω πει, το ουίσκι είναι το δικό μου το ποτό. </w:t>
      </w:r>
    </w:p>
    <w:p w14:paraId="6E81986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Γιατί δεν το πιστεύω ότι είναι θεωρητικό; Ποια είναι η διαφορά πριν από το μνημόνιο και μετά από το μνημόνιο; Πριν από το μνημόνιο, τον δημοσιονομικό χώρο έπρεπε και μας</w:t>
      </w:r>
      <w:r>
        <w:rPr>
          <w:rFonts w:eastAsia="Times New Roman" w:cs="Times New Roman"/>
          <w:szCs w:val="24"/>
        </w:rPr>
        <w:t xml:space="preserve"> πίεζαν οι θεσμοί να μην τον δώσουμε μέχρι το τέλος του χρόνου. Τι κάνουμε τώρα με το πακέτο που θα συζητηθεί τη Δευτέρα και την Τρίτη; Συζητάμε τα μέτρα στη μέση της χρονιάς. Μόνιμα μέτρα, αντιθέτως με αυτό που είπατε. Ποτέ δεν ήταν θεωρητικά τα μνημόνια,</w:t>
      </w:r>
      <w:r>
        <w:rPr>
          <w:rFonts w:eastAsia="Times New Roman" w:cs="Times New Roman"/>
          <w:szCs w:val="24"/>
        </w:rPr>
        <w:t xml:space="preserve"> αλλά δέχομαι ότι μπορεί να έκανα ένα λεκτικό λάθος. Αυτή είναι η διαφορά. </w:t>
      </w:r>
    </w:p>
    <w:p w14:paraId="6E81986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Σήμερα συζητάμε και λέμε, επειδή έχουμε αξιοπιστία, ότι μπορούμε αυτά να ξοδευτούν και να μην χρειαστεί να εξαντλήσουμε τον χρόνο και να φτάσουμε στον Νοέμβριο ή στον Δεκέμβριο. Αυ</w:t>
      </w:r>
      <w:r>
        <w:rPr>
          <w:rFonts w:eastAsia="Times New Roman" w:cs="Times New Roman"/>
          <w:szCs w:val="24"/>
        </w:rPr>
        <w:t>τή είναι η διαφορά.</w:t>
      </w:r>
    </w:p>
    <w:p w14:paraId="6E81986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τη στρατηγική για το 2020 και μετά, νομίζω ότι δεν την καταλάβατε καλά. Ο ειδικός λογαριασμός είναι εγγύηση. Μπορούν τα κράτη-μέλη να τα πάρουν μπροστά, μπορούν να τα πάρουν κάθε χρόνο, μπορούν να τα πάρουν στο τέλος του τρίτου </w:t>
      </w:r>
      <w:r>
        <w:rPr>
          <w:rFonts w:eastAsia="Times New Roman" w:cs="Times New Roman"/>
          <w:szCs w:val="24"/>
        </w:rPr>
        <w:t>έτους, αλλά στην ουσία αυτό που λέμε είναι ότι όταν θα έχουμε ανάπτυξη, αυτά τα μέτρα που έχουμε ανακοινώσει και θα τα συζητήσουμε τη Δευτέρα και την Τρίτη μας βοηθούν να υπάρχει ανάπτυξη, για να είμαστε σε καλύτερη θέση, για να μπορούμε να είμαστε συνεπεί</w:t>
      </w:r>
      <w:r>
        <w:rPr>
          <w:rFonts w:eastAsia="Times New Roman" w:cs="Times New Roman"/>
          <w:szCs w:val="24"/>
        </w:rPr>
        <w:t>ς με τις υποχρεώσεις μας.</w:t>
      </w:r>
    </w:p>
    <w:p w14:paraId="6E81986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Εσείς τι λέτε για το 3,5%; Λέτε, δηλαδή, ότι θα έρθετε από την πρώτη μέρα και θα σας πουν οι θεσμοί και τα κράτη-μέλη ότι θα μειωθούν οι στόχοι; Δεν είναι δυνατόν αυτό. Εμείς έχουμε μία στρατηγική, να αρχίσουμε από το 2020 ουσιαστ</w:t>
      </w:r>
      <w:r>
        <w:rPr>
          <w:rFonts w:eastAsia="Times New Roman" w:cs="Times New Roman"/>
          <w:szCs w:val="24"/>
        </w:rPr>
        <w:t>ικά με 2,5% πρωτογενές στόχο. Αυτή είναι η διαφορά.</w:t>
      </w:r>
    </w:p>
    <w:p w14:paraId="6E81986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Όσο και εάν οι φίλοι και οι φίλες εδώ της Νέας Δημοκρατίας είναι νεοφιλελεύθεροι, θα τους επιτρέψω να απαντήσουν μόνοι τους. </w:t>
      </w:r>
    </w:p>
    <w:p w14:paraId="6E819870" w14:textId="77777777" w:rsidR="004B0DF5" w:rsidRDefault="00471FB5">
      <w:pPr>
        <w:spacing w:line="600" w:lineRule="auto"/>
        <w:ind w:firstLine="720"/>
        <w:jc w:val="both"/>
        <w:rPr>
          <w:rFonts w:eastAsia="Times New Roman" w:cs="Times New Roman"/>
          <w:szCs w:val="24"/>
        </w:rPr>
      </w:pPr>
      <w:r w:rsidRPr="001F0004">
        <w:rPr>
          <w:rFonts w:eastAsia="Times New Roman" w:cs="Times New Roman"/>
          <w:b/>
          <w:szCs w:val="24"/>
        </w:rPr>
        <w:lastRenderedPageBreak/>
        <w:t>ΕΥΑΓΓΕΛΟΣ ΒΕΝΙΖΕΛΟΣ:</w:t>
      </w:r>
      <w:r>
        <w:rPr>
          <w:rFonts w:eastAsia="Times New Roman" w:cs="Times New Roman"/>
          <w:szCs w:val="24"/>
        </w:rPr>
        <w:t xml:space="preserve"> Κύριε Πρόεδρε, παρακαλώ τον λόγο.</w:t>
      </w:r>
    </w:p>
    <w:p w14:paraId="6E819871" w14:textId="77777777" w:rsidR="004B0DF5" w:rsidRDefault="00471FB5">
      <w:pPr>
        <w:spacing w:line="600" w:lineRule="auto"/>
        <w:ind w:firstLine="720"/>
        <w:jc w:val="both"/>
        <w:rPr>
          <w:rFonts w:eastAsia="Times New Roman" w:cs="Times New Roman"/>
          <w:szCs w:val="24"/>
        </w:rPr>
      </w:pPr>
      <w:r w:rsidRPr="009A7FE2">
        <w:rPr>
          <w:rFonts w:eastAsia="Times New Roman" w:cs="Times New Roman"/>
          <w:b/>
          <w:szCs w:val="24"/>
        </w:rPr>
        <w:t xml:space="preserve">ΠΡΟΕΔΡΕΥΩΝ (Δημήτριος </w:t>
      </w:r>
      <w:proofErr w:type="spellStart"/>
      <w:r w:rsidRPr="009A7FE2">
        <w:rPr>
          <w:rFonts w:eastAsia="Times New Roman" w:cs="Times New Roman"/>
          <w:b/>
          <w:szCs w:val="24"/>
        </w:rPr>
        <w:t>Κ</w:t>
      </w:r>
      <w:r w:rsidRPr="009A7FE2">
        <w:rPr>
          <w:rFonts w:eastAsia="Times New Roman" w:cs="Times New Roman"/>
          <w:b/>
          <w:szCs w:val="24"/>
        </w:rPr>
        <w:t>ρεμαστινός</w:t>
      </w:r>
      <w:proofErr w:type="spellEnd"/>
      <w:r w:rsidRPr="009A7FE2">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Πρόεδρε, θα σας δώσω τον λόγο.</w:t>
      </w:r>
    </w:p>
    <w:p w14:paraId="6E81987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Κύριε Υπουργέ, θα σας παρακαλέσω να μην ξαναζητήσετε τον λόγο, για να προχωρήσουμε. </w:t>
      </w:r>
    </w:p>
    <w:p w14:paraId="6E819873" w14:textId="77777777" w:rsidR="004B0DF5" w:rsidRDefault="00471FB5">
      <w:pPr>
        <w:spacing w:line="600" w:lineRule="auto"/>
        <w:ind w:firstLine="720"/>
        <w:jc w:val="both"/>
        <w:rPr>
          <w:rFonts w:eastAsia="Times New Roman" w:cs="Times New Roman"/>
          <w:szCs w:val="24"/>
        </w:rPr>
      </w:pPr>
      <w:r w:rsidRPr="00FC4998">
        <w:rPr>
          <w:rFonts w:eastAsia="Times New Roman" w:cs="Times New Roman"/>
          <w:b/>
          <w:szCs w:val="24"/>
        </w:rPr>
        <w:t>ΧΡΗΣΤΟΣ ΜΑΝΤΑΣ</w:t>
      </w:r>
      <w:r>
        <w:rPr>
          <w:rFonts w:eastAsia="Times New Roman" w:cs="Times New Roman"/>
          <w:szCs w:val="24"/>
        </w:rPr>
        <w:t>: Δεν γίνεται, όμως, να μιλά ο Βενιζέλος τελευταίος.</w:t>
      </w:r>
    </w:p>
    <w:p w14:paraId="6E819874" w14:textId="77777777" w:rsidR="004B0DF5" w:rsidRDefault="00471FB5">
      <w:pPr>
        <w:spacing w:line="600" w:lineRule="auto"/>
        <w:ind w:firstLine="720"/>
        <w:jc w:val="both"/>
        <w:rPr>
          <w:rFonts w:eastAsia="Times New Roman" w:cs="Times New Roman"/>
          <w:szCs w:val="24"/>
        </w:rPr>
      </w:pPr>
      <w:r w:rsidRPr="009A7FE2">
        <w:rPr>
          <w:rFonts w:eastAsia="Times New Roman" w:cs="Times New Roman"/>
          <w:b/>
          <w:szCs w:val="24"/>
        </w:rPr>
        <w:t xml:space="preserve">ΠΡΟΕΔΡΕΥΩΝ (Δημήτριος </w:t>
      </w:r>
      <w:proofErr w:type="spellStart"/>
      <w:r w:rsidRPr="009A7FE2">
        <w:rPr>
          <w:rFonts w:eastAsia="Times New Roman" w:cs="Times New Roman"/>
          <w:b/>
          <w:szCs w:val="24"/>
        </w:rPr>
        <w:t>Κρεμαστινός</w:t>
      </w:r>
      <w:proofErr w:type="spellEnd"/>
      <w:r w:rsidRPr="009A7FE2">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Βενιζέλο, έχ</w:t>
      </w:r>
      <w:r>
        <w:rPr>
          <w:rFonts w:eastAsia="Times New Roman" w:cs="Times New Roman"/>
          <w:szCs w:val="24"/>
        </w:rPr>
        <w:t>ετε τον λόγο.</w:t>
      </w:r>
    </w:p>
    <w:p w14:paraId="6E819875" w14:textId="77777777" w:rsidR="004B0DF5" w:rsidRDefault="00471FB5">
      <w:pPr>
        <w:spacing w:line="600" w:lineRule="auto"/>
        <w:ind w:firstLine="720"/>
        <w:jc w:val="both"/>
        <w:rPr>
          <w:rFonts w:eastAsia="Times New Roman" w:cs="Times New Roman"/>
          <w:szCs w:val="24"/>
        </w:rPr>
      </w:pPr>
      <w:r w:rsidRPr="001421E7">
        <w:rPr>
          <w:rFonts w:eastAsia="Times New Roman" w:cs="Times New Roman"/>
          <w:b/>
          <w:szCs w:val="24"/>
        </w:rPr>
        <w:t>ΕΥΑΓΓΕΛΟΣ ΒΕΝΙΖΕΛΟΣ:</w:t>
      </w:r>
      <w:r>
        <w:rPr>
          <w:rFonts w:eastAsia="Times New Roman" w:cs="Times New Roman"/>
          <w:szCs w:val="24"/>
        </w:rPr>
        <w:t xml:space="preserve"> Στις 13 Ιουνίου 2018, όπως έχει καταγραφεί στη σελίδα 8822 του τόμου των Πρακτικών της Βουλής, μου απαντά ο κ. </w:t>
      </w:r>
      <w:proofErr w:type="spellStart"/>
      <w:r>
        <w:rPr>
          <w:rFonts w:eastAsia="Times New Roman" w:cs="Times New Roman"/>
          <w:szCs w:val="24"/>
        </w:rPr>
        <w:t>Τσακαλώτος</w:t>
      </w:r>
      <w:proofErr w:type="spellEnd"/>
      <w:r>
        <w:rPr>
          <w:rFonts w:eastAsia="Times New Roman" w:cs="Times New Roman"/>
          <w:szCs w:val="24"/>
        </w:rPr>
        <w:t xml:space="preserve"> σε σχέση με τα υπερβολικά </w:t>
      </w:r>
      <w:proofErr w:type="spellStart"/>
      <w:r>
        <w:rPr>
          <w:rFonts w:eastAsia="Times New Roman" w:cs="Times New Roman"/>
          <w:szCs w:val="24"/>
        </w:rPr>
        <w:t>υπερπλεονάσματα</w:t>
      </w:r>
      <w:proofErr w:type="spellEnd"/>
      <w:r>
        <w:rPr>
          <w:rFonts w:eastAsia="Times New Roman" w:cs="Times New Roman"/>
          <w:szCs w:val="24"/>
        </w:rPr>
        <w:t xml:space="preserve"> της περιόδου μέχρι το 2022 τα ακόλουθα.</w:t>
      </w:r>
    </w:p>
    <w:p w14:paraId="6E81987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Είναι ένας πίνακας, είναι τα λόγια του κ. </w:t>
      </w:r>
      <w:proofErr w:type="spellStart"/>
      <w:r>
        <w:rPr>
          <w:rFonts w:eastAsia="Times New Roman" w:cs="Times New Roman"/>
          <w:szCs w:val="24"/>
        </w:rPr>
        <w:t>Τ</w:t>
      </w:r>
      <w:r w:rsidRPr="00A40F12">
        <w:rPr>
          <w:rFonts w:eastAsia="Times New Roman" w:cs="Times New Roman"/>
          <w:szCs w:val="24"/>
        </w:rPr>
        <w:t>σακαλώτου</w:t>
      </w:r>
      <w:proofErr w:type="spellEnd"/>
      <w:r w:rsidRPr="00A40F12">
        <w:rPr>
          <w:rFonts w:eastAsia="Times New Roman" w:cs="Times New Roman"/>
          <w:szCs w:val="24"/>
        </w:rPr>
        <w:t xml:space="preserve"> που δείχνει ότι</w:t>
      </w:r>
      <w:r>
        <w:rPr>
          <w:rFonts w:eastAsia="Times New Roman" w:cs="Times New Roman"/>
          <w:szCs w:val="24"/>
        </w:rPr>
        <w:t>: «Τ</w:t>
      </w:r>
      <w:r w:rsidRPr="00A40F12">
        <w:rPr>
          <w:rFonts w:eastAsia="Times New Roman" w:cs="Times New Roman"/>
          <w:szCs w:val="24"/>
        </w:rPr>
        <w:t xml:space="preserve">ο </w:t>
      </w:r>
      <w:proofErr w:type="spellStart"/>
      <w:r w:rsidRPr="00A40F12">
        <w:rPr>
          <w:rFonts w:eastAsia="Times New Roman" w:cs="Times New Roman"/>
          <w:szCs w:val="24"/>
        </w:rPr>
        <w:t>υπερπλεόνασμα</w:t>
      </w:r>
      <w:proofErr w:type="spellEnd"/>
      <w:r w:rsidRPr="00A40F12">
        <w:rPr>
          <w:rFonts w:eastAsia="Times New Roman" w:cs="Times New Roman"/>
          <w:szCs w:val="24"/>
        </w:rPr>
        <w:t xml:space="preserve"> από 2% περίπου</w:t>
      </w:r>
      <w:r>
        <w:rPr>
          <w:rFonts w:eastAsia="Times New Roman" w:cs="Times New Roman"/>
          <w:szCs w:val="24"/>
        </w:rPr>
        <w:t xml:space="preserve"> -δ</w:t>
      </w:r>
      <w:r w:rsidRPr="00A40F12">
        <w:rPr>
          <w:rFonts w:eastAsia="Times New Roman" w:cs="Times New Roman"/>
          <w:szCs w:val="24"/>
        </w:rPr>
        <w:t xml:space="preserve">εν θυμάμαι ακριβώς </w:t>
      </w:r>
      <w:r>
        <w:rPr>
          <w:rFonts w:eastAsia="Times New Roman" w:cs="Times New Roman"/>
          <w:szCs w:val="24"/>
        </w:rPr>
        <w:t xml:space="preserve">τη </w:t>
      </w:r>
      <w:r w:rsidRPr="00A40F12">
        <w:rPr>
          <w:rFonts w:eastAsia="Times New Roman" w:cs="Times New Roman"/>
          <w:szCs w:val="24"/>
        </w:rPr>
        <w:t xml:space="preserve">στιγμή </w:t>
      </w:r>
      <w:r>
        <w:rPr>
          <w:rFonts w:eastAsia="Times New Roman" w:cs="Times New Roman"/>
          <w:szCs w:val="24"/>
        </w:rPr>
        <w:t>α</w:t>
      </w:r>
      <w:r w:rsidRPr="00A40F12">
        <w:rPr>
          <w:rFonts w:eastAsia="Times New Roman" w:cs="Times New Roman"/>
          <w:szCs w:val="24"/>
        </w:rPr>
        <w:t>υτή</w:t>
      </w:r>
      <w:r>
        <w:rPr>
          <w:rFonts w:eastAsia="Times New Roman" w:cs="Times New Roman"/>
          <w:szCs w:val="24"/>
        </w:rPr>
        <w:t>-</w:t>
      </w:r>
      <w:r w:rsidRPr="00A40F12">
        <w:rPr>
          <w:rFonts w:eastAsia="Times New Roman" w:cs="Times New Roman"/>
          <w:szCs w:val="24"/>
        </w:rPr>
        <w:t xml:space="preserve"> πάει στο 3,5% περίπου</w:t>
      </w:r>
      <w:r>
        <w:rPr>
          <w:rFonts w:eastAsia="Times New Roman" w:cs="Times New Roman"/>
          <w:szCs w:val="24"/>
        </w:rPr>
        <w:t>,</w:t>
      </w:r>
      <w:r w:rsidRPr="00A40F12">
        <w:rPr>
          <w:rFonts w:eastAsia="Times New Roman" w:cs="Times New Roman"/>
          <w:szCs w:val="24"/>
        </w:rPr>
        <w:t xml:space="preserve"> στο 3,96</w:t>
      </w:r>
      <w:r>
        <w:rPr>
          <w:rFonts w:eastAsia="Times New Roman" w:cs="Times New Roman"/>
          <w:szCs w:val="24"/>
        </w:rPr>
        <w:t>%,</w:t>
      </w:r>
      <w:r w:rsidRPr="00A40F12">
        <w:rPr>
          <w:rFonts w:eastAsia="Times New Roman" w:cs="Times New Roman"/>
          <w:szCs w:val="24"/>
        </w:rPr>
        <w:t xml:space="preserve"> στο 4</w:t>
      </w:r>
      <w:r>
        <w:rPr>
          <w:rFonts w:eastAsia="Times New Roman" w:cs="Times New Roman"/>
          <w:szCs w:val="24"/>
        </w:rPr>
        <w:t>,</w:t>
      </w:r>
      <w:r w:rsidRPr="00A40F12">
        <w:rPr>
          <w:rFonts w:eastAsia="Times New Roman" w:cs="Times New Roman"/>
          <w:szCs w:val="24"/>
        </w:rPr>
        <w:t>15</w:t>
      </w:r>
      <w:r>
        <w:rPr>
          <w:rFonts w:eastAsia="Times New Roman" w:cs="Times New Roman"/>
          <w:szCs w:val="24"/>
        </w:rPr>
        <w:t>%,</w:t>
      </w:r>
      <w:r w:rsidRPr="00A40F12">
        <w:rPr>
          <w:rFonts w:eastAsia="Times New Roman" w:cs="Times New Roman"/>
          <w:szCs w:val="24"/>
        </w:rPr>
        <w:t xml:space="preserve"> στο 4</w:t>
      </w:r>
      <w:r>
        <w:rPr>
          <w:rFonts w:eastAsia="Times New Roman" w:cs="Times New Roman"/>
          <w:szCs w:val="24"/>
        </w:rPr>
        <w:t>,</w:t>
      </w:r>
      <w:r w:rsidRPr="00A40F12">
        <w:rPr>
          <w:rFonts w:eastAsia="Times New Roman" w:cs="Times New Roman"/>
          <w:szCs w:val="24"/>
        </w:rPr>
        <w:t>50</w:t>
      </w:r>
      <w:r>
        <w:rPr>
          <w:rFonts w:eastAsia="Times New Roman" w:cs="Times New Roman"/>
          <w:szCs w:val="24"/>
        </w:rPr>
        <w:t>% και στο 5,1</w:t>
      </w:r>
      <w:r w:rsidRPr="00A40F12">
        <w:rPr>
          <w:rFonts w:eastAsia="Times New Roman" w:cs="Times New Roman"/>
          <w:szCs w:val="24"/>
        </w:rPr>
        <w:t>9</w:t>
      </w:r>
      <w:r>
        <w:rPr>
          <w:rFonts w:eastAsia="Times New Roman" w:cs="Times New Roman"/>
          <w:szCs w:val="24"/>
        </w:rPr>
        <w:t>%,</w:t>
      </w:r>
      <w:r w:rsidRPr="00A40F12">
        <w:rPr>
          <w:rFonts w:eastAsia="Times New Roman" w:cs="Times New Roman"/>
          <w:szCs w:val="24"/>
        </w:rPr>
        <w:t xml:space="preserve"> </w:t>
      </w:r>
      <w:r w:rsidRPr="00A40F12">
        <w:rPr>
          <w:rFonts w:eastAsia="Times New Roman" w:cs="Times New Roman"/>
          <w:szCs w:val="24"/>
        </w:rPr>
        <w:lastRenderedPageBreak/>
        <w:t>αν τ</w:t>
      </w:r>
      <w:r>
        <w:rPr>
          <w:rFonts w:eastAsia="Times New Roman" w:cs="Times New Roman"/>
          <w:szCs w:val="24"/>
        </w:rPr>
        <w:t>α</w:t>
      </w:r>
      <w:r w:rsidRPr="00A40F12">
        <w:rPr>
          <w:rFonts w:eastAsia="Times New Roman" w:cs="Times New Roman"/>
          <w:szCs w:val="24"/>
        </w:rPr>
        <w:t xml:space="preserve"> λέω σωστά</w:t>
      </w:r>
      <w:r>
        <w:rPr>
          <w:rFonts w:eastAsia="Times New Roman" w:cs="Times New Roman"/>
          <w:szCs w:val="24"/>
        </w:rPr>
        <w:t>. Σ</w:t>
      </w:r>
      <w:r w:rsidRPr="00A40F12">
        <w:rPr>
          <w:rFonts w:eastAsia="Times New Roman" w:cs="Times New Roman"/>
          <w:szCs w:val="24"/>
        </w:rPr>
        <w:t>ας εξήγησε ο κ</w:t>
      </w:r>
      <w:r>
        <w:rPr>
          <w:rFonts w:eastAsia="Times New Roman" w:cs="Times New Roman"/>
          <w:szCs w:val="24"/>
        </w:rPr>
        <w:t>.</w:t>
      </w:r>
      <w:r w:rsidRPr="00A40F12">
        <w:rPr>
          <w:rFonts w:eastAsia="Times New Roman" w:cs="Times New Roman"/>
          <w:szCs w:val="24"/>
        </w:rPr>
        <w:t xml:space="preserve"> </w:t>
      </w:r>
      <w:proofErr w:type="spellStart"/>
      <w:r>
        <w:rPr>
          <w:rFonts w:eastAsia="Times New Roman" w:cs="Times New Roman"/>
          <w:szCs w:val="24"/>
        </w:rPr>
        <w:t>Χ</w:t>
      </w:r>
      <w:r w:rsidRPr="00A40F12">
        <w:rPr>
          <w:rFonts w:eastAsia="Times New Roman" w:cs="Times New Roman"/>
          <w:szCs w:val="24"/>
        </w:rPr>
        <w:t>ουλιαράκης</w:t>
      </w:r>
      <w:proofErr w:type="spellEnd"/>
      <w:r>
        <w:rPr>
          <w:rFonts w:eastAsia="Times New Roman" w:cs="Times New Roman"/>
          <w:szCs w:val="24"/>
        </w:rPr>
        <w:t>,</w:t>
      </w:r>
      <w:r w:rsidRPr="00A40F12">
        <w:rPr>
          <w:rFonts w:eastAsia="Times New Roman" w:cs="Times New Roman"/>
          <w:szCs w:val="24"/>
        </w:rPr>
        <w:t xml:space="preserve"> σας εξήγησα </w:t>
      </w:r>
      <w:r>
        <w:rPr>
          <w:rFonts w:eastAsia="Times New Roman" w:cs="Times New Roman"/>
          <w:szCs w:val="24"/>
        </w:rPr>
        <w:t>κι εγώ…» -λέει ο κ.</w:t>
      </w:r>
      <w:r w:rsidRPr="00A40F12">
        <w:rPr>
          <w:rFonts w:eastAsia="Times New Roman" w:cs="Times New Roman"/>
          <w:szCs w:val="24"/>
        </w:rPr>
        <w:t xml:space="preserve"> </w:t>
      </w:r>
      <w:proofErr w:type="spellStart"/>
      <w:r w:rsidRPr="00A40F12">
        <w:rPr>
          <w:rFonts w:eastAsia="Times New Roman" w:cs="Times New Roman"/>
          <w:szCs w:val="24"/>
        </w:rPr>
        <w:t>Τσακαλώτος</w:t>
      </w:r>
      <w:proofErr w:type="spellEnd"/>
      <w:r>
        <w:rPr>
          <w:rFonts w:eastAsia="Times New Roman" w:cs="Times New Roman"/>
          <w:szCs w:val="24"/>
        </w:rPr>
        <w:t>-</w:t>
      </w:r>
      <w:r w:rsidRPr="00A40F12">
        <w:rPr>
          <w:rFonts w:eastAsia="Times New Roman" w:cs="Times New Roman"/>
          <w:szCs w:val="24"/>
        </w:rPr>
        <w:t xml:space="preserve"> </w:t>
      </w:r>
      <w:r>
        <w:rPr>
          <w:rFonts w:eastAsia="Times New Roman" w:cs="Times New Roman"/>
          <w:szCs w:val="24"/>
        </w:rPr>
        <w:t>«…</w:t>
      </w:r>
      <w:r w:rsidRPr="00A40F12">
        <w:rPr>
          <w:rFonts w:eastAsia="Times New Roman" w:cs="Times New Roman"/>
          <w:szCs w:val="24"/>
        </w:rPr>
        <w:t>ότι αυτοί οι αριθμοί δεν είναι ο καινο</w:t>
      </w:r>
      <w:r>
        <w:rPr>
          <w:rFonts w:eastAsia="Times New Roman" w:cs="Times New Roman"/>
          <w:szCs w:val="24"/>
        </w:rPr>
        <w:t>ύργιος στόχος. Δ</w:t>
      </w:r>
      <w:r w:rsidRPr="00A40F12">
        <w:rPr>
          <w:rFonts w:eastAsia="Times New Roman" w:cs="Times New Roman"/>
          <w:szCs w:val="24"/>
        </w:rPr>
        <w:t xml:space="preserve">εν στοχεύουμε σε </w:t>
      </w:r>
      <w:proofErr w:type="spellStart"/>
      <w:r w:rsidRPr="00A40F12">
        <w:rPr>
          <w:rFonts w:eastAsia="Times New Roman" w:cs="Times New Roman"/>
          <w:szCs w:val="24"/>
        </w:rPr>
        <w:t>υπερπλε</w:t>
      </w:r>
      <w:r>
        <w:rPr>
          <w:rFonts w:eastAsia="Times New Roman" w:cs="Times New Roman"/>
          <w:szCs w:val="24"/>
        </w:rPr>
        <w:t>ό</w:t>
      </w:r>
      <w:r w:rsidRPr="00A40F12">
        <w:rPr>
          <w:rFonts w:eastAsia="Times New Roman" w:cs="Times New Roman"/>
          <w:szCs w:val="24"/>
        </w:rPr>
        <w:t>νασμα</w:t>
      </w:r>
      <w:proofErr w:type="spellEnd"/>
      <w:r w:rsidRPr="00A40F12">
        <w:rPr>
          <w:rFonts w:eastAsia="Times New Roman" w:cs="Times New Roman"/>
          <w:szCs w:val="24"/>
        </w:rPr>
        <w:t xml:space="preserve"> </w:t>
      </w:r>
      <w:r>
        <w:rPr>
          <w:rFonts w:eastAsia="Times New Roman" w:cs="Times New Roman"/>
          <w:szCs w:val="24"/>
        </w:rPr>
        <w:t>3,5%,</w:t>
      </w:r>
      <w:r w:rsidRPr="00A40F12">
        <w:rPr>
          <w:rFonts w:eastAsia="Times New Roman" w:cs="Times New Roman"/>
          <w:szCs w:val="24"/>
        </w:rPr>
        <w:t xml:space="preserve"> 3,9</w:t>
      </w:r>
      <w:r>
        <w:rPr>
          <w:rFonts w:eastAsia="Times New Roman" w:cs="Times New Roman"/>
          <w:szCs w:val="24"/>
        </w:rPr>
        <w:t>% κ.λπ.. Α</w:t>
      </w:r>
      <w:r w:rsidRPr="00A40F12">
        <w:rPr>
          <w:rFonts w:eastAsia="Times New Roman" w:cs="Times New Roman"/>
          <w:szCs w:val="24"/>
        </w:rPr>
        <w:t>υτά δεν είναι οι στόχοι</w:t>
      </w:r>
      <w:r>
        <w:rPr>
          <w:rFonts w:eastAsia="Times New Roman" w:cs="Times New Roman"/>
          <w:szCs w:val="24"/>
        </w:rPr>
        <w:t>. Ε</w:t>
      </w:r>
      <w:r w:rsidRPr="00A40F12">
        <w:rPr>
          <w:rFonts w:eastAsia="Times New Roman" w:cs="Times New Roman"/>
          <w:szCs w:val="24"/>
        </w:rPr>
        <w:t>ίναι στον πίνακα</w:t>
      </w:r>
      <w:r>
        <w:rPr>
          <w:rFonts w:eastAsia="Times New Roman" w:cs="Times New Roman"/>
          <w:szCs w:val="24"/>
        </w:rPr>
        <w:t>,</w:t>
      </w:r>
      <w:r w:rsidRPr="00A40F12">
        <w:rPr>
          <w:rFonts w:eastAsia="Times New Roman" w:cs="Times New Roman"/>
          <w:szCs w:val="24"/>
        </w:rPr>
        <w:t xml:space="preserve"> για να βοηθήσουν στη συζήτηση</w:t>
      </w:r>
      <w:r>
        <w:rPr>
          <w:rFonts w:eastAsia="Times New Roman" w:cs="Times New Roman"/>
          <w:szCs w:val="24"/>
        </w:rPr>
        <w:t>.</w:t>
      </w:r>
      <w:r w:rsidRPr="00A40F12">
        <w:rPr>
          <w:rFonts w:eastAsia="Times New Roman" w:cs="Times New Roman"/>
          <w:szCs w:val="24"/>
        </w:rPr>
        <w:t xml:space="preserve"> Απλά δείχνουν ποιο θα ήταν το </w:t>
      </w:r>
      <w:r w:rsidRPr="00A40F12">
        <w:rPr>
          <w:rFonts w:eastAsia="Times New Roman" w:cs="Times New Roman"/>
          <w:szCs w:val="24"/>
        </w:rPr>
        <w:t>πρωτογενές πλεόνασμα</w:t>
      </w:r>
      <w:r>
        <w:rPr>
          <w:rFonts w:eastAsia="Times New Roman" w:cs="Times New Roman"/>
          <w:szCs w:val="24"/>
        </w:rPr>
        <w:t xml:space="preserve"> ε</w:t>
      </w:r>
      <w:r w:rsidRPr="00A40F12">
        <w:rPr>
          <w:rFonts w:eastAsia="Times New Roman" w:cs="Times New Roman"/>
          <w:szCs w:val="24"/>
        </w:rPr>
        <w:t>άν δεν κάναμε τίποτα</w:t>
      </w:r>
      <w:r>
        <w:rPr>
          <w:rFonts w:eastAsia="Times New Roman" w:cs="Times New Roman"/>
          <w:szCs w:val="24"/>
        </w:rPr>
        <w:t xml:space="preserve">. Άρα, </w:t>
      </w:r>
      <w:r w:rsidRPr="00A40F12">
        <w:rPr>
          <w:rFonts w:eastAsia="Times New Roman" w:cs="Times New Roman"/>
          <w:szCs w:val="24"/>
        </w:rPr>
        <w:t>δεν είναι καινούργιοι στόχοι</w:t>
      </w:r>
      <w:r>
        <w:rPr>
          <w:rFonts w:eastAsia="Times New Roman" w:cs="Times New Roman"/>
          <w:szCs w:val="24"/>
        </w:rPr>
        <w:t>. Δ</w:t>
      </w:r>
      <w:r w:rsidRPr="00A40F12">
        <w:rPr>
          <w:rFonts w:eastAsia="Times New Roman" w:cs="Times New Roman"/>
          <w:szCs w:val="24"/>
        </w:rPr>
        <w:t xml:space="preserve">εν έχουμε στόχο να έχουμε </w:t>
      </w:r>
      <w:proofErr w:type="spellStart"/>
      <w:r w:rsidRPr="00A40F12">
        <w:rPr>
          <w:rFonts w:eastAsia="Times New Roman" w:cs="Times New Roman"/>
          <w:szCs w:val="24"/>
        </w:rPr>
        <w:t>υπερπλεόνασμα</w:t>
      </w:r>
      <w:proofErr w:type="spellEnd"/>
      <w:r>
        <w:rPr>
          <w:rFonts w:eastAsia="Times New Roman" w:cs="Times New Roman"/>
          <w:szCs w:val="24"/>
        </w:rPr>
        <w:t>. Κ</w:t>
      </w:r>
      <w:r w:rsidRPr="00A40F12">
        <w:rPr>
          <w:rFonts w:eastAsia="Times New Roman" w:cs="Times New Roman"/>
          <w:szCs w:val="24"/>
        </w:rPr>
        <w:t>αι φτάνουν και έχουν</w:t>
      </w:r>
      <w:r>
        <w:rPr>
          <w:rFonts w:eastAsia="Times New Roman" w:cs="Times New Roman"/>
          <w:szCs w:val="24"/>
        </w:rPr>
        <w:t>…».</w:t>
      </w:r>
    </w:p>
    <w:p w14:paraId="6E819877"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E819878"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Πολύ καλά τα λέτε.</w:t>
      </w:r>
    </w:p>
    <w:p w14:paraId="6E819879"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Μ</w:t>
      </w:r>
      <w:r w:rsidRPr="00A40F12">
        <w:rPr>
          <w:rFonts w:eastAsia="Times New Roman" w:cs="Times New Roman"/>
          <w:szCs w:val="24"/>
        </w:rPr>
        <w:t>ι</w:t>
      </w:r>
      <w:r w:rsidRPr="00A40F12">
        <w:rPr>
          <w:rFonts w:eastAsia="Times New Roman" w:cs="Times New Roman"/>
          <w:szCs w:val="24"/>
        </w:rPr>
        <w:t>σό λεπτό</w:t>
      </w:r>
      <w:r>
        <w:rPr>
          <w:rFonts w:eastAsia="Times New Roman" w:cs="Times New Roman"/>
          <w:szCs w:val="24"/>
        </w:rPr>
        <w:t>.</w:t>
      </w:r>
      <w:r w:rsidRPr="00A40F12">
        <w:rPr>
          <w:rFonts w:eastAsia="Times New Roman" w:cs="Times New Roman"/>
          <w:szCs w:val="24"/>
        </w:rPr>
        <w:t xml:space="preserve"> Ακούστε τι έχετε κάνει</w:t>
      </w:r>
      <w:r>
        <w:rPr>
          <w:rFonts w:eastAsia="Times New Roman" w:cs="Times New Roman"/>
          <w:szCs w:val="24"/>
        </w:rPr>
        <w:t>.</w:t>
      </w:r>
    </w:p>
    <w:p w14:paraId="6E81987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 φ</w:t>
      </w:r>
      <w:r w:rsidRPr="00A40F12">
        <w:rPr>
          <w:rFonts w:eastAsia="Times New Roman" w:cs="Times New Roman"/>
          <w:szCs w:val="24"/>
        </w:rPr>
        <w:t xml:space="preserve">τάνουν να έχουν ταμειακό </w:t>
      </w:r>
      <w:proofErr w:type="spellStart"/>
      <w:r w:rsidRPr="00A40F12">
        <w:rPr>
          <w:rFonts w:eastAsia="Times New Roman" w:cs="Times New Roman"/>
          <w:szCs w:val="24"/>
        </w:rPr>
        <w:t>υπερπλεόνασμα</w:t>
      </w:r>
      <w:proofErr w:type="spellEnd"/>
      <w:r w:rsidRPr="00A40F12">
        <w:rPr>
          <w:rFonts w:eastAsia="Times New Roman" w:cs="Times New Roman"/>
          <w:szCs w:val="24"/>
        </w:rPr>
        <w:t xml:space="preserve"> το 2018</w:t>
      </w:r>
      <w:r>
        <w:rPr>
          <w:rFonts w:eastAsia="Times New Roman" w:cs="Times New Roman"/>
          <w:szCs w:val="24"/>
        </w:rPr>
        <w:t>,</w:t>
      </w:r>
      <w:r w:rsidRPr="00A40F12">
        <w:rPr>
          <w:rFonts w:eastAsia="Times New Roman" w:cs="Times New Roman"/>
          <w:szCs w:val="24"/>
        </w:rPr>
        <w:t xml:space="preserve"> ενώ ο στόχος </w:t>
      </w:r>
      <w:r>
        <w:rPr>
          <w:rFonts w:eastAsia="Times New Roman" w:cs="Times New Roman"/>
          <w:szCs w:val="24"/>
        </w:rPr>
        <w:t>ή</w:t>
      </w:r>
      <w:r w:rsidRPr="00A40F12">
        <w:rPr>
          <w:rFonts w:eastAsia="Times New Roman" w:cs="Times New Roman"/>
          <w:szCs w:val="24"/>
        </w:rPr>
        <w:t>ταν να μην υπάρχουν</w:t>
      </w:r>
      <w:r>
        <w:rPr>
          <w:rFonts w:eastAsia="Times New Roman" w:cs="Times New Roman"/>
          <w:szCs w:val="24"/>
        </w:rPr>
        <w:t>,</w:t>
      </w:r>
      <w:r w:rsidRPr="00A40F12">
        <w:rPr>
          <w:rFonts w:eastAsia="Times New Roman" w:cs="Times New Roman"/>
          <w:szCs w:val="24"/>
        </w:rPr>
        <w:t xml:space="preserve"> με βάση τα αντίμετρα</w:t>
      </w:r>
      <w:r>
        <w:rPr>
          <w:rFonts w:eastAsia="Times New Roman" w:cs="Times New Roman"/>
          <w:szCs w:val="24"/>
        </w:rPr>
        <w:t>,</w:t>
      </w:r>
      <w:r w:rsidRPr="00A40F12">
        <w:rPr>
          <w:rFonts w:eastAsia="Times New Roman" w:cs="Times New Roman"/>
          <w:szCs w:val="24"/>
        </w:rPr>
        <w:t xml:space="preserve"> ταμειακά </w:t>
      </w:r>
      <w:proofErr w:type="spellStart"/>
      <w:r>
        <w:rPr>
          <w:rFonts w:eastAsia="Times New Roman" w:cs="Times New Roman"/>
          <w:szCs w:val="24"/>
        </w:rPr>
        <w:t>υπερ</w:t>
      </w:r>
      <w:r w:rsidRPr="00A40F12">
        <w:rPr>
          <w:rFonts w:eastAsia="Times New Roman" w:cs="Times New Roman"/>
          <w:szCs w:val="24"/>
        </w:rPr>
        <w:t>πλεονάσματα</w:t>
      </w:r>
      <w:proofErr w:type="spellEnd"/>
      <w:r w:rsidRPr="00A40F12">
        <w:rPr>
          <w:rFonts w:eastAsia="Times New Roman" w:cs="Times New Roman"/>
          <w:szCs w:val="24"/>
        </w:rPr>
        <w:t xml:space="preserve"> του 2018</w:t>
      </w:r>
      <w:r>
        <w:rPr>
          <w:rFonts w:eastAsia="Times New Roman" w:cs="Times New Roman"/>
          <w:szCs w:val="24"/>
        </w:rPr>
        <w:t>. Κ</w:t>
      </w:r>
      <w:r w:rsidRPr="00A40F12">
        <w:rPr>
          <w:rFonts w:eastAsia="Times New Roman" w:cs="Times New Roman"/>
          <w:szCs w:val="24"/>
        </w:rPr>
        <w:t xml:space="preserve">αι έρχονται τώρα στην περίοδο </w:t>
      </w:r>
      <w:r>
        <w:rPr>
          <w:rFonts w:eastAsia="Times New Roman" w:cs="Times New Roman"/>
          <w:szCs w:val="24"/>
        </w:rPr>
        <w:t>α</w:t>
      </w:r>
      <w:r w:rsidRPr="00A40F12">
        <w:rPr>
          <w:rFonts w:eastAsia="Times New Roman" w:cs="Times New Roman"/>
          <w:szCs w:val="24"/>
        </w:rPr>
        <w:t>πό το 2020 και μετά</w:t>
      </w:r>
      <w:r>
        <w:rPr>
          <w:rFonts w:eastAsia="Times New Roman" w:cs="Times New Roman"/>
          <w:szCs w:val="24"/>
        </w:rPr>
        <w:t>,</w:t>
      </w:r>
      <w:r w:rsidRPr="00A40F12">
        <w:rPr>
          <w:rFonts w:eastAsia="Times New Roman" w:cs="Times New Roman"/>
          <w:szCs w:val="24"/>
        </w:rPr>
        <w:t xml:space="preserve"> που </w:t>
      </w:r>
      <w:r w:rsidRPr="00A40F12">
        <w:rPr>
          <w:rFonts w:eastAsia="Times New Roman" w:cs="Times New Roman"/>
          <w:szCs w:val="24"/>
        </w:rPr>
        <w:lastRenderedPageBreak/>
        <w:t xml:space="preserve">ξέρουν ότι </w:t>
      </w:r>
      <w:r>
        <w:rPr>
          <w:rFonts w:eastAsia="Times New Roman" w:cs="Times New Roman"/>
          <w:szCs w:val="24"/>
        </w:rPr>
        <w:t xml:space="preserve">η </w:t>
      </w:r>
      <w:r w:rsidRPr="00A40F12">
        <w:rPr>
          <w:rFonts w:eastAsia="Times New Roman" w:cs="Times New Roman"/>
          <w:szCs w:val="24"/>
        </w:rPr>
        <w:t xml:space="preserve">μεγάλη </w:t>
      </w:r>
      <w:r w:rsidRPr="00A40F12">
        <w:rPr>
          <w:rFonts w:eastAsia="Times New Roman" w:cs="Times New Roman"/>
          <w:szCs w:val="24"/>
        </w:rPr>
        <w:t>συζήτηση είναι</w:t>
      </w:r>
      <w:r>
        <w:rPr>
          <w:rFonts w:eastAsia="Times New Roman" w:cs="Times New Roman"/>
          <w:szCs w:val="24"/>
        </w:rPr>
        <w:t xml:space="preserve"> </w:t>
      </w:r>
      <w:r w:rsidRPr="00A40F12">
        <w:rPr>
          <w:rFonts w:eastAsia="Times New Roman" w:cs="Times New Roman"/>
          <w:szCs w:val="24"/>
        </w:rPr>
        <w:t>σταδιακά</w:t>
      </w:r>
      <w:r>
        <w:rPr>
          <w:rFonts w:eastAsia="Times New Roman" w:cs="Times New Roman"/>
          <w:szCs w:val="24"/>
        </w:rPr>
        <w:t>,</w:t>
      </w:r>
      <w:r w:rsidRPr="00A40F12">
        <w:rPr>
          <w:rFonts w:eastAsia="Times New Roman" w:cs="Times New Roman"/>
          <w:szCs w:val="24"/>
        </w:rPr>
        <w:t xml:space="preserve"> </w:t>
      </w:r>
      <w:r>
        <w:rPr>
          <w:rFonts w:eastAsia="Times New Roman" w:cs="Times New Roman"/>
          <w:szCs w:val="24"/>
        </w:rPr>
        <w:t>όχι</w:t>
      </w:r>
      <w:r w:rsidRPr="00A40F12">
        <w:rPr>
          <w:rFonts w:eastAsia="Times New Roman" w:cs="Times New Roman"/>
          <w:szCs w:val="24"/>
        </w:rPr>
        <w:t xml:space="preserve"> από την πρώτη στιγμή</w:t>
      </w:r>
      <w:r>
        <w:rPr>
          <w:rFonts w:eastAsia="Times New Roman" w:cs="Times New Roman"/>
          <w:szCs w:val="24"/>
        </w:rPr>
        <w:t>, μ</w:t>
      </w:r>
      <w:r>
        <w:rPr>
          <w:rFonts w:eastAsia="Times New Roman" w:cs="Times New Roman"/>
          <w:szCs w:val="24"/>
        </w:rPr>
        <w:t>ί</w:t>
      </w:r>
      <w:r>
        <w:rPr>
          <w:rFonts w:eastAsia="Times New Roman" w:cs="Times New Roman"/>
          <w:szCs w:val="24"/>
        </w:rPr>
        <w:t>α νέα κυβέρνηση</w:t>
      </w:r>
      <w:r w:rsidRPr="00A40F12">
        <w:rPr>
          <w:rFonts w:eastAsia="Times New Roman" w:cs="Times New Roman"/>
          <w:szCs w:val="24"/>
        </w:rPr>
        <w:t xml:space="preserve"> δ</w:t>
      </w:r>
      <w:r>
        <w:rPr>
          <w:rFonts w:eastAsia="Times New Roman" w:cs="Times New Roman"/>
          <w:szCs w:val="24"/>
        </w:rPr>
        <w:t>είχ</w:t>
      </w:r>
      <w:r w:rsidRPr="00A40F12">
        <w:rPr>
          <w:rFonts w:eastAsia="Times New Roman" w:cs="Times New Roman"/>
          <w:szCs w:val="24"/>
        </w:rPr>
        <w:t>νοντας την αξιοπιστία της να μπορέσει να μειώσει το</w:t>
      </w:r>
      <w:r>
        <w:rPr>
          <w:rFonts w:eastAsia="Times New Roman" w:cs="Times New Roman"/>
          <w:szCs w:val="24"/>
        </w:rPr>
        <w:t>ν</w:t>
      </w:r>
      <w:r w:rsidRPr="00A40F12">
        <w:rPr>
          <w:rFonts w:eastAsia="Times New Roman" w:cs="Times New Roman"/>
          <w:szCs w:val="24"/>
        </w:rPr>
        <w:t xml:space="preserve"> στόχο του </w:t>
      </w:r>
      <w:r>
        <w:rPr>
          <w:rFonts w:eastAsia="Times New Roman" w:cs="Times New Roman"/>
          <w:szCs w:val="24"/>
        </w:rPr>
        <w:t>π</w:t>
      </w:r>
      <w:r w:rsidRPr="00A40F12">
        <w:rPr>
          <w:rFonts w:eastAsia="Times New Roman" w:cs="Times New Roman"/>
          <w:szCs w:val="24"/>
        </w:rPr>
        <w:t>ρωτογενούς πλεονάσματος</w:t>
      </w:r>
      <w:r>
        <w:rPr>
          <w:rFonts w:eastAsia="Times New Roman" w:cs="Times New Roman"/>
          <w:szCs w:val="24"/>
        </w:rPr>
        <w:t>,</w:t>
      </w:r>
      <w:r w:rsidRPr="00A40F12">
        <w:rPr>
          <w:rFonts w:eastAsia="Times New Roman" w:cs="Times New Roman"/>
          <w:szCs w:val="24"/>
        </w:rPr>
        <w:t xml:space="preserve"> δίνοντας έμφαση στο </w:t>
      </w:r>
      <w:r>
        <w:rPr>
          <w:rFonts w:eastAsia="Times New Roman" w:cs="Times New Roman"/>
          <w:szCs w:val="24"/>
        </w:rPr>
        <w:t>κ</w:t>
      </w:r>
      <w:r w:rsidRPr="00A40F12">
        <w:rPr>
          <w:rFonts w:eastAsia="Times New Roman" w:cs="Times New Roman"/>
          <w:szCs w:val="24"/>
        </w:rPr>
        <w:t>λάσμα</w:t>
      </w:r>
      <w:r>
        <w:rPr>
          <w:rFonts w:eastAsia="Times New Roman" w:cs="Times New Roman"/>
          <w:szCs w:val="24"/>
        </w:rPr>
        <w:t>, δ</w:t>
      </w:r>
      <w:r w:rsidRPr="00A40F12">
        <w:rPr>
          <w:rFonts w:eastAsia="Times New Roman" w:cs="Times New Roman"/>
          <w:szCs w:val="24"/>
        </w:rPr>
        <w:t>ηλαδή στο</w:t>
      </w:r>
      <w:r>
        <w:rPr>
          <w:rFonts w:eastAsia="Times New Roman" w:cs="Times New Roman"/>
          <w:szCs w:val="24"/>
        </w:rPr>
        <w:t>ν</w:t>
      </w:r>
      <w:r w:rsidRPr="00A40F12">
        <w:rPr>
          <w:rFonts w:eastAsia="Times New Roman" w:cs="Times New Roman"/>
          <w:szCs w:val="24"/>
        </w:rPr>
        <w:t xml:space="preserve"> ρυθμό ανάπτυξης και </w:t>
      </w:r>
      <w:r>
        <w:rPr>
          <w:rFonts w:eastAsia="Times New Roman" w:cs="Times New Roman"/>
          <w:szCs w:val="24"/>
        </w:rPr>
        <w:t>αυτό</w:t>
      </w:r>
      <w:r w:rsidRPr="00A40F12">
        <w:rPr>
          <w:rFonts w:eastAsia="Times New Roman" w:cs="Times New Roman"/>
          <w:szCs w:val="24"/>
        </w:rPr>
        <w:t xml:space="preserve"> το ακυρώνουν</w:t>
      </w:r>
      <w:r>
        <w:rPr>
          <w:rFonts w:eastAsia="Times New Roman" w:cs="Times New Roman"/>
          <w:szCs w:val="24"/>
        </w:rPr>
        <w:t>,</w:t>
      </w:r>
      <w:r w:rsidRPr="00A40F12">
        <w:rPr>
          <w:rFonts w:eastAsia="Times New Roman" w:cs="Times New Roman"/>
          <w:szCs w:val="24"/>
        </w:rPr>
        <w:t xml:space="preserve"> γιατί λένε</w:t>
      </w:r>
      <w:r>
        <w:rPr>
          <w:rFonts w:eastAsia="Times New Roman" w:cs="Times New Roman"/>
          <w:szCs w:val="24"/>
        </w:rPr>
        <w:t>:</w:t>
      </w:r>
      <w:r w:rsidRPr="00A40F12">
        <w:rPr>
          <w:rFonts w:eastAsia="Times New Roman" w:cs="Times New Roman"/>
          <w:szCs w:val="24"/>
        </w:rPr>
        <w:t xml:space="preserve"> </w:t>
      </w:r>
      <w:r>
        <w:rPr>
          <w:rFonts w:eastAsia="Times New Roman" w:cs="Times New Roman"/>
          <w:szCs w:val="24"/>
        </w:rPr>
        <w:t>«</w:t>
      </w:r>
      <w:r w:rsidRPr="00A40F12">
        <w:rPr>
          <w:rFonts w:eastAsia="Times New Roman" w:cs="Times New Roman"/>
          <w:szCs w:val="24"/>
        </w:rPr>
        <w:t>Ναι</w:t>
      </w:r>
      <w:r>
        <w:rPr>
          <w:rFonts w:eastAsia="Times New Roman" w:cs="Times New Roman"/>
          <w:szCs w:val="24"/>
        </w:rPr>
        <w:t>, π</w:t>
      </w:r>
      <w:r w:rsidRPr="00A40F12">
        <w:rPr>
          <w:rFonts w:eastAsia="Times New Roman" w:cs="Times New Roman"/>
          <w:szCs w:val="24"/>
        </w:rPr>
        <w:t xml:space="preserve">άρτε </w:t>
      </w:r>
      <w:r>
        <w:rPr>
          <w:rFonts w:eastAsia="Times New Roman" w:cs="Times New Roman"/>
          <w:szCs w:val="24"/>
        </w:rPr>
        <w:t>5,5</w:t>
      </w:r>
      <w:r w:rsidRPr="00A40F12">
        <w:rPr>
          <w:rFonts w:eastAsia="Times New Roman" w:cs="Times New Roman"/>
          <w:szCs w:val="24"/>
        </w:rPr>
        <w:t xml:space="preserve"> δισεκατομμύρια </w:t>
      </w:r>
      <w:r>
        <w:rPr>
          <w:rFonts w:eastAsia="Times New Roman" w:cs="Times New Roman"/>
          <w:szCs w:val="24"/>
        </w:rPr>
        <w:t>σ</w:t>
      </w:r>
      <w:r w:rsidRPr="00A40F12">
        <w:rPr>
          <w:rFonts w:eastAsia="Times New Roman" w:cs="Times New Roman"/>
          <w:szCs w:val="24"/>
        </w:rPr>
        <w:t>τη διάθεση των εταίρων</w:t>
      </w:r>
      <w:r>
        <w:rPr>
          <w:rFonts w:eastAsia="Times New Roman" w:cs="Times New Roman"/>
          <w:szCs w:val="24"/>
        </w:rPr>
        <w:t>. Τ</w:t>
      </w:r>
      <w:r w:rsidRPr="00A40F12">
        <w:rPr>
          <w:rFonts w:eastAsia="Times New Roman" w:cs="Times New Roman"/>
          <w:szCs w:val="24"/>
        </w:rPr>
        <w:t xml:space="preserve">ο 1% του </w:t>
      </w:r>
      <w:r>
        <w:rPr>
          <w:rFonts w:eastAsia="Times New Roman" w:cs="Times New Roman"/>
          <w:szCs w:val="24"/>
        </w:rPr>
        <w:t>π</w:t>
      </w:r>
      <w:r w:rsidRPr="00A40F12">
        <w:rPr>
          <w:rFonts w:eastAsia="Times New Roman" w:cs="Times New Roman"/>
          <w:szCs w:val="24"/>
        </w:rPr>
        <w:t xml:space="preserve">ρωτογενούς πλεονάσματος το έχουμε ήδη συγκεντρώσει </w:t>
      </w:r>
      <w:r>
        <w:rPr>
          <w:rFonts w:eastAsia="Times New Roman" w:cs="Times New Roman"/>
          <w:szCs w:val="24"/>
        </w:rPr>
        <w:t xml:space="preserve">από το αίμα της οικονομίας </w:t>
      </w:r>
      <w:r w:rsidRPr="00A40F12">
        <w:rPr>
          <w:rFonts w:eastAsia="Times New Roman" w:cs="Times New Roman"/>
          <w:szCs w:val="24"/>
        </w:rPr>
        <w:t>τα προηγούμενα χρόνια</w:t>
      </w:r>
      <w:r>
        <w:rPr>
          <w:rFonts w:eastAsia="Times New Roman" w:cs="Times New Roman"/>
          <w:szCs w:val="24"/>
        </w:rPr>
        <w:t>,</w:t>
      </w:r>
      <w:r w:rsidRPr="00A40F12">
        <w:rPr>
          <w:rFonts w:eastAsia="Times New Roman" w:cs="Times New Roman"/>
          <w:szCs w:val="24"/>
        </w:rPr>
        <w:t xml:space="preserve"> από την </w:t>
      </w:r>
      <w:proofErr w:type="spellStart"/>
      <w:r w:rsidRPr="00A40F12">
        <w:rPr>
          <w:rFonts w:eastAsia="Times New Roman" w:cs="Times New Roman"/>
          <w:szCs w:val="24"/>
        </w:rPr>
        <w:t>υπερσυσσώρευση</w:t>
      </w:r>
      <w:proofErr w:type="spellEnd"/>
      <w:r w:rsidRPr="00A40F12">
        <w:rPr>
          <w:rFonts w:eastAsia="Times New Roman" w:cs="Times New Roman"/>
          <w:szCs w:val="24"/>
        </w:rPr>
        <w:t xml:space="preserve"> πλεονάσματος</w:t>
      </w:r>
      <w:r>
        <w:rPr>
          <w:rFonts w:eastAsia="Times New Roman" w:cs="Times New Roman"/>
          <w:szCs w:val="24"/>
        </w:rPr>
        <w:t>».</w:t>
      </w:r>
    </w:p>
    <w:p w14:paraId="6E81987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 λέει</w:t>
      </w:r>
      <w:r w:rsidRPr="00A40F12">
        <w:rPr>
          <w:rFonts w:eastAsia="Times New Roman" w:cs="Times New Roman"/>
          <w:szCs w:val="24"/>
        </w:rPr>
        <w:t xml:space="preserve"> ο κ</w:t>
      </w:r>
      <w:r>
        <w:rPr>
          <w:rFonts w:eastAsia="Times New Roman" w:cs="Times New Roman"/>
          <w:szCs w:val="24"/>
        </w:rPr>
        <w:t>.</w:t>
      </w:r>
      <w:r w:rsidRPr="00A40F12">
        <w:rPr>
          <w:rFonts w:eastAsia="Times New Roman" w:cs="Times New Roman"/>
          <w:szCs w:val="24"/>
        </w:rPr>
        <w:t xml:space="preserve"> </w:t>
      </w:r>
      <w:proofErr w:type="spellStart"/>
      <w:r w:rsidRPr="00A40F12">
        <w:rPr>
          <w:rFonts w:eastAsia="Times New Roman" w:cs="Times New Roman"/>
          <w:szCs w:val="24"/>
        </w:rPr>
        <w:t>Τσακαλώτος</w:t>
      </w:r>
      <w:proofErr w:type="spellEnd"/>
      <w:r w:rsidRPr="00A40F12">
        <w:rPr>
          <w:rFonts w:eastAsia="Times New Roman" w:cs="Times New Roman"/>
          <w:szCs w:val="24"/>
        </w:rPr>
        <w:t xml:space="preserve"> </w:t>
      </w:r>
      <w:r>
        <w:rPr>
          <w:rFonts w:eastAsia="Times New Roman" w:cs="Times New Roman"/>
          <w:szCs w:val="24"/>
        </w:rPr>
        <w:t>«</w:t>
      </w:r>
      <w:r w:rsidRPr="00A40F12">
        <w:rPr>
          <w:rFonts w:eastAsia="Times New Roman" w:cs="Times New Roman"/>
          <w:szCs w:val="24"/>
        </w:rPr>
        <w:t>η ανάπτυξη</w:t>
      </w:r>
      <w:r>
        <w:rPr>
          <w:rFonts w:eastAsia="Times New Roman" w:cs="Times New Roman"/>
          <w:szCs w:val="24"/>
        </w:rPr>
        <w:t>…». Μα ποια ανά</w:t>
      </w:r>
      <w:r>
        <w:rPr>
          <w:rFonts w:eastAsia="Times New Roman" w:cs="Times New Roman"/>
          <w:szCs w:val="24"/>
        </w:rPr>
        <w:t xml:space="preserve">πτυξη; </w:t>
      </w:r>
      <w:r w:rsidRPr="00A40F12">
        <w:rPr>
          <w:rFonts w:eastAsia="Times New Roman" w:cs="Times New Roman"/>
          <w:szCs w:val="24"/>
        </w:rPr>
        <w:t xml:space="preserve">Όλα </w:t>
      </w:r>
      <w:r>
        <w:rPr>
          <w:rFonts w:eastAsia="Times New Roman" w:cs="Times New Roman"/>
          <w:szCs w:val="24"/>
        </w:rPr>
        <w:t>αυτ</w:t>
      </w:r>
      <w:r w:rsidRPr="00A40F12">
        <w:rPr>
          <w:rFonts w:eastAsia="Times New Roman" w:cs="Times New Roman"/>
          <w:szCs w:val="24"/>
        </w:rPr>
        <w:t>ά τα μέτρα βοηθούν στην κατανάλωση</w:t>
      </w:r>
      <w:r>
        <w:rPr>
          <w:rFonts w:eastAsia="Times New Roman" w:cs="Times New Roman"/>
          <w:szCs w:val="24"/>
        </w:rPr>
        <w:t>,</w:t>
      </w:r>
      <w:r w:rsidRPr="00A40F12">
        <w:rPr>
          <w:rFonts w:eastAsia="Times New Roman" w:cs="Times New Roman"/>
          <w:szCs w:val="24"/>
        </w:rPr>
        <w:t xml:space="preserve"> γιατί φυσικά </w:t>
      </w:r>
      <w:r>
        <w:rPr>
          <w:rFonts w:eastAsia="Times New Roman" w:cs="Times New Roman"/>
          <w:szCs w:val="24"/>
        </w:rPr>
        <w:t>αν ο</w:t>
      </w:r>
      <w:r w:rsidRPr="00A40F12">
        <w:rPr>
          <w:rFonts w:eastAsia="Times New Roman" w:cs="Times New Roman"/>
          <w:szCs w:val="24"/>
        </w:rPr>
        <w:t xml:space="preserve"> συνταξιούχος πά</w:t>
      </w:r>
      <w:r>
        <w:rPr>
          <w:rFonts w:eastAsia="Times New Roman" w:cs="Times New Roman"/>
          <w:szCs w:val="24"/>
        </w:rPr>
        <w:t>ρει</w:t>
      </w:r>
      <w:r w:rsidRPr="00A40F12">
        <w:rPr>
          <w:rFonts w:eastAsia="Times New Roman" w:cs="Times New Roman"/>
          <w:szCs w:val="24"/>
        </w:rPr>
        <w:t xml:space="preserve"> το επίδομα που το έχει ανάγκη</w:t>
      </w:r>
      <w:r>
        <w:rPr>
          <w:rFonts w:eastAsia="Times New Roman" w:cs="Times New Roman"/>
          <w:szCs w:val="24"/>
        </w:rPr>
        <w:t>, που πρέπει να το πάρει, θ</w:t>
      </w:r>
      <w:r w:rsidRPr="00A40F12">
        <w:rPr>
          <w:rFonts w:eastAsia="Times New Roman" w:cs="Times New Roman"/>
          <w:szCs w:val="24"/>
        </w:rPr>
        <w:t>α το ρίξει</w:t>
      </w:r>
      <w:r>
        <w:rPr>
          <w:rFonts w:eastAsia="Times New Roman" w:cs="Times New Roman"/>
          <w:szCs w:val="24"/>
        </w:rPr>
        <w:t xml:space="preserve"> σ</w:t>
      </w:r>
      <w:r w:rsidRPr="00A40F12">
        <w:rPr>
          <w:rFonts w:eastAsia="Times New Roman" w:cs="Times New Roman"/>
          <w:szCs w:val="24"/>
        </w:rPr>
        <w:t>την κατανάλωση</w:t>
      </w:r>
      <w:r>
        <w:rPr>
          <w:rFonts w:eastAsia="Times New Roman" w:cs="Times New Roman"/>
          <w:szCs w:val="24"/>
        </w:rPr>
        <w:t>.</w:t>
      </w:r>
      <w:r w:rsidRPr="00A40F12">
        <w:rPr>
          <w:rFonts w:eastAsia="Times New Roman" w:cs="Times New Roman"/>
          <w:szCs w:val="24"/>
        </w:rPr>
        <w:t xml:space="preserve"> Έτσι στεκόμαστε στο 1,2</w:t>
      </w:r>
      <w:r>
        <w:rPr>
          <w:rFonts w:eastAsia="Times New Roman" w:cs="Times New Roman"/>
          <w:szCs w:val="24"/>
        </w:rPr>
        <w:t>. Στο</w:t>
      </w:r>
      <w:r w:rsidRPr="00A40F12">
        <w:rPr>
          <w:rFonts w:eastAsia="Times New Roman" w:cs="Times New Roman"/>
          <w:szCs w:val="24"/>
        </w:rPr>
        <w:t xml:space="preserve"> 1,9 λένε οι θεσμοί και η </w:t>
      </w:r>
      <w:r>
        <w:rPr>
          <w:rFonts w:eastAsia="Times New Roman" w:cs="Times New Roman"/>
          <w:szCs w:val="24"/>
        </w:rPr>
        <w:t>Τ</w:t>
      </w:r>
      <w:r w:rsidRPr="00A40F12">
        <w:rPr>
          <w:rFonts w:eastAsia="Times New Roman" w:cs="Times New Roman"/>
          <w:szCs w:val="24"/>
        </w:rPr>
        <w:t>ράπεζα της Ελλάδος</w:t>
      </w:r>
      <w:r>
        <w:rPr>
          <w:rFonts w:eastAsia="Times New Roman" w:cs="Times New Roman"/>
          <w:szCs w:val="24"/>
        </w:rPr>
        <w:t>.</w:t>
      </w:r>
      <w:r w:rsidRPr="00A40F12">
        <w:rPr>
          <w:rFonts w:eastAsia="Times New Roman" w:cs="Times New Roman"/>
          <w:szCs w:val="24"/>
        </w:rPr>
        <w:t xml:space="preserve"> Μακάρι να </w:t>
      </w:r>
      <w:r w:rsidRPr="00A40F12">
        <w:rPr>
          <w:rFonts w:eastAsia="Times New Roman" w:cs="Times New Roman"/>
          <w:szCs w:val="24"/>
        </w:rPr>
        <w:t>σταθούμε σε ρυθμό ανάπτυξης το 2019 που να είναι λίγο πάνω από τη μονάδα</w:t>
      </w:r>
      <w:r>
        <w:rPr>
          <w:rFonts w:eastAsia="Times New Roman" w:cs="Times New Roman"/>
          <w:szCs w:val="24"/>
        </w:rPr>
        <w:t>. Αν δεν</w:t>
      </w:r>
      <w:r w:rsidRPr="00A40F12">
        <w:rPr>
          <w:rFonts w:eastAsia="Times New Roman" w:cs="Times New Roman"/>
          <w:szCs w:val="24"/>
        </w:rPr>
        <w:t xml:space="preserve"> υπήρχε και αυτή η κατανάλωση</w:t>
      </w:r>
      <w:r>
        <w:rPr>
          <w:rFonts w:eastAsia="Times New Roman" w:cs="Times New Roman"/>
          <w:szCs w:val="24"/>
        </w:rPr>
        <w:t>,</w:t>
      </w:r>
      <w:r w:rsidRPr="00A40F12">
        <w:rPr>
          <w:rFonts w:eastAsia="Times New Roman" w:cs="Times New Roman"/>
          <w:szCs w:val="24"/>
        </w:rPr>
        <w:t xml:space="preserve"> θα ήμασταν κάτω από το </w:t>
      </w:r>
      <w:r>
        <w:rPr>
          <w:rFonts w:eastAsia="Times New Roman" w:cs="Times New Roman"/>
          <w:szCs w:val="24"/>
        </w:rPr>
        <w:t>1%</w:t>
      </w:r>
      <w:r w:rsidRPr="00A40F12">
        <w:rPr>
          <w:rFonts w:eastAsia="Times New Roman" w:cs="Times New Roman"/>
          <w:szCs w:val="24"/>
        </w:rPr>
        <w:t xml:space="preserve"> σε πραγματικό ρυθμό ανάπτυξης</w:t>
      </w:r>
      <w:r>
        <w:rPr>
          <w:rFonts w:eastAsia="Times New Roman" w:cs="Times New Roman"/>
          <w:szCs w:val="24"/>
        </w:rPr>
        <w:t>.</w:t>
      </w:r>
    </w:p>
    <w:p w14:paraId="6E81987C" w14:textId="77777777" w:rsidR="004B0DF5" w:rsidRDefault="00471FB5">
      <w:pPr>
        <w:spacing w:line="600" w:lineRule="auto"/>
        <w:ind w:firstLine="720"/>
        <w:jc w:val="both"/>
        <w:rPr>
          <w:rFonts w:eastAsia="Times New Roman" w:cs="Times New Roman"/>
          <w:szCs w:val="24"/>
        </w:rPr>
      </w:pPr>
      <w:r w:rsidRPr="00A40F12">
        <w:rPr>
          <w:rFonts w:eastAsia="Times New Roman" w:cs="Times New Roman"/>
          <w:szCs w:val="24"/>
        </w:rPr>
        <w:lastRenderedPageBreak/>
        <w:t>Άρα</w:t>
      </w:r>
      <w:r>
        <w:rPr>
          <w:rFonts w:eastAsia="Times New Roman" w:cs="Times New Roman"/>
          <w:szCs w:val="24"/>
        </w:rPr>
        <w:t>,</w:t>
      </w:r>
      <w:r w:rsidRPr="00A40F12">
        <w:rPr>
          <w:rFonts w:eastAsia="Times New Roman" w:cs="Times New Roman"/>
          <w:szCs w:val="24"/>
        </w:rPr>
        <w:t xml:space="preserve"> αυτό που κάνετε</w:t>
      </w:r>
      <w:r>
        <w:rPr>
          <w:rFonts w:eastAsia="Times New Roman" w:cs="Times New Roman"/>
          <w:szCs w:val="24"/>
        </w:rPr>
        <w:t>,</w:t>
      </w:r>
      <w:r w:rsidRPr="00A40F12">
        <w:rPr>
          <w:rFonts w:eastAsia="Times New Roman" w:cs="Times New Roman"/>
          <w:szCs w:val="24"/>
        </w:rPr>
        <w:t xml:space="preserve"> ο εγκλωβισμός της οικονομίας στην αναιμική ανάπτυξη</w:t>
      </w:r>
      <w:r>
        <w:rPr>
          <w:rFonts w:eastAsia="Times New Roman" w:cs="Times New Roman"/>
          <w:szCs w:val="24"/>
        </w:rPr>
        <w:t>,</w:t>
      </w:r>
      <w:r w:rsidRPr="00A40F12">
        <w:rPr>
          <w:rFonts w:eastAsia="Times New Roman" w:cs="Times New Roman"/>
          <w:szCs w:val="24"/>
        </w:rPr>
        <w:t xml:space="preserve"> στο σύρσιμο γ</w:t>
      </w:r>
      <w:r w:rsidRPr="00A40F12">
        <w:rPr>
          <w:rFonts w:eastAsia="Times New Roman" w:cs="Times New Roman"/>
          <w:szCs w:val="24"/>
        </w:rPr>
        <w:t>ια να γίνεται μ</w:t>
      </w:r>
      <w:r>
        <w:rPr>
          <w:rFonts w:eastAsia="Times New Roman" w:cs="Times New Roman"/>
          <w:szCs w:val="24"/>
        </w:rPr>
        <w:t>ί</w:t>
      </w:r>
      <w:r w:rsidRPr="00A40F12">
        <w:rPr>
          <w:rFonts w:eastAsia="Times New Roman" w:cs="Times New Roman"/>
          <w:szCs w:val="24"/>
        </w:rPr>
        <w:t>α τέτοιου είδους πελατειακή αναδιανομή και μ</w:t>
      </w:r>
      <w:r>
        <w:rPr>
          <w:rFonts w:eastAsia="Times New Roman" w:cs="Times New Roman"/>
          <w:szCs w:val="24"/>
        </w:rPr>
        <w:t>ί</w:t>
      </w:r>
      <w:r w:rsidRPr="00A40F12">
        <w:rPr>
          <w:rFonts w:eastAsia="Times New Roman" w:cs="Times New Roman"/>
          <w:szCs w:val="24"/>
        </w:rPr>
        <w:t>α καθήλωση της κοινωνίας στις χαμηλές προσδοκίες και στα επιδόματα</w:t>
      </w:r>
      <w:r>
        <w:rPr>
          <w:rFonts w:eastAsia="Times New Roman" w:cs="Times New Roman"/>
          <w:szCs w:val="24"/>
        </w:rPr>
        <w:t>,</w:t>
      </w:r>
      <w:r w:rsidRPr="00A40F12">
        <w:rPr>
          <w:rFonts w:eastAsia="Times New Roman" w:cs="Times New Roman"/>
          <w:szCs w:val="24"/>
        </w:rPr>
        <w:t xml:space="preserve"> είναι έγκλημα εις βάρος της προοπτικής του έθνους</w:t>
      </w:r>
      <w:r>
        <w:rPr>
          <w:rFonts w:eastAsia="Times New Roman" w:cs="Times New Roman"/>
          <w:szCs w:val="24"/>
        </w:rPr>
        <w:t>.</w:t>
      </w:r>
    </w:p>
    <w:p w14:paraId="6E81987D"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6E81987E"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ΕΥΚΛΕΙΔΗΣ </w:t>
      </w:r>
      <w:r>
        <w:rPr>
          <w:rFonts w:eastAsia="Times New Roman" w:cs="Times New Roman"/>
          <w:b/>
          <w:szCs w:val="24"/>
        </w:rPr>
        <w:t>ΤΣΑΚΑΛΩΤΟΣ (Υπουργός Οικονομικών):</w:t>
      </w:r>
      <w:r>
        <w:rPr>
          <w:rFonts w:eastAsia="Times New Roman" w:cs="Times New Roman"/>
          <w:szCs w:val="24"/>
        </w:rPr>
        <w:t xml:space="preserve"> </w:t>
      </w:r>
      <w:r w:rsidRPr="00A40F12">
        <w:rPr>
          <w:rFonts w:eastAsia="Times New Roman" w:cs="Times New Roman"/>
          <w:szCs w:val="24"/>
        </w:rPr>
        <w:t xml:space="preserve">Κύριε </w:t>
      </w:r>
      <w:r>
        <w:rPr>
          <w:rFonts w:eastAsia="Times New Roman" w:cs="Times New Roman"/>
          <w:szCs w:val="24"/>
        </w:rPr>
        <w:t>Πρόεδρε, ένα λεπτό, σας παρακαλώ.</w:t>
      </w:r>
    </w:p>
    <w:p w14:paraId="6E81987F"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Τριάντα δευτερόλεπτα, κύριε Υπουργέ.</w:t>
      </w:r>
    </w:p>
    <w:p w14:paraId="6E819880"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Νομίζω ότι </w:t>
      </w:r>
      <w:r w:rsidRPr="00A40F12">
        <w:rPr>
          <w:rFonts w:eastAsia="Times New Roman" w:cs="Times New Roman"/>
          <w:szCs w:val="24"/>
        </w:rPr>
        <w:t xml:space="preserve">όλοι και όλες καταλάβατε </w:t>
      </w:r>
      <w:r>
        <w:rPr>
          <w:rFonts w:eastAsia="Times New Roman" w:cs="Times New Roman"/>
          <w:szCs w:val="24"/>
        </w:rPr>
        <w:t>-</w:t>
      </w:r>
      <w:r w:rsidRPr="00A40F12">
        <w:rPr>
          <w:rFonts w:eastAsia="Times New Roman" w:cs="Times New Roman"/>
          <w:szCs w:val="24"/>
        </w:rPr>
        <w:t>και επειδή έχω δύο έγκριτο</w:t>
      </w:r>
      <w:r w:rsidRPr="00A40F12">
        <w:rPr>
          <w:rFonts w:eastAsia="Times New Roman" w:cs="Times New Roman"/>
          <w:szCs w:val="24"/>
        </w:rPr>
        <w:t>υς νομικούς δεξιά μου</w:t>
      </w:r>
      <w:r>
        <w:rPr>
          <w:rFonts w:eastAsia="Times New Roman" w:cs="Times New Roman"/>
          <w:szCs w:val="24"/>
        </w:rPr>
        <w:t>,</w:t>
      </w:r>
      <w:r w:rsidRPr="00A40F12">
        <w:rPr>
          <w:rFonts w:eastAsia="Times New Roman" w:cs="Times New Roman"/>
          <w:szCs w:val="24"/>
        </w:rPr>
        <w:t xml:space="preserve"> δεν θα πω </w:t>
      </w:r>
      <w:r>
        <w:rPr>
          <w:rFonts w:eastAsia="Times New Roman" w:cs="Times New Roman"/>
          <w:szCs w:val="24"/>
        </w:rPr>
        <w:t>δικηγορίστικα επιχειρήματα,</w:t>
      </w:r>
      <w:r w:rsidRPr="00A40F12">
        <w:rPr>
          <w:rFonts w:eastAsia="Times New Roman" w:cs="Times New Roman"/>
          <w:szCs w:val="24"/>
        </w:rPr>
        <w:t xml:space="preserve"> το αποσύρω αυτό</w:t>
      </w:r>
      <w:r>
        <w:rPr>
          <w:rFonts w:eastAsia="Times New Roman" w:cs="Times New Roman"/>
          <w:szCs w:val="24"/>
        </w:rPr>
        <w:t>,</w:t>
      </w:r>
      <w:r w:rsidRPr="00A40F12">
        <w:rPr>
          <w:rFonts w:eastAsia="Times New Roman" w:cs="Times New Roman"/>
          <w:szCs w:val="24"/>
        </w:rPr>
        <w:t xml:space="preserve"> γιατί δεν θέλω να θίξω τους καλούς συναδέλφους εδώ</w:t>
      </w:r>
      <w:r>
        <w:rPr>
          <w:rFonts w:eastAsia="Times New Roman" w:cs="Times New Roman"/>
          <w:szCs w:val="24"/>
        </w:rPr>
        <w:t>-</w:t>
      </w:r>
      <w:r w:rsidRPr="00A40F12">
        <w:rPr>
          <w:rFonts w:eastAsia="Times New Roman" w:cs="Times New Roman"/>
          <w:szCs w:val="24"/>
        </w:rPr>
        <w:t xml:space="preserve"> ότι αυτό που </w:t>
      </w:r>
      <w:r>
        <w:rPr>
          <w:rFonts w:eastAsia="Times New Roman" w:cs="Times New Roman"/>
          <w:szCs w:val="24"/>
        </w:rPr>
        <w:t>διαβάσατε ή</w:t>
      </w:r>
      <w:r w:rsidRPr="00A40F12">
        <w:rPr>
          <w:rFonts w:eastAsia="Times New Roman" w:cs="Times New Roman"/>
          <w:szCs w:val="24"/>
        </w:rPr>
        <w:t>ταν τελείως σωστό</w:t>
      </w:r>
      <w:r>
        <w:rPr>
          <w:rFonts w:eastAsia="Times New Roman" w:cs="Times New Roman"/>
          <w:szCs w:val="24"/>
        </w:rPr>
        <w:t>.</w:t>
      </w:r>
      <w:r w:rsidRPr="00A40F12">
        <w:rPr>
          <w:rFonts w:eastAsia="Times New Roman" w:cs="Times New Roman"/>
          <w:szCs w:val="24"/>
        </w:rPr>
        <w:t xml:space="preserve"> Ακριβώς αυτό είπα</w:t>
      </w:r>
      <w:r>
        <w:rPr>
          <w:rFonts w:eastAsia="Times New Roman" w:cs="Times New Roman"/>
          <w:szCs w:val="24"/>
        </w:rPr>
        <w:t>, δηλαδή ότι όταν</w:t>
      </w:r>
      <w:r w:rsidRPr="00A40F12">
        <w:rPr>
          <w:rFonts w:eastAsia="Times New Roman" w:cs="Times New Roman"/>
          <w:szCs w:val="24"/>
        </w:rPr>
        <w:t xml:space="preserve"> βλέπεις το μεσοπρόθεσμο ή το σχέδιο του προϋπολο</w:t>
      </w:r>
      <w:r w:rsidRPr="00A40F12">
        <w:rPr>
          <w:rFonts w:eastAsia="Times New Roman" w:cs="Times New Roman"/>
          <w:szCs w:val="24"/>
        </w:rPr>
        <w:t>γισμού</w:t>
      </w:r>
      <w:r>
        <w:rPr>
          <w:rFonts w:eastAsia="Times New Roman" w:cs="Times New Roman"/>
          <w:szCs w:val="24"/>
        </w:rPr>
        <w:t>,</w:t>
      </w:r>
      <w:r w:rsidRPr="00A40F12">
        <w:rPr>
          <w:rFonts w:eastAsia="Times New Roman" w:cs="Times New Roman"/>
          <w:szCs w:val="24"/>
        </w:rPr>
        <w:t xml:space="preserve"> έχεις έναν στόχο </w:t>
      </w:r>
      <w:r>
        <w:rPr>
          <w:rFonts w:eastAsia="Times New Roman" w:cs="Times New Roman"/>
          <w:szCs w:val="24"/>
        </w:rPr>
        <w:t>κ</w:t>
      </w:r>
      <w:r w:rsidRPr="00A40F12">
        <w:rPr>
          <w:rFonts w:eastAsia="Times New Roman" w:cs="Times New Roman"/>
          <w:szCs w:val="24"/>
        </w:rPr>
        <w:t xml:space="preserve">αι λες τι θα γίνει αν είναι </w:t>
      </w:r>
      <w:r w:rsidRPr="00A40F12">
        <w:rPr>
          <w:rFonts w:eastAsia="Times New Roman" w:cs="Times New Roman"/>
          <w:szCs w:val="24"/>
        </w:rPr>
        <w:lastRenderedPageBreak/>
        <w:t>παραπάνω</w:t>
      </w:r>
      <w:r>
        <w:rPr>
          <w:rFonts w:eastAsia="Times New Roman" w:cs="Times New Roman"/>
          <w:szCs w:val="24"/>
        </w:rPr>
        <w:t>.</w:t>
      </w:r>
      <w:r w:rsidRPr="00A40F12">
        <w:rPr>
          <w:rFonts w:eastAsia="Times New Roman" w:cs="Times New Roman"/>
          <w:szCs w:val="24"/>
        </w:rPr>
        <w:t xml:space="preserve"> Πολύ σωστά τ</w:t>
      </w:r>
      <w:r>
        <w:rPr>
          <w:rFonts w:eastAsia="Times New Roman" w:cs="Times New Roman"/>
          <w:szCs w:val="24"/>
        </w:rPr>
        <w:t>α είπα. Μ</w:t>
      </w:r>
      <w:r w:rsidRPr="00A40F12">
        <w:rPr>
          <w:rFonts w:eastAsia="Times New Roman" w:cs="Times New Roman"/>
          <w:szCs w:val="24"/>
        </w:rPr>
        <w:t>ε αυτή</w:t>
      </w:r>
      <w:r>
        <w:rPr>
          <w:rFonts w:eastAsia="Times New Roman" w:cs="Times New Roman"/>
          <w:szCs w:val="24"/>
        </w:rPr>
        <w:t>ν</w:t>
      </w:r>
      <w:r w:rsidRPr="00A40F12">
        <w:rPr>
          <w:rFonts w:eastAsia="Times New Roman" w:cs="Times New Roman"/>
          <w:szCs w:val="24"/>
        </w:rPr>
        <w:t xml:space="preserve"> την έννοια</w:t>
      </w:r>
      <w:r>
        <w:rPr>
          <w:rFonts w:eastAsia="Times New Roman" w:cs="Times New Roman"/>
          <w:szCs w:val="24"/>
        </w:rPr>
        <w:t>,</w:t>
      </w:r>
      <w:r w:rsidRPr="00A40F12">
        <w:rPr>
          <w:rFonts w:eastAsia="Times New Roman" w:cs="Times New Roman"/>
          <w:szCs w:val="24"/>
        </w:rPr>
        <w:t xml:space="preserve"> είναι θεωρητικά</w:t>
      </w:r>
      <w:r>
        <w:rPr>
          <w:rFonts w:eastAsia="Times New Roman" w:cs="Times New Roman"/>
          <w:szCs w:val="24"/>
        </w:rPr>
        <w:t>. Τα πλεονάσματα, όμως, που τώρ</w:t>
      </w:r>
      <w:r w:rsidRPr="00A40F12">
        <w:rPr>
          <w:rFonts w:eastAsia="Times New Roman" w:cs="Times New Roman"/>
          <w:szCs w:val="24"/>
        </w:rPr>
        <w:t xml:space="preserve">α θα ξοδέψουμε </w:t>
      </w:r>
      <w:r>
        <w:rPr>
          <w:rFonts w:eastAsia="Times New Roman" w:cs="Times New Roman"/>
          <w:szCs w:val="24"/>
        </w:rPr>
        <w:t xml:space="preserve">εκ </w:t>
      </w:r>
      <w:r w:rsidRPr="00A40F12">
        <w:rPr>
          <w:rFonts w:eastAsia="Times New Roman" w:cs="Times New Roman"/>
          <w:szCs w:val="24"/>
        </w:rPr>
        <w:t>των προτέρων δεν είναι θεωρητικά</w:t>
      </w:r>
      <w:r>
        <w:rPr>
          <w:rFonts w:eastAsia="Times New Roman" w:cs="Times New Roman"/>
          <w:szCs w:val="24"/>
        </w:rPr>
        <w:t>,</w:t>
      </w:r>
      <w:r w:rsidRPr="00A40F12">
        <w:rPr>
          <w:rFonts w:eastAsia="Times New Roman" w:cs="Times New Roman"/>
          <w:szCs w:val="24"/>
        </w:rPr>
        <w:t xml:space="preserve"> είναι πραγματικά</w:t>
      </w:r>
      <w:r>
        <w:rPr>
          <w:rFonts w:eastAsia="Times New Roman" w:cs="Times New Roman"/>
          <w:szCs w:val="24"/>
        </w:rPr>
        <w:t>.</w:t>
      </w:r>
    </w:p>
    <w:p w14:paraId="6E81988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w:t>
      </w:r>
      <w:r w:rsidRPr="00A40F12">
        <w:rPr>
          <w:rFonts w:eastAsia="Times New Roman" w:cs="Times New Roman"/>
          <w:szCs w:val="24"/>
        </w:rPr>
        <w:t>ας ευχαριστώ</w:t>
      </w:r>
      <w:r>
        <w:rPr>
          <w:rFonts w:eastAsia="Times New Roman" w:cs="Times New Roman"/>
          <w:szCs w:val="24"/>
        </w:rPr>
        <w:t>. Ε</w:t>
      </w:r>
      <w:r w:rsidRPr="00A40F12">
        <w:rPr>
          <w:rFonts w:eastAsia="Times New Roman" w:cs="Times New Roman"/>
          <w:szCs w:val="24"/>
        </w:rPr>
        <w:t>πειδή είμαι καλοπρο</w:t>
      </w:r>
      <w:r w:rsidRPr="00A40F12">
        <w:rPr>
          <w:rFonts w:eastAsia="Times New Roman" w:cs="Times New Roman"/>
          <w:szCs w:val="24"/>
        </w:rPr>
        <w:t>αίρετος άνθρωπος</w:t>
      </w:r>
      <w:r>
        <w:rPr>
          <w:rFonts w:eastAsia="Times New Roman" w:cs="Times New Roman"/>
          <w:szCs w:val="24"/>
        </w:rPr>
        <w:t>,</w:t>
      </w:r>
      <w:r w:rsidRPr="00A40F12">
        <w:rPr>
          <w:rFonts w:eastAsia="Times New Roman" w:cs="Times New Roman"/>
          <w:szCs w:val="24"/>
        </w:rPr>
        <w:t xml:space="preserve"> θα πω ότι ήταν μ</w:t>
      </w:r>
      <w:r>
        <w:rPr>
          <w:rFonts w:eastAsia="Times New Roman" w:cs="Times New Roman"/>
          <w:szCs w:val="24"/>
        </w:rPr>
        <w:t>ί</w:t>
      </w:r>
      <w:r>
        <w:rPr>
          <w:rFonts w:eastAsia="Times New Roman" w:cs="Times New Roman"/>
          <w:szCs w:val="24"/>
        </w:rPr>
        <w:t>α έντιμη ισοπαλία, ο</w:t>
      </w:r>
      <w:r w:rsidRPr="00A40F12">
        <w:rPr>
          <w:rFonts w:eastAsia="Times New Roman" w:cs="Times New Roman"/>
          <w:szCs w:val="24"/>
        </w:rPr>
        <w:t>πότε μπορούμε να πιούμε ποτά</w:t>
      </w:r>
      <w:r>
        <w:rPr>
          <w:rFonts w:eastAsia="Times New Roman" w:cs="Times New Roman"/>
          <w:szCs w:val="24"/>
        </w:rPr>
        <w:t xml:space="preserve"> </w:t>
      </w:r>
      <w:proofErr w:type="spellStart"/>
      <w:r>
        <w:rPr>
          <w:rFonts w:eastAsia="Times New Roman" w:cs="Times New Roman"/>
          <w:szCs w:val="24"/>
        </w:rPr>
        <w:t>αλά</w:t>
      </w:r>
      <w:proofErr w:type="spellEnd"/>
      <w:r>
        <w:rPr>
          <w:rFonts w:eastAsia="Times New Roman" w:cs="Times New Roman"/>
          <w:szCs w:val="24"/>
        </w:rPr>
        <w:t xml:space="preserve"> </w:t>
      </w:r>
      <w:r>
        <w:rPr>
          <w:rFonts w:eastAsia="Times New Roman" w:cs="Times New Roman"/>
          <w:szCs w:val="24"/>
          <w:lang w:val="en-US"/>
        </w:rPr>
        <w:t>Dutch</w:t>
      </w:r>
      <w:r>
        <w:rPr>
          <w:rFonts w:eastAsia="Times New Roman" w:cs="Times New Roman"/>
          <w:szCs w:val="24"/>
        </w:rPr>
        <w:t>.</w:t>
      </w:r>
    </w:p>
    <w:p w14:paraId="6E819882"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Κύριε Πρόεδρε, θα ήθελα τον λόγο. </w:t>
      </w:r>
    </w:p>
    <w:p w14:paraId="6E819883" w14:textId="77777777" w:rsidR="004B0DF5" w:rsidRDefault="00471FB5">
      <w:pPr>
        <w:spacing w:line="600" w:lineRule="auto"/>
        <w:ind w:firstLine="720"/>
        <w:jc w:val="both"/>
        <w:rPr>
          <w:rFonts w:eastAsia="Times New Roman" w:cs="Times New Roman"/>
          <w:szCs w:val="24"/>
        </w:rPr>
      </w:pPr>
      <w:r w:rsidRPr="007011E2">
        <w:rPr>
          <w:rFonts w:eastAsia="Times New Roman"/>
          <w:b/>
          <w:szCs w:val="24"/>
        </w:rPr>
        <w:t xml:space="preserve">ΠΡΟΕΔΡΕΥΩΝ (Δημήτριος </w:t>
      </w:r>
      <w:proofErr w:type="spellStart"/>
      <w:r w:rsidRPr="007011E2">
        <w:rPr>
          <w:rFonts w:eastAsia="Times New Roman"/>
          <w:b/>
          <w:szCs w:val="24"/>
        </w:rPr>
        <w:t>Κρεμαστινός</w:t>
      </w:r>
      <w:proofErr w:type="spellEnd"/>
      <w:r w:rsidRPr="007011E2">
        <w:rPr>
          <w:rFonts w:eastAsia="Times New Roman"/>
          <w:b/>
          <w:szCs w:val="24"/>
        </w:rPr>
        <w:t>):</w:t>
      </w:r>
      <w:r w:rsidRPr="007011E2">
        <w:rPr>
          <w:rFonts w:eastAsia="Times New Roman"/>
          <w:szCs w:val="24"/>
        </w:rPr>
        <w:t xml:space="preserve"> </w:t>
      </w:r>
      <w:r>
        <w:rPr>
          <w:rFonts w:eastAsia="Times New Roman" w:cs="Times New Roman"/>
          <w:szCs w:val="24"/>
        </w:rPr>
        <w:t xml:space="preserve">Ορίστε, κύριε Βενιζέλο, έχετε τον λόγο. </w:t>
      </w:r>
    </w:p>
    <w:p w14:paraId="6E81988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Για να διευκολύνω εσάς και τον Υπουργό και τους κυρίου</w:t>
      </w:r>
      <w:r>
        <w:rPr>
          <w:rFonts w:eastAsia="Times New Roman" w:cs="Times New Roman"/>
          <w:szCs w:val="24"/>
        </w:rPr>
        <w:t>ς</w:t>
      </w:r>
      <w:r>
        <w:rPr>
          <w:rFonts w:eastAsia="Times New Roman" w:cs="Times New Roman"/>
          <w:szCs w:val="24"/>
        </w:rPr>
        <w:t xml:space="preserve"> Βουλευτές, θα αφήσω την τελευταία λέξη στον ελληνικό λαό στις 26 Μαΐου.</w:t>
      </w:r>
    </w:p>
    <w:p w14:paraId="6E819885"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Προχωρούμε. Να σας πω τη σειρά των ομιλητών. Τώρα είναι ο κ. </w:t>
      </w:r>
      <w:proofErr w:type="spellStart"/>
      <w:r>
        <w:rPr>
          <w:rFonts w:eastAsia="Times New Roman" w:cs="Times New Roman"/>
          <w:szCs w:val="24"/>
        </w:rPr>
        <w:t>Δανέλλης</w:t>
      </w:r>
      <w:proofErr w:type="spellEnd"/>
      <w:r>
        <w:rPr>
          <w:rFonts w:eastAsia="Times New Roman" w:cs="Times New Roman"/>
          <w:szCs w:val="24"/>
        </w:rPr>
        <w:t xml:space="preserve"> </w:t>
      </w:r>
      <w:r>
        <w:rPr>
          <w:rFonts w:eastAsia="Times New Roman" w:cs="Times New Roman"/>
          <w:szCs w:val="24"/>
        </w:rPr>
        <w:t>Α</w:t>
      </w:r>
      <w:r w:rsidRPr="00A40F12">
        <w:rPr>
          <w:rFonts w:eastAsia="Times New Roman" w:cs="Times New Roman"/>
          <w:szCs w:val="24"/>
        </w:rPr>
        <w:t xml:space="preserve">νεξάρτητος </w:t>
      </w:r>
      <w:r>
        <w:rPr>
          <w:rFonts w:eastAsia="Times New Roman" w:cs="Times New Roman"/>
          <w:szCs w:val="24"/>
        </w:rPr>
        <w:t>Β</w:t>
      </w:r>
      <w:r w:rsidRPr="00A40F12">
        <w:rPr>
          <w:rFonts w:eastAsia="Times New Roman" w:cs="Times New Roman"/>
          <w:szCs w:val="24"/>
        </w:rPr>
        <w:t>ουλευτής</w:t>
      </w:r>
      <w:r>
        <w:rPr>
          <w:rFonts w:eastAsia="Times New Roman" w:cs="Times New Roman"/>
          <w:szCs w:val="24"/>
        </w:rPr>
        <w:t>…</w:t>
      </w:r>
    </w:p>
    <w:p w14:paraId="6E819886"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ΝΙΚΟΛΑΟΣ ΚΟΤΖΙΑΣ:</w:t>
      </w:r>
      <w:r w:rsidRPr="00A40F12">
        <w:rPr>
          <w:rFonts w:eastAsia="Times New Roman" w:cs="Times New Roman"/>
          <w:szCs w:val="24"/>
        </w:rPr>
        <w:t xml:space="preserve"> </w:t>
      </w:r>
      <w:r>
        <w:rPr>
          <w:rFonts w:eastAsia="Times New Roman" w:cs="Times New Roman"/>
          <w:szCs w:val="24"/>
        </w:rPr>
        <w:t>Όχι, κύριε Πρόεδρε, ήταν να μιλήσω στις 10.45΄ και έχει πάει 14.45΄.</w:t>
      </w:r>
    </w:p>
    <w:p w14:paraId="6E819887"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Η</w:t>
      </w:r>
      <w:r w:rsidRPr="00A40F12">
        <w:rPr>
          <w:rFonts w:eastAsia="Times New Roman" w:cs="Times New Roman"/>
          <w:szCs w:val="24"/>
        </w:rPr>
        <w:t xml:space="preserve"> σειρά αυτή </w:t>
      </w:r>
      <w:r>
        <w:rPr>
          <w:rFonts w:eastAsia="Times New Roman" w:cs="Times New Roman"/>
          <w:szCs w:val="24"/>
        </w:rPr>
        <w:t xml:space="preserve">είναι, κύριε </w:t>
      </w:r>
      <w:r w:rsidRPr="00A40F12">
        <w:rPr>
          <w:rFonts w:eastAsia="Times New Roman" w:cs="Times New Roman"/>
          <w:szCs w:val="24"/>
        </w:rPr>
        <w:t>Κοτζιά</w:t>
      </w:r>
      <w:r>
        <w:rPr>
          <w:rFonts w:eastAsia="Times New Roman" w:cs="Times New Roman"/>
          <w:szCs w:val="24"/>
        </w:rPr>
        <w:t>.</w:t>
      </w:r>
      <w:r w:rsidRPr="00A40F12">
        <w:rPr>
          <w:rFonts w:eastAsia="Times New Roman" w:cs="Times New Roman"/>
          <w:szCs w:val="24"/>
        </w:rPr>
        <w:t xml:space="preserve"> Τι να κάνω</w:t>
      </w:r>
      <w:r>
        <w:rPr>
          <w:rFonts w:eastAsia="Times New Roman" w:cs="Times New Roman"/>
          <w:szCs w:val="24"/>
        </w:rPr>
        <w:t>;</w:t>
      </w:r>
      <w:r w:rsidRPr="00A40F12">
        <w:rPr>
          <w:rFonts w:eastAsia="Times New Roman" w:cs="Times New Roman"/>
          <w:szCs w:val="24"/>
        </w:rPr>
        <w:t xml:space="preserve"> </w:t>
      </w:r>
      <w:r>
        <w:rPr>
          <w:rFonts w:eastAsia="Times New Roman" w:cs="Times New Roman"/>
          <w:szCs w:val="24"/>
        </w:rPr>
        <w:t>Μ</w:t>
      </w:r>
      <w:r w:rsidRPr="00A40F12">
        <w:rPr>
          <w:rFonts w:eastAsia="Times New Roman" w:cs="Times New Roman"/>
          <w:szCs w:val="24"/>
        </w:rPr>
        <w:t>ετά τον κ</w:t>
      </w:r>
      <w:r>
        <w:rPr>
          <w:rFonts w:eastAsia="Times New Roman" w:cs="Times New Roman"/>
          <w:szCs w:val="24"/>
        </w:rPr>
        <w:t>. Β</w:t>
      </w:r>
      <w:r w:rsidRPr="00A40F12">
        <w:rPr>
          <w:rFonts w:eastAsia="Times New Roman" w:cs="Times New Roman"/>
          <w:szCs w:val="24"/>
        </w:rPr>
        <w:t>ενιζέλο</w:t>
      </w:r>
      <w:r>
        <w:rPr>
          <w:rFonts w:eastAsia="Times New Roman" w:cs="Times New Roman"/>
          <w:szCs w:val="24"/>
        </w:rPr>
        <w:t>,</w:t>
      </w:r>
      <w:r w:rsidRPr="00A40F12">
        <w:rPr>
          <w:rFonts w:eastAsia="Times New Roman" w:cs="Times New Roman"/>
          <w:szCs w:val="24"/>
        </w:rPr>
        <w:t xml:space="preserve"> είναι ο κ</w:t>
      </w:r>
      <w:r>
        <w:rPr>
          <w:rFonts w:eastAsia="Times New Roman" w:cs="Times New Roman"/>
          <w:szCs w:val="24"/>
        </w:rPr>
        <w:t>.</w:t>
      </w:r>
      <w:r w:rsidRPr="00A40F12">
        <w:rPr>
          <w:rFonts w:eastAsia="Times New Roman" w:cs="Times New Roman"/>
          <w:szCs w:val="24"/>
        </w:rPr>
        <w:t xml:space="preserve"> </w:t>
      </w:r>
      <w:proofErr w:type="spellStart"/>
      <w:r w:rsidRPr="00A40F12">
        <w:rPr>
          <w:rFonts w:eastAsia="Times New Roman" w:cs="Times New Roman"/>
          <w:szCs w:val="24"/>
        </w:rPr>
        <w:t>Δανέλλης</w:t>
      </w:r>
      <w:proofErr w:type="spellEnd"/>
      <w:r>
        <w:rPr>
          <w:rFonts w:eastAsia="Times New Roman" w:cs="Times New Roman"/>
          <w:szCs w:val="24"/>
        </w:rPr>
        <w:t>,</w:t>
      </w:r>
      <w:r w:rsidRPr="00A40F12">
        <w:rPr>
          <w:rFonts w:eastAsia="Times New Roman" w:cs="Times New Roman"/>
          <w:szCs w:val="24"/>
        </w:rPr>
        <w:t xml:space="preserve"> η κ</w:t>
      </w:r>
      <w:r>
        <w:rPr>
          <w:rFonts w:eastAsia="Times New Roman" w:cs="Times New Roman"/>
          <w:szCs w:val="24"/>
        </w:rPr>
        <w:t>.</w:t>
      </w:r>
      <w:r w:rsidRPr="00A40F12">
        <w:rPr>
          <w:rFonts w:eastAsia="Times New Roman" w:cs="Times New Roman"/>
          <w:szCs w:val="24"/>
        </w:rPr>
        <w:t xml:space="preserve"> </w:t>
      </w:r>
      <w:proofErr w:type="spellStart"/>
      <w:r>
        <w:rPr>
          <w:rFonts w:eastAsia="Times New Roman" w:cs="Times New Roman"/>
          <w:szCs w:val="24"/>
        </w:rPr>
        <w:t>Αχτσ</w:t>
      </w:r>
      <w:r w:rsidRPr="00A40F12">
        <w:rPr>
          <w:rFonts w:eastAsia="Times New Roman" w:cs="Times New Roman"/>
          <w:szCs w:val="24"/>
        </w:rPr>
        <w:t>ιόγλου</w:t>
      </w:r>
      <w:proofErr w:type="spellEnd"/>
      <w:r>
        <w:rPr>
          <w:rFonts w:eastAsia="Times New Roman" w:cs="Times New Roman"/>
          <w:szCs w:val="24"/>
        </w:rPr>
        <w:t>,</w:t>
      </w:r>
      <w:r w:rsidRPr="00A40F12">
        <w:rPr>
          <w:rFonts w:eastAsia="Times New Roman" w:cs="Times New Roman"/>
          <w:szCs w:val="24"/>
        </w:rPr>
        <w:t xml:space="preserve"> ο κ</w:t>
      </w:r>
      <w:r>
        <w:rPr>
          <w:rFonts w:eastAsia="Times New Roman" w:cs="Times New Roman"/>
          <w:szCs w:val="24"/>
        </w:rPr>
        <w:t>.</w:t>
      </w:r>
      <w:r w:rsidRPr="00A40F12">
        <w:rPr>
          <w:rFonts w:eastAsia="Times New Roman" w:cs="Times New Roman"/>
          <w:szCs w:val="24"/>
        </w:rPr>
        <w:t xml:space="preserve"> Κοτζιάς </w:t>
      </w:r>
      <w:r>
        <w:rPr>
          <w:rFonts w:eastAsia="Times New Roman" w:cs="Times New Roman"/>
          <w:szCs w:val="24"/>
        </w:rPr>
        <w:t xml:space="preserve">και ο κ. </w:t>
      </w:r>
      <w:r w:rsidRPr="00A40F12">
        <w:rPr>
          <w:rFonts w:eastAsia="Times New Roman" w:cs="Times New Roman"/>
          <w:szCs w:val="24"/>
        </w:rPr>
        <w:t>Κου</w:t>
      </w:r>
      <w:r w:rsidRPr="00A40F12">
        <w:rPr>
          <w:rFonts w:eastAsia="Times New Roman" w:cs="Times New Roman"/>
          <w:szCs w:val="24"/>
        </w:rPr>
        <w:t>ράκης</w:t>
      </w:r>
      <w:r>
        <w:rPr>
          <w:rFonts w:eastAsia="Times New Roman" w:cs="Times New Roman"/>
          <w:szCs w:val="24"/>
        </w:rPr>
        <w:t>.</w:t>
      </w:r>
      <w:r w:rsidRPr="00A40F12">
        <w:rPr>
          <w:rFonts w:eastAsia="Times New Roman" w:cs="Times New Roman"/>
          <w:szCs w:val="24"/>
        </w:rPr>
        <w:t xml:space="preserve"> Αυτή είναι η σειρά</w:t>
      </w:r>
      <w:r>
        <w:rPr>
          <w:rFonts w:eastAsia="Times New Roman" w:cs="Times New Roman"/>
          <w:szCs w:val="24"/>
        </w:rPr>
        <w:t>.</w:t>
      </w:r>
    </w:p>
    <w:p w14:paraId="6E819888"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ΚΟΤΖΙΑΣ:</w:t>
      </w:r>
      <w:r>
        <w:rPr>
          <w:rFonts w:eastAsia="Times New Roman" w:cs="Times New Roman"/>
          <w:szCs w:val="24"/>
        </w:rPr>
        <w:t xml:space="preserve"> Όχι, κύριε Πρόεδρε. Είναι πολύ πίσω.</w:t>
      </w:r>
    </w:p>
    <w:p w14:paraId="6E819889"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Αφού αυτή είναι η σειρά, τι να σας κάνω;</w:t>
      </w:r>
    </w:p>
    <w:p w14:paraId="6E81988A"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ΚΟΤΖΙΑΣ:</w:t>
      </w:r>
      <w:r>
        <w:rPr>
          <w:rFonts w:eastAsia="Times New Roman" w:cs="Times New Roman"/>
          <w:szCs w:val="24"/>
        </w:rPr>
        <w:t xml:space="preserve"> Μετά είναι ο κ. </w:t>
      </w:r>
      <w:proofErr w:type="spellStart"/>
      <w:r>
        <w:rPr>
          <w:rFonts w:eastAsia="Times New Roman" w:cs="Times New Roman"/>
          <w:szCs w:val="24"/>
        </w:rPr>
        <w:t>Δανέλλης</w:t>
      </w:r>
      <w:proofErr w:type="spellEnd"/>
      <w:r>
        <w:rPr>
          <w:rFonts w:eastAsia="Times New Roman" w:cs="Times New Roman"/>
          <w:szCs w:val="24"/>
        </w:rPr>
        <w:t>. Μετά τον κ. Βενιζέλο θα μιλούσα εγώ. Ο κ. Κουράκης ήτ</w:t>
      </w:r>
      <w:r>
        <w:rPr>
          <w:rFonts w:eastAsia="Times New Roman" w:cs="Times New Roman"/>
          <w:szCs w:val="24"/>
        </w:rPr>
        <w:t>αν πολύ πίσω.</w:t>
      </w:r>
    </w:p>
    <w:p w14:paraId="6E81988B"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Μα τι να σας κάνω;</w:t>
      </w:r>
    </w:p>
    <w:p w14:paraId="6E81988C"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ΚΟΤΖΙΑΣ:</w:t>
      </w:r>
      <w:r>
        <w:rPr>
          <w:rFonts w:eastAsia="Times New Roman" w:cs="Times New Roman"/>
          <w:szCs w:val="24"/>
        </w:rPr>
        <w:t xml:space="preserve"> Ο κ. </w:t>
      </w:r>
      <w:proofErr w:type="spellStart"/>
      <w:r>
        <w:rPr>
          <w:rFonts w:eastAsia="Times New Roman" w:cs="Times New Roman"/>
          <w:szCs w:val="24"/>
        </w:rPr>
        <w:t>Αυγενάκης</w:t>
      </w:r>
      <w:proofErr w:type="spellEnd"/>
      <w:r>
        <w:rPr>
          <w:rFonts w:eastAsia="Times New Roman" w:cs="Times New Roman"/>
          <w:szCs w:val="24"/>
        </w:rPr>
        <w:t xml:space="preserve"> ήταν μετά από μένα.</w:t>
      </w:r>
    </w:p>
    <w:p w14:paraId="6E81988D"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Τι λέτε τώρα, κύριε Κοτζιά; Με</w:t>
      </w:r>
      <w:r w:rsidRPr="00A40F12">
        <w:rPr>
          <w:rFonts w:eastAsia="Times New Roman" w:cs="Times New Roman"/>
          <w:szCs w:val="24"/>
        </w:rPr>
        <w:t xml:space="preserve"> </w:t>
      </w:r>
      <w:proofErr w:type="spellStart"/>
      <w:r w:rsidRPr="00A40F12">
        <w:rPr>
          <w:rFonts w:eastAsia="Times New Roman" w:cs="Times New Roman"/>
          <w:szCs w:val="24"/>
        </w:rPr>
        <w:t>συγχωρείτε</w:t>
      </w:r>
      <w:proofErr w:type="spellEnd"/>
      <w:r>
        <w:rPr>
          <w:rFonts w:eastAsia="Times New Roman" w:cs="Times New Roman"/>
          <w:szCs w:val="24"/>
        </w:rPr>
        <w:t>,</w:t>
      </w:r>
      <w:r w:rsidRPr="00A40F12">
        <w:rPr>
          <w:rFonts w:eastAsia="Times New Roman" w:cs="Times New Roman"/>
          <w:szCs w:val="24"/>
        </w:rPr>
        <w:t xml:space="preserve"> η σειρά αυτή</w:t>
      </w:r>
      <w:r>
        <w:rPr>
          <w:rFonts w:eastAsia="Times New Roman" w:cs="Times New Roman"/>
          <w:szCs w:val="24"/>
        </w:rPr>
        <w:t>…</w:t>
      </w:r>
    </w:p>
    <w:p w14:paraId="6E81988E"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ΝΙΚΟΛΑΟΣ ΚΟΤΖΙΑΣ:</w:t>
      </w:r>
      <w:r>
        <w:rPr>
          <w:rFonts w:eastAsia="Times New Roman" w:cs="Times New Roman"/>
          <w:szCs w:val="24"/>
        </w:rPr>
        <w:t xml:space="preserve"> Ο κ. </w:t>
      </w:r>
      <w:proofErr w:type="spellStart"/>
      <w:r>
        <w:rPr>
          <w:rFonts w:eastAsia="Times New Roman" w:cs="Times New Roman"/>
          <w:szCs w:val="24"/>
        </w:rPr>
        <w:t>Δανέλλης</w:t>
      </w:r>
      <w:proofErr w:type="spellEnd"/>
      <w:r>
        <w:rPr>
          <w:rFonts w:eastAsia="Times New Roman" w:cs="Times New Roman"/>
          <w:szCs w:val="24"/>
        </w:rPr>
        <w:t xml:space="preserve"> δεν είναι</w:t>
      </w:r>
      <w:r>
        <w:rPr>
          <w:rFonts w:eastAsia="Times New Roman" w:cs="Times New Roman"/>
          <w:szCs w:val="24"/>
        </w:rPr>
        <w:t xml:space="preserve"> καν στον κατάλογο.</w:t>
      </w:r>
    </w:p>
    <w:p w14:paraId="6E81988F"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Τη</w:t>
      </w:r>
      <w:r w:rsidRPr="00A40F12">
        <w:rPr>
          <w:rFonts w:eastAsia="Times New Roman" w:cs="Times New Roman"/>
          <w:szCs w:val="24"/>
        </w:rPr>
        <w:t xml:space="preserve"> σειρά αυτή</w:t>
      </w:r>
      <w:r>
        <w:rPr>
          <w:rFonts w:eastAsia="Times New Roman" w:cs="Times New Roman"/>
          <w:szCs w:val="24"/>
        </w:rPr>
        <w:t xml:space="preserve"> τη δίνουν οι Υπη</w:t>
      </w:r>
      <w:r w:rsidRPr="00A40F12">
        <w:rPr>
          <w:rFonts w:eastAsia="Times New Roman" w:cs="Times New Roman"/>
          <w:szCs w:val="24"/>
        </w:rPr>
        <w:t>ρεσίες</w:t>
      </w:r>
      <w:r>
        <w:rPr>
          <w:rFonts w:eastAsia="Times New Roman" w:cs="Times New Roman"/>
          <w:szCs w:val="24"/>
        </w:rPr>
        <w:t>,</w:t>
      </w:r>
      <w:r w:rsidRPr="00A40F12">
        <w:rPr>
          <w:rFonts w:eastAsia="Times New Roman" w:cs="Times New Roman"/>
          <w:szCs w:val="24"/>
        </w:rPr>
        <w:t xml:space="preserve"> δεν</w:t>
      </w:r>
      <w:r>
        <w:rPr>
          <w:rFonts w:eastAsia="Times New Roman" w:cs="Times New Roman"/>
          <w:szCs w:val="24"/>
        </w:rPr>
        <w:t xml:space="preserve"> την</w:t>
      </w:r>
      <w:r w:rsidRPr="00A40F12">
        <w:rPr>
          <w:rFonts w:eastAsia="Times New Roman" w:cs="Times New Roman"/>
          <w:szCs w:val="24"/>
        </w:rPr>
        <w:t xml:space="preserve"> κάνω εγώ</w:t>
      </w:r>
      <w:r>
        <w:rPr>
          <w:rFonts w:eastAsia="Times New Roman" w:cs="Times New Roman"/>
          <w:szCs w:val="24"/>
        </w:rPr>
        <w:t>.</w:t>
      </w:r>
    </w:p>
    <w:p w14:paraId="6E819890"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ΚΟΤΖΙΑΣ:</w:t>
      </w:r>
      <w:r>
        <w:rPr>
          <w:rFonts w:eastAsia="Times New Roman" w:cs="Times New Roman"/>
          <w:szCs w:val="24"/>
        </w:rPr>
        <w:t xml:space="preserve"> Αποσύρομαι από ομιλητής.</w:t>
      </w:r>
    </w:p>
    <w:p w14:paraId="6E819891"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Π</w:t>
      </w:r>
      <w:r w:rsidRPr="00A40F12">
        <w:rPr>
          <w:rFonts w:eastAsia="Times New Roman" w:cs="Times New Roman"/>
          <w:szCs w:val="24"/>
        </w:rPr>
        <w:t>αρακαλώ</w:t>
      </w:r>
      <w:r>
        <w:rPr>
          <w:rFonts w:eastAsia="Times New Roman" w:cs="Times New Roman"/>
          <w:szCs w:val="24"/>
        </w:rPr>
        <w:t>…</w:t>
      </w:r>
    </w:p>
    <w:p w14:paraId="6E819892"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…(δεν ακούστηκε)</w:t>
      </w:r>
    </w:p>
    <w:p w14:paraId="6E819893"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Κύριε Κοτζιά, ο</w:t>
      </w:r>
      <w:r w:rsidRPr="00A40F12">
        <w:rPr>
          <w:rFonts w:eastAsia="Times New Roman" w:cs="Times New Roman"/>
          <w:szCs w:val="24"/>
        </w:rPr>
        <w:t xml:space="preserve"> κ</w:t>
      </w:r>
      <w:r>
        <w:rPr>
          <w:rFonts w:eastAsia="Times New Roman" w:cs="Times New Roman"/>
          <w:szCs w:val="24"/>
        </w:rPr>
        <w:t>.</w:t>
      </w:r>
      <w:r w:rsidRPr="00A40F12">
        <w:rPr>
          <w:rFonts w:eastAsia="Times New Roman" w:cs="Times New Roman"/>
          <w:szCs w:val="24"/>
        </w:rPr>
        <w:t xml:space="preserve"> </w:t>
      </w:r>
      <w:proofErr w:type="spellStart"/>
      <w:r w:rsidRPr="00A40F12">
        <w:rPr>
          <w:rFonts w:eastAsia="Times New Roman" w:cs="Times New Roman"/>
          <w:szCs w:val="24"/>
        </w:rPr>
        <w:t>Δανέλλης</w:t>
      </w:r>
      <w:proofErr w:type="spellEnd"/>
      <w:r w:rsidRPr="00A40F12">
        <w:rPr>
          <w:rFonts w:eastAsia="Times New Roman" w:cs="Times New Roman"/>
          <w:szCs w:val="24"/>
        </w:rPr>
        <w:t xml:space="preserve"> αποσύρεται</w:t>
      </w:r>
      <w:r>
        <w:rPr>
          <w:rFonts w:eastAsia="Times New Roman" w:cs="Times New Roman"/>
          <w:szCs w:val="24"/>
        </w:rPr>
        <w:t>.</w:t>
      </w:r>
    </w:p>
    <w:p w14:paraId="6E81989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ΚΟΤΖΙΑΣ:</w:t>
      </w:r>
      <w:r>
        <w:rPr>
          <w:rFonts w:eastAsia="Times New Roman" w:cs="Times New Roman"/>
          <w:szCs w:val="24"/>
        </w:rPr>
        <w:t xml:space="preserve"> Δεν υπάρχει περίπτωση! Μετά από τέσσερις ώρες…</w:t>
      </w:r>
    </w:p>
    <w:p w14:paraId="6E819895"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Μα, κύριε Κοτζιά, </w:t>
      </w:r>
      <w:r w:rsidRPr="00A40F12">
        <w:rPr>
          <w:rFonts w:eastAsia="Times New Roman" w:cs="Times New Roman"/>
          <w:szCs w:val="24"/>
        </w:rPr>
        <w:t>τη σειρά δεν την καθ</w:t>
      </w:r>
      <w:r>
        <w:rPr>
          <w:rFonts w:eastAsia="Times New Roman" w:cs="Times New Roman"/>
          <w:szCs w:val="24"/>
        </w:rPr>
        <w:t>ο</w:t>
      </w:r>
      <w:r w:rsidRPr="00A40F12">
        <w:rPr>
          <w:rFonts w:eastAsia="Times New Roman" w:cs="Times New Roman"/>
          <w:szCs w:val="24"/>
        </w:rPr>
        <w:t>ρίζω εγώ</w:t>
      </w:r>
      <w:r>
        <w:rPr>
          <w:rFonts w:eastAsia="Times New Roman" w:cs="Times New Roman"/>
          <w:szCs w:val="24"/>
        </w:rPr>
        <w:t>.</w:t>
      </w:r>
    </w:p>
    <w:p w14:paraId="6E819896"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ΚΟΤΖΙΑΣ:</w:t>
      </w:r>
      <w:r>
        <w:rPr>
          <w:rFonts w:eastAsia="Times New Roman" w:cs="Times New Roman"/>
          <w:szCs w:val="24"/>
        </w:rPr>
        <w:t xml:space="preserve"> Εσείς και οι</w:t>
      </w:r>
      <w:r>
        <w:rPr>
          <w:rFonts w:eastAsia="Times New Roman" w:cs="Times New Roman"/>
          <w:szCs w:val="24"/>
        </w:rPr>
        <w:t xml:space="preserve"> Υπηρεσίες σας. Είστε προϊστάμενος των Υπηρεσιών δεν είστε υφιστάμενος.</w:t>
      </w:r>
    </w:p>
    <w:p w14:paraId="6E819897"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Π</w:t>
      </w:r>
      <w:r w:rsidRPr="00A40F12">
        <w:rPr>
          <w:rFonts w:eastAsia="Times New Roman" w:cs="Times New Roman"/>
          <w:szCs w:val="24"/>
        </w:rPr>
        <w:t>αρακαλώ</w:t>
      </w:r>
      <w:r>
        <w:rPr>
          <w:rFonts w:eastAsia="Times New Roman" w:cs="Times New Roman"/>
          <w:szCs w:val="24"/>
        </w:rPr>
        <w:t>,</w:t>
      </w:r>
      <w:r w:rsidRPr="00A40F12">
        <w:rPr>
          <w:rFonts w:eastAsia="Times New Roman" w:cs="Times New Roman"/>
          <w:szCs w:val="24"/>
        </w:rPr>
        <w:t xml:space="preserve"> κύρι</w:t>
      </w:r>
      <w:r>
        <w:rPr>
          <w:rFonts w:eastAsia="Times New Roman" w:cs="Times New Roman"/>
          <w:szCs w:val="24"/>
        </w:rPr>
        <w:t>ε</w:t>
      </w:r>
      <w:r w:rsidRPr="00A40F12">
        <w:rPr>
          <w:rFonts w:eastAsia="Times New Roman" w:cs="Times New Roman"/>
          <w:szCs w:val="24"/>
        </w:rPr>
        <w:t xml:space="preserve"> </w:t>
      </w:r>
      <w:proofErr w:type="spellStart"/>
      <w:r>
        <w:rPr>
          <w:rFonts w:eastAsia="Times New Roman" w:cs="Times New Roman"/>
          <w:szCs w:val="24"/>
        </w:rPr>
        <w:t>Δ</w:t>
      </w:r>
      <w:r w:rsidRPr="00A40F12">
        <w:rPr>
          <w:rFonts w:eastAsia="Times New Roman" w:cs="Times New Roman"/>
          <w:szCs w:val="24"/>
        </w:rPr>
        <w:t>ανέλλη</w:t>
      </w:r>
      <w:proofErr w:type="spellEnd"/>
      <w:r>
        <w:rPr>
          <w:rFonts w:eastAsia="Times New Roman" w:cs="Times New Roman"/>
          <w:szCs w:val="24"/>
        </w:rPr>
        <w:t>, αποσύρεστε;</w:t>
      </w:r>
    </w:p>
    <w:p w14:paraId="6E819898"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 κύριε Πρόεδρε.</w:t>
      </w:r>
    </w:p>
    <w:p w14:paraId="6E819899"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Αποσύρεται ο κ. </w:t>
      </w:r>
      <w:proofErr w:type="spellStart"/>
      <w:r>
        <w:rPr>
          <w:rFonts w:eastAsia="Times New Roman" w:cs="Times New Roman"/>
          <w:szCs w:val="24"/>
        </w:rPr>
        <w:t>Δανέλλης</w:t>
      </w:r>
      <w:proofErr w:type="spellEnd"/>
      <w:r>
        <w:rPr>
          <w:rFonts w:eastAsia="Times New Roman" w:cs="Times New Roman"/>
          <w:szCs w:val="24"/>
        </w:rPr>
        <w:t>.</w:t>
      </w:r>
    </w:p>
    <w:p w14:paraId="6E81989A"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w:t>
      </w:r>
      <w:r>
        <w:rPr>
          <w:rFonts w:eastAsia="Times New Roman" w:cs="Times New Roman"/>
          <w:b/>
          <w:szCs w:val="24"/>
        </w:rPr>
        <w:t>ΟΤΖΙΑΣ:</w:t>
      </w:r>
      <w:r>
        <w:rPr>
          <w:rFonts w:eastAsia="Times New Roman" w:cs="Times New Roman"/>
          <w:szCs w:val="24"/>
        </w:rPr>
        <w:t xml:space="preserve"> Δεν υπάρχει περίπτωση. Δεν θα συμβάλω σε αυτή την αθλιότητα</w:t>
      </w:r>
      <w:r w:rsidRPr="00A40F12">
        <w:rPr>
          <w:rFonts w:eastAsia="Times New Roman" w:cs="Times New Roman"/>
          <w:szCs w:val="24"/>
        </w:rPr>
        <w:t xml:space="preserve"> </w:t>
      </w:r>
      <w:r>
        <w:rPr>
          <w:rFonts w:eastAsia="Times New Roman" w:cs="Times New Roman"/>
          <w:szCs w:val="24"/>
        </w:rPr>
        <w:t>στις 10.45΄ να μου λένε ότι είμαι ο επόμενος ομιλητής και μετά από τέσσερις ώρες να μην έχω πάρει τον λόγο, δεν θα συμβάλω σε αυτή την αθλιότητα να δίνονται επί ώρες οι ομιλίες σε τρίτους.</w:t>
      </w:r>
      <w:r>
        <w:rPr>
          <w:rFonts w:eastAsia="Times New Roman" w:cs="Times New Roman"/>
          <w:szCs w:val="24"/>
        </w:rPr>
        <w:t xml:space="preserve"> Είμαι ένας Βουλευτής που ήρθα και μίλησα εδώ ως Υπουργός και Βουλευτής τέσσερις φορές όλες κι όλες και δεν μου δίνετε τον λόγο.</w:t>
      </w:r>
    </w:p>
    <w:p w14:paraId="6E81989B"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Κύριε Κοτζιά, τα είπατε.</w:t>
      </w:r>
    </w:p>
    <w:p w14:paraId="6E81989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Πρώτον, </w:t>
      </w:r>
      <w:r w:rsidRPr="00A40F12">
        <w:rPr>
          <w:rFonts w:eastAsia="Times New Roman" w:cs="Times New Roman"/>
          <w:szCs w:val="24"/>
        </w:rPr>
        <w:t xml:space="preserve">τη σειρά την καθορίζουν </w:t>
      </w:r>
      <w:r>
        <w:rPr>
          <w:rFonts w:eastAsia="Times New Roman" w:cs="Times New Roman"/>
          <w:szCs w:val="24"/>
        </w:rPr>
        <w:t>οι Υπηρεσίες. Δ</w:t>
      </w:r>
      <w:r w:rsidRPr="00A40F12">
        <w:rPr>
          <w:rFonts w:eastAsia="Times New Roman" w:cs="Times New Roman"/>
          <w:szCs w:val="24"/>
        </w:rPr>
        <w:t>εύτερον</w:t>
      </w:r>
      <w:r>
        <w:rPr>
          <w:rFonts w:eastAsia="Times New Roman" w:cs="Times New Roman"/>
          <w:szCs w:val="24"/>
        </w:rPr>
        <w:t>,</w:t>
      </w:r>
      <w:r w:rsidRPr="00A40F12">
        <w:rPr>
          <w:rFonts w:eastAsia="Times New Roman" w:cs="Times New Roman"/>
          <w:szCs w:val="24"/>
        </w:rPr>
        <w:t xml:space="preserve"> ο </w:t>
      </w:r>
      <w:r>
        <w:rPr>
          <w:rFonts w:eastAsia="Times New Roman" w:cs="Times New Roman"/>
          <w:szCs w:val="24"/>
        </w:rPr>
        <w:t xml:space="preserve">κ. </w:t>
      </w:r>
      <w:proofErr w:type="spellStart"/>
      <w:r>
        <w:rPr>
          <w:rFonts w:eastAsia="Times New Roman" w:cs="Times New Roman"/>
          <w:szCs w:val="24"/>
        </w:rPr>
        <w:t>Δ</w:t>
      </w:r>
      <w:r w:rsidRPr="00A40F12">
        <w:rPr>
          <w:rFonts w:eastAsia="Times New Roman" w:cs="Times New Roman"/>
          <w:szCs w:val="24"/>
        </w:rPr>
        <w:t>ανέλ</w:t>
      </w:r>
      <w:r w:rsidRPr="00A40F12">
        <w:rPr>
          <w:rFonts w:eastAsia="Times New Roman" w:cs="Times New Roman"/>
          <w:szCs w:val="24"/>
        </w:rPr>
        <w:t>λης</w:t>
      </w:r>
      <w:proofErr w:type="spellEnd"/>
      <w:r w:rsidRPr="00A40F12">
        <w:rPr>
          <w:rFonts w:eastAsia="Times New Roman" w:cs="Times New Roman"/>
          <w:szCs w:val="24"/>
        </w:rPr>
        <w:t xml:space="preserve"> είπε ότι παραχωρεί τη θέση </w:t>
      </w:r>
      <w:r>
        <w:rPr>
          <w:rFonts w:eastAsia="Times New Roman" w:cs="Times New Roman"/>
          <w:szCs w:val="24"/>
        </w:rPr>
        <w:t>σ</w:t>
      </w:r>
      <w:r w:rsidRPr="00A40F12">
        <w:rPr>
          <w:rFonts w:eastAsia="Times New Roman" w:cs="Times New Roman"/>
          <w:szCs w:val="24"/>
        </w:rPr>
        <w:t>τον κ</w:t>
      </w:r>
      <w:r>
        <w:rPr>
          <w:rFonts w:eastAsia="Times New Roman" w:cs="Times New Roman"/>
          <w:szCs w:val="24"/>
        </w:rPr>
        <w:t>.</w:t>
      </w:r>
      <w:r w:rsidRPr="00A40F12">
        <w:rPr>
          <w:rFonts w:eastAsia="Times New Roman" w:cs="Times New Roman"/>
          <w:szCs w:val="24"/>
        </w:rPr>
        <w:t xml:space="preserve"> Κοτζιά</w:t>
      </w:r>
      <w:r>
        <w:rPr>
          <w:rFonts w:eastAsia="Times New Roman" w:cs="Times New Roman"/>
          <w:szCs w:val="24"/>
        </w:rPr>
        <w:t>, άρα</w:t>
      </w:r>
      <w:r w:rsidRPr="00A40F12">
        <w:rPr>
          <w:rFonts w:eastAsia="Times New Roman" w:cs="Times New Roman"/>
          <w:szCs w:val="24"/>
        </w:rPr>
        <w:t xml:space="preserve"> δεν υπάρχει θέμα</w:t>
      </w:r>
      <w:r>
        <w:rPr>
          <w:rFonts w:eastAsia="Times New Roman" w:cs="Times New Roman"/>
          <w:szCs w:val="24"/>
        </w:rPr>
        <w:t>. Το</w:t>
      </w:r>
      <w:r w:rsidRPr="00A40F12">
        <w:rPr>
          <w:rFonts w:eastAsia="Times New Roman" w:cs="Times New Roman"/>
          <w:szCs w:val="24"/>
        </w:rPr>
        <w:t xml:space="preserve"> να δημιουργούμε θέματα εκ του αν</w:t>
      </w:r>
      <w:r>
        <w:rPr>
          <w:rFonts w:eastAsia="Times New Roman" w:cs="Times New Roman"/>
          <w:szCs w:val="24"/>
        </w:rPr>
        <w:t>υπά</w:t>
      </w:r>
      <w:r w:rsidRPr="00A40F12">
        <w:rPr>
          <w:rFonts w:eastAsia="Times New Roman" w:cs="Times New Roman"/>
          <w:szCs w:val="24"/>
        </w:rPr>
        <w:t>ρκτου είναι το εύκολο</w:t>
      </w:r>
      <w:r>
        <w:rPr>
          <w:rFonts w:eastAsia="Times New Roman" w:cs="Times New Roman"/>
          <w:szCs w:val="24"/>
        </w:rPr>
        <w:t>.</w:t>
      </w:r>
    </w:p>
    <w:p w14:paraId="6E81989D"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6E81989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Θ</w:t>
      </w:r>
      <w:r w:rsidRPr="00A40F12">
        <w:rPr>
          <w:rFonts w:eastAsia="Times New Roman" w:cs="Times New Roman"/>
          <w:szCs w:val="24"/>
        </w:rPr>
        <w:t>α παρακαλέσω</w:t>
      </w:r>
      <w:r>
        <w:rPr>
          <w:rFonts w:eastAsia="Times New Roman" w:cs="Times New Roman"/>
          <w:szCs w:val="24"/>
        </w:rPr>
        <w:t>,</w:t>
      </w:r>
      <w:r w:rsidRPr="00A40F12">
        <w:rPr>
          <w:rFonts w:eastAsia="Times New Roman" w:cs="Times New Roman"/>
          <w:szCs w:val="24"/>
        </w:rPr>
        <w:t xml:space="preserve"> κύριε </w:t>
      </w:r>
      <w:proofErr w:type="spellStart"/>
      <w:r w:rsidRPr="00A40F12">
        <w:rPr>
          <w:rFonts w:eastAsia="Times New Roman" w:cs="Times New Roman"/>
          <w:szCs w:val="24"/>
        </w:rPr>
        <w:t>Δανέλλη</w:t>
      </w:r>
      <w:proofErr w:type="spellEnd"/>
      <w:r>
        <w:rPr>
          <w:rFonts w:eastAsia="Times New Roman" w:cs="Times New Roman"/>
          <w:szCs w:val="24"/>
        </w:rPr>
        <w:t>, να πάρετε τον λόγο για επτά λε</w:t>
      </w:r>
      <w:r w:rsidRPr="00A40F12">
        <w:rPr>
          <w:rFonts w:eastAsia="Times New Roman" w:cs="Times New Roman"/>
          <w:szCs w:val="24"/>
        </w:rPr>
        <w:t>πτά</w:t>
      </w:r>
      <w:r>
        <w:rPr>
          <w:rFonts w:eastAsia="Times New Roman" w:cs="Times New Roman"/>
          <w:szCs w:val="24"/>
        </w:rPr>
        <w:t xml:space="preserve"> για να</w:t>
      </w:r>
      <w:r w:rsidRPr="00A40F12">
        <w:rPr>
          <w:rFonts w:eastAsia="Times New Roman" w:cs="Times New Roman"/>
          <w:szCs w:val="24"/>
        </w:rPr>
        <w:t xml:space="preserve"> μ</w:t>
      </w:r>
      <w:r>
        <w:rPr>
          <w:rFonts w:eastAsia="Times New Roman" w:cs="Times New Roman"/>
          <w:szCs w:val="24"/>
        </w:rPr>
        <w:t>ην έχουμε καθυστέρηση πέραν από</w:t>
      </w:r>
      <w:r>
        <w:rPr>
          <w:rFonts w:eastAsia="Times New Roman" w:cs="Times New Roman"/>
          <w:szCs w:val="24"/>
        </w:rPr>
        <w:t xml:space="preserve"> τις 20.00΄.</w:t>
      </w:r>
    </w:p>
    <w:p w14:paraId="6E81989F"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w:t>
      </w:r>
      <w:r w:rsidRPr="00A40F12">
        <w:rPr>
          <w:rFonts w:eastAsia="Times New Roman" w:cs="Times New Roman"/>
          <w:szCs w:val="24"/>
        </w:rPr>
        <w:t xml:space="preserve">ύριε </w:t>
      </w:r>
      <w:r>
        <w:rPr>
          <w:rFonts w:eastAsia="Times New Roman" w:cs="Times New Roman"/>
          <w:szCs w:val="24"/>
        </w:rPr>
        <w:t>Π</w:t>
      </w:r>
      <w:r w:rsidRPr="00A40F12">
        <w:rPr>
          <w:rFonts w:eastAsia="Times New Roman" w:cs="Times New Roman"/>
          <w:szCs w:val="24"/>
        </w:rPr>
        <w:t>ρόεδρε</w:t>
      </w:r>
      <w:r>
        <w:rPr>
          <w:rFonts w:eastAsia="Times New Roman" w:cs="Times New Roman"/>
          <w:szCs w:val="24"/>
        </w:rPr>
        <w:t>.</w:t>
      </w:r>
    </w:p>
    <w:p w14:paraId="6E8198A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Λυπάμαι, γιατί ο κ. Κοτζιάς</w:t>
      </w:r>
      <w:r w:rsidRPr="00A40F12">
        <w:rPr>
          <w:rFonts w:eastAsia="Times New Roman" w:cs="Times New Roman"/>
          <w:szCs w:val="24"/>
        </w:rPr>
        <w:t xml:space="preserve"> μπορούσε να προηγηθεί</w:t>
      </w:r>
      <w:r>
        <w:rPr>
          <w:rFonts w:eastAsia="Times New Roman" w:cs="Times New Roman"/>
          <w:szCs w:val="24"/>
        </w:rPr>
        <w:t>,</w:t>
      </w:r>
      <w:r w:rsidRPr="00A40F12">
        <w:rPr>
          <w:rFonts w:eastAsia="Times New Roman" w:cs="Times New Roman"/>
          <w:szCs w:val="24"/>
        </w:rPr>
        <w:t xml:space="preserve"> προφανώς</w:t>
      </w:r>
      <w:r>
        <w:rPr>
          <w:rFonts w:eastAsia="Times New Roman" w:cs="Times New Roman"/>
          <w:szCs w:val="24"/>
        </w:rPr>
        <w:t>.</w:t>
      </w:r>
    </w:p>
    <w:p w14:paraId="6E8198A1"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ΚΟΤΖΙΑΣ:</w:t>
      </w:r>
      <w:r>
        <w:rPr>
          <w:rFonts w:eastAsia="Times New Roman" w:cs="Times New Roman"/>
          <w:szCs w:val="24"/>
        </w:rPr>
        <w:t xml:space="preserve"> Ένα λεπτό, σας παρακαλώ.</w:t>
      </w:r>
    </w:p>
    <w:p w14:paraId="6E8198A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Κύριε Πρόεδρε, διαβάστε τη σειρά των ομιλητών. Ήταν ο κ. Κουράκης ακόμα τότε. Διαβάστε την κατ</w:t>
      </w:r>
      <w:r>
        <w:rPr>
          <w:rFonts w:eastAsia="Times New Roman" w:cs="Times New Roman"/>
          <w:szCs w:val="24"/>
        </w:rPr>
        <w:t>άσταση.</w:t>
      </w:r>
    </w:p>
    <w:p w14:paraId="6E8198A3"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Ενημερώστε τον κ. Κοτζιά ότι ο κ. </w:t>
      </w:r>
      <w:proofErr w:type="spellStart"/>
      <w:r>
        <w:rPr>
          <w:rFonts w:eastAsia="Times New Roman" w:cs="Times New Roman"/>
          <w:szCs w:val="24"/>
        </w:rPr>
        <w:t>Βούτσης</w:t>
      </w:r>
      <w:proofErr w:type="spellEnd"/>
      <w:r>
        <w:rPr>
          <w:rFonts w:eastAsia="Times New Roman" w:cs="Times New Roman"/>
          <w:szCs w:val="24"/>
        </w:rPr>
        <w:t xml:space="preserve"> τους έβαλε μπροστά αυτούς.</w:t>
      </w:r>
    </w:p>
    <w:p w14:paraId="6E8198A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Τη σειρά δεν την καθόρισα εγώ. Κατά συνέπεια, κύριε</w:t>
      </w:r>
      <w:r w:rsidRPr="00A40F12">
        <w:rPr>
          <w:rFonts w:eastAsia="Times New Roman" w:cs="Times New Roman"/>
          <w:szCs w:val="24"/>
        </w:rPr>
        <w:t xml:space="preserve"> Κοτζιά</w:t>
      </w:r>
      <w:r>
        <w:rPr>
          <w:rFonts w:eastAsia="Times New Roman" w:cs="Times New Roman"/>
          <w:szCs w:val="24"/>
        </w:rPr>
        <w:t>,</w:t>
      </w:r>
      <w:r w:rsidRPr="00A40F12">
        <w:rPr>
          <w:rFonts w:eastAsia="Times New Roman" w:cs="Times New Roman"/>
          <w:szCs w:val="24"/>
        </w:rPr>
        <w:t xml:space="preserve"> αδίκως διαμαρτύρεστε</w:t>
      </w:r>
      <w:r>
        <w:rPr>
          <w:rFonts w:eastAsia="Times New Roman" w:cs="Times New Roman"/>
          <w:szCs w:val="24"/>
        </w:rPr>
        <w:t>.</w:t>
      </w:r>
    </w:p>
    <w:p w14:paraId="6E8198A5"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ΝΙΚΟΛΑΟΣ ΚΟΤΖΙΑΣ:</w:t>
      </w:r>
      <w:r>
        <w:rPr>
          <w:rFonts w:eastAsia="Times New Roman" w:cs="Times New Roman"/>
          <w:szCs w:val="24"/>
        </w:rPr>
        <w:t xml:space="preserve"> Να παραιτηθείτε από </w:t>
      </w:r>
      <w:r>
        <w:rPr>
          <w:rFonts w:eastAsia="Times New Roman" w:cs="Times New Roman"/>
          <w:szCs w:val="24"/>
        </w:rPr>
        <w:t>το Προεδρείο, αν είστε υφιστάμενος των Υπηρεσιών. Πώς άλλαξε η σειρά;</w:t>
      </w:r>
    </w:p>
    <w:p w14:paraId="6E8198A6"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 κ. </w:t>
      </w:r>
      <w:proofErr w:type="spellStart"/>
      <w:r>
        <w:rPr>
          <w:rFonts w:eastAsia="Times New Roman" w:cs="Times New Roman"/>
          <w:szCs w:val="24"/>
        </w:rPr>
        <w:t>Βούτσης</w:t>
      </w:r>
      <w:proofErr w:type="spellEnd"/>
      <w:r>
        <w:rPr>
          <w:rFonts w:eastAsia="Times New Roman" w:cs="Times New Roman"/>
          <w:szCs w:val="24"/>
        </w:rPr>
        <w:t xml:space="preserve"> την καθόρισε.</w:t>
      </w:r>
    </w:p>
    <w:p w14:paraId="6E8198A7"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Άλλαξε με δικό μας.</w:t>
      </w:r>
    </w:p>
    <w:p w14:paraId="6E8198A8"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ΚΟΤΖΙΑΣ:</w:t>
      </w:r>
      <w:r>
        <w:rPr>
          <w:rFonts w:eastAsia="Times New Roman" w:cs="Times New Roman"/>
          <w:szCs w:val="24"/>
        </w:rPr>
        <w:t xml:space="preserve"> Εγώ έχω μ</w:t>
      </w:r>
      <w:r>
        <w:rPr>
          <w:rFonts w:eastAsia="Times New Roman" w:cs="Times New Roman"/>
          <w:szCs w:val="24"/>
        </w:rPr>
        <w:t>ί</w:t>
      </w:r>
      <w:r>
        <w:rPr>
          <w:rFonts w:eastAsia="Times New Roman" w:cs="Times New Roman"/>
          <w:szCs w:val="24"/>
        </w:rPr>
        <w:t>α λίστα, στην οποία δεν είναι ομιλητής τώρα. Αφήστε τα κόλπα όλοι σ</w:t>
      </w:r>
      <w:r>
        <w:rPr>
          <w:rFonts w:eastAsia="Times New Roman" w:cs="Times New Roman"/>
          <w:szCs w:val="24"/>
        </w:rPr>
        <w:t>ας!</w:t>
      </w:r>
    </w:p>
    <w:p w14:paraId="6E8198A9"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Δανέλλη</w:t>
      </w:r>
      <w:proofErr w:type="spellEnd"/>
      <w:r>
        <w:rPr>
          <w:rFonts w:eastAsia="Times New Roman" w:cs="Times New Roman"/>
          <w:szCs w:val="24"/>
        </w:rPr>
        <w:t>, αρχίστε, σας παρακαλώ.</w:t>
      </w:r>
    </w:p>
    <w:p w14:paraId="6E8198AA"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E8198AB"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 </w:t>
      </w:r>
      <w:r w:rsidRPr="00A40F12">
        <w:rPr>
          <w:rFonts w:eastAsia="Times New Roman" w:cs="Times New Roman"/>
          <w:szCs w:val="24"/>
        </w:rPr>
        <w:t>Λυπάμαι ειλικρινά</w:t>
      </w:r>
      <w:r>
        <w:rPr>
          <w:rFonts w:eastAsia="Times New Roman" w:cs="Times New Roman"/>
          <w:szCs w:val="24"/>
        </w:rPr>
        <w:t>.</w:t>
      </w:r>
    </w:p>
    <w:p w14:paraId="6E8198AC"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ΚΟΤΖΙΑΣ:</w:t>
      </w:r>
      <w:r>
        <w:rPr>
          <w:rFonts w:eastAsia="Times New Roman" w:cs="Times New Roman"/>
          <w:szCs w:val="24"/>
        </w:rPr>
        <w:t xml:space="preserve"> Ο κ. </w:t>
      </w:r>
      <w:proofErr w:type="spellStart"/>
      <w:r>
        <w:rPr>
          <w:rFonts w:eastAsia="Times New Roman" w:cs="Times New Roman"/>
          <w:szCs w:val="24"/>
        </w:rPr>
        <w:t>Αυγενάκης</w:t>
      </w:r>
      <w:proofErr w:type="spellEnd"/>
      <w:r>
        <w:rPr>
          <w:rFonts w:eastAsia="Times New Roman" w:cs="Times New Roman"/>
          <w:szCs w:val="24"/>
        </w:rPr>
        <w:t xml:space="preserve"> είναι τρεις Βουλευτές μετά από εμένα να μιλήσει.</w:t>
      </w:r>
    </w:p>
    <w:p w14:paraId="6E8198AD"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ΒΑΣΙΛΕΙΟΣ</w:t>
      </w:r>
      <w:r>
        <w:rPr>
          <w:rFonts w:eastAsia="Times New Roman" w:cs="Times New Roman"/>
          <w:b/>
          <w:szCs w:val="24"/>
        </w:rPr>
        <w:t xml:space="preserve"> ΓΙΟΓΙΑΚΑΣ:</w:t>
      </w:r>
      <w:r>
        <w:rPr>
          <w:rFonts w:eastAsia="Times New Roman" w:cs="Times New Roman"/>
          <w:szCs w:val="24"/>
        </w:rPr>
        <w:t xml:space="preserve"> Άλλαξε και η δική μας σειρά.</w:t>
      </w:r>
    </w:p>
    <w:p w14:paraId="6E8198AE"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Παρακαλώ, κύριε </w:t>
      </w:r>
      <w:proofErr w:type="spellStart"/>
      <w:r>
        <w:rPr>
          <w:rFonts w:eastAsia="Times New Roman" w:cs="Times New Roman"/>
          <w:szCs w:val="24"/>
        </w:rPr>
        <w:t>Δανέλλη</w:t>
      </w:r>
      <w:proofErr w:type="spellEnd"/>
      <w:r>
        <w:rPr>
          <w:rFonts w:eastAsia="Times New Roman" w:cs="Times New Roman"/>
          <w:szCs w:val="24"/>
        </w:rPr>
        <w:t>.</w:t>
      </w:r>
    </w:p>
    <w:p w14:paraId="6E8198AF"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Κυρίες και κύριοι συνάδελφοι, </w:t>
      </w:r>
      <w:r w:rsidRPr="00A40F12">
        <w:rPr>
          <w:rFonts w:eastAsia="Times New Roman" w:cs="Times New Roman"/>
          <w:szCs w:val="24"/>
        </w:rPr>
        <w:t xml:space="preserve">νιώθω πως η λάσπη και </w:t>
      </w:r>
      <w:r>
        <w:rPr>
          <w:rFonts w:eastAsia="Times New Roman" w:cs="Times New Roman"/>
          <w:szCs w:val="24"/>
        </w:rPr>
        <w:t xml:space="preserve">ο </w:t>
      </w:r>
      <w:r w:rsidRPr="00A40F12">
        <w:rPr>
          <w:rFonts w:eastAsia="Times New Roman" w:cs="Times New Roman"/>
          <w:szCs w:val="24"/>
        </w:rPr>
        <w:t>ορυμαγδός επιθέσεων που δέχ</w:t>
      </w:r>
      <w:r>
        <w:rPr>
          <w:rFonts w:eastAsia="Times New Roman" w:cs="Times New Roman"/>
          <w:szCs w:val="24"/>
        </w:rPr>
        <w:t>τ</w:t>
      </w:r>
      <w:r w:rsidRPr="00A40F12">
        <w:rPr>
          <w:rFonts w:eastAsia="Times New Roman" w:cs="Times New Roman"/>
          <w:szCs w:val="24"/>
        </w:rPr>
        <w:t xml:space="preserve">ηκα και δέχομαι επειδή υπήρξα εκατοστός </w:t>
      </w:r>
      <w:r>
        <w:rPr>
          <w:rFonts w:eastAsia="Times New Roman" w:cs="Times New Roman"/>
          <w:szCs w:val="24"/>
        </w:rPr>
        <w:t>πεντηκοστός π</w:t>
      </w:r>
      <w:r>
        <w:rPr>
          <w:rFonts w:eastAsia="Times New Roman" w:cs="Times New Roman"/>
          <w:szCs w:val="24"/>
        </w:rPr>
        <w:t>ρώτος Β</w:t>
      </w:r>
      <w:r w:rsidRPr="00A40F12">
        <w:rPr>
          <w:rFonts w:eastAsia="Times New Roman" w:cs="Times New Roman"/>
          <w:szCs w:val="24"/>
        </w:rPr>
        <w:t xml:space="preserve">ουλευτής που έδωσε ψήφο εμπιστοσύνης στην </w:t>
      </w:r>
      <w:r>
        <w:rPr>
          <w:rFonts w:eastAsia="Times New Roman" w:cs="Times New Roman"/>
          <w:szCs w:val="24"/>
        </w:rPr>
        <w:t>Κ</w:t>
      </w:r>
      <w:r w:rsidRPr="00A40F12">
        <w:rPr>
          <w:rFonts w:eastAsia="Times New Roman" w:cs="Times New Roman"/>
          <w:szCs w:val="24"/>
        </w:rPr>
        <w:t>υβέρνηση τον Ιανουάριο</w:t>
      </w:r>
      <w:r>
        <w:rPr>
          <w:rFonts w:eastAsia="Times New Roman" w:cs="Times New Roman"/>
          <w:szCs w:val="24"/>
        </w:rPr>
        <w:t>, άξ</w:t>
      </w:r>
      <w:r w:rsidRPr="00A40F12">
        <w:rPr>
          <w:rFonts w:eastAsia="Times New Roman" w:cs="Times New Roman"/>
          <w:szCs w:val="24"/>
        </w:rPr>
        <w:t>ιζε τον κόπο και θα το ξαναέκανα</w:t>
      </w:r>
      <w:r>
        <w:rPr>
          <w:rFonts w:eastAsia="Times New Roman" w:cs="Times New Roman"/>
          <w:szCs w:val="24"/>
        </w:rPr>
        <w:t>. Θ</w:t>
      </w:r>
      <w:r w:rsidRPr="00A40F12">
        <w:rPr>
          <w:rFonts w:eastAsia="Times New Roman" w:cs="Times New Roman"/>
          <w:szCs w:val="24"/>
        </w:rPr>
        <w:t xml:space="preserve">α το ξαναέκανα ακόμα με το ίδιο κόστος για την προσωπική και οικογενειακή μου ασφάλεια και </w:t>
      </w:r>
      <w:r>
        <w:rPr>
          <w:rFonts w:eastAsia="Times New Roman" w:cs="Times New Roman"/>
          <w:szCs w:val="24"/>
        </w:rPr>
        <w:t>γαλήνη. Θ</w:t>
      </w:r>
      <w:r w:rsidRPr="00A40F12">
        <w:rPr>
          <w:rFonts w:eastAsia="Times New Roman" w:cs="Times New Roman"/>
          <w:szCs w:val="24"/>
        </w:rPr>
        <w:t>α το ξαναέκανα με το ίδιο κόστος για την τιμή και την υπόληψή μου</w:t>
      </w:r>
      <w:r>
        <w:rPr>
          <w:rFonts w:eastAsia="Times New Roman" w:cs="Times New Roman"/>
          <w:szCs w:val="24"/>
        </w:rPr>
        <w:t>. Διότι τα οφέλη στήριξης της παρούσας Κυβέρνησης,</w:t>
      </w:r>
      <w:r w:rsidRPr="00A40F12">
        <w:rPr>
          <w:rFonts w:eastAsia="Times New Roman" w:cs="Times New Roman"/>
          <w:szCs w:val="24"/>
        </w:rPr>
        <w:t xml:space="preserve"> απαλλαγμένης από τον πραγματικά τοξικό Καμμένο</w:t>
      </w:r>
      <w:r>
        <w:rPr>
          <w:rFonts w:eastAsia="Times New Roman" w:cs="Times New Roman"/>
          <w:szCs w:val="24"/>
        </w:rPr>
        <w:t>,</w:t>
      </w:r>
      <w:r w:rsidRPr="00A40F12">
        <w:rPr>
          <w:rFonts w:eastAsia="Times New Roman" w:cs="Times New Roman"/>
          <w:szCs w:val="24"/>
        </w:rPr>
        <w:t xml:space="preserve"> κραυγάζουν</w:t>
      </w:r>
      <w:r>
        <w:rPr>
          <w:rFonts w:eastAsia="Times New Roman" w:cs="Times New Roman"/>
          <w:szCs w:val="24"/>
        </w:rPr>
        <w:t>.</w:t>
      </w:r>
    </w:p>
    <w:p w14:paraId="6E8198B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w:t>
      </w:r>
      <w:r w:rsidRPr="00A40F12">
        <w:rPr>
          <w:rFonts w:eastAsia="Times New Roman" w:cs="Times New Roman"/>
          <w:szCs w:val="24"/>
        </w:rPr>
        <w:t>αι δεν είναι μόνο το εθνικό συμφέρον από την πατριωτική επίλυση του Μακεδονικού</w:t>
      </w:r>
      <w:r>
        <w:rPr>
          <w:rFonts w:eastAsia="Times New Roman" w:cs="Times New Roman"/>
          <w:szCs w:val="24"/>
        </w:rPr>
        <w:t xml:space="preserve"> άλγους</w:t>
      </w:r>
      <w:r w:rsidRPr="00A40F12">
        <w:rPr>
          <w:rFonts w:eastAsia="Times New Roman" w:cs="Times New Roman"/>
          <w:szCs w:val="24"/>
        </w:rPr>
        <w:t xml:space="preserve"> </w:t>
      </w:r>
      <w:r>
        <w:rPr>
          <w:rFonts w:eastAsia="Times New Roman" w:cs="Times New Roman"/>
          <w:szCs w:val="24"/>
        </w:rPr>
        <w:t xml:space="preserve">που τριάντα </w:t>
      </w:r>
      <w:r w:rsidRPr="00A40F12">
        <w:rPr>
          <w:rFonts w:eastAsia="Times New Roman" w:cs="Times New Roman"/>
          <w:szCs w:val="24"/>
        </w:rPr>
        <w:t xml:space="preserve">χρόνια κουβαλούσαμε στην πλάτη </w:t>
      </w:r>
      <w:r>
        <w:rPr>
          <w:rFonts w:eastAsia="Times New Roman" w:cs="Times New Roman"/>
          <w:szCs w:val="24"/>
        </w:rPr>
        <w:t>μας, αλλά είναι</w:t>
      </w:r>
      <w:r w:rsidRPr="00A40F12">
        <w:rPr>
          <w:rFonts w:eastAsia="Times New Roman" w:cs="Times New Roman"/>
          <w:szCs w:val="24"/>
        </w:rPr>
        <w:t xml:space="preserve"> και όλα εκε</w:t>
      </w:r>
      <w:r>
        <w:rPr>
          <w:rFonts w:eastAsia="Times New Roman" w:cs="Times New Roman"/>
          <w:szCs w:val="24"/>
        </w:rPr>
        <w:t>ίνα τα μέτρα οικονομικής και κ</w:t>
      </w:r>
      <w:r w:rsidRPr="00A40F12">
        <w:rPr>
          <w:rFonts w:eastAsia="Times New Roman" w:cs="Times New Roman"/>
          <w:szCs w:val="24"/>
        </w:rPr>
        <w:t xml:space="preserve">οινωνικής </w:t>
      </w:r>
      <w:r>
        <w:rPr>
          <w:rFonts w:eastAsia="Times New Roman" w:cs="Times New Roman"/>
          <w:szCs w:val="24"/>
        </w:rPr>
        <w:t>π</w:t>
      </w:r>
      <w:r w:rsidRPr="00A40F12">
        <w:rPr>
          <w:rFonts w:eastAsia="Times New Roman" w:cs="Times New Roman"/>
          <w:szCs w:val="24"/>
        </w:rPr>
        <w:t xml:space="preserve">ολιτικής που αναδιατάσσουν άρδην την </w:t>
      </w:r>
      <w:r>
        <w:rPr>
          <w:rFonts w:eastAsia="Times New Roman" w:cs="Times New Roman"/>
          <w:szCs w:val="24"/>
        </w:rPr>
        <w:t>ε</w:t>
      </w:r>
      <w:r w:rsidRPr="00A40F12">
        <w:rPr>
          <w:rFonts w:eastAsia="Times New Roman" w:cs="Times New Roman"/>
          <w:szCs w:val="24"/>
        </w:rPr>
        <w:t>λληνική κοινωνία</w:t>
      </w:r>
      <w:r>
        <w:rPr>
          <w:rFonts w:eastAsia="Times New Roman" w:cs="Times New Roman"/>
          <w:szCs w:val="24"/>
        </w:rPr>
        <w:t xml:space="preserve">, την ελληνική </w:t>
      </w:r>
      <w:r w:rsidRPr="00A40F12">
        <w:rPr>
          <w:rFonts w:eastAsia="Times New Roman" w:cs="Times New Roman"/>
          <w:szCs w:val="24"/>
        </w:rPr>
        <w:t>οικονομία</w:t>
      </w:r>
      <w:r>
        <w:rPr>
          <w:rFonts w:eastAsia="Times New Roman" w:cs="Times New Roman"/>
          <w:szCs w:val="24"/>
        </w:rPr>
        <w:t>,</w:t>
      </w:r>
      <w:r w:rsidRPr="00A40F12">
        <w:rPr>
          <w:rFonts w:eastAsia="Times New Roman" w:cs="Times New Roman"/>
          <w:szCs w:val="24"/>
        </w:rPr>
        <w:t xml:space="preserve"> την </w:t>
      </w:r>
      <w:r>
        <w:rPr>
          <w:rFonts w:eastAsia="Times New Roman" w:cs="Times New Roman"/>
          <w:szCs w:val="24"/>
        </w:rPr>
        <w:t>ε</w:t>
      </w:r>
      <w:r w:rsidRPr="00A40F12">
        <w:rPr>
          <w:rFonts w:eastAsia="Times New Roman" w:cs="Times New Roman"/>
          <w:szCs w:val="24"/>
        </w:rPr>
        <w:t>λληνική πραγματικότητα</w:t>
      </w:r>
      <w:r>
        <w:rPr>
          <w:rFonts w:eastAsia="Times New Roman" w:cs="Times New Roman"/>
          <w:szCs w:val="24"/>
        </w:rPr>
        <w:t>.</w:t>
      </w:r>
    </w:p>
    <w:p w14:paraId="6E8198B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Αν αυτή η Κ</w:t>
      </w:r>
      <w:r w:rsidRPr="00A40F12">
        <w:rPr>
          <w:rFonts w:eastAsia="Times New Roman" w:cs="Times New Roman"/>
          <w:szCs w:val="24"/>
        </w:rPr>
        <w:t>υβέρνηση είχε πέσ</w:t>
      </w:r>
      <w:r w:rsidRPr="00A40F12">
        <w:rPr>
          <w:rFonts w:eastAsia="Times New Roman" w:cs="Times New Roman"/>
          <w:szCs w:val="24"/>
        </w:rPr>
        <w:t>ει τον Ιανουάριο</w:t>
      </w:r>
      <w:r>
        <w:rPr>
          <w:rFonts w:eastAsia="Times New Roman" w:cs="Times New Roman"/>
          <w:szCs w:val="24"/>
        </w:rPr>
        <w:t>, όλα θα ήταν δι</w:t>
      </w:r>
      <w:r w:rsidRPr="00A40F12">
        <w:rPr>
          <w:rFonts w:eastAsia="Times New Roman" w:cs="Times New Roman"/>
          <w:szCs w:val="24"/>
        </w:rPr>
        <w:t>αφορετικά</w:t>
      </w:r>
      <w:r>
        <w:rPr>
          <w:rFonts w:eastAsia="Times New Roman" w:cs="Times New Roman"/>
          <w:szCs w:val="24"/>
        </w:rPr>
        <w:t>, θα ήταν ολότελα διαφορετικά. Ό</w:t>
      </w:r>
      <w:r w:rsidRPr="00A40F12">
        <w:rPr>
          <w:rFonts w:eastAsia="Times New Roman" w:cs="Times New Roman"/>
          <w:szCs w:val="24"/>
        </w:rPr>
        <w:t>λα θα ήταν προς το χειρότερο</w:t>
      </w:r>
      <w:r>
        <w:rPr>
          <w:rFonts w:eastAsia="Times New Roman" w:cs="Times New Roman"/>
          <w:szCs w:val="24"/>
        </w:rPr>
        <w:t>,</w:t>
      </w:r>
      <w:r w:rsidRPr="00A40F12">
        <w:rPr>
          <w:rFonts w:eastAsia="Times New Roman" w:cs="Times New Roman"/>
          <w:szCs w:val="24"/>
        </w:rPr>
        <w:t xml:space="preserve"> με μ</w:t>
      </w:r>
      <w:r>
        <w:rPr>
          <w:rFonts w:eastAsia="Times New Roman" w:cs="Times New Roman"/>
          <w:szCs w:val="24"/>
        </w:rPr>
        <w:t>ί</w:t>
      </w:r>
      <w:r w:rsidRPr="00A40F12">
        <w:rPr>
          <w:rFonts w:eastAsia="Times New Roman" w:cs="Times New Roman"/>
          <w:szCs w:val="24"/>
        </w:rPr>
        <w:t>α σκληρή</w:t>
      </w:r>
      <w:r>
        <w:rPr>
          <w:rFonts w:eastAsia="Times New Roman" w:cs="Times New Roman"/>
          <w:szCs w:val="24"/>
        </w:rPr>
        <w:t>,</w:t>
      </w:r>
      <w:r w:rsidRPr="00A40F12">
        <w:rPr>
          <w:rFonts w:eastAsia="Times New Roman" w:cs="Times New Roman"/>
          <w:szCs w:val="24"/>
        </w:rPr>
        <w:t xml:space="preserve"> </w:t>
      </w:r>
      <w:r>
        <w:rPr>
          <w:rFonts w:eastAsia="Times New Roman" w:cs="Times New Roman"/>
          <w:szCs w:val="24"/>
        </w:rPr>
        <w:t>σκληρά</w:t>
      </w:r>
      <w:r w:rsidRPr="00A40F12">
        <w:rPr>
          <w:rFonts w:eastAsia="Times New Roman" w:cs="Times New Roman"/>
          <w:szCs w:val="24"/>
        </w:rPr>
        <w:t xml:space="preserve"> ρεβανσιστική και αυταρχική </w:t>
      </w:r>
      <w:r>
        <w:rPr>
          <w:rFonts w:eastAsia="Times New Roman" w:cs="Times New Roman"/>
          <w:szCs w:val="24"/>
        </w:rPr>
        <w:t>Δ</w:t>
      </w:r>
      <w:r w:rsidRPr="00A40F12">
        <w:rPr>
          <w:rFonts w:eastAsia="Times New Roman" w:cs="Times New Roman"/>
          <w:szCs w:val="24"/>
        </w:rPr>
        <w:t>εξιά</w:t>
      </w:r>
      <w:r>
        <w:rPr>
          <w:rFonts w:eastAsia="Times New Roman" w:cs="Times New Roman"/>
          <w:szCs w:val="24"/>
        </w:rPr>
        <w:t>,</w:t>
      </w:r>
      <w:r w:rsidRPr="00A40F12">
        <w:rPr>
          <w:rFonts w:eastAsia="Times New Roman" w:cs="Times New Roman"/>
          <w:szCs w:val="24"/>
        </w:rPr>
        <w:t xml:space="preserve"> με </w:t>
      </w:r>
      <w:r>
        <w:rPr>
          <w:rFonts w:eastAsia="Times New Roman" w:cs="Times New Roman"/>
          <w:szCs w:val="24"/>
        </w:rPr>
        <w:t>μ</w:t>
      </w:r>
      <w:r>
        <w:rPr>
          <w:rFonts w:eastAsia="Times New Roman" w:cs="Times New Roman"/>
          <w:szCs w:val="24"/>
        </w:rPr>
        <w:t>ί</w:t>
      </w:r>
      <w:r>
        <w:rPr>
          <w:rFonts w:eastAsia="Times New Roman" w:cs="Times New Roman"/>
          <w:szCs w:val="24"/>
        </w:rPr>
        <w:t>α Δ</w:t>
      </w:r>
      <w:r w:rsidRPr="00A40F12">
        <w:rPr>
          <w:rFonts w:eastAsia="Times New Roman" w:cs="Times New Roman"/>
          <w:szCs w:val="24"/>
        </w:rPr>
        <w:t>εξιά που δεν κρύβει την απέχθειά της για τις ιδέες της Αριστεράς</w:t>
      </w:r>
      <w:r>
        <w:rPr>
          <w:rFonts w:eastAsia="Times New Roman" w:cs="Times New Roman"/>
          <w:szCs w:val="24"/>
        </w:rPr>
        <w:t>,</w:t>
      </w:r>
      <w:r w:rsidRPr="00A40F12">
        <w:rPr>
          <w:rFonts w:eastAsia="Times New Roman" w:cs="Times New Roman"/>
          <w:szCs w:val="24"/>
        </w:rPr>
        <w:t xml:space="preserve"> που δεν κρύβει τη νεοφι</w:t>
      </w:r>
      <w:r w:rsidRPr="00A40F12">
        <w:rPr>
          <w:rFonts w:eastAsia="Times New Roman" w:cs="Times New Roman"/>
          <w:szCs w:val="24"/>
        </w:rPr>
        <w:t xml:space="preserve">λελεύθερη ιδεοληψία </w:t>
      </w:r>
      <w:r>
        <w:rPr>
          <w:rFonts w:eastAsia="Times New Roman" w:cs="Times New Roman"/>
          <w:szCs w:val="24"/>
        </w:rPr>
        <w:t>της.</w:t>
      </w:r>
    </w:p>
    <w:p w14:paraId="6E8198B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Ό</w:t>
      </w:r>
      <w:r w:rsidRPr="00A40F12">
        <w:rPr>
          <w:rFonts w:eastAsia="Times New Roman" w:cs="Times New Roman"/>
          <w:szCs w:val="24"/>
        </w:rPr>
        <w:t>σο</w:t>
      </w:r>
      <w:r>
        <w:rPr>
          <w:rFonts w:eastAsia="Times New Roman" w:cs="Times New Roman"/>
          <w:szCs w:val="24"/>
        </w:rPr>
        <w:t>,</w:t>
      </w:r>
      <w:r w:rsidRPr="00A40F12">
        <w:rPr>
          <w:rFonts w:eastAsia="Times New Roman" w:cs="Times New Roman"/>
          <w:szCs w:val="24"/>
        </w:rPr>
        <w:t xml:space="preserve"> </w:t>
      </w:r>
      <w:r>
        <w:rPr>
          <w:rFonts w:eastAsia="Times New Roman" w:cs="Times New Roman"/>
          <w:szCs w:val="24"/>
        </w:rPr>
        <w:t>όμως,</w:t>
      </w:r>
      <w:r w:rsidRPr="00A40F12">
        <w:rPr>
          <w:rFonts w:eastAsia="Times New Roman" w:cs="Times New Roman"/>
          <w:szCs w:val="24"/>
        </w:rPr>
        <w:t xml:space="preserve"> κι αν επιμένει στην πολιτική της κλειδαρότρυπας </w:t>
      </w:r>
      <w:r>
        <w:rPr>
          <w:rFonts w:eastAsia="Times New Roman" w:cs="Times New Roman"/>
          <w:szCs w:val="24"/>
        </w:rPr>
        <w:t>και του κουτσομπολιού και όσο κι αν</w:t>
      </w:r>
      <w:r w:rsidRPr="00A40F12">
        <w:rPr>
          <w:rFonts w:eastAsia="Times New Roman" w:cs="Times New Roman"/>
          <w:szCs w:val="24"/>
        </w:rPr>
        <w:t xml:space="preserve"> ε</w:t>
      </w:r>
      <w:r>
        <w:rPr>
          <w:rFonts w:eastAsia="Times New Roman" w:cs="Times New Roman"/>
          <w:szCs w:val="24"/>
        </w:rPr>
        <w:t xml:space="preserve">πιμένει να ανάγει </w:t>
      </w:r>
      <w:r w:rsidRPr="00A40F12">
        <w:rPr>
          <w:rFonts w:eastAsia="Times New Roman" w:cs="Times New Roman"/>
          <w:szCs w:val="24"/>
        </w:rPr>
        <w:t xml:space="preserve">το </w:t>
      </w:r>
      <w:r>
        <w:rPr>
          <w:rFonts w:eastAsia="Times New Roman" w:cs="Times New Roman"/>
          <w:szCs w:val="24"/>
          <w:lang w:val="en-US"/>
        </w:rPr>
        <w:t>t</w:t>
      </w:r>
      <w:proofErr w:type="spellStart"/>
      <w:r w:rsidRPr="00A40F12">
        <w:rPr>
          <w:rFonts w:eastAsia="Times New Roman" w:cs="Times New Roman"/>
          <w:szCs w:val="24"/>
        </w:rPr>
        <w:t>witter</w:t>
      </w:r>
      <w:proofErr w:type="spellEnd"/>
      <w:r w:rsidRPr="00A40F12">
        <w:rPr>
          <w:rFonts w:eastAsia="Times New Roman" w:cs="Times New Roman"/>
          <w:szCs w:val="24"/>
        </w:rPr>
        <w:t xml:space="preserve"> ενός Υπουργού σε </w:t>
      </w:r>
      <w:r>
        <w:rPr>
          <w:rFonts w:eastAsia="Times New Roman" w:cs="Times New Roman"/>
          <w:szCs w:val="24"/>
        </w:rPr>
        <w:t>μ</w:t>
      </w:r>
      <w:r w:rsidRPr="00A40F12">
        <w:rPr>
          <w:rFonts w:eastAsia="Times New Roman" w:cs="Times New Roman"/>
          <w:szCs w:val="24"/>
        </w:rPr>
        <w:t>έγα πολιτικό ζήτημα</w:t>
      </w:r>
      <w:r>
        <w:rPr>
          <w:rFonts w:eastAsia="Times New Roman" w:cs="Times New Roman"/>
          <w:szCs w:val="24"/>
        </w:rPr>
        <w:t>,</w:t>
      </w:r>
      <w:r w:rsidRPr="00A40F12">
        <w:rPr>
          <w:rFonts w:eastAsia="Times New Roman" w:cs="Times New Roman"/>
          <w:szCs w:val="24"/>
        </w:rPr>
        <w:t xml:space="preserve"> η κοινωνία </w:t>
      </w:r>
      <w:r>
        <w:rPr>
          <w:rFonts w:eastAsia="Times New Roman" w:cs="Times New Roman"/>
          <w:szCs w:val="24"/>
        </w:rPr>
        <w:t>βοά. «</w:t>
      </w:r>
      <w:r>
        <w:rPr>
          <w:rFonts w:eastAsia="Times New Roman" w:cs="Times New Roman"/>
          <w:szCs w:val="24"/>
          <w:lang w:val="en-US"/>
        </w:rPr>
        <w:t>It</w:t>
      </w:r>
      <w:r w:rsidRPr="003D17D0">
        <w:rPr>
          <w:rFonts w:eastAsia="Times New Roman" w:cs="Times New Roman"/>
          <w:szCs w:val="24"/>
        </w:rPr>
        <w:t>’</w:t>
      </w:r>
      <w:r>
        <w:rPr>
          <w:rFonts w:eastAsia="Times New Roman" w:cs="Times New Roman"/>
          <w:szCs w:val="24"/>
          <w:lang w:val="en-US"/>
        </w:rPr>
        <w:t>s</w:t>
      </w:r>
      <w:r w:rsidRPr="003D17D0">
        <w:rPr>
          <w:rFonts w:eastAsia="Times New Roman" w:cs="Times New Roman"/>
          <w:szCs w:val="24"/>
        </w:rPr>
        <w:t xml:space="preserve"> </w:t>
      </w:r>
      <w:r w:rsidRPr="00A40F12">
        <w:rPr>
          <w:rFonts w:eastAsia="Times New Roman" w:cs="Times New Roman"/>
          <w:szCs w:val="24"/>
        </w:rPr>
        <w:t xml:space="preserve">the </w:t>
      </w:r>
      <w:r>
        <w:rPr>
          <w:rFonts w:eastAsia="Times New Roman" w:cs="Times New Roman"/>
          <w:szCs w:val="24"/>
          <w:lang w:val="en-US"/>
        </w:rPr>
        <w:t>economy</w:t>
      </w:r>
      <w:r>
        <w:rPr>
          <w:rFonts w:eastAsia="Times New Roman" w:cs="Times New Roman"/>
          <w:szCs w:val="24"/>
        </w:rPr>
        <w:t>,</w:t>
      </w:r>
      <w:r w:rsidRPr="00A40F12">
        <w:rPr>
          <w:rFonts w:eastAsia="Times New Roman" w:cs="Times New Roman"/>
          <w:szCs w:val="24"/>
        </w:rPr>
        <w:t xml:space="preserve"> </w:t>
      </w:r>
      <w:r>
        <w:rPr>
          <w:rFonts w:eastAsia="Times New Roman" w:cs="Times New Roman"/>
          <w:szCs w:val="24"/>
          <w:lang w:val="en-US"/>
        </w:rPr>
        <w:t>stupid</w:t>
      </w:r>
      <w:r>
        <w:rPr>
          <w:rFonts w:eastAsia="Times New Roman" w:cs="Times New Roman"/>
          <w:szCs w:val="24"/>
        </w:rPr>
        <w:t>»,</w:t>
      </w:r>
      <w:r w:rsidRPr="00A40F12">
        <w:rPr>
          <w:rFonts w:eastAsia="Times New Roman" w:cs="Times New Roman"/>
          <w:szCs w:val="24"/>
        </w:rPr>
        <w:t xml:space="preserve"> κακά τα ψέματα</w:t>
      </w:r>
      <w:r>
        <w:rPr>
          <w:rFonts w:eastAsia="Times New Roman" w:cs="Times New Roman"/>
          <w:szCs w:val="24"/>
        </w:rPr>
        <w:t>. Σ</w:t>
      </w:r>
      <w:r w:rsidRPr="00A40F12">
        <w:rPr>
          <w:rFonts w:eastAsia="Times New Roman" w:cs="Times New Roman"/>
          <w:szCs w:val="24"/>
        </w:rPr>
        <w:t xml:space="preserve">το </w:t>
      </w:r>
      <w:r w:rsidRPr="00A40F12">
        <w:rPr>
          <w:rFonts w:eastAsia="Times New Roman" w:cs="Times New Roman"/>
          <w:szCs w:val="24"/>
        </w:rPr>
        <w:t>τέλος πάντα αυτό που μένει είναι η οικονομία</w:t>
      </w:r>
      <w:r>
        <w:rPr>
          <w:rFonts w:eastAsia="Times New Roman" w:cs="Times New Roman"/>
          <w:szCs w:val="24"/>
        </w:rPr>
        <w:t>. Κ</w:t>
      </w:r>
      <w:r w:rsidRPr="00A40F12">
        <w:rPr>
          <w:rFonts w:eastAsia="Times New Roman" w:cs="Times New Roman"/>
          <w:szCs w:val="24"/>
        </w:rPr>
        <w:t>αι η αλήθεια είναι πως η οικονομία πάει καλά ή</w:t>
      </w:r>
      <w:r>
        <w:rPr>
          <w:rFonts w:eastAsia="Times New Roman" w:cs="Times New Roman"/>
          <w:szCs w:val="24"/>
        </w:rPr>
        <w:t>,</w:t>
      </w:r>
      <w:r w:rsidRPr="00A40F12">
        <w:rPr>
          <w:rFonts w:eastAsia="Times New Roman" w:cs="Times New Roman"/>
          <w:szCs w:val="24"/>
        </w:rPr>
        <w:t xml:space="preserve"> τουλάχιστον</w:t>
      </w:r>
      <w:r>
        <w:rPr>
          <w:rFonts w:eastAsia="Times New Roman" w:cs="Times New Roman"/>
          <w:szCs w:val="24"/>
        </w:rPr>
        <w:t>,</w:t>
      </w:r>
      <w:r w:rsidRPr="00A40F12">
        <w:rPr>
          <w:rFonts w:eastAsia="Times New Roman" w:cs="Times New Roman"/>
          <w:szCs w:val="24"/>
        </w:rPr>
        <w:t xml:space="preserve"> πηγαίνει πολύ καλύτερα από όσο ισχυρίζεται </w:t>
      </w:r>
      <w:r>
        <w:rPr>
          <w:rFonts w:eastAsia="Times New Roman" w:cs="Times New Roman"/>
          <w:szCs w:val="24"/>
        </w:rPr>
        <w:t>η</w:t>
      </w:r>
      <w:r w:rsidRPr="00A40F12">
        <w:rPr>
          <w:rFonts w:eastAsia="Times New Roman" w:cs="Times New Roman"/>
          <w:szCs w:val="24"/>
        </w:rPr>
        <w:t xml:space="preserve"> </w:t>
      </w:r>
      <w:r>
        <w:rPr>
          <w:rFonts w:eastAsia="Times New Roman" w:cs="Times New Roman"/>
          <w:szCs w:val="24"/>
        </w:rPr>
        <w:t>Α</w:t>
      </w:r>
      <w:r w:rsidRPr="00A40F12">
        <w:rPr>
          <w:rFonts w:eastAsia="Times New Roman" w:cs="Times New Roman"/>
          <w:szCs w:val="24"/>
        </w:rPr>
        <w:t>ντιπολίτευση</w:t>
      </w:r>
      <w:r>
        <w:rPr>
          <w:rFonts w:eastAsia="Times New Roman" w:cs="Times New Roman"/>
          <w:szCs w:val="24"/>
        </w:rPr>
        <w:t>,</w:t>
      </w:r>
      <w:r w:rsidRPr="00A40F12">
        <w:rPr>
          <w:rFonts w:eastAsia="Times New Roman" w:cs="Times New Roman"/>
          <w:szCs w:val="24"/>
        </w:rPr>
        <w:t xml:space="preserve"> Μείζ</w:t>
      </w:r>
      <w:r>
        <w:rPr>
          <w:rFonts w:eastAsia="Times New Roman" w:cs="Times New Roman"/>
          <w:szCs w:val="24"/>
        </w:rPr>
        <w:t>ω</w:t>
      </w:r>
      <w:r w:rsidRPr="00A40F12">
        <w:rPr>
          <w:rFonts w:eastAsia="Times New Roman" w:cs="Times New Roman"/>
          <w:szCs w:val="24"/>
        </w:rPr>
        <w:t xml:space="preserve">ν </w:t>
      </w:r>
      <w:r>
        <w:rPr>
          <w:rFonts w:eastAsia="Times New Roman" w:cs="Times New Roman"/>
          <w:szCs w:val="24"/>
        </w:rPr>
        <w:t>και Ελάσσων,</w:t>
      </w:r>
      <w:r w:rsidRPr="00A40F12">
        <w:rPr>
          <w:rFonts w:eastAsia="Times New Roman" w:cs="Times New Roman"/>
          <w:szCs w:val="24"/>
        </w:rPr>
        <w:t xml:space="preserve"> και </w:t>
      </w:r>
      <w:r>
        <w:rPr>
          <w:rFonts w:eastAsia="Times New Roman" w:cs="Times New Roman"/>
          <w:szCs w:val="24"/>
        </w:rPr>
        <w:t>β</w:t>
      </w:r>
      <w:r w:rsidRPr="00A40F12">
        <w:rPr>
          <w:rFonts w:eastAsia="Times New Roman" w:cs="Times New Roman"/>
          <w:szCs w:val="24"/>
        </w:rPr>
        <w:t xml:space="preserve">εβαίως </w:t>
      </w:r>
      <w:r>
        <w:rPr>
          <w:rFonts w:eastAsia="Times New Roman" w:cs="Times New Roman"/>
          <w:szCs w:val="24"/>
        </w:rPr>
        <w:t>τ</w:t>
      </w:r>
      <w:r w:rsidRPr="00A40F12">
        <w:rPr>
          <w:rFonts w:eastAsia="Times New Roman" w:cs="Times New Roman"/>
          <w:szCs w:val="24"/>
        </w:rPr>
        <w:t xml:space="preserve">α συνδεδεμένα μαζί τους </w:t>
      </w:r>
      <w:r>
        <w:rPr>
          <w:rFonts w:eastAsia="Times New Roman" w:cs="Times New Roman"/>
          <w:szCs w:val="24"/>
        </w:rPr>
        <w:t>ΜΜΕ. Και πάει καλά ό</w:t>
      </w:r>
      <w:r w:rsidRPr="00A40F12">
        <w:rPr>
          <w:rFonts w:eastAsia="Times New Roman" w:cs="Times New Roman"/>
          <w:szCs w:val="24"/>
        </w:rPr>
        <w:t>χι γιατί έτ</w:t>
      </w:r>
      <w:r w:rsidRPr="00A40F12">
        <w:rPr>
          <w:rFonts w:eastAsia="Times New Roman" w:cs="Times New Roman"/>
          <w:szCs w:val="24"/>
        </w:rPr>
        <w:t xml:space="preserve">σι ισχυρίζεται ο </w:t>
      </w:r>
      <w:r>
        <w:rPr>
          <w:rFonts w:eastAsia="Times New Roman" w:cs="Times New Roman"/>
          <w:szCs w:val="24"/>
        </w:rPr>
        <w:t>Π</w:t>
      </w:r>
      <w:r w:rsidRPr="00A40F12">
        <w:rPr>
          <w:rFonts w:eastAsia="Times New Roman" w:cs="Times New Roman"/>
          <w:szCs w:val="24"/>
        </w:rPr>
        <w:t xml:space="preserve">ρωθυπουργός </w:t>
      </w:r>
      <w:r>
        <w:rPr>
          <w:rFonts w:eastAsia="Times New Roman" w:cs="Times New Roman"/>
          <w:szCs w:val="24"/>
        </w:rPr>
        <w:t>ή ο Υπ</w:t>
      </w:r>
      <w:r w:rsidRPr="00A40F12">
        <w:rPr>
          <w:rFonts w:eastAsia="Times New Roman" w:cs="Times New Roman"/>
          <w:szCs w:val="24"/>
        </w:rPr>
        <w:t xml:space="preserve">ουργός </w:t>
      </w:r>
      <w:r>
        <w:rPr>
          <w:rFonts w:eastAsia="Times New Roman" w:cs="Times New Roman"/>
          <w:szCs w:val="24"/>
        </w:rPr>
        <w:t>Ο</w:t>
      </w:r>
      <w:r w:rsidRPr="00A40F12">
        <w:rPr>
          <w:rFonts w:eastAsia="Times New Roman" w:cs="Times New Roman"/>
          <w:szCs w:val="24"/>
        </w:rPr>
        <w:t>ικονομικών</w:t>
      </w:r>
      <w:r>
        <w:rPr>
          <w:rFonts w:eastAsia="Times New Roman" w:cs="Times New Roman"/>
          <w:szCs w:val="24"/>
        </w:rPr>
        <w:t>,</w:t>
      </w:r>
      <w:r w:rsidRPr="00A40F12">
        <w:rPr>
          <w:rFonts w:eastAsia="Times New Roman" w:cs="Times New Roman"/>
          <w:szCs w:val="24"/>
        </w:rPr>
        <w:t xml:space="preserve"> αλλά γιατί το βλέπουν</w:t>
      </w:r>
      <w:r>
        <w:rPr>
          <w:rFonts w:eastAsia="Times New Roman" w:cs="Times New Roman"/>
          <w:szCs w:val="24"/>
        </w:rPr>
        <w:t>,</w:t>
      </w:r>
      <w:r w:rsidRPr="00A40F12">
        <w:rPr>
          <w:rFonts w:eastAsia="Times New Roman" w:cs="Times New Roman"/>
          <w:szCs w:val="24"/>
        </w:rPr>
        <w:t xml:space="preserve"> γιατί το νιώθουν ολοένα </w:t>
      </w:r>
      <w:r>
        <w:rPr>
          <w:rFonts w:eastAsia="Times New Roman" w:cs="Times New Roman"/>
          <w:szCs w:val="24"/>
        </w:rPr>
        <w:t>κ</w:t>
      </w:r>
      <w:r w:rsidRPr="00A40F12">
        <w:rPr>
          <w:rFonts w:eastAsia="Times New Roman" w:cs="Times New Roman"/>
          <w:szCs w:val="24"/>
        </w:rPr>
        <w:t>αι περισσότεροι πολίτες</w:t>
      </w:r>
      <w:r>
        <w:rPr>
          <w:rFonts w:eastAsia="Times New Roman" w:cs="Times New Roman"/>
          <w:szCs w:val="24"/>
        </w:rPr>
        <w:t>.</w:t>
      </w:r>
    </w:p>
    <w:p w14:paraId="6E8198B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Η οικονομία είναι κλίμα, είναι μια αίσθηση</w:t>
      </w:r>
      <w:r w:rsidRPr="00A40F12">
        <w:rPr>
          <w:rFonts w:eastAsia="Times New Roman" w:cs="Times New Roman"/>
          <w:szCs w:val="24"/>
        </w:rPr>
        <w:t xml:space="preserve"> ότι αφήσαμε τα χειρότερα πίσω</w:t>
      </w:r>
      <w:r>
        <w:rPr>
          <w:rFonts w:eastAsia="Times New Roman" w:cs="Times New Roman"/>
          <w:szCs w:val="24"/>
        </w:rPr>
        <w:t>,</w:t>
      </w:r>
      <w:r w:rsidRPr="00A40F12">
        <w:rPr>
          <w:rFonts w:eastAsia="Times New Roman" w:cs="Times New Roman"/>
          <w:szCs w:val="24"/>
        </w:rPr>
        <w:t xml:space="preserve"> είναι αισιοδοξία</w:t>
      </w:r>
      <w:r>
        <w:rPr>
          <w:rFonts w:eastAsia="Times New Roman" w:cs="Times New Roman"/>
          <w:szCs w:val="24"/>
        </w:rPr>
        <w:t>, αλλά κ</w:t>
      </w:r>
      <w:r w:rsidRPr="00A40F12">
        <w:rPr>
          <w:rFonts w:eastAsia="Times New Roman" w:cs="Times New Roman"/>
          <w:szCs w:val="24"/>
        </w:rPr>
        <w:t>αι βάσει αριθμών</w:t>
      </w:r>
      <w:r>
        <w:rPr>
          <w:rFonts w:eastAsia="Times New Roman" w:cs="Times New Roman"/>
          <w:szCs w:val="24"/>
        </w:rPr>
        <w:t>. Για τρίτη σ</w:t>
      </w:r>
      <w:r>
        <w:rPr>
          <w:rFonts w:eastAsia="Times New Roman" w:cs="Times New Roman"/>
          <w:szCs w:val="24"/>
        </w:rPr>
        <w:t xml:space="preserve">υνεχόμενη χρονιά έχουμε θετικούς ρυθμούς ανάπτυξης. </w:t>
      </w:r>
    </w:p>
    <w:p w14:paraId="6E8198B4"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lang w:val="en-US"/>
        </w:rPr>
        <w:t>H</w:t>
      </w:r>
      <w:r w:rsidRPr="001429AE">
        <w:rPr>
          <w:rFonts w:eastAsia="Times New Roman" w:cs="Times New Roman"/>
          <w:szCs w:val="24"/>
        </w:rPr>
        <w:t xml:space="preserve"> λέξη πίσω από όλα αυτά</w:t>
      </w:r>
      <w:r>
        <w:rPr>
          <w:rFonts w:eastAsia="Times New Roman" w:cs="Times New Roman"/>
          <w:szCs w:val="24"/>
        </w:rPr>
        <w:t>:</w:t>
      </w:r>
      <w:r w:rsidRPr="001429AE">
        <w:rPr>
          <w:rFonts w:eastAsia="Times New Roman" w:cs="Times New Roman"/>
          <w:szCs w:val="24"/>
        </w:rPr>
        <w:t xml:space="preserve"> εμπιστοσύνη</w:t>
      </w:r>
      <w:r>
        <w:rPr>
          <w:rFonts w:eastAsia="Times New Roman" w:cs="Times New Roman"/>
          <w:szCs w:val="24"/>
        </w:rPr>
        <w:t>.</w:t>
      </w:r>
      <w:r w:rsidRPr="001429AE">
        <w:rPr>
          <w:rFonts w:eastAsia="Times New Roman" w:cs="Times New Roman"/>
          <w:szCs w:val="24"/>
        </w:rPr>
        <w:t xml:space="preserve"> Λόγω εμπιστοσύνης </w:t>
      </w:r>
      <w:r>
        <w:rPr>
          <w:rFonts w:eastAsia="Times New Roman" w:cs="Times New Roman"/>
          <w:szCs w:val="24"/>
        </w:rPr>
        <w:t xml:space="preserve">αποκτήσαμε </w:t>
      </w:r>
      <w:r w:rsidRPr="001429AE">
        <w:rPr>
          <w:rFonts w:eastAsia="Times New Roman" w:cs="Times New Roman"/>
          <w:szCs w:val="24"/>
        </w:rPr>
        <w:t xml:space="preserve">ξανά πρόσβαση </w:t>
      </w:r>
      <w:r>
        <w:rPr>
          <w:rFonts w:eastAsia="Times New Roman" w:cs="Times New Roman"/>
          <w:szCs w:val="24"/>
        </w:rPr>
        <w:t xml:space="preserve">στις </w:t>
      </w:r>
      <w:r w:rsidRPr="001429AE">
        <w:rPr>
          <w:rFonts w:eastAsia="Times New Roman" w:cs="Times New Roman"/>
          <w:szCs w:val="24"/>
        </w:rPr>
        <w:t>αγορές</w:t>
      </w:r>
      <w:r>
        <w:rPr>
          <w:rFonts w:eastAsia="Times New Roman" w:cs="Times New Roman"/>
          <w:szCs w:val="24"/>
        </w:rPr>
        <w:t>.</w:t>
      </w:r>
      <w:r w:rsidRPr="001429AE">
        <w:rPr>
          <w:rFonts w:eastAsia="Times New Roman" w:cs="Times New Roman"/>
          <w:szCs w:val="24"/>
        </w:rPr>
        <w:t xml:space="preserve"> Λόγω εμπιστοσύνης έχει εξ</w:t>
      </w:r>
      <w:r>
        <w:rPr>
          <w:rFonts w:eastAsia="Times New Roman" w:cs="Times New Roman"/>
          <w:szCs w:val="24"/>
        </w:rPr>
        <w:t>ασφαλιστεί φθηνότερη πρόσβαση στις</w:t>
      </w:r>
      <w:r w:rsidRPr="001429AE">
        <w:rPr>
          <w:rFonts w:eastAsia="Times New Roman" w:cs="Times New Roman"/>
          <w:szCs w:val="24"/>
        </w:rPr>
        <w:t xml:space="preserve"> αγορές χρήματος</w:t>
      </w:r>
      <w:r>
        <w:rPr>
          <w:rFonts w:eastAsia="Times New Roman" w:cs="Times New Roman"/>
          <w:szCs w:val="24"/>
        </w:rPr>
        <w:t>,</w:t>
      </w:r>
      <w:r w:rsidRPr="001429AE">
        <w:rPr>
          <w:rFonts w:eastAsia="Times New Roman" w:cs="Times New Roman"/>
          <w:szCs w:val="24"/>
        </w:rPr>
        <w:t xml:space="preserve"> δηλαδή χαμηλότερα επιτόκια δανε</w:t>
      </w:r>
      <w:r w:rsidRPr="001429AE">
        <w:rPr>
          <w:rFonts w:eastAsia="Times New Roman" w:cs="Times New Roman"/>
          <w:szCs w:val="24"/>
        </w:rPr>
        <w:t>ισμού από την έναρξη της κρίσης</w:t>
      </w:r>
      <w:r>
        <w:rPr>
          <w:rFonts w:eastAsia="Times New Roman" w:cs="Times New Roman"/>
          <w:szCs w:val="24"/>
        </w:rPr>
        <w:t>.</w:t>
      </w:r>
      <w:r w:rsidRPr="001429AE">
        <w:rPr>
          <w:rFonts w:eastAsia="Times New Roman" w:cs="Times New Roman"/>
          <w:szCs w:val="24"/>
        </w:rPr>
        <w:t xml:space="preserve"> </w:t>
      </w:r>
      <w:r>
        <w:rPr>
          <w:rFonts w:eastAsia="Times New Roman" w:cs="Times New Roman"/>
          <w:szCs w:val="24"/>
        </w:rPr>
        <w:t xml:space="preserve">Διότι </w:t>
      </w:r>
      <w:r w:rsidRPr="001429AE">
        <w:rPr>
          <w:rFonts w:eastAsia="Times New Roman" w:cs="Times New Roman"/>
          <w:szCs w:val="24"/>
        </w:rPr>
        <w:t>τα μνημόνια αποτελούν παρελθόν</w:t>
      </w:r>
      <w:r>
        <w:rPr>
          <w:rFonts w:eastAsia="Times New Roman" w:cs="Times New Roman"/>
          <w:szCs w:val="24"/>
        </w:rPr>
        <w:t>.</w:t>
      </w:r>
    </w:p>
    <w:p w14:paraId="6E8198B5"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t>Προφανώς, σε αυτό το</w:t>
      </w:r>
      <w:r w:rsidRPr="001429AE">
        <w:rPr>
          <w:rFonts w:eastAsia="Times New Roman" w:cs="Times New Roman"/>
          <w:szCs w:val="24"/>
        </w:rPr>
        <w:t xml:space="preserve"> ανοδικό σπιράλ που ξεκινά</w:t>
      </w:r>
      <w:r>
        <w:rPr>
          <w:rFonts w:eastAsia="Times New Roman" w:cs="Times New Roman"/>
          <w:szCs w:val="24"/>
        </w:rPr>
        <w:t>ει</w:t>
      </w:r>
      <w:r w:rsidRPr="001429AE">
        <w:rPr>
          <w:rFonts w:eastAsia="Times New Roman" w:cs="Times New Roman"/>
          <w:szCs w:val="24"/>
        </w:rPr>
        <w:t xml:space="preserve"> δεν συμμετέχουν όλοι με τον ίδιο τρόπο</w:t>
      </w:r>
      <w:r>
        <w:rPr>
          <w:rFonts w:eastAsia="Times New Roman" w:cs="Times New Roman"/>
          <w:szCs w:val="24"/>
        </w:rPr>
        <w:t>.</w:t>
      </w:r>
      <w:r w:rsidRPr="001429AE">
        <w:rPr>
          <w:rFonts w:eastAsia="Times New Roman" w:cs="Times New Roman"/>
          <w:szCs w:val="24"/>
        </w:rPr>
        <w:t xml:space="preserve"> Συγκεκριμένα τμήματα του ελληνικού λαού πλήρωσαν μεγαλύτερο τίμημα και </w:t>
      </w:r>
      <w:r>
        <w:rPr>
          <w:rFonts w:eastAsia="Times New Roman" w:cs="Times New Roman"/>
          <w:szCs w:val="24"/>
        </w:rPr>
        <w:t xml:space="preserve">οι </w:t>
      </w:r>
      <w:r w:rsidRPr="001429AE">
        <w:rPr>
          <w:rFonts w:eastAsia="Times New Roman" w:cs="Times New Roman"/>
          <w:szCs w:val="24"/>
        </w:rPr>
        <w:t>οικονομικές τους απώλε</w:t>
      </w:r>
      <w:r w:rsidRPr="001429AE">
        <w:rPr>
          <w:rFonts w:eastAsia="Times New Roman" w:cs="Times New Roman"/>
          <w:szCs w:val="24"/>
        </w:rPr>
        <w:t>ιες στα τελευταία οκτώ</w:t>
      </w:r>
      <w:r>
        <w:rPr>
          <w:rFonts w:eastAsia="Times New Roman" w:cs="Times New Roman"/>
          <w:szCs w:val="24"/>
        </w:rPr>
        <w:t xml:space="preserve"> χρόνια,</w:t>
      </w:r>
      <w:r w:rsidRPr="001429AE">
        <w:rPr>
          <w:rFonts w:eastAsia="Times New Roman" w:cs="Times New Roman"/>
          <w:szCs w:val="24"/>
        </w:rPr>
        <w:t xml:space="preserve"> εννέα χρόνια είναι δυσανάλογα μεγάλες</w:t>
      </w:r>
      <w:r>
        <w:rPr>
          <w:rFonts w:eastAsia="Times New Roman" w:cs="Times New Roman"/>
          <w:szCs w:val="24"/>
        </w:rPr>
        <w:t>. Επομένως, μ</w:t>
      </w:r>
      <w:r>
        <w:rPr>
          <w:rFonts w:eastAsia="Times New Roman" w:cs="Times New Roman"/>
          <w:szCs w:val="24"/>
        </w:rPr>
        <w:t>ί</w:t>
      </w:r>
      <w:r>
        <w:rPr>
          <w:rFonts w:eastAsia="Times New Roman" w:cs="Times New Roman"/>
          <w:szCs w:val="24"/>
        </w:rPr>
        <w:t>α</w:t>
      </w:r>
      <w:r w:rsidRPr="001429AE">
        <w:rPr>
          <w:rFonts w:eastAsia="Times New Roman" w:cs="Times New Roman"/>
          <w:szCs w:val="24"/>
        </w:rPr>
        <w:t xml:space="preserve"> επιστροφή στην κανονικότητα δεν θα μπορούσε να λογίζεται χωρίς τη στοιχειώδη ενίσχυση αυτών που έχασαν τα περισσότερα</w:t>
      </w:r>
      <w:r>
        <w:rPr>
          <w:rFonts w:eastAsia="Times New Roman" w:cs="Times New Roman"/>
          <w:szCs w:val="24"/>
        </w:rPr>
        <w:t>.</w:t>
      </w:r>
      <w:r w:rsidRPr="001429AE">
        <w:rPr>
          <w:rFonts w:eastAsia="Times New Roman" w:cs="Times New Roman"/>
          <w:szCs w:val="24"/>
        </w:rPr>
        <w:t xml:space="preserve"> </w:t>
      </w:r>
    </w:p>
    <w:p w14:paraId="6E8198B6" w14:textId="77777777" w:rsidR="004B0DF5" w:rsidRDefault="00471FB5">
      <w:pPr>
        <w:tabs>
          <w:tab w:val="left" w:pos="6168"/>
        </w:tabs>
        <w:spacing w:line="600" w:lineRule="auto"/>
        <w:ind w:firstLine="720"/>
        <w:jc w:val="both"/>
        <w:rPr>
          <w:rFonts w:eastAsia="Times New Roman" w:cs="Times New Roman"/>
          <w:szCs w:val="24"/>
        </w:rPr>
      </w:pPr>
      <w:r w:rsidRPr="001429AE">
        <w:rPr>
          <w:rFonts w:eastAsia="Times New Roman" w:cs="Times New Roman"/>
          <w:szCs w:val="24"/>
        </w:rPr>
        <w:lastRenderedPageBreak/>
        <w:t xml:space="preserve">Σε αυτό το πλαίσιο εντάσσονται τα μέτρα που </w:t>
      </w:r>
      <w:r w:rsidRPr="001429AE">
        <w:rPr>
          <w:rFonts w:eastAsia="Times New Roman" w:cs="Times New Roman"/>
          <w:szCs w:val="24"/>
        </w:rPr>
        <w:t>ανακοινώθηκαν προχθές από τον Πρωθυπουργό</w:t>
      </w:r>
      <w:r>
        <w:rPr>
          <w:rFonts w:eastAsia="Times New Roman" w:cs="Times New Roman"/>
          <w:szCs w:val="24"/>
        </w:rPr>
        <w:t>.</w:t>
      </w:r>
      <w:r w:rsidRPr="001429AE">
        <w:rPr>
          <w:rFonts w:eastAsia="Times New Roman" w:cs="Times New Roman"/>
          <w:szCs w:val="24"/>
        </w:rPr>
        <w:t xml:space="preserve"> Προφανώς</w:t>
      </w:r>
      <w:r>
        <w:rPr>
          <w:rFonts w:eastAsia="Times New Roman" w:cs="Times New Roman"/>
          <w:szCs w:val="24"/>
        </w:rPr>
        <w:t>,</w:t>
      </w:r>
      <w:r w:rsidRPr="001429AE">
        <w:rPr>
          <w:rFonts w:eastAsia="Times New Roman" w:cs="Times New Roman"/>
          <w:szCs w:val="24"/>
        </w:rPr>
        <w:t xml:space="preserve"> αυτά τα μέτρα δεν βρίσκουν όλους σύμφωνους</w:t>
      </w:r>
      <w:r>
        <w:rPr>
          <w:rFonts w:eastAsia="Times New Roman" w:cs="Times New Roman"/>
          <w:szCs w:val="24"/>
        </w:rPr>
        <w:t>.</w:t>
      </w:r>
      <w:r w:rsidRPr="001429AE">
        <w:rPr>
          <w:rFonts w:eastAsia="Times New Roman" w:cs="Times New Roman"/>
          <w:szCs w:val="24"/>
        </w:rPr>
        <w:t xml:space="preserve"> Άμεσα αντέδρασαν οι Ευρωπαίοι </w:t>
      </w:r>
      <w:r>
        <w:rPr>
          <w:rFonts w:eastAsia="Times New Roman" w:cs="Times New Roman"/>
          <w:szCs w:val="24"/>
        </w:rPr>
        <w:t>ομογάλακτοι</w:t>
      </w:r>
      <w:r w:rsidRPr="001429AE">
        <w:rPr>
          <w:rFonts w:eastAsia="Times New Roman" w:cs="Times New Roman"/>
          <w:szCs w:val="24"/>
        </w:rPr>
        <w:t xml:space="preserve"> της Νέας Δημοκρατίας του Ευρωπαϊκού Λαϊκού Κόμματος </w:t>
      </w:r>
      <w:r>
        <w:rPr>
          <w:rFonts w:eastAsia="Times New Roman" w:cs="Times New Roman"/>
          <w:szCs w:val="24"/>
        </w:rPr>
        <w:t xml:space="preserve">διά </w:t>
      </w:r>
      <w:r w:rsidRPr="001429AE">
        <w:rPr>
          <w:rFonts w:eastAsia="Times New Roman" w:cs="Times New Roman"/>
          <w:szCs w:val="24"/>
        </w:rPr>
        <w:t xml:space="preserve">του εκλεκτού και της Νέας Δημοκρατίας </w:t>
      </w:r>
      <w:r>
        <w:rPr>
          <w:rFonts w:eastAsia="Times New Roman" w:cs="Times New Roman"/>
          <w:szCs w:val="24"/>
        </w:rPr>
        <w:t>κ. Βέμπερ. Έκανε λόγο γ</w:t>
      </w:r>
      <w:r>
        <w:rPr>
          <w:rFonts w:eastAsia="Times New Roman" w:cs="Times New Roman"/>
          <w:szCs w:val="24"/>
        </w:rPr>
        <w:t xml:space="preserve">ια ανεύθυνες οικονομικές αποφάσεις του κ. </w:t>
      </w:r>
      <w:r w:rsidRPr="001429AE">
        <w:rPr>
          <w:rFonts w:eastAsia="Times New Roman" w:cs="Times New Roman"/>
          <w:szCs w:val="24"/>
        </w:rPr>
        <w:t>Τσίπρα που καλούνται να πληρώσουν οι υπόλοιποι Ευρωπαίοι</w:t>
      </w:r>
      <w:r>
        <w:rPr>
          <w:rFonts w:eastAsia="Times New Roman" w:cs="Times New Roman"/>
          <w:szCs w:val="24"/>
        </w:rPr>
        <w:t>,</w:t>
      </w:r>
      <w:r w:rsidRPr="001429AE">
        <w:rPr>
          <w:rFonts w:eastAsia="Times New Roman" w:cs="Times New Roman"/>
          <w:szCs w:val="24"/>
        </w:rPr>
        <w:t xml:space="preserve"> συμπληρώνοντας βέβαια πως το ΕΛΚ δεν </w:t>
      </w:r>
      <w:r>
        <w:rPr>
          <w:rFonts w:eastAsia="Times New Roman" w:cs="Times New Roman"/>
          <w:szCs w:val="24"/>
        </w:rPr>
        <w:t>συμφωνεί με την προοπτική μιας ευρωπαϊκής α</w:t>
      </w:r>
      <w:r w:rsidRPr="001429AE">
        <w:rPr>
          <w:rFonts w:eastAsia="Times New Roman" w:cs="Times New Roman"/>
          <w:szCs w:val="24"/>
        </w:rPr>
        <w:t>σφάλισης των ανέργων</w:t>
      </w:r>
      <w:r>
        <w:rPr>
          <w:rFonts w:eastAsia="Times New Roman" w:cs="Times New Roman"/>
          <w:szCs w:val="24"/>
        </w:rPr>
        <w:t>.</w:t>
      </w:r>
      <w:r w:rsidRPr="001429AE">
        <w:rPr>
          <w:rFonts w:eastAsia="Times New Roman" w:cs="Times New Roman"/>
          <w:szCs w:val="24"/>
        </w:rPr>
        <w:t xml:space="preserve"> Ναι</w:t>
      </w:r>
      <w:r>
        <w:rPr>
          <w:rFonts w:eastAsia="Times New Roman" w:cs="Times New Roman"/>
          <w:szCs w:val="24"/>
        </w:rPr>
        <w:t>,</w:t>
      </w:r>
      <w:r w:rsidRPr="001429AE">
        <w:rPr>
          <w:rFonts w:eastAsia="Times New Roman" w:cs="Times New Roman"/>
          <w:szCs w:val="24"/>
        </w:rPr>
        <w:t xml:space="preserve"> είναι ο ίδιος που πρωτοστατούσε υπέρ της εξόδου τ</w:t>
      </w:r>
      <w:r w:rsidRPr="001429AE">
        <w:rPr>
          <w:rFonts w:eastAsia="Times New Roman" w:cs="Times New Roman"/>
          <w:szCs w:val="24"/>
        </w:rPr>
        <w:t xml:space="preserve">ης Ελλάδας από τη ζώνη </w:t>
      </w:r>
      <w:proofErr w:type="spellStart"/>
      <w:r>
        <w:rPr>
          <w:rFonts w:eastAsia="Times New Roman" w:cs="Times New Roman"/>
          <w:szCs w:val="24"/>
        </w:rPr>
        <w:t>Σένγκεν</w:t>
      </w:r>
      <w:proofErr w:type="spellEnd"/>
      <w:r>
        <w:rPr>
          <w:rFonts w:eastAsia="Times New Roman" w:cs="Times New Roman"/>
          <w:szCs w:val="24"/>
        </w:rPr>
        <w:t xml:space="preserve"> και την </w:t>
      </w:r>
      <w:r>
        <w:rPr>
          <w:rFonts w:eastAsia="Times New Roman" w:cs="Times New Roman"/>
          <w:szCs w:val="24"/>
        </w:rPr>
        <w:t>Ε</w:t>
      </w:r>
      <w:r w:rsidRPr="001429AE">
        <w:rPr>
          <w:rFonts w:eastAsia="Times New Roman" w:cs="Times New Roman"/>
          <w:szCs w:val="24"/>
        </w:rPr>
        <w:t>υρωζώνη</w:t>
      </w:r>
      <w:r>
        <w:rPr>
          <w:rFonts w:eastAsia="Times New Roman" w:cs="Times New Roman"/>
          <w:szCs w:val="24"/>
        </w:rPr>
        <w:t>,</w:t>
      </w:r>
      <w:r w:rsidRPr="001429AE">
        <w:rPr>
          <w:rFonts w:eastAsia="Times New Roman" w:cs="Times New Roman"/>
          <w:szCs w:val="24"/>
        </w:rPr>
        <w:t xml:space="preserve"> κοντολογίς</w:t>
      </w:r>
      <w:r>
        <w:rPr>
          <w:rFonts w:eastAsia="Times New Roman" w:cs="Times New Roman"/>
          <w:szCs w:val="24"/>
        </w:rPr>
        <w:t>,</w:t>
      </w:r>
      <w:r w:rsidRPr="001429AE">
        <w:rPr>
          <w:rFonts w:eastAsia="Times New Roman" w:cs="Times New Roman"/>
          <w:szCs w:val="24"/>
        </w:rPr>
        <w:t xml:space="preserve"> από την Ευρωπαϊκή Ένωση</w:t>
      </w:r>
      <w:r>
        <w:rPr>
          <w:rFonts w:eastAsia="Times New Roman" w:cs="Times New Roman"/>
          <w:szCs w:val="24"/>
        </w:rPr>
        <w:t>.</w:t>
      </w:r>
      <w:r w:rsidRPr="001429AE">
        <w:rPr>
          <w:rFonts w:eastAsia="Times New Roman" w:cs="Times New Roman"/>
          <w:szCs w:val="24"/>
        </w:rPr>
        <w:t xml:space="preserve"> </w:t>
      </w:r>
      <w:r>
        <w:rPr>
          <w:rFonts w:eastAsia="Times New Roman" w:cs="Times New Roman"/>
          <w:szCs w:val="24"/>
        </w:rPr>
        <w:t xml:space="preserve">Αυτό είναι το ευρωπαϊκό όραμα της συντηρητικής </w:t>
      </w:r>
      <w:r w:rsidRPr="001429AE">
        <w:rPr>
          <w:rFonts w:eastAsia="Times New Roman" w:cs="Times New Roman"/>
          <w:szCs w:val="24"/>
        </w:rPr>
        <w:t>της Δεξιάς σε όλη του τη δόξα</w:t>
      </w:r>
      <w:r>
        <w:rPr>
          <w:rFonts w:eastAsia="Times New Roman" w:cs="Times New Roman"/>
          <w:szCs w:val="24"/>
        </w:rPr>
        <w:t>.</w:t>
      </w:r>
      <w:r w:rsidRPr="001429AE">
        <w:rPr>
          <w:rFonts w:eastAsia="Times New Roman" w:cs="Times New Roman"/>
          <w:szCs w:val="24"/>
        </w:rPr>
        <w:t xml:space="preserve"> </w:t>
      </w:r>
    </w:p>
    <w:p w14:paraId="6E8198B7" w14:textId="77777777" w:rsidR="004B0DF5" w:rsidRDefault="00471FB5">
      <w:pPr>
        <w:tabs>
          <w:tab w:val="left" w:pos="6168"/>
        </w:tabs>
        <w:spacing w:line="600" w:lineRule="auto"/>
        <w:ind w:firstLine="720"/>
        <w:jc w:val="both"/>
        <w:rPr>
          <w:rFonts w:eastAsia="Times New Roman" w:cs="Times New Roman"/>
          <w:szCs w:val="24"/>
        </w:rPr>
      </w:pPr>
      <w:r w:rsidRPr="001429AE">
        <w:rPr>
          <w:rFonts w:eastAsia="Times New Roman" w:cs="Times New Roman"/>
          <w:szCs w:val="24"/>
        </w:rPr>
        <w:lastRenderedPageBreak/>
        <w:t xml:space="preserve">Αν </w:t>
      </w:r>
      <w:r>
        <w:rPr>
          <w:rFonts w:eastAsia="Times New Roman" w:cs="Times New Roman"/>
          <w:szCs w:val="24"/>
        </w:rPr>
        <w:t>έχεις, όμως,</w:t>
      </w:r>
      <w:r w:rsidRPr="001429AE">
        <w:rPr>
          <w:rFonts w:eastAsia="Times New Roman" w:cs="Times New Roman"/>
          <w:szCs w:val="24"/>
        </w:rPr>
        <w:t xml:space="preserve"> τέτοιους φίλους</w:t>
      </w:r>
      <w:r>
        <w:rPr>
          <w:rFonts w:eastAsia="Times New Roman" w:cs="Times New Roman"/>
          <w:szCs w:val="24"/>
        </w:rPr>
        <w:t>,</w:t>
      </w:r>
      <w:r w:rsidRPr="001429AE">
        <w:rPr>
          <w:rFonts w:eastAsia="Times New Roman" w:cs="Times New Roman"/>
          <w:szCs w:val="24"/>
        </w:rPr>
        <w:t xml:space="preserve"> τι τους θέλεις τους εχθρούς</w:t>
      </w:r>
      <w:r>
        <w:rPr>
          <w:rFonts w:eastAsia="Times New Roman" w:cs="Times New Roman"/>
          <w:szCs w:val="24"/>
        </w:rPr>
        <w:t>;</w:t>
      </w:r>
      <w:r w:rsidRPr="001429AE">
        <w:rPr>
          <w:rFonts w:eastAsia="Times New Roman" w:cs="Times New Roman"/>
          <w:szCs w:val="24"/>
        </w:rPr>
        <w:t xml:space="preserve"> </w:t>
      </w:r>
      <w:r>
        <w:rPr>
          <w:rFonts w:eastAsia="Times New Roman" w:cs="Times New Roman"/>
          <w:szCs w:val="24"/>
        </w:rPr>
        <w:t>Σε αυτό</w:t>
      </w:r>
      <w:r w:rsidRPr="00B93912">
        <w:rPr>
          <w:rFonts w:eastAsia="Times New Roman" w:cs="Times New Roman"/>
          <w:szCs w:val="24"/>
        </w:rPr>
        <w:t>,</w:t>
      </w:r>
      <w:r>
        <w:rPr>
          <w:rFonts w:eastAsia="Times New Roman" w:cs="Times New Roman"/>
          <w:szCs w:val="24"/>
        </w:rPr>
        <w:t xml:space="preserve"> όμως</w:t>
      </w:r>
      <w:r w:rsidRPr="00B93912">
        <w:rPr>
          <w:rFonts w:eastAsia="Times New Roman" w:cs="Times New Roman"/>
          <w:szCs w:val="24"/>
        </w:rPr>
        <w:t>,</w:t>
      </w:r>
      <w:r>
        <w:rPr>
          <w:rFonts w:eastAsia="Times New Roman" w:cs="Times New Roman"/>
          <w:szCs w:val="24"/>
        </w:rPr>
        <w:t xml:space="preserve"> θα πρέπει να α</w:t>
      </w:r>
      <w:r>
        <w:rPr>
          <w:rFonts w:eastAsia="Times New Roman" w:cs="Times New Roman"/>
          <w:szCs w:val="24"/>
        </w:rPr>
        <w:t xml:space="preserve">παντήσουν οι συνάδελφοι της </w:t>
      </w:r>
      <w:r w:rsidRPr="001429AE">
        <w:rPr>
          <w:rFonts w:eastAsia="Times New Roman" w:cs="Times New Roman"/>
          <w:szCs w:val="24"/>
        </w:rPr>
        <w:t>Νέα</w:t>
      </w:r>
      <w:r>
        <w:rPr>
          <w:rFonts w:eastAsia="Times New Roman" w:cs="Times New Roman"/>
          <w:szCs w:val="24"/>
        </w:rPr>
        <w:t>ς Δημοκρατίας που θα υποστηρίξουν τον κ.</w:t>
      </w:r>
      <w:r w:rsidRPr="001429AE">
        <w:rPr>
          <w:rFonts w:eastAsia="Times New Roman" w:cs="Times New Roman"/>
          <w:szCs w:val="24"/>
        </w:rPr>
        <w:t xml:space="preserve"> Βέμπερ για την Προεδρία της Ευρωπαϊκής Επιτροπής</w:t>
      </w:r>
      <w:r>
        <w:rPr>
          <w:rFonts w:eastAsia="Times New Roman" w:cs="Times New Roman"/>
          <w:szCs w:val="24"/>
        </w:rPr>
        <w:t>.</w:t>
      </w:r>
    </w:p>
    <w:p w14:paraId="6E8198B8"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t>Η σκέψη της</w:t>
      </w:r>
      <w:r w:rsidRPr="001429AE">
        <w:rPr>
          <w:rFonts w:eastAsia="Times New Roman" w:cs="Times New Roman"/>
          <w:szCs w:val="24"/>
        </w:rPr>
        <w:t xml:space="preserve"> Νέας Δημοκρατίας διακρίνεται από μία γενικευμένη σύγχυση</w:t>
      </w:r>
      <w:r>
        <w:rPr>
          <w:rFonts w:eastAsia="Times New Roman" w:cs="Times New Roman"/>
          <w:szCs w:val="24"/>
        </w:rPr>
        <w:t>.</w:t>
      </w:r>
      <w:r w:rsidRPr="001429AE">
        <w:rPr>
          <w:rFonts w:eastAsia="Times New Roman" w:cs="Times New Roman"/>
          <w:szCs w:val="24"/>
        </w:rPr>
        <w:t xml:space="preserve"> Καταγγέλλει την Κυβέρνηση για προεκλογικά μέτρα</w:t>
      </w:r>
      <w:r w:rsidRPr="00B93912">
        <w:rPr>
          <w:rFonts w:eastAsia="Times New Roman" w:cs="Times New Roman"/>
          <w:szCs w:val="24"/>
        </w:rPr>
        <w:t>,</w:t>
      </w:r>
      <w:r>
        <w:rPr>
          <w:rFonts w:eastAsia="Times New Roman" w:cs="Times New Roman"/>
          <w:szCs w:val="24"/>
        </w:rPr>
        <w:t xml:space="preserve"> την ίδια στιγμή</w:t>
      </w:r>
      <w:r>
        <w:rPr>
          <w:rFonts w:eastAsia="Times New Roman" w:cs="Times New Roman"/>
          <w:szCs w:val="24"/>
        </w:rPr>
        <w:t xml:space="preserve"> που διατείνεται ότι </w:t>
      </w:r>
      <w:r w:rsidRPr="001429AE">
        <w:rPr>
          <w:rFonts w:eastAsia="Times New Roman" w:cs="Times New Roman"/>
          <w:szCs w:val="24"/>
        </w:rPr>
        <w:t>τα συγκεκριμένα μέτρ</w:t>
      </w:r>
      <w:r>
        <w:rPr>
          <w:rFonts w:eastAsia="Times New Roman" w:cs="Times New Roman"/>
          <w:szCs w:val="24"/>
        </w:rPr>
        <w:t>α είναι αντιγραφή των δικών της</w:t>
      </w:r>
      <w:r w:rsidRPr="001429AE">
        <w:rPr>
          <w:rFonts w:eastAsia="Times New Roman" w:cs="Times New Roman"/>
          <w:szCs w:val="24"/>
        </w:rPr>
        <w:t xml:space="preserve"> προτάσεων</w:t>
      </w:r>
      <w:r>
        <w:rPr>
          <w:rFonts w:eastAsia="Times New Roman" w:cs="Times New Roman"/>
          <w:szCs w:val="24"/>
        </w:rPr>
        <w:t>.</w:t>
      </w:r>
      <w:r w:rsidRPr="001429AE">
        <w:rPr>
          <w:rFonts w:eastAsia="Times New Roman" w:cs="Times New Roman"/>
          <w:szCs w:val="24"/>
        </w:rPr>
        <w:t xml:space="preserve"> Ο εκλεκτός </w:t>
      </w:r>
      <w:r>
        <w:rPr>
          <w:rFonts w:eastAsia="Times New Roman" w:cs="Times New Roman"/>
          <w:szCs w:val="24"/>
        </w:rPr>
        <w:t>της, ο κ.</w:t>
      </w:r>
      <w:r w:rsidRPr="001429AE">
        <w:rPr>
          <w:rFonts w:eastAsia="Times New Roman" w:cs="Times New Roman"/>
          <w:szCs w:val="24"/>
        </w:rPr>
        <w:t xml:space="preserve"> Βέμπερ</w:t>
      </w:r>
      <w:r>
        <w:rPr>
          <w:rFonts w:eastAsia="Times New Roman" w:cs="Times New Roman"/>
          <w:szCs w:val="24"/>
        </w:rPr>
        <w:t>,</w:t>
      </w:r>
      <w:r w:rsidRPr="001429AE">
        <w:rPr>
          <w:rFonts w:eastAsia="Times New Roman" w:cs="Times New Roman"/>
          <w:szCs w:val="24"/>
        </w:rPr>
        <w:t xml:space="preserve"> τα αποκηρύσσει μετά βδελυγμίας</w:t>
      </w:r>
      <w:r>
        <w:rPr>
          <w:rFonts w:eastAsia="Times New Roman" w:cs="Times New Roman"/>
          <w:szCs w:val="24"/>
        </w:rPr>
        <w:t>, αλλά εκείνη μ</w:t>
      </w:r>
      <w:r w:rsidRPr="001429AE">
        <w:rPr>
          <w:rFonts w:eastAsia="Times New Roman" w:cs="Times New Roman"/>
          <w:szCs w:val="24"/>
        </w:rPr>
        <w:t>εθαύριο θα τα ψηφίσει</w:t>
      </w:r>
      <w:r>
        <w:rPr>
          <w:rFonts w:eastAsia="Times New Roman" w:cs="Times New Roman"/>
          <w:szCs w:val="24"/>
        </w:rPr>
        <w:t>, όπως και λίγο αργότερα θ</w:t>
      </w:r>
      <w:r w:rsidRPr="001429AE">
        <w:rPr>
          <w:rFonts w:eastAsia="Times New Roman" w:cs="Times New Roman"/>
          <w:szCs w:val="24"/>
        </w:rPr>
        <w:t>α ψηφίσει και τον ίδιο</w:t>
      </w:r>
      <w:r>
        <w:rPr>
          <w:rFonts w:eastAsia="Times New Roman" w:cs="Times New Roman"/>
          <w:szCs w:val="24"/>
        </w:rPr>
        <w:t>.</w:t>
      </w:r>
      <w:r w:rsidRPr="001429AE">
        <w:rPr>
          <w:rFonts w:eastAsia="Times New Roman" w:cs="Times New Roman"/>
          <w:szCs w:val="24"/>
        </w:rPr>
        <w:t xml:space="preserve"> </w:t>
      </w:r>
      <w:r>
        <w:rPr>
          <w:rFonts w:eastAsia="Times New Roman" w:cs="Times New Roman"/>
          <w:szCs w:val="24"/>
        </w:rPr>
        <w:t xml:space="preserve">Πρόκειται για </w:t>
      </w:r>
      <w:r w:rsidRPr="001429AE">
        <w:rPr>
          <w:rFonts w:eastAsia="Times New Roman" w:cs="Times New Roman"/>
          <w:szCs w:val="24"/>
        </w:rPr>
        <w:t xml:space="preserve">το απόλυτο </w:t>
      </w:r>
      <w:r w:rsidRPr="001429AE">
        <w:rPr>
          <w:rFonts w:eastAsia="Times New Roman" w:cs="Times New Roman"/>
          <w:szCs w:val="24"/>
        </w:rPr>
        <w:t>αλαλούμ</w:t>
      </w:r>
      <w:r>
        <w:rPr>
          <w:rFonts w:eastAsia="Times New Roman" w:cs="Times New Roman"/>
          <w:szCs w:val="24"/>
        </w:rPr>
        <w:t>.</w:t>
      </w:r>
      <w:r w:rsidRPr="001429AE">
        <w:rPr>
          <w:rFonts w:eastAsia="Times New Roman" w:cs="Times New Roman"/>
          <w:szCs w:val="24"/>
        </w:rPr>
        <w:t xml:space="preserve"> Και αυτή η τρικυμία βρίσκει διέξοδο στην εκτροπή της πολιτικής αντιπαράθεσης</w:t>
      </w:r>
      <w:r>
        <w:rPr>
          <w:rFonts w:eastAsia="Times New Roman" w:cs="Times New Roman"/>
          <w:szCs w:val="24"/>
        </w:rPr>
        <w:t>,</w:t>
      </w:r>
      <w:r w:rsidRPr="001429AE">
        <w:rPr>
          <w:rFonts w:eastAsia="Times New Roman" w:cs="Times New Roman"/>
          <w:szCs w:val="24"/>
        </w:rPr>
        <w:t xml:space="preserve"> στην παραπολιτική</w:t>
      </w:r>
      <w:r>
        <w:rPr>
          <w:rFonts w:eastAsia="Times New Roman" w:cs="Times New Roman"/>
          <w:szCs w:val="24"/>
        </w:rPr>
        <w:t>,</w:t>
      </w:r>
      <w:r w:rsidRPr="001429AE">
        <w:rPr>
          <w:rFonts w:eastAsia="Times New Roman" w:cs="Times New Roman"/>
          <w:szCs w:val="24"/>
        </w:rPr>
        <w:t xml:space="preserve"> το κουτσομπολιό</w:t>
      </w:r>
      <w:r>
        <w:rPr>
          <w:rFonts w:eastAsia="Times New Roman" w:cs="Times New Roman"/>
          <w:szCs w:val="24"/>
        </w:rPr>
        <w:t>,</w:t>
      </w:r>
      <w:r w:rsidRPr="001429AE">
        <w:rPr>
          <w:rFonts w:eastAsia="Times New Roman" w:cs="Times New Roman"/>
          <w:szCs w:val="24"/>
        </w:rPr>
        <w:t xml:space="preserve"> την κλειδαρότρυπα</w:t>
      </w:r>
      <w:r>
        <w:rPr>
          <w:rFonts w:eastAsia="Times New Roman" w:cs="Times New Roman"/>
          <w:szCs w:val="24"/>
        </w:rPr>
        <w:t>,</w:t>
      </w:r>
      <w:r w:rsidRPr="001429AE">
        <w:rPr>
          <w:rFonts w:eastAsia="Times New Roman" w:cs="Times New Roman"/>
          <w:szCs w:val="24"/>
        </w:rPr>
        <w:t xml:space="preserve"> την </w:t>
      </w:r>
      <w:proofErr w:type="spellStart"/>
      <w:r w:rsidRPr="001429AE">
        <w:rPr>
          <w:rFonts w:eastAsia="Times New Roman" w:cs="Times New Roman"/>
          <w:szCs w:val="24"/>
        </w:rPr>
        <w:t>εργαλειοποίηση</w:t>
      </w:r>
      <w:proofErr w:type="spellEnd"/>
      <w:r w:rsidRPr="001429AE">
        <w:rPr>
          <w:rFonts w:eastAsia="Times New Roman" w:cs="Times New Roman"/>
          <w:szCs w:val="24"/>
        </w:rPr>
        <w:t xml:space="preserve"> </w:t>
      </w:r>
      <w:r>
        <w:rPr>
          <w:rFonts w:eastAsia="Times New Roman" w:cs="Times New Roman"/>
          <w:szCs w:val="24"/>
        </w:rPr>
        <w:t xml:space="preserve">της </w:t>
      </w:r>
      <w:r w:rsidRPr="001429AE">
        <w:rPr>
          <w:rFonts w:eastAsia="Times New Roman" w:cs="Times New Roman"/>
          <w:szCs w:val="24"/>
        </w:rPr>
        <w:t>αναπηρίας</w:t>
      </w:r>
      <w:r>
        <w:rPr>
          <w:rFonts w:eastAsia="Times New Roman" w:cs="Times New Roman"/>
          <w:szCs w:val="24"/>
        </w:rPr>
        <w:t>.</w:t>
      </w:r>
      <w:r w:rsidRPr="001429AE">
        <w:rPr>
          <w:rFonts w:eastAsia="Times New Roman" w:cs="Times New Roman"/>
          <w:szCs w:val="24"/>
        </w:rPr>
        <w:t xml:space="preserve"> </w:t>
      </w:r>
    </w:p>
    <w:p w14:paraId="6E8198B9" w14:textId="77777777" w:rsidR="004B0DF5" w:rsidRDefault="00471FB5">
      <w:pPr>
        <w:tabs>
          <w:tab w:val="left" w:pos="6168"/>
        </w:tabs>
        <w:spacing w:line="600" w:lineRule="auto"/>
        <w:ind w:firstLine="720"/>
        <w:jc w:val="both"/>
        <w:rPr>
          <w:rFonts w:eastAsia="Times New Roman" w:cs="Times New Roman"/>
          <w:szCs w:val="24"/>
        </w:rPr>
      </w:pPr>
      <w:r w:rsidRPr="001429AE">
        <w:rPr>
          <w:rFonts w:eastAsia="Times New Roman" w:cs="Times New Roman"/>
          <w:szCs w:val="24"/>
        </w:rPr>
        <w:lastRenderedPageBreak/>
        <w:t>Έχουμε</w:t>
      </w:r>
      <w:r>
        <w:rPr>
          <w:rFonts w:eastAsia="Times New Roman" w:cs="Times New Roman"/>
          <w:szCs w:val="24"/>
        </w:rPr>
        <w:t>,</w:t>
      </w:r>
      <w:r w:rsidRPr="001429AE">
        <w:rPr>
          <w:rFonts w:eastAsia="Times New Roman" w:cs="Times New Roman"/>
          <w:szCs w:val="24"/>
        </w:rPr>
        <w:t xml:space="preserve"> βέβαια</w:t>
      </w:r>
      <w:r>
        <w:rPr>
          <w:rFonts w:eastAsia="Times New Roman" w:cs="Times New Roman"/>
          <w:szCs w:val="24"/>
        </w:rPr>
        <w:t>,</w:t>
      </w:r>
      <w:r w:rsidRPr="001429AE">
        <w:rPr>
          <w:rFonts w:eastAsia="Times New Roman" w:cs="Times New Roman"/>
          <w:szCs w:val="24"/>
        </w:rPr>
        <w:t xml:space="preserve"> κι εκείνους που θεωρούν ότι η Κυβέρνηση </w:t>
      </w:r>
      <w:r>
        <w:rPr>
          <w:rFonts w:eastAsia="Times New Roman" w:cs="Times New Roman"/>
          <w:szCs w:val="24"/>
        </w:rPr>
        <w:t>του ΣΥΡΙΖΑ δεν είναι π</w:t>
      </w:r>
      <w:r w:rsidRPr="001429AE">
        <w:rPr>
          <w:rFonts w:eastAsia="Times New Roman" w:cs="Times New Roman"/>
          <w:szCs w:val="24"/>
        </w:rPr>
        <w:t>ρ</w:t>
      </w:r>
      <w:r w:rsidRPr="001429AE">
        <w:rPr>
          <w:rFonts w:eastAsia="Times New Roman" w:cs="Times New Roman"/>
          <w:szCs w:val="24"/>
        </w:rPr>
        <w:t>οοδευτική</w:t>
      </w:r>
      <w:r>
        <w:rPr>
          <w:rFonts w:eastAsia="Times New Roman" w:cs="Times New Roman"/>
          <w:szCs w:val="24"/>
        </w:rPr>
        <w:t>.</w:t>
      </w:r>
      <w:r w:rsidRPr="001429AE">
        <w:rPr>
          <w:rFonts w:eastAsia="Times New Roman" w:cs="Times New Roman"/>
          <w:szCs w:val="24"/>
        </w:rPr>
        <w:t xml:space="preserve"> Θολώνουν τις έννοιες</w:t>
      </w:r>
      <w:r>
        <w:rPr>
          <w:rFonts w:eastAsia="Times New Roman" w:cs="Times New Roman"/>
          <w:szCs w:val="24"/>
        </w:rPr>
        <w:t>.</w:t>
      </w:r>
      <w:r w:rsidRPr="001429AE">
        <w:rPr>
          <w:rFonts w:eastAsia="Times New Roman" w:cs="Times New Roman"/>
          <w:szCs w:val="24"/>
        </w:rPr>
        <w:t xml:space="preserve"> Παίζουν με τις λέξεις</w:t>
      </w:r>
      <w:r>
        <w:rPr>
          <w:rFonts w:eastAsia="Times New Roman" w:cs="Times New Roman"/>
          <w:szCs w:val="24"/>
        </w:rPr>
        <w:t>.</w:t>
      </w:r>
      <w:r w:rsidRPr="001429AE">
        <w:rPr>
          <w:rFonts w:eastAsia="Times New Roman" w:cs="Times New Roman"/>
          <w:szCs w:val="24"/>
        </w:rPr>
        <w:t xml:space="preserve"> Φτιάχνουν αδιανόητες νοητικές κατασκευές</w:t>
      </w:r>
      <w:r>
        <w:rPr>
          <w:rFonts w:eastAsia="Times New Roman" w:cs="Times New Roman"/>
          <w:szCs w:val="24"/>
        </w:rPr>
        <w:t>,</w:t>
      </w:r>
      <w:r w:rsidRPr="001429AE">
        <w:rPr>
          <w:rFonts w:eastAsia="Times New Roman" w:cs="Times New Roman"/>
          <w:szCs w:val="24"/>
        </w:rPr>
        <w:t xml:space="preserve"> προσπαθώντας να καλύψουν τα αυτονόητα</w:t>
      </w:r>
      <w:r>
        <w:rPr>
          <w:rFonts w:eastAsia="Times New Roman" w:cs="Times New Roman"/>
          <w:szCs w:val="24"/>
        </w:rPr>
        <w:t>.</w:t>
      </w:r>
      <w:r w:rsidRPr="001429AE">
        <w:rPr>
          <w:rFonts w:eastAsia="Times New Roman" w:cs="Times New Roman"/>
          <w:szCs w:val="24"/>
        </w:rPr>
        <w:t xml:space="preserve"> </w:t>
      </w:r>
      <w:r>
        <w:rPr>
          <w:rFonts w:eastAsia="Times New Roman" w:cs="Times New Roman"/>
          <w:szCs w:val="24"/>
        </w:rPr>
        <w:t xml:space="preserve">Όμως, </w:t>
      </w:r>
      <w:r w:rsidRPr="001429AE">
        <w:rPr>
          <w:rFonts w:eastAsia="Times New Roman" w:cs="Times New Roman"/>
          <w:szCs w:val="24"/>
        </w:rPr>
        <w:t>ο ΣΥΡΙΖΑ με τις συμμαχίες του</w:t>
      </w:r>
      <w:r>
        <w:rPr>
          <w:rFonts w:eastAsia="Times New Roman" w:cs="Times New Roman"/>
          <w:szCs w:val="24"/>
        </w:rPr>
        <w:t>,</w:t>
      </w:r>
      <w:r w:rsidRPr="001429AE">
        <w:rPr>
          <w:rFonts w:eastAsia="Times New Roman" w:cs="Times New Roman"/>
          <w:szCs w:val="24"/>
        </w:rPr>
        <w:t xml:space="preserve"> αυτή τη στιγμή αποτελεί το</w:t>
      </w:r>
      <w:r>
        <w:rPr>
          <w:rFonts w:eastAsia="Times New Roman" w:cs="Times New Roman"/>
          <w:szCs w:val="24"/>
        </w:rPr>
        <w:t>ν βασικό κορμό των προοδευτικών δ</w:t>
      </w:r>
      <w:r w:rsidRPr="001429AE">
        <w:rPr>
          <w:rFonts w:eastAsia="Times New Roman" w:cs="Times New Roman"/>
          <w:szCs w:val="24"/>
        </w:rPr>
        <w:t>υνάμεων στην Ελλάδα</w:t>
      </w:r>
      <w:r>
        <w:rPr>
          <w:rFonts w:eastAsia="Times New Roman" w:cs="Times New Roman"/>
          <w:szCs w:val="24"/>
        </w:rPr>
        <w:t xml:space="preserve">. </w:t>
      </w:r>
    </w:p>
    <w:p w14:paraId="6E8198BA"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ς μην </w:t>
      </w:r>
      <w:r w:rsidRPr="001429AE">
        <w:rPr>
          <w:rFonts w:eastAsia="Times New Roman" w:cs="Times New Roman"/>
          <w:szCs w:val="24"/>
        </w:rPr>
        <w:t>ξεχνάμε</w:t>
      </w:r>
      <w:r>
        <w:rPr>
          <w:rFonts w:eastAsia="Times New Roman" w:cs="Times New Roman"/>
          <w:szCs w:val="24"/>
        </w:rPr>
        <w:t>,</w:t>
      </w:r>
      <w:r w:rsidRPr="001429AE">
        <w:rPr>
          <w:rFonts w:eastAsia="Times New Roman" w:cs="Times New Roman"/>
          <w:szCs w:val="24"/>
        </w:rPr>
        <w:t xml:space="preserve"> κύριοι συνάδελφοι</w:t>
      </w:r>
      <w:r>
        <w:rPr>
          <w:rFonts w:eastAsia="Times New Roman" w:cs="Times New Roman"/>
          <w:szCs w:val="24"/>
        </w:rPr>
        <w:t>, η Αριστερά μεγαλούργησε στο παρελθόν ό</w:t>
      </w:r>
      <w:r w:rsidRPr="001429AE">
        <w:rPr>
          <w:rFonts w:eastAsia="Times New Roman" w:cs="Times New Roman"/>
          <w:szCs w:val="24"/>
        </w:rPr>
        <w:t>ποτε ανοιγόταν στ</w:t>
      </w:r>
      <w:r>
        <w:rPr>
          <w:rFonts w:eastAsia="Times New Roman" w:cs="Times New Roman"/>
          <w:szCs w:val="24"/>
        </w:rPr>
        <w:t>ην κοινωνία και μετρούσε ήττες ό</w:t>
      </w:r>
      <w:r w:rsidRPr="001429AE">
        <w:rPr>
          <w:rFonts w:eastAsia="Times New Roman" w:cs="Times New Roman"/>
          <w:szCs w:val="24"/>
        </w:rPr>
        <w:t>ποτε το σύνδρομο του σκαντζόχοιρου επικρατούσε</w:t>
      </w:r>
      <w:r>
        <w:rPr>
          <w:rFonts w:eastAsia="Times New Roman" w:cs="Times New Roman"/>
          <w:szCs w:val="24"/>
        </w:rPr>
        <w:t>.</w:t>
      </w:r>
      <w:r w:rsidRPr="001429AE">
        <w:rPr>
          <w:rFonts w:eastAsia="Times New Roman" w:cs="Times New Roman"/>
          <w:szCs w:val="24"/>
        </w:rPr>
        <w:t xml:space="preserve"> </w:t>
      </w:r>
      <w:r>
        <w:rPr>
          <w:rFonts w:eastAsia="Times New Roman" w:cs="Times New Roman"/>
          <w:szCs w:val="24"/>
        </w:rPr>
        <w:t xml:space="preserve">Και </w:t>
      </w:r>
      <w:r w:rsidRPr="001429AE">
        <w:rPr>
          <w:rFonts w:eastAsia="Times New Roman" w:cs="Times New Roman"/>
          <w:szCs w:val="24"/>
        </w:rPr>
        <w:t>αυτοί που λένε πως ο ΣΥΡΙΖΑ δεν είναι προοδευτικός</w:t>
      </w:r>
      <w:r>
        <w:rPr>
          <w:rFonts w:eastAsia="Times New Roman" w:cs="Times New Roman"/>
          <w:szCs w:val="24"/>
        </w:rPr>
        <w:t>,</w:t>
      </w:r>
      <w:r w:rsidRPr="001429AE">
        <w:rPr>
          <w:rFonts w:eastAsia="Times New Roman" w:cs="Times New Roman"/>
          <w:szCs w:val="24"/>
        </w:rPr>
        <w:t xml:space="preserve"> ξεχνούν </w:t>
      </w:r>
      <w:r>
        <w:rPr>
          <w:rFonts w:eastAsia="Times New Roman" w:cs="Times New Roman"/>
          <w:szCs w:val="24"/>
        </w:rPr>
        <w:t>πως ο</w:t>
      </w:r>
      <w:r w:rsidRPr="001429AE">
        <w:rPr>
          <w:rFonts w:eastAsia="Times New Roman" w:cs="Times New Roman"/>
          <w:szCs w:val="24"/>
        </w:rPr>
        <w:t xml:space="preserve"> προοδευτισμός του</w:t>
      </w:r>
      <w:r w:rsidRPr="001429AE">
        <w:rPr>
          <w:rFonts w:eastAsia="Times New Roman" w:cs="Times New Roman"/>
          <w:szCs w:val="24"/>
        </w:rPr>
        <w:t xml:space="preserve"> καθενός </w:t>
      </w:r>
      <w:r>
        <w:rPr>
          <w:rFonts w:eastAsia="Times New Roman" w:cs="Times New Roman"/>
          <w:szCs w:val="24"/>
        </w:rPr>
        <w:t>μας, όπως και ο πολιτικός φ</w:t>
      </w:r>
      <w:r w:rsidRPr="001429AE">
        <w:rPr>
          <w:rFonts w:eastAsia="Times New Roman" w:cs="Times New Roman"/>
          <w:szCs w:val="24"/>
        </w:rPr>
        <w:t>ιλελευθερισμός</w:t>
      </w:r>
      <w:r>
        <w:rPr>
          <w:rFonts w:eastAsia="Times New Roman" w:cs="Times New Roman"/>
          <w:szCs w:val="24"/>
        </w:rPr>
        <w:t>, αν</w:t>
      </w:r>
      <w:r w:rsidRPr="001429AE">
        <w:rPr>
          <w:rFonts w:eastAsia="Times New Roman" w:cs="Times New Roman"/>
          <w:szCs w:val="24"/>
        </w:rPr>
        <w:t xml:space="preserve"> αναδείχθηκαν κάπου τα τελευταία χρόνια ήταν ακριβώς σε αυτές τις συγκεκριμένες πρωτοβουλίες αυτής της Κυβέρνησης</w:t>
      </w:r>
      <w:r>
        <w:rPr>
          <w:rFonts w:eastAsia="Times New Roman" w:cs="Times New Roman"/>
          <w:szCs w:val="24"/>
        </w:rPr>
        <w:t>.</w:t>
      </w:r>
    </w:p>
    <w:p w14:paraId="6E8198BB"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Η ήρα από το στάρι ξεχώρισε στο </w:t>
      </w:r>
      <w:proofErr w:type="spellStart"/>
      <w:r>
        <w:rPr>
          <w:rFonts w:eastAsia="Times New Roman" w:cs="Times New Roman"/>
          <w:szCs w:val="24"/>
        </w:rPr>
        <w:t>κομβικότατο</w:t>
      </w:r>
      <w:proofErr w:type="spellEnd"/>
      <w:r>
        <w:rPr>
          <w:rFonts w:eastAsia="Times New Roman" w:cs="Times New Roman"/>
          <w:szCs w:val="24"/>
        </w:rPr>
        <w:t xml:space="preserve"> </w:t>
      </w:r>
      <w:r w:rsidRPr="001429AE">
        <w:rPr>
          <w:rFonts w:eastAsia="Times New Roman" w:cs="Times New Roman"/>
          <w:szCs w:val="24"/>
        </w:rPr>
        <w:t>ζήτημα της Συμφωνίας των Πρεσπών</w:t>
      </w:r>
      <w:r>
        <w:rPr>
          <w:rFonts w:eastAsia="Times New Roman" w:cs="Times New Roman"/>
          <w:szCs w:val="24"/>
        </w:rPr>
        <w:t>.</w:t>
      </w:r>
      <w:r w:rsidRPr="001429AE">
        <w:rPr>
          <w:rFonts w:eastAsia="Times New Roman" w:cs="Times New Roman"/>
          <w:szCs w:val="24"/>
        </w:rPr>
        <w:t xml:space="preserve"> Και </w:t>
      </w:r>
      <w:r>
        <w:rPr>
          <w:rFonts w:eastAsia="Times New Roman" w:cs="Times New Roman"/>
          <w:szCs w:val="24"/>
        </w:rPr>
        <w:t>η σπο</w:t>
      </w:r>
      <w:r>
        <w:rPr>
          <w:rFonts w:eastAsia="Times New Roman" w:cs="Times New Roman"/>
          <w:szCs w:val="24"/>
        </w:rPr>
        <w:t>υδή να φορέσουν πολλοί</w:t>
      </w:r>
      <w:r w:rsidRPr="001429AE">
        <w:rPr>
          <w:rFonts w:eastAsia="Times New Roman" w:cs="Times New Roman"/>
          <w:szCs w:val="24"/>
        </w:rPr>
        <w:t xml:space="preserve"> τη στολή του Μακεδονομάχου ήταν μεγάλη</w:t>
      </w:r>
      <w:r>
        <w:rPr>
          <w:rFonts w:eastAsia="Times New Roman" w:cs="Times New Roman"/>
          <w:szCs w:val="24"/>
        </w:rPr>
        <w:t>.</w:t>
      </w:r>
      <w:r w:rsidRPr="001429AE">
        <w:rPr>
          <w:rFonts w:eastAsia="Times New Roman" w:cs="Times New Roman"/>
          <w:szCs w:val="24"/>
        </w:rPr>
        <w:t xml:space="preserve"> Αλλά και πριν τη Συμφωνία </w:t>
      </w:r>
      <w:r>
        <w:rPr>
          <w:rFonts w:eastAsia="Times New Roman" w:cs="Times New Roman"/>
          <w:szCs w:val="24"/>
        </w:rPr>
        <w:t>των Πρεσπών φάνηκε από πού εκπορεύονταν</w:t>
      </w:r>
      <w:r w:rsidRPr="001429AE">
        <w:rPr>
          <w:rFonts w:eastAsia="Times New Roman" w:cs="Times New Roman"/>
          <w:szCs w:val="24"/>
        </w:rPr>
        <w:t xml:space="preserve"> οι προοδευτικές πολιτικές</w:t>
      </w:r>
      <w:r>
        <w:rPr>
          <w:rFonts w:eastAsia="Times New Roman" w:cs="Times New Roman"/>
          <w:szCs w:val="24"/>
        </w:rPr>
        <w:t>:</w:t>
      </w:r>
      <w:r w:rsidRPr="001429AE">
        <w:rPr>
          <w:rFonts w:eastAsia="Times New Roman" w:cs="Times New Roman"/>
          <w:szCs w:val="24"/>
        </w:rPr>
        <w:t xml:space="preserve"> </w:t>
      </w:r>
      <w:r>
        <w:rPr>
          <w:rFonts w:eastAsia="Times New Roman" w:cs="Times New Roman"/>
          <w:szCs w:val="24"/>
        </w:rPr>
        <w:t>σ</w:t>
      </w:r>
      <w:r w:rsidRPr="001429AE">
        <w:rPr>
          <w:rFonts w:eastAsia="Times New Roman" w:cs="Times New Roman"/>
          <w:szCs w:val="24"/>
        </w:rPr>
        <w:t>τα δ</w:t>
      </w:r>
      <w:r>
        <w:rPr>
          <w:rFonts w:eastAsia="Times New Roman" w:cs="Times New Roman"/>
          <w:szCs w:val="24"/>
        </w:rPr>
        <w:t>ικαιώματα του ανθρώπου και του π</w:t>
      </w:r>
      <w:r w:rsidRPr="001429AE">
        <w:rPr>
          <w:rFonts w:eastAsia="Times New Roman" w:cs="Times New Roman"/>
          <w:szCs w:val="24"/>
        </w:rPr>
        <w:t>ολίτη</w:t>
      </w:r>
      <w:r>
        <w:rPr>
          <w:rFonts w:eastAsia="Times New Roman" w:cs="Times New Roman"/>
          <w:szCs w:val="24"/>
        </w:rPr>
        <w:t>,</w:t>
      </w:r>
      <w:r w:rsidRPr="001429AE">
        <w:rPr>
          <w:rFonts w:eastAsia="Times New Roman" w:cs="Times New Roman"/>
          <w:szCs w:val="24"/>
        </w:rPr>
        <w:t xml:space="preserve"> στην </w:t>
      </w:r>
      <w:r>
        <w:rPr>
          <w:rFonts w:eastAsia="Times New Roman" w:cs="Times New Roman"/>
          <w:szCs w:val="24"/>
        </w:rPr>
        <w:t xml:space="preserve">άμβλυνση των </w:t>
      </w:r>
      <w:r w:rsidRPr="001429AE">
        <w:rPr>
          <w:rFonts w:eastAsia="Times New Roman" w:cs="Times New Roman"/>
          <w:szCs w:val="24"/>
        </w:rPr>
        <w:t>ανισοτήτων για χάρη των πιο αδύναμων</w:t>
      </w:r>
      <w:r>
        <w:rPr>
          <w:rFonts w:eastAsia="Times New Roman" w:cs="Times New Roman"/>
          <w:szCs w:val="24"/>
        </w:rPr>
        <w:t>,</w:t>
      </w:r>
      <w:r w:rsidRPr="001429AE">
        <w:rPr>
          <w:rFonts w:eastAsia="Times New Roman" w:cs="Times New Roman"/>
          <w:szCs w:val="24"/>
        </w:rPr>
        <w:t xml:space="preserve"> </w:t>
      </w:r>
      <w:r w:rsidRPr="001429AE">
        <w:rPr>
          <w:rFonts w:eastAsia="Times New Roman" w:cs="Times New Roman"/>
          <w:szCs w:val="24"/>
        </w:rPr>
        <w:t xml:space="preserve">στις δράσεις για την </w:t>
      </w:r>
      <w:proofErr w:type="spellStart"/>
      <w:r w:rsidRPr="001429AE">
        <w:rPr>
          <w:rFonts w:eastAsia="Times New Roman" w:cs="Times New Roman"/>
          <w:szCs w:val="24"/>
        </w:rPr>
        <w:t>επαναρύθμιση</w:t>
      </w:r>
      <w:proofErr w:type="spellEnd"/>
      <w:r w:rsidRPr="001429AE">
        <w:rPr>
          <w:rFonts w:eastAsia="Times New Roman" w:cs="Times New Roman"/>
          <w:szCs w:val="24"/>
        </w:rPr>
        <w:t xml:space="preserve"> του εργασιακού</w:t>
      </w:r>
      <w:r>
        <w:rPr>
          <w:rFonts w:eastAsia="Times New Roman" w:cs="Times New Roman"/>
          <w:szCs w:val="24"/>
        </w:rPr>
        <w:t>,</w:t>
      </w:r>
      <w:r w:rsidRPr="001429AE">
        <w:rPr>
          <w:rFonts w:eastAsia="Times New Roman" w:cs="Times New Roman"/>
          <w:szCs w:val="24"/>
        </w:rPr>
        <w:t xml:space="preserve"> στις δράσεις για την αύξηση του κοινωνικού μισθού</w:t>
      </w:r>
      <w:r>
        <w:rPr>
          <w:rFonts w:eastAsia="Times New Roman" w:cs="Times New Roman"/>
          <w:szCs w:val="24"/>
        </w:rPr>
        <w:t>, στο νέο π</w:t>
      </w:r>
      <w:r w:rsidRPr="001429AE">
        <w:rPr>
          <w:rFonts w:eastAsia="Times New Roman" w:cs="Times New Roman"/>
          <w:szCs w:val="24"/>
        </w:rPr>
        <w:t>λαίσιο για την προστασία της πρώτης κατοικίας</w:t>
      </w:r>
      <w:r>
        <w:rPr>
          <w:rFonts w:eastAsia="Times New Roman" w:cs="Times New Roman"/>
          <w:szCs w:val="24"/>
        </w:rPr>
        <w:t>,</w:t>
      </w:r>
      <w:r w:rsidRPr="001429AE">
        <w:rPr>
          <w:rFonts w:eastAsia="Times New Roman" w:cs="Times New Roman"/>
          <w:szCs w:val="24"/>
        </w:rPr>
        <w:t xml:space="preserve"> στη συγκεκριμένη πρόταση για τη Συνταγματική Αναθεώρηση</w:t>
      </w:r>
      <w:r>
        <w:rPr>
          <w:rFonts w:eastAsia="Times New Roman" w:cs="Times New Roman"/>
          <w:szCs w:val="24"/>
        </w:rPr>
        <w:t>.</w:t>
      </w:r>
      <w:r w:rsidRPr="001429AE">
        <w:rPr>
          <w:rFonts w:eastAsia="Times New Roman" w:cs="Times New Roman"/>
          <w:szCs w:val="24"/>
        </w:rPr>
        <w:t xml:space="preserve"> Όλα αυτά είχαν πολιτικό όνομα και επώνυμο</w:t>
      </w:r>
      <w:r>
        <w:rPr>
          <w:rFonts w:eastAsia="Times New Roman" w:cs="Times New Roman"/>
          <w:szCs w:val="24"/>
        </w:rPr>
        <w:t>.</w:t>
      </w:r>
    </w:p>
    <w:p w14:paraId="6E8198BC"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8198BD" w14:textId="77777777" w:rsidR="004B0DF5" w:rsidRDefault="00471FB5">
      <w:pPr>
        <w:tabs>
          <w:tab w:val="left" w:pos="6168"/>
        </w:tabs>
        <w:spacing w:line="600" w:lineRule="auto"/>
        <w:ind w:firstLine="720"/>
        <w:jc w:val="both"/>
        <w:rPr>
          <w:rFonts w:eastAsia="Times New Roman" w:cs="Times New Roman"/>
          <w:szCs w:val="24"/>
        </w:rPr>
      </w:pPr>
      <w:r w:rsidRPr="001429AE">
        <w:rPr>
          <w:rFonts w:eastAsia="Times New Roman" w:cs="Times New Roman"/>
          <w:szCs w:val="24"/>
        </w:rPr>
        <w:t>Αν κοιτάς</w:t>
      </w:r>
      <w:r>
        <w:rPr>
          <w:rFonts w:eastAsia="Times New Roman" w:cs="Times New Roman"/>
          <w:szCs w:val="24"/>
        </w:rPr>
        <w:t>, όμως,</w:t>
      </w:r>
      <w:r w:rsidRPr="001429AE">
        <w:rPr>
          <w:rFonts w:eastAsia="Times New Roman" w:cs="Times New Roman"/>
          <w:szCs w:val="24"/>
        </w:rPr>
        <w:t xml:space="preserve"> το δάχτυλο και όχι ό</w:t>
      </w:r>
      <w:r>
        <w:rPr>
          <w:rFonts w:eastAsia="Times New Roman" w:cs="Times New Roman"/>
          <w:szCs w:val="24"/>
        </w:rPr>
        <w:t>,</w:t>
      </w:r>
      <w:r w:rsidRPr="001429AE">
        <w:rPr>
          <w:rFonts w:eastAsia="Times New Roman" w:cs="Times New Roman"/>
          <w:szCs w:val="24"/>
        </w:rPr>
        <w:t>τι το δάχτυλο δείχνει</w:t>
      </w:r>
      <w:r>
        <w:rPr>
          <w:rFonts w:eastAsia="Times New Roman" w:cs="Times New Roman"/>
          <w:szCs w:val="24"/>
        </w:rPr>
        <w:t>, αν γοητεύεσ</w:t>
      </w:r>
      <w:r w:rsidRPr="001429AE">
        <w:rPr>
          <w:rFonts w:eastAsia="Times New Roman" w:cs="Times New Roman"/>
          <w:szCs w:val="24"/>
        </w:rPr>
        <w:t>αι από την πολιτική της κλειδαρότρυπας</w:t>
      </w:r>
      <w:r>
        <w:rPr>
          <w:rFonts w:eastAsia="Times New Roman" w:cs="Times New Roman"/>
          <w:szCs w:val="24"/>
        </w:rPr>
        <w:t>,</w:t>
      </w:r>
      <w:r w:rsidRPr="001429AE">
        <w:rPr>
          <w:rFonts w:eastAsia="Times New Roman" w:cs="Times New Roman"/>
          <w:szCs w:val="24"/>
        </w:rPr>
        <w:t xml:space="preserve"> αν </w:t>
      </w:r>
      <w:r>
        <w:rPr>
          <w:rFonts w:eastAsia="Times New Roman" w:cs="Times New Roman"/>
          <w:szCs w:val="24"/>
        </w:rPr>
        <w:t>ανάγεις σε μ</w:t>
      </w:r>
      <w:r w:rsidRPr="001429AE">
        <w:rPr>
          <w:rFonts w:eastAsia="Times New Roman" w:cs="Times New Roman"/>
          <w:szCs w:val="24"/>
        </w:rPr>
        <w:t>έγα πολιτικό ζήτημα την πρόσκληση του Πρωθυπ</w:t>
      </w:r>
      <w:r w:rsidRPr="001429AE">
        <w:rPr>
          <w:rFonts w:eastAsia="Times New Roman" w:cs="Times New Roman"/>
          <w:szCs w:val="24"/>
        </w:rPr>
        <w:t>ουργού στο σκάφος μιας επίσ</w:t>
      </w:r>
      <w:r>
        <w:rPr>
          <w:rFonts w:eastAsia="Times New Roman" w:cs="Times New Roman"/>
          <w:szCs w:val="24"/>
        </w:rPr>
        <w:t>ημης συνεργάτιδά</w:t>
      </w:r>
      <w:r w:rsidRPr="001429AE">
        <w:rPr>
          <w:rFonts w:eastAsia="Times New Roman" w:cs="Times New Roman"/>
          <w:szCs w:val="24"/>
        </w:rPr>
        <w:t>ς του</w:t>
      </w:r>
      <w:r>
        <w:rPr>
          <w:rFonts w:eastAsia="Times New Roman" w:cs="Times New Roman"/>
          <w:szCs w:val="24"/>
        </w:rPr>
        <w:t>,</w:t>
      </w:r>
      <w:r w:rsidRPr="001429AE">
        <w:rPr>
          <w:rFonts w:eastAsia="Times New Roman" w:cs="Times New Roman"/>
          <w:szCs w:val="24"/>
        </w:rPr>
        <w:t xml:space="preserve"> </w:t>
      </w:r>
      <w:r>
        <w:rPr>
          <w:rFonts w:eastAsia="Times New Roman" w:cs="Times New Roman"/>
          <w:szCs w:val="24"/>
        </w:rPr>
        <w:t xml:space="preserve">μήνες μάλιστα </w:t>
      </w:r>
      <w:r w:rsidRPr="001429AE">
        <w:rPr>
          <w:rFonts w:eastAsia="Times New Roman" w:cs="Times New Roman"/>
          <w:szCs w:val="24"/>
        </w:rPr>
        <w:t>μετά</w:t>
      </w:r>
      <w:r>
        <w:rPr>
          <w:rFonts w:eastAsia="Times New Roman" w:cs="Times New Roman"/>
          <w:szCs w:val="24"/>
        </w:rPr>
        <w:t>,</w:t>
      </w:r>
      <w:r w:rsidRPr="001429AE">
        <w:rPr>
          <w:rFonts w:eastAsia="Times New Roman" w:cs="Times New Roman"/>
          <w:szCs w:val="24"/>
        </w:rPr>
        <w:t xml:space="preserve"> </w:t>
      </w:r>
      <w:r>
        <w:rPr>
          <w:rFonts w:eastAsia="Times New Roman" w:cs="Times New Roman"/>
          <w:szCs w:val="24"/>
        </w:rPr>
        <w:t xml:space="preserve">αν πολιτεύεσαι με όρους σκληρού </w:t>
      </w:r>
      <w:r w:rsidRPr="001429AE">
        <w:rPr>
          <w:rFonts w:eastAsia="Times New Roman" w:cs="Times New Roman"/>
          <w:szCs w:val="24"/>
        </w:rPr>
        <w:t xml:space="preserve">αμερικανικού πολιτικού μάρκετινγκ δηλαδή </w:t>
      </w:r>
      <w:r>
        <w:rPr>
          <w:rFonts w:eastAsia="Times New Roman" w:cs="Times New Roman"/>
          <w:szCs w:val="24"/>
        </w:rPr>
        <w:t>-</w:t>
      </w:r>
      <w:r>
        <w:rPr>
          <w:rFonts w:eastAsia="Times New Roman" w:cs="Times New Roman"/>
          <w:szCs w:val="24"/>
        </w:rPr>
        <w:lastRenderedPageBreak/>
        <w:t>διότι</w:t>
      </w:r>
      <w:r w:rsidRPr="001429AE">
        <w:rPr>
          <w:rFonts w:eastAsia="Times New Roman" w:cs="Times New Roman"/>
          <w:szCs w:val="24"/>
        </w:rPr>
        <w:t xml:space="preserve"> περί αυτού πρόκειται</w:t>
      </w:r>
      <w:r>
        <w:rPr>
          <w:rFonts w:eastAsia="Times New Roman" w:cs="Times New Roman"/>
          <w:szCs w:val="24"/>
        </w:rPr>
        <w:t>-</w:t>
      </w:r>
      <w:r w:rsidRPr="001429AE">
        <w:rPr>
          <w:rFonts w:eastAsia="Times New Roman" w:cs="Times New Roman"/>
          <w:szCs w:val="24"/>
        </w:rPr>
        <w:t xml:space="preserve"> και </w:t>
      </w:r>
      <w:r>
        <w:rPr>
          <w:rFonts w:eastAsia="Times New Roman" w:cs="Times New Roman"/>
          <w:szCs w:val="24"/>
        </w:rPr>
        <w:t xml:space="preserve">αν </w:t>
      </w:r>
      <w:r w:rsidRPr="001429AE">
        <w:rPr>
          <w:rFonts w:eastAsia="Times New Roman" w:cs="Times New Roman"/>
          <w:szCs w:val="24"/>
        </w:rPr>
        <w:t xml:space="preserve">απογοητεύεσαι επειδή τα στελέχη του ΣΥΡΙΖΑ δεν είναι αρκούντως </w:t>
      </w:r>
      <w:r>
        <w:rPr>
          <w:rFonts w:eastAsia="Times New Roman" w:cs="Times New Roman"/>
          <w:szCs w:val="24"/>
        </w:rPr>
        <w:t>α</w:t>
      </w:r>
      <w:r w:rsidRPr="001429AE">
        <w:rPr>
          <w:rFonts w:eastAsia="Times New Roman" w:cs="Times New Roman"/>
          <w:szCs w:val="24"/>
        </w:rPr>
        <w:t>ριστερά</w:t>
      </w:r>
      <w:r>
        <w:rPr>
          <w:rFonts w:eastAsia="Times New Roman" w:cs="Times New Roman"/>
          <w:szCs w:val="24"/>
        </w:rPr>
        <w:t>,</w:t>
      </w:r>
      <w:r w:rsidRPr="001429AE">
        <w:rPr>
          <w:rFonts w:eastAsia="Times New Roman" w:cs="Times New Roman"/>
          <w:szCs w:val="24"/>
        </w:rPr>
        <w:t xml:space="preserve"> επει</w:t>
      </w:r>
      <w:r w:rsidRPr="001429AE">
        <w:rPr>
          <w:rFonts w:eastAsia="Times New Roman" w:cs="Times New Roman"/>
          <w:szCs w:val="24"/>
        </w:rPr>
        <w:t xml:space="preserve">δή νομίζεις ότι εσύ κατέχεις το </w:t>
      </w:r>
      <w:r>
        <w:rPr>
          <w:rFonts w:eastAsia="Times New Roman" w:cs="Times New Roman"/>
          <w:szCs w:val="24"/>
        </w:rPr>
        <w:t>«</w:t>
      </w:r>
      <w:proofErr w:type="spellStart"/>
      <w:r>
        <w:rPr>
          <w:rFonts w:eastAsia="Times New Roman" w:cs="Times New Roman"/>
          <w:szCs w:val="24"/>
        </w:rPr>
        <w:t>αριστερόμετρο</w:t>
      </w:r>
      <w:proofErr w:type="spellEnd"/>
      <w:r>
        <w:rPr>
          <w:rFonts w:eastAsia="Times New Roman" w:cs="Times New Roman"/>
          <w:szCs w:val="24"/>
        </w:rPr>
        <w:t xml:space="preserve">» </w:t>
      </w:r>
      <w:r w:rsidRPr="001429AE">
        <w:rPr>
          <w:rFonts w:eastAsia="Times New Roman" w:cs="Times New Roman"/>
          <w:szCs w:val="24"/>
        </w:rPr>
        <w:t>και ας μην είσαι Αριστερός</w:t>
      </w:r>
      <w:r>
        <w:rPr>
          <w:rFonts w:eastAsia="Times New Roman" w:cs="Times New Roman"/>
          <w:szCs w:val="24"/>
        </w:rPr>
        <w:t>,</w:t>
      </w:r>
      <w:r w:rsidRPr="001429AE">
        <w:rPr>
          <w:rFonts w:eastAsia="Times New Roman" w:cs="Times New Roman"/>
          <w:szCs w:val="24"/>
        </w:rPr>
        <w:t xml:space="preserve"> αν </w:t>
      </w:r>
      <w:r>
        <w:rPr>
          <w:rFonts w:eastAsia="Times New Roman" w:cs="Times New Roman"/>
          <w:szCs w:val="24"/>
        </w:rPr>
        <w:t xml:space="preserve">αποτάσσεσαι </w:t>
      </w:r>
      <w:r w:rsidRPr="001429AE">
        <w:rPr>
          <w:rFonts w:eastAsia="Times New Roman" w:cs="Times New Roman"/>
          <w:szCs w:val="24"/>
        </w:rPr>
        <w:t>μετά βδελυγμίας τον τρόπο εκφοράς λόγου του Αναπληρωτή Υπουργού Υγείας</w:t>
      </w:r>
      <w:r>
        <w:rPr>
          <w:rFonts w:eastAsia="Times New Roman" w:cs="Times New Roman"/>
          <w:szCs w:val="24"/>
        </w:rPr>
        <w:t>,</w:t>
      </w:r>
      <w:r w:rsidRPr="001429AE">
        <w:rPr>
          <w:rFonts w:eastAsia="Times New Roman" w:cs="Times New Roman"/>
          <w:szCs w:val="24"/>
        </w:rPr>
        <w:t xml:space="preserve"> </w:t>
      </w:r>
      <w:r>
        <w:rPr>
          <w:rFonts w:eastAsia="Times New Roman" w:cs="Times New Roman"/>
          <w:szCs w:val="24"/>
        </w:rPr>
        <w:t>α</w:t>
      </w:r>
      <w:r w:rsidRPr="001429AE">
        <w:rPr>
          <w:rFonts w:eastAsia="Times New Roman" w:cs="Times New Roman"/>
          <w:szCs w:val="24"/>
        </w:rPr>
        <w:t xml:space="preserve">λλά </w:t>
      </w:r>
      <w:r>
        <w:rPr>
          <w:rFonts w:eastAsia="Times New Roman" w:cs="Times New Roman"/>
          <w:szCs w:val="24"/>
        </w:rPr>
        <w:t xml:space="preserve">ανέχεσαι τους δήθεν </w:t>
      </w:r>
      <w:r w:rsidRPr="001429AE">
        <w:rPr>
          <w:rFonts w:eastAsia="Times New Roman" w:cs="Times New Roman"/>
          <w:szCs w:val="24"/>
        </w:rPr>
        <w:t>μετανοημένο</w:t>
      </w:r>
      <w:r>
        <w:rPr>
          <w:rFonts w:eastAsia="Times New Roman" w:cs="Times New Roman"/>
          <w:szCs w:val="24"/>
        </w:rPr>
        <w:t>υ</w:t>
      </w:r>
      <w:r w:rsidRPr="001429AE">
        <w:rPr>
          <w:rFonts w:eastAsia="Times New Roman" w:cs="Times New Roman"/>
          <w:szCs w:val="24"/>
        </w:rPr>
        <w:t xml:space="preserve">ς </w:t>
      </w:r>
      <w:r>
        <w:rPr>
          <w:rFonts w:eastAsia="Times New Roman" w:cs="Times New Roman"/>
          <w:szCs w:val="24"/>
        </w:rPr>
        <w:t>α</w:t>
      </w:r>
      <w:r w:rsidRPr="001429AE">
        <w:rPr>
          <w:rFonts w:eastAsia="Times New Roman" w:cs="Times New Roman"/>
          <w:szCs w:val="24"/>
        </w:rPr>
        <w:t>κροδεξιούς που κατέχουν κορυφαίες θέσεις στο κόμμα σο</w:t>
      </w:r>
      <w:r w:rsidRPr="001429AE">
        <w:rPr>
          <w:rFonts w:eastAsia="Times New Roman" w:cs="Times New Roman"/>
          <w:szCs w:val="24"/>
        </w:rPr>
        <w:t>υ</w:t>
      </w:r>
      <w:r>
        <w:rPr>
          <w:rFonts w:eastAsia="Times New Roman" w:cs="Times New Roman"/>
          <w:szCs w:val="24"/>
        </w:rPr>
        <w:t>,</w:t>
      </w:r>
      <w:r w:rsidRPr="001429AE">
        <w:rPr>
          <w:rFonts w:eastAsia="Times New Roman" w:cs="Times New Roman"/>
          <w:szCs w:val="24"/>
        </w:rPr>
        <w:t xml:space="preserve"> </w:t>
      </w:r>
      <w:r>
        <w:rPr>
          <w:rFonts w:eastAsia="Times New Roman" w:cs="Times New Roman"/>
          <w:szCs w:val="24"/>
        </w:rPr>
        <w:t xml:space="preserve">εκστομίζοντας φαιά τσιτάτα, </w:t>
      </w:r>
      <w:proofErr w:type="spellStart"/>
      <w:r w:rsidRPr="001429AE">
        <w:rPr>
          <w:rFonts w:eastAsia="Times New Roman" w:cs="Times New Roman"/>
          <w:szCs w:val="24"/>
        </w:rPr>
        <w:t>πολιτευόμενοι</w:t>
      </w:r>
      <w:proofErr w:type="spellEnd"/>
      <w:r w:rsidRPr="001429AE">
        <w:rPr>
          <w:rFonts w:eastAsia="Times New Roman" w:cs="Times New Roman"/>
          <w:szCs w:val="24"/>
        </w:rPr>
        <w:t xml:space="preserve"> με </w:t>
      </w:r>
      <w:r>
        <w:rPr>
          <w:rFonts w:eastAsia="Times New Roman" w:cs="Times New Roman"/>
          <w:szCs w:val="24"/>
        </w:rPr>
        <w:t xml:space="preserve">όρους </w:t>
      </w:r>
      <w:proofErr w:type="spellStart"/>
      <w:r>
        <w:rPr>
          <w:rFonts w:eastAsia="Times New Roman" w:cs="Times New Roman"/>
          <w:szCs w:val="24"/>
        </w:rPr>
        <w:t>κουτσαβακισμού</w:t>
      </w:r>
      <w:proofErr w:type="spellEnd"/>
      <w:r>
        <w:rPr>
          <w:rFonts w:eastAsia="Times New Roman" w:cs="Times New Roman"/>
          <w:szCs w:val="24"/>
        </w:rPr>
        <w:t>,</w:t>
      </w:r>
      <w:r w:rsidRPr="001429AE">
        <w:rPr>
          <w:rFonts w:eastAsia="Times New Roman" w:cs="Times New Roman"/>
          <w:szCs w:val="24"/>
        </w:rPr>
        <w:t xml:space="preserve"> τότε </w:t>
      </w:r>
      <w:r>
        <w:rPr>
          <w:rFonts w:eastAsia="Times New Roman" w:cs="Times New Roman"/>
          <w:szCs w:val="24"/>
        </w:rPr>
        <w:t xml:space="preserve">κατ’ </w:t>
      </w:r>
      <w:proofErr w:type="spellStart"/>
      <w:r>
        <w:rPr>
          <w:rFonts w:eastAsia="Times New Roman" w:cs="Times New Roman"/>
          <w:szCs w:val="24"/>
        </w:rPr>
        <w:t>ουσίαν</w:t>
      </w:r>
      <w:proofErr w:type="spellEnd"/>
      <w:r>
        <w:rPr>
          <w:rFonts w:eastAsia="Times New Roman" w:cs="Times New Roman"/>
          <w:szCs w:val="24"/>
        </w:rPr>
        <w:t xml:space="preserve"> είσαι εσύ ο λαϊκιστής και ας διατείνεσαι πως μισείς όσο τίποτε άλλο τον λαϊκισμό. </w:t>
      </w:r>
    </w:p>
    <w:p w14:paraId="6E8198B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w:t>
      </w:r>
      <w:r>
        <w:rPr>
          <w:rFonts w:eastAsia="Times New Roman" w:cs="Times New Roman"/>
          <w:szCs w:val="24"/>
        </w:rPr>
        <w:t xml:space="preserve">υ Βουλευτή) </w:t>
      </w:r>
    </w:p>
    <w:p w14:paraId="6E8198B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Θα χρειαστώ, μισό λεπτό ακόμη, κύριε Πρόεδρε, γιατί δεν άρχισα στον χρόνο μου. </w:t>
      </w:r>
    </w:p>
    <w:p w14:paraId="6E8198C0" w14:textId="77777777" w:rsidR="004B0DF5" w:rsidRDefault="00471FB5">
      <w:pPr>
        <w:tabs>
          <w:tab w:val="left" w:pos="6168"/>
        </w:tabs>
        <w:spacing w:line="600" w:lineRule="auto"/>
        <w:ind w:firstLine="720"/>
        <w:jc w:val="both"/>
        <w:rPr>
          <w:rFonts w:eastAsia="Times New Roman" w:cs="Times New Roman"/>
          <w:szCs w:val="24"/>
        </w:rPr>
      </w:pPr>
      <w:r w:rsidRPr="001429AE">
        <w:rPr>
          <w:rFonts w:eastAsia="Times New Roman" w:cs="Times New Roman"/>
          <w:szCs w:val="24"/>
        </w:rPr>
        <w:lastRenderedPageBreak/>
        <w:t xml:space="preserve">Και αν δεν υπάρχει άλλη λέξη που να σε χαρακτηρίζει από την υποκρισία είναι γιατί μία </w:t>
      </w:r>
      <w:r>
        <w:rPr>
          <w:rFonts w:eastAsia="Times New Roman" w:cs="Times New Roman"/>
          <w:szCs w:val="24"/>
        </w:rPr>
        <w:t>αφόρητη</w:t>
      </w:r>
      <w:r w:rsidRPr="001429AE">
        <w:rPr>
          <w:rFonts w:eastAsia="Times New Roman" w:cs="Times New Roman"/>
          <w:szCs w:val="24"/>
        </w:rPr>
        <w:t xml:space="preserve"> υποκρισία δηλητηριάζει κάθε </w:t>
      </w:r>
      <w:r>
        <w:rPr>
          <w:rFonts w:eastAsia="Times New Roman" w:cs="Times New Roman"/>
          <w:szCs w:val="24"/>
        </w:rPr>
        <w:t xml:space="preserve">έκφανση </w:t>
      </w:r>
      <w:r w:rsidRPr="001429AE">
        <w:rPr>
          <w:rFonts w:eastAsia="Times New Roman" w:cs="Times New Roman"/>
          <w:szCs w:val="24"/>
        </w:rPr>
        <w:t>της πολιτικής ζωής του τόπου</w:t>
      </w:r>
      <w:r>
        <w:rPr>
          <w:rFonts w:eastAsia="Times New Roman" w:cs="Times New Roman"/>
          <w:szCs w:val="24"/>
        </w:rPr>
        <w:t>,</w:t>
      </w:r>
      <w:r w:rsidRPr="001429AE">
        <w:rPr>
          <w:rFonts w:eastAsia="Times New Roman" w:cs="Times New Roman"/>
          <w:szCs w:val="24"/>
        </w:rPr>
        <w:t xml:space="preserve"> μία</w:t>
      </w:r>
      <w:r w:rsidRPr="001429AE">
        <w:rPr>
          <w:rFonts w:eastAsia="Times New Roman" w:cs="Times New Roman"/>
          <w:szCs w:val="24"/>
        </w:rPr>
        <w:t xml:space="preserve"> </w:t>
      </w:r>
      <w:r>
        <w:rPr>
          <w:rFonts w:eastAsia="Times New Roman" w:cs="Times New Roman"/>
          <w:szCs w:val="24"/>
        </w:rPr>
        <w:t>α</w:t>
      </w:r>
      <w:r w:rsidRPr="001429AE">
        <w:rPr>
          <w:rFonts w:eastAsia="Times New Roman" w:cs="Times New Roman"/>
          <w:szCs w:val="24"/>
        </w:rPr>
        <w:t>φόρητη υποκρι</w:t>
      </w:r>
      <w:r>
        <w:rPr>
          <w:rFonts w:eastAsia="Times New Roman" w:cs="Times New Roman"/>
          <w:szCs w:val="24"/>
        </w:rPr>
        <w:t>σία που δεν ε</w:t>
      </w:r>
      <w:r w:rsidRPr="001429AE">
        <w:rPr>
          <w:rFonts w:eastAsia="Times New Roman" w:cs="Times New Roman"/>
          <w:szCs w:val="24"/>
        </w:rPr>
        <w:t>πιτρέπει το</w:t>
      </w:r>
      <w:r>
        <w:rPr>
          <w:rFonts w:eastAsia="Times New Roman" w:cs="Times New Roman"/>
          <w:szCs w:val="24"/>
        </w:rPr>
        <w:t>ν</w:t>
      </w:r>
      <w:r w:rsidRPr="001429AE">
        <w:rPr>
          <w:rFonts w:eastAsia="Times New Roman" w:cs="Times New Roman"/>
          <w:szCs w:val="24"/>
        </w:rPr>
        <w:t xml:space="preserve"> δημοκρατικό διάλογο</w:t>
      </w:r>
      <w:r>
        <w:rPr>
          <w:rFonts w:eastAsia="Times New Roman" w:cs="Times New Roman"/>
          <w:szCs w:val="24"/>
        </w:rPr>
        <w:t>,</w:t>
      </w:r>
      <w:r w:rsidRPr="001429AE">
        <w:rPr>
          <w:rFonts w:eastAsia="Times New Roman" w:cs="Times New Roman"/>
          <w:szCs w:val="24"/>
        </w:rPr>
        <w:t xml:space="preserve"> μία </w:t>
      </w:r>
      <w:r>
        <w:rPr>
          <w:rFonts w:eastAsia="Times New Roman" w:cs="Times New Roman"/>
          <w:szCs w:val="24"/>
        </w:rPr>
        <w:t>α</w:t>
      </w:r>
      <w:r w:rsidRPr="001429AE">
        <w:rPr>
          <w:rFonts w:eastAsia="Times New Roman" w:cs="Times New Roman"/>
          <w:szCs w:val="24"/>
        </w:rPr>
        <w:t>φόρητη υποκρισία που εκτρέπει διαρκώς από τη συζήτηση προτάσεων</w:t>
      </w:r>
      <w:r>
        <w:rPr>
          <w:rFonts w:eastAsia="Times New Roman" w:cs="Times New Roman"/>
          <w:szCs w:val="24"/>
        </w:rPr>
        <w:t>,</w:t>
      </w:r>
      <w:r w:rsidRPr="001429AE">
        <w:rPr>
          <w:rFonts w:eastAsia="Times New Roman" w:cs="Times New Roman"/>
          <w:szCs w:val="24"/>
        </w:rPr>
        <w:t xml:space="preserve"> λύσεων και προγραμμάτων και οδηγεί την πολιτική σε απαξίωση με όρους </w:t>
      </w:r>
      <w:r>
        <w:rPr>
          <w:rFonts w:eastAsia="Times New Roman" w:cs="Times New Roman"/>
          <w:szCs w:val="24"/>
        </w:rPr>
        <w:t>κατάπτυστων, χυδαίων τίτλων του</w:t>
      </w:r>
      <w:r w:rsidRPr="001429AE">
        <w:rPr>
          <w:rFonts w:eastAsia="Times New Roman" w:cs="Times New Roman"/>
          <w:szCs w:val="24"/>
        </w:rPr>
        <w:t xml:space="preserve"> </w:t>
      </w:r>
      <w:r>
        <w:rPr>
          <w:rFonts w:eastAsia="Times New Roman" w:cs="Times New Roman"/>
          <w:szCs w:val="24"/>
        </w:rPr>
        <w:t>«Μακελειό».</w:t>
      </w:r>
    </w:p>
    <w:p w14:paraId="6E8198C1"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t>Μην ξεχνάμε</w:t>
      </w:r>
      <w:r>
        <w:rPr>
          <w:rFonts w:eastAsia="Times New Roman" w:cs="Times New Roman"/>
          <w:szCs w:val="24"/>
        </w:rPr>
        <w:t xml:space="preserve">, αγαπητές και αγαπητοί συνάδελφοι, </w:t>
      </w:r>
      <w:r w:rsidRPr="001429AE">
        <w:rPr>
          <w:rFonts w:eastAsia="Times New Roman" w:cs="Times New Roman"/>
          <w:szCs w:val="24"/>
        </w:rPr>
        <w:t xml:space="preserve">πως η ηθικολογία </w:t>
      </w:r>
      <w:r>
        <w:rPr>
          <w:rFonts w:eastAsia="Times New Roman" w:cs="Times New Roman"/>
          <w:szCs w:val="24"/>
        </w:rPr>
        <w:t xml:space="preserve">έρχεται </w:t>
      </w:r>
      <w:r w:rsidRPr="001429AE">
        <w:rPr>
          <w:rFonts w:eastAsia="Times New Roman" w:cs="Times New Roman"/>
          <w:szCs w:val="24"/>
        </w:rPr>
        <w:t>πάντα για να καλύψει την απουσία ήθους</w:t>
      </w:r>
      <w:r>
        <w:rPr>
          <w:rFonts w:eastAsia="Times New Roman" w:cs="Times New Roman"/>
          <w:szCs w:val="24"/>
        </w:rPr>
        <w:t>.</w:t>
      </w:r>
    </w:p>
    <w:p w14:paraId="6E8198C2" w14:textId="77777777" w:rsidR="004B0DF5" w:rsidRDefault="00471FB5">
      <w:pPr>
        <w:tabs>
          <w:tab w:val="left" w:pos="6168"/>
        </w:tabs>
        <w:spacing w:line="600" w:lineRule="auto"/>
        <w:ind w:firstLine="720"/>
        <w:jc w:val="both"/>
        <w:rPr>
          <w:rFonts w:eastAsia="Times New Roman" w:cs="Times New Roman"/>
          <w:szCs w:val="24"/>
        </w:rPr>
      </w:pPr>
      <w:r w:rsidRPr="001429AE">
        <w:rPr>
          <w:rFonts w:eastAsia="Times New Roman" w:cs="Times New Roman"/>
          <w:szCs w:val="24"/>
        </w:rPr>
        <w:t>Σας ευχαριστώ</w:t>
      </w:r>
      <w:r>
        <w:rPr>
          <w:rFonts w:eastAsia="Times New Roman" w:cs="Times New Roman"/>
          <w:szCs w:val="24"/>
        </w:rPr>
        <w:t>.</w:t>
      </w:r>
    </w:p>
    <w:p w14:paraId="6E8198C3" w14:textId="77777777" w:rsidR="004B0DF5" w:rsidRDefault="00471FB5">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8198C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Κι εγώ ευχαριστώ. </w:t>
      </w:r>
    </w:p>
    <w:p w14:paraId="6E8198C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w:t>
      </w:r>
      <w:r>
        <w:rPr>
          <w:rFonts w:eastAsia="Times New Roman" w:cs="Times New Roman"/>
          <w:szCs w:val="24"/>
        </w:rPr>
        <w:t>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w:t>
      </w:r>
      <w:r>
        <w:rPr>
          <w:rFonts w:eastAsia="Times New Roman" w:cs="Times New Roman"/>
          <w:szCs w:val="24"/>
        </w:rPr>
        <w:t>ς Βουλής των Ελλήνων, τριάντα επτά μαθητές και μαθήτριες και τέσσερις συνοδοί εκπαιδευτικοί από το 35</w:t>
      </w:r>
      <w:r w:rsidRPr="00B57F50">
        <w:rPr>
          <w:rFonts w:eastAsia="Times New Roman" w:cs="Times New Roman"/>
          <w:szCs w:val="24"/>
          <w:vertAlign w:val="superscript"/>
        </w:rPr>
        <w:t>ο</w:t>
      </w:r>
      <w:r>
        <w:rPr>
          <w:rFonts w:eastAsia="Times New Roman" w:cs="Times New Roman"/>
          <w:szCs w:val="24"/>
        </w:rPr>
        <w:t xml:space="preserve"> Δημοτικό Σχολείο Ηρακλείου. </w:t>
      </w:r>
    </w:p>
    <w:p w14:paraId="6E8198C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 Βουλή σάς καλωσορίζει, παιδιά.</w:t>
      </w:r>
    </w:p>
    <w:p w14:paraId="6E8198C7"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E8198C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Τον λόγο έχει η Υπουργός Εργασίας, Κοινων</w:t>
      </w:r>
      <w:r>
        <w:rPr>
          <w:rFonts w:eastAsia="Times New Roman" w:cs="Times New Roman"/>
          <w:szCs w:val="24"/>
        </w:rPr>
        <w:t xml:space="preserve">ικής Ασφάλισης και Κοινωνικής Αλληλεγγύης κ.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6E8198C9"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6E8198CA"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πριν </w:t>
      </w:r>
      <w:r w:rsidRPr="001429AE">
        <w:rPr>
          <w:rFonts w:eastAsia="Times New Roman" w:cs="Times New Roman"/>
          <w:szCs w:val="24"/>
        </w:rPr>
        <w:t>από λίγες μέρες</w:t>
      </w:r>
      <w:r>
        <w:rPr>
          <w:rFonts w:eastAsia="Times New Roman" w:cs="Times New Roman"/>
          <w:szCs w:val="24"/>
        </w:rPr>
        <w:t>,</w:t>
      </w:r>
      <w:r w:rsidRPr="001429AE">
        <w:rPr>
          <w:rFonts w:eastAsia="Times New Roman" w:cs="Times New Roman"/>
          <w:szCs w:val="24"/>
        </w:rPr>
        <w:t xml:space="preserve"> ανακοινώσαμε με τον Πρωθυπουργό και</w:t>
      </w:r>
      <w:r w:rsidRPr="001429AE">
        <w:rPr>
          <w:rFonts w:eastAsia="Times New Roman" w:cs="Times New Roman"/>
          <w:szCs w:val="24"/>
        </w:rPr>
        <w:t xml:space="preserve"> τον Υπουργό Οικονομικών ένα πακέτο μέτρων ελάφρυνσης για τη συντριπτική πλειονότητα των Ελλήνων πολιτών</w:t>
      </w:r>
      <w:r>
        <w:rPr>
          <w:rFonts w:eastAsia="Times New Roman" w:cs="Times New Roman"/>
          <w:szCs w:val="24"/>
        </w:rPr>
        <w:t>,</w:t>
      </w:r>
      <w:r w:rsidRPr="001429AE">
        <w:rPr>
          <w:rFonts w:eastAsia="Times New Roman" w:cs="Times New Roman"/>
          <w:szCs w:val="24"/>
        </w:rPr>
        <w:t xml:space="preserve"> ένα πακέτο μέτρων </w:t>
      </w:r>
      <w:proofErr w:type="spellStart"/>
      <w:r w:rsidRPr="001429AE">
        <w:rPr>
          <w:rFonts w:eastAsia="Times New Roman" w:cs="Times New Roman"/>
          <w:szCs w:val="24"/>
        </w:rPr>
        <w:t>στοχευμένων</w:t>
      </w:r>
      <w:proofErr w:type="spellEnd"/>
      <w:r>
        <w:rPr>
          <w:rFonts w:eastAsia="Times New Roman" w:cs="Times New Roman"/>
          <w:szCs w:val="24"/>
        </w:rPr>
        <w:t>,</w:t>
      </w:r>
      <w:r w:rsidRPr="001429AE">
        <w:rPr>
          <w:rFonts w:eastAsia="Times New Roman" w:cs="Times New Roman"/>
          <w:szCs w:val="24"/>
        </w:rPr>
        <w:t xml:space="preserve"> αλλά το πιο κρίσιμο από όλα</w:t>
      </w:r>
      <w:r>
        <w:rPr>
          <w:rFonts w:eastAsia="Times New Roman" w:cs="Times New Roman"/>
          <w:szCs w:val="24"/>
        </w:rPr>
        <w:t>,</w:t>
      </w:r>
      <w:r w:rsidRPr="001429AE">
        <w:rPr>
          <w:rFonts w:eastAsia="Times New Roman" w:cs="Times New Roman"/>
          <w:szCs w:val="24"/>
        </w:rPr>
        <w:t xml:space="preserve"> ένα πακέτο μέτρων μόνιμων</w:t>
      </w:r>
      <w:r>
        <w:rPr>
          <w:rFonts w:eastAsia="Times New Roman" w:cs="Times New Roman"/>
          <w:szCs w:val="24"/>
        </w:rPr>
        <w:t>.</w:t>
      </w:r>
      <w:r w:rsidRPr="001429AE">
        <w:rPr>
          <w:rFonts w:eastAsia="Times New Roman" w:cs="Times New Roman"/>
          <w:szCs w:val="24"/>
        </w:rPr>
        <w:t xml:space="preserve"> </w:t>
      </w:r>
    </w:p>
    <w:p w14:paraId="6E8198CB" w14:textId="77777777" w:rsidR="004B0DF5" w:rsidRDefault="00471FB5">
      <w:pPr>
        <w:tabs>
          <w:tab w:val="left" w:pos="6168"/>
        </w:tabs>
        <w:spacing w:line="600" w:lineRule="auto"/>
        <w:ind w:firstLine="720"/>
        <w:jc w:val="both"/>
        <w:rPr>
          <w:rFonts w:eastAsia="Times New Roman" w:cs="Times New Roman"/>
          <w:szCs w:val="24"/>
        </w:rPr>
      </w:pPr>
      <w:r w:rsidRPr="001429AE">
        <w:rPr>
          <w:rFonts w:eastAsia="Times New Roman" w:cs="Times New Roman"/>
          <w:szCs w:val="24"/>
        </w:rPr>
        <w:t>Με τα μέτρα αυτά</w:t>
      </w:r>
      <w:r>
        <w:rPr>
          <w:rFonts w:eastAsia="Times New Roman" w:cs="Times New Roman"/>
          <w:szCs w:val="24"/>
        </w:rPr>
        <w:t>,</w:t>
      </w:r>
      <w:r w:rsidRPr="001429AE">
        <w:rPr>
          <w:rFonts w:eastAsia="Times New Roman" w:cs="Times New Roman"/>
          <w:szCs w:val="24"/>
        </w:rPr>
        <w:t xml:space="preserve"> ουσιαστικά</w:t>
      </w:r>
      <w:r>
        <w:rPr>
          <w:rFonts w:eastAsia="Times New Roman" w:cs="Times New Roman"/>
          <w:szCs w:val="24"/>
        </w:rPr>
        <w:t>,</w:t>
      </w:r>
      <w:r w:rsidRPr="001429AE">
        <w:rPr>
          <w:rFonts w:eastAsia="Times New Roman" w:cs="Times New Roman"/>
          <w:szCs w:val="24"/>
        </w:rPr>
        <w:t xml:space="preserve"> αλλάζουμε το</w:t>
      </w:r>
      <w:r>
        <w:rPr>
          <w:rFonts w:eastAsia="Times New Roman" w:cs="Times New Roman"/>
          <w:szCs w:val="24"/>
        </w:rPr>
        <w:t>ν</w:t>
      </w:r>
      <w:r w:rsidRPr="001429AE">
        <w:rPr>
          <w:rFonts w:eastAsia="Times New Roman" w:cs="Times New Roman"/>
          <w:szCs w:val="24"/>
        </w:rPr>
        <w:t xml:space="preserve"> </w:t>
      </w:r>
      <w:r>
        <w:rPr>
          <w:rFonts w:eastAsia="Times New Roman" w:cs="Times New Roman"/>
          <w:szCs w:val="24"/>
        </w:rPr>
        <w:t xml:space="preserve">χάρτη </w:t>
      </w:r>
      <w:r w:rsidRPr="001429AE">
        <w:rPr>
          <w:rFonts w:eastAsia="Times New Roman" w:cs="Times New Roman"/>
          <w:szCs w:val="24"/>
        </w:rPr>
        <w:t>της οικονομι</w:t>
      </w:r>
      <w:r w:rsidRPr="001429AE">
        <w:rPr>
          <w:rFonts w:eastAsia="Times New Roman" w:cs="Times New Roman"/>
          <w:szCs w:val="24"/>
        </w:rPr>
        <w:t>κής πολιτικής και το</w:t>
      </w:r>
      <w:r>
        <w:rPr>
          <w:rFonts w:eastAsia="Times New Roman" w:cs="Times New Roman"/>
          <w:szCs w:val="24"/>
        </w:rPr>
        <w:t>ν</w:t>
      </w:r>
      <w:r w:rsidRPr="001429AE">
        <w:rPr>
          <w:rFonts w:eastAsia="Times New Roman" w:cs="Times New Roman"/>
          <w:szCs w:val="24"/>
        </w:rPr>
        <w:t xml:space="preserve"> χάρτη των χαμηλών και μεσαίων εισοδημάτων των νοικοκυριών</w:t>
      </w:r>
      <w:r>
        <w:rPr>
          <w:rFonts w:eastAsia="Times New Roman" w:cs="Times New Roman"/>
          <w:szCs w:val="24"/>
        </w:rPr>
        <w:t>. Πρόκειται για</w:t>
      </w:r>
      <w:r w:rsidRPr="001429AE">
        <w:rPr>
          <w:rFonts w:eastAsia="Times New Roman" w:cs="Times New Roman"/>
          <w:szCs w:val="24"/>
        </w:rPr>
        <w:t xml:space="preserve"> μία αλλαγή που στην πραγματικότητα έχει ξεκινήσει από τον Αύγουστο του 2018</w:t>
      </w:r>
      <w:r>
        <w:rPr>
          <w:rFonts w:eastAsia="Times New Roman" w:cs="Times New Roman"/>
          <w:szCs w:val="24"/>
        </w:rPr>
        <w:t>,</w:t>
      </w:r>
      <w:r w:rsidRPr="001429AE">
        <w:rPr>
          <w:rFonts w:eastAsia="Times New Roman" w:cs="Times New Roman"/>
          <w:szCs w:val="24"/>
        </w:rPr>
        <w:t xml:space="preserve"> μετά την έξοδο από τα μνημόνια και την Διεθνή Έκθεση της Θεσσαλονίκης στην οποία ο Π</w:t>
      </w:r>
      <w:r w:rsidRPr="001429AE">
        <w:rPr>
          <w:rFonts w:eastAsia="Times New Roman" w:cs="Times New Roman"/>
          <w:szCs w:val="24"/>
        </w:rPr>
        <w:t>ρωθυπουργός εξήγγειλ</w:t>
      </w:r>
      <w:r>
        <w:rPr>
          <w:rFonts w:eastAsia="Times New Roman" w:cs="Times New Roman"/>
          <w:szCs w:val="24"/>
        </w:rPr>
        <w:t>ε μία σειρά από μέτρα τα οποία ή</w:t>
      </w:r>
      <w:r w:rsidRPr="001429AE">
        <w:rPr>
          <w:rFonts w:eastAsia="Times New Roman" w:cs="Times New Roman"/>
          <w:szCs w:val="24"/>
        </w:rPr>
        <w:t>δη έχουν υλοποιηθεί</w:t>
      </w:r>
      <w:r>
        <w:rPr>
          <w:rFonts w:eastAsia="Times New Roman" w:cs="Times New Roman"/>
          <w:szCs w:val="24"/>
        </w:rPr>
        <w:t>.</w:t>
      </w:r>
    </w:p>
    <w:p w14:paraId="6E8198CC" w14:textId="77777777" w:rsidR="004B0DF5" w:rsidRDefault="00471FB5">
      <w:pPr>
        <w:tabs>
          <w:tab w:val="left" w:pos="6168"/>
        </w:tabs>
        <w:spacing w:line="600" w:lineRule="auto"/>
        <w:ind w:firstLine="720"/>
        <w:jc w:val="both"/>
        <w:rPr>
          <w:rFonts w:eastAsia="Times New Roman" w:cs="Times New Roman"/>
          <w:szCs w:val="24"/>
        </w:rPr>
      </w:pPr>
      <w:r w:rsidRPr="001429AE">
        <w:rPr>
          <w:rFonts w:eastAsia="Times New Roman" w:cs="Times New Roman"/>
          <w:szCs w:val="24"/>
        </w:rPr>
        <w:t>Με τα μέτρα που παρουσιάσαμε την Τρίτη</w:t>
      </w:r>
      <w:r>
        <w:rPr>
          <w:rFonts w:eastAsia="Times New Roman" w:cs="Times New Roman"/>
          <w:szCs w:val="24"/>
        </w:rPr>
        <w:t>,</w:t>
      </w:r>
      <w:r w:rsidRPr="001429AE">
        <w:rPr>
          <w:rFonts w:eastAsia="Times New Roman" w:cs="Times New Roman"/>
          <w:szCs w:val="24"/>
        </w:rPr>
        <w:t xml:space="preserve"> από φέτος</w:t>
      </w:r>
      <w:r>
        <w:rPr>
          <w:rFonts w:eastAsia="Times New Roman" w:cs="Times New Roman"/>
          <w:szCs w:val="24"/>
        </w:rPr>
        <w:t>,</w:t>
      </w:r>
      <w:r w:rsidRPr="001429AE">
        <w:rPr>
          <w:rFonts w:eastAsia="Times New Roman" w:cs="Times New Roman"/>
          <w:szCs w:val="24"/>
        </w:rPr>
        <w:t xml:space="preserve"> το 2019 μειώνουμε το ΦΠΑ στην εστίαση και τα τρόφιμα από το 24</w:t>
      </w:r>
      <w:r>
        <w:rPr>
          <w:rFonts w:eastAsia="Times New Roman" w:cs="Times New Roman"/>
          <w:szCs w:val="24"/>
        </w:rPr>
        <w:t>%</w:t>
      </w:r>
      <w:r w:rsidRPr="001429AE">
        <w:rPr>
          <w:rFonts w:eastAsia="Times New Roman" w:cs="Times New Roman"/>
          <w:szCs w:val="24"/>
        </w:rPr>
        <w:t xml:space="preserve"> στο 13% και στην ενέργεια </w:t>
      </w:r>
      <w:r>
        <w:rPr>
          <w:rFonts w:eastAsia="Times New Roman" w:cs="Times New Roman"/>
          <w:szCs w:val="24"/>
        </w:rPr>
        <w:t xml:space="preserve">από </w:t>
      </w:r>
      <w:r w:rsidRPr="001429AE">
        <w:rPr>
          <w:rFonts w:eastAsia="Times New Roman" w:cs="Times New Roman"/>
          <w:szCs w:val="24"/>
        </w:rPr>
        <w:t>το 13</w:t>
      </w:r>
      <w:r>
        <w:rPr>
          <w:rFonts w:eastAsia="Times New Roman" w:cs="Times New Roman"/>
          <w:szCs w:val="24"/>
        </w:rPr>
        <w:t>%</w:t>
      </w:r>
      <w:r w:rsidRPr="001429AE">
        <w:rPr>
          <w:rFonts w:eastAsia="Times New Roman" w:cs="Times New Roman"/>
          <w:szCs w:val="24"/>
        </w:rPr>
        <w:t xml:space="preserve"> στο 6%</w:t>
      </w:r>
      <w:r>
        <w:rPr>
          <w:rFonts w:eastAsia="Times New Roman" w:cs="Times New Roman"/>
          <w:szCs w:val="24"/>
        </w:rPr>
        <w:t>.</w:t>
      </w:r>
      <w:r w:rsidRPr="001429AE">
        <w:rPr>
          <w:rFonts w:eastAsia="Times New Roman" w:cs="Times New Roman"/>
          <w:szCs w:val="24"/>
        </w:rPr>
        <w:t xml:space="preserve"> </w:t>
      </w:r>
      <w:r>
        <w:rPr>
          <w:rFonts w:eastAsia="Times New Roman" w:cs="Times New Roman"/>
          <w:szCs w:val="24"/>
        </w:rPr>
        <w:t>Επίσης, θεσπίζουμε τη ν</w:t>
      </w:r>
      <w:r>
        <w:rPr>
          <w:rFonts w:eastAsia="Times New Roman" w:cs="Times New Roman"/>
          <w:szCs w:val="24"/>
        </w:rPr>
        <w:t>έα δέκατη τρίτη</w:t>
      </w:r>
      <w:r w:rsidRPr="001429AE">
        <w:rPr>
          <w:rFonts w:eastAsia="Times New Roman" w:cs="Times New Roman"/>
          <w:szCs w:val="24"/>
        </w:rPr>
        <w:t xml:space="preserve"> σύνταξη</w:t>
      </w:r>
      <w:r>
        <w:rPr>
          <w:rFonts w:eastAsia="Times New Roman" w:cs="Times New Roman"/>
          <w:szCs w:val="24"/>
        </w:rPr>
        <w:t>,</w:t>
      </w:r>
      <w:r w:rsidRPr="001429AE">
        <w:rPr>
          <w:rFonts w:eastAsia="Times New Roman" w:cs="Times New Roman"/>
          <w:szCs w:val="24"/>
        </w:rPr>
        <w:t xml:space="preserve"> η οποία αποτελεί ένα μόνιμο μέτρο </w:t>
      </w:r>
      <w:r>
        <w:rPr>
          <w:rFonts w:eastAsia="Times New Roman" w:cs="Times New Roman"/>
          <w:szCs w:val="24"/>
        </w:rPr>
        <w:t xml:space="preserve">ενίσχυσης </w:t>
      </w:r>
      <w:r w:rsidRPr="001429AE">
        <w:rPr>
          <w:rFonts w:eastAsia="Times New Roman" w:cs="Times New Roman"/>
          <w:szCs w:val="24"/>
        </w:rPr>
        <w:t>του εισοδήματος όλων των συνταξιούχων της χώρας</w:t>
      </w:r>
      <w:r>
        <w:rPr>
          <w:rFonts w:eastAsia="Times New Roman" w:cs="Times New Roman"/>
          <w:szCs w:val="24"/>
        </w:rPr>
        <w:t>.</w:t>
      </w:r>
      <w:r w:rsidRPr="001429AE">
        <w:rPr>
          <w:rFonts w:eastAsia="Times New Roman" w:cs="Times New Roman"/>
          <w:szCs w:val="24"/>
        </w:rPr>
        <w:t xml:space="preserve"> Η </w:t>
      </w:r>
      <w:r>
        <w:rPr>
          <w:rFonts w:eastAsia="Times New Roman" w:cs="Times New Roman"/>
          <w:szCs w:val="24"/>
        </w:rPr>
        <w:t>δέκατη τρίτη</w:t>
      </w:r>
      <w:r w:rsidRPr="001429AE">
        <w:rPr>
          <w:rFonts w:eastAsia="Times New Roman" w:cs="Times New Roman"/>
          <w:szCs w:val="24"/>
        </w:rPr>
        <w:t xml:space="preserve"> </w:t>
      </w:r>
      <w:r w:rsidRPr="001429AE">
        <w:rPr>
          <w:rFonts w:eastAsia="Times New Roman" w:cs="Times New Roman"/>
          <w:szCs w:val="24"/>
        </w:rPr>
        <w:lastRenderedPageBreak/>
        <w:t>σύνταξη θα χορηγηθεί σε όλους τους συνταξιούχους</w:t>
      </w:r>
      <w:r>
        <w:rPr>
          <w:rFonts w:eastAsia="Times New Roman" w:cs="Times New Roman"/>
          <w:szCs w:val="24"/>
        </w:rPr>
        <w:t>,</w:t>
      </w:r>
      <w:r w:rsidRPr="001429AE">
        <w:rPr>
          <w:rFonts w:eastAsia="Times New Roman" w:cs="Times New Roman"/>
          <w:szCs w:val="24"/>
        </w:rPr>
        <w:t xml:space="preserve"> σε </w:t>
      </w:r>
      <w:r>
        <w:rPr>
          <w:rFonts w:eastAsia="Times New Roman" w:cs="Times New Roman"/>
          <w:szCs w:val="24"/>
        </w:rPr>
        <w:t xml:space="preserve">δυόμισι </w:t>
      </w:r>
      <w:r w:rsidRPr="001429AE">
        <w:rPr>
          <w:rFonts w:eastAsia="Times New Roman" w:cs="Times New Roman"/>
          <w:szCs w:val="24"/>
        </w:rPr>
        <w:t xml:space="preserve">εκατομμύρια δηλαδή συμπολίτες </w:t>
      </w:r>
      <w:r>
        <w:rPr>
          <w:rFonts w:eastAsia="Times New Roman" w:cs="Times New Roman"/>
          <w:szCs w:val="24"/>
        </w:rPr>
        <w:t>μας.</w:t>
      </w:r>
      <w:r w:rsidRPr="001429AE">
        <w:rPr>
          <w:rFonts w:eastAsia="Times New Roman" w:cs="Times New Roman"/>
          <w:szCs w:val="24"/>
        </w:rPr>
        <w:t xml:space="preserve"> Είναι ένα μέτρο μόνιμο</w:t>
      </w:r>
      <w:r>
        <w:rPr>
          <w:rFonts w:eastAsia="Times New Roman" w:cs="Times New Roman"/>
          <w:szCs w:val="24"/>
        </w:rPr>
        <w:t xml:space="preserve">, το </w:t>
      </w:r>
      <w:r>
        <w:rPr>
          <w:rFonts w:eastAsia="Times New Roman" w:cs="Times New Roman"/>
          <w:szCs w:val="24"/>
        </w:rPr>
        <w:t>οποίο θα είναι ενισχύει πια σ</w:t>
      </w:r>
      <w:r w:rsidRPr="001429AE">
        <w:rPr>
          <w:rFonts w:eastAsia="Times New Roman" w:cs="Times New Roman"/>
          <w:szCs w:val="24"/>
        </w:rPr>
        <w:t xml:space="preserve">ε ετήσια </w:t>
      </w:r>
      <w:r>
        <w:rPr>
          <w:rFonts w:eastAsia="Times New Roman" w:cs="Times New Roman"/>
          <w:szCs w:val="24"/>
        </w:rPr>
        <w:t xml:space="preserve">και σταθερή </w:t>
      </w:r>
      <w:r w:rsidRPr="001429AE">
        <w:rPr>
          <w:rFonts w:eastAsia="Times New Roman" w:cs="Times New Roman"/>
          <w:szCs w:val="24"/>
        </w:rPr>
        <w:t>βάση τα εισοδήματα των συνταξιούχων αυτού του τόπου</w:t>
      </w:r>
      <w:r>
        <w:rPr>
          <w:rFonts w:eastAsia="Times New Roman" w:cs="Times New Roman"/>
          <w:szCs w:val="24"/>
        </w:rPr>
        <w:t>.</w:t>
      </w:r>
    </w:p>
    <w:p w14:paraId="6E8198CD" w14:textId="77777777" w:rsidR="004B0DF5" w:rsidRDefault="00471FB5">
      <w:pPr>
        <w:tabs>
          <w:tab w:val="left" w:pos="6168"/>
        </w:tabs>
        <w:spacing w:line="600" w:lineRule="auto"/>
        <w:ind w:firstLine="720"/>
        <w:jc w:val="both"/>
        <w:rPr>
          <w:rFonts w:eastAsia="Times New Roman" w:cs="Times New Roman"/>
          <w:szCs w:val="24"/>
        </w:rPr>
      </w:pPr>
      <w:r w:rsidRPr="001429AE">
        <w:rPr>
          <w:rFonts w:eastAsia="Times New Roman" w:cs="Times New Roman"/>
          <w:szCs w:val="24"/>
        </w:rPr>
        <w:t>Παρουσιάσαμε</w:t>
      </w:r>
      <w:r>
        <w:rPr>
          <w:rFonts w:eastAsia="Times New Roman" w:cs="Times New Roman"/>
          <w:szCs w:val="24"/>
        </w:rPr>
        <w:t>,</w:t>
      </w:r>
      <w:r w:rsidRPr="001429AE">
        <w:rPr>
          <w:rFonts w:eastAsia="Times New Roman" w:cs="Times New Roman"/>
          <w:szCs w:val="24"/>
        </w:rPr>
        <w:t xml:space="preserve"> </w:t>
      </w:r>
      <w:r>
        <w:rPr>
          <w:rFonts w:eastAsia="Times New Roman" w:cs="Times New Roman"/>
          <w:szCs w:val="24"/>
        </w:rPr>
        <w:t>όμως,</w:t>
      </w:r>
      <w:r w:rsidRPr="001429AE">
        <w:rPr>
          <w:rFonts w:eastAsia="Times New Roman" w:cs="Times New Roman"/>
          <w:szCs w:val="24"/>
        </w:rPr>
        <w:t xml:space="preserve"> και μία στρατηγική μείωσης των πρωτογενών πλεονασμάτων</w:t>
      </w:r>
      <w:r>
        <w:rPr>
          <w:rFonts w:eastAsia="Times New Roman" w:cs="Times New Roman"/>
          <w:szCs w:val="24"/>
        </w:rPr>
        <w:t>,</w:t>
      </w:r>
      <w:r w:rsidRPr="001429AE">
        <w:rPr>
          <w:rFonts w:eastAsia="Times New Roman" w:cs="Times New Roman"/>
          <w:szCs w:val="24"/>
        </w:rPr>
        <w:t xml:space="preserve"> μέχρι το 2022 στο 2,5%</w:t>
      </w:r>
      <w:r>
        <w:rPr>
          <w:rFonts w:eastAsia="Times New Roman" w:cs="Times New Roman"/>
          <w:szCs w:val="24"/>
        </w:rPr>
        <w:t>. Είναι</w:t>
      </w:r>
      <w:r w:rsidRPr="001429AE">
        <w:rPr>
          <w:rFonts w:eastAsia="Times New Roman" w:cs="Times New Roman"/>
          <w:szCs w:val="24"/>
        </w:rPr>
        <w:t xml:space="preserve"> μία στρατηγική</w:t>
      </w:r>
      <w:r>
        <w:rPr>
          <w:rFonts w:eastAsia="Times New Roman" w:cs="Times New Roman"/>
          <w:szCs w:val="24"/>
        </w:rPr>
        <w:t>,</w:t>
      </w:r>
      <w:r w:rsidRPr="001429AE">
        <w:rPr>
          <w:rFonts w:eastAsia="Times New Roman" w:cs="Times New Roman"/>
          <w:szCs w:val="24"/>
        </w:rPr>
        <w:t xml:space="preserve"> η οποία έχει απόλυτη οικονομική</w:t>
      </w:r>
      <w:r w:rsidRPr="001429AE">
        <w:rPr>
          <w:rFonts w:eastAsia="Times New Roman" w:cs="Times New Roman"/>
          <w:szCs w:val="24"/>
        </w:rPr>
        <w:t xml:space="preserve"> συνοχή και είναι αυτή που μας επιτρέπει να λαμβάνουμε επιπρόσθετα θετικά μέτρα τα επόμενα χρόνια</w:t>
      </w:r>
      <w:r>
        <w:rPr>
          <w:rFonts w:eastAsia="Times New Roman" w:cs="Times New Roman"/>
          <w:szCs w:val="24"/>
        </w:rPr>
        <w:t>.</w:t>
      </w:r>
      <w:r w:rsidRPr="001429AE">
        <w:rPr>
          <w:rFonts w:eastAsia="Times New Roman" w:cs="Times New Roman"/>
          <w:szCs w:val="24"/>
        </w:rPr>
        <w:t xml:space="preserve"> Νομίζω ότι θα έπρεπε αυτήν την στρατηγική</w:t>
      </w:r>
      <w:r>
        <w:rPr>
          <w:rFonts w:eastAsia="Times New Roman" w:cs="Times New Roman"/>
          <w:szCs w:val="24"/>
        </w:rPr>
        <w:t>,</w:t>
      </w:r>
      <w:r w:rsidRPr="001429AE">
        <w:rPr>
          <w:rFonts w:eastAsia="Times New Roman" w:cs="Times New Roman"/>
          <w:szCs w:val="24"/>
        </w:rPr>
        <w:t xml:space="preserve"> αυτή</w:t>
      </w:r>
      <w:r>
        <w:rPr>
          <w:rFonts w:eastAsia="Times New Roman" w:cs="Times New Roman"/>
          <w:szCs w:val="24"/>
        </w:rPr>
        <w:t>ν</w:t>
      </w:r>
      <w:r w:rsidRPr="001429AE">
        <w:rPr>
          <w:rFonts w:eastAsia="Times New Roman" w:cs="Times New Roman"/>
          <w:szCs w:val="24"/>
        </w:rPr>
        <w:t xml:space="preserve"> την πολιτική απόφαση</w:t>
      </w:r>
      <w:r>
        <w:rPr>
          <w:rFonts w:eastAsia="Times New Roman" w:cs="Times New Roman"/>
          <w:szCs w:val="24"/>
        </w:rPr>
        <w:t>,</w:t>
      </w:r>
      <w:r w:rsidRPr="001429AE">
        <w:rPr>
          <w:rFonts w:eastAsia="Times New Roman" w:cs="Times New Roman"/>
          <w:szCs w:val="24"/>
        </w:rPr>
        <w:t xml:space="preserve"> ο πολιτικός κόσμος της χώρας να τη χειροκροτήσει</w:t>
      </w:r>
      <w:r>
        <w:rPr>
          <w:rFonts w:eastAsia="Times New Roman" w:cs="Times New Roman"/>
          <w:szCs w:val="24"/>
        </w:rPr>
        <w:t>,</w:t>
      </w:r>
      <w:r w:rsidRPr="001429AE">
        <w:rPr>
          <w:rFonts w:eastAsia="Times New Roman" w:cs="Times New Roman"/>
          <w:szCs w:val="24"/>
        </w:rPr>
        <w:t xml:space="preserve"> να τη χαιρετήσει</w:t>
      </w:r>
      <w:r>
        <w:rPr>
          <w:rFonts w:eastAsia="Times New Roman" w:cs="Times New Roman"/>
          <w:szCs w:val="24"/>
        </w:rPr>
        <w:t>,</w:t>
      </w:r>
      <w:r w:rsidRPr="001429AE">
        <w:rPr>
          <w:rFonts w:eastAsia="Times New Roman" w:cs="Times New Roman"/>
          <w:szCs w:val="24"/>
        </w:rPr>
        <w:t xml:space="preserve"> διότι αποτελεί μία</w:t>
      </w:r>
      <w:r w:rsidRPr="001429AE">
        <w:rPr>
          <w:rFonts w:eastAsia="Times New Roman" w:cs="Times New Roman"/>
          <w:szCs w:val="24"/>
        </w:rPr>
        <w:t xml:space="preserve"> παρακαταθήκη για το μέλλον</w:t>
      </w:r>
      <w:r>
        <w:rPr>
          <w:rFonts w:eastAsia="Times New Roman" w:cs="Times New Roman"/>
          <w:szCs w:val="24"/>
        </w:rPr>
        <w:t>.</w:t>
      </w:r>
    </w:p>
    <w:p w14:paraId="6E8198CE"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Εκτιμώ </w:t>
      </w:r>
      <w:r w:rsidRPr="001429AE">
        <w:rPr>
          <w:rFonts w:eastAsia="Times New Roman" w:cs="Times New Roman"/>
          <w:szCs w:val="24"/>
        </w:rPr>
        <w:t>ότι ο κ Βενιζέλος</w:t>
      </w:r>
      <w:r>
        <w:rPr>
          <w:rFonts w:eastAsia="Times New Roman" w:cs="Times New Roman"/>
          <w:szCs w:val="24"/>
        </w:rPr>
        <w:t>,</w:t>
      </w:r>
      <w:r w:rsidRPr="001429AE">
        <w:rPr>
          <w:rFonts w:eastAsia="Times New Roman" w:cs="Times New Roman"/>
          <w:szCs w:val="24"/>
        </w:rPr>
        <w:t xml:space="preserve"> αν παρακολούθησα την τοποθέτησή του</w:t>
      </w:r>
      <w:r>
        <w:rPr>
          <w:rFonts w:eastAsia="Times New Roman" w:cs="Times New Roman"/>
          <w:szCs w:val="24"/>
        </w:rPr>
        <w:t>,</w:t>
      </w:r>
      <w:r w:rsidRPr="001429AE">
        <w:rPr>
          <w:rFonts w:eastAsia="Times New Roman" w:cs="Times New Roman"/>
          <w:szCs w:val="24"/>
        </w:rPr>
        <w:t xml:space="preserve"> δεν κατάλαβε τη στρατηγική αυτή όπως την αναπτύξαμε</w:t>
      </w:r>
      <w:r>
        <w:rPr>
          <w:rFonts w:eastAsia="Times New Roman" w:cs="Times New Roman"/>
          <w:szCs w:val="24"/>
        </w:rPr>
        <w:t>.</w:t>
      </w:r>
      <w:r w:rsidRPr="001429AE">
        <w:rPr>
          <w:rFonts w:eastAsia="Times New Roman" w:cs="Times New Roman"/>
          <w:szCs w:val="24"/>
        </w:rPr>
        <w:t xml:space="preserve"> Η δικιά </w:t>
      </w:r>
      <w:r>
        <w:rPr>
          <w:rFonts w:eastAsia="Times New Roman" w:cs="Times New Roman"/>
          <w:szCs w:val="24"/>
        </w:rPr>
        <w:t>μας στρατηγική δεν λέει ότι προ</w:t>
      </w:r>
      <w:r w:rsidRPr="001429AE">
        <w:rPr>
          <w:rFonts w:eastAsia="Times New Roman" w:cs="Times New Roman"/>
          <w:szCs w:val="24"/>
        </w:rPr>
        <w:t>πληρώνουμε</w:t>
      </w:r>
      <w:r>
        <w:rPr>
          <w:rFonts w:eastAsia="Times New Roman" w:cs="Times New Roman"/>
          <w:szCs w:val="24"/>
        </w:rPr>
        <w:t xml:space="preserve"> τα πρωτογενή πλεονάσματα,</w:t>
      </w:r>
      <w:r w:rsidRPr="001429AE">
        <w:rPr>
          <w:rFonts w:eastAsia="Times New Roman" w:cs="Times New Roman"/>
          <w:szCs w:val="24"/>
        </w:rPr>
        <w:t xml:space="preserve"> όπως είπε ο κ </w:t>
      </w:r>
      <w:r w:rsidRPr="001429AE">
        <w:rPr>
          <w:rFonts w:eastAsia="Times New Roman" w:cs="Times New Roman"/>
          <w:szCs w:val="24"/>
        </w:rPr>
        <w:lastRenderedPageBreak/>
        <w:t>Βενιζέλος</w:t>
      </w:r>
      <w:r>
        <w:rPr>
          <w:rFonts w:eastAsia="Times New Roman" w:cs="Times New Roman"/>
          <w:szCs w:val="24"/>
        </w:rPr>
        <w:t>.</w:t>
      </w:r>
      <w:r w:rsidRPr="001429AE">
        <w:rPr>
          <w:rFonts w:eastAsia="Times New Roman" w:cs="Times New Roman"/>
          <w:szCs w:val="24"/>
        </w:rPr>
        <w:t xml:space="preserve"> </w:t>
      </w:r>
      <w:r>
        <w:rPr>
          <w:rFonts w:eastAsia="Times New Roman" w:cs="Times New Roman"/>
          <w:szCs w:val="24"/>
        </w:rPr>
        <w:t xml:space="preserve">Ο κ. </w:t>
      </w:r>
      <w:r w:rsidRPr="001429AE">
        <w:rPr>
          <w:rFonts w:eastAsia="Times New Roman" w:cs="Times New Roman"/>
          <w:szCs w:val="24"/>
        </w:rPr>
        <w:t>Βενιζ</w:t>
      </w:r>
      <w:r w:rsidRPr="001429AE">
        <w:rPr>
          <w:rFonts w:eastAsia="Times New Roman" w:cs="Times New Roman"/>
          <w:szCs w:val="24"/>
        </w:rPr>
        <w:t xml:space="preserve">έλος είπε ότι </w:t>
      </w:r>
      <w:r>
        <w:rPr>
          <w:rFonts w:eastAsia="Times New Roman" w:cs="Times New Roman"/>
          <w:szCs w:val="24"/>
        </w:rPr>
        <w:t>προ</w:t>
      </w:r>
      <w:r w:rsidRPr="001429AE">
        <w:rPr>
          <w:rFonts w:eastAsia="Times New Roman" w:cs="Times New Roman"/>
          <w:szCs w:val="24"/>
        </w:rPr>
        <w:t xml:space="preserve">πληρώνουμε τα </w:t>
      </w:r>
      <w:r>
        <w:rPr>
          <w:rFonts w:eastAsia="Times New Roman" w:cs="Times New Roman"/>
          <w:szCs w:val="24"/>
        </w:rPr>
        <w:t xml:space="preserve">πρωτογενή </w:t>
      </w:r>
      <w:r w:rsidRPr="001429AE">
        <w:rPr>
          <w:rFonts w:eastAsia="Times New Roman" w:cs="Times New Roman"/>
          <w:szCs w:val="24"/>
        </w:rPr>
        <w:t>πλεονάσματα που είναι κλειδωμένα στο 3,5% μέχρι το 2022 και</w:t>
      </w:r>
      <w:r>
        <w:rPr>
          <w:rFonts w:eastAsia="Times New Roman" w:cs="Times New Roman"/>
          <w:szCs w:val="24"/>
        </w:rPr>
        <w:t xml:space="preserve"> ότι</w:t>
      </w:r>
      <w:r w:rsidRPr="001429AE">
        <w:rPr>
          <w:rFonts w:eastAsia="Times New Roman" w:cs="Times New Roman"/>
          <w:szCs w:val="24"/>
        </w:rPr>
        <w:t xml:space="preserve"> με αυτόν τον τρόπο ουσιαστικά δ</w:t>
      </w:r>
      <w:r>
        <w:rPr>
          <w:rFonts w:eastAsia="Times New Roman" w:cs="Times New Roman"/>
          <w:szCs w:val="24"/>
        </w:rPr>
        <w:t>εσμεύουμε τη χώρα και συγκρατούμε</w:t>
      </w:r>
      <w:r w:rsidRPr="001429AE">
        <w:rPr>
          <w:rFonts w:eastAsia="Times New Roman" w:cs="Times New Roman"/>
          <w:szCs w:val="24"/>
        </w:rPr>
        <w:t xml:space="preserve"> προς τα κάτω την ανάπτυξη</w:t>
      </w:r>
      <w:r>
        <w:rPr>
          <w:rFonts w:eastAsia="Times New Roman" w:cs="Times New Roman"/>
          <w:szCs w:val="24"/>
        </w:rPr>
        <w:t>.</w:t>
      </w:r>
      <w:r w:rsidRPr="001429AE">
        <w:rPr>
          <w:rFonts w:eastAsia="Times New Roman" w:cs="Times New Roman"/>
          <w:szCs w:val="24"/>
        </w:rPr>
        <w:t xml:space="preserve"> Είναι ακριβώς </w:t>
      </w:r>
      <w:r>
        <w:rPr>
          <w:rFonts w:eastAsia="Times New Roman" w:cs="Times New Roman"/>
          <w:szCs w:val="24"/>
        </w:rPr>
        <w:t xml:space="preserve">το </w:t>
      </w:r>
      <w:r w:rsidRPr="001429AE">
        <w:rPr>
          <w:rFonts w:eastAsia="Times New Roman" w:cs="Times New Roman"/>
          <w:szCs w:val="24"/>
        </w:rPr>
        <w:t>αντίθετο αυτό το οποίο κάνουμε</w:t>
      </w:r>
      <w:r>
        <w:rPr>
          <w:rFonts w:eastAsia="Times New Roman" w:cs="Times New Roman"/>
          <w:szCs w:val="24"/>
        </w:rPr>
        <w:t>.</w:t>
      </w:r>
    </w:p>
    <w:p w14:paraId="6E8198CF" w14:textId="77777777" w:rsidR="004B0DF5" w:rsidRDefault="00471FB5">
      <w:pPr>
        <w:tabs>
          <w:tab w:val="left" w:pos="6168"/>
        </w:tabs>
        <w:spacing w:line="600" w:lineRule="auto"/>
        <w:ind w:firstLine="720"/>
        <w:jc w:val="both"/>
        <w:rPr>
          <w:rFonts w:eastAsia="Times New Roman" w:cs="Times New Roman"/>
          <w:szCs w:val="24"/>
        </w:rPr>
      </w:pPr>
      <w:r w:rsidRPr="001429AE">
        <w:rPr>
          <w:rFonts w:eastAsia="Times New Roman" w:cs="Times New Roman"/>
          <w:szCs w:val="24"/>
        </w:rPr>
        <w:t>Η πραγματι</w:t>
      </w:r>
      <w:r w:rsidRPr="001429AE">
        <w:rPr>
          <w:rFonts w:eastAsia="Times New Roman" w:cs="Times New Roman"/>
          <w:szCs w:val="24"/>
        </w:rPr>
        <w:t xml:space="preserve">κότητα λέει ότι τα πρωτογενή πλεονάσματα </w:t>
      </w:r>
      <w:r>
        <w:rPr>
          <w:rFonts w:eastAsia="Times New Roman" w:cs="Times New Roman"/>
          <w:szCs w:val="24"/>
        </w:rPr>
        <w:t xml:space="preserve">δεν τίθενται </w:t>
      </w:r>
      <w:r w:rsidRPr="001429AE">
        <w:rPr>
          <w:rFonts w:eastAsia="Times New Roman" w:cs="Times New Roman"/>
          <w:szCs w:val="24"/>
        </w:rPr>
        <w:t>σε μία χώρα έτσι</w:t>
      </w:r>
      <w:r>
        <w:rPr>
          <w:rFonts w:eastAsia="Times New Roman" w:cs="Times New Roman"/>
          <w:szCs w:val="24"/>
        </w:rPr>
        <w:t>,</w:t>
      </w:r>
      <w:r w:rsidRPr="001429AE">
        <w:rPr>
          <w:rFonts w:eastAsia="Times New Roman" w:cs="Times New Roman"/>
          <w:szCs w:val="24"/>
        </w:rPr>
        <w:t xml:space="preserve"> για λόγους </w:t>
      </w:r>
      <w:r>
        <w:rPr>
          <w:rFonts w:eastAsia="Times New Roman" w:cs="Times New Roman"/>
          <w:szCs w:val="24"/>
        </w:rPr>
        <w:t xml:space="preserve">φετίχ, αλλά τίθενται, </w:t>
      </w:r>
      <w:r w:rsidRPr="001429AE">
        <w:rPr>
          <w:rFonts w:eastAsia="Times New Roman" w:cs="Times New Roman"/>
          <w:szCs w:val="24"/>
        </w:rPr>
        <w:t xml:space="preserve">προκειμένου να </w:t>
      </w:r>
      <w:r>
        <w:rPr>
          <w:rFonts w:eastAsia="Times New Roman" w:cs="Times New Roman"/>
          <w:szCs w:val="24"/>
        </w:rPr>
        <w:t xml:space="preserve">εξυπηρετούνται οι στόχοι των χρεών μας κάθε χρόνο. </w:t>
      </w:r>
    </w:p>
    <w:p w14:paraId="6E8198D0" w14:textId="77777777" w:rsidR="004B0DF5" w:rsidRDefault="00471FB5">
      <w:pPr>
        <w:tabs>
          <w:tab w:val="left" w:pos="6168"/>
        </w:tabs>
        <w:spacing w:line="600" w:lineRule="auto"/>
        <w:ind w:firstLine="720"/>
        <w:jc w:val="both"/>
        <w:rPr>
          <w:rFonts w:eastAsia="Times New Roman" w:cs="Times New Roman"/>
          <w:szCs w:val="24"/>
        </w:rPr>
      </w:pPr>
      <w:r w:rsidRPr="001429AE">
        <w:rPr>
          <w:rFonts w:eastAsia="Times New Roman" w:cs="Times New Roman"/>
          <w:szCs w:val="24"/>
        </w:rPr>
        <w:t>Εμείς λέμε</w:t>
      </w:r>
      <w:r>
        <w:rPr>
          <w:rFonts w:eastAsia="Times New Roman" w:cs="Times New Roman"/>
          <w:szCs w:val="24"/>
        </w:rPr>
        <w:t>,</w:t>
      </w:r>
      <w:r w:rsidRPr="001429AE">
        <w:rPr>
          <w:rFonts w:eastAsia="Times New Roman" w:cs="Times New Roman"/>
          <w:szCs w:val="24"/>
        </w:rPr>
        <w:t xml:space="preserve"> λοιπόν</w:t>
      </w:r>
      <w:r>
        <w:rPr>
          <w:rFonts w:eastAsia="Times New Roman" w:cs="Times New Roman"/>
          <w:szCs w:val="24"/>
        </w:rPr>
        <w:t>,</w:t>
      </w:r>
      <w:r w:rsidRPr="001429AE">
        <w:rPr>
          <w:rFonts w:eastAsia="Times New Roman" w:cs="Times New Roman"/>
          <w:szCs w:val="24"/>
        </w:rPr>
        <w:t xml:space="preserve"> ότι ακριβώς επειδή αυτά τα πρωτογενή πλεονάσματα είναι υψηλά </w:t>
      </w:r>
      <w:r>
        <w:rPr>
          <w:rFonts w:eastAsia="Times New Roman" w:cs="Times New Roman"/>
          <w:szCs w:val="24"/>
        </w:rPr>
        <w:t>-πο</w:t>
      </w:r>
      <w:r>
        <w:rPr>
          <w:rFonts w:eastAsia="Times New Roman" w:cs="Times New Roman"/>
          <w:szCs w:val="24"/>
        </w:rPr>
        <w:t>τέ δεν σχολιάσαμε</w:t>
      </w:r>
      <w:r w:rsidRPr="001429AE">
        <w:rPr>
          <w:rFonts w:eastAsia="Times New Roman" w:cs="Times New Roman"/>
          <w:szCs w:val="24"/>
        </w:rPr>
        <w:t xml:space="preserve"> ότι δεν είναι υψηλά</w:t>
      </w:r>
      <w:r>
        <w:rPr>
          <w:rFonts w:eastAsia="Times New Roman" w:cs="Times New Roman"/>
          <w:szCs w:val="24"/>
        </w:rPr>
        <w:t>-,</w:t>
      </w:r>
      <w:r w:rsidRPr="001429AE">
        <w:rPr>
          <w:rFonts w:eastAsia="Times New Roman" w:cs="Times New Roman"/>
          <w:szCs w:val="24"/>
        </w:rPr>
        <w:t xml:space="preserve"> θα κατεβάσουμε τα πρωτογενή πλεονάσματα κατά 1% </w:t>
      </w:r>
      <w:r>
        <w:rPr>
          <w:rFonts w:eastAsia="Times New Roman" w:cs="Times New Roman"/>
          <w:szCs w:val="24"/>
        </w:rPr>
        <w:t xml:space="preserve">και </w:t>
      </w:r>
      <w:r w:rsidRPr="001429AE">
        <w:rPr>
          <w:rFonts w:eastAsia="Times New Roman" w:cs="Times New Roman"/>
          <w:szCs w:val="24"/>
        </w:rPr>
        <w:t>θα τα πάμε στο 2,5% από το 2020 μέχρι το 2022</w:t>
      </w:r>
      <w:r>
        <w:rPr>
          <w:rFonts w:eastAsia="Times New Roman" w:cs="Times New Roman"/>
          <w:szCs w:val="24"/>
        </w:rPr>
        <w:t>.</w:t>
      </w:r>
      <w:r w:rsidRPr="001429AE">
        <w:rPr>
          <w:rFonts w:eastAsia="Times New Roman" w:cs="Times New Roman"/>
          <w:szCs w:val="24"/>
        </w:rPr>
        <w:t xml:space="preserve"> Αυτό θα επιτρέψει να υπάρξει μία αναπτυξιακή δυναμική στην οικονομία μεγαλύτερη από αυτή που υπάρχει σήμερα </w:t>
      </w:r>
      <w:r>
        <w:rPr>
          <w:rFonts w:eastAsia="Times New Roman" w:cs="Times New Roman"/>
          <w:szCs w:val="24"/>
        </w:rPr>
        <w:t>που θα μα</w:t>
      </w:r>
      <w:r>
        <w:rPr>
          <w:rFonts w:eastAsia="Times New Roman" w:cs="Times New Roman"/>
          <w:szCs w:val="24"/>
        </w:rPr>
        <w:t>ς βοηθήσει να πληρώνουμε, να</w:t>
      </w:r>
      <w:r w:rsidRPr="001429AE">
        <w:rPr>
          <w:rFonts w:eastAsia="Times New Roman" w:cs="Times New Roman"/>
          <w:szCs w:val="24"/>
        </w:rPr>
        <w:t xml:space="preserve"> εξυπηρετο</w:t>
      </w:r>
      <w:r>
        <w:rPr>
          <w:rFonts w:eastAsia="Times New Roman" w:cs="Times New Roman"/>
          <w:szCs w:val="24"/>
        </w:rPr>
        <w:t>ύμε τους τόκους του χρέους μας γ</w:t>
      </w:r>
      <w:r w:rsidRPr="001429AE">
        <w:rPr>
          <w:rFonts w:eastAsia="Times New Roman" w:cs="Times New Roman"/>
          <w:szCs w:val="24"/>
        </w:rPr>
        <w:t xml:space="preserve">ια τα επόμενα χρόνια με αυτό το </w:t>
      </w:r>
      <w:r>
        <w:rPr>
          <w:rFonts w:eastAsia="Times New Roman" w:cs="Times New Roman"/>
          <w:szCs w:val="24"/>
        </w:rPr>
        <w:t xml:space="preserve">2,5%. </w:t>
      </w:r>
    </w:p>
    <w:p w14:paraId="6E8198D1" w14:textId="77777777" w:rsidR="004B0DF5" w:rsidRDefault="00471FB5">
      <w:pPr>
        <w:tabs>
          <w:tab w:val="left" w:pos="6168"/>
        </w:tabs>
        <w:spacing w:line="600" w:lineRule="auto"/>
        <w:ind w:firstLine="720"/>
        <w:jc w:val="both"/>
        <w:rPr>
          <w:rFonts w:eastAsia="Times New Roman" w:cs="Times New Roman"/>
          <w:szCs w:val="24"/>
        </w:rPr>
      </w:pPr>
      <w:r w:rsidRPr="001429AE">
        <w:rPr>
          <w:rFonts w:eastAsia="Times New Roman" w:cs="Times New Roman"/>
          <w:szCs w:val="24"/>
        </w:rPr>
        <w:lastRenderedPageBreak/>
        <w:t xml:space="preserve">Τι λέμε </w:t>
      </w:r>
      <w:r>
        <w:rPr>
          <w:rFonts w:eastAsia="Times New Roman" w:cs="Times New Roman"/>
          <w:szCs w:val="24"/>
        </w:rPr>
        <w:t>όμως;</w:t>
      </w:r>
      <w:r w:rsidRPr="001429AE">
        <w:rPr>
          <w:rFonts w:eastAsia="Times New Roman" w:cs="Times New Roman"/>
          <w:szCs w:val="24"/>
        </w:rPr>
        <w:t xml:space="preserve"> Αν ήταν έτσι διατυπωμένη </w:t>
      </w:r>
      <w:r>
        <w:rPr>
          <w:rFonts w:eastAsia="Times New Roman" w:cs="Times New Roman"/>
          <w:szCs w:val="24"/>
        </w:rPr>
        <w:t xml:space="preserve">η </w:t>
      </w:r>
      <w:r w:rsidRPr="001429AE">
        <w:rPr>
          <w:rFonts w:eastAsia="Times New Roman" w:cs="Times New Roman"/>
          <w:szCs w:val="24"/>
        </w:rPr>
        <w:t xml:space="preserve">πρόταση </w:t>
      </w:r>
      <w:r>
        <w:rPr>
          <w:rFonts w:eastAsia="Times New Roman" w:cs="Times New Roman"/>
          <w:szCs w:val="24"/>
        </w:rPr>
        <w:t xml:space="preserve">μέχρι εδώ, </w:t>
      </w:r>
      <w:r w:rsidRPr="001429AE">
        <w:rPr>
          <w:rFonts w:eastAsia="Times New Roman" w:cs="Times New Roman"/>
          <w:szCs w:val="24"/>
        </w:rPr>
        <w:t xml:space="preserve">θα ήταν απλώς μία πρόταση που θα έπρεπε να γίνει διαπραγμάτευση και συζήτηση και να </w:t>
      </w:r>
      <w:r w:rsidRPr="001429AE">
        <w:rPr>
          <w:rFonts w:eastAsia="Times New Roman" w:cs="Times New Roman"/>
          <w:szCs w:val="24"/>
        </w:rPr>
        <w:t>τεθεί στους εταίρους και να υπάρχει ο αναγκαίος διάλογος και να περάσει ο χρόνος</w:t>
      </w:r>
      <w:r>
        <w:rPr>
          <w:rFonts w:eastAsia="Times New Roman" w:cs="Times New Roman"/>
          <w:szCs w:val="24"/>
        </w:rPr>
        <w:t>.</w:t>
      </w:r>
      <w:r w:rsidRPr="001429AE">
        <w:rPr>
          <w:rFonts w:eastAsia="Times New Roman" w:cs="Times New Roman"/>
          <w:szCs w:val="24"/>
        </w:rPr>
        <w:t xml:space="preserve"> </w:t>
      </w:r>
    </w:p>
    <w:p w14:paraId="6E8198D2" w14:textId="77777777" w:rsidR="004B0DF5" w:rsidRDefault="00471FB5">
      <w:pPr>
        <w:tabs>
          <w:tab w:val="left" w:pos="6168"/>
        </w:tabs>
        <w:spacing w:line="600" w:lineRule="auto"/>
        <w:ind w:firstLine="720"/>
        <w:jc w:val="both"/>
        <w:rPr>
          <w:rFonts w:eastAsia="Times New Roman" w:cs="Times New Roman"/>
          <w:szCs w:val="24"/>
        </w:rPr>
      </w:pPr>
      <w:r w:rsidRPr="001429AE">
        <w:rPr>
          <w:rFonts w:eastAsia="Times New Roman" w:cs="Times New Roman"/>
          <w:szCs w:val="24"/>
        </w:rPr>
        <w:t>Εμείς</w:t>
      </w:r>
      <w:r>
        <w:rPr>
          <w:rFonts w:eastAsia="Times New Roman" w:cs="Times New Roman"/>
          <w:szCs w:val="24"/>
        </w:rPr>
        <w:t>,</w:t>
      </w:r>
      <w:r w:rsidRPr="001429AE">
        <w:rPr>
          <w:rFonts w:eastAsia="Times New Roman" w:cs="Times New Roman"/>
          <w:szCs w:val="24"/>
        </w:rPr>
        <w:t xml:space="preserve"> </w:t>
      </w:r>
      <w:r>
        <w:rPr>
          <w:rFonts w:eastAsia="Times New Roman" w:cs="Times New Roman"/>
          <w:szCs w:val="24"/>
        </w:rPr>
        <w:t>λ</w:t>
      </w:r>
      <w:r w:rsidRPr="001429AE">
        <w:rPr>
          <w:rFonts w:eastAsia="Times New Roman" w:cs="Times New Roman"/>
          <w:szCs w:val="24"/>
        </w:rPr>
        <w:t>οιπόν</w:t>
      </w:r>
      <w:r>
        <w:rPr>
          <w:rFonts w:eastAsia="Times New Roman" w:cs="Times New Roman"/>
          <w:szCs w:val="24"/>
        </w:rPr>
        <w:t>,</w:t>
      </w:r>
      <w:r w:rsidRPr="001429AE">
        <w:rPr>
          <w:rFonts w:eastAsia="Times New Roman" w:cs="Times New Roman"/>
          <w:szCs w:val="24"/>
        </w:rPr>
        <w:t xml:space="preserve"> επειδή έχουμε διασφαλίσει ένα σημαντι</w:t>
      </w:r>
      <w:r>
        <w:rPr>
          <w:rFonts w:eastAsia="Times New Roman" w:cs="Times New Roman"/>
          <w:szCs w:val="24"/>
        </w:rPr>
        <w:t>κό ποσό στα αποθεματικά μας, λέμε</w:t>
      </w:r>
      <w:r w:rsidRPr="001429AE">
        <w:rPr>
          <w:rFonts w:eastAsia="Times New Roman" w:cs="Times New Roman"/>
          <w:szCs w:val="24"/>
        </w:rPr>
        <w:t xml:space="preserve"> στους εταίρους μας ότι τοποθετούμε ως εγγύηση το ποσό των 5,5 δισεκατομμυρίων ευρώ σε έ</w:t>
      </w:r>
      <w:r w:rsidRPr="001429AE">
        <w:rPr>
          <w:rFonts w:eastAsia="Times New Roman" w:cs="Times New Roman"/>
          <w:szCs w:val="24"/>
        </w:rPr>
        <w:t>ναν ειδικό λογαριασμό για την περίπτωση που αυτό που έχουμε ως πολιτική στρατηγική δεν συμβεί</w:t>
      </w:r>
      <w:r>
        <w:rPr>
          <w:rFonts w:eastAsia="Times New Roman" w:cs="Times New Roman"/>
          <w:szCs w:val="24"/>
        </w:rPr>
        <w:t>.</w:t>
      </w:r>
      <w:r w:rsidRPr="001429AE">
        <w:rPr>
          <w:rFonts w:eastAsia="Times New Roman" w:cs="Times New Roman"/>
          <w:szCs w:val="24"/>
        </w:rPr>
        <w:t xml:space="preserve"> Για την ακραία περίπτωση που αυτό που εμείς λέμε ότι θα συμβεί δεν συμβεί</w:t>
      </w:r>
      <w:r>
        <w:rPr>
          <w:rFonts w:eastAsia="Times New Roman" w:cs="Times New Roman"/>
          <w:szCs w:val="24"/>
        </w:rPr>
        <w:t>,</w:t>
      </w:r>
      <w:r w:rsidRPr="001429AE">
        <w:rPr>
          <w:rFonts w:eastAsia="Times New Roman" w:cs="Times New Roman"/>
          <w:szCs w:val="24"/>
        </w:rPr>
        <w:t xml:space="preserve"> τοποθετούμε ως εγγύηση αυτά τα </w:t>
      </w:r>
      <w:r>
        <w:rPr>
          <w:rFonts w:eastAsia="Times New Roman" w:cs="Times New Roman"/>
          <w:szCs w:val="24"/>
        </w:rPr>
        <w:t xml:space="preserve">5,5 δισεκατομμύρια εκεί. </w:t>
      </w:r>
      <w:r w:rsidRPr="001429AE">
        <w:rPr>
          <w:rFonts w:eastAsia="Times New Roman" w:cs="Times New Roman"/>
          <w:szCs w:val="24"/>
        </w:rPr>
        <w:t>Επομένως</w:t>
      </w:r>
      <w:r>
        <w:rPr>
          <w:rFonts w:eastAsia="Times New Roman" w:cs="Times New Roman"/>
          <w:szCs w:val="24"/>
        </w:rPr>
        <w:t>,</w:t>
      </w:r>
      <w:r w:rsidRPr="001429AE">
        <w:rPr>
          <w:rFonts w:eastAsia="Times New Roman" w:cs="Times New Roman"/>
          <w:szCs w:val="24"/>
        </w:rPr>
        <w:t xml:space="preserve"> είναι η ακριβώς αντί</w:t>
      </w:r>
      <w:r w:rsidRPr="001429AE">
        <w:rPr>
          <w:rFonts w:eastAsia="Times New Roman" w:cs="Times New Roman"/>
          <w:szCs w:val="24"/>
        </w:rPr>
        <w:t>στροφ</w:t>
      </w:r>
      <w:r>
        <w:rPr>
          <w:rFonts w:eastAsia="Times New Roman" w:cs="Times New Roman"/>
          <w:szCs w:val="24"/>
        </w:rPr>
        <w:t>η λογική από αυτήν που κατάλαβε ο κ.</w:t>
      </w:r>
      <w:r w:rsidRPr="001429AE">
        <w:rPr>
          <w:rFonts w:eastAsia="Times New Roman" w:cs="Times New Roman"/>
          <w:szCs w:val="24"/>
        </w:rPr>
        <w:t xml:space="preserve"> Βενιζέλος</w:t>
      </w:r>
      <w:r>
        <w:rPr>
          <w:rFonts w:eastAsia="Times New Roman" w:cs="Times New Roman"/>
          <w:szCs w:val="24"/>
        </w:rPr>
        <w:t>.</w:t>
      </w:r>
      <w:r w:rsidRPr="001429AE">
        <w:rPr>
          <w:rFonts w:eastAsia="Times New Roman" w:cs="Times New Roman"/>
          <w:szCs w:val="24"/>
        </w:rPr>
        <w:t xml:space="preserve"> Δεν </w:t>
      </w:r>
      <w:r>
        <w:rPr>
          <w:rFonts w:eastAsia="Times New Roman" w:cs="Times New Roman"/>
          <w:szCs w:val="24"/>
        </w:rPr>
        <w:t>προ</w:t>
      </w:r>
      <w:r w:rsidRPr="001429AE">
        <w:rPr>
          <w:rFonts w:eastAsia="Times New Roman" w:cs="Times New Roman"/>
          <w:szCs w:val="24"/>
        </w:rPr>
        <w:t>πληρώνουμε τα πρωτογενή πλεονάσματα</w:t>
      </w:r>
      <w:r>
        <w:rPr>
          <w:rFonts w:eastAsia="Times New Roman" w:cs="Times New Roman"/>
          <w:szCs w:val="24"/>
        </w:rPr>
        <w:t>.</w:t>
      </w:r>
      <w:r w:rsidRPr="001429AE">
        <w:rPr>
          <w:rFonts w:eastAsia="Times New Roman" w:cs="Times New Roman"/>
          <w:szCs w:val="24"/>
        </w:rPr>
        <w:t xml:space="preserve"> Χαμηλώνουμε </w:t>
      </w:r>
      <w:r>
        <w:rPr>
          <w:rFonts w:eastAsia="Times New Roman" w:cs="Times New Roman"/>
          <w:szCs w:val="24"/>
        </w:rPr>
        <w:t>τα πρωτογενή πλεονάσματα και βάζουμε ως εγγύηση έ</w:t>
      </w:r>
      <w:r w:rsidRPr="001429AE">
        <w:rPr>
          <w:rFonts w:eastAsia="Times New Roman" w:cs="Times New Roman"/>
          <w:szCs w:val="24"/>
        </w:rPr>
        <w:t>να ποσό για την ακραία περίπτωση</w:t>
      </w:r>
      <w:r>
        <w:rPr>
          <w:rFonts w:eastAsia="Times New Roman" w:cs="Times New Roman"/>
          <w:szCs w:val="24"/>
        </w:rPr>
        <w:t>,</w:t>
      </w:r>
      <w:r w:rsidRPr="001429AE">
        <w:rPr>
          <w:rFonts w:eastAsia="Times New Roman" w:cs="Times New Roman"/>
          <w:szCs w:val="24"/>
        </w:rPr>
        <w:t xml:space="preserve"> που </w:t>
      </w:r>
      <w:r w:rsidRPr="001429AE">
        <w:rPr>
          <w:rFonts w:eastAsia="Times New Roman" w:cs="Times New Roman"/>
          <w:szCs w:val="24"/>
        </w:rPr>
        <w:lastRenderedPageBreak/>
        <w:t>εμείς λέμε ότι δεν θα γίνει</w:t>
      </w:r>
      <w:r>
        <w:rPr>
          <w:rFonts w:eastAsia="Times New Roman" w:cs="Times New Roman"/>
          <w:szCs w:val="24"/>
        </w:rPr>
        <w:t>,</w:t>
      </w:r>
      <w:r w:rsidRPr="001429AE">
        <w:rPr>
          <w:rFonts w:eastAsia="Times New Roman" w:cs="Times New Roman"/>
          <w:szCs w:val="24"/>
        </w:rPr>
        <w:t xml:space="preserve"> για την ακραία περίπτωση που με</w:t>
      </w:r>
      <w:r w:rsidRPr="001429AE">
        <w:rPr>
          <w:rFonts w:eastAsia="Times New Roman" w:cs="Times New Roman"/>
          <w:szCs w:val="24"/>
        </w:rPr>
        <w:t xml:space="preserve"> αυτά τα χαμηλά πρωτογενή πλεονάσματα δεν καταφέρουμε να πληρώσουμε</w:t>
      </w:r>
      <w:r>
        <w:rPr>
          <w:rFonts w:eastAsia="Times New Roman" w:cs="Times New Roman"/>
          <w:szCs w:val="24"/>
        </w:rPr>
        <w:t>,</w:t>
      </w:r>
      <w:r w:rsidRPr="001429AE">
        <w:rPr>
          <w:rFonts w:eastAsia="Times New Roman" w:cs="Times New Roman"/>
          <w:szCs w:val="24"/>
        </w:rPr>
        <w:t xml:space="preserve"> να εξυπηρετήσουμε τις υποχρεώσεις μας για το χρέος</w:t>
      </w:r>
      <w:r>
        <w:rPr>
          <w:rFonts w:eastAsia="Times New Roman" w:cs="Times New Roman"/>
          <w:szCs w:val="24"/>
        </w:rPr>
        <w:t>.</w:t>
      </w:r>
      <w:r w:rsidRPr="001429AE">
        <w:rPr>
          <w:rFonts w:eastAsia="Times New Roman" w:cs="Times New Roman"/>
          <w:szCs w:val="24"/>
        </w:rPr>
        <w:t xml:space="preserve"> Αυτή είναι η αντίληψη</w:t>
      </w:r>
      <w:r>
        <w:rPr>
          <w:rFonts w:eastAsia="Times New Roman" w:cs="Times New Roman"/>
          <w:szCs w:val="24"/>
        </w:rPr>
        <w:t>.</w:t>
      </w:r>
      <w:r w:rsidRPr="001429AE">
        <w:rPr>
          <w:rFonts w:eastAsia="Times New Roman" w:cs="Times New Roman"/>
          <w:szCs w:val="24"/>
        </w:rPr>
        <w:t xml:space="preserve"> </w:t>
      </w:r>
    </w:p>
    <w:p w14:paraId="6E8198D3" w14:textId="77777777" w:rsidR="004B0DF5" w:rsidRDefault="00471FB5">
      <w:pPr>
        <w:spacing w:line="600" w:lineRule="auto"/>
        <w:ind w:firstLine="720"/>
        <w:jc w:val="both"/>
        <w:rPr>
          <w:rFonts w:eastAsia="Times New Roman"/>
          <w:szCs w:val="24"/>
        </w:rPr>
      </w:pPr>
      <w:r>
        <w:rPr>
          <w:rFonts w:eastAsia="Times New Roman"/>
          <w:szCs w:val="24"/>
        </w:rPr>
        <w:t xml:space="preserve">Η </w:t>
      </w:r>
      <w:r w:rsidRPr="007173FC">
        <w:rPr>
          <w:rFonts w:eastAsia="Times New Roman"/>
          <w:szCs w:val="24"/>
        </w:rPr>
        <w:t>πολιτική ουσία</w:t>
      </w:r>
      <w:r>
        <w:rPr>
          <w:rFonts w:eastAsia="Times New Roman"/>
          <w:szCs w:val="24"/>
        </w:rPr>
        <w:t xml:space="preserve">, όμως, </w:t>
      </w:r>
      <w:r w:rsidRPr="007173FC">
        <w:rPr>
          <w:rFonts w:eastAsia="Times New Roman"/>
          <w:szCs w:val="24"/>
        </w:rPr>
        <w:t>νομίζω ότι βρίσκεται κάπου αλλού στην αντίδραση του κ</w:t>
      </w:r>
      <w:r>
        <w:rPr>
          <w:rFonts w:eastAsia="Times New Roman"/>
          <w:szCs w:val="24"/>
        </w:rPr>
        <w:t>.</w:t>
      </w:r>
      <w:r w:rsidRPr="007173FC">
        <w:rPr>
          <w:rFonts w:eastAsia="Times New Roman"/>
          <w:szCs w:val="24"/>
        </w:rPr>
        <w:t xml:space="preserve"> Βενιζέλου</w:t>
      </w:r>
      <w:r>
        <w:rPr>
          <w:rFonts w:eastAsia="Times New Roman"/>
          <w:szCs w:val="24"/>
        </w:rPr>
        <w:t>.</w:t>
      </w:r>
      <w:r w:rsidRPr="007173FC">
        <w:rPr>
          <w:rFonts w:eastAsia="Times New Roman"/>
          <w:szCs w:val="24"/>
        </w:rPr>
        <w:t xml:space="preserve"> </w:t>
      </w:r>
      <w:r>
        <w:rPr>
          <w:rFonts w:eastAsia="Times New Roman"/>
          <w:szCs w:val="24"/>
        </w:rPr>
        <w:t>Α</w:t>
      </w:r>
      <w:r w:rsidRPr="007173FC">
        <w:rPr>
          <w:rFonts w:eastAsia="Times New Roman"/>
          <w:szCs w:val="24"/>
        </w:rPr>
        <w:t>ν προσέξ</w:t>
      </w:r>
      <w:r>
        <w:rPr>
          <w:rFonts w:eastAsia="Times New Roman"/>
          <w:szCs w:val="24"/>
        </w:rPr>
        <w:t>ατε,</w:t>
      </w:r>
      <w:r w:rsidRPr="007173FC">
        <w:rPr>
          <w:rFonts w:eastAsia="Times New Roman"/>
          <w:szCs w:val="24"/>
        </w:rPr>
        <w:t xml:space="preserve"> </w:t>
      </w:r>
      <w:r>
        <w:rPr>
          <w:rFonts w:eastAsia="Times New Roman"/>
          <w:szCs w:val="24"/>
        </w:rPr>
        <w:t>ο</w:t>
      </w:r>
      <w:r w:rsidRPr="007173FC">
        <w:rPr>
          <w:rFonts w:eastAsia="Times New Roman"/>
          <w:szCs w:val="24"/>
        </w:rPr>
        <w:t xml:space="preserve"> κ</w:t>
      </w:r>
      <w:r>
        <w:rPr>
          <w:rFonts w:eastAsia="Times New Roman"/>
          <w:szCs w:val="24"/>
        </w:rPr>
        <w:t xml:space="preserve">. </w:t>
      </w:r>
      <w:r w:rsidRPr="007173FC">
        <w:rPr>
          <w:rFonts w:eastAsia="Times New Roman"/>
          <w:szCs w:val="24"/>
        </w:rPr>
        <w:t>Βε</w:t>
      </w:r>
      <w:r w:rsidRPr="007173FC">
        <w:rPr>
          <w:rFonts w:eastAsia="Times New Roman"/>
          <w:szCs w:val="24"/>
        </w:rPr>
        <w:t xml:space="preserve">νιζέλος είπε ότι το πρόβλημα είναι ότι αν ο ίδιος </w:t>
      </w:r>
      <w:r>
        <w:rPr>
          <w:rFonts w:eastAsia="Times New Roman"/>
          <w:szCs w:val="24"/>
        </w:rPr>
        <w:t>ή η</w:t>
      </w:r>
      <w:r w:rsidRPr="007173FC">
        <w:rPr>
          <w:rFonts w:eastAsia="Times New Roman"/>
          <w:szCs w:val="24"/>
        </w:rPr>
        <w:t xml:space="preserve"> Αξιωματική Αντιπολίτευση έρχονταν στην κυβέρνηση</w:t>
      </w:r>
      <w:r>
        <w:rPr>
          <w:rFonts w:eastAsia="Times New Roman"/>
          <w:szCs w:val="24"/>
        </w:rPr>
        <w:t>,</w:t>
      </w:r>
      <w:r w:rsidRPr="007173FC">
        <w:rPr>
          <w:rFonts w:eastAsia="Times New Roman"/>
          <w:szCs w:val="24"/>
        </w:rPr>
        <w:t xml:space="preserve"> θα </w:t>
      </w:r>
      <w:r>
        <w:rPr>
          <w:rFonts w:eastAsia="Times New Roman"/>
          <w:szCs w:val="24"/>
        </w:rPr>
        <w:t>έμπαιναν</w:t>
      </w:r>
      <w:r w:rsidRPr="007173FC">
        <w:rPr>
          <w:rFonts w:eastAsia="Times New Roman"/>
          <w:szCs w:val="24"/>
        </w:rPr>
        <w:t xml:space="preserve"> σε μία διαδικασία σταδιακής επαναδιαπραγμ</w:t>
      </w:r>
      <w:r>
        <w:rPr>
          <w:rFonts w:eastAsia="Times New Roman"/>
          <w:szCs w:val="24"/>
        </w:rPr>
        <w:t>άτευσ</w:t>
      </w:r>
      <w:r w:rsidRPr="007173FC">
        <w:rPr>
          <w:rFonts w:eastAsia="Times New Roman"/>
          <w:szCs w:val="24"/>
        </w:rPr>
        <w:t>ης για να χαμηλώσουν τα πλεονάσματα</w:t>
      </w:r>
      <w:r>
        <w:rPr>
          <w:rFonts w:eastAsia="Times New Roman"/>
          <w:szCs w:val="24"/>
        </w:rPr>
        <w:t>,</w:t>
      </w:r>
      <w:r w:rsidRPr="007173FC">
        <w:rPr>
          <w:rFonts w:eastAsia="Times New Roman"/>
          <w:szCs w:val="24"/>
        </w:rPr>
        <w:t xml:space="preserve"> θα κέρδιζαν την αξιοπιστία και ενδεχομένως</w:t>
      </w:r>
      <w:r>
        <w:rPr>
          <w:rFonts w:eastAsia="Times New Roman"/>
          <w:szCs w:val="24"/>
        </w:rPr>
        <w:t>,</w:t>
      </w:r>
      <w:r w:rsidRPr="007173FC">
        <w:rPr>
          <w:rFonts w:eastAsia="Times New Roman"/>
          <w:szCs w:val="24"/>
        </w:rPr>
        <w:t xml:space="preserve"> κάποια στιγμή</w:t>
      </w:r>
      <w:r w:rsidRPr="007173FC">
        <w:rPr>
          <w:rFonts w:eastAsia="Times New Roman"/>
          <w:szCs w:val="24"/>
        </w:rPr>
        <w:t xml:space="preserve"> να έ</w:t>
      </w:r>
      <w:r>
        <w:rPr>
          <w:rFonts w:eastAsia="Times New Roman"/>
          <w:szCs w:val="24"/>
        </w:rPr>
        <w:t xml:space="preserve">πειθαν. </w:t>
      </w:r>
      <w:r w:rsidRPr="007173FC">
        <w:rPr>
          <w:rFonts w:eastAsia="Times New Roman"/>
          <w:szCs w:val="24"/>
        </w:rPr>
        <w:t xml:space="preserve"> </w:t>
      </w:r>
    </w:p>
    <w:p w14:paraId="6E8198D4" w14:textId="77777777" w:rsidR="004B0DF5" w:rsidRDefault="00471FB5">
      <w:pPr>
        <w:spacing w:line="600" w:lineRule="auto"/>
        <w:ind w:firstLine="720"/>
        <w:jc w:val="both"/>
        <w:rPr>
          <w:rFonts w:eastAsia="Times New Roman"/>
          <w:szCs w:val="24"/>
        </w:rPr>
      </w:pPr>
      <w:r>
        <w:rPr>
          <w:rFonts w:eastAsia="Times New Roman"/>
          <w:szCs w:val="24"/>
        </w:rPr>
        <w:t>Τ</w:t>
      </w:r>
      <w:r w:rsidRPr="007173FC">
        <w:rPr>
          <w:rFonts w:eastAsia="Times New Roman"/>
          <w:szCs w:val="24"/>
        </w:rPr>
        <w:t xml:space="preserve">ο πρόβλημα είναι </w:t>
      </w:r>
      <w:r>
        <w:rPr>
          <w:rFonts w:eastAsia="Times New Roman"/>
          <w:szCs w:val="24"/>
        </w:rPr>
        <w:t>ότι με</w:t>
      </w:r>
      <w:r w:rsidRPr="007173FC">
        <w:rPr>
          <w:rFonts w:eastAsia="Times New Roman"/>
          <w:szCs w:val="24"/>
        </w:rPr>
        <w:t xml:space="preserve"> την κίνηση που κάνουμε εμείς</w:t>
      </w:r>
      <w:r>
        <w:rPr>
          <w:rFonts w:eastAsia="Times New Roman"/>
          <w:szCs w:val="24"/>
        </w:rPr>
        <w:t>,</w:t>
      </w:r>
      <w:r w:rsidRPr="007173FC">
        <w:rPr>
          <w:rFonts w:eastAsia="Times New Roman"/>
          <w:szCs w:val="24"/>
        </w:rPr>
        <w:t xml:space="preserve"> ουσιαστικά τους αφαιρούμε όλη αυτή την τοποθέτηση</w:t>
      </w:r>
      <w:r>
        <w:rPr>
          <w:rFonts w:eastAsia="Times New Roman"/>
          <w:szCs w:val="24"/>
        </w:rPr>
        <w:t>.</w:t>
      </w:r>
      <w:r w:rsidRPr="007173FC">
        <w:rPr>
          <w:rFonts w:eastAsia="Times New Roman"/>
          <w:szCs w:val="24"/>
        </w:rPr>
        <w:t xml:space="preserve"> </w:t>
      </w:r>
      <w:r>
        <w:rPr>
          <w:rFonts w:eastAsia="Times New Roman"/>
          <w:szCs w:val="24"/>
        </w:rPr>
        <w:t>Δ</w:t>
      </w:r>
      <w:r w:rsidRPr="007173FC">
        <w:rPr>
          <w:rFonts w:eastAsia="Times New Roman"/>
          <w:szCs w:val="24"/>
        </w:rPr>
        <w:t xml:space="preserve">ιότι εμείς δεν μπαίνουμε σε μία διαδικασία σταδιακής </w:t>
      </w:r>
      <w:r>
        <w:rPr>
          <w:rFonts w:eastAsia="Times New Roman"/>
          <w:szCs w:val="24"/>
        </w:rPr>
        <w:t>επαναδιαπραγμάτευσης.</w:t>
      </w:r>
      <w:r w:rsidRPr="007173FC">
        <w:rPr>
          <w:rFonts w:eastAsia="Times New Roman"/>
          <w:szCs w:val="24"/>
        </w:rPr>
        <w:t xml:space="preserve"> </w:t>
      </w:r>
      <w:r>
        <w:rPr>
          <w:rFonts w:eastAsia="Times New Roman"/>
          <w:szCs w:val="24"/>
        </w:rPr>
        <w:t>Ε</w:t>
      </w:r>
      <w:r w:rsidRPr="007173FC">
        <w:rPr>
          <w:rFonts w:eastAsia="Times New Roman"/>
          <w:szCs w:val="24"/>
        </w:rPr>
        <w:t xml:space="preserve">μείς μειώνουμε τα πλεονάσματα </w:t>
      </w:r>
      <w:r w:rsidRPr="007173FC">
        <w:rPr>
          <w:rFonts w:eastAsia="Times New Roman"/>
          <w:szCs w:val="24"/>
        </w:rPr>
        <w:lastRenderedPageBreak/>
        <w:t xml:space="preserve">για το 2020 </w:t>
      </w:r>
      <w:r>
        <w:rPr>
          <w:rFonts w:eastAsia="Times New Roman"/>
          <w:szCs w:val="24"/>
        </w:rPr>
        <w:t xml:space="preserve">ήδη </w:t>
      </w:r>
      <w:r w:rsidRPr="007173FC">
        <w:rPr>
          <w:rFonts w:eastAsia="Times New Roman"/>
          <w:szCs w:val="24"/>
        </w:rPr>
        <w:t>από τώρα και</w:t>
      </w:r>
      <w:r w:rsidRPr="007173FC">
        <w:rPr>
          <w:rFonts w:eastAsia="Times New Roman"/>
          <w:szCs w:val="24"/>
        </w:rPr>
        <w:t xml:space="preserve"> δημιουργούμε τον αναγκαίο χώρο</w:t>
      </w:r>
      <w:r>
        <w:rPr>
          <w:rFonts w:eastAsia="Times New Roman"/>
          <w:szCs w:val="24"/>
        </w:rPr>
        <w:t xml:space="preserve">, κάτι που </w:t>
      </w:r>
      <w:r w:rsidRPr="007173FC">
        <w:rPr>
          <w:rFonts w:eastAsia="Times New Roman"/>
          <w:szCs w:val="24"/>
        </w:rPr>
        <w:t xml:space="preserve">προφανώς </w:t>
      </w:r>
      <w:r>
        <w:rPr>
          <w:rFonts w:eastAsia="Times New Roman"/>
          <w:szCs w:val="24"/>
        </w:rPr>
        <w:t xml:space="preserve">τους </w:t>
      </w:r>
      <w:r w:rsidRPr="007173FC">
        <w:rPr>
          <w:rFonts w:eastAsia="Times New Roman"/>
          <w:szCs w:val="24"/>
        </w:rPr>
        <w:t>προκαλεί ένα προγραμματικό και ένα πολιτικό αδιέξοδο</w:t>
      </w:r>
      <w:r>
        <w:rPr>
          <w:rFonts w:eastAsia="Times New Roman"/>
          <w:szCs w:val="24"/>
        </w:rPr>
        <w:t>.</w:t>
      </w:r>
      <w:r w:rsidRPr="007173FC">
        <w:rPr>
          <w:rFonts w:eastAsia="Times New Roman"/>
          <w:szCs w:val="24"/>
        </w:rPr>
        <w:t xml:space="preserve"> </w:t>
      </w:r>
      <w:r>
        <w:rPr>
          <w:rFonts w:eastAsia="Times New Roman"/>
          <w:szCs w:val="24"/>
        </w:rPr>
        <w:t>Γ</w:t>
      </w:r>
      <w:r w:rsidRPr="007173FC">
        <w:rPr>
          <w:rFonts w:eastAsia="Times New Roman"/>
          <w:szCs w:val="24"/>
        </w:rPr>
        <w:t>ι</w:t>
      </w:r>
      <w:r>
        <w:rPr>
          <w:rFonts w:eastAsia="Times New Roman"/>
          <w:szCs w:val="24"/>
        </w:rPr>
        <w:t xml:space="preserve">’ </w:t>
      </w:r>
      <w:r w:rsidRPr="007173FC">
        <w:rPr>
          <w:rFonts w:eastAsia="Times New Roman"/>
          <w:szCs w:val="24"/>
        </w:rPr>
        <w:t xml:space="preserve">αυτό προσπάθησε να αντιστρέψει </w:t>
      </w:r>
      <w:r>
        <w:rPr>
          <w:rFonts w:eastAsia="Times New Roman"/>
          <w:szCs w:val="24"/>
        </w:rPr>
        <w:t>-ε</w:t>
      </w:r>
      <w:r w:rsidRPr="007173FC">
        <w:rPr>
          <w:rFonts w:eastAsia="Times New Roman"/>
          <w:szCs w:val="24"/>
        </w:rPr>
        <w:t>κτός αν δεν κατάλαβε</w:t>
      </w:r>
      <w:r>
        <w:rPr>
          <w:rFonts w:eastAsia="Times New Roman"/>
          <w:szCs w:val="24"/>
        </w:rPr>
        <w:t>-</w:t>
      </w:r>
      <w:r w:rsidRPr="007173FC">
        <w:rPr>
          <w:rFonts w:eastAsia="Times New Roman"/>
          <w:szCs w:val="24"/>
        </w:rPr>
        <w:t xml:space="preserve"> αυτό το οποίο είπαμε πριν από λίγες μέρες </w:t>
      </w:r>
      <w:r>
        <w:rPr>
          <w:rFonts w:eastAsia="Times New Roman"/>
          <w:szCs w:val="24"/>
        </w:rPr>
        <w:t>με</w:t>
      </w:r>
      <w:r w:rsidRPr="007173FC">
        <w:rPr>
          <w:rFonts w:eastAsia="Times New Roman"/>
          <w:szCs w:val="24"/>
        </w:rPr>
        <w:t xml:space="preserve"> τον </w:t>
      </w:r>
      <w:r>
        <w:rPr>
          <w:rFonts w:eastAsia="Times New Roman"/>
          <w:szCs w:val="24"/>
        </w:rPr>
        <w:t>Π</w:t>
      </w:r>
      <w:r w:rsidRPr="007173FC">
        <w:rPr>
          <w:rFonts w:eastAsia="Times New Roman"/>
          <w:szCs w:val="24"/>
        </w:rPr>
        <w:t>ρωθυπουργό στο Ζάππειο</w:t>
      </w:r>
      <w:r>
        <w:rPr>
          <w:rFonts w:eastAsia="Times New Roman"/>
          <w:szCs w:val="24"/>
        </w:rPr>
        <w:t>.</w:t>
      </w:r>
    </w:p>
    <w:p w14:paraId="6E8198D5" w14:textId="77777777" w:rsidR="004B0DF5" w:rsidRDefault="00471FB5">
      <w:pPr>
        <w:spacing w:line="600" w:lineRule="auto"/>
        <w:ind w:firstLine="720"/>
        <w:jc w:val="both"/>
        <w:rPr>
          <w:rFonts w:eastAsia="Times New Roman"/>
          <w:szCs w:val="24"/>
        </w:rPr>
      </w:pPr>
      <w:r>
        <w:rPr>
          <w:rFonts w:eastAsia="Times New Roman"/>
          <w:szCs w:val="24"/>
        </w:rPr>
        <w:t>Έρχομαι,</w:t>
      </w:r>
      <w:r w:rsidRPr="007173FC">
        <w:rPr>
          <w:rFonts w:eastAsia="Times New Roman"/>
          <w:szCs w:val="24"/>
        </w:rPr>
        <w:t xml:space="preserve"> </w:t>
      </w:r>
      <w:r>
        <w:rPr>
          <w:rFonts w:eastAsia="Times New Roman"/>
          <w:szCs w:val="24"/>
        </w:rPr>
        <w:t>όμως</w:t>
      </w:r>
      <w:r>
        <w:rPr>
          <w:rFonts w:eastAsia="Times New Roman"/>
          <w:szCs w:val="24"/>
        </w:rPr>
        <w:t>,</w:t>
      </w:r>
      <w:r w:rsidRPr="007173FC">
        <w:rPr>
          <w:rFonts w:eastAsia="Times New Roman"/>
          <w:szCs w:val="24"/>
        </w:rPr>
        <w:t xml:space="preserve"> και σε κάποιες ακόμη παρατηρήσεις που άκουσα αυτές τις μέρες και από τον κ</w:t>
      </w:r>
      <w:r>
        <w:rPr>
          <w:rFonts w:eastAsia="Times New Roman"/>
          <w:szCs w:val="24"/>
        </w:rPr>
        <w:t>.</w:t>
      </w:r>
      <w:r w:rsidRPr="007173FC">
        <w:rPr>
          <w:rFonts w:eastAsia="Times New Roman"/>
          <w:szCs w:val="24"/>
        </w:rPr>
        <w:t xml:space="preserve"> </w:t>
      </w:r>
      <w:proofErr w:type="spellStart"/>
      <w:r>
        <w:rPr>
          <w:rFonts w:eastAsia="Times New Roman"/>
          <w:szCs w:val="24"/>
        </w:rPr>
        <w:t>Β</w:t>
      </w:r>
      <w:r w:rsidRPr="007173FC">
        <w:rPr>
          <w:rFonts w:eastAsia="Times New Roman"/>
          <w:szCs w:val="24"/>
        </w:rPr>
        <w:t>ρούτση</w:t>
      </w:r>
      <w:proofErr w:type="spellEnd"/>
      <w:r w:rsidRPr="007173FC">
        <w:rPr>
          <w:rFonts w:eastAsia="Times New Roman"/>
          <w:szCs w:val="24"/>
        </w:rPr>
        <w:t xml:space="preserve"> </w:t>
      </w:r>
      <w:r>
        <w:rPr>
          <w:rFonts w:eastAsia="Times New Roman"/>
          <w:szCs w:val="24"/>
        </w:rPr>
        <w:t>-</w:t>
      </w:r>
      <w:r w:rsidRPr="007173FC">
        <w:rPr>
          <w:rFonts w:eastAsia="Times New Roman"/>
          <w:szCs w:val="24"/>
        </w:rPr>
        <w:t>δεν είναι εδώ για</w:t>
      </w:r>
      <w:r>
        <w:rPr>
          <w:rFonts w:eastAsia="Times New Roman"/>
          <w:szCs w:val="24"/>
        </w:rPr>
        <w:t xml:space="preserve"> να ακούσει τις απαντήσεις μου, γ</w:t>
      </w:r>
      <w:r w:rsidRPr="007173FC">
        <w:rPr>
          <w:rFonts w:eastAsia="Times New Roman"/>
          <w:szCs w:val="24"/>
        </w:rPr>
        <w:t>ια ακόμη μία φορά</w:t>
      </w:r>
      <w:r>
        <w:rPr>
          <w:rFonts w:eastAsia="Times New Roman"/>
          <w:szCs w:val="24"/>
        </w:rPr>
        <w:t>- και</w:t>
      </w:r>
      <w:r w:rsidRPr="007173FC">
        <w:rPr>
          <w:rFonts w:eastAsia="Times New Roman"/>
          <w:szCs w:val="24"/>
        </w:rPr>
        <w:t xml:space="preserve"> </w:t>
      </w:r>
      <w:r>
        <w:rPr>
          <w:rFonts w:eastAsia="Times New Roman"/>
          <w:szCs w:val="24"/>
        </w:rPr>
        <w:t>τις οποίες άκουσα να</w:t>
      </w:r>
      <w:r w:rsidRPr="007173FC">
        <w:rPr>
          <w:rFonts w:eastAsia="Times New Roman"/>
          <w:szCs w:val="24"/>
        </w:rPr>
        <w:t xml:space="preserve"> επαναλαμβάν</w:t>
      </w:r>
      <w:r>
        <w:rPr>
          <w:rFonts w:eastAsia="Times New Roman"/>
          <w:szCs w:val="24"/>
        </w:rPr>
        <w:t xml:space="preserve">ονται </w:t>
      </w:r>
      <w:r w:rsidRPr="007173FC">
        <w:rPr>
          <w:rFonts w:eastAsia="Times New Roman"/>
          <w:szCs w:val="24"/>
        </w:rPr>
        <w:t xml:space="preserve">και από τον </w:t>
      </w:r>
      <w:r>
        <w:rPr>
          <w:rFonts w:eastAsia="Times New Roman"/>
          <w:szCs w:val="24"/>
        </w:rPr>
        <w:t>κ. Βενιζέλο,</w:t>
      </w:r>
      <w:r w:rsidRPr="007173FC">
        <w:rPr>
          <w:rFonts w:eastAsia="Times New Roman"/>
          <w:szCs w:val="24"/>
        </w:rPr>
        <w:t xml:space="preserve"> τις άκουσα σε μεγάλο βαθμό να τ</w:t>
      </w:r>
      <w:r>
        <w:rPr>
          <w:rFonts w:eastAsia="Times New Roman"/>
          <w:szCs w:val="24"/>
        </w:rPr>
        <w:t>ι</w:t>
      </w:r>
      <w:r w:rsidRPr="007173FC">
        <w:rPr>
          <w:rFonts w:eastAsia="Times New Roman"/>
          <w:szCs w:val="24"/>
        </w:rPr>
        <w:t>ς</w:t>
      </w:r>
      <w:r w:rsidRPr="007173FC">
        <w:rPr>
          <w:rFonts w:eastAsia="Times New Roman"/>
          <w:szCs w:val="24"/>
        </w:rPr>
        <w:t xml:space="preserve"> λέει και ο κ</w:t>
      </w:r>
      <w:r>
        <w:rPr>
          <w:rFonts w:eastAsia="Times New Roman"/>
          <w:szCs w:val="24"/>
        </w:rPr>
        <w:t xml:space="preserve">. </w:t>
      </w:r>
      <w:r w:rsidRPr="007173FC">
        <w:rPr>
          <w:rFonts w:eastAsia="Times New Roman"/>
          <w:szCs w:val="24"/>
        </w:rPr>
        <w:t>Μητσοτάκης</w:t>
      </w:r>
      <w:r>
        <w:rPr>
          <w:rFonts w:eastAsia="Times New Roman"/>
          <w:szCs w:val="24"/>
        </w:rPr>
        <w:t>.</w:t>
      </w:r>
      <w:r w:rsidRPr="007173FC">
        <w:rPr>
          <w:rFonts w:eastAsia="Times New Roman"/>
          <w:szCs w:val="24"/>
        </w:rPr>
        <w:t xml:space="preserve"> </w:t>
      </w:r>
      <w:r>
        <w:rPr>
          <w:rFonts w:eastAsia="Times New Roman"/>
          <w:szCs w:val="24"/>
        </w:rPr>
        <w:t>Ε</w:t>
      </w:r>
      <w:r w:rsidRPr="007173FC">
        <w:rPr>
          <w:rFonts w:eastAsia="Times New Roman"/>
          <w:szCs w:val="24"/>
        </w:rPr>
        <w:t>ίπε</w:t>
      </w:r>
      <w:r>
        <w:rPr>
          <w:rFonts w:eastAsia="Times New Roman"/>
          <w:szCs w:val="24"/>
        </w:rPr>
        <w:t>,</w:t>
      </w:r>
      <w:r w:rsidRPr="007173FC">
        <w:rPr>
          <w:rFonts w:eastAsia="Times New Roman"/>
          <w:szCs w:val="24"/>
        </w:rPr>
        <w:t xml:space="preserve"> λοιπόν</w:t>
      </w:r>
      <w:r>
        <w:rPr>
          <w:rFonts w:eastAsia="Times New Roman"/>
          <w:szCs w:val="24"/>
        </w:rPr>
        <w:t>,</w:t>
      </w:r>
      <w:r w:rsidRPr="007173FC">
        <w:rPr>
          <w:rFonts w:eastAsia="Times New Roman"/>
          <w:szCs w:val="24"/>
        </w:rPr>
        <w:t xml:space="preserve"> και ο κ</w:t>
      </w:r>
      <w:r>
        <w:rPr>
          <w:rFonts w:eastAsia="Times New Roman"/>
          <w:szCs w:val="24"/>
        </w:rPr>
        <w:t xml:space="preserve">. </w:t>
      </w:r>
      <w:proofErr w:type="spellStart"/>
      <w:r>
        <w:rPr>
          <w:rFonts w:eastAsia="Times New Roman"/>
          <w:szCs w:val="24"/>
        </w:rPr>
        <w:t>Βρούτσης</w:t>
      </w:r>
      <w:proofErr w:type="spellEnd"/>
      <w:r>
        <w:rPr>
          <w:rFonts w:eastAsia="Times New Roman"/>
          <w:szCs w:val="24"/>
        </w:rPr>
        <w:t xml:space="preserve"> και ο κ.</w:t>
      </w:r>
      <w:r w:rsidRPr="007173FC">
        <w:rPr>
          <w:rFonts w:eastAsia="Times New Roman"/>
          <w:szCs w:val="24"/>
        </w:rPr>
        <w:t xml:space="preserve"> Βενιζέλος πριν από λίγο ότι </w:t>
      </w:r>
      <w:r>
        <w:rPr>
          <w:rFonts w:eastAsia="Times New Roman"/>
          <w:szCs w:val="24"/>
        </w:rPr>
        <w:t xml:space="preserve">με </w:t>
      </w:r>
      <w:r w:rsidRPr="007173FC">
        <w:rPr>
          <w:rFonts w:eastAsia="Times New Roman"/>
          <w:szCs w:val="24"/>
        </w:rPr>
        <w:t xml:space="preserve">αυτά τα μέτρα για το 2019 </w:t>
      </w:r>
      <w:r>
        <w:rPr>
          <w:rFonts w:eastAsia="Times New Roman"/>
          <w:szCs w:val="24"/>
        </w:rPr>
        <w:t>δ</w:t>
      </w:r>
      <w:r w:rsidRPr="007173FC">
        <w:rPr>
          <w:rFonts w:eastAsia="Times New Roman"/>
          <w:szCs w:val="24"/>
        </w:rPr>
        <w:t xml:space="preserve">εν </w:t>
      </w:r>
      <w:r>
        <w:rPr>
          <w:rFonts w:eastAsia="Times New Roman"/>
          <w:szCs w:val="24"/>
        </w:rPr>
        <w:t>κάνουμε κάτι άλλο,</w:t>
      </w:r>
      <w:r w:rsidRPr="007173FC">
        <w:rPr>
          <w:rFonts w:eastAsia="Times New Roman"/>
          <w:szCs w:val="24"/>
        </w:rPr>
        <w:t xml:space="preserve"> παρά να επαναφέρουμε αυτά που βρήκαμε το 2014 και μάλιστα είναι και λίγο </w:t>
      </w:r>
      <w:r>
        <w:rPr>
          <w:rFonts w:eastAsia="Times New Roman"/>
          <w:szCs w:val="24"/>
        </w:rPr>
        <w:t>ν</w:t>
      </w:r>
      <w:r w:rsidRPr="007173FC">
        <w:rPr>
          <w:rFonts w:eastAsia="Times New Roman"/>
          <w:szCs w:val="24"/>
        </w:rPr>
        <w:t xml:space="preserve">τροπή μας να </w:t>
      </w:r>
      <w:proofErr w:type="spellStart"/>
      <w:r w:rsidRPr="007173FC">
        <w:rPr>
          <w:rFonts w:eastAsia="Times New Roman"/>
          <w:szCs w:val="24"/>
        </w:rPr>
        <w:t>επιχ</w:t>
      </w:r>
      <w:r>
        <w:rPr>
          <w:rFonts w:eastAsia="Times New Roman"/>
          <w:szCs w:val="24"/>
        </w:rPr>
        <w:t>αίρουμε</w:t>
      </w:r>
      <w:proofErr w:type="spellEnd"/>
      <w:r w:rsidRPr="007173FC">
        <w:rPr>
          <w:rFonts w:eastAsia="Times New Roman"/>
          <w:szCs w:val="24"/>
        </w:rPr>
        <w:t xml:space="preserve"> επειδή επ</w:t>
      </w:r>
      <w:r w:rsidRPr="007173FC">
        <w:rPr>
          <w:rFonts w:eastAsia="Times New Roman"/>
          <w:szCs w:val="24"/>
        </w:rPr>
        <w:t>αναφέραμε αυτά που βρήκαμε το 2014</w:t>
      </w:r>
      <w:r>
        <w:rPr>
          <w:rFonts w:eastAsia="Times New Roman"/>
          <w:szCs w:val="24"/>
        </w:rPr>
        <w:t>.</w:t>
      </w:r>
    </w:p>
    <w:p w14:paraId="6E8198D6" w14:textId="77777777" w:rsidR="004B0DF5" w:rsidRDefault="00471FB5">
      <w:pPr>
        <w:spacing w:line="600" w:lineRule="auto"/>
        <w:ind w:firstLine="720"/>
        <w:jc w:val="both"/>
        <w:rPr>
          <w:rFonts w:eastAsia="Times New Roman"/>
          <w:szCs w:val="24"/>
        </w:rPr>
      </w:pPr>
      <w:r>
        <w:rPr>
          <w:rFonts w:eastAsia="Times New Roman"/>
          <w:szCs w:val="24"/>
        </w:rPr>
        <w:lastRenderedPageBreak/>
        <w:t>Η</w:t>
      </w:r>
      <w:r w:rsidRPr="007173FC">
        <w:rPr>
          <w:rFonts w:eastAsia="Times New Roman"/>
          <w:szCs w:val="24"/>
        </w:rPr>
        <w:t xml:space="preserve"> αλήθεια</w:t>
      </w:r>
      <w:r>
        <w:rPr>
          <w:rFonts w:eastAsia="Times New Roman"/>
          <w:szCs w:val="24"/>
        </w:rPr>
        <w:t>,</w:t>
      </w:r>
      <w:r w:rsidRPr="007173FC">
        <w:rPr>
          <w:rFonts w:eastAsia="Times New Roman"/>
          <w:szCs w:val="24"/>
        </w:rPr>
        <w:t xml:space="preserve"> κυρίες και κύριοι </w:t>
      </w:r>
      <w:r>
        <w:rPr>
          <w:rFonts w:eastAsia="Times New Roman"/>
          <w:szCs w:val="24"/>
        </w:rPr>
        <w:t>Β</w:t>
      </w:r>
      <w:r w:rsidRPr="007173FC">
        <w:rPr>
          <w:rFonts w:eastAsia="Times New Roman"/>
          <w:szCs w:val="24"/>
        </w:rPr>
        <w:t>ουλευτές</w:t>
      </w:r>
      <w:r>
        <w:rPr>
          <w:rFonts w:eastAsia="Times New Roman"/>
          <w:szCs w:val="24"/>
        </w:rPr>
        <w:t>,</w:t>
      </w:r>
      <w:r w:rsidRPr="007173FC">
        <w:rPr>
          <w:rFonts w:eastAsia="Times New Roman"/>
          <w:szCs w:val="24"/>
        </w:rPr>
        <w:t xml:space="preserve"> είναι ότι δεν επαναφέρουμε αυτά που βρήκαμε του 2014</w:t>
      </w:r>
      <w:r>
        <w:rPr>
          <w:rFonts w:eastAsia="Times New Roman"/>
          <w:szCs w:val="24"/>
        </w:rPr>
        <w:t>.</w:t>
      </w:r>
      <w:r w:rsidRPr="007173FC">
        <w:rPr>
          <w:rFonts w:eastAsia="Times New Roman"/>
          <w:szCs w:val="24"/>
        </w:rPr>
        <w:t xml:space="preserve"> </w:t>
      </w:r>
      <w:r>
        <w:rPr>
          <w:rFonts w:eastAsia="Times New Roman"/>
          <w:szCs w:val="24"/>
        </w:rPr>
        <w:t>Δ</w:t>
      </w:r>
      <w:r w:rsidRPr="007173FC">
        <w:rPr>
          <w:rFonts w:eastAsia="Times New Roman"/>
          <w:szCs w:val="24"/>
        </w:rPr>
        <w:t>ιότι</w:t>
      </w:r>
      <w:r>
        <w:rPr>
          <w:rFonts w:eastAsia="Times New Roman"/>
          <w:szCs w:val="24"/>
        </w:rPr>
        <w:t>,</w:t>
      </w:r>
      <w:r w:rsidRPr="007173FC">
        <w:rPr>
          <w:rFonts w:eastAsia="Times New Roman"/>
          <w:szCs w:val="24"/>
        </w:rPr>
        <w:t xml:space="preserve"> </w:t>
      </w:r>
      <w:r>
        <w:rPr>
          <w:rFonts w:eastAsia="Times New Roman"/>
          <w:szCs w:val="24"/>
        </w:rPr>
        <w:t>α</w:t>
      </w:r>
      <w:r w:rsidRPr="007173FC">
        <w:rPr>
          <w:rFonts w:eastAsia="Times New Roman"/>
          <w:szCs w:val="24"/>
        </w:rPr>
        <w:t>ν επαναφέραμε αυτά που βρήκαμε το 2014</w:t>
      </w:r>
      <w:r>
        <w:rPr>
          <w:rFonts w:eastAsia="Times New Roman"/>
          <w:szCs w:val="24"/>
        </w:rPr>
        <w:t>,</w:t>
      </w:r>
      <w:r w:rsidRPr="007173FC">
        <w:rPr>
          <w:rFonts w:eastAsia="Times New Roman"/>
          <w:szCs w:val="24"/>
        </w:rPr>
        <w:t xml:space="preserve"> ο κατώτατος μισθός θα έπρεπε να είναι στα 510 ευρώ για τους νέους και όχι στα 650 </w:t>
      </w:r>
      <w:r>
        <w:rPr>
          <w:rFonts w:eastAsia="Times New Roman"/>
          <w:szCs w:val="24"/>
        </w:rPr>
        <w:t xml:space="preserve">ευρώ </w:t>
      </w:r>
      <w:r w:rsidRPr="007173FC">
        <w:rPr>
          <w:rFonts w:eastAsia="Times New Roman"/>
          <w:szCs w:val="24"/>
        </w:rPr>
        <w:t>που είναι σήμερα</w:t>
      </w:r>
      <w:r>
        <w:rPr>
          <w:rFonts w:eastAsia="Times New Roman"/>
          <w:szCs w:val="24"/>
        </w:rPr>
        <w:t xml:space="preserve"> και θα </w:t>
      </w:r>
      <w:r w:rsidRPr="007173FC">
        <w:rPr>
          <w:rFonts w:eastAsia="Times New Roman"/>
          <w:szCs w:val="24"/>
        </w:rPr>
        <w:t>έπρεπε τα ταμεία μας να είναι άδεια και όχι να έχουν 30 δισεκατομμύρια ρευστότητα</w:t>
      </w:r>
      <w:r>
        <w:rPr>
          <w:rFonts w:eastAsia="Times New Roman"/>
          <w:szCs w:val="24"/>
        </w:rPr>
        <w:t>.</w:t>
      </w:r>
      <w:r w:rsidRPr="007173FC">
        <w:rPr>
          <w:rFonts w:eastAsia="Times New Roman"/>
          <w:szCs w:val="24"/>
        </w:rPr>
        <w:t xml:space="preserve"> </w:t>
      </w:r>
    </w:p>
    <w:p w14:paraId="6E8198D7" w14:textId="77777777" w:rsidR="004B0DF5" w:rsidRDefault="00471FB5">
      <w:pPr>
        <w:spacing w:line="600" w:lineRule="auto"/>
        <w:ind w:firstLine="720"/>
        <w:jc w:val="both"/>
        <w:rPr>
          <w:rFonts w:eastAsia="Times New Roman"/>
          <w:szCs w:val="24"/>
        </w:rPr>
      </w:pPr>
      <w:r w:rsidRPr="007173FC">
        <w:rPr>
          <w:rFonts w:eastAsia="Times New Roman"/>
          <w:szCs w:val="24"/>
        </w:rPr>
        <w:t>Αν επαναφέραμε αυτά που βρήκαμε το 2014</w:t>
      </w:r>
      <w:r>
        <w:rPr>
          <w:rFonts w:eastAsia="Times New Roman"/>
          <w:szCs w:val="24"/>
        </w:rPr>
        <w:t>,</w:t>
      </w:r>
      <w:r w:rsidRPr="007173FC">
        <w:rPr>
          <w:rFonts w:eastAsia="Times New Roman"/>
          <w:szCs w:val="24"/>
        </w:rPr>
        <w:t xml:space="preserve"> </w:t>
      </w:r>
      <w:r>
        <w:rPr>
          <w:rFonts w:eastAsia="Times New Roman"/>
          <w:szCs w:val="24"/>
        </w:rPr>
        <w:t>θ</w:t>
      </w:r>
      <w:r w:rsidRPr="007173FC">
        <w:rPr>
          <w:rFonts w:eastAsia="Times New Roman"/>
          <w:szCs w:val="24"/>
        </w:rPr>
        <w:t>α έπρεπε η ανεργία</w:t>
      </w:r>
      <w:r w:rsidRPr="007173FC">
        <w:rPr>
          <w:rFonts w:eastAsia="Times New Roman"/>
          <w:szCs w:val="24"/>
        </w:rPr>
        <w:t xml:space="preserve"> μας να είναι στο 26% και όχι στο 18% </w:t>
      </w:r>
      <w:r>
        <w:rPr>
          <w:rFonts w:eastAsia="Times New Roman"/>
          <w:szCs w:val="24"/>
        </w:rPr>
        <w:t>που είναι σήμερα.</w:t>
      </w:r>
      <w:r w:rsidRPr="007173FC">
        <w:rPr>
          <w:rFonts w:eastAsia="Times New Roman"/>
          <w:szCs w:val="24"/>
        </w:rPr>
        <w:t xml:space="preserve"> Αν επαναφέρ</w:t>
      </w:r>
      <w:r>
        <w:rPr>
          <w:rFonts w:eastAsia="Times New Roman"/>
          <w:szCs w:val="24"/>
        </w:rPr>
        <w:t>αμε</w:t>
      </w:r>
      <w:r w:rsidRPr="007173FC">
        <w:rPr>
          <w:rFonts w:eastAsia="Times New Roman"/>
          <w:szCs w:val="24"/>
        </w:rPr>
        <w:t xml:space="preserve"> αυτά που βρήκαμε το 2014</w:t>
      </w:r>
      <w:r>
        <w:rPr>
          <w:rFonts w:eastAsia="Times New Roman"/>
          <w:szCs w:val="24"/>
        </w:rPr>
        <w:t>,</w:t>
      </w:r>
      <w:r w:rsidRPr="007173FC">
        <w:rPr>
          <w:rFonts w:eastAsia="Times New Roman"/>
          <w:szCs w:val="24"/>
        </w:rPr>
        <w:t xml:space="preserve"> θα έπρεπε να διαχειριζόμαστε πρωτογενή πλεονάσματα που είχε συμφωνήσει </w:t>
      </w:r>
      <w:r>
        <w:rPr>
          <w:rFonts w:eastAsia="Times New Roman"/>
          <w:szCs w:val="24"/>
        </w:rPr>
        <w:t xml:space="preserve">η </w:t>
      </w:r>
      <w:r w:rsidRPr="007173FC">
        <w:rPr>
          <w:rFonts w:eastAsia="Times New Roman"/>
          <w:szCs w:val="24"/>
        </w:rPr>
        <w:t xml:space="preserve">τότε κυβέρνηση 4,5% και όχι 2,5% με τα οποία </w:t>
      </w:r>
      <w:r>
        <w:rPr>
          <w:rFonts w:eastAsia="Times New Roman"/>
          <w:szCs w:val="24"/>
        </w:rPr>
        <w:t>δ</w:t>
      </w:r>
      <w:r w:rsidRPr="007173FC">
        <w:rPr>
          <w:rFonts w:eastAsia="Times New Roman"/>
          <w:szCs w:val="24"/>
        </w:rPr>
        <w:t>ουλεύουμε σήμερα για τα επόμενα χρόνια</w:t>
      </w:r>
      <w:r>
        <w:rPr>
          <w:rFonts w:eastAsia="Times New Roman"/>
          <w:szCs w:val="24"/>
        </w:rPr>
        <w:t>.</w:t>
      </w:r>
      <w:r w:rsidRPr="007173FC">
        <w:rPr>
          <w:rFonts w:eastAsia="Times New Roman"/>
          <w:szCs w:val="24"/>
        </w:rPr>
        <w:t xml:space="preserve"> </w:t>
      </w:r>
      <w:r w:rsidRPr="007173FC">
        <w:rPr>
          <w:rFonts w:eastAsia="Times New Roman"/>
          <w:szCs w:val="24"/>
        </w:rPr>
        <w:t>Αν επαναφέραμε αυτά που είχαμε βρει το 2014</w:t>
      </w:r>
      <w:r>
        <w:rPr>
          <w:rFonts w:eastAsia="Times New Roman"/>
          <w:szCs w:val="24"/>
        </w:rPr>
        <w:t>,</w:t>
      </w:r>
      <w:r w:rsidRPr="007173FC">
        <w:rPr>
          <w:rFonts w:eastAsia="Times New Roman"/>
          <w:szCs w:val="24"/>
        </w:rPr>
        <w:t xml:space="preserve"> θα έπρεπε τα ελληνικά ομόλογα</w:t>
      </w:r>
      <w:r>
        <w:rPr>
          <w:rFonts w:eastAsia="Times New Roman"/>
          <w:szCs w:val="24"/>
        </w:rPr>
        <w:t>,</w:t>
      </w:r>
      <w:r w:rsidRPr="007173FC">
        <w:rPr>
          <w:rFonts w:eastAsia="Times New Roman"/>
          <w:szCs w:val="24"/>
        </w:rPr>
        <w:t xml:space="preserve"> στην καλύτερη περίπτωση</w:t>
      </w:r>
      <w:r>
        <w:rPr>
          <w:rFonts w:eastAsia="Times New Roman"/>
          <w:szCs w:val="24"/>
        </w:rPr>
        <w:t>,</w:t>
      </w:r>
      <w:r w:rsidRPr="007173FC">
        <w:rPr>
          <w:rFonts w:eastAsia="Times New Roman"/>
          <w:szCs w:val="24"/>
        </w:rPr>
        <w:t xml:space="preserve"> να κινούνται στο 5%</w:t>
      </w:r>
      <w:r>
        <w:rPr>
          <w:rFonts w:eastAsia="Times New Roman"/>
          <w:szCs w:val="24"/>
        </w:rPr>
        <w:t>,</w:t>
      </w:r>
      <w:r w:rsidRPr="007173FC">
        <w:rPr>
          <w:rFonts w:eastAsia="Times New Roman"/>
          <w:szCs w:val="24"/>
        </w:rPr>
        <w:t xml:space="preserve"> ο δείκτης εμπιστοσύνης να είναι στα τάρταρα</w:t>
      </w:r>
      <w:r>
        <w:rPr>
          <w:rFonts w:eastAsia="Times New Roman"/>
          <w:szCs w:val="24"/>
        </w:rPr>
        <w:t>,</w:t>
      </w:r>
      <w:r w:rsidRPr="007173FC">
        <w:rPr>
          <w:rFonts w:eastAsia="Times New Roman"/>
          <w:szCs w:val="24"/>
        </w:rPr>
        <w:t xml:space="preserve"> το πρόσημο στις επενδύσεις να είναι αρνητικό</w:t>
      </w:r>
      <w:r>
        <w:rPr>
          <w:rFonts w:eastAsia="Times New Roman"/>
          <w:szCs w:val="24"/>
        </w:rPr>
        <w:t>.</w:t>
      </w:r>
      <w:r w:rsidRPr="007173FC">
        <w:rPr>
          <w:rFonts w:eastAsia="Times New Roman"/>
          <w:szCs w:val="24"/>
        </w:rPr>
        <w:t xml:space="preserve"> </w:t>
      </w:r>
    </w:p>
    <w:p w14:paraId="6E8198D8" w14:textId="77777777" w:rsidR="004B0DF5" w:rsidRDefault="00471FB5">
      <w:pPr>
        <w:spacing w:line="600" w:lineRule="auto"/>
        <w:ind w:firstLine="720"/>
        <w:jc w:val="both"/>
        <w:rPr>
          <w:rFonts w:eastAsia="Times New Roman"/>
          <w:szCs w:val="24"/>
        </w:rPr>
      </w:pPr>
      <w:r>
        <w:rPr>
          <w:rFonts w:eastAsia="Times New Roman"/>
          <w:szCs w:val="24"/>
        </w:rPr>
        <w:lastRenderedPageBreak/>
        <w:t>Ε</w:t>
      </w:r>
      <w:r w:rsidRPr="007173FC">
        <w:rPr>
          <w:rFonts w:eastAsia="Times New Roman"/>
          <w:szCs w:val="24"/>
        </w:rPr>
        <w:t>άν επαναφέραμε αυτά που βρήκαμε το 2014</w:t>
      </w:r>
      <w:r>
        <w:rPr>
          <w:rFonts w:eastAsia="Times New Roman"/>
          <w:szCs w:val="24"/>
        </w:rPr>
        <w:t>,</w:t>
      </w:r>
      <w:r w:rsidRPr="007173FC">
        <w:rPr>
          <w:rFonts w:eastAsia="Times New Roman"/>
          <w:szCs w:val="24"/>
        </w:rPr>
        <w:t xml:space="preserve"> </w:t>
      </w:r>
      <w:r w:rsidRPr="007173FC">
        <w:rPr>
          <w:rFonts w:eastAsia="Times New Roman"/>
          <w:szCs w:val="24"/>
        </w:rPr>
        <w:t xml:space="preserve">θα έπρεπε </w:t>
      </w:r>
      <w:r>
        <w:rPr>
          <w:rFonts w:eastAsia="Times New Roman"/>
          <w:szCs w:val="24"/>
        </w:rPr>
        <w:t>ο</w:t>
      </w:r>
      <w:r w:rsidRPr="007173FC">
        <w:rPr>
          <w:rFonts w:eastAsia="Times New Roman"/>
          <w:szCs w:val="24"/>
        </w:rPr>
        <w:t>ι ανασφάλιστοι να μην είχαν πρόσβαση στη δημόσια υγεία και όχι σήμερα να έχουν πρόσβαση όλοι οι ανασφάλιστοι στη δημόσια υγεία και στο δημόσιο σύστημα</w:t>
      </w:r>
      <w:r>
        <w:rPr>
          <w:rFonts w:eastAsia="Times New Roman"/>
          <w:szCs w:val="24"/>
        </w:rPr>
        <w:t>.</w:t>
      </w:r>
      <w:r w:rsidRPr="007173FC">
        <w:rPr>
          <w:rFonts w:eastAsia="Times New Roman"/>
          <w:szCs w:val="24"/>
        </w:rPr>
        <w:t xml:space="preserve"> </w:t>
      </w:r>
    </w:p>
    <w:p w14:paraId="6E8198D9" w14:textId="77777777" w:rsidR="004B0DF5" w:rsidRDefault="00471FB5">
      <w:pPr>
        <w:spacing w:line="600" w:lineRule="auto"/>
        <w:ind w:firstLine="720"/>
        <w:jc w:val="both"/>
        <w:rPr>
          <w:rFonts w:eastAsia="Times New Roman"/>
          <w:szCs w:val="24"/>
        </w:rPr>
      </w:pPr>
      <w:r>
        <w:rPr>
          <w:rFonts w:eastAsia="Times New Roman"/>
          <w:szCs w:val="24"/>
        </w:rPr>
        <w:t>Ε</w:t>
      </w:r>
      <w:r w:rsidRPr="007173FC">
        <w:rPr>
          <w:rFonts w:eastAsia="Times New Roman"/>
          <w:szCs w:val="24"/>
        </w:rPr>
        <w:t xml:space="preserve">άν επαναφέραμε αυτά που </w:t>
      </w:r>
      <w:r>
        <w:rPr>
          <w:rFonts w:eastAsia="Times New Roman"/>
          <w:szCs w:val="24"/>
        </w:rPr>
        <w:t>βρήκαμε</w:t>
      </w:r>
      <w:r w:rsidRPr="007173FC">
        <w:rPr>
          <w:rFonts w:eastAsia="Times New Roman"/>
          <w:szCs w:val="24"/>
        </w:rPr>
        <w:t xml:space="preserve"> το 2014</w:t>
      </w:r>
      <w:r>
        <w:rPr>
          <w:rFonts w:eastAsia="Times New Roman"/>
          <w:szCs w:val="24"/>
        </w:rPr>
        <w:t>,</w:t>
      </w:r>
      <w:r w:rsidRPr="007173FC">
        <w:rPr>
          <w:rFonts w:eastAsia="Times New Roman"/>
          <w:szCs w:val="24"/>
        </w:rPr>
        <w:t xml:space="preserve"> θα έπρεπε ο προϋπολογισμός της πρόνοιας </w:t>
      </w:r>
      <w:r>
        <w:rPr>
          <w:rFonts w:eastAsia="Times New Roman"/>
          <w:szCs w:val="24"/>
        </w:rPr>
        <w:t>να είναι σ</w:t>
      </w:r>
      <w:r>
        <w:rPr>
          <w:rFonts w:eastAsia="Times New Roman"/>
          <w:szCs w:val="24"/>
        </w:rPr>
        <w:t>τα</w:t>
      </w:r>
      <w:r w:rsidRPr="007173FC">
        <w:rPr>
          <w:rFonts w:eastAsia="Times New Roman"/>
          <w:szCs w:val="24"/>
        </w:rPr>
        <w:t xml:space="preserve"> 700 εκατομμύρια και όχι στα 3 δισεκατομμύρια που είναι σήμερα και το ΑΕΠ να είναι συρρικνωμένο κατά 25%</w:t>
      </w:r>
      <w:r>
        <w:rPr>
          <w:rFonts w:eastAsia="Times New Roman"/>
          <w:szCs w:val="24"/>
        </w:rPr>
        <w:t>.</w:t>
      </w:r>
      <w:r w:rsidRPr="007173FC">
        <w:rPr>
          <w:rFonts w:eastAsia="Times New Roman"/>
          <w:szCs w:val="24"/>
        </w:rPr>
        <w:t xml:space="preserve"> </w:t>
      </w:r>
      <w:r>
        <w:rPr>
          <w:rFonts w:eastAsia="Times New Roman"/>
          <w:szCs w:val="24"/>
        </w:rPr>
        <w:t>Ε</w:t>
      </w:r>
      <w:r w:rsidRPr="007173FC">
        <w:rPr>
          <w:rFonts w:eastAsia="Times New Roman"/>
          <w:szCs w:val="24"/>
        </w:rPr>
        <w:t>άν επαναφέραμε αυτά που βρήκαμε το 2014</w:t>
      </w:r>
      <w:r>
        <w:rPr>
          <w:rFonts w:eastAsia="Times New Roman"/>
          <w:szCs w:val="24"/>
        </w:rPr>
        <w:t>,</w:t>
      </w:r>
      <w:r w:rsidRPr="007173FC">
        <w:rPr>
          <w:rFonts w:eastAsia="Times New Roman"/>
          <w:szCs w:val="24"/>
        </w:rPr>
        <w:t xml:space="preserve"> θα έπρεπε το </w:t>
      </w:r>
      <w:r>
        <w:rPr>
          <w:rFonts w:eastAsia="Times New Roman"/>
          <w:szCs w:val="24"/>
        </w:rPr>
        <w:t>δημόσιο χρέος να είναι</w:t>
      </w:r>
      <w:r w:rsidRPr="007173FC">
        <w:rPr>
          <w:rFonts w:eastAsia="Times New Roman"/>
          <w:szCs w:val="24"/>
        </w:rPr>
        <w:t xml:space="preserve"> αρρύθμιστο και όχι ρυθμισμένο όπως είναι σήμερα</w:t>
      </w:r>
      <w:r>
        <w:rPr>
          <w:rFonts w:eastAsia="Times New Roman"/>
          <w:szCs w:val="24"/>
        </w:rPr>
        <w:t>.</w:t>
      </w:r>
    </w:p>
    <w:p w14:paraId="6E8198DA" w14:textId="77777777" w:rsidR="004B0DF5" w:rsidRDefault="00471FB5">
      <w:pPr>
        <w:spacing w:line="600" w:lineRule="auto"/>
        <w:ind w:firstLine="720"/>
        <w:jc w:val="center"/>
        <w:rPr>
          <w:rFonts w:eastAsia="Times New Roman"/>
          <w:szCs w:val="24"/>
        </w:rPr>
      </w:pPr>
      <w:r>
        <w:rPr>
          <w:rFonts w:eastAsia="Times New Roman"/>
          <w:szCs w:val="24"/>
        </w:rPr>
        <w:t xml:space="preserve">(Χειροκροτήματα από </w:t>
      </w:r>
      <w:r>
        <w:rPr>
          <w:rFonts w:eastAsia="Times New Roman"/>
          <w:szCs w:val="24"/>
        </w:rPr>
        <w:t>την πτέρυγα του ΣΥΡΙΖΑ)</w:t>
      </w:r>
    </w:p>
    <w:p w14:paraId="6E8198DB" w14:textId="77777777" w:rsidR="004B0DF5" w:rsidRDefault="00471FB5">
      <w:pPr>
        <w:spacing w:line="600" w:lineRule="auto"/>
        <w:ind w:firstLine="720"/>
        <w:jc w:val="both"/>
        <w:rPr>
          <w:rFonts w:eastAsia="Times New Roman"/>
          <w:szCs w:val="24"/>
        </w:rPr>
      </w:pPr>
      <w:r w:rsidRPr="007173FC">
        <w:rPr>
          <w:rFonts w:eastAsia="Times New Roman"/>
          <w:szCs w:val="24"/>
        </w:rPr>
        <w:t>Επομένως</w:t>
      </w:r>
      <w:r>
        <w:rPr>
          <w:rFonts w:eastAsia="Times New Roman"/>
          <w:szCs w:val="24"/>
        </w:rPr>
        <w:t>,</w:t>
      </w:r>
      <w:r w:rsidRPr="007173FC">
        <w:rPr>
          <w:rFonts w:eastAsia="Times New Roman"/>
          <w:szCs w:val="24"/>
        </w:rPr>
        <w:t xml:space="preserve"> </w:t>
      </w:r>
      <w:r>
        <w:rPr>
          <w:rFonts w:eastAsia="Times New Roman"/>
          <w:szCs w:val="24"/>
        </w:rPr>
        <w:t>ό</w:t>
      </w:r>
      <w:r w:rsidRPr="007173FC">
        <w:rPr>
          <w:rFonts w:eastAsia="Times New Roman"/>
          <w:szCs w:val="24"/>
        </w:rPr>
        <w:t>χι</w:t>
      </w:r>
      <w:r>
        <w:rPr>
          <w:rFonts w:eastAsia="Times New Roman"/>
          <w:szCs w:val="24"/>
        </w:rPr>
        <w:t>,</w:t>
      </w:r>
      <w:r w:rsidRPr="007173FC">
        <w:rPr>
          <w:rFonts w:eastAsia="Times New Roman"/>
          <w:szCs w:val="24"/>
        </w:rPr>
        <w:t xml:space="preserve"> δεν επαναφέρουμε αυτά που βρήκαμε το 2014 και </w:t>
      </w:r>
      <w:r>
        <w:rPr>
          <w:rFonts w:eastAsia="Times New Roman"/>
          <w:szCs w:val="24"/>
        </w:rPr>
        <w:t>ε</w:t>
      </w:r>
      <w:r w:rsidRPr="007173FC">
        <w:rPr>
          <w:rFonts w:eastAsia="Times New Roman"/>
          <w:szCs w:val="24"/>
        </w:rPr>
        <w:t>υτυχώς που δεν τ</w:t>
      </w:r>
      <w:r>
        <w:rPr>
          <w:rFonts w:eastAsia="Times New Roman"/>
          <w:szCs w:val="24"/>
        </w:rPr>
        <w:t>α</w:t>
      </w:r>
      <w:r w:rsidRPr="007173FC">
        <w:rPr>
          <w:rFonts w:eastAsia="Times New Roman"/>
          <w:szCs w:val="24"/>
        </w:rPr>
        <w:t xml:space="preserve"> επαναφέρουμε</w:t>
      </w:r>
      <w:r>
        <w:rPr>
          <w:rFonts w:eastAsia="Times New Roman"/>
          <w:szCs w:val="24"/>
        </w:rPr>
        <w:t>!</w:t>
      </w:r>
    </w:p>
    <w:p w14:paraId="6E8198DC" w14:textId="77777777" w:rsidR="004B0DF5" w:rsidRDefault="00471FB5">
      <w:pPr>
        <w:spacing w:line="600" w:lineRule="auto"/>
        <w:ind w:firstLine="720"/>
        <w:jc w:val="both"/>
        <w:rPr>
          <w:rFonts w:eastAsia="Times New Roman"/>
          <w:szCs w:val="24"/>
        </w:rPr>
      </w:pPr>
      <w:r>
        <w:rPr>
          <w:rFonts w:eastAsia="Times New Roman"/>
          <w:szCs w:val="24"/>
        </w:rPr>
        <w:t xml:space="preserve">Άκουσα, όμως, προχθές και τον κ. Μητσοτάκη, όπως και τον κ. </w:t>
      </w:r>
      <w:proofErr w:type="spellStart"/>
      <w:r>
        <w:rPr>
          <w:rFonts w:eastAsia="Times New Roman"/>
          <w:szCs w:val="24"/>
        </w:rPr>
        <w:t>Β</w:t>
      </w:r>
      <w:r w:rsidRPr="007173FC">
        <w:rPr>
          <w:rFonts w:eastAsia="Times New Roman"/>
          <w:szCs w:val="24"/>
        </w:rPr>
        <w:t>ρούτση</w:t>
      </w:r>
      <w:proofErr w:type="spellEnd"/>
      <w:r>
        <w:rPr>
          <w:rFonts w:eastAsia="Times New Roman"/>
          <w:szCs w:val="24"/>
        </w:rPr>
        <w:t>, να χαρακτηρίζουν τη</w:t>
      </w:r>
      <w:r w:rsidRPr="007173FC">
        <w:rPr>
          <w:rFonts w:eastAsia="Times New Roman"/>
          <w:szCs w:val="24"/>
        </w:rPr>
        <w:t xml:space="preserve"> νέα </w:t>
      </w:r>
      <w:r>
        <w:rPr>
          <w:rFonts w:eastAsia="Times New Roman"/>
          <w:szCs w:val="24"/>
        </w:rPr>
        <w:t>δέκατη τρίτη</w:t>
      </w:r>
      <w:r w:rsidRPr="007173FC">
        <w:rPr>
          <w:rFonts w:eastAsia="Times New Roman"/>
          <w:szCs w:val="24"/>
        </w:rPr>
        <w:t xml:space="preserve"> σύνταξη ως </w:t>
      </w:r>
      <w:r>
        <w:rPr>
          <w:rFonts w:eastAsia="Times New Roman"/>
          <w:szCs w:val="24"/>
        </w:rPr>
        <w:t>«</w:t>
      </w:r>
      <w:r w:rsidRPr="007173FC">
        <w:rPr>
          <w:rFonts w:eastAsia="Times New Roman"/>
          <w:szCs w:val="24"/>
        </w:rPr>
        <w:t>επίδομα ευρωεκλογών</w:t>
      </w:r>
      <w:r>
        <w:rPr>
          <w:rFonts w:eastAsia="Times New Roman"/>
          <w:szCs w:val="24"/>
        </w:rPr>
        <w:t>»</w:t>
      </w:r>
      <w:r w:rsidRPr="007173FC">
        <w:rPr>
          <w:rFonts w:eastAsia="Times New Roman"/>
          <w:szCs w:val="24"/>
        </w:rPr>
        <w:t xml:space="preserve"> </w:t>
      </w:r>
      <w:r>
        <w:rPr>
          <w:rFonts w:eastAsia="Times New Roman"/>
          <w:szCs w:val="24"/>
        </w:rPr>
        <w:t>ή</w:t>
      </w:r>
      <w:r w:rsidRPr="007173FC">
        <w:rPr>
          <w:rFonts w:eastAsia="Times New Roman"/>
          <w:szCs w:val="24"/>
        </w:rPr>
        <w:t xml:space="preserve"> </w:t>
      </w:r>
      <w:r>
        <w:rPr>
          <w:rFonts w:eastAsia="Times New Roman"/>
          <w:szCs w:val="24"/>
        </w:rPr>
        <w:t>«</w:t>
      </w:r>
      <w:r w:rsidRPr="007173FC">
        <w:rPr>
          <w:rFonts w:eastAsia="Times New Roman"/>
          <w:szCs w:val="24"/>
        </w:rPr>
        <w:t>επίδομα εξαγοράς</w:t>
      </w:r>
      <w:r>
        <w:rPr>
          <w:rFonts w:eastAsia="Times New Roman"/>
          <w:szCs w:val="24"/>
        </w:rPr>
        <w:t>»,</w:t>
      </w:r>
      <w:r w:rsidRPr="007173FC">
        <w:rPr>
          <w:rFonts w:eastAsia="Times New Roman"/>
          <w:szCs w:val="24"/>
        </w:rPr>
        <w:t xml:space="preserve"> </w:t>
      </w:r>
      <w:r>
        <w:rPr>
          <w:rFonts w:eastAsia="Times New Roman"/>
          <w:szCs w:val="24"/>
        </w:rPr>
        <w:t>όπως</w:t>
      </w:r>
      <w:r w:rsidRPr="007173FC">
        <w:rPr>
          <w:rFonts w:eastAsia="Times New Roman"/>
          <w:szCs w:val="24"/>
        </w:rPr>
        <w:t xml:space="preserve"> είπε μάλιστα ο κ</w:t>
      </w:r>
      <w:r>
        <w:rPr>
          <w:rFonts w:eastAsia="Times New Roman"/>
          <w:szCs w:val="24"/>
        </w:rPr>
        <w:t xml:space="preserve">. </w:t>
      </w:r>
      <w:r w:rsidRPr="007173FC">
        <w:rPr>
          <w:rFonts w:eastAsia="Times New Roman"/>
          <w:szCs w:val="24"/>
        </w:rPr>
        <w:t>Μητσοτάκης</w:t>
      </w:r>
      <w:r>
        <w:rPr>
          <w:rFonts w:eastAsia="Times New Roman"/>
          <w:szCs w:val="24"/>
        </w:rPr>
        <w:t>.</w:t>
      </w:r>
      <w:r w:rsidRPr="007173FC">
        <w:rPr>
          <w:rFonts w:eastAsia="Times New Roman"/>
          <w:szCs w:val="24"/>
        </w:rPr>
        <w:t xml:space="preserve"> Για ακόμη μία </w:t>
      </w:r>
      <w:r w:rsidRPr="007173FC">
        <w:rPr>
          <w:rFonts w:eastAsia="Times New Roman"/>
          <w:szCs w:val="24"/>
        </w:rPr>
        <w:lastRenderedPageBreak/>
        <w:t xml:space="preserve">φορά νομίζω ότι ο Πρόεδρος </w:t>
      </w:r>
      <w:r>
        <w:rPr>
          <w:rFonts w:eastAsia="Times New Roman"/>
          <w:szCs w:val="24"/>
        </w:rPr>
        <w:t>τ</w:t>
      </w:r>
      <w:r w:rsidRPr="007173FC">
        <w:rPr>
          <w:rFonts w:eastAsia="Times New Roman"/>
          <w:szCs w:val="24"/>
        </w:rPr>
        <w:t>ης Αξιωματικής Αντιπολίτευσης δεν αντιλαμβάνεται ποιον προσβάλλει</w:t>
      </w:r>
      <w:r>
        <w:rPr>
          <w:rFonts w:eastAsia="Times New Roman"/>
          <w:szCs w:val="24"/>
        </w:rPr>
        <w:t>,</w:t>
      </w:r>
      <w:r w:rsidRPr="007173FC">
        <w:rPr>
          <w:rFonts w:eastAsia="Times New Roman"/>
          <w:szCs w:val="24"/>
        </w:rPr>
        <w:t xml:space="preserve"> όταν προσβάλλει</w:t>
      </w:r>
      <w:r>
        <w:rPr>
          <w:rFonts w:eastAsia="Times New Roman"/>
          <w:szCs w:val="24"/>
        </w:rPr>
        <w:t>.</w:t>
      </w:r>
      <w:r w:rsidRPr="007173FC">
        <w:rPr>
          <w:rFonts w:eastAsia="Times New Roman"/>
          <w:szCs w:val="24"/>
        </w:rPr>
        <w:t xml:space="preserve"> </w:t>
      </w:r>
      <w:r>
        <w:rPr>
          <w:rFonts w:eastAsia="Times New Roman"/>
          <w:szCs w:val="24"/>
        </w:rPr>
        <w:t>Ότ</w:t>
      </w:r>
      <w:r w:rsidRPr="007173FC">
        <w:rPr>
          <w:rFonts w:eastAsia="Times New Roman"/>
          <w:szCs w:val="24"/>
        </w:rPr>
        <w:t xml:space="preserve">αν ο Πρόεδρος </w:t>
      </w:r>
      <w:r>
        <w:rPr>
          <w:rFonts w:eastAsia="Times New Roman"/>
          <w:szCs w:val="24"/>
        </w:rPr>
        <w:t xml:space="preserve">της </w:t>
      </w:r>
      <w:r w:rsidRPr="007173FC">
        <w:rPr>
          <w:rFonts w:eastAsia="Times New Roman"/>
          <w:szCs w:val="24"/>
        </w:rPr>
        <w:t xml:space="preserve">Αξιωματικής Αντιπολίτευσης μιλάει για </w:t>
      </w:r>
      <w:r>
        <w:rPr>
          <w:rFonts w:eastAsia="Times New Roman"/>
          <w:szCs w:val="24"/>
        </w:rPr>
        <w:t>«</w:t>
      </w:r>
      <w:r w:rsidRPr="007173FC">
        <w:rPr>
          <w:rFonts w:eastAsia="Times New Roman"/>
          <w:szCs w:val="24"/>
        </w:rPr>
        <w:t>επίδομα εξαγο</w:t>
      </w:r>
      <w:r w:rsidRPr="007173FC">
        <w:rPr>
          <w:rFonts w:eastAsia="Times New Roman"/>
          <w:szCs w:val="24"/>
        </w:rPr>
        <w:t>ράς</w:t>
      </w:r>
      <w:r>
        <w:rPr>
          <w:rFonts w:eastAsia="Times New Roman"/>
          <w:szCs w:val="24"/>
        </w:rPr>
        <w:t>» για τη</w:t>
      </w:r>
      <w:r w:rsidRPr="007173FC">
        <w:rPr>
          <w:rFonts w:eastAsia="Times New Roman"/>
          <w:szCs w:val="24"/>
        </w:rPr>
        <w:t xml:space="preserve"> </w:t>
      </w:r>
      <w:r>
        <w:rPr>
          <w:rFonts w:eastAsia="Times New Roman"/>
          <w:szCs w:val="24"/>
        </w:rPr>
        <w:t>δέκατη τρίτη</w:t>
      </w:r>
      <w:r w:rsidRPr="007173FC">
        <w:rPr>
          <w:rFonts w:eastAsia="Times New Roman"/>
          <w:szCs w:val="24"/>
        </w:rPr>
        <w:t xml:space="preserve"> σύνταξη</w:t>
      </w:r>
      <w:r>
        <w:rPr>
          <w:rFonts w:eastAsia="Times New Roman"/>
          <w:szCs w:val="24"/>
        </w:rPr>
        <w:t>,</w:t>
      </w:r>
      <w:r w:rsidRPr="007173FC">
        <w:rPr>
          <w:rFonts w:eastAsia="Times New Roman"/>
          <w:szCs w:val="24"/>
        </w:rPr>
        <w:t xml:space="preserve"> δεν προσβάλλει την </w:t>
      </w:r>
      <w:r>
        <w:rPr>
          <w:rFonts w:eastAsia="Times New Roman"/>
          <w:szCs w:val="24"/>
        </w:rPr>
        <w:t>Κ</w:t>
      </w:r>
      <w:r w:rsidRPr="007173FC">
        <w:rPr>
          <w:rFonts w:eastAsia="Times New Roman"/>
          <w:szCs w:val="24"/>
        </w:rPr>
        <w:t>υβέρνηση</w:t>
      </w:r>
      <w:r>
        <w:rPr>
          <w:rFonts w:eastAsia="Times New Roman"/>
          <w:szCs w:val="24"/>
        </w:rPr>
        <w:t>,</w:t>
      </w:r>
      <w:r w:rsidRPr="007173FC">
        <w:rPr>
          <w:rFonts w:eastAsia="Times New Roman"/>
          <w:szCs w:val="24"/>
        </w:rPr>
        <w:t xml:space="preserve"> δεν προσβάλλει εμάς</w:t>
      </w:r>
      <w:r>
        <w:rPr>
          <w:rFonts w:eastAsia="Times New Roman"/>
          <w:szCs w:val="24"/>
        </w:rPr>
        <w:t>.</w:t>
      </w:r>
      <w:r w:rsidRPr="007173FC">
        <w:rPr>
          <w:rFonts w:eastAsia="Times New Roman"/>
          <w:szCs w:val="24"/>
        </w:rPr>
        <w:t xml:space="preserve"> </w:t>
      </w:r>
      <w:r>
        <w:rPr>
          <w:rFonts w:eastAsia="Times New Roman"/>
          <w:szCs w:val="24"/>
        </w:rPr>
        <w:t>Τ</w:t>
      </w:r>
      <w:r w:rsidRPr="007173FC">
        <w:rPr>
          <w:rFonts w:eastAsia="Times New Roman"/>
          <w:szCs w:val="24"/>
        </w:rPr>
        <w:t>ους συνταξιούχους προσβάλλει και τους ανθρώπους του μόχθου προσβάλλει</w:t>
      </w:r>
      <w:r>
        <w:rPr>
          <w:rFonts w:eastAsia="Times New Roman"/>
          <w:szCs w:val="24"/>
        </w:rPr>
        <w:t xml:space="preserve">, όπως </w:t>
      </w:r>
      <w:r w:rsidRPr="007173FC">
        <w:rPr>
          <w:rFonts w:eastAsia="Times New Roman"/>
          <w:szCs w:val="24"/>
        </w:rPr>
        <w:t xml:space="preserve">τους πρόσβαλε και όταν είπε ότι ο </w:t>
      </w:r>
      <w:r>
        <w:rPr>
          <w:rFonts w:eastAsia="Times New Roman"/>
          <w:szCs w:val="24"/>
        </w:rPr>
        <w:t xml:space="preserve">δέκατος τρίτος </w:t>
      </w:r>
      <w:r w:rsidRPr="007173FC">
        <w:rPr>
          <w:rFonts w:eastAsia="Times New Roman"/>
          <w:szCs w:val="24"/>
        </w:rPr>
        <w:t xml:space="preserve">μισθός είναι μία παροχή του πελατειακού </w:t>
      </w:r>
      <w:r>
        <w:rPr>
          <w:rFonts w:eastAsia="Times New Roman"/>
          <w:szCs w:val="24"/>
        </w:rPr>
        <w:t>κ</w:t>
      </w:r>
      <w:r w:rsidRPr="007173FC">
        <w:rPr>
          <w:rFonts w:eastAsia="Times New Roman"/>
          <w:szCs w:val="24"/>
        </w:rPr>
        <w:t>ράτο</w:t>
      </w:r>
      <w:r w:rsidRPr="007173FC">
        <w:rPr>
          <w:rFonts w:eastAsia="Times New Roman"/>
          <w:szCs w:val="24"/>
        </w:rPr>
        <w:t>υς</w:t>
      </w:r>
      <w:r>
        <w:rPr>
          <w:rFonts w:eastAsia="Times New Roman"/>
          <w:szCs w:val="24"/>
        </w:rPr>
        <w:t>.</w:t>
      </w:r>
    </w:p>
    <w:p w14:paraId="6E8198DD" w14:textId="77777777" w:rsidR="004B0DF5" w:rsidRDefault="00471FB5">
      <w:pPr>
        <w:spacing w:line="600" w:lineRule="auto"/>
        <w:ind w:firstLine="720"/>
        <w:jc w:val="both"/>
        <w:rPr>
          <w:rFonts w:eastAsia="Times New Roman"/>
          <w:szCs w:val="24"/>
        </w:rPr>
      </w:pPr>
      <w:r>
        <w:rPr>
          <w:rFonts w:eastAsia="Times New Roman"/>
          <w:szCs w:val="24"/>
        </w:rPr>
        <w:t>Ο δέκατος τρίτος</w:t>
      </w:r>
      <w:r w:rsidRPr="007173FC">
        <w:rPr>
          <w:rFonts w:eastAsia="Times New Roman"/>
          <w:szCs w:val="24"/>
        </w:rPr>
        <w:t xml:space="preserve"> δεν είναι παροχή πελατειακού κράτους</w:t>
      </w:r>
      <w:r>
        <w:rPr>
          <w:rFonts w:eastAsia="Times New Roman"/>
          <w:szCs w:val="24"/>
        </w:rPr>
        <w:t>.</w:t>
      </w:r>
      <w:r w:rsidRPr="007173FC">
        <w:rPr>
          <w:rFonts w:eastAsia="Times New Roman"/>
          <w:szCs w:val="24"/>
        </w:rPr>
        <w:t xml:space="preserve"> </w:t>
      </w:r>
      <w:r>
        <w:rPr>
          <w:rFonts w:eastAsia="Times New Roman"/>
          <w:szCs w:val="24"/>
        </w:rPr>
        <w:t>Ε</w:t>
      </w:r>
      <w:r w:rsidRPr="007173FC">
        <w:rPr>
          <w:rFonts w:eastAsia="Times New Roman"/>
          <w:szCs w:val="24"/>
        </w:rPr>
        <w:t>ίναι μισθός</w:t>
      </w:r>
      <w:r>
        <w:rPr>
          <w:rFonts w:eastAsia="Times New Roman"/>
          <w:szCs w:val="24"/>
        </w:rPr>
        <w:t>.</w:t>
      </w:r>
      <w:r w:rsidRPr="007173FC">
        <w:rPr>
          <w:rFonts w:eastAsia="Times New Roman"/>
          <w:szCs w:val="24"/>
        </w:rPr>
        <w:t xml:space="preserve"> </w:t>
      </w:r>
      <w:r>
        <w:rPr>
          <w:rFonts w:eastAsia="Times New Roman"/>
          <w:szCs w:val="24"/>
        </w:rPr>
        <w:t>Ε</w:t>
      </w:r>
      <w:r w:rsidRPr="007173FC">
        <w:rPr>
          <w:rFonts w:eastAsia="Times New Roman"/>
          <w:szCs w:val="24"/>
        </w:rPr>
        <w:t>ίναι κομμάτι του μισθού και είναι κατάκτηση των εργαζομένων</w:t>
      </w:r>
      <w:r>
        <w:rPr>
          <w:rFonts w:eastAsia="Times New Roman"/>
          <w:szCs w:val="24"/>
        </w:rPr>
        <w:t>,</w:t>
      </w:r>
      <w:r w:rsidRPr="007173FC">
        <w:rPr>
          <w:rFonts w:eastAsia="Times New Roman"/>
          <w:szCs w:val="24"/>
        </w:rPr>
        <w:t xml:space="preserve"> όπως είναι και η </w:t>
      </w:r>
      <w:r>
        <w:rPr>
          <w:rFonts w:eastAsia="Times New Roman"/>
          <w:szCs w:val="24"/>
        </w:rPr>
        <w:t xml:space="preserve">δέκατη τρίτη </w:t>
      </w:r>
      <w:r w:rsidRPr="007173FC">
        <w:rPr>
          <w:rFonts w:eastAsia="Times New Roman"/>
          <w:szCs w:val="24"/>
        </w:rPr>
        <w:t>σύνταξη</w:t>
      </w:r>
      <w:r>
        <w:rPr>
          <w:rFonts w:eastAsia="Times New Roman"/>
          <w:szCs w:val="24"/>
        </w:rPr>
        <w:t>,</w:t>
      </w:r>
      <w:r w:rsidRPr="007173FC">
        <w:rPr>
          <w:rFonts w:eastAsia="Times New Roman"/>
          <w:szCs w:val="24"/>
        </w:rPr>
        <w:t xml:space="preserve"> την οποία εμείς </w:t>
      </w:r>
      <w:proofErr w:type="spellStart"/>
      <w:r>
        <w:rPr>
          <w:rFonts w:eastAsia="Times New Roman"/>
          <w:szCs w:val="24"/>
        </w:rPr>
        <w:t>επανα</w:t>
      </w:r>
      <w:r w:rsidRPr="007173FC">
        <w:rPr>
          <w:rFonts w:eastAsia="Times New Roman"/>
          <w:szCs w:val="24"/>
        </w:rPr>
        <w:t>θεσπί</w:t>
      </w:r>
      <w:r>
        <w:rPr>
          <w:rFonts w:eastAsia="Times New Roman"/>
          <w:szCs w:val="24"/>
        </w:rPr>
        <w:t>ζ</w:t>
      </w:r>
      <w:r w:rsidRPr="007173FC">
        <w:rPr>
          <w:rFonts w:eastAsia="Times New Roman"/>
          <w:szCs w:val="24"/>
        </w:rPr>
        <w:t>ουμε</w:t>
      </w:r>
      <w:proofErr w:type="spellEnd"/>
      <w:r>
        <w:rPr>
          <w:rFonts w:eastAsia="Times New Roman"/>
          <w:szCs w:val="24"/>
        </w:rPr>
        <w:t>.</w:t>
      </w:r>
      <w:r w:rsidRPr="007173FC">
        <w:rPr>
          <w:rFonts w:eastAsia="Times New Roman"/>
          <w:szCs w:val="24"/>
        </w:rPr>
        <w:t xml:space="preserve"> </w:t>
      </w:r>
      <w:r>
        <w:rPr>
          <w:rFonts w:eastAsia="Times New Roman"/>
          <w:szCs w:val="24"/>
        </w:rPr>
        <w:t>Δ</w:t>
      </w:r>
      <w:r w:rsidRPr="007173FC">
        <w:rPr>
          <w:rFonts w:eastAsia="Times New Roman"/>
          <w:szCs w:val="24"/>
        </w:rPr>
        <w:t>εν προσβάλλει</w:t>
      </w:r>
      <w:r>
        <w:rPr>
          <w:rFonts w:eastAsia="Times New Roman"/>
          <w:szCs w:val="24"/>
        </w:rPr>
        <w:t>,</w:t>
      </w:r>
      <w:r w:rsidRPr="007173FC">
        <w:rPr>
          <w:rFonts w:eastAsia="Times New Roman"/>
          <w:szCs w:val="24"/>
        </w:rPr>
        <w:t xml:space="preserve"> </w:t>
      </w:r>
      <w:r>
        <w:rPr>
          <w:rFonts w:eastAsia="Times New Roman"/>
          <w:szCs w:val="24"/>
        </w:rPr>
        <w:t>λ</w:t>
      </w:r>
      <w:r w:rsidRPr="007173FC">
        <w:rPr>
          <w:rFonts w:eastAsia="Times New Roman"/>
          <w:szCs w:val="24"/>
        </w:rPr>
        <w:t>οιπόν</w:t>
      </w:r>
      <w:r>
        <w:rPr>
          <w:rFonts w:eastAsia="Times New Roman"/>
          <w:szCs w:val="24"/>
        </w:rPr>
        <w:t>,</w:t>
      </w:r>
      <w:r w:rsidRPr="007173FC">
        <w:rPr>
          <w:rFonts w:eastAsia="Times New Roman"/>
          <w:szCs w:val="24"/>
        </w:rPr>
        <w:t xml:space="preserve"> εμάς με αυτές τις τοποθετ</w:t>
      </w:r>
      <w:r w:rsidRPr="007173FC">
        <w:rPr>
          <w:rFonts w:eastAsia="Times New Roman"/>
          <w:szCs w:val="24"/>
        </w:rPr>
        <w:t>ήσεις</w:t>
      </w:r>
      <w:r>
        <w:rPr>
          <w:rFonts w:eastAsia="Times New Roman"/>
          <w:szCs w:val="24"/>
        </w:rPr>
        <w:t>.</w:t>
      </w:r>
    </w:p>
    <w:p w14:paraId="6E8198DE" w14:textId="77777777" w:rsidR="004B0DF5" w:rsidRDefault="00471FB5">
      <w:pPr>
        <w:spacing w:line="600" w:lineRule="auto"/>
        <w:ind w:firstLine="720"/>
        <w:jc w:val="both"/>
        <w:rPr>
          <w:rFonts w:eastAsia="Times New Roman"/>
          <w:szCs w:val="24"/>
        </w:rPr>
      </w:pPr>
      <w:r>
        <w:rPr>
          <w:rFonts w:eastAsia="Times New Roman"/>
          <w:szCs w:val="24"/>
        </w:rPr>
        <w:t>Κι ύ</w:t>
      </w:r>
      <w:r w:rsidRPr="007173FC">
        <w:rPr>
          <w:rFonts w:eastAsia="Times New Roman"/>
          <w:szCs w:val="24"/>
        </w:rPr>
        <w:t>στερα</w:t>
      </w:r>
      <w:r>
        <w:rPr>
          <w:rFonts w:eastAsia="Times New Roman"/>
          <w:szCs w:val="24"/>
        </w:rPr>
        <w:t>,</w:t>
      </w:r>
      <w:r w:rsidRPr="007173FC">
        <w:rPr>
          <w:rFonts w:eastAsia="Times New Roman"/>
          <w:szCs w:val="24"/>
        </w:rPr>
        <w:t xml:space="preserve"> άκουσα και μία άλλη </w:t>
      </w:r>
      <w:r>
        <w:rPr>
          <w:rFonts w:eastAsia="Times New Roman"/>
          <w:szCs w:val="24"/>
        </w:rPr>
        <w:t>κριτική την οποία έκανε και ο κ.</w:t>
      </w:r>
      <w:r w:rsidRPr="007173FC">
        <w:rPr>
          <w:rFonts w:eastAsia="Times New Roman"/>
          <w:szCs w:val="24"/>
        </w:rPr>
        <w:t xml:space="preserve"> Βενιζέλος πριν</w:t>
      </w:r>
      <w:r>
        <w:rPr>
          <w:rFonts w:eastAsia="Times New Roman"/>
          <w:szCs w:val="24"/>
        </w:rPr>
        <w:t>.</w:t>
      </w:r>
      <w:r w:rsidRPr="007173FC">
        <w:rPr>
          <w:rFonts w:eastAsia="Times New Roman"/>
          <w:szCs w:val="24"/>
        </w:rPr>
        <w:t xml:space="preserve"> </w:t>
      </w:r>
      <w:r>
        <w:rPr>
          <w:rFonts w:eastAsia="Times New Roman"/>
          <w:szCs w:val="24"/>
        </w:rPr>
        <w:t>Σ</w:t>
      </w:r>
      <w:r w:rsidRPr="007173FC">
        <w:rPr>
          <w:rFonts w:eastAsia="Times New Roman"/>
          <w:szCs w:val="24"/>
        </w:rPr>
        <w:t>ημειωτέον</w:t>
      </w:r>
      <w:r>
        <w:rPr>
          <w:rFonts w:eastAsia="Times New Roman"/>
          <w:szCs w:val="24"/>
        </w:rPr>
        <w:t>,</w:t>
      </w:r>
      <w:r w:rsidRPr="007173FC">
        <w:rPr>
          <w:rFonts w:eastAsia="Times New Roman"/>
          <w:szCs w:val="24"/>
        </w:rPr>
        <w:t xml:space="preserve"> ο κ</w:t>
      </w:r>
      <w:r>
        <w:rPr>
          <w:rFonts w:eastAsia="Times New Roman"/>
          <w:szCs w:val="24"/>
        </w:rPr>
        <w:t>.</w:t>
      </w:r>
      <w:r w:rsidRPr="007173FC">
        <w:rPr>
          <w:rFonts w:eastAsia="Times New Roman"/>
          <w:szCs w:val="24"/>
        </w:rPr>
        <w:t xml:space="preserve"> Βενιζέλος </w:t>
      </w:r>
      <w:r>
        <w:rPr>
          <w:rFonts w:eastAsia="Times New Roman"/>
          <w:szCs w:val="24"/>
        </w:rPr>
        <w:t>ήταν Α</w:t>
      </w:r>
      <w:r w:rsidRPr="007173FC">
        <w:rPr>
          <w:rFonts w:eastAsia="Times New Roman"/>
          <w:szCs w:val="24"/>
        </w:rPr>
        <w:t>ντιπρόεδρος της κυβέρνησης που έκανε τις περικοπές στους συνταξιούχους</w:t>
      </w:r>
      <w:r>
        <w:rPr>
          <w:rFonts w:eastAsia="Times New Roman"/>
          <w:szCs w:val="24"/>
        </w:rPr>
        <w:t>,</w:t>
      </w:r>
      <w:r w:rsidRPr="007173FC">
        <w:rPr>
          <w:rFonts w:eastAsia="Times New Roman"/>
          <w:szCs w:val="24"/>
        </w:rPr>
        <w:t xml:space="preserve"> μεταξύ των οποίων και την </w:t>
      </w:r>
      <w:r w:rsidRPr="007173FC">
        <w:rPr>
          <w:rFonts w:eastAsia="Times New Roman"/>
          <w:szCs w:val="24"/>
        </w:rPr>
        <w:lastRenderedPageBreak/>
        <w:t xml:space="preserve">κατάργηση του δώρου του Πάσχα στους </w:t>
      </w:r>
      <w:r w:rsidRPr="007173FC">
        <w:rPr>
          <w:rFonts w:eastAsia="Times New Roman"/>
          <w:szCs w:val="24"/>
        </w:rPr>
        <w:t>συνταξιούχους</w:t>
      </w:r>
      <w:r>
        <w:rPr>
          <w:rFonts w:eastAsia="Times New Roman"/>
          <w:szCs w:val="24"/>
        </w:rPr>
        <w:t>.</w:t>
      </w:r>
      <w:r w:rsidRPr="007173FC">
        <w:rPr>
          <w:rFonts w:eastAsia="Times New Roman"/>
          <w:szCs w:val="24"/>
        </w:rPr>
        <w:t xml:space="preserve"> Έχει </w:t>
      </w:r>
      <w:r>
        <w:rPr>
          <w:rFonts w:eastAsia="Times New Roman"/>
          <w:szCs w:val="24"/>
        </w:rPr>
        <w:t>τη δικιά του υπογραφή</w:t>
      </w:r>
      <w:r w:rsidRPr="007173FC">
        <w:rPr>
          <w:rFonts w:eastAsia="Times New Roman"/>
          <w:szCs w:val="24"/>
        </w:rPr>
        <w:t xml:space="preserve"> εκείνος ο νόμος</w:t>
      </w:r>
      <w:r>
        <w:rPr>
          <w:rFonts w:eastAsia="Times New Roman"/>
          <w:szCs w:val="24"/>
        </w:rPr>
        <w:t>.</w:t>
      </w:r>
      <w:r w:rsidRPr="007173FC">
        <w:rPr>
          <w:rFonts w:eastAsia="Times New Roman"/>
          <w:szCs w:val="24"/>
        </w:rPr>
        <w:t xml:space="preserve"> </w:t>
      </w:r>
      <w:r>
        <w:rPr>
          <w:rFonts w:eastAsia="Times New Roman"/>
          <w:szCs w:val="24"/>
        </w:rPr>
        <w:t xml:space="preserve">Κι </w:t>
      </w:r>
      <w:r w:rsidRPr="007173FC">
        <w:rPr>
          <w:rFonts w:eastAsia="Times New Roman"/>
          <w:szCs w:val="24"/>
        </w:rPr>
        <w:t>έρχεται σήμερα ο κ</w:t>
      </w:r>
      <w:r>
        <w:rPr>
          <w:rFonts w:eastAsia="Times New Roman"/>
          <w:szCs w:val="24"/>
        </w:rPr>
        <w:t>.</w:t>
      </w:r>
      <w:r w:rsidRPr="007173FC">
        <w:rPr>
          <w:rFonts w:eastAsia="Times New Roman"/>
          <w:szCs w:val="24"/>
        </w:rPr>
        <w:t xml:space="preserve"> Βενιζέλος</w:t>
      </w:r>
      <w:r>
        <w:rPr>
          <w:rFonts w:eastAsia="Times New Roman"/>
          <w:szCs w:val="24"/>
        </w:rPr>
        <w:t>,</w:t>
      </w:r>
      <w:r w:rsidRPr="007173FC">
        <w:rPr>
          <w:rFonts w:eastAsia="Times New Roman"/>
          <w:szCs w:val="24"/>
        </w:rPr>
        <w:t xml:space="preserve"> όπως και ο κ</w:t>
      </w:r>
      <w:r>
        <w:rPr>
          <w:rFonts w:eastAsia="Times New Roman"/>
          <w:szCs w:val="24"/>
        </w:rPr>
        <w:t>.</w:t>
      </w:r>
      <w:r w:rsidRPr="007173FC">
        <w:rPr>
          <w:rFonts w:eastAsia="Times New Roman"/>
          <w:szCs w:val="24"/>
        </w:rPr>
        <w:t xml:space="preserve"> </w:t>
      </w:r>
      <w:proofErr w:type="spellStart"/>
      <w:r>
        <w:rPr>
          <w:rFonts w:eastAsia="Times New Roman"/>
          <w:szCs w:val="24"/>
        </w:rPr>
        <w:t>Β</w:t>
      </w:r>
      <w:r w:rsidRPr="007173FC">
        <w:rPr>
          <w:rFonts w:eastAsia="Times New Roman"/>
          <w:szCs w:val="24"/>
        </w:rPr>
        <w:t>ρούτσης</w:t>
      </w:r>
      <w:proofErr w:type="spellEnd"/>
      <w:r>
        <w:rPr>
          <w:rFonts w:eastAsia="Times New Roman"/>
          <w:szCs w:val="24"/>
        </w:rPr>
        <w:t>,</w:t>
      </w:r>
      <w:r w:rsidRPr="007173FC">
        <w:rPr>
          <w:rFonts w:eastAsia="Times New Roman"/>
          <w:szCs w:val="24"/>
        </w:rPr>
        <w:t xml:space="preserve"> να μας εγκ</w:t>
      </w:r>
      <w:r>
        <w:rPr>
          <w:rFonts w:eastAsia="Times New Roman"/>
          <w:szCs w:val="24"/>
        </w:rPr>
        <w:t xml:space="preserve">αλέσει </w:t>
      </w:r>
      <w:r w:rsidRPr="007173FC">
        <w:rPr>
          <w:rFonts w:eastAsia="Times New Roman"/>
          <w:szCs w:val="24"/>
        </w:rPr>
        <w:t xml:space="preserve">σε δεύτερο χρόνο ότι </w:t>
      </w:r>
      <w:r>
        <w:rPr>
          <w:rFonts w:eastAsia="Times New Roman"/>
          <w:szCs w:val="24"/>
        </w:rPr>
        <w:t>-</w:t>
      </w:r>
      <w:r w:rsidRPr="007173FC">
        <w:rPr>
          <w:rFonts w:eastAsia="Times New Roman"/>
          <w:szCs w:val="24"/>
        </w:rPr>
        <w:t>λέει</w:t>
      </w:r>
      <w:r>
        <w:rPr>
          <w:rFonts w:eastAsia="Times New Roman"/>
          <w:szCs w:val="24"/>
        </w:rPr>
        <w:t>-</w:t>
      </w:r>
      <w:r w:rsidRPr="007173FC">
        <w:rPr>
          <w:rFonts w:eastAsia="Times New Roman"/>
          <w:szCs w:val="24"/>
        </w:rPr>
        <w:t xml:space="preserve"> το ποσό που δίνουμε για τη </w:t>
      </w:r>
      <w:r>
        <w:rPr>
          <w:rFonts w:eastAsia="Times New Roman"/>
          <w:szCs w:val="24"/>
        </w:rPr>
        <w:t>δέκατη τρίτη</w:t>
      </w:r>
      <w:r w:rsidRPr="007173FC">
        <w:rPr>
          <w:rFonts w:eastAsia="Times New Roman"/>
          <w:szCs w:val="24"/>
        </w:rPr>
        <w:t xml:space="preserve"> σύνταξη δεν είναι αρκετό</w:t>
      </w:r>
      <w:r>
        <w:rPr>
          <w:rFonts w:eastAsia="Times New Roman"/>
          <w:szCs w:val="24"/>
        </w:rPr>
        <w:t>.</w:t>
      </w:r>
      <w:r w:rsidRPr="007173FC">
        <w:rPr>
          <w:rFonts w:eastAsia="Times New Roman"/>
          <w:szCs w:val="24"/>
        </w:rPr>
        <w:t xml:space="preserve"> </w:t>
      </w:r>
      <w:r>
        <w:rPr>
          <w:rFonts w:eastAsia="Times New Roman"/>
          <w:szCs w:val="24"/>
        </w:rPr>
        <w:t>Ε</w:t>
      </w:r>
      <w:r w:rsidRPr="007173FC">
        <w:rPr>
          <w:rFonts w:eastAsia="Times New Roman"/>
          <w:szCs w:val="24"/>
        </w:rPr>
        <w:t xml:space="preserve">ίναι 800 εκατομμύρια </w:t>
      </w:r>
      <w:r>
        <w:rPr>
          <w:rFonts w:eastAsia="Times New Roman"/>
          <w:szCs w:val="24"/>
        </w:rPr>
        <w:t>-λέει-</w:t>
      </w:r>
      <w:r w:rsidRPr="007173FC">
        <w:rPr>
          <w:rFonts w:eastAsia="Times New Roman"/>
          <w:szCs w:val="24"/>
        </w:rPr>
        <w:t xml:space="preserve"> και δεν είναι πλήρης σύνταξη για όλους</w:t>
      </w:r>
      <w:r>
        <w:rPr>
          <w:rFonts w:eastAsia="Times New Roman"/>
          <w:szCs w:val="24"/>
        </w:rPr>
        <w:t>.</w:t>
      </w:r>
      <w:r w:rsidRPr="007173FC">
        <w:rPr>
          <w:rFonts w:eastAsia="Times New Roman"/>
          <w:szCs w:val="24"/>
        </w:rPr>
        <w:t xml:space="preserve"> </w:t>
      </w:r>
      <w:r>
        <w:rPr>
          <w:rFonts w:eastAsia="Times New Roman"/>
          <w:szCs w:val="24"/>
        </w:rPr>
        <w:t>Κ</w:t>
      </w:r>
      <w:r w:rsidRPr="007173FC">
        <w:rPr>
          <w:rFonts w:eastAsia="Times New Roman"/>
          <w:szCs w:val="24"/>
        </w:rPr>
        <w:t>αι μάλιστα</w:t>
      </w:r>
      <w:r>
        <w:rPr>
          <w:rFonts w:eastAsia="Times New Roman"/>
          <w:szCs w:val="24"/>
        </w:rPr>
        <w:t>,</w:t>
      </w:r>
      <w:r w:rsidRPr="007173FC">
        <w:rPr>
          <w:rFonts w:eastAsia="Times New Roman"/>
          <w:szCs w:val="24"/>
        </w:rPr>
        <w:t xml:space="preserve"> </w:t>
      </w:r>
      <w:r>
        <w:rPr>
          <w:rFonts w:eastAsia="Times New Roman"/>
          <w:szCs w:val="24"/>
        </w:rPr>
        <w:t xml:space="preserve">ο κ. </w:t>
      </w:r>
      <w:proofErr w:type="spellStart"/>
      <w:r>
        <w:rPr>
          <w:rFonts w:eastAsia="Times New Roman"/>
          <w:szCs w:val="24"/>
        </w:rPr>
        <w:t>Β</w:t>
      </w:r>
      <w:r w:rsidRPr="007173FC">
        <w:rPr>
          <w:rFonts w:eastAsia="Times New Roman"/>
          <w:szCs w:val="24"/>
        </w:rPr>
        <w:t>ρούτσης</w:t>
      </w:r>
      <w:proofErr w:type="spellEnd"/>
      <w:r w:rsidRPr="007173FC">
        <w:rPr>
          <w:rFonts w:eastAsia="Times New Roman"/>
          <w:szCs w:val="24"/>
        </w:rPr>
        <w:t xml:space="preserve"> με κατηγ</w:t>
      </w:r>
      <w:r>
        <w:rPr>
          <w:rFonts w:eastAsia="Times New Roman"/>
          <w:szCs w:val="24"/>
        </w:rPr>
        <w:t xml:space="preserve">όρησε </w:t>
      </w:r>
      <w:r w:rsidRPr="007173FC">
        <w:rPr>
          <w:rFonts w:eastAsia="Times New Roman"/>
          <w:szCs w:val="24"/>
        </w:rPr>
        <w:t xml:space="preserve">πριν δύο μέρες ότι ως </w:t>
      </w:r>
      <w:r>
        <w:rPr>
          <w:rFonts w:eastAsia="Times New Roman"/>
          <w:szCs w:val="24"/>
        </w:rPr>
        <w:t>Κ</w:t>
      </w:r>
      <w:r w:rsidRPr="007173FC">
        <w:rPr>
          <w:rFonts w:eastAsia="Times New Roman"/>
          <w:szCs w:val="24"/>
        </w:rPr>
        <w:t xml:space="preserve">υβέρνηση πήγαμε </w:t>
      </w:r>
      <w:r>
        <w:rPr>
          <w:rFonts w:eastAsia="Times New Roman"/>
          <w:szCs w:val="24"/>
        </w:rPr>
        <w:t>να εμπαίξουμε</w:t>
      </w:r>
      <w:r w:rsidRPr="007173FC">
        <w:rPr>
          <w:rFonts w:eastAsia="Times New Roman"/>
          <w:szCs w:val="24"/>
        </w:rPr>
        <w:t xml:space="preserve"> τ</w:t>
      </w:r>
      <w:r>
        <w:rPr>
          <w:rFonts w:eastAsia="Times New Roman"/>
          <w:szCs w:val="24"/>
        </w:rPr>
        <w:t xml:space="preserve">ους συνταξιούχους μιλώντας για δέκατη τρίτη </w:t>
      </w:r>
      <w:r w:rsidRPr="007173FC">
        <w:rPr>
          <w:rFonts w:eastAsia="Times New Roman"/>
          <w:szCs w:val="24"/>
        </w:rPr>
        <w:t>σύνταξη</w:t>
      </w:r>
      <w:r>
        <w:rPr>
          <w:rFonts w:eastAsia="Times New Roman"/>
          <w:szCs w:val="24"/>
        </w:rPr>
        <w:t>.</w:t>
      </w:r>
    </w:p>
    <w:p w14:paraId="6E8198DF" w14:textId="77777777" w:rsidR="004B0DF5" w:rsidRDefault="00471FB5">
      <w:pPr>
        <w:spacing w:line="600" w:lineRule="auto"/>
        <w:ind w:firstLine="720"/>
        <w:jc w:val="both"/>
        <w:rPr>
          <w:rFonts w:eastAsia="Times New Roman"/>
          <w:szCs w:val="24"/>
        </w:rPr>
      </w:pPr>
      <w:r w:rsidRPr="007173FC">
        <w:rPr>
          <w:rFonts w:eastAsia="Times New Roman"/>
          <w:szCs w:val="24"/>
        </w:rPr>
        <w:t>Κατ</w:t>
      </w:r>
      <w:r>
        <w:rPr>
          <w:rFonts w:eastAsia="Times New Roman"/>
          <w:szCs w:val="24"/>
        </w:rPr>
        <w:t xml:space="preserve">’ </w:t>
      </w:r>
      <w:r w:rsidRPr="007173FC">
        <w:rPr>
          <w:rFonts w:eastAsia="Times New Roman"/>
          <w:szCs w:val="24"/>
        </w:rPr>
        <w:t>αρχάς</w:t>
      </w:r>
      <w:r>
        <w:rPr>
          <w:rFonts w:eastAsia="Times New Roman"/>
          <w:szCs w:val="24"/>
        </w:rPr>
        <w:t>,</w:t>
      </w:r>
      <w:r w:rsidRPr="007173FC">
        <w:rPr>
          <w:rFonts w:eastAsia="Times New Roman"/>
          <w:szCs w:val="24"/>
        </w:rPr>
        <w:t xml:space="preserve"> να πω ότι όταν πήγαμε στο Ζάππειο</w:t>
      </w:r>
      <w:r>
        <w:rPr>
          <w:rFonts w:eastAsia="Times New Roman"/>
          <w:szCs w:val="24"/>
        </w:rPr>
        <w:t>,</w:t>
      </w:r>
      <w:r w:rsidRPr="007173FC">
        <w:rPr>
          <w:rFonts w:eastAsia="Times New Roman"/>
          <w:szCs w:val="24"/>
        </w:rPr>
        <w:t xml:space="preserve"> πήγα και εγώ </w:t>
      </w:r>
      <w:r>
        <w:rPr>
          <w:rFonts w:eastAsia="Times New Roman"/>
          <w:szCs w:val="24"/>
        </w:rPr>
        <w:t>ε</w:t>
      </w:r>
      <w:r w:rsidRPr="007173FC">
        <w:rPr>
          <w:rFonts w:eastAsia="Times New Roman"/>
          <w:szCs w:val="24"/>
        </w:rPr>
        <w:t>κεί</w:t>
      </w:r>
      <w:r>
        <w:rPr>
          <w:rFonts w:eastAsia="Times New Roman"/>
          <w:szCs w:val="24"/>
        </w:rPr>
        <w:t>, μ</w:t>
      </w:r>
      <w:r>
        <w:rPr>
          <w:rFonts w:eastAsia="Times New Roman"/>
          <w:szCs w:val="24"/>
        </w:rPr>
        <w:t>ου</w:t>
      </w:r>
      <w:r w:rsidRPr="007173FC">
        <w:rPr>
          <w:rFonts w:eastAsia="Times New Roman"/>
          <w:szCs w:val="24"/>
        </w:rPr>
        <w:t xml:space="preserve"> έδωσε ο </w:t>
      </w:r>
      <w:r>
        <w:rPr>
          <w:rFonts w:eastAsia="Times New Roman"/>
          <w:szCs w:val="24"/>
        </w:rPr>
        <w:t>Π</w:t>
      </w:r>
      <w:r w:rsidRPr="007173FC">
        <w:rPr>
          <w:rFonts w:eastAsia="Times New Roman"/>
          <w:szCs w:val="24"/>
        </w:rPr>
        <w:t>ρωθυπουργός αμέσως το λόγο</w:t>
      </w:r>
      <w:r>
        <w:rPr>
          <w:rFonts w:eastAsia="Times New Roman"/>
          <w:szCs w:val="24"/>
        </w:rPr>
        <w:t>,</w:t>
      </w:r>
      <w:r w:rsidRPr="007173FC">
        <w:rPr>
          <w:rFonts w:eastAsia="Times New Roman"/>
          <w:szCs w:val="24"/>
        </w:rPr>
        <w:t xml:space="preserve"> ακριβώς για να περιγράψω τη δομή της νέας </w:t>
      </w:r>
      <w:r>
        <w:rPr>
          <w:rFonts w:eastAsia="Times New Roman"/>
          <w:szCs w:val="24"/>
        </w:rPr>
        <w:t>δέκατης τρίτης. Ν</w:t>
      </w:r>
      <w:r w:rsidRPr="007173FC">
        <w:rPr>
          <w:rFonts w:eastAsia="Times New Roman"/>
          <w:szCs w:val="24"/>
        </w:rPr>
        <w:t xml:space="preserve">α πούμε ότι </w:t>
      </w:r>
      <w:r>
        <w:rPr>
          <w:rFonts w:eastAsia="Times New Roman"/>
          <w:szCs w:val="24"/>
        </w:rPr>
        <w:t xml:space="preserve">όσοι παίρνουν </w:t>
      </w:r>
      <w:r w:rsidRPr="007173FC">
        <w:rPr>
          <w:rFonts w:eastAsia="Times New Roman"/>
          <w:szCs w:val="24"/>
        </w:rPr>
        <w:t>μέχρι 500 ευρώ θα πάρουν πλήρη σύνταξη</w:t>
      </w:r>
      <w:r>
        <w:rPr>
          <w:rFonts w:eastAsia="Times New Roman"/>
          <w:szCs w:val="24"/>
        </w:rPr>
        <w:t>, ό</w:t>
      </w:r>
      <w:r w:rsidRPr="007173FC">
        <w:rPr>
          <w:rFonts w:eastAsia="Times New Roman"/>
          <w:szCs w:val="24"/>
        </w:rPr>
        <w:t xml:space="preserve">σοι παίρνουν </w:t>
      </w:r>
      <w:r>
        <w:rPr>
          <w:rFonts w:eastAsia="Times New Roman"/>
          <w:szCs w:val="24"/>
        </w:rPr>
        <w:t>από 500-600 ευρώ θα πάρουν το 70% και πάει λέγοντας. Άρα, δεν νομίζω ότι αν έ</w:t>
      </w:r>
      <w:r>
        <w:rPr>
          <w:rFonts w:eastAsia="Times New Roman"/>
          <w:szCs w:val="24"/>
        </w:rPr>
        <w:t>νας σοβαρός άνθρωπος ήθελε να κοροϊδέψει, θα πήγαινε εκεί για να παρουσιάσει με νούμερα και στοιχεία ποια είναι αυτή η νέα</w:t>
      </w:r>
      <w:r w:rsidRPr="007173FC">
        <w:rPr>
          <w:rFonts w:eastAsia="Times New Roman"/>
          <w:szCs w:val="24"/>
        </w:rPr>
        <w:t xml:space="preserve"> αρχιτεκτονική</w:t>
      </w:r>
      <w:r>
        <w:rPr>
          <w:rFonts w:eastAsia="Times New Roman"/>
          <w:szCs w:val="24"/>
        </w:rPr>
        <w:t>.</w:t>
      </w:r>
      <w:r w:rsidRPr="007173FC">
        <w:rPr>
          <w:rFonts w:eastAsia="Times New Roman"/>
          <w:szCs w:val="24"/>
        </w:rPr>
        <w:t xml:space="preserve"> </w:t>
      </w:r>
      <w:r>
        <w:rPr>
          <w:rFonts w:eastAsia="Times New Roman"/>
          <w:szCs w:val="24"/>
        </w:rPr>
        <w:t>Ν</w:t>
      </w:r>
      <w:r w:rsidRPr="007173FC">
        <w:rPr>
          <w:rFonts w:eastAsia="Times New Roman"/>
          <w:szCs w:val="24"/>
        </w:rPr>
        <w:t>ομίζω ότι αυτό είναι μία εντελώς αστεία κριτική</w:t>
      </w:r>
      <w:r>
        <w:rPr>
          <w:rFonts w:eastAsia="Times New Roman"/>
          <w:szCs w:val="24"/>
        </w:rPr>
        <w:t xml:space="preserve">. </w:t>
      </w:r>
    </w:p>
    <w:p w14:paraId="6E8198E0" w14:textId="77777777" w:rsidR="004B0DF5" w:rsidRDefault="00471FB5">
      <w:pPr>
        <w:spacing w:line="600" w:lineRule="auto"/>
        <w:ind w:firstLine="720"/>
        <w:jc w:val="both"/>
        <w:rPr>
          <w:rFonts w:eastAsia="Times New Roman"/>
          <w:szCs w:val="24"/>
        </w:rPr>
      </w:pPr>
      <w:r>
        <w:rPr>
          <w:rFonts w:eastAsia="Times New Roman"/>
          <w:szCs w:val="24"/>
        </w:rPr>
        <w:lastRenderedPageBreak/>
        <w:t>Αυτό, όμως, που για εμένα είναι μία αντιπολίτευση της απόγνωσης ή τ</w:t>
      </w:r>
      <w:r>
        <w:rPr>
          <w:rFonts w:eastAsia="Times New Roman"/>
          <w:szCs w:val="24"/>
        </w:rPr>
        <w:t>ης απελπισίας είναι όταν ο κ. Μητσοτάκης βγαίνει πριν από λίγες μέρες και λέει ότι ο ίδιος δεν θα έδινε ποτέ δέκατη τρίτη σύνταξη, «δεν είναι εφικτό» είπε, «δεν θα το έκανα ποτέ, εάν</w:t>
      </w:r>
      <w:r w:rsidRPr="007173FC">
        <w:rPr>
          <w:rFonts w:eastAsia="Times New Roman"/>
          <w:szCs w:val="24"/>
        </w:rPr>
        <w:t xml:space="preserve"> ερχόμουν στην κυβέρνηση</w:t>
      </w:r>
      <w:r>
        <w:rPr>
          <w:rFonts w:eastAsia="Times New Roman"/>
          <w:szCs w:val="24"/>
        </w:rPr>
        <w:t>»,</w:t>
      </w:r>
      <w:r w:rsidRPr="007173FC">
        <w:rPr>
          <w:rFonts w:eastAsia="Times New Roman"/>
          <w:szCs w:val="24"/>
        </w:rPr>
        <w:t xml:space="preserve"> μετά να έρχεται ο ίδιος πάλι </w:t>
      </w:r>
      <w:r>
        <w:rPr>
          <w:rFonts w:eastAsia="Times New Roman"/>
          <w:szCs w:val="24"/>
        </w:rPr>
        <w:t>ή διά</w:t>
      </w:r>
      <w:r w:rsidRPr="007173FC">
        <w:rPr>
          <w:rFonts w:eastAsia="Times New Roman"/>
          <w:szCs w:val="24"/>
        </w:rPr>
        <w:t xml:space="preserve"> </w:t>
      </w:r>
      <w:r>
        <w:rPr>
          <w:rFonts w:eastAsia="Times New Roman"/>
          <w:szCs w:val="24"/>
        </w:rPr>
        <w:t xml:space="preserve">του κ. </w:t>
      </w:r>
      <w:proofErr w:type="spellStart"/>
      <w:r>
        <w:rPr>
          <w:rFonts w:eastAsia="Times New Roman"/>
          <w:szCs w:val="24"/>
        </w:rPr>
        <w:t>Β</w:t>
      </w:r>
      <w:r w:rsidRPr="007173FC">
        <w:rPr>
          <w:rFonts w:eastAsia="Times New Roman"/>
          <w:szCs w:val="24"/>
        </w:rPr>
        <w:t>ρούτση</w:t>
      </w:r>
      <w:proofErr w:type="spellEnd"/>
      <w:r w:rsidRPr="007173FC">
        <w:rPr>
          <w:rFonts w:eastAsia="Times New Roman"/>
          <w:szCs w:val="24"/>
        </w:rPr>
        <w:t xml:space="preserve"> και να μας εγκαλεί για το ποσό της </w:t>
      </w:r>
      <w:r>
        <w:rPr>
          <w:rFonts w:eastAsia="Times New Roman"/>
          <w:szCs w:val="24"/>
        </w:rPr>
        <w:t>δ</w:t>
      </w:r>
      <w:r w:rsidRPr="007173FC">
        <w:rPr>
          <w:rFonts w:eastAsia="Times New Roman"/>
          <w:szCs w:val="24"/>
        </w:rPr>
        <w:t>έκατης τρίτης σύνταξης</w:t>
      </w:r>
      <w:r>
        <w:rPr>
          <w:rFonts w:eastAsia="Times New Roman"/>
          <w:szCs w:val="24"/>
        </w:rPr>
        <w:t>.</w:t>
      </w:r>
      <w:r w:rsidRPr="007173FC">
        <w:rPr>
          <w:rFonts w:eastAsia="Times New Roman"/>
          <w:szCs w:val="24"/>
        </w:rPr>
        <w:t xml:space="preserve"> </w:t>
      </w:r>
      <w:r>
        <w:rPr>
          <w:rFonts w:eastAsia="Times New Roman"/>
          <w:szCs w:val="24"/>
        </w:rPr>
        <w:t>Ε</w:t>
      </w:r>
      <w:r w:rsidRPr="007173FC">
        <w:rPr>
          <w:rFonts w:eastAsia="Times New Roman"/>
          <w:szCs w:val="24"/>
        </w:rPr>
        <w:t xml:space="preserve">ίναι δυνατόν ο </w:t>
      </w:r>
      <w:r>
        <w:rPr>
          <w:rFonts w:eastAsia="Times New Roman"/>
          <w:szCs w:val="24"/>
        </w:rPr>
        <w:t>Π</w:t>
      </w:r>
      <w:r w:rsidRPr="007173FC">
        <w:rPr>
          <w:rFonts w:eastAsia="Times New Roman"/>
          <w:szCs w:val="24"/>
        </w:rPr>
        <w:t>ρόεδρος της Αξιωματικής Αντιπολίτευσης να λέει ότι ο ίδιος ποτέ δεν θα χορηγούσε τη δέκατη τρίτη σύνταξη και μετά η αντιπολιτευτική γραμμή να λέει ότι το ποσό είναι πολύ χα</w:t>
      </w:r>
      <w:r w:rsidRPr="007173FC">
        <w:rPr>
          <w:rFonts w:eastAsia="Times New Roman"/>
          <w:szCs w:val="24"/>
        </w:rPr>
        <w:t>μηλό</w:t>
      </w:r>
      <w:r>
        <w:rPr>
          <w:rFonts w:eastAsia="Times New Roman"/>
          <w:szCs w:val="24"/>
        </w:rPr>
        <w:t>; Τι α</w:t>
      </w:r>
      <w:r w:rsidRPr="007173FC">
        <w:rPr>
          <w:rFonts w:eastAsia="Times New Roman"/>
          <w:szCs w:val="24"/>
        </w:rPr>
        <w:t>κριβώς είδους αντιπολίτευση της απελπισίας και της απόγνωσης είναι αυτή</w:t>
      </w:r>
      <w:r>
        <w:rPr>
          <w:rFonts w:eastAsia="Times New Roman"/>
          <w:szCs w:val="24"/>
        </w:rPr>
        <w:t>;</w:t>
      </w:r>
    </w:p>
    <w:p w14:paraId="6E8198E1" w14:textId="77777777" w:rsidR="004B0DF5" w:rsidRDefault="00471FB5">
      <w:pPr>
        <w:spacing w:line="600" w:lineRule="auto"/>
        <w:ind w:firstLine="720"/>
        <w:jc w:val="both"/>
        <w:rPr>
          <w:rFonts w:eastAsia="Times New Roman"/>
          <w:szCs w:val="24"/>
        </w:rPr>
      </w:pPr>
      <w:r>
        <w:rPr>
          <w:rFonts w:eastAsia="Times New Roman"/>
          <w:szCs w:val="24"/>
        </w:rPr>
        <w:t>Η</w:t>
      </w:r>
      <w:r w:rsidRPr="007173FC">
        <w:rPr>
          <w:rFonts w:eastAsia="Times New Roman"/>
          <w:szCs w:val="24"/>
        </w:rPr>
        <w:t xml:space="preserve"> διαφορά νομίζω είναι ότι για τον κ</w:t>
      </w:r>
      <w:r>
        <w:rPr>
          <w:rFonts w:eastAsia="Times New Roman"/>
          <w:szCs w:val="24"/>
        </w:rPr>
        <w:t>.</w:t>
      </w:r>
      <w:r w:rsidRPr="007173FC">
        <w:rPr>
          <w:rFonts w:eastAsia="Times New Roman"/>
          <w:szCs w:val="24"/>
        </w:rPr>
        <w:t xml:space="preserve"> Μητσοτάκη το εφικτό </w:t>
      </w:r>
      <w:r>
        <w:rPr>
          <w:rFonts w:eastAsia="Times New Roman"/>
          <w:szCs w:val="24"/>
        </w:rPr>
        <w:t>π</w:t>
      </w:r>
      <w:r w:rsidRPr="007173FC">
        <w:rPr>
          <w:rFonts w:eastAsia="Times New Roman"/>
          <w:szCs w:val="24"/>
        </w:rPr>
        <w:t xml:space="preserve">ρος όφελος </w:t>
      </w:r>
      <w:r>
        <w:rPr>
          <w:rFonts w:eastAsia="Times New Roman"/>
          <w:szCs w:val="24"/>
        </w:rPr>
        <w:t>των πολλών μάλλον δεν είναι στις προτεραιότητές</w:t>
      </w:r>
      <w:r w:rsidRPr="007173FC">
        <w:rPr>
          <w:rFonts w:eastAsia="Times New Roman"/>
          <w:szCs w:val="24"/>
        </w:rPr>
        <w:t xml:space="preserve"> του</w:t>
      </w:r>
      <w:r>
        <w:rPr>
          <w:rFonts w:eastAsia="Times New Roman"/>
          <w:szCs w:val="24"/>
        </w:rPr>
        <w:t>,</w:t>
      </w:r>
      <w:r w:rsidRPr="007173FC">
        <w:rPr>
          <w:rFonts w:eastAsia="Times New Roman"/>
          <w:szCs w:val="24"/>
        </w:rPr>
        <w:t xml:space="preserve"> ενώ για εμάς </w:t>
      </w:r>
      <w:r>
        <w:rPr>
          <w:rFonts w:eastAsia="Times New Roman"/>
          <w:szCs w:val="24"/>
        </w:rPr>
        <w:t>οι</w:t>
      </w:r>
      <w:r w:rsidRPr="007173FC">
        <w:rPr>
          <w:rFonts w:eastAsia="Times New Roman"/>
          <w:szCs w:val="24"/>
        </w:rPr>
        <w:t xml:space="preserve"> </w:t>
      </w:r>
      <w:r>
        <w:rPr>
          <w:rFonts w:eastAsia="Times New Roman"/>
          <w:szCs w:val="24"/>
        </w:rPr>
        <w:t>προτεραιότητες</w:t>
      </w:r>
      <w:r w:rsidRPr="007173FC">
        <w:rPr>
          <w:rFonts w:eastAsia="Times New Roman"/>
          <w:szCs w:val="24"/>
        </w:rPr>
        <w:t xml:space="preserve"> </w:t>
      </w:r>
      <w:r>
        <w:rPr>
          <w:rFonts w:eastAsia="Times New Roman"/>
          <w:szCs w:val="24"/>
        </w:rPr>
        <w:t xml:space="preserve">των πολλών </w:t>
      </w:r>
      <w:r w:rsidRPr="007173FC">
        <w:rPr>
          <w:rFonts w:eastAsia="Times New Roman"/>
          <w:szCs w:val="24"/>
        </w:rPr>
        <w:t>ε</w:t>
      </w:r>
      <w:r>
        <w:rPr>
          <w:rFonts w:eastAsia="Times New Roman"/>
          <w:szCs w:val="24"/>
        </w:rPr>
        <w:t>ίναι εφ</w:t>
      </w:r>
      <w:r>
        <w:rPr>
          <w:rFonts w:eastAsia="Times New Roman"/>
          <w:szCs w:val="24"/>
        </w:rPr>
        <w:t xml:space="preserve">ικτές και γίνονται πράξη. </w:t>
      </w:r>
    </w:p>
    <w:p w14:paraId="6E8198E2" w14:textId="77777777" w:rsidR="004B0DF5" w:rsidRDefault="00471FB5">
      <w:pPr>
        <w:spacing w:line="600" w:lineRule="auto"/>
        <w:ind w:firstLine="720"/>
        <w:jc w:val="both"/>
        <w:rPr>
          <w:rFonts w:eastAsia="Times New Roman"/>
          <w:szCs w:val="24"/>
        </w:rPr>
      </w:pPr>
      <w:r>
        <w:rPr>
          <w:rFonts w:eastAsia="Times New Roman"/>
          <w:szCs w:val="24"/>
        </w:rPr>
        <w:lastRenderedPageBreak/>
        <w:t xml:space="preserve">Μας εγκάλεσε, όμως, </w:t>
      </w:r>
      <w:r w:rsidRPr="007173FC">
        <w:rPr>
          <w:rFonts w:eastAsia="Times New Roman"/>
          <w:szCs w:val="24"/>
        </w:rPr>
        <w:t>ο κ</w:t>
      </w:r>
      <w:r>
        <w:rPr>
          <w:rFonts w:eastAsia="Times New Roman"/>
          <w:szCs w:val="24"/>
        </w:rPr>
        <w:t>.</w:t>
      </w:r>
      <w:r w:rsidRPr="007173FC">
        <w:rPr>
          <w:rFonts w:eastAsia="Times New Roman"/>
          <w:szCs w:val="24"/>
        </w:rPr>
        <w:t xml:space="preserve"> Μητσοτάκης και ο κ</w:t>
      </w:r>
      <w:r>
        <w:rPr>
          <w:rFonts w:eastAsia="Times New Roman"/>
          <w:szCs w:val="24"/>
        </w:rPr>
        <w:t>.</w:t>
      </w:r>
      <w:r w:rsidRPr="007173FC">
        <w:rPr>
          <w:rFonts w:eastAsia="Times New Roman"/>
          <w:szCs w:val="24"/>
        </w:rPr>
        <w:t xml:space="preserve"> </w:t>
      </w:r>
      <w:proofErr w:type="spellStart"/>
      <w:r>
        <w:rPr>
          <w:rFonts w:eastAsia="Times New Roman"/>
          <w:szCs w:val="24"/>
        </w:rPr>
        <w:t>Β</w:t>
      </w:r>
      <w:r w:rsidRPr="007173FC">
        <w:rPr>
          <w:rFonts w:eastAsia="Times New Roman"/>
          <w:szCs w:val="24"/>
        </w:rPr>
        <w:t>ρούτσης</w:t>
      </w:r>
      <w:proofErr w:type="spellEnd"/>
      <w:r w:rsidRPr="007173FC">
        <w:rPr>
          <w:rFonts w:eastAsia="Times New Roman"/>
          <w:szCs w:val="24"/>
        </w:rPr>
        <w:t xml:space="preserve"> και για το ασφαλιστικό σύστημα</w:t>
      </w:r>
      <w:r>
        <w:rPr>
          <w:rFonts w:eastAsia="Times New Roman"/>
          <w:szCs w:val="24"/>
        </w:rPr>
        <w:t>,</w:t>
      </w:r>
      <w:r w:rsidRPr="007173FC">
        <w:rPr>
          <w:rFonts w:eastAsia="Times New Roman"/>
          <w:szCs w:val="24"/>
        </w:rPr>
        <w:t xml:space="preserve"> για τα επίπεδα των συντάξεων</w:t>
      </w:r>
      <w:r>
        <w:rPr>
          <w:rFonts w:eastAsia="Times New Roman"/>
          <w:szCs w:val="24"/>
        </w:rPr>
        <w:t>,</w:t>
      </w:r>
      <w:r w:rsidRPr="007173FC">
        <w:rPr>
          <w:rFonts w:eastAsia="Times New Roman"/>
          <w:szCs w:val="24"/>
        </w:rPr>
        <w:t xml:space="preserve"> για την κατάσταση των ασφαλισμένων</w:t>
      </w:r>
      <w:r>
        <w:rPr>
          <w:rFonts w:eastAsia="Times New Roman"/>
          <w:szCs w:val="24"/>
        </w:rPr>
        <w:t>.</w:t>
      </w:r>
      <w:r w:rsidRPr="007173FC">
        <w:rPr>
          <w:rFonts w:eastAsia="Times New Roman"/>
          <w:szCs w:val="24"/>
        </w:rPr>
        <w:t xml:space="preserve"> </w:t>
      </w:r>
      <w:r>
        <w:rPr>
          <w:rFonts w:eastAsia="Times New Roman"/>
          <w:szCs w:val="24"/>
        </w:rPr>
        <w:t>Α</w:t>
      </w:r>
      <w:r w:rsidRPr="007173FC">
        <w:rPr>
          <w:rFonts w:eastAsia="Times New Roman"/>
          <w:szCs w:val="24"/>
        </w:rPr>
        <w:t>ς έρθουμε</w:t>
      </w:r>
      <w:r>
        <w:rPr>
          <w:rFonts w:eastAsia="Times New Roman"/>
          <w:szCs w:val="24"/>
        </w:rPr>
        <w:t>,</w:t>
      </w:r>
      <w:r w:rsidRPr="007173FC">
        <w:rPr>
          <w:rFonts w:eastAsia="Times New Roman"/>
          <w:szCs w:val="24"/>
        </w:rPr>
        <w:t xml:space="preserve"> λοιπόν</w:t>
      </w:r>
      <w:r>
        <w:rPr>
          <w:rFonts w:eastAsia="Times New Roman"/>
          <w:szCs w:val="24"/>
        </w:rPr>
        <w:t>,</w:t>
      </w:r>
      <w:r w:rsidRPr="007173FC">
        <w:rPr>
          <w:rFonts w:eastAsia="Times New Roman"/>
          <w:szCs w:val="24"/>
        </w:rPr>
        <w:t xml:space="preserve"> </w:t>
      </w:r>
      <w:r>
        <w:rPr>
          <w:rFonts w:eastAsia="Times New Roman"/>
          <w:szCs w:val="24"/>
        </w:rPr>
        <w:t xml:space="preserve">και σ’ αυτό </w:t>
      </w:r>
      <w:r w:rsidRPr="007173FC">
        <w:rPr>
          <w:rFonts w:eastAsia="Times New Roman"/>
          <w:szCs w:val="24"/>
        </w:rPr>
        <w:t>αφού θεωρο</w:t>
      </w:r>
      <w:r>
        <w:rPr>
          <w:rFonts w:eastAsia="Times New Roman"/>
          <w:szCs w:val="24"/>
        </w:rPr>
        <w:t xml:space="preserve">ύν, </w:t>
      </w:r>
      <w:r w:rsidRPr="007173FC">
        <w:rPr>
          <w:rFonts w:eastAsia="Times New Roman"/>
          <w:szCs w:val="24"/>
        </w:rPr>
        <w:t>για κάποιο λόγο που δεν καταλαβ</w:t>
      </w:r>
      <w:r w:rsidRPr="007173FC">
        <w:rPr>
          <w:rFonts w:eastAsia="Times New Roman"/>
          <w:szCs w:val="24"/>
        </w:rPr>
        <w:t>αίνω</w:t>
      </w:r>
      <w:r>
        <w:rPr>
          <w:rFonts w:eastAsia="Times New Roman"/>
          <w:szCs w:val="24"/>
        </w:rPr>
        <w:t>,</w:t>
      </w:r>
      <w:r w:rsidRPr="007173FC">
        <w:rPr>
          <w:rFonts w:eastAsia="Times New Roman"/>
          <w:szCs w:val="24"/>
        </w:rPr>
        <w:t xml:space="preserve"> ότι αυτό είναι έν</w:t>
      </w:r>
      <w:r>
        <w:rPr>
          <w:rFonts w:eastAsia="Times New Roman"/>
          <w:szCs w:val="24"/>
        </w:rPr>
        <w:t>α προνομιακό πεδίο για να γίνεται η αντι</w:t>
      </w:r>
      <w:r w:rsidRPr="007173FC">
        <w:rPr>
          <w:rFonts w:eastAsia="Times New Roman"/>
          <w:szCs w:val="24"/>
        </w:rPr>
        <w:t>παράθεση</w:t>
      </w:r>
      <w:r>
        <w:rPr>
          <w:rFonts w:eastAsia="Times New Roman"/>
          <w:szCs w:val="24"/>
        </w:rPr>
        <w:t>.</w:t>
      </w:r>
      <w:r w:rsidRPr="007173FC">
        <w:rPr>
          <w:rFonts w:eastAsia="Times New Roman"/>
          <w:szCs w:val="24"/>
        </w:rPr>
        <w:t xml:space="preserve"> </w:t>
      </w:r>
    </w:p>
    <w:p w14:paraId="6E8198E3" w14:textId="77777777" w:rsidR="004B0DF5" w:rsidRDefault="00471FB5">
      <w:pPr>
        <w:spacing w:line="600" w:lineRule="auto"/>
        <w:ind w:firstLine="720"/>
        <w:jc w:val="both"/>
        <w:rPr>
          <w:rFonts w:eastAsia="Times New Roman"/>
          <w:szCs w:val="24"/>
        </w:rPr>
      </w:pPr>
      <w:r>
        <w:rPr>
          <w:rFonts w:eastAsia="Times New Roman"/>
          <w:szCs w:val="24"/>
        </w:rPr>
        <w:t>Η</w:t>
      </w:r>
      <w:r w:rsidRPr="007173FC">
        <w:rPr>
          <w:rFonts w:eastAsia="Times New Roman"/>
          <w:szCs w:val="24"/>
        </w:rPr>
        <w:t xml:space="preserve"> Νέα Δημοκρατία και το ΠΑΣΟΚ </w:t>
      </w:r>
      <w:r>
        <w:rPr>
          <w:rFonts w:eastAsia="Times New Roman"/>
          <w:szCs w:val="24"/>
        </w:rPr>
        <w:t>έ</w:t>
      </w:r>
      <w:r w:rsidRPr="007173FC">
        <w:rPr>
          <w:rFonts w:eastAsia="Times New Roman"/>
          <w:szCs w:val="24"/>
        </w:rPr>
        <w:t>καναν οριζόντιες περικοπές</w:t>
      </w:r>
      <w:r>
        <w:rPr>
          <w:rFonts w:eastAsia="Times New Roman"/>
          <w:szCs w:val="24"/>
        </w:rPr>
        <w:t>, δώδεκα</w:t>
      </w:r>
      <w:r w:rsidRPr="007173FC">
        <w:rPr>
          <w:rFonts w:eastAsia="Times New Roman"/>
          <w:szCs w:val="24"/>
        </w:rPr>
        <w:t xml:space="preserve"> τον αριθμό</w:t>
      </w:r>
      <w:r>
        <w:rPr>
          <w:rFonts w:eastAsia="Times New Roman"/>
          <w:szCs w:val="24"/>
        </w:rPr>
        <w:t>,</w:t>
      </w:r>
      <w:r w:rsidRPr="007173FC">
        <w:rPr>
          <w:rFonts w:eastAsia="Times New Roman"/>
          <w:szCs w:val="24"/>
        </w:rPr>
        <w:t xml:space="preserve"> τα έτη 2010-2014</w:t>
      </w:r>
      <w:r>
        <w:rPr>
          <w:rFonts w:eastAsia="Times New Roman"/>
          <w:szCs w:val="24"/>
        </w:rPr>
        <w:t>,</w:t>
      </w:r>
      <w:r w:rsidRPr="007173FC">
        <w:rPr>
          <w:rFonts w:eastAsia="Times New Roman"/>
          <w:szCs w:val="24"/>
        </w:rPr>
        <w:t xml:space="preserve"> συνολικού ποσού 45 δισεκατομμυρίων</w:t>
      </w:r>
      <w:r>
        <w:rPr>
          <w:rFonts w:eastAsia="Times New Roman"/>
          <w:szCs w:val="24"/>
        </w:rPr>
        <w:t>. Οι</w:t>
      </w:r>
      <w:r w:rsidRPr="007173FC">
        <w:rPr>
          <w:rFonts w:eastAsia="Times New Roman"/>
          <w:szCs w:val="24"/>
        </w:rPr>
        <w:t xml:space="preserve"> περικοπές αυτές ήταν οριζόντιες</w:t>
      </w:r>
      <w:r>
        <w:rPr>
          <w:rFonts w:eastAsia="Times New Roman"/>
          <w:szCs w:val="24"/>
        </w:rPr>
        <w:t>,</w:t>
      </w:r>
      <w:r w:rsidRPr="007173FC">
        <w:rPr>
          <w:rFonts w:eastAsia="Times New Roman"/>
          <w:szCs w:val="24"/>
        </w:rPr>
        <w:t xml:space="preserve"> ήταν άδικες κα</w:t>
      </w:r>
      <w:r w:rsidRPr="007173FC">
        <w:rPr>
          <w:rFonts w:eastAsia="Times New Roman"/>
          <w:szCs w:val="24"/>
        </w:rPr>
        <w:t>ι ήταν ακριβώς κάποιες εξ αυτών που κρίθηκαν αντισυνταγματικές και που σήμερα οι συνταξιούχοι αναστατώνονται</w:t>
      </w:r>
      <w:r>
        <w:rPr>
          <w:rFonts w:eastAsia="Times New Roman"/>
          <w:szCs w:val="24"/>
        </w:rPr>
        <w:t xml:space="preserve"> ή</w:t>
      </w:r>
      <w:r w:rsidRPr="007173FC">
        <w:rPr>
          <w:rFonts w:eastAsia="Times New Roman"/>
          <w:szCs w:val="24"/>
        </w:rPr>
        <w:t xml:space="preserve"> διεκδικούν δικαστικά αναδρομικά</w:t>
      </w:r>
      <w:r>
        <w:rPr>
          <w:rFonts w:eastAsia="Times New Roman"/>
          <w:szCs w:val="24"/>
        </w:rPr>
        <w:t>.</w:t>
      </w:r>
      <w:r w:rsidRPr="007173FC">
        <w:rPr>
          <w:rFonts w:eastAsia="Times New Roman"/>
          <w:szCs w:val="24"/>
        </w:rPr>
        <w:t xml:space="preserve"> </w:t>
      </w:r>
    </w:p>
    <w:p w14:paraId="6E8198E4" w14:textId="77777777" w:rsidR="004B0DF5" w:rsidRDefault="00471FB5">
      <w:pPr>
        <w:spacing w:line="600" w:lineRule="auto"/>
        <w:ind w:firstLine="720"/>
        <w:jc w:val="both"/>
        <w:rPr>
          <w:rFonts w:eastAsia="Times New Roman"/>
          <w:szCs w:val="24"/>
        </w:rPr>
      </w:pPr>
      <w:r>
        <w:rPr>
          <w:rFonts w:eastAsia="Times New Roman"/>
          <w:szCs w:val="24"/>
        </w:rPr>
        <w:t xml:space="preserve">Ήταν ο κ. </w:t>
      </w:r>
      <w:proofErr w:type="spellStart"/>
      <w:r>
        <w:rPr>
          <w:rFonts w:eastAsia="Times New Roman"/>
          <w:szCs w:val="24"/>
        </w:rPr>
        <w:t>Β</w:t>
      </w:r>
      <w:r w:rsidRPr="007173FC">
        <w:rPr>
          <w:rFonts w:eastAsia="Times New Roman"/>
          <w:szCs w:val="24"/>
        </w:rPr>
        <w:t>ρούτσης</w:t>
      </w:r>
      <w:proofErr w:type="spellEnd"/>
      <w:r w:rsidRPr="007173FC">
        <w:rPr>
          <w:rFonts w:eastAsia="Times New Roman"/>
          <w:szCs w:val="24"/>
        </w:rPr>
        <w:t xml:space="preserve"> και ο κ</w:t>
      </w:r>
      <w:r>
        <w:rPr>
          <w:rFonts w:eastAsia="Times New Roman"/>
          <w:szCs w:val="24"/>
        </w:rPr>
        <w:t xml:space="preserve">. </w:t>
      </w:r>
      <w:proofErr w:type="spellStart"/>
      <w:r>
        <w:rPr>
          <w:rFonts w:eastAsia="Times New Roman"/>
          <w:szCs w:val="24"/>
        </w:rPr>
        <w:t>Κο</w:t>
      </w:r>
      <w:r w:rsidRPr="007173FC">
        <w:rPr>
          <w:rFonts w:eastAsia="Times New Roman"/>
          <w:szCs w:val="24"/>
        </w:rPr>
        <w:t>υτρουμάνης</w:t>
      </w:r>
      <w:proofErr w:type="spellEnd"/>
      <w:r w:rsidRPr="007173FC">
        <w:rPr>
          <w:rFonts w:eastAsia="Times New Roman"/>
          <w:szCs w:val="24"/>
        </w:rPr>
        <w:t xml:space="preserve"> που υπέγραψαν αυτούς τους νόμους που κρίθηκαν αντισυνταγματικοί και σή</w:t>
      </w:r>
      <w:r w:rsidRPr="007173FC">
        <w:rPr>
          <w:rFonts w:eastAsia="Times New Roman"/>
          <w:szCs w:val="24"/>
        </w:rPr>
        <w:t>μερα προκαλούν αυτή την ιστορία με τις αναδρομικές διεκδικήσεις</w:t>
      </w:r>
      <w:r>
        <w:rPr>
          <w:rFonts w:eastAsia="Times New Roman"/>
          <w:szCs w:val="24"/>
        </w:rPr>
        <w:t>.</w:t>
      </w:r>
      <w:r w:rsidRPr="007173FC">
        <w:rPr>
          <w:rFonts w:eastAsia="Times New Roman"/>
          <w:szCs w:val="24"/>
        </w:rPr>
        <w:t xml:space="preserve"> </w:t>
      </w:r>
      <w:r>
        <w:rPr>
          <w:rFonts w:eastAsia="Times New Roman"/>
          <w:szCs w:val="24"/>
        </w:rPr>
        <w:t>Γ</w:t>
      </w:r>
      <w:r w:rsidRPr="007173FC">
        <w:rPr>
          <w:rFonts w:eastAsia="Times New Roman"/>
          <w:szCs w:val="24"/>
        </w:rPr>
        <w:t xml:space="preserve">ιατί οι περικοπές έχουν ονοματεπώνυμο και </w:t>
      </w:r>
      <w:r>
        <w:rPr>
          <w:rFonts w:eastAsia="Times New Roman"/>
          <w:szCs w:val="24"/>
        </w:rPr>
        <w:t>οι αντισυνταγματικοί νόμοι ε</w:t>
      </w:r>
      <w:r w:rsidRPr="007173FC">
        <w:rPr>
          <w:rFonts w:eastAsia="Times New Roman"/>
          <w:szCs w:val="24"/>
        </w:rPr>
        <w:t>πίσης έχουν ονοματεπώνυμο</w:t>
      </w:r>
      <w:r>
        <w:rPr>
          <w:rFonts w:eastAsia="Times New Roman"/>
          <w:szCs w:val="24"/>
        </w:rPr>
        <w:t>.</w:t>
      </w:r>
      <w:r w:rsidRPr="007173FC">
        <w:rPr>
          <w:rFonts w:eastAsia="Times New Roman"/>
          <w:szCs w:val="24"/>
        </w:rPr>
        <w:t xml:space="preserve"> </w:t>
      </w:r>
      <w:r>
        <w:rPr>
          <w:rFonts w:eastAsia="Times New Roman"/>
          <w:szCs w:val="24"/>
        </w:rPr>
        <w:t>Κ</w:t>
      </w:r>
      <w:r w:rsidRPr="007173FC">
        <w:rPr>
          <w:rFonts w:eastAsia="Times New Roman"/>
          <w:szCs w:val="24"/>
        </w:rPr>
        <w:t xml:space="preserve">αι ήταν </w:t>
      </w:r>
      <w:r>
        <w:rPr>
          <w:rFonts w:eastAsia="Times New Roman"/>
          <w:szCs w:val="24"/>
        </w:rPr>
        <w:t>Α</w:t>
      </w:r>
      <w:r w:rsidRPr="007173FC">
        <w:rPr>
          <w:rFonts w:eastAsia="Times New Roman"/>
          <w:szCs w:val="24"/>
        </w:rPr>
        <w:t xml:space="preserve">ντιπρόεδρος της </w:t>
      </w:r>
      <w:r>
        <w:rPr>
          <w:rFonts w:eastAsia="Times New Roman"/>
          <w:szCs w:val="24"/>
        </w:rPr>
        <w:t>κ</w:t>
      </w:r>
      <w:r w:rsidRPr="007173FC">
        <w:rPr>
          <w:rFonts w:eastAsia="Times New Roman"/>
          <w:szCs w:val="24"/>
        </w:rPr>
        <w:t xml:space="preserve">υβέρνησης </w:t>
      </w:r>
      <w:r>
        <w:rPr>
          <w:rFonts w:eastAsia="Times New Roman"/>
          <w:szCs w:val="24"/>
        </w:rPr>
        <w:t xml:space="preserve">ο </w:t>
      </w:r>
      <w:r>
        <w:rPr>
          <w:rFonts w:eastAsia="Times New Roman"/>
          <w:szCs w:val="24"/>
        </w:rPr>
        <w:lastRenderedPageBreak/>
        <w:t xml:space="preserve">κ. Βενιζέλος όταν υπογραφόταν ο νόμος του κ. </w:t>
      </w:r>
      <w:proofErr w:type="spellStart"/>
      <w:r>
        <w:rPr>
          <w:rFonts w:eastAsia="Times New Roman"/>
          <w:szCs w:val="24"/>
        </w:rPr>
        <w:t>Κουτρουμάνη</w:t>
      </w:r>
      <w:proofErr w:type="spellEnd"/>
      <w:r>
        <w:rPr>
          <w:rFonts w:eastAsia="Times New Roman"/>
          <w:szCs w:val="24"/>
        </w:rPr>
        <w:t xml:space="preserve"> με τις οριζόντιες περικοπές οι οποίες κρίθηκαν αντισυνταγματικές. Είναι, λοιπόν, τουλάχιστον υποκριτικό να κουνάει το δάχτυλο πριν από δύο λεπτά στη δική μας Κυβέρνηση για τα </w:t>
      </w:r>
      <w:proofErr w:type="spellStart"/>
      <w:r>
        <w:rPr>
          <w:rFonts w:eastAsia="Times New Roman"/>
          <w:szCs w:val="24"/>
        </w:rPr>
        <w:t>ανδρομικά</w:t>
      </w:r>
      <w:proofErr w:type="spellEnd"/>
      <w:r>
        <w:rPr>
          <w:rFonts w:eastAsia="Times New Roman"/>
          <w:szCs w:val="24"/>
        </w:rPr>
        <w:t xml:space="preserve"> των συνταξιούχων και τις αναδρομικές διεκδικήσεις, που οι δ</w:t>
      </w:r>
      <w:r>
        <w:rPr>
          <w:rFonts w:eastAsia="Times New Roman"/>
          <w:szCs w:val="24"/>
        </w:rPr>
        <w:t xml:space="preserve">ικοί του αντισυνταγματικοί νόμοι καλλιέργησαν και δημιούργησαν. </w:t>
      </w:r>
    </w:p>
    <w:p w14:paraId="6E8198E5" w14:textId="77777777" w:rsidR="004B0DF5" w:rsidRDefault="00471FB5">
      <w:pPr>
        <w:spacing w:line="600" w:lineRule="auto"/>
        <w:ind w:firstLine="720"/>
        <w:jc w:val="both"/>
        <w:rPr>
          <w:rFonts w:eastAsia="Times New Roman"/>
          <w:szCs w:val="24"/>
        </w:rPr>
      </w:pPr>
      <w:r>
        <w:rPr>
          <w:rFonts w:eastAsia="Times New Roman"/>
          <w:szCs w:val="24"/>
        </w:rPr>
        <w:t xml:space="preserve">Άκουσα, όμως, την Αξιωματική Αντιπολίτευση -και </w:t>
      </w:r>
      <w:proofErr w:type="spellStart"/>
      <w:r w:rsidRPr="007173FC">
        <w:rPr>
          <w:rFonts w:eastAsia="Times New Roman"/>
          <w:szCs w:val="24"/>
        </w:rPr>
        <w:t>όλως</w:t>
      </w:r>
      <w:proofErr w:type="spellEnd"/>
      <w:r w:rsidRPr="007173FC">
        <w:rPr>
          <w:rFonts w:eastAsia="Times New Roman"/>
          <w:szCs w:val="24"/>
        </w:rPr>
        <w:t xml:space="preserve"> </w:t>
      </w:r>
      <w:proofErr w:type="spellStart"/>
      <w:r w:rsidRPr="007173FC">
        <w:rPr>
          <w:rFonts w:eastAsia="Times New Roman"/>
          <w:szCs w:val="24"/>
        </w:rPr>
        <w:t>τυχαίως</w:t>
      </w:r>
      <w:proofErr w:type="spellEnd"/>
      <w:r w:rsidRPr="007173FC">
        <w:rPr>
          <w:rFonts w:eastAsia="Times New Roman"/>
          <w:szCs w:val="24"/>
        </w:rPr>
        <w:t xml:space="preserve"> πάλι και τον κ</w:t>
      </w:r>
      <w:r>
        <w:rPr>
          <w:rFonts w:eastAsia="Times New Roman"/>
          <w:szCs w:val="24"/>
        </w:rPr>
        <w:t>. Β</w:t>
      </w:r>
      <w:r w:rsidRPr="007173FC">
        <w:rPr>
          <w:rFonts w:eastAsia="Times New Roman"/>
          <w:szCs w:val="24"/>
        </w:rPr>
        <w:t xml:space="preserve">ενιζέλο να </w:t>
      </w:r>
      <w:r>
        <w:rPr>
          <w:rFonts w:eastAsia="Times New Roman"/>
          <w:szCs w:val="24"/>
        </w:rPr>
        <w:t>ενσωματώνει</w:t>
      </w:r>
      <w:r w:rsidRPr="007173FC">
        <w:rPr>
          <w:rFonts w:eastAsia="Times New Roman"/>
          <w:szCs w:val="24"/>
        </w:rPr>
        <w:t xml:space="preserve"> αυτό το επιχείρημα</w:t>
      </w:r>
      <w:r>
        <w:rPr>
          <w:rFonts w:eastAsia="Times New Roman"/>
          <w:szCs w:val="24"/>
        </w:rPr>
        <w:t>-</w:t>
      </w:r>
      <w:r w:rsidRPr="007173FC">
        <w:rPr>
          <w:rFonts w:eastAsia="Times New Roman"/>
          <w:szCs w:val="24"/>
        </w:rPr>
        <w:t xml:space="preserve"> περί </w:t>
      </w:r>
      <w:r>
        <w:rPr>
          <w:rFonts w:eastAsia="Times New Roman"/>
          <w:szCs w:val="24"/>
        </w:rPr>
        <w:t xml:space="preserve">των </w:t>
      </w:r>
      <w:r w:rsidRPr="007173FC">
        <w:rPr>
          <w:rFonts w:eastAsia="Times New Roman"/>
          <w:szCs w:val="24"/>
        </w:rPr>
        <w:t>εκκρεμών αιτήσεων συνταξιοδότησης</w:t>
      </w:r>
      <w:r>
        <w:rPr>
          <w:rFonts w:eastAsia="Times New Roman"/>
          <w:szCs w:val="24"/>
        </w:rPr>
        <w:t>.</w:t>
      </w:r>
      <w:r w:rsidRPr="007173FC">
        <w:rPr>
          <w:rFonts w:eastAsia="Times New Roman"/>
          <w:szCs w:val="24"/>
        </w:rPr>
        <w:t xml:space="preserve"> </w:t>
      </w:r>
      <w:r>
        <w:rPr>
          <w:rFonts w:eastAsia="Times New Roman"/>
          <w:szCs w:val="24"/>
        </w:rPr>
        <w:t>Κ</w:t>
      </w:r>
      <w:r w:rsidRPr="007173FC">
        <w:rPr>
          <w:rFonts w:eastAsia="Times New Roman"/>
          <w:szCs w:val="24"/>
        </w:rPr>
        <w:t>αι ο κ</w:t>
      </w:r>
      <w:r>
        <w:rPr>
          <w:rFonts w:eastAsia="Times New Roman"/>
          <w:szCs w:val="24"/>
        </w:rPr>
        <w:t>.</w:t>
      </w:r>
      <w:r w:rsidRPr="007173FC">
        <w:rPr>
          <w:rFonts w:eastAsia="Times New Roman"/>
          <w:szCs w:val="24"/>
        </w:rPr>
        <w:t xml:space="preserve"> Μητσοτάκης το είπ</w:t>
      </w:r>
      <w:r>
        <w:rPr>
          <w:rFonts w:eastAsia="Times New Roman"/>
          <w:szCs w:val="24"/>
        </w:rPr>
        <w:t>ε</w:t>
      </w:r>
      <w:r w:rsidRPr="007173FC">
        <w:rPr>
          <w:rFonts w:eastAsia="Times New Roman"/>
          <w:szCs w:val="24"/>
        </w:rPr>
        <w:t xml:space="preserve"> αυτό</w:t>
      </w:r>
      <w:r>
        <w:rPr>
          <w:rFonts w:eastAsia="Times New Roman"/>
          <w:szCs w:val="24"/>
        </w:rPr>
        <w:t>,</w:t>
      </w:r>
      <w:r w:rsidRPr="007173FC">
        <w:rPr>
          <w:rFonts w:eastAsia="Times New Roman"/>
          <w:szCs w:val="24"/>
        </w:rPr>
        <w:t xml:space="preserve"> ότι χρωστάμε </w:t>
      </w:r>
      <w:r>
        <w:rPr>
          <w:rFonts w:eastAsia="Times New Roman"/>
          <w:szCs w:val="24"/>
        </w:rPr>
        <w:t>–</w:t>
      </w:r>
      <w:r w:rsidRPr="007173FC">
        <w:rPr>
          <w:rFonts w:eastAsia="Times New Roman"/>
          <w:szCs w:val="24"/>
        </w:rPr>
        <w:t>λέει</w:t>
      </w:r>
      <w:r>
        <w:rPr>
          <w:rFonts w:eastAsia="Times New Roman"/>
          <w:szCs w:val="24"/>
        </w:rPr>
        <w:t>-</w:t>
      </w:r>
      <w:r w:rsidRPr="007173FC">
        <w:rPr>
          <w:rFonts w:eastAsia="Times New Roman"/>
          <w:szCs w:val="24"/>
        </w:rPr>
        <w:t xml:space="preserve"> στους συνταξιούχους διακόσι</w:t>
      </w:r>
      <w:r>
        <w:rPr>
          <w:rFonts w:eastAsia="Times New Roman"/>
          <w:szCs w:val="24"/>
        </w:rPr>
        <w:t>ες</w:t>
      </w:r>
      <w:r w:rsidRPr="007173FC">
        <w:rPr>
          <w:rFonts w:eastAsia="Times New Roman"/>
          <w:szCs w:val="24"/>
        </w:rPr>
        <w:t xml:space="preserve"> πενήντα χιλιάδες απλήρωτες συντάξεις</w:t>
      </w:r>
      <w:r>
        <w:rPr>
          <w:rFonts w:eastAsia="Times New Roman"/>
          <w:szCs w:val="24"/>
        </w:rPr>
        <w:t>.</w:t>
      </w:r>
      <w:r w:rsidRPr="007173FC">
        <w:rPr>
          <w:rFonts w:eastAsia="Times New Roman"/>
          <w:szCs w:val="24"/>
        </w:rPr>
        <w:t xml:space="preserve"> Μάλιστα</w:t>
      </w:r>
      <w:r>
        <w:rPr>
          <w:rFonts w:eastAsia="Times New Roman"/>
          <w:szCs w:val="24"/>
        </w:rPr>
        <w:t>,</w:t>
      </w:r>
      <w:r w:rsidRPr="007173FC">
        <w:rPr>
          <w:rFonts w:eastAsia="Times New Roman"/>
          <w:szCs w:val="24"/>
        </w:rPr>
        <w:t xml:space="preserve"> ο κ</w:t>
      </w:r>
      <w:r>
        <w:rPr>
          <w:rFonts w:eastAsia="Times New Roman"/>
          <w:szCs w:val="24"/>
        </w:rPr>
        <w:t xml:space="preserve">. </w:t>
      </w:r>
      <w:proofErr w:type="spellStart"/>
      <w:r>
        <w:rPr>
          <w:rFonts w:eastAsia="Times New Roman"/>
          <w:szCs w:val="24"/>
        </w:rPr>
        <w:t>Β</w:t>
      </w:r>
      <w:r w:rsidRPr="007173FC">
        <w:rPr>
          <w:rFonts w:eastAsia="Times New Roman"/>
          <w:szCs w:val="24"/>
        </w:rPr>
        <w:t>ρούτσης</w:t>
      </w:r>
      <w:proofErr w:type="spellEnd"/>
      <w:r w:rsidRPr="007173FC">
        <w:rPr>
          <w:rFonts w:eastAsia="Times New Roman"/>
          <w:szCs w:val="24"/>
        </w:rPr>
        <w:t xml:space="preserve"> προχθές </w:t>
      </w:r>
      <w:r>
        <w:rPr>
          <w:rFonts w:eastAsia="Times New Roman"/>
          <w:szCs w:val="24"/>
        </w:rPr>
        <w:t>μ</w:t>
      </w:r>
      <w:r w:rsidRPr="007173FC">
        <w:rPr>
          <w:rFonts w:eastAsia="Times New Roman"/>
          <w:szCs w:val="24"/>
        </w:rPr>
        <w:t xml:space="preserve">ου είπε ότι έχουμε πειράξει τα μητρώα και ότι μόλις έρθει στο </w:t>
      </w:r>
      <w:r>
        <w:rPr>
          <w:rFonts w:eastAsia="Times New Roman"/>
          <w:szCs w:val="24"/>
        </w:rPr>
        <w:t>Υπουργείο,</w:t>
      </w:r>
      <w:r w:rsidRPr="007173FC">
        <w:rPr>
          <w:rFonts w:eastAsia="Times New Roman"/>
          <w:szCs w:val="24"/>
        </w:rPr>
        <w:t xml:space="preserve"> θα μου κάνει και </w:t>
      </w:r>
      <w:r>
        <w:rPr>
          <w:rFonts w:eastAsia="Times New Roman"/>
          <w:szCs w:val="24"/>
        </w:rPr>
        <w:t>ΕΔΕ.</w:t>
      </w:r>
      <w:r w:rsidRPr="007173FC">
        <w:rPr>
          <w:rFonts w:eastAsia="Times New Roman"/>
          <w:szCs w:val="24"/>
        </w:rPr>
        <w:t xml:space="preserve"> </w:t>
      </w:r>
      <w:r>
        <w:rPr>
          <w:rFonts w:eastAsia="Times New Roman"/>
          <w:szCs w:val="24"/>
        </w:rPr>
        <w:t>Α</w:t>
      </w:r>
      <w:r w:rsidRPr="007173FC">
        <w:rPr>
          <w:rFonts w:eastAsia="Times New Roman"/>
          <w:szCs w:val="24"/>
        </w:rPr>
        <w:t xml:space="preserve">πείλησε ότι θα κάνει </w:t>
      </w:r>
      <w:r>
        <w:rPr>
          <w:rFonts w:eastAsia="Times New Roman"/>
          <w:szCs w:val="24"/>
        </w:rPr>
        <w:t>ΕΔΕ</w:t>
      </w:r>
      <w:r w:rsidRPr="007173FC">
        <w:rPr>
          <w:rFonts w:eastAsia="Times New Roman"/>
          <w:szCs w:val="24"/>
        </w:rPr>
        <w:t xml:space="preserve"> στους υ</w:t>
      </w:r>
      <w:r w:rsidRPr="007173FC">
        <w:rPr>
          <w:rFonts w:eastAsia="Times New Roman"/>
          <w:szCs w:val="24"/>
        </w:rPr>
        <w:t>παλλήλους και στους υπεύθυνους</w:t>
      </w:r>
      <w:r>
        <w:rPr>
          <w:rFonts w:eastAsia="Times New Roman"/>
          <w:szCs w:val="24"/>
        </w:rPr>
        <w:t>,</w:t>
      </w:r>
      <w:r w:rsidRPr="007173FC">
        <w:rPr>
          <w:rFonts w:eastAsia="Times New Roman"/>
          <w:szCs w:val="24"/>
        </w:rPr>
        <w:t xml:space="preserve"> </w:t>
      </w:r>
      <w:r>
        <w:rPr>
          <w:rFonts w:eastAsia="Times New Roman"/>
          <w:szCs w:val="24"/>
        </w:rPr>
        <w:t>γιατί</w:t>
      </w:r>
      <w:r w:rsidRPr="007173FC">
        <w:rPr>
          <w:rFonts w:eastAsia="Times New Roman"/>
          <w:szCs w:val="24"/>
        </w:rPr>
        <w:t xml:space="preserve"> </w:t>
      </w:r>
      <w:r>
        <w:rPr>
          <w:rFonts w:eastAsia="Times New Roman"/>
          <w:szCs w:val="24"/>
        </w:rPr>
        <w:t>–</w:t>
      </w:r>
      <w:r w:rsidRPr="007173FC">
        <w:rPr>
          <w:rFonts w:eastAsia="Times New Roman"/>
          <w:szCs w:val="24"/>
        </w:rPr>
        <w:t>λέει</w:t>
      </w:r>
      <w:r>
        <w:rPr>
          <w:rFonts w:eastAsia="Times New Roman"/>
          <w:szCs w:val="24"/>
        </w:rPr>
        <w:t>-</w:t>
      </w:r>
      <w:r w:rsidRPr="007173FC">
        <w:rPr>
          <w:rFonts w:eastAsia="Times New Roman"/>
          <w:szCs w:val="24"/>
        </w:rPr>
        <w:t xml:space="preserve"> έχουμε απλήρωτες </w:t>
      </w:r>
      <w:r>
        <w:rPr>
          <w:rFonts w:eastAsia="Times New Roman"/>
          <w:szCs w:val="24"/>
        </w:rPr>
        <w:t>διακόσιες πενήντα</w:t>
      </w:r>
      <w:r w:rsidRPr="007173FC">
        <w:rPr>
          <w:rFonts w:eastAsia="Times New Roman"/>
          <w:szCs w:val="24"/>
        </w:rPr>
        <w:t xml:space="preserve"> χιλιάδες συντάξεις</w:t>
      </w:r>
      <w:r>
        <w:rPr>
          <w:rFonts w:eastAsia="Times New Roman"/>
          <w:szCs w:val="24"/>
        </w:rPr>
        <w:t>.</w:t>
      </w:r>
    </w:p>
    <w:p w14:paraId="6E8198E6" w14:textId="77777777" w:rsidR="004B0DF5" w:rsidRDefault="00471FB5">
      <w:pPr>
        <w:spacing w:line="600" w:lineRule="auto"/>
        <w:ind w:firstLine="720"/>
        <w:jc w:val="both"/>
        <w:rPr>
          <w:rFonts w:eastAsia="Times New Roman"/>
          <w:szCs w:val="24"/>
        </w:rPr>
      </w:pPr>
      <w:r>
        <w:rPr>
          <w:rFonts w:eastAsia="Times New Roman"/>
          <w:szCs w:val="24"/>
        </w:rPr>
        <w:lastRenderedPageBreak/>
        <w:t xml:space="preserve">Έχω απαντήσει πολλές φορές για τα νούμερα </w:t>
      </w:r>
      <w:r w:rsidRPr="007173FC">
        <w:rPr>
          <w:rFonts w:eastAsia="Times New Roman"/>
          <w:szCs w:val="24"/>
        </w:rPr>
        <w:t>των εκκρεμοτήτων</w:t>
      </w:r>
      <w:r>
        <w:rPr>
          <w:rFonts w:eastAsia="Times New Roman"/>
          <w:szCs w:val="24"/>
        </w:rPr>
        <w:t>, θ</w:t>
      </w:r>
      <w:r w:rsidRPr="007173FC">
        <w:rPr>
          <w:rFonts w:eastAsia="Times New Roman"/>
          <w:szCs w:val="24"/>
        </w:rPr>
        <w:t>α το πω ξανά και σήμερα</w:t>
      </w:r>
      <w:r>
        <w:rPr>
          <w:rFonts w:eastAsia="Times New Roman"/>
          <w:szCs w:val="24"/>
        </w:rPr>
        <w:t>.</w:t>
      </w:r>
      <w:r w:rsidRPr="007173FC">
        <w:rPr>
          <w:rFonts w:eastAsia="Times New Roman"/>
          <w:szCs w:val="24"/>
        </w:rPr>
        <w:t xml:space="preserve"> </w:t>
      </w:r>
      <w:r>
        <w:rPr>
          <w:rFonts w:eastAsia="Times New Roman"/>
          <w:szCs w:val="24"/>
        </w:rPr>
        <w:t>Είχα απαντήσει με νηφάλιο τρόπο, δ</w:t>
      </w:r>
      <w:r w:rsidRPr="007173FC">
        <w:rPr>
          <w:rFonts w:eastAsia="Times New Roman"/>
          <w:szCs w:val="24"/>
        </w:rPr>
        <w:t>εν ήθελε να το ακούσει μάλλον ο κ</w:t>
      </w:r>
      <w:r>
        <w:rPr>
          <w:rFonts w:eastAsia="Times New Roman"/>
          <w:szCs w:val="24"/>
        </w:rPr>
        <w:t>.</w:t>
      </w:r>
      <w:r w:rsidRPr="007173FC">
        <w:rPr>
          <w:rFonts w:eastAsia="Times New Roman"/>
          <w:szCs w:val="24"/>
        </w:rPr>
        <w:t xml:space="preserve"> Μ</w:t>
      </w:r>
      <w:r w:rsidRPr="007173FC">
        <w:rPr>
          <w:rFonts w:eastAsia="Times New Roman"/>
          <w:szCs w:val="24"/>
        </w:rPr>
        <w:t>ητσοτάκης</w:t>
      </w:r>
      <w:r>
        <w:rPr>
          <w:rFonts w:eastAsia="Times New Roman"/>
          <w:szCs w:val="24"/>
        </w:rPr>
        <w:t>.</w:t>
      </w:r>
      <w:r w:rsidRPr="007173FC">
        <w:rPr>
          <w:rFonts w:eastAsia="Times New Roman"/>
          <w:szCs w:val="24"/>
        </w:rPr>
        <w:t xml:space="preserve"> </w:t>
      </w:r>
      <w:r>
        <w:rPr>
          <w:rFonts w:eastAsia="Times New Roman"/>
          <w:szCs w:val="24"/>
        </w:rPr>
        <w:t>Ν</w:t>
      </w:r>
      <w:r w:rsidRPr="007173FC">
        <w:rPr>
          <w:rFonts w:eastAsia="Times New Roman"/>
          <w:szCs w:val="24"/>
        </w:rPr>
        <w:t xml:space="preserve">α πω ότι προφανώς και τα </w:t>
      </w:r>
      <w:r>
        <w:rPr>
          <w:rFonts w:eastAsia="Times New Roman"/>
          <w:szCs w:val="24"/>
        </w:rPr>
        <w:t>μ</w:t>
      </w:r>
      <w:r w:rsidRPr="007173FC">
        <w:rPr>
          <w:rFonts w:eastAsia="Times New Roman"/>
          <w:szCs w:val="24"/>
        </w:rPr>
        <w:t xml:space="preserve">έσα </w:t>
      </w:r>
      <w:r>
        <w:rPr>
          <w:rFonts w:eastAsia="Times New Roman"/>
          <w:szCs w:val="24"/>
        </w:rPr>
        <w:t>μ</w:t>
      </w:r>
      <w:r w:rsidRPr="007173FC">
        <w:rPr>
          <w:rFonts w:eastAsia="Times New Roman"/>
          <w:szCs w:val="24"/>
        </w:rPr>
        <w:t xml:space="preserve">αζικής </w:t>
      </w:r>
      <w:r>
        <w:rPr>
          <w:rFonts w:eastAsia="Times New Roman"/>
          <w:szCs w:val="24"/>
        </w:rPr>
        <w:t>ε</w:t>
      </w:r>
      <w:r w:rsidRPr="007173FC">
        <w:rPr>
          <w:rFonts w:eastAsia="Times New Roman"/>
          <w:szCs w:val="24"/>
        </w:rPr>
        <w:t>νημέρωσης συντονίστηκαν σε αυτή τη γραμμή</w:t>
      </w:r>
      <w:r>
        <w:rPr>
          <w:rFonts w:eastAsia="Times New Roman"/>
          <w:szCs w:val="24"/>
        </w:rPr>
        <w:t>.</w:t>
      </w:r>
      <w:r w:rsidRPr="007173FC">
        <w:rPr>
          <w:rFonts w:eastAsia="Times New Roman"/>
          <w:szCs w:val="24"/>
        </w:rPr>
        <w:t xml:space="preserve"> Η άλλοτε αξιόπιστη</w:t>
      </w:r>
      <w:r>
        <w:rPr>
          <w:rFonts w:eastAsia="Times New Roman"/>
          <w:szCs w:val="24"/>
        </w:rPr>
        <w:t xml:space="preserve"> «</w:t>
      </w:r>
      <w:r w:rsidRPr="007173FC">
        <w:rPr>
          <w:rFonts w:eastAsia="Times New Roman"/>
          <w:szCs w:val="24"/>
        </w:rPr>
        <w:t>Καθημερινή της Κυριακής</w:t>
      </w:r>
      <w:r>
        <w:rPr>
          <w:rFonts w:eastAsia="Times New Roman"/>
          <w:szCs w:val="24"/>
        </w:rPr>
        <w:t>»</w:t>
      </w:r>
      <w:r w:rsidRPr="007173FC">
        <w:rPr>
          <w:rFonts w:eastAsia="Times New Roman"/>
          <w:szCs w:val="24"/>
        </w:rPr>
        <w:t xml:space="preserve"> την περασμένη Κυριακή είχε πρωτοσέλιδο </w:t>
      </w:r>
      <w:r>
        <w:rPr>
          <w:rFonts w:eastAsia="Times New Roman"/>
          <w:szCs w:val="24"/>
        </w:rPr>
        <w:t>α</w:t>
      </w:r>
      <w:r w:rsidRPr="007173FC">
        <w:rPr>
          <w:rFonts w:eastAsia="Times New Roman"/>
          <w:szCs w:val="24"/>
        </w:rPr>
        <w:t>υτό ακριβώς το πράγμα</w:t>
      </w:r>
      <w:r>
        <w:rPr>
          <w:rFonts w:eastAsia="Times New Roman"/>
          <w:szCs w:val="24"/>
        </w:rPr>
        <w:t>,</w:t>
      </w:r>
      <w:r w:rsidRPr="007173FC">
        <w:rPr>
          <w:rFonts w:eastAsia="Times New Roman"/>
          <w:szCs w:val="24"/>
        </w:rPr>
        <w:t xml:space="preserve"> περί </w:t>
      </w:r>
      <w:r>
        <w:rPr>
          <w:rFonts w:eastAsia="Times New Roman"/>
          <w:szCs w:val="24"/>
        </w:rPr>
        <w:t>διακοσίων πενήντα</w:t>
      </w:r>
      <w:r w:rsidRPr="007173FC">
        <w:rPr>
          <w:rFonts w:eastAsia="Times New Roman"/>
          <w:szCs w:val="24"/>
        </w:rPr>
        <w:t xml:space="preserve"> χιλιάδων απλήρωτων συντάξεων</w:t>
      </w:r>
      <w:r>
        <w:rPr>
          <w:rFonts w:eastAsia="Times New Roman"/>
          <w:szCs w:val="24"/>
        </w:rPr>
        <w:t>.</w:t>
      </w:r>
    </w:p>
    <w:p w14:paraId="6E8198E7" w14:textId="77777777" w:rsidR="004B0DF5" w:rsidRDefault="00471FB5">
      <w:pPr>
        <w:spacing w:line="600" w:lineRule="auto"/>
        <w:ind w:firstLine="720"/>
        <w:jc w:val="both"/>
        <w:rPr>
          <w:rFonts w:eastAsia="Times New Roman"/>
          <w:szCs w:val="24"/>
        </w:rPr>
      </w:pPr>
      <w:r>
        <w:rPr>
          <w:rFonts w:eastAsia="Times New Roman"/>
          <w:szCs w:val="24"/>
        </w:rPr>
        <w:t>Θ</w:t>
      </w:r>
      <w:r w:rsidRPr="007173FC">
        <w:rPr>
          <w:rFonts w:eastAsia="Times New Roman"/>
          <w:szCs w:val="24"/>
        </w:rPr>
        <w:t>α σας πω ποια είναι τα νούμερα</w:t>
      </w:r>
      <w:r>
        <w:rPr>
          <w:rFonts w:eastAsia="Times New Roman"/>
          <w:szCs w:val="24"/>
        </w:rPr>
        <w:t>,</w:t>
      </w:r>
      <w:r w:rsidRPr="007173FC">
        <w:rPr>
          <w:rFonts w:eastAsia="Times New Roman"/>
          <w:szCs w:val="24"/>
        </w:rPr>
        <w:t xml:space="preserve"> αλλά πριν από αυτό να σας πω κάτι άλλο</w:t>
      </w:r>
      <w:r>
        <w:rPr>
          <w:rFonts w:eastAsia="Times New Roman"/>
          <w:szCs w:val="24"/>
        </w:rPr>
        <w:t>.</w:t>
      </w:r>
      <w:r w:rsidRPr="007173FC">
        <w:rPr>
          <w:rFonts w:eastAsia="Times New Roman"/>
          <w:szCs w:val="24"/>
        </w:rPr>
        <w:t xml:space="preserve"> </w:t>
      </w:r>
      <w:r>
        <w:rPr>
          <w:rFonts w:eastAsia="Times New Roman"/>
          <w:szCs w:val="24"/>
        </w:rPr>
        <w:t>Ξέρει ο κ. Μητσοτάκης πόσες απλήρωτες συντάξεις</w:t>
      </w:r>
      <w:r w:rsidRPr="007173FC">
        <w:rPr>
          <w:rFonts w:eastAsia="Times New Roman"/>
          <w:szCs w:val="24"/>
        </w:rPr>
        <w:t xml:space="preserve"> είχε αφήσει ο κ</w:t>
      </w:r>
      <w:r>
        <w:rPr>
          <w:rFonts w:eastAsia="Times New Roman"/>
          <w:szCs w:val="24"/>
        </w:rPr>
        <w:t>.</w:t>
      </w:r>
      <w:r w:rsidRPr="007173FC">
        <w:rPr>
          <w:rFonts w:eastAsia="Times New Roman"/>
          <w:szCs w:val="24"/>
        </w:rPr>
        <w:t xml:space="preserve"> </w:t>
      </w:r>
      <w:proofErr w:type="spellStart"/>
      <w:r>
        <w:rPr>
          <w:rFonts w:eastAsia="Times New Roman"/>
          <w:szCs w:val="24"/>
        </w:rPr>
        <w:t>Β</w:t>
      </w:r>
      <w:r w:rsidRPr="007173FC">
        <w:rPr>
          <w:rFonts w:eastAsia="Times New Roman"/>
          <w:szCs w:val="24"/>
        </w:rPr>
        <w:t>ρούτσης</w:t>
      </w:r>
      <w:proofErr w:type="spellEnd"/>
      <w:r w:rsidRPr="007173FC">
        <w:rPr>
          <w:rFonts w:eastAsia="Times New Roman"/>
          <w:szCs w:val="24"/>
        </w:rPr>
        <w:t xml:space="preserve"> στο </w:t>
      </w:r>
      <w:r>
        <w:rPr>
          <w:rFonts w:eastAsia="Times New Roman"/>
          <w:szCs w:val="24"/>
        </w:rPr>
        <w:t>Υ</w:t>
      </w:r>
      <w:r w:rsidRPr="007173FC">
        <w:rPr>
          <w:rFonts w:eastAsia="Times New Roman"/>
          <w:szCs w:val="24"/>
        </w:rPr>
        <w:t>πουργείο</w:t>
      </w:r>
      <w:r>
        <w:rPr>
          <w:rFonts w:eastAsia="Times New Roman"/>
          <w:szCs w:val="24"/>
        </w:rPr>
        <w:t xml:space="preserve">, όταν έφυγε; Είχε αφήσει τετρακόσιες χιλιάδες. Εγώ πόσες ΕΔΕ </w:t>
      </w:r>
      <w:r w:rsidRPr="007173FC">
        <w:rPr>
          <w:rFonts w:eastAsia="Times New Roman"/>
          <w:szCs w:val="24"/>
        </w:rPr>
        <w:t>πρέπει να κάνω στον κ</w:t>
      </w:r>
      <w:r>
        <w:rPr>
          <w:rFonts w:eastAsia="Times New Roman"/>
          <w:szCs w:val="24"/>
        </w:rPr>
        <w:t>.</w:t>
      </w:r>
      <w:r w:rsidRPr="007173FC">
        <w:rPr>
          <w:rFonts w:eastAsia="Times New Roman"/>
          <w:szCs w:val="24"/>
        </w:rPr>
        <w:t xml:space="preserve"> </w:t>
      </w:r>
      <w:proofErr w:type="spellStart"/>
      <w:r>
        <w:rPr>
          <w:rFonts w:eastAsia="Times New Roman"/>
          <w:szCs w:val="24"/>
        </w:rPr>
        <w:t>Β</w:t>
      </w:r>
      <w:r w:rsidRPr="007173FC">
        <w:rPr>
          <w:rFonts w:eastAsia="Times New Roman"/>
          <w:szCs w:val="24"/>
        </w:rPr>
        <w:t>ρούτση</w:t>
      </w:r>
      <w:proofErr w:type="spellEnd"/>
      <w:r w:rsidRPr="007173FC">
        <w:rPr>
          <w:rFonts w:eastAsia="Times New Roman"/>
          <w:szCs w:val="24"/>
        </w:rPr>
        <w:t xml:space="preserve"> για </w:t>
      </w:r>
      <w:r w:rsidRPr="007173FC">
        <w:rPr>
          <w:rFonts w:eastAsia="Times New Roman"/>
          <w:szCs w:val="24"/>
        </w:rPr>
        <w:t xml:space="preserve">τις </w:t>
      </w:r>
      <w:r>
        <w:rPr>
          <w:rFonts w:eastAsia="Times New Roman"/>
          <w:szCs w:val="24"/>
        </w:rPr>
        <w:t>τετρακόσιες</w:t>
      </w:r>
      <w:r w:rsidRPr="007173FC">
        <w:rPr>
          <w:rFonts w:eastAsia="Times New Roman"/>
          <w:szCs w:val="24"/>
        </w:rPr>
        <w:t xml:space="preserve"> χιλιάδες απλήρωτες συντάξεις που </w:t>
      </w:r>
      <w:r>
        <w:rPr>
          <w:rFonts w:eastAsia="Times New Roman"/>
          <w:szCs w:val="24"/>
        </w:rPr>
        <w:t>μου άφησε;</w:t>
      </w:r>
    </w:p>
    <w:p w14:paraId="6E8198E8" w14:textId="77777777" w:rsidR="004B0DF5" w:rsidRDefault="00471FB5">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E8198E9" w14:textId="77777777" w:rsidR="004B0DF5" w:rsidRDefault="00471FB5">
      <w:pPr>
        <w:spacing w:line="600" w:lineRule="auto"/>
        <w:ind w:firstLine="720"/>
        <w:jc w:val="both"/>
        <w:rPr>
          <w:rFonts w:eastAsia="Times New Roman"/>
          <w:szCs w:val="24"/>
        </w:rPr>
      </w:pPr>
      <w:r>
        <w:rPr>
          <w:rFonts w:eastAsia="Times New Roman"/>
          <w:szCs w:val="24"/>
        </w:rPr>
        <w:lastRenderedPageBreak/>
        <w:t xml:space="preserve">Πόσες ΕΔΕ πρέπει να του κάνω για τις τετρακόσιες χιλιάδες απλήρωτες συντάξεις, </w:t>
      </w:r>
      <w:r w:rsidRPr="007173FC">
        <w:rPr>
          <w:rFonts w:eastAsia="Times New Roman"/>
          <w:szCs w:val="24"/>
        </w:rPr>
        <w:t>που θεωρεί ότι σήμερα μπορεί να έ</w:t>
      </w:r>
      <w:r>
        <w:rPr>
          <w:rFonts w:eastAsia="Times New Roman"/>
          <w:szCs w:val="24"/>
        </w:rPr>
        <w:t>ρ</w:t>
      </w:r>
      <w:r w:rsidRPr="007173FC">
        <w:rPr>
          <w:rFonts w:eastAsia="Times New Roman"/>
          <w:szCs w:val="24"/>
        </w:rPr>
        <w:t>χετ</w:t>
      </w:r>
      <w:r>
        <w:rPr>
          <w:rFonts w:eastAsia="Times New Roman"/>
          <w:szCs w:val="24"/>
        </w:rPr>
        <w:t>αι</w:t>
      </w:r>
      <w:r w:rsidRPr="007173FC">
        <w:rPr>
          <w:rFonts w:eastAsia="Times New Roman"/>
          <w:szCs w:val="24"/>
        </w:rPr>
        <w:t xml:space="preserve"> και </w:t>
      </w:r>
      <w:r>
        <w:rPr>
          <w:rFonts w:eastAsia="Times New Roman"/>
          <w:szCs w:val="24"/>
        </w:rPr>
        <w:t>ν</w:t>
      </w:r>
      <w:r w:rsidRPr="007173FC">
        <w:rPr>
          <w:rFonts w:eastAsia="Times New Roman"/>
          <w:szCs w:val="24"/>
        </w:rPr>
        <w:t>α κουνάει το δάχτυλο για τις</w:t>
      </w:r>
      <w:r w:rsidRPr="007173FC">
        <w:rPr>
          <w:rFonts w:eastAsia="Times New Roman"/>
          <w:szCs w:val="24"/>
        </w:rPr>
        <w:t xml:space="preserve"> απλήρωτες συντάξεις και </w:t>
      </w:r>
      <w:r>
        <w:rPr>
          <w:rFonts w:eastAsia="Times New Roman"/>
          <w:szCs w:val="24"/>
        </w:rPr>
        <w:t>π</w:t>
      </w:r>
      <w:r w:rsidRPr="007173FC">
        <w:rPr>
          <w:rFonts w:eastAsia="Times New Roman"/>
          <w:szCs w:val="24"/>
        </w:rPr>
        <w:t>ροφανώς</w:t>
      </w:r>
      <w:r>
        <w:rPr>
          <w:rFonts w:eastAsia="Times New Roman"/>
          <w:szCs w:val="24"/>
        </w:rPr>
        <w:t>,</w:t>
      </w:r>
      <w:r w:rsidRPr="007173FC">
        <w:rPr>
          <w:rFonts w:eastAsia="Times New Roman"/>
          <w:szCs w:val="24"/>
        </w:rPr>
        <w:t xml:space="preserve"> δεν ενημερώνει και τον </w:t>
      </w:r>
      <w:r>
        <w:rPr>
          <w:rFonts w:eastAsia="Times New Roman"/>
          <w:szCs w:val="24"/>
        </w:rPr>
        <w:t>Π</w:t>
      </w:r>
      <w:r w:rsidRPr="007173FC">
        <w:rPr>
          <w:rFonts w:eastAsia="Times New Roman"/>
          <w:szCs w:val="24"/>
        </w:rPr>
        <w:t>ρόεδρο του κόμματος του</w:t>
      </w:r>
      <w:r>
        <w:rPr>
          <w:rFonts w:eastAsia="Times New Roman"/>
          <w:szCs w:val="24"/>
        </w:rPr>
        <w:t>,</w:t>
      </w:r>
      <w:r w:rsidRPr="007173FC">
        <w:rPr>
          <w:rFonts w:eastAsia="Times New Roman"/>
          <w:szCs w:val="24"/>
        </w:rPr>
        <w:t xml:space="preserve"> για να μη λέει τέτοιου τύπου αστοχίες</w:t>
      </w:r>
      <w:r>
        <w:rPr>
          <w:rFonts w:eastAsia="Times New Roman"/>
          <w:szCs w:val="24"/>
        </w:rPr>
        <w:t>;</w:t>
      </w:r>
    </w:p>
    <w:p w14:paraId="6E8198EA" w14:textId="77777777" w:rsidR="004B0DF5" w:rsidRDefault="00471FB5">
      <w:pPr>
        <w:spacing w:line="600" w:lineRule="auto"/>
        <w:ind w:firstLine="720"/>
        <w:jc w:val="both"/>
        <w:rPr>
          <w:rFonts w:eastAsia="Times New Roman"/>
          <w:szCs w:val="24"/>
        </w:rPr>
      </w:pPr>
      <w:r>
        <w:rPr>
          <w:rFonts w:eastAsia="Times New Roman"/>
          <w:szCs w:val="24"/>
        </w:rPr>
        <w:t>Οι απλήρωτες συντάξεις όταν ξεκινήσαμε ήταν</w:t>
      </w:r>
      <w:r w:rsidRPr="007173FC">
        <w:rPr>
          <w:rFonts w:eastAsia="Times New Roman"/>
          <w:szCs w:val="24"/>
        </w:rPr>
        <w:t xml:space="preserve"> </w:t>
      </w:r>
      <w:r>
        <w:rPr>
          <w:rFonts w:eastAsia="Times New Roman"/>
          <w:szCs w:val="24"/>
        </w:rPr>
        <w:t>τετρακόσιες</w:t>
      </w:r>
      <w:r w:rsidRPr="007173FC">
        <w:rPr>
          <w:rFonts w:eastAsia="Times New Roman"/>
          <w:szCs w:val="24"/>
        </w:rPr>
        <w:t xml:space="preserve"> χιλιάδες</w:t>
      </w:r>
      <w:r>
        <w:rPr>
          <w:rFonts w:eastAsia="Times New Roman"/>
          <w:szCs w:val="24"/>
        </w:rPr>
        <w:t>. Π</w:t>
      </w:r>
      <w:r w:rsidRPr="007173FC">
        <w:rPr>
          <w:rFonts w:eastAsia="Times New Roman"/>
          <w:szCs w:val="24"/>
        </w:rPr>
        <w:t xml:space="preserve">ληρώσαμε περισσότερες από </w:t>
      </w:r>
      <w:r>
        <w:rPr>
          <w:rFonts w:eastAsia="Times New Roman"/>
          <w:szCs w:val="24"/>
        </w:rPr>
        <w:t>οκτακόσιες πενήντα χιλιάδες</w:t>
      </w:r>
      <w:r w:rsidRPr="007173FC">
        <w:rPr>
          <w:rFonts w:eastAsia="Times New Roman"/>
          <w:szCs w:val="24"/>
        </w:rPr>
        <w:t xml:space="preserve"> αυτή την τετ</w:t>
      </w:r>
      <w:r w:rsidRPr="007173FC">
        <w:rPr>
          <w:rFonts w:eastAsia="Times New Roman"/>
          <w:szCs w:val="24"/>
        </w:rPr>
        <w:t>ραετία</w:t>
      </w:r>
      <w:r>
        <w:rPr>
          <w:rFonts w:eastAsia="Times New Roman"/>
          <w:szCs w:val="24"/>
        </w:rPr>
        <w:t>.</w:t>
      </w:r>
      <w:r w:rsidRPr="007173FC">
        <w:rPr>
          <w:rFonts w:eastAsia="Times New Roman"/>
          <w:szCs w:val="24"/>
        </w:rPr>
        <w:t xml:space="preserve"> Προφανώς</w:t>
      </w:r>
      <w:r>
        <w:rPr>
          <w:rFonts w:eastAsia="Times New Roman"/>
          <w:szCs w:val="24"/>
        </w:rPr>
        <w:t>,</w:t>
      </w:r>
      <w:r w:rsidRPr="007173FC">
        <w:rPr>
          <w:rFonts w:eastAsia="Times New Roman"/>
          <w:szCs w:val="24"/>
        </w:rPr>
        <w:t xml:space="preserve"> αντιλαμβάνε</w:t>
      </w:r>
      <w:r>
        <w:rPr>
          <w:rFonts w:eastAsia="Times New Roman"/>
          <w:szCs w:val="24"/>
        </w:rPr>
        <w:t>στε πως</w:t>
      </w:r>
      <w:r w:rsidRPr="007173FC">
        <w:rPr>
          <w:rFonts w:eastAsia="Times New Roman"/>
          <w:szCs w:val="24"/>
        </w:rPr>
        <w:t xml:space="preserve"> κάθε μήνα προστίθενται και νέες</w:t>
      </w:r>
      <w:r>
        <w:rPr>
          <w:rFonts w:eastAsia="Times New Roman"/>
          <w:szCs w:val="24"/>
        </w:rPr>
        <w:t>. Πληρώσαμε πάνω από 5,5 δισεκατομμύρια.</w:t>
      </w:r>
      <w:r w:rsidRPr="007173FC">
        <w:rPr>
          <w:rFonts w:eastAsia="Times New Roman"/>
          <w:szCs w:val="24"/>
        </w:rPr>
        <w:t xml:space="preserve"> </w:t>
      </w:r>
      <w:r>
        <w:rPr>
          <w:rFonts w:eastAsia="Times New Roman"/>
          <w:szCs w:val="24"/>
        </w:rPr>
        <w:t>Μ</w:t>
      </w:r>
      <w:r w:rsidRPr="007173FC">
        <w:rPr>
          <w:rFonts w:eastAsia="Times New Roman"/>
          <w:szCs w:val="24"/>
        </w:rPr>
        <w:t>ει</w:t>
      </w:r>
      <w:r>
        <w:rPr>
          <w:rFonts w:eastAsia="Times New Roman"/>
          <w:szCs w:val="24"/>
        </w:rPr>
        <w:t>ώσαμε τον όγκο των ληξιπρόθεσμων</w:t>
      </w:r>
      <w:r w:rsidRPr="007173FC">
        <w:rPr>
          <w:rFonts w:eastAsia="Times New Roman"/>
          <w:szCs w:val="24"/>
        </w:rPr>
        <w:t xml:space="preserve"> κατά 75%</w:t>
      </w:r>
      <w:r>
        <w:rPr>
          <w:rFonts w:eastAsia="Times New Roman"/>
          <w:szCs w:val="24"/>
        </w:rPr>
        <w:t>.</w:t>
      </w:r>
      <w:r w:rsidRPr="007173FC">
        <w:rPr>
          <w:rFonts w:eastAsia="Times New Roman"/>
          <w:szCs w:val="24"/>
        </w:rPr>
        <w:t xml:space="preserve"> Ναι</w:t>
      </w:r>
      <w:r>
        <w:rPr>
          <w:rFonts w:eastAsia="Times New Roman"/>
          <w:szCs w:val="24"/>
        </w:rPr>
        <w:t>, υ</w:t>
      </w:r>
      <w:r w:rsidRPr="007173FC">
        <w:rPr>
          <w:rFonts w:eastAsia="Times New Roman"/>
          <w:szCs w:val="24"/>
        </w:rPr>
        <w:t>πάρχουν ακόμη απλήρωτ</w:t>
      </w:r>
      <w:r>
        <w:rPr>
          <w:rFonts w:eastAsia="Times New Roman"/>
          <w:szCs w:val="24"/>
        </w:rPr>
        <w:t>ες</w:t>
      </w:r>
      <w:r w:rsidRPr="007173FC">
        <w:rPr>
          <w:rFonts w:eastAsia="Times New Roman"/>
          <w:szCs w:val="24"/>
        </w:rPr>
        <w:t xml:space="preserve"> συντάξεις</w:t>
      </w:r>
      <w:r>
        <w:rPr>
          <w:rFonts w:eastAsia="Times New Roman"/>
          <w:szCs w:val="24"/>
        </w:rPr>
        <w:t>,</w:t>
      </w:r>
      <w:r w:rsidRPr="007173FC">
        <w:rPr>
          <w:rFonts w:eastAsia="Times New Roman"/>
          <w:szCs w:val="24"/>
        </w:rPr>
        <w:t xml:space="preserve"> αλλά μειώσ</w:t>
      </w:r>
      <w:r>
        <w:rPr>
          <w:rFonts w:eastAsia="Times New Roman"/>
          <w:szCs w:val="24"/>
        </w:rPr>
        <w:t>α</w:t>
      </w:r>
      <w:r w:rsidRPr="007173FC">
        <w:rPr>
          <w:rFonts w:eastAsia="Times New Roman"/>
          <w:szCs w:val="24"/>
        </w:rPr>
        <w:t>με τον όγκο κατά 75% και συνεχίζουμε να δουλεύουμ</w:t>
      </w:r>
      <w:r w:rsidRPr="007173FC">
        <w:rPr>
          <w:rFonts w:eastAsia="Times New Roman"/>
          <w:szCs w:val="24"/>
        </w:rPr>
        <w:t>ε σε αυτή την κατεύθυνση</w:t>
      </w:r>
      <w:r>
        <w:rPr>
          <w:rFonts w:eastAsia="Times New Roman"/>
          <w:szCs w:val="24"/>
        </w:rPr>
        <w:t xml:space="preserve">. Όσα </w:t>
      </w:r>
      <w:r>
        <w:rPr>
          <w:rFonts w:eastAsia="Times New Roman"/>
          <w:szCs w:val="24"/>
          <w:lang w:val="en-US"/>
        </w:rPr>
        <w:t>fake</w:t>
      </w:r>
      <w:r w:rsidRPr="008955AE">
        <w:rPr>
          <w:rFonts w:eastAsia="Times New Roman"/>
          <w:szCs w:val="24"/>
        </w:rPr>
        <w:t xml:space="preserve"> </w:t>
      </w:r>
      <w:r>
        <w:rPr>
          <w:rFonts w:eastAsia="Times New Roman"/>
          <w:szCs w:val="24"/>
          <w:lang w:val="en-US"/>
        </w:rPr>
        <w:t>news</w:t>
      </w:r>
      <w:r w:rsidRPr="008955AE">
        <w:rPr>
          <w:rFonts w:eastAsia="Times New Roman"/>
          <w:szCs w:val="24"/>
        </w:rPr>
        <w:t xml:space="preserve"> </w:t>
      </w:r>
      <w:r>
        <w:rPr>
          <w:rFonts w:eastAsia="Times New Roman"/>
          <w:szCs w:val="24"/>
        </w:rPr>
        <w:t>κι αν σφιχτ</w:t>
      </w:r>
      <w:r w:rsidRPr="007173FC">
        <w:rPr>
          <w:rFonts w:eastAsia="Times New Roman"/>
          <w:szCs w:val="24"/>
        </w:rPr>
        <w:t xml:space="preserve">αγκαλιάζονται με τους τίτλους των </w:t>
      </w:r>
      <w:r>
        <w:rPr>
          <w:rFonts w:eastAsia="Times New Roman"/>
          <w:szCs w:val="24"/>
        </w:rPr>
        <w:t>ε</w:t>
      </w:r>
      <w:r w:rsidRPr="007173FC">
        <w:rPr>
          <w:rFonts w:eastAsia="Times New Roman"/>
          <w:szCs w:val="24"/>
        </w:rPr>
        <w:t>φημερίδων</w:t>
      </w:r>
      <w:r>
        <w:rPr>
          <w:rFonts w:eastAsia="Times New Roman"/>
          <w:szCs w:val="24"/>
        </w:rPr>
        <w:t>,</w:t>
      </w:r>
      <w:r w:rsidRPr="007173FC">
        <w:rPr>
          <w:rFonts w:eastAsia="Times New Roman"/>
          <w:szCs w:val="24"/>
        </w:rPr>
        <w:t xml:space="preserve"> δεν θα μας πτοήσουν σε αυτή την προσπάθεια</w:t>
      </w:r>
      <w:r>
        <w:rPr>
          <w:rFonts w:eastAsia="Times New Roman"/>
          <w:szCs w:val="24"/>
        </w:rPr>
        <w:t>.</w:t>
      </w:r>
      <w:r w:rsidRPr="007173FC">
        <w:rPr>
          <w:rFonts w:eastAsia="Times New Roman"/>
          <w:szCs w:val="24"/>
        </w:rPr>
        <w:t xml:space="preserve"> </w:t>
      </w:r>
    </w:p>
    <w:p w14:paraId="6E8198EB" w14:textId="77777777" w:rsidR="004B0DF5" w:rsidRDefault="00471FB5">
      <w:pPr>
        <w:spacing w:line="600" w:lineRule="auto"/>
        <w:ind w:firstLine="720"/>
        <w:jc w:val="both"/>
        <w:rPr>
          <w:rFonts w:eastAsia="Times New Roman"/>
          <w:szCs w:val="24"/>
        </w:rPr>
      </w:pPr>
      <w:r>
        <w:rPr>
          <w:rFonts w:eastAsia="Times New Roman"/>
          <w:szCs w:val="24"/>
        </w:rPr>
        <w:lastRenderedPageBreak/>
        <w:t xml:space="preserve">Το έλλειμα που μας άφησαν στα ασφαλιστικά ταμεία όταν έφυγαν </w:t>
      </w:r>
      <w:r w:rsidRPr="001C56F2">
        <w:rPr>
          <w:rFonts w:eastAsia="Times New Roman"/>
          <w:szCs w:val="24"/>
        </w:rPr>
        <w:t xml:space="preserve">οι κύριοι αυτοί που σήμερα </w:t>
      </w:r>
      <w:r>
        <w:rPr>
          <w:rFonts w:eastAsia="Times New Roman"/>
          <w:szCs w:val="24"/>
        </w:rPr>
        <w:t xml:space="preserve">κουνάνε το δάχτυλο για το </w:t>
      </w:r>
      <w:r>
        <w:rPr>
          <w:rFonts w:eastAsia="Times New Roman"/>
          <w:szCs w:val="24"/>
        </w:rPr>
        <w:t>ασφαλιστικό ήταν 1,1 δισεκατομμύριο ευρώ, τετρακόσιες χιλιάδες ήταν οι απλήρωτες συντάξεις και δώδεκα διαδοχικές περικοπές έγιναν σ</w:t>
      </w:r>
      <w:r w:rsidRPr="001C56F2">
        <w:rPr>
          <w:rFonts w:eastAsia="Times New Roman"/>
          <w:szCs w:val="24"/>
        </w:rPr>
        <w:t>τους συνταξιούχους τα προηγούμενα χρόνια</w:t>
      </w:r>
      <w:r>
        <w:rPr>
          <w:rFonts w:eastAsia="Times New Roman"/>
          <w:szCs w:val="24"/>
        </w:rPr>
        <w:t>. Σ</w:t>
      </w:r>
      <w:r w:rsidRPr="001C56F2">
        <w:rPr>
          <w:rFonts w:eastAsia="Times New Roman"/>
          <w:szCs w:val="24"/>
        </w:rPr>
        <w:t>τις αρχές του 2015</w:t>
      </w:r>
      <w:r>
        <w:rPr>
          <w:rFonts w:eastAsia="Times New Roman"/>
          <w:szCs w:val="24"/>
        </w:rPr>
        <w:t xml:space="preserve"> ήταν 30 δισεκατομμύρια οι</w:t>
      </w:r>
      <w:r w:rsidRPr="001C56F2">
        <w:rPr>
          <w:rFonts w:eastAsia="Times New Roman"/>
          <w:szCs w:val="24"/>
        </w:rPr>
        <w:t xml:space="preserve"> οφειλές των ασφαλισμένων προς τα ασφα</w:t>
      </w:r>
      <w:r w:rsidRPr="001C56F2">
        <w:rPr>
          <w:rFonts w:eastAsia="Times New Roman"/>
          <w:szCs w:val="24"/>
        </w:rPr>
        <w:t>λιστικά ταμεία</w:t>
      </w:r>
      <w:r>
        <w:rPr>
          <w:rFonts w:eastAsia="Times New Roman"/>
          <w:szCs w:val="24"/>
        </w:rPr>
        <w:t>. Επαναλαμβάνω ότι ήταν 30 δισεκατομμύρια.</w:t>
      </w:r>
    </w:p>
    <w:p w14:paraId="6E8198EC" w14:textId="77777777" w:rsidR="004B0DF5" w:rsidRDefault="00471FB5">
      <w:pPr>
        <w:spacing w:line="600" w:lineRule="auto"/>
        <w:ind w:firstLine="720"/>
        <w:jc w:val="both"/>
        <w:rPr>
          <w:rFonts w:eastAsia="Times New Roman"/>
          <w:szCs w:val="24"/>
        </w:rPr>
      </w:pPr>
      <w:r>
        <w:rPr>
          <w:rFonts w:eastAsia="Times New Roman"/>
          <w:szCs w:val="24"/>
        </w:rPr>
        <w:t xml:space="preserve">Αυτές τις οφειλές πάμε να ρυθμίσουμε με </w:t>
      </w:r>
      <w:r w:rsidRPr="001C56F2">
        <w:rPr>
          <w:rFonts w:eastAsia="Times New Roman"/>
          <w:szCs w:val="24"/>
        </w:rPr>
        <w:t xml:space="preserve">τις </w:t>
      </w:r>
      <w:proofErr w:type="spellStart"/>
      <w:r>
        <w:rPr>
          <w:rFonts w:eastAsia="Times New Roman"/>
          <w:szCs w:val="24"/>
        </w:rPr>
        <w:t>εκατόν</w:t>
      </w:r>
      <w:proofErr w:type="spellEnd"/>
      <w:r>
        <w:rPr>
          <w:rFonts w:eastAsia="Times New Roman"/>
          <w:szCs w:val="24"/>
        </w:rPr>
        <w:t xml:space="preserve"> είκοσι </w:t>
      </w:r>
      <w:r w:rsidRPr="001C56F2">
        <w:rPr>
          <w:rFonts w:eastAsia="Times New Roman"/>
          <w:szCs w:val="24"/>
        </w:rPr>
        <w:t>δόσεις</w:t>
      </w:r>
      <w:r>
        <w:rPr>
          <w:rFonts w:eastAsia="Times New Roman"/>
          <w:szCs w:val="24"/>
        </w:rPr>
        <w:t xml:space="preserve">, που μας </w:t>
      </w:r>
      <w:r w:rsidRPr="001C56F2">
        <w:rPr>
          <w:rFonts w:eastAsia="Times New Roman"/>
          <w:szCs w:val="24"/>
        </w:rPr>
        <w:t>λένε ότι είναι προεκλογικό τρικ</w:t>
      </w:r>
      <w:r>
        <w:rPr>
          <w:rFonts w:eastAsia="Times New Roman"/>
          <w:szCs w:val="24"/>
        </w:rPr>
        <w:t>. Τ</w:t>
      </w:r>
      <w:r w:rsidRPr="001C56F2">
        <w:rPr>
          <w:rFonts w:eastAsia="Times New Roman"/>
          <w:szCs w:val="24"/>
        </w:rPr>
        <w:t xml:space="preserve">ις δικές τους </w:t>
      </w:r>
      <w:r>
        <w:rPr>
          <w:rFonts w:eastAsia="Times New Roman"/>
          <w:szCs w:val="24"/>
        </w:rPr>
        <w:t>πληγές του παρελθόντος</w:t>
      </w:r>
      <w:r w:rsidRPr="001C56F2">
        <w:rPr>
          <w:rFonts w:eastAsia="Times New Roman"/>
          <w:szCs w:val="24"/>
        </w:rPr>
        <w:t xml:space="preserve"> προσπαθούμε να </w:t>
      </w:r>
      <w:r>
        <w:rPr>
          <w:rFonts w:eastAsia="Times New Roman"/>
          <w:szCs w:val="24"/>
        </w:rPr>
        <w:t>κλείσουμε, τα δικά τους λάθη διορθώνουμ</w:t>
      </w:r>
      <w:r>
        <w:rPr>
          <w:rFonts w:eastAsia="Times New Roman"/>
          <w:szCs w:val="24"/>
        </w:rPr>
        <w:t xml:space="preserve">ε, τα βάρη που αυτοί φόρτωσαν στις πλάτες των </w:t>
      </w:r>
      <w:r w:rsidRPr="001C56F2">
        <w:rPr>
          <w:rFonts w:eastAsia="Times New Roman"/>
          <w:szCs w:val="24"/>
        </w:rPr>
        <w:t>ασφαλισμέν</w:t>
      </w:r>
      <w:r>
        <w:rPr>
          <w:rFonts w:eastAsia="Times New Roman"/>
          <w:szCs w:val="24"/>
        </w:rPr>
        <w:t xml:space="preserve">ων ή οι ασφαλισμένοι λόγω της αδυναμίας πληρωμής τους βρέθηκαν την περίοδο της κρίσης. Αυτά ρυθμίζουμε με τις </w:t>
      </w:r>
      <w:proofErr w:type="spellStart"/>
      <w:r>
        <w:rPr>
          <w:rFonts w:eastAsia="Times New Roman"/>
          <w:szCs w:val="24"/>
        </w:rPr>
        <w:t>εκατόν</w:t>
      </w:r>
      <w:proofErr w:type="spellEnd"/>
      <w:r>
        <w:rPr>
          <w:rFonts w:eastAsia="Times New Roman"/>
          <w:szCs w:val="24"/>
        </w:rPr>
        <w:t xml:space="preserve"> είκοσι δόσεις, αυτά τα δικά τους </w:t>
      </w:r>
      <w:r w:rsidRPr="001C56F2">
        <w:rPr>
          <w:rFonts w:eastAsia="Times New Roman"/>
          <w:szCs w:val="24"/>
        </w:rPr>
        <w:t xml:space="preserve">30 </w:t>
      </w:r>
      <w:r>
        <w:rPr>
          <w:rFonts w:eastAsia="Times New Roman"/>
          <w:szCs w:val="24"/>
        </w:rPr>
        <w:t>δισεκατομμύρια που βρήκαμε στις αρχές του</w:t>
      </w:r>
      <w:r w:rsidRPr="001C56F2">
        <w:rPr>
          <w:rFonts w:eastAsia="Times New Roman"/>
          <w:szCs w:val="24"/>
        </w:rPr>
        <w:t xml:space="preserve"> 2015</w:t>
      </w:r>
      <w:r>
        <w:rPr>
          <w:rFonts w:eastAsia="Times New Roman"/>
          <w:szCs w:val="24"/>
        </w:rPr>
        <w:t>.</w:t>
      </w:r>
    </w:p>
    <w:p w14:paraId="6E8198ED" w14:textId="77777777" w:rsidR="004B0DF5" w:rsidRDefault="00471FB5">
      <w:pPr>
        <w:spacing w:line="600" w:lineRule="auto"/>
        <w:ind w:firstLine="720"/>
        <w:jc w:val="both"/>
        <w:rPr>
          <w:rFonts w:eastAsia="Times New Roman"/>
          <w:szCs w:val="24"/>
        </w:rPr>
      </w:pPr>
      <w:r>
        <w:rPr>
          <w:rFonts w:eastAsia="Times New Roman"/>
          <w:szCs w:val="24"/>
        </w:rPr>
        <w:lastRenderedPageBreak/>
        <w:t>Άκουσα, όμως,</w:t>
      </w:r>
      <w:r w:rsidRPr="001C56F2">
        <w:rPr>
          <w:rFonts w:eastAsia="Times New Roman"/>
          <w:szCs w:val="24"/>
        </w:rPr>
        <w:t xml:space="preserve"> και τον Μητσοτάκη όσο και τον κ</w:t>
      </w:r>
      <w:r>
        <w:rPr>
          <w:rFonts w:eastAsia="Times New Roman"/>
          <w:szCs w:val="24"/>
        </w:rPr>
        <w:t xml:space="preserve">. </w:t>
      </w:r>
      <w:proofErr w:type="spellStart"/>
      <w:r>
        <w:rPr>
          <w:rFonts w:eastAsia="Times New Roman"/>
          <w:szCs w:val="24"/>
        </w:rPr>
        <w:t>Βρούτση</w:t>
      </w:r>
      <w:proofErr w:type="spellEnd"/>
      <w:r>
        <w:rPr>
          <w:rFonts w:eastAsia="Times New Roman"/>
          <w:szCs w:val="24"/>
        </w:rPr>
        <w:t xml:space="preserve">, </w:t>
      </w:r>
      <w:r w:rsidRPr="001C56F2">
        <w:rPr>
          <w:rFonts w:eastAsia="Times New Roman"/>
          <w:szCs w:val="24"/>
        </w:rPr>
        <w:t xml:space="preserve">να μας </w:t>
      </w:r>
      <w:r>
        <w:rPr>
          <w:rFonts w:eastAsia="Times New Roman"/>
          <w:szCs w:val="24"/>
        </w:rPr>
        <w:t>εγκ</w:t>
      </w:r>
      <w:r w:rsidRPr="001C56F2">
        <w:rPr>
          <w:rFonts w:eastAsia="Times New Roman"/>
          <w:szCs w:val="24"/>
        </w:rPr>
        <w:t>αλούν και για την κατάσταση στην αγορά εργασίας</w:t>
      </w:r>
      <w:r>
        <w:rPr>
          <w:rFonts w:eastAsia="Times New Roman"/>
          <w:szCs w:val="24"/>
        </w:rPr>
        <w:t xml:space="preserve">, για </w:t>
      </w:r>
      <w:r w:rsidRPr="001C56F2">
        <w:rPr>
          <w:rFonts w:eastAsia="Times New Roman"/>
          <w:szCs w:val="24"/>
        </w:rPr>
        <w:t>την κατάσταση των μισθών</w:t>
      </w:r>
      <w:r>
        <w:rPr>
          <w:rFonts w:eastAsia="Times New Roman"/>
          <w:szCs w:val="24"/>
        </w:rPr>
        <w:t>,</w:t>
      </w:r>
      <w:r w:rsidRPr="001C56F2">
        <w:rPr>
          <w:rFonts w:eastAsia="Times New Roman"/>
          <w:szCs w:val="24"/>
        </w:rPr>
        <w:t xml:space="preserve"> για τη δεινή κατάσταση των εργαζομένων και των ανέργων και ότι ευθυνόμαστε </w:t>
      </w:r>
      <w:r>
        <w:rPr>
          <w:rFonts w:eastAsia="Times New Roman"/>
          <w:szCs w:val="24"/>
        </w:rPr>
        <w:t xml:space="preserve">–λέει- </w:t>
      </w:r>
      <w:r w:rsidRPr="001C56F2">
        <w:rPr>
          <w:rFonts w:eastAsia="Times New Roman"/>
          <w:szCs w:val="24"/>
        </w:rPr>
        <w:t>πολύ γι</w:t>
      </w:r>
      <w:r>
        <w:rPr>
          <w:rFonts w:eastAsia="Times New Roman"/>
          <w:szCs w:val="24"/>
        </w:rPr>
        <w:t>’</w:t>
      </w:r>
      <w:r w:rsidRPr="001C56F2">
        <w:rPr>
          <w:rFonts w:eastAsia="Times New Roman"/>
          <w:szCs w:val="24"/>
        </w:rPr>
        <w:t xml:space="preserve"> αυτή</w:t>
      </w:r>
      <w:r>
        <w:rPr>
          <w:rFonts w:eastAsia="Times New Roman"/>
          <w:szCs w:val="24"/>
        </w:rPr>
        <w:t>ν</w:t>
      </w:r>
      <w:r w:rsidRPr="001C56F2">
        <w:rPr>
          <w:rFonts w:eastAsia="Times New Roman"/>
          <w:szCs w:val="24"/>
        </w:rPr>
        <w:t xml:space="preserve"> την κατάσταση</w:t>
      </w:r>
      <w:r>
        <w:rPr>
          <w:rFonts w:eastAsia="Times New Roman"/>
          <w:szCs w:val="24"/>
        </w:rPr>
        <w:t>.</w:t>
      </w:r>
    </w:p>
    <w:p w14:paraId="6E8198EE" w14:textId="77777777" w:rsidR="004B0DF5" w:rsidRDefault="00471FB5">
      <w:pPr>
        <w:spacing w:line="600" w:lineRule="auto"/>
        <w:ind w:firstLine="720"/>
        <w:jc w:val="both"/>
        <w:rPr>
          <w:rFonts w:eastAsia="Times New Roman"/>
          <w:szCs w:val="24"/>
        </w:rPr>
      </w:pPr>
      <w:r w:rsidRPr="001C56F2">
        <w:rPr>
          <w:rFonts w:eastAsia="Times New Roman"/>
          <w:szCs w:val="24"/>
        </w:rPr>
        <w:t>Πράγματι</w:t>
      </w:r>
      <w:r>
        <w:rPr>
          <w:rFonts w:eastAsia="Times New Roman"/>
          <w:szCs w:val="24"/>
        </w:rPr>
        <w:t>, ευ</w:t>
      </w:r>
      <w:r w:rsidRPr="001C56F2">
        <w:rPr>
          <w:rFonts w:eastAsia="Times New Roman"/>
          <w:szCs w:val="24"/>
        </w:rPr>
        <w:t>θυ</w:t>
      </w:r>
      <w:r>
        <w:rPr>
          <w:rFonts w:eastAsia="Times New Roman"/>
          <w:szCs w:val="24"/>
        </w:rPr>
        <w:t>ν</w:t>
      </w:r>
      <w:r w:rsidRPr="001C56F2">
        <w:rPr>
          <w:rFonts w:eastAsia="Times New Roman"/>
          <w:szCs w:val="24"/>
        </w:rPr>
        <w:t>όμαστε</w:t>
      </w:r>
      <w:r>
        <w:rPr>
          <w:rFonts w:eastAsia="Times New Roman"/>
          <w:szCs w:val="24"/>
        </w:rPr>
        <w:t>, κυρίες και κύριοι Βουλευτές. Ε</w:t>
      </w:r>
      <w:r w:rsidRPr="001C56F2">
        <w:rPr>
          <w:rFonts w:eastAsia="Times New Roman"/>
          <w:szCs w:val="24"/>
        </w:rPr>
        <w:t>ίμαστε υπεύθυνοι που μ</w:t>
      </w:r>
      <w:r>
        <w:rPr>
          <w:rFonts w:eastAsia="Times New Roman"/>
          <w:szCs w:val="24"/>
        </w:rPr>
        <w:t xml:space="preserve">ειώσαμε </w:t>
      </w:r>
      <w:r w:rsidRPr="001C56F2">
        <w:rPr>
          <w:rFonts w:eastAsia="Times New Roman"/>
          <w:szCs w:val="24"/>
        </w:rPr>
        <w:t xml:space="preserve">την ανεργία κατά </w:t>
      </w:r>
      <w:r>
        <w:rPr>
          <w:rFonts w:eastAsia="Times New Roman"/>
          <w:szCs w:val="24"/>
        </w:rPr>
        <w:t>8</w:t>
      </w:r>
      <w:r w:rsidRPr="001C56F2">
        <w:rPr>
          <w:rFonts w:eastAsia="Times New Roman"/>
          <w:szCs w:val="24"/>
        </w:rPr>
        <w:t>%</w:t>
      </w:r>
      <w:r>
        <w:rPr>
          <w:rFonts w:eastAsia="Times New Roman"/>
          <w:szCs w:val="24"/>
        </w:rPr>
        <w:t>, αλλά όχι κατά 18</w:t>
      </w:r>
      <w:r w:rsidRPr="001C56F2">
        <w:rPr>
          <w:rFonts w:eastAsia="Times New Roman"/>
          <w:szCs w:val="24"/>
        </w:rPr>
        <w:t>%</w:t>
      </w:r>
      <w:r>
        <w:rPr>
          <w:rFonts w:eastAsia="Times New Roman"/>
          <w:szCs w:val="24"/>
        </w:rPr>
        <w:t>,</w:t>
      </w:r>
      <w:r w:rsidRPr="001C56F2">
        <w:rPr>
          <w:rFonts w:eastAsia="Times New Roman"/>
          <w:szCs w:val="24"/>
        </w:rPr>
        <w:t xml:space="preserve"> όπως θα θέλαμε να την είχαμε μειώσ</w:t>
      </w:r>
      <w:r>
        <w:rPr>
          <w:rFonts w:eastAsia="Times New Roman"/>
          <w:szCs w:val="24"/>
        </w:rPr>
        <w:t xml:space="preserve">ει. </w:t>
      </w:r>
    </w:p>
    <w:p w14:paraId="6E8198EF" w14:textId="77777777" w:rsidR="004B0DF5" w:rsidRDefault="00471FB5">
      <w:pPr>
        <w:spacing w:line="600" w:lineRule="auto"/>
        <w:ind w:firstLine="720"/>
        <w:jc w:val="both"/>
        <w:rPr>
          <w:rFonts w:eastAsia="Times New Roman"/>
          <w:szCs w:val="24"/>
        </w:rPr>
      </w:pPr>
      <w:r>
        <w:rPr>
          <w:rFonts w:eastAsia="Times New Roman"/>
          <w:szCs w:val="24"/>
        </w:rPr>
        <w:t>Ε</w:t>
      </w:r>
      <w:r w:rsidRPr="001C56F2">
        <w:rPr>
          <w:rFonts w:eastAsia="Times New Roman"/>
          <w:szCs w:val="24"/>
        </w:rPr>
        <w:t xml:space="preserve">ίμαστε </w:t>
      </w:r>
      <w:r>
        <w:rPr>
          <w:rFonts w:eastAsia="Times New Roman"/>
          <w:szCs w:val="24"/>
        </w:rPr>
        <w:t xml:space="preserve">υπεύθυνοι </w:t>
      </w:r>
      <w:r w:rsidRPr="001C56F2">
        <w:rPr>
          <w:rFonts w:eastAsia="Times New Roman"/>
          <w:szCs w:val="24"/>
        </w:rPr>
        <w:t>που αυξήσα</w:t>
      </w:r>
      <w:r>
        <w:rPr>
          <w:rFonts w:eastAsia="Times New Roman"/>
          <w:szCs w:val="24"/>
        </w:rPr>
        <w:t>με</w:t>
      </w:r>
      <w:r w:rsidRPr="001C56F2">
        <w:rPr>
          <w:rFonts w:eastAsia="Times New Roman"/>
          <w:szCs w:val="24"/>
        </w:rPr>
        <w:t xml:space="preserve"> τον κατώτατο μισθό κα</w:t>
      </w:r>
      <w:r>
        <w:rPr>
          <w:rFonts w:eastAsia="Times New Roman"/>
          <w:szCs w:val="24"/>
        </w:rPr>
        <w:t xml:space="preserve">τά </w:t>
      </w:r>
      <w:r w:rsidRPr="001C56F2">
        <w:rPr>
          <w:rFonts w:eastAsia="Times New Roman"/>
          <w:szCs w:val="24"/>
        </w:rPr>
        <w:t>11%</w:t>
      </w:r>
      <w:r>
        <w:rPr>
          <w:rFonts w:eastAsia="Times New Roman"/>
          <w:szCs w:val="24"/>
        </w:rPr>
        <w:t xml:space="preserve">, αλλά όχι κατά </w:t>
      </w:r>
      <w:r w:rsidRPr="001C56F2">
        <w:rPr>
          <w:rFonts w:eastAsia="Times New Roman"/>
          <w:szCs w:val="24"/>
        </w:rPr>
        <w:t>22%</w:t>
      </w:r>
      <w:r>
        <w:rPr>
          <w:rFonts w:eastAsia="Times New Roman"/>
          <w:szCs w:val="24"/>
        </w:rPr>
        <w:t>,</w:t>
      </w:r>
      <w:r w:rsidRPr="001C56F2">
        <w:rPr>
          <w:rFonts w:eastAsia="Times New Roman"/>
          <w:szCs w:val="24"/>
        </w:rPr>
        <w:t xml:space="preserve"> όπως θα έπρεπ</w:t>
      </w:r>
      <w:r w:rsidRPr="001C56F2">
        <w:rPr>
          <w:rFonts w:eastAsia="Times New Roman"/>
          <w:szCs w:val="24"/>
        </w:rPr>
        <w:t xml:space="preserve">ε να </w:t>
      </w:r>
      <w:r>
        <w:rPr>
          <w:rFonts w:eastAsia="Times New Roman"/>
          <w:szCs w:val="24"/>
        </w:rPr>
        <w:t>το έχουμε κάνει.</w:t>
      </w:r>
    </w:p>
    <w:p w14:paraId="6E8198F0" w14:textId="77777777" w:rsidR="004B0DF5" w:rsidRDefault="00471FB5">
      <w:pPr>
        <w:spacing w:line="600" w:lineRule="auto"/>
        <w:ind w:firstLine="720"/>
        <w:jc w:val="both"/>
        <w:rPr>
          <w:rFonts w:eastAsia="Times New Roman"/>
          <w:szCs w:val="24"/>
        </w:rPr>
      </w:pPr>
      <w:r>
        <w:rPr>
          <w:rFonts w:eastAsia="Times New Roman"/>
          <w:szCs w:val="24"/>
        </w:rPr>
        <w:t>Ε</w:t>
      </w:r>
      <w:r w:rsidRPr="001C56F2">
        <w:rPr>
          <w:rFonts w:eastAsia="Times New Roman"/>
          <w:szCs w:val="24"/>
        </w:rPr>
        <w:t xml:space="preserve">ίμαστε </w:t>
      </w:r>
      <w:r>
        <w:rPr>
          <w:rFonts w:eastAsia="Times New Roman"/>
          <w:szCs w:val="24"/>
        </w:rPr>
        <w:t xml:space="preserve">υπεύθυνοι που καταργήσαμε τον ντροπιαστικό </w:t>
      </w:r>
      <w:proofErr w:type="spellStart"/>
      <w:r>
        <w:rPr>
          <w:rFonts w:eastAsia="Times New Roman"/>
          <w:szCs w:val="24"/>
        </w:rPr>
        <w:t>υποκατώτατο</w:t>
      </w:r>
      <w:proofErr w:type="spellEnd"/>
      <w:r>
        <w:rPr>
          <w:rFonts w:eastAsia="Times New Roman"/>
          <w:szCs w:val="24"/>
        </w:rPr>
        <w:t xml:space="preserve"> μισθό, αλλά που δεν κάναμε τους νέους να έχουν 751 ευρώ, όπως θα έπρεπε να έχουμε κάνει.</w:t>
      </w:r>
    </w:p>
    <w:p w14:paraId="6E8198F1" w14:textId="77777777" w:rsidR="004B0DF5" w:rsidRDefault="00471FB5">
      <w:pPr>
        <w:spacing w:line="600" w:lineRule="auto"/>
        <w:ind w:firstLine="720"/>
        <w:jc w:val="both"/>
        <w:rPr>
          <w:rFonts w:eastAsia="Times New Roman"/>
          <w:szCs w:val="24"/>
        </w:rPr>
      </w:pPr>
      <w:r>
        <w:rPr>
          <w:rFonts w:eastAsia="Times New Roman"/>
          <w:szCs w:val="24"/>
        </w:rPr>
        <w:lastRenderedPageBreak/>
        <w:t xml:space="preserve">Είμαστε υπεύθυνοι που προστατεύσαμε τους εργαζόμενους στις εργολαβίες, αλλά δεν προστατεύσαμε επαρκώς </w:t>
      </w:r>
      <w:r w:rsidRPr="001C56F2">
        <w:rPr>
          <w:rFonts w:eastAsia="Times New Roman"/>
          <w:szCs w:val="24"/>
        </w:rPr>
        <w:t>τους μετανάστες εργάτες γης</w:t>
      </w:r>
      <w:r>
        <w:rPr>
          <w:rFonts w:eastAsia="Times New Roman"/>
          <w:szCs w:val="24"/>
        </w:rPr>
        <w:t>.</w:t>
      </w:r>
    </w:p>
    <w:p w14:paraId="6E8198F2" w14:textId="77777777" w:rsidR="004B0DF5" w:rsidRDefault="00471FB5">
      <w:pPr>
        <w:spacing w:line="600" w:lineRule="auto"/>
        <w:ind w:firstLine="720"/>
        <w:jc w:val="both"/>
        <w:rPr>
          <w:rFonts w:eastAsia="Times New Roman"/>
          <w:szCs w:val="24"/>
        </w:rPr>
      </w:pPr>
      <w:r>
        <w:rPr>
          <w:rFonts w:eastAsia="Times New Roman"/>
          <w:szCs w:val="24"/>
        </w:rPr>
        <w:t>Ε</w:t>
      </w:r>
      <w:r w:rsidRPr="001C56F2">
        <w:rPr>
          <w:rFonts w:eastAsia="Times New Roman"/>
          <w:szCs w:val="24"/>
        </w:rPr>
        <w:t xml:space="preserve">ίμαστε υπεύθυνοι </w:t>
      </w:r>
      <w:r>
        <w:rPr>
          <w:rFonts w:eastAsia="Times New Roman"/>
          <w:szCs w:val="24"/>
        </w:rPr>
        <w:t>που επαναφέραμε δώδεκα συλλογικές συμβάσεις εργασίας σε δώδεκα κλάδους, αλλά δεν επαναφέραμε είκοσι συλλογι</w:t>
      </w:r>
      <w:r>
        <w:rPr>
          <w:rFonts w:eastAsia="Times New Roman"/>
          <w:szCs w:val="24"/>
        </w:rPr>
        <w:t xml:space="preserve">κές </w:t>
      </w:r>
      <w:r w:rsidRPr="001C56F2">
        <w:rPr>
          <w:rFonts w:eastAsia="Times New Roman"/>
          <w:szCs w:val="24"/>
        </w:rPr>
        <w:t>συμβάσ</w:t>
      </w:r>
      <w:r>
        <w:rPr>
          <w:rFonts w:eastAsia="Times New Roman"/>
          <w:szCs w:val="24"/>
        </w:rPr>
        <w:t>ει</w:t>
      </w:r>
      <w:r w:rsidRPr="001C56F2">
        <w:rPr>
          <w:rFonts w:eastAsia="Times New Roman"/>
          <w:szCs w:val="24"/>
        </w:rPr>
        <w:t xml:space="preserve">ς εργασίας </w:t>
      </w:r>
      <w:r>
        <w:rPr>
          <w:rFonts w:eastAsia="Times New Roman"/>
          <w:szCs w:val="24"/>
        </w:rPr>
        <w:t>σε είκοσι κλάδους.</w:t>
      </w:r>
    </w:p>
    <w:p w14:paraId="6E8198F3" w14:textId="77777777" w:rsidR="004B0DF5" w:rsidRDefault="00471FB5">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Υπουργού)</w:t>
      </w:r>
    </w:p>
    <w:p w14:paraId="6E8198F4" w14:textId="77777777" w:rsidR="004B0DF5" w:rsidRDefault="00471FB5">
      <w:pPr>
        <w:spacing w:line="600" w:lineRule="auto"/>
        <w:ind w:firstLine="720"/>
        <w:jc w:val="both"/>
        <w:rPr>
          <w:rFonts w:eastAsia="Times New Roman"/>
          <w:szCs w:val="24"/>
        </w:rPr>
      </w:pPr>
      <w:r>
        <w:rPr>
          <w:rFonts w:eastAsia="Times New Roman"/>
          <w:szCs w:val="24"/>
        </w:rPr>
        <w:t>Ολοκληρώνω, κύριε Πρόεδρε.</w:t>
      </w:r>
    </w:p>
    <w:p w14:paraId="6E8198F5" w14:textId="77777777" w:rsidR="004B0DF5" w:rsidRDefault="00471FB5">
      <w:pPr>
        <w:spacing w:line="600" w:lineRule="auto"/>
        <w:ind w:firstLine="720"/>
        <w:jc w:val="both"/>
        <w:rPr>
          <w:rFonts w:eastAsia="Times New Roman"/>
          <w:szCs w:val="24"/>
        </w:rPr>
      </w:pPr>
      <w:r>
        <w:rPr>
          <w:rFonts w:eastAsia="Times New Roman"/>
          <w:szCs w:val="24"/>
        </w:rPr>
        <w:t xml:space="preserve">Είμαστε υπεύθυνοι που μειώσαμε την αδήλωτη εργασία, αλλά δεν καταφέραμε να μην υπάρχει ούτε ένα νέο </w:t>
      </w:r>
      <w:r>
        <w:rPr>
          <w:rFonts w:eastAsia="Times New Roman"/>
          <w:szCs w:val="24"/>
        </w:rPr>
        <w:t>παιδί εκεί έξω που ενώ δουλεύει οκτάωρο, δηλώνεται και πληρώνεται για τετράωρο.</w:t>
      </w:r>
    </w:p>
    <w:p w14:paraId="6E8198F6" w14:textId="77777777" w:rsidR="004B0DF5" w:rsidRDefault="00471FB5">
      <w:pPr>
        <w:spacing w:line="600" w:lineRule="auto"/>
        <w:ind w:firstLine="720"/>
        <w:jc w:val="both"/>
        <w:rPr>
          <w:rFonts w:eastAsia="Times New Roman"/>
          <w:szCs w:val="24"/>
        </w:rPr>
      </w:pPr>
      <w:r>
        <w:rPr>
          <w:rFonts w:eastAsia="Times New Roman"/>
          <w:szCs w:val="24"/>
        </w:rPr>
        <w:t>Ε</w:t>
      </w:r>
      <w:r w:rsidRPr="001C56F2">
        <w:rPr>
          <w:rFonts w:eastAsia="Times New Roman"/>
          <w:szCs w:val="24"/>
        </w:rPr>
        <w:t>ίμαστε</w:t>
      </w:r>
      <w:r>
        <w:rPr>
          <w:rFonts w:eastAsia="Times New Roman"/>
          <w:szCs w:val="24"/>
        </w:rPr>
        <w:t xml:space="preserve"> υπεύθυνοι, λοιπόν, </w:t>
      </w:r>
      <w:r w:rsidRPr="001C56F2">
        <w:rPr>
          <w:rFonts w:eastAsia="Times New Roman"/>
          <w:szCs w:val="24"/>
        </w:rPr>
        <w:t xml:space="preserve">που </w:t>
      </w:r>
      <w:r>
        <w:rPr>
          <w:rFonts w:eastAsia="Times New Roman"/>
          <w:szCs w:val="24"/>
        </w:rPr>
        <w:t xml:space="preserve">βαδίσαμε </w:t>
      </w:r>
      <w:r w:rsidRPr="001C56F2">
        <w:rPr>
          <w:rFonts w:eastAsia="Times New Roman"/>
          <w:szCs w:val="24"/>
        </w:rPr>
        <w:t>το</w:t>
      </w:r>
      <w:r>
        <w:rPr>
          <w:rFonts w:eastAsia="Times New Roman"/>
          <w:szCs w:val="24"/>
        </w:rPr>
        <w:t>ν</w:t>
      </w:r>
      <w:r w:rsidRPr="001C56F2">
        <w:rPr>
          <w:rFonts w:eastAsia="Times New Roman"/>
          <w:szCs w:val="24"/>
        </w:rPr>
        <w:t xml:space="preserve"> μισό δρόμο</w:t>
      </w:r>
      <w:r>
        <w:rPr>
          <w:rFonts w:eastAsia="Times New Roman"/>
          <w:szCs w:val="24"/>
        </w:rPr>
        <w:t xml:space="preserve">, που αντιστρέψαμε κατά το ήμισυ τον </w:t>
      </w:r>
      <w:r w:rsidRPr="001C56F2">
        <w:rPr>
          <w:rFonts w:eastAsia="Times New Roman"/>
          <w:szCs w:val="24"/>
        </w:rPr>
        <w:t>κοινωνικ</w:t>
      </w:r>
      <w:r>
        <w:rPr>
          <w:rFonts w:eastAsia="Times New Roman"/>
          <w:szCs w:val="24"/>
        </w:rPr>
        <w:t xml:space="preserve">ό όλεθρο που </w:t>
      </w:r>
      <w:r w:rsidRPr="001C56F2">
        <w:rPr>
          <w:rFonts w:eastAsia="Times New Roman"/>
          <w:szCs w:val="24"/>
        </w:rPr>
        <w:t>παραλάβαμε</w:t>
      </w:r>
      <w:r>
        <w:rPr>
          <w:rFonts w:eastAsia="Times New Roman"/>
          <w:szCs w:val="24"/>
        </w:rPr>
        <w:t>,</w:t>
      </w:r>
      <w:r w:rsidRPr="001C56F2">
        <w:rPr>
          <w:rFonts w:eastAsia="Times New Roman"/>
          <w:szCs w:val="24"/>
        </w:rPr>
        <w:t xml:space="preserve"> αλλά </w:t>
      </w:r>
      <w:r>
        <w:rPr>
          <w:rFonts w:eastAsia="Times New Roman"/>
          <w:szCs w:val="24"/>
        </w:rPr>
        <w:t>τον αντι</w:t>
      </w:r>
      <w:r w:rsidRPr="001C56F2">
        <w:rPr>
          <w:rFonts w:eastAsia="Times New Roman"/>
          <w:szCs w:val="24"/>
        </w:rPr>
        <w:t>στρέψ</w:t>
      </w:r>
      <w:r>
        <w:rPr>
          <w:rFonts w:eastAsia="Times New Roman"/>
          <w:szCs w:val="24"/>
        </w:rPr>
        <w:t>αμε.</w:t>
      </w:r>
    </w:p>
    <w:p w14:paraId="6E8198F7" w14:textId="77777777" w:rsidR="004B0DF5" w:rsidRDefault="00471FB5">
      <w:pPr>
        <w:spacing w:line="600" w:lineRule="auto"/>
        <w:ind w:firstLine="720"/>
        <w:jc w:val="both"/>
        <w:rPr>
          <w:rFonts w:eastAsia="Times New Roman"/>
          <w:szCs w:val="24"/>
        </w:rPr>
      </w:pPr>
      <w:r>
        <w:rPr>
          <w:rFonts w:eastAsia="Times New Roman"/>
          <w:szCs w:val="24"/>
        </w:rPr>
        <w:lastRenderedPageBreak/>
        <w:t>Και γι’ αυτά που κάναμε με θ</w:t>
      </w:r>
      <w:r w:rsidRPr="001C56F2">
        <w:rPr>
          <w:rFonts w:eastAsia="Times New Roman"/>
          <w:szCs w:val="24"/>
        </w:rPr>
        <w:t>ά</w:t>
      </w:r>
      <w:r w:rsidRPr="001C56F2">
        <w:rPr>
          <w:rFonts w:eastAsia="Times New Roman"/>
          <w:szCs w:val="24"/>
        </w:rPr>
        <w:t>ρ</w:t>
      </w:r>
      <w:r>
        <w:rPr>
          <w:rFonts w:eastAsia="Times New Roman"/>
          <w:szCs w:val="24"/>
        </w:rPr>
        <w:t>ρ</w:t>
      </w:r>
      <w:r w:rsidRPr="001C56F2">
        <w:rPr>
          <w:rFonts w:eastAsia="Times New Roman"/>
          <w:szCs w:val="24"/>
        </w:rPr>
        <w:t>ος θα μιλάμε και για ό</w:t>
      </w:r>
      <w:r>
        <w:rPr>
          <w:rFonts w:eastAsia="Times New Roman"/>
          <w:szCs w:val="24"/>
        </w:rPr>
        <w:t>σα</w:t>
      </w:r>
      <w:r w:rsidRPr="001C56F2">
        <w:rPr>
          <w:rFonts w:eastAsia="Times New Roman"/>
          <w:szCs w:val="24"/>
        </w:rPr>
        <w:t xml:space="preserve"> δεν προλάβα</w:t>
      </w:r>
      <w:r>
        <w:rPr>
          <w:rFonts w:eastAsia="Times New Roman"/>
          <w:szCs w:val="24"/>
        </w:rPr>
        <w:t xml:space="preserve">με </w:t>
      </w:r>
      <w:r w:rsidRPr="001C56F2">
        <w:rPr>
          <w:rFonts w:eastAsia="Times New Roman"/>
          <w:szCs w:val="24"/>
        </w:rPr>
        <w:t>να κάνουμε</w:t>
      </w:r>
      <w:r>
        <w:rPr>
          <w:rFonts w:eastAsia="Times New Roman"/>
          <w:szCs w:val="24"/>
        </w:rPr>
        <w:t xml:space="preserve">, θα </w:t>
      </w:r>
      <w:r w:rsidRPr="001C56F2">
        <w:rPr>
          <w:rFonts w:eastAsia="Times New Roman"/>
          <w:szCs w:val="24"/>
        </w:rPr>
        <w:t xml:space="preserve">δίνουμε την αναφορά </w:t>
      </w:r>
      <w:r>
        <w:rPr>
          <w:rFonts w:eastAsia="Times New Roman"/>
          <w:szCs w:val="24"/>
        </w:rPr>
        <w:t xml:space="preserve">μας. Όμως, την αναφορά μας θα τη δίνουμε </w:t>
      </w:r>
      <w:r w:rsidRPr="001C56F2">
        <w:rPr>
          <w:rFonts w:eastAsia="Times New Roman"/>
          <w:szCs w:val="24"/>
        </w:rPr>
        <w:t>στην κοινωνία</w:t>
      </w:r>
      <w:r>
        <w:rPr>
          <w:rFonts w:eastAsia="Times New Roman"/>
          <w:szCs w:val="24"/>
        </w:rPr>
        <w:t>. Δ</w:t>
      </w:r>
      <w:r w:rsidRPr="001C56F2">
        <w:rPr>
          <w:rFonts w:eastAsia="Times New Roman"/>
          <w:szCs w:val="24"/>
        </w:rPr>
        <w:t xml:space="preserve">εν θα </w:t>
      </w:r>
      <w:r>
        <w:rPr>
          <w:rFonts w:eastAsia="Times New Roman"/>
          <w:szCs w:val="24"/>
        </w:rPr>
        <w:t xml:space="preserve">δίνουμε </w:t>
      </w:r>
      <w:r w:rsidRPr="001C56F2">
        <w:rPr>
          <w:rFonts w:eastAsia="Times New Roman"/>
          <w:szCs w:val="24"/>
        </w:rPr>
        <w:t xml:space="preserve">την αναφορά </w:t>
      </w:r>
      <w:r>
        <w:rPr>
          <w:rFonts w:eastAsia="Times New Roman"/>
          <w:szCs w:val="24"/>
        </w:rPr>
        <w:t>μας σε μ</w:t>
      </w:r>
      <w:r>
        <w:rPr>
          <w:rFonts w:eastAsia="Times New Roman"/>
          <w:szCs w:val="24"/>
        </w:rPr>
        <w:t>ί</w:t>
      </w:r>
      <w:r>
        <w:rPr>
          <w:rFonts w:eastAsia="Times New Roman"/>
          <w:szCs w:val="24"/>
        </w:rPr>
        <w:t xml:space="preserve">α Αξιωματική Αντιπολίτευση η οποία δεν καταλαβαίνει καν για τι πράγμα μιλάμε, γιατί όσα </w:t>
      </w:r>
      <w:r>
        <w:rPr>
          <w:rFonts w:eastAsia="Times New Roman"/>
          <w:szCs w:val="24"/>
        </w:rPr>
        <w:t>είπα μέχρι στιγμής δεν θα ήταν ποτέ στις προτεραιότητές της. Την αναφορά μας θα τη δίνουμε, λοιπόν, στην κοινωνία.</w:t>
      </w:r>
    </w:p>
    <w:p w14:paraId="6E8198F8" w14:textId="77777777" w:rsidR="004B0DF5" w:rsidRDefault="00471FB5">
      <w:pPr>
        <w:spacing w:line="600" w:lineRule="auto"/>
        <w:ind w:firstLine="720"/>
        <w:jc w:val="both"/>
        <w:rPr>
          <w:rFonts w:eastAsia="Times New Roman"/>
          <w:szCs w:val="24"/>
        </w:rPr>
      </w:pPr>
      <w:r>
        <w:rPr>
          <w:rFonts w:eastAsia="Times New Roman"/>
          <w:szCs w:val="24"/>
        </w:rPr>
        <w:t>Κ</w:t>
      </w:r>
      <w:r w:rsidRPr="001C56F2">
        <w:rPr>
          <w:rFonts w:eastAsia="Times New Roman"/>
          <w:szCs w:val="24"/>
        </w:rPr>
        <w:t xml:space="preserve">αι για όσα μας </w:t>
      </w:r>
      <w:r>
        <w:rPr>
          <w:rFonts w:eastAsia="Times New Roman"/>
          <w:szCs w:val="24"/>
        </w:rPr>
        <w:t>μ</w:t>
      </w:r>
      <w:r w:rsidRPr="001C56F2">
        <w:rPr>
          <w:rFonts w:eastAsia="Times New Roman"/>
          <w:szCs w:val="24"/>
        </w:rPr>
        <w:t>έ</w:t>
      </w:r>
      <w:r>
        <w:rPr>
          <w:rFonts w:eastAsia="Times New Roman"/>
          <w:szCs w:val="24"/>
        </w:rPr>
        <w:t>νουν</w:t>
      </w:r>
      <w:r w:rsidRPr="001C56F2">
        <w:rPr>
          <w:rFonts w:eastAsia="Times New Roman"/>
          <w:szCs w:val="24"/>
        </w:rPr>
        <w:t xml:space="preserve"> να κάνουμε </w:t>
      </w:r>
      <w:r>
        <w:rPr>
          <w:rFonts w:eastAsia="Times New Roman"/>
          <w:szCs w:val="24"/>
        </w:rPr>
        <w:t xml:space="preserve">θα ζητάμε </w:t>
      </w:r>
      <w:r w:rsidRPr="001C56F2">
        <w:rPr>
          <w:rFonts w:eastAsia="Times New Roman"/>
          <w:szCs w:val="24"/>
        </w:rPr>
        <w:t>τη στήριξ</w:t>
      </w:r>
      <w:r>
        <w:rPr>
          <w:rFonts w:eastAsia="Times New Roman"/>
          <w:szCs w:val="24"/>
        </w:rPr>
        <w:t>ή</w:t>
      </w:r>
      <w:r w:rsidRPr="001C56F2">
        <w:rPr>
          <w:rFonts w:eastAsia="Times New Roman"/>
          <w:szCs w:val="24"/>
        </w:rPr>
        <w:t xml:space="preserve"> της και τη νομιμοποίησ</w:t>
      </w:r>
      <w:r>
        <w:rPr>
          <w:rFonts w:eastAsia="Times New Roman"/>
          <w:szCs w:val="24"/>
        </w:rPr>
        <w:t>ή</w:t>
      </w:r>
      <w:r w:rsidRPr="001C56F2">
        <w:rPr>
          <w:rFonts w:eastAsia="Times New Roman"/>
          <w:szCs w:val="24"/>
        </w:rPr>
        <w:t xml:space="preserve"> </w:t>
      </w:r>
      <w:r>
        <w:rPr>
          <w:rFonts w:eastAsia="Times New Roman"/>
          <w:szCs w:val="24"/>
        </w:rPr>
        <w:t>της,</w:t>
      </w:r>
      <w:r w:rsidRPr="001C56F2">
        <w:rPr>
          <w:rFonts w:eastAsia="Times New Roman"/>
          <w:szCs w:val="24"/>
        </w:rPr>
        <w:t xml:space="preserve"> γιατί </w:t>
      </w:r>
      <w:r>
        <w:rPr>
          <w:rFonts w:eastAsia="Times New Roman"/>
          <w:szCs w:val="24"/>
        </w:rPr>
        <w:t xml:space="preserve">εμείς μόνο </w:t>
      </w:r>
      <w:r w:rsidRPr="001C56F2">
        <w:rPr>
          <w:rFonts w:eastAsia="Times New Roman"/>
          <w:szCs w:val="24"/>
        </w:rPr>
        <w:t xml:space="preserve">από εκεί </w:t>
      </w:r>
      <w:r>
        <w:rPr>
          <w:rFonts w:eastAsia="Times New Roman"/>
          <w:szCs w:val="24"/>
        </w:rPr>
        <w:t xml:space="preserve">αντλούμε νομιμοποίηση </w:t>
      </w:r>
      <w:r w:rsidRPr="001C56F2">
        <w:rPr>
          <w:rFonts w:eastAsia="Times New Roman"/>
          <w:szCs w:val="24"/>
        </w:rPr>
        <w:t xml:space="preserve">και εκεί </w:t>
      </w:r>
      <w:r>
        <w:rPr>
          <w:rFonts w:eastAsia="Times New Roman"/>
          <w:szCs w:val="24"/>
        </w:rPr>
        <w:t xml:space="preserve">δίνουμε τα διαπιστευτήριά μας, </w:t>
      </w:r>
      <w:r w:rsidRPr="001C56F2">
        <w:rPr>
          <w:rFonts w:eastAsia="Times New Roman"/>
          <w:szCs w:val="24"/>
        </w:rPr>
        <w:t>στην κοινωνία</w:t>
      </w:r>
      <w:r>
        <w:rPr>
          <w:rFonts w:eastAsia="Times New Roman"/>
          <w:szCs w:val="24"/>
        </w:rPr>
        <w:t>.</w:t>
      </w:r>
    </w:p>
    <w:p w14:paraId="6E8198F9" w14:textId="77777777" w:rsidR="004B0DF5" w:rsidRDefault="00471FB5">
      <w:pPr>
        <w:spacing w:line="600" w:lineRule="auto"/>
        <w:ind w:firstLine="720"/>
        <w:jc w:val="both"/>
        <w:rPr>
          <w:rFonts w:eastAsia="Times New Roman"/>
          <w:szCs w:val="24"/>
        </w:rPr>
      </w:pPr>
      <w:r w:rsidRPr="001C56F2">
        <w:rPr>
          <w:rFonts w:eastAsia="Times New Roman"/>
          <w:szCs w:val="24"/>
        </w:rPr>
        <w:t>Σας</w:t>
      </w:r>
      <w:r>
        <w:rPr>
          <w:rFonts w:eastAsia="Times New Roman"/>
          <w:szCs w:val="24"/>
        </w:rPr>
        <w:t xml:space="preserve"> ευχαριστώ πολύ.</w:t>
      </w:r>
    </w:p>
    <w:p w14:paraId="6E8198FA" w14:textId="77777777" w:rsidR="004B0DF5" w:rsidRDefault="00471FB5">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E8198FB" w14:textId="77777777" w:rsidR="004B0DF5" w:rsidRDefault="00471FB5">
      <w:pPr>
        <w:spacing w:line="600" w:lineRule="auto"/>
        <w:ind w:firstLine="720"/>
        <w:jc w:val="both"/>
        <w:rPr>
          <w:rFonts w:eastAsia="Times New Roman"/>
          <w:szCs w:val="24"/>
        </w:rPr>
      </w:pPr>
      <w:r w:rsidRPr="004D2D18">
        <w:rPr>
          <w:rFonts w:eastAsia="Times New Roman"/>
          <w:b/>
          <w:szCs w:val="24"/>
        </w:rPr>
        <w:t xml:space="preserve">ΠΡΟΕΔΡΕΥΩΝ (Δημήτριος </w:t>
      </w:r>
      <w:proofErr w:type="spellStart"/>
      <w:r w:rsidRPr="004D2D18">
        <w:rPr>
          <w:rFonts w:eastAsia="Times New Roman"/>
          <w:b/>
          <w:szCs w:val="24"/>
        </w:rPr>
        <w:t>Κρεμαστινός</w:t>
      </w:r>
      <w:proofErr w:type="spellEnd"/>
      <w:r w:rsidRPr="004D2D18">
        <w:rPr>
          <w:rFonts w:eastAsia="Times New Roman"/>
          <w:b/>
          <w:szCs w:val="24"/>
        </w:rPr>
        <w:t>):</w:t>
      </w:r>
      <w:r>
        <w:rPr>
          <w:rFonts w:eastAsia="Times New Roman"/>
          <w:szCs w:val="24"/>
        </w:rPr>
        <w:t xml:space="preserve"> Κι εγώ σας ευχαριστώ.</w:t>
      </w:r>
    </w:p>
    <w:p w14:paraId="6E8198FC" w14:textId="77777777" w:rsidR="004B0DF5" w:rsidRDefault="00471FB5">
      <w:pPr>
        <w:spacing w:line="600" w:lineRule="auto"/>
        <w:ind w:firstLine="720"/>
        <w:jc w:val="both"/>
        <w:rPr>
          <w:rFonts w:eastAsia="Times New Roman"/>
          <w:szCs w:val="24"/>
        </w:rPr>
      </w:pPr>
      <w:r>
        <w:rPr>
          <w:rFonts w:eastAsia="Times New Roman"/>
          <w:szCs w:val="24"/>
        </w:rPr>
        <w:t xml:space="preserve">Ο κ. Κουράκης, Αντιπρόεδρος της Βουλής και Βουλευτής του ΣΥΡΙΖΑ, </w:t>
      </w:r>
      <w:r w:rsidRPr="001C56F2">
        <w:rPr>
          <w:rFonts w:eastAsia="Times New Roman"/>
          <w:szCs w:val="24"/>
        </w:rPr>
        <w:t>έχει το</w:t>
      </w:r>
      <w:r>
        <w:rPr>
          <w:rFonts w:eastAsia="Times New Roman"/>
          <w:szCs w:val="24"/>
        </w:rPr>
        <w:t>ν</w:t>
      </w:r>
      <w:r w:rsidRPr="001C56F2">
        <w:rPr>
          <w:rFonts w:eastAsia="Times New Roman"/>
          <w:szCs w:val="24"/>
        </w:rPr>
        <w:t xml:space="preserve"> λόγο</w:t>
      </w:r>
      <w:r>
        <w:rPr>
          <w:rFonts w:eastAsia="Times New Roman"/>
          <w:szCs w:val="24"/>
        </w:rPr>
        <w:t>.</w:t>
      </w:r>
    </w:p>
    <w:p w14:paraId="6E8198FD" w14:textId="77777777" w:rsidR="004B0DF5" w:rsidRDefault="00471FB5">
      <w:pPr>
        <w:spacing w:line="600" w:lineRule="auto"/>
        <w:ind w:firstLine="720"/>
        <w:jc w:val="both"/>
        <w:rPr>
          <w:rFonts w:eastAsia="Times New Roman"/>
          <w:szCs w:val="24"/>
        </w:rPr>
      </w:pPr>
      <w:r w:rsidRPr="004D2D18">
        <w:rPr>
          <w:rFonts w:eastAsia="Times New Roman"/>
          <w:b/>
          <w:szCs w:val="24"/>
        </w:rPr>
        <w:lastRenderedPageBreak/>
        <w:t>ΑΝΑΣΤΑΣΙΟΣ ΚΟΥΡΑΚΗΣ (Α΄ Αντιπρόεδρος της Βουλής):</w:t>
      </w:r>
      <w:r>
        <w:rPr>
          <w:rFonts w:eastAsia="Times New Roman"/>
          <w:szCs w:val="24"/>
        </w:rPr>
        <w:t xml:space="preserve"> Ε</w:t>
      </w:r>
      <w:r w:rsidRPr="001C56F2">
        <w:rPr>
          <w:rFonts w:eastAsia="Times New Roman"/>
          <w:szCs w:val="24"/>
        </w:rPr>
        <w:t>υχαριστώ</w:t>
      </w:r>
      <w:r>
        <w:rPr>
          <w:rFonts w:eastAsia="Times New Roman"/>
          <w:szCs w:val="24"/>
        </w:rPr>
        <w:t>, κύριε Π</w:t>
      </w:r>
      <w:r w:rsidRPr="001C56F2">
        <w:rPr>
          <w:rFonts w:eastAsia="Times New Roman"/>
          <w:szCs w:val="24"/>
        </w:rPr>
        <w:t>ρόεδρε</w:t>
      </w:r>
      <w:r>
        <w:rPr>
          <w:rFonts w:eastAsia="Times New Roman"/>
          <w:szCs w:val="24"/>
        </w:rPr>
        <w:t>.</w:t>
      </w:r>
    </w:p>
    <w:p w14:paraId="6E8198FE" w14:textId="77777777" w:rsidR="004B0DF5" w:rsidRDefault="00471FB5">
      <w:pPr>
        <w:spacing w:line="600" w:lineRule="auto"/>
        <w:ind w:firstLine="720"/>
        <w:jc w:val="both"/>
        <w:rPr>
          <w:rFonts w:eastAsia="Times New Roman"/>
          <w:szCs w:val="24"/>
        </w:rPr>
      </w:pPr>
      <w:r>
        <w:rPr>
          <w:rFonts w:eastAsia="Times New Roman"/>
          <w:szCs w:val="24"/>
        </w:rPr>
        <w:t>Ή</w:t>
      </w:r>
      <w:r w:rsidRPr="001C56F2">
        <w:rPr>
          <w:rFonts w:eastAsia="Times New Roman"/>
          <w:szCs w:val="24"/>
        </w:rPr>
        <w:t>θελα να αναφερθώ σε ένα τμήμα της ομιλίας της κ</w:t>
      </w:r>
      <w:r>
        <w:rPr>
          <w:rFonts w:eastAsia="Times New Roman"/>
          <w:szCs w:val="24"/>
        </w:rPr>
        <w:t>.</w:t>
      </w:r>
      <w:r w:rsidRPr="001C56F2">
        <w:rPr>
          <w:rFonts w:eastAsia="Times New Roman"/>
          <w:szCs w:val="24"/>
        </w:rPr>
        <w:t xml:space="preserve"> Μπακογιάννη συμφωνώντας και διαφωνώντας</w:t>
      </w:r>
      <w:r>
        <w:rPr>
          <w:rFonts w:eastAsia="Times New Roman"/>
          <w:szCs w:val="24"/>
        </w:rPr>
        <w:t>.</w:t>
      </w:r>
    </w:p>
    <w:p w14:paraId="6E8198FF" w14:textId="77777777" w:rsidR="004B0DF5" w:rsidRDefault="00471FB5">
      <w:pPr>
        <w:spacing w:line="600" w:lineRule="auto"/>
        <w:ind w:firstLine="720"/>
        <w:jc w:val="both"/>
        <w:rPr>
          <w:rFonts w:eastAsia="Times New Roman"/>
          <w:szCs w:val="24"/>
        </w:rPr>
      </w:pPr>
      <w:r>
        <w:rPr>
          <w:rFonts w:eastAsia="Times New Roman"/>
          <w:szCs w:val="24"/>
        </w:rPr>
        <w:t>Απευθυνόμενη η κ. Μπακογιάννη στην κ. Φ</w:t>
      </w:r>
      <w:r w:rsidRPr="001C56F2">
        <w:rPr>
          <w:rFonts w:eastAsia="Times New Roman"/>
          <w:szCs w:val="24"/>
        </w:rPr>
        <w:t>ωτίου</w:t>
      </w:r>
      <w:r>
        <w:rPr>
          <w:rFonts w:eastAsia="Times New Roman"/>
          <w:szCs w:val="24"/>
        </w:rPr>
        <w:t>,</w:t>
      </w:r>
      <w:r w:rsidRPr="001C56F2">
        <w:rPr>
          <w:rFonts w:eastAsia="Times New Roman"/>
          <w:szCs w:val="24"/>
        </w:rPr>
        <w:t xml:space="preserve"> η οποία προηγουμένως </w:t>
      </w:r>
      <w:r>
        <w:rPr>
          <w:rFonts w:eastAsia="Times New Roman"/>
          <w:szCs w:val="24"/>
        </w:rPr>
        <w:t xml:space="preserve">από την ομιλία της κ. </w:t>
      </w:r>
      <w:r>
        <w:rPr>
          <w:rFonts w:eastAsia="Times New Roman"/>
          <w:szCs w:val="24"/>
        </w:rPr>
        <w:t xml:space="preserve">Μπακογιάννη </w:t>
      </w:r>
      <w:r w:rsidRPr="001C56F2">
        <w:rPr>
          <w:rFonts w:eastAsia="Times New Roman"/>
          <w:szCs w:val="24"/>
        </w:rPr>
        <w:t xml:space="preserve">είχε </w:t>
      </w:r>
      <w:r>
        <w:rPr>
          <w:rFonts w:eastAsia="Times New Roman"/>
          <w:szCs w:val="24"/>
        </w:rPr>
        <w:t>αναπτύξει τα μέτρα τα οποία έχουμε λάβει ως Κ</w:t>
      </w:r>
      <w:r w:rsidRPr="001C56F2">
        <w:rPr>
          <w:rFonts w:eastAsia="Times New Roman"/>
          <w:szCs w:val="24"/>
        </w:rPr>
        <w:t xml:space="preserve">υβέρνηση στην </w:t>
      </w:r>
      <w:r>
        <w:rPr>
          <w:rFonts w:eastAsia="Times New Roman"/>
          <w:szCs w:val="24"/>
        </w:rPr>
        <w:t>τετραε</w:t>
      </w:r>
      <w:r w:rsidRPr="001C56F2">
        <w:rPr>
          <w:rFonts w:eastAsia="Times New Roman"/>
          <w:szCs w:val="24"/>
        </w:rPr>
        <w:t>τία για την υποστήριξη των ατόμων με αναπηρία</w:t>
      </w:r>
      <w:r>
        <w:rPr>
          <w:rFonts w:eastAsia="Times New Roman"/>
          <w:szCs w:val="24"/>
        </w:rPr>
        <w:t>,</w:t>
      </w:r>
      <w:r w:rsidRPr="001C56F2">
        <w:rPr>
          <w:rFonts w:eastAsia="Times New Roman"/>
          <w:szCs w:val="24"/>
        </w:rPr>
        <w:t xml:space="preserve"> είπε ότι το προνόμιο της ευαισθησίας δεν είναι δικό </w:t>
      </w:r>
      <w:r>
        <w:rPr>
          <w:rFonts w:eastAsia="Times New Roman"/>
          <w:szCs w:val="24"/>
        </w:rPr>
        <w:t>σας,</w:t>
      </w:r>
      <w:r w:rsidRPr="001C56F2">
        <w:rPr>
          <w:rFonts w:eastAsia="Times New Roman"/>
          <w:szCs w:val="24"/>
        </w:rPr>
        <w:t xml:space="preserve"> είναι και δικό </w:t>
      </w:r>
      <w:r>
        <w:rPr>
          <w:rFonts w:eastAsia="Times New Roman"/>
          <w:szCs w:val="24"/>
        </w:rPr>
        <w:t xml:space="preserve">μας, είναι και άλλων </w:t>
      </w:r>
      <w:r w:rsidRPr="001C56F2">
        <w:rPr>
          <w:rFonts w:eastAsia="Times New Roman"/>
          <w:szCs w:val="24"/>
        </w:rPr>
        <w:t>κ</w:t>
      </w:r>
      <w:r>
        <w:rPr>
          <w:rFonts w:eastAsia="Times New Roman"/>
          <w:szCs w:val="24"/>
        </w:rPr>
        <w:t>.λπ..</w:t>
      </w:r>
    </w:p>
    <w:p w14:paraId="6E819900" w14:textId="77777777" w:rsidR="004B0DF5" w:rsidRDefault="00471FB5">
      <w:pPr>
        <w:spacing w:line="600" w:lineRule="auto"/>
        <w:ind w:firstLine="720"/>
        <w:jc w:val="both"/>
        <w:rPr>
          <w:rFonts w:eastAsia="Times New Roman"/>
          <w:szCs w:val="24"/>
        </w:rPr>
      </w:pPr>
      <w:r w:rsidRPr="001C56F2">
        <w:rPr>
          <w:rFonts w:eastAsia="Times New Roman"/>
          <w:szCs w:val="24"/>
        </w:rPr>
        <w:t xml:space="preserve">Θα συμφωνήσω </w:t>
      </w:r>
      <w:r>
        <w:rPr>
          <w:rFonts w:eastAsia="Times New Roman"/>
          <w:szCs w:val="24"/>
        </w:rPr>
        <w:t>σ</w:t>
      </w:r>
      <w:r w:rsidRPr="001C56F2">
        <w:rPr>
          <w:rFonts w:eastAsia="Times New Roman"/>
          <w:szCs w:val="24"/>
        </w:rPr>
        <w:t>το σημείο αυτ</w:t>
      </w:r>
      <w:r w:rsidRPr="001C56F2">
        <w:rPr>
          <w:rFonts w:eastAsia="Times New Roman"/>
          <w:szCs w:val="24"/>
        </w:rPr>
        <w:t>ό ότι</w:t>
      </w:r>
      <w:r>
        <w:rPr>
          <w:rFonts w:eastAsia="Times New Roman"/>
          <w:szCs w:val="24"/>
        </w:rPr>
        <w:t xml:space="preserve">, </w:t>
      </w:r>
      <w:r w:rsidRPr="001C56F2">
        <w:rPr>
          <w:rFonts w:eastAsia="Times New Roman"/>
          <w:szCs w:val="24"/>
        </w:rPr>
        <w:t>ναι</w:t>
      </w:r>
      <w:r>
        <w:rPr>
          <w:rFonts w:eastAsia="Times New Roman"/>
          <w:szCs w:val="24"/>
        </w:rPr>
        <w:t>,</w:t>
      </w:r>
      <w:r w:rsidRPr="001C56F2">
        <w:rPr>
          <w:rFonts w:eastAsia="Times New Roman"/>
          <w:szCs w:val="24"/>
        </w:rPr>
        <w:t xml:space="preserve"> πραγματικά σε ατομικό και </w:t>
      </w:r>
      <w:r>
        <w:rPr>
          <w:rFonts w:eastAsia="Times New Roman"/>
          <w:szCs w:val="24"/>
        </w:rPr>
        <w:t>προσωπικό επίπεδο τ</w:t>
      </w:r>
      <w:r w:rsidRPr="001C56F2">
        <w:rPr>
          <w:rFonts w:eastAsia="Times New Roman"/>
          <w:szCs w:val="24"/>
        </w:rPr>
        <w:t xml:space="preserve">ο προνόμιο της ευαισθησίας δεν </w:t>
      </w:r>
      <w:r>
        <w:rPr>
          <w:rFonts w:eastAsia="Times New Roman"/>
          <w:szCs w:val="24"/>
        </w:rPr>
        <w:t xml:space="preserve">μπορεί να το </w:t>
      </w:r>
      <w:r w:rsidRPr="001C56F2">
        <w:rPr>
          <w:rFonts w:eastAsia="Times New Roman"/>
          <w:szCs w:val="24"/>
        </w:rPr>
        <w:t>διεκδικήσει κανένας</w:t>
      </w:r>
      <w:r>
        <w:rPr>
          <w:rFonts w:eastAsia="Times New Roman"/>
          <w:szCs w:val="24"/>
        </w:rPr>
        <w:t>,</w:t>
      </w:r>
      <w:r w:rsidRPr="001C56F2">
        <w:rPr>
          <w:rFonts w:eastAsia="Times New Roman"/>
          <w:szCs w:val="24"/>
        </w:rPr>
        <w:t xml:space="preserve"> όπως και το δικαίωμα στη</w:t>
      </w:r>
      <w:r>
        <w:rPr>
          <w:rFonts w:eastAsia="Times New Roman"/>
          <w:szCs w:val="24"/>
        </w:rPr>
        <w:t xml:space="preserve">ν υπεράσπιση </w:t>
      </w:r>
      <w:r w:rsidRPr="001C56F2">
        <w:rPr>
          <w:rFonts w:eastAsia="Times New Roman"/>
          <w:szCs w:val="24"/>
        </w:rPr>
        <w:t xml:space="preserve">της </w:t>
      </w:r>
      <w:r>
        <w:rPr>
          <w:rFonts w:eastAsia="Times New Roman"/>
          <w:szCs w:val="24"/>
        </w:rPr>
        <w:t>δ</w:t>
      </w:r>
      <w:r w:rsidRPr="001C56F2">
        <w:rPr>
          <w:rFonts w:eastAsia="Times New Roman"/>
          <w:szCs w:val="24"/>
        </w:rPr>
        <w:t xml:space="preserve">ημοκρατίας και </w:t>
      </w:r>
      <w:r>
        <w:rPr>
          <w:rFonts w:eastAsia="Times New Roman"/>
          <w:szCs w:val="24"/>
        </w:rPr>
        <w:t>πολλά άλλα.</w:t>
      </w:r>
    </w:p>
    <w:p w14:paraId="6E819901" w14:textId="77777777" w:rsidR="004B0DF5" w:rsidRDefault="00471FB5">
      <w:pPr>
        <w:spacing w:line="600" w:lineRule="auto"/>
        <w:ind w:firstLine="720"/>
        <w:jc w:val="both"/>
        <w:rPr>
          <w:rFonts w:eastAsia="Times New Roman"/>
          <w:szCs w:val="24"/>
        </w:rPr>
      </w:pPr>
      <w:r>
        <w:rPr>
          <w:rFonts w:eastAsia="Times New Roman"/>
          <w:szCs w:val="24"/>
        </w:rPr>
        <w:t>Ε</w:t>
      </w:r>
      <w:r w:rsidRPr="001C56F2">
        <w:rPr>
          <w:rFonts w:eastAsia="Times New Roman"/>
          <w:szCs w:val="24"/>
        </w:rPr>
        <w:t>κεί</w:t>
      </w:r>
      <w:r>
        <w:rPr>
          <w:rFonts w:eastAsia="Times New Roman"/>
          <w:szCs w:val="24"/>
        </w:rPr>
        <w:t xml:space="preserve">, όμως, </w:t>
      </w:r>
      <w:r w:rsidRPr="001C56F2">
        <w:rPr>
          <w:rFonts w:eastAsia="Times New Roman"/>
          <w:szCs w:val="24"/>
        </w:rPr>
        <w:t xml:space="preserve">που διαφωνώ είναι ότι ο χαρακτηρισμός </w:t>
      </w:r>
      <w:r>
        <w:rPr>
          <w:rFonts w:eastAsia="Times New Roman"/>
          <w:szCs w:val="24"/>
        </w:rPr>
        <w:t>σ</w:t>
      </w:r>
      <w:r w:rsidRPr="001C56F2">
        <w:rPr>
          <w:rFonts w:eastAsia="Times New Roman"/>
          <w:szCs w:val="24"/>
        </w:rPr>
        <w:t>την ευαισθησία</w:t>
      </w:r>
      <w:r>
        <w:rPr>
          <w:rFonts w:eastAsia="Times New Roman"/>
          <w:szCs w:val="24"/>
        </w:rPr>
        <w:t>,</w:t>
      </w:r>
      <w:r w:rsidRPr="001C56F2">
        <w:rPr>
          <w:rFonts w:eastAsia="Times New Roman"/>
          <w:szCs w:val="24"/>
        </w:rPr>
        <w:t xml:space="preserve"> όταν πρόκειται για πολιτικά πρόσωπα</w:t>
      </w:r>
      <w:r>
        <w:rPr>
          <w:rFonts w:eastAsia="Times New Roman"/>
          <w:szCs w:val="24"/>
        </w:rPr>
        <w:t>,</w:t>
      </w:r>
      <w:r w:rsidRPr="001C56F2">
        <w:rPr>
          <w:rFonts w:eastAsia="Times New Roman"/>
          <w:szCs w:val="24"/>
        </w:rPr>
        <w:t xml:space="preserve"> αφορά πολιτικές</w:t>
      </w:r>
      <w:r>
        <w:rPr>
          <w:rFonts w:eastAsia="Times New Roman"/>
          <w:szCs w:val="24"/>
        </w:rPr>
        <w:t>,</w:t>
      </w:r>
      <w:r w:rsidRPr="001C56F2">
        <w:rPr>
          <w:rFonts w:eastAsia="Times New Roman"/>
          <w:szCs w:val="24"/>
        </w:rPr>
        <w:t xml:space="preserve"> προγράμματα και πε</w:t>
      </w:r>
      <w:r>
        <w:rPr>
          <w:rFonts w:eastAsia="Times New Roman"/>
          <w:szCs w:val="24"/>
        </w:rPr>
        <w:t>πρ</w:t>
      </w:r>
      <w:r w:rsidRPr="001C56F2">
        <w:rPr>
          <w:rFonts w:eastAsia="Times New Roman"/>
          <w:szCs w:val="24"/>
        </w:rPr>
        <w:t>αγμένα</w:t>
      </w:r>
      <w:r>
        <w:rPr>
          <w:rFonts w:eastAsia="Times New Roman"/>
          <w:szCs w:val="24"/>
        </w:rPr>
        <w:t>.</w:t>
      </w:r>
    </w:p>
    <w:p w14:paraId="6E819902" w14:textId="77777777" w:rsidR="004B0DF5" w:rsidRDefault="00471FB5">
      <w:pPr>
        <w:spacing w:line="600" w:lineRule="auto"/>
        <w:ind w:firstLine="720"/>
        <w:jc w:val="both"/>
        <w:rPr>
          <w:rFonts w:eastAsia="Times New Roman"/>
          <w:szCs w:val="24"/>
        </w:rPr>
      </w:pPr>
      <w:r>
        <w:rPr>
          <w:rFonts w:eastAsia="Times New Roman"/>
          <w:szCs w:val="24"/>
        </w:rPr>
        <w:lastRenderedPageBreak/>
        <w:t xml:space="preserve">Με την έννοια αυτή, θα έλεγα ότι είναι θέμα ευαισθησίας, όταν ο κ. </w:t>
      </w:r>
      <w:r w:rsidRPr="001C56F2">
        <w:rPr>
          <w:rFonts w:eastAsia="Times New Roman"/>
          <w:szCs w:val="24"/>
        </w:rPr>
        <w:t>Μητσοτάκης μίλησε για την κοινωνική ατζέντα της Νέας Δημοκρατίας</w:t>
      </w:r>
      <w:r>
        <w:rPr>
          <w:rFonts w:eastAsia="Times New Roman"/>
          <w:szCs w:val="24"/>
        </w:rPr>
        <w:t xml:space="preserve"> και την κατάργηση του οκταώρου, </w:t>
      </w:r>
      <w:r w:rsidRPr="001C56F2">
        <w:rPr>
          <w:rFonts w:eastAsia="Times New Roman"/>
          <w:szCs w:val="24"/>
        </w:rPr>
        <w:t>το οποίο</w:t>
      </w:r>
      <w:r w:rsidRPr="001C56F2">
        <w:rPr>
          <w:rFonts w:eastAsia="Times New Roman"/>
          <w:szCs w:val="24"/>
        </w:rPr>
        <w:t xml:space="preserve"> έχει δηλώσει ότι είναι ξεπερασμένο</w:t>
      </w:r>
      <w:r>
        <w:rPr>
          <w:rFonts w:eastAsia="Times New Roman"/>
          <w:szCs w:val="24"/>
        </w:rPr>
        <w:t>;</w:t>
      </w:r>
    </w:p>
    <w:p w14:paraId="6E819903" w14:textId="77777777" w:rsidR="004B0DF5" w:rsidRDefault="00471FB5">
      <w:pPr>
        <w:spacing w:line="600" w:lineRule="auto"/>
        <w:ind w:firstLine="720"/>
        <w:jc w:val="both"/>
        <w:rPr>
          <w:rFonts w:eastAsia="Times New Roman"/>
          <w:szCs w:val="24"/>
        </w:rPr>
      </w:pPr>
      <w:r>
        <w:rPr>
          <w:rFonts w:eastAsia="Times New Roman"/>
          <w:szCs w:val="24"/>
        </w:rPr>
        <w:t>Ν</w:t>
      </w:r>
      <w:r w:rsidRPr="001C56F2">
        <w:rPr>
          <w:rFonts w:eastAsia="Times New Roman"/>
          <w:szCs w:val="24"/>
        </w:rPr>
        <w:t xml:space="preserve">α υπενθυμίσω ότι οι </w:t>
      </w:r>
      <w:r>
        <w:rPr>
          <w:rFonts w:eastAsia="Times New Roman"/>
          <w:szCs w:val="24"/>
        </w:rPr>
        <w:t>ευρω</w:t>
      </w:r>
      <w:r w:rsidRPr="001C56F2">
        <w:rPr>
          <w:rFonts w:eastAsia="Times New Roman"/>
          <w:szCs w:val="24"/>
        </w:rPr>
        <w:t>βουλευτές της Νέας Δημοκρατίας στην Ευρωβουλή</w:t>
      </w:r>
      <w:r>
        <w:rPr>
          <w:rFonts w:eastAsia="Times New Roman"/>
          <w:szCs w:val="24"/>
        </w:rPr>
        <w:t>, στο Ευρωπαϊκό Κ</w:t>
      </w:r>
      <w:r w:rsidRPr="001C56F2">
        <w:rPr>
          <w:rFonts w:eastAsia="Times New Roman"/>
          <w:szCs w:val="24"/>
        </w:rPr>
        <w:t>οινοβούλιο</w:t>
      </w:r>
      <w:r>
        <w:rPr>
          <w:rFonts w:eastAsia="Times New Roman"/>
          <w:szCs w:val="24"/>
        </w:rPr>
        <w:t>,</w:t>
      </w:r>
      <w:r w:rsidRPr="001C56F2">
        <w:rPr>
          <w:rFonts w:eastAsia="Times New Roman"/>
          <w:szCs w:val="24"/>
        </w:rPr>
        <w:t xml:space="preserve"> ψήφισ</w:t>
      </w:r>
      <w:r>
        <w:rPr>
          <w:rFonts w:eastAsia="Times New Roman"/>
          <w:szCs w:val="24"/>
        </w:rPr>
        <w:t>αν</w:t>
      </w:r>
      <w:r w:rsidRPr="001C56F2">
        <w:rPr>
          <w:rFonts w:eastAsia="Times New Roman"/>
          <w:szCs w:val="24"/>
        </w:rPr>
        <w:t xml:space="preserve"> την κατάργηση του </w:t>
      </w:r>
      <w:r>
        <w:rPr>
          <w:rFonts w:eastAsia="Times New Roman"/>
          <w:szCs w:val="24"/>
        </w:rPr>
        <w:t>οκτά</w:t>
      </w:r>
      <w:r w:rsidRPr="001C56F2">
        <w:rPr>
          <w:rFonts w:eastAsia="Times New Roman"/>
          <w:szCs w:val="24"/>
        </w:rPr>
        <w:t xml:space="preserve">ωρου </w:t>
      </w:r>
      <w:r>
        <w:rPr>
          <w:rFonts w:eastAsia="Times New Roman"/>
          <w:szCs w:val="24"/>
        </w:rPr>
        <w:t xml:space="preserve">για </w:t>
      </w:r>
      <w:r w:rsidRPr="001C56F2">
        <w:rPr>
          <w:rFonts w:eastAsia="Times New Roman"/>
          <w:szCs w:val="24"/>
        </w:rPr>
        <w:t>τους εργαζόμενους στις μεταφορικές εταιρείες σε επίπεδο Ευρώπης</w:t>
      </w:r>
      <w:r>
        <w:rPr>
          <w:rFonts w:eastAsia="Times New Roman"/>
          <w:szCs w:val="24"/>
        </w:rPr>
        <w:t>.</w:t>
      </w:r>
    </w:p>
    <w:p w14:paraId="6E819904" w14:textId="77777777" w:rsidR="004B0DF5" w:rsidRDefault="00471FB5">
      <w:pPr>
        <w:spacing w:line="600" w:lineRule="auto"/>
        <w:ind w:firstLine="720"/>
        <w:jc w:val="both"/>
        <w:rPr>
          <w:rFonts w:eastAsia="Times New Roman"/>
          <w:szCs w:val="24"/>
        </w:rPr>
      </w:pPr>
      <w:r>
        <w:rPr>
          <w:rFonts w:eastAsia="Times New Roman"/>
          <w:szCs w:val="24"/>
        </w:rPr>
        <w:t>Ε</w:t>
      </w:r>
      <w:r w:rsidRPr="001C56F2">
        <w:rPr>
          <w:rFonts w:eastAsia="Times New Roman"/>
          <w:szCs w:val="24"/>
        </w:rPr>
        <w:t>ίναι ευαισθησία</w:t>
      </w:r>
      <w:r w:rsidRPr="001C56F2">
        <w:rPr>
          <w:rFonts w:eastAsia="Times New Roman"/>
          <w:szCs w:val="24"/>
        </w:rPr>
        <w:t xml:space="preserve"> στην πολιτική αντίληψη της Νέας Δημοκρατίας η θέση για την ανεργία</w:t>
      </w:r>
      <w:r>
        <w:rPr>
          <w:rFonts w:eastAsia="Times New Roman"/>
          <w:szCs w:val="24"/>
        </w:rPr>
        <w:t>;</w:t>
      </w:r>
      <w:r w:rsidRPr="001C56F2">
        <w:rPr>
          <w:rFonts w:eastAsia="Times New Roman"/>
          <w:szCs w:val="24"/>
        </w:rPr>
        <w:t xml:space="preserve"> Με άλλα λόγια</w:t>
      </w:r>
      <w:r>
        <w:rPr>
          <w:rFonts w:eastAsia="Times New Roman"/>
          <w:szCs w:val="24"/>
        </w:rPr>
        <w:t>,</w:t>
      </w:r>
      <w:r w:rsidRPr="001C56F2">
        <w:rPr>
          <w:rFonts w:eastAsia="Times New Roman"/>
          <w:szCs w:val="24"/>
        </w:rPr>
        <w:t xml:space="preserve"> θα ταυτιστεί με το</w:t>
      </w:r>
      <w:r>
        <w:rPr>
          <w:rFonts w:eastAsia="Times New Roman"/>
          <w:szCs w:val="24"/>
        </w:rPr>
        <w:t>ν κ. Βέμπερ</w:t>
      </w:r>
      <w:r w:rsidRPr="001C56F2">
        <w:rPr>
          <w:rFonts w:eastAsia="Times New Roman"/>
          <w:szCs w:val="24"/>
        </w:rPr>
        <w:t xml:space="preserve"> που τοποθετήθηκε ενάντια στη δημιουργία ευρωπαϊκού ταμείου για την ανεργία</w:t>
      </w:r>
      <w:r>
        <w:rPr>
          <w:rFonts w:eastAsia="Times New Roman"/>
          <w:szCs w:val="24"/>
        </w:rPr>
        <w:t>; Συμφωνεί, δη</w:t>
      </w:r>
      <w:r w:rsidRPr="001C56F2">
        <w:rPr>
          <w:rFonts w:eastAsia="Times New Roman"/>
          <w:szCs w:val="24"/>
        </w:rPr>
        <w:t>λαδή</w:t>
      </w:r>
      <w:r>
        <w:rPr>
          <w:rFonts w:eastAsia="Times New Roman"/>
          <w:szCs w:val="24"/>
        </w:rPr>
        <w:t xml:space="preserve">, και </w:t>
      </w:r>
      <w:r w:rsidRPr="001C56F2">
        <w:rPr>
          <w:rFonts w:eastAsia="Times New Roman"/>
          <w:szCs w:val="24"/>
        </w:rPr>
        <w:t xml:space="preserve">με υποψήφιο </w:t>
      </w:r>
      <w:r>
        <w:rPr>
          <w:rFonts w:eastAsia="Times New Roman"/>
          <w:szCs w:val="24"/>
        </w:rPr>
        <w:t>Ε</w:t>
      </w:r>
      <w:r w:rsidRPr="001C56F2">
        <w:rPr>
          <w:rFonts w:eastAsia="Times New Roman"/>
          <w:szCs w:val="24"/>
        </w:rPr>
        <w:t xml:space="preserve">υρωβουλευτή </w:t>
      </w:r>
      <w:r>
        <w:rPr>
          <w:rFonts w:eastAsia="Times New Roman"/>
          <w:szCs w:val="24"/>
        </w:rPr>
        <w:t xml:space="preserve">της </w:t>
      </w:r>
      <w:r w:rsidRPr="001C56F2">
        <w:rPr>
          <w:rFonts w:eastAsia="Times New Roman"/>
          <w:szCs w:val="24"/>
        </w:rPr>
        <w:t>ο οποίος μίλησε</w:t>
      </w:r>
      <w:r w:rsidRPr="001C56F2">
        <w:rPr>
          <w:rFonts w:eastAsia="Times New Roman"/>
          <w:szCs w:val="24"/>
        </w:rPr>
        <w:t xml:space="preserve"> ουσιαστικά για την κατάργηση της επιδότησης της ανεργίας</w:t>
      </w:r>
      <w:r>
        <w:rPr>
          <w:rFonts w:eastAsia="Times New Roman"/>
          <w:szCs w:val="24"/>
        </w:rPr>
        <w:t>,</w:t>
      </w:r>
      <w:r w:rsidRPr="001C56F2">
        <w:rPr>
          <w:rFonts w:eastAsia="Times New Roman"/>
          <w:szCs w:val="24"/>
        </w:rPr>
        <w:t xml:space="preserve"> ενώ τόσα χρόνια </w:t>
      </w:r>
      <w:r>
        <w:rPr>
          <w:rFonts w:eastAsia="Times New Roman"/>
          <w:szCs w:val="24"/>
        </w:rPr>
        <w:t xml:space="preserve">οι </w:t>
      </w:r>
      <w:r w:rsidRPr="001C56F2">
        <w:rPr>
          <w:rFonts w:eastAsia="Times New Roman"/>
          <w:szCs w:val="24"/>
        </w:rPr>
        <w:t>κυβερνήσ</w:t>
      </w:r>
      <w:r>
        <w:rPr>
          <w:rFonts w:eastAsia="Times New Roman"/>
          <w:szCs w:val="24"/>
        </w:rPr>
        <w:t>ει</w:t>
      </w:r>
      <w:r w:rsidRPr="001C56F2">
        <w:rPr>
          <w:rFonts w:eastAsia="Times New Roman"/>
          <w:szCs w:val="24"/>
        </w:rPr>
        <w:t>ς του</w:t>
      </w:r>
      <w:r>
        <w:rPr>
          <w:rFonts w:eastAsia="Times New Roman"/>
          <w:szCs w:val="24"/>
        </w:rPr>
        <w:t>ς</w:t>
      </w:r>
      <w:r w:rsidRPr="001C56F2">
        <w:rPr>
          <w:rFonts w:eastAsia="Times New Roman"/>
          <w:szCs w:val="24"/>
        </w:rPr>
        <w:t xml:space="preserve"> </w:t>
      </w:r>
      <w:r>
        <w:rPr>
          <w:rFonts w:eastAsia="Times New Roman"/>
          <w:szCs w:val="24"/>
        </w:rPr>
        <w:t xml:space="preserve">τη μεγέθυναν; </w:t>
      </w:r>
    </w:p>
    <w:p w14:paraId="6E819905" w14:textId="77777777" w:rsidR="004B0DF5" w:rsidRDefault="00471FB5">
      <w:pPr>
        <w:spacing w:line="600" w:lineRule="auto"/>
        <w:ind w:firstLine="720"/>
        <w:jc w:val="both"/>
        <w:rPr>
          <w:rFonts w:eastAsia="Times New Roman"/>
          <w:szCs w:val="24"/>
        </w:rPr>
      </w:pPr>
      <w:r>
        <w:rPr>
          <w:rFonts w:eastAsia="Times New Roman"/>
          <w:szCs w:val="24"/>
        </w:rPr>
        <w:lastRenderedPageBreak/>
        <w:t>Είναι δείγμα ευαισθησίας α</w:t>
      </w:r>
      <w:r w:rsidRPr="001C56F2">
        <w:rPr>
          <w:rFonts w:eastAsia="Times New Roman"/>
          <w:szCs w:val="24"/>
        </w:rPr>
        <w:t>υτό που έχει δηλωθεί</w:t>
      </w:r>
      <w:r>
        <w:rPr>
          <w:rFonts w:eastAsia="Times New Roman"/>
          <w:szCs w:val="24"/>
        </w:rPr>
        <w:t>,</w:t>
      </w:r>
      <w:r w:rsidRPr="001C56F2">
        <w:rPr>
          <w:rFonts w:eastAsia="Times New Roman"/>
          <w:szCs w:val="24"/>
        </w:rPr>
        <w:t xml:space="preserve"> ότι είναι αντίθετος ο κ</w:t>
      </w:r>
      <w:r>
        <w:rPr>
          <w:rFonts w:eastAsia="Times New Roman"/>
          <w:szCs w:val="24"/>
        </w:rPr>
        <w:t xml:space="preserve">. Μητσοτάκης και το </w:t>
      </w:r>
      <w:r>
        <w:rPr>
          <w:rFonts w:eastAsia="Times New Roman"/>
          <w:szCs w:val="24"/>
        </w:rPr>
        <w:t>κ</w:t>
      </w:r>
      <w:r w:rsidRPr="001C56F2">
        <w:rPr>
          <w:rFonts w:eastAsia="Times New Roman"/>
          <w:szCs w:val="24"/>
        </w:rPr>
        <w:t xml:space="preserve">όμμα του στην </w:t>
      </w:r>
      <w:r>
        <w:rPr>
          <w:rFonts w:eastAsia="Times New Roman"/>
          <w:szCs w:val="24"/>
        </w:rPr>
        <w:t>«ένα</w:t>
      </w:r>
      <w:r w:rsidRPr="001C56F2">
        <w:rPr>
          <w:rFonts w:eastAsia="Times New Roman"/>
          <w:szCs w:val="24"/>
        </w:rPr>
        <w:t xml:space="preserve"> </w:t>
      </w:r>
      <w:r>
        <w:rPr>
          <w:rFonts w:eastAsia="Times New Roman"/>
          <w:szCs w:val="24"/>
        </w:rPr>
        <w:t xml:space="preserve">προς ένα» </w:t>
      </w:r>
      <w:r w:rsidRPr="001C56F2">
        <w:rPr>
          <w:rFonts w:eastAsia="Times New Roman"/>
          <w:szCs w:val="24"/>
        </w:rPr>
        <w:t>πρόσληψη εργαζομένων</w:t>
      </w:r>
      <w:r>
        <w:rPr>
          <w:rFonts w:eastAsia="Times New Roman"/>
          <w:szCs w:val="24"/>
        </w:rPr>
        <w:t xml:space="preserve"> ενώ </w:t>
      </w:r>
      <w:r>
        <w:rPr>
          <w:rFonts w:eastAsia="Times New Roman"/>
          <w:szCs w:val="24"/>
        </w:rPr>
        <w:t xml:space="preserve">υποστηρίζει το «πέντε </w:t>
      </w:r>
      <w:r w:rsidRPr="001C56F2">
        <w:rPr>
          <w:rFonts w:eastAsia="Times New Roman"/>
          <w:szCs w:val="24"/>
        </w:rPr>
        <w:t>συνταξιοδοτήσεις</w:t>
      </w:r>
      <w:r>
        <w:rPr>
          <w:rFonts w:eastAsia="Times New Roman"/>
          <w:szCs w:val="24"/>
        </w:rPr>
        <w:t>-</w:t>
      </w:r>
      <w:r w:rsidRPr="001C56F2">
        <w:rPr>
          <w:rFonts w:eastAsia="Times New Roman"/>
          <w:szCs w:val="24"/>
        </w:rPr>
        <w:t>μία πρόσληψη</w:t>
      </w:r>
      <w:r>
        <w:rPr>
          <w:rFonts w:eastAsia="Times New Roman"/>
          <w:szCs w:val="24"/>
        </w:rPr>
        <w:t xml:space="preserve">», ενώ </w:t>
      </w:r>
      <w:r w:rsidRPr="001C56F2">
        <w:rPr>
          <w:rFonts w:eastAsia="Times New Roman"/>
          <w:szCs w:val="24"/>
        </w:rPr>
        <w:t xml:space="preserve">η πολιτική μας </w:t>
      </w:r>
      <w:r>
        <w:rPr>
          <w:rFonts w:eastAsia="Times New Roman"/>
          <w:szCs w:val="24"/>
        </w:rPr>
        <w:t>είναι μία</w:t>
      </w:r>
      <w:r w:rsidRPr="001C56F2">
        <w:rPr>
          <w:rFonts w:eastAsia="Times New Roman"/>
          <w:szCs w:val="24"/>
        </w:rPr>
        <w:t xml:space="preserve"> συνταξιοδότηση</w:t>
      </w:r>
      <w:r>
        <w:rPr>
          <w:rFonts w:eastAsia="Times New Roman"/>
          <w:szCs w:val="24"/>
        </w:rPr>
        <w:t>-</w:t>
      </w:r>
      <w:r w:rsidRPr="001C56F2">
        <w:rPr>
          <w:rFonts w:eastAsia="Times New Roman"/>
          <w:szCs w:val="24"/>
        </w:rPr>
        <w:t>μία πρόσληψη</w:t>
      </w:r>
      <w:r>
        <w:rPr>
          <w:rFonts w:eastAsia="Times New Roman"/>
          <w:szCs w:val="24"/>
        </w:rPr>
        <w:t>;</w:t>
      </w:r>
    </w:p>
    <w:p w14:paraId="6E819906" w14:textId="77777777" w:rsidR="004B0DF5" w:rsidRDefault="00471FB5">
      <w:pPr>
        <w:spacing w:line="600" w:lineRule="auto"/>
        <w:ind w:firstLine="720"/>
        <w:jc w:val="both"/>
        <w:rPr>
          <w:rFonts w:eastAsia="Times New Roman"/>
          <w:szCs w:val="24"/>
        </w:rPr>
      </w:pPr>
      <w:r>
        <w:rPr>
          <w:rFonts w:eastAsia="Times New Roman"/>
          <w:szCs w:val="24"/>
        </w:rPr>
        <w:t>Σ</w:t>
      </w:r>
      <w:r w:rsidRPr="001C56F2">
        <w:rPr>
          <w:rFonts w:eastAsia="Times New Roman"/>
          <w:szCs w:val="24"/>
        </w:rPr>
        <w:t xml:space="preserve">ήμερα το πρωί </w:t>
      </w:r>
      <w:r>
        <w:rPr>
          <w:rFonts w:eastAsia="Times New Roman"/>
          <w:szCs w:val="24"/>
        </w:rPr>
        <w:t>στο</w:t>
      </w:r>
      <w:r w:rsidRPr="001C56F2">
        <w:rPr>
          <w:rFonts w:eastAsia="Times New Roman"/>
          <w:szCs w:val="24"/>
        </w:rPr>
        <w:t xml:space="preserve"> ραδιόφωνο ένας που ανήκει στο</w:t>
      </w:r>
      <w:r>
        <w:rPr>
          <w:rFonts w:eastAsia="Times New Roman"/>
          <w:szCs w:val="24"/>
        </w:rPr>
        <w:t>ν</w:t>
      </w:r>
      <w:r w:rsidRPr="001C56F2">
        <w:rPr>
          <w:rFonts w:eastAsia="Times New Roman"/>
          <w:szCs w:val="24"/>
        </w:rPr>
        <w:t xml:space="preserve"> χώρο της Νέας Δημοκρατίας δήλωσε </w:t>
      </w:r>
      <w:r>
        <w:rPr>
          <w:rFonts w:eastAsia="Times New Roman"/>
          <w:szCs w:val="24"/>
        </w:rPr>
        <w:t xml:space="preserve">ότι θα ήθελε για κάθε </w:t>
      </w:r>
      <w:r w:rsidRPr="001C56F2">
        <w:rPr>
          <w:rFonts w:eastAsia="Times New Roman"/>
          <w:szCs w:val="24"/>
        </w:rPr>
        <w:t>μία αποχώρηση</w:t>
      </w:r>
      <w:r>
        <w:rPr>
          <w:rFonts w:eastAsia="Times New Roman"/>
          <w:szCs w:val="24"/>
        </w:rPr>
        <w:t xml:space="preserve"> να έχουμε δύο ή τρεις </w:t>
      </w:r>
      <w:r w:rsidRPr="001C56F2">
        <w:rPr>
          <w:rFonts w:eastAsia="Times New Roman"/>
          <w:szCs w:val="24"/>
        </w:rPr>
        <w:t>προ</w:t>
      </w:r>
      <w:r w:rsidRPr="001C56F2">
        <w:rPr>
          <w:rFonts w:eastAsia="Times New Roman"/>
          <w:szCs w:val="24"/>
        </w:rPr>
        <w:t>σλήψεις</w:t>
      </w:r>
      <w:r>
        <w:rPr>
          <w:rFonts w:eastAsia="Times New Roman"/>
          <w:szCs w:val="24"/>
        </w:rPr>
        <w:t xml:space="preserve">. Όταν </w:t>
      </w:r>
      <w:r w:rsidRPr="001C56F2">
        <w:rPr>
          <w:rFonts w:eastAsia="Times New Roman"/>
          <w:szCs w:val="24"/>
        </w:rPr>
        <w:t xml:space="preserve">ρωτήθηκε από </w:t>
      </w:r>
      <w:r>
        <w:rPr>
          <w:rFonts w:eastAsia="Times New Roman"/>
          <w:szCs w:val="24"/>
        </w:rPr>
        <w:t xml:space="preserve">τον </w:t>
      </w:r>
      <w:r w:rsidRPr="001C56F2">
        <w:rPr>
          <w:rFonts w:eastAsia="Times New Roman"/>
          <w:szCs w:val="24"/>
        </w:rPr>
        <w:t>δημοσιογράφο</w:t>
      </w:r>
      <w:r>
        <w:rPr>
          <w:rFonts w:eastAsia="Times New Roman"/>
          <w:szCs w:val="24"/>
        </w:rPr>
        <w:t xml:space="preserve">, </w:t>
      </w:r>
      <w:r w:rsidRPr="001C56F2">
        <w:rPr>
          <w:rFonts w:eastAsia="Times New Roman"/>
          <w:szCs w:val="24"/>
        </w:rPr>
        <w:t xml:space="preserve">είπε ότι </w:t>
      </w:r>
      <w:r>
        <w:rPr>
          <w:rFonts w:eastAsia="Times New Roman"/>
          <w:szCs w:val="24"/>
        </w:rPr>
        <w:t>«</w:t>
      </w:r>
      <w:r w:rsidRPr="001C56F2">
        <w:rPr>
          <w:rFonts w:eastAsia="Times New Roman"/>
          <w:szCs w:val="24"/>
        </w:rPr>
        <w:t xml:space="preserve">εγώ </w:t>
      </w:r>
      <w:r>
        <w:rPr>
          <w:rFonts w:eastAsia="Times New Roman"/>
          <w:szCs w:val="24"/>
        </w:rPr>
        <w:t>δ</w:t>
      </w:r>
      <w:r w:rsidRPr="001C56F2">
        <w:rPr>
          <w:rFonts w:eastAsia="Times New Roman"/>
          <w:szCs w:val="24"/>
        </w:rPr>
        <w:t xml:space="preserve">ιαφωνώ με το </w:t>
      </w:r>
      <w:r>
        <w:rPr>
          <w:rFonts w:eastAsia="Times New Roman"/>
          <w:szCs w:val="24"/>
        </w:rPr>
        <w:t>κ</w:t>
      </w:r>
      <w:r>
        <w:rPr>
          <w:rFonts w:eastAsia="Times New Roman"/>
          <w:szCs w:val="24"/>
        </w:rPr>
        <w:t xml:space="preserve">όμμα </w:t>
      </w:r>
      <w:r w:rsidRPr="001C56F2">
        <w:rPr>
          <w:rFonts w:eastAsia="Times New Roman"/>
          <w:szCs w:val="24"/>
        </w:rPr>
        <w:t xml:space="preserve">στο </w:t>
      </w:r>
      <w:r>
        <w:rPr>
          <w:rFonts w:eastAsia="Times New Roman"/>
          <w:szCs w:val="24"/>
        </w:rPr>
        <w:t>«πέντε</w:t>
      </w:r>
      <w:r w:rsidRPr="001C56F2">
        <w:rPr>
          <w:rFonts w:eastAsia="Times New Roman"/>
          <w:szCs w:val="24"/>
        </w:rPr>
        <w:t xml:space="preserve"> προς </w:t>
      </w:r>
      <w:r>
        <w:rPr>
          <w:rFonts w:eastAsia="Times New Roman"/>
          <w:szCs w:val="24"/>
        </w:rPr>
        <w:t>ένα»,</w:t>
      </w:r>
      <w:r w:rsidRPr="001C56F2">
        <w:rPr>
          <w:rFonts w:eastAsia="Times New Roman"/>
          <w:szCs w:val="24"/>
        </w:rPr>
        <w:t xml:space="preserve"> αλλά θα ήθελα όχι μόνο </w:t>
      </w:r>
      <w:r>
        <w:rPr>
          <w:rFonts w:eastAsia="Times New Roman"/>
          <w:szCs w:val="24"/>
        </w:rPr>
        <w:t>«</w:t>
      </w:r>
      <w:r w:rsidRPr="001C56F2">
        <w:rPr>
          <w:rFonts w:eastAsia="Times New Roman"/>
          <w:szCs w:val="24"/>
        </w:rPr>
        <w:t>ένα προς ένα</w:t>
      </w:r>
      <w:r>
        <w:rPr>
          <w:rFonts w:eastAsia="Times New Roman"/>
          <w:szCs w:val="24"/>
        </w:rPr>
        <w:t>», αλλά</w:t>
      </w:r>
      <w:r w:rsidRPr="001C56F2">
        <w:rPr>
          <w:rFonts w:eastAsia="Times New Roman"/>
          <w:szCs w:val="24"/>
        </w:rPr>
        <w:t xml:space="preserve"> </w:t>
      </w:r>
      <w:r>
        <w:rPr>
          <w:rFonts w:eastAsia="Times New Roman"/>
          <w:szCs w:val="24"/>
        </w:rPr>
        <w:t>«</w:t>
      </w:r>
      <w:r w:rsidRPr="001C56F2">
        <w:rPr>
          <w:rFonts w:eastAsia="Times New Roman"/>
          <w:szCs w:val="24"/>
        </w:rPr>
        <w:t>ένα προς τρία</w:t>
      </w:r>
      <w:r>
        <w:rPr>
          <w:rFonts w:eastAsia="Times New Roman"/>
          <w:szCs w:val="24"/>
        </w:rPr>
        <w:t>».</w:t>
      </w:r>
    </w:p>
    <w:p w14:paraId="6E819907" w14:textId="77777777" w:rsidR="004B0DF5" w:rsidRDefault="00471FB5">
      <w:pPr>
        <w:spacing w:line="600" w:lineRule="auto"/>
        <w:ind w:firstLine="720"/>
        <w:jc w:val="both"/>
        <w:rPr>
          <w:rFonts w:eastAsia="Times New Roman"/>
          <w:szCs w:val="24"/>
        </w:rPr>
      </w:pPr>
      <w:r>
        <w:rPr>
          <w:rFonts w:eastAsia="Times New Roman"/>
          <w:szCs w:val="24"/>
        </w:rPr>
        <w:t>Α</w:t>
      </w:r>
      <w:r w:rsidRPr="001C56F2">
        <w:rPr>
          <w:rFonts w:eastAsia="Times New Roman"/>
          <w:szCs w:val="24"/>
        </w:rPr>
        <w:t xml:space="preserve">υτό που </w:t>
      </w:r>
      <w:r>
        <w:rPr>
          <w:rFonts w:eastAsia="Times New Roman"/>
          <w:szCs w:val="24"/>
        </w:rPr>
        <w:t>λέει ο κ. Μητσοτ</w:t>
      </w:r>
      <w:r w:rsidRPr="001C56F2">
        <w:rPr>
          <w:rFonts w:eastAsia="Times New Roman"/>
          <w:szCs w:val="24"/>
        </w:rPr>
        <w:t>άκης</w:t>
      </w:r>
      <w:r>
        <w:rPr>
          <w:rFonts w:eastAsia="Times New Roman"/>
          <w:szCs w:val="24"/>
        </w:rPr>
        <w:t>, το</w:t>
      </w:r>
      <w:r w:rsidRPr="001C56F2">
        <w:rPr>
          <w:rFonts w:eastAsia="Times New Roman"/>
          <w:szCs w:val="24"/>
        </w:rPr>
        <w:t xml:space="preserve"> </w:t>
      </w:r>
      <w:r>
        <w:rPr>
          <w:rFonts w:eastAsia="Times New Roman"/>
          <w:szCs w:val="24"/>
        </w:rPr>
        <w:t>«πέντε</w:t>
      </w:r>
      <w:r w:rsidRPr="001C56F2">
        <w:rPr>
          <w:rFonts w:eastAsia="Times New Roman"/>
          <w:szCs w:val="24"/>
        </w:rPr>
        <w:t xml:space="preserve"> προς </w:t>
      </w:r>
      <w:r>
        <w:rPr>
          <w:rFonts w:eastAsia="Times New Roman"/>
          <w:szCs w:val="24"/>
        </w:rPr>
        <w:t>ένα»,</w:t>
      </w:r>
      <w:r w:rsidRPr="001C56F2">
        <w:rPr>
          <w:rFonts w:eastAsia="Times New Roman"/>
          <w:szCs w:val="24"/>
        </w:rPr>
        <w:t xml:space="preserve"> έχει σκεφτεί </w:t>
      </w:r>
      <w:r>
        <w:rPr>
          <w:rFonts w:eastAsia="Times New Roman"/>
          <w:szCs w:val="24"/>
        </w:rPr>
        <w:t>τι επιπτώσεις έχει σ</w:t>
      </w:r>
      <w:r w:rsidRPr="001C56F2">
        <w:rPr>
          <w:rFonts w:eastAsia="Times New Roman"/>
          <w:szCs w:val="24"/>
        </w:rPr>
        <w:t xml:space="preserve">το </w:t>
      </w:r>
      <w:r w:rsidRPr="001C56F2">
        <w:rPr>
          <w:rFonts w:eastAsia="Times New Roman"/>
          <w:szCs w:val="24"/>
        </w:rPr>
        <w:t>λεγόμενο κοινωνικό κράτος</w:t>
      </w:r>
      <w:r>
        <w:rPr>
          <w:rFonts w:eastAsia="Times New Roman"/>
          <w:szCs w:val="24"/>
        </w:rPr>
        <w:t>,</w:t>
      </w:r>
      <w:r w:rsidRPr="001C56F2">
        <w:rPr>
          <w:rFonts w:eastAsia="Times New Roman"/>
          <w:szCs w:val="24"/>
        </w:rPr>
        <w:t xml:space="preserve"> δηλαδή στην </w:t>
      </w:r>
      <w:r>
        <w:rPr>
          <w:rFonts w:eastAsia="Times New Roman"/>
          <w:szCs w:val="24"/>
        </w:rPr>
        <w:t>π</w:t>
      </w:r>
      <w:r w:rsidRPr="001C56F2">
        <w:rPr>
          <w:rFonts w:eastAsia="Times New Roman"/>
          <w:szCs w:val="24"/>
        </w:rPr>
        <w:t>αιδεία</w:t>
      </w:r>
      <w:r>
        <w:rPr>
          <w:rFonts w:eastAsia="Times New Roman"/>
          <w:szCs w:val="24"/>
        </w:rPr>
        <w:t>,</w:t>
      </w:r>
      <w:r w:rsidRPr="001C56F2">
        <w:rPr>
          <w:rFonts w:eastAsia="Times New Roman"/>
          <w:szCs w:val="24"/>
        </w:rPr>
        <w:t xml:space="preserve"> στα νοσοκομεία</w:t>
      </w:r>
      <w:r>
        <w:rPr>
          <w:rFonts w:eastAsia="Times New Roman"/>
          <w:szCs w:val="24"/>
        </w:rPr>
        <w:t>, στην π</w:t>
      </w:r>
      <w:r w:rsidRPr="001C56F2">
        <w:rPr>
          <w:rFonts w:eastAsia="Times New Roman"/>
          <w:szCs w:val="24"/>
        </w:rPr>
        <w:t>ρόνοια</w:t>
      </w:r>
      <w:r>
        <w:rPr>
          <w:rFonts w:eastAsia="Times New Roman"/>
          <w:szCs w:val="24"/>
        </w:rPr>
        <w:t>, στο πρόγραμμα «Β</w:t>
      </w:r>
      <w:r w:rsidRPr="001C56F2">
        <w:rPr>
          <w:rFonts w:eastAsia="Times New Roman"/>
          <w:szCs w:val="24"/>
        </w:rPr>
        <w:t xml:space="preserve">οήθεια στο </w:t>
      </w:r>
      <w:r>
        <w:rPr>
          <w:rFonts w:eastAsia="Times New Roman"/>
          <w:szCs w:val="24"/>
        </w:rPr>
        <w:t>Σ</w:t>
      </w:r>
      <w:r w:rsidRPr="001C56F2">
        <w:rPr>
          <w:rFonts w:eastAsia="Times New Roman"/>
          <w:szCs w:val="24"/>
        </w:rPr>
        <w:t>πίτι</w:t>
      </w:r>
      <w:r>
        <w:rPr>
          <w:rFonts w:eastAsia="Times New Roman"/>
          <w:szCs w:val="24"/>
        </w:rPr>
        <w:t>»</w:t>
      </w:r>
      <w:r w:rsidRPr="001C56F2">
        <w:rPr>
          <w:rFonts w:eastAsia="Times New Roman"/>
          <w:szCs w:val="24"/>
        </w:rPr>
        <w:t xml:space="preserve"> και ένα σωρό άλλα πράγματα</w:t>
      </w:r>
      <w:r>
        <w:rPr>
          <w:rFonts w:eastAsia="Times New Roman"/>
          <w:szCs w:val="24"/>
        </w:rPr>
        <w:t>;</w:t>
      </w:r>
    </w:p>
    <w:p w14:paraId="6E819908" w14:textId="77777777" w:rsidR="004B0DF5" w:rsidRDefault="00471FB5">
      <w:pPr>
        <w:spacing w:line="600" w:lineRule="auto"/>
        <w:ind w:firstLine="720"/>
        <w:jc w:val="both"/>
        <w:rPr>
          <w:rFonts w:eastAsia="Times New Roman"/>
          <w:szCs w:val="24"/>
        </w:rPr>
      </w:pPr>
      <w:r>
        <w:rPr>
          <w:rFonts w:eastAsia="Times New Roman"/>
          <w:szCs w:val="24"/>
        </w:rPr>
        <w:t>Α</w:t>
      </w:r>
      <w:r w:rsidRPr="001C56F2">
        <w:rPr>
          <w:rFonts w:eastAsia="Times New Roman"/>
          <w:szCs w:val="24"/>
        </w:rPr>
        <w:t>υτό</w:t>
      </w:r>
      <w:r>
        <w:rPr>
          <w:rFonts w:eastAsia="Times New Roman"/>
          <w:szCs w:val="24"/>
        </w:rPr>
        <w:t>, κυρία</w:t>
      </w:r>
      <w:r w:rsidRPr="001C56F2">
        <w:rPr>
          <w:rFonts w:eastAsia="Times New Roman"/>
          <w:szCs w:val="24"/>
        </w:rPr>
        <w:t xml:space="preserve"> Μπακογιάννη</w:t>
      </w:r>
      <w:r>
        <w:rPr>
          <w:rFonts w:eastAsia="Times New Roman"/>
          <w:szCs w:val="24"/>
        </w:rPr>
        <w:t>,</w:t>
      </w:r>
      <w:r w:rsidRPr="001C56F2">
        <w:rPr>
          <w:rFonts w:eastAsia="Times New Roman"/>
          <w:szCs w:val="24"/>
        </w:rPr>
        <w:t xml:space="preserve"> είναι ευαισθησία ή κάτι άλλο</w:t>
      </w:r>
      <w:r>
        <w:rPr>
          <w:rFonts w:eastAsia="Times New Roman"/>
          <w:szCs w:val="24"/>
        </w:rPr>
        <w:t>;</w:t>
      </w:r>
    </w:p>
    <w:p w14:paraId="6E819909" w14:textId="77777777" w:rsidR="004B0DF5" w:rsidRDefault="00471FB5">
      <w:pPr>
        <w:spacing w:line="600" w:lineRule="auto"/>
        <w:ind w:firstLine="720"/>
        <w:jc w:val="both"/>
        <w:rPr>
          <w:rFonts w:eastAsia="Times New Roman"/>
          <w:szCs w:val="24"/>
        </w:rPr>
      </w:pPr>
      <w:r>
        <w:rPr>
          <w:rFonts w:eastAsia="Times New Roman"/>
          <w:szCs w:val="24"/>
        </w:rPr>
        <w:lastRenderedPageBreak/>
        <w:t>Θ</w:t>
      </w:r>
      <w:r w:rsidRPr="001C56F2">
        <w:rPr>
          <w:rFonts w:eastAsia="Times New Roman"/>
          <w:szCs w:val="24"/>
        </w:rPr>
        <w:t>έλω να σχολιάσω κάτι το οποίο μ</w:t>
      </w:r>
      <w:r>
        <w:rPr>
          <w:rFonts w:eastAsia="Times New Roman"/>
          <w:szCs w:val="24"/>
        </w:rPr>
        <w:t>ου</w:t>
      </w:r>
      <w:r w:rsidRPr="001C56F2">
        <w:rPr>
          <w:rFonts w:eastAsia="Times New Roman"/>
          <w:szCs w:val="24"/>
        </w:rPr>
        <w:t xml:space="preserve"> έχει κάνει ιδιαίτερη εντύπ</w:t>
      </w:r>
      <w:r w:rsidRPr="001C56F2">
        <w:rPr>
          <w:rFonts w:eastAsia="Times New Roman"/>
          <w:szCs w:val="24"/>
        </w:rPr>
        <w:t xml:space="preserve">ωση </w:t>
      </w:r>
      <w:r>
        <w:rPr>
          <w:rFonts w:eastAsia="Times New Roman"/>
          <w:szCs w:val="24"/>
        </w:rPr>
        <w:t>ί</w:t>
      </w:r>
      <w:r w:rsidRPr="001C56F2">
        <w:rPr>
          <w:rFonts w:eastAsia="Times New Roman"/>
          <w:szCs w:val="24"/>
        </w:rPr>
        <w:t xml:space="preserve">σως περισσότερο εξαιτίας της </w:t>
      </w:r>
      <w:r>
        <w:rPr>
          <w:rFonts w:eastAsia="Times New Roman"/>
          <w:szCs w:val="24"/>
        </w:rPr>
        <w:t>πανεπιστημιακής μου ειδικότητα</w:t>
      </w:r>
      <w:r w:rsidRPr="001C56F2">
        <w:rPr>
          <w:rFonts w:eastAsia="Times New Roman"/>
          <w:szCs w:val="24"/>
        </w:rPr>
        <w:t>ς</w:t>
      </w:r>
      <w:r>
        <w:rPr>
          <w:rFonts w:eastAsia="Times New Roman"/>
          <w:szCs w:val="24"/>
        </w:rPr>
        <w:t>. Δ</w:t>
      </w:r>
      <w:r w:rsidRPr="001C56F2">
        <w:rPr>
          <w:rFonts w:eastAsia="Times New Roman"/>
          <w:szCs w:val="24"/>
        </w:rPr>
        <w:t xml:space="preserve">ήλωσε </w:t>
      </w:r>
      <w:r>
        <w:rPr>
          <w:rFonts w:eastAsia="Times New Roman"/>
          <w:szCs w:val="24"/>
        </w:rPr>
        <w:t xml:space="preserve">ο κ. Μητσοτάκης στη ΔΕΘ το </w:t>
      </w:r>
      <w:r w:rsidRPr="001C56F2">
        <w:rPr>
          <w:rFonts w:eastAsia="Times New Roman"/>
          <w:szCs w:val="24"/>
        </w:rPr>
        <w:t>φθινόπωρο επ</w:t>
      </w:r>
      <w:r>
        <w:rPr>
          <w:rFonts w:eastAsia="Times New Roman"/>
          <w:szCs w:val="24"/>
        </w:rPr>
        <w:t xml:space="preserve">ί </w:t>
      </w:r>
      <w:r w:rsidRPr="001C56F2">
        <w:rPr>
          <w:rFonts w:eastAsia="Times New Roman"/>
          <w:szCs w:val="24"/>
        </w:rPr>
        <w:t>λέξει</w:t>
      </w:r>
      <w:r>
        <w:rPr>
          <w:rFonts w:eastAsia="Times New Roman"/>
          <w:szCs w:val="24"/>
        </w:rPr>
        <w:t>:</w:t>
      </w:r>
      <w:r w:rsidRPr="001C56F2">
        <w:rPr>
          <w:rFonts w:eastAsia="Times New Roman"/>
          <w:szCs w:val="24"/>
        </w:rPr>
        <w:t xml:space="preserve"> </w:t>
      </w:r>
      <w:r>
        <w:rPr>
          <w:rFonts w:eastAsia="Times New Roman"/>
          <w:szCs w:val="24"/>
        </w:rPr>
        <w:t>«Δ</w:t>
      </w:r>
      <w:r w:rsidRPr="001C56F2">
        <w:rPr>
          <w:rFonts w:eastAsia="Times New Roman"/>
          <w:szCs w:val="24"/>
        </w:rPr>
        <w:t>εν τρέφω αυταπάτες</w:t>
      </w:r>
      <w:r>
        <w:rPr>
          <w:rFonts w:eastAsia="Times New Roman"/>
          <w:szCs w:val="24"/>
        </w:rPr>
        <w:t>. Δ</w:t>
      </w:r>
      <w:r w:rsidRPr="001C56F2">
        <w:rPr>
          <w:rFonts w:eastAsia="Times New Roman"/>
          <w:szCs w:val="24"/>
        </w:rPr>
        <w:t>εν μπορεί να υπάρχει κοινωνία χωρίς ανισότητες</w:t>
      </w:r>
      <w:r>
        <w:rPr>
          <w:rFonts w:eastAsia="Times New Roman"/>
          <w:szCs w:val="24"/>
        </w:rPr>
        <w:t>. Α</w:t>
      </w:r>
      <w:r w:rsidRPr="001C56F2">
        <w:rPr>
          <w:rFonts w:eastAsia="Times New Roman"/>
          <w:szCs w:val="24"/>
        </w:rPr>
        <w:t>υτό είναι αντίθετο στην ανθρώπινη φύση</w:t>
      </w:r>
      <w:r>
        <w:rPr>
          <w:rFonts w:eastAsia="Times New Roman"/>
          <w:szCs w:val="24"/>
        </w:rPr>
        <w:t>».</w:t>
      </w:r>
    </w:p>
    <w:p w14:paraId="6E81990A" w14:textId="77777777" w:rsidR="004B0DF5" w:rsidRDefault="00471FB5">
      <w:pPr>
        <w:spacing w:line="600" w:lineRule="auto"/>
        <w:ind w:firstLine="720"/>
        <w:jc w:val="both"/>
        <w:rPr>
          <w:rFonts w:eastAsia="Times New Roman"/>
          <w:szCs w:val="24"/>
        </w:rPr>
      </w:pPr>
      <w:r>
        <w:rPr>
          <w:rFonts w:eastAsia="Times New Roman"/>
          <w:szCs w:val="24"/>
        </w:rPr>
        <w:t xml:space="preserve">Είναι αντίθετα </w:t>
      </w:r>
      <w:r w:rsidRPr="001C56F2">
        <w:rPr>
          <w:rFonts w:eastAsia="Times New Roman"/>
          <w:szCs w:val="24"/>
        </w:rPr>
        <w:t>στην α</w:t>
      </w:r>
      <w:r w:rsidRPr="001C56F2">
        <w:rPr>
          <w:rFonts w:eastAsia="Times New Roman"/>
          <w:szCs w:val="24"/>
        </w:rPr>
        <w:t xml:space="preserve">νθρώπινη φύση </w:t>
      </w:r>
      <w:r>
        <w:rPr>
          <w:rFonts w:eastAsia="Times New Roman"/>
          <w:szCs w:val="24"/>
        </w:rPr>
        <w:t>η</w:t>
      </w:r>
      <w:r w:rsidRPr="001C56F2">
        <w:rPr>
          <w:rFonts w:eastAsia="Times New Roman"/>
          <w:szCs w:val="24"/>
        </w:rPr>
        <w:t xml:space="preserve"> φτώχεια</w:t>
      </w:r>
      <w:r>
        <w:rPr>
          <w:rFonts w:eastAsia="Times New Roman"/>
          <w:szCs w:val="24"/>
        </w:rPr>
        <w:t>,</w:t>
      </w:r>
      <w:r w:rsidRPr="001C56F2">
        <w:rPr>
          <w:rFonts w:eastAsia="Times New Roman"/>
          <w:szCs w:val="24"/>
        </w:rPr>
        <w:t xml:space="preserve"> οι διακρίσεις</w:t>
      </w:r>
      <w:r>
        <w:rPr>
          <w:rFonts w:eastAsia="Times New Roman"/>
          <w:szCs w:val="24"/>
        </w:rPr>
        <w:t>,</w:t>
      </w:r>
      <w:r w:rsidRPr="001C56F2">
        <w:rPr>
          <w:rFonts w:eastAsia="Times New Roman"/>
          <w:szCs w:val="24"/>
        </w:rPr>
        <w:t xml:space="preserve"> η διαφορετικότητα</w:t>
      </w:r>
      <w:r>
        <w:rPr>
          <w:rFonts w:eastAsia="Times New Roman"/>
          <w:szCs w:val="24"/>
        </w:rPr>
        <w:t>; Θ</w:t>
      </w:r>
      <w:r w:rsidRPr="001C56F2">
        <w:rPr>
          <w:rFonts w:eastAsia="Times New Roman"/>
          <w:szCs w:val="24"/>
        </w:rPr>
        <w:t>εωρεί</w:t>
      </w:r>
      <w:r>
        <w:rPr>
          <w:rFonts w:eastAsia="Times New Roman"/>
          <w:szCs w:val="24"/>
        </w:rPr>
        <w:t>,</w:t>
      </w:r>
      <w:r w:rsidRPr="001C56F2">
        <w:rPr>
          <w:rFonts w:eastAsia="Times New Roman"/>
          <w:szCs w:val="24"/>
        </w:rPr>
        <w:t xml:space="preserve"> δηλαδή</w:t>
      </w:r>
      <w:r>
        <w:rPr>
          <w:rFonts w:eastAsia="Times New Roman"/>
          <w:szCs w:val="24"/>
        </w:rPr>
        <w:t>,</w:t>
      </w:r>
      <w:r w:rsidRPr="001C56F2">
        <w:rPr>
          <w:rFonts w:eastAsia="Times New Roman"/>
          <w:szCs w:val="24"/>
        </w:rPr>
        <w:t xml:space="preserve"> ότι η κοινωνική ανισότη</w:t>
      </w:r>
      <w:r>
        <w:rPr>
          <w:rFonts w:eastAsia="Times New Roman"/>
          <w:szCs w:val="24"/>
        </w:rPr>
        <w:t>τα είναι εγγενής στη φύση κάποιων ανθρώπων και σε κάποιω</w:t>
      </w:r>
      <w:r w:rsidRPr="001C56F2">
        <w:rPr>
          <w:rFonts w:eastAsia="Times New Roman"/>
          <w:szCs w:val="24"/>
        </w:rPr>
        <w:t>ν όχι</w:t>
      </w:r>
      <w:r>
        <w:rPr>
          <w:rFonts w:eastAsia="Times New Roman"/>
          <w:szCs w:val="24"/>
        </w:rPr>
        <w:t xml:space="preserve">; Τι νεοδαρβινισμός </w:t>
      </w:r>
      <w:r w:rsidRPr="001C56F2">
        <w:rPr>
          <w:rFonts w:eastAsia="Times New Roman"/>
          <w:szCs w:val="24"/>
        </w:rPr>
        <w:t xml:space="preserve">είναι </w:t>
      </w:r>
      <w:r>
        <w:rPr>
          <w:rFonts w:eastAsia="Times New Roman"/>
          <w:szCs w:val="24"/>
        </w:rPr>
        <w:t>αυτός; Πού μας οδηγεί αυτή η αντίληψη;</w:t>
      </w:r>
    </w:p>
    <w:p w14:paraId="6E81990B" w14:textId="77777777" w:rsidR="004B0DF5" w:rsidRDefault="00471FB5">
      <w:pPr>
        <w:spacing w:line="600" w:lineRule="auto"/>
        <w:ind w:firstLine="720"/>
        <w:jc w:val="both"/>
        <w:rPr>
          <w:rFonts w:eastAsia="Times New Roman"/>
          <w:szCs w:val="24"/>
        </w:rPr>
      </w:pPr>
      <w:r>
        <w:rPr>
          <w:rFonts w:eastAsia="Times New Roman"/>
          <w:szCs w:val="24"/>
        </w:rPr>
        <w:t>Α</w:t>
      </w:r>
      <w:r w:rsidRPr="001C56F2">
        <w:rPr>
          <w:rFonts w:eastAsia="Times New Roman"/>
          <w:szCs w:val="24"/>
        </w:rPr>
        <w:t xml:space="preserve">υτό σημαίνει ότι </w:t>
      </w:r>
      <w:r>
        <w:rPr>
          <w:rFonts w:eastAsia="Times New Roman"/>
          <w:szCs w:val="24"/>
        </w:rPr>
        <w:t>μας χωρίζει έν</w:t>
      </w:r>
      <w:r>
        <w:rPr>
          <w:rFonts w:eastAsia="Times New Roman"/>
          <w:szCs w:val="24"/>
        </w:rPr>
        <w:t>α τεράστιο χάσμα ό</w:t>
      </w:r>
      <w:r w:rsidRPr="001C56F2">
        <w:rPr>
          <w:rFonts w:eastAsia="Times New Roman"/>
          <w:szCs w:val="24"/>
        </w:rPr>
        <w:t xml:space="preserve">σον αφορά τα αίτια των κοινωνικών ανισοτήτων και προφανώς </w:t>
      </w:r>
      <w:r>
        <w:rPr>
          <w:rFonts w:eastAsia="Times New Roman"/>
          <w:szCs w:val="24"/>
        </w:rPr>
        <w:t xml:space="preserve">και </w:t>
      </w:r>
      <w:r w:rsidRPr="001C56F2">
        <w:rPr>
          <w:rFonts w:eastAsia="Times New Roman"/>
          <w:szCs w:val="24"/>
        </w:rPr>
        <w:t xml:space="preserve">τη θεραπεία </w:t>
      </w:r>
      <w:r>
        <w:rPr>
          <w:rFonts w:eastAsia="Times New Roman"/>
          <w:szCs w:val="24"/>
        </w:rPr>
        <w:t>τους. Θ</w:t>
      </w:r>
      <w:r w:rsidRPr="001C56F2">
        <w:rPr>
          <w:rFonts w:eastAsia="Times New Roman"/>
          <w:szCs w:val="24"/>
        </w:rPr>
        <w:t>εωρεί</w:t>
      </w:r>
      <w:r>
        <w:rPr>
          <w:rFonts w:eastAsia="Times New Roman"/>
          <w:szCs w:val="24"/>
        </w:rPr>
        <w:t>,</w:t>
      </w:r>
      <w:r w:rsidRPr="001C56F2">
        <w:rPr>
          <w:rFonts w:eastAsia="Times New Roman"/>
          <w:szCs w:val="24"/>
        </w:rPr>
        <w:t xml:space="preserve"> δηλαδή</w:t>
      </w:r>
      <w:r>
        <w:rPr>
          <w:rFonts w:eastAsia="Times New Roman"/>
          <w:szCs w:val="24"/>
        </w:rPr>
        <w:t>,</w:t>
      </w:r>
      <w:r w:rsidRPr="001C56F2">
        <w:rPr>
          <w:rFonts w:eastAsia="Times New Roman"/>
          <w:szCs w:val="24"/>
        </w:rPr>
        <w:t xml:space="preserve"> ότι οι τάξεις στις οποίες βρίσκονται οι άνθρωποι είναι καθορισμένες άνωθεν ή από τη φύση </w:t>
      </w:r>
      <w:r>
        <w:rPr>
          <w:rFonts w:eastAsia="Times New Roman"/>
          <w:szCs w:val="24"/>
        </w:rPr>
        <w:t>τους,</w:t>
      </w:r>
      <w:r w:rsidRPr="001C56F2">
        <w:rPr>
          <w:rFonts w:eastAsia="Times New Roman"/>
          <w:szCs w:val="24"/>
        </w:rPr>
        <w:t xml:space="preserve"> αν θέλετε</w:t>
      </w:r>
      <w:r>
        <w:rPr>
          <w:rFonts w:eastAsia="Times New Roman"/>
          <w:szCs w:val="24"/>
        </w:rPr>
        <w:t>,</w:t>
      </w:r>
      <w:r w:rsidRPr="001C56F2">
        <w:rPr>
          <w:rFonts w:eastAsia="Times New Roman"/>
          <w:szCs w:val="24"/>
        </w:rPr>
        <w:t xml:space="preserve"> και </w:t>
      </w:r>
      <w:r>
        <w:rPr>
          <w:rFonts w:eastAsia="Times New Roman"/>
          <w:szCs w:val="24"/>
        </w:rPr>
        <w:t xml:space="preserve">ότι </w:t>
      </w:r>
      <w:r w:rsidRPr="001C56F2">
        <w:rPr>
          <w:rFonts w:eastAsia="Times New Roman"/>
          <w:szCs w:val="24"/>
        </w:rPr>
        <w:t>δ</w:t>
      </w:r>
      <w:r>
        <w:rPr>
          <w:rFonts w:eastAsia="Times New Roman"/>
          <w:szCs w:val="24"/>
        </w:rPr>
        <w:t xml:space="preserve">εν πρόκειται να </w:t>
      </w:r>
      <w:r w:rsidRPr="001C56F2">
        <w:rPr>
          <w:rFonts w:eastAsia="Times New Roman"/>
          <w:szCs w:val="24"/>
        </w:rPr>
        <w:t xml:space="preserve">αλλάξουν </w:t>
      </w:r>
      <w:r w:rsidRPr="001C56F2">
        <w:rPr>
          <w:rFonts w:eastAsia="Times New Roman"/>
          <w:szCs w:val="24"/>
        </w:rPr>
        <w:t>ποτέ</w:t>
      </w:r>
      <w:r>
        <w:rPr>
          <w:rFonts w:eastAsia="Times New Roman"/>
          <w:szCs w:val="24"/>
        </w:rPr>
        <w:t xml:space="preserve"> και ότι τα </w:t>
      </w:r>
      <w:r w:rsidRPr="001C56F2">
        <w:rPr>
          <w:rFonts w:eastAsia="Times New Roman"/>
          <w:szCs w:val="24"/>
        </w:rPr>
        <w:t>πράγματα είναι αμετακίνητα</w:t>
      </w:r>
      <w:r>
        <w:rPr>
          <w:rFonts w:eastAsia="Times New Roman"/>
          <w:szCs w:val="24"/>
        </w:rPr>
        <w:t>,</w:t>
      </w:r>
      <w:r w:rsidRPr="001C56F2">
        <w:rPr>
          <w:rFonts w:eastAsia="Times New Roman"/>
          <w:szCs w:val="24"/>
        </w:rPr>
        <w:t xml:space="preserve"> υπάρχουν φτωχοί</w:t>
      </w:r>
      <w:r>
        <w:rPr>
          <w:rFonts w:eastAsia="Times New Roman"/>
          <w:szCs w:val="24"/>
        </w:rPr>
        <w:t>,</w:t>
      </w:r>
      <w:r w:rsidRPr="001C56F2">
        <w:rPr>
          <w:rFonts w:eastAsia="Times New Roman"/>
          <w:szCs w:val="24"/>
        </w:rPr>
        <w:t xml:space="preserve"> πλούσιοι</w:t>
      </w:r>
      <w:r>
        <w:rPr>
          <w:rFonts w:eastAsia="Times New Roman"/>
          <w:szCs w:val="24"/>
        </w:rPr>
        <w:t>,</w:t>
      </w:r>
      <w:r w:rsidRPr="001C56F2">
        <w:rPr>
          <w:rFonts w:eastAsia="Times New Roman"/>
          <w:szCs w:val="24"/>
        </w:rPr>
        <w:t xml:space="preserve"> βλάκες</w:t>
      </w:r>
      <w:r>
        <w:rPr>
          <w:rFonts w:eastAsia="Times New Roman"/>
          <w:szCs w:val="24"/>
        </w:rPr>
        <w:t>,</w:t>
      </w:r>
      <w:r w:rsidRPr="001C56F2">
        <w:rPr>
          <w:rFonts w:eastAsia="Times New Roman"/>
          <w:szCs w:val="24"/>
        </w:rPr>
        <w:t xml:space="preserve"> έξυπν</w:t>
      </w:r>
      <w:r>
        <w:rPr>
          <w:rFonts w:eastAsia="Times New Roman"/>
          <w:szCs w:val="24"/>
        </w:rPr>
        <w:t>οι και τα λοιπά.</w:t>
      </w:r>
    </w:p>
    <w:p w14:paraId="6E81990C" w14:textId="77777777" w:rsidR="004B0DF5" w:rsidRDefault="00471FB5">
      <w:pPr>
        <w:spacing w:line="600" w:lineRule="auto"/>
        <w:ind w:firstLine="720"/>
        <w:jc w:val="both"/>
        <w:rPr>
          <w:rFonts w:eastAsia="Times New Roman"/>
          <w:szCs w:val="24"/>
        </w:rPr>
      </w:pPr>
      <w:r>
        <w:rPr>
          <w:rFonts w:eastAsia="Times New Roman"/>
          <w:szCs w:val="24"/>
        </w:rPr>
        <w:lastRenderedPageBreak/>
        <w:t xml:space="preserve">Στο σημείο αυτό </w:t>
      </w:r>
      <w:r w:rsidRPr="001C56F2">
        <w:rPr>
          <w:rFonts w:eastAsia="Times New Roman"/>
          <w:szCs w:val="24"/>
        </w:rPr>
        <w:t>θα ήθελα να πω χιουμοριστικά ότι κα</w:t>
      </w:r>
      <w:r>
        <w:rPr>
          <w:rFonts w:eastAsia="Times New Roman"/>
          <w:szCs w:val="24"/>
        </w:rPr>
        <w:t xml:space="preserve">νείς δεν είναι εγγενώς καλός ή κακός, </w:t>
      </w:r>
      <w:r w:rsidRPr="001C56F2">
        <w:rPr>
          <w:rFonts w:eastAsia="Times New Roman"/>
          <w:szCs w:val="24"/>
        </w:rPr>
        <w:t>οι συνθήκες μέσα στις οποίες συναντιόμαστε είναι καλ</w:t>
      </w:r>
      <w:r>
        <w:rPr>
          <w:rFonts w:eastAsia="Times New Roman"/>
          <w:szCs w:val="24"/>
        </w:rPr>
        <w:t>ές ή κακές. Π</w:t>
      </w:r>
      <w:r w:rsidRPr="001C56F2">
        <w:rPr>
          <w:rFonts w:eastAsia="Times New Roman"/>
          <w:szCs w:val="24"/>
        </w:rPr>
        <w:t>α</w:t>
      </w:r>
      <w:r w:rsidRPr="001C56F2">
        <w:rPr>
          <w:rFonts w:eastAsia="Times New Roman"/>
          <w:szCs w:val="24"/>
        </w:rPr>
        <w:t>ραδείγματος χάρ</w:t>
      </w:r>
      <w:r>
        <w:rPr>
          <w:rFonts w:eastAsia="Times New Roman"/>
          <w:szCs w:val="24"/>
        </w:rPr>
        <w:t>ιν</w:t>
      </w:r>
      <w:r>
        <w:rPr>
          <w:rFonts w:eastAsia="Times New Roman"/>
          <w:szCs w:val="24"/>
        </w:rPr>
        <w:t>,</w:t>
      </w:r>
      <w:r w:rsidRPr="001C56F2">
        <w:rPr>
          <w:rFonts w:eastAsia="Times New Roman"/>
          <w:szCs w:val="24"/>
        </w:rPr>
        <w:t xml:space="preserve"> ένας εγκληματίας που με γλίτωσε από τροχαίο </w:t>
      </w:r>
      <w:r>
        <w:rPr>
          <w:rFonts w:eastAsia="Times New Roman"/>
          <w:szCs w:val="24"/>
        </w:rPr>
        <w:t xml:space="preserve">είναι άγγελος εξ ουρανού, ενώ ένας </w:t>
      </w:r>
      <w:r w:rsidRPr="001C56F2">
        <w:rPr>
          <w:rFonts w:eastAsia="Times New Roman"/>
          <w:szCs w:val="24"/>
        </w:rPr>
        <w:t xml:space="preserve">νομπελίστας που έπεσε πάνω </w:t>
      </w:r>
      <w:r>
        <w:rPr>
          <w:rFonts w:eastAsia="Times New Roman"/>
          <w:szCs w:val="24"/>
        </w:rPr>
        <w:t xml:space="preserve">μου </w:t>
      </w:r>
      <w:r w:rsidRPr="001C56F2">
        <w:rPr>
          <w:rFonts w:eastAsia="Times New Roman"/>
          <w:szCs w:val="24"/>
        </w:rPr>
        <w:t>στο μ</w:t>
      </w:r>
      <w:r>
        <w:rPr>
          <w:rFonts w:eastAsia="Times New Roman"/>
          <w:szCs w:val="24"/>
        </w:rPr>
        <w:t>ετ</w:t>
      </w:r>
      <w:r w:rsidRPr="001C56F2">
        <w:rPr>
          <w:rFonts w:eastAsia="Times New Roman"/>
          <w:szCs w:val="24"/>
        </w:rPr>
        <w:t xml:space="preserve">ρό είναι </w:t>
      </w:r>
      <w:r>
        <w:rPr>
          <w:rFonts w:eastAsia="Times New Roman"/>
          <w:szCs w:val="24"/>
        </w:rPr>
        <w:t>απλά χαζός.</w:t>
      </w:r>
    </w:p>
    <w:p w14:paraId="6E81990D" w14:textId="77777777" w:rsidR="004B0DF5" w:rsidRDefault="00471FB5">
      <w:pPr>
        <w:spacing w:line="600" w:lineRule="auto"/>
        <w:ind w:firstLine="720"/>
        <w:jc w:val="both"/>
        <w:rPr>
          <w:rFonts w:eastAsia="Times New Roman"/>
          <w:szCs w:val="24"/>
        </w:rPr>
      </w:pPr>
      <w:r>
        <w:rPr>
          <w:rFonts w:eastAsia="Times New Roman"/>
          <w:szCs w:val="24"/>
        </w:rPr>
        <w:t xml:space="preserve">Τώρα θα </w:t>
      </w:r>
      <w:r w:rsidRPr="001C56F2">
        <w:rPr>
          <w:rFonts w:eastAsia="Times New Roman"/>
          <w:szCs w:val="24"/>
        </w:rPr>
        <w:t xml:space="preserve">ήθελα να πω </w:t>
      </w:r>
      <w:r>
        <w:rPr>
          <w:rFonts w:eastAsia="Times New Roman"/>
          <w:szCs w:val="24"/>
        </w:rPr>
        <w:t xml:space="preserve">για </w:t>
      </w:r>
      <w:r w:rsidRPr="001C56F2">
        <w:rPr>
          <w:rFonts w:eastAsia="Times New Roman"/>
          <w:szCs w:val="24"/>
        </w:rPr>
        <w:t xml:space="preserve">την </w:t>
      </w:r>
      <w:r>
        <w:rPr>
          <w:rFonts w:eastAsia="Times New Roman"/>
          <w:szCs w:val="24"/>
        </w:rPr>
        <w:t xml:space="preserve">πολιτική ευαισθησία που </w:t>
      </w:r>
      <w:r w:rsidRPr="001C56F2">
        <w:rPr>
          <w:rFonts w:eastAsia="Times New Roman"/>
          <w:szCs w:val="24"/>
        </w:rPr>
        <w:t>δείχνει</w:t>
      </w:r>
      <w:r>
        <w:rPr>
          <w:rFonts w:eastAsia="Times New Roman"/>
          <w:szCs w:val="24"/>
        </w:rPr>
        <w:t xml:space="preserve"> </w:t>
      </w:r>
      <w:r w:rsidRPr="001C56F2">
        <w:rPr>
          <w:rFonts w:eastAsia="Times New Roman"/>
          <w:szCs w:val="24"/>
        </w:rPr>
        <w:t>η</w:t>
      </w:r>
      <w:r>
        <w:rPr>
          <w:rFonts w:eastAsia="Times New Roman"/>
          <w:szCs w:val="24"/>
        </w:rPr>
        <w:t xml:space="preserve"> αριστερή </w:t>
      </w:r>
      <w:r w:rsidRPr="001C56F2">
        <w:rPr>
          <w:rFonts w:eastAsia="Times New Roman"/>
          <w:szCs w:val="24"/>
        </w:rPr>
        <w:t>διακυβέρνηση</w:t>
      </w:r>
      <w:r>
        <w:rPr>
          <w:rFonts w:eastAsia="Times New Roman"/>
          <w:szCs w:val="24"/>
        </w:rPr>
        <w:t>,</w:t>
      </w:r>
      <w:r w:rsidRPr="001C56F2">
        <w:rPr>
          <w:rFonts w:eastAsia="Times New Roman"/>
          <w:szCs w:val="24"/>
        </w:rPr>
        <w:t xml:space="preserve"> η οποία θεσπίζ</w:t>
      </w:r>
      <w:r w:rsidRPr="001C56F2">
        <w:rPr>
          <w:rFonts w:eastAsia="Times New Roman"/>
          <w:szCs w:val="24"/>
        </w:rPr>
        <w:t>ει συγκεκριμένα και ουσιαστικά μέτρα για τα άτομα με αναπηρία</w:t>
      </w:r>
      <w:r>
        <w:rPr>
          <w:rFonts w:eastAsia="Times New Roman"/>
          <w:szCs w:val="24"/>
        </w:rPr>
        <w:t xml:space="preserve">. </w:t>
      </w:r>
    </w:p>
    <w:p w14:paraId="6E81990E" w14:textId="77777777" w:rsidR="004B0DF5" w:rsidRDefault="00471FB5">
      <w:pPr>
        <w:spacing w:line="600" w:lineRule="auto"/>
        <w:ind w:firstLine="720"/>
        <w:jc w:val="both"/>
        <w:rPr>
          <w:rFonts w:eastAsia="Times New Roman"/>
          <w:szCs w:val="24"/>
        </w:rPr>
      </w:pPr>
      <w:r>
        <w:rPr>
          <w:rFonts w:eastAsia="Times New Roman"/>
          <w:szCs w:val="24"/>
        </w:rPr>
        <w:t>Α</w:t>
      </w:r>
      <w:r w:rsidRPr="001C56F2">
        <w:rPr>
          <w:rFonts w:eastAsia="Times New Roman"/>
          <w:szCs w:val="24"/>
        </w:rPr>
        <w:t>ς πούμε</w:t>
      </w:r>
      <w:r>
        <w:rPr>
          <w:rFonts w:eastAsia="Times New Roman"/>
          <w:szCs w:val="24"/>
        </w:rPr>
        <w:t xml:space="preserve"> ότι</w:t>
      </w:r>
      <w:r w:rsidRPr="001C56F2">
        <w:rPr>
          <w:rFonts w:eastAsia="Times New Roman"/>
          <w:szCs w:val="24"/>
        </w:rPr>
        <w:t xml:space="preserve"> η κατάσταση στα κέντρα πιστοποίησης αναπηρίας</w:t>
      </w:r>
      <w:r>
        <w:rPr>
          <w:rFonts w:eastAsia="Times New Roman"/>
          <w:szCs w:val="24"/>
        </w:rPr>
        <w:t xml:space="preserve">, όπως </w:t>
      </w:r>
      <w:r w:rsidRPr="001C56F2">
        <w:rPr>
          <w:rFonts w:eastAsia="Times New Roman"/>
          <w:szCs w:val="24"/>
        </w:rPr>
        <w:t>είπε η κ</w:t>
      </w:r>
      <w:r>
        <w:rPr>
          <w:rFonts w:eastAsia="Times New Roman"/>
          <w:szCs w:val="24"/>
        </w:rPr>
        <w:t>.</w:t>
      </w:r>
      <w:r w:rsidRPr="001C56F2">
        <w:rPr>
          <w:rFonts w:eastAsia="Times New Roman"/>
          <w:szCs w:val="24"/>
        </w:rPr>
        <w:t xml:space="preserve"> Φωτίου</w:t>
      </w:r>
      <w:r>
        <w:rPr>
          <w:rFonts w:eastAsia="Times New Roman"/>
          <w:szCs w:val="24"/>
        </w:rPr>
        <w:t xml:space="preserve">, </w:t>
      </w:r>
      <w:r w:rsidRPr="001C56F2">
        <w:rPr>
          <w:rFonts w:eastAsia="Times New Roman"/>
          <w:szCs w:val="24"/>
        </w:rPr>
        <w:t>εξομαλύνθ</w:t>
      </w:r>
      <w:r>
        <w:rPr>
          <w:rFonts w:eastAsia="Times New Roman"/>
          <w:szCs w:val="24"/>
        </w:rPr>
        <w:t xml:space="preserve">ηκε, </w:t>
      </w:r>
      <w:r w:rsidRPr="001C56F2">
        <w:rPr>
          <w:rFonts w:eastAsia="Times New Roman"/>
          <w:szCs w:val="24"/>
        </w:rPr>
        <w:t xml:space="preserve">ιδιαίτερα με τη μετάβαση σε διαδικασίες ηλεκτρονικής διακυβέρνησης και με τη διεύρυνση της </w:t>
      </w:r>
      <w:r w:rsidRPr="001C56F2">
        <w:rPr>
          <w:rFonts w:eastAsia="Times New Roman"/>
          <w:szCs w:val="24"/>
        </w:rPr>
        <w:t>λίστας με τις παθήσεις που οδηγούν σε μόνιμη διάγνωση της αναπηρίας</w:t>
      </w:r>
      <w:r>
        <w:rPr>
          <w:rFonts w:eastAsia="Times New Roman"/>
          <w:szCs w:val="24"/>
        </w:rPr>
        <w:t xml:space="preserve">. </w:t>
      </w:r>
    </w:p>
    <w:p w14:paraId="6E81990F" w14:textId="77777777" w:rsidR="004B0DF5" w:rsidRDefault="00471FB5">
      <w:pPr>
        <w:spacing w:line="600" w:lineRule="auto"/>
        <w:ind w:firstLine="720"/>
        <w:jc w:val="both"/>
        <w:rPr>
          <w:rFonts w:eastAsia="Times New Roman"/>
          <w:szCs w:val="24"/>
        </w:rPr>
      </w:pPr>
      <w:r>
        <w:rPr>
          <w:rFonts w:eastAsia="Times New Roman"/>
          <w:szCs w:val="24"/>
        </w:rPr>
        <w:t>Θ</w:t>
      </w:r>
      <w:r w:rsidRPr="001C56F2">
        <w:rPr>
          <w:rFonts w:eastAsia="Times New Roman"/>
          <w:szCs w:val="24"/>
        </w:rPr>
        <w:t>α σας ξ</w:t>
      </w:r>
      <w:r>
        <w:rPr>
          <w:rFonts w:eastAsia="Times New Roman"/>
          <w:szCs w:val="24"/>
        </w:rPr>
        <w:t>ενίζει ί</w:t>
      </w:r>
      <w:r w:rsidRPr="001C56F2">
        <w:rPr>
          <w:rFonts w:eastAsia="Times New Roman"/>
          <w:szCs w:val="24"/>
        </w:rPr>
        <w:t xml:space="preserve">σως η λέξη </w:t>
      </w:r>
      <w:r>
        <w:rPr>
          <w:rFonts w:eastAsia="Times New Roman"/>
          <w:szCs w:val="24"/>
        </w:rPr>
        <w:t>«</w:t>
      </w:r>
      <w:r w:rsidRPr="001C56F2">
        <w:rPr>
          <w:rFonts w:eastAsia="Times New Roman"/>
          <w:szCs w:val="24"/>
        </w:rPr>
        <w:t>μόνιμη</w:t>
      </w:r>
      <w:r>
        <w:rPr>
          <w:rFonts w:eastAsia="Times New Roman"/>
          <w:szCs w:val="24"/>
        </w:rPr>
        <w:t xml:space="preserve">». Ξέρετε τι συνέβαινε πρώτα; Αναγκάζονταν τα </w:t>
      </w:r>
      <w:r w:rsidRPr="001C56F2">
        <w:rPr>
          <w:rFonts w:eastAsia="Times New Roman"/>
          <w:szCs w:val="24"/>
        </w:rPr>
        <w:t xml:space="preserve"> άτομα με αναπηρία να πηγαίνουν κάθε τόσο και λιγάκι για να πιστοποι</w:t>
      </w:r>
      <w:r>
        <w:rPr>
          <w:rFonts w:eastAsia="Times New Roman"/>
          <w:szCs w:val="24"/>
        </w:rPr>
        <w:t>ούν</w:t>
      </w:r>
      <w:r w:rsidRPr="001C56F2">
        <w:rPr>
          <w:rFonts w:eastAsia="Times New Roman"/>
          <w:szCs w:val="24"/>
        </w:rPr>
        <w:t xml:space="preserve"> την αναπηρία </w:t>
      </w:r>
      <w:r>
        <w:rPr>
          <w:rFonts w:eastAsia="Times New Roman"/>
          <w:szCs w:val="24"/>
        </w:rPr>
        <w:t>τους,</w:t>
      </w:r>
      <w:r w:rsidRPr="001C56F2">
        <w:rPr>
          <w:rFonts w:eastAsia="Times New Roman"/>
          <w:szCs w:val="24"/>
        </w:rPr>
        <w:t xml:space="preserve"> μήπως είχε φυτρ</w:t>
      </w:r>
      <w:r w:rsidRPr="001C56F2">
        <w:rPr>
          <w:rFonts w:eastAsia="Times New Roman"/>
          <w:szCs w:val="24"/>
        </w:rPr>
        <w:t>ώσει κανένα χέρι</w:t>
      </w:r>
      <w:r>
        <w:rPr>
          <w:rFonts w:eastAsia="Times New Roman"/>
          <w:szCs w:val="24"/>
        </w:rPr>
        <w:t>,</w:t>
      </w:r>
      <w:r w:rsidRPr="001C56F2">
        <w:rPr>
          <w:rFonts w:eastAsia="Times New Roman"/>
          <w:szCs w:val="24"/>
        </w:rPr>
        <w:t xml:space="preserve"> μήπως </w:t>
      </w:r>
      <w:r w:rsidRPr="001C56F2">
        <w:rPr>
          <w:rFonts w:eastAsia="Times New Roman"/>
          <w:szCs w:val="24"/>
        </w:rPr>
        <w:lastRenderedPageBreak/>
        <w:t>ά</w:t>
      </w:r>
      <w:r>
        <w:rPr>
          <w:rFonts w:eastAsia="Times New Roman"/>
          <w:szCs w:val="24"/>
        </w:rPr>
        <w:t xml:space="preserve">ρχισαν </w:t>
      </w:r>
      <w:r w:rsidRPr="001C56F2">
        <w:rPr>
          <w:rFonts w:eastAsia="Times New Roman"/>
          <w:szCs w:val="24"/>
        </w:rPr>
        <w:t>να βλέπουν καλύτερα</w:t>
      </w:r>
      <w:r>
        <w:rPr>
          <w:rFonts w:eastAsia="Times New Roman"/>
          <w:szCs w:val="24"/>
        </w:rPr>
        <w:t xml:space="preserve">, </w:t>
      </w:r>
      <w:r w:rsidRPr="001C56F2">
        <w:rPr>
          <w:rFonts w:eastAsia="Times New Roman"/>
          <w:szCs w:val="24"/>
        </w:rPr>
        <w:t>περισσότερο κ</w:t>
      </w:r>
      <w:r>
        <w:rPr>
          <w:rFonts w:eastAsia="Times New Roman"/>
          <w:szCs w:val="24"/>
        </w:rPr>
        <w:t>.λπ.. Είναι έν</w:t>
      </w:r>
      <w:r w:rsidRPr="001C56F2">
        <w:rPr>
          <w:rFonts w:eastAsia="Times New Roman"/>
          <w:szCs w:val="24"/>
        </w:rPr>
        <w:t>α πράγμα τελείως αυτονόητο</w:t>
      </w:r>
      <w:r>
        <w:rPr>
          <w:rFonts w:eastAsia="Times New Roman"/>
          <w:szCs w:val="24"/>
        </w:rPr>
        <w:t>,</w:t>
      </w:r>
      <w:r w:rsidRPr="001C56F2">
        <w:rPr>
          <w:rFonts w:eastAsia="Times New Roman"/>
          <w:szCs w:val="24"/>
        </w:rPr>
        <w:t xml:space="preserve"> το οποίο </w:t>
      </w:r>
      <w:r>
        <w:rPr>
          <w:rFonts w:eastAsia="Times New Roman"/>
          <w:szCs w:val="24"/>
        </w:rPr>
        <w:t xml:space="preserve">επί των ημερών μας </w:t>
      </w:r>
      <w:r w:rsidRPr="001C56F2">
        <w:rPr>
          <w:rFonts w:eastAsia="Times New Roman"/>
          <w:szCs w:val="24"/>
        </w:rPr>
        <w:t>έγινε</w:t>
      </w:r>
      <w:r>
        <w:rPr>
          <w:rFonts w:eastAsia="Times New Roman"/>
          <w:szCs w:val="24"/>
        </w:rPr>
        <w:t xml:space="preserve">. </w:t>
      </w:r>
    </w:p>
    <w:p w14:paraId="6E819910" w14:textId="77777777" w:rsidR="004B0DF5" w:rsidRDefault="00471FB5">
      <w:pPr>
        <w:spacing w:line="600" w:lineRule="auto"/>
        <w:ind w:firstLine="720"/>
        <w:jc w:val="both"/>
        <w:rPr>
          <w:rFonts w:eastAsia="Times New Roman"/>
          <w:szCs w:val="24"/>
        </w:rPr>
      </w:pPr>
      <w:r>
        <w:rPr>
          <w:rFonts w:eastAsia="Times New Roman"/>
          <w:szCs w:val="24"/>
        </w:rPr>
        <w:t>Ι</w:t>
      </w:r>
      <w:r w:rsidRPr="001C56F2">
        <w:rPr>
          <w:rFonts w:eastAsia="Times New Roman"/>
          <w:szCs w:val="24"/>
        </w:rPr>
        <w:t xml:space="preserve">δρύθηκαν </w:t>
      </w:r>
      <w:r>
        <w:rPr>
          <w:rFonts w:eastAsia="Times New Roman"/>
          <w:szCs w:val="24"/>
        </w:rPr>
        <w:t xml:space="preserve">πάνω από σαράντα νέα </w:t>
      </w:r>
      <w:r w:rsidRPr="001C56F2">
        <w:rPr>
          <w:rFonts w:eastAsia="Times New Roman"/>
          <w:szCs w:val="24"/>
        </w:rPr>
        <w:t xml:space="preserve">ειδικά σχολεία και </w:t>
      </w:r>
      <w:r>
        <w:rPr>
          <w:rFonts w:eastAsia="Times New Roman"/>
          <w:szCs w:val="24"/>
        </w:rPr>
        <w:t>πάνω από πεντακόσια νέα</w:t>
      </w:r>
      <w:r w:rsidRPr="001C56F2">
        <w:rPr>
          <w:rFonts w:eastAsia="Times New Roman"/>
          <w:szCs w:val="24"/>
        </w:rPr>
        <w:t xml:space="preserve"> τμήματα ένταξης</w:t>
      </w:r>
      <w:r>
        <w:rPr>
          <w:rFonts w:eastAsia="Times New Roman"/>
          <w:szCs w:val="24"/>
        </w:rPr>
        <w:t xml:space="preserve">, ενώ προσλαμβάνονται </w:t>
      </w:r>
      <w:r w:rsidRPr="001C56F2">
        <w:rPr>
          <w:rFonts w:eastAsia="Times New Roman"/>
          <w:szCs w:val="24"/>
        </w:rPr>
        <w:t>αυτή</w:t>
      </w:r>
      <w:r>
        <w:rPr>
          <w:rFonts w:eastAsia="Times New Roman"/>
          <w:szCs w:val="24"/>
        </w:rPr>
        <w:t>ν</w:t>
      </w:r>
      <w:r w:rsidRPr="001C56F2">
        <w:rPr>
          <w:rFonts w:eastAsia="Times New Roman"/>
          <w:szCs w:val="24"/>
        </w:rPr>
        <w:t xml:space="preserve"> τη στιγμή που μιλάμε </w:t>
      </w:r>
      <w:r>
        <w:rPr>
          <w:rFonts w:eastAsia="Times New Roman"/>
          <w:szCs w:val="24"/>
        </w:rPr>
        <w:t>τεσσεράμισι χιλιάδες εκπαιδευτικοί για την ειδική αγωγή μετά από δέκα</w:t>
      </w:r>
      <w:r w:rsidRPr="001C56F2">
        <w:rPr>
          <w:rFonts w:eastAsia="Times New Roman"/>
          <w:szCs w:val="24"/>
        </w:rPr>
        <w:t xml:space="preserve"> χρόνια</w:t>
      </w:r>
      <w:r>
        <w:rPr>
          <w:rFonts w:eastAsia="Times New Roman"/>
          <w:szCs w:val="24"/>
        </w:rPr>
        <w:t>.</w:t>
      </w:r>
    </w:p>
    <w:p w14:paraId="6E819911" w14:textId="77777777" w:rsidR="004B0DF5" w:rsidRDefault="00471FB5">
      <w:pPr>
        <w:spacing w:line="600" w:lineRule="auto"/>
        <w:ind w:firstLine="720"/>
        <w:jc w:val="both"/>
        <w:rPr>
          <w:rFonts w:eastAsia="Times New Roman"/>
          <w:szCs w:val="24"/>
        </w:rPr>
      </w:pPr>
      <w:r>
        <w:rPr>
          <w:rFonts w:eastAsia="Times New Roman"/>
          <w:szCs w:val="24"/>
        </w:rPr>
        <w:t xml:space="preserve">Ένα </w:t>
      </w:r>
      <w:r w:rsidRPr="001C56F2">
        <w:rPr>
          <w:rFonts w:eastAsia="Times New Roman"/>
          <w:szCs w:val="24"/>
        </w:rPr>
        <w:t>στοιχείο το οποίο διάβα</w:t>
      </w:r>
      <w:r>
        <w:rPr>
          <w:rFonts w:eastAsia="Times New Roman"/>
          <w:szCs w:val="24"/>
        </w:rPr>
        <w:t>ζ</w:t>
      </w:r>
      <w:r w:rsidRPr="001C56F2">
        <w:rPr>
          <w:rFonts w:eastAsia="Times New Roman"/>
          <w:szCs w:val="24"/>
        </w:rPr>
        <w:t xml:space="preserve">α πρόσφατα και μου έκανε </w:t>
      </w:r>
      <w:r>
        <w:rPr>
          <w:rFonts w:eastAsia="Times New Roman"/>
          <w:szCs w:val="24"/>
        </w:rPr>
        <w:t xml:space="preserve">τεράστια </w:t>
      </w:r>
      <w:r w:rsidRPr="001C56F2">
        <w:rPr>
          <w:rFonts w:eastAsia="Times New Roman"/>
          <w:szCs w:val="24"/>
        </w:rPr>
        <w:t xml:space="preserve">εντύπωση </w:t>
      </w:r>
      <w:r>
        <w:rPr>
          <w:rFonts w:eastAsia="Times New Roman"/>
          <w:szCs w:val="24"/>
        </w:rPr>
        <w:t xml:space="preserve">–θα έπρεπε να το ξέρω, βέβαια- είναι </w:t>
      </w:r>
      <w:r w:rsidRPr="001C56F2">
        <w:rPr>
          <w:rFonts w:eastAsia="Times New Roman"/>
          <w:szCs w:val="24"/>
        </w:rPr>
        <w:t xml:space="preserve">ότι από </w:t>
      </w:r>
      <w:r>
        <w:rPr>
          <w:rFonts w:eastAsia="Times New Roman"/>
          <w:szCs w:val="24"/>
        </w:rPr>
        <w:t xml:space="preserve">τις δεκατέσσερις χιλιάδες </w:t>
      </w:r>
      <w:r w:rsidRPr="001C56F2">
        <w:rPr>
          <w:rFonts w:eastAsia="Times New Roman"/>
          <w:szCs w:val="24"/>
        </w:rPr>
        <w:t xml:space="preserve">σχολικές </w:t>
      </w:r>
      <w:r w:rsidRPr="001C56F2">
        <w:rPr>
          <w:rFonts w:eastAsia="Times New Roman"/>
          <w:szCs w:val="24"/>
        </w:rPr>
        <w:t>μονάδες που έχουμε</w:t>
      </w:r>
      <w:r>
        <w:rPr>
          <w:rFonts w:eastAsia="Times New Roman"/>
          <w:szCs w:val="24"/>
        </w:rPr>
        <w:t>,</w:t>
      </w:r>
      <w:r w:rsidRPr="001C56F2">
        <w:rPr>
          <w:rFonts w:eastAsia="Times New Roman"/>
          <w:szCs w:val="24"/>
        </w:rPr>
        <w:t xml:space="preserve"> </w:t>
      </w:r>
      <w:r>
        <w:rPr>
          <w:rFonts w:eastAsia="Times New Roman"/>
          <w:szCs w:val="24"/>
        </w:rPr>
        <w:t xml:space="preserve">οι </w:t>
      </w:r>
      <w:proofErr w:type="spellStart"/>
      <w:r>
        <w:rPr>
          <w:rFonts w:eastAsia="Times New Roman"/>
          <w:szCs w:val="24"/>
        </w:rPr>
        <w:t>επτάμισι</w:t>
      </w:r>
      <w:proofErr w:type="spellEnd"/>
      <w:r>
        <w:rPr>
          <w:rFonts w:eastAsia="Times New Roman"/>
          <w:szCs w:val="24"/>
        </w:rPr>
        <w:t xml:space="preserve"> χιλιάδες περίπου δεν έχουν</w:t>
      </w:r>
      <w:r w:rsidRPr="001C56F2">
        <w:rPr>
          <w:rFonts w:eastAsia="Times New Roman"/>
          <w:szCs w:val="24"/>
        </w:rPr>
        <w:t xml:space="preserve"> ράμπες προσβασ</w:t>
      </w:r>
      <w:r>
        <w:rPr>
          <w:rFonts w:eastAsia="Times New Roman"/>
          <w:szCs w:val="24"/>
        </w:rPr>
        <w:t>ιμότητας. Κ</w:t>
      </w:r>
      <w:r w:rsidRPr="001C56F2">
        <w:rPr>
          <w:rFonts w:eastAsia="Times New Roman"/>
          <w:szCs w:val="24"/>
        </w:rPr>
        <w:t>αι επειδή όλοι μιλάμε για π</w:t>
      </w:r>
      <w:r>
        <w:rPr>
          <w:rFonts w:eastAsia="Times New Roman"/>
          <w:szCs w:val="24"/>
        </w:rPr>
        <w:t xml:space="preserve">ροσβασιμότητα, πρέπει να </w:t>
      </w:r>
      <w:r w:rsidRPr="001C56F2">
        <w:rPr>
          <w:rFonts w:eastAsia="Times New Roman"/>
          <w:szCs w:val="24"/>
        </w:rPr>
        <w:t xml:space="preserve">ξέρετε </w:t>
      </w:r>
      <w:r>
        <w:rPr>
          <w:rFonts w:eastAsia="Times New Roman"/>
          <w:szCs w:val="24"/>
        </w:rPr>
        <w:t>ότι τ</w:t>
      </w:r>
      <w:r w:rsidRPr="001C56F2">
        <w:rPr>
          <w:rFonts w:eastAsia="Times New Roman"/>
          <w:szCs w:val="24"/>
        </w:rPr>
        <w:t xml:space="preserve">ο δικαίωμα στην πρόσβαση </w:t>
      </w:r>
      <w:r>
        <w:rPr>
          <w:rFonts w:eastAsia="Times New Roman"/>
          <w:szCs w:val="24"/>
        </w:rPr>
        <w:t xml:space="preserve">δεν είναι </w:t>
      </w:r>
      <w:r w:rsidRPr="001C56F2">
        <w:rPr>
          <w:rFonts w:eastAsia="Times New Roman"/>
          <w:szCs w:val="24"/>
        </w:rPr>
        <w:t xml:space="preserve">μόνο οι </w:t>
      </w:r>
      <w:r>
        <w:rPr>
          <w:rFonts w:eastAsia="Times New Roman"/>
          <w:szCs w:val="24"/>
        </w:rPr>
        <w:t xml:space="preserve">ράμπες, </w:t>
      </w:r>
      <w:r w:rsidRPr="001C56F2">
        <w:rPr>
          <w:rFonts w:eastAsia="Times New Roman"/>
          <w:szCs w:val="24"/>
        </w:rPr>
        <w:t>είναι και το δικαίωμα στον πολιτισμό</w:t>
      </w:r>
      <w:r>
        <w:rPr>
          <w:rFonts w:eastAsia="Times New Roman"/>
          <w:szCs w:val="24"/>
        </w:rPr>
        <w:t xml:space="preserve">, ειδικά </w:t>
      </w:r>
      <w:r w:rsidRPr="001C56F2">
        <w:rPr>
          <w:rFonts w:eastAsia="Times New Roman"/>
          <w:szCs w:val="24"/>
        </w:rPr>
        <w:t xml:space="preserve">λεωφορεία </w:t>
      </w:r>
      <w:r>
        <w:rPr>
          <w:rFonts w:eastAsia="Times New Roman"/>
          <w:szCs w:val="24"/>
        </w:rPr>
        <w:t>να</w:t>
      </w:r>
      <w:r>
        <w:rPr>
          <w:rFonts w:eastAsia="Times New Roman"/>
          <w:szCs w:val="24"/>
        </w:rPr>
        <w:t xml:space="preserve"> </w:t>
      </w:r>
      <w:r w:rsidRPr="001C56F2">
        <w:rPr>
          <w:rFonts w:eastAsia="Times New Roman"/>
          <w:szCs w:val="24"/>
        </w:rPr>
        <w:t xml:space="preserve">μεταφέρουν τα </w:t>
      </w:r>
      <w:r>
        <w:rPr>
          <w:rFonts w:eastAsia="Times New Roman"/>
          <w:szCs w:val="24"/>
        </w:rPr>
        <w:t xml:space="preserve">άτομα </w:t>
      </w:r>
      <w:r>
        <w:rPr>
          <w:rFonts w:eastAsia="Times New Roman"/>
          <w:szCs w:val="24"/>
        </w:rPr>
        <w:lastRenderedPageBreak/>
        <w:t xml:space="preserve">με αναπηρία, </w:t>
      </w:r>
      <w:r w:rsidRPr="001C56F2">
        <w:rPr>
          <w:rFonts w:eastAsia="Times New Roman"/>
          <w:szCs w:val="24"/>
        </w:rPr>
        <w:t xml:space="preserve">είναι τα μεταφρασμένα βιβλία στη γλώσσα που μπορούν να αντιληφθούν και να κατανοήσουν τα άτομα με προβλήματα όρασης και κώφωσης και πολλά </w:t>
      </w:r>
      <w:proofErr w:type="spellStart"/>
      <w:r w:rsidRPr="001C56F2">
        <w:rPr>
          <w:rFonts w:eastAsia="Times New Roman"/>
          <w:szCs w:val="24"/>
        </w:rPr>
        <w:t>πολλά</w:t>
      </w:r>
      <w:proofErr w:type="spellEnd"/>
      <w:r w:rsidRPr="001C56F2">
        <w:rPr>
          <w:rFonts w:eastAsia="Times New Roman"/>
          <w:szCs w:val="24"/>
        </w:rPr>
        <w:t xml:space="preserve"> </w:t>
      </w:r>
      <w:r>
        <w:rPr>
          <w:rFonts w:eastAsia="Times New Roman"/>
          <w:szCs w:val="24"/>
        </w:rPr>
        <w:t xml:space="preserve">άλλα </w:t>
      </w:r>
      <w:r w:rsidRPr="001C56F2">
        <w:rPr>
          <w:rFonts w:eastAsia="Times New Roman"/>
          <w:szCs w:val="24"/>
        </w:rPr>
        <w:t>πράγματα</w:t>
      </w:r>
      <w:r>
        <w:rPr>
          <w:rFonts w:eastAsia="Times New Roman"/>
          <w:szCs w:val="24"/>
        </w:rPr>
        <w:t>.</w:t>
      </w:r>
    </w:p>
    <w:p w14:paraId="6E819912" w14:textId="77777777" w:rsidR="004B0DF5" w:rsidRDefault="00471FB5">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ς του χρ</w:t>
      </w:r>
      <w:r>
        <w:rPr>
          <w:rFonts w:eastAsia="Times New Roman"/>
          <w:color w:val="212121"/>
          <w:szCs w:val="24"/>
        </w:rPr>
        <w:t xml:space="preserve">όνου ομιλίας </w:t>
      </w:r>
      <w:r>
        <w:rPr>
          <w:rFonts w:eastAsia="Times New Roman"/>
          <w:color w:val="212121"/>
          <w:szCs w:val="24"/>
        </w:rPr>
        <w:t>του κυρίου Αντιπροέδρου</w:t>
      </w:r>
      <w:r w:rsidRPr="007A2DFD">
        <w:rPr>
          <w:rFonts w:eastAsia="Times New Roman"/>
          <w:color w:val="212121"/>
          <w:szCs w:val="24"/>
        </w:rPr>
        <w:t>)</w:t>
      </w:r>
    </w:p>
    <w:p w14:paraId="6E819913" w14:textId="77777777" w:rsidR="004B0DF5" w:rsidRDefault="00471FB5">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Δείξτε πολύ λίγη ανοχή, κύριε Πρόεδρε. </w:t>
      </w:r>
    </w:p>
    <w:p w14:paraId="6E819914"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D17964">
        <w:rPr>
          <w:rFonts w:eastAsia="Times New Roman"/>
          <w:color w:val="201F1E"/>
          <w:szCs w:val="24"/>
        </w:rPr>
        <w:t>ε σχέση με τα επιδόματα</w:t>
      </w:r>
      <w:r>
        <w:rPr>
          <w:rFonts w:eastAsia="Times New Roman"/>
          <w:color w:val="201F1E"/>
          <w:szCs w:val="24"/>
        </w:rPr>
        <w:t xml:space="preserve"> -</w:t>
      </w:r>
      <w:r w:rsidRPr="00D17964">
        <w:rPr>
          <w:rFonts w:eastAsia="Times New Roman"/>
          <w:color w:val="201F1E"/>
          <w:szCs w:val="24"/>
        </w:rPr>
        <w:t xml:space="preserve">γιατί </w:t>
      </w:r>
      <w:r>
        <w:rPr>
          <w:rFonts w:eastAsia="Times New Roman"/>
          <w:color w:val="201F1E"/>
          <w:szCs w:val="24"/>
        </w:rPr>
        <w:t>ακούσαμε</w:t>
      </w:r>
      <w:r w:rsidRPr="00D17964">
        <w:rPr>
          <w:rFonts w:eastAsia="Times New Roman"/>
          <w:color w:val="201F1E"/>
          <w:szCs w:val="24"/>
        </w:rPr>
        <w:t xml:space="preserve"> ότι δεν ζητάμε επιδόματα</w:t>
      </w:r>
      <w:r>
        <w:rPr>
          <w:rFonts w:eastAsia="Times New Roman"/>
          <w:color w:val="201F1E"/>
          <w:szCs w:val="24"/>
        </w:rPr>
        <w:t>, ζητάμε ίσες ευκαιρίες- ξ</w:t>
      </w:r>
      <w:r w:rsidRPr="00D17964">
        <w:rPr>
          <w:rFonts w:eastAsia="Times New Roman"/>
          <w:color w:val="201F1E"/>
          <w:szCs w:val="24"/>
        </w:rPr>
        <w:t>έρετε</w:t>
      </w:r>
      <w:r>
        <w:rPr>
          <w:rFonts w:eastAsia="Times New Roman"/>
          <w:color w:val="201F1E"/>
          <w:szCs w:val="24"/>
        </w:rPr>
        <w:t>,</w:t>
      </w:r>
      <w:r w:rsidRPr="00D17964">
        <w:rPr>
          <w:rFonts w:eastAsia="Times New Roman"/>
          <w:color w:val="201F1E"/>
          <w:szCs w:val="24"/>
        </w:rPr>
        <w:t xml:space="preserve"> εδώ και πάρα πολλά χρόνια δεν μου αρέσει καθόλου ο όρος </w:t>
      </w:r>
      <w:r>
        <w:rPr>
          <w:rFonts w:eastAsia="Times New Roman"/>
          <w:color w:val="201F1E"/>
          <w:szCs w:val="24"/>
        </w:rPr>
        <w:t>«</w:t>
      </w:r>
      <w:r w:rsidRPr="00D17964">
        <w:rPr>
          <w:rFonts w:eastAsia="Times New Roman"/>
          <w:color w:val="201F1E"/>
          <w:szCs w:val="24"/>
        </w:rPr>
        <w:t>ίσες ευκαιρίες</w:t>
      </w:r>
      <w:r>
        <w:rPr>
          <w:rFonts w:eastAsia="Times New Roman"/>
          <w:color w:val="201F1E"/>
          <w:szCs w:val="24"/>
        </w:rPr>
        <w:t xml:space="preserve">». Μου θυμίζει, μάλιστα, </w:t>
      </w:r>
      <w:r w:rsidRPr="00D17964">
        <w:rPr>
          <w:rFonts w:eastAsia="Times New Roman"/>
          <w:color w:val="201F1E"/>
          <w:szCs w:val="24"/>
        </w:rPr>
        <w:t xml:space="preserve">μία γελοιογραφία </w:t>
      </w:r>
      <w:r>
        <w:rPr>
          <w:rFonts w:eastAsia="Times New Roman"/>
          <w:color w:val="201F1E"/>
          <w:szCs w:val="24"/>
        </w:rPr>
        <w:t xml:space="preserve">όπου </w:t>
      </w:r>
      <w:r w:rsidRPr="00D17964">
        <w:rPr>
          <w:rFonts w:eastAsia="Times New Roman"/>
          <w:color w:val="201F1E"/>
          <w:szCs w:val="24"/>
        </w:rPr>
        <w:t>είναι ένα δέντρο</w:t>
      </w:r>
      <w:r>
        <w:rPr>
          <w:rFonts w:eastAsia="Times New Roman"/>
          <w:color w:val="201F1E"/>
          <w:szCs w:val="24"/>
        </w:rPr>
        <w:t>,</w:t>
      </w:r>
      <w:r w:rsidRPr="00D17964">
        <w:rPr>
          <w:rFonts w:eastAsia="Times New Roman"/>
          <w:color w:val="201F1E"/>
          <w:szCs w:val="24"/>
        </w:rPr>
        <w:t xml:space="preserve"> από κάτω ένα φίδι</w:t>
      </w:r>
      <w:r>
        <w:rPr>
          <w:rFonts w:eastAsia="Times New Roman"/>
          <w:color w:val="201F1E"/>
          <w:szCs w:val="24"/>
        </w:rPr>
        <w:t>,</w:t>
      </w:r>
      <w:r w:rsidRPr="00D17964">
        <w:rPr>
          <w:rFonts w:eastAsia="Times New Roman"/>
          <w:color w:val="201F1E"/>
          <w:szCs w:val="24"/>
        </w:rPr>
        <w:t xml:space="preserve"> ένας πίθηκος</w:t>
      </w:r>
      <w:r>
        <w:rPr>
          <w:rFonts w:eastAsia="Times New Roman"/>
          <w:color w:val="201F1E"/>
          <w:szCs w:val="24"/>
        </w:rPr>
        <w:t>,</w:t>
      </w:r>
      <w:r w:rsidRPr="00D17964">
        <w:rPr>
          <w:rFonts w:eastAsia="Times New Roman"/>
          <w:color w:val="201F1E"/>
          <w:szCs w:val="24"/>
        </w:rPr>
        <w:t xml:space="preserve"> ένα </w:t>
      </w:r>
      <w:r>
        <w:rPr>
          <w:rFonts w:eastAsia="Times New Roman"/>
          <w:color w:val="201F1E"/>
          <w:szCs w:val="24"/>
        </w:rPr>
        <w:t xml:space="preserve">σκυλάκι, ένα πρόβατο και ένα ψαράκι μέσα στη γυάλα και </w:t>
      </w:r>
      <w:r w:rsidRPr="00D17964">
        <w:rPr>
          <w:rFonts w:eastAsia="Times New Roman"/>
          <w:color w:val="201F1E"/>
          <w:szCs w:val="24"/>
        </w:rPr>
        <w:t>από κάτω λέει</w:t>
      </w:r>
      <w:r>
        <w:rPr>
          <w:rFonts w:eastAsia="Times New Roman"/>
          <w:color w:val="201F1E"/>
          <w:szCs w:val="24"/>
        </w:rPr>
        <w:t>: «Έχουν τις ίδιες ευκαιρίες, να δούμε στον ίδιο χρόνο</w:t>
      </w:r>
      <w:r w:rsidRPr="00D17964">
        <w:rPr>
          <w:rFonts w:eastAsia="Times New Roman"/>
          <w:color w:val="201F1E"/>
          <w:szCs w:val="24"/>
        </w:rPr>
        <w:t xml:space="preserve"> ποιο μπορεί να ανέβει πιο γρήγο</w:t>
      </w:r>
      <w:r w:rsidRPr="00D17964">
        <w:rPr>
          <w:rFonts w:eastAsia="Times New Roman"/>
          <w:color w:val="201F1E"/>
          <w:szCs w:val="24"/>
        </w:rPr>
        <w:t>ρα στο δέντρο</w:t>
      </w:r>
      <w:r>
        <w:rPr>
          <w:rFonts w:eastAsia="Times New Roman"/>
          <w:color w:val="201F1E"/>
          <w:szCs w:val="24"/>
        </w:rPr>
        <w:t xml:space="preserve">». </w:t>
      </w:r>
    </w:p>
    <w:p w14:paraId="6E819915"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Δεν </w:t>
      </w:r>
      <w:r w:rsidRPr="00D17964">
        <w:rPr>
          <w:rFonts w:eastAsia="Times New Roman"/>
          <w:color w:val="201F1E"/>
          <w:szCs w:val="24"/>
        </w:rPr>
        <w:t xml:space="preserve">μιλάμε </w:t>
      </w:r>
      <w:r>
        <w:rPr>
          <w:rFonts w:eastAsia="Times New Roman"/>
          <w:color w:val="201F1E"/>
          <w:szCs w:val="24"/>
        </w:rPr>
        <w:t xml:space="preserve">για ίσες ευκαιρίες, λοιπόν, μιλάμε για ίσες </w:t>
      </w:r>
      <w:r w:rsidRPr="00D17964">
        <w:rPr>
          <w:rFonts w:eastAsia="Times New Roman"/>
          <w:color w:val="201F1E"/>
          <w:szCs w:val="24"/>
        </w:rPr>
        <w:t xml:space="preserve">δυνατότητες που επιτρέπουν στα άτομα με αναπηρία και διαφορετικές ικανότητες </w:t>
      </w:r>
      <w:r>
        <w:rPr>
          <w:rFonts w:eastAsia="Times New Roman"/>
          <w:color w:val="201F1E"/>
          <w:szCs w:val="24"/>
        </w:rPr>
        <w:t xml:space="preserve">ή </w:t>
      </w:r>
      <w:r w:rsidRPr="00D17964">
        <w:rPr>
          <w:rFonts w:eastAsia="Times New Roman"/>
          <w:color w:val="201F1E"/>
          <w:szCs w:val="24"/>
        </w:rPr>
        <w:t xml:space="preserve">ιδιαιτερότητες </w:t>
      </w:r>
      <w:r>
        <w:rPr>
          <w:rFonts w:eastAsia="Times New Roman"/>
          <w:color w:val="201F1E"/>
          <w:szCs w:val="24"/>
        </w:rPr>
        <w:t>-</w:t>
      </w:r>
      <w:r w:rsidRPr="00D17964">
        <w:rPr>
          <w:rFonts w:eastAsia="Times New Roman"/>
          <w:color w:val="201F1E"/>
          <w:szCs w:val="24"/>
        </w:rPr>
        <w:t>αν θέλετε</w:t>
      </w:r>
      <w:r>
        <w:rPr>
          <w:rFonts w:eastAsia="Times New Roman"/>
          <w:color w:val="201F1E"/>
          <w:szCs w:val="24"/>
        </w:rPr>
        <w:t>-</w:t>
      </w:r>
      <w:r w:rsidRPr="00D17964">
        <w:rPr>
          <w:rFonts w:eastAsia="Times New Roman"/>
          <w:color w:val="201F1E"/>
          <w:szCs w:val="24"/>
        </w:rPr>
        <w:t xml:space="preserve"> να μπορούν να έχουν πρόσβαση στα κοινωνικά αγαθά</w:t>
      </w:r>
      <w:r>
        <w:rPr>
          <w:rFonts w:eastAsia="Times New Roman"/>
          <w:color w:val="201F1E"/>
          <w:szCs w:val="24"/>
        </w:rPr>
        <w:t xml:space="preserve">. </w:t>
      </w:r>
    </w:p>
    <w:p w14:paraId="6E819916"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w:t>
      </w:r>
      <w:r w:rsidRPr="00D17964">
        <w:rPr>
          <w:rFonts w:eastAsia="Times New Roman"/>
          <w:color w:val="201F1E"/>
          <w:szCs w:val="24"/>
        </w:rPr>
        <w:t>έλω να πω πάνω σε αυτό ότι</w:t>
      </w:r>
      <w:r w:rsidRPr="00D17964">
        <w:rPr>
          <w:rFonts w:eastAsia="Times New Roman"/>
          <w:color w:val="201F1E"/>
          <w:szCs w:val="24"/>
        </w:rPr>
        <w:t xml:space="preserve"> το αναπηρικό κίνημα θα πρέπει να συνεχίσει να </w:t>
      </w:r>
      <w:r>
        <w:rPr>
          <w:rFonts w:eastAsia="Times New Roman"/>
          <w:color w:val="201F1E"/>
          <w:szCs w:val="24"/>
        </w:rPr>
        <w:t>διεκδικεί</w:t>
      </w:r>
      <w:r w:rsidRPr="00D17964">
        <w:rPr>
          <w:rFonts w:eastAsia="Times New Roman"/>
          <w:color w:val="201F1E"/>
          <w:szCs w:val="24"/>
        </w:rPr>
        <w:t xml:space="preserve"> </w:t>
      </w:r>
      <w:r>
        <w:rPr>
          <w:rFonts w:eastAsia="Times New Roman"/>
          <w:color w:val="201F1E"/>
          <w:szCs w:val="24"/>
        </w:rPr>
        <w:t>-</w:t>
      </w:r>
      <w:r w:rsidRPr="00D17964">
        <w:rPr>
          <w:rFonts w:eastAsia="Times New Roman"/>
          <w:color w:val="201F1E"/>
          <w:szCs w:val="24"/>
        </w:rPr>
        <w:t>εμείς δεν ισχυριζόμαστε ότι λύσαμε όλα τα ζητήματα</w:t>
      </w:r>
      <w:r>
        <w:rPr>
          <w:rFonts w:eastAsia="Times New Roman"/>
          <w:color w:val="201F1E"/>
          <w:szCs w:val="24"/>
        </w:rPr>
        <w:t>-</w:t>
      </w:r>
      <w:r w:rsidRPr="00D17964">
        <w:rPr>
          <w:rFonts w:eastAsia="Times New Roman"/>
          <w:color w:val="201F1E"/>
          <w:szCs w:val="24"/>
        </w:rPr>
        <w:t xml:space="preserve"> και με τον αγώνα </w:t>
      </w:r>
      <w:r>
        <w:rPr>
          <w:rFonts w:eastAsia="Times New Roman"/>
          <w:color w:val="201F1E"/>
          <w:szCs w:val="24"/>
        </w:rPr>
        <w:t xml:space="preserve">του </w:t>
      </w:r>
      <w:r w:rsidRPr="00D17964">
        <w:rPr>
          <w:rFonts w:eastAsia="Times New Roman"/>
          <w:color w:val="201F1E"/>
          <w:szCs w:val="24"/>
        </w:rPr>
        <w:t xml:space="preserve">να πιέζει </w:t>
      </w:r>
      <w:r>
        <w:rPr>
          <w:rFonts w:eastAsia="Times New Roman"/>
          <w:color w:val="201F1E"/>
          <w:szCs w:val="24"/>
        </w:rPr>
        <w:t>για</w:t>
      </w:r>
      <w:r w:rsidRPr="00D17964">
        <w:rPr>
          <w:rFonts w:eastAsia="Times New Roman"/>
          <w:color w:val="201F1E"/>
          <w:szCs w:val="24"/>
        </w:rPr>
        <w:t xml:space="preserve"> την εμβάθυνση των πολιτικών θετικής διάκρισης που οφείλει να αναπτύσσει </w:t>
      </w:r>
      <w:r>
        <w:rPr>
          <w:rFonts w:eastAsia="Times New Roman"/>
          <w:color w:val="201F1E"/>
          <w:szCs w:val="24"/>
        </w:rPr>
        <w:t xml:space="preserve">κάθε κράτος. </w:t>
      </w:r>
    </w:p>
    <w:p w14:paraId="6E819917" w14:textId="77777777" w:rsidR="004B0DF5" w:rsidRDefault="00471FB5">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 xml:space="preserve">τυπάει </w:t>
      </w:r>
      <w:r w:rsidRPr="007A2DFD">
        <w:rPr>
          <w:rFonts w:eastAsia="Times New Roman"/>
          <w:color w:val="212121"/>
          <w:szCs w:val="24"/>
        </w:rPr>
        <w:t>το κουδούνι λήξ</w:t>
      </w:r>
      <w:r>
        <w:rPr>
          <w:rFonts w:eastAsia="Times New Roman"/>
          <w:color w:val="212121"/>
          <w:szCs w:val="24"/>
        </w:rPr>
        <w:t>εω</w:t>
      </w:r>
      <w:r w:rsidRPr="007A2DFD">
        <w:rPr>
          <w:rFonts w:eastAsia="Times New Roman"/>
          <w:color w:val="212121"/>
          <w:szCs w:val="24"/>
        </w:rPr>
        <w:t>ς του χρ</w:t>
      </w:r>
      <w:r>
        <w:rPr>
          <w:rFonts w:eastAsia="Times New Roman"/>
          <w:color w:val="212121"/>
          <w:szCs w:val="24"/>
        </w:rPr>
        <w:t>όνου ομιλίας του κυρίου Αντιπροέδρου</w:t>
      </w:r>
      <w:r w:rsidRPr="007A2DFD">
        <w:rPr>
          <w:rFonts w:eastAsia="Times New Roman"/>
          <w:color w:val="212121"/>
          <w:szCs w:val="24"/>
        </w:rPr>
        <w:t>)</w:t>
      </w:r>
    </w:p>
    <w:p w14:paraId="6E819918"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w:t>
      </w:r>
      <w:r w:rsidRPr="00D17964">
        <w:rPr>
          <w:rFonts w:eastAsia="Times New Roman"/>
          <w:color w:val="201F1E"/>
          <w:szCs w:val="24"/>
        </w:rPr>
        <w:t xml:space="preserve">ολύ λίγο </w:t>
      </w:r>
      <w:r>
        <w:rPr>
          <w:rFonts w:eastAsia="Times New Roman"/>
          <w:color w:val="201F1E"/>
          <w:szCs w:val="24"/>
        </w:rPr>
        <w:t xml:space="preserve">θα μιλήσω ακόμα </w:t>
      </w:r>
      <w:r w:rsidRPr="00D17964">
        <w:rPr>
          <w:rFonts w:eastAsia="Times New Roman"/>
          <w:color w:val="201F1E"/>
          <w:szCs w:val="24"/>
        </w:rPr>
        <w:t>και κλείνω</w:t>
      </w:r>
      <w:r>
        <w:rPr>
          <w:rFonts w:eastAsia="Times New Roman"/>
          <w:color w:val="201F1E"/>
          <w:szCs w:val="24"/>
        </w:rPr>
        <w:t>, κύριε Π</w:t>
      </w:r>
      <w:r w:rsidRPr="00D17964">
        <w:rPr>
          <w:rFonts w:eastAsia="Times New Roman"/>
          <w:color w:val="201F1E"/>
          <w:szCs w:val="24"/>
        </w:rPr>
        <w:t>ρόεδρε</w:t>
      </w:r>
      <w:r>
        <w:rPr>
          <w:rFonts w:eastAsia="Times New Roman"/>
          <w:color w:val="201F1E"/>
          <w:szCs w:val="24"/>
        </w:rPr>
        <w:t>.</w:t>
      </w:r>
    </w:p>
    <w:p w14:paraId="6E819919"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sidRPr="00D17964">
        <w:rPr>
          <w:rFonts w:eastAsia="Times New Roman"/>
          <w:color w:val="201F1E"/>
          <w:szCs w:val="24"/>
        </w:rPr>
        <w:t>Επομένως</w:t>
      </w:r>
      <w:r>
        <w:rPr>
          <w:rFonts w:eastAsia="Times New Roman"/>
          <w:color w:val="201F1E"/>
          <w:szCs w:val="24"/>
        </w:rPr>
        <w:t xml:space="preserve"> η ψήφος εμπιστοσύνης προς την Κ</w:t>
      </w:r>
      <w:r w:rsidRPr="00D17964">
        <w:rPr>
          <w:rFonts w:eastAsia="Times New Roman"/>
          <w:color w:val="201F1E"/>
          <w:szCs w:val="24"/>
        </w:rPr>
        <w:t>υβέρνησή μας αποτελεί ψήφο για την πραγματική χειραφέτηση του αναπηρικού κινήματος</w:t>
      </w:r>
      <w:r>
        <w:rPr>
          <w:rFonts w:eastAsia="Times New Roman"/>
          <w:color w:val="201F1E"/>
          <w:szCs w:val="24"/>
        </w:rPr>
        <w:t>.</w:t>
      </w:r>
    </w:p>
    <w:p w14:paraId="6E81991A"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Κ</w:t>
      </w:r>
      <w:r w:rsidRPr="00D17964">
        <w:rPr>
          <w:rFonts w:eastAsia="Times New Roman"/>
          <w:color w:val="201F1E"/>
          <w:szCs w:val="24"/>
        </w:rPr>
        <w:t>αι κλείνοντας</w:t>
      </w:r>
      <w:r>
        <w:rPr>
          <w:rFonts w:eastAsia="Times New Roman"/>
          <w:color w:val="201F1E"/>
          <w:szCs w:val="24"/>
        </w:rPr>
        <w:t xml:space="preserve">, τέλος, θα ήθελα να επαναλάβω κάτι που είχα πει από αυτό το Βήμα, όταν νομοθετούσαμε τα πρώτα άμεσα </w:t>
      </w:r>
      <w:r w:rsidRPr="00D17964">
        <w:rPr>
          <w:rFonts w:eastAsia="Times New Roman"/>
          <w:color w:val="201F1E"/>
          <w:szCs w:val="24"/>
        </w:rPr>
        <w:t>μέτρα της</w:t>
      </w:r>
      <w:r>
        <w:rPr>
          <w:rFonts w:eastAsia="Times New Roman"/>
          <w:color w:val="201F1E"/>
          <w:szCs w:val="24"/>
        </w:rPr>
        <w:t xml:space="preserve"> Κυβέρνησης της Αριστεράς για την παιδεία το</w:t>
      </w:r>
      <w:r w:rsidRPr="00D17964">
        <w:rPr>
          <w:rFonts w:eastAsia="Times New Roman"/>
          <w:color w:val="201F1E"/>
          <w:szCs w:val="24"/>
        </w:rPr>
        <w:t xml:space="preserve"> 2015</w:t>
      </w:r>
      <w:r>
        <w:rPr>
          <w:rFonts w:eastAsia="Times New Roman"/>
          <w:color w:val="201F1E"/>
          <w:szCs w:val="24"/>
        </w:rPr>
        <w:t>. Ε</w:t>
      </w:r>
      <w:r w:rsidRPr="00D17964">
        <w:rPr>
          <w:rFonts w:eastAsia="Times New Roman"/>
          <w:color w:val="201F1E"/>
          <w:szCs w:val="24"/>
        </w:rPr>
        <w:t xml:space="preserve">ίχα </w:t>
      </w:r>
      <w:r>
        <w:rPr>
          <w:rFonts w:eastAsia="Times New Roman"/>
          <w:color w:val="201F1E"/>
          <w:szCs w:val="24"/>
        </w:rPr>
        <w:t xml:space="preserve">επικαλεστεί και τότε, επικαλούμαι και </w:t>
      </w:r>
      <w:r w:rsidRPr="00D17964">
        <w:rPr>
          <w:rFonts w:eastAsia="Times New Roman"/>
          <w:color w:val="201F1E"/>
          <w:szCs w:val="24"/>
        </w:rPr>
        <w:t>τώρα τον Αριστοτέλη</w:t>
      </w:r>
      <w:r>
        <w:rPr>
          <w:rFonts w:eastAsia="Times New Roman"/>
          <w:color w:val="201F1E"/>
          <w:szCs w:val="24"/>
        </w:rPr>
        <w:t>,</w:t>
      </w:r>
      <w:r w:rsidRPr="00D17964">
        <w:rPr>
          <w:rFonts w:eastAsia="Times New Roman"/>
          <w:color w:val="201F1E"/>
          <w:szCs w:val="24"/>
        </w:rPr>
        <w:t xml:space="preserve"> ο οποίος είχε πει ότι δεν υπάρχ</w:t>
      </w:r>
      <w:r w:rsidRPr="00D17964">
        <w:rPr>
          <w:rFonts w:eastAsia="Times New Roman"/>
          <w:color w:val="201F1E"/>
          <w:szCs w:val="24"/>
        </w:rPr>
        <w:t>ει τίποτε πιο άνισο από την ίση μεταχείριση των άνισων</w:t>
      </w:r>
      <w:r>
        <w:rPr>
          <w:rFonts w:eastAsia="Times New Roman"/>
          <w:color w:val="201F1E"/>
          <w:szCs w:val="24"/>
        </w:rPr>
        <w:t xml:space="preserve">. Έχει σχέση με αυτά που είπα. </w:t>
      </w:r>
    </w:p>
    <w:p w14:paraId="6E81991B"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Ο</w:t>
      </w:r>
      <w:r w:rsidRPr="00D17964">
        <w:rPr>
          <w:rFonts w:eastAsia="Times New Roman"/>
          <w:color w:val="201F1E"/>
          <w:szCs w:val="24"/>
        </w:rPr>
        <w:t>φείλουμε</w:t>
      </w:r>
      <w:r>
        <w:rPr>
          <w:rFonts w:eastAsia="Times New Roman"/>
          <w:color w:val="201F1E"/>
          <w:szCs w:val="24"/>
        </w:rPr>
        <w:t>,</w:t>
      </w:r>
      <w:r w:rsidRPr="00D17964">
        <w:rPr>
          <w:rFonts w:eastAsia="Times New Roman"/>
          <w:color w:val="201F1E"/>
          <w:szCs w:val="24"/>
        </w:rPr>
        <w:t xml:space="preserve"> λοιπόν</w:t>
      </w:r>
      <w:r>
        <w:rPr>
          <w:rFonts w:eastAsia="Times New Roman"/>
          <w:color w:val="201F1E"/>
          <w:szCs w:val="24"/>
        </w:rPr>
        <w:t>,</w:t>
      </w:r>
      <w:r w:rsidRPr="00D17964">
        <w:rPr>
          <w:rFonts w:eastAsia="Times New Roman"/>
          <w:color w:val="201F1E"/>
          <w:szCs w:val="24"/>
        </w:rPr>
        <w:t xml:space="preserve"> να εδραιώσουμε την κουλτούρα</w:t>
      </w:r>
      <w:r>
        <w:rPr>
          <w:rFonts w:eastAsia="Times New Roman"/>
          <w:color w:val="201F1E"/>
          <w:szCs w:val="24"/>
        </w:rPr>
        <w:t xml:space="preserve"> της θετικής διάκρισης και στη </w:t>
      </w:r>
      <w:r>
        <w:rPr>
          <w:rFonts w:eastAsia="Times New Roman"/>
          <w:color w:val="201F1E"/>
          <w:szCs w:val="24"/>
        </w:rPr>
        <w:t>δ</w:t>
      </w:r>
      <w:r>
        <w:rPr>
          <w:rFonts w:eastAsia="Times New Roman"/>
          <w:color w:val="201F1E"/>
          <w:szCs w:val="24"/>
        </w:rPr>
        <w:t xml:space="preserve">ημόσια </w:t>
      </w:r>
      <w:r>
        <w:rPr>
          <w:rFonts w:eastAsia="Times New Roman"/>
          <w:color w:val="201F1E"/>
          <w:szCs w:val="24"/>
        </w:rPr>
        <w:t>δ</w:t>
      </w:r>
      <w:r w:rsidRPr="00D17964">
        <w:rPr>
          <w:rFonts w:eastAsia="Times New Roman"/>
          <w:color w:val="201F1E"/>
          <w:szCs w:val="24"/>
        </w:rPr>
        <w:t>ιοίκηση και σε όλες τις πολιτικές</w:t>
      </w:r>
      <w:r>
        <w:rPr>
          <w:rFonts w:eastAsia="Times New Roman"/>
          <w:color w:val="201F1E"/>
          <w:szCs w:val="24"/>
        </w:rPr>
        <w:t>, να είμαστε θετικά μεροληπτικοί</w:t>
      </w:r>
      <w:r w:rsidRPr="00D17964">
        <w:rPr>
          <w:rFonts w:eastAsia="Times New Roman"/>
          <w:color w:val="201F1E"/>
          <w:szCs w:val="24"/>
        </w:rPr>
        <w:t xml:space="preserve"> με αυτούς που ξεκ</w:t>
      </w:r>
      <w:r w:rsidRPr="00D17964">
        <w:rPr>
          <w:rFonts w:eastAsia="Times New Roman"/>
          <w:color w:val="201F1E"/>
          <w:szCs w:val="24"/>
        </w:rPr>
        <w:t xml:space="preserve">ινούν από άνισες </w:t>
      </w:r>
      <w:r>
        <w:rPr>
          <w:rFonts w:eastAsia="Times New Roman"/>
          <w:color w:val="201F1E"/>
          <w:szCs w:val="24"/>
        </w:rPr>
        <w:t xml:space="preserve">αφετηρίες. </w:t>
      </w:r>
      <w:r w:rsidRPr="00D17964">
        <w:rPr>
          <w:rFonts w:eastAsia="Times New Roman"/>
          <w:color w:val="201F1E"/>
          <w:szCs w:val="24"/>
        </w:rPr>
        <w:t>Αυ</w:t>
      </w:r>
      <w:r>
        <w:rPr>
          <w:rFonts w:eastAsia="Times New Roman"/>
          <w:color w:val="201F1E"/>
          <w:szCs w:val="24"/>
        </w:rPr>
        <w:t xml:space="preserve">τό είναι το </w:t>
      </w:r>
      <w:proofErr w:type="spellStart"/>
      <w:r>
        <w:rPr>
          <w:rFonts w:eastAsia="Times New Roman"/>
          <w:color w:val="201F1E"/>
          <w:szCs w:val="24"/>
        </w:rPr>
        <w:t>αξιακό</w:t>
      </w:r>
      <w:proofErr w:type="spellEnd"/>
      <w:r>
        <w:rPr>
          <w:rFonts w:eastAsia="Times New Roman"/>
          <w:color w:val="201F1E"/>
          <w:szCs w:val="24"/>
        </w:rPr>
        <w:t xml:space="preserve"> πλαίσιο της Α</w:t>
      </w:r>
      <w:r w:rsidRPr="00D17964">
        <w:rPr>
          <w:rFonts w:eastAsia="Times New Roman"/>
          <w:color w:val="201F1E"/>
          <w:szCs w:val="24"/>
        </w:rPr>
        <w:t>ριστεράς και αυτό υπηρετούμε</w:t>
      </w:r>
      <w:r>
        <w:rPr>
          <w:rFonts w:eastAsia="Times New Roman"/>
          <w:color w:val="201F1E"/>
          <w:szCs w:val="24"/>
        </w:rPr>
        <w:t>.</w:t>
      </w:r>
    </w:p>
    <w:p w14:paraId="6E81991C"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D17964">
        <w:rPr>
          <w:rFonts w:eastAsia="Times New Roman"/>
          <w:color w:val="201F1E"/>
          <w:szCs w:val="24"/>
        </w:rPr>
        <w:t>ας ευχαριστώ</w:t>
      </w:r>
      <w:r>
        <w:rPr>
          <w:rFonts w:eastAsia="Times New Roman"/>
          <w:color w:val="201F1E"/>
          <w:szCs w:val="24"/>
        </w:rPr>
        <w:t>.</w:t>
      </w:r>
    </w:p>
    <w:p w14:paraId="6E81991D" w14:textId="77777777" w:rsidR="004B0DF5" w:rsidRDefault="00471FB5">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14:paraId="6E81991E"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 </w:t>
      </w: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Και εγώ ευχαριστώ. Σ</w:t>
      </w:r>
      <w:r w:rsidRPr="00D17964">
        <w:rPr>
          <w:rFonts w:eastAsia="Times New Roman"/>
          <w:color w:val="201F1E"/>
          <w:szCs w:val="24"/>
        </w:rPr>
        <w:t>υνεχίζουμε με το</w:t>
      </w:r>
      <w:r>
        <w:rPr>
          <w:rFonts w:eastAsia="Times New Roman"/>
          <w:color w:val="201F1E"/>
          <w:szCs w:val="24"/>
        </w:rPr>
        <w:t xml:space="preserve">ν Κοινοβουλευτικό Εκπρόσωπο </w:t>
      </w:r>
      <w:r w:rsidRPr="00D17964">
        <w:rPr>
          <w:rFonts w:eastAsia="Times New Roman"/>
          <w:color w:val="201F1E"/>
          <w:szCs w:val="24"/>
        </w:rPr>
        <w:t xml:space="preserve">της </w:t>
      </w:r>
      <w:r>
        <w:rPr>
          <w:rFonts w:eastAsia="Times New Roman"/>
          <w:color w:val="201F1E"/>
          <w:szCs w:val="24"/>
        </w:rPr>
        <w:t>Ένωσης Κεντρώων, τον κ.</w:t>
      </w:r>
      <w:r w:rsidRPr="00D17964">
        <w:rPr>
          <w:rFonts w:eastAsia="Times New Roman"/>
          <w:color w:val="201F1E"/>
          <w:szCs w:val="24"/>
        </w:rPr>
        <w:t xml:space="preserve"> Γεωργιάδη</w:t>
      </w:r>
      <w:r>
        <w:rPr>
          <w:rFonts w:eastAsia="Times New Roman"/>
          <w:color w:val="201F1E"/>
          <w:szCs w:val="24"/>
        </w:rPr>
        <w:t>.</w:t>
      </w:r>
    </w:p>
    <w:p w14:paraId="6E81991F"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ΧΡΗΣΤΟΣ ΜΑΝΤΑΣ: </w:t>
      </w:r>
      <w:r>
        <w:rPr>
          <w:rFonts w:eastAsia="Times New Roman"/>
          <w:color w:val="201F1E"/>
          <w:szCs w:val="24"/>
        </w:rPr>
        <w:t xml:space="preserve">Πείτε μας λίγο τη σειρά για να ξέρουμε, κύριε Πρόεδρε. </w:t>
      </w:r>
    </w:p>
    <w:p w14:paraId="6E819920"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 xml:space="preserve">Να σας την πω. Μετά τον κ. Γεωργιάδη </w:t>
      </w:r>
      <w:r>
        <w:rPr>
          <w:rFonts w:eastAsia="Times New Roman"/>
          <w:color w:val="201F1E"/>
          <w:szCs w:val="24"/>
        </w:rPr>
        <w:t>θα παρεμβληθεί Υ</w:t>
      </w:r>
      <w:r w:rsidRPr="00D17964">
        <w:rPr>
          <w:rFonts w:eastAsia="Times New Roman"/>
          <w:color w:val="201F1E"/>
          <w:szCs w:val="24"/>
        </w:rPr>
        <w:t xml:space="preserve">πουργός </w:t>
      </w:r>
      <w:r>
        <w:rPr>
          <w:rFonts w:eastAsia="Times New Roman"/>
          <w:color w:val="201F1E"/>
          <w:szCs w:val="24"/>
        </w:rPr>
        <w:t xml:space="preserve">–μάλλον </w:t>
      </w:r>
      <w:r w:rsidRPr="00D17964">
        <w:rPr>
          <w:rFonts w:eastAsia="Times New Roman"/>
          <w:color w:val="201F1E"/>
          <w:szCs w:val="24"/>
        </w:rPr>
        <w:t>εκτάκτως</w:t>
      </w:r>
      <w:r>
        <w:rPr>
          <w:rFonts w:eastAsia="Times New Roman"/>
          <w:color w:val="201F1E"/>
          <w:szCs w:val="24"/>
        </w:rPr>
        <w:t>,</w:t>
      </w:r>
      <w:r w:rsidRPr="00D17964">
        <w:rPr>
          <w:rFonts w:eastAsia="Times New Roman"/>
          <w:color w:val="201F1E"/>
          <w:szCs w:val="24"/>
        </w:rPr>
        <w:t xml:space="preserve"> λόγω ανειλημμένης υποχρέωσης</w:t>
      </w:r>
      <w:r>
        <w:rPr>
          <w:rFonts w:eastAsia="Times New Roman"/>
          <w:color w:val="201F1E"/>
          <w:szCs w:val="24"/>
        </w:rPr>
        <w:t xml:space="preserve">- ο κ. </w:t>
      </w:r>
      <w:proofErr w:type="spellStart"/>
      <w:r>
        <w:rPr>
          <w:rFonts w:eastAsia="Times New Roman"/>
          <w:color w:val="201F1E"/>
          <w:szCs w:val="24"/>
        </w:rPr>
        <w:t>Χαρίτσης</w:t>
      </w:r>
      <w:proofErr w:type="spellEnd"/>
      <w:r>
        <w:rPr>
          <w:rFonts w:eastAsia="Times New Roman"/>
          <w:color w:val="201F1E"/>
          <w:szCs w:val="24"/>
        </w:rPr>
        <w:t xml:space="preserve"> και </w:t>
      </w:r>
      <w:r w:rsidRPr="00D17964">
        <w:rPr>
          <w:rFonts w:eastAsia="Times New Roman"/>
          <w:color w:val="201F1E"/>
          <w:szCs w:val="24"/>
        </w:rPr>
        <w:t>εν συνεχεία το πρόγραμμα πάει κανονικά</w:t>
      </w:r>
      <w:r>
        <w:rPr>
          <w:rFonts w:eastAsia="Times New Roman"/>
          <w:color w:val="201F1E"/>
          <w:szCs w:val="24"/>
        </w:rPr>
        <w:t xml:space="preserve">, </w:t>
      </w:r>
      <w:r w:rsidRPr="00D17964">
        <w:rPr>
          <w:rFonts w:eastAsia="Times New Roman"/>
          <w:color w:val="201F1E"/>
          <w:szCs w:val="24"/>
        </w:rPr>
        <w:t>ο κ</w:t>
      </w:r>
      <w:r>
        <w:rPr>
          <w:rFonts w:eastAsia="Times New Roman"/>
          <w:color w:val="201F1E"/>
          <w:szCs w:val="24"/>
        </w:rPr>
        <w:t xml:space="preserve">. Καμμένος, ο κ. </w:t>
      </w:r>
      <w:r w:rsidRPr="00D17964">
        <w:rPr>
          <w:rFonts w:eastAsia="Times New Roman"/>
          <w:color w:val="201F1E"/>
          <w:szCs w:val="24"/>
        </w:rPr>
        <w:t>Παππάς</w:t>
      </w:r>
      <w:r>
        <w:rPr>
          <w:rFonts w:eastAsia="Times New Roman"/>
          <w:color w:val="201F1E"/>
          <w:szCs w:val="24"/>
        </w:rPr>
        <w:t>,</w:t>
      </w:r>
      <w:r w:rsidRPr="00D17964">
        <w:rPr>
          <w:rFonts w:eastAsia="Times New Roman"/>
          <w:color w:val="201F1E"/>
          <w:szCs w:val="24"/>
        </w:rPr>
        <w:t xml:space="preserve"> η κ</w:t>
      </w:r>
      <w:r>
        <w:rPr>
          <w:rFonts w:eastAsia="Times New Roman"/>
          <w:color w:val="201F1E"/>
          <w:szCs w:val="24"/>
        </w:rPr>
        <w:t>.</w:t>
      </w:r>
      <w:r w:rsidRPr="00D17964">
        <w:rPr>
          <w:rFonts w:eastAsia="Times New Roman"/>
          <w:color w:val="201F1E"/>
          <w:szCs w:val="24"/>
        </w:rPr>
        <w:t xml:space="preserve"> Τσαρουχά</w:t>
      </w:r>
      <w:r>
        <w:rPr>
          <w:rFonts w:eastAsia="Times New Roman"/>
          <w:color w:val="201F1E"/>
          <w:szCs w:val="24"/>
        </w:rPr>
        <w:t xml:space="preserve">, η </w:t>
      </w:r>
      <w:r>
        <w:rPr>
          <w:rFonts w:eastAsia="Times New Roman"/>
          <w:color w:val="201F1E"/>
          <w:szCs w:val="24"/>
        </w:rPr>
        <w:t>κ.</w:t>
      </w:r>
      <w:r w:rsidRPr="00D17964">
        <w:rPr>
          <w:rFonts w:eastAsia="Times New Roman"/>
          <w:color w:val="201F1E"/>
          <w:szCs w:val="24"/>
        </w:rPr>
        <w:t xml:space="preserve"> </w:t>
      </w:r>
      <w:r>
        <w:rPr>
          <w:rFonts w:eastAsia="Times New Roman"/>
          <w:color w:val="201F1E"/>
          <w:szCs w:val="24"/>
        </w:rPr>
        <w:t xml:space="preserve">Κουντουρά και ούτω καθεξής. Αυτό είναι το πρόγραμμα. </w:t>
      </w:r>
    </w:p>
    <w:p w14:paraId="6E819921"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ΝΙΚΟΛΑΟΣ ΒΟΥΤΣΗΣ (Πρόεδρος της Βουλής): </w:t>
      </w:r>
      <w:r>
        <w:rPr>
          <w:rFonts w:eastAsia="Times New Roman"/>
          <w:color w:val="201F1E"/>
          <w:szCs w:val="24"/>
        </w:rPr>
        <w:t>Κύριε Πρόεδρε, διαβάστε –αν θέλετε- όλους μέχρι το τέλ</w:t>
      </w:r>
      <w:r>
        <w:rPr>
          <w:rFonts w:eastAsia="Times New Roman"/>
          <w:color w:val="201F1E"/>
          <w:szCs w:val="24"/>
        </w:rPr>
        <w:t xml:space="preserve">ος, όλο τον κατάλογο. Και ο κ. Κοτζιάς, επίσης, κάποια στιγμή, όταν έρθει, να μιλήσει. </w:t>
      </w:r>
    </w:p>
    <w:p w14:paraId="6E819922" w14:textId="77777777" w:rsidR="004B0DF5" w:rsidRDefault="00471FB5">
      <w:pPr>
        <w:tabs>
          <w:tab w:val="left" w:pos="2738"/>
          <w:tab w:val="center" w:pos="4753"/>
          <w:tab w:val="left" w:pos="5723"/>
        </w:tabs>
        <w:spacing w:line="600" w:lineRule="auto"/>
        <w:ind w:firstLine="720"/>
        <w:jc w:val="both"/>
        <w:rPr>
          <w:rFonts w:eastAsia="Times New Roman"/>
          <w:szCs w:val="24"/>
        </w:rPr>
      </w:pP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 xml:space="preserve">Αν έρθει, ευχαρίστως, αλλά, όπως είδατε, κύριε Πρόεδρε, </w:t>
      </w:r>
      <w:proofErr w:type="spellStart"/>
      <w:r>
        <w:rPr>
          <w:rFonts w:eastAsia="Times New Roman"/>
          <w:szCs w:val="24"/>
        </w:rPr>
        <w:t>απεχώρησε</w:t>
      </w:r>
      <w:proofErr w:type="spellEnd"/>
      <w:r>
        <w:rPr>
          <w:rFonts w:eastAsia="Times New Roman"/>
          <w:szCs w:val="24"/>
        </w:rPr>
        <w:t xml:space="preserve"> χωρίς να θέλει να κάνει και διάλογο, διότι ο κ. </w:t>
      </w:r>
      <w:proofErr w:type="spellStart"/>
      <w:r>
        <w:rPr>
          <w:rFonts w:eastAsia="Times New Roman"/>
          <w:szCs w:val="24"/>
        </w:rPr>
        <w:t>Δανέλλης</w:t>
      </w:r>
      <w:proofErr w:type="spellEnd"/>
      <w:r>
        <w:rPr>
          <w:rFonts w:eastAsia="Times New Roman"/>
          <w:szCs w:val="24"/>
        </w:rPr>
        <w:t xml:space="preserve"> του είπε </w:t>
      </w:r>
      <w:r>
        <w:rPr>
          <w:rFonts w:eastAsia="Times New Roman"/>
          <w:szCs w:val="24"/>
        </w:rPr>
        <w:t xml:space="preserve">ότι του παραχωρεί τη θέση του. </w:t>
      </w:r>
    </w:p>
    <w:p w14:paraId="6E819923"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Μετά την κ</w:t>
      </w:r>
      <w:r>
        <w:rPr>
          <w:rFonts w:eastAsia="Times New Roman"/>
          <w:color w:val="201F1E"/>
          <w:szCs w:val="24"/>
        </w:rPr>
        <w:t>.</w:t>
      </w:r>
      <w:r>
        <w:rPr>
          <w:rFonts w:eastAsia="Times New Roman"/>
          <w:color w:val="201F1E"/>
          <w:szCs w:val="24"/>
        </w:rPr>
        <w:t xml:space="preserve"> Κουντουρά, λοιπόν, είναι ο κ. </w:t>
      </w:r>
      <w:r w:rsidRPr="00D17964">
        <w:rPr>
          <w:rFonts w:eastAsia="Times New Roman"/>
          <w:color w:val="201F1E"/>
          <w:szCs w:val="24"/>
        </w:rPr>
        <w:t>Φωκάς</w:t>
      </w:r>
      <w:r>
        <w:rPr>
          <w:rFonts w:eastAsia="Times New Roman"/>
          <w:color w:val="201F1E"/>
          <w:szCs w:val="24"/>
        </w:rPr>
        <w:t xml:space="preserve">, ο κ. </w:t>
      </w:r>
      <w:r w:rsidRPr="00D17964">
        <w:rPr>
          <w:rFonts w:eastAsia="Times New Roman"/>
          <w:color w:val="201F1E"/>
          <w:szCs w:val="24"/>
        </w:rPr>
        <w:t>Μαντάς</w:t>
      </w:r>
      <w:r>
        <w:rPr>
          <w:rFonts w:eastAsia="Times New Roman"/>
          <w:color w:val="201F1E"/>
          <w:szCs w:val="24"/>
        </w:rPr>
        <w:t xml:space="preserve">, ο κ. Δραγασάκης, ο κ. </w:t>
      </w:r>
      <w:r w:rsidRPr="00D17964">
        <w:rPr>
          <w:rFonts w:eastAsia="Times New Roman"/>
          <w:color w:val="201F1E"/>
          <w:szCs w:val="24"/>
        </w:rPr>
        <w:t>Πάνος Καμμένος</w:t>
      </w:r>
      <w:r>
        <w:rPr>
          <w:rFonts w:eastAsia="Times New Roman"/>
          <w:color w:val="201F1E"/>
          <w:szCs w:val="24"/>
        </w:rPr>
        <w:t>, ο κ.</w:t>
      </w:r>
      <w:r w:rsidRPr="00D17964">
        <w:rPr>
          <w:rFonts w:eastAsia="Times New Roman"/>
          <w:color w:val="201F1E"/>
          <w:szCs w:val="24"/>
        </w:rPr>
        <w:t xml:space="preserve"> Λεβέντης</w:t>
      </w:r>
      <w:r>
        <w:rPr>
          <w:rFonts w:eastAsia="Times New Roman"/>
          <w:color w:val="201F1E"/>
          <w:szCs w:val="24"/>
        </w:rPr>
        <w:t xml:space="preserve">, ο κ. </w:t>
      </w:r>
      <w:r w:rsidRPr="00D17964">
        <w:rPr>
          <w:rFonts w:eastAsia="Times New Roman"/>
          <w:color w:val="201F1E"/>
          <w:szCs w:val="24"/>
        </w:rPr>
        <w:t>Θεοδωράκης</w:t>
      </w:r>
      <w:r>
        <w:rPr>
          <w:rFonts w:eastAsia="Times New Roman"/>
          <w:color w:val="201F1E"/>
          <w:szCs w:val="24"/>
        </w:rPr>
        <w:t>, ο κ.</w:t>
      </w:r>
      <w:r w:rsidRPr="00D17964">
        <w:rPr>
          <w:rFonts w:eastAsia="Times New Roman"/>
          <w:color w:val="201F1E"/>
          <w:szCs w:val="24"/>
        </w:rPr>
        <w:t xml:space="preserve"> </w:t>
      </w:r>
      <w:proofErr w:type="spellStart"/>
      <w:r w:rsidRPr="00D17964">
        <w:rPr>
          <w:rFonts w:eastAsia="Times New Roman"/>
          <w:color w:val="201F1E"/>
          <w:szCs w:val="24"/>
        </w:rPr>
        <w:t>Μιχαλολιάκος</w:t>
      </w:r>
      <w:proofErr w:type="spellEnd"/>
      <w:r>
        <w:rPr>
          <w:rFonts w:eastAsia="Times New Roman"/>
          <w:color w:val="201F1E"/>
          <w:szCs w:val="24"/>
        </w:rPr>
        <w:t>, η κ</w:t>
      </w:r>
      <w:r>
        <w:rPr>
          <w:rFonts w:eastAsia="Times New Roman"/>
          <w:color w:val="201F1E"/>
          <w:szCs w:val="24"/>
        </w:rPr>
        <w:t>.</w:t>
      </w:r>
      <w:r>
        <w:rPr>
          <w:rFonts w:eastAsia="Times New Roman"/>
          <w:color w:val="201F1E"/>
          <w:szCs w:val="24"/>
        </w:rPr>
        <w:t xml:space="preserve"> Γεννηματά, ο κ. </w:t>
      </w:r>
      <w:proofErr w:type="spellStart"/>
      <w:r>
        <w:rPr>
          <w:rFonts w:eastAsia="Times New Roman"/>
          <w:color w:val="201F1E"/>
          <w:szCs w:val="24"/>
        </w:rPr>
        <w:t>Τσακαλώτος</w:t>
      </w:r>
      <w:proofErr w:type="spellEnd"/>
      <w:r>
        <w:rPr>
          <w:rFonts w:eastAsia="Times New Roman"/>
          <w:color w:val="201F1E"/>
          <w:szCs w:val="24"/>
        </w:rPr>
        <w:t>, ο κ. Μητσοτάκης και ο Π</w:t>
      </w:r>
      <w:r w:rsidRPr="00D17964">
        <w:rPr>
          <w:rFonts w:eastAsia="Times New Roman"/>
          <w:color w:val="201F1E"/>
          <w:szCs w:val="24"/>
        </w:rPr>
        <w:t>ρωθυπουργός</w:t>
      </w:r>
      <w:r>
        <w:rPr>
          <w:rFonts w:eastAsia="Times New Roman"/>
          <w:color w:val="201F1E"/>
          <w:szCs w:val="24"/>
        </w:rPr>
        <w:t>. Αυτή</w:t>
      </w:r>
      <w:r>
        <w:rPr>
          <w:rFonts w:eastAsia="Times New Roman"/>
          <w:color w:val="201F1E"/>
          <w:szCs w:val="24"/>
        </w:rPr>
        <w:t xml:space="preserve"> είναι η σειρά. </w:t>
      </w:r>
    </w:p>
    <w:p w14:paraId="6E819924"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Ορίστε, κύριε Γεωργιάδη, έχετε τον λόγο. </w:t>
      </w:r>
    </w:p>
    <w:p w14:paraId="6E819925" w14:textId="77777777" w:rsidR="004B0DF5" w:rsidRDefault="00471FB5">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ΜΑΡΙΟΣ ΓΕΩΡΓΙΑΔΗΣ (Ζ΄ Αντιπρόεδρος της Βουλής): </w:t>
      </w:r>
      <w:r>
        <w:rPr>
          <w:rFonts w:eastAsia="Times New Roman"/>
          <w:szCs w:val="24"/>
        </w:rPr>
        <w:t xml:space="preserve">Ευχαριστώ πολύ, κύριε Πρόεδρε. </w:t>
      </w:r>
    </w:p>
    <w:p w14:paraId="6E819926"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Κυρίες και κύριοι Βουλευτές και ως Κοινοβουλευτικός Εκπρόσωπος δεν θα μπορούσα</w:t>
      </w:r>
      <w:r w:rsidRPr="00D17964">
        <w:rPr>
          <w:rFonts w:eastAsia="Times New Roman"/>
          <w:color w:val="201F1E"/>
          <w:szCs w:val="24"/>
        </w:rPr>
        <w:t xml:space="preserve"> να μην ξεκινήσω με </w:t>
      </w:r>
      <w:r>
        <w:rPr>
          <w:rFonts w:eastAsia="Times New Roman"/>
          <w:color w:val="201F1E"/>
          <w:szCs w:val="24"/>
        </w:rPr>
        <w:t xml:space="preserve">ένα θέμα της </w:t>
      </w:r>
      <w:r>
        <w:rPr>
          <w:rFonts w:eastAsia="Times New Roman"/>
          <w:color w:val="201F1E"/>
          <w:szCs w:val="24"/>
        </w:rPr>
        <w:t>επικαιρότητας. Π</w:t>
      </w:r>
      <w:r w:rsidRPr="00D17964">
        <w:rPr>
          <w:rFonts w:eastAsia="Times New Roman"/>
          <w:color w:val="201F1E"/>
          <w:szCs w:val="24"/>
        </w:rPr>
        <w:t>ριν από λίγο επισκέφθηκα το κέντρο</w:t>
      </w:r>
      <w:r>
        <w:rPr>
          <w:rFonts w:eastAsia="Times New Roman"/>
          <w:color w:val="201F1E"/>
          <w:szCs w:val="24"/>
        </w:rPr>
        <w:t>,</w:t>
      </w:r>
      <w:r w:rsidRPr="00D17964">
        <w:rPr>
          <w:rFonts w:eastAsia="Times New Roman"/>
          <w:color w:val="201F1E"/>
          <w:szCs w:val="24"/>
        </w:rPr>
        <w:t xml:space="preserve"> όπου συχνά καθημερινά βρίσκομ</w:t>
      </w:r>
      <w:r>
        <w:rPr>
          <w:rFonts w:eastAsia="Times New Roman"/>
          <w:color w:val="201F1E"/>
          <w:szCs w:val="24"/>
        </w:rPr>
        <w:t>αι εκεί λόγω του ότι είμαι και Β</w:t>
      </w:r>
      <w:r w:rsidRPr="00D17964">
        <w:rPr>
          <w:rFonts w:eastAsia="Times New Roman"/>
          <w:color w:val="201F1E"/>
          <w:szCs w:val="24"/>
        </w:rPr>
        <w:t>ουλευτής Α</w:t>
      </w:r>
      <w:r>
        <w:rPr>
          <w:rFonts w:eastAsia="Times New Roman"/>
          <w:color w:val="201F1E"/>
          <w:szCs w:val="24"/>
        </w:rPr>
        <w:t xml:space="preserve">΄ </w:t>
      </w:r>
      <w:r w:rsidRPr="00D17964">
        <w:rPr>
          <w:rFonts w:eastAsia="Times New Roman"/>
          <w:color w:val="201F1E"/>
          <w:szCs w:val="24"/>
        </w:rPr>
        <w:t xml:space="preserve">Αθηνών και η αγανάκτηση του κόσμου </w:t>
      </w:r>
      <w:r>
        <w:rPr>
          <w:rFonts w:eastAsia="Times New Roman"/>
          <w:color w:val="201F1E"/>
          <w:szCs w:val="24"/>
        </w:rPr>
        <w:t xml:space="preserve">από την ανομία και την ανασφάλεια πραγματικά είναι τεράστια. </w:t>
      </w:r>
    </w:p>
    <w:p w14:paraId="6E819927"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Ε</w:t>
      </w:r>
      <w:r w:rsidRPr="00D17964">
        <w:rPr>
          <w:rFonts w:eastAsia="Times New Roman"/>
          <w:color w:val="201F1E"/>
          <w:szCs w:val="24"/>
        </w:rPr>
        <w:t xml:space="preserve">ίδαμε να σπάνε </w:t>
      </w:r>
      <w:r>
        <w:rPr>
          <w:rFonts w:eastAsia="Times New Roman"/>
          <w:color w:val="201F1E"/>
          <w:szCs w:val="24"/>
        </w:rPr>
        <w:t xml:space="preserve">χθες </w:t>
      </w:r>
      <w:r w:rsidRPr="00D17964">
        <w:rPr>
          <w:rFonts w:eastAsia="Times New Roman"/>
          <w:color w:val="201F1E"/>
          <w:szCs w:val="24"/>
        </w:rPr>
        <w:t>τα πάντα</w:t>
      </w:r>
      <w:r>
        <w:rPr>
          <w:rFonts w:eastAsia="Times New Roman"/>
          <w:color w:val="201F1E"/>
          <w:szCs w:val="24"/>
        </w:rPr>
        <w:t xml:space="preserve">, να </w:t>
      </w:r>
      <w:r>
        <w:rPr>
          <w:rFonts w:eastAsia="Times New Roman"/>
          <w:color w:val="201F1E"/>
          <w:szCs w:val="24"/>
        </w:rPr>
        <w:t xml:space="preserve">καταστρέφουν περιουσίες κάποιοι </w:t>
      </w:r>
      <w:r w:rsidRPr="00D17964">
        <w:rPr>
          <w:rFonts w:eastAsia="Times New Roman"/>
          <w:color w:val="201F1E"/>
          <w:szCs w:val="24"/>
        </w:rPr>
        <w:t>άνθρωποι</w:t>
      </w:r>
      <w:r>
        <w:rPr>
          <w:rFonts w:eastAsia="Times New Roman"/>
          <w:color w:val="201F1E"/>
          <w:szCs w:val="24"/>
        </w:rPr>
        <w:t>,</w:t>
      </w:r>
      <w:r w:rsidRPr="00D17964">
        <w:rPr>
          <w:rFonts w:eastAsia="Times New Roman"/>
          <w:color w:val="201F1E"/>
          <w:szCs w:val="24"/>
        </w:rPr>
        <w:t xml:space="preserve"> υπερασπιζόμενοι </w:t>
      </w:r>
      <w:r>
        <w:rPr>
          <w:rFonts w:eastAsia="Times New Roman"/>
          <w:color w:val="201F1E"/>
          <w:szCs w:val="24"/>
        </w:rPr>
        <w:t>–</w:t>
      </w:r>
      <w:r w:rsidRPr="00D17964">
        <w:rPr>
          <w:rFonts w:eastAsia="Times New Roman"/>
          <w:color w:val="201F1E"/>
          <w:szCs w:val="24"/>
        </w:rPr>
        <w:t>ποιον</w:t>
      </w:r>
      <w:r>
        <w:rPr>
          <w:rFonts w:eastAsia="Times New Roman"/>
          <w:color w:val="201F1E"/>
          <w:szCs w:val="24"/>
        </w:rPr>
        <w:t xml:space="preserve">;- έναν δολοφόνο, ο </w:t>
      </w:r>
      <w:r w:rsidRPr="00D17964">
        <w:rPr>
          <w:rFonts w:eastAsia="Times New Roman"/>
          <w:color w:val="201F1E"/>
          <w:szCs w:val="24"/>
        </w:rPr>
        <w:t xml:space="preserve">οποίος έχει καταδικαστεί </w:t>
      </w:r>
      <w:r>
        <w:rPr>
          <w:rFonts w:eastAsia="Times New Roman"/>
          <w:color w:val="201F1E"/>
          <w:szCs w:val="24"/>
        </w:rPr>
        <w:t>έντεκα</w:t>
      </w:r>
      <w:r w:rsidRPr="00D17964">
        <w:rPr>
          <w:rFonts w:eastAsia="Times New Roman"/>
          <w:color w:val="201F1E"/>
          <w:szCs w:val="24"/>
        </w:rPr>
        <w:t xml:space="preserve"> φορές ισόβια</w:t>
      </w:r>
      <w:r>
        <w:rPr>
          <w:rFonts w:eastAsia="Times New Roman"/>
          <w:color w:val="201F1E"/>
          <w:szCs w:val="24"/>
        </w:rPr>
        <w:t>, χαρακτηρίζοντάς τον</w:t>
      </w:r>
      <w:r w:rsidRPr="00D17964">
        <w:rPr>
          <w:rFonts w:eastAsia="Times New Roman"/>
          <w:color w:val="201F1E"/>
          <w:szCs w:val="24"/>
        </w:rPr>
        <w:t xml:space="preserve"> μάλιστα </w:t>
      </w:r>
      <w:r>
        <w:rPr>
          <w:rFonts w:eastAsia="Times New Roman"/>
          <w:color w:val="201F1E"/>
          <w:szCs w:val="24"/>
        </w:rPr>
        <w:t xml:space="preserve">και ως </w:t>
      </w:r>
      <w:r w:rsidRPr="00D17964">
        <w:rPr>
          <w:rFonts w:eastAsia="Times New Roman"/>
          <w:color w:val="201F1E"/>
          <w:szCs w:val="24"/>
        </w:rPr>
        <w:t>πολιτικό κρατούμενο</w:t>
      </w:r>
      <w:r>
        <w:rPr>
          <w:rFonts w:eastAsia="Times New Roman"/>
          <w:color w:val="201F1E"/>
          <w:szCs w:val="24"/>
        </w:rPr>
        <w:t xml:space="preserve"> και τον υπερασπίζονταν </w:t>
      </w:r>
      <w:r w:rsidRPr="00D17964">
        <w:rPr>
          <w:rFonts w:eastAsia="Times New Roman"/>
          <w:color w:val="201F1E"/>
          <w:szCs w:val="24"/>
        </w:rPr>
        <w:t>για να πάρει άδεια να πάει στο σπίτι του</w:t>
      </w:r>
      <w:r>
        <w:rPr>
          <w:rFonts w:eastAsia="Times New Roman"/>
          <w:color w:val="201F1E"/>
          <w:szCs w:val="24"/>
        </w:rPr>
        <w:t>.</w:t>
      </w:r>
    </w:p>
    <w:p w14:paraId="6E819928"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Πραγματικά, μ</w:t>
      </w:r>
      <w:r w:rsidRPr="00D17964">
        <w:rPr>
          <w:rFonts w:eastAsia="Times New Roman"/>
          <w:color w:val="201F1E"/>
          <w:szCs w:val="24"/>
        </w:rPr>
        <w:t xml:space="preserve">ε θλίψη μου διαπιστώνω ότι η Αθήνα έχει παραδοθεί σε </w:t>
      </w:r>
      <w:proofErr w:type="spellStart"/>
      <w:r w:rsidRPr="00D17964">
        <w:rPr>
          <w:rFonts w:eastAsia="Times New Roman"/>
          <w:color w:val="201F1E"/>
          <w:szCs w:val="24"/>
        </w:rPr>
        <w:t>μπαχαλάκηδες</w:t>
      </w:r>
      <w:proofErr w:type="spellEnd"/>
      <w:r w:rsidRPr="00D17964">
        <w:rPr>
          <w:rFonts w:eastAsia="Times New Roman"/>
          <w:color w:val="201F1E"/>
          <w:szCs w:val="24"/>
        </w:rPr>
        <w:t xml:space="preserve"> και κουκουλοφόρους</w:t>
      </w:r>
      <w:r>
        <w:rPr>
          <w:rFonts w:eastAsia="Times New Roman"/>
          <w:color w:val="201F1E"/>
          <w:szCs w:val="24"/>
        </w:rPr>
        <w:t xml:space="preserve"> και εσείς στην Κυβέρνηση,</w:t>
      </w:r>
      <w:r w:rsidRPr="00D17964">
        <w:rPr>
          <w:rFonts w:eastAsia="Times New Roman"/>
          <w:color w:val="201F1E"/>
          <w:szCs w:val="24"/>
        </w:rPr>
        <w:t xml:space="preserve"> αντί να τους κλείσετε μέσα</w:t>
      </w:r>
      <w:r>
        <w:rPr>
          <w:rFonts w:eastAsia="Times New Roman"/>
          <w:color w:val="201F1E"/>
          <w:szCs w:val="24"/>
        </w:rPr>
        <w:t>,</w:t>
      </w:r>
      <w:r w:rsidRPr="00D17964">
        <w:rPr>
          <w:rFonts w:eastAsia="Times New Roman"/>
          <w:color w:val="201F1E"/>
          <w:szCs w:val="24"/>
        </w:rPr>
        <w:t xml:space="preserve"> τους κλείνετε το μάτι</w:t>
      </w:r>
      <w:r>
        <w:rPr>
          <w:rFonts w:eastAsia="Times New Roman"/>
          <w:color w:val="201F1E"/>
          <w:szCs w:val="24"/>
        </w:rPr>
        <w:t>. Αυτή είναι και μία επιτυχία της Κ</w:t>
      </w:r>
      <w:r w:rsidRPr="00D17964">
        <w:rPr>
          <w:rFonts w:eastAsia="Times New Roman"/>
          <w:color w:val="201F1E"/>
          <w:szCs w:val="24"/>
        </w:rPr>
        <w:t xml:space="preserve">υβέρνησης και </w:t>
      </w:r>
      <w:r>
        <w:rPr>
          <w:rFonts w:eastAsia="Times New Roman"/>
          <w:color w:val="201F1E"/>
          <w:szCs w:val="24"/>
        </w:rPr>
        <w:t>του κ.</w:t>
      </w:r>
      <w:r w:rsidRPr="00D17964">
        <w:rPr>
          <w:rFonts w:eastAsia="Times New Roman"/>
          <w:color w:val="201F1E"/>
          <w:szCs w:val="24"/>
        </w:rPr>
        <w:t xml:space="preserve"> Τσίπρα</w:t>
      </w:r>
      <w:r>
        <w:rPr>
          <w:rFonts w:eastAsia="Times New Roman"/>
          <w:color w:val="201F1E"/>
          <w:szCs w:val="24"/>
        </w:rPr>
        <w:t xml:space="preserve">, </w:t>
      </w:r>
      <w:r w:rsidRPr="00D17964">
        <w:rPr>
          <w:rFonts w:eastAsia="Times New Roman"/>
          <w:color w:val="201F1E"/>
          <w:szCs w:val="24"/>
        </w:rPr>
        <w:t>οφείλουμε να το ομο</w:t>
      </w:r>
      <w:r w:rsidRPr="00D17964">
        <w:rPr>
          <w:rFonts w:eastAsia="Times New Roman"/>
          <w:color w:val="201F1E"/>
          <w:szCs w:val="24"/>
        </w:rPr>
        <w:t>λογήσουμε</w:t>
      </w:r>
      <w:r>
        <w:rPr>
          <w:rFonts w:eastAsia="Times New Roman"/>
          <w:color w:val="201F1E"/>
          <w:szCs w:val="24"/>
        </w:rPr>
        <w:t>.</w:t>
      </w:r>
    </w:p>
    <w:p w14:paraId="6E819929"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w:t>
      </w:r>
      <w:r w:rsidRPr="00D17964">
        <w:rPr>
          <w:rFonts w:eastAsia="Times New Roman"/>
          <w:color w:val="201F1E"/>
          <w:szCs w:val="24"/>
        </w:rPr>
        <w:t>αράλληλα</w:t>
      </w:r>
      <w:r>
        <w:rPr>
          <w:rFonts w:eastAsia="Times New Roman"/>
          <w:color w:val="201F1E"/>
          <w:szCs w:val="24"/>
        </w:rPr>
        <w:t xml:space="preserve">, </w:t>
      </w:r>
      <w:r w:rsidRPr="00D17964">
        <w:rPr>
          <w:rFonts w:eastAsia="Times New Roman"/>
          <w:color w:val="201F1E"/>
          <w:szCs w:val="24"/>
        </w:rPr>
        <w:t>έχουμε να αντιμετωπίσουμε την κλιμάκω</w:t>
      </w:r>
      <w:r>
        <w:rPr>
          <w:rFonts w:eastAsia="Times New Roman"/>
          <w:color w:val="201F1E"/>
          <w:szCs w:val="24"/>
        </w:rPr>
        <w:t xml:space="preserve">ση από την πλευρά της Τουρκίας, </w:t>
      </w:r>
      <w:r w:rsidRPr="00D17964">
        <w:rPr>
          <w:rFonts w:eastAsia="Times New Roman"/>
          <w:color w:val="201F1E"/>
          <w:szCs w:val="24"/>
        </w:rPr>
        <w:t>την καθημερινή κλιμάκωση της προκλητικότητας των γειτόνων με παραβιάσεις</w:t>
      </w:r>
      <w:r>
        <w:rPr>
          <w:rFonts w:eastAsia="Times New Roman"/>
          <w:color w:val="201F1E"/>
          <w:szCs w:val="24"/>
        </w:rPr>
        <w:t xml:space="preserve">, </w:t>
      </w:r>
      <w:r w:rsidRPr="00D17964">
        <w:rPr>
          <w:rFonts w:eastAsia="Times New Roman"/>
          <w:color w:val="201F1E"/>
          <w:szCs w:val="24"/>
        </w:rPr>
        <w:t>με απειλές</w:t>
      </w:r>
      <w:r>
        <w:rPr>
          <w:rFonts w:eastAsia="Times New Roman"/>
          <w:color w:val="201F1E"/>
          <w:szCs w:val="24"/>
        </w:rPr>
        <w:t>, με δηλώσεις ότι θα κάνουν</w:t>
      </w:r>
      <w:r w:rsidRPr="00D17964">
        <w:rPr>
          <w:rFonts w:eastAsia="Times New Roman"/>
          <w:color w:val="201F1E"/>
          <w:szCs w:val="24"/>
        </w:rPr>
        <w:t xml:space="preserve"> γεώτρηση όπου θέ</w:t>
      </w:r>
      <w:r>
        <w:rPr>
          <w:rFonts w:eastAsia="Times New Roman"/>
          <w:color w:val="201F1E"/>
          <w:szCs w:val="24"/>
        </w:rPr>
        <w:t xml:space="preserve">λουν χωρίς να ρωτήσουν κανέναν. </w:t>
      </w:r>
    </w:p>
    <w:p w14:paraId="6E81992A"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Κ</w:t>
      </w:r>
      <w:r w:rsidRPr="00D17964">
        <w:rPr>
          <w:rFonts w:eastAsia="Times New Roman"/>
          <w:color w:val="201F1E"/>
          <w:szCs w:val="24"/>
        </w:rPr>
        <w:t xml:space="preserve">αι </w:t>
      </w:r>
      <w:r w:rsidRPr="00D17964">
        <w:rPr>
          <w:rFonts w:eastAsia="Times New Roman"/>
          <w:color w:val="201F1E"/>
          <w:szCs w:val="24"/>
        </w:rPr>
        <w:t xml:space="preserve">εμείς έχουμε ζητήσει </w:t>
      </w:r>
      <w:r>
        <w:rPr>
          <w:rFonts w:eastAsia="Times New Roman"/>
          <w:color w:val="201F1E"/>
          <w:szCs w:val="24"/>
        </w:rPr>
        <w:t>μία σύσκεψη πολιτικών Α</w:t>
      </w:r>
      <w:r w:rsidRPr="00D17964">
        <w:rPr>
          <w:rFonts w:eastAsia="Times New Roman"/>
          <w:color w:val="201F1E"/>
          <w:szCs w:val="24"/>
        </w:rPr>
        <w:t>ρχηγών υπό τον Πρόεδρο της Δημοκρατίας για να συζητήσουμε όλα αυτά τα μείζονα θέματα που απ</w:t>
      </w:r>
      <w:r>
        <w:rPr>
          <w:rFonts w:eastAsia="Times New Roman"/>
          <w:color w:val="201F1E"/>
          <w:szCs w:val="24"/>
        </w:rPr>
        <w:t>ασχολούν την καθημερινότητα, για την εθνική ά</w:t>
      </w:r>
      <w:r w:rsidRPr="00D17964">
        <w:rPr>
          <w:rFonts w:eastAsia="Times New Roman"/>
          <w:color w:val="201F1E"/>
          <w:szCs w:val="24"/>
        </w:rPr>
        <w:t>μυνα</w:t>
      </w:r>
      <w:r>
        <w:rPr>
          <w:rFonts w:eastAsia="Times New Roman"/>
          <w:color w:val="201F1E"/>
          <w:szCs w:val="24"/>
        </w:rPr>
        <w:t>,</w:t>
      </w:r>
      <w:r w:rsidRPr="00D17964">
        <w:rPr>
          <w:rFonts w:eastAsia="Times New Roman"/>
          <w:color w:val="201F1E"/>
          <w:szCs w:val="24"/>
        </w:rPr>
        <w:t xml:space="preserve"> για την εξωτερική πολιτική</w:t>
      </w:r>
      <w:r>
        <w:rPr>
          <w:rFonts w:eastAsia="Times New Roman"/>
          <w:color w:val="201F1E"/>
          <w:szCs w:val="24"/>
        </w:rPr>
        <w:t xml:space="preserve">, </w:t>
      </w:r>
      <w:r w:rsidRPr="00D17964">
        <w:rPr>
          <w:rFonts w:eastAsia="Times New Roman"/>
          <w:color w:val="201F1E"/>
          <w:szCs w:val="24"/>
        </w:rPr>
        <w:t>για την οικονομία</w:t>
      </w:r>
      <w:r>
        <w:rPr>
          <w:rFonts w:eastAsia="Times New Roman"/>
          <w:color w:val="201F1E"/>
          <w:szCs w:val="24"/>
        </w:rPr>
        <w:t>,</w:t>
      </w:r>
      <w:r w:rsidRPr="00D17964">
        <w:rPr>
          <w:rFonts w:eastAsia="Times New Roman"/>
          <w:color w:val="201F1E"/>
          <w:szCs w:val="24"/>
        </w:rPr>
        <w:t xml:space="preserve"> για τα πάντα</w:t>
      </w:r>
      <w:r>
        <w:rPr>
          <w:rFonts w:eastAsia="Times New Roman"/>
          <w:color w:val="201F1E"/>
          <w:szCs w:val="24"/>
        </w:rPr>
        <w:t xml:space="preserve"> και εδώ κα</w:t>
      </w:r>
      <w:r>
        <w:rPr>
          <w:rFonts w:eastAsia="Times New Roman"/>
          <w:color w:val="201F1E"/>
          <w:szCs w:val="24"/>
        </w:rPr>
        <w:t>ι τρία χρόνια ο Π</w:t>
      </w:r>
      <w:r w:rsidRPr="00D17964">
        <w:rPr>
          <w:rFonts w:eastAsia="Times New Roman"/>
          <w:color w:val="201F1E"/>
          <w:szCs w:val="24"/>
        </w:rPr>
        <w:t xml:space="preserve">ρωθυπουργός χαρακτηριστικά </w:t>
      </w:r>
      <w:r>
        <w:rPr>
          <w:rFonts w:eastAsia="Times New Roman"/>
          <w:color w:val="201F1E"/>
          <w:szCs w:val="24"/>
        </w:rPr>
        <w:t xml:space="preserve">μας την </w:t>
      </w:r>
      <w:r w:rsidRPr="00D17964">
        <w:rPr>
          <w:rFonts w:eastAsia="Times New Roman"/>
          <w:color w:val="201F1E"/>
          <w:szCs w:val="24"/>
        </w:rPr>
        <w:t>αρνείται</w:t>
      </w:r>
      <w:r>
        <w:rPr>
          <w:rFonts w:eastAsia="Times New Roman"/>
          <w:color w:val="201F1E"/>
          <w:szCs w:val="24"/>
        </w:rPr>
        <w:t>.</w:t>
      </w:r>
    </w:p>
    <w:p w14:paraId="6E81992B"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αντί, </w:t>
      </w:r>
      <w:r w:rsidRPr="00D17964">
        <w:rPr>
          <w:rFonts w:eastAsia="Times New Roman"/>
          <w:color w:val="201F1E"/>
          <w:szCs w:val="24"/>
        </w:rPr>
        <w:t>λοιπόν</w:t>
      </w:r>
      <w:r>
        <w:rPr>
          <w:rFonts w:eastAsia="Times New Roman"/>
          <w:color w:val="201F1E"/>
          <w:szCs w:val="24"/>
        </w:rPr>
        <w:t>,</w:t>
      </w:r>
      <w:r w:rsidRPr="00D17964">
        <w:rPr>
          <w:rFonts w:eastAsia="Times New Roman"/>
          <w:color w:val="201F1E"/>
          <w:szCs w:val="24"/>
        </w:rPr>
        <w:t xml:space="preserve"> να συζητάμε όλα αυτά τα σοβαρά θέματα</w:t>
      </w:r>
      <w:r>
        <w:rPr>
          <w:rFonts w:eastAsia="Times New Roman"/>
          <w:color w:val="201F1E"/>
          <w:szCs w:val="24"/>
        </w:rPr>
        <w:t xml:space="preserve"> σε αυτή την τριήμερη συζήτηση, το μόνο που ενδιαφέρει τον κ. </w:t>
      </w:r>
      <w:r w:rsidRPr="00D17964">
        <w:rPr>
          <w:rFonts w:eastAsia="Times New Roman"/>
          <w:color w:val="201F1E"/>
          <w:szCs w:val="24"/>
        </w:rPr>
        <w:t xml:space="preserve">Τσίπρα είναι το </w:t>
      </w:r>
      <w:r>
        <w:rPr>
          <w:rFonts w:eastAsia="Times New Roman"/>
          <w:color w:val="201F1E"/>
          <w:szCs w:val="24"/>
          <w:lang w:val="en-US"/>
        </w:rPr>
        <w:t>debate</w:t>
      </w:r>
      <w:r>
        <w:rPr>
          <w:rFonts w:eastAsia="Times New Roman"/>
          <w:color w:val="201F1E"/>
          <w:szCs w:val="24"/>
        </w:rPr>
        <w:t xml:space="preserve"> του με τον κ. </w:t>
      </w:r>
      <w:r w:rsidRPr="00D17964">
        <w:rPr>
          <w:rFonts w:eastAsia="Times New Roman"/>
          <w:color w:val="201F1E"/>
          <w:szCs w:val="24"/>
        </w:rPr>
        <w:t>Μητσοτάκη</w:t>
      </w:r>
      <w:r>
        <w:rPr>
          <w:rFonts w:eastAsia="Times New Roman"/>
          <w:color w:val="201F1E"/>
          <w:szCs w:val="24"/>
        </w:rPr>
        <w:t>.</w:t>
      </w:r>
    </w:p>
    <w:p w14:paraId="6E81992C"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Δεν είστε οι δυο σας, </w:t>
      </w:r>
      <w:r w:rsidRPr="00D17964">
        <w:rPr>
          <w:rFonts w:eastAsia="Times New Roman"/>
          <w:color w:val="201F1E"/>
          <w:szCs w:val="24"/>
        </w:rPr>
        <w:t>κύριε Τ</w:t>
      </w:r>
      <w:r w:rsidRPr="00D17964">
        <w:rPr>
          <w:rFonts w:eastAsia="Times New Roman"/>
          <w:color w:val="201F1E"/>
          <w:szCs w:val="24"/>
        </w:rPr>
        <w:t>σίπρα</w:t>
      </w:r>
      <w:r>
        <w:rPr>
          <w:rFonts w:eastAsia="Times New Roman"/>
          <w:color w:val="201F1E"/>
          <w:szCs w:val="24"/>
        </w:rPr>
        <w:t xml:space="preserve"> και αν θέλετε </w:t>
      </w:r>
      <w:r>
        <w:rPr>
          <w:rFonts w:eastAsia="Times New Roman"/>
          <w:color w:val="201F1E"/>
          <w:szCs w:val="24"/>
          <w:lang w:val="en-US"/>
        </w:rPr>
        <w:t>debate</w:t>
      </w:r>
      <w:r>
        <w:rPr>
          <w:rFonts w:eastAsia="Times New Roman"/>
          <w:color w:val="201F1E"/>
          <w:szCs w:val="24"/>
        </w:rPr>
        <w:t>, να φωνάξετε όλους τους πολιτικούς Αρχηγούς, να κάτσετε στο τραπέζι και να συζητήσετε μαζί τους</w:t>
      </w:r>
      <w:r w:rsidRPr="00D17964">
        <w:rPr>
          <w:rFonts w:eastAsia="Times New Roman"/>
          <w:color w:val="201F1E"/>
          <w:szCs w:val="24"/>
        </w:rPr>
        <w:t xml:space="preserve"> για όλα τα θέματα</w:t>
      </w:r>
      <w:r>
        <w:rPr>
          <w:rFonts w:eastAsia="Times New Roman"/>
          <w:color w:val="201F1E"/>
          <w:szCs w:val="24"/>
        </w:rPr>
        <w:t>,</w:t>
      </w:r>
      <w:r w:rsidRPr="00D17964">
        <w:rPr>
          <w:rFonts w:eastAsia="Times New Roman"/>
          <w:color w:val="201F1E"/>
          <w:szCs w:val="24"/>
        </w:rPr>
        <w:t xml:space="preserve"> να κάνετε και τον απολογισμό</w:t>
      </w:r>
      <w:r>
        <w:rPr>
          <w:rFonts w:eastAsia="Times New Roman"/>
          <w:color w:val="201F1E"/>
          <w:szCs w:val="24"/>
        </w:rPr>
        <w:t>,</w:t>
      </w:r>
      <w:r w:rsidRPr="00D17964">
        <w:rPr>
          <w:rFonts w:eastAsia="Times New Roman"/>
          <w:color w:val="201F1E"/>
          <w:szCs w:val="24"/>
        </w:rPr>
        <w:t xml:space="preserve"> να καταλογιστούν και ευθύνες και ούτω καθεξής</w:t>
      </w:r>
      <w:r>
        <w:rPr>
          <w:rFonts w:eastAsia="Times New Roman"/>
          <w:color w:val="201F1E"/>
          <w:szCs w:val="24"/>
        </w:rPr>
        <w:t>.</w:t>
      </w:r>
    </w:p>
    <w:p w14:paraId="6E81992D"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προχθές </w:t>
      </w:r>
      <w:r w:rsidRPr="00D17964">
        <w:rPr>
          <w:rFonts w:eastAsia="Times New Roman"/>
          <w:color w:val="201F1E"/>
          <w:szCs w:val="24"/>
        </w:rPr>
        <w:t>το βράδυ</w:t>
      </w:r>
      <w:r>
        <w:rPr>
          <w:rFonts w:eastAsia="Times New Roman"/>
          <w:color w:val="201F1E"/>
          <w:szCs w:val="24"/>
        </w:rPr>
        <w:t xml:space="preserve"> ομολογώ πως άκουσα πολλά και διάφορα για β</w:t>
      </w:r>
      <w:r w:rsidRPr="00D17964">
        <w:rPr>
          <w:rFonts w:eastAsia="Times New Roman"/>
          <w:color w:val="201F1E"/>
          <w:szCs w:val="24"/>
        </w:rPr>
        <w:t>ίλες</w:t>
      </w:r>
      <w:r>
        <w:rPr>
          <w:rFonts w:eastAsia="Times New Roman"/>
          <w:color w:val="201F1E"/>
          <w:szCs w:val="24"/>
        </w:rPr>
        <w:t>,</w:t>
      </w:r>
      <w:r w:rsidRPr="00D17964">
        <w:rPr>
          <w:rFonts w:eastAsia="Times New Roman"/>
          <w:color w:val="201F1E"/>
          <w:szCs w:val="24"/>
        </w:rPr>
        <w:t xml:space="preserve"> για κότερα</w:t>
      </w:r>
      <w:r>
        <w:rPr>
          <w:rFonts w:eastAsia="Times New Roman"/>
          <w:color w:val="201F1E"/>
          <w:szCs w:val="24"/>
        </w:rPr>
        <w:t xml:space="preserve">, </w:t>
      </w:r>
      <w:r w:rsidRPr="00D17964">
        <w:rPr>
          <w:rFonts w:eastAsia="Times New Roman"/>
          <w:color w:val="201F1E"/>
          <w:szCs w:val="24"/>
        </w:rPr>
        <w:t>γ</w:t>
      </w:r>
      <w:r>
        <w:rPr>
          <w:rFonts w:eastAsia="Times New Roman"/>
          <w:color w:val="201F1E"/>
          <w:szCs w:val="24"/>
        </w:rPr>
        <w:t>ια σχέσεις</w:t>
      </w:r>
      <w:r w:rsidRPr="00D17964">
        <w:rPr>
          <w:rFonts w:eastAsia="Times New Roman"/>
          <w:color w:val="201F1E"/>
          <w:szCs w:val="24"/>
        </w:rPr>
        <w:t xml:space="preserve"> με επιχειρηματίες</w:t>
      </w:r>
      <w:r>
        <w:rPr>
          <w:rFonts w:eastAsia="Times New Roman"/>
          <w:color w:val="201F1E"/>
          <w:szCs w:val="24"/>
        </w:rPr>
        <w:t>, για σκάνδαλα ποικίλης ύλης κ</w:t>
      </w:r>
      <w:r w:rsidRPr="00D17964">
        <w:rPr>
          <w:rFonts w:eastAsia="Times New Roman"/>
          <w:color w:val="201F1E"/>
          <w:szCs w:val="24"/>
        </w:rPr>
        <w:t>αι ούτω καθεξής</w:t>
      </w:r>
      <w:r>
        <w:rPr>
          <w:rFonts w:eastAsia="Times New Roman"/>
          <w:color w:val="201F1E"/>
          <w:szCs w:val="24"/>
        </w:rPr>
        <w:t>. Άκουσα,</w:t>
      </w:r>
      <w:r w:rsidRPr="00D17964">
        <w:rPr>
          <w:rFonts w:eastAsia="Times New Roman"/>
          <w:color w:val="201F1E"/>
          <w:szCs w:val="24"/>
        </w:rPr>
        <w:t xml:space="preserve"> </w:t>
      </w:r>
      <w:r>
        <w:rPr>
          <w:rFonts w:eastAsia="Times New Roman"/>
          <w:color w:val="201F1E"/>
          <w:szCs w:val="24"/>
        </w:rPr>
        <w:t>επίσης, έναν αριστερό Π</w:t>
      </w:r>
      <w:r w:rsidRPr="00D17964">
        <w:rPr>
          <w:rFonts w:eastAsia="Times New Roman"/>
          <w:color w:val="201F1E"/>
          <w:szCs w:val="24"/>
        </w:rPr>
        <w:t>ρωθυπου</w:t>
      </w:r>
      <w:r>
        <w:rPr>
          <w:rFonts w:eastAsia="Times New Roman"/>
          <w:color w:val="201F1E"/>
          <w:szCs w:val="24"/>
        </w:rPr>
        <w:t xml:space="preserve">ργό ο οποίος </w:t>
      </w:r>
      <w:r>
        <w:rPr>
          <w:rFonts w:eastAsia="Times New Roman"/>
          <w:color w:val="201F1E"/>
          <w:szCs w:val="24"/>
        </w:rPr>
        <w:lastRenderedPageBreak/>
        <w:t>τάσσεται κατά των ε</w:t>
      </w:r>
      <w:r w:rsidRPr="00D17964">
        <w:rPr>
          <w:rFonts w:eastAsia="Times New Roman"/>
          <w:color w:val="201F1E"/>
          <w:szCs w:val="24"/>
        </w:rPr>
        <w:t xml:space="preserve">λίτ να κάνει χρήση των </w:t>
      </w:r>
      <w:r w:rsidRPr="00D17964">
        <w:rPr>
          <w:rFonts w:eastAsia="Times New Roman"/>
          <w:color w:val="201F1E"/>
          <w:szCs w:val="24"/>
          <w:lang w:val="en"/>
        </w:rPr>
        <w:t>benefits</w:t>
      </w:r>
      <w:r w:rsidRPr="00D17964">
        <w:rPr>
          <w:rFonts w:eastAsia="Times New Roman"/>
          <w:color w:val="201F1E"/>
          <w:szCs w:val="24"/>
        </w:rPr>
        <w:t xml:space="preserve"> </w:t>
      </w:r>
      <w:r>
        <w:rPr>
          <w:rFonts w:eastAsia="Times New Roman"/>
          <w:color w:val="201F1E"/>
          <w:szCs w:val="24"/>
        </w:rPr>
        <w:t>των ελίτ, αυτούς</w:t>
      </w:r>
      <w:r w:rsidRPr="00D17964">
        <w:rPr>
          <w:rFonts w:eastAsia="Times New Roman"/>
          <w:color w:val="201F1E"/>
          <w:szCs w:val="24"/>
        </w:rPr>
        <w:t xml:space="preserve"> </w:t>
      </w:r>
      <w:r w:rsidRPr="00D17964">
        <w:rPr>
          <w:rFonts w:eastAsia="Times New Roman"/>
          <w:color w:val="201F1E"/>
          <w:szCs w:val="24"/>
        </w:rPr>
        <w:t>που καταδικάζει</w:t>
      </w:r>
      <w:r>
        <w:rPr>
          <w:rFonts w:eastAsia="Times New Roman"/>
          <w:color w:val="201F1E"/>
          <w:szCs w:val="24"/>
        </w:rPr>
        <w:t>,</w:t>
      </w:r>
      <w:r w:rsidRPr="00D17964">
        <w:rPr>
          <w:rFonts w:eastAsia="Times New Roman"/>
          <w:color w:val="201F1E"/>
          <w:szCs w:val="24"/>
        </w:rPr>
        <w:t xml:space="preserve"> να χρησιμοποιεί δηλαδή τα μέσα που του δίνουν και να κάνε</w:t>
      </w:r>
      <w:r>
        <w:rPr>
          <w:rFonts w:eastAsia="Times New Roman"/>
          <w:color w:val="201F1E"/>
          <w:szCs w:val="24"/>
        </w:rPr>
        <w:t>ι διακοπές, μ</w:t>
      </w:r>
      <w:r w:rsidRPr="00D17964">
        <w:rPr>
          <w:rFonts w:eastAsia="Times New Roman"/>
          <w:color w:val="201F1E"/>
          <w:szCs w:val="24"/>
        </w:rPr>
        <w:t xml:space="preserve">άλιστα μετά από </w:t>
      </w:r>
      <w:r>
        <w:rPr>
          <w:rFonts w:eastAsia="Times New Roman"/>
          <w:color w:val="201F1E"/>
          <w:szCs w:val="24"/>
        </w:rPr>
        <w:t xml:space="preserve">δεκαπέντε </w:t>
      </w:r>
      <w:r w:rsidRPr="00D17964">
        <w:rPr>
          <w:rFonts w:eastAsia="Times New Roman"/>
          <w:color w:val="201F1E"/>
          <w:szCs w:val="24"/>
        </w:rPr>
        <w:t xml:space="preserve">μέρες από έναν τρομερό απολογισμό </w:t>
      </w:r>
      <w:r>
        <w:rPr>
          <w:rFonts w:eastAsia="Times New Roman"/>
          <w:color w:val="201F1E"/>
          <w:szCs w:val="24"/>
        </w:rPr>
        <w:t>εκατό νεκρών στο Μ</w:t>
      </w:r>
      <w:r w:rsidRPr="00D17964">
        <w:rPr>
          <w:rFonts w:eastAsia="Times New Roman"/>
          <w:color w:val="201F1E"/>
          <w:szCs w:val="24"/>
        </w:rPr>
        <w:t>άτι</w:t>
      </w:r>
      <w:r>
        <w:rPr>
          <w:rFonts w:eastAsia="Times New Roman"/>
          <w:color w:val="201F1E"/>
          <w:szCs w:val="24"/>
        </w:rPr>
        <w:t>. Εγώ, αν ήμουν Π</w:t>
      </w:r>
      <w:r w:rsidRPr="00D17964">
        <w:rPr>
          <w:rFonts w:eastAsia="Times New Roman"/>
          <w:color w:val="201F1E"/>
          <w:szCs w:val="24"/>
        </w:rPr>
        <w:t>ρωθυπουργός</w:t>
      </w:r>
      <w:r>
        <w:rPr>
          <w:rFonts w:eastAsia="Times New Roman"/>
          <w:color w:val="201F1E"/>
          <w:szCs w:val="24"/>
        </w:rPr>
        <w:t>,</w:t>
      </w:r>
      <w:r w:rsidRPr="00D17964">
        <w:rPr>
          <w:rFonts w:eastAsia="Times New Roman"/>
          <w:color w:val="201F1E"/>
          <w:szCs w:val="24"/>
        </w:rPr>
        <w:t xml:space="preserve"> θα είχα </w:t>
      </w:r>
      <w:r>
        <w:rPr>
          <w:rFonts w:eastAsia="Times New Roman"/>
          <w:color w:val="201F1E"/>
          <w:szCs w:val="24"/>
        </w:rPr>
        <w:t xml:space="preserve">χάσει </w:t>
      </w:r>
      <w:r w:rsidRPr="00D17964">
        <w:rPr>
          <w:rFonts w:eastAsia="Times New Roman"/>
          <w:color w:val="201F1E"/>
          <w:szCs w:val="24"/>
        </w:rPr>
        <w:t>τον ύπνο μου</w:t>
      </w:r>
      <w:r>
        <w:rPr>
          <w:rFonts w:eastAsia="Times New Roman"/>
          <w:color w:val="201F1E"/>
          <w:szCs w:val="24"/>
        </w:rPr>
        <w:t xml:space="preserve">, </w:t>
      </w:r>
      <w:r w:rsidRPr="00D17964">
        <w:rPr>
          <w:rFonts w:eastAsia="Times New Roman"/>
          <w:color w:val="201F1E"/>
          <w:szCs w:val="24"/>
        </w:rPr>
        <w:t xml:space="preserve">δεν θα </w:t>
      </w:r>
      <w:r>
        <w:rPr>
          <w:rFonts w:eastAsia="Times New Roman"/>
          <w:color w:val="201F1E"/>
          <w:szCs w:val="24"/>
        </w:rPr>
        <w:t xml:space="preserve">είχα </w:t>
      </w:r>
      <w:r w:rsidRPr="00D17964">
        <w:rPr>
          <w:rFonts w:eastAsia="Times New Roman"/>
          <w:color w:val="201F1E"/>
          <w:szCs w:val="24"/>
        </w:rPr>
        <w:t>όρεξη να πάω σε έν</w:t>
      </w:r>
      <w:r w:rsidRPr="00D17964">
        <w:rPr>
          <w:rFonts w:eastAsia="Times New Roman"/>
          <w:color w:val="201F1E"/>
          <w:szCs w:val="24"/>
        </w:rPr>
        <w:t>α σκάφος</w:t>
      </w:r>
      <w:r>
        <w:rPr>
          <w:rFonts w:eastAsia="Times New Roman"/>
          <w:color w:val="201F1E"/>
          <w:szCs w:val="24"/>
        </w:rPr>
        <w:t>,</w:t>
      </w:r>
      <w:r w:rsidRPr="00D17964">
        <w:rPr>
          <w:rFonts w:eastAsia="Times New Roman"/>
          <w:color w:val="201F1E"/>
          <w:szCs w:val="24"/>
        </w:rPr>
        <w:t xml:space="preserve"> να ανάψω </w:t>
      </w:r>
      <w:r>
        <w:rPr>
          <w:rFonts w:eastAsia="Times New Roman"/>
          <w:color w:val="201F1E"/>
          <w:szCs w:val="24"/>
        </w:rPr>
        <w:t xml:space="preserve">πούρο και </w:t>
      </w:r>
      <w:r w:rsidRPr="00D17964">
        <w:rPr>
          <w:rFonts w:eastAsia="Times New Roman"/>
          <w:color w:val="201F1E"/>
          <w:szCs w:val="24"/>
        </w:rPr>
        <w:t>να κάνω διακοπές</w:t>
      </w:r>
      <w:r>
        <w:rPr>
          <w:rFonts w:eastAsia="Times New Roman"/>
          <w:color w:val="201F1E"/>
          <w:szCs w:val="24"/>
        </w:rPr>
        <w:t xml:space="preserve">. </w:t>
      </w:r>
    </w:p>
    <w:p w14:paraId="6E81992E"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το μεμπτό δεν είναι ότι έκανε διακοπές </w:t>
      </w:r>
      <w:r w:rsidRPr="00D17964">
        <w:rPr>
          <w:rFonts w:eastAsia="Times New Roman"/>
          <w:color w:val="201F1E"/>
          <w:szCs w:val="24"/>
        </w:rPr>
        <w:t>πάνω σε ένα σκάφος</w:t>
      </w:r>
      <w:r>
        <w:rPr>
          <w:rFonts w:eastAsia="Times New Roman"/>
          <w:color w:val="201F1E"/>
          <w:szCs w:val="24"/>
        </w:rPr>
        <w:t>, το μεμπτό ε</w:t>
      </w:r>
      <w:r w:rsidRPr="00D17964">
        <w:rPr>
          <w:rFonts w:eastAsia="Times New Roman"/>
          <w:color w:val="201F1E"/>
          <w:szCs w:val="24"/>
        </w:rPr>
        <w:t>ίναι ότι είναι δώρο το οποίο δεν είχε δηλώσει</w:t>
      </w:r>
      <w:r>
        <w:rPr>
          <w:rFonts w:eastAsia="Times New Roman"/>
          <w:color w:val="201F1E"/>
          <w:szCs w:val="24"/>
        </w:rPr>
        <w:t>. Διότι γνωρίζουμε όλοι σε αυτή την Α</w:t>
      </w:r>
      <w:r w:rsidRPr="00D17964">
        <w:rPr>
          <w:rFonts w:eastAsia="Times New Roman"/>
          <w:color w:val="201F1E"/>
          <w:szCs w:val="24"/>
        </w:rPr>
        <w:t xml:space="preserve">ίθουσα τον </w:t>
      </w:r>
      <w:r>
        <w:rPr>
          <w:rFonts w:eastAsia="Times New Roman"/>
          <w:color w:val="201F1E"/>
          <w:szCs w:val="24"/>
        </w:rPr>
        <w:t>Κ</w:t>
      </w:r>
      <w:r w:rsidRPr="00D17964">
        <w:rPr>
          <w:rFonts w:eastAsia="Times New Roman"/>
          <w:color w:val="201F1E"/>
          <w:szCs w:val="24"/>
        </w:rPr>
        <w:t xml:space="preserve">ώδικα </w:t>
      </w:r>
      <w:r>
        <w:rPr>
          <w:rFonts w:eastAsia="Times New Roman"/>
          <w:color w:val="201F1E"/>
          <w:szCs w:val="24"/>
        </w:rPr>
        <w:t>Δ</w:t>
      </w:r>
      <w:r w:rsidRPr="00D17964">
        <w:rPr>
          <w:rFonts w:eastAsia="Times New Roman"/>
          <w:color w:val="201F1E"/>
          <w:szCs w:val="24"/>
        </w:rPr>
        <w:t>εοντολογίας</w:t>
      </w:r>
      <w:r>
        <w:rPr>
          <w:rFonts w:eastAsia="Times New Roman"/>
          <w:color w:val="201F1E"/>
          <w:szCs w:val="24"/>
        </w:rPr>
        <w:t>,</w:t>
      </w:r>
      <w:r w:rsidRPr="00D17964">
        <w:rPr>
          <w:rFonts w:eastAsia="Times New Roman"/>
          <w:color w:val="201F1E"/>
          <w:szCs w:val="24"/>
        </w:rPr>
        <w:t xml:space="preserve"> ότι οτιδήποτε έρθει </w:t>
      </w:r>
      <w:r w:rsidRPr="00D17964">
        <w:rPr>
          <w:rFonts w:eastAsia="Times New Roman"/>
          <w:color w:val="201F1E"/>
          <w:szCs w:val="24"/>
        </w:rPr>
        <w:t xml:space="preserve">σαν δώρο </w:t>
      </w:r>
      <w:r>
        <w:rPr>
          <w:rFonts w:eastAsia="Times New Roman"/>
          <w:color w:val="201F1E"/>
          <w:szCs w:val="24"/>
        </w:rPr>
        <w:t xml:space="preserve">άνω των </w:t>
      </w:r>
      <w:r w:rsidRPr="00D17964">
        <w:rPr>
          <w:rFonts w:eastAsia="Times New Roman"/>
          <w:color w:val="201F1E"/>
          <w:szCs w:val="24"/>
        </w:rPr>
        <w:t>200 ευρώ πρέπει να δηλωθεί</w:t>
      </w:r>
      <w:r>
        <w:rPr>
          <w:rFonts w:eastAsia="Times New Roman"/>
          <w:color w:val="201F1E"/>
          <w:szCs w:val="24"/>
        </w:rPr>
        <w:t>,</w:t>
      </w:r>
      <w:r w:rsidRPr="00D17964">
        <w:rPr>
          <w:rFonts w:eastAsia="Times New Roman"/>
          <w:color w:val="201F1E"/>
          <w:szCs w:val="24"/>
        </w:rPr>
        <w:t xml:space="preserve"> διαφορετικά εγείρει υπόνοιες χρηματισμού</w:t>
      </w:r>
      <w:r>
        <w:rPr>
          <w:rFonts w:eastAsia="Times New Roman"/>
          <w:color w:val="201F1E"/>
          <w:szCs w:val="24"/>
        </w:rPr>
        <w:t>. Κ</w:t>
      </w:r>
      <w:r w:rsidRPr="00D17964">
        <w:rPr>
          <w:rFonts w:eastAsia="Times New Roman"/>
          <w:color w:val="201F1E"/>
          <w:szCs w:val="24"/>
        </w:rPr>
        <w:t>αι μιλάμε για ένα δώ</w:t>
      </w:r>
      <w:r>
        <w:rPr>
          <w:rFonts w:eastAsia="Times New Roman"/>
          <w:color w:val="201F1E"/>
          <w:szCs w:val="24"/>
        </w:rPr>
        <w:t>ρο, επειδή δεν ήταν και ο εκλιπών και δεν ήταν και η</w:t>
      </w:r>
      <w:r w:rsidRPr="00D17964">
        <w:rPr>
          <w:rFonts w:eastAsia="Times New Roman"/>
          <w:color w:val="201F1E"/>
          <w:szCs w:val="24"/>
        </w:rPr>
        <w:t xml:space="preserve"> οικογένεια παρούσα στο σκάφος</w:t>
      </w:r>
      <w:r>
        <w:rPr>
          <w:rFonts w:eastAsia="Times New Roman"/>
          <w:color w:val="201F1E"/>
          <w:szCs w:val="24"/>
        </w:rPr>
        <w:t xml:space="preserve">. Του το </w:t>
      </w:r>
      <w:r w:rsidRPr="00D17964">
        <w:rPr>
          <w:rFonts w:eastAsia="Times New Roman"/>
          <w:color w:val="201F1E"/>
          <w:szCs w:val="24"/>
        </w:rPr>
        <w:t>έδωσε δώρο</w:t>
      </w:r>
      <w:r>
        <w:rPr>
          <w:rFonts w:eastAsia="Times New Roman"/>
          <w:color w:val="201F1E"/>
          <w:szCs w:val="24"/>
        </w:rPr>
        <w:t xml:space="preserve">, του το παραχώρησε, δώρο δεκάδων </w:t>
      </w:r>
      <w:r w:rsidRPr="00D17964">
        <w:rPr>
          <w:rFonts w:eastAsia="Times New Roman"/>
          <w:color w:val="201F1E"/>
          <w:szCs w:val="24"/>
        </w:rPr>
        <w:t>χιλιάδων ευρώ</w:t>
      </w:r>
      <w:r>
        <w:rPr>
          <w:rFonts w:eastAsia="Times New Roman"/>
          <w:color w:val="201F1E"/>
          <w:szCs w:val="24"/>
        </w:rPr>
        <w:t>.</w:t>
      </w:r>
    </w:p>
    <w:p w14:paraId="6E81992F"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Αυτό που δεν ακούσαμε </w:t>
      </w:r>
      <w:r w:rsidRPr="00D17964">
        <w:rPr>
          <w:rFonts w:eastAsia="Times New Roman"/>
          <w:color w:val="201F1E"/>
          <w:szCs w:val="24"/>
        </w:rPr>
        <w:t>αυτές τ</w:t>
      </w:r>
      <w:r>
        <w:rPr>
          <w:rFonts w:eastAsia="Times New Roman"/>
          <w:color w:val="201F1E"/>
          <w:szCs w:val="24"/>
        </w:rPr>
        <w:t>ις μέρες και αυτό που δεν άκουσε</w:t>
      </w:r>
      <w:r w:rsidRPr="00D17964">
        <w:rPr>
          <w:rFonts w:eastAsia="Times New Roman"/>
          <w:color w:val="201F1E"/>
          <w:szCs w:val="24"/>
        </w:rPr>
        <w:t xml:space="preserve"> και ο ελληνικός λαός είναι </w:t>
      </w:r>
      <w:r>
        <w:rPr>
          <w:rFonts w:eastAsia="Times New Roman"/>
          <w:color w:val="201F1E"/>
          <w:szCs w:val="24"/>
        </w:rPr>
        <w:t>κάτι</w:t>
      </w:r>
      <w:r w:rsidRPr="00D17964">
        <w:rPr>
          <w:rFonts w:eastAsia="Times New Roman"/>
          <w:color w:val="201F1E"/>
          <w:szCs w:val="24"/>
        </w:rPr>
        <w:t xml:space="preserve"> από τον λόγο που μας εμπιστεύτηκε με την ψήφο του ο ελληνικός λαός </w:t>
      </w:r>
      <w:r>
        <w:rPr>
          <w:rFonts w:eastAsia="Times New Roman"/>
          <w:color w:val="201F1E"/>
          <w:szCs w:val="24"/>
        </w:rPr>
        <w:t xml:space="preserve">να τον εκπροσωπούμε στο </w:t>
      </w:r>
      <w:r>
        <w:rPr>
          <w:rFonts w:eastAsia="Times New Roman"/>
          <w:color w:val="201F1E"/>
          <w:szCs w:val="24"/>
        </w:rPr>
        <w:t>ε</w:t>
      </w:r>
      <w:r>
        <w:rPr>
          <w:rFonts w:eastAsia="Times New Roman"/>
          <w:color w:val="201F1E"/>
          <w:szCs w:val="24"/>
        </w:rPr>
        <w:t>θνικό Κ</w:t>
      </w:r>
      <w:r w:rsidRPr="00D17964">
        <w:rPr>
          <w:rFonts w:eastAsia="Times New Roman"/>
          <w:color w:val="201F1E"/>
          <w:szCs w:val="24"/>
        </w:rPr>
        <w:t>οινοβούλιο</w:t>
      </w:r>
      <w:r>
        <w:rPr>
          <w:rFonts w:eastAsia="Times New Roman"/>
          <w:color w:val="201F1E"/>
          <w:szCs w:val="24"/>
        </w:rPr>
        <w:t>,</w:t>
      </w:r>
      <w:r w:rsidRPr="00D17964">
        <w:rPr>
          <w:rFonts w:eastAsia="Times New Roman"/>
          <w:color w:val="201F1E"/>
          <w:szCs w:val="24"/>
        </w:rPr>
        <w:t xml:space="preserve"> εδώ πέρα</w:t>
      </w:r>
      <w:r>
        <w:rPr>
          <w:rFonts w:eastAsia="Times New Roman"/>
          <w:color w:val="201F1E"/>
          <w:szCs w:val="24"/>
        </w:rPr>
        <w:t>. Δ</w:t>
      </w:r>
      <w:r w:rsidRPr="00D17964">
        <w:rPr>
          <w:rFonts w:eastAsia="Times New Roman"/>
          <w:color w:val="201F1E"/>
          <w:szCs w:val="24"/>
        </w:rPr>
        <w:t>εν ακούσαμε τίποτα απολύτ</w:t>
      </w:r>
      <w:r>
        <w:rPr>
          <w:rFonts w:eastAsia="Times New Roman"/>
          <w:color w:val="201F1E"/>
          <w:szCs w:val="24"/>
        </w:rPr>
        <w:t xml:space="preserve">ως για την </w:t>
      </w:r>
      <w:r>
        <w:rPr>
          <w:rFonts w:eastAsia="Times New Roman"/>
          <w:color w:val="201F1E"/>
          <w:szCs w:val="24"/>
        </w:rPr>
        <w:t>ουσία της πολιτικής α</w:t>
      </w:r>
      <w:r w:rsidRPr="00D17964">
        <w:rPr>
          <w:rFonts w:eastAsia="Times New Roman"/>
          <w:color w:val="201F1E"/>
          <w:szCs w:val="24"/>
        </w:rPr>
        <w:t>υτής καθαυτής</w:t>
      </w:r>
      <w:r>
        <w:rPr>
          <w:rFonts w:eastAsia="Times New Roman"/>
          <w:color w:val="201F1E"/>
          <w:szCs w:val="24"/>
        </w:rPr>
        <w:t>. Α</w:t>
      </w:r>
      <w:r w:rsidRPr="00D17964">
        <w:rPr>
          <w:rFonts w:eastAsia="Times New Roman"/>
          <w:color w:val="201F1E"/>
          <w:szCs w:val="24"/>
        </w:rPr>
        <w:t xml:space="preserve">πλά γίναμε μάρτυρες μιας συζήτησης πεζοδρομίου </w:t>
      </w:r>
      <w:r>
        <w:rPr>
          <w:rFonts w:eastAsia="Times New Roman"/>
          <w:color w:val="201F1E"/>
          <w:szCs w:val="24"/>
        </w:rPr>
        <w:t>-</w:t>
      </w:r>
      <w:r w:rsidRPr="00D17964">
        <w:rPr>
          <w:rFonts w:eastAsia="Times New Roman"/>
          <w:color w:val="201F1E"/>
          <w:szCs w:val="24"/>
        </w:rPr>
        <w:t>ούτε καν καφενείο</w:t>
      </w:r>
      <w:r>
        <w:rPr>
          <w:rFonts w:eastAsia="Times New Roman"/>
          <w:color w:val="201F1E"/>
          <w:szCs w:val="24"/>
        </w:rPr>
        <w:t xml:space="preserve">υ, γιατί </w:t>
      </w:r>
      <w:r w:rsidRPr="00D17964">
        <w:rPr>
          <w:rFonts w:eastAsia="Times New Roman"/>
          <w:color w:val="201F1E"/>
          <w:szCs w:val="24"/>
        </w:rPr>
        <w:t xml:space="preserve">στο καφενείο γίνονται </w:t>
      </w:r>
      <w:r>
        <w:rPr>
          <w:rFonts w:eastAsia="Times New Roman"/>
          <w:color w:val="201F1E"/>
          <w:szCs w:val="24"/>
        </w:rPr>
        <w:t xml:space="preserve">και </w:t>
      </w:r>
      <w:r w:rsidRPr="00D17964">
        <w:rPr>
          <w:rFonts w:eastAsia="Times New Roman"/>
          <w:color w:val="201F1E"/>
          <w:szCs w:val="24"/>
        </w:rPr>
        <w:t>πραγματικές και ουσιαστικές συζητήσεις πάρα πολλές φορές</w:t>
      </w:r>
      <w:r>
        <w:rPr>
          <w:rFonts w:eastAsia="Times New Roman"/>
          <w:color w:val="201F1E"/>
          <w:szCs w:val="24"/>
        </w:rPr>
        <w:t>-</w:t>
      </w:r>
      <w:r w:rsidRPr="00D17964">
        <w:rPr>
          <w:rFonts w:eastAsia="Times New Roman"/>
          <w:color w:val="201F1E"/>
          <w:szCs w:val="24"/>
        </w:rPr>
        <w:t xml:space="preserve"> ενός ακόμη φιάσκου</w:t>
      </w:r>
      <w:r>
        <w:rPr>
          <w:rFonts w:eastAsia="Times New Roman"/>
          <w:color w:val="201F1E"/>
          <w:szCs w:val="24"/>
        </w:rPr>
        <w:t>, μ</w:t>
      </w:r>
      <w:r w:rsidRPr="00D17964">
        <w:rPr>
          <w:rFonts w:eastAsia="Times New Roman"/>
          <w:color w:val="201F1E"/>
          <w:szCs w:val="24"/>
        </w:rPr>
        <w:t xml:space="preserve">ιας στείρας και </w:t>
      </w:r>
      <w:r>
        <w:rPr>
          <w:rFonts w:eastAsia="Times New Roman"/>
          <w:color w:val="201F1E"/>
          <w:szCs w:val="24"/>
        </w:rPr>
        <w:t>χαμηλού επιπέδου αντιπαρ</w:t>
      </w:r>
      <w:r>
        <w:rPr>
          <w:rFonts w:eastAsia="Times New Roman"/>
          <w:color w:val="201F1E"/>
          <w:szCs w:val="24"/>
        </w:rPr>
        <w:t>άθεσης, μ</w:t>
      </w:r>
      <w:r w:rsidRPr="00D17964">
        <w:rPr>
          <w:rFonts w:eastAsia="Times New Roman"/>
          <w:color w:val="201F1E"/>
          <w:szCs w:val="24"/>
        </w:rPr>
        <w:t>ιας ακραίας και ακατανόητης πολιτικής πόλωσης</w:t>
      </w:r>
      <w:r>
        <w:rPr>
          <w:rFonts w:eastAsia="Times New Roman"/>
          <w:color w:val="201F1E"/>
          <w:szCs w:val="24"/>
        </w:rPr>
        <w:t xml:space="preserve"> -</w:t>
      </w:r>
      <w:r w:rsidRPr="00D17964">
        <w:rPr>
          <w:rFonts w:eastAsia="Times New Roman"/>
          <w:color w:val="201F1E"/>
          <w:szCs w:val="24"/>
        </w:rPr>
        <w:t xml:space="preserve">που </w:t>
      </w:r>
      <w:r>
        <w:rPr>
          <w:rFonts w:eastAsia="Times New Roman"/>
          <w:color w:val="201F1E"/>
          <w:szCs w:val="24"/>
        </w:rPr>
        <w:t>ο μόνος στόχος</w:t>
      </w:r>
      <w:r w:rsidRPr="00D17964">
        <w:rPr>
          <w:rFonts w:eastAsia="Times New Roman"/>
          <w:color w:val="201F1E"/>
          <w:szCs w:val="24"/>
        </w:rPr>
        <w:t xml:space="preserve"> που έχει είναι </w:t>
      </w:r>
      <w:r>
        <w:rPr>
          <w:rFonts w:eastAsia="Times New Roman"/>
          <w:color w:val="201F1E"/>
          <w:szCs w:val="24"/>
        </w:rPr>
        <w:t xml:space="preserve">ο άρρωστος δικομματισμός- μιας αντιπαράθεσης που πραγματικά </w:t>
      </w:r>
      <w:r w:rsidRPr="00D17964">
        <w:rPr>
          <w:rFonts w:eastAsia="Times New Roman"/>
          <w:color w:val="201F1E"/>
          <w:szCs w:val="24"/>
        </w:rPr>
        <w:t>αποστρέφεται όλος ο ελληνικός λαός</w:t>
      </w:r>
      <w:r>
        <w:rPr>
          <w:rFonts w:eastAsia="Times New Roman"/>
          <w:color w:val="201F1E"/>
          <w:szCs w:val="24"/>
        </w:rPr>
        <w:t xml:space="preserve">. </w:t>
      </w:r>
    </w:p>
    <w:p w14:paraId="6E819930"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Αηδιάζει με την εικόνα που είδε για άλλη μια φορά στο </w:t>
      </w:r>
      <w:r>
        <w:rPr>
          <w:rFonts w:eastAsia="Times New Roman"/>
          <w:color w:val="201F1E"/>
          <w:szCs w:val="24"/>
        </w:rPr>
        <w:t>ε</w:t>
      </w:r>
      <w:r>
        <w:rPr>
          <w:rFonts w:eastAsia="Times New Roman"/>
          <w:color w:val="201F1E"/>
          <w:szCs w:val="24"/>
        </w:rPr>
        <w:t>λληνικό Κ</w:t>
      </w:r>
      <w:r w:rsidRPr="00D17964">
        <w:rPr>
          <w:rFonts w:eastAsia="Times New Roman"/>
          <w:color w:val="201F1E"/>
          <w:szCs w:val="24"/>
        </w:rPr>
        <w:t>οινοβ</w:t>
      </w:r>
      <w:r w:rsidRPr="00D17964">
        <w:rPr>
          <w:rFonts w:eastAsia="Times New Roman"/>
          <w:color w:val="201F1E"/>
          <w:szCs w:val="24"/>
        </w:rPr>
        <w:t>ούλιο</w:t>
      </w:r>
      <w:r>
        <w:rPr>
          <w:rFonts w:eastAsia="Times New Roman"/>
          <w:color w:val="201F1E"/>
          <w:szCs w:val="24"/>
        </w:rPr>
        <w:t>, κοκορομαχίες, προσωπικές μικρότητες. Π</w:t>
      </w:r>
      <w:r w:rsidRPr="00D17964">
        <w:rPr>
          <w:rFonts w:eastAsia="Times New Roman"/>
          <w:color w:val="201F1E"/>
          <w:szCs w:val="24"/>
        </w:rPr>
        <w:t>ραγματικά</w:t>
      </w:r>
      <w:r>
        <w:rPr>
          <w:rFonts w:eastAsia="Times New Roman"/>
          <w:color w:val="201F1E"/>
          <w:szCs w:val="24"/>
        </w:rPr>
        <w:t>,</w:t>
      </w:r>
      <w:r w:rsidRPr="00D17964">
        <w:rPr>
          <w:rFonts w:eastAsia="Times New Roman"/>
          <w:color w:val="201F1E"/>
          <w:szCs w:val="24"/>
        </w:rPr>
        <w:t xml:space="preserve"> όλα αυτά ευτελίζουν το</w:t>
      </w:r>
      <w:r>
        <w:rPr>
          <w:rFonts w:eastAsia="Times New Roman"/>
          <w:color w:val="201F1E"/>
          <w:szCs w:val="24"/>
        </w:rPr>
        <w:t>ν</w:t>
      </w:r>
      <w:r w:rsidRPr="00D17964">
        <w:rPr>
          <w:rFonts w:eastAsia="Times New Roman"/>
          <w:color w:val="201F1E"/>
          <w:szCs w:val="24"/>
        </w:rPr>
        <w:t xml:space="preserve"> πολιτικό κόσμο</w:t>
      </w:r>
      <w:r>
        <w:rPr>
          <w:rFonts w:eastAsia="Times New Roman"/>
          <w:color w:val="201F1E"/>
          <w:szCs w:val="24"/>
        </w:rPr>
        <w:t xml:space="preserve">. </w:t>
      </w:r>
    </w:p>
    <w:p w14:paraId="6E819931"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Ο</w:t>
      </w:r>
      <w:r w:rsidRPr="00D17964">
        <w:rPr>
          <w:rFonts w:eastAsia="Times New Roman"/>
          <w:color w:val="201F1E"/>
          <w:szCs w:val="24"/>
        </w:rPr>
        <w:t xml:space="preserve"> Έλληνας πολίτης αδυνατεί να ανταπεξέλθει στην καθημερινότητά του</w:t>
      </w:r>
      <w:r>
        <w:rPr>
          <w:rFonts w:eastAsia="Times New Roman"/>
          <w:color w:val="201F1E"/>
          <w:szCs w:val="24"/>
        </w:rPr>
        <w:t>, δεν μπορεί</w:t>
      </w:r>
      <w:r w:rsidRPr="00D17964">
        <w:rPr>
          <w:rFonts w:eastAsia="Times New Roman"/>
          <w:color w:val="201F1E"/>
          <w:szCs w:val="24"/>
        </w:rPr>
        <w:t xml:space="preserve"> να έχει ούτε τις βασικές του ανάγκες</w:t>
      </w:r>
      <w:r>
        <w:rPr>
          <w:rFonts w:eastAsia="Times New Roman"/>
          <w:color w:val="201F1E"/>
          <w:szCs w:val="24"/>
        </w:rPr>
        <w:t xml:space="preserve">, αγκομαχάει </w:t>
      </w:r>
      <w:r w:rsidRPr="00D17964">
        <w:rPr>
          <w:rFonts w:eastAsia="Times New Roman"/>
          <w:color w:val="201F1E"/>
          <w:szCs w:val="24"/>
        </w:rPr>
        <w:t xml:space="preserve"> πραγματικ</w:t>
      </w:r>
      <w:r>
        <w:rPr>
          <w:rFonts w:eastAsia="Times New Roman"/>
          <w:color w:val="201F1E"/>
          <w:szCs w:val="24"/>
        </w:rPr>
        <w:t>ά για τα προβλήματά</w:t>
      </w:r>
      <w:r w:rsidRPr="00D17964">
        <w:rPr>
          <w:rFonts w:eastAsia="Times New Roman"/>
          <w:color w:val="201F1E"/>
          <w:szCs w:val="24"/>
        </w:rPr>
        <w:t xml:space="preserve"> τ</w:t>
      </w:r>
      <w:r w:rsidRPr="00D17964">
        <w:rPr>
          <w:rFonts w:eastAsia="Times New Roman"/>
          <w:color w:val="201F1E"/>
          <w:szCs w:val="24"/>
        </w:rPr>
        <w:t>ου</w:t>
      </w:r>
      <w:r>
        <w:rPr>
          <w:rFonts w:eastAsia="Times New Roman"/>
          <w:color w:val="201F1E"/>
          <w:szCs w:val="24"/>
        </w:rPr>
        <w:t>,</w:t>
      </w:r>
      <w:r w:rsidRPr="00D17964">
        <w:rPr>
          <w:rFonts w:eastAsia="Times New Roman"/>
          <w:color w:val="201F1E"/>
          <w:szCs w:val="24"/>
        </w:rPr>
        <w:t xml:space="preserve"> θυσιάζεται εδώ και δεκαετίες χτυπημένος από τα μνημόνια και τις περικοπές</w:t>
      </w:r>
      <w:r>
        <w:rPr>
          <w:rFonts w:eastAsia="Times New Roman"/>
          <w:color w:val="201F1E"/>
          <w:szCs w:val="24"/>
        </w:rPr>
        <w:t>. Κ</w:t>
      </w:r>
      <w:r w:rsidRPr="00D17964">
        <w:rPr>
          <w:rFonts w:eastAsia="Times New Roman"/>
          <w:color w:val="201F1E"/>
          <w:szCs w:val="24"/>
        </w:rPr>
        <w:t>αι τι ακούει</w:t>
      </w:r>
      <w:r>
        <w:rPr>
          <w:rFonts w:eastAsia="Times New Roman"/>
          <w:color w:val="201F1E"/>
          <w:szCs w:val="24"/>
        </w:rPr>
        <w:t xml:space="preserve">; Ανοίγει την τηλεόραση </w:t>
      </w:r>
      <w:r w:rsidRPr="00D17964">
        <w:rPr>
          <w:rFonts w:eastAsia="Times New Roman"/>
          <w:color w:val="201F1E"/>
          <w:szCs w:val="24"/>
        </w:rPr>
        <w:t>και βλέπει τα κόμματα που ευθύνονται για αυτή την κατάντια</w:t>
      </w:r>
      <w:r>
        <w:rPr>
          <w:rFonts w:eastAsia="Times New Roman"/>
          <w:color w:val="201F1E"/>
          <w:szCs w:val="24"/>
        </w:rPr>
        <w:t>,</w:t>
      </w:r>
      <w:r w:rsidRPr="00D17964">
        <w:rPr>
          <w:rFonts w:eastAsia="Times New Roman"/>
          <w:color w:val="201F1E"/>
          <w:szCs w:val="24"/>
        </w:rPr>
        <w:t xml:space="preserve"> για αυτή τη ληστρική επιδρομή</w:t>
      </w:r>
      <w:r>
        <w:rPr>
          <w:rFonts w:eastAsia="Times New Roman"/>
          <w:color w:val="201F1E"/>
          <w:szCs w:val="24"/>
        </w:rPr>
        <w:t>,</w:t>
      </w:r>
      <w:r w:rsidRPr="00D17964">
        <w:rPr>
          <w:rFonts w:eastAsia="Times New Roman"/>
          <w:color w:val="201F1E"/>
          <w:szCs w:val="24"/>
        </w:rPr>
        <w:t xml:space="preserve"> να μαλώνουν για κότερα</w:t>
      </w:r>
      <w:r>
        <w:rPr>
          <w:rFonts w:eastAsia="Times New Roman"/>
          <w:color w:val="201F1E"/>
          <w:szCs w:val="24"/>
        </w:rPr>
        <w:t xml:space="preserve">, </w:t>
      </w:r>
      <w:r w:rsidRPr="00D17964">
        <w:rPr>
          <w:rFonts w:eastAsia="Times New Roman"/>
          <w:color w:val="201F1E"/>
          <w:szCs w:val="24"/>
        </w:rPr>
        <w:t>βίλες και κουμπαριές</w:t>
      </w:r>
      <w:r>
        <w:rPr>
          <w:rFonts w:eastAsia="Times New Roman"/>
          <w:color w:val="201F1E"/>
          <w:szCs w:val="24"/>
        </w:rPr>
        <w:t>.</w:t>
      </w:r>
    </w:p>
    <w:p w14:paraId="6E819932"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Πρα</w:t>
      </w:r>
      <w:r>
        <w:rPr>
          <w:rFonts w:eastAsia="Times New Roman"/>
          <w:color w:val="201F1E"/>
          <w:szCs w:val="24"/>
        </w:rPr>
        <w:t xml:space="preserve">γματικά, κύριοι συνάδελφοι, ντροπή! </w:t>
      </w:r>
      <w:r w:rsidRPr="00D17964">
        <w:rPr>
          <w:rFonts w:eastAsia="Times New Roman"/>
          <w:color w:val="201F1E"/>
          <w:szCs w:val="24"/>
        </w:rPr>
        <w:t>Εγώ προσωπικά ντρέπομαι</w:t>
      </w:r>
      <w:r>
        <w:rPr>
          <w:rFonts w:eastAsia="Times New Roman"/>
          <w:color w:val="201F1E"/>
          <w:szCs w:val="24"/>
        </w:rPr>
        <w:t xml:space="preserve">. </w:t>
      </w:r>
    </w:p>
    <w:p w14:paraId="6E819933"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Η Κυβέρνηση μετέτρεψε μια πρόταση δυσ</w:t>
      </w:r>
      <w:r w:rsidRPr="00D17964">
        <w:rPr>
          <w:rFonts w:eastAsia="Times New Roman"/>
          <w:color w:val="201F1E"/>
          <w:szCs w:val="24"/>
        </w:rPr>
        <w:t>πιστίας εναντίον ενός Υπουργού της σε πρόταση ψήφου εμπιστοσύνης</w:t>
      </w:r>
      <w:r>
        <w:rPr>
          <w:rFonts w:eastAsia="Times New Roman"/>
          <w:color w:val="201F1E"/>
          <w:szCs w:val="24"/>
        </w:rPr>
        <w:t>,</w:t>
      </w:r>
      <w:r w:rsidRPr="00D17964">
        <w:rPr>
          <w:rFonts w:eastAsia="Times New Roman"/>
          <w:color w:val="201F1E"/>
          <w:szCs w:val="24"/>
        </w:rPr>
        <w:t xml:space="preserve"> πιστεύοντας ότι μία </w:t>
      </w:r>
      <w:r>
        <w:rPr>
          <w:rFonts w:eastAsia="Times New Roman"/>
          <w:color w:val="201F1E"/>
          <w:szCs w:val="24"/>
        </w:rPr>
        <w:t>εφ’ όλης της ύλης συζήτηση θ</w:t>
      </w:r>
      <w:r w:rsidRPr="00D17964">
        <w:rPr>
          <w:rFonts w:eastAsia="Times New Roman"/>
          <w:color w:val="201F1E"/>
          <w:szCs w:val="24"/>
        </w:rPr>
        <w:t>α την ευνοούσε</w:t>
      </w:r>
      <w:r>
        <w:rPr>
          <w:rFonts w:eastAsia="Times New Roman"/>
          <w:color w:val="201F1E"/>
          <w:szCs w:val="24"/>
        </w:rPr>
        <w:t xml:space="preserve">. Και τι ήθελε στην ουσία </w:t>
      </w:r>
      <w:r w:rsidRPr="00D17964">
        <w:rPr>
          <w:rFonts w:eastAsia="Times New Roman"/>
          <w:color w:val="201F1E"/>
          <w:szCs w:val="24"/>
        </w:rPr>
        <w:t xml:space="preserve">να </w:t>
      </w:r>
      <w:r w:rsidRPr="00D17964">
        <w:rPr>
          <w:rFonts w:eastAsia="Times New Roman"/>
          <w:color w:val="201F1E"/>
          <w:szCs w:val="24"/>
        </w:rPr>
        <w:t>κάνει</w:t>
      </w:r>
      <w:r>
        <w:rPr>
          <w:rFonts w:eastAsia="Times New Roman"/>
          <w:color w:val="201F1E"/>
          <w:szCs w:val="24"/>
        </w:rPr>
        <w:t>; Ν</w:t>
      </w:r>
      <w:r w:rsidRPr="00D17964">
        <w:rPr>
          <w:rFonts w:eastAsia="Times New Roman"/>
          <w:color w:val="201F1E"/>
          <w:szCs w:val="24"/>
        </w:rPr>
        <w:t>α αλλάξει την ατζέντα</w:t>
      </w:r>
      <w:r>
        <w:rPr>
          <w:rFonts w:eastAsia="Times New Roman"/>
          <w:color w:val="201F1E"/>
          <w:szCs w:val="24"/>
        </w:rPr>
        <w:t>,</w:t>
      </w:r>
      <w:r w:rsidRPr="00D17964">
        <w:rPr>
          <w:rFonts w:eastAsia="Times New Roman"/>
          <w:color w:val="201F1E"/>
          <w:szCs w:val="24"/>
        </w:rPr>
        <w:t xml:space="preserve"> τουλάχισ</w:t>
      </w:r>
      <w:r>
        <w:rPr>
          <w:rFonts w:eastAsia="Times New Roman"/>
          <w:color w:val="201F1E"/>
          <w:szCs w:val="24"/>
        </w:rPr>
        <w:t>τον έτσι πίστευε. Και δεν της βγήκε, γιατί δεν υπολόγιζε</w:t>
      </w:r>
      <w:r w:rsidRPr="00D17964">
        <w:rPr>
          <w:rFonts w:eastAsia="Times New Roman"/>
          <w:color w:val="201F1E"/>
          <w:szCs w:val="24"/>
        </w:rPr>
        <w:t xml:space="preserve"> ούτε </w:t>
      </w:r>
      <w:r>
        <w:rPr>
          <w:rFonts w:eastAsia="Times New Roman"/>
          <w:color w:val="201F1E"/>
          <w:szCs w:val="24"/>
        </w:rPr>
        <w:t>τις αποκαλύψεις για το Μάτι</w:t>
      </w:r>
      <w:r w:rsidRPr="00D17964">
        <w:rPr>
          <w:rFonts w:eastAsia="Times New Roman"/>
          <w:color w:val="201F1E"/>
          <w:szCs w:val="24"/>
        </w:rPr>
        <w:t xml:space="preserve"> ούτε τις αποκαλύψεις για το κότερο</w:t>
      </w:r>
      <w:r>
        <w:rPr>
          <w:rFonts w:eastAsia="Times New Roman"/>
          <w:color w:val="201F1E"/>
          <w:szCs w:val="24"/>
        </w:rPr>
        <w:t>. Και τι έ</w:t>
      </w:r>
      <w:r w:rsidRPr="00D17964">
        <w:rPr>
          <w:rFonts w:eastAsia="Times New Roman"/>
          <w:color w:val="201F1E"/>
          <w:szCs w:val="24"/>
        </w:rPr>
        <w:t>γινε</w:t>
      </w:r>
      <w:r>
        <w:rPr>
          <w:rFonts w:eastAsia="Times New Roman"/>
          <w:color w:val="201F1E"/>
          <w:szCs w:val="24"/>
        </w:rPr>
        <w:t>; Έφυγε ο Πρωθυπουργός τρέχοντας</w:t>
      </w:r>
      <w:r w:rsidRPr="00D17964">
        <w:rPr>
          <w:rFonts w:eastAsia="Times New Roman"/>
          <w:color w:val="201F1E"/>
          <w:szCs w:val="24"/>
        </w:rPr>
        <w:t xml:space="preserve"> και πήγε στο Ζάππειο για να φέρει </w:t>
      </w:r>
      <w:r w:rsidRPr="00D17964">
        <w:rPr>
          <w:rFonts w:eastAsia="Times New Roman"/>
          <w:color w:val="201F1E"/>
          <w:szCs w:val="24"/>
        </w:rPr>
        <w:lastRenderedPageBreak/>
        <w:t>τα μέτρα που</w:t>
      </w:r>
      <w:r w:rsidRPr="00D17964">
        <w:rPr>
          <w:rFonts w:eastAsia="Times New Roman"/>
          <w:color w:val="201F1E"/>
          <w:szCs w:val="24"/>
        </w:rPr>
        <w:t xml:space="preserve"> </w:t>
      </w:r>
      <w:r>
        <w:rPr>
          <w:rFonts w:eastAsia="Times New Roman"/>
          <w:color w:val="201F1E"/>
          <w:szCs w:val="24"/>
        </w:rPr>
        <w:t>είχε</w:t>
      </w:r>
      <w:r w:rsidRPr="00D17964">
        <w:rPr>
          <w:rFonts w:eastAsia="Times New Roman"/>
          <w:color w:val="201F1E"/>
          <w:szCs w:val="24"/>
        </w:rPr>
        <w:t xml:space="preserve"> </w:t>
      </w:r>
      <w:r>
        <w:rPr>
          <w:rFonts w:eastAsia="Times New Roman"/>
          <w:color w:val="201F1E"/>
          <w:szCs w:val="24"/>
        </w:rPr>
        <w:t xml:space="preserve">υπολογίσει να </w:t>
      </w:r>
      <w:r w:rsidRPr="00D17964">
        <w:rPr>
          <w:rFonts w:eastAsia="Times New Roman"/>
          <w:color w:val="201F1E"/>
          <w:szCs w:val="24"/>
        </w:rPr>
        <w:t>φέρει αργότερα νωρίτερα</w:t>
      </w:r>
      <w:r>
        <w:rPr>
          <w:rFonts w:eastAsia="Times New Roman"/>
          <w:color w:val="201F1E"/>
          <w:szCs w:val="24"/>
        </w:rPr>
        <w:t>, έτσι ώστε να</w:t>
      </w:r>
      <w:r w:rsidRPr="00D17964">
        <w:rPr>
          <w:rFonts w:eastAsia="Times New Roman"/>
          <w:color w:val="201F1E"/>
          <w:szCs w:val="24"/>
        </w:rPr>
        <w:t xml:space="preserve"> αλλάξει την ατζέντα και πάλι</w:t>
      </w:r>
      <w:r>
        <w:rPr>
          <w:rFonts w:eastAsia="Times New Roman"/>
          <w:color w:val="201F1E"/>
          <w:szCs w:val="24"/>
        </w:rPr>
        <w:t>. Και τι</w:t>
      </w:r>
      <w:r w:rsidRPr="00D17964">
        <w:rPr>
          <w:rFonts w:eastAsia="Times New Roman"/>
          <w:color w:val="201F1E"/>
          <w:szCs w:val="24"/>
        </w:rPr>
        <w:t xml:space="preserve"> να δώσει</w:t>
      </w:r>
      <w:r>
        <w:rPr>
          <w:rFonts w:eastAsia="Times New Roman"/>
          <w:color w:val="201F1E"/>
          <w:szCs w:val="24"/>
        </w:rPr>
        <w:t>,</w:t>
      </w:r>
      <w:r w:rsidRPr="00D17964">
        <w:rPr>
          <w:rFonts w:eastAsia="Times New Roman"/>
          <w:color w:val="201F1E"/>
          <w:szCs w:val="24"/>
        </w:rPr>
        <w:t xml:space="preserve"> για να πάμε στην πραγματικότητα</w:t>
      </w:r>
      <w:r>
        <w:rPr>
          <w:rFonts w:eastAsia="Times New Roman"/>
          <w:color w:val="201F1E"/>
          <w:szCs w:val="24"/>
        </w:rPr>
        <w:t xml:space="preserve">; Ψιχία. </w:t>
      </w:r>
    </w:p>
    <w:p w14:paraId="6E819934" w14:textId="77777777" w:rsidR="004B0DF5" w:rsidRDefault="00471F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w:t>
      </w:r>
      <w:r w:rsidRPr="00D17964">
        <w:rPr>
          <w:rFonts w:eastAsia="Times New Roman"/>
          <w:color w:val="201F1E"/>
          <w:szCs w:val="24"/>
        </w:rPr>
        <w:t>να ξεκαθαρίσουμε κάτι</w:t>
      </w:r>
      <w:r>
        <w:rPr>
          <w:rFonts w:eastAsia="Times New Roman"/>
          <w:color w:val="201F1E"/>
          <w:szCs w:val="24"/>
        </w:rPr>
        <w:t>: Έ</w:t>
      </w:r>
      <w:r w:rsidRPr="00D17964">
        <w:rPr>
          <w:rFonts w:eastAsia="Times New Roman"/>
          <w:color w:val="201F1E"/>
          <w:szCs w:val="24"/>
        </w:rPr>
        <w:t xml:space="preserve">στω και </w:t>
      </w:r>
      <w:r>
        <w:rPr>
          <w:rFonts w:eastAsia="Times New Roman"/>
          <w:color w:val="201F1E"/>
          <w:szCs w:val="24"/>
        </w:rPr>
        <w:t>1</w:t>
      </w:r>
      <w:r w:rsidRPr="00D17964">
        <w:rPr>
          <w:rFonts w:eastAsia="Times New Roman"/>
          <w:color w:val="201F1E"/>
          <w:szCs w:val="24"/>
        </w:rPr>
        <w:t xml:space="preserve"> ευρώ</w:t>
      </w:r>
      <w:r>
        <w:rPr>
          <w:rFonts w:eastAsia="Times New Roman"/>
          <w:color w:val="201F1E"/>
          <w:szCs w:val="24"/>
        </w:rPr>
        <w:t xml:space="preserve"> να πάρει πίσω Έλληνας πολίτης α</w:t>
      </w:r>
      <w:r w:rsidRPr="00D17964">
        <w:rPr>
          <w:rFonts w:eastAsia="Times New Roman"/>
          <w:color w:val="201F1E"/>
          <w:szCs w:val="24"/>
        </w:rPr>
        <w:t>πό αυτά που του έχουν κλαπεί όλα αυτ</w:t>
      </w:r>
      <w:r w:rsidRPr="00D17964">
        <w:rPr>
          <w:rFonts w:eastAsia="Times New Roman"/>
          <w:color w:val="201F1E"/>
          <w:szCs w:val="24"/>
        </w:rPr>
        <w:t xml:space="preserve">ά τα χρόνια </w:t>
      </w:r>
      <w:r>
        <w:rPr>
          <w:rFonts w:eastAsia="Times New Roman"/>
          <w:color w:val="201F1E"/>
          <w:szCs w:val="24"/>
        </w:rPr>
        <w:t xml:space="preserve">από </w:t>
      </w:r>
      <w:r w:rsidRPr="00D17964">
        <w:rPr>
          <w:rFonts w:eastAsia="Times New Roman"/>
          <w:color w:val="201F1E"/>
          <w:szCs w:val="24"/>
        </w:rPr>
        <w:t xml:space="preserve">όλες </w:t>
      </w:r>
      <w:r>
        <w:rPr>
          <w:rFonts w:eastAsia="Times New Roman"/>
          <w:color w:val="201F1E"/>
          <w:szCs w:val="24"/>
        </w:rPr>
        <w:t xml:space="preserve">τις </w:t>
      </w:r>
      <w:r w:rsidRPr="00D17964">
        <w:rPr>
          <w:rFonts w:eastAsia="Times New Roman"/>
          <w:color w:val="201F1E"/>
          <w:szCs w:val="24"/>
        </w:rPr>
        <w:t>κυβερνήσεις</w:t>
      </w:r>
      <w:r>
        <w:rPr>
          <w:rFonts w:eastAsia="Times New Roman"/>
          <w:color w:val="201F1E"/>
          <w:szCs w:val="24"/>
        </w:rPr>
        <w:t>, ε</w:t>
      </w:r>
      <w:r w:rsidRPr="00D17964">
        <w:rPr>
          <w:rFonts w:eastAsia="Times New Roman"/>
          <w:color w:val="201F1E"/>
          <w:szCs w:val="24"/>
        </w:rPr>
        <w:t xml:space="preserve">ννοείται ότι είμαστε </w:t>
      </w:r>
      <w:r>
        <w:rPr>
          <w:rFonts w:eastAsia="Times New Roman"/>
          <w:color w:val="201F1E"/>
          <w:szCs w:val="24"/>
        </w:rPr>
        <w:t>υπέρ ως Ένωση Κεντρώων και θα το</w:t>
      </w:r>
      <w:r w:rsidRPr="00D17964">
        <w:rPr>
          <w:rFonts w:eastAsia="Times New Roman"/>
          <w:color w:val="201F1E"/>
          <w:szCs w:val="24"/>
        </w:rPr>
        <w:t xml:space="preserve"> στηρίξουμε</w:t>
      </w:r>
      <w:r>
        <w:rPr>
          <w:rFonts w:eastAsia="Times New Roman"/>
          <w:color w:val="201F1E"/>
          <w:szCs w:val="24"/>
        </w:rPr>
        <w:t>.</w:t>
      </w:r>
    </w:p>
    <w:p w14:paraId="6E81993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Ξεκαθαρίζουμε, όμως, ότι δεν πρόκειται για κυβερνητικές παροχές, αλλά για επιστροφή κλεμμένων και μάλιστα κλεμμένων που έχουν </w:t>
      </w:r>
      <w:proofErr w:type="spellStart"/>
      <w:r>
        <w:rPr>
          <w:rFonts w:eastAsia="Times New Roman" w:cs="Times New Roman"/>
          <w:szCs w:val="24"/>
        </w:rPr>
        <w:t>υφαρπαγεί</w:t>
      </w:r>
      <w:proofErr w:type="spellEnd"/>
      <w:r>
        <w:rPr>
          <w:rFonts w:eastAsia="Times New Roman" w:cs="Times New Roman"/>
          <w:szCs w:val="24"/>
        </w:rPr>
        <w:t xml:space="preserve"> από τον ελληνικ</w:t>
      </w:r>
      <w:r>
        <w:rPr>
          <w:rFonts w:eastAsia="Times New Roman" w:cs="Times New Roman"/>
          <w:szCs w:val="24"/>
        </w:rPr>
        <w:t xml:space="preserve">ό λαό και αυτά που του επιστρέφετε είναι το πολύ ένα δέκατο από αυτά που του έχετε πάρει. </w:t>
      </w:r>
    </w:p>
    <w:p w14:paraId="6E81993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Τα μισά, λοιπόν, από αυτά που ανακοίνωσε ο Πρωθυπουργός, όπως η μείωση της εισφοράς αλληλεγγύης, η μη μείωση του αφορολογήτου, αφορούν τον προϋπολογισμό του 2020. Πι</w:t>
      </w:r>
      <w:r>
        <w:rPr>
          <w:rFonts w:eastAsia="Times New Roman" w:cs="Times New Roman"/>
          <w:szCs w:val="24"/>
        </w:rPr>
        <w:t xml:space="preserve">θανότατα τότε να είστε στην </w:t>
      </w:r>
      <w:r>
        <w:rPr>
          <w:rFonts w:eastAsia="Times New Roman" w:cs="Times New Roman"/>
          <w:szCs w:val="24"/>
        </w:rPr>
        <w:t>α</w:t>
      </w:r>
      <w:r>
        <w:rPr>
          <w:rFonts w:eastAsia="Times New Roman" w:cs="Times New Roman"/>
          <w:szCs w:val="24"/>
        </w:rPr>
        <w:t>ντιπολίτευση. Ποτέ στην ιστορία του τόπου -τουλάχιστον δεν το θυμάμαι εγώ, μπορεί να κάνω και λάθος- δεν έχουν ανοίξει έτσι οι κουμπαράδες για να μοιραστεί ζεστό χρήμα, κυριολεκτικά λίγες μόνο ημέρες πριν από μία εκλογική αναμέ</w:t>
      </w:r>
      <w:r>
        <w:rPr>
          <w:rFonts w:eastAsia="Times New Roman" w:cs="Times New Roman"/>
          <w:szCs w:val="24"/>
        </w:rPr>
        <w:t xml:space="preserve">τρηση, με έναν και μόνο στόχο, τον αποπροσανατολισμό και την ψηφοθηρία. Αυτό το τρομερό σύνθημα που λέγαμε επί τριάντα χρόνια «Τσοβόλα, </w:t>
      </w:r>
      <w:proofErr w:type="spellStart"/>
      <w:r>
        <w:rPr>
          <w:rFonts w:eastAsia="Times New Roman" w:cs="Times New Roman"/>
          <w:szCs w:val="24"/>
        </w:rPr>
        <w:t>δώσ</w:t>
      </w:r>
      <w:proofErr w:type="spellEnd"/>
      <w:r>
        <w:rPr>
          <w:rFonts w:eastAsia="Times New Roman" w:cs="Times New Roman"/>
          <w:szCs w:val="24"/>
        </w:rPr>
        <w:t>’ τα όλα», σταμάτησε να υπάρχει. Ούτε τριάντα χρόνια δεν άντεξε.</w:t>
      </w:r>
    </w:p>
    <w:p w14:paraId="6E81993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Δεκαετίες ολόκληρες ο Πρόεδρος της Ένωσης Κεντρώων, </w:t>
      </w:r>
      <w:r>
        <w:rPr>
          <w:rFonts w:eastAsia="Times New Roman" w:cs="Times New Roman"/>
          <w:szCs w:val="24"/>
        </w:rPr>
        <w:t xml:space="preserve">ο Βασίλης Λεβέντης, και σύσσωμη η Ένωση Κεντρώων, κατακεραύνωναν το ΠΑΣΟΚ και τη Νέα Δημοκρατία για τα ρουσφέτια και τις πολιτικές συναλλαγής που έκαναν και οδήγησαν τη χώρα σε αυτήν την κρίση που βιώνουμε την τελευταία δεκαετία. </w:t>
      </w:r>
    </w:p>
    <w:p w14:paraId="6E81993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Η Κυβέρνηση ΣΥΡΙΖΑ μπορεί</w:t>
      </w:r>
      <w:r>
        <w:rPr>
          <w:rFonts w:eastAsia="Times New Roman" w:cs="Times New Roman"/>
          <w:szCs w:val="24"/>
        </w:rPr>
        <w:t xml:space="preserve"> άνετα να χαρακτηριστεί ως ο άξιος συνεχιστής όλων των προηγουμένων και μάλιστα ως μία από τις χειρότερες κυβερνήσεις από τη Μεταπολίτευση και μετά. Είστε τόσο βέβαιοι για τη συντριβή σας, που συνειδητά επιλέγετε την επικοινωνία και όχι την ουσιαστική διαχ</w:t>
      </w:r>
      <w:r>
        <w:rPr>
          <w:rFonts w:eastAsia="Times New Roman" w:cs="Times New Roman"/>
          <w:szCs w:val="24"/>
        </w:rPr>
        <w:t>είριση αυτής της κρίσης πριν εγκαταλείψετε τις αγαπημένες σας καρέκλες.</w:t>
      </w:r>
    </w:p>
    <w:p w14:paraId="6E81993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Σε αυτήν την κατηφόρα την Κυβέρνηση ακολούθησε και το κόμμα της Αξιωματικής Αντιπολίτευσης, διότι πολύ απλά παρακολουθήσαμε δύο πολιτικούς αρχηγούς σε ρόλο μονομάχων να ευτελίζουν τον </w:t>
      </w:r>
      <w:r>
        <w:rPr>
          <w:rFonts w:eastAsia="Times New Roman" w:cs="Times New Roman"/>
          <w:szCs w:val="24"/>
        </w:rPr>
        <w:t xml:space="preserve">πολιτικό λόγο και να απογοητεύουν τον Έλληνα πολίτη. </w:t>
      </w:r>
    </w:p>
    <w:p w14:paraId="6E81993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Εμείς ως Ένωση Κεντρώων δεν έχουμε σκοπό να σας ακολουθήσουμε σε όλο αυτό το παιχνίδι, αυτήν την κατάντια που έχετε φέρει στο </w:t>
      </w:r>
      <w:r>
        <w:rPr>
          <w:rFonts w:eastAsia="Times New Roman" w:cs="Times New Roman"/>
          <w:szCs w:val="24"/>
        </w:rPr>
        <w:t>ε</w:t>
      </w:r>
      <w:r>
        <w:rPr>
          <w:rFonts w:eastAsia="Times New Roman" w:cs="Times New Roman"/>
          <w:szCs w:val="24"/>
        </w:rPr>
        <w:t>λληνικό Κοινοβούλιο και μάλιστα θα σας προτείνουμε να σταματήσετε την κοκορ</w:t>
      </w:r>
      <w:r>
        <w:rPr>
          <w:rFonts w:eastAsia="Times New Roman" w:cs="Times New Roman"/>
          <w:szCs w:val="24"/>
        </w:rPr>
        <w:t xml:space="preserve">ομαχία γιατί προσβάλλετε και εμάς, τους συναδέλφους σας, αλλά κυρίως την ελληνική κοινωνία. Κανένας σας εδώ </w:t>
      </w:r>
      <w:r>
        <w:rPr>
          <w:rFonts w:eastAsia="Times New Roman" w:cs="Times New Roman"/>
          <w:szCs w:val="24"/>
        </w:rPr>
        <w:lastRenderedPageBreak/>
        <w:t>δεν δικαιούται να ομιλεί για ηθικό πλεονέκτημα, διότι στην πράξη έχετε δοκιμαστεί όλοι και έχετε αποτύχει. Κανένας δεν είναι θεματοφύλακας της ηθική</w:t>
      </w:r>
      <w:r>
        <w:rPr>
          <w:rFonts w:eastAsia="Times New Roman" w:cs="Times New Roman"/>
          <w:szCs w:val="24"/>
        </w:rPr>
        <w:t xml:space="preserve">ς και δεν δικαιούται να παρουσιάζεται ως τέτοιος. </w:t>
      </w:r>
    </w:p>
    <w:p w14:paraId="6E81993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Όλα αυτά τα μέτρα, αν τα αθροίσουμε, δεν αποτελούν παρά μόνο ένα μικρό κλάσμα, όπως είπα και στην αρχή, των όσων εσείς έχετε κλέψει, αλλά και οι προηγούμενες κυβερνήσεις. Εμείς δεν κατηγορούμε μόνον εσάς. </w:t>
      </w:r>
      <w:r>
        <w:rPr>
          <w:rFonts w:eastAsia="Times New Roman" w:cs="Times New Roman"/>
          <w:szCs w:val="24"/>
        </w:rPr>
        <w:t xml:space="preserve">Έχετε παραδειγματιστεί από τους προηγούμενους. Όπως λέτε φέρνετε πίσω τα κλεμμένα. Τα κλεμμένα δεν είναι μόνον από τους προηγούμενους. Είναι και δικά σας. Όταν καταργούσατε το ΕΚΑΣ, όταν αυξάνατε την εισφορά αλληλεγγύης, όταν μειώνατε το αφορολόγητο, όταν </w:t>
      </w:r>
      <w:r>
        <w:rPr>
          <w:rFonts w:eastAsia="Times New Roman" w:cs="Times New Roman"/>
          <w:szCs w:val="24"/>
        </w:rPr>
        <w:t xml:space="preserve">αυξάνατε τους φόρους και </w:t>
      </w:r>
      <w:proofErr w:type="spellStart"/>
      <w:r>
        <w:rPr>
          <w:rFonts w:eastAsia="Times New Roman" w:cs="Times New Roman"/>
          <w:szCs w:val="24"/>
        </w:rPr>
        <w:t>ποινικοποιούσατε</w:t>
      </w:r>
      <w:proofErr w:type="spellEnd"/>
      <w:r>
        <w:rPr>
          <w:rFonts w:eastAsia="Times New Roman" w:cs="Times New Roman"/>
          <w:szCs w:val="24"/>
        </w:rPr>
        <w:t xml:space="preserve"> οποιαδήποτε προσπάθεια μίας επιχείρησης να είναι βιώσιμη και να μπορέσει επιτέλους να μείνει στη χώρα και να μην φύγει στο εξωτερικό, δημιουργούσατε το δικό σας ματωμένο πλεόνασμα, κάτι για το οποίο κατηγορούσατε τ</w:t>
      </w:r>
      <w:r>
        <w:rPr>
          <w:rFonts w:eastAsia="Times New Roman" w:cs="Times New Roman"/>
          <w:szCs w:val="24"/>
        </w:rPr>
        <w:t>ις προηγούμενες κυβερνήσεις που έφερναν μέτρα πάνω σε ματωμένα πλεονάσματα και δεν τα ψηφίζατε ποτέ εσείς.</w:t>
      </w:r>
    </w:p>
    <w:p w14:paraId="6E81993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Η Κυβέρνησή σας αυτήν την τετραετία έχει καταφέρει να κάνει είκοσι πέντε περικοπές συντάξεων έμμεσες. Δεν μιλάω για τις οριζόντιες, για να μην παρεξη</w:t>
      </w:r>
      <w:r>
        <w:rPr>
          <w:rFonts w:eastAsia="Times New Roman" w:cs="Times New Roman"/>
          <w:szCs w:val="24"/>
        </w:rPr>
        <w:t>γηθώ, γιατί κατηγορήθηκα και γι’ αυτό σε ένα πάνελ, ότι μιλούσα για περικοπές συντάξεων. Ναι, βεβαίως, όταν περικόπτεις το ΕΚΑΣ, όταν αυξάνεις το αφορολόγητο, όταν ανεβάζεις τους φόρους, μειώνεται το εισόδημα του συνταξιούχου, άρα του κόβεις τη σύνταξη. Εί</w:t>
      </w:r>
      <w:r>
        <w:rPr>
          <w:rFonts w:eastAsia="Times New Roman" w:cs="Times New Roman"/>
          <w:szCs w:val="24"/>
        </w:rPr>
        <w:t>ναι απλά τα πράγματα. Πάνω από είκοσι πέντε φορές η δική σας Κυβέρνηση έχει κόψει τις συντάξεις. Μερικά μόνα επιστρέφετε -και δικά σας κλεμμένα, όχι μόνον της Νέας Δημοκρατίας και του ΠΑΣΟΚ. Καταθέτω σχετικό πίνακα, για να μπορείτε να τον δείτε αναλυτικά κ</w:t>
      </w:r>
      <w:r>
        <w:rPr>
          <w:rFonts w:eastAsia="Times New Roman" w:cs="Times New Roman"/>
          <w:szCs w:val="24"/>
        </w:rPr>
        <w:t>αι να φρεσκάρω τη μνήμη σας.</w:t>
      </w:r>
    </w:p>
    <w:p w14:paraId="6E81993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(Στο σημείο αυτό ο Ζ΄ Αντιπρόεδρος της Βουλής κ. Μάριος Γεωργιάδης καταθέτει για τα Πρακτικά τον προαναφερθέντα πίνακα</w:t>
      </w:r>
      <w:r>
        <w:rPr>
          <w:rFonts w:eastAsia="Times New Roman" w:cs="Times New Roman"/>
          <w:szCs w:val="24"/>
        </w:rPr>
        <w:t>,</w:t>
      </w:r>
      <w:r>
        <w:rPr>
          <w:rFonts w:eastAsia="Times New Roman" w:cs="Times New Roman"/>
          <w:szCs w:val="24"/>
        </w:rPr>
        <w:t xml:space="preserve">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r>
        <w:rPr>
          <w:rFonts w:eastAsia="Times New Roman" w:cs="Times New Roman"/>
          <w:szCs w:val="24"/>
        </w:rPr>
        <w:t>)</w:t>
      </w:r>
    </w:p>
    <w:p w14:paraId="6E81993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Παράλληλα, κατά τη διάρκεια της διακυβέρνησης ΣΥΡΙΖΑ η παραβατικότητα, το έγκλημα και η ατιμωρησία έχουν εκτιναχθεί στα ύψη, δημιουργώντας ένα πραγματικό αίσθημα φόβου στον αποσαθρωμένο κοινωνικό ιστό. Οι γειτονιές της Αθήνας δέχονται επιθέσεις, τα Εξάρχ</w:t>
      </w:r>
      <w:r>
        <w:rPr>
          <w:rFonts w:eastAsia="Times New Roman" w:cs="Times New Roman"/>
          <w:szCs w:val="24"/>
        </w:rPr>
        <w:t>εια είναι άβατο για τους πολίτες, ακόμα και για τους ίδιους τους κατοίκους.</w:t>
      </w:r>
    </w:p>
    <w:p w14:paraId="6E81993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Και εσείς τι κάνετε; Η Κυβέρνηση περί άλλων τυρβάζει. Αυτό είναι το αποτέλεσμα της υιοθέτησης της ανοχής που έχετε από την πλευρά σας, της ιδιαίτερα παθητικής στάσης που έχετε ως απλός παρατηρητής, από την εκάστοτε πολιτική ηγεσία του αρμοδίου Υπουργείου, </w:t>
      </w:r>
      <w:r>
        <w:rPr>
          <w:rFonts w:eastAsia="Times New Roman" w:cs="Times New Roman"/>
          <w:szCs w:val="24"/>
        </w:rPr>
        <w:t xml:space="preserve">αλλά και από την απαράδεκτη κατ’ εμάς νομοθέτηση του νόμου Παρασκευόπουλου που έχει επιτρέψει σε κάθε καρυδιάς καρύδι να μπορεί κυκλοφορεί ελεύθερο στους δρόμους. </w:t>
      </w:r>
    </w:p>
    <w:p w14:paraId="6E81994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Πάντως</w:t>
      </w:r>
      <w:r w:rsidRPr="00893F54">
        <w:rPr>
          <w:rFonts w:eastAsia="Times New Roman" w:cs="Times New Roman"/>
          <w:szCs w:val="24"/>
        </w:rPr>
        <w:t xml:space="preserve"> </w:t>
      </w:r>
      <w:r>
        <w:rPr>
          <w:rFonts w:eastAsia="Times New Roman" w:cs="Times New Roman"/>
          <w:szCs w:val="24"/>
        </w:rPr>
        <w:t xml:space="preserve">δεν τα κάνατε όλα λάθος. Να είμαστε ειλικρινείς. Υπάρχει και κάτι που κάνετε σωστά. Διορίζετε. Αυτό το κάνετε σωστά. Φτιάχνετε τον κομματικό σας στρατό. Ογδόντα τέσσερις χιλιάδες πεντακόσιοι νέοι εγγεγραμμένοι </w:t>
      </w:r>
      <w:r>
        <w:rPr>
          <w:rFonts w:eastAsia="Times New Roman" w:cs="Times New Roman"/>
          <w:szCs w:val="24"/>
        </w:rPr>
        <w:lastRenderedPageBreak/>
        <w:t xml:space="preserve">είναι τα δικά σας στελέχη στο μητρώο στελεχών </w:t>
      </w:r>
      <w:r>
        <w:rPr>
          <w:rFonts w:eastAsia="Times New Roman" w:cs="Times New Roman"/>
          <w:szCs w:val="24"/>
        </w:rPr>
        <w:t>του ΣΥΡΙΖΑ. Οπότε το όποιο ηθικό πλεονέκτημα και αν είχατε ως Κυβέρνηση να ξέρετε ότι το έχετε χάσει προ πολλού.</w:t>
      </w:r>
    </w:p>
    <w:p w14:paraId="6E819941" w14:textId="77777777" w:rsidR="004B0DF5" w:rsidRDefault="00471FB5">
      <w:pPr>
        <w:spacing w:line="600" w:lineRule="auto"/>
        <w:ind w:firstLine="720"/>
        <w:jc w:val="both"/>
        <w:rPr>
          <w:rFonts w:eastAsia="Times New Roman" w:cs="Times New Roman"/>
          <w:szCs w:val="24"/>
        </w:rPr>
      </w:pPr>
      <w:r w:rsidRPr="008B5C99">
        <w:rPr>
          <w:rFonts w:eastAsia="Times New Roman" w:cs="Times New Roman"/>
          <w:b/>
          <w:szCs w:val="24"/>
        </w:rPr>
        <w:t>ΠΑΝΑΓΙΩΤΑ ΚΟΖΟΜΠΟΛΗ – ΑΜΑΝΑΤΙΔΗ:</w:t>
      </w:r>
      <w:r>
        <w:rPr>
          <w:rFonts w:eastAsia="Times New Roman" w:cs="Times New Roman"/>
          <w:b/>
          <w:szCs w:val="24"/>
        </w:rPr>
        <w:t xml:space="preserve"> </w:t>
      </w:r>
      <w:r>
        <w:rPr>
          <w:rFonts w:eastAsia="Times New Roman" w:cs="Times New Roman"/>
          <w:szCs w:val="24"/>
        </w:rPr>
        <w:t>Τι ακριβώς κάνουν οι ογδόντα τέσσερις χιλιάδες;</w:t>
      </w:r>
    </w:p>
    <w:p w14:paraId="6E819942"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(Ζ΄ Αντιπρόεδρος της Βουλής): </w:t>
      </w:r>
      <w:r>
        <w:rPr>
          <w:rFonts w:eastAsia="Times New Roman" w:cs="Times New Roman"/>
          <w:szCs w:val="24"/>
        </w:rPr>
        <w:t>Δεν έχετε διορ</w:t>
      </w:r>
      <w:r>
        <w:rPr>
          <w:rFonts w:eastAsia="Times New Roman" w:cs="Times New Roman"/>
          <w:szCs w:val="24"/>
        </w:rPr>
        <w:t>ίσει…</w:t>
      </w:r>
    </w:p>
    <w:p w14:paraId="6E819943" w14:textId="77777777" w:rsidR="004B0DF5" w:rsidRDefault="00471FB5">
      <w:pPr>
        <w:spacing w:line="600" w:lineRule="auto"/>
        <w:ind w:firstLine="720"/>
        <w:jc w:val="both"/>
        <w:rPr>
          <w:rFonts w:eastAsia="Times New Roman" w:cs="Times New Roman"/>
          <w:szCs w:val="24"/>
        </w:rPr>
      </w:pPr>
      <w:r w:rsidRPr="008B5C99">
        <w:rPr>
          <w:rFonts w:eastAsia="Times New Roman" w:cs="Times New Roman"/>
          <w:b/>
          <w:szCs w:val="24"/>
        </w:rPr>
        <w:t xml:space="preserve">ΠΡΟΕΔΡΕΥΩΝ (Δημήτριος </w:t>
      </w:r>
      <w:proofErr w:type="spellStart"/>
      <w:r w:rsidRPr="008B5C99">
        <w:rPr>
          <w:rFonts w:eastAsia="Times New Roman" w:cs="Times New Roman"/>
          <w:b/>
          <w:szCs w:val="24"/>
        </w:rPr>
        <w:t>Κρεμαστινός</w:t>
      </w:r>
      <w:proofErr w:type="spellEnd"/>
      <w:r w:rsidRPr="008B5C99">
        <w:rPr>
          <w:rFonts w:eastAsia="Times New Roman" w:cs="Times New Roman"/>
          <w:b/>
          <w:szCs w:val="24"/>
        </w:rPr>
        <w:t>):</w:t>
      </w:r>
      <w:r>
        <w:rPr>
          <w:rFonts w:eastAsia="Times New Roman" w:cs="Times New Roman"/>
          <w:szCs w:val="24"/>
        </w:rPr>
        <w:t xml:space="preserve"> Μην διακόπτετε. Δεν είναι σωστό.</w:t>
      </w:r>
    </w:p>
    <w:p w14:paraId="6E819944" w14:textId="77777777" w:rsidR="004B0DF5" w:rsidRDefault="00471FB5">
      <w:pPr>
        <w:spacing w:line="600" w:lineRule="auto"/>
        <w:ind w:firstLine="720"/>
        <w:jc w:val="both"/>
        <w:rPr>
          <w:rFonts w:eastAsia="Times New Roman" w:cs="Times New Roman"/>
          <w:szCs w:val="24"/>
        </w:rPr>
      </w:pPr>
      <w:r w:rsidRPr="008B5C99">
        <w:rPr>
          <w:rFonts w:eastAsia="Times New Roman" w:cs="Times New Roman"/>
          <w:b/>
          <w:szCs w:val="24"/>
        </w:rPr>
        <w:t>ΜΑΡΙΟΣ ΓΕΩΡΓΙΑΔΗΣ (Ζ΄ Αντιπρόεδρος της Βουλής):</w:t>
      </w:r>
      <w:r>
        <w:rPr>
          <w:rFonts w:eastAsia="Times New Roman" w:cs="Times New Roman"/>
          <w:b/>
          <w:szCs w:val="24"/>
        </w:rPr>
        <w:t xml:space="preserve"> </w:t>
      </w:r>
      <w:r>
        <w:rPr>
          <w:rFonts w:eastAsia="Times New Roman" w:cs="Times New Roman"/>
          <w:szCs w:val="24"/>
        </w:rPr>
        <w:t>Μπορώ να απαντήσω, δεν έχω πρόβλημα.</w:t>
      </w:r>
    </w:p>
    <w:p w14:paraId="6E81994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Τι ακριβώς κάνουν οι ογδόντα τέσσερις χιλιάδες; Σε κάθε νομοσχέδιο που έρχεται δημιουργείτε και </w:t>
      </w:r>
      <w:r>
        <w:rPr>
          <w:rFonts w:eastAsia="Times New Roman" w:cs="Times New Roman"/>
          <w:szCs w:val="24"/>
        </w:rPr>
        <w:t>μια νέα γραμματεία τριμελή, πενταμελή, με δεκαπέντε άτομα η καθεμία. Τα έχουμε δει. Τα έχουμε πει. Δεν χρειάζεται να τα πούμε πάλι. Μπορώ να σας τα φέρω.</w:t>
      </w:r>
    </w:p>
    <w:p w14:paraId="6E819946" w14:textId="77777777" w:rsidR="004B0DF5" w:rsidRDefault="00471FB5">
      <w:pPr>
        <w:spacing w:line="600" w:lineRule="auto"/>
        <w:ind w:firstLine="720"/>
        <w:jc w:val="both"/>
        <w:rPr>
          <w:rFonts w:eastAsia="Times New Roman" w:cs="Times New Roman"/>
          <w:szCs w:val="24"/>
        </w:rPr>
      </w:pPr>
      <w:r w:rsidRPr="008308D9">
        <w:rPr>
          <w:rFonts w:eastAsia="Times New Roman" w:cs="Times New Roman"/>
          <w:b/>
          <w:szCs w:val="24"/>
        </w:rPr>
        <w:t xml:space="preserve">ΠΑΝΑΓΙΩΤΗΣ (ΠΑΝΟΣ) ΣΚΟΥΡΟΛΙΑΚΟΣ: </w:t>
      </w:r>
      <w:r w:rsidRPr="008308D9">
        <w:rPr>
          <w:rFonts w:eastAsia="Times New Roman" w:cs="Times New Roman"/>
          <w:szCs w:val="24"/>
        </w:rPr>
        <w:t xml:space="preserve">Τριάντα χιλιάδες </w:t>
      </w:r>
      <w:r>
        <w:rPr>
          <w:rFonts w:eastAsia="Times New Roman" w:cs="Times New Roman"/>
          <w:szCs w:val="24"/>
        </w:rPr>
        <w:t xml:space="preserve">στις </w:t>
      </w:r>
      <w:r w:rsidRPr="008308D9">
        <w:rPr>
          <w:rFonts w:eastAsia="Times New Roman" w:cs="Times New Roman"/>
          <w:szCs w:val="24"/>
        </w:rPr>
        <w:t>γραμματείες;</w:t>
      </w:r>
    </w:p>
    <w:p w14:paraId="6E819947"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ΜΑΡΙΟΣ ΓΕΩΡΓΙΑΔΗΣ (Ζ΄ Αντιπρόεδρος</w:t>
      </w:r>
      <w:r>
        <w:rPr>
          <w:rFonts w:eastAsia="Times New Roman" w:cs="Times New Roman"/>
          <w:b/>
          <w:szCs w:val="24"/>
        </w:rPr>
        <w:t xml:space="preserve"> της Βουλής): </w:t>
      </w:r>
      <w:r>
        <w:rPr>
          <w:rFonts w:eastAsia="Times New Roman" w:cs="Times New Roman"/>
          <w:szCs w:val="24"/>
        </w:rPr>
        <w:t xml:space="preserve">Μπορώ να σας τα φέρω. Ογδόντα τέσσερις χιλιάδες πεντακόσιες συμβάσεις έχετε κάνει είτε ορισμένου είτε αορίστου χρόνου. Αυτά είναι θέματα από τον κρατικό προϋπολογισμό. Δεν σας αρέσει να τα ακούτε, αλλά θα τα ακούσετε. Μπαίνετε πλέον στο ίδιο </w:t>
      </w:r>
      <w:r>
        <w:rPr>
          <w:rFonts w:eastAsia="Times New Roman" w:cs="Times New Roman"/>
          <w:szCs w:val="24"/>
        </w:rPr>
        <w:t>κάδρο με τις προηγούμενες κυβερνήσεις. Έχετε τις ίδιες ευθύνες με τις κυβερνήσεις των τελευταίων δεκαετιών, του ΠΑΣΟΚ και της Νέας Δημοκρατίας.</w:t>
      </w:r>
    </w:p>
    <w:p w14:paraId="6E81994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πεπραγμένα και το βεβαρημένο παρελθόν αυτής της Κυβέρνησης δεν επιτρέπουν σε κα</w:t>
      </w:r>
      <w:r>
        <w:rPr>
          <w:rFonts w:eastAsia="Times New Roman" w:cs="Times New Roman"/>
          <w:szCs w:val="24"/>
        </w:rPr>
        <w:t>νέναν να σας εμπιστευθεί ούτε για κάποιο δήμο ή για μια κοινότητα. Και θα το δείτε το αποτέλεσμα στις εκλογές. Οι υποσχέσεις και τα ψέματα ήταν και είναι αναρίθμητα, τα λόγια παχιά, τα έργα ισχνά. Αναμφίβολα θα πάρετε την απάντηση του ελληνικού λαού, που θ</w:t>
      </w:r>
      <w:r>
        <w:rPr>
          <w:rFonts w:eastAsia="Times New Roman" w:cs="Times New Roman"/>
          <w:szCs w:val="24"/>
        </w:rPr>
        <w:t xml:space="preserve">α δοθεί σύντομα και θα είναι αυτή που σας αρμόζει. </w:t>
      </w:r>
    </w:p>
    <w:p w14:paraId="6E81994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Εμείς καλούμε τους πολίτες να κλείσουν τα αυτιά στις δικές σας σειρήνες και να επιλέγουν υγιείς δυνάμεις, καθαρές δυνάμεις, όπως είναι η Ένωση Κεντρώων, ένα κόμμα που δεν χρωστάει δάνεια, που δεν εμπλέκετ</w:t>
      </w:r>
      <w:r>
        <w:rPr>
          <w:rFonts w:eastAsia="Times New Roman" w:cs="Times New Roman"/>
          <w:szCs w:val="24"/>
        </w:rPr>
        <w:t xml:space="preserve">αι σε σκάνδαλα, που δεν έχει </w:t>
      </w:r>
      <w:r>
        <w:rPr>
          <w:rFonts w:eastAsia="Times New Roman" w:cs="Times New Roman"/>
          <w:szCs w:val="24"/>
          <w:lang w:val="en-US"/>
        </w:rPr>
        <w:t>offshore</w:t>
      </w:r>
      <w:r w:rsidRPr="00E031BD">
        <w:rPr>
          <w:rFonts w:eastAsia="Times New Roman" w:cs="Times New Roman"/>
          <w:szCs w:val="24"/>
        </w:rPr>
        <w:t xml:space="preserve">, </w:t>
      </w:r>
      <w:r>
        <w:rPr>
          <w:rFonts w:eastAsia="Times New Roman" w:cs="Times New Roman"/>
          <w:szCs w:val="24"/>
        </w:rPr>
        <w:t>που δεν την ελέγχουν τα συμφέροντα και που είναι η εγγύηση για τη συνεργασία και τη συνεννόηση, η οποία θα επιβάλει στους πάντες να λογοδοτούν και δεν θα επιτρέψει σε κα</w:t>
      </w:r>
      <w:r>
        <w:rPr>
          <w:rFonts w:eastAsia="Times New Roman" w:cs="Times New Roman"/>
          <w:szCs w:val="24"/>
        </w:rPr>
        <w:t>μ</w:t>
      </w:r>
      <w:r>
        <w:rPr>
          <w:rFonts w:eastAsia="Times New Roman" w:cs="Times New Roman"/>
          <w:szCs w:val="24"/>
        </w:rPr>
        <w:t>μία κυβέρνηση να μπορεί να έχει -σε εισαγωγικά-</w:t>
      </w:r>
      <w:r>
        <w:rPr>
          <w:rFonts w:eastAsia="Times New Roman" w:cs="Times New Roman"/>
          <w:szCs w:val="24"/>
        </w:rPr>
        <w:t xml:space="preserve"> μια εσωτερική κοινοβουλευτική χούντα των «</w:t>
      </w:r>
      <w:proofErr w:type="spellStart"/>
      <w:r>
        <w:rPr>
          <w:rFonts w:eastAsia="Times New Roman" w:cs="Times New Roman"/>
          <w:szCs w:val="24"/>
        </w:rPr>
        <w:t>εκατόν</w:t>
      </w:r>
      <w:proofErr w:type="spellEnd"/>
      <w:r>
        <w:rPr>
          <w:rFonts w:eastAsia="Times New Roman" w:cs="Times New Roman"/>
          <w:szCs w:val="24"/>
        </w:rPr>
        <w:t xml:space="preserve"> σαράντα πέντε συν» προθύμων γυρολόγων να ψηφίζουν τα πάντα όλα πριν καν τα διαβάσουν. </w:t>
      </w:r>
    </w:p>
    <w:p w14:paraId="6E81994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Θα κλείσω, κύριε Πρόεδρε, με έναν απολογισμό -και σας ευχαριστώ για την ανοχή σας- για το τι έχει κάνει η Ένωση Κεντρώω</w:t>
      </w:r>
      <w:r>
        <w:rPr>
          <w:rFonts w:eastAsia="Times New Roman" w:cs="Times New Roman"/>
          <w:szCs w:val="24"/>
        </w:rPr>
        <w:t xml:space="preserve">ν μέσα σε αυτά τα τέσσερα χρόνια που βρίσκεται στην </w:t>
      </w:r>
      <w:r>
        <w:rPr>
          <w:rFonts w:eastAsia="Times New Roman" w:cs="Times New Roman"/>
          <w:szCs w:val="24"/>
        </w:rPr>
        <w:t>ε</w:t>
      </w:r>
      <w:r>
        <w:rPr>
          <w:rFonts w:eastAsia="Times New Roman" w:cs="Times New Roman"/>
          <w:szCs w:val="24"/>
        </w:rPr>
        <w:t xml:space="preserve">λληνική Βουλή. Είμαστε από τα λεγόμενα «μικρά κόμματα». Είμαστε ένα μικρό κόμμα, είμαστε στο 3,5%, είναι η πρώτη φορά που μπήκαμε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lastRenderedPageBreak/>
        <w:t>Κοινοβούλιο και έχουμε κάνει αρκετές προσπάθειες και είμαστε</w:t>
      </w:r>
      <w:r>
        <w:rPr>
          <w:rFonts w:eastAsia="Times New Roman" w:cs="Times New Roman"/>
          <w:szCs w:val="24"/>
        </w:rPr>
        <w:t xml:space="preserve"> το κόμμα με τις περισσότερες προτάσεις στην ιστορία του Κοινοβουλίου από τα λεγόμενα «μικρά κόμματα». Δεν έχει ακουστεί τίποτα.</w:t>
      </w:r>
    </w:p>
    <w:p w14:paraId="6E81994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Προτείναμε να γίνει σύσκεψη πολιτικών Αρχηγών και δημοψήφισμα για το </w:t>
      </w:r>
      <w:r>
        <w:rPr>
          <w:rFonts w:eastAsia="Times New Roman" w:cs="Times New Roman"/>
          <w:szCs w:val="24"/>
        </w:rPr>
        <w:t>σ</w:t>
      </w:r>
      <w:r>
        <w:rPr>
          <w:rFonts w:eastAsia="Times New Roman" w:cs="Times New Roman"/>
          <w:szCs w:val="24"/>
        </w:rPr>
        <w:t>κοπιανό. Προτείναμε συνταγματικές αλλαγές που θα ήταν τομ</w:t>
      </w:r>
      <w:r>
        <w:rPr>
          <w:rFonts w:eastAsia="Times New Roman" w:cs="Times New Roman"/>
          <w:szCs w:val="24"/>
        </w:rPr>
        <w:t xml:space="preserve">ή στην </w:t>
      </w:r>
      <w:r>
        <w:rPr>
          <w:rFonts w:eastAsia="Times New Roman" w:cs="Times New Roman"/>
          <w:szCs w:val="24"/>
        </w:rPr>
        <w:t>δ</w:t>
      </w:r>
      <w:r>
        <w:rPr>
          <w:rFonts w:eastAsia="Times New Roman" w:cs="Times New Roman"/>
          <w:szCs w:val="24"/>
        </w:rPr>
        <w:t xml:space="preserve">ημοκρατία, όπως είναι η συνταγματική θέσπιση της απλής αναλογικής, η ποινικοποίηση του ρουσφετιού και πάρα πολλά άλλα πράγματα. Προτείναμε </w:t>
      </w:r>
      <w:proofErr w:type="spellStart"/>
      <w:r>
        <w:rPr>
          <w:rFonts w:eastAsia="Times New Roman" w:cs="Times New Roman"/>
          <w:szCs w:val="24"/>
        </w:rPr>
        <w:t>εξορθολογισμό</w:t>
      </w:r>
      <w:proofErr w:type="spellEnd"/>
      <w:r>
        <w:rPr>
          <w:rFonts w:eastAsia="Times New Roman" w:cs="Times New Roman"/>
          <w:szCs w:val="24"/>
        </w:rPr>
        <w:t xml:space="preserve"> του δημοσίου -εδώ είναι η απάντησή μου προς εσάς που θορυβηθήκατε μόλις σας είπα για τους ογδόν</w:t>
      </w:r>
      <w:r>
        <w:rPr>
          <w:rFonts w:eastAsia="Times New Roman" w:cs="Times New Roman"/>
          <w:szCs w:val="24"/>
        </w:rPr>
        <w:t xml:space="preserve">τα τέσσερις χιλιάδες πεντακόσιους διορισμούς που κάνατε-, ώστε να επιβραβευθούν οι παραγωγικοί και δημιουργικοί και ευσυνείδητοι δημόσιοι υπάλληλοι και να εντοπιστούν και να απομακρυνθούν οι </w:t>
      </w:r>
      <w:proofErr w:type="spellStart"/>
      <w:r>
        <w:rPr>
          <w:rFonts w:eastAsia="Times New Roman" w:cs="Times New Roman"/>
          <w:szCs w:val="24"/>
        </w:rPr>
        <w:t>κόθροι</w:t>
      </w:r>
      <w:proofErr w:type="spellEnd"/>
      <w:r>
        <w:rPr>
          <w:rFonts w:eastAsia="Times New Roman" w:cs="Times New Roman"/>
          <w:szCs w:val="24"/>
        </w:rPr>
        <w:t xml:space="preserve"> που έχουν γεμίσει επί όλων των κυβερνήσεων τον δημόσιο τομ</w:t>
      </w:r>
      <w:r>
        <w:rPr>
          <w:rFonts w:eastAsia="Times New Roman" w:cs="Times New Roman"/>
          <w:szCs w:val="24"/>
        </w:rPr>
        <w:t>έα εις βάρος και των συναδέλφων τους, αλλά και της ελληνικής κοινωνίας.</w:t>
      </w:r>
    </w:p>
    <w:p w14:paraId="6E81994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Έχουμε προτείνει –τελειώνω με αυτό, κύριε Πρόεδρε- περικοπές μόνο για τις υψηλές συντάξεις. Και όταν λέμε υψηλές συντάξεις εννοούμε από τα 1.500 ευρώ και πάνω, όχι να πειράζουμε τους χ</w:t>
      </w:r>
      <w:r>
        <w:rPr>
          <w:rFonts w:eastAsia="Times New Roman" w:cs="Times New Roman"/>
          <w:szCs w:val="24"/>
        </w:rPr>
        <w:t xml:space="preserve">αμηλοσυνταξιούχους, να μπορούν να ανασάνουν. Καταθέσαμε καινοτόμες προτάσεις για την παιδεία, για την εξωτερική πολιτική, για τα εξοπλιστικά. Έχουμε τεράστιο πρόγραμμα, αλλά δυστυχώς όλα αυτά απευθύνονται εις </w:t>
      </w:r>
      <w:proofErr w:type="spellStart"/>
      <w:r>
        <w:rPr>
          <w:rFonts w:eastAsia="Times New Roman" w:cs="Times New Roman"/>
          <w:szCs w:val="24"/>
        </w:rPr>
        <w:t>ώτα</w:t>
      </w:r>
      <w:proofErr w:type="spellEnd"/>
      <w:r>
        <w:rPr>
          <w:rFonts w:eastAsia="Times New Roman" w:cs="Times New Roman"/>
          <w:szCs w:val="24"/>
        </w:rPr>
        <w:t xml:space="preserve"> μη ακουόντων. Γι’ αυτό ζητάμε ο ελληνικός λ</w:t>
      </w:r>
      <w:r>
        <w:rPr>
          <w:rFonts w:eastAsia="Times New Roman" w:cs="Times New Roman"/>
          <w:szCs w:val="24"/>
        </w:rPr>
        <w:t>αός να δυναμώσει ακόμα περισσότερο τη φωνή μας, γιατί ο Έλληνας μπορεί να τα καταφέρει και εμείς ως Ένωση Κεντρώων μπορούμε πλέον μπορούμε να εγγυηθούμε ότι θα υλοποιήσουμε τις δεσμεύσεις μας και ότι δεν έχουμε παρεκκλίνει ποτέ από αυτό που πιστεύουμε. Από</w:t>
      </w:r>
      <w:r>
        <w:rPr>
          <w:rFonts w:eastAsia="Times New Roman" w:cs="Times New Roman"/>
          <w:szCs w:val="24"/>
        </w:rPr>
        <w:t xml:space="preserve"> την πρώτη ημέρα που μπήκαμε στην </w:t>
      </w:r>
      <w:r>
        <w:rPr>
          <w:rFonts w:eastAsia="Times New Roman" w:cs="Times New Roman"/>
          <w:szCs w:val="24"/>
        </w:rPr>
        <w:t>ε</w:t>
      </w:r>
      <w:r>
        <w:rPr>
          <w:rFonts w:eastAsia="Times New Roman" w:cs="Times New Roman"/>
          <w:szCs w:val="24"/>
        </w:rPr>
        <w:t xml:space="preserve">λληνική Βουλή και για χρόνια δεν έχουμε αλλάξει στάση σε τίποτα. </w:t>
      </w:r>
    </w:p>
    <w:p w14:paraId="6E81994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Και επειδή στον κ. Τσίπρα αρέσει και η ποίηση, θα του αφιερώσω και εγώ έναν στίχο του Καβάφη: «Αποχαιρέτα την </w:t>
      </w:r>
      <w:proofErr w:type="spellStart"/>
      <w:r>
        <w:rPr>
          <w:rFonts w:eastAsia="Times New Roman" w:cs="Times New Roman"/>
          <w:szCs w:val="24"/>
        </w:rPr>
        <w:t>την</w:t>
      </w:r>
      <w:proofErr w:type="spellEnd"/>
      <w:r>
        <w:rPr>
          <w:rFonts w:eastAsia="Times New Roman" w:cs="Times New Roman"/>
          <w:szCs w:val="24"/>
        </w:rPr>
        <w:t xml:space="preserve"> Αλεξάνδρεια που χάνεις».</w:t>
      </w:r>
    </w:p>
    <w:p w14:paraId="6E81994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r>
        <w:rPr>
          <w:rFonts w:eastAsia="Times New Roman" w:cs="Times New Roman"/>
          <w:szCs w:val="24"/>
        </w:rPr>
        <w:t>κύριε Πρόεδρε.</w:t>
      </w:r>
    </w:p>
    <w:p w14:paraId="6E81994F" w14:textId="77777777" w:rsidR="004B0DF5" w:rsidRDefault="00471FB5">
      <w:pPr>
        <w:spacing w:line="600" w:lineRule="auto"/>
        <w:ind w:firstLine="720"/>
        <w:jc w:val="both"/>
        <w:rPr>
          <w:rFonts w:eastAsia="Times New Roman" w:cs="Times New Roman"/>
          <w:szCs w:val="24"/>
        </w:rPr>
      </w:pPr>
      <w:r w:rsidRPr="006A7518">
        <w:rPr>
          <w:rFonts w:eastAsia="Times New Roman" w:cs="Times New Roman"/>
          <w:b/>
          <w:szCs w:val="24"/>
        </w:rPr>
        <w:t xml:space="preserve">ΠΡΟΕΔΡΕΥΩΝ (Δημήτριος </w:t>
      </w:r>
      <w:proofErr w:type="spellStart"/>
      <w:r w:rsidRPr="006A7518">
        <w:rPr>
          <w:rFonts w:eastAsia="Times New Roman" w:cs="Times New Roman"/>
          <w:b/>
          <w:szCs w:val="24"/>
        </w:rPr>
        <w:t>Κρεμαστινός</w:t>
      </w:r>
      <w:proofErr w:type="spellEnd"/>
      <w:r w:rsidRPr="006A7518">
        <w:rPr>
          <w:rFonts w:eastAsia="Times New Roman" w:cs="Times New Roman"/>
          <w:b/>
          <w:szCs w:val="24"/>
        </w:rPr>
        <w:t>):</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w:t>
      </w:r>
      <w:r>
        <w:rPr>
          <w:rFonts w:eastAsia="Times New Roman" w:cs="Times New Roman"/>
        </w:rPr>
        <w:t>ΒΕΝΙΖΕΛΟΣ» και ενημερώθηκαν για την ιστορία του κτηρίου και τον τρόπο οργάνωσης και λειτουργίας της Βουλής, τριάντα δύο μαθητές και μαθήτριες και τρεις εκπαιδευτικοί συνοδοί τους από το 5</w:t>
      </w:r>
      <w:r w:rsidRPr="006A7518">
        <w:rPr>
          <w:rFonts w:eastAsia="Times New Roman" w:cs="Times New Roman"/>
        </w:rPr>
        <w:t>2</w:t>
      </w:r>
      <w:r w:rsidRPr="00BB1D2A">
        <w:rPr>
          <w:rFonts w:eastAsia="Times New Roman" w:cs="Times New Roman"/>
          <w:vertAlign w:val="superscript"/>
        </w:rPr>
        <w:t>ο</w:t>
      </w:r>
      <w:r>
        <w:rPr>
          <w:rFonts w:eastAsia="Times New Roman" w:cs="Times New Roman"/>
        </w:rPr>
        <w:t xml:space="preserve"> Δημοτικό Σχολείο Ηρακλείου. </w:t>
      </w:r>
    </w:p>
    <w:p w14:paraId="6E819950" w14:textId="77777777" w:rsidR="004B0DF5" w:rsidRDefault="00471FB5">
      <w:pPr>
        <w:spacing w:line="600" w:lineRule="auto"/>
        <w:ind w:left="360" w:firstLine="360"/>
        <w:jc w:val="both"/>
        <w:rPr>
          <w:rFonts w:eastAsia="Times New Roman" w:cs="Times New Roman"/>
        </w:rPr>
      </w:pPr>
      <w:r>
        <w:rPr>
          <w:rFonts w:eastAsia="Times New Roman" w:cs="Times New Roman"/>
        </w:rPr>
        <w:t xml:space="preserve">Η Βουλή </w:t>
      </w:r>
      <w:r>
        <w:rPr>
          <w:rFonts w:eastAsia="Times New Roman" w:cs="Times New Roman"/>
        </w:rPr>
        <w:t>σάς</w:t>
      </w:r>
      <w:r>
        <w:rPr>
          <w:rFonts w:eastAsia="Times New Roman" w:cs="Times New Roman"/>
        </w:rPr>
        <w:t xml:space="preserve"> καλωσορίζει. </w:t>
      </w:r>
    </w:p>
    <w:p w14:paraId="6E819951" w14:textId="77777777" w:rsidR="004B0DF5" w:rsidRDefault="00471FB5">
      <w:pPr>
        <w:spacing w:line="600" w:lineRule="auto"/>
        <w:ind w:firstLine="709"/>
        <w:jc w:val="center"/>
        <w:rPr>
          <w:rFonts w:eastAsia="Times New Roman" w:cs="Times New Roman"/>
          <w:szCs w:val="24"/>
        </w:rPr>
      </w:pPr>
      <w:r>
        <w:rPr>
          <w:rFonts w:eastAsia="Times New Roman" w:cs="Times New Roman"/>
        </w:rPr>
        <w:t>(Χειροκροτή</w:t>
      </w:r>
      <w:r>
        <w:rPr>
          <w:rFonts w:eastAsia="Times New Roman" w:cs="Times New Roman"/>
        </w:rPr>
        <w:t>ματα απ’ όλες τις πτέρυγες της Βουλής)</w:t>
      </w:r>
    </w:p>
    <w:p w14:paraId="6E819952" w14:textId="77777777" w:rsidR="004B0DF5" w:rsidRDefault="00471FB5">
      <w:pPr>
        <w:spacing w:line="600" w:lineRule="auto"/>
        <w:ind w:firstLine="720"/>
        <w:contextualSpacing/>
        <w:jc w:val="both"/>
        <w:rPr>
          <w:rFonts w:eastAsia="Times New Roman"/>
          <w:color w:val="1D2228"/>
          <w:szCs w:val="24"/>
        </w:rPr>
      </w:pPr>
      <w:r w:rsidRPr="00F83E29">
        <w:rPr>
          <w:rFonts w:eastAsia="Times New Roman"/>
          <w:color w:val="1D2228"/>
          <w:szCs w:val="24"/>
        </w:rPr>
        <w:t>Προχωρούμε με τον Υπουργό Εσωτερικών</w:t>
      </w:r>
      <w:r w:rsidRPr="007307B2">
        <w:rPr>
          <w:rFonts w:eastAsia="Times New Roman"/>
          <w:color w:val="1D2228"/>
          <w:szCs w:val="24"/>
        </w:rPr>
        <w:t>,</w:t>
      </w:r>
      <w:r w:rsidRPr="00F83E29">
        <w:rPr>
          <w:rFonts w:eastAsia="Times New Roman"/>
          <w:color w:val="1D2228"/>
          <w:szCs w:val="24"/>
        </w:rPr>
        <w:t xml:space="preserve"> τον κ</w:t>
      </w:r>
      <w:r w:rsidRPr="007D1382">
        <w:rPr>
          <w:rFonts w:eastAsia="Times New Roman"/>
          <w:color w:val="1D2228"/>
          <w:szCs w:val="24"/>
        </w:rPr>
        <w:t xml:space="preserve">. </w:t>
      </w:r>
      <w:proofErr w:type="spellStart"/>
      <w:r>
        <w:rPr>
          <w:rFonts w:eastAsia="Times New Roman"/>
          <w:color w:val="1D2228"/>
          <w:szCs w:val="24"/>
        </w:rPr>
        <w:t>Χαρίτση</w:t>
      </w:r>
      <w:proofErr w:type="spellEnd"/>
      <w:r>
        <w:rPr>
          <w:rFonts w:eastAsia="Times New Roman"/>
          <w:color w:val="1D2228"/>
          <w:szCs w:val="24"/>
        </w:rPr>
        <w:t>.</w:t>
      </w:r>
    </w:p>
    <w:p w14:paraId="6E819953"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Π</w:t>
      </w:r>
      <w:r w:rsidRPr="00F83E29">
        <w:rPr>
          <w:rFonts w:eastAsia="Times New Roman"/>
          <w:color w:val="1D2228"/>
          <w:szCs w:val="24"/>
        </w:rPr>
        <w:t>αρακαλώ</w:t>
      </w:r>
      <w:r>
        <w:rPr>
          <w:rFonts w:eastAsia="Times New Roman"/>
          <w:color w:val="1D2228"/>
          <w:szCs w:val="24"/>
        </w:rPr>
        <w:t>, κ</w:t>
      </w:r>
      <w:r w:rsidRPr="00F83E29">
        <w:rPr>
          <w:rFonts w:eastAsia="Times New Roman"/>
          <w:color w:val="1D2228"/>
          <w:szCs w:val="24"/>
        </w:rPr>
        <w:t>ύριε Υπουργέ</w:t>
      </w:r>
      <w:r>
        <w:rPr>
          <w:rFonts w:eastAsia="Times New Roman"/>
          <w:color w:val="1D2228"/>
          <w:szCs w:val="24"/>
        </w:rPr>
        <w:t>,</w:t>
      </w:r>
      <w:r w:rsidRPr="00F83E29">
        <w:rPr>
          <w:rFonts w:eastAsia="Times New Roman"/>
          <w:color w:val="1D2228"/>
          <w:szCs w:val="24"/>
        </w:rPr>
        <w:t xml:space="preserve"> έχετε το</w:t>
      </w:r>
      <w:r>
        <w:rPr>
          <w:rFonts w:eastAsia="Times New Roman"/>
          <w:color w:val="1D2228"/>
          <w:szCs w:val="24"/>
        </w:rPr>
        <w:t>ν</w:t>
      </w:r>
      <w:r w:rsidRPr="00F83E29">
        <w:rPr>
          <w:rFonts w:eastAsia="Times New Roman"/>
          <w:color w:val="1D2228"/>
          <w:szCs w:val="24"/>
        </w:rPr>
        <w:t xml:space="preserve"> λόγο</w:t>
      </w:r>
      <w:r>
        <w:rPr>
          <w:rFonts w:eastAsia="Times New Roman"/>
          <w:color w:val="1D2228"/>
          <w:szCs w:val="24"/>
        </w:rPr>
        <w:t>.</w:t>
      </w:r>
    </w:p>
    <w:p w14:paraId="6E819954" w14:textId="77777777" w:rsidR="004B0DF5" w:rsidRDefault="00471FB5">
      <w:pPr>
        <w:spacing w:line="600" w:lineRule="auto"/>
        <w:ind w:firstLine="720"/>
        <w:contextualSpacing/>
        <w:jc w:val="both"/>
        <w:rPr>
          <w:rFonts w:eastAsia="Times New Roman"/>
          <w:color w:val="1D2228"/>
          <w:szCs w:val="24"/>
        </w:rPr>
      </w:pPr>
      <w:r w:rsidRPr="007D1382">
        <w:rPr>
          <w:rFonts w:eastAsia="Times New Roman"/>
          <w:b/>
          <w:color w:val="1D2228"/>
          <w:szCs w:val="24"/>
        </w:rPr>
        <w:lastRenderedPageBreak/>
        <w:t>ΑΛΕΞ</w:t>
      </w:r>
      <w:r>
        <w:rPr>
          <w:rFonts w:eastAsia="Times New Roman"/>
          <w:b/>
          <w:color w:val="1D2228"/>
          <w:szCs w:val="24"/>
        </w:rPr>
        <w:t>ΗΣ</w:t>
      </w:r>
      <w:r w:rsidRPr="007D1382">
        <w:rPr>
          <w:rFonts w:eastAsia="Times New Roman"/>
          <w:b/>
          <w:color w:val="1D2228"/>
          <w:szCs w:val="24"/>
        </w:rPr>
        <w:t xml:space="preserve"> ΧΑΡΙΤΣΗΣ (Υπουργός Εσωτερικών): </w:t>
      </w:r>
      <w:r>
        <w:rPr>
          <w:rFonts w:eastAsia="Times New Roman"/>
          <w:color w:val="1D2228"/>
          <w:szCs w:val="24"/>
        </w:rPr>
        <w:t>Ε</w:t>
      </w:r>
      <w:r w:rsidRPr="00F83E29">
        <w:rPr>
          <w:rFonts w:eastAsia="Times New Roman"/>
          <w:color w:val="1D2228"/>
          <w:szCs w:val="24"/>
        </w:rPr>
        <w:t>υχαριστώ πολύ</w:t>
      </w:r>
      <w:r>
        <w:rPr>
          <w:rFonts w:eastAsia="Times New Roman"/>
          <w:color w:val="1D2228"/>
          <w:szCs w:val="24"/>
        </w:rPr>
        <w:t>,</w:t>
      </w:r>
      <w:r w:rsidRPr="00F83E29">
        <w:rPr>
          <w:rFonts w:eastAsia="Times New Roman"/>
          <w:color w:val="1D2228"/>
          <w:szCs w:val="24"/>
        </w:rPr>
        <w:t xml:space="preserve"> κύριε </w:t>
      </w:r>
      <w:r>
        <w:rPr>
          <w:rFonts w:eastAsia="Times New Roman"/>
          <w:color w:val="1D2228"/>
          <w:szCs w:val="24"/>
        </w:rPr>
        <w:t>Π</w:t>
      </w:r>
      <w:r w:rsidRPr="00F83E29">
        <w:rPr>
          <w:rFonts w:eastAsia="Times New Roman"/>
          <w:color w:val="1D2228"/>
          <w:szCs w:val="24"/>
        </w:rPr>
        <w:t>ρόεδρε</w:t>
      </w:r>
      <w:r>
        <w:rPr>
          <w:rFonts w:eastAsia="Times New Roman"/>
          <w:color w:val="1D2228"/>
          <w:szCs w:val="24"/>
        </w:rPr>
        <w:t>.</w:t>
      </w:r>
    </w:p>
    <w:p w14:paraId="6E819955"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Ε</w:t>
      </w:r>
      <w:r w:rsidRPr="00F83E29">
        <w:rPr>
          <w:rFonts w:eastAsia="Times New Roman"/>
          <w:color w:val="1D2228"/>
          <w:szCs w:val="24"/>
        </w:rPr>
        <w:t xml:space="preserve">υχαριστώ και τους </w:t>
      </w:r>
      <w:r>
        <w:rPr>
          <w:rFonts w:eastAsia="Times New Roman"/>
          <w:color w:val="1D2228"/>
          <w:szCs w:val="24"/>
        </w:rPr>
        <w:t>Β</w:t>
      </w:r>
      <w:r w:rsidRPr="00F83E29">
        <w:rPr>
          <w:rFonts w:eastAsia="Times New Roman"/>
          <w:color w:val="1D2228"/>
          <w:szCs w:val="24"/>
        </w:rPr>
        <w:t>ουλευτές που έ</w:t>
      </w:r>
      <w:r>
        <w:rPr>
          <w:rFonts w:eastAsia="Times New Roman"/>
          <w:color w:val="1D2228"/>
          <w:szCs w:val="24"/>
        </w:rPr>
        <w:t xml:space="preserve">δειξαν ανοχή για να μπορέσω </w:t>
      </w:r>
      <w:r w:rsidRPr="00F83E29">
        <w:rPr>
          <w:rFonts w:eastAsia="Times New Roman"/>
          <w:color w:val="1D2228"/>
          <w:szCs w:val="24"/>
        </w:rPr>
        <w:t>να μιλήσω λίγο νωρίτερα</w:t>
      </w:r>
      <w:r w:rsidRPr="007307B2">
        <w:rPr>
          <w:rFonts w:eastAsia="Times New Roman"/>
          <w:color w:val="1D2228"/>
          <w:szCs w:val="24"/>
        </w:rPr>
        <w:t>,</w:t>
      </w:r>
      <w:r w:rsidRPr="00F83E29">
        <w:rPr>
          <w:rFonts w:eastAsia="Times New Roman"/>
          <w:color w:val="1D2228"/>
          <w:szCs w:val="24"/>
        </w:rPr>
        <w:t xml:space="preserve"> </w:t>
      </w:r>
      <w:r>
        <w:rPr>
          <w:rFonts w:eastAsia="Times New Roman"/>
          <w:color w:val="1D2228"/>
          <w:szCs w:val="24"/>
        </w:rPr>
        <w:t xml:space="preserve">γιατί οι υποχρεώσεις </w:t>
      </w:r>
      <w:r w:rsidRPr="00F83E29">
        <w:rPr>
          <w:rFonts w:eastAsia="Times New Roman"/>
          <w:color w:val="1D2228"/>
          <w:szCs w:val="24"/>
        </w:rPr>
        <w:t xml:space="preserve">του </w:t>
      </w:r>
      <w:r>
        <w:rPr>
          <w:rFonts w:eastAsia="Times New Roman"/>
          <w:color w:val="1D2228"/>
          <w:szCs w:val="24"/>
        </w:rPr>
        <w:t>Υ</w:t>
      </w:r>
      <w:r w:rsidRPr="00F83E29">
        <w:rPr>
          <w:rFonts w:eastAsia="Times New Roman"/>
          <w:color w:val="1D2228"/>
          <w:szCs w:val="24"/>
        </w:rPr>
        <w:t xml:space="preserve">πουργείου </w:t>
      </w:r>
      <w:r>
        <w:rPr>
          <w:rFonts w:eastAsia="Times New Roman"/>
          <w:color w:val="1D2228"/>
          <w:szCs w:val="24"/>
        </w:rPr>
        <w:t>Εσωτερικών</w:t>
      </w:r>
      <w:r w:rsidRPr="00F83E29">
        <w:rPr>
          <w:rFonts w:eastAsia="Times New Roman"/>
          <w:color w:val="1D2228"/>
          <w:szCs w:val="24"/>
        </w:rPr>
        <w:t xml:space="preserve"> αυτές τις μέρες είναι ιδιαίτερα αυξημένες λόγω της προετοιμασίας των εκλογών</w:t>
      </w:r>
      <w:r>
        <w:rPr>
          <w:rFonts w:eastAsia="Times New Roman"/>
          <w:color w:val="1D2228"/>
          <w:szCs w:val="24"/>
        </w:rPr>
        <w:t>.</w:t>
      </w:r>
    </w:p>
    <w:p w14:paraId="6E819956" w14:textId="77777777" w:rsidR="004B0DF5" w:rsidRDefault="00471FB5">
      <w:pPr>
        <w:spacing w:line="600" w:lineRule="auto"/>
        <w:ind w:firstLine="720"/>
        <w:contextualSpacing/>
        <w:jc w:val="both"/>
        <w:rPr>
          <w:rFonts w:eastAsia="Times New Roman"/>
          <w:color w:val="1D2228"/>
          <w:szCs w:val="24"/>
        </w:rPr>
      </w:pPr>
      <w:r w:rsidRPr="00F83E29">
        <w:rPr>
          <w:rFonts w:eastAsia="Times New Roman"/>
          <w:color w:val="1D2228"/>
          <w:szCs w:val="24"/>
        </w:rPr>
        <w:t xml:space="preserve">Θα </w:t>
      </w:r>
      <w:r>
        <w:rPr>
          <w:rFonts w:eastAsia="Times New Roman"/>
          <w:color w:val="1D2228"/>
          <w:szCs w:val="24"/>
        </w:rPr>
        <w:t>ήθελα να μου</w:t>
      </w:r>
      <w:r w:rsidRPr="00F83E29">
        <w:rPr>
          <w:rFonts w:eastAsia="Times New Roman"/>
          <w:color w:val="1D2228"/>
          <w:szCs w:val="24"/>
        </w:rPr>
        <w:t xml:space="preserve"> επιτρέψετε μία μικρή αναφορά</w:t>
      </w:r>
      <w:r>
        <w:rPr>
          <w:rFonts w:eastAsia="Times New Roman"/>
          <w:color w:val="1D2228"/>
          <w:szCs w:val="24"/>
        </w:rPr>
        <w:t>. Δεν είναι παρών</w:t>
      </w:r>
      <w:r w:rsidRPr="00F83E29">
        <w:rPr>
          <w:rFonts w:eastAsia="Times New Roman"/>
          <w:color w:val="1D2228"/>
          <w:szCs w:val="24"/>
        </w:rPr>
        <w:t xml:space="preserve"> στην </w:t>
      </w:r>
      <w:r>
        <w:rPr>
          <w:rFonts w:eastAsia="Times New Roman"/>
          <w:color w:val="1D2228"/>
          <w:szCs w:val="24"/>
        </w:rPr>
        <w:t>Α</w:t>
      </w:r>
      <w:r w:rsidRPr="00F83E29">
        <w:rPr>
          <w:rFonts w:eastAsia="Times New Roman"/>
          <w:color w:val="1D2228"/>
          <w:szCs w:val="24"/>
        </w:rPr>
        <w:t>ίθουσα</w:t>
      </w:r>
      <w:r>
        <w:rPr>
          <w:rFonts w:eastAsia="Times New Roman"/>
          <w:color w:val="1D2228"/>
          <w:szCs w:val="24"/>
        </w:rPr>
        <w:t xml:space="preserve">, αλλά </w:t>
      </w:r>
      <w:r w:rsidRPr="00F83E29">
        <w:rPr>
          <w:rFonts w:eastAsia="Times New Roman"/>
          <w:color w:val="1D2228"/>
          <w:szCs w:val="24"/>
        </w:rPr>
        <w:t>επειδή ο κ</w:t>
      </w:r>
      <w:r>
        <w:rPr>
          <w:rFonts w:eastAsia="Times New Roman"/>
          <w:color w:val="1D2228"/>
          <w:szCs w:val="24"/>
        </w:rPr>
        <w:t>. Γεωργιάδης πριν από λίγο το έκανε -β</w:t>
      </w:r>
      <w:r w:rsidRPr="00F83E29">
        <w:rPr>
          <w:rFonts w:eastAsia="Times New Roman"/>
          <w:color w:val="1D2228"/>
          <w:szCs w:val="24"/>
        </w:rPr>
        <w:t>εβαίως έχει δικαίωμα να κάνει όσο οξεία κριτική θέλει</w:t>
      </w:r>
      <w:r>
        <w:rPr>
          <w:rFonts w:eastAsia="Times New Roman"/>
          <w:color w:val="1D2228"/>
          <w:szCs w:val="24"/>
        </w:rPr>
        <w:t xml:space="preserve"> σ</w:t>
      </w:r>
      <w:r w:rsidRPr="00F83E29">
        <w:rPr>
          <w:rFonts w:eastAsia="Times New Roman"/>
          <w:color w:val="1D2228"/>
          <w:szCs w:val="24"/>
        </w:rPr>
        <w:t xml:space="preserve">την </w:t>
      </w:r>
      <w:r>
        <w:rPr>
          <w:rFonts w:eastAsia="Times New Roman"/>
          <w:color w:val="1D2228"/>
          <w:szCs w:val="24"/>
        </w:rPr>
        <w:t>Κ</w:t>
      </w:r>
      <w:r w:rsidRPr="00F83E29">
        <w:rPr>
          <w:rFonts w:eastAsia="Times New Roman"/>
          <w:color w:val="1D2228"/>
          <w:szCs w:val="24"/>
        </w:rPr>
        <w:t>υβέρνηση</w:t>
      </w:r>
      <w:r>
        <w:rPr>
          <w:rFonts w:eastAsia="Times New Roman"/>
          <w:color w:val="1D2228"/>
          <w:szCs w:val="24"/>
        </w:rPr>
        <w:t xml:space="preserve">, Βουλευτής </w:t>
      </w:r>
      <w:r w:rsidRPr="00F83E29">
        <w:rPr>
          <w:rFonts w:eastAsia="Times New Roman"/>
          <w:color w:val="1D2228"/>
          <w:szCs w:val="24"/>
        </w:rPr>
        <w:t xml:space="preserve">της </w:t>
      </w:r>
      <w:r>
        <w:rPr>
          <w:rFonts w:eastAsia="Times New Roman"/>
          <w:color w:val="1D2228"/>
          <w:szCs w:val="24"/>
        </w:rPr>
        <w:t>Α</w:t>
      </w:r>
      <w:r w:rsidRPr="00F83E29">
        <w:rPr>
          <w:rFonts w:eastAsia="Times New Roman"/>
          <w:color w:val="1D2228"/>
          <w:szCs w:val="24"/>
        </w:rPr>
        <w:t>ντιπολίτευσης είναι άλλωστε</w:t>
      </w:r>
      <w:r>
        <w:rPr>
          <w:rFonts w:eastAsia="Times New Roman"/>
          <w:color w:val="1D2228"/>
          <w:szCs w:val="24"/>
        </w:rPr>
        <w:t xml:space="preserve">- </w:t>
      </w:r>
      <w:r w:rsidRPr="00F83E29">
        <w:rPr>
          <w:rFonts w:eastAsia="Times New Roman"/>
          <w:color w:val="1D2228"/>
          <w:szCs w:val="24"/>
        </w:rPr>
        <w:t xml:space="preserve">καλό θα ήταν να μη χρησιμοποιούνται </w:t>
      </w:r>
      <w:r>
        <w:rPr>
          <w:rFonts w:eastAsia="Times New Roman"/>
          <w:color w:val="1D2228"/>
          <w:szCs w:val="24"/>
        </w:rPr>
        <w:t xml:space="preserve">όροι </w:t>
      </w:r>
      <w:r w:rsidRPr="00F83E29">
        <w:rPr>
          <w:rFonts w:eastAsia="Times New Roman"/>
          <w:color w:val="1D2228"/>
          <w:szCs w:val="24"/>
        </w:rPr>
        <w:t xml:space="preserve"> όπως </w:t>
      </w:r>
      <w:r>
        <w:rPr>
          <w:rFonts w:eastAsia="Times New Roman"/>
          <w:color w:val="1D2228"/>
          <w:szCs w:val="24"/>
        </w:rPr>
        <w:t>«κοινοβουλευτική χ</w:t>
      </w:r>
      <w:r w:rsidRPr="00F83E29">
        <w:rPr>
          <w:rFonts w:eastAsia="Times New Roman"/>
          <w:color w:val="1D2228"/>
          <w:szCs w:val="24"/>
        </w:rPr>
        <w:t>ούντα</w:t>
      </w:r>
      <w:r>
        <w:rPr>
          <w:rFonts w:eastAsia="Times New Roman"/>
          <w:color w:val="1D2228"/>
          <w:szCs w:val="24"/>
        </w:rPr>
        <w:t>». Μ</w:t>
      </w:r>
      <w:r w:rsidRPr="00F83E29">
        <w:rPr>
          <w:rFonts w:eastAsia="Times New Roman"/>
          <w:color w:val="1D2228"/>
          <w:szCs w:val="24"/>
        </w:rPr>
        <w:t xml:space="preserve">πορεί να </w:t>
      </w:r>
      <w:r>
        <w:rPr>
          <w:rFonts w:eastAsia="Times New Roman"/>
          <w:color w:val="1D2228"/>
          <w:szCs w:val="24"/>
        </w:rPr>
        <w:t>εί</w:t>
      </w:r>
      <w:r w:rsidRPr="00F83E29">
        <w:rPr>
          <w:rFonts w:eastAsia="Times New Roman"/>
          <w:color w:val="1D2228"/>
          <w:szCs w:val="24"/>
        </w:rPr>
        <w:t>μα</w:t>
      </w:r>
      <w:r w:rsidRPr="00F83E29">
        <w:rPr>
          <w:rFonts w:eastAsia="Times New Roman"/>
          <w:color w:val="1D2228"/>
          <w:szCs w:val="24"/>
        </w:rPr>
        <w:t>στε νεότεροι σε ηλικία</w:t>
      </w:r>
      <w:r>
        <w:rPr>
          <w:rFonts w:eastAsia="Times New Roman"/>
          <w:color w:val="1D2228"/>
          <w:szCs w:val="24"/>
        </w:rPr>
        <w:t>,</w:t>
      </w:r>
      <w:r w:rsidRPr="00F83E29">
        <w:rPr>
          <w:rFonts w:eastAsia="Times New Roman"/>
          <w:color w:val="1D2228"/>
          <w:szCs w:val="24"/>
        </w:rPr>
        <w:t xml:space="preserve"> </w:t>
      </w:r>
      <w:r>
        <w:rPr>
          <w:rFonts w:eastAsia="Times New Roman"/>
          <w:color w:val="1D2228"/>
          <w:szCs w:val="24"/>
        </w:rPr>
        <w:t xml:space="preserve">αλλά επειδή </w:t>
      </w:r>
      <w:r w:rsidRPr="00F83E29">
        <w:rPr>
          <w:rFonts w:eastAsia="Times New Roman"/>
          <w:color w:val="1D2228"/>
          <w:szCs w:val="24"/>
        </w:rPr>
        <w:t>ξέρουμε πολύ καλά τι ιστορικό βάρος έχουν για τη χώρα μας αυτοί οι όροι</w:t>
      </w:r>
      <w:r>
        <w:rPr>
          <w:rFonts w:eastAsia="Times New Roman"/>
          <w:color w:val="1D2228"/>
          <w:szCs w:val="24"/>
        </w:rPr>
        <w:t>, κ</w:t>
      </w:r>
      <w:r w:rsidRPr="00F83E29">
        <w:rPr>
          <w:rFonts w:eastAsia="Times New Roman"/>
          <w:color w:val="1D2228"/>
          <w:szCs w:val="24"/>
        </w:rPr>
        <w:t>αλό θα ήτ</w:t>
      </w:r>
      <w:r>
        <w:rPr>
          <w:rFonts w:eastAsia="Times New Roman"/>
          <w:color w:val="1D2228"/>
          <w:szCs w:val="24"/>
        </w:rPr>
        <w:t>αν να αποφεύγονται από Β</w:t>
      </w:r>
      <w:r w:rsidRPr="00F83E29">
        <w:rPr>
          <w:rFonts w:eastAsia="Times New Roman"/>
          <w:color w:val="1D2228"/>
          <w:szCs w:val="24"/>
        </w:rPr>
        <w:t xml:space="preserve">ουλευτές όλων των δημοκρατικών </w:t>
      </w:r>
      <w:r>
        <w:rPr>
          <w:rFonts w:eastAsia="Times New Roman"/>
          <w:color w:val="1D2228"/>
          <w:szCs w:val="24"/>
        </w:rPr>
        <w:t xml:space="preserve">πτερύγων </w:t>
      </w:r>
      <w:r w:rsidRPr="00F83E29">
        <w:rPr>
          <w:rFonts w:eastAsia="Times New Roman"/>
          <w:color w:val="1D2228"/>
          <w:szCs w:val="24"/>
        </w:rPr>
        <w:t>της Βουλής</w:t>
      </w:r>
      <w:r>
        <w:rPr>
          <w:rFonts w:eastAsia="Times New Roman"/>
          <w:color w:val="1D2228"/>
          <w:szCs w:val="24"/>
        </w:rPr>
        <w:t>.</w:t>
      </w:r>
    </w:p>
    <w:p w14:paraId="6E819957"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Κυρίες και κύριοι Β</w:t>
      </w:r>
      <w:r w:rsidRPr="00F83E29">
        <w:rPr>
          <w:rFonts w:eastAsia="Times New Roman"/>
          <w:color w:val="1D2228"/>
          <w:szCs w:val="24"/>
        </w:rPr>
        <w:t>ουλευτές</w:t>
      </w:r>
      <w:r>
        <w:rPr>
          <w:rFonts w:eastAsia="Times New Roman"/>
          <w:color w:val="1D2228"/>
          <w:szCs w:val="24"/>
        </w:rPr>
        <w:t>,</w:t>
      </w:r>
      <w:r w:rsidRPr="00F83E29">
        <w:rPr>
          <w:rFonts w:eastAsia="Times New Roman"/>
          <w:color w:val="1D2228"/>
          <w:szCs w:val="24"/>
        </w:rPr>
        <w:t xml:space="preserve"> νομίζω ότι με την </w:t>
      </w:r>
      <w:r>
        <w:rPr>
          <w:rFonts w:eastAsia="Times New Roman"/>
          <w:color w:val="1D2228"/>
          <w:szCs w:val="24"/>
        </w:rPr>
        <w:t>πρόταση μ</w:t>
      </w:r>
      <w:r w:rsidRPr="00F83E29">
        <w:rPr>
          <w:rFonts w:eastAsia="Times New Roman"/>
          <w:color w:val="1D2228"/>
          <w:szCs w:val="24"/>
        </w:rPr>
        <w:t>ομφής</w:t>
      </w:r>
      <w:r w:rsidRPr="00F83E29">
        <w:rPr>
          <w:rFonts w:eastAsia="Times New Roman"/>
          <w:color w:val="1D2228"/>
          <w:szCs w:val="24"/>
        </w:rPr>
        <w:t xml:space="preserve"> που κατέθεσε ο κ</w:t>
      </w:r>
      <w:r>
        <w:rPr>
          <w:rFonts w:eastAsia="Times New Roman"/>
          <w:color w:val="1D2228"/>
          <w:szCs w:val="24"/>
        </w:rPr>
        <w:t>.</w:t>
      </w:r>
      <w:r w:rsidRPr="00F83E29">
        <w:rPr>
          <w:rFonts w:eastAsia="Times New Roman"/>
          <w:color w:val="1D2228"/>
          <w:szCs w:val="24"/>
        </w:rPr>
        <w:t xml:space="preserve"> Μητσοτάκης</w:t>
      </w:r>
      <w:r>
        <w:rPr>
          <w:rFonts w:eastAsia="Times New Roman"/>
          <w:color w:val="1D2228"/>
          <w:szCs w:val="24"/>
        </w:rPr>
        <w:t>,</w:t>
      </w:r>
      <w:r w:rsidRPr="00F83E29">
        <w:rPr>
          <w:rFonts w:eastAsia="Times New Roman"/>
          <w:color w:val="1D2228"/>
          <w:szCs w:val="24"/>
        </w:rPr>
        <w:t xml:space="preserve"> προσφέρει τελικά άθελά</w:t>
      </w:r>
      <w:r>
        <w:rPr>
          <w:rFonts w:eastAsia="Times New Roman"/>
          <w:color w:val="1D2228"/>
          <w:szCs w:val="24"/>
        </w:rPr>
        <w:t xml:space="preserve"> του μία πολύτιμη υπηρεσία στη χ</w:t>
      </w:r>
      <w:r w:rsidRPr="00F83E29">
        <w:rPr>
          <w:rFonts w:eastAsia="Times New Roman"/>
          <w:color w:val="1D2228"/>
          <w:szCs w:val="24"/>
        </w:rPr>
        <w:t>ώρα</w:t>
      </w:r>
      <w:r>
        <w:rPr>
          <w:rFonts w:eastAsia="Times New Roman"/>
          <w:color w:val="1D2228"/>
          <w:szCs w:val="24"/>
        </w:rPr>
        <w:t>,</w:t>
      </w:r>
      <w:r w:rsidRPr="00F83E29">
        <w:rPr>
          <w:rFonts w:eastAsia="Times New Roman"/>
          <w:color w:val="1D2228"/>
          <w:szCs w:val="24"/>
        </w:rPr>
        <w:t xml:space="preserve"> καθώς έδωσε τη δυνατότητα </w:t>
      </w:r>
      <w:r>
        <w:rPr>
          <w:rFonts w:eastAsia="Times New Roman"/>
          <w:color w:val="1D2228"/>
          <w:szCs w:val="24"/>
        </w:rPr>
        <w:t>στον Π</w:t>
      </w:r>
      <w:r w:rsidRPr="00F83E29">
        <w:rPr>
          <w:rFonts w:eastAsia="Times New Roman"/>
          <w:color w:val="1D2228"/>
          <w:szCs w:val="24"/>
        </w:rPr>
        <w:t xml:space="preserve">ρωθυπουργό να μετατρέψει </w:t>
      </w:r>
      <w:r w:rsidRPr="00F83E29">
        <w:rPr>
          <w:rFonts w:eastAsia="Times New Roman"/>
          <w:color w:val="1D2228"/>
          <w:szCs w:val="24"/>
        </w:rPr>
        <w:lastRenderedPageBreak/>
        <w:t>αυτή</w:t>
      </w:r>
      <w:r>
        <w:rPr>
          <w:rFonts w:eastAsia="Times New Roman"/>
          <w:color w:val="1D2228"/>
          <w:szCs w:val="24"/>
        </w:rPr>
        <w:t>ν</w:t>
      </w:r>
      <w:r w:rsidRPr="00F83E29">
        <w:rPr>
          <w:rFonts w:eastAsia="Times New Roman"/>
          <w:color w:val="1D2228"/>
          <w:szCs w:val="24"/>
        </w:rPr>
        <w:t xml:space="preserve"> την πρόταση σε ψήφο εμπιστοσύνης </w:t>
      </w:r>
      <w:r>
        <w:rPr>
          <w:rFonts w:eastAsia="Times New Roman"/>
          <w:color w:val="1D2228"/>
          <w:szCs w:val="24"/>
        </w:rPr>
        <w:t>κ</w:t>
      </w:r>
      <w:r w:rsidRPr="00F83E29">
        <w:rPr>
          <w:rFonts w:eastAsia="Times New Roman"/>
          <w:color w:val="1D2228"/>
          <w:szCs w:val="24"/>
        </w:rPr>
        <w:t>αι επιτέλους να συζητήσουμε για την ουσία της πολιτικής αντιπαράθεσης</w:t>
      </w:r>
      <w:r>
        <w:rPr>
          <w:rFonts w:eastAsia="Times New Roman"/>
          <w:color w:val="1D2228"/>
          <w:szCs w:val="24"/>
        </w:rPr>
        <w:t>,</w:t>
      </w:r>
      <w:r w:rsidRPr="00F83E29">
        <w:rPr>
          <w:rFonts w:eastAsia="Times New Roman"/>
          <w:color w:val="1D2228"/>
          <w:szCs w:val="24"/>
        </w:rPr>
        <w:t xml:space="preserve"> να μιλήσουμε για τα πεπραγμένα</w:t>
      </w:r>
      <w:r>
        <w:rPr>
          <w:rFonts w:eastAsia="Times New Roman"/>
          <w:color w:val="1D2228"/>
          <w:szCs w:val="24"/>
        </w:rPr>
        <w:t>,</w:t>
      </w:r>
      <w:r w:rsidRPr="00F83E29">
        <w:rPr>
          <w:rFonts w:eastAsia="Times New Roman"/>
          <w:color w:val="1D2228"/>
          <w:szCs w:val="24"/>
        </w:rPr>
        <w:t xml:space="preserve"> αλλά και για το σχέδιο κάθε πολιτικής δύναμης για την επόμενη μέρα της χώρας και της οικονομίας</w:t>
      </w:r>
      <w:r>
        <w:rPr>
          <w:rFonts w:eastAsia="Times New Roman"/>
          <w:color w:val="1D2228"/>
          <w:szCs w:val="24"/>
        </w:rPr>
        <w:t>. Να τοποθετηθούμε ε</w:t>
      </w:r>
      <w:r w:rsidRPr="00F83E29">
        <w:rPr>
          <w:rFonts w:eastAsia="Times New Roman"/>
          <w:color w:val="1D2228"/>
          <w:szCs w:val="24"/>
        </w:rPr>
        <w:t>ν ολίγοις για αυτά τα οποία πραγματικά καίνε τους Έλληνες πολίτες</w:t>
      </w:r>
      <w:r>
        <w:rPr>
          <w:rFonts w:eastAsia="Times New Roman"/>
          <w:color w:val="1D2228"/>
          <w:szCs w:val="24"/>
        </w:rPr>
        <w:t xml:space="preserve">, αυτά τα οποία το </w:t>
      </w:r>
      <w:r>
        <w:rPr>
          <w:rFonts w:eastAsia="Times New Roman"/>
          <w:color w:val="1D2228"/>
          <w:szCs w:val="24"/>
        </w:rPr>
        <w:t>κ</w:t>
      </w:r>
      <w:r>
        <w:rPr>
          <w:rFonts w:eastAsia="Times New Roman"/>
          <w:color w:val="1D2228"/>
          <w:szCs w:val="24"/>
        </w:rPr>
        <w:t>όμμα της Αξιωματικής Α</w:t>
      </w:r>
      <w:r w:rsidRPr="00F83E29">
        <w:rPr>
          <w:rFonts w:eastAsia="Times New Roman"/>
          <w:color w:val="1D2228"/>
          <w:szCs w:val="24"/>
        </w:rPr>
        <w:t>ντιπολίτευσης το τελευταίο διάστημα</w:t>
      </w:r>
      <w:r>
        <w:rPr>
          <w:rFonts w:eastAsia="Times New Roman"/>
          <w:color w:val="1D2228"/>
          <w:szCs w:val="24"/>
        </w:rPr>
        <w:t>,</w:t>
      </w:r>
      <w:r w:rsidRPr="00F83E29">
        <w:rPr>
          <w:rFonts w:eastAsia="Times New Roman"/>
          <w:color w:val="1D2228"/>
          <w:szCs w:val="24"/>
        </w:rPr>
        <w:t xml:space="preserve"> τους τελευταίους μήνες </w:t>
      </w:r>
      <w:r>
        <w:rPr>
          <w:rFonts w:eastAsia="Times New Roman"/>
          <w:color w:val="1D2228"/>
          <w:szCs w:val="24"/>
        </w:rPr>
        <w:t>-</w:t>
      </w:r>
      <w:r w:rsidRPr="00F83E29">
        <w:rPr>
          <w:rFonts w:eastAsia="Times New Roman"/>
          <w:color w:val="1D2228"/>
          <w:szCs w:val="24"/>
        </w:rPr>
        <w:t>θα έλεγα</w:t>
      </w:r>
      <w:r>
        <w:rPr>
          <w:rFonts w:eastAsia="Times New Roman"/>
          <w:color w:val="1D2228"/>
          <w:szCs w:val="24"/>
        </w:rPr>
        <w:t>-</w:t>
      </w:r>
      <w:r w:rsidRPr="00F83E29">
        <w:rPr>
          <w:rFonts w:eastAsia="Times New Roman"/>
          <w:color w:val="1D2228"/>
          <w:szCs w:val="24"/>
        </w:rPr>
        <w:t xml:space="preserve"> αποφεύγει συστηματικά να συζητήσει όπως </w:t>
      </w:r>
      <w:r>
        <w:rPr>
          <w:rFonts w:eastAsia="Times New Roman"/>
          <w:color w:val="1D2228"/>
          <w:szCs w:val="24"/>
        </w:rPr>
        <w:t>«</w:t>
      </w:r>
      <w:r w:rsidRPr="00F83E29">
        <w:rPr>
          <w:rFonts w:eastAsia="Times New Roman"/>
          <w:color w:val="1D2228"/>
          <w:szCs w:val="24"/>
        </w:rPr>
        <w:t>ο διάολος το λιβάνι</w:t>
      </w:r>
      <w:r>
        <w:rPr>
          <w:rFonts w:eastAsia="Times New Roman"/>
          <w:color w:val="1D2228"/>
          <w:szCs w:val="24"/>
        </w:rPr>
        <w:t xml:space="preserve">». </w:t>
      </w:r>
      <w:r w:rsidRPr="00F83E29">
        <w:rPr>
          <w:rFonts w:eastAsia="Times New Roman"/>
          <w:color w:val="1D2228"/>
          <w:szCs w:val="24"/>
        </w:rPr>
        <w:t xml:space="preserve"> Γιατί </w:t>
      </w:r>
      <w:r>
        <w:rPr>
          <w:rFonts w:eastAsia="Times New Roman"/>
          <w:color w:val="1D2228"/>
          <w:szCs w:val="24"/>
        </w:rPr>
        <w:t>ε</w:t>
      </w:r>
      <w:r w:rsidRPr="00F83E29">
        <w:rPr>
          <w:rFonts w:eastAsia="Times New Roman"/>
          <w:color w:val="1D2228"/>
          <w:szCs w:val="24"/>
        </w:rPr>
        <w:t>ίναι χαρακτηριστικό ότι από τον Αύγουστο του 2018 και μετά</w:t>
      </w:r>
      <w:r>
        <w:rPr>
          <w:rFonts w:eastAsia="Times New Roman"/>
          <w:color w:val="1D2228"/>
          <w:szCs w:val="24"/>
        </w:rPr>
        <w:t xml:space="preserve">, από όταν </w:t>
      </w:r>
      <w:r w:rsidRPr="00F83E29">
        <w:rPr>
          <w:rFonts w:eastAsia="Times New Roman"/>
          <w:color w:val="1D2228"/>
          <w:szCs w:val="24"/>
        </w:rPr>
        <w:t xml:space="preserve">δηλαδή καταφέραμε να βγάλουμε τη χώρα από το </w:t>
      </w:r>
      <w:r w:rsidRPr="00F83E29">
        <w:rPr>
          <w:rFonts w:eastAsia="Times New Roman"/>
          <w:color w:val="1D2228"/>
          <w:szCs w:val="24"/>
        </w:rPr>
        <w:t>μνημόνιο</w:t>
      </w:r>
      <w:r>
        <w:rPr>
          <w:rFonts w:eastAsia="Times New Roman"/>
          <w:color w:val="1D2228"/>
          <w:szCs w:val="24"/>
        </w:rPr>
        <w:t>,</w:t>
      </w:r>
      <w:r w:rsidRPr="00F83E29">
        <w:rPr>
          <w:rFonts w:eastAsia="Times New Roman"/>
          <w:color w:val="1D2228"/>
          <w:szCs w:val="24"/>
        </w:rPr>
        <w:t xml:space="preserve"> παρακολουθούμε από τη Νέα Δημοκρατία και το </w:t>
      </w:r>
      <w:proofErr w:type="spellStart"/>
      <w:r w:rsidRPr="00F83E29">
        <w:rPr>
          <w:rFonts w:eastAsia="Times New Roman"/>
          <w:color w:val="1D2228"/>
          <w:szCs w:val="24"/>
        </w:rPr>
        <w:t>μιντιακό</w:t>
      </w:r>
      <w:proofErr w:type="spellEnd"/>
      <w:r w:rsidRPr="00F83E29">
        <w:rPr>
          <w:rFonts w:eastAsia="Times New Roman"/>
          <w:color w:val="1D2228"/>
          <w:szCs w:val="24"/>
        </w:rPr>
        <w:t xml:space="preserve"> σύστημα</w:t>
      </w:r>
      <w:r>
        <w:rPr>
          <w:rFonts w:eastAsia="Times New Roman"/>
          <w:color w:val="1D2228"/>
          <w:szCs w:val="24"/>
        </w:rPr>
        <w:t>,</w:t>
      </w:r>
      <w:r w:rsidRPr="00F83E29">
        <w:rPr>
          <w:rFonts w:eastAsia="Times New Roman"/>
          <w:color w:val="1D2228"/>
          <w:szCs w:val="24"/>
        </w:rPr>
        <w:t xml:space="preserve"> το οποίο τη στηρίζει</w:t>
      </w:r>
      <w:r>
        <w:rPr>
          <w:rFonts w:eastAsia="Times New Roman"/>
          <w:color w:val="1D2228"/>
          <w:szCs w:val="24"/>
        </w:rPr>
        <w:t>,</w:t>
      </w:r>
      <w:r w:rsidRPr="00F83E29">
        <w:rPr>
          <w:rFonts w:eastAsia="Times New Roman"/>
          <w:color w:val="1D2228"/>
          <w:szCs w:val="24"/>
        </w:rPr>
        <w:t xml:space="preserve"> μία τεράστια εκστρατεία παραπληροφόρησης και αποπροσανατολισμού της κοινής γνώμης</w:t>
      </w:r>
      <w:r>
        <w:rPr>
          <w:rFonts w:eastAsia="Times New Roman"/>
          <w:color w:val="1D2228"/>
          <w:szCs w:val="24"/>
        </w:rPr>
        <w:t xml:space="preserve">. </w:t>
      </w:r>
    </w:p>
    <w:p w14:paraId="6E819958"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 xml:space="preserve">Ο </w:t>
      </w:r>
      <w:r w:rsidRPr="00F83E29">
        <w:rPr>
          <w:rFonts w:eastAsia="Times New Roman"/>
          <w:color w:val="1D2228"/>
          <w:szCs w:val="24"/>
        </w:rPr>
        <w:t xml:space="preserve">στόχος είναι </w:t>
      </w:r>
      <w:r>
        <w:rPr>
          <w:rFonts w:eastAsia="Times New Roman"/>
          <w:color w:val="1D2228"/>
          <w:szCs w:val="24"/>
        </w:rPr>
        <w:t>ένας: Ν</w:t>
      </w:r>
      <w:r w:rsidRPr="00F83E29">
        <w:rPr>
          <w:rFonts w:eastAsia="Times New Roman"/>
          <w:color w:val="1D2228"/>
          <w:szCs w:val="24"/>
        </w:rPr>
        <w:t xml:space="preserve">α μη συζητηθούν ποτέ τα πραγματικά </w:t>
      </w:r>
      <w:r>
        <w:rPr>
          <w:rFonts w:eastAsia="Times New Roman"/>
          <w:color w:val="1D2228"/>
          <w:szCs w:val="24"/>
        </w:rPr>
        <w:t>επίδικα,</w:t>
      </w:r>
      <w:r w:rsidRPr="00F83E29">
        <w:rPr>
          <w:rFonts w:eastAsia="Times New Roman"/>
          <w:color w:val="1D2228"/>
          <w:szCs w:val="24"/>
        </w:rPr>
        <w:t xml:space="preserve"> τα προγράμμα</w:t>
      </w:r>
      <w:r w:rsidRPr="00F83E29">
        <w:rPr>
          <w:rFonts w:eastAsia="Times New Roman"/>
          <w:color w:val="1D2228"/>
          <w:szCs w:val="24"/>
        </w:rPr>
        <w:t>τα</w:t>
      </w:r>
      <w:r>
        <w:rPr>
          <w:rFonts w:eastAsia="Times New Roman"/>
          <w:color w:val="1D2228"/>
          <w:szCs w:val="24"/>
        </w:rPr>
        <w:t>,</w:t>
      </w:r>
      <w:r w:rsidRPr="00F83E29">
        <w:rPr>
          <w:rFonts w:eastAsia="Times New Roman"/>
          <w:color w:val="1D2228"/>
          <w:szCs w:val="24"/>
        </w:rPr>
        <w:t xml:space="preserve"> οι προτάσεις</w:t>
      </w:r>
      <w:r>
        <w:rPr>
          <w:rFonts w:eastAsia="Times New Roman"/>
          <w:color w:val="1D2228"/>
          <w:szCs w:val="24"/>
        </w:rPr>
        <w:t>,</w:t>
      </w:r>
      <w:r w:rsidRPr="00F83E29">
        <w:rPr>
          <w:rFonts w:eastAsia="Times New Roman"/>
          <w:color w:val="1D2228"/>
          <w:szCs w:val="24"/>
        </w:rPr>
        <w:t xml:space="preserve"> οι θέσεις των κομμάτων για την οικονομία για το κοινωνικό κράτος</w:t>
      </w:r>
      <w:r>
        <w:rPr>
          <w:rFonts w:eastAsia="Times New Roman"/>
          <w:color w:val="1D2228"/>
          <w:szCs w:val="24"/>
        </w:rPr>
        <w:t>,</w:t>
      </w:r>
      <w:r w:rsidRPr="00F83E29">
        <w:rPr>
          <w:rFonts w:eastAsia="Times New Roman"/>
          <w:color w:val="1D2228"/>
          <w:szCs w:val="24"/>
        </w:rPr>
        <w:t xml:space="preserve"> για την εργασία και τα δικαιώματα</w:t>
      </w:r>
      <w:r>
        <w:rPr>
          <w:rFonts w:eastAsia="Times New Roman"/>
          <w:color w:val="1D2228"/>
          <w:szCs w:val="24"/>
        </w:rPr>
        <w:t>,</w:t>
      </w:r>
      <w:r w:rsidRPr="00F83E29">
        <w:rPr>
          <w:rFonts w:eastAsia="Times New Roman"/>
          <w:color w:val="1D2228"/>
          <w:szCs w:val="24"/>
        </w:rPr>
        <w:t xml:space="preserve"> για την Ευρώπη </w:t>
      </w:r>
      <w:r>
        <w:rPr>
          <w:rFonts w:eastAsia="Times New Roman"/>
          <w:color w:val="1D2228"/>
          <w:szCs w:val="24"/>
        </w:rPr>
        <w:t xml:space="preserve">–μιας και </w:t>
      </w:r>
      <w:r w:rsidRPr="00F83E29">
        <w:rPr>
          <w:rFonts w:eastAsia="Times New Roman"/>
          <w:color w:val="1D2228"/>
          <w:szCs w:val="24"/>
        </w:rPr>
        <w:t>έ</w:t>
      </w:r>
      <w:r>
        <w:rPr>
          <w:rFonts w:eastAsia="Times New Roman"/>
          <w:color w:val="1D2228"/>
          <w:szCs w:val="24"/>
        </w:rPr>
        <w:t>χουμε και ε</w:t>
      </w:r>
      <w:r w:rsidRPr="00F83E29">
        <w:rPr>
          <w:rFonts w:eastAsia="Times New Roman"/>
          <w:color w:val="1D2228"/>
          <w:szCs w:val="24"/>
        </w:rPr>
        <w:t xml:space="preserve">υρωεκλογές μπροστά </w:t>
      </w:r>
      <w:r>
        <w:rPr>
          <w:rFonts w:eastAsia="Times New Roman"/>
          <w:color w:val="1D2228"/>
          <w:szCs w:val="24"/>
        </w:rPr>
        <w:t>μας-</w:t>
      </w:r>
      <w:r w:rsidRPr="00F83E29">
        <w:rPr>
          <w:rFonts w:eastAsia="Times New Roman"/>
          <w:color w:val="1D2228"/>
          <w:szCs w:val="24"/>
        </w:rPr>
        <w:t xml:space="preserve"> και για τη </w:t>
      </w:r>
      <w:r>
        <w:rPr>
          <w:rFonts w:eastAsia="Times New Roman"/>
          <w:color w:val="1D2228"/>
          <w:szCs w:val="24"/>
        </w:rPr>
        <w:t>δ</w:t>
      </w:r>
      <w:r w:rsidRPr="00F83E29">
        <w:rPr>
          <w:rFonts w:eastAsia="Times New Roman"/>
          <w:color w:val="1D2228"/>
          <w:szCs w:val="24"/>
        </w:rPr>
        <w:t>ημοκρατία</w:t>
      </w:r>
      <w:r>
        <w:rPr>
          <w:rFonts w:eastAsia="Times New Roman"/>
          <w:color w:val="1D2228"/>
          <w:szCs w:val="24"/>
        </w:rPr>
        <w:t>.</w:t>
      </w:r>
    </w:p>
    <w:p w14:paraId="6E819959"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lastRenderedPageBreak/>
        <w:t>Μ</w:t>
      </w:r>
      <w:r w:rsidRPr="00F83E29">
        <w:rPr>
          <w:rFonts w:eastAsia="Times New Roman"/>
          <w:color w:val="1D2228"/>
          <w:szCs w:val="24"/>
        </w:rPr>
        <w:t>ου έκανε εντύπωση μία αποστροφή του λόγου του κ</w:t>
      </w:r>
      <w:r>
        <w:rPr>
          <w:rFonts w:eastAsia="Times New Roman"/>
          <w:color w:val="1D2228"/>
          <w:szCs w:val="24"/>
        </w:rPr>
        <w:t>.</w:t>
      </w:r>
      <w:r w:rsidRPr="00F83E29">
        <w:rPr>
          <w:rFonts w:eastAsia="Times New Roman"/>
          <w:color w:val="1D2228"/>
          <w:szCs w:val="24"/>
        </w:rPr>
        <w:t xml:space="preserve"> Μητ</w:t>
      </w:r>
      <w:r w:rsidRPr="00F83E29">
        <w:rPr>
          <w:rFonts w:eastAsia="Times New Roman"/>
          <w:color w:val="1D2228"/>
          <w:szCs w:val="24"/>
        </w:rPr>
        <w:t>σοτάκη μόλις προχθές στην εναρκτήρια ομιλία του σε αυτή την τριήμερη συζήτηση</w:t>
      </w:r>
      <w:r>
        <w:rPr>
          <w:rFonts w:eastAsia="Times New Roman"/>
          <w:color w:val="1D2228"/>
          <w:szCs w:val="24"/>
        </w:rPr>
        <w:t>, η οποία μ</w:t>
      </w:r>
      <w:r w:rsidRPr="00F83E29">
        <w:rPr>
          <w:rFonts w:eastAsia="Times New Roman"/>
          <w:color w:val="1D2228"/>
          <w:szCs w:val="24"/>
        </w:rPr>
        <w:t>άλιστα δεν έχει συζητηθεί στην Βουλή αυτές τις μέρες</w:t>
      </w:r>
      <w:r>
        <w:rPr>
          <w:rFonts w:eastAsia="Times New Roman"/>
          <w:color w:val="1D2228"/>
          <w:szCs w:val="24"/>
        </w:rPr>
        <w:t>. Ε</w:t>
      </w:r>
      <w:r w:rsidRPr="00F83E29">
        <w:rPr>
          <w:rFonts w:eastAsia="Times New Roman"/>
          <w:color w:val="1D2228"/>
          <w:szCs w:val="24"/>
        </w:rPr>
        <w:t>ίπε</w:t>
      </w:r>
      <w:r>
        <w:rPr>
          <w:rFonts w:eastAsia="Times New Roman"/>
          <w:color w:val="1D2228"/>
          <w:szCs w:val="24"/>
        </w:rPr>
        <w:t>,</w:t>
      </w:r>
      <w:r w:rsidRPr="00F83E29">
        <w:rPr>
          <w:rFonts w:eastAsia="Times New Roman"/>
          <w:color w:val="1D2228"/>
          <w:szCs w:val="24"/>
        </w:rPr>
        <w:t xml:space="preserve"> </w:t>
      </w:r>
      <w:r>
        <w:rPr>
          <w:rFonts w:eastAsia="Times New Roman"/>
          <w:color w:val="1D2228"/>
          <w:szCs w:val="24"/>
        </w:rPr>
        <w:t>λ</w:t>
      </w:r>
      <w:r w:rsidRPr="00F83E29">
        <w:rPr>
          <w:rFonts w:eastAsia="Times New Roman"/>
          <w:color w:val="1D2228"/>
          <w:szCs w:val="24"/>
        </w:rPr>
        <w:t>οιπόν</w:t>
      </w:r>
      <w:r>
        <w:rPr>
          <w:rFonts w:eastAsia="Times New Roman"/>
          <w:color w:val="1D2228"/>
          <w:szCs w:val="24"/>
        </w:rPr>
        <w:t>,</w:t>
      </w:r>
      <w:r w:rsidRPr="00F83E29">
        <w:rPr>
          <w:rFonts w:eastAsia="Times New Roman"/>
          <w:color w:val="1D2228"/>
          <w:szCs w:val="24"/>
        </w:rPr>
        <w:t xml:space="preserve"> ο κ</w:t>
      </w:r>
      <w:r>
        <w:rPr>
          <w:rFonts w:eastAsia="Times New Roman"/>
          <w:color w:val="1D2228"/>
          <w:szCs w:val="24"/>
        </w:rPr>
        <w:t>.</w:t>
      </w:r>
      <w:r w:rsidRPr="00F83E29">
        <w:rPr>
          <w:rFonts w:eastAsia="Times New Roman"/>
          <w:color w:val="1D2228"/>
          <w:szCs w:val="24"/>
        </w:rPr>
        <w:t xml:space="preserve"> Μητσοτάκης </w:t>
      </w:r>
      <w:r>
        <w:rPr>
          <w:rFonts w:eastAsia="Times New Roman"/>
          <w:color w:val="1D2228"/>
          <w:szCs w:val="24"/>
        </w:rPr>
        <w:t>-</w:t>
      </w:r>
      <w:r w:rsidRPr="00F83E29">
        <w:rPr>
          <w:rFonts w:eastAsia="Times New Roman"/>
          <w:color w:val="1D2228"/>
          <w:szCs w:val="24"/>
        </w:rPr>
        <w:t>και αυτό νομίζω είναι πολύ χαρακτηριστικό της λογικής που έχει η Νέα Δημοκρατία και</w:t>
      </w:r>
      <w:r w:rsidRPr="00F83E29">
        <w:rPr>
          <w:rFonts w:eastAsia="Times New Roman"/>
          <w:color w:val="1D2228"/>
          <w:szCs w:val="24"/>
        </w:rPr>
        <w:t xml:space="preserve"> ο ίδιος προσωπικά</w:t>
      </w:r>
      <w:r>
        <w:rPr>
          <w:rFonts w:eastAsia="Times New Roman"/>
          <w:color w:val="1D2228"/>
          <w:szCs w:val="24"/>
        </w:rPr>
        <w:t>- από τα Π</w:t>
      </w:r>
      <w:r w:rsidRPr="00F83E29">
        <w:rPr>
          <w:rFonts w:eastAsia="Times New Roman"/>
          <w:color w:val="1D2228"/>
          <w:szCs w:val="24"/>
        </w:rPr>
        <w:t>ρακτικά διαβάζω</w:t>
      </w:r>
      <w:r>
        <w:rPr>
          <w:rFonts w:eastAsia="Times New Roman"/>
          <w:color w:val="1D2228"/>
          <w:szCs w:val="24"/>
        </w:rPr>
        <w:t>: «Θ</w:t>
      </w:r>
      <w:r w:rsidRPr="00F83E29">
        <w:rPr>
          <w:rFonts w:eastAsia="Times New Roman"/>
          <w:color w:val="1D2228"/>
          <w:szCs w:val="24"/>
        </w:rPr>
        <w:t>α συζητήσουμε και για την οικονομία</w:t>
      </w:r>
      <w:r>
        <w:rPr>
          <w:rFonts w:eastAsia="Times New Roman"/>
          <w:color w:val="1D2228"/>
          <w:szCs w:val="24"/>
        </w:rPr>
        <w:t>,</w:t>
      </w:r>
      <w:r w:rsidRPr="00F83E29">
        <w:rPr>
          <w:rFonts w:eastAsia="Times New Roman"/>
          <w:color w:val="1D2228"/>
          <w:szCs w:val="24"/>
        </w:rPr>
        <w:t xml:space="preserve"> αφού συζητήσουμε </w:t>
      </w:r>
      <w:r>
        <w:rPr>
          <w:rFonts w:eastAsia="Times New Roman"/>
          <w:color w:val="1D2228"/>
          <w:szCs w:val="24"/>
        </w:rPr>
        <w:t>όμως, πρώτα για το μείζον»</w:t>
      </w:r>
      <w:r w:rsidRPr="00B361D4">
        <w:rPr>
          <w:rFonts w:eastAsia="Times New Roman"/>
          <w:color w:val="1D2228"/>
          <w:szCs w:val="24"/>
        </w:rPr>
        <w:t>.</w:t>
      </w:r>
      <w:r>
        <w:rPr>
          <w:rFonts w:eastAsia="Times New Roman"/>
          <w:color w:val="1D2228"/>
          <w:szCs w:val="24"/>
        </w:rPr>
        <w:t xml:space="preserve"> Δ</w:t>
      </w:r>
      <w:r w:rsidRPr="00F83E29">
        <w:rPr>
          <w:rFonts w:eastAsia="Times New Roman"/>
          <w:color w:val="1D2228"/>
          <w:szCs w:val="24"/>
        </w:rPr>
        <w:t>ηλαδή η οικονομία δεν είναι το μ</w:t>
      </w:r>
      <w:r>
        <w:rPr>
          <w:rFonts w:eastAsia="Times New Roman"/>
          <w:color w:val="1D2228"/>
          <w:szCs w:val="24"/>
        </w:rPr>
        <w:t>είζον. Τ</w:t>
      </w:r>
      <w:r w:rsidRPr="00F83E29">
        <w:rPr>
          <w:rFonts w:eastAsia="Times New Roman"/>
          <w:color w:val="1D2228"/>
          <w:szCs w:val="24"/>
        </w:rPr>
        <w:t>α ζητή</w:t>
      </w:r>
      <w:r>
        <w:rPr>
          <w:rFonts w:eastAsia="Times New Roman"/>
          <w:color w:val="1D2228"/>
          <w:szCs w:val="24"/>
        </w:rPr>
        <w:t>ματα που αφορούν το μέλλον της ε</w:t>
      </w:r>
      <w:r w:rsidRPr="00F83E29">
        <w:rPr>
          <w:rFonts w:eastAsia="Times New Roman"/>
          <w:color w:val="1D2228"/>
          <w:szCs w:val="24"/>
        </w:rPr>
        <w:t>λληνικής οικονομίας</w:t>
      </w:r>
      <w:r>
        <w:rPr>
          <w:rFonts w:eastAsia="Times New Roman"/>
          <w:color w:val="1D2228"/>
          <w:szCs w:val="24"/>
        </w:rPr>
        <w:t>,</w:t>
      </w:r>
      <w:r w:rsidRPr="00F83E29">
        <w:rPr>
          <w:rFonts w:eastAsia="Times New Roman"/>
          <w:color w:val="1D2228"/>
          <w:szCs w:val="24"/>
        </w:rPr>
        <w:t xml:space="preserve"> το μέλλον της ελληνικής κοινωνίας δεν είναι το μείζον για τον κ</w:t>
      </w:r>
      <w:r>
        <w:rPr>
          <w:rFonts w:eastAsia="Times New Roman"/>
          <w:color w:val="1D2228"/>
          <w:szCs w:val="24"/>
        </w:rPr>
        <w:t>.</w:t>
      </w:r>
      <w:r w:rsidRPr="00F83E29">
        <w:rPr>
          <w:rFonts w:eastAsia="Times New Roman"/>
          <w:color w:val="1D2228"/>
          <w:szCs w:val="24"/>
        </w:rPr>
        <w:t xml:space="preserve"> Μητσοτάκη</w:t>
      </w:r>
      <w:r>
        <w:rPr>
          <w:rFonts w:eastAsia="Times New Roman"/>
          <w:color w:val="1D2228"/>
          <w:szCs w:val="24"/>
        </w:rPr>
        <w:t xml:space="preserve">. </w:t>
      </w:r>
    </w:p>
    <w:p w14:paraId="6E81995A" w14:textId="77777777" w:rsidR="004B0DF5" w:rsidRDefault="00471FB5">
      <w:pPr>
        <w:spacing w:line="600" w:lineRule="auto"/>
        <w:ind w:firstLine="720"/>
        <w:contextualSpacing/>
        <w:jc w:val="both"/>
        <w:rPr>
          <w:rFonts w:eastAsia="Times New Roman"/>
          <w:color w:val="1D2228"/>
          <w:szCs w:val="24"/>
        </w:rPr>
      </w:pPr>
      <w:r w:rsidRPr="00F83E29">
        <w:rPr>
          <w:rFonts w:eastAsia="Times New Roman"/>
          <w:color w:val="1D2228"/>
          <w:szCs w:val="24"/>
        </w:rPr>
        <w:t>Νομίζω ότι είναι πάρα πολύ χαρακτηριστική αυτή η αποστροφή</w:t>
      </w:r>
      <w:r>
        <w:rPr>
          <w:rFonts w:eastAsia="Times New Roman"/>
          <w:color w:val="1D2228"/>
          <w:szCs w:val="24"/>
        </w:rPr>
        <w:t xml:space="preserve"> -δ</w:t>
      </w:r>
      <w:r w:rsidRPr="00F83E29">
        <w:rPr>
          <w:rFonts w:eastAsia="Times New Roman"/>
          <w:color w:val="1D2228"/>
          <w:szCs w:val="24"/>
        </w:rPr>
        <w:t xml:space="preserve">εν ξέρω αν </w:t>
      </w:r>
      <w:r>
        <w:rPr>
          <w:rFonts w:eastAsia="Times New Roman"/>
          <w:color w:val="1D2228"/>
          <w:szCs w:val="24"/>
        </w:rPr>
        <w:t>του ξέφυγε ή αν όντως εσκεμμένα ένας</w:t>
      </w:r>
      <w:r w:rsidRPr="00F83E29">
        <w:rPr>
          <w:rFonts w:eastAsia="Times New Roman"/>
          <w:color w:val="1D2228"/>
          <w:szCs w:val="24"/>
        </w:rPr>
        <w:t xml:space="preserve"> λογογράφος του το είχε γράψει</w:t>
      </w:r>
      <w:r>
        <w:rPr>
          <w:rFonts w:eastAsia="Times New Roman"/>
          <w:color w:val="1D2228"/>
          <w:szCs w:val="24"/>
        </w:rPr>
        <w:t>-</w:t>
      </w:r>
      <w:r w:rsidRPr="00F83E29">
        <w:rPr>
          <w:rFonts w:eastAsia="Times New Roman"/>
          <w:color w:val="1D2228"/>
          <w:szCs w:val="24"/>
        </w:rPr>
        <w:t xml:space="preserve"> του λόγου του κ</w:t>
      </w:r>
      <w:r>
        <w:rPr>
          <w:rFonts w:eastAsia="Times New Roman"/>
          <w:color w:val="1D2228"/>
          <w:szCs w:val="24"/>
        </w:rPr>
        <w:t>.</w:t>
      </w:r>
      <w:r w:rsidRPr="00F83E29">
        <w:rPr>
          <w:rFonts w:eastAsia="Times New Roman"/>
          <w:color w:val="1D2228"/>
          <w:szCs w:val="24"/>
        </w:rPr>
        <w:t xml:space="preserve"> Μητσοτάκη</w:t>
      </w:r>
      <w:r>
        <w:rPr>
          <w:rFonts w:eastAsia="Times New Roman"/>
          <w:color w:val="1D2228"/>
          <w:szCs w:val="24"/>
        </w:rPr>
        <w:t>,</w:t>
      </w:r>
      <w:r w:rsidRPr="00F83E29">
        <w:rPr>
          <w:rFonts w:eastAsia="Times New Roman"/>
          <w:color w:val="1D2228"/>
          <w:szCs w:val="24"/>
        </w:rPr>
        <w:t xml:space="preserve"> γιατί κατά</w:t>
      </w:r>
      <w:r w:rsidRPr="00F83E29">
        <w:rPr>
          <w:rFonts w:eastAsia="Times New Roman"/>
          <w:color w:val="1D2228"/>
          <w:szCs w:val="24"/>
        </w:rPr>
        <w:t xml:space="preserve"> τη γνώμη μου αυτό το οποίο έγινε σαφές</w:t>
      </w:r>
      <w:r>
        <w:rPr>
          <w:rFonts w:eastAsia="Times New Roman"/>
          <w:color w:val="1D2228"/>
          <w:szCs w:val="24"/>
        </w:rPr>
        <w:t>,</w:t>
      </w:r>
      <w:r w:rsidRPr="00F83E29">
        <w:rPr>
          <w:rFonts w:eastAsia="Times New Roman"/>
          <w:color w:val="1D2228"/>
          <w:szCs w:val="24"/>
        </w:rPr>
        <w:t xml:space="preserve"> πιο ξεκάθαρα από κάθε άλλη φορά στην προχθεσινή συζήτηση στη Βουλή</w:t>
      </w:r>
      <w:r>
        <w:rPr>
          <w:rFonts w:eastAsia="Times New Roman"/>
          <w:color w:val="1D2228"/>
          <w:szCs w:val="24"/>
        </w:rPr>
        <w:t>,</w:t>
      </w:r>
      <w:r w:rsidRPr="00F83E29">
        <w:rPr>
          <w:rFonts w:eastAsia="Times New Roman"/>
          <w:color w:val="1D2228"/>
          <w:szCs w:val="24"/>
        </w:rPr>
        <w:t xml:space="preserve"> ήταν ότι όποιος έχει την </w:t>
      </w:r>
      <w:proofErr w:type="spellStart"/>
      <w:r w:rsidRPr="00F83E29">
        <w:rPr>
          <w:rFonts w:eastAsia="Times New Roman"/>
          <w:color w:val="1D2228"/>
          <w:szCs w:val="24"/>
        </w:rPr>
        <w:t>μιντιακή</w:t>
      </w:r>
      <w:proofErr w:type="spellEnd"/>
      <w:r w:rsidRPr="00F83E29">
        <w:rPr>
          <w:rFonts w:eastAsia="Times New Roman"/>
          <w:color w:val="1D2228"/>
          <w:szCs w:val="24"/>
        </w:rPr>
        <w:t xml:space="preserve"> υπεροπλία επιλέγει την αντι</w:t>
      </w:r>
      <w:r>
        <w:rPr>
          <w:rFonts w:eastAsia="Times New Roman"/>
          <w:color w:val="1D2228"/>
          <w:szCs w:val="24"/>
        </w:rPr>
        <w:t>παράθεση με όρ</w:t>
      </w:r>
      <w:r w:rsidRPr="00F83E29">
        <w:rPr>
          <w:rFonts w:eastAsia="Times New Roman"/>
          <w:color w:val="1D2228"/>
          <w:szCs w:val="24"/>
        </w:rPr>
        <w:t>ους κιτρινισμού</w:t>
      </w:r>
      <w:r>
        <w:rPr>
          <w:rFonts w:eastAsia="Times New Roman"/>
          <w:color w:val="1D2228"/>
          <w:szCs w:val="24"/>
        </w:rPr>
        <w:t>, ενώ όπ</w:t>
      </w:r>
      <w:r w:rsidRPr="00F83E29">
        <w:rPr>
          <w:rFonts w:eastAsia="Times New Roman"/>
          <w:color w:val="1D2228"/>
          <w:szCs w:val="24"/>
        </w:rPr>
        <w:t>οιος έχει την πολιτική υπεροπλία επιλέγει την αντ</w:t>
      </w:r>
      <w:r w:rsidRPr="00F83E29">
        <w:rPr>
          <w:rFonts w:eastAsia="Times New Roman"/>
          <w:color w:val="1D2228"/>
          <w:szCs w:val="24"/>
        </w:rPr>
        <w:t xml:space="preserve">ιπαράθεση με προγραμματικούς </w:t>
      </w:r>
      <w:r>
        <w:rPr>
          <w:rFonts w:eastAsia="Times New Roman"/>
          <w:color w:val="1D2228"/>
          <w:szCs w:val="24"/>
        </w:rPr>
        <w:t>ό</w:t>
      </w:r>
      <w:r w:rsidRPr="00F83E29">
        <w:rPr>
          <w:rFonts w:eastAsia="Times New Roman"/>
          <w:color w:val="1D2228"/>
          <w:szCs w:val="24"/>
        </w:rPr>
        <w:t>ρους</w:t>
      </w:r>
      <w:r>
        <w:rPr>
          <w:rFonts w:eastAsia="Times New Roman"/>
          <w:color w:val="1D2228"/>
          <w:szCs w:val="24"/>
        </w:rPr>
        <w:t>.</w:t>
      </w:r>
    </w:p>
    <w:p w14:paraId="6E81995B"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lastRenderedPageBreak/>
        <w:t>Κ</w:t>
      </w:r>
      <w:r w:rsidRPr="00F83E29">
        <w:rPr>
          <w:rFonts w:eastAsia="Times New Roman"/>
          <w:color w:val="1D2228"/>
          <w:szCs w:val="24"/>
        </w:rPr>
        <w:t>αι τώρα</w:t>
      </w:r>
      <w:r>
        <w:rPr>
          <w:rFonts w:eastAsia="Times New Roman"/>
          <w:color w:val="1D2228"/>
          <w:szCs w:val="24"/>
        </w:rPr>
        <w:t>, λ</w:t>
      </w:r>
      <w:r w:rsidRPr="00F83E29">
        <w:rPr>
          <w:rFonts w:eastAsia="Times New Roman"/>
          <w:color w:val="1D2228"/>
          <w:szCs w:val="24"/>
        </w:rPr>
        <w:t>οιπόν</w:t>
      </w:r>
      <w:r>
        <w:rPr>
          <w:rFonts w:eastAsia="Times New Roman"/>
          <w:color w:val="1D2228"/>
          <w:szCs w:val="24"/>
        </w:rPr>
        <w:t>,</w:t>
      </w:r>
      <w:r w:rsidRPr="00F83E29">
        <w:rPr>
          <w:rFonts w:eastAsia="Times New Roman"/>
          <w:color w:val="1D2228"/>
          <w:szCs w:val="24"/>
        </w:rPr>
        <w:t xml:space="preserve"> ήρθε η ώρα για την αντιπαράθεση με προγραμματικού</w:t>
      </w:r>
      <w:r>
        <w:rPr>
          <w:rFonts w:eastAsia="Times New Roman"/>
          <w:color w:val="1D2228"/>
          <w:szCs w:val="24"/>
        </w:rPr>
        <w:t>ς όρους και πρώτα από όλα βεβαίως, για την οικονομία. Ε</w:t>
      </w:r>
      <w:r w:rsidRPr="00F83E29">
        <w:rPr>
          <w:rFonts w:eastAsia="Times New Roman"/>
          <w:color w:val="1D2228"/>
          <w:szCs w:val="24"/>
        </w:rPr>
        <w:t>δώ οι αριθμοί νομίζω</w:t>
      </w:r>
      <w:r>
        <w:rPr>
          <w:rFonts w:eastAsia="Times New Roman"/>
          <w:color w:val="1D2228"/>
          <w:szCs w:val="24"/>
        </w:rPr>
        <w:t xml:space="preserve"> ότι</w:t>
      </w:r>
      <w:r w:rsidRPr="00F83E29">
        <w:rPr>
          <w:rFonts w:eastAsia="Times New Roman"/>
          <w:color w:val="1D2228"/>
          <w:szCs w:val="24"/>
        </w:rPr>
        <w:t xml:space="preserve"> μιλούν από μόνοι </w:t>
      </w:r>
      <w:r>
        <w:rPr>
          <w:rFonts w:eastAsia="Times New Roman"/>
          <w:color w:val="1D2228"/>
          <w:szCs w:val="24"/>
        </w:rPr>
        <w:t>τους. Τ</w:t>
      </w:r>
      <w:r w:rsidRPr="00F83E29">
        <w:rPr>
          <w:rFonts w:eastAsia="Times New Roman"/>
          <w:color w:val="1D2228"/>
          <w:szCs w:val="24"/>
        </w:rPr>
        <w:t xml:space="preserve">ην περίοδο </w:t>
      </w:r>
      <w:r>
        <w:rPr>
          <w:rFonts w:eastAsia="Times New Roman"/>
          <w:color w:val="1D2228"/>
          <w:szCs w:val="24"/>
        </w:rPr>
        <w:t>20</w:t>
      </w:r>
      <w:r w:rsidRPr="00F83E29">
        <w:rPr>
          <w:rFonts w:eastAsia="Times New Roman"/>
          <w:color w:val="1D2228"/>
          <w:szCs w:val="24"/>
        </w:rPr>
        <w:t>10</w:t>
      </w:r>
      <w:r>
        <w:rPr>
          <w:rFonts w:eastAsia="Times New Roman"/>
          <w:color w:val="1D2228"/>
          <w:szCs w:val="24"/>
        </w:rPr>
        <w:t xml:space="preserve"> </w:t>
      </w:r>
      <w:r>
        <w:rPr>
          <w:rFonts w:eastAsia="Times New Roman"/>
          <w:color w:val="1D2228"/>
          <w:szCs w:val="24"/>
        </w:rPr>
        <w:t>-</w:t>
      </w:r>
      <w:r>
        <w:rPr>
          <w:rFonts w:eastAsia="Times New Roman"/>
          <w:color w:val="1D2228"/>
          <w:szCs w:val="24"/>
        </w:rPr>
        <w:t xml:space="preserve"> </w:t>
      </w:r>
      <w:r>
        <w:rPr>
          <w:rFonts w:eastAsia="Times New Roman"/>
          <w:color w:val="1D2228"/>
          <w:szCs w:val="24"/>
        </w:rPr>
        <w:t>20</w:t>
      </w:r>
      <w:r w:rsidRPr="00F83E29">
        <w:rPr>
          <w:rFonts w:eastAsia="Times New Roman"/>
          <w:color w:val="1D2228"/>
          <w:szCs w:val="24"/>
        </w:rPr>
        <w:t>14 πήρατε μέτρα 63 δισεκατομμ</w:t>
      </w:r>
      <w:r w:rsidRPr="00F83E29">
        <w:rPr>
          <w:rFonts w:eastAsia="Times New Roman"/>
          <w:color w:val="1D2228"/>
          <w:szCs w:val="24"/>
        </w:rPr>
        <w:t>ύρια ευρώ και τι καταφέρατε</w:t>
      </w:r>
      <w:r>
        <w:rPr>
          <w:rFonts w:eastAsia="Times New Roman"/>
          <w:color w:val="1D2228"/>
          <w:szCs w:val="24"/>
        </w:rPr>
        <w:t>; Β</w:t>
      </w:r>
      <w:r w:rsidRPr="00F83E29">
        <w:rPr>
          <w:rFonts w:eastAsia="Times New Roman"/>
          <w:color w:val="1D2228"/>
          <w:szCs w:val="24"/>
        </w:rPr>
        <w:t>υθίσατε την οικονομία</w:t>
      </w:r>
      <w:r>
        <w:rPr>
          <w:rFonts w:eastAsia="Times New Roman"/>
          <w:color w:val="1D2228"/>
          <w:szCs w:val="24"/>
        </w:rPr>
        <w:t>, απώλεια ε</w:t>
      </w:r>
      <w:r w:rsidRPr="00F83E29">
        <w:rPr>
          <w:rFonts w:eastAsia="Times New Roman"/>
          <w:color w:val="1D2228"/>
          <w:szCs w:val="24"/>
        </w:rPr>
        <w:t xml:space="preserve">θνικού εισοδήματος 25% και </w:t>
      </w:r>
      <w:r>
        <w:rPr>
          <w:rFonts w:eastAsia="Times New Roman"/>
          <w:color w:val="1D2228"/>
          <w:szCs w:val="24"/>
        </w:rPr>
        <w:t xml:space="preserve">η </w:t>
      </w:r>
      <w:r w:rsidRPr="00F83E29">
        <w:rPr>
          <w:rFonts w:eastAsia="Times New Roman"/>
          <w:color w:val="1D2228"/>
          <w:szCs w:val="24"/>
        </w:rPr>
        <w:t>ανεργία να έχει εκτοξευτεί στο 28%</w:t>
      </w:r>
      <w:r>
        <w:rPr>
          <w:rFonts w:eastAsia="Times New Roman"/>
          <w:color w:val="1D2228"/>
          <w:szCs w:val="24"/>
        </w:rPr>
        <w:t>. Κ</w:t>
      </w:r>
      <w:r w:rsidRPr="00F83E29">
        <w:rPr>
          <w:rFonts w:eastAsia="Times New Roman"/>
          <w:color w:val="1D2228"/>
          <w:szCs w:val="24"/>
        </w:rPr>
        <w:t>αι μάλιστα</w:t>
      </w:r>
      <w:r>
        <w:rPr>
          <w:rFonts w:eastAsia="Times New Roman"/>
          <w:color w:val="1D2228"/>
          <w:szCs w:val="24"/>
        </w:rPr>
        <w:t>, παρ</w:t>
      </w:r>
      <w:r>
        <w:rPr>
          <w:rFonts w:eastAsia="Times New Roman"/>
          <w:color w:val="1D2228"/>
          <w:szCs w:val="24"/>
        </w:rPr>
        <w:t xml:space="preserve">’ </w:t>
      </w:r>
      <w:r>
        <w:rPr>
          <w:rFonts w:eastAsia="Times New Roman"/>
          <w:color w:val="1D2228"/>
          <w:szCs w:val="24"/>
        </w:rPr>
        <w:t xml:space="preserve">όλη </w:t>
      </w:r>
      <w:r w:rsidRPr="00F83E29">
        <w:rPr>
          <w:rFonts w:eastAsia="Times New Roman"/>
          <w:color w:val="1D2228"/>
          <w:szCs w:val="24"/>
        </w:rPr>
        <w:t xml:space="preserve">αυτή την πρωτοφανή για </w:t>
      </w:r>
      <w:r>
        <w:rPr>
          <w:rFonts w:eastAsia="Times New Roman"/>
          <w:color w:val="1D2228"/>
          <w:szCs w:val="24"/>
        </w:rPr>
        <w:t>καιρό ε</w:t>
      </w:r>
      <w:r w:rsidRPr="00F83E29">
        <w:rPr>
          <w:rFonts w:eastAsia="Times New Roman"/>
          <w:color w:val="1D2228"/>
          <w:szCs w:val="24"/>
        </w:rPr>
        <w:t>ιρήνη</w:t>
      </w:r>
      <w:r>
        <w:rPr>
          <w:rFonts w:eastAsia="Times New Roman"/>
          <w:color w:val="1D2228"/>
          <w:szCs w:val="24"/>
        </w:rPr>
        <w:t>ς</w:t>
      </w:r>
      <w:r w:rsidRPr="00F83E29">
        <w:rPr>
          <w:rFonts w:eastAsia="Times New Roman"/>
          <w:color w:val="1D2228"/>
          <w:szCs w:val="24"/>
        </w:rPr>
        <w:t xml:space="preserve"> δημοσιονομική προσαρμογή</w:t>
      </w:r>
      <w:r>
        <w:rPr>
          <w:rFonts w:eastAsia="Times New Roman"/>
          <w:color w:val="1D2228"/>
          <w:szCs w:val="24"/>
        </w:rPr>
        <w:t xml:space="preserve"> δεν καταφέρατε π</w:t>
      </w:r>
      <w:r w:rsidRPr="00F83E29">
        <w:rPr>
          <w:rFonts w:eastAsia="Times New Roman"/>
          <w:color w:val="1D2228"/>
          <w:szCs w:val="24"/>
        </w:rPr>
        <w:t>οτέ να πιάσε</w:t>
      </w:r>
      <w:r>
        <w:rPr>
          <w:rFonts w:eastAsia="Times New Roman"/>
          <w:color w:val="1D2228"/>
          <w:szCs w:val="24"/>
        </w:rPr>
        <w:t xml:space="preserve">τε ούτε </w:t>
      </w:r>
      <w:r w:rsidRPr="00F83E29">
        <w:rPr>
          <w:rFonts w:eastAsia="Times New Roman"/>
          <w:color w:val="1D2228"/>
          <w:szCs w:val="24"/>
        </w:rPr>
        <w:t>τους στόχ</w:t>
      </w:r>
      <w:r w:rsidRPr="00F83E29">
        <w:rPr>
          <w:rFonts w:eastAsia="Times New Roman"/>
          <w:color w:val="1D2228"/>
          <w:szCs w:val="24"/>
        </w:rPr>
        <w:t>ους</w:t>
      </w:r>
      <w:r>
        <w:rPr>
          <w:rFonts w:eastAsia="Times New Roman"/>
          <w:color w:val="1D2228"/>
          <w:szCs w:val="24"/>
        </w:rPr>
        <w:t>,</w:t>
      </w:r>
      <w:r w:rsidRPr="00F83E29">
        <w:rPr>
          <w:rFonts w:eastAsia="Times New Roman"/>
          <w:color w:val="1D2228"/>
          <w:szCs w:val="24"/>
        </w:rPr>
        <w:t xml:space="preserve"> που οι ίδιοι είχατε συμφωνήσει με τους δανειστές με αποτέλεσμα η αξιοπιστία της χώρας να βρεθεί στο ναδίρ</w:t>
      </w:r>
      <w:r>
        <w:rPr>
          <w:rFonts w:eastAsia="Times New Roman"/>
          <w:color w:val="1D2228"/>
          <w:szCs w:val="24"/>
        </w:rPr>
        <w:t xml:space="preserve">. </w:t>
      </w:r>
      <w:r w:rsidRPr="00F83E29">
        <w:rPr>
          <w:rFonts w:eastAsia="Times New Roman"/>
          <w:color w:val="1D2228"/>
          <w:szCs w:val="24"/>
        </w:rPr>
        <w:t>Αυτή είναι σε τίτλους η κληρονομιά</w:t>
      </w:r>
      <w:r>
        <w:rPr>
          <w:rFonts w:eastAsia="Times New Roman"/>
          <w:color w:val="1D2228"/>
          <w:szCs w:val="24"/>
        </w:rPr>
        <w:t xml:space="preserve"> την οποία άφησαν στην ε</w:t>
      </w:r>
      <w:r w:rsidRPr="00F83E29">
        <w:rPr>
          <w:rFonts w:eastAsia="Times New Roman"/>
          <w:color w:val="1D2228"/>
          <w:szCs w:val="24"/>
        </w:rPr>
        <w:t xml:space="preserve">λληνική οικονομία </w:t>
      </w:r>
      <w:r>
        <w:rPr>
          <w:rFonts w:eastAsia="Times New Roman"/>
          <w:color w:val="1D2228"/>
          <w:szCs w:val="24"/>
        </w:rPr>
        <w:t>ο</w:t>
      </w:r>
      <w:r w:rsidRPr="00F83E29">
        <w:rPr>
          <w:rFonts w:eastAsia="Times New Roman"/>
          <w:color w:val="1D2228"/>
          <w:szCs w:val="24"/>
        </w:rPr>
        <w:t>ι κυβερνήσεις της περιόδου 2010</w:t>
      </w:r>
      <w:r>
        <w:rPr>
          <w:rFonts w:eastAsia="Times New Roman"/>
          <w:color w:val="1D2228"/>
          <w:szCs w:val="24"/>
        </w:rPr>
        <w:t xml:space="preserve"> </w:t>
      </w:r>
      <w:r>
        <w:rPr>
          <w:rFonts w:eastAsia="Times New Roman"/>
          <w:color w:val="1D2228"/>
          <w:szCs w:val="24"/>
        </w:rPr>
        <w:t>-</w:t>
      </w:r>
      <w:r>
        <w:rPr>
          <w:rFonts w:eastAsia="Times New Roman"/>
          <w:color w:val="1D2228"/>
          <w:szCs w:val="24"/>
        </w:rPr>
        <w:t xml:space="preserve"> </w:t>
      </w:r>
      <w:r w:rsidRPr="00F83E29">
        <w:rPr>
          <w:rFonts w:eastAsia="Times New Roman"/>
          <w:color w:val="1D2228"/>
          <w:szCs w:val="24"/>
        </w:rPr>
        <w:t>2014</w:t>
      </w:r>
      <w:r>
        <w:rPr>
          <w:rFonts w:eastAsia="Times New Roman"/>
          <w:color w:val="1D2228"/>
          <w:szCs w:val="24"/>
        </w:rPr>
        <w:t>.</w:t>
      </w:r>
      <w:r w:rsidRPr="00F83E29">
        <w:rPr>
          <w:rFonts w:eastAsia="Times New Roman"/>
          <w:color w:val="1D2228"/>
          <w:szCs w:val="24"/>
        </w:rPr>
        <w:t xml:space="preserve"> </w:t>
      </w:r>
    </w:p>
    <w:p w14:paraId="6E81995C" w14:textId="77777777" w:rsidR="004B0DF5" w:rsidRDefault="00471FB5">
      <w:pPr>
        <w:spacing w:line="600" w:lineRule="auto"/>
        <w:ind w:firstLine="720"/>
        <w:contextualSpacing/>
        <w:jc w:val="both"/>
        <w:rPr>
          <w:rFonts w:eastAsia="Times New Roman"/>
          <w:color w:val="1D2228"/>
          <w:szCs w:val="24"/>
        </w:rPr>
      </w:pPr>
      <w:r w:rsidRPr="00F83E29">
        <w:rPr>
          <w:rFonts w:eastAsia="Times New Roman"/>
          <w:color w:val="1D2228"/>
          <w:szCs w:val="24"/>
        </w:rPr>
        <w:t xml:space="preserve">Υπάρχει κάποια σύγκριση μεταξύ αυτών των πεπραγμένων και </w:t>
      </w:r>
      <w:r>
        <w:rPr>
          <w:rFonts w:eastAsia="Times New Roman"/>
          <w:color w:val="1D2228"/>
          <w:szCs w:val="24"/>
        </w:rPr>
        <w:t>όσων συνέβησαν τα</w:t>
      </w:r>
      <w:r w:rsidRPr="00F83E29">
        <w:rPr>
          <w:rFonts w:eastAsia="Times New Roman"/>
          <w:color w:val="1D2228"/>
          <w:szCs w:val="24"/>
        </w:rPr>
        <w:t xml:space="preserve"> τελευταία τέσσερα χρόνια</w:t>
      </w:r>
      <w:r>
        <w:rPr>
          <w:rFonts w:eastAsia="Times New Roman"/>
          <w:color w:val="1D2228"/>
          <w:szCs w:val="24"/>
        </w:rPr>
        <w:t>,</w:t>
      </w:r>
      <w:r w:rsidRPr="00F83E29">
        <w:rPr>
          <w:rFonts w:eastAsia="Times New Roman"/>
          <w:color w:val="1D2228"/>
          <w:szCs w:val="24"/>
        </w:rPr>
        <w:t xml:space="preserve"> την περίοδο </w:t>
      </w:r>
      <w:r>
        <w:rPr>
          <w:rFonts w:eastAsia="Times New Roman"/>
          <w:color w:val="1D2228"/>
          <w:szCs w:val="24"/>
        </w:rPr>
        <w:t>20</w:t>
      </w:r>
      <w:r w:rsidRPr="00F83E29">
        <w:rPr>
          <w:rFonts w:eastAsia="Times New Roman"/>
          <w:color w:val="1D2228"/>
          <w:szCs w:val="24"/>
        </w:rPr>
        <w:t>15</w:t>
      </w:r>
      <w:r>
        <w:rPr>
          <w:rFonts w:eastAsia="Times New Roman"/>
          <w:color w:val="1D2228"/>
          <w:szCs w:val="24"/>
        </w:rPr>
        <w:t xml:space="preserve"> </w:t>
      </w:r>
      <w:r>
        <w:rPr>
          <w:rFonts w:eastAsia="Times New Roman"/>
          <w:color w:val="1D2228"/>
          <w:szCs w:val="24"/>
        </w:rPr>
        <w:t>-</w:t>
      </w:r>
      <w:r>
        <w:rPr>
          <w:rFonts w:eastAsia="Times New Roman"/>
          <w:color w:val="1D2228"/>
          <w:szCs w:val="24"/>
        </w:rPr>
        <w:t xml:space="preserve"> </w:t>
      </w:r>
      <w:r>
        <w:rPr>
          <w:rFonts w:eastAsia="Times New Roman"/>
          <w:color w:val="1D2228"/>
          <w:szCs w:val="24"/>
        </w:rPr>
        <w:t>20</w:t>
      </w:r>
      <w:r w:rsidRPr="00F83E29">
        <w:rPr>
          <w:rFonts w:eastAsia="Times New Roman"/>
          <w:color w:val="1D2228"/>
          <w:szCs w:val="24"/>
        </w:rPr>
        <w:t>19</w:t>
      </w:r>
      <w:r>
        <w:rPr>
          <w:rFonts w:eastAsia="Times New Roman"/>
          <w:color w:val="1D2228"/>
          <w:szCs w:val="24"/>
        </w:rPr>
        <w:t>,</w:t>
      </w:r>
      <w:r w:rsidRPr="00F83E29">
        <w:rPr>
          <w:rFonts w:eastAsia="Times New Roman"/>
          <w:color w:val="1D2228"/>
          <w:szCs w:val="24"/>
        </w:rPr>
        <w:t xml:space="preserve"> όταν αυτή η </w:t>
      </w:r>
      <w:r>
        <w:rPr>
          <w:rFonts w:eastAsia="Times New Roman"/>
          <w:color w:val="1D2228"/>
          <w:szCs w:val="24"/>
        </w:rPr>
        <w:t>Κ</w:t>
      </w:r>
      <w:r w:rsidRPr="00F83E29">
        <w:rPr>
          <w:rFonts w:eastAsia="Times New Roman"/>
          <w:color w:val="1D2228"/>
          <w:szCs w:val="24"/>
        </w:rPr>
        <w:t>υβέρνηση</w:t>
      </w:r>
      <w:r>
        <w:rPr>
          <w:rFonts w:eastAsia="Times New Roman"/>
          <w:color w:val="1D2228"/>
          <w:szCs w:val="24"/>
        </w:rPr>
        <w:t>, η δικιά μας Κ</w:t>
      </w:r>
      <w:r w:rsidRPr="00F83E29">
        <w:rPr>
          <w:rFonts w:eastAsia="Times New Roman"/>
          <w:color w:val="1D2228"/>
          <w:szCs w:val="24"/>
        </w:rPr>
        <w:t>υβέρνηση</w:t>
      </w:r>
      <w:r>
        <w:rPr>
          <w:rFonts w:eastAsia="Times New Roman"/>
          <w:color w:val="1D2228"/>
          <w:szCs w:val="24"/>
        </w:rPr>
        <w:t>,</w:t>
      </w:r>
      <w:r w:rsidRPr="00F83E29">
        <w:rPr>
          <w:rFonts w:eastAsia="Times New Roman"/>
          <w:color w:val="1D2228"/>
          <w:szCs w:val="24"/>
        </w:rPr>
        <w:t xml:space="preserve"> κάτω από εξαιρετικά δύσκολες</w:t>
      </w:r>
      <w:r>
        <w:rPr>
          <w:rFonts w:eastAsia="Times New Roman"/>
          <w:color w:val="1D2228"/>
          <w:szCs w:val="24"/>
        </w:rPr>
        <w:t>,</w:t>
      </w:r>
      <w:r w:rsidRPr="00F83E29">
        <w:rPr>
          <w:rFonts w:eastAsia="Times New Roman"/>
          <w:color w:val="1D2228"/>
          <w:szCs w:val="24"/>
        </w:rPr>
        <w:t xml:space="preserve"> αντίξοες συνθήκες και με ένα πολύ ισχυρό μέτωπο εναντί</w:t>
      </w:r>
      <w:r w:rsidRPr="00F83E29">
        <w:rPr>
          <w:rFonts w:eastAsia="Times New Roman"/>
          <w:color w:val="1D2228"/>
          <w:szCs w:val="24"/>
        </w:rPr>
        <w:t xml:space="preserve">ον </w:t>
      </w:r>
      <w:r>
        <w:rPr>
          <w:rFonts w:eastAsia="Times New Roman"/>
          <w:color w:val="1D2228"/>
          <w:szCs w:val="24"/>
        </w:rPr>
        <w:t>της,</w:t>
      </w:r>
      <w:r w:rsidRPr="00F83E29">
        <w:rPr>
          <w:rFonts w:eastAsia="Times New Roman"/>
          <w:color w:val="1D2228"/>
          <w:szCs w:val="24"/>
        </w:rPr>
        <w:t xml:space="preserve"> εντός και εκτός συνόρων</w:t>
      </w:r>
      <w:r>
        <w:rPr>
          <w:rFonts w:eastAsia="Times New Roman"/>
          <w:color w:val="1D2228"/>
          <w:szCs w:val="24"/>
        </w:rPr>
        <w:t>,</w:t>
      </w:r>
      <w:r w:rsidRPr="00F83E29">
        <w:rPr>
          <w:rFonts w:eastAsia="Times New Roman"/>
          <w:color w:val="1D2228"/>
          <w:szCs w:val="24"/>
        </w:rPr>
        <w:t xml:space="preserve"> κατάφερε να ξαναστήσει την </w:t>
      </w:r>
      <w:r w:rsidRPr="00F83E29">
        <w:rPr>
          <w:rFonts w:eastAsia="Times New Roman"/>
          <w:color w:val="1D2228"/>
          <w:szCs w:val="24"/>
        </w:rPr>
        <w:lastRenderedPageBreak/>
        <w:t xml:space="preserve">οικονομία στα πόδια </w:t>
      </w:r>
      <w:r>
        <w:rPr>
          <w:rFonts w:eastAsia="Times New Roman"/>
          <w:color w:val="1D2228"/>
          <w:szCs w:val="24"/>
        </w:rPr>
        <w:t>της,</w:t>
      </w:r>
      <w:r w:rsidRPr="00F83E29">
        <w:rPr>
          <w:rFonts w:eastAsia="Times New Roman"/>
          <w:color w:val="1D2228"/>
          <w:szCs w:val="24"/>
        </w:rPr>
        <w:t xml:space="preserve"> κατάφερε να αποκαταστήσει τη διεθνή αξιοπιστία της χώρας και να ανακτήσει την πρόσβαση σ</w:t>
      </w:r>
      <w:r>
        <w:rPr>
          <w:rFonts w:eastAsia="Times New Roman"/>
          <w:color w:val="1D2228"/>
          <w:szCs w:val="24"/>
        </w:rPr>
        <w:t>τις</w:t>
      </w:r>
      <w:r w:rsidRPr="00F83E29">
        <w:rPr>
          <w:rFonts w:eastAsia="Times New Roman"/>
          <w:color w:val="1D2228"/>
          <w:szCs w:val="24"/>
        </w:rPr>
        <w:t xml:space="preserve"> αγορές</w:t>
      </w:r>
      <w:r>
        <w:rPr>
          <w:rFonts w:eastAsia="Times New Roman"/>
          <w:color w:val="1D2228"/>
          <w:szCs w:val="24"/>
        </w:rPr>
        <w:t>; Και το πιο σημαντικό βεβαίως, κ</w:t>
      </w:r>
      <w:r w:rsidRPr="00F83E29">
        <w:rPr>
          <w:rFonts w:eastAsia="Times New Roman"/>
          <w:color w:val="1D2228"/>
          <w:szCs w:val="24"/>
        </w:rPr>
        <w:t>ατάφερε να βγάλει τη χώρα από τ</w:t>
      </w:r>
      <w:r>
        <w:rPr>
          <w:rFonts w:eastAsia="Times New Roman"/>
          <w:color w:val="1D2228"/>
          <w:szCs w:val="24"/>
        </w:rPr>
        <w:t>α μνημόνι</w:t>
      </w:r>
      <w:r>
        <w:rPr>
          <w:rFonts w:eastAsia="Times New Roman"/>
          <w:color w:val="1D2228"/>
          <w:szCs w:val="24"/>
        </w:rPr>
        <w:t>α</w:t>
      </w:r>
      <w:r w:rsidRPr="00F83E29">
        <w:rPr>
          <w:rFonts w:eastAsia="Times New Roman"/>
          <w:color w:val="1D2228"/>
          <w:szCs w:val="24"/>
        </w:rPr>
        <w:t xml:space="preserve"> και την ασφυκτική </w:t>
      </w:r>
      <w:r>
        <w:rPr>
          <w:rFonts w:eastAsia="Times New Roman"/>
          <w:color w:val="1D2228"/>
          <w:szCs w:val="24"/>
        </w:rPr>
        <w:t>ε</w:t>
      </w:r>
      <w:r w:rsidRPr="00F83E29">
        <w:rPr>
          <w:rFonts w:eastAsia="Times New Roman"/>
          <w:color w:val="1D2228"/>
          <w:szCs w:val="24"/>
        </w:rPr>
        <w:t>πιτροπεία στην οποία</w:t>
      </w:r>
      <w:r>
        <w:rPr>
          <w:rFonts w:eastAsia="Times New Roman"/>
          <w:color w:val="1D2228"/>
          <w:szCs w:val="24"/>
        </w:rPr>
        <w:t xml:space="preserve"> ο</w:t>
      </w:r>
      <w:r w:rsidRPr="00F83E29">
        <w:rPr>
          <w:rFonts w:eastAsia="Times New Roman"/>
          <w:color w:val="1D2228"/>
          <w:szCs w:val="24"/>
        </w:rPr>
        <w:t>ι δικές σας κυβ</w:t>
      </w:r>
      <w:r>
        <w:rPr>
          <w:rFonts w:eastAsia="Times New Roman"/>
          <w:color w:val="1D2228"/>
          <w:szCs w:val="24"/>
        </w:rPr>
        <w:t>ε</w:t>
      </w:r>
      <w:r w:rsidRPr="00F83E29">
        <w:rPr>
          <w:rFonts w:eastAsia="Times New Roman"/>
          <w:color w:val="1D2228"/>
          <w:szCs w:val="24"/>
        </w:rPr>
        <w:t>ρν</w:t>
      </w:r>
      <w:r>
        <w:rPr>
          <w:rFonts w:eastAsia="Times New Roman"/>
          <w:color w:val="1D2228"/>
          <w:szCs w:val="24"/>
        </w:rPr>
        <w:t>ή</w:t>
      </w:r>
      <w:r w:rsidRPr="00F83E29">
        <w:rPr>
          <w:rFonts w:eastAsia="Times New Roman"/>
          <w:color w:val="1D2228"/>
          <w:szCs w:val="24"/>
        </w:rPr>
        <w:t>σ</w:t>
      </w:r>
      <w:r>
        <w:rPr>
          <w:rFonts w:eastAsia="Times New Roman"/>
          <w:color w:val="1D2228"/>
          <w:szCs w:val="24"/>
        </w:rPr>
        <w:t>ει</w:t>
      </w:r>
      <w:r w:rsidRPr="00F83E29">
        <w:rPr>
          <w:rFonts w:eastAsia="Times New Roman"/>
          <w:color w:val="1D2228"/>
          <w:szCs w:val="24"/>
        </w:rPr>
        <w:t>ς</w:t>
      </w:r>
      <w:r>
        <w:rPr>
          <w:rFonts w:eastAsia="Times New Roman"/>
          <w:color w:val="1D2228"/>
          <w:szCs w:val="24"/>
        </w:rPr>
        <w:t xml:space="preserve"> τ</w:t>
      </w:r>
      <w:r w:rsidRPr="00F83E29">
        <w:rPr>
          <w:rFonts w:eastAsia="Times New Roman"/>
          <w:color w:val="1D2228"/>
          <w:szCs w:val="24"/>
        </w:rPr>
        <w:t>ην είχαν βάλει το 2010</w:t>
      </w:r>
      <w:r>
        <w:rPr>
          <w:rFonts w:eastAsia="Times New Roman"/>
          <w:color w:val="1D2228"/>
          <w:szCs w:val="24"/>
        </w:rPr>
        <w:t xml:space="preserve">. </w:t>
      </w:r>
    </w:p>
    <w:p w14:paraId="6E81995D"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Διότι, β</w:t>
      </w:r>
      <w:r w:rsidRPr="00F83E29">
        <w:rPr>
          <w:rFonts w:eastAsia="Times New Roman"/>
          <w:color w:val="1D2228"/>
          <w:szCs w:val="24"/>
        </w:rPr>
        <w:t>εβαίως</w:t>
      </w:r>
      <w:r>
        <w:rPr>
          <w:rFonts w:eastAsia="Times New Roman"/>
          <w:color w:val="1D2228"/>
          <w:szCs w:val="24"/>
        </w:rPr>
        <w:t>, τ</w:t>
      </w:r>
      <w:r w:rsidRPr="00F83E29">
        <w:rPr>
          <w:rFonts w:eastAsia="Times New Roman"/>
          <w:color w:val="1D2228"/>
          <w:szCs w:val="24"/>
        </w:rPr>
        <w:t>ι να συγκρίνουμε</w:t>
      </w:r>
      <w:r>
        <w:rPr>
          <w:rFonts w:eastAsia="Times New Roman"/>
          <w:color w:val="1D2228"/>
          <w:szCs w:val="24"/>
        </w:rPr>
        <w:t xml:space="preserve">; Να </w:t>
      </w:r>
      <w:r w:rsidRPr="00F83E29">
        <w:rPr>
          <w:rFonts w:eastAsia="Times New Roman"/>
          <w:color w:val="1D2228"/>
          <w:szCs w:val="24"/>
        </w:rPr>
        <w:t xml:space="preserve">συγκρίνουμε το 25% ύφεση το </w:t>
      </w:r>
      <w:r>
        <w:rPr>
          <w:rFonts w:eastAsia="Times New Roman"/>
          <w:color w:val="1D2228"/>
          <w:szCs w:val="24"/>
        </w:rPr>
        <w:t>20</w:t>
      </w:r>
      <w:r w:rsidRPr="00F83E29">
        <w:rPr>
          <w:rFonts w:eastAsia="Times New Roman"/>
          <w:color w:val="1D2228"/>
          <w:szCs w:val="24"/>
        </w:rPr>
        <w:t>10</w:t>
      </w:r>
      <w:r>
        <w:rPr>
          <w:rFonts w:eastAsia="Times New Roman"/>
          <w:color w:val="1D2228"/>
          <w:szCs w:val="24"/>
        </w:rPr>
        <w:t xml:space="preserve"> </w:t>
      </w:r>
      <w:r>
        <w:rPr>
          <w:rFonts w:eastAsia="Times New Roman"/>
          <w:color w:val="1D2228"/>
          <w:szCs w:val="24"/>
        </w:rPr>
        <w:t>-</w:t>
      </w:r>
      <w:r>
        <w:rPr>
          <w:rFonts w:eastAsia="Times New Roman"/>
          <w:color w:val="1D2228"/>
          <w:szCs w:val="24"/>
        </w:rPr>
        <w:t xml:space="preserve"> </w:t>
      </w:r>
      <w:r>
        <w:rPr>
          <w:rFonts w:eastAsia="Times New Roman"/>
          <w:color w:val="1D2228"/>
          <w:szCs w:val="24"/>
        </w:rPr>
        <w:t>20</w:t>
      </w:r>
      <w:r w:rsidRPr="00F83E29">
        <w:rPr>
          <w:rFonts w:eastAsia="Times New Roman"/>
          <w:color w:val="1D2228"/>
          <w:szCs w:val="24"/>
        </w:rPr>
        <w:t>14</w:t>
      </w:r>
      <w:r>
        <w:rPr>
          <w:rFonts w:eastAsia="Times New Roman"/>
          <w:color w:val="1D2228"/>
          <w:szCs w:val="24"/>
        </w:rPr>
        <w:t>,</w:t>
      </w:r>
      <w:r w:rsidRPr="00F83E29">
        <w:rPr>
          <w:rFonts w:eastAsia="Times New Roman"/>
          <w:color w:val="1D2228"/>
          <w:szCs w:val="24"/>
        </w:rPr>
        <w:t xml:space="preserve"> με την ανάπτυξη την οποία έχουμε πετύχει τα τελευταία </w:t>
      </w:r>
      <w:r>
        <w:rPr>
          <w:rFonts w:eastAsia="Times New Roman"/>
          <w:color w:val="1D2228"/>
          <w:szCs w:val="24"/>
        </w:rPr>
        <w:t>δύο</w:t>
      </w:r>
      <w:r w:rsidRPr="00F83E29">
        <w:rPr>
          <w:rFonts w:eastAsia="Times New Roman"/>
          <w:color w:val="1D2228"/>
          <w:szCs w:val="24"/>
        </w:rPr>
        <w:t xml:space="preserve"> χρόνια 2</w:t>
      </w:r>
      <w:r>
        <w:rPr>
          <w:rFonts w:eastAsia="Times New Roman"/>
          <w:color w:val="1D2228"/>
          <w:szCs w:val="24"/>
        </w:rPr>
        <w:t>%</w:t>
      </w:r>
      <w:r w:rsidRPr="00F83E29">
        <w:rPr>
          <w:rFonts w:eastAsia="Times New Roman"/>
          <w:color w:val="1D2228"/>
          <w:szCs w:val="24"/>
        </w:rPr>
        <w:t xml:space="preserve"> και 2,5</w:t>
      </w:r>
      <w:r>
        <w:rPr>
          <w:rFonts w:eastAsia="Times New Roman"/>
          <w:color w:val="1D2228"/>
          <w:szCs w:val="24"/>
        </w:rPr>
        <w:t>%</w:t>
      </w:r>
      <w:r w:rsidRPr="00F83E29">
        <w:rPr>
          <w:rFonts w:eastAsia="Times New Roman"/>
          <w:color w:val="1D2228"/>
          <w:szCs w:val="24"/>
        </w:rPr>
        <w:t xml:space="preserve"> </w:t>
      </w:r>
      <w:r>
        <w:rPr>
          <w:rFonts w:eastAsia="Times New Roman"/>
          <w:color w:val="1D2228"/>
          <w:szCs w:val="24"/>
        </w:rPr>
        <w:t xml:space="preserve">και με </w:t>
      </w:r>
      <w:r>
        <w:rPr>
          <w:rFonts w:eastAsia="Times New Roman"/>
          <w:color w:val="1D2228"/>
          <w:szCs w:val="24"/>
        </w:rPr>
        <w:t>όλους τους διεθνείς ο</w:t>
      </w:r>
      <w:r w:rsidRPr="00F83E29">
        <w:rPr>
          <w:rFonts w:eastAsia="Times New Roman"/>
          <w:color w:val="1D2228"/>
          <w:szCs w:val="24"/>
        </w:rPr>
        <w:t>ργανισμούς να λένε ότι αυτή η ανάπτυξη θα είναι διατηρήσιμη και τα επόμενα χρόνια</w:t>
      </w:r>
      <w:r>
        <w:rPr>
          <w:rFonts w:eastAsia="Times New Roman"/>
          <w:color w:val="1D2228"/>
          <w:szCs w:val="24"/>
        </w:rPr>
        <w:t>; Τ</w:t>
      </w:r>
      <w:r w:rsidRPr="00F83E29">
        <w:rPr>
          <w:rFonts w:eastAsia="Times New Roman"/>
          <w:color w:val="1D2228"/>
          <w:szCs w:val="24"/>
        </w:rPr>
        <w:t xml:space="preserve">ο 28% της ανεργίας με την επιτυχία της </w:t>
      </w:r>
      <w:r>
        <w:rPr>
          <w:rFonts w:eastAsia="Times New Roman"/>
          <w:color w:val="1D2228"/>
          <w:szCs w:val="24"/>
        </w:rPr>
        <w:t>Κ</w:t>
      </w:r>
      <w:r w:rsidRPr="00F83E29">
        <w:rPr>
          <w:rFonts w:eastAsia="Times New Roman"/>
          <w:color w:val="1D2228"/>
          <w:szCs w:val="24"/>
        </w:rPr>
        <w:t>υβέρνησης μας να μειώσει</w:t>
      </w:r>
      <w:r>
        <w:rPr>
          <w:rFonts w:eastAsia="Times New Roman"/>
          <w:color w:val="1D2228"/>
          <w:szCs w:val="24"/>
        </w:rPr>
        <w:t>,</w:t>
      </w:r>
      <w:r w:rsidRPr="00F83E29">
        <w:rPr>
          <w:rFonts w:eastAsia="Times New Roman"/>
          <w:color w:val="1D2228"/>
          <w:szCs w:val="24"/>
        </w:rPr>
        <w:t xml:space="preserve"> σε αυτές τις δύσκολες συνθήκες</w:t>
      </w:r>
      <w:r>
        <w:rPr>
          <w:rFonts w:eastAsia="Times New Roman"/>
          <w:color w:val="1D2228"/>
          <w:szCs w:val="24"/>
        </w:rPr>
        <w:t xml:space="preserve">, κατά δέκα </w:t>
      </w:r>
      <w:r w:rsidRPr="00F83E29">
        <w:rPr>
          <w:rFonts w:eastAsia="Times New Roman"/>
          <w:color w:val="1D2228"/>
          <w:szCs w:val="24"/>
        </w:rPr>
        <w:t xml:space="preserve">ποσοστιαίες μονάδες στην ανεργία τα </w:t>
      </w:r>
      <w:r w:rsidRPr="00F83E29">
        <w:rPr>
          <w:rFonts w:eastAsia="Times New Roman"/>
          <w:color w:val="1D2228"/>
          <w:szCs w:val="24"/>
        </w:rPr>
        <w:t>τελευταία τρία χρόνια</w:t>
      </w:r>
      <w:r>
        <w:rPr>
          <w:rFonts w:eastAsia="Times New Roman"/>
          <w:color w:val="1D2228"/>
          <w:szCs w:val="24"/>
        </w:rPr>
        <w:t>; Το</w:t>
      </w:r>
      <w:r w:rsidRPr="00F83E29">
        <w:rPr>
          <w:rFonts w:eastAsia="Times New Roman"/>
          <w:color w:val="1D2228"/>
          <w:szCs w:val="24"/>
        </w:rPr>
        <w:t>ν αποκλεισμό από τις αγορές με την επιτυχή έξοδο σε αυτές το τελευταίο διάστημα</w:t>
      </w:r>
      <w:r>
        <w:rPr>
          <w:rFonts w:eastAsia="Times New Roman"/>
          <w:color w:val="1D2228"/>
          <w:szCs w:val="24"/>
        </w:rPr>
        <w:t>,</w:t>
      </w:r>
      <w:r w:rsidRPr="00F83E29">
        <w:rPr>
          <w:rFonts w:eastAsia="Times New Roman"/>
          <w:color w:val="1D2228"/>
          <w:szCs w:val="24"/>
        </w:rPr>
        <w:t xml:space="preserve"> με ιστορικά χαμηλά επιτόκια με τα οποία δανειζόμαστε σήμερα</w:t>
      </w:r>
      <w:r>
        <w:rPr>
          <w:rFonts w:eastAsia="Times New Roman"/>
          <w:color w:val="1D2228"/>
          <w:szCs w:val="24"/>
        </w:rPr>
        <w:t>;</w:t>
      </w:r>
      <w:r w:rsidRPr="00F83E29">
        <w:rPr>
          <w:rFonts w:eastAsia="Times New Roman"/>
          <w:color w:val="1D2228"/>
          <w:szCs w:val="24"/>
        </w:rPr>
        <w:t xml:space="preserve"> Αυτά είναι τα γενικά σ</w:t>
      </w:r>
      <w:r>
        <w:rPr>
          <w:rFonts w:eastAsia="Times New Roman"/>
          <w:color w:val="1D2228"/>
          <w:szCs w:val="24"/>
        </w:rPr>
        <w:t>υγκρίσιμα μεγέθη -αν θέλετε- στο ο</w:t>
      </w:r>
      <w:r w:rsidRPr="00F83E29">
        <w:rPr>
          <w:rFonts w:eastAsia="Times New Roman"/>
          <w:color w:val="1D2228"/>
          <w:szCs w:val="24"/>
        </w:rPr>
        <w:t>ικονομικό πεδίο</w:t>
      </w:r>
      <w:r>
        <w:rPr>
          <w:rFonts w:eastAsia="Times New Roman"/>
          <w:color w:val="1D2228"/>
          <w:szCs w:val="24"/>
        </w:rPr>
        <w:t xml:space="preserve"> κ</w:t>
      </w:r>
      <w:r w:rsidRPr="00F83E29">
        <w:rPr>
          <w:rFonts w:eastAsia="Times New Roman"/>
          <w:color w:val="1D2228"/>
          <w:szCs w:val="24"/>
        </w:rPr>
        <w:t>αι νομίζω ότι τα</w:t>
      </w:r>
      <w:r w:rsidRPr="00F83E29">
        <w:rPr>
          <w:rFonts w:eastAsia="Times New Roman"/>
          <w:color w:val="1D2228"/>
          <w:szCs w:val="24"/>
        </w:rPr>
        <w:t xml:space="preserve"> νούμερα μιλούν από μόνα </w:t>
      </w:r>
      <w:r>
        <w:rPr>
          <w:rFonts w:eastAsia="Times New Roman"/>
          <w:color w:val="1D2228"/>
          <w:szCs w:val="24"/>
        </w:rPr>
        <w:t>τους.</w:t>
      </w:r>
    </w:p>
    <w:p w14:paraId="6E81995E" w14:textId="77777777" w:rsidR="004B0DF5" w:rsidRDefault="00471FB5">
      <w:pPr>
        <w:spacing w:line="600" w:lineRule="auto"/>
        <w:ind w:firstLine="720"/>
        <w:contextualSpacing/>
        <w:jc w:val="both"/>
        <w:rPr>
          <w:rFonts w:eastAsia="Times New Roman"/>
          <w:color w:val="1D2228"/>
          <w:szCs w:val="24"/>
        </w:rPr>
      </w:pPr>
      <w:r w:rsidRPr="00F83E29">
        <w:rPr>
          <w:rFonts w:eastAsia="Times New Roman"/>
          <w:color w:val="1D2228"/>
          <w:szCs w:val="24"/>
        </w:rPr>
        <w:lastRenderedPageBreak/>
        <w:t>Θα μου επιτρέψετε</w:t>
      </w:r>
      <w:r>
        <w:rPr>
          <w:rFonts w:eastAsia="Times New Roman"/>
          <w:color w:val="1D2228"/>
          <w:szCs w:val="24"/>
        </w:rPr>
        <w:t>,</w:t>
      </w:r>
      <w:r w:rsidRPr="00F83E29">
        <w:rPr>
          <w:rFonts w:eastAsia="Times New Roman"/>
          <w:color w:val="1D2228"/>
          <w:szCs w:val="24"/>
        </w:rPr>
        <w:t xml:space="preserve"> </w:t>
      </w:r>
      <w:r>
        <w:rPr>
          <w:rFonts w:eastAsia="Times New Roman"/>
          <w:color w:val="1D2228"/>
          <w:szCs w:val="24"/>
        </w:rPr>
        <w:t>όμως,</w:t>
      </w:r>
      <w:r w:rsidRPr="00F83E29">
        <w:rPr>
          <w:rFonts w:eastAsia="Times New Roman"/>
          <w:color w:val="1D2228"/>
          <w:szCs w:val="24"/>
        </w:rPr>
        <w:t xml:space="preserve"> να κάνω και μία ειδική αναφορά</w:t>
      </w:r>
      <w:r>
        <w:rPr>
          <w:rFonts w:eastAsia="Times New Roman"/>
          <w:color w:val="1D2228"/>
          <w:szCs w:val="24"/>
        </w:rPr>
        <w:t>, επειδή για τα θέματα της οικονομίας υ</w:t>
      </w:r>
      <w:r w:rsidRPr="00F83E29">
        <w:rPr>
          <w:rFonts w:eastAsia="Times New Roman"/>
          <w:color w:val="1D2228"/>
          <w:szCs w:val="24"/>
        </w:rPr>
        <w:t>πάρχουν και άλλα θέματα ενδεχομέν</w:t>
      </w:r>
      <w:r>
        <w:rPr>
          <w:rFonts w:eastAsia="Times New Roman"/>
          <w:color w:val="1D2228"/>
          <w:szCs w:val="24"/>
        </w:rPr>
        <w:t>ως, τ</w:t>
      </w:r>
      <w:r w:rsidRPr="00F83E29">
        <w:rPr>
          <w:rFonts w:eastAsia="Times New Roman"/>
          <w:color w:val="1D2228"/>
          <w:szCs w:val="24"/>
        </w:rPr>
        <w:t>α οποία</w:t>
      </w:r>
      <w:r>
        <w:rPr>
          <w:rFonts w:eastAsia="Times New Roman"/>
          <w:color w:val="1D2228"/>
          <w:szCs w:val="24"/>
        </w:rPr>
        <w:t xml:space="preserve"> έχουν πάρει δευτερεύουσα θέση σ</w:t>
      </w:r>
      <w:r w:rsidRPr="00F83E29">
        <w:rPr>
          <w:rFonts w:eastAsia="Times New Roman"/>
          <w:color w:val="1D2228"/>
          <w:szCs w:val="24"/>
        </w:rPr>
        <w:t>τη δημόσια συζήτηση και σχετίζονται και με το χαρτοφυλ</w:t>
      </w:r>
      <w:r w:rsidRPr="00F83E29">
        <w:rPr>
          <w:rFonts w:eastAsia="Times New Roman"/>
          <w:color w:val="1D2228"/>
          <w:szCs w:val="24"/>
        </w:rPr>
        <w:t>άκιο το οποίο διαχειριζό</w:t>
      </w:r>
      <w:r>
        <w:rPr>
          <w:rFonts w:eastAsia="Times New Roman"/>
          <w:color w:val="1D2228"/>
          <w:szCs w:val="24"/>
        </w:rPr>
        <w:t>μουν</w:t>
      </w:r>
      <w:r w:rsidRPr="00F83E29">
        <w:rPr>
          <w:rFonts w:eastAsia="Times New Roman"/>
          <w:color w:val="1D2228"/>
          <w:szCs w:val="24"/>
        </w:rPr>
        <w:t xml:space="preserve"> την προηγούμενη περ</w:t>
      </w:r>
      <w:r>
        <w:rPr>
          <w:rFonts w:eastAsia="Times New Roman"/>
          <w:color w:val="1D2228"/>
          <w:szCs w:val="24"/>
        </w:rPr>
        <w:t>ίοδο στο Υ</w:t>
      </w:r>
      <w:r w:rsidRPr="00F83E29">
        <w:rPr>
          <w:rFonts w:eastAsia="Times New Roman"/>
          <w:color w:val="1D2228"/>
          <w:szCs w:val="24"/>
        </w:rPr>
        <w:t xml:space="preserve">πουργείο </w:t>
      </w:r>
      <w:r>
        <w:rPr>
          <w:rFonts w:eastAsia="Times New Roman"/>
          <w:color w:val="1D2228"/>
          <w:szCs w:val="24"/>
        </w:rPr>
        <w:t>Ο</w:t>
      </w:r>
      <w:r w:rsidRPr="00F83E29">
        <w:rPr>
          <w:rFonts w:eastAsia="Times New Roman"/>
          <w:color w:val="1D2228"/>
          <w:szCs w:val="24"/>
        </w:rPr>
        <w:t>ικ</w:t>
      </w:r>
      <w:r>
        <w:rPr>
          <w:rFonts w:eastAsia="Times New Roman"/>
          <w:color w:val="1D2228"/>
          <w:szCs w:val="24"/>
        </w:rPr>
        <w:t>ονομίας και Α</w:t>
      </w:r>
      <w:r w:rsidRPr="00F83E29">
        <w:rPr>
          <w:rFonts w:eastAsia="Times New Roman"/>
          <w:color w:val="1D2228"/>
          <w:szCs w:val="24"/>
        </w:rPr>
        <w:t>νάπτυξης</w:t>
      </w:r>
      <w:r>
        <w:rPr>
          <w:rFonts w:eastAsia="Times New Roman"/>
          <w:color w:val="1D2228"/>
          <w:szCs w:val="24"/>
        </w:rPr>
        <w:t xml:space="preserve">. </w:t>
      </w:r>
    </w:p>
    <w:p w14:paraId="6E81995F"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Ε</w:t>
      </w:r>
      <w:r w:rsidRPr="00F83E29">
        <w:rPr>
          <w:rFonts w:eastAsia="Times New Roman"/>
          <w:color w:val="1D2228"/>
          <w:szCs w:val="24"/>
        </w:rPr>
        <w:t>ίδαμε</w:t>
      </w:r>
      <w:r>
        <w:rPr>
          <w:rFonts w:eastAsia="Times New Roman"/>
          <w:color w:val="1D2228"/>
          <w:szCs w:val="24"/>
        </w:rPr>
        <w:t>, λ</w:t>
      </w:r>
      <w:r w:rsidRPr="00F83E29">
        <w:rPr>
          <w:rFonts w:eastAsia="Times New Roman"/>
          <w:color w:val="1D2228"/>
          <w:szCs w:val="24"/>
        </w:rPr>
        <w:t>οιπόν</w:t>
      </w:r>
      <w:r>
        <w:rPr>
          <w:rFonts w:eastAsia="Times New Roman"/>
          <w:color w:val="1D2228"/>
          <w:szCs w:val="24"/>
        </w:rPr>
        <w:t>,</w:t>
      </w:r>
      <w:r w:rsidRPr="00F83E29">
        <w:rPr>
          <w:rFonts w:eastAsia="Times New Roman"/>
          <w:color w:val="1D2228"/>
          <w:szCs w:val="24"/>
        </w:rPr>
        <w:t xml:space="preserve"> τη χώρα μέσα σε περίοδο κρίσης να βρίσκεται στις τελευταίες θέσεις της Ευρώπης στην απορρόφηση ευρωπαϊκών πόρων</w:t>
      </w:r>
      <w:r>
        <w:rPr>
          <w:rFonts w:eastAsia="Times New Roman"/>
          <w:color w:val="1D2228"/>
          <w:szCs w:val="24"/>
        </w:rPr>
        <w:t>,</w:t>
      </w:r>
      <w:r w:rsidRPr="00F83E29">
        <w:rPr>
          <w:rFonts w:eastAsia="Times New Roman"/>
          <w:color w:val="1D2228"/>
          <w:szCs w:val="24"/>
        </w:rPr>
        <w:t xml:space="preserve"> με όλα τα μεγάλα έργα</w:t>
      </w:r>
      <w:r>
        <w:rPr>
          <w:rFonts w:eastAsia="Times New Roman"/>
          <w:color w:val="1D2228"/>
          <w:szCs w:val="24"/>
        </w:rPr>
        <w:t>,</w:t>
      </w:r>
      <w:r w:rsidRPr="00F83E29">
        <w:rPr>
          <w:rFonts w:eastAsia="Times New Roman"/>
          <w:color w:val="1D2228"/>
          <w:szCs w:val="24"/>
        </w:rPr>
        <w:t xml:space="preserve"> όπως οι οδ</w:t>
      </w:r>
      <w:r w:rsidRPr="00F83E29">
        <w:rPr>
          <w:rFonts w:eastAsia="Times New Roman"/>
          <w:color w:val="1D2228"/>
          <w:szCs w:val="24"/>
        </w:rPr>
        <w:t>ικοί άξονες</w:t>
      </w:r>
      <w:r>
        <w:rPr>
          <w:rFonts w:eastAsia="Times New Roman"/>
          <w:color w:val="1D2228"/>
          <w:szCs w:val="24"/>
        </w:rPr>
        <w:t>,</w:t>
      </w:r>
      <w:r w:rsidRPr="00F83E29">
        <w:rPr>
          <w:rFonts w:eastAsia="Times New Roman"/>
          <w:color w:val="1D2228"/>
          <w:szCs w:val="24"/>
        </w:rPr>
        <w:t xml:space="preserve"> να είναι πλήρως παγωμένα</w:t>
      </w:r>
      <w:r>
        <w:rPr>
          <w:rFonts w:eastAsia="Times New Roman"/>
          <w:color w:val="1D2228"/>
          <w:szCs w:val="24"/>
        </w:rPr>
        <w:t>,</w:t>
      </w:r>
      <w:r w:rsidRPr="00F83E29">
        <w:rPr>
          <w:rFonts w:eastAsia="Times New Roman"/>
          <w:color w:val="1D2228"/>
          <w:szCs w:val="24"/>
        </w:rPr>
        <w:t xml:space="preserve"> τα οποία εμείς καταφέραμε τελικά να υλο</w:t>
      </w:r>
      <w:r>
        <w:rPr>
          <w:rFonts w:eastAsia="Times New Roman"/>
          <w:color w:val="1D2228"/>
          <w:szCs w:val="24"/>
        </w:rPr>
        <w:t>ποιήσουμε και τη χώρα β</w:t>
      </w:r>
      <w:r w:rsidRPr="00F83E29">
        <w:rPr>
          <w:rFonts w:eastAsia="Times New Roman"/>
          <w:color w:val="1D2228"/>
          <w:szCs w:val="24"/>
        </w:rPr>
        <w:t>εβαίως</w:t>
      </w:r>
      <w:r>
        <w:rPr>
          <w:rFonts w:eastAsia="Times New Roman"/>
          <w:color w:val="1D2228"/>
          <w:szCs w:val="24"/>
        </w:rPr>
        <w:t>,</w:t>
      </w:r>
      <w:r w:rsidRPr="00F83E29">
        <w:rPr>
          <w:rFonts w:eastAsia="Times New Roman"/>
          <w:color w:val="1D2228"/>
          <w:szCs w:val="24"/>
        </w:rPr>
        <w:t xml:space="preserve"> για όλες αυτές </w:t>
      </w:r>
      <w:r>
        <w:rPr>
          <w:rFonts w:eastAsia="Times New Roman"/>
          <w:color w:val="1D2228"/>
          <w:szCs w:val="24"/>
        </w:rPr>
        <w:t>τις αποτυχίες του προηγούμενου δ</w:t>
      </w:r>
      <w:r w:rsidRPr="00F83E29">
        <w:rPr>
          <w:rFonts w:eastAsia="Times New Roman"/>
          <w:color w:val="1D2228"/>
          <w:szCs w:val="24"/>
        </w:rPr>
        <w:t>ιαστήματος</w:t>
      </w:r>
      <w:r>
        <w:rPr>
          <w:rFonts w:eastAsia="Times New Roman"/>
          <w:color w:val="1D2228"/>
          <w:szCs w:val="24"/>
        </w:rPr>
        <w:t>,</w:t>
      </w:r>
      <w:r w:rsidRPr="00F83E29">
        <w:rPr>
          <w:rFonts w:eastAsia="Times New Roman"/>
          <w:color w:val="1D2228"/>
          <w:szCs w:val="24"/>
        </w:rPr>
        <w:t xml:space="preserve"> να κινδυνεύει να πληρώσει πρόστιμα πολλών δισεκατομμυρίων στην Ευρωπαϊκή Ένωση</w:t>
      </w:r>
      <w:r>
        <w:rPr>
          <w:rFonts w:eastAsia="Times New Roman"/>
          <w:color w:val="1D2228"/>
          <w:szCs w:val="24"/>
        </w:rPr>
        <w:t>,</w:t>
      </w:r>
      <w:r w:rsidRPr="00F83E29">
        <w:rPr>
          <w:rFonts w:eastAsia="Times New Roman"/>
          <w:color w:val="1D2228"/>
          <w:szCs w:val="24"/>
        </w:rPr>
        <w:t xml:space="preserve"> με </w:t>
      </w:r>
      <w:proofErr w:type="spellStart"/>
      <w:r w:rsidRPr="00F83E29">
        <w:rPr>
          <w:rFonts w:eastAsia="Times New Roman"/>
          <w:color w:val="1D2228"/>
          <w:szCs w:val="24"/>
        </w:rPr>
        <w:t>υπερ</w:t>
      </w:r>
      <w:r>
        <w:rPr>
          <w:rFonts w:eastAsia="Times New Roman"/>
          <w:color w:val="1D2228"/>
          <w:szCs w:val="24"/>
        </w:rPr>
        <w:t>δ</w:t>
      </w:r>
      <w:r>
        <w:rPr>
          <w:rFonts w:eastAsia="Times New Roman"/>
          <w:color w:val="1D2228"/>
          <w:szCs w:val="24"/>
        </w:rPr>
        <w:t>εσμεύσεις</w:t>
      </w:r>
      <w:proofErr w:type="spellEnd"/>
      <w:r>
        <w:rPr>
          <w:rFonts w:eastAsia="Times New Roman"/>
          <w:color w:val="1D2228"/>
          <w:szCs w:val="24"/>
        </w:rPr>
        <w:t xml:space="preserve"> στα συγ</w:t>
      </w:r>
      <w:r w:rsidRPr="00F83E29">
        <w:rPr>
          <w:rFonts w:eastAsia="Times New Roman"/>
          <w:color w:val="1D2228"/>
          <w:szCs w:val="24"/>
        </w:rPr>
        <w:t xml:space="preserve">χρηματοδοτούμενα </w:t>
      </w:r>
      <w:r>
        <w:rPr>
          <w:rFonts w:eastAsia="Times New Roman"/>
          <w:color w:val="1D2228"/>
          <w:szCs w:val="24"/>
        </w:rPr>
        <w:t xml:space="preserve">προγράμματα του ΕΣΠΑ, αλλά </w:t>
      </w:r>
      <w:r w:rsidRPr="00F83E29">
        <w:rPr>
          <w:rFonts w:eastAsia="Times New Roman"/>
          <w:color w:val="1D2228"/>
          <w:szCs w:val="24"/>
        </w:rPr>
        <w:t>και στο</w:t>
      </w:r>
      <w:r>
        <w:rPr>
          <w:rFonts w:eastAsia="Times New Roman"/>
          <w:color w:val="1D2228"/>
          <w:szCs w:val="24"/>
        </w:rPr>
        <w:t>ν</w:t>
      </w:r>
      <w:r w:rsidRPr="00F83E29">
        <w:rPr>
          <w:rFonts w:eastAsia="Times New Roman"/>
          <w:color w:val="1D2228"/>
          <w:szCs w:val="24"/>
        </w:rPr>
        <w:t xml:space="preserve"> αναπτυξιακό νόμο που ξεπερνούσαν τα 6 δισεκατομμύρια ευρώ</w:t>
      </w:r>
      <w:r>
        <w:rPr>
          <w:rFonts w:eastAsia="Times New Roman"/>
          <w:color w:val="1D2228"/>
          <w:szCs w:val="24"/>
        </w:rPr>
        <w:t>, ό</w:t>
      </w:r>
      <w:r w:rsidRPr="00F83E29">
        <w:rPr>
          <w:rFonts w:eastAsia="Times New Roman"/>
          <w:color w:val="1D2228"/>
          <w:szCs w:val="24"/>
        </w:rPr>
        <w:t xml:space="preserve">ταν την ίδια στιγμή εντάσσονταν σωρηδόν έργα </w:t>
      </w:r>
      <w:r>
        <w:rPr>
          <w:rFonts w:eastAsia="Times New Roman"/>
          <w:color w:val="1D2228"/>
          <w:szCs w:val="24"/>
        </w:rPr>
        <w:t>-</w:t>
      </w:r>
      <w:r w:rsidRPr="00F83E29">
        <w:rPr>
          <w:rFonts w:eastAsia="Times New Roman"/>
          <w:color w:val="1D2228"/>
          <w:szCs w:val="24"/>
        </w:rPr>
        <w:t>μέχρι την τελευταία μέρα πριν τις εκλογές του Ιανουαρίου του 2015</w:t>
      </w:r>
      <w:r>
        <w:rPr>
          <w:rFonts w:eastAsia="Times New Roman"/>
          <w:color w:val="1D2228"/>
          <w:szCs w:val="24"/>
        </w:rPr>
        <w:t>-</w:t>
      </w:r>
      <w:r w:rsidRPr="00F83E29">
        <w:rPr>
          <w:rFonts w:eastAsia="Times New Roman"/>
          <w:color w:val="1D2228"/>
          <w:szCs w:val="24"/>
        </w:rPr>
        <w:t xml:space="preserve"> στα προγράμμα</w:t>
      </w:r>
      <w:r w:rsidRPr="00F83E29">
        <w:rPr>
          <w:rFonts w:eastAsia="Times New Roman"/>
          <w:color w:val="1D2228"/>
          <w:szCs w:val="24"/>
        </w:rPr>
        <w:t>τα αυτά</w:t>
      </w:r>
      <w:r>
        <w:rPr>
          <w:rFonts w:eastAsia="Times New Roman"/>
          <w:color w:val="1D2228"/>
          <w:szCs w:val="24"/>
        </w:rPr>
        <w:t>, χ</w:t>
      </w:r>
      <w:r w:rsidRPr="00F83E29">
        <w:rPr>
          <w:rFonts w:eastAsia="Times New Roman"/>
          <w:color w:val="1D2228"/>
          <w:szCs w:val="24"/>
        </w:rPr>
        <w:t>ωρίς κα</w:t>
      </w:r>
      <w:r>
        <w:rPr>
          <w:rFonts w:eastAsia="Times New Roman"/>
          <w:color w:val="1D2228"/>
          <w:szCs w:val="24"/>
        </w:rPr>
        <w:t>μ</w:t>
      </w:r>
      <w:r w:rsidRPr="00F83E29">
        <w:rPr>
          <w:rFonts w:eastAsia="Times New Roman"/>
          <w:color w:val="1D2228"/>
          <w:szCs w:val="24"/>
        </w:rPr>
        <w:t>μία αντίστοιχη δέσμευση πόρων</w:t>
      </w:r>
      <w:r>
        <w:rPr>
          <w:rFonts w:eastAsia="Times New Roman"/>
          <w:color w:val="1D2228"/>
          <w:szCs w:val="24"/>
        </w:rPr>
        <w:t>,</w:t>
      </w:r>
      <w:r w:rsidRPr="00F83E29">
        <w:rPr>
          <w:rFonts w:eastAsia="Times New Roman"/>
          <w:color w:val="1D2228"/>
          <w:szCs w:val="24"/>
        </w:rPr>
        <w:t xml:space="preserve"> υπ</w:t>
      </w:r>
      <w:r>
        <w:rPr>
          <w:rFonts w:eastAsia="Times New Roman"/>
          <w:color w:val="1D2228"/>
          <w:szCs w:val="24"/>
        </w:rPr>
        <w:t>ονομεύοντας έτσι το μέλλον της ε</w:t>
      </w:r>
      <w:r w:rsidRPr="00F83E29">
        <w:rPr>
          <w:rFonts w:eastAsia="Times New Roman"/>
          <w:color w:val="1D2228"/>
          <w:szCs w:val="24"/>
        </w:rPr>
        <w:t>λληνικής οικονομίας</w:t>
      </w:r>
      <w:r>
        <w:rPr>
          <w:rFonts w:eastAsia="Times New Roman"/>
          <w:color w:val="1D2228"/>
          <w:szCs w:val="24"/>
        </w:rPr>
        <w:t>.</w:t>
      </w:r>
    </w:p>
    <w:p w14:paraId="6E819960" w14:textId="77777777" w:rsidR="004B0DF5" w:rsidRDefault="00471FB5">
      <w:pPr>
        <w:spacing w:line="600" w:lineRule="auto"/>
        <w:ind w:firstLine="720"/>
        <w:contextualSpacing/>
        <w:jc w:val="both"/>
        <w:rPr>
          <w:rFonts w:eastAsia="Times New Roman"/>
          <w:color w:val="1D2228"/>
          <w:szCs w:val="24"/>
        </w:rPr>
      </w:pPr>
      <w:r w:rsidRPr="00F83E29">
        <w:rPr>
          <w:rFonts w:eastAsia="Times New Roman"/>
          <w:color w:val="1D2228"/>
          <w:szCs w:val="24"/>
        </w:rPr>
        <w:lastRenderedPageBreak/>
        <w:t xml:space="preserve">Αυτή ήταν η κληρονομιά </w:t>
      </w:r>
      <w:r>
        <w:rPr>
          <w:rFonts w:eastAsia="Times New Roman"/>
          <w:color w:val="1D2228"/>
          <w:szCs w:val="24"/>
        </w:rPr>
        <w:t xml:space="preserve">των προηγούμενων κυβερνήσεων </w:t>
      </w:r>
      <w:r w:rsidRPr="00F83E29">
        <w:rPr>
          <w:rFonts w:eastAsia="Times New Roman"/>
          <w:color w:val="1D2228"/>
          <w:szCs w:val="24"/>
        </w:rPr>
        <w:t>που μας παρέδωσε</w:t>
      </w:r>
      <w:r>
        <w:rPr>
          <w:rFonts w:eastAsia="Times New Roman"/>
          <w:color w:val="1D2228"/>
          <w:szCs w:val="24"/>
        </w:rPr>
        <w:t>,</w:t>
      </w:r>
      <w:r w:rsidRPr="00F83E29">
        <w:rPr>
          <w:rFonts w:eastAsia="Times New Roman"/>
          <w:color w:val="1D2228"/>
          <w:szCs w:val="24"/>
        </w:rPr>
        <w:t xml:space="preserve"> μας κληροδότησε στο </w:t>
      </w:r>
      <w:r>
        <w:rPr>
          <w:rFonts w:eastAsia="Times New Roman"/>
          <w:color w:val="1D2228"/>
          <w:szCs w:val="24"/>
        </w:rPr>
        <w:t>Υπουργείο Ο</w:t>
      </w:r>
      <w:r w:rsidRPr="00F83E29">
        <w:rPr>
          <w:rFonts w:eastAsia="Times New Roman"/>
          <w:color w:val="1D2228"/>
          <w:szCs w:val="24"/>
        </w:rPr>
        <w:t>ικονομίας</w:t>
      </w:r>
      <w:r>
        <w:rPr>
          <w:rFonts w:eastAsia="Times New Roman"/>
          <w:color w:val="1D2228"/>
          <w:szCs w:val="24"/>
        </w:rPr>
        <w:t>. Α</w:t>
      </w:r>
      <w:r w:rsidRPr="00F83E29">
        <w:rPr>
          <w:rFonts w:eastAsia="Times New Roman"/>
          <w:color w:val="1D2228"/>
          <w:szCs w:val="24"/>
        </w:rPr>
        <w:t>υτά καταφέραμε να εξυγιάνουμε τα προηγούμενα χρόνια και να φέρουμε τη χώρα στις πρώτες θέσεις της Ευρώπης</w:t>
      </w:r>
      <w:r>
        <w:rPr>
          <w:rFonts w:eastAsia="Times New Roman"/>
          <w:color w:val="1D2228"/>
          <w:szCs w:val="24"/>
        </w:rPr>
        <w:t>,</w:t>
      </w:r>
      <w:r w:rsidRPr="00F83E29">
        <w:rPr>
          <w:rFonts w:eastAsia="Times New Roman"/>
          <w:color w:val="1D2228"/>
          <w:szCs w:val="24"/>
        </w:rPr>
        <w:t xml:space="preserve"> στην κορυφή</w:t>
      </w:r>
      <w:r>
        <w:rPr>
          <w:rFonts w:eastAsia="Times New Roman"/>
          <w:color w:val="1D2228"/>
          <w:szCs w:val="24"/>
        </w:rPr>
        <w:t>, στη</w:t>
      </w:r>
      <w:r w:rsidRPr="00F83E29">
        <w:rPr>
          <w:rFonts w:eastAsia="Times New Roman"/>
          <w:color w:val="1D2228"/>
          <w:szCs w:val="24"/>
        </w:rPr>
        <w:t xml:space="preserve"> δυνατότητα απορρόφησης ευρωπαϊκών κονδυλίων </w:t>
      </w:r>
      <w:r>
        <w:rPr>
          <w:rFonts w:eastAsia="Times New Roman"/>
          <w:color w:val="1D2228"/>
          <w:szCs w:val="24"/>
        </w:rPr>
        <w:t>κ</w:t>
      </w:r>
      <w:r w:rsidRPr="00F83E29">
        <w:rPr>
          <w:rFonts w:eastAsia="Times New Roman"/>
          <w:color w:val="1D2228"/>
          <w:szCs w:val="24"/>
        </w:rPr>
        <w:t>αι άρα</w:t>
      </w:r>
      <w:r>
        <w:rPr>
          <w:rFonts w:eastAsia="Times New Roman"/>
          <w:color w:val="1D2228"/>
          <w:szCs w:val="24"/>
        </w:rPr>
        <w:t>,</w:t>
      </w:r>
      <w:r w:rsidRPr="00F83E29">
        <w:rPr>
          <w:rFonts w:eastAsia="Times New Roman"/>
          <w:color w:val="1D2228"/>
          <w:szCs w:val="24"/>
        </w:rPr>
        <w:t xml:space="preserve"> </w:t>
      </w:r>
      <w:r>
        <w:rPr>
          <w:rFonts w:eastAsia="Times New Roman"/>
          <w:color w:val="1D2228"/>
          <w:szCs w:val="24"/>
        </w:rPr>
        <w:t>στη δυνατότητα να αξιοποιηθούν α</w:t>
      </w:r>
      <w:r w:rsidRPr="00F83E29">
        <w:rPr>
          <w:rFonts w:eastAsia="Times New Roman"/>
          <w:color w:val="1D2228"/>
          <w:szCs w:val="24"/>
        </w:rPr>
        <w:t>υτά για την υλοποίηση</w:t>
      </w:r>
      <w:r>
        <w:rPr>
          <w:rFonts w:eastAsia="Times New Roman"/>
          <w:color w:val="1D2228"/>
          <w:szCs w:val="24"/>
        </w:rPr>
        <w:t xml:space="preserve"> πολύ σημαντικών έργων για</w:t>
      </w:r>
      <w:r>
        <w:rPr>
          <w:rFonts w:eastAsia="Times New Roman"/>
          <w:color w:val="1D2228"/>
          <w:szCs w:val="24"/>
        </w:rPr>
        <w:t xml:space="preserve"> την ε</w:t>
      </w:r>
      <w:r w:rsidRPr="00F83E29">
        <w:rPr>
          <w:rFonts w:eastAsia="Times New Roman"/>
          <w:color w:val="1D2228"/>
          <w:szCs w:val="24"/>
        </w:rPr>
        <w:t>λληνική οικονομία</w:t>
      </w:r>
      <w:r>
        <w:rPr>
          <w:rFonts w:eastAsia="Times New Roman"/>
          <w:color w:val="1D2228"/>
          <w:szCs w:val="24"/>
        </w:rPr>
        <w:t>,</w:t>
      </w:r>
      <w:r w:rsidRPr="00F83E29">
        <w:rPr>
          <w:rFonts w:eastAsia="Times New Roman"/>
          <w:color w:val="1D2228"/>
          <w:szCs w:val="24"/>
        </w:rPr>
        <w:t xml:space="preserve"> ειδικά μέσα στις συνθήκες της κρίσης</w:t>
      </w:r>
      <w:r>
        <w:rPr>
          <w:rFonts w:eastAsia="Times New Roman"/>
          <w:color w:val="1D2228"/>
          <w:szCs w:val="24"/>
        </w:rPr>
        <w:t>.</w:t>
      </w:r>
    </w:p>
    <w:p w14:paraId="6E819961"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Στην εργασία και στις συντάξεις β</w:t>
      </w:r>
      <w:r w:rsidRPr="00F83E29">
        <w:rPr>
          <w:rFonts w:eastAsia="Times New Roman"/>
          <w:color w:val="1D2228"/>
          <w:szCs w:val="24"/>
        </w:rPr>
        <w:t>εβαίως</w:t>
      </w:r>
      <w:r>
        <w:rPr>
          <w:rFonts w:eastAsia="Times New Roman"/>
          <w:color w:val="1D2228"/>
          <w:szCs w:val="24"/>
        </w:rPr>
        <w:t>, ε</w:t>
      </w:r>
      <w:r w:rsidRPr="00F83E29">
        <w:rPr>
          <w:rFonts w:eastAsia="Times New Roman"/>
          <w:color w:val="1D2228"/>
          <w:szCs w:val="24"/>
        </w:rPr>
        <w:t>πίσης η σύγκριση είναι για σας πάρα πολύ επιβαρυντική</w:t>
      </w:r>
      <w:r>
        <w:rPr>
          <w:rFonts w:eastAsia="Times New Roman"/>
          <w:color w:val="1D2228"/>
          <w:szCs w:val="24"/>
        </w:rPr>
        <w:t xml:space="preserve">. Σας τα </w:t>
      </w:r>
      <w:r w:rsidRPr="00F83E29">
        <w:rPr>
          <w:rFonts w:eastAsia="Times New Roman"/>
          <w:color w:val="1D2228"/>
          <w:szCs w:val="24"/>
        </w:rPr>
        <w:t>είπε αναλυτικά λίγο νωρίτερα η Υπουργός Εργασίας και για τις συντάξεις και γ</w:t>
      </w:r>
      <w:r>
        <w:rPr>
          <w:rFonts w:eastAsia="Times New Roman"/>
          <w:color w:val="1D2228"/>
          <w:szCs w:val="24"/>
        </w:rPr>
        <w:t>ια τα ελλειμμ</w:t>
      </w:r>
      <w:r>
        <w:rPr>
          <w:rFonts w:eastAsia="Times New Roman"/>
          <w:color w:val="1D2228"/>
          <w:szCs w:val="24"/>
        </w:rPr>
        <w:t>ατικά ασφαλιστικά τ</w:t>
      </w:r>
      <w:r w:rsidRPr="00F83E29">
        <w:rPr>
          <w:rFonts w:eastAsia="Times New Roman"/>
          <w:color w:val="1D2228"/>
          <w:szCs w:val="24"/>
        </w:rPr>
        <w:t>αμεία</w:t>
      </w:r>
      <w:r>
        <w:rPr>
          <w:rFonts w:eastAsia="Times New Roman"/>
          <w:color w:val="1D2228"/>
          <w:szCs w:val="24"/>
        </w:rPr>
        <w:t>,</w:t>
      </w:r>
      <w:r w:rsidRPr="00F83E29">
        <w:rPr>
          <w:rFonts w:eastAsia="Times New Roman"/>
          <w:color w:val="1D2228"/>
          <w:szCs w:val="24"/>
        </w:rPr>
        <w:t xml:space="preserve"> τα οποία μετατράπηκαν σε </w:t>
      </w:r>
      <w:r>
        <w:rPr>
          <w:rFonts w:eastAsia="Times New Roman"/>
          <w:color w:val="1D2228"/>
          <w:szCs w:val="24"/>
        </w:rPr>
        <w:t xml:space="preserve">πλεονασματικά </w:t>
      </w:r>
      <w:r w:rsidRPr="00F83E29">
        <w:rPr>
          <w:rFonts w:eastAsia="Times New Roman"/>
          <w:color w:val="1D2228"/>
          <w:szCs w:val="24"/>
        </w:rPr>
        <w:t xml:space="preserve">και για το κόψιμο </w:t>
      </w:r>
      <w:r>
        <w:rPr>
          <w:rFonts w:eastAsia="Times New Roman"/>
          <w:color w:val="1D2228"/>
          <w:szCs w:val="24"/>
        </w:rPr>
        <w:t>τ</w:t>
      </w:r>
      <w:r w:rsidRPr="00F83E29">
        <w:rPr>
          <w:rFonts w:eastAsia="Times New Roman"/>
          <w:color w:val="1D2228"/>
          <w:szCs w:val="24"/>
        </w:rPr>
        <w:t xml:space="preserve">ου κατώτατου μισθού και την εγκαθίδρυση του </w:t>
      </w:r>
      <w:proofErr w:type="spellStart"/>
      <w:r w:rsidRPr="00F83E29">
        <w:rPr>
          <w:rFonts w:eastAsia="Times New Roman"/>
          <w:color w:val="1D2228"/>
          <w:szCs w:val="24"/>
        </w:rPr>
        <w:t>υποκατώτατου</w:t>
      </w:r>
      <w:proofErr w:type="spellEnd"/>
      <w:r>
        <w:rPr>
          <w:rFonts w:eastAsia="Times New Roman"/>
          <w:color w:val="1D2228"/>
          <w:szCs w:val="24"/>
        </w:rPr>
        <w:t>,</w:t>
      </w:r>
      <w:r w:rsidRPr="00F83E29">
        <w:rPr>
          <w:rFonts w:eastAsia="Times New Roman"/>
          <w:color w:val="1D2228"/>
          <w:szCs w:val="24"/>
        </w:rPr>
        <w:t xml:space="preserve"> τα οποία εμείς καταφέραμε να αντιστρέψουμε</w:t>
      </w:r>
      <w:r>
        <w:rPr>
          <w:rFonts w:eastAsia="Times New Roman"/>
          <w:color w:val="1D2228"/>
          <w:szCs w:val="24"/>
        </w:rPr>
        <w:t>. Α</w:t>
      </w:r>
      <w:r w:rsidRPr="00F83E29">
        <w:rPr>
          <w:rFonts w:eastAsia="Times New Roman"/>
          <w:color w:val="1D2228"/>
          <w:szCs w:val="24"/>
        </w:rPr>
        <w:t xml:space="preserve">υτές είναι επιτυχίες </w:t>
      </w:r>
      <w:r>
        <w:rPr>
          <w:rFonts w:eastAsia="Times New Roman"/>
          <w:color w:val="1D2228"/>
          <w:szCs w:val="24"/>
        </w:rPr>
        <w:t>της Κ</w:t>
      </w:r>
      <w:r w:rsidRPr="00F83E29">
        <w:rPr>
          <w:rFonts w:eastAsia="Times New Roman"/>
          <w:color w:val="1D2228"/>
          <w:szCs w:val="24"/>
        </w:rPr>
        <w:t xml:space="preserve">υβέρνησής </w:t>
      </w:r>
      <w:r>
        <w:rPr>
          <w:rFonts w:eastAsia="Times New Roman"/>
          <w:color w:val="1D2228"/>
          <w:szCs w:val="24"/>
        </w:rPr>
        <w:t>μας, τις οποίες β</w:t>
      </w:r>
      <w:r w:rsidRPr="00F83E29">
        <w:rPr>
          <w:rFonts w:eastAsia="Times New Roman"/>
          <w:color w:val="1D2228"/>
          <w:szCs w:val="24"/>
        </w:rPr>
        <w:t>εβαίως εσείς δεν</w:t>
      </w:r>
      <w:r w:rsidRPr="00F83E29">
        <w:rPr>
          <w:rFonts w:eastAsia="Times New Roman"/>
          <w:color w:val="1D2228"/>
          <w:szCs w:val="24"/>
        </w:rPr>
        <w:t xml:space="preserve"> θα μπορούσατε ούτε καν να </w:t>
      </w:r>
      <w:r>
        <w:rPr>
          <w:rFonts w:eastAsia="Times New Roman"/>
          <w:color w:val="1D2228"/>
          <w:szCs w:val="24"/>
        </w:rPr>
        <w:t xml:space="preserve">τις </w:t>
      </w:r>
      <w:r w:rsidRPr="00F83E29">
        <w:rPr>
          <w:rFonts w:eastAsia="Times New Roman"/>
          <w:color w:val="1D2228"/>
          <w:szCs w:val="24"/>
        </w:rPr>
        <w:t>ονειρευτείτε</w:t>
      </w:r>
      <w:r>
        <w:rPr>
          <w:rFonts w:eastAsia="Times New Roman"/>
          <w:color w:val="1D2228"/>
          <w:szCs w:val="24"/>
        </w:rPr>
        <w:t>.</w:t>
      </w:r>
    </w:p>
    <w:p w14:paraId="6E819962"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lastRenderedPageBreak/>
        <w:t>Κ</w:t>
      </w:r>
      <w:r w:rsidRPr="00F83E29">
        <w:rPr>
          <w:rFonts w:eastAsia="Times New Roman"/>
          <w:color w:val="1D2228"/>
          <w:szCs w:val="24"/>
        </w:rPr>
        <w:t>αι νομίζω ότι δεν θα είχε νόημα να επεκταθούμε</w:t>
      </w:r>
      <w:r>
        <w:rPr>
          <w:rFonts w:eastAsia="Times New Roman"/>
          <w:color w:val="1D2228"/>
          <w:szCs w:val="24"/>
        </w:rPr>
        <w:t>, ή</w:t>
      </w:r>
      <w:r w:rsidRPr="00F83E29">
        <w:rPr>
          <w:rFonts w:eastAsia="Times New Roman"/>
          <w:color w:val="1D2228"/>
          <w:szCs w:val="24"/>
        </w:rPr>
        <w:t xml:space="preserve">δη αναλύθηκαν και από συναδέλφους τις προηγούμενες ημέρες οι επιτυχίες στον τομέα της υγείας για παράδειγμα </w:t>
      </w:r>
      <w:r>
        <w:rPr>
          <w:rFonts w:eastAsia="Times New Roman"/>
          <w:color w:val="1D2228"/>
          <w:szCs w:val="24"/>
        </w:rPr>
        <w:t xml:space="preserve">με </w:t>
      </w:r>
      <w:r w:rsidRPr="00F83E29">
        <w:rPr>
          <w:rFonts w:eastAsia="Times New Roman"/>
          <w:color w:val="1D2228"/>
          <w:szCs w:val="24"/>
        </w:rPr>
        <w:t>τους ανασφά</w:t>
      </w:r>
      <w:r>
        <w:rPr>
          <w:rFonts w:eastAsia="Times New Roman"/>
          <w:color w:val="1D2228"/>
          <w:szCs w:val="24"/>
        </w:rPr>
        <w:t xml:space="preserve">λιστους και με την </w:t>
      </w:r>
      <w:r>
        <w:rPr>
          <w:rFonts w:eastAsia="Times New Roman"/>
          <w:color w:val="1D2228"/>
          <w:szCs w:val="24"/>
        </w:rPr>
        <w:t>π</w:t>
      </w:r>
      <w:r>
        <w:rPr>
          <w:rFonts w:eastAsia="Times New Roman"/>
          <w:color w:val="1D2228"/>
          <w:szCs w:val="24"/>
        </w:rPr>
        <w:t xml:space="preserve">ρωτοβάθμια </w:t>
      </w:r>
      <w:r>
        <w:rPr>
          <w:rFonts w:eastAsia="Times New Roman"/>
          <w:color w:val="1D2228"/>
          <w:szCs w:val="24"/>
        </w:rPr>
        <w:t>υ</w:t>
      </w:r>
      <w:r w:rsidRPr="00F83E29">
        <w:rPr>
          <w:rFonts w:eastAsia="Times New Roman"/>
          <w:color w:val="1D2228"/>
          <w:szCs w:val="24"/>
        </w:rPr>
        <w:t>γεία</w:t>
      </w:r>
      <w:r>
        <w:rPr>
          <w:rFonts w:eastAsia="Times New Roman"/>
          <w:color w:val="1D2228"/>
          <w:szCs w:val="24"/>
        </w:rPr>
        <w:t>,</w:t>
      </w:r>
      <w:r w:rsidRPr="00F83E29">
        <w:rPr>
          <w:rFonts w:eastAsia="Times New Roman"/>
          <w:color w:val="1D2228"/>
          <w:szCs w:val="24"/>
        </w:rPr>
        <w:t xml:space="preserve"> τ</w:t>
      </w:r>
      <w:r w:rsidRPr="00F83E29">
        <w:rPr>
          <w:rFonts w:eastAsia="Times New Roman"/>
          <w:color w:val="1D2228"/>
          <w:szCs w:val="24"/>
        </w:rPr>
        <w:t>ην οποία χρηματοδοτήσ</w:t>
      </w:r>
      <w:r>
        <w:rPr>
          <w:rFonts w:eastAsia="Times New Roman"/>
          <w:color w:val="1D2228"/>
          <w:szCs w:val="24"/>
        </w:rPr>
        <w:t>α</w:t>
      </w:r>
      <w:r w:rsidRPr="00F83E29">
        <w:rPr>
          <w:rFonts w:eastAsia="Times New Roman"/>
          <w:color w:val="1D2228"/>
          <w:szCs w:val="24"/>
        </w:rPr>
        <w:t>με το προηγούμενο διάστημα</w:t>
      </w:r>
      <w:r>
        <w:rPr>
          <w:rFonts w:eastAsia="Times New Roman"/>
          <w:color w:val="1D2228"/>
          <w:szCs w:val="24"/>
        </w:rPr>
        <w:t>,</w:t>
      </w:r>
      <w:r w:rsidRPr="00F83E29">
        <w:rPr>
          <w:rFonts w:eastAsia="Times New Roman"/>
          <w:color w:val="1D2228"/>
          <w:szCs w:val="24"/>
        </w:rPr>
        <w:t xml:space="preserve"> με τα </w:t>
      </w:r>
      <w:r>
        <w:rPr>
          <w:rFonts w:eastAsia="Times New Roman"/>
          <w:color w:val="1D2228"/>
          <w:szCs w:val="24"/>
        </w:rPr>
        <w:t>κ</w:t>
      </w:r>
      <w:r>
        <w:rPr>
          <w:rFonts w:eastAsia="Times New Roman"/>
          <w:color w:val="1D2228"/>
          <w:szCs w:val="24"/>
        </w:rPr>
        <w:t xml:space="preserve">έντρα </w:t>
      </w:r>
      <w:r>
        <w:rPr>
          <w:rFonts w:eastAsia="Times New Roman"/>
          <w:color w:val="1D2228"/>
          <w:szCs w:val="24"/>
        </w:rPr>
        <w:t>κ</w:t>
      </w:r>
      <w:r w:rsidRPr="00F83E29">
        <w:rPr>
          <w:rFonts w:eastAsia="Times New Roman"/>
          <w:color w:val="1D2228"/>
          <w:szCs w:val="24"/>
        </w:rPr>
        <w:t>οινότητας</w:t>
      </w:r>
      <w:r>
        <w:rPr>
          <w:rFonts w:eastAsia="Times New Roman"/>
          <w:color w:val="1D2228"/>
          <w:szCs w:val="24"/>
        </w:rPr>
        <w:t>,</w:t>
      </w:r>
      <w:r w:rsidRPr="00F83E29">
        <w:rPr>
          <w:rFonts w:eastAsia="Times New Roman"/>
          <w:color w:val="1D2228"/>
          <w:szCs w:val="24"/>
        </w:rPr>
        <w:t xml:space="preserve"> με τη δυνατότητα στήριξης ευπαθών ομάδων</w:t>
      </w:r>
      <w:r>
        <w:rPr>
          <w:rFonts w:eastAsia="Times New Roman"/>
          <w:color w:val="1D2228"/>
          <w:szCs w:val="24"/>
        </w:rPr>
        <w:t xml:space="preserve">, </w:t>
      </w:r>
      <w:r w:rsidRPr="00F83E29">
        <w:rPr>
          <w:rFonts w:eastAsia="Times New Roman"/>
          <w:color w:val="1D2228"/>
          <w:szCs w:val="24"/>
        </w:rPr>
        <w:t>με τους βρεφον</w:t>
      </w:r>
      <w:r>
        <w:rPr>
          <w:rFonts w:eastAsia="Times New Roman"/>
          <w:color w:val="1D2228"/>
          <w:szCs w:val="24"/>
        </w:rPr>
        <w:t>ηπιακούς σταθμούς που διπλασιάσα</w:t>
      </w:r>
      <w:r w:rsidRPr="00F83E29">
        <w:rPr>
          <w:rFonts w:eastAsia="Times New Roman"/>
          <w:color w:val="1D2228"/>
          <w:szCs w:val="24"/>
        </w:rPr>
        <w:t>με σχεδόν τον αριθμό των παιδιών</w:t>
      </w:r>
      <w:r>
        <w:rPr>
          <w:rFonts w:eastAsia="Times New Roman"/>
          <w:color w:val="1D2228"/>
          <w:szCs w:val="24"/>
        </w:rPr>
        <w:t xml:space="preserve"> που τ</w:t>
      </w:r>
      <w:r w:rsidRPr="00F83E29">
        <w:rPr>
          <w:rFonts w:eastAsia="Times New Roman"/>
          <w:color w:val="1D2228"/>
          <w:szCs w:val="24"/>
        </w:rPr>
        <w:t xml:space="preserve">α τελευταία τρία χρόνια μπαίνουν δωρεάν μέσα από τα </w:t>
      </w:r>
      <w:r>
        <w:rPr>
          <w:rFonts w:eastAsia="Times New Roman"/>
          <w:color w:val="1D2228"/>
          <w:szCs w:val="24"/>
        </w:rPr>
        <w:t>ε</w:t>
      </w:r>
      <w:r w:rsidRPr="00F83E29">
        <w:rPr>
          <w:rFonts w:eastAsia="Times New Roman"/>
          <w:color w:val="1D2228"/>
          <w:szCs w:val="24"/>
        </w:rPr>
        <w:t>υρωπαϊκά προγράμματα</w:t>
      </w:r>
      <w:r>
        <w:rPr>
          <w:rFonts w:eastAsia="Times New Roman"/>
          <w:color w:val="1D2228"/>
          <w:szCs w:val="24"/>
        </w:rPr>
        <w:t>.</w:t>
      </w:r>
    </w:p>
    <w:p w14:paraId="6E819963"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Κ</w:t>
      </w:r>
      <w:r w:rsidRPr="00F83E29">
        <w:rPr>
          <w:rFonts w:eastAsia="Times New Roman"/>
          <w:color w:val="1D2228"/>
          <w:szCs w:val="24"/>
        </w:rPr>
        <w:t>αι μιας και αναφέρ</w:t>
      </w:r>
      <w:r>
        <w:rPr>
          <w:rFonts w:eastAsia="Times New Roman"/>
          <w:color w:val="1D2228"/>
          <w:szCs w:val="24"/>
        </w:rPr>
        <w:t>θηκα σε βρεφονηπιακούς σταθμούς, θα</w:t>
      </w:r>
      <w:r w:rsidRPr="00F83E29">
        <w:rPr>
          <w:rFonts w:eastAsia="Times New Roman"/>
          <w:color w:val="1D2228"/>
          <w:szCs w:val="24"/>
        </w:rPr>
        <w:t xml:space="preserve"> μου επιτρέψετε να κάν</w:t>
      </w:r>
      <w:r>
        <w:rPr>
          <w:rFonts w:eastAsia="Times New Roman"/>
          <w:color w:val="1D2228"/>
          <w:szCs w:val="24"/>
        </w:rPr>
        <w:t>ω</w:t>
      </w:r>
      <w:r w:rsidRPr="00F83E29">
        <w:rPr>
          <w:rFonts w:eastAsia="Times New Roman"/>
          <w:color w:val="1D2228"/>
          <w:szCs w:val="24"/>
        </w:rPr>
        <w:t xml:space="preserve"> μία ιδιαίτερη</w:t>
      </w:r>
      <w:r>
        <w:rPr>
          <w:rFonts w:eastAsia="Times New Roman"/>
          <w:color w:val="1D2228"/>
          <w:szCs w:val="24"/>
        </w:rPr>
        <w:t xml:space="preserve"> και πιο αναλυτική</w:t>
      </w:r>
      <w:r w:rsidRPr="00F83E29">
        <w:rPr>
          <w:rFonts w:eastAsia="Times New Roman"/>
          <w:color w:val="1D2228"/>
          <w:szCs w:val="24"/>
        </w:rPr>
        <w:t xml:space="preserve"> αναφορά στα ζητήματα της τοπικής αυτοδιοίκησης</w:t>
      </w:r>
      <w:r>
        <w:rPr>
          <w:rFonts w:eastAsia="Times New Roman"/>
          <w:color w:val="1D2228"/>
          <w:szCs w:val="24"/>
        </w:rPr>
        <w:t xml:space="preserve">, που είναι ζητήματα του </w:t>
      </w:r>
      <w:r w:rsidRPr="00F83E29">
        <w:rPr>
          <w:rFonts w:eastAsia="Times New Roman"/>
          <w:color w:val="1D2228"/>
          <w:szCs w:val="24"/>
        </w:rPr>
        <w:t>Υπουργείου Εσωτερικών</w:t>
      </w:r>
      <w:r>
        <w:rPr>
          <w:rFonts w:eastAsia="Times New Roman"/>
          <w:color w:val="1D2228"/>
          <w:szCs w:val="24"/>
        </w:rPr>
        <w:t>, α</w:t>
      </w:r>
      <w:r w:rsidRPr="00F83E29">
        <w:rPr>
          <w:rFonts w:eastAsia="Times New Roman"/>
          <w:color w:val="1D2228"/>
          <w:szCs w:val="24"/>
        </w:rPr>
        <w:t>λλά βρισκόμαστε και λίγες μόλ</w:t>
      </w:r>
      <w:r w:rsidRPr="00F83E29">
        <w:rPr>
          <w:rFonts w:eastAsia="Times New Roman"/>
          <w:color w:val="1D2228"/>
          <w:szCs w:val="24"/>
        </w:rPr>
        <w:t xml:space="preserve">ις μέρες πριν από τις </w:t>
      </w:r>
      <w:proofErr w:type="spellStart"/>
      <w:r w:rsidRPr="00F83E29">
        <w:rPr>
          <w:rFonts w:eastAsia="Times New Roman"/>
          <w:color w:val="1D2228"/>
          <w:szCs w:val="24"/>
        </w:rPr>
        <w:t>αυτοδιοικητικές</w:t>
      </w:r>
      <w:proofErr w:type="spellEnd"/>
      <w:r w:rsidRPr="00F83E29">
        <w:rPr>
          <w:rFonts w:eastAsia="Times New Roman"/>
          <w:color w:val="1D2228"/>
          <w:szCs w:val="24"/>
        </w:rPr>
        <w:t xml:space="preserve"> εκλογές</w:t>
      </w:r>
      <w:r>
        <w:rPr>
          <w:rFonts w:eastAsia="Times New Roman"/>
          <w:color w:val="1D2228"/>
          <w:szCs w:val="24"/>
        </w:rPr>
        <w:t xml:space="preserve">. </w:t>
      </w:r>
    </w:p>
    <w:p w14:paraId="6E819964"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Τ</w:t>
      </w:r>
      <w:r w:rsidRPr="00F83E29">
        <w:rPr>
          <w:rFonts w:eastAsia="Times New Roman"/>
          <w:color w:val="1D2228"/>
          <w:szCs w:val="24"/>
        </w:rPr>
        <w:t>ι συνέβη</w:t>
      </w:r>
      <w:r>
        <w:rPr>
          <w:rFonts w:eastAsia="Times New Roman"/>
          <w:color w:val="1D2228"/>
          <w:szCs w:val="24"/>
        </w:rPr>
        <w:t>,</w:t>
      </w:r>
      <w:r w:rsidRPr="00F83E29">
        <w:rPr>
          <w:rFonts w:eastAsia="Times New Roman"/>
          <w:color w:val="1D2228"/>
          <w:szCs w:val="24"/>
        </w:rPr>
        <w:t xml:space="preserve"> λοιπόν</w:t>
      </w:r>
      <w:r>
        <w:rPr>
          <w:rFonts w:eastAsia="Times New Roman"/>
          <w:color w:val="1D2228"/>
          <w:szCs w:val="24"/>
        </w:rPr>
        <w:t>,</w:t>
      </w:r>
      <w:r w:rsidRPr="00F83E29">
        <w:rPr>
          <w:rFonts w:eastAsia="Times New Roman"/>
          <w:color w:val="1D2228"/>
          <w:szCs w:val="24"/>
        </w:rPr>
        <w:t xml:space="preserve"> στην τοπική αυτοδιοίκηση τα προηγούμενα οκτώ</w:t>
      </w:r>
      <w:r>
        <w:rPr>
          <w:rFonts w:eastAsia="Times New Roman"/>
          <w:color w:val="1D2228"/>
          <w:szCs w:val="24"/>
        </w:rPr>
        <w:t>,</w:t>
      </w:r>
      <w:r w:rsidRPr="00F83E29">
        <w:rPr>
          <w:rFonts w:eastAsia="Times New Roman"/>
          <w:color w:val="1D2228"/>
          <w:szCs w:val="24"/>
        </w:rPr>
        <w:t xml:space="preserve"> εννέα χρόνια</w:t>
      </w:r>
      <w:r>
        <w:rPr>
          <w:rFonts w:eastAsia="Times New Roman"/>
          <w:color w:val="1D2228"/>
          <w:szCs w:val="24"/>
        </w:rPr>
        <w:t>; Είχαμε μια πολιτική από τις προηγούμενες κ</w:t>
      </w:r>
      <w:r w:rsidRPr="00F83E29">
        <w:rPr>
          <w:rFonts w:eastAsia="Times New Roman"/>
          <w:color w:val="1D2228"/>
          <w:szCs w:val="24"/>
        </w:rPr>
        <w:t xml:space="preserve">υβερνήσεις την περίοδο </w:t>
      </w:r>
      <w:r>
        <w:rPr>
          <w:rFonts w:eastAsia="Times New Roman"/>
          <w:color w:val="1D2228"/>
          <w:szCs w:val="24"/>
        </w:rPr>
        <w:t>20</w:t>
      </w:r>
      <w:r w:rsidRPr="00F83E29">
        <w:rPr>
          <w:rFonts w:eastAsia="Times New Roman"/>
          <w:color w:val="1D2228"/>
          <w:szCs w:val="24"/>
        </w:rPr>
        <w:t>10</w:t>
      </w:r>
      <w:r>
        <w:rPr>
          <w:rFonts w:eastAsia="Times New Roman"/>
          <w:color w:val="1D2228"/>
          <w:szCs w:val="24"/>
        </w:rPr>
        <w:t xml:space="preserve"> </w:t>
      </w:r>
      <w:r>
        <w:rPr>
          <w:rFonts w:eastAsia="Times New Roman"/>
          <w:color w:val="1D2228"/>
          <w:szCs w:val="24"/>
        </w:rPr>
        <w:t>-</w:t>
      </w:r>
      <w:r>
        <w:rPr>
          <w:rFonts w:eastAsia="Times New Roman"/>
          <w:color w:val="1D2228"/>
          <w:szCs w:val="24"/>
        </w:rPr>
        <w:t xml:space="preserve"> </w:t>
      </w:r>
      <w:r>
        <w:rPr>
          <w:rFonts w:eastAsia="Times New Roman"/>
          <w:color w:val="1D2228"/>
          <w:szCs w:val="24"/>
        </w:rPr>
        <w:t>20</w:t>
      </w:r>
      <w:r w:rsidRPr="00F83E29">
        <w:rPr>
          <w:rFonts w:eastAsia="Times New Roman"/>
          <w:color w:val="1D2228"/>
          <w:szCs w:val="24"/>
        </w:rPr>
        <w:t>14</w:t>
      </w:r>
      <w:r>
        <w:rPr>
          <w:rFonts w:eastAsia="Times New Roman"/>
          <w:color w:val="1D2228"/>
          <w:szCs w:val="24"/>
        </w:rPr>
        <w:t>,</w:t>
      </w:r>
      <w:r w:rsidRPr="00F83E29">
        <w:rPr>
          <w:rFonts w:eastAsia="Times New Roman"/>
          <w:color w:val="1D2228"/>
          <w:szCs w:val="24"/>
        </w:rPr>
        <w:t xml:space="preserve"> η οποία οδήγησε σε περικοπή της δημόσιας χρηματοδό</w:t>
      </w:r>
      <w:r>
        <w:rPr>
          <w:rFonts w:eastAsia="Times New Roman"/>
          <w:color w:val="1D2228"/>
          <w:szCs w:val="24"/>
        </w:rPr>
        <w:t>τ</w:t>
      </w:r>
      <w:r>
        <w:rPr>
          <w:rFonts w:eastAsia="Times New Roman"/>
          <w:color w:val="1D2228"/>
          <w:szCs w:val="24"/>
        </w:rPr>
        <w:t>ησης προς τους δήμους και τις π</w:t>
      </w:r>
      <w:r w:rsidRPr="00F83E29">
        <w:rPr>
          <w:rFonts w:eastAsia="Times New Roman"/>
          <w:color w:val="1D2228"/>
          <w:szCs w:val="24"/>
        </w:rPr>
        <w:t>εριφέρειες κατά 60%</w:t>
      </w:r>
      <w:r>
        <w:rPr>
          <w:rFonts w:eastAsia="Times New Roman"/>
          <w:color w:val="1D2228"/>
          <w:szCs w:val="24"/>
        </w:rPr>
        <w:t>. Κ</w:t>
      </w:r>
      <w:r w:rsidRPr="00F83E29">
        <w:rPr>
          <w:rFonts w:eastAsia="Times New Roman"/>
          <w:color w:val="1D2228"/>
          <w:szCs w:val="24"/>
        </w:rPr>
        <w:t>αι μάλιστα</w:t>
      </w:r>
      <w:r>
        <w:rPr>
          <w:rFonts w:eastAsia="Times New Roman"/>
          <w:color w:val="1D2228"/>
          <w:szCs w:val="24"/>
        </w:rPr>
        <w:t>,</w:t>
      </w:r>
      <w:r w:rsidRPr="00F83E29">
        <w:rPr>
          <w:rFonts w:eastAsia="Times New Roman"/>
          <w:color w:val="1D2228"/>
          <w:szCs w:val="24"/>
        </w:rPr>
        <w:t xml:space="preserve"> το ποσοστό αυτό ανέρχεται στο 80%</w:t>
      </w:r>
      <w:r>
        <w:rPr>
          <w:rFonts w:eastAsia="Times New Roman"/>
          <w:color w:val="1D2228"/>
          <w:szCs w:val="24"/>
        </w:rPr>
        <w:t>,</w:t>
      </w:r>
      <w:r w:rsidRPr="00F83E29">
        <w:rPr>
          <w:rFonts w:eastAsia="Times New Roman"/>
          <w:color w:val="1D2228"/>
          <w:szCs w:val="24"/>
        </w:rPr>
        <w:t xml:space="preserve"> όταν μιλάμε </w:t>
      </w:r>
      <w:r w:rsidRPr="00F83E29">
        <w:rPr>
          <w:rFonts w:eastAsia="Times New Roman"/>
          <w:color w:val="1D2228"/>
          <w:szCs w:val="24"/>
        </w:rPr>
        <w:lastRenderedPageBreak/>
        <w:t>για τους επενδυτικούς πόρους που αφορούν τους δύο βαθμούς της αυτοδιοίκησης</w:t>
      </w:r>
      <w:r>
        <w:rPr>
          <w:rFonts w:eastAsia="Times New Roman"/>
          <w:color w:val="1D2228"/>
          <w:szCs w:val="24"/>
        </w:rPr>
        <w:t>. Α</w:t>
      </w:r>
      <w:r w:rsidRPr="00F83E29">
        <w:rPr>
          <w:rFonts w:eastAsia="Times New Roman"/>
          <w:color w:val="1D2228"/>
          <w:szCs w:val="24"/>
        </w:rPr>
        <w:t xml:space="preserve">υτά κάνανε οι προηγούμενες </w:t>
      </w:r>
      <w:r>
        <w:rPr>
          <w:rFonts w:eastAsia="Times New Roman"/>
          <w:color w:val="1D2228"/>
          <w:szCs w:val="24"/>
        </w:rPr>
        <w:t>κ</w:t>
      </w:r>
      <w:r w:rsidRPr="00F83E29">
        <w:rPr>
          <w:rFonts w:eastAsia="Times New Roman"/>
          <w:color w:val="1D2228"/>
          <w:szCs w:val="24"/>
        </w:rPr>
        <w:t>υβερνήσεις</w:t>
      </w:r>
      <w:r>
        <w:rPr>
          <w:rFonts w:eastAsia="Times New Roman"/>
          <w:color w:val="1D2228"/>
          <w:szCs w:val="24"/>
        </w:rPr>
        <w:t>.</w:t>
      </w:r>
    </w:p>
    <w:p w14:paraId="6E819965" w14:textId="77777777" w:rsidR="004B0DF5" w:rsidRDefault="00471FB5">
      <w:pPr>
        <w:spacing w:line="600" w:lineRule="auto"/>
        <w:ind w:firstLine="720"/>
        <w:contextualSpacing/>
        <w:jc w:val="both"/>
        <w:rPr>
          <w:rFonts w:eastAsia="Times New Roman"/>
          <w:color w:val="1D2228"/>
          <w:szCs w:val="24"/>
        </w:rPr>
      </w:pPr>
      <w:r w:rsidRPr="00F83E29">
        <w:rPr>
          <w:rFonts w:eastAsia="Times New Roman"/>
          <w:color w:val="1D2228"/>
          <w:szCs w:val="24"/>
        </w:rPr>
        <w:t xml:space="preserve">Εμείς από τη μεριά </w:t>
      </w:r>
      <w:r>
        <w:rPr>
          <w:rFonts w:eastAsia="Times New Roman"/>
          <w:color w:val="1D2228"/>
          <w:szCs w:val="24"/>
        </w:rPr>
        <w:t>μας</w:t>
      </w:r>
      <w:r w:rsidRPr="00F83E29">
        <w:rPr>
          <w:rFonts w:eastAsia="Times New Roman"/>
          <w:color w:val="1D2228"/>
          <w:szCs w:val="24"/>
        </w:rPr>
        <w:t xml:space="preserve"> αυτ</w:t>
      </w:r>
      <w:r w:rsidRPr="00F83E29">
        <w:rPr>
          <w:rFonts w:eastAsia="Times New Roman"/>
          <w:color w:val="1D2228"/>
          <w:szCs w:val="24"/>
        </w:rPr>
        <w:t>ό το οποίο κάναμε ήταν να αυξήσουμε φέτος</w:t>
      </w:r>
      <w:r>
        <w:rPr>
          <w:rFonts w:eastAsia="Times New Roman"/>
          <w:color w:val="1D2228"/>
          <w:szCs w:val="24"/>
        </w:rPr>
        <w:t>,</w:t>
      </w:r>
      <w:r w:rsidRPr="00F83E29">
        <w:rPr>
          <w:rFonts w:eastAsia="Times New Roman"/>
          <w:color w:val="1D2228"/>
          <w:szCs w:val="24"/>
        </w:rPr>
        <w:t xml:space="preserve"> για δεύτερη συνεχόμενη χρονιά</w:t>
      </w:r>
      <w:r>
        <w:rPr>
          <w:rFonts w:eastAsia="Times New Roman"/>
          <w:color w:val="1D2228"/>
          <w:szCs w:val="24"/>
        </w:rPr>
        <w:t>,</w:t>
      </w:r>
      <w:r w:rsidRPr="00F83E29">
        <w:rPr>
          <w:rFonts w:eastAsia="Times New Roman"/>
          <w:color w:val="1D2228"/>
          <w:szCs w:val="24"/>
        </w:rPr>
        <w:t xml:space="preserve"> τους κεντρικούς αυτοτελείς πόρους και να δημιουργήσουμε νέα χρηματοδοτικά προγράμματα</w:t>
      </w:r>
      <w:r>
        <w:rPr>
          <w:rFonts w:eastAsia="Times New Roman"/>
          <w:color w:val="1D2228"/>
          <w:szCs w:val="24"/>
        </w:rPr>
        <w:t>,</w:t>
      </w:r>
      <w:r w:rsidRPr="00F83E29">
        <w:rPr>
          <w:rFonts w:eastAsia="Times New Roman"/>
          <w:color w:val="1D2228"/>
          <w:szCs w:val="24"/>
        </w:rPr>
        <w:t xml:space="preserve"> όπως το πρόγραμμα </w:t>
      </w:r>
      <w:r>
        <w:rPr>
          <w:rFonts w:eastAsia="Times New Roman"/>
          <w:color w:val="1D2228"/>
          <w:szCs w:val="24"/>
        </w:rPr>
        <w:t>«</w:t>
      </w:r>
      <w:r w:rsidRPr="00F83E29">
        <w:rPr>
          <w:rFonts w:eastAsia="Times New Roman"/>
          <w:color w:val="1D2228"/>
          <w:szCs w:val="24"/>
        </w:rPr>
        <w:t>Φ</w:t>
      </w:r>
      <w:r w:rsidRPr="00F83E29">
        <w:rPr>
          <w:rFonts w:eastAsia="Times New Roman"/>
          <w:color w:val="1D2228"/>
          <w:szCs w:val="24"/>
        </w:rPr>
        <w:t>ΙΛΟΔΗΜΟΣ</w:t>
      </w:r>
      <w:r>
        <w:rPr>
          <w:rFonts w:eastAsia="Times New Roman"/>
          <w:color w:val="1D2228"/>
          <w:szCs w:val="24"/>
        </w:rPr>
        <w:t>»,</w:t>
      </w:r>
      <w:r w:rsidRPr="00F83E29">
        <w:rPr>
          <w:rFonts w:eastAsia="Times New Roman"/>
          <w:color w:val="1D2228"/>
          <w:szCs w:val="24"/>
        </w:rPr>
        <w:t xml:space="preserve"> το οποίο μέσα σε λιγότερο από ένα</w:t>
      </w:r>
      <w:r>
        <w:rPr>
          <w:rFonts w:eastAsia="Times New Roman"/>
          <w:color w:val="1D2228"/>
          <w:szCs w:val="24"/>
        </w:rPr>
        <w:t>ν</w:t>
      </w:r>
      <w:r w:rsidRPr="00F83E29">
        <w:rPr>
          <w:rFonts w:eastAsia="Times New Roman"/>
          <w:color w:val="1D2228"/>
          <w:szCs w:val="24"/>
        </w:rPr>
        <w:t xml:space="preserve"> χρόνο έχει χρηματοδοτήσει με </w:t>
      </w:r>
      <w:r w:rsidRPr="00F83E29">
        <w:rPr>
          <w:rFonts w:eastAsia="Times New Roman"/>
          <w:color w:val="1D2228"/>
          <w:szCs w:val="24"/>
        </w:rPr>
        <w:t>περισσότερα από 2 δισεκατομμύρια ευρώ τους δήμους σε όλη τη χώρα για την υλοποίηση σημαντικών έργων τοπικών υποδομών τα οποία λίμναζαν</w:t>
      </w:r>
      <w:r>
        <w:rPr>
          <w:rFonts w:eastAsia="Times New Roman"/>
          <w:color w:val="1D2228"/>
          <w:szCs w:val="24"/>
        </w:rPr>
        <w:t>,</w:t>
      </w:r>
      <w:r w:rsidRPr="00F83E29">
        <w:rPr>
          <w:rFonts w:eastAsia="Times New Roman"/>
          <w:color w:val="1D2228"/>
          <w:szCs w:val="24"/>
        </w:rPr>
        <w:t xml:space="preserve"> τα οποία δεν είχαν ξεκινήσει</w:t>
      </w:r>
      <w:r>
        <w:rPr>
          <w:rFonts w:eastAsia="Times New Roman"/>
          <w:color w:val="1D2228"/>
          <w:szCs w:val="24"/>
        </w:rPr>
        <w:t xml:space="preserve"> ή</w:t>
      </w:r>
      <w:r w:rsidRPr="00F83E29">
        <w:rPr>
          <w:rFonts w:eastAsia="Times New Roman"/>
          <w:color w:val="1D2228"/>
          <w:szCs w:val="24"/>
        </w:rPr>
        <w:t xml:space="preserve"> είχαν αφεθεί στην τύχη τους και τα είχαν παρατήσει οι </w:t>
      </w:r>
      <w:proofErr w:type="spellStart"/>
      <w:r w:rsidRPr="00F83E29">
        <w:rPr>
          <w:rFonts w:eastAsia="Times New Roman"/>
          <w:color w:val="1D2228"/>
          <w:szCs w:val="24"/>
        </w:rPr>
        <w:t>αυτοδιοικητικές</w:t>
      </w:r>
      <w:proofErr w:type="spellEnd"/>
      <w:r w:rsidRPr="00F83E29">
        <w:rPr>
          <w:rFonts w:eastAsia="Times New Roman"/>
          <w:color w:val="1D2228"/>
          <w:szCs w:val="24"/>
        </w:rPr>
        <w:t xml:space="preserve"> αρχές εδώ και πολλά</w:t>
      </w:r>
      <w:r w:rsidRPr="00F83E29">
        <w:rPr>
          <w:rFonts w:eastAsia="Times New Roman"/>
          <w:color w:val="1D2228"/>
          <w:szCs w:val="24"/>
        </w:rPr>
        <w:t xml:space="preserve"> χρόνια</w:t>
      </w:r>
      <w:r>
        <w:rPr>
          <w:rFonts w:eastAsia="Times New Roman"/>
          <w:color w:val="1D2228"/>
          <w:szCs w:val="24"/>
        </w:rPr>
        <w:t xml:space="preserve">. </w:t>
      </w:r>
    </w:p>
    <w:p w14:paraId="6E819966" w14:textId="77777777" w:rsidR="004B0DF5" w:rsidRDefault="00471FB5">
      <w:pPr>
        <w:spacing w:line="600" w:lineRule="auto"/>
        <w:ind w:firstLine="720"/>
        <w:contextualSpacing/>
        <w:jc w:val="both"/>
        <w:rPr>
          <w:rFonts w:eastAsia="Times New Roman"/>
          <w:color w:val="1D2228"/>
          <w:szCs w:val="24"/>
        </w:rPr>
      </w:pPr>
      <w:r>
        <w:rPr>
          <w:rFonts w:eastAsia="Times New Roman"/>
          <w:color w:val="1D2228"/>
          <w:szCs w:val="24"/>
        </w:rPr>
        <w:t>Σ</w:t>
      </w:r>
      <w:r w:rsidRPr="00F83E29">
        <w:rPr>
          <w:rFonts w:eastAsia="Times New Roman"/>
          <w:color w:val="1D2228"/>
          <w:szCs w:val="24"/>
        </w:rPr>
        <w:t>το κομμάτι των προσλήψεων</w:t>
      </w:r>
      <w:r>
        <w:rPr>
          <w:rFonts w:eastAsia="Times New Roman"/>
          <w:color w:val="1D2228"/>
          <w:szCs w:val="24"/>
        </w:rPr>
        <w:t>, οι</w:t>
      </w:r>
      <w:r w:rsidRPr="00F83E29">
        <w:rPr>
          <w:rFonts w:eastAsia="Times New Roman"/>
          <w:color w:val="1D2228"/>
          <w:szCs w:val="24"/>
        </w:rPr>
        <w:t xml:space="preserve"> προηγούμενες κυβερνήσεις</w:t>
      </w:r>
      <w:r>
        <w:rPr>
          <w:rFonts w:eastAsia="Times New Roman"/>
          <w:color w:val="1D2228"/>
          <w:szCs w:val="24"/>
        </w:rPr>
        <w:t>,</w:t>
      </w:r>
      <w:r w:rsidRPr="00F83E29">
        <w:rPr>
          <w:rFonts w:eastAsia="Times New Roman"/>
          <w:color w:val="1D2228"/>
          <w:szCs w:val="24"/>
        </w:rPr>
        <w:t xml:space="preserve"> </w:t>
      </w:r>
      <w:r>
        <w:rPr>
          <w:rFonts w:eastAsia="Times New Roman"/>
          <w:color w:val="1D2228"/>
          <w:szCs w:val="24"/>
        </w:rPr>
        <w:t>εσείς,</w:t>
      </w:r>
      <w:r w:rsidRPr="00F83E29">
        <w:rPr>
          <w:rFonts w:eastAsia="Times New Roman"/>
          <w:color w:val="1D2228"/>
          <w:szCs w:val="24"/>
        </w:rPr>
        <w:t xml:space="preserve"> π</w:t>
      </w:r>
      <w:r>
        <w:rPr>
          <w:rFonts w:eastAsia="Times New Roman"/>
          <w:color w:val="1D2228"/>
          <w:szCs w:val="24"/>
        </w:rPr>
        <w:t xml:space="preserve">αγώσατε </w:t>
      </w:r>
      <w:r w:rsidRPr="00F83E29">
        <w:rPr>
          <w:rFonts w:eastAsia="Times New Roman"/>
          <w:color w:val="1D2228"/>
          <w:szCs w:val="24"/>
        </w:rPr>
        <w:t xml:space="preserve">τις προσλήψεις </w:t>
      </w:r>
      <w:r>
        <w:rPr>
          <w:rFonts w:eastAsia="Times New Roman"/>
          <w:color w:val="1D2228"/>
          <w:szCs w:val="24"/>
        </w:rPr>
        <w:t xml:space="preserve">με αποτέλεσμα πολλοί δήμοι να φτάσουν στα όρια της δυνατότητας να λειτουργήσουν. Είχαμε δήμους οι οποίοι δεν είχαν ούτε </w:t>
      </w:r>
      <w:r>
        <w:rPr>
          <w:rFonts w:eastAsia="Times New Roman"/>
          <w:color w:val="1D2228"/>
          <w:szCs w:val="24"/>
        </w:rPr>
        <w:t xml:space="preserve">έναν μηχανικό, ούτε έναν λογιστή στο λογιστήριο τους, ούτε έναν νομικό στην νομική τους υπηρεσία, οι οποίοι δεν </w:t>
      </w:r>
      <w:r>
        <w:rPr>
          <w:rFonts w:eastAsia="Times New Roman"/>
          <w:color w:val="1D2228"/>
          <w:szCs w:val="24"/>
        </w:rPr>
        <w:lastRenderedPageBreak/>
        <w:t xml:space="preserve">μπορούσαν να καταρτήσουν στοιχειωδώς έναν προϋπολογισμό, να τον περάσουν από το </w:t>
      </w:r>
      <w:r>
        <w:rPr>
          <w:rFonts w:eastAsia="Times New Roman"/>
          <w:color w:val="1D2228"/>
          <w:szCs w:val="24"/>
        </w:rPr>
        <w:t>δ</w:t>
      </w:r>
      <w:r>
        <w:rPr>
          <w:rFonts w:eastAsia="Times New Roman"/>
          <w:color w:val="1D2228"/>
          <w:szCs w:val="24"/>
        </w:rPr>
        <w:t xml:space="preserve">ημοτικό </w:t>
      </w:r>
      <w:r>
        <w:rPr>
          <w:rFonts w:eastAsia="Times New Roman"/>
          <w:color w:val="1D2228"/>
          <w:szCs w:val="24"/>
        </w:rPr>
        <w:t>σ</w:t>
      </w:r>
      <w:r>
        <w:rPr>
          <w:rFonts w:eastAsia="Times New Roman"/>
          <w:color w:val="1D2228"/>
          <w:szCs w:val="24"/>
        </w:rPr>
        <w:t>υμβούλιο και να λειτουργήσουν.</w:t>
      </w:r>
    </w:p>
    <w:p w14:paraId="6E81996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Εμείς, λοιπόν, απέναντι</w:t>
      </w:r>
      <w:r>
        <w:rPr>
          <w:rFonts w:eastAsia="Times New Roman" w:cs="Times New Roman"/>
          <w:szCs w:val="24"/>
        </w:rPr>
        <w:t xml:space="preserve"> σε αυτή την κατάσταση, αυτήν την πολύ δύσκολη πραγματικότητα για το χώρο της αυτοδιοίκησης, προχωρήσαμε σε ένα μεγάλο πρόγραμμα προσλήψεων, με </w:t>
      </w:r>
      <w:r>
        <w:rPr>
          <w:rFonts w:eastAsia="Times New Roman" w:cs="Times New Roman"/>
          <w:szCs w:val="24"/>
        </w:rPr>
        <w:t xml:space="preserve">οκτώ χιλιάδες πεντακόσιες </w:t>
      </w:r>
      <w:r>
        <w:rPr>
          <w:rFonts w:eastAsia="Times New Roman" w:cs="Times New Roman"/>
          <w:szCs w:val="24"/>
        </w:rPr>
        <w:t>προσλήψεις στον χώρο της καθαριότητας σε ανταποδοτικές υπηρεσίες και με ένα τριετές πλ</w:t>
      </w:r>
      <w:r>
        <w:rPr>
          <w:rFonts w:eastAsia="Times New Roman" w:cs="Times New Roman"/>
          <w:szCs w:val="24"/>
        </w:rPr>
        <w:t xml:space="preserve">άνο για την τριετία 2019, 2020, 2021 προσλήψεων επιστημονικού προσωπικού σε όλους τους δήμους της χώρας με ιδιαίτερη στους μικρούς ορεινούς και νησιωτικούς δήμους. </w:t>
      </w:r>
    </w:p>
    <w:p w14:paraId="6E81996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Επιχειρήθηκε, επίσης, από εσάς, από τις δυνάμεις της σημερινής Αντιπολίτευσης την περίοδο 2</w:t>
      </w:r>
      <w:r>
        <w:rPr>
          <w:rFonts w:eastAsia="Times New Roman" w:cs="Times New Roman"/>
          <w:szCs w:val="24"/>
        </w:rPr>
        <w:t>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η εκχώρηση σημαντικών κρίσιμων λειτουργιών της αυτοδιοίκησης στον ιδιωτικό τομέα, σε εργολάβους, όταν επιβάλλατε ένα καθεστώς ελαστικής απασχόλησης για δεκάδες χιλιάδες συμβασιούχους στον χώρο της αυτοδιοίκησης.</w:t>
      </w:r>
    </w:p>
    <w:p w14:paraId="6E81996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αντιστρέψαμε αυτή την τάση </w:t>
      </w:r>
      <w:r>
        <w:rPr>
          <w:rFonts w:eastAsia="Times New Roman" w:cs="Times New Roman"/>
          <w:szCs w:val="24"/>
        </w:rPr>
        <w:t>ιδιωτικοποίησης, διασφαλίζοντας τον δημόσιο χαρακτήρα των υπηρεσιών της τοπικής αυτοδιοίκησης και εξοικονομώντας χρήματα για τους πολίτες. Αίρουμε σταδιακά όλες τις αδικίες οι οποίες υπήρξαν τα προηγούμενα χρόνια στον χώρο της αυτοδιοίκησης ως προς τους ερ</w:t>
      </w:r>
      <w:r>
        <w:rPr>
          <w:rFonts w:eastAsia="Times New Roman" w:cs="Times New Roman"/>
          <w:szCs w:val="24"/>
        </w:rPr>
        <w:t>γαζόμενους στους ΟΤΑ και μάλιστα για πολλές από αυτές ο κ. Μητσοτάκης, ο σημερινός Αρχηγός της Αξιωματικής Αντιπολίτευσης, έχει και προσωπική ευθύνη ως τότε Υπουργός Διοικητικής Ανασυγκρότησης το 2014. Αναφέρομαι στους σχολικούς φύλακες, αναφέρομαι στους δ</w:t>
      </w:r>
      <w:r>
        <w:rPr>
          <w:rFonts w:eastAsia="Times New Roman" w:cs="Times New Roman"/>
          <w:szCs w:val="24"/>
        </w:rPr>
        <w:t>ημοτικούς αστυνομικούς, δηλαδή σε κατηγορίες εργαζομένων οι οποίες αποκαθίστανται από την Κυβέρνησή μας, μετά από την καταστροφική πολιτική της περιόδου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w:t>
      </w:r>
    </w:p>
    <w:p w14:paraId="6E81996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 βεβαίως, δεν σταματήσαμε μόνο εκεί. Μονιμοποιήσαμε έναν πολύ σημαντικό κοινωνικό θεσμ</w:t>
      </w:r>
      <w:r>
        <w:rPr>
          <w:rFonts w:eastAsia="Times New Roman" w:cs="Times New Roman"/>
          <w:szCs w:val="24"/>
        </w:rPr>
        <w:t xml:space="preserve">ό, το «Βοήθεια στο Σπίτι» για τους δήμους σε όλη την Ελλάδα, κάτι το οποίο δεν είχε γίνει εδώ και είκοσι χρόνια και οι εργαζόμενοι σε αυτό τελούσαν σε καθεστώς ομηρίας, ενώ και το επόμενο διάστημα, την επόμενη εβδομάδα, ο Πρωθυπουργός </w:t>
      </w:r>
      <w:r>
        <w:rPr>
          <w:rFonts w:eastAsia="Times New Roman" w:cs="Times New Roman"/>
          <w:szCs w:val="24"/>
        </w:rPr>
        <w:lastRenderedPageBreak/>
        <w:t>θα ανακοινώσει σημαντ</w:t>
      </w:r>
      <w:r>
        <w:rPr>
          <w:rFonts w:eastAsia="Times New Roman" w:cs="Times New Roman"/>
          <w:szCs w:val="24"/>
        </w:rPr>
        <w:t xml:space="preserve">ικά μέτρα στήριξης και για άλλες κατηγορίες εργαζομένων στην αυτοδιοίκηση, όπως είναι για παράδειγμα ο πολύπαθος πραγματικά κλάδος των σχολικών καθαριστριών. </w:t>
      </w:r>
    </w:p>
    <w:p w14:paraId="6E81996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βρισκόμαστε λίγες μόνο μέρες πριν από τις ευρωεκλογές και τις </w:t>
      </w:r>
      <w:proofErr w:type="spellStart"/>
      <w:r>
        <w:rPr>
          <w:rFonts w:eastAsia="Times New Roman" w:cs="Times New Roman"/>
          <w:szCs w:val="24"/>
        </w:rPr>
        <w:t>αυτοδι</w:t>
      </w:r>
      <w:r>
        <w:rPr>
          <w:rFonts w:eastAsia="Times New Roman" w:cs="Times New Roman"/>
          <w:szCs w:val="24"/>
        </w:rPr>
        <w:t>οικητικές</w:t>
      </w:r>
      <w:proofErr w:type="spellEnd"/>
      <w:r>
        <w:rPr>
          <w:rFonts w:eastAsia="Times New Roman" w:cs="Times New Roman"/>
          <w:szCs w:val="24"/>
        </w:rPr>
        <w:t xml:space="preserve"> εκλογές, οι οποίες είναι και η πρώτη εκλογική αναμέτρηση η οποία διεξάγεται στη χώρα μας, μετά από σχεδόν τέσσερα χρόνια γιατί βεβαίως αυτή η Κυβέρνηση έχει να επιδείξει, μεταξύ όλων των άλλων, και μια δυνατότητα να παραμείνει στη διακυβέρνηση τη</w:t>
      </w:r>
      <w:r>
        <w:rPr>
          <w:rFonts w:eastAsia="Times New Roman" w:cs="Times New Roman"/>
          <w:szCs w:val="24"/>
        </w:rPr>
        <w:t>ς χώρας περισσότερο από οποιαδήποτε άλλη κυβέρνηση στην περίοδο της κρίσης.</w:t>
      </w:r>
    </w:p>
    <w:p w14:paraId="6E81996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Οι εν λόγω εκλογικές αναμετρήσεις θα παίξουν καθοριστικό ρόλο για την πορεία την οποία θα ακολουθήσει η χώρα το επόμενο διάστημα, καθώς βρισκόμαστε σε ένα πολύ κρίσιμο, ιστορικό θα</w:t>
      </w:r>
      <w:r>
        <w:rPr>
          <w:rFonts w:eastAsia="Times New Roman" w:cs="Times New Roman"/>
          <w:szCs w:val="24"/>
        </w:rPr>
        <w:t xml:space="preserve"> έλεγα, μεταίχμιο. Θα συνεχί</w:t>
      </w:r>
      <w:r>
        <w:rPr>
          <w:rFonts w:eastAsia="Times New Roman" w:cs="Times New Roman"/>
          <w:szCs w:val="24"/>
        </w:rPr>
        <w:lastRenderedPageBreak/>
        <w:t>σουμε και θα εδραιώσουμε μια πορεία σταθερής και βιώσιμης ανάπτυξης και αποκατάστασης της κοινωνικής συνοχής ή θα γυρίσουμε πίσω σε ξεπερασμένες λογικές που εκπροσωπεί δυστυχώς η Νέα Δημοκρατία και οι οποίες μας οδήγησαν σε χρεο</w:t>
      </w:r>
      <w:r>
        <w:rPr>
          <w:rFonts w:eastAsia="Times New Roman" w:cs="Times New Roman"/>
          <w:szCs w:val="24"/>
        </w:rPr>
        <w:t>κοπία και στη βαρβαρότητα των μνημονίων;</w:t>
      </w:r>
    </w:p>
    <w:p w14:paraId="6E81996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Πριν από λίγες μέρες, πριν από τρεις μέρες, στις 7 Μαΐου, ζήσαμε μια ιστορική στιγμή, γιατί για πρώτη φορά μετά από σχεδόν μια δεκαετία μνημονίων και περιορισμένης κυριαρχίας, μια ελληνική κυβέρνηση, η Κυβέρνηση του</w:t>
      </w:r>
      <w:r>
        <w:rPr>
          <w:rFonts w:eastAsia="Times New Roman" w:cs="Times New Roman"/>
          <w:szCs w:val="24"/>
        </w:rPr>
        <w:t xml:space="preserve"> ΣΥΡΙΖΑ, προχώρησε στη θεσμοθέτηση παρεμβάσεων με πολύ σημαντική έκταση και βάθος, οι οποίες ακουμπούν πολλές κοινωνικές ομάδες οι οποίες επλήγησαν από την κρίση, αλλά και τονώνουν την αναπτυξιακή προοπτική της ελληνικής οικονομίας. Γιατί βεβαίως στην εποχ</w:t>
      </w:r>
      <w:r>
        <w:rPr>
          <w:rFonts w:eastAsia="Times New Roman" w:cs="Times New Roman"/>
          <w:szCs w:val="24"/>
        </w:rPr>
        <w:t xml:space="preserve">ή των </w:t>
      </w:r>
      <w:r>
        <w:rPr>
          <w:rFonts w:eastAsia="Times New Roman" w:cs="Times New Roman"/>
          <w:szCs w:val="24"/>
          <w:lang w:val="en-US"/>
        </w:rPr>
        <w:t>fake</w:t>
      </w:r>
      <w:r w:rsidRPr="00A0474D">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του κιτρινισμού, η αλήθεια είναι ότι με αυτή την Κυβέρνηση ξεμπερδεύουμε με τη λιτότητα. Η αλήθεια, επίσης, είναι ότι περνάμε στη φάση της πραγματικής ανάπτυξης, της ουσιαστικής ανάπτυξης, για την πλειοψηφία της κοινωνίας. Και η αλήθεια</w:t>
      </w:r>
      <w:r>
        <w:rPr>
          <w:rFonts w:eastAsia="Times New Roman" w:cs="Times New Roman"/>
          <w:szCs w:val="24"/>
        </w:rPr>
        <w:t xml:space="preserve"> αυτή δεν μπορεί να </w:t>
      </w:r>
      <w:r>
        <w:rPr>
          <w:rFonts w:eastAsia="Times New Roman" w:cs="Times New Roman"/>
          <w:szCs w:val="24"/>
        </w:rPr>
        <w:lastRenderedPageBreak/>
        <w:t>κρυφτεί, παρά τη λυσσαλέα προσπάθεια της Νέας Δημοκρατίας να πετάξει τη μπάλα στην κερκίδα, προσπαθώντας αγωνιωδώς να αλλάξει την ατζέντα, τραβώντας από τα μαλλιά θέματα και αξιοποιώντας τον κιτρινισμό και τη δημοσιογραφία της κλειδαρότ</w:t>
      </w:r>
      <w:r>
        <w:rPr>
          <w:rFonts w:eastAsia="Times New Roman" w:cs="Times New Roman"/>
          <w:szCs w:val="24"/>
        </w:rPr>
        <w:t>ρυπας.</w:t>
      </w:r>
    </w:p>
    <w:p w14:paraId="6E81996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 αλήθεια δεν κρύβεται, γιατί η αλήθεια αφορά τη ζωή εκατομμυρίων συμπολιτών μας. Αφορά την αποκατάσταση αδικιών για τις οποίες η Αντιπολίτευση είναι υπεύθυνη. Γιατί πλέον μπορούμε στη βάση ενός συγκεκριμένου σχεδίου, με μέτρα μόνιμου χαρακτήρα να ν</w:t>
      </w:r>
      <w:r>
        <w:rPr>
          <w:rFonts w:eastAsia="Times New Roman" w:cs="Times New Roman"/>
          <w:szCs w:val="24"/>
        </w:rPr>
        <w:t xml:space="preserve">ομοθετούμε εκ των προτέρων, ανάλογα με τις δυνατότητες της ελληνικής οικονομίας. </w:t>
      </w:r>
    </w:p>
    <w:p w14:paraId="6E81996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 βεβαίως αυτή η ιστορική δέσμη μέτρων, την οποία ανακοίνωσε ο Πρωθυπουργός πριν από μόλις τρεις μέρες δεν είναι κεραυνός εν αιθρία, ούτε κάποιο προεκλογικό τρικ. Έρχεται σ</w:t>
      </w:r>
      <w:r>
        <w:rPr>
          <w:rFonts w:eastAsia="Times New Roman" w:cs="Times New Roman"/>
          <w:szCs w:val="24"/>
        </w:rPr>
        <w:t xml:space="preserve">ε συνέχεια της εξόδου της χώρας από τα μνημόνια το καλοκαίρι του 2018, της μη περικοπής των συντάξεων, της τήρησης μέχρι κεραίας των εξαγγελιών </w:t>
      </w:r>
      <w:r>
        <w:rPr>
          <w:rFonts w:eastAsia="Times New Roman" w:cs="Times New Roman"/>
          <w:szCs w:val="24"/>
        </w:rPr>
        <w:lastRenderedPageBreak/>
        <w:t xml:space="preserve">του Πρωθυπουργού στη Διεθνή Έκθεση Θεσσαλονίκης τον Σεπτέμβρη του 2018 που πλέον όλες αυτές οι εξαγγελίες, όλες </w:t>
      </w:r>
      <w:r>
        <w:rPr>
          <w:rFonts w:eastAsia="Times New Roman" w:cs="Times New Roman"/>
          <w:szCs w:val="24"/>
        </w:rPr>
        <w:t>αυτές οι προτάσεις έχουν γίνει νόμος του κράτους.</w:t>
      </w:r>
    </w:p>
    <w:p w14:paraId="6E81997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Επιπλέον –και αυτό κατά τη γνώμη μου πολιτικά είναι πολύ σημαντικό- η συγκεκριμένη κίνηση της ανακοίνωσης των μέτρων που θα υλοποιηθούν την επόμενη εβδομάδα και νομοθετικά, αποτελεί και ένα πολύ σημαντικό σήμα για όλη την Ευρώπη. Ένα σήμα που δείχνει, λίγε</w:t>
      </w:r>
      <w:r>
        <w:rPr>
          <w:rFonts w:eastAsia="Times New Roman" w:cs="Times New Roman"/>
          <w:szCs w:val="24"/>
        </w:rPr>
        <w:t xml:space="preserve">ς μέρες πριν από τις ευρωεκλογές, ότι στην Ελλάδα η </w:t>
      </w:r>
      <w:r>
        <w:rPr>
          <w:rFonts w:eastAsia="Times New Roman" w:cs="Times New Roman"/>
          <w:szCs w:val="24"/>
        </w:rPr>
        <w:t>α</w:t>
      </w:r>
      <w:r>
        <w:rPr>
          <w:rFonts w:eastAsia="Times New Roman" w:cs="Times New Roman"/>
          <w:szCs w:val="24"/>
        </w:rPr>
        <w:t>ριστερή Κυβέρνηση μπορεί να αποδείξει ότι η λιτότητα, ο νεοφιλελεύθερος δογματισμός και η ύφεση δεν αποτελούν μονόδρομο για την Ελλάδα και την Ευρώπη. Ένας εναλλακτικός δρόμος βιώσιμης ανάπτυξης με κοινω</w:t>
      </w:r>
      <w:r>
        <w:rPr>
          <w:rFonts w:eastAsia="Times New Roman" w:cs="Times New Roman"/>
          <w:szCs w:val="24"/>
        </w:rPr>
        <w:t xml:space="preserve">νική δικαιοσύνη όχι μόνο αρχίζει να γίνεται πράξη, αλλά είναι και ο μόνος τρόπος για να </w:t>
      </w:r>
      <w:proofErr w:type="spellStart"/>
      <w:r>
        <w:rPr>
          <w:rFonts w:eastAsia="Times New Roman" w:cs="Times New Roman"/>
          <w:szCs w:val="24"/>
        </w:rPr>
        <w:t>ανασχεθεί</w:t>
      </w:r>
      <w:proofErr w:type="spellEnd"/>
      <w:r>
        <w:rPr>
          <w:rFonts w:eastAsia="Times New Roman" w:cs="Times New Roman"/>
          <w:szCs w:val="24"/>
        </w:rPr>
        <w:t xml:space="preserve"> η εκρηκτική άνοδος της ακροδεξιάς, αλλά και να αντιμετωπιστούν οι μεγάλες γεωπολιτικές, αναπτυξιακές και περιβαλλοντικές προκλήσεις της εποχής μας.</w:t>
      </w:r>
    </w:p>
    <w:p w14:paraId="6E81997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Νομίζω, κλ</w:t>
      </w:r>
      <w:r>
        <w:rPr>
          <w:rFonts w:eastAsia="Times New Roman" w:cs="Times New Roman"/>
          <w:szCs w:val="24"/>
        </w:rPr>
        <w:t>είνοντας, ότι η Αξιωματική Αντιπολίτευση οφείλει να δώσει μια καθαρή απάντηση στον ελληνικό λαό.</w:t>
      </w:r>
    </w:p>
    <w:p w14:paraId="6E81997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Συμφωνείτε με αυτά τα μέτρα ανακούφισης, αποκατάστασης αδικιών και αναπτυξιακής δυναμικής που εξήγγειλε ο Πρωθυπουργός ή διαφωνείτε; Γιατί μόλις πριν από μια ε</w:t>
      </w:r>
      <w:r>
        <w:rPr>
          <w:rFonts w:eastAsia="Times New Roman" w:cs="Times New Roman"/>
          <w:szCs w:val="24"/>
        </w:rPr>
        <w:t xml:space="preserve">βδομάδα ο Αρχηγός της Αξιωματικής Αντιπολίτευσης, ο κ. Μητσοτάκης, είχε πει ότι δεν υπάρχει δυνατότητα για τη δέκατη τρίτη σύνταξη. </w:t>
      </w:r>
    </w:p>
    <w:p w14:paraId="6E81997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Συμφωνείτε με τον εκλεκτό του κ. Μητσοτάκη τον κ. Βέμπερ, ο οποίος έσπευσε ελάχιστες ώρες μετά την ανακοίνωση των μέτρων να</w:t>
      </w:r>
      <w:r>
        <w:rPr>
          <w:rFonts w:eastAsia="Times New Roman" w:cs="Times New Roman"/>
          <w:szCs w:val="24"/>
        </w:rPr>
        <w:t xml:space="preserve"> καταδικάσει αυτή την πρωτοβουλία της Κυβέρνησης και να επιτεθεί προσωπικά στον Έλληνα Πρωθυπουργό ή θεωρείτε ότι σας κλέψαμε το πρόγραμμα;</w:t>
      </w:r>
    </w:p>
    <w:p w14:paraId="6E81997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Με τον Σαββίδη συμφωνείτε;</w:t>
      </w:r>
    </w:p>
    <w:p w14:paraId="6E819975"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ΗΣ</w:t>
      </w:r>
      <w:r>
        <w:rPr>
          <w:rFonts w:eastAsia="Times New Roman" w:cs="Times New Roman"/>
          <w:b/>
          <w:szCs w:val="24"/>
        </w:rPr>
        <w:t xml:space="preserve"> ΧΑΡΙΤΣΗΣ (Υπουργός Εσωτερικών): </w:t>
      </w:r>
      <w:r>
        <w:rPr>
          <w:rFonts w:eastAsia="Times New Roman" w:cs="Times New Roman"/>
          <w:szCs w:val="24"/>
        </w:rPr>
        <w:t xml:space="preserve">Εντάξει, πάλι την μπάλα στην εξέδρα. Μόνιμη τακτική, θα κρίνει ο ελληνικός λαός. </w:t>
      </w:r>
    </w:p>
    <w:p w14:paraId="6E81997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Πάντως, δεν μπορεί την ίδια στιγμή να λέτε ότι τα μέτρα αυτά είναι προεκλογικού χαρακτήρα και την ίδια στιγμή να λέτε ότι σας κλέψαμε το πρόγραμμα. Δεν μπορεί να συμβαίνουν κ</w:t>
      </w:r>
      <w:r>
        <w:rPr>
          <w:rFonts w:eastAsia="Times New Roman" w:cs="Times New Roman"/>
          <w:szCs w:val="24"/>
        </w:rPr>
        <w:t>αι τα δυο ταυτόχρονα.</w:t>
      </w:r>
    </w:p>
    <w:p w14:paraId="6E81997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1B798B">
        <w:rPr>
          <w:rFonts w:eastAsia="Times New Roman" w:cs="Times New Roman"/>
          <w:b/>
          <w:szCs w:val="24"/>
        </w:rPr>
        <w:t>ΝΙΚΗΤΑΣ ΚΑΚΛΑΜΑΝΗΣ</w:t>
      </w:r>
      <w:r>
        <w:rPr>
          <w:rFonts w:eastAsia="Times New Roman" w:cs="Times New Roman"/>
          <w:szCs w:val="24"/>
        </w:rPr>
        <w:t>)</w:t>
      </w:r>
    </w:p>
    <w:p w14:paraId="6E81997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Οφείλετε, λοιπόν, μια καθαρή απάντηση, γιατί σε λίγες μέρες πάμε και σε εκλογές και εγώ είμαι πεπεισμένος, κυρίες και κύριοι Βουλευτέ</w:t>
      </w:r>
      <w:r>
        <w:rPr>
          <w:rFonts w:eastAsia="Times New Roman" w:cs="Times New Roman"/>
          <w:szCs w:val="24"/>
        </w:rPr>
        <w:t>ς, παρά την προσπάθεια αυτή αποπροσανατολισμού, παρά την προσπάθεια από την Αξιωματική Αντιπολίτευση να πεταχτεί η μπάλα στην κερκίδα, παρά την πολύ μεγάλη προσπάθεια να μη συζητήσουμε τα επίδικα τα οποία απασχολούν την ελληνική κοινωνία, ότι ο ελληνικός λ</w:t>
      </w:r>
      <w:r>
        <w:rPr>
          <w:rFonts w:eastAsia="Times New Roman" w:cs="Times New Roman"/>
          <w:szCs w:val="24"/>
        </w:rPr>
        <w:t xml:space="preserve">αός και στις επόμενες ευρωεκλογές θα δώσει τη νίκη στις δυνάμεις του ΣΥΡΙΖΑ και της Προοδευτικής Συμμαχίας, ακριβώς γιατί τα πράγματα στην </w:t>
      </w:r>
      <w:r>
        <w:rPr>
          <w:rFonts w:eastAsia="Times New Roman" w:cs="Times New Roman"/>
          <w:szCs w:val="24"/>
        </w:rPr>
        <w:lastRenderedPageBreak/>
        <w:t xml:space="preserve">Ελλάδα και στην Ευρώπη έχουν αλλάξει. Γιατί η Ελλάδα και η Ευρώπη δεν μπορούν να γυρίσουν πίσω στις αμαρτωλές εποχές </w:t>
      </w:r>
      <w:r>
        <w:rPr>
          <w:rFonts w:eastAsia="Times New Roman" w:cs="Times New Roman"/>
          <w:szCs w:val="24"/>
        </w:rPr>
        <w:t>του νεοφιλελεύθερου δογματισμού.</w:t>
      </w:r>
    </w:p>
    <w:p w14:paraId="6E81997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Εμείς, απέναντι σε όλη αυτή την προσπάθεια αποπροσανατολισμού, θα συνεχίσουμε τον αγώνα μαζί με τον κόσμο, για να διασφαλίσουμε ένα παρόν και μέλλον που αξίζει στους Έλληνες πολίτες που υπέφεραν τόσα χρόνια εξαιτίας ακριβώς</w:t>
      </w:r>
      <w:r>
        <w:rPr>
          <w:rFonts w:eastAsia="Times New Roman" w:cs="Times New Roman"/>
          <w:szCs w:val="24"/>
        </w:rPr>
        <w:t xml:space="preserve"> αυτών των πολιτικών. Γιατί έχουμε απόλυτη πίστη στο κριτήριο και το ένστικτο του ελληνικού λαού που τελικά θα δικαιώσει αυτή την πολύ μεγάλη προσπάθεια.</w:t>
      </w:r>
    </w:p>
    <w:p w14:paraId="6E81997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Σας ευχαριστώ.</w:t>
      </w:r>
    </w:p>
    <w:p w14:paraId="6E81997B" w14:textId="77777777" w:rsidR="004B0DF5" w:rsidRDefault="00471FB5">
      <w:pPr>
        <w:spacing w:line="600" w:lineRule="auto"/>
        <w:ind w:firstLine="720"/>
        <w:jc w:val="center"/>
        <w:rPr>
          <w:rFonts w:eastAsia="Times New Roman" w:cs="Times New Roman"/>
          <w:szCs w:val="24"/>
        </w:rPr>
      </w:pPr>
      <w:r w:rsidRPr="007A7904">
        <w:rPr>
          <w:rFonts w:eastAsia="Times New Roman" w:cs="Times New Roman"/>
          <w:szCs w:val="24"/>
        </w:rPr>
        <w:t>(Χειροκροτήματα από την πτέρυγα του Σ</w:t>
      </w:r>
      <w:r>
        <w:rPr>
          <w:rFonts w:eastAsia="Times New Roman" w:cs="Times New Roman"/>
          <w:szCs w:val="24"/>
        </w:rPr>
        <w:t>ΥΡΙΖΑ)</w:t>
      </w:r>
    </w:p>
    <w:p w14:paraId="6E81997C" w14:textId="77777777" w:rsidR="004B0DF5" w:rsidRDefault="00471FB5">
      <w:pPr>
        <w:spacing w:line="600" w:lineRule="auto"/>
        <w:ind w:firstLine="720"/>
        <w:jc w:val="both"/>
        <w:rPr>
          <w:rFonts w:eastAsia="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sidRPr="001E7F61">
        <w:rPr>
          <w:rFonts w:eastAsia="Times New Roman"/>
          <w:szCs w:val="24"/>
        </w:rPr>
        <w:t>Κυρίες και</w:t>
      </w:r>
      <w:r w:rsidRPr="001E7F61">
        <w:rPr>
          <w:rFonts w:eastAsia="Times New Roman"/>
          <w:szCs w:val="24"/>
        </w:rPr>
        <w:t xml:space="preserve">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w:t>
      </w:r>
      <w:r w:rsidRPr="001E7F61">
        <w:rPr>
          <w:rFonts w:eastAsia="Times New Roman"/>
          <w:szCs w:val="24"/>
        </w:rPr>
        <w:lastRenderedPageBreak/>
        <w:t>ιστορία του κτηρίου και τον τρόπο οργάνωσης και λειτουργίας της</w:t>
      </w:r>
      <w:r>
        <w:rPr>
          <w:rFonts w:eastAsia="Times New Roman"/>
          <w:szCs w:val="24"/>
        </w:rPr>
        <w:t xml:space="preserve"> Βουλής, οκτώ σπουδαστές πανεπιστημ</w:t>
      </w:r>
      <w:r>
        <w:rPr>
          <w:rFonts w:eastAsia="Times New Roman"/>
          <w:szCs w:val="24"/>
        </w:rPr>
        <w:t>ιακών ιδρυμάτων Αμερικής.</w:t>
      </w:r>
      <w:r w:rsidRPr="001E7F61">
        <w:rPr>
          <w:rFonts w:eastAsia="Times New Roman"/>
          <w:szCs w:val="24"/>
        </w:rPr>
        <w:t xml:space="preserve"> </w:t>
      </w:r>
    </w:p>
    <w:p w14:paraId="6E81997D" w14:textId="77777777" w:rsidR="004B0DF5" w:rsidRDefault="00471FB5">
      <w:pPr>
        <w:spacing w:line="600" w:lineRule="auto"/>
        <w:ind w:firstLine="720"/>
        <w:jc w:val="both"/>
        <w:rPr>
          <w:rFonts w:eastAsia="Times New Roman"/>
          <w:szCs w:val="24"/>
        </w:rPr>
      </w:pPr>
      <w:r w:rsidRPr="001E7F61">
        <w:rPr>
          <w:rFonts w:eastAsia="Times New Roman"/>
          <w:szCs w:val="24"/>
        </w:rPr>
        <w:t xml:space="preserve">Η Βουλή </w:t>
      </w:r>
      <w:r>
        <w:rPr>
          <w:rFonts w:eastAsia="Times New Roman"/>
          <w:szCs w:val="24"/>
        </w:rPr>
        <w:t>σάς</w:t>
      </w:r>
      <w:r w:rsidRPr="001E7F61">
        <w:rPr>
          <w:rFonts w:eastAsia="Times New Roman"/>
          <w:szCs w:val="24"/>
        </w:rPr>
        <w:t xml:space="preserve"> καλωσορίζει. </w:t>
      </w:r>
    </w:p>
    <w:p w14:paraId="6E81997E" w14:textId="77777777" w:rsidR="004B0DF5" w:rsidRDefault="00471FB5">
      <w:pPr>
        <w:spacing w:line="600" w:lineRule="auto"/>
        <w:ind w:firstLine="720"/>
        <w:jc w:val="center"/>
        <w:rPr>
          <w:rFonts w:eastAsia="Times New Roman"/>
          <w:szCs w:val="24"/>
        </w:rPr>
      </w:pPr>
      <w:r w:rsidRPr="001E7F61">
        <w:rPr>
          <w:rFonts w:eastAsia="Times New Roman"/>
          <w:szCs w:val="24"/>
        </w:rPr>
        <w:t>(Χειροκροτήματα απ’ όλες τις πτέρυγες της Βουλής)</w:t>
      </w:r>
    </w:p>
    <w:p w14:paraId="6E81997F"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Κύριε Πρόεδρε, τον λόγο παρακαλώ.</w:t>
      </w:r>
    </w:p>
    <w:p w14:paraId="6E819980" w14:textId="77777777" w:rsidR="004B0DF5" w:rsidRDefault="00471FB5">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Κύριε Γεωργιάδη, τι θέλετε εσείς; </w:t>
      </w:r>
    </w:p>
    <w:p w14:paraId="6E819981"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ΜΑΡ</w:t>
      </w:r>
      <w:r>
        <w:rPr>
          <w:rFonts w:eastAsia="Times New Roman" w:cs="Times New Roman"/>
          <w:b/>
          <w:szCs w:val="24"/>
        </w:rPr>
        <w:t xml:space="preserve">ΙΟΣ ΓΕΩΡΓΙΑΔΗΣ (Θ΄ Αντιπρόεδρος της Βουλής): </w:t>
      </w:r>
      <w:r>
        <w:rPr>
          <w:rFonts w:eastAsia="Times New Roman" w:cs="Times New Roman"/>
          <w:szCs w:val="24"/>
        </w:rPr>
        <w:t>Μια διευκρίνιση θέλω να κάνω γιατί αναφέρθηκε ο κύριος Υπουργός.</w:t>
      </w:r>
    </w:p>
    <w:p w14:paraId="6E819982" w14:textId="77777777" w:rsidR="004B0DF5" w:rsidRDefault="00471FB5">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Διευκρίνιση επί των </w:t>
      </w:r>
      <w:proofErr w:type="spellStart"/>
      <w:r>
        <w:rPr>
          <w:rFonts w:eastAsia="Times New Roman" w:cs="Times New Roman"/>
          <w:szCs w:val="24"/>
        </w:rPr>
        <w:t>λεχθέντων</w:t>
      </w:r>
      <w:proofErr w:type="spellEnd"/>
      <w:r>
        <w:rPr>
          <w:rFonts w:eastAsia="Times New Roman" w:cs="Times New Roman"/>
          <w:szCs w:val="24"/>
        </w:rPr>
        <w:t>;</w:t>
      </w:r>
    </w:p>
    <w:p w14:paraId="6E819983"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Ναι, κύριε Πρόεδρε.</w:t>
      </w:r>
    </w:p>
    <w:p w14:paraId="6E819984" w14:textId="77777777" w:rsidR="004B0DF5" w:rsidRDefault="00471FB5">
      <w:pPr>
        <w:spacing w:line="600" w:lineRule="auto"/>
        <w:ind w:firstLine="720"/>
        <w:jc w:val="both"/>
        <w:rPr>
          <w:rFonts w:eastAsia="Times New Roman" w:cs="Times New Roman"/>
          <w:szCs w:val="24"/>
        </w:rPr>
      </w:pPr>
      <w:r w:rsidRPr="00DC4D05">
        <w:rPr>
          <w:rFonts w:eastAsia="Times New Roman" w:cs="Times New Roman"/>
          <w:b/>
          <w:szCs w:val="24"/>
        </w:rPr>
        <w:lastRenderedPageBreak/>
        <w:t>ΠΡΟΕΔΡΕΥΩΝ (Νι</w:t>
      </w:r>
      <w:r w:rsidRPr="00DC4D05">
        <w:rPr>
          <w:rFonts w:eastAsia="Times New Roman" w:cs="Times New Roman"/>
          <w:b/>
          <w:szCs w:val="24"/>
        </w:rPr>
        <w:t>κήτας Κακλαμάνης):</w:t>
      </w:r>
      <w:r>
        <w:rPr>
          <w:rFonts w:eastAsia="Times New Roman" w:cs="Times New Roman"/>
          <w:b/>
          <w:szCs w:val="24"/>
        </w:rPr>
        <w:t xml:space="preserve"> </w:t>
      </w:r>
      <w:r>
        <w:rPr>
          <w:rFonts w:eastAsia="Times New Roman" w:cs="Times New Roman"/>
          <w:szCs w:val="24"/>
        </w:rPr>
        <w:t>Δεν επιτρέπεται, είστε και Αντιπρόεδρος. Άντε, για ένα λεπτό.</w:t>
      </w:r>
    </w:p>
    <w:p w14:paraId="6E819985"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Ούτε για ένα λεπτό, κύριε Πρόεδρε, τριάντα δευτερόλεπτα.</w:t>
      </w:r>
    </w:p>
    <w:p w14:paraId="6E819986" w14:textId="77777777" w:rsidR="004B0DF5" w:rsidRDefault="00471FB5">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Δεν βάζω χρόνο, ορίστε έχετε τον λόγο</w:t>
      </w:r>
      <w:r>
        <w:rPr>
          <w:rFonts w:eastAsia="Times New Roman" w:cs="Times New Roman"/>
          <w:szCs w:val="24"/>
        </w:rPr>
        <w:t>.</w:t>
      </w:r>
    </w:p>
    <w:p w14:paraId="6E819987"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Κύριε Πρόεδρε και κύριε Υπουργέ, να κάνω τη διευκρίνιση, γιατί αξίζει να ακουστεί στην Αίθουσα. Λόγω του ότι είμαι πολύ προσεκτικός στα λόγια μου είπα: «σε εισαγωγικά κοινοβουλευτική χούντα». Θέλετε πολλά ε</w:t>
      </w:r>
      <w:r>
        <w:rPr>
          <w:rFonts w:eastAsia="Times New Roman" w:cs="Times New Roman"/>
          <w:szCs w:val="24"/>
        </w:rPr>
        <w:t xml:space="preserve">ισαγωγικά; Πολλά εισαγωγικά, διότι η πρακτική του ότι ψηφίζουμε τα πάντα, χωρίς την ευρύτερη συναίνεση με </w:t>
      </w:r>
      <w:proofErr w:type="spellStart"/>
      <w:r>
        <w:rPr>
          <w:rFonts w:eastAsia="Times New Roman" w:cs="Times New Roman"/>
          <w:szCs w:val="24"/>
        </w:rPr>
        <w:t>εκατόν</w:t>
      </w:r>
      <w:proofErr w:type="spellEnd"/>
      <w:r>
        <w:rPr>
          <w:rFonts w:eastAsia="Times New Roman" w:cs="Times New Roman"/>
          <w:szCs w:val="24"/>
        </w:rPr>
        <w:t xml:space="preserve"> σαράντα πέντε συν κάποιους πρόθυμους δεν είναι δημοκρατική και δεν θεωρώ σε καμ</w:t>
      </w:r>
      <w:r>
        <w:rPr>
          <w:rFonts w:eastAsia="Times New Roman" w:cs="Times New Roman"/>
          <w:szCs w:val="24"/>
        </w:rPr>
        <w:t>μ</w:t>
      </w:r>
      <w:r>
        <w:rPr>
          <w:rFonts w:eastAsia="Times New Roman" w:cs="Times New Roman"/>
          <w:szCs w:val="24"/>
        </w:rPr>
        <w:t>ία των περιπτώσεων ότι κανένα κόμμα του δημοκρατικού τόξου μπορ</w:t>
      </w:r>
      <w:r>
        <w:rPr>
          <w:rFonts w:eastAsia="Times New Roman" w:cs="Times New Roman"/>
          <w:szCs w:val="24"/>
        </w:rPr>
        <w:t>εί να παρομοιαστεί με τη χούντα. Γι’ αυτό τον λόγο είπα «κοινοβουλευτική χούντα» σε εισαγωγικά.</w:t>
      </w:r>
    </w:p>
    <w:p w14:paraId="6E81998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Ευχαριστώ πάρα πολύ.</w:t>
      </w:r>
    </w:p>
    <w:p w14:paraId="6E819989" w14:textId="77777777" w:rsidR="004B0DF5" w:rsidRDefault="00471FB5">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Κύριε Γεωργιάδη, αυτό δεν ήταν διευκρίνιση, ήταν τοποθέτηση. </w:t>
      </w:r>
    </w:p>
    <w:p w14:paraId="6E81998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 κ. Δημήτριος Καμμένος έχει τον λόγο.</w:t>
      </w:r>
    </w:p>
    <w:p w14:paraId="6E81998B"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Θέλει να διαγραφεί από τα Πρακτικά;</w:t>
      </w:r>
    </w:p>
    <w:p w14:paraId="6E81998C"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Θέλετε να γίνει διαγραφή, κύριε Γεωργιάδη;</w:t>
      </w:r>
    </w:p>
    <w:p w14:paraId="6E81998D"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μια διευκρίνιση έκανα. </w:t>
      </w:r>
    </w:p>
    <w:p w14:paraId="6E81998E" w14:textId="77777777" w:rsidR="004B0DF5" w:rsidRDefault="00471FB5">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Ορίστε, κύριε Καμμ</w:t>
      </w:r>
      <w:r>
        <w:rPr>
          <w:rFonts w:eastAsia="Times New Roman" w:cs="Times New Roman"/>
          <w:szCs w:val="24"/>
        </w:rPr>
        <w:t>ένο, έχετε τον λόγο.</w:t>
      </w:r>
      <w:r w:rsidRPr="007A7904">
        <w:rPr>
          <w:rFonts w:eastAsia="Times New Roman" w:cs="Times New Roman"/>
          <w:szCs w:val="24"/>
        </w:rPr>
        <w:t xml:space="preserve"> </w:t>
      </w:r>
    </w:p>
    <w:p w14:paraId="6E81998F"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b/>
          <w:szCs w:val="24"/>
        </w:rPr>
        <w:t>ΔΗΜΗΤΡΙΟΣ ΚΑΜΜΕΝΟΣ:</w:t>
      </w:r>
      <w:r w:rsidRPr="001729FA">
        <w:rPr>
          <w:rFonts w:eastAsia="Times New Roman" w:cs="Times New Roman"/>
          <w:szCs w:val="24"/>
        </w:rPr>
        <w:t xml:space="preserve"> Ευχαριστώ πολύ, κύριε Πρόεδρε.</w:t>
      </w:r>
    </w:p>
    <w:p w14:paraId="6E819990"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lastRenderedPageBreak/>
        <w:t>Αγαπητοί συνάδελφοι, γίνεται μια πολύ ενδιαφέρουσα συζήτηση αυτές τις μέρες. Θα επικεντρώσω την ομιλία μου στο αντικείμενο για το οποίο κατέθεσε την πρόταση δυσπιστίας η Νέα Δημοκρατί</w:t>
      </w:r>
      <w:r w:rsidRPr="001729FA">
        <w:rPr>
          <w:rFonts w:eastAsia="Times New Roman" w:cs="Times New Roman"/>
          <w:szCs w:val="24"/>
        </w:rPr>
        <w:t>α και τις χθεσινές εισηγήσεις του κυρίου Πρωθυπουργού και του κ. Μητσοτάκη.</w:t>
      </w:r>
    </w:p>
    <w:p w14:paraId="6E819991"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 xml:space="preserve">Το συμπέρασμα που βγαίνει από εμένα είναι ότι αυτή τη στιγμή ο ΣΥΡΙΖΑ έχει δυο τιμονιέρηδες, τον κ. </w:t>
      </w:r>
      <w:proofErr w:type="spellStart"/>
      <w:r w:rsidRPr="001729FA">
        <w:rPr>
          <w:rFonts w:eastAsia="Times New Roman" w:cs="Times New Roman"/>
          <w:szCs w:val="24"/>
        </w:rPr>
        <w:t>Πολάκη</w:t>
      </w:r>
      <w:proofErr w:type="spellEnd"/>
      <w:r w:rsidRPr="001729FA">
        <w:rPr>
          <w:rFonts w:eastAsia="Times New Roman" w:cs="Times New Roman"/>
          <w:szCs w:val="24"/>
        </w:rPr>
        <w:t xml:space="preserve"> και τον κ. Τσίπρα. Μίλησαν για δολοφονία χαρακτήρων. Εγώ θα μιλήσω για αυ</w:t>
      </w:r>
      <w:r w:rsidRPr="001729FA">
        <w:rPr>
          <w:rFonts w:eastAsia="Times New Roman" w:cs="Times New Roman"/>
          <w:szCs w:val="24"/>
        </w:rPr>
        <w:t>τοκτονίες χαρακτήρων. Οι άνθρωποι δεν έχουν μέτρο και αυτοκτονούν μόνοι τους τους ίδιους τους τους χαρακτήρες.</w:t>
      </w:r>
    </w:p>
    <w:p w14:paraId="6E819992"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 xml:space="preserve">Μιλάμε για αριστερό πλεονέκτημα, για αριστερή ηθική, την οποία περιφέρουμε πάνω σε υπερπολυτελή γιοτ. Ο Πρωθυπουργός είναι ένας </w:t>
      </w:r>
      <w:proofErr w:type="spellStart"/>
      <w:r w:rsidRPr="001729FA">
        <w:rPr>
          <w:rFonts w:eastAsia="Times New Roman" w:cs="Times New Roman"/>
          <w:szCs w:val="24"/>
        </w:rPr>
        <w:t>χαμαιλέων</w:t>
      </w:r>
      <w:proofErr w:type="spellEnd"/>
      <w:r w:rsidRPr="001729FA">
        <w:rPr>
          <w:rFonts w:eastAsia="Times New Roman" w:cs="Times New Roman"/>
          <w:szCs w:val="24"/>
        </w:rPr>
        <w:t xml:space="preserve"> της πολ</w:t>
      </w:r>
      <w:r w:rsidRPr="001729FA">
        <w:rPr>
          <w:rFonts w:eastAsia="Times New Roman" w:cs="Times New Roman"/>
          <w:szCs w:val="24"/>
        </w:rPr>
        <w:t>ιτικής! Τα χαρακτηριστικά του συμπαθούς ζώου τα γνωρίζετε όλοι. Ανάλογα με τον χώρο που βρίσκεται αλλάζει χρώμα, τα μάτια του κοιτούν ανεξέλεγκτα και ανεξάρτητα δεξιά και αριστερά -θεωρητικά μιλάω- ταχύτατα, έχει μια ταχέως εκτινασσόμενη γλώσσα και αρπάζει</w:t>
      </w:r>
      <w:r w:rsidRPr="001729FA">
        <w:rPr>
          <w:rFonts w:eastAsia="Times New Roman" w:cs="Times New Roman"/>
          <w:szCs w:val="24"/>
        </w:rPr>
        <w:t xml:space="preserve"> την τροφή του.</w:t>
      </w:r>
    </w:p>
    <w:p w14:paraId="6E819993"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lastRenderedPageBreak/>
        <w:t xml:space="preserve">Όλα αυτά αν τα συνδυάσουμε και λίγο ποιητικά -ποιητική </w:t>
      </w:r>
      <w:proofErr w:type="spellStart"/>
      <w:r w:rsidRPr="001729FA">
        <w:rPr>
          <w:rFonts w:eastAsia="Times New Roman" w:cs="Times New Roman"/>
          <w:szCs w:val="24"/>
        </w:rPr>
        <w:t>αδεία</w:t>
      </w:r>
      <w:proofErr w:type="spellEnd"/>
      <w:r w:rsidRPr="001729FA">
        <w:rPr>
          <w:rFonts w:eastAsia="Times New Roman" w:cs="Times New Roman"/>
          <w:szCs w:val="24"/>
        </w:rPr>
        <w:t>- μας δείχνουν τα χαρακτηριστικά του Πρωθυπουργού, ο οποίος δικαιούται να πάρει το Νόμπελ ενός πολιτικού τυχοδιωκτισμού, μιας πολιτικής εξαπάτησης. Έδειχνε χαμογελαστός και ανακουφ</w:t>
      </w:r>
      <w:r w:rsidRPr="001729FA">
        <w:rPr>
          <w:rFonts w:eastAsia="Times New Roman" w:cs="Times New Roman"/>
          <w:szCs w:val="24"/>
        </w:rPr>
        <w:t xml:space="preserve">ισμένος με </w:t>
      </w:r>
      <w:proofErr w:type="spellStart"/>
      <w:r w:rsidRPr="001729FA">
        <w:rPr>
          <w:rFonts w:eastAsia="Times New Roman" w:cs="Times New Roman"/>
          <w:szCs w:val="24"/>
        </w:rPr>
        <w:t>εκατόν</w:t>
      </w:r>
      <w:proofErr w:type="spellEnd"/>
      <w:r w:rsidRPr="001729FA">
        <w:rPr>
          <w:rFonts w:eastAsia="Times New Roman" w:cs="Times New Roman"/>
          <w:szCs w:val="24"/>
        </w:rPr>
        <w:t xml:space="preserve"> έναν νεκρούς στην πλάτη του. Έδειχνε ξένοιαστος, αλλά δεν έπαυε να είναι πολυμήχανος, διότι την επόμενη είχαμε την ωραία ομιλία στην Ιθάκη. Άρα, το μυαλό του απεργαζόταν ομιλίες: Προοδευτική συμμαχία, «πράσινο όνειρο» που το λέω και την π</w:t>
      </w:r>
      <w:r w:rsidRPr="001729FA">
        <w:rPr>
          <w:rFonts w:eastAsia="Times New Roman" w:cs="Times New Roman"/>
          <w:szCs w:val="24"/>
        </w:rPr>
        <w:t>ράσινη Αριστερά. Δεν ξέρω, αλλά αυτά πρέπει να τα σκέφθηκε όλα επάνω στη θαλαμηγό.</w:t>
      </w:r>
    </w:p>
    <w:p w14:paraId="6E819994"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b/>
          <w:szCs w:val="24"/>
        </w:rPr>
        <w:t>ΧΡΗΣΤΟΣ ΜΑΝΤΑΣ:</w:t>
      </w:r>
      <w:r w:rsidRPr="001729FA">
        <w:rPr>
          <w:rFonts w:eastAsia="Times New Roman" w:cs="Times New Roman"/>
          <w:szCs w:val="24"/>
        </w:rPr>
        <w:t xml:space="preserve"> Εντάξει, εντάξει!</w:t>
      </w:r>
    </w:p>
    <w:p w14:paraId="6E819995"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b/>
          <w:szCs w:val="24"/>
        </w:rPr>
        <w:t>ΔΗΜΗΤΡΙΟΣ ΚΑΜΜΕΝΟΣ:</w:t>
      </w:r>
      <w:r w:rsidRPr="001729FA">
        <w:rPr>
          <w:rFonts w:eastAsia="Times New Roman" w:cs="Times New Roman"/>
          <w:szCs w:val="24"/>
        </w:rPr>
        <w:t xml:space="preserve"> Το ενδιαφέρον της θαλαμηγού σημειολογικά είναι το εξής. Πολύ καλοί ρεπόρτερ αποκωδικοποίησαν το βιβλίο που διάβαζε ο κ.</w:t>
      </w:r>
      <w:r w:rsidRPr="001729FA">
        <w:rPr>
          <w:rFonts w:eastAsia="Times New Roman" w:cs="Times New Roman"/>
          <w:szCs w:val="24"/>
        </w:rPr>
        <w:t xml:space="preserve"> Τσίπρας πάνω στη θαλαμηγό, που νομίζω ότι ήταν δικό του -δεν νομίζω να ήταν το συγκεκριμένο βιβλίο της κ. </w:t>
      </w:r>
      <w:proofErr w:type="spellStart"/>
      <w:r w:rsidRPr="001729FA">
        <w:rPr>
          <w:rFonts w:eastAsia="Times New Roman" w:cs="Times New Roman"/>
          <w:szCs w:val="24"/>
        </w:rPr>
        <w:t>Παναγοπούλου</w:t>
      </w:r>
      <w:proofErr w:type="spellEnd"/>
      <w:r w:rsidRPr="001729FA">
        <w:rPr>
          <w:rFonts w:eastAsia="Times New Roman" w:cs="Times New Roman"/>
          <w:szCs w:val="24"/>
        </w:rPr>
        <w:t xml:space="preserve">- το οποίο τιτλοφορείται «Ανεξέλεγκτα στοιχεία», του </w:t>
      </w:r>
      <w:r w:rsidRPr="001729FA">
        <w:rPr>
          <w:rFonts w:eastAsia="Times New Roman" w:cs="Times New Roman"/>
          <w:szCs w:val="24"/>
        </w:rPr>
        <w:lastRenderedPageBreak/>
        <w:t xml:space="preserve">Γάλλου </w:t>
      </w:r>
      <w:r w:rsidRPr="001729FA">
        <w:rPr>
          <w:rFonts w:eastAsia="Times New Roman" w:cs="Times New Roman"/>
          <w:szCs w:val="24"/>
          <w:lang w:val="en-US"/>
        </w:rPr>
        <w:t>St</w:t>
      </w:r>
      <w:r w:rsidRPr="001729FA">
        <w:rPr>
          <w:rFonts w:eastAsia="Times New Roman"/>
          <w:szCs w:val="24"/>
        </w:rPr>
        <w:t>é</w:t>
      </w:r>
      <w:proofErr w:type="spellStart"/>
      <w:r w:rsidRPr="001729FA">
        <w:rPr>
          <w:rFonts w:eastAsia="Times New Roman" w:cs="Times New Roman"/>
          <w:szCs w:val="24"/>
          <w:lang w:val="en-US"/>
        </w:rPr>
        <w:t>phane</w:t>
      </w:r>
      <w:proofErr w:type="spellEnd"/>
      <w:r w:rsidRPr="001729FA">
        <w:rPr>
          <w:rFonts w:eastAsia="Times New Roman" w:cs="Times New Roman"/>
          <w:szCs w:val="24"/>
        </w:rPr>
        <w:t xml:space="preserve"> </w:t>
      </w:r>
      <w:proofErr w:type="spellStart"/>
      <w:r w:rsidRPr="001729FA">
        <w:rPr>
          <w:rFonts w:eastAsia="Times New Roman" w:cs="Times New Roman"/>
          <w:szCs w:val="24"/>
          <w:lang w:val="en-US"/>
        </w:rPr>
        <w:t>Osmont</w:t>
      </w:r>
      <w:proofErr w:type="spellEnd"/>
      <w:r w:rsidRPr="001729FA">
        <w:rPr>
          <w:rFonts w:eastAsia="Times New Roman" w:cs="Times New Roman"/>
          <w:szCs w:val="24"/>
        </w:rPr>
        <w:t xml:space="preserve">, </w:t>
      </w:r>
      <w:r w:rsidRPr="001729FA">
        <w:rPr>
          <w:rFonts w:eastAsia="Times New Roman" w:cs="Times New Roman"/>
          <w:szCs w:val="24"/>
          <w:lang w:val="en-US"/>
        </w:rPr>
        <w:t>ultra</w:t>
      </w:r>
      <w:r w:rsidRPr="001729FA">
        <w:rPr>
          <w:rFonts w:eastAsia="Times New Roman" w:cs="Times New Roman"/>
          <w:szCs w:val="24"/>
        </w:rPr>
        <w:t xml:space="preserve"> αριστερό βιβλίο, μιλάει για τις Ερυθρές Ταξιαρχίες και</w:t>
      </w:r>
      <w:r w:rsidRPr="001729FA">
        <w:rPr>
          <w:rFonts w:eastAsia="Times New Roman" w:cs="Times New Roman"/>
          <w:szCs w:val="24"/>
        </w:rPr>
        <w:t xml:space="preserve"> τις ομάδες δράσης της </w:t>
      </w:r>
      <w:r w:rsidRPr="001729FA">
        <w:rPr>
          <w:rFonts w:eastAsia="Times New Roman" w:cs="Times New Roman"/>
          <w:szCs w:val="24"/>
          <w:lang w:val="en-US"/>
        </w:rPr>
        <w:t>Prima</w:t>
      </w:r>
      <w:r w:rsidRPr="001729FA">
        <w:rPr>
          <w:rFonts w:eastAsia="Times New Roman" w:cs="Times New Roman"/>
          <w:szCs w:val="24"/>
        </w:rPr>
        <w:t xml:space="preserve"> </w:t>
      </w:r>
      <w:r w:rsidRPr="001729FA">
        <w:rPr>
          <w:rFonts w:eastAsia="Times New Roman" w:cs="Times New Roman"/>
          <w:szCs w:val="24"/>
          <w:lang w:val="en-US"/>
        </w:rPr>
        <w:t>Linea</w:t>
      </w:r>
      <w:r w:rsidRPr="001729FA">
        <w:rPr>
          <w:rFonts w:eastAsia="Times New Roman" w:cs="Times New Roman"/>
          <w:szCs w:val="24"/>
        </w:rPr>
        <w:t>.</w:t>
      </w:r>
    </w:p>
    <w:p w14:paraId="6E819996"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Έκανε αντίσταση στη θαλαμηγό; Δεν ξέρω. Μήπως έκλαιγε, διαβάζοντας το βιβλίο στη θαλαμηγό ο κύριος Πρωθυπουργός; Δηλαδή, μιλούσε και σκεφτόταν για τα κοινόβια, για τις σχέσεις του ζευγαριού -που διαβάσαμε από δημοσιογράφ</w:t>
      </w:r>
      <w:r w:rsidRPr="001729FA">
        <w:rPr>
          <w:rFonts w:eastAsia="Times New Roman" w:cs="Times New Roman"/>
          <w:szCs w:val="24"/>
        </w:rPr>
        <w:t>ους- πώς ξεκίνησαν από τα κοινόβια και κατέληξαν στους ένοπλους αγώνες στους δρόμους, την ένταξη στις αριστερές οργανώσεις, που αυτός σταμάτησε και αυτή συνέχισε και όλα αυτά επάνω στη θαλαμηγό;</w:t>
      </w:r>
    </w:p>
    <w:p w14:paraId="6E819997"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Εμένα μου δείχνει έναν πολιτικό χαμαιλέοντα, ο οποίος είναι ε</w:t>
      </w:r>
      <w:r w:rsidRPr="001729FA">
        <w:rPr>
          <w:rFonts w:eastAsia="Times New Roman" w:cs="Times New Roman"/>
          <w:szCs w:val="24"/>
        </w:rPr>
        <w:t>πικίνδυνος. Φυσικά και δεν θα δώσω καμμία ψήφο εμπιστοσύνης.</w:t>
      </w:r>
    </w:p>
    <w:p w14:paraId="6E819998"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lastRenderedPageBreak/>
        <w:t>Έγκλημα δεν είναι οι διακοπές, έγκλημα είναι η απόκρυψη. Εάν δεν τις απέκρυπτε και όπως είπε, έχει δικαίωμα να πηγαίνει διακοπές, να πάει και φέτος. Τον προκαλούμε από αυτό το Βήμα, τον προκαλώ π</w:t>
      </w:r>
      <w:r w:rsidRPr="001729FA">
        <w:rPr>
          <w:rFonts w:eastAsia="Times New Roman" w:cs="Times New Roman"/>
          <w:szCs w:val="24"/>
        </w:rPr>
        <w:t>ροσωπικά να πάει και φέτος διακοπές. Δεν είναι κακό. Το έκανε μία, να το ξανακάνει προς επίρρωση των λεγομένων του.</w:t>
      </w:r>
    </w:p>
    <w:p w14:paraId="6E819999"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 xml:space="preserve">Δεν υπάρχει, όπως φαίνεται, αυτό το λαϊκό παιδί της Κυψέλης, το οποίο κάλυψε τον κ. </w:t>
      </w:r>
      <w:proofErr w:type="spellStart"/>
      <w:r w:rsidRPr="001729FA">
        <w:rPr>
          <w:rFonts w:eastAsia="Times New Roman" w:cs="Times New Roman"/>
          <w:szCs w:val="24"/>
        </w:rPr>
        <w:t>Πολάκη</w:t>
      </w:r>
      <w:proofErr w:type="spellEnd"/>
      <w:r w:rsidRPr="001729FA">
        <w:rPr>
          <w:rFonts w:eastAsia="Times New Roman" w:cs="Times New Roman"/>
          <w:szCs w:val="24"/>
        </w:rPr>
        <w:t xml:space="preserve"> στην απρεπή συμπεριφορά του κατά του κ. </w:t>
      </w:r>
      <w:proofErr w:type="spellStart"/>
      <w:r w:rsidRPr="001729FA">
        <w:rPr>
          <w:rFonts w:eastAsia="Times New Roman" w:cs="Times New Roman"/>
          <w:szCs w:val="24"/>
        </w:rPr>
        <w:t>Κυμπουρόπ</w:t>
      </w:r>
      <w:r w:rsidRPr="001729FA">
        <w:rPr>
          <w:rFonts w:eastAsia="Times New Roman" w:cs="Times New Roman"/>
          <w:szCs w:val="24"/>
        </w:rPr>
        <w:t>ουλου</w:t>
      </w:r>
      <w:proofErr w:type="spellEnd"/>
      <w:r w:rsidRPr="001729FA">
        <w:rPr>
          <w:rFonts w:eastAsia="Times New Roman" w:cs="Times New Roman"/>
          <w:szCs w:val="24"/>
        </w:rPr>
        <w:t xml:space="preserve">, ενός συνανθρώπου μας. Δεν λέω ότι ήταν πολιτικός, δεν θέλω να του βάλω αυτό το χαρακτηριστικό ή πολιτικός του αντίπαλος ή υποψήφιος Βουλευτής με τη Νέα Δημοκρατία. </w:t>
      </w:r>
    </w:p>
    <w:p w14:paraId="6E81999A"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Όμως, δεν μπορείς συνέχεια να ξιφουλκείς κατά του κεφαλαίου, των ελίτ, όλων αυτών τω</w:t>
      </w:r>
      <w:r w:rsidRPr="001729FA">
        <w:rPr>
          <w:rFonts w:eastAsia="Times New Roman" w:cs="Times New Roman"/>
          <w:szCs w:val="24"/>
        </w:rPr>
        <w:t>ν κακών, εσείς και εμείς είμαστε απέναντι στο πεζοδρόμιο και στην ιστορία και από διαφορετικές πολιτικές μήτρες και εσύ να κάνεις διακοπές στην απέναντι μήτρα και όχι μόνο να κάνεις διακοπές, αλλά και να</w:t>
      </w:r>
      <w:r>
        <w:rPr>
          <w:rFonts w:eastAsia="Times New Roman" w:cs="Times New Roman"/>
          <w:szCs w:val="24"/>
        </w:rPr>
        <w:t xml:space="preserve"> φαίνεται ότι μετά τις διακοπές</w:t>
      </w:r>
      <w:r w:rsidRPr="001729FA">
        <w:rPr>
          <w:rFonts w:eastAsia="Times New Roman" w:cs="Times New Roman"/>
          <w:szCs w:val="24"/>
        </w:rPr>
        <w:t xml:space="preserve"> έκανες επιστολή για ν</w:t>
      </w:r>
      <w:r w:rsidRPr="001729FA">
        <w:rPr>
          <w:rFonts w:eastAsia="Times New Roman" w:cs="Times New Roman"/>
          <w:szCs w:val="24"/>
        </w:rPr>
        <w:t xml:space="preserve">α δεχθούν στη Διεθνή Ολυμπιακή Επιτροπή την κ. </w:t>
      </w:r>
      <w:proofErr w:type="spellStart"/>
      <w:r w:rsidRPr="001729FA">
        <w:rPr>
          <w:rFonts w:eastAsia="Times New Roman" w:cs="Times New Roman"/>
          <w:szCs w:val="24"/>
        </w:rPr>
        <w:t>Παναγοπούλου</w:t>
      </w:r>
      <w:proofErr w:type="spellEnd"/>
      <w:r w:rsidRPr="001729FA">
        <w:rPr>
          <w:rFonts w:eastAsia="Times New Roman" w:cs="Times New Roman"/>
          <w:szCs w:val="24"/>
        </w:rPr>
        <w:t xml:space="preserve">, ενώ ήταν και έναν χρόνο πριν </w:t>
      </w:r>
      <w:r w:rsidRPr="001729FA">
        <w:rPr>
          <w:rFonts w:eastAsia="Times New Roman" w:cs="Times New Roman"/>
          <w:szCs w:val="24"/>
        </w:rPr>
        <w:lastRenderedPageBreak/>
        <w:t xml:space="preserve">Ειδική Σύμβουλος του Πρωθυπουργικού Γραφείου και έγινε και μετά και </w:t>
      </w:r>
      <w:r>
        <w:rPr>
          <w:rFonts w:eastAsia="Times New Roman" w:cs="Times New Roman"/>
          <w:szCs w:val="24"/>
        </w:rPr>
        <w:t>π</w:t>
      </w:r>
      <w:r w:rsidRPr="001729FA">
        <w:rPr>
          <w:rFonts w:eastAsia="Times New Roman" w:cs="Times New Roman"/>
          <w:szCs w:val="24"/>
        </w:rPr>
        <w:t>ρέσβης επί τιμή με διπλωματικό διαβατήριο.</w:t>
      </w:r>
    </w:p>
    <w:p w14:paraId="6E81999B"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 xml:space="preserve">Χρήματα έχει η κ. </w:t>
      </w:r>
      <w:proofErr w:type="spellStart"/>
      <w:r w:rsidRPr="001729FA">
        <w:rPr>
          <w:rFonts w:eastAsia="Times New Roman" w:cs="Times New Roman"/>
          <w:szCs w:val="24"/>
        </w:rPr>
        <w:t>Παναγοπούλου</w:t>
      </w:r>
      <w:proofErr w:type="spellEnd"/>
      <w:r w:rsidRPr="001729FA">
        <w:rPr>
          <w:rFonts w:eastAsia="Times New Roman" w:cs="Times New Roman"/>
          <w:szCs w:val="24"/>
        </w:rPr>
        <w:t xml:space="preserve">. Θέσεις δεν είχε. Της </w:t>
      </w:r>
      <w:r w:rsidRPr="001729FA">
        <w:rPr>
          <w:rFonts w:eastAsia="Times New Roman" w:cs="Times New Roman"/>
          <w:szCs w:val="24"/>
        </w:rPr>
        <w:t>δώσατε. Δεν ξέρω μήπως έγινε τίποτα άλλο περίεργο στη συναλλαγή. Σαπουνόπερα ζούμε.</w:t>
      </w:r>
    </w:p>
    <w:p w14:paraId="6E81999C"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 xml:space="preserve">Πάω γρήγορα στον κ. </w:t>
      </w:r>
      <w:proofErr w:type="spellStart"/>
      <w:r w:rsidRPr="001729FA">
        <w:rPr>
          <w:rFonts w:eastAsia="Times New Roman" w:cs="Times New Roman"/>
          <w:szCs w:val="24"/>
        </w:rPr>
        <w:t>Πολάκη</w:t>
      </w:r>
      <w:proofErr w:type="spellEnd"/>
      <w:r w:rsidRPr="001729FA">
        <w:rPr>
          <w:rFonts w:eastAsia="Times New Roman" w:cs="Times New Roman"/>
          <w:szCs w:val="24"/>
        </w:rPr>
        <w:t>. Είπε ότι είναι επικίνδυνος για τη δική μας δημοκρατία και τη δημοκρατία των λαϊκών αναγκών.</w:t>
      </w:r>
    </w:p>
    <w:p w14:paraId="6E81999D"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 xml:space="preserve">Κύριε </w:t>
      </w:r>
      <w:proofErr w:type="spellStart"/>
      <w:r w:rsidRPr="001729FA">
        <w:rPr>
          <w:rFonts w:eastAsia="Times New Roman" w:cs="Times New Roman"/>
          <w:szCs w:val="24"/>
        </w:rPr>
        <w:t>Πολάκη</w:t>
      </w:r>
      <w:proofErr w:type="spellEnd"/>
      <w:r w:rsidRPr="001729FA">
        <w:rPr>
          <w:rFonts w:eastAsia="Times New Roman" w:cs="Times New Roman"/>
          <w:szCs w:val="24"/>
        </w:rPr>
        <w:t xml:space="preserve"> μου, η δημοκρατία,</w:t>
      </w:r>
      <w:r>
        <w:rPr>
          <w:rFonts w:eastAsia="Times New Roman" w:cs="Times New Roman"/>
          <w:szCs w:val="24"/>
        </w:rPr>
        <w:t xml:space="preserve"> αν δεν γνωρίζετε, εί</w:t>
      </w:r>
      <w:r>
        <w:rPr>
          <w:rFonts w:eastAsia="Times New Roman" w:cs="Times New Roman"/>
          <w:szCs w:val="24"/>
        </w:rPr>
        <w:t>ναι μί</w:t>
      </w:r>
      <w:r w:rsidRPr="001729FA">
        <w:rPr>
          <w:rFonts w:eastAsia="Times New Roman" w:cs="Times New Roman"/>
          <w:szCs w:val="24"/>
        </w:rPr>
        <w:t>α, δεν υπάρχει καμμία διαφορετική δημοκρατία για σας και για κανέναν άλλον και σταματήστε να είστε αμετροεπής, όπως είναι και ο Πρωθυπουργός σας. Μιλήσατε για ηλιοβασίλεμα, για γιαούρτι, για πέρδικα που κακαρίζει.</w:t>
      </w:r>
    </w:p>
    <w:p w14:paraId="6E81999E"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lastRenderedPageBreak/>
        <w:t>Εγώ θα πω ότι έτσι όπως τα κάνατε με</w:t>
      </w:r>
      <w:r w:rsidRPr="001729FA">
        <w:rPr>
          <w:rFonts w:eastAsia="Times New Roman" w:cs="Times New Roman"/>
          <w:szCs w:val="24"/>
        </w:rPr>
        <w:t xml:space="preserve"> τον κ. Τσίπρα οι δυο σας, ο κ. Σταθάκης για να εκλεγεί στα Χανιά ή θα πρέπει να μάθει να κακαρίζει σαν πέρδικα ή θα πρέπει να μπει με φόρα στο Κοινοβούλιο σαν </w:t>
      </w:r>
      <w:proofErr w:type="spellStart"/>
      <w:r w:rsidRPr="001729FA">
        <w:rPr>
          <w:rFonts w:eastAsia="Times New Roman" w:cs="Times New Roman"/>
          <w:szCs w:val="24"/>
        </w:rPr>
        <w:t>φουριάρικο</w:t>
      </w:r>
      <w:proofErr w:type="spellEnd"/>
      <w:r w:rsidRPr="001729FA">
        <w:rPr>
          <w:rFonts w:eastAsia="Times New Roman" w:cs="Times New Roman"/>
          <w:szCs w:val="24"/>
        </w:rPr>
        <w:t xml:space="preserve"> κατσίκι μήπως πάρει κανένα σταυρό. Απρεπές για μένα και </w:t>
      </w:r>
      <w:r w:rsidRPr="001729FA">
        <w:rPr>
          <w:rFonts w:eastAsia="Times New Roman" w:cs="Times New Roman"/>
          <w:szCs w:val="24"/>
          <w:lang w:val="en-US"/>
        </w:rPr>
        <w:t>unfair</w:t>
      </w:r>
      <w:r w:rsidRPr="001729FA">
        <w:rPr>
          <w:rFonts w:eastAsia="Times New Roman" w:cs="Times New Roman"/>
          <w:szCs w:val="24"/>
        </w:rPr>
        <w:t xml:space="preserve"> συναδελφικό. Έχω το δι</w:t>
      </w:r>
      <w:r w:rsidRPr="001729FA">
        <w:rPr>
          <w:rFonts w:eastAsia="Times New Roman" w:cs="Times New Roman"/>
          <w:szCs w:val="24"/>
        </w:rPr>
        <w:t>καίωμα να έχω την άποψή μου. Δεν έχω καμμία ιδιαίτερη συμπάθεια στον κ. Σταθάκη.</w:t>
      </w:r>
    </w:p>
    <w:p w14:paraId="6E81999F"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b/>
          <w:szCs w:val="24"/>
        </w:rPr>
        <w:t>ΧΡΗΣΤΟΣ ΜΑΝΤΑΣ:</w:t>
      </w:r>
      <w:r w:rsidRPr="001729FA">
        <w:rPr>
          <w:rFonts w:eastAsia="Times New Roman" w:cs="Times New Roman"/>
          <w:szCs w:val="24"/>
        </w:rPr>
        <w:t xml:space="preserve"> Έλεος!</w:t>
      </w:r>
    </w:p>
    <w:p w14:paraId="6E8199A0"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b/>
          <w:szCs w:val="24"/>
        </w:rPr>
        <w:t>ΔΗΜΗΤΡΙΟΣ ΚΑΜΜΕΝΟΣ:</w:t>
      </w:r>
      <w:r w:rsidRPr="001729FA">
        <w:rPr>
          <w:rFonts w:eastAsia="Times New Roman" w:cs="Times New Roman"/>
          <w:szCs w:val="24"/>
        </w:rPr>
        <w:t xml:space="preserve"> Έλεος εσείς! Όλοι είναι </w:t>
      </w:r>
      <w:proofErr w:type="spellStart"/>
      <w:r w:rsidRPr="001729FA">
        <w:rPr>
          <w:rFonts w:eastAsia="Times New Roman" w:cs="Times New Roman"/>
          <w:szCs w:val="24"/>
        </w:rPr>
        <w:t>νοικοκυραίοι</w:t>
      </w:r>
      <w:proofErr w:type="spellEnd"/>
      <w:r w:rsidRPr="001729FA">
        <w:rPr>
          <w:rFonts w:eastAsia="Times New Roman" w:cs="Times New Roman"/>
          <w:szCs w:val="24"/>
        </w:rPr>
        <w:t>.</w:t>
      </w:r>
    </w:p>
    <w:p w14:paraId="6E8199A1"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 xml:space="preserve">«Πότε θα καταλάβεις τι σημαίνει ανθρωπιά και σωστή συμπεριφορά;», είπε στον κ. Μητσοτάκη. Μια </w:t>
      </w:r>
      <w:r w:rsidRPr="001729FA">
        <w:rPr>
          <w:rFonts w:eastAsia="Times New Roman" w:cs="Times New Roman"/>
          <w:szCs w:val="24"/>
        </w:rPr>
        <w:t xml:space="preserve">συγγνώμη δεν ζήτησε για τους </w:t>
      </w:r>
      <w:proofErr w:type="spellStart"/>
      <w:r w:rsidRPr="001729FA">
        <w:rPr>
          <w:rFonts w:eastAsia="Times New Roman" w:cs="Times New Roman"/>
          <w:szCs w:val="24"/>
        </w:rPr>
        <w:t>εκατόν</w:t>
      </w:r>
      <w:proofErr w:type="spellEnd"/>
      <w:r w:rsidRPr="001729FA">
        <w:rPr>
          <w:rFonts w:eastAsia="Times New Roman" w:cs="Times New Roman"/>
          <w:szCs w:val="24"/>
        </w:rPr>
        <w:t xml:space="preserve"> έναν νεκρούς. Μιλάει για ανθρωπιά και για συμπεριφορά στον κ. Μητσοτάκη.</w:t>
      </w:r>
    </w:p>
    <w:p w14:paraId="6E8199A2"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Είπε η κ. Αναγνωστοπούλου πριν για το</w:t>
      </w:r>
      <w:r>
        <w:rPr>
          <w:rFonts w:eastAsia="Times New Roman" w:cs="Times New Roman"/>
          <w:szCs w:val="24"/>
        </w:rPr>
        <w:t xml:space="preserve"> </w:t>
      </w:r>
      <w:r w:rsidRPr="001729FA">
        <w:rPr>
          <w:rFonts w:eastAsia="Times New Roman" w:cs="Times New Roman"/>
          <w:szCs w:val="24"/>
        </w:rPr>
        <w:t>λούστρο της ευπρέπειας που έφυγε.</w:t>
      </w:r>
    </w:p>
    <w:p w14:paraId="6E8199A3"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lastRenderedPageBreak/>
        <w:t xml:space="preserve">Το λούστρο της ευπρέπειας, κύριε </w:t>
      </w:r>
      <w:proofErr w:type="spellStart"/>
      <w:r w:rsidRPr="001729FA">
        <w:rPr>
          <w:rFonts w:eastAsia="Times New Roman" w:cs="Times New Roman"/>
          <w:szCs w:val="24"/>
        </w:rPr>
        <w:t>Πολάκη</w:t>
      </w:r>
      <w:proofErr w:type="spellEnd"/>
      <w:r w:rsidRPr="001729FA">
        <w:rPr>
          <w:rFonts w:eastAsia="Times New Roman" w:cs="Times New Roman"/>
          <w:szCs w:val="24"/>
        </w:rPr>
        <w:t>, έφυγε, όταν κάνατε αγωγή σε νεκρού</w:t>
      </w:r>
      <w:r w:rsidRPr="001729FA">
        <w:rPr>
          <w:rFonts w:eastAsia="Times New Roman" w:cs="Times New Roman"/>
          <w:szCs w:val="24"/>
        </w:rPr>
        <w:t>ς. Σε νεκρούς κάνατε αγωγές! Μιλάτε εσείς, στην Αριστερά για το λούστρο της ευπρέπειας με ανθρώπους που έχουμε θάψει και τους σέρνετε στα δικαστήρια;</w:t>
      </w:r>
    </w:p>
    <w:p w14:paraId="6E8199A4"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«Θυσιάζω την αλήθεια για χάρη μιας υποκριτικής κομψότητας»: Εσείς εκπροσωπείτε την Ελλάδα των λίγων, αυτών</w:t>
      </w:r>
      <w:r w:rsidRPr="001729FA">
        <w:rPr>
          <w:rFonts w:eastAsia="Times New Roman" w:cs="Times New Roman"/>
          <w:szCs w:val="24"/>
        </w:rPr>
        <w:t xml:space="preserve"> που λιβανίζουν τους ισχυρούς για κάποιο </w:t>
      </w:r>
      <w:proofErr w:type="spellStart"/>
      <w:r w:rsidRPr="001729FA">
        <w:rPr>
          <w:rFonts w:eastAsia="Times New Roman" w:cs="Times New Roman"/>
          <w:szCs w:val="24"/>
        </w:rPr>
        <w:t>ρουσφετάκι</w:t>
      </w:r>
      <w:proofErr w:type="spellEnd"/>
      <w:r w:rsidRPr="001729FA">
        <w:rPr>
          <w:rFonts w:eastAsia="Times New Roman" w:cs="Times New Roman"/>
          <w:szCs w:val="24"/>
        </w:rPr>
        <w:t xml:space="preserve">. «Είμαστε δυο διαφορετικοί κόσμοι» -αυτά είναι λόγια του κ. </w:t>
      </w:r>
      <w:proofErr w:type="spellStart"/>
      <w:r w:rsidRPr="001729FA">
        <w:rPr>
          <w:rFonts w:eastAsia="Times New Roman" w:cs="Times New Roman"/>
          <w:szCs w:val="24"/>
        </w:rPr>
        <w:t>Πολάκη</w:t>
      </w:r>
      <w:proofErr w:type="spellEnd"/>
      <w:r w:rsidRPr="001729FA">
        <w:rPr>
          <w:rFonts w:eastAsia="Times New Roman" w:cs="Times New Roman"/>
          <w:szCs w:val="24"/>
        </w:rPr>
        <w:t>- «γι’ αυτό ενοχλείστε μαζί μου, ενοχλείστε και με τον ΣΥΡΙΖΑ».</w:t>
      </w:r>
    </w:p>
    <w:p w14:paraId="6E8199A5"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 xml:space="preserve">Τελικά ποιος είναι ο ΣΥΡΙΖΑ; Ο κ. </w:t>
      </w:r>
      <w:proofErr w:type="spellStart"/>
      <w:r w:rsidRPr="001729FA">
        <w:rPr>
          <w:rFonts w:eastAsia="Times New Roman" w:cs="Times New Roman"/>
          <w:szCs w:val="24"/>
        </w:rPr>
        <w:t>Πολάκης</w:t>
      </w:r>
      <w:proofErr w:type="spellEnd"/>
      <w:r w:rsidRPr="001729FA">
        <w:rPr>
          <w:rFonts w:eastAsia="Times New Roman" w:cs="Times New Roman"/>
          <w:szCs w:val="24"/>
        </w:rPr>
        <w:t xml:space="preserve"> ή ο κ. Τσίπρας; Εγώ έχω πει ότι </w:t>
      </w:r>
      <w:r w:rsidRPr="001729FA">
        <w:rPr>
          <w:rFonts w:eastAsia="Times New Roman" w:cs="Times New Roman"/>
          <w:szCs w:val="24"/>
        </w:rPr>
        <w:t xml:space="preserve">υπάρχει μια διαρχία. Ψήφος εμπιστοσύνης δεν δίνεται. Απρεπής και ειδεχθής η συμπεριφορά του κ. Τσίπρα προς τον κ. </w:t>
      </w:r>
      <w:proofErr w:type="spellStart"/>
      <w:r w:rsidRPr="001729FA">
        <w:rPr>
          <w:rFonts w:eastAsia="Times New Roman" w:cs="Times New Roman"/>
          <w:szCs w:val="24"/>
        </w:rPr>
        <w:t>Κυμπουρόπουλο</w:t>
      </w:r>
      <w:proofErr w:type="spellEnd"/>
      <w:r w:rsidRPr="001729FA">
        <w:rPr>
          <w:rFonts w:eastAsia="Times New Roman" w:cs="Times New Roman"/>
          <w:szCs w:val="24"/>
        </w:rPr>
        <w:t>, να τον αποκαλέσει «γλάστρα», έναν συνάνθρωπό μας, τον οποιονδήποτε, ως ένα ον το οποίο δεν έχει βούληση, ότι είναι γλάστρα περι</w:t>
      </w:r>
      <w:r w:rsidRPr="001729FA">
        <w:rPr>
          <w:rFonts w:eastAsia="Times New Roman" w:cs="Times New Roman"/>
          <w:szCs w:val="24"/>
        </w:rPr>
        <w:t xml:space="preserve">φερόμενη. Απρεπέστατος ο κ. Τσίπρας, χειρότερος από τον κ. </w:t>
      </w:r>
      <w:proofErr w:type="spellStart"/>
      <w:r w:rsidRPr="001729FA">
        <w:rPr>
          <w:rFonts w:eastAsia="Times New Roman" w:cs="Times New Roman"/>
          <w:szCs w:val="24"/>
        </w:rPr>
        <w:t>Πολάκη</w:t>
      </w:r>
      <w:proofErr w:type="spellEnd"/>
      <w:r w:rsidRPr="001729FA">
        <w:rPr>
          <w:rFonts w:eastAsia="Times New Roman" w:cs="Times New Roman"/>
          <w:szCs w:val="24"/>
        </w:rPr>
        <w:t>.</w:t>
      </w:r>
    </w:p>
    <w:p w14:paraId="6E8199A6"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lastRenderedPageBreak/>
        <w:t>Δεν δίνουμε ψήφο εμπιστοσύνης.</w:t>
      </w:r>
    </w:p>
    <w:p w14:paraId="6E8199A7"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(Στο σημείο αυτό κτυπάει το κουδούνι λήξεως του χρόνου ομιλίας του κυρίου Βουλευτή)</w:t>
      </w:r>
    </w:p>
    <w:p w14:paraId="6E8199A8"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Ένα λεπτό, κύριε Πρόεδρε.</w:t>
      </w:r>
    </w:p>
    <w:p w14:paraId="6E8199A9"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Πολιτική</w:t>
      </w:r>
      <w:r>
        <w:rPr>
          <w:rFonts w:eastAsia="Times New Roman" w:cs="Times New Roman"/>
          <w:szCs w:val="24"/>
        </w:rPr>
        <w:t xml:space="preserve"> </w:t>
      </w:r>
      <w:r w:rsidRPr="001729FA">
        <w:rPr>
          <w:rFonts w:eastAsia="Times New Roman" w:cs="Times New Roman"/>
          <w:szCs w:val="24"/>
        </w:rPr>
        <w:t>-</w:t>
      </w:r>
      <w:r>
        <w:rPr>
          <w:rFonts w:eastAsia="Times New Roman" w:cs="Times New Roman"/>
          <w:szCs w:val="24"/>
        </w:rPr>
        <w:t xml:space="preserve"> </w:t>
      </w:r>
      <w:r w:rsidRPr="001729FA">
        <w:rPr>
          <w:rFonts w:eastAsia="Times New Roman" w:cs="Times New Roman"/>
          <w:szCs w:val="24"/>
        </w:rPr>
        <w:t xml:space="preserve">Πρέσπες. Είναι εδώ και ο αγαπητός συνάδελφος, ο κ. Κοτζιάς. Δεν μπορούμε να δώσουμε ψήφο εμπιστοσύνης σε αυτή την Κυβέρνηση. Συζητήσαμε για τις Πρέσπες. Οι Πρέσπες είναι μια κακή </w:t>
      </w:r>
      <w:r>
        <w:rPr>
          <w:rFonts w:eastAsia="Times New Roman" w:cs="Times New Roman"/>
          <w:szCs w:val="24"/>
        </w:rPr>
        <w:t>σ</w:t>
      </w:r>
      <w:r w:rsidRPr="001729FA">
        <w:rPr>
          <w:rFonts w:eastAsia="Times New Roman" w:cs="Times New Roman"/>
          <w:szCs w:val="24"/>
        </w:rPr>
        <w:t xml:space="preserve">υμφωνία. Μας είχε κλειδώσει στο τελευταίο άρθρο χειροπόδαρα, αμετάκλητα και </w:t>
      </w:r>
      <w:r w:rsidRPr="001729FA">
        <w:rPr>
          <w:rFonts w:eastAsia="Times New Roman" w:cs="Times New Roman"/>
          <w:szCs w:val="24"/>
        </w:rPr>
        <w:t>έδωσε γλώσσα, ταυτότητα και όνομα σε αυτούς που δεν είχαν. Όταν γίνεται συζήτηση με συναδέλφους του ΣΥΡΙΖΑ, μου λένε: «Ναι, δώσαμε κάτι που δεν είχαμε. Μιλούσαμε εμείς μακεδονικά; Μιλούμε ελληνικά στη Μακεδονία. Άρα, δώσαμε κάτι που δεν είχαμε, τη μακεδονι</w:t>
      </w:r>
      <w:r w:rsidRPr="001729FA">
        <w:rPr>
          <w:rFonts w:eastAsia="Times New Roman" w:cs="Times New Roman"/>
          <w:szCs w:val="24"/>
        </w:rPr>
        <w:t xml:space="preserve">κή γλώσσα». Τώρα που θα έρθουν αυτοί και θα ζητήσουν μακεδονική γλώσσα, εθνότητα και ταυτότητα με μακεδονική μειονότητα και θα μας πάνε στο Δικαστήριο των Ανθρωπίνων Δικαιωμάτων και θα μας σύρουν και πιθανόν να </w:t>
      </w:r>
      <w:r w:rsidRPr="001729FA">
        <w:rPr>
          <w:rFonts w:eastAsia="Times New Roman" w:cs="Times New Roman"/>
          <w:szCs w:val="24"/>
        </w:rPr>
        <w:lastRenderedPageBreak/>
        <w:t>κερδίσουν, διότι θα έχουν υποστηρικτές πολλού</w:t>
      </w:r>
      <w:r w:rsidRPr="001729FA">
        <w:rPr>
          <w:rFonts w:eastAsia="Times New Roman" w:cs="Times New Roman"/>
          <w:szCs w:val="24"/>
        </w:rPr>
        <w:t>ς από εσάς, τότε τι θα κάνει η Ελλάδα με αυτό που θα ζήσουμε εδώ μέσα;</w:t>
      </w:r>
    </w:p>
    <w:p w14:paraId="6E8199AA"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Τουρκία. Δύσκολα τα πράγματα. Πετούν μη επανδρωμένα και καταγράφουν νησιά μας, Χίο, Μυτιλήνη, δυο μέρες συνέχεια. Ένα μη επανδρωμένο δεν έχουμε ρίξει. Να ρίξουμε ένα μη επανδρωμένο. Χαρ</w:t>
      </w:r>
      <w:r w:rsidRPr="001729FA">
        <w:rPr>
          <w:rFonts w:eastAsia="Times New Roman" w:cs="Times New Roman"/>
          <w:szCs w:val="24"/>
        </w:rPr>
        <w:t xml:space="preserve">τογραφούν στρατιωτικές εγκαταστάσεις κάθε μέρα. Σήμερα βγήκαν και το διαφημίζουν οι Τούρκοι και κάνουν </w:t>
      </w:r>
      <w:r w:rsidRPr="001729FA">
        <w:rPr>
          <w:rFonts w:eastAsia="Times New Roman" w:cs="Times New Roman"/>
          <w:szCs w:val="24"/>
          <w:lang w:val="en-US"/>
        </w:rPr>
        <w:t>google</w:t>
      </w:r>
      <w:r w:rsidRPr="001729FA">
        <w:rPr>
          <w:rFonts w:eastAsia="Times New Roman" w:cs="Times New Roman"/>
          <w:szCs w:val="24"/>
        </w:rPr>
        <w:t xml:space="preserve"> τουρκικό και κάνουν εξωτερική πολιτική μέσω του τουρκικού </w:t>
      </w:r>
      <w:r w:rsidRPr="001729FA">
        <w:rPr>
          <w:rFonts w:eastAsia="Times New Roman" w:cs="Times New Roman"/>
          <w:szCs w:val="24"/>
          <w:lang w:val="en-US"/>
        </w:rPr>
        <w:t>google</w:t>
      </w:r>
      <w:r w:rsidRPr="001729FA">
        <w:rPr>
          <w:rFonts w:eastAsia="Times New Roman" w:cs="Times New Roman"/>
          <w:szCs w:val="24"/>
        </w:rPr>
        <w:t xml:space="preserve"> </w:t>
      </w:r>
      <w:r w:rsidRPr="001729FA">
        <w:rPr>
          <w:rFonts w:eastAsia="Times New Roman" w:cs="Times New Roman"/>
          <w:szCs w:val="24"/>
          <w:lang w:val="en-US"/>
        </w:rPr>
        <w:t>maps</w:t>
      </w:r>
      <w:r w:rsidRPr="001729FA">
        <w:rPr>
          <w:rFonts w:eastAsia="Times New Roman" w:cs="Times New Roman"/>
          <w:szCs w:val="24"/>
        </w:rPr>
        <w:t>. Δεν μας ενδιαφέρει η εξωτερική πολιτική. Ένα κομμάτι είναι αυτό. Όμως, να χ</w:t>
      </w:r>
      <w:r w:rsidRPr="001729FA">
        <w:rPr>
          <w:rFonts w:eastAsia="Times New Roman" w:cs="Times New Roman"/>
          <w:szCs w:val="24"/>
        </w:rPr>
        <w:t>αρτογραφούν μη επανδρωμένα στρατιωτικές εγκαταστάσεις και να τα κοιτούμε;</w:t>
      </w:r>
    </w:p>
    <w:p w14:paraId="6E8199AB"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Δεν μπορούμε να δώσουμε ψήφο εμπιστοσύνης σε αυτή την Κυβέρνηση, διότι απέδειξε ότι η Γενική Γραμματεία Πολιτικής Προστασίας σε ερώτησή μου στον κοινοβουλευτικό έλεγχο δεν είναι έτοι</w:t>
      </w:r>
      <w:r w:rsidRPr="001729FA">
        <w:rPr>
          <w:rFonts w:eastAsia="Times New Roman" w:cs="Times New Roman"/>
          <w:szCs w:val="24"/>
        </w:rPr>
        <w:t xml:space="preserve">μη ούτε φέτος να αντιμετωπίσει </w:t>
      </w:r>
      <w:r w:rsidRPr="001729FA">
        <w:rPr>
          <w:rFonts w:eastAsia="Times New Roman" w:cs="Times New Roman"/>
          <w:szCs w:val="24"/>
        </w:rPr>
        <w:lastRenderedPageBreak/>
        <w:t>τις φωτιές και θα είναι αργότερα και το σχέδιο θα το δούμε και θα είναι υλοποιήσιμο από το 2020. Χτυπάω ξύλο, αλλά το 2019 αν γίνει κάτι, τι θα κάνουμε;</w:t>
      </w:r>
    </w:p>
    <w:p w14:paraId="6E8199AC"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b/>
          <w:szCs w:val="24"/>
        </w:rPr>
        <w:t>ΠΡΟΕΔΡΕΥΩΝ (Νικήτας Κακλαμάνης):</w:t>
      </w:r>
      <w:r w:rsidRPr="001729FA">
        <w:rPr>
          <w:rFonts w:eastAsia="Times New Roman" w:cs="Times New Roman"/>
          <w:szCs w:val="24"/>
        </w:rPr>
        <w:t xml:space="preserve"> Ολοκληρώστε, κύριε Καμμένο.</w:t>
      </w:r>
    </w:p>
    <w:p w14:paraId="6E8199AD"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b/>
          <w:szCs w:val="24"/>
        </w:rPr>
        <w:t>ΔΗΜΗΤΡ</w:t>
      </w:r>
      <w:r>
        <w:rPr>
          <w:rFonts w:eastAsia="Times New Roman" w:cs="Times New Roman"/>
          <w:b/>
          <w:szCs w:val="24"/>
        </w:rPr>
        <w:t>ΙΟ</w:t>
      </w:r>
      <w:r w:rsidRPr="001729FA">
        <w:rPr>
          <w:rFonts w:eastAsia="Times New Roman" w:cs="Times New Roman"/>
          <w:b/>
          <w:szCs w:val="24"/>
        </w:rPr>
        <w:t>Σ Κ</w:t>
      </w:r>
      <w:r w:rsidRPr="001729FA">
        <w:rPr>
          <w:rFonts w:eastAsia="Times New Roman" w:cs="Times New Roman"/>
          <w:b/>
          <w:szCs w:val="24"/>
        </w:rPr>
        <w:t>ΑΜΜΕΝΟΣ:</w:t>
      </w:r>
      <w:r w:rsidRPr="001729FA">
        <w:rPr>
          <w:rFonts w:eastAsia="Times New Roman" w:cs="Times New Roman"/>
          <w:szCs w:val="24"/>
        </w:rPr>
        <w:t xml:space="preserve"> Πώς θα δώσουμε ψήφο εμπιστοσύνης σε αυτή την Κυβέρνηση;</w:t>
      </w:r>
    </w:p>
    <w:p w14:paraId="6E8199AE"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Ευχαριστώ πάρα πολύ που με ακούσατε. Εύχομαι στις εκλογές ο λαός να κάνει το σωστό και να πάνε όλοι να ψηφίσουν.</w:t>
      </w:r>
    </w:p>
    <w:p w14:paraId="6E8199AF"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b/>
          <w:szCs w:val="24"/>
        </w:rPr>
        <w:t>ΠΡΟΕΔΡΕΥΩΝ (Νικήτας Κακλαμάνης):</w:t>
      </w:r>
      <w:r w:rsidRPr="001729FA">
        <w:rPr>
          <w:rFonts w:eastAsia="Times New Roman" w:cs="Times New Roman"/>
          <w:szCs w:val="24"/>
        </w:rPr>
        <w:t xml:space="preserve"> Θα προχωρήσουμε, λοιπόν, ως εξής. Τον λόγο τώ</w:t>
      </w:r>
      <w:r w:rsidRPr="001729FA">
        <w:rPr>
          <w:rFonts w:eastAsia="Times New Roman" w:cs="Times New Roman"/>
          <w:szCs w:val="24"/>
        </w:rPr>
        <w:t xml:space="preserve">ρα θα πάρει ο πρώην Υπουργός, ο κ. Νικόλαος Κοτζιάς, αμέσως μετά η κ. Τσαρουχά, μετά ο Υπουργός κ. Παππάς και μετά προχωρούμε με την εξής σειρά: Η κ. Κουντουρά, ο κ. Φωκάς, ο Κοινοβουλευτικός Εκπρόσωπος κ. Μαντάς και </w:t>
      </w:r>
      <w:r w:rsidRPr="001729FA">
        <w:rPr>
          <w:rFonts w:eastAsia="Times New Roman" w:cs="Times New Roman"/>
          <w:szCs w:val="24"/>
        </w:rPr>
        <w:lastRenderedPageBreak/>
        <w:t>κλείνει αυτή την ενότητα ο Αντιπρόεδρος</w:t>
      </w:r>
      <w:r w:rsidRPr="001729FA">
        <w:rPr>
          <w:rFonts w:eastAsia="Times New Roman" w:cs="Times New Roman"/>
          <w:szCs w:val="24"/>
        </w:rPr>
        <w:t xml:space="preserve"> της Κυβέρνησης, ο κ. Δραγασάκης και ξεκινούμε με τους Αρχηγούς των </w:t>
      </w:r>
      <w:r>
        <w:rPr>
          <w:rFonts w:eastAsia="Times New Roman" w:cs="Times New Roman"/>
          <w:szCs w:val="24"/>
        </w:rPr>
        <w:t>κ</w:t>
      </w:r>
      <w:r w:rsidRPr="001729FA">
        <w:rPr>
          <w:rFonts w:eastAsia="Times New Roman" w:cs="Times New Roman"/>
          <w:szCs w:val="24"/>
        </w:rPr>
        <w:t xml:space="preserve">ομμάτων, με παρεμβολή πριν ανέβει στο </w:t>
      </w:r>
      <w:r>
        <w:rPr>
          <w:rFonts w:eastAsia="Times New Roman" w:cs="Times New Roman"/>
          <w:szCs w:val="24"/>
        </w:rPr>
        <w:t>Β</w:t>
      </w:r>
      <w:r w:rsidRPr="001729FA">
        <w:rPr>
          <w:rFonts w:eastAsia="Times New Roman" w:cs="Times New Roman"/>
          <w:szCs w:val="24"/>
        </w:rPr>
        <w:t xml:space="preserve">ήμα ο κ. Μητσοτάκης του κ. Ευκλείδη </w:t>
      </w:r>
      <w:proofErr w:type="spellStart"/>
      <w:r w:rsidRPr="001729FA">
        <w:rPr>
          <w:rFonts w:eastAsia="Times New Roman" w:cs="Times New Roman"/>
          <w:szCs w:val="24"/>
        </w:rPr>
        <w:t>Τσακαλώτου</w:t>
      </w:r>
      <w:proofErr w:type="spellEnd"/>
      <w:r w:rsidRPr="001729FA">
        <w:rPr>
          <w:rFonts w:eastAsia="Times New Roman" w:cs="Times New Roman"/>
          <w:szCs w:val="24"/>
        </w:rPr>
        <w:t>.</w:t>
      </w:r>
    </w:p>
    <w:p w14:paraId="6E8199B0"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Κύριε Κοτζιά, ορίστε έχετε τον λόγο.</w:t>
      </w:r>
    </w:p>
    <w:p w14:paraId="6E8199B1"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b/>
          <w:szCs w:val="24"/>
        </w:rPr>
        <w:t>ΝΙΚΟΛΑΟΣ ΚΟΤΖΙΑΣ:</w:t>
      </w:r>
      <w:r w:rsidRPr="001729FA">
        <w:rPr>
          <w:rFonts w:eastAsia="Times New Roman" w:cs="Times New Roman"/>
          <w:szCs w:val="24"/>
        </w:rPr>
        <w:t xml:space="preserve"> Ευχαριστώ, κύριε Πρόεδρε.</w:t>
      </w:r>
    </w:p>
    <w:p w14:paraId="6E8199B2"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szCs w:val="24"/>
        </w:rPr>
        <w:t xml:space="preserve">Να θυμηθείτε ότι </w:t>
      </w:r>
      <w:r w:rsidRPr="001729FA">
        <w:rPr>
          <w:rFonts w:eastAsia="Times New Roman" w:cs="Times New Roman"/>
          <w:szCs w:val="24"/>
        </w:rPr>
        <w:t>δεν ζητάω τον λόγο επί προσωπικού, όταν γίνονται πολλαπλές αναφορές σε μένα και σε βάρος μου και άρα, είμαι υποχρεωμένος να απαντήσω σε ορισμένα ζητήματα.</w:t>
      </w:r>
    </w:p>
    <w:p w14:paraId="6E8199B3" w14:textId="77777777" w:rsidR="004B0DF5" w:rsidRDefault="00471FB5">
      <w:pPr>
        <w:spacing w:line="600" w:lineRule="auto"/>
        <w:ind w:firstLine="720"/>
        <w:jc w:val="both"/>
        <w:rPr>
          <w:rFonts w:eastAsia="Times New Roman" w:cs="Times New Roman"/>
          <w:szCs w:val="24"/>
        </w:rPr>
      </w:pPr>
      <w:r w:rsidRPr="001729FA">
        <w:rPr>
          <w:rFonts w:eastAsia="Times New Roman" w:cs="Times New Roman"/>
          <w:b/>
          <w:szCs w:val="24"/>
        </w:rPr>
        <w:t>ΠΡΟΕΔΡΕΥΩΝ (Νικήτας Κακλαμάνης):</w:t>
      </w:r>
      <w:r w:rsidRPr="001729FA">
        <w:rPr>
          <w:rFonts w:eastAsia="Times New Roman" w:cs="Times New Roman"/>
          <w:szCs w:val="24"/>
        </w:rPr>
        <w:t xml:space="preserve"> Θα έχετε μια μικρή ανοχή, κύριε Υπουργέ.</w:t>
      </w:r>
    </w:p>
    <w:p w14:paraId="6E8199B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ΚΟΤΖΙΑΣ: </w:t>
      </w:r>
      <w:r>
        <w:rPr>
          <w:rFonts w:eastAsia="Times New Roman" w:cs="Times New Roman"/>
          <w:szCs w:val="24"/>
        </w:rPr>
        <w:t>Ευχαριστώ</w:t>
      </w:r>
      <w:r>
        <w:rPr>
          <w:rFonts w:eastAsia="Times New Roman" w:cs="Times New Roman"/>
          <w:szCs w:val="24"/>
        </w:rPr>
        <w:t xml:space="preserve"> πολύ, κύριε Πρόεδρε.</w:t>
      </w:r>
    </w:p>
    <w:p w14:paraId="6E8199B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Πρώτα απ’ όλα θέλω να πω ποιο είναι το πρόβλημα από τη σκοπιά της δημοκρατίας στη χώρα. Το πρόβλημα είναι ότι υπάρχουν δυνάμεις –και τις ακούσαμε κι αυτές τις ημέρες μέσα στη Βουλή-</w:t>
      </w:r>
      <w:r w:rsidRPr="00B352D7">
        <w:rPr>
          <w:rFonts w:eastAsia="Times New Roman" w:cs="Times New Roman"/>
          <w:szCs w:val="24"/>
        </w:rPr>
        <w:t>,</w:t>
      </w:r>
      <w:r>
        <w:rPr>
          <w:rFonts w:eastAsia="Times New Roman" w:cs="Times New Roman"/>
          <w:szCs w:val="24"/>
        </w:rPr>
        <w:t xml:space="preserve"> οι οποίες έχουν μπερδέψει τα </w:t>
      </w:r>
      <w:r>
        <w:rPr>
          <w:rFonts w:eastAsia="Times New Roman" w:cs="Times New Roman"/>
          <w:szCs w:val="24"/>
        </w:rPr>
        <w:lastRenderedPageBreak/>
        <w:t>επιχειρήματα με τις ύβ</w:t>
      </w:r>
      <w:r>
        <w:rPr>
          <w:rFonts w:eastAsia="Times New Roman" w:cs="Times New Roman"/>
          <w:szCs w:val="24"/>
        </w:rPr>
        <w:t>ρεις και δίνουν μόνο χαρακτηρισμούς. Επιδιώκουν να υποβαθμίσουν την προσωπικότητα του αντίπαλού τους. Επιδιώκουν στον δημόσιο χώρο να μην κυριαρχεί ο δημοκρατικός διάλογος, η κοινωνική συναίνεση και η κουλτούρα του διαλόγου, αλλά να επικρατούν οι ύβρεις κα</w:t>
      </w:r>
      <w:r>
        <w:rPr>
          <w:rFonts w:eastAsia="Times New Roman" w:cs="Times New Roman"/>
          <w:szCs w:val="24"/>
        </w:rPr>
        <w:t>ι οι συκοφαντίες.</w:t>
      </w:r>
    </w:p>
    <w:p w14:paraId="6E8199B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Αυτό μπορεί να οδηγήσει σε βαθιά κρίση τις σχέσεις μεγάλων τμημάτων πληθυσμού με τη δημοκρατία, διότι έχει χαθεί το μέτρο και ορισμένοι λειτουργούν με μεθόδους που είναι εκτός της δημοκρατίας. Ορισμένοι δεν καταλαβαίνουν τη διαφορά ανάμεσ</w:t>
      </w:r>
      <w:r>
        <w:rPr>
          <w:rFonts w:eastAsia="Times New Roman" w:cs="Times New Roman"/>
          <w:szCs w:val="24"/>
        </w:rPr>
        <w:t xml:space="preserve">α στη δημοκρατική αντιπαράθεση, την αντιπαράθεση ιδεών και πολιτικών με την ύβρη και τους εκβιασμούς. Πρόκειται για διαφορά ανάμεσα στην Αριστερά και σε άλλες –δεν λέω όλες- δυνάμεις που αφορά στην κουλτούρα της δημοκρατίας, τις αξίες και τις αρχές. </w:t>
      </w:r>
    </w:p>
    <w:p w14:paraId="6E8199B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Πρόκε</w:t>
      </w:r>
      <w:r>
        <w:rPr>
          <w:rFonts w:eastAsia="Times New Roman" w:cs="Times New Roman"/>
          <w:szCs w:val="24"/>
        </w:rPr>
        <w:t xml:space="preserve">ιται για πρόβλημα δημοκρατίας. Θα σας πω, λοιπόν, τέσσερα παραδείγματα. Παράδειγμα πρώτο: Ήρθε η Συμφωνία των Πρεσπών. Πώς χαρακτηρίστηκε η Συμφωνία των Πρεσπών; Κάποιος σήμερα είπε ότι δεν τη </w:t>
      </w:r>
      <w:r>
        <w:rPr>
          <w:rFonts w:eastAsia="Times New Roman" w:cs="Times New Roman"/>
          <w:szCs w:val="24"/>
        </w:rPr>
        <w:lastRenderedPageBreak/>
        <w:t>θεωρεί καλή, ότι είναι σκληρή, ανάποδη, κ.λπ.</w:t>
      </w:r>
      <w:r>
        <w:rPr>
          <w:rFonts w:eastAsia="Times New Roman" w:cs="Times New Roman"/>
          <w:szCs w:val="24"/>
        </w:rPr>
        <w:t>.</w:t>
      </w:r>
      <w:r>
        <w:rPr>
          <w:rFonts w:eastAsia="Times New Roman" w:cs="Times New Roman"/>
          <w:szCs w:val="24"/>
        </w:rPr>
        <w:t xml:space="preserve"> Αυτή είναι μια σ</w:t>
      </w:r>
      <w:r>
        <w:rPr>
          <w:rFonts w:eastAsia="Times New Roman" w:cs="Times New Roman"/>
          <w:szCs w:val="24"/>
        </w:rPr>
        <w:t xml:space="preserve">υζήτηση. Χαρακτηρίστηκε, όμως, προδοτική. Το «προδοτική» συνοδεύτηκε με το ότι ο </w:t>
      </w:r>
      <w:proofErr w:type="spellStart"/>
      <w:r>
        <w:rPr>
          <w:rFonts w:eastAsia="Times New Roman" w:cs="Times New Roman"/>
          <w:szCs w:val="24"/>
        </w:rPr>
        <w:t>αρχιπροδότης</w:t>
      </w:r>
      <w:proofErr w:type="spellEnd"/>
      <w:r>
        <w:rPr>
          <w:rFonts w:eastAsia="Times New Roman" w:cs="Times New Roman"/>
          <w:szCs w:val="24"/>
        </w:rPr>
        <w:t xml:space="preserve">, ο αρχιτέκτονας της προδοσίας «τα πιάνει». Ξέρετε τι σημαίνει αυτό; Σημαίνει δημόσια κλήση για εκτέλεση του προδότη, διότι αν είναι και προδότης και «τα πιάνει», </w:t>
      </w:r>
      <w:r>
        <w:rPr>
          <w:rFonts w:eastAsia="Times New Roman" w:cs="Times New Roman"/>
          <w:szCs w:val="24"/>
        </w:rPr>
        <w:t>όλοι εμείς που είμαστε πατριώτες και εγώ ο ίδιος πρέπει να τον εκτελέσουμε. Δεν είναι δυνατόν να το ανέχεσαι. Αυτή είναι η ποιότητα του δημόσιου λόγου.</w:t>
      </w:r>
    </w:p>
    <w:p w14:paraId="6E8199B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αυτήν, λοιπόν, την ποιότητα του δημόσιου λόγου φθάσαμε σε κάτι καταπληκτικό. Ήρθε ένας Βουλευτής και </w:t>
      </w:r>
      <w:r>
        <w:rPr>
          <w:rFonts w:eastAsia="Times New Roman" w:cs="Times New Roman"/>
          <w:szCs w:val="24"/>
        </w:rPr>
        <w:t>έσειε δεκατρία e-</w:t>
      </w:r>
      <w:proofErr w:type="spellStart"/>
      <w:r>
        <w:rPr>
          <w:rFonts w:eastAsia="Times New Roman" w:cs="Times New Roman"/>
          <w:szCs w:val="24"/>
        </w:rPr>
        <w:t>mail</w:t>
      </w:r>
      <w:proofErr w:type="spellEnd"/>
      <w:r>
        <w:rPr>
          <w:rFonts w:eastAsia="Times New Roman" w:cs="Times New Roman"/>
          <w:szCs w:val="24"/>
        </w:rPr>
        <w:t xml:space="preserve"> διπλωμάτων που συνεννοούνταν μεταξύ τους με το εξής επιχείρημα. Επιχείρημα πρώτο: Για να μην τα ανακαλύψει, κατέστρεψε ο Κοτζιάς τον </w:t>
      </w:r>
      <w:proofErr w:type="spellStart"/>
      <w:r>
        <w:rPr>
          <w:rFonts w:eastAsia="Times New Roman" w:cs="Times New Roman"/>
          <w:szCs w:val="24"/>
        </w:rPr>
        <w:t>server</w:t>
      </w:r>
      <w:proofErr w:type="spellEnd"/>
      <w:r>
        <w:rPr>
          <w:rFonts w:eastAsia="Times New Roman" w:cs="Times New Roman"/>
          <w:szCs w:val="24"/>
        </w:rPr>
        <w:t xml:space="preserve"> του Υπουργείου. Καταδικαστέο! Επιχείρημα δεύτερο: Μαζί μ' αυτό κατέστρεψε και τα e-</w:t>
      </w:r>
      <w:proofErr w:type="spellStart"/>
      <w:r>
        <w:rPr>
          <w:rFonts w:eastAsia="Times New Roman" w:cs="Times New Roman"/>
          <w:szCs w:val="24"/>
        </w:rPr>
        <w:t>mail</w:t>
      </w:r>
      <w:proofErr w:type="spellEnd"/>
      <w:r>
        <w:rPr>
          <w:rFonts w:eastAsia="Times New Roman" w:cs="Times New Roman"/>
          <w:szCs w:val="24"/>
        </w:rPr>
        <w:t xml:space="preserve"> των δι</w:t>
      </w:r>
      <w:r>
        <w:rPr>
          <w:rFonts w:eastAsia="Times New Roman" w:cs="Times New Roman"/>
          <w:szCs w:val="24"/>
        </w:rPr>
        <w:t xml:space="preserve">πλωματών, για να μην τους πιάσουν. Επιχείρημα τρίτο: Εγώ, όμως, που είμαι μάγκας και έχω φίλους διπλωμάτες, τα έβγαλα από τον </w:t>
      </w:r>
      <w:proofErr w:type="spellStart"/>
      <w:r>
        <w:rPr>
          <w:rFonts w:eastAsia="Times New Roman" w:cs="Times New Roman"/>
          <w:szCs w:val="24"/>
        </w:rPr>
        <w:t>server</w:t>
      </w:r>
      <w:proofErr w:type="spellEnd"/>
      <w:r>
        <w:rPr>
          <w:rFonts w:eastAsia="Times New Roman" w:cs="Times New Roman"/>
          <w:szCs w:val="24"/>
        </w:rPr>
        <w:t xml:space="preserve"> και τα έσωσα.</w:t>
      </w:r>
    </w:p>
    <w:p w14:paraId="6E8199B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Παίρνω κι εγώ από τη Βουλή να δω αυτά τα e-</w:t>
      </w:r>
      <w:proofErr w:type="spellStart"/>
      <w:r>
        <w:rPr>
          <w:rFonts w:eastAsia="Times New Roman" w:cs="Times New Roman"/>
          <w:szCs w:val="24"/>
        </w:rPr>
        <w:t>mail</w:t>
      </w:r>
      <w:proofErr w:type="spellEnd"/>
      <w:r>
        <w:rPr>
          <w:rFonts w:eastAsia="Times New Roman" w:cs="Times New Roman"/>
          <w:szCs w:val="24"/>
        </w:rPr>
        <w:t xml:space="preserve"> και τι βλέπω; Είναι e-</w:t>
      </w:r>
      <w:proofErr w:type="spellStart"/>
      <w:r>
        <w:rPr>
          <w:rFonts w:eastAsia="Times New Roman" w:cs="Times New Roman"/>
          <w:szCs w:val="24"/>
        </w:rPr>
        <w:t>mail</w:t>
      </w:r>
      <w:proofErr w:type="spellEnd"/>
      <w:r>
        <w:rPr>
          <w:rFonts w:eastAsia="Times New Roman" w:cs="Times New Roman"/>
          <w:szCs w:val="24"/>
        </w:rPr>
        <w:t xml:space="preserve"> από έναν </w:t>
      </w:r>
      <w:proofErr w:type="spellStart"/>
      <w:r>
        <w:rPr>
          <w:rFonts w:eastAsia="Times New Roman" w:cs="Times New Roman"/>
          <w:szCs w:val="24"/>
        </w:rPr>
        <w:t>server</w:t>
      </w:r>
      <w:proofErr w:type="spellEnd"/>
      <w:r>
        <w:rPr>
          <w:rFonts w:eastAsia="Times New Roman" w:cs="Times New Roman"/>
          <w:szCs w:val="24"/>
        </w:rPr>
        <w:t xml:space="preserve"> που δεν τον ήξερα </w:t>
      </w:r>
      <w:r>
        <w:rPr>
          <w:rFonts w:eastAsia="Times New Roman" w:cs="Times New Roman"/>
          <w:szCs w:val="24"/>
        </w:rPr>
        <w:t>–</w:t>
      </w:r>
      <w:r>
        <w:rPr>
          <w:rFonts w:eastAsia="Times New Roman" w:cs="Times New Roman"/>
          <w:szCs w:val="24"/>
          <w:lang w:val="en-US"/>
        </w:rPr>
        <w:t>SBC</w:t>
      </w:r>
      <w:r w:rsidRPr="00B63A17">
        <w:rPr>
          <w:rFonts w:eastAsia="Times New Roman" w:cs="Times New Roman"/>
          <w:szCs w:val="24"/>
        </w:rPr>
        <w:t xml:space="preserve"> </w:t>
      </w:r>
      <w:r>
        <w:rPr>
          <w:rFonts w:eastAsia="Times New Roman" w:cs="Times New Roman"/>
          <w:szCs w:val="24"/>
          <w:lang w:val="en-US"/>
        </w:rPr>
        <w:t>GLOBAL</w:t>
      </w:r>
      <w:r w:rsidRPr="00B63A17">
        <w:rPr>
          <w:rFonts w:eastAsia="Times New Roman" w:cs="Times New Roman"/>
          <w:szCs w:val="24"/>
        </w:rPr>
        <w:t xml:space="preserve"> </w:t>
      </w:r>
      <w:r>
        <w:rPr>
          <w:rFonts w:eastAsia="Times New Roman" w:cs="Times New Roman"/>
          <w:szCs w:val="24"/>
          <w:lang w:val="en-US"/>
        </w:rPr>
        <w:t>COM</w:t>
      </w:r>
      <w:r w:rsidRPr="00B63A17">
        <w:rPr>
          <w:rFonts w:eastAsia="Times New Roman" w:cs="Times New Roman"/>
          <w:szCs w:val="24"/>
        </w:rPr>
        <w:t>-</w:t>
      </w:r>
      <w:r>
        <w:rPr>
          <w:rFonts w:eastAsia="Times New Roman" w:cs="Times New Roman"/>
          <w:szCs w:val="24"/>
        </w:rPr>
        <w:t xml:space="preserve"> και απευθύνεται σε ένα e-</w:t>
      </w:r>
      <w:proofErr w:type="spellStart"/>
      <w:r>
        <w:rPr>
          <w:rFonts w:eastAsia="Times New Roman" w:cs="Times New Roman"/>
          <w:szCs w:val="24"/>
        </w:rPr>
        <w:t>mail</w:t>
      </w:r>
      <w:proofErr w:type="spellEnd"/>
      <w:r>
        <w:rPr>
          <w:rFonts w:eastAsia="Times New Roman" w:cs="Times New Roman"/>
          <w:szCs w:val="24"/>
        </w:rPr>
        <w:t xml:space="preserve"> «</w:t>
      </w:r>
      <w:proofErr w:type="spellStart"/>
      <w:r>
        <w:rPr>
          <w:rFonts w:eastAsia="Times New Roman" w:cs="Times New Roman"/>
          <w:szCs w:val="24"/>
        </w:rPr>
        <w:t>hotmail</w:t>
      </w:r>
      <w:proofErr w:type="spellEnd"/>
      <w:r>
        <w:rPr>
          <w:rFonts w:eastAsia="Times New Roman" w:cs="Times New Roman"/>
          <w:szCs w:val="24"/>
        </w:rPr>
        <w:t>.</w:t>
      </w:r>
      <w:r>
        <w:rPr>
          <w:rFonts w:eastAsia="Times New Roman" w:cs="Times New Roman"/>
          <w:szCs w:val="24"/>
          <w:lang w:val="en-US"/>
        </w:rPr>
        <w:t>com</w:t>
      </w:r>
      <w:r>
        <w:rPr>
          <w:rFonts w:eastAsia="Times New Roman" w:cs="Times New Roman"/>
          <w:szCs w:val="24"/>
        </w:rPr>
        <w:t xml:space="preserve">». Είναι, δηλαδή, μια συζήτηση που δεν περνάει απ' από τον </w:t>
      </w:r>
      <w:proofErr w:type="spellStart"/>
      <w:r>
        <w:rPr>
          <w:rFonts w:eastAsia="Times New Roman" w:cs="Times New Roman"/>
          <w:szCs w:val="24"/>
        </w:rPr>
        <w:t>server</w:t>
      </w:r>
      <w:proofErr w:type="spellEnd"/>
      <w:r>
        <w:rPr>
          <w:rFonts w:eastAsia="Times New Roman" w:cs="Times New Roman"/>
          <w:szCs w:val="24"/>
        </w:rPr>
        <w:t xml:space="preserve"> του Υπουργείου και, άρα, είτε τον είχα καταστρέψει, είτε δεν είχα καταστρέψει τα έγγραφα ή οτιδήποτε άλλο, δεν είχα πρόσβαση.</w:t>
      </w:r>
    </w:p>
    <w:p w14:paraId="6E8199B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γιατί το λέει το ψέμα; Κατά τη γνώμη μου, το κάνει για να κρύψει πώς τα βρήκε. Τι το ιδιαίτερο έχουν αυτοί οι δύο </w:t>
      </w:r>
      <w:proofErr w:type="spellStart"/>
      <w:r>
        <w:rPr>
          <w:rFonts w:eastAsia="Times New Roman" w:cs="Times New Roman"/>
          <w:szCs w:val="24"/>
        </w:rPr>
        <w:t>server</w:t>
      </w:r>
      <w:proofErr w:type="spellEnd"/>
      <w:r>
        <w:rPr>
          <w:rFonts w:eastAsia="Times New Roman" w:cs="Times New Roman"/>
          <w:szCs w:val="24"/>
        </w:rPr>
        <w:t xml:space="preserve">;  Είναι αμερικανικά </w:t>
      </w:r>
      <w:proofErr w:type="spellStart"/>
      <w:r>
        <w:rPr>
          <w:rFonts w:eastAsia="Times New Roman" w:cs="Times New Roman"/>
          <w:szCs w:val="24"/>
        </w:rPr>
        <w:t>server</w:t>
      </w:r>
      <w:proofErr w:type="spellEnd"/>
      <w:r>
        <w:rPr>
          <w:rFonts w:eastAsia="Times New Roman" w:cs="Times New Roman"/>
          <w:szCs w:val="24"/>
        </w:rPr>
        <w:t xml:space="preserve"> και δεν μπαίνεις εύκολα σε αμερικανικά </w:t>
      </w:r>
      <w:proofErr w:type="spellStart"/>
      <w:r>
        <w:rPr>
          <w:rFonts w:eastAsia="Times New Roman" w:cs="Times New Roman"/>
          <w:szCs w:val="24"/>
        </w:rPr>
        <w:t>server</w:t>
      </w:r>
      <w:proofErr w:type="spellEnd"/>
      <w:r>
        <w:rPr>
          <w:rFonts w:eastAsia="Times New Roman" w:cs="Times New Roman"/>
          <w:szCs w:val="24"/>
        </w:rPr>
        <w:t xml:space="preserve">, γιατί βαράνε τα καμπανάκια! </w:t>
      </w:r>
    </w:p>
    <w:p w14:paraId="6E8199B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Ρώτησα τους ειδικούς. Έχουμε δύ</w:t>
      </w:r>
      <w:r>
        <w:rPr>
          <w:rFonts w:eastAsia="Times New Roman" w:cs="Times New Roman"/>
          <w:szCs w:val="24"/>
        </w:rPr>
        <w:t xml:space="preserve">ο καλά Τμήματα Πληροφορικής και Δικτύων στο Πανεπιστήμιο του Πειραιά. Τι μου απάντησαν εκείνοι; Μου είπαν ότι μόνο δύο μπορούν να το κάνουν αυτό, ή ο </w:t>
      </w:r>
      <w:proofErr w:type="spellStart"/>
      <w:r>
        <w:rPr>
          <w:rFonts w:eastAsia="Times New Roman" w:cs="Times New Roman"/>
          <w:szCs w:val="24"/>
        </w:rPr>
        <w:t>χάκερ</w:t>
      </w:r>
      <w:proofErr w:type="spellEnd"/>
      <w:r>
        <w:rPr>
          <w:rFonts w:eastAsia="Times New Roman" w:cs="Times New Roman"/>
          <w:szCs w:val="24"/>
        </w:rPr>
        <w:t xml:space="preserve"> της ΕΥΠ ή οι ρωσικές </w:t>
      </w:r>
      <w:r>
        <w:rPr>
          <w:rFonts w:eastAsia="Times New Roman" w:cs="Times New Roman"/>
          <w:szCs w:val="24"/>
        </w:rPr>
        <w:lastRenderedPageBreak/>
        <w:t>μυστικές υπηρεσίες, άντε και οι κινεζικές. Άρα, εδώ ή έχουμε πλαστογράφηση κειμ</w:t>
      </w:r>
      <w:r>
        <w:rPr>
          <w:rFonts w:eastAsia="Times New Roman" w:cs="Times New Roman"/>
          <w:szCs w:val="24"/>
        </w:rPr>
        <w:t xml:space="preserve">ένων ή έχουμε υποκλοπή σε συνεργασία πιθανόν –δεν το ξέρω, λέω τι λένε οι ειδικοί- με τέτοιου είδους πράγματα. </w:t>
      </w:r>
    </w:p>
    <w:p w14:paraId="6E8199B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Επ’ ευκαιρία, μάλιστα, επειδή είπε η ύποπτη συμμορία ότι τον έστειλε –λέει- αυτόν τον πρέσβη ο Κοτζιάς να δει τους Κινέζους, εκείνη την ημέρα πο</w:t>
      </w:r>
      <w:r>
        <w:rPr>
          <w:rFonts w:eastAsia="Times New Roman" w:cs="Times New Roman"/>
          <w:szCs w:val="24"/>
        </w:rPr>
        <w:t xml:space="preserve">υ υποτίθεται ότι είναι αυτό το </w:t>
      </w:r>
      <w:proofErr w:type="spellStart"/>
      <w:r>
        <w:rPr>
          <w:rFonts w:eastAsia="Times New Roman" w:cs="Times New Roman"/>
          <w:szCs w:val="24"/>
        </w:rPr>
        <w:t>sms</w:t>
      </w:r>
      <w:proofErr w:type="spellEnd"/>
      <w:r>
        <w:rPr>
          <w:rFonts w:eastAsia="Times New Roman" w:cs="Times New Roman"/>
          <w:szCs w:val="24"/>
        </w:rPr>
        <w:t>, αν είναι αληθινό ή όχι, υπήρχε συνάντηση της Διεύθυνσης Ευρωπαϊκών Υποθέσεων με την κινέζικη αντιπροσωπεία με επικεφαλής Αναπληρωτή Υπουργό για τα ευρωπαϊκά. Άκου να δεις απόδειξη!</w:t>
      </w:r>
    </w:p>
    <w:p w14:paraId="6E8199B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Δεύτερο παράδειγμα από το είδος της δημ</w:t>
      </w:r>
      <w:r>
        <w:rPr>
          <w:rFonts w:eastAsia="Times New Roman" w:cs="Times New Roman"/>
          <w:szCs w:val="24"/>
        </w:rPr>
        <w:t>όσιας συζήτησης, όπου κουνάμε φύλλα και λέμε ψέματα, είναι το εξής: Πριν από τέσσερα χρόνια, οι αγαπητοί κύριοι της Νέας Δημοκρατίας με αρχηγό τον κ. Βαρβιτσιώτη και ορισμένους Βουλευτές έλεγαν ότι εκβίασα τον Πρωθυπουργό για να κάνει τον γαμπρό μου Υποδιο</w:t>
      </w:r>
      <w:r>
        <w:rPr>
          <w:rFonts w:eastAsia="Times New Roman" w:cs="Times New Roman"/>
          <w:szCs w:val="24"/>
        </w:rPr>
        <w:t xml:space="preserve">ικητή της Τραπέζης της Ελλάδος. Ήρθε ο κ. Μητσοτάκης και κατήγγειλε ότι στην Κυβέρνηση ο βαθμός συγγένειας μετράει περισσότερο </w:t>
      </w:r>
      <w:r>
        <w:rPr>
          <w:rFonts w:eastAsia="Times New Roman" w:cs="Times New Roman"/>
          <w:szCs w:val="24"/>
        </w:rPr>
        <w:lastRenderedPageBreak/>
        <w:t xml:space="preserve">από την αξιολόγηση και έφερε ως παράδειγμα τον Θεόδωρο </w:t>
      </w:r>
      <w:proofErr w:type="spellStart"/>
      <w:r>
        <w:rPr>
          <w:rFonts w:eastAsia="Times New Roman" w:cs="Times New Roman"/>
          <w:szCs w:val="24"/>
        </w:rPr>
        <w:t>Μητράκο</w:t>
      </w:r>
      <w:proofErr w:type="spellEnd"/>
      <w:r>
        <w:rPr>
          <w:rFonts w:eastAsia="Times New Roman" w:cs="Times New Roman"/>
          <w:szCs w:val="24"/>
        </w:rPr>
        <w:t xml:space="preserve"> που έγινε Υποδιοικητής της Τραπέζης της Ελλάδος και είναι γαμπρός </w:t>
      </w:r>
      <w:r>
        <w:rPr>
          <w:rFonts w:eastAsia="Times New Roman" w:cs="Times New Roman"/>
          <w:szCs w:val="24"/>
        </w:rPr>
        <w:t xml:space="preserve">του Νίκου Κοτζιά. </w:t>
      </w:r>
    </w:p>
    <w:p w14:paraId="6E8199B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Του είπα «Φέρε το πιστοποιητικό του γάμου, κύριε Μητσοτάκη μου, που η κόρη μου είναι ανύπαντρη. Φέρε αποδείξεις ότι γνωρίζεις αυτόν τον τύπο που δεν τον έχει συναντήσει ούτε εκείνη ούτε εγώ ποτέ στη ζωή μας, για να αποδείξεις μετά τον εκ</w:t>
      </w:r>
      <w:r>
        <w:rPr>
          <w:rFonts w:eastAsia="Times New Roman" w:cs="Times New Roman"/>
          <w:szCs w:val="24"/>
        </w:rPr>
        <w:t>βιασμό».</w:t>
      </w:r>
    </w:p>
    <w:p w14:paraId="6E8199B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Περιμένω, φίλοι της Νέας Δημοκρατίας, τέσσερα χρόνια τη «συγγνώμη» από τη δημόσια συκοφαντία ενάντια στην οικογένειά μου! Και βγαίνει και </w:t>
      </w:r>
      <w:proofErr w:type="spellStart"/>
      <w:r>
        <w:rPr>
          <w:rFonts w:eastAsia="Times New Roman" w:cs="Times New Roman"/>
          <w:szCs w:val="24"/>
        </w:rPr>
        <w:t>παραπονούμενος</w:t>
      </w:r>
      <w:proofErr w:type="spellEnd"/>
      <w:r>
        <w:rPr>
          <w:rFonts w:eastAsia="Times New Roman" w:cs="Times New Roman"/>
          <w:szCs w:val="24"/>
        </w:rPr>
        <w:t xml:space="preserve"> ο κ. Μητσοτάκης! Τέσσερα χρόνια δεν τόλμησε να ζητήσει συγγνώμη, ενώ γνωρίζει πολύ καλά ότι εί</w:t>
      </w:r>
      <w:r>
        <w:rPr>
          <w:rFonts w:eastAsia="Times New Roman" w:cs="Times New Roman"/>
          <w:szCs w:val="24"/>
        </w:rPr>
        <w:t xml:space="preserve">ναι ψευδής η συγγένεια που εμφάνισε και, άρα, </w:t>
      </w:r>
      <w:proofErr w:type="spellStart"/>
      <w:r>
        <w:rPr>
          <w:rFonts w:eastAsia="Times New Roman" w:cs="Times New Roman"/>
          <w:szCs w:val="24"/>
        </w:rPr>
        <w:t>ψευδέστατα</w:t>
      </w:r>
      <w:proofErr w:type="spellEnd"/>
      <w:r>
        <w:rPr>
          <w:rFonts w:eastAsia="Times New Roman" w:cs="Times New Roman"/>
          <w:szCs w:val="24"/>
        </w:rPr>
        <w:t xml:space="preserve"> εγώ θα έκανα οποιονδήποτε εκβιασμό στη ζωή μου!</w:t>
      </w:r>
    </w:p>
    <w:p w14:paraId="6E8199C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Τα καταθέτω για τα Πρακτικά αυτά τα όμορφα </w:t>
      </w:r>
      <w:r>
        <w:rPr>
          <w:rFonts w:eastAsia="Times New Roman" w:cs="Times New Roman"/>
          <w:szCs w:val="24"/>
          <w:lang w:val="en-US"/>
        </w:rPr>
        <w:t>tweets</w:t>
      </w:r>
      <w:r>
        <w:rPr>
          <w:rFonts w:eastAsia="Times New Roman" w:cs="Times New Roman"/>
          <w:szCs w:val="24"/>
        </w:rPr>
        <w:t xml:space="preserve"> του κ. Μητσοτάκη και όλες αυτές τις αθλιότητες, για να μην τα ξεχάσουμε.</w:t>
      </w:r>
    </w:p>
    <w:p w14:paraId="6E8199C1" w14:textId="77777777" w:rsidR="004B0DF5" w:rsidRDefault="00471FB5">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Κοτζιάς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E8199C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Ας αναφερθούμε τώρα στο τελευταίο ζήτημα </w:t>
      </w:r>
      <w:r>
        <w:rPr>
          <w:rFonts w:eastAsia="Times New Roman" w:cs="Times New Roman"/>
          <w:szCs w:val="24"/>
        </w:rPr>
        <w:t>–και επιτρέψτε μου να μιλήσω λίγο παραπάνω- των Πρεσπών. Δεν θέλω να κάνω ανάλυση γιατί είναι μια συμφωνία χρήσιμη για τη χώρα. Δεν καταλαβαίνω γιατί ανησυχείτε που η Τουρκία έχασε τον έλεγχο και την επιρροή της στη Βόρεια Μακεδονία. Δεν καταλαβαίνω αν προ</w:t>
      </w:r>
      <w:r>
        <w:rPr>
          <w:rFonts w:eastAsia="Times New Roman" w:cs="Times New Roman"/>
          <w:szCs w:val="24"/>
        </w:rPr>
        <w:t>τιμούσατε να είμαστε στη δαγκάνα της ή όχι. Να μας εξηγηθείτε μία φορά γεωπολιτικά τι θέλετε για τη χώρα!</w:t>
      </w:r>
    </w:p>
    <w:p w14:paraId="6E8199C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Λέω μόνο το εξής: Σε πράγματα που δεν ξέρουν κάποιοι –και αυτό αφορά και τους φίλους μου στο ΚΙΝΑΛ- δεν πρέπει να μιλάνε. Λέει, λοιπόν, η κ</w:t>
      </w:r>
      <w:r>
        <w:rPr>
          <w:rFonts w:eastAsia="Times New Roman" w:cs="Times New Roman"/>
          <w:szCs w:val="24"/>
        </w:rPr>
        <w:t>.</w:t>
      </w:r>
      <w:r>
        <w:rPr>
          <w:rFonts w:eastAsia="Times New Roman" w:cs="Times New Roman"/>
          <w:szCs w:val="24"/>
        </w:rPr>
        <w:t xml:space="preserve"> Γεννηματά</w:t>
      </w:r>
      <w:r>
        <w:rPr>
          <w:rFonts w:eastAsia="Times New Roman" w:cs="Times New Roman"/>
          <w:szCs w:val="24"/>
        </w:rPr>
        <w:t xml:space="preserve"> ότι κάναμε μυστική διπλωματία και ότι έχουμε εθνική ήττα στις Πρέσπες. </w:t>
      </w:r>
    </w:p>
    <w:p w14:paraId="6E8199C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Θα σας διαβάσω, λοιπόν, ένα τηλεγράφημα –κι έχω κι άλλα πολλά- που είχα την καλοσύνη να μην το χρησιμοποιήσω μέχρι τώρα, αλλά η επιμονή μετά από τόσους μήνες με αναγκάζει. Λέει ο Πρέσ</w:t>
      </w:r>
      <w:r>
        <w:rPr>
          <w:rFonts w:eastAsia="Times New Roman" w:cs="Times New Roman"/>
          <w:szCs w:val="24"/>
        </w:rPr>
        <w:t>βης της Ελλάδος και διαπραγματευτής κ. Ζαχαράκης στο τηλεγράφημά του αποκλειστικά για τον Πρωθυπουργό και τον Υπουργό Εξωτερικών για τις μυστικές συνομιλίες –εγώ έκανα συνομιλίες με όλους τους υπηρεσιακούς παρόντες, όλους τους Υπουργούς να γνωρίζουν και με</w:t>
      </w:r>
      <w:r>
        <w:rPr>
          <w:rFonts w:eastAsia="Times New Roman" w:cs="Times New Roman"/>
          <w:szCs w:val="24"/>
        </w:rPr>
        <w:t xml:space="preserve"> τέσσερα </w:t>
      </w:r>
      <w:r>
        <w:rPr>
          <w:rFonts w:eastAsia="Times New Roman" w:cs="Times New Roman"/>
          <w:szCs w:val="24"/>
        </w:rPr>
        <w:t>υ</w:t>
      </w:r>
      <w:r>
        <w:rPr>
          <w:rFonts w:eastAsia="Times New Roman" w:cs="Times New Roman"/>
          <w:szCs w:val="24"/>
        </w:rPr>
        <w:t xml:space="preserve">πουργικά </w:t>
      </w:r>
      <w:r>
        <w:rPr>
          <w:rFonts w:eastAsia="Times New Roman" w:cs="Times New Roman"/>
          <w:szCs w:val="24"/>
        </w:rPr>
        <w:t>σ</w:t>
      </w:r>
      <w:r>
        <w:rPr>
          <w:rFonts w:eastAsia="Times New Roman" w:cs="Times New Roman"/>
          <w:szCs w:val="24"/>
        </w:rPr>
        <w:t xml:space="preserve">υμβούλια, ελάτε να δούμε τι έκαναν εκείνοι- «Κατά την επακόλουθη κατ’ ιδίαν συνομιλία μας ανέφερα στον κύριο Υπουργό ότι είχα προηγουμένως συναντηθεί με τον Υφυπουργό κ. </w:t>
      </w:r>
      <w:proofErr w:type="spellStart"/>
      <w:r>
        <w:rPr>
          <w:rFonts w:eastAsia="Times New Roman" w:cs="Times New Roman"/>
          <w:szCs w:val="24"/>
        </w:rPr>
        <w:t>Ροζάκη</w:t>
      </w:r>
      <w:proofErr w:type="spellEnd"/>
      <w:r>
        <w:rPr>
          <w:rFonts w:eastAsia="Times New Roman" w:cs="Times New Roman"/>
          <w:szCs w:val="24"/>
        </w:rPr>
        <w:t xml:space="preserve">…» -Υφυπουργός Εξωτερικών ήταν ο κ. </w:t>
      </w:r>
      <w:proofErr w:type="spellStart"/>
      <w:r>
        <w:rPr>
          <w:rFonts w:eastAsia="Times New Roman" w:cs="Times New Roman"/>
          <w:szCs w:val="24"/>
        </w:rPr>
        <w:t>Ροζάκης</w:t>
      </w:r>
      <w:proofErr w:type="spellEnd"/>
      <w:r>
        <w:rPr>
          <w:rFonts w:eastAsia="Times New Roman" w:cs="Times New Roman"/>
          <w:szCs w:val="24"/>
        </w:rPr>
        <w:t>- «…ο οποίος εξ ό</w:t>
      </w:r>
      <w:r>
        <w:rPr>
          <w:rFonts w:eastAsia="Times New Roman" w:cs="Times New Roman"/>
          <w:szCs w:val="24"/>
        </w:rPr>
        <w:t xml:space="preserve">σων αντελήφθην, δεν ήταν ενήμερος </w:t>
      </w:r>
      <w:r>
        <w:rPr>
          <w:rFonts w:eastAsia="Times New Roman" w:cs="Times New Roman"/>
          <w:szCs w:val="24"/>
        </w:rPr>
        <w:lastRenderedPageBreak/>
        <w:t xml:space="preserve">των τελευταίων εξελίξεων και των κινήσεων </w:t>
      </w:r>
      <w:r>
        <w:rPr>
          <w:rFonts w:eastAsia="Times New Roman" w:cs="Times New Roman"/>
          <w:szCs w:val="24"/>
          <w:lang w:val="en-US"/>
        </w:rPr>
        <w:t>Vance</w:t>
      </w:r>
      <w:r>
        <w:rPr>
          <w:rFonts w:eastAsia="Times New Roman" w:cs="Times New Roman"/>
          <w:szCs w:val="24"/>
        </w:rPr>
        <w:t xml:space="preserve"> και τον οποίον</w:t>
      </w:r>
      <w:r w:rsidRPr="005C5A85">
        <w:rPr>
          <w:rFonts w:eastAsia="Times New Roman" w:cs="Times New Roman"/>
          <w:szCs w:val="24"/>
        </w:rPr>
        <w:t xml:space="preserve"> </w:t>
      </w:r>
      <w:r>
        <w:rPr>
          <w:rFonts w:eastAsia="Times New Roman" w:cs="Times New Roman"/>
          <w:szCs w:val="24"/>
        </w:rPr>
        <w:t xml:space="preserve">απέφυγα …» -τον κ. </w:t>
      </w:r>
      <w:proofErr w:type="spellStart"/>
      <w:r>
        <w:rPr>
          <w:rFonts w:eastAsia="Times New Roman" w:cs="Times New Roman"/>
          <w:szCs w:val="24"/>
        </w:rPr>
        <w:t>Ροζάκη</w:t>
      </w:r>
      <w:proofErr w:type="spellEnd"/>
      <w:r>
        <w:rPr>
          <w:rFonts w:eastAsia="Times New Roman" w:cs="Times New Roman"/>
          <w:szCs w:val="24"/>
        </w:rPr>
        <w:t xml:space="preserve"> ο υπηρεσιακός παράγοντας- «…να ενημερώσω, σύμφωνα με τις οδηγίες του Υπουργού. Ο κ. Πάγκαλος μου επιβεβαίωσε…» -διότι του τα ξαναζήτη</w:t>
      </w:r>
      <w:r>
        <w:rPr>
          <w:rFonts w:eastAsia="Times New Roman" w:cs="Times New Roman"/>
          <w:szCs w:val="24"/>
        </w:rPr>
        <w:t xml:space="preserve">σα αυτά γραπτά- «…τις οδηγίες αυτές τονίζοντας ότι ο κύριος Πρωθυπουργός του είχε ζητήσει να τηρηθεί απόλυτη </w:t>
      </w:r>
      <w:proofErr w:type="spellStart"/>
      <w:r>
        <w:rPr>
          <w:rFonts w:eastAsia="Times New Roman" w:cs="Times New Roman"/>
          <w:szCs w:val="24"/>
        </w:rPr>
        <w:t>μυστικότητης</w:t>
      </w:r>
      <w:proofErr w:type="spellEnd"/>
      <w:r>
        <w:rPr>
          <w:rFonts w:eastAsia="Times New Roman" w:cs="Times New Roman"/>
          <w:szCs w:val="24"/>
        </w:rPr>
        <w:t xml:space="preserve"> περί το θέμα, που θα πρέπει να γνωρίζουν μόνο ο κύριος Πρωθυπουργός, ο κύριος Υπουργός και ο υπογράφων». Τρεις όλοι κι όλοι! Κι αυτοί </w:t>
      </w:r>
      <w:r>
        <w:rPr>
          <w:rFonts w:eastAsia="Times New Roman" w:cs="Times New Roman"/>
          <w:szCs w:val="24"/>
        </w:rPr>
        <w:t>οι τύποι που έκαναν διαπραγμάτευση, στην οποία οι Υπουργοί τους των Εξωτερικών δεν είχαν δικαίωμα να γνωρίζουν περί τίνος πρόκειται, κατηγορούν αυτήν την Κυβέρνηση για μυστικές συνομιλίες!</w:t>
      </w:r>
    </w:p>
    <w:p w14:paraId="6E8199C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Τα καταθέτω για τα Πρακτικά.</w:t>
      </w:r>
    </w:p>
    <w:p w14:paraId="6E8199C6" w14:textId="77777777" w:rsidR="004B0DF5" w:rsidRDefault="00471FB5">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w:t>
      </w:r>
      <w:r>
        <w:rPr>
          <w:rFonts w:eastAsia="Times New Roman" w:cs="Times New Roman"/>
          <w:szCs w:val="24"/>
        </w:rPr>
        <w:t xml:space="preserve">ος Κοτζιάς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E8199C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δέχθηκαν διαπραγμάτευση –και θα τα δώσω όλα εδώ- με τους εξής όρους: </w:t>
      </w:r>
      <w:r>
        <w:rPr>
          <w:rFonts w:eastAsia="Times New Roman" w:cs="Times New Roman"/>
          <w:szCs w:val="24"/>
        </w:rPr>
        <w:t xml:space="preserve">Πρώτον, να γίνει η </w:t>
      </w:r>
      <w:r>
        <w:rPr>
          <w:rFonts w:eastAsia="Times New Roman" w:cs="Times New Roman"/>
          <w:szCs w:val="24"/>
        </w:rPr>
        <w:t>σ</w:t>
      </w:r>
      <w:r>
        <w:rPr>
          <w:rFonts w:eastAsia="Times New Roman" w:cs="Times New Roman"/>
          <w:szCs w:val="24"/>
        </w:rPr>
        <w:t xml:space="preserve">υμφωνία χωρίς αλλαγή του συνταγματικού ονόματος. Από το 1996 συμφώνησαν και τα δύο κόμματα της εποχής να γίνει συμφωνία χωρίς αλλαγή του συνταγματικού ονόματος. Δεύτερον, ότι το </w:t>
      </w:r>
      <w:proofErr w:type="spellStart"/>
      <w:r>
        <w:rPr>
          <w:rFonts w:eastAsia="Times New Roman" w:cs="Times New Roman"/>
          <w:szCs w:val="24"/>
          <w:lang w:val="en-US"/>
        </w:rPr>
        <w:t>erga</w:t>
      </w:r>
      <w:proofErr w:type="spellEnd"/>
      <w:r w:rsidRPr="00452613">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αφορά μόνο –τηλεγράφημα 5</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1996- τη διεθνή του</w:t>
      </w:r>
      <w:r>
        <w:rPr>
          <w:rFonts w:eastAsia="Times New Roman" w:cs="Times New Roman"/>
          <w:szCs w:val="24"/>
        </w:rPr>
        <w:t xml:space="preserve"> χρήση. Και αποδεχθήκατε από τότε ότι θα έχει άλλο όνομα για τη διεθνή χρήση που διεκδικούσατε να είναι </w:t>
      </w:r>
      <w:proofErr w:type="spellStart"/>
      <w:r>
        <w:rPr>
          <w:rFonts w:eastAsia="Times New Roman" w:cs="Times New Roman"/>
          <w:szCs w:val="24"/>
          <w:lang w:val="en-US"/>
        </w:rPr>
        <w:t>erga</w:t>
      </w:r>
      <w:proofErr w:type="spellEnd"/>
      <w:r w:rsidRPr="00452613">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για τη διεθνή χρήση και «Δημοκρατία της Μακεδονίας», όπως υπήρχε, «νέτα σκέτα» για το εσωτερικό!</w:t>
      </w:r>
    </w:p>
    <w:p w14:paraId="6E8199C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Και ρωτώ εγώ το εξής: Όταν δέχεσαι το όνομα </w:t>
      </w:r>
      <w:r>
        <w:rPr>
          <w:rFonts w:eastAsia="Times New Roman" w:cs="Times New Roman"/>
          <w:szCs w:val="24"/>
        </w:rPr>
        <w:t xml:space="preserve">«νέτα σκέτα» να λέγεται «Δημοκρατία της Μακεδονίας», πώς θα λεγόταν ο υπήκοος αυτής της χώρας και η ιθαγένειά του; Πώς θα λεγόταν η γλώσσα του; </w:t>
      </w:r>
      <w:proofErr w:type="spellStart"/>
      <w:r>
        <w:rPr>
          <w:rFonts w:eastAsia="Times New Roman" w:cs="Times New Roman"/>
          <w:szCs w:val="24"/>
        </w:rPr>
        <w:t>Υποκριταράδες</w:t>
      </w:r>
      <w:proofErr w:type="spellEnd"/>
      <w:r>
        <w:rPr>
          <w:rFonts w:eastAsia="Times New Roman" w:cs="Times New Roman"/>
          <w:szCs w:val="24"/>
        </w:rPr>
        <w:t xml:space="preserve"> που έχετε δεχθεί το γενικό και παριστάνετε ότι ενοχληθήκατε που αναγκαστήκαμε να αποδεχτούμε αυτό </w:t>
      </w:r>
      <w:r>
        <w:rPr>
          <w:rFonts w:eastAsia="Times New Roman" w:cs="Times New Roman"/>
          <w:szCs w:val="24"/>
        </w:rPr>
        <w:t>που είχατε συμφωνήσει από το 1977;</w:t>
      </w:r>
    </w:p>
    <w:p w14:paraId="6E8199C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Αυτά υπάρχουν εδώ…</w:t>
      </w:r>
    </w:p>
    <w:p w14:paraId="6E8199CA" w14:textId="77777777" w:rsidR="004B0DF5" w:rsidRDefault="00471FB5">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Κοτζιάς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w:t>
      </w:r>
      <w:r>
        <w:rPr>
          <w:rFonts w:eastAsia="Times New Roman" w:cs="Times New Roman"/>
          <w:szCs w:val="24"/>
        </w:rPr>
        <w:t>ς Βουλής)</w:t>
      </w:r>
    </w:p>
    <w:p w14:paraId="6E8199CB"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της Νέας Δημοκρατίας)</w:t>
      </w:r>
    </w:p>
    <w:p w14:paraId="6E8199CC"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Ποιος τα έχει συμφωνήσει αυτά από το 1977, κύριε Κοτζιά;</w:t>
      </w:r>
    </w:p>
    <w:p w14:paraId="6E8199CD"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Κοτζιά, μην απαντάτε και συνεχίστε.</w:t>
      </w:r>
    </w:p>
    <w:p w14:paraId="6E8199CE"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ΚΟΤΖΙΑΣ: </w:t>
      </w:r>
      <w:r>
        <w:rPr>
          <w:rFonts w:eastAsia="Times New Roman" w:cs="Times New Roman"/>
          <w:szCs w:val="24"/>
        </w:rPr>
        <w:t>Τις διαπραγματεύσεις τις</w:t>
      </w:r>
      <w:r>
        <w:rPr>
          <w:rFonts w:eastAsia="Times New Roman" w:cs="Times New Roman"/>
          <w:szCs w:val="24"/>
        </w:rPr>
        <w:t xml:space="preserve"> εσωτερικές…</w:t>
      </w:r>
    </w:p>
    <w:p w14:paraId="6E8199CF"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Αυτά που λέτε είναι…</w:t>
      </w:r>
    </w:p>
    <w:p w14:paraId="6E8199D0"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ΚΟΤΖΙΑΣ: </w:t>
      </w:r>
      <w:r>
        <w:rPr>
          <w:rFonts w:eastAsia="Times New Roman" w:cs="Times New Roman"/>
          <w:szCs w:val="24"/>
        </w:rPr>
        <w:t>Τι να κάνω που είστε άσχετος;</w:t>
      </w:r>
    </w:p>
    <w:p w14:paraId="6E8199D1"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Αυτά για τα οποία διαμαρτύρεστε, τα κάνατε εσείς.</w:t>
      </w:r>
    </w:p>
    <w:p w14:paraId="6E8199D2"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ΚΟΤΖΙΑΣ: </w:t>
      </w:r>
      <w:r>
        <w:rPr>
          <w:rFonts w:eastAsia="Times New Roman" w:cs="Times New Roman"/>
          <w:szCs w:val="24"/>
        </w:rPr>
        <w:t>Όχι! Εδώ είναι!</w:t>
      </w:r>
    </w:p>
    <w:p w14:paraId="6E8199D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Κύριε Βορίδη, είναι σίγουρο ότι εσάς δεν σας </w:t>
      </w:r>
      <w:r>
        <w:rPr>
          <w:rFonts w:eastAsia="Times New Roman" w:cs="Times New Roman"/>
          <w:szCs w:val="24"/>
        </w:rPr>
        <w:t>ενημέρωναν για τη διαπραγμάτευση τότε.</w:t>
      </w:r>
    </w:p>
    <w:p w14:paraId="6E8199D4"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της Νέας Δημοκρατίας)</w:t>
      </w:r>
    </w:p>
    <w:p w14:paraId="6E8199D5"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Ξέρετε την έννοια της συμφωνίας;</w:t>
      </w:r>
    </w:p>
    <w:p w14:paraId="6E8199D6"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Σήμερα είναι άλλου είδους συνεδρίαση. Δεν ψηφίζουμε τη Συμφωνία των Πρ</w:t>
      </w:r>
      <w:r>
        <w:rPr>
          <w:rFonts w:eastAsia="Times New Roman" w:cs="Times New Roman"/>
          <w:szCs w:val="24"/>
        </w:rPr>
        <w:t>εσπών.</w:t>
      </w:r>
    </w:p>
    <w:p w14:paraId="6E8199D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Κύριε Υπουργέ, συμπληρώνετε δέκα λεπτά και δεν είμαι διατεθειμένος να καταργήσω τον Κανονισμό, για να σας αφήσω να μιλάτε εσαεί!</w:t>
      </w:r>
    </w:p>
    <w:p w14:paraId="6E8199D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Μηδενίζω, λοιπόν, τον χρόνο, σας βάζω άλλα τρία λεπτά και παρακαλώ να κλείσετε. </w:t>
      </w:r>
    </w:p>
    <w:p w14:paraId="6E8199D9"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ΚΟΤΖΙΑΣ</w:t>
      </w:r>
      <w:r w:rsidRPr="003A3385">
        <w:rPr>
          <w:rFonts w:eastAsia="Times New Roman" w:cs="Times New Roman"/>
          <w:b/>
          <w:szCs w:val="24"/>
        </w:rPr>
        <w:t>:</w:t>
      </w:r>
      <w:r w:rsidRPr="003A3385">
        <w:rPr>
          <w:rFonts w:eastAsia="Times New Roman" w:cs="Times New Roman"/>
          <w:szCs w:val="24"/>
        </w:rPr>
        <w:t xml:space="preserve"> </w:t>
      </w:r>
      <w:r>
        <w:rPr>
          <w:rFonts w:eastAsia="Times New Roman" w:cs="Times New Roman"/>
          <w:szCs w:val="24"/>
        </w:rPr>
        <w:t xml:space="preserve">Κύριε Πρόεδρε, έχετε </w:t>
      </w:r>
      <w:r>
        <w:rPr>
          <w:rFonts w:eastAsia="Times New Roman" w:cs="Times New Roman"/>
          <w:szCs w:val="24"/>
        </w:rPr>
        <w:t>πάντα μια ευαισθησία με τον δικό μου χρόνο. Φαίνεται…</w:t>
      </w:r>
    </w:p>
    <w:p w14:paraId="6E8199DA" w14:textId="77777777" w:rsidR="004B0DF5" w:rsidRDefault="00471FB5">
      <w:pPr>
        <w:spacing w:line="600" w:lineRule="auto"/>
        <w:ind w:firstLine="720"/>
        <w:jc w:val="both"/>
        <w:rPr>
          <w:rFonts w:eastAsia="Times New Roman" w:cs="Times New Roman"/>
          <w:szCs w:val="24"/>
        </w:rPr>
      </w:pPr>
      <w:r w:rsidRPr="001F4A95">
        <w:rPr>
          <w:rFonts w:eastAsia="Times New Roman" w:cs="Times New Roman"/>
          <w:b/>
          <w:szCs w:val="24"/>
        </w:rPr>
        <w:lastRenderedPageBreak/>
        <w:t>ΠΡΟΕΔΡΕΥΩΝ (Νικήτας Κακλαμάνης):</w:t>
      </w:r>
      <w:r w:rsidRPr="001F4A95">
        <w:rPr>
          <w:rFonts w:eastAsia="Times New Roman" w:cs="Times New Roman"/>
          <w:szCs w:val="24"/>
        </w:rPr>
        <w:t xml:space="preserve"> </w:t>
      </w:r>
      <w:r>
        <w:rPr>
          <w:rFonts w:eastAsia="Times New Roman" w:cs="Times New Roman"/>
          <w:szCs w:val="24"/>
        </w:rPr>
        <w:t>Εγώ προσωπικά δεν έχω κα</w:t>
      </w:r>
      <w:r>
        <w:rPr>
          <w:rFonts w:eastAsia="Times New Roman" w:cs="Times New Roman"/>
          <w:szCs w:val="24"/>
        </w:rPr>
        <w:t>μ</w:t>
      </w:r>
      <w:r>
        <w:rPr>
          <w:rFonts w:eastAsia="Times New Roman" w:cs="Times New Roman"/>
          <w:szCs w:val="24"/>
        </w:rPr>
        <w:t xml:space="preserve">μία ευαισθησία. </w:t>
      </w:r>
    </w:p>
    <w:p w14:paraId="6E8199DB"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ΚΟΤΖΙΑΣ</w:t>
      </w:r>
      <w:r w:rsidRPr="003A3385">
        <w:rPr>
          <w:rFonts w:eastAsia="Times New Roman" w:cs="Times New Roman"/>
          <w:b/>
          <w:szCs w:val="24"/>
        </w:rPr>
        <w:t>:</w:t>
      </w:r>
      <w:r w:rsidRPr="003A3385">
        <w:rPr>
          <w:rFonts w:eastAsia="Times New Roman" w:cs="Times New Roman"/>
          <w:szCs w:val="24"/>
        </w:rPr>
        <w:t xml:space="preserve"> </w:t>
      </w:r>
      <w:r>
        <w:rPr>
          <w:rFonts w:eastAsia="Times New Roman" w:cs="Times New Roman"/>
          <w:szCs w:val="24"/>
        </w:rPr>
        <w:t>Λέει εδώ, παραδείγματος χάρ</w:t>
      </w:r>
      <w:r>
        <w:rPr>
          <w:rFonts w:eastAsia="Times New Roman" w:cs="Times New Roman"/>
          <w:szCs w:val="24"/>
        </w:rPr>
        <w:t>ιν</w:t>
      </w:r>
      <w:r w:rsidRPr="003A3385">
        <w:rPr>
          <w:rFonts w:eastAsia="Times New Roman" w:cs="Times New Roman"/>
          <w:szCs w:val="24"/>
        </w:rPr>
        <w:t>:</w:t>
      </w:r>
      <w:r>
        <w:rPr>
          <w:rFonts w:eastAsia="Times New Roman" w:cs="Times New Roman"/>
          <w:szCs w:val="24"/>
        </w:rPr>
        <w:t xml:space="preserve"> «Στο σημείο αυτό επιθυμώ να υπογραμμίσω ότι η </w:t>
      </w:r>
      <w:r>
        <w:rPr>
          <w:rFonts w:eastAsia="Times New Roman" w:cs="Times New Roman"/>
          <w:szCs w:val="24"/>
        </w:rPr>
        <w:t>ε</w:t>
      </w:r>
      <w:r>
        <w:rPr>
          <w:rFonts w:eastAsia="Times New Roman" w:cs="Times New Roman"/>
          <w:szCs w:val="24"/>
        </w:rPr>
        <w:t xml:space="preserve">λληνική Κυβέρνηση υποστηρίζει τη γενική χρήση του τυχόν </w:t>
      </w:r>
      <w:proofErr w:type="spellStart"/>
      <w:r>
        <w:rPr>
          <w:rFonts w:eastAsia="Times New Roman" w:cs="Times New Roman"/>
          <w:szCs w:val="24"/>
        </w:rPr>
        <w:t>συμφωνηθησομένου</w:t>
      </w:r>
      <w:proofErr w:type="spellEnd"/>
      <w:r>
        <w:rPr>
          <w:rFonts w:eastAsia="Times New Roman" w:cs="Times New Roman"/>
          <w:szCs w:val="24"/>
        </w:rPr>
        <w:t xml:space="preserve"> διεθνούς ονόματος, δηλαδή τη χρήση έναντι παντός τρίτου, </w:t>
      </w:r>
      <w:proofErr w:type="spellStart"/>
      <w:r>
        <w:rPr>
          <w:rFonts w:eastAsia="Times New Roman" w:cs="Times New Roman"/>
          <w:szCs w:val="24"/>
          <w:lang w:val="en-GB"/>
        </w:rPr>
        <w:t>erga</w:t>
      </w:r>
      <w:proofErr w:type="spellEnd"/>
      <w:r w:rsidRPr="003A3385">
        <w:rPr>
          <w:rFonts w:eastAsia="Times New Roman" w:cs="Times New Roman"/>
          <w:szCs w:val="24"/>
        </w:rPr>
        <w:t xml:space="preserve"> </w:t>
      </w:r>
      <w:proofErr w:type="spellStart"/>
      <w:r>
        <w:rPr>
          <w:rFonts w:eastAsia="Times New Roman" w:cs="Times New Roman"/>
          <w:szCs w:val="24"/>
          <w:lang w:val="en-GB"/>
        </w:rPr>
        <w:t>omnes</w:t>
      </w:r>
      <w:proofErr w:type="spellEnd"/>
      <w:r>
        <w:rPr>
          <w:rFonts w:eastAsia="Times New Roman" w:cs="Times New Roman"/>
          <w:szCs w:val="24"/>
        </w:rPr>
        <w:t xml:space="preserve">, και για κάθε περίπτωση διεθνούς παρουσίας». Όχι </w:t>
      </w:r>
      <w:proofErr w:type="spellStart"/>
      <w:r>
        <w:rPr>
          <w:rFonts w:eastAsia="Times New Roman" w:cs="Times New Roman"/>
          <w:szCs w:val="24"/>
          <w:lang w:val="en-GB"/>
        </w:rPr>
        <w:t>erga</w:t>
      </w:r>
      <w:proofErr w:type="spellEnd"/>
      <w:r w:rsidRPr="003A3385">
        <w:rPr>
          <w:rFonts w:eastAsia="Times New Roman" w:cs="Times New Roman"/>
          <w:szCs w:val="24"/>
        </w:rPr>
        <w:t xml:space="preserve"> </w:t>
      </w:r>
      <w:proofErr w:type="spellStart"/>
      <w:r>
        <w:rPr>
          <w:rFonts w:eastAsia="Times New Roman" w:cs="Times New Roman"/>
          <w:szCs w:val="24"/>
          <w:lang w:val="en-GB"/>
        </w:rPr>
        <w:t>omnes</w:t>
      </w:r>
      <w:proofErr w:type="spellEnd"/>
      <w:r>
        <w:rPr>
          <w:rFonts w:eastAsia="Times New Roman" w:cs="Times New Roman"/>
          <w:szCs w:val="24"/>
        </w:rPr>
        <w:t xml:space="preserve"> για το εσωτερικό. Μπορώ να σας διαβάσω εδώ δεκάδες μηνύ</w:t>
      </w:r>
      <w:r>
        <w:rPr>
          <w:rFonts w:eastAsia="Times New Roman" w:cs="Times New Roman"/>
          <w:szCs w:val="24"/>
        </w:rPr>
        <w:t>ματα αυτού του είδους.</w:t>
      </w:r>
    </w:p>
    <w:p w14:paraId="6E8199D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w:t>
      </w:r>
      <w:r>
        <w:rPr>
          <w:rFonts w:eastAsia="Times New Roman" w:cs="Times New Roman"/>
          <w:szCs w:val="24"/>
        </w:rPr>
        <w:t>ά το</w:t>
      </w:r>
      <w:r>
        <w:rPr>
          <w:rFonts w:eastAsia="Times New Roman" w:cs="Times New Roman"/>
          <w:szCs w:val="24"/>
        </w:rPr>
        <w:t xml:space="preserve"> κουδούνι λήξεως του χρόνου ομιλίας του κυρίου Βουλευτή)</w:t>
      </w:r>
    </w:p>
    <w:p w14:paraId="6E8199D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Επειδή δεν έχω χρόνο, με ενδιαφέρει κάτι άλλο. Έχω κάτι ενδιαφέρον. Λέει ο κ. Βασιλάκης, παραδείγματος χάρ</w:t>
      </w:r>
      <w:r>
        <w:rPr>
          <w:rFonts w:eastAsia="Times New Roman" w:cs="Times New Roman"/>
          <w:szCs w:val="24"/>
        </w:rPr>
        <w:t>ιν</w:t>
      </w:r>
      <w:r>
        <w:rPr>
          <w:rFonts w:eastAsia="Times New Roman" w:cs="Times New Roman"/>
          <w:szCs w:val="24"/>
        </w:rPr>
        <w:t>, στη διαπραγμάτευση</w:t>
      </w:r>
      <w:r w:rsidRPr="003A3385">
        <w:rPr>
          <w:rFonts w:eastAsia="Times New Roman" w:cs="Times New Roman"/>
          <w:szCs w:val="24"/>
        </w:rPr>
        <w:t xml:space="preserve">: </w:t>
      </w:r>
      <w:r>
        <w:rPr>
          <w:rFonts w:eastAsia="Times New Roman" w:cs="Times New Roman"/>
          <w:szCs w:val="24"/>
        </w:rPr>
        <w:t xml:space="preserve">«Εσείς δεν θα πρέπει να συνδέετε την αλλαγή του ονόματος με τον προσδιορισμό της </w:t>
      </w:r>
      <w:r>
        <w:rPr>
          <w:rFonts w:eastAsia="Times New Roman" w:cs="Times New Roman"/>
          <w:szCs w:val="24"/>
        </w:rPr>
        <w:lastRenderedPageBreak/>
        <w:t xml:space="preserve">ταυτότητάς σας. Αυτή είναι η οδηγία που έχω από την Κυβέρνηση», λέει στους </w:t>
      </w:r>
      <w:r>
        <w:rPr>
          <w:rFonts w:eastAsia="Times New Roman" w:cs="Times New Roman"/>
          <w:szCs w:val="24"/>
          <w:lang w:val="en-GB"/>
        </w:rPr>
        <w:t>FYROM</w:t>
      </w:r>
      <w:proofErr w:type="spellStart"/>
      <w:r>
        <w:rPr>
          <w:rFonts w:eastAsia="Times New Roman" w:cs="Times New Roman"/>
          <w:szCs w:val="24"/>
        </w:rPr>
        <w:t>ίτες</w:t>
      </w:r>
      <w:proofErr w:type="spellEnd"/>
      <w:r>
        <w:rPr>
          <w:rFonts w:eastAsia="Times New Roman" w:cs="Times New Roman"/>
          <w:szCs w:val="24"/>
        </w:rPr>
        <w:t>. Άλλο το διεθνές ονοματάκι σας και άλλο το όνομα στην ταυτότητά σας. Στις διαπραγματεύσεις</w:t>
      </w:r>
      <w:r>
        <w:rPr>
          <w:rFonts w:eastAsia="Times New Roman" w:cs="Times New Roman"/>
          <w:szCs w:val="24"/>
        </w:rPr>
        <w:t xml:space="preserve"> ήταν. Σκεφθείτε να τελειώνατε και να έπρεπε να κάνετε και συμβιβασμό, διότι αυτές είναι διαπραγματεύσεις θέσεων. </w:t>
      </w:r>
    </w:p>
    <w:p w14:paraId="6E8199D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Τα καταθέτω στ</w:t>
      </w:r>
      <w:r>
        <w:rPr>
          <w:rFonts w:eastAsia="Times New Roman" w:cs="Times New Roman"/>
          <w:szCs w:val="24"/>
        </w:rPr>
        <w:t>α</w:t>
      </w:r>
      <w:r>
        <w:rPr>
          <w:rFonts w:eastAsia="Times New Roman" w:cs="Times New Roman"/>
          <w:szCs w:val="24"/>
        </w:rPr>
        <w:t xml:space="preserve"> Πρακτικά.</w:t>
      </w:r>
    </w:p>
    <w:p w14:paraId="6E8199DF" w14:textId="77777777" w:rsidR="004B0DF5" w:rsidRDefault="00471FB5">
      <w:pPr>
        <w:spacing w:line="600" w:lineRule="auto"/>
        <w:ind w:firstLine="720"/>
        <w:jc w:val="both"/>
        <w:rPr>
          <w:rFonts w:eastAsia="Times New Roman" w:cs="Times New Roman"/>
          <w:szCs w:val="24"/>
        </w:rPr>
      </w:pPr>
      <w:r w:rsidRPr="00132157">
        <w:rPr>
          <w:rFonts w:eastAsia="Times New Roman" w:cs="Times New Roman"/>
          <w:szCs w:val="24"/>
        </w:rPr>
        <w:t>(</w:t>
      </w:r>
      <w:r>
        <w:rPr>
          <w:rFonts w:eastAsia="Times New Roman" w:cs="Times New Roman"/>
          <w:szCs w:val="24"/>
        </w:rPr>
        <w:t xml:space="preserve">Στο σημείο αυτό ο Βουλευτής κ. Νικόλαος Κοτζιάς </w:t>
      </w:r>
      <w:r w:rsidRPr="00132157">
        <w:rPr>
          <w:rFonts w:eastAsia="Times New Roman" w:cs="Times New Roman"/>
          <w:szCs w:val="24"/>
        </w:rPr>
        <w:t>καταθέτει για τα Πρακτικά τα προαναφερθέντα έγγραφα, τα οποία βρίσ</w:t>
      </w:r>
      <w:r w:rsidRPr="00132157">
        <w:rPr>
          <w:rFonts w:eastAsia="Times New Roman" w:cs="Times New Roman"/>
          <w:szCs w:val="24"/>
        </w:rPr>
        <w:t>κονται στο αρχείο του Τμήματος Γραμματείας της Διεύθυνσης Στενογραφίας και Πρακτικών της Βουλής)</w:t>
      </w:r>
    </w:p>
    <w:p w14:paraId="6E8199E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Εδώ θέλω να πω κάτι ενδιαφέρον και τελευταίο. </w:t>
      </w:r>
    </w:p>
    <w:p w14:paraId="6E8199E1"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ΔΗΜΗΤΡΙΟΣ ΣΤΑΜΑΤΗΣ</w:t>
      </w:r>
      <w:r w:rsidRPr="003A3385">
        <w:rPr>
          <w:rFonts w:eastAsia="Times New Roman" w:cs="Times New Roman"/>
          <w:b/>
          <w:szCs w:val="24"/>
        </w:rPr>
        <w:t>:</w:t>
      </w:r>
      <w:r w:rsidRPr="003A3385">
        <w:rPr>
          <w:rFonts w:eastAsia="Times New Roman" w:cs="Times New Roman"/>
          <w:szCs w:val="24"/>
        </w:rPr>
        <w:t xml:space="preserve"> </w:t>
      </w:r>
      <w:r>
        <w:rPr>
          <w:rFonts w:eastAsia="Times New Roman" w:cs="Times New Roman"/>
          <w:szCs w:val="24"/>
        </w:rPr>
        <w:t>Πολλά χαρτιά βγάζετε!</w:t>
      </w:r>
    </w:p>
    <w:p w14:paraId="6E8199E2"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ΚΟΤΖΙΑΣ</w:t>
      </w:r>
      <w:r w:rsidRPr="003A3385">
        <w:rPr>
          <w:rFonts w:eastAsia="Times New Roman" w:cs="Times New Roman"/>
          <w:b/>
          <w:szCs w:val="24"/>
        </w:rPr>
        <w:t>:</w:t>
      </w:r>
      <w:r w:rsidRPr="003A3385">
        <w:rPr>
          <w:rFonts w:eastAsia="Times New Roman" w:cs="Times New Roman"/>
          <w:szCs w:val="24"/>
        </w:rPr>
        <w:t xml:space="preserve"> </w:t>
      </w:r>
      <w:r>
        <w:rPr>
          <w:rFonts w:eastAsia="Times New Roman" w:cs="Times New Roman"/>
          <w:szCs w:val="24"/>
        </w:rPr>
        <w:t>Ναι. Σας ενοχλούν; Τα πιο πολλά απ’ αυτά τα χαρτιά τ</w:t>
      </w:r>
      <w:r>
        <w:rPr>
          <w:rFonts w:eastAsia="Times New Roman" w:cs="Times New Roman"/>
          <w:szCs w:val="24"/>
        </w:rPr>
        <w:t>α έβγαλε ο κ. Ζαχαράκ</w:t>
      </w:r>
      <w:r>
        <w:rPr>
          <w:rFonts w:eastAsia="Times New Roman" w:cs="Times New Roman"/>
          <w:szCs w:val="24"/>
        </w:rPr>
        <w:t>η</w:t>
      </w:r>
      <w:r>
        <w:rPr>
          <w:rFonts w:eastAsia="Times New Roman" w:cs="Times New Roman"/>
          <w:szCs w:val="24"/>
        </w:rPr>
        <w:t xml:space="preserve">ς σε βιβλίο στον Λιβάνη. Όλα! Δικός σας Ευρωβουλευτής. </w:t>
      </w:r>
    </w:p>
    <w:p w14:paraId="6E8199E3"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ΔΗΜΗΤΡΙΟΣ ΣΤΑΜΑΤΗΣ</w:t>
      </w:r>
      <w:r w:rsidRPr="003A3385">
        <w:rPr>
          <w:rFonts w:eastAsia="Times New Roman" w:cs="Times New Roman"/>
          <w:b/>
          <w:szCs w:val="24"/>
        </w:rPr>
        <w:t>:</w:t>
      </w:r>
      <w:r>
        <w:rPr>
          <w:rFonts w:eastAsia="Times New Roman" w:cs="Times New Roman"/>
          <w:szCs w:val="24"/>
        </w:rPr>
        <w:t xml:space="preserve"> Αυτά να τα πείτε στον κ. Καμμένο. Τα ξεχάσατε; </w:t>
      </w:r>
    </w:p>
    <w:p w14:paraId="6E8199E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ΚΟΤΖΙΑΣ</w:t>
      </w:r>
      <w:r w:rsidRPr="003A3385">
        <w:rPr>
          <w:rFonts w:eastAsia="Times New Roman" w:cs="Times New Roman"/>
          <w:b/>
          <w:szCs w:val="24"/>
        </w:rPr>
        <w:t>:</w:t>
      </w:r>
      <w:r>
        <w:rPr>
          <w:rFonts w:eastAsia="Times New Roman" w:cs="Times New Roman"/>
          <w:szCs w:val="24"/>
        </w:rPr>
        <w:t xml:space="preserve"> Δικός σας Ευρωβουλευτής τα έχει βγάλει σε βιβλίο στον Λιβάνη. Να πάτε να διαβάσετε μια φορά,</w:t>
      </w:r>
      <w:r>
        <w:rPr>
          <w:rFonts w:eastAsia="Times New Roman" w:cs="Times New Roman"/>
          <w:szCs w:val="24"/>
        </w:rPr>
        <w:t xml:space="preserve"> κύριε Σταμάτη. Δεν αρκούν όσα σ</w:t>
      </w:r>
      <w:r>
        <w:rPr>
          <w:rFonts w:eastAsia="Times New Roman" w:cs="Times New Roman"/>
          <w:szCs w:val="24"/>
        </w:rPr>
        <w:t>ά</w:t>
      </w:r>
      <w:r>
        <w:rPr>
          <w:rFonts w:eastAsia="Times New Roman" w:cs="Times New Roman"/>
          <w:szCs w:val="24"/>
        </w:rPr>
        <w:t>ς έμαθε ο κ. Σαμαράς, πρέπει να μάθετε και ουσιαστικά πράγματα.</w:t>
      </w:r>
    </w:p>
    <w:p w14:paraId="6E8199E5"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ΔΗΜΗΤΡΙΟΣ ΣΤΑΜΑΤΗΣ</w:t>
      </w:r>
      <w:r w:rsidRPr="0077432F">
        <w:rPr>
          <w:rFonts w:eastAsia="Times New Roman" w:cs="Times New Roman"/>
          <w:b/>
          <w:szCs w:val="24"/>
        </w:rPr>
        <w:t>:</w:t>
      </w:r>
      <w:r w:rsidRPr="0077432F">
        <w:rPr>
          <w:rFonts w:eastAsia="Times New Roman" w:cs="Times New Roman"/>
          <w:szCs w:val="24"/>
        </w:rPr>
        <w:t xml:space="preserve"> </w:t>
      </w:r>
      <w:r>
        <w:rPr>
          <w:rFonts w:eastAsia="Times New Roman" w:cs="Times New Roman"/>
          <w:szCs w:val="24"/>
        </w:rPr>
        <w:t>Ναι, αυτά που ξέρετε εσείς!</w:t>
      </w:r>
    </w:p>
    <w:p w14:paraId="6E8199E6"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ΚΟΤΖΙΑΣ</w:t>
      </w:r>
      <w:r w:rsidRPr="003A3385">
        <w:rPr>
          <w:rFonts w:eastAsia="Times New Roman" w:cs="Times New Roman"/>
          <w:b/>
          <w:szCs w:val="24"/>
        </w:rPr>
        <w:t>:</w:t>
      </w:r>
      <w:r>
        <w:rPr>
          <w:rFonts w:eastAsia="Times New Roman" w:cs="Times New Roman"/>
          <w:szCs w:val="24"/>
        </w:rPr>
        <w:t xml:space="preserve"> Έρχομαι τώρα στο τελευταίο. Διαβάζω και κρατήστε την ψυχραιμία σας. Όσον αφορά τη διαδικασία </w:t>
      </w:r>
      <w:r>
        <w:rPr>
          <w:rFonts w:eastAsia="Times New Roman" w:cs="Times New Roman"/>
          <w:szCs w:val="24"/>
        </w:rPr>
        <w:t>εφαρμογής της λύσεως, αυτή που συμφωνούσαμε, που ήταν άλλο όνομα διεθνές και «</w:t>
      </w:r>
      <w:r>
        <w:rPr>
          <w:rFonts w:eastAsia="Times New Roman" w:cs="Times New Roman"/>
          <w:szCs w:val="24"/>
          <w:lang w:val="en-GB"/>
        </w:rPr>
        <w:t>Republic</w:t>
      </w:r>
      <w:r w:rsidRPr="004875A3">
        <w:rPr>
          <w:rFonts w:eastAsia="Times New Roman" w:cs="Times New Roman"/>
          <w:szCs w:val="24"/>
        </w:rPr>
        <w:t xml:space="preserve"> </w:t>
      </w:r>
      <w:r>
        <w:rPr>
          <w:rFonts w:eastAsia="Times New Roman" w:cs="Times New Roman"/>
          <w:szCs w:val="24"/>
          <w:lang w:val="en-GB"/>
        </w:rPr>
        <w:t>of</w:t>
      </w:r>
      <w:r w:rsidRPr="004875A3">
        <w:rPr>
          <w:rFonts w:eastAsia="Times New Roman" w:cs="Times New Roman"/>
          <w:szCs w:val="24"/>
        </w:rPr>
        <w:t xml:space="preserve"> </w:t>
      </w:r>
      <w:r>
        <w:rPr>
          <w:rFonts w:eastAsia="Times New Roman" w:cs="Times New Roman"/>
          <w:szCs w:val="24"/>
          <w:lang w:val="en-GB"/>
        </w:rPr>
        <w:t>Macedonia</w:t>
      </w:r>
      <w:r>
        <w:rPr>
          <w:rFonts w:eastAsia="Times New Roman" w:cs="Times New Roman"/>
          <w:szCs w:val="24"/>
        </w:rPr>
        <w:t>» εσωτερικά, και</w:t>
      </w:r>
      <w:r>
        <w:rPr>
          <w:rFonts w:eastAsia="Times New Roman" w:cs="Times New Roman"/>
          <w:szCs w:val="24"/>
        </w:rPr>
        <w:t>,</w:t>
      </w:r>
      <w:r>
        <w:rPr>
          <w:rFonts w:eastAsia="Times New Roman" w:cs="Times New Roman"/>
          <w:szCs w:val="24"/>
        </w:rPr>
        <w:t xml:space="preserve"> προς διευκόλυνση των μερών, έχει συζητηθεί η δυνατότητα –ακούστε- η λύση να εμφανιστεί ως πρωτοβουλία του Γενικού Γραμματέως υπό μορφή εισηγήσεώς του προς το Συμβούλιο Ασφαλείας. Δηλαδή, κάνουμε μια κακή συμφωνία, δεχόμαστε την παραμονή του ονόματος «Μακε</w:t>
      </w:r>
      <w:r>
        <w:rPr>
          <w:rFonts w:eastAsia="Times New Roman" w:cs="Times New Roman"/>
          <w:szCs w:val="24"/>
        </w:rPr>
        <w:t xml:space="preserve">δονία» για το εσωτερικό τους, δεν το αντέχουμε πολιτικά, το καταλαβαίνουμε ότι δεν το αντέχουμε πολιτικά και υπάρχουν πάρα πολλά τέτοια </w:t>
      </w:r>
      <w:r>
        <w:rPr>
          <w:rFonts w:eastAsia="Times New Roman" w:cs="Times New Roman"/>
          <w:szCs w:val="24"/>
        </w:rPr>
        <w:lastRenderedPageBreak/>
        <w:t>κείμενα και άρα λέμε στον Βανς</w:t>
      </w:r>
      <w:r w:rsidRPr="004875A3">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Βανς μου καλέ, μπορείς να το περάσεις από το Συμβούλιο Ασφαλείας, να το πάρει η </w:t>
      </w:r>
      <w:r>
        <w:rPr>
          <w:rFonts w:eastAsia="Times New Roman" w:cs="Times New Roman"/>
          <w:szCs w:val="24"/>
        </w:rPr>
        <w:t>ε</w:t>
      </w:r>
      <w:r>
        <w:rPr>
          <w:rFonts w:eastAsia="Times New Roman" w:cs="Times New Roman"/>
          <w:szCs w:val="24"/>
        </w:rPr>
        <w:t>πιτροπ</w:t>
      </w:r>
      <w:r>
        <w:rPr>
          <w:rFonts w:eastAsia="Times New Roman" w:cs="Times New Roman"/>
          <w:szCs w:val="24"/>
        </w:rPr>
        <w:t>ή και να πω εγώ ότι είναι αποφάσεις τρίτων και θα τις εφαρμόσω; Όμως, θα πούμε στο Συμβούλιο Ασφαλείας ότι γι’ αυτή την πρόταση, την οποία τάχα εμείς δεν θα ξέρουμε, εμείς δεν θα εκφέρουμε αντιρρήσεις, διότι εννοείται ότι ένα τέτοιο σενάριο είναι στις προθ</w:t>
      </w:r>
      <w:r>
        <w:rPr>
          <w:rFonts w:eastAsia="Times New Roman" w:cs="Times New Roman"/>
          <w:szCs w:val="24"/>
        </w:rPr>
        <w:t>έσεις μας.</w:t>
      </w:r>
      <w:r>
        <w:rPr>
          <w:rFonts w:eastAsia="Times New Roman" w:cs="Times New Roman"/>
          <w:szCs w:val="24"/>
        </w:rPr>
        <w:t>».</w:t>
      </w:r>
      <w:r>
        <w:rPr>
          <w:rFonts w:eastAsia="Times New Roman" w:cs="Times New Roman"/>
          <w:szCs w:val="24"/>
        </w:rPr>
        <w:t xml:space="preserve"> Αυτό είναι μυστική διπλωματία. Στο αυτί του Γενικού Γραμματέα του ΟΗΕ, για να το φέρει εκείνος και εμείς να κάνουμε τους έκπληκτους: Δες τι έφερε ο Γενικός Γραμματέας του ΟΗΕ και μας καπέλωσε</w:t>
      </w:r>
      <w:r>
        <w:rPr>
          <w:rFonts w:eastAsia="Times New Roman" w:cs="Times New Roman"/>
          <w:szCs w:val="24"/>
        </w:rPr>
        <w:t>!</w:t>
      </w:r>
    </w:p>
    <w:p w14:paraId="6E8199E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Να είμαστε, λοιπόν, σαφείς. Η ελληνική εξωτερική π</w:t>
      </w:r>
      <w:r>
        <w:rPr>
          <w:rFonts w:eastAsia="Times New Roman" w:cs="Times New Roman"/>
          <w:szCs w:val="24"/>
        </w:rPr>
        <w:t>ολιτική σήμερα, τεσσερ</w:t>
      </w:r>
      <w:r>
        <w:rPr>
          <w:rFonts w:eastAsia="Times New Roman" w:cs="Times New Roman"/>
          <w:szCs w:val="24"/>
        </w:rPr>
        <w:t>ισή</w:t>
      </w:r>
      <w:r>
        <w:rPr>
          <w:rFonts w:eastAsia="Times New Roman" w:cs="Times New Roman"/>
          <w:szCs w:val="24"/>
        </w:rPr>
        <w:t xml:space="preserve">μισι χρόνια μετά, βρίσκεται ουσιαστικά αναβαθμισμένη και χάρις σ’ αυτή την εξωτερική πολιτική δεν έχουμε φιλοτουρκική Ευρωπαϊκή Ένωση, δεν έχουμε </w:t>
      </w:r>
      <w:proofErr w:type="spellStart"/>
      <w:r>
        <w:rPr>
          <w:rFonts w:eastAsia="Times New Roman" w:cs="Times New Roman"/>
          <w:szCs w:val="24"/>
        </w:rPr>
        <w:t>φιλότουρκους</w:t>
      </w:r>
      <w:proofErr w:type="spellEnd"/>
      <w:r>
        <w:rPr>
          <w:rFonts w:eastAsia="Times New Roman" w:cs="Times New Roman"/>
          <w:szCs w:val="24"/>
        </w:rPr>
        <w:t xml:space="preserve"> Αμερικάνους, δεν έχουμε </w:t>
      </w:r>
      <w:proofErr w:type="spellStart"/>
      <w:r>
        <w:rPr>
          <w:rFonts w:eastAsia="Times New Roman" w:cs="Times New Roman"/>
          <w:szCs w:val="24"/>
        </w:rPr>
        <w:t>φιλότουρκους</w:t>
      </w:r>
      <w:proofErr w:type="spellEnd"/>
      <w:r>
        <w:rPr>
          <w:rFonts w:eastAsia="Times New Roman" w:cs="Times New Roman"/>
          <w:szCs w:val="24"/>
        </w:rPr>
        <w:t xml:space="preserve"> Κινέζους. Χάρις σ’ αυτή την εξωτερι</w:t>
      </w:r>
      <w:r>
        <w:rPr>
          <w:rFonts w:eastAsia="Times New Roman" w:cs="Times New Roman"/>
          <w:szCs w:val="24"/>
        </w:rPr>
        <w:t xml:space="preserve">κή πολιτική, οι βαλκανικοί λαοί είναι μαζί μας, έχει αναβαθμιστεί η χώρα και έχει συμμαχίες. Αυτά δεν προέκυψαν από τον </w:t>
      </w:r>
      <w:r>
        <w:rPr>
          <w:rFonts w:eastAsia="Times New Roman" w:cs="Times New Roman"/>
          <w:szCs w:val="24"/>
        </w:rPr>
        <w:lastRenderedPageBreak/>
        <w:t>θ</w:t>
      </w:r>
      <w:r>
        <w:rPr>
          <w:rFonts w:eastAsia="Times New Roman" w:cs="Times New Roman"/>
          <w:szCs w:val="24"/>
        </w:rPr>
        <w:t xml:space="preserve">εούλη. Είδε ο </w:t>
      </w:r>
      <w:r>
        <w:rPr>
          <w:rFonts w:eastAsia="Times New Roman" w:cs="Times New Roman"/>
          <w:szCs w:val="24"/>
        </w:rPr>
        <w:t>θ</w:t>
      </w:r>
      <w:r>
        <w:rPr>
          <w:rFonts w:eastAsia="Times New Roman" w:cs="Times New Roman"/>
          <w:szCs w:val="24"/>
        </w:rPr>
        <w:t xml:space="preserve">εός μια μέρα την Ελλάδα, είδε τον Κοτζιά ή τον </w:t>
      </w:r>
      <w:proofErr w:type="spellStart"/>
      <w:r>
        <w:rPr>
          <w:rFonts w:eastAsia="Times New Roman" w:cs="Times New Roman"/>
          <w:szCs w:val="24"/>
        </w:rPr>
        <w:t>Κατρούγκαλο</w:t>
      </w:r>
      <w:proofErr w:type="spellEnd"/>
      <w:r>
        <w:rPr>
          <w:rFonts w:eastAsia="Times New Roman" w:cs="Times New Roman"/>
          <w:szCs w:val="24"/>
        </w:rPr>
        <w:t xml:space="preserve"> και του αρέσαμε. Αυτά προέκυψαν με σκληρή δουλειά. Πάψτε να π</w:t>
      </w:r>
      <w:r>
        <w:rPr>
          <w:rFonts w:eastAsia="Times New Roman" w:cs="Times New Roman"/>
          <w:szCs w:val="24"/>
        </w:rPr>
        <w:t xml:space="preserve">ιστεύετε στα μεταφυσικά φαινόμενα. Το ότι οι Αμερικανοί, οι Ευρωπαίοι, οι Κινέζοι είναι σήμερα με τις ελληνικές θέσεις για πρώτη φορά </w:t>
      </w:r>
      <w:proofErr w:type="spellStart"/>
      <w:r>
        <w:rPr>
          <w:rFonts w:eastAsia="Times New Roman" w:cs="Times New Roman"/>
          <w:szCs w:val="24"/>
        </w:rPr>
        <w:t>μεταχουντικά</w:t>
      </w:r>
      <w:proofErr w:type="spellEnd"/>
      <w:r>
        <w:rPr>
          <w:rFonts w:eastAsia="Times New Roman" w:cs="Times New Roman"/>
          <w:szCs w:val="24"/>
        </w:rPr>
        <w:t xml:space="preserve"> -και </w:t>
      </w:r>
      <w:proofErr w:type="spellStart"/>
      <w:r>
        <w:rPr>
          <w:rFonts w:eastAsia="Times New Roman" w:cs="Times New Roman"/>
          <w:szCs w:val="24"/>
        </w:rPr>
        <w:t>προχουντικά</w:t>
      </w:r>
      <w:proofErr w:type="spellEnd"/>
      <w:r>
        <w:rPr>
          <w:rFonts w:eastAsia="Times New Roman" w:cs="Times New Roman"/>
          <w:szCs w:val="24"/>
        </w:rPr>
        <w:t xml:space="preserve">, θα έλεγα, και στη διάρκεια της χούντας- είναι έργο αυτής της Κυβέρνησης και σας </w:t>
      </w:r>
      <w:proofErr w:type="spellStart"/>
      <w:r>
        <w:rPr>
          <w:rFonts w:eastAsia="Times New Roman" w:cs="Times New Roman"/>
          <w:szCs w:val="24"/>
        </w:rPr>
        <w:t>στεναχωρεί</w:t>
      </w:r>
      <w:proofErr w:type="spellEnd"/>
      <w:r>
        <w:rPr>
          <w:rFonts w:eastAsia="Times New Roman" w:cs="Times New Roman"/>
          <w:szCs w:val="24"/>
        </w:rPr>
        <w:t>.</w:t>
      </w:r>
      <w:r>
        <w:rPr>
          <w:rFonts w:eastAsia="Times New Roman" w:cs="Times New Roman"/>
          <w:szCs w:val="24"/>
        </w:rPr>
        <w:t xml:space="preserve"> Τι να κάνουμε;</w:t>
      </w:r>
    </w:p>
    <w:p w14:paraId="6E8199E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Ευχαριστώ.</w:t>
      </w:r>
    </w:p>
    <w:p w14:paraId="6E8199E9" w14:textId="77777777" w:rsidR="004B0DF5" w:rsidRDefault="00471FB5">
      <w:pPr>
        <w:spacing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6E8199EA" w14:textId="77777777" w:rsidR="004B0DF5" w:rsidRDefault="00471FB5">
      <w:pPr>
        <w:spacing w:line="600" w:lineRule="auto"/>
        <w:ind w:firstLine="720"/>
        <w:jc w:val="both"/>
        <w:rPr>
          <w:rFonts w:eastAsia="Times New Roman" w:cs="Times New Roman"/>
          <w:szCs w:val="24"/>
        </w:rPr>
      </w:pPr>
      <w:r w:rsidRPr="001F4A95">
        <w:rPr>
          <w:rFonts w:eastAsia="Times New Roman" w:cs="Times New Roman"/>
          <w:b/>
          <w:szCs w:val="24"/>
        </w:rPr>
        <w:t>ΠΡΟΕΔΡΕΥΩΝ (Νικήτας Κακλαμάνης):</w:t>
      </w:r>
      <w:r w:rsidRPr="001F4A95">
        <w:rPr>
          <w:rFonts w:eastAsia="Times New Roman" w:cs="Times New Roman"/>
          <w:szCs w:val="24"/>
        </w:rPr>
        <w:t xml:space="preserve"> </w:t>
      </w:r>
      <w:r>
        <w:rPr>
          <w:rFonts w:eastAsia="Times New Roman" w:cs="Times New Roman"/>
          <w:szCs w:val="24"/>
        </w:rPr>
        <w:t>Θα μιλήσει τώρα η κ. Κόλλια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Τσαρουχά και μετά ο Υπουργός κ. Παππάς.</w:t>
      </w:r>
    </w:p>
    <w:p w14:paraId="6E8199E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Κυρία Τσαρουχά, έχετε τον λόγο.</w:t>
      </w:r>
    </w:p>
    <w:p w14:paraId="6E8199EC"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ΜΑΡΙΑ ΚΟΛΛΙΑ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ΤΣΑΡΟΥΧΑ</w:t>
      </w:r>
      <w:r w:rsidRPr="004875A3">
        <w:rPr>
          <w:rFonts w:eastAsia="Times New Roman" w:cs="Times New Roman"/>
          <w:b/>
          <w:szCs w:val="24"/>
        </w:rPr>
        <w:t>:</w:t>
      </w:r>
      <w:r w:rsidRPr="004875A3">
        <w:rPr>
          <w:rFonts w:eastAsia="Times New Roman" w:cs="Times New Roman"/>
          <w:szCs w:val="24"/>
        </w:rPr>
        <w:t xml:space="preserve"> </w:t>
      </w:r>
      <w:r>
        <w:rPr>
          <w:rFonts w:eastAsia="Times New Roman" w:cs="Times New Roman"/>
          <w:szCs w:val="24"/>
        </w:rPr>
        <w:t>Χριστός Ανέστη, κυρίες κα</w:t>
      </w:r>
      <w:r>
        <w:rPr>
          <w:rFonts w:eastAsia="Times New Roman" w:cs="Times New Roman"/>
          <w:szCs w:val="24"/>
        </w:rPr>
        <w:t>ι κύριοι συνάδελφοι!</w:t>
      </w:r>
    </w:p>
    <w:p w14:paraId="6E8199E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η σημερινή συζήτηση το μόνο που επιδεικνύει, δυστυχώς, είναι τον επιφανειακό και μικροκομματικό τρόπο με τον οποίο λειτουργούν σήμερα τα δυο μεγάλα κόμματα, η Νέα Δημοκρατία και ο ΣΥΡΙΖΑ.</w:t>
      </w:r>
    </w:p>
    <w:p w14:paraId="6E8199E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Οι Ανεξάρτητοι Έλληνες μόνοι μας</w:t>
      </w:r>
      <w:r>
        <w:rPr>
          <w:rFonts w:eastAsia="Times New Roman" w:cs="Times New Roman"/>
          <w:szCs w:val="24"/>
        </w:rPr>
        <w:t>, μόνο εμείς και ο Πάνος Καμμένος</w:t>
      </w:r>
      <w:r>
        <w:rPr>
          <w:rFonts w:eastAsia="Times New Roman" w:cs="Times New Roman"/>
          <w:szCs w:val="24"/>
        </w:rPr>
        <w:t>,</w:t>
      </w:r>
      <w:r>
        <w:rPr>
          <w:rFonts w:eastAsia="Times New Roman" w:cs="Times New Roman"/>
          <w:szCs w:val="24"/>
        </w:rPr>
        <w:t xml:space="preserve"> φαίνεται ότι έχουμε τη στοιχειώδη ευαισθησία και υπευθυνότητα απέναντι στην πατρίδα και τον ελληνικό λαό, γιατί μόνο εμείς τονίζουμε την κρισιμότητα των στιγμών και καλούμε για εθνική ενότητα και όχι για ανούσιες διαμάχες</w:t>
      </w:r>
      <w:r>
        <w:rPr>
          <w:rFonts w:eastAsia="Times New Roman" w:cs="Times New Roman"/>
          <w:szCs w:val="24"/>
        </w:rPr>
        <w:t xml:space="preserve">. </w:t>
      </w:r>
    </w:p>
    <w:p w14:paraId="6E8199E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ειδικά τώρα που η Τουρκία έχει φθάσει στον μέγιστο βαθμό προκλητικότητας απέναντι στην εθνική κυριαρχία της Ελλάδος και της Κύπρου και προσβάλλει κάθε έννοια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 xml:space="preserve">ικαίου και ειρηνικής συνύπαρξης, οι περιστάσεις </w:t>
      </w:r>
      <w:r>
        <w:rPr>
          <w:rFonts w:eastAsia="Times New Roman" w:cs="Times New Roman"/>
          <w:szCs w:val="24"/>
        </w:rPr>
        <w:t>απαιτούν τη μέγιστη σοβαρότητα και ενότητα του λαού μας. Όμως, εσείς παρασύρετε τον ελληνικό λαό σε μια μικροπολιτική αντιπαράθεση, που το μόνο που καταφέρνει είναι να ευτελίζει το πολιτικό σκηνικό.</w:t>
      </w:r>
    </w:p>
    <w:p w14:paraId="6E8199F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επεκταθώ ιδιαίτερα στην αμφιλεγόμενη ανάρτηση του </w:t>
      </w:r>
      <w:r>
        <w:rPr>
          <w:rFonts w:eastAsia="Times New Roman" w:cs="Times New Roman"/>
          <w:szCs w:val="24"/>
        </w:rPr>
        <w:t xml:space="preserve">κ. </w:t>
      </w:r>
      <w:proofErr w:type="spellStart"/>
      <w:r>
        <w:rPr>
          <w:rFonts w:eastAsia="Times New Roman" w:cs="Times New Roman"/>
          <w:szCs w:val="24"/>
        </w:rPr>
        <w:t>Πολάκη</w:t>
      </w:r>
      <w:proofErr w:type="spellEnd"/>
      <w:r>
        <w:rPr>
          <w:rFonts w:eastAsia="Times New Roman" w:cs="Times New Roman"/>
          <w:szCs w:val="24"/>
        </w:rPr>
        <w:t xml:space="preserve"> απέναντι στον κ. </w:t>
      </w:r>
      <w:proofErr w:type="spellStart"/>
      <w:r>
        <w:rPr>
          <w:rFonts w:eastAsia="Times New Roman" w:cs="Times New Roman"/>
          <w:szCs w:val="24"/>
        </w:rPr>
        <w:t>Κυμπουρόπουλο</w:t>
      </w:r>
      <w:proofErr w:type="spellEnd"/>
      <w:r>
        <w:rPr>
          <w:rFonts w:eastAsia="Times New Roman" w:cs="Times New Roman"/>
          <w:szCs w:val="24"/>
        </w:rPr>
        <w:t xml:space="preserve">. Ο κ. </w:t>
      </w:r>
      <w:proofErr w:type="spellStart"/>
      <w:r>
        <w:rPr>
          <w:rFonts w:eastAsia="Times New Roman" w:cs="Times New Roman"/>
          <w:szCs w:val="24"/>
        </w:rPr>
        <w:t>Κυμπουρόπουλος</w:t>
      </w:r>
      <w:proofErr w:type="spellEnd"/>
      <w:r>
        <w:rPr>
          <w:rFonts w:eastAsia="Times New Roman" w:cs="Times New Roman"/>
          <w:szCs w:val="24"/>
        </w:rPr>
        <w:t xml:space="preserve"> είναι πραγματικά ένας ξεχωριστός συμπολίτης μας και έχει αποδείξει ότι δεν υπάρχει εμπόδιο σε εκείνους που προσπαθούν. Είναι αυτονόητο όμως ότι, όπως και όλοι εκείνοι που βαδίζουν σε παρόμοιο δρ</w:t>
      </w:r>
      <w:r>
        <w:rPr>
          <w:rFonts w:eastAsia="Times New Roman" w:cs="Times New Roman"/>
          <w:szCs w:val="24"/>
        </w:rPr>
        <w:t>όμο αγώνα και αξιοπρέπειας, αξίζουν τον μέγιστο σεβασμό και την υποστήριξή μας. Γι</w:t>
      </w:r>
      <w:r>
        <w:rPr>
          <w:rFonts w:eastAsia="Times New Roman" w:cs="Times New Roman"/>
          <w:szCs w:val="24"/>
        </w:rPr>
        <w:t>α</w:t>
      </w:r>
      <w:r>
        <w:rPr>
          <w:rFonts w:eastAsia="Times New Roman" w:cs="Times New Roman"/>
          <w:szCs w:val="24"/>
        </w:rPr>
        <w:t xml:space="preserve"> αυτό και η μικροπολιτική και κομματική διαχείριση του θέματος αποτελεί από μόνη της μια πράξη καταδικαστέα.</w:t>
      </w:r>
    </w:p>
    <w:p w14:paraId="6E8199F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Πολάκης</w:t>
      </w:r>
      <w:proofErr w:type="spellEnd"/>
      <w:r>
        <w:rPr>
          <w:rFonts w:eastAsia="Times New Roman" w:cs="Times New Roman"/>
          <w:szCs w:val="24"/>
        </w:rPr>
        <w:t xml:space="preserve"> θα μπορούσε να είναι πιο προσεκτικός. Το ίδιο, όμως</w:t>
      </w:r>
      <w:r>
        <w:rPr>
          <w:rFonts w:eastAsia="Times New Roman" w:cs="Times New Roman"/>
          <w:szCs w:val="24"/>
        </w:rPr>
        <w:t>, ισχύει και για τη Νέα Δημοκρατία, που με αλλοπρόσαλλες θέσεις γίνεται μια ακραία νεοφιλελεύθερη παράταξη, τη μια στιγμή, καταδικάζοντας κάθε θετική διάταξη υπέρ των συμπολιτών μας, αλλά, απ’ την άλλη, καλεί για ειδική μεταχείριση μη μου άπτου για τους υπ</w:t>
      </w:r>
      <w:r>
        <w:rPr>
          <w:rFonts w:eastAsia="Times New Roman" w:cs="Times New Roman"/>
          <w:szCs w:val="24"/>
        </w:rPr>
        <w:t>οψηφίους της που ανήκουν σ’ αυτή την κατηγορία.</w:t>
      </w:r>
    </w:p>
    <w:p w14:paraId="6E8199F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Δυστυχώς, σ’ αυτή την πολιτική παράνοια έχει καταλήξει η μεγάλη ιστορική παράταξη, που κάποτε πολλοί από εμάς υπηρετήσαμε. Άγεται και φέρεται προς αναζήτηση ψήφων, χωρίς κα</w:t>
      </w:r>
      <w:r>
        <w:rPr>
          <w:rFonts w:eastAsia="Times New Roman" w:cs="Times New Roman"/>
          <w:szCs w:val="24"/>
        </w:rPr>
        <w:t>μ</w:t>
      </w:r>
      <w:r>
        <w:rPr>
          <w:rFonts w:eastAsia="Times New Roman" w:cs="Times New Roman"/>
          <w:szCs w:val="24"/>
        </w:rPr>
        <w:t>μιά υπευθυνότητα απέναντι στα ζητήμ</w:t>
      </w:r>
      <w:r>
        <w:rPr>
          <w:rFonts w:eastAsia="Times New Roman" w:cs="Times New Roman"/>
          <w:szCs w:val="24"/>
        </w:rPr>
        <w:t>ατα που διαχειρίζεται ανάλογα με το ποιον συνομιλεί. Έτσι έκανε και στην περίπτωση της Συμφωνίας των Πρεσπών, που χειροκρότησε τον Γερμανό εκλεκτό φίλο του κ. Μητσοτάκη, τον κ. Βέμπερ, όταν εκείνος εκθείαζε τη Συμφωνία των Πρεσπών, αλλά</w:t>
      </w:r>
      <w:r>
        <w:rPr>
          <w:rFonts w:eastAsia="Times New Roman" w:cs="Times New Roman"/>
          <w:szCs w:val="24"/>
        </w:rPr>
        <w:t>,</w:t>
      </w:r>
      <w:r>
        <w:rPr>
          <w:rFonts w:eastAsia="Times New Roman" w:cs="Times New Roman"/>
          <w:szCs w:val="24"/>
        </w:rPr>
        <w:t xml:space="preserve"> όταν ήρθε η ώρα να</w:t>
      </w:r>
      <w:r>
        <w:rPr>
          <w:rFonts w:eastAsia="Times New Roman" w:cs="Times New Roman"/>
          <w:szCs w:val="24"/>
        </w:rPr>
        <w:t xml:space="preserve"> δημοσιευτούν τα λόγια του κ. Βέμπερ σε διάφορες δημοσιεύσεις, τα λογόκρινε, για να μη γίνει ρεζίλι στους ψηφοφόρους της. </w:t>
      </w:r>
    </w:p>
    <w:p w14:paraId="6E8199F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Όμως, και η μετατροπή του θέματος του κ. </w:t>
      </w:r>
      <w:proofErr w:type="spellStart"/>
      <w:r>
        <w:rPr>
          <w:rFonts w:eastAsia="Times New Roman" w:cs="Times New Roman"/>
          <w:szCs w:val="24"/>
        </w:rPr>
        <w:t>Πολάκη</w:t>
      </w:r>
      <w:proofErr w:type="spellEnd"/>
      <w:r>
        <w:rPr>
          <w:rFonts w:eastAsia="Times New Roman" w:cs="Times New Roman"/>
          <w:szCs w:val="24"/>
        </w:rPr>
        <w:t xml:space="preserve"> και του κ. </w:t>
      </w:r>
      <w:proofErr w:type="spellStart"/>
      <w:r>
        <w:rPr>
          <w:rFonts w:eastAsia="Times New Roman" w:cs="Times New Roman"/>
          <w:szCs w:val="24"/>
        </w:rPr>
        <w:t>Κυμπουρόπουλου</w:t>
      </w:r>
      <w:proofErr w:type="spellEnd"/>
      <w:r>
        <w:rPr>
          <w:rFonts w:eastAsia="Times New Roman" w:cs="Times New Roman"/>
          <w:szCs w:val="24"/>
        </w:rPr>
        <w:t xml:space="preserve"> σε ψήφο εμπιστοσύνης προς την Κυβέρνηση πιστεύω ότι είναι μ</w:t>
      </w:r>
      <w:r>
        <w:rPr>
          <w:rFonts w:eastAsia="Times New Roman" w:cs="Times New Roman"/>
          <w:szCs w:val="24"/>
        </w:rPr>
        <w:t>ια άκαιρη πολιτική ακροβασία. Ο Πρωθυπουργός, που την επέλεξε, δεν φαίνεται να συνειδητοποιεί ότι η πολιτική ζωή και το Κοινοβούλιο δεν είναι μόνο μια αρένα, όπου συγκρούονται ιδέες, κατευθύνσεις με τεχνάσματα και ταχυδακτυλουργίες, αλλά αποτελεί το υψηλότ</w:t>
      </w:r>
      <w:r>
        <w:rPr>
          <w:rFonts w:eastAsia="Times New Roman" w:cs="Times New Roman"/>
          <w:szCs w:val="24"/>
        </w:rPr>
        <w:t xml:space="preserve">ερο παράδειγμα ήθους και δράσης για </w:t>
      </w:r>
      <w:r>
        <w:rPr>
          <w:rFonts w:eastAsia="Times New Roman" w:cs="Times New Roman"/>
          <w:szCs w:val="24"/>
        </w:rPr>
        <w:lastRenderedPageBreak/>
        <w:t xml:space="preserve">τους πολίτες της χώρας μας. Οι πολίτες από εδώ μέσα παίρνουν το πιο καθοριστικό παράδειγμα για το πώς θα δράσουν στη ζωή τους, αλλά και εμείς εδώ μέσα στη Βουλή. Και το παράδειγμα που τους δίνετε, κύριε Τσίπρα και κύριε </w:t>
      </w:r>
      <w:r>
        <w:rPr>
          <w:rFonts w:eastAsia="Times New Roman" w:cs="Times New Roman"/>
          <w:szCs w:val="24"/>
        </w:rPr>
        <w:t xml:space="preserve">Μητσοτάκη, δεν είναι καθόλου καλό. Βέβαια, μια κυβέρνηση και μια αντιπολίτευση που βασίζονται σε αποστάτες είναι τελείως άτοπο να μιλούν για ήθος και να ζητούν εμπιστοσύνη. </w:t>
      </w:r>
    </w:p>
    <w:p w14:paraId="6E8199F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Το ίδιο άτοπο είναι να ζητά η σημερινή Κυβέρνηση την εμπιστοσύνη των υπεύθυνων </w:t>
      </w:r>
      <w:r>
        <w:rPr>
          <w:rFonts w:eastAsia="Times New Roman" w:cs="Times New Roman"/>
          <w:szCs w:val="24"/>
        </w:rPr>
        <w:t>εκπροσώπων του ελληνικού λαού, του ίδιου αυτού λαού, τον οποίο δεν ρώτησε για τη Συμφωνία των Πρεσπών, για το εθνικό μεγάλο θέμα της παραχώρησης του ονόματος «Μακεδονία» στο μικρό κρατίδιο των Σκοπίων.</w:t>
      </w:r>
    </w:p>
    <w:p w14:paraId="6E8199F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Οι Ανεξάρτητοι Έλληνες είμαστε, λοιπόν, ξεκάθαροι: Δεν</w:t>
      </w:r>
      <w:r>
        <w:rPr>
          <w:rFonts w:eastAsia="Times New Roman" w:cs="Times New Roman"/>
          <w:szCs w:val="24"/>
        </w:rPr>
        <w:t xml:space="preserve"> θα στηρίξουμε την Κυβέρνηση και δεν θα της δώσουμε καμ</w:t>
      </w:r>
      <w:r>
        <w:rPr>
          <w:rFonts w:eastAsia="Times New Roman" w:cs="Times New Roman"/>
          <w:szCs w:val="24"/>
        </w:rPr>
        <w:t>μ</w:t>
      </w:r>
      <w:r>
        <w:rPr>
          <w:rFonts w:eastAsia="Times New Roman" w:cs="Times New Roman"/>
          <w:szCs w:val="24"/>
        </w:rPr>
        <w:t>ία ψήφο εμπιστοσύνης. Είναι θέμα ηθικής, εθνικής και πολιτικής σοβαρότητας και ευθύνης. Σε καμ</w:t>
      </w:r>
      <w:r>
        <w:rPr>
          <w:rFonts w:eastAsia="Times New Roman" w:cs="Times New Roman"/>
          <w:szCs w:val="24"/>
        </w:rPr>
        <w:t>μ</w:t>
      </w:r>
      <w:r>
        <w:rPr>
          <w:rFonts w:eastAsia="Times New Roman" w:cs="Times New Roman"/>
          <w:szCs w:val="24"/>
        </w:rPr>
        <w:t>ία περίπτωση, όμως, αυτή η θέση μας δεν μπορεί και δεν πρέπει να ερμηνευθεί ως υποστήριξη της πρότασης μο</w:t>
      </w:r>
      <w:r>
        <w:rPr>
          <w:rFonts w:eastAsia="Times New Roman" w:cs="Times New Roman"/>
          <w:szCs w:val="24"/>
        </w:rPr>
        <w:t xml:space="preserve">μφής </w:t>
      </w:r>
      <w:r>
        <w:rPr>
          <w:rFonts w:eastAsia="Times New Roman" w:cs="Times New Roman"/>
          <w:szCs w:val="24"/>
        </w:rPr>
        <w:lastRenderedPageBreak/>
        <w:t xml:space="preserve">της Νέας Δημοκρατίας, γιατί είναι τελείως φανερό ότι η πρόταση μομφής είναι ένα ακόμα </w:t>
      </w:r>
      <w:proofErr w:type="spellStart"/>
      <w:r>
        <w:rPr>
          <w:rFonts w:eastAsia="Times New Roman" w:cs="Times New Roman"/>
          <w:szCs w:val="24"/>
        </w:rPr>
        <w:t>απέλπιδο</w:t>
      </w:r>
      <w:proofErr w:type="spellEnd"/>
      <w:r>
        <w:rPr>
          <w:rFonts w:eastAsia="Times New Roman" w:cs="Times New Roman"/>
          <w:szCs w:val="24"/>
        </w:rPr>
        <w:t xml:space="preserve"> και πολιτικά προσβλητικό τέχνασμα, που θέτει σε κίνδυνο την πορεία της χώρας για ένα θέμα που σίγουρα θα μπορούσε να είχε λυθεί ανάμεσα στον κ. </w:t>
      </w:r>
      <w:proofErr w:type="spellStart"/>
      <w:r>
        <w:rPr>
          <w:rFonts w:eastAsia="Times New Roman" w:cs="Times New Roman"/>
          <w:szCs w:val="24"/>
        </w:rPr>
        <w:t>Πολάκη</w:t>
      </w:r>
      <w:proofErr w:type="spellEnd"/>
      <w:r>
        <w:rPr>
          <w:rFonts w:eastAsia="Times New Roman" w:cs="Times New Roman"/>
          <w:szCs w:val="24"/>
        </w:rPr>
        <w:t xml:space="preserve"> και σ</w:t>
      </w:r>
      <w:r>
        <w:rPr>
          <w:rFonts w:eastAsia="Times New Roman" w:cs="Times New Roman"/>
          <w:szCs w:val="24"/>
        </w:rPr>
        <w:t xml:space="preserve">τον κ. </w:t>
      </w:r>
      <w:proofErr w:type="spellStart"/>
      <w:r>
        <w:rPr>
          <w:rFonts w:eastAsia="Times New Roman" w:cs="Times New Roman"/>
          <w:szCs w:val="24"/>
        </w:rPr>
        <w:t>Κυμπουρόπουλο</w:t>
      </w:r>
      <w:proofErr w:type="spellEnd"/>
      <w:r>
        <w:rPr>
          <w:rFonts w:eastAsia="Times New Roman" w:cs="Times New Roman"/>
          <w:szCs w:val="24"/>
        </w:rPr>
        <w:t>, ίσως σε μια συνέντευξη Τύπου.</w:t>
      </w:r>
    </w:p>
    <w:p w14:paraId="6E8199F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Κυρίες και κύριοι, οι Ανεξάρτητοι Έλληνες, από την άλλη, χαιρετίζουμε τις οικονομικές ελαφρύνσεις που η Κυβέρνηση ανακοίνωσε προς τους συμπολίτες μας, γιατί αποτελούν μία ακόμα επιβεβαίωση και επιβράβευση</w:t>
      </w:r>
      <w:r>
        <w:rPr>
          <w:rFonts w:eastAsia="Times New Roman" w:cs="Times New Roman"/>
          <w:szCs w:val="24"/>
        </w:rPr>
        <w:t xml:space="preserve"> της κεντρικής επιλογής που κάναμε εμείς το 2015 για μια συγκυβέρνηση δύο κομμάτων με διαφορετικές ιδεολογίες. «Βάλαμε πλάτη» σε μια κυβέρνηση συνεργασίας, γιατί πάνω απ’ όλα προτάξαμε το εθνικό συμφέρον και το συμφέρον των Ελλήνων. </w:t>
      </w:r>
    </w:p>
    <w:p w14:paraId="6E8199F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 έξοδος από τα μνημόν</w:t>
      </w:r>
      <w:r>
        <w:rPr>
          <w:rFonts w:eastAsia="Times New Roman" w:cs="Times New Roman"/>
          <w:szCs w:val="24"/>
        </w:rPr>
        <w:t xml:space="preserve">ια, που κάθε μέρα γίνεται και πιο ξεκάθαρη, οι ελαφρύνσεις προς συμπολίτες μας, που βασανίστηκαν εδώ και δέκα περίπου χρόνια, δεν θα γίνονταν ποτέ μια πραγματικότητα, εάν εμείς, οι Ανεξάρτητοι </w:t>
      </w:r>
      <w:r>
        <w:rPr>
          <w:rFonts w:eastAsia="Times New Roman" w:cs="Times New Roman"/>
          <w:szCs w:val="24"/>
        </w:rPr>
        <w:lastRenderedPageBreak/>
        <w:t xml:space="preserve">Έλληνες, δεν «βάζαμε πλάτη» σε μια εθνική στρατηγική και εάν ο </w:t>
      </w:r>
      <w:r>
        <w:rPr>
          <w:rFonts w:eastAsia="Times New Roman" w:cs="Times New Roman"/>
          <w:szCs w:val="24"/>
        </w:rPr>
        <w:t>Πάνος Καμμένος δεν έδινε στη χώρα την κατεύθυνση που έπρεπε να ακολουθήσει, για να βγει όρθια από την κρίση. Βοηθήσαμε τον κυβερνητικό μας εταίρο να ξεπεράσει τις ιδεοληψίες του, να καταλάβει ότι το μέλλον της Ελλάδας βρίσκεται σε μια ισχυρή συμμαχία με τι</w:t>
      </w:r>
      <w:r>
        <w:rPr>
          <w:rFonts w:eastAsia="Times New Roman" w:cs="Times New Roman"/>
          <w:szCs w:val="24"/>
        </w:rPr>
        <w:t xml:space="preserve">ς χώρες του μεσογειακού Νότου και των θαλάσσιων διαδρομών. </w:t>
      </w:r>
    </w:p>
    <w:p w14:paraId="6E8199F8" w14:textId="77777777" w:rsidR="004B0DF5" w:rsidRDefault="00471FB5">
      <w:pPr>
        <w:spacing w:line="600" w:lineRule="auto"/>
        <w:ind w:firstLine="709"/>
        <w:jc w:val="both"/>
        <w:rPr>
          <w:rFonts w:eastAsia="Times New Roman" w:cs="Times New Roman"/>
          <w:szCs w:val="24"/>
        </w:rPr>
      </w:pPr>
      <w:r>
        <w:rPr>
          <w:rFonts w:eastAsia="Times New Roman" w:cs="Times New Roman"/>
          <w:szCs w:val="24"/>
        </w:rPr>
        <w:t>Α</w:t>
      </w:r>
      <w:r w:rsidRPr="00854EF9">
        <w:rPr>
          <w:rFonts w:eastAsia="Times New Roman" w:cs="Times New Roman"/>
          <w:szCs w:val="24"/>
        </w:rPr>
        <w:t xml:space="preserve">νοίξαμε διπλωματικές οδούς και </w:t>
      </w:r>
      <w:r>
        <w:rPr>
          <w:rFonts w:eastAsia="Times New Roman" w:cs="Times New Roman"/>
          <w:szCs w:val="24"/>
        </w:rPr>
        <w:t>αποδείξαμε</w:t>
      </w:r>
      <w:r w:rsidRPr="00854EF9">
        <w:rPr>
          <w:rFonts w:eastAsia="Times New Roman" w:cs="Times New Roman"/>
          <w:szCs w:val="24"/>
        </w:rPr>
        <w:t xml:space="preserve"> ότι είναι πραγματικότητα </w:t>
      </w:r>
      <w:r>
        <w:rPr>
          <w:rFonts w:eastAsia="Times New Roman" w:cs="Times New Roman"/>
          <w:szCs w:val="24"/>
        </w:rPr>
        <w:t xml:space="preserve">ο </w:t>
      </w:r>
      <w:r w:rsidRPr="00854EF9">
        <w:rPr>
          <w:rFonts w:eastAsia="Times New Roman" w:cs="Times New Roman"/>
          <w:szCs w:val="24"/>
        </w:rPr>
        <w:t>ορυκτός πλούτος της Ελλάδας</w:t>
      </w:r>
      <w:r>
        <w:rPr>
          <w:rFonts w:eastAsia="Times New Roman" w:cs="Times New Roman"/>
          <w:szCs w:val="24"/>
        </w:rPr>
        <w:t>,</w:t>
      </w:r>
      <w:r w:rsidRPr="00854EF9">
        <w:rPr>
          <w:rFonts w:eastAsia="Times New Roman" w:cs="Times New Roman"/>
          <w:szCs w:val="24"/>
        </w:rPr>
        <w:t xml:space="preserve"> για τον οποίο μας χλεύαζαν </w:t>
      </w:r>
      <w:r>
        <w:rPr>
          <w:rFonts w:eastAsia="Times New Roman" w:cs="Times New Roman"/>
          <w:szCs w:val="24"/>
        </w:rPr>
        <w:t>π</w:t>
      </w:r>
      <w:r w:rsidRPr="00854EF9">
        <w:rPr>
          <w:rFonts w:eastAsia="Times New Roman" w:cs="Times New Roman"/>
          <w:szCs w:val="24"/>
        </w:rPr>
        <w:t xml:space="preserve">ριν </w:t>
      </w:r>
      <w:r>
        <w:rPr>
          <w:rFonts w:eastAsia="Times New Roman" w:cs="Times New Roman"/>
          <w:szCs w:val="24"/>
        </w:rPr>
        <w:t xml:space="preserve">από </w:t>
      </w:r>
      <w:r w:rsidRPr="00854EF9">
        <w:rPr>
          <w:rFonts w:eastAsia="Times New Roman" w:cs="Times New Roman"/>
          <w:szCs w:val="24"/>
        </w:rPr>
        <w:t xml:space="preserve">μερικά χρόνια αυτοί που ήθελαν </w:t>
      </w:r>
      <w:r>
        <w:rPr>
          <w:rFonts w:eastAsia="Times New Roman" w:cs="Times New Roman"/>
          <w:szCs w:val="24"/>
        </w:rPr>
        <w:t xml:space="preserve">να </w:t>
      </w:r>
      <w:r w:rsidRPr="00854EF9">
        <w:rPr>
          <w:rFonts w:eastAsia="Times New Roman" w:cs="Times New Roman"/>
          <w:szCs w:val="24"/>
        </w:rPr>
        <w:t>τον ξεπουλήσουν</w:t>
      </w:r>
      <w:r>
        <w:rPr>
          <w:rFonts w:eastAsia="Times New Roman" w:cs="Times New Roman"/>
          <w:szCs w:val="24"/>
        </w:rPr>
        <w:t>. Κ</w:t>
      </w:r>
      <w:r w:rsidRPr="00854EF9">
        <w:rPr>
          <w:rFonts w:eastAsia="Times New Roman" w:cs="Times New Roman"/>
          <w:szCs w:val="24"/>
        </w:rPr>
        <w:t>αι πιέσαμ</w:t>
      </w:r>
      <w:r w:rsidRPr="00854EF9">
        <w:rPr>
          <w:rFonts w:eastAsia="Times New Roman" w:cs="Times New Roman"/>
          <w:szCs w:val="24"/>
        </w:rPr>
        <w:t xml:space="preserve">ε και </w:t>
      </w:r>
      <w:r>
        <w:rPr>
          <w:rFonts w:eastAsia="Times New Roman" w:cs="Times New Roman"/>
          <w:szCs w:val="24"/>
        </w:rPr>
        <w:t>οδηγήσαμε</w:t>
      </w:r>
      <w:r w:rsidRPr="00854EF9">
        <w:rPr>
          <w:rFonts w:eastAsia="Times New Roman" w:cs="Times New Roman"/>
          <w:szCs w:val="24"/>
        </w:rPr>
        <w:t xml:space="preserve"> προς τη θεμελίωση του πιο σημαντικού</w:t>
      </w:r>
      <w:r>
        <w:rPr>
          <w:rFonts w:eastAsia="Times New Roman" w:cs="Times New Roman"/>
          <w:szCs w:val="24"/>
        </w:rPr>
        <w:t>,</w:t>
      </w:r>
      <w:r w:rsidRPr="00854EF9">
        <w:rPr>
          <w:rFonts w:eastAsia="Times New Roman" w:cs="Times New Roman"/>
          <w:szCs w:val="24"/>
        </w:rPr>
        <w:t xml:space="preserve"> </w:t>
      </w:r>
      <w:r>
        <w:rPr>
          <w:rFonts w:eastAsia="Times New Roman" w:cs="Times New Roman"/>
          <w:szCs w:val="24"/>
        </w:rPr>
        <w:t>ί</w:t>
      </w:r>
      <w:r w:rsidRPr="00854EF9">
        <w:rPr>
          <w:rFonts w:eastAsia="Times New Roman" w:cs="Times New Roman"/>
          <w:szCs w:val="24"/>
        </w:rPr>
        <w:t>σως</w:t>
      </w:r>
      <w:r>
        <w:rPr>
          <w:rFonts w:eastAsia="Times New Roman" w:cs="Times New Roman"/>
          <w:szCs w:val="24"/>
        </w:rPr>
        <w:t>,</w:t>
      </w:r>
      <w:r w:rsidRPr="00854EF9">
        <w:rPr>
          <w:rFonts w:eastAsia="Times New Roman" w:cs="Times New Roman"/>
          <w:szCs w:val="24"/>
        </w:rPr>
        <w:t xml:space="preserve"> ενεργειακού άξονα στον πλανήτη</w:t>
      </w:r>
      <w:r>
        <w:rPr>
          <w:rFonts w:eastAsia="Times New Roman" w:cs="Times New Roman"/>
          <w:szCs w:val="24"/>
        </w:rPr>
        <w:t>,</w:t>
      </w:r>
      <w:r w:rsidRPr="00854EF9">
        <w:rPr>
          <w:rFonts w:eastAsia="Times New Roman" w:cs="Times New Roman"/>
          <w:szCs w:val="24"/>
        </w:rPr>
        <w:t xml:space="preserve"> κάνοντας </w:t>
      </w:r>
      <w:r>
        <w:rPr>
          <w:rFonts w:eastAsia="Times New Roman" w:cs="Times New Roman"/>
          <w:szCs w:val="24"/>
        </w:rPr>
        <w:t xml:space="preserve">ξανά την Ελλάδα κεντρικό πόλο </w:t>
      </w:r>
      <w:r w:rsidRPr="00854EF9">
        <w:rPr>
          <w:rFonts w:eastAsia="Times New Roman" w:cs="Times New Roman"/>
          <w:szCs w:val="24"/>
        </w:rPr>
        <w:t xml:space="preserve">του παγκόσμιου </w:t>
      </w:r>
      <w:r>
        <w:rPr>
          <w:rFonts w:eastAsia="Times New Roman" w:cs="Times New Roman"/>
          <w:szCs w:val="24"/>
        </w:rPr>
        <w:t>γεω</w:t>
      </w:r>
      <w:r w:rsidRPr="00854EF9">
        <w:rPr>
          <w:rFonts w:eastAsia="Times New Roman" w:cs="Times New Roman"/>
          <w:szCs w:val="24"/>
        </w:rPr>
        <w:t>πολιτικού σκηνικού</w:t>
      </w:r>
      <w:r>
        <w:rPr>
          <w:rFonts w:eastAsia="Times New Roman" w:cs="Times New Roman"/>
          <w:szCs w:val="24"/>
        </w:rPr>
        <w:t>.</w:t>
      </w:r>
    </w:p>
    <w:p w14:paraId="6E8199F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w:t>
      </w:r>
      <w:r w:rsidRPr="00854EF9">
        <w:rPr>
          <w:rFonts w:eastAsia="Times New Roman" w:cs="Times New Roman"/>
          <w:szCs w:val="24"/>
        </w:rPr>
        <w:t>υτή η αναβαθμισμένη γεωπολιτική σημασία της χώρας μας εξασφάλισε τους στρατηγικούς εκε</w:t>
      </w:r>
      <w:r w:rsidRPr="00854EF9">
        <w:rPr>
          <w:rFonts w:eastAsia="Times New Roman" w:cs="Times New Roman"/>
          <w:szCs w:val="24"/>
        </w:rPr>
        <w:t>ίνους εταίρους</w:t>
      </w:r>
      <w:r>
        <w:rPr>
          <w:rFonts w:eastAsia="Times New Roman" w:cs="Times New Roman"/>
          <w:szCs w:val="24"/>
        </w:rPr>
        <w:t>,</w:t>
      </w:r>
      <w:r w:rsidRPr="00854EF9">
        <w:rPr>
          <w:rFonts w:eastAsia="Times New Roman" w:cs="Times New Roman"/>
          <w:szCs w:val="24"/>
        </w:rPr>
        <w:t xml:space="preserve"> ώστε να πετύχουμε καλύτερες συνθήκες διαπραγμάτευσ</w:t>
      </w:r>
      <w:r>
        <w:rPr>
          <w:rFonts w:eastAsia="Times New Roman" w:cs="Times New Roman"/>
          <w:szCs w:val="24"/>
        </w:rPr>
        <w:t>η</w:t>
      </w:r>
      <w:r w:rsidRPr="00854EF9">
        <w:rPr>
          <w:rFonts w:eastAsia="Times New Roman" w:cs="Times New Roman"/>
          <w:szCs w:val="24"/>
        </w:rPr>
        <w:t>ς και να μειώσου</w:t>
      </w:r>
      <w:r>
        <w:rPr>
          <w:rFonts w:eastAsia="Times New Roman" w:cs="Times New Roman"/>
          <w:szCs w:val="24"/>
        </w:rPr>
        <w:t>με</w:t>
      </w:r>
      <w:r w:rsidRPr="00854EF9">
        <w:rPr>
          <w:rFonts w:eastAsia="Times New Roman" w:cs="Times New Roman"/>
          <w:szCs w:val="24"/>
        </w:rPr>
        <w:t xml:space="preserve"> τις απαιτήσεις των δανειστών</w:t>
      </w:r>
      <w:r>
        <w:rPr>
          <w:rFonts w:eastAsia="Times New Roman" w:cs="Times New Roman"/>
          <w:szCs w:val="24"/>
        </w:rPr>
        <w:t>,</w:t>
      </w:r>
      <w:r w:rsidRPr="00854EF9">
        <w:rPr>
          <w:rFonts w:eastAsia="Times New Roman" w:cs="Times New Roman"/>
          <w:szCs w:val="24"/>
        </w:rPr>
        <w:t xml:space="preserve"> που </w:t>
      </w:r>
      <w:r w:rsidRPr="00854EF9">
        <w:rPr>
          <w:rFonts w:eastAsia="Times New Roman" w:cs="Times New Roman"/>
          <w:szCs w:val="24"/>
        </w:rPr>
        <w:lastRenderedPageBreak/>
        <w:t>κάποιοι άλλοι μας είχαν υπογράψει</w:t>
      </w:r>
      <w:r>
        <w:rPr>
          <w:rFonts w:eastAsia="Times New Roman" w:cs="Times New Roman"/>
          <w:szCs w:val="24"/>
        </w:rPr>
        <w:t>. Α</w:t>
      </w:r>
      <w:r w:rsidRPr="00854EF9">
        <w:rPr>
          <w:rFonts w:eastAsia="Times New Roman" w:cs="Times New Roman"/>
          <w:szCs w:val="24"/>
        </w:rPr>
        <w:t xml:space="preserve">υτές οι εξελίξεις είναι που επέτρεψαν να έχουμε σήμερα τη δυνατότητα ως χώρα να </w:t>
      </w:r>
      <w:r>
        <w:rPr>
          <w:rFonts w:eastAsia="Times New Roman" w:cs="Times New Roman"/>
          <w:szCs w:val="24"/>
        </w:rPr>
        <w:t>ε</w:t>
      </w:r>
      <w:r w:rsidRPr="00854EF9">
        <w:rPr>
          <w:rFonts w:eastAsia="Times New Roman" w:cs="Times New Roman"/>
          <w:szCs w:val="24"/>
        </w:rPr>
        <w:t>πιστρέφουμε στον ελ</w:t>
      </w:r>
      <w:r w:rsidRPr="00854EF9">
        <w:rPr>
          <w:rFonts w:eastAsia="Times New Roman" w:cs="Times New Roman"/>
          <w:szCs w:val="24"/>
        </w:rPr>
        <w:t>ληνικό λαό ένα μέρος από τον πλούτο που αυτ</w:t>
      </w:r>
      <w:r>
        <w:rPr>
          <w:rFonts w:eastAsia="Times New Roman" w:cs="Times New Roman"/>
          <w:szCs w:val="24"/>
        </w:rPr>
        <w:t>ό</w:t>
      </w:r>
      <w:r w:rsidRPr="00854EF9">
        <w:rPr>
          <w:rFonts w:eastAsia="Times New Roman" w:cs="Times New Roman"/>
          <w:szCs w:val="24"/>
        </w:rPr>
        <w:t>ς αφαιρέθ</w:t>
      </w:r>
      <w:r>
        <w:rPr>
          <w:rFonts w:eastAsia="Times New Roman" w:cs="Times New Roman"/>
          <w:szCs w:val="24"/>
        </w:rPr>
        <w:t>ηκε</w:t>
      </w:r>
      <w:r w:rsidRPr="00854EF9">
        <w:rPr>
          <w:rFonts w:eastAsia="Times New Roman" w:cs="Times New Roman"/>
          <w:szCs w:val="24"/>
        </w:rPr>
        <w:t xml:space="preserve"> μεθοδικά τις προηγούμενες δεκαετίες και τα προηγούμενα χρόνια</w:t>
      </w:r>
      <w:r>
        <w:rPr>
          <w:rFonts w:eastAsia="Times New Roman" w:cs="Times New Roman"/>
          <w:szCs w:val="24"/>
        </w:rPr>
        <w:t xml:space="preserve"> και να διασφαλίσουμε τις συντάξεις, </w:t>
      </w:r>
      <w:r w:rsidRPr="00854EF9">
        <w:rPr>
          <w:rFonts w:eastAsia="Times New Roman" w:cs="Times New Roman"/>
          <w:szCs w:val="24"/>
        </w:rPr>
        <w:t>τον κατώτατο μισθό</w:t>
      </w:r>
      <w:r>
        <w:rPr>
          <w:rFonts w:eastAsia="Times New Roman" w:cs="Times New Roman"/>
          <w:szCs w:val="24"/>
        </w:rPr>
        <w:t>,</w:t>
      </w:r>
      <w:r w:rsidRPr="00854EF9">
        <w:rPr>
          <w:rFonts w:eastAsia="Times New Roman" w:cs="Times New Roman"/>
          <w:szCs w:val="24"/>
        </w:rPr>
        <w:t xml:space="preserve"> τα δώρα κα</w:t>
      </w:r>
      <w:r>
        <w:rPr>
          <w:rFonts w:eastAsia="Times New Roman" w:cs="Times New Roman"/>
          <w:szCs w:val="24"/>
        </w:rPr>
        <w:t xml:space="preserve">ι τα επιδόματα, </w:t>
      </w:r>
      <w:r w:rsidRPr="00854EF9">
        <w:rPr>
          <w:rFonts w:eastAsia="Times New Roman" w:cs="Times New Roman"/>
          <w:szCs w:val="24"/>
        </w:rPr>
        <w:t>τα δικαιώματα των εργαζομένων</w:t>
      </w:r>
      <w:r>
        <w:rPr>
          <w:rFonts w:eastAsia="Times New Roman" w:cs="Times New Roman"/>
          <w:szCs w:val="24"/>
        </w:rPr>
        <w:t>.</w:t>
      </w:r>
    </w:p>
    <w:p w14:paraId="6E8199F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Ό</w:t>
      </w:r>
      <w:r w:rsidRPr="00854EF9">
        <w:rPr>
          <w:rFonts w:eastAsia="Times New Roman" w:cs="Times New Roman"/>
          <w:szCs w:val="24"/>
        </w:rPr>
        <w:t xml:space="preserve">λα αυτά είναι σίγουρο ότι στα βιβλία της ιστορίας του μέλλοντος θα γραφτούν έχοντας δίπλα το όνομα </w:t>
      </w:r>
      <w:r>
        <w:rPr>
          <w:rFonts w:eastAsia="Times New Roman" w:cs="Times New Roman"/>
          <w:szCs w:val="24"/>
        </w:rPr>
        <w:t>«</w:t>
      </w:r>
      <w:r w:rsidRPr="00854EF9">
        <w:rPr>
          <w:rFonts w:eastAsia="Times New Roman" w:cs="Times New Roman"/>
          <w:szCs w:val="24"/>
        </w:rPr>
        <w:t>Πάνος Καμμένος</w:t>
      </w:r>
      <w:r>
        <w:rPr>
          <w:rFonts w:eastAsia="Times New Roman" w:cs="Times New Roman"/>
          <w:szCs w:val="24"/>
        </w:rPr>
        <w:t>».</w:t>
      </w:r>
    </w:p>
    <w:p w14:paraId="6E8199F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E8199F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Δεν</w:t>
      </w:r>
      <w:r w:rsidRPr="00854EF9">
        <w:rPr>
          <w:rFonts w:eastAsia="Times New Roman" w:cs="Times New Roman"/>
          <w:szCs w:val="24"/>
        </w:rPr>
        <w:t xml:space="preserve"> ξεχνούμε</w:t>
      </w:r>
      <w:r>
        <w:rPr>
          <w:rFonts w:eastAsia="Times New Roman" w:cs="Times New Roman"/>
          <w:szCs w:val="24"/>
        </w:rPr>
        <w:t>, όμως,</w:t>
      </w:r>
      <w:r w:rsidRPr="00854EF9">
        <w:rPr>
          <w:rFonts w:eastAsia="Times New Roman" w:cs="Times New Roman"/>
          <w:szCs w:val="24"/>
        </w:rPr>
        <w:t xml:space="preserve"> και την πράξη αποστασίας που διέλυ</w:t>
      </w:r>
      <w:r w:rsidRPr="00854EF9">
        <w:rPr>
          <w:rFonts w:eastAsia="Times New Roman" w:cs="Times New Roman"/>
          <w:szCs w:val="24"/>
        </w:rPr>
        <w:t xml:space="preserve">σε την </w:t>
      </w:r>
      <w:r>
        <w:rPr>
          <w:rFonts w:eastAsia="Times New Roman" w:cs="Times New Roman"/>
          <w:szCs w:val="24"/>
        </w:rPr>
        <w:t>Κ</w:t>
      </w:r>
      <w:r w:rsidRPr="00854EF9">
        <w:rPr>
          <w:rFonts w:eastAsia="Times New Roman" w:cs="Times New Roman"/>
          <w:szCs w:val="24"/>
        </w:rPr>
        <w:t xml:space="preserve">οινοβουλευτική μας </w:t>
      </w:r>
      <w:r>
        <w:rPr>
          <w:rFonts w:eastAsia="Times New Roman" w:cs="Times New Roman"/>
          <w:szCs w:val="24"/>
        </w:rPr>
        <w:t>Ο</w:t>
      </w:r>
      <w:r w:rsidRPr="00854EF9">
        <w:rPr>
          <w:rFonts w:eastAsia="Times New Roman" w:cs="Times New Roman"/>
          <w:szCs w:val="24"/>
        </w:rPr>
        <w:t>μάδα</w:t>
      </w:r>
      <w:r>
        <w:rPr>
          <w:rFonts w:eastAsia="Times New Roman" w:cs="Times New Roman"/>
          <w:szCs w:val="24"/>
        </w:rPr>
        <w:t>,</w:t>
      </w:r>
      <w:r w:rsidRPr="00854EF9">
        <w:rPr>
          <w:rFonts w:eastAsia="Times New Roman" w:cs="Times New Roman"/>
          <w:szCs w:val="24"/>
        </w:rPr>
        <w:t xml:space="preserve"> για να μπορέσουμε να συνεχίσουμε με πιο πολλά όπλα κοινοβουλευτικά και να φέρουμε στο φως το σκοτεινό </w:t>
      </w:r>
      <w:r>
        <w:rPr>
          <w:rFonts w:eastAsia="Times New Roman" w:cs="Times New Roman"/>
          <w:szCs w:val="24"/>
        </w:rPr>
        <w:t>π</w:t>
      </w:r>
      <w:r w:rsidRPr="00854EF9">
        <w:rPr>
          <w:rFonts w:eastAsia="Times New Roman" w:cs="Times New Roman"/>
          <w:szCs w:val="24"/>
        </w:rPr>
        <w:t xml:space="preserve">αρασκήνιο </w:t>
      </w:r>
      <w:r>
        <w:rPr>
          <w:rFonts w:eastAsia="Times New Roman" w:cs="Times New Roman"/>
          <w:szCs w:val="24"/>
        </w:rPr>
        <w:t>-</w:t>
      </w:r>
      <w:r w:rsidRPr="00854EF9">
        <w:rPr>
          <w:rFonts w:eastAsia="Times New Roman" w:cs="Times New Roman"/>
          <w:szCs w:val="24"/>
        </w:rPr>
        <w:lastRenderedPageBreak/>
        <w:t>τελειώνω</w:t>
      </w:r>
      <w:r>
        <w:rPr>
          <w:rFonts w:eastAsia="Times New Roman" w:cs="Times New Roman"/>
          <w:szCs w:val="24"/>
        </w:rPr>
        <w:t>,</w:t>
      </w:r>
      <w:r w:rsidRPr="00854EF9">
        <w:rPr>
          <w:rFonts w:eastAsia="Times New Roman" w:cs="Times New Roman"/>
          <w:szCs w:val="24"/>
        </w:rPr>
        <w:t xml:space="preserve"> κύριε </w:t>
      </w:r>
      <w:r>
        <w:rPr>
          <w:rFonts w:eastAsia="Times New Roman" w:cs="Times New Roman"/>
          <w:szCs w:val="24"/>
        </w:rPr>
        <w:t>Π</w:t>
      </w:r>
      <w:r w:rsidRPr="00854EF9">
        <w:rPr>
          <w:rFonts w:eastAsia="Times New Roman" w:cs="Times New Roman"/>
          <w:szCs w:val="24"/>
        </w:rPr>
        <w:t>ρόεδρε</w:t>
      </w:r>
      <w:r>
        <w:rPr>
          <w:rFonts w:eastAsia="Times New Roman" w:cs="Times New Roman"/>
          <w:szCs w:val="24"/>
        </w:rPr>
        <w:t>-</w:t>
      </w:r>
      <w:r w:rsidRPr="00854EF9">
        <w:rPr>
          <w:rFonts w:eastAsia="Times New Roman" w:cs="Times New Roman"/>
          <w:szCs w:val="24"/>
        </w:rPr>
        <w:t xml:space="preserve"> της </w:t>
      </w:r>
      <w:r>
        <w:rPr>
          <w:rFonts w:eastAsia="Times New Roman" w:cs="Times New Roman"/>
          <w:szCs w:val="24"/>
        </w:rPr>
        <w:t>Σ</w:t>
      </w:r>
      <w:r w:rsidRPr="00854EF9">
        <w:rPr>
          <w:rFonts w:eastAsia="Times New Roman" w:cs="Times New Roman"/>
          <w:szCs w:val="24"/>
        </w:rPr>
        <w:t>υμφωνίας των Πρεσπών και της μίζας και της βίζας</w:t>
      </w:r>
      <w:r>
        <w:rPr>
          <w:rFonts w:eastAsia="Times New Roman" w:cs="Times New Roman"/>
          <w:szCs w:val="24"/>
        </w:rPr>
        <w:t>. Ν</w:t>
      </w:r>
      <w:r w:rsidRPr="00854EF9">
        <w:rPr>
          <w:rFonts w:eastAsia="Times New Roman" w:cs="Times New Roman"/>
          <w:szCs w:val="24"/>
        </w:rPr>
        <w:t xml:space="preserve">α </w:t>
      </w:r>
      <w:r>
        <w:rPr>
          <w:rFonts w:eastAsia="Times New Roman" w:cs="Times New Roman"/>
          <w:szCs w:val="24"/>
        </w:rPr>
        <w:t>ε</w:t>
      </w:r>
      <w:r w:rsidRPr="00854EF9">
        <w:rPr>
          <w:rFonts w:eastAsia="Times New Roman" w:cs="Times New Roman"/>
          <w:szCs w:val="24"/>
        </w:rPr>
        <w:t>ίστε σίγουροι</w:t>
      </w:r>
      <w:r>
        <w:rPr>
          <w:rFonts w:eastAsia="Times New Roman" w:cs="Times New Roman"/>
          <w:szCs w:val="24"/>
        </w:rPr>
        <w:t xml:space="preserve"> ότι</w:t>
      </w:r>
      <w:r w:rsidRPr="00854EF9">
        <w:rPr>
          <w:rFonts w:eastAsia="Times New Roman" w:cs="Times New Roman"/>
          <w:szCs w:val="24"/>
        </w:rPr>
        <w:t xml:space="preserve"> ο ελλη</w:t>
      </w:r>
      <w:r w:rsidRPr="00854EF9">
        <w:rPr>
          <w:rFonts w:eastAsia="Times New Roman" w:cs="Times New Roman"/>
          <w:szCs w:val="24"/>
        </w:rPr>
        <w:t>νικός λαός δεν θα την ξεχάσει</w:t>
      </w:r>
      <w:r>
        <w:rPr>
          <w:rFonts w:eastAsia="Times New Roman" w:cs="Times New Roman"/>
          <w:szCs w:val="24"/>
        </w:rPr>
        <w:t>,</w:t>
      </w:r>
      <w:r w:rsidRPr="00854EF9">
        <w:rPr>
          <w:rFonts w:eastAsia="Times New Roman" w:cs="Times New Roman"/>
          <w:szCs w:val="24"/>
        </w:rPr>
        <w:t xml:space="preserve"> γιατί βλέπει και καταλ</w:t>
      </w:r>
      <w:r>
        <w:rPr>
          <w:rFonts w:eastAsia="Times New Roman" w:cs="Times New Roman"/>
          <w:szCs w:val="24"/>
        </w:rPr>
        <w:t>αβαίνει. Ν</w:t>
      </w:r>
      <w:r w:rsidRPr="00854EF9">
        <w:rPr>
          <w:rFonts w:eastAsia="Times New Roman" w:cs="Times New Roman"/>
          <w:szCs w:val="24"/>
        </w:rPr>
        <w:t xml:space="preserve">α </w:t>
      </w:r>
      <w:r>
        <w:rPr>
          <w:rFonts w:eastAsia="Times New Roman" w:cs="Times New Roman"/>
          <w:szCs w:val="24"/>
        </w:rPr>
        <w:t>είστε σίγουροι, ό</w:t>
      </w:r>
      <w:r w:rsidRPr="00854EF9">
        <w:rPr>
          <w:rFonts w:eastAsia="Times New Roman" w:cs="Times New Roman"/>
          <w:szCs w:val="24"/>
        </w:rPr>
        <w:t>πως είμαστε και εμείς</w:t>
      </w:r>
      <w:r>
        <w:rPr>
          <w:rFonts w:eastAsia="Times New Roman" w:cs="Times New Roman"/>
          <w:szCs w:val="24"/>
        </w:rPr>
        <w:t>,</w:t>
      </w:r>
      <w:r w:rsidRPr="00854EF9">
        <w:rPr>
          <w:rFonts w:eastAsia="Times New Roman" w:cs="Times New Roman"/>
          <w:szCs w:val="24"/>
        </w:rPr>
        <w:t xml:space="preserve"> ότι</w:t>
      </w:r>
      <w:r>
        <w:rPr>
          <w:rFonts w:eastAsia="Times New Roman" w:cs="Times New Roman"/>
          <w:szCs w:val="24"/>
        </w:rPr>
        <w:t>,</w:t>
      </w:r>
      <w:r w:rsidRPr="00854EF9">
        <w:rPr>
          <w:rFonts w:eastAsia="Times New Roman" w:cs="Times New Roman"/>
          <w:szCs w:val="24"/>
        </w:rPr>
        <w:t xml:space="preserve"> όταν θα έρθει η στιγμή</w:t>
      </w:r>
      <w:r>
        <w:rPr>
          <w:rFonts w:eastAsia="Times New Roman" w:cs="Times New Roman"/>
          <w:szCs w:val="24"/>
        </w:rPr>
        <w:t>, θ</w:t>
      </w:r>
      <w:r w:rsidRPr="00854EF9">
        <w:rPr>
          <w:rFonts w:eastAsia="Times New Roman" w:cs="Times New Roman"/>
          <w:szCs w:val="24"/>
        </w:rPr>
        <w:t xml:space="preserve">α θυμηθεί </w:t>
      </w:r>
      <w:r>
        <w:rPr>
          <w:rFonts w:eastAsia="Times New Roman" w:cs="Times New Roman"/>
          <w:szCs w:val="24"/>
        </w:rPr>
        <w:t>π</w:t>
      </w:r>
      <w:r w:rsidRPr="00854EF9">
        <w:rPr>
          <w:rFonts w:eastAsia="Times New Roman" w:cs="Times New Roman"/>
          <w:szCs w:val="24"/>
        </w:rPr>
        <w:t xml:space="preserve">οια είναι εκείνη η πολιτική παράταξη που κινήθηκε με εντιμότητα προς όφελός του και ποιες είναι </w:t>
      </w:r>
      <w:r>
        <w:rPr>
          <w:rFonts w:eastAsia="Times New Roman" w:cs="Times New Roman"/>
          <w:szCs w:val="24"/>
        </w:rPr>
        <w:t>ε</w:t>
      </w:r>
      <w:r w:rsidRPr="00854EF9">
        <w:rPr>
          <w:rFonts w:eastAsia="Times New Roman" w:cs="Times New Roman"/>
          <w:szCs w:val="24"/>
        </w:rPr>
        <w:t>κείνες που δε</w:t>
      </w:r>
      <w:r w:rsidRPr="00854EF9">
        <w:rPr>
          <w:rFonts w:eastAsia="Times New Roman" w:cs="Times New Roman"/>
          <w:szCs w:val="24"/>
        </w:rPr>
        <w:t>ν το</w:t>
      </w:r>
      <w:r>
        <w:rPr>
          <w:rFonts w:eastAsia="Times New Roman" w:cs="Times New Roman"/>
          <w:szCs w:val="24"/>
        </w:rPr>
        <w:t>ν</w:t>
      </w:r>
      <w:r w:rsidRPr="00854EF9">
        <w:rPr>
          <w:rFonts w:eastAsia="Times New Roman" w:cs="Times New Roman"/>
          <w:szCs w:val="24"/>
        </w:rPr>
        <w:t xml:space="preserve"> σεβάστηκαν καθόλου και</w:t>
      </w:r>
      <w:r>
        <w:rPr>
          <w:rFonts w:eastAsia="Times New Roman" w:cs="Times New Roman"/>
          <w:szCs w:val="24"/>
        </w:rPr>
        <w:t>,</w:t>
      </w:r>
      <w:r w:rsidRPr="00854EF9">
        <w:rPr>
          <w:rFonts w:eastAsia="Times New Roman" w:cs="Times New Roman"/>
          <w:szCs w:val="24"/>
        </w:rPr>
        <w:t xml:space="preserve"> παρά τον </w:t>
      </w:r>
      <w:r>
        <w:rPr>
          <w:rFonts w:eastAsia="Times New Roman" w:cs="Times New Roman"/>
          <w:szCs w:val="24"/>
        </w:rPr>
        <w:t xml:space="preserve">ανελέητο </w:t>
      </w:r>
      <w:r w:rsidRPr="00854EF9">
        <w:rPr>
          <w:rFonts w:eastAsia="Times New Roman" w:cs="Times New Roman"/>
          <w:szCs w:val="24"/>
        </w:rPr>
        <w:t xml:space="preserve">πόλεμο που γίνεται εναντίον </w:t>
      </w:r>
      <w:r>
        <w:rPr>
          <w:rFonts w:eastAsia="Times New Roman" w:cs="Times New Roman"/>
          <w:szCs w:val="24"/>
        </w:rPr>
        <w:t>μας,</w:t>
      </w:r>
      <w:r w:rsidRPr="00854EF9">
        <w:rPr>
          <w:rFonts w:eastAsia="Times New Roman" w:cs="Times New Roman"/>
          <w:szCs w:val="24"/>
        </w:rPr>
        <w:t xml:space="preserve"> θα μας δώσει τη δύναμη για να συνεχίσουμε πιο δυνατοί στο έργο </w:t>
      </w:r>
      <w:r>
        <w:rPr>
          <w:rFonts w:eastAsia="Times New Roman" w:cs="Times New Roman"/>
          <w:szCs w:val="24"/>
        </w:rPr>
        <w:t>μας.</w:t>
      </w:r>
    </w:p>
    <w:p w14:paraId="6E8199F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w:t>
      </w:r>
      <w:r w:rsidRPr="00854EF9">
        <w:rPr>
          <w:rFonts w:eastAsia="Times New Roman" w:cs="Times New Roman"/>
          <w:szCs w:val="24"/>
        </w:rPr>
        <w:t xml:space="preserve"> ελληνικός λαός πρέπει να αποφασίσει με εκλογές για μ</w:t>
      </w:r>
      <w:r>
        <w:rPr>
          <w:rFonts w:eastAsia="Times New Roman" w:cs="Times New Roman"/>
          <w:szCs w:val="24"/>
        </w:rPr>
        <w:t>ι</w:t>
      </w:r>
      <w:r w:rsidRPr="00854EF9">
        <w:rPr>
          <w:rFonts w:eastAsia="Times New Roman" w:cs="Times New Roman"/>
          <w:szCs w:val="24"/>
        </w:rPr>
        <w:t>α νέα κυβέρνηση</w:t>
      </w:r>
      <w:r>
        <w:rPr>
          <w:rFonts w:eastAsia="Times New Roman" w:cs="Times New Roman"/>
          <w:szCs w:val="24"/>
        </w:rPr>
        <w:t>,</w:t>
      </w:r>
      <w:r w:rsidRPr="00854EF9">
        <w:rPr>
          <w:rFonts w:eastAsia="Times New Roman" w:cs="Times New Roman"/>
          <w:szCs w:val="24"/>
        </w:rPr>
        <w:t xml:space="preserve"> που θα τον εκπροσωπήσει με νέο ήθος</w:t>
      </w:r>
      <w:r w:rsidRPr="00854EF9">
        <w:rPr>
          <w:rFonts w:eastAsia="Times New Roman" w:cs="Times New Roman"/>
          <w:szCs w:val="24"/>
        </w:rPr>
        <w:t xml:space="preserve"> και από νέες βάσεις</w:t>
      </w:r>
      <w:r>
        <w:rPr>
          <w:rFonts w:eastAsia="Times New Roman" w:cs="Times New Roman"/>
          <w:szCs w:val="24"/>
        </w:rPr>
        <w:t>.</w:t>
      </w:r>
    </w:p>
    <w:p w14:paraId="6E8199F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w:t>
      </w:r>
      <w:r w:rsidRPr="00854EF9">
        <w:rPr>
          <w:rFonts w:eastAsia="Times New Roman" w:cs="Times New Roman"/>
          <w:szCs w:val="24"/>
        </w:rPr>
        <w:t xml:space="preserve">υτή τη στιγμή </w:t>
      </w:r>
      <w:r>
        <w:rPr>
          <w:rFonts w:eastAsia="Times New Roman" w:cs="Times New Roman"/>
          <w:szCs w:val="24"/>
        </w:rPr>
        <w:t>τ</w:t>
      </w:r>
      <w:r w:rsidRPr="00854EF9">
        <w:rPr>
          <w:rFonts w:eastAsia="Times New Roman" w:cs="Times New Roman"/>
          <w:szCs w:val="24"/>
        </w:rPr>
        <w:t>ο ζητούμενο είναι η ενότητα</w:t>
      </w:r>
      <w:r>
        <w:rPr>
          <w:rFonts w:eastAsia="Times New Roman" w:cs="Times New Roman"/>
          <w:szCs w:val="24"/>
        </w:rPr>
        <w:t>, γ</w:t>
      </w:r>
      <w:r w:rsidRPr="00854EF9">
        <w:rPr>
          <w:rFonts w:eastAsia="Times New Roman" w:cs="Times New Roman"/>
          <w:szCs w:val="24"/>
        </w:rPr>
        <w:t xml:space="preserve">ιατί μόνο με την ενότητα και την κοινή </w:t>
      </w:r>
      <w:r>
        <w:rPr>
          <w:rFonts w:eastAsia="Times New Roman" w:cs="Times New Roman"/>
          <w:szCs w:val="24"/>
        </w:rPr>
        <w:t>ε</w:t>
      </w:r>
      <w:r w:rsidRPr="00854EF9">
        <w:rPr>
          <w:rFonts w:eastAsia="Times New Roman" w:cs="Times New Roman"/>
          <w:szCs w:val="24"/>
        </w:rPr>
        <w:t>θνική γραμμή προασπί</w:t>
      </w:r>
      <w:r>
        <w:rPr>
          <w:rFonts w:eastAsia="Times New Roman" w:cs="Times New Roman"/>
          <w:szCs w:val="24"/>
        </w:rPr>
        <w:t>ζ</w:t>
      </w:r>
      <w:r w:rsidRPr="00854EF9">
        <w:rPr>
          <w:rFonts w:eastAsia="Times New Roman" w:cs="Times New Roman"/>
          <w:szCs w:val="24"/>
        </w:rPr>
        <w:t>ουμε την πατρίδα μας και αυτό αυτή τη στιγμή είναι η μεγαλύτερη προτεραιότητ</w:t>
      </w:r>
      <w:r>
        <w:rPr>
          <w:rFonts w:eastAsia="Times New Roman" w:cs="Times New Roman"/>
          <w:szCs w:val="24"/>
        </w:rPr>
        <w:t>ά</w:t>
      </w:r>
      <w:r w:rsidRPr="00854EF9">
        <w:rPr>
          <w:rFonts w:eastAsia="Times New Roman" w:cs="Times New Roman"/>
          <w:szCs w:val="24"/>
        </w:rPr>
        <w:t xml:space="preserve"> </w:t>
      </w:r>
      <w:r>
        <w:rPr>
          <w:rFonts w:eastAsia="Times New Roman" w:cs="Times New Roman"/>
          <w:szCs w:val="24"/>
        </w:rPr>
        <w:t>μας.</w:t>
      </w:r>
    </w:p>
    <w:p w14:paraId="6E8199FF" w14:textId="77777777" w:rsidR="004B0DF5" w:rsidRDefault="00471FB5">
      <w:pPr>
        <w:spacing w:line="600" w:lineRule="auto"/>
        <w:ind w:firstLine="720"/>
        <w:jc w:val="both"/>
        <w:rPr>
          <w:rFonts w:eastAsia="Times New Roman" w:cs="Times New Roman"/>
          <w:szCs w:val="24"/>
        </w:rPr>
      </w:pPr>
      <w:r w:rsidRPr="00854EF9">
        <w:rPr>
          <w:rFonts w:eastAsia="Times New Roman" w:cs="Times New Roman"/>
          <w:szCs w:val="24"/>
        </w:rPr>
        <w:t>Σας ευχαριστώ πολύ</w:t>
      </w:r>
      <w:r>
        <w:rPr>
          <w:rFonts w:eastAsia="Times New Roman" w:cs="Times New Roman"/>
          <w:szCs w:val="24"/>
        </w:rPr>
        <w:t>.</w:t>
      </w:r>
    </w:p>
    <w:p w14:paraId="6E819A00"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6E819A01"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w:t>
      </w:r>
      <w:r w:rsidRPr="00854EF9">
        <w:rPr>
          <w:rFonts w:eastAsia="Times New Roman" w:cs="Times New Roman"/>
          <w:szCs w:val="24"/>
        </w:rPr>
        <w:t xml:space="preserve"> λόγο έχει ο </w:t>
      </w:r>
      <w:r>
        <w:rPr>
          <w:rFonts w:eastAsia="Times New Roman" w:cs="Times New Roman"/>
          <w:szCs w:val="24"/>
        </w:rPr>
        <w:t>Υ</w:t>
      </w:r>
      <w:r w:rsidRPr="00854EF9">
        <w:rPr>
          <w:rFonts w:eastAsia="Times New Roman" w:cs="Times New Roman"/>
          <w:szCs w:val="24"/>
        </w:rPr>
        <w:t xml:space="preserve">πουργός </w:t>
      </w:r>
      <w:r>
        <w:rPr>
          <w:rFonts w:eastAsia="Times New Roman" w:cs="Times New Roman"/>
          <w:szCs w:val="24"/>
        </w:rPr>
        <w:t xml:space="preserve">κ. </w:t>
      </w:r>
      <w:r w:rsidRPr="00854EF9">
        <w:rPr>
          <w:rFonts w:eastAsia="Times New Roman" w:cs="Times New Roman"/>
          <w:szCs w:val="24"/>
        </w:rPr>
        <w:t>Παππάς</w:t>
      </w:r>
      <w:r>
        <w:rPr>
          <w:rFonts w:eastAsia="Times New Roman" w:cs="Times New Roman"/>
          <w:szCs w:val="24"/>
        </w:rPr>
        <w:t xml:space="preserve"> και μετά η κ</w:t>
      </w:r>
      <w:r>
        <w:rPr>
          <w:rFonts w:eastAsia="Times New Roman" w:cs="Times New Roman"/>
          <w:szCs w:val="24"/>
        </w:rPr>
        <w:t>.</w:t>
      </w:r>
      <w:r>
        <w:rPr>
          <w:rFonts w:eastAsia="Times New Roman" w:cs="Times New Roman"/>
          <w:szCs w:val="24"/>
        </w:rPr>
        <w:t xml:space="preserve"> Κουντουρά.</w:t>
      </w:r>
    </w:p>
    <w:p w14:paraId="6E819A02" w14:textId="77777777" w:rsidR="004B0DF5" w:rsidRDefault="00471FB5">
      <w:pPr>
        <w:spacing w:line="600" w:lineRule="auto"/>
        <w:ind w:firstLine="720"/>
        <w:jc w:val="both"/>
        <w:rPr>
          <w:rFonts w:eastAsia="Times New Roman" w:cs="Times New Roman"/>
          <w:szCs w:val="24"/>
        </w:rPr>
      </w:pPr>
      <w:r w:rsidRPr="00854EF9">
        <w:rPr>
          <w:rFonts w:eastAsia="Times New Roman" w:cs="Times New Roman"/>
          <w:szCs w:val="24"/>
        </w:rPr>
        <w:t>Ορίστε</w:t>
      </w:r>
      <w:r>
        <w:rPr>
          <w:rFonts w:eastAsia="Times New Roman" w:cs="Times New Roman"/>
          <w:szCs w:val="24"/>
        </w:rPr>
        <w:t>, κύριε Παππά, έχετε τον λόγο για δεκαπέντε</w:t>
      </w:r>
      <w:r w:rsidRPr="00854EF9">
        <w:rPr>
          <w:rFonts w:eastAsia="Times New Roman" w:cs="Times New Roman"/>
          <w:szCs w:val="24"/>
        </w:rPr>
        <w:t xml:space="preserve"> λεπτά</w:t>
      </w:r>
      <w:r>
        <w:rPr>
          <w:rFonts w:eastAsia="Times New Roman" w:cs="Times New Roman"/>
          <w:szCs w:val="24"/>
        </w:rPr>
        <w:t>. Είστε</w:t>
      </w:r>
      <w:r w:rsidRPr="00854EF9">
        <w:rPr>
          <w:rFonts w:eastAsia="Times New Roman" w:cs="Times New Roman"/>
          <w:szCs w:val="24"/>
        </w:rPr>
        <w:t xml:space="preserve"> πειθαρχημένος </w:t>
      </w:r>
      <w:r>
        <w:rPr>
          <w:rFonts w:eastAsia="Times New Roman" w:cs="Times New Roman"/>
          <w:szCs w:val="24"/>
        </w:rPr>
        <w:t>εσείς.</w:t>
      </w:r>
    </w:p>
    <w:p w14:paraId="6E819A03"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sidRPr="00854EF9">
        <w:rPr>
          <w:rFonts w:eastAsia="Times New Roman" w:cs="Times New Roman"/>
          <w:szCs w:val="24"/>
        </w:rPr>
        <w:t xml:space="preserve"> </w:t>
      </w:r>
      <w:r>
        <w:rPr>
          <w:rFonts w:eastAsia="Times New Roman" w:cs="Times New Roman"/>
          <w:szCs w:val="24"/>
        </w:rPr>
        <w:t>Πάντα, κύριε Πρόεδρε.</w:t>
      </w:r>
    </w:p>
    <w:p w14:paraId="6E819A0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 το «πάντα» τώρα </w:t>
      </w:r>
      <w:r w:rsidRPr="00854EF9">
        <w:rPr>
          <w:rFonts w:eastAsia="Times New Roman" w:cs="Times New Roman"/>
          <w:szCs w:val="24"/>
        </w:rPr>
        <w:t>παίζεται</w:t>
      </w:r>
      <w:r>
        <w:rPr>
          <w:rFonts w:eastAsia="Times New Roman" w:cs="Times New Roman"/>
          <w:szCs w:val="24"/>
        </w:rPr>
        <w:t>, αλλά τ</w:t>
      </w:r>
      <w:r w:rsidRPr="00854EF9">
        <w:rPr>
          <w:rFonts w:eastAsia="Times New Roman" w:cs="Times New Roman"/>
          <w:szCs w:val="24"/>
        </w:rPr>
        <w:t>έλος πάντων</w:t>
      </w:r>
      <w:r>
        <w:rPr>
          <w:rFonts w:eastAsia="Times New Roman" w:cs="Times New Roman"/>
          <w:szCs w:val="24"/>
        </w:rPr>
        <w:t>. Ορίστε.</w:t>
      </w:r>
    </w:p>
    <w:p w14:paraId="6E819A05"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Κυρίες και κύριοι Βου</w:t>
      </w:r>
      <w:r w:rsidRPr="00854EF9">
        <w:rPr>
          <w:rFonts w:eastAsia="Times New Roman" w:cs="Times New Roman"/>
          <w:szCs w:val="24"/>
        </w:rPr>
        <w:t>λευτές</w:t>
      </w:r>
      <w:r>
        <w:rPr>
          <w:rFonts w:eastAsia="Times New Roman" w:cs="Times New Roman"/>
          <w:szCs w:val="24"/>
        </w:rPr>
        <w:t>,</w:t>
      </w:r>
      <w:r w:rsidRPr="00854EF9">
        <w:rPr>
          <w:rFonts w:eastAsia="Times New Roman" w:cs="Times New Roman"/>
          <w:szCs w:val="24"/>
        </w:rPr>
        <w:t xml:space="preserve"> νομίζω ότι γίνεται μ</w:t>
      </w:r>
      <w:r>
        <w:rPr>
          <w:rFonts w:eastAsia="Times New Roman" w:cs="Times New Roman"/>
          <w:szCs w:val="24"/>
        </w:rPr>
        <w:t>ι</w:t>
      </w:r>
      <w:r w:rsidRPr="00854EF9">
        <w:rPr>
          <w:rFonts w:eastAsia="Times New Roman" w:cs="Times New Roman"/>
          <w:szCs w:val="24"/>
        </w:rPr>
        <w:t>α συστηματική π</w:t>
      </w:r>
      <w:r w:rsidRPr="00854EF9">
        <w:rPr>
          <w:rFonts w:eastAsia="Times New Roman" w:cs="Times New Roman"/>
          <w:szCs w:val="24"/>
        </w:rPr>
        <w:t>ροσπάθεια ο λαός μας να ξεχάσει τι έγινε στην πρόσφατη πολιτική και οικονομική ιστορία του τόπου</w:t>
      </w:r>
      <w:r>
        <w:rPr>
          <w:rFonts w:eastAsia="Times New Roman" w:cs="Times New Roman"/>
          <w:szCs w:val="24"/>
        </w:rPr>
        <w:t>,</w:t>
      </w:r>
      <w:r w:rsidRPr="00854EF9">
        <w:rPr>
          <w:rFonts w:eastAsia="Times New Roman" w:cs="Times New Roman"/>
          <w:szCs w:val="24"/>
        </w:rPr>
        <w:t xml:space="preserve"> να ξεχάσει τι έγινε τις περασμένες εβδομάδες και </w:t>
      </w:r>
      <w:r>
        <w:rPr>
          <w:rFonts w:eastAsia="Times New Roman" w:cs="Times New Roman"/>
          <w:szCs w:val="24"/>
        </w:rPr>
        <w:t>β</w:t>
      </w:r>
      <w:r w:rsidRPr="00854EF9">
        <w:rPr>
          <w:rFonts w:eastAsia="Times New Roman" w:cs="Times New Roman"/>
          <w:szCs w:val="24"/>
        </w:rPr>
        <w:t xml:space="preserve">εβαίως να μην μπορεί να σκεφτεί και να κρίνει το τι θέλει και </w:t>
      </w:r>
      <w:r>
        <w:rPr>
          <w:rFonts w:eastAsia="Times New Roman" w:cs="Times New Roman"/>
          <w:szCs w:val="24"/>
        </w:rPr>
        <w:t>το</w:t>
      </w:r>
      <w:r w:rsidRPr="00854EF9">
        <w:rPr>
          <w:rFonts w:eastAsia="Times New Roman" w:cs="Times New Roman"/>
          <w:szCs w:val="24"/>
        </w:rPr>
        <w:t xml:space="preserve"> τι σχεδιάζει η κάθε πολιτική δύναμη</w:t>
      </w:r>
      <w:r>
        <w:rPr>
          <w:rFonts w:eastAsia="Times New Roman" w:cs="Times New Roman"/>
          <w:szCs w:val="24"/>
        </w:rPr>
        <w:t>.</w:t>
      </w:r>
    </w:p>
    <w:p w14:paraId="6E819A0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Όμως,</w:t>
      </w:r>
      <w:r w:rsidRPr="00854EF9">
        <w:rPr>
          <w:rFonts w:eastAsia="Times New Roman" w:cs="Times New Roman"/>
          <w:szCs w:val="24"/>
        </w:rPr>
        <w:t xml:space="preserve"> </w:t>
      </w:r>
      <w:r w:rsidRPr="00854EF9">
        <w:rPr>
          <w:rFonts w:eastAsia="Times New Roman" w:cs="Times New Roman"/>
          <w:szCs w:val="24"/>
        </w:rPr>
        <w:t xml:space="preserve">ο λαός μας </w:t>
      </w:r>
      <w:r>
        <w:rPr>
          <w:rFonts w:eastAsia="Times New Roman" w:cs="Times New Roman"/>
          <w:szCs w:val="24"/>
        </w:rPr>
        <w:t>δ</w:t>
      </w:r>
      <w:r w:rsidRPr="00854EF9">
        <w:rPr>
          <w:rFonts w:eastAsia="Times New Roman" w:cs="Times New Roman"/>
          <w:szCs w:val="24"/>
        </w:rPr>
        <w:t xml:space="preserve">εν ξεχνά </w:t>
      </w:r>
      <w:r>
        <w:rPr>
          <w:rFonts w:eastAsia="Times New Roman" w:cs="Times New Roman"/>
          <w:szCs w:val="24"/>
        </w:rPr>
        <w:t xml:space="preserve">ότι </w:t>
      </w:r>
      <w:r w:rsidRPr="00854EF9">
        <w:rPr>
          <w:rFonts w:eastAsia="Times New Roman" w:cs="Times New Roman"/>
          <w:szCs w:val="24"/>
        </w:rPr>
        <w:t xml:space="preserve">η </w:t>
      </w:r>
      <w:r>
        <w:rPr>
          <w:rFonts w:eastAsia="Times New Roman" w:cs="Times New Roman"/>
          <w:szCs w:val="24"/>
        </w:rPr>
        <w:t>Κ</w:t>
      </w:r>
      <w:r w:rsidRPr="00854EF9">
        <w:rPr>
          <w:rFonts w:eastAsia="Times New Roman" w:cs="Times New Roman"/>
          <w:szCs w:val="24"/>
        </w:rPr>
        <w:t>υβέρνηση παρέλαβε τη χώρα σε συνθήκες ασφυξίας</w:t>
      </w:r>
      <w:r>
        <w:rPr>
          <w:rFonts w:eastAsia="Times New Roman" w:cs="Times New Roman"/>
          <w:szCs w:val="24"/>
        </w:rPr>
        <w:t>,</w:t>
      </w:r>
      <w:r w:rsidRPr="00854EF9">
        <w:rPr>
          <w:rFonts w:eastAsia="Times New Roman" w:cs="Times New Roman"/>
          <w:szCs w:val="24"/>
        </w:rPr>
        <w:t xml:space="preserve"> με την ανεργία στο 27%</w:t>
      </w:r>
      <w:r>
        <w:rPr>
          <w:rFonts w:eastAsia="Times New Roman" w:cs="Times New Roman"/>
          <w:szCs w:val="24"/>
        </w:rPr>
        <w:t>,</w:t>
      </w:r>
      <w:r w:rsidRPr="00854EF9">
        <w:rPr>
          <w:rFonts w:eastAsia="Times New Roman" w:cs="Times New Roman"/>
          <w:szCs w:val="24"/>
        </w:rPr>
        <w:t xml:space="preserve"> χωρίς κλεισμένες αξιολογήσ</w:t>
      </w:r>
      <w:r>
        <w:rPr>
          <w:rFonts w:eastAsia="Times New Roman" w:cs="Times New Roman"/>
          <w:szCs w:val="24"/>
        </w:rPr>
        <w:t>εις,</w:t>
      </w:r>
      <w:r w:rsidRPr="00854EF9">
        <w:rPr>
          <w:rFonts w:eastAsia="Times New Roman" w:cs="Times New Roman"/>
          <w:szCs w:val="24"/>
        </w:rPr>
        <w:t xml:space="preserve"> χωρίς κλεισμένα τα μνημόνια</w:t>
      </w:r>
      <w:r>
        <w:rPr>
          <w:rFonts w:eastAsia="Times New Roman" w:cs="Times New Roman"/>
          <w:szCs w:val="24"/>
        </w:rPr>
        <w:t>,</w:t>
      </w:r>
      <w:r w:rsidRPr="00854EF9">
        <w:rPr>
          <w:rFonts w:eastAsia="Times New Roman" w:cs="Times New Roman"/>
          <w:szCs w:val="24"/>
        </w:rPr>
        <w:t xml:space="preserve"> χωρίς </w:t>
      </w:r>
      <w:r>
        <w:rPr>
          <w:rFonts w:eastAsia="Times New Roman" w:cs="Times New Roman"/>
          <w:szCs w:val="24"/>
        </w:rPr>
        <w:t>ρυθμισμένο το</w:t>
      </w:r>
      <w:r w:rsidRPr="00854EF9">
        <w:rPr>
          <w:rFonts w:eastAsia="Times New Roman" w:cs="Times New Roman"/>
          <w:szCs w:val="24"/>
        </w:rPr>
        <w:t xml:space="preserve"> χρέος και κατάφερ</w:t>
      </w:r>
      <w:r>
        <w:rPr>
          <w:rFonts w:eastAsia="Times New Roman" w:cs="Times New Roman"/>
          <w:szCs w:val="24"/>
        </w:rPr>
        <w:t>ε, μ</w:t>
      </w:r>
      <w:r w:rsidRPr="00854EF9">
        <w:rPr>
          <w:rFonts w:eastAsia="Times New Roman" w:cs="Times New Roman"/>
          <w:szCs w:val="24"/>
        </w:rPr>
        <w:t>εταξύ άλλων</w:t>
      </w:r>
      <w:r>
        <w:rPr>
          <w:rFonts w:eastAsia="Times New Roman" w:cs="Times New Roman"/>
          <w:szCs w:val="24"/>
        </w:rPr>
        <w:t>,</w:t>
      </w:r>
      <w:r w:rsidRPr="00854EF9">
        <w:rPr>
          <w:rFonts w:eastAsia="Times New Roman" w:cs="Times New Roman"/>
          <w:szCs w:val="24"/>
        </w:rPr>
        <w:t xml:space="preserve"> να ανατρέψει </w:t>
      </w:r>
      <w:r>
        <w:rPr>
          <w:rFonts w:eastAsia="Times New Roman" w:cs="Times New Roman"/>
          <w:szCs w:val="24"/>
        </w:rPr>
        <w:t>κ</w:t>
      </w:r>
      <w:r w:rsidRPr="00854EF9">
        <w:rPr>
          <w:rFonts w:eastAsia="Times New Roman" w:cs="Times New Roman"/>
          <w:szCs w:val="24"/>
        </w:rPr>
        <w:t>ατ</w:t>
      </w:r>
      <w:r>
        <w:rPr>
          <w:rFonts w:eastAsia="Times New Roman" w:cs="Times New Roman"/>
          <w:szCs w:val="24"/>
        </w:rPr>
        <w:t xml:space="preserve">’ </w:t>
      </w:r>
      <w:r w:rsidRPr="00854EF9">
        <w:rPr>
          <w:rFonts w:eastAsia="Times New Roman" w:cs="Times New Roman"/>
          <w:szCs w:val="24"/>
        </w:rPr>
        <w:t>αρχ</w:t>
      </w:r>
      <w:r>
        <w:rPr>
          <w:rFonts w:eastAsia="Times New Roman" w:cs="Times New Roman"/>
          <w:szCs w:val="24"/>
        </w:rPr>
        <w:t>άς</w:t>
      </w:r>
      <w:r w:rsidRPr="00854EF9">
        <w:rPr>
          <w:rFonts w:eastAsia="Times New Roman" w:cs="Times New Roman"/>
          <w:szCs w:val="24"/>
        </w:rPr>
        <w:t xml:space="preserve"> το σχέδιο της </w:t>
      </w:r>
      <w:r>
        <w:rPr>
          <w:rFonts w:eastAsia="Times New Roman" w:cs="Times New Roman"/>
          <w:szCs w:val="24"/>
        </w:rPr>
        <w:t>«</w:t>
      </w:r>
      <w:r w:rsidRPr="00854EF9">
        <w:rPr>
          <w:rFonts w:eastAsia="Times New Roman" w:cs="Times New Roman"/>
          <w:szCs w:val="24"/>
        </w:rPr>
        <w:t>παρένθεσης</w:t>
      </w:r>
      <w:r>
        <w:rPr>
          <w:rFonts w:eastAsia="Times New Roman" w:cs="Times New Roman"/>
          <w:szCs w:val="24"/>
        </w:rPr>
        <w:t>»,</w:t>
      </w:r>
      <w:r w:rsidRPr="00854EF9">
        <w:rPr>
          <w:rFonts w:eastAsia="Times New Roman" w:cs="Times New Roman"/>
          <w:szCs w:val="24"/>
        </w:rPr>
        <w:t xml:space="preserve"> να δώσει μέρισμα στο τέλος του </w:t>
      </w:r>
      <w:r>
        <w:rPr>
          <w:rFonts w:eastAsia="Times New Roman" w:cs="Times New Roman"/>
          <w:szCs w:val="24"/>
        </w:rPr>
        <w:t>’</w:t>
      </w:r>
      <w:r w:rsidRPr="00854EF9">
        <w:rPr>
          <w:rFonts w:eastAsia="Times New Roman" w:cs="Times New Roman"/>
          <w:szCs w:val="24"/>
        </w:rPr>
        <w:t>16</w:t>
      </w:r>
      <w:r>
        <w:rPr>
          <w:rFonts w:eastAsia="Times New Roman" w:cs="Times New Roman"/>
          <w:szCs w:val="24"/>
        </w:rPr>
        <w:t>,</w:t>
      </w:r>
      <w:r w:rsidRPr="00854EF9">
        <w:rPr>
          <w:rFonts w:eastAsia="Times New Roman" w:cs="Times New Roman"/>
          <w:szCs w:val="24"/>
        </w:rPr>
        <w:t xml:space="preserve"> του </w:t>
      </w:r>
      <w:r>
        <w:rPr>
          <w:rFonts w:eastAsia="Times New Roman" w:cs="Times New Roman"/>
          <w:szCs w:val="24"/>
        </w:rPr>
        <w:t>’</w:t>
      </w:r>
      <w:r w:rsidRPr="00854EF9">
        <w:rPr>
          <w:rFonts w:eastAsia="Times New Roman" w:cs="Times New Roman"/>
          <w:szCs w:val="24"/>
        </w:rPr>
        <w:t xml:space="preserve">17 και του </w:t>
      </w:r>
      <w:r>
        <w:rPr>
          <w:rFonts w:eastAsia="Times New Roman" w:cs="Times New Roman"/>
          <w:szCs w:val="24"/>
        </w:rPr>
        <w:t>’</w:t>
      </w:r>
      <w:r w:rsidRPr="00854EF9">
        <w:rPr>
          <w:rFonts w:eastAsia="Times New Roman" w:cs="Times New Roman"/>
          <w:szCs w:val="24"/>
        </w:rPr>
        <w:t>18</w:t>
      </w:r>
      <w:r>
        <w:rPr>
          <w:rFonts w:eastAsia="Times New Roman" w:cs="Times New Roman"/>
          <w:szCs w:val="24"/>
        </w:rPr>
        <w:t>,</w:t>
      </w:r>
      <w:r w:rsidRPr="00854EF9">
        <w:rPr>
          <w:rFonts w:eastAsia="Times New Roman" w:cs="Times New Roman"/>
          <w:szCs w:val="24"/>
        </w:rPr>
        <w:t xml:space="preserve"> να βγει από τα μνημόνια</w:t>
      </w:r>
      <w:r>
        <w:rPr>
          <w:rFonts w:eastAsia="Times New Roman" w:cs="Times New Roman"/>
          <w:szCs w:val="24"/>
        </w:rPr>
        <w:t>,</w:t>
      </w:r>
      <w:r w:rsidRPr="00854EF9">
        <w:rPr>
          <w:rFonts w:eastAsia="Times New Roman" w:cs="Times New Roman"/>
          <w:szCs w:val="24"/>
        </w:rPr>
        <w:t xml:space="preserve"> να δανείζεται με ιστορικά χαμηλά τα επιτόκια</w:t>
      </w:r>
      <w:r>
        <w:rPr>
          <w:rFonts w:eastAsia="Times New Roman" w:cs="Times New Roman"/>
          <w:szCs w:val="24"/>
        </w:rPr>
        <w:t>,</w:t>
      </w:r>
      <w:r w:rsidRPr="00854EF9">
        <w:rPr>
          <w:rFonts w:eastAsia="Times New Roman" w:cs="Times New Roman"/>
          <w:szCs w:val="24"/>
        </w:rPr>
        <w:t xml:space="preserve"> να δημιουργήσει </w:t>
      </w:r>
      <w:r>
        <w:rPr>
          <w:rFonts w:eastAsia="Times New Roman" w:cs="Times New Roman"/>
          <w:szCs w:val="24"/>
        </w:rPr>
        <w:t>τετρακόσιες χιλιάδες</w:t>
      </w:r>
      <w:r w:rsidRPr="00854EF9">
        <w:rPr>
          <w:rFonts w:eastAsia="Times New Roman" w:cs="Times New Roman"/>
          <w:szCs w:val="24"/>
        </w:rPr>
        <w:t xml:space="preserve"> θέσεις εργασίας</w:t>
      </w:r>
      <w:r>
        <w:rPr>
          <w:rFonts w:eastAsia="Times New Roman" w:cs="Times New Roman"/>
          <w:szCs w:val="24"/>
        </w:rPr>
        <w:t>,</w:t>
      </w:r>
      <w:r w:rsidRPr="00854EF9">
        <w:rPr>
          <w:rFonts w:eastAsia="Times New Roman" w:cs="Times New Roman"/>
          <w:szCs w:val="24"/>
        </w:rPr>
        <w:t xml:space="preserve"> να έχει πλεονασματικό το ασφαλιστικό σύστημα</w:t>
      </w:r>
      <w:r>
        <w:rPr>
          <w:rFonts w:eastAsia="Times New Roman" w:cs="Times New Roman"/>
          <w:szCs w:val="24"/>
        </w:rPr>
        <w:t>,</w:t>
      </w:r>
      <w:r w:rsidRPr="00854EF9">
        <w:rPr>
          <w:rFonts w:eastAsia="Times New Roman" w:cs="Times New Roman"/>
          <w:szCs w:val="24"/>
        </w:rPr>
        <w:t xml:space="preserve"> να τακτοποιήσει</w:t>
      </w:r>
      <w:r w:rsidRPr="00854EF9">
        <w:rPr>
          <w:rFonts w:eastAsia="Times New Roman" w:cs="Times New Roman"/>
          <w:szCs w:val="24"/>
        </w:rPr>
        <w:t xml:space="preserve"> το τηλεοπτικό τοπίο</w:t>
      </w:r>
      <w:r>
        <w:rPr>
          <w:rFonts w:eastAsia="Times New Roman" w:cs="Times New Roman"/>
          <w:szCs w:val="24"/>
        </w:rPr>
        <w:t>, ν</w:t>
      </w:r>
      <w:r w:rsidRPr="00854EF9">
        <w:rPr>
          <w:rFonts w:eastAsia="Times New Roman" w:cs="Times New Roman"/>
          <w:szCs w:val="24"/>
        </w:rPr>
        <w:t>α χτίσει κοινωνικό κράτος</w:t>
      </w:r>
      <w:r>
        <w:rPr>
          <w:rFonts w:eastAsia="Times New Roman" w:cs="Times New Roman"/>
          <w:szCs w:val="24"/>
        </w:rPr>
        <w:t>,</w:t>
      </w:r>
      <w:r w:rsidRPr="00854EF9">
        <w:rPr>
          <w:rFonts w:eastAsia="Times New Roman" w:cs="Times New Roman"/>
          <w:szCs w:val="24"/>
        </w:rPr>
        <w:t xml:space="preserve"> να επιστρέψει τα αναδρομικά στα ειδικά μισθολόγια</w:t>
      </w:r>
      <w:r>
        <w:rPr>
          <w:rFonts w:eastAsia="Times New Roman" w:cs="Times New Roman"/>
          <w:szCs w:val="24"/>
        </w:rPr>
        <w:t>,</w:t>
      </w:r>
      <w:r w:rsidRPr="00854EF9">
        <w:rPr>
          <w:rFonts w:eastAsia="Times New Roman" w:cs="Times New Roman"/>
          <w:szCs w:val="24"/>
        </w:rPr>
        <w:t xml:space="preserve"> να μειώσει τον ΕΝΦΙΑ</w:t>
      </w:r>
      <w:r>
        <w:rPr>
          <w:rFonts w:eastAsia="Times New Roman" w:cs="Times New Roman"/>
          <w:szCs w:val="24"/>
        </w:rPr>
        <w:t>,</w:t>
      </w:r>
      <w:r w:rsidRPr="00854EF9">
        <w:rPr>
          <w:rFonts w:eastAsia="Times New Roman" w:cs="Times New Roman"/>
          <w:szCs w:val="24"/>
        </w:rPr>
        <w:t xml:space="preserve"> να μειώσει τις ασφαλιστικές εισφορές</w:t>
      </w:r>
      <w:r>
        <w:rPr>
          <w:rFonts w:eastAsia="Times New Roman" w:cs="Times New Roman"/>
          <w:szCs w:val="24"/>
        </w:rPr>
        <w:t>,</w:t>
      </w:r>
      <w:r w:rsidRPr="00854EF9">
        <w:rPr>
          <w:rFonts w:eastAsia="Times New Roman" w:cs="Times New Roman"/>
          <w:szCs w:val="24"/>
        </w:rPr>
        <w:t xml:space="preserve"> να αυξήσει τον κατώτατο μισθό</w:t>
      </w:r>
      <w:r>
        <w:rPr>
          <w:rFonts w:eastAsia="Times New Roman" w:cs="Times New Roman"/>
          <w:szCs w:val="24"/>
        </w:rPr>
        <w:t xml:space="preserve">, να καταργήσει τον </w:t>
      </w:r>
      <w:proofErr w:type="spellStart"/>
      <w:r>
        <w:rPr>
          <w:rFonts w:eastAsia="Times New Roman" w:cs="Times New Roman"/>
          <w:szCs w:val="24"/>
        </w:rPr>
        <w:t>υποκ</w:t>
      </w:r>
      <w:r w:rsidRPr="00854EF9">
        <w:rPr>
          <w:rFonts w:eastAsia="Times New Roman" w:cs="Times New Roman"/>
          <w:szCs w:val="24"/>
        </w:rPr>
        <w:t>ατώτατο</w:t>
      </w:r>
      <w:proofErr w:type="spellEnd"/>
      <w:r w:rsidRPr="00854EF9">
        <w:rPr>
          <w:rFonts w:eastAsia="Times New Roman" w:cs="Times New Roman"/>
          <w:szCs w:val="24"/>
        </w:rPr>
        <w:t xml:space="preserve"> μισθό</w:t>
      </w:r>
      <w:r>
        <w:rPr>
          <w:rFonts w:eastAsia="Times New Roman" w:cs="Times New Roman"/>
          <w:szCs w:val="24"/>
        </w:rPr>
        <w:t>,</w:t>
      </w:r>
      <w:r w:rsidRPr="00854EF9">
        <w:rPr>
          <w:rFonts w:eastAsia="Times New Roman" w:cs="Times New Roman"/>
          <w:szCs w:val="24"/>
        </w:rPr>
        <w:t xml:space="preserve"> να κάνει ρεκόρ </w:t>
      </w:r>
      <w:r>
        <w:rPr>
          <w:rFonts w:eastAsia="Times New Roman" w:cs="Times New Roman"/>
          <w:szCs w:val="24"/>
        </w:rPr>
        <w:t>ε</w:t>
      </w:r>
      <w:r w:rsidRPr="00854EF9">
        <w:rPr>
          <w:rFonts w:eastAsia="Times New Roman" w:cs="Times New Roman"/>
          <w:szCs w:val="24"/>
        </w:rPr>
        <w:t>πενδύσεων τ</w:t>
      </w:r>
      <w:r w:rsidRPr="00854EF9">
        <w:rPr>
          <w:rFonts w:eastAsia="Times New Roman" w:cs="Times New Roman"/>
          <w:szCs w:val="24"/>
        </w:rPr>
        <w:t>α τελευταία χρόνια</w:t>
      </w:r>
      <w:r>
        <w:rPr>
          <w:rFonts w:eastAsia="Times New Roman" w:cs="Times New Roman"/>
          <w:szCs w:val="24"/>
        </w:rPr>
        <w:t>,</w:t>
      </w:r>
      <w:r w:rsidRPr="00854EF9">
        <w:rPr>
          <w:rFonts w:eastAsia="Times New Roman" w:cs="Times New Roman"/>
          <w:szCs w:val="24"/>
        </w:rPr>
        <w:t xml:space="preserve"> να μειώσει το</w:t>
      </w:r>
      <w:r>
        <w:rPr>
          <w:rFonts w:eastAsia="Times New Roman" w:cs="Times New Roman"/>
          <w:szCs w:val="24"/>
        </w:rPr>
        <w:t>ν</w:t>
      </w:r>
      <w:r w:rsidRPr="00854EF9">
        <w:rPr>
          <w:rFonts w:eastAsia="Times New Roman" w:cs="Times New Roman"/>
          <w:szCs w:val="24"/>
        </w:rPr>
        <w:t xml:space="preserve"> ΦΠΑ στην εστίαση</w:t>
      </w:r>
      <w:r>
        <w:rPr>
          <w:rFonts w:eastAsia="Times New Roman" w:cs="Times New Roman"/>
          <w:szCs w:val="24"/>
        </w:rPr>
        <w:t>,</w:t>
      </w:r>
      <w:r w:rsidRPr="00854EF9">
        <w:rPr>
          <w:rFonts w:eastAsia="Times New Roman" w:cs="Times New Roman"/>
          <w:szCs w:val="24"/>
        </w:rPr>
        <w:t xml:space="preserve"> στο ρεύμα και στα τρόφιμα</w:t>
      </w:r>
      <w:r>
        <w:rPr>
          <w:rFonts w:eastAsia="Times New Roman" w:cs="Times New Roman"/>
          <w:szCs w:val="24"/>
        </w:rPr>
        <w:t>,</w:t>
      </w:r>
      <w:r w:rsidRPr="00854EF9">
        <w:rPr>
          <w:rFonts w:eastAsia="Times New Roman" w:cs="Times New Roman"/>
          <w:szCs w:val="24"/>
        </w:rPr>
        <w:t xml:space="preserve"> να δώσει τη </w:t>
      </w:r>
      <w:r>
        <w:rPr>
          <w:rFonts w:eastAsia="Times New Roman" w:cs="Times New Roman"/>
          <w:szCs w:val="24"/>
        </w:rPr>
        <w:t>δέκατη τρίτη</w:t>
      </w:r>
      <w:r w:rsidRPr="00854EF9">
        <w:rPr>
          <w:rFonts w:eastAsia="Times New Roman" w:cs="Times New Roman"/>
          <w:szCs w:val="24"/>
        </w:rPr>
        <w:t xml:space="preserve"> σύνταξη</w:t>
      </w:r>
      <w:r>
        <w:rPr>
          <w:rFonts w:eastAsia="Times New Roman" w:cs="Times New Roman"/>
          <w:szCs w:val="24"/>
        </w:rPr>
        <w:t>, να ολοκληρώσει</w:t>
      </w:r>
      <w:r w:rsidRPr="00854EF9">
        <w:rPr>
          <w:rFonts w:eastAsia="Times New Roman" w:cs="Times New Roman"/>
          <w:szCs w:val="24"/>
        </w:rPr>
        <w:t xml:space="preserve"> τους μεγάλους αυτοκινητόδρομους και τα μεγάλα έργα</w:t>
      </w:r>
      <w:r>
        <w:rPr>
          <w:rFonts w:eastAsia="Times New Roman" w:cs="Times New Roman"/>
          <w:szCs w:val="24"/>
        </w:rPr>
        <w:t>, να δρομολογήσει</w:t>
      </w:r>
      <w:r w:rsidRPr="00854EF9">
        <w:rPr>
          <w:rFonts w:eastAsia="Times New Roman" w:cs="Times New Roman"/>
          <w:szCs w:val="24"/>
        </w:rPr>
        <w:t xml:space="preserve"> μεγάλες επενδύσεις στις νέες τεχνολογίες</w:t>
      </w:r>
      <w:r>
        <w:rPr>
          <w:rFonts w:eastAsia="Times New Roman" w:cs="Times New Roman"/>
          <w:szCs w:val="24"/>
        </w:rPr>
        <w:t>,</w:t>
      </w:r>
      <w:r w:rsidRPr="00854EF9">
        <w:rPr>
          <w:rFonts w:eastAsia="Times New Roman" w:cs="Times New Roman"/>
          <w:szCs w:val="24"/>
        </w:rPr>
        <w:t xml:space="preserve"> να έχει ρυθμούς α</w:t>
      </w:r>
      <w:r w:rsidRPr="00854EF9">
        <w:rPr>
          <w:rFonts w:eastAsia="Times New Roman" w:cs="Times New Roman"/>
          <w:szCs w:val="24"/>
        </w:rPr>
        <w:t>νάπτυξης πολύ μεγαλύτερο</w:t>
      </w:r>
      <w:r>
        <w:rPr>
          <w:rFonts w:eastAsia="Times New Roman" w:cs="Times New Roman"/>
          <w:szCs w:val="24"/>
        </w:rPr>
        <w:t>υ</w:t>
      </w:r>
      <w:r w:rsidRPr="00854EF9">
        <w:rPr>
          <w:rFonts w:eastAsia="Times New Roman" w:cs="Times New Roman"/>
          <w:szCs w:val="24"/>
        </w:rPr>
        <w:t>ς από πολλές χώρες της ευρωζώνης</w:t>
      </w:r>
      <w:r>
        <w:rPr>
          <w:rFonts w:eastAsia="Times New Roman" w:cs="Times New Roman"/>
          <w:szCs w:val="24"/>
        </w:rPr>
        <w:t>.</w:t>
      </w:r>
      <w:r w:rsidRPr="00854EF9">
        <w:rPr>
          <w:rFonts w:eastAsia="Times New Roman" w:cs="Times New Roman"/>
          <w:szCs w:val="24"/>
        </w:rPr>
        <w:t xml:space="preserve"> Αυτά είναι τα </w:t>
      </w:r>
      <w:r>
        <w:rPr>
          <w:rFonts w:eastAsia="Times New Roman" w:cs="Times New Roman"/>
          <w:szCs w:val="24"/>
        </w:rPr>
        <w:t>αποτελέσματα της πολιτικής μας. Α</w:t>
      </w:r>
      <w:r w:rsidRPr="00854EF9">
        <w:rPr>
          <w:rFonts w:eastAsia="Times New Roman" w:cs="Times New Roman"/>
          <w:szCs w:val="24"/>
        </w:rPr>
        <w:t xml:space="preserve">υτά </w:t>
      </w:r>
      <w:r>
        <w:rPr>
          <w:rFonts w:eastAsia="Times New Roman" w:cs="Times New Roman"/>
          <w:szCs w:val="24"/>
        </w:rPr>
        <w:t>αναγνωρίζει ο κόσμος. Α</w:t>
      </w:r>
      <w:r w:rsidRPr="00854EF9">
        <w:rPr>
          <w:rFonts w:eastAsia="Times New Roman" w:cs="Times New Roman"/>
          <w:szCs w:val="24"/>
        </w:rPr>
        <w:t>υτά βλέπουν άπαντες</w:t>
      </w:r>
      <w:r>
        <w:rPr>
          <w:rFonts w:eastAsia="Times New Roman" w:cs="Times New Roman"/>
          <w:szCs w:val="24"/>
        </w:rPr>
        <w:t>.</w:t>
      </w:r>
    </w:p>
    <w:p w14:paraId="6E819A0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Τι</w:t>
      </w:r>
      <w:r w:rsidRPr="00854EF9">
        <w:rPr>
          <w:rFonts w:eastAsia="Times New Roman" w:cs="Times New Roman"/>
          <w:szCs w:val="24"/>
        </w:rPr>
        <w:t xml:space="preserve"> βλέπει </w:t>
      </w:r>
      <w:r>
        <w:rPr>
          <w:rFonts w:eastAsia="Times New Roman" w:cs="Times New Roman"/>
          <w:szCs w:val="24"/>
        </w:rPr>
        <w:t>η Α</w:t>
      </w:r>
      <w:r w:rsidRPr="00854EF9">
        <w:rPr>
          <w:rFonts w:eastAsia="Times New Roman" w:cs="Times New Roman"/>
          <w:szCs w:val="24"/>
        </w:rPr>
        <w:t>ντιπολίτευση</w:t>
      </w:r>
      <w:r>
        <w:rPr>
          <w:rFonts w:eastAsia="Times New Roman" w:cs="Times New Roman"/>
          <w:szCs w:val="24"/>
        </w:rPr>
        <w:t>; Κ</w:t>
      </w:r>
      <w:r w:rsidRPr="00854EF9">
        <w:rPr>
          <w:rFonts w:eastAsia="Times New Roman" w:cs="Times New Roman"/>
          <w:szCs w:val="24"/>
        </w:rPr>
        <w:t>αταστροφές</w:t>
      </w:r>
      <w:r>
        <w:rPr>
          <w:rFonts w:eastAsia="Times New Roman" w:cs="Times New Roman"/>
          <w:szCs w:val="24"/>
        </w:rPr>
        <w:t>. Δεν είχαμε καταστροφές προφανώς,</w:t>
      </w:r>
      <w:r w:rsidRPr="00854EF9">
        <w:rPr>
          <w:rFonts w:eastAsia="Times New Roman" w:cs="Times New Roman"/>
          <w:szCs w:val="24"/>
        </w:rPr>
        <w:t xml:space="preserve"> εκτός από μία</w:t>
      </w:r>
      <w:r>
        <w:rPr>
          <w:rFonts w:eastAsia="Times New Roman" w:cs="Times New Roman"/>
          <w:szCs w:val="24"/>
        </w:rPr>
        <w:t>,</w:t>
      </w:r>
      <w:r w:rsidRPr="00854EF9">
        <w:rPr>
          <w:rFonts w:eastAsia="Times New Roman" w:cs="Times New Roman"/>
          <w:szCs w:val="24"/>
        </w:rPr>
        <w:t xml:space="preserve"> την καταστροφή</w:t>
      </w:r>
      <w:r w:rsidRPr="00854EF9">
        <w:rPr>
          <w:rFonts w:eastAsia="Times New Roman" w:cs="Times New Roman"/>
          <w:szCs w:val="24"/>
        </w:rPr>
        <w:t xml:space="preserve"> του αφηγήματος της </w:t>
      </w:r>
      <w:r>
        <w:rPr>
          <w:rFonts w:eastAsia="Times New Roman" w:cs="Times New Roman"/>
          <w:szCs w:val="24"/>
        </w:rPr>
        <w:t>Α</w:t>
      </w:r>
      <w:r w:rsidRPr="00854EF9">
        <w:rPr>
          <w:rFonts w:eastAsia="Times New Roman" w:cs="Times New Roman"/>
          <w:szCs w:val="24"/>
        </w:rPr>
        <w:t xml:space="preserve">ξιωματικής </w:t>
      </w:r>
      <w:r>
        <w:rPr>
          <w:rFonts w:eastAsia="Times New Roman" w:cs="Times New Roman"/>
          <w:szCs w:val="24"/>
        </w:rPr>
        <w:t>Α</w:t>
      </w:r>
      <w:r w:rsidRPr="00854EF9">
        <w:rPr>
          <w:rFonts w:eastAsia="Times New Roman" w:cs="Times New Roman"/>
          <w:szCs w:val="24"/>
        </w:rPr>
        <w:t>ντιπολίτευσης</w:t>
      </w:r>
      <w:r>
        <w:rPr>
          <w:rFonts w:eastAsia="Times New Roman" w:cs="Times New Roman"/>
          <w:szCs w:val="24"/>
        </w:rPr>
        <w:t>,</w:t>
      </w:r>
      <w:r w:rsidRPr="00854EF9">
        <w:rPr>
          <w:rFonts w:eastAsia="Times New Roman" w:cs="Times New Roman"/>
          <w:szCs w:val="24"/>
        </w:rPr>
        <w:t xml:space="preserve"> η οποία πήγαινε θριαμβευτικά από διάψευση σε διάψευση</w:t>
      </w:r>
      <w:r>
        <w:rPr>
          <w:rFonts w:eastAsia="Times New Roman" w:cs="Times New Roman"/>
          <w:szCs w:val="24"/>
        </w:rPr>
        <w:t>. Κ</w:t>
      </w:r>
      <w:r w:rsidRPr="00854EF9">
        <w:rPr>
          <w:rFonts w:eastAsia="Times New Roman" w:cs="Times New Roman"/>
          <w:szCs w:val="24"/>
        </w:rPr>
        <w:t>αι για αυτό αυτή τη στιγμή απαντά με λάσπη</w:t>
      </w:r>
      <w:r>
        <w:rPr>
          <w:rFonts w:eastAsia="Times New Roman" w:cs="Times New Roman"/>
          <w:szCs w:val="24"/>
        </w:rPr>
        <w:t>,</w:t>
      </w:r>
      <w:r w:rsidRPr="00854EF9">
        <w:rPr>
          <w:rFonts w:eastAsia="Times New Roman" w:cs="Times New Roman"/>
          <w:szCs w:val="24"/>
        </w:rPr>
        <w:t xml:space="preserve"> φωνές και ψέματα</w:t>
      </w:r>
      <w:r>
        <w:rPr>
          <w:rFonts w:eastAsia="Times New Roman" w:cs="Times New Roman"/>
          <w:szCs w:val="24"/>
        </w:rPr>
        <w:t>. Κ</w:t>
      </w:r>
      <w:r w:rsidRPr="00854EF9">
        <w:rPr>
          <w:rFonts w:eastAsia="Times New Roman" w:cs="Times New Roman"/>
          <w:szCs w:val="24"/>
        </w:rPr>
        <w:t xml:space="preserve">άνει την επιλογή να μετατρέψει την </w:t>
      </w:r>
      <w:r>
        <w:rPr>
          <w:rFonts w:eastAsia="Times New Roman" w:cs="Times New Roman"/>
          <w:szCs w:val="24"/>
        </w:rPr>
        <w:t>Α</w:t>
      </w:r>
      <w:r w:rsidRPr="00854EF9">
        <w:rPr>
          <w:rFonts w:eastAsia="Times New Roman" w:cs="Times New Roman"/>
          <w:szCs w:val="24"/>
        </w:rPr>
        <w:t xml:space="preserve">ξιωματική </w:t>
      </w:r>
      <w:r>
        <w:rPr>
          <w:rFonts w:eastAsia="Times New Roman" w:cs="Times New Roman"/>
          <w:szCs w:val="24"/>
        </w:rPr>
        <w:t>Α</w:t>
      </w:r>
      <w:r w:rsidRPr="00854EF9">
        <w:rPr>
          <w:rFonts w:eastAsia="Times New Roman" w:cs="Times New Roman"/>
          <w:szCs w:val="24"/>
        </w:rPr>
        <w:t xml:space="preserve">ντιπολίτευση </w:t>
      </w:r>
      <w:r>
        <w:rPr>
          <w:rFonts w:eastAsia="Times New Roman" w:cs="Times New Roman"/>
          <w:szCs w:val="24"/>
        </w:rPr>
        <w:t xml:space="preserve">η </w:t>
      </w:r>
      <w:r w:rsidRPr="00854EF9">
        <w:rPr>
          <w:rFonts w:eastAsia="Times New Roman" w:cs="Times New Roman"/>
          <w:szCs w:val="24"/>
        </w:rPr>
        <w:t xml:space="preserve">ηγεσία της στη σύγχρονη </w:t>
      </w:r>
      <w:r>
        <w:rPr>
          <w:rFonts w:eastAsia="Times New Roman" w:cs="Times New Roman"/>
          <w:szCs w:val="24"/>
        </w:rPr>
        <w:t>ΕΡΕ,</w:t>
      </w:r>
      <w:r w:rsidRPr="00854EF9">
        <w:rPr>
          <w:rFonts w:eastAsia="Times New Roman" w:cs="Times New Roman"/>
          <w:szCs w:val="24"/>
        </w:rPr>
        <w:t xml:space="preserve"> με μετεμφυλιακή ρητορική και πολιτική και εκπομπή μίσους</w:t>
      </w:r>
      <w:r>
        <w:rPr>
          <w:rFonts w:eastAsia="Times New Roman" w:cs="Times New Roman"/>
          <w:szCs w:val="24"/>
        </w:rPr>
        <w:t xml:space="preserve">. </w:t>
      </w:r>
    </w:p>
    <w:p w14:paraId="6E819A0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Φ</w:t>
      </w:r>
      <w:r w:rsidRPr="00854EF9">
        <w:rPr>
          <w:rFonts w:eastAsia="Times New Roman" w:cs="Times New Roman"/>
          <w:szCs w:val="24"/>
        </w:rPr>
        <w:t xml:space="preserve">τάσανε </w:t>
      </w:r>
      <w:r>
        <w:rPr>
          <w:rFonts w:eastAsia="Times New Roman" w:cs="Times New Roman"/>
          <w:szCs w:val="24"/>
        </w:rPr>
        <w:t xml:space="preserve">δε </w:t>
      </w:r>
      <w:r w:rsidRPr="00854EF9">
        <w:rPr>
          <w:rFonts w:eastAsia="Times New Roman" w:cs="Times New Roman"/>
          <w:szCs w:val="24"/>
        </w:rPr>
        <w:t>να λένε στα σοβαρά ότι τα τελευταία μέτρα ήταν</w:t>
      </w:r>
      <w:r>
        <w:rPr>
          <w:rFonts w:eastAsia="Times New Roman" w:cs="Times New Roman"/>
          <w:szCs w:val="24"/>
        </w:rPr>
        <w:t>,</w:t>
      </w:r>
      <w:r w:rsidRPr="00854EF9">
        <w:rPr>
          <w:rFonts w:eastAsia="Times New Roman" w:cs="Times New Roman"/>
          <w:szCs w:val="24"/>
        </w:rPr>
        <w:t xml:space="preserve"> λέει</w:t>
      </w:r>
      <w:r>
        <w:rPr>
          <w:rFonts w:eastAsia="Times New Roman" w:cs="Times New Roman"/>
          <w:szCs w:val="24"/>
        </w:rPr>
        <w:t>,</w:t>
      </w:r>
      <w:r w:rsidRPr="00854EF9">
        <w:rPr>
          <w:rFonts w:eastAsia="Times New Roman" w:cs="Times New Roman"/>
          <w:szCs w:val="24"/>
        </w:rPr>
        <w:t xml:space="preserve"> αντιπερισπασμός</w:t>
      </w:r>
      <w:r>
        <w:rPr>
          <w:rFonts w:eastAsia="Times New Roman" w:cs="Times New Roman"/>
          <w:szCs w:val="24"/>
        </w:rPr>
        <w:t>,</w:t>
      </w:r>
      <w:r w:rsidRPr="00854EF9">
        <w:rPr>
          <w:rFonts w:eastAsia="Times New Roman" w:cs="Times New Roman"/>
          <w:szCs w:val="24"/>
        </w:rPr>
        <w:t xml:space="preserve"> για να αλλάξει η δημόσια συζήτηση από τις διακοπές του Πρωθυπουργού</w:t>
      </w:r>
      <w:r>
        <w:rPr>
          <w:rFonts w:eastAsia="Times New Roman" w:cs="Times New Roman"/>
          <w:szCs w:val="24"/>
        </w:rPr>
        <w:t>. Ειλικρινώς, προσωπικά δεν πίστευα ό</w:t>
      </w:r>
      <w:r w:rsidRPr="00854EF9">
        <w:rPr>
          <w:rFonts w:eastAsia="Times New Roman" w:cs="Times New Roman"/>
          <w:szCs w:val="24"/>
        </w:rPr>
        <w:t>ταν το</w:t>
      </w:r>
      <w:r w:rsidRPr="00854EF9">
        <w:rPr>
          <w:rFonts w:eastAsia="Times New Roman" w:cs="Times New Roman"/>
          <w:szCs w:val="24"/>
        </w:rPr>
        <w:t xml:space="preserve"> είδα κάπου γραμμένο σε ένα από τα γνωστά </w:t>
      </w:r>
      <w:r>
        <w:rPr>
          <w:rFonts w:eastAsia="Times New Roman" w:cs="Times New Roman"/>
          <w:szCs w:val="24"/>
        </w:rPr>
        <w:t>μ</w:t>
      </w:r>
      <w:r w:rsidRPr="00854EF9">
        <w:rPr>
          <w:rFonts w:eastAsia="Times New Roman" w:cs="Times New Roman"/>
          <w:szCs w:val="24"/>
        </w:rPr>
        <w:t>έσα</w:t>
      </w:r>
      <w:r>
        <w:rPr>
          <w:rFonts w:eastAsia="Times New Roman" w:cs="Times New Roman"/>
          <w:szCs w:val="24"/>
        </w:rPr>
        <w:t>,</w:t>
      </w:r>
      <w:r w:rsidRPr="00854EF9">
        <w:rPr>
          <w:rFonts w:eastAsia="Times New Roman" w:cs="Times New Roman"/>
          <w:szCs w:val="24"/>
        </w:rPr>
        <w:t xml:space="preserve"> ότι αυτό θα γίνει επίσημη πολιτική της Νέας Δημοκρατίας</w:t>
      </w:r>
      <w:r>
        <w:rPr>
          <w:rFonts w:eastAsia="Times New Roman" w:cs="Times New Roman"/>
          <w:szCs w:val="24"/>
        </w:rPr>
        <w:t>. Μ</w:t>
      </w:r>
      <w:r w:rsidRPr="00854EF9">
        <w:rPr>
          <w:rFonts w:eastAsia="Times New Roman" w:cs="Times New Roman"/>
          <w:szCs w:val="24"/>
        </w:rPr>
        <w:t>ας ακούει ο κόσμος και μας κρίνει</w:t>
      </w:r>
      <w:r>
        <w:rPr>
          <w:rFonts w:eastAsia="Times New Roman" w:cs="Times New Roman"/>
          <w:szCs w:val="24"/>
        </w:rPr>
        <w:t>.</w:t>
      </w:r>
      <w:r w:rsidRPr="00854EF9">
        <w:rPr>
          <w:rFonts w:eastAsia="Times New Roman" w:cs="Times New Roman"/>
          <w:szCs w:val="24"/>
        </w:rPr>
        <w:t xml:space="preserve"> Δηλαδή</w:t>
      </w:r>
      <w:r>
        <w:rPr>
          <w:rFonts w:eastAsia="Times New Roman" w:cs="Times New Roman"/>
          <w:szCs w:val="24"/>
        </w:rPr>
        <w:t>,</w:t>
      </w:r>
      <w:r w:rsidRPr="00854EF9">
        <w:rPr>
          <w:rFonts w:eastAsia="Times New Roman" w:cs="Times New Roman"/>
          <w:szCs w:val="24"/>
        </w:rPr>
        <w:t xml:space="preserve"> λέει </w:t>
      </w:r>
      <w:r>
        <w:rPr>
          <w:rFonts w:eastAsia="Times New Roman" w:cs="Times New Roman"/>
          <w:szCs w:val="24"/>
        </w:rPr>
        <w:t>η Α</w:t>
      </w:r>
      <w:r w:rsidRPr="00854EF9">
        <w:rPr>
          <w:rFonts w:eastAsia="Times New Roman" w:cs="Times New Roman"/>
          <w:szCs w:val="24"/>
        </w:rPr>
        <w:t xml:space="preserve">ξιωματική </w:t>
      </w:r>
      <w:r>
        <w:rPr>
          <w:rFonts w:eastAsia="Times New Roman" w:cs="Times New Roman"/>
          <w:szCs w:val="24"/>
        </w:rPr>
        <w:t>Α</w:t>
      </w:r>
      <w:r w:rsidRPr="00854EF9">
        <w:rPr>
          <w:rFonts w:eastAsia="Times New Roman" w:cs="Times New Roman"/>
          <w:szCs w:val="24"/>
        </w:rPr>
        <w:t>ντιπολίτευση ότι</w:t>
      </w:r>
      <w:r>
        <w:rPr>
          <w:rFonts w:eastAsia="Times New Roman" w:cs="Times New Roman"/>
          <w:szCs w:val="24"/>
        </w:rPr>
        <w:t>,</w:t>
      </w:r>
      <w:r w:rsidRPr="00854EF9">
        <w:rPr>
          <w:rFonts w:eastAsia="Times New Roman" w:cs="Times New Roman"/>
          <w:szCs w:val="24"/>
        </w:rPr>
        <w:t xml:space="preserve"> επειδή </w:t>
      </w:r>
      <w:r>
        <w:rPr>
          <w:rFonts w:eastAsia="Times New Roman" w:cs="Times New Roman"/>
          <w:szCs w:val="24"/>
        </w:rPr>
        <w:t>β</w:t>
      </w:r>
      <w:r w:rsidRPr="00854EF9">
        <w:rPr>
          <w:rFonts w:eastAsia="Times New Roman" w:cs="Times New Roman"/>
          <w:szCs w:val="24"/>
        </w:rPr>
        <w:t>γήκαν οι σχετικές φωτογραφίες</w:t>
      </w:r>
      <w:r>
        <w:rPr>
          <w:rFonts w:eastAsia="Times New Roman" w:cs="Times New Roman"/>
          <w:szCs w:val="24"/>
        </w:rPr>
        <w:t>,</w:t>
      </w:r>
      <w:r w:rsidRPr="00854EF9">
        <w:rPr>
          <w:rFonts w:eastAsia="Times New Roman" w:cs="Times New Roman"/>
          <w:szCs w:val="24"/>
        </w:rPr>
        <w:t xml:space="preserve"> η </w:t>
      </w:r>
      <w:r>
        <w:rPr>
          <w:rFonts w:eastAsia="Times New Roman" w:cs="Times New Roman"/>
          <w:szCs w:val="24"/>
        </w:rPr>
        <w:t>Κ</w:t>
      </w:r>
      <w:r w:rsidRPr="00854EF9">
        <w:rPr>
          <w:rFonts w:eastAsia="Times New Roman" w:cs="Times New Roman"/>
          <w:szCs w:val="24"/>
        </w:rPr>
        <w:t xml:space="preserve">υβέρνηση </w:t>
      </w:r>
      <w:r>
        <w:rPr>
          <w:rFonts w:eastAsia="Times New Roman" w:cs="Times New Roman"/>
          <w:szCs w:val="24"/>
        </w:rPr>
        <w:t>έ</w:t>
      </w:r>
      <w:r w:rsidRPr="00854EF9">
        <w:rPr>
          <w:rFonts w:eastAsia="Times New Roman" w:cs="Times New Roman"/>
          <w:szCs w:val="24"/>
        </w:rPr>
        <w:t xml:space="preserve">φερε τη </w:t>
      </w:r>
      <w:r>
        <w:rPr>
          <w:rFonts w:eastAsia="Times New Roman" w:cs="Times New Roman"/>
          <w:szCs w:val="24"/>
        </w:rPr>
        <w:t>δέκατη τρί</w:t>
      </w:r>
      <w:r>
        <w:rPr>
          <w:rFonts w:eastAsia="Times New Roman" w:cs="Times New Roman"/>
          <w:szCs w:val="24"/>
        </w:rPr>
        <w:t>τ</w:t>
      </w:r>
      <w:r w:rsidRPr="00854EF9">
        <w:rPr>
          <w:rFonts w:eastAsia="Times New Roman" w:cs="Times New Roman"/>
          <w:szCs w:val="24"/>
        </w:rPr>
        <w:t>η σύνταξη</w:t>
      </w:r>
      <w:r>
        <w:rPr>
          <w:rFonts w:eastAsia="Times New Roman" w:cs="Times New Roman"/>
          <w:szCs w:val="24"/>
        </w:rPr>
        <w:t>,</w:t>
      </w:r>
      <w:r w:rsidRPr="00854EF9">
        <w:rPr>
          <w:rFonts w:eastAsia="Times New Roman" w:cs="Times New Roman"/>
          <w:szCs w:val="24"/>
        </w:rPr>
        <w:t xml:space="preserve"> μείωσ</w:t>
      </w:r>
      <w:r>
        <w:rPr>
          <w:rFonts w:eastAsia="Times New Roman" w:cs="Times New Roman"/>
          <w:szCs w:val="24"/>
        </w:rPr>
        <w:t>ε</w:t>
      </w:r>
      <w:r w:rsidRPr="00854EF9">
        <w:rPr>
          <w:rFonts w:eastAsia="Times New Roman" w:cs="Times New Roman"/>
          <w:szCs w:val="24"/>
        </w:rPr>
        <w:t xml:space="preserve"> το</w:t>
      </w:r>
      <w:r>
        <w:rPr>
          <w:rFonts w:eastAsia="Times New Roman" w:cs="Times New Roman"/>
          <w:szCs w:val="24"/>
        </w:rPr>
        <w:t>ν</w:t>
      </w:r>
      <w:r w:rsidRPr="00854EF9">
        <w:rPr>
          <w:rFonts w:eastAsia="Times New Roman" w:cs="Times New Roman"/>
          <w:szCs w:val="24"/>
        </w:rPr>
        <w:t xml:space="preserve"> ΦΠΑ και παίρνει και τα άλλα θετικά μέτρα</w:t>
      </w:r>
      <w:r>
        <w:rPr>
          <w:rFonts w:eastAsia="Times New Roman" w:cs="Times New Roman"/>
          <w:szCs w:val="24"/>
        </w:rPr>
        <w:t>.</w:t>
      </w:r>
      <w:r w:rsidRPr="00854EF9">
        <w:rPr>
          <w:rFonts w:eastAsia="Times New Roman" w:cs="Times New Roman"/>
          <w:szCs w:val="24"/>
        </w:rPr>
        <w:t xml:space="preserve"> Νομίζω ότι είναι μ</w:t>
      </w:r>
      <w:r>
        <w:rPr>
          <w:rFonts w:eastAsia="Times New Roman" w:cs="Times New Roman"/>
          <w:szCs w:val="24"/>
        </w:rPr>
        <w:t>ι</w:t>
      </w:r>
      <w:r w:rsidRPr="00854EF9">
        <w:rPr>
          <w:rFonts w:eastAsia="Times New Roman" w:cs="Times New Roman"/>
          <w:szCs w:val="24"/>
        </w:rPr>
        <w:t>α θέση η οποία δεν αντέχει στη δημόσια κριτική</w:t>
      </w:r>
      <w:r>
        <w:rPr>
          <w:rFonts w:eastAsia="Times New Roman" w:cs="Times New Roman"/>
          <w:szCs w:val="24"/>
        </w:rPr>
        <w:t>.</w:t>
      </w:r>
    </w:p>
    <w:p w14:paraId="6E819A0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Ε</w:t>
      </w:r>
      <w:r w:rsidRPr="00854EF9">
        <w:rPr>
          <w:rFonts w:eastAsia="Times New Roman" w:cs="Times New Roman"/>
          <w:szCs w:val="24"/>
        </w:rPr>
        <w:t>ίχε μ</w:t>
      </w:r>
      <w:r>
        <w:rPr>
          <w:rFonts w:eastAsia="Times New Roman" w:cs="Times New Roman"/>
          <w:szCs w:val="24"/>
        </w:rPr>
        <w:t>ι</w:t>
      </w:r>
      <w:r w:rsidRPr="00854EF9">
        <w:rPr>
          <w:rFonts w:eastAsia="Times New Roman" w:cs="Times New Roman"/>
          <w:szCs w:val="24"/>
        </w:rPr>
        <w:t xml:space="preserve">α αρνητική στιγμή η προχθεσινή συζήτηση και μιλάω για την αήθη επίθεση του </w:t>
      </w:r>
      <w:r>
        <w:rPr>
          <w:rFonts w:eastAsia="Times New Roman" w:cs="Times New Roman"/>
          <w:szCs w:val="24"/>
        </w:rPr>
        <w:t>Α</w:t>
      </w:r>
      <w:r w:rsidRPr="00854EF9">
        <w:rPr>
          <w:rFonts w:eastAsia="Times New Roman" w:cs="Times New Roman"/>
          <w:szCs w:val="24"/>
        </w:rPr>
        <w:t xml:space="preserve">ρχηγού της </w:t>
      </w:r>
      <w:r>
        <w:rPr>
          <w:rFonts w:eastAsia="Times New Roman" w:cs="Times New Roman"/>
          <w:szCs w:val="24"/>
        </w:rPr>
        <w:t>Α</w:t>
      </w:r>
      <w:r w:rsidRPr="00854EF9">
        <w:rPr>
          <w:rFonts w:eastAsia="Times New Roman" w:cs="Times New Roman"/>
          <w:szCs w:val="24"/>
        </w:rPr>
        <w:t xml:space="preserve">ξιωματικής </w:t>
      </w:r>
      <w:r>
        <w:rPr>
          <w:rFonts w:eastAsia="Times New Roman" w:cs="Times New Roman"/>
          <w:szCs w:val="24"/>
        </w:rPr>
        <w:t>Α</w:t>
      </w:r>
      <w:r w:rsidRPr="00854EF9">
        <w:rPr>
          <w:rFonts w:eastAsia="Times New Roman" w:cs="Times New Roman"/>
          <w:szCs w:val="24"/>
        </w:rPr>
        <w:t>ντιπολίτευσης στο</w:t>
      </w:r>
      <w:r w:rsidRPr="00854EF9">
        <w:rPr>
          <w:rFonts w:eastAsia="Times New Roman" w:cs="Times New Roman"/>
          <w:szCs w:val="24"/>
        </w:rPr>
        <w:t xml:space="preserve">ν πατέρα του </w:t>
      </w:r>
      <w:r>
        <w:rPr>
          <w:rFonts w:eastAsia="Times New Roman" w:cs="Times New Roman"/>
          <w:szCs w:val="24"/>
        </w:rPr>
        <w:t>Πρωθυπουργού. Θ</w:t>
      </w:r>
      <w:r w:rsidRPr="00854EF9">
        <w:rPr>
          <w:rFonts w:eastAsia="Times New Roman" w:cs="Times New Roman"/>
          <w:szCs w:val="24"/>
        </w:rPr>
        <w:t>εωρώ ότι είναι μ</w:t>
      </w:r>
      <w:r>
        <w:rPr>
          <w:rFonts w:eastAsia="Times New Roman" w:cs="Times New Roman"/>
          <w:szCs w:val="24"/>
        </w:rPr>
        <w:t>ι</w:t>
      </w:r>
      <w:r w:rsidRPr="00854EF9">
        <w:rPr>
          <w:rFonts w:eastAsia="Times New Roman" w:cs="Times New Roman"/>
          <w:szCs w:val="24"/>
        </w:rPr>
        <w:t>α επίθεση την οποία και ο ίδιος έχει μετανιώσει και νομίζω ότι έχει κάθε δυνατότητα και υποχρέωση απόψε το βράδυ να ανασκευάσει</w:t>
      </w:r>
      <w:r>
        <w:rPr>
          <w:rFonts w:eastAsia="Times New Roman" w:cs="Times New Roman"/>
          <w:szCs w:val="24"/>
        </w:rPr>
        <w:t>,</w:t>
      </w:r>
      <w:r w:rsidRPr="00854EF9">
        <w:rPr>
          <w:rFonts w:eastAsia="Times New Roman" w:cs="Times New Roman"/>
          <w:szCs w:val="24"/>
        </w:rPr>
        <w:t xml:space="preserve"> να ανακαλέσει</w:t>
      </w:r>
      <w:r>
        <w:rPr>
          <w:rFonts w:eastAsia="Times New Roman" w:cs="Times New Roman"/>
          <w:szCs w:val="24"/>
        </w:rPr>
        <w:t>,</w:t>
      </w:r>
      <w:r w:rsidRPr="00854EF9">
        <w:rPr>
          <w:rFonts w:eastAsia="Times New Roman" w:cs="Times New Roman"/>
          <w:szCs w:val="24"/>
        </w:rPr>
        <w:t xml:space="preserve"> υπό το φως και τ</w:t>
      </w:r>
      <w:r>
        <w:rPr>
          <w:rFonts w:eastAsia="Times New Roman" w:cs="Times New Roman"/>
          <w:szCs w:val="24"/>
        </w:rPr>
        <w:t>η</w:t>
      </w:r>
      <w:r w:rsidRPr="00854EF9">
        <w:rPr>
          <w:rFonts w:eastAsia="Times New Roman" w:cs="Times New Roman"/>
          <w:szCs w:val="24"/>
        </w:rPr>
        <w:t>ς δήλωσ</w:t>
      </w:r>
      <w:r>
        <w:rPr>
          <w:rFonts w:eastAsia="Times New Roman" w:cs="Times New Roman"/>
          <w:szCs w:val="24"/>
        </w:rPr>
        <w:t>η</w:t>
      </w:r>
      <w:r w:rsidRPr="00854EF9">
        <w:rPr>
          <w:rFonts w:eastAsia="Times New Roman" w:cs="Times New Roman"/>
          <w:szCs w:val="24"/>
        </w:rPr>
        <w:t xml:space="preserve">ς του </w:t>
      </w:r>
      <w:r>
        <w:rPr>
          <w:rFonts w:eastAsia="Times New Roman" w:cs="Times New Roman"/>
          <w:szCs w:val="24"/>
        </w:rPr>
        <w:t>Π</w:t>
      </w:r>
      <w:r w:rsidRPr="00854EF9">
        <w:rPr>
          <w:rFonts w:eastAsia="Times New Roman" w:cs="Times New Roman"/>
          <w:szCs w:val="24"/>
        </w:rPr>
        <w:t xml:space="preserve">ρωθυπουργού και της αδήριτης πραγματικότητας ότι αυτή η </w:t>
      </w:r>
      <w:r>
        <w:rPr>
          <w:rFonts w:eastAsia="Times New Roman" w:cs="Times New Roman"/>
          <w:szCs w:val="24"/>
        </w:rPr>
        <w:t>κατασκευή</w:t>
      </w:r>
      <w:r w:rsidRPr="00854EF9">
        <w:rPr>
          <w:rFonts w:eastAsia="Times New Roman" w:cs="Times New Roman"/>
          <w:szCs w:val="24"/>
        </w:rPr>
        <w:t xml:space="preserve"> είναι μ</w:t>
      </w:r>
      <w:r>
        <w:rPr>
          <w:rFonts w:eastAsia="Times New Roman" w:cs="Times New Roman"/>
          <w:szCs w:val="24"/>
        </w:rPr>
        <w:t>ι</w:t>
      </w:r>
      <w:r w:rsidRPr="00854EF9">
        <w:rPr>
          <w:rFonts w:eastAsia="Times New Roman" w:cs="Times New Roman"/>
          <w:szCs w:val="24"/>
        </w:rPr>
        <w:t>α κατασκευή ακροδεξιάς απόφυσης</w:t>
      </w:r>
      <w:r>
        <w:rPr>
          <w:rFonts w:eastAsia="Times New Roman" w:cs="Times New Roman"/>
          <w:szCs w:val="24"/>
        </w:rPr>
        <w:t>, ε</w:t>
      </w:r>
      <w:r w:rsidRPr="00854EF9">
        <w:rPr>
          <w:rFonts w:eastAsia="Times New Roman" w:cs="Times New Roman"/>
          <w:szCs w:val="24"/>
        </w:rPr>
        <w:t xml:space="preserve">κτός και αν αυτή η στρατηγική επιλογή είναι εδώ για να παραμείνει για την </w:t>
      </w:r>
      <w:r>
        <w:rPr>
          <w:rFonts w:eastAsia="Times New Roman" w:cs="Times New Roman"/>
          <w:szCs w:val="24"/>
        </w:rPr>
        <w:t>Α</w:t>
      </w:r>
      <w:r w:rsidRPr="00854EF9">
        <w:rPr>
          <w:rFonts w:eastAsia="Times New Roman" w:cs="Times New Roman"/>
          <w:szCs w:val="24"/>
        </w:rPr>
        <w:t xml:space="preserve">ξιωματική </w:t>
      </w:r>
      <w:r>
        <w:rPr>
          <w:rFonts w:eastAsia="Times New Roman" w:cs="Times New Roman"/>
          <w:szCs w:val="24"/>
        </w:rPr>
        <w:t>Α</w:t>
      </w:r>
      <w:r w:rsidRPr="00854EF9">
        <w:rPr>
          <w:rFonts w:eastAsia="Times New Roman" w:cs="Times New Roman"/>
          <w:szCs w:val="24"/>
        </w:rPr>
        <w:t>ντιπολίτευση</w:t>
      </w:r>
      <w:r>
        <w:rPr>
          <w:rFonts w:eastAsia="Times New Roman" w:cs="Times New Roman"/>
          <w:szCs w:val="24"/>
        </w:rPr>
        <w:t>, η</w:t>
      </w:r>
      <w:r w:rsidRPr="00854EF9">
        <w:rPr>
          <w:rFonts w:eastAsia="Times New Roman" w:cs="Times New Roman"/>
          <w:szCs w:val="24"/>
        </w:rPr>
        <w:t xml:space="preserve"> κατασκευή</w:t>
      </w:r>
      <w:r>
        <w:rPr>
          <w:rFonts w:eastAsia="Times New Roman" w:cs="Times New Roman"/>
          <w:szCs w:val="24"/>
        </w:rPr>
        <w:t>,</w:t>
      </w:r>
      <w:r w:rsidRPr="00854EF9">
        <w:rPr>
          <w:rFonts w:eastAsia="Times New Roman" w:cs="Times New Roman"/>
          <w:szCs w:val="24"/>
        </w:rPr>
        <w:t xml:space="preserve"> δηλαδή</w:t>
      </w:r>
      <w:r>
        <w:rPr>
          <w:rFonts w:eastAsia="Times New Roman" w:cs="Times New Roman"/>
          <w:szCs w:val="24"/>
        </w:rPr>
        <w:t>,</w:t>
      </w:r>
      <w:r w:rsidRPr="00854EF9">
        <w:rPr>
          <w:rFonts w:eastAsia="Times New Roman" w:cs="Times New Roman"/>
          <w:szCs w:val="24"/>
        </w:rPr>
        <w:t xml:space="preserve"> ψευδών ειδήσεων μέχρι να πά</w:t>
      </w:r>
      <w:r w:rsidRPr="00854EF9">
        <w:rPr>
          <w:rFonts w:eastAsia="Times New Roman" w:cs="Times New Roman"/>
          <w:szCs w:val="24"/>
        </w:rPr>
        <w:t>ει ο λαός μας στην κάλπη</w:t>
      </w:r>
      <w:r>
        <w:rPr>
          <w:rFonts w:eastAsia="Times New Roman" w:cs="Times New Roman"/>
          <w:szCs w:val="24"/>
        </w:rPr>
        <w:t>.</w:t>
      </w:r>
    </w:p>
    <w:p w14:paraId="6E819A0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 Νέα</w:t>
      </w:r>
      <w:r w:rsidRPr="00854EF9">
        <w:rPr>
          <w:rFonts w:eastAsia="Times New Roman" w:cs="Times New Roman"/>
          <w:szCs w:val="24"/>
        </w:rPr>
        <w:t xml:space="preserve"> Δημοκρατία θα κάνει τα πάντα για να μη συζητάμε για την οικονομία και την κοινωνία</w:t>
      </w:r>
      <w:r>
        <w:rPr>
          <w:rFonts w:eastAsia="Times New Roman" w:cs="Times New Roman"/>
          <w:szCs w:val="24"/>
        </w:rPr>
        <w:t>,</w:t>
      </w:r>
      <w:r w:rsidRPr="00854EF9">
        <w:rPr>
          <w:rFonts w:eastAsia="Times New Roman" w:cs="Times New Roman"/>
          <w:szCs w:val="24"/>
        </w:rPr>
        <w:t xml:space="preserve"> για δύο κυρίως λόγους</w:t>
      </w:r>
      <w:r>
        <w:rPr>
          <w:rFonts w:eastAsia="Times New Roman" w:cs="Times New Roman"/>
          <w:szCs w:val="24"/>
        </w:rPr>
        <w:t>:</w:t>
      </w:r>
    </w:p>
    <w:p w14:paraId="6E819A0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Τον πρώτο</w:t>
      </w:r>
      <w:r w:rsidRPr="00854EF9">
        <w:rPr>
          <w:rFonts w:eastAsia="Times New Roman" w:cs="Times New Roman"/>
          <w:szCs w:val="24"/>
        </w:rPr>
        <w:t xml:space="preserve"> τον ανέφερα ήδη</w:t>
      </w:r>
      <w:r>
        <w:rPr>
          <w:rFonts w:eastAsia="Times New Roman" w:cs="Times New Roman"/>
          <w:szCs w:val="24"/>
        </w:rPr>
        <w:t>. Έ</w:t>
      </w:r>
      <w:r w:rsidRPr="00854EF9">
        <w:rPr>
          <w:rFonts w:eastAsia="Times New Roman" w:cs="Times New Roman"/>
          <w:szCs w:val="24"/>
        </w:rPr>
        <w:t xml:space="preserve">χει καταντήσει </w:t>
      </w:r>
      <w:r>
        <w:rPr>
          <w:rFonts w:eastAsia="Times New Roman" w:cs="Times New Roman"/>
          <w:szCs w:val="24"/>
        </w:rPr>
        <w:t>η Α</w:t>
      </w:r>
      <w:r w:rsidRPr="00854EF9">
        <w:rPr>
          <w:rFonts w:eastAsia="Times New Roman" w:cs="Times New Roman"/>
          <w:szCs w:val="24"/>
        </w:rPr>
        <w:t xml:space="preserve">ξιωματική </w:t>
      </w:r>
      <w:r>
        <w:rPr>
          <w:rFonts w:eastAsia="Times New Roman" w:cs="Times New Roman"/>
          <w:szCs w:val="24"/>
        </w:rPr>
        <w:t>Α</w:t>
      </w:r>
      <w:r w:rsidRPr="00854EF9">
        <w:rPr>
          <w:rFonts w:eastAsia="Times New Roman" w:cs="Times New Roman"/>
          <w:szCs w:val="24"/>
        </w:rPr>
        <w:t xml:space="preserve">ντιπολίτευση ένας σύγχρονος </w:t>
      </w:r>
      <w:proofErr w:type="spellStart"/>
      <w:r w:rsidRPr="00854EF9">
        <w:rPr>
          <w:rFonts w:eastAsia="Times New Roman" w:cs="Times New Roman"/>
          <w:szCs w:val="24"/>
        </w:rPr>
        <w:t>Νοστράδαμος</w:t>
      </w:r>
      <w:proofErr w:type="spellEnd"/>
      <w:r w:rsidRPr="00854EF9">
        <w:rPr>
          <w:rFonts w:eastAsia="Times New Roman" w:cs="Times New Roman"/>
          <w:szCs w:val="24"/>
        </w:rPr>
        <w:t xml:space="preserve"> της πολιτικής και τη</w:t>
      </w:r>
      <w:r w:rsidRPr="00854EF9">
        <w:rPr>
          <w:rFonts w:eastAsia="Times New Roman" w:cs="Times New Roman"/>
          <w:szCs w:val="24"/>
        </w:rPr>
        <w:t>ς οικονομίας</w:t>
      </w:r>
      <w:r>
        <w:rPr>
          <w:rFonts w:eastAsia="Times New Roman" w:cs="Times New Roman"/>
          <w:szCs w:val="24"/>
        </w:rPr>
        <w:t>. Π</w:t>
      </w:r>
      <w:r w:rsidRPr="00854EF9">
        <w:rPr>
          <w:rFonts w:eastAsia="Times New Roman" w:cs="Times New Roman"/>
          <w:szCs w:val="24"/>
        </w:rPr>
        <w:t>ροβλέπει καταστροφές</w:t>
      </w:r>
      <w:r>
        <w:rPr>
          <w:rFonts w:eastAsia="Times New Roman" w:cs="Times New Roman"/>
          <w:szCs w:val="24"/>
        </w:rPr>
        <w:t>,</w:t>
      </w:r>
      <w:r w:rsidRPr="00854EF9">
        <w:rPr>
          <w:rFonts w:eastAsia="Times New Roman" w:cs="Times New Roman"/>
          <w:szCs w:val="24"/>
        </w:rPr>
        <w:t xml:space="preserve"> οι οποίες δεν έρχονται</w:t>
      </w:r>
      <w:r>
        <w:rPr>
          <w:rFonts w:eastAsia="Times New Roman" w:cs="Times New Roman"/>
          <w:szCs w:val="24"/>
        </w:rPr>
        <w:t>. Έ</w:t>
      </w:r>
      <w:r w:rsidRPr="00854EF9">
        <w:rPr>
          <w:rFonts w:eastAsia="Times New Roman" w:cs="Times New Roman"/>
          <w:szCs w:val="24"/>
        </w:rPr>
        <w:t xml:space="preserve">λεγε ότι δεν θα </w:t>
      </w:r>
      <w:r>
        <w:rPr>
          <w:rFonts w:eastAsia="Times New Roman" w:cs="Times New Roman"/>
          <w:szCs w:val="24"/>
        </w:rPr>
        <w:t>κλείσει</w:t>
      </w:r>
      <w:r w:rsidRPr="00854EF9">
        <w:rPr>
          <w:rFonts w:eastAsia="Times New Roman" w:cs="Times New Roman"/>
          <w:szCs w:val="24"/>
        </w:rPr>
        <w:t xml:space="preserve"> η πρώτη </w:t>
      </w:r>
      <w:r w:rsidRPr="00854EF9">
        <w:rPr>
          <w:rFonts w:eastAsia="Times New Roman" w:cs="Times New Roman"/>
          <w:szCs w:val="24"/>
        </w:rPr>
        <w:lastRenderedPageBreak/>
        <w:t>αξιολόγηση</w:t>
      </w:r>
      <w:r>
        <w:rPr>
          <w:rFonts w:eastAsia="Times New Roman" w:cs="Times New Roman"/>
          <w:szCs w:val="24"/>
        </w:rPr>
        <w:t>. Έκλεισε τον</w:t>
      </w:r>
      <w:r w:rsidRPr="00854EF9">
        <w:rPr>
          <w:rFonts w:eastAsia="Times New Roman" w:cs="Times New Roman"/>
          <w:szCs w:val="24"/>
        </w:rPr>
        <w:t xml:space="preserve"> Ιούνιο του </w:t>
      </w:r>
      <w:r>
        <w:rPr>
          <w:rFonts w:eastAsia="Times New Roman" w:cs="Times New Roman"/>
          <w:szCs w:val="24"/>
        </w:rPr>
        <w:t>’</w:t>
      </w:r>
      <w:r w:rsidRPr="00854EF9">
        <w:rPr>
          <w:rFonts w:eastAsia="Times New Roman" w:cs="Times New Roman"/>
          <w:szCs w:val="24"/>
        </w:rPr>
        <w:t>16</w:t>
      </w:r>
      <w:r>
        <w:rPr>
          <w:rFonts w:eastAsia="Times New Roman" w:cs="Times New Roman"/>
          <w:szCs w:val="24"/>
        </w:rPr>
        <w:t>. Έλεγε</w:t>
      </w:r>
      <w:r w:rsidRPr="00854EF9">
        <w:rPr>
          <w:rFonts w:eastAsia="Times New Roman" w:cs="Times New Roman"/>
          <w:szCs w:val="24"/>
        </w:rPr>
        <w:t xml:space="preserve"> ότι θα ενεργοποιηθεί ο κόφτης</w:t>
      </w:r>
      <w:r>
        <w:rPr>
          <w:rFonts w:eastAsia="Times New Roman" w:cs="Times New Roman"/>
          <w:szCs w:val="24"/>
        </w:rPr>
        <w:t xml:space="preserve">. Τον </w:t>
      </w:r>
      <w:r w:rsidRPr="00854EF9">
        <w:rPr>
          <w:rFonts w:eastAsia="Times New Roman" w:cs="Times New Roman"/>
          <w:szCs w:val="24"/>
        </w:rPr>
        <w:t xml:space="preserve">Απρίλη του </w:t>
      </w:r>
      <w:r>
        <w:rPr>
          <w:rFonts w:eastAsia="Times New Roman" w:cs="Times New Roman"/>
          <w:szCs w:val="24"/>
        </w:rPr>
        <w:t>’</w:t>
      </w:r>
      <w:r w:rsidRPr="00854EF9">
        <w:rPr>
          <w:rFonts w:eastAsia="Times New Roman" w:cs="Times New Roman"/>
          <w:szCs w:val="24"/>
        </w:rPr>
        <w:t>17 τελείωσε αυτή η συζήτηση</w:t>
      </w:r>
      <w:r>
        <w:rPr>
          <w:rFonts w:eastAsia="Times New Roman" w:cs="Times New Roman"/>
          <w:szCs w:val="24"/>
        </w:rPr>
        <w:t xml:space="preserve">. Έλεγε </w:t>
      </w:r>
      <w:r w:rsidRPr="00854EF9">
        <w:rPr>
          <w:rFonts w:eastAsia="Times New Roman" w:cs="Times New Roman"/>
          <w:szCs w:val="24"/>
        </w:rPr>
        <w:t>ότι είναι μονομερής ενέργεια η δια</w:t>
      </w:r>
      <w:r w:rsidRPr="00854EF9">
        <w:rPr>
          <w:rFonts w:eastAsia="Times New Roman" w:cs="Times New Roman"/>
          <w:szCs w:val="24"/>
        </w:rPr>
        <w:t xml:space="preserve">νομή του κοινωνικού μερίσματος που δόθηκε το </w:t>
      </w:r>
      <w:r>
        <w:rPr>
          <w:rFonts w:eastAsia="Times New Roman" w:cs="Times New Roman"/>
          <w:szCs w:val="24"/>
        </w:rPr>
        <w:t>’</w:t>
      </w:r>
      <w:r w:rsidRPr="00854EF9">
        <w:rPr>
          <w:rFonts w:eastAsia="Times New Roman" w:cs="Times New Roman"/>
          <w:szCs w:val="24"/>
        </w:rPr>
        <w:t xml:space="preserve">16 και ψήφισε </w:t>
      </w:r>
      <w:r>
        <w:rPr>
          <w:rFonts w:eastAsia="Times New Roman" w:cs="Times New Roman"/>
          <w:szCs w:val="24"/>
        </w:rPr>
        <w:t>«</w:t>
      </w:r>
      <w:r>
        <w:rPr>
          <w:rFonts w:eastAsia="Times New Roman" w:cs="Times New Roman"/>
          <w:szCs w:val="24"/>
        </w:rPr>
        <w:t>παρών</w:t>
      </w:r>
      <w:r>
        <w:rPr>
          <w:rFonts w:eastAsia="Times New Roman" w:cs="Times New Roman"/>
          <w:szCs w:val="24"/>
        </w:rPr>
        <w:t>». Έ</w:t>
      </w:r>
      <w:r w:rsidRPr="00854EF9">
        <w:rPr>
          <w:rFonts w:eastAsia="Times New Roman" w:cs="Times New Roman"/>
          <w:szCs w:val="24"/>
        </w:rPr>
        <w:t>λεγε ότι δεν θ</w:t>
      </w:r>
      <w:r>
        <w:rPr>
          <w:rFonts w:eastAsia="Times New Roman" w:cs="Times New Roman"/>
          <w:szCs w:val="24"/>
        </w:rPr>
        <w:t>α κλείσει η δεύτερη αξιολόγηση. Έ</w:t>
      </w:r>
      <w:r w:rsidRPr="00854EF9">
        <w:rPr>
          <w:rFonts w:eastAsia="Times New Roman" w:cs="Times New Roman"/>
          <w:szCs w:val="24"/>
        </w:rPr>
        <w:t>κλεισ</w:t>
      </w:r>
      <w:r>
        <w:rPr>
          <w:rFonts w:eastAsia="Times New Roman" w:cs="Times New Roman"/>
          <w:szCs w:val="24"/>
        </w:rPr>
        <w:t>ε</w:t>
      </w:r>
      <w:r w:rsidRPr="00854EF9">
        <w:rPr>
          <w:rFonts w:eastAsia="Times New Roman" w:cs="Times New Roman"/>
          <w:szCs w:val="24"/>
        </w:rPr>
        <w:t xml:space="preserve"> τον Ιούνιο του </w:t>
      </w:r>
      <w:r>
        <w:rPr>
          <w:rFonts w:eastAsia="Times New Roman" w:cs="Times New Roman"/>
          <w:szCs w:val="24"/>
        </w:rPr>
        <w:t>’</w:t>
      </w:r>
      <w:r w:rsidRPr="00854EF9">
        <w:rPr>
          <w:rFonts w:eastAsia="Times New Roman" w:cs="Times New Roman"/>
          <w:szCs w:val="24"/>
        </w:rPr>
        <w:t>17</w:t>
      </w:r>
      <w:r>
        <w:rPr>
          <w:rFonts w:eastAsia="Times New Roman" w:cs="Times New Roman"/>
          <w:szCs w:val="24"/>
        </w:rPr>
        <w:t>. Έλεγε ότι δεν</w:t>
      </w:r>
      <w:r w:rsidRPr="00854EF9">
        <w:rPr>
          <w:rFonts w:eastAsia="Times New Roman" w:cs="Times New Roman"/>
          <w:szCs w:val="24"/>
        </w:rPr>
        <w:t xml:space="preserve"> θα κλείσει η τρίτη αξιολόγηση</w:t>
      </w:r>
      <w:r>
        <w:rPr>
          <w:rFonts w:eastAsia="Times New Roman" w:cs="Times New Roman"/>
          <w:szCs w:val="24"/>
        </w:rPr>
        <w:t>. Έ</w:t>
      </w:r>
      <w:r w:rsidRPr="00854EF9">
        <w:rPr>
          <w:rFonts w:eastAsia="Times New Roman" w:cs="Times New Roman"/>
          <w:szCs w:val="24"/>
        </w:rPr>
        <w:t xml:space="preserve">κλεισε τον Ιανουάριο του </w:t>
      </w:r>
      <w:r>
        <w:rPr>
          <w:rFonts w:eastAsia="Times New Roman" w:cs="Times New Roman"/>
          <w:szCs w:val="24"/>
        </w:rPr>
        <w:t>’</w:t>
      </w:r>
      <w:r w:rsidRPr="00854EF9">
        <w:rPr>
          <w:rFonts w:eastAsia="Times New Roman" w:cs="Times New Roman"/>
          <w:szCs w:val="24"/>
        </w:rPr>
        <w:t>18</w:t>
      </w:r>
      <w:r>
        <w:rPr>
          <w:rFonts w:eastAsia="Times New Roman" w:cs="Times New Roman"/>
          <w:szCs w:val="24"/>
        </w:rPr>
        <w:t>. Τα ίδια σεν</w:t>
      </w:r>
      <w:r w:rsidRPr="00854EF9">
        <w:rPr>
          <w:rFonts w:eastAsia="Times New Roman" w:cs="Times New Roman"/>
          <w:szCs w:val="24"/>
        </w:rPr>
        <w:t>άρια διακινούνταν και για</w:t>
      </w:r>
      <w:r w:rsidRPr="00854EF9">
        <w:rPr>
          <w:rFonts w:eastAsia="Times New Roman" w:cs="Times New Roman"/>
          <w:szCs w:val="24"/>
        </w:rPr>
        <w:t xml:space="preserve"> την </w:t>
      </w:r>
      <w:r>
        <w:rPr>
          <w:rFonts w:eastAsia="Times New Roman" w:cs="Times New Roman"/>
          <w:szCs w:val="24"/>
        </w:rPr>
        <w:t>τ</w:t>
      </w:r>
      <w:r w:rsidRPr="00854EF9">
        <w:rPr>
          <w:rFonts w:eastAsia="Times New Roman" w:cs="Times New Roman"/>
          <w:szCs w:val="24"/>
        </w:rPr>
        <w:t>έταρτη αξιολόγηση</w:t>
      </w:r>
      <w:r>
        <w:rPr>
          <w:rFonts w:eastAsia="Times New Roman" w:cs="Times New Roman"/>
          <w:szCs w:val="24"/>
        </w:rPr>
        <w:t>. Έ</w:t>
      </w:r>
      <w:r w:rsidRPr="00854EF9">
        <w:rPr>
          <w:rFonts w:eastAsia="Times New Roman" w:cs="Times New Roman"/>
          <w:szCs w:val="24"/>
        </w:rPr>
        <w:t xml:space="preserve">κλεισε κι αυτή τον Ιούνιο του </w:t>
      </w:r>
      <w:r>
        <w:rPr>
          <w:rFonts w:eastAsia="Times New Roman" w:cs="Times New Roman"/>
          <w:szCs w:val="24"/>
        </w:rPr>
        <w:t>’</w:t>
      </w:r>
      <w:r w:rsidRPr="00854EF9">
        <w:rPr>
          <w:rFonts w:eastAsia="Times New Roman" w:cs="Times New Roman"/>
          <w:szCs w:val="24"/>
        </w:rPr>
        <w:t>18 και πήγαν και τσάμπα οι συναντήσεις και τα τηλέφωνα σε Βρυξέλλες και σε Βερολίνο</w:t>
      </w:r>
      <w:r>
        <w:rPr>
          <w:rFonts w:eastAsia="Times New Roman" w:cs="Times New Roman"/>
          <w:szCs w:val="24"/>
        </w:rPr>
        <w:t>.</w:t>
      </w:r>
    </w:p>
    <w:p w14:paraId="6E819A0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w:t>
      </w:r>
      <w:r w:rsidRPr="00854EF9">
        <w:rPr>
          <w:rFonts w:eastAsia="Times New Roman" w:cs="Times New Roman"/>
          <w:szCs w:val="24"/>
        </w:rPr>
        <w:t>ώρα</w:t>
      </w:r>
      <w:r>
        <w:rPr>
          <w:rFonts w:eastAsia="Times New Roman" w:cs="Times New Roman"/>
          <w:szCs w:val="24"/>
        </w:rPr>
        <w:t xml:space="preserve">, αφού δεν βγήκε τίποτα, ξεκίνησε </w:t>
      </w:r>
      <w:r w:rsidRPr="00854EF9">
        <w:rPr>
          <w:rFonts w:eastAsia="Times New Roman" w:cs="Times New Roman"/>
          <w:szCs w:val="24"/>
        </w:rPr>
        <w:t>η κουβέντα για το χρέος</w:t>
      </w:r>
      <w:r>
        <w:rPr>
          <w:rFonts w:eastAsia="Times New Roman" w:cs="Times New Roman"/>
          <w:szCs w:val="24"/>
        </w:rPr>
        <w:t>,</w:t>
      </w:r>
      <w:r w:rsidRPr="00854EF9">
        <w:rPr>
          <w:rFonts w:eastAsia="Times New Roman" w:cs="Times New Roman"/>
          <w:szCs w:val="24"/>
        </w:rPr>
        <w:t xml:space="preserve"> το οποίο και αυτό ρυθμίστηκε με την απόφαση του Ιουνίου του </w:t>
      </w:r>
      <w:r>
        <w:rPr>
          <w:rFonts w:eastAsia="Times New Roman" w:cs="Times New Roman"/>
          <w:szCs w:val="24"/>
        </w:rPr>
        <w:t>’</w:t>
      </w:r>
      <w:r w:rsidRPr="00854EF9">
        <w:rPr>
          <w:rFonts w:eastAsia="Times New Roman" w:cs="Times New Roman"/>
          <w:szCs w:val="24"/>
        </w:rPr>
        <w:t xml:space="preserve">18 στο </w:t>
      </w:r>
      <w:proofErr w:type="spellStart"/>
      <w:r>
        <w:rPr>
          <w:rFonts w:eastAsia="Times New Roman" w:cs="Times New Roman"/>
          <w:szCs w:val="24"/>
          <w:lang w:val="en-US"/>
        </w:rPr>
        <w:t>Eurogroup</w:t>
      </w:r>
      <w:proofErr w:type="spellEnd"/>
      <w:r>
        <w:rPr>
          <w:rFonts w:eastAsia="Times New Roman" w:cs="Times New Roman"/>
          <w:szCs w:val="24"/>
        </w:rPr>
        <w:t>. Μ</w:t>
      </w:r>
      <w:r w:rsidRPr="00854EF9">
        <w:rPr>
          <w:rFonts w:eastAsia="Times New Roman" w:cs="Times New Roman"/>
          <w:szCs w:val="24"/>
        </w:rPr>
        <w:t>ετά ήρθε το παραμύθι για το τέταρτο μνημόνιο</w:t>
      </w:r>
      <w:r>
        <w:rPr>
          <w:rFonts w:eastAsia="Times New Roman" w:cs="Times New Roman"/>
          <w:szCs w:val="24"/>
        </w:rPr>
        <w:t>,</w:t>
      </w:r>
      <w:r w:rsidRPr="00854EF9">
        <w:rPr>
          <w:rFonts w:eastAsia="Times New Roman" w:cs="Times New Roman"/>
          <w:szCs w:val="24"/>
        </w:rPr>
        <w:t xml:space="preserve"> το άτυ</w:t>
      </w:r>
      <w:r>
        <w:rPr>
          <w:rFonts w:eastAsia="Times New Roman" w:cs="Times New Roman"/>
          <w:szCs w:val="24"/>
        </w:rPr>
        <w:t>π</w:t>
      </w:r>
      <w:r w:rsidRPr="00854EF9">
        <w:rPr>
          <w:rFonts w:eastAsia="Times New Roman" w:cs="Times New Roman"/>
          <w:szCs w:val="24"/>
        </w:rPr>
        <w:t>ο</w:t>
      </w:r>
      <w:r>
        <w:rPr>
          <w:rFonts w:eastAsia="Times New Roman" w:cs="Times New Roman"/>
          <w:szCs w:val="24"/>
        </w:rPr>
        <w:t>,</w:t>
      </w:r>
      <w:r w:rsidRPr="00854EF9">
        <w:rPr>
          <w:rFonts w:eastAsia="Times New Roman" w:cs="Times New Roman"/>
          <w:szCs w:val="24"/>
        </w:rPr>
        <w:t xml:space="preserve"> όπως </w:t>
      </w:r>
      <w:r>
        <w:rPr>
          <w:rFonts w:eastAsia="Times New Roman" w:cs="Times New Roman"/>
          <w:szCs w:val="24"/>
        </w:rPr>
        <w:t>έλεγαν</w:t>
      </w:r>
      <w:r w:rsidRPr="00854EF9">
        <w:rPr>
          <w:rFonts w:eastAsia="Times New Roman" w:cs="Times New Roman"/>
          <w:szCs w:val="24"/>
        </w:rPr>
        <w:t xml:space="preserve"> μέχρι τον Αύγουστο </w:t>
      </w:r>
      <w:r>
        <w:rPr>
          <w:rFonts w:eastAsia="Times New Roman" w:cs="Times New Roman"/>
          <w:szCs w:val="24"/>
        </w:rPr>
        <w:t>π</w:t>
      </w:r>
      <w:r w:rsidRPr="00854EF9">
        <w:rPr>
          <w:rFonts w:eastAsia="Times New Roman" w:cs="Times New Roman"/>
          <w:szCs w:val="24"/>
        </w:rPr>
        <w:t>ου βγήκαμε από το μνημόνιο</w:t>
      </w:r>
      <w:r>
        <w:rPr>
          <w:rFonts w:eastAsia="Times New Roman" w:cs="Times New Roman"/>
          <w:szCs w:val="24"/>
        </w:rPr>
        <w:t>. Κ</w:t>
      </w:r>
      <w:r w:rsidRPr="00854EF9">
        <w:rPr>
          <w:rFonts w:eastAsia="Times New Roman" w:cs="Times New Roman"/>
          <w:szCs w:val="24"/>
        </w:rPr>
        <w:t>αι για να στηριχθεί αυτή η ρητορική περί άτυπου μνημονίου</w:t>
      </w:r>
      <w:r>
        <w:rPr>
          <w:rFonts w:eastAsia="Times New Roman" w:cs="Times New Roman"/>
          <w:szCs w:val="24"/>
        </w:rPr>
        <w:t>,</w:t>
      </w:r>
      <w:r w:rsidRPr="00854EF9">
        <w:rPr>
          <w:rFonts w:eastAsia="Times New Roman" w:cs="Times New Roman"/>
          <w:szCs w:val="24"/>
        </w:rPr>
        <w:t xml:space="preserve"> επικαλούνταν την περικοπή των συντάξεων</w:t>
      </w:r>
      <w:r>
        <w:rPr>
          <w:rFonts w:eastAsia="Times New Roman" w:cs="Times New Roman"/>
          <w:szCs w:val="24"/>
        </w:rPr>
        <w:t xml:space="preserve">, οι οποίες δεν κόπηκαν. Οι </w:t>
      </w:r>
      <w:r w:rsidRPr="00854EF9">
        <w:rPr>
          <w:rFonts w:eastAsia="Times New Roman" w:cs="Times New Roman"/>
          <w:szCs w:val="24"/>
        </w:rPr>
        <w:t>δίδυμες περικοπές</w:t>
      </w:r>
      <w:r>
        <w:rPr>
          <w:rFonts w:eastAsia="Times New Roman" w:cs="Times New Roman"/>
          <w:szCs w:val="24"/>
        </w:rPr>
        <w:t>,</w:t>
      </w:r>
      <w:r w:rsidRPr="00854EF9">
        <w:rPr>
          <w:rFonts w:eastAsia="Times New Roman" w:cs="Times New Roman"/>
          <w:szCs w:val="24"/>
        </w:rPr>
        <w:t xml:space="preserve"> και των συντάξεων και του </w:t>
      </w:r>
      <w:r w:rsidRPr="00854EF9">
        <w:rPr>
          <w:rFonts w:eastAsia="Times New Roman" w:cs="Times New Roman"/>
          <w:szCs w:val="24"/>
        </w:rPr>
        <w:lastRenderedPageBreak/>
        <w:t>αφορολογήτου</w:t>
      </w:r>
      <w:r>
        <w:rPr>
          <w:rFonts w:eastAsia="Times New Roman" w:cs="Times New Roman"/>
          <w:szCs w:val="24"/>
        </w:rPr>
        <w:t>,</w:t>
      </w:r>
      <w:r w:rsidRPr="00854EF9">
        <w:rPr>
          <w:rFonts w:eastAsia="Times New Roman" w:cs="Times New Roman"/>
          <w:szCs w:val="24"/>
        </w:rPr>
        <w:t xml:space="preserve"> </w:t>
      </w:r>
      <w:r>
        <w:rPr>
          <w:rFonts w:eastAsia="Times New Roman" w:cs="Times New Roman"/>
          <w:szCs w:val="24"/>
        </w:rPr>
        <w:t>είναι θεμέλιος λίθος</w:t>
      </w:r>
      <w:r w:rsidRPr="00854EF9">
        <w:rPr>
          <w:rFonts w:eastAsia="Times New Roman" w:cs="Times New Roman"/>
          <w:szCs w:val="24"/>
        </w:rPr>
        <w:t xml:space="preserve"> του </w:t>
      </w:r>
      <w:r>
        <w:rPr>
          <w:rFonts w:eastAsia="Times New Roman" w:cs="Times New Roman"/>
          <w:szCs w:val="24"/>
        </w:rPr>
        <w:t>π</w:t>
      </w:r>
      <w:r w:rsidRPr="00854EF9">
        <w:rPr>
          <w:rFonts w:eastAsia="Times New Roman" w:cs="Times New Roman"/>
          <w:szCs w:val="24"/>
        </w:rPr>
        <w:t>ρογράμματος της Νέας Δημοκρατίας</w:t>
      </w:r>
      <w:r>
        <w:rPr>
          <w:rFonts w:eastAsia="Times New Roman" w:cs="Times New Roman"/>
          <w:szCs w:val="24"/>
        </w:rPr>
        <w:t>,</w:t>
      </w:r>
      <w:r w:rsidRPr="00854EF9">
        <w:rPr>
          <w:rFonts w:eastAsia="Times New Roman" w:cs="Times New Roman"/>
          <w:szCs w:val="24"/>
        </w:rPr>
        <w:t xml:space="preserve"> απολύτως και αναντίρρητα</w:t>
      </w:r>
      <w:r>
        <w:rPr>
          <w:rFonts w:eastAsia="Times New Roman" w:cs="Times New Roman"/>
          <w:szCs w:val="24"/>
        </w:rPr>
        <w:t>. Δ</w:t>
      </w:r>
      <w:r w:rsidRPr="00854EF9">
        <w:rPr>
          <w:rFonts w:eastAsia="Times New Roman" w:cs="Times New Roman"/>
          <w:szCs w:val="24"/>
        </w:rPr>
        <w:t xml:space="preserve">εν είναι πάρα πολύ μακριά ο καιρός που ο </w:t>
      </w:r>
      <w:r>
        <w:rPr>
          <w:rFonts w:eastAsia="Times New Roman" w:cs="Times New Roman"/>
          <w:szCs w:val="24"/>
        </w:rPr>
        <w:t>Α</w:t>
      </w:r>
      <w:r w:rsidRPr="00854EF9">
        <w:rPr>
          <w:rFonts w:eastAsia="Times New Roman" w:cs="Times New Roman"/>
          <w:szCs w:val="24"/>
        </w:rPr>
        <w:t xml:space="preserve">ρχηγός της </w:t>
      </w:r>
      <w:r>
        <w:rPr>
          <w:rFonts w:eastAsia="Times New Roman" w:cs="Times New Roman"/>
          <w:szCs w:val="24"/>
        </w:rPr>
        <w:t>Α</w:t>
      </w:r>
      <w:r w:rsidRPr="00854EF9">
        <w:rPr>
          <w:rFonts w:eastAsia="Times New Roman" w:cs="Times New Roman"/>
          <w:szCs w:val="24"/>
        </w:rPr>
        <w:t xml:space="preserve">ξιωματικής </w:t>
      </w:r>
      <w:r>
        <w:rPr>
          <w:rFonts w:eastAsia="Times New Roman" w:cs="Times New Roman"/>
          <w:szCs w:val="24"/>
        </w:rPr>
        <w:t>Α</w:t>
      </w:r>
      <w:r w:rsidRPr="00854EF9">
        <w:rPr>
          <w:rFonts w:eastAsia="Times New Roman" w:cs="Times New Roman"/>
          <w:szCs w:val="24"/>
        </w:rPr>
        <w:t xml:space="preserve">ντιπολίτευσης εξηγούσε ότι </w:t>
      </w:r>
      <w:r>
        <w:rPr>
          <w:rFonts w:eastAsia="Times New Roman" w:cs="Times New Roman"/>
          <w:szCs w:val="24"/>
        </w:rPr>
        <w:t>β</w:t>
      </w:r>
      <w:r w:rsidRPr="00854EF9">
        <w:rPr>
          <w:rFonts w:eastAsia="Times New Roman" w:cs="Times New Roman"/>
          <w:szCs w:val="24"/>
        </w:rPr>
        <w:t>εβαίως θα μειωθεί το αφορολόγητο</w:t>
      </w:r>
      <w:r>
        <w:rPr>
          <w:rFonts w:eastAsia="Times New Roman" w:cs="Times New Roman"/>
          <w:szCs w:val="24"/>
        </w:rPr>
        <w:t>,</w:t>
      </w:r>
      <w:r w:rsidRPr="00854EF9">
        <w:rPr>
          <w:rFonts w:eastAsia="Times New Roman" w:cs="Times New Roman"/>
          <w:szCs w:val="24"/>
        </w:rPr>
        <w:t xml:space="preserve"> αλλά με χαμηλότερο φορολογικό συντελεστή στο 9%</w:t>
      </w:r>
      <w:r>
        <w:rPr>
          <w:rFonts w:eastAsia="Times New Roman" w:cs="Times New Roman"/>
          <w:szCs w:val="24"/>
        </w:rPr>
        <w:t xml:space="preserve">. Άρα </w:t>
      </w:r>
      <w:r w:rsidRPr="00854EF9">
        <w:rPr>
          <w:rFonts w:eastAsia="Times New Roman" w:cs="Times New Roman"/>
          <w:szCs w:val="24"/>
        </w:rPr>
        <w:t xml:space="preserve">σας </w:t>
      </w:r>
      <w:proofErr w:type="spellStart"/>
      <w:r w:rsidRPr="00854EF9">
        <w:rPr>
          <w:rFonts w:eastAsia="Times New Roman" w:cs="Times New Roman"/>
          <w:szCs w:val="24"/>
        </w:rPr>
        <w:t>υπ</w:t>
      </w:r>
      <w:r>
        <w:rPr>
          <w:rFonts w:eastAsia="Times New Roman" w:cs="Times New Roman"/>
          <w:szCs w:val="24"/>
        </w:rPr>
        <w:t>οσχό</w:t>
      </w:r>
      <w:r w:rsidRPr="00854EF9">
        <w:rPr>
          <w:rFonts w:eastAsia="Times New Roman" w:cs="Times New Roman"/>
          <w:szCs w:val="24"/>
        </w:rPr>
        <w:t>μ</w:t>
      </w:r>
      <w:r>
        <w:rPr>
          <w:rFonts w:eastAsia="Times New Roman" w:cs="Times New Roman"/>
          <w:szCs w:val="24"/>
        </w:rPr>
        <w:t>εθα</w:t>
      </w:r>
      <w:proofErr w:type="spellEnd"/>
      <w:r>
        <w:rPr>
          <w:rFonts w:eastAsia="Times New Roman" w:cs="Times New Roman"/>
          <w:szCs w:val="24"/>
        </w:rPr>
        <w:t xml:space="preserve">, </w:t>
      </w:r>
      <w:r w:rsidRPr="00854EF9">
        <w:rPr>
          <w:rFonts w:eastAsia="Times New Roman" w:cs="Times New Roman"/>
          <w:szCs w:val="24"/>
        </w:rPr>
        <w:t xml:space="preserve">κυρίες και κύριοι της </w:t>
      </w:r>
      <w:r>
        <w:rPr>
          <w:rFonts w:eastAsia="Times New Roman" w:cs="Times New Roman"/>
          <w:szCs w:val="24"/>
        </w:rPr>
        <w:t>Α</w:t>
      </w:r>
      <w:r w:rsidRPr="00854EF9">
        <w:rPr>
          <w:rFonts w:eastAsia="Times New Roman" w:cs="Times New Roman"/>
          <w:szCs w:val="24"/>
        </w:rPr>
        <w:t xml:space="preserve">ξιωματικής </w:t>
      </w:r>
      <w:r>
        <w:rPr>
          <w:rFonts w:eastAsia="Times New Roman" w:cs="Times New Roman"/>
          <w:szCs w:val="24"/>
        </w:rPr>
        <w:t>Α</w:t>
      </w:r>
      <w:r w:rsidRPr="00854EF9">
        <w:rPr>
          <w:rFonts w:eastAsia="Times New Roman" w:cs="Times New Roman"/>
          <w:szCs w:val="24"/>
        </w:rPr>
        <w:t>ντιπολίτευσης</w:t>
      </w:r>
      <w:r>
        <w:rPr>
          <w:rFonts w:eastAsia="Times New Roman" w:cs="Times New Roman"/>
          <w:szCs w:val="24"/>
        </w:rPr>
        <w:t>,</w:t>
      </w:r>
      <w:r w:rsidRPr="00854EF9">
        <w:rPr>
          <w:rFonts w:eastAsia="Times New Roman" w:cs="Times New Roman"/>
          <w:szCs w:val="24"/>
        </w:rPr>
        <w:t xml:space="preserve"> ότι αυτά ο λαός μας δεν θα τα ξεχάσει</w:t>
      </w:r>
      <w:r>
        <w:rPr>
          <w:rFonts w:eastAsia="Times New Roman" w:cs="Times New Roman"/>
          <w:szCs w:val="24"/>
        </w:rPr>
        <w:t>.</w:t>
      </w:r>
    </w:p>
    <w:p w14:paraId="6E819A0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Υ</w:t>
      </w:r>
      <w:r w:rsidRPr="00854EF9">
        <w:rPr>
          <w:rFonts w:eastAsia="Times New Roman" w:cs="Times New Roman"/>
          <w:szCs w:val="24"/>
        </w:rPr>
        <w:t xml:space="preserve">πάρχει και </w:t>
      </w:r>
      <w:r w:rsidRPr="00854EF9">
        <w:rPr>
          <w:rFonts w:eastAsia="Times New Roman" w:cs="Times New Roman"/>
          <w:szCs w:val="24"/>
        </w:rPr>
        <w:t>ένας δεύτερος λόγος που η Νέα Δημοκρατία δεν θέ</w:t>
      </w:r>
      <w:r>
        <w:rPr>
          <w:rFonts w:eastAsia="Times New Roman" w:cs="Times New Roman"/>
          <w:szCs w:val="24"/>
        </w:rPr>
        <w:t>λει να μιλάμε για την οικονομία. Ε</w:t>
      </w:r>
      <w:r w:rsidRPr="00854EF9">
        <w:rPr>
          <w:rFonts w:eastAsia="Times New Roman" w:cs="Times New Roman"/>
          <w:szCs w:val="24"/>
        </w:rPr>
        <w:t xml:space="preserve">ίναι η στρατηγική επιλογή να μη μετακινηθεί ούτε κατά ένα εκατοστό από τις οικονομικές και κοινωνικές πολιτικές που εφάρμοσε ως </w:t>
      </w:r>
      <w:r>
        <w:rPr>
          <w:rFonts w:eastAsia="Times New Roman" w:cs="Times New Roman"/>
          <w:szCs w:val="24"/>
        </w:rPr>
        <w:t>κ</w:t>
      </w:r>
      <w:r w:rsidRPr="00854EF9">
        <w:rPr>
          <w:rFonts w:eastAsia="Times New Roman" w:cs="Times New Roman"/>
          <w:szCs w:val="24"/>
        </w:rPr>
        <w:t>υβέρνηση μέχρι το τέλος του 2014</w:t>
      </w:r>
      <w:r>
        <w:rPr>
          <w:rFonts w:eastAsia="Times New Roman" w:cs="Times New Roman"/>
          <w:szCs w:val="24"/>
        </w:rPr>
        <w:t>. Ο κ.</w:t>
      </w:r>
      <w:r w:rsidRPr="00854EF9">
        <w:rPr>
          <w:rFonts w:eastAsia="Times New Roman" w:cs="Times New Roman"/>
          <w:szCs w:val="24"/>
        </w:rPr>
        <w:t xml:space="preserve"> Μητσοτά</w:t>
      </w:r>
      <w:r w:rsidRPr="00854EF9">
        <w:rPr>
          <w:rFonts w:eastAsia="Times New Roman" w:cs="Times New Roman"/>
          <w:szCs w:val="24"/>
        </w:rPr>
        <w:t>κης μ</w:t>
      </w:r>
      <w:r>
        <w:rPr>
          <w:rFonts w:eastAsia="Times New Roman" w:cs="Times New Roman"/>
          <w:szCs w:val="24"/>
        </w:rPr>
        <w:t>ά</w:t>
      </w:r>
      <w:r w:rsidRPr="00854EF9">
        <w:rPr>
          <w:rFonts w:eastAsia="Times New Roman" w:cs="Times New Roman"/>
          <w:szCs w:val="24"/>
        </w:rPr>
        <w:t xml:space="preserve">ς είπε καθαρά ότι η </w:t>
      </w:r>
      <w:r>
        <w:rPr>
          <w:rFonts w:eastAsia="Times New Roman" w:cs="Times New Roman"/>
          <w:szCs w:val="24"/>
        </w:rPr>
        <w:t xml:space="preserve">δέκατη τρίτη </w:t>
      </w:r>
      <w:r w:rsidRPr="00854EF9">
        <w:rPr>
          <w:rFonts w:eastAsia="Times New Roman" w:cs="Times New Roman"/>
          <w:szCs w:val="24"/>
        </w:rPr>
        <w:t>σύνταξη δεν μπορεί να δοθεί</w:t>
      </w:r>
      <w:r>
        <w:rPr>
          <w:rFonts w:eastAsia="Times New Roman" w:cs="Times New Roman"/>
          <w:szCs w:val="24"/>
        </w:rPr>
        <w:t>,</w:t>
      </w:r>
      <w:r w:rsidRPr="00854EF9">
        <w:rPr>
          <w:rFonts w:eastAsia="Times New Roman" w:cs="Times New Roman"/>
          <w:szCs w:val="24"/>
        </w:rPr>
        <w:t xml:space="preserve"> ότι είναι λαϊκισμός</w:t>
      </w:r>
      <w:r>
        <w:rPr>
          <w:rFonts w:eastAsia="Times New Roman" w:cs="Times New Roman"/>
          <w:szCs w:val="24"/>
        </w:rPr>
        <w:t>,</w:t>
      </w:r>
      <w:r w:rsidRPr="00854EF9">
        <w:rPr>
          <w:rFonts w:eastAsia="Times New Roman" w:cs="Times New Roman"/>
          <w:szCs w:val="24"/>
        </w:rPr>
        <w:t xml:space="preserve"> </w:t>
      </w:r>
      <w:r>
        <w:rPr>
          <w:rFonts w:eastAsia="Times New Roman" w:cs="Times New Roman"/>
          <w:szCs w:val="24"/>
        </w:rPr>
        <w:t xml:space="preserve">ότι </w:t>
      </w:r>
      <w:r w:rsidRPr="00854EF9">
        <w:rPr>
          <w:rFonts w:eastAsia="Times New Roman" w:cs="Times New Roman"/>
          <w:szCs w:val="24"/>
        </w:rPr>
        <w:t xml:space="preserve">το ασφαλιστικό πρέπει να πάει στο μοντέλο </w:t>
      </w:r>
      <w:proofErr w:type="spellStart"/>
      <w:r w:rsidRPr="00854EF9">
        <w:rPr>
          <w:rFonts w:eastAsia="Times New Roman" w:cs="Times New Roman"/>
          <w:szCs w:val="24"/>
        </w:rPr>
        <w:t>Πινοσέτ</w:t>
      </w:r>
      <w:proofErr w:type="spellEnd"/>
      <w:r>
        <w:rPr>
          <w:rFonts w:eastAsia="Times New Roman" w:cs="Times New Roman"/>
          <w:szCs w:val="24"/>
        </w:rPr>
        <w:t>. Δ</w:t>
      </w:r>
      <w:r w:rsidRPr="00854EF9">
        <w:rPr>
          <w:rFonts w:eastAsia="Times New Roman" w:cs="Times New Roman"/>
          <w:szCs w:val="24"/>
        </w:rPr>
        <w:t>ηλαδή</w:t>
      </w:r>
      <w:r>
        <w:rPr>
          <w:rFonts w:eastAsia="Times New Roman" w:cs="Times New Roman"/>
          <w:szCs w:val="24"/>
        </w:rPr>
        <w:t>,</w:t>
      </w:r>
      <w:r w:rsidRPr="00854EF9">
        <w:rPr>
          <w:rFonts w:eastAsia="Times New Roman" w:cs="Times New Roman"/>
          <w:szCs w:val="24"/>
        </w:rPr>
        <w:t xml:space="preserve"> μιλάμε για την κατάργηση των επικουρικών </w:t>
      </w:r>
      <w:r>
        <w:rPr>
          <w:rFonts w:eastAsia="Times New Roman" w:cs="Times New Roman"/>
          <w:szCs w:val="24"/>
        </w:rPr>
        <w:t>συντάξεων.</w:t>
      </w:r>
    </w:p>
    <w:p w14:paraId="6E819A0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Ε</w:t>
      </w:r>
      <w:r w:rsidRPr="00854EF9">
        <w:rPr>
          <w:rFonts w:eastAsia="Times New Roman" w:cs="Times New Roman"/>
          <w:szCs w:val="24"/>
        </w:rPr>
        <w:t>άν κ</w:t>
      </w:r>
      <w:r>
        <w:rPr>
          <w:rFonts w:eastAsia="Times New Roman" w:cs="Times New Roman"/>
          <w:szCs w:val="24"/>
        </w:rPr>
        <w:t>α</w:t>
      </w:r>
      <w:r w:rsidRPr="00854EF9">
        <w:rPr>
          <w:rFonts w:eastAsia="Times New Roman" w:cs="Times New Roman"/>
          <w:szCs w:val="24"/>
        </w:rPr>
        <w:t>νε</w:t>
      </w:r>
      <w:r>
        <w:rPr>
          <w:rFonts w:eastAsia="Times New Roman" w:cs="Times New Roman"/>
          <w:szCs w:val="24"/>
        </w:rPr>
        <w:t>ί</w:t>
      </w:r>
      <w:r w:rsidRPr="00854EF9">
        <w:rPr>
          <w:rFonts w:eastAsia="Times New Roman" w:cs="Times New Roman"/>
          <w:szCs w:val="24"/>
        </w:rPr>
        <w:t xml:space="preserve">ς αντιληφθεί και οι συνταξιούχοι μας </w:t>
      </w:r>
      <w:r>
        <w:rPr>
          <w:rFonts w:eastAsia="Times New Roman" w:cs="Times New Roman"/>
          <w:szCs w:val="24"/>
        </w:rPr>
        <w:t>π</w:t>
      </w:r>
      <w:r w:rsidRPr="00854EF9">
        <w:rPr>
          <w:rFonts w:eastAsia="Times New Roman" w:cs="Times New Roman"/>
          <w:szCs w:val="24"/>
        </w:rPr>
        <w:t xml:space="preserve">ερί </w:t>
      </w:r>
      <w:r w:rsidRPr="00854EF9">
        <w:rPr>
          <w:rFonts w:eastAsia="Times New Roman" w:cs="Times New Roman"/>
          <w:szCs w:val="24"/>
        </w:rPr>
        <w:t>τίνος πρόκειται</w:t>
      </w:r>
      <w:r>
        <w:rPr>
          <w:rFonts w:eastAsia="Times New Roman" w:cs="Times New Roman"/>
          <w:szCs w:val="24"/>
        </w:rPr>
        <w:t>, θα</w:t>
      </w:r>
      <w:r w:rsidRPr="00854EF9">
        <w:rPr>
          <w:rFonts w:eastAsia="Times New Roman" w:cs="Times New Roman"/>
          <w:szCs w:val="24"/>
        </w:rPr>
        <w:t xml:space="preserve"> ανατριχιάσουν</w:t>
      </w:r>
      <w:r>
        <w:rPr>
          <w:rFonts w:eastAsia="Times New Roman" w:cs="Times New Roman"/>
          <w:szCs w:val="24"/>
        </w:rPr>
        <w:t>. Αυτά τα πράγματα δεν μπορεί να τα συζητάει η Ν</w:t>
      </w:r>
      <w:r w:rsidRPr="00854EF9">
        <w:rPr>
          <w:rFonts w:eastAsia="Times New Roman" w:cs="Times New Roman"/>
          <w:szCs w:val="24"/>
        </w:rPr>
        <w:t>έα Δημοκρατία</w:t>
      </w:r>
      <w:r>
        <w:rPr>
          <w:rFonts w:eastAsia="Times New Roman" w:cs="Times New Roman"/>
          <w:szCs w:val="24"/>
        </w:rPr>
        <w:t xml:space="preserve">. Ας διαβάσει κανείς τι λένε τα σχετικά </w:t>
      </w:r>
      <w:r>
        <w:rPr>
          <w:rFonts w:eastAsia="Times New Roman" w:cs="Times New Roman"/>
          <w:szCs w:val="24"/>
          <w:lang w:val="en-US"/>
        </w:rPr>
        <w:t>think</w:t>
      </w:r>
      <w:r w:rsidRPr="006F68CE">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που</w:t>
      </w:r>
      <w:r w:rsidRPr="00854EF9">
        <w:rPr>
          <w:rFonts w:eastAsia="Times New Roman" w:cs="Times New Roman"/>
          <w:szCs w:val="24"/>
        </w:rPr>
        <w:t xml:space="preserve"> προκρίνουν αυτές τις λύσεις</w:t>
      </w:r>
      <w:r>
        <w:rPr>
          <w:rFonts w:eastAsia="Times New Roman" w:cs="Times New Roman"/>
          <w:szCs w:val="24"/>
        </w:rPr>
        <w:t>,</w:t>
      </w:r>
      <w:r w:rsidRPr="00854EF9">
        <w:rPr>
          <w:rFonts w:eastAsia="Times New Roman" w:cs="Times New Roman"/>
          <w:szCs w:val="24"/>
        </w:rPr>
        <w:t xml:space="preserve"> τα οποία γειτνιάζουν με τις ενώσεις των ασφαλιστικών εταιρειών</w:t>
      </w:r>
      <w:r>
        <w:rPr>
          <w:rFonts w:eastAsia="Times New Roman" w:cs="Times New Roman"/>
          <w:szCs w:val="24"/>
        </w:rPr>
        <w:t>,</w:t>
      </w:r>
      <w:r w:rsidRPr="00854EF9">
        <w:rPr>
          <w:rFonts w:eastAsia="Times New Roman" w:cs="Times New Roman"/>
          <w:szCs w:val="24"/>
        </w:rPr>
        <w:t xml:space="preserve"> οι οποίες λένε</w:t>
      </w:r>
      <w:r w:rsidRPr="00854EF9">
        <w:rPr>
          <w:rFonts w:eastAsia="Times New Roman" w:cs="Times New Roman"/>
          <w:szCs w:val="24"/>
        </w:rPr>
        <w:t xml:space="preserve"> ότι από αυτή την ασφαλιστική μεταρρύθμιση θα αυξηθεί ο τζίρος τους από 2 έως 5 </w:t>
      </w:r>
      <w:r>
        <w:rPr>
          <w:rFonts w:eastAsia="Times New Roman" w:cs="Times New Roman"/>
          <w:szCs w:val="24"/>
        </w:rPr>
        <w:t xml:space="preserve">δισεκατομμύρια </w:t>
      </w:r>
      <w:r w:rsidRPr="00854EF9">
        <w:rPr>
          <w:rFonts w:eastAsia="Times New Roman" w:cs="Times New Roman"/>
          <w:szCs w:val="24"/>
        </w:rPr>
        <w:t>ετησίως</w:t>
      </w:r>
      <w:r>
        <w:rPr>
          <w:rFonts w:eastAsia="Times New Roman" w:cs="Times New Roman"/>
          <w:szCs w:val="24"/>
        </w:rPr>
        <w:t>. Από πού</w:t>
      </w:r>
      <w:r w:rsidRPr="00854EF9">
        <w:rPr>
          <w:rFonts w:eastAsia="Times New Roman" w:cs="Times New Roman"/>
          <w:szCs w:val="24"/>
        </w:rPr>
        <w:t xml:space="preserve"> θα βγουν αυτά τα λεφτά</w:t>
      </w:r>
      <w:r>
        <w:rPr>
          <w:rFonts w:eastAsia="Times New Roman" w:cs="Times New Roman"/>
          <w:szCs w:val="24"/>
        </w:rPr>
        <w:t>;</w:t>
      </w:r>
      <w:r w:rsidRPr="00854EF9">
        <w:rPr>
          <w:rFonts w:eastAsia="Times New Roman" w:cs="Times New Roman"/>
          <w:szCs w:val="24"/>
        </w:rPr>
        <w:t xml:space="preserve"> Ποιος θα εγγυάται τα ταμεία</w:t>
      </w:r>
      <w:r>
        <w:rPr>
          <w:rFonts w:eastAsia="Times New Roman" w:cs="Times New Roman"/>
          <w:szCs w:val="24"/>
        </w:rPr>
        <w:t>;</w:t>
      </w:r>
      <w:r w:rsidRPr="00854EF9">
        <w:rPr>
          <w:rFonts w:eastAsia="Times New Roman" w:cs="Times New Roman"/>
          <w:szCs w:val="24"/>
        </w:rPr>
        <w:t xml:space="preserve"> </w:t>
      </w:r>
      <w:r>
        <w:rPr>
          <w:rFonts w:eastAsia="Times New Roman" w:cs="Times New Roman"/>
          <w:szCs w:val="24"/>
        </w:rPr>
        <w:t>Κ</w:t>
      </w:r>
      <w:r>
        <w:rPr>
          <w:rFonts w:eastAsia="Times New Roman" w:cs="Times New Roman"/>
          <w:szCs w:val="24"/>
        </w:rPr>
        <w:t>α</w:t>
      </w:r>
      <w:r w:rsidRPr="00854EF9">
        <w:rPr>
          <w:rFonts w:eastAsia="Times New Roman" w:cs="Times New Roman"/>
          <w:szCs w:val="24"/>
        </w:rPr>
        <w:t>νε</w:t>
      </w:r>
      <w:r>
        <w:rPr>
          <w:rFonts w:eastAsia="Times New Roman" w:cs="Times New Roman"/>
          <w:szCs w:val="24"/>
        </w:rPr>
        <w:t>ί</w:t>
      </w:r>
      <w:r w:rsidRPr="00854EF9">
        <w:rPr>
          <w:rFonts w:eastAsia="Times New Roman" w:cs="Times New Roman"/>
          <w:szCs w:val="24"/>
        </w:rPr>
        <w:t>ς</w:t>
      </w:r>
      <w:r>
        <w:rPr>
          <w:rFonts w:eastAsia="Times New Roman" w:cs="Times New Roman"/>
          <w:szCs w:val="24"/>
        </w:rPr>
        <w:t>.</w:t>
      </w:r>
      <w:r w:rsidRPr="00854EF9">
        <w:rPr>
          <w:rFonts w:eastAsia="Times New Roman" w:cs="Times New Roman"/>
          <w:szCs w:val="24"/>
        </w:rPr>
        <w:t xml:space="preserve"> Θα γυρίσουμε </w:t>
      </w:r>
      <w:r>
        <w:rPr>
          <w:rFonts w:eastAsia="Times New Roman" w:cs="Times New Roman"/>
          <w:szCs w:val="24"/>
        </w:rPr>
        <w:t>από το «</w:t>
      </w:r>
      <w:r>
        <w:rPr>
          <w:rFonts w:eastAsia="Times New Roman" w:cs="Times New Roman"/>
          <w:szCs w:val="24"/>
        </w:rPr>
        <w:t>ό</w:t>
      </w:r>
      <w:r w:rsidRPr="00854EF9">
        <w:rPr>
          <w:rFonts w:eastAsia="Times New Roman" w:cs="Times New Roman"/>
          <w:szCs w:val="24"/>
        </w:rPr>
        <w:t>λοι μαζί πιο δυνατ</w:t>
      </w:r>
      <w:r>
        <w:rPr>
          <w:rFonts w:eastAsia="Times New Roman" w:cs="Times New Roman"/>
          <w:szCs w:val="24"/>
        </w:rPr>
        <w:t>οί»</w:t>
      </w:r>
      <w:r w:rsidRPr="00854EF9">
        <w:rPr>
          <w:rFonts w:eastAsia="Times New Roman" w:cs="Times New Roman"/>
          <w:szCs w:val="24"/>
        </w:rPr>
        <w:t xml:space="preserve"> του </w:t>
      </w:r>
      <w:r>
        <w:rPr>
          <w:rFonts w:eastAsia="Times New Roman" w:cs="Times New Roman"/>
          <w:szCs w:val="24"/>
        </w:rPr>
        <w:t>ΕΦΚΑ</w:t>
      </w:r>
      <w:r w:rsidRPr="00854EF9">
        <w:rPr>
          <w:rFonts w:eastAsia="Times New Roman" w:cs="Times New Roman"/>
          <w:szCs w:val="24"/>
        </w:rPr>
        <w:t xml:space="preserve"> στο </w:t>
      </w:r>
      <w:r>
        <w:rPr>
          <w:rFonts w:eastAsia="Times New Roman" w:cs="Times New Roman"/>
          <w:szCs w:val="24"/>
        </w:rPr>
        <w:t>«</w:t>
      </w:r>
      <w:r>
        <w:rPr>
          <w:rFonts w:eastAsia="Times New Roman" w:cs="Times New Roman"/>
          <w:szCs w:val="24"/>
        </w:rPr>
        <w:t>ο</w:t>
      </w:r>
      <w:r w:rsidRPr="00854EF9">
        <w:rPr>
          <w:rFonts w:eastAsia="Times New Roman" w:cs="Times New Roman"/>
          <w:szCs w:val="24"/>
        </w:rPr>
        <w:t xml:space="preserve"> καθένας μόνος του και </w:t>
      </w:r>
      <w:r>
        <w:rPr>
          <w:rFonts w:eastAsia="Times New Roman" w:cs="Times New Roman"/>
          <w:szCs w:val="24"/>
        </w:rPr>
        <w:t>ο</w:t>
      </w:r>
      <w:r>
        <w:rPr>
          <w:rFonts w:eastAsia="Times New Roman" w:cs="Times New Roman"/>
          <w:szCs w:val="24"/>
        </w:rPr>
        <w:t xml:space="preserve"> </w:t>
      </w:r>
      <w:proofErr w:type="spellStart"/>
      <w:r w:rsidRPr="00854EF9">
        <w:rPr>
          <w:rFonts w:eastAsia="Times New Roman" w:cs="Times New Roman"/>
          <w:szCs w:val="24"/>
        </w:rPr>
        <w:t>σώζων</w:t>
      </w:r>
      <w:proofErr w:type="spellEnd"/>
      <w:r w:rsidRPr="00854EF9">
        <w:rPr>
          <w:rFonts w:eastAsia="Times New Roman" w:cs="Times New Roman"/>
          <w:szCs w:val="24"/>
        </w:rPr>
        <w:t xml:space="preserve"> εαυτόν </w:t>
      </w:r>
      <w:proofErr w:type="spellStart"/>
      <w:r w:rsidRPr="00854EF9">
        <w:rPr>
          <w:rFonts w:eastAsia="Times New Roman" w:cs="Times New Roman"/>
          <w:szCs w:val="24"/>
        </w:rPr>
        <w:t>σωθήτω</w:t>
      </w:r>
      <w:proofErr w:type="spellEnd"/>
      <w:r>
        <w:rPr>
          <w:rFonts w:eastAsia="Times New Roman" w:cs="Times New Roman"/>
          <w:szCs w:val="24"/>
        </w:rPr>
        <w:t>»,</w:t>
      </w:r>
      <w:r w:rsidRPr="00854EF9">
        <w:rPr>
          <w:rFonts w:eastAsia="Times New Roman" w:cs="Times New Roman"/>
          <w:szCs w:val="24"/>
        </w:rPr>
        <w:t xml:space="preserve"> που είναι το</w:t>
      </w:r>
      <w:r>
        <w:rPr>
          <w:rFonts w:eastAsia="Times New Roman" w:cs="Times New Roman"/>
          <w:szCs w:val="24"/>
        </w:rPr>
        <w:t>υ</w:t>
      </w:r>
      <w:r w:rsidRPr="00854EF9">
        <w:rPr>
          <w:rFonts w:eastAsia="Times New Roman" w:cs="Times New Roman"/>
          <w:szCs w:val="24"/>
        </w:rPr>
        <w:t xml:space="preserve"> ασφαλιστικ</w:t>
      </w:r>
      <w:r>
        <w:rPr>
          <w:rFonts w:eastAsia="Times New Roman" w:cs="Times New Roman"/>
          <w:szCs w:val="24"/>
        </w:rPr>
        <w:t>ού</w:t>
      </w:r>
      <w:r w:rsidRPr="00854EF9">
        <w:rPr>
          <w:rFonts w:eastAsia="Times New Roman" w:cs="Times New Roman"/>
          <w:szCs w:val="24"/>
        </w:rPr>
        <w:t xml:space="preserve"> </w:t>
      </w:r>
      <w:proofErr w:type="spellStart"/>
      <w:r w:rsidRPr="00854EF9">
        <w:rPr>
          <w:rFonts w:eastAsia="Times New Roman" w:cs="Times New Roman"/>
          <w:szCs w:val="24"/>
        </w:rPr>
        <w:t>Πινοσέτ</w:t>
      </w:r>
      <w:proofErr w:type="spellEnd"/>
      <w:r>
        <w:rPr>
          <w:rFonts w:eastAsia="Times New Roman" w:cs="Times New Roman"/>
          <w:szCs w:val="24"/>
        </w:rPr>
        <w:t>. Το οκτάωρο, β</w:t>
      </w:r>
      <w:r w:rsidRPr="00854EF9">
        <w:rPr>
          <w:rFonts w:eastAsia="Times New Roman" w:cs="Times New Roman"/>
          <w:szCs w:val="24"/>
        </w:rPr>
        <w:t>εβαίως</w:t>
      </w:r>
      <w:r>
        <w:rPr>
          <w:rFonts w:eastAsia="Times New Roman" w:cs="Times New Roman"/>
          <w:szCs w:val="24"/>
        </w:rPr>
        <w:t>,</w:t>
      </w:r>
      <w:r w:rsidRPr="00854EF9">
        <w:rPr>
          <w:rFonts w:eastAsia="Times New Roman" w:cs="Times New Roman"/>
          <w:szCs w:val="24"/>
        </w:rPr>
        <w:t xml:space="preserve"> είναι ξεπερασμένο</w:t>
      </w:r>
      <w:r>
        <w:rPr>
          <w:rFonts w:eastAsia="Times New Roman" w:cs="Times New Roman"/>
          <w:szCs w:val="24"/>
        </w:rPr>
        <w:t>,</w:t>
      </w:r>
      <w:r w:rsidRPr="00854EF9">
        <w:rPr>
          <w:rFonts w:eastAsia="Times New Roman" w:cs="Times New Roman"/>
          <w:szCs w:val="24"/>
        </w:rPr>
        <w:t xml:space="preserve"> οι συλλογικές διαπραγματεύσεις ιδεοληψία της Αριστεράς</w:t>
      </w:r>
      <w:r>
        <w:rPr>
          <w:rFonts w:eastAsia="Times New Roman" w:cs="Times New Roman"/>
          <w:szCs w:val="24"/>
        </w:rPr>
        <w:t>. Κ</w:t>
      </w:r>
      <w:r w:rsidRPr="00854EF9">
        <w:rPr>
          <w:rFonts w:eastAsia="Times New Roman" w:cs="Times New Roman"/>
          <w:szCs w:val="24"/>
        </w:rPr>
        <w:t xml:space="preserve">αι </w:t>
      </w:r>
      <w:r>
        <w:rPr>
          <w:rFonts w:eastAsia="Times New Roman" w:cs="Times New Roman"/>
          <w:szCs w:val="24"/>
        </w:rPr>
        <w:t>β</w:t>
      </w:r>
      <w:r w:rsidRPr="00854EF9">
        <w:rPr>
          <w:rFonts w:eastAsia="Times New Roman" w:cs="Times New Roman"/>
          <w:szCs w:val="24"/>
        </w:rPr>
        <w:t>εβαίως</w:t>
      </w:r>
      <w:r>
        <w:rPr>
          <w:rFonts w:eastAsia="Times New Roman" w:cs="Times New Roman"/>
          <w:szCs w:val="24"/>
        </w:rPr>
        <w:t>, α</w:t>
      </w:r>
      <w:r w:rsidRPr="00854EF9">
        <w:rPr>
          <w:rFonts w:eastAsia="Times New Roman" w:cs="Times New Roman"/>
          <w:szCs w:val="24"/>
        </w:rPr>
        <w:t>λίμονο</w:t>
      </w:r>
      <w:r>
        <w:rPr>
          <w:rFonts w:eastAsia="Times New Roman" w:cs="Times New Roman"/>
          <w:szCs w:val="24"/>
        </w:rPr>
        <w:t>,</w:t>
      </w:r>
      <w:r w:rsidRPr="00854EF9">
        <w:rPr>
          <w:rFonts w:eastAsia="Times New Roman" w:cs="Times New Roman"/>
          <w:szCs w:val="24"/>
        </w:rPr>
        <w:t xml:space="preserve"> να μην υπερακοντί</w:t>
      </w:r>
      <w:r>
        <w:rPr>
          <w:rFonts w:eastAsia="Times New Roman" w:cs="Times New Roman"/>
          <w:szCs w:val="24"/>
        </w:rPr>
        <w:t>σουμε</w:t>
      </w:r>
      <w:r w:rsidRPr="00854EF9">
        <w:rPr>
          <w:rFonts w:eastAsia="Times New Roman" w:cs="Times New Roman"/>
          <w:szCs w:val="24"/>
        </w:rPr>
        <w:t xml:space="preserve"> για άλλη μ</w:t>
      </w:r>
      <w:r>
        <w:rPr>
          <w:rFonts w:eastAsia="Times New Roman" w:cs="Times New Roman"/>
          <w:szCs w:val="24"/>
        </w:rPr>
        <w:t>ι</w:t>
      </w:r>
      <w:r w:rsidRPr="00854EF9">
        <w:rPr>
          <w:rFonts w:eastAsia="Times New Roman" w:cs="Times New Roman"/>
          <w:szCs w:val="24"/>
        </w:rPr>
        <w:t xml:space="preserve">α φορά και τη συμφωνία με τους </w:t>
      </w:r>
      <w:r>
        <w:rPr>
          <w:rFonts w:eastAsia="Times New Roman" w:cs="Times New Roman"/>
          <w:szCs w:val="24"/>
        </w:rPr>
        <w:t>θ</w:t>
      </w:r>
      <w:r w:rsidRPr="00854EF9">
        <w:rPr>
          <w:rFonts w:eastAsia="Times New Roman" w:cs="Times New Roman"/>
          <w:szCs w:val="24"/>
        </w:rPr>
        <w:t>εσμούς</w:t>
      </w:r>
      <w:r>
        <w:rPr>
          <w:rFonts w:eastAsia="Times New Roman" w:cs="Times New Roman"/>
          <w:szCs w:val="24"/>
        </w:rPr>
        <w:t>;</w:t>
      </w:r>
      <w:r w:rsidRPr="00854EF9">
        <w:rPr>
          <w:rFonts w:eastAsia="Times New Roman" w:cs="Times New Roman"/>
          <w:szCs w:val="24"/>
        </w:rPr>
        <w:t xml:space="preserve"> </w:t>
      </w:r>
      <w:r>
        <w:rPr>
          <w:rFonts w:eastAsia="Times New Roman" w:cs="Times New Roman"/>
          <w:szCs w:val="24"/>
        </w:rPr>
        <w:t>Δεινο</w:t>
      </w:r>
      <w:r>
        <w:rPr>
          <w:rFonts w:eastAsia="Times New Roman" w:cs="Times New Roman"/>
          <w:szCs w:val="24"/>
        </w:rPr>
        <w:t xml:space="preserve">πάθησε η </w:t>
      </w:r>
      <w:proofErr w:type="spellStart"/>
      <w:r>
        <w:rPr>
          <w:rFonts w:eastAsia="Times New Roman" w:cs="Times New Roman"/>
          <w:szCs w:val="24"/>
        </w:rPr>
        <w:t>Γεροβασίλη</w:t>
      </w:r>
      <w:proofErr w:type="spellEnd"/>
      <w:r>
        <w:rPr>
          <w:rFonts w:eastAsia="Times New Roman" w:cs="Times New Roman"/>
          <w:szCs w:val="24"/>
        </w:rPr>
        <w:t xml:space="preserve"> </w:t>
      </w:r>
      <w:r w:rsidRPr="00854EF9">
        <w:rPr>
          <w:rFonts w:eastAsia="Times New Roman" w:cs="Times New Roman"/>
          <w:szCs w:val="24"/>
        </w:rPr>
        <w:t>να φτάσει στο 1 προς 1 στη διαπραγμάτευση για το</w:t>
      </w:r>
      <w:r>
        <w:rPr>
          <w:rFonts w:eastAsia="Times New Roman" w:cs="Times New Roman"/>
          <w:szCs w:val="24"/>
        </w:rPr>
        <w:t>ν δ</w:t>
      </w:r>
      <w:r w:rsidRPr="00854EF9">
        <w:rPr>
          <w:rFonts w:eastAsia="Times New Roman" w:cs="Times New Roman"/>
          <w:szCs w:val="24"/>
        </w:rPr>
        <w:t>ημόσιο τομέα και η Νέα Δημοκρατία επιμένει στο 1 προς 5</w:t>
      </w:r>
      <w:r>
        <w:rPr>
          <w:rFonts w:eastAsia="Times New Roman" w:cs="Times New Roman"/>
          <w:szCs w:val="24"/>
        </w:rPr>
        <w:t>.</w:t>
      </w:r>
    </w:p>
    <w:p w14:paraId="6E819A0F"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Μας ακούσει </w:t>
      </w:r>
      <w:r w:rsidRPr="007D10AB">
        <w:rPr>
          <w:rFonts w:eastAsia="Times New Roman" w:cs="Times New Roman"/>
          <w:szCs w:val="24"/>
        </w:rPr>
        <w:t>ο κόσμος</w:t>
      </w:r>
      <w:r w:rsidRPr="00697529">
        <w:rPr>
          <w:rFonts w:eastAsia="Times New Roman" w:cs="Times New Roman"/>
          <w:szCs w:val="24"/>
        </w:rPr>
        <w:t xml:space="preserve">. </w:t>
      </w:r>
      <w:r>
        <w:rPr>
          <w:rFonts w:eastAsia="Times New Roman" w:cs="Times New Roman"/>
          <w:szCs w:val="24"/>
        </w:rPr>
        <w:t>Μας ακούει</w:t>
      </w:r>
      <w:r w:rsidRPr="007D10AB">
        <w:rPr>
          <w:rFonts w:eastAsia="Times New Roman" w:cs="Times New Roman"/>
          <w:szCs w:val="24"/>
        </w:rPr>
        <w:t xml:space="preserve"> και ο κόσμος των χαμηλών εισοδημάτων</w:t>
      </w:r>
      <w:r>
        <w:rPr>
          <w:rFonts w:eastAsia="Times New Roman" w:cs="Times New Roman"/>
          <w:szCs w:val="24"/>
        </w:rPr>
        <w:t>,</w:t>
      </w:r>
      <w:r w:rsidRPr="007D10AB">
        <w:rPr>
          <w:rFonts w:eastAsia="Times New Roman" w:cs="Times New Roman"/>
          <w:szCs w:val="24"/>
        </w:rPr>
        <w:t xml:space="preserve"> ο κόσμος ο οποίος</w:t>
      </w:r>
      <w:r>
        <w:rPr>
          <w:rFonts w:eastAsia="Times New Roman" w:cs="Times New Roman"/>
          <w:szCs w:val="24"/>
        </w:rPr>
        <w:t xml:space="preserve"> απολαμβάνει τις υπηρεσίες του δ</w:t>
      </w:r>
      <w:r w:rsidRPr="007D10AB">
        <w:rPr>
          <w:rFonts w:eastAsia="Times New Roman" w:cs="Times New Roman"/>
          <w:szCs w:val="24"/>
        </w:rPr>
        <w:t xml:space="preserve">ημοσίου </w:t>
      </w:r>
      <w:r w:rsidRPr="007D10AB">
        <w:rPr>
          <w:rFonts w:eastAsia="Times New Roman" w:cs="Times New Roman"/>
          <w:szCs w:val="24"/>
        </w:rPr>
        <w:t>σε κρίσιμους τομείς</w:t>
      </w:r>
      <w:r>
        <w:rPr>
          <w:rFonts w:eastAsia="Times New Roman" w:cs="Times New Roman"/>
          <w:szCs w:val="24"/>
        </w:rPr>
        <w:t>,</w:t>
      </w:r>
      <w:r w:rsidRPr="007D10AB">
        <w:rPr>
          <w:rFonts w:eastAsia="Times New Roman" w:cs="Times New Roman"/>
          <w:szCs w:val="24"/>
        </w:rPr>
        <w:t xml:space="preserve"> όπως η παιδεία</w:t>
      </w:r>
      <w:r>
        <w:rPr>
          <w:rFonts w:eastAsia="Times New Roman" w:cs="Times New Roman"/>
          <w:szCs w:val="24"/>
        </w:rPr>
        <w:t>,</w:t>
      </w:r>
      <w:r w:rsidRPr="007D10AB">
        <w:rPr>
          <w:rFonts w:eastAsia="Times New Roman" w:cs="Times New Roman"/>
          <w:szCs w:val="24"/>
        </w:rPr>
        <w:t xml:space="preserve"> η υγεία</w:t>
      </w:r>
      <w:r>
        <w:rPr>
          <w:rFonts w:eastAsia="Times New Roman" w:cs="Times New Roman"/>
          <w:szCs w:val="24"/>
        </w:rPr>
        <w:t>,</w:t>
      </w:r>
      <w:r w:rsidRPr="007D10AB">
        <w:rPr>
          <w:rFonts w:eastAsia="Times New Roman" w:cs="Times New Roman"/>
          <w:szCs w:val="24"/>
        </w:rPr>
        <w:t xml:space="preserve"> ακόμα και η ασφάλεια απέναντι στις πυρκαγιές</w:t>
      </w:r>
      <w:r>
        <w:rPr>
          <w:rFonts w:eastAsia="Times New Roman" w:cs="Times New Roman"/>
          <w:szCs w:val="24"/>
        </w:rPr>
        <w:t>,</w:t>
      </w:r>
      <w:r w:rsidRPr="007D10AB">
        <w:rPr>
          <w:rFonts w:eastAsia="Times New Roman" w:cs="Times New Roman"/>
          <w:szCs w:val="24"/>
        </w:rPr>
        <w:t xml:space="preserve"> ακόμα και η εθνική ασφάλεια και μπορεί να βγάλει τα συμπεράσματά του</w:t>
      </w:r>
      <w:r>
        <w:rPr>
          <w:rFonts w:eastAsia="Times New Roman" w:cs="Times New Roman"/>
          <w:szCs w:val="24"/>
        </w:rPr>
        <w:t>.</w:t>
      </w:r>
    </w:p>
    <w:p w14:paraId="6E819A10" w14:textId="77777777" w:rsidR="004B0DF5" w:rsidRDefault="00471FB5">
      <w:pPr>
        <w:tabs>
          <w:tab w:val="left" w:pos="6168"/>
        </w:tabs>
        <w:spacing w:line="600" w:lineRule="auto"/>
        <w:ind w:firstLine="720"/>
        <w:jc w:val="both"/>
        <w:rPr>
          <w:rFonts w:eastAsia="Times New Roman" w:cs="Times New Roman"/>
          <w:szCs w:val="24"/>
        </w:rPr>
      </w:pPr>
      <w:r w:rsidRPr="007D10AB">
        <w:rPr>
          <w:rFonts w:eastAsia="Times New Roman" w:cs="Times New Roman"/>
          <w:szCs w:val="24"/>
        </w:rPr>
        <w:t>Επιτρέψτε μου</w:t>
      </w:r>
      <w:r>
        <w:rPr>
          <w:rFonts w:eastAsia="Times New Roman" w:cs="Times New Roman"/>
          <w:szCs w:val="24"/>
        </w:rPr>
        <w:t>,</w:t>
      </w:r>
      <w:r w:rsidRPr="007D10AB">
        <w:rPr>
          <w:rFonts w:eastAsia="Times New Roman" w:cs="Times New Roman"/>
          <w:szCs w:val="24"/>
        </w:rPr>
        <w:t xml:space="preserve"> κυρίες και κύριοι Βουλευτές</w:t>
      </w:r>
      <w:r>
        <w:rPr>
          <w:rFonts w:eastAsia="Times New Roman" w:cs="Times New Roman"/>
          <w:szCs w:val="24"/>
        </w:rPr>
        <w:t>, να πω</w:t>
      </w:r>
      <w:r w:rsidRPr="007D10AB">
        <w:rPr>
          <w:rFonts w:eastAsia="Times New Roman" w:cs="Times New Roman"/>
          <w:szCs w:val="24"/>
        </w:rPr>
        <w:t xml:space="preserve"> δύο λόγια για τα ζητήματα του Υπουργείου Ψηφ</w:t>
      </w:r>
      <w:r w:rsidRPr="007D10AB">
        <w:rPr>
          <w:rFonts w:eastAsia="Times New Roman" w:cs="Times New Roman"/>
          <w:szCs w:val="24"/>
        </w:rPr>
        <w:t>ιακής Πολιτικής</w:t>
      </w:r>
      <w:r>
        <w:rPr>
          <w:rFonts w:eastAsia="Times New Roman" w:cs="Times New Roman"/>
          <w:szCs w:val="24"/>
        </w:rPr>
        <w:t>.</w:t>
      </w:r>
      <w:r w:rsidRPr="007D10AB">
        <w:rPr>
          <w:rFonts w:eastAsia="Times New Roman" w:cs="Times New Roman"/>
          <w:szCs w:val="24"/>
        </w:rPr>
        <w:t xml:space="preserve"> </w:t>
      </w:r>
    </w:p>
    <w:p w14:paraId="6E819A11" w14:textId="77777777" w:rsidR="004B0DF5" w:rsidRDefault="00471FB5">
      <w:pPr>
        <w:tabs>
          <w:tab w:val="left" w:pos="6168"/>
        </w:tabs>
        <w:spacing w:line="600" w:lineRule="auto"/>
        <w:ind w:firstLine="720"/>
        <w:jc w:val="both"/>
        <w:rPr>
          <w:rFonts w:eastAsia="Times New Roman" w:cs="Times New Roman"/>
          <w:szCs w:val="24"/>
        </w:rPr>
      </w:pPr>
      <w:r w:rsidRPr="007D10AB">
        <w:rPr>
          <w:rFonts w:eastAsia="Times New Roman" w:cs="Times New Roman"/>
          <w:szCs w:val="24"/>
        </w:rPr>
        <w:t>Σήμερα το πρωί</w:t>
      </w:r>
      <w:r>
        <w:rPr>
          <w:rFonts w:eastAsia="Times New Roman" w:cs="Times New Roman"/>
          <w:szCs w:val="24"/>
        </w:rPr>
        <w:t>, υπογράψαμε</w:t>
      </w:r>
      <w:r w:rsidRPr="007D10AB">
        <w:rPr>
          <w:rFonts w:eastAsia="Times New Roman" w:cs="Times New Roman"/>
          <w:szCs w:val="24"/>
        </w:rPr>
        <w:t xml:space="preserve"> τη σύμβαση για το μεγάλο έργο της ηλεκτρ</w:t>
      </w:r>
      <w:r>
        <w:rPr>
          <w:rFonts w:eastAsia="Times New Roman" w:cs="Times New Roman"/>
          <w:szCs w:val="24"/>
        </w:rPr>
        <w:t>ονικής διακίνησης εγγράφων στο δ</w:t>
      </w:r>
      <w:r w:rsidRPr="007D10AB">
        <w:rPr>
          <w:rFonts w:eastAsia="Times New Roman" w:cs="Times New Roman"/>
          <w:szCs w:val="24"/>
        </w:rPr>
        <w:t>ημόσιο</w:t>
      </w:r>
      <w:r>
        <w:rPr>
          <w:rFonts w:eastAsia="Times New Roman" w:cs="Times New Roman"/>
          <w:szCs w:val="24"/>
        </w:rPr>
        <w:t>.</w:t>
      </w:r>
      <w:r w:rsidRPr="007D10AB">
        <w:rPr>
          <w:rFonts w:eastAsia="Times New Roman" w:cs="Times New Roman"/>
          <w:szCs w:val="24"/>
        </w:rPr>
        <w:t xml:space="preserve"> Είναι ένα έργο το οποίο κατά τη μελέτη του ΙΟΒΕ εξοικονομεί </w:t>
      </w:r>
      <w:r>
        <w:rPr>
          <w:rFonts w:eastAsia="Times New Roman" w:cs="Times New Roman"/>
          <w:szCs w:val="24"/>
        </w:rPr>
        <w:t xml:space="preserve">κατ’ έτος </w:t>
      </w:r>
      <w:r w:rsidRPr="007D10AB">
        <w:rPr>
          <w:rFonts w:eastAsia="Times New Roman" w:cs="Times New Roman"/>
          <w:szCs w:val="24"/>
        </w:rPr>
        <w:t>380 εκατομμύρια ευρώ</w:t>
      </w:r>
      <w:r>
        <w:rPr>
          <w:rFonts w:eastAsia="Times New Roman" w:cs="Times New Roman"/>
          <w:szCs w:val="24"/>
        </w:rPr>
        <w:t xml:space="preserve">. Το λέω για να καταλάβουμε τα </w:t>
      </w:r>
      <w:r w:rsidRPr="007D10AB">
        <w:rPr>
          <w:rFonts w:eastAsia="Times New Roman" w:cs="Times New Roman"/>
          <w:szCs w:val="24"/>
        </w:rPr>
        <w:t>μεγέθη</w:t>
      </w:r>
      <w:r>
        <w:rPr>
          <w:rFonts w:eastAsia="Times New Roman" w:cs="Times New Roman"/>
          <w:szCs w:val="24"/>
        </w:rPr>
        <w:t>.</w:t>
      </w:r>
      <w:r w:rsidRPr="007D10AB">
        <w:rPr>
          <w:rFonts w:eastAsia="Times New Roman" w:cs="Times New Roman"/>
          <w:szCs w:val="24"/>
        </w:rPr>
        <w:t xml:space="preserve"> Μι</w:t>
      </w:r>
      <w:r w:rsidRPr="007D10AB">
        <w:rPr>
          <w:rFonts w:eastAsia="Times New Roman" w:cs="Times New Roman"/>
          <w:szCs w:val="24"/>
        </w:rPr>
        <w:t>λάμε για δύο επιδόματα ενοικίου</w:t>
      </w:r>
      <w:r>
        <w:rPr>
          <w:rFonts w:eastAsia="Times New Roman" w:cs="Times New Roman"/>
          <w:szCs w:val="24"/>
        </w:rPr>
        <w:t>.</w:t>
      </w:r>
      <w:r w:rsidRPr="007D10AB">
        <w:rPr>
          <w:rFonts w:eastAsia="Times New Roman" w:cs="Times New Roman"/>
          <w:szCs w:val="24"/>
        </w:rPr>
        <w:t xml:space="preserve"> Αυτή είναι μία φιλοσοφία</w:t>
      </w:r>
      <w:r>
        <w:rPr>
          <w:rFonts w:eastAsia="Times New Roman" w:cs="Times New Roman"/>
          <w:szCs w:val="24"/>
        </w:rPr>
        <w:t>:</w:t>
      </w:r>
      <w:r w:rsidRPr="007D10AB">
        <w:rPr>
          <w:rFonts w:eastAsia="Times New Roman" w:cs="Times New Roman"/>
          <w:szCs w:val="24"/>
        </w:rPr>
        <w:t xml:space="preserve"> αξιοποίηση των νέων τεχνολογιών</w:t>
      </w:r>
      <w:r>
        <w:rPr>
          <w:rFonts w:eastAsia="Times New Roman" w:cs="Times New Roman"/>
          <w:szCs w:val="24"/>
        </w:rPr>
        <w:t>,</w:t>
      </w:r>
      <w:r w:rsidRPr="007D10AB">
        <w:rPr>
          <w:rFonts w:eastAsia="Times New Roman" w:cs="Times New Roman"/>
          <w:szCs w:val="24"/>
        </w:rPr>
        <w:t xml:space="preserve"> βελτιστοποίηση των διαδικασιών και αξιοποίηση του εργατικού δυναμικού</w:t>
      </w:r>
      <w:r>
        <w:rPr>
          <w:rFonts w:eastAsia="Times New Roman" w:cs="Times New Roman"/>
          <w:szCs w:val="24"/>
        </w:rPr>
        <w:t>.</w:t>
      </w:r>
      <w:r w:rsidRPr="007D10AB">
        <w:rPr>
          <w:rFonts w:eastAsia="Times New Roman" w:cs="Times New Roman"/>
          <w:szCs w:val="24"/>
        </w:rPr>
        <w:t xml:space="preserve"> </w:t>
      </w:r>
    </w:p>
    <w:p w14:paraId="6E819A12" w14:textId="77777777" w:rsidR="004B0DF5" w:rsidRDefault="00471FB5">
      <w:pPr>
        <w:tabs>
          <w:tab w:val="left" w:pos="6168"/>
        </w:tabs>
        <w:spacing w:line="600" w:lineRule="auto"/>
        <w:ind w:firstLine="720"/>
        <w:jc w:val="both"/>
        <w:rPr>
          <w:rFonts w:eastAsia="Times New Roman" w:cs="Times New Roman"/>
          <w:szCs w:val="24"/>
        </w:rPr>
      </w:pPr>
      <w:r w:rsidRPr="007D10AB">
        <w:rPr>
          <w:rFonts w:eastAsia="Times New Roman" w:cs="Times New Roman"/>
          <w:szCs w:val="24"/>
        </w:rPr>
        <w:lastRenderedPageBreak/>
        <w:t>Υπάρχει και η άλλη φιλοσοφία</w:t>
      </w:r>
      <w:r>
        <w:rPr>
          <w:rFonts w:eastAsia="Times New Roman" w:cs="Times New Roman"/>
          <w:szCs w:val="24"/>
        </w:rPr>
        <w:t>,</w:t>
      </w:r>
      <w:r w:rsidRPr="007D10AB">
        <w:rPr>
          <w:rFonts w:eastAsia="Times New Roman" w:cs="Times New Roman"/>
          <w:szCs w:val="24"/>
        </w:rPr>
        <w:t xml:space="preserve"> η οποία εφαρμόστηκε</w:t>
      </w:r>
      <w:r>
        <w:rPr>
          <w:rFonts w:eastAsia="Times New Roman" w:cs="Times New Roman"/>
          <w:szCs w:val="24"/>
        </w:rPr>
        <w:t>.</w:t>
      </w:r>
      <w:r w:rsidRPr="007D10AB">
        <w:rPr>
          <w:rFonts w:eastAsia="Times New Roman" w:cs="Times New Roman"/>
          <w:szCs w:val="24"/>
        </w:rPr>
        <w:t xml:space="preserve"> Είναι </w:t>
      </w:r>
      <w:r>
        <w:rPr>
          <w:rFonts w:eastAsia="Times New Roman" w:cs="Times New Roman"/>
          <w:szCs w:val="24"/>
        </w:rPr>
        <w:t xml:space="preserve">η </w:t>
      </w:r>
      <w:r w:rsidRPr="007D10AB">
        <w:rPr>
          <w:rFonts w:eastAsia="Times New Roman" w:cs="Times New Roman"/>
          <w:szCs w:val="24"/>
        </w:rPr>
        <w:t>φιλοσοφία των απολύσεων</w:t>
      </w:r>
      <w:r>
        <w:rPr>
          <w:rFonts w:eastAsia="Times New Roman" w:cs="Times New Roman"/>
          <w:szCs w:val="24"/>
        </w:rPr>
        <w:t>,</w:t>
      </w:r>
      <w:r w:rsidRPr="007D10AB">
        <w:rPr>
          <w:rFonts w:eastAsia="Times New Roman" w:cs="Times New Roman"/>
          <w:szCs w:val="24"/>
        </w:rPr>
        <w:t xml:space="preserve"> των περι</w:t>
      </w:r>
      <w:r w:rsidRPr="007D10AB">
        <w:rPr>
          <w:rFonts w:eastAsia="Times New Roman" w:cs="Times New Roman"/>
          <w:szCs w:val="24"/>
        </w:rPr>
        <w:t>κοπών</w:t>
      </w:r>
      <w:r>
        <w:rPr>
          <w:rFonts w:eastAsia="Times New Roman" w:cs="Times New Roman"/>
          <w:szCs w:val="24"/>
        </w:rPr>
        <w:t>,</w:t>
      </w:r>
      <w:r w:rsidRPr="007D10AB">
        <w:rPr>
          <w:rFonts w:eastAsia="Times New Roman" w:cs="Times New Roman"/>
          <w:szCs w:val="24"/>
        </w:rPr>
        <w:t xml:space="preserve"> της απαξίωσης των δημόσιων υπηρεσιών</w:t>
      </w:r>
      <w:r>
        <w:rPr>
          <w:rFonts w:eastAsia="Times New Roman" w:cs="Times New Roman"/>
          <w:szCs w:val="24"/>
        </w:rPr>
        <w:t>. Είναι μια φιλοσοφία και π</w:t>
      </w:r>
      <w:r w:rsidRPr="007D10AB">
        <w:rPr>
          <w:rFonts w:eastAsia="Times New Roman" w:cs="Times New Roman"/>
          <w:szCs w:val="24"/>
        </w:rPr>
        <w:t xml:space="preserve">ολιτική από την οποία δεν έχει ξεκολλήσει </w:t>
      </w:r>
      <w:r>
        <w:rPr>
          <w:rFonts w:eastAsia="Times New Roman" w:cs="Times New Roman"/>
          <w:szCs w:val="24"/>
        </w:rPr>
        <w:t xml:space="preserve">η </w:t>
      </w:r>
      <w:r w:rsidRPr="007D10AB">
        <w:rPr>
          <w:rFonts w:eastAsia="Times New Roman" w:cs="Times New Roman"/>
          <w:szCs w:val="24"/>
        </w:rPr>
        <w:t>Νέα Δημοκρατία</w:t>
      </w:r>
      <w:r>
        <w:rPr>
          <w:rFonts w:eastAsia="Times New Roman" w:cs="Times New Roman"/>
          <w:szCs w:val="24"/>
        </w:rPr>
        <w:t>. Δεκαπέντε χιλιάδες απολύσεις</w:t>
      </w:r>
      <w:r w:rsidRPr="007D10AB">
        <w:rPr>
          <w:rFonts w:eastAsia="Times New Roman" w:cs="Times New Roman"/>
          <w:szCs w:val="24"/>
        </w:rPr>
        <w:t xml:space="preserve"> είχαν υπογράψει</w:t>
      </w:r>
      <w:r>
        <w:rPr>
          <w:rFonts w:eastAsia="Times New Roman" w:cs="Times New Roman"/>
          <w:szCs w:val="24"/>
        </w:rPr>
        <w:t>,</w:t>
      </w:r>
      <w:r w:rsidRPr="007D10AB">
        <w:rPr>
          <w:rFonts w:eastAsia="Times New Roman" w:cs="Times New Roman"/>
          <w:szCs w:val="24"/>
        </w:rPr>
        <w:t xml:space="preserve"> οι οποίες δεν έγιναν</w:t>
      </w:r>
      <w:r>
        <w:rPr>
          <w:rFonts w:eastAsia="Times New Roman" w:cs="Times New Roman"/>
          <w:szCs w:val="24"/>
        </w:rPr>
        <w:t>,</w:t>
      </w:r>
      <w:r w:rsidRPr="007D10AB">
        <w:rPr>
          <w:rFonts w:eastAsia="Times New Roman" w:cs="Times New Roman"/>
          <w:szCs w:val="24"/>
        </w:rPr>
        <w:t xml:space="preserve"> επειδή ακριβώς έγινε η πολιτική αλλαγή</w:t>
      </w:r>
      <w:r>
        <w:rPr>
          <w:rFonts w:eastAsia="Times New Roman" w:cs="Times New Roman"/>
          <w:szCs w:val="24"/>
        </w:rPr>
        <w:t>.</w:t>
      </w:r>
      <w:r w:rsidRPr="007D10AB">
        <w:rPr>
          <w:rFonts w:eastAsia="Times New Roman" w:cs="Times New Roman"/>
          <w:szCs w:val="24"/>
        </w:rPr>
        <w:t xml:space="preserve"> </w:t>
      </w:r>
    </w:p>
    <w:p w14:paraId="6E819A13"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t>Έτσι, λοιπόν, κιν</w:t>
      </w:r>
      <w:r>
        <w:rPr>
          <w:rFonts w:eastAsia="Times New Roman" w:cs="Times New Roman"/>
          <w:szCs w:val="24"/>
        </w:rPr>
        <w:t xml:space="preserve">ούμαστε </w:t>
      </w:r>
      <w:r w:rsidRPr="007D10AB">
        <w:rPr>
          <w:rFonts w:eastAsia="Times New Roman" w:cs="Times New Roman"/>
          <w:szCs w:val="24"/>
        </w:rPr>
        <w:t>εμείς με αυτό το τεράστιο</w:t>
      </w:r>
      <w:r>
        <w:rPr>
          <w:rFonts w:eastAsia="Times New Roman" w:cs="Times New Roman"/>
          <w:szCs w:val="24"/>
        </w:rPr>
        <w:t>,</w:t>
      </w:r>
      <w:r w:rsidRPr="007D10AB">
        <w:rPr>
          <w:rFonts w:eastAsia="Times New Roman" w:cs="Times New Roman"/>
          <w:szCs w:val="24"/>
        </w:rPr>
        <w:t xml:space="preserve"> το μεγάλο έργο</w:t>
      </w:r>
      <w:r>
        <w:rPr>
          <w:rFonts w:eastAsia="Times New Roman" w:cs="Times New Roman"/>
          <w:szCs w:val="24"/>
        </w:rPr>
        <w:t>,</w:t>
      </w:r>
      <w:r w:rsidRPr="007D10AB">
        <w:rPr>
          <w:rFonts w:eastAsia="Times New Roman" w:cs="Times New Roman"/>
          <w:szCs w:val="24"/>
        </w:rPr>
        <w:t xml:space="preserve"> το οποίο θα </w:t>
      </w:r>
      <w:r>
        <w:rPr>
          <w:rFonts w:eastAsia="Times New Roman" w:cs="Times New Roman"/>
          <w:szCs w:val="24"/>
        </w:rPr>
        <w:t xml:space="preserve">διασυνδέσει είκοσι </w:t>
      </w:r>
      <w:r>
        <w:rPr>
          <w:rFonts w:eastAsia="Times New Roman" w:cs="Times New Roman"/>
          <w:szCs w:val="24"/>
        </w:rPr>
        <w:t>μία</w:t>
      </w:r>
      <w:r>
        <w:rPr>
          <w:rFonts w:eastAsia="Times New Roman" w:cs="Times New Roman"/>
          <w:szCs w:val="24"/>
        </w:rPr>
        <w:t xml:space="preserve"> </w:t>
      </w:r>
      <w:r w:rsidRPr="007D10AB">
        <w:rPr>
          <w:rFonts w:eastAsia="Times New Roman" w:cs="Times New Roman"/>
          <w:szCs w:val="24"/>
        </w:rPr>
        <w:t xml:space="preserve">χιλιάδες φορείς του ελληνικού δημοσίου και θα αποδώσει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w:t>
      </w:r>
      <w:r w:rsidRPr="007D10AB">
        <w:rPr>
          <w:rFonts w:eastAsia="Times New Roman" w:cs="Times New Roman"/>
          <w:szCs w:val="24"/>
        </w:rPr>
        <w:t>ψηφιακές απομακρυσμένες υπογραφές στους δημόσιους λειτουργούς</w:t>
      </w:r>
      <w:r>
        <w:rPr>
          <w:rFonts w:eastAsia="Times New Roman" w:cs="Times New Roman"/>
          <w:szCs w:val="24"/>
        </w:rPr>
        <w:t>.</w:t>
      </w:r>
    </w:p>
    <w:p w14:paraId="6E819A14" w14:textId="77777777" w:rsidR="004B0DF5" w:rsidRDefault="00471FB5">
      <w:pPr>
        <w:tabs>
          <w:tab w:val="left" w:pos="6168"/>
        </w:tabs>
        <w:spacing w:line="600" w:lineRule="auto"/>
        <w:ind w:firstLine="720"/>
        <w:jc w:val="both"/>
        <w:rPr>
          <w:rFonts w:eastAsia="Times New Roman" w:cs="Times New Roman"/>
          <w:szCs w:val="24"/>
        </w:rPr>
      </w:pPr>
      <w:r w:rsidRPr="007D10AB">
        <w:rPr>
          <w:rFonts w:eastAsia="Times New Roman" w:cs="Times New Roman"/>
          <w:szCs w:val="24"/>
        </w:rPr>
        <w:t xml:space="preserve">Υπήρξε </w:t>
      </w:r>
      <w:r>
        <w:rPr>
          <w:rFonts w:eastAsia="Times New Roman" w:cs="Times New Roman"/>
          <w:szCs w:val="24"/>
        </w:rPr>
        <w:t xml:space="preserve">βεβαίως </w:t>
      </w:r>
      <w:r w:rsidRPr="007D10AB">
        <w:rPr>
          <w:rFonts w:eastAsia="Times New Roman" w:cs="Times New Roman"/>
          <w:szCs w:val="24"/>
        </w:rPr>
        <w:t xml:space="preserve">και η </w:t>
      </w:r>
      <w:r w:rsidRPr="007D10AB">
        <w:rPr>
          <w:rFonts w:eastAsia="Times New Roman" w:cs="Times New Roman"/>
          <w:szCs w:val="24"/>
        </w:rPr>
        <w:t>μεταρρύθμιση στο τηλεοπτικό τοπίο</w:t>
      </w:r>
      <w:r>
        <w:rPr>
          <w:rFonts w:eastAsia="Times New Roman" w:cs="Times New Roman"/>
          <w:szCs w:val="24"/>
        </w:rPr>
        <w:t>.</w:t>
      </w:r>
      <w:r w:rsidRPr="007D10AB">
        <w:rPr>
          <w:rFonts w:eastAsia="Times New Roman" w:cs="Times New Roman"/>
          <w:szCs w:val="24"/>
        </w:rPr>
        <w:t xml:space="preserve"> Και εδώ</w:t>
      </w:r>
      <w:r>
        <w:rPr>
          <w:rFonts w:eastAsia="Times New Roman" w:cs="Times New Roman"/>
          <w:szCs w:val="24"/>
        </w:rPr>
        <w:t>,</w:t>
      </w:r>
      <w:r w:rsidRPr="007D10AB">
        <w:rPr>
          <w:rFonts w:eastAsia="Times New Roman" w:cs="Times New Roman"/>
          <w:szCs w:val="24"/>
        </w:rPr>
        <w:t xml:space="preserve"> επιτρέψτε μου να πω το εξής</w:t>
      </w:r>
      <w:r>
        <w:rPr>
          <w:rFonts w:eastAsia="Times New Roman" w:cs="Times New Roman"/>
          <w:szCs w:val="24"/>
        </w:rPr>
        <w:t>:</w:t>
      </w:r>
      <w:r w:rsidRPr="007D10AB">
        <w:rPr>
          <w:rFonts w:eastAsia="Times New Roman" w:cs="Times New Roman"/>
          <w:szCs w:val="24"/>
        </w:rPr>
        <w:t xml:space="preserve"> Δεν είναι μόνο ότι ξανάνοιξε η ΕΡΤ</w:t>
      </w:r>
      <w:r>
        <w:rPr>
          <w:rFonts w:eastAsia="Times New Roman" w:cs="Times New Roman"/>
          <w:szCs w:val="24"/>
        </w:rPr>
        <w:t>.</w:t>
      </w:r>
      <w:r w:rsidRPr="007D10AB">
        <w:rPr>
          <w:rFonts w:eastAsia="Times New Roman" w:cs="Times New Roman"/>
          <w:szCs w:val="24"/>
        </w:rPr>
        <w:t xml:space="preserve"> Είναι </w:t>
      </w:r>
      <w:r>
        <w:rPr>
          <w:rFonts w:eastAsia="Times New Roman" w:cs="Times New Roman"/>
          <w:szCs w:val="24"/>
        </w:rPr>
        <w:t xml:space="preserve">επίσης το </w:t>
      </w:r>
      <w:r w:rsidRPr="007D10AB">
        <w:rPr>
          <w:rFonts w:eastAsia="Times New Roman" w:cs="Times New Roman"/>
          <w:szCs w:val="24"/>
        </w:rPr>
        <w:t xml:space="preserve">ότι η ΕΡΤ έγινε και αυτόνομη από τον ιδιώτη </w:t>
      </w:r>
      <w:proofErr w:type="spellStart"/>
      <w:r w:rsidRPr="007D10AB">
        <w:rPr>
          <w:rFonts w:eastAsia="Times New Roman" w:cs="Times New Roman"/>
          <w:szCs w:val="24"/>
        </w:rPr>
        <w:t>πάροχο</w:t>
      </w:r>
      <w:proofErr w:type="spellEnd"/>
      <w:r w:rsidRPr="007D10AB">
        <w:rPr>
          <w:rFonts w:eastAsia="Times New Roman" w:cs="Times New Roman"/>
          <w:szCs w:val="24"/>
        </w:rPr>
        <w:t xml:space="preserve"> του ψηφιακού </w:t>
      </w:r>
      <w:r w:rsidRPr="007D10AB">
        <w:rPr>
          <w:rFonts w:eastAsia="Times New Roman" w:cs="Times New Roman"/>
          <w:szCs w:val="24"/>
        </w:rPr>
        <w:lastRenderedPageBreak/>
        <w:t>σήματος</w:t>
      </w:r>
      <w:r>
        <w:rPr>
          <w:rFonts w:eastAsia="Times New Roman" w:cs="Times New Roman"/>
          <w:szCs w:val="24"/>
        </w:rPr>
        <w:t>.</w:t>
      </w:r>
      <w:r w:rsidRPr="007D10AB">
        <w:rPr>
          <w:rFonts w:eastAsia="Times New Roman" w:cs="Times New Roman"/>
          <w:szCs w:val="24"/>
        </w:rPr>
        <w:t xml:space="preserve"> Έχει το δικό της δίκτυο και μπορεί να μεταφέρει το σήμα τη</w:t>
      </w:r>
      <w:r w:rsidRPr="007D10AB">
        <w:rPr>
          <w:rFonts w:eastAsia="Times New Roman" w:cs="Times New Roman"/>
          <w:szCs w:val="24"/>
        </w:rPr>
        <w:t>ς αυτόνομα και όχι μόνο να κάνει το αυτονόητο για ένα</w:t>
      </w:r>
      <w:r>
        <w:rPr>
          <w:rFonts w:eastAsia="Times New Roman" w:cs="Times New Roman"/>
          <w:szCs w:val="24"/>
        </w:rPr>
        <w:t>ν</w:t>
      </w:r>
      <w:r w:rsidRPr="007D10AB">
        <w:rPr>
          <w:rFonts w:eastAsia="Times New Roman" w:cs="Times New Roman"/>
          <w:szCs w:val="24"/>
        </w:rPr>
        <w:t xml:space="preserve"> δημόσιο ραδιοτηλεοπτικό φορέα</w:t>
      </w:r>
      <w:r>
        <w:rPr>
          <w:rFonts w:eastAsia="Times New Roman" w:cs="Times New Roman"/>
          <w:szCs w:val="24"/>
        </w:rPr>
        <w:t>,</w:t>
      </w:r>
      <w:r w:rsidRPr="007D10AB">
        <w:rPr>
          <w:rFonts w:eastAsia="Times New Roman" w:cs="Times New Roman"/>
          <w:szCs w:val="24"/>
        </w:rPr>
        <w:t xml:space="preserve"> αλλά να γλιτώνει και πάνω από 1,5 εκατομμύριο ευρώ το</w:t>
      </w:r>
      <w:r>
        <w:rPr>
          <w:rFonts w:eastAsia="Times New Roman" w:cs="Times New Roman"/>
          <w:szCs w:val="24"/>
        </w:rPr>
        <w:t>ν</w:t>
      </w:r>
      <w:r w:rsidRPr="007D10AB">
        <w:rPr>
          <w:rFonts w:eastAsia="Times New Roman" w:cs="Times New Roman"/>
          <w:szCs w:val="24"/>
        </w:rPr>
        <w:t xml:space="preserve"> χρόνο</w:t>
      </w:r>
      <w:r>
        <w:rPr>
          <w:rFonts w:eastAsia="Times New Roman" w:cs="Times New Roman"/>
          <w:szCs w:val="24"/>
        </w:rPr>
        <w:t>.</w:t>
      </w:r>
    </w:p>
    <w:p w14:paraId="6E819A15" w14:textId="77777777" w:rsidR="004B0DF5" w:rsidRDefault="00471FB5">
      <w:pPr>
        <w:tabs>
          <w:tab w:val="left" w:pos="6168"/>
        </w:tabs>
        <w:spacing w:line="600" w:lineRule="auto"/>
        <w:ind w:firstLine="720"/>
        <w:jc w:val="both"/>
        <w:rPr>
          <w:rFonts w:eastAsia="Times New Roman" w:cs="Times New Roman"/>
          <w:szCs w:val="24"/>
        </w:rPr>
      </w:pPr>
      <w:r w:rsidRPr="007D10AB">
        <w:rPr>
          <w:rFonts w:eastAsia="Times New Roman" w:cs="Times New Roman"/>
          <w:szCs w:val="24"/>
        </w:rPr>
        <w:t>Δόθηκαν</w:t>
      </w:r>
      <w:r>
        <w:rPr>
          <w:rFonts w:eastAsia="Times New Roman" w:cs="Times New Roman"/>
          <w:szCs w:val="24"/>
        </w:rPr>
        <w:t>,</w:t>
      </w:r>
      <w:r w:rsidRPr="007D10AB">
        <w:rPr>
          <w:rFonts w:eastAsia="Times New Roman" w:cs="Times New Roman"/>
          <w:szCs w:val="24"/>
        </w:rPr>
        <w:t xml:space="preserve"> </w:t>
      </w:r>
      <w:r>
        <w:rPr>
          <w:rFonts w:eastAsia="Times New Roman" w:cs="Times New Roman"/>
          <w:szCs w:val="24"/>
        </w:rPr>
        <w:t>β</w:t>
      </w:r>
      <w:r w:rsidRPr="007D10AB">
        <w:rPr>
          <w:rFonts w:eastAsia="Times New Roman" w:cs="Times New Roman"/>
          <w:szCs w:val="24"/>
        </w:rPr>
        <w:t>εβαίως</w:t>
      </w:r>
      <w:r>
        <w:rPr>
          <w:rFonts w:eastAsia="Times New Roman" w:cs="Times New Roman"/>
          <w:szCs w:val="24"/>
        </w:rPr>
        <w:t>, και οι τ</w:t>
      </w:r>
      <w:r w:rsidRPr="007D10AB">
        <w:rPr>
          <w:rFonts w:eastAsia="Times New Roman" w:cs="Times New Roman"/>
          <w:szCs w:val="24"/>
        </w:rPr>
        <w:t>ηλεοπτικές άδειες</w:t>
      </w:r>
      <w:r>
        <w:rPr>
          <w:rFonts w:eastAsia="Times New Roman" w:cs="Times New Roman"/>
          <w:szCs w:val="24"/>
        </w:rPr>
        <w:t xml:space="preserve">. </w:t>
      </w:r>
      <w:r w:rsidRPr="007D10AB">
        <w:rPr>
          <w:rFonts w:eastAsia="Times New Roman" w:cs="Times New Roman"/>
          <w:szCs w:val="24"/>
        </w:rPr>
        <w:t>Το δημόσιο</w:t>
      </w:r>
      <w:r>
        <w:rPr>
          <w:rFonts w:eastAsia="Times New Roman" w:cs="Times New Roman"/>
          <w:szCs w:val="24"/>
        </w:rPr>
        <w:t xml:space="preserve"> εξασφάλισε έσοδα τα οποία δεν τ</w:t>
      </w:r>
      <w:r w:rsidRPr="007D10AB">
        <w:rPr>
          <w:rFonts w:eastAsia="Times New Roman" w:cs="Times New Roman"/>
          <w:szCs w:val="24"/>
        </w:rPr>
        <w:t xml:space="preserve">α εξασφάλιζε υπό τις </w:t>
      </w:r>
      <w:r w:rsidRPr="007D10AB">
        <w:rPr>
          <w:rFonts w:eastAsia="Times New Roman" w:cs="Times New Roman"/>
          <w:szCs w:val="24"/>
        </w:rPr>
        <w:t>προηγούμενες συνθήκες</w:t>
      </w:r>
      <w:r>
        <w:rPr>
          <w:rFonts w:eastAsia="Times New Roman" w:cs="Times New Roman"/>
          <w:szCs w:val="24"/>
        </w:rPr>
        <w:t>,</w:t>
      </w:r>
      <w:r w:rsidRPr="007D10AB">
        <w:rPr>
          <w:rFonts w:eastAsia="Times New Roman" w:cs="Times New Roman"/>
          <w:szCs w:val="24"/>
        </w:rPr>
        <w:t xml:space="preserve"> επιτρέψτε μου να πω</w:t>
      </w:r>
      <w:r>
        <w:rPr>
          <w:rFonts w:eastAsia="Times New Roman" w:cs="Times New Roman"/>
          <w:szCs w:val="24"/>
        </w:rPr>
        <w:t>.</w:t>
      </w:r>
      <w:r w:rsidRPr="007D10AB">
        <w:rPr>
          <w:rFonts w:eastAsia="Times New Roman" w:cs="Times New Roman"/>
          <w:szCs w:val="24"/>
        </w:rPr>
        <w:t xml:space="preserve"> Θα πληρωθούν 175 εκατομμύρια για τις άδειες</w:t>
      </w:r>
      <w:r>
        <w:rPr>
          <w:rFonts w:eastAsia="Times New Roman" w:cs="Times New Roman"/>
          <w:szCs w:val="24"/>
        </w:rPr>
        <w:t>.</w:t>
      </w:r>
      <w:r w:rsidRPr="007D10AB">
        <w:rPr>
          <w:rFonts w:eastAsia="Times New Roman" w:cs="Times New Roman"/>
          <w:szCs w:val="24"/>
        </w:rPr>
        <w:t xml:space="preserve"> Εισπράξαμε 150 εκατομμύρια από φόρους</w:t>
      </w:r>
      <w:r>
        <w:rPr>
          <w:rFonts w:eastAsia="Times New Roman" w:cs="Times New Roman"/>
          <w:szCs w:val="24"/>
        </w:rPr>
        <w:t>,</w:t>
      </w:r>
      <w:r w:rsidRPr="007D10AB">
        <w:rPr>
          <w:rFonts w:eastAsia="Times New Roman" w:cs="Times New Roman"/>
          <w:szCs w:val="24"/>
        </w:rPr>
        <w:t xml:space="preserve"> οι οποίοι είχαν νομοθετηθεί και η είσπραξή τους με τροπολογίες της τελευταίας στιγμής μετακινούνταν λίγο πριν </w:t>
      </w:r>
      <w:r>
        <w:rPr>
          <w:rFonts w:eastAsia="Times New Roman" w:cs="Times New Roman"/>
          <w:szCs w:val="24"/>
        </w:rPr>
        <w:t xml:space="preserve">από </w:t>
      </w:r>
      <w:r w:rsidRPr="007D10AB">
        <w:rPr>
          <w:rFonts w:eastAsia="Times New Roman" w:cs="Times New Roman"/>
          <w:szCs w:val="24"/>
        </w:rPr>
        <w:t>τη βασιλόπιτα</w:t>
      </w:r>
      <w:r>
        <w:rPr>
          <w:rFonts w:eastAsia="Times New Roman" w:cs="Times New Roman"/>
          <w:szCs w:val="24"/>
        </w:rPr>
        <w:t>.</w:t>
      </w:r>
      <w:r w:rsidRPr="007D10AB">
        <w:rPr>
          <w:rFonts w:eastAsia="Times New Roman" w:cs="Times New Roman"/>
          <w:szCs w:val="24"/>
        </w:rPr>
        <w:t xml:space="preserve"> </w:t>
      </w:r>
      <w:r>
        <w:rPr>
          <w:rFonts w:eastAsia="Times New Roman" w:cs="Times New Roman"/>
          <w:szCs w:val="24"/>
        </w:rPr>
        <w:t xml:space="preserve">Εισπράξαμε </w:t>
      </w:r>
      <w:r w:rsidRPr="007D10AB">
        <w:rPr>
          <w:rFonts w:eastAsia="Times New Roman" w:cs="Times New Roman"/>
          <w:szCs w:val="24"/>
        </w:rPr>
        <w:t xml:space="preserve">150 εκατομμύρια ευρώ </w:t>
      </w:r>
      <w:r>
        <w:rPr>
          <w:rFonts w:eastAsia="Times New Roman" w:cs="Times New Roman"/>
          <w:szCs w:val="24"/>
        </w:rPr>
        <w:t>από φόρο</w:t>
      </w:r>
      <w:r w:rsidRPr="007D10AB">
        <w:rPr>
          <w:rFonts w:eastAsia="Times New Roman" w:cs="Times New Roman"/>
          <w:szCs w:val="24"/>
        </w:rPr>
        <w:t xml:space="preserve"> διαφήμισης και τέλη χρήσης συχνοτήτων</w:t>
      </w:r>
      <w:r>
        <w:rPr>
          <w:rFonts w:eastAsia="Times New Roman" w:cs="Times New Roman"/>
          <w:szCs w:val="24"/>
        </w:rPr>
        <w:t>.</w:t>
      </w:r>
      <w:r w:rsidRPr="007D10AB">
        <w:rPr>
          <w:rFonts w:eastAsia="Times New Roman" w:cs="Times New Roman"/>
          <w:szCs w:val="24"/>
        </w:rPr>
        <w:t xml:space="preserve"> Αυτά τα λεφτά κάποιοι επέλεξαν να μην τα εισπράξουν</w:t>
      </w:r>
      <w:r>
        <w:rPr>
          <w:rFonts w:eastAsia="Times New Roman" w:cs="Times New Roman"/>
          <w:szCs w:val="24"/>
        </w:rPr>
        <w:t>.</w:t>
      </w:r>
      <w:r w:rsidRPr="007D10AB">
        <w:rPr>
          <w:rFonts w:eastAsia="Times New Roman" w:cs="Times New Roman"/>
          <w:szCs w:val="24"/>
        </w:rPr>
        <w:t xml:space="preserve"> Και εκεί προφανώς</w:t>
      </w:r>
      <w:r>
        <w:rPr>
          <w:rFonts w:eastAsia="Times New Roman" w:cs="Times New Roman"/>
          <w:szCs w:val="24"/>
        </w:rPr>
        <w:t>,</w:t>
      </w:r>
      <w:r w:rsidRPr="007D10AB">
        <w:rPr>
          <w:rFonts w:eastAsia="Times New Roman" w:cs="Times New Roman"/>
          <w:szCs w:val="24"/>
        </w:rPr>
        <w:t xml:space="preserve"> </w:t>
      </w:r>
      <w:r>
        <w:rPr>
          <w:rFonts w:eastAsia="Times New Roman" w:cs="Times New Roman"/>
          <w:szCs w:val="24"/>
        </w:rPr>
        <w:t xml:space="preserve">κάποια </w:t>
      </w:r>
      <w:r w:rsidRPr="007D10AB">
        <w:rPr>
          <w:rFonts w:eastAsia="Times New Roman" w:cs="Times New Roman"/>
          <w:szCs w:val="24"/>
        </w:rPr>
        <w:t>τηλέφωνα σηκώθηκαν</w:t>
      </w:r>
      <w:r>
        <w:rPr>
          <w:rFonts w:eastAsia="Times New Roman" w:cs="Times New Roman"/>
          <w:szCs w:val="24"/>
        </w:rPr>
        <w:t>.</w:t>
      </w:r>
      <w:r w:rsidRPr="007D10AB">
        <w:rPr>
          <w:rFonts w:eastAsia="Times New Roman" w:cs="Times New Roman"/>
          <w:szCs w:val="24"/>
        </w:rPr>
        <w:t xml:space="preserve"> Και θυμήθηκα</w:t>
      </w:r>
      <w:r>
        <w:rPr>
          <w:rFonts w:eastAsia="Times New Roman" w:cs="Times New Roman"/>
          <w:szCs w:val="24"/>
        </w:rPr>
        <w:t>ν</w:t>
      </w:r>
      <w:r w:rsidRPr="007D10AB">
        <w:rPr>
          <w:rFonts w:eastAsia="Times New Roman" w:cs="Times New Roman"/>
          <w:szCs w:val="24"/>
        </w:rPr>
        <w:t xml:space="preserve"> και κάποια συμφέροντα να </w:t>
      </w:r>
      <w:proofErr w:type="spellStart"/>
      <w:r w:rsidRPr="007D10AB">
        <w:rPr>
          <w:rFonts w:eastAsia="Times New Roman" w:cs="Times New Roman"/>
          <w:szCs w:val="24"/>
        </w:rPr>
        <w:t>στοχοποιήσουν</w:t>
      </w:r>
      <w:proofErr w:type="spellEnd"/>
      <w:r w:rsidRPr="007D10AB">
        <w:rPr>
          <w:rFonts w:eastAsia="Times New Roman" w:cs="Times New Roman"/>
          <w:szCs w:val="24"/>
        </w:rPr>
        <w:t xml:space="preserve"> και </w:t>
      </w:r>
      <w:r>
        <w:rPr>
          <w:rFonts w:eastAsia="Times New Roman" w:cs="Times New Roman"/>
          <w:szCs w:val="24"/>
        </w:rPr>
        <w:t>ε</w:t>
      </w:r>
      <w:r w:rsidRPr="007D10AB">
        <w:rPr>
          <w:rFonts w:eastAsia="Times New Roman" w:cs="Times New Roman"/>
          <w:szCs w:val="24"/>
        </w:rPr>
        <w:t>μένα προσωπικά</w:t>
      </w:r>
      <w:r>
        <w:rPr>
          <w:rFonts w:eastAsia="Times New Roman" w:cs="Times New Roman"/>
          <w:szCs w:val="24"/>
        </w:rPr>
        <w:t>.</w:t>
      </w:r>
      <w:r w:rsidRPr="007D10AB">
        <w:rPr>
          <w:rFonts w:eastAsia="Times New Roman" w:cs="Times New Roman"/>
          <w:szCs w:val="24"/>
        </w:rPr>
        <w:t xml:space="preserve"> Γι</w:t>
      </w:r>
      <w:r w:rsidRPr="007D10AB">
        <w:rPr>
          <w:rFonts w:eastAsia="Times New Roman" w:cs="Times New Roman"/>
          <w:szCs w:val="24"/>
        </w:rPr>
        <w:t>α ποιο ζήτημα</w:t>
      </w:r>
      <w:r>
        <w:rPr>
          <w:rFonts w:eastAsia="Times New Roman" w:cs="Times New Roman"/>
          <w:szCs w:val="24"/>
        </w:rPr>
        <w:t xml:space="preserve"> με </w:t>
      </w:r>
      <w:proofErr w:type="spellStart"/>
      <w:r>
        <w:rPr>
          <w:rFonts w:eastAsia="Times New Roman" w:cs="Times New Roman"/>
          <w:szCs w:val="24"/>
        </w:rPr>
        <w:t>στοχοποίησαν</w:t>
      </w:r>
      <w:proofErr w:type="spellEnd"/>
      <w:r>
        <w:rPr>
          <w:rFonts w:eastAsia="Times New Roman" w:cs="Times New Roman"/>
          <w:szCs w:val="24"/>
        </w:rPr>
        <w:t>; Για τ</w:t>
      </w:r>
      <w:r w:rsidRPr="007D10AB">
        <w:rPr>
          <w:rFonts w:eastAsia="Times New Roman" w:cs="Times New Roman"/>
          <w:szCs w:val="24"/>
        </w:rPr>
        <w:t>ο ζήτημα των τηλεοπτικών αδειών</w:t>
      </w:r>
      <w:r>
        <w:rPr>
          <w:rFonts w:eastAsia="Times New Roman" w:cs="Times New Roman"/>
          <w:szCs w:val="24"/>
        </w:rPr>
        <w:t>,</w:t>
      </w:r>
      <w:r w:rsidRPr="007D10AB">
        <w:rPr>
          <w:rFonts w:eastAsia="Times New Roman" w:cs="Times New Roman"/>
          <w:szCs w:val="24"/>
        </w:rPr>
        <w:t xml:space="preserve"> </w:t>
      </w:r>
      <w:r>
        <w:rPr>
          <w:rFonts w:eastAsia="Times New Roman" w:cs="Times New Roman"/>
          <w:szCs w:val="24"/>
        </w:rPr>
        <w:t>ε</w:t>
      </w:r>
      <w:r w:rsidRPr="007D10AB">
        <w:rPr>
          <w:rFonts w:eastAsia="Times New Roman" w:cs="Times New Roman"/>
          <w:szCs w:val="24"/>
        </w:rPr>
        <w:t>κεί που όλο το πολιτικό σύστημα</w:t>
      </w:r>
      <w:r>
        <w:rPr>
          <w:rFonts w:eastAsia="Times New Roman" w:cs="Times New Roman"/>
          <w:szCs w:val="24"/>
        </w:rPr>
        <w:t>,</w:t>
      </w:r>
      <w:r w:rsidRPr="007D10AB">
        <w:rPr>
          <w:rFonts w:eastAsia="Times New Roman" w:cs="Times New Roman"/>
          <w:szCs w:val="24"/>
        </w:rPr>
        <w:t xml:space="preserve"> το πάλαι ποτέ κραταιό</w:t>
      </w:r>
      <w:r>
        <w:rPr>
          <w:rFonts w:eastAsia="Times New Roman" w:cs="Times New Roman"/>
          <w:szCs w:val="24"/>
        </w:rPr>
        <w:t>,</w:t>
      </w:r>
      <w:r w:rsidRPr="007D10AB">
        <w:rPr>
          <w:rFonts w:eastAsia="Times New Roman" w:cs="Times New Roman"/>
          <w:szCs w:val="24"/>
        </w:rPr>
        <w:t xml:space="preserve"> έχει λερωμένη τη φωλιά του και εκεί που αυτή η Κυβέρνηση έχει αποδείξει ότι δεν διστάζει να </w:t>
      </w:r>
      <w:r>
        <w:rPr>
          <w:rFonts w:eastAsia="Times New Roman" w:cs="Times New Roman"/>
          <w:szCs w:val="24"/>
        </w:rPr>
        <w:t xml:space="preserve">προασπιστεί </w:t>
      </w:r>
      <w:r w:rsidRPr="007D10AB">
        <w:rPr>
          <w:rFonts w:eastAsia="Times New Roman" w:cs="Times New Roman"/>
          <w:szCs w:val="24"/>
        </w:rPr>
        <w:lastRenderedPageBreak/>
        <w:t>το δημόσιο συμφέρον</w:t>
      </w:r>
      <w:r>
        <w:rPr>
          <w:rFonts w:eastAsia="Times New Roman" w:cs="Times New Roman"/>
          <w:szCs w:val="24"/>
        </w:rPr>
        <w:t>, ακόμα</w:t>
      </w:r>
      <w:r>
        <w:rPr>
          <w:rFonts w:eastAsia="Times New Roman" w:cs="Times New Roman"/>
          <w:szCs w:val="24"/>
        </w:rPr>
        <w:t xml:space="preserve"> και αν αυτό κοστίσ</w:t>
      </w:r>
      <w:r w:rsidRPr="007D10AB">
        <w:rPr>
          <w:rFonts w:eastAsia="Times New Roman" w:cs="Times New Roman"/>
          <w:szCs w:val="24"/>
        </w:rPr>
        <w:t xml:space="preserve">ει και προκαλέσει </w:t>
      </w:r>
      <w:r>
        <w:rPr>
          <w:rFonts w:eastAsia="Times New Roman" w:cs="Times New Roman"/>
          <w:szCs w:val="24"/>
        </w:rPr>
        <w:t xml:space="preserve">σφοδρές συγκρούσεις </w:t>
      </w:r>
      <w:r w:rsidRPr="007D10AB">
        <w:rPr>
          <w:rFonts w:eastAsia="Times New Roman" w:cs="Times New Roman"/>
          <w:szCs w:val="24"/>
        </w:rPr>
        <w:t>με πάρα πολύ συγκεκριμένα συμφέροντα</w:t>
      </w:r>
      <w:r>
        <w:rPr>
          <w:rFonts w:eastAsia="Times New Roman" w:cs="Times New Roman"/>
          <w:szCs w:val="24"/>
        </w:rPr>
        <w:t>.</w:t>
      </w:r>
      <w:r w:rsidRPr="007D10AB">
        <w:rPr>
          <w:rFonts w:eastAsia="Times New Roman" w:cs="Times New Roman"/>
          <w:szCs w:val="24"/>
        </w:rPr>
        <w:t xml:space="preserve"> </w:t>
      </w:r>
    </w:p>
    <w:p w14:paraId="6E819A16" w14:textId="77777777" w:rsidR="004B0DF5" w:rsidRDefault="00471FB5">
      <w:pPr>
        <w:tabs>
          <w:tab w:val="left" w:pos="6168"/>
        </w:tabs>
        <w:spacing w:line="600" w:lineRule="auto"/>
        <w:ind w:firstLine="720"/>
        <w:jc w:val="both"/>
        <w:rPr>
          <w:rFonts w:eastAsia="Times New Roman" w:cs="Times New Roman"/>
          <w:szCs w:val="24"/>
        </w:rPr>
      </w:pPr>
      <w:r w:rsidRPr="007D10AB">
        <w:rPr>
          <w:rFonts w:eastAsia="Times New Roman" w:cs="Times New Roman"/>
          <w:szCs w:val="24"/>
        </w:rPr>
        <w:t>Από αυτή την ιστορία</w:t>
      </w:r>
      <w:r>
        <w:rPr>
          <w:rFonts w:eastAsia="Times New Roman" w:cs="Times New Roman"/>
          <w:szCs w:val="24"/>
        </w:rPr>
        <w:t xml:space="preserve">, </w:t>
      </w:r>
      <w:r>
        <w:rPr>
          <w:rFonts w:eastAsia="Times New Roman" w:cs="Times New Roman"/>
          <w:szCs w:val="24"/>
        </w:rPr>
        <w:t>όμως,</w:t>
      </w:r>
      <w:r w:rsidRPr="007D10AB">
        <w:rPr>
          <w:rFonts w:eastAsia="Times New Roman" w:cs="Times New Roman"/>
          <w:szCs w:val="24"/>
        </w:rPr>
        <w:t xml:space="preserve"> και από αυτό</w:t>
      </w:r>
      <w:r>
        <w:rPr>
          <w:rFonts w:eastAsia="Times New Roman" w:cs="Times New Roman"/>
          <w:szCs w:val="24"/>
        </w:rPr>
        <w:t>ν</w:t>
      </w:r>
      <w:r w:rsidRPr="007D10AB">
        <w:rPr>
          <w:rFonts w:eastAsia="Times New Roman" w:cs="Times New Roman"/>
          <w:szCs w:val="24"/>
        </w:rPr>
        <w:t xml:space="preserve"> τον κύκλο νομίζω ότι έχει καταλάβει ο λαός το εξής</w:t>
      </w:r>
      <w:r>
        <w:rPr>
          <w:rFonts w:eastAsia="Times New Roman" w:cs="Times New Roman"/>
          <w:szCs w:val="24"/>
        </w:rPr>
        <w:t>:</w:t>
      </w:r>
      <w:r w:rsidRPr="007D10AB">
        <w:rPr>
          <w:rFonts w:eastAsia="Times New Roman" w:cs="Times New Roman"/>
          <w:szCs w:val="24"/>
        </w:rPr>
        <w:t xml:space="preserve"> Το πρόβλημα της Αξιωματικής Αντιπολίτευσης δεν είναι ο </w:t>
      </w:r>
      <w:r>
        <w:rPr>
          <w:rFonts w:eastAsia="Times New Roman" w:cs="Times New Roman"/>
          <w:szCs w:val="24"/>
        </w:rPr>
        <w:t>Πα</w:t>
      </w:r>
      <w:r w:rsidRPr="007D10AB">
        <w:rPr>
          <w:rFonts w:eastAsia="Times New Roman" w:cs="Times New Roman"/>
          <w:szCs w:val="24"/>
        </w:rPr>
        <w:t>π</w:t>
      </w:r>
      <w:r>
        <w:rPr>
          <w:rFonts w:eastAsia="Times New Roman" w:cs="Times New Roman"/>
          <w:szCs w:val="24"/>
        </w:rPr>
        <w:t>πά</w:t>
      </w:r>
      <w:r w:rsidRPr="007D10AB">
        <w:rPr>
          <w:rFonts w:eastAsia="Times New Roman" w:cs="Times New Roman"/>
          <w:szCs w:val="24"/>
        </w:rPr>
        <w:t>ς</w:t>
      </w:r>
      <w:r>
        <w:rPr>
          <w:rFonts w:eastAsia="Times New Roman" w:cs="Times New Roman"/>
          <w:szCs w:val="24"/>
        </w:rPr>
        <w:t>,</w:t>
      </w:r>
      <w:r w:rsidRPr="007D10AB">
        <w:rPr>
          <w:rFonts w:eastAsia="Times New Roman" w:cs="Times New Roman"/>
          <w:szCs w:val="24"/>
        </w:rPr>
        <w:t xml:space="preserve"> ο </w:t>
      </w:r>
      <w:proofErr w:type="spellStart"/>
      <w:r w:rsidRPr="007D10AB">
        <w:rPr>
          <w:rFonts w:eastAsia="Times New Roman" w:cs="Times New Roman"/>
          <w:szCs w:val="24"/>
        </w:rPr>
        <w:t>Π</w:t>
      </w:r>
      <w:r w:rsidRPr="007D10AB">
        <w:rPr>
          <w:rFonts w:eastAsia="Times New Roman" w:cs="Times New Roman"/>
          <w:szCs w:val="24"/>
        </w:rPr>
        <w:t>ολάκης</w:t>
      </w:r>
      <w:proofErr w:type="spellEnd"/>
      <w:r>
        <w:rPr>
          <w:rFonts w:eastAsia="Times New Roman" w:cs="Times New Roman"/>
          <w:szCs w:val="24"/>
        </w:rPr>
        <w:t>,</w:t>
      </w:r>
      <w:r w:rsidRPr="007D10AB">
        <w:rPr>
          <w:rFonts w:eastAsia="Times New Roman" w:cs="Times New Roman"/>
          <w:szCs w:val="24"/>
        </w:rPr>
        <w:t xml:space="preserve"> η Δούρου </w:t>
      </w:r>
      <w:r>
        <w:rPr>
          <w:rFonts w:eastAsia="Times New Roman" w:cs="Times New Roman"/>
          <w:szCs w:val="24"/>
        </w:rPr>
        <w:t xml:space="preserve">ή </w:t>
      </w:r>
      <w:r w:rsidRPr="007D10AB">
        <w:rPr>
          <w:rFonts w:eastAsia="Times New Roman" w:cs="Times New Roman"/>
          <w:szCs w:val="24"/>
        </w:rPr>
        <w:t xml:space="preserve">ο άλλος ένας μόνος του Υπουργός που </w:t>
      </w:r>
      <w:r>
        <w:rPr>
          <w:rFonts w:eastAsia="Times New Roman" w:cs="Times New Roman"/>
          <w:szCs w:val="24"/>
        </w:rPr>
        <w:t xml:space="preserve">κάθε </w:t>
      </w:r>
      <w:r w:rsidRPr="007D10AB">
        <w:rPr>
          <w:rFonts w:eastAsia="Times New Roman" w:cs="Times New Roman"/>
          <w:szCs w:val="24"/>
        </w:rPr>
        <w:t xml:space="preserve">τόσο </w:t>
      </w:r>
      <w:proofErr w:type="spellStart"/>
      <w:r w:rsidRPr="007D10AB">
        <w:rPr>
          <w:rFonts w:eastAsia="Times New Roman" w:cs="Times New Roman"/>
          <w:szCs w:val="24"/>
        </w:rPr>
        <w:t>στοχοποιείται</w:t>
      </w:r>
      <w:proofErr w:type="spellEnd"/>
      <w:r>
        <w:rPr>
          <w:rFonts w:eastAsia="Times New Roman" w:cs="Times New Roman"/>
          <w:szCs w:val="24"/>
        </w:rPr>
        <w:t>.</w:t>
      </w:r>
      <w:r w:rsidRPr="007D10AB">
        <w:rPr>
          <w:rFonts w:eastAsia="Times New Roman" w:cs="Times New Roman"/>
          <w:szCs w:val="24"/>
        </w:rPr>
        <w:t xml:space="preserve"> Το πρόβλημά τους είναι ο Αλέξης Τσίπρας</w:t>
      </w:r>
      <w:r>
        <w:rPr>
          <w:rFonts w:eastAsia="Times New Roman" w:cs="Times New Roman"/>
          <w:szCs w:val="24"/>
        </w:rPr>
        <w:t xml:space="preserve"> και η </w:t>
      </w:r>
      <w:r>
        <w:rPr>
          <w:rFonts w:eastAsia="Times New Roman" w:cs="Times New Roman"/>
          <w:szCs w:val="24"/>
        </w:rPr>
        <w:t>π</w:t>
      </w:r>
      <w:r>
        <w:rPr>
          <w:rFonts w:eastAsia="Times New Roman" w:cs="Times New Roman"/>
          <w:szCs w:val="24"/>
        </w:rPr>
        <w:t xml:space="preserve">ρωθυπουργία του. </w:t>
      </w:r>
      <w:r w:rsidRPr="007D10AB">
        <w:rPr>
          <w:rFonts w:eastAsia="Times New Roman" w:cs="Times New Roman"/>
          <w:szCs w:val="24"/>
        </w:rPr>
        <w:t>Επειδή βλέπουν ότι τα πράγματα αλλάζουν και στην κοινωνία και στην οικονομία</w:t>
      </w:r>
      <w:r>
        <w:rPr>
          <w:rFonts w:eastAsia="Times New Roman" w:cs="Times New Roman"/>
          <w:szCs w:val="24"/>
        </w:rPr>
        <w:t>,</w:t>
      </w:r>
      <w:r w:rsidRPr="007D10AB">
        <w:rPr>
          <w:rFonts w:eastAsia="Times New Roman" w:cs="Times New Roman"/>
          <w:szCs w:val="24"/>
        </w:rPr>
        <w:t xml:space="preserve"> αντιδρούν σπασμωδικά</w:t>
      </w:r>
      <w:r>
        <w:rPr>
          <w:rFonts w:eastAsia="Times New Roman" w:cs="Times New Roman"/>
          <w:szCs w:val="24"/>
        </w:rPr>
        <w:t>.</w:t>
      </w:r>
      <w:r w:rsidRPr="007D10AB">
        <w:rPr>
          <w:rFonts w:eastAsia="Times New Roman" w:cs="Times New Roman"/>
          <w:szCs w:val="24"/>
        </w:rPr>
        <w:t xml:space="preserve"> </w:t>
      </w:r>
    </w:p>
    <w:p w14:paraId="6E819A17" w14:textId="77777777" w:rsidR="004B0DF5" w:rsidRDefault="00471FB5">
      <w:pPr>
        <w:tabs>
          <w:tab w:val="left" w:pos="6168"/>
        </w:tabs>
        <w:spacing w:line="600" w:lineRule="auto"/>
        <w:ind w:firstLine="720"/>
        <w:jc w:val="both"/>
        <w:rPr>
          <w:rFonts w:eastAsia="Times New Roman" w:cs="Times New Roman"/>
          <w:szCs w:val="24"/>
        </w:rPr>
      </w:pPr>
      <w:r w:rsidRPr="007D10AB">
        <w:rPr>
          <w:rFonts w:eastAsia="Times New Roman" w:cs="Times New Roman"/>
          <w:szCs w:val="24"/>
        </w:rPr>
        <w:t xml:space="preserve">Ο λαός μας </w:t>
      </w:r>
      <w:r w:rsidRPr="007D10AB">
        <w:rPr>
          <w:rFonts w:eastAsia="Times New Roman" w:cs="Times New Roman"/>
          <w:szCs w:val="24"/>
        </w:rPr>
        <w:t xml:space="preserve">πρέπει να είναι </w:t>
      </w:r>
      <w:r>
        <w:rPr>
          <w:rFonts w:eastAsia="Times New Roman" w:cs="Times New Roman"/>
          <w:szCs w:val="24"/>
        </w:rPr>
        <w:t>-</w:t>
      </w:r>
      <w:r w:rsidRPr="007D10AB">
        <w:rPr>
          <w:rFonts w:eastAsia="Times New Roman" w:cs="Times New Roman"/>
          <w:szCs w:val="24"/>
        </w:rPr>
        <w:t>θα έλεγα</w:t>
      </w:r>
      <w:r>
        <w:rPr>
          <w:rFonts w:eastAsia="Times New Roman" w:cs="Times New Roman"/>
          <w:szCs w:val="24"/>
        </w:rPr>
        <w:t>-</w:t>
      </w:r>
      <w:r w:rsidRPr="007D10AB">
        <w:rPr>
          <w:rFonts w:eastAsia="Times New Roman" w:cs="Times New Roman"/>
          <w:szCs w:val="24"/>
        </w:rPr>
        <w:t xml:space="preserve"> έτοιμος να ακούσει πραγματικά τέρατα τις τελευταίες </w:t>
      </w:r>
      <w:r>
        <w:rPr>
          <w:rFonts w:eastAsia="Times New Roman" w:cs="Times New Roman"/>
          <w:szCs w:val="24"/>
        </w:rPr>
        <w:t>δεκαπέντε</w:t>
      </w:r>
      <w:r w:rsidRPr="007D10AB">
        <w:rPr>
          <w:rFonts w:eastAsia="Times New Roman" w:cs="Times New Roman"/>
          <w:szCs w:val="24"/>
        </w:rPr>
        <w:t xml:space="preserve"> μέρες μέχρι τις </w:t>
      </w:r>
      <w:r>
        <w:rPr>
          <w:rFonts w:eastAsia="Times New Roman" w:cs="Times New Roman"/>
          <w:szCs w:val="24"/>
        </w:rPr>
        <w:t>ε</w:t>
      </w:r>
      <w:r w:rsidRPr="007D10AB">
        <w:rPr>
          <w:rFonts w:eastAsia="Times New Roman" w:cs="Times New Roman"/>
          <w:szCs w:val="24"/>
        </w:rPr>
        <w:t>υρωεκλογές</w:t>
      </w:r>
      <w:r>
        <w:rPr>
          <w:rFonts w:eastAsia="Times New Roman" w:cs="Times New Roman"/>
          <w:szCs w:val="24"/>
        </w:rPr>
        <w:t>.</w:t>
      </w:r>
      <w:r w:rsidRPr="007D10AB">
        <w:rPr>
          <w:rFonts w:eastAsia="Times New Roman" w:cs="Times New Roman"/>
          <w:szCs w:val="24"/>
        </w:rPr>
        <w:t xml:space="preserve"> Νομίζω</w:t>
      </w:r>
      <w:r>
        <w:rPr>
          <w:rFonts w:eastAsia="Times New Roman" w:cs="Times New Roman"/>
          <w:szCs w:val="24"/>
        </w:rPr>
        <w:t>, όμως,</w:t>
      </w:r>
      <w:r w:rsidRPr="007D10AB">
        <w:rPr>
          <w:rFonts w:eastAsia="Times New Roman" w:cs="Times New Roman"/>
          <w:szCs w:val="24"/>
        </w:rPr>
        <w:t xml:space="preserve"> ότι είναι και προετοιμασμένος αυτά τα τέρατα να τα ακούσει και να τα αξιολογήσει ακριβώς όπως τους πρέπει</w:t>
      </w:r>
      <w:r>
        <w:rPr>
          <w:rFonts w:eastAsia="Times New Roman" w:cs="Times New Roman"/>
          <w:szCs w:val="24"/>
        </w:rPr>
        <w:t xml:space="preserve"> και</w:t>
      </w:r>
      <w:r w:rsidRPr="007D10AB">
        <w:rPr>
          <w:rFonts w:eastAsia="Times New Roman" w:cs="Times New Roman"/>
          <w:szCs w:val="24"/>
        </w:rPr>
        <w:t xml:space="preserve"> να τα βάλει σε</w:t>
      </w:r>
      <w:r w:rsidRPr="007D10AB">
        <w:rPr>
          <w:rFonts w:eastAsia="Times New Roman" w:cs="Times New Roman"/>
          <w:szCs w:val="24"/>
        </w:rPr>
        <w:t xml:space="preserve"> δεύτερο πλάνο και να επιμείνουμε </w:t>
      </w:r>
      <w:r>
        <w:rPr>
          <w:rFonts w:eastAsia="Times New Roman" w:cs="Times New Roman"/>
          <w:szCs w:val="24"/>
        </w:rPr>
        <w:t xml:space="preserve">όλοι οι λογικοί </w:t>
      </w:r>
      <w:r w:rsidRPr="007D10AB">
        <w:rPr>
          <w:rFonts w:eastAsia="Times New Roman" w:cs="Times New Roman"/>
          <w:szCs w:val="24"/>
        </w:rPr>
        <w:t>να συζητούμε για τα μεγάλα και τα σημαντικά</w:t>
      </w:r>
      <w:r>
        <w:rPr>
          <w:rFonts w:eastAsia="Times New Roman" w:cs="Times New Roman"/>
          <w:szCs w:val="24"/>
        </w:rPr>
        <w:t>.</w:t>
      </w:r>
    </w:p>
    <w:p w14:paraId="6E819A18"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Επίσης,</w:t>
      </w:r>
      <w:r w:rsidRPr="007D10AB">
        <w:rPr>
          <w:rFonts w:eastAsia="Times New Roman" w:cs="Times New Roman"/>
          <w:szCs w:val="24"/>
        </w:rPr>
        <w:t xml:space="preserve"> </w:t>
      </w:r>
      <w:r>
        <w:rPr>
          <w:rFonts w:eastAsia="Times New Roman" w:cs="Times New Roman"/>
          <w:szCs w:val="24"/>
        </w:rPr>
        <w:t xml:space="preserve">πεντακόσιες </w:t>
      </w:r>
      <w:r w:rsidRPr="007D10AB">
        <w:rPr>
          <w:rFonts w:eastAsia="Times New Roman" w:cs="Times New Roman"/>
          <w:szCs w:val="24"/>
        </w:rPr>
        <w:t xml:space="preserve">χιλιάδες </w:t>
      </w:r>
      <w:r>
        <w:rPr>
          <w:rFonts w:eastAsia="Times New Roman" w:cs="Times New Roman"/>
          <w:szCs w:val="24"/>
        </w:rPr>
        <w:t>συμπολίτες μας,</w:t>
      </w:r>
      <w:r w:rsidRPr="007D10AB">
        <w:rPr>
          <w:rFonts w:eastAsia="Times New Roman" w:cs="Times New Roman"/>
          <w:szCs w:val="24"/>
        </w:rPr>
        <w:t xml:space="preserve"> κυρίες και κύριοι Βουλευτές</w:t>
      </w:r>
      <w:r>
        <w:rPr>
          <w:rFonts w:eastAsia="Times New Roman" w:cs="Times New Roman"/>
          <w:szCs w:val="24"/>
        </w:rPr>
        <w:t>,</w:t>
      </w:r>
      <w:r w:rsidRPr="007D10AB">
        <w:rPr>
          <w:rFonts w:eastAsia="Times New Roman" w:cs="Times New Roman"/>
          <w:szCs w:val="24"/>
        </w:rPr>
        <w:t xml:space="preserve"> </w:t>
      </w:r>
      <w:r>
        <w:rPr>
          <w:rFonts w:eastAsia="Times New Roman" w:cs="Times New Roman"/>
          <w:szCs w:val="24"/>
        </w:rPr>
        <w:t>δεν είχαν πρόσβαση στο ε</w:t>
      </w:r>
      <w:r w:rsidRPr="007D10AB">
        <w:rPr>
          <w:rFonts w:eastAsia="Times New Roman" w:cs="Times New Roman"/>
          <w:szCs w:val="24"/>
        </w:rPr>
        <w:t>λληνικό τηλεοπτικό προϊόν</w:t>
      </w:r>
      <w:r>
        <w:rPr>
          <w:rFonts w:eastAsia="Times New Roman" w:cs="Times New Roman"/>
          <w:szCs w:val="24"/>
        </w:rPr>
        <w:t>.</w:t>
      </w:r>
      <w:r w:rsidRPr="007D10AB">
        <w:rPr>
          <w:rFonts w:eastAsia="Times New Roman" w:cs="Times New Roman"/>
          <w:szCs w:val="24"/>
        </w:rPr>
        <w:t xml:space="preserve"> Βρέθηκα σε περιοχές στις οποίες πήγα</w:t>
      </w:r>
      <w:r w:rsidRPr="007D10AB">
        <w:rPr>
          <w:rFonts w:eastAsia="Times New Roman" w:cs="Times New Roman"/>
          <w:szCs w:val="24"/>
        </w:rPr>
        <w:t xml:space="preserve">ιναν πάρα πολύ Μακεδονομάχοι και </w:t>
      </w:r>
      <w:r>
        <w:rPr>
          <w:rFonts w:eastAsia="Times New Roman" w:cs="Times New Roman"/>
          <w:szCs w:val="24"/>
        </w:rPr>
        <w:t xml:space="preserve">ξιφουλκούσαν </w:t>
      </w:r>
      <w:r w:rsidRPr="007D10AB">
        <w:rPr>
          <w:rFonts w:eastAsia="Times New Roman" w:cs="Times New Roman"/>
          <w:szCs w:val="24"/>
        </w:rPr>
        <w:t xml:space="preserve">εναντίον μας και </w:t>
      </w:r>
      <w:r>
        <w:rPr>
          <w:rFonts w:eastAsia="Times New Roman" w:cs="Times New Roman"/>
          <w:szCs w:val="24"/>
        </w:rPr>
        <w:t xml:space="preserve">έλεγαν </w:t>
      </w:r>
      <w:r w:rsidRPr="007D10AB">
        <w:rPr>
          <w:rFonts w:eastAsia="Times New Roman" w:cs="Times New Roman"/>
          <w:szCs w:val="24"/>
        </w:rPr>
        <w:t>ότι εμείς είμαστε οι προδότες</w:t>
      </w:r>
      <w:r>
        <w:rPr>
          <w:rFonts w:eastAsia="Times New Roman" w:cs="Times New Roman"/>
          <w:szCs w:val="24"/>
        </w:rPr>
        <w:t>,</w:t>
      </w:r>
      <w:r w:rsidRPr="007D10AB">
        <w:rPr>
          <w:rFonts w:eastAsia="Times New Roman" w:cs="Times New Roman"/>
          <w:szCs w:val="24"/>
        </w:rPr>
        <w:t xml:space="preserve"> επειδή φέραμε τη Συμφωνία των Πρεσπών</w:t>
      </w:r>
      <w:r>
        <w:rPr>
          <w:rFonts w:eastAsia="Times New Roman" w:cs="Times New Roman"/>
          <w:szCs w:val="24"/>
        </w:rPr>
        <w:t>.</w:t>
      </w:r>
      <w:r w:rsidRPr="007D10AB">
        <w:rPr>
          <w:rFonts w:eastAsia="Times New Roman" w:cs="Times New Roman"/>
          <w:szCs w:val="24"/>
        </w:rPr>
        <w:t xml:space="preserve"> Και το πολιτικό προσωπικό των </w:t>
      </w:r>
      <w:r>
        <w:rPr>
          <w:rFonts w:eastAsia="Times New Roman" w:cs="Times New Roman"/>
          <w:szCs w:val="24"/>
        </w:rPr>
        <w:t>–εντός πολλών εισαγωγικών- «</w:t>
      </w:r>
      <w:r w:rsidRPr="007D10AB">
        <w:rPr>
          <w:rFonts w:eastAsia="Times New Roman" w:cs="Times New Roman"/>
          <w:szCs w:val="24"/>
        </w:rPr>
        <w:t>Μακεδονομάχων</w:t>
      </w:r>
      <w:r>
        <w:rPr>
          <w:rFonts w:eastAsia="Times New Roman" w:cs="Times New Roman"/>
          <w:szCs w:val="24"/>
        </w:rPr>
        <w:t xml:space="preserve">» </w:t>
      </w:r>
      <w:r w:rsidRPr="007D10AB">
        <w:rPr>
          <w:rFonts w:eastAsia="Times New Roman" w:cs="Times New Roman"/>
          <w:szCs w:val="24"/>
        </w:rPr>
        <w:t>θεωρούσε ότι έχει κάνει το χρέος του</w:t>
      </w:r>
      <w:r>
        <w:rPr>
          <w:rFonts w:eastAsia="Times New Roman" w:cs="Times New Roman"/>
          <w:szCs w:val="24"/>
        </w:rPr>
        <w:t>,</w:t>
      </w:r>
      <w:r w:rsidRPr="007D10AB">
        <w:rPr>
          <w:rFonts w:eastAsia="Times New Roman" w:cs="Times New Roman"/>
          <w:szCs w:val="24"/>
        </w:rPr>
        <w:t xml:space="preserve"> αφήνοντας τους συμπολίτες μας στις ευαίσθητες εθνι</w:t>
      </w:r>
      <w:r>
        <w:rPr>
          <w:rFonts w:eastAsia="Times New Roman" w:cs="Times New Roman"/>
          <w:szCs w:val="24"/>
        </w:rPr>
        <w:t>κά περιοχές χωρίς πρόσβαση στο ε</w:t>
      </w:r>
      <w:r w:rsidRPr="007D10AB">
        <w:rPr>
          <w:rFonts w:eastAsia="Times New Roman" w:cs="Times New Roman"/>
          <w:szCs w:val="24"/>
        </w:rPr>
        <w:t>λληνικό τηλεοπτικό προϊόν</w:t>
      </w:r>
      <w:r>
        <w:rPr>
          <w:rFonts w:eastAsia="Times New Roman" w:cs="Times New Roman"/>
          <w:szCs w:val="24"/>
        </w:rPr>
        <w:t>.</w:t>
      </w:r>
      <w:r w:rsidRPr="007D10AB">
        <w:rPr>
          <w:rFonts w:eastAsia="Times New Roman" w:cs="Times New Roman"/>
          <w:szCs w:val="24"/>
        </w:rPr>
        <w:t xml:space="preserve"> Και </w:t>
      </w:r>
      <w:r>
        <w:rPr>
          <w:rFonts w:eastAsia="Times New Roman" w:cs="Times New Roman"/>
          <w:szCs w:val="24"/>
        </w:rPr>
        <w:t>β</w:t>
      </w:r>
      <w:r w:rsidRPr="007D10AB">
        <w:rPr>
          <w:rFonts w:eastAsia="Times New Roman" w:cs="Times New Roman"/>
          <w:szCs w:val="24"/>
        </w:rPr>
        <w:t>εβαίως</w:t>
      </w:r>
      <w:r>
        <w:rPr>
          <w:rFonts w:eastAsia="Times New Roman" w:cs="Times New Roman"/>
          <w:szCs w:val="24"/>
        </w:rPr>
        <w:t>,</w:t>
      </w:r>
      <w:r w:rsidRPr="007D10AB">
        <w:rPr>
          <w:rFonts w:eastAsia="Times New Roman" w:cs="Times New Roman"/>
          <w:szCs w:val="24"/>
        </w:rPr>
        <w:t xml:space="preserve"> όταν έκανα αυτή τη</w:t>
      </w:r>
      <w:r>
        <w:rPr>
          <w:rFonts w:eastAsia="Times New Roman" w:cs="Times New Roman"/>
          <w:szCs w:val="24"/>
        </w:rPr>
        <w:t>ν</w:t>
      </w:r>
      <w:r w:rsidRPr="007D10AB">
        <w:rPr>
          <w:rFonts w:eastAsia="Times New Roman" w:cs="Times New Roman"/>
          <w:szCs w:val="24"/>
        </w:rPr>
        <w:t xml:space="preserve"> περιοδεία</w:t>
      </w:r>
      <w:r>
        <w:rPr>
          <w:rFonts w:eastAsia="Times New Roman" w:cs="Times New Roman"/>
          <w:szCs w:val="24"/>
        </w:rPr>
        <w:t>,</w:t>
      </w:r>
      <w:r w:rsidRPr="007D10AB">
        <w:rPr>
          <w:rFonts w:eastAsia="Times New Roman" w:cs="Times New Roman"/>
          <w:szCs w:val="24"/>
        </w:rPr>
        <w:t xml:space="preserve"> είχα την ευκαιρία να συζητήσω και με ανθρώπους οι οποίοι διαφωνούσαν με τη Συμφωνία των Πρεσπών</w:t>
      </w:r>
      <w:r>
        <w:rPr>
          <w:rFonts w:eastAsia="Times New Roman" w:cs="Times New Roman"/>
          <w:szCs w:val="24"/>
        </w:rPr>
        <w:t xml:space="preserve"> κ</w:t>
      </w:r>
      <w:r w:rsidRPr="007D10AB">
        <w:rPr>
          <w:rFonts w:eastAsia="Times New Roman" w:cs="Times New Roman"/>
          <w:szCs w:val="24"/>
        </w:rPr>
        <w:t>αι εί</w:t>
      </w:r>
      <w:r w:rsidRPr="007D10AB">
        <w:rPr>
          <w:rFonts w:eastAsia="Times New Roman" w:cs="Times New Roman"/>
          <w:szCs w:val="24"/>
        </w:rPr>
        <w:t>χαν αξιώματα στην τοπική αυτοδιοίκηση</w:t>
      </w:r>
      <w:r>
        <w:rPr>
          <w:rFonts w:eastAsia="Times New Roman" w:cs="Times New Roman"/>
          <w:szCs w:val="24"/>
        </w:rPr>
        <w:t>.</w:t>
      </w:r>
      <w:r w:rsidRPr="007D10AB">
        <w:rPr>
          <w:rFonts w:eastAsia="Times New Roman" w:cs="Times New Roman"/>
          <w:szCs w:val="24"/>
        </w:rPr>
        <w:t xml:space="preserve"> Καθίσαμε</w:t>
      </w:r>
      <w:r>
        <w:rPr>
          <w:rFonts w:eastAsia="Times New Roman" w:cs="Times New Roman"/>
          <w:szCs w:val="24"/>
        </w:rPr>
        <w:t>, όμως,</w:t>
      </w:r>
      <w:r w:rsidRPr="007D10AB">
        <w:rPr>
          <w:rFonts w:eastAsia="Times New Roman" w:cs="Times New Roman"/>
          <w:szCs w:val="24"/>
        </w:rPr>
        <w:t xml:space="preserve"> μαζί και οργανώσαμε </w:t>
      </w:r>
      <w:r>
        <w:rPr>
          <w:rFonts w:eastAsia="Times New Roman" w:cs="Times New Roman"/>
          <w:szCs w:val="24"/>
        </w:rPr>
        <w:t>το π</w:t>
      </w:r>
      <w:r>
        <w:rPr>
          <w:rFonts w:eastAsia="Times New Roman" w:cs="Times New Roman"/>
          <w:szCs w:val="24"/>
        </w:rPr>
        <w:t>ώ</w:t>
      </w:r>
      <w:r>
        <w:rPr>
          <w:rFonts w:eastAsia="Times New Roman" w:cs="Times New Roman"/>
          <w:szCs w:val="24"/>
        </w:rPr>
        <w:t>ς οι πολίτες μας θα έχουν ε</w:t>
      </w:r>
      <w:r w:rsidRPr="007D10AB">
        <w:rPr>
          <w:rFonts w:eastAsia="Times New Roman" w:cs="Times New Roman"/>
          <w:szCs w:val="24"/>
        </w:rPr>
        <w:t>πιτέλους τη δυνατότητα να βλέπουν ελληνική τηλεόραση</w:t>
      </w:r>
      <w:r>
        <w:rPr>
          <w:rFonts w:eastAsia="Times New Roman" w:cs="Times New Roman"/>
          <w:szCs w:val="24"/>
        </w:rPr>
        <w:t>.</w:t>
      </w:r>
    </w:p>
    <w:p w14:paraId="6E819A19" w14:textId="77777777" w:rsidR="004B0DF5" w:rsidRDefault="00471FB5">
      <w:pPr>
        <w:tabs>
          <w:tab w:val="left" w:pos="6168"/>
        </w:tabs>
        <w:spacing w:line="600" w:lineRule="auto"/>
        <w:ind w:firstLine="720"/>
        <w:jc w:val="both"/>
        <w:rPr>
          <w:rFonts w:eastAsia="Times New Roman" w:cs="Times New Roman"/>
          <w:szCs w:val="24"/>
        </w:rPr>
      </w:pPr>
      <w:r w:rsidRPr="007D10AB">
        <w:rPr>
          <w:rFonts w:eastAsia="Times New Roman" w:cs="Times New Roman"/>
          <w:szCs w:val="24"/>
        </w:rPr>
        <w:lastRenderedPageBreak/>
        <w:t>Οπτικοακουστική βιομηχανία</w:t>
      </w:r>
      <w:r>
        <w:rPr>
          <w:rFonts w:eastAsia="Times New Roman" w:cs="Times New Roman"/>
          <w:szCs w:val="24"/>
        </w:rPr>
        <w:t>:</w:t>
      </w:r>
      <w:r w:rsidRPr="007D10AB">
        <w:rPr>
          <w:rFonts w:eastAsia="Times New Roman" w:cs="Times New Roman"/>
          <w:szCs w:val="24"/>
        </w:rPr>
        <w:t xml:space="preserve"> Και </w:t>
      </w:r>
      <w:r>
        <w:rPr>
          <w:rFonts w:eastAsia="Times New Roman" w:cs="Times New Roman"/>
          <w:szCs w:val="24"/>
        </w:rPr>
        <w:t>τι δεν είχαμε ακούσει</w:t>
      </w:r>
      <w:r w:rsidRPr="007D10AB">
        <w:rPr>
          <w:rFonts w:eastAsia="Times New Roman" w:cs="Times New Roman"/>
          <w:szCs w:val="24"/>
        </w:rPr>
        <w:t xml:space="preserve"> </w:t>
      </w:r>
      <w:r>
        <w:rPr>
          <w:rFonts w:eastAsia="Times New Roman" w:cs="Times New Roman"/>
          <w:szCs w:val="24"/>
        </w:rPr>
        <w:t xml:space="preserve">όταν ξεκινήσαμε την </w:t>
      </w:r>
      <w:r w:rsidRPr="007D10AB">
        <w:rPr>
          <w:rFonts w:eastAsia="Times New Roman" w:cs="Times New Roman"/>
          <w:szCs w:val="24"/>
        </w:rPr>
        <w:t>προσπάθεια για την εν</w:t>
      </w:r>
      <w:r w:rsidRPr="007D10AB">
        <w:rPr>
          <w:rFonts w:eastAsia="Times New Roman" w:cs="Times New Roman"/>
          <w:szCs w:val="24"/>
        </w:rPr>
        <w:t>ίσχυση των οπτικοακουστικών παραγωγών</w:t>
      </w:r>
      <w:r>
        <w:rPr>
          <w:rFonts w:eastAsia="Times New Roman" w:cs="Times New Roman"/>
          <w:szCs w:val="24"/>
        </w:rPr>
        <w:t>.</w:t>
      </w:r>
      <w:r w:rsidRPr="007D10AB">
        <w:rPr>
          <w:rFonts w:eastAsia="Times New Roman" w:cs="Times New Roman"/>
          <w:szCs w:val="24"/>
        </w:rPr>
        <w:t xml:space="preserve"> Εδώ</w:t>
      </w:r>
      <w:r>
        <w:rPr>
          <w:rFonts w:eastAsia="Times New Roman" w:cs="Times New Roman"/>
          <w:szCs w:val="24"/>
        </w:rPr>
        <w:t>,</w:t>
      </w:r>
      <w:r w:rsidRPr="007D10AB">
        <w:rPr>
          <w:rFonts w:eastAsia="Times New Roman" w:cs="Times New Roman"/>
          <w:szCs w:val="24"/>
        </w:rPr>
        <w:t xml:space="preserve"> επιτρέψτε μου να πω ότι πραγματικά κινηθήκαμε ταχύτατα και από την ψήφιση του νομοσχεδίου</w:t>
      </w:r>
      <w:r>
        <w:rPr>
          <w:rFonts w:eastAsia="Times New Roman" w:cs="Times New Roman"/>
          <w:szCs w:val="24"/>
        </w:rPr>
        <w:t>,</w:t>
      </w:r>
      <w:r w:rsidRPr="007D10AB">
        <w:rPr>
          <w:rFonts w:eastAsia="Times New Roman" w:cs="Times New Roman"/>
          <w:szCs w:val="24"/>
        </w:rPr>
        <w:t xml:space="preserve"> η οποία είναι περίπου ένα</w:t>
      </w:r>
      <w:r>
        <w:rPr>
          <w:rFonts w:eastAsia="Times New Roman" w:cs="Times New Roman"/>
          <w:szCs w:val="24"/>
        </w:rPr>
        <w:t>ν</w:t>
      </w:r>
      <w:r w:rsidRPr="007D10AB">
        <w:rPr>
          <w:rFonts w:eastAsia="Times New Roman" w:cs="Times New Roman"/>
          <w:szCs w:val="24"/>
        </w:rPr>
        <w:t xml:space="preserve"> χρόνο πριν</w:t>
      </w:r>
      <w:r>
        <w:rPr>
          <w:rFonts w:eastAsia="Times New Roman" w:cs="Times New Roman"/>
          <w:szCs w:val="24"/>
        </w:rPr>
        <w:t>,</w:t>
      </w:r>
      <w:r w:rsidRPr="007D10AB">
        <w:rPr>
          <w:rFonts w:eastAsia="Times New Roman" w:cs="Times New Roman"/>
          <w:szCs w:val="24"/>
        </w:rPr>
        <w:t xml:space="preserve"> αυτή τη στιγμή ήδη </w:t>
      </w:r>
      <w:r>
        <w:rPr>
          <w:rFonts w:eastAsia="Times New Roman" w:cs="Times New Roman"/>
          <w:szCs w:val="24"/>
        </w:rPr>
        <w:t xml:space="preserve">πενήντα </w:t>
      </w:r>
      <w:r w:rsidRPr="007D10AB">
        <w:rPr>
          <w:rFonts w:eastAsia="Times New Roman" w:cs="Times New Roman"/>
          <w:szCs w:val="24"/>
        </w:rPr>
        <w:t>οπτικοακουστικές παραγωγές χρηματοδοτούνται και ενισχύο</w:t>
      </w:r>
      <w:r w:rsidRPr="007D10AB">
        <w:rPr>
          <w:rFonts w:eastAsia="Times New Roman" w:cs="Times New Roman"/>
          <w:szCs w:val="24"/>
        </w:rPr>
        <w:t>νται</w:t>
      </w:r>
      <w:r>
        <w:rPr>
          <w:rFonts w:eastAsia="Times New Roman" w:cs="Times New Roman"/>
          <w:szCs w:val="24"/>
        </w:rPr>
        <w:t>,</w:t>
      </w:r>
      <w:r w:rsidRPr="007D10AB">
        <w:rPr>
          <w:rFonts w:eastAsia="Times New Roman" w:cs="Times New Roman"/>
          <w:szCs w:val="24"/>
        </w:rPr>
        <w:t xml:space="preserve"> έχοντας δημιουργήσει </w:t>
      </w:r>
      <w:proofErr w:type="spellStart"/>
      <w:r>
        <w:rPr>
          <w:rFonts w:eastAsia="Times New Roman" w:cs="Times New Roman"/>
          <w:szCs w:val="24"/>
        </w:rPr>
        <w:t>εντεκάμισι</w:t>
      </w:r>
      <w:proofErr w:type="spellEnd"/>
      <w:r>
        <w:rPr>
          <w:rFonts w:eastAsia="Times New Roman" w:cs="Times New Roman"/>
          <w:szCs w:val="24"/>
        </w:rPr>
        <w:t xml:space="preserve"> </w:t>
      </w:r>
      <w:r w:rsidRPr="007D10AB">
        <w:rPr>
          <w:rFonts w:eastAsia="Times New Roman" w:cs="Times New Roman"/>
          <w:szCs w:val="24"/>
        </w:rPr>
        <w:t>χιλιάδες θέσεις εργασίας και έχοντας συμβάλει καθοριστικά στη διαφήμιση της χώρας στο εξωτερικό</w:t>
      </w:r>
      <w:r>
        <w:rPr>
          <w:rFonts w:eastAsia="Times New Roman" w:cs="Times New Roman"/>
          <w:szCs w:val="24"/>
        </w:rPr>
        <w:t>.</w:t>
      </w:r>
    </w:p>
    <w:p w14:paraId="6E819A1A" w14:textId="77777777" w:rsidR="004B0DF5" w:rsidRDefault="00471FB5">
      <w:pPr>
        <w:tabs>
          <w:tab w:val="left" w:pos="6168"/>
        </w:tabs>
        <w:spacing w:line="600" w:lineRule="auto"/>
        <w:ind w:firstLine="720"/>
        <w:jc w:val="both"/>
        <w:rPr>
          <w:rFonts w:eastAsia="Times New Roman" w:cs="Times New Roman"/>
          <w:szCs w:val="24"/>
        </w:rPr>
      </w:pPr>
      <w:r w:rsidRPr="007D10AB">
        <w:rPr>
          <w:rFonts w:eastAsia="Times New Roman" w:cs="Times New Roman"/>
          <w:szCs w:val="24"/>
        </w:rPr>
        <w:t>Δεν θα ήθελα να πάω πίσω στα Πρακτικά και να θυμηθώ</w:t>
      </w:r>
      <w:r>
        <w:rPr>
          <w:rFonts w:eastAsia="Times New Roman" w:cs="Times New Roman"/>
          <w:szCs w:val="24"/>
        </w:rPr>
        <w:t xml:space="preserve"> -διότι </w:t>
      </w:r>
      <w:r w:rsidRPr="007D10AB">
        <w:rPr>
          <w:rFonts w:eastAsia="Times New Roman" w:cs="Times New Roman"/>
          <w:szCs w:val="24"/>
        </w:rPr>
        <w:t xml:space="preserve">θα πληγωθούμε όλοι </w:t>
      </w:r>
      <w:r>
        <w:rPr>
          <w:rFonts w:eastAsia="Times New Roman" w:cs="Times New Roman"/>
          <w:szCs w:val="24"/>
        </w:rPr>
        <w:t>μας-</w:t>
      </w:r>
      <w:r w:rsidRPr="007D10AB">
        <w:rPr>
          <w:rFonts w:eastAsia="Times New Roman" w:cs="Times New Roman"/>
          <w:szCs w:val="24"/>
        </w:rPr>
        <w:t xml:space="preserve"> </w:t>
      </w:r>
      <w:r>
        <w:rPr>
          <w:rFonts w:eastAsia="Times New Roman" w:cs="Times New Roman"/>
          <w:szCs w:val="24"/>
        </w:rPr>
        <w:t>τ</w:t>
      </w:r>
      <w:r w:rsidRPr="007D10AB">
        <w:rPr>
          <w:rFonts w:eastAsia="Times New Roman" w:cs="Times New Roman"/>
          <w:szCs w:val="24"/>
        </w:rPr>
        <w:t>ο τι έχει ειπωθεί από αυτό το Βήμα γι</w:t>
      </w:r>
      <w:r w:rsidRPr="007D10AB">
        <w:rPr>
          <w:rFonts w:eastAsia="Times New Roman" w:cs="Times New Roman"/>
          <w:szCs w:val="24"/>
        </w:rPr>
        <w:t>α αυτή μας την πρωτοβουλία</w:t>
      </w:r>
      <w:r>
        <w:rPr>
          <w:rFonts w:eastAsia="Times New Roman" w:cs="Times New Roman"/>
          <w:szCs w:val="24"/>
        </w:rPr>
        <w:t xml:space="preserve">, ούτε βέβαια </w:t>
      </w:r>
      <w:r w:rsidRPr="007D10AB">
        <w:rPr>
          <w:rFonts w:eastAsia="Times New Roman" w:cs="Times New Roman"/>
          <w:szCs w:val="24"/>
        </w:rPr>
        <w:t xml:space="preserve">θα πάω στις ανοησίες που εκτοξεύτηκαν εναντίον </w:t>
      </w:r>
      <w:r>
        <w:rPr>
          <w:rFonts w:eastAsia="Times New Roman" w:cs="Times New Roman"/>
          <w:szCs w:val="24"/>
        </w:rPr>
        <w:t xml:space="preserve">του σκηνοθέτη Κώστα Γαβρά. </w:t>
      </w:r>
      <w:r w:rsidRPr="007D10AB">
        <w:rPr>
          <w:rFonts w:eastAsia="Times New Roman" w:cs="Times New Roman"/>
          <w:szCs w:val="24"/>
        </w:rPr>
        <w:t>Πρέπει νομίζω</w:t>
      </w:r>
      <w:r>
        <w:rPr>
          <w:rFonts w:eastAsia="Times New Roman" w:cs="Times New Roman"/>
          <w:szCs w:val="24"/>
        </w:rPr>
        <w:t>,</w:t>
      </w:r>
      <w:r w:rsidRPr="007D10AB">
        <w:rPr>
          <w:rFonts w:eastAsia="Times New Roman" w:cs="Times New Roman"/>
          <w:szCs w:val="24"/>
        </w:rPr>
        <w:t xml:space="preserve"> </w:t>
      </w:r>
      <w:r>
        <w:rPr>
          <w:rFonts w:eastAsia="Times New Roman" w:cs="Times New Roman"/>
          <w:szCs w:val="24"/>
        </w:rPr>
        <w:t>όμως,</w:t>
      </w:r>
      <w:r w:rsidRPr="007D10AB">
        <w:rPr>
          <w:rFonts w:eastAsia="Times New Roman" w:cs="Times New Roman"/>
          <w:szCs w:val="24"/>
        </w:rPr>
        <w:t xml:space="preserve"> κάποια στιγμή να υπάρξει και ένα μέτρο στη δημόσια συζήτηση</w:t>
      </w:r>
      <w:r>
        <w:rPr>
          <w:rFonts w:eastAsia="Times New Roman" w:cs="Times New Roman"/>
          <w:szCs w:val="24"/>
        </w:rPr>
        <w:t>.</w:t>
      </w:r>
    </w:p>
    <w:p w14:paraId="6E819A1B"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Θα αναφερθώ για μισό λεπτό </w:t>
      </w:r>
      <w:r w:rsidRPr="007D10AB">
        <w:rPr>
          <w:rFonts w:eastAsia="Times New Roman" w:cs="Times New Roman"/>
          <w:szCs w:val="24"/>
        </w:rPr>
        <w:t>για τον Ελληνικό Διαστημικό Οργαν</w:t>
      </w:r>
      <w:r w:rsidRPr="007D10AB">
        <w:rPr>
          <w:rFonts w:eastAsia="Times New Roman" w:cs="Times New Roman"/>
          <w:szCs w:val="24"/>
        </w:rPr>
        <w:t>ισμό</w:t>
      </w:r>
      <w:r>
        <w:rPr>
          <w:rFonts w:eastAsia="Times New Roman" w:cs="Times New Roman"/>
          <w:szCs w:val="24"/>
        </w:rPr>
        <w:t>.</w:t>
      </w:r>
      <w:r w:rsidRPr="007D10AB">
        <w:rPr>
          <w:rFonts w:eastAsia="Times New Roman" w:cs="Times New Roman"/>
          <w:szCs w:val="24"/>
        </w:rPr>
        <w:t xml:space="preserve"> Και </w:t>
      </w:r>
      <w:r>
        <w:rPr>
          <w:rFonts w:eastAsia="Times New Roman" w:cs="Times New Roman"/>
          <w:szCs w:val="24"/>
        </w:rPr>
        <w:t xml:space="preserve">εκεί είχαμε χλεύη. </w:t>
      </w:r>
      <w:r w:rsidRPr="007D10AB">
        <w:rPr>
          <w:rFonts w:eastAsia="Times New Roman" w:cs="Times New Roman"/>
          <w:szCs w:val="24"/>
        </w:rPr>
        <w:t xml:space="preserve">Εκεί </w:t>
      </w:r>
      <w:r>
        <w:rPr>
          <w:rFonts w:eastAsia="Times New Roman" w:cs="Times New Roman"/>
          <w:szCs w:val="24"/>
        </w:rPr>
        <w:t xml:space="preserve">είχαμε πολλά </w:t>
      </w:r>
      <w:r w:rsidRPr="007D10AB">
        <w:rPr>
          <w:rFonts w:eastAsia="Times New Roman" w:cs="Times New Roman"/>
          <w:szCs w:val="24"/>
        </w:rPr>
        <w:t>περισσότερα αστεία</w:t>
      </w:r>
      <w:r>
        <w:rPr>
          <w:rFonts w:eastAsia="Times New Roman" w:cs="Times New Roman"/>
          <w:szCs w:val="24"/>
        </w:rPr>
        <w:t>.</w:t>
      </w:r>
      <w:r w:rsidRPr="007D10AB">
        <w:rPr>
          <w:rFonts w:eastAsia="Times New Roman" w:cs="Times New Roman"/>
          <w:szCs w:val="24"/>
        </w:rPr>
        <w:t xml:space="preserve"> </w:t>
      </w:r>
    </w:p>
    <w:p w14:paraId="6E819A1C" w14:textId="77777777" w:rsidR="004B0DF5" w:rsidRDefault="00471FB5">
      <w:pPr>
        <w:tabs>
          <w:tab w:val="left" w:pos="6168"/>
        </w:tabs>
        <w:spacing w:line="600" w:lineRule="auto"/>
        <w:ind w:firstLine="720"/>
        <w:jc w:val="both"/>
        <w:rPr>
          <w:rFonts w:eastAsia="Times New Roman" w:cs="Times New Roman"/>
          <w:szCs w:val="24"/>
        </w:rPr>
      </w:pPr>
      <w:r w:rsidRPr="007D10AB">
        <w:rPr>
          <w:rFonts w:eastAsia="Times New Roman" w:cs="Times New Roman"/>
          <w:szCs w:val="24"/>
        </w:rPr>
        <w:lastRenderedPageBreak/>
        <w:t>Μη γελάτε</w:t>
      </w:r>
      <w:r>
        <w:rPr>
          <w:rFonts w:eastAsia="Times New Roman" w:cs="Times New Roman"/>
          <w:szCs w:val="24"/>
        </w:rPr>
        <w:t>,</w:t>
      </w:r>
      <w:r w:rsidRPr="007D10AB">
        <w:rPr>
          <w:rFonts w:eastAsia="Times New Roman" w:cs="Times New Roman"/>
          <w:szCs w:val="24"/>
        </w:rPr>
        <w:t xml:space="preserve"> κύριε </w:t>
      </w:r>
      <w:r>
        <w:rPr>
          <w:rFonts w:eastAsia="Times New Roman" w:cs="Times New Roman"/>
          <w:szCs w:val="24"/>
        </w:rPr>
        <w:t xml:space="preserve">Μαντά. </w:t>
      </w:r>
    </w:p>
    <w:p w14:paraId="6E819A1D" w14:textId="77777777" w:rsidR="004B0DF5" w:rsidRDefault="00471FB5">
      <w:pPr>
        <w:tabs>
          <w:tab w:val="left" w:pos="6168"/>
        </w:tabs>
        <w:spacing w:line="600" w:lineRule="auto"/>
        <w:ind w:firstLine="720"/>
        <w:jc w:val="both"/>
        <w:rPr>
          <w:rFonts w:eastAsia="Times New Roman" w:cs="Times New Roman"/>
          <w:szCs w:val="24"/>
        </w:rPr>
      </w:pPr>
      <w:r w:rsidRPr="007D10AB">
        <w:rPr>
          <w:rFonts w:eastAsia="Times New Roman" w:cs="Times New Roman"/>
          <w:szCs w:val="24"/>
        </w:rPr>
        <w:t>Εκεί είχε πέσει πάρα πολύ γέλιο</w:t>
      </w:r>
      <w:r>
        <w:rPr>
          <w:rFonts w:eastAsia="Times New Roman" w:cs="Times New Roman"/>
          <w:szCs w:val="24"/>
        </w:rPr>
        <w:t>.</w:t>
      </w:r>
      <w:r w:rsidRPr="007D10AB">
        <w:rPr>
          <w:rFonts w:eastAsia="Times New Roman" w:cs="Times New Roman"/>
          <w:szCs w:val="24"/>
        </w:rPr>
        <w:t xml:space="preserve"> Τώρα</w:t>
      </w:r>
      <w:r>
        <w:rPr>
          <w:rFonts w:eastAsia="Times New Roman" w:cs="Times New Roman"/>
          <w:szCs w:val="24"/>
        </w:rPr>
        <w:t>,</w:t>
      </w:r>
      <w:r w:rsidRPr="007D10AB">
        <w:rPr>
          <w:rFonts w:eastAsia="Times New Roman" w:cs="Times New Roman"/>
          <w:szCs w:val="24"/>
        </w:rPr>
        <w:t xml:space="preserve"> δεν βλέπω κανέναν να γελάει</w:t>
      </w:r>
      <w:r>
        <w:rPr>
          <w:rFonts w:eastAsia="Times New Roman" w:cs="Times New Roman"/>
          <w:szCs w:val="24"/>
        </w:rPr>
        <w:t xml:space="preserve">. Με τον </w:t>
      </w:r>
      <w:r>
        <w:rPr>
          <w:rFonts w:eastAsia="Times New Roman" w:cs="Times New Roman"/>
          <w:szCs w:val="24"/>
        </w:rPr>
        <w:t>«</w:t>
      </w:r>
      <w:r>
        <w:rPr>
          <w:rFonts w:eastAsia="Times New Roman" w:cs="Times New Roman"/>
          <w:szCs w:val="24"/>
          <w:lang w:val="en-US"/>
        </w:rPr>
        <w:t>Hellas</w:t>
      </w:r>
      <w:r w:rsidRPr="00B42CA4">
        <w:rPr>
          <w:rFonts w:eastAsia="Times New Roman" w:cs="Times New Roman"/>
          <w:szCs w:val="24"/>
        </w:rPr>
        <w:t xml:space="preserve"> </w:t>
      </w:r>
      <w:r>
        <w:rPr>
          <w:rFonts w:eastAsia="Times New Roman" w:cs="Times New Roman"/>
          <w:szCs w:val="24"/>
          <w:lang w:val="en-US"/>
        </w:rPr>
        <w:t>Sat</w:t>
      </w:r>
      <w:r w:rsidRPr="00B42CA4">
        <w:rPr>
          <w:rFonts w:eastAsia="Times New Roman" w:cs="Times New Roman"/>
          <w:szCs w:val="24"/>
        </w:rPr>
        <w:t xml:space="preserve"> 3</w:t>
      </w:r>
      <w:r>
        <w:rPr>
          <w:rFonts w:eastAsia="Times New Roman" w:cs="Times New Roman"/>
          <w:szCs w:val="24"/>
        </w:rPr>
        <w:t>»</w:t>
      </w:r>
      <w:r w:rsidRPr="00B42CA4">
        <w:rPr>
          <w:rFonts w:eastAsia="Times New Roman" w:cs="Times New Roman"/>
          <w:szCs w:val="24"/>
        </w:rPr>
        <w:t xml:space="preserve">, </w:t>
      </w:r>
      <w:r>
        <w:rPr>
          <w:rFonts w:eastAsia="Times New Roman" w:cs="Times New Roman"/>
          <w:szCs w:val="24"/>
        </w:rPr>
        <w:t xml:space="preserve">τον </w:t>
      </w:r>
      <w:r>
        <w:rPr>
          <w:rFonts w:eastAsia="Times New Roman" w:cs="Times New Roman"/>
          <w:szCs w:val="24"/>
        </w:rPr>
        <w:t>«</w:t>
      </w:r>
      <w:r>
        <w:rPr>
          <w:rFonts w:eastAsia="Times New Roman" w:cs="Times New Roman"/>
          <w:szCs w:val="24"/>
          <w:lang w:val="en-US"/>
        </w:rPr>
        <w:t>Hellas</w:t>
      </w:r>
      <w:r w:rsidRPr="00B42CA4">
        <w:rPr>
          <w:rFonts w:eastAsia="Times New Roman" w:cs="Times New Roman"/>
          <w:szCs w:val="24"/>
        </w:rPr>
        <w:t xml:space="preserve"> </w:t>
      </w:r>
      <w:r>
        <w:rPr>
          <w:rFonts w:eastAsia="Times New Roman" w:cs="Times New Roman"/>
          <w:szCs w:val="24"/>
          <w:lang w:val="en-US"/>
        </w:rPr>
        <w:t>Sat</w:t>
      </w:r>
      <w:r w:rsidRPr="00B42CA4">
        <w:rPr>
          <w:rFonts w:eastAsia="Times New Roman" w:cs="Times New Roman"/>
          <w:szCs w:val="24"/>
        </w:rPr>
        <w:t xml:space="preserve"> 4</w:t>
      </w:r>
      <w:r>
        <w:rPr>
          <w:rFonts w:eastAsia="Times New Roman" w:cs="Times New Roman"/>
          <w:szCs w:val="24"/>
        </w:rPr>
        <w:t>»</w:t>
      </w:r>
      <w:r w:rsidRPr="007D10AB">
        <w:rPr>
          <w:rFonts w:eastAsia="Times New Roman" w:cs="Times New Roman"/>
          <w:szCs w:val="24"/>
        </w:rPr>
        <w:t xml:space="preserve"> </w:t>
      </w:r>
      <w:r>
        <w:rPr>
          <w:rFonts w:eastAsia="Times New Roman" w:cs="Times New Roman"/>
          <w:szCs w:val="24"/>
        </w:rPr>
        <w:t>στην ε</w:t>
      </w:r>
      <w:r w:rsidRPr="007D10AB">
        <w:rPr>
          <w:rFonts w:eastAsia="Times New Roman" w:cs="Times New Roman"/>
          <w:szCs w:val="24"/>
        </w:rPr>
        <w:t>λληνική τροχιακή θέση</w:t>
      </w:r>
      <w:r>
        <w:rPr>
          <w:rFonts w:eastAsia="Times New Roman" w:cs="Times New Roman"/>
          <w:szCs w:val="24"/>
        </w:rPr>
        <w:t>,</w:t>
      </w:r>
      <w:r w:rsidRPr="007D10AB">
        <w:rPr>
          <w:rFonts w:eastAsia="Times New Roman" w:cs="Times New Roman"/>
          <w:szCs w:val="24"/>
        </w:rPr>
        <w:t xml:space="preserve"> με πρόγραμμα κατασκευής </w:t>
      </w:r>
      <w:proofErr w:type="spellStart"/>
      <w:r>
        <w:rPr>
          <w:rFonts w:eastAsia="Times New Roman" w:cs="Times New Roman"/>
          <w:szCs w:val="24"/>
        </w:rPr>
        <w:t>μικροδορυφόρων</w:t>
      </w:r>
      <w:proofErr w:type="spellEnd"/>
      <w:r>
        <w:rPr>
          <w:rFonts w:eastAsia="Times New Roman" w:cs="Times New Roman"/>
          <w:szCs w:val="24"/>
        </w:rPr>
        <w:t xml:space="preserve"> </w:t>
      </w:r>
      <w:r w:rsidRPr="007D10AB">
        <w:rPr>
          <w:rFonts w:eastAsia="Times New Roman" w:cs="Times New Roman"/>
          <w:szCs w:val="24"/>
        </w:rPr>
        <w:t xml:space="preserve">με την Ευρωπαϊκή Υπηρεσία Διαστήματος και με την τελευταία συμφωνία με τη </w:t>
      </w:r>
      <w:r w:rsidRPr="007D10AB">
        <w:rPr>
          <w:rFonts w:eastAsia="Times New Roman" w:cs="Times New Roman"/>
          <w:szCs w:val="24"/>
          <w:lang w:val="en-US"/>
        </w:rPr>
        <w:t>NASA</w:t>
      </w:r>
      <w:r>
        <w:rPr>
          <w:rFonts w:eastAsia="Times New Roman" w:cs="Times New Roman"/>
          <w:szCs w:val="24"/>
        </w:rPr>
        <w:t xml:space="preserve">, </w:t>
      </w:r>
      <w:r w:rsidRPr="007D10AB">
        <w:rPr>
          <w:rFonts w:eastAsia="Times New Roman" w:cs="Times New Roman"/>
          <w:szCs w:val="24"/>
        </w:rPr>
        <w:t>που η χώρα μας θα γίνει μία από τις ελάχιστες που θα έχουν στείλει όχημα στη σελήνη</w:t>
      </w:r>
      <w:r>
        <w:rPr>
          <w:rFonts w:eastAsia="Times New Roman" w:cs="Times New Roman"/>
          <w:szCs w:val="24"/>
        </w:rPr>
        <w:t>,</w:t>
      </w:r>
      <w:r w:rsidRPr="007D10AB">
        <w:rPr>
          <w:rFonts w:eastAsia="Times New Roman" w:cs="Times New Roman"/>
          <w:szCs w:val="24"/>
        </w:rPr>
        <w:t xml:space="preserve"> δεν βλέπω κανέναν να γελάει</w:t>
      </w:r>
      <w:r>
        <w:rPr>
          <w:rFonts w:eastAsia="Times New Roman" w:cs="Times New Roman"/>
          <w:szCs w:val="24"/>
        </w:rPr>
        <w:t>.</w:t>
      </w:r>
    </w:p>
    <w:p w14:paraId="6E819A1E" w14:textId="77777777" w:rsidR="004B0DF5" w:rsidRDefault="00471FB5">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Τώρα γελάμε εμείς. </w:t>
      </w:r>
    </w:p>
    <w:p w14:paraId="6E819A1F"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ΠΑ</w:t>
      </w:r>
      <w:r>
        <w:rPr>
          <w:rFonts w:eastAsia="Times New Roman" w:cs="Times New Roman"/>
          <w:b/>
          <w:szCs w:val="24"/>
        </w:rPr>
        <w:t xml:space="preserve">ΠΠΑΣ (Υπουργός Ψηφιακής Πολιτικής, Τηλεπικοινωνιών και Ενημέρωσης): </w:t>
      </w:r>
      <w:r>
        <w:rPr>
          <w:rFonts w:eastAsia="Times New Roman" w:cs="Times New Roman"/>
          <w:szCs w:val="24"/>
        </w:rPr>
        <w:t>Ναι, τώρα γελάμε εμείς. Μάλλον μειδιούμε, χαμογελάμε</w:t>
      </w:r>
      <w:r>
        <w:rPr>
          <w:rFonts w:eastAsia="Times New Roman" w:cs="Times New Roman"/>
          <w:szCs w:val="24"/>
        </w:rPr>
        <w:t>,</w:t>
      </w:r>
      <w:r>
        <w:rPr>
          <w:rFonts w:eastAsia="Times New Roman" w:cs="Times New Roman"/>
          <w:szCs w:val="24"/>
        </w:rPr>
        <w:t xml:space="preserve"> με μια ικανοποίηση και μια αισιοδοξία </w:t>
      </w:r>
      <w:r w:rsidRPr="007D10AB">
        <w:rPr>
          <w:rFonts w:eastAsia="Times New Roman" w:cs="Times New Roman"/>
          <w:szCs w:val="24"/>
        </w:rPr>
        <w:t xml:space="preserve">ότι και αυτά τα ζητήματα θα </w:t>
      </w:r>
      <w:r>
        <w:rPr>
          <w:rFonts w:eastAsia="Times New Roman" w:cs="Times New Roman"/>
          <w:szCs w:val="24"/>
        </w:rPr>
        <w:t xml:space="preserve">τα </w:t>
      </w:r>
      <w:r w:rsidRPr="007D10AB">
        <w:rPr>
          <w:rFonts w:eastAsia="Times New Roman" w:cs="Times New Roman"/>
          <w:szCs w:val="24"/>
        </w:rPr>
        <w:t xml:space="preserve">συζητάμε από </w:t>
      </w:r>
      <w:r>
        <w:rPr>
          <w:rFonts w:eastAsia="Times New Roman" w:cs="Times New Roman"/>
          <w:szCs w:val="24"/>
        </w:rPr>
        <w:t>ε</w:t>
      </w:r>
      <w:r w:rsidRPr="007D10AB">
        <w:rPr>
          <w:rFonts w:eastAsia="Times New Roman" w:cs="Times New Roman"/>
          <w:szCs w:val="24"/>
        </w:rPr>
        <w:t>δώ και μπρος με την απαιτούμενη σοβαρότητα</w:t>
      </w:r>
      <w:r>
        <w:rPr>
          <w:rFonts w:eastAsia="Times New Roman" w:cs="Times New Roman"/>
          <w:szCs w:val="24"/>
        </w:rPr>
        <w:t>.</w:t>
      </w:r>
      <w:r w:rsidRPr="007D10AB">
        <w:rPr>
          <w:rFonts w:eastAsia="Times New Roman" w:cs="Times New Roman"/>
          <w:szCs w:val="24"/>
        </w:rPr>
        <w:t xml:space="preserve"> Διότι έ</w:t>
      </w:r>
      <w:r w:rsidRPr="007D10AB">
        <w:rPr>
          <w:rFonts w:eastAsia="Times New Roman" w:cs="Times New Roman"/>
          <w:szCs w:val="24"/>
        </w:rPr>
        <w:t xml:space="preserve">χουμε συνηθίσει να είμαστε περήφανοι εδώ στην Ελλάδα όταν ακούμε ότι ο τάδε Έλληνας δουλεύει στη </w:t>
      </w:r>
      <w:r w:rsidRPr="007D10AB">
        <w:rPr>
          <w:rFonts w:eastAsia="Times New Roman" w:cs="Times New Roman"/>
          <w:szCs w:val="24"/>
          <w:lang w:val="en-US"/>
        </w:rPr>
        <w:t>NASA</w:t>
      </w:r>
      <w:r>
        <w:rPr>
          <w:rFonts w:eastAsia="Times New Roman" w:cs="Times New Roman"/>
          <w:szCs w:val="24"/>
        </w:rPr>
        <w:t>,</w:t>
      </w:r>
      <w:r w:rsidRPr="007D10AB">
        <w:rPr>
          <w:rFonts w:eastAsia="Times New Roman" w:cs="Times New Roman"/>
          <w:szCs w:val="24"/>
        </w:rPr>
        <w:t xml:space="preserve"> ο άλλος δουλεύει στην Ευρωπαϊκή Υπηρεσία </w:t>
      </w:r>
      <w:r w:rsidRPr="007D10AB">
        <w:rPr>
          <w:rFonts w:eastAsia="Times New Roman" w:cs="Times New Roman"/>
          <w:szCs w:val="24"/>
        </w:rPr>
        <w:lastRenderedPageBreak/>
        <w:t>Διαστήματος</w:t>
      </w:r>
      <w:r>
        <w:rPr>
          <w:rFonts w:eastAsia="Times New Roman" w:cs="Times New Roman"/>
          <w:szCs w:val="24"/>
        </w:rPr>
        <w:t>,</w:t>
      </w:r>
      <w:r w:rsidRPr="007D10AB">
        <w:rPr>
          <w:rFonts w:eastAsia="Times New Roman" w:cs="Times New Roman"/>
          <w:szCs w:val="24"/>
        </w:rPr>
        <w:t xml:space="preserve"> ο ένας είναι στο Χάρβαρντ</w:t>
      </w:r>
      <w:r>
        <w:rPr>
          <w:rFonts w:eastAsia="Times New Roman" w:cs="Times New Roman"/>
          <w:szCs w:val="24"/>
        </w:rPr>
        <w:t>.</w:t>
      </w:r>
      <w:r w:rsidRPr="007D10AB">
        <w:rPr>
          <w:rFonts w:eastAsia="Times New Roman" w:cs="Times New Roman"/>
          <w:szCs w:val="24"/>
        </w:rPr>
        <w:t xml:space="preserve"> </w:t>
      </w:r>
      <w:r>
        <w:rPr>
          <w:rFonts w:eastAsia="Times New Roman" w:cs="Times New Roman"/>
          <w:szCs w:val="24"/>
        </w:rPr>
        <w:t>Πώ</w:t>
      </w:r>
      <w:r w:rsidRPr="007D10AB">
        <w:rPr>
          <w:rFonts w:eastAsia="Times New Roman" w:cs="Times New Roman"/>
          <w:szCs w:val="24"/>
        </w:rPr>
        <w:t>ς θα γυρίσουν όλοι αυτοί οι άνθρωποι να δουλ</w:t>
      </w:r>
      <w:r>
        <w:rPr>
          <w:rFonts w:eastAsia="Times New Roman" w:cs="Times New Roman"/>
          <w:szCs w:val="24"/>
        </w:rPr>
        <w:t>έψουν για την Ελλάδα δεν σ</w:t>
      </w:r>
      <w:r>
        <w:rPr>
          <w:rFonts w:eastAsia="Times New Roman" w:cs="Times New Roman"/>
          <w:szCs w:val="24"/>
        </w:rPr>
        <w:t>υζητά</w:t>
      </w:r>
      <w:r w:rsidRPr="007D10AB">
        <w:rPr>
          <w:rFonts w:eastAsia="Times New Roman" w:cs="Times New Roman"/>
          <w:szCs w:val="24"/>
        </w:rPr>
        <w:t>με</w:t>
      </w:r>
      <w:r>
        <w:rPr>
          <w:rFonts w:eastAsia="Times New Roman" w:cs="Times New Roman"/>
          <w:szCs w:val="24"/>
        </w:rPr>
        <w:t>.</w:t>
      </w:r>
    </w:p>
    <w:p w14:paraId="6E819A2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E819A2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Κλείνω με το εξής, χωρίς </w:t>
      </w:r>
      <w:r w:rsidRPr="007D10AB">
        <w:rPr>
          <w:rFonts w:eastAsia="Times New Roman" w:cs="Times New Roman"/>
          <w:szCs w:val="24"/>
        </w:rPr>
        <w:t>να αδικήσω βέβαια τις τεράστιες επενδύσεις που κάνουμε για την ανάπτυξη των δικτύων οπτικών ινών</w:t>
      </w:r>
      <w:r>
        <w:rPr>
          <w:rFonts w:eastAsia="Times New Roman" w:cs="Times New Roman"/>
          <w:szCs w:val="24"/>
        </w:rPr>
        <w:t>.</w:t>
      </w:r>
      <w:r w:rsidRPr="007D10AB">
        <w:rPr>
          <w:rFonts w:eastAsia="Times New Roman" w:cs="Times New Roman"/>
          <w:szCs w:val="24"/>
        </w:rPr>
        <w:t xml:space="preserve"> </w:t>
      </w:r>
      <w:r>
        <w:rPr>
          <w:rFonts w:eastAsia="Times New Roman" w:cs="Times New Roman"/>
          <w:szCs w:val="24"/>
        </w:rPr>
        <w:t xml:space="preserve">Θα έχουμε 4 δισεκατομμύρια </w:t>
      </w:r>
      <w:r w:rsidRPr="007D10AB">
        <w:rPr>
          <w:rFonts w:eastAsia="Times New Roman" w:cs="Times New Roman"/>
          <w:szCs w:val="24"/>
        </w:rPr>
        <w:t>επενδύσεις μέ</w:t>
      </w:r>
      <w:r w:rsidRPr="007D10AB">
        <w:rPr>
          <w:rFonts w:eastAsia="Times New Roman" w:cs="Times New Roman"/>
          <w:szCs w:val="24"/>
        </w:rPr>
        <w:t>χρι το 2022</w:t>
      </w:r>
      <w:r>
        <w:rPr>
          <w:rFonts w:eastAsia="Times New Roman" w:cs="Times New Roman"/>
          <w:szCs w:val="24"/>
        </w:rPr>
        <w:t>,</w:t>
      </w:r>
      <w:r w:rsidRPr="007D10AB">
        <w:rPr>
          <w:rFonts w:eastAsia="Times New Roman" w:cs="Times New Roman"/>
          <w:szCs w:val="24"/>
        </w:rPr>
        <w:t xml:space="preserve"> οι οποίες πραγματικά θα μεταμορφώσουν τον τρόπο με τον οποίον οι Έλληνες πολίτες έχουν πρόσβαση στις ταχύτητες στο διαδίκτυο</w:t>
      </w:r>
      <w:r>
        <w:rPr>
          <w:rFonts w:eastAsia="Times New Roman" w:cs="Times New Roman"/>
          <w:szCs w:val="24"/>
        </w:rPr>
        <w:t>.</w:t>
      </w:r>
    </w:p>
    <w:p w14:paraId="6E819A22" w14:textId="77777777" w:rsidR="004B0DF5" w:rsidRDefault="00471FB5">
      <w:pPr>
        <w:spacing w:line="600" w:lineRule="auto"/>
        <w:ind w:firstLine="720"/>
        <w:jc w:val="both"/>
        <w:rPr>
          <w:rFonts w:eastAsia="Times New Roman" w:cs="Times New Roman"/>
          <w:szCs w:val="24"/>
        </w:rPr>
      </w:pPr>
      <w:r w:rsidRPr="007D10AB">
        <w:rPr>
          <w:rFonts w:eastAsia="Times New Roman" w:cs="Times New Roman"/>
          <w:szCs w:val="24"/>
        </w:rPr>
        <w:t xml:space="preserve">Είχαμε </w:t>
      </w:r>
      <w:r>
        <w:rPr>
          <w:rFonts w:eastAsia="Times New Roman" w:cs="Times New Roman"/>
          <w:szCs w:val="24"/>
        </w:rPr>
        <w:t>μι</w:t>
      </w:r>
      <w:r w:rsidRPr="007D10AB">
        <w:rPr>
          <w:rFonts w:eastAsia="Times New Roman" w:cs="Times New Roman"/>
          <w:szCs w:val="24"/>
        </w:rPr>
        <w:t>α πάρα πολύ αποκα</w:t>
      </w:r>
      <w:r>
        <w:rPr>
          <w:rFonts w:eastAsia="Times New Roman" w:cs="Times New Roman"/>
          <w:szCs w:val="24"/>
        </w:rPr>
        <w:t>λυπτική</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ομιλία του κ.</w:t>
      </w:r>
      <w:r w:rsidRPr="007D10AB">
        <w:rPr>
          <w:rFonts w:eastAsia="Times New Roman" w:cs="Times New Roman"/>
          <w:szCs w:val="24"/>
        </w:rPr>
        <w:t xml:space="preserve"> Βενιζέλου</w:t>
      </w:r>
      <w:r>
        <w:rPr>
          <w:rFonts w:eastAsia="Times New Roman" w:cs="Times New Roman"/>
          <w:szCs w:val="24"/>
        </w:rPr>
        <w:t>. Ο</w:t>
      </w:r>
      <w:r w:rsidRPr="007D10AB">
        <w:rPr>
          <w:rFonts w:eastAsia="Times New Roman" w:cs="Times New Roman"/>
          <w:szCs w:val="24"/>
        </w:rPr>
        <w:t xml:space="preserve"> κ</w:t>
      </w:r>
      <w:r>
        <w:rPr>
          <w:rFonts w:eastAsia="Times New Roman" w:cs="Times New Roman"/>
          <w:szCs w:val="24"/>
        </w:rPr>
        <w:t>.</w:t>
      </w:r>
      <w:r w:rsidRPr="007D10AB">
        <w:rPr>
          <w:rFonts w:eastAsia="Times New Roman" w:cs="Times New Roman"/>
          <w:szCs w:val="24"/>
        </w:rPr>
        <w:t xml:space="preserve"> Βενιζέλος </w:t>
      </w:r>
      <w:r>
        <w:rPr>
          <w:rFonts w:eastAsia="Times New Roman" w:cs="Times New Roman"/>
          <w:szCs w:val="24"/>
        </w:rPr>
        <w:t>τ</w:t>
      </w:r>
      <w:r w:rsidRPr="007D10AB">
        <w:rPr>
          <w:rFonts w:eastAsia="Times New Roman" w:cs="Times New Roman"/>
          <w:szCs w:val="24"/>
        </w:rPr>
        <w:t>ι είπε</w:t>
      </w:r>
      <w:r>
        <w:rPr>
          <w:rFonts w:eastAsia="Times New Roman" w:cs="Times New Roman"/>
          <w:szCs w:val="24"/>
        </w:rPr>
        <w:t>;</w:t>
      </w:r>
      <w:r w:rsidRPr="007D10AB">
        <w:rPr>
          <w:rFonts w:eastAsia="Times New Roman" w:cs="Times New Roman"/>
          <w:szCs w:val="24"/>
        </w:rPr>
        <w:t xml:space="preserve"> Είπε ότι κακώς </w:t>
      </w:r>
      <w:r>
        <w:rPr>
          <w:rFonts w:eastAsia="Times New Roman" w:cs="Times New Roman"/>
          <w:szCs w:val="24"/>
        </w:rPr>
        <w:t xml:space="preserve">κατεβάσαμε τα πλεονάσματα, </w:t>
      </w:r>
      <w:r w:rsidRPr="007D10AB">
        <w:rPr>
          <w:rFonts w:eastAsia="Times New Roman" w:cs="Times New Roman"/>
          <w:szCs w:val="24"/>
        </w:rPr>
        <w:t>διότι υπολόγιζαν να τα χρησιμοποιήσουν ως διαπραγματευτικό χαρτί</w:t>
      </w:r>
      <w:r>
        <w:rPr>
          <w:rFonts w:eastAsia="Times New Roman" w:cs="Times New Roman"/>
          <w:szCs w:val="24"/>
        </w:rPr>
        <w:t>.</w:t>
      </w:r>
      <w:r w:rsidRPr="007D10AB">
        <w:rPr>
          <w:rFonts w:eastAsia="Times New Roman" w:cs="Times New Roman"/>
          <w:szCs w:val="24"/>
        </w:rPr>
        <w:t xml:space="preserve"> Εναντίον </w:t>
      </w:r>
      <w:r>
        <w:rPr>
          <w:rFonts w:eastAsia="Times New Roman" w:cs="Times New Roman"/>
          <w:szCs w:val="24"/>
        </w:rPr>
        <w:t xml:space="preserve">τίνος; Δηλαδή, με </w:t>
      </w:r>
      <w:proofErr w:type="spellStart"/>
      <w:r>
        <w:rPr>
          <w:rFonts w:eastAsia="Times New Roman" w:cs="Times New Roman"/>
          <w:szCs w:val="24"/>
        </w:rPr>
        <w:t>συγχωρείτε</w:t>
      </w:r>
      <w:proofErr w:type="spellEnd"/>
      <w:r>
        <w:rPr>
          <w:rFonts w:eastAsia="Times New Roman" w:cs="Times New Roman"/>
          <w:szCs w:val="24"/>
        </w:rPr>
        <w:t xml:space="preserve">, </w:t>
      </w:r>
      <w:r w:rsidRPr="007D10AB">
        <w:rPr>
          <w:rFonts w:eastAsia="Times New Roman" w:cs="Times New Roman"/>
          <w:szCs w:val="24"/>
        </w:rPr>
        <w:t>εμείς κατεβάσαμε τα πλεονάσματα</w:t>
      </w:r>
      <w:r>
        <w:rPr>
          <w:rFonts w:eastAsia="Times New Roman" w:cs="Times New Roman"/>
          <w:szCs w:val="24"/>
        </w:rPr>
        <w:t xml:space="preserve"> και</w:t>
      </w:r>
      <w:r w:rsidRPr="007D10AB">
        <w:rPr>
          <w:rFonts w:eastAsia="Times New Roman" w:cs="Times New Roman"/>
          <w:szCs w:val="24"/>
        </w:rPr>
        <w:t xml:space="preserve"> πήραμε θετικά μέτρα</w:t>
      </w:r>
      <w:r>
        <w:rPr>
          <w:rFonts w:eastAsia="Times New Roman" w:cs="Times New Roman"/>
          <w:szCs w:val="24"/>
        </w:rPr>
        <w:t>.</w:t>
      </w:r>
      <w:r w:rsidRPr="007D10AB">
        <w:rPr>
          <w:rFonts w:eastAsia="Times New Roman" w:cs="Times New Roman"/>
          <w:szCs w:val="24"/>
        </w:rPr>
        <w:t xml:space="preserve"> </w:t>
      </w:r>
      <w:r>
        <w:rPr>
          <w:rFonts w:eastAsia="Times New Roman" w:cs="Times New Roman"/>
          <w:szCs w:val="24"/>
        </w:rPr>
        <w:t xml:space="preserve">Και αυτοί τι </w:t>
      </w:r>
      <w:r w:rsidRPr="007D10AB">
        <w:rPr>
          <w:rFonts w:eastAsia="Times New Roman" w:cs="Times New Roman"/>
          <w:szCs w:val="24"/>
        </w:rPr>
        <w:t>έχουν υπ</w:t>
      </w:r>
      <w:r>
        <w:rPr>
          <w:rFonts w:eastAsia="Times New Roman" w:cs="Times New Roman"/>
          <w:szCs w:val="24"/>
        </w:rPr>
        <w:t xml:space="preserve">’ </w:t>
      </w:r>
      <w:proofErr w:type="spellStart"/>
      <w:r w:rsidRPr="007D10AB">
        <w:rPr>
          <w:rFonts w:eastAsia="Times New Roman" w:cs="Times New Roman"/>
          <w:szCs w:val="24"/>
        </w:rPr>
        <w:t>όψ</w:t>
      </w:r>
      <w:r>
        <w:rPr>
          <w:rFonts w:eastAsia="Times New Roman" w:cs="Times New Roman"/>
          <w:szCs w:val="24"/>
        </w:rPr>
        <w:t>ιν</w:t>
      </w:r>
      <w:proofErr w:type="spellEnd"/>
      <w:r w:rsidRPr="007D10AB">
        <w:rPr>
          <w:rFonts w:eastAsia="Times New Roman" w:cs="Times New Roman"/>
          <w:szCs w:val="24"/>
        </w:rPr>
        <w:t xml:space="preserve"> </w:t>
      </w:r>
      <w:r w:rsidRPr="007D10AB">
        <w:rPr>
          <w:rFonts w:eastAsia="Times New Roman" w:cs="Times New Roman"/>
          <w:szCs w:val="24"/>
        </w:rPr>
        <w:lastRenderedPageBreak/>
        <w:t>τους να κάνουν ακριβώς</w:t>
      </w:r>
      <w:r>
        <w:rPr>
          <w:rFonts w:eastAsia="Times New Roman" w:cs="Times New Roman"/>
          <w:szCs w:val="24"/>
        </w:rPr>
        <w:t>;</w:t>
      </w:r>
      <w:r w:rsidRPr="007D10AB">
        <w:rPr>
          <w:rFonts w:eastAsia="Times New Roman" w:cs="Times New Roman"/>
          <w:szCs w:val="24"/>
        </w:rPr>
        <w:t xml:space="preserve"> </w:t>
      </w:r>
      <w:r>
        <w:rPr>
          <w:rFonts w:eastAsia="Times New Roman" w:cs="Times New Roman"/>
          <w:szCs w:val="24"/>
        </w:rPr>
        <w:t>Να σας πω τι έχ</w:t>
      </w:r>
      <w:r>
        <w:rPr>
          <w:rFonts w:eastAsia="Times New Roman" w:cs="Times New Roman"/>
          <w:szCs w:val="24"/>
        </w:rPr>
        <w:t>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να κάνουν. Θέλουν </w:t>
      </w:r>
      <w:r w:rsidRPr="007D10AB">
        <w:rPr>
          <w:rFonts w:eastAsia="Times New Roman" w:cs="Times New Roman"/>
          <w:szCs w:val="24"/>
        </w:rPr>
        <w:t>να χρησιμοποιήσουν τα πλ</w:t>
      </w:r>
      <w:r>
        <w:rPr>
          <w:rFonts w:eastAsia="Times New Roman" w:cs="Times New Roman"/>
          <w:szCs w:val="24"/>
        </w:rPr>
        <w:t>εονάσματα ως μοχλό ενάντια στη χ</w:t>
      </w:r>
      <w:r w:rsidRPr="007D10AB">
        <w:rPr>
          <w:rFonts w:eastAsia="Times New Roman" w:cs="Times New Roman"/>
          <w:szCs w:val="24"/>
        </w:rPr>
        <w:t>ώρα</w:t>
      </w:r>
      <w:r>
        <w:rPr>
          <w:rFonts w:eastAsia="Times New Roman" w:cs="Times New Roman"/>
          <w:szCs w:val="24"/>
        </w:rPr>
        <w:t>,</w:t>
      </w:r>
      <w:r w:rsidRPr="007D10AB">
        <w:rPr>
          <w:rFonts w:eastAsia="Times New Roman" w:cs="Times New Roman"/>
          <w:szCs w:val="24"/>
        </w:rPr>
        <w:t xml:space="preserve"> όπως χρησιμοποιήθηκε το χρέος στην αρχή</w:t>
      </w:r>
      <w:r>
        <w:rPr>
          <w:rFonts w:eastAsia="Times New Roman" w:cs="Times New Roman"/>
          <w:szCs w:val="24"/>
        </w:rPr>
        <w:t>,</w:t>
      </w:r>
      <w:r w:rsidRPr="007D10AB">
        <w:rPr>
          <w:rFonts w:eastAsia="Times New Roman" w:cs="Times New Roman"/>
          <w:szCs w:val="24"/>
        </w:rPr>
        <w:t xml:space="preserve"> όπως χρησιμοποιήθηκε η παραμονή της χώρας </w:t>
      </w:r>
      <w:r>
        <w:rPr>
          <w:rFonts w:eastAsia="Times New Roman" w:cs="Times New Roman"/>
          <w:szCs w:val="24"/>
        </w:rPr>
        <w:t>στο</w:t>
      </w:r>
      <w:r w:rsidRPr="007D10AB">
        <w:rPr>
          <w:rFonts w:eastAsia="Times New Roman" w:cs="Times New Roman"/>
          <w:szCs w:val="24"/>
        </w:rPr>
        <w:t xml:space="preserve"> ευρώ</w:t>
      </w:r>
      <w:r>
        <w:rPr>
          <w:rFonts w:eastAsia="Times New Roman" w:cs="Times New Roman"/>
          <w:szCs w:val="24"/>
        </w:rPr>
        <w:t>,</w:t>
      </w:r>
      <w:r w:rsidRPr="007D10AB">
        <w:rPr>
          <w:rFonts w:eastAsia="Times New Roman" w:cs="Times New Roman"/>
          <w:szCs w:val="24"/>
        </w:rPr>
        <w:t xml:space="preserve"> ακριβώς </w:t>
      </w:r>
      <w:r>
        <w:rPr>
          <w:rFonts w:eastAsia="Times New Roman" w:cs="Times New Roman"/>
          <w:szCs w:val="24"/>
        </w:rPr>
        <w:t>για</w:t>
      </w:r>
      <w:r w:rsidRPr="007D10AB">
        <w:rPr>
          <w:rFonts w:eastAsia="Times New Roman" w:cs="Times New Roman"/>
          <w:szCs w:val="24"/>
        </w:rPr>
        <w:t xml:space="preserve"> να υπάρξουν πιέσεις για να μπαίνουν τα </w:t>
      </w:r>
      <w:proofErr w:type="spellStart"/>
      <w:r w:rsidRPr="007D10AB">
        <w:rPr>
          <w:rFonts w:eastAsia="Times New Roman" w:cs="Times New Roman"/>
          <w:szCs w:val="24"/>
        </w:rPr>
        <w:t>προαπαιτούμενα</w:t>
      </w:r>
      <w:proofErr w:type="spellEnd"/>
      <w:r>
        <w:rPr>
          <w:rFonts w:eastAsia="Times New Roman" w:cs="Times New Roman"/>
          <w:szCs w:val="24"/>
        </w:rPr>
        <w:t>.</w:t>
      </w:r>
      <w:r>
        <w:rPr>
          <w:rFonts w:eastAsia="Times New Roman" w:cs="Times New Roman"/>
          <w:szCs w:val="24"/>
        </w:rPr>
        <w:t xml:space="preserve"> Τι έχουν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w:t>
      </w:r>
      <w:r w:rsidRPr="007D10AB">
        <w:rPr>
          <w:rFonts w:eastAsia="Times New Roman" w:cs="Times New Roman"/>
          <w:szCs w:val="24"/>
        </w:rPr>
        <w:t>να δώσουν για να πάρουν αυτοί</w:t>
      </w:r>
      <w:r>
        <w:rPr>
          <w:rFonts w:eastAsia="Times New Roman" w:cs="Times New Roman"/>
          <w:szCs w:val="24"/>
        </w:rPr>
        <w:t xml:space="preserve"> </w:t>
      </w:r>
      <w:r>
        <w:rPr>
          <w:rFonts w:eastAsia="Times New Roman" w:cs="Times New Roman"/>
          <w:szCs w:val="24"/>
        </w:rPr>
        <w:t>–</w:t>
      </w:r>
      <w:r>
        <w:rPr>
          <w:rFonts w:eastAsia="Times New Roman" w:cs="Times New Roman"/>
          <w:szCs w:val="24"/>
        </w:rPr>
        <w:t>εάν</w:t>
      </w:r>
      <w:r>
        <w:rPr>
          <w:rFonts w:eastAsia="Times New Roman" w:cs="Times New Roman"/>
          <w:szCs w:val="24"/>
        </w:rPr>
        <w:t>,</w:t>
      </w:r>
      <w:r>
        <w:rPr>
          <w:rFonts w:eastAsia="Times New Roman" w:cs="Times New Roman"/>
          <w:szCs w:val="24"/>
        </w:rPr>
        <w:t xml:space="preserve"> </w:t>
      </w:r>
      <w:r w:rsidRPr="007D10AB">
        <w:rPr>
          <w:rFonts w:eastAsia="Times New Roman" w:cs="Times New Roman"/>
          <w:szCs w:val="24"/>
        </w:rPr>
        <w:t>ο μη γένοιτο</w:t>
      </w:r>
      <w:r>
        <w:rPr>
          <w:rFonts w:eastAsia="Times New Roman" w:cs="Times New Roman"/>
          <w:szCs w:val="24"/>
        </w:rPr>
        <w:t>-</w:t>
      </w:r>
      <w:r w:rsidRPr="007D10AB">
        <w:rPr>
          <w:rFonts w:eastAsia="Times New Roman" w:cs="Times New Roman"/>
          <w:szCs w:val="24"/>
        </w:rPr>
        <w:t xml:space="preserve"> χαμηλότερα πλεονάσματα</w:t>
      </w:r>
      <w:r>
        <w:rPr>
          <w:rFonts w:eastAsia="Times New Roman" w:cs="Times New Roman"/>
          <w:szCs w:val="24"/>
        </w:rPr>
        <w:t>;</w:t>
      </w:r>
      <w:r w:rsidRPr="007D10AB">
        <w:rPr>
          <w:rFonts w:eastAsia="Times New Roman" w:cs="Times New Roman"/>
          <w:szCs w:val="24"/>
        </w:rPr>
        <w:t xml:space="preserve"> </w:t>
      </w:r>
      <w:r>
        <w:rPr>
          <w:rFonts w:eastAsia="Times New Roman" w:cs="Times New Roman"/>
          <w:szCs w:val="24"/>
        </w:rPr>
        <w:t>Τώρα, που τα κατεβάσαμε εμείς</w:t>
      </w:r>
      <w:r>
        <w:rPr>
          <w:rFonts w:eastAsia="Times New Roman" w:cs="Times New Roman"/>
          <w:szCs w:val="24"/>
        </w:rPr>
        <w:t>,</w:t>
      </w:r>
      <w:r>
        <w:rPr>
          <w:rFonts w:eastAsia="Times New Roman" w:cs="Times New Roman"/>
          <w:szCs w:val="24"/>
        </w:rPr>
        <w:t xml:space="preserve"> τι θα κάνουν;</w:t>
      </w:r>
      <w:r w:rsidRPr="007D10AB">
        <w:rPr>
          <w:rFonts w:eastAsia="Times New Roman" w:cs="Times New Roman"/>
          <w:szCs w:val="24"/>
        </w:rPr>
        <w:t xml:space="preserve"> Θα τα επιστρέψουν στο </w:t>
      </w:r>
      <w:r>
        <w:rPr>
          <w:rFonts w:eastAsia="Times New Roman" w:cs="Times New Roman"/>
          <w:szCs w:val="24"/>
        </w:rPr>
        <w:t xml:space="preserve">3,5% </w:t>
      </w:r>
      <w:r w:rsidRPr="007D10AB">
        <w:rPr>
          <w:rFonts w:eastAsia="Times New Roman" w:cs="Times New Roman"/>
          <w:szCs w:val="24"/>
        </w:rPr>
        <w:t>για να διαπραγματευτούν από την αρχή</w:t>
      </w:r>
      <w:r>
        <w:rPr>
          <w:rFonts w:eastAsia="Times New Roman" w:cs="Times New Roman"/>
          <w:szCs w:val="24"/>
        </w:rPr>
        <w:t>;</w:t>
      </w:r>
      <w:r w:rsidRPr="007D10AB">
        <w:rPr>
          <w:rFonts w:eastAsia="Times New Roman" w:cs="Times New Roman"/>
          <w:szCs w:val="24"/>
        </w:rPr>
        <w:t xml:space="preserve"> </w:t>
      </w:r>
      <w:r>
        <w:rPr>
          <w:rFonts w:eastAsia="Times New Roman" w:cs="Times New Roman"/>
          <w:szCs w:val="24"/>
        </w:rPr>
        <w:t xml:space="preserve">Για </w:t>
      </w:r>
      <w:r w:rsidRPr="007D10AB">
        <w:rPr>
          <w:rFonts w:eastAsia="Times New Roman" w:cs="Times New Roman"/>
          <w:szCs w:val="24"/>
        </w:rPr>
        <w:t xml:space="preserve">να </w:t>
      </w:r>
      <w:r>
        <w:rPr>
          <w:rFonts w:eastAsia="Times New Roman" w:cs="Times New Roman"/>
          <w:szCs w:val="24"/>
        </w:rPr>
        <w:t>διαπραγματευτούν τι; Μήπως το ασφαλιστικό</w:t>
      </w:r>
      <w:r w:rsidRPr="007D10AB">
        <w:rPr>
          <w:rFonts w:eastAsia="Times New Roman" w:cs="Times New Roman"/>
          <w:szCs w:val="24"/>
        </w:rPr>
        <w:t xml:space="preserve"> </w:t>
      </w:r>
      <w:proofErr w:type="spellStart"/>
      <w:r w:rsidRPr="007D10AB">
        <w:rPr>
          <w:rFonts w:eastAsia="Times New Roman" w:cs="Times New Roman"/>
          <w:szCs w:val="24"/>
        </w:rPr>
        <w:t>Πινοσέτ</w:t>
      </w:r>
      <w:proofErr w:type="spellEnd"/>
      <w:r w:rsidRPr="007D10AB">
        <w:rPr>
          <w:rFonts w:eastAsia="Times New Roman" w:cs="Times New Roman"/>
          <w:szCs w:val="24"/>
        </w:rPr>
        <w:t xml:space="preserve"> και να πο</w:t>
      </w:r>
      <w:r>
        <w:rPr>
          <w:rFonts w:eastAsia="Times New Roman" w:cs="Times New Roman"/>
          <w:szCs w:val="24"/>
        </w:rPr>
        <w:t>υ</w:t>
      </w:r>
      <w:r w:rsidRPr="007D10AB">
        <w:rPr>
          <w:rFonts w:eastAsia="Times New Roman" w:cs="Times New Roman"/>
          <w:szCs w:val="24"/>
        </w:rPr>
        <w:t xml:space="preserve">ν </w:t>
      </w:r>
      <w:r>
        <w:rPr>
          <w:rFonts w:eastAsia="Times New Roman" w:cs="Times New Roman"/>
          <w:szCs w:val="24"/>
        </w:rPr>
        <w:t>«α,</w:t>
      </w:r>
      <w:r w:rsidRPr="007D10AB">
        <w:rPr>
          <w:rFonts w:eastAsia="Times New Roman" w:cs="Times New Roman"/>
          <w:szCs w:val="24"/>
        </w:rPr>
        <w:t xml:space="preserve"> μας ήρθε εξωτερικός καταναγκασμός</w:t>
      </w:r>
      <w:r>
        <w:rPr>
          <w:rFonts w:eastAsia="Times New Roman" w:cs="Times New Roman"/>
          <w:szCs w:val="24"/>
        </w:rPr>
        <w:t>»;</w:t>
      </w:r>
      <w:r w:rsidRPr="007D10AB">
        <w:rPr>
          <w:rFonts w:eastAsia="Times New Roman" w:cs="Times New Roman"/>
          <w:szCs w:val="24"/>
        </w:rPr>
        <w:t xml:space="preserve"> Αυτή είναι η πραγματικότητα</w:t>
      </w:r>
      <w:r>
        <w:rPr>
          <w:rFonts w:eastAsia="Times New Roman" w:cs="Times New Roman"/>
          <w:szCs w:val="24"/>
        </w:rPr>
        <w:t>.</w:t>
      </w:r>
      <w:r w:rsidRPr="007D10AB">
        <w:rPr>
          <w:rFonts w:eastAsia="Times New Roman" w:cs="Times New Roman"/>
          <w:szCs w:val="24"/>
        </w:rPr>
        <w:t xml:space="preserve"> Και </w:t>
      </w:r>
      <w:r>
        <w:rPr>
          <w:rFonts w:eastAsia="Times New Roman" w:cs="Times New Roman"/>
          <w:szCs w:val="24"/>
        </w:rPr>
        <w:t xml:space="preserve">η πραγματικότητα βοά. </w:t>
      </w:r>
      <w:r w:rsidRPr="007D10AB">
        <w:rPr>
          <w:rFonts w:eastAsia="Times New Roman" w:cs="Times New Roman"/>
          <w:szCs w:val="24"/>
        </w:rPr>
        <w:t>Και η πραγματικότητα λέει ότι πάμε σε εκλογές</w:t>
      </w:r>
      <w:r>
        <w:rPr>
          <w:rFonts w:eastAsia="Times New Roman" w:cs="Times New Roman"/>
          <w:szCs w:val="24"/>
        </w:rPr>
        <w:t>,</w:t>
      </w:r>
      <w:r w:rsidRPr="007D10AB">
        <w:rPr>
          <w:rFonts w:eastAsia="Times New Roman" w:cs="Times New Roman"/>
          <w:szCs w:val="24"/>
        </w:rPr>
        <w:t xml:space="preserve"> όπου υπάρχει ένα ψηφοδέλτιο το οποίο ρητά ζητάει την κατάργηση των θετικών μέτρων</w:t>
      </w:r>
      <w:r>
        <w:rPr>
          <w:rFonts w:eastAsia="Times New Roman" w:cs="Times New Roman"/>
          <w:szCs w:val="24"/>
        </w:rPr>
        <w:t>,</w:t>
      </w:r>
      <w:r w:rsidRPr="007D10AB">
        <w:rPr>
          <w:rFonts w:eastAsia="Times New Roman" w:cs="Times New Roman"/>
          <w:szCs w:val="24"/>
        </w:rPr>
        <w:t xml:space="preserve"> τα οποία θ</w:t>
      </w:r>
      <w:r w:rsidRPr="007D10AB">
        <w:rPr>
          <w:rFonts w:eastAsia="Times New Roman" w:cs="Times New Roman"/>
          <w:szCs w:val="24"/>
        </w:rPr>
        <w:t>α ψηφίσουμε την επόμενη εβδομάδα</w:t>
      </w:r>
      <w:r>
        <w:rPr>
          <w:rFonts w:eastAsia="Times New Roman" w:cs="Times New Roman"/>
          <w:szCs w:val="24"/>
        </w:rPr>
        <w:t>.</w:t>
      </w:r>
      <w:r w:rsidRPr="007D10AB">
        <w:rPr>
          <w:rFonts w:eastAsia="Times New Roman" w:cs="Times New Roman"/>
          <w:szCs w:val="24"/>
        </w:rPr>
        <w:t xml:space="preserve"> Και αυτό είναι το ψηφοδέλτιο της Νέας Δημοκρατίας</w:t>
      </w:r>
      <w:r>
        <w:rPr>
          <w:rFonts w:eastAsia="Times New Roman" w:cs="Times New Roman"/>
          <w:szCs w:val="24"/>
        </w:rPr>
        <w:t>,</w:t>
      </w:r>
      <w:r w:rsidRPr="007D10AB">
        <w:rPr>
          <w:rFonts w:eastAsia="Times New Roman" w:cs="Times New Roman"/>
          <w:szCs w:val="24"/>
        </w:rPr>
        <w:t xml:space="preserve"> το οποίο στελεχώνεται από ανθρώπους οι οποίοι</w:t>
      </w:r>
      <w:r>
        <w:rPr>
          <w:rFonts w:eastAsia="Times New Roman" w:cs="Times New Roman"/>
          <w:szCs w:val="24"/>
        </w:rPr>
        <w:t>,</w:t>
      </w:r>
      <w:r w:rsidRPr="007D10AB">
        <w:rPr>
          <w:rFonts w:eastAsia="Times New Roman" w:cs="Times New Roman"/>
          <w:szCs w:val="24"/>
        </w:rPr>
        <w:t xml:space="preserve"> αν εκλεγούν στην Ευρωβουλή</w:t>
      </w:r>
      <w:r>
        <w:rPr>
          <w:rFonts w:eastAsia="Times New Roman" w:cs="Times New Roman"/>
          <w:szCs w:val="24"/>
        </w:rPr>
        <w:t>,</w:t>
      </w:r>
      <w:r w:rsidRPr="007D10AB">
        <w:rPr>
          <w:rFonts w:eastAsia="Times New Roman" w:cs="Times New Roman"/>
          <w:szCs w:val="24"/>
        </w:rPr>
        <w:t xml:space="preserve"> θα δώσουν ψήφο για την Προεδρία της Κομισιόν στον </w:t>
      </w:r>
      <w:r>
        <w:rPr>
          <w:rFonts w:eastAsia="Times New Roman" w:cs="Times New Roman"/>
          <w:szCs w:val="24"/>
        </w:rPr>
        <w:t>κ. Βέμπερ, ο οποίος ακόμα δεν είχαν</w:t>
      </w:r>
      <w:r w:rsidRPr="007D10AB">
        <w:rPr>
          <w:rFonts w:eastAsia="Times New Roman" w:cs="Times New Roman"/>
          <w:szCs w:val="24"/>
        </w:rPr>
        <w:t xml:space="preserve"> τελειώσει </w:t>
      </w:r>
      <w:r w:rsidRPr="007D10AB">
        <w:rPr>
          <w:rFonts w:eastAsia="Times New Roman" w:cs="Times New Roman"/>
          <w:szCs w:val="24"/>
        </w:rPr>
        <w:t xml:space="preserve">οι ανακοινώσεις του </w:t>
      </w:r>
      <w:r>
        <w:rPr>
          <w:rFonts w:eastAsia="Times New Roman" w:cs="Times New Roman"/>
          <w:szCs w:val="24"/>
        </w:rPr>
        <w:t>Αλέξη Τσίπρα και έσπευσε να τις</w:t>
      </w:r>
      <w:r w:rsidRPr="007D10AB">
        <w:rPr>
          <w:rFonts w:eastAsia="Times New Roman" w:cs="Times New Roman"/>
          <w:szCs w:val="24"/>
        </w:rPr>
        <w:t xml:space="preserve"> καταγγείλει</w:t>
      </w:r>
      <w:r>
        <w:rPr>
          <w:rFonts w:eastAsia="Times New Roman" w:cs="Times New Roman"/>
          <w:szCs w:val="24"/>
        </w:rPr>
        <w:t>.</w:t>
      </w:r>
    </w:p>
    <w:p w14:paraId="6E819A23" w14:textId="77777777" w:rsidR="004B0DF5" w:rsidRDefault="00471FB5">
      <w:pPr>
        <w:spacing w:line="600" w:lineRule="auto"/>
        <w:ind w:firstLine="720"/>
        <w:jc w:val="both"/>
        <w:rPr>
          <w:rFonts w:eastAsia="Times New Roman" w:cs="Times New Roman"/>
          <w:szCs w:val="24"/>
        </w:rPr>
      </w:pPr>
      <w:r w:rsidRPr="007D10AB">
        <w:rPr>
          <w:rFonts w:eastAsia="Times New Roman" w:cs="Times New Roman"/>
          <w:szCs w:val="24"/>
        </w:rPr>
        <w:lastRenderedPageBreak/>
        <w:t xml:space="preserve">Το </w:t>
      </w:r>
      <w:r>
        <w:rPr>
          <w:rFonts w:eastAsia="Times New Roman" w:cs="Times New Roman"/>
          <w:szCs w:val="24"/>
        </w:rPr>
        <w:t xml:space="preserve">ξέρουν, λοιπόν, </w:t>
      </w:r>
      <w:r w:rsidRPr="007D10AB">
        <w:rPr>
          <w:rFonts w:eastAsia="Times New Roman" w:cs="Times New Roman"/>
          <w:szCs w:val="24"/>
        </w:rPr>
        <w:t>οι Έλληνες πολίτες</w:t>
      </w:r>
      <w:r>
        <w:rPr>
          <w:rFonts w:eastAsia="Times New Roman" w:cs="Times New Roman"/>
          <w:szCs w:val="24"/>
        </w:rPr>
        <w:t>:</w:t>
      </w:r>
      <w:r w:rsidRPr="007D10AB">
        <w:rPr>
          <w:rFonts w:eastAsia="Times New Roman" w:cs="Times New Roman"/>
          <w:szCs w:val="24"/>
        </w:rPr>
        <w:t xml:space="preserve"> Ψήφος στη Νέα Δημοκρατία σημαίνει ψήφος για την κατάργηση της </w:t>
      </w:r>
      <w:r>
        <w:rPr>
          <w:rFonts w:eastAsia="Times New Roman" w:cs="Times New Roman"/>
          <w:szCs w:val="24"/>
        </w:rPr>
        <w:t xml:space="preserve">δέκατης τρίτης </w:t>
      </w:r>
      <w:r w:rsidRPr="007D10AB">
        <w:rPr>
          <w:rFonts w:eastAsia="Times New Roman" w:cs="Times New Roman"/>
          <w:szCs w:val="24"/>
        </w:rPr>
        <w:t>σύνταξης</w:t>
      </w:r>
      <w:r>
        <w:rPr>
          <w:rFonts w:eastAsia="Times New Roman" w:cs="Times New Roman"/>
          <w:szCs w:val="24"/>
        </w:rPr>
        <w:t>,</w:t>
      </w:r>
      <w:r w:rsidRPr="007D10AB">
        <w:rPr>
          <w:rFonts w:eastAsia="Times New Roman" w:cs="Times New Roman"/>
          <w:szCs w:val="24"/>
        </w:rPr>
        <w:t xml:space="preserve"> για την κατάργηση των μειώσεων στο</w:t>
      </w:r>
      <w:r>
        <w:rPr>
          <w:rFonts w:eastAsia="Times New Roman" w:cs="Times New Roman"/>
          <w:szCs w:val="24"/>
        </w:rPr>
        <w:t>ν</w:t>
      </w:r>
      <w:r w:rsidRPr="007D10AB">
        <w:rPr>
          <w:rFonts w:eastAsia="Times New Roman" w:cs="Times New Roman"/>
          <w:szCs w:val="24"/>
        </w:rPr>
        <w:t xml:space="preserve"> ΦΠΑ και για την ακύρωση των θ</w:t>
      </w:r>
      <w:r w:rsidRPr="007D10AB">
        <w:rPr>
          <w:rFonts w:eastAsia="Times New Roman" w:cs="Times New Roman"/>
          <w:szCs w:val="24"/>
        </w:rPr>
        <w:t xml:space="preserve">ετικών μέτρων τα οποία </w:t>
      </w:r>
      <w:r>
        <w:rPr>
          <w:rFonts w:eastAsia="Times New Roman" w:cs="Times New Roman"/>
          <w:szCs w:val="24"/>
        </w:rPr>
        <w:t xml:space="preserve">παίρνουμε. </w:t>
      </w:r>
    </w:p>
    <w:p w14:paraId="6E819A2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Από τη</w:t>
      </w:r>
      <w:r w:rsidRPr="007D10AB">
        <w:rPr>
          <w:rFonts w:eastAsia="Times New Roman" w:cs="Times New Roman"/>
          <w:szCs w:val="24"/>
        </w:rPr>
        <w:t>ν άλλη</w:t>
      </w:r>
      <w:r>
        <w:rPr>
          <w:rFonts w:eastAsia="Times New Roman" w:cs="Times New Roman"/>
          <w:szCs w:val="24"/>
        </w:rPr>
        <w:t>,</w:t>
      </w:r>
      <w:r w:rsidRPr="007D10AB">
        <w:rPr>
          <w:rFonts w:eastAsia="Times New Roman" w:cs="Times New Roman"/>
          <w:szCs w:val="24"/>
        </w:rPr>
        <w:t xml:space="preserve"> θα υπάρχει και τ</w:t>
      </w:r>
      <w:r>
        <w:rPr>
          <w:rFonts w:eastAsia="Times New Roman" w:cs="Times New Roman"/>
          <w:szCs w:val="24"/>
        </w:rPr>
        <w:t>ο ψηφοδέλτιο του ΣΥΡΙΖΑ με την Π</w:t>
      </w:r>
      <w:r w:rsidRPr="007D10AB">
        <w:rPr>
          <w:rFonts w:eastAsia="Times New Roman" w:cs="Times New Roman"/>
          <w:szCs w:val="24"/>
        </w:rPr>
        <w:t>ροοδευτική Συμμαχία</w:t>
      </w:r>
      <w:r>
        <w:rPr>
          <w:rFonts w:eastAsia="Times New Roman" w:cs="Times New Roman"/>
          <w:szCs w:val="24"/>
        </w:rPr>
        <w:t>,</w:t>
      </w:r>
      <w:r w:rsidRPr="007D10AB">
        <w:rPr>
          <w:rFonts w:eastAsia="Times New Roman" w:cs="Times New Roman"/>
          <w:szCs w:val="24"/>
        </w:rPr>
        <w:t xml:space="preserve"> που είναι η μοναδική παράταξη που μπορεί να εγγυηθεί ένα πρόγραμμα εντός Ευρώπης που </w:t>
      </w:r>
      <w:r>
        <w:rPr>
          <w:rFonts w:eastAsia="Times New Roman" w:cs="Times New Roman"/>
          <w:szCs w:val="24"/>
        </w:rPr>
        <w:t>απαντάει σ</w:t>
      </w:r>
      <w:r w:rsidRPr="007D10AB">
        <w:rPr>
          <w:rFonts w:eastAsia="Times New Roman" w:cs="Times New Roman"/>
          <w:szCs w:val="24"/>
        </w:rPr>
        <w:t>το μείζον κοινωνικό ζήτημα</w:t>
      </w:r>
      <w:r>
        <w:rPr>
          <w:rFonts w:eastAsia="Times New Roman" w:cs="Times New Roman"/>
          <w:szCs w:val="24"/>
        </w:rPr>
        <w:t>.</w:t>
      </w:r>
      <w:r w:rsidRPr="007D10AB">
        <w:rPr>
          <w:rFonts w:eastAsia="Times New Roman" w:cs="Times New Roman"/>
          <w:szCs w:val="24"/>
        </w:rPr>
        <w:t xml:space="preserve"> Και το μείζον κ</w:t>
      </w:r>
      <w:r w:rsidRPr="007D10AB">
        <w:rPr>
          <w:rFonts w:eastAsia="Times New Roman" w:cs="Times New Roman"/>
          <w:szCs w:val="24"/>
        </w:rPr>
        <w:t>οινωνικό ζήτημα είναι η επαναφορά στην ανάπτυξη και η μείωση των κοινωνικών ανισοτήτων</w:t>
      </w:r>
      <w:r>
        <w:rPr>
          <w:rFonts w:eastAsia="Times New Roman" w:cs="Times New Roman"/>
          <w:szCs w:val="24"/>
        </w:rPr>
        <w:t>.</w:t>
      </w:r>
    </w:p>
    <w:p w14:paraId="6E819A25" w14:textId="77777777" w:rsidR="004B0DF5" w:rsidRDefault="00471FB5">
      <w:pPr>
        <w:spacing w:line="600" w:lineRule="auto"/>
        <w:ind w:firstLine="720"/>
        <w:jc w:val="both"/>
        <w:rPr>
          <w:rFonts w:eastAsia="Times New Roman" w:cs="Times New Roman"/>
          <w:szCs w:val="24"/>
        </w:rPr>
      </w:pPr>
      <w:r w:rsidRPr="007D10AB">
        <w:rPr>
          <w:rFonts w:eastAsia="Times New Roman" w:cs="Times New Roman"/>
          <w:szCs w:val="24"/>
        </w:rPr>
        <w:t>Ευχαριστώ πάρα πολύ</w:t>
      </w:r>
      <w:r>
        <w:rPr>
          <w:rFonts w:eastAsia="Times New Roman" w:cs="Times New Roman"/>
          <w:szCs w:val="24"/>
        </w:rPr>
        <w:t>.</w:t>
      </w:r>
    </w:p>
    <w:p w14:paraId="6E819A26"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819A27" w14:textId="77777777" w:rsidR="004B0DF5" w:rsidRDefault="00471FB5">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Κοντός ψαλμός αλληλούια. Θα δούμε σε δεκαπέντε μέρες τι θα γίνει. </w:t>
      </w:r>
    </w:p>
    <w:p w14:paraId="6E819A2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των Ελλήνων, σαρά</w:t>
      </w:r>
      <w:r>
        <w:rPr>
          <w:rFonts w:eastAsia="Times New Roman" w:cs="Times New Roman"/>
          <w:szCs w:val="24"/>
        </w:rPr>
        <w:t>ντα τέσσερις μαθήτριες και μαθητές και τέσσερις συνοδοί εκπαιδευτικοί από το 10</w:t>
      </w:r>
      <w:r w:rsidRPr="009F2FDA">
        <w:rPr>
          <w:rFonts w:eastAsia="Times New Roman" w:cs="Times New Roman"/>
          <w:szCs w:val="24"/>
          <w:vertAlign w:val="superscript"/>
        </w:rPr>
        <w:t>ο</w:t>
      </w:r>
      <w:r>
        <w:rPr>
          <w:rFonts w:eastAsia="Times New Roman" w:cs="Times New Roman"/>
          <w:szCs w:val="24"/>
        </w:rPr>
        <w:t xml:space="preserve"> Δημοτικό Σχολείο Τρικάλων. </w:t>
      </w:r>
    </w:p>
    <w:p w14:paraId="6E819A2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6E819A2A"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E819A2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Τον λόγο έχει η κ. Έλενα Κουντουρά. </w:t>
      </w:r>
    </w:p>
    <w:p w14:paraId="6E819A2C" w14:textId="77777777" w:rsidR="004B0DF5" w:rsidRDefault="00471FB5">
      <w:pPr>
        <w:spacing w:line="600" w:lineRule="auto"/>
        <w:ind w:firstLine="720"/>
        <w:jc w:val="both"/>
        <w:rPr>
          <w:rFonts w:eastAsia="Times New Roman"/>
          <w:szCs w:val="24"/>
        </w:rPr>
      </w:pPr>
      <w:r w:rsidRPr="00425123">
        <w:rPr>
          <w:rFonts w:eastAsia="Times New Roman"/>
          <w:b/>
          <w:szCs w:val="24"/>
        </w:rPr>
        <w:t>ΕΛΕΝΑ ΚΟΥΝΤΟΥΡΑ:</w:t>
      </w:r>
      <w:r>
        <w:rPr>
          <w:rFonts w:eastAsia="Times New Roman"/>
          <w:szCs w:val="24"/>
        </w:rPr>
        <w:t xml:space="preserve"> </w:t>
      </w:r>
      <w:r w:rsidRPr="008E4A53">
        <w:rPr>
          <w:rFonts w:eastAsia="Times New Roman"/>
          <w:szCs w:val="24"/>
        </w:rPr>
        <w:t>Ευχαριστώ πολύ</w:t>
      </w:r>
      <w:r>
        <w:rPr>
          <w:rFonts w:eastAsia="Times New Roman"/>
          <w:szCs w:val="24"/>
        </w:rPr>
        <w:t>,</w:t>
      </w:r>
      <w:r w:rsidRPr="008E4A53">
        <w:rPr>
          <w:rFonts w:eastAsia="Times New Roman"/>
          <w:szCs w:val="24"/>
        </w:rPr>
        <w:t xml:space="preserve"> κ</w:t>
      </w:r>
      <w:r w:rsidRPr="008E4A53">
        <w:rPr>
          <w:rFonts w:eastAsia="Times New Roman"/>
          <w:szCs w:val="24"/>
        </w:rPr>
        <w:t xml:space="preserve">ύριε </w:t>
      </w:r>
      <w:r>
        <w:rPr>
          <w:rFonts w:eastAsia="Times New Roman"/>
          <w:szCs w:val="24"/>
        </w:rPr>
        <w:t>Π</w:t>
      </w:r>
      <w:r w:rsidRPr="008E4A53">
        <w:rPr>
          <w:rFonts w:eastAsia="Times New Roman"/>
          <w:szCs w:val="24"/>
        </w:rPr>
        <w:t>ρόεδρε</w:t>
      </w:r>
      <w:r>
        <w:rPr>
          <w:rFonts w:eastAsia="Times New Roman"/>
          <w:szCs w:val="24"/>
        </w:rPr>
        <w:t>.</w:t>
      </w:r>
    </w:p>
    <w:p w14:paraId="6E819A2D" w14:textId="77777777" w:rsidR="004B0DF5" w:rsidRDefault="00471FB5">
      <w:pPr>
        <w:spacing w:line="600" w:lineRule="auto"/>
        <w:ind w:firstLine="720"/>
        <w:jc w:val="both"/>
        <w:rPr>
          <w:rFonts w:eastAsia="Times New Roman"/>
          <w:szCs w:val="24"/>
        </w:rPr>
      </w:pPr>
      <w:r>
        <w:rPr>
          <w:rFonts w:eastAsia="Times New Roman"/>
          <w:szCs w:val="24"/>
        </w:rPr>
        <w:t>Κ</w:t>
      </w:r>
      <w:r w:rsidRPr="008E4A53">
        <w:rPr>
          <w:rFonts w:eastAsia="Times New Roman"/>
          <w:szCs w:val="24"/>
        </w:rPr>
        <w:t>υρίες και κύριοι συνάδελφοι</w:t>
      </w:r>
      <w:r>
        <w:rPr>
          <w:rFonts w:eastAsia="Times New Roman"/>
          <w:szCs w:val="24"/>
        </w:rPr>
        <w:t>,</w:t>
      </w:r>
      <w:r w:rsidRPr="008E4A53">
        <w:rPr>
          <w:rFonts w:eastAsia="Times New Roman"/>
          <w:szCs w:val="24"/>
        </w:rPr>
        <w:t xml:space="preserve"> ο Αλέξης Τσίπρας και η </w:t>
      </w:r>
      <w:r>
        <w:rPr>
          <w:rFonts w:eastAsia="Times New Roman"/>
          <w:szCs w:val="24"/>
        </w:rPr>
        <w:t>Κ</w:t>
      </w:r>
      <w:r w:rsidRPr="008E4A53">
        <w:rPr>
          <w:rFonts w:eastAsia="Times New Roman"/>
          <w:szCs w:val="24"/>
        </w:rPr>
        <w:t xml:space="preserve">υβέρνησή </w:t>
      </w:r>
      <w:r>
        <w:rPr>
          <w:rFonts w:eastAsia="Times New Roman"/>
          <w:szCs w:val="24"/>
        </w:rPr>
        <w:t>μ</w:t>
      </w:r>
      <w:r w:rsidRPr="008E4A53">
        <w:rPr>
          <w:rFonts w:eastAsia="Times New Roman"/>
          <w:szCs w:val="24"/>
        </w:rPr>
        <w:t>ας έβγαλε την Ελλάδα από το σκοτάδι</w:t>
      </w:r>
      <w:r>
        <w:rPr>
          <w:rFonts w:eastAsia="Times New Roman"/>
          <w:szCs w:val="24"/>
        </w:rPr>
        <w:t>,</w:t>
      </w:r>
      <w:r w:rsidRPr="008E4A53">
        <w:rPr>
          <w:rFonts w:eastAsia="Times New Roman"/>
          <w:szCs w:val="24"/>
        </w:rPr>
        <w:t xml:space="preserve"> τα μνημόνια και την κρίση και την οδήγησε στο φως</w:t>
      </w:r>
      <w:r>
        <w:rPr>
          <w:rFonts w:eastAsia="Times New Roman"/>
          <w:szCs w:val="24"/>
        </w:rPr>
        <w:t>.</w:t>
      </w:r>
      <w:r w:rsidRPr="008E4A53">
        <w:rPr>
          <w:rFonts w:eastAsia="Times New Roman"/>
          <w:szCs w:val="24"/>
        </w:rPr>
        <w:t xml:space="preserve"> </w:t>
      </w:r>
      <w:r>
        <w:rPr>
          <w:rFonts w:eastAsia="Times New Roman"/>
          <w:szCs w:val="24"/>
        </w:rPr>
        <w:t>Η</w:t>
      </w:r>
      <w:r w:rsidRPr="008E4A53">
        <w:rPr>
          <w:rFonts w:eastAsia="Times New Roman"/>
          <w:szCs w:val="24"/>
        </w:rPr>
        <w:t xml:space="preserve"> Ελλάδα τον Αύγουστο του 2018 άλλαξε σελίδα και στέκεται </w:t>
      </w:r>
      <w:r w:rsidRPr="008E4A53">
        <w:rPr>
          <w:rFonts w:eastAsia="Times New Roman"/>
          <w:szCs w:val="24"/>
        </w:rPr>
        <w:lastRenderedPageBreak/>
        <w:t>σήμερα όρθια</w:t>
      </w:r>
      <w:r>
        <w:rPr>
          <w:rFonts w:eastAsia="Times New Roman"/>
          <w:szCs w:val="24"/>
        </w:rPr>
        <w:t>,</w:t>
      </w:r>
      <w:r w:rsidRPr="008E4A53">
        <w:rPr>
          <w:rFonts w:eastAsia="Times New Roman"/>
          <w:szCs w:val="24"/>
        </w:rPr>
        <w:t xml:space="preserve"> στις δικές της δυν</w:t>
      </w:r>
      <w:r w:rsidRPr="008E4A53">
        <w:rPr>
          <w:rFonts w:eastAsia="Times New Roman"/>
          <w:szCs w:val="24"/>
        </w:rPr>
        <w:t>άμεις</w:t>
      </w:r>
      <w:r>
        <w:rPr>
          <w:rFonts w:eastAsia="Times New Roman"/>
          <w:szCs w:val="24"/>
        </w:rPr>
        <w:t>.</w:t>
      </w:r>
      <w:r w:rsidRPr="008E4A53">
        <w:rPr>
          <w:rFonts w:eastAsia="Times New Roman"/>
          <w:szCs w:val="24"/>
        </w:rPr>
        <w:t xml:space="preserve"> </w:t>
      </w:r>
      <w:r>
        <w:rPr>
          <w:rFonts w:eastAsia="Times New Roman"/>
          <w:szCs w:val="24"/>
        </w:rPr>
        <w:t>Α</w:t>
      </w:r>
      <w:r w:rsidRPr="008E4A53">
        <w:rPr>
          <w:rFonts w:eastAsia="Times New Roman"/>
          <w:szCs w:val="24"/>
        </w:rPr>
        <w:t xml:space="preserve">νακτήσαμε τον έλεγχο και την ευθύνη να σχεδιάζουμε το μέλλον </w:t>
      </w:r>
      <w:r>
        <w:rPr>
          <w:rFonts w:eastAsia="Times New Roman"/>
          <w:szCs w:val="24"/>
        </w:rPr>
        <w:t>μας,</w:t>
      </w:r>
      <w:r w:rsidRPr="008E4A53">
        <w:rPr>
          <w:rFonts w:eastAsia="Times New Roman"/>
          <w:szCs w:val="24"/>
        </w:rPr>
        <w:t xml:space="preserve"> να συμμετέχουμε ισότιμα στις παγκόσμιες εξελίξεις</w:t>
      </w:r>
      <w:r>
        <w:rPr>
          <w:rFonts w:eastAsia="Times New Roman"/>
          <w:szCs w:val="24"/>
        </w:rPr>
        <w:t>.</w:t>
      </w:r>
      <w:r w:rsidRPr="008E4A53">
        <w:rPr>
          <w:rFonts w:eastAsia="Times New Roman"/>
          <w:szCs w:val="24"/>
        </w:rPr>
        <w:t xml:space="preserve"> </w:t>
      </w:r>
    </w:p>
    <w:p w14:paraId="6E819A2E" w14:textId="77777777" w:rsidR="004B0DF5" w:rsidRDefault="00471FB5">
      <w:pPr>
        <w:spacing w:line="600" w:lineRule="auto"/>
        <w:ind w:firstLine="720"/>
        <w:jc w:val="both"/>
        <w:rPr>
          <w:rFonts w:eastAsia="Times New Roman"/>
          <w:szCs w:val="24"/>
        </w:rPr>
      </w:pPr>
      <w:r>
        <w:rPr>
          <w:rFonts w:eastAsia="Times New Roman"/>
          <w:szCs w:val="24"/>
        </w:rPr>
        <w:t>Τ</w:t>
      </w:r>
      <w:r w:rsidRPr="008E4A53">
        <w:rPr>
          <w:rFonts w:eastAsia="Times New Roman"/>
          <w:szCs w:val="24"/>
        </w:rPr>
        <w:t xml:space="preserve">ίποτα σήμερα δεν θυμίζει την αρνητική εικόνα που παρουσίαζε η Ελλάδα πριν </w:t>
      </w:r>
      <w:r>
        <w:rPr>
          <w:rFonts w:eastAsia="Times New Roman"/>
          <w:szCs w:val="24"/>
        </w:rPr>
        <w:t xml:space="preserve">από </w:t>
      </w:r>
      <w:r w:rsidRPr="008E4A53">
        <w:rPr>
          <w:rFonts w:eastAsia="Times New Roman"/>
          <w:szCs w:val="24"/>
        </w:rPr>
        <w:t>το 2015</w:t>
      </w:r>
      <w:r>
        <w:rPr>
          <w:rFonts w:eastAsia="Times New Roman"/>
          <w:szCs w:val="24"/>
        </w:rPr>
        <w:t>.</w:t>
      </w:r>
      <w:r w:rsidRPr="008E4A53">
        <w:rPr>
          <w:rFonts w:eastAsia="Times New Roman"/>
          <w:szCs w:val="24"/>
        </w:rPr>
        <w:t xml:space="preserve"> </w:t>
      </w:r>
      <w:r>
        <w:rPr>
          <w:rFonts w:eastAsia="Times New Roman"/>
          <w:szCs w:val="24"/>
        </w:rPr>
        <w:t>Η</w:t>
      </w:r>
      <w:r w:rsidRPr="008E4A53">
        <w:rPr>
          <w:rFonts w:eastAsia="Times New Roman"/>
          <w:szCs w:val="24"/>
        </w:rPr>
        <w:t xml:space="preserve"> εθνική μας οικονομία καταγράφει θετικούς</w:t>
      </w:r>
      <w:r w:rsidRPr="008E4A53">
        <w:rPr>
          <w:rFonts w:eastAsia="Times New Roman"/>
          <w:szCs w:val="24"/>
        </w:rPr>
        <w:t xml:space="preserve"> ρυθμούς ανάπτυξης για </w:t>
      </w:r>
      <w:r>
        <w:rPr>
          <w:rFonts w:eastAsia="Times New Roman"/>
          <w:szCs w:val="24"/>
        </w:rPr>
        <w:t>τ</w:t>
      </w:r>
      <w:r w:rsidRPr="008E4A53">
        <w:rPr>
          <w:rFonts w:eastAsia="Times New Roman"/>
          <w:szCs w:val="24"/>
        </w:rPr>
        <w:t>ρίτη συνεχόμενη χρονιά και προχωρήσαμε σε γενναίες μεταρρυθμίσεις</w:t>
      </w:r>
      <w:r>
        <w:rPr>
          <w:rFonts w:eastAsia="Times New Roman"/>
          <w:szCs w:val="24"/>
        </w:rPr>
        <w:t>,</w:t>
      </w:r>
      <w:r w:rsidRPr="008E4A53">
        <w:rPr>
          <w:rFonts w:eastAsia="Times New Roman"/>
          <w:szCs w:val="24"/>
        </w:rPr>
        <w:t xml:space="preserve"> στηρίζοντας την </w:t>
      </w:r>
      <w:r>
        <w:rPr>
          <w:rFonts w:eastAsia="Times New Roman"/>
          <w:szCs w:val="24"/>
        </w:rPr>
        <w:t>ε</w:t>
      </w:r>
      <w:r w:rsidRPr="008E4A53">
        <w:rPr>
          <w:rFonts w:eastAsia="Times New Roman"/>
          <w:szCs w:val="24"/>
        </w:rPr>
        <w:t>λληνική οικονομία και κοινωνία</w:t>
      </w:r>
      <w:r>
        <w:rPr>
          <w:rFonts w:eastAsia="Times New Roman"/>
          <w:szCs w:val="24"/>
        </w:rPr>
        <w:t>.</w:t>
      </w:r>
      <w:r w:rsidRPr="008E4A53">
        <w:rPr>
          <w:rFonts w:eastAsia="Times New Roman"/>
          <w:szCs w:val="24"/>
        </w:rPr>
        <w:t xml:space="preserve"> </w:t>
      </w:r>
    </w:p>
    <w:p w14:paraId="6E819A2F" w14:textId="77777777" w:rsidR="004B0DF5" w:rsidRDefault="00471FB5">
      <w:pPr>
        <w:spacing w:line="600" w:lineRule="auto"/>
        <w:ind w:firstLine="720"/>
        <w:jc w:val="both"/>
        <w:rPr>
          <w:rFonts w:eastAsia="Times New Roman"/>
          <w:szCs w:val="24"/>
        </w:rPr>
      </w:pPr>
      <w:r>
        <w:rPr>
          <w:rFonts w:eastAsia="Times New Roman"/>
          <w:szCs w:val="24"/>
        </w:rPr>
        <w:t>Μ</w:t>
      </w:r>
      <w:r w:rsidRPr="008E4A53">
        <w:rPr>
          <w:rFonts w:eastAsia="Times New Roman"/>
          <w:szCs w:val="24"/>
        </w:rPr>
        <w:t xml:space="preserve">ε πολύ συγκεκριμένο σχέδιο προχωράμε στην παραγωγική ανασυγκρότηση της χώρας </w:t>
      </w:r>
      <w:r>
        <w:rPr>
          <w:rFonts w:eastAsia="Times New Roman"/>
          <w:szCs w:val="24"/>
        </w:rPr>
        <w:t>μας,</w:t>
      </w:r>
      <w:r w:rsidRPr="008E4A53">
        <w:rPr>
          <w:rFonts w:eastAsia="Times New Roman"/>
          <w:szCs w:val="24"/>
        </w:rPr>
        <w:t xml:space="preserve"> σε νέες</w:t>
      </w:r>
      <w:r>
        <w:rPr>
          <w:rFonts w:eastAsia="Times New Roman"/>
          <w:szCs w:val="24"/>
        </w:rPr>
        <w:t>,</w:t>
      </w:r>
      <w:r w:rsidRPr="008E4A53">
        <w:rPr>
          <w:rFonts w:eastAsia="Times New Roman"/>
          <w:szCs w:val="24"/>
        </w:rPr>
        <w:t xml:space="preserve"> υγιείς βάσεις</w:t>
      </w:r>
      <w:r>
        <w:rPr>
          <w:rFonts w:eastAsia="Times New Roman"/>
          <w:szCs w:val="24"/>
        </w:rPr>
        <w:t>.</w:t>
      </w:r>
      <w:r w:rsidRPr="008E4A53">
        <w:rPr>
          <w:rFonts w:eastAsia="Times New Roman"/>
          <w:szCs w:val="24"/>
        </w:rPr>
        <w:t xml:space="preserve"> </w:t>
      </w:r>
      <w:r>
        <w:rPr>
          <w:rFonts w:eastAsia="Times New Roman"/>
          <w:szCs w:val="24"/>
        </w:rPr>
        <w:t>Τ</w:t>
      </w:r>
      <w:r w:rsidRPr="008E4A53">
        <w:rPr>
          <w:rFonts w:eastAsia="Times New Roman"/>
          <w:szCs w:val="24"/>
        </w:rPr>
        <w:t>α μέτρα</w:t>
      </w:r>
      <w:r w:rsidRPr="008E4A53">
        <w:rPr>
          <w:rFonts w:eastAsia="Times New Roman"/>
          <w:szCs w:val="24"/>
        </w:rPr>
        <w:t xml:space="preserve"> που ανακοίνωσε ο Πρωθυπουργός είναι μέτρα μόνιμα</w:t>
      </w:r>
      <w:r>
        <w:rPr>
          <w:rFonts w:eastAsia="Times New Roman"/>
          <w:szCs w:val="24"/>
        </w:rPr>
        <w:t>.</w:t>
      </w:r>
      <w:r w:rsidRPr="008E4A53">
        <w:rPr>
          <w:rFonts w:eastAsia="Times New Roman"/>
          <w:szCs w:val="24"/>
        </w:rPr>
        <w:t xml:space="preserve"> </w:t>
      </w:r>
      <w:r>
        <w:rPr>
          <w:rFonts w:eastAsia="Times New Roman"/>
          <w:szCs w:val="24"/>
        </w:rPr>
        <w:t>Ν</w:t>
      </w:r>
      <w:r w:rsidRPr="008E4A53">
        <w:rPr>
          <w:rFonts w:eastAsia="Times New Roman"/>
          <w:szCs w:val="24"/>
        </w:rPr>
        <w:t xml:space="preserve">α </w:t>
      </w:r>
      <w:r>
        <w:rPr>
          <w:rFonts w:eastAsia="Times New Roman"/>
          <w:szCs w:val="24"/>
        </w:rPr>
        <w:t>σας θυμίσω</w:t>
      </w:r>
      <w:r w:rsidRPr="008E4A53">
        <w:rPr>
          <w:rFonts w:eastAsia="Times New Roman"/>
          <w:szCs w:val="24"/>
        </w:rPr>
        <w:t xml:space="preserve"> ότι από τον περασμένο Σεπτέμβρη και μετά ψηφίζουμε μόνο θετικά μέτρα ελάφρυνσης και </w:t>
      </w:r>
      <w:r>
        <w:rPr>
          <w:rFonts w:eastAsia="Times New Roman"/>
          <w:szCs w:val="24"/>
        </w:rPr>
        <w:t>κ</w:t>
      </w:r>
      <w:r w:rsidRPr="008E4A53">
        <w:rPr>
          <w:rFonts w:eastAsia="Times New Roman"/>
          <w:szCs w:val="24"/>
        </w:rPr>
        <w:t>οινωνικής δικαιοσύνης</w:t>
      </w:r>
      <w:r>
        <w:rPr>
          <w:rFonts w:eastAsia="Times New Roman"/>
          <w:szCs w:val="24"/>
        </w:rPr>
        <w:t>,</w:t>
      </w:r>
      <w:r w:rsidRPr="008E4A53">
        <w:rPr>
          <w:rFonts w:eastAsia="Times New Roman"/>
          <w:szCs w:val="24"/>
        </w:rPr>
        <w:t xml:space="preserve"> όπως η αύξηση του κατώτατου μισθού</w:t>
      </w:r>
      <w:r>
        <w:rPr>
          <w:rFonts w:eastAsia="Times New Roman"/>
          <w:szCs w:val="24"/>
        </w:rPr>
        <w:t>,</w:t>
      </w:r>
      <w:r w:rsidRPr="008E4A53">
        <w:rPr>
          <w:rFonts w:eastAsia="Times New Roman"/>
          <w:szCs w:val="24"/>
        </w:rPr>
        <w:t xml:space="preserve"> η κατάργηση του </w:t>
      </w:r>
      <w:proofErr w:type="spellStart"/>
      <w:r w:rsidRPr="008E4A53">
        <w:rPr>
          <w:rFonts w:eastAsia="Times New Roman"/>
          <w:szCs w:val="24"/>
        </w:rPr>
        <w:t>υποκατώτατου</w:t>
      </w:r>
      <w:proofErr w:type="spellEnd"/>
      <w:r>
        <w:rPr>
          <w:rFonts w:eastAsia="Times New Roman"/>
          <w:szCs w:val="24"/>
        </w:rPr>
        <w:t>,</w:t>
      </w:r>
      <w:r w:rsidRPr="008E4A53">
        <w:rPr>
          <w:rFonts w:eastAsia="Times New Roman"/>
          <w:szCs w:val="24"/>
        </w:rPr>
        <w:t xml:space="preserve"> η μείωση των ασφα</w:t>
      </w:r>
      <w:r w:rsidRPr="008E4A53">
        <w:rPr>
          <w:rFonts w:eastAsia="Times New Roman"/>
          <w:szCs w:val="24"/>
        </w:rPr>
        <w:t>λιστικών εισφορών</w:t>
      </w:r>
      <w:r>
        <w:rPr>
          <w:rFonts w:eastAsia="Times New Roman"/>
          <w:szCs w:val="24"/>
        </w:rPr>
        <w:t>,</w:t>
      </w:r>
      <w:r w:rsidRPr="008E4A53">
        <w:rPr>
          <w:rFonts w:eastAsia="Times New Roman"/>
          <w:szCs w:val="24"/>
        </w:rPr>
        <w:t xml:space="preserve"> η επαναφορά των συλλογικών συμβάσεων εργασίας</w:t>
      </w:r>
      <w:r>
        <w:rPr>
          <w:rFonts w:eastAsia="Times New Roman"/>
          <w:szCs w:val="24"/>
        </w:rPr>
        <w:t>,</w:t>
      </w:r>
      <w:r w:rsidRPr="008E4A53">
        <w:rPr>
          <w:rFonts w:eastAsia="Times New Roman"/>
          <w:szCs w:val="24"/>
        </w:rPr>
        <w:t xml:space="preserve"> η μείωση του ΕΝΦΙΑ</w:t>
      </w:r>
      <w:r>
        <w:rPr>
          <w:rFonts w:eastAsia="Times New Roman"/>
          <w:szCs w:val="24"/>
        </w:rPr>
        <w:t>.</w:t>
      </w:r>
      <w:r w:rsidRPr="008E4A53">
        <w:rPr>
          <w:rFonts w:eastAsia="Times New Roman"/>
          <w:szCs w:val="24"/>
        </w:rPr>
        <w:t xml:space="preserve"> </w:t>
      </w:r>
      <w:r>
        <w:rPr>
          <w:rFonts w:eastAsia="Times New Roman"/>
          <w:szCs w:val="24"/>
        </w:rPr>
        <w:t>Ό</w:t>
      </w:r>
      <w:r w:rsidRPr="008E4A53">
        <w:rPr>
          <w:rFonts w:eastAsia="Times New Roman"/>
          <w:szCs w:val="24"/>
        </w:rPr>
        <w:t xml:space="preserve">λες οι δεσμεύσεις της </w:t>
      </w:r>
      <w:r>
        <w:rPr>
          <w:rFonts w:eastAsia="Times New Roman"/>
          <w:szCs w:val="24"/>
        </w:rPr>
        <w:t>Κ</w:t>
      </w:r>
      <w:r w:rsidRPr="008E4A53">
        <w:rPr>
          <w:rFonts w:eastAsia="Times New Roman"/>
          <w:szCs w:val="24"/>
        </w:rPr>
        <w:t>υβέρνησ</w:t>
      </w:r>
      <w:r>
        <w:rPr>
          <w:rFonts w:eastAsia="Times New Roman"/>
          <w:szCs w:val="24"/>
        </w:rPr>
        <w:t>ή</w:t>
      </w:r>
      <w:r w:rsidRPr="008E4A53">
        <w:rPr>
          <w:rFonts w:eastAsia="Times New Roman"/>
          <w:szCs w:val="24"/>
        </w:rPr>
        <w:t>ς μας έγιναν πράξη</w:t>
      </w:r>
      <w:r>
        <w:rPr>
          <w:rFonts w:eastAsia="Times New Roman"/>
          <w:szCs w:val="24"/>
        </w:rPr>
        <w:t xml:space="preserve"> </w:t>
      </w:r>
      <w:r>
        <w:rPr>
          <w:rFonts w:eastAsia="Times New Roman"/>
          <w:szCs w:val="24"/>
        </w:rPr>
        <w:lastRenderedPageBreak/>
        <w:t>κ</w:t>
      </w:r>
      <w:r w:rsidRPr="008E4A53">
        <w:rPr>
          <w:rFonts w:eastAsia="Times New Roman"/>
          <w:szCs w:val="24"/>
        </w:rPr>
        <w:t>αι νόμοι του κράτους και συνεχίζουμε να εργαζόμαστε για την οικονομική και κοινωνική ευημερία</w:t>
      </w:r>
      <w:r>
        <w:rPr>
          <w:rFonts w:eastAsia="Times New Roman"/>
          <w:szCs w:val="24"/>
        </w:rPr>
        <w:t>,</w:t>
      </w:r>
      <w:r w:rsidRPr="008E4A53">
        <w:rPr>
          <w:rFonts w:eastAsia="Times New Roman"/>
          <w:szCs w:val="24"/>
        </w:rPr>
        <w:t xml:space="preserve"> με αναπτυξιακό πρόγραμμ</w:t>
      </w:r>
      <w:r w:rsidRPr="008E4A53">
        <w:rPr>
          <w:rFonts w:eastAsia="Times New Roman"/>
          <w:szCs w:val="24"/>
        </w:rPr>
        <w:t>α και σεβασμό στους Έλληνες πολίτες</w:t>
      </w:r>
      <w:r>
        <w:rPr>
          <w:rFonts w:eastAsia="Times New Roman"/>
          <w:szCs w:val="24"/>
        </w:rPr>
        <w:t>.</w:t>
      </w:r>
      <w:r w:rsidRPr="008E4A53">
        <w:rPr>
          <w:rFonts w:eastAsia="Times New Roman"/>
          <w:szCs w:val="24"/>
        </w:rPr>
        <w:t xml:space="preserve"> </w:t>
      </w:r>
    </w:p>
    <w:p w14:paraId="6E819A30" w14:textId="77777777" w:rsidR="004B0DF5" w:rsidRDefault="00471FB5">
      <w:pPr>
        <w:spacing w:line="600" w:lineRule="auto"/>
        <w:ind w:firstLine="720"/>
        <w:jc w:val="both"/>
        <w:rPr>
          <w:rFonts w:eastAsia="Times New Roman"/>
          <w:szCs w:val="24"/>
        </w:rPr>
      </w:pPr>
      <w:r>
        <w:rPr>
          <w:rFonts w:eastAsia="Times New Roman"/>
          <w:szCs w:val="24"/>
        </w:rPr>
        <w:t>Όταν</w:t>
      </w:r>
      <w:r w:rsidRPr="008E4A53">
        <w:rPr>
          <w:rFonts w:eastAsia="Times New Roman"/>
          <w:szCs w:val="24"/>
        </w:rPr>
        <w:t xml:space="preserve"> η </w:t>
      </w:r>
      <w:r>
        <w:rPr>
          <w:rFonts w:eastAsia="Times New Roman"/>
          <w:szCs w:val="24"/>
        </w:rPr>
        <w:t>Α</w:t>
      </w:r>
      <w:r w:rsidRPr="008E4A53">
        <w:rPr>
          <w:rFonts w:eastAsia="Times New Roman"/>
          <w:szCs w:val="24"/>
        </w:rPr>
        <w:t>ντιπολίτευση μοιράζει υποσχέσεις και ψάχνει να αγοράσει χρόνο και αξιοπιστία</w:t>
      </w:r>
      <w:r>
        <w:rPr>
          <w:rFonts w:eastAsia="Times New Roman"/>
          <w:szCs w:val="24"/>
        </w:rPr>
        <w:t>,</w:t>
      </w:r>
      <w:r w:rsidRPr="008E4A53">
        <w:rPr>
          <w:rFonts w:eastAsia="Times New Roman"/>
          <w:szCs w:val="24"/>
        </w:rPr>
        <w:t xml:space="preserve"> η </w:t>
      </w:r>
      <w:r>
        <w:rPr>
          <w:rFonts w:eastAsia="Times New Roman"/>
          <w:szCs w:val="24"/>
        </w:rPr>
        <w:t>Κ</w:t>
      </w:r>
      <w:r w:rsidRPr="008E4A53">
        <w:rPr>
          <w:rFonts w:eastAsia="Times New Roman"/>
          <w:szCs w:val="24"/>
        </w:rPr>
        <w:t>υβέρνησ</w:t>
      </w:r>
      <w:r>
        <w:rPr>
          <w:rFonts w:eastAsia="Times New Roman"/>
          <w:szCs w:val="24"/>
        </w:rPr>
        <w:t>ή</w:t>
      </w:r>
      <w:r w:rsidRPr="008E4A53">
        <w:rPr>
          <w:rFonts w:eastAsia="Times New Roman"/>
          <w:szCs w:val="24"/>
        </w:rPr>
        <w:t xml:space="preserve"> μας υλοποιεί όσα δεσμεύτηκε ότι θα κάνει</w:t>
      </w:r>
      <w:r>
        <w:rPr>
          <w:rFonts w:eastAsia="Times New Roman"/>
          <w:szCs w:val="24"/>
        </w:rPr>
        <w:t>.</w:t>
      </w:r>
      <w:r w:rsidRPr="008E4A53">
        <w:rPr>
          <w:rFonts w:eastAsia="Times New Roman"/>
          <w:szCs w:val="24"/>
        </w:rPr>
        <w:t xml:space="preserve"> </w:t>
      </w:r>
      <w:r>
        <w:rPr>
          <w:rFonts w:eastAsia="Times New Roman"/>
          <w:szCs w:val="24"/>
        </w:rPr>
        <w:t>Γι</w:t>
      </w:r>
      <w:r>
        <w:rPr>
          <w:rFonts w:eastAsia="Times New Roman"/>
          <w:szCs w:val="24"/>
        </w:rPr>
        <w:t>α</w:t>
      </w:r>
      <w:r w:rsidRPr="008E4A53">
        <w:rPr>
          <w:rFonts w:eastAsia="Times New Roman"/>
          <w:szCs w:val="24"/>
        </w:rPr>
        <w:t xml:space="preserve"> αυτό ο ελληνικός λαός εμπιστεύεται τον Αλέξη Τσίπρα</w:t>
      </w:r>
      <w:r>
        <w:rPr>
          <w:rFonts w:eastAsia="Times New Roman"/>
          <w:szCs w:val="24"/>
        </w:rPr>
        <w:t>,</w:t>
      </w:r>
      <w:r w:rsidRPr="008E4A53">
        <w:rPr>
          <w:rFonts w:eastAsia="Times New Roman"/>
          <w:szCs w:val="24"/>
        </w:rPr>
        <w:t xml:space="preserve"> τον </w:t>
      </w:r>
      <w:r>
        <w:rPr>
          <w:rFonts w:eastAsia="Times New Roman"/>
          <w:szCs w:val="24"/>
        </w:rPr>
        <w:t>Π</w:t>
      </w:r>
      <w:r w:rsidRPr="008E4A53">
        <w:rPr>
          <w:rFonts w:eastAsia="Times New Roman"/>
          <w:szCs w:val="24"/>
        </w:rPr>
        <w:t>ρωθυπουργό που δ</w:t>
      </w:r>
      <w:r w:rsidRPr="008E4A53">
        <w:rPr>
          <w:rFonts w:eastAsia="Times New Roman"/>
          <w:szCs w:val="24"/>
        </w:rPr>
        <w:t>ιαχειρίστηκε με επιτυχία την οικονομική και ανθρωπιστική κρίση</w:t>
      </w:r>
      <w:r>
        <w:rPr>
          <w:rFonts w:eastAsia="Times New Roman"/>
          <w:szCs w:val="24"/>
        </w:rPr>
        <w:t>,</w:t>
      </w:r>
      <w:r w:rsidRPr="008E4A53">
        <w:rPr>
          <w:rFonts w:eastAsia="Times New Roman"/>
          <w:szCs w:val="24"/>
        </w:rPr>
        <w:t xml:space="preserve"> κράτησε την κοινωνία όρθια</w:t>
      </w:r>
      <w:r>
        <w:rPr>
          <w:rFonts w:eastAsia="Times New Roman"/>
          <w:szCs w:val="24"/>
        </w:rPr>
        <w:t>,</w:t>
      </w:r>
      <w:r w:rsidRPr="008E4A53">
        <w:rPr>
          <w:rFonts w:eastAsia="Times New Roman"/>
          <w:szCs w:val="24"/>
        </w:rPr>
        <w:t xml:space="preserve"> ενίσχυσε το κοινωνικό κράτος</w:t>
      </w:r>
      <w:r>
        <w:rPr>
          <w:rFonts w:eastAsia="Times New Roman"/>
          <w:szCs w:val="24"/>
        </w:rPr>
        <w:t>,</w:t>
      </w:r>
      <w:r w:rsidRPr="008E4A53">
        <w:rPr>
          <w:rFonts w:eastAsia="Times New Roman"/>
          <w:szCs w:val="24"/>
        </w:rPr>
        <w:t xml:space="preserve"> </w:t>
      </w:r>
      <w:proofErr w:type="spellStart"/>
      <w:r w:rsidRPr="008E4A53">
        <w:rPr>
          <w:rFonts w:eastAsia="Times New Roman"/>
          <w:szCs w:val="24"/>
        </w:rPr>
        <w:t>επαναρρύθμισ</w:t>
      </w:r>
      <w:r>
        <w:rPr>
          <w:rFonts w:eastAsia="Times New Roman"/>
          <w:szCs w:val="24"/>
        </w:rPr>
        <w:t>ε</w:t>
      </w:r>
      <w:proofErr w:type="spellEnd"/>
      <w:r w:rsidRPr="008E4A53">
        <w:rPr>
          <w:rFonts w:eastAsia="Times New Roman"/>
          <w:szCs w:val="24"/>
        </w:rPr>
        <w:t xml:space="preserve"> την αγορά εργασίας και θεμελίωσε μία νέα αναπτυξιακή πορεία για τη χώρα</w:t>
      </w:r>
      <w:r>
        <w:rPr>
          <w:rFonts w:eastAsia="Times New Roman"/>
          <w:szCs w:val="24"/>
        </w:rPr>
        <w:t>.</w:t>
      </w:r>
      <w:r w:rsidRPr="008E4A53">
        <w:rPr>
          <w:rFonts w:eastAsia="Times New Roman"/>
          <w:szCs w:val="24"/>
        </w:rPr>
        <w:t xml:space="preserve"> </w:t>
      </w:r>
    </w:p>
    <w:p w14:paraId="6E819A31" w14:textId="77777777" w:rsidR="004B0DF5" w:rsidRDefault="00471FB5">
      <w:pPr>
        <w:spacing w:line="600" w:lineRule="auto"/>
        <w:ind w:firstLine="720"/>
        <w:jc w:val="both"/>
        <w:rPr>
          <w:rFonts w:eastAsia="Times New Roman"/>
          <w:szCs w:val="24"/>
        </w:rPr>
      </w:pPr>
      <w:r>
        <w:rPr>
          <w:rFonts w:eastAsia="Times New Roman"/>
          <w:szCs w:val="24"/>
        </w:rPr>
        <w:t>Αδιαφορεί</w:t>
      </w:r>
      <w:r w:rsidRPr="008E4A53">
        <w:rPr>
          <w:rFonts w:eastAsia="Times New Roman"/>
          <w:szCs w:val="24"/>
        </w:rPr>
        <w:t xml:space="preserve"> και απέχει από τα πολιτικά κουτσομπο</w:t>
      </w:r>
      <w:r w:rsidRPr="008E4A53">
        <w:rPr>
          <w:rFonts w:eastAsia="Times New Roman"/>
          <w:szCs w:val="24"/>
        </w:rPr>
        <w:t>λιά ο ελληνικός λαός</w:t>
      </w:r>
      <w:r>
        <w:rPr>
          <w:rFonts w:eastAsia="Times New Roman"/>
          <w:szCs w:val="24"/>
        </w:rPr>
        <w:t>,</w:t>
      </w:r>
      <w:r w:rsidRPr="008E4A53">
        <w:rPr>
          <w:rFonts w:eastAsia="Times New Roman"/>
          <w:szCs w:val="24"/>
        </w:rPr>
        <w:t xml:space="preserve"> αναγνωρίζει τη διασπορά ψευδών ειδήσεων και ενοχλείται από τη μικροπολιτική που προσπαθεί να επιβάλει </w:t>
      </w:r>
      <w:r>
        <w:rPr>
          <w:rFonts w:eastAsia="Times New Roman"/>
          <w:szCs w:val="24"/>
        </w:rPr>
        <w:t>η</w:t>
      </w:r>
      <w:r w:rsidRPr="008E4A53">
        <w:rPr>
          <w:rFonts w:eastAsia="Times New Roman"/>
          <w:szCs w:val="24"/>
        </w:rPr>
        <w:t xml:space="preserve"> </w:t>
      </w:r>
      <w:r>
        <w:rPr>
          <w:rFonts w:eastAsia="Times New Roman"/>
          <w:szCs w:val="24"/>
        </w:rPr>
        <w:t>Α</w:t>
      </w:r>
      <w:r w:rsidRPr="008E4A53">
        <w:rPr>
          <w:rFonts w:eastAsia="Times New Roman"/>
          <w:szCs w:val="24"/>
        </w:rPr>
        <w:t xml:space="preserve">ντιπολίτευση και τα φιλικά της </w:t>
      </w:r>
      <w:r>
        <w:rPr>
          <w:rFonts w:eastAsia="Times New Roman"/>
          <w:szCs w:val="24"/>
        </w:rPr>
        <w:t>μ</w:t>
      </w:r>
      <w:r w:rsidRPr="008E4A53">
        <w:rPr>
          <w:rFonts w:eastAsia="Times New Roman"/>
          <w:szCs w:val="24"/>
        </w:rPr>
        <w:t>έσα</w:t>
      </w:r>
      <w:r>
        <w:rPr>
          <w:rFonts w:eastAsia="Times New Roman"/>
          <w:szCs w:val="24"/>
        </w:rPr>
        <w:t xml:space="preserve"> και δεν</w:t>
      </w:r>
      <w:r w:rsidRPr="008E4A53">
        <w:rPr>
          <w:rFonts w:eastAsia="Times New Roman"/>
          <w:szCs w:val="24"/>
        </w:rPr>
        <w:t xml:space="preserve"> θέλει να ακούει ανούσιες υποσχέσεις</w:t>
      </w:r>
      <w:r>
        <w:rPr>
          <w:rFonts w:eastAsia="Times New Roman"/>
          <w:szCs w:val="24"/>
        </w:rPr>
        <w:t>,</w:t>
      </w:r>
      <w:r w:rsidRPr="008E4A53">
        <w:rPr>
          <w:rFonts w:eastAsia="Times New Roman"/>
          <w:szCs w:val="24"/>
        </w:rPr>
        <w:t xml:space="preserve"> προσβολές και σκανδαλολογία</w:t>
      </w:r>
      <w:r>
        <w:rPr>
          <w:rFonts w:eastAsia="Times New Roman"/>
          <w:szCs w:val="24"/>
        </w:rPr>
        <w:t>.</w:t>
      </w:r>
      <w:r w:rsidRPr="008E4A53">
        <w:rPr>
          <w:rFonts w:eastAsia="Times New Roman"/>
          <w:szCs w:val="24"/>
        </w:rPr>
        <w:t xml:space="preserve"> </w:t>
      </w:r>
      <w:r>
        <w:rPr>
          <w:rFonts w:eastAsia="Times New Roman"/>
          <w:szCs w:val="24"/>
        </w:rPr>
        <w:t>Με τα</w:t>
      </w:r>
      <w:r w:rsidRPr="008E4A53">
        <w:rPr>
          <w:rFonts w:eastAsia="Times New Roman"/>
          <w:szCs w:val="24"/>
        </w:rPr>
        <w:t xml:space="preserve"> μέτρα που ήδη</w:t>
      </w:r>
      <w:r w:rsidRPr="008E4A53">
        <w:rPr>
          <w:rFonts w:eastAsia="Times New Roman"/>
          <w:szCs w:val="24"/>
        </w:rPr>
        <w:t xml:space="preserve"> υλοποιούνται οι </w:t>
      </w:r>
      <w:r w:rsidRPr="008E4A53">
        <w:rPr>
          <w:rFonts w:eastAsia="Times New Roman"/>
          <w:szCs w:val="24"/>
        </w:rPr>
        <w:lastRenderedPageBreak/>
        <w:t xml:space="preserve">πολίτες θα δούνε άμεσα τη βελτίωση στην καθημερινότητά </w:t>
      </w:r>
      <w:r>
        <w:rPr>
          <w:rFonts w:eastAsia="Times New Roman"/>
          <w:szCs w:val="24"/>
        </w:rPr>
        <w:t>τους,</w:t>
      </w:r>
      <w:r w:rsidRPr="008E4A53">
        <w:rPr>
          <w:rFonts w:eastAsia="Times New Roman"/>
          <w:szCs w:val="24"/>
        </w:rPr>
        <w:t xml:space="preserve"> αλλά και το ολοκληρωμένο σχέδιο ενίσχυσης των πολλών που παρουσίασε ο </w:t>
      </w:r>
      <w:r>
        <w:rPr>
          <w:rFonts w:eastAsia="Times New Roman"/>
          <w:szCs w:val="24"/>
        </w:rPr>
        <w:t>Π</w:t>
      </w:r>
      <w:r w:rsidRPr="008E4A53">
        <w:rPr>
          <w:rFonts w:eastAsia="Times New Roman"/>
          <w:szCs w:val="24"/>
        </w:rPr>
        <w:t>ρωθυπουργός για την επόμενη τετραετία</w:t>
      </w:r>
      <w:r>
        <w:rPr>
          <w:rFonts w:eastAsia="Times New Roman"/>
          <w:szCs w:val="24"/>
        </w:rPr>
        <w:t>,</w:t>
      </w:r>
      <w:r w:rsidRPr="008E4A53">
        <w:rPr>
          <w:rFonts w:eastAsia="Times New Roman"/>
          <w:szCs w:val="24"/>
        </w:rPr>
        <w:t xml:space="preserve"> που έχει καθαρό κοινωνικό πρόσημο και αναπτυξιακό χαρακτήρα</w:t>
      </w:r>
      <w:r>
        <w:rPr>
          <w:rFonts w:eastAsia="Times New Roman"/>
          <w:szCs w:val="24"/>
        </w:rPr>
        <w:t>,</w:t>
      </w:r>
      <w:r w:rsidRPr="008E4A53">
        <w:rPr>
          <w:rFonts w:eastAsia="Times New Roman"/>
          <w:szCs w:val="24"/>
        </w:rPr>
        <w:t xml:space="preserve"> θα επιτρέψει στην Ελλάδα να γίνει μία χώρα ισχυρή</w:t>
      </w:r>
      <w:r>
        <w:rPr>
          <w:rFonts w:eastAsia="Times New Roman"/>
          <w:szCs w:val="24"/>
        </w:rPr>
        <w:t>,</w:t>
      </w:r>
      <w:r w:rsidRPr="008E4A53">
        <w:rPr>
          <w:rFonts w:eastAsia="Times New Roman"/>
          <w:szCs w:val="24"/>
        </w:rPr>
        <w:t xml:space="preserve"> </w:t>
      </w:r>
      <w:r>
        <w:rPr>
          <w:rFonts w:eastAsia="Times New Roman"/>
          <w:szCs w:val="24"/>
        </w:rPr>
        <w:t>με</w:t>
      </w:r>
      <w:r w:rsidRPr="008E4A53">
        <w:rPr>
          <w:rFonts w:eastAsia="Times New Roman"/>
          <w:szCs w:val="24"/>
        </w:rPr>
        <w:t xml:space="preserve"> οικονομική και κοινωνική ευημερία</w:t>
      </w:r>
      <w:r>
        <w:rPr>
          <w:rFonts w:eastAsia="Times New Roman"/>
          <w:szCs w:val="24"/>
        </w:rPr>
        <w:t>.</w:t>
      </w:r>
      <w:r w:rsidRPr="008E4A53">
        <w:rPr>
          <w:rFonts w:eastAsia="Times New Roman"/>
          <w:szCs w:val="24"/>
        </w:rPr>
        <w:t xml:space="preserve"> </w:t>
      </w:r>
      <w:r>
        <w:rPr>
          <w:rFonts w:eastAsia="Times New Roman"/>
          <w:szCs w:val="24"/>
        </w:rPr>
        <w:t>Τ</w:t>
      </w:r>
      <w:r w:rsidRPr="008E4A53">
        <w:rPr>
          <w:rFonts w:eastAsia="Times New Roman"/>
          <w:szCs w:val="24"/>
        </w:rPr>
        <w:t>ην επόμενη τετραετία</w:t>
      </w:r>
      <w:r>
        <w:rPr>
          <w:rFonts w:eastAsia="Times New Roman"/>
          <w:szCs w:val="24"/>
        </w:rPr>
        <w:t>,</w:t>
      </w:r>
      <w:r w:rsidRPr="008E4A53">
        <w:rPr>
          <w:rFonts w:eastAsia="Times New Roman"/>
          <w:szCs w:val="24"/>
        </w:rPr>
        <w:t xml:space="preserve"> με την εμπιστοσύνη του ελληνικού λαού</w:t>
      </w:r>
      <w:r>
        <w:rPr>
          <w:rFonts w:eastAsia="Times New Roman"/>
          <w:szCs w:val="24"/>
        </w:rPr>
        <w:t>,</w:t>
      </w:r>
      <w:r w:rsidRPr="008E4A53">
        <w:rPr>
          <w:rFonts w:eastAsia="Times New Roman"/>
          <w:szCs w:val="24"/>
        </w:rPr>
        <w:t xml:space="preserve"> θα φροντίσουμε ώστε να επανέλθ</w:t>
      </w:r>
      <w:r>
        <w:rPr>
          <w:rFonts w:eastAsia="Times New Roman"/>
          <w:szCs w:val="24"/>
        </w:rPr>
        <w:t>ου</w:t>
      </w:r>
      <w:r w:rsidRPr="008E4A53">
        <w:rPr>
          <w:rFonts w:eastAsia="Times New Roman"/>
          <w:szCs w:val="24"/>
        </w:rPr>
        <w:t>με πλήρως στην κανονικότητα</w:t>
      </w:r>
      <w:r>
        <w:rPr>
          <w:rFonts w:eastAsia="Times New Roman"/>
          <w:szCs w:val="24"/>
        </w:rPr>
        <w:t>.</w:t>
      </w:r>
    </w:p>
    <w:p w14:paraId="6E819A32" w14:textId="77777777" w:rsidR="004B0DF5" w:rsidRDefault="00471FB5">
      <w:pPr>
        <w:spacing w:line="600" w:lineRule="auto"/>
        <w:ind w:firstLine="720"/>
        <w:jc w:val="both"/>
        <w:rPr>
          <w:rFonts w:eastAsia="Times New Roman"/>
          <w:szCs w:val="24"/>
        </w:rPr>
      </w:pPr>
      <w:r>
        <w:rPr>
          <w:rFonts w:eastAsia="Times New Roman"/>
          <w:szCs w:val="24"/>
        </w:rPr>
        <w:t>Με αυτό το νέο σχέδιο</w:t>
      </w:r>
      <w:r w:rsidRPr="008E4A53">
        <w:rPr>
          <w:rFonts w:eastAsia="Times New Roman"/>
          <w:szCs w:val="24"/>
        </w:rPr>
        <w:t xml:space="preserve"> </w:t>
      </w:r>
      <w:r>
        <w:rPr>
          <w:rFonts w:eastAsia="Times New Roman"/>
          <w:szCs w:val="24"/>
        </w:rPr>
        <w:t>ο</w:t>
      </w:r>
      <w:r w:rsidRPr="008E4A53">
        <w:rPr>
          <w:rFonts w:eastAsia="Times New Roman"/>
          <w:szCs w:val="24"/>
        </w:rPr>
        <w:t xml:space="preserve"> </w:t>
      </w:r>
      <w:r>
        <w:rPr>
          <w:rFonts w:eastAsia="Times New Roman"/>
          <w:szCs w:val="24"/>
        </w:rPr>
        <w:t>Π</w:t>
      </w:r>
      <w:r w:rsidRPr="008E4A53">
        <w:rPr>
          <w:rFonts w:eastAsia="Times New Roman"/>
          <w:szCs w:val="24"/>
        </w:rPr>
        <w:t xml:space="preserve">ρωθυπουργός μας </w:t>
      </w:r>
      <w:r>
        <w:rPr>
          <w:rFonts w:eastAsia="Times New Roman"/>
          <w:szCs w:val="24"/>
        </w:rPr>
        <w:t>θα</w:t>
      </w:r>
      <w:r>
        <w:rPr>
          <w:rFonts w:eastAsia="Times New Roman"/>
          <w:szCs w:val="24"/>
        </w:rPr>
        <w:t xml:space="preserve"> ανανεώσει απόψε την εμπιστοσύνη της</w:t>
      </w:r>
      <w:r w:rsidRPr="008E4A53">
        <w:rPr>
          <w:rFonts w:eastAsia="Times New Roman"/>
          <w:szCs w:val="24"/>
        </w:rPr>
        <w:t xml:space="preserve"> </w:t>
      </w:r>
      <w:r>
        <w:rPr>
          <w:rFonts w:eastAsia="Times New Roman"/>
          <w:szCs w:val="24"/>
        </w:rPr>
        <w:t>Β</w:t>
      </w:r>
      <w:r w:rsidRPr="008E4A53">
        <w:rPr>
          <w:rFonts w:eastAsia="Times New Roman"/>
          <w:szCs w:val="24"/>
        </w:rPr>
        <w:t>ουλή</w:t>
      </w:r>
      <w:r>
        <w:rPr>
          <w:rFonts w:eastAsia="Times New Roman"/>
          <w:szCs w:val="24"/>
        </w:rPr>
        <w:t>ς</w:t>
      </w:r>
      <w:r w:rsidRPr="008E4A53">
        <w:rPr>
          <w:rFonts w:eastAsia="Times New Roman"/>
          <w:szCs w:val="24"/>
        </w:rPr>
        <w:t xml:space="preserve"> και με αυτό θα διεκδικήσει και την εμπιστοσύνη του κόσμου στις 26 Μαΐου στις ευρωεκλογές</w:t>
      </w:r>
      <w:r>
        <w:rPr>
          <w:rFonts w:eastAsia="Times New Roman"/>
          <w:szCs w:val="24"/>
        </w:rPr>
        <w:t>,</w:t>
      </w:r>
      <w:r w:rsidRPr="008E4A53">
        <w:rPr>
          <w:rFonts w:eastAsia="Times New Roman"/>
          <w:szCs w:val="24"/>
        </w:rPr>
        <w:t xml:space="preserve"> αλλά και στις εθνικές εκλογές στο τέλος της τετραετίας</w:t>
      </w:r>
      <w:r>
        <w:rPr>
          <w:rFonts w:eastAsia="Times New Roman"/>
          <w:szCs w:val="24"/>
        </w:rPr>
        <w:t>.</w:t>
      </w:r>
    </w:p>
    <w:p w14:paraId="6E819A33" w14:textId="77777777" w:rsidR="004B0DF5" w:rsidRDefault="00471FB5">
      <w:pPr>
        <w:spacing w:line="600" w:lineRule="auto"/>
        <w:ind w:firstLine="720"/>
        <w:jc w:val="both"/>
        <w:rPr>
          <w:rFonts w:eastAsia="Times New Roman"/>
          <w:szCs w:val="24"/>
        </w:rPr>
      </w:pPr>
      <w:r>
        <w:rPr>
          <w:rFonts w:eastAsia="Times New Roman"/>
          <w:szCs w:val="24"/>
        </w:rPr>
        <w:t>Α</w:t>
      </w:r>
      <w:r w:rsidRPr="008E4A53">
        <w:rPr>
          <w:rFonts w:eastAsia="Times New Roman"/>
          <w:szCs w:val="24"/>
        </w:rPr>
        <w:t xml:space="preserve">ισθάνομαι πολύ περήφανη που με τη δουλειά μου και το έργο μου ως </w:t>
      </w:r>
      <w:r w:rsidRPr="008E4A53">
        <w:rPr>
          <w:rFonts w:eastAsia="Times New Roman"/>
          <w:szCs w:val="24"/>
        </w:rPr>
        <w:t xml:space="preserve">Υπουργός Τουρισμού </w:t>
      </w:r>
      <w:r>
        <w:rPr>
          <w:rFonts w:eastAsia="Times New Roman"/>
          <w:szCs w:val="24"/>
        </w:rPr>
        <w:t>συνέβαλα</w:t>
      </w:r>
      <w:r w:rsidRPr="008E4A53">
        <w:rPr>
          <w:rFonts w:eastAsia="Times New Roman"/>
          <w:szCs w:val="24"/>
        </w:rPr>
        <w:t xml:space="preserve"> σε αυτή την εθνική προσπάθεια για την ενίσχυση της οικονομίας μας και η μεγάλη επιτυχία του τουρισμού </w:t>
      </w:r>
      <w:r w:rsidRPr="008E4A53">
        <w:rPr>
          <w:rFonts w:eastAsia="Times New Roman"/>
          <w:szCs w:val="24"/>
        </w:rPr>
        <w:t xml:space="preserve">όχι μόνον </w:t>
      </w:r>
      <w:r w:rsidRPr="008E4A53">
        <w:rPr>
          <w:rFonts w:eastAsia="Times New Roman"/>
          <w:szCs w:val="24"/>
        </w:rPr>
        <w:lastRenderedPageBreak/>
        <w:t>δημιούργησε νέες χιλιάδες θέσεις εργασίας</w:t>
      </w:r>
      <w:r>
        <w:rPr>
          <w:rFonts w:eastAsia="Times New Roman"/>
          <w:szCs w:val="24"/>
        </w:rPr>
        <w:t>, αλλά και προσέλκυσε</w:t>
      </w:r>
      <w:r w:rsidRPr="008E4A53">
        <w:rPr>
          <w:rFonts w:eastAsia="Times New Roman"/>
          <w:szCs w:val="24"/>
        </w:rPr>
        <w:t xml:space="preserve"> νέες επενδύσεις</w:t>
      </w:r>
      <w:r>
        <w:rPr>
          <w:rFonts w:eastAsia="Times New Roman"/>
          <w:szCs w:val="24"/>
        </w:rPr>
        <w:t>,</w:t>
      </w:r>
      <w:r w:rsidRPr="008E4A53">
        <w:rPr>
          <w:rFonts w:eastAsia="Times New Roman"/>
          <w:szCs w:val="24"/>
        </w:rPr>
        <w:t xml:space="preserve"> απογείωσε τα εθνικά μας έσοδα κι έτσ</w:t>
      </w:r>
      <w:r w:rsidRPr="008E4A53">
        <w:rPr>
          <w:rFonts w:eastAsia="Times New Roman"/>
          <w:szCs w:val="24"/>
        </w:rPr>
        <w:t>ι μας δόθηκε η δυνατότητα να υλοποιήσουμε ακόμα πιο δυναμικά μία οικονομική και κοινωνική πολιτική</w:t>
      </w:r>
      <w:r>
        <w:rPr>
          <w:rFonts w:eastAsia="Times New Roman"/>
          <w:szCs w:val="24"/>
        </w:rPr>
        <w:t>.</w:t>
      </w:r>
    </w:p>
    <w:p w14:paraId="6E819A34" w14:textId="77777777" w:rsidR="004B0DF5" w:rsidRDefault="00471FB5">
      <w:pPr>
        <w:spacing w:line="600" w:lineRule="auto"/>
        <w:ind w:firstLine="720"/>
        <w:jc w:val="both"/>
        <w:rPr>
          <w:rFonts w:eastAsia="Times New Roman"/>
          <w:szCs w:val="24"/>
        </w:rPr>
      </w:pPr>
      <w:r>
        <w:rPr>
          <w:rFonts w:eastAsia="Times New Roman"/>
          <w:szCs w:val="24"/>
        </w:rPr>
        <w:t>Σ</w:t>
      </w:r>
      <w:r w:rsidRPr="008E4A53">
        <w:rPr>
          <w:rFonts w:eastAsia="Times New Roman"/>
          <w:szCs w:val="24"/>
        </w:rPr>
        <w:t xml:space="preserve">ε αυτές τις ισχυρές αναπτυξιακές προοπτικές που δημιουργήσαμε για τον τουρισμό </w:t>
      </w:r>
      <w:r>
        <w:rPr>
          <w:rFonts w:eastAsia="Times New Roman"/>
          <w:szCs w:val="24"/>
        </w:rPr>
        <w:t xml:space="preserve">για </w:t>
      </w:r>
      <w:r w:rsidRPr="008E4A53">
        <w:rPr>
          <w:rFonts w:eastAsia="Times New Roman"/>
          <w:szCs w:val="24"/>
        </w:rPr>
        <w:t xml:space="preserve">τα επόμενα χρόνια είναι πολύ σημαντική η πολιτική απόφαση που έλαβε η </w:t>
      </w:r>
      <w:r>
        <w:rPr>
          <w:rFonts w:eastAsia="Times New Roman"/>
          <w:szCs w:val="24"/>
        </w:rPr>
        <w:t>Κ</w:t>
      </w:r>
      <w:r w:rsidRPr="008E4A53">
        <w:rPr>
          <w:rFonts w:eastAsia="Times New Roman"/>
          <w:szCs w:val="24"/>
        </w:rPr>
        <w:t>υ</w:t>
      </w:r>
      <w:r w:rsidRPr="008E4A53">
        <w:rPr>
          <w:rFonts w:eastAsia="Times New Roman"/>
          <w:szCs w:val="24"/>
        </w:rPr>
        <w:t>βέρνηση να μειωθεί η φορολογία του τουριστικού κλάδου</w:t>
      </w:r>
      <w:r>
        <w:rPr>
          <w:rFonts w:eastAsia="Times New Roman"/>
          <w:szCs w:val="24"/>
        </w:rPr>
        <w:t>,</w:t>
      </w:r>
      <w:r w:rsidRPr="008E4A53">
        <w:rPr>
          <w:rFonts w:eastAsia="Times New Roman"/>
          <w:szCs w:val="24"/>
        </w:rPr>
        <w:t xml:space="preserve"> </w:t>
      </w:r>
      <w:r>
        <w:rPr>
          <w:rFonts w:eastAsia="Times New Roman"/>
          <w:szCs w:val="24"/>
        </w:rPr>
        <w:t>ένα αίτημα</w:t>
      </w:r>
      <w:r w:rsidRPr="008E4A53">
        <w:rPr>
          <w:rFonts w:eastAsia="Times New Roman"/>
          <w:szCs w:val="24"/>
        </w:rPr>
        <w:t xml:space="preserve"> που είχα θέσει στον </w:t>
      </w:r>
      <w:r>
        <w:rPr>
          <w:rFonts w:eastAsia="Times New Roman"/>
          <w:szCs w:val="24"/>
        </w:rPr>
        <w:t>Π</w:t>
      </w:r>
      <w:r w:rsidRPr="008E4A53">
        <w:rPr>
          <w:rFonts w:eastAsia="Times New Roman"/>
          <w:szCs w:val="24"/>
        </w:rPr>
        <w:t xml:space="preserve">ρωθυπουργό και στο </w:t>
      </w:r>
      <w:r>
        <w:rPr>
          <w:rFonts w:eastAsia="Times New Roman"/>
          <w:szCs w:val="24"/>
        </w:rPr>
        <w:t>ο</w:t>
      </w:r>
      <w:r w:rsidRPr="008E4A53">
        <w:rPr>
          <w:rFonts w:eastAsia="Times New Roman"/>
          <w:szCs w:val="24"/>
        </w:rPr>
        <w:t>ικονομικό επιτελείο και το διεκδίκησα</w:t>
      </w:r>
      <w:r>
        <w:rPr>
          <w:rFonts w:eastAsia="Times New Roman"/>
          <w:szCs w:val="24"/>
        </w:rPr>
        <w:t>.</w:t>
      </w:r>
      <w:r w:rsidRPr="008E4A53">
        <w:rPr>
          <w:rFonts w:eastAsia="Times New Roman"/>
          <w:szCs w:val="24"/>
        </w:rPr>
        <w:t xml:space="preserve"> Σήμερα</w:t>
      </w:r>
      <w:r>
        <w:rPr>
          <w:rFonts w:eastAsia="Times New Roman"/>
          <w:szCs w:val="24"/>
        </w:rPr>
        <w:t>,</w:t>
      </w:r>
      <w:r w:rsidRPr="008E4A53">
        <w:rPr>
          <w:rFonts w:eastAsia="Times New Roman"/>
          <w:szCs w:val="24"/>
        </w:rPr>
        <w:t xml:space="preserve"> λοιπόν</w:t>
      </w:r>
      <w:r>
        <w:rPr>
          <w:rFonts w:eastAsia="Times New Roman"/>
          <w:szCs w:val="24"/>
        </w:rPr>
        <w:t>,</w:t>
      </w:r>
      <w:r w:rsidRPr="008E4A53">
        <w:rPr>
          <w:rFonts w:eastAsia="Times New Roman"/>
          <w:szCs w:val="24"/>
        </w:rPr>
        <w:t xml:space="preserve"> έγινε πράξη</w:t>
      </w:r>
      <w:r>
        <w:rPr>
          <w:rFonts w:eastAsia="Times New Roman"/>
          <w:szCs w:val="24"/>
        </w:rPr>
        <w:t>.</w:t>
      </w:r>
      <w:r w:rsidRPr="008E4A53">
        <w:rPr>
          <w:rFonts w:eastAsia="Times New Roman"/>
          <w:szCs w:val="24"/>
        </w:rPr>
        <w:t xml:space="preserve"> </w:t>
      </w:r>
    </w:p>
    <w:p w14:paraId="6E819A35" w14:textId="77777777" w:rsidR="004B0DF5" w:rsidRDefault="00471FB5">
      <w:pPr>
        <w:spacing w:line="600" w:lineRule="auto"/>
        <w:ind w:firstLine="720"/>
        <w:jc w:val="both"/>
        <w:rPr>
          <w:rFonts w:eastAsia="Times New Roman"/>
          <w:szCs w:val="24"/>
        </w:rPr>
      </w:pPr>
      <w:r>
        <w:rPr>
          <w:rFonts w:eastAsia="Times New Roman"/>
          <w:szCs w:val="24"/>
        </w:rPr>
        <w:t>Ε</w:t>
      </w:r>
      <w:r w:rsidRPr="008E4A53">
        <w:rPr>
          <w:rFonts w:eastAsia="Times New Roman"/>
          <w:szCs w:val="24"/>
        </w:rPr>
        <w:t xml:space="preserve">υχαρίστησα </w:t>
      </w:r>
      <w:r>
        <w:rPr>
          <w:rFonts w:eastAsia="Times New Roman"/>
          <w:szCs w:val="24"/>
        </w:rPr>
        <w:t>κ</w:t>
      </w:r>
      <w:r w:rsidRPr="008E4A53">
        <w:rPr>
          <w:rFonts w:eastAsia="Times New Roman"/>
          <w:szCs w:val="24"/>
        </w:rPr>
        <w:t>αι</w:t>
      </w:r>
      <w:r>
        <w:rPr>
          <w:rFonts w:eastAsia="Times New Roman"/>
          <w:szCs w:val="24"/>
        </w:rPr>
        <w:t xml:space="preserve"> τον Ευκλείδη </w:t>
      </w:r>
      <w:proofErr w:type="spellStart"/>
      <w:r>
        <w:rPr>
          <w:rFonts w:eastAsia="Times New Roman"/>
          <w:szCs w:val="24"/>
        </w:rPr>
        <w:t>Τσακαλώτο</w:t>
      </w:r>
      <w:proofErr w:type="spellEnd"/>
      <w:r>
        <w:rPr>
          <w:rFonts w:eastAsia="Times New Roman"/>
          <w:szCs w:val="24"/>
        </w:rPr>
        <w:t xml:space="preserve">, αλλά και </w:t>
      </w:r>
      <w:r>
        <w:rPr>
          <w:rFonts w:eastAsia="Times New Roman"/>
          <w:szCs w:val="24"/>
        </w:rPr>
        <w:t xml:space="preserve">τον </w:t>
      </w:r>
      <w:r w:rsidRPr="008E4A53">
        <w:rPr>
          <w:rFonts w:eastAsia="Times New Roman"/>
          <w:szCs w:val="24"/>
        </w:rPr>
        <w:t>ίδιο τον Πρωθυπουργό</w:t>
      </w:r>
      <w:r>
        <w:rPr>
          <w:rFonts w:eastAsia="Times New Roman"/>
          <w:szCs w:val="24"/>
        </w:rPr>
        <w:t>,</w:t>
      </w:r>
      <w:r w:rsidRPr="008E4A53">
        <w:rPr>
          <w:rFonts w:eastAsia="Times New Roman"/>
          <w:szCs w:val="24"/>
        </w:rPr>
        <w:t xml:space="preserve"> διότι</w:t>
      </w:r>
      <w:r w:rsidRPr="008E4A53">
        <w:rPr>
          <w:rFonts w:eastAsia="Times New Roman"/>
          <w:szCs w:val="24"/>
        </w:rPr>
        <w:t xml:space="preserve"> μόλις εξασφαλίσαμε δημοσιονομικό χώρο</w:t>
      </w:r>
      <w:r>
        <w:rPr>
          <w:rFonts w:eastAsia="Times New Roman"/>
          <w:szCs w:val="24"/>
        </w:rPr>
        <w:t>,</w:t>
      </w:r>
      <w:r w:rsidRPr="008E4A53">
        <w:rPr>
          <w:rFonts w:eastAsia="Times New Roman"/>
          <w:szCs w:val="24"/>
        </w:rPr>
        <w:t xml:space="preserve"> καταφέραμε να μειώσουμε το</w:t>
      </w:r>
      <w:r>
        <w:rPr>
          <w:rFonts w:eastAsia="Times New Roman"/>
          <w:szCs w:val="24"/>
        </w:rPr>
        <w:t>ν</w:t>
      </w:r>
      <w:r w:rsidRPr="008E4A53">
        <w:rPr>
          <w:rFonts w:eastAsia="Times New Roman"/>
          <w:szCs w:val="24"/>
        </w:rPr>
        <w:t xml:space="preserve"> ΦΠΑ στην εστίαση άμεσα</w:t>
      </w:r>
      <w:r>
        <w:rPr>
          <w:rFonts w:eastAsia="Times New Roman"/>
          <w:szCs w:val="24"/>
        </w:rPr>
        <w:t>,</w:t>
      </w:r>
      <w:r w:rsidRPr="008E4A53">
        <w:rPr>
          <w:rFonts w:eastAsia="Times New Roman"/>
          <w:szCs w:val="24"/>
        </w:rPr>
        <w:t xml:space="preserve"> από το 24% στο 13% για το 2019 και το 2020 και η εστίαση και η διαμονή από το 13% θα πάει στο 11%</w:t>
      </w:r>
      <w:r>
        <w:rPr>
          <w:rFonts w:eastAsia="Times New Roman"/>
          <w:szCs w:val="24"/>
        </w:rPr>
        <w:t>. Είναι</w:t>
      </w:r>
      <w:r w:rsidRPr="008E4A53">
        <w:rPr>
          <w:rFonts w:eastAsia="Times New Roman"/>
          <w:szCs w:val="24"/>
        </w:rPr>
        <w:t xml:space="preserve"> μία πολύ μεγάλη ανάσα για όλο τον τουριστικό κλάδο και θα τον κάνει ακόμα πιο ανταγωνιστικό</w:t>
      </w:r>
      <w:r>
        <w:rPr>
          <w:rFonts w:eastAsia="Times New Roman"/>
          <w:szCs w:val="24"/>
        </w:rPr>
        <w:t>,</w:t>
      </w:r>
      <w:r w:rsidRPr="008E4A53">
        <w:rPr>
          <w:rFonts w:eastAsia="Times New Roman"/>
          <w:szCs w:val="24"/>
        </w:rPr>
        <w:t xml:space="preserve"> έτσι ώστε η Ελλάδα μας να γίνει ακόμα πιο ελκυστική</w:t>
      </w:r>
      <w:r>
        <w:rPr>
          <w:rFonts w:eastAsia="Times New Roman"/>
          <w:szCs w:val="24"/>
        </w:rPr>
        <w:t>.</w:t>
      </w:r>
    </w:p>
    <w:p w14:paraId="6E819A36" w14:textId="77777777" w:rsidR="004B0DF5" w:rsidRDefault="00471FB5">
      <w:pPr>
        <w:spacing w:line="600" w:lineRule="auto"/>
        <w:ind w:firstLine="720"/>
        <w:jc w:val="both"/>
        <w:rPr>
          <w:rFonts w:eastAsia="Times New Roman"/>
          <w:szCs w:val="24"/>
        </w:rPr>
      </w:pPr>
      <w:r>
        <w:rPr>
          <w:rFonts w:eastAsia="Times New Roman"/>
          <w:szCs w:val="24"/>
        </w:rPr>
        <w:lastRenderedPageBreak/>
        <w:t>Θέλω εδώ,</w:t>
      </w:r>
      <w:r w:rsidRPr="008E4A53">
        <w:rPr>
          <w:rFonts w:eastAsia="Times New Roman"/>
          <w:szCs w:val="24"/>
        </w:rPr>
        <w:t xml:space="preserve"> </w:t>
      </w:r>
      <w:r>
        <w:rPr>
          <w:rFonts w:eastAsia="Times New Roman"/>
          <w:szCs w:val="24"/>
        </w:rPr>
        <w:t>όμως,</w:t>
      </w:r>
      <w:r w:rsidRPr="008E4A53">
        <w:rPr>
          <w:rFonts w:eastAsia="Times New Roman"/>
          <w:szCs w:val="24"/>
        </w:rPr>
        <w:t xml:space="preserve"> να εκφράσω τη θλίψη μου για την </w:t>
      </w:r>
      <w:r>
        <w:rPr>
          <w:rFonts w:eastAsia="Times New Roman"/>
          <w:szCs w:val="24"/>
        </w:rPr>
        <w:t>Α</w:t>
      </w:r>
      <w:r w:rsidRPr="008E4A53">
        <w:rPr>
          <w:rFonts w:eastAsia="Times New Roman"/>
          <w:szCs w:val="24"/>
        </w:rPr>
        <w:t>ντιπολίτευση</w:t>
      </w:r>
      <w:r>
        <w:rPr>
          <w:rFonts w:eastAsia="Times New Roman"/>
          <w:szCs w:val="24"/>
        </w:rPr>
        <w:t>,</w:t>
      </w:r>
      <w:r w:rsidRPr="008E4A53">
        <w:rPr>
          <w:rFonts w:eastAsia="Times New Roman"/>
          <w:szCs w:val="24"/>
        </w:rPr>
        <w:t xml:space="preserve"> αλλά και για τους πολιτικούς μας αντιπάλους</w:t>
      </w:r>
      <w:r>
        <w:rPr>
          <w:rFonts w:eastAsia="Times New Roman"/>
          <w:szCs w:val="24"/>
        </w:rPr>
        <w:t>,</w:t>
      </w:r>
      <w:r w:rsidRPr="008E4A53">
        <w:rPr>
          <w:rFonts w:eastAsia="Times New Roman"/>
          <w:szCs w:val="24"/>
        </w:rPr>
        <w:t xml:space="preserve"> π</w:t>
      </w:r>
      <w:r w:rsidRPr="008E4A53">
        <w:rPr>
          <w:rFonts w:eastAsia="Times New Roman"/>
          <w:szCs w:val="24"/>
        </w:rPr>
        <w:t>ου επιδίδονται στην κατασκευή ειδήσεων και προσπαθούν να κάνουν πολιτική με σκανδαλολογία</w:t>
      </w:r>
      <w:r>
        <w:rPr>
          <w:rFonts w:eastAsia="Times New Roman"/>
          <w:szCs w:val="24"/>
        </w:rPr>
        <w:t>,</w:t>
      </w:r>
      <w:r w:rsidRPr="008E4A53">
        <w:rPr>
          <w:rFonts w:eastAsia="Times New Roman"/>
          <w:szCs w:val="24"/>
        </w:rPr>
        <w:t xml:space="preserve"> κουτσομπολιά και ανήθικες προσωπικές επιθέσεις</w:t>
      </w:r>
      <w:r>
        <w:rPr>
          <w:rFonts w:eastAsia="Times New Roman"/>
          <w:szCs w:val="24"/>
        </w:rPr>
        <w:t>. Σ</w:t>
      </w:r>
      <w:r w:rsidRPr="008E4A53">
        <w:rPr>
          <w:rFonts w:eastAsia="Times New Roman"/>
          <w:szCs w:val="24"/>
        </w:rPr>
        <w:t>ε αυτά τα ψεύδη και τις συκοφαντίες εγώ απαντώ πάντοτε πολιτικά</w:t>
      </w:r>
      <w:r>
        <w:rPr>
          <w:rFonts w:eastAsia="Times New Roman"/>
          <w:szCs w:val="24"/>
        </w:rPr>
        <w:t>,</w:t>
      </w:r>
      <w:r w:rsidRPr="008E4A53">
        <w:rPr>
          <w:rFonts w:eastAsia="Times New Roman"/>
          <w:szCs w:val="24"/>
        </w:rPr>
        <w:t xml:space="preserve"> με σοβαρότητα και υπευθυνότητα</w:t>
      </w:r>
      <w:r>
        <w:rPr>
          <w:rFonts w:eastAsia="Times New Roman"/>
          <w:szCs w:val="24"/>
        </w:rPr>
        <w:t>.</w:t>
      </w:r>
      <w:r w:rsidRPr="008E4A53">
        <w:rPr>
          <w:rFonts w:eastAsia="Times New Roman"/>
          <w:szCs w:val="24"/>
        </w:rPr>
        <w:t xml:space="preserve"> </w:t>
      </w:r>
      <w:r>
        <w:rPr>
          <w:rFonts w:eastAsia="Times New Roman"/>
          <w:szCs w:val="24"/>
        </w:rPr>
        <w:t>Κ</w:t>
      </w:r>
      <w:r w:rsidRPr="008E4A53">
        <w:rPr>
          <w:rFonts w:eastAsia="Times New Roman"/>
          <w:szCs w:val="24"/>
        </w:rPr>
        <w:t>αταλαβαίνω ότι δυσ</w:t>
      </w:r>
      <w:r w:rsidRPr="008E4A53">
        <w:rPr>
          <w:rFonts w:eastAsia="Times New Roman"/>
          <w:szCs w:val="24"/>
        </w:rPr>
        <w:t>κολεύονται να δεχθούν την επιτυχημένη δουλειά μου στον τουρισμό</w:t>
      </w:r>
      <w:r>
        <w:rPr>
          <w:rFonts w:eastAsia="Times New Roman"/>
          <w:szCs w:val="24"/>
        </w:rPr>
        <w:t>,</w:t>
      </w:r>
      <w:r w:rsidRPr="008E4A53">
        <w:rPr>
          <w:rFonts w:eastAsia="Times New Roman"/>
          <w:szCs w:val="24"/>
        </w:rPr>
        <w:t xml:space="preserve"> που</w:t>
      </w:r>
      <w:r>
        <w:rPr>
          <w:rFonts w:eastAsia="Times New Roman"/>
          <w:szCs w:val="24"/>
        </w:rPr>
        <w:t>,</w:t>
      </w:r>
      <w:r w:rsidRPr="008E4A53">
        <w:rPr>
          <w:rFonts w:eastAsia="Times New Roman"/>
          <w:szCs w:val="24"/>
        </w:rPr>
        <w:t xml:space="preserve"> αν θέλετε</w:t>
      </w:r>
      <w:r>
        <w:rPr>
          <w:rFonts w:eastAsia="Times New Roman"/>
          <w:szCs w:val="24"/>
        </w:rPr>
        <w:t>,</w:t>
      </w:r>
      <w:r w:rsidRPr="008E4A53">
        <w:rPr>
          <w:rFonts w:eastAsia="Times New Roman"/>
          <w:szCs w:val="24"/>
        </w:rPr>
        <w:t xml:space="preserve"> στήριξε την Ελλάδα στα δύσκολα χρόνια και μας έδωσε τη δυνατότητα να κάνουμε αυτά τα μόνιμα μέτρα</w:t>
      </w:r>
      <w:r>
        <w:rPr>
          <w:rFonts w:eastAsia="Times New Roman"/>
          <w:szCs w:val="24"/>
        </w:rPr>
        <w:t>,</w:t>
      </w:r>
      <w:r w:rsidRPr="008E4A53">
        <w:rPr>
          <w:rFonts w:eastAsia="Times New Roman"/>
          <w:szCs w:val="24"/>
        </w:rPr>
        <w:t xml:space="preserve"> να κάνουμε μία οικονομική πολιτική για την ευημερία των π</w:t>
      </w:r>
      <w:r>
        <w:rPr>
          <w:rFonts w:eastAsia="Times New Roman"/>
          <w:szCs w:val="24"/>
        </w:rPr>
        <w:t>ολλών. Όπως,</w:t>
      </w:r>
      <w:r w:rsidRPr="008E4A53">
        <w:rPr>
          <w:rFonts w:eastAsia="Times New Roman"/>
          <w:szCs w:val="24"/>
        </w:rPr>
        <w:t xml:space="preserve"> </w:t>
      </w:r>
      <w:r>
        <w:rPr>
          <w:rFonts w:eastAsia="Times New Roman"/>
          <w:szCs w:val="24"/>
        </w:rPr>
        <w:t>επίσης</w:t>
      </w:r>
      <w:r>
        <w:rPr>
          <w:rFonts w:eastAsia="Times New Roman"/>
          <w:szCs w:val="24"/>
        </w:rPr>
        <w:t>,</w:t>
      </w:r>
      <w:r w:rsidRPr="008E4A53">
        <w:rPr>
          <w:rFonts w:eastAsia="Times New Roman"/>
          <w:szCs w:val="24"/>
        </w:rPr>
        <w:t xml:space="preserve"> </w:t>
      </w:r>
      <w:r>
        <w:rPr>
          <w:rFonts w:eastAsia="Times New Roman"/>
          <w:szCs w:val="24"/>
        </w:rPr>
        <w:t>θλίβομαι</w:t>
      </w:r>
      <w:r w:rsidRPr="008E4A53">
        <w:rPr>
          <w:rFonts w:eastAsia="Times New Roman"/>
          <w:szCs w:val="24"/>
        </w:rPr>
        <w:t xml:space="preserve"> και για τις σεξιστικές επιθέσεις που </w:t>
      </w:r>
      <w:r>
        <w:rPr>
          <w:rFonts w:eastAsia="Times New Roman"/>
          <w:szCs w:val="24"/>
        </w:rPr>
        <w:t>έ</w:t>
      </w:r>
      <w:r w:rsidRPr="008E4A53">
        <w:rPr>
          <w:rFonts w:eastAsia="Times New Roman"/>
          <w:szCs w:val="24"/>
        </w:rPr>
        <w:t>χω δεχτεί στο παρελθόν</w:t>
      </w:r>
      <w:r>
        <w:rPr>
          <w:rFonts w:eastAsia="Times New Roman"/>
          <w:szCs w:val="24"/>
        </w:rPr>
        <w:t>,</w:t>
      </w:r>
      <w:r w:rsidRPr="008E4A53">
        <w:rPr>
          <w:rFonts w:eastAsia="Times New Roman"/>
          <w:szCs w:val="24"/>
        </w:rPr>
        <w:t xml:space="preserve"> απλά μόνο επειδή είμαι γυναίκα και εργάστηκα για την επιτυχία αυτής της </w:t>
      </w:r>
      <w:r>
        <w:rPr>
          <w:rFonts w:eastAsia="Times New Roman"/>
          <w:szCs w:val="24"/>
        </w:rPr>
        <w:t>Κ</w:t>
      </w:r>
      <w:r w:rsidRPr="008E4A53">
        <w:rPr>
          <w:rFonts w:eastAsia="Times New Roman"/>
          <w:szCs w:val="24"/>
        </w:rPr>
        <w:t>υβέρνησης του Αλέξη Τσίπρα</w:t>
      </w:r>
      <w:r>
        <w:rPr>
          <w:rFonts w:eastAsia="Times New Roman"/>
          <w:szCs w:val="24"/>
        </w:rPr>
        <w:t>.</w:t>
      </w:r>
    </w:p>
    <w:p w14:paraId="6E819A37" w14:textId="77777777" w:rsidR="004B0DF5" w:rsidRDefault="00471FB5">
      <w:pPr>
        <w:spacing w:line="600" w:lineRule="auto"/>
        <w:ind w:firstLine="720"/>
        <w:jc w:val="both"/>
        <w:rPr>
          <w:rFonts w:eastAsia="Times New Roman"/>
          <w:szCs w:val="24"/>
        </w:rPr>
      </w:pPr>
      <w:r>
        <w:rPr>
          <w:rFonts w:eastAsia="Times New Roman"/>
          <w:szCs w:val="24"/>
        </w:rPr>
        <w:lastRenderedPageBreak/>
        <w:t>Κ</w:t>
      </w:r>
      <w:r w:rsidRPr="008E4A53">
        <w:rPr>
          <w:rFonts w:eastAsia="Times New Roman"/>
          <w:szCs w:val="24"/>
        </w:rPr>
        <w:t>λείνοντας</w:t>
      </w:r>
      <w:r>
        <w:rPr>
          <w:rFonts w:eastAsia="Times New Roman"/>
          <w:szCs w:val="24"/>
        </w:rPr>
        <w:t>,</w:t>
      </w:r>
      <w:r w:rsidRPr="008E4A53">
        <w:rPr>
          <w:rFonts w:eastAsia="Times New Roman"/>
          <w:szCs w:val="24"/>
        </w:rPr>
        <w:t xml:space="preserve"> </w:t>
      </w:r>
      <w:r>
        <w:rPr>
          <w:rFonts w:eastAsia="Times New Roman"/>
          <w:szCs w:val="24"/>
        </w:rPr>
        <w:t>θ</w:t>
      </w:r>
      <w:r w:rsidRPr="008E4A53">
        <w:rPr>
          <w:rFonts w:eastAsia="Times New Roman"/>
          <w:szCs w:val="24"/>
        </w:rPr>
        <w:t>έλω να ξεκαθαρίσω και κάποι</w:t>
      </w:r>
      <w:r>
        <w:rPr>
          <w:rFonts w:eastAsia="Times New Roman"/>
          <w:szCs w:val="24"/>
        </w:rPr>
        <w:t>ες</w:t>
      </w:r>
      <w:r w:rsidRPr="008E4A53">
        <w:rPr>
          <w:rFonts w:eastAsia="Times New Roman"/>
          <w:szCs w:val="24"/>
        </w:rPr>
        <w:t xml:space="preserve"> συκοφαντίες που ακούστηκαν σήμερα προς </w:t>
      </w:r>
      <w:r w:rsidRPr="008E4A53">
        <w:rPr>
          <w:rFonts w:eastAsia="Times New Roman"/>
          <w:szCs w:val="24"/>
        </w:rPr>
        <w:t>το πρόσωπό μου</w:t>
      </w:r>
      <w:r>
        <w:rPr>
          <w:rFonts w:eastAsia="Times New Roman"/>
          <w:szCs w:val="24"/>
        </w:rPr>
        <w:t>,</w:t>
      </w:r>
      <w:r w:rsidRPr="008E4A53">
        <w:rPr>
          <w:rFonts w:eastAsia="Times New Roman"/>
          <w:szCs w:val="24"/>
        </w:rPr>
        <w:t xml:space="preserve"> διότι ουδέποτε το Υπουργείο </w:t>
      </w:r>
      <w:r>
        <w:rPr>
          <w:rFonts w:eastAsia="Times New Roman"/>
          <w:szCs w:val="24"/>
        </w:rPr>
        <w:t>Το</w:t>
      </w:r>
      <w:r w:rsidRPr="008E4A53">
        <w:rPr>
          <w:rFonts w:eastAsia="Times New Roman"/>
          <w:szCs w:val="24"/>
        </w:rPr>
        <w:t>υρισμού</w:t>
      </w:r>
      <w:r>
        <w:rPr>
          <w:rFonts w:eastAsia="Times New Roman"/>
          <w:szCs w:val="24"/>
        </w:rPr>
        <w:t xml:space="preserve"> ή ο ΕΟΤ</w:t>
      </w:r>
      <w:r w:rsidRPr="008E4A53">
        <w:rPr>
          <w:rFonts w:eastAsia="Times New Roman"/>
          <w:szCs w:val="24"/>
        </w:rPr>
        <w:t xml:space="preserve"> είχαν τον προϋπολογισμό να δώσουν χρήματα σε εταιρείες δημοσκοπήσεων για να μπορέσουμε να κάνουμε έρευνες</w:t>
      </w:r>
      <w:r>
        <w:rPr>
          <w:rFonts w:eastAsia="Times New Roman"/>
          <w:szCs w:val="24"/>
        </w:rPr>
        <w:t>,</w:t>
      </w:r>
      <w:r w:rsidRPr="008E4A53">
        <w:rPr>
          <w:rFonts w:eastAsia="Times New Roman"/>
          <w:szCs w:val="24"/>
        </w:rPr>
        <w:t xml:space="preserve"> όπως ειπώθηκε</w:t>
      </w:r>
      <w:r>
        <w:rPr>
          <w:rFonts w:eastAsia="Times New Roman"/>
          <w:szCs w:val="24"/>
        </w:rPr>
        <w:t>,</w:t>
      </w:r>
      <w:r w:rsidRPr="008E4A53">
        <w:rPr>
          <w:rFonts w:eastAsia="Times New Roman"/>
          <w:szCs w:val="24"/>
        </w:rPr>
        <w:t xml:space="preserve"> προκειμένου αν θέλετε να έχουμε την εύνοια των δημοσκόπων</w:t>
      </w:r>
      <w:r>
        <w:rPr>
          <w:rFonts w:eastAsia="Times New Roman"/>
          <w:szCs w:val="24"/>
        </w:rPr>
        <w:t>.</w:t>
      </w:r>
      <w:r w:rsidRPr="008E4A53">
        <w:rPr>
          <w:rFonts w:eastAsia="Times New Roman"/>
          <w:szCs w:val="24"/>
        </w:rPr>
        <w:t xml:space="preserve"> </w:t>
      </w:r>
    </w:p>
    <w:p w14:paraId="6E819A38" w14:textId="77777777" w:rsidR="004B0DF5" w:rsidRDefault="00471FB5">
      <w:pPr>
        <w:spacing w:line="600" w:lineRule="auto"/>
        <w:ind w:firstLine="720"/>
        <w:jc w:val="both"/>
        <w:rPr>
          <w:rFonts w:eastAsia="Times New Roman"/>
          <w:szCs w:val="24"/>
        </w:rPr>
      </w:pPr>
      <w:r>
        <w:rPr>
          <w:rFonts w:eastAsia="Times New Roman"/>
          <w:szCs w:val="24"/>
        </w:rPr>
        <w:t>Το</w:t>
      </w:r>
      <w:r w:rsidRPr="008E4A53">
        <w:rPr>
          <w:rFonts w:eastAsia="Times New Roman"/>
          <w:szCs w:val="24"/>
        </w:rPr>
        <w:t xml:space="preserve"> Υπουργείο</w:t>
      </w:r>
      <w:r w:rsidRPr="008E4A53">
        <w:rPr>
          <w:rFonts w:eastAsia="Times New Roman"/>
          <w:szCs w:val="24"/>
        </w:rPr>
        <w:t xml:space="preserve"> δεν έχει σ</w:t>
      </w:r>
      <w:r>
        <w:rPr>
          <w:rFonts w:eastAsia="Times New Roman"/>
          <w:szCs w:val="24"/>
        </w:rPr>
        <w:t>υμβάσεις.</w:t>
      </w:r>
      <w:r w:rsidRPr="008E4A53">
        <w:rPr>
          <w:rFonts w:eastAsia="Times New Roman"/>
          <w:szCs w:val="24"/>
        </w:rPr>
        <w:t xml:space="preserve"> </w:t>
      </w:r>
      <w:r>
        <w:rPr>
          <w:rFonts w:eastAsia="Times New Roman"/>
          <w:szCs w:val="24"/>
        </w:rPr>
        <w:t>Ο</w:t>
      </w:r>
      <w:r w:rsidRPr="008E4A53">
        <w:rPr>
          <w:rFonts w:eastAsia="Times New Roman"/>
          <w:szCs w:val="24"/>
        </w:rPr>
        <w:t xml:space="preserve"> </w:t>
      </w:r>
      <w:r>
        <w:rPr>
          <w:rFonts w:eastAsia="Times New Roman"/>
          <w:szCs w:val="24"/>
        </w:rPr>
        <w:t>Ε</w:t>
      </w:r>
      <w:r w:rsidRPr="008E4A53">
        <w:rPr>
          <w:rFonts w:eastAsia="Times New Roman"/>
          <w:szCs w:val="24"/>
        </w:rPr>
        <w:t>λληνικός Οργανισμός Τουρισμού</w:t>
      </w:r>
      <w:r>
        <w:rPr>
          <w:rFonts w:eastAsia="Times New Roman"/>
          <w:szCs w:val="24"/>
        </w:rPr>
        <w:t>, όμως,</w:t>
      </w:r>
      <w:r w:rsidRPr="008E4A53">
        <w:rPr>
          <w:rFonts w:eastAsia="Times New Roman"/>
          <w:szCs w:val="24"/>
        </w:rPr>
        <w:t xml:space="preserve"> που έχει συμβάσεις</w:t>
      </w:r>
      <w:r>
        <w:rPr>
          <w:rFonts w:eastAsia="Times New Roman"/>
          <w:szCs w:val="24"/>
        </w:rPr>
        <w:t>,</w:t>
      </w:r>
      <w:r w:rsidRPr="008E4A53">
        <w:rPr>
          <w:rFonts w:eastAsia="Times New Roman"/>
          <w:szCs w:val="24"/>
        </w:rPr>
        <w:t xml:space="preserve"> τ</w:t>
      </w:r>
      <w:r>
        <w:rPr>
          <w:rFonts w:eastAsia="Times New Roman"/>
          <w:szCs w:val="24"/>
        </w:rPr>
        <w:t>ι</w:t>
      </w:r>
      <w:r w:rsidRPr="008E4A53">
        <w:rPr>
          <w:rFonts w:eastAsia="Times New Roman"/>
          <w:szCs w:val="24"/>
        </w:rPr>
        <w:t xml:space="preserve">ς ανεβάζει όλες στη </w:t>
      </w:r>
      <w:r>
        <w:rPr>
          <w:rFonts w:eastAsia="Times New Roman"/>
          <w:szCs w:val="24"/>
        </w:rPr>
        <w:t>«</w:t>
      </w:r>
      <w:r w:rsidRPr="008E4A53">
        <w:rPr>
          <w:rFonts w:eastAsia="Times New Roman"/>
          <w:szCs w:val="24"/>
        </w:rPr>
        <w:t>ΔΙΑΥΓΕΙΑ</w:t>
      </w:r>
      <w:r>
        <w:rPr>
          <w:rFonts w:eastAsia="Times New Roman"/>
          <w:szCs w:val="24"/>
        </w:rPr>
        <w:t>».</w:t>
      </w:r>
      <w:r w:rsidRPr="008E4A53">
        <w:rPr>
          <w:rFonts w:eastAsia="Times New Roman"/>
          <w:szCs w:val="24"/>
        </w:rPr>
        <w:t xml:space="preserve"> </w:t>
      </w:r>
      <w:r>
        <w:rPr>
          <w:rFonts w:eastAsia="Times New Roman"/>
          <w:szCs w:val="24"/>
        </w:rPr>
        <w:t>Ε</w:t>
      </w:r>
      <w:r w:rsidRPr="008E4A53">
        <w:rPr>
          <w:rFonts w:eastAsia="Times New Roman"/>
          <w:szCs w:val="24"/>
        </w:rPr>
        <w:t xml:space="preserve">ίναι στη διάθεση </w:t>
      </w:r>
      <w:r>
        <w:rPr>
          <w:rFonts w:eastAsia="Times New Roman"/>
          <w:szCs w:val="24"/>
        </w:rPr>
        <w:t>τ</w:t>
      </w:r>
      <w:r w:rsidRPr="008E4A53">
        <w:rPr>
          <w:rFonts w:eastAsia="Times New Roman"/>
          <w:szCs w:val="24"/>
        </w:rPr>
        <w:t xml:space="preserve">ου οποιοδήποτε </w:t>
      </w:r>
      <w:r>
        <w:rPr>
          <w:rFonts w:eastAsia="Times New Roman"/>
          <w:szCs w:val="24"/>
        </w:rPr>
        <w:t>πολίτη,</w:t>
      </w:r>
      <w:r w:rsidRPr="008E4A53">
        <w:rPr>
          <w:rFonts w:eastAsia="Times New Roman"/>
          <w:szCs w:val="24"/>
        </w:rPr>
        <w:t xml:space="preserve"> για </w:t>
      </w:r>
      <w:r>
        <w:rPr>
          <w:rFonts w:eastAsia="Times New Roman"/>
          <w:szCs w:val="24"/>
        </w:rPr>
        <w:t xml:space="preserve">να μπορέσει να δει τη διαφήμιση, </w:t>
      </w:r>
      <w:r w:rsidRPr="008E4A53">
        <w:rPr>
          <w:rFonts w:eastAsia="Times New Roman"/>
          <w:szCs w:val="24"/>
        </w:rPr>
        <w:t>την προβολή</w:t>
      </w:r>
      <w:r>
        <w:rPr>
          <w:rFonts w:eastAsia="Times New Roman"/>
          <w:szCs w:val="24"/>
        </w:rPr>
        <w:t>,</w:t>
      </w:r>
      <w:r w:rsidRPr="008E4A53">
        <w:rPr>
          <w:rFonts w:eastAsia="Times New Roman"/>
          <w:szCs w:val="24"/>
        </w:rPr>
        <w:t xml:space="preserve"> τις δημόσιες σχέσεις και ό</w:t>
      </w:r>
      <w:r>
        <w:rPr>
          <w:rFonts w:eastAsia="Times New Roman"/>
          <w:szCs w:val="24"/>
        </w:rPr>
        <w:t>,</w:t>
      </w:r>
      <w:r w:rsidRPr="008E4A53">
        <w:rPr>
          <w:rFonts w:eastAsia="Times New Roman"/>
          <w:szCs w:val="24"/>
        </w:rPr>
        <w:t xml:space="preserve">τι κάνουμε με τις </w:t>
      </w:r>
      <w:r w:rsidRPr="008E4A53">
        <w:rPr>
          <w:rFonts w:eastAsia="Times New Roman"/>
          <w:szCs w:val="24"/>
        </w:rPr>
        <w:t>εκθέσεις μας στο εξωτερικό</w:t>
      </w:r>
      <w:r>
        <w:rPr>
          <w:rFonts w:eastAsia="Times New Roman"/>
          <w:szCs w:val="24"/>
        </w:rPr>
        <w:t>.</w:t>
      </w:r>
    </w:p>
    <w:p w14:paraId="6E819A39" w14:textId="77777777" w:rsidR="004B0DF5" w:rsidRDefault="00471FB5">
      <w:pPr>
        <w:spacing w:line="600" w:lineRule="auto"/>
        <w:ind w:firstLine="720"/>
        <w:jc w:val="both"/>
        <w:rPr>
          <w:rFonts w:eastAsia="Times New Roman"/>
          <w:szCs w:val="24"/>
        </w:rPr>
      </w:pPr>
      <w:r>
        <w:rPr>
          <w:rFonts w:eastAsia="Times New Roman"/>
          <w:szCs w:val="24"/>
        </w:rPr>
        <w:t>Ο</w:t>
      </w:r>
      <w:r w:rsidRPr="008E4A53">
        <w:rPr>
          <w:rFonts w:eastAsia="Times New Roman"/>
          <w:szCs w:val="24"/>
        </w:rPr>
        <w:t xml:space="preserve"> προϋπολογισμός του </w:t>
      </w:r>
      <w:r>
        <w:rPr>
          <w:rFonts w:eastAsia="Times New Roman"/>
          <w:szCs w:val="24"/>
        </w:rPr>
        <w:t xml:space="preserve">ΕΟΤ, </w:t>
      </w:r>
      <w:r w:rsidRPr="008E4A53">
        <w:rPr>
          <w:rFonts w:eastAsia="Times New Roman"/>
          <w:szCs w:val="24"/>
        </w:rPr>
        <w:t>δυστυχώς</w:t>
      </w:r>
      <w:r>
        <w:rPr>
          <w:rFonts w:eastAsia="Times New Roman"/>
          <w:szCs w:val="24"/>
        </w:rPr>
        <w:t>,</w:t>
      </w:r>
      <w:r w:rsidRPr="008E4A53">
        <w:rPr>
          <w:rFonts w:eastAsia="Times New Roman"/>
          <w:szCs w:val="24"/>
        </w:rPr>
        <w:t xml:space="preserve"> είναι πάρα πολύ μικρός και παρ</w:t>
      </w:r>
      <w:r>
        <w:rPr>
          <w:rFonts w:eastAsia="Times New Roman"/>
          <w:szCs w:val="24"/>
        </w:rPr>
        <w:t xml:space="preserve">’ </w:t>
      </w:r>
      <w:r w:rsidRPr="008E4A53">
        <w:rPr>
          <w:rFonts w:eastAsia="Times New Roman"/>
          <w:szCs w:val="24"/>
        </w:rPr>
        <w:t xml:space="preserve">όλο που θα ήταν πάρα πολύ </w:t>
      </w:r>
      <w:r>
        <w:rPr>
          <w:rFonts w:eastAsia="Times New Roman"/>
          <w:szCs w:val="24"/>
        </w:rPr>
        <w:t>χ</w:t>
      </w:r>
      <w:r w:rsidRPr="008E4A53">
        <w:rPr>
          <w:rFonts w:eastAsia="Times New Roman"/>
          <w:szCs w:val="24"/>
        </w:rPr>
        <w:t>ρήσιμες κάποιες έρευνες</w:t>
      </w:r>
      <w:r>
        <w:rPr>
          <w:rFonts w:eastAsia="Times New Roman"/>
          <w:szCs w:val="24"/>
        </w:rPr>
        <w:t>,</w:t>
      </w:r>
      <w:r w:rsidRPr="008E4A53">
        <w:rPr>
          <w:rFonts w:eastAsia="Times New Roman"/>
          <w:szCs w:val="24"/>
        </w:rPr>
        <w:t xml:space="preserve"> ώστε να μπορέσουμε να χαράξουμε πιο </w:t>
      </w:r>
      <w:proofErr w:type="spellStart"/>
      <w:r w:rsidRPr="008E4A53">
        <w:rPr>
          <w:rFonts w:eastAsia="Times New Roman"/>
          <w:szCs w:val="24"/>
        </w:rPr>
        <w:t>στοχευμένη</w:t>
      </w:r>
      <w:proofErr w:type="spellEnd"/>
      <w:r w:rsidRPr="008E4A53">
        <w:rPr>
          <w:rFonts w:eastAsia="Times New Roman"/>
          <w:szCs w:val="24"/>
        </w:rPr>
        <w:t xml:space="preserve"> πολιτική</w:t>
      </w:r>
      <w:r>
        <w:rPr>
          <w:rFonts w:eastAsia="Times New Roman"/>
          <w:szCs w:val="24"/>
        </w:rPr>
        <w:t>,</w:t>
      </w:r>
      <w:r w:rsidRPr="008E4A53">
        <w:rPr>
          <w:rFonts w:eastAsia="Times New Roman"/>
          <w:szCs w:val="24"/>
        </w:rPr>
        <w:t xml:space="preserve"> </w:t>
      </w:r>
      <w:r>
        <w:rPr>
          <w:rFonts w:eastAsia="Times New Roman"/>
          <w:szCs w:val="24"/>
        </w:rPr>
        <w:t>δ</w:t>
      </w:r>
      <w:r w:rsidRPr="008E4A53">
        <w:rPr>
          <w:rFonts w:eastAsia="Times New Roman"/>
          <w:szCs w:val="24"/>
        </w:rPr>
        <w:t>υστυχώς δεν είχαμε ποτέ αυτή τη δυνατότητα</w:t>
      </w:r>
      <w:r>
        <w:rPr>
          <w:rFonts w:eastAsia="Times New Roman"/>
          <w:szCs w:val="24"/>
        </w:rPr>
        <w:t xml:space="preserve">, </w:t>
      </w:r>
      <w:r w:rsidRPr="008E4A53">
        <w:rPr>
          <w:rFonts w:eastAsia="Times New Roman"/>
          <w:szCs w:val="24"/>
        </w:rPr>
        <w:t>με μία</w:t>
      </w:r>
      <w:r w:rsidRPr="008E4A53">
        <w:rPr>
          <w:rFonts w:eastAsia="Times New Roman"/>
          <w:szCs w:val="24"/>
        </w:rPr>
        <w:t xml:space="preserve"> εξαίρεση το 2016</w:t>
      </w:r>
      <w:r>
        <w:rPr>
          <w:rFonts w:eastAsia="Times New Roman"/>
          <w:szCs w:val="24"/>
        </w:rPr>
        <w:t>,</w:t>
      </w:r>
      <w:r w:rsidRPr="008E4A53">
        <w:rPr>
          <w:rFonts w:eastAsia="Times New Roman"/>
          <w:szCs w:val="24"/>
        </w:rPr>
        <w:t xml:space="preserve"> μετά την προσφυγική κρίση</w:t>
      </w:r>
      <w:r>
        <w:rPr>
          <w:rFonts w:eastAsia="Times New Roman"/>
          <w:szCs w:val="24"/>
        </w:rPr>
        <w:t>,</w:t>
      </w:r>
      <w:r w:rsidRPr="008E4A53">
        <w:rPr>
          <w:rFonts w:eastAsia="Times New Roman"/>
          <w:szCs w:val="24"/>
        </w:rPr>
        <w:t xml:space="preserve"> όταν </w:t>
      </w:r>
      <w:r>
        <w:rPr>
          <w:rFonts w:eastAsia="Times New Roman"/>
          <w:szCs w:val="24"/>
        </w:rPr>
        <w:t>ο ΕΟΤ</w:t>
      </w:r>
      <w:r w:rsidRPr="008E4A53">
        <w:rPr>
          <w:rFonts w:eastAsia="Times New Roman"/>
          <w:szCs w:val="24"/>
        </w:rPr>
        <w:t xml:space="preserve"> τότε έκανε μία έρευνα σε </w:t>
      </w:r>
      <w:r>
        <w:rPr>
          <w:rFonts w:eastAsia="Times New Roman"/>
          <w:szCs w:val="24"/>
        </w:rPr>
        <w:lastRenderedPageBreak/>
        <w:t>δεκατρείς</w:t>
      </w:r>
      <w:r w:rsidRPr="008E4A53">
        <w:rPr>
          <w:rFonts w:eastAsia="Times New Roman"/>
          <w:szCs w:val="24"/>
        </w:rPr>
        <w:t xml:space="preserve"> πύλες εισόδου της χώρας</w:t>
      </w:r>
      <w:r>
        <w:rPr>
          <w:rFonts w:eastAsia="Times New Roman"/>
          <w:szCs w:val="24"/>
        </w:rPr>
        <w:t xml:space="preserve">, με ένα κόστος της τάξης, </w:t>
      </w:r>
      <w:r w:rsidRPr="008E4A53">
        <w:rPr>
          <w:rFonts w:eastAsia="Times New Roman"/>
          <w:szCs w:val="24"/>
        </w:rPr>
        <w:t>από ό</w:t>
      </w:r>
      <w:r>
        <w:rPr>
          <w:rFonts w:eastAsia="Times New Roman"/>
          <w:szCs w:val="24"/>
        </w:rPr>
        <w:t>,</w:t>
      </w:r>
      <w:r w:rsidRPr="008E4A53">
        <w:rPr>
          <w:rFonts w:eastAsia="Times New Roman"/>
          <w:szCs w:val="24"/>
        </w:rPr>
        <w:t>τι με ενημέρωσαν</w:t>
      </w:r>
      <w:r>
        <w:rPr>
          <w:rFonts w:eastAsia="Times New Roman"/>
          <w:szCs w:val="24"/>
        </w:rPr>
        <w:t>,</w:t>
      </w:r>
      <w:r w:rsidRPr="008E4A53">
        <w:rPr>
          <w:rFonts w:eastAsia="Times New Roman"/>
          <w:szCs w:val="24"/>
        </w:rPr>
        <w:t xml:space="preserve"> </w:t>
      </w:r>
      <w:r>
        <w:rPr>
          <w:rFonts w:eastAsia="Times New Roman"/>
          <w:szCs w:val="24"/>
        </w:rPr>
        <w:t xml:space="preserve">των </w:t>
      </w:r>
      <w:r w:rsidRPr="008E4A53">
        <w:rPr>
          <w:rFonts w:eastAsia="Times New Roman"/>
          <w:szCs w:val="24"/>
        </w:rPr>
        <w:t>17</w:t>
      </w:r>
      <w:r>
        <w:rPr>
          <w:rFonts w:eastAsia="Times New Roman"/>
          <w:szCs w:val="24"/>
        </w:rPr>
        <w:t>.</w:t>
      </w:r>
      <w:r w:rsidRPr="008E4A53">
        <w:rPr>
          <w:rFonts w:eastAsia="Times New Roman"/>
          <w:szCs w:val="24"/>
        </w:rPr>
        <w:t>360 ευρώ</w:t>
      </w:r>
      <w:r>
        <w:rPr>
          <w:rFonts w:eastAsia="Times New Roman"/>
          <w:szCs w:val="24"/>
        </w:rPr>
        <w:t>,</w:t>
      </w:r>
      <w:r w:rsidRPr="008E4A53">
        <w:rPr>
          <w:rFonts w:eastAsia="Times New Roman"/>
          <w:szCs w:val="24"/>
        </w:rPr>
        <w:t xml:space="preserve"> έτσι ώστε να δούμε μετά την προσφυγική κρίση την καταμέτρηση της ποιοτική</w:t>
      </w:r>
      <w:r w:rsidRPr="008E4A53">
        <w:rPr>
          <w:rFonts w:eastAsia="Times New Roman"/>
          <w:szCs w:val="24"/>
        </w:rPr>
        <w:t xml:space="preserve">ς και ποσοτικής ικανοποίησης των </w:t>
      </w:r>
      <w:r>
        <w:rPr>
          <w:rFonts w:eastAsia="Times New Roman"/>
          <w:szCs w:val="24"/>
        </w:rPr>
        <w:t>ξ</w:t>
      </w:r>
      <w:r w:rsidRPr="008E4A53">
        <w:rPr>
          <w:rFonts w:eastAsia="Times New Roman"/>
          <w:szCs w:val="24"/>
        </w:rPr>
        <w:t>ένων τουριστών και να δούμε πώς θα κινηθούμε μελλοντικά</w:t>
      </w:r>
      <w:r>
        <w:rPr>
          <w:rFonts w:eastAsia="Times New Roman"/>
          <w:szCs w:val="24"/>
        </w:rPr>
        <w:t>.</w:t>
      </w:r>
    </w:p>
    <w:p w14:paraId="6E819A3A" w14:textId="77777777" w:rsidR="004B0DF5" w:rsidRDefault="00471FB5">
      <w:pPr>
        <w:spacing w:line="600" w:lineRule="auto"/>
        <w:ind w:firstLine="720"/>
        <w:jc w:val="both"/>
        <w:rPr>
          <w:rFonts w:eastAsia="Times New Roman"/>
          <w:szCs w:val="24"/>
        </w:rPr>
      </w:pPr>
      <w:r>
        <w:rPr>
          <w:rFonts w:eastAsia="Times New Roman"/>
          <w:szCs w:val="24"/>
        </w:rPr>
        <w:t>Σ</w:t>
      </w:r>
      <w:r w:rsidRPr="008E4A53">
        <w:rPr>
          <w:rFonts w:eastAsia="Times New Roman"/>
          <w:szCs w:val="24"/>
        </w:rPr>
        <w:t>ε όλη μου</w:t>
      </w:r>
      <w:r>
        <w:rPr>
          <w:rFonts w:eastAsia="Times New Roman"/>
          <w:szCs w:val="24"/>
        </w:rPr>
        <w:t>,</w:t>
      </w:r>
      <w:r w:rsidRPr="008E4A53">
        <w:rPr>
          <w:rFonts w:eastAsia="Times New Roman"/>
          <w:szCs w:val="24"/>
        </w:rPr>
        <w:t xml:space="preserve"> </w:t>
      </w:r>
      <w:r>
        <w:rPr>
          <w:rFonts w:eastAsia="Times New Roman"/>
          <w:szCs w:val="24"/>
        </w:rPr>
        <w:t>λ</w:t>
      </w:r>
      <w:r w:rsidRPr="008E4A53">
        <w:rPr>
          <w:rFonts w:eastAsia="Times New Roman"/>
          <w:szCs w:val="24"/>
        </w:rPr>
        <w:t>οιπόν</w:t>
      </w:r>
      <w:r>
        <w:rPr>
          <w:rFonts w:eastAsia="Times New Roman"/>
          <w:szCs w:val="24"/>
        </w:rPr>
        <w:t>,</w:t>
      </w:r>
      <w:r w:rsidRPr="008E4A53">
        <w:rPr>
          <w:rFonts w:eastAsia="Times New Roman"/>
          <w:szCs w:val="24"/>
        </w:rPr>
        <w:t xml:space="preserve"> την πολιτική διαδρομή πορεύομαι με σοβαρότητα</w:t>
      </w:r>
      <w:r>
        <w:rPr>
          <w:rFonts w:eastAsia="Times New Roman"/>
          <w:szCs w:val="24"/>
        </w:rPr>
        <w:t>,</w:t>
      </w:r>
      <w:r w:rsidRPr="008E4A53">
        <w:rPr>
          <w:rFonts w:eastAsia="Times New Roman"/>
          <w:szCs w:val="24"/>
        </w:rPr>
        <w:t xml:space="preserve"> υπευθυνότητα για το καλό της πατρίδας </w:t>
      </w:r>
      <w:r>
        <w:rPr>
          <w:rFonts w:eastAsia="Times New Roman"/>
          <w:szCs w:val="24"/>
        </w:rPr>
        <w:t>μας,</w:t>
      </w:r>
      <w:r w:rsidRPr="008E4A53">
        <w:rPr>
          <w:rFonts w:eastAsia="Times New Roman"/>
          <w:szCs w:val="24"/>
        </w:rPr>
        <w:t xml:space="preserve"> πάνω από κάθε κομματικό όφελος</w:t>
      </w:r>
      <w:r>
        <w:rPr>
          <w:rFonts w:eastAsia="Times New Roman"/>
          <w:szCs w:val="24"/>
        </w:rPr>
        <w:t>,</w:t>
      </w:r>
      <w:r w:rsidRPr="008E4A53">
        <w:rPr>
          <w:rFonts w:eastAsia="Times New Roman"/>
          <w:szCs w:val="24"/>
        </w:rPr>
        <w:t xml:space="preserve"> πάνω από κάθε πολιτικό </w:t>
      </w:r>
      <w:r w:rsidRPr="008E4A53">
        <w:rPr>
          <w:rFonts w:eastAsia="Times New Roman"/>
          <w:szCs w:val="24"/>
        </w:rPr>
        <w:t>ή προσωπικό κόστος</w:t>
      </w:r>
      <w:r>
        <w:rPr>
          <w:rFonts w:eastAsia="Times New Roman"/>
          <w:szCs w:val="24"/>
        </w:rPr>
        <w:t>,</w:t>
      </w:r>
      <w:r w:rsidRPr="008E4A53">
        <w:rPr>
          <w:rFonts w:eastAsia="Times New Roman"/>
          <w:szCs w:val="24"/>
        </w:rPr>
        <w:t xml:space="preserve"> με μοναδικό γνώμονα το εθνικό συμφέρον</w:t>
      </w:r>
      <w:r>
        <w:rPr>
          <w:rFonts w:eastAsia="Times New Roman"/>
          <w:szCs w:val="24"/>
        </w:rPr>
        <w:t>.</w:t>
      </w:r>
    </w:p>
    <w:p w14:paraId="6E819A3B" w14:textId="77777777" w:rsidR="004B0DF5" w:rsidRDefault="00471FB5">
      <w:pPr>
        <w:spacing w:line="600" w:lineRule="auto"/>
        <w:ind w:firstLine="720"/>
        <w:jc w:val="both"/>
        <w:rPr>
          <w:rFonts w:eastAsia="Times New Roman"/>
          <w:szCs w:val="24"/>
        </w:rPr>
      </w:pPr>
      <w:r>
        <w:rPr>
          <w:rFonts w:eastAsia="Times New Roman"/>
          <w:szCs w:val="24"/>
        </w:rPr>
        <w:t>Δ</w:t>
      </w:r>
      <w:r w:rsidRPr="008E4A53">
        <w:rPr>
          <w:rFonts w:eastAsia="Times New Roman"/>
          <w:szCs w:val="24"/>
        </w:rPr>
        <w:t>ίνω</w:t>
      </w:r>
      <w:r>
        <w:rPr>
          <w:rFonts w:eastAsia="Times New Roman"/>
          <w:szCs w:val="24"/>
        </w:rPr>
        <w:t>,</w:t>
      </w:r>
      <w:r w:rsidRPr="008E4A53">
        <w:rPr>
          <w:rFonts w:eastAsia="Times New Roman"/>
          <w:szCs w:val="24"/>
        </w:rPr>
        <w:t xml:space="preserve"> </w:t>
      </w:r>
      <w:r>
        <w:rPr>
          <w:rFonts w:eastAsia="Times New Roman"/>
          <w:szCs w:val="24"/>
        </w:rPr>
        <w:t>λ</w:t>
      </w:r>
      <w:r w:rsidRPr="008E4A53">
        <w:rPr>
          <w:rFonts w:eastAsia="Times New Roman"/>
          <w:szCs w:val="24"/>
        </w:rPr>
        <w:t>οιπόν</w:t>
      </w:r>
      <w:r>
        <w:rPr>
          <w:rFonts w:eastAsia="Times New Roman"/>
          <w:szCs w:val="24"/>
        </w:rPr>
        <w:t>,</w:t>
      </w:r>
      <w:r w:rsidRPr="008E4A53">
        <w:rPr>
          <w:rFonts w:eastAsia="Times New Roman"/>
          <w:szCs w:val="24"/>
        </w:rPr>
        <w:t xml:space="preserve"> ψήφο εμπιστοσύνης στην </w:t>
      </w:r>
      <w:r>
        <w:rPr>
          <w:rFonts w:eastAsia="Times New Roman"/>
          <w:szCs w:val="24"/>
        </w:rPr>
        <w:t>Κ</w:t>
      </w:r>
      <w:r w:rsidRPr="008E4A53">
        <w:rPr>
          <w:rFonts w:eastAsia="Times New Roman"/>
          <w:szCs w:val="24"/>
        </w:rPr>
        <w:t xml:space="preserve">υβέρνησή </w:t>
      </w:r>
      <w:r>
        <w:rPr>
          <w:rFonts w:eastAsia="Times New Roman"/>
          <w:szCs w:val="24"/>
        </w:rPr>
        <w:t>μας,</w:t>
      </w:r>
      <w:r w:rsidRPr="008E4A53">
        <w:rPr>
          <w:rFonts w:eastAsia="Times New Roman"/>
          <w:szCs w:val="24"/>
        </w:rPr>
        <w:t xml:space="preserve"> που έβγαλε την Ελλάδα από την κρίση και έβαλε τις βάσεις σε μία νέα αναπτυξιακή πορεία για </w:t>
      </w:r>
      <w:r>
        <w:rPr>
          <w:rFonts w:eastAsia="Times New Roman"/>
          <w:szCs w:val="24"/>
        </w:rPr>
        <w:t xml:space="preserve">όλους τους Έλληνες, για τους νέους, τις </w:t>
      </w:r>
      <w:r w:rsidRPr="008E4A53">
        <w:rPr>
          <w:rFonts w:eastAsia="Times New Roman"/>
          <w:szCs w:val="24"/>
        </w:rPr>
        <w:t xml:space="preserve">νέες και τις </w:t>
      </w:r>
      <w:r w:rsidRPr="008E4A53">
        <w:rPr>
          <w:rFonts w:eastAsia="Times New Roman"/>
          <w:szCs w:val="24"/>
        </w:rPr>
        <w:t>επόμενες γενιές</w:t>
      </w:r>
      <w:r>
        <w:rPr>
          <w:rFonts w:eastAsia="Times New Roman"/>
          <w:szCs w:val="24"/>
        </w:rPr>
        <w:t>.</w:t>
      </w:r>
    </w:p>
    <w:p w14:paraId="6E819A3C" w14:textId="77777777" w:rsidR="004B0DF5" w:rsidRDefault="00471FB5">
      <w:pPr>
        <w:spacing w:line="600" w:lineRule="auto"/>
        <w:ind w:firstLine="720"/>
        <w:jc w:val="both"/>
        <w:rPr>
          <w:rFonts w:eastAsia="Times New Roman"/>
          <w:szCs w:val="24"/>
        </w:rPr>
      </w:pPr>
      <w:r>
        <w:rPr>
          <w:rFonts w:eastAsia="Times New Roman"/>
          <w:szCs w:val="24"/>
        </w:rPr>
        <w:t>Σ</w:t>
      </w:r>
      <w:r w:rsidRPr="008E4A53">
        <w:rPr>
          <w:rFonts w:eastAsia="Times New Roman"/>
          <w:szCs w:val="24"/>
        </w:rPr>
        <w:t>ας ευχαριστώ πάρα πολύ</w:t>
      </w:r>
      <w:r>
        <w:rPr>
          <w:rFonts w:eastAsia="Times New Roman"/>
          <w:szCs w:val="24"/>
        </w:rPr>
        <w:t>.</w:t>
      </w:r>
    </w:p>
    <w:p w14:paraId="6E819A3D" w14:textId="77777777" w:rsidR="004B0DF5" w:rsidRDefault="00471FB5">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E819A3E" w14:textId="77777777" w:rsidR="004B0DF5" w:rsidRDefault="00471FB5">
      <w:pPr>
        <w:spacing w:line="600" w:lineRule="auto"/>
        <w:ind w:firstLine="720"/>
        <w:jc w:val="both"/>
        <w:rPr>
          <w:rFonts w:eastAsia="Times New Roman"/>
          <w:szCs w:val="24"/>
        </w:rPr>
      </w:pPr>
      <w:r w:rsidRPr="00F164E3">
        <w:rPr>
          <w:rFonts w:eastAsia="Times New Roman"/>
          <w:b/>
          <w:szCs w:val="24"/>
        </w:rPr>
        <w:lastRenderedPageBreak/>
        <w:t>ΠΡΟΕΔΡΕΥΩΝ (Νικήτας Κακλαμάνης):</w:t>
      </w:r>
      <w:r>
        <w:rPr>
          <w:rFonts w:eastAsia="Times New Roman"/>
          <w:szCs w:val="24"/>
        </w:rPr>
        <w:t xml:space="preserve"> Προχωρούμε με τον συνάδελφο κ. Αριστείδη Φωκά. Μετά</w:t>
      </w:r>
      <w:r w:rsidRPr="008E4A53">
        <w:rPr>
          <w:rFonts w:eastAsia="Times New Roman"/>
          <w:szCs w:val="24"/>
        </w:rPr>
        <w:t xml:space="preserve"> </w:t>
      </w:r>
      <w:r>
        <w:rPr>
          <w:rFonts w:eastAsia="Times New Roman"/>
          <w:szCs w:val="24"/>
        </w:rPr>
        <w:t xml:space="preserve">είναι </w:t>
      </w:r>
      <w:r w:rsidRPr="008E4A53">
        <w:rPr>
          <w:rFonts w:eastAsia="Times New Roman"/>
          <w:szCs w:val="24"/>
        </w:rPr>
        <w:t>ο κ</w:t>
      </w:r>
      <w:r>
        <w:rPr>
          <w:rFonts w:eastAsia="Times New Roman"/>
          <w:szCs w:val="24"/>
        </w:rPr>
        <w:t>.</w:t>
      </w:r>
      <w:r w:rsidRPr="008E4A53">
        <w:rPr>
          <w:rFonts w:eastAsia="Times New Roman"/>
          <w:szCs w:val="24"/>
        </w:rPr>
        <w:t xml:space="preserve"> Μαντάς</w:t>
      </w:r>
      <w:r>
        <w:rPr>
          <w:rFonts w:eastAsia="Times New Roman"/>
          <w:szCs w:val="24"/>
        </w:rPr>
        <w:t>,</w:t>
      </w:r>
      <w:r w:rsidRPr="008E4A53">
        <w:rPr>
          <w:rFonts w:eastAsia="Times New Roman"/>
          <w:szCs w:val="24"/>
        </w:rPr>
        <w:t xml:space="preserve"> </w:t>
      </w:r>
      <w:r>
        <w:rPr>
          <w:rFonts w:eastAsia="Times New Roman"/>
          <w:szCs w:val="24"/>
        </w:rPr>
        <w:t>ό</w:t>
      </w:r>
      <w:r w:rsidRPr="008E4A53">
        <w:rPr>
          <w:rFonts w:eastAsia="Times New Roman"/>
          <w:szCs w:val="24"/>
        </w:rPr>
        <w:t>πως είπα</w:t>
      </w:r>
      <w:r>
        <w:rPr>
          <w:rFonts w:eastAsia="Times New Roman"/>
          <w:szCs w:val="24"/>
        </w:rPr>
        <w:t>,</w:t>
      </w:r>
      <w:r w:rsidRPr="008E4A53">
        <w:rPr>
          <w:rFonts w:eastAsia="Times New Roman"/>
          <w:szCs w:val="24"/>
        </w:rPr>
        <w:t xml:space="preserve"> και θα κλείσει αυτή η ενότητα με τον </w:t>
      </w:r>
      <w:r>
        <w:rPr>
          <w:rFonts w:eastAsia="Times New Roman"/>
          <w:szCs w:val="24"/>
        </w:rPr>
        <w:t>Α</w:t>
      </w:r>
      <w:r w:rsidRPr="008E4A53">
        <w:rPr>
          <w:rFonts w:eastAsia="Times New Roman"/>
          <w:szCs w:val="24"/>
        </w:rPr>
        <w:t xml:space="preserve">ντιπρόεδρο της </w:t>
      </w:r>
      <w:r>
        <w:rPr>
          <w:rFonts w:eastAsia="Times New Roman"/>
          <w:szCs w:val="24"/>
        </w:rPr>
        <w:t>Κ</w:t>
      </w:r>
      <w:r w:rsidRPr="008E4A53">
        <w:rPr>
          <w:rFonts w:eastAsia="Times New Roman"/>
          <w:szCs w:val="24"/>
        </w:rPr>
        <w:t>υ</w:t>
      </w:r>
      <w:r w:rsidRPr="008E4A53">
        <w:rPr>
          <w:rFonts w:eastAsia="Times New Roman"/>
          <w:szCs w:val="24"/>
        </w:rPr>
        <w:t>βέρνησης</w:t>
      </w:r>
      <w:r>
        <w:rPr>
          <w:rFonts w:eastAsia="Times New Roman"/>
          <w:szCs w:val="24"/>
        </w:rPr>
        <w:t>,</w:t>
      </w:r>
      <w:r w:rsidRPr="008E4A53">
        <w:rPr>
          <w:rFonts w:eastAsia="Times New Roman"/>
          <w:szCs w:val="24"/>
        </w:rPr>
        <w:t xml:space="preserve"> το</w:t>
      </w:r>
      <w:r>
        <w:rPr>
          <w:rFonts w:eastAsia="Times New Roman"/>
          <w:szCs w:val="24"/>
        </w:rPr>
        <w:t>ν</w:t>
      </w:r>
      <w:r w:rsidRPr="008E4A53">
        <w:rPr>
          <w:rFonts w:eastAsia="Times New Roman"/>
          <w:szCs w:val="24"/>
        </w:rPr>
        <w:t xml:space="preserve"> </w:t>
      </w:r>
      <w:r>
        <w:rPr>
          <w:rFonts w:eastAsia="Times New Roman"/>
          <w:szCs w:val="24"/>
        </w:rPr>
        <w:t>κ.</w:t>
      </w:r>
      <w:r w:rsidRPr="008E4A53">
        <w:rPr>
          <w:rFonts w:eastAsia="Times New Roman"/>
          <w:szCs w:val="24"/>
        </w:rPr>
        <w:t xml:space="preserve"> Δραγασάκη</w:t>
      </w:r>
      <w:r>
        <w:rPr>
          <w:rFonts w:eastAsia="Times New Roman"/>
          <w:szCs w:val="24"/>
        </w:rPr>
        <w:t>.</w:t>
      </w:r>
    </w:p>
    <w:p w14:paraId="6E819A3F" w14:textId="77777777" w:rsidR="004B0DF5" w:rsidRDefault="00471FB5">
      <w:pPr>
        <w:spacing w:line="600" w:lineRule="auto"/>
        <w:ind w:firstLine="720"/>
        <w:jc w:val="both"/>
        <w:rPr>
          <w:rFonts w:eastAsia="Times New Roman"/>
          <w:szCs w:val="24"/>
        </w:rPr>
      </w:pPr>
      <w:r>
        <w:rPr>
          <w:rFonts w:eastAsia="Times New Roman"/>
          <w:szCs w:val="24"/>
        </w:rPr>
        <w:t>Ο</w:t>
      </w:r>
      <w:r w:rsidRPr="008E4A53">
        <w:rPr>
          <w:rFonts w:eastAsia="Times New Roman"/>
          <w:szCs w:val="24"/>
        </w:rPr>
        <w:t>ρ</w:t>
      </w:r>
      <w:r>
        <w:rPr>
          <w:rFonts w:eastAsia="Times New Roman"/>
          <w:szCs w:val="24"/>
        </w:rPr>
        <w:t xml:space="preserve">ίστε, κύριε Φωκά, έχετε τον λόγο. </w:t>
      </w:r>
    </w:p>
    <w:p w14:paraId="6E819A40" w14:textId="77777777" w:rsidR="004B0DF5" w:rsidRDefault="00471FB5">
      <w:pPr>
        <w:spacing w:line="600" w:lineRule="auto"/>
        <w:ind w:firstLine="720"/>
        <w:jc w:val="both"/>
        <w:rPr>
          <w:rFonts w:eastAsia="Times New Roman"/>
          <w:szCs w:val="24"/>
        </w:rPr>
      </w:pPr>
      <w:r w:rsidRPr="005866A1">
        <w:rPr>
          <w:rFonts w:eastAsia="Times New Roman"/>
          <w:b/>
          <w:szCs w:val="24"/>
        </w:rPr>
        <w:t>ΑΡΙΣΤΕΙΔΗΣ ΦΩΚΑΣ:</w:t>
      </w:r>
      <w:r w:rsidRPr="008E4A53">
        <w:rPr>
          <w:rFonts w:eastAsia="Times New Roman"/>
          <w:szCs w:val="24"/>
        </w:rPr>
        <w:t xml:space="preserve"> </w:t>
      </w:r>
      <w:r>
        <w:rPr>
          <w:rFonts w:eastAsia="Times New Roman"/>
          <w:szCs w:val="24"/>
        </w:rPr>
        <w:t xml:space="preserve">Χριστός Ανέστη! </w:t>
      </w:r>
    </w:p>
    <w:p w14:paraId="6E819A41" w14:textId="77777777" w:rsidR="004B0DF5" w:rsidRDefault="00471FB5">
      <w:pPr>
        <w:spacing w:line="600" w:lineRule="auto"/>
        <w:ind w:firstLine="720"/>
        <w:jc w:val="both"/>
        <w:rPr>
          <w:rFonts w:eastAsia="Times New Roman"/>
          <w:szCs w:val="24"/>
        </w:rPr>
      </w:pPr>
      <w:r>
        <w:rPr>
          <w:rFonts w:eastAsia="Times New Roman"/>
          <w:szCs w:val="24"/>
        </w:rPr>
        <w:t>Οι Α</w:t>
      </w:r>
      <w:r w:rsidRPr="008E4A53">
        <w:rPr>
          <w:rFonts w:eastAsia="Times New Roman"/>
          <w:szCs w:val="24"/>
        </w:rPr>
        <w:t>νεξάρτητοι Έλληνες ζ</w:t>
      </w:r>
      <w:r>
        <w:rPr>
          <w:rFonts w:eastAsia="Times New Roman"/>
          <w:szCs w:val="24"/>
        </w:rPr>
        <w:t>ητήσαμε</w:t>
      </w:r>
      <w:r w:rsidRPr="008E4A53">
        <w:rPr>
          <w:rFonts w:eastAsia="Times New Roman"/>
          <w:szCs w:val="24"/>
        </w:rPr>
        <w:t xml:space="preserve"> την αναβολή της συζήτησης για την πρόταση μομφής που κατέθεσε </w:t>
      </w:r>
      <w:r>
        <w:rPr>
          <w:rFonts w:eastAsia="Times New Roman"/>
          <w:szCs w:val="24"/>
        </w:rPr>
        <w:t xml:space="preserve">η </w:t>
      </w:r>
      <w:r w:rsidRPr="008E4A53">
        <w:rPr>
          <w:rFonts w:eastAsia="Times New Roman"/>
          <w:szCs w:val="24"/>
        </w:rPr>
        <w:t xml:space="preserve">Νέα Δημοκρατία και την πρόταση εμπιστοσύνης </w:t>
      </w:r>
      <w:r>
        <w:rPr>
          <w:rFonts w:eastAsia="Times New Roman"/>
          <w:szCs w:val="24"/>
        </w:rPr>
        <w:t xml:space="preserve">στην οποία τη </w:t>
      </w:r>
      <w:r w:rsidRPr="008E4A53">
        <w:rPr>
          <w:rFonts w:eastAsia="Times New Roman"/>
          <w:szCs w:val="24"/>
        </w:rPr>
        <w:t xml:space="preserve">μετέτρεψε η </w:t>
      </w:r>
      <w:r>
        <w:rPr>
          <w:rFonts w:eastAsia="Times New Roman"/>
          <w:szCs w:val="24"/>
        </w:rPr>
        <w:t>Κ</w:t>
      </w:r>
      <w:r w:rsidRPr="008E4A53">
        <w:rPr>
          <w:rFonts w:eastAsia="Times New Roman"/>
          <w:szCs w:val="24"/>
        </w:rPr>
        <w:t>υβέρνηση</w:t>
      </w:r>
      <w:r>
        <w:rPr>
          <w:rFonts w:eastAsia="Times New Roman"/>
          <w:szCs w:val="24"/>
        </w:rPr>
        <w:t>.</w:t>
      </w:r>
      <w:r w:rsidRPr="008E4A53">
        <w:rPr>
          <w:rFonts w:eastAsia="Times New Roman"/>
          <w:szCs w:val="24"/>
        </w:rPr>
        <w:t xml:space="preserve"> </w:t>
      </w:r>
    </w:p>
    <w:p w14:paraId="6E819A42" w14:textId="77777777" w:rsidR="004B0DF5" w:rsidRDefault="00471FB5">
      <w:pPr>
        <w:spacing w:line="600" w:lineRule="auto"/>
        <w:ind w:firstLine="720"/>
        <w:jc w:val="both"/>
        <w:rPr>
          <w:rFonts w:eastAsia="Times New Roman"/>
          <w:szCs w:val="24"/>
        </w:rPr>
      </w:pPr>
      <w:r w:rsidRPr="008E4A53">
        <w:rPr>
          <w:rFonts w:eastAsia="Times New Roman"/>
          <w:szCs w:val="24"/>
        </w:rPr>
        <w:t xml:space="preserve">Η </w:t>
      </w:r>
      <w:r>
        <w:rPr>
          <w:rFonts w:eastAsia="Times New Roman"/>
          <w:szCs w:val="24"/>
        </w:rPr>
        <w:t>τ</w:t>
      </w:r>
      <w:r w:rsidRPr="008E4A53">
        <w:rPr>
          <w:rFonts w:eastAsia="Times New Roman"/>
          <w:szCs w:val="24"/>
        </w:rPr>
        <w:t>ουρκική προκλητικότητα σε Αιγαίο και Ανατολική Μεσόγειο κλιμακώνεται καθημερινά</w:t>
      </w:r>
      <w:r>
        <w:rPr>
          <w:rFonts w:eastAsia="Times New Roman"/>
          <w:szCs w:val="24"/>
        </w:rPr>
        <w:t>.</w:t>
      </w:r>
      <w:r w:rsidRPr="008E4A53">
        <w:rPr>
          <w:rFonts w:eastAsia="Times New Roman"/>
          <w:szCs w:val="24"/>
        </w:rPr>
        <w:t xml:space="preserve"> </w:t>
      </w:r>
      <w:r>
        <w:rPr>
          <w:rFonts w:eastAsia="Times New Roman"/>
          <w:szCs w:val="24"/>
        </w:rPr>
        <w:t>Ε</w:t>
      </w:r>
      <w:r w:rsidRPr="008E4A53">
        <w:rPr>
          <w:rFonts w:eastAsia="Times New Roman"/>
          <w:szCs w:val="24"/>
        </w:rPr>
        <w:t>ίναι η σοβαρότερη εθνική κρίση από την εποχή των Ιμίων μέχρι σήμερα</w:t>
      </w:r>
      <w:r>
        <w:rPr>
          <w:rFonts w:eastAsia="Times New Roman"/>
          <w:szCs w:val="24"/>
        </w:rPr>
        <w:t>. Αυτή τη στιγμή τ</w:t>
      </w:r>
      <w:r w:rsidRPr="008E4A53">
        <w:rPr>
          <w:rFonts w:eastAsia="Times New Roman"/>
          <w:szCs w:val="24"/>
        </w:rPr>
        <w:t>α στελέχη των Ενόπλων Δυνάμεων</w:t>
      </w:r>
      <w:r>
        <w:rPr>
          <w:rFonts w:eastAsia="Times New Roman"/>
          <w:szCs w:val="24"/>
        </w:rPr>
        <w:t>,</w:t>
      </w:r>
      <w:r w:rsidRPr="008E4A53">
        <w:rPr>
          <w:rFonts w:eastAsia="Times New Roman"/>
          <w:szCs w:val="24"/>
        </w:rPr>
        <w:t xml:space="preserve"> βλέποντας τη συζήτηση στη Βουλ</w:t>
      </w:r>
      <w:r w:rsidRPr="008E4A53">
        <w:rPr>
          <w:rFonts w:eastAsia="Times New Roman"/>
          <w:szCs w:val="24"/>
        </w:rPr>
        <w:t>ή</w:t>
      </w:r>
      <w:r>
        <w:rPr>
          <w:rFonts w:eastAsia="Times New Roman"/>
          <w:szCs w:val="24"/>
        </w:rPr>
        <w:t>,</w:t>
      </w:r>
      <w:r w:rsidRPr="008E4A53">
        <w:rPr>
          <w:rFonts w:eastAsia="Times New Roman"/>
          <w:szCs w:val="24"/>
        </w:rPr>
        <w:t xml:space="preserve"> θα περίμεναν την ενότητα των πολιτικών δυνάμεων</w:t>
      </w:r>
      <w:r>
        <w:rPr>
          <w:rFonts w:eastAsia="Times New Roman"/>
          <w:szCs w:val="24"/>
        </w:rPr>
        <w:t>.</w:t>
      </w:r>
      <w:r w:rsidRPr="008E4A53">
        <w:rPr>
          <w:rFonts w:eastAsia="Times New Roman"/>
          <w:szCs w:val="24"/>
        </w:rPr>
        <w:t xml:space="preserve"> </w:t>
      </w:r>
      <w:r>
        <w:rPr>
          <w:rFonts w:eastAsia="Times New Roman"/>
          <w:szCs w:val="24"/>
        </w:rPr>
        <w:t>Η Αξιωματική Αντιπολίτευση</w:t>
      </w:r>
      <w:r>
        <w:rPr>
          <w:rFonts w:eastAsia="Times New Roman"/>
          <w:szCs w:val="24"/>
        </w:rPr>
        <w:t>,</w:t>
      </w:r>
      <w:r>
        <w:rPr>
          <w:rFonts w:eastAsia="Times New Roman"/>
          <w:szCs w:val="24"/>
        </w:rPr>
        <w:t xml:space="preserve"> </w:t>
      </w:r>
      <w:r w:rsidRPr="008E4A53">
        <w:rPr>
          <w:rFonts w:eastAsia="Times New Roman"/>
          <w:szCs w:val="24"/>
        </w:rPr>
        <w:lastRenderedPageBreak/>
        <w:t>που πήρε την πρωτοβουλία</w:t>
      </w:r>
      <w:r>
        <w:rPr>
          <w:rFonts w:eastAsia="Times New Roman"/>
          <w:szCs w:val="24"/>
        </w:rPr>
        <w:t>,</w:t>
      </w:r>
      <w:r w:rsidRPr="008E4A53">
        <w:rPr>
          <w:rFonts w:eastAsia="Times New Roman"/>
          <w:szCs w:val="24"/>
        </w:rPr>
        <w:t xml:space="preserve"> η </w:t>
      </w:r>
      <w:r>
        <w:rPr>
          <w:rFonts w:eastAsia="Times New Roman"/>
          <w:szCs w:val="24"/>
        </w:rPr>
        <w:t>Κ</w:t>
      </w:r>
      <w:r w:rsidRPr="008E4A53">
        <w:rPr>
          <w:rFonts w:eastAsia="Times New Roman"/>
          <w:szCs w:val="24"/>
        </w:rPr>
        <w:t>υβέρνηση</w:t>
      </w:r>
      <w:r>
        <w:rPr>
          <w:rFonts w:eastAsia="Times New Roman"/>
          <w:szCs w:val="24"/>
        </w:rPr>
        <w:t>,</w:t>
      </w:r>
      <w:r w:rsidRPr="008E4A53">
        <w:rPr>
          <w:rFonts w:eastAsia="Times New Roman"/>
          <w:szCs w:val="24"/>
        </w:rPr>
        <w:t xml:space="preserve"> το κόμμα </w:t>
      </w:r>
      <w:r>
        <w:rPr>
          <w:rFonts w:eastAsia="Times New Roman"/>
          <w:szCs w:val="24"/>
        </w:rPr>
        <w:t xml:space="preserve">των Ανεξάρτητων Ελλήνων </w:t>
      </w:r>
      <w:r w:rsidRPr="008E4A53">
        <w:rPr>
          <w:rFonts w:eastAsia="Times New Roman"/>
          <w:szCs w:val="24"/>
        </w:rPr>
        <w:t xml:space="preserve">και τα λοιπά κόμματα που μετέχουν στο ελληνικό </w:t>
      </w:r>
      <w:r>
        <w:rPr>
          <w:rFonts w:eastAsia="Times New Roman"/>
          <w:szCs w:val="24"/>
        </w:rPr>
        <w:t>Κ</w:t>
      </w:r>
      <w:r w:rsidRPr="008E4A53">
        <w:rPr>
          <w:rFonts w:eastAsia="Times New Roman"/>
          <w:szCs w:val="24"/>
        </w:rPr>
        <w:t>οινοβούλιο</w:t>
      </w:r>
      <w:r>
        <w:rPr>
          <w:rFonts w:eastAsia="Times New Roman"/>
          <w:szCs w:val="24"/>
        </w:rPr>
        <w:t>,</w:t>
      </w:r>
      <w:r w:rsidRPr="008E4A53">
        <w:rPr>
          <w:rFonts w:eastAsia="Times New Roman"/>
          <w:szCs w:val="24"/>
        </w:rPr>
        <w:t xml:space="preserve"> ομόφωνα</w:t>
      </w:r>
      <w:r>
        <w:rPr>
          <w:rFonts w:eastAsia="Times New Roman"/>
          <w:szCs w:val="24"/>
        </w:rPr>
        <w:t>,</w:t>
      </w:r>
      <w:r w:rsidRPr="008E4A53">
        <w:rPr>
          <w:rFonts w:eastAsia="Times New Roman"/>
          <w:szCs w:val="24"/>
        </w:rPr>
        <w:t xml:space="preserve"> πρέπει να στηρίξουμε τις εθνικές θέσεις</w:t>
      </w:r>
      <w:r>
        <w:rPr>
          <w:rFonts w:eastAsia="Times New Roman"/>
          <w:szCs w:val="24"/>
        </w:rPr>
        <w:t>, να παραμερίσουμε τις διαφορές μας, να στείλουμε</w:t>
      </w:r>
      <w:r w:rsidRPr="008E4A53">
        <w:rPr>
          <w:rFonts w:eastAsia="Times New Roman"/>
          <w:szCs w:val="24"/>
        </w:rPr>
        <w:t xml:space="preserve"> ένα μήνυμα προς τους συμμάχους μας να </w:t>
      </w:r>
      <w:r>
        <w:rPr>
          <w:rFonts w:eastAsia="Times New Roman"/>
          <w:szCs w:val="24"/>
        </w:rPr>
        <w:t xml:space="preserve">στηρίξουν το </w:t>
      </w:r>
      <w:r>
        <w:rPr>
          <w:rFonts w:eastAsia="Times New Roman"/>
          <w:szCs w:val="24"/>
        </w:rPr>
        <w:t>Δ</w:t>
      </w:r>
      <w:r w:rsidRPr="008E4A53">
        <w:rPr>
          <w:rFonts w:eastAsia="Times New Roman"/>
          <w:szCs w:val="24"/>
        </w:rPr>
        <w:t xml:space="preserve">ιεθνές </w:t>
      </w:r>
      <w:r>
        <w:rPr>
          <w:rFonts w:eastAsia="Times New Roman"/>
          <w:szCs w:val="24"/>
        </w:rPr>
        <w:t>Δ</w:t>
      </w:r>
      <w:r w:rsidRPr="008E4A53">
        <w:rPr>
          <w:rFonts w:eastAsia="Times New Roman"/>
          <w:szCs w:val="24"/>
        </w:rPr>
        <w:t>ίκαιο</w:t>
      </w:r>
      <w:r>
        <w:rPr>
          <w:rFonts w:eastAsia="Times New Roman"/>
          <w:szCs w:val="24"/>
        </w:rPr>
        <w:t>.</w:t>
      </w:r>
    </w:p>
    <w:p w14:paraId="6E819A43" w14:textId="77777777" w:rsidR="004B0DF5" w:rsidRDefault="00471FB5">
      <w:pPr>
        <w:spacing w:line="600" w:lineRule="auto"/>
        <w:ind w:firstLine="720"/>
        <w:jc w:val="both"/>
        <w:rPr>
          <w:rFonts w:eastAsia="Times New Roman"/>
          <w:szCs w:val="24"/>
        </w:rPr>
      </w:pPr>
      <w:r>
        <w:rPr>
          <w:rFonts w:eastAsia="Times New Roman"/>
          <w:szCs w:val="24"/>
        </w:rPr>
        <w:t>Εδώ υπάρχει</w:t>
      </w:r>
      <w:r w:rsidRPr="008E4A53">
        <w:rPr>
          <w:rFonts w:eastAsia="Times New Roman"/>
          <w:szCs w:val="24"/>
        </w:rPr>
        <w:t xml:space="preserve"> κατάφωρη παραβίαση του δικαίου της θάλασσας από την πλευρά της Τουρκίας</w:t>
      </w:r>
      <w:r>
        <w:rPr>
          <w:rFonts w:eastAsia="Times New Roman"/>
          <w:szCs w:val="24"/>
        </w:rPr>
        <w:t>,</w:t>
      </w:r>
      <w:r w:rsidRPr="008E4A53">
        <w:rPr>
          <w:rFonts w:eastAsia="Times New Roman"/>
          <w:szCs w:val="24"/>
        </w:rPr>
        <w:t xml:space="preserve"> η οποία</w:t>
      </w:r>
      <w:r>
        <w:rPr>
          <w:rFonts w:eastAsia="Times New Roman"/>
          <w:szCs w:val="24"/>
        </w:rPr>
        <w:t>,</w:t>
      </w:r>
      <w:r w:rsidRPr="008E4A53">
        <w:rPr>
          <w:rFonts w:eastAsia="Times New Roman"/>
          <w:szCs w:val="24"/>
        </w:rPr>
        <w:t xml:space="preserve"> όχι μ</w:t>
      </w:r>
      <w:r w:rsidRPr="008E4A53">
        <w:rPr>
          <w:rFonts w:eastAsia="Times New Roman"/>
          <w:szCs w:val="24"/>
        </w:rPr>
        <w:t>όνο απειλ</w:t>
      </w:r>
      <w:r>
        <w:rPr>
          <w:rFonts w:eastAsia="Times New Roman"/>
          <w:szCs w:val="24"/>
        </w:rPr>
        <w:t>εί,</w:t>
      </w:r>
      <w:r w:rsidRPr="008E4A53">
        <w:rPr>
          <w:rFonts w:eastAsia="Times New Roman"/>
          <w:szCs w:val="24"/>
        </w:rPr>
        <w:t xml:space="preserve"> αλλά προχωράει σε δύο γεωτρήσεις εντός της κυπριακής </w:t>
      </w:r>
      <w:r>
        <w:rPr>
          <w:rFonts w:eastAsia="Times New Roman"/>
          <w:szCs w:val="24"/>
        </w:rPr>
        <w:t>ΑΟΖ.</w:t>
      </w:r>
      <w:r w:rsidRPr="008E4A53">
        <w:rPr>
          <w:rFonts w:eastAsia="Times New Roman"/>
          <w:szCs w:val="24"/>
        </w:rPr>
        <w:t xml:space="preserve"> Αυτό σημαίνει κατοχή κυπριακού εδάφους</w:t>
      </w:r>
      <w:r>
        <w:rPr>
          <w:rFonts w:eastAsia="Times New Roman"/>
          <w:szCs w:val="24"/>
        </w:rPr>
        <w:t>!</w:t>
      </w:r>
      <w:r w:rsidRPr="008E4A53">
        <w:rPr>
          <w:rFonts w:eastAsia="Times New Roman"/>
          <w:szCs w:val="24"/>
        </w:rPr>
        <w:t xml:space="preserve"> </w:t>
      </w:r>
    </w:p>
    <w:p w14:paraId="6E819A44" w14:textId="77777777" w:rsidR="004B0DF5" w:rsidRDefault="00471FB5">
      <w:pPr>
        <w:spacing w:line="600" w:lineRule="auto"/>
        <w:ind w:firstLine="720"/>
        <w:jc w:val="both"/>
        <w:rPr>
          <w:rFonts w:eastAsia="Times New Roman"/>
          <w:szCs w:val="24"/>
        </w:rPr>
      </w:pPr>
      <w:r>
        <w:rPr>
          <w:rFonts w:eastAsia="Times New Roman"/>
          <w:szCs w:val="24"/>
        </w:rPr>
        <w:t>Προτείναμε την αναβολή</w:t>
      </w:r>
      <w:r w:rsidRPr="008E4A53">
        <w:rPr>
          <w:rFonts w:eastAsia="Times New Roman"/>
          <w:szCs w:val="24"/>
        </w:rPr>
        <w:t xml:space="preserve"> της συζήτησης αυτής και </w:t>
      </w:r>
      <w:r>
        <w:rPr>
          <w:rFonts w:eastAsia="Times New Roman"/>
          <w:szCs w:val="24"/>
        </w:rPr>
        <w:t>αντί</w:t>
      </w:r>
      <w:r w:rsidRPr="008E4A53">
        <w:rPr>
          <w:rFonts w:eastAsia="Times New Roman"/>
          <w:szCs w:val="24"/>
        </w:rPr>
        <w:t xml:space="preserve"> αυτού</w:t>
      </w:r>
      <w:r>
        <w:rPr>
          <w:rFonts w:eastAsia="Times New Roman"/>
          <w:szCs w:val="24"/>
        </w:rPr>
        <w:t>,</w:t>
      </w:r>
      <w:r w:rsidRPr="008E4A53">
        <w:rPr>
          <w:rFonts w:eastAsia="Times New Roman"/>
          <w:szCs w:val="24"/>
        </w:rPr>
        <w:t xml:space="preserve"> ξεκίνησαν προχθές ο </w:t>
      </w:r>
      <w:r>
        <w:rPr>
          <w:rFonts w:eastAsia="Times New Roman"/>
          <w:szCs w:val="24"/>
        </w:rPr>
        <w:t>Π</w:t>
      </w:r>
      <w:r w:rsidRPr="008E4A53">
        <w:rPr>
          <w:rFonts w:eastAsia="Times New Roman"/>
          <w:szCs w:val="24"/>
        </w:rPr>
        <w:t xml:space="preserve">ρωθυπουργός και ο </w:t>
      </w:r>
      <w:r>
        <w:rPr>
          <w:rFonts w:eastAsia="Times New Roman"/>
          <w:szCs w:val="24"/>
        </w:rPr>
        <w:t>Πρόεδρος τ</w:t>
      </w:r>
      <w:r w:rsidRPr="008E4A53">
        <w:rPr>
          <w:rFonts w:eastAsia="Times New Roman"/>
          <w:szCs w:val="24"/>
        </w:rPr>
        <w:t>ης Αξιωματικής Αντιπολίτευσης με προ</w:t>
      </w:r>
      <w:r w:rsidRPr="008E4A53">
        <w:rPr>
          <w:rFonts w:eastAsia="Times New Roman"/>
          <w:szCs w:val="24"/>
        </w:rPr>
        <w:t>σωπικές επιθέσεις ο ένας προς τον άλλον</w:t>
      </w:r>
      <w:r>
        <w:rPr>
          <w:rFonts w:eastAsia="Times New Roman"/>
          <w:szCs w:val="24"/>
        </w:rPr>
        <w:t>,</w:t>
      </w:r>
      <w:r w:rsidRPr="008E4A53">
        <w:rPr>
          <w:rFonts w:eastAsia="Times New Roman"/>
          <w:szCs w:val="24"/>
        </w:rPr>
        <w:t xml:space="preserve"> μία κουβέντα που δεν οδηγεί πουθενά</w:t>
      </w:r>
      <w:r>
        <w:rPr>
          <w:rFonts w:eastAsia="Times New Roman"/>
          <w:szCs w:val="24"/>
        </w:rPr>
        <w:t>.</w:t>
      </w:r>
      <w:r w:rsidRPr="008E4A53">
        <w:rPr>
          <w:rFonts w:eastAsia="Times New Roman"/>
          <w:szCs w:val="24"/>
        </w:rPr>
        <w:t xml:space="preserve"> </w:t>
      </w:r>
      <w:r>
        <w:rPr>
          <w:rFonts w:eastAsia="Times New Roman"/>
          <w:szCs w:val="24"/>
        </w:rPr>
        <w:t>Ο μόνος Αρχηγός παράταξης</w:t>
      </w:r>
      <w:r w:rsidRPr="008E4A53">
        <w:rPr>
          <w:rFonts w:eastAsia="Times New Roman"/>
          <w:szCs w:val="24"/>
        </w:rPr>
        <w:t xml:space="preserve"> που έχει αντιληφθεί τη σοβαρότητα της κατάστασης είναι ο Πάνος Καμμένος</w:t>
      </w:r>
      <w:r>
        <w:rPr>
          <w:rFonts w:eastAsia="Times New Roman"/>
          <w:szCs w:val="24"/>
        </w:rPr>
        <w:t>.</w:t>
      </w:r>
      <w:r w:rsidRPr="008E4A53">
        <w:rPr>
          <w:rFonts w:eastAsia="Times New Roman"/>
          <w:szCs w:val="24"/>
        </w:rPr>
        <w:t xml:space="preserve"> </w:t>
      </w:r>
    </w:p>
    <w:p w14:paraId="6E819A45"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lastRenderedPageBreak/>
        <w:t xml:space="preserve">Μην ξεχνάμε ότι με Ανεξάρτητους Έλληνες και ΣΥΡΙΖΑ η χώρα μπόρεσε να βγει από </w:t>
      </w:r>
      <w:r>
        <w:rPr>
          <w:rFonts w:eastAsia="Times New Roman"/>
          <w:color w:val="202124"/>
          <w:szCs w:val="24"/>
        </w:rPr>
        <w:t>το σκοτάδι των μνημονίων. Οι Ανεξάρτητοι Έλληνες είναι αυτοί που το καλοκαίρι του 2015 έστριψαν το τιμόνι του καραβιού από Βενεζουέλα και Ρωσία προς Δύση, στην οποία και ανήκουμε, προωθώντας και νέες συμμαχίες με το Ισραήλ, τις Ηνωμένες Πολιτείες, την Αίγυ</w:t>
      </w:r>
      <w:r>
        <w:rPr>
          <w:rFonts w:eastAsia="Times New Roman"/>
          <w:color w:val="202124"/>
          <w:szCs w:val="24"/>
        </w:rPr>
        <w:t>πτο, την Ιορδανία, τα Ηνωμένα Αραβικά Εμιράτα.</w:t>
      </w:r>
    </w:p>
    <w:p w14:paraId="6E819A46"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 xml:space="preserve">Το νομοσχέδιο των </w:t>
      </w:r>
      <w:proofErr w:type="spellStart"/>
      <w:r>
        <w:rPr>
          <w:rFonts w:eastAsia="Times New Roman"/>
          <w:color w:val="202124"/>
          <w:szCs w:val="24"/>
        </w:rPr>
        <w:t>εκατόν</w:t>
      </w:r>
      <w:proofErr w:type="spellEnd"/>
      <w:r>
        <w:rPr>
          <w:rFonts w:eastAsia="Times New Roman"/>
          <w:color w:val="202124"/>
          <w:szCs w:val="24"/>
        </w:rPr>
        <w:t xml:space="preserve"> είκοσι δόσεων, που συζητήθηκε στις επιτροπές, όπως και τα νομοσχέδια που θα ακολουθήσουν, είναι προϊόν θυσιών του ελληνικού λαού, είναι προϊόν δουλειάς της </w:t>
      </w:r>
      <w:r>
        <w:rPr>
          <w:rFonts w:eastAsia="Times New Roman"/>
          <w:color w:val="202124"/>
          <w:szCs w:val="24"/>
        </w:rPr>
        <w:t>σ</w:t>
      </w:r>
      <w:r>
        <w:rPr>
          <w:rFonts w:eastAsia="Times New Roman"/>
          <w:color w:val="202124"/>
          <w:szCs w:val="24"/>
        </w:rPr>
        <w:t>υγκυβέρνησης ΣΥΡΙΖΑ</w:t>
      </w:r>
      <w:r>
        <w:rPr>
          <w:rFonts w:eastAsia="Times New Roman"/>
          <w:color w:val="202124"/>
          <w:szCs w:val="24"/>
        </w:rPr>
        <w:t xml:space="preserve"> </w:t>
      </w:r>
      <w:r>
        <w:rPr>
          <w:rFonts w:eastAsia="Times New Roman"/>
          <w:color w:val="202124"/>
          <w:szCs w:val="24"/>
        </w:rPr>
        <w:t>-</w:t>
      </w:r>
      <w:r>
        <w:rPr>
          <w:rFonts w:eastAsia="Times New Roman"/>
          <w:color w:val="202124"/>
          <w:szCs w:val="24"/>
        </w:rPr>
        <w:t xml:space="preserve"> </w:t>
      </w:r>
      <w:r>
        <w:rPr>
          <w:rFonts w:eastAsia="Times New Roman"/>
          <w:color w:val="202124"/>
          <w:szCs w:val="24"/>
        </w:rPr>
        <w:t>ΑΝΕΛ.</w:t>
      </w:r>
      <w:r>
        <w:rPr>
          <w:rFonts w:eastAsia="Times New Roman"/>
          <w:color w:val="202124"/>
          <w:szCs w:val="24"/>
        </w:rPr>
        <w:t xml:space="preserve"> Στο μόνο που διαφώνησαν οι Ανεξάρτητοι Έλληνες με τους εταίρους τους στη </w:t>
      </w:r>
      <w:r>
        <w:rPr>
          <w:rFonts w:eastAsia="Times New Roman"/>
          <w:color w:val="202124"/>
          <w:szCs w:val="24"/>
        </w:rPr>
        <w:t>σ</w:t>
      </w:r>
      <w:r>
        <w:rPr>
          <w:rFonts w:eastAsia="Times New Roman"/>
          <w:color w:val="202124"/>
          <w:szCs w:val="24"/>
        </w:rPr>
        <w:t>υγκυβέρνηση ήταν και είναι η προδοτική κατ’ εμάς Συμφωνία των Πρεσπών.</w:t>
      </w:r>
    </w:p>
    <w:p w14:paraId="6E819A47"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lastRenderedPageBreak/>
        <w:t>Ο πρώην Υπουργός Εξωτερικών δεν μας εξήγησε για ποιο</w:t>
      </w:r>
      <w:r>
        <w:rPr>
          <w:rFonts w:eastAsia="Times New Roman"/>
          <w:color w:val="202124"/>
          <w:szCs w:val="24"/>
        </w:rPr>
        <w:t>ν</w:t>
      </w:r>
      <w:r>
        <w:rPr>
          <w:rFonts w:eastAsia="Times New Roman"/>
          <w:color w:val="202124"/>
          <w:szCs w:val="24"/>
        </w:rPr>
        <w:t xml:space="preserve"> λόγο δεν είναι προδοτική αυτή η συμφωνία, διότι εδώ παρα</w:t>
      </w:r>
      <w:r>
        <w:rPr>
          <w:rFonts w:eastAsia="Times New Roman"/>
          <w:color w:val="202124"/>
          <w:szCs w:val="24"/>
        </w:rPr>
        <w:t>δώσαμε όνομα, παραδώσαμε εθνότητα, παραδώσαμε γλώσσα. Το 90% των Ελλήνων να υπενθυμίσω ότι θεωρεί αυτή την προδοσία αληθινή και είναι λυπηρό να υπερασπίζονται ακόμα ότι ήταν για το καλό μας.</w:t>
      </w:r>
    </w:p>
    <w:p w14:paraId="6E819A48"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 xml:space="preserve">Δεν μας εξήγησε ο πρώην Υπουργός Εξωτερικών αν τα </w:t>
      </w:r>
      <w:r>
        <w:rPr>
          <w:rFonts w:eastAsia="Times New Roman"/>
          <w:color w:val="202124"/>
          <w:szCs w:val="24"/>
          <w:lang w:val="en-US"/>
        </w:rPr>
        <w:t>e</w:t>
      </w:r>
      <w:r w:rsidRPr="00A14DE7">
        <w:rPr>
          <w:rFonts w:eastAsia="Times New Roman"/>
          <w:color w:val="202124"/>
          <w:szCs w:val="24"/>
        </w:rPr>
        <w:t>-</w:t>
      </w:r>
      <w:r>
        <w:rPr>
          <w:rFonts w:eastAsia="Times New Roman"/>
          <w:color w:val="202124"/>
          <w:szCs w:val="24"/>
          <w:lang w:val="en-US"/>
        </w:rPr>
        <w:t>mail</w:t>
      </w:r>
      <w:r w:rsidRPr="00A14DE7">
        <w:rPr>
          <w:rFonts w:eastAsia="Times New Roman"/>
          <w:color w:val="202124"/>
          <w:szCs w:val="24"/>
        </w:rPr>
        <w:t xml:space="preserve"> </w:t>
      </w:r>
      <w:r>
        <w:rPr>
          <w:rFonts w:eastAsia="Times New Roman"/>
          <w:color w:val="202124"/>
          <w:szCs w:val="24"/>
        </w:rPr>
        <w:t xml:space="preserve">ήταν </w:t>
      </w:r>
      <w:r>
        <w:rPr>
          <w:rFonts w:eastAsia="Times New Roman"/>
          <w:color w:val="202124"/>
          <w:szCs w:val="24"/>
        </w:rPr>
        <w:t>πλαστά ή αληθινά</w:t>
      </w:r>
      <w:r w:rsidRPr="00A14DE7">
        <w:rPr>
          <w:rFonts w:eastAsia="Times New Roman"/>
          <w:color w:val="202124"/>
          <w:szCs w:val="24"/>
        </w:rPr>
        <w:t xml:space="preserve">. </w:t>
      </w:r>
      <w:r>
        <w:rPr>
          <w:rFonts w:eastAsia="Times New Roman"/>
          <w:color w:val="202124"/>
          <w:szCs w:val="24"/>
          <w:lang w:val="en-US"/>
        </w:rPr>
        <w:t>M</w:t>
      </w:r>
      <w:r>
        <w:rPr>
          <w:rFonts w:eastAsia="Times New Roman"/>
          <w:color w:val="202124"/>
          <w:szCs w:val="24"/>
        </w:rPr>
        <w:t xml:space="preserve">ας είπε μόνο ότι ήταν </w:t>
      </w:r>
      <w:r>
        <w:rPr>
          <w:rFonts w:eastAsia="Times New Roman"/>
          <w:color w:val="202124"/>
          <w:szCs w:val="24"/>
          <w:lang w:val="en-US"/>
        </w:rPr>
        <w:t>h</w:t>
      </w:r>
      <w:proofErr w:type="spellStart"/>
      <w:r>
        <w:rPr>
          <w:rFonts w:eastAsia="Times New Roman"/>
          <w:color w:val="202124"/>
          <w:szCs w:val="24"/>
        </w:rPr>
        <w:t>otmail</w:t>
      </w:r>
      <w:proofErr w:type="spellEnd"/>
      <w:r>
        <w:rPr>
          <w:rFonts w:eastAsia="Times New Roman"/>
          <w:color w:val="202124"/>
          <w:szCs w:val="24"/>
        </w:rPr>
        <w:t xml:space="preserve"> και </w:t>
      </w:r>
      <w:r>
        <w:rPr>
          <w:rFonts w:eastAsia="Times New Roman"/>
          <w:color w:val="202124"/>
          <w:szCs w:val="24"/>
          <w:lang w:val="en-US"/>
        </w:rPr>
        <w:t>g</w:t>
      </w:r>
      <w:r>
        <w:rPr>
          <w:rFonts w:eastAsia="Times New Roman"/>
          <w:color w:val="202124"/>
          <w:szCs w:val="24"/>
        </w:rPr>
        <w:t>-</w:t>
      </w:r>
      <w:proofErr w:type="spellStart"/>
      <w:r>
        <w:rPr>
          <w:rFonts w:eastAsia="Times New Roman"/>
          <w:color w:val="202124"/>
          <w:szCs w:val="24"/>
        </w:rPr>
        <w:t>mail</w:t>
      </w:r>
      <w:proofErr w:type="spellEnd"/>
      <w:r w:rsidRPr="00A14DE7">
        <w:rPr>
          <w:rFonts w:eastAsia="Times New Roman"/>
          <w:color w:val="202124"/>
          <w:szCs w:val="24"/>
        </w:rPr>
        <w:t>,</w:t>
      </w:r>
      <w:r>
        <w:rPr>
          <w:rFonts w:eastAsia="Times New Roman"/>
          <w:color w:val="202124"/>
          <w:szCs w:val="24"/>
        </w:rPr>
        <w:t xml:space="preserve"> ενώ οι επικοινωνίες είναι καθαρά από μέλος του Υπουργείου Εξωτερικών με έναν υποψήφιο επενδυτή.</w:t>
      </w:r>
    </w:p>
    <w:p w14:paraId="6E819A49"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Αυτό είναι ένα μελανό σημείο στη συνεργασία ΣΥΡΙΖΑ</w:t>
      </w:r>
      <w:r>
        <w:rPr>
          <w:rFonts w:eastAsia="Times New Roman"/>
          <w:color w:val="202124"/>
          <w:szCs w:val="24"/>
        </w:rPr>
        <w:t xml:space="preserve"> </w:t>
      </w:r>
      <w:r>
        <w:rPr>
          <w:rFonts w:eastAsia="Times New Roman"/>
          <w:color w:val="202124"/>
          <w:szCs w:val="24"/>
        </w:rPr>
        <w:t>-</w:t>
      </w:r>
      <w:r>
        <w:rPr>
          <w:rFonts w:eastAsia="Times New Roman"/>
          <w:color w:val="202124"/>
          <w:szCs w:val="24"/>
        </w:rPr>
        <w:t xml:space="preserve"> </w:t>
      </w:r>
      <w:r>
        <w:rPr>
          <w:rFonts w:eastAsia="Times New Roman"/>
          <w:color w:val="202124"/>
          <w:szCs w:val="24"/>
        </w:rPr>
        <w:t>ΑΝΕΛ. Αυτό από μόνο του δείχνει</w:t>
      </w:r>
      <w:r w:rsidRPr="001A6C5E">
        <w:rPr>
          <w:rFonts w:eastAsia="Times New Roman"/>
          <w:color w:val="202124"/>
          <w:szCs w:val="24"/>
        </w:rPr>
        <w:t>,</w:t>
      </w:r>
      <w:r>
        <w:rPr>
          <w:rFonts w:eastAsia="Times New Roman"/>
          <w:color w:val="202124"/>
          <w:szCs w:val="24"/>
        </w:rPr>
        <w:t xml:space="preserve"> όμως</w:t>
      </w:r>
      <w:r w:rsidRPr="001A6C5E">
        <w:rPr>
          <w:rFonts w:eastAsia="Times New Roman"/>
          <w:color w:val="202124"/>
          <w:szCs w:val="24"/>
        </w:rPr>
        <w:t>,</w:t>
      </w:r>
      <w:r>
        <w:rPr>
          <w:rFonts w:eastAsia="Times New Roman"/>
          <w:color w:val="202124"/>
          <w:szCs w:val="24"/>
        </w:rPr>
        <w:t xml:space="preserve"> ότι οι </w:t>
      </w:r>
      <w:r>
        <w:rPr>
          <w:rFonts w:eastAsia="Times New Roman"/>
          <w:color w:val="202124"/>
          <w:szCs w:val="24"/>
        </w:rPr>
        <w:t xml:space="preserve">συνεργασίες μεταξύ των </w:t>
      </w:r>
      <w:r>
        <w:rPr>
          <w:rFonts w:eastAsia="Times New Roman"/>
          <w:color w:val="202124"/>
          <w:szCs w:val="24"/>
        </w:rPr>
        <w:t>κ</w:t>
      </w:r>
      <w:r>
        <w:rPr>
          <w:rFonts w:eastAsia="Times New Roman"/>
          <w:color w:val="202124"/>
          <w:szCs w:val="24"/>
        </w:rPr>
        <w:t xml:space="preserve">ομμάτων αποδίδουν καρπό. </w:t>
      </w:r>
    </w:p>
    <w:p w14:paraId="6E819A4A"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Πέρα από το μελανό κομμάτι της συνεργασίας με τον κ. Κοτζιά, αυτό που έπρεπε να συζητάμε τώρα είναι την πιθανή σύμπνοια όλων μας απέναντι στον προκλητικό γείτονα. Η Κυβέρνηση μειοψηφίας του ΣΥΡΙΖΑ δεν μπορε</w:t>
      </w:r>
      <w:r>
        <w:rPr>
          <w:rFonts w:eastAsia="Times New Roman"/>
          <w:color w:val="202124"/>
          <w:szCs w:val="24"/>
        </w:rPr>
        <w:t xml:space="preserve">ί </w:t>
      </w:r>
      <w:r>
        <w:rPr>
          <w:rFonts w:eastAsia="Times New Roman"/>
          <w:color w:val="202124"/>
          <w:szCs w:val="24"/>
        </w:rPr>
        <w:lastRenderedPageBreak/>
        <w:t xml:space="preserve">να προχωρήσει μόνη της. Σοβαρά θέματα, όπως είναι η εξωτερική πολιτική και η οικονομία, χρειάζονται κυβέρνηση συνεργασίας. </w:t>
      </w:r>
    </w:p>
    <w:p w14:paraId="6E819A4B"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Τα παραδείγματα τα βλέπουμε σε χώρες, οι οποίες αντιστάθηκαν στο διοικητήριο των Βρυξελλών. Μία εξ αυτών είναι η Ουγγαρία, που εκε</w:t>
      </w:r>
      <w:r>
        <w:rPr>
          <w:rFonts w:eastAsia="Times New Roman"/>
          <w:color w:val="202124"/>
          <w:szCs w:val="24"/>
        </w:rPr>
        <w:t xml:space="preserve">ί όλοι μαζί κατάφεραν ο φόρος στις επιχειρήσεις να είναι στο 9%, ο φόρος εισοδήματος να είναι στο 16%, η ανεργία στο 3%, η ανεργία των νέων στο 9,5%, οι συντάξεις να λαμβάνονται στα εξήντα δύο έτη. Εκεί η </w:t>
      </w:r>
      <w:r>
        <w:rPr>
          <w:rFonts w:eastAsia="Times New Roman"/>
          <w:color w:val="202124"/>
          <w:szCs w:val="24"/>
        </w:rPr>
        <w:t>κ</w:t>
      </w:r>
      <w:r>
        <w:rPr>
          <w:rFonts w:eastAsia="Times New Roman"/>
          <w:color w:val="202124"/>
          <w:szCs w:val="24"/>
        </w:rPr>
        <w:t>υβέρνηση και ο λαός της Ουγγαρίας ήταν ενωμένοι. Ε</w:t>
      </w:r>
      <w:r>
        <w:rPr>
          <w:rFonts w:eastAsia="Times New Roman"/>
          <w:color w:val="202124"/>
          <w:szCs w:val="24"/>
        </w:rPr>
        <w:t>ίχαν το σθένος να υπερασπιστούν και να ελέγξουν το νόμισμά τους, την Κεντρική Τράπεζα και τα σύνορά τους. Είναι στην Ευρωπαϊκή Ένωση και το ΝΑΤΟ. Η Ουγγαρία αντιστάθηκε ενωμένη στα θελήματα της Ευρωπαϊκής Ένωσης και των Γερμανών.</w:t>
      </w:r>
    </w:p>
    <w:p w14:paraId="6E819A4C"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Όσο ποτέ άλλοτε ο τόπος έχ</w:t>
      </w:r>
      <w:r>
        <w:rPr>
          <w:rFonts w:eastAsia="Times New Roman"/>
          <w:color w:val="202124"/>
          <w:szCs w:val="24"/>
        </w:rPr>
        <w:t>ει ανάγκη από ομόνοια και σύμπνοια ιδιαίτερα στα θέματα εξωτερικής πολιτικής. Οι Ανεξάρτητοι Έλληνες έχουν αποδείξει ότι προέχει το συμφέρον της χώρας</w:t>
      </w:r>
      <w:r>
        <w:rPr>
          <w:rFonts w:eastAsia="Times New Roman"/>
          <w:color w:val="202124"/>
          <w:szCs w:val="24"/>
        </w:rPr>
        <w:t>,</w:t>
      </w:r>
      <w:r>
        <w:rPr>
          <w:rFonts w:eastAsia="Times New Roman"/>
          <w:color w:val="202124"/>
          <w:szCs w:val="24"/>
        </w:rPr>
        <w:t xml:space="preserve"> αφήνοντας στην άκρη προσωπικές </w:t>
      </w:r>
      <w:r>
        <w:rPr>
          <w:rFonts w:eastAsia="Times New Roman"/>
          <w:color w:val="202124"/>
          <w:szCs w:val="24"/>
        </w:rPr>
        <w:lastRenderedPageBreak/>
        <w:t>φιλοδοξίες. Ήρθε η ώρα να αποδείξουμε ενωμένοι όλοι μαζί ότι απέναντι στη</w:t>
      </w:r>
      <w:r>
        <w:rPr>
          <w:rFonts w:eastAsia="Times New Roman"/>
          <w:color w:val="202124"/>
          <w:szCs w:val="24"/>
        </w:rPr>
        <w:t>ν προκλητικότητα της Τουρκίας, το αμέσως επόμενο χρονικό διάστημα οι Πρόεδροι των παρατάξεων και η Βουλή θα λάβουν πρωτοβουλίες.</w:t>
      </w:r>
    </w:p>
    <w:p w14:paraId="6E819A4D"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Ευχαριστώ.</w:t>
      </w:r>
    </w:p>
    <w:p w14:paraId="6E819A4E" w14:textId="77777777" w:rsidR="004B0DF5" w:rsidRDefault="00471FB5">
      <w:pPr>
        <w:spacing w:line="600" w:lineRule="auto"/>
        <w:ind w:firstLine="720"/>
        <w:jc w:val="center"/>
        <w:rPr>
          <w:rFonts w:eastAsia="Times New Roman"/>
          <w:color w:val="202124"/>
          <w:szCs w:val="24"/>
        </w:rPr>
      </w:pPr>
      <w:r>
        <w:rPr>
          <w:rFonts w:eastAsia="Times New Roman"/>
          <w:color w:val="202124"/>
          <w:szCs w:val="24"/>
        </w:rPr>
        <w:t>(Χειροκροτήματα)</w:t>
      </w:r>
    </w:p>
    <w:p w14:paraId="6E819A4F" w14:textId="77777777" w:rsidR="004B0DF5" w:rsidRDefault="00471FB5">
      <w:pPr>
        <w:spacing w:line="600" w:lineRule="auto"/>
        <w:ind w:firstLine="720"/>
        <w:jc w:val="both"/>
        <w:rPr>
          <w:rFonts w:eastAsia="Times New Roman"/>
          <w:color w:val="202124"/>
          <w:szCs w:val="24"/>
        </w:rPr>
      </w:pPr>
      <w:r w:rsidRPr="00F10018">
        <w:rPr>
          <w:rFonts w:eastAsia="Times New Roman"/>
          <w:b/>
          <w:color w:val="202124"/>
          <w:szCs w:val="24"/>
        </w:rPr>
        <w:t>ΠΡΟΕΔΡΕΥΩΝ (Νικήτας Κακλαμάνης):</w:t>
      </w:r>
      <w:r>
        <w:rPr>
          <w:rFonts w:eastAsia="Times New Roman"/>
          <w:color w:val="202124"/>
          <w:szCs w:val="24"/>
        </w:rPr>
        <w:t xml:space="preserve"> Συνεχίζουμε με τον Κοινοβουλευτικό Εκπρόσωπο του ΣΥΡΙΖΑ, τον συνάδ</w:t>
      </w:r>
      <w:r>
        <w:rPr>
          <w:rFonts w:eastAsia="Times New Roman"/>
          <w:color w:val="202124"/>
          <w:szCs w:val="24"/>
        </w:rPr>
        <w:t>ελφο κ. Μαντά Χρήστο.</w:t>
      </w:r>
    </w:p>
    <w:p w14:paraId="6E819A50" w14:textId="77777777" w:rsidR="004B0DF5" w:rsidRDefault="00471FB5">
      <w:pPr>
        <w:spacing w:line="600" w:lineRule="auto"/>
        <w:ind w:firstLine="720"/>
        <w:jc w:val="both"/>
        <w:rPr>
          <w:rFonts w:eastAsia="Times New Roman"/>
          <w:color w:val="202124"/>
          <w:szCs w:val="24"/>
        </w:rPr>
      </w:pPr>
      <w:r w:rsidRPr="001A6C5E">
        <w:rPr>
          <w:rFonts w:eastAsia="Times New Roman"/>
          <w:b/>
          <w:color w:val="202124"/>
          <w:szCs w:val="24"/>
        </w:rPr>
        <w:t>ΧΡΗΣΤΟΣ ΜΑΝΤΑΣ:</w:t>
      </w:r>
      <w:r>
        <w:rPr>
          <w:rFonts w:eastAsia="Times New Roman"/>
          <w:color w:val="202124"/>
          <w:szCs w:val="24"/>
        </w:rPr>
        <w:t xml:space="preserve"> Καλησπέρα!</w:t>
      </w:r>
    </w:p>
    <w:p w14:paraId="6E819A51"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 xml:space="preserve">Ο Βάλτερ </w:t>
      </w:r>
      <w:proofErr w:type="spellStart"/>
      <w:r>
        <w:rPr>
          <w:rFonts w:eastAsia="Times New Roman"/>
          <w:color w:val="202124"/>
          <w:szCs w:val="24"/>
        </w:rPr>
        <w:t>Μπένγιαμιν</w:t>
      </w:r>
      <w:proofErr w:type="spellEnd"/>
      <w:r>
        <w:rPr>
          <w:rFonts w:eastAsia="Times New Roman"/>
          <w:color w:val="202124"/>
          <w:szCs w:val="24"/>
        </w:rPr>
        <w:t xml:space="preserve">, κυρίες και κύριοι συνάδελφοι, σε ένα δοκίμιό του για τον ιστορικό υλισμό έγραφε ότι η ιστορία είναι πάντα αυτή που ιστορούν οι νικητές. Νομίζω ότι η ένταση και το μένος του κ. Βενιζέλου </w:t>
      </w:r>
      <w:r>
        <w:rPr>
          <w:rFonts w:eastAsia="Times New Roman"/>
          <w:color w:val="202124"/>
          <w:szCs w:val="24"/>
        </w:rPr>
        <w:t xml:space="preserve">-γιατί αυτό θέλω να σχολιάσω από τον πυρήνα της ομιλίας του- για τη στρατηγική ήττα του ΣΥΡΙΖΑ προέρχεται από την </w:t>
      </w:r>
      <w:r>
        <w:rPr>
          <w:rFonts w:eastAsia="Times New Roman"/>
          <w:color w:val="202124"/>
          <w:szCs w:val="24"/>
        </w:rPr>
        <w:lastRenderedPageBreak/>
        <w:t>πραγματικότητα που αντιλαμβάνεται ότι ίσως δεν βρίσκεται πια στη θέση να ιστορήσει την ιστορία από την πλευρά των νικητών.</w:t>
      </w:r>
    </w:p>
    <w:p w14:paraId="6E819A52"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Ταυτόχρονα, όμως, θ</w:t>
      </w:r>
      <w:r>
        <w:rPr>
          <w:rFonts w:eastAsia="Times New Roman"/>
          <w:color w:val="202124"/>
          <w:szCs w:val="24"/>
        </w:rPr>
        <w:t>έλω να σημειώσω ότι οι νικητές που έχουν ιστορήσει ιστορίες πολλές φορές υπήρξαν, ταυτόχρονα, και νεκροθάφτες της ιστορίας.</w:t>
      </w:r>
    </w:p>
    <w:p w14:paraId="6E819A53"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 xml:space="preserve">Πάω σε ένα άλλο θέμα τώρα. Το έχω πάρει από το βιβλίο του Ουμπέρτο </w:t>
      </w:r>
      <w:proofErr w:type="spellStart"/>
      <w:r>
        <w:rPr>
          <w:rFonts w:eastAsia="Times New Roman"/>
          <w:color w:val="202124"/>
          <w:szCs w:val="24"/>
        </w:rPr>
        <w:t>Έκο</w:t>
      </w:r>
      <w:proofErr w:type="spellEnd"/>
      <w:r>
        <w:rPr>
          <w:rFonts w:eastAsia="Times New Roman"/>
          <w:color w:val="202124"/>
          <w:szCs w:val="24"/>
        </w:rPr>
        <w:t>, με τίτλο</w:t>
      </w:r>
      <w:r>
        <w:rPr>
          <w:rFonts w:eastAsia="Times New Roman"/>
          <w:color w:val="202124"/>
          <w:szCs w:val="24"/>
        </w:rPr>
        <w:t>:</w:t>
      </w:r>
      <w:r>
        <w:rPr>
          <w:rFonts w:eastAsia="Times New Roman"/>
          <w:color w:val="202124"/>
          <w:szCs w:val="24"/>
        </w:rPr>
        <w:t xml:space="preserve"> «Στους ώμους των γιγάντων» και από το κεφάλαιο</w:t>
      </w:r>
      <w:r>
        <w:rPr>
          <w:rFonts w:eastAsia="Times New Roman"/>
          <w:color w:val="202124"/>
          <w:szCs w:val="24"/>
        </w:rPr>
        <w:t xml:space="preserve">: </w:t>
      </w:r>
      <w:r>
        <w:rPr>
          <w:rFonts w:eastAsia="Times New Roman"/>
          <w:color w:val="202124"/>
          <w:szCs w:val="24"/>
        </w:rPr>
        <w:t>«Λ</w:t>
      </w:r>
      <w:r>
        <w:rPr>
          <w:rFonts w:eastAsia="Times New Roman"/>
          <w:color w:val="202124"/>
          <w:szCs w:val="24"/>
        </w:rPr>
        <w:t xml:space="preserve">έω αναληθή, ψεύδομαι, παραποιώ». Λέει μια ιστορία εκεί. Αναφέρεται σε μια ιστορία ο Ουμπέρτο </w:t>
      </w:r>
      <w:proofErr w:type="spellStart"/>
      <w:r>
        <w:rPr>
          <w:rFonts w:eastAsia="Times New Roman"/>
          <w:color w:val="202124"/>
          <w:szCs w:val="24"/>
        </w:rPr>
        <w:t>Έκο</w:t>
      </w:r>
      <w:proofErr w:type="spellEnd"/>
      <w:r>
        <w:rPr>
          <w:rFonts w:eastAsia="Times New Roman"/>
          <w:color w:val="202124"/>
          <w:szCs w:val="24"/>
        </w:rPr>
        <w:t xml:space="preserve">, στην ιστορία του Πτολεμαίου. Ο Πτολεμαίος επιβεβαίωνε ότι ο </w:t>
      </w:r>
      <w:r>
        <w:rPr>
          <w:rFonts w:eastAsia="Times New Roman"/>
          <w:color w:val="202124"/>
          <w:szCs w:val="24"/>
        </w:rPr>
        <w:t>Ή</w:t>
      </w:r>
      <w:r>
        <w:rPr>
          <w:rFonts w:eastAsia="Times New Roman"/>
          <w:color w:val="202124"/>
          <w:szCs w:val="24"/>
        </w:rPr>
        <w:t xml:space="preserve">λιος περιστρέφεται γύρω από τη </w:t>
      </w:r>
      <w:r>
        <w:rPr>
          <w:rFonts w:eastAsia="Times New Roman"/>
          <w:color w:val="202124"/>
          <w:szCs w:val="24"/>
        </w:rPr>
        <w:t>Γ</w:t>
      </w:r>
      <w:r>
        <w:rPr>
          <w:rFonts w:eastAsia="Times New Roman"/>
          <w:color w:val="202124"/>
          <w:szCs w:val="24"/>
        </w:rPr>
        <w:t>η. Σίγουρα έλεγε κάτι που δεν ίσχυε και το έλεγε επειδή έκανε λάθ</w:t>
      </w:r>
      <w:r>
        <w:rPr>
          <w:rFonts w:eastAsia="Times New Roman"/>
          <w:color w:val="202124"/>
          <w:szCs w:val="24"/>
        </w:rPr>
        <w:t xml:space="preserve">ος, αλλά δεν έλεγε ψέματα. Ψέμα σημαίνει να λέει κανείς το αντίθετο από αυτό που θεωρεί ότι ισχύει, ενώ ο Πτολεμαίος ήταν απολύτως πεπεισμένος πως ο </w:t>
      </w:r>
      <w:r>
        <w:rPr>
          <w:rFonts w:eastAsia="Times New Roman"/>
          <w:color w:val="202124"/>
          <w:szCs w:val="24"/>
        </w:rPr>
        <w:t>Ή</w:t>
      </w:r>
      <w:r>
        <w:rPr>
          <w:rFonts w:eastAsia="Times New Roman"/>
          <w:color w:val="202124"/>
          <w:szCs w:val="24"/>
        </w:rPr>
        <w:t xml:space="preserve">λιος κινείται. </w:t>
      </w:r>
    </w:p>
    <w:p w14:paraId="6E819A54"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lastRenderedPageBreak/>
        <w:t xml:space="preserve">Μάλλον δεν έχουμε πολλούς </w:t>
      </w:r>
      <w:proofErr w:type="spellStart"/>
      <w:r>
        <w:rPr>
          <w:rFonts w:eastAsia="Times New Roman"/>
          <w:color w:val="202124"/>
          <w:szCs w:val="24"/>
        </w:rPr>
        <w:t>Πτολεμαίους</w:t>
      </w:r>
      <w:proofErr w:type="spellEnd"/>
      <w:r>
        <w:rPr>
          <w:rFonts w:eastAsia="Times New Roman"/>
          <w:color w:val="202124"/>
          <w:szCs w:val="24"/>
        </w:rPr>
        <w:t xml:space="preserve"> από αυτή την πλευρά. Τι έχουμε; Έχουμε ένα άλλο είδο</w:t>
      </w:r>
      <w:r>
        <w:rPr>
          <w:rFonts w:eastAsia="Times New Roman"/>
          <w:color w:val="202124"/>
          <w:szCs w:val="24"/>
        </w:rPr>
        <w:t>ς. Το ψέμα πολλές φορές είναι μια δυαδική σχέση. Ωστόσο, υπάρχουν και ψέματα μονοφωνικά ή τριαδικά. Εγώ έχω την εντύπωση ότι οι συνάδελφοι, κυρίως της Αξιωματικής Αντιπολίτευσης, ανήκουν σε αυτή την κατηγορία, των μονοφωνικών ψέματων ή της μονοφωνικής κακο</w:t>
      </w:r>
      <w:r>
        <w:rPr>
          <w:rFonts w:eastAsia="Times New Roman"/>
          <w:color w:val="202124"/>
          <w:szCs w:val="24"/>
        </w:rPr>
        <w:t xml:space="preserve">πιστίας, θα έλεγα καλύτερα. </w:t>
      </w:r>
    </w:p>
    <w:p w14:paraId="6E819A55"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Τι είναι αυτό; Μονοφωνική, λοιπόν, είναι η κακοπιστία μέσω της οποίας κάποιος που γνωρίζει την αλήθεια λέει ψέματα στον ίδιο του τον εαυτό και συνήθως καταλήγει να πιστεύει στα ψέματά του. Στην κακοπιστία αυτός που ψεύδεται και</w:t>
      </w:r>
      <w:r>
        <w:rPr>
          <w:rFonts w:eastAsia="Times New Roman"/>
          <w:color w:val="202124"/>
          <w:szCs w:val="24"/>
        </w:rPr>
        <w:t xml:space="preserve"> αυτός που δέχεται το ψέμα είναι το ίδιο πρόσωπο, το οποίο σημαίνει ότι θα πρέπει να ξέρω -ως κάποιος που εξαπατά- την αλήθεια που κρύβω από τον εξαπατώμενο εαυτό μου.</w:t>
      </w:r>
    </w:p>
    <w:p w14:paraId="6E819A56"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lastRenderedPageBreak/>
        <w:t>Μπορεί να φαίνονται λίγο περίεργα αυτά και θα προσθέσω και κάτι ακόμη, αλλά θα μας βάλου</w:t>
      </w:r>
      <w:r>
        <w:rPr>
          <w:rFonts w:eastAsia="Times New Roman"/>
          <w:color w:val="202124"/>
          <w:szCs w:val="24"/>
        </w:rPr>
        <w:t xml:space="preserve">ν να σκεφθούμε μερικά πράγματα. Η Χάνα </w:t>
      </w:r>
      <w:proofErr w:type="spellStart"/>
      <w:r>
        <w:rPr>
          <w:rFonts w:eastAsia="Times New Roman"/>
          <w:color w:val="202124"/>
          <w:szCs w:val="24"/>
        </w:rPr>
        <w:t>Άρεντ</w:t>
      </w:r>
      <w:proofErr w:type="spellEnd"/>
      <w:r>
        <w:rPr>
          <w:rFonts w:eastAsia="Times New Roman"/>
          <w:color w:val="202124"/>
          <w:szCs w:val="24"/>
        </w:rPr>
        <w:t xml:space="preserve"> λέει ότι το πρόβλημα με τα ψέματα και την εξαπάτηση είναι ότι η αποτελεσματικότητά τους βασίζεται εξ ολοκλήρου σε μια σαφή αντίληψη της αλήθειας, την οποία ο ψεύτης και ο απατεώνας επιθυμεί να κρύψει. </w:t>
      </w:r>
    </w:p>
    <w:p w14:paraId="6E819A57"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 xml:space="preserve">Γιατί τα </w:t>
      </w:r>
      <w:r>
        <w:rPr>
          <w:rFonts w:eastAsia="Times New Roman"/>
          <w:color w:val="202124"/>
          <w:szCs w:val="24"/>
        </w:rPr>
        <w:t xml:space="preserve">λέω όλα αυτά; Γιατί, κυρίες και κύριοι συνάδελφοι, εγώ κατάλαβα από την ομιλία του κ. Μητσοτάκη ότι έκανε μια επιλογή, η οποία θα σημαδέψει, κατά τη γνώμη μου, και την πορεία της Αξιωματικής Αντιπολίτευσης από εδώ και πέρα και την πορεία του ίδιου του </w:t>
      </w:r>
      <w:r>
        <w:rPr>
          <w:rFonts w:eastAsia="Times New Roman"/>
          <w:color w:val="202124"/>
          <w:szCs w:val="24"/>
        </w:rPr>
        <w:t>κ</w:t>
      </w:r>
      <w:r>
        <w:rPr>
          <w:rFonts w:eastAsia="Times New Roman"/>
          <w:color w:val="202124"/>
          <w:szCs w:val="24"/>
        </w:rPr>
        <w:t>όμμ</w:t>
      </w:r>
      <w:r>
        <w:rPr>
          <w:rFonts w:eastAsia="Times New Roman"/>
          <w:color w:val="202124"/>
          <w:szCs w:val="24"/>
        </w:rPr>
        <w:t xml:space="preserve">ατος της Νέας Δημοκρατίας, ενός παραδοσιακά κεντροδεξιού μέχρι τα τώρα </w:t>
      </w:r>
      <w:r>
        <w:rPr>
          <w:rFonts w:eastAsia="Times New Roman"/>
          <w:color w:val="202124"/>
          <w:szCs w:val="24"/>
        </w:rPr>
        <w:t>κ</w:t>
      </w:r>
      <w:r>
        <w:rPr>
          <w:rFonts w:eastAsia="Times New Roman"/>
          <w:color w:val="202124"/>
          <w:szCs w:val="24"/>
        </w:rPr>
        <w:t>όμματος.</w:t>
      </w:r>
    </w:p>
    <w:p w14:paraId="6E819A58" w14:textId="77777777" w:rsidR="004B0DF5" w:rsidRDefault="00471FB5">
      <w:pPr>
        <w:spacing w:line="600" w:lineRule="auto"/>
        <w:ind w:firstLine="720"/>
        <w:jc w:val="both"/>
        <w:rPr>
          <w:rFonts w:eastAsia="Times New Roman"/>
          <w:color w:val="202124"/>
          <w:szCs w:val="24"/>
        </w:rPr>
      </w:pPr>
      <w:r>
        <w:rPr>
          <w:rFonts w:eastAsia="Times New Roman"/>
          <w:color w:val="202124"/>
          <w:szCs w:val="24"/>
        </w:rPr>
        <w:t>Εγώ πιστεύω ότι ο κ. Μητσοτάκης απέτυχε πραγματικά στο σχέδιό του να θολώσει τα νερά και να αλλάξει την ατζέντα της συζήτησης και θέλω να του πω και στον ίδιο και στους συναδέ</w:t>
      </w:r>
      <w:r>
        <w:rPr>
          <w:rFonts w:eastAsia="Times New Roman"/>
          <w:color w:val="202124"/>
          <w:szCs w:val="24"/>
        </w:rPr>
        <w:t xml:space="preserve">λφους Βουλευτές ότι οι μέθοδοι του </w:t>
      </w:r>
      <w:r>
        <w:rPr>
          <w:rFonts w:eastAsia="Times New Roman"/>
          <w:color w:val="202124"/>
          <w:szCs w:val="24"/>
        </w:rPr>
        <w:lastRenderedPageBreak/>
        <w:t xml:space="preserve">μακαρθισμού και των επιτελών του </w:t>
      </w:r>
      <w:proofErr w:type="spellStart"/>
      <w:r>
        <w:rPr>
          <w:rFonts w:eastAsia="Times New Roman"/>
          <w:color w:val="202124"/>
          <w:szCs w:val="24"/>
        </w:rPr>
        <w:t>Τραμπ</w:t>
      </w:r>
      <w:proofErr w:type="spellEnd"/>
      <w:r>
        <w:rPr>
          <w:rFonts w:eastAsia="Times New Roman"/>
          <w:color w:val="202124"/>
          <w:szCs w:val="24"/>
        </w:rPr>
        <w:t xml:space="preserve"> και του </w:t>
      </w:r>
      <w:proofErr w:type="spellStart"/>
      <w:r>
        <w:rPr>
          <w:rFonts w:eastAsia="Times New Roman"/>
          <w:color w:val="202124"/>
          <w:szCs w:val="24"/>
        </w:rPr>
        <w:t>Μπολσονάρου</w:t>
      </w:r>
      <w:proofErr w:type="spellEnd"/>
      <w:r>
        <w:rPr>
          <w:rFonts w:eastAsia="Times New Roman"/>
          <w:color w:val="202124"/>
          <w:szCs w:val="24"/>
        </w:rPr>
        <w:t xml:space="preserve"> δεν περνάνε στην Ελλάδα και στην Ευρώπη. Οι μέθοδοί του </w:t>
      </w:r>
      <w:proofErr w:type="spellStart"/>
      <w:r>
        <w:rPr>
          <w:rFonts w:eastAsia="Times New Roman"/>
          <w:color w:val="202124"/>
          <w:szCs w:val="24"/>
        </w:rPr>
        <w:t>μεταφασισμού</w:t>
      </w:r>
      <w:proofErr w:type="spellEnd"/>
      <w:r>
        <w:rPr>
          <w:rFonts w:eastAsia="Times New Roman"/>
          <w:color w:val="202124"/>
          <w:szCs w:val="24"/>
        </w:rPr>
        <w:t xml:space="preserve"> δεν περνάνε στην Ελλάδα και στην Ευρώπη.</w:t>
      </w:r>
    </w:p>
    <w:p w14:paraId="6E819A59"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Και νομίζω ότι ο κ. Μητσοτάκης δυστυχώς -</w:t>
      </w:r>
      <w:r w:rsidRPr="00CF5E07">
        <w:rPr>
          <w:rFonts w:eastAsia="Times New Roman"/>
          <w:color w:val="201F1E"/>
          <w:szCs w:val="24"/>
        </w:rPr>
        <w:t>τον έχω γνω</w:t>
      </w:r>
      <w:r w:rsidRPr="00CF5E07">
        <w:rPr>
          <w:rFonts w:eastAsia="Times New Roman"/>
          <w:color w:val="201F1E"/>
          <w:szCs w:val="24"/>
        </w:rPr>
        <w:t>ρίσει ως φιλελεύθερο πολιτικό</w:t>
      </w:r>
      <w:r>
        <w:rPr>
          <w:rFonts w:eastAsia="Times New Roman"/>
          <w:color w:val="201F1E"/>
          <w:szCs w:val="24"/>
        </w:rPr>
        <w:t>-</w:t>
      </w:r>
      <w:r w:rsidRPr="00CF5E07">
        <w:rPr>
          <w:rFonts w:eastAsia="Times New Roman"/>
          <w:color w:val="201F1E"/>
          <w:szCs w:val="24"/>
        </w:rPr>
        <w:t xml:space="preserve"> μοιάζει όλο και περισσότερο </w:t>
      </w:r>
      <w:r>
        <w:rPr>
          <w:rFonts w:eastAsia="Times New Roman"/>
          <w:color w:val="201F1E"/>
          <w:szCs w:val="24"/>
        </w:rPr>
        <w:t>δρα</w:t>
      </w:r>
      <w:r w:rsidRPr="00CF5E07">
        <w:rPr>
          <w:rFonts w:eastAsia="Times New Roman"/>
          <w:color w:val="201F1E"/>
          <w:szCs w:val="24"/>
        </w:rPr>
        <w:t>ματικά</w:t>
      </w:r>
      <w:r>
        <w:rPr>
          <w:rFonts w:eastAsia="Times New Roman"/>
          <w:color w:val="201F1E"/>
          <w:szCs w:val="24"/>
        </w:rPr>
        <w:t xml:space="preserve">, </w:t>
      </w:r>
      <w:r w:rsidRPr="00CF5E07">
        <w:rPr>
          <w:rFonts w:eastAsia="Times New Roman"/>
          <w:color w:val="201F1E"/>
          <w:szCs w:val="24"/>
        </w:rPr>
        <w:t xml:space="preserve">απελπιστικά </w:t>
      </w:r>
      <w:r>
        <w:rPr>
          <w:rFonts w:eastAsia="Times New Roman"/>
          <w:color w:val="201F1E"/>
          <w:szCs w:val="24"/>
        </w:rPr>
        <w:t>-</w:t>
      </w:r>
      <w:r w:rsidRPr="00CF5E07">
        <w:rPr>
          <w:rFonts w:eastAsia="Times New Roman"/>
          <w:color w:val="201F1E"/>
          <w:szCs w:val="24"/>
        </w:rPr>
        <w:t xml:space="preserve">θα </w:t>
      </w:r>
      <w:r>
        <w:rPr>
          <w:rFonts w:eastAsia="Times New Roman"/>
          <w:color w:val="201F1E"/>
          <w:szCs w:val="24"/>
        </w:rPr>
        <w:t>έλεγα και λ</w:t>
      </w:r>
      <w:r w:rsidRPr="00CF5E07">
        <w:rPr>
          <w:rFonts w:eastAsia="Times New Roman"/>
          <w:color w:val="201F1E"/>
          <w:szCs w:val="24"/>
        </w:rPr>
        <w:t>υπάμαι για αυτό</w:t>
      </w:r>
      <w:r>
        <w:rPr>
          <w:rFonts w:eastAsia="Times New Roman"/>
          <w:color w:val="201F1E"/>
          <w:szCs w:val="24"/>
        </w:rPr>
        <w:t>-</w:t>
      </w:r>
      <w:r w:rsidRPr="00CF5E07">
        <w:rPr>
          <w:rFonts w:eastAsia="Times New Roman"/>
          <w:color w:val="201F1E"/>
          <w:szCs w:val="24"/>
        </w:rPr>
        <w:t xml:space="preserve"> με αυτόν τον ηγέτη του </w:t>
      </w:r>
      <w:r>
        <w:rPr>
          <w:rFonts w:eastAsia="Times New Roman"/>
          <w:color w:val="201F1E"/>
          <w:szCs w:val="24"/>
        </w:rPr>
        <w:t xml:space="preserve">ΛΑΟΣ -με τον οποίο να θυμίσω ότι συνυπήρξατε στην κυβέρνηση </w:t>
      </w:r>
      <w:proofErr w:type="spellStart"/>
      <w:r>
        <w:rPr>
          <w:rFonts w:eastAsia="Times New Roman"/>
          <w:color w:val="201F1E"/>
          <w:szCs w:val="24"/>
        </w:rPr>
        <w:t>Π</w:t>
      </w:r>
      <w:r w:rsidRPr="00CF5E07">
        <w:rPr>
          <w:rFonts w:eastAsia="Times New Roman"/>
          <w:color w:val="201F1E"/>
          <w:szCs w:val="24"/>
        </w:rPr>
        <w:t>απαδήμου</w:t>
      </w:r>
      <w:proofErr w:type="spellEnd"/>
      <w:r>
        <w:rPr>
          <w:rFonts w:eastAsia="Times New Roman"/>
          <w:color w:val="201F1E"/>
          <w:szCs w:val="24"/>
        </w:rPr>
        <w:t>-</w:t>
      </w:r>
      <w:r w:rsidRPr="00CF5E07">
        <w:rPr>
          <w:rFonts w:eastAsia="Times New Roman"/>
          <w:color w:val="201F1E"/>
          <w:szCs w:val="24"/>
        </w:rPr>
        <w:t xml:space="preserve"> </w:t>
      </w:r>
      <w:r>
        <w:rPr>
          <w:rFonts w:eastAsia="Times New Roman"/>
          <w:color w:val="201F1E"/>
          <w:szCs w:val="24"/>
        </w:rPr>
        <w:t>και τον τρόπο που λειτουργούσε α</w:t>
      </w:r>
      <w:r w:rsidRPr="00CF5E07">
        <w:rPr>
          <w:rFonts w:eastAsia="Times New Roman"/>
          <w:color w:val="201F1E"/>
          <w:szCs w:val="24"/>
        </w:rPr>
        <w:t>υτός ο συγκεκριμ</w:t>
      </w:r>
      <w:r w:rsidRPr="00CF5E07">
        <w:rPr>
          <w:rFonts w:eastAsia="Times New Roman"/>
          <w:color w:val="201F1E"/>
          <w:szCs w:val="24"/>
        </w:rPr>
        <w:t>ένος ηγέτης του Λ</w:t>
      </w:r>
      <w:r>
        <w:rPr>
          <w:rFonts w:eastAsia="Times New Roman"/>
          <w:color w:val="201F1E"/>
          <w:szCs w:val="24"/>
        </w:rPr>
        <w:t xml:space="preserve">ΑΟΣ. </w:t>
      </w:r>
    </w:p>
    <w:p w14:paraId="6E819A5A"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Πού πήγε, άραγε, ο φιλελεύθερος κ. Μητσοτάκης; Δεν μπορώ </w:t>
      </w:r>
      <w:r w:rsidRPr="00CF5E07">
        <w:rPr>
          <w:rFonts w:eastAsia="Times New Roman"/>
          <w:color w:val="201F1E"/>
          <w:szCs w:val="24"/>
        </w:rPr>
        <w:t>να τον βρω πουθενά πια</w:t>
      </w:r>
      <w:r>
        <w:rPr>
          <w:rFonts w:eastAsia="Times New Roman"/>
          <w:color w:val="201F1E"/>
          <w:szCs w:val="24"/>
        </w:rPr>
        <w:t xml:space="preserve"> και καθόμουν πάρα πολλά</w:t>
      </w:r>
      <w:r w:rsidRPr="00CF5E07">
        <w:rPr>
          <w:rFonts w:eastAsia="Times New Roman"/>
          <w:color w:val="201F1E"/>
          <w:szCs w:val="24"/>
        </w:rPr>
        <w:t xml:space="preserve"> χρόνια </w:t>
      </w:r>
      <w:r>
        <w:rPr>
          <w:rFonts w:eastAsia="Times New Roman"/>
          <w:color w:val="201F1E"/>
          <w:szCs w:val="24"/>
        </w:rPr>
        <w:t xml:space="preserve">δίπλα </w:t>
      </w:r>
      <w:r w:rsidRPr="00CF5E07">
        <w:rPr>
          <w:rFonts w:eastAsia="Times New Roman"/>
          <w:color w:val="201F1E"/>
          <w:szCs w:val="24"/>
        </w:rPr>
        <w:t>του</w:t>
      </w:r>
      <w:r>
        <w:rPr>
          <w:rFonts w:eastAsia="Times New Roman"/>
          <w:color w:val="201F1E"/>
          <w:szCs w:val="24"/>
        </w:rPr>
        <w:t>, όταν ήταν Κοινοβουλευτικός Ε</w:t>
      </w:r>
      <w:r w:rsidRPr="00CF5E07">
        <w:rPr>
          <w:rFonts w:eastAsia="Times New Roman"/>
          <w:color w:val="201F1E"/>
          <w:szCs w:val="24"/>
        </w:rPr>
        <w:t>κπρόσωπος</w:t>
      </w:r>
      <w:r>
        <w:rPr>
          <w:rFonts w:eastAsia="Times New Roman"/>
          <w:color w:val="201F1E"/>
          <w:szCs w:val="24"/>
        </w:rPr>
        <w:t xml:space="preserve">. </w:t>
      </w:r>
    </w:p>
    <w:p w14:paraId="6E819A5B"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lastRenderedPageBreak/>
        <w:t>Π</w:t>
      </w:r>
      <w:r w:rsidRPr="00CF5E07">
        <w:rPr>
          <w:rFonts w:eastAsia="Times New Roman"/>
          <w:color w:val="201F1E"/>
          <w:szCs w:val="24"/>
        </w:rPr>
        <w:t xml:space="preserve">ιστεύω ότι βουλιάζει κάθε μέρα </w:t>
      </w:r>
      <w:r>
        <w:rPr>
          <w:rFonts w:eastAsia="Times New Roman"/>
          <w:color w:val="201F1E"/>
          <w:szCs w:val="24"/>
        </w:rPr>
        <w:t xml:space="preserve">η </w:t>
      </w:r>
      <w:r w:rsidRPr="00CF5E07">
        <w:rPr>
          <w:rFonts w:eastAsia="Times New Roman"/>
          <w:color w:val="201F1E"/>
          <w:szCs w:val="24"/>
        </w:rPr>
        <w:t>ηγετική ομάδα της Νέας Δημοκρατίας</w:t>
      </w:r>
      <w:r>
        <w:rPr>
          <w:rFonts w:eastAsia="Times New Roman"/>
          <w:color w:val="201F1E"/>
          <w:szCs w:val="24"/>
        </w:rPr>
        <w:t>. Ε</w:t>
      </w:r>
      <w:r w:rsidRPr="00CF5E07">
        <w:rPr>
          <w:rFonts w:eastAsia="Times New Roman"/>
          <w:color w:val="201F1E"/>
          <w:szCs w:val="24"/>
        </w:rPr>
        <w:t xml:space="preserve">λπίζω και πιστεύω </w:t>
      </w:r>
      <w:r>
        <w:rPr>
          <w:rFonts w:eastAsia="Times New Roman"/>
          <w:color w:val="201F1E"/>
          <w:szCs w:val="24"/>
        </w:rPr>
        <w:t>-</w:t>
      </w:r>
      <w:r w:rsidRPr="00CF5E07">
        <w:rPr>
          <w:rFonts w:eastAsia="Times New Roman"/>
          <w:color w:val="201F1E"/>
          <w:szCs w:val="24"/>
        </w:rPr>
        <w:t>και διαπιστώνω πολλές φορές</w:t>
      </w:r>
      <w:r>
        <w:rPr>
          <w:rFonts w:eastAsia="Times New Roman"/>
          <w:color w:val="201F1E"/>
          <w:szCs w:val="24"/>
        </w:rPr>
        <w:t>-</w:t>
      </w:r>
      <w:r w:rsidRPr="00CF5E07">
        <w:rPr>
          <w:rFonts w:eastAsia="Times New Roman"/>
          <w:color w:val="201F1E"/>
          <w:szCs w:val="24"/>
        </w:rPr>
        <w:t xml:space="preserve"> ότι κάποιοι συνάδελφοι δεν ακολουθούν</w:t>
      </w:r>
      <w:r>
        <w:rPr>
          <w:rFonts w:eastAsia="Times New Roman"/>
          <w:color w:val="201F1E"/>
          <w:szCs w:val="24"/>
        </w:rPr>
        <w:t xml:space="preserve"> ή</w:t>
      </w:r>
      <w:r w:rsidRPr="00CF5E07">
        <w:rPr>
          <w:rFonts w:eastAsia="Times New Roman"/>
          <w:color w:val="201F1E"/>
          <w:szCs w:val="24"/>
        </w:rPr>
        <w:t xml:space="preserve"> κρατούν αποστάσεις από αυτό</w:t>
      </w:r>
      <w:r>
        <w:rPr>
          <w:rFonts w:eastAsia="Times New Roman"/>
          <w:color w:val="201F1E"/>
          <w:szCs w:val="24"/>
        </w:rPr>
        <w:t>ν</w:t>
      </w:r>
      <w:r w:rsidRPr="00CF5E07">
        <w:rPr>
          <w:rFonts w:eastAsia="Times New Roman"/>
          <w:color w:val="201F1E"/>
          <w:szCs w:val="24"/>
        </w:rPr>
        <w:t xml:space="preserve"> το</w:t>
      </w:r>
      <w:r>
        <w:rPr>
          <w:rFonts w:eastAsia="Times New Roman"/>
          <w:color w:val="201F1E"/>
          <w:szCs w:val="24"/>
        </w:rPr>
        <w:t>ν</w:t>
      </w:r>
      <w:r w:rsidRPr="00CF5E07">
        <w:rPr>
          <w:rFonts w:eastAsia="Times New Roman"/>
          <w:color w:val="201F1E"/>
          <w:szCs w:val="24"/>
        </w:rPr>
        <w:t xml:space="preserve"> δρόμο στο</w:t>
      </w:r>
      <w:r>
        <w:rPr>
          <w:rFonts w:eastAsia="Times New Roman"/>
          <w:color w:val="201F1E"/>
          <w:szCs w:val="24"/>
        </w:rPr>
        <w:t>ν</w:t>
      </w:r>
      <w:r w:rsidRPr="00CF5E07">
        <w:rPr>
          <w:rFonts w:eastAsia="Times New Roman"/>
          <w:color w:val="201F1E"/>
          <w:szCs w:val="24"/>
        </w:rPr>
        <w:t xml:space="preserve"> βάλτο των ψευδών ειδήσεων</w:t>
      </w:r>
      <w:r>
        <w:rPr>
          <w:rFonts w:eastAsia="Times New Roman"/>
          <w:color w:val="201F1E"/>
          <w:szCs w:val="24"/>
        </w:rPr>
        <w:t xml:space="preserve">. </w:t>
      </w:r>
    </w:p>
    <w:p w14:paraId="6E819A5C"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Κοιτάξτε, </w:t>
      </w:r>
      <w:r w:rsidRPr="00CF5E07">
        <w:rPr>
          <w:rFonts w:eastAsia="Times New Roman"/>
          <w:color w:val="201F1E"/>
          <w:szCs w:val="24"/>
        </w:rPr>
        <w:t xml:space="preserve">η πολιτική της Νέας Δημοκρατίας είναι </w:t>
      </w:r>
      <w:r>
        <w:rPr>
          <w:rFonts w:eastAsia="Times New Roman"/>
          <w:color w:val="201F1E"/>
          <w:szCs w:val="24"/>
        </w:rPr>
        <w:t>λίγο -</w:t>
      </w:r>
      <w:r w:rsidRPr="00CF5E07">
        <w:rPr>
          <w:rFonts w:eastAsia="Times New Roman"/>
          <w:color w:val="201F1E"/>
          <w:szCs w:val="24"/>
        </w:rPr>
        <w:t>εγώ θα την περιέγραφα</w:t>
      </w:r>
      <w:r>
        <w:rPr>
          <w:rFonts w:eastAsia="Times New Roman"/>
          <w:color w:val="201F1E"/>
          <w:szCs w:val="24"/>
        </w:rPr>
        <w:t>-</w:t>
      </w:r>
      <w:r w:rsidRPr="00CF5E07">
        <w:rPr>
          <w:rFonts w:eastAsia="Times New Roman"/>
          <w:color w:val="201F1E"/>
          <w:szCs w:val="24"/>
        </w:rPr>
        <w:t xml:space="preserve"> σαν τη ρόδα του Λον</w:t>
      </w:r>
      <w:r w:rsidRPr="00CF5E07">
        <w:rPr>
          <w:rFonts w:eastAsia="Times New Roman"/>
          <w:color w:val="201F1E"/>
          <w:szCs w:val="24"/>
        </w:rPr>
        <w:t>δίνου</w:t>
      </w:r>
      <w:r>
        <w:rPr>
          <w:rFonts w:eastAsia="Times New Roman"/>
          <w:color w:val="201F1E"/>
          <w:szCs w:val="24"/>
        </w:rPr>
        <w:t xml:space="preserve"> –την ξέρει καλά ο Ευκλείδης-</w:t>
      </w:r>
      <w:r>
        <w:rPr>
          <w:rFonts w:eastAsia="Times New Roman"/>
          <w:color w:val="201F1E"/>
          <w:szCs w:val="24"/>
        </w:rPr>
        <w:t>,</w:t>
      </w:r>
      <w:r>
        <w:rPr>
          <w:rFonts w:eastAsia="Times New Roman"/>
          <w:color w:val="201F1E"/>
          <w:szCs w:val="24"/>
        </w:rPr>
        <w:t xml:space="preserve"> που</w:t>
      </w:r>
      <w:r w:rsidRPr="00CF5E07">
        <w:rPr>
          <w:rFonts w:eastAsia="Times New Roman"/>
          <w:color w:val="201F1E"/>
          <w:szCs w:val="24"/>
        </w:rPr>
        <w:t xml:space="preserve"> έχει διάφορα κομμάτια</w:t>
      </w:r>
      <w:r>
        <w:rPr>
          <w:rFonts w:eastAsia="Times New Roman"/>
          <w:color w:val="201F1E"/>
          <w:szCs w:val="24"/>
        </w:rPr>
        <w:t xml:space="preserve"> γύρω-γύρω, τα οποία γυρνούν </w:t>
      </w:r>
      <w:r w:rsidRPr="00CF5E07">
        <w:rPr>
          <w:rFonts w:eastAsia="Times New Roman"/>
          <w:color w:val="201F1E"/>
          <w:szCs w:val="24"/>
        </w:rPr>
        <w:t>με τον ίδιο ακριβώς τρόπο συνεχώς</w:t>
      </w:r>
      <w:r>
        <w:rPr>
          <w:rFonts w:eastAsia="Times New Roman"/>
          <w:color w:val="201F1E"/>
          <w:szCs w:val="24"/>
        </w:rPr>
        <w:t>. Α</w:t>
      </w:r>
      <w:r w:rsidRPr="00CF5E07">
        <w:rPr>
          <w:rFonts w:eastAsia="Times New Roman"/>
          <w:color w:val="201F1E"/>
          <w:szCs w:val="24"/>
        </w:rPr>
        <w:t>υτά τα καλάθια</w:t>
      </w:r>
      <w:r>
        <w:rPr>
          <w:rFonts w:eastAsia="Times New Roman"/>
          <w:color w:val="201F1E"/>
          <w:szCs w:val="24"/>
        </w:rPr>
        <w:t>, λ</w:t>
      </w:r>
      <w:r w:rsidRPr="00CF5E07">
        <w:rPr>
          <w:rFonts w:eastAsia="Times New Roman"/>
          <w:color w:val="201F1E"/>
          <w:szCs w:val="24"/>
        </w:rPr>
        <w:t>οιπόν</w:t>
      </w:r>
      <w:r>
        <w:rPr>
          <w:rFonts w:eastAsia="Times New Roman"/>
          <w:color w:val="201F1E"/>
          <w:szCs w:val="24"/>
        </w:rPr>
        <w:t>,</w:t>
      </w:r>
      <w:r w:rsidRPr="00CF5E07">
        <w:rPr>
          <w:rFonts w:eastAsia="Times New Roman"/>
          <w:color w:val="201F1E"/>
          <w:szCs w:val="24"/>
        </w:rPr>
        <w:t xml:space="preserve"> έχουν </w:t>
      </w:r>
      <w:r>
        <w:rPr>
          <w:rFonts w:eastAsia="Times New Roman"/>
          <w:color w:val="201F1E"/>
          <w:szCs w:val="24"/>
        </w:rPr>
        <w:t>πέντε</w:t>
      </w:r>
      <w:r>
        <w:rPr>
          <w:rFonts w:eastAsia="Times New Roman"/>
          <w:color w:val="201F1E"/>
          <w:szCs w:val="24"/>
        </w:rPr>
        <w:t>-</w:t>
      </w:r>
      <w:r>
        <w:rPr>
          <w:rFonts w:eastAsia="Times New Roman"/>
          <w:color w:val="201F1E"/>
          <w:szCs w:val="24"/>
        </w:rPr>
        <w:t xml:space="preserve">έξι πράγματα μέσα, ανομία, το Μάτι, </w:t>
      </w:r>
      <w:r w:rsidRPr="00CF5E07">
        <w:rPr>
          <w:rFonts w:eastAsia="Times New Roman"/>
          <w:color w:val="201F1E"/>
          <w:szCs w:val="24"/>
        </w:rPr>
        <w:t xml:space="preserve">τώρα μας </w:t>
      </w:r>
      <w:r>
        <w:rPr>
          <w:rFonts w:eastAsia="Times New Roman"/>
          <w:color w:val="201F1E"/>
          <w:szCs w:val="24"/>
        </w:rPr>
        <w:t>ήρθ</w:t>
      </w:r>
      <w:r w:rsidRPr="00CF5E07">
        <w:rPr>
          <w:rFonts w:eastAsia="Times New Roman"/>
          <w:color w:val="201F1E"/>
          <w:szCs w:val="24"/>
        </w:rPr>
        <w:t>αν τα κότερα</w:t>
      </w:r>
      <w:r>
        <w:rPr>
          <w:rFonts w:eastAsia="Times New Roman"/>
          <w:color w:val="201F1E"/>
          <w:szCs w:val="24"/>
        </w:rPr>
        <w:t>, προστέθηκε σε αυτά</w:t>
      </w:r>
      <w:r w:rsidRPr="00CF5E07">
        <w:rPr>
          <w:rFonts w:eastAsia="Times New Roman"/>
          <w:color w:val="201F1E"/>
          <w:szCs w:val="24"/>
        </w:rPr>
        <w:t xml:space="preserve"> </w:t>
      </w:r>
      <w:r>
        <w:rPr>
          <w:rFonts w:eastAsia="Times New Roman"/>
          <w:color w:val="201F1E"/>
          <w:szCs w:val="24"/>
        </w:rPr>
        <w:t xml:space="preserve">η αθλιότητα </w:t>
      </w:r>
      <w:r>
        <w:rPr>
          <w:rFonts w:eastAsia="Times New Roman"/>
          <w:color w:val="201F1E"/>
          <w:szCs w:val="24"/>
        </w:rPr>
        <w:t>για την οικογένεια</w:t>
      </w:r>
      <w:r w:rsidRPr="00CF5E07">
        <w:rPr>
          <w:rFonts w:eastAsia="Times New Roman"/>
          <w:color w:val="201F1E"/>
          <w:szCs w:val="24"/>
        </w:rPr>
        <w:t xml:space="preserve"> του </w:t>
      </w:r>
      <w:r>
        <w:rPr>
          <w:rFonts w:eastAsia="Times New Roman"/>
          <w:color w:val="201F1E"/>
          <w:szCs w:val="24"/>
        </w:rPr>
        <w:t xml:space="preserve">Πρωθυπουργού και κάποια άλλα τέτοια. </w:t>
      </w:r>
    </w:p>
    <w:p w14:paraId="6E819A5D"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Α</w:t>
      </w:r>
      <w:r w:rsidRPr="00CF5E07">
        <w:rPr>
          <w:rFonts w:eastAsia="Times New Roman"/>
          <w:color w:val="201F1E"/>
          <w:szCs w:val="24"/>
        </w:rPr>
        <w:t>υτή τη ρόδα γυρίζετε</w:t>
      </w:r>
      <w:r>
        <w:rPr>
          <w:rFonts w:eastAsia="Times New Roman"/>
          <w:color w:val="201F1E"/>
          <w:szCs w:val="24"/>
        </w:rPr>
        <w:t xml:space="preserve">, </w:t>
      </w:r>
      <w:r w:rsidRPr="00CF5E07">
        <w:rPr>
          <w:rFonts w:eastAsia="Times New Roman"/>
          <w:color w:val="201F1E"/>
          <w:szCs w:val="24"/>
        </w:rPr>
        <w:t>συνάδελφοι της Νέας Δημοκρατίας</w:t>
      </w:r>
      <w:r>
        <w:rPr>
          <w:rFonts w:eastAsia="Times New Roman"/>
          <w:color w:val="201F1E"/>
          <w:szCs w:val="24"/>
        </w:rPr>
        <w:t>. Αυ</w:t>
      </w:r>
      <w:r w:rsidRPr="00CF5E07">
        <w:rPr>
          <w:rFonts w:eastAsia="Times New Roman"/>
          <w:color w:val="201F1E"/>
          <w:szCs w:val="24"/>
        </w:rPr>
        <w:t>τή τη ρόδα</w:t>
      </w:r>
      <w:r>
        <w:rPr>
          <w:rFonts w:eastAsia="Times New Roman"/>
          <w:color w:val="201F1E"/>
          <w:szCs w:val="24"/>
        </w:rPr>
        <w:t xml:space="preserve">, </w:t>
      </w:r>
      <w:r w:rsidRPr="00CF5E07">
        <w:rPr>
          <w:rFonts w:eastAsia="Times New Roman"/>
          <w:color w:val="201F1E"/>
          <w:szCs w:val="24"/>
        </w:rPr>
        <w:t>την αμετακίνητη ρόδα</w:t>
      </w:r>
      <w:r>
        <w:rPr>
          <w:rFonts w:eastAsia="Times New Roman"/>
          <w:color w:val="201F1E"/>
          <w:szCs w:val="24"/>
        </w:rPr>
        <w:t>,</w:t>
      </w:r>
      <w:r w:rsidRPr="00CF5E07">
        <w:rPr>
          <w:rFonts w:eastAsia="Times New Roman"/>
          <w:color w:val="201F1E"/>
          <w:szCs w:val="24"/>
        </w:rPr>
        <w:t xml:space="preserve"> με αυτά τα συγ</w:t>
      </w:r>
      <w:r>
        <w:rPr>
          <w:rFonts w:eastAsia="Times New Roman"/>
          <w:color w:val="201F1E"/>
          <w:szCs w:val="24"/>
        </w:rPr>
        <w:t>κεκριμένα καλάθια σ</w:t>
      </w:r>
      <w:r w:rsidRPr="00CF5E07">
        <w:rPr>
          <w:rFonts w:eastAsia="Times New Roman"/>
          <w:color w:val="201F1E"/>
          <w:szCs w:val="24"/>
        </w:rPr>
        <w:t>ε δι</w:t>
      </w:r>
      <w:r>
        <w:rPr>
          <w:rFonts w:eastAsia="Times New Roman"/>
          <w:color w:val="201F1E"/>
          <w:szCs w:val="24"/>
        </w:rPr>
        <w:t xml:space="preserve">άφορες δόσεις κάθε φορά γυρίζετε. </w:t>
      </w:r>
    </w:p>
    <w:p w14:paraId="6E819A5E"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lastRenderedPageBreak/>
        <w:t>Κ</w:t>
      </w:r>
      <w:r w:rsidRPr="00CF5E07">
        <w:rPr>
          <w:rFonts w:eastAsia="Times New Roman"/>
          <w:color w:val="201F1E"/>
          <w:szCs w:val="24"/>
        </w:rPr>
        <w:t xml:space="preserve">αι δεν τολμάτε </w:t>
      </w:r>
      <w:r>
        <w:rPr>
          <w:rFonts w:eastAsia="Times New Roman"/>
          <w:color w:val="201F1E"/>
          <w:szCs w:val="24"/>
        </w:rPr>
        <w:t>-</w:t>
      </w:r>
      <w:r w:rsidRPr="00CF5E07">
        <w:rPr>
          <w:rFonts w:eastAsia="Times New Roman"/>
          <w:color w:val="201F1E"/>
          <w:szCs w:val="24"/>
        </w:rPr>
        <w:t>γιατί περί αυτ</w:t>
      </w:r>
      <w:r w:rsidRPr="00CF5E07">
        <w:rPr>
          <w:rFonts w:eastAsia="Times New Roman"/>
          <w:color w:val="201F1E"/>
          <w:szCs w:val="24"/>
        </w:rPr>
        <w:t>ού πρόκειται</w:t>
      </w:r>
      <w:r>
        <w:rPr>
          <w:rFonts w:eastAsia="Times New Roman"/>
          <w:color w:val="201F1E"/>
          <w:szCs w:val="24"/>
        </w:rPr>
        <w:t>-</w:t>
      </w:r>
      <w:r w:rsidRPr="00CF5E07">
        <w:rPr>
          <w:rFonts w:eastAsia="Times New Roman"/>
          <w:color w:val="201F1E"/>
          <w:szCs w:val="24"/>
        </w:rPr>
        <w:t xml:space="preserve"> να κάνετε μία </w:t>
      </w:r>
      <w:r>
        <w:rPr>
          <w:rFonts w:eastAsia="Times New Roman"/>
          <w:color w:val="201F1E"/>
          <w:szCs w:val="24"/>
        </w:rPr>
        <w:t xml:space="preserve">συγκροτημένη </w:t>
      </w:r>
      <w:r w:rsidRPr="00CF5E07">
        <w:rPr>
          <w:rFonts w:eastAsia="Times New Roman"/>
          <w:color w:val="201F1E"/>
          <w:szCs w:val="24"/>
        </w:rPr>
        <w:t>συζήτηση πάνω στις προγραμματικές μας διαφορές και να πούμε ποια είναι αλήθεια και ποια είναι ψέματα</w:t>
      </w:r>
      <w:r>
        <w:rPr>
          <w:rFonts w:eastAsia="Times New Roman"/>
          <w:color w:val="201F1E"/>
          <w:szCs w:val="24"/>
        </w:rPr>
        <w:t>,</w:t>
      </w:r>
      <w:r w:rsidRPr="00CF5E07">
        <w:rPr>
          <w:rFonts w:eastAsia="Times New Roman"/>
          <w:color w:val="201F1E"/>
          <w:szCs w:val="24"/>
        </w:rPr>
        <w:t xml:space="preserve"> τι ακριβώς κάναμε</w:t>
      </w:r>
      <w:r>
        <w:rPr>
          <w:rFonts w:eastAsia="Times New Roman"/>
          <w:color w:val="201F1E"/>
          <w:szCs w:val="24"/>
        </w:rPr>
        <w:t>, πώς</w:t>
      </w:r>
      <w:r w:rsidRPr="00CF5E07">
        <w:rPr>
          <w:rFonts w:eastAsia="Times New Roman"/>
          <w:color w:val="201F1E"/>
          <w:szCs w:val="24"/>
        </w:rPr>
        <w:t xml:space="preserve"> το κάναμε</w:t>
      </w:r>
      <w:r>
        <w:rPr>
          <w:rFonts w:eastAsia="Times New Roman"/>
          <w:color w:val="201F1E"/>
          <w:szCs w:val="24"/>
        </w:rPr>
        <w:t xml:space="preserve">, πότε </w:t>
      </w:r>
      <w:r w:rsidRPr="00CF5E07">
        <w:rPr>
          <w:rFonts w:eastAsia="Times New Roman"/>
          <w:color w:val="201F1E"/>
          <w:szCs w:val="24"/>
        </w:rPr>
        <w:t xml:space="preserve">το κάναμε και </w:t>
      </w:r>
      <w:r>
        <w:rPr>
          <w:rFonts w:eastAsia="Times New Roman"/>
          <w:color w:val="201F1E"/>
          <w:szCs w:val="24"/>
        </w:rPr>
        <w:t>τι προοπτική δίνουμε. Διότι όσο ακολουθείτε αυτόν τον</w:t>
      </w:r>
      <w:r w:rsidRPr="00CF5E07">
        <w:rPr>
          <w:rFonts w:eastAsia="Times New Roman"/>
          <w:color w:val="201F1E"/>
          <w:szCs w:val="24"/>
        </w:rPr>
        <w:t xml:space="preserve"> δρόμο </w:t>
      </w:r>
      <w:r>
        <w:rPr>
          <w:rFonts w:eastAsia="Times New Roman"/>
          <w:color w:val="201F1E"/>
          <w:szCs w:val="24"/>
        </w:rPr>
        <w:t>νομίζω ότι δεν έχετε</w:t>
      </w:r>
      <w:r w:rsidRPr="00CF5E07">
        <w:rPr>
          <w:rFonts w:eastAsia="Times New Roman"/>
          <w:color w:val="201F1E"/>
          <w:szCs w:val="24"/>
        </w:rPr>
        <w:t xml:space="preserve"> απολύτως κανένα μέλλον</w:t>
      </w:r>
      <w:r>
        <w:rPr>
          <w:rFonts w:eastAsia="Times New Roman"/>
          <w:color w:val="201F1E"/>
          <w:szCs w:val="24"/>
        </w:rPr>
        <w:t>,</w:t>
      </w:r>
      <w:r w:rsidRPr="00CF5E07">
        <w:rPr>
          <w:rFonts w:eastAsia="Times New Roman"/>
          <w:color w:val="201F1E"/>
          <w:szCs w:val="24"/>
        </w:rPr>
        <w:t xml:space="preserve"> όχι μόνο να κυβερνήσετε</w:t>
      </w:r>
      <w:r>
        <w:rPr>
          <w:rFonts w:eastAsia="Times New Roman"/>
          <w:color w:val="201F1E"/>
          <w:szCs w:val="24"/>
        </w:rPr>
        <w:t>,</w:t>
      </w:r>
      <w:r w:rsidRPr="00CF5E07">
        <w:rPr>
          <w:rFonts w:eastAsia="Times New Roman"/>
          <w:color w:val="201F1E"/>
          <w:szCs w:val="24"/>
        </w:rPr>
        <w:t xml:space="preserve"> αλλά και ως κόμμα της </w:t>
      </w:r>
      <w:r>
        <w:rPr>
          <w:rFonts w:eastAsia="Times New Roman"/>
          <w:color w:val="201F1E"/>
          <w:szCs w:val="24"/>
        </w:rPr>
        <w:t>Κ</w:t>
      </w:r>
      <w:r w:rsidRPr="00CF5E07">
        <w:rPr>
          <w:rFonts w:eastAsia="Times New Roman"/>
          <w:color w:val="201F1E"/>
          <w:szCs w:val="24"/>
        </w:rPr>
        <w:t xml:space="preserve">εντροδεξιάς στην </w:t>
      </w:r>
      <w:r>
        <w:rPr>
          <w:rFonts w:eastAsia="Times New Roman"/>
          <w:color w:val="201F1E"/>
          <w:szCs w:val="24"/>
        </w:rPr>
        <w:t>ελληνική και ε</w:t>
      </w:r>
      <w:r w:rsidRPr="00CF5E07">
        <w:rPr>
          <w:rFonts w:eastAsia="Times New Roman"/>
          <w:color w:val="201F1E"/>
          <w:szCs w:val="24"/>
        </w:rPr>
        <w:t>υρωπαϊκή πραγματικότητα</w:t>
      </w:r>
      <w:r>
        <w:rPr>
          <w:rFonts w:eastAsia="Times New Roman"/>
          <w:color w:val="201F1E"/>
          <w:szCs w:val="24"/>
        </w:rPr>
        <w:t>.</w:t>
      </w:r>
      <w:r w:rsidRPr="00CF5E07">
        <w:rPr>
          <w:rFonts w:eastAsia="Times New Roman"/>
          <w:color w:val="201F1E"/>
          <w:szCs w:val="24"/>
        </w:rPr>
        <w:t xml:space="preserve"> </w:t>
      </w:r>
    </w:p>
    <w:p w14:paraId="6E819A5F"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Α</w:t>
      </w:r>
      <w:r w:rsidRPr="00CF5E07">
        <w:rPr>
          <w:rFonts w:eastAsia="Times New Roman"/>
          <w:color w:val="201F1E"/>
          <w:szCs w:val="24"/>
        </w:rPr>
        <w:t>υτό</w:t>
      </w:r>
      <w:r>
        <w:rPr>
          <w:rFonts w:eastAsia="Times New Roman"/>
          <w:color w:val="201F1E"/>
          <w:szCs w:val="24"/>
        </w:rPr>
        <w:t>,</w:t>
      </w:r>
      <w:r w:rsidRPr="00CF5E07">
        <w:rPr>
          <w:rFonts w:eastAsia="Times New Roman"/>
          <w:color w:val="201F1E"/>
          <w:szCs w:val="24"/>
        </w:rPr>
        <w:t xml:space="preserve"> λοιπόν</w:t>
      </w:r>
      <w:r>
        <w:rPr>
          <w:rFonts w:eastAsia="Times New Roman"/>
          <w:color w:val="201F1E"/>
          <w:szCs w:val="24"/>
        </w:rPr>
        <w:t>,</w:t>
      </w:r>
      <w:r w:rsidRPr="00CF5E07">
        <w:rPr>
          <w:rFonts w:eastAsia="Times New Roman"/>
          <w:color w:val="201F1E"/>
          <w:szCs w:val="24"/>
        </w:rPr>
        <w:t xml:space="preserve"> που εμείς υπερασπιζόμαστε </w:t>
      </w:r>
      <w:r>
        <w:rPr>
          <w:rFonts w:eastAsia="Times New Roman"/>
          <w:color w:val="201F1E"/>
          <w:szCs w:val="24"/>
        </w:rPr>
        <w:t>–</w:t>
      </w:r>
      <w:r w:rsidRPr="00CF5E07">
        <w:rPr>
          <w:rFonts w:eastAsia="Times New Roman"/>
          <w:color w:val="201F1E"/>
          <w:szCs w:val="24"/>
        </w:rPr>
        <w:t>προσπαθούμε</w:t>
      </w:r>
      <w:r>
        <w:rPr>
          <w:rFonts w:eastAsia="Times New Roman"/>
          <w:color w:val="201F1E"/>
          <w:szCs w:val="24"/>
        </w:rPr>
        <w:t xml:space="preserve">, εν πάση </w:t>
      </w:r>
      <w:proofErr w:type="spellStart"/>
      <w:r>
        <w:rPr>
          <w:rFonts w:eastAsia="Times New Roman"/>
          <w:color w:val="201F1E"/>
          <w:szCs w:val="24"/>
        </w:rPr>
        <w:t>περιπτώσει</w:t>
      </w:r>
      <w:proofErr w:type="spellEnd"/>
      <w:r>
        <w:rPr>
          <w:rFonts w:eastAsia="Times New Roman"/>
          <w:color w:val="201F1E"/>
          <w:szCs w:val="24"/>
        </w:rPr>
        <w:t>,</w:t>
      </w:r>
      <w:r w:rsidRPr="00CF5E07">
        <w:rPr>
          <w:rFonts w:eastAsia="Times New Roman"/>
          <w:color w:val="201F1E"/>
          <w:szCs w:val="24"/>
        </w:rPr>
        <w:t xml:space="preserve"> να υπερασπιστούμε</w:t>
      </w:r>
      <w:r>
        <w:rPr>
          <w:rFonts w:eastAsia="Times New Roman"/>
          <w:color w:val="201F1E"/>
          <w:szCs w:val="24"/>
        </w:rPr>
        <w:t xml:space="preserve">- </w:t>
      </w:r>
      <w:r w:rsidRPr="00CF5E07">
        <w:rPr>
          <w:rFonts w:eastAsia="Times New Roman"/>
          <w:color w:val="201F1E"/>
          <w:szCs w:val="24"/>
        </w:rPr>
        <w:t>ε</w:t>
      </w:r>
      <w:r>
        <w:rPr>
          <w:rFonts w:eastAsia="Times New Roman"/>
          <w:color w:val="201F1E"/>
          <w:szCs w:val="24"/>
        </w:rPr>
        <w:t>ίναι πρώτα α</w:t>
      </w:r>
      <w:r>
        <w:rPr>
          <w:rFonts w:eastAsia="Times New Roman"/>
          <w:color w:val="201F1E"/>
          <w:szCs w:val="24"/>
        </w:rPr>
        <w:t xml:space="preserve">πό όλα την ίδια τη </w:t>
      </w:r>
      <w:r>
        <w:rPr>
          <w:rFonts w:eastAsia="Times New Roman"/>
          <w:color w:val="201F1E"/>
          <w:szCs w:val="24"/>
        </w:rPr>
        <w:t>δ</w:t>
      </w:r>
      <w:r>
        <w:rPr>
          <w:rFonts w:eastAsia="Times New Roman"/>
          <w:color w:val="201F1E"/>
          <w:szCs w:val="24"/>
        </w:rPr>
        <w:t>ημοκρατία α</w:t>
      </w:r>
      <w:r w:rsidRPr="00CF5E07">
        <w:rPr>
          <w:rFonts w:eastAsia="Times New Roman"/>
          <w:color w:val="201F1E"/>
          <w:szCs w:val="24"/>
        </w:rPr>
        <w:t xml:space="preserve">πέναντι στην </w:t>
      </w:r>
      <w:r>
        <w:rPr>
          <w:rFonts w:eastAsia="Times New Roman"/>
          <w:color w:val="201F1E"/>
          <w:szCs w:val="24"/>
        </w:rPr>
        <w:t>αντι</w:t>
      </w:r>
      <w:r w:rsidRPr="00CF5E07">
        <w:rPr>
          <w:rFonts w:eastAsia="Times New Roman"/>
          <w:color w:val="201F1E"/>
          <w:szCs w:val="24"/>
        </w:rPr>
        <w:t xml:space="preserve">πολιτική </w:t>
      </w:r>
      <w:r>
        <w:rPr>
          <w:rFonts w:eastAsia="Times New Roman"/>
          <w:color w:val="201F1E"/>
          <w:szCs w:val="24"/>
        </w:rPr>
        <w:t>«</w:t>
      </w:r>
      <w:proofErr w:type="spellStart"/>
      <w:r w:rsidRPr="00CF5E07">
        <w:rPr>
          <w:rFonts w:eastAsia="Times New Roman"/>
          <w:color w:val="201F1E"/>
          <w:szCs w:val="24"/>
        </w:rPr>
        <w:t>μετα</w:t>
      </w:r>
      <w:proofErr w:type="spellEnd"/>
      <w:r>
        <w:rPr>
          <w:rFonts w:eastAsia="Times New Roman"/>
          <w:color w:val="201F1E"/>
          <w:szCs w:val="24"/>
        </w:rPr>
        <w:t>-</w:t>
      </w:r>
      <w:r>
        <w:rPr>
          <w:rFonts w:eastAsia="Times New Roman"/>
          <w:color w:val="201F1E"/>
          <w:szCs w:val="24"/>
        </w:rPr>
        <w:t>δ</w:t>
      </w:r>
      <w:r w:rsidRPr="00CF5E07">
        <w:rPr>
          <w:rFonts w:eastAsia="Times New Roman"/>
          <w:color w:val="201F1E"/>
          <w:szCs w:val="24"/>
        </w:rPr>
        <w:t>ημοκρατία</w:t>
      </w:r>
      <w:r>
        <w:rPr>
          <w:rFonts w:eastAsia="Times New Roman"/>
          <w:color w:val="201F1E"/>
          <w:szCs w:val="24"/>
        </w:rPr>
        <w:t xml:space="preserve">». Υπερασπιζόμαστε την </w:t>
      </w:r>
      <w:r w:rsidRPr="00CF5E07">
        <w:rPr>
          <w:rFonts w:eastAsia="Times New Roman"/>
          <w:color w:val="201F1E"/>
          <w:szCs w:val="24"/>
        </w:rPr>
        <w:t>πολιτική και προγραμματική αντιπαράθεση απέναντι στη μικροπολιτική και την παραπολιτική</w:t>
      </w:r>
      <w:r>
        <w:rPr>
          <w:rFonts w:eastAsia="Times New Roman"/>
          <w:color w:val="201F1E"/>
          <w:szCs w:val="24"/>
        </w:rPr>
        <w:t>. Και</w:t>
      </w:r>
      <w:r>
        <w:rPr>
          <w:rFonts w:eastAsia="Times New Roman"/>
          <w:color w:val="201F1E"/>
          <w:szCs w:val="24"/>
        </w:rPr>
        <w:t>,</w:t>
      </w:r>
      <w:r>
        <w:rPr>
          <w:rFonts w:eastAsia="Times New Roman"/>
          <w:color w:val="201F1E"/>
          <w:szCs w:val="24"/>
        </w:rPr>
        <w:t xml:space="preserve"> βεβαίως, υπερασπιζόμαστε το δίκαιο των πολλών </w:t>
      </w:r>
      <w:r w:rsidRPr="00CF5E07">
        <w:rPr>
          <w:rFonts w:eastAsia="Times New Roman"/>
          <w:color w:val="201F1E"/>
          <w:szCs w:val="24"/>
        </w:rPr>
        <w:t xml:space="preserve">απέναντι στην αδικία </w:t>
      </w:r>
      <w:r>
        <w:rPr>
          <w:rFonts w:eastAsia="Times New Roman"/>
          <w:color w:val="201F1E"/>
          <w:szCs w:val="24"/>
        </w:rPr>
        <w:t xml:space="preserve">των λίγων. </w:t>
      </w:r>
    </w:p>
    <w:p w14:paraId="6E819A60"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lastRenderedPageBreak/>
        <w:t xml:space="preserve">Και </w:t>
      </w:r>
      <w:r w:rsidRPr="00CF5E07">
        <w:rPr>
          <w:rFonts w:eastAsia="Times New Roman"/>
          <w:color w:val="201F1E"/>
          <w:szCs w:val="24"/>
        </w:rPr>
        <w:t>απόδει</w:t>
      </w:r>
      <w:r>
        <w:rPr>
          <w:rFonts w:eastAsia="Times New Roman"/>
          <w:color w:val="201F1E"/>
          <w:szCs w:val="24"/>
        </w:rPr>
        <w:t>ξη για αυτό -γ</w:t>
      </w:r>
      <w:r w:rsidRPr="00CF5E07">
        <w:rPr>
          <w:rFonts w:eastAsia="Times New Roman"/>
          <w:color w:val="201F1E"/>
          <w:szCs w:val="24"/>
        </w:rPr>
        <w:t>ια όσους θέλουν να προσέχουν</w:t>
      </w:r>
      <w:r>
        <w:rPr>
          <w:rFonts w:eastAsia="Times New Roman"/>
          <w:color w:val="201F1E"/>
          <w:szCs w:val="24"/>
        </w:rPr>
        <w:t>,</w:t>
      </w:r>
      <w:r w:rsidRPr="00CF5E07">
        <w:rPr>
          <w:rFonts w:eastAsia="Times New Roman"/>
          <w:color w:val="201F1E"/>
          <w:szCs w:val="24"/>
        </w:rPr>
        <w:t xml:space="preserve"> να διαβάζουν</w:t>
      </w:r>
      <w:r>
        <w:rPr>
          <w:rFonts w:eastAsia="Times New Roman"/>
          <w:color w:val="201F1E"/>
          <w:szCs w:val="24"/>
        </w:rPr>
        <w:t>, αλλά και όλους</w:t>
      </w:r>
      <w:r w:rsidRPr="00CF5E07">
        <w:rPr>
          <w:rFonts w:eastAsia="Times New Roman"/>
          <w:color w:val="201F1E"/>
          <w:szCs w:val="24"/>
        </w:rPr>
        <w:t xml:space="preserve"> τους ανθρώπους που </w:t>
      </w:r>
      <w:r>
        <w:rPr>
          <w:rFonts w:eastAsia="Times New Roman"/>
          <w:color w:val="201F1E"/>
          <w:szCs w:val="24"/>
        </w:rPr>
        <w:t>ζουν</w:t>
      </w:r>
      <w:r w:rsidRPr="00CF5E07">
        <w:rPr>
          <w:rFonts w:eastAsia="Times New Roman"/>
          <w:color w:val="201F1E"/>
          <w:szCs w:val="24"/>
        </w:rPr>
        <w:t xml:space="preserve"> αυτά τα πράγματα</w:t>
      </w:r>
      <w:r>
        <w:rPr>
          <w:rFonts w:eastAsia="Times New Roman"/>
          <w:color w:val="201F1E"/>
          <w:szCs w:val="24"/>
        </w:rPr>
        <w:t>- είναι αυτά που είπαν οι Υ</w:t>
      </w:r>
      <w:r w:rsidRPr="00CF5E07">
        <w:rPr>
          <w:rFonts w:eastAsia="Times New Roman"/>
          <w:color w:val="201F1E"/>
          <w:szCs w:val="24"/>
        </w:rPr>
        <w:t xml:space="preserve">πουργοί </w:t>
      </w:r>
      <w:r>
        <w:rPr>
          <w:rFonts w:eastAsia="Times New Roman"/>
          <w:color w:val="201F1E"/>
          <w:szCs w:val="24"/>
        </w:rPr>
        <w:t xml:space="preserve">μας, όλοι οι Υπουργοί, ο Υπουργός Παιδείας, ο Υπουργός Υγείας, η </w:t>
      </w:r>
      <w:r>
        <w:rPr>
          <w:rFonts w:eastAsia="Times New Roman"/>
          <w:color w:val="201F1E"/>
          <w:szCs w:val="24"/>
        </w:rPr>
        <w:t>Υπουργός Δ</w:t>
      </w:r>
      <w:r w:rsidRPr="00CF5E07">
        <w:rPr>
          <w:rFonts w:eastAsia="Times New Roman"/>
          <w:color w:val="201F1E"/>
          <w:szCs w:val="24"/>
        </w:rPr>
        <w:t xml:space="preserve">ιοικητικής </w:t>
      </w:r>
      <w:r>
        <w:rPr>
          <w:rFonts w:eastAsia="Times New Roman"/>
          <w:color w:val="201F1E"/>
          <w:szCs w:val="24"/>
        </w:rPr>
        <w:t>Μ</w:t>
      </w:r>
      <w:r w:rsidRPr="00CF5E07">
        <w:rPr>
          <w:rFonts w:eastAsia="Times New Roman"/>
          <w:color w:val="201F1E"/>
          <w:szCs w:val="24"/>
        </w:rPr>
        <w:t>εταρρύθμισης</w:t>
      </w:r>
      <w:r>
        <w:rPr>
          <w:rFonts w:eastAsia="Times New Roman"/>
          <w:color w:val="201F1E"/>
          <w:szCs w:val="24"/>
        </w:rPr>
        <w:t>, η Αναπληρώτρια Υ</w:t>
      </w:r>
      <w:r w:rsidRPr="00CF5E07">
        <w:rPr>
          <w:rFonts w:eastAsia="Times New Roman"/>
          <w:color w:val="201F1E"/>
          <w:szCs w:val="24"/>
        </w:rPr>
        <w:t>πουργός Κοινωνικής Αλληλεγγύης</w:t>
      </w:r>
      <w:r>
        <w:rPr>
          <w:rFonts w:eastAsia="Times New Roman"/>
          <w:color w:val="201F1E"/>
          <w:szCs w:val="24"/>
        </w:rPr>
        <w:t>, η</w:t>
      </w:r>
      <w:r w:rsidRPr="00CF5E07">
        <w:rPr>
          <w:rFonts w:eastAsia="Times New Roman"/>
          <w:color w:val="201F1E"/>
          <w:szCs w:val="24"/>
        </w:rPr>
        <w:t xml:space="preserve"> Υπουργός Εργασίας</w:t>
      </w:r>
      <w:r>
        <w:rPr>
          <w:rFonts w:eastAsia="Times New Roman"/>
          <w:color w:val="201F1E"/>
          <w:szCs w:val="24"/>
        </w:rPr>
        <w:t xml:space="preserve">, ο Υπουργός Ψηφιακής Πολιτικής, η πρώην Υπουργός Τουρισμού, ο Υπουργός Τουρισμού </w:t>
      </w:r>
      <w:r w:rsidRPr="00CF5E07">
        <w:rPr>
          <w:rFonts w:eastAsia="Times New Roman"/>
          <w:color w:val="201F1E"/>
          <w:szCs w:val="24"/>
        </w:rPr>
        <w:t xml:space="preserve">και πάρα πολλοί άλλοι </w:t>
      </w:r>
      <w:r>
        <w:rPr>
          <w:rFonts w:eastAsia="Times New Roman"/>
          <w:color w:val="201F1E"/>
          <w:szCs w:val="24"/>
        </w:rPr>
        <w:t>-</w:t>
      </w:r>
      <w:r w:rsidRPr="00CF5E07">
        <w:rPr>
          <w:rFonts w:eastAsia="Times New Roman"/>
          <w:color w:val="201F1E"/>
          <w:szCs w:val="24"/>
        </w:rPr>
        <w:t>δεν θέλω να αδικήσω κανέναν</w:t>
      </w:r>
      <w:r>
        <w:rPr>
          <w:rFonts w:eastAsia="Times New Roman"/>
          <w:color w:val="201F1E"/>
          <w:szCs w:val="24"/>
        </w:rPr>
        <w:t>-</w:t>
      </w:r>
      <w:r w:rsidRPr="00CF5E07">
        <w:rPr>
          <w:rFonts w:eastAsia="Times New Roman"/>
          <w:color w:val="201F1E"/>
          <w:szCs w:val="24"/>
        </w:rPr>
        <w:t xml:space="preserve"> </w:t>
      </w:r>
      <w:r>
        <w:rPr>
          <w:rFonts w:eastAsia="Times New Roman"/>
          <w:color w:val="201F1E"/>
          <w:szCs w:val="24"/>
        </w:rPr>
        <w:t>για αυτά που έχουμε</w:t>
      </w:r>
      <w:r w:rsidRPr="00CF5E07">
        <w:rPr>
          <w:rFonts w:eastAsia="Times New Roman"/>
          <w:color w:val="201F1E"/>
          <w:szCs w:val="24"/>
        </w:rPr>
        <w:t xml:space="preserve"> κάνει</w:t>
      </w:r>
      <w:r>
        <w:rPr>
          <w:rFonts w:eastAsia="Times New Roman"/>
          <w:color w:val="201F1E"/>
          <w:szCs w:val="24"/>
        </w:rPr>
        <w:t>,</w:t>
      </w:r>
      <w:r w:rsidRPr="00CF5E07">
        <w:rPr>
          <w:rFonts w:eastAsia="Times New Roman"/>
          <w:color w:val="201F1E"/>
          <w:szCs w:val="24"/>
        </w:rPr>
        <w:t xml:space="preserve"> </w:t>
      </w:r>
      <w:r>
        <w:rPr>
          <w:rFonts w:eastAsia="Times New Roman"/>
          <w:color w:val="201F1E"/>
          <w:szCs w:val="24"/>
        </w:rPr>
        <w:t xml:space="preserve">και </w:t>
      </w:r>
      <w:r w:rsidRPr="00CF5E07">
        <w:rPr>
          <w:rFonts w:eastAsia="Times New Roman"/>
          <w:color w:val="201F1E"/>
          <w:szCs w:val="24"/>
        </w:rPr>
        <w:t>είναι πάρα πολύ συγκεκριμένα πράγματα</w:t>
      </w:r>
      <w:r>
        <w:rPr>
          <w:rFonts w:eastAsia="Times New Roman"/>
          <w:color w:val="201F1E"/>
          <w:szCs w:val="24"/>
        </w:rPr>
        <w:t>,</w:t>
      </w:r>
      <w:r w:rsidRPr="00CF5E07">
        <w:rPr>
          <w:rFonts w:eastAsia="Times New Roman"/>
          <w:color w:val="201F1E"/>
          <w:szCs w:val="24"/>
        </w:rPr>
        <w:t xml:space="preserve"> μέσα σε δύσκολες συνθήκες</w:t>
      </w:r>
      <w:r>
        <w:rPr>
          <w:rFonts w:eastAsia="Times New Roman"/>
          <w:color w:val="201F1E"/>
          <w:szCs w:val="24"/>
        </w:rPr>
        <w:t>,</w:t>
      </w:r>
      <w:r w:rsidRPr="00CF5E07">
        <w:rPr>
          <w:rFonts w:eastAsia="Times New Roman"/>
          <w:color w:val="201F1E"/>
          <w:szCs w:val="24"/>
        </w:rPr>
        <w:t xml:space="preserve"> που άλλαξαν και αλλάζουν</w:t>
      </w:r>
      <w:r>
        <w:rPr>
          <w:rFonts w:eastAsia="Times New Roman"/>
          <w:color w:val="201F1E"/>
          <w:szCs w:val="24"/>
        </w:rPr>
        <w:t xml:space="preserve"> τις ζ</w:t>
      </w:r>
      <w:r w:rsidRPr="00CF5E07">
        <w:rPr>
          <w:rFonts w:eastAsia="Times New Roman"/>
          <w:color w:val="201F1E"/>
          <w:szCs w:val="24"/>
        </w:rPr>
        <w:t>ωές των ανθρώπων</w:t>
      </w:r>
      <w:r>
        <w:rPr>
          <w:rFonts w:eastAsia="Times New Roman"/>
          <w:color w:val="201F1E"/>
          <w:szCs w:val="24"/>
        </w:rPr>
        <w:t xml:space="preserve">. </w:t>
      </w:r>
      <w:r w:rsidRPr="00CF5E07">
        <w:rPr>
          <w:rFonts w:eastAsia="Times New Roman"/>
          <w:color w:val="201F1E"/>
          <w:szCs w:val="24"/>
        </w:rPr>
        <w:t xml:space="preserve"> </w:t>
      </w:r>
    </w:p>
    <w:p w14:paraId="6E819A61"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Δ</w:t>
      </w:r>
      <w:r w:rsidRPr="00CF5E07">
        <w:rPr>
          <w:rFonts w:eastAsia="Times New Roman"/>
          <w:color w:val="201F1E"/>
          <w:szCs w:val="24"/>
        </w:rPr>
        <w:t>εν έχουμε</w:t>
      </w:r>
      <w:r>
        <w:rPr>
          <w:rFonts w:eastAsia="Times New Roman"/>
          <w:color w:val="201F1E"/>
          <w:szCs w:val="24"/>
        </w:rPr>
        <w:t xml:space="preserve"> ποτέ -</w:t>
      </w:r>
      <w:r w:rsidRPr="00CF5E07">
        <w:rPr>
          <w:rFonts w:eastAsia="Times New Roman"/>
          <w:color w:val="201F1E"/>
          <w:szCs w:val="24"/>
        </w:rPr>
        <w:t>μα ποτέ</w:t>
      </w:r>
      <w:r>
        <w:rPr>
          <w:rFonts w:eastAsia="Times New Roman"/>
          <w:color w:val="201F1E"/>
          <w:szCs w:val="24"/>
        </w:rPr>
        <w:t>!-</w:t>
      </w:r>
      <w:r w:rsidRPr="00CF5E07">
        <w:rPr>
          <w:rFonts w:eastAsia="Times New Roman"/>
          <w:color w:val="201F1E"/>
          <w:szCs w:val="24"/>
        </w:rPr>
        <w:t xml:space="preserve"> πανηγυρίσει</w:t>
      </w:r>
      <w:r>
        <w:rPr>
          <w:rFonts w:eastAsia="Times New Roman"/>
          <w:color w:val="201F1E"/>
          <w:szCs w:val="24"/>
        </w:rPr>
        <w:t>, δεν</w:t>
      </w:r>
      <w:r w:rsidRPr="00CF5E07">
        <w:rPr>
          <w:rFonts w:eastAsia="Times New Roman"/>
          <w:color w:val="201F1E"/>
          <w:szCs w:val="24"/>
        </w:rPr>
        <w:t xml:space="preserve"> έχουμε μιλήσει </w:t>
      </w:r>
      <w:r>
        <w:rPr>
          <w:rFonts w:eastAsia="Times New Roman"/>
          <w:color w:val="201F1E"/>
          <w:szCs w:val="24"/>
        </w:rPr>
        <w:t xml:space="preserve">ποτέ για </w:t>
      </w:r>
      <w:r>
        <w:rPr>
          <w:rFonts w:eastAsia="Times New Roman"/>
          <w:color w:val="201F1E"/>
          <w:szCs w:val="24"/>
          <w:lang w:val="en-US"/>
        </w:rPr>
        <w:t>success</w:t>
      </w:r>
      <w:r w:rsidRPr="004C2735">
        <w:rPr>
          <w:rFonts w:eastAsia="Times New Roman"/>
          <w:color w:val="201F1E"/>
          <w:szCs w:val="24"/>
        </w:rPr>
        <w:t xml:space="preserve"> </w:t>
      </w:r>
      <w:r>
        <w:rPr>
          <w:rFonts w:eastAsia="Times New Roman"/>
          <w:color w:val="201F1E"/>
          <w:szCs w:val="24"/>
          <w:lang w:val="en-US"/>
        </w:rPr>
        <w:t>story</w:t>
      </w:r>
      <w:r>
        <w:rPr>
          <w:rFonts w:eastAsia="Times New Roman"/>
          <w:color w:val="201F1E"/>
          <w:szCs w:val="24"/>
        </w:rPr>
        <w:t xml:space="preserve">, </w:t>
      </w:r>
      <w:r w:rsidRPr="00CF5E07">
        <w:rPr>
          <w:rFonts w:eastAsia="Times New Roman"/>
          <w:color w:val="201F1E"/>
          <w:szCs w:val="24"/>
        </w:rPr>
        <w:t>ίσα-ίσα</w:t>
      </w:r>
      <w:r>
        <w:rPr>
          <w:rFonts w:eastAsia="Times New Roman"/>
          <w:color w:val="201F1E"/>
          <w:szCs w:val="24"/>
        </w:rPr>
        <w:t>,</w:t>
      </w:r>
      <w:r w:rsidRPr="00CF5E07">
        <w:rPr>
          <w:rFonts w:eastAsia="Times New Roman"/>
          <w:color w:val="201F1E"/>
          <w:szCs w:val="24"/>
        </w:rPr>
        <w:t xml:space="preserve"> το αντίθετο μάλλον</w:t>
      </w:r>
      <w:r>
        <w:rPr>
          <w:rFonts w:eastAsia="Times New Roman"/>
          <w:color w:val="201F1E"/>
          <w:szCs w:val="24"/>
        </w:rPr>
        <w:t xml:space="preserve"> και μάλιστα, </w:t>
      </w:r>
      <w:r w:rsidRPr="00CF5E07">
        <w:rPr>
          <w:rFonts w:eastAsia="Times New Roman"/>
          <w:color w:val="201F1E"/>
          <w:szCs w:val="24"/>
        </w:rPr>
        <w:t>κα</w:t>
      </w:r>
      <w:r>
        <w:rPr>
          <w:rFonts w:eastAsia="Times New Roman"/>
          <w:color w:val="201F1E"/>
          <w:szCs w:val="24"/>
        </w:rPr>
        <w:t>μ</w:t>
      </w:r>
      <w:r w:rsidRPr="00CF5E07">
        <w:rPr>
          <w:rFonts w:eastAsia="Times New Roman"/>
          <w:color w:val="201F1E"/>
          <w:szCs w:val="24"/>
        </w:rPr>
        <w:t>μ</w:t>
      </w:r>
      <w:r w:rsidRPr="00CF5E07">
        <w:rPr>
          <w:rFonts w:eastAsia="Times New Roman"/>
          <w:color w:val="201F1E"/>
          <w:szCs w:val="24"/>
        </w:rPr>
        <w:t>ιά φορά</w:t>
      </w:r>
      <w:r>
        <w:rPr>
          <w:rFonts w:eastAsia="Times New Roman"/>
          <w:color w:val="201F1E"/>
          <w:szCs w:val="24"/>
        </w:rPr>
        <w:t>,</w:t>
      </w:r>
      <w:r w:rsidRPr="00CF5E07">
        <w:rPr>
          <w:rFonts w:eastAsia="Times New Roman"/>
          <w:color w:val="201F1E"/>
          <w:szCs w:val="24"/>
        </w:rPr>
        <w:t xml:space="preserve"> και με ακραίο τρόπο</w:t>
      </w:r>
      <w:r>
        <w:rPr>
          <w:rFonts w:eastAsia="Times New Roman"/>
          <w:color w:val="201F1E"/>
          <w:szCs w:val="24"/>
        </w:rPr>
        <w:t>. Δ</w:t>
      </w:r>
      <w:r w:rsidRPr="00CF5E07">
        <w:rPr>
          <w:rFonts w:eastAsia="Times New Roman"/>
          <w:color w:val="201F1E"/>
          <w:szCs w:val="24"/>
        </w:rPr>
        <w:t>ηλαδή</w:t>
      </w:r>
      <w:r>
        <w:rPr>
          <w:rFonts w:eastAsia="Times New Roman"/>
          <w:color w:val="201F1E"/>
          <w:szCs w:val="24"/>
        </w:rPr>
        <w:t>, θέλω να πω πως εγώ νιώθω ότι οι Β</w:t>
      </w:r>
      <w:r w:rsidRPr="00CF5E07">
        <w:rPr>
          <w:rFonts w:eastAsia="Times New Roman"/>
          <w:color w:val="201F1E"/>
          <w:szCs w:val="24"/>
        </w:rPr>
        <w:t xml:space="preserve">ουλευτές </w:t>
      </w:r>
      <w:r>
        <w:rPr>
          <w:rFonts w:eastAsia="Times New Roman"/>
          <w:color w:val="201F1E"/>
          <w:szCs w:val="24"/>
        </w:rPr>
        <w:t>μας,</w:t>
      </w:r>
      <w:r w:rsidRPr="00CF5E07">
        <w:rPr>
          <w:rFonts w:eastAsia="Times New Roman"/>
          <w:color w:val="201F1E"/>
          <w:szCs w:val="24"/>
        </w:rPr>
        <w:t xml:space="preserve"> όλοι εμείς πάρα π</w:t>
      </w:r>
      <w:r>
        <w:rPr>
          <w:rFonts w:eastAsia="Times New Roman"/>
          <w:color w:val="201F1E"/>
          <w:szCs w:val="24"/>
        </w:rPr>
        <w:t>ολλές φορές είμαστε τόσο ταπεινοί</w:t>
      </w:r>
      <w:r w:rsidRPr="00CF5E07">
        <w:rPr>
          <w:rFonts w:eastAsia="Times New Roman"/>
          <w:color w:val="201F1E"/>
          <w:szCs w:val="24"/>
        </w:rPr>
        <w:t xml:space="preserve"> και χαμηλών τόνων </w:t>
      </w:r>
      <w:r>
        <w:rPr>
          <w:rFonts w:eastAsia="Times New Roman"/>
          <w:color w:val="201F1E"/>
          <w:szCs w:val="24"/>
        </w:rPr>
        <w:t>-</w:t>
      </w:r>
      <w:r w:rsidRPr="00CF5E07">
        <w:rPr>
          <w:rFonts w:eastAsia="Times New Roman"/>
          <w:color w:val="201F1E"/>
          <w:szCs w:val="24"/>
        </w:rPr>
        <w:t xml:space="preserve">πρώτα από όλα εγώ </w:t>
      </w:r>
      <w:r>
        <w:rPr>
          <w:rFonts w:eastAsia="Times New Roman"/>
          <w:color w:val="201F1E"/>
          <w:szCs w:val="24"/>
        </w:rPr>
        <w:t xml:space="preserve">που </w:t>
      </w:r>
      <w:r w:rsidRPr="00CF5E07">
        <w:rPr>
          <w:rFonts w:eastAsia="Times New Roman"/>
          <w:color w:val="201F1E"/>
          <w:szCs w:val="24"/>
        </w:rPr>
        <w:t>βγαίνω και στα μέσα μαζικής ενημέρωσης</w:t>
      </w:r>
      <w:r>
        <w:rPr>
          <w:rFonts w:eastAsia="Times New Roman"/>
          <w:color w:val="201F1E"/>
          <w:szCs w:val="24"/>
        </w:rPr>
        <w:t>-</w:t>
      </w:r>
      <w:r>
        <w:rPr>
          <w:rFonts w:eastAsia="Times New Roman"/>
          <w:color w:val="201F1E"/>
          <w:szCs w:val="24"/>
        </w:rPr>
        <w:t>,</w:t>
      </w:r>
      <w:r>
        <w:rPr>
          <w:rFonts w:eastAsia="Times New Roman"/>
          <w:color w:val="201F1E"/>
          <w:szCs w:val="24"/>
        </w:rPr>
        <w:t xml:space="preserve"> που</w:t>
      </w:r>
      <w:r w:rsidRPr="00CF5E07">
        <w:rPr>
          <w:rFonts w:eastAsia="Times New Roman"/>
          <w:color w:val="201F1E"/>
          <w:szCs w:val="24"/>
        </w:rPr>
        <w:t xml:space="preserve"> δεν προλαβαίνουμε να πούμε τα πάρα πολλά που έχουμε κάνει με σκληρή δουλειά </w:t>
      </w:r>
      <w:r w:rsidRPr="00CF5E07">
        <w:rPr>
          <w:rFonts w:eastAsia="Times New Roman"/>
          <w:color w:val="201F1E"/>
          <w:szCs w:val="24"/>
        </w:rPr>
        <w:lastRenderedPageBreak/>
        <w:t xml:space="preserve">και </w:t>
      </w:r>
      <w:r>
        <w:rPr>
          <w:rFonts w:eastAsia="Times New Roman"/>
          <w:color w:val="201F1E"/>
          <w:szCs w:val="24"/>
        </w:rPr>
        <w:t xml:space="preserve">ούτε </w:t>
      </w:r>
      <w:r w:rsidRPr="00CF5E07">
        <w:rPr>
          <w:rFonts w:eastAsia="Times New Roman"/>
          <w:color w:val="201F1E"/>
          <w:szCs w:val="24"/>
        </w:rPr>
        <w:t xml:space="preserve">έχουμε προλάβει </w:t>
      </w:r>
      <w:r>
        <w:rPr>
          <w:rFonts w:eastAsia="Times New Roman"/>
          <w:color w:val="201F1E"/>
          <w:szCs w:val="24"/>
        </w:rPr>
        <w:t>και μια</w:t>
      </w:r>
      <w:r w:rsidRPr="00CF5E07">
        <w:rPr>
          <w:rFonts w:eastAsia="Times New Roman"/>
          <w:color w:val="201F1E"/>
          <w:szCs w:val="24"/>
        </w:rPr>
        <w:t xml:space="preserve"> φορά να τα χαρούμε </w:t>
      </w:r>
      <w:r>
        <w:rPr>
          <w:rFonts w:eastAsia="Times New Roman"/>
          <w:color w:val="201F1E"/>
          <w:szCs w:val="24"/>
        </w:rPr>
        <w:t xml:space="preserve">αυτά -εδώ που τα λέμε- σε όλη αυτή τη </w:t>
      </w:r>
      <w:r w:rsidRPr="00CF5E07">
        <w:rPr>
          <w:rFonts w:eastAsia="Times New Roman"/>
          <w:color w:val="201F1E"/>
          <w:szCs w:val="24"/>
        </w:rPr>
        <w:t>διάρκεια αυτής της πολύ δύσκολης περιόδου</w:t>
      </w:r>
      <w:r>
        <w:rPr>
          <w:rFonts w:eastAsia="Times New Roman"/>
          <w:color w:val="201F1E"/>
          <w:szCs w:val="24"/>
        </w:rPr>
        <w:t>, που</w:t>
      </w:r>
      <w:r w:rsidRPr="00CF5E07">
        <w:rPr>
          <w:rFonts w:eastAsia="Times New Roman"/>
          <w:color w:val="201F1E"/>
          <w:szCs w:val="24"/>
        </w:rPr>
        <w:t xml:space="preserve"> ο ιστορικός του μέλλοντος νομίζω ότι θα τα</w:t>
      </w:r>
      <w:r w:rsidRPr="00CF5E07">
        <w:rPr>
          <w:rFonts w:eastAsia="Times New Roman"/>
          <w:color w:val="201F1E"/>
          <w:szCs w:val="24"/>
        </w:rPr>
        <w:t xml:space="preserve"> δει με ένα άλλο μάτι</w:t>
      </w:r>
      <w:r>
        <w:rPr>
          <w:rFonts w:eastAsia="Times New Roman"/>
          <w:color w:val="201F1E"/>
          <w:szCs w:val="24"/>
        </w:rPr>
        <w:t>,</w:t>
      </w:r>
      <w:r w:rsidRPr="00CF5E07">
        <w:rPr>
          <w:rFonts w:eastAsia="Times New Roman"/>
          <w:color w:val="201F1E"/>
          <w:szCs w:val="24"/>
        </w:rPr>
        <w:t xml:space="preserve"> πιο ψύχραιμο και πιο νηφάλιο</w:t>
      </w:r>
      <w:r>
        <w:rPr>
          <w:rFonts w:eastAsia="Times New Roman"/>
          <w:color w:val="201F1E"/>
          <w:szCs w:val="24"/>
        </w:rPr>
        <w:t>.</w:t>
      </w:r>
    </w:p>
    <w:p w14:paraId="6E819A62"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Λέω, λοιπόν, ότι είμαστε σε μία κρίσιμη κ</w:t>
      </w:r>
      <w:r w:rsidRPr="00CF5E07">
        <w:rPr>
          <w:rFonts w:eastAsia="Times New Roman"/>
          <w:color w:val="201F1E"/>
          <w:szCs w:val="24"/>
        </w:rPr>
        <w:t>αμπή</w:t>
      </w:r>
      <w:r>
        <w:rPr>
          <w:rFonts w:eastAsia="Times New Roman"/>
          <w:color w:val="201F1E"/>
          <w:szCs w:val="24"/>
        </w:rPr>
        <w:t>. Γ</w:t>
      </w:r>
      <w:r w:rsidRPr="00CF5E07">
        <w:rPr>
          <w:rFonts w:eastAsia="Times New Roman"/>
          <w:color w:val="201F1E"/>
          <w:szCs w:val="24"/>
        </w:rPr>
        <w:t xml:space="preserve">ια αυτό ζητάμε </w:t>
      </w:r>
      <w:r>
        <w:rPr>
          <w:rFonts w:eastAsia="Times New Roman"/>
          <w:color w:val="201F1E"/>
          <w:szCs w:val="24"/>
        </w:rPr>
        <w:t>σε αυτή την κρίσιμη καμπή για μι</w:t>
      </w:r>
      <w:r w:rsidRPr="00CF5E07">
        <w:rPr>
          <w:rFonts w:eastAsia="Times New Roman"/>
          <w:color w:val="201F1E"/>
          <w:szCs w:val="24"/>
        </w:rPr>
        <w:t xml:space="preserve">α ακόμη φορά </w:t>
      </w:r>
      <w:r>
        <w:rPr>
          <w:rFonts w:eastAsia="Times New Roman"/>
          <w:color w:val="201F1E"/>
          <w:szCs w:val="24"/>
        </w:rPr>
        <w:t>-</w:t>
      </w:r>
      <w:r w:rsidRPr="00CF5E07">
        <w:rPr>
          <w:rFonts w:eastAsia="Times New Roman"/>
          <w:color w:val="201F1E"/>
          <w:szCs w:val="24"/>
        </w:rPr>
        <w:t>θα είναι η τελευταία</w:t>
      </w:r>
      <w:r>
        <w:rPr>
          <w:rFonts w:eastAsia="Times New Roman"/>
          <w:color w:val="201F1E"/>
          <w:szCs w:val="24"/>
        </w:rPr>
        <w:t>, φαντάζομαι,</w:t>
      </w:r>
      <w:r w:rsidRPr="00CF5E07">
        <w:rPr>
          <w:rFonts w:eastAsia="Times New Roman"/>
          <w:color w:val="201F1E"/>
          <w:szCs w:val="24"/>
        </w:rPr>
        <w:t xml:space="preserve"> σε αυτή την κοινοβουλευτική περίοδο μέχρι τον Οκτώβριο</w:t>
      </w:r>
      <w:r>
        <w:rPr>
          <w:rFonts w:eastAsia="Times New Roman"/>
          <w:color w:val="201F1E"/>
          <w:szCs w:val="24"/>
        </w:rPr>
        <w:t xml:space="preserve"> που θ</w:t>
      </w:r>
      <w:r>
        <w:rPr>
          <w:rFonts w:eastAsia="Times New Roman"/>
          <w:color w:val="201F1E"/>
          <w:szCs w:val="24"/>
        </w:rPr>
        <w:t>α πάμε στις</w:t>
      </w:r>
      <w:r w:rsidRPr="00CF5E07">
        <w:rPr>
          <w:rFonts w:eastAsia="Times New Roman"/>
          <w:color w:val="201F1E"/>
          <w:szCs w:val="24"/>
        </w:rPr>
        <w:t xml:space="preserve"> εθνικές εκλογές</w:t>
      </w:r>
      <w:r>
        <w:rPr>
          <w:rFonts w:eastAsia="Times New Roman"/>
          <w:color w:val="201F1E"/>
          <w:szCs w:val="24"/>
        </w:rPr>
        <w:t>-</w:t>
      </w:r>
      <w:r w:rsidRPr="00CF5E07">
        <w:rPr>
          <w:rFonts w:eastAsia="Times New Roman"/>
          <w:color w:val="201F1E"/>
          <w:szCs w:val="24"/>
        </w:rPr>
        <w:t xml:space="preserve"> την ψήφο εμπιστοσύνης της Βουλής</w:t>
      </w:r>
      <w:r>
        <w:rPr>
          <w:rFonts w:eastAsia="Times New Roman"/>
          <w:color w:val="201F1E"/>
          <w:szCs w:val="24"/>
        </w:rPr>
        <w:t xml:space="preserve"> και ζητάμε, </w:t>
      </w:r>
      <w:r w:rsidRPr="00CF5E07">
        <w:rPr>
          <w:rFonts w:eastAsia="Times New Roman"/>
          <w:color w:val="201F1E"/>
          <w:szCs w:val="24"/>
        </w:rPr>
        <w:t>ταυτόχρονα</w:t>
      </w:r>
      <w:r>
        <w:rPr>
          <w:rFonts w:eastAsia="Times New Roman"/>
          <w:color w:val="201F1E"/>
          <w:szCs w:val="24"/>
        </w:rPr>
        <w:t>,</w:t>
      </w:r>
      <w:r w:rsidRPr="00CF5E07">
        <w:rPr>
          <w:rFonts w:eastAsia="Times New Roman"/>
          <w:color w:val="201F1E"/>
          <w:szCs w:val="24"/>
        </w:rPr>
        <w:t xml:space="preserve"> την ψήφο εμπιστοσύνης του λαού</w:t>
      </w:r>
      <w:r>
        <w:rPr>
          <w:rFonts w:eastAsia="Times New Roman"/>
          <w:color w:val="201F1E"/>
          <w:szCs w:val="24"/>
        </w:rPr>
        <w:t xml:space="preserve">. </w:t>
      </w:r>
    </w:p>
    <w:p w14:paraId="6E819A63"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Και γιατί το ζητάμε αυτό το πράγμα; Το ζητάμε με γνώση, αλλά και με πάθος για δύο λόγους</w:t>
      </w:r>
      <w:r>
        <w:rPr>
          <w:rFonts w:eastAsia="Times New Roman"/>
          <w:color w:val="201F1E"/>
          <w:szCs w:val="24"/>
        </w:rPr>
        <w:t>:</w:t>
      </w:r>
      <w:r>
        <w:rPr>
          <w:rFonts w:eastAsia="Times New Roman"/>
          <w:color w:val="201F1E"/>
          <w:szCs w:val="24"/>
        </w:rPr>
        <w:t xml:space="preserve"> πρώτον, </w:t>
      </w:r>
      <w:r w:rsidRPr="00CF5E07">
        <w:rPr>
          <w:rFonts w:eastAsia="Times New Roman"/>
          <w:color w:val="201F1E"/>
          <w:szCs w:val="24"/>
        </w:rPr>
        <w:t xml:space="preserve">γιατί ξέρουμε πάρα πολύ καλά </w:t>
      </w:r>
      <w:r>
        <w:rPr>
          <w:rFonts w:eastAsia="Times New Roman"/>
          <w:color w:val="201F1E"/>
          <w:szCs w:val="24"/>
        </w:rPr>
        <w:t>ότι αγωνισ</w:t>
      </w:r>
      <w:r>
        <w:rPr>
          <w:rFonts w:eastAsia="Times New Roman"/>
          <w:color w:val="201F1E"/>
          <w:szCs w:val="24"/>
        </w:rPr>
        <w:t xml:space="preserve">τήκαμε σε αυτές τις </w:t>
      </w:r>
      <w:r w:rsidRPr="00CF5E07">
        <w:rPr>
          <w:rFonts w:eastAsia="Times New Roman"/>
          <w:color w:val="201F1E"/>
          <w:szCs w:val="24"/>
        </w:rPr>
        <w:t>δύσκολες συν</w:t>
      </w:r>
      <w:r>
        <w:rPr>
          <w:rFonts w:eastAsia="Times New Roman"/>
          <w:color w:val="201F1E"/>
          <w:szCs w:val="24"/>
        </w:rPr>
        <w:t>θήκες με έναν έντιμο τρόπο σε μι</w:t>
      </w:r>
      <w:r w:rsidRPr="00CF5E07">
        <w:rPr>
          <w:rFonts w:eastAsia="Times New Roman"/>
          <w:color w:val="201F1E"/>
          <w:szCs w:val="24"/>
        </w:rPr>
        <w:t>α κατεύ</w:t>
      </w:r>
      <w:r w:rsidRPr="00CF5E07">
        <w:rPr>
          <w:rFonts w:eastAsia="Times New Roman"/>
          <w:color w:val="201F1E"/>
          <w:szCs w:val="24"/>
        </w:rPr>
        <w:lastRenderedPageBreak/>
        <w:t>θυνση υπεράσπισης της κοινωνικής πλειοψηφίας και</w:t>
      </w:r>
      <w:r>
        <w:rPr>
          <w:rFonts w:eastAsia="Times New Roman"/>
          <w:color w:val="201F1E"/>
          <w:szCs w:val="24"/>
        </w:rPr>
        <w:t>,</w:t>
      </w:r>
      <w:r w:rsidRPr="00CF5E07">
        <w:rPr>
          <w:rFonts w:eastAsia="Times New Roman"/>
          <w:color w:val="201F1E"/>
          <w:szCs w:val="24"/>
        </w:rPr>
        <w:t xml:space="preserve"> δεύτερον</w:t>
      </w:r>
      <w:r>
        <w:rPr>
          <w:rFonts w:eastAsia="Times New Roman"/>
          <w:color w:val="201F1E"/>
          <w:szCs w:val="24"/>
        </w:rPr>
        <w:t>,</w:t>
      </w:r>
      <w:r w:rsidRPr="00CF5E07">
        <w:rPr>
          <w:rFonts w:eastAsia="Times New Roman"/>
          <w:color w:val="201F1E"/>
          <w:szCs w:val="24"/>
        </w:rPr>
        <w:t xml:space="preserve"> γιατί ξέρουμε πάρα πολύ καλά ότι η Νέα Δημοκρατία έχει ένα ακραία νεοφιλελεύθερο αντικοινωνικό πρόγραμμα</w:t>
      </w:r>
      <w:r>
        <w:rPr>
          <w:rFonts w:eastAsia="Times New Roman"/>
          <w:color w:val="201F1E"/>
          <w:szCs w:val="24"/>
        </w:rPr>
        <w:t>,</w:t>
      </w:r>
      <w:r w:rsidRPr="00CF5E07">
        <w:rPr>
          <w:rFonts w:eastAsia="Times New Roman"/>
          <w:color w:val="201F1E"/>
          <w:szCs w:val="24"/>
        </w:rPr>
        <w:t xml:space="preserve"> το οποίο θα διαλύσε</w:t>
      </w:r>
      <w:r w:rsidRPr="00CF5E07">
        <w:rPr>
          <w:rFonts w:eastAsia="Times New Roman"/>
          <w:color w:val="201F1E"/>
          <w:szCs w:val="24"/>
        </w:rPr>
        <w:t>ι την κοινωνία και θα μας φέρει σε μία τέτοια οπισθοδρόμηση</w:t>
      </w:r>
      <w:r>
        <w:rPr>
          <w:rFonts w:eastAsia="Times New Roman"/>
          <w:color w:val="201F1E"/>
          <w:szCs w:val="24"/>
        </w:rPr>
        <w:t>,</w:t>
      </w:r>
      <w:r w:rsidRPr="00CF5E07">
        <w:rPr>
          <w:rFonts w:eastAsia="Times New Roman"/>
          <w:color w:val="201F1E"/>
          <w:szCs w:val="24"/>
        </w:rPr>
        <w:t xml:space="preserve"> που δεν μπορούμε να τη φανταστούμε </w:t>
      </w:r>
      <w:r>
        <w:rPr>
          <w:rFonts w:eastAsia="Times New Roman"/>
          <w:color w:val="201F1E"/>
          <w:szCs w:val="24"/>
        </w:rPr>
        <w:t xml:space="preserve">ακόμα. </w:t>
      </w:r>
    </w:p>
    <w:p w14:paraId="6E819A64"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Θα πω </w:t>
      </w:r>
      <w:r w:rsidRPr="00CF5E07">
        <w:rPr>
          <w:rFonts w:eastAsia="Times New Roman"/>
          <w:color w:val="201F1E"/>
          <w:szCs w:val="24"/>
        </w:rPr>
        <w:t>ένα παράδειγμα για αυτό</w:t>
      </w:r>
      <w:r>
        <w:rPr>
          <w:rFonts w:eastAsia="Times New Roman"/>
          <w:color w:val="201F1E"/>
          <w:szCs w:val="24"/>
        </w:rPr>
        <w:t>. Τ</w:t>
      </w:r>
      <w:r w:rsidRPr="00CF5E07">
        <w:rPr>
          <w:rFonts w:eastAsia="Times New Roman"/>
          <w:color w:val="201F1E"/>
          <w:szCs w:val="24"/>
        </w:rPr>
        <w:t>ο έχουμε ξαναπεί στην τελευταία συζήτηση του πρ</w:t>
      </w:r>
      <w:r>
        <w:rPr>
          <w:rFonts w:eastAsia="Times New Roman"/>
          <w:color w:val="201F1E"/>
          <w:szCs w:val="24"/>
        </w:rPr>
        <w:t xml:space="preserve">οϋπολογισμού για το 2019, τον Δεκέμβρη του 2018. Ο κ. </w:t>
      </w:r>
      <w:proofErr w:type="spellStart"/>
      <w:r>
        <w:rPr>
          <w:rFonts w:eastAsia="Times New Roman"/>
          <w:color w:val="201F1E"/>
          <w:szCs w:val="24"/>
        </w:rPr>
        <w:t>Χουλιαράκης</w:t>
      </w:r>
      <w:proofErr w:type="spellEnd"/>
      <w:r>
        <w:rPr>
          <w:rFonts w:eastAsia="Times New Roman"/>
          <w:color w:val="201F1E"/>
          <w:szCs w:val="24"/>
        </w:rPr>
        <w:t xml:space="preserve"> ανέλυσε</w:t>
      </w:r>
      <w:r>
        <w:rPr>
          <w:rFonts w:eastAsia="Times New Roman"/>
          <w:color w:val="201F1E"/>
          <w:szCs w:val="24"/>
        </w:rPr>
        <w:t xml:space="preserve"> κυρίως το πρόγραμμα</w:t>
      </w:r>
      <w:r w:rsidRPr="00CF5E07">
        <w:rPr>
          <w:rFonts w:eastAsia="Times New Roman"/>
          <w:color w:val="201F1E"/>
          <w:szCs w:val="24"/>
        </w:rPr>
        <w:t xml:space="preserve"> της Νέας Δημοκρατίας</w:t>
      </w:r>
      <w:r>
        <w:rPr>
          <w:rFonts w:eastAsia="Times New Roman"/>
          <w:color w:val="201F1E"/>
          <w:szCs w:val="24"/>
        </w:rPr>
        <w:t>, το οποίο</w:t>
      </w:r>
      <w:r w:rsidRPr="00CF5E07">
        <w:rPr>
          <w:rFonts w:eastAsia="Times New Roman"/>
          <w:color w:val="201F1E"/>
          <w:szCs w:val="24"/>
        </w:rPr>
        <w:t xml:space="preserve"> μιλάει για απότομες περικοπές των φόρων</w:t>
      </w:r>
      <w:r>
        <w:rPr>
          <w:rFonts w:eastAsia="Times New Roman"/>
          <w:color w:val="201F1E"/>
          <w:szCs w:val="24"/>
        </w:rPr>
        <w:t xml:space="preserve">, για </w:t>
      </w:r>
      <w:proofErr w:type="spellStart"/>
      <w:r>
        <w:rPr>
          <w:rFonts w:eastAsia="Times New Roman"/>
          <w:color w:val="201F1E"/>
          <w:szCs w:val="24"/>
        </w:rPr>
        <w:t>υπερφορολόγηση</w:t>
      </w:r>
      <w:proofErr w:type="spellEnd"/>
      <w:r>
        <w:rPr>
          <w:rFonts w:eastAsia="Times New Roman"/>
          <w:color w:val="201F1E"/>
          <w:szCs w:val="24"/>
        </w:rPr>
        <w:t xml:space="preserve"> και πολλά άλλα και λέει μετά ποια είναι η λύση, να </w:t>
      </w:r>
      <w:r w:rsidRPr="00CF5E07">
        <w:rPr>
          <w:rFonts w:eastAsia="Times New Roman"/>
          <w:color w:val="201F1E"/>
          <w:szCs w:val="24"/>
        </w:rPr>
        <w:t xml:space="preserve">κόψουμε τους </w:t>
      </w:r>
      <w:r>
        <w:rPr>
          <w:rFonts w:eastAsia="Times New Roman"/>
          <w:color w:val="201F1E"/>
          <w:szCs w:val="24"/>
        </w:rPr>
        <w:t>φόρους</w:t>
      </w:r>
      <w:r w:rsidRPr="00CF5E07">
        <w:rPr>
          <w:rFonts w:eastAsia="Times New Roman"/>
          <w:color w:val="201F1E"/>
          <w:szCs w:val="24"/>
        </w:rPr>
        <w:t xml:space="preserve"> για να έρθει η ανάπτυξη</w:t>
      </w:r>
      <w:r>
        <w:rPr>
          <w:rFonts w:eastAsia="Times New Roman"/>
          <w:color w:val="201F1E"/>
          <w:szCs w:val="24"/>
        </w:rPr>
        <w:t>. Π</w:t>
      </w:r>
      <w:r w:rsidRPr="00CF5E07">
        <w:rPr>
          <w:rFonts w:eastAsia="Times New Roman"/>
          <w:color w:val="201F1E"/>
          <w:szCs w:val="24"/>
        </w:rPr>
        <w:t xml:space="preserve">αρένθεση εδώ </w:t>
      </w:r>
      <w:r>
        <w:rPr>
          <w:rFonts w:eastAsia="Times New Roman"/>
          <w:color w:val="201F1E"/>
          <w:szCs w:val="24"/>
        </w:rPr>
        <w:t>–</w:t>
      </w:r>
      <w:r w:rsidRPr="00CF5E07">
        <w:rPr>
          <w:rFonts w:eastAsia="Times New Roman"/>
          <w:color w:val="201F1E"/>
          <w:szCs w:val="24"/>
        </w:rPr>
        <w:t>αστεράκι</w:t>
      </w:r>
      <w:r>
        <w:rPr>
          <w:rFonts w:eastAsia="Times New Roman"/>
          <w:color w:val="201F1E"/>
          <w:szCs w:val="24"/>
        </w:rPr>
        <w:t xml:space="preserve">- είναι ότι μέσα σε αυτό, που </w:t>
      </w:r>
      <w:r w:rsidRPr="00CF5E07">
        <w:rPr>
          <w:rFonts w:eastAsia="Times New Roman"/>
          <w:color w:val="201F1E"/>
          <w:szCs w:val="24"/>
        </w:rPr>
        <w:t>είναι κρίσιμο αυτό</w:t>
      </w:r>
      <w:r>
        <w:rPr>
          <w:rFonts w:eastAsia="Times New Roman"/>
          <w:color w:val="201F1E"/>
          <w:szCs w:val="24"/>
        </w:rPr>
        <w:t>,</w:t>
      </w:r>
      <w:r w:rsidRPr="00CF5E07">
        <w:rPr>
          <w:rFonts w:eastAsia="Times New Roman"/>
          <w:color w:val="201F1E"/>
          <w:szCs w:val="24"/>
        </w:rPr>
        <w:t xml:space="preserve"> υπολόγιζαν </w:t>
      </w:r>
      <w:r>
        <w:rPr>
          <w:rFonts w:eastAsia="Times New Roman"/>
          <w:color w:val="201F1E"/>
          <w:szCs w:val="24"/>
        </w:rPr>
        <w:t>ως δεδομένο</w:t>
      </w:r>
      <w:r w:rsidRPr="00CF5E07">
        <w:rPr>
          <w:rFonts w:eastAsia="Times New Roman"/>
          <w:color w:val="201F1E"/>
          <w:szCs w:val="24"/>
        </w:rPr>
        <w:t xml:space="preserve"> την περικοπή του αφορολόγητου</w:t>
      </w:r>
      <w:r>
        <w:rPr>
          <w:rFonts w:eastAsia="Times New Roman"/>
          <w:color w:val="201F1E"/>
          <w:szCs w:val="24"/>
        </w:rPr>
        <w:t xml:space="preserve">. </w:t>
      </w:r>
    </w:p>
    <w:p w14:paraId="6E819A65"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lastRenderedPageBreak/>
        <w:t>Ξανα</w:t>
      </w:r>
      <w:r w:rsidRPr="00CF5E07">
        <w:rPr>
          <w:rFonts w:eastAsia="Times New Roman"/>
          <w:color w:val="201F1E"/>
          <w:szCs w:val="24"/>
        </w:rPr>
        <w:t xml:space="preserve">γυρνάω και λέω ότι με τους πιο </w:t>
      </w:r>
      <w:r>
        <w:rPr>
          <w:rFonts w:eastAsia="Times New Roman"/>
          <w:color w:val="201F1E"/>
          <w:szCs w:val="24"/>
        </w:rPr>
        <w:t>ήπιους υπολογισμούς το πρόγραμ</w:t>
      </w:r>
      <w:r w:rsidRPr="00CF5E07">
        <w:rPr>
          <w:rFonts w:eastAsia="Times New Roman"/>
          <w:color w:val="201F1E"/>
          <w:szCs w:val="24"/>
        </w:rPr>
        <w:t>μα της Νέας Δημοκρατίας</w:t>
      </w:r>
      <w:r>
        <w:rPr>
          <w:rFonts w:eastAsia="Times New Roman"/>
          <w:color w:val="201F1E"/>
          <w:szCs w:val="24"/>
        </w:rPr>
        <w:t xml:space="preserve">, έτσι όπως το παρουσίασε –εν πάση </w:t>
      </w:r>
      <w:proofErr w:type="spellStart"/>
      <w:r>
        <w:rPr>
          <w:rFonts w:eastAsia="Times New Roman"/>
          <w:color w:val="201F1E"/>
          <w:szCs w:val="24"/>
        </w:rPr>
        <w:t>περιπτώσει</w:t>
      </w:r>
      <w:proofErr w:type="spellEnd"/>
      <w:r>
        <w:rPr>
          <w:rFonts w:eastAsia="Times New Roman"/>
          <w:color w:val="201F1E"/>
          <w:szCs w:val="24"/>
        </w:rPr>
        <w:t>-</w:t>
      </w:r>
      <w:r w:rsidRPr="00CF5E07">
        <w:rPr>
          <w:rFonts w:eastAsia="Times New Roman"/>
          <w:color w:val="201F1E"/>
          <w:szCs w:val="24"/>
        </w:rPr>
        <w:t xml:space="preserve"> </w:t>
      </w:r>
      <w:r>
        <w:rPr>
          <w:rFonts w:eastAsia="Times New Roman"/>
          <w:color w:val="201F1E"/>
          <w:szCs w:val="24"/>
        </w:rPr>
        <w:t>στην τελευταία Δ</w:t>
      </w:r>
      <w:r>
        <w:rPr>
          <w:rFonts w:eastAsia="Times New Roman"/>
          <w:color w:val="201F1E"/>
          <w:szCs w:val="24"/>
        </w:rPr>
        <w:t>ιεθνή Έκθεση ο Α</w:t>
      </w:r>
      <w:r w:rsidRPr="00CF5E07">
        <w:rPr>
          <w:rFonts w:eastAsia="Times New Roman"/>
          <w:color w:val="201F1E"/>
          <w:szCs w:val="24"/>
        </w:rPr>
        <w:t xml:space="preserve">ρχηγός της </w:t>
      </w:r>
      <w:r>
        <w:rPr>
          <w:rFonts w:eastAsia="Times New Roman"/>
          <w:color w:val="201F1E"/>
          <w:szCs w:val="24"/>
        </w:rPr>
        <w:t xml:space="preserve">ήταν κόστους </w:t>
      </w:r>
      <w:r w:rsidRPr="00CF5E07">
        <w:rPr>
          <w:rFonts w:eastAsia="Times New Roman"/>
          <w:color w:val="201F1E"/>
          <w:szCs w:val="24"/>
        </w:rPr>
        <w:t>τουλάχιστον 5</w:t>
      </w:r>
      <w:r>
        <w:rPr>
          <w:rFonts w:eastAsia="Times New Roman"/>
          <w:color w:val="201F1E"/>
          <w:szCs w:val="24"/>
        </w:rPr>
        <w:t xml:space="preserve"> δισεκατομμυρίων ευρώ. </w:t>
      </w:r>
    </w:p>
    <w:p w14:paraId="6E819A66" w14:textId="77777777" w:rsidR="004B0DF5" w:rsidRDefault="00471FB5">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ς του χρόνου ομιλίας του κυρίου</w:t>
      </w:r>
      <w:r>
        <w:rPr>
          <w:rFonts w:eastAsia="Times New Roman"/>
          <w:color w:val="212121"/>
          <w:szCs w:val="24"/>
        </w:rPr>
        <w:t xml:space="preserve"> Βουλευτή</w:t>
      </w:r>
      <w:r w:rsidRPr="007A2DFD">
        <w:rPr>
          <w:rFonts w:eastAsia="Times New Roman"/>
          <w:color w:val="212121"/>
          <w:szCs w:val="24"/>
        </w:rPr>
        <w:t>)</w:t>
      </w:r>
    </w:p>
    <w:p w14:paraId="6E819A67"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Επιτρέψτε μου να μιλήσω ένα λεπτό ακόμη, κύριε Πρόεδρε. </w:t>
      </w:r>
    </w:p>
    <w:p w14:paraId="6E819A68" w14:textId="77777777" w:rsidR="004B0DF5" w:rsidRDefault="00471FB5">
      <w:pPr>
        <w:spacing w:line="600" w:lineRule="auto"/>
        <w:ind w:firstLine="720"/>
        <w:jc w:val="both"/>
        <w:rPr>
          <w:rFonts w:eastAsia="Times New Roman"/>
          <w:color w:val="201F1E"/>
          <w:szCs w:val="24"/>
        </w:rPr>
      </w:pPr>
      <w:r w:rsidRPr="00CF5E07">
        <w:rPr>
          <w:rFonts w:eastAsia="Times New Roman"/>
          <w:color w:val="201F1E"/>
          <w:szCs w:val="24"/>
        </w:rPr>
        <w:t xml:space="preserve">Και το ερώτημα είναι από πού θα βρουν </w:t>
      </w:r>
      <w:r>
        <w:rPr>
          <w:rFonts w:eastAsia="Times New Roman"/>
          <w:color w:val="201F1E"/>
          <w:szCs w:val="24"/>
        </w:rPr>
        <w:t>αυτά τα χρήματα για να κάνουν αυτό το πρόγραμμα, δ</w:t>
      </w:r>
      <w:r w:rsidRPr="00CF5E07">
        <w:rPr>
          <w:rFonts w:eastAsia="Times New Roman"/>
          <w:color w:val="201F1E"/>
          <w:szCs w:val="24"/>
        </w:rPr>
        <w:t>ιότι</w:t>
      </w:r>
      <w:r>
        <w:rPr>
          <w:rFonts w:eastAsia="Times New Roman"/>
          <w:color w:val="201F1E"/>
          <w:szCs w:val="24"/>
        </w:rPr>
        <w:t>,</w:t>
      </w:r>
      <w:r w:rsidRPr="00CF5E07">
        <w:rPr>
          <w:rFonts w:eastAsia="Times New Roman"/>
          <w:color w:val="201F1E"/>
          <w:szCs w:val="24"/>
        </w:rPr>
        <w:t xml:space="preserve"> σε αντίθεση με τη Νέα Δημοκρατία</w:t>
      </w:r>
      <w:r>
        <w:rPr>
          <w:rFonts w:eastAsia="Times New Roman"/>
          <w:color w:val="201F1E"/>
          <w:szCs w:val="24"/>
        </w:rPr>
        <w:t>, ε</w:t>
      </w:r>
      <w:r w:rsidRPr="00CF5E07">
        <w:rPr>
          <w:rFonts w:eastAsia="Times New Roman"/>
          <w:color w:val="201F1E"/>
          <w:szCs w:val="24"/>
        </w:rPr>
        <w:t>μείς</w:t>
      </w:r>
      <w:r>
        <w:rPr>
          <w:rFonts w:eastAsia="Times New Roman"/>
          <w:color w:val="201F1E"/>
          <w:szCs w:val="24"/>
        </w:rPr>
        <w:t>,</w:t>
      </w:r>
      <w:r w:rsidRPr="00CF5E07">
        <w:rPr>
          <w:rFonts w:eastAsia="Times New Roman"/>
          <w:color w:val="201F1E"/>
          <w:szCs w:val="24"/>
        </w:rPr>
        <w:t xml:space="preserve"> όπως πάρα πολλές φορές </w:t>
      </w:r>
      <w:r>
        <w:rPr>
          <w:rFonts w:eastAsia="Times New Roman"/>
          <w:color w:val="201F1E"/>
          <w:szCs w:val="24"/>
        </w:rPr>
        <w:t>έχει ειπωθεί, σε αυτή τ</w:t>
      </w:r>
      <w:r w:rsidRPr="00CF5E07">
        <w:rPr>
          <w:rFonts w:eastAsia="Times New Roman"/>
          <w:color w:val="201F1E"/>
          <w:szCs w:val="24"/>
        </w:rPr>
        <w:t>η νέα περίοδο</w:t>
      </w:r>
      <w:r>
        <w:rPr>
          <w:rFonts w:eastAsia="Times New Roman"/>
          <w:color w:val="201F1E"/>
          <w:szCs w:val="24"/>
        </w:rPr>
        <w:t xml:space="preserve">, </w:t>
      </w:r>
      <w:r w:rsidRPr="00CF5E07">
        <w:rPr>
          <w:rFonts w:eastAsia="Times New Roman"/>
          <w:color w:val="201F1E"/>
          <w:szCs w:val="24"/>
        </w:rPr>
        <w:t>μέσα στο</w:t>
      </w:r>
      <w:r>
        <w:rPr>
          <w:rFonts w:eastAsia="Times New Roman"/>
          <w:color w:val="201F1E"/>
          <w:szCs w:val="24"/>
        </w:rPr>
        <w:t>ν</w:t>
      </w:r>
      <w:r w:rsidRPr="00CF5E07">
        <w:rPr>
          <w:rFonts w:eastAsia="Times New Roman"/>
          <w:color w:val="201F1E"/>
          <w:szCs w:val="24"/>
        </w:rPr>
        <w:t xml:space="preserve"> δημοσιονομικό χώρο που έχουμε και στον προϋπολογισμό</w:t>
      </w:r>
      <w:r>
        <w:rPr>
          <w:rFonts w:eastAsia="Times New Roman"/>
          <w:color w:val="201F1E"/>
          <w:szCs w:val="24"/>
        </w:rPr>
        <w:t>,</w:t>
      </w:r>
      <w:r w:rsidRPr="00CF5E07">
        <w:rPr>
          <w:rFonts w:eastAsia="Times New Roman"/>
          <w:color w:val="201F1E"/>
          <w:szCs w:val="24"/>
        </w:rPr>
        <w:t xml:space="preserve"> συγκροτούμε ακριβώς το πρόγραμμά </w:t>
      </w:r>
      <w:r>
        <w:rPr>
          <w:rFonts w:eastAsia="Times New Roman"/>
          <w:color w:val="201F1E"/>
          <w:szCs w:val="24"/>
        </w:rPr>
        <w:t>μ</w:t>
      </w:r>
      <w:r>
        <w:rPr>
          <w:rFonts w:eastAsia="Times New Roman"/>
          <w:color w:val="201F1E"/>
          <w:szCs w:val="24"/>
        </w:rPr>
        <w:t>ας,</w:t>
      </w:r>
      <w:r w:rsidRPr="00CF5E07">
        <w:rPr>
          <w:rFonts w:eastAsia="Times New Roman"/>
          <w:color w:val="201F1E"/>
          <w:szCs w:val="24"/>
        </w:rPr>
        <w:t xml:space="preserve"> που </w:t>
      </w:r>
      <w:r>
        <w:rPr>
          <w:rFonts w:eastAsia="Times New Roman"/>
          <w:color w:val="201F1E"/>
          <w:szCs w:val="24"/>
        </w:rPr>
        <w:t>είναι ένα</w:t>
      </w:r>
      <w:r w:rsidRPr="00CF5E07">
        <w:rPr>
          <w:rFonts w:eastAsia="Times New Roman"/>
          <w:color w:val="201F1E"/>
          <w:szCs w:val="24"/>
        </w:rPr>
        <w:t xml:space="preserve"> πρόγραμμα ισορροπημένο ανάμεσα στις κοινωνικές δαπάνες και στις </w:t>
      </w:r>
      <w:proofErr w:type="spellStart"/>
      <w:r w:rsidRPr="00CF5E07">
        <w:rPr>
          <w:rFonts w:eastAsia="Times New Roman"/>
          <w:color w:val="201F1E"/>
          <w:szCs w:val="24"/>
        </w:rPr>
        <w:t>στοχευμέν</w:t>
      </w:r>
      <w:r>
        <w:rPr>
          <w:rFonts w:eastAsia="Times New Roman"/>
          <w:color w:val="201F1E"/>
          <w:szCs w:val="24"/>
        </w:rPr>
        <w:t>ες</w:t>
      </w:r>
      <w:proofErr w:type="spellEnd"/>
      <w:r>
        <w:rPr>
          <w:rFonts w:eastAsia="Times New Roman"/>
          <w:color w:val="201F1E"/>
          <w:szCs w:val="24"/>
        </w:rPr>
        <w:t xml:space="preserve"> </w:t>
      </w:r>
      <w:proofErr w:type="spellStart"/>
      <w:r>
        <w:rPr>
          <w:rFonts w:eastAsia="Times New Roman"/>
          <w:color w:val="201F1E"/>
          <w:szCs w:val="24"/>
        </w:rPr>
        <w:t>φοροελαφρύνσεις</w:t>
      </w:r>
      <w:proofErr w:type="spellEnd"/>
      <w:r>
        <w:rPr>
          <w:rFonts w:eastAsia="Times New Roman"/>
          <w:color w:val="201F1E"/>
          <w:szCs w:val="24"/>
        </w:rPr>
        <w:t>. Και το κάνουμε</w:t>
      </w:r>
      <w:r w:rsidRPr="00CF5E07">
        <w:rPr>
          <w:rFonts w:eastAsia="Times New Roman"/>
          <w:color w:val="201F1E"/>
          <w:szCs w:val="24"/>
        </w:rPr>
        <w:t xml:space="preserve"> αυτό και στο ενδιάμεσο </w:t>
      </w:r>
      <w:r>
        <w:rPr>
          <w:rFonts w:eastAsia="Times New Roman"/>
          <w:color w:val="201F1E"/>
          <w:szCs w:val="24"/>
        </w:rPr>
        <w:t>του χρόνου, ακριβώς γ</w:t>
      </w:r>
      <w:r w:rsidRPr="00CF5E07">
        <w:rPr>
          <w:rFonts w:eastAsia="Times New Roman"/>
          <w:color w:val="201F1E"/>
          <w:szCs w:val="24"/>
        </w:rPr>
        <w:t>ιατί</w:t>
      </w:r>
      <w:r>
        <w:rPr>
          <w:rFonts w:eastAsia="Times New Roman"/>
          <w:color w:val="201F1E"/>
          <w:szCs w:val="24"/>
        </w:rPr>
        <w:t xml:space="preserve"> δεν θέλουμε να πάμε σε </w:t>
      </w:r>
      <w:proofErr w:type="spellStart"/>
      <w:r>
        <w:rPr>
          <w:rFonts w:eastAsia="Times New Roman"/>
          <w:color w:val="201F1E"/>
          <w:szCs w:val="24"/>
        </w:rPr>
        <w:t>υπερπλεονά</w:t>
      </w:r>
      <w:r w:rsidRPr="00CF5E07">
        <w:rPr>
          <w:rFonts w:eastAsia="Times New Roman"/>
          <w:color w:val="201F1E"/>
          <w:szCs w:val="24"/>
        </w:rPr>
        <w:t>σμα</w:t>
      </w:r>
      <w:r>
        <w:rPr>
          <w:rFonts w:eastAsia="Times New Roman"/>
          <w:color w:val="201F1E"/>
          <w:szCs w:val="24"/>
        </w:rPr>
        <w:t>τα</w:t>
      </w:r>
      <w:proofErr w:type="spellEnd"/>
      <w:r>
        <w:rPr>
          <w:rFonts w:eastAsia="Times New Roman"/>
          <w:color w:val="201F1E"/>
          <w:szCs w:val="24"/>
        </w:rPr>
        <w:t xml:space="preserve">, της τάξεως του </w:t>
      </w:r>
      <w:r>
        <w:rPr>
          <w:rFonts w:eastAsia="Times New Roman"/>
          <w:color w:val="201F1E"/>
          <w:szCs w:val="24"/>
        </w:rPr>
        <w:lastRenderedPageBreak/>
        <w:t>4,5% ή τ</w:t>
      </w:r>
      <w:r>
        <w:rPr>
          <w:rFonts w:eastAsia="Times New Roman"/>
          <w:color w:val="201F1E"/>
          <w:szCs w:val="24"/>
        </w:rPr>
        <w:t>ου</w:t>
      </w:r>
      <w:r>
        <w:rPr>
          <w:rFonts w:eastAsia="Times New Roman"/>
          <w:color w:val="201F1E"/>
          <w:szCs w:val="24"/>
        </w:rPr>
        <w:t xml:space="preserve"> 5%, </w:t>
      </w:r>
      <w:r w:rsidRPr="00CF5E07">
        <w:rPr>
          <w:rFonts w:eastAsia="Times New Roman"/>
          <w:color w:val="201F1E"/>
          <w:szCs w:val="24"/>
        </w:rPr>
        <w:t>δηλαδή σε μ</w:t>
      </w:r>
      <w:r>
        <w:rPr>
          <w:rFonts w:eastAsia="Times New Roman"/>
          <w:color w:val="201F1E"/>
          <w:szCs w:val="24"/>
        </w:rPr>
        <w:t>ία υπερκάλυψη των δεσμεύσεών μας. Και τώρα πια έχουμε τη δυνατότητα. Και αυτό μαζί με πολλά άλλα είναι ακόμη μι</w:t>
      </w:r>
      <w:r w:rsidRPr="00CF5E07">
        <w:rPr>
          <w:rFonts w:eastAsia="Times New Roman"/>
          <w:color w:val="201F1E"/>
          <w:szCs w:val="24"/>
        </w:rPr>
        <w:t>α απόδειξη ότι έχουμε βγει από τα μνημόνια οριστικά</w:t>
      </w:r>
      <w:r>
        <w:rPr>
          <w:rFonts w:eastAsia="Times New Roman"/>
          <w:color w:val="201F1E"/>
          <w:szCs w:val="24"/>
        </w:rPr>
        <w:t>.</w:t>
      </w:r>
    </w:p>
    <w:p w14:paraId="6E819A69" w14:textId="77777777" w:rsidR="004B0DF5" w:rsidRDefault="00471FB5">
      <w:pPr>
        <w:spacing w:line="600" w:lineRule="auto"/>
        <w:ind w:firstLine="720"/>
        <w:jc w:val="both"/>
        <w:rPr>
          <w:rFonts w:eastAsia="Times New Roman"/>
          <w:color w:val="201F1E"/>
          <w:szCs w:val="24"/>
        </w:rPr>
      </w:pPr>
      <w:r w:rsidRPr="00CF5E07">
        <w:rPr>
          <w:rFonts w:eastAsia="Times New Roman"/>
          <w:color w:val="201F1E"/>
          <w:szCs w:val="24"/>
        </w:rPr>
        <w:t xml:space="preserve">Συνεπώς νομίζω ότι </w:t>
      </w:r>
      <w:r>
        <w:rPr>
          <w:rFonts w:eastAsia="Times New Roman"/>
          <w:color w:val="201F1E"/>
          <w:szCs w:val="24"/>
        </w:rPr>
        <w:t>βρισκόμαστε</w:t>
      </w:r>
      <w:r w:rsidRPr="00CF5E07">
        <w:rPr>
          <w:rFonts w:eastAsia="Times New Roman"/>
          <w:color w:val="201F1E"/>
          <w:szCs w:val="24"/>
        </w:rPr>
        <w:t xml:space="preserve"> μπροστά σε κρίσιμα </w:t>
      </w:r>
      <w:r>
        <w:rPr>
          <w:rFonts w:eastAsia="Times New Roman"/>
          <w:color w:val="201F1E"/>
          <w:szCs w:val="24"/>
        </w:rPr>
        <w:t xml:space="preserve">διλήμματα, </w:t>
      </w:r>
      <w:r w:rsidRPr="00CF5E07">
        <w:rPr>
          <w:rFonts w:eastAsia="Times New Roman"/>
          <w:color w:val="201F1E"/>
          <w:szCs w:val="24"/>
        </w:rPr>
        <w:t>σε μία κρίσιμη πολιτική μάχη</w:t>
      </w:r>
      <w:r>
        <w:rPr>
          <w:rFonts w:eastAsia="Times New Roman"/>
          <w:color w:val="201F1E"/>
          <w:szCs w:val="24"/>
        </w:rPr>
        <w:t>. Γ</w:t>
      </w:r>
      <w:r w:rsidRPr="00CF5E07">
        <w:rPr>
          <w:rFonts w:eastAsia="Times New Roman"/>
          <w:color w:val="201F1E"/>
          <w:szCs w:val="24"/>
        </w:rPr>
        <w:t>ια αυτό</w:t>
      </w:r>
      <w:r>
        <w:rPr>
          <w:rFonts w:eastAsia="Times New Roman"/>
          <w:color w:val="201F1E"/>
          <w:szCs w:val="24"/>
        </w:rPr>
        <w:t>,</w:t>
      </w:r>
      <w:r w:rsidRPr="00CF5E07">
        <w:rPr>
          <w:rFonts w:eastAsia="Times New Roman"/>
          <w:color w:val="201F1E"/>
          <w:szCs w:val="24"/>
        </w:rPr>
        <w:t xml:space="preserve"> με το έργο </w:t>
      </w:r>
      <w:r>
        <w:rPr>
          <w:rFonts w:eastAsia="Times New Roman"/>
          <w:color w:val="201F1E"/>
          <w:szCs w:val="24"/>
        </w:rPr>
        <w:t>μας</w:t>
      </w:r>
      <w:r w:rsidRPr="00CF5E07">
        <w:rPr>
          <w:rFonts w:eastAsia="Times New Roman"/>
          <w:color w:val="201F1E"/>
          <w:szCs w:val="24"/>
        </w:rPr>
        <w:t xml:space="preserve"> αλλά και με την προοπτική μας και με την πρότασή μας ζη</w:t>
      </w:r>
      <w:r>
        <w:rPr>
          <w:rFonts w:eastAsia="Times New Roman"/>
          <w:color w:val="201F1E"/>
          <w:szCs w:val="24"/>
        </w:rPr>
        <w:t>τάμε την ψήφο εμπιστοσύνης της Β</w:t>
      </w:r>
      <w:r w:rsidRPr="00CF5E07">
        <w:rPr>
          <w:rFonts w:eastAsia="Times New Roman"/>
          <w:color w:val="201F1E"/>
          <w:szCs w:val="24"/>
        </w:rPr>
        <w:t>ουλής και την ψήφο εμπιστοσύνης του ελληνικού λαού</w:t>
      </w:r>
      <w:r>
        <w:rPr>
          <w:rFonts w:eastAsia="Times New Roman"/>
          <w:color w:val="201F1E"/>
          <w:szCs w:val="24"/>
        </w:rPr>
        <w:t>.</w:t>
      </w:r>
    </w:p>
    <w:p w14:paraId="6E819A6A"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Τ</w:t>
      </w:r>
      <w:r w:rsidRPr="00CF5E07">
        <w:rPr>
          <w:rFonts w:eastAsia="Times New Roman"/>
          <w:color w:val="201F1E"/>
          <w:szCs w:val="24"/>
        </w:rPr>
        <w:t>ελειώνω με το εξής</w:t>
      </w:r>
      <w:r>
        <w:rPr>
          <w:rFonts w:eastAsia="Times New Roman"/>
          <w:color w:val="201F1E"/>
          <w:szCs w:val="24"/>
        </w:rPr>
        <w:t>:</w:t>
      </w:r>
      <w:r w:rsidRPr="00CF5E07">
        <w:rPr>
          <w:rFonts w:eastAsia="Times New Roman"/>
          <w:color w:val="201F1E"/>
          <w:szCs w:val="24"/>
        </w:rPr>
        <w:t xml:space="preserve"> Το εγχείρημά </w:t>
      </w:r>
      <w:r>
        <w:rPr>
          <w:rFonts w:eastAsia="Times New Roman"/>
          <w:color w:val="201F1E"/>
          <w:szCs w:val="24"/>
        </w:rPr>
        <w:t>μας, κυρίες και κύριοι Β</w:t>
      </w:r>
      <w:r w:rsidRPr="00CF5E07">
        <w:rPr>
          <w:rFonts w:eastAsia="Times New Roman"/>
          <w:color w:val="201F1E"/>
          <w:szCs w:val="24"/>
        </w:rPr>
        <w:t>ουλευτές</w:t>
      </w:r>
      <w:r>
        <w:rPr>
          <w:rFonts w:eastAsia="Times New Roman"/>
          <w:color w:val="201F1E"/>
          <w:szCs w:val="24"/>
        </w:rPr>
        <w:t>, έχει μι</w:t>
      </w:r>
      <w:r w:rsidRPr="00CF5E07">
        <w:rPr>
          <w:rFonts w:eastAsia="Times New Roman"/>
          <w:color w:val="201F1E"/>
          <w:szCs w:val="24"/>
        </w:rPr>
        <w:t>α ευρωπαϊκή διάστα</w:t>
      </w:r>
      <w:r w:rsidRPr="00CF5E07">
        <w:rPr>
          <w:rFonts w:eastAsia="Times New Roman"/>
          <w:color w:val="201F1E"/>
          <w:szCs w:val="24"/>
        </w:rPr>
        <w:t xml:space="preserve">ση που κάποιες φορές </w:t>
      </w:r>
      <w:r>
        <w:rPr>
          <w:rFonts w:eastAsia="Times New Roman"/>
          <w:color w:val="201F1E"/>
          <w:szCs w:val="24"/>
        </w:rPr>
        <w:t xml:space="preserve">την </w:t>
      </w:r>
      <w:r w:rsidRPr="00CF5E07">
        <w:rPr>
          <w:rFonts w:eastAsia="Times New Roman"/>
          <w:color w:val="201F1E"/>
          <w:szCs w:val="24"/>
        </w:rPr>
        <w:t>ξεχνάμε</w:t>
      </w:r>
      <w:r>
        <w:rPr>
          <w:rFonts w:eastAsia="Times New Roman"/>
          <w:color w:val="201F1E"/>
          <w:szCs w:val="24"/>
        </w:rPr>
        <w:t xml:space="preserve">. Μετά τον Β΄ </w:t>
      </w:r>
      <w:r w:rsidRPr="00CF5E07">
        <w:rPr>
          <w:rFonts w:eastAsia="Times New Roman"/>
          <w:color w:val="201F1E"/>
          <w:szCs w:val="24"/>
        </w:rPr>
        <w:t xml:space="preserve">Παγκόσμιο Πόλεμο και το τέλος του </w:t>
      </w:r>
      <w:r>
        <w:rPr>
          <w:rFonts w:eastAsia="Times New Roman"/>
          <w:color w:val="201F1E"/>
          <w:szCs w:val="24"/>
        </w:rPr>
        <w:t>Β΄</w:t>
      </w:r>
      <w:r w:rsidRPr="00CF5E07">
        <w:rPr>
          <w:rFonts w:eastAsia="Times New Roman"/>
          <w:color w:val="201F1E"/>
          <w:szCs w:val="24"/>
        </w:rPr>
        <w:t xml:space="preserve"> Παγκοσμίου Πολέμου </w:t>
      </w:r>
      <w:r>
        <w:rPr>
          <w:rFonts w:eastAsia="Times New Roman"/>
          <w:color w:val="201F1E"/>
          <w:szCs w:val="24"/>
        </w:rPr>
        <w:t>και μετά το τέλος του Ψυχρού Π</w:t>
      </w:r>
      <w:r w:rsidRPr="00CF5E07">
        <w:rPr>
          <w:rFonts w:eastAsia="Times New Roman"/>
          <w:color w:val="201F1E"/>
          <w:szCs w:val="24"/>
        </w:rPr>
        <w:t xml:space="preserve">ολέμου </w:t>
      </w:r>
      <w:r>
        <w:rPr>
          <w:rFonts w:eastAsia="Times New Roman"/>
          <w:color w:val="201F1E"/>
          <w:szCs w:val="24"/>
        </w:rPr>
        <w:t xml:space="preserve">-θα έλεγα- </w:t>
      </w:r>
      <w:r w:rsidRPr="00CF5E07">
        <w:rPr>
          <w:rFonts w:eastAsia="Times New Roman"/>
          <w:color w:val="201F1E"/>
          <w:szCs w:val="24"/>
        </w:rPr>
        <w:t xml:space="preserve">σε τέτοιες </w:t>
      </w:r>
      <w:r>
        <w:rPr>
          <w:rFonts w:eastAsia="Times New Roman"/>
          <w:color w:val="201F1E"/>
          <w:szCs w:val="24"/>
        </w:rPr>
        <w:t xml:space="preserve">συνθήκες </w:t>
      </w:r>
      <w:r w:rsidRPr="00CF5E07">
        <w:rPr>
          <w:rFonts w:eastAsia="Times New Roman"/>
          <w:color w:val="201F1E"/>
          <w:szCs w:val="24"/>
        </w:rPr>
        <w:t xml:space="preserve">στην Ευρώπη δεν είχαμε </w:t>
      </w:r>
      <w:r>
        <w:rPr>
          <w:rFonts w:eastAsia="Times New Roman"/>
          <w:color w:val="201F1E"/>
          <w:szCs w:val="24"/>
        </w:rPr>
        <w:t>σε μια δυτική</w:t>
      </w:r>
      <w:r w:rsidRPr="00CF5E07">
        <w:rPr>
          <w:rFonts w:eastAsia="Times New Roman"/>
          <w:color w:val="201F1E"/>
          <w:szCs w:val="24"/>
        </w:rPr>
        <w:t xml:space="preserve"> χώρα αριστερή διακυβέρνηση μέσα από τη διαδικασία</w:t>
      </w:r>
      <w:r w:rsidRPr="00CF5E07">
        <w:rPr>
          <w:rFonts w:eastAsia="Times New Roman"/>
          <w:color w:val="201F1E"/>
          <w:szCs w:val="24"/>
        </w:rPr>
        <w:t xml:space="preserve"> των εκλογών</w:t>
      </w:r>
      <w:r>
        <w:rPr>
          <w:rFonts w:eastAsia="Times New Roman"/>
          <w:color w:val="201F1E"/>
          <w:szCs w:val="24"/>
        </w:rPr>
        <w:t>. Σπάσαμε αυτή την ισ</w:t>
      </w:r>
      <w:r w:rsidRPr="00CF5E07">
        <w:rPr>
          <w:rFonts w:eastAsia="Times New Roman"/>
          <w:color w:val="201F1E"/>
          <w:szCs w:val="24"/>
        </w:rPr>
        <w:t>τορία</w:t>
      </w:r>
      <w:r>
        <w:rPr>
          <w:rFonts w:eastAsia="Times New Roman"/>
          <w:color w:val="201F1E"/>
          <w:szCs w:val="24"/>
        </w:rPr>
        <w:t>,</w:t>
      </w:r>
      <w:r w:rsidRPr="00CF5E07">
        <w:rPr>
          <w:rFonts w:eastAsia="Times New Roman"/>
          <w:color w:val="201F1E"/>
          <w:szCs w:val="24"/>
        </w:rPr>
        <w:t xml:space="preserve"> ένα κομματικό κατεστημένο </w:t>
      </w:r>
      <w:r>
        <w:rPr>
          <w:rFonts w:eastAsia="Times New Roman"/>
          <w:color w:val="201F1E"/>
          <w:szCs w:val="24"/>
        </w:rPr>
        <w:t xml:space="preserve">το οποίο λειτουργούσε </w:t>
      </w:r>
      <w:r w:rsidRPr="00CF5E07">
        <w:rPr>
          <w:rFonts w:eastAsia="Times New Roman"/>
          <w:color w:val="201F1E"/>
          <w:szCs w:val="24"/>
        </w:rPr>
        <w:t xml:space="preserve">επί δεκαετίες </w:t>
      </w:r>
      <w:r>
        <w:rPr>
          <w:rFonts w:eastAsia="Times New Roman"/>
          <w:color w:val="201F1E"/>
          <w:szCs w:val="24"/>
        </w:rPr>
        <w:t xml:space="preserve">και το οποίο </w:t>
      </w:r>
      <w:r w:rsidRPr="00CF5E07">
        <w:rPr>
          <w:rFonts w:eastAsia="Times New Roman"/>
          <w:color w:val="201F1E"/>
          <w:szCs w:val="24"/>
        </w:rPr>
        <w:t xml:space="preserve">λεηλάτησε τη χώρα και την </w:t>
      </w:r>
      <w:r>
        <w:rPr>
          <w:rFonts w:eastAsia="Times New Roman"/>
          <w:color w:val="201F1E"/>
          <w:szCs w:val="24"/>
        </w:rPr>
        <w:t xml:space="preserve">έφερε σε αυτή την </w:t>
      </w:r>
      <w:r w:rsidRPr="00CF5E07">
        <w:rPr>
          <w:rFonts w:eastAsia="Times New Roman"/>
          <w:color w:val="201F1E"/>
          <w:szCs w:val="24"/>
        </w:rPr>
        <w:t xml:space="preserve">κατάσταση </w:t>
      </w:r>
      <w:r>
        <w:rPr>
          <w:rFonts w:eastAsia="Times New Roman"/>
          <w:color w:val="201F1E"/>
          <w:szCs w:val="24"/>
        </w:rPr>
        <w:t xml:space="preserve">που την έφερε, </w:t>
      </w:r>
      <w:r>
        <w:rPr>
          <w:rFonts w:eastAsia="Times New Roman"/>
          <w:color w:val="201F1E"/>
          <w:szCs w:val="24"/>
        </w:rPr>
        <w:lastRenderedPageBreak/>
        <w:t>ε</w:t>
      </w:r>
      <w:r w:rsidRPr="00CF5E07">
        <w:rPr>
          <w:rFonts w:eastAsia="Times New Roman"/>
          <w:color w:val="201F1E"/>
          <w:szCs w:val="24"/>
        </w:rPr>
        <w:t>ιδικά στα χρόνια του μνημονίου</w:t>
      </w:r>
      <w:r>
        <w:rPr>
          <w:rFonts w:eastAsia="Times New Roman"/>
          <w:color w:val="201F1E"/>
          <w:szCs w:val="24"/>
        </w:rPr>
        <w:t xml:space="preserve">, </w:t>
      </w:r>
      <w:r w:rsidRPr="00CF5E07">
        <w:rPr>
          <w:rFonts w:eastAsia="Times New Roman"/>
          <w:color w:val="201F1E"/>
          <w:szCs w:val="24"/>
        </w:rPr>
        <w:t xml:space="preserve">ως αποτέλεσμα ακριβώς πολιτικών </w:t>
      </w:r>
      <w:r>
        <w:rPr>
          <w:rFonts w:eastAsia="Times New Roman"/>
          <w:color w:val="201F1E"/>
          <w:szCs w:val="24"/>
        </w:rPr>
        <w:t xml:space="preserve">που </w:t>
      </w:r>
      <w:r w:rsidRPr="00CF5E07">
        <w:rPr>
          <w:rFonts w:eastAsia="Times New Roman"/>
          <w:color w:val="201F1E"/>
          <w:szCs w:val="24"/>
        </w:rPr>
        <w:t>την</w:t>
      </w:r>
      <w:r w:rsidRPr="00CF5E07">
        <w:rPr>
          <w:rFonts w:eastAsia="Times New Roman"/>
          <w:color w:val="201F1E"/>
          <w:szCs w:val="24"/>
        </w:rPr>
        <w:t xml:space="preserve"> </w:t>
      </w:r>
      <w:r>
        <w:rPr>
          <w:rFonts w:eastAsia="Times New Roman"/>
          <w:color w:val="201F1E"/>
          <w:szCs w:val="24"/>
        </w:rPr>
        <w:t>περίοδο των παχ</w:t>
      </w:r>
      <w:r>
        <w:rPr>
          <w:rFonts w:eastAsia="Times New Roman"/>
          <w:color w:val="201F1E"/>
          <w:szCs w:val="24"/>
        </w:rPr>
        <w:t>ιώ</w:t>
      </w:r>
      <w:r w:rsidRPr="00CF5E07">
        <w:rPr>
          <w:rFonts w:eastAsia="Times New Roman"/>
          <w:color w:val="201F1E"/>
          <w:szCs w:val="24"/>
        </w:rPr>
        <w:t xml:space="preserve">ν αγελάδων </w:t>
      </w:r>
      <w:r>
        <w:rPr>
          <w:rFonts w:eastAsia="Times New Roman"/>
          <w:color w:val="201F1E"/>
          <w:szCs w:val="24"/>
        </w:rPr>
        <w:t xml:space="preserve">δεν έκαναν τίποτα ή έκαναν πολύ λίγα -για να μη μηδενίζω- για </w:t>
      </w:r>
      <w:r w:rsidRPr="00CF5E07">
        <w:rPr>
          <w:rFonts w:eastAsia="Times New Roman"/>
          <w:color w:val="201F1E"/>
          <w:szCs w:val="24"/>
        </w:rPr>
        <w:t>να συγκροτήσουν ένα παραγωγικό μοντέλο</w:t>
      </w:r>
      <w:r>
        <w:rPr>
          <w:rFonts w:eastAsia="Times New Roman"/>
          <w:color w:val="201F1E"/>
          <w:szCs w:val="24"/>
        </w:rPr>
        <w:t xml:space="preserve"> και ένα </w:t>
      </w:r>
      <w:r w:rsidRPr="00CF5E07">
        <w:rPr>
          <w:rFonts w:eastAsia="Times New Roman"/>
          <w:color w:val="201F1E"/>
          <w:szCs w:val="24"/>
        </w:rPr>
        <w:t xml:space="preserve">κοινωνικό κράτος που θα </w:t>
      </w:r>
      <w:r>
        <w:rPr>
          <w:rFonts w:eastAsia="Times New Roman"/>
          <w:color w:val="201F1E"/>
          <w:szCs w:val="24"/>
        </w:rPr>
        <w:t>είχε</w:t>
      </w:r>
      <w:r w:rsidRPr="00CF5E07">
        <w:rPr>
          <w:rFonts w:eastAsia="Times New Roman"/>
          <w:color w:val="201F1E"/>
          <w:szCs w:val="24"/>
        </w:rPr>
        <w:t xml:space="preserve"> βιωσιμότητα και προοπτική</w:t>
      </w:r>
      <w:r>
        <w:rPr>
          <w:rFonts w:eastAsia="Times New Roman"/>
          <w:color w:val="201F1E"/>
          <w:szCs w:val="24"/>
        </w:rPr>
        <w:t xml:space="preserve">. </w:t>
      </w:r>
    </w:p>
    <w:p w14:paraId="6E819A6B"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Κ</w:t>
      </w:r>
      <w:r w:rsidRPr="00CF5E07">
        <w:rPr>
          <w:rFonts w:eastAsia="Times New Roman"/>
          <w:color w:val="201F1E"/>
          <w:szCs w:val="24"/>
        </w:rPr>
        <w:t>αι κάναμε αυτό που δεν έγινε σε άλλες ευρωπαϊκές χώρες</w:t>
      </w:r>
      <w:r>
        <w:rPr>
          <w:rFonts w:eastAsia="Times New Roman"/>
          <w:color w:val="201F1E"/>
          <w:szCs w:val="24"/>
        </w:rPr>
        <w:t xml:space="preserve"> κ</w:t>
      </w:r>
      <w:r w:rsidRPr="00CF5E07">
        <w:rPr>
          <w:rFonts w:eastAsia="Times New Roman"/>
          <w:color w:val="201F1E"/>
          <w:szCs w:val="24"/>
        </w:rPr>
        <w:t>αι α</w:t>
      </w:r>
      <w:r w:rsidRPr="00CF5E07">
        <w:rPr>
          <w:rFonts w:eastAsia="Times New Roman"/>
          <w:color w:val="201F1E"/>
          <w:szCs w:val="24"/>
        </w:rPr>
        <w:t xml:space="preserve">υτό είναι ένα μάθημα </w:t>
      </w:r>
      <w:r>
        <w:rPr>
          <w:rFonts w:eastAsia="Times New Roman"/>
          <w:color w:val="201F1E"/>
          <w:szCs w:val="24"/>
        </w:rPr>
        <w:t>με</w:t>
      </w:r>
      <w:r w:rsidRPr="00CF5E07">
        <w:rPr>
          <w:rFonts w:eastAsia="Times New Roman"/>
          <w:color w:val="201F1E"/>
          <w:szCs w:val="24"/>
        </w:rPr>
        <w:t xml:space="preserve"> ιστορικό βάθος</w:t>
      </w:r>
      <w:r>
        <w:rPr>
          <w:rFonts w:eastAsia="Times New Roman"/>
          <w:color w:val="201F1E"/>
          <w:szCs w:val="24"/>
        </w:rPr>
        <w:t>. Μ</w:t>
      </w:r>
      <w:r w:rsidRPr="00CF5E07">
        <w:rPr>
          <w:rFonts w:eastAsia="Times New Roman"/>
          <w:color w:val="201F1E"/>
          <w:szCs w:val="24"/>
        </w:rPr>
        <w:t>πορέσαμε να ανακόψουμε αυτό που θα ήταν πραγματικότητα</w:t>
      </w:r>
      <w:r>
        <w:rPr>
          <w:rFonts w:eastAsia="Times New Roman"/>
          <w:color w:val="201F1E"/>
          <w:szCs w:val="24"/>
        </w:rPr>
        <w:t>,</w:t>
      </w:r>
      <w:r w:rsidRPr="00CF5E07">
        <w:rPr>
          <w:rFonts w:eastAsia="Times New Roman"/>
          <w:color w:val="201F1E"/>
          <w:szCs w:val="24"/>
        </w:rPr>
        <w:t xml:space="preserve"> αν εμείς ως </w:t>
      </w:r>
      <w:r>
        <w:rPr>
          <w:rFonts w:eastAsia="Times New Roman"/>
          <w:color w:val="201F1E"/>
          <w:szCs w:val="24"/>
        </w:rPr>
        <w:t>ριζοσπαστική Αριστερά</w:t>
      </w:r>
      <w:r w:rsidRPr="00CF5E07">
        <w:rPr>
          <w:rFonts w:eastAsia="Times New Roman"/>
          <w:color w:val="201F1E"/>
          <w:szCs w:val="24"/>
        </w:rPr>
        <w:t xml:space="preserve"> δεν παίρναμε </w:t>
      </w:r>
      <w:r>
        <w:rPr>
          <w:rFonts w:eastAsia="Times New Roman"/>
          <w:color w:val="201F1E"/>
          <w:szCs w:val="24"/>
        </w:rPr>
        <w:t xml:space="preserve">αυτή </w:t>
      </w:r>
      <w:r w:rsidRPr="00CF5E07">
        <w:rPr>
          <w:rFonts w:eastAsia="Times New Roman"/>
          <w:color w:val="201F1E"/>
          <w:szCs w:val="24"/>
        </w:rPr>
        <w:t>την πρωτοβουλία</w:t>
      </w:r>
      <w:r>
        <w:rPr>
          <w:rFonts w:eastAsia="Times New Roman"/>
          <w:color w:val="201F1E"/>
          <w:szCs w:val="24"/>
        </w:rPr>
        <w:t xml:space="preserve">, να ανακόψουμε τον </w:t>
      </w:r>
      <w:r w:rsidRPr="00CF5E07">
        <w:rPr>
          <w:rFonts w:eastAsia="Times New Roman"/>
          <w:color w:val="201F1E"/>
          <w:szCs w:val="24"/>
        </w:rPr>
        <w:t>φασισμό και το</w:t>
      </w:r>
      <w:r>
        <w:rPr>
          <w:rFonts w:eastAsia="Times New Roman"/>
          <w:color w:val="201F1E"/>
          <w:szCs w:val="24"/>
        </w:rPr>
        <w:t>ν</w:t>
      </w:r>
      <w:r w:rsidRPr="00CF5E07">
        <w:rPr>
          <w:rFonts w:eastAsia="Times New Roman"/>
          <w:color w:val="201F1E"/>
          <w:szCs w:val="24"/>
        </w:rPr>
        <w:t xml:space="preserve"> ναζισμό</w:t>
      </w:r>
      <w:r>
        <w:rPr>
          <w:rFonts w:eastAsia="Times New Roman"/>
          <w:color w:val="201F1E"/>
          <w:szCs w:val="24"/>
        </w:rPr>
        <w:t xml:space="preserve">. Διότι σε αυτές </w:t>
      </w:r>
      <w:r w:rsidRPr="00CF5E07">
        <w:rPr>
          <w:rFonts w:eastAsia="Times New Roman"/>
          <w:color w:val="201F1E"/>
          <w:szCs w:val="24"/>
        </w:rPr>
        <w:t xml:space="preserve">τις συνθήκες κρίσης </w:t>
      </w:r>
      <w:r>
        <w:rPr>
          <w:rFonts w:eastAsia="Times New Roman"/>
          <w:color w:val="201F1E"/>
          <w:szCs w:val="24"/>
        </w:rPr>
        <w:t>το ότι εμείς</w:t>
      </w:r>
      <w:r>
        <w:rPr>
          <w:rFonts w:eastAsia="Times New Roman"/>
          <w:color w:val="201F1E"/>
          <w:szCs w:val="24"/>
        </w:rPr>
        <w:t xml:space="preserve"> -η χώρα μας-</w:t>
      </w:r>
      <w:r w:rsidRPr="00CF5E07">
        <w:rPr>
          <w:rFonts w:eastAsia="Times New Roman"/>
          <w:color w:val="201F1E"/>
          <w:szCs w:val="24"/>
        </w:rPr>
        <w:t xml:space="preserve"> τολμήσαμε και αναλάβαμε </w:t>
      </w:r>
      <w:r>
        <w:rPr>
          <w:rFonts w:eastAsia="Times New Roman"/>
          <w:color w:val="201F1E"/>
          <w:szCs w:val="24"/>
        </w:rPr>
        <w:t>α</w:t>
      </w:r>
      <w:r w:rsidRPr="00CF5E07">
        <w:rPr>
          <w:rFonts w:eastAsia="Times New Roman"/>
          <w:color w:val="201F1E"/>
          <w:szCs w:val="24"/>
        </w:rPr>
        <w:t xml:space="preserve">υτό το μεγάλο έργο </w:t>
      </w:r>
      <w:r>
        <w:rPr>
          <w:rFonts w:eastAsia="Times New Roman"/>
          <w:color w:val="201F1E"/>
          <w:szCs w:val="24"/>
        </w:rPr>
        <w:t>-</w:t>
      </w:r>
      <w:r w:rsidRPr="00CF5E07">
        <w:rPr>
          <w:rFonts w:eastAsia="Times New Roman"/>
          <w:color w:val="201F1E"/>
          <w:szCs w:val="24"/>
        </w:rPr>
        <w:t>κατά τη γνώμη μου</w:t>
      </w:r>
      <w:r>
        <w:rPr>
          <w:rFonts w:eastAsia="Times New Roman"/>
          <w:color w:val="201F1E"/>
          <w:szCs w:val="24"/>
        </w:rPr>
        <w:t>-</w:t>
      </w:r>
      <w:r w:rsidRPr="00CF5E07">
        <w:rPr>
          <w:rFonts w:eastAsia="Times New Roman"/>
          <w:color w:val="201F1E"/>
          <w:szCs w:val="24"/>
        </w:rPr>
        <w:t xml:space="preserve"> απο</w:t>
      </w:r>
      <w:r>
        <w:rPr>
          <w:rFonts w:eastAsia="Times New Roman"/>
          <w:color w:val="201F1E"/>
          <w:szCs w:val="24"/>
        </w:rPr>
        <w:t>τελεί στην ουσία ένα παράδειγμα σε ε</w:t>
      </w:r>
      <w:r w:rsidRPr="00CF5E07">
        <w:rPr>
          <w:rFonts w:eastAsia="Times New Roman"/>
          <w:color w:val="201F1E"/>
          <w:szCs w:val="24"/>
        </w:rPr>
        <w:t>υρωπαϊκό επίπεδο</w:t>
      </w:r>
      <w:r>
        <w:rPr>
          <w:rFonts w:eastAsia="Times New Roman"/>
          <w:color w:val="201F1E"/>
          <w:szCs w:val="24"/>
        </w:rPr>
        <w:t xml:space="preserve"> για το πού</w:t>
      </w:r>
      <w:r w:rsidRPr="00CF5E07">
        <w:rPr>
          <w:rFonts w:eastAsia="Times New Roman"/>
          <w:color w:val="201F1E"/>
          <w:szCs w:val="24"/>
        </w:rPr>
        <w:t xml:space="preserve"> πρέπει να πά</w:t>
      </w:r>
      <w:r>
        <w:rPr>
          <w:rFonts w:eastAsia="Times New Roman"/>
          <w:color w:val="201F1E"/>
          <w:szCs w:val="24"/>
        </w:rPr>
        <w:t xml:space="preserve">νε </w:t>
      </w:r>
      <w:r w:rsidRPr="00CF5E07">
        <w:rPr>
          <w:rFonts w:eastAsia="Times New Roman"/>
          <w:color w:val="201F1E"/>
          <w:szCs w:val="24"/>
        </w:rPr>
        <w:t>τα πράγματα</w:t>
      </w:r>
      <w:r>
        <w:rPr>
          <w:rFonts w:eastAsia="Times New Roman"/>
          <w:color w:val="201F1E"/>
          <w:szCs w:val="24"/>
        </w:rPr>
        <w:t xml:space="preserve">. </w:t>
      </w:r>
    </w:p>
    <w:p w14:paraId="6E819A6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Διότι διαφορετικά, αν δεν αλλάξουμε τις χώρες μας και αν δεν αλλάξουμε την Ευρώπη,</w:t>
      </w:r>
      <w:r>
        <w:rPr>
          <w:rFonts w:eastAsia="Times New Roman" w:cs="Times New Roman"/>
          <w:szCs w:val="24"/>
        </w:rPr>
        <w:t xml:space="preserve"> αν δεν την κάνουμε πιο κοινωνική</w:t>
      </w:r>
      <w:r>
        <w:rPr>
          <w:rFonts w:eastAsia="Times New Roman" w:cs="Times New Roman"/>
          <w:szCs w:val="24"/>
        </w:rPr>
        <w:t>,</w:t>
      </w:r>
      <w:r>
        <w:rPr>
          <w:rFonts w:eastAsia="Times New Roman" w:cs="Times New Roman"/>
          <w:szCs w:val="24"/>
        </w:rPr>
        <w:t xml:space="preserve"> με λιγότερες ανισότητες, τότε πραγματικά και για πολλούς άλλους λόγους και κυρίως για λόγους δημοκρατίας και δημοκρατικής λειτουργίας, το φίδι του φασισμού, ο κίνδυνος του φασισμού θα επανέλθει και τότε οι εξελίξεις μπορε</w:t>
      </w:r>
      <w:r>
        <w:rPr>
          <w:rFonts w:eastAsia="Times New Roman" w:cs="Times New Roman"/>
          <w:szCs w:val="24"/>
        </w:rPr>
        <w:t>ί να είναι πολύ δραματικές.</w:t>
      </w:r>
    </w:p>
    <w:p w14:paraId="6E819A6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819A6E" w14:textId="77777777" w:rsidR="004B0DF5" w:rsidRDefault="00471FB5">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6E819A6F" w14:textId="77777777" w:rsidR="004B0DF5" w:rsidRDefault="00471FB5">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Κύριε Μαντά, μην έχετε παράπονο. Για να μην παρεξηγηθούμε, ιατρικός σοβινισμός ήταν αυτός.</w:t>
      </w:r>
    </w:p>
    <w:p w14:paraId="6E819A7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Κλείνουμε αυτή την ενότητα με τον Αντιπρόεδρ</w:t>
      </w:r>
      <w:r>
        <w:rPr>
          <w:rFonts w:eastAsia="Times New Roman" w:cs="Times New Roman"/>
          <w:szCs w:val="24"/>
        </w:rPr>
        <w:t xml:space="preserve">ο της Κυβέρνησης κ. Ιωάννη Δραγασάκη, τον οποίο καλώ στο Βήμα και να πω, επειδή μας παρακολουθούν οι </w:t>
      </w:r>
      <w:r>
        <w:rPr>
          <w:rFonts w:eastAsia="Times New Roman" w:cs="Times New Roman"/>
          <w:szCs w:val="24"/>
        </w:rPr>
        <w:t>Γ</w:t>
      </w:r>
      <w:r>
        <w:rPr>
          <w:rFonts w:eastAsia="Times New Roman" w:cs="Times New Roman"/>
          <w:szCs w:val="24"/>
        </w:rPr>
        <w:t xml:space="preserve">ραμματείες των Κοινοβουλευτικών Ομάδων, ότι ξεκινάνε οι Αρχηγοί με την εξής σειρά: ο κ. Λεβέντης, ο κ. Θεοδωράκης, ο κ. </w:t>
      </w:r>
      <w:proofErr w:type="spellStart"/>
      <w:r>
        <w:rPr>
          <w:rFonts w:eastAsia="Times New Roman" w:cs="Times New Roman"/>
          <w:szCs w:val="24"/>
        </w:rPr>
        <w:t>Μιχαλολιάκος</w:t>
      </w:r>
      <w:proofErr w:type="spellEnd"/>
      <w:r>
        <w:rPr>
          <w:rFonts w:eastAsia="Times New Roman" w:cs="Times New Roman"/>
          <w:szCs w:val="24"/>
        </w:rPr>
        <w:t>, η κ. Γεννηματά. Παρε</w:t>
      </w:r>
      <w:r>
        <w:rPr>
          <w:rFonts w:eastAsia="Times New Roman" w:cs="Times New Roman"/>
          <w:szCs w:val="24"/>
        </w:rPr>
        <w:t xml:space="preserve">μβάλλεται ο Υπουργός Οικονομικών, όπως είπα, ο κ. </w:t>
      </w:r>
      <w:proofErr w:type="spellStart"/>
      <w:r>
        <w:rPr>
          <w:rFonts w:eastAsia="Times New Roman" w:cs="Times New Roman"/>
          <w:szCs w:val="24"/>
        </w:rPr>
        <w:t>Τσακαλώτος</w:t>
      </w:r>
      <w:proofErr w:type="spellEnd"/>
      <w:r>
        <w:rPr>
          <w:rFonts w:eastAsia="Times New Roman" w:cs="Times New Roman"/>
          <w:szCs w:val="24"/>
        </w:rPr>
        <w:t>, και ακολουθούν ο κ. Μητσοτάκης και ο κ. Τσίπρας.</w:t>
      </w:r>
    </w:p>
    <w:p w14:paraId="6E819A7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Κύριε Αντιπρόεδρε, έχετε τον λόγο.</w:t>
      </w:r>
    </w:p>
    <w:p w14:paraId="6E819A72" w14:textId="77777777" w:rsidR="004B0DF5" w:rsidRDefault="00471FB5">
      <w:pPr>
        <w:spacing w:line="600" w:lineRule="auto"/>
        <w:ind w:firstLine="720"/>
        <w:jc w:val="both"/>
        <w:rPr>
          <w:rFonts w:eastAsia="Times New Roman" w:cs="Times New Roman"/>
          <w:szCs w:val="24"/>
        </w:rPr>
      </w:pPr>
      <w:r w:rsidRPr="00726AA3">
        <w:rPr>
          <w:rFonts w:eastAsia="Times New Roman" w:cs="Times New Roman"/>
          <w:b/>
          <w:szCs w:val="24"/>
        </w:rPr>
        <w:t>ΙΩΑΝΝΗΣ ΔΡΑΓΑΣΑΚΗΣ (Αντιπρόεδρος της Κυβέρνησης και Υπουργός Οικονομίας και Ανάπτυξης):</w:t>
      </w:r>
      <w:r>
        <w:rPr>
          <w:rFonts w:eastAsia="Times New Roman" w:cs="Times New Roman"/>
          <w:szCs w:val="24"/>
        </w:rPr>
        <w:t xml:space="preserve"> Ευχαριστώ, κύριε Πρόεδρε.</w:t>
      </w:r>
    </w:p>
    <w:p w14:paraId="6E819A7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διάβασα την ομιλία του Προέδρου της Νέας Δημοκρατίας, άκουσα αρκετές από τις ομιλίες Βουλευτών και διεπίστωσα ότι ένα κεντρικό επιχείρημα που διατυπώθηκε τις ημέρες αυτές, ένας ισχυρισμός</w:t>
      </w:r>
      <w:r>
        <w:rPr>
          <w:rFonts w:eastAsia="Times New Roman" w:cs="Times New Roman"/>
          <w:szCs w:val="24"/>
        </w:rPr>
        <w:t>,</w:t>
      </w:r>
      <w:r>
        <w:rPr>
          <w:rFonts w:eastAsia="Times New Roman" w:cs="Times New Roman"/>
          <w:szCs w:val="24"/>
        </w:rPr>
        <w:t xml:space="preserve"> είναι ότι τ</w:t>
      </w:r>
      <w:r>
        <w:rPr>
          <w:rFonts w:eastAsia="Times New Roman" w:cs="Times New Roman"/>
          <w:szCs w:val="24"/>
        </w:rPr>
        <w:t xml:space="preserve">α μέτρα που ανακοινώσαμε είναι προεκλογικές παροχές, ότι η δέκατη τρίτη σύνταξη με τη μορφή </w:t>
      </w:r>
      <w:r>
        <w:rPr>
          <w:rFonts w:eastAsia="Times New Roman" w:cs="Times New Roman"/>
          <w:szCs w:val="24"/>
        </w:rPr>
        <w:lastRenderedPageBreak/>
        <w:t>που εισάγεται δόθηκε για να εξαγοράσουμε την ψήφο των συνταξιούχων -μεγάλη προσβολή για τους συνταξιούχους, αλλά το προσπερνώ-, ότι τον ΦΠΑ στη διατροφή, στην ενέργ</w:t>
      </w:r>
      <w:r>
        <w:rPr>
          <w:rFonts w:eastAsia="Times New Roman" w:cs="Times New Roman"/>
          <w:szCs w:val="24"/>
        </w:rPr>
        <w:t>εια κ</w:t>
      </w:r>
      <w:r>
        <w:rPr>
          <w:rFonts w:eastAsia="Times New Roman" w:cs="Times New Roman"/>
          <w:szCs w:val="24"/>
        </w:rPr>
        <w:t>.</w:t>
      </w:r>
      <w:r>
        <w:rPr>
          <w:rFonts w:eastAsia="Times New Roman" w:cs="Times New Roman"/>
          <w:szCs w:val="24"/>
        </w:rPr>
        <w:t xml:space="preserve">λπ. τον μειώσαμε για να κερδίσουμε την ψήφο των καταναλωτών, ότι τις αυξημένες αποσβέσεις τις υιοθετούμε για να κερδίσουμε τους επιχειρηματίες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 τους αγρότες με τους συνεταιρισμούς, τους νέους, κ</w:t>
      </w:r>
      <w:r>
        <w:rPr>
          <w:rFonts w:eastAsia="Times New Roman" w:cs="Times New Roman"/>
          <w:szCs w:val="24"/>
        </w:rPr>
        <w:t>.</w:t>
      </w:r>
      <w:r>
        <w:rPr>
          <w:rFonts w:eastAsia="Times New Roman" w:cs="Times New Roman"/>
          <w:szCs w:val="24"/>
        </w:rPr>
        <w:t>λπ..</w:t>
      </w:r>
    </w:p>
    <w:p w14:paraId="6E819A7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Το επιχείρημα, λοιπόν, αυτό συνοψίζεται στο</w:t>
      </w:r>
      <w:r>
        <w:rPr>
          <w:rFonts w:eastAsia="Times New Roman" w:cs="Times New Roman"/>
          <w:szCs w:val="24"/>
        </w:rPr>
        <w:t xml:space="preserve"> ότι η Κυβέρνηση κινείται με κριτήρια ωφελιμιστικά, προεκλογικά κριτήρια. Ας υποθέσουμε ότι είναι έτσι. Δεν συμφωνώ, αλλά ας υποθέσουμε ότι είναι έτσι, ότι πράγματι εμείς επεξεργαστήκαμε αυτά τα μέτρα για να ικανοποιήσουμε κάποιες κοινωνικές ομάδες με ψηφο</w:t>
      </w:r>
      <w:r>
        <w:rPr>
          <w:rFonts w:eastAsia="Times New Roman" w:cs="Times New Roman"/>
          <w:szCs w:val="24"/>
        </w:rPr>
        <w:t xml:space="preserve">θηρικούς σκοπούς. Από το επιχείρημα, όμως, αυτό δεν συνάγεται ότι τα μέτρα που αναγγείλαμε δεν ήταν αναγκαία. Μάλιστα, άκουσα αρκετούς, μεταξύ των οποίων και την κ. Μπακογιάννη, να ασκεί κριτική ότι τα μέτρα είναι ανεπαρκή και ότι θα έπρεπε </w:t>
      </w:r>
      <w:r>
        <w:rPr>
          <w:rFonts w:eastAsia="Times New Roman" w:cs="Times New Roman"/>
          <w:szCs w:val="24"/>
        </w:rPr>
        <w:lastRenderedPageBreak/>
        <w:t>και άλλες μειώσ</w:t>
      </w:r>
      <w:r>
        <w:rPr>
          <w:rFonts w:eastAsia="Times New Roman" w:cs="Times New Roman"/>
          <w:szCs w:val="24"/>
        </w:rPr>
        <w:t>εις φόρων ενδεχομένως να κάνουμε. Άρα τα μέτρα ήταν αναγκαία. Ούτε συνάγεται από το επιχείρημα αυτό ότι τα μέτρα δεν είναι υπέρ του κοινωνικού συνόλου. Η κατηγορία που απευθύνεται προς την Κυβέρνηση είναι ότι τα μέτρα ελήφθησαν σε εκλογικό χρόνο. Αν, δηλαδ</w:t>
      </w:r>
      <w:r>
        <w:rPr>
          <w:rFonts w:eastAsia="Times New Roman" w:cs="Times New Roman"/>
          <w:szCs w:val="24"/>
        </w:rPr>
        <w:t>ή, λαμβάνονταν λίγους μήνες πριν ή</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σε άλλον χρόνο -αφήνετε να διαφανεί-</w:t>
      </w:r>
      <w:r>
        <w:rPr>
          <w:rFonts w:eastAsia="Times New Roman" w:cs="Times New Roman"/>
          <w:szCs w:val="24"/>
        </w:rPr>
        <w:t>,</w:t>
      </w:r>
      <w:r>
        <w:rPr>
          <w:rFonts w:eastAsia="Times New Roman" w:cs="Times New Roman"/>
          <w:szCs w:val="24"/>
        </w:rPr>
        <w:t xml:space="preserve"> δεν θα υπήρχε πρόβλημα. </w:t>
      </w:r>
    </w:p>
    <w:p w14:paraId="6E819A7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Εάν δεχθούμε, λοιπόν, ότι έτσι έχουν τα πράγματα, ότι πράγματι αυτά τα κάναμε εν</w:t>
      </w:r>
      <w:r>
        <w:rPr>
          <w:rFonts w:eastAsia="Times New Roman" w:cs="Times New Roman"/>
          <w:szCs w:val="24"/>
        </w:rPr>
        <w:t xml:space="preserve"> </w:t>
      </w:r>
      <w:r>
        <w:rPr>
          <w:rFonts w:eastAsia="Times New Roman" w:cs="Times New Roman"/>
          <w:szCs w:val="24"/>
        </w:rPr>
        <w:t>όψει εκλογών, θα ήθελα να θέσω το εξής ερώτημα: Τι κάνει</w:t>
      </w:r>
      <w:r>
        <w:rPr>
          <w:rFonts w:eastAsia="Times New Roman" w:cs="Times New Roman"/>
          <w:szCs w:val="24"/>
        </w:rPr>
        <w:t xml:space="preserve"> η Νέα Δημοκρατία εν</w:t>
      </w:r>
      <w:r>
        <w:rPr>
          <w:rFonts w:eastAsia="Times New Roman" w:cs="Times New Roman"/>
          <w:szCs w:val="24"/>
        </w:rPr>
        <w:t xml:space="preserve"> </w:t>
      </w:r>
      <w:r>
        <w:rPr>
          <w:rFonts w:eastAsia="Times New Roman" w:cs="Times New Roman"/>
          <w:szCs w:val="24"/>
        </w:rPr>
        <w:t>όψει των εκλογών; Δηλαδή, τι θέματα αναδεικνύει η ίδια; Ή πώς αντιδρά σε πρωτοβουλίες που παίρνουμε εμείς; Αν δηλαδή η Κυβέρνηση θεσμοθετεί τη δέκατη τρίτη σύνταξη ή τη μείωση του ΦΠΑ, για να κερδίσει τις εκλογές, ποια είναι τα αντίμετ</w:t>
      </w:r>
      <w:r>
        <w:rPr>
          <w:rFonts w:eastAsia="Times New Roman" w:cs="Times New Roman"/>
          <w:szCs w:val="24"/>
        </w:rPr>
        <w:t xml:space="preserve">ρα που προτείνει η Νέα Δημοκρατία; Τα αντίμετρα που προτείνει η </w:t>
      </w:r>
      <w:r w:rsidRPr="00280BEE">
        <w:rPr>
          <w:rFonts w:eastAsia="Times New Roman" w:cs="Times New Roman"/>
          <w:szCs w:val="24"/>
        </w:rPr>
        <w:t>Νέα Δημοκρατία</w:t>
      </w:r>
      <w:r>
        <w:rPr>
          <w:rFonts w:eastAsia="Times New Roman" w:cs="Times New Roman"/>
          <w:szCs w:val="24"/>
        </w:rPr>
        <w:t xml:space="preserve"> είναι </w:t>
      </w:r>
      <w:proofErr w:type="spellStart"/>
      <w:r>
        <w:rPr>
          <w:rFonts w:eastAsia="Times New Roman" w:cs="Times New Roman"/>
          <w:szCs w:val="24"/>
        </w:rPr>
        <w:t>Πετσίτης</w:t>
      </w:r>
      <w:proofErr w:type="spellEnd"/>
      <w:r>
        <w:rPr>
          <w:rFonts w:eastAsia="Times New Roman" w:cs="Times New Roman"/>
          <w:szCs w:val="24"/>
        </w:rPr>
        <w:t xml:space="preserve">, </w:t>
      </w:r>
      <w:proofErr w:type="spellStart"/>
      <w:r>
        <w:rPr>
          <w:rFonts w:eastAsia="Times New Roman" w:cs="Times New Roman"/>
          <w:szCs w:val="24"/>
        </w:rPr>
        <w:t>Πολάκης</w:t>
      </w:r>
      <w:proofErr w:type="spellEnd"/>
      <w:r>
        <w:rPr>
          <w:rFonts w:eastAsia="Times New Roman" w:cs="Times New Roman"/>
          <w:szCs w:val="24"/>
        </w:rPr>
        <w:t>, τυμβωρυχία με τα θύματα της τραγωδίας στο Μάτι και τελευταία το κότερο και η οικογένεια του Πρωθυπουργού.</w:t>
      </w:r>
    </w:p>
    <w:p w14:paraId="6E819A7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Ό,τι κάναμε, λοιπόν, εμείς, ακόμη και αν </w:t>
      </w:r>
      <w:r>
        <w:rPr>
          <w:rFonts w:eastAsia="Times New Roman" w:cs="Times New Roman"/>
          <w:szCs w:val="24"/>
        </w:rPr>
        <w:t>υιοθετήσουμε πλήρως τη δική σας λογική, είναι μία πρωτοβουλία στο πεδίο της πολιτικής και είναι εντός των κανόνων της δημοκρατίας. Δεν υπάρχει κανένας κανόνας που να απαγορεύει να παίρνεις μέτρα</w:t>
      </w:r>
      <w:r>
        <w:rPr>
          <w:rFonts w:eastAsia="Times New Roman" w:cs="Times New Roman"/>
          <w:szCs w:val="24"/>
        </w:rPr>
        <w:t>,</w:t>
      </w:r>
      <w:r>
        <w:rPr>
          <w:rFonts w:eastAsia="Times New Roman" w:cs="Times New Roman"/>
          <w:szCs w:val="24"/>
        </w:rPr>
        <w:t xml:space="preserve"> ακόμη και σε περιόδους εκλογών. Αυτό που κάνετε, όμως, εσείς</w:t>
      </w:r>
      <w:r>
        <w:rPr>
          <w:rFonts w:eastAsia="Times New Roman" w:cs="Times New Roman"/>
          <w:szCs w:val="24"/>
        </w:rPr>
        <w:t>, ξεφεύγει από το πεδίο της πολιτικής. Ξεφεύγει από το πεδίο της δημοκρατίας. Κινείται στη σφαίρα της παραπολιτικής και της συκοφαντίας.</w:t>
      </w:r>
    </w:p>
    <w:p w14:paraId="6E819A7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Αποδέχθηκα τη λογική σας όχι επειδή είναι σωστή, αλλά για να δείξω ακριβώς τι κρύβεται πίσω από αυτή. Και αυτό που κρύβ</w:t>
      </w:r>
      <w:r>
        <w:rPr>
          <w:rFonts w:eastAsia="Times New Roman" w:cs="Times New Roman"/>
          <w:szCs w:val="24"/>
        </w:rPr>
        <w:t>εται είναι μία αντιπαράθεση πολιτικού και ηθικού χαρακτήρα</w:t>
      </w:r>
      <w:r>
        <w:rPr>
          <w:rFonts w:eastAsia="Times New Roman" w:cs="Times New Roman"/>
          <w:szCs w:val="24"/>
        </w:rPr>
        <w:t>,</w:t>
      </w:r>
      <w:r>
        <w:rPr>
          <w:rFonts w:eastAsia="Times New Roman" w:cs="Times New Roman"/>
          <w:szCs w:val="24"/>
        </w:rPr>
        <w:t xml:space="preserve"> που τις ημέρες αυτές έγινε πεντακάθαρη στον ελληνικό λαό. Από τη μία είναι η πολιτική και από την άλλη είναι τα ψεύδη και η παραπολιτική. Από τη μία είναι η δημοκρατία και από την άλλη είναι η συκ</w:t>
      </w:r>
      <w:r>
        <w:rPr>
          <w:rFonts w:eastAsia="Times New Roman" w:cs="Times New Roman"/>
          <w:szCs w:val="24"/>
        </w:rPr>
        <w:t xml:space="preserve">οφαντία, τα </w:t>
      </w:r>
      <w:r>
        <w:rPr>
          <w:rFonts w:eastAsia="Times New Roman" w:cs="Times New Roman"/>
          <w:szCs w:val="24"/>
          <w:lang w:val="en-US"/>
        </w:rPr>
        <w:t>fake</w:t>
      </w:r>
      <w:r w:rsidRPr="00280BEE">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sidRPr="00280BEE">
        <w:rPr>
          <w:rFonts w:eastAsia="Times New Roman" w:cs="Times New Roman"/>
          <w:szCs w:val="24"/>
        </w:rPr>
        <w:t xml:space="preserve"> </w:t>
      </w:r>
      <w:r>
        <w:rPr>
          <w:rFonts w:eastAsia="Times New Roman" w:cs="Times New Roman"/>
          <w:szCs w:val="24"/>
        </w:rPr>
        <w:t xml:space="preserve">η </w:t>
      </w:r>
      <w:proofErr w:type="spellStart"/>
      <w:r>
        <w:rPr>
          <w:rFonts w:eastAsia="Times New Roman" w:cs="Times New Roman"/>
          <w:szCs w:val="24"/>
        </w:rPr>
        <w:t>μετα</w:t>
      </w:r>
      <w:proofErr w:type="spellEnd"/>
      <w:r>
        <w:rPr>
          <w:rFonts w:eastAsia="Times New Roman" w:cs="Times New Roman"/>
          <w:szCs w:val="24"/>
        </w:rPr>
        <w:t>-</w:t>
      </w:r>
      <w:r>
        <w:rPr>
          <w:rFonts w:eastAsia="Times New Roman" w:cs="Times New Roman"/>
          <w:szCs w:val="24"/>
        </w:rPr>
        <w:t>δημοκρατία.</w:t>
      </w:r>
    </w:p>
    <w:p w14:paraId="6E819A7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Έρχομαι τώρα στο </w:t>
      </w:r>
      <w:r>
        <w:rPr>
          <w:rFonts w:eastAsia="Times New Roman" w:cs="Times New Roman"/>
          <w:szCs w:val="24"/>
          <w:lang w:val="en-US"/>
        </w:rPr>
        <w:t>timing</w:t>
      </w:r>
      <w:r>
        <w:rPr>
          <w:rFonts w:eastAsia="Times New Roman" w:cs="Times New Roman"/>
          <w:szCs w:val="24"/>
        </w:rPr>
        <w:t xml:space="preserve">, τον χρόνο στον οποίο ανακοινώσαμε τα μέτρα. Πράγματι, ο χρόνος είναι προεκλογικός. Έχουμε εκλογές σε λίγες ημέρες, ευρωεκλογές και </w:t>
      </w:r>
      <w:proofErr w:type="spellStart"/>
      <w:r>
        <w:rPr>
          <w:rFonts w:eastAsia="Times New Roman" w:cs="Times New Roman"/>
          <w:szCs w:val="24"/>
        </w:rPr>
        <w:t>αυτοδιοικητικές</w:t>
      </w:r>
      <w:proofErr w:type="spellEnd"/>
      <w:r>
        <w:rPr>
          <w:rFonts w:eastAsia="Times New Roman" w:cs="Times New Roman"/>
          <w:szCs w:val="24"/>
        </w:rPr>
        <w:t xml:space="preserve">. Αλλά αν τα μέτρα αυτά είναι αναγκαία, </w:t>
      </w:r>
      <w:r>
        <w:rPr>
          <w:rFonts w:eastAsia="Times New Roman" w:cs="Times New Roman"/>
          <w:szCs w:val="24"/>
        </w:rPr>
        <w:lastRenderedPageBreak/>
        <w:t>όπω</w:t>
      </w:r>
      <w:r>
        <w:rPr>
          <w:rFonts w:eastAsia="Times New Roman" w:cs="Times New Roman"/>
          <w:szCs w:val="24"/>
        </w:rPr>
        <w:t>ς και εσείς λέτε, αν τα μέτρα αυτά υπηρετούν την οικονομία και την κοινωνία, αν επομένως έπρεπε να ληφθούν αυτά τα μέτρα, πότε έπρεπε να ληφθούν</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ργότερα; </w:t>
      </w:r>
    </w:p>
    <w:p w14:paraId="6E819A7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Μα, αν μπορούμε να κάνουμε κάτι θετικό, γιατί να το αναβάλουμε για το μέλλον</w:t>
      </w:r>
      <w:r>
        <w:rPr>
          <w:rFonts w:eastAsia="Times New Roman" w:cs="Times New Roman"/>
          <w:szCs w:val="24"/>
        </w:rPr>
        <w:t>,</w:t>
      </w:r>
      <w:r>
        <w:rPr>
          <w:rFonts w:eastAsia="Times New Roman" w:cs="Times New Roman"/>
          <w:szCs w:val="24"/>
        </w:rPr>
        <w:t xml:space="preserve"> αφού μπορούμε να το κ</w:t>
      </w:r>
      <w:r>
        <w:rPr>
          <w:rFonts w:eastAsia="Times New Roman" w:cs="Times New Roman"/>
          <w:szCs w:val="24"/>
        </w:rPr>
        <w:t xml:space="preserve">άνουμε τώρα; </w:t>
      </w:r>
    </w:p>
    <w:p w14:paraId="6E819A7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 άλλο επιχείρημα. Ας υποθέσουμε ότι αποφασίσαμε όντως τα μέτρα αυτά να τα κάνουμε αργότερα. Πότε αργότερα; Πάλι θα έλεγαν κάποιοι: τα κάνετε εν</w:t>
      </w:r>
      <w:r>
        <w:rPr>
          <w:rFonts w:eastAsia="Times New Roman" w:cs="Times New Roman"/>
          <w:szCs w:val="24"/>
        </w:rPr>
        <w:t xml:space="preserve"> </w:t>
      </w:r>
      <w:r>
        <w:rPr>
          <w:rFonts w:eastAsia="Times New Roman" w:cs="Times New Roman"/>
          <w:szCs w:val="24"/>
        </w:rPr>
        <w:t>όψει εθνικών εκλογών. Και για να το αποδείξω αυτό, θυμίζω το εξής πραγματικό γεγονός. Μήπως αυτ</w:t>
      </w:r>
      <w:r>
        <w:rPr>
          <w:rFonts w:eastAsia="Times New Roman" w:cs="Times New Roman"/>
          <w:szCs w:val="24"/>
        </w:rPr>
        <w:t xml:space="preserve">ό δεν </w:t>
      </w:r>
      <w:proofErr w:type="spellStart"/>
      <w:r>
        <w:rPr>
          <w:rFonts w:eastAsia="Times New Roman" w:cs="Times New Roman"/>
          <w:szCs w:val="24"/>
        </w:rPr>
        <w:t>ελέχθη</w:t>
      </w:r>
      <w:proofErr w:type="spellEnd"/>
      <w:r>
        <w:rPr>
          <w:rFonts w:eastAsia="Times New Roman" w:cs="Times New Roman"/>
          <w:szCs w:val="24"/>
        </w:rPr>
        <w:t xml:space="preserve"> και μετά από τις ανακοινώσεις του Πρωθυπουργού πέρυσι στη Διεθνή Έκθεση Θεσσαλονίκης; Και τότε ορισμένοι είπαν: προεκλογικές υποσχέσεις, δεν πρόκειται να υλοποιηθούν ποτέ. Και όμως, όλα τα μέτρα που ανακοινώθηκαν στη Διεθνή Έκθεση Θεσσαλονίκης</w:t>
      </w:r>
      <w:r>
        <w:rPr>
          <w:rFonts w:eastAsia="Times New Roman" w:cs="Times New Roman"/>
          <w:szCs w:val="24"/>
        </w:rPr>
        <w:t xml:space="preserve">, θεσμοθετήθηκαν, υλοποιήθηκαν και ισχύουν. </w:t>
      </w:r>
    </w:p>
    <w:p w14:paraId="6E819A7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Μήπως θα μπορούσαμε να τα είχαμε κάνει νωρίτερα, πριν δηλαδή από αυτή την περίοδο; Όχι πάρα πολύ νωρίτερα. Γιατί; Διότι δεν μπορούσαμε. Η προετοιμασία γινόταν από το Υπουργείο Οικονομικών, από τον κ. </w:t>
      </w:r>
      <w:proofErr w:type="spellStart"/>
      <w:r>
        <w:rPr>
          <w:rFonts w:eastAsia="Times New Roman" w:cs="Times New Roman"/>
          <w:szCs w:val="24"/>
        </w:rPr>
        <w:t>Τσακαλώτο</w:t>
      </w:r>
      <w:proofErr w:type="spellEnd"/>
      <w:r>
        <w:rPr>
          <w:rFonts w:eastAsia="Times New Roman" w:cs="Times New Roman"/>
          <w:szCs w:val="24"/>
        </w:rPr>
        <w:t xml:space="preserve"> κ</w:t>
      </w:r>
      <w:r>
        <w:rPr>
          <w:rFonts w:eastAsia="Times New Roman" w:cs="Times New Roman"/>
          <w:szCs w:val="24"/>
        </w:rPr>
        <w:t>αι από όλους μας, αλλά δεν μπορούσαμε να ανακοινώσουμε μέτρα κοστολογημένα</w:t>
      </w:r>
      <w:r>
        <w:rPr>
          <w:rFonts w:eastAsia="Times New Roman" w:cs="Times New Roman"/>
          <w:szCs w:val="24"/>
        </w:rPr>
        <w:t>,</w:t>
      </w:r>
      <w:r>
        <w:rPr>
          <w:rFonts w:eastAsia="Times New Roman" w:cs="Times New Roman"/>
          <w:szCs w:val="24"/>
        </w:rPr>
        <w:t xml:space="preserve"> αν δεν είχαμε την επίσημη ανακοίνωση για το πλεόνασμα και τα άλλα μακροοικονομικά μεγέθη του 2018. Πότε έγινε επίσημη ανακοίνωση από τη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 Στις 23 Απριλίου του 2019.</w:t>
      </w:r>
    </w:p>
    <w:p w14:paraId="6E819A7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Συμπέρα</w:t>
      </w:r>
      <w:r>
        <w:rPr>
          <w:rFonts w:eastAsia="Times New Roman" w:cs="Times New Roman"/>
          <w:szCs w:val="24"/>
        </w:rPr>
        <w:t>σμα</w:t>
      </w:r>
      <w:r>
        <w:rPr>
          <w:rFonts w:eastAsia="Times New Roman" w:cs="Times New Roman"/>
          <w:szCs w:val="24"/>
        </w:rPr>
        <w:t>:</w:t>
      </w:r>
      <w:r>
        <w:rPr>
          <w:rFonts w:eastAsia="Times New Roman" w:cs="Times New Roman"/>
          <w:szCs w:val="24"/>
        </w:rPr>
        <w:t xml:space="preserve"> Τα μέτρα που ανακοινώσαμε, όπως και αν τα ονομάσετε, ακόμη και αν τα πείτε προεκλογικά, συνιστούν μία πολιτική επωφελή και για τους πολίτες και για την οικονομία. Τα δικά σας αντίμετρα, όμως -όσα λέτε για την οικογένεια του Πρωθυπουργού, για τα κότερα</w:t>
      </w:r>
      <w:r>
        <w:rPr>
          <w:rFonts w:eastAsia="Times New Roman" w:cs="Times New Roman"/>
          <w:szCs w:val="24"/>
        </w:rPr>
        <w:t xml:space="preserve"> και άλλες συκοφαντίες-</w:t>
      </w:r>
      <w:r>
        <w:rPr>
          <w:rFonts w:eastAsia="Times New Roman" w:cs="Times New Roman"/>
          <w:szCs w:val="24"/>
        </w:rPr>
        <w:t>,</w:t>
      </w:r>
      <w:r>
        <w:rPr>
          <w:rFonts w:eastAsia="Times New Roman" w:cs="Times New Roman"/>
          <w:szCs w:val="24"/>
        </w:rPr>
        <w:t xml:space="preserve"> βρίσκονται, όπως ήδη είπα, έξω από τη σφαίρα της πολιτικής και της δημοκρατίας. Αντλούνται –δεν μπορώ να μην το πω αυτό- από τους υπονόμους της ακροδεξιάς και των σκοτεινών συμφερόντων, πλήττουν τη δημοκρατία και την κοινωνία.</w:t>
      </w:r>
    </w:p>
    <w:p w14:paraId="6E819A7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Επαν</w:t>
      </w:r>
      <w:r>
        <w:rPr>
          <w:rFonts w:eastAsia="Times New Roman" w:cs="Times New Roman"/>
          <w:szCs w:val="24"/>
        </w:rPr>
        <w:t xml:space="preserve">έρχομαι, λοιπόν, στην ουσία του θέματος τώρα, για να επισημάνω τα πραγματικά χαρακτηριστικά που έχουν τα μέτρα που ανακοινώσαμε. Τι είναι αυτά τα μέτρα και πού αποσκοπούν; </w:t>
      </w:r>
    </w:p>
    <w:p w14:paraId="6E819A7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Πρώτον, τα μέτρα που ανακοινώθηκαν δεν είναι έκτακτες ή εφάπαξ προεκλογικές παροχές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μόνιμες πολιτικές</w:t>
      </w:r>
      <w:r>
        <w:rPr>
          <w:rFonts w:eastAsia="Times New Roman" w:cs="Times New Roman"/>
          <w:szCs w:val="24"/>
        </w:rPr>
        <w:t>,</w:t>
      </w:r>
      <w:r>
        <w:rPr>
          <w:rFonts w:eastAsia="Times New Roman" w:cs="Times New Roman"/>
          <w:szCs w:val="24"/>
        </w:rPr>
        <w:t xml:space="preserve"> που καθίστανται σήμερα δυνατές χάρη στις δυνατότητες που δημιουργήσαμε εμείς οι ίδιοι</w:t>
      </w:r>
      <w:r>
        <w:rPr>
          <w:rFonts w:eastAsia="Times New Roman" w:cs="Times New Roman"/>
          <w:szCs w:val="24"/>
        </w:rPr>
        <w:t>,</w:t>
      </w:r>
      <w:r>
        <w:rPr>
          <w:rFonts w:eastAsia="Times New Roman" w:cs="Times New Roman"/>
          <w:szCs w:val="24"/>
        </w:rPr>
        <w:t xml:space="preserve"> με τις θυσίες του λαού και με την πολιτική που ακολουθήσαμε.</w:t>
      </w:r>
    </w:p>
    <w:p w14:paraId="6E819A7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Τα μέτρα αυτά γίνονται τώρα εφικτά</w:t>
      </w:r>
      <w:r>
        <w:rPr>
          <w:rFonts w:eastAsia="Times New Roman" w:cs="Times New Roman"/>
          <w:szCs w:val="24"/>
        </w:rPr>
        <w:t>,</w:t>
      </w:r>
      <w:r>
        <w:rPr>
          <w:rFonts w:eastAsia="Times New Roman" w:cs="Times New Roman"/>
          <w:szCs w:val="24"/>
        </w:rPr>
        <w:t xml:space="preserve"> διότι η Κυβέρνηση αξιοποιεί αποτελεσματικά κα</w:t>
      </w:r>
      <w:r>
        <w:rPr>
          <w:rFonts w:eastAsia="Times New Roman" w:cs="Times New Roman"/>
          <w:szCs w:val="24"/>
        </w:rPr>
        <w:t xml:space="preserve">ι </w:t>
      </w:r>
      <w:proofErr w:type="spellStart"/>
      <w:r>
        <w:rPr>
          <w:rFonts w:eastAsia="Times New Roman" w:cs="Times New Roman"/>
          <w:szCs w:val="24"/>
        </w:rPr>
        <w:t>στοχευμένα</w:t>
      </w:r>
      <w:proofErr w:type="spellEnd"/>
      <w:r>
        <w:rPr>
          <w:rFonts w:eastAsia="Times New Roman" w:cs="Times New Roman"/>
          <w:szCs w:val="24"/>
        </w:rPr>
        <w:t xml:space="preserve"> υπέρ των πολλών τον διαθέσιμο δημοσιονομικό χώρο που κερδίσαμε, με στόχο την ενίσχυση της ήδη υπαρκτής και επιταχυνόμενης οικονομικής ανάκαμψης και την ανακούφιση όσων επλήγησαν περισσότερο από την κρίση.</w:t>
      </w:r>
    </w:p>
    <w:p w14:paraId="6E819A8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Δεύτερον, τα εν λόγω μέτρα διαμορφώνου</w:t>
      </w:r>
      <w:r>
        <w:rPr>
          <w:rFonts w:eastAsia="Times New Roman" w:cs="Times New Roman"/>
          <w:szCs w:val="24"/>
        </w:rPr>
        <w:t>ν και μία γραμμή προληπτικής άμυνας έναντι κινδύνων εξωγενών, από το διεθνές περιβάλλον. Στοχεύουν δηλαδή τα μέτρα αυτά και στην αντιστάθμιση τυχόν αρνητικών επιπτώσεων από την οικονομική επιβράδυνση που παρατηρείται στην Ευρώπη και γενικότερα στον κόσμο.</w:t>
      </w:r>
    </w:p>
    <w:p w14:paraId="6E819A8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Τρίτον, τα μέτρα αυτά δεν αντιστρατεύονται το πρόγραμμα μεταρρυθμίσεων το οποίο υλοποιούμε, μεταρρυθμίσεων βεβαίως νέας γενιάς ή νέου τύπου, μεταρρυθμίσεων που ενισχύουν την ανάπτυξη και την κοινωνική δικαιοσύνη και όχι τη λιτότητα. Μάλιστα πολλά από τα μέ</w:t>
      </w:r>
      <w:r>
        <w:rPr>
          <w:rFonts w:eastAsia="Times New Roman" w:cs="Times New Roman"/>
          <w:szCs w:val="24"/>
        </w:rPr>
        <w:t>τρα που ανακοινώσαμε</w:t>
      </w:r>
      <w:r w:rsidRPr="005135E3">
        <w:rPr>
          <w:rFonts w:eastAsia="Times New Roman" w:cs="Times New Roman"/>
          <w:szCs w:val="24"/>
        </w:rPr>
        <w:t xml:space="preserve"> </w:t>
      </w:r>
      <w:r>
        <w:rPr>
          <w:rFonts w:eastAsia="Times New Roman" w:cs="Times New Roman"/>
          <w:szCs w:val="24"/>
        </w:rPr>
        <w:t>προωθούν, υποβοηθούν</w:t>
      </w:r>
      <w:r>
        <w:rPr>
          <w:rFonts w:eastAsia="Times New Roman" w:cs="Times New Roman"/>
          <w:szCs w:val="24"/>
        </w:rPr>
        <w:t>,</w:t>
      </w:r>
      <w:r>
        <w:rPr>
          <w:rFonts w:eastAsia="Times New Roman" w:cs="Times New Roman"/>
          <w:szCs w:val="24"/>
        </w:rPr>
        <w:t xml:space="preserve"> τον μετασχηματισμό της παραγωγικής βάσης της οικονομίας μας, μέσω της υποστήριξης επενδύσεων σε τεχνολογικό και βιομηχανικό εξοπλισμό, καθώς και μέσω της προώθησης της συνεργασίας στον αγροτικό χώρο, για να δημιου</w:t>
      </w:r>
      <w:r>
        <w:rPr>
          <w:rFonts w:eastAsia="Times New Roman" w:cs="Times New Roman"/>
          <w:szCs w:val="24"/>
        </w:rPr>
        <w:t xml:space="preserve">ργήσουμε οικονομίες κλίμακας και να αυξήσουμε την παραγωγικότητα. Σημειώνω παρεμπιπτόντως -άλλη φορά </w:t>
      </w:r>
      <w:r>
        <w:rPr>
          <w:rFonts w:eastAsia="Times New Roman" w:cs="Times New Roman"/>
          <w:szCs w:val="24"/>
        </w:rPr>
        <w:lastRenderedPageBreak/>
        <w:t xml:space="preserve">μπορούμε να επανέλθουμε σε αυτά- ότι μέτρα όπως οι </w:t>
      </w:r>
      <w:proofErr w:type="spellStart"/>
      <w:r>
        <w:rPr>
          <w:rFonts w:eastAsia="Times New Roman" w:cs="Times New Roman"/>
          <w:szCs w:val="24"/>
        </w:rPr>
        <w:t>υπεραποσβέσεις</w:t>
      </w:r>
      <w:proofErr w:type="spellEnd"/>
      <w:r>
        <w:rPr>
          <w:rFonts w:eastAsia="Times New Roman" w:cs="Times New Roman"/>
          <w:szCs w:val="24"/>
        </w:rPr>
        <w:t xml:space="preserve"> αποτελούν ισχυρότατο κίνητρο, ισχυρότατο μέσο υπέρ των επενδύσεων, ιδιαίτερα σε κλάδους π</w:t>
      </w:r>
      <w:r>
        <w:rPr>
          <w:rFonts w:eastAsia="Times New Roman" w:cs="Times New Roman"/>
          <w:szCs w:val="24"/>
        </w:rPr>
        <w:t xml:space="preserve">ου απαιτούν μηχανολογικό εξοπλισμό. </w:t>
      </w:r>
    </w:p>
    <w:p w14:paraId="6E819A8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Τέταρτον, τα μέτρα που ανακοινώθηκαν ενσωματώνουν τις αρχές της δίκαιης και βιώσιμης ανάπτυξης, συμβάλλοντας στην οικονομική μεγέθυνση και στηρίζοντας ταυτόχρονα την κοινωνική και περιφερειακή συνοχή της χώρας</w:t>
      </w:r>
      <w:r>
        <w:rPr>
          <w:rFonts w:eastAsia="Times New Roman" w:cs="Times New Roman"/>
          <w:szCs w:val="24"/>
        </w:rPr>
        <w:t>,</w:t>
      </w:r>
      <w:r>
        <w:rPr>
          <w:rFonts w:eastAsia="Times New Roman" w:cs="Times New Roman"/>
          <w:szCs w:val="24"/>
        </w:rPr>
        <w:t xml:space="preserve"> μέσω της</w:t>
      </w:r>
      <w:r>
        <w:rPr>
          <w:rFonts w:eastAsia="Times New Roman" w:cs="Times New Roman"/>
          <w:szCs w:val="24"/>
        </w:rPr>
        <w:t xml:space="preserve"> ενίσχυσης της πρόσβασης των πολιτών σε βασικά αγαθά, όπως είναι υπηρεσίες κοινής ωφέλειας, όπως ο ηλεκτρισμός, το φυσικό αέριο κ.ά.</w:t>
      </w:r>
      <w:r>
        <w:rPr>
          <w:rFonts w:eastAsia="Times New Roman" w:cs="Times New Roman"/>
          <w:szCs w:val="24"/>
        </w:rPr>
        <w:t>.</w:t>
      </w:r>
    </w:p>
    <w:p w14:paraId="6E819A83" w14:textId="77777777" w:rsidR="004B0DF5" w:rsidRDefault="00471FB5">
      <w:pPr>
        <w:spacing w:line="600" w:lineRule="auto"/>
        <w:ind w:firstLine="720"/>
        <w:jc w:val="both"/>
        <w:rPr>
          <w:rFonts w:eastAsia="Times New Roman" w:cs="Times New Roman"/>
          <w:szCs w:val="24"/>
        </w:rPr>
      </w:pPr>
      <w:proofErr w:type="spellStart"/>
      <w:r>
        <w:rPr>
          <w:rFonts w:eastAsia="Times New Roman" w:cs="Times New Roman"/>
          <w:szCs w:val="24"/>
        </w:rPr>
        <w:t>Π</w:t>
      </w:r>
      <w:r>
        <w:rPr>
          <w:rFonts w:eastAsia="Times New Roman" w:cs="Times New Roman"/>
          <w:szCs w:val="24"/>
        </w:rPr>
        <w:t>έμπτον</w:t>
      </w:r>
      <w:proofErr w:type="spellEnd"/>
      <w:r>
        <w:rPr>
          <w:rFonts w:eastAsia="Times New Roman" w:cs="Times New Roman"/>
          <w:szCs w:val="24"/>
        </w:rPr>
        <w:t xml:space="preserve">, τα μέτρα αυτά δείχνουν ότι η έξοδος από τα μνημόνια δεν ήταν μια τυπική διαδικασία, αλλά αποτελεί μια κατάκτηση </w:t>
      </w:r>
      <w:r>
        <w:rPr>
          <w:rFonts w:eastAsia="Times New Roman" w:cs="Times New Roman"/>
          <w:szCs w:val="24"/>
        </w:rPr>
        <w:t>της κοινωνίας, καθώς οι βαθμοί αυτονομίας και ο δημοσιονομικός χώρος που έχουμε κερδίσει, μας επιτρέπουν σήμερα να περνάμε σε ένα νέο μείγμα πολιτικής πιο φιλικό προς την ανάπτυξη και προς την κοινωνία. Γι’ αυτό και τα μέτρα αυτά από τη μια έρχονται ως συμ</w:t>
      </w:r>
      <w:r>
        <w:rPr>
          <w:rFonts w:eastAsia="Times New Roman" w:cs="Times New Roman"/>
          <w:szCs w:val="24"/>
        </w:rPr>
        <w:t>πλήρωμα εκείνων που ανακοινώθηκαν πέρ</w:t>
      </w:r>
      <w:r>
        <w:rPr>
          <w:rFonts w:eastAsia="Times New Roman" w:cs="Times New Roman"/>
          <w:szCs w:val="24"/>
        </w:rPr>
        <w:t>υ</w:t>
      </w:r>
      <w:r>
        <w:rPr>
          <w:rFonts w:eastAsia="Times New Roman" w:cs="Times New Roman"/>
          <w:szCs w:val="24"/>
        </w:rPr>
        <w:t xml:space="preserve">σι στη Διεθνή </w:t>
      </w:r>
      <w:r>
        <w:rPr>
          <w:rFonts w:eastAsia="Times New Roman" w:cs="Times New Roman"/>
          <w:szCs w:val="24"/>
        </w:rPr>
        <w:lastRenderedPageBreak/>
        <w:t>Έκθεση Θεσσαλονίκης και από την άλλη δεν είναι και τα τελευταία. Κάθε νέο περιθώριο που θα κατακτούμε, θα μετατρέπεται σε πολιτικές για τη στήριξη των επενδύσεων, της απασχόλησης και του κοινωνικού κράτου</w:t>
      </w:r>
      <w:r>
        <w:rPr>
          <w:rFonts w:eastAsia="Times New Roman" w:cs="Times New Roman"/>
          <w:szCs w:val="24"/>
        </w:rPr>
        <w:t>ς. Αυτά, κατά την άποψή μου, κυρίες και κύριοι συνάδελφοι, είναι τα γεγονότα, όσο πιο πιστά μπόρεσα να τα αποτυπώσω.</w:t>
      </w:r>
    </w:p>
    <w:p w14:paraId="6E819A8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 Εμείς, λοιπόν, μέτρα πολιτικής χρήσιμα στην οικονομία, ωφέλιμα για τους πολίτες. Εσείς τυμβωρυχίες, κότερα, συκοφαντίες. Εμείς, σε συμμαχί</w:t>
      </w:r>
      <w:r>
        <w:rPr>
          <w:rFonts w:eastAsia="Times New Roman" w:cs="Times New Roman"/>
          <w:szCs w:val="24"/>
        </w:rPr>
        <w:t>α με τους προοδευτικούς πολίτες, επιμένουμε στο πεδίο της πολιτικής, υπερασπιζόμαστε τη δημοκρατία. Εσείς με τα εύσημα αυτών που σας επαινούν σήμερα, τα ακροδεξιά έντυπα.</w:t>
      </w:r>
    </w:p>
    <w:p w14:paraId="6E819A8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μια τελευταία βιωματική εμπειρία ως ένας από τους παλιότερους ίσως </w:t>
      </w:r>
      <w:r>
        <w:rPr>
          <w:rFonts w:eastAsia="Times New Roman" w:cs="Times New Roman"/>
          <w:szCs w:val="24"/>
        </w:rPr>
        <w:t xml:space="preserve">σε αυτή την Αίθουσα. </w:t>
      </w:r>
    </w:p>
    <w:p w14:paraId="6E819A8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Προσωπικά, στην πολιτική μου διαδρομή έχω ζήσει ανάλογες καταστάσεις στο παρελθόν. Κάποτε, </w:t>
      </w:r>
      <w:r w:rsidRPr="0048791B">
        <w:rPr>
          <w:rFonts w:eastAsia="Times New Roman" w:cs="Times New Roman"/>
          <w:szCs w:val="24"/>
        </w:rPr>
        <w:t>στη δεκαετία του ’80</w:t>
      </w:r>
      <w:r>
        <w:rPr>
          <w:rFonts w:eastAsia="Times New Roman" w:cs="Times New Roman"/>
          <w:szCs w:val="24"/>
        </w:rPr>
        <w:t>, πριν από τις εκλογές του 1985, είχε δημοσιευθεί σε εφημερίδα μία φωτογραφία που εμφάνιζε τον Κωνσταντίνο Μητσοτάκη, τον π</w:t>
      </w:r>
      <w:r>
        <w:rPr>
          <w:rFonts w:eastAsia="Times New Roman" w:cs="Times New Roman"/>
          <w:szCs w:val="24"/>
        </w:rPr>
        <w:t xml:space="preserve">ατέρα του σημερινού Προέδρου της Νέας Δημοκρατίας, μαζί με χιτλερικούς, με ναζί. Με </w:t>
      </w:r>
      <w:r>
        <w:rPr>
          <w:rFonts w:eastAsia="Times New Roman" w:cs="Times New Roman"/>
          <w:szCs w:val="24"/>
        </w:rPr>
        <w:lastRenderedPageBreak/>
        <w:t>τους ναζί ή πράκτορας των ναζί ήταν ο Κωνσταντίνος Μητσοτάκης, έγραφε τότε η εφημερίδα. Μετά τις εκλογές αναγνωρίστηκε ότι ήταν ψεύτικη η φωτογραφία. Την ίδια περίοδο κυκλο</w:t>
      </w:r>
      <w:r>
        <w:rPr>
          <w:rFonts w:eastAsia="Times New Roman" w:cs="Times New Roman"/>
          <w:szCs w:val="24"/>
        </w:rPr>
        <w:t>φορούσαν φωτογραφίες με ένα κότερο που υποτίθεται ότι ανήκε στον Χαρίλαο Φλωράκη. Και βέβαια αμέσως μετά διαπιστώθηκε ότι ήταν ψέμα. Και όλη εκείνη την περίοδο βεβαίως -από τα μέσα της δεκαετίας του ’80 και μετά- τα ίδια συνεχίστηκαν άλλοτε σε βάρος του Κω</w:t>
      </w:r>
      <w:r>
        <w:rPr>
          <w:rFonts w:eastAsia="Times New Roman" w:cs="Times New Roman"/>
          <w:szCs w:val="24"/>
        </w:rPr>
        <w:t>νσταντίνου Μητσοτάκη άλλοτε σε βάρος του Ανδρέα Παπανδρέου και κάπου κάπου έπεφτε και μία βολή και προς τον Φλωράκη ή άλλα στελέχη της Αριστεράς.</w:t>
      </w:r>
    </w:p>
    <w:p w14:paraId="6E819A8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Περιττό να πω ότι όλα αυτά δεν νομίζω να είχαν τελικά κάποια ουσιώδη επίδραση στα εκλογικά αποτελέσματα. Το μό</w:t>
      </w:r>
      <w:r>
        <w:rPr>
          <w:rFonts w:eastAsia="Times New Roman" w:cs="Times New Roman"/>
          <w:szCs w:val="24"/>
        </w:rPr>
        <w:t xml:space="preserve">νο που πετύχαιναν ήταν η διάβρωση της δημοκρατίας, η απαξίωση της πολιτικής, η ενίσχυση εκφυλιστικών φαινομένων στα δημόσια ήθη της χώρας. Βλέπω τον Σπύρο Λυκούδη. Και τον Κύρκο περιλάμβαναν πολλές φορές αυτές οι πρακτικές. </w:t>
      </w:r>
    </w:p>
    <w:p w14:paraId="6E819A8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Αυτές τις μεθόδους θέλετε να αν</w:t>
      </w:r>
      <w:r>
        <w:rPr>
          <w:rFonts w:eastAsia="Times New Roman" w:cs="Times New Roman"/>
          <w:szCs w:val="24"/>
        </w:rPr>
        <w:t>τιγράψετε σήμερα; Έτσι θα αντιμετωπίσουμε τη βαριά ακόμα κληρονομιά της κρίσης και της χρεοκοπίας; Έτσι θα αντιμετωπίσουμε τις προκλήσεις του μέλλοντος; Δεν διδαχθήκατε τίποτα από το παρελθόν; Έτσι θα αντιμετωπίσουμε τους κινδύνους για τη δημοκρατία; Η συζ</w:t>
      </w:r>
      <w:r>
        <w:rPr>
          <w:rFonts w:eastAsia="Times New Roman" w:cs="Times New Roman"/>
          <w:szCs w:val="24"/>
        </w:rPr>
        <w:t>ήτησή μας δεν γίνεται σε κάποιο κενό. Ζούμε σε μια ιστορική συγκυρία κατά την οποία υπάρχουν δυνάμεις και στη σφαίρα των μέσων ενημέρωσης και στη σφαίρα της πολιτικής που σπρώχνουν την πολιτική προς τον εκχυδαϊσμό, όπως υπάρχουν και ακροδεξιές δυνάμεις και</w:t>
      </w:r>
      <w:r>
        <w:rPr>
          <w:rFonts w:eastAsia="Times New Roman" w:cs="Times New Roman"/>
          <w:szCs w:val="24"/>
        </w:rPr>
        <w:t xml:space="preserve"> στην Ελλάδα και στην Ευρώπη που βάλλουν ανοι</w:t>
      </w:r>
      <w:r>
        <w:rPr>
          <w:rFonts w:eastAsia="Times New Roman" w:cs="Times New Roman"/>
          <w:szCs w:val="24"/>
        </w:rPr>
        <w:t>κ</w:t>
      </w:r>
      <w:r>
        <w:rPr>
          <w:rFonts w:eastAsia="Times New Roman" w:cs="Times New Roman"/>
          <w:szCs w:val="24"/>
        </w:rPr>
        <w:t xml:space="preserve">τά κατά της δημοκρατίας, καλλιεργώντας το μίσος, την ξενοφοβία και τον ρατσισμό. </w:t>
      </w:r>
    </w:p>
    <w:p w14:paraId="6E819A8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Στη συγκυρία, λοιπόν, αυτή εγώ θα ήθελα να καλέσω -θα μου επιτρέψετε- και εσάς και όλους, τουλάχιστον όσες και όσους συνειδητοπο</w:t>
      </w:r>
      <w:r>
        <w:rPr>
          <w:rFonts w:eastAsia="Times New Roman" w:cs="Times New Roman"/>
          <w:szCs w:val="24"/>
        </w:rPr>
        <w:t xml:space="preserve">ιούν τους κινδύνους, να υπερασπιστούμε τις αρχές του πολιτικού διαλόγου και τις πολιτικής </w:t>
      </w:r>
      <w:r>
        <w:rPr>
          <w:rFonts w:eastAsia="Times New Roman" w:cs="Times New Roman"/>
          <w:szCs w:val="24"/>
        </w:rPr>
        <w:lastRenderedPageBreak/>
        <w:t>αντιπαράθεσης πάνω στα κρίσιμα και σοβαρά προβλήματα που απασχολούν την κοινωνία με βάση τα προγράμματά μας, τις αντιλήψεις μας, τις ιδέες μας, τις αξίες που έχει ο κ</w:t>
      </w:r>
      <w:r>
        <w:rPr>
          <w:rFonts w:eastAsia="Times New Roman" w:cs="Times New Roman"/>
          <w:szCs w:val="24"/>
        </w:rPr>
        <w:t xml:space="preserve">αθένας. Όλα τα άλλα διαβρώνουν τη δημοκρατία, πλήττουν την πολιτική, ζημιώνουν την κοινωνία. </w:t>
      </w:r>
    </w:p>
    <w:p w14:paraId="6E819A8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Με τις σκέψεις αυτές πιστεύω ότι η </w:t>
      </w:r>
      <w:r>
        <w:rPr>
          <w:rFonts w:eastAsia="Times New Roman" w:cs="Times New Roman"/>
          <w:szCs w:val="24"/>
        </w:rPr>
        <w:t xml:space="preserve">πλειονότητα </w:t>
      </w:r>
      <w:r>
        <w:rPr>
          <w:rFonts w:eastAsia="Times New Roman" w:cs="Times New Roman"/>
          <w:szCs w:val="24"/>
        </w:rPr>
        <w:t xml:space="preserve">της Βουλής σήμερα, η </w:t>
      </w:r>
      <w:r>
        <w:rPr>
          <w:rFonts w:eastAsia="Times New Roman" w:cs="Times New Roman"/>
          <w:szCs w:val="24"/>
        </w:rPr>
        <w:t xml:space="preserve">πλειονότητα </w:t>
      </w:r>
      <w:r>
        <w:rPr>
          <w:rFonts w:eastAsia="Times New Roman" w:cs="Times New Roman"/>
          <w:szCs w:val="24"/>
        </w:rPr>
        <w:t>της κοινωνίας αύριο θα δώσουν ξανά ψήφο εμπιστοσύνης σε αυτή την Κυβέρνηση και στι</w:t>
      </w:r>
      <w:r>
        <w:rPr>
          <w:rFonts w:eastAsia="Times New Roman" w:cs="Times New Roman"/>
          <w:szCs w:val="24"/>
        </w:rPr>
        <w:t>ς δυνάμεις που τη στηρίζουν, για να συνεχίσουμε και να ολοκληρώσουμε το έργο μας.</w:t>
      </w:r>
    </w:p>
    <w:p w14:paraId="6E819A8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Ευχαριστώ.</w:t>
      </w:r>
    </w:p>
    <w:p w14:paraId="6E819A8C"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819A8D" w14:textId="77777777" w:rsidR="004B0DF5" w:rsidRDefault="00471FB5">
      <w:pPr>
        <w:spacing w:line="600" w:lineRule="auto"/>
        <w:ind w:firstLine="720"/>
        <w:jc w:val="both"/>
        <w:rPr>
          <w:rFonts w:eastAsia="Times New Roman" w:cs="Times New Roman"/>
          <w:szCs w:val="24"/>
        </w:rPr>
      </w:pPr>
      <w:r w:rsidRPr="00B14727">
        <w:rPr>
          <w:rFonts w:eastAsia="Times New Roman" w:cs="Times New Roman"/>
          <w:b/>
          <w:szCs w:val="24"/>
        </w:rPr>
        <w:lastRenderedPageBreak/>
        <w:t>ΠΡΟΕΔΡΕΥΩΝ (Νικήτας Κακλαμάνης):</w:t>
      </w:r>
      <w:r w:rsidRPr="00B14727">
        <w:rPr>
          <w:rFonts w:eastAsia="Times New Roman" w:cs="Times New Roman"/>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δεκατέσσερις μαθητές και μαθήτριες και τρεις εκπαιδευτικοί συνοδοί τους από το Δημοτικό Σχολείο Ανάληψης Χερσονήσου Ηρακλείου Κρήτης. </w:t>
      </w:r>
    </w:p>
    <w:p w14:paraId="6E819A8E" w14:textId="77777777" w:rsidR="004B0DF5" w:rsidRDefault="00471FB5">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E819A8F" w14:textId="77777777" w:rsidR="004B0DF5" w:rsidRDefault="00471FB5">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w:t>
      </w:r>
      <w:r>
        <w:rPr>
          <w:rFonts w:eastAsia="Times New Roman" w:cs="Times New Roman"/>
        </w:rPr>
        <w:t>ής)</w:t>
      </w:r>
    </w:p>
    <w:p w14:paraId="6E819A9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Συνεχίζουμε με τις αγορεύσεις των πολιτικών αρχηγών. Θέλω να ενημερώσω εξαρχής, για να μην εκπλαγείτε, ότι στον κ. Θεοδωράκη και στον κ. Λεβέντη θα δοθεί περισσότερος χρόνος, γιατί δεν έκαναν </w:t>
      </w:r>
      <w:proofErr w:type="spellStart"/>
      <w:r>
        <w:rPr>
          <w:rFonts w:eastAsia="Times New Roman" w:cs="Times New Roman"/>
          <w:szCs w:val="24"/>
        </w:rPr>
        <w:t>πρωτολογία</w:t>
      </w:r>
      <w:proofErr w:type="spellEnd"/>
      <w:r>
        <w:rPr>
          <w:rFonts w:eastAsia="Times New Roman" w:cs="Times New Roman"/>
          <w:szCs w:val="24"/>
        </w:rPr>
        <w:t xml:space="preserve">, θα προστεθεί δηλαδή ο χρόνος της </w:t>
      </w:r>
      <w:proofErr w:type="spellStart"/>
      <w:r>
        <w:rPr>
          <w:rFonts w:eastAsia="Times New Roman" w:cs="Times New Roman"/>
          <w:szCs w:val="24"/>
        </w:rPr>
        <w:t>πρωτολογίας</w:t>
      </w:r>
      <w:proofErr w:type="spellEnd"/>
      <w:r>
        <w:rPr>
          <w:rFonts w:eastAsia="Times New Roman" w:cs="Times New Roman"/>
          <w:szCs w:val="24"/>
        </w:rPr>
        <w:t xml:space="preserve"> και</w:t>
      </w:r>
      <w:r>
        <w:rPr>
          <w:rFonts w:eastAsia="Times New Roman" w:cs="Times New Roman"/>
          <w:szCs w:val="24"/>
        </w:rPr>
        <w:t xml:space="preserve"> δεν θα έχουν μόνον τον χρόνο της δευτερολογίας.</w:t>
      </w:r>
    </w:p>
    <w:p w14:paraId="6E819A9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θα πάρει ο κ. Λεβέντης. Ακολουθούν ο κ. </w:t>
      </w:r>
      <w:proofErr w:type="spellStart"/>
      <w:r>
        <w:rPr>
          <w:rFonts w:eastAsia="Times New Roman" w:cs="Times New Roman"/>
          <w:szCs w:val="24"/>
        </w:rPr>
        <w:t>Μιχαλολιάκος</w:t>
      </w:r>
      <w:proofErr w:type="spellEnd"/>
      <w:r>
        <w:rPr>
          <w:rFonts w:eastAsia="Times New Roman" w:cs="Times New Roman"/>
          <w:szCs w:val="24"/>
        </w:rPr>
        <w:t xml:space="preserve">, η κ. Γεννηματά, ο κ. </w:t>
      </w:r>
      <w:proofErr w:type="spellStart"/>
      <w:r>
        <w:rPr>
          <w:rFonts w:eastAsia="Times New Roman" w:cs="Times New Roman"/>
          <w:szCs w:val="24"/>
        </w:rPr>
        <w:t>Τσακαλώτος</w:t>
      </w:r>
      <w:proofErr w:type="spellEnd"/>
      <w:r>
        <w:rPr>
          <w:rFonts w:eastAsia="Times New Roman" w:cs="Times New Roman"/>
          <w:szCs w:val="24"/>
        </w:rPr>
        <w:t>, ο κ. Μητσοτάκης, ο κ. Τσίπρας.</w:t>
      </w:r>
    </w:p>
    <w:p w14:paraId="6E819A9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Κύριε Λεβέντη, έχετε τον λόγο.</w:t>
      </w:r>
    </w:p>
    <w:p w14:paraId="6E819A93" w14:textId="77777777" w:rsidR="004B0DF5" w:rsidRDefault="00471FB5">
      <w:pPr>
        <w:spacing w:line="600" w:lineRule="auto"/>
        <w:ind w:firstLine="720"/>
        <w:jc w:val="both"/>
        <w:rPr>
          <w:rFonts w:eastAsia="Times New Roman" w:cs="Times New Roman"/>
          <w:szCs w:val="24"/>
        </w:rPr>
      </w:pPr>
      <w:r w:rsidRPr="005135E3">
        <w:rPr>
          <w:rFonts w:eastAsia="Times New Roman" w:cs="Times New Roman"/>
          <w:b/>
          <w:szCs w:val="24"/>
        </w:rPr>
        <w:t>ΒΑΣΙΛΗΣ ΛΕΒΕΝΤΗΣ (Πρόεδρος της Ένωσης Κεντρώ</w:t>
      </w:r>
      <w:r w:rsidRPr="005135E3">
        <w:rPr>
          <w:rFonts w:eastAsia="Times New Roman" w:cs="Times New Roman"/>
          <w:b/>
          <w:szCs w:val="24"/>
        </w:rPr>
        <w:t>ων):</w:t>
      </w:r>
      <w:r>
        <w:rPr>
          <w:rFonts w:eastAsia="Times New Roman" w:cs="Times New Roman"/>
          <w:b/>
          <w:szCs w:val="24"/>
        </w:rPr>
        <w:t xml:space="preserve"> </w:t>
      </w:r>
      <w:r>
        <w:rPr>
          <w:rFonts w:eastAsia="Times New Roman" w:cs="Times New Roman"/>
          <w:szCs w:val="24"/>
        </w:rPr>
        <w:t>Ευχαριστώ, κύριε Πρόεδρε.</w:t>
      </w:r>
    </w:p>
    <w:p w14:paraId="6E819A9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άκουσα τα τελευταία λόγια του κ. Δραγασάκη, που είπε ότι πιστεύει ότι η Εθνική Αντιπροσωπεία θα ξαναδώσει ψήφο εμπιστοσύνης. Θέλω να του επισημάνω ότι οι πολιτικοί άνδρες την ψήφο</w:t>
      </w:r>
      <w:r>
        <w:rPr>
          <w:rFonts w:eastAsia="Times New Roman" w:cs="Times New Roman"/>
          <w:szCs w:val="24"/>
        </w:rPr>
        <w:t xml:space="preserve"> τη ζητάνε από τον λαό και όχι από την Εθνική Αντιπροσωπεία. Εκείνη η ψήφος θα μετρήσει, κύριε Δραγασάκη, κατά πόσον έχετε την έγκριση της κοινωνίας.</w:t>
      </w:r>
    </w:p>
    <w:p w14:paraId="6E819A9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 παρούσα αριθμητική υπεροχή που έχετε δημιουργήσει, με τον τρόπο που την έχετε δημιουργήσει, εσείς ξέρετε</w:t>
      </w:r>
      <w:r>
        <w:rPr>
          <w:rFonts w:eastAsia="Times New Roman" w:cs="Times New Roman"/>
          <w:szCs w:val="24"/>
        </w:rPr>
        <w:t xml:space="preserve"> αν σας επαρκεί και αν είναι αυτή που σας δίνει το δικαίωμα να κάνετε ό,τι κάνετε. Εσείς θα το κρίνετε.</w:t>
      </w:r>
    </w:p>
    <w:p w14:paraId="6E819A9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Μετά είπατε ότι οι διάφοροι που ανέβαιναν στα κότερα απεδείχθη ότι ήταν εκμαυλισμός του πολιτικού βίου, δηλαδή ότι ήταν ψευδείς οι καταγγελίες για τον Φ</w:t>
      </w:r>
      <w:r>
        <w:rPr>
          <w:rFonts w:eastAsia="Times New Roman" w:cs="Times New Roman"/>
          <w:szCs w:val="24"/>
        </w:rPr>
        <w:t>λωράκη, ψευδής η φωτογραφία για τον κ. Μητσοτάκη ότι είχε φωτογραφηθεί με Γερμανούς. Αυτό είπατε.</w:t>
      </w:r>
    </w:p>
    <w:p w14:paraId="6E819A9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Επιτρέψτε μου να έχω κάποιες αμφιβολίες αν απεδείχθη ότι ήταν όλες αυτές οι φωτογραφίες πλαστές, διότι δεν βγήκε από κάποιο δικαστήριο αυτό. Απλώς ιστορικά </w:t>
      </w:r>
      <w:proofErr w:type="spellStart"/>
      <w:r>
        <w:rPr>
          <w:rFonts w:eastAsia="Times New Roman" w:cs="Times New Roman"/>
          <w:szCs w:val="24"/>
        </w:rPr>
        <w:t>εφ</w:t>
      </w:r>
      <w:r>
        <w:rPr>
          <w:rFonts w:eastAsia="Times New Roman" w:cs="Times New Roman"/>
          <w:szCs w:val="24"/>
        </w:rPr>
        <w:t>θάρη</w:t>
      </w:r>
      <w:proofErr w:type="spellEnd"/>
      <w:r>
        <w:rPr>
          <w:rFonts w:eastAsia="Times New Roman" w:cs="Times New Roman"/>
          <w:szCs w:val="24"/>
        </w:rPr>
        <w:t xml:space="preserve"> η εντύπωση. Αυτή είναι η άποψή μου. Δεν θυμάμαι δικαστήριο που να είπε ότι αυτή η φωτογραφία είναι πλαστή, να έγινε πραγματογνωμοσύνη.</w:t>
      </w:r>
    </w:p>
    <w:p w14:paraId="6E819A9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Ωστόσο, το να ανεβαίνουν πολιτικοί στα κότερα είναι το καλύτερο; Δηλαδή, ο Ανδρέας Παπανδρέου που ανέβαινε στο </w:t>
      </w:r>
      <w:r>
        <w:rPr>
          <w:rFonts w:eastAsia="Times New Roman" w:cs="Times New Roman"/>
          <w:szCs w:val="24"/>
        </w:rPr>
        <w:t>«Γκουανταλαχάρα» του Κόκκαλη ήταν οι καλές του στιγμές; Ήταν οι καλές στιγμές του Ανδρέα Παπανδρέου αυτές που έκανε διακοπές με το κότερο του Κόκκαλη; Δεν ήταν οι καλές στιγμές αυτές του Ανδρέα Παπανδρέου.</w:t>
      </w:r>
    </w:p>
    <w:p w14:paraId="6E819A9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Εσείς, οι νεοδημοκράτες, δεν ξέρω γιατί καταφύγατε</w:t>
      </w:r>
      <w:r>
        <w:rPr>
          <w:rFonts w:eastAsia="Times New Roman" w:cs="Times New Roman"/>
          <w:szCs w:val="24"/>
        </w:rPr>
        <w:t xml:space="preserve"> σε επιχειρήματα με κότερα. Δεν έχει κανένας σας ανεβεί σε κότερο; Όχι; Και στη Μύκονο είστε συχνοί και σε κότερα είστε και στα σαλόνια του Κολωνακίου συχνάζετε.</w:t>
      </w:r>
    </w:p>
    <w:p w14:paraId="6E819A9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Σας παρακαλώ τώρα, να είμαστε σοβαροί. Διότι ο Χριστός είπε «ο αναμάρτητος πρώτος τον λίθο βαλ</w:t>
      </w:r>
      <w:r>
        <w:rPr>
          <w:rFonts w:eastAsia="Times New Roman" w:cs="Times New Roman"/>
          <w:szCs w:val="24"/>
        </w:rPr>
        <w:t>έτω» και δεν βάρεσε κανείς λίθο. Κανείς δεν βάρεσε λίθο.</w:t>
      </w:r>
    </w:p>
    <w:p w14:paraId="6E819A9B" w14:textId="77777777" w:rsidR="004B0DF5" w:rsidRDefault="00471FB5">
      <w:pPr>
        <w:spacing w:line="600" w:lineRule="auto"/>
        <w:jc w:val="center"/>
        <w:rPr>
          <w:rFonts w:eastAsia="Times New Roman" w:cs="Times New Roman"/>
          <w:szCs w:val="24"/>
        </w:rPr>
      </w:pPr>
      <w:r w:rsidRPr="004E60FA">
        <w:rPr>
          <w:rFonts w:eastAsia="Times New Roman" w:cs="Times New Roman"/>
          <w:szCs w:val="24"/>
        </w:rPr>
        <w:t>(Θόρυβος στην Αίθουσα)</w:t>
      </w:r>
    </w:p>
    <w:p w14:paraId="6E819A9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Λοιπόν, γενικώς, στη δημόσια ζωή πρέπει να είμαστε κοσμοκαλόγεροι, άμα θέλουμε να σέβεται και ο κόσμος, διότι υπάρχει κόσμος που ζει με 300 ευρώ. Αν τον εκπροσωπούν άνθρωποι απ</w:t>
      </w:r>
      <w:r>
        <w:rPr>
          <w:rFonts w:eastAsia="Times New Roman" w:cs="Times New Roman"/>
          <w:szCs w:val="24"/>
        </w:rPr>
        <w:t>ό τα κότερα, είναι δική σας υπόθεση. Μπείτε στα καφενεία να δείτε τι λέει για τους πολιτικούς</w:t>
      </w:r>
      <w:r w:rsidRPr="007A3E35">
        <w:rPr>
          <w:rFonts w:eastAsia="Times New Roman" w:cs="Times New Roman"/>
          <w:szCs w:val="24"/>
        </w:rPr>
        <w:t xml:space="preserve"> </w:t>
      </w:r>
      <w:r>
        <w:rPr>
          <w:rFonts w:eastAsia="Times New Roman" w:cs="Times New Roman"/>
          <w:szCs w:val="24"/>
        </w:rPr>
        <w:t xml:space="preserve">ο κόσμος. Μπείτε στα καφενεία να δούμε αν σας πει μπράβο σας, αν υπάρξει πολίτης που σας πει «συγχαίρω τον Τσίπρα που ήταν στην </w:t>
      </w:r>
      <w:proofErr w:type="spellStart"/>
      <w:r>
        <w:rPr>
          <w:rFonts w:eastAsia="Times New Roman" w:cs="Times New Roman"/>
          <w:szCs w:val="24"/>
        </w:rPr>
        <w:t>Παναγοπούλου</w:t>
      </w:r>
      <w:proofErr w:type="spellEnd"/>
      <w:r>
        <w:rPr>
          <w:rFonts w:eastAsia="Times New Roman" w:cs="Times New Roman"/>
          <w:szCs w:val="24"/>
        </w:rPr>
        <w:t xml:space="preserve">, συγχαίρω τον Ανδρέα </w:t>
      </w:r>
      <w:r>
        <w:rPr>
          <w:rFonts w:eastAsia="Times New Roman" w:cs="Times New Roman"/>
          <w:szCs w:val="24"/>
        </w:rPr>
        <w:t xml:space="preserve">Παπανδρέου που ήταν στο κότερο «Γκουανταλαχάρα» του Κόκκαλη. Υπήρχε μια εποχή που φωτογράφιζαν το </w:t>
      </w:r>
      <w:r>
        <w:rPr>
          <w:rFonts w:eastAsia="Times New Roman" w:cs="Times New Roman"/>
          <w:szCs w:val="24"/>
        </w:rPr>
        <w:lastRenderedPageBreak/>
        <w:t xml:space="preserve">«Γκουανταλαχάρα» καθημερινώς, πρώτη σελίδα και </w:t>
      </w:r>
      <w:proofErr w:type="spellStart"/>
      <w:r>
        <w:rPr>
          <w:rFonts w:eastAsia="Times New Roman" w:cs="Times New Roman"/>
          <w:szCs w:val="24"/>
        </w:rPr>
        <w:t>επαίρετο</w:t>
      </w:r>
      <w:proofErr w:type="spellEnd"/>
      <w:r>
        <w:rPr>
          <w:rFonts w:eastAsia="Times New Roman" w:cs="Times New Roman"/>
          <w:szCs w:val="24"/>
        </w:rPr>
        <w:t xml:space="preserve"> το ΠΑΣΟΚ ότι κάνει διακοπές ο Πρόεδρός του επί του γιοτ του κ. Κόκκαλη, και τώρα τον πήρατε εσείς. Ήτα</w:t>
      </w:r>
      <w:r>
        <w:rPr>
          <w:rFonts w:eastAsia="Times New Roman" w:cs="Times New Roman"/>
          <w:szCs w:val="24"/>
        </w:rPr>
        <w:t>ν τόσο καλά τα ηθικά διδάγματα!</w:t>
      </w:r>
    </w:p>
    <w:p w14:paraId="6E819A9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Λένε πολλοί από εσάς: Γιατί; Οι πλούσιοι δεν δικαιούνται να είναι σε συνδυασμούς, σε λίστες; Βεβαίως, δικαιούνται οι πλούσιοι, αλλά και βεβαίως είναι δείγμα γραφής τού πώς σκέφτεται το κάθε κόμμα. Δηλαδή, θα εκπροσωπήσει ο Κ</w:t>
      </w:r>
      <w:r>
        <w:rPr>
          <w:rFonts w:eastAsia="Times New Roman" w:cs="Times New Roman"/>
          <w:szCs w:val="24"/>
        </w:rPr>
        <w:t>όκκαλης τα 300 ευρώ; Θα εκπροσωπήσει αυτές τις εξακόσιες χιλιάδες που είναι στη Γερμανία; Τι θα εκπροσωπήσει ο νεαρός Κόκκαλης; Πείτε μου τι θα εκπροσωπήσει και αναλόγως να πράξουμε.</w:t>
      </w:r>
    </w:p>
    <w:p w14:paraId="6E819A9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Κάποτε βγήκε ο Πρωθυπουργός -νομίζω στην Αίθουσα της Βουλής- ο κ. Τσίπρας</w:t>
      </w:r>
      <w:r>
        <w:rPr>
          <w:rFonts w:eastAsia="Times New Roman" w:cs="Times New Roman"/>
          <w:szCs w:val="24"/>
        </w:rPr>
        <w:t xml:space="preserve"> και είπε ότι έπιασε τον Ριχάρδο επιτέλους, έναν μεγαλέμπορα, που μάζευε χρυσό και το έστελνε στην Τουρκία και παρουσιάστηκε ως εθνική </w:t>
      </w:r>
      <w:r>
        <w:rPr>
          <w:rFonts w:eastAsia="Times New Roman" w:cs="Times New Roman"/>
          <w:szCs w:val="24"/>
        </w:rPr>
        <w:lastRenderedPageBreak/>
        <w:t>επιτυχία, ότι συλλάβαμε έναν λαθρέμπορα. Μετά από δυο-τρεις μέρες αυτός ο λαθρέμπορας έγινε ήρως και συνεχίζει να δουλεύε</w:t>
      </w:r>
      <w:r>
        <w:rPr>
          <w:rFonts w:eastAsia="Times New Roman" w:cs="Times New Roman"/>
          <w:szCs w:val="24"/>
        </w:rPr>
        <w:t>ι παντού. Στη Νάουσα έχει το κατάστημα τάδε, στη Βέροια το άλλο, στη Θεσσαλονίκη δυο-τρία, στην Αθήνα καμ</w:t>
      </w:r>
      <w:r>
        <w:rPr>
          <w:rFonts w:eastAsia="Times New Roman" w:cs="Times New Roman"/>
          <w:szCs w:val="24"/>
        </w:rPr>
        <w:t>μ</w:t>
      </w:r>
      <w:r>
        <w:rPr>
          <w:rFonts w:eastAsia="Times New Roman" w:cs="Times New Roman"/>
          <w:szCs w:val="24"/>
        </w:rPr>
        <w:t>ιά δεκαριά.</w:t>
      </w:r>
    </w:p>
    <w:p w14:paraId="6E819A9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 Ριχάρδος τελικά, δεν κατάλαβα, ήταν λαθρέμπορος; Ήταν καλός άνθρωπος και τον συκοφαντήσαμε αδίκως; Τι εξ όλων ήταν; Διότι, για να φτάσει</w:t>
      </w:r>
      <w:r>
        <w:rPr>
          <w:rFonts w:eastAsia="Times New Roman" w:cs="Times New Roman"/>
          <w:szCs w:val="24"/>
        </w:rPr>
        <w:t xml:space="preserve"> ο Πρωθυπουργός εδώ να πει ότι συνέλαβε τον Ριχάρδο, σημαίνει ότι ήταν η μεγάλη επιτυχία των οικονομικών αρχών.</w:t>
      </w:r>
    </w:p>
    <w:p w14:paraId="6E819AA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Δεν είναι σημαντικό αυτό που λέει ο κ. Δραγασάκης</w:t>
      </w:r>
      <w:r w:rsidRPr="009C6DB0">
        <w:rPr>
          <w:rFonts w:eastAsia="Times New Roman" w:cs="Times New Roman"/>
          <w:szCs w:val="24"/>
        </w:rPr>
        <w:t xml:space="preserve"> </w:t>
      </w:r>
      <w:r>
        <w:rPr>
          <w:rFonts w:eastAsia="Times New Roman" w:cs="Times New Roman"/>
          <w:szCs w:val="24"/>
        </w:rPr>
        <w:t>με τους συναδέλφους της Νέας Δημοκρατίας, διότι αν ήταν, θα το έλεγε και στην Αίθουσα. Άλλα πρ</w:t>
      </w:r>
      <w:r>
        <w:rPr>
          <w:rFonts w:eastAsia="Times New Roman" w:cs="Times New Roman"/>
          <w:szCs w:val="24"/>
        </w:rPr>
        <w:t>άγματα λέει ο Υπουργός. Δεν λέτε τίποτα σχετικό για τα κότερα. Τα κότερα επιτρέπονται. Δεν στενοχωρούμαι καθόλου.</w:t>
      </w:r>
    </w:p>
    <w:p w14:paraId="6E819AA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Φέρατε μέτρα για την ανακούφιση του κόσμου και σήμερα ο κόσμος είναι τόσο δυστυχισμένος που και ένα ευρώ να του δώσεις…</w:t>
      </w:r>
    </w:p>
    <w:p w14:paraId="6E819AA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Εγώ ήμουν χθες στη Θεσσαλονίκη -γι’ αυτό δεν μίλησα στην </w:t>
      </w:r>
      <w:proofErr w:type="spellStart"/>
      <w:r>
        <w:rPr>
          <w:rFonts w:eastAsia="Times New Roman" w:cs="Times New Roman"/>
          <w:szCs w:val="24"/>
        </w:rPr>
        <w:t>πρωτολογία</w:t>
      </w:r>
      <w:proofErr w:type="spellEnd"/>
      <w:r>
        <w:rPr>
          <w:rFonts w:eastAsia="Times New Roman" w:cs="Times New Roman"/>
          <w:szCs w:val="24"/>
        </w:rPr>
        <w:t>- και έκατσα να δω πώς σκέφτεται ο κόσμος και πέρασαν καμ</w:t>
      </w:r>
      <w:r>
        <w:rPr>
          <w:rFonts w:eastAsia="Times New Roman" w:cs="Times New Roman"/>
          <w:szCs w:val="24"/>
        </w:rPr>
        <w:t>μ</w:t>
      </w:r>
      <w:r>
        <w:rPr>
          <w:rFonts w:eastAsia="Times New Roman" w:cs="Times New Roman"/>
          <w:szCs w:val="24"/>
        </w:rPr>
        <w:t>ιά τριανταριά ζητιάνοι οι οποίοι δεν γύρευαν ούτε 10, ούτε 20, ούτε 50 ευρώ, αλλά 0,5 ευρώ ή ένα δέκατο του ευρώ δέχονταν για να ικ</w:t>
      </w:r>
      <w:r>
        <w:rPr>
          <w:rFonts w:eastAsia="Times New Roman" w:cs="Times New Roman"/>
          <w:szCs w:val="24"/>
        </w:rPr>
        <w:t>ανοποιηθούν.</w:t>
      </w:r>
    </w:p>
    <w:p w14:paraId="6E819AA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Έχει φτάσει, λοιπόν, η Ελλάδα και η κοινωνία στην εξαθλίωση. Εκεί έχει φτάσει και του δίνετε μέχρι 500 ευρώ έναν μισθό τον χρόνο, πάνω από τα 500 ευρώ το 30%, πάνω από τα 1.000 δεν ξέρω τι του δίνετε. Ωραία ποσοστά, του δίνετε κάποια χρήματα, </w:t>
      </w:r>
      <w:r>
        <w:rPr>
          <w:rFonts w:eastAsia="Times New Roman" w:cs="Times New Roman"/>
          <w:szCs w:val="24"/>
        </w:rPr>
        <w:t>τα οποία βέβαια είναι υπολογίσιμα για τον πολύ φτωχό, γιατί μπορεί να αγοράσει ψωμί.</w:t>
      </w:r>
    </w:p>
    <w:p w14:paraId="6E819AA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Πηγαίνετε σε όλη την Ευρώπη και αν δείτε τρεις μέρες πριν τις εκλογές να δίνει το κράτος 50, 100, 500 ευρώ, να μου πείτε ότι δεύτεροι είστε εσείς. Σε όλη την Ευρώπη, σε όλ</w:t>
      </w:r>
      <w:r>
        <w:rPr>
          <w:rFonts w:eastAsia="Times New Roman" w:cs="Times New Roman"/>
          <w:szCs w:val="24"/>
        </w:rPr>
        <w:t xml:space="preserve">ον τον κόσμο! Τι θα πουν οι πολίτες τρεις μέρες </w:t>
      </w:r>
      <w:r>
        <w:rPr>
          <w:rFonts w:eastAsia="Times New Roman" w:cs="Times New Roman"/>
          <w:szCs w:val="24"/>
        </w:rPr>
        <w:lastRenderedPageBreak/>
        <w:t>πριν τις εκλογές, όταν δουν στους λογαριασμούς τους 100 ευρώ; Τι θα πουν; Τι ωραίος ο Πρωθυπουργός; Κάτι άλλο θα πουν και ξέρετε τι θα πουν. Δε θέλω να το πω, γιατί σέβομαι την Αίθουσα. Για όνομα του Θεού!</w:t>
      </w:r>
    </w:p>
    <w:p w14:paraId="6E819AA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η Γερμανία έχω τονίσει ότι δεν αλλάζει ο εκλογικός νόμος έξι χρόνια πριν τις εκλογές. Δηλαδή, αν αλλάξει τώρα επί έξι χρόνια θα γίνεται με το σύστημα που είναι τώρα και τον τελευταίο χρόνο, τον προεκλογικό, απαγορεύεται πρόσληψη. Το ακούτε;</w:t>
      </w:r>
    </w:p>
    <w:p w14:paraId="6E819AA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Εσείς τι κάνετε</w:t>
      </w:r>
      <w:r>
        <w:rPr>
          <w:rFonts w:eastAsia="Times New Roman" w:cs="Times New Roman"/>
          <w:szCs w:val="24"/>
        </w:rPr>
        <w:t xml:space="preserve"> εδώ; Διδάσκετε όλη την Ευρώπη πολιτικό ήθος δι’ αυτού του τρόπου, με τα 50, τα 100 και τα 200 ευρώ και με τις προσλήψεις που ετοιμάζετε, τις μονιμοποιήσεις συμβασιούχων. Αφήστε να τα κάνει η επόμενη κυβέρνηση. Εσείς πιστεύετε ότι θα είστε. Γιατί θέλετε να</w:t>
      </w:r>
      <w:r>
        <w:rPr>
          <w:rFonts w:eastAsia="Times New Roman" w:cs="Times New Roman"/>
          <w:szCs w:val="24"/>
        </w:rPr>
        <w:t xml:space="preserve"> συνυπολογιστεί στο ποσοστό σας;</w:t>
      </w:r>
    </w:p>
    <w:p w14:paraId="6E819AA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Και ο Ράλλης, μια και μιλάμε εδώ σε δεξιούς, πολέμησε στο τέλος της θητείας του και έκανε ρουσφέτια και έκανε διορισμούς. Κάπου που βρέθηκα, όπου ήταν ένας Γρηγοριάδης, Γενικός Διευθυντής, τους είπα: «Τρελοί είστε; </w:t>
      </w:r>
      <w:r>
        <w:rPr>
          <w:rFonts w:eastAsia="Times New Roman" w:cs="Times New Roman"/>
          <w:szCs w:val="24"/>
        </w:rPr>
        <w:lastRenderedPageBreak/>
        <w:t>Δεκαπέντ</w:t>
      </w:r>
      <w:r>
        <w:rPr>
          <w:rFonts w:eastAsia="Times New Roman" w:cs="Times New Roman"/>
          <w:szCs w:val="24"/>
        </w:rPr>
        <w:t>ε μέρες πριν τις εκλογές και διορίζετε στην Εθνική Τράπεζα καθαρίστριες; Τι κάνετε; Τι είναι αυτά;». Είπαν: «Ο αντίπαλος στο ΠΑΣΟΚ φέρθηκε πολύ αισχρά και αναγκαζόμαστε».</w:t>
      </w:r>
    </w:p>
    <w:p w14:paraId="6E819AA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Τα έκανε ο Ράλλης και εγώ νομίζω ότι αύξησε τη δύναμη της διαφοράς του αντί να τη μει</w:t>
      </w:r>
      <w:r>
        <w:rPr>
          <w:rFonts w:eastAsia="Times New Roman" w:cs="Times New Roman"/>
          <w:szCs w:val="24"/>
        </w:rPr>
        <w:t>ώσει. Δηλαδή, τέτοιες κινήσεις της τελευταίας στιγμής, διορισμοί κ.λπ.</w:t>
      </w:r>
      <w:r>
        <w:rPr>
          <w:rFonts w:eastAsia="Times New Roman" w:cs="Times New Roman"/>
          <w:szCs w:val="24"/>
        </w:rPr>
        <w:t xml:space="preserve">, </w:t>
      </w:r>
      <w:r>
        <w:rPr>
          <w:rFonts w:eastAsia="Times New Roman" w:cs="Times New Roman"/>
          <w:szCs w:val="24"/>
        </w:rPr>
        <w:t>δείχνουν πανικό. Δεν ξέρω. Τον Ράλλη έχουν ως δίδαγμα στον</w:t>
      </w:r>
      <w:r w:rsidRPr="00980096">
        <w:rPr>
          <w:rFonts w:eastAsia="Times New Roman" w:cs="Times New Roman"/>
          <w:szCs w:val="24"/>
        </w:rPr>
        <w:t xml:space="preserve"> ΣΥΡΙΖΑ</w:t>
      </w:r>
      <w:r>
        <w:rPr>
          <w:rFonts w:eastAsia="Times New Roman" w:cs="Times New Roman"/>
          <w:szCs w:val="24"/>
        </w:rPr>
        <w:t>; Πιθανώς τον Ράλλη. Δεν μπορώ να δώσω άλλη εξήγηση.</w:t>
      </w:r>
    </w:p>
    <w:p w14:paraId="6E819AA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Μέχρι τον Σεπτέμβριο δεν θα γίνουν εκλογές; Θα γίνουν. Αλήθεια, πι</w:t>
      </w:r>
      <w:r>
        <w:rPr>
          <w:rFonts w:eastAsia="Times New Roman" w:cs="Times New Roman"/>
          <w:szCs w:val="24"/>
        </w:rPr>
        <w:t>στεύετε ότι ένας που έχετε διορίσει τώρα θα σας ψηφίσει;</w:t>
      </w:r>
    </w:p>
    <w:p w14:paraId="6E819AA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Από μέσα του ξέρετε τι λέει ο καθένας; Δεν είναι τόσο ηλίθιοι οι Έλληνες να ξεχνούν πολυετείς </w:t>
      </w:r>
      <w:proofErr w:type="spellStart"/>
      <w:r>
        <w:rPr>
          <w:rFonts w:eastAsia="Times New Roman" w:cs="Times New Roman"/>
          <w:szCs w:val="24"/>
        </w:rPr>
        <w:t>λιτότητες</w:t>
      </w:r>
      <w:proofErr w:type="spellEnd"/>
      <w:r>
        <w:rPr>
          <w:rFonts w:eastAsia="Times New Roman" w:cs="Times New Roman"/>
          <w:szCs w:val="24"/>
        </w:rPr>
        <w:t xml:space="preserve"> και πολυετείς θυσίες, επειδή τους διορίζετε, γιατί ξέρουν για ποιον λόγο τους διορίζετε τώρα.</w:t>
      </w:r>
    </w:p>
    <w:p w14:paraId="6E819AA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Λ</w:t>
      </w:r>
      <w:r>
        <w:rPr>
          <w:rFonts w:eastAsia="Times New Roman" w:cs="Times New Roman"/>
          <w:szCs w:val="24"/>
        </w:rPr>
        <w:t>έτε</w:t>
      </w:r>
      <w:r>
        <w:rPr>
          <w:rFonts w:eastAsia="Times New Roman" w:cs="Times New Roman"/>
          <w:szCs w:val="24"/>
        </w:rPr>
        <w:t>:</w:t>
      </w:r>
      <w:r>
        <w:rPr>
          <w:rFonts w:eastAsia="Times New Roman" w:cs="Times New Roman"/>
          <w:szCs w:val="24"/>
        </w:rPr>
        <w:t xml:space="preserve"> «Επανορθώνουμε», ότι δηλαδή πήγε καλά η οικονομία και επανορθώνετε τα πράγματα. Τι σημαίνει «πήγε καλά η οικονομία»; Μια οικονομία πάει καλά, όταν γίνονται επενδύσεις κι όταν υπάρχει ανάπτυξη. Φέρατε κα</w:t>
      </w:r>
      <w:r>
        <w:rPr>
          <w:rFonts w:eastAsia="Times New Roman" w:cs="Times New Roman"/>
          <w:szCs w:val="24"/>
        </w:rPr>
        <w:t>μ</w:t>
      </w:r>
      <w:r>
        <w:rPr>
          <w:rFonts w:eastAsia="Times New Roman" w:cs="Times New Roman"/>
          <w:szCs w:val="24"/>
        </w:rPr>
        <w:t>μιά ανάπτυξη; Αν πήγε καλά η οικονομία, πήγε καλ</w:t>
      </w:r>
      <w:r>
        <w:rPr>
          <w:rFonts w:eastAsia="Times New Roman" w:cs="Times New Roman"/>
          <w:szCs w:val="24"/>
        </w:rPr>
        <w:t>ά σε αριθμούς και αφού στύψατε και μαδήσατε όλη τη χώρα! Έτσι πήγε καλά η οικονομία. Μαδήσατε όλον τον κόσμο και από αυτό που εισπράξατε από το γδύσιμο του κόσμου, λέτε ότι γυρίζετε 50 ή 100 ευρώ.</w:t>
      </w:r>
    </w:p>
    <w:p w14:paraId="6E819AA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Είναι ντροπή αυτά τα πράγματα! Θα τα θυμάστε. Θα περάσει ο </w:t>
      </w:r>
      <w:r>
        <w:rPr>
          <w:rFonts w:eastAsia="Times New Roman" w:cs="Times New Roman"/>
          <w:szCs w:val="24"/>
        </w:rPr>
        <w:t>χρόνος, θα φύγετε από αυτή τη Βουλή και θα σας συνοδεύει ένα όνειδος για τη συμπεριφορά σας. Αυτό ισχύει και μόνο που θεωρείτε ότι με κινήσεις τέτοιες μπορεί να παραμείνετε στην εξουσία.</w:t>
      </w:r>
    </w:p>
    <w:p w14:paraId="6E819AA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 Ωστόσο, λέω κάτι και για τη Νέα Δημοκρατία. Μη χαίρεται η Νέα Δημοκρ</w:t>
      </w:r>
      <w:r>
        <w:rPr>
          <w:rFonts w:eastAsia="Times New Roman" w:cs="Times New Roman"/>
          <w:szCs w:val="24"/>
        </w:rPr>
        <w:t>ατία, διότι γυρίζει ο κ. Μητσοτάκης και παντού ευλογεί τα πάντα. Δηλαδή, σ</w:t>
      </w:r>
      <w:r>
        <w:rPr>
          <w:rFonts w:eastAsia="Times New Roman" w:cs="Times New Roman"/>
          <w:szCs w:val="24"/>
        </w:rPr>
        <w:t>ε</w:t>
      </w:r>
      <w:r>
        <w:rPr>
          <w:rFonts w:eastAsia="Times New Roman" w:cs="Times New Roman"/>
          <w:szCs w:val="24"/>
        </w:rPr>
        <w:t xml:space="preserve"> αυτούς που τους τα έσπασαν οι </w:t>
      </w:r>
      <w:r>
        <w:rPr>
          <w:rFonts w:eastAsia="Times New Roman" w:cs="Times New Roman"/>
          <w:szCs w:val="24"/>
        </w:rPr>
        <w:t>«</w:t>
      </w:r>
      <w:proofErr w:type="spellStart"/>
      <w:r>
        <w:rPr>
          <w:rFonts w:eastAsia="Times New Roman" w:cs="Times New Roman"/>
          <w:szCs w:val="24"/>
        </w:rPr>
        <w:t>Ρουβίκωνες</w:t>
      </w:r>
      <w:proofErr w:type="spellEnd"/>
      <w:r>
        <w:rPr>
          <w:rFonts w:eastAsia="Times New Roman" w:cs="Times New Roman"/>
          <w:szCs w:val="24"/>
        </w:rPr>
        <w:t>»</w:t>
      </w:r>
      <w:r>
        <w:rPr>
          <w:rFonts w:eastAsia="Times New Roman" w:cs="Times New Roman"/>
          <w:szCs w:val="24"/>
        </w:rPr>
        <w:t xml:space="preserve"> λέει</w:t>
      </w:r>
      <w:r>
        <w:rPr>
          <w:rFonts w:eastAsia="Times New Roman" w:cs="Times New Roman"/>
          <w:szCs w:val="24"/>
        </w:rPr>
        <w:t>:</w:t>
      </w:r>
      <w:r>
        <w:rPr>
          <w:rFonts w:eastAsia="Times New Roman" w:cs="Times New Roman"/>
          <w:szCs w:val="24"/>
        </w:rPr>
        <w:t xml:space="preserve"> «Απ' την άλλη μέρα των </w:t>
      </w:r>
      <w:r>
        <w:rPr>
          <w:rFonts w:eastAsia="Times New Roman" w:cs="Times New Roman"/>
          <w:szCs w:val="24"/>
        </w:rPr>
        <w:lastRenderedPageBreak/>
        <w:t>εκλογών θα πέσει βούρδουλας και θα υπάρξει τάξη». Δηλαδή, όταν ο Πρόεδρος της Δημοκρατίας ήταν Υπουργός Προσ</w:t>
      </w:r>
      <w:r>
        <w:rPr>
          <w:rFonts w:eastAsia="Times New Roman" w:cs="Times New Roman"/>
          <w:szCs w:val="24"/>
        </w:rPr>
        <w:t>τασίας του Πολίτη και έπρεπε να προστατευθούν οι έγκλειστοι</w:t>
      </w:r>
      <w:r w:rsidRPr="00E06D99">
        <w:rPr>
          <w:rFonts w:eastAsia="Times New Roman" w:cs="Times New Roman"/>
          <w:szCs w:val="24"/>
        </w:rPr>
        <w:t xml:space="preserve"> </w:t>
      </w:r>
      <w:r>
        <w:rPr>
          <w:rFonts w:eastAsia="Times New Roman" w:cs="Times New Roman"/>
          <w:szCs w:val="24"/>
        </w:rPr>
        <w:t xml:space="preserve">της </w:t>
      </w:r>
      <w:proofErr w:type="spellStart"/>
      <w:r>
        <w:rPr>
          <w:rFonts w:eastAsia="Times New Roman" w:cs="Times New Roman"/>
          <w:szCs w:val="24"/>
        </w:rPr>
        <w:t>Marfin</w:t>
      </w:r>
      <w:proofErr w:type="spellEnd"/>
      <w:r>
        <w:rPr>
          <w:rFonts w:eastAsia="Times New Roman" w:cs="Times New Roman"/>
          <w:szCs w:val="24"/>
        </w:rPr>
        <w:t xml:space="preserve">, έπρεπε να στείλει την </w:t>
      </w:r>
      <w:r>
        <w:rPr>
          <w:rFonts w:eastAsia="Times New Roman" w:cs="Times New Roman"/>
          <w:szCs w:val="24"/>
        </w:rPr>
        <w:t>α</w:t>
      </w:r>
      <w:r>
        <w:rPr>
          <w:rFonts w:eastAsia="Times New Roman" w:cs="Times New Roman"/>
          <w:szCs w:val="24"/>
        </w:rPr>
        <w:t xml:space="preserve">στυνομία και να γίνει σφαγή; Η εγκληματικότητα πατάσσεται με τέχνη. Βρίσκεις τους πυρήνες, εξαρθρώνεις τους πυρήνες. Δεν γίνεται με συγκρούσεις μεταξύ διαδηλωτών και </w:t>
      </w:r>
      <w:proofErr w:type="spellStart"/>
      <w:r>
        <w:rPr>
          <w:rFonts w:eastAsia="Times New Roman" w:cs="Times New Roman"/>
          <w:szCs w:val="24"/>
        </w:rPr>
        <w:t>αντι</w:t>
      </w:r>
      <w:proofErr w:type="spellEnd"/>
      <w:r>
        <w:rPr>
          <w:rFonts w:eastAsia="Times New Roman" w:cs="Times New Roman"/>
          <w:szCs w:val="24"/>
        </w:rPr>
        <w:t xml:space="preserve">-διαδηλωτών, γιατί θυμάστε τι έγινε στην Πάτρα με εκείνον τον </w:t>
      </w:r>
      <w:proofErr w:type="spellStart"/>
      <w:r>
        <w:rPr>
          <w:rFonts w:eastAsia="Times New Roman" w:cs="Times New Roman"/>
          <w:szCs w:val="24"/>
        </w:rPr>
        <w:t>Καλαμπόκα</w:t>
      </w:r>
      <w:proofErr w:type="spellEnd"/>
      <w:r>
        <w:rPr>
          <w:rFonts w:eastAsia="Times New Roman" w:cs="Times New Roman"/>
          <w:szCs w:val="24"/>
        </w:rPr>
        <w:t xml:space="preserve"> και εκείνον το</w:t>
      </w:r>
      <w:r>
        <w:rPr>
          <w:rFonts w:eastAsia="Times New Roman" w:cs="Times New Roman"/>
          <w:szCs w:val="24"/>
        </w:rPr>
        <w:t xml:space="preserve">ν </w:t>
      </w:r>
      <w:proofErr w:type="spellStart"/>
      <w:r>
        <w:rPr>
          <w:rFonts w:eastAsia="Times New Roman" w:cs="Times New Roman"/>
          <w:szCs w:val="24"/>
        </w:rPr>
        <w:t>Τεμπονέρα</w:t>
      </w:r>
      <w:proofErr w:type="spellEnd"/>
      <w:r>
        <w:rPr>
          <w:rFonts w:eastAsia="Times New Roman" w:cs="Times New Roman"/>
          <w:szCs w:val="24"/>
        </w:rPr>
        <w:t xml:space="preserve">, όταν υπήρξε σύγκρουση. Και πάλι καλά που είχαμε ένα θύμα τότε! Θα μπορούσαμε να έχουμε είκοσι πέντε! </w:t>
      </w:r>
    </w:p>
    <w:p w14:paraId="6E819AA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Θέλει τέχνη, λοιπόν. Δεν είναι εύκολα τα πράγματα. Αφού οι ίδιοι έχετε διαχειριστεί στο παρελθόν ανάλογες στιγμές και δείξατε αδυναμία; γιατί</w:t>
      </w:r>
      <w:r>
        <w:rPr>
          <w:rFonts w:eastAsia="Times New Roman" w:cs="Times New Roman"/>
          <w:szCs w:val="24"/>
        </w:rPr>
        <w:t xml:space="preserve"> υπόσχεστε; Πείτε ένα απλό</w:t>
      </w:r>
      <w:r>
        <w:rPr>
          <w:rFonts w:eastAsia="Times New Roman" w:cs="Times New Roman"/>
          <w:szCs w:val="24"/>
        </w:rPr>
        <w:t>:</w:t>
      </w:r>
      <w:r>
        <w:rPr>
          <w:rFonts w:eastAsia="Times New Roman" w:cs="Times New Roman"/>
          <w:szCs w:val="24"/>
        </w:rPr>
        <w:t xml:space="preserve"> «Ό,τι μπορούμε θα κάνουμε». Πιο πιστευτό γίνεται ένα τέτοιο απλό πράγμα που δείχνει καλή πρόθεση, παρά να δείξετε τη μαγκιά ότι όλα διά μιας θα τα διορθώσετε! </w:t>
      </w:r>
      <w:r>
        <w:rPr>
          <w:rFonts w:eastAsia="Times New Roman" w:cs="Times New Roman"/>
          <w:szCs w:val="24"/>
        </w:rPr>
        <w:lastRenderedPageBreak/>
        <w:t>Ξεκάθαρα πράγματα! Ο λαός θέλει ειλικρίνεια. Έχει ο Μητσοτάκης μεγαλύ</w:t>
      </w:r>
      <w:r>
        <w:rPr>
          <w:rFonts w:eastAsia="Times New Roman" w:cs="Times New Roman"/>
          <w:szCs w:val="24"/>
        </w:rPr>
        <w:t xml:space="preserve">τερες ικανότητες από τον Σαμαρά; Δεν κατάλαβα. Εδώ πέρα έγινε το </w:t>
      </w:r>
      <w:r>
        <w:rPr>
          <w:rFonts w:eastAsia="Times New Roman" w:cs="Times New Roman"/>
          <w:szCs w:val="24"/>
        </w:rPr>
        <w:t>μ</w:t>
      </w:r>
      <w:r>
        <w:rPr>
          <w:rFonts w:eastAsia="Times New Roman" w:cs="Times New Roman"/>
          <w:szCs w:val="24"/>
        </w:rPr>
        <w:t xml:space="preserve">ακεδονικό και ο Καραμαλής δεν άνοιξε το στόμα του. </w:t>
      </w:r>
    </w:p>
    <w:p w14:paraId="6E819AA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Εχθές, με πλησίασε ένας στη Θεσσαλονίκη και μου λέει</w:t>
      </w:r>
      <w:r>
        <w:rPr>
          <w:rFonts w:eastAsia="Times New Roman" w:cs="Times New Roman"/>
          <w:szCs w:val="24"/>
        </w:rPr>
        <w:t>:</w:t>
      </w:r>
      <w:r>
        <w:rPr>
          <w:rFonts w:eastAsia="Times New Roman" w:cs="Times New Roman"/>
          <w:szCs w:val="24"/>
        </w:rPr>
        <w:t xml:space="preserve"> «Για τον Καραμανλή τι έχεις να πεις;». Λέω</w:t>
      </w:r>
      <w:r>
        <w:rPr>
          <w:rFonts w:eastAsia="Times New Roman" w:cs="Times New Roman"/>
          <w:szCs w:val="24"/>
        </w:rPr>
        <w:t>:</w:t>
      </w:r>
      <w:r>
        <w:rPr>
          <w:rFonts w:eastAsia="Times New Roman" w:cs="Times New Roman"/>
          <w:szCs w:val="24"/>
        </w:rPr>
        <w:t xml:space="preserve"> «Ένα λεπτό, βρε παιδιά. Ο Καραμαλής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 xml:space="preserve">δήλωση έκανε για το </w:t>
      </w:r>
      <w:r>
        <w:rPr>
          <w:rFonts w:eastAsia="Times New Roman" w:cs="Times New Roman"/>
          <w:szCs w:val="24"/>
        </w:rPr>
        <w:t>σ</w:t>
      </w:r>
      <w:r>
        <w:rPr>
          <w:rFonts w:eastAsia="Times New Roman" w:cs="Times New Roman"/>
          <w:szCs w:val="24"/>
        </w:rPr>
        <w:t>κοπιανό; Πού είναι η δήλωση του Καραμανλή να πει</w:t>
      </w:r>
      <w:r>
        <w:rPr>
          <w:rFonts w:eastAsia="Times New Roman" w:cs="Times New Roman"/>
          <w:szCs w:val="24"/>
        </w:rPr>
        <w:t>:</w:t>
      </w:r>
      <w:r>
        <w:rPr>
          <w:rFonts w:eastAsia="Times New Roman" w:cs="Times New Roman"/>
          <w:szCs w:val="24"/>
        </w:rPr>
        <w:t xml:space="preserve"> «Διαφωνώ. Δεν πρέπει να δώσουμε το όνομα»; Τίποτα! Οι οδοντόκρεμες </w:t>
      </w:r>
      <w:r>
        <w:rPr>
          <w:rFonts w:eastAsia="Times New Roman" w:cs="Times New Roman"/>
          <w:szCs w:val="24"/>
        </w:rPr>
        <w:t>«</w:t>
      </w:r>
      <w:r>
        <w:rPr>
          <w:rFonts w:eastAsia="Times New Roman" w:cs="Times New Roman"/>
          <w:szCs w:val="24"/>
          <w:lang w:val="en-US"/>
        </w:rPr>
        <w:t>KOLYNOS</w:t>
      </w:r>
      <w:r>
        <w:rPr>
          <w:rFonts w:eastAsia="Times New Roman" w:cs="Times New Roman"/>
          <w:szCs w:val="24"/>
        </w:rPr>
        <w:t>»</w:t>
      </w:r>
      <w:r>
        <w:rPr>
          <w:rFonts w:eastAsia="Times New Roman" w:cs="Times New Roman"/>
          <w:szCs w:val="24"/>
        </w:rPr>
        <w:t xml:space="preserve"> είναι σοβαρότερες από τη δήλωση του Καραμανλή! </w:t>
      </w:r>
    </w:p>
    <w:p w14:paraId="6E819AB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δηλαδή, σας τιμά η δήλωση; Και μετά πηγαίνετε</w:t>
      </w:r>
      <w:r>
        <w:rPr>
          <w:rFonts w:eastAsia="Times New Roman" w:cs="Times New Roman"/>
          <w:szCs w:val="24"/>
        </w:rPr>
        <w:t xml:space="preserve"> στη Θεσσαλονίκη και λέτε</w:t>
      </w:r>
      <w:r>
        <w:rPr>
          <w:rFonts w:eastAsia="Times New Roman" w:cs="Times New Roman"/>
          <w:szCs w:val="24"/>
        </w:rPr>
        <w:t>:</w:t>
      </w:r>
      <w:r>
        <w:rPr>
          <w:rFonts w:eastAsia="Times New Roman" w:cs="Times New Roman"/>
          <w:szCs w:val="24"/>
        </w:rPr>
        <w:t xml:space="preserve"> «Είμαστε κατά της Συμφωνίας των Πρεσπών». Τι σημαίνει «είμαστε κατά»; Μόνο για γλώσσα και ταυτότητα μιλούσατε. Για το όνομα δεν μιλήσατε ποτέ! Και είναι ψέμα ότι στην ιστοσελίδα του Υπουργείου Εξωτερικών γράψατε σύνθετη ονομασία </w:t>
      </w:r>
      <w:r>
        <w:rPr>
          <w:rFonts w:eastAsia="Times New Roman" w:cs="Times New Roman"/>
          <w:szCs w:val="24"/>
        </w:rPr>
        <w:t xml:space="preserve">το </w:t>
      </w:r>
      <w:r>
        <w:rPr>
          <w:rFonts w:eastAsia="Times New Roman" w:cs="Times New Roman"/>
          <w:szCs w:val="24"/>
        </w:rPr>
        <w:lastRenderedPageBreak/>
        <w:t>2008; Είναι ψέμα; Είναι ψέμα ότι προσήλθατε στο Βουκουρέστι με πρόταση «Μακεδονία (Σκόπια)»; Είναι ψέμα ότι πήγε ο Βαγγέλης Βενιζέλος στα Ηνωμένα Έθνη και είπε για σύνθετη ονομασία;</w:t>
      </w:r>
    </w:p>
    <w:p w14:paraId="6E819AB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Άρα η Μακεδονία βρέθηκε μπροστά σε τρία κόμματα που έδιναν το «Μακεδονί</w:t>
      </w:r>
      <w:r>
        <w:rPr>
          <w:rFonts w:eastAsia="Times New Roman" w:cs="Times New Roman"/>
          <w:szCs w:val="24"/>
        </w:rPr>
        <w:t xml:space="preserve">α»! Λέω ψέματα; Ζήτησε η Νέα Δημοκρατία δημοψήφισμα; Πού είναι το δημοψήφισμα; Εγώ έστειλα επιστολή στον κ. Μητσοτάκη και του είπα «Δήλωσε ότι ως Πρωθυπουργός δεν θα δεχτείς ποτέ τον όρο </w:t>
      </w:r>
      <w:r w:rsidRPr="00CE7ECF">
        <w:rPr>
          <w:rFonts w:eastAsia="Times New Roman" w:cs="Times New Roman"/>
          <w:szCs w:val="24"/>
        </w:rPr>
        <w:t>“</w:t>
      </w:r>
      <w:r>
        <w:rPr>
          <w:rFonts w:eastAsia="Times New Roman" w:cs="Times New Roman"/>
          <w:szCs w:val="24"/>
        </w:rPr>
        <w:t>Μακεδονία</w:t>
      </w:r>
      <w:r w:rsidRPr="00CE7ECF">
        <w:rPr>
          <w:rFonts w:eastAsia="Times New Roman" w:cs="Times New Roman"/>
          <w:szCs w:val="24"/>
        </w:rPr>
        <w:t>”</w:t>
      </w:r>
      <w:r>
        <w:rPr>
          <w:rFonts w:eastAsia="Times New Roman" w:cs="Times New Roman"/>
          <w:szCs w:val="24"/>
        </w:rPr>
        <w:t>». Δεν μου απάντησε. Αυτό έγινε πριν γίνει η ψηφοφορία τότ</w:t>
      </w:r>
      <w:r>
        <w:rPr>
          <w:rFonts w:eastAsia="Times New Roman" w:cs="Times New Roman"/>
          <w:szCs w:val="24"/>
        </w:rPr>
        <w:t>ε για τη δυσπιστία. Του είπα</w:t>
      </w:r>
      <w:r>
        <w:rPr>
          <w:rFonts w:eastAsia="Times New Roman" w:cs="Times New Roman"/>
          <w:szCs w:val="24"/>
        </w:rPr>
        <w:t>:</w:t>
      </w:r>
      <w:r>
        <w:rPr>
          <w:rFonts w:eastAsia="Times New Roman" w:cs="Times New Roman"/>
          <w:szCs w:val="24"/>
        </w:rPr>
        <w:t xml:space="preserve"> «Δήλωσε ότι δεν θα δεχθείς…</w:t>
      </w:r>
    </w:p>
    <w:p w14:paraId="6E819AB2"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(Θόρυβος</w:t>
      </w:r>
      <w:r w:rsidRPr="00CE7ECF">
        <w:rPr>
          <w:rFonts w:eastAsia="Times New Roman" w:cs="Times New Roman"/>
          <w:szCs w:val="24"/>
        </w:rPr>
        <w:t xml:space="preserve"> </w:t>
      </w:r>
      <w:r>
        <w:rPr>
          <w:rFonts w:eastAsia="Times New Roman" w:cs="Times New Roman"/>
          <w:szCs w:val="24"/>
        </w:rPr>
        <w:t>-</w:t>
      </w:r>
      <w:r w:rsidRPr="00CE7ECF">
        <w:rPr>
          <w:rFonts w:eastAsia="Times New Roman" w:cs="Times New Roman"/>
          <w:szCs w:val="24"/>
        </w:rPr>
        <w:t xml:space="preserve"> </w:t>
      </w:r>
      <w:r>
        <w:rPr>
          <w:rFonts w:eastAsia="Times New Roman" w:cs="Times New Roman"/>
          <w:szCs w:val="24"/>
        </w:rPr>
        <w:t>δι</w:t>
      </w:r>
      <w:r>
        <w:rPr>
          <w:rFonts w:eastAsia="Times New Roman" w:cs="Times New Roman"/>
          <w:szCs w:val="24"/>
        </w:rPr>
        <w:t>αμαρτυρίες από την πτέρυγα του ΣΥΡΙΖΑ)</w:t>
      </w:r>
    </w:p>
    <w:p w14:paraId="6E819AB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 Δεν σας διέκοψα. Εμείς υπομένουμε στωικά </w:t>
      </w:r>
      <w:r>
        <w:rPr>
          <w:rFonts w:eastAsia="Times New Roman" w:cs="Times New Roman"/>
          <w:szCs w:val="24"/>
        </w:rPr>
        <w:t xml:space="preserve">όταν </w:t>
      </w:r>
      <w:r>
        <w:rPr>
          <w:rFonts w:eastAsia="Times New Roman" w:cs="Times New Roman"/>
          <w:szCs w:val="24"/>
        </w:rPr>
        <w:t xml:space="preserve">μιλάτε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ακόμα</w:t>
      </w:r>
      <w:r>
        <w:rPr>
          <w:rFonts w:eastAsia="Times New Roman" w:cs="Times New Roman"/>
          <w:szCs w:val="24"/>
        </w:rPr>
        <w:t xml:space="preserve"> και όταν λέτε μπούρδες. Αφήστε, λοιπόν, να μιλήσουμε, όταν λέμε κάποια σοβαρά π</w:t>
      </w:r>
      <w:r>
        <w:rPr>
          <w:rFonts w:eastAsia="Times New Roman" w:cs="Times New Roman"/>
          <w:szCs w:val="24"/>
        </w:rPr>
        <w:t>ράγματα. Πρέπει να μάθουμε στη Βουλή να ακούμε…</w:t>
      </w:r>
    </w:p>
    <w:p w14:paraId="6E819AB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Σας ακούμε! Τόση ώρα σας ακούμε. </w:t>
      </w:r>
    </w:p>
    <w:p w14:paraId="6E819AB5" w14:textId="77777777" w:rsidR="004B0DF5" w:rsidRDefault="00471FB5">
      <w:pPr>
        <w:spacing w:line="600" w:lineRule="auto"/>
        <w:ind w:firstLine="720"/>
        <w:jc w:val="both"/>
        <w:rPr>
          <w:rFonts w:eastAsia="Times New Roman" w:cs="Times New Roman"/>
          <w:szCs w:val="24"/>
        </w:rPr>
      </w:pPr>
      <w:r w:rsidRPr="00EA3A9A">
        <w:rPr>
          <w:rFonts w:eastAsia="Times New Roman" w:cs="Times New Roman"/>
          <w:b/>
          <w:szCs w:val="24"/>
        </w:rPr>
        <w:lastRenderedPageBreak/>
        <w:t>ΒΑΣΙΛΗΣ ΛΕΒΕΝΤΗΣ (Πρόεδρος της Ένωσης Κεντρώων):</w:t>
      </w:r>
      <w:r>
        <w:rPr>
          <w:rFonts w:eastAsia="Times New Roman" w:cs="Times New Roman"/>
          <w:b/>
          <w:szCs w:val="24"/>
        </w:rPr>
        <w:t xml:space="preserve"> </w:t>
      </w:r>
      <w:r>
        <w:rPr>
          <w:rFonts w:eastAsia="Times New Roman" w:cs="Times New Roman"/>
          <w:szCs w:val="24"/>
        </w:rPr>
        <w:t>…γιατί έρχεστε και διαβάζετε εδώ «τυφλοσούρτες» που σας τους γράφουν άλλοι προφανώς. Έτσι δεν είναι; Ή</w:t>
      </w:r>
      <w:r>
        <w:rPr>
          <w:rFonts w:eastAsia="Times New Roman" w:cs="Times New Roman"/>
          <w:szCs w:val="24"/>
        </w:rPr>
        <w:t xml:space="preserve"> είστε τελείως ανίκανοι να βγάλετε έναν λόγο εδώ στη Βουλή;</w:t>
      </w:r>
    </w:p>
    <w:p w14:paraId="6E819AB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Ό</w:t>
      </w:r>
      <w:r w:rsidRPr="002C1CE7">
        <w:rPr>
          <w:rFonts w:eastAsia="Times New Roman" w:cs="Times New Roman"/>
          <w:szCs w:val="24"/>
        </w:rPr>
        <w:t>σοι διαβάζετε έγγραφα</w:t>
      </w:r>
      <w:r>
        <w:rPr>
          <w:rFonts w:eastAsia="Times New Roman" w:cs="Times New Roman"/>
          <w:szCs w:val="24"/>
        </w:rPr>
        <w:t>, γιατί</w:t>
      </w:r>
      <w:r w:rsidRPr="002C1CE7">
        <w:rPr>
          <w:rFonts w:eastAsia="Times New Roman" w:cs="Times New Roman"/>
          <w:szCs w:val="24"/>
        </w:rPr>
        <w:t xml:space="preserve"> διαβάζετε</w:t>
      </w:r>
      <w:r>
        <w:rPr>
          <w:rFonts w:eastAsia="Times New Roman" w:cs="Times New Roman"/>
          <w:szCs w:val="24"/>
        </w:rPr>
        <w:t>; Να φθάνει ένας να είναι Βουλευτής</w:t>
      </w:r>
      <w:r w:rsidRPr="002C1CE7">
        <w:rPr>
          <w:rFonts w:eastAsia="Times New Roman" w:cs="Times New Roman"/>
          <w:szCs w:val="24"/>
        </w:rPr>
        <w:t xml:space="preserve"> και να μην μπορεί να </w:t>
      </w:r>
      <w:r>
        <w:rPr>
          <w:rFonts w:eastAsia="Times New Roman" w:cs="Times New Roman"/>
          <w:szCs w:val="24"/>
        </w:rPr>
        <w:t xml:space="preserve">απαγγείλει έναν λόγο δέκα </w:t>
      </w:r>
      <w:r w:rsidRPr="002C1CE7">
        <w:rPr>
          <w:rFonts w:eastAsia="Times New Roman" w:cs="Times New Roman"/>
          <w:szCs w:val="24"/>
        </w:rPr>
        <w:t>λεπτών</w:t>
      </w:r>
      <w:r>
        <w:rPr>
          <w:rFonts w:eastAsia="Times New Roman" w:cs="Times New Roman"/>
          <w:szCs w:val="24"/>
        </w:rPr>
        <w:t>;</w:t>
      </w:r>
      <w:r w:rsidRPr="002C1CE7">
        <w:rPr>
          <w:rFonts w:eastAsia="Times New Roman" w:cs="Times New Roman"/>
          <w:szCs w:val="24"/>
        </w:rPr>
        <w:t xml:space="preserve"> </w:t>
      </w:r>
      <w:r>
        <w:rPr>
          <w:rFonts w:eastAsia="Times New Roman" w:cs="Times New Roman"/>
          <w:szCs w:val="24"/>
        </w:rPr>
        <w:t>Το ξέρετε ότι</w:t>
      </w:r>
      <w:r w:rsidRPr="002C1CE7">
        <w:rPr>
          <w:rFonts w:eastAsia="Times New Roman" w:cs="Times New Roman"/>
          <w:szCs w:val="24"/>
        </w:rPr>
        <w:t xml:space="preserve"> έχει απαγορευτεί στη Βουλή να μιλάς από χειρόγραφο</w:t>
      </w:r>
      <w:r>
        <w:rPr>
          <w:rFonts w:eastAsia="Times New Roman" w:cs="Times New Roman"/>
          <w:szCs w:val="24"/>
        </w:rPr>
        <w:t xml:space="preserve">; </w:t>
      </w:r>
      <w:r>
        <w:rPr>
          <w:rFonts w:eastAsia="Times New Roman" w:cs="Times New Roman"/>
          <w:szCs w:val="24"/>
        </w:rPr>
        <w:t>Πόσοι μιλούν στην Αίθουσα</w:t>
      </w:r>
      <w:r w:rsidRPr="002C1CE7">
        <w:rPr>
          <w:rFonts w:eastAsia="Times New Roman" w:cs="Times New Roman"/>
          <w:szCs w:val="24"/>
        </w:rPr>
        <w:t xml:space="preserve"> αυτή</w:t>
      </w:r>
      <w:r>
        <w:rPr>
          <w:rFonts w:eastAsia="Times New Roman" w:cs="Times New Roman"/>
          <w:szCs w:val="24"/>
        </w:rPr>
        <w:t>,</w:t>
      </w:r>
      <w:r w:rsidRPr="002C1CE7">
        <w:rPr>
          <w:rFonts w:eastAsia="Times New Roman" w:cs="Times New Roman"/>
          <w:szCs w:val="24"/>
        </w:rPr>
        <w:t xml:space="preserve"> χωρίς χειρόγραφο</w:t>
      </w:r>
      <w:r>
        <w:rPr>
          <w:rFonts w:eastAsia="Times New Roman" w:cs="Times New Roman"/>
          <w:szCs w:val="24"/>
        </w:rPr>
        <w:t xml:space="preserve">; Τους </w:t>
      </w:r>
      <w:r w:rsidRPr="002C1CE7">
        <w:rPr>
          <w:rFonts w:eastAsia="Times New Roman" w:cs="Times New Roman"/>
          <w:szCs w:val="24"/>
        </w:rPr>
        <w:t>έχετε μετρήσει</w:t>
      </w:r>
      <w:r>
        <w:rPr>
          <w:rFonts w:eastAsia="Times New Roman" w:cs="Times New Roman"/>
          <w:szCs w:val="24"/>
        </w:rPr>
        <w:t>; Κύριε Τασούλα, πρέπει να τους μετρήσετε</w:t>
      </w:r>
      <w:r w:rsidRPr="002C1CE7">
        <w:rPr>
          <w:rFonts w:eastAsia="Times New Roman" w:cs="Times New Roman"/>
          <w:szCs w:val="24"/>
        </w:rPr>
        <w:t xml:space="preserve"> κάποια στιγμή</w:t>
      </w:r>
      <w:r>
        <w:rPr>
          <w:rFonts w:eastAsia="Times New Roman" w:cs="Times New Roman"/>
          <w:szCs w:val="24"/>
        </w:rPr>
        <w:t>, ν</w:t>
      </w:r>
      <w:r w:rsidRPr="002C1CE7">
        <w:rPr>
          <w:rFonts w:eastAsia="Times New Roman" w:cs="Times New Roman"/>
          <w:szCs w:val="24"/>
        </w:rPr>
        <w:t>α κάνετε ένα</w:t>
      </w:r>
      <w:r>
        <w:rPr>
          <w:rFonts w:eastAsia="Times New Roman" w:cs="Times New Roman"/>
          <w:szCs w:val="24"/>
        </w:rPr>
        <w:t>ν</w:t>
      </w:r>
      <w:r w:rsidRPr="002C1CE7">
        <w:rPr>
          <w:rFonts w:eastAsia="Times New Roman" w:cs="Times New Roman"/>
          <w:szCs w:val="24"/>
        </w:rPr>
        <w:t xml:space="preserve"> απολογισμό</w:t>
      </w:r>
      <w:r>
        <w:rPr>
          <w:rFonts w:eastAsia="Times New Roman" w:cs="Times New Roman"/>
          <w:szCs w:val="24"/>
        </w:rPr>
        <w:t>.</w:t>
      </w:r>
      <w:r w:rsidRPr="002C1CE7">
        <w:rPr>
          <w:rFonts w:eastAsia="Times New Roman" w:cs="Times New Roman"/>
          <w:szCs w:val="24"/>
        </w:rPr>
        <w:t xml:space="preserve"> </w:t>
      </w:r>
    </w:p>
    <w:p w14:paraId="6E819AB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Με ρωτάνε</w:t>
      </w:r>
      <w:r>
        <w:rPr>
          <w:rFonts w:eastAsia="Times New Roman" w:cs="Times New Roman"/>
          <w:szCs w:val="24"/>
        </w:rPr>
        <w:t>:</w:t>
      </w:r>
      <w:r>
        <w:rPr>
          <w:rFonts w:eastAsia="Times New Roman" w:cs="Times New Roman"/>
          <w:szCs w:val="24"/>
        </w:rPr>
        <w:t xml:space="preserve"> «τι κάνατε </w:t>
      </w:r>
      <w:r w:rsidRPr="002C1CE7">
        <w:rPr>
          <w:rFonts w:eastAsia="Times New Roman" w:cs="Times New Roman"/>
          <w:szCs w:val="24"/>
        </w:rPr>
        <w:t>τέσσερα χρόνια</w:t>
      </w:r>
      <w:r>
        <w:rPr>
          <w:rFonts w:eastAsia="Times New Roman" w:cs="Times New Roman"/>
          <w:szCs w:val="24"/>
        </w:rPr>
        <w:t>,</w:t>
      </w:r>
      <w:r w:rsidRPr="002C1CE7">
        <w:rPr>
          <w:rFonts w:eastAsia="Times New Roman" w:cs="Times New Roman"/>
          <w:szCs w:val="24"/>
        </w:rPr>
        <w:t xml:space="preserve"> </w:t>
      </w:r>
      <w:r>
        <w:rPr>
          <w:rFonts w:eastAsia="Times New Roman" w:cs="Times New Roman"/>
          <w:szCs w:val="24"/>
        </w:rPr>
        <w:t>κύριε Λεβέντη; Τι ωφελήθηκε η Ελλάδα;». Α</w:t>
      </w:r>
      <w:r w:rsidRPr="002C1CE7">
        <w:rPr>
          <w:rFonts w:eastAsia="Times New Roman" w:cs="Times New Roman"/>
          <w:szCs w:val="24"/>
        </w:rPr>
        <w:t xml:space="preserve">πό το </w:t>
      </w:r>
      <w:r>
        <w:rPr>
          <w:rFonts w:eastAsia="Times New Roman" w:cs="Times New Roman"/>
          <w:szCs w:val="24"/>
        </w:rPr>
        <w:t>ΠΑΣΟΚ, που διόρισ</w:t>
      </w:r>
      <w:r>
        <w:rPr>
          <w:rFonts w:eastAsia="Times New Roman" w:cs="Times New Roman"/>
          <w:szCs w:val="24"/>
        </w:rPr>
        <w:t>ε ένα εκατομμύριο κόσμο, τι ωφελήθηκε η Ελλάδα;</w:t>
      </w:r>
      <w:r w:rsidRPr="002C1CE7">
        <w:rPr>
          <w:rFonts w:eastAsia="Times New Roman" w:cs="Times New Roman"/>
          <w:szCs w:val="24"/>
        </w:rPr>
        <w:t xml:space="preserve"> </w:t>
      </w:r>
      <w:r>
        <w:rPr>
          <w:rFonts w:eastAsia="Times New Roman" w:cs="Times New Roman"/>
          <w:szCs w:val="24"/>
        </w:rPr>
        <w:t xml:space="preserve">Από εσάς, από τη Νέα Δημοκρατία; Στην </w:t>
      </w:r>
      <w:r w:rsidRPr="002C1CE7">
        <w:rPr>
          <w:rFonts w:eastAsia="Times New Roman" w:cs="Times New Roman"/>
          <w:szCs w:val="24"/>
        </w:rPr>
        <w:t>ουσία</w:t>
      </w:r>
      <w:r>
        <w:rPr>
          <w:rFonts w:eastAsia="Times New Roman" w:cs="Times New Roman"/>
          <w:szCs w:val="24"/>
        </w:rPr>
        <w:t>,</w:t>
      </w:r>
      <w:r w:rsidRPr="002C1CE7">
        <w:rPr>
          <w:rFonts w:eastAsia="Times New Roman" w:cs="Times New Roman"/>
          <w:szCs w:val="24"/>
        </w:rPr>
        <w:t xml:space="preserve"> στην προδοσία της Μακεδονίας ε</w:t>
      </w:r>
      <w:r>
        <w:rPr>
          <w:rFonts w:eastAsia="Times New Roman" w:cs="Times New Roman"/>
          <w:szCs w:val="24"/>
        </w:rPr>
        <w:t>ίστε συνένοχοι. Από εσάς τι ωφελήθηκε η</w:t>
      </w:r>
      <w:r w:rsidRPr="002C1CE7">
        <w:rPr>
          <w:rFonts w:eastAsia="Times New Roman" w:cs="Times New Roman"/>
          <w:szCs w:val="24"/>
        </w:rPr>
        <w:t xml:space="preserve"> Ελλάδα</w:t>
      </w:r>
      <w:r>
        <w:rPr>
          <w:rFonts w:eastAsia="Times New Roman" w:cs="Times New Roman"/>
          <w:szCs w:val="24"/>
        </w:rPr>
        <w:t>; Κατεβάσατε 60% τι</w:t>
      </w:r>
      <w:r w:rsidRPr="002C1CE7">
        <w:rPr>
          <w:rFonts w:eastAsia="Times New Roman" w:cs="Times New Roman"/>
          <w:szCs w:val="24"/>
        </w:rPr>
        <w:t xml:space="preserve">ς </w:t>
      </w:r>
      <w:r>
        <w:rPr>
          <w:rFonts w:eastAsia="Times New Roman" w:cs="Times New Roman"/>
          <w:szCs w:val="24"/>
        </w:rPr>
        <w:t>συντ</w:t>
      </w:r>
      <w:r w:rsidRPr="002C1CE7">
        <w:rPr>
          <w:rFonts w:eastAsia="Times New Roman" w:cs="Times New Roman"/>
          <w:szCs w:val="24"/>
        </w:rPr>
        <w:t>άξ</w:t>
      </w:r>
      <w:r>
        <w:rPr>
          <w:rFonts w:eastAsia="Times New Roman" w:cs="Times New Roman"/>
          <w:szCs w:val="24"/>
        </w:rPr>
        <w:t>ει</w:t>
      </w:r>
      <w:r w:rsidRPr="002C1CE7">
        <w:rPr>
          <w:rFonts w:eastAsia="Times New Roman" w:cs="Times New Roman"/>
          <w:szCs w:val="24"/>
        </w:rPr>
        <w:t>ς του κόσμου</w:t>
      </w:r>
      <w:r>
        <w:rPr>
          <w:rFonts w:eastAsia="Times New Roman" w:cs="Times New Roman"/>
          <w:szCs w:val="24"/>
        </w:rPr>
        <w:t>.</w:t>
      </w:r>
      <w:r w:rsidRPr="002C1CE7">
        <w:rPr>
          <w:rFonts w:eastAsia="Times New Roman" w:cs="Times New Roman"/>
          <w:szCs w:val="24"/>
        </w:rPr>
        <w:t xml:space="preserve"> </w:t>
      </w:r>
      <w:r>
        <w:rPr>
          <w:rFonts w:eastAsia="Times New Roman" w:cs="Times New Roman"/>
          <w:szCs w:val="24"/>
        </w:rPr>
        <w:lastRenderedPageBreak/>
        <w:t xml:space="preserve">Αυτό ωφελήθηκε η Ελλάδα </w:t>
      </w:r>
      <w:r w:rsidRPr="002C1CE7">
        <w:rPr>
          <w:rFonts w:eastAsia="Times New Roman" w:cs="Times New Roman"/>
          <w:szCs w:val="24"/>
        </w:rPr>
        <w:t>από τη Νέα Δημοκρατί</w:t>
      </w:r>
      <w:r w:rsidRPr="002C1CE7">
        <w:rPr>
          <w:rFonts w:eastAsia="Times New Roman" w:cs="Times New Roman"/>
          <w:szCs w:val="24"/>
        </w:rPr>
        <w:t>α</w:t>
      </w:r>
      <w:r>
        <w:rPr>
          <w:rFonts w:eastAsia="Times New Roman" w:cs="Times New Roman"/>
          <w:szCs w:val="24"/>
        </w:rPr>
        <w:t>;</w:t>
      </w:r>
      <w:r w:rsidRPr="002C1CE7">
        <w:rPr>
          <w:rFonts w:eastAsia="Times New Roman" w:cs="Times New Roman"/>
          <w:szCs w:val="24"/>
        </w:rPr>
        <w:t xml:space="preserve"> </w:t>
      </w:r>
      <w:r>
        <w:rPr>
          <w:rFonts w:eastAsia="Times New Roman" w:cs="Times New Roman"/>
          <w:szCs w:val="24"/>
        </w:rPr>
        <w:t>Ή μήπως δεν τις κατεβάσατε εσείς τις</w:t>
      </w:r>
      <w:r w:rsidRPr="002C1CE7">
        <w:rPr>
          <w:rFonts w:eastAsia="Times New Roman" w:cs="Times New Roman"/>
          <w:szCs w:val="24"/>
        </w:rPr>
        <w:t xml:space="preserve"> συντάξεις</w:t>
      </w:r>
      <w:r>
        <w:rPr>
          <w:rFonts w:eastAsia="Times New Roman" w:cs="Times New Roman"/>
          <w:szCs w:val="24"/>
        </w:rPr>
        <w:t>;</w:t>
      </w:r>
      <w:r w:rsidRPr="002C1CE7">
        <w:rPr>
          <w:rFonts w:eastAsia="Times New Roman" w:cs="Times New Roman"/>
          <w:szCs w:val="24"/>
        </w:rPr>
        <w:t xml:space="preserve"> </w:t>
      </w:r>
      <w:r>
        <w:rPr>
          <w:rFonts w:eastAsia="Times New Roman" w:cs="Times New Roman"/>
          <w:szCs w:val="24"/>
        </w:rPr>
        <w:t xml:space="preserve">Τι ωφελήθηκε η Ελλάδα από </w:t>
      </w:r>
      <w:r w:rsidRPr="002C1CE7">
        <w:rPr>
          <w:rFonts w:eastAsia="Times New Roman" w:cs="Times New Roman"/>
          <w:szCs w:val="24"/>
        </w:rPr>
        <w:t>τον Τσίπρα</w:t>
      </w:r>
      <w:r>
        <w:rPr>
          <w:rFonts w:eastAsia="Times New Roman" w:cs="Times New Roman"/>
          <w:szCs w:val="24"/>
        </w:rPr>
        <w:t xml:space="preserve">; Τι </w:t>
      </w:r>
      <w:r w:rsidRPr="002C1CE7">
        <w:rPr>
          <w:rFonts w:eastAsia="Times New Roman" w:cs="Times New Roman"/>
          <w:szCs w:val="24"/>
        </w:rPr>
        <w:t xml:space="preserve">θα θυμάται </w:t>
      </w:r>
      <w:r>
        <w:rPr>
          <w:rFonts w:eastAsia="Times New Roman" w:cs="Times New Roman"/>
          <w:szCs w:val="24"/>
        </w:rPr>
        <w:t xml:space="preserve">η Ελλάδα </w:t>
      </w:r>
      <w:r w:rsidRPr="002C1CE7">
        <w:rPr>
          <w:rFonts w:eastAsia="Times New Roman" w:cs="Times New Roman"/>
          <w:szCs w:val="24"/>
        </w:rPr>
        <w:t>από τον Τσίπρα</w:t>
      </w:r>
      <w:r>
        <w:rPr>
          <w:rFonts w:eastAsia="Times New Roman" w:cs="Times New Roman"/>
          <w:szCs w:val="24"/>
        </w:rPr>
        <w:t>;</w:t>
      </w:r>
      <w:r w:rsidRPr="002C1CE7">
        <w:rPr>
          <w:rFonts w:eastAsia="Times New Roman" w:cs="Times New Roman"/>
          <w:szCs w:val="24"/>
        </w:rPr>
        <w:t xml:space="preserve"> </w:t>
      </w:r>
    </w:p>
    <w:p w14:paraId="6E819AB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Μαλώνατε εχθές </w:t>
      </w:r>
      <w:r w:rsidRPr="002C1CE7">
        <w:rPr>
          <w:rFonts w:eastAsia="Times New Roman" w:cs="Times New Roman"/>
          <w:szCs w:val="24"/>
        </w:rPr>
        <w:t>για τα φρονήματα του Παύλου Τσίπρα</w:t>
      </w:r>
      <w:r>
        <w:rPr>
          <w:rFonts w:eastAsia="Times New Roman" w:cs="Times New Roman"/>
          <w:szCs w:val="24"/>
        </w:rPr>
        <w:t>. Μαλώνατε χθες για τα φρονήματα και για το αν ήταν δεξιός. Ε</w:t>
      </w:r>
      <w:r w:rsidRPr="002C1CE7">
        <w:rPr>
          <w:rFonts w:eastAsia="Times New Roman" w:cs="Times New Roman"/>
          <w:szCs w:val="24"/>
        </w:rPr>
        <w:t xml:space="preserve">γώ έτυχε και τον </w:t>
      </w:r>
      <w:r w:rsidRPr="002C1CE7">
        <w:rPr>
          <w:rFonts w:eastAsia="Times New Roman" w:cs="Times New Roman"/>
          <w:szCs w:val="24"/>
        </w:rPr>
        <w:t>έζησα</w:t>
      </w:r>
      <w:r>
        <w:rPr>
          <w:rFonts w:eastAsia="Times New Roman" w:cs="Times New Roman"/>
          <w:szCs w:val="24"/>
        </w:rPr>
        <w:t xml:space="preserve"> και</w:t>
      </w:r>
      <w:r w:rsidRPr="002C1CE7">
        <w:rPr>
          <w:rFonts w:eastAsia="Times New Roman" w:cs="Times New Roman"/>
          <w:szCs w:val="24"/>
        </w:rPr>
        <w:t xml:space="preserve"> σας λέω ότι με έλεγε </w:t>
      </w:r>
      <w:r>
        <w:rPr>
          <w:rFonts w:eastAsia="Times New Roman" w:cs="Times New Roman"/>
          <w:szCs w:val="24"/>
        </w:rPr>
        <w:t>α</w:t>
      </w:r>
      <w:r w:rsidRPr="002C1CE7">
        <w:rPr>
          <w:rFonts w:eastAsia="Times New Roman" w:cs="Times New Roman"/>
          <w:szCs w:val="24"/>
        </w:rPr>
        <w:t>ριστερό</w:t>
      </w:r>
      <w:r>
        <w:rPr>
          <w:rFonts w:eastAsia="Times New Roman" w:cs="Times New Roman"/>
          <w:szCs w:val="24"/>
        </w:rPr>
        <w:t xml:space="preserve">, επειδή ήμουν πάντα φλογερά κεντρώος, της απλής αναλογικής και δημοκρατικών απόψεων. Μάλωνα με τον πατέρα Τσίπρα και με έλεγε αριστερό. Εκείνος δεν απεκάλυπτε τι ήταν. </w:t>
      </w:r>
    </w:p>
    <w:p w14:paraId="6E819AB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Γι’ αυτό που λέτε, ότι έπαιρνε δουλειές επί χού</w:t>
      </w:r>
      <w:r>
        <w:rPr>
          <w:rFonts w:eastAsia="Times New Roman" w:cs="Times New Roman"/>
          <w:szCs w:val="24"/>
        </w:rPr>
        <w:t>ντας, ακούστε κάτι: Επί χούντας όλοι όσοι έπαιρναν δουλειές την χάιδευαν. Όπως και σήμερα, όσοι παίρνουν δουλειές δεν είναι αντίθετοι με την Κυβέρνηση. Πηγαίνουν, δηλαδή στον Υπουργό, που μοιράζει τις δουλειές και του λένε «εμείς είμαστε δεξιοί, αλλά δώστε</w:t>
      </w:r>
      <w:r>
        <w:rPr>
          <w:rFonts w:eastAsia="Times New Roman" w:cs="Times New Roman"/>
          <w:szCs w:val="24"/>
        </w:rPr>
        <w:t xml:space="preserve"> μας»; Δεν γίνονται αυτά </w:t>
      </w:r>
      <w:r w:rsidRPr="002C1CE7">
        <w:rPr>
          <w:rFonts w:eastAsia="Times New Roman" w:cs="Times New Roman"/>
          <w:szCs w:val="24"/>
        </w:rPr>
        <w:t>τα πράγματα</w:t>
      </w:r>
      <w:r>
        <w:rPr>
          <w:rFonts w:eastAsia="Times New Roman" w:cs="Times New Roman"/>
          <w:szCs w:val="24"/>
        </w:rPr>
        <w:t xml:space="preserve">. </w:t>
      </w:r>
    </w:p>
    <w:p w14:paraId="6E819AB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έχω ζητήσει εγώ </w:t>
      </w:r>
      <w:r w:rsidRPr="002C1CE7">
        <w:rPr>
          <w:rFonts w:eastAsia="Times New Roman" w:cs="Times New Roman"/>
          <w:szCs w:val="24"/>
        </w:rPr>
        <w:t xml:space="preserve">να υπάρχει παρουσία </w:t>
      </w:r>
      <w:r>
        <w:rPr>
          <w:rFonts w:eastAsia="Times New Roman" w:cs="Times New Roman"/>
          <w:szCs w:val="24"/>
        </w:rPr>
        <w:t>ε</w:t>
      </w:r>
      <w:r w:rsidRPr="002C1CE7">
        <w:rPr>
          <w:rFonts w:eastAsia="Times New Roman" w:cs="Times New Roman"/>
          <w:szCs w:val="24"/>
        </w:rPr>
        <w:t xml:space="preserve">ισαγγελέως </w:t>
      </w:r>
      <w:r>
        <w:rPr>
          <w:rFonts w:eastAsia="Times New Roman" w:cs="Times New Roman"/>
          <w:szCs w:val="24"/>
        </w:rPr>
        <w:t>στην ανάθεση δ</w:t>
      </w:r>
      <w:r w:rsidRPr="002C1CE7">
        <w:rPr>
          <w:rFonts w:eastAsia="Times New Roman" w:cs="Times New Roman"/>
          <w:szCs w:val="24"/>
        </w:rPr>
        <w:t xml:space="preserve">ημοσίων </w:t>
      </w:r>
      <w:r>
        <w:rPr>
          <w:rFonts w:eastAsia="Times New Roman" w:cs="Times New Roman"/>
          <w:szCs w:val="24"/>
        </w:rPr>
        <w:t>έ</w:t>
      </w:r>
      <w:r w:rsidRPr="002C1CE7">
        <w:rPr>
          <w:rFonts w:eastAsia="Times New Roman" w:cs="Times New Roman"/>
          <w:szCs w:val="24"/>
        </w:rPr>
        <w:t xml:space="preserve">ργων και κρατικών προμηθειών </w:t>
      </w:r>
      <w:r>
        <w:rPr>
          <w:rFonts w:eastAsia="Times New Roman" w:cs="Times New Roman"/>
          <w:szCs w:val="24"/>
        </w:rPr>
        <w:t>μ</w:t>
      </w:r>
      <w:r w:rsidRPr="002C1CE7">
        <w:rPr>
          <w:rFonts w:eastAsia="Times New Roman" w:cs="Times New Roman"/>
          <w:szCs w:val="24"/>
        </w:rPr>
        <w:t>εγάλου ύψους</w:t>
      </w:r>
      <w:r>
        <w:rPr>
          <w:rFonts w:eastAsia="Times New Roman" w:cs="Times New Roman"/>
          <w:szCs w:val="24"/>
        </w:rPr>
        <w:t xml:space="preserve">; Γιατί; Και εισαγγελέα διά κληρώσεως, </w:t>
      </w:r>
      <w:r w:rsidRPr="002C1CE7">
        <w:rPr>
          <w:rFonts w:eastAsia="Times New Roman" w:cs="Times New Roman"/>
          <w:szCs w:val="24"/>
        </w:rPr>
        <w:t xml:space="preserve">όχι να </w:t>
      </w:r>
      <w:r>
        <w:rPr>
          <w:rFonts w:eastAsia="Times New Roman" w:cs="Times New Roman"/>
          <w:szCs w:val="24"/>
        </w:rPr>
        <w:t>διορίσω</w:t>
      </w:r>
      <w:r w:rsidRPr="002C1CE7">
        <w:rPr>
          <w:rFonts w:eastAsia="Times New Roman" w:cs="Times New Roman"/>
          <w:szCs w:val="24"/>
        </w:rPr>
        <w:t xml:space="preserve"> εγώ το</w:t>
      </w:r>
      <w:r>
        <w:rPr>
          <w:rFonts w:eastAsia="Times New Roman" w:cs="Times New Roman"/>
          <w:szCs w:val="24"/>
        </w:rPr>
        <w:t>ν</w:t>
      </w:r>
      <w:r w:rsidRPr="002C1CE7">
        <w:rPr>
          <w:rFonts w:eastAsia="Times New Roman" w:cs="Times New Roman"/>
          <w:szCs w:val="24"/>
        </w:rPr>
        <w:t xml:space="preserve"> φίλο μου τον </w:t>
      </w:r>
      <w:r>
        <w:rPr>
          <w:rFonts w:eastAsia="Times New Roman" w:cs="Times New Roman"/>
          <w:szCs w:val="24"/>
        </w:rPr>
        <w:t>ε</w:t>
      </w:r>
      <w:r w:rsidRPr="002C1CE7">
        <w:rPr>
          <w:rFonts w:eastAsia="Times New Roman" w:cs="Times New Roman"/>
          <w:szCs w:val="24"/>
        </w:rPr>
        <w:t>ισαγγελέα</w:t>
      </w:r>
      <w:r>
        <w:rPr>
          <w:rFonts w:eastAsia="Times New Roman" w:cs="Times New Roman"/>
          <w:szCs w:val="24"/>
        </w:rPr>
        <w:t xml:space="preserve">. Διά κληρώσεως ο </w:t>
      </w:r>
      <w:r>
        <w:rPr>
          <w:rFonts w:eastAsia="Times New Roman" w:cs="Times New Roman"/>
          <w:szCs w:val="24"/>
        </w:rPr>
        <w:t>ε</w:t>
      </w:r>
      <w:r>
        <w:rPr>
          <w:rFonts w:eastAsia="Times New Roman" w:cs="Times New Roman"/>
          <w:szCs w:val="24"/>
        </w:rPr>
        <w:t>ισαγγελέας να είναι παρών στη διαδικασία ανάθεσης. Γ</w:t>
      </w:r>
      <w:r w:rsidRPr="002C1CE7">
        <w:rPr>
          <w:rFonts w:eastAsia="Times New Roman" w:cs="Times New Roman"/>
          <w:szCs w:val="24"/>
        </w:rPr>
        <w:t>ιατί άλλο είναι να κυνηγάς το ίχνος</w:t>
      </w:r>
      <w:r>
        <w:rPr>
          <w:rFonts w:eastAsia="Times New Roman" w:cs="Times New Roman"/>
          <w:szCs w:val="24"/>
        </w:rPr>
        <w:t xml:space="preserve"> </w:t>
      </w:r>
      <w:r w:rsidRPr="002C1CE7">
        <w:rPr>
          <w:rFonts w:eastAsia="Times New Roman" w:cs="Times New Roman"/>
          <w:szCs w:val="24"/>
        </w:rPr>
        <w:t xml:space="preserve">μήπως έκλεψε και άλλο να τον έχεις </w:t>
      </w:r>
      <w:r>
        <w:rPr>
          <w:rFonts w:eastAsia="Times New Roman" w:cs="Times New Roman"/>
          <w:szCs w:val="24"/>
        </w:rPr>
        <w:t>παρόντα στη</w:t>
      </w:r>
      <w:r w:rsidRPr="002C1CE7">
        <w:rPr>
          <w:rFonts w:eastAsia="Times New Roman" w:cs="Times New Roman"/>
          <w:szCs w:val="24"/>
        </w:rPr>
        <w:t xml:space="preserve"> διαδικασία</w:t>
      </w:r>
      <w:r>
        <w:rPr>
          <w:rFonts w:eastAsia="Times New Roman" w:cs="Times New Roman"/>
          <w:szCs w:val="24"/>
        </w:rPr>
        <w:t>,</w:t>
      </w:r>
      <w:r w:rsidRPr="002C1CE7">
        <w:rPr>
          <w:rFonts w:eastAsia="Times New Roman" w:cs="Times New Roman"/>
          <w:szCs w:val="24"/>
        </w:rPr>
        <w:t xml:space="preserve"> να αποφεύγεις τους </w:t>
      </w:r>
      <w:r>
        <w:rPr>
          <w:rFonts w:eastAsia="Times New Roman" w:cs="Times New Roman"/>
          <w:szCs w:val="24"/>
        </w:rPr>
        <w:t>κλέφτες</w:t>
      </w:r>
      <w:r w:rsidRPr="002C1CE7">
        <w:rPr>
          <w:rFonts w:eastAsia="Times New Roman" w:cs="Times New Roman"/>
          <w:szCs w:val="24"/>
        </w:rPr>
        <w:t xml:space="preserve"> και τις </w:t>
      </w:r>
      <w:r>
        <w:rPr>
          <w:rFonts w:eastAsia="Times New Roman" w:cs="Times New Roman"/>
          <w:szCs w:val="24"/>
        </w:rPr>
        <w:t>κλεψιές. Η Αίθουσα μο</w:t>
      </w:r>
      <w:r>
        <w:rPr>
          <w:rFonts w:eastAsia="Times New Roman" w:cs="Times New Roman"/>
          <w:szCs w:val="24"/>
        </w:rPr>
        <w:t>ύ</w:t>
      </w:r>
      <w:r>
        <w:rPr>
          <w:rFonts w:eastAsia="Times New Roman" w:cs="Times New Roman"/>
          <w:szCs w:val="24"/>
        </w:rPr>
        <w:t xml:space="preserve"> </w:t>
      </w:r>
      <w:r w:rsidRPr="002C1CE7">
        <w:rPr>
          <w:rFonts w:eastAsia="Times New Roman" w:cs="Times New Roman"/>
          <w:szCs w:val="24"/>
        </w:rPr>
        <w:t>απάντησε ποτέ</w:t>
      </w:r>
      <w:r>
        <w:rPr>
          <w:rFonts w:eastAsia="Times New Roman" w:cs="Times New Roman"/>
          <w:szCs w:val="24"/>
        </w:rPr>
        <w:t>;</w:t>
      </w:r>
      <w:r w:rsidRPr="002C1CE7">
        <w:rPr>
          <w:rFonts w:eastAsia="Times New Roman" w:cs="Times New Roman"/>
          <w:szCs w:val="24"/>
        </w:rPr>
        <w:t xml:space="preserve"> </w:t>
      </w:r>
    </w:p>
    <w:p w14:paraId="6E819AB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Στην ποινικοποίη</w:t>
      </w:r>
      <w:r>
        <w:rPr>
          <w:rFonts w:eastAsia="Times New Roman" w:cs="Times New Roman"/>
          <w:szCs w:val="24"/>
        </w:rPr>
        <w:t>ση του ρουσφετιού, που ζ</w:t>
      </w:r>
      <w:r w:rsidRPr="002C1CE7">
        <w:rPr>
          <w:rFonts w:eastAsia="Times New Roman" w:cs="Times New Roman"/>
          <w:szCs w:val="24"/>
        </w:rPr>
        <w:t>ήτησα να γίνεται με τυφλό σύστημα εφεξής ο διορισμός στην Ελλάδα</w:t>
      </w:r>
      <w:r>
        <w:rPr>
          <w:rFonts w:eastAsia="Times New Roman" w:cs="Times New Roman"/>
          <w:szCs w:val="24"/>
        </w:rPr>
        <w:t>,</w:t>
      </w:r>
      <w:r w:rsidRPr="002C1CE7">
        <w:rPr>
          <w:rFonts w:eastAsia="Times New Roman" w:cs="Times New Roman"/>
          <w:szCs w:val="24"/>
        </w:rPr>
        <w:t xml:space="preserve"> σε όλους και εδώ και παντού</w:t>
      </w:r>
      <w:r>
        <w:rPr>
          <w:rFonts w:eastAsia="Times New Roman" w:cs="Times New Roman"/>
          <w:szCs w:val="24"/>
        </w:rPr>
        <w:t>; Δηλαδή, ν</w:t>
      </w:r>
      <w:r w:rsidRPr="002C1CE7">
        <w:rPr>
          <w:rFonts w:eastAsia="Times New Roman" w:cs="Times New Roman"/>
          <w:szCs w:val="24"/>
        </w:rPr>
        <w:t>α γράφεις τα μόρια σου</w:t>
      </w:r>
      <w:r>
        <w:rPr>
          <w:rFonts w:eastAsia="Times New Roman" w:cs="Times New Roman"/>
          <w:szCs w:val="24"/>
        </w:rPr>
        <w:t>,</w:t>
      </w:r>
      <w:r w:rsidRPr="002C1CE7">
        <w:rPr>
          <w:rFonts w:eastAsia="Times New Roman" w:cs="Times New Roman"/>
          <w:szCs w:val="24"/>
        </w:rPr>
        <w:t xml:space="preserve"> την κατάστασή σου και αναλόγως να </w:t>
      </w:r>
      <w:r>
        <w:rPr>
          <w:rFonts w:eastAsia="Times New Roman" w:cs="Times New Roman"/>
          <w:szCs w:val="24"/>
        </w:rPr>
        <w:t>εισέρχεσαι. Ν</w:t>
      </w:r>
      <w:r w:rsidRPr="002C1CE7">
        <w:rPr>
          <w:rFonts w:eastAsia="Times New Roman" w:cs="Times New Roman"/>
          <w:szCs w:val="24"/>
        </w:rPr>
        <w:t xml:space="preserve">α μην </w:t>
      </w:r>
      <w:r>
        <w:rPr>
          <w:rFonts w:eastAsia="Times New Roman" w:cs="Times New Roman"/>
          <w:szCs w:val="24"/>
        </w:rPr>
        <w:t xml:space="preserve">ξέρει αυτός που </w:t>
      </w:r>
      <w:r w:rsidRPr="002C1CE7">
        <w:rPr>
          <w:rFonts w:eastAsia="Times New Roman" w:cs="Times New Roman"/>
          <w:szCs w:val="24"/>
        </w:rPr>
        <w:t>εγκρίνει τον διορισμό</w:t>
      </w:r>
      <w:r>
        <w:rPr>
          <w:rFonts w:eastAsia="Times New Roman" w:cs="Times New Roman"/>
          <w:szCs w:val="24"/>
        </w:rPr>
        <w:t xml:space="preserve"> –</w:t>
      </w:r>
      <w:r w:rsidRPr="002C1CE7">
        <w:rPr>
          <w:rFonts w:eastAsia="Times New Roman" w:cs="Times New Roman"/>
          <w:szCs w:val="24"/>
        </w:rPr>
        <w:t>να έχει μόνο</w:t>
      </w:r>
      <w:r w:rsidRPr="002C1CE7">
        <w:rPr>
          <w:rFonts w:eastAsia="Times New Roman" w:cs="Times New Roman"/>
          <w:szCs w:val="24"/>
        </w:rPr>
        <w:t xml:space="preserve"> κωδικό</w:t>
      </w:r>
      <w:r>
        <w:rPr>
          <w:rFonts w:eastAsia="Times New Roman" w:cs="Times New Roman"/>
          <w:szCs w:val="24"/>
        </w:rPr>
        <w:t>-</w:t>
      </w:r>
      <w:r w:rsidRPr="002C1CE7">
        <w:rPr>
          <w:rFonts w:eastAsia="Times New Roman" w:cs="Times New Roman"/>
          <w:szCs w:val="24"/>
        </w:rPr>
        <w:t xml:space="preserve"> ποιος είσαι</w:t>
      </w:r>
      <w:r>
        <w:rPr>
          <w:rFonts w:eastAsia="Times New Roman" w:cs="Times New Roman"/>
          <w:szCs w:val="24"/>
        </w:rPr>
        <w:t>.</w:t>
      </w:r>
      <w:r w:rsidRPr="002C1CE7">
        <w:rPr>
          <w:rFonts w:eastAsia="Times New Roman" w:cs="Times New Roman"/>
          <w:szCs w:val="24"/>
        </w:rPr>
        <w:t xml:space="preserve"> </w:t>
      </w:r>
    </w:p>
    <w:p w14:paraId="6E819ABC" w14:textId="77777777" w:rsidR="004B0DF5" w:rsidRDefault="00471FB5">
      <w:pPr>
        <w:spacing w:line="600" w:lineRule="auto"/>
        <w:ind w:firstLine="720"/>
        <w:jc w:val="both"/>
        <w:rPr>
          <w:rFonts w:eastAsia="Times New Roman" w:cs="Times New Roman"/>
          <w:szCs w:val="24"/>
        </w:rPr>
      </w:pPr>
      <w:r w:rsidRPr="002C1CE7">
        <w:rPr>
          <w:rFonts w:eastAsia="Times New Roman" w:cs="Times New Roman"/>
          <w:szCs w:val="24"/>
        </w:rPr>
        <w:lastRenderedPageBreak/>
        <w:t>Αλλιώς</w:t>
      </w:r>
      <w:r>
        <w:rPr>
          <w:rFonts w:eastAsia="Times New Roman" w:cs="Times New Roman"/>
          <w:szCs w:val="24"/>
        </w:rPr>
        <w:t>,</w:t>
      </w:r>
      <w:r w:rsidRPr="002C1CE7">
        <w:rPr>
          <w:rFonts w:eastAsia="Times New Roman" w:cs="Times New Roman"/>
          <w:szCs w:val="24"/>
        </w:rPr>
        <w:t xml:space="preserve"> </w:t>
      </w:r>
      <w:r>
        <w:rPr>
          <w:rFonts w:eastAsia="Times New Roman" w:cs="Times New Roman"/>
          <w:szCs w:val="24"/>
        </w:rPr>
        <w:t>τι θα γίνει, κύριε Καλαφάτη μου, αν θα</w:t>
      </w:r>
      <w:r w:rsidRPr="002C1CE7">
        <w:rPr>
          <w:rFonts w:eastAsia="Times New Roman" w:cs="Times New Roman"/>
          <w:szCs w:val="24"/>
        </w:rPr>
        <w:t xml:space="preserve"> βάζει ο καθένας τους δικούς του</w:t>
      </w:r>
      <w:r>
        <w:rPr>
          <w:rFonts w:eastAsia="Times New Roman" w:cs="Times New Roman"/>
          <w:szCs w:val="24"/>
        </w:rPr>
        <w:t>;</w:t>
      </w:r>
      <w:r w:rsidRPr="002C1CE7">
        <w:rPr>
          <w:rFonts w:eastAsia="Times New Roman" w:cs="Times New Roman"/>
          <w:szCs w:val="24"/>
        </w:rPr>
        <w:t xml:space="preserve"> </w:t>
      </w:r>
      <w:r>
        <w:rPr>
          <w:rFonts w:eastAsia="Times New Roman" w:cs="Times New Roman"/>
          <w:szCs w:val="24"/>
        </w:rPr>
        <w:t xml:space="preserve">Θα σωθεί ποτέ αυτή </w:t>
      </w:r>
      <w:r w:rsidRPr="002C1CE7">
        <w:rPr>
          <w:rFonts w:eastAsia="Times New Roman" w:cs="Times New Roman"/>
          <w:szCs w:val="24"/>
        </w:rPr>
        <w:t>η χώρα</w:t>
      </w:r>
      <w:r>
        <w:rPr>
          <w:rFonts w:eastAsia="Times New Roman" w:cs="Times New Roman"/>
          <w:szCs w:val="24"/>
        </w:rPr>
        <w:t>; Έ</w:t>
      </w:r>
      <w:r w:rsidRPr="002C1CE7">
        <w:rPr>
          <w:rFonts w:eastAsia="Times New Roman" w:cs="Times New Roman"/>
          <w:szCs w:val="24"/>
        </w:rPr>
        <w:t>χω γνωρίσει και τον πατέρα σας και φάγαμε</w:t>
      </w:r>
      <w:r>
        <w:rPr>
          <w:rFonts w:eastAsia="Times New Roman" w:cs="Times New Roman"/>
          <w:szCs w:val="24"/>
        </w:rPr>
        <w:t xml:space="preserve"> μαζί</w:t>
      </w:r>
      <w:r w:rsidRPr="002C1CE7">
        <w:rPr>
          <w:rFonts w:eastAsia="Times New Roman" w:cs="Times New Roman"/>
          <w:szCs w:val="24"/>
        </w:rPr>
        <w:t xml:space="preserve"> στη Θεσσαλονίκη</w:t>
      </w:r>
      <w:r>
        <w:rPr>
          <w:rFonts w:eastAsia="Times New Roman" w:cs="Times New Roman"/>
          <w:szCs w:val="24"/>
        </w:rPr>
        <w:t>. Θέλει ο πατέρας σας</w:t>
      </w:r>
      <w:r w:rsidRPr="002C1CE7">
        <w:rPr>
          <w:rFonts w:eastAsia="Times New Roman" w:cs="Times New Roman"/>
          <w:szCs w:val="24"/>
        </w:rPr>
        <w:t xml:space="preserve"> να </w:t>
      </w:r>
      <w:r>
        <w:rPr>
          <w:rFonts w:eastAsia="Times New Roman" w:cs="Times New Roman"/>
          <w:szCs w:val="24"/>
        </w:rPr>
        <w:t>συνεχιστεί</w:t>
      </w:r>
      <w:r w:rsidRPr="002C1CE7">
        <w:rPr>
          <w:rFonts w:eastAsia="Times New Roman" w:cs="Times New Roman"/>
          <w:szCs w:val="24"/>
        </w:rPr>
        <w:t xml:space="preserve"> το ρουσφέτι </w:t>
      </w:r>
      <w:r>
        <w:rPr>
          <w:rFonts w:eastAsia="Times New Roman" w:cs="Times New Roman"/>
          <w:szCs w:val="24"/>
        </w:rPr>
        <w:t>ή θέλει</w:t>
      </w:r>
      <w:r w:rsidRPr="002C1CE7">
        <w:rPr>
          <w:rFonts w:eastAsia="Times New Roman" w:cs="Times New Roman"/>
          <w:szCs w:val="24"/>
        </w:rPr>
        <w:t xml:space="preserve"> να σοβαρευτεί </w:t>
      </w:r>
      <w:r>
        <w:rPr>
          <w:rFonts w:eastAsia="Times New Roman" w:cs="Times New Roman"/>
          <w:szCs w:val="24"/>
        </w:rPr>
        <w:t>η χώρα; Σας ερωτώ! Ρωτήστε τον! Γ</w:t>
      </w:r>
      <w:r w:rsidRPr="002C1CE7">
        <w:rPr>
          <w:rFonts w:eastAsia="Times New Roman" w:cs="Times New Roman"/>
          <w:szCs w:val="24"/>
        </w:rPr>
        <w:t>ιατί</w:t>
      </w:r>
      <w:r>
        <w:rPr>
          <w:rFonts w:eastAsia="Times New Roman" w:cs="Times New Roman"/>
          <w:szCs w:val="24"/>
        </w:rPr>
        <w:t>,</w:t>
      </w:r>
      <w:r w:rsidRPr="002C1CE7">
        <w:rPr>
          <w:rFonts w:eastAsia="Times New Roman" w:cs="Times New Roman"/>
          <w:szCs w:val="24"/>
        </w:rPr>
        <w:t xml:space="preserve"> </w:t>
      </w:r>
      <w:r>
        <w:rPr>
          <w:rFonts w:eastAsia="Times New Roman" w:cs="Times New Roman"/>
          <w:szCs w:val="24"/>
        </w:rPr>
        <w:t>ε</w:t>
      </w:r>
      <w:r w:rsidRPr="002C1CE7">
        <w:rPr>
          <w:rFonts w:eastAsia="Times New Roman" w:cs="Times New Roman"/>
          <w:szCs w:val="24"/>
        </w:rPr>
        <w:t>μένα προσωπικά</w:t>
      </w:r>
      <w:r>
        <w:rPr>
          <w:rFonts w:eastAsia="Times New Roman" w:cs="Times New Roman"/>
          <w:szCs w:val="24"/>
        </w:rPr>
        <w:t>,</w:t>
      </w:r>
      <w:r w:rsidRPr="002C1CE7">
        <w:rPr>
          <w:rFonts w:eastAsia="Times New Roman" w:cs="Times New Roman"/>
          <w:szCs w:val="24"/>
        </w:rPr>
        <w:t xml:space="preserve"> μου είπε ότι </w:t>
      </w:r>
      <w:r>
        <w:rPr>
          <w:rFonts w:eastAsia="Times New Roman" w:cs="Times New Roman"/>
          <w:szCs w:val="24"/>
        </w:rPr>
        <w:t>θέλει να σοβαρευτεί η χώρα. Αυτό μου είπε. Τώρα, επειδή ε</w:t>
      </w:r>
      <w:r w:rsidRPr="002C1CE7">
        <w:rPr>
          <w:rFonts w:eastAsia="Times New Roman" w:cs="Times New Roman"/>
          <w:szCs w:val="24"/>
        </w:rPr>
        <w:t xml:space="preserve">ίναι πατέρας </w:t>
      </w:r>
      <w:r>
        <w:rPr>
          <w:rFonts w:eastAsia="Times New Roman" w:cs="Times New Roman"/>
          <w:szCs w:val="24"/>
        </w:rPr>
        <w:t>σας,</w:t>
      </w:r>
      <w:r w:rsidRPr="002C1CE7">
        <w:rPr>
          <w:rFonts w:eastAsia="Times New Roman" w:cs="Times New Roman"/>
          <w:szCs w:val="24"/>
        </w:rPr>
        <w:t xml:space="preserve"> μπορεί να σε ψηφίζει βέβαια</w:t>
      </w:r>
      <w:r>
        <w:rPr>
          <w:rFonts w:eastAsia="Times New Roman" w:cs="Times New Roman"/>
          <w:szCs w:val="24"/>
        </w:rPr>
        <w:t>.</w:t>
      </w:r>
    </w:p>
    <w:p w14:paraId="6E819ABD" w14:textId="77777777" w:rsidR="004B0DF5" w:rsidRDefault="00471FB5">
      <w:pPr>
        <w:spacing w:line="600" w:lineRule="auto"/>
        <w:ind w:firstLine="720"/>
        <w:jc w:val="both"/>
        <w:rPr>
          <w:rFonts w:eastAsia="Times New Roman" w:cs="Times New Roman"/>
          <w:szCs w:val="24"/>
        </w:rPr>
      </w:pPr>
      <w:r w:rsidRPr="00EA3A9A">
        <w:rPr>
          <w:rFonts w:eastAsia="Times New Roman" w:cs="Times New Roman"/>
          <w:b/>
          <w:szCs w:val="24"/>
        </w:rPr>
        <w:t>ΣΤΑΥΡΟΣ ΚΑΛΑΦΑΤΗΣ:</w:t>
      </w:r>
      <w:r>
        <w:rPr>
          <w:rFonts w:eastAsia="Times New Roman" w:cs="Times New Roman"/>
          <w:szCs w:val="24"/>
        </w:rPr>
        <w:t xml:space="preserve"> Δημόσια έργα πάντως δεν κάνει ο πατέρας μου.</w:t>
      </w:r>
    </w:p>
    <w:p w14:paraId="6E819ABE" w14:textId="77777777" w:rsidR="004B0DF5" w:rsidRDefault="00471FB5">
      <w:pPr>
        <w:spacing w:line="600" w:lineRule="auto"/>
        <w:ind w:firstLine="720"/>
        <w:jc w:val="both"/>
        <w:rPr>
          <w:rFonts w:eastAsia="Times New Roman" w:cs="Times New Roman"/>
          <w:szCs w:val="24"/>
        </w:rPr>
      </w:pPr>
      <w:r w:rsidRPr="00EA3A9A">
        <w:rPr>
          <w:rFonts w:eastAsia="Times New Roman" w:cs="Times New Roman"/>
          <w:b/>
          <w:szCs w:val="24"/>
        </w:rPr>
        <w:t>ΒΑΣΙΛΗΣ ΛΕΒΕΝΤΗΣ (Πρόεδρος της Ένωσης Κεντρώων):</w:t>
      </w:r>
      <w:r>
        <w:rPr>
          <w:rFonts w:eastAsia="Times New Roman" w:cs="Times New Roman"/>
          <w:szCs w:val="24"/>
        </w:rPr>
        <w:t xml:space="preserve"> Γ</w:t>
      </w:r>
      <w:r w:rsidRPr="002C1CE7">
        <w:rPr>
          <w:rFonts w:eastAsia="Times New Roman" w:cs="Times New Roman"/>
          <w:szCs w:val="24"/>
        </w:rPr>
        <w:t xml:space="preserve">ια την Ευρώπη και για το ευρώ </w:t>
      </w:r>
      <w:r>
        <w:rPr>
          <w:rFonts w:eastAsia="Times New Roman" w:cs="Times New Roman"/>
          <w:szCs w:val="24"/>
        </w:rPr>
        <w:t>εδώ μέσα έχουν γίνει πολλά αίσχη. Δηλαδή,</w:t>
      </w:r>
      <w:r w:rsidRPr="002C1CE7">
        <w:rPr>
          <w:rFonts w:eastAsia="Times New Roman" w:cs="Times New Roman"/>
          <w:szCs w:val="24"/>
        </w:rPr>
        <w:t xml:space="preserve"> ο Τσίπρας έσκιζε μνημόνια και μετά έγινε </w:t>
      </w:r>
      <w:r>
        <w:rPr>
          <w:rFonts w:eastAsia="Times New Roman" w:cs="Times New Roman"/>
          <w:szCs w:val="24"/>
        </w:rPr>
        <w:t xml:space="preserve">ξεβράκωτος των Αμερικάνων. Αμφιβάλλει κανείς; Και μάλιστα, </w:t>
      </w:r>
      <w:r w:rsidRPr="002C1CE7">
        <w:rPr>
          <w:rFonts w:eastAsia="Times New Roman" w:cs="Times New Roman"/>
          <w:szCs w:val="24"/>
        </w:rPr>
        <w:t>κυκλοφορούσα</w:t>
      </w:r>
      <w:r>
        <w:rPr>
          <w:rFonts w:eastAsia="Times New Roman" w:cs="Times New Roman"/>
          <w:szCs w:val="24"/>
        </w:rPr>
        <w:t xml:space="preserve">τε μερικοί </w:t>
      </w:r>
      <w:r w:rsidRPr="002C1CE7">
        <w:rPr>
          <w:rFonts w:eastAsia="Times New Roman" w:cs="Times New Roman"/>
          <w:szCs w:val="24"/>
        </w:rPr>
        <w:t xml:space="preserve">του Τσίπρα </w:t>
      </w:r>
      <w:r>
        <w:rPr>
          <w:rFonts w:eastAsia="Times New Roman" w:cs="Times New Roman"/>
          <w:szCs w:val="24"/>
        </w:rPr>
        <w:t>στο</w:t>
      </w:r>
      <w:r w:rsidRPr="002C1CE7">
        <w:rPr>
          <w:rFonts w:eastAsia="Times New Roman" w:cs="Times New Roman"/>
          <w:szCs w:val="24"/>
        </w:rPr>
        <w:t xml:space="preserve"> ΣΥΡΙΖΑ και λέγατε</w:t>
      </w:r>
      <w:r>
        <w:rPr>
          <w:rFonts w:eastAsia="Times New Roman" w:cs="Times New Roman"/>
          <w:szCs w:val="24"/>
        </w:rPr>
        <w:t>:</w:t>
      </w:r>
      <w:r w:rsidRPr="002C1CE7">
        <w:rPr>
          <w:rFonts w:eastAsia="Times New Roman" w:cs="Times New Roman"/>
          <w:szCs w:val="24"/>
        </w:rPr>
        <w:t xml:space="preserve"> </w:t>
      </w:r>
      <w:r>
        <w:rPr>
          <w:rFonts w:eastAsia="Times New Roman" w:cs="Times New Roman"/>
          <w:szCs w:val="24"/>
        </w:rPr>
        <w:t>«Αν</w:t>
      </w:r>
      <w:r w:rsidRPr="002C1CE7">
        <w:rPr>
          <w:rFonts w:eastAsia="Times New Roman" w:cs="Times New Roman"/>
          <w:szCs w:val="24"/>
        </w:rPr>
        <w:t xml:space="preserve"> γίνει </w:t>
      </w:r>
      <w:r>
        <w:rPr>
          <w:rFonts w:eastAsia="Times New Roman" w:cs="Times New Roman"/>
          <w:szCs w:val="24"/>
        </w:rPr>
        <w:t>κανένα</w:t>
      </w:r>
      <w:r w:rsidRPr="002C1CE7">
        <w:rPr>
          <w:rFonts w:eastAsia="Times New Roman" w:cs="Times New Roman"/>
          <w:szCs w:val="24"/>
        </w:rPr>
        <w:t xml:space="preserve"> θερμό επεισόδιο με την Τουρκία</w:t>
      </w:r>
      <w:r>
        <w:rPr>
          <w:rFonts w:eastAsia="Times New Roman" w:cs="Times New Roman"/>
          <w:szCs w:val="24"/>
        </w:rPr>
        <w:t>; Αν δεν δώσουμε τη Μακεδονία στους Σκοπιανούς και γίνει τίποτα;». Ακούστε επιχείρημα του ΣΥ</w:t>
      </w:r>
      <w:r>
        <w:rPr>
          <w:rFonts w:eastAsia="Times New Roman" w:cs="Times New Roman"/>
          <w:szCs w:val="24"/>
        </w:rPr>
        <w:lastRenderedPageBreak/>
        <w:t xml:space="preserve">ΡΙΖΑ! Κυκλοφορούσαν στις </w:t>
      </w:r>
      <w:r w:rsidRPr="002C1CE7">
        <w:rPr>
          <w:rFonts w:eastAsia="Times New Roman" w:cs="Times New Roman"/>
          <w:szCs w:val="24"/>
        </w:rPr>
        <w:t xml:space="preserve">συζητήσεις και </w:t>
      </w:r>
      <w:r>
        <w:rPr>
          <w:rFonts w:eastAsia="Times New Roman" w:cs="Times New Roman"/>
          <w:szCs w:val="24"/>
        </w:rPr>
        <w:t>έλεγαν</w:t>
      </w:r>
      <w:r>
        <w:rPr>
          <w:rFonts w:eastAsia="Times New Roman" w:cs="Times New Roman"/>
          <w:szCs w:val="24"/>
        </w:rPr>
        <w:t>:</w:t>
      </w:r>
      <w:r>
        <w:rPr>
          <w:rFonts w:eastAsia="Times New Roman" w:cs="Times New Roman"/>
          <w:szCs w:val="24"/>
        </w:rPr>
        <w:t xml:space="preserve"> «Α</w:t>
      </w:r>
      <w:r w:rsidRPr="002C1CE7">
        <w:rPr>
          <w:rFonts w:eastAsia="Times New Roman" w:cs="Times New Roman"/>
          <w:szCs w:val="24"/>
        </w:rPr>
        <w:t xml:space="preserve">ν πούμε </w:t>
      </w:r>
      <w:r>
        <w:rPr>
          <w:rFonts w:eastAsia="Times New Roman" w:cs="Times New Roman"/>
          <w:szCs w:val="24"/>
        </w:rPr>
        <w:t>όχι στους</w:t>
      </w:r>
      <w:r w:rsidRPr="002C1CE7">
        <w:rPr>
          <w:rFonts w:eastAsia="Times New Roman" w:cs="Times New Roman"/>
          <w:szCs w:val="24"/>
        </w:rPr>
        <w:t xml:space="preserve"> Αμερικανούς και </w:t>
      </w:r>
      <w:r>
        <w:rPr>
          <w:rFonts w:eastAsia="Times New Roman" w:cs="Times New Roman"/>
          <w:szCs w:val="24"/>
        </w:rPr>
        <w:t>γίνει κανέ</w:t>
      </w:r>
      <w:r>
        <w:rPr>
          <w:rFonts w:eastAsia="Times New Roman" w:cs="Times New Roman"/>
          <w:szCs w:val="24"/>
        </w:rPr>
        <w:t>να θερμό</w:t>
      </w:r>
      <w:r w:rsidRPr="002C1CE7">
        <w:rPr>
          <w:rFonts w:eastAsia="Times New Roman" w:cs="Times New Roman"/>
          <w:szCs w:val="24"/>
        </w:rPr>
        <w:t xml:space="preserve"> επεισόδιο</w:t>
      </w:r>
      <w:r>
        <w:rPr>
          <w:rFonts w:eastAsia="Times New Roman" w:cs="Times New Roman"/>
          <w:szCs w:val="24"/>
        </w:rPr>
        <w:t>,</w:t>
      </w:r>
      <w:r w:rsidRPr="002C1CE7">
        <w:rPr>
          <w:rFonts w:eastAsia="Times New Roman" w:cs="Times New Roman"/>
          <w:szCs w:val="24"/>
        </w:rPr>
        <w:t xml:space="preserve"> μετά η Ελλάδα</w:t>
      </w:r>
      <w:r>
        <w:rPr>
          <w:rFonts w:eastAsia="Times New Roman" w:cs="Times New Roman"/>
          <w:szCs w:val="24"/>
        </w:rPr>
        <w:t>;». Ακούτε με τι ε</w:t>
      </w:r>
      <w:r w:rsidRPr="002C1CE7">
        <w:rPr>
          <w:rFonts w:eastAsia="Times New Roman" w:cs="Times New Roman"/>
          <w:szCs w:val="24"/>
        </w:rPr>
        <w:t xml:space="preserve">πιχειρηματολογία έδωσαν το όνομα </w:t>
      </w:r>
      <w:r>
        <w:rPr>
          <w:rFonts w:eastAsia="Times New Roman" w:cs="Times New Roman"/>
          <w:szCs w:val="24"/>
        </w:rPr>
        <w:t>«</w:t>
      </w:r>
      <w:r w:rsidRPr="002C1CE7">
        <w:rPr>
          <w:rFonts w:eastAsia="Times New Roman" w:cs="Times New Roman"/>
          <w:szCs w:val="24"/>
        </w:rPr>
        <w:t>Μακεδονία</w:t>
      </w:r>
      <w:r>
        <w:rPr>
          <w:rFonts w:eastAsia="Times New Roman" w:cs="Times New Roman"/>
          <w:szCs w:val="24"/>
        </w:rPr>
        <w:t>»</w:t>
      </w:r>
      <w:r w:rsidRPr="002C1CE7">
        <w:rPr>
          <w:rFonts w:eastAsia="Times New Roman" w:cs="Times New Roman"/>
          <w:szCs w:val="24"/>
        </w:rPr>
        <w:t xml:space="preserve"> στα Σκόπια</w:t>
      </w:r>
      <w:r>
        <w:rPr>
          <w:rFonts w:eastAsia="Times New Roman" w:cs="Times New Roman"/>
          <w:szCs w:val="24"/>
        </w:rPr>
        <w:t>; Θα έπρεπε να ντρέπονται οι του ΣΥΡΙΖΑ γι’ αυτό το πράγμα.</w:t>
      </w:r>
    </w:p>
    <w:p w14:paraId="6E819AB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Ο </w:t>
      </w:r>
      <w:r w:rsidRPr="002C1CE7">
        <w:rPr>
          <w:rFonts w:eastAsia="Times New Roman" w:cs="Times New Roman"/>
          <w:szCs w:val="24"/>
        </w:rPr>
        <w:t>Σαμαράς πήγε στο Ζάππειο</w:t>
      </w:r>
      <w:r>
        <w:rPr>
          <w:rFonts w:eastAsia="Times New Roman" w:cs="Times New Roman"/>
          <w:szCs w:val="24"/>
        </w:rPr>
        <w:t xml:space="preserve"> και ουσιαστικά ήταν</w:t>
      </w:r>
      <w:r w:rsidRPr="002C1CE7">
        <w:rPr>
          <w:rFonts w:eastAsia="Times New Roman" w:cs="Times New Roman"/>
          <w:szCs w:val="24"/>
        </w:rPr>
        <w:t xml:space="preserve"> </w:t>
      </w:r>
      <w:proofErr w:type="spellStart"/>
      <w:r w:rsidRPr="002C1CE7">
        <w:rPr>
          <w:rFonts w:eastAsia="Times New Roman" w:cs="Times New Roman"/>
          <w:szCs w:val="24"/>
        </w:rPr>
        <w:t>ευρωσκεπτικιστής</w:t>
      </w:r>
      <w:proofErr w:type="spellEnd"/>
      <w:r>
        <w:rPr>
          <w:rFonts w:eastAsia="Times New Roman" w:cs="Times New Roman"/>
          <w:szCs w:val="24"/>
        </w:rPr>
        <w:t>,</w:t>
      </w:r>
      <w:r w:rsidRPr="002C1CE7">
        <w:rPr>
          <w:rFonts w:eastAsia="Times New Roman" w:cs="Times New Roman"/>
          <w:szCs w:val="24"/>
        </w:rPr>
        <w:t xml:space="preserve"> </w:t>
      </w:r>
      <w:r>
        <w:rPr>
          <w:rFonts w:eastAsia="Times New Roman" w:cs="Times New Roman"/>
          <w:szCs w:val="24"/>
        </w:rPr>
        <w:t>σαν τον Καρατζαφέρη. Άκου</w:t>
      </w:r>
      <w:r>
        <w:rPr>
          <w:rFonts w:eastAsia="Times New Roman" w:cs="Times New Roman"/>
          <w:szCs w:val="24"/>
        </w:rPr>
        <w:t>γα αργά μια νύχτα</w:t>
      </w:r>
      <w:r w:rsidRPr="002C1CE7">
        <w:rPr>
          <w:rFonts w:eastAsia="Times New Roman" w:cs="Times New Roman"/>
          <w:szCs w:val="24"/>
        </w:rPr>
        <w:t xml:space="preserve"> </w:t>
      </w:r>
      <w:r>
        <w:rPr>
          <w:rFonts w:eastAsia="Times New Roman" w:cs="Times New Roman"/>
          <w:szCs w:val="24"/>
        </w:rPr>
        <w:t>σε</w:t>
      </w:r>
      <w:r w:rsidRPr="002C1CE7">
        <w:rPr>
          <w:rFonts w:eastAsia="Times New Roman" w:cs="Times New Roman"/>
          <w:szCs w:val="24"/>
        </w:rPr>
        <w:t xml:space="preserve"> μία κασέτα </w:t>
      </w:r>
      <w:r>
        <w:rPr>
          <w:rFonts w:eastAsia="Times New Roman" w:cs="Times New Roman"/>
          <w:szCs w:val="24"/>
        </w:rPr>
        <w:t>τον Καρατζαφέρη που</w:t>
      </w:r>
      <w:r w:rsidRPr="002C1CE7">
        <w:rPr>
          <w:rFonts w:eastAsia="Times New Roman" w:cs="Times New Roman"/>
          <w:szCs w:val="24"/>
        </w:rPr>
        <w:t xml:space="preserve"> έλεγε ότι εκπροσωπεί τους </w:t>
      </w:r>
      <w:proofErr w:type="spellStart"/>
      <w:r w:rsidRPr="002C1CE7">
        <w:rPr>
          <w:rFonts w:eastAsia="Times New Roman" w:cs="Times New Roman"/>
          <w:szCs w:val="24"/>
        </w:rPr>
        <w:t>ευρωσκεπτικιστές</w:t>
      </w:r>
      <w:proofErr w:type="spellEnd"/>
      <w:r>
        <w:rPr>
          <w:rFonts w:eastAsia="Times New Roman" w:cs="Times New Roman"/>
          <w:szCs w:val="24"/>
        </w:rPr>
        <w:t xml:space="preserve">. Έγινε ιδεολογία η </w:t>
      </w:r>
      <w:r w:rsidRPr="002C1CE7">
        <w:rPr>
          <w:rFonts w:eastAsia="Times New Roman" w:cs="Times New Roman"/>
          <w:szCs w:val="24"/>
        </w:rPr>
        <w:t>άρνηση της Ευρώπης</w:t>
      </w:r>
      <w:r>
        <w:rPr>
          <w:rFonts w:eastAsia="Times New Roman" w:cs="Times New Roman"/>
          <w:szCs w:val="24"/>
        </w:rPr>
        <w:t>,</w:t>
      </w:r>
      <w:r w:rsidRPr="002C1CE7">
        <w:rPr>
          <w:rFonts w:eastAsia="Times New Roman" w:cs="Times New Roman"/>
          <w:szCs w:val="24"/>
        </w:rPr>
        <w:t xml:space="preserve"> κατά τον Καρατζαφέρη</w:t>
      </w:r>
      <w:r>
        <w:rPr>
          <w:rFonts w:eastAsia="Times New Roman" w:cs="Times New Roman"/>
          <w:szCs w:val="24"/>
        </w:rPr>
        <w:t>. Δ</w:t>
      </w:r>
      <w:r w:rsidRPr="002C1CE7">
        <w:rPr>
          <w:rFonts w:eastAsia="Times New Roman" w:cs="Times New Roman"/>
          <w:szCs w:val="24"/>
        </w:rPr>
        <w:t xml:space="preserve">εν έχει </w:t>
      </w:r>
      <w:r>
        <w:rPr>
          <w:rFonts w:eastAsia="Times New Roman" w:cs="Times New Roman"/>
          <w:szCs w:val="24"/>
        </w:rPr>
        <w:t>τι να δηλώσει,</w:t>
      </w:r>
      <w:r w:rsidRPr="002C1CE7">
        <w:rPr>
          <w:rFonts w:eastAsia="Times New Roman" w:cs="Times New Roman"/>
          <w:szCs w:val="24"/>
        </w:rPr>
        <w:t xml:space="preserve"> γιατί </w:t>
      </w:r>
      <w:r>
        <w:rPr>
          <w:rFonts w:eastAsia="Times New Roman" w:cs="Times New Roman"/>
          <w:szCs w:val="24"/>
        </w:rPr>
        <w:t>όσα</w:t>
      </w:r>
      <w:r w:rsidRPr="002C1CE7">
        <w:rPr>
          <w:rFonts w:eastAsia="Times New Roman" w:cs="Times New Roman"/>
          <w:szCs w:val="24"/>
        </w:rPr>
        <w:t xml:space="preserve"> έχει δηλώσει </w:t>
      </w:r>
      <w:r>
        <w:rPr>
          <w:rFonts w:eastAsia="Times New Roman" w:cs="Times New Roman"/>
          <w:szCs w:val="24"/>
        </w:rPr>
        <w:t>τα</w:t>
      </w:r>
      <w:r w:rsidRPr="002C1CE7">
        <w:rPr>
          <w:rFonts w:eastAsia="Times New Roman" w:cs="Times New Roman"/>
          <w:szCs w:val="24"/>
        </w:rPr>
        <w:t xml:space="preserve"> έχει αρνηθεί και </w:t>
      </w:r>
      <w:r>
        <w:rPr>
          <w:rFonts w:eastAsia="Times New Roman" w:cs="Times New Roman"/>
          <w:szCs w:val="24"/>
        </w:rPr>
        <w:t>το</w:t>
      </w:r>
      <w:r w:rsidRPr="002C1CE7">
        <w:rPr>
          <w:rFonts w:eastAsia="Times New Roman" w:cs="Times New Roman"/>
          <w:szCs w:val="24"/>
        </w:rPr>
        <w:t xml:space="preserve"> μόνο που του </w:t>
      </w:r>
      <w:r>
        <w:rPr>
          <w:rFonts w:eastAsia="Times New Roman" w:cs="Times New Roman"/>
          <w:szCs w:val="24"/>
        </w:rPr>
        <w:t xml:space="preserve">μένει τώρα είναι </w:t>
      </w:r>
      <w:r>
        <w:rPr>
          <w:rFonts w:eastAsia="Times New Roman" w:cs="Times New Roman"/>
          <w:szCs w:val="24"/>
        </w:rPr>
        <w:t xml:space="preserve">να δηλώσει </w:t>
      </w:r>
      <w:proofErr w:type="spellStart"/>
      <w:r>
        <w:rPr>
          <w:rFonts w:eastAsia="Times New Roman" w:cs="Times New Roman"/>
          <w:szCs w:val="24"/>
        </w:rPr>
        <w:t>ευρωσκεπτικιστής</w:t>
      </w:r>
      <w:proofErr w:type="spellEnd"/>
      <w:r>
        <w:rPr>
          <w:rFonts w:eastAsia="Times New Roman" w:cs="Times New Roman"/>
          <w:szCs w:val="24"/>
        </w:rPr>
        <w:t>. Δ</w:t>
      </w:r>
      <w:r w:rsidRPr="002C1CE7">
        <w:rPr>
          <w:rFonts w:eastAsia="Times New Roman" w:cs="Times New Roman"/>
          <w:szCs w:val="24"/>
        </w:rPr>
        <w:t xml:space="preserve">εν ξέρει </w:t>
      </w:r>
      <w:r>
        <w:rPr>
          <w:rFonts w:eastAsia="Times New Roman" w:cs="Times New Roman"/>
          <w:szCs w:val="24"/>
        </w:rPr>
        <w:t xml:space="preserve">την τύχη του </w:t>
      </w:r>
      <w:proofErr w:type="spellStart"/>
      <w:r>
        <w:rPr>
          <w:rFonts w:eastAsia="Times New Roman" w:cs="Times New Roman"/>
          <w:szCs w:val="24"/>
        </w:rPr>
        <w:t>Φάρατζ</w:t>
      </w:r>
      <w:proofErr w:type="spellEnd"/>
      <w:r>
        <w:rPr>
          <w:rFonts w:eastAsia="Times New Roman" w:cs="Times New Roman"/>
          <w:szCs w:val="24"/>
        </w:rPr>
        <w:t>. Υ</w:t>
      </w:r>
      <w:r w:rsidRPr="002C1CE7">
        <w:rPr>
          <w:rFonts w:eastAsia="Times New Roman" w:cs="Times New Roman"/>
          <w:szCs w:val="24"/>
        </w:rPr>
        <w:t xml:space="preserve">πήρχε </w:t>
      </w:r>
      <w:r>
        <w:rPr>
          <w:rFonts w:eastAsia="Times New Roman" w:cs="Times New Roman"/>
          <w:szCs w:val="24"/>
        </w:rPr>
        <w:t>ένας,</w:t>
      </w:r>
      <w:r w:rsidRPr="002C1CE7">
        <w:rPr>
          <w:rFonts w:eastAsia="Times New Roman" w:cs="Times New Roman"/>
          <w:szCs w:val="24"/>
        </w:rPr>
        <w:t xml:space="preserve"> έτοιμος να κυβερνήσει στην Αγγλία</w:t>
      </w:r>
      <w:r>
        <w:rPr>
          <w:rFonts w:eastAsia="Times New Roman" w:cs="Times New Roman"/>
          <w:szCs w:val="24"/>
        </w:rPr>
        <w:t>,</w:t>
      </w:r>
      <w:r w:rsidRPr="002C1CE7">
        <w:rPr>
          <w:rFonts w:eastAsia="Times New Roman" w:cs="Times New Roman"/>
          <w:szCs w:val="24"/>
        </w:rPr>
        <w:t xml:space="preserve"> ο οποίος </w:t>
      </w:r>
      <w:r>
        <w:rPr>
          <w:rFonts w:eastAsia="Times New Roman" w:cs="Times New Roman"/>
          <w:szCs w:val="24"/>
        </w:rPr>
        <w:t>εξαφανίστηκε</w:t>
      </w:r>
      <w:r w:rsidRPr="002C1CE7">
        <w:rPr>
          <w:rFonts w:eastAsia="Times New Roman" w:cs="Times New Roman"/>
          <w:szCs w:val="24"/>
        </w:rPr>
        <w:t xml:space="preserve"> από το</w:t>
      </w:r>
      <w:r>
        <w:rPr>
          <w:rFonts w:eastAsia="Times New Roman" w:cs="Times New Roman"/>
          <w:szCs w:val="24"/>
        </w:rPr>
        <w:t>ν</w:t>
      </w:r>
      <w:r w:rsidRPr="002C1CE7">
        <w:rPr>
          <w:rFonts w:eastAsia="Times New Roman" w:cs="Times New Roman"/>
          <w:szCs w:val="24"/>
        </w:rPr>
        <w:t xml:space="preserve"> χάρτη</w:t>
      </w:r>
      <w:r>
        <w:rPr>
          <w:rFonts w:eastAsia="Times New Roman" w:cs="Times New Roman"/>
          <w:szCs w:val="24"/>
        </w:rPr>
        <w:t xml:space="preserve">. Καταλάβατε; Κάνει </w:t>
      </w:r>
      <w:r w:rsidRPr="002C1CE7">
        <w:rPr>
          <w:rFonts w:eastAsia="Times New Roman" w:cs="Times New Roman"/>
          <w:szCs w:val="24"/>
        </w:rPr>
        <w:t xml:space="preserve">τον </w:t>
      </w:r>
      <w:proofErr w:type="spellStart"/>
      <w:r w:rsidRPr="002C1CE7">
        <w:rPr>
          <w:rFonts w:eastAsia="Times New Roman" w:cs="Times New Roman"/>
          <w:szCs w:val="24"/>
        </w:rPr>
        <w:t>ευρωσκεπτικιστή</w:t>
      </w:r>
      <w:proofErr w:type="spellEnd"/>
      <w:r>
        <w:rPr>
          <w:rFonts w:eastAsia="Times New Roman" w:cs="Times New Roman"/>
          <w:szCs w:val="24"/>
        </w:rPr>
        <w:t>. Δεν είναι ιδεολογία</w:t>
      </w:r>
      <w:r w:rsidRPr="002C1CE7">
        <w:rPr>
          <w:rFonts w:eastAsia="Times New Roman" w:cs="Times New Roman"/>
          <w:szCs w:val="24"/>
        </w:rPr>
        <w:t xml:space="preserve"> το να μισείς την Ευρώπη</w:t>
      </w:r>
      <w:r>
        <w:rPr>
          <w:rFonts w:eastAsia="Times New Roman" w:cs="Times New Roman"/>
          <w:szCs w:val="24"/>
        </w:rPr>
        <w:t xml:space="preserve">. </w:t>
      </w:r>
    </w:p>
    <w:p w14:paraId="6E819AC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Η</w:t>
      </w:r>
      <w:r w:rsidRPr="002C1CE7">
        <w:rPr>
          <w:rFonts w:eastAsia="Times New Roman" w:cs="Times New Roman"/>
          <w:szCs w:val="24"/>
        </w:rPr>
        <w:t xml:space="preserve"> Ευρώπη έχει πολλές αδυναμίες</w:t>
      </w:r>
      <w:r>
        <w:rPr>
          <w:rFonts w:eastAsia="Times New Roman" w:cs="Times New Roman"/>
          <w:szCs w:val="24"/>
        </w:rPr>
        <w:t>,</w:t>
      </w:r>
      <w:r w:rsidRPr="002C1CE7">
        <w:rPr>
          <w:rFonts w:eastAsia="Times New Roman" w:cs="Times New Roman"/>
          <w:szCs w:val="24"/>
        </w:rPr>
        <w:t xml:space="preserve"> δεν υπάρχει αμφιβολία</w:t>
      </w:r>
      <w:r>
        <w:rPr>
          <w:rFonts w:eastAsia="Times New Roman" w:cs="Times New Roman"/>
          <w:szCs w:val="24"/>
        </w:rPr>
        <w:t>. Έχ</w:t>
      </w:r>
      <w:r w:rsidRPr="002C1CE7">
        <w:rPr>
          <w:rFonts w:eastAsia="Times New Roman" w:cs="Times New Roman"/>
          <w:szCs w:val="24"/>
        </w:rPr>
        <w:t>ει πάρα πολλές αδυναμίες</w:t>
      </w:r>
      <w:r>
        <w:rPr>
          <w:rFonts w:eastAsia="Times New Roman" w:cs="Times New Roman"/>
          <w:szCs w:val="24"/>
        </w:rPr>
        <w:t xml:space="preserve">, </w:t>
      </w:r>
      <w:r w:rsidRPr="002C1CE7">
        <w:rPr>
          <w:rFonts w:eastAsia="Times New Roman" w:cs="Times New Roman"/>
          <w:szCs w:val="24"/>
        </w:rPr>
        <w:t>έχει κάνει πάρα πολλά λά</w:t>
      </w:r>
      <w:r>
        <w:rPr>
          <w:rFonts w:eastAsia="Times New Roman" w:cs="Times New Roman"/>
          <w:szCs w:val="24"/>
        </w:rPr>
        <w:t>θη και δεν δείχνει ο</w:t>
      </w:r>
      <w:r w:rsidRPr="002C1CE7">
        <w:rPr>
          <w:rFonts w:eastAsia="Times New Roman" w:cs="Times New Roman"/>
          <w:szCs w:val="24"/>
        </w:rPr>
        <w:t>ύτε αλληλεγγύη</w:t>
      </w:r>
      <w:r>
        <w:rPr>
          <w:rFonts w:eastAsia="Times New Roman" w:cs="Times New Roman"/>
          <w:szCs w:val="24"/>
        </w:rPr>
        <w:t>.</w:t>
      </w:r>
      <w:r w:rsidRPr="002C1CE7">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δεν έπρεπε να</w:t>
      </w:r>
      <w:r>
        <w:rPr>
          <w:rFonts w:eastAsia="Times New Roman" w:cs="Times New Roman"/>
          <w:szCs w:val="24"/>
        </w:rPr>
        <w:t xml:space="preserve"> επιτρέπει η </w:t>
      </w:r>
      <w:proofErr w:type="spellStart"/>
      <w:r>
        <w:rPr>
          <w:rFonts w:eastAsia="Times New Roman" w:cs="Times New Roman"/>
          <w:szCs w:val="24"/>
        </w:rPr>
        <w:t>Μέρκελ</w:t>
      </w:r>
      <w:proofErr w:type="spellEnd"/>
      <w:r>
        <w:rPr>
          <w:rFonts w:eastAsia="Times New Roman" w:cs="Times New Roman"/>
          <w:szCs w:val="24"/>
        </w:rPr>
        <w:t xml:space="preserve"> στον καθένα </w:t>
      </w:r>
      <w:r w:rsidRPr="002C1CE7">
        <w:rPr>
          <w:rFonts w:eastAsia="Times New Roman" w:cs="Times New Roman"/>
          <w:szCs w:val="24"/>
        </w:rPr>
        <w:t>να κλείνει</w:t>
      </w:r>
      <w:r>
        <w:rPr>
          <w:rFonts w:eastAsia="Times New Roman" w:cs="Times New Roman"/>
          <w:szCs w:val="24"/>
        </w:rPr>
        <w:t xml:space="preserve"> τα </w:t>
      </w:r>
      <w:r w:rsidRPr="002C1CE7">
        <w:rPr>
          <w:rFonts w:eastAsia="Times New Roman" w:cs="Times New Roman"/>
          <w:szCs w:val="24"/>
        </w:rPr>
        <w:t>σύνορα για τους πρόσφυγες</w:t>
      </w:r>
      <w:r>
        <w:rPr>
          <w:rFonts w:eastAsia="Times New Roman" w:cs="Times New Roman"/>
          <w:szCs w:val="24"/>
        </w:rPr>
        <w:t>, έ</w:t>
      </w:r>
      <w:r w:rsidRPr="002C1CE7">
        <w:rPr>
          <w:rFonts w:eastAsia="Times New Roman" w:cs="Times New Roman"/>
          <w:szCs w:val="24"/>
        </w:rPr>
        <w:t>πρεπε να του κόβ</w:t>
      </w:r>
      <w:r>
        <w:rPr>
          <w:rFonts w:eastAsia="Times New Roman" w:cs="Times New Roman"/>
          <w:szCs w:val="24"/>
        </w:rPr>
        <w:t>ει</w:t>
      </w:r>
      <w:r w:rsidRPr="002C1CE7">
        <w:rPr>
          <w:rFonts w:eastAsia="Times New Roman" w:cs="Times New Roman"/>
          <w:szCs w:val="24"/>
        </w:rPr>
        <w:t xml:space="preserve"> τη χ</w:t>
      </w:r>
      <w:r w:rsidRPr="002C1CE7">
        <w:rPr>
          <w:rFonts w:eastAsia="Times New Roman" w:cs="Times New Roman"/>
          <w:szCs w:val="24"/>
        </w:rPr>
        <w:t>ρηματοδότηση</w:t>
      </w:r>
      <w:r>
        <w:rPr>
          <w:rFonts w:eastAsia="Times New Roman" w:cs="Times New Roman"/>
          <w:szCs w:val="24"/>
        </w:rPr>
        <w:t>. Τα κράτη</w:t>
      </w:r>
      <w:r w:rsidRPr="002C1CE7">
        <w:rPr>
          <w:rFonts w:eastAsia="Times New Roman" w:cs="Times New Roman"/>
          <w:szCs w:val="24"/>
        </w:rPr>
        <w:t xml:space="preserve"> της Ευρώπης πρέπει εξίσου να απορροφήσουν τα βάρη είτε οικονομικά είτε σε πρόσφυγες</w:t>
      </w:r>
      <w:r>
        <w:rPr>
          <w:rFonts w:eastAsia="Times New Roman" w:cs="Times New Roman"/>
          <w:szCs w:val="24"/>
        </w:rPr>
        <w:t>.</w:t>
      </w:r>
      <w:r w:rsidRPr="002C1CE7">
        <w:rPr>
          <w:rFonts w:eastAsia="Times New Roman" w:cs="Times New Roman"/>
          <w:szCs w:val="24"/>
        </w:rPr>
        <w:t xml:space="preserve"> Αυτό θα πει Ευρώπη</w:t>
      </w:r>
      <w:r>
        <w:rPr>
          <w:rFonts w:eastAsia="Times New Roman" w:cs="Times New Roman"/>
          <w:szCs w:val="24"/>
        </w:rPr>
        <w:t>. Από κοινού απο</w:t>
      </w:r>
      <w:r w:rsidRPr="002C1CE7">
        <w:rPr>
          <w:rFonts w:eastAsia="Times New Roman" w:cs="Times New Roman"/>
          <w:szCs w:val="24"/>
        </w:rPr>
        <w:t>δοχή των βαρών</w:t>
      </w:r>
      <w:r>
        <w:rPr>
          <w:rFonts w:eastAsia="Times New Roman" w:cs="Times New Roman"/>
          <w:szCs w:val="24"/>
        </w:rPr>
        <w:t>. Δ</w:t>
      </w:r>
      <w:r w:rsidRPr="002C1CE7">
        <w:rPr>
          <w:rFonts w:eastAsia="Times New Roman" w:cs="Times New Roman"/>
          <w:szCs w:val="24"/>
        </w:rPr>
        <w:t xml:space="preserve">εν </w:t>
      </w:r>
      <w:r>
        <w:rPr>
          <w:rFonts w:eastAsia="Times New Roman" w:cs="Times New Roman"/>
          <w:szCs w:val="24"/>
        </w:rPr>
        <w:t>δικαιούνται κάποια κράτη να κλείνουν σύνορα και να αφήνουν τα παράκτια κράτη να σηκώσουν ό</w:t>
      </w:r>
      <w:r w:rsidRPr="002C1CE7">
        <w:rPr>
          <w:rFonts w:eastAsia="Times New Roman" w:cs="Times New Roman"/>
          <w:szCs w:val="24"/>
        </w:rPr>
        <w:t>λο τ</w:t>
      </w:r>
      <w:r w:rsidRPr="002C1CE7">
        <w:rPr>
          <w:rFonts w:eastAsia="Times New Roman" w:cs="Times New Roman"/>
          <w:szCs w:val="24"/>
        </w:rPr>
        <w:t>ο βάρος</w:t>
      </w:r>
      <w:r>
        <w:rPr>
          <w:rFonts w:eastAsia="Times New Roman" w:cs="Times New Roman"/>
          <w:szCs w:val="24"/>
        </w:rPr>
        <w:t>! Έ</w:t>
      </w:r>
      <w:r w:rsidRPr="002C1CE7">
        <w:rPr>
          <w:rFonts w:eastAsia="Times New Roman" w:cs="Times New Roman"/>
          <w:szCs w:val="24"/>
        </w:rPr>
        <w:t xml:space="preserve">πρεπε να κόβουν σε </w:t>
      </w:r>
      <w:r>
        <w:rPr>
          <w:rFonts w:eastAsia="Times New Roman" w:cs="Times New Roman"/>
          <w:szCs w:val="24"/>
        </w:rPr>
        <w:t>αυτά τα κράτη</w:t>
      </w:r>
      <w:r w:rsidRPr="002C1CE7">
        <w:rPr>
          <w:rFonts w:eastAsia="Times New Roman" w:cs="Times New Roman"/>
          <w:szCs w:val="24"/>
        </w:rPr>
        <w:t xml:space="preserve"> που </w:t>
      </w:r>
      <w:r>
        <w:rPr>
          <w:rFonts w:eastAsia="Times New Roman" w:cs="Times New Roman"/>
          <w:szCs w:val="24"/>
        </w:rPr>
        <w:t>αδικοπραγούν</w:t>
      </w:r>
      <w:r w:rsidRPr="002C1CE7">
        <w:rPr>
          <w:rFonts w:eastAsia="Times New Roman" w:cs="Times New Roman"/>
          <w:szCs w:val="24"/>
        </w:rPr>
        <w:t xml:space="preserve"> τη χρηματοδότηση</w:t>
      </w:r>
      <w:r>
        <w:rPr>
          <w:rFonts w:eastAsia="Times New Roman" w:cs="Times New Roman"/>
          <w:szCs w:val="24"/>
        </w:rPr>
        <w:t xml:space="preserve">, να δούμε, </w:t>
      </w:r>
      <w:r w:rsidRPr="002C1CE7">
        <w:rPr>
          <w:rFonts w:eastAsia="Times New Roman" w:cs="Times New Roman"/>
          <w:szCs w:val="24"/>
        </w:rPr>
        <w:t xml:space="preserve">θα </w:t>
      </w:r>
      <w:r>
        <w:rPr>
          <w:rFonts w:eastAsia="Times New Roman" w:cs="Times New Roman"/>
          <w:szCs w:val="24"/>
        </w:rPr>
        <w:t>τα κλείσουν</w:t>
      </w:r>
      <w:r w:rsidRPr="002C1CE7">
        <w:rPr>
          <w:rFonts w:eastAsia="Times New Roman" w:cs="Times New Roman"/>
          <w:szCs w:val="24"/>
        </w:rPr>
        <w:t xml:space="preserve"> </w:t>
      </w:r>
      <w:r>
        <w:rPr>
          <w:rFonts w:eastAsia="Times New Roman" w:cs="Times New Roman"/>
          <w:szCs w:val="24"/>
        </w:rPr>
        <w:t xml:space="preserve">τα </w:t>
      </w:r>
      <w:r w:rsidRPr="002C1CE7">
        <w:rPr>
          <w:rFonts w:eastAsia="Times New Roman" w:cs="Times New Roman"/>
          <w:szCs w:val="24"/>
        </w:rPr>
        <w:t>σύνορα μετά</w:t>
      </w:r>
      <w:r>
        <w:rPr>
          <w:rFonts w:eastAsia="Times New Roman" w:cs="Times New Roman"/>
          <w:szCs w:val="24"/>
        </w:rPr>
        <w:t>; Α</w:t>
      </w:r>
      <w:r w:rsidRPr="002C1CE7">
        <w:rPr>
          <w:rFonts w:eastAsia="Times New Roman" w:cs="Times New Roman"/>
          <w:szCs w:val="24"/>
        </w:rPr>
        <w:t>ν αφήνει</w:t>
      </w:r>
      <w:r>
        <w:rPr>
          <w:rFonts w:eastAsia="Times New Roman" w:cs="Times New Roman"/>
          <w:szCs w:val="24"/>
        </w:rPr>
        <w:t>ς</w:t>
      </w:r>
      <w:r w:rsidRPr="002C1CE7">
        <w:rPr>
          <w:rFonts w:eastAsia="Times New Roman" w:cs="Times New Roman"/>
          <w:szCs w:val="24"/>
        </w:rPr>
        <w:t xml:space="preserve"> βέβαια να κλείνει </w:t>
      </w:r>
      <w:r>
        <w:rPr>
          <w:rFonts w:eastAsia="Times New Roman" w:cs="Times New Roman"/>
          <w:szCs w:val="24"/>
        </w:rPr>
        <w:t>σύνορα,</w:t>
      </w:r>
      <w:r w:rsidRPr="002C1CE7">
        <w:rPr>
          <w:rFonts w:eastAsia="Times New Roman" w:cs="Times New Roman"/>
          <w:szCs w:val="24"/>
        </w:rPr>
        <w:t xml:space="preserve"> κάνει ό</w:t>
      </w:r>
      <w:r>
        <w:rPr>
          <w:rFonts w:eastAsia="Times New Roman" w:cs="Times New Roman"/>
          <w:szCs w:val="24"/>
        </w:rPr>
        <w:t>,</w:t>
      </w:r>
      <w:r w:rsidRPr="002C1CE7">
        <w:rPr>
          <w:rFonts w:eastAsia="Times New Roman" w:cs="Times New Roman"/>
          <w:szCs w:val="24"/>
        </w:rPr>
        <w:t>τι θέλει</w:t>
      </w:r>
      <w:r>
        <w:rPr>
          <w:rFonts w:eastAsia="Times New Roman" w:cs="Times New Roman"/>
          <w:szCs w:val="24"/>
        </w:rPr>
        <w:t>.</w:t>
      </w:r>
    </w:p>
    <w:p w14:paraId="6E819AC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w:t>
      </w:r>
      <w:r w:rsidRPr="002C1CE7">
        <w:rPr>
          <w:rFonts w:eastAsia="Times New Roman" w:cs="Times New Roman"/>
          <w:szCs w:val="24"/>
        </w:rPr>
        <w:t xml:space="preserve"> Ευρώπη </w:t>
      </w:r>
      <w:r>
        <w:rPr>
          <w:rFonts w:eastAsia="Times New Roman" w:cs="Times New Roman"/>
          <w:szCs w:val="24"/>
        </w:rPr>
        <w:t>λοιπόν, θέλει πολύ τολμηρότερε</w:t>
      </w:r>
      <w:r w:rsidRPr="002C1CE7">
        <w:rPr>
          <w:rFonts w:eastAsia="Times New Roman" w:cs="Times New Roman"/>
          <w:szCs w:val="24"/>
        </w:rPr>
        <w:t>ς αποφάσεις</w:t>
      </w:r>
      <w:r>
        <w:rPr>
          <w:rFonts w:eastAsia="Times New Roman" w:cs="Times New Roman"/>
          <w:szCs w:val="24"/>
        </w:rPr>
        <w:t>. Χρει</w:t>
      </w:r>
      <w:r>
        <w:rPr>
          <w:rFonts w:eastAsia="Times New Roman" w:cs="Times New Roman"/>
          <w:szCs w:val="24"/>
        </w:rPr>
        <w:t>αζόμαστε</w:t>
      </w:r>
      <w:r>
        <w:rPr>
          <w:rFonts w:eastAsia="Times New Roman" w:cs="Times New Roman"/>
          <w:szCs w:val="24"/>
        </w:rPr>
        <w:t xml:space="preserve"> περισσότερη</w:t>
      </w:r>
      <w:r w:rsidRPr="002C1CE7">
        <w:rPr>
          <w:rFonts w:eastAsia="Times New Roman" w:cs="Times New Roman"/>
          <w:szCs w:val="24"/>
        </w:rPr>
        <w:t xml:space="preserve"> Ευρώπ</w:t>
      </w:r>
      <w:r w:rsidRPr="002C1CE7">
        <w:rPr>
          <w:rFonts w:eastAsia="Times New Roman" w:cs="Times New Roman"/>
          <w:szCs w:val="24"/>
        </w:rPr>
        <w:t>η και ειλικρινέστερη</w:t>
      </w:r>
      <w:r>
        <w:rPr>
          <w:rFonts w:eastAsia="Times New Roman" w:cs="Times New Roman"/>
          <w:szCs w:val="24"/>
        </w:rPr>
        <w:t>. Και σε αυτή την Α</w:t>
      </w:r>
      <w:r w:rsidRPr="002C1CE7">
        <w:rPr>
          <w:rFonts w:eastAsia="Times New Roman" w:cs="Times New Roman"/>
          <w:szCs w:val="24"/>
        </w:rPr>
        <w:t xml:space="preserve">ίθουσα </w:t>
      </w:r>
      <w:r>
        <w:rPr>
          <w:rFonts w:eastAsia="Times New Roman" w:cs="Times New Roman"/>
          <w:szCs w:val="24"/>
        </w:rPr>
        <w:t xml:space="preserve">όλοι </w:t>
      </w:r>
      <w:r>
        <w:rPr>
          <w:rFonts w:eastAsia="Times New Roman" w:cs="Times New Roman"/>
          <w:szCs w:val="24"/>
        </w:rPr>
        <w:t>ε</w:t>
      </w:r>
      <w:r w:rsidRPr="002C1CE7">
        <w:rPr>
          <w:rFonts w:eastAsia="Times New Roman" w:cs="Times New Roman"/>
          <w:szCs w:val="24"/>
        </w:rPr>
        <w:t>σείς που είστε</w:t>
      </w:r>
      <w:r>
        <w:rPr>
          <w:rFonts w:eastAsia="Times New Roman" w:cs="Times New Roman"/>
          <w:szCs w:val="24"/>
        </w:rPr>
        <w:t xml:space="preserve"> εδώ</w:t>
      </w:r>
      <w:r>
        <w:rPr>
          <w:rFonts w:eastAsia="Times New Roman" w:cs="Times New Roman"/>
          <w:szCs w:val="24"/>
        </w:rPr>
        <w:t>,</w:t>
      </w:r>
      <w:r w:rsidRPr="002C1CE7">
        <w:rPr>
          <w:rFonts w:eastAsia="Times New Roman" w:cs="Times New Roman"/>
          <w:szCs w:val="24"/>
        </w:rPr>
        <w:t xml:space="preserve"> την έχετε αμφισβητήσει την Ευρώπη</w:t>
      </w:r>
      <w:r>
        <w:rPr>
          <w:rFonts w:eastAsia="Times New Roman" w:cs="Times New Roman"/>
          <w:szCs w:val="24"/>
        </w:rPr>
        <w:t xml:space="preserve">. Ο </w:t>
      </w:r>
      <w:r w:rsidRPr="002C1CE7">
        <w:rPr>
          <w:rFonts w:eastAsia="Times New Roman" w:cs="Times New Roman"/>
          <w:szCs w:val="24"/>
        </w:rPr>
        <w:t>Σαμαρά</w:t>
      </w:r>
      <w:r>
        <w:rPr>
          <w:rFonts w:eastAsia="Times New Roman" w:cs="Times New Roman"/>
          <w:szCs w:val="24"/>
        </w:rPr>
        <w:t>ς</w:t>
      </w:r>
      <w:r w:rsidRPr="002C1CE7">
        <w:rPr>
          <w:rFonts w:eastAsia="Times New Roman" w:cs="Times New Roman"/>
          <w:szCs w:val="24"/>
        </w:rPr>
        <w:t xml:space="preserve"> στο Ζάππειο</w:t>
      </w:r>
      <w:r>
        <w:rPr>
          <w:rFonts w:eastAsia="Times New Roman" w:cs="Times New Roman"/>
          <w:szCs w:val="24"/>
        </w:rPr>
        <w:t>, ο</w:t>
      </w:r>
      <w:r w:rsidRPr="002C1CE7">
        <w:rPr>
          <w:rFonts w:eastAsia="Times New Roman" w:cs="Times New Roman"/>
          <w:szCs w:val="24"/>
        </w:rPr>
        <w:t xml:space="preserve"> Τσίπρας με </w:t>
      </w:r>
      <w:r>
        <w:rPr>
          <w:rFonts w:eastAsia="Times New Roman" w:cs="Times New Roman"/>
          <w:szCs w:val="24"/>
        </w:rPr>
        <w:t xml:space="preserve">εκείνες τις τρέλες που έκανε, λέγοντας «όχι» στο ένα, «όχι» στο άλλο και μετά «ναι» σε </w:t>
      </w:r>
      <w:r>
        <w:rPr>
          <w:rFonts w:eastAsia="Times New Roman" w:cs="Times New Roman"/>
          <w:szCs w:val="24"/>
        </w:rPr>
        <w:lastRenderedPageBreak/>
        <w:t>όλα, με τα</w:t>
      </w:r>
      <w:r w:rsidRPr="002C1CE7">
        <w:rPr>
          <w:rFonts w:eastAsia="Times New Roman" w:cs="Times New Roman"/>
          <w:szCs w:val="24"/>
        </w:rPr>
        <w:t xml:space="preserve"> δημοψηφίσματα</w:t>
      </w:r>
      <w:r>
        <w:rPr>
          <w:rFonts w:eastAsia="Times New Roman" w:cs="Times New Roman"/>
          <w:szCs w:val="24"/>
        </w:rPr>
        <w:t xml:space="preserve">, </w:t>
      </w:r>
      <w:r>
        <w:rPr>
          <w:rFonts w:eastAsia="Times New Roman" w:cs="Times New Roman"/>
          <w:szCs w:val="24"/>
        </w:rPr>
        <w:t>με όλη αυτή την εικόνα. Μετά λένε</w:t>
      </w:r>
      <w:r>
        <w:rPr>
          <w:rFonts w:eastAsia="Times New Roman" w:cs="Times New Roman"/>
          <w:szCs w:val="24"/>
        </w:rPr>
        <w:t>:</w:t>
      </w:r>
      <w:r>
        <w:rPr>
          <w:rFonts w:eastAsia="Times New Roman" w:cs="Times New Roman"/>
          <w:szCs w:val="24"/>
        </w:rPr>
        <w:t xml:space="preserve"> «είχαμε χάσει την εμπιστοσύνη μας στην Ευρώπη».</w:t>
      </w:r>
      <w:r w:rsidRPr="002C1CE7">
        <w:rPr>
          <w:rFonts w:eastAsia="Times New Roman" w:cs="Times New Roman"/>
          <w:szCs w:val="24"/>
        </w:rPr>
        <w:t xml:space="preserve"> </w:t>
      </w:r>
      <w:r>
        <w:rPr>
          <w:rFonts w:eastAsia="Times New Roman" w:cs="Times New Roman"/>
          <w:szCs w:val="24"/>
        </w:rPr>
        <w:t>Και πώ</w:t>
      </w:r>
      <w:r w:rsidRPr="002C1CE7">
        <w:rPr>
          <w:rFonts w:eastAsia="Times New Roman" w:cs="Times New Roman"/>
          <w:szCs w:val="24"/>
        </w:rPr>
        <w:t>ς την ξαναβρήκα</w:t>
      </w:r>
      <w:r>
        <w:rPr>
          <w:rFonts w:eastAsia="Times New Roman" w:cs="Times New Roman"/>
          <w:szCs w:val="24"/>
        </w:rPr>
        <w:t xml:space="preserve">με την εμπιστοσύνη; </w:t>
      </w:r>
      <w:proofErr w:type="spellStart"/>
      <w:r>
        <w:rPr>
          <w:rFonts w:eastAsia="Times New Roman" w:cs="Times New Roman"/>
          <w:szCs w:val="24"/>
        </w:rPr>
        <w:t>Ξεβρακωνόμενοι</w:t>
      </w:r>
      <w:proofErr w:type="spellEnd"/>
      <w:r>
        <w:rPr>
          <w:rFonts w:eastAsia="Times New Roman" w:cs="Times New Roman"/>
          <w:szCs w:val="24"/>
        </w:rPr>
        <w:t xml:space="preserve">. Όταν ξεβρακωθήκαμε, ξαναβρήκαμε την εμπιστοσύνη. Να είστε σίγουροι </w:t>
      </w:r>
      <w:r w:rsidRPr="002C1CE7">
        <w:rPr>
          <w:rFonts w:eastAsia="Times New Roman" w:cs="Times New Roman"/>
          <w:szCs w:val="24"/>
        </w:rPr>
        <w:t>ότι όταν έχεις βγει στα κάγκελα και λες τρέλες</w:t>
      </w:r>
      <w:r>
        <w:rPr>
          <w:rFonts w:eastAsia="Times New Roman" w:cs="Times New Roman"/>
          <w:szCs w:val="24"/>
        </w:rPr>
        <w:t>,</w:t>
      </w:r>
      <w:r w:rsidRPr="002C1CE7">
        <w:rPr>
          <w:rFonts w:eastAsia="Times New Roman" w:cs="Times New Roman"/>
          <w:szCs w:val="24"/>
        </w:rPr>
        <w:t xml:space="preserve"> </w:t>
      </w:r>
      <w:r>
        <w:rPr>
          <w:rFonts w:eastAsia="Times New Roman" w:cs="Times New Roman"/>
          <w:szCs w:val="24"/>
        </w:rPr>
        <w:t>ο</w:t>
      </w:r>
      <w:r w:rsidRPr="002C1CE7">
        <w:rPr>
          <w:rFonts w:eastAsia="Times New Roman" w:cs="Times New Roman"/>
          <w:szCs w:val="24"/>
        </w:rPr>
        <w:t xml:space="preserve"> μόνος τρόπος μετά για να πείσεις </w:t>
      </w:r>
      <w:r>
        <w:rPr>
          <w:rFonts w:eastAsia="Times New Roman" w:cs="Times New Roman"/>
          <w:szCs w:val="24"/>
        </w:rPr>
        <w:t xml:space="preserve">είναι </w:t>
      </w:r>
      <w:r w:rsidRPr="002C1CE7">
        <w:rPr>
          <w:rFonts w:eastAsia="Times New Roman" w:cs="Times New Roman"/>
          <w:szCs w:val="24"/>
        </w:rPr>
        <w:t>να βγεις ξεβράκωτος μέρα</w:t>
      </w:r>
      <w:r>
        <w:rPr>
          <w:rFonts w:eastAsia="Times New Roman" w:cs="Times New Roman"/>
          <w:szCs w:val="24"/>
        </w:rPr>
        <w:t xml:space="preserve"> </w:t>
      </w:r>
      <w:r w:rsidRPr="002C1CE7">
        <w:rPr>
          <w:rFonts w:eastAsia="Times New Roman" w:cs="Times New Roman"/>
          <w:szCs w:val="24"/>
        </w:rPr>
        <w:t>μεσημέρι</w:t>
      </w:r>
      <w:r>
        <w:rPr>
          <w:rFonts w:eastAsia="Times New Roman" w:cs="Times New Roman"/>
          <w:szCs w:val="24"/>
        </w:rPr>
        <w:t>.</w:t>
      </w:r>
    </w:p>
    <w:p w14:paraId="6E819AC2" w14:textId="77777777" w:rsidR="004B0DF5" w:rsidRDefault="00471FB5">
      <w:pPr>
        <w:spacing w:line="600" w:lineRule="auto"/>
        <w:ind w:firstLine="720"/>
        <w:jc w:val="both"/>
        <w:rPr>
          <w:rFonts w:eastAsia="Times New Roman" w:cs="Times New Roman"/>
          <w:szCs w:val="24"/>
        </w:rPr>
      </w:pPr>
      <w:r w:rsidRPr="00C05AF4">
        <w:rPr>
          <w:rFonts w:eastAsia="Times New Roman" w:cs="Times New Roman"/>
          <w:b/>
          <w:szCs w:val="24"/>
        </w:rPr>
        <w:t>ΝΙΚΟΛΑΟΣ ΠΑΠΑΔΟΠΟΥΛΟΣ:</w:t>
      </w:r>
      <w:r>
        <w:rPr>
          <w:rFonts w:eastAsia="Times New Roman" w:cs="Times New Roman"/>
          <w:szCs w:val="24"/>
        </w:rPr>
        <w:t xml:space="preserve"> Πολύ ωραία τα λέτε, Πρόεδρε!</w:t>
      </w:r>
    </w:p>
    <w:p w14:paraId="6E819AC3" w14:textId="77777777" w:rsidR="004B0DF5" w:rsidRDefault="00471FB5">
      <w:pPr>
        <w:spacing w:line="600" w:lineRule="auto"/>
        <w:ind w:firstLine="720"/>
        <w:jc w:val="both"/>
        <w:rPr>
          <w:rFonts w:eastAsia="Times New Roman" w:cs="Times New Roman"/>
          <w:szCs w:val="24"/>
        </w:rPr>
      </w:pPr>
      <w:r w:rsidRPr="00C05AF4">
        <w:rPr>
          <w:rFonts w:eastAsia="Times New Roman" w:cs="Times New Roman"/>
          <w:b/>
          <w:szCs w:val="24"/>
        </w:rPr>
        <w:t>ΒΑΣΙΛΗΣ ΛΕΒΕΝΤΗΣ (Πρόεδρος της Ένωσης Κεντρώων):</w:t>
      </w:r>
      <w:r>
        <w:rPr>
          <w:rFonts w:eastAsia="Times New Roman" w:cs="Times New Roman"/>
          <w:szCs w:val="24"/>
        </w:rPr>
        <w:t xml:space="preserve"> Εγώ αυτές τις λέξεις </w:t>
      </w:r>
      <w:r w:rsidRPr="002C1CE7">
        <w:rPr>
          <w:rFonts w:eastAsia="Times New Roman" w:cs="Times New Roman"/>
          <w:szCs w:val="24"/>
        </w:rPr>
        <w:t>βρίσκω</w:t>
      </w:r>
      <w:r>
        <w:rPr>
          <w:rFonts w:eastAsia="Times New Roman" w:cs="Times New Roman"/>
          <w:szCs w:val="24"/>
        </w:rPr>
        <w:t>,</w:t>
      </w:r>
      <w:r w:rsidRPr="002C1CE7">
        <w:rPr>
          <w:rFonts w:eastAsia="Times New Roman" w:cs="Times New Roman"/>
          <w:szCs w:val="24"/>
        </w:rPr>
        <w:t xml:space="preserve"> γιατί θέλω </w:t>
      </w:r>
      <w:r>
        <w:rPr>
          <w:rFonts w:eastAsia="Times New Roman" w:cs="Times New Roman"/>
          <w:szCs w:val="24"/>
        </w:rPr>
        <w:t>να είμαι</w:t>
      </w:r>
      <w:r w:rsidRPr="002C1CE7">
        <w:rPr>
          <w:rFonts w:eastAsia="Times New Roman" w:cs="Times New Roman"/>
          <w:szCs w:val="24"/>
        </w:rPr>
        <w:t xml:space="preserve"> αληθινός</w:t>
      </w:r>
      <w:r>
        <w:rPr>
          <w:rFonts w:eastAsia="Times New Roman" w:cs="Times New Roman"/>
          <w:szCs w:val="24"/>
        </w:rPr>
        <w:t>. Δ</w:t>
      </w:r>
      <w:r w:rsidRPr="002C1CE7">
        <w:rPr>
          <w:rFonts w:eastAsia="Times New Roman" w:cs="Times New Roman"/>
          <w:szCs w:val="24"/>
        </w:rPr>
        <w:t xml:space="preserve">εν θέλω να </w:t>
      </w:r>
      <w:r>
        <w:rPr>
          <w:rFonts w:eastAsia="Times New Roman" w:cs="Times New Roman"/>
          <w:szCs w:val="24"/>
        </w:rPr>
        <w:t>εί</w:t>
      </w:r>
      <w:r w:rsidRPr="002C1CE7">
        <w:rPr>
          <w:rFonts w:eastAsia="Times New Roman" w:cs="Times New Roman"/>
          <w:szCs w:val="24"/>
        </w:rPr>
        <w:t>μαι ξύλ</w:t>
      </w:r>
      <w:r w:rsidRPr="002C1CE7">
        <w:rPr>
          <w:rFonts w:eastAsia="Times New Roman" w:cs="Times New Roman"/>
          <w:szCs w:val="24"/>
        </w:rPr>
        <w:t>ινος ούτε ψεύτικος</w:t>
      </w:r>
      <w:r>
        <w:rPr>
          <w:rFonts w:eastAsia="Times New Roman" w:cs="Times New Roman"/>
          <w:szCs w:val="24"/>
        </w:rPr>
        <w:t>.</w:t>
      </w:r>
      <w:r w:rsidRPr="002C1CE7">
        <w:rPr>
          <w:rFonts w:eastAsia="Times New Roman" w:cs="Times New Roman"/>
          <w:szCs w:val="24"/>
        </w:rPr>
        <w:t xml:space="preserve"> </w:t>
      </w:r>
      <w:r>
        <w:rPr>
          <w:rFonts w:eastAsia="Times New Roman" w:cs="Times New Roman"/>
          <w:szCs w:val="24"/>
        </w:rPr>
        <w:t>Δ</w:t>
      </w:r>
      <w:r w:rsidRPr="002C1CE7">
        <w:rPr>
          <w:rFonts w:eastAsia="Times New Roman" w:cs="Times New Roman"/>
          <w:szCs w:val="24"/>
        </w:rPr>
        <w:t>ικά σας λόγια</w:t>
      </w:r>
      <w:r>
        <w:rPr>
          <w:rFonts w:eastAsia="Times New Roman" w:cs="Times New Roman"/>
          <w:szCs w:val="24"/>
        </w:rPr>
        <w:t>.</w:t>
      </w:r>
      <w:r w:rsidRPr="002C1CE7">
        <w:rPr>
          <w:rFonts w:eastAsia="Times New Roman" w:cs="Times New Roman"/>
          <w:szCs w:val="24"/>
        </w:rPr>
        <w:t xml:space="preserve"> Βάλτε τον Τσίπρα το </w:t>
      </w:r>
      <w:r>
        <w:rPr>
          <w:rFonts w:eastAsia="Times New Roman" w:cs="Times New Roman"/>
          <w:szCs w:val="24"/>
        </w:rPr>
        <w:t>2014. Ε</w:t>
      </w:r>
      <w:r w:rsidRPr="002C1CE7">
        <w:rPr>
          <w:rFonts w:eastAsia="Times New Roman" w:cs="Times New Roman"/>
          <w:szCs w:val="24"/>
        </w:rPr>
        <w:t xml:space="preserve">γώ λέω πολύ </w:t>
      </w:r>
      <w:r>
        <w:rPr>
          <w:rFonts w:eastAsia="Times New Roman" w:cs="Times New Roman"/>
          <w:szCs w:val="24"/>
        </w:rPr>
        <w:t xml:space="preserve">πιο </w:t>
      </w:r>
      <w:r w:rsidRPr="002C1CE7">
        <w:rPr>
          <w:rFonts w:eastAsia="Times New Roman" w:cs="Times New Roman"/>
          <w:szCs w:val="24"/>
        </w:rPr>
        <w:t>ήρεμα τα πράγματα από ό</w:t>
      </w:r>
      <w:r>
        <w:rPr>
          <w:rFonts w:eastAsia="Times New Roman" w:cs="Times New Roman"/>
          <w:szCs w:val="24"/>
        </w:rPr>
        <w:t>,</w:t>
      </w:r>
      <w:r w:rsidRPr="002C1CE7">
        <w:rPr>
          <w:rFonts w:eastAsia="Times New Roman" w:cs="Times New Roman"/>
          <w:szCs w:val="24"/>
        </w:rPr>
        <w:t xml:space="preserve">τι έλεγε εκείνος το </w:t>
      </w:r>
      <w:r>
        <w:rPr>
          <w:rFonts w:eastAsia="Times New Roman" w:cs="Times New Roman"/>
          <w:szCs w:val="24"/>
        </w:rPr>
        <w:t>20</w:t>
      </w:r>
      <w:r w:rsidRPr="002C1CE7">
        <w:rPr>
          <w:rFonts w:eastAsia="Times New Roman" w:cs="Times New Roman"/>
          <w:szCs w:val="24"/>
        </w:rPr>
        <w:t>14</w:t>
      </w:r>
      <w:r>
        <w:rPr>
          <w:rFonts w:eastAsia="Times New Roman" w:cs="Times New Roman"/>
          <w:szCs w:val="24"/>
        </w:rPr>
        <w:t>. Έτσι δεν είναι; Βάλτε τις κασέτες! Τις χάσατε;</w:t>
      </w:r>
    </w:p>
    <w:p w14:paraId="6E819AC4" w14:textId="77777777" w:rsidR="004B0DF5" w:rsidRDefault="00471FB5">
      <w:pPr>
        <w:spacing w:line="600" w:lineRule="auto"/>
        <w:ind w:firstLine="720"/>
        <w:jc w:val="both"/>
        <w:rPr>
          <w:rFonts w:eastAsia="Times New Roman" w:cs="Times New Roman"/>
          <w:szCs w:val="24"/>
        </w:rPr>
      </w:pPr>
      <w:r w:rsidRPr="00C05AF4">
        <w:rPr>
          <w:rFonts w:eastAsia="Times New Roman" w:cs="Times New Roman"/>
          <w:b/>
          <w:szCs w:val="24"/>
        </w:rPr>
        <w:t>ΝΙΚΟΛΑΟΣ ΠΑΠΑΔΟΠΟΥΛΟΣ:</w:t>
      </w:r>
      <w:r>
        <w:rPr>
          <w:rFonts w:eastAsia="Times New Roman" w:cs="Times New Roman"/>
          <w:b/>
          <w:szCs w:val="24"/>
        </w:rPr>
        <w:t xml:space="preserve"> </w:t>
      </w:r>
      <w:r>
        <w:rPr>
          <w:rFonts w:eastAsia="Times New Roman" w:cs="Times New Roman"/>
          <w:szCs w:val="24"/>
        </w:rPr>
        <w:t>Να φέρω να δείτε τι λέγατε;</w:t>
      </w:r>
    </w:p>
    <w:p w14:paraId="6E819AC5" w14:textId="77777777" w:rsidR="004B0DF5" w:rsidRDefault="00471FB5">
      <w:pPr>
        <w:spacing w:line="600" w:lineRule="auto"/>
        <w:ind w:firstLine="720"/>
        <w:jc w:val="both"/>
        <w:rPr>
          <w:rFonts w:eastAsia="Times New Roman" w:cs="Times New Roman"/>
          <w:szCs w:val="24"/>
        </w:rPr>
      </w:pPr>
      <w:r w:rsidRPr="00C05AF4">
        <w:rPr>
          <w:rFonts w:eastAsia="Times New Roman" w:cs="Times New Roman"/>
          <w:b/>
          <w:szCs w:val="24"/>
        </w:rPr>
        <w:lastRenderedPageBreak/>
        <w:t>ΒΑΣΙΛΗΣ ΛΕΒΕΝΤΗΣ (Πρόεδρος τη</w:t>
      </w:r>
      <w:r w:rsidRPr="00C05AF4">
        <w:rPr>
          <w:rFonts w:eastAsia="Times New Roman" w:cs="Times New Roman"/>
          <w:b/>
          <w:szCs w:val="24"/>
        </w:rPr>
        <w:t>ς Ένωσης Κεντρώων):</w:t>
      </w:r>
      <w:r>
        <w:rPr>
          <w:rFonts w:eastAsia="Times New Roman" w:cs="Times New Roman"/>
          <w:szCs w:val="24"/>
        </w:rPr>
        <w:t xml:space="preserve"> Δ</w:t>
      </w:r>
      <w:r w:rsidRPr="002C1CE7">
        <w:rPr>
          <w:rFonts w:eastAsia="Times New Roman" w:cs="Times New Roman"/>
          <w:szCs w:val="24"/>
        </w:rPr>
        <w:t>εν έχετε τις κασέτες</w:t>
      </w:r>
      <w:r>
        <w:rPr>
          <w:rFonts w:eastAsia="Times New Roman" w:cs="Times New Roman"/>
          <w:szCs w:val="24"/>
        </w:rPr>
        <w:t>. Η</w:t>
      </w:r>
      <w:r w:rsidRPr="002C1CE7">
        <w:rPr>
          <w:rFonts w:eastAsia="Times New Roman" w:cs="Times New Roman"/>
          <w:szCs w:val="24"/>
        </w:rPr>
        <w:t xml:space="preserve"> προδοσία που έγινε για το </w:t>
      </w:r>
      <w:r>
        <w:rPr>
          <w:rFonts w:eastAsia="Times New Roman" w:cs="Times New Roman"/>
          <w:szCs w:val="24"/>
        </w:rPr>
        <w:t>σ</w:t>
      </w:r>
      <w:r w:rsidRPr="002C1CE7">
        <w:rPr>
          <w:rFonts w:eastAsia="Times New Roman" w:cs="Times New Roman"/>
          <w:szCs w:val="24"/>
        </w:rPr>
        <w:t>κοπιανό δεν θα περάσει έτσι</w:t>
      </w:r>
      <w:r>
        <w:rPr>
          <w:rFonts w:eastAsia="Times New Roman" w:cs="Times New Roman"/>
          <w:szCs w:val="24"/>
        </w:rPr>
        <w:t>. Π</w:t>
      </w:r>
      <w:r w:rsidRPr="002C1CE7">
        <w:rPr>
          <w:rFonts w:eastAsia="Times New Roman" w:cs="Times New Roman"/>
          <w:szCs w:val="24"/>
        </w:rPr>
        <w:t>ολεμάτε</w:t>
      </w:r>
      <w:r>
        <w:rPr>
          <w:rFonts w:eastAsia="Times New Roman" w:cs="Times New Roman"/>
          <w:szCs w:val="24"/>
        </w:rPr>
        <w:t>,</w:t>
      </w:r>
      <w:r w:rsidRPr="002C1CE7">
        <w:rPr>
          <w:rFonts w:eastAsia="Times New Roman" w:cs="Times New Roman"/>
          <w:szCs w:val="24"/>
        </w:rPr>
        <w:t xml:space="preserve"> μοιράζοντας λεφτά</w:t>
      </w:r>
      <w:r>
        <w:rPr>
          <w:rFonts w:eastAsia="Times New Roman" w:cs="Times New Roman"/>
          <w:szCs w:val="24"/>
        </w:rPr>
        <w:t>, για</w:t>
      </w:r>
      <w:r w:rsidRPr="002C1CE7">
        <w:rPr>
          <w:rFonts w:eastAsia="Times New Roman" w:cs="Times New Roman"/>
          <w:szCs w:val="24"/>
        </w:rPr>
        <w:t xml:space="preserve"> να </w:t>
      </w:r>
      <w:r>
        <w:rPr>
          <w:rFonts w:eastAsia="Times New Roman" w:cs="Times New Roman"/>
          <w:szCs w:val="24"/>
        </w:rPr>
        <w:t>καταπιεί ο λαός</w:t>
      </w:r>
      <w:r w:rsidRPr="002C1CE7">
        <w:rPr>
          <w:rFonts w:eastAsia="Times New Roman" w:cs="Times New Roman"/>
          <w:szCs w:val="24"/>
        </w:rPr>
        <w:t xml:space="preserve"> αυτό που συνέβη</w:t>
      </w:r>
      <w:r>
        <w:rPr>
          <w:rFonts w:eastAsia="Times New Roman" w:cs="Times New Roman"/>
          <w:szCs w:val="24"/>
        </w:rPr>
        <w:t>.</w:t>
      </w:r>
      <w:r w:rsidRPr="002C1CE7">
        <w:rPr>
          <w:rFonts w:eastAsia="Times New Roman" w:cs="Times New Roman"/>
          <w:szCs w:val="24"/>
        </w:rPr>
        <w:t xml:space="preserve"> Ξεχάστε το</w:t>
      </w:r>
      <w:r>
        <w:rPr>
          <w:rFonts w:eastAsia="Times New Roman" w:cs="Times New Roman"/>
          <w:szCs w:val="24"/>
        </w:rPr>
        <w:t>! Η τιμή</w:t>
      </w:r>
      <w:r w:rsidRPr="002C1CE7">
        <w:rPr>
          <w:rFonts w:eastAsia="Times New Roman" w:cs="Times New Roman"/>
          <w:szCs w:val="24"/>
        </w:rPr>
        <w:t xml:space="preserve"> της Μακεδονίας δεν εξαγοράζεται</w:t>
      </w:r>
      <w:r>
        <w:rPr>
          <w:rFonts w:eastAsia="Times New Roman" w:cs="Times New Roman"/>
          <w:szCs w:val="24"/>
        </w:rPr>
        <w:t xml:space="preserve">. Θα υπάρξουν και δίκες για το </w:t>
      </w:r>
      <w:r>
        <w:rPr>
          <w:rFonts w:eastAsia="Times New Roman" w:cs="Times New Roman"/>
          <w:szCs w:val="24"/>
        </w:rPr>
        <w:t>σ</w:t>
      </w:r>
      <w:r>
        <w:rPr>
          <w:rFonts w:eastAsia="Times New Roman" w:cs="Times New Roman"/>
          <w:szCs w:val="24"/>
        </w:rPr>
        <w:t>κοπι</w:t>
      </w:r>
      <w:r>
        <w:rPr>
          <w:rFonts w:eastAsia="Times New Roman" w:cs="Times New Roman"/>
          <w:szCs w:val="24"/>
        </w:rPr>
        <w:t xml:space="preserve">ανό. Η </w:t>
      </w:r>
      <w:r w:rsidRPr="002C1CE7">
        <w:rPr>
          <w:rFonts w:eastAsia="Times New Roman" w:cs="Times New Roman"/>
          <w:szCs w:val="24"/>
        </w:rPr>
        <w:t>Νέα Δημοκρατία και ο Μητσοτάκης δεν θα καταγραφεί σε αυτούς που δεν ήταν στην πλευρά της προδοσίας</w:t>
      </w:r>
      <w:r>
        <w:rPr>
          <w:rFonts w:eastAsia="Times New Roman" w:cs="Times New Roman"/>
          <w:szCs w:val="24"/>
        </w:rPr>
        <w:t>. Γ</w:t>
      </w:r>
      <w:r w:rsidRPr="002C1CE7">
        <w:rPr>
          <w:rFonts w:eastAsia="Times New Roman" w:cs="Times New Roman"/>
          <w:szCs w:val="24"/>
        </w:rPr>
        <w:t>ιατί το όνομα της Μακεδονίας το πουλήσετε εσείς πρώτοι</w:t>
      </w:r>
      <w:r>
        <w:rPr>
          <w:rFonts w:eastAsia="Times New Roman" w:cs="Times New Roman"/>
          <w:szCs w:val="24"/>
        </w:rPr>
        <w:t>,</w:t>
      </w:r>
      <w:r w:rsidRPr="002C1CE7">
        <w:rPr>
          <w:rFonts w:eastAsia="Times New Roman" w:cs="Times New Roman"/>
          <w:szCs w:val="24"/>
        </w:rPr>
        <w:t xml:space="preserve"> της Νέας Δημοκρατίας</w:t>
      </w:r>
      <w:r>
        <w:rPr>
          <w:rFonts w:eastAsia="Times New Roman" w:cs="Times New Roman"/>
          <w:szCs w:val="24"/>
        </w:rPr>
        <w:t>,</w:t>
      </w:r>
      <w:r w:rsidRPr="002C1CE7">
        <w:rPr>
          <w:rFonts w:eastAsia="Times New Roman" w:cs="Times New Roman"/>
          <w:szCs w:val="24"/>
        </w:rPr>
        <w:t xml:space="preserve"> με τον Κώστα Καραμανλή και την Ντόρα Μπακογιάννη</w:t>
      </w:r>
      <w:r>
        <w:rPr>
          <w:rFonts w:eastAsia="Times New Roman" w:cs="Times New Roman"/>
          <w:szCs w:val="24"/>
        </w:rPr>
        <w:t xml:space="preserve">. </w:t>
      </w:r>
    </w:p>
    <w:p w14:paraId="6E819AC6" w14:textId="77777777" w:rsidR="004B0DF5" w:rsidRDefault="00471FB5">
      <w:pPr>
        <w:spacing w:line="600" w:lineRule="auto"/>
        <w:ind w:firstLine="720"/>
        <w:jc w:val="both"/>
        <w:rPr>
          <w:rFonts w:eastAsia="Times New Roman" w:cs="Times New Roman"/>
          <w:szCs w:val="24"/>
        </w:rPr>
      </w:pPr>
      <w:r w:rsidRPr="00C05AF4">
        <w:rPr>
          <w:rFonts w:eastAsia="Times New Roman" w:cs="Times New Roman"/>
          <w:b/>
          <w:szCs w:val="24"/>
        </w:rPr>
        <w:t xml:space="preserve">ΚΩΝΣΤΑΝΤΙΝΟΣ </w:t>
      </w:r>
      <w:r w:rsidRPr="00C05AF4">
        <w:rPr>
          <w:rFonts w:eastAsia="Times New Roman" w:cs="Times New Roman"/>
          <w:b/>
          <w:szCs w:val="24"/>
        </w:rPr>
        <w:t>ΤΣΙΑΡΑΣ:</w:t>
      </w:r>
      <w:r>
        <w:rPr>
          <w:rFonts w:eastAsia="Times New Roman" w:cs="Times New Roman"/>
          <w:szCs w:val="24"/>
        </w:rPr>
        <w:t xml:space="preserve"> Δεν είναι έτσι, κύριε Πρόεδρε.</w:t>
      </w:r>
    </w:p>
    <w:p w14:paraId="6E819AC7"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E819AC8" w14:textId="77777777" w:rsidR="004B0DF5" w:rsidRDefault="00471FB5">
      <w:pPr>
        <w:spacing w:line="600" w:lineRule="auto"/>
        <w:ind w:firstLine="720"/>
        <w:jc w:val="both"/>
        <w:rPr>
          <w:rFonts w:eastAsia="Times New Roman" w:cs="Times New Roman"/>
          <w:szCs w:val="24"/>
        </w:rPr>
      </w:pPr>
      <w:r w:rsidRPr="00C05AF4">
        <w:rPr>
          <w:rFonts w:eastAsia="Times New Roman" w:cs="Times New Roman"/>
          <w:b/>
          <w:szCs w:val="24"/>
        </w:rPr>
        <w:t>ΒΑΣΙΛΗΣ ΛΕΒΕΝΤΗΣ (Πρόεδρος της Ένωσης Κεντρώων):</w:t>
      </w:r>
      <w:r>
        <w:rPr>
          <w:rFonts w:eastAsia="Times New Roman" w:cs="Times New Roman"/>
          <w:szCs w:val="24"/>
        </w:rPr>
        <w:t xml:space="preserve"> Γελάτε; </w:t>
      </w:r>
      <w:r w:rsidRPr="002C1CE7">
        <w:rPr>
          <w:rFonts w:eastAsia="Times New Roman" w:cs="Times New Roman"/>
          <w:szCs w:val="24"/>
        </w:rPr>
        <w:t>Το να γελάει κανείς δείχνει ότι είναι εκτός τόπου και χρόνου</w:t>
      </w:r>
      <w:r>
        <w:rPr>
          <w:rFonts w:eastAsia="Times New Roman" w:cs="Times New Roman"/>
          <w:szCs w:val="24"/>
        </w:rPr>
        <w:t>.</w:t>
      </w:r>
    </w:p>
    <w:p w14:paraId="6E819AC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πω δυο λέξεις </w:t>
      </w:r>
      <w:r w:rsidRPr="002C1CE7">
        <w:rPr>
          <w:rFonts w:eastAsia="Times New Roman" w:cs="Times New Roman"/>
          <w:szCs w:val="24"/>
        </w:rPr>
        <w:t xml:space="preserve">για το </w:t>
      </w:r>
      <w:r>
        <w:rPr>
          <w:rFonts w:eastAsia="Times New Roman" w:cs="Times New Roman"/>
          <w:szCs w:val="24"/>
        </w:rPr>
        <w:t>Κ</w:t>
      </w:r>
      <w:r w:rsidRPr="002C1CE7">
        <w:rPr>
          <w:rFonts w:eastAsia="Times New Roman" w:cs="Times New Roman"/>
          <w:szCs w:val="24"/>
        </w:rPr>
        <w:t>τηματολόγιο</w:t>
      </w:r>
      <w:r>
        <w:rPr>
          <w:rFonts w:eastAsia="Times New Roman" w:cs="Times New Roman"/>
          <w:szCs w:val="24"/>
        </w:rPr>
        <w:t>. Λέτε ότ</w:t>
      </w:r>
      <w:r>
        <w:rPr>
          <w:rFonts w:eastAsia="Times New Roman" w:cs="Times New Roman"/>
          <w:szCs w:val="24"/>
        </w:rPr>
        <w:t>ι</w:t>
      </w:r>
      <w:r w:rsidRPr="002C1CE7">
        <w:rPr>
          <w:rFonts w:eastAsia="Times New Roman" w:cs="Times New Roman"/>
          <w:szCs w:val="24"/>
        </w:rPr>
        <w:t xml:space="preserve"> αν δεν </w:t>
      </w:r>
      <w:r>
        <w:rPr>
          <w:rFonts w:eastAsia="Times New Roman" w:cs="Times New Roman"/>
          <w:szCs w:val="24"/>
        </w:rPr>
        <w:t>το δηλώσεις, το χάνεις. Τι είναι αυτό; Γιατί να το χάσεις; Να έχεις τη δ</w:t>
      </w:r>
      <w:r w:rsidRPr="002C1CE7">
        <w:rPr>
          <w:rFonts w:eastAsia="Times New Roman" w:cs="Times New Roman"/>
          <w:szCs w:val="24"/>
        </w:rPr>
        <w:t>υνατότητα μέχρι το επόμενο συμβόλαιο να κάνεις τη δήλωση</w:t>
      </w:r>
      <w:r>
        <w:rPr>
          <w:rFonts w:eastAsia="Times New Roman" w:cs="Times New Roman"/>
          <w:szCs w:val="24"/>
        </w:rPr>
        <w:t>.</w:t>
      </w:r>
      <w:r w:rsidRPr="002C1CE7">
        <w:rPr>
          <w:rFonts w:eastAsia="Times New Roman" w:cs="Times New Roman"/>
          <w:szCs w:val="24"/>
        </w:rPr>
        <w:t xml:space="preserve"> Γιατί </w:t>
      </w:r>
      <w:r>
        <w:rPr>
          <w:rFonts w:eastAsia="Times New Roman" w:cs="Times New Roman"/>
          <w:szCs w:val="24"/>
        </w:rPr>
        <w:t>να το χάνεις; Τι είναι; Νταβατζήδες είναι το κράτος και πρέπει να παίρνει τα σπίτια του κόσμου; Αίτημα όλων των</w:t>
      </w:r>
      <w:r>
        <w:rPr>
          <w:rFonts w:eastAsia="Times New Roman" w:cs="Times New Roman"/>
          <w:szCs w:val="24"/>
        </w:rPr>
        <w:t xml:space="preserve"> </w:t>
      </w:r>
      <w:r w:rsidRPr="002C1CE7">
        <w:rPr>
          <w:rFonts w:eastAsia="Times New Roman" w:cs="Times New Roman"/>
          <w:szCs w:val="24"/>
        </w:rPr>
        <w:t xml:space="preserve">ομογενών είναι να έχει </w:t>
      </w:r>
      <w:r>
        <w:rPr>
          <w:rFonts w:eastAsia="Times New Roman" w:cs="Times New Roman"/>
          <w:szCs w:val="24"/>
        </w:rPr>
        <w:t xml:space="preserve">τη </w:t>
      </w:r>
      <w:r w:rsidRPr="002C1CE7">
        <w:rPr>
          <w:rFonts w:eastAsia="Times New Roman" w:cs="Times New Roman"/>
          <w:szCs w:val="24"/>
        </w:rPr>
        <w:t xml:space="preserve">δυνατότητα μέχρι την επόμενη μεταβίβαση να κάνει </w:t>
      </w:r>
      <w:r>
        <w:rPr>
          <w:rFonts w:eastAsia="Times New Roman" w:cs="Times New Roman"/>
          <w:szCs w:val="24"/>
        </w:rPr>
        <w:t xml:space="preserve">την ανανέωση του </w:t>
      </w:r>
      <w:r>
        <w:rPr>
          <w:rFonts w:eastAsia="Times New Roman" w:cs="Times New Roman"/>
          <w:szCs w:val="24"/>
        </w:rPr>
        <w:t>Κ</w:t>
      </w:r>
      <w:r>
        <w:rPr>
          <w:rFonts w:eastAsia="Times New Roman" w:cs="Times New Roman"/>
          <w:szCs w:val="24"/>
        </w:rPr>
        <w:t>τηματολογίου. Τι χάνεις; Ποια Βουλή υπέγραψε να χάνεις την περιουσία σου;</w:t>
      </w:r>
    </w:p>
    <w:p w14:paraId="6E819AC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Έλεγαν οι τράπεζες στους </w:t>
      </w:r>
      <w:proofErr w:type="spellStart"/>
      <w:r w:rsidRPr="002C1CE7">
        <w:rPr>
          <w:rFonts w:eastAsia="Times New Roman" w:cs="Times New Roman"/>
          <w:szCs w:val="24"/>
        </w:rPr>
        <w:t>μικροομολογιούχους</w:t>
      </w:r>
      <w:proofErr w:type="spellEnd"/>
      <w:r>
        <w:rPr>
          <w:rFonts w:eastAsia="Times New Roman" w:cs="Times New Roman"/>
          <w:szCs w:val="24"/>
        </w:rPr>
        <w:t>:</w:t>
      </w:r>
      <w:r w:rsidRPr="002C1CE7">
        <w:rPr>
          <w:rFonts w:eastAsia="Times New Roman" w:cs="Times New Roman"/>
          <w:szCs w:val="24"/>
        </w:rPr>
        <w:t xml:space="preserve"> </w:t>
      </w:r>
      <w:r>
        <w:rPr>
          <w:rFonts w:eastAsia="Times New Roman" w:cs="Times New Roman"/>
          <w:szCs w:val="24"/>
        </w:rPr>
        <w:t xml:space="preserve">«βάλτε τα λεφτά, </w:t>
      </w:r>
      <w:r w:rsidRPr="002C1CE7">
        <w:rPr>
          <w:rFonts w:eastAsia="Times New Roman" w:cs="Times New Roman"/>
          <w:szCs w:val="24"/>
        </w:rPr>
        <w:t xml:space="preserve">αγόρασε ομόλογα ελληνικού </w:t>
      </w:r>
      <w:r>
        <w:rPr>
          <w:rFonts w:eastAsia="Times New Roman" w:cs="Times New Roman"/>
          <w:szCs w:val="24"/>
        </w:rPr>
        <w:t>δ</w:t>
      </w:r>
      <w:r w:rsidRPr="002C1CE7">
        <w:rPr>
          <w:rFonts w:eastAsia="Times New Roman" w:cs="Times New Roman"/>
          <w:szCs w:val="24"/>
        </w:rPr>
        <w:t>ημοσίου</w:t>
      </w:r>
      <w:r>
        <w:rPr>
          <w:rFonts w:eastAsia="Times New Roman" w:cs="Times New Roman"/>
          <w:szCs w:val="24"/>
        </w:rPr>
        <w:t>,</w:t>
      </w:r>
      <w:r w:rsidRPr="002C1CE7">
        <w:rPr>
          <w:rFonts w:eastAsia="Times New Roman" w:cs="Times New Roman"/>
          <w:szCs w:val="24"/>
        </w:rPr>
        <w:t xml:space="preserve"> είναι ισχυρότερα από </w:t>
      </w:r>
      <w:r>
        <w:rPr>
          <w:rFonts w:eastAsia="Times New Roman" w:cs="Times New Roman"/>
          <w:szCs w:val="24"/>
        </w:rPr>
        <w:t xml:space="preserve">το να τα έχεις στην </w:t>
      </w:r>
      <w:r w:rsidRPr="002C1CE7">
        <w:rPr>
          <w:rFonts w:eastAsia="Times New Roman" w:cs="Times New Roman"/>
          <w:szCs w:val="24"/>
        </w:rPr>
        <w:t xml:space="preserve">Alpha </w:t>
      </w:r>
      <w:r>
        <w:rPr>
          <w:rFonts w:eastAsia="Times New Roman" w:cs="Times New Roman"/>
          <w:szCs w:val="24"/>
          <w:lang w:val="en-US"/>
        </w:rPr>
        <w:t>Bank</w:t>
      </w:r>
      <w:r w:rsidRPr="001C4555">
        <w:rPr>
          <w:rFonts w:eastAsia="Times New Roman" w:cs="Times New Roman"/>
          <w:szCs w:val="24"/>
        </w:rPr>
        <w:t xml:space="preserve"> </w:t>
      </w:r>
      <w:r w:rsidRPr="002C1CE7">
        <w:rPr>
          <w:rFonts w:eastAsia="Times New Roman" w:cs="Times New Roman"/>
          <w:szCs w:val="24"/>
        </w:rPr>
        <w:t xml:space="preserve">και στη </w:t>
      </w:r>
      <w:proofErr w:type="spellStart"/>
      <w:r w:rsidRPr="002C1CE7">
        <w:rPr>
          <w:rFonts w:eastAsia="Times New Roman" w:cs="Times New Roman"/>
          <w:szCs w:val="24"/>
        </w:rPr>
        <w:t>Eurobank</w:t>
      </w:r>
      <w:proofErr w:type="spellEnd"/>
      <w:r>
        <w:rPr>
          <w:rFonts w:eastAsia="Times New Roman" w:cs="Times New Roman"/>
          <w:szCs w:val="24"/>
        </w:rPr>
        <w:t>».</w:t>
      </w:r>
      <w:r w:rsidRPr="002C1CE7">
        <w:rPr>
          <w:rFonts w:eastAsia="Times New Roman" w:cs="Times New Roman"/>
          <w:szCs w:val="24"/>
        </w:rPr>
        <w:t xml:space="preserve"> </w:t>
      </w:r>
      <w:r>
        <w:rPr>
          <w:rFonts w:eastAsia="Times New Roman" w:cs="Times New Roman"/>
          <w:szCs w:val="24"/>
        </w:rPr>
        <w:t>Σ</w:t>
      </w:r>
      <w:r w:rsidRPr="002C1CE7">
        <w:rPr>
          <w:rFonts w:eastAsia="Times New Roman" w:cs="Times New Roman"/>
          <w:szCs w:val="24"/>
        </w:rPr>
        <w:t>την Alpha</w:t>
      </w:r>
      <w:r w:rsidRPr="001C4555">
        <w:rPr>
          <w:rFonts w:eastAsia="Times New Roman" w:cs="Times New Roman"/>
          <w:szCs w:val="24"/>
        </w:rPr>
        <w:t xml:space="preserve"> </w:t>
      </w:r>
      <w:r>
        <w:rPr>
          <w:rFonts w:eastAsia="Times New Roman" w:cs="Times New Roman"/>
          <w:szCs w:val="24"/>
          <w:lang w:val="en-US"/>
        </w:rPr>
        <w:t>Bank</w:t>
      </w:r>
      <w:r w:rsidRPr="002C1CE7">
        <w:rPr>
          <w:rFonts w:eastAsia="Times New Roman" w:cs="Times New Roman"/>
          <w:szCs w:val="24"/>
        </w:rPr>
        <w:t xml:space="preserve"> και στη </w:t>
      </w:r>
      <w:proofErr w:type="spellStart"/>
      <w:r w:rsidRPr="002C1CE7">
        <w:rPr>
          <w:rFonts w:eastAsia="Times New Roman" w:cs="Times New Roman"/>
          <w:szCs w:val="24"/>
        </w:rPr>
        <w:t>Eurobank</w:t>
      </w:r>
      <w:proofErr w:type="spellEnd"/>
      <w:r w:rsidRPr="002C1CE7">
        <w:rPr>
          <w:rFonts w:eastAsia="Times New Roman" w:cs="Times New Roman"/>
          <w:szCs w:val="24"/>
        </w:rPr>
        <w:t xml:space="preserve"> δεν χάθηκαν τα λεφτά και χάθηκαν από το ελληνικό </w:t>
      </w:r>
      <w:r>
        <w:rPr>
          <w:rFonts w:eastAsia="Times New Roman" w:cs="Times New Roman"/>
          <w:szCs w:val="24"/>
        </w:rPr>
        <w:t>δ</w:t>
      </w:r>
      <w:r w:rsidRPr="002C1CE7">
        <w:rPr>
          <w:rFonts w:eastAsia="Times New Roman" w:cs="Times New Roman"/>
          <w:szCs w:val="24"/>
        </w:rPr>
        <w:t>ημόσιο</w:t>
      </w:r>
      <w:r>
        <w:rPr>
          <w:rFonts w:eastAsia="Times New Roman" w:cs="Times New Roman"/>
          <w:szCs w:val="24"/>
        </w:rPr>
        <w:t>. Ε</w:t>
      </w:r>
      <w:r w:rsidRPr="002C1CE7">
        <w:rPr>
          <w:rFonts w:eastAsia="Times New Roman" w:cs="Times New Roman"/>
          <w:szCs w:val="24"/>
        </w:rPr>
        <w:t>ίναι αξιοπιστία κράτους</w:t>
      </w:r>
      <w:r>
        <w:rPr>
          <w:rFonts w:eastAsia="Times New Roman" w:cs="Times New Roman"/>
          <w:szCs w:val="24"/>
        </w:rPr>
        <w:t xml:space="preserve">; </w:t>
      </w:r>
    </w:p>
    <w:p w14:paraId="6E819AC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Το θέμα αυτό </w:t>
      </w:r>
      <w:r w:rsidRPr="002C1CE7">
        <w:rPr>
          <w:rFonts w:eastAsia="Times New Roman" w:cs="Times New Roman"/>
          <w:szCs w:val="24"/>
        </w:rPr>
        <w:t xml:space="preserve">για τους </w:t>
      </w:r>
      <w:proofErr w:type="spellStart"/>
      <w:r w:rsidRPr="002C1CE7">
        <w:rPr>
          <w:rFonts w:eastAsia="Times New Roman" w:cs="Times New Roman"/>
          <w:szCs w:val="24"/>
        </w:rPr>
        <w:t>μικροομολογιούχους</w:t>
      </w:r>
      <w:proofErr w:type="spellEnd"/>
      <w:r w:rsidRPr="002C1CE7">
        <w:rPr>
          <w:rFonts w:eastAsia="Times New Roman" w:cs="Times New Roman"/>
          <w:szCs w:val="24"/>
        </w:rPr>
        <w:t xml:space="preserve"> και για τους έχο</w:t>
      </w:r>
      <w:r w:rsidRPr="002C1CE7">
        <w:rPr>
          <w:rFonts w:eastAsia="Times New Roman" w:cs="Times New Roman"/>
          <w:szCs w:val="24"/>
        </w:rPr>
        <w:t>ντ</w:t>
      </w:r>
      <w:r>
        <w:rPr>
          <w:rFonts w:eastAsia="Times New Roman" w:cs="Times New Roman"/>
          <w:szCs w:val="24"/>
        </w:rPr>
        <w:t>ε</w:t>
      </w:r>
      <w:r w:rsidRPr="002C1CE7">
        <w:rPr>
          <w:rFonts w:eastAsia="Times New Roman" w:cs="Times New Roman"/>
          <w:szCs w:val="24"/>
        </w:rPr>
        <w:t>ς δάνειο σε ελβετικό φράγκο πρέπει να το λύσει η Βουλή</w:t>
      </w:r>
      <w:r>
        <w:rPr>
          <w:rFonts w:eastAsia="Times New Roman" w:cs="Times New Roman"/>
          <w:szCs w:val="24"/>
        </w:rPr>
        <w:t xml:space="preserve">, γιατί κάποιοι </w:t>
      </w:r>
      <w:r w:rsidRPr="002C1CE7">
        <w:rPr>
          <w:rFonts w:eastAsia="Times New Roman" w:cs="Times New Roman"/>
          <w:szCs w:val="24"/>
        </w:rPr>
        <w:t xml:space="preserve">έχασαν τα λεφτά </w:t>
      </w:r>
      <w:r>
        <w:rPr>
          <w:rFonts w:eastAsia="Times New Roman" w:cs="Times New Roman"/>
          <w:szCs w:val="24"/>
        </w:rPr>
        <w:t>τους,</w:t>
      </w:r>
      <w:r w:rsidRPr="002C1CE7">
        <w:rPr>
          <w:rFonts w:eastAsia="Times New Roman" w:cs="Times New Roman"/>
          <w:szCs w:val="24"/>
        </w:rPr>
        <w:t xml:space="preserve"> κύριοι</w:t>
      </w:r>
      <w:r>
        <w:rPr>
          <w:rFonts w:eastAsia="Times New Roman" w:cs="Times New Roman"/>
          <w:szCs w:val="24"/>
        </w:rPr>
        <w:t xml:space="preserve">. Τα έχασαν ανέντιμα, </w:t>
      </w:r>
      <w:proofErr w:type="spellStart"/>
      <w:r>
        <w:rPr>
          <w:rFonts w:eastAsia="Times New Roman" w:cs="Times New Roman"/>
          <w:szCs w:val="24"/>
        </w:rPr>
        <w:t>παροτρυνόμενοι</w:t>
      </w:r>
      <w:proofErr w:type="spellEnd"/>
      <w:r>
        <w:rPr>
          <w:rFonts w:eastAsia="Times New Roman" w:cs="Times New Roman"/>
          <w:szCs w:val="24"/>
        </w:rPr>
        <w:t xml:space="preserve"> να προχωρήσουν κ</w:t>
      </w:r>
      <w:r w:rsidRPr="002C1CE7">
        <w:rPr>
          <w:rFonts w:eastAsia="Times New Roman" w:cs="Times New Roman"/>
          <w:szCs w:val="24"/>
        </w:rPr>
        <w:t xml:space="preserve">αι </w:t>
      </w:r>
      <w:r>
        <w:rPr>
          <w:rFonts w:eastAsia="Times New Roman" w:cs="Times New Roman"/>
          <w:szCs w:val="24"/>
        </w:rPr>
        <w:lastRenderedPageBreak/>
        <w:t xml:space="preserve">εξαπατώμενοι οι άνθρωποι </w:t>
      </w:r>
      <w:r w:rsidRPr="002C1CE7">
        <w:rPr>
          <w:rFonts w:eastAsia="Times New Roman" w:cs="Times New Roman"/>
          <w:szCs w:val="24"/>
        </w:rPr>
        <w:t xml:space="preserve">έχασαν τα λεφτά </w:t>
      </w:r>
      <w:r>
        <w:rPr>
          <w:rFonts w:eastAsia="Times New Roman" w:cs="Times New Roman"/>
          <w:szCs w:val="24"/>
        </w:rPr>
        <w:t xml:space="preserve">τους είτε οι </w:t>
      </w:r>
      <w:proofErr w:type="spellStart"/>
      <w:r>
        <w:rPr>
          <w:rFonts w:eastAsia="Times New Roman" w:cs="Times New Roman"/>
          <w:szCs w:val="24"/>
        </w:rPr>
        <w:t>μικροο</w:t>
      </w:r>
      <w:r w:rsidRPr="002C1CE7">
        <w:rPr>
          <w:rFonts w:eastAsia="Times New Roman" w:cs="Times New Roman"/>
          <w:szCs w:val="24"/>
        </w:rPr>
        <w:t>μολογιούχοι</w:t>
      </w:r>
      <w:proofErr w:type="spellEnd"/>
      <w:r w:rsidRPr="002C1CE7">
        <w:rPr>
          <w:rFonts w:eastAsia="Times New Roman" w:cs="Times New Roman"/>
          <w:szCs w:val="24"/>
        </w:rPr>
        <w:t xml:space="preserve"> </w:t>
      </w:r>
      <w:r>
        <w:rPr>
          <w:rFonts w:eastAsia="Times New Roman" w:cs="Times New Roman"/>
          <w:szCs w:val="24"/>
        </w:rPr>
        <w:t>είτε</w:t>
      </w:r>
      <w:r w:rsidRPr="002C1CE7">
        <w:rPr>
          <w:rFonts w:eastAsia="Times New Roman" w:cs="Times New Roman"/>
          <w:szCs w:val="24"/>
        </w:rPr>
        <w:t xml:space="preserve"> </w:t>
      </w:r>
      <w:r>
        <w:rPr>
          <w:rFonts w:eastAsia="Times New Roman" w:cs="Times New Roman"/>
          <w:szCs w:val="24"/>
        </w:rPr>
        <w:t xml:space="preserve">οι έχοντες δάνειο </w:t>
      </w:r>
      <w:r w:rsidRPr="002C1CE7">
        <w:rPr>
          <w:rFonts w:eastAsia="Times New Roman" w:cs="Times New Roman"/>
          <w:szCs w:val="24"/>
        </w:rPr>
        <w:t xml:space="preserve">σε </w:t>
      </w:r>
      <w:r w:rsidRPr="002C1CE7">
        <w:rPr>
          <w:rFonts w:eastAsia="Times New Roman" w:cs="Times New Roman"/>
          <w:szCs w:val="24"/>
        </w:rPr>
        <w:t>ελβετικό φράγκο</w:t>
      </w:r>
      <w:r>
        <w:rPr>
          <w:rFonts w:eastAsia="Times New Roman" w:cs="Times New Roman"/>
          <w:szCs w:val="24"/>
        </w:rPr>
        <w:t xml:space="preserve">. Διαψεύστε με αν λέω ψέματα. </w:t>
      </w:r>
    </w:p>
    <w:p w14:paraId="6E819ACC" w14:textId="77777777" w:rsidR="004B0DF5" w:rsidRDefault="00471FB5">
      <w:pPr>
        <w:spacing w:line="600" w:lineRule="auto"/>
        <w:ind w:firstLine="720"/>
        <w:jc w:val="both"/>
        <w:rPr>
          <w:rFonts w:eastAsia="Times New Roman"/>
          <w:szCs w:val="24"/>
        </w:rPr>
      </w:pPr>
      <w:r>
        <w:rPr>
          <w:rFonts w:eastAsia="Times New Roman"/>
          <w:szCs w:val="24"/>
        </w:rPr>
        <w:t>Λέτε συνέχεια ότι έχουμε την πρόοδο από τη μια μεριά –ο ΣΥΡΙΖΑ είναι η πρόοδος- και τη συντήρηση από την άλλη μεριά. Η πρόοδος σε τι έγκειται; Το ότι βάλαμε τα φάρμακα σε λίστες και δεν μπορεί κάποιος να έχει τ</w:t>
      </w:r>
      <w:r>
        <w:rPr>
          <w:rFonts w:eastAsia="Times New Roman"/>
          <w:szCs w:val="24"/>
        </w:rPr>
        <w:t>ο αναλογούν φάρμακο στην ασθένειά του; Αυτό είναι πρόοδος; Είναι πρόοδος αυτό; Το ότι κόψαμε το ΕΚΑΣ είναι κι αυτό πρόοδος; Είναι στ’ αλήθεια πρόοδος αυτά τα πράγματα;</w:t>
      </w:r>
    </w:p>
    <w:p w14:paraId="6E819ACD" w14:textId="77777777" w:rsidR="004B0DF5" w:rsidRDefault="00471FB5">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η </w:t>
      </w:r>
      <w:r>
        <w:rPr>
          <w:rFonts w:eastAsia="Times New Roman"/>
          <w:szCs w:val="24"/>
        </w:rPr>
        <w:t>Γ</w:t>
      </w:r>
      <w:r>
        <w:rPr>
          <w:rFonts w:eastAsia="Times New Roman"/>
          <w:szCs w:val="24"/>
        </w:rPr>
        <w:t>΄ Αντιπρόεδρος της Βουλής κ</w:t>
      </w:r>
      <w:r>
        <w:rPr>
          <w:rFonts w:eastAsia="Times New Roman"/>
          <w:szCs w:val="24"/>
        </w:rPr>
        <w:t>.</w:t>
      </w:r>
      <w:r>
        <w:rPr>
          <w:rFonts w:eastAsia="Times New Roman"/>
          <w:szCs w:val="24"/>
        </w:rPr>
        <w:t xml:space="preserve"> </w:t>
      </w:r>
      <w:r w:rsidRPr="00123EF2">
        <w:rPr>
          <w:rFonts w:eastAsia="Times New Roman"/>
          <w:b/>
          <w:szCs w:val="24"/>
        </w:rPr>
        <w:t>ΑΝΑΣΤΑΣ</w:t>
      </w:r>
      <w:r w:rsidRPr="00123EF2">
        <w:rPr>
          <w:rFonts w:eastAsia="Times New Roman"/>
          <w:b/>
          <w:szCs w:val="24"/>
        </w:rPr>
        <w:t>ΙΑ ΧΡΙΣΤΟΔΟΥΛΟΠΟΥΛΟΥ</w:t>
      </w:r>
      <w:r>
        <w:rPr>
          <w:rFonts w:eastAsia="Times New Roman"/>
          <w:szCs w:val="24"/>
        </w:rPr>
        <w:t>)</w:t>
      </w:r>
    </w:p>
    <w:p w14:paraId="6E819ACE" w14:textId="77777777" w:rsidR="004B0DF5" w:rsidRDefault="00471FB5">
      <w:pPr>
        <w:spacing w:line="600" w:lineRule="auto"/>
        <w:ind w:firstLine="720"/>
        <w:jc w:val="both"/>
        <w:rPr>
          <w:rFonts w:eastAsia="Times New Roman"/>
          <w:szCs w:val="24"/>
        </w:rPr>
      </w:pPr>
      <w:r>
        <w:rPr>
          <w:rFonts w:eastAsia="Times New Roman"/>
          <w:szCs w:val="24"/>
        </w:rPr>
        <w:t xml:space="preserve">Τι είναι πρόοδος για σας; Ότι δεν είστε δεξιοί; Μπορεί ένας με τον μανδύα της Αριστεράς να είναι πιο δεξιός από τους δεξιούς. Η ουσία μετράει. Δεν μετράει το τι δηλώνεις. Και στο ΠΑΣΟΚ δήλωναν σοσιαλιστές και ο Ανδρέας </w:t>
      </w:r>
      <w:r>
        <w:rPr>
          <w:rFonts w:eastAsia="Times New Roman"/>
          <w:szCs w:val="24"/>
        </w:rPr>
        <w:lastRenderedPageBreak/>
        <w:t xml:space="preserve">Παπανδρέου τις </w:t>
      </w:r>
      <w:r>
        <w:rPr>
          <w:rFonts w:eastAsia="Times New Roman"/>
          <w:szCs w:val="24"/>
        </w:rPr>
        <w:t>διακοπές του τις έκανε με το «Γκουανταλαχάρα», το κότερο του Κόκκαλη. Και ήταν τόσο καλός ο Κόκκαλης που του είπατε</w:t>
      </w:r>
      <w:r>
        <w:rPr>
          <w:rFonts w:eastAsia="Times New Roman"/>
          <w:szCs w:val="24"/>
        </w:rPr>
        <w:t>:</w:t>
      </w:r>
      <w:r>
        <w:rPr>
          <w:rFonts w:eastAsia="Times New Roman"/>
          <w:szCs w:val="24"/>
        </w:rPr>
        <w:t xml:space="preserve"> «έλα εδώ σε εμάς για υποψήφιος. Στον ΣΥΡΙΖΑ υποψήφιος. Είναι καλός ο άνθρωπος». </w:t>
      </w:r>
    </w:p>
    <w:p w14:paraId="6E819ACF" w14:textId="77777777" w:rsidR="004B0DF5" w:rsidRDefault="00471FB5">
      <w:pPr>
        <w:spacing w:line="600" w:lineRule="auto"/>
        <w:ind w:firstLine="720"/>
        <w:jc w:val="both"/>
        <w:rPr>
          <w:rFonts w:eastAsia="Times New Roman"/>
          <w:szCs w:val="24"/>
        </w:rPr>
      </w:pPr>
      <w:r w:rsidRPr="00B9788E">
        <w:rPr>
          <w:rFonts w:eastAsia="Times New Roman"/>
          <w:b/>
          <w:szCs w:val="24"/>
        </w:rPr>
        <w:t>ΘΕΟΔΩΡΟΣ ΚΑΡΑΟΓΛΟΥ:</w:t>
      </w:r>
      <w:r>
        <w:rPr>
          <w:rFonts w:eastAsia="Times New Roman"/>
          <w:szCs w:val="24"/>
        </w:rPr>
        <w:t xml:space="preserve"> Γι’ αυτό τον πήραν τώρα, Πρόεδρε. Για </w:t>
      </w:r>
      <w:r>
        <w:rPr>
          <w:rFonts w:eastAsia="Times New Roman"/>
          <w:szCs w:val="24"/>
        </w:rPr>
        <w:t>το κότερο.</w:t>
      </w:r>
    </w:p>
    <w:p w14:paraId="6E819AD0" w14:textId="77777777" w:rsidR="004B0DF5" w:rsidRDefault="00471FB5">
      <w:pPr>
        <w:spacing w:line="600" w:lineRule="auto"/>
        <w:ind w:firstLine="720"/>
        <w:jc w:val="both"/>
        <w:rPr>
          <w:rFonts w:eastAsia="Times New Roman"/>
          <w:szCs w:val="24"/>
        </w:rPr>
      </w:pPr>
      <w:r>
        <w:rPr>
          <w:rFonts w:eastAsia="Times New Roman"/>
          <w:b/>
          <w:szCs w:val="24"/>
        </w:rPr>
        <w:t>ΒΑΣΙΛΗ</w:t>
      </w:r>
      <w:r w:rsidRPr="00AD19E4">
        <w:rPr>
          <w:rFonts w:eastAsia="Times New Roman"/>
          <w:b/>
          <w:szCs w:val="24"/>
        </w:rPr>
        <w:t>Σ ΛΕΒΕΝΤΗΣ (Πρόεδρος της Ένωσης Κεντρώων):</w:t>
      </w:r>
      <w:r>
        <w:rPr>
          <w:rFonts w:eastAsia="Times New Roman"/>
          <w:b/>
          <w:szCs w:val="24"/>
        </w:rPr>
        <w:t xml:space="preserve"> </w:t>
      </w:r>
      <w:r>
        <w:rPr>
          <w:rFonts w:eastAsia="Times New Roman"/>
          <w:szCs w:val="24"/>
        </w:rPr>
        <w:t xml:space="preserve">Δεν πήρατε μόνο τον Κόκκαλη, πήρατε και το κότερο. Καλά λέει. Ο αστακός πάει με την πανοπλία του. </w:t>
      </w:r>
    </w:p>
    <w:p w14:paraId="6E819AD1" w14:textId="77777777" w:rsidR="004B0DF5" w:rsidRDefault="00471FB5">
      <w:pPr>
        <w:spacing w:line="600" w:lineRule="auto"/>
        <w:ind w:firstLine="720"/>
        <w:jc w:val="both"/>
        <w:rPr>
          <w:rFonts w:eastAsia="Times New Roman"/>
          <w:szCs w:val="24"/>
        </w:rPr>
      </w:pPr>
      <w:r>
        <w:rPr>
          <w:rFonts w:eastAsia="Times New Roman"/>
          <w:szCs w:val="24"/>
        </w:rPr>
        <w:t xml:space="preserve">Πήρατε στη Νέα Δημοκρατία τον κ. </w:t>
      </w:r>
      <w:proofErr w:type="spellStart"/>
      <w:r>
        <w:rPr>
          <w:rFonts w:eastAsia="Times New Roman"/>
          <w:szCs w:val="24"/>
        </w:rPr>
        <w:t>Κυμπουρόπουλο</w:t>
      </w:r>
      <w:proofErr w:type="spellEnd"/>
      <w:r>
        <w:rPr>
          <w:rFonts w:eastAsia="Times New Roman"/>
          <w:szCs w:val="24"/>
        </w:rPr>
        <w:t>. Εγώ δεν έχω κα</w:t>
      </w:r>
      <w:r>
        <w:rPr>
          <w:rFonts w:eastAsia="Times New Roman"/>
          <w:szCs w:val="24"/>
        </w:rPr>
        <w:t>μ</w:t>
      </w:r>
      <w:r>
        <w:rPr>
          <w:rFonts w:eastAsia="Times New Roman"/>
          <w:szCs w:val="24"/>
        </w:rPr>
        <w:t xml:space="preserve">μία αντίρρηση. Ο κ. </w:t>
      </w:r>
      <w:proofErr w:type="spellStart"/>
      <w:r>
        <w:rPr>
          <w:rFonts w:eastAsia="Times New Roman"/>
          <w:szCs w:val="24"/>
        </w:rPr>
        <w:t>Κυμπουρόπουλος</w:t>
      </w:r>
      <w:proofErr w:type="spellEnd"/>
      <w:r>
        <w:rPr>
          <w:rFonts w:eastAsia="Times New Roman"/>
          <w:szCs w:val="24"/>
        </w:rPr>
        <w:t xml:space="preserve"> είναι ένας νέος επιστήμονας. Μπορεί να πάει σε όποιο κόμμα θέλει. Άλλωστε τώρα τα κόμματα είναι περίπου ίδια, όπου και να πάει. Διάλεξε το κόμμα που κατά τις δημοσκοπήσεις έχει ρεύμα. Είπε</w:t>
      </w:r>
      <w:r>
        <w:rPr>
          <w:rFonts w:eastAsia="Times New Roman"/>
          <w:szCs w:val="24"/>
        </w:rPr>
        <w:t>:</w:t>
      </w:r>
      <w:r>
        <w:rPr>
          <w:rFonts w:eastAsia="Times New Roman"/>
          <w:szCs w:val="24"/>
        </w:rPr>
        <w:t xml:space="preserve"> «πάω εκεί μήπως βγω». </w:t>
      </w:r>
    </w:p>
    <w:p w14:paraId="6E819AD2" w14:textId="77777777" w:rsidR="004B0DF5" w:rsidRDefault="00471FB5">
      <w:pPr>
        <w:spacing w:line="600" w:lineRule="auto"/>
        <w:ind w:firstLine="720"/>
        <w:jc w:val="both"/>
        <w:rPr>
          <w:rFonts w:eastAsia="Times New Roman"/>
          <w:szCs w:val="24"/>
        </w:rPr>
      </w:pPr>
      <w:r>
        <w:rPr>
          <w:rFonts w:eastAsia="Times New Roman"/>
          <w:szCs w:val="24"/>
        </w:rPr>
        <w:t xml:space="preserve">Αλήθεια, έχει πειστεί ο κ. </w:t>
      </w:r>
      <w:proofErr w:type="spellStart"/>
      <w:r>
        <w:rPr>
          <w:rFonts w:eastAsia="Times New Roman"/>
          <w:szCs w:val="24"/>
        </w:rPr>
        <w:t>Κυμπουρόπουλος</w:t>
      </w:r>
      <w:proofErr w:type="spellEnd"/>
      <w:r>
        <w:rPr>
          <w:rFonts w:eastAsia="Times New Roman"/>
          <w:szCs w:val="24"/>
        </w:rPr>
        <w:t xml:space="preserve"> </w:t>
      </w:r>
      <w:r>
        <w:rPr>
          <w:rFonts w:eastAsia="Times New Roman"/>
          <w:szCs w:val="24"/>
        </w:rPr>
        <w:t xml:space="preserve">ότι όλα τα χρόνια που κυβερνούσε η Νέα Δημοκρατία, η Δεξιά, στήριξε τα άτομα με ειδικές ανάγκες; Έχει πεισθεί ή πήγε για την προσωπική του ανέλιξη; Να δεχθώ ότι ο </w:t>
      </w:r>
      <w:proofErr w:type="spellStart"/>
      <w:r>
        <w:rPr>
          <w:rFonts w:eastAsia="Times New Roman"/>
          <w:szCs w:val="24"/>
        </w:rPr>
        <w:t>Πολάκης</w:t>
      </w:r>
      <w:proofErr w:type="spellEnd"/>
      <w:r>
        <w:rPr>
          <w:rFonts w:eastAsia="Times New Roman"/>
          <w:szCs w:val="24"/>
        </w:rPr>
        <w:t xml:space="preserve"> </w:t>
      </w:r>
      <w:r>
        <w:rPr>
          <w:rFonts w:eastAsia="Times New Roman"/>
          <w:szCs w:val="24"/>
        </w:rPr>
        <w:lastRenderedPageBreak/>
        <w:t>φέρθηκε άσχημα σε έναν τέτοιο άνθρωπο, σε έναν επιστήμονα που θέλησε να μπει στην πολ</w:t>
      </w:r>
      <w:r>
        <w:rPr>
          <w:rFonts w:eastAsia="Times New Roman"/>
          <w:szCs w:val="24"/>
        </w:rPr>
        <w:t xml:space="preserve">ιτική. Είναι αληθές αυτό. Ήταν σκληρός ο κ. </w:t>
      </w:r>
      <w:proofErr w:type="spellStart"/>
      <w:r>
        <w:rPr>
          <w:rFonts w:eastAsia="Times New Roman"/>
          <w:szCs w:val="24"/>
        </w:rPr>
        <w:t>Πολάκης</w:t>
      </w:r>
      <w:proofErr w:type="spellEnd"/>
      <w:r>
        <w:rPr>
          <w:rFonts w:eastAsia="Times New Roman"/>
          <w:szCs w:val="24"/>
        </w:rPr>
        <w:t xml:space="preserve">. Όμως, και ο ίδιος ο κ. </w:t>
      </w:r>
      <w:proofErr w:type="spellStart"/>
      <w:r>
        <w:rPr>
          <w:rFonts w:eastAsia="Times New Roman"/>
          <w:szCs w:val="24"/>
        </w:rPr>
        <w:t>Κυμπουρόπουλος</w:t>
      </w:r>
      <w:proofErr w:type="spellEnd"/>
      <w:r>
        <w:rPr>
          <w:rFonts w:eastAsia="Times New Roman"/>
          <w:szCs w:val="24"/>
        </w:rPr>
        <w:t xml:space="preserve"> με την παιδεία που έχει –έχει τελειώσει ιατρική νομίζω- πιστεύει ότι η Νέα Δημοκρατία είναι το κόμμα που δικαιώνει τους φτωχούς, τους ανήμπορους; Το πιστεύει ο κ. </w:t>
      </w:r>
      <w:proofErr w:type="spellStart"/>
      <w:r>
        <w:rPr>
          <w:rFonts w:eastAsia="Times New Roman"/>
          <w:szCs w:val="24"/>
        </w:rPr>
        <w:t>Κυ</w:t>
      </w:r>
      <w:r>
        <w:rPr>
          <w:rFonts w:eastAsia="Times New Roman"/>
          <w:szCs w:val="24"/>
        </w:rPr>
        <w:t>μπουρόπουλος</w:t>
      </w:r>
      <w:proofErr w:type="spellEnd"/>
      <w:r>
        <w:rPr>
          <w:rFonts w:eastAsia="Times New Roman"/>
          <w:szCs w:val="24"/>
        </w:rPr>
        <w:t xml:space="preserve">; Άρα, γιατί πήγε, γιατί διάλεξε αυτό το κόμμα; Διότι θέλησε την άνοδό του. Φέρθηκε κι αυτός όπως φέρθηκε κάθε Έλληνας. Πονηρά να βγει! </w:t>
      </w:r>
    </w:p>
    <w:p w14:paraId="6E819AD3" w14:textId="77777777" w:rsidR="004B0DF5" w:rsidRDefault="00471FB5">
      <w:pPr>
        <w:spacing w:line="600" w:lineRule="auto"/>
        <w:ind w:firstLine="720"/>
        <w:jc w:val="both"/>
        <w:rPr>
          <w:rFonts w:eastAsia="Times New Roman"/>
          <w:szCs w:val="24"/>
        </w:rPr>
      </w:pPr>
      <w:r>
        <w:rPr>
          <w:rFonts w:eastAsia="Times New Roman"/>
          <w:szCs w:val="24"/>
        </w:rPr>
        <w:t>Έχετε μπροστά σας και μιλάτε με έναν άνθρωπο που είναι σαράντα χρόνια στην πολιτική. Τα πρώτα τριάντα ε</w:t>
      </w:r>
      <w:r>
        <w:rPr>
          <w:rFonts w:eastAsia="Times New Roman"/>
          <w:szCs w:val="24"/>
        </w:rPr>
        <w:t>π</w:t>
      </w:r>
      <w:r>
        <w:rPr>
          <w:rFonts w:eastAsia="Times New Roman"/>
          <w:szCs w:val="24"/>
        </w:rPr>
        <w:t xml:space="preserve">τά </w:t>
      </w:r>
      <w:r>
        <w:rPr>
          <w:rFonts w:eastAsia="Times New Roman"/>
          <w:szCs w:val="24"/>
        </w:rPr>
        <w:t xml:space="preserve">ήταν εκτός πολιτικής. Δεν κοίταξα να βρω έναν τρόπο να αναρριχηθώ ή να μπω από το παράθυρο. Κι έδωσα ένα δίδαγμα υπομονής εγώ, σε κάποιες θέσεις. Αυτό το δίδαγμα δεν το είδε ο κ. </w:t>
      </w:r>
      <w:proofErr w:type="spellStart"/>
      <w:r>
        <w:rPr>
          <w:rFonts w:eastAsia="Times New Roman"/>
          <w:szCs w:val="24"/>
        </w:rPr>
        <w:t>Κυμπουρόπουλος</w:t>
      </w:r>
      <w:proofErr w:type="spellEnd"/>
      <w:r>
        <w:rPr>
          <w:rFonts w:eastAsia="Times New Roman"/>
          <w:szCs w:val="24"/>
        </w:rPr>
        <w:t>; Αν δεν το είδε, λάθος του. Θα είναι κακή η εξέλιξή του, αν δε</w:t>
      </w:r>
      <w:r>
        <w:rPr>
          <w:rFonts w:eastAsia="Times New Roman"/>
          <w:szCs w:val="24"/>
        </w:rPr>
        <w:t xml:space="preserve">ν έχει τη δύναμη και την κρίση να διαλέξει κόμμα και πάει μόνο με κριτήριο πού θα βρει ευκολότερη αναρρίχηση. Το ξέρετε αυτό. </w:t>
      </w:r>
    </w:p>
    <w:p w14:paraId="6E819AD4" w14:textId="77777777" w:rsidR="004B0DF5" w:rsidRDefault="00471FB5">
      <w:pPr>
        <w:spacing w:line="600" w:lineRule="auto"/>
        <w:ind w:firstLine="720"/>
        <w:jc w:val="both"/>
        <w:rPr>
          <w:rFonts w:eastAsia="Times New Roman"/>
          <w:szCs w:val="24"/>
        </w:rPr>
      </w:pPr>
      <w:r w:rsidRPr="00AD19E4">
        <w:rPr>
          <w:rFonts w:eastAsia="Times New Roman"/>
          <w:b/>
          <w:szCs w:val="24"/>
        </w:rPr>
        <w:lastRenderedPageBreak/>
        <w:t>ΠΡΟΕΔΡΕΥΟΥΣΑ (Αναστασία Χριστοδουλοπούλου):</w:t>
      </w:r>
      <w:r>
        <w:rPr>
          <w:rFonts w:eastAsia="Times New Roman"/>
          <w:szCs w:val="24"/>
        </w:rPr>
        <w:t xml:space="preserve"> Κύριε Πρόεδρε, παρακαλώ, να συντομεύσετε. Περιμένουν και τα παιδιά</w:t>
      </w:r>
      <w:r>
        <w:rPr>
          <w:rFonts w:eastAsia="Times New Roman"/>
          <w:szCs w:val="24"/>
        </w:rPr>
        <w:t xml:space="preserve"> και πρέπει, να τα </w:t>
      </w:r>
      <w:r>
        <w:rPr>
          <w:rFonts w:eastAsia="Times New Roman"/>
          <w:szCs w:val="24"/>
        </w:rPr>
        <w:t>καλωσορίσω</w:t>
      </w:r>
      <w:r>
        <w:rPr>
          <w:rFonts w:eastAsia="Times New Roman"/>
          <w:szCs w:val="24"/>
        </w:rPr>
        <w:t>.</w:t>
      </w:r>
    </w:p>
    <w:p w14:paraId="6E819AD5" w14:textId="77777777" w:rsidR="004B0DF5" w:rsidRDefault="00471FB5">
      <w:pPr>
        <w:spacing w:line="600" w:lineRule="auto"/>
        <w:ind w:firstLine="720"/>
        <w:jc w:val="both"/>
        <w:rPr>
          <w:rFonts w:eastAsia="Times New Roman"/>
          <w:szCs w:val="24"/>
        </w:rPr>
      </w:pPr>
      <w:r>
        <w:rPr>
          <w:rFonts w:eastAsia="Times New Roman"/>
          <w:b/>
          <w:szCs w:val="24"/>
        </w:rPr>
        <w:t>ΒΑΣΙΛΗ</w:t>
      </w:r>
      <w:r w:rsidRPr="00AD19E4">
        <w:rPr>
          <w:rFonts w:eastAsia="Times New Roman"/>
          <w:b/>
          <w:szCs w:val="24"/>
        </w:rPr>
        <w:t>Σ ΛΕΒΕΝΤΗΣ (Πρόεδρος της Ένωσης Κεντρώων):</w:t>
      </w:r>
      <w:r>
        <w:rPr>
          <w:rFonts w:eastAsia="Times New Roman"/>
          <w:b/>
          <w:szCs w:val="24"/>
        </w:rPr>
        <w:t xml:space="preserve"> </w:t>
      </w:r>
      <w:r>
        <w:rPr>
          <w:rFonts w:eastAsia="Times New Roman"/>
          <w:szCs w:val="24"/>
        </w:rPr>
        <w:t>Όλη η Αίθουσα τρεις μέρες τώρα λέτε μέρα νύ</w:t>
      </w:r>
      <w:r>
        <w:rPr>
          <w:rFonts w:eastAsia="Times New Roman"/>
          <w:szCs w:val="24"/>
        </w:rPr>
        <w:t>χ</w:t>
      </w:r>
      <w:r>
        <w:rPr>
          <w:rFonts w:eastAsia="Times New Roman"/>
          <w:szCs w:val="24"/>
        </w:rPr>
        <w:t xml:space="preserve">τα τα ίδια. </w:t>
      </w:r>
    </w:p>
    <w:p w14:paraId="6E819AD6" w14:textId="77777777" w:rsidR="004B0DF5" w:rsidRDefault="00471FB5">
      <w:pPr>
        <w:spacing w:line="600" w:lineRule="auto"/>
        <w:ind w:firstLine="720"/>
        <w:jc w:val="both"/>
        <w:rPr>
          <w:rFonts w:eastAsia="Times New Roman"/>
          <w:szCs w:val="24"/>
        </w:rPr>
      </w:pPr>
      <w:r w:rsidRPr="00AD19E4">
        <w:rPr>
          <w:rFonts w:eastAsia="Times New Roman"/>
          <w:b/>
          <w:szCs w:val="24"/>
        </w:rPr>
        <w:t>ΠΡΟΕΔΡΕΥΟΥΣΑ (Αναστασία Χριστοδουλοπούλου):</w:t>
      </w:r>
      <w:r>
        <w:rPr>
          <w:rFonts w:eastAsia="Times New Roman"/>
          <w:szCs w:val="24"/>
        </w:rPr>
        <w:t xml:space="preserve"> Τώρα είμαστε στο τέλος και η πίεση είναι μεγαλύτερη. Καταλαβαίνετε. </w:t>
      </w:r>
    </w:p>
    <w:p w14:paraId="6E819AD7" w14:textId="77777777" w:rsidR="004B0DF5" w:rsidRDefault="00471FB5">
      <w:pPr>
        <w:spacing w:line="600" w:lineRule="auto"/>
        <w:ind w:firstLine="720"/>
        <w:jc w:val="both"/>
        <w:rPr>
          <w:rFonts w:eastAsia="Times New Roman"/>
          <w:szCs w:val="24"/>
        </w:rPr>
      </w:pPr>
      <w:r>
        <w:rPr>
          <w:rFonts w:eastAsia="Times New Roman"/>
          <w:b/>
          <w:szCs w:val="24"/>
        </w:rPr>
        <w:t>ΒΑΣΙΛΗ</w:t>
      </w:r>
      <w:r w:rsidRPr="00AD19E4">
        <w:rPr>
          <w:rFonts w:eastAsia="Times New Roman"/>
          <w:b/>
          <w:szCs w:val="24"/>
        </w:rPr>
        <w:t xml:space="preserve">Σ ΛΕΒΕΝΤΗΣ </w:t>
      </w:r>
      <w:r w:rsidRPr="00AD19E4">
        <w:rPr>
          <w:rFonts w:eastAsia="Times New Roman"/>
          <w:b/>
          <w:szCs w:val="24"/>
        </w:rPr>
        <w:t>(Πρόεδρος της Ένωσης Κεντρώων):</w:t>
      </w:r>
      <w:r>
        <w:rPr>
          <w:rFonts w:eastAsia="Times New Roman"/>
          <w:szCs w:val="24"/>
        </w:rPr>
        <w:t xml:space="preserve"> </w:t>
      </w:r>
      <w:proofErr w:type="spellStart"/>
      <w:r>
        <w:rPr>
          <w:rFonts w:eastAsia="Times New Roman"/>
          <w:szCs w:val="24"/>
        </w:rPr>
        <w:t>Πετσίτηδες</w:t>
      </w:r>
      <w:proofErr w:type="spellEnd"/>
      <w:r>
        <w:rPr>
          <w:rFonts w:eastAsia="Times New Roman"/>
          <w:szCs w:val="24"/>
        </w:rPr>
        <w:t xml:space="preserve">, Μαρινάκηδες, κότερα. Εδώ έχει γίνει καφενείο η Βουλή. </w:t>
      </w:r>
    </w:p>
    <w:p w14:paraId="6E819AD8" w14:textId="77777777" w:rsidR="004B0DF5" w:rsidRDefault="00471FB5">
      <w:pPr>
        <w:spacing w:line="600" w:lineRule="auto"/>
        <w:ind w:firstLine="720"/>
        <w:jc w:val="both"/>
        <w:rPr>
          <w:rFonts w:eastAsia="Times New Roman"/>
          <w:szCs w:val="24"/>
        </w:rPr>
      </w:pPr>
      <w:r w:rsidRPr="00AD19E4">
        <w:rPr>
          <w:rFonts w:eastAsia="Times New Roman"/>
          <w:b/>
          <w:szCs w:val="24"/>
        </w:rPr>
        <w:t>ΠΡΟΕΔΡΕΥΟΥΣΑ (Αναστασία Χριστοδουλοπούλου):</w:t>
      </w:r>
      <w:r>
        <w:rPr>
          <w:rFonts w:eastAsia="Times New Roman"/>
          <w:szCs w:val="24"/>
        </w:rPr>
        <w:t xml:space="preserve"> Εντάξει να μην το συνεχίσουμε. Έγινε μια φορά. </w:t>
      </w:r>
    </w:p>
    <w:p w14:paraId="6E819AD9" w14:textId="77777777" w:rsidR="004B0DF5" w:rsidRDefault="00471FB5">
      <w:pPr>
        <w:spacing w:line="600" w:lineRule="auto"/>
        <w:ind w:firstLine="720"/>
        <w:jc w:val="both"/>
        <w:rPr>
          <w:rFonts w:eastAsia="Times New Roman"/>
          <w:szCs w:val="24"/>
        </w:rPr>
      </w:pPr>
      <w:r>
        <w:rPr>
          <w:rFonts w:eastAsia="Times New Roman"/>
          <w:b/>
          <w:szCs w:val="24"/>
        </w:rPr>
        <w:lastRenderedPageBreak/>
        <w:t>ΒΑΣΙΛΗ</w:t>
      </w:r>
      <w:r w:rsidRPr="00AD19E4">
        <w:rPr>
          <w:rFonts w:eastAsia="Times New Roman"/>
          <w:b/>
          <w:szCs w:val="24"/>
        </w:rPr>
        <w:t>Σ ΛΕΒΕΝΤΗΣ (Πρόεδρος της Ένωσης Κεντρώων):</w:t>
      </w:r>
      <w:r>
        <w:rPr>
          <w:rFonts w:eastAsia="Times New Roman"/>
          <w:szCs w:val="24"/>
        </w:rPr>
        <w:t xml:space="preserve"> Χτες λέγατε για </w:t>
      </w:r>
      <w:r>
        <w:rPr>
          <w:rFonts w:eastAsia="Times New Roman"/>
          <w:szCs w:val="24"/>
        </w:rPr>
        <w:t>τα φρονήματα ενός πεθαμένου, του πατέρα Τσίπρα. Εδώ λέγοντα σημεία και τέρατα. Αφήστε έναν να μιλήσει πολιτικά!</w:t>
      </w:r>
    </w:p>
    <w:p w14:paraId="6E819ADA" w14:textId="77777777" w:rsidR="004B0DF5" w:rsidRDefault="00471FB5">
      <w:pPr>
        <w:spacing w:line="600" w:lineRule="auto"/>
        <w:ind w:firstLine="720"/>
        <w:jc w:val="both"/>
        <w:rPr>
          <w:rFonts w:eastAsia="Times New Roman"/>
          <w:szCs w:val="24"/>
        </w:rPr>
      </w:pPr>
      <w:r w:rsidRPr="00AD19E4">
        <w:rPr>
          <w:rFonts w:eastAsia="Times New Roman"/>
          <w:b/>
          <w:szCs w:val="24"/>
        </w:rPr>
        <w:t>ΠΡΟΕΔΡΕΥΟΥΣΑ (Αναστασία Χριστοδουλοπούλου):</w:t>
      </w:r>
      <w:r>
        <w:rPr>
          <w:rFonts w:eastAsia="Times New Roman"/>
          <w:szCs w:val="24"/>
        </w:rPr>
        <w:t xml:space="preserve"> Περιοριστείτε τώρα για να ολοκληρώσετε. Σας παρακαλώ πολύ. </w:t>
      </w:r>
    </w:p>
    <w:p w14:paraId="6E819ADB" w14:textId="77777777" w:rsidR="004B0DF5" w:rsidRDefault="00471FB5">
      <w:pPr>
        <w:spacing w:line="600" w:lineRule="auto"/>
        <w:ind w:firstLine="720"/>
        <w:jc w:val="both"/>
        <w:rPr>
          <w:rFonts w:eastAsia="Times New Roman"/>
          <w:szCs w:val="24"/>
        </w:rPr>
      </w:pPr>
      <w:r>
        <w:rPr>
          <w:rFonts w:eastAsia="Times New Roman"/>
          <w:b/>
          <w:szCs w:val="24"/>
        </w:rPr>
        <w:t>ΒΑΣΙΛΗ</w:t>
      </w:r>
      <w:r w:rsidRPr="00AD19E4">
        <w:rPr>
          <w:rFonts w:eastAsia="Times New Roman"/>
          <w:b/>
          <w:szCs w:val="24"/>
        </w:rPr>
        <w:t xml:space="preserve">Σ ΛΕΒΕΝΤΗΣ (Πρόεδρος της Ένωσης </w:t>
      </w:r>
      <w:r w:rsidRPr="00AD19E4">
        <w:rPr>
          <w:rFonts w:eastAsia="Times New Roman"/>
          <w:b/>
          <w:szCs w:val="24"/>
        </w:rPr>
        <w:t>Κεντρώων):</w:t>
      </w:r>
      <w:r>
        <w:rPr>
          <w:rFonts w:eastAsia="Times New Roman"/>
          <w:szCs w:val="24"/>
        </w:rPr>
        <w:t xml:space="preserve"> Τέλος πάντων. </w:t>
      </w:r>
    </w:p>
    <w:p w14:paraId="6E819ADC" w14:textId="77777777" w:rsidR="004B0DF5" w:rsidRDefault="00471FB5">
      <w:pPr>
        <w:spacing w:line="600" w:lineRule="auto"/>
        <w:ind w:firstLine="720"/>
        <w:jc w:val="both"/>
        <w:rPr>
          <w:rFonts w:eastAsia="Times New Roman"/>
          <w:szCs w:val="24"/>
        </w:rPr>
      </w:pPr>
      <w:r>
        <w:rPr>
          <w:rFonts w:eastAsia="Times New Roman"/>
          <w:szCs w:val="24"/>
        </w:rPr>
        <w:t>Θέλω να πω και για τις δημοσκοπήσεις κάτι. Πρέπει να πω και για τις δημοσκοπήσεις, έτσι; Οι νεοδημοκράτες που οι δημοσκοπήσεις τους βγάζουν ότι προχωρούν πρώτοι, τις πιστεύουν. Οι αριστεροί λένε ότι είναι φτιαχτά.</w:t>
      </w:r>
    </w:p>
    <w:p w14:paraId="6E819ADD" w14:textId="77777777" w:rsidR="004B0DF5" w:rsidRDefault="00471FB5">
      <w:pPr>
        <w:spacing w:line="600" w:lineRule="auto"/>
        <w:ind w:firstLine="720"/>
        <w:jc w:val="both"/>
        <w:rPr>
          <w:rFonts w:eastAsia="Times New Roman"/>
          <w:szCs w:val="24"/>
        </w:rPr>
      </w:pPr>
      <w:r>
        <w:rPr>
          <w:rFonts w:eastAsia="Times New Roman"/>
          <w:szCs w:val="24"/>
        </w:rPr>
        <w:t>Εγώ ζήτησα σε κά</w:t>
      </w:r>
      <w:r>
        <w:rPr>
          <w:rFonts w:eastAsia="Times New Roman"/>
          <w:szCs w:val="24"/>
        </w:rPr>
        <w:t>ποια παλιά μου συνάντηση στην αρχή της τετραετίας από τον Τσίπρα να κάνει μια ανεξάρτητη αρχή ελέγχου. Δηλαδή, πριν μια εφημερίδα ή ένα κανάλι δημοσιεύει τα αποτελέσματα μιας δημοσκόπησης, τα ευρήματα να τα ελέγχουν στην ανεξάρτητη αρχή. Τρεις φορές μου εί</w:t>
      </w:r>
      <w:r>
        <w:rPr>
          <w:rFonts w:eastAsia="Times New Roman"/>
          <w:szCs w:val="24"/>
        </w:rPr>
        <w:t xml:space="preserve">πε ψέματα ο Τσίπρας. Δεν έκανε τίποτα. Κι </w:t>
      </w:r>
      <w:r>
        <w:rPr>
          <w:rFonts w:eastAsia="Times New Roman"/>
          <w:szCs w:val="24"/>
        </w:rPr>
        <w:lastRenderedPageBreak/>
        <w:t>εκεί κατάλαβα ότι το χάος τον ενδιαφέρει να συνεχιστεί. Γιατί σου λέει</w:t>
      </w:r>
      <w:r>
        <w:rPr>
          <w:rFonts w:eastAsia="Times New Roman"/>
          <w:szCs w:val="24"/>
        </w:rPr>
        <w:t>:</w:t>
      </w:r>
      <w:r>
        <w:rPr>
          <w:rFonts w:eastAsia="Times New Roman"/>
          <w:szCs w:val="24"/>
        </w:rPr>
        <w:t xml:space="preserve"> «θα χάσω σήμερα, θα ξανακερδίσω μεθαύριο». Το πάνε έτσι τα δ</w:t>
      </w:r>
      <w:r>
        <w:rPr>
          <w:rFonts w:eastAsia="Times New Roman"/>
          <w:szCs w:val="24"/>
        </w:rPr>
        <w:t>ύ</w:t>
      </w:r>
      <w:r>
        <w:rPr>
          <w:rFonts w:eastAsia="Times New Roman"/>
          <w:szCs w:val="24"/>
        </w:rPr>
        <w:t>ο κόμματα. Δεν θέλουν να φτιάξουν δημοκρατία. Σου λέει</w:t>
      </w:r>
      <w:r>
        <w:rPr>
          <w:rFonts w:eastAsia="Times New Roman"/>
          <w:szCs w:val="24"/>
        </w:rPr>
        <w:t>:</w:t>
      </w:r>
      <w:r>
        <w:rPr>
          <w:rFonts w:eastAsia="Times New Roman"/>
          <w:szCs w:val="24"/>
        </w:rPr>
        <w:t xml:space="preserve"> «δεν με νοιάζει, ας χάσω </w:t>
      </w:r>
      <w:r>
        <w:rPr>
          <w:rFonts w:eastAsia="Times New Roman"/>
          <w:szCs w:val="24"/>
        </w:rPr>
        <w:t xml:space="preserve">τώρα, υπονομεύω τον άλλον που θα έρθει και </w:t>
      </w:r>
      <w:proofErr w:type="spellStart"/>
      <w:r>
        <w:rPr>
          <w:rFonts w:eastAsia="Times New Roman"/>
          <w:szCs w:val="24"/>
        </w:rPr>
        <w:t>μοιραίως</w:t>
      </w:r>
      <w:proofErr w:type="spellEnd"/>
      <w:r>
        <w:rPr>
          <w:rFonts w:eastAsia="Times New Roman"/>
          <w:szCs w:val="24"/>
        </w:rPr>
        <w:t xml:space="preserve"> θα έρθω εγώ μετά, με την τραμπάλα ή ο ένας ή ο άλλος».</w:t>
      </w:r>
    </w:p>
    <w:p w14:paraId="6E819ADE" w14:textId="77777777" w:rsidR="004B0DF5" w:rsidRDefault="00471FB5">
      <w:pPr>
        <w:spacing w:line="600" w:lineRule="auto"/>
        <w:ind w:firstLine="720"/>
        <w:jc w:val="both"/>
        <w:rPr>
          <w:rFonts w:eastAsia="Times New Roman"/>
          <w:szCs w:val="24"/>
        </w:rPr>
      </w:pPr>
      <w:r>
        <w:rPr>
          <w:rFonts w:eastAsia="Times New Roman"/>
          <w:szCs w:val="24"/>
        </w:rPr>
        <w:t xml:space="preserve">Όμως μπορεί κάποια στιγμή να σταματήσει η τραμπάλα και είναι πολύ κοντά αυτή η στιγμή. Μπορεί να σταματήσει η τραμπάλα και να μην είναι ή ο ένας ή ο </w:t>
      </w:r>
      <w:r>
        <w:rPr>
          <w:rFonts w:eastAsia="Times New Roman"/>
          <w:szCs w:val="24"/>
        </w:rPr>
        <w:t xml:space="preserve">άλλος και να μην είναι ούτε ο ένας ούτε ο άλλος. Και να υπάρχει κάποια Ένωση Κεντρώων που δεν θα δίνει ούτε στον Μητσοτάκη ούτε στον Τσίπρα. </w:t>
      </w:r>
    </w:p>
    <w:p w14:paraId="6E819ADF" w14:textId="77777777" w:rsidR="004B0DF5" w:rsidRDefault="00471FB5">
      <w:pPr>
        <w:spacing w:line="600" w:lineRule="auto"/>
        <w:ind w:firstLine="720"/>
        <w:jc w:val="both"/>
        <w:rPr>
          <w:rFonts w:eastAsia="Times New Roman"/>
          <w:szCs w:val="24"/>
        </w:rPr>
      </w:pPr>
      <w:r>
        <w:rPr>
          <w:rFonts w:eastAsia="Times New Roman"/>
          <w:szCs w:val="24"/>
        </w:rPr>
        <w:t xml:space="preserve">Εκεί, αν δεν γίνουν δεκτά τα έντεκα σημεία της Ένωσης Κεντρώων και πρώτα απ’ όλα το δημοψήφισμα για τη Μακεδονία, </w:t>
      </w:r>
      <w:r>
        <w:rPr>
          <w:rFonts w:eastAsia="Times New Roman"/>
          <w:szCs w:val="24"/>
        </w:rPr>
        <w:t>μη μου τηλεφωνήσετε εσείς. Πείτε στον αρχηγό σας ότι αν δεν γουστάρει δημοψήφισμα για τη Μακεδονία, να ξαναμιλήσει ο λαός, να μη με πάρει. Ο λαός που μίλησε στα Σκόπια δεν είχε δικαίωμα να μιλήσει στην Ελλάδα. Να ξέρει ο Μητσοτάκης ότι οι Βουλευτές της Ένω</w:t>
      </w:r>
      <w:r>
        <w:rPr>
          <w:rFonts w:eastAsia="Times New Roman"/>
          <w:szCs w:val="24"/>
        </w:rPr>
        <w:t xml:space="preserve">σης Κεντρώων που θα μπουν δεν δίνουν σε κανέναν, αν </w:t>
      </w:r>
      <w:r>
        <w:rPr>
          <w:rFonts w:eastAsia="Times New Roman"/>
          <w:szCs w:val="24"/>
        </w:rPr>
        <w:lastRenderedPageBreak/>
        <w:t>δεν γίνει δημοψήφισμα να εκφραστεί ο λαός. Τελεία και παύλα. Να το ξέρετε αυτό. Όλο το χρυσάφι της Ελλάδας να μου κουβαλήσετε, δεν δίνω!</w:t>
      </w:r>
    </w:p>
    <w:p w14:paraId="6E819AE0" w14:textId="77777777" w:rsidR="004B0DF5" w:rsidRDefault="00471FB5">
      <w:pPr>
        <w:spacing w:line="600" w:lineRule="auto"/>
        <w:ind w:firstLine="720"/>
        <w:jc w:val="both"/>
        <w:rPr>
          <w:rFonts w:eastAsia="Times New Roman"/>
          <w:szCs w:val="24"/>
        </w:rPr>
      </w:pPr>
      <w:r>
        <w:rPr>
          <w:rFonts w:eastAsia="Times New Roman"/>
          <w:szCs w:val="24"/>
        </w:rPr>
        <w:t>Η χώρα προδόθηκε στις Πρέσπες και πρέπει αυτό να διορθωθεί. Δεν μπο</w:t>
      </w:r>
      <w:r>
        <w:rPr>
          <w:rFonts w:eastAsia="Times New Roman"/>
          <w:szCs w:val="24"/>
        </w:rPr>
        <w:t>ρεί να ζει η Ελλάδα ατιμασμένη. Γιατί στην ουσία αυτό έχει γίνει. Στις Πρέσπες ατιμάστηκε η χώρα. Αυτό είναι. Κι είναι ντροπή σας κάποιοι να γελάτε! Ντροπή σας αν γελάτε! Γιατί σημαίνει ότι υπάρχει και η αναισθησία εκτός από την κάθε είδους κακεντρέχεια!</w:t>
      </w:r>
    </w:p>
    <w:p w14:paraId="6E819AE1" w14:textId="77777777" w:rsidR="004B0DF5" w:rsidRDefault="00471FB5">
      <w:pPr>
        <w:spacing w:line="600" w:lineRule="auto"/>
        <w:ind w:firstLine="720"/>
        <w:jc w:val="both"/>
        <w:rPr>
          <w:rFonts w:eastAsia="Times New Roman"/>
          <w:szCs w:val="24"/>
        </w:rPr>
      </w:pPr>
      <w:r>
        <w:rPr>
          <w:rFonts w:eastAsia="Times New Roman"/>
          <w:szCs w:val="24"/>
        </w:rPr>
        <w:t>Γ</w:t>
      </w:r>
      <w:r>
        <w:rPr>
          <w:rFonts w:eastAsia="Times New Roman"/>
          <w:szCs w:val="24"/>
        </w:rPr>
        <w:t>εια σας, κύριοι!</w:t>
      </w:r>
    </w:p>
    <w:p w14:paraId="6E819AE2" w14:textId="77777777" w:rsidR="004B0DF5" w:rsidRDefault="00471FB5">
      <w:pPr>
        <w:spacing w:line="600" w:lineRule="auto"/>
        <w:ind w:firstLine="720"/>
        <w:jc w:val="center"/>
        <w:rPr>
          <w:rFonts w:eastAsia="Times New Roman"/>
          <w:szCs w:val="24"/>
        </w:rPr>
      </w:pPr>
      <w:r>
        <w:rPr>
          <w:rFonts w:eastAsia="Times New Roman"/>
          <w:szCs w:val="24"/>
        </w:rPr>
        <w:t>(Χειροκροτήματα από την Ένωση Κεντρώων)</w:t>
      </w:r>
    </w:p>
    <w:p w14:paraId="6E819AE3" w14:textId="77777777" w:rsidR="004B0DF5" w:rsidRDefault="00471FB5">
      <w:pPr>
        <w:spacing w:line="600" w:lineRule="auto"/>
        <w:ind w:firstLine="720"/>
        <w:jc w:val="both"/>
        <w:rPr>
          <w:rFonts w:eastAsia="Times New Roman"/>
          <w:szCs w:val="24"/>
        </w:rPr>
      </w:pPr>
      <w:r w:rsidRPr="00AD19E4">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Ευχαριστούμε.</w:t>
      </w:r>
    </w:p>
    <w:p w14:paraId="6E819AE4" w14:textId="77777777" w:rsidR="004B0DF5" w:rsidRDefault="00471FB5">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w:t>
      </w:r>
      <w:r>
        <w:rPr>
          <w:rFonts w:eastAsia="Times New Roman"/>
          <w:szCs w:val="24"/>
        </w:rPr>
        <w:t>προηγου</w:t>
      </w:r>
      <w:r>
        <w:rPr>
          <w:rFonts w:eastAsia="Times New Roman"/>
          <w:szCs w:val="24"/>
        </w:rPr>
        <w:t xml:space="preserve">μένως ξεναγήθηκαν στην έκθεση της αίθουσας «ΕΛΕΥΘΕΡΙΟΣ ΒΕΝΙΖΕΛΟΣ» και </w:t>
      </w:r>
      <w:r>
        <w:rPr>
          <w:rFonts w:eastAsia="Times New Roman"/>
          <w:szCs w:val="24"/>
        </w:rPr>
        <w:t>ενημερώθηκαν για την ιστορία του κτηρίου και τον τρόπο οργάνωσης και λειτουργίας της Βουλής, τριάντα εννιά μαθήτριες και μαθητές και έντεκα συνοδοί εκπαιδευτικοί φιλοξενούμενοι στο πλαίσ</w:t>
      </w:r>
      <w:r>
        <w:rPr>
          <w:rFonts w:eastAsia="Times New Roman"/>
          <w:szCs w:val="24"/>
        </w:rPr>
        <w:t>ιο του προγράμματος «</w:t>
      </w:r>
      <w:r>
        <w:rPr>
          <w:rFonts w:eastAsia="Times New Roman"/>
          <w:szCs w:val="24"/>
          <w:lang w:val="en-US"/>
        </w:rPr>
        <w:t>ERASMUS</w:t>
      </w:r>
      <w:r>
        <w:rPr>
          <w:rFonts w:eastAsia="Times New Roman"/>
          <w:szCs w:val="24"/>
        </w:rPr>
        <w:t xml:space="preserve">» από το Γυμνάσιο της Άνοιξης. </w:t>
      </w:r>
    </w:p>
    <w:p w14:paraId="6E819AE5" w14:textId="77777777" w:rsidR="004B0DF5" w:rsidRDefault="00471FB5">
      <w:pPr>
        <w:spacing w:line="600" w:lineRule="auto"/>
        <w:ind w:firstLine="720"/>
        <w:jc w:val="both"/>
        <w:rPr>
          <w:rFonts w:eastAsia="Times New Roman"/>
          <w:szCs w:val="24"/>
        </w:rPr>
      </w:pPr>
      <w:r>
        <w:rPr>
          <w:rFonts w:eastAsia="Times New Roman"/>
          <w:szCs w:val="24"/>
        </w:rPr>
        <w:t>Σ</w:t>
      </w:r>
      <w:r>
        <w:rPr>
          <w:rFonts w:eastAsia="Times New Roman"/>
          <w:szCs w:val="24"/>
        </w:rPr>
        <w:t>ά</w:t>
      </w:r>
      <w:r>
        <w:rPr>
          <w:rFonts w:eastAsia="Times New Roman"/>
          <w:szCs w:val="24"/>
        </w:rPr>
        <w:t>ς ευχαριστούμε που επισκέπτεστε το Κοινοβούλιο.</w:t>
      </w:r>
    </w:p>
    <w:p w14:paraId="6E819AE6" w14:textId="77777777" w:rsidR="004B0DF5" w:rsidRDefault="00471FB5">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6E819AE7" w14:textId="77777777" w:rsidR="004B0DF5" w:rsidRDefault="00471FB5">
      <w:pPr>
        <w:spacing w:line="600" w:lineRule="auto"/>
        <w:ind w:firstLine="720"/>
        <w:jc w:val="both"/>
        <w:rPr>
          <w:rFonts w:eastAsia="Times New Roman"/>
          <w:szCs w:val="24"/>
        </w:rPr>
      </w:pPr>
      <w:r>
        <w:rPr>
          <w:rFonts w:eastAsia="Times New Roman"/>
          <w:szCs w:val="24"/>
        </w:rPr>
        <w:t>Θα καλέσω στο Βήμα τον κ. Σταύρο Θεοδωράκη, Πρόεδρο της Κοινοβουλευτικής Ομάδας του Ποταμιού. Έχ</w:t>
      </w:r>
      <w:r>
        <w:rPr>
          <w:rFonts w:eastAsia="Times New Roman"/>
          <w:szCs w:val="24"/>
        </w:rPr>
        <w:t xml:space="preserve">ετε κι εσείς δεκαπέντε λεπτά συν οκτώ λεπτά, κ. Θεοδωράκη. </w:t>
      </w:r>
    </w:p>
    <w:p w14:paraId="6E819AE8" w14:textId="77777777" w:rsidR="004B0DF5" w:rsidRDefault="00471FB5">
      <w:pPr>
        <w:spacing w:line="600" w:lineRule="auto"/>
        <w:ind w:firstLine="720"/>
        <w:jc w:val="both"/>
        <w:rPr>
          <w:rFonts w:eastAsia="Times New Roman"/>
          <w:szCs w:val="24"/>
        </w:rPr>
      </w:pPr>
      <w:r>
        <w:rPr>
          <w:rFonts w:eastAsia="Times New Roman"/>
          <w:szCs w:val="24"/>
        </w:rPr>
        <w:t>Σας καλωσορίζουμε και πάλι με την ιδιότητα που είχατε.</w:t>
      </w:r>
    </w:p>
    <w:p w14:paraId="6E819AE9" w14:textId="77777777" w:rsidR="004B0DF5" w:rsidRDefault="00471FB5">
      <w:pPr>
        <w:spacing w:line="600" w:lineRule="auto"/>
        <w:ind w:firstLine="720"/>
        <w:jc w:val="both"/>
        <w:rPr>
          <w:rFonts w:eastAsia="Times New Roman"/>
          <w:szCs w:val="24"/>
        </w:rPr>
      </w:pPr>
      <w:r>
        <w:rPr>
          <w:rFonts w:eastAsia="Times New Roman"/>
          <w:b/>
          <w:szCs w:val="24"/>
        </w:rPr>
        <w:lastRenderedPageBreak/>
        <w:t>ΣΤΑΥΡΟΣ ΘΕΟΔΩΡΑΚΗΣ (</w:t>
      </w:r>
      <w:r>
        <w:rPr>
          <w:rFonts w:eastAsia="Times New Roman"/>
          <w:b/>
          <w:szCs w:val="24"/>
        </w:rPr>
        <w:t xml:space="preserve">Πρόεδρος </w:t>
      </w:r>
      <w:r>
        <w:rPr>
          <w:rFonts w:eastAsia="Times New Roman"/>
          <w:b/>
          <w:szCs w:val="24"/>
        </w:rPr>
        <w:t xml:space="preserve">του κόμματος </w:t>
      </w:r>
      <w:r>
        <w:rPr>
          <w:rFonts w:eastAsia="Times New Roman"/>
          <w:b/>
          <w:szCs w:val="24"/>
        </w:rPr>
        <w:t>Τ</w:t>
      </w:r>
      <w:r>
        <w:rPr>
          <w:rFonts w:eastAsia="Times New Roman"/>
          <w:b/>
          <w:szCs w:val="24"/>
        </w:rPr>
        <w:t xml:space="preserve">ο Ποτάμι): </w:t>
      </w:r>
      <w:r>
        <w:rPr>
          <w:rFonts w:eastAsia="Times New Roman"/>
          <w:szCs w:val="24"/>
        </w:rPr>
        <w:t>Σας ευχαριστώ πολύ. Μάλλον θα μείνω στα δεκαπέντε λεπτά.</w:t>
      </w:r>
    </w:p>
    <w:p w14:paraId="6E819AEA" w14:textId="77777777" w:rsidR="004B0DF5" w:rsidRDefault="00471FB5">
      <w:pPr>
        <w:spacing w:line="600" w:lineRule="auto"/>
        <w:ind w:firstLine="720"/>
        <w:jc w:val="both"/>
        <w:rPr>
          <w:rFonts w:eastAsia="Times New Roman"/>
          <w:szCs w:val="24"/>
        </w:rPr>
      </w:pPr>
      <w:r>
        <w:rPr>
          <w:rFonts w:eastAsia="Times New Roman"/>
          <w:szCs w:val="24"/>
        </w:rPr>
        <w:t>Προσέξτε. Εμπορικός πόλεμος ΗΠ</w:t>
      </w:r>
      <w:r>
        <w:rPr>
          <w:rFonts w:eastAsia="Times New Roman"/>
          <w:szCs w:val="24"/>
        </w:rPr>
        <w:t>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Κίνας. Σύγκρουση </w:t>
      </w:r>
      <w:proofErr w:type="spellStart"/>
      <w:r>
        <w:rPr>
          <w:rFonts w:eastAsia="Times New Roman"/>
          <w:szCs w:val="24"/>
        </w:rPr>
        <w:t>Μέρκελ</w:t>
      </w:r>
      <w:proofErr w:type="spellEnd"/>
      <w:r>
        <w:rPr>
          <w:rFonts w:eastAsia="Times New Roman"/>
          <w:szCs w:val="24"/>
        </w:rPr>
        <w:t xml:space="preserve"> </w:t>
      </w:r>
      <w:r>
        <w:rPr>
          <w:rFonts w:eastAsia="Times New Roman"/>
          <w:szCs w:val="24"/>
        </w:rPr>
        <w:t xml:space="preserve">-Μακρόν για τον διάδοχο του </w:t>
      </w:r>
      <w:proofErr w:type="spellStart"/>
      <w:r>
        <w:rPr>
          <w:rFonts w:eastAsia="Times New Roman"/>
          <w:szCs w:val="24"/>
        </w:rPr>
        <w:t>Γιούνκερ</w:t>
      </w:r>
      <w:proofErr w:type="spellEnd"/>
      <w:r>
        <w:rPr>
          <w:rFonts w:eastAsia="Times New Roman"/>
          <w:szCs w:val="24"/>
        </w:rPr>
        <w:t xml:space="preserve">. Τι σημαίνει για τον </w:t>
      </w:r>
      <w:proofErr w:type="spellStart"/>
      <w:r>
        <w:rPr>
          <w:rFonts w:eastAsia="Times New Roman"/>
          <w:szCs w:val="24"/>
        </w:rPr>
        <w:t>Ερντογάν</w:t>
      </w:r>
      <w:proofErr w:type="spellEnd"/>
      <w:r>
        <w:rPr>
          <w:rFonts w:eastAsia="Times New Roman"/>
          <w:szCs w:val="24"/>
        </w:rPr>
        <w:t xml:space="preserve"> ο έλεγχος της Κωνσταντινούπολης; </w:t>
      </w:r>
      <w:proofErr w:type="spellStart"/>
      <w:r>
        <w:rPr>
          <w:rFonts w:eastAsia="Times New Roman"/>
          <w:szCs w:val="24"/>
        </w:rPr>
        <w:t>Μαδούρο</w:t>
      </w:r>
      <w:proofErr w:type="spellEnd"/>
      <w:r>
        <w:rPr>
          <w:rFonts w:eastAsia="Times New Roman"/>
          <w:szCs w:val="24"/>
        </w:rPr>
        <w:t xml:space="preserve">, ο </w:t>
      </w:r>
      <w:proofErr w:type="spellStart"/>
      <w:r>
        <w:rPr>
          <w:rFonts w:eastAsia="Times New Roman"/>
          <w:szCs w:val="24"/>
        </w:rPr>
        <w:t>Χαϊλάντερ</w:t>
      </w:r>
      <w:proofErr w:type="spellEnd"/>
      <w:r>
        <w:rPr>
          <w:rFonts w:eastAsia="Times New Roman"/>
          <w:szCs w:val="24"/>
        </w:rPr>
        <w:t xml:space="preserve">. Πρώτο θέμα στους </w:t>
      </w:r>
      <w:r>
        <w:rPr>
          <w:rFonts w:eastAsia="Times New Roman"/>
          <w:szCs w:val="24"/>
        </w:rPr>
        <w:t>«</w:t>
      </w:r>
      <w:r>
        <w:rPr>
          <w:rFonts w:eastAsia="Times New Roman"/>
          <w:szCs w:val="24"/>
          <w:lang w:val="en-US"/>
        </w:rPr>
        <w:t>TIMES</w:t>
      </w:r>
      <w:r>
        <w:rPr>
          <w:rFonts w:eastAsia="Times New Roman"/>
          <w:szCs w:val="24"/>
        </w:rPr>
        <w:t>»</w:t>
      </w:r>
      <w:r>
        <w:rPr>
          <w:rFonts w:eastAsia="Times New Roman"/>
          <w:szCs w:val="24"/>
        </w:rPr>
        <w:t xml:space="preserve"> η μόλυνση της ατμόσφαιρας. «Πώς μπορούμε να αναπνεύσουμε καλύτερα στις πόλεις μας</w:t>
      </w:r>
      <w:r>
        <w:rPr>
          <w:rFonts w:eastAsia="Times New Roman"/>
          <w:szCs w:val="24"/>
        </w:rPr>
        <w:t xml:space="preserve">» ο τίτλος. Πρώτο θέμα στη </w:t>
      </w:r>
      <w:r>
        <w:rPr>
          <w:rFonts w:eastAsia="Times New Roman"/>
          <w:szCs w:val="24"/>
        </w:rPr>
        <w:t>«</w:t>
      </w:r>
      <w:r>
        <w:rPr>
          <w:rFonts w:eastAsia="Times New Roman"/>
          <w:szCs w:val="24"/>
          <w:lang w:val="en-US"/>
        </w:rPr>
        <w:t>LIBERATION</w:t>
      </w:r>
      <w:r>
        <w:rPr>
          <w:rFonts w:eastAsia="Times New Roman"/>
          <w:szCs w:val="24"/>
        </w:rPr>
        <w:t>»</w:t>
      </w:r>
      <w:r>
        <w:rPr>
          <w:rFonts w:eastAsia="Times New Roman"/>
          <w:szCs w:val="24"/>
        </w:rPr>
        <w:t xml:space="preserve"> ο πόλεμος των </w:t>
      </w:r>
      <w:r>
        <w:rPr>
          <w:rFonts w:eastAsia="Times New Roman"/>
          <w:szCs w:val="24"/>
          <w:lang w:val="en-US"/>
        </w:rPr>
        <w:t>fake</w:t>
      </w:r>
      <w:r w:rsidRPr="00847DE3">
        <w:rPr>
          <w:rFonts w:eastAsia="Times New Roman"/>
          <w:szCs w:val="24"/>
        </w:rPr>
        <w:t xml:space="preserve"> </w:t>
      </w:r>
      <w:r>
        <w:rPr>
          <w:rFonts w:eastAsia="Times New Roman"/>
          <w:szCs w:val="24"/>
          <w:lang w:val="en-US"/>
        </w:rPr>
        <w:t>news</w:t>
      </w:r>
      <w:r w:rsidRPr="00847DE3">
        <w:rPr>
          <w:rFonts w:eastAsia="Times New Roman"/>
          <w:szCs w:val="24"/>
        </w:rPr>
        <w:t xml:space="preserve"> </w:t>
      </w:r>
      <w:r>
        <w:rPr>
          <w:rFonts w:eastAsia="Times New Roman"/>
          <w:szCs w:val="24"/>
        </w:rPr>
        <w:t>για την παιδεία. Όπως αντιλαμβάνεστε, είναι οι σημερινές πρώτες σελίδες μεγάλων ευρωπαϊκών εφημερίδων. Η Ευρώπη είναι ένα βήμα πριν τις μεγάλες αποφάσεις. Μόλις τριακόσιες εβδομήντα τρεις ώρες</w:t>
      </w:r>
      <w:r>
        <w:rPr>
          <w:rFonts w:eastAsia="Times New Roman"/>
          <w:szCs w:val="24"/>
        </w:rPr>
        <w:t xml:space="preserve"> πριν από τις ευρωεκλογές. Η συζήτηση λοιπόν, κάπου αλλού έχει ξεκινήσει.</w:t>
      </w:r>
    </w:p>
    <w:p w14:paraId="6E819AEB" w14:textId="77777777" w:rsidR="004B0DF5" w:rsidRDefault="00471FB5">
      <w:pPr>
        <w:spacing w:line="600" w:lineRule="auto"/>
        <w:ind w:firstLine="720"/>
        <w:jc w:val="both"/>
        <w:rPr>
          <w:rFonts w:eastAsia="Times New Roman"/>
          <w:szCs w:val="24"/>
        </w:rPr>
      </w:pPr>
      <w:r>
        <w:rPr>
          <w:rFonts w:eastAsia="Times New Roman"/>
          <w:szCs w:val="24"/>
        </w:rPr>
        <w:t>Υπάρχει</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και μια γωνιά του κόσμου που όλα αυτά δεν έχουν κα</w:t>
      </w:r>
      <w:r>
        <w:rPr>
          <w:rFonts w:eastAsia="Times New Roman"/>
          <w:szCs w:val="24"/>
        </w:rPr>
        <w:t>μ</w:t>
      </w:r>
      <w:r>
        <w:rPr>
          <w:rFonts w:eastAsia="Times New Roman"/>
          <w:szCs w:val="24"/>
        </w:rPr>
        <w:t>μία σημασία, μια γωνιά με πολιτικούς που δηλώνουν Ευρωπαίοι</w:t>
      </w:r>
      <w:r>
        <w:rPr>
          <w:rFonts w:eastAsia="Times New Roman"/>
          <w:szCs w:val="24"/>
        </w:rPr>
        <w:t>,</w:t>
      </w:r>
      <w:r>
        <w:rPr>
          <w:rFonts w:eastAsia="Times New Roman"/>
          <w:szCs w:val="24"/>
        </w:rPr>
        <w:t xml:space="preserve"> αλλά έλκονται από το βαλκανικό και ανατολίτικο </w:t>
      </w:r>
      <w:r>
        <w:rPr>
          <w:rFonts w:eastAsia="Times New Roman"/>
          <w:szCs w:val="24"/>
          <w:lang w:val="en-US"/>
        </w:rPr>
        <w:t>DNA</w:t>
      </w:r>
      <w:r>
        <w:rPr>
          <w:rFonts w:eastAsia="Times New Roman"/>
          <w:szCs w:val="24"/>
        </w:rPr>
        <w:t xml:space="preserve">. Τι </w:t>
      </w:r>
      <w:r>
        <w:rPr>
          <w:rFonts w:eastAsia="Times New Roman"/>
          <w:szCs w:val="24"/>
        </w:rPr>
        <w:t xml:space="preserve">ζήσαμε την Τετάρτη; Και τι </w:t>
      </w:r>
      <w:r>
        <w:rPr>
          <w:rFonts w:eastAsia="Times New Roman"/>
          <w:szCs w:val="24"/>
        </w:rPr>
        <w:lastRenderedPageBreak/>
        <w:t>προφανώς θα ζήσουμε και σήμερα το βράδυ; Συγκρούσεις εκτός ορίων για τα μικρά της πολιτικής και για πράγματα άσχετα με τις αγωνίες και τις ανάγκες των Ελλήνων. Συγκρούσεις που έχουν ως μόνο στόχο τη συσπείρωση των κομματικών στρα</w:t>
      </w:r>
      <w:r>
        <w:rPr>
          <w:rFonts w:eastAsia="Times New Roman"/>
          <w:szCs w:val="24"/>
        </w:rPr>
        <w:t xml:space="preserve">τών και τη συγκάλυψη των σκοτεινών όψεων της πολιτικής των κομμάτων εξουσίας. </w:t>
      </w:r>
    </w:p>
    <w:p w14:paraId="6E819AEC"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είναι η παλιομοδίτικη συνταγή των αριστερών και δεξιών </w:t>
      </w:r>
      <w:proofErr w:type="spellStart"/>
      <w:r>
        <w:rPr>
          <w:rFonts w:eastAsia="Times New Roman"/>
          <w:color w:val="222222"/>
          <w:szCs w:val="24"/>
          <w:shd w:val="clear" w:color="auto" w:fill="FFFFFF"/>
        </w:rPr>
        <w:t>κομματαρχών</w:t>
      </w:r>
      <w:proofErr w:type="spellEnd"/>
      <w:r>
        <w:rPr>
          <w:rFonts w:eastAsia="Times New Roman"/>
          <w:color w:val="222222"/>
          <w:szCs w:val="24"/>
          <w:shd w:val="clear" w:color="auto" w:fill="FFFFFF"/>
        </w:rPr>
        <w:t>: να συσπειρωθεί το στράτευμα, να φανατιστεί, να βγει στους δρόμους να αλαλιάζει το όνομα του ηγέτη και ας</w:t>
      </w:r>
      <w:r>
        <w:rPr>
          <w:rFonts w:eastAsia="Times New Roman"/>
          <w:color w:val="222222"/>
          <w:szCs w:val="24"/>
          <w:shd w:val="clear" w:color="auto" w:fill="FFFFFF"/>
        </w:rPr>
        <w:t xml:space="preserve"> μένει, όπως δείχνουν οι δημοσκοπήσεις, η μισή κοινωνία μπερδεμένη, αηδιασμένη και αμέτοχη.</w:t>
      </w:r>
    </w:p>
    <w:p w14:paraId="6E819AED"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προσπαθείτε, όμως, να αποφύγετε; Προσπαθείτε να μην ασχοληθεί η κοινωνία με τα σημαντικά των ευρωπαϊκών εκλογών και αρχικά με ποιον ηγέτη πρέπει να πάνε οι Έλλην</w:t>
      </w:r>
      <w:r>
        <w:rPr>
          <w:rFonts w:eastAsia="Times New Roman"/>
          <w:color w:val="222222"/>
          <w:szCs w:val="24"/>
          <w:shd w:val="clear" w:color="auto" w:fill="FFFFFF"/>
        </w:rPr>
        <w:t>ες σε αυτή τη νέα εποχή της Ευρώπης, γιατί αυτό είναι το μεγαλύτερο ερώτημα αυτή τη στιγμή σε όλες τις χώρες της Ευρώπης. Με τον Βέμπερ, με τους αριστεριστές συντρόφους του κ. Τσίπρα ή με τον Μακρόν;</w:t>
      </w:r>
    </w:p>
    <w:p w14:paraId="6E819AEE"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κ. Βέμπερ, κυρίες και κύριοι της Νέας Δημοκρατίας, απέ</w:t>
      </w:r>
      <w:r>
        <w:rPr>
          <w:rFonts w:eastAsia="Times New Roman"/>
          <w:color w:val="222222"/>
          <w:szCs w:val="24"/>
          <w:shd w:val="clear" w:color="auto" w:fill="FFFFFF"/>
        </w:rPr>
        <w:t xml:space="preserve">ρριψε κατηγορηματικά προχθές την πρόταση για ένα ευρωπαϊκό ταμείο καταπολέμησης της ανεργίας. Δήλωσε μόλις προχθές ξανά αντίθετος –προσέξτε- στη φορολόγηση των εκπομπών διοξειδίου του άνθρακα, ταυτισμένος με τον </w:t>
      </w:r>
      <w:proofErr w:type="spellStart"/>
      <w:r>
        <w:rPr>
          <w:rFonts w:eastAsia="Times New Roman"/>
          <w:color w:val="222222"/>
          <w:szCs w:val="24"/>
          <w:shd w:val="clear" w:color="auto" w:fill="FFFFFF"/>
        </w:rPr>
        <w:t>Τραμπ</w:t>
      </w:r>
      <w:proofErr w:type="spellEnd"/>
      <w:r>
        <w:rPr>
          <w:rFonts w:eastAsia="Times New Roman"/>
          <w:color w:val="222222"/>
          <w:szCs w:val="24"/>
          <w:shd w:val="clear" w:color="auto" w:fill="FFFFFF"/>
        </w:rPr>
        <w:t xml:space="preserve">. Δεν θέλει ένα </w:t>
      </w:r>
      <w:r>
        <w:rPr>
          <w:rFonts w:eastAsia="Times New Roman"/>
          <w:color w:val="222222"/>
          <w:szCs w:val="24"/>
          <w:shd w:val="clear" w:color="auto" w:fill="FFFFFF"/>
        </w:rPr>
        <w:t>Σ</w:t>
      </w:r>
      <w:r>
        <w:rPr>
          <w:rFonts w:eastAsia="Times New Roman"/>
          <w:color w:val="222222"/>
          <w:szCs w:val="24"/>
          <w:shd w:val="clear" w:color="auto" w:fill="FFFFFF"/>
        </w:rPr>
        <w:t>χέδιο Μάρσαλ για την Α</w:t>
      </w:r>
      <w:r>
        <w:rPr>
          <w:rFonts w:eastAsia="Times New Roman"/>
          <w:color w:val="222222"/>
          <w:szCs w:val="24"/>
          <w:shd w:val="clear" w:color="auto" w:fill="FFFFFF"/>
        </w:rPr>
        <w:t>φρική, προκειμένου να δοθούν στους νέους Αφρικανούς άλλες επιλογές από το να μεταναστεύσουν στην Ευρώπη –όπως έγραψαν κάποιοι έγκυροι σχολιαστές, «μια παρωχημένη Δεξιά που φέρεται σαν δεινόσαυρος».</w:t>
      </w:r>
    </w:p>
    <w:p w14:paraId="6E819AEF"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μετά είναι η πρόταση του κ. Τσίπρα για την Ευρώπη. Αλή</w:t>
      </w:r>
      <w:r>
        <w:rPr>
          <w:rFonts w:eastAsia="Times New Roman"/>
          <w:color w:val="222222"/>
          <w:szCs w:val="24"/>
          <w:shd w:val="clear" w:color="auto" w:fill="FFFFFF"/>
        </w:rPr>
        <w:t xml:space="preserve">θεια, ποια είναι η πρότασή σας για την Ευρώπη; Ποια είναι η πρότασή σας; Θα ήθελα πάρα πολύ να τη μάθω. Με ποιους είστε; Πάμπλο ή </w:t>
      </w:r>
      <w:proofErr w:type="spellStart"/>
      <w:r>
        <w:rPr>
          <w:rFonts w:eastAsia="Times New Roman"/>
          <w:color w:val="222222"/>
          <w:szCs w:val="24"/>
          <w:shd w:val="clear" w:color="auto" w:fill="FFFFFF"/>
        </w:rPr>
        <w:t>Πέδρο</w:t>
      </w:r>
      <w:proofErr w:type="spellEnd"/>
      <w:r>
        <w:rPr>
          <w:rFonts w:eastAsia="Times New Roman"/>
          <w:color w:val="222222"/>
          <w:szCs w:val="24"/>
          <w:shd w:val="clear" w:color="auto" w:fill="FFFFFF"/>
        </w:rPr>
        <w:t>; Τι απέγιναν οι</w:t>
      </w:r>
      <w:r w:rsidRPr="0048185C">
        <w:rPr>
          <w:rFonts w:eastAsia="Times New Roman"/>
          <w:color w:val="222222"/>
          <w:szCs w:val="24"/>
          <w:shd w:val="clear" w:color="auto" w:fill="FFFFFF"/>
        </w:rPr>
        <w:t xml:space="preserve"> </w:t>
      </w:r>
      <w:proofErr w:type="spellStart"/>
      <w:r>
        <w:rPr>
          <w:rFonts w:eastAsia="Times New Roman"/>
          <w:color w:val="222222"/>
          <w:szCs w:val="24"/>
          <w:shd w:val="clear" w:color="auto" w:fill="FFFFFF"/>
          <w:lang w:val="en-US"/>
        </w:rPr>
        <w:t>Podemos</w:t>
      </w:r>
      <w:proofErr w:type="spellEnd"/>
      <w:r>
        <w:rPr>
          <w:rFonts w:eastAsia="Times New Roman"/>
          <w:color w:val="222222"/>
          <w:szCs w:val="24"/>
          <w:shd w:val="clear" w:color="auto" w:fill="FFFFFF"/>
        </w:rPr>
        <w:t xml:space="preserve">; Είστε ακόμη με τη Σάρα στη Γερμανία που ζητούσε να φύγουν οι Έλληνες από την Ευρωζώνη; Και στη </w:t>
      </w:r>
      <w:r>
        <w:rPr>
          <w:rFonts w:eastAsia="Times New Roman"/>
          <w:color w:val="222222"/>
          <w:szCs w:val="24"/>
          <w:shd w:val="clear" w:color="auto" w:fill="FFFFFF"/>
        </w:rPr>
        <w:t xml:space="preserve">Γαλλία; Με τον </w:t>
      </w:r>
      <w:proofErr w:type="spellStart"/>
      <w:r>
        <w:rPr>
          <w:rFonts w:eastAsia="Times New Roman"/>
          <w:color w:val="222222"/>
          <w:szCs w:val="24"/>
          <w:shd w:val="clear" w:color="auto" w:fill="FFFFFF"/>
        </w:rPr>
        <w:t>Μελανσόν</w:t>
      </w:r>
      <w:proofErr w:type="spellEnd"/>
      <w:r>
        <w:rPr>
          <w:rFonts w:eastAsia="Times New Roman"/>
          <w:color w:val="222222"/>
          <w:szCs w:val="24"/>
          <w:shd w:val="clear" w:color="auto" w:fill="FFFFFF"/>
        </w:rPr>
        <w:t>; Με τους αριστεριστές που αγκαλιαζόσασταν το 2015;</w:t>
      </w:r>
    </w:p>
    <w:p w14:paraId="6E819AF0"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η Ευρώπη έχει μία ξεκάθαρη πρόταση μπροστά της. Είναι η πρόταση της Ευρωπαϊκής Αναγέννησης του </w:t>
      </w:r>
      <w:proofErr w:type="spellStart"/>
      <w:r>
        <w:rPr>
          <w:rFonts w:eastAsia="Times New Roman"/>
          <w:color w:val="222222"/>
          <w:szCs w:val="24"/>
          <w:shd w:val="clear" w:color="auto" w:fill="FFFFFF"/>
        </w:rPr>
        <w:t>Εμ</w:t>
      </w:r>
      <w:r>
        <w:rPr>
          <w:rFonts w:eastAsia="Times New Roman"/>
          <w:color w:val="222222"/>
          <w:szCs w:val="24"/>
          <w:shd w:val="clear" w:color="auto" w:fill="FFFFFF"/>
        </w:rPr>
        <w:t>μ</w:t>
      </w:r>
      <w:r>
        <w:rPr>
          <w:rFonts w:eastAsia="Times New Roman"/>
          <w:color w:val="222222"/>
          <w:szCs w:val="24"/>
          <w:shd w:val="clear" w:color="auto" w:fill="FFFFFF"/>
        </w:rPr>
        <w:t>ανουέλ</w:t>
      </w:r>
      <w:proofErr w:type="spellEnd"/>
      <w:r>
        <w:rPr>
          <w:rFonts w:eastAsia="Times New Roman"/>
          <w:color w:val="222222"/>
          <w:szCs w:val="24"/>
          <w:shd w:val="clear" w:color="auto" w:fill="FFFFFF"/>
        </w:rPr>
        <w:t xml:space="preserve"> Μακρόν, αναγέννηση για ελευθερία, προστασία, πρόοδο. Η μόνη λύση για την Ευρώπη για να μην παραδοθεί ούτε στους συντηρητικούς ούτε στους λαϊκιστές. Και στην προσπάθεια της αναγέννησης μετέχει πλέον, μετά από μία τολμηρή απόφαση, και ο </w:t>
      </w:r>
      <w:proofErr w:type="spellStart"/>
      <w:r>
        <w:rPr>
          <w:rFonts w:eastAsia="Times New Roman"/>
          <w:color w:val="222222"/>
          <w:szCs w:val="24"/>
          <w:shd w:val="clear" w:color="auto" w:fill="FFFFFF"/>
        </w:rPr>
        <w:t>Φερχόφστατ</w:t>
      </w:r>
      <w:proofErr w:type="spellEnd"/>
      <w:r>
        <w:rPr>
          <w:rFonts w:eastAsia="Times New Roman"/>
          <w:color w:val="222222"/>
          <w:szCs w:val="24"/>
          <w:shd w:val="clear" w:color="auto" w:fill="FFFFFF"/>
        </w:rPr>
        <w:t xml:space="preserve"> με τους φ</w:t>
      </w:r>
      <w:r>
        <w:rPr>
          <w:rFonts w:eastAsia="Times New Roman"/>
          <w:color w:val="222222"/>
          <w:szCs w:val="24"/>
          <w:shd w:val="clear" w:color="auto" w:fill="FFFFFF"/>
        </w:rPr>
        <w:t>ιλελεύθερους.</w:t>
      </w:r>
    </w:p>
    <w:p w14:paraId="6E819AF1"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αυτόν τον αγώνα των ευρωεκλογών μετέχει και το Ποτάμι για μια Ευρώπη με ενιαίο αμυντικό δόγμα, με ενιαίους κανόνες ασύλου, με Υπουργό Οικονομικών της Ευρωζώνης που θα ενισχύει τις επενδύσεις των μικρομεσαίων, με φορολόγηση των πολυεθνικών </w:t>
      </w:r>
      <w:r>
        <w:rPr>
          <w:rFonts w:eastAsia="Times New Roman"/>
          <w:color w:val="222222"/>
          <w:szCs w:val="24"/>
          <w:shd w:val="clear" w:color="auto" w:fill="FFFFFF"/>
        </w:rPr>
        <w:t xml:space="preserve">κολοσσών, με ευρωπαϊκούς κανόνες για την προστασία των πολιτών από τα </w:t>
      </w:r>
      <w:proofErr w:type="spellStart"/>
      <w:r>
        <w:rPr>
          <w:rFonts w:eastAsia="Times New Roman"/>
          <w:color w:val="222222"/>
          <w:szCs w:val="24"/>
          <w:shd w:val="clear" w:color="auto" w:fill="FFFFFF"/>
        </w:rPr>
        <w:t>fake</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news</w:t>
      </w:r>
      <w:proofErr w:type="spellEnd"/>
      <w:r>
        <w:rPr>
          <w:rFonts w:eastAsia="Times New Roman"/>
          <w:color w:val="222222"/>
          <w:szCs w:val="24"/>
          <w:shd w:val="clear" w:color="auto" w:fill="FFFFFF"/>
        </w:rPr>
        <w:t xml:space="preserve"> και με ριζοσπαστικά μέτρα για την προστασία του περιβάλλοντος, για να το πω πιο συνοπτικά, για να δημιουργήσουμε τις Ηνωμένες Πολιτείες της Ευρώπης.</w:t>
      </w:r>
    </w:p>
    <w:p w14:paraId="6E819AF2"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Ελλάδα, λοιπόν, έχει ανάγ</w:t>
      </w:r>
      <w:r>
        <w:rPr>
          <w:rFonts w:eastAsia="Times New Roman"/>
          <w:color w:val="222222"/>
          <w:szCs w:val="24"/>
          <w:shd w:val="clear" w:color="auto" w:fill="FFFFFF"/>
        </w:rPr>
        <w:t>κη από μια δυναμική συζήτηση, έχει ανάγκη από αντιπαραθέσεις, έχει ανάγκη από σύγκρουση απόψεων και ιδεών, αλλά εσείς, ΣΥΡΙΖΑ και Νέα Δημοκρατία, είσαστε υπέρ μιας προεκλογικής συσκότισης. Επί τρεις ημέρες τώρα στη Βουλή θέλετε να μιλάμε για τις κουμπαριές</w:t>
      </w:r>
      <w:r>
        <w:rPr>
          <w:rFonts w:eastAsia="Times New Roman"/>
          <w:color w:val="222222"/>
          <w:szCs w:val="24"/>
          <w:shd w:val="clear" w:color="auto" w:fill="FFFFFF"/>
        </w:rPr>
        <w:t xml:space="preserve"> –λέτε εσείς- της οικογένειας Μητσοτάκη, για τις δουλειές του πατέρα Τσίπρα και για τις βαρβαρότητες του κ. </w:t>
      </w:r>
      <w:proofErr w:type="spellStart"/>
      <w:r>
        <w:rPr>
          <w:rFonts w:eastAsia="Times New Roman"/>
          <w:color w:val="222222"/>
          <w:szCs w:val="24"/>
          <w:shd w:val="clear" w:color="auto" w:fill="FFFFFF"/>
        </w:rPr>
        <w:t>Πολάκη</w:t>
      </w:r>
      <w:proofErr w:type="spellEnd"/>
      <w:r>
        <w:rPr>
          <w:rFonts w:eastAsia="Times New Roman"/>
          <w:color w:val="222222"/>
          <w:szCs w:val="24"/>
          <w:shd w:val="clear" w:color="auto" w:fill="FFFFFF"/>
        </w:rPr>
        <w:t>. Και ας πούμε ότι πέφταμε στην παγίδα και συμμετέχουμε σε αυτή την κατρακύλα και συζητάμε και συζητάμε ξανά για τα ίδια θέματα, τι θα κέρδιζε</w:t>
      </w:r>
      <w:r>
        <w:rPr>
          <w:rFonts w:eastAsia="Times New Roman"/>
          <w:color w:val="222222"/>
          <w:szCs w:val="24"/>
          <w:shd w:val="clear" w:color="auto" w:fill="FFFFFF"/>
        </w:rPr>
        <w:t xml:space="preserve"> ο πολίτης;</w:t>
      </w:r>
    </w:p>
    <w:p w14:paraId="6E819AF3"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Ποτάμι, λοιπόν, δεν συμμετέχει και δεν θα συμβάλει σε αυτό το θλιβερό κατήφορο.</w:t>
      </w:r>
    </w:p>
    <w:p w14:paraId="6E819AF4"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τίτλος είναι της «</w:t>
      </w:r>
      <w:r>
        <w:rPr>
          <w:rFonts w:eastAsia="Times New Roman"/>
          <w:color w:val="222222"/>
          <w:szCs w:val="24"/>
          <w:shd w:val="clear" w:color="auto" w:fill="FFFFFF"/>
        </w:rPr>
        <w:t>ΕΣΤΙΑΣ</w:t>
      </w:r>
      <w:r>
        <w:rPr>
          <w:rFonts w:eastAsia="Times New Roman"/>
          <w:color w:val="222222"/>
          <w:szCs w:val="24"/>
          <w:shd w:val="clear" w:color="auto" w:fill="FFFFFF"/>
        </w:rPr>
        <w:t xml:space="preserve">». Δεν ξέρω αν τη διαβάσατε. «Χειρότερα δεν γίνεται», έγραφε αυτή η παραδοσιακή εφημερίδα της Δεξιάς. Δεν θα μας προσβάλλει, λοιπόν, </w:t>
      </w:r>
      <w:r>
        <w:rPr>
          <w:rFonts w:eastAsia="Times New Roman"/>
          <w:color w:val="222222"/>
          <w:szCs w:val="24"/>
          <w:shd w:val="clear" w:color="auto" w:fill="FFFFFF"/>
        </w:rPr>
        <w:t>και εμάς ο ιός του «</w:t>
      </w:r>
      <w:proofErr w:type="spellStart"/>
      <w:r>
        <w:rPr>
          <w:rFonts w:eastAsia="Times New Roman"/>
          <w:color w:val="222222"/>
          <w:szCs w:val="24"/>
          <w:shd w:val="clear" w:color="auto" w:fill="FFFFFF"/>
        </w:rPr>
        <w:t>π</w:t>
      </w:r>
      <w:r>
        <w:rPr>
          <w:rFonts w:eastAsia="Times New Roman"/>
          <w:color w:val="222222"/>
          <w:szCs w:val="24"/>
          <w:shd w:val="clear" w:color="auto" w:fill="FFFFFF"/>
        </w:rPr>
        <w:t>ολακισμού</w:t>
      </w:r>
      <w:proofErr w:type="spellEnd"/>
      <w:r>
        <w:rPr>
          <w:rFonts w:eastAsia="Times New Roman"/>
          <w:color w:val="222222"/>
          <w:szCs w:val="24"/>
          <w:shd w:val="clear" w:color="auto" w:fill="FFFFFF"/>
        </w:rPr>
        <w:t>». Ο τίτλος είναι από την «</w:t>
      </w:r>
      <w:r>
        <w:rPr>
          <w:rFonts w:eastAsia="Times New Roman"/>
          <w:color w:val="222222"/>
          <w:szCs w:val="24"/>
          <w:shd w:val="clear" w:color="auto" w:fill="FFFFFF"/>
        </w:rPr>
        <w:t>ΚΑΘΗΜΕΡΙΝΗ</w:t>
      </w:r>
      <w:r>
        <w:rPr>
          <w:rFonts w:eastAsia="Times New Roman"/>
          <w:color w:val="222222"/>
          <w:szCs w:val="24"/>
          <w:shd w:val="clear" w:color="auto" w:fill="FFFFFF"/>
        </w:rPr>
        <w:t>», που εμφατικά σημειώνει: «Κανείς δεν θέλει να θυμάται τη συζήτηση της Τετάρτης στη Βουλή».</w:t>
      </w:r>
    </w:p>
    <w:p w14:paraId="6E819AF5"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Ζητάμε, λοιπόν, τόσο από τον κ. Τσίπρα, όσο και από τον κ. Μητσοτάκη να κατεβάσουν τους τόνους κ</w:t>
      </w:r>
      <w:r>
        <w:rPr>
          <w:rFonts w:eastAsia="Times New Roman"/>
          <w:color w:val="222222"/>
          <w:szCs w:val="24"/>
          <w:shd w:val="clear" w:color="auto" w:fill="FFFFFF"/>
        </w:rPr>
        <w:t>αι όχι στο όνομα κάποιου καθωσπρεπισμού. Το ζητάμε γιατί άλλα είναι τα επείγοντα που πρέπει να συζητήσουμε. Ευρώπη, η μεγάλη ατζέντα -σας είπα τις πρώτες σκέψεις μου- και ελληνοτουρκικά, το επόμενο επείγον θέμα.</w:t>
      </w:r>
    </w:p>
    <w:p w14:paraId="6E819AF6"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θέσω ένα ερώτημα μήπως απαντηθεί από</w:t>
      </w:r>
      <w:r>
        <w:rPr>
          <w:rFonts w:eastAsia="Times New Roman"/>
          <w:color w:val="222222"/>
          <w:szCs w:val="24"/>
          <w:shd w:val="clear" w:color="auto" w:fill="FFFFFF"/>
        </w:rPr>
        <w:t xml:space="preserve"> τους Αρχηγούς στη συνέχεια. Θα κάνουμε κανένα </w:t>
      </w:r>
      <w:r>
        <w:rPr>
          <w:rFonts w:eastAsia="Times New Roman"/>
          <w:color w:val="222222"/>
          <w:szCs w:val="24"/>
          <w:shd w:val="clear" w:color="auto" w:fill="FFFFFF"/>
          <w:lang w:val="en-US"/>
        </w:rPr>
        <w:t>debate</w:t>
      </w:r>
      <w:r>
        <w:rPr>
          <w:rFonts w:eastAsia="Times New Roman"/>
          <w:color w:val="222222"/>
          <w:szCs w:val="24"/>
          <w:shd w:val="clear" w:color="auto" w:fill="FFFFFF"/>
        </w:rPr>
        <w:t>; Εμείς είμαστε εδώ με όποιους όρους, με όποιους τρόπους. Καλούμε τους δημοσιογράφους να πάρουν αυτοί την πρωτοβουλία και να οργανώσουν τις συζητήσεις όπως αυτοί τις θέλουν. Όλοι μαζί, δύο-δύο, τρεις-τρε</w:t>
      </w:r>
      <w:r>
        <w:rPr>
          <w:rFonts w:eastAsia="Times New Roman"/>
          <w:color w:val="222222"/>
          <w:szCs w:val="24"/>
          <w:shd w:val="clear" w:color="auto" w:fill="FFFFFF"/>
        </w:rPr>
        <w:t>ις; Να συζητήσουμε για τις σημαντικότερες ευρωεκλογές που έχουμε μπροστά μας.</w:t>
      </w:r>
    </w:p>
    <w:p w14:paraId="6E819AF7"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Χθες το πρωί, κυρίες και κύριοι συνάδελφοι, σε μια κρίσιμη περίοδο, με την Τουρκία να κλιμακώνει τους προκλητικούς αιφνιδιασμούς στο Αιγαίο, στη Νοτιοανατολική Μεσόγειο, πήγα στη</w:t>
      </w:r>
      <w:r>
        <w:rPr>
          <w:rFonts w:eastAsia="Times New Roman"/>
          <w:color w:val="222222"/>
          <w:szCs w:val="24"/>
          <w:shd w:val="clear" w:color="auto" w:fill="FFFFFF"/>
        </w:rPr>
        <w:t xml:space="preserve">ν Τανάγρα, στην Ελληνική Αμυντική Βιομηχανία. Πήγα, μάλιστα, με τον Πρόεδρο των Αξιών, Ναύαρχο </w:t>
      </w:r>
      <w:proofErr w:type="spellStart"/>
      <w:r>
        <w:rPr>
          <w:rFonts w:eastAsia="Times New Roman"/>
          <w:color w:val="222222"/>
          <w:szCs w:val="24"/>
          <w:shd w:val="clear" w:color="auto" w:fill="FFFFFF"/>
        </w:rPr>
        <w:t>Φενέκο</w:t>
      </w:r>
      <w:proofErr w:type="spellEnd"/>
      <w:r>
        <w:rPr>
          <w:rFonts w:eastAsia="Times New Roman"/>
          <w:color w:val="222222"/>
          <w:szCs w:val="24"/>
          <w:shd w:val="clear" w:color="auto" w:fill="FFFFFF"/>
        </w:rPr>
        <w:t>, σύμμαχό μας στο Ποτάμι.</w:t>
      </w:r>
    </w:p>
    <w:p w14:paraId="6E819AF8"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Ξέρετε ότι η Τουρκία τα τελευταία είκοσι χρόνια, ξεκινώντας από το μηδέν, έχει αναπτύξει μία πρότυπη και δυναμική αμυντική βιομηχ</w:t>
      </w:r>
      <w:r>
        <w:rPr>
          <w:rFonts w:eastAsia="Times New Roman"/>
          <w:color w:val="222222"/>
          <w:szCs w:val="24"/>
          <w:shd w:val="clear" w:color="auto" w:fill="FFFFFF"/>
        </w:rPr>
        <w:t>ανία που της επιτρέπει πλέον να είναι σχεδόν αυτάρκης και να κοιτάει με αυτοπεποίθηση το μέλλον;</w:t>
      </w:r>
    </w:p>
    <w:p w14:paraId="6E819AF9"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Πήγα, λοιπόν, στην ΕΑΒ και τι είδα; Ένα κουρασμένο σύστημα, χωρίς πολιτική καθοδήγηση, με απογοητευμένα τα λίγα ικανά στελέχη, με αποκαρδιωμένους εργαζόμενους,</w:t>
      </w:r>
      <w:r>
        <w:rPr>
          <w:rFonts w:eastAsia="Times New Roman"/>
          <w:color w:val="222222"/>
          <w:szCs w:val="24"/>
          <w:shd w:val="clear" w:color="auto" w:fill="FFFFFF"/>
        </w:rPr>
        <w:t xml:space="preserve"> που σχολάνε στις 15.00΄ γιατί δεν θα πληρωθούν υπερωρίες αν μείνουν πάνω από τις 15.00΄, ενώ ταυτόχρονα τα </w:t>
      </w:r>
      <w:r>
        <w:rPr>
          <w:rFonts w:eastAsia="Times New Roman"/>
          <w:color w:val="222222"/>
          <w:szCs w:val="24"/>
          <w:shd w:val="clear" w:color="auto" w:fill="FFFFFF"/>
          <w:lang w:val="en-US"/>
        </w:rPr>
        <w:t>F</w:t>
      </w:r>
      <w:r>
        <w:rPr>
          <w:rFonts w:eastAsia="Times New Roman"/>
          <w:color w:val="222222"/>
          <w:szCs w:val="24"/>
          <w:shd w:val="clear" w:color="auto" w:fill="FFFFFF"/>
        </w:rPr>
        <w:t>-</w:t>
      </w:r>
      <w:r w:rsidRPr="00253FDF">
        <w:rPr>
          <w:rFonts w:eastAsia="Times New Roman"/>
          <w:color w:val="222222"/>
          <w:szCs w:val="24"/>
          <w:shd w:val="clear" w:color="auto" w:fill="FFFFFF"/>
        </w:rPr>
        <w:t xml:space="preserve">16, </w:t>
      </w:r>
      <w:r>
        <w:rPr>
          <w:rFonts w:eastAsia="Times New Roman"/>
          <w:color w:val="222222"/>
          <w:szCs w:val="24"/>
          <w:shd w:val="clear" w:color="auto" w:fill="FFFFFF"/>
        </w:rPr>
        <w:t>τα C-130</w:t>
      </w:r>
      <w:r w:rsidRPr="00253FDF">
        <w:rPr>
          <w:rFonts w:eastAsia="Times New Roman"/>
          <w:color w:val="222222"/>
          <w:szCs w:val="24"/>
          <w:shd w:val="clear" w:color="auto" w:fill="FFFFFF"/>
        </w:rPr>
        <w:t xml:space="preserve">, </w:t>
      </w:r>
      <w:r>
        <w:rPr>
          <w:rFonts w:eastAsia="Times New Roman"/>
          <w:color w:val="222222"/>
          <w:szCs w:val="24"/>
          <w:shd w:val="clear" w:color="auto" w:fill="FFFFFF"/>
        </w:rPr>
        <w:t xml:space="preserve">τα πυροσβεστικά αεροσκάφη ακόμη-ακόμη κάνουν ουρές για να επισκευαστούν και να αναβαθμιστούν. Είδα και το πρώτο ανασκευασμένο </w:t>
      </w:r>
      <w:r>
        <w:rPr>
          <w:rFonts w:eastAsia="Times New Roman"/>
          <w:color w:val="222222"/>
          <w:szCs w:val="24"/>
          <w:shd w:val="clear" w:color="auto" w:fill="FFFFFF"/>
          <w:lang w:val="en-US"/>
        </w:rPr>
        <w:t>P</w:t>
      </w:r>
      <w:r w:rsidRPr="00253FDF">
        <w:rPr>
          <w:rFonts w:eastAsia="Times New Roman"/>
          <w:color w:val="222222"/>
          <w:szCs w:val="24"/>
          <w:shd w:val="clear" w:color="auto" w:fill="FFFFFF"/>
        </w:rPr>
        <w:t xml:space="preserve">3 </w:t>
      </w:r>
      <w:r>
        <w:rPr>
          <w:rFonts w:eastAsia="Times New Roman"/>
          <w:color w:val="222222"/>
          <w:szCs w:val="24"/>
          <w:shd w:val="clear" w:color="auto" w:fill="FFFFFF"/>
        </w:rPr>
        <w:t>που</w:t>
      </w:r>
      <w:r>
        <w:rPr>
          <w:rFonts w:eastAsia="Times New Roman"/>
          <w:color w:val="222222"/>
          <w:szCs w:val="24"/>
          <w:shd w:val="clear" w:color="auto" w:fill="FFFFFF"/>
        </w:rPr>
        <w:t xml:space="preserve"> το περιμένει πώς και πώς το Πολεμικό Ναυτικό.</w:t>
      </w:r>
    </w:p>
    <w:p w14:paraId="6E819AFA"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πω, και ελπίζω να καταλαβαίνετε τους λόγους, περισσότερα για τις αδυναμίες μας. Θα πω, όμως, ότι η χώρα χρειάζεται επειγόντως σύγχρονη αμυντική βιομηχανία. Πρέπει άμεσα να υπάρξει ένα κεντρικό σχέδιο κα</w:t>
      </w:r>
      <w:r>
        <w:rPr>
          <w:rFonts w:eastAsia="Times New Roman"/>
          <w:color w:val="222222"/>
          <w:szCs w:val="24"/>
          <w:shd w:val="clear" w:color="auto" w:fill="FFFFFF"/>
        </w:rPr>
        <w:t xml:space="preserve">ι με </w:t>
      </w:r>
      <w:r>
        <w:rPr>
          <w:rFonts w:eastAsia="Times New Roman"/>
          <w:color w:val="222222"/>
          <w:szCs w:val="24"/>
          <w:shd w:val="clear" w:color="auto" w:fill="FFFFFF"/>
        </w:rPr>
        <w:lastRenderedPageBreak/>
        <w:t>ευθύνη του Υπουργείου Ανάπτυξης και όχι του Υπουργείου Οικονομικών ούτε του Υπουργείου Αμύνης, να δοθεί ζωή σε μία δυναμική και προσοδοφόρα αμυντική βιομηχανία, με σύγχρονο μάνατζμεντ, με δημόσια και ιδιωτικά επενδυτικά κεφάλαια και με νέες γραμμές πα</w:t>
      </w:r>
      <w:r>
        <w:rPr>
          <w:rFonts w:eastAsia="Times New Roman"/>
          <w:color w:val="222222"/>
          <w:szCs w:val="24"/>
          <w:shd w:val="clear" w:color="auto" w:fill="FFFFFF"/>
        </w:rPr>
        <w:t>ραγωγής και με πελάτες που περιμένουν από πολλές χώρες της ευρύτερης περιοχής μας, που τώρα θέλουν να πάρουν αριθμό προτεραιότητας για τον εκσυγχρονισμό των πολεμικών τους αεροσκαφών και απογοητεύονται και πολλοί από αυτούς καταλήγουν στην Τουρκία.</w:t>
      </w:r>
    </w:p>
    <w:p w14:paraId="6E819AFB"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τουρ</w:t>
      </w:r>
      <w:r>
        <w:rPr>
          <w:rFonts w:eastAsia="Times New Roman"/>
          <w:color w:val="222222"/>
          <w:szCs w:val="24"/>
          <w:shd w:val="clear" w:color="auto" w:fill="FFFFFF"/>
        </w:rPr>
        <w:t>κικές απειλές, λοιπόν, δεν αντιμετωπίζονται με ανακοινώσεις, απαιτούν πράξεις. Όμως, η αποφασιστικότητα στη φύλαξη των συνόρων μας, η υπεράσπιση των εθνικών μας δικαίων στο Αιγαίο θα πρέπει να συνδυάζεται με τη διατήρηση ανοι</w:t>
      </w:r>
      <w:r>
        <w:rPr>
          <w:rFonts w:eastAsia="Times New Roman"/>
          <w:color w:val="222222"/>
          <w:szCs w:val="24"/>
          <w:shd w:val="clear" w:color="auto" w:fill="FFFFFF"/>
        </w:rPr>
        <w:t>κ</w:t>
      </w:r>
      <w:r>
        <w:rPr>
          <w:rFonts w:eastAsia="Times New Roman"/>
          <w:color w:val="222222"/>
          <w:szCs w:val="24"/>
          <w:shd w:val="clear" w:color="auto" w:fill="FFFFFF"/>
        </w:rPr>
        <w:t>τών διαύλων διαλόγου της Ευρώπ</w:t>
      </w:r>
      <w:r>
        <w:rPr>
          <w:rFonts w:eastAsia="Times New Roman"/>
          <w:color w:val="222222"/>
          <w:szCs w:val="24"/>
          <w:shd w:val="clear" w:color="auto" w:fill="FFFFFF"/>
        </w:rPr>
        <w:t xml:space="preserve">ης με την Τουρκία. Και αυτό υπερασπίστηκε το Ποτάμι με τον </w:t>
      </w:r>
      <w:proofErr w:type="spellStart"/>
      <w:r>
        <w:rPr>
          <w:rFonts w:eastAsia="Times New Roman"/>
          <w:color w:val="222222"/>
          <w:szCs w:val="24"/>
          <w:shd w:val="clear" w:color="auto" w:fill="FFFFFF"/>
        </w:rPr>
        <w:t>Γραμματικάκη</w:t>
      </w:r>
      <w:proofErr w:type="spellEnd"/>
      <w:r>
        <w:rPr>
          <w:rFonts w:eastAsia="Times New Roman"/>
          <w:color w:val="222222"/>
          <w:szCs w:val="24"/>
          <w:shd w:val="clear" w:color="auto" w:fill="FFFFFF"/>
        </w:rPr>
        <w:t xml:space="preserve"> και τον Κύρκο στην Ευρωβουλή. </w:t>
      </w:r>
    </w:p>
    <w:p w14:paraId="6E819AFC"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Είναι για εμάς υποκριτική η απαίτηση λαϊκιστών και συντηρητικών της Ευρώπης –ανάμεσά τους και ο κ. Βέμπερ- που λένε να σταματήσουν οι ενταξιακές διαπραγμ</w:t>
      </w:r>
      <w:r>
        <w:rPr>
          <w:rFonts w:eastAsia="Times New Roman"/>
          <w:color w:val="222222"/>
          <w:szCs w:val="24"/>
          <w:shd w:val="clear" w:color="auto" w:fill="FFFFFF"/>
        </w:rPr>
        <w:t>ατεύσεις με την Τουρκία, ενώ παράλληλα οι χώρες τους πουλάνε όπλα και κάνουν επενδύσεις εκατοντάδων εκατομμυρίων για τον εκσυγχρονισμό της βιομηχανίας στην Τουρκία.</w:t>
      </w:r>
    </w:p>
    <w:p w14:paraId="6E819AFD"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λοιπόν, θεωρώ ότι είναι τα σημαντικά ζητήματα που θα έπρεπε να συζητήσουμε λίγες μόνο</w:t>
      </w:r>
      <w:r>
        <w:rPr>
          <w:rFonts w:eastAsia="Times New Roman"/>
          <w:color w:val="222222"/>
          <w:szCs w:val="24"/>
          <w:shd w:val="clear" w:color="auto" w:fill="FFFFFF"/>
        </w:rPr>
        <w:t xml:space="preserve"> ημέρες πριν από τις ευρωεκλογές. Προφανώς είναι και η οικονομία, για την οποία φαντάζομαι θα συζητήσουμε την άλλη εβδομάδα με αφορμή τις παροχές σας. Έτσι το λέμε; Παροχές; Όχι;</w:t>
      </w:r>
      <w:r w:rsidRPr="001934AD">
        <w:rPr>
          <w:rFonts w:eastAsia="Times New Roman"/>
          <w:color w:val="222222"/>
          <w:szCs w:val="24"/>
          <w:shd w:val="clear" w:color="auto" w:fill="FFFFFF"/>
        </w:rPr>
        <w:t xml:space="preserve"> </w:t>
      </w:r>
    </w:p>
    <w:p w14:paraId="6E819AFE" w14:textId="77777777" w:rsidR="004B0DF5" w:rsidRDefault="00471FB5">
      <w:pPr>
        <w:spacing w:line="600" w:lineRule="auto"/>
        <w:ind w:firstLine="720"/>
        <w:jc w:val="both"/>
        <w:rPr>
          <w:rFonts w:eastAsia="Times New Roman"/>
          <w:color w:val="222222"/>
          <w:szCs w:val="24"/>
          <w:shd w:val="clear" w:color="auto" w:fill="FFFFFF"/>
        </w:rPr>
      </w:pPr>
      <w:r w:rsidRPr="00641EF2">
        <w:rPr>
          <w:rFonts w:eastAsia="Times New Roman"/>
          <w:b/>
          <w:color w:val="222222"/>
          <w:szCs w:val="24"/>
          <w:shd w:val="clear" w:color="auto" w:fill="FFFFFF"/>
        </w:rPr>
        <w:t>ΝΙΚΟΛΑΟΣ ΞΥΔΑΚΗΣ:</w:t>
      </w:r>
      <w:r>
        <w:rPr>
          <w:rFonts w:eastAsia="Times New Roman"/>
          <w:color w:val="222222"/>
          <w:szCs w:val="24"/>
          <w:shd w:val="clear" w:color="auto" w:fill="FFFFFF"/>
        </w:rPr>
        <w:t xml:space="preserve"> Ελεημοσύνη!</w:t>
      </w:r>
    </w:p>
    <w:p w14:paraId="6E819AFF" w14:textId="77777777" w:rsidR="004B0DF5" w:rsidRDefault="00471FB5">
      <w:pPr>
        <w:spacing w:line="600" w:lineRule="auto"/>
        <w:ind w:firstLine="720"/>
        <w:jc w:val="both"/>
        <w:rPr>
          <w:rFonts w:eastAsia="Times New Roman" w:cs="Times New Roman"/>
          <w:szCs w:val="24"/>
        </w:rPr>
      </w:pPr>
      <w:r w:rsidRPr="00641EF2">
        <w:rPr>
          <w:rFonts w:eastAsia="Times New Roman"/>
          <w:b/>
          <w:color w:val="222222"/>
          <w:szCs w:val="24"/>
          <w:shd w:val="clear" w:color="auto" w:fill="FFFFFF"/>
        </w:rPr>
        <w:t>ΣΤΑΥΡΟΣ ΘΕΟΔΩΡΑΚΗΣ (</w:t>
      </w:r>
      <w:r>
        <w:rPr>
          <w:rFonts w:eastAsia="Times New Roman"/>
          <w:b/>
          <w:color w:val="222222"/>
          <w:szCs w:val="24"/>
          <w:shd w:val="clear" w:color="auto" w:fill="FFFFFF"/>
        </w:rPr>
        <w:t xml:space="preserve">Πρόεδρος </w:t>
      </w:r>
      <w:r>
        <w:rPr>
          <w:rFonts w:eastAsia="Times New Roman"/>
          <w:b/>
          <w:color w:val="222222"/>
          <w:szCs w:val="24"/>
          <w:shd w:val="clear" w:color="auto" w:fill="FFFFFF"/>
        </w:rPr>
        <w:t>του Κ</w:t>
      </w:r>
      <w:r w:rsidRPr="00641EF2">
        <w:rPr>
          <w:rFonts w:eastAsia="Times New Roman"/>
          <w:b/>
          <w:color w:val="222222"/>
          <w:szCs w:val="24"/>
          <w:shd w:val="clear" w:color="auto" w:fill="FFFFFF"/>
        </w:rPr>
        <w:t xml:space="preserve">όμματος </w:t>
      </w:r>
      <w:r>
        <w:rPr>
          <w:rFonts w:eastAsia="Times New Roman"/>
          <w:b/>
          <w:color w:val="222222"/>
          <w:szCs w:val="24"/>
          <w:shd w:val="clear" w:color="auto" w:fill="FFFFFF"/>
        </w:rPr>
        <w:t>Τ</w:t>
      </w:r>
      <w:r w:rsidRPr="00641EF2">
        <w:rPr>
          <w:rFonts w:eastAsia="Times New Roman"/>
          <w:b/>
          <w:color w:val="222222"/>
          <w:szCs w:val="24"/>
          <w:shd w:val="clear" w:color="auto" w:fill="FFFFFF"/>
        </w:rPr>
        <w:t xml:space="preserve">ο </w:t>
      </w:r>
      <w:r w:rsidRPr="00641EF2">
        <w:rPr>
          <w:rFonts w:eastAsia="Times New Roman"/>
          <w:b/>
          <w:color w:val="222222"/>
          <w:szCs w:val="24"/>
          <w:shd w:val="clear" w:color="auto" w:fill="FFFFFF"/>
        </w:rPr>
        <w:t>Ποτάμι):</w:t>
      </w:r>
      <w:r>
        <w:rPr>
          <w:rFonts w:eastAsia="Times New Roman"/>
          <w:color w:val="222222"/>
          <w:szCs w:val="24"/>
          <w:shd w:val="clear" w:color="auto" w:fill="FFFFFF"/>
        </w:rPr>
        <w:t xml:space="preserve"> Προεκλογικά δώρα;</w:t>
      </w:r>
    </w:p>
    <w:p w14:paraId="6E819B00" w14:textId="77777777" w:rsidR="004B0DF5" w:rsidRDefault="00471FB5">
      <w:pPr>
        <w:spacing w:line="600" w:lineRule="auto"/>
        <w:ind w:firstLine="720"/>
        <w:jc w:val="both"/>
        <w:rPr>
          <w:rFonts w:eastAsia="Times New Roman"/>
          <w:szCs w:val="24"/>
        </w:rPr>
      </w:pPr>
      <w:r>
        <w:rPr>
          <w:rFonts w:eastAsia="Times New Roman"/>
          <w:szCs w:val="24"/>
        </w:rPr>
        <w:lastRenderedPageBreak/>
        <w:t>Τέλος πάντων, δεκαπέντε μέρες πριν από τις ευρωεκλογές το θυμηθήκαμε, αλλά όλα αυτά θα τα συζητήσουμε νομίζω και την επόμενη εβδομάδα.</w:t>
      </w:r>
    </w:p>
    <w:p w14:paraId="6E819B01" w14:textId="77777777" w:rsidR="004B0DF5" w:rsidRDefault="00471FB5">
      <w:pPr>
        <w:spacing w:line="600" w:lineRule="auto"/>
        <w:ind w:firstLine="720"/>
        <w:jc w:val="both"/>
        <w:rPr>
          <w:rFonts w:eastAsia="Times New Roman"/>
          <w:szCs w:val="24"/>
        </w:rPr>
      </w:pPr>
      <w:r>
        <w:rPr>
          <w:rFonts w:eastAsia="Times New Roman"/>
          <w:szCs w:val="24"/>
        </w:rPr>
        <w:t>Ως προς την ψήφο εμπιστοσύνης τώρα, δεν νομίζω ότι έχετε καμμία απορία, καταψηφίζουμε ξανά την</w:t>
      </w:r>
      <w:r>
        <w:rPr>
          <w:rFonts w:eastAsia="Times New Roman"/>
          <w:szCs w:val="24"/>
        </w:rPr>
        <w:t xml:space="preserve"> Κυβέρνηση. Είμαστε απέναντι στις τυχοδιωκτικές πρακτικές του ΣΥΡΙΖΑ, όπως είμαστε απέναντι και με </w:t>
      </w:r>
      <w:r w:rsidRPr="001B6A1B">
        <w:rPr>
          <w:rFonts w:eastAsia="Times New Roman"/>
          <w:szCs w:val="24"/>
        </w:rPr>
        <w:t xml:space="preserve">τους Υπουργούς του παρελθόντος που έχουν </w:t>
      </w:r>
      <w:r>
        <w:rPr>
          <w:rFonts w:eastAsia="Times New Roman"/>
          <w:szCs w:val="24"/>
        </w:rPr>
        <w:t xml:space="preserve">μόνη έγνοια </w:t>
      </w:r>
      <w:r w:rsidRPr="001B6A1B">
        <w:rPr>
          <w:rFonts w:eastAsia="Times New Roman"/>
          <w:szCs w:val="24"/>
        </w:rPr>
        <w:t>την ανακατάληψη της εξουσίας</w:t>
      </w:r>
      <w:r>
        <w:rPr>
          <w:rFonts w:eastAsia="Times New Roman"/>
          <w:szCs w:val="24"/>
        </w:rPr>
        <w:t>.</w:t>
      </w:r>
    </w:p>
    <w:p w14:paraId="6E819B02" w14:textId="77777777" w:rsidR="004B0DF5" w:rsidRDefault="00471FB5">
      <w:pPr>
        <w:spacing w:line="600" w:lineRule="auto"/>
        <w:ind w:firstLine="720"/>
        <w:jc w:val="both"/>
        <w:rPr>
          <w:rFonts w:eastAsia="Times New Roman"/>
          <w:szCs w:val="24"/>
        </w:rPr>
      </w:pPr>
      <w:r>
        <w:rPr>
          <w:rFonts w:eastAsia="Times New Roman"/>
          <w:szCs w:val="24"/>
        </w:rPr>
        <w:t>Και τι ζητάμε, λοιπόν, από τους πολίτες; Τους ζητάμε να θυμώσουν. Όπως έλε</w:t>
      </w:r>
      <w:r>
        <w:rPr>
          <w:rFonts w:eastAsia="Times New Roman"/>
          <w:szCs w:val="24"/>
        </w:rPr>
        <w:t xml:space="preserve">γε και ο </w:t>
      </w:r>
      <w:proofErr w:type="spellStart"/>
      <w:r>
        <w:rPr>
          <w:rFonts w:eastAsia="Times New Roman"/>
          <w:szCs w:val="24"/>
        </w:rPr>
        <w:t>Γκάντι</w:t>
      </w:r>
      <w:proofErr w:type="spellEnd"/>
      <w:r>
        <w:rPr>
          <w:rFonts w:eastAsia="Times New Roman"/>
          <w:szCs w:val="24"/>
        </w:rPr>
        <w:t xml:space="preserve">, υπάρχει και ένας άλλος θυμός και </w:t>
      </w:r>
      <w:r w:rsidRPr="001B6A1B">
        <w:rPr>
          <w:rFonts w:eastAsia="Times New Roman"/>
          <w:szCs w:val="24"/>
        </w:rPr>
        <w:t>δεν πρέπει να ντρεπόμαστε</w:t>
      </w:r>
      <w:r>
        <w:rPr>
          <w:rFonts w:eastAsia="Times New Roman"/>
          <w:szCs w:val="24"/>
        </w:rPr>
        <w:t>. Αν δεν είναι</w:t>
      </w:r>
      <w:r w:rsidRPr="001B6A1B">
        <w:rPr>
          <w:rFonts w:eastAsia="Times New Roman"/>
          <w:szCs w:val="24"/>
        </w:rPr>
        <w:t xml:space="preserve"> ο τοξικός θυμός υπάρχει και ένας άλλος θυμός </w:t>
      </w:r>
      <w:r>
        <w:rPr>
          <w:rFonts w:eastAsia="Times New Roman"/>
          <w:szCs w:val="24"/>
        </w:rPr>
        <w:t xml:space="preserve">που </w:t>
      </w:r>
      <w:r w:rsidRPr="001B6A1B">
        <w:rPr>
          <w:rFonts w:eastAsia="Times New Roman"/>
          <w:szCs w:val="24"/>
        </w:rPr>
        <w:t>γίνεται ένα ισχυρό κίνητρο</w:t>
      </w:r>
      <w:r>
        <w:rPr>
          <w:rFonts w:eastAsia="Times New Roman"/>
          <w:szCs w:val="24"/>
        </w:rPr>
        <w:t>. Θα πρέπει να</w:t>
      </w:r>
      <w:r w:rsidRPr="001B6A1B">
        <w:rPr>
          <w:rFonts w:eastAsia="Times New Roman"/>
          <w:szCs w:val="24"/>
        </w:rPr>
        <w:t xml:space="preserve"> αποφεύγουμε να πέφτουμε θύματα της τοξικότητας του θυμού</w:t>
      </w:r>
      <w:r>
        <w:rPr>
          <w:rFonts w:eastAsia="Times New Roman"/>
          <w:szCs w:val="24"/>
        </w:rPr>
        <w:t>.</w:t>
      </w:r>
      <w:r w:rsidRPr="001B6A1B">
        <w:rPr>
          <w:rFonts w:eastAsia="Times New Roman"/>
          <w:szCs w:val="24"/>
        </w:rPr>
        <w:t xml:space="preserve"> Είναι λάθος αυτός </w:t>
      </w:r>
      <w:r w:rsidRPr="001B6A1B">
        <w:rPr>
          <w:rFonts w:eastAsia="Times New Roman"/>
          <w:szCs w:val="24"/>
        </w:rPr>
        <w:t>ο τρόπος έκφρασης</w:t>
      </w:r>
      <w:r>
        <w:rPr>
          <w:rFonts w:eastAsia="Times New Roman"/>
          <w:szCs w:val="24"/>
        </w:rPr>
        <w:t>,</w:t>
      </w:r>
      <w:r w:rsidRPr="001B6A1B">
        <w:rPr>
          <w:rFonts w:eastAsia="Times New Roman"/>
          <w:szCs w:val="24"/>
        </w:rPr>
        <w:t xml:space="preserve"> </w:t>
      </w:r>
      <w:r>
        <w:rPr>
          <w:rFonts w:eastAsia="Times New Roman"/>
          <w:szCs w:val="24"/>
        </w:rPr>
        <w:t>όμως</w:t>
      </w:r>
      <w:r w:rsidRPr="001B6A1B">
        <w:rPr>
          <w:rFonts w:eastAsia="Times New Roman"/>
          <w:szCs w:val="24"/>
        </w:rPr>
        <w:t xml:space="preserve"> υπάρχει και ο θυμός που μπορεί να χρησιμοποιηθεί για καλό σκοπό</w:t>
      </w:r>
      <w:r>
        <w:rPr>
          <w:rFonts w:eastAsia="Times New Roman"/>
          <w:szCs w:val="24"/>
        </w:rPr>
        <w:t>.</w:t>
      </w:r>
      <w:r w:rsidRPr="001B6A1B">
        <w:rPr>
          <w:rFonts w:eastAsia="Times New Roman"/>
          <w:szCs w:val="24"/>
        </w:rPr>
        <w:t xml:space="preserve"> Ο θυμός για τους ανθρώπους μπορεί να γίνει δύναμη για </w:t>
      </w:r>
      <w:r>
        <w:rPr>
          <w:rFonts w:eastAsia="Times New Roman"/>
          <w:szCs w:val="24"/>
        </w:rPr>
        <w:t>να ανακαλύπτουν νέα</w:t>
      </w:r>
      <w:r w:rsidRPr="001B6A1B">
        <w:rPr>
          <w:rFonts w:eastAsia="Times New Roman"/>
          <w:szCs w:val="24"/>
        </w:rPr>
        <w:t xml:space="preserve"> πράγματα</w:t>
      </w:r>
      <w:r>
        <w:rPr>
          <w:rFonts w:eastAsia="Times New Roman"/>
          <w:szCs w:val="24"/>
        </w:rPr>
        <w:t>.</w:t>
      </w:r>
      <w:r w:rsidRPr="001B6A1B">
        <w:rPr>
          <w:rFonts w:eastAsia="Times New Roman"/>
          <w:szCs w:val="24"/>
        </w:rPr>
        <w:t xml:space="preserve"> </w:t>
      </w:r>
    </w:p>
    <w:p w14:paraId="6E819B03" w14:textId="77777777" w:rsidR="004B0DF5" w:rsidRDefault="00471FB5">
      <w:pPr>
        <w:spacing w:line="600" w:lineRule="auto"/>
        <w:ind w:firstLine="720"/>
        <w:jc w:val="both"/>
        <w:rPr>
          <w:rFonts w:eastAsia="Times New Roman"/>
          <w:szCs w:val="24"/>
        </w:rPr>
      </w:pPr>
      <w:r w:rsidRPr="001B6A1B">
        <w:rPr>
          <w:rFonts w:eastAsia="Times New Roman"/>
          <w:szCs w:val="24"/>
        </w:rPr>
        <w:lastRenderedPageBreak/>
        <w:t>Λέμε</w:t>
      </w:r>
      <w:r>
        <w:rPr>
          <w:rFonts w:eastAsia="Times New Roman"/>
          <w:szCs w:val="24"/>
        </w:rPr>
        <w:t xml:space="preserve">, λοιπόν, </w:t>
      </w:r>
      <w:r w:rsidRPr="001B6A1B">
        <w:rPr>
          <w:rFonts w:eastAsia="Times New Roman"/>
          <w:szCs w:val="24"/>
        </w:rPr>
        <w:t>στους πολίτες ότι πρέπει να θυμώσουν με την κατάσταση που βιώνουν</w:t>
      </w:r>
      <w:r>
        <w:rPr>
          <w:rFonts w:eastAsia="Times New Roman"/>
          <w:szCs w:val="24"/>
        </w:rPr>
        <w:t>.</w:t>
      </w:r>
      <w:r w:rsidRPr="001B6A1B">
        <w:rPr>
          <w:rFonts w:eastAsia="Times New Roman"/>
          <w:szCs w:val="24"/>
        </w:rPr>
        <w:t xml:space="preserve"> Π</w:t>
      </w:r>
      <w:r w:rsidRPr="001B6A1B">
        <w:rPr>
          <w:rFonts w:eastAsia="Times New Roman"/>
          <w:szCs w:val="24"/>
        </w:rPr>
        <w:t xml:space="preserve">ρέπει </w:t>
      </w:r>
      <w:r>
        <w:rPr>
          <w:rFonts w:eastAsia="Times New Roman"/>
          <w:szCs w:val="24"/>
        </w:rPr>
        <w:t xml:space="preserve">να θυμώσουν και να ψηφίσουν </w:t>
      </w:r>
      <w:r w:rsidRPr="001B6A1B">
        <w:rPr>
          <w:rFonts w:eastAsia="Times New Roman"/>
          <w:szCs w:val="24"/>
        </w:rPr>
        <w:t>αυτούς που δεν τους κορόιδεψαν ποτέ</w:t>
      </w:r>
      <w:r>
        <w:rPr>
          <w:rFonts w:eastAsia="Times New Roman"/>
          <w:szCs w:val="24"/>
        </w:rPr>
        <w:t>.</w:t>
      </w:r>
      <w:r w:rsidRPr="001B6A1B">
        <w:rPr>
          <w:rFonts w:eastAsia="Times New Roman"/>
          <w:szCs w:val="24"/>
        </w:rPr>
        <w:t xml:space="preserve"> Αυτό είναι το μήνυμά μου</w:t>
      </w:r>
      <w:r>
        <w:rPr>
          <w:rFonts w:eastAsia="Times New Roman"/>
          <w:szCs w:val="24"/>
        </w:rPr>
        <w:t xml:space="preserve">. Να βρουν λύσεις </w:t>
      </w:r>
      <w:r w:rsidRPr="001B6A1B">
        <w:rPr>
          <w:rFonts w:eastAsia="Times New Roman"/>
          <w:szCs w:val="24"/>
        </w:rPr>
        <w:t>και να μην επιστρέψουν στα ίδια και τα ίδια λάθη</w:t>
      </w:r>
      <w:r>
        <w:rPr>
          <w:rFonts w:eastAsia="Times New Roman"/>
          <w:szCs w:val="24"/>
        </w:rPr>
        <w:t>. Να ενισχύσουν οι πολίτες αυτούς</w:t>
      </w:r>
      <w:r w:rsidRPr="001B6A1B">
        <w:rPr>
          <w:rFonts w:eastAsia="Times New Roman"/>
          <w:szCs w:val="24"/>
        </w:rPr>
        <w:t xml:space="preserve"> που δεν υποδύονται ρόλους </w:t>
      </w:r>
      <w:r>
        <w:rPr>
          <w:rFonts w:eastAsia="Times New Roman"/>
          <w:szCs w:val="24"/>
        </w:rPr>
        <w:t xml:space="preserve">στην </w:t>
      </w:r>
      <w:r w:rsidRPr="001B6A1B">
        <w:rPr>
          <w:rFonts w:eastAsia="Times New Roman"/>
          <w:szCs w:val="24"/>
        </w:rPr>
        <w:t>πολιτικ</w:t>
      </w:r>
      <w:r>
        <w:rPr>
          <w:rFonts w:eastAsia="Times New Roman"/>
          <w:szCs w:val="24"/>
        </w:rPr>
        <w:t>ή,</w:t>
      </w:r>
      <w:r w:rsidRPr="001B6A1B">
        <w:rPr>
          <w:rFonts w:eastAsia="Times New Roman"/>
          <w:szCs w:val="24"/>
        </w:rPr>
        <w:t xml:space="preserve"> αυτούς που δεν μπαίν</w:t>
      </w:r>
      <w:r w:rsidRPr="001B6A1B">
        <w:rPr>
          <w:rFonts w:eastAsia="Times New Roman"/>
          <w:szCs w:val="24"/>
        </w:rPr>
        <w:t xml:space="preserve">ουν σε αυτό το ξεκατίνιασμα </w:t>
      </w:r>
      <w:r>
        <w:rPr>
          <w:rFonts w:eastAsia="Times New Roman"/>
          <w:szCs w:val="24"/>
        </w:rPr>
        <w:t>για</w:t>
      </w:r>
      <w:r w:rsidRPr="001B6A1B">
        <w:rPr>
          <w:rFonts w:eastAsia="Times New Roman"/>
          <w:szCs w:val="24"/>
        </w:rPr>
        <w:t xml:space="preserve"> το μοίρασμα </w:t>
      </w:r>
      <w:r>
        <w:rPr>
          <w:rFonts w:eastAsia="Times New Roman"/>
          <w:szCs w:val="24"/>
        </w:rPr>
        <w:t xml:space="preserve">καρεκλών που </w:t>
      </w:r>
      <w:r w:rsidRPr="001B6A1B">
        <w:rPr>
          <w:rFonts w:eastAsia="Times New Roman"/>
          <w:szCs w:val="24"/>
        </w:rPr>
        <w:t>ζούμε τις τελευταίες μέρες</w:t>
      </w:r>
      <w:r>
        <w:rPr>
          <w:rFonts w:eastAsia="Times New Roman"/>
          <w:szCs w:val="24"/>
        </w:rPr>
        <w:t>,</w:t>
      </w:r>
      <w:r w:rsidRPr="001B6A1B">
        <w:rPr>
          <w:rFonts w:eastAsia="Times New Roman"/>
          <w:szCs w:val="24"/>
        </w:rPr>
        <w:t xml:space="preserve"> αυτούς που δεν έχουν σκελετούς στην ντουλάπα </w:t>
      </w:r>
      <w:r>
        <w:rPr>
          <w:rFonts w:eastAsia="Times New Roman"/>
          <w:szCs w:val="24"/>
        </w:rPr>
        <w:t>τους,</w:t>
      </w:r>
      <w:r w:rsidRPr="001B6A1B">
        <w:rPr>
          <w:rFonts w:eastAsia="Times New Roman"/>
          <w:szCs w:val="24"/>
        </w:rPr>
        <w:t xml:space="preserve"> αυτούς που </w:t>
      </w:r>
      <w:r>
        <w:rPr>
          <w:rFonts w:eastAsia="Times New Roman"/>
          <w:szCs w:val="24"/>
        </w:rPr>
        <w:t>είναι ο εαυτός τους, π</w:t>
      </w:r>
      <w:r w:rsidRPr="001B6A1B">
        <w:rPr>
          <w:rFonts w:eastAsia="Times New Roman"/>
          <w:szCs w:val="24"/>
        </w:rPr>
        <w:t xml:space="preserve">ροφανώς </w:t>
      </w:r>
      <w:r>
        <w:rPr>
          <w:rFonts w:eastAsia="Times New Roman"/>
          <w:szCs w:val="24"/>
        </w:rPr>
        <w:t>με λάθη, π</w:t>
      </w:r>
      <w:r w:rsidRPr="001B6A1B">
        <w:rPr>
          <w:rFonts w:eastAsia="Times New Roman"/>
          <w:szCs w:val="24"/>
        </w:rPr>
        <w:t>ροφανώς με αδυναμίες</w:t>
      </w:r>
      <w:r>
        <w:rPr>
          <w:rFonts w:eastAsia="Times New Roman"/>
          <w:szCs w:val="24"/>
        </w:rPr>
        <w:t>, αλλά με μι</w:t>
      </w:r>
      <w:r w:rsidRPr="001B6A1B">
        <w:rPr>
          <w:rFonts w:eastAsia="Times New Roman"/>
          <w:szCs w:val="24"/>
        </w:rPr>
        <w:t>α στάση ζωής που μαρτυρά ότι έχουν τη</w:t>
      </w:r>
      <w:r w:rsidRPr="001B6A1B">
        <w:rPr>
          <w:rFonts w:eastAsia="Times New Roman"/>
          <w:szCs w:val="24"/>
        </w:rPr>
        <w:t xml:space="preserve"> σωστή ιεράρχηση σε αξίες και στόχους</w:t>
      </w:r>
      <w:r>
        <w:rPr>
          <w:rFonts w:eastAsia="Times New Roman"/>
          <w:szCs w:val="24"/>
        </w:rPr>
        <w:t>.</w:t>
      </w:r>
    </w:p>
    <w:p w14:paraId="6E819B04" w14:textId="77777777" w:rsidR="004B0DF5" w:rsidRDefault="00471FB5">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8C6FC3">
        <w:rPr>
          <w:rFonts w:eastAsia="Times New Roman"/>
          <w:b/>
          <w:szCs w:val="24"/>
        </w:rPr>
        <w:t>ΝΙΚΟΛΑΟΣ ΒΟΥΤΣΗΣ</w:t>
      </w:r>
      <w:r>
        <w:rPr>
          <w:rFonts w:eastAsia="Times New Roman"/>
          <w:szCs w:val="24"/>
        </w:rPr>
        <w:t>)</w:t>
      </w:r>
    </w:p>
    <w:p w14:paraId="6E819B05" w14:textId="77777777" w:rsidR="004B0DF5" w:rsidRDefault="00471FB5">
      <w:pPr>
        <w:spacing w:line="600" w:lineRule="auto"/>
        <w:ind w:firstLine="720"/>
        <w:jc w:val="both"/>
        <w:rPr>
          <w:rFonts w:eastAsia="Times New Roman"/>
          <w:szCs w:val="24"/>
        </w:rPr>
      </w:pPr>
      <w:r>
        <w:rPr>
          <w:rFonts w:eastAsia="Times New Roman"/>
          <w:szCs w:val="24"/>
        </w:rPr>
        <w:t>Η εκτίμησή μου,</w:t>
      </w:r>
      <w:r w:rsidRPr="001B6A1B">
        <w:rPr>
          <w:rFonts w:eastAsia="Times New Roman"/>
          <w:szCs w:val="24"/>
        </w:rPr>
        <w:t xml:space="preserve"> κυρίες και κύριοι συνάδελφοι</w:t>
      </w:r>
      <w:r>
        <w:rPr>
          <w:rFonts w:eastAsia="Times New Roman"/>
          <w:szCs w:val="24"/>
        </w:rPr>
        <w:t>,</w:t>
      </w:r>
      <w:r w:rsidRPr="001B6A1B">
        <w:rPr>
          <w:rFonts w:eastAsia="Times New Roman"/>
          <w:szCs w:val="24"/>
        </w:rPr>
        <w:t xml:space="preserve"> είναι </w:t>
      </w:r>
      <w:r>
        <w:rPr>
          <w:rFonts w:eastAsia="Times New Roman"/>
          <w:szCs w:val="24"/>
        </w:rPr>
        <w:t xml:space="preserve">ότι το πρόβλημα που αντιμετωπίζει </w:t>
      </w:r>
      <w:r w:rsidRPr="001B6A1B">
        <w:rPr>
          <w:rFonts w:eastAsia="Times New Roman"/>
          <w:szCs w:val="24"/>
        </w:rPr>
        <w:t xml:space="preserve">η Ελλάδα </w:t>
      </w:r>
      <w:r>
        <w:rPr>
          <w:rFonts w:eastAsia="Times New Roman"/>
          <w:szCs w:val="24"/>
        </w:rPr>
        <w:t>-</w:t>
      </w:r>
      <w:r w:rsidRPr="001B6A1B">
        <w:rPr>
          <w:rFonts w:eastAsia="Times New Roman"/>
          <w:szCs w:val="24"/>
        </w:rPr>
        <w:t>και δεν είναι τωρινή εκτίμηση</w:t>
      </w:r>
      <w:r w:rsidRPr="001B6A1B">
        <w:rPr>
          <w:rFonts w:eastAsia="Times New Roman"/>
          <w:szCs w:val="24"/>
        </w:rPr>
        <w:t xml:space="preserve"> δική μου</w:t>
      </w:r>
      <w:r>
        <w:rPr>
          <w:rFonts w:eastAsia="Times New Roman"/>
          <w:szCs w:val="24"/>
        </w:rPr>
        <w:t>,</w:t>
      </w:r>
      <w:r w:rsidRPr="001B6A1B">
        <w:rPr>
          <w:rFonts w:eastAsia="Times New Roman"/>
          <w:szCs w:val="24"/>
        </w:rPr>
        <w:t xml:space="preserve"> είναι πολύ παλιά</w:t>
      </w:r>
      <w:r>
        <w:rPr>
          <w:rFonts w:eastAsia="Times New Roman"/>
          <w:szCs w:val="24"/>
        </w:rPr>
        <w:t>-</w:t>
      </w:r>
      <w:r w:rsidRPr="001B6A1B">
        <w:rPr>
          <w:rFonts w:eastAsia="Times New Roman"/>
          <w:szCs w:val="24"/>
        </w:rPr>
        <w:t xml:space="preserve"> δεν είναι οικονομικό</w:t>
      </w:r>
      <w:r>
        <w:rPr>
          <w:rFonts w:eastAsia="Times New Roman"/>
          <w:szCs w:val="24"/>
        </w:rPr>
        <w:t>, είναι ένα αμιγώς</w:t>
      </w:r>
      <w:r w:rsidRPr="001B6A1B">
        <w:rPr>
          <w:rFonts w:eastAsia="Times New Roman"/>
          <w:szCs w:val="24"/>
        </w:rPr>
        <w:t xml:space="preserve"> πολιτικό πρόβλημα</w:t>
      </w:r>
      <w:r>
        <w:rPr>
          <w:rFonts w:eastAsia="Times New Roman"/>
          <w:szCs w:val="24"/>
        </w:rPr>
        <w:t>.</w:t>
      </w:r>
      <w:r w:rsidRPr="001B6A1B">
        <w:rPr>
          <w:rFonts w:eastAsia="Times New Roman"/>
          <w:szCs w:val="24"/>
        </w:rPr>
        <w:t xml:space="preserve"> Το πολιτικό </w:t>
      </w:r>
      <w:r w:rsidRPr="001B6A1B">
        <w:rPr>
          <w:rFonts w:eastAsia="Times New Roman"/>
          <w:szCs w:val="24"/>
        </w:rPr>
        <w:lastRenderedPageBreak/>
        <w:t>σύστημα είναι εκείνο που την οδήγησε στη χρεοκοπία</w:t>
      </w:r>
      <w:r>
        <w:rPr>
          <w:rFonts w:eastAsia="Times New Roman"/>
          <w:szCs w:val="24"/>
        </w:rPr>
        <w:t>.</w:t>
      </w:r>
      <w:r w:rsidRPr="001B6A1B">
        <w:rPr>
          <w:rFonts w:eastAsia="Times New Roman"/>
          <w:szCs w:val="24"/>
        </w:rPr>
        <w:t xml:space="preserve"> Το πολιτικό σύστημα είναι εκείνο που την έσπρωξε ακόμη βαθύτερα </w:t>
      </w:r>
      <w:r>
        <w:rPr>
          <w:rFonts w:eastAsia="Times New Roman"/>
          <w:szCs w:val="24"/>
        </w:rPr>
        <w:t>στην κρίση</w:t>
      </w:r>
      <w:r w:rsidRPr="001B6A1B">
        <w:rPr>
          <w:rFonts w:eastAsia="Times New Roman"/>
          <w:szCs w:val="24"/>
        </w:rPr>
        <w:t xml:space="preserve"> το 2015</w:t>
      </w:r>
      <w:r>
        <w:rPr>
          <w:rFonts w:eastAsia="Times New Roman"/>
          <w:szCs w:val="24"/>
        </w:rPr>
        <w:t>.</w:t>
      </w:r>
      <w:r w:rsidRPr="001B6A1B">
        <w:rPr>
          <w:rFonts w:eastAsia="Times New Roman"/>
          <w:szCs w:val="24"/>
        </w:rPr>
        <w:t xml:space="preserve"> </w:t>
      </w:r>
    </w:p>
    <w:p w14:paraId="6E819B06" w14:textId="77777777" w:rsidR="004B0DF5" w:rsidRDefault="00471FB5">
      <w:pPr>
        <w:spacing w:line="600" w:lineRule="auto"/>
        <w:ind w:firstLine="720"/>
        <w:jc w:val="both"/>
        <w:rPr>
          <w:rFonts w:eastAsia="Times New Roman"/>
          <w:szCs w:val="24"/>
        </w:rPr>
      </w:pPr>
      <w:r w:rsidRPr="001B6A1B">
        <w:rPr>
          <w:rFonts w:eastAsia="Times New Roman"/>
          <w:szCs w:val="24"/>
        </w:rPr>
        <w:t>Και το πολιτικό σύστ</w:t>
      </w:r>
      <w:r w:rsidRPr="001B6A1B">
        <w:rPr>
          <w:rFonts w:eastAsia="Times New Roman"/>
          <w:szCs w:val="24"/>
        </w:rPr>
        <w:t>ημα είναι σήμερα που αναμασά συνεχώς παλιομοδίτικες συνταγές και λύσεις ξεπερασμένες</w:t>
      </w:r>
      <w:r>
        <w:rPr>
          <w:rFonts w:eastAsia="Times New Roman"/>
          <w:szCs w:val="24"/>
        </w:rPr>
        <w:t>, γιατί,</w:t>
      </w:r>
      <w:r w:rsidRPr="001B6A1B">
        <w:rPr>
          <w:rFonts w:eastAsia="Times New Roman"/>
          <w:szCs w:val="24"/>
        </w:rPr>
        <w:t xml:space="preserve"> </w:t>
      </w:r>
      <w:r>
        <w:rPr>
          <w:rFonts w:eastAsia="Times New Roman"/>
          <w:szCs w:val="24"/>
        </w:rPr>
        <w:t xml:space="preserve">απ’ ό,τι φαίνεται, </w:t>
      </w:r>
      <w:r w:rsidRPr="001B6A1B">
        <w:rPr>
          <w:rFonts w:eastAsia="Times New Roman"/>
          <w:szCs w:val="24"/>
        </w:rPr>
        <w:t xml:space="preserve">το </w:t>
      </w:r>
      <w:r>
        <w:rPr>
          <w:rFonts w:eastAsia="Times New Roman"/>
          <w:szCs w:val="24"/>
        </w:rPr>
        <w:t xml:space="preserve">νέο καθεστώς αυτό </w:t>
      </w:r>
      <w:r w:rsidRPr="001B6A1B">
        <w:rPr>
          <w:rFonts w:eastAsia="Times New Roman"/>
          <w:szCs w:val="24"/>
        </w:rPr>
        <w:t>που ζούμε</w:t>
      </w:r>
      <w:r>
        <w:rPr>
          <w:rFonts w:eastAsia="Times New Roman"/>
          <w:szCs w:val="24"/>
        </w:rPr>
        <w:t>, ό</w:t>
      </w:r>
      <w:r w:rsidRPr="001B6A1B">
        <w:rPr>
          <w:rFonts w:eastAsia="Times New Roman"/>
          <w:szCs w:val="24"/>
        </w:rPr>
        <w:t>πως και το παλιό καθεστώς αυτό που ζήσαμε</w:t>
      </w:r>
      <w:r>
        <w:rPr>
          <w:rFonts w:eastAsia="Times New Roman"/>
          <w:szCs w:val="24"/>
        </w:rPr>
        <w:t>,</w:t>
      </w:r>
      <w:r w:rsidRPr="001B6A1B">
        <w:rPr>
          <w:rFonts w:eastAsia="Times New Roman"/>
          <w:szCs w:val="24"/>
        </w:rPr>
        <w:t xml:space="preserve"> δεν είναι σε θέση να τραβήξουν τη χώρα μπροστά</w:t>
      </w:r>
      <w:r>
        <w:rPr>
          <w:rFonts w:eastAsia="Times New Roman"/>
          <w:szCs w:val="24"/>
        </w:rPr>
        <w:t>, ν</w:t>
      </w:r>
      <w:r w:rsidRPr="001B6A1B">
        <w:rPr>
          <w:rFonts w:eastAsia="Times New Roman"/>
          <w:szCs w:val="24"/>
        </w:rPr>
        <w:t xml:space="preserve">α </w:t>
      </w:r>
      <w:r>
        <w:rPr>
          <w:rFonts w:eastAsia="Times New Roman"/>
          <w:szCs w:val="24"/>
        </w:rPr>
        <w:t>τ</w:t>
      </w:r>
      <w:r w:rsidRPr="001B6A1B">
        <w:rPr>
          <w:rFonts w:eastAsia="Times New Roman"/>
          <w:szCs w:val="24"/>
        </w:rPr>
        <w:t>η βάλουν στο κέν</w:t>
      </w:r>
      <w:r w:rsidRPr="001B6A1B">
        <w:rPr>
          <w:rFonts w:eastAsia="Times New Roman"/>
          <w:szCs w:val="24"/>
        </w:rPr>
        <w:t>τρο της Ευρώπης και να συγκλίνουμε επιτέλους με τις άλλες ευρωπαϊκές χώρες</w:t>
      </w:r>
      <w:r>
        <w:rPr>
          <w:rFonts w:eastAsia="Times New Roman"/>
          <w:szCs w:val="24"/>
        </w:rPr>
        <w:t xml:space="preserve"> με συλλογική προσπάθεια, με συγκεκριμένο σχέδιο, </w:t>
      </w:r>
      <w:r w:rsidRPr="001B6A1B">
        <w:rPr>
          <w:rFonts w:eastAsia="Times New Roman"/>
          <w:szCs w:val="24"/>
        </w:rPr>
        <w:t>με ιεράρχηση των προβλημάτων</w:t>
      </w:r>
      <w:r>
        <w:rPr>
          <w:rFonts w:eastAsia="Times New Roman"/>
          <w:szCs w:val="24"/>
        </w:rPr>
        <w:t>,</w:t>
      </w:r>
      <w:r w:rsidRPr="001B6A1B">
        <w:rPr>
          <w:rFonts w:eastAsia="Times New Roman"/>
          <w:szCs w:val="24"/>
        </w:rPr>
        <w:t xml:space="preserve"> με λύσεις</w:t>
      </w:r>
      <w:r>
        <w:rPr>
          <w:rFonts w:eastAsia="Times New Roman"/>
          <w:szCs w:val="24"/>
        </w:rPr>
        <w:t>,</w:t>
      </w:r>
      <w:r w:rsidRPr="001B6A1B">
        <w:rPr>
          <w:rFonts w:eastAsia="Times New Roman"/>
          <w:szCs w:val="24"/>
        </w:rPr>
        <w:t xml:space="preserve"> πολλές εκ των οποίων είναι αυτονόητες και ορατές</w:t>
      </w:r>
      <w:r>
        <w:rPr>
          <w:rFonts w:eastAsia="Times New Roman"/>
          <w:szCs w:val="24"/>
        </w:rPr>
        <w:t>,</w:t>
      </w:r>
      <w:r w:rsidRPr="001B6A1B">
        <w:rPr>
          <w:rFonts w:eastAsia="Times New Roman"/>
          <w:szCs w:val="24"/>
        </w:rPr>
        <w:t xml:space="preserve"> αλλά απαιτούν συγκρούσεις με συντεχνίες</w:t>
      </w:r>
      <w:r>
        <w:rPr>
          <w:rFonts w:eastAsia="Times New Roman"/>
          <w:szCs w:val="24"/>
        </w:rPr>
        <w:t>,</w:t>
      </w:r>
      <w:r w:rsidRPr="001B6A1B">
        <w:rPr>
          <w:rFonts w:eastAsia="Times New Roman"/>
          <w:szCs w:val="24"/>
        </w:rPr>
        <w:t xml:space="preserve"> </w:t>
      </w:r>
      <w:r w:rsidRPr="001B6A1B">
        <w:rPr>
          <w:rFonts w:eastAsia="Times New Roman"/>
          <w:szCs w:val="24"/>
        </w:rPr>
        <w:t>συμφέροντα και κυρίως με κατεστημένες νοοτροπίες</w:t>
      </w:r>
      <w:r>
        <w:rPr>
          <w:rFonts w:eastAsia="Times New Roman"/>
          <w:szCs w:val="24"/>
        </w:rPr>
        <w:t>.</w:t>
      </w:r>
      <w:r w:rsidRPr="001B6A1B">
        <w:rPr>
          <w:rFonts w:eastAsia="Times New Roman"/>
          <w:szCs w:val="24"/>
        </w:rPr>
        <w:t xml:space="preserve"> </w:t>
      </w:r>
      <w:r>
        <w:rPr>
          <w:rFonts w:eastAsia="Times New Roman"/>
          <w:szCs w:val="24"/>
        </w:rPr>
        <w:t>Α</w:t>
      </w:r>
      <w:r w:rsidRPr="001B6A1B">
        <w:rPr>
          <w:rFonts w:eastAsia="Times New Roman"/>
          <w:szCs w:val="24"/>
        </w:rPr>
        <w:t>υτή</w:t>
      </w:r>
      <w:r>
        <w:rPr>
          <w:rFonts w:eastAsia="Times New Roman"/>
          <w:szCs w:val="24"/>
        </w:rPr>
        <w:t>,</w:t>
      </w:r>
      <w:r w:rsidRPr="001B6A1B">
        <w:rPr>
          <w:rFonts w:eastAsia="Times New Roman"/>
          <w:szCs w:val="24"/>
        </w:rPr>
        <w:t xml:space="preserve"> </w:t>
      </w:r>
      <w:r>
        <w:rPr>
          <w:rFonts w:eastAsia="Times New Roman"/>
          <w:szCs w:val="24"/>
        </w:rPr>
        <w:t>όμως,</w:t>
      </w:r>
      <w:r w:rsidRPr="001B6A1B">
        <w:rPr>
          <w:rFonts w:eastAsia="Times New Roman"/>
          <w:szCs w:val="24"/>
        </w:rPr>
        <w:t xml:space="preserve"> είναι και </w:t>
      </w:r>
      <w:r>
        <w:rPr>
          <w:rFonts w:eastAsia="Times New Roman"/>
          <w:szCs w:val="24"/>
        </w:rPr>
        <w:t xml:space="preserve">η μόνη διέξοδος που έχει η χώρα, αλλιώς </w:t>
      </w:r>
      <w:r w:rsidRPr="001B6A1B">
        <w:rPr>
          <w:rFonts w:eastAsia="Times New Roman"/>
          <w:szCs w:val="24"/>
        </w:rPr>
        <w:t>θα επιστρέψει στα ακόμα χειρότερα</w:t>
      </w:r>
      <w:r>
        <w:rPr>
          <w:rFonts w:eastAsia="Times New Roman"/>
          <w:szCs w:val="24"/>
        </w:rPr>
        <w:t>.</w:t>
      </w:r>
    </w:p>
    <w:p w14:paraId="6E819B07" w14:textId="77777777" w:rsidR="004B0DF5" w:rsidRDefault="00471FB5">
      <w:pPr>
        <w:spacing w:line="600" w:lineRule="auto"/>
        <w:ind w:firstLine="720"/>
        <w:jc w:val="both"/>
        <w:rPr>
          <w:rFonts w:eastAsia="Times New Roman"/>
          <w:szCs w:val="24"/>
        </w:rPr>
      </w:pPr>
      <w:r>
        <w:rPr>
          <w:rFonts w:eastAsia="Times New Roman"/>
          <w:szCs w:val="24"/>
        </w:rPr>
        <w:lastRenderedPageBreak/>
        <w:t xml:space="preserve">Γι’ αυτό, λοιπόν, το Ποτάμι </w:t>
      </w:r>
      <w:r w:rsidRPr="001B6A1B">
        <w:rPr>
          <w:rFonts w:eastAsia="Times New Roman"/>
          <w:szCs w:val="24"/>
        </w:rPr>
        <w:t xml:space="preserve">και η ανανεωμένη </w:t>
      </w:r>
      <w:r>
        <w:rPr>
          <w:rFonts w:eastAsia="Times New Roman"/>
          <w:szCs w:val="24"/>
        </w:rPr>
        <w:t xml:space="preserve">Κοινοβουλευτική Ομάδα του </w:t>
      </w:r>
      <w:r>
        <w:rPr>
          <w:rFonts w:eastAsia="Times New Roman"/>
          <w:szCs w:val="24"/>
        </w:rPr>
        <w:t>κ</w:t>
      </w:r>
      <w:r>
        <w:rPr>
          <w:rFonts w:eastAsia="Times New Roman"/>
          <w:szCs w:val="24"/>
        </w:rPr>
        <w:t>ινήματός μας μάχεται</w:t>
      </w:r>
      <w:r w:rsidRPr="001B6A1B">
        <w:rPr>
          <w:rFonts w:eastAsia="Times New Roman"/>
          <w:szCs w:val="24"/>
        </w:rPr>
        <w:t xml:space="preserve"> και θα συνεχίσει</w:t>
      </w:r>
      <w:r w:rsidRPr="001B6A1B">
        <w:rPr>
          <w:rFonts w:eastAsia="Times New Roman"/>
          <w:szCs w:val="24"/>
        </w:rPr>
        <w:t xml:space="preserve"> να μάχεται για την αναγέννηση της πολιτικής</w:t>
      </w:r>
      <w:r>
        <w:rPr>
          <w:rFonts w:eastAsia="Times New Roman"/>
          <w:szCs w:val="24"/>
        </w:rPr>
        <w:t>,</w:t>
      </w:r>
      <w:r w:rsidRPr="001B6A1B">
        <w:rPr>
          <w:rFonts w:eastAsia="Times New Roman"/>
          <w:szCs w:val="24"/>
        </w:rPr>
        <w:t xml:space="preserve"> για την αναγέννηση της Ελλάδας</w:t>
      </w:r>
      <w:r>
        <w:rPr>
          <w:rFonts w:eastAsia="Times New Roman"/>
          <w:szCs w:val="24"/>
        </w:rPr>
        <w:t>,</w:t>
      </w:r>
      <w:r w:rsidRPr="001B6A1B">
        <w:rPr>
          <w:rFonts w:eastAsia="Times New Roman"/>
          <w:szCs w:val="24"/>
        </w:rPr>
        <w:t xml:space="preserve"> για την αναγέννηση της Ευρώπης</w:t>
      </w:r>
      <w:r w:rsidRPr="008D1C70">
        <w:rPr>
          <w:rFonts w:eastAsia="Times New Roman"/>
          <w:szCs w:val="24"/>
        </w:rPr>
        <w:t>.</w:t>
      </w:r>
    </w:p>
    <w:p w14:paraId="6E819B08" w14:textId="77777777" w:rsidR="004B0DF5" w:rsidRDefault="00471FB5">
      <w:pPr>
        <w:spacing w:line="600" w:lineRule="auto"/>
        <w:ind w:firstLine="720"/>
        <w:jc w:val="both"/>
        <w:rPr>
          <w:rFonts w:eastAsia="Times New Roman"/>
          <w:szCs w:val="24"/>
        </w:rPr>
      </w:pPr>
      <w:r w:rsidRPr="001B6A1B">
        <w:rPr>
          <w:rFonts w:eastAsia="Times New Roman"/>
          <w:szCs w:val="24"/>
        </w:rPr>
        <w:t>Σας ευχαριστώ</w:t>
      </w:r>
      <w:r>
        <w:rPr>
          <w:rFonts w:eastAsia="Times New Roman"/>
          <w:szCs w:val="24"/>
        </w:rPr>
        <w:t>.</w:t>
      </w:r>
    </w:p>
    <w:p w14:paraId="6E819B09" w14:textId="77777777" w:rsidR="004B0DF5" w:rsidRDefault="00471FB5">
      <w:pPr>
        <w:spacing w:line="600" w:lineRule="auto"/>
        <w:ind w:firstLine="720"/>
        <w:jc w:val="center"/>
        <w:rPr>
          <w:rFonts w:eastAsia="Times New Roman"/>
          <w:szCs w:val="24"/>
        </w:rPr>
      </w:pPr>
      <w:r>
        <w:rPr>
          <w:rFonts w:eastAsia="Times New Roman" w:cs="Times New Roman"/>
          <w:szCs w:val="24"/>
        </w:rPr>
        <w:t>(Χειροκροτήματα από την πτέρυγα του Ποταμιού)</w:t>
      </w:r>
    </w:p>
    <w:p w14:paraId="6E819B0A" w14:textId="77777777" w:rsidR="004B0DF5" w:rsidRDefault="00471FB5">
      <w:pPr>
        <w:spacing w:line="600" w:lineRule="auto"/>
        <w:ind w:firstLine="720"/>
        <w:jc w:val="both"/>
        <w:rPr>
          <w:rFonts w:eastAsia="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sidRPr="00F97543">
        <w:rPr>
          <w:rFonts w:eastAsia="Times New Roman"/>
          <w:b/>
          <w:bCs/>
          <w:szCs w:val="24"/>
        </w:rPr>
        <w:t xml:space="preserve">: </w:t>
      </w:r>
      <w:r w:rsidRPr="00F97543">
        <w:rPr>
          <w:rFonts w:eastAsia="Times New Roman"/>
          <w:bCs/>
          <w:szCs w:val="24"/>
        </w:rPr>
        <w:t>Ε</w:t>
      </w:r>
      <w:r>
        <w:rPr>
          <w:rFonts w:eastAsia="Times New Roman"/>
          <w:szCs w:val="24"/>
        </w:rPr>
        <w:t>υχαριστώ τον κ.</w:t>
      </w:r>
      <w:r w:rsidRPr="001B6A1B">
        <w:rPr>
          <w:rFonts w:eastAsia="Times New Roman"/>
          <w:szCs w:val="24"/>
        </w:rPr>
        <w:t xml:space="preserve"> Θεοδωράκη</w:t>
      </w:r>
      <w:r w:rsidRPr="008D1C70">
        <w:rPr>
          <w:rFonts w:eastAsia="Times New Roman"/>
          <w:szCs w:val="24"/>
        </w:rPr>
        <w:t>.</w:t>
      </w:r>
    </w:p>
    <w:p w14:paraId="6E819B0B" w14:textId="77777777" w:rsidR="004B0DF5" w:rsidRDefault="00471FB5">
      <w:pPr>
        <w:spacing w:line="600" w:lineRule="auto"/>
        <w:ind w:firstLine="720"/>
        <w:jc w:val="both"/>
        <w:rPr>
          <w:rFonts w:eastAsia="Times New Roman"/>
          <w:szCs w:val="24"/>
        </w:rPr>
      </w:pPr>
      <w:r>
        <w:rPr>
          <w:rFonts w:eastAsia="Times New Roman"/>
          <w:szCs w:val="24"/>
        </w:rPr>
        <w:t>Κ</w:t>
      </w:r>
      <w:r w:rsidRPr="001B6A1B">
        <w:rPr>
          <w:rFonts w:eastAsia="Times New Roman"/>
          <w:szCs w:val="24"/>
        </w:rPr>
        <w:t>αλ</w:t>
      </w:r>
      <w:r>
        <w:rPr>
          <w:rFonts w:eastAsia="Times New Roman"/>
          <w:szCs w:val="24"/>
        </w:rPr>
        <w:t>ώ</w:t>
      </w:r>
      <w:r w:rsidRPr="001B6A1B">
        <w:rPr>
          <w:rFonts w:eastAsia="Times New Roman"/>
          <w:szCs w:val="24"/>
        </w:rPr>
        <w:t xml:space="preserve"> στο Βήμα για την δευτερολογία του </w:t>
      </w:r>
      <w:r>
        <w:rPr>
          <w:rFonts w:eastAsia="Times New Roman"/>
          <w:szCs w:val="24"/>
        </w:rPr>
        <w:t xml:space="preserve">τον κ. </w:t>
      </w:r>
      <w:r w:rsidRPr="001B6A1B">
        <w:rPr>
          <w:rFonts w:eastAsia="Times New Roman"/>
          <w:szCs w:val="24"/>
        </w:rPr>
        <w:t>Παναγιώτη Καμμένο</w:t>
      </w:r>
      <w:r>
        <w:rPr>
          <w:rFonts w:eastAsia="Times New Roman"/>
          <w:szCs w:val="24"/>
        </w:rPr>
        <w:t>,</w:t>
      </w:r>
      <w:r w:rsidRPr="00F858DB">
        <w:rPr>
          <w:rFonts w:eastAsia="Times New Roman"/>
          <w:szCs w:val="24"/>
        </w:rPr>
        <w:t xml:space="preserve"> </w:t>
      </w:r>
      <w:r>
        <w:rPr>
          <w:rFonts w:eastAsia="Times New Roman"/>
          <w:szCs w:val="24"/>
        </w:rPr>
        <w:t>Ανεξάρτητο Βουλευτή,</w:t>
      </w:r>
      <w:r w:rsidRPr="001B6A1B">
        <w:rPr>
          <w:rFonts w:eastAsia="Times New Roman"/>
          <w:szCs w:val="24"/>
        </w:rPr>
        <w:t xml:space="preserve"> που είναι επικεφαλής των Ανεξάρτητων Ελλήνων</w:t>
      </w:r>
      <w:r>
        <w:rPr>
          <w:rFonts w:eastAsia="Times New Roman"/>
          <w:szCs w:val="24"/>
        </w:rPr>
        <w:t>.</w:t>
      </w:r>
    </w:p>
    <w:p w14:paraId="6E819B0C" w14:textId="77777777" w:rsidR="004B0DF5" w:rsidRDefault="00471FB5">
      <w:pPr>
        <w:spacing w:line="600" w:lineRule="auto"/>
        <w:ind w:firstLine="720"/>
        <w:jc w:val="both"/>
        <w:rPr>
          <w:rFonts w:eastAsia="Times New Roman"/>
          <w:szCs w:val="24"/>
        </w:rPr>
      </w:pPr>
      <w:r>
        <w:rPr>
          <w:rFonts w:eastAsia="Times New Roman"/>
          <w:szCs w:val="24"/>
        </w:rPr>
        <w:t>Ορίστε, έχετε τον λόγο για οκτώ λεπτά, κύριε Πρόεδρε.</w:t>
      </w:r>
    </w:p>
    <w:p w14:paraId="6E819B0D" w14:textId="77777777" w:rsidR="004B0DF5" w:rsidRDefault="00471FB5">
      <w:pPr>
        <w:spacing w:line="600" w:lineRule="auto"/>
        <w:ind w:firstLine="720"/>
        <w:jc w:val="both"/>
        <w:rPr>
          <w:rFonts w:eastAsia="Times New Roman"/>
          <w:szCs w:val="24"/>
        </w:rPr>
      </w:pPr>
      <w:r w:rsidRPr="00F97543">
        <w:rPr>
          <w:rFonts w:eastAsia="Times New Roman"/>
          <w:b/>
          <w:szCs w:val="24"/>
        </w:rPr>
        <w:lastRenderedPageBreak/>
        <w:t>ΠΑΝΟΣ ΚΑΜΜΕΝΟΣ:</w:t>
      </w:r>
      <w:r w:rsidRPr="00F97543">
        <w:rPr>
          <w:rFonts w:eastAsia="Times New Roman"/>
          <w:szCs w:val="24"/>
        </w:rPr>
        <w:t xml:space="preserve"> </w:t>
      </w:r>
      <w:r>
        <w:rPr>
          <w:rFonts w:eastAsia="Times New Roman"/>
          <w:szCs w:val="24"/>
        </w:rPr>
        <w:t>Κύριε Πρόεδρε, κυρίες και κύριοι συνάδελφοι, θα είμαι πολύ</w:t>
      </w:r>
      <w:r>
        <w:rPr>
          <w:rFonts w:eastAsia="Times New Roman"/>
          <w:szCs w:val="24"/>
        </w:rPr>
        <w:t xml:space="preserve"> πιο σύντομος, διότι δυστυχώς σήμερα είχαμε προγραμματίσει μια κεντρική ομιλία στην Παιανία και θα ζητήσω και την ανοχή του Προεδρείου και των συναδέλφων, </w:t>
      </w:r>
      <w:r w:rsidRPr="001B6A1B">
        <w:rPr>
          <w:rFonts w:eastAsia="Times New Roman"/>
          <w:szCs w:val="24"/>
        </w:rPr>
        <w:t xml:space="preserve">ώστε να εκφράσουμε την ψήφο μας και διά της επιστολής </w:t>
      </w:r>
      <w:r>
        <w:rPr>
          <w:rFonts w:eastAsia="Times New Roman"/>
          <w:szCs w:val="24"/>
        </w:rPr>
        <w:t>να μετρήσει</w:t>
      </w:r>
      <w:r w:rsidRPr="001B6A1B">
        <w:rPr>
          <w:rFonts w:eastAsia="Times New Roman"/>
          <w:szCs w:val="24"/>
        </w:rPr>
        <w:t xml:space="preserve"> με την άρνηση να παρά</w:t>
      </w:r>
      <w:r>
        <w:rPr>
          <w:rFonts w:eastAsia="Times New Roman"/>
          <w:szCs w:val="24"/>
        </w:rPr>
        <w:t>σχ</w:t>
      </w:r>
      <w:r w:rsidRPr="001B6A1B">
        <w:rPr>
          <w:rFonts w:eastAsia="Times New Roman"/>
          <w:szCs w:val="24"/>
        </w:rPr>
        <w:t xml:space="preserve">ουμε </w:t>
      </w:r>
      <w:r>
        <w:rPr>
          <w:rFonts w:eastAsia="Times New Roman"/>
          <w:szCs w:val="24"/>
        </w:rPr>
        <w:t>ψήφο εμ</w:t>
      </w:r>
      <w:r>
        <w:rPr>
          <w:rFonts w:eastAsia="Times New Roman"/>
          <w:szCs w:val="24"/>
        </w:rPr>
        <w:t xml:space="preserve">πιστοσύνης στην Κυβέρνηση. </w:t>
      </w:r>
    </w:p>
    <w:p w14:paraId="6E819B0E" w14:textId="77777777" w:rsidR="004B0DF5" w:rsidRDefault="00471FB5">
      <w:pPr>
        <w:spacing w:line="600" w:lineRule="auto"/>
        <w:ind w:firstLine="720"/>
        <w:jc w:val="both"/>
        <w:rPr>
          <w:rFonts w:eastAsia="Times New Roman"/>
          <w:szCs w:val="24"/>
        </w:rPr>
      </w:pPr>
      <w:r>
        <w:rPr>
          <w:rFonts w:eastAsia="Times New Roman"/>
          <w:szCs w:val="24"/>
        </w:rPr>
        <w:t xml:space="preserve">Κύριε Πρόεδρε, </w:t>
      </w:r>
      <w:r w:rsidRPr="001B6A1B">
        <w:rPr>
          <w:rFonts w:eastAsia="Times New Roman"/>
          <w:szCs w:val="24"/>
        </w:rPr>
        <w:t>έκανα μ</w:t>
      </w:r>
      <w:r>
        <w:rPr>
          <w:rFonts w:eastAsia="Times New Roman"/>
          <w:szCs w:val="24"/>
        </w:rPr>
        <w:t>ι</w:t>
      </w:r>
      <w:r w:rsidRPr="001B6A1B">
        <w:rPr>
          <w:rFonts w:eastAsia="Times New Roman"/>
          <w:szCs w:val="24"/>
        </w:rPr>
        <w:t xml:space="preserve">α </w:t>
      </w:r>
      <w:r>
        <w:rPr>
          <w:rFonts w:eastAsia="Times New Roman"/>
          <w:szCs w:val="24"/>
        </w:rPr>
        <w:t>περιοδεία χθες</w:t>
      </w:r>
      <w:r w:rsidRPr="001B6A1B">
        <w:rPr>
          <w:rFonts w:eastAsia="Times New Roman"/>
          <w:szCs w:val="24"/>
        </w:rPr>
        <w:t xml:space="preserve"> στην περιοχή της Λακωνίας</w:t>
      </w:r>
      <w:r>
        <w:rPr>
          <w:rFonts w:eastAsia="Times New Roman"/>
          <w:szCs w:val="24"/>
        </w:rPr>
        <w:t>,</w:t>
      </w:r>
      <w:r w:rsidRPr="001B6A1B">
        <w:rPr>
          <w:rFonts w:eastAsia="Times New Roman"/>
          <w:szCs w:val="24"/>
        </w:rPr>
        <w:t xml:space="preserve"> στη Σπάρτη</w:t>
      </w:r>
      <w:r>
        <w:rPr>
          <w:rFonts w:eastAsia="Times New Roman"/>
          <w:szCs w:val="24"/>
        </w:rPr>
        <w:t>,</w:t>
      </w:r>
      <w:r w:rsidRPr="001B6A1B">
        <w:rPr>
          <w:rFonts w:eastAsia="Times New Roman"/>
          <w:szCs w:val="24"/>
        </w:rPr>
        <w:t xml:space="preserve"> </w:t>
      </w:r>
      <w:r>
        <w:rPr>
          <w:rFonts w:eastAsia="Times New Roman"/>
          <w:szCs w:val="24"/>
        </w:rPr>
        <w:t>σ</w:t>
      </w:r>
      <w:r w:rsidRPr="001B6A1B">
        <w:rPr>
          <w:rFonts w:eastAsia="Times New Roman"/>
          <w:szCs w:val="24"/>
        </w:rPr>
        <w:t>τους Μολάους</w:t>
      </w:r>
      <w:r>
        <w:rPr>
          <w:rFonts w:eastAsia="Times New Roman"/>
          <w:szCs w:val="24"/>
        </w:rPr>
        <w:t>,</w:t>
      </w:r>
      <w:r w:rsidRPr="001B6A1B">
        <w:rPr>
          <w:rFonts w:eastAsia="Times New Roman"/>
          <w:szCs w:val="24"/>
        </w:rPr>
        <w:t xml:space="preserve"> στη Μονεμβασιά και </w:t>
      </w:r>
      <w:r>
        <w:rPr>
          <w:rFonts w:eastAsia="Times New Roman"/>
          <w:szCs w:val="24"/>
        </w:rPr>
        <w:t xml:space="preserve">μίλησα </w:t>
      </w:r>
      <w:r w:rsidRPr="001B6A1B">
        <w:rPr>
          <w:rFonts w:eastAsia="Times New Roman"/>
          <w:szCs w:val="24"/>
        </w:rPr>
        <w:t xml:space="preserve">με αρκετούς πολίτες </w:t>
      </w:r>
      <w:r>
        <w:rPr>
          <w:rFonts w:eastAsia="Times New Roman"/>
          <w:szCs w:val="24"/>
        </w:rPr>
        <w:t>ανεξάρτητα πολιτικού χώρου. Σ</w:t>
      </w:r>
      <w:r w:rsidRPr="001B6A1B">
        <w:rPr>
          <w:rFonts w:eastAsia="Times New Roman"/>
          <w:szCs w:val="24"/>
        </w:rPr>
        <w:t>υνάντησα πραγματικά</w:t>
      </w:r>
      <w:r>
        <w:rPr>
          <w:rFonts w:eastAsia="Times New Roman"/>
          <w:szCs w:val="24"/>
        </w:rPr>
        <w:t xml:space="preserve"> την</w:t>
      </w:r>
      <w:r w:rsidRPr="001B6A1B">
        <w:rPr>
          <w:rFonts w:eastAsia="Times New Roman"/>
          <w:szCs w:val="24"/>
        </w:rPr>
        <w:t xml:space="preserve"> απογοήτευσή τους για το επίπεδο της</w:t>
      </w:r>
      <w:r w:rsidRPr="001B6A1B">
        <w:rPr>
          <w:rFonts w:eastAsia="Times New Roman"/>
          <w:szCs w:val="24"/>
        </w:rPr>
        <w:t xml:space="preserve"> συζητήσεως που γίνεται αυτές τις μέρες στη Βουλή των Ελλήνων</w:t>
      </w:r>
      <w:r>
        <w:rPr>
          <w:rFonts w:eastAsia="Times New Roman"/>
          <w:szCs w:val="24"/>
        </w:rPr>
        <w:t>, την απογοήτευση που αισθάνονται</w:t>
      </w:r>
      <w:r w:rsidRPr="001B6A1B">
        <w:rPr>
          <w:rFonts w:eastAsia="Times New Roman"/>
          <w:szCs w:val="24"/>
        </w:rPr>
        <w:t xml:space="preserve"> οι Έλληνες πολίτες </w:t>
      </w:r>
      <w:r>
        <w:rPr>
          <w:rFonts w:eastAsia="Times New Roman"/>
          <w:szCs w:val="24"/>
        </w:rPr>
        <w:t>γ</w:t>
      </w:r>
      <w:r w:rsidRPr="001B6A1B">
        <w:rPr>
          <w:rFonts w:eastAsia="Times New Roman"/>
          <w:szCs w:val="24"/>
        </w:rPr>
        <w:t xml:space="preserve">ια τις </w:t>
      </w:r>
      <w:r>
        <w:rPr>
          <w:rFonts w:eastAsia="Times New Roman"/>
          <w:szCs w:val="24"/>
        </w:rPr>
        <w:t>εκφράσεις που ακούστηκαν εδώ, για τις</w:t>
      </w:r>
      <w:r w:rsidRPr="001B6A1B">
        <w:rPr>
          <w:rFonts w:eastAsia="Times New Roman"/>
          <w:szCs w:val="24"/>
        </w:rPr>
        <w:t xml:space="preserve"> ανταλλαγ</w:t>
      </w:r>
      <w:r>
        <w:rPr>
          <w:rFonts w:eastAsia="Times New Roman"/>
          <w:szCs w:val="24"/>
        </w:rPr>
        <w:t>ές</w:t>
      </w:r>
      <w:r w:rsidRPr="001B6A1B">
        <w:rPr>
          <w:rFonts w:eastAsia="Times New Roman"/>
          <w:szCs w:val="24"/>
        </w:rPr>
        <w:t xml:space="preserve"> προσωπικών αντιπαραθέσεων και </w:t>
      </w:r>
      <w:r>
        <w:rPr>
          <w:rFonts w:eastAsia="Times New Roman"/>
          <w:szCs w:val="24"/>
        </w:rPr>
        <w:t>ύβρεων</w:t>
      </w:r>
      <w:r w:rsidRPr="001B6A1B">
        <w:rPr>
          <w:rFonts w:eastAsia="Times New Roman"/>
          <w:szCs w:val="24"/>
        </w:rPr>
        <w:t xml:space="preserve"> σε </w:t>
      </w:r>
      <w:r>
        <w:rPr>
          <w:rFonts w:eastAsia="Times New Roman"/>
          <w:szCs w:val="24"/>
        </w:rPr>
        <w:t>μι</w:t>
      </w:r>
      <w:r w:rsidRPr="001B6A1B">
        <w:rPr>
          <w:rFonts w:eastAsia="Times New Roman"/>
          <w:szCs w:val="24"/>
        </w:rPr>
        <w:t xml:space="preserve">α στιγμή αρκετά </w:t>
      </w:r>
      <w:r>
        <w:rPr>
          <w:rFonts w:eastAsia="Times New Roman"/>
          <w:szCs w:val="24"/>
        </w:rPr>
        <w:t xml:space="preserve">σημαντική για την πατρίδα </w:t>
      </w:r>
      <w:r>
        <w:rPr>
          <w:rFonts w:eastAsia="Times New Roman"/>
          <w:szCs w:val="24"/>
        </w:rPr>
        <w:t>μας, σε μια στιγμή που η</w:t>
      </w:r>
      <w:r w:rsidRPr="001B6A1B">
        <w:rPr>
          <w:rFonts w:eastAsia="Times New Roman"/>
          <w:szCs w:val="24"/>
        </w:rPr>
        <w:t xml:space="preserve"> πατρίδα προκαλείται από την Τουρκία με συνεχείς παραβιάσεις και παραβάσεις</w:t>
      </w:r>
      <w:r>
        <w:rPr>
          <w:rFonts w:eastAsia="Times New Roman"/>
          <w:szCs w:val="24"/>
        </w:rPr>
        <w:t>, σε μι</w:t>
      </w:r>
      <w:r w:rsidRPr="001B6A1B">
        <w:rPr>
          <w:rFonts w:eastAsia="Times New Roman"/>
          <w:szCs w:val="24"/>
        </w:rPr>
        <w:t>α στ</w:t>
      </w:r>
      <w:r>
        <w:rPr>
          <w:rFonts w:eastAsia="Times New Roman"/>
          <w:szCs w:val="24"/>
        </w:rPr>
        <w:t>ιγμή που η Τουρκία απειλεί με μι</w:t>
      </w:r>
      <w:r w:rsidRPr="001B6A1B">
        <w:rPr>
          <w:rFonts w:eastAsia="Times New Roman"/>
          <w:szCs w:val="24"/>
        </w:rPr>
        <w:t xml:space="preserve">α </w:t>
      </w:r>
      <w:r w:rsidRPr="001B6A1B">
        <w:rPr>
          <w:rFonts w:eastAsia="Times New Roman"/>
          <w:szCs w:val="24"/>
        </w:rPr>
        <w:lastRenderedPageBreak/>
        <w:t>εισβολή στην κυπριακή ΑΟΖ με την αποστολή γεωτρύπανων</w:t>
      </w:r>
      <w:r>
        <w:rPr>
          <w:rFonts w:eastAsia="Times New Roman"/>
          <w:szCs w:val="24"/>
        </w:rPr>
        <w:t>,</w:t>
      </w:r>
      <w:r w:rsidRPr="001B6A1B">
        <w:rPr>
          <w:rFonts w:eastAsia="Times New Roman"/>
          <w:szCs w:val="24"/>
        </w:rPr>
        <w:t xml:space="preserve"> οι οποίες δεν προσβάλλουν μόνο την κυπριακή </w:t>
      </w:r>
      <w:r>
        <w:rPr>
          <w:rFonts w:eastAsia="Times New Roman"/>
          <w:szCs w:val="24"/>
        </w:rPr>
        <w:t xml:space="preserve">ΑΟΖ </w:t>
      </w:r>
      <w:r w:rsidRPr="001B6A1B">
        <w:rPr>
          <w:rFonts w:eastAsia="Times New Roman"/>
          <w:szCs w:val="24"/>
        </w:rPr>
        <w:t xml:space="preserve">αλλά και </w:t>
      </w:r>
      <w:r w:rsidRPr="001B6A1B">
        <w:rPr>
          <w:rFonts w:eastAsia="Times New Roman"/>
          <w:szCs w:val="24"/>
        </w:rPr>
        <w:t xml:space="preserve">την </w:t>
      </w:r>
      <w:r>
        <w:rPr>
          <w:rFonts w:eastAsia="Times New Roman"/>
          <w:szCs w:val="24"/>
        </w:rPr>
        <w:t xml:space="preserve">ευρωπαϊκή ΑΟΖ. </w:t>
      </w:r>
    </w:p>
    <w:p w14:paraId="6E819B0F" w14:textId="77777777" w:rsidR="004B0DF5" w:rsidRDefault="00471FB5">
      <w:pPr>
        <w:spacing w:line="600" w:lineRule="auto"/>
        <w:ind w:firstLine="720"/>
        <w:jc w:val="both"/>
        <w:rPr>
          <w:rFonts w:eastAsia="Times New Roman"/>
          <w:szCs w:val="24"/>
        </w:rPr>
      </w:pPr>
      <w:r>
        <w:rPr>
          <w:rFonts w:eastAsia="Times New Roman"/>
          <w:szCs w:val="24"/>
        </w:rPr>
        <w:t>Κ</w:t>
      </w:r>
      <w:r w:rsidRPr="001B6A1B">
        <w:rPr>
          <w:rFonts w:eastAsia="Times New Roman"/>
          <w:szCs w:val="24"/>
        </w:rPr>
        <w:t>αι θα περιμέναμε εδώ να μιλήσου</w:t>
      </w:r>
      <w:r>
        <w:rPr>
          <w:rFonts w:eastAsia="Times New Roman"/>
          <w:szCs w:val="24"/>
        </w:rPr>
        <w:t>με</w:t>
      </w:r>
      <w:r w:rsidRPr="001B6A1B">
        <w:rPr>
          <w:rFonts w:eastAsia="Times New Roman"/>
          <w:szCs w:val="24"/>
        </w:rPr>
        <w:t xml:space="preserve"> για την Ευρώπη</w:t>
      </w:r>
      <w:r>
        <w:rPr>
          <w:rFonts w:eastAsia="Times New Roman"/>
          <w:szCs w:val="24"/>
        </w:rPr>
        <w:t>, για την Ευρώπη της ά</w:t>
      </w:r>
      <w:r w:rsidRPr="001B6A1B">
        <w:rPr>
          <w:rFonts w:eastAsia="Times New Roman"/>
          <w:szCs w:val="24"/>
        </w:rPr>
        <w:t>μυνας</w:t>
      </w:r>
      <w:r>
        <w:rPr>
          <w:rFonts w:eastAsia="Times New Roman"/>
          <w:szCs w:val="24"/>
        </w:rPr>
        <w:t>,</w:t>
      </w:r>
      <w:r w:rsidRPr="001B6A1B">
        <w:rPr>
          <w:rFonts w:eastAsia="Times New Roman"/>
          <w:szCs w:val="24"/>
        </w:rPr>
        <w:t xml:space="preserve"> για την Ευρώπη της κοινής εξωτερικής πολιτικής</w:t>
      </w:r>
      <w:r>
        <w:rPr>
          <w:rFonts w:eastAsia="Times New Roman"/>
          <w:szCs w:val="24"/>
        </w:rPr>
        <w:t>,</w:t>
      </w:r>
      <w:r w:rsidRPr="001B6A1B">
        <w:rPr>
          <w:rFonts w:eastAsia="Times New Roman"/>
          <w:szCs w:val="24"/>
        </w:rPr>
        <w:t xml:space="preserve"> για την Ευρώπη της αλληλεγγύης</w:t>
      </w:r>
      <w:r>
        <w:rPr>
          <w:rFonts w:eastAsia="Times New Roman"/>
          <w:szCs w:val="24"/>
        </w:rPr>
        <w:t>.</w:t>
      </w:r>
      <w:r w:rsidRPr="001B6A1B">
        <w:rPr>
          <w:rFonts w:eastAsia="Times New Roman"/>
          <w:szCs w:val="24"/>
        </w:rPr>
        <w:t xml:space="preserve"> Θα </w:t>
      </w:r>
      <w:r>
        <w:rPr>
          <w:rFonts w:eastAsia="Times New Roman"/>
          <w:szCs w:val="24"/>
        </w:rPr>
        <w:t>περ</w:t>
      </w:r>
      <w:r>
        <w:rPr>
          <w:rFonts w:eastAsia="Times New Roman"/>
          <w:szCs w:val="24"/>
        </w:rPr>
        <w:t>ί</w:t>
      </w:r>
      <w:r>
        <w:rPr>
          <w:rFonts w:eastAsia="Times New Roman"/>
          <w:szCs w:val="24"/>
        </w:rPr>
        <w:t>μ</w:t>
      </w:r>
      <w:r>
        <w:rPr>
          <w:rFonts w:eastAsia="Times New Roman"/>
          <w:szCs w:val="24"/>
        </w:rPr>
        <w:t>ε</w:t>
      </w:r>
      <w:r>
        <w:rPr>
          <w:rFonts w:eastAsia="Times New Roman"/>
          <w:szCs w:val="24"/>
        </w:rPr>
        <w:t>ναν ο</w:t>
      </w:r>
      <w:r w:rsidRPr="001B6A1B">
        <w:rPr>
          <w:rFonts w:eastAsia="Times New Roman"/>
          <w:szCs w:val="24"/>
        </w:rPr>
        <w:t>ι Έλληνες πολίτες μ</w:t>
      </w:r>
      <w:r>
        <w:rPr>
          <w:rFonts w:eastAsia="Times New Roman"/>
          <w:szCs w:val="24"/>
        </w:rPr>
        <w:t>ι</w:t>
      </w:r>
      <w:r w:rsidRPr="001B6A1B">
        <w:rPr>
          <w:rFonts w:eastAsia="Times New Roman"/>
          <w:szCs w:val="24"/>
        </w:rPr>
        <w:t xml:space="preserve">α </w:t>
      </w:r>
      <w:r>
        <w:rPr>
          <w:rFonts w:eastAsia="Times New Roman"/>
          <w:szCs w:val="24"/>
        </w:rPr>
        <w:t>σύμπνοια</w:t>
      </w:r>
      <w:r w:rsidRPr="001B6A1B">
        <w:rPr>
          <w:rFonts w:eastAsia="Times New Roman"/>
          <w:szCs w:val="24"/>
        </w:rPr>
        <w:t xml:space="preserve"> των πολιτικών δυνάμεων</w:t>
      </w:r>
      <w:r>
        <w:rPr>
          <w:rFonts w:eastAsia="Times New Roman"/>
          <w:szCs w:val="24"/>
        </w:rPr>
        <w:t>, τουλάχιστ</w:t>
      </w:r>
      <w:r>
        <w:rPr>
          <w:rFonts w:eastAsia="Times New Roman"/>
          <w:szCs w:val="24"/>
        </w:rPr>
        <w:t>ον μια στήριξη απέναντι</w:t>
      </w:r>
      <w:r w:rsidRPr="001B6A1B">
        <w:rPr>
          <w:rFonts w:eastAsia="Times New Roman"/>
          <w:szCs w:val="24"/>
        </w:rPr>
        <w:t xml:space="preserve"> στις Ένοπλες Δυνάμεις</w:t>
      </w:r>
      <w:r>
        <w:rPr>
          <w:rFonts w:eastAsia="Times New Roman"/>
          <w:szCs w:val="24"/>
        </w:rPr>
        <w:t>.</w:t>
      </w:r>
      <w:r w:rsidRPr="001B6A1B">
        <w:rPr>
          <w:rFonts w:eastAsia="Times New Roman"/>
          <w:szCs w:val="24"/>
        </w:rPr>
        <w:t xml:space="preserve"> Και </w:t>
      </w:r>
      <w:r>
        <w:rPr>
          <w:rFonts w:eastAsia="Times New Roman"/>
          <w:szCs w:val="24"/>
        </w:rPr>
        <w:t xml:space="preserve">θα ήταν </w:t>
      </w:r>
      <w:r w:rsidRPr="001B6A1B">
        <w:rPr>
          <w:rFonts w:eastAsia="Times New Roman"/>
          <w:szCs w:val="24"/>
        </w:rPr>
        <w:t>πολύ πιο χρήσιμο από αυτή</w:t>
      </w:r>
      <w:r>
        <w:rPr>
          <w:rFonts w:eastAsia="Times New Roman"/>
          <w:szCs w:val="24"/>
        </w:rPr>
        <w:t xml:space="preserve"> τη συζήτηση να γίνει μι</w:t>
      </w:r>
      <w:r w:rsidRPr="001B6A1B">
        <w:rPr>
          <w:rFonts w:eastAsia="Times New Roman"/>
          <w:szCs w:val="24"/>
        </w:rPr>
        <w:t>α συζήτηση που θα βγει ένα κοινό ανακοινωθέν από όλα τα κόμματα</w:t>
      </w:r>
      <w:r>
        <w:rPr>
          <w:rFonts w:eastAsia="Times New Roman"/>
          <w:szCs w:val="24"/>
        </w:rPr>
        <w:t xml:space="preserve"> σε σχέση</w:t>
      </w:r>
      <w:r w:rsidRPr="001B6A1B">
        <w:rPr>
          <w:rFonts w:eastAsia="Times New Roman"/>
          <w:szCs w:val="24"/>
        </w:rPr>
        <w:t xml:space="preserve"> με τις προκλήσεις που δέχεται το έθνος και στην Ελλάδα και στην Κύπρο</w:t>
      </w:r>
      <w:r>
        <w:rPr>
          <w:rFonts w:eastAsia="Times New Roman"/>
          <w:szCs w:val="24"/>
        </w:rPr>
        <w:t>, αλλά</w:t>
      </w:r>
      <w:r>
        <w:rPr>
          <w:rFonts w:eastAsia="Times New Roman"/>
          <w:szCs w:val="24"/>
        </w:rPr>
        <w:t xml:space="preserve"> και παράλληλα μι</w:t>
      </w:r>
      <w:r w:rsidRPr="001B6A1B">
        <w:rPr>
          <w:rFonts w:eastAsia="Times New Roman"/>
          <w:szCs w:val="24"/>
        </w:rPr>
        <w:t xml:space="preserve">α κοινή ανακοίνωση που δεν θα </w:t>
      </w:r>
      <w:r>
        <w:rPr>
          <w:rFonts w:eastAsia="Times New Roman"/>
          <w:szCs w:val="24"/>
        </w:rPr>
        <w:t xml:space="preserve">σταματά τη </w:t>
      </w:r>
      <w:r w:rsidRPr="001B6A1B">
        <w:rPr>
          <w:rFonts w:eastAsia="Times New Roman"/>
          <w:szCs w:val="24"/>
        </w:rPr>
        <w:t>δημοκρατική συζήτηση και</w:t>
      </w:r>
      <w:r>
        <w:rPr>
          <w:rFonts w:eastAsia="Times New Roman"/>
          <w:szCs w:val="24"/>
        </w:rPr>
        <w:t xml:space="preserve"> τις</w:t>
      </w:r>
      <w:r w:rsidRPr="001B6A1B">
        <w:rPr>
          <w:rFonts w:eastAsia="Times New Roman"/>
          <w:szCs w:val="24"/>
        </w:rPr>
        <w:t xml:space="preserve"> διαφορές</w:t>
      </w:r>
      <w:r>
        <w:rPr>
          <w:rFonts w:eastAsia="Times New Roman"/>
          <w:szCs w:val="24"/>
        </w:rPr>
        <w:t xml:space="preserve"> των κομμάτων</w:t>
      </w:r>
      <w:r w:rsidRPr="001B6A1B">
        <w:rPr>
          <w:rFonts w:eastAsia="Times New Roman"/>
          <w:szCs w:val="24"/>
        </w:rPr>
        <w:t xml:space="preserve"> </w:t>
      </w:r>
      <w:r>
        <w:rPr>
          <w:rFonts w:eastAsia="Times New Roman"/>
          <w:szCs w:val="24"/>
        </w:rPr>
        <w:t xml:space="preserve">και </w:t>
      </w:r>
      <w:r w:rsidRPr="001B6A1B">
        <w:rPr>
          <w:rFonts w:eastAsia="Times New Roman"/>
          <w:szCs w:val="24"/>
        </w:rPr>
        <w:t>τις πολιτικές διαφορές</w:t>
      </w:r>
      <w:r>
        <w:rPr>
          <w:rFonts w:eastAsia="Times New Roman"/>
          <w:szCs w:val="24"/>
        </w:rPr>
        <w:t xml:space="preserve">. </w:t>
      </w:r>
      <w:r w:rsidRPr="001B6A1B">
        <w:rPr>
          <w:rFonts w:eastAsia="Times New Roman"/>
          <w:szCs w:val="24"/>
        </w:rPr>
        <w:t xml:space="preserve">Έχουμε από τη διεθνή κοινή γνώμη και τους διεθνείς οργανισμούς τη στήριξή </w:t>
      </w:r>
      <w:r>
        <w:rPr>
          <w:rFonts w:eastAsia="Times New Roman"/>
          <w:szCs w:val="24"/>
        </w:rPr>
        <w:t>τους, στήριξη βέβαια λεκτική και εννοώ την Ευ</w:t>
      </w:r>
      <w:r>
        <w:rPr>
          <w:rFonts w:eastAsia="Times New Roman"/>
          <w:szCs w:val="24"/>
        </w:rPr>
        <w:t>ρωπαϊκή Ένωση μέσω της κ.</w:t>
      </w:r>
      <w:r w:rsidRPr="001B6A1B">
        <w:rPr>
          <w:rFonts w:eastAsia="Times New Roman"/>
          <w:szCs w:val="24"/>
        </w:rPr>
        <w:t xml:space="preserve"> </w:t>
      </w:r>
      <w:proofErr w:type="spellStart"/>
      <w:r w:rsidRPr="000D626C">
        <w:rPr>
          <w:rFonts w:eastAsia="Times New Roman" w:cs="Times New Roman"/>
          <w:bCs/>
          <w:szCs w:val="24"/>
        </w:rPr>
        <w:t>Μογκερίνι</w:t>
      </w:r>
      <w:proofErr w:type="spellEnd"/>
      <w:r>
        <w:rPr>
          <w:rFonts w:eastAsia="Times New Roman"/>
          <w:color w:val="545454"/>
          <w:szCs w:val="24"/>
        </w:rPr>
        <w:t xml:space="preserve">, </w:t>
      </w:r>
      <w:r>
        <w:rPr>
          <w:rFonts w:eastAsia="Times New Roman"/>
          <w:szCs w:val="24"/>
        </w:rPr>
        <w:t xml:space="preserve">και του κ. </w:t>
      </w:r>
      <w:proofErr w:type="spellStart"/>
      <w:r>
        <w:rPr>
          <w:rFonts w:eastAsia="Times New Roman"/>
          <w:szCs w:val="24"/>
        </w:rPr>
        <w:t>Γιούνκερ</w:t>
      </w:r>
      <w:proofErr w:type="spellEnd"/>
      <w:r>
        <w:rPr>
          <w:rFonts w:eastAsia="Times New Roman"/>
          <w:szCs w:val="24"/>
        </w:rPr>
        <w:t xml:space="preserve">. Γιατί, αν υπήρχε ευρωπαϊκή άμυνα, θα έπρεπε </w:t>
      </w:r>
      <w:r>
        <w:rPr>
          <w:rFonts w:eastAsia="Times New Roman"/>
          <w:szCs w:val="24"/>
        </w:rPr>
        <w:lastRenderedPageBreak/>
        <w:t xml:space="preserve">τώρα να κατευθύνονται τα πλοία των ευρωπαϊκών χωρών προς τη </w:t>
      </w:r>
      <w:r>
        <w:rPr>
          <w:rFonts w:eastAsia="Times New Roman"/>
          <w:szCs w:val="24"/>
        </w:rPr>
        <w:t>Ν</w:t>
      </w:r>
      <w:r>
        <w:rPr>
          <w:rFonts w:eastAsia="Times New Roman"/>
          <w:szCs w:val="24"/>
        </w:rPr>
        <w:t>οτιοανατολική Μεσόγειο για να προστατεύου</w:t>
      </w:r>
      <w:r w:rsidRPr="001B6A1B">
        <w:rPr>
          <w:rFonts w:eastAsia="Times New Roman"/>
          <w:szCs w:val="24"/>
        </w:rPr>
        <w:t xml:space="preserve">ν </w:t>
      </w:r>
      <w:r>
        <w:rPr>
          <w:rFonts w:eastAsia="Times New Roman"/>
          <w:szCs w:val="24"/>
        </w:rPr>
        <w:t xml:space="preserve">την </w:t>
      </w:r>
      <w:r w:rsidRPr="001B6A1B">
        <w:rPr>
          <w:rFonts w:eastAsia="Times New Roman"/>
          <w:szCs w:val="24"/>
        </w:rPr>
        <w:t>ευρωπαϊκή ΑΟΖ</w:t>
      </w:r>
      <w:r>
        <w:rPr>
          <w:rFonts w:eastAsia="Times New Roman"/>
          <w:szCs w:val="24"/>
        </w:rPr>
        <w:t xml:space="preserve">. Θα έπρεπε </w:t>
      </w:r>
      <w:r w:rsidRPr="001B6A1B">
        <w:rPr>
          <w:rFonts w:eastAsia="Times New Roman"/>
          <w:szCs w:val="24"/>
        </w:rPr>
        <w:t>να ενεργοποιηθεί το ά</w:t>
      </w:r>
      <w:r w:rsidRPr="001B6A1B">
        <w:rPr>
          <w:rFonts w:eastAsia="Times New Roman"/>
          <w:szCs w:val="24"/>
        </w:rPr>
        <w:t>ρθρο εκείνο που προβλέπει κοινή ευρωπαϊκή άμυνα σε περίπτωση που μ</w:t>
      </w:r>
      <w:r>
        <w:rPr>
          <w:rFonts w:eastAsia="Times New Roman"/>
          <w:szCs w:val="24"/>
        </w:rPr>
        <w:t>ι</w:t>
      </w:r>
      <w:r w:rsidRPr="001B6A1B">
        <w:rPr>
          <w:rFonts w:eastAsia="Times New Roman"/>
          <w:szCs w:val="24"/>
        </w:rPr>
        <w:t>α ευρωπαϊκή χώρα όπως η Κύπρος απειλείται</w:t>
      </w:r>
      <w:r>
        <w:rPr>
          <w:rFonts w:eastAsia="Times New Roman"/>
          <w:szCs w:val="24"/>
        </w:rPr>
        <w:t>,</w:t>
      </w:r>
      <w:r w:rsidRPr="001B6A1B">
        <w:rPr>
          <w:rFonts w:eastAsia="Times New Roman"/>
          <w:szCs w:val="24"/>
        </w:rPr>
        <w:t xml:space="preserve"> γιατί αποτελεί α</w:t>
      </w:r>
      <w:r>
        <w:rPr>
          <w:rFonts w:eastAsia="Times New Roman"/>
          <w:szCs w:val="24"/>
        </w:rPr>
        <w:t xml:space="preserve">πειλή η ανακοίνωση της Τουρκίας. Θα έπρεπε λοιπόν να γίνει μια </w:t>
      </w:r>
      <w:r w:rsidRPr="001B6A1B">
        <w:rPr>
          <w:rFonts w:eastAsia="Times New Roman"/>
          <w:szCs w:val="24"/>
        </w:rPr>
        <w:t>συνεδρίαση στο Υπουργείο Εθνικής Άμυνας</w:t>
      </w:r>
      <w:r>
        <w:rPr>
          <w:rFonts w:eastAsia="Times New Roman"/>
          <w:szCs w:val="24"/>
        </w:rPr>
        <w:t>,</w:t>
      </w:r>
      <w:r w:rsidRPr="001B6A1B">
        <w:rPr>
          <w:rFonts w:eastAsia="Times New Roman"/>
          <w:szCs w:val="24"/>
        </w:rPr>
        <w:t xml:space="preserve"> στο Υπουργείο Εξωτερικών</w:t>
      </w:r>
      <w:r>
        <w:rPr>
          <w:rFonts w:eastAsia="Times New Roman"/>
          <w:szCs w:val="24"/>
        </w:rPr>
        <w:t>,</w:t>
      </w:r>
      <w:r w:rsidRPr="001B6A1B">
        <w:rPr>
          <w:rFonts w:eastAsia="Times New Roman"/>
          <w:szCs w:val="24"/>
        </w:rPr>
        <w:t xml:space="preserve"> </w:t>
      </w:r>
      <w:r w:rsidRPr="001B6A1B">
        <w:rPr>
          <w:rFonts w:eastAsia="Times New Roman"/>
          <w:szCs w:val="24"/>
        </w:rPr>
        <w:t xml:space="preserve">παρουσία των δύο Υπουργών και του Πρωθυπουργού </w:t>
      </w:r>
      <w:r>
        <w:rPr>
          <w:rFonts w:eastAsia="Times New Roman"/>
          <w:szCs w:val="24"/>
        </w:rPr>
        <w:t xml:space="preserve">και των αρχηγών των κομμάτων, </w:t>
      </w:r>
      <w:r w:rsidRPr="001B6A1B">
        <w:rPr>
          <w:rFonts w:eastAsia="Times New Roman"/>
          <w:szCs w:val="24"/>
        </w:rPr>
        <w:t>και να βγει μ</w:t>
      </w:r>
      <w:r>
        <w:rPr>
          <w:rFonts w:eastAsia="Times New Roman"/>
          <w:szCs w:val="24"/>
        </w:rPr>
        <w:t>ι</w:t>
      </w:r>
      <w:r w:rsidRPr="001B6A1B">
        <w:rPr>
          <w:rFonts w:eastAsia="Times New Roman"/>
          <w:szCs w:val="24"/>
        </w:rPr>
        <w:t xml:space="preserve">α κοινή </w:t>
      </w:r>
      <w:r>
        <w:rPr>
          <w:rFonts w:eastAsia="Times New Roman"/>
          <w:szCs w:val="24"/>
        </w:rPr>
        <w:t>α</w:t>
      </w:r>
      <w:r w:rsidRPr="001B6A1B">
        <w:rPr>
          <w:rFonts w:eastAsia="Times New Roman"/>
          <w:szCs w:val="24"/>
        </w:rPr>
        <w:t>νακοίνωση από όλα τα κόμματα</w:t>
      </w:r>
      <w:r>
        <w:rPr>
          <w:rFonts w:eastAsia="Times New Roman"/>
          <w:szCs w:val="24"/>
        </w:rPr>
        <w:t>,</w:t>
      </w:r>
      <w:r w:rsidRPr="001B6A1B">
        <w:rPr>
          <w:rFonts w:eastAsia="Times New Roman"/>
          <w:szCs w:val="24"/>
        </w:rPr>
        <w:t xml:space="preserve"> προκειμένου</w:t>
      </w:r>
      <w:r>
        <w:rPr>
          <w:rFonts w:eastAsia="Times New Roman"/>
          <w:szCs w:val="24"/>
        </w:rPr>
        <w:t xml:space="preserve"> να ενεργοποιηθούν οι διαδικασίες αυτές και στο ΝΑΤΟ και στην </w:t>
      </w:r>
      <w:r w:rsidRPr="001B6A1B">
        <w:rPr>
          <w:rFonts w:eastAsia="Times New Roman"/>
          <w:szCs w:val="24"/>
        </w:rPr>
        <w:t>Ευρωπαϊκή Ένωση και στον Οργανισμό Ηνωμένων Εθνών</w:t>
      </w:r>
      <w:r>
        <w:rPr>
          <w:rFonts w:eastAsia="Times New Roman"/>
          <w:szCs w:val="24"/>
        </w:rPr>
        <w:t>,</w:t>
      </w:r>
      <w:r w:rsidRPr="001B6A1B">
        <w:rPr>
          <w:rFonts w:eastAsia="Times New Roman"/>
          <w:szCs w:val="24"/>
        </w:rPr>
        <w:t xml:space="preserve"> που φοβάμαι πολύ ότι θα </w:t>
      </w:r>
      <w:r>
        <w:rPr>
          <w:rFonts w:eastAsia="Times New Roman"/>
          <w:szCs w:val="24"/>
        </w:rPr>
        <w:t>αναγκαστούμε να το κάνουμε τις επόμενες μέρες.</w:t>
      </w:r>
    </w:p>
    <w:p w14:paraId="6E819B10" w14:textId="77777777" w:rsidR="004B0DF5" w:rsidRDefault="00471FB5">
      <w:pPr>
        <w:spacing w:line="600" w:lineRule="auto"/>
        <w:ind w:firstLine="720"/>
        <w:jc w:val="both"/>
        <w:rPr>
          <w:rFonts w:eastAsia="Times New Roman"/>
          <w:szCs w:val="24"/>
        </w:rPr>
      </w:pPr>
      <w:r>
        <w:rPr>
          <w:rFonts w:eastAsia="Times New Roman"/>
          <w:szCs w:val="24"/>
        </w:rPr>
        <w:t>Ο τίτλος, λοιπόν, της συζητήσεως αυτές τις</w:t>
      </w:r>
      <w:r w:rsidRPr="001B6A1B">
        <w:rPr>
          <w:rFonts w:eastAsia="Times New Roman"/>
          <w:szCs w:val="24"/>
        </w:rPr>
        <w:t xml:space="preserve"> τρεις μέρες για την ψήφο εμπιστοσύνης και την πρότασή </w:t>
      </w:r>
      <w:r>
        <w:rPr>
          <w:rFonts w:eastAsia="Times New Roman"/>
          <w:szCs w:val="24"/>
        </w:rPr>
        <w:t>μομφής</w:t>
      </w:r>
      <w:r w:rsidRPr="001B6A1B">
        <w:rPr>
          <w:rFonts w:eastAsia="Times New Roman"/>
          <w:szCs w:val="24"/>
        </w:rPr>
        <w:t xml:space="preserve"> κατά της Κυβέρνησης </w:t>
      </w:r>
      <w:r>
        <w:rPr>
          <w:rFonts w:eastAsia="Times New Roman"/>
          <w:szCs w:val="24"/>
        </w:rPr>
        <w:t>μ</w:t>
      </w:r>
      <w:r w:rsidRPr="001B6A1B">
        <w:rPr>
          <w:rFonts w:eastAsia="Times New Roman"/>
          <w:szCs w:val="24"/>
        </w:rPr>
        <w:t>ο</w:t>
      </w:r>
      <w:r>
        <w:rPr>
          <w:rFonts w:eastAsia="Times New Roman"/>
          <w:szCs w:val="24"/>
        </w:rPr>
        <w:t xml:space="preserve">ύ </w:t>
      </w:r>
      <w:r w:rsidRPr="001B6A1B">
        <w:rPr>
          <w:rFonts w:eastAsia="Times New Roman"/>
          <w:szCs w:val="24"/>
        </w:rPr>
        <w:t>θύμισε πριν πάρα πολλά χρόνια σε αυτή την Αίθουσα έναν ι</w:t>
      </w:r>
      <w:r w:rsidRPr="001B6A1B">
        <w:rPr>
          <w:rFonts w:eastAsia="Times New Roman"/>
          <w:szCs w:val="24"/>
        </w:rPr>
        <w:t>στορικό Βουλευτή</w:t>
      </w:r>
      <w:r>
        <w:rPr>
          <w:rFonts w:eastAsia="Times New Roman"/>
          <w:szCs w:val="24"/>
        </w:rPr>
        <w:t>,</w:t>
      </w:r>
      <w:r w:rsidRPr="001B6A1B">
        <w:rPr>
          <w:rFonts w:eastAsia="Times New Roman"/>
          <w:szCs w:val="24"/>
        </w:rPr>
        <w:t xml:space="preserve"> πατριώτη </w:t>
      </w:r>
      <w:r w:rsidRPr="001B6A1B">
        <w:rPr>
          <w:rFonts w:eastAsia="Times New Roman"/>
          <w:szCs w:val="24"/>
        </w:rPr>
        <w:lastRenderedPageBreak/>
        <w:t xml:space="preserve">Βουλευτή εκλεγμένο με το ΠΑΣΟΚ </w:t>
      </w:r>
      <w:r>
        <w:rPr>
          <w:rFonts w:eastAsia="Times New Roman"/>
          <w:szCs w:val="24"/>
        </w:rPr>
        <w:t xml:space="preserve">τότε, </w:t>
      </w:r>
      <w:r w:rsidRPr="001B6A1B">
        <w:rPr>
          <w:rFonts w:eastAsia="Times New Roman"/>
          <w:szCs w:val="24"/>
        </w:rPr>
        <w:t xml:space="preserve">τον Δημήτριο Φωκίωνα </w:t>
      </w:r>
      <w:proofErr w:type="spellStart"/>
      <w:r w:rsidRPr="001B6A1B">
        <w:rPr>
          <w:rFonts w:eastAsia="Times New Roman"/>
          <w:szCs w:val="24"/>
        </w:rPr>
        <w:t>Βουνάτσο</w:t>
      </w:r>
      <w:proofErr w:type="spellEnd"/>
      <w:r>
        <w:rPr>
          <w:rFonts w:eastAsia="Times New Roman"/>
          <w:szCs w:val="24"/>
        </w:rPr>
        <w:t>,</w:t>
      </w:r>
      <w:r w:rsidRPr="001B6A1B">
        <w:rPr>
          <w:rFonts w:eastAsia="Times New Roman"/>
          <w:szCs w:val="24"/>
        </w:rPr>
        <w:t xml:space="preserve"> Βουλευτή</w:t>
      </w:r>
      <w:r>
        <w:rPr>
          <w:rFonts w:eastAsia="Times New Roman"/>
          <w:szCs w:val="24"/>
        </w:rPr>
        <w:t xml:space="preserve"> Λέσβου, Λήμνου, όπως</w:t>
      </w:r>
      <w:r w:rsidRPr="001B6A1B">
        <w:rPr>
          <w:rFonts w:eastAsia="Times New Roman"/>
          <w:szCs w:val="24"/>
        </w:rPr>
        <w:t xml:space="preserve"> ο ίδιος έλεγε</w:t>
      </w:r>
      <w:r>
        <w:rPr>
          <w:rFonts w:eastAsia="Times New Roman"/>
          <w:szCs w:val="24"/>
        </w:rPr>
        <w:t>,</w:t>
      </w:r>
      <w:r w:rsidRPr="001B6A1B">
        <w:rPr>
          <w:rFonts w:eastAsia="Times New Roman"/>
          <w:szCs w:val="24"/>
        </w:rPr>
        <w:t xml:space="preserve"> Ίμβρου και </w:t>
      </w:r>
      <w:proofErr w:type="spellStart"/>
      <w:r w:rsidRPr="001B6A1B">
        <w:rPr>
          <w:rFonts w:eastAsia="Times New Roman"/>
          <w:szCs w:val="24"/>
        </w:rPr>
        <w:t>Τενέδου</w:t>
      </w:r>
      <w:proofErr w:type="spellEnd"/>
      <w:r>
        <w:rPr>
          <w:rFonts w:eastAsia="Times New Roman"/>
          <w:szCs w:val="24"/>
        </w:rPr>
        <w:t>, ο οποίος σε μι</w:t>
      </w:r>
      <w:r w:rsidRPr="001B6A1B">
        <w:rPr>
          <w:rFonts w:eastAsia="Times New Roman"/>
          <w:szCs w:val="24"/>
        </w:rPr>
        <w:t xml:space="preserve">α τέτοια αντιπαράθεση </w:t>
      </w:r>
      <w:r>
        <w:rPr>
          <w:rFonts w:eastAsia="Times New Roman"/>
          <w:szCs w:val="24"/>
        </w:rPr>
        <w:t xml:space="preserve">χρησιμοποίησε τους στίχους του </w:t>
      </w:r>
      <w:proofErr w:type="spellStart"/>
      <w:r>
        <w:rPr>
          <w:rFonts w:eastAsia="Times New Roman"/>
          <w:szCs w:val="24"/>
        </w:rPr>
        <w:t>Μποστ</w:t>
      </w:r>
      <w:proofErr w:type="spellEnd"/>
      <w:r>
        <w:rPr>
          <w:rFonts w:eastAsia="Times New Roman"/>
          <w:szCs w:val="24"/>
        </w:rPr>
        <w:t xml:space="preserve"> στο</w:t>
      </w:r>
      <w:r w:rsidRPr="001B6A1B">
        <w:rPr>
          <w:rFonts w:eastAsia="Times New Roman"/>
          <w:szCs w:val="24"/>
        </w:rPr>
        <w:t xml:space="preserve"> περίφημο ποίημα </w:t>
      </w:r>
      <w:r>
        <w:rPr>
          <w:rFonts w:eastAsia="Times New Roman"/>
          <w:szCs w:val="24"/>
        </w:rPr>
        <w:t>«</w:t>
      </w:r>
      <w:r>
        <w:rPr>
          <w:rFonts w:eastAsia="Times New Roman"/>
          <w:szCs w:val="24"/>
        </w:rPr>
        <w:t>Η</w:t>
      </w:r>
      <w:r w:rsidRPr="001B6A1B">
        <w:rPr>
          <w:rFonts w:eastAsia="Times New Roman"/>
          <w:szCs w:val="24"/>
        </w:rPr>
        <w:t xml:space="preserve"> </w:t>
      </w:r>
      <w:r w:rsidRPr="001B6A1B">
        <w:rPr>
          <w:rFonts w:eastAsia="Times New Roman"/>
          <w:szCs w:val="24"/>
        </w:rPr>
        <w:t>Νήσος των Αζορών</w:t>
      </w:r>
      <w:r>
        <w:rPr>
          <w:rFonts w:eastAsia="Times New Roman"/>
          <w:szCs w:val="24"/>
        </w:rPr>
        <w:t>»,</w:t>
      </w:r>
      <w:r w:rsidRPr="001B6A1B">
        <w:rPr>
          <w:rFonts w:eastAsia="Times New Roman"/>
          <w:szCs w:val="24"/>
        </w:rPr>
        <w:t xml:space="preserve"> διότι </w:t>
      </w:r>
      <w:r>
        <w:rPr>
          <w:rFonts w:eastAsia="Times New Roman"/>
          <w:szCs w:val="24"/>
        </w:rPr>
        <w:t xml:space="preserve">όλα </w:t>
      </w:r>
      <w:r w:rsidRPr="001B6A1B">
        <w:rPr>
          <w:rFonts w:eastAsia="Times New Roman"/>
          <w:szCs w:val="24"/>
        </w:rPr>
        <w:t>συζητήθηκαν εδώ</w:t>
      </w:r>
      <w:r>
        <w:rPr>
          <w:rFonts w:eastAsia="Times New Roman"/>
          <w:szCs w:val="24"/>
        </w:rPr>
        <w:t>,</w:t>
      </w:r>
      <w:r w:rsidRPr="001B6A1B">
        <w:rPr>
          <w:rFonts w:eastAsia="Times New Roman"/>
          <w:szCs w:val="24"/>
        </w:rPr>
        <w:t xml:space="preserve"> </w:t>
      </w:r>
      <w:r>
        <w:rPr>
          <w:rFonts w:eastAsia="Times New Roman"/>
          <w:szCs w:val="24"/>
        </w:rPr>
        <w:t>πλην εκείνου που θα έπρεπε</w:t>
      </w:r>
      <w:r w:rsidRPr="001B6A1B">
        <w:rPr>
          <w:rFonts w:eastAsia="Times New Roman"/>
          <w:szCs w:val="24"/>
        </w:rPr>
        <w:t xml:space="preserve"> </w:t>
      </w:r>
      <w:r>
        <w:rPr>
          <w:rFonts w:eastAsia="Times New Roman"/>
          <w:szCs w:val="24"/>
        </w:rPr>
        <w:t xml:space="preserve">να ζητηθεί. </w:t>
      </w:r>
      <w:r w:rsidRPr="001B6A1B">
        <w:rPr>
          <w:rFonts w:eastAsia="Times New Roman"/>
          <w:szCs w:val="24"/>
        </w:rPr>
        <w:t>Ακούσαμε για κότερα</w:t>
      </w:r>
      <w:r>
        <w:rPr>
          <w:rFonts w:eastAsia="Times New Roman"/>
          <w:szCs w:val="24"/>
        </w:rPr>
        <w:t>, ακούσαμε για το αντιδικτατορικό ή όχι</w:t>
      </w:r>
      <w:r w:rsidRPr="001B6A1B">
        <w:rPr>
          <w:rFonts w:eastAsia="Times New Roman"/>
          <w:szCs w:val="24"/>
        </w:rPr>
        <w:t xml:space="preserve"> </w:t>
      </w:r>
      <w:r>
        <w:rPr>
          <w:rFonts w:eastAsia="Times New Roman"/>
          <w:szCs w:val="24"/>
        </w:rPr>
        <w:t xml:space="preserve">παρελθόν του καθενός. Θυμίζω ότι αυτό το ποίημα είχε απαγορευτεί, </w:t>
      </w:r>
      <w:r w:rsidRPr="001B6A1B">
        <w:rPr>
          <w:rFonts w:eastAsia="Times New Roman"/>
          <w:szCs w:val="24"/>
        </w:rPr>
        <w:t>γιατί οι συνταγματάρχες πιστέψανε</w:t>
      </w:r>
      <w:r>
        <w:rPr>
          <w:rFonts w:eastAsia="Times New Roman"/>
          <w:szCs w:val="24"/>
        </w:rPr>
        <w:t>,</w:t>
      </w:r>
      <w:r w:rsidRPr="001B6A1B">
        <w:rPr>
          <w:rFonts w:eastAsia="Times New Roman"/>
          <w:szCs w:val="24"/>
        </w:rPr>
        <w:t xml:space="preserve"> λέει</w:t>
      </w:r>
      <w:r>
        <w:rPr>
          <w:rFonts w:eastAsia="Times New Roman"/>
          <w:szCs w:val="24"/>
        </w:rPr>
        <w:t>,</w:t>
      </w:r>
      <w:r w:rsidRPr="001B6A1B">
        <w:rPr>
          <w:rFonts w:eastAsia="Times New Roman"/>
          <w:szCs w:val="24"/>
        </w:rPr>
        <w:t xml:space="preserve"> ότι τ</w:t>
      </w:r>
      <w:r w:rsidRPr="001B6A1B">
        <w:rPr>
          <w:rFonts w:eastAsia="Times New Roman"/>
          <w:szCs w:val="24"/>
        </w:rPr>
        <w:t xml:space="preserve">ο έγραψε τότε </w:t>
      </w:r>
      <w:r>
        <w:rPr>
          <w:rFonts w:eastAsia="Times New Roman"/>
          <w:szCs w:val="24"/>
        </w:rPr>
        <w:t xml:space="preserve">ο </w:t>
      </w:r>
      <w:proofErr w:type="spellStart"/>
      <w:r>
        <w:rPr>
          <w:rFonts w:eastAsia="Times New Roman"/>
          <w:szCs w:val="24"/>
        </w:rPr>
        <w:t>Μποστ</w:t>
      </w:r>
      <w:proofErr w:type="spellEnd"/>
      <w:r>
        <w:rPr>
          <w:rFonts w:eastAsia="Times New Roman"/>
          <w:szCs w:val="24"/>
        </w:rPr>
        <w:t xml:space="preserve"> και το </w:t>
      </w:r>
      <w:r w:rsidRPr="001B6A1B">
        <w:rPr>
          <w:rFonts w:eastAsia="Times New Roman"/>
          <w:szCs w:val="24"/>
        </w:rPr>
        <w:t xml:space="preserve">μελοποίησε </w:t>
      </w:r>
      <w:r>
        <w:rPr>
          <w:rFonts w:eastAsia="Times New Roman"/>
          <w:szCs w:val="24"/>
        </w:rPr>
        <w:t>ο Θεοδωράκης και το</w:t>
      </w:r>
      <w:r w:rsidRPr="001B6A1B">
        <w:rPr>
          <w:rFonts w:eastAsia="Times New Roman"/>
          <w:szCs w:val="24"/>
        </w:rPr>
        <w:t xml:space="preserve"> </w:t>
      </w:r>
      <w:r>
        <w:rPr>
          <w:rFonts w:eastAsia="Times New Roman"/>
          <w:szCs w:val="24"/>
        </w:rPr>
        <w:t>τραγούδησε ο</w:t>
      </w:r>
      <w:r w:rsidRPr="001B6A1B">
        <w:rPr>
          <w:rFonts w:eastAsia="Times New Roman"/>
          <w:szCs w:val="24"/>
        </w:rPr>
        <w:t xml:space="preserve"> </w:t>
      </w:r>
      <w:proofErr w:type="spellStart"/>
      <w:r w:rsidRPr="001B6A1B">
        <w:rPr>
          <w:rFonts w:eastAsia="Times New Roman"/>
          <w:szCs w:val="24"/>
        </w:rPr>
        <w:t>Μπιθικώτσης</w:t>
      </w:r>
      <w:proofErr w:type="spellEnd"/>
      <w:r w:rsidRPr="001B6A1B">
        <w:rPr>
          <w:rFonts w:eastAsia="Times New Roman"/>
          <w:szCs w:val="24"/>
        </w:rPr>
        <w:t xml:space="preserve"> </w:t>
      </w:r>
      <w:r>
        <w:rPr>
          <w:rFonts w:eastAsia="Times New Roman"/>
          <w:szCs w:val="24"/>
        </w:rPr>
        <w:t xml:space="preserve">σαν </w:t>
      </w:r>
      <w:r w:rsidRPr="001B6A1B">
        <w:rPr>
          <w:rFonts w:eastAsia="Times New Roman"/>
          <w:szCs w:val="24"/>
        </w:rPr>
        <w:t>αντίσταση για τις νήσους εξορίας</w:t>
      </w:r>
      <w:r>
        <w:rPr>
          <w:rFonts w:eastAsia="Times New Roman"/>
          <w:szCs w:val="24"/>
        </w:rPr>
        <w:t>.</w:t>
      </w:r>
      <w:r w:rsidRPr="001B6A1B">
        <w:rPr>
          <w:rFonts w:eastAsia="Times New Roman"/>
          <w:szCs w:val="24"/>
        </w:rPr>
        <w:t xml:space="preserve"> </w:t>
      </w:r>
      <w:r>
        <w:rPr>
          <w:rFonts w:eastAsia="Times New Roman"/>
          <w:szCs w:val="24"/>
        </w:rPr>
        <w:t>Έλεγε, λ</w:t>
      </w:r>
      <w:r w:rsidRPr="001B6A1B">
        <w:rPr>
          <w:rFonts w:eastAsia="Times New Roman"/>
          <w:szCs w:val="24"/>
        </w:rPr>
        <w:t>οιπόν</w:t>
      </w:r>
      <w:r>
        <w:rPr>
          <w:rFonts w:eastAsia="Times New Roman"/>
          <w:szCs w:val="24"/>
        </w:rPr>
        <w:t>,</w:t>
      </w:r>
      <w:r w:rsidRPr="001B6A1B">
        <w:rPr>
          <w:rFonts w:eastAsia="Times New Roman"/>
          <w:szCs w:val="24"/>
        </w:rPr>
        <w:t xml:space="preserve"> στο</w:t>
      </w:r>
      <w:r>
        <w:rPr>
          <w:rFonts w:eastAsia="Times New Roman"/>
          <w:szCs w:val="24"/>
        </w:rPr>
        <w:t>ν</w:t>
      </w:r>
      <w:r w:rsidRPr="001B6A1B">
        <w:rPr>
          <w:rFonts w:eastAsia="Times New Roman"/>
          <w:szCs w:val="24"/>
        </w:rPr>
        <w:t xml:space="preserve"> τρίτο στίχο</w:t>
      </w:r>
      <w:r w:rsidRPr="006A50F6">
        <w:rPr>
          <w:rFonts w:eastAsia="Times New Roman"/>
          <w:szCs w:val="24"/>
        </w:rPr>
        <w:t>:</w:t>
      </w:r>
      <w:r>
        <w:rPr>
          <w:rFonts w:eastAsia="Times New Roman"/>
          <w:szCs w:val="24"/>
        </w:rPr>
        <w:t xml:space="preserve"> «Κ</w:t>
      </w:r>
      <w:r w:rsidRPr="001B6A1B">
        <w:rPr>
          <w:rFonts w:eastAsia="Times New Roman"/>
          <w:szCs w:val="24"/>
        </w:rPr>
        <w:t>αι αργότερα και αργότερα πλησίασαν δύο κότερα</w:t>
      </w:r>
      <w:r>
        <w:rPr>
          <w:rFonts w:eastAsia="Times New Roman"/>
          <w:szCs w:val="24"/>
        </w:rPr>
        <w:t>,</w:t>
      </w:r>
      <w:r w:rsidRPr="001B6A1B">
        <w:rPr>
          <w:rFonts w:eastAsia="Times New Roman"/>
          <w:szCs w:val="24"/>
        </w:rPr>
        <w:t xml:space="preserve"> ήρθε και ένα βαπόρι</w:t>
      </w:r>
      <w:r>
        <w:rPr>
          <w:rFonts w:eastAsia="Times New Roman"/>
          <w:szCs w:val="24"/>
        </w:rPr>
        <w:t>,</w:t>
      </w:r>
      <w:r w:rsidRPr="001B6A1B">
        <w:rPr>
          <w:rFonts w:eastAsia="Times New Roman"/>
          <w:szCs w:val="24"/>
        </w:rPr>
        <w:t xml:space="preserve"> ματαίως ψάχνει για </w:t>
      </w:r>
      <w:r>
        <w:rPr>
          <w:rFonts w:eastAsia="Times New Roman"/>
          <w:szCs w:val="24"/>
        </w:rPr>
        <w:t>να βρει τον</w:t>
      </w:r>
      <w:r>
        <w:rPr>
          <w:rFonts w:eastAsia="Times New Roman"/>
          <w:szCs w:val="24"/>
        </w:rPr>
        <w:t xml:space="preserve"> νέο και την κόρη».</w:t>
      </w:r>
    </w:p>
    <w:p w14:paraId="6E819B11" w14:textId="77777777" w:rsidR="004B0DF5" w:rsidRDefault="00471FB5">
      <w:pPr>
        <w:spacing w:line="600" w:lineRule="auto"/>
        <w:ind w:firstLine="720"/>
        <w:jc w:val="both"/>
        <w:rPr>
          <w:rFonts w:eastAsia="Times New Roman"/>
          <w:szCs w:val="24"/>
        </w:rPr>
      </w:pPr>
      <w:r>
        <w:rPr>
          <w:rFonts w:eastAsia="Times New Roman"/>
          <w:szCs w:val="24"/>
        </w:rPr>
        <w:t>Ματαίως</w:t>
      </w:r>
      <w:r w:rsidRPr="001B6A1B">
        <w:rPr>
          <w:rFonts w:eastAsia="Times New Roman"/>
          <w:szCs w:val="24"/>
        </w:rPr>
        <w:t xml:space="preserve"> ο ελληνικός λαός</w:t>
      </w:r>
      <w:r>
        <w:rPr>
          <w:rFonts w:eastAsia="Times New Roman"/>
          <w:szCs w:val="24"/>
        </w:rPr>
        <w:t>,</w:t>
      </w:r>
      <w:r w:rsidRPr="001B6A1B">
        <w:rPr>
          <w:rFonts w:eastAsia="Times New Roman"/>
          <w:szCs w:val="24"/>
        </w:rPr>
        <w:t xml:space="preserve"> </w:t>
      </w:r>
      <w:r>
        <w:rPr>
          <w:rFonts w:eastAsia="Times New Roman"/>
          <w:szCs w:val="24"/>
        </w:rPr>
        <w:t>όμως,</w:t>
      </w:r>
      <w:r w:rsidRPr="001B6A1B">
        <w:rPr>
          <w:rFonts w:eastAsia="Times New Roman"/>
          <w:szCs w:val="24"/>
        </w:rPr>
        <w:t xml:space="preserve"> ψάχνει να βρει τη συζήτηση εδώ την πολιτική</w:t>
      </w:r>
      <w:r>
        <w:rPr>
          <w:rFonts w:eastAsia="Times New Roman"/>
          <w:szCs w:val="24"/>
        </w:rPr>
        <w:t>,</w:t>
      </w:r>
      <w:r w:rsidRPr="001B6A1B">
        <w:rPr>
          <w:rFonts w:eastAsia="Times New Roman"/>
          <w:szCs w:val="24"/>
        </w:rPr>
        <w:t xml:space="preserve"> </w:t>
      </w:r>
      <w:r>
        <w:rPr>
          <w:rFonts w:eastAsia="Times New Roman"/>
          <w:szCs w:val="24"/>
        </w:rPr>
        <w:t>τ</w:t>
      </w:r>
      <w:r w:rsidRPr="001B6A1B">
        <w:rPr>
          <w:rFonts w:eastAsia="Times New Roman"/>
          <w:szCs w:val="24"/>
        </w:rPr>
        <w:t>η συζήτηση για την Ευρώπη</w:t>
      </w:r>
      <w:r>
        <w:rPr>
          <w:rFonts w:eastAsia="Times New Roman"/>
          <w:szCs w:val="24"/>
        </w:rPr>
        <w:t>, ψάχνει να βρει τη</w:t>
      </w:r>
      <w:r w:rsidRPr="001B6A1B">
        <w:rPr>
          <w:rFonts w:eastAsia="Times New Roman"/>
          <w:szCs w:val="24"/>
        </w:rPr>
        <w:t xml:space="preserve"> συζήτηση με τις πολιτικές θέσεις του κάθε κόμματος</w:t>
      </w:r>
      <w:r>
        <w:rPr>
          <w:rFonts w:eastAsia="Times New Roman"/>
          <w:szCs w:val="24"/>
        </w:rPr>
        <w:t>,</w:t>
      </w:r>
      <w:r w:rsidRPr="001B6A1B">
        <w:rPr>
          <w:rFonts w:eastAsia="Times New Roman"/>
          <w:szCs w:val="24"/>
        </w:rPr>
        <w:t xml:space="preserve"> ψάχνει να βρει για ποιο</w:t>
      </w:r>
      <w:r>
        <w:rPr>
          <w:rFonts w:eastAsia="Times New Roman"/>
          <w:szCs w:val="24"/>
        </w:rPr>
        <w:t>ν</w:t>
      </w:r>
      <w:r w:rsidRPr="001B6A1B">
        <w:rPr>
          <w:rFonts w:eastAsia="Times New Roman"/>
          <w:szCs w:val="24"/>
        </w:rPr>
        <w:t xml:space="preserve"> λόγο μέμφεται </w:t>
      </w:r>
      <w:r>
        <w:rPr>
          <w:rFonts w:eastAsia="Times New Roman"/>
          <w:szCs w:val="24"/>
        </w:rPr>
        <w:t xml:space="preserve">η </w:t>
      </w:r>
      <w:r>
        <w:rPr>
          <w:rFonts w:eastAsia="Times New Roman"/>
          <w:szCs w:val="24"/>
        </w:rPr>
        <w:lastRenderedPageBreak/>
        <w:t xml:space="preserve">Αξιωματική </w:t>
      </w:r>
      <w:r>
        <w:rPr>
          <w:rFonts w:eastAsia="Times New Roman"/>
          <w:szCs w:val="24"/>
        </w:rPr>
        <w:t>Αντιπολίτευση την Κυβέρνηση,</w:t>
      </w:r>
      <w:r w:rsidRPr="001B6A1B">
        <w:rPr>
          <w:rFonts w:eastAsia="Times New Roman"/>
          <w:szCs w:val="24"/>
        </w:rPr>
        <w:t xml:space="preserve"> για ποιους πολιτικούς λόγους και </w:t>
      </w:r>
      <w:r>
        <w:rPr>
          <w:rFonts w:eastAsia="Times New Roman"/>
          <w:szCs w:val="24"/>
        </w:rPr>
        <w:t>για</w:t>
      </w:r>
      <w:r w:rsidRPr="001B6A1B">
        <w:rPr>
          <w:rFonts w:eastAsia="Times New Roman"/>
          <w:szCs w:val="24"/>
        </w:rPr>
        <w:t xml:space="preserve"> ποιους λόγους η Κυβέρνηση ζητά την ψήφο </w:t>
      </w:r>
      <w:r>
        <w:rPr>
          <w:rFonts w:eastAsia="Times New Roman"/>
          <w:szCs w:val="24"/>
        </w:rPr>
        <w:t>εμπιστοσύνης</w:t>
      </w:r>
      <w:r w:rsidRPr="001B6A1B">
        <w:rPr>
          <w:rFonts w:eastAsia="Times New Roman"/>
          <w:szCs w:val="24"/>
        </w:rPr>
        <w:t xml:space="preserve"> του ελληνικού λαού</w:t>
      </w:r>
      <w:r>
        <w:rPr>
          <w:rFonts w:eastAsia="Times New Roman"/>
          <w:szCs w:val="24"/>
        </w:rPr>
        <w:t>.</w:t>
      </w:r>
    </w:p>
    <w:p w14:paraId="6E819B12" w14:textId="77777777" w:rsidR="004B0DF5" w:rsidRDefault="00471FB5">
      <w:pPr>
        <w:spacing w:line="600" w:lineRule="auto"/>
        <w:ind w:firstLine="720"/>
        <w:jc w:val="both"/>
        <w:rPr>
          <w:rFonts w:eastAsia="Times New Roman"/>
          <w:szCs w:val="24"/>
        </w:rPr>
      </w:pPr>
      <w:r w:rsidRPr="001B6A1B">
        <w:rPr>
          <w:rFonts w:eastAsia="Times New Roman"/>
          <w:szCs w:val="24"/>
        </w:rPr>
        <w:t xml:space="preserve">Δεν άκουσε τίποτα από όλα αυτά </w:t>
      </w:r>
      <w:r>
        <w:rPr>
          <w:rFonts w:eastAsia="Times New Roman"/>
          <w:szCs w:val="24"/>
        </w:rPr>
        <w:t>και αυτό πρέπει να το λάβει σοβαρά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του ο Έλληνας πολίτης, </w:t>
      </w:r>
      <w:r w:rsidRPr="001B6A1B">
        <w:rPr>
          <w:rFonts w:eastAsia="Times New Roman"/>
          <w:szCs w:val="24"/>
        </w:rPr>
        <w:t xml:space="preserve">όταν θα ψηφίσει </w:t>
      </w:r>
      <w:r>
        <w:rPr>
          <w:rFonts w:eastAsia="Times New Roman"/>
          <w:szCs w:val="24"/>
        </w:rPr>
        <w:t>στι</w:t>
      </w:r>
      <w:r>
        <w:rPr>
          <w:rFonts w:eastAsia="Times New Roman"/>
          <w:szCs w:val="24"/>
        </w:rPr>
        <w:t xml:space="preserve">ς </w:t>
      </w:r>
      <w:r w:rsidRPr="001B6A1B">
        <w:rPr>
          <w:rFonts w:eastAsia="Times New Roman"/>
          <w:szCs w:val="24"/>
        </w:rPr>
        <w:t>26 του μηνός για τις ευρωεκλογές</w:t>
      </w:r>
      <w:r>
        <w:rPr>
          <w:rFonts w:eastAsia="Times New Roman"/>
          <w:szCs w:val="24"/>
        </w:rPr>
        <w:t>. Δεν θα ψηφίσει για</w:t>
      </w:r>
      <w:r w:rsidRPr="001B6A1B">
        <w:rPr>
          <w:rFonts w:eastAsia="Times New Roman"/>
          <w:szCs w:val="24"/>
        </w:rPr>
        <w:t xml:space="preserve"> τις εθνικές εκλογές</w:t>
      </w:r>
      <w:r>
        <w:rPr>
          <w:rFonts w:eastAsia="Times New Roman"/>
          <w:szCs w:val="24"/>
        </w:rPr>
        <w:t xml:space="preserve">, δεν θα ψηφίσει </w:t>
      </w:r>
      <w:r w:rsidRPr="001B6A1B">
        <w:rPr>
          <w:rFonts w:eastAsia="Times New Roman"/>
          <w:szCs w:val="24"/>
        </w:rPr>
        <w:t xml:space="preserve">την Κυβέρνηση </w:t>
      </w:r>
      <w:r>
        <w:rPr>
          <w:rFonts w:eastAsia="Times New Roman"/>
          <w:szCs w:val="24"/>
        </w:rPr>
        <w:t xml:space="preserve">του τόπου, </w:t>
      </w:r>
      <w:r w:rsidRPr="001B6A1B">
        <w:rPr>
          <w:rFonts w:eastAsia="Times New Roman"/>
          <w:szCs w:val="24"/>
        </w:rPr>
        <w:t>αλλά πρέπει να δώσει μ</w:t>
      </w:r>
      <w:r>
        <w:rPr>
          <w:rFonts w:eastAsia="Times New Roman"/>
          <w:szCs w:val="24"/>
        </w:rPr>
        <w:t>ι</w:t>
      </w:r>
      <w:r w:rsidRPr="001B6A1B">
        <w:rPr>
          <w:rFonts w:eastAsia="Times New Roman"/>
          <w:szCs w:val="24"/>
        </w:rPr>
        <w:t>α απάντηση</w:t>
      </w:r>
      <w:r>
        <w:rPr>
          <w:rFonts w:eastAsia="Times New Roman"/>
          <w:szCs w:val="24"/>
        </w:rPr>
        <w:t>, μι</w:t>
      </w:r>
      <w:r w:rsidRPr="001B6A1B">
        <w:rPr>
          <w:rFonts w:eastAsia="Times New Roman"/>
          <w:szCs w:val="24"/>
        </w:rPr>
        <w:t>α απάντηση πολιτική που αφορά την Ευρώπη</w:t>
      </w:r>
      <w:r>
        <w:rPr>
          <w:rFonts w:eastAsia="Times New Roman"/>
          <w:szCs w:val="24"/>
        </w:rPr>
        <w:t>, αλλά και μι</w:t>
      </w:r>
      <w:r w:rsidRPr="001B6A1B">
        <w:rPr>
          <w:rFonts w:eastAsia="Times New Roman"/>
          <w:szCs w:val="24"/>
        </w:rPr>
        <w:t>α απάντηση για το κάθε κόμμα εσωτερικά</w:t>
      </w:r>
      <w:r>
        <w:rPr>
          <w:rFonts w:eastAsia="Times New Roman"/>
          <w:szCs w:val="24"/>
        </w:rPr>
        <w:t>.</w:t>
      </w:r>
      <w:r w:rsidRPr="001B6A1B">
        <w:rPr>
          <w:rFonts w:eastAsia="Times New Roman"/>
          <w:szCs w:val="24"/>
        </w:rPr>
        <w:t xml:space="preserve"> </w:t>
      </w:r>
    </w:p>
    <w:p w14:paraId="6E819B1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Εγκρίνει </w:t>
      </w:r>
      <w:r w:rsidRPr="006D4435">
        <w:rPr>
          <w:rFonts w:eastAsia="Times New Roman" w:cs="Times New Roman"/>
          <w:szCs w:val="24"/>
        </w:rPr>
        <w:t>ο ψηφοφόρος του ΣΥΡΙΖΑ τις βασι</w:t>
      </w:r>
      <w:r>
        <w:rPr>
          <w:rFonts w:eastAsia="Times New Roman" w:cs="Times New Roman"/>
          <w:szCs w:val="24"/>
        </w:rPr>
        <w:t>λι</w:t>
      </w:r>
      <w:r w:rsidRPr="006D4435">
        <w:rPr>
          <w:rFonts w:eastAsia="Times New Roman" w:cs="Times New Roman"/>
          <w:szCs w:val="24"/>
        </w:rPr>
        <w:t>κές συνιστώσες</w:t>
      </w:r>
      <w:r>
        <w:rPr>
          <w:rFonts w:eastAsia="Times New Roman" w:cs="Times New Roman"/>
          <w:szCs w:val="24"/>
        </w:rPr>
        <w:t>;</w:t>
      </w:r>
      <w:r w:rsidRPr="006D4435">
        <w:rPr>
          <w:rFonts w:eastAsia="Times New Roman" w:cs="Times New Roman"/>
          <w:szCs w:val="24"/>
        </w:rPr>
        <w:t xml:space="preserve"> Εγκρίνει ο ψηφοφόρος του ΣΥΡΙΖΑ υποψηφίους όπως ο </w:t>
      </w:r>
      <w:r>
        <w:rPr>
          <w:rFonts w:eastAsia="Times New Roman" w:cs="Times New Roman"/>
          <w:szCs w:val="24"/>
        </w:rPr>
        <w:t>κ.</w:t>
      </w:r>
      <w:r w:rsidRPr="006D4435">
        <w:rPr>
          <w:rFonts w:eastAsia="Times New Roman" w:cs="Times New Roman"/>
          <w:szCs w:val="24"/>
        </w:rPr>
        <w:t xml:space="preserve"> Πέτρος Κόκκαλης</w:t>
      </w:r>
      <w:r>
        <w:rPr>
          <w:rFonts w:eastAsia="Times New Roman" w:cs="Times New Roman"/>
          <w:szCs w:val="24"/>
        </w:rPr>
        <w:t>,</w:t>
      </w:r>
      <w:r w:rsidRPr="006D4435">
        <w:rPr>
          <w:rFonts w:eastAsia="Times New Roman" w:cs="Times New Roman"/>
          <w:szCs w:val="24"/>
        </w:rPr>
        <w:t xml:space="preserve"> εκπρόσωπος δύο εταιρειών που προμηθεύουν το ελληνικό δημόσιο</w:t>
      </w:r>
      <w:r>
        <w:rPr>
          <w:rFonts w:eastAsia="Times New Roman" w:cs="Times New Roman"/>
          <w:szCs w:val="24"/>
        </w:rPr>
        <w:t>;</w:t>
      </w:r>
      <w:r w:rsidRPr="006D4435">
        <w:rPr>
          <w:rFonts w:eastAsia="Times New Roman" w:cs="Times New Roman"/>
          <w:szCs w:val="24"/>
        </w:rPr>
        <w:t xml:space="preserve"> Έκρινε ο ψηφοφόρος</w:t>
      </w:r>
      <w:r>
        <w:rPr>
          <w:rFonts w:eastAsia="Times New Roman" w:cs="Times New Roman"/>
          <w:szCs w:val="24"/>
        </w:rPr>
        <w:t xml:space="preserve"> της </w:t>
      </w:r>
      <w:r w:rsidRPr="006D4435">
        <w:rPr>
          <w:rFonts w:eastAsia="Times New Roman" w:cs="Times New Roman"/>
          <w:szCs w:val="24"/>
        </w:rPr>
        <w:t xml:space="preserve">Νέας Δημοκρατίας τον </w:t>
      </w:r>
      <w:r>
        <w:rPr>
          <w:rFonts w:eastAsia="Times New Roman" w:cs="Times New Roman"/>
          <w:szCs w:val="24"/>
        </w:rPr>
        <w:t>κ.</w:t>
      </w:r>
      <w:r w:rsidRPr="006D4435">
        <w:rPr>
          <w:rFonts w:eastAsia="Times New Roman" w:cs="Times New Roman"/>
          <w:szCs w:val="24"/>
        </w:rPr>
        <w:t xml:space="preserve"> </w:t>
      </w:r>
      <w:proofErr w:type="spellStart"/>
      <w:r w:rsidRPr="006D4435">
        <w:rPr>
          <w:rFonts w:eastAsia="Times New Roman" w:cs="Times New Roman"/>
          <w:szCs w:val="24"/>
        </w:rPr>
        <w:t>Καιρίδη</w:t>
      </w:r>
      <w:proofErr w:type="spellEnd"/>
      <w:r>
        <w:rPr>
          <w:rFonts w:eastAsia="Times New Roman" w:cs="Times New Roman"/>
          <w:szCs w:val="24"/>
        </w:rPr>
        <w:t>,</w:t>
      </w:r>
      <w:r w:rsidRPr="006D4435">
        <w:rPr>
          <w:rFonts w:eastAsia="Times New Roman" w:cs="Times New Roman"/>
          <w:szCs w:val="24"/>
        </w:rPr>
        <w:t xml:space="preserve"> τον </w:t>
      </w:r>
      <w:r>
        <w:rPr>
          <w:rFonts w:eastAsia="Times New Roman" w:cs="Times New Roman"/>
          <w:szCs w:val="24"/>
        </w:rPr>
        <w:t>κ.</w:t>
      </w:r>
      <w:r w:rsidRPr="006D4435">
        <w:rPr>
          <w:rFonts w:eastAsia="Times New Roman" w:cs="Times New Roman"/>
          <w:szCs w:val="24"/>
        </w:rPr>
        <w:t xml:space="preserve"> Ψαριανό ή το</w:t>
      </w:r>
      <w:r w:rsidRPr="006D4435">
        <w:rPr>
          <w:rFonts w:eastAsia="Times New Roman" w:cs="Times New Roman"/>
          <w:szCs w:val="24"/>
        </w:rPr>
        <w:t xml:space="preserve">ν </w:t>
      </w:r>
      <w:r>
        <w:rPr>
          <w:rFonts w:eastAsia="Times New Roman" w:cs="Times New Roman"/>
          <w:szCs w:val="24"/>
        </w:rPr>
        <w:t>κ.</w:t>
      </w:r>
      <w:r w:rsidRPr="006D4435">
        <w:rPr>
          <w:rFonts w:eastAsia="Times New Roman" w:cs="Times New Roman"/>
          <w:szCs w:val="24"/>
        </w:rPr>
        <w:t xml:space="preserve"> </w:t>
      </w:r>
      <w:proofErr w:type="spellStart"/>
      <w:r w:rsidRPr="006D4435">
        <w:rPr>
          <w:rFonts w:eastAsia="Times New Roman" w:cs="Times New Roman"/>
          <w:szCs w:val="24"/>
        </w:rPr>
        <w:t>Τατσόπουλο</w:t>
      </w:r>
      <w:proofErr w:type="spellEnd"/>
      <w:r>
        <w:rPr>
          <w:rFonts w:eastAsia="Times New Roman" w:cs="Times New Roman"/>
          <w:szCs w:val="24"/>
        </w:rPr>
        <w:t>;</w:t>
      </w:r>
      <w:r w:rsidRPr="006D4435">
        <w:rPr>
          <w:rFonts w:eastAsia="Times New Roman" w:cs="Times New Roman"/>
          <w:szCs w:val="24"/>
        </w:rPr>
        <w:t xml:space="preserve"> Αυτά θα έπρεπε να λάβει</w:t>
      </w:r>
      <w:r>
        <w:rPr>
          <w:rFonts w:eastAsia="Times New Roman" w:cs="Times New Roman"/>
          <w:szCs w:val="24"/>
        </w:rPr>
        <w:t xml:space="preserve">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ο Έλληνας πολίτης, όταν θα </w:t>
      </w:r>
      <w:r w:rsidRPr="006D4435">
        <w:rPr>
          <w:rFonts w:eastAsia="Times New Roman" w:cs="Times New Roman"/>
          <w:szCs w:val="24"/>
        </w:rPr>
        <w:t>ψηφίσει</w:t>
      </w:r>
      <w:r>
        <w:rPr>
          <w:rFonts w:eastAsia="Times New Roman" w:cs="Times New Roman"/>
          <w:szCs w:val="24"/>
        </w:rPr>
        <w:t>.</w:t>
      </w:r>
      <w:r w:rsidRPr="006D4435">
        <w:rPr>
          <w:rFonts w:eastAsia="Times New Roman" w:cs="Times New Roman"/>
          <w:szCs w:val="24"/>
        </w:rPr>
        <w:t xml:space="preserve"> </w:t>
      </w:r>
    </w:p>
    <w:p w14:paraId="6E819B14" w14:textId="77777777" w:rsidR="004B0DF5" w:rsidRDefault="00471FB5">
      <w:pPr>
        <w:spacing w:line="600" w:lineRule="auto"/>
        <w:ind w:firstLine="720"/>
        <w:jc w:val="both"/>
        <w:rPr>
          <w:rFonts w:eastAsia="Times New Roman" w:cs="Times New Roman"/>
          <w:szCs w:val="24"/>
        </w:rPr>
      </w:pPr>
      <w:r w:rsidRPr="006D4435">
        <w:rPr>
          <w:rFonts w:eastAsia="Times New Roman" w:cs="Times New Roman"/>
          <w:szCs w:val="24"/>
        </w:rPr>
        <w:lastRenderedPageBreak/>
        <w:t xml:space="preserve">Εμείς </w:t>
      </w:r>
      <w:r>
        <w:rPr>
          <w:rFonts w:eastAsia="Times New Roman" w:cs="Times New Roman"/>
          <w:szCs w:val="24"/>
        </w:rPr>
        <w:t>δεν θα δώσουμε</w:t>
      </w:r>
      <w:r w:rsidRPr="006D4435">
        <w:rPr>
          <w:rFonts w:eastAsia="Times New Roman" w:cs="Times New Roman"/>
          <w:szCs w:val="24"/>
        </w:rPr>
        <w:t xml:space="preserve"> ψήφο εμπιστοσύνης στην Κυβέρνηση</w:t>
      </w:r>
      <w:r>
        <w:rPr>
          <w:rFonts w:eastAsia="Times New Roman" w:cs="Times New Roman"/>
          <w:szCs w:val="24"/>
        </w:rPr>
        <w:t>,</w:t>
      </w:r>
      <w:r w:rsidRPr="006D4435">
        <w:rPr>
          <w:rFonts w:eastAsia="Times New Roman" w:cs="Times New Roman"/>
          <w:szCs w:val="24"/>
        </w:rPr>
        <w:t xml:space="preserve"> ξεκάθαρα διότι δεν θεωρούμε ότι αυτή η Κυβέρνηση έχει πολιτική νομιμοποίηση</w:t>
      </w:r>
      <w:r>
        <w:rPr>
          <w:rFonts w:eastAsia="Times New Roman" w:cs="Times New Roman"/>
          <w:szCs w:val="24"/>
        </w:rPr>
        <w:t xml:space="preserve">. Έπαψε να έχει πολιτική νομιμοποίηση, </w:t>
      </w:r>
      <w:r w:rsidRPr="006D4435">
        <w:rPr>
          <w:rFonts w:eastAsia="Times New Roman" w:cs="Times New Roman"/>
          <w:szCs w:val="24"/>
        </w:rPr>
        <w:t>όταν εξαγόρασε Βουλευτές έναντι υπουργικών θώκων</w:t>
      </w:r>
      <w:r>
        <w:rPr>
          <w:rFonts w:eastAsia="Times New Roman" w:cs="Times New Roman"/>
          <w:szCs w:val="24"/>
        </w:rPr>
        <w:t>,</w:t>
      </w:r>
      <w:r w:rsidRPr="006D4435">
        <w:rPr>
          <w:rFonts w:eastAsia="Times New Roman" w:cs="Times New Roman"/>
          <w:szCs w:val="24"/>
        </w:rPr>
        <w:t xml:space="preserve"> και έπαψε να έχει την νομιμοποίηση αυτή</w:t>
      </w:r>
      <w:r>
        <w:rPr>
          <w:rFonts w:eastAsia="Times New Roman" w:cs="Times New Roman"/>
          <w:szCs w:val="24"/>
        </w:rPr>
        <w:t>,</w:t>
      </w:r>
      <w:r w:rsidRPr="006D4435">
        <w:rPr>
          <w:rFonts w:eastAsia="Times New Roman" w:cs="Times New Roman"/>
          <w:szCs w:val="24"/>
        </w:rPr>
        <w:t xml:space="preserve"> </w:t>
      </w:r>
      <w:r>
        <w:rPr>
          <w:rFonts w:eastAsia="Times New Roman" w:cs="Times New Roman"/>
          <w:szCs w:val="24"/>
        </w:rPr>
        <w:t>ό</w:t>
      </w:r>
      <w:r w:rsidRPr="006D4435">
        <w:rPr>
          <w:rFonts w:eastAsia="Times New Roman" w:cs="Times New Roman"/>
          <w:szCs w:val="24"/>
        </w:rPr>
        <w:t>ταν παραβίασε ουσιαστικά το Σύνταγμα</w:t>
      </w:r>
      <w:r>
        <w:rPr>
          <w:rFonts w:eastAsia="Times New Roman" w:cs="Times New Roman"/>
          <w:szCs w:val="24"/>
        </w:rPr>
        <w:t>.</w:t>
      </w:r>
    </w:p>
    <w:p w14:paraId="6E819B15" w14:textId="77777777" w:rsidR="004B0DF5" w:rsidRDefault="00471FB5">
      <w:pPr>
        <w:spacing w:line="600" w:lineRule="auto"/>
        <w:ind w:firstLine="720"/>
        <w:jc w:val="both"/>
        <w:rPr>
          <w:rFonts w:eastAsia="Times New Roman" w:cs="Times New Roman"/>
          <w:szCs w:val="24"/>
        </w:rPr>
      </w:pPr>
      <w:r w:rsidRPr="006D4435">
        <w:rPr>
          <w:rFonts w:eastAsia="Times New Roman" w:cs="Times New Roman"/>
          <w:szCs w:val="24"/>
        </w:rPr>
        <w:t>Είναι ξεκάθαρο</w:t>
      </w:r>
      <w:r>
        <w:rPr>
          <w:rFonts w:eastAsia="Times New Roman" w:cs="Times New Roman"/>
          <w:szCs w:val="24"/>
        </w:rPr>
        <w:t>,</w:t>
      </w:r>
      <w:r w:rsidRPr="006D4435">
        <w:rPr>
          <w:rFonts w:eastAsia="Times New Roman" w:cs="Times New Roman"/>
          <w:szCs w:val="24"/>
        </w:rPr>
        <w:t xml:space="preserve"> </w:t>
      </w:r>
      <w:r>
        <w:rPr>
          <w:rFonts w:eastAsia="Times New Roman" w:cs="Times New Roman"/>
          <w:szCs w:val="24"/>
        </w:rPr>
        <w:t>όμως,</w:t>
      </w:r>
      <w:r w:rsidRPr="006D4435">
        <w:rPr>
          <w:rFonts w:eastAsia="Times New Roman" w:cs="Times New Roman"/>
          <w:szCs w:val="24"/>
        </w:rPr>
        <w:t xml:space="preserve"> ότι τα αποτελέσματα της κυβερνητικής πολιτικής των τεσσάρων ετών</w:t>
      </w:r>
      <w:r>
        <w:rPr>
          <w:rFonts w:eastAsia="Times New Roman" w:cs="Times New Roman"/>
          <w:szCs w:val="24"/>
        </w:rPr>
        <w:t>,</w:t>
      </w:r>
      <w:r w:rsidRPr="006D4435">
        <w:rPr>
          <w:rFonts w:eastAsia="Times New Roman" w:cs="Times New Roman"/>
          <w:szCs w:val="24"/>
        </w:rPr>
        <w:t xml:space="preserve"> τα οποία οφείλονται στη στάση των Ανεξάρτητων Ελλήνων και την </w:t>
      </w:r>
      <w:r>
        <w:rPr>
          <w:rFonts w:eastAsia="Times New Roman" w:cs="Times New Roman"/>
          <w:szCs w:val="24"/>
        </w:rPr>
        <w:t xml:space="preserve">σταθερή θέση που είχαν </w:t>
      </w:r>
      <w:r w:rsidRPr="006D4435">
        <w:rPr>
          <w:rFonts w:eastAsia="Times New Roman" w:cs="Times New Roman"/>
          <w:szCs w:val="24"/>
        </w:rPr>
        <w:t>στην Κυβέρνηση</w:t>
      </w:r>
      <w:r>
        <w:rPr>
          <w:rFonts w:eastAsia="Times New Roman" w:cs="Times New Roman"/>
          <w:szCs w:val="24"/>
        </w:rPr>
        <w:t>,</w:t>
      </w:r>
      <w:r w:rsidRPr="006D4435">
        <w:rPr>
          <w:rFonts w:eastAsia="Times New Roman" w:cs="Times New Roman"/>
          <w:szCs w:val="24"/>
        </w:rPr>
        <w:t xml:space="preserve"> </w:t>
      </w:r>
      <w:r>
        <w:rPr>
          <w:rFonts w:eastAsia="Times New Roman" w:cs="Times New Roman"/>
          <w:szCs w:val="24"/>
        </w:rPr>
        <w:t>οφείλουν να αποδώσουν στο «εμείς» του Πρωθυπουργού κ</w:t>
      </w:r>
      <w:r w:rsidRPr="006D4435">
        <w:rPr>
          <w:rFonts w:eastAsia="Times New Roman" w:cs="Times New Roman"/>
          <w:szCs w:val="24"/>
        </w:rPr>
        <w:t xml:space="preserve">ι ένα κομμάτι </w:t>
      </w:r>
      <w:r>
        <w:rPr>
          <w:rFonts w:eastAsia="Times New Roman" w:cs="Times New Roman"/>
          <w:szCs w:val="24"/>
        </w:rPr>
        <w:t>σ</w:t>
      </w:r>
      <w:r w:rsidRPr="006D4435">
        <w:rPr>
          <w:rFonts w:eastAsia="Times New Roman" w:cs="Times New Roman"/>
          <w:szCs w:val="24"/>
        </w:rPr>
        <w:t>τους Ανεξάρτητους Έλληνες</w:t>
      </w:r>
      <w:r>
        <w:rPr>
          <w:rFonts w:eastAsia="Times New Roman" w:cs="Times New Roman"/>
          <w:szCs w:val="24"/>
        </w:rPr>
        <w:t>, γιατί οι Έλληνες πολίτες π</w:t>
      </w:r>
      <w:r w:rsidRPr="006D4435">
        <w:rPr>
          <w:rFonts w:eastAsia="Times New Roman" w:cs="Times New Roman"/>
          <w:szCs w:val="24"/>
        </w:rPr>
        <w:t>ράγματι απελευθερώνονται αρκετά με</w:t>
      </w:r>
      <w:r w:rsidRPr="006D4435">
        <w:rPr>
          <w:rFonts w:eastAsia="Times New Roman" w:cs="Times New Roman"/>
          <w:szCs w:val="24"/>
        </w:rPr>
        <w:t xml:space="preserve">τά από τα μέτρα τα οποία </w:t>
      </w:r>
      <w:r>
        <w:rPr>
          <w:rFonts w:eastAsia="Times New Roman" w:cs="Times New Roman"/>
          <w:szCs w:val="24"/>
        </w:rPr>
        <w:t>υπέστησαν</w:t>
      </w:r>
      <w:r w:rsidRPr="006D4435">
        <w:rPr>
          <w:rFonts w:eastAsia="Times New Roman" w:cs="Times New Roman"/>
          <w:szCs w:val="24"/>
        </w:rPr>
        <w:t xml:space="preserve"> όλα αυτά τα χρόνια</w:t>
      </w:r>
      <w:r>
        <w:rPr>
          <w:rFonts w:eastAsia="Times New Roman" w:cs="Times New Roman"/>
          <w:szCs w:val="24"/>
        </w:rPr>
        <w:t>.</w:t>
      </w:r>
      <w:r w:rsidRPr="006D4435">
        <w:rPr>
          <w:rFonts w:eastAsia="Times New Roman" w:cs="Times New Roman"/>
          <w:szCs w:val="24"/>
        </w:rPr>
        <w:t xml:space="preserve"> </w:t>
      </w:r>
    </w:p>
    <w:p w14:paraId="6E819B1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Κλείνω τελικά, </w:t>
      </w:r>
      <w:r w:rsidRPr="006D4435">
        <w:rPr>
          <w:rFonts w:eastAsia="Times New Roman" w:cs="Times New Roman"/>
          <w:szCs w:val="24"/>
        </w:rPr>
        <w:t xml:space="preserve">κυρίες και κύριοι συνάδελφοι </w:t>
      </w:r>
      <w:r>
        <w:rPr>
          <w:rFonts w:eastAsia="Times New Roman" w:cs="Times New Roman"/>
          <w:szCs w:val="24"/>
        </w:rPr>
        <w:t xml:space="preserve">και </w:t>
      </w:r>
      <w:r w:rsidRPr="006D4435">
        <w:rPr>
          <w:rFonts w:eastAsia="Times New Roman" w:cs="Times New Roman"/>
          <w:szCs w:val="24"/>
        </w:rPr>
        <w:t>κύριε Πρόεδρε</w:t>
      </w:r>
      <w:r>
        <w:rPr>
          <w:rFonts w:eastAsia="Times New Roman" w:cs="Times New Roman"/>
          <w:szCs w:val="24"/>
        </w:rPr>
        <w:t>,</w:t>
      </w:r>
      <w:r w:rsidRPr="006D4435">
        <w:rPr>
          <w:rFonts w:eastAsia="Times New Roman" w:cs="Times New Roman"/>
          <w:szCs w:val="24"/>
        </w:rPr>
        <w:t xml:space="preserve"> με μ</w:t>
      </w:r>
      <w:r>
        <w:rPr>
          <w:rFonts w:eastAsia="Times New Roman" w:cs="Times New Roman"/>
          <w:szCs w:val="24"/>
        </w:rPr>
        <w:t>ι</w:t>
      </w:r>
      <w:r w:rsidRPr="006D4435">
        <w:rPr>
          <w:rFonts w:eastAsia="Times New Roman" w:cs="Times New Roman"/>
          <w:szCs w:val="24"/>
        </w:rPr>
        <w:t xml:space="preserve">α αναφορά που έκανε πριν από λίγο ο </w:t>
      </w:r>
      <w:r>
        <w:rPr>
          <w:rFonts w:eastAsia="Times New Roman" w:cs="Times New Roman"/>
          <w:szCs w:val="24"/>
        </w:rPr>
        <w:t>κ.</w:t>
      </w:r>
      <w:r w:rsidRPr="006D4435">
        <w:rPr>
          <w:rFonts w:eastAsia="Times New Roman" w:cs="Times New Roman"/>
          <w:szCs w:val="24"/>
        </w:rPr>
        <w:t xml:space="preserve"> Κοτζιάς από το Βήμα της Βουλής</w:t>
      </w:r>
      <w:r>
        <w:rPr>
          <w:rFonts w:eastAsia="Times New Roman" w:cs="Times New Roman"/>
          <w:szCs w:val="24"/>
        </w:rPr>
        <w:t>,</w:t>
      </w:r>
      <w:r w:rsidRPr="006D4435">
        <w:rPr>
          <w:rFonts w:eastAsia="Times New Roman" w:cs="Times New Roman"/>
          <w:szCs w:val="24"/>
        </w:rPr>
        <w:t xml:space="preserve"> λέγοντας ότι τα </w:t>
      </w:r>
      <w:r>
        <w:rPr>
          <w:rFonts w:eastAsia="Times New Roman" w:cs="Times New Roman"/>
          <w:szCs w:val="24"/>
          <w:lang w:val="en"/>
        </w:rPr>
        <w:t>e</w:t>
      </w:r>
      <w:r>
        <w:rPr>
          <w:rFonts w:eastAsia="Times New Roman" w:cs="Times New Roman"/>
          <w:szCs w:val="24"/>
        </w:rPr>
        <w:t>-</w:t>
      </w:r>
      <w:r>
        <w:rPr>
          <w:rFonts w:eastAsia="Times New Roman" w:cs="Times New Roman"/>
          <w:szCs w:val="24"/>
          <w:lang w:val="en"/>
        </w:rPr>
        <w:t>mail</w:t>
      </w:r>
      <w:r>
        <w:rPr>
          <w:rFonts w:eastAsia="Times New Roman" w:cs="Times New Roman"/>
          <w:szCs w:val="24"/>
        </w:rPr>
        <w:t xml:space="preserve"> τα οποία κατέθεσα</w:t>
      </w:r>
      <w:r w:rsidRPr="006D4435">
        <w:rPr>
          <w:rFonts w:eastAsia="Times New Roman" w:cs="Times New Roman"/>
          <w:szCs w:val="24"/>
        </w:rPr>
        <w:t xml:space="preserve"> εδώ στο Κοινοβούλιο </w:t>
      </w:r>
      <w:r w:rsidRPr="006D4435">
        <w:rPr>
          <w:rFonts w:eastAsia="Times New Roman" w:cs="Times New Roman"/>
          <w:szCs w:val="24"/>
        </w:rPr>
        <w:t xml:space="preserve">είναι </w:t>
      </w:r>
      <w:r>
        <w:rPr>
          <w:rFonts w:eastAsia="Times New Roman" w:cs="Times New Roman"/>
          <w:szCs w:val="24"/>
          <w:lang w:val="en"/>
        </w:rPr>
        <w:t>e</w:t>
      </w:r>
      <w:r>
        <w:rPr>
          <w:rFonts w:eastAsia="Times New Roman" w:cs="Times New Roman"/>
          <w:szCs w:val="24"/>
        </w:rPr>
        <w:t>-</w:t>
      </w:r>
      <w:r>
        <w:rPr>
          <w:rFonts w:eastAsia="Times New Roman" w:cs="Times New Roman"/>
          <w:szCs w:val="24"/>
          <w:lang w:val="en"/>
        </w:rPr>
        <w:t>mail</w:t>
      </w:r>
      <w:r>
        <w:rPr>
          <w:rFonts w:eastAsia="Times New Roman" w:cs="Times New Roman"/>
          <w:szCs w:val="24"/>
        </w:rPr>
        <w:t xml:space="preserve"> τα </w:t>
      </w:r>
      <w:r>
        <w:rPr>
          <w:rFonts w:eastAsia="Times New Roman" w:cs="Times New Roman"/>
          <w:szCs w:val="24"/>
        </w:rPr>
        <w:lastRenderedPageBreak/>
        <w:t>οποία οι φίλοι του τού είπαν</w:t>
      </w:r>
      <w:r w:rsidRPr="006D4435">
        <w:rPr>
          <w:rFonts w:eastAsia="Times New Roman" w:cs="Times New Roman"/>
          <w:szCs w:val="24"/>
        </w:rPr>
        <w:t xml:space="preserve"> ότι τα έχει υποκλέψει από αμερικανικό </w:t>
      </w:r>
      <w:r>
        <w:rPr>
          <w:rFonts w:eastAsia="Times New Roman" w:cs="Times New Roman"/>
          <w:szCs w:val="24"/>
          <w:lang w:val="en"/>
        </w:rPr>
        <w:t>server</w:t>
      </w:r>
      <w:r w:rsidRPr="006D4435">
        <w:rPr>
          <w:rFonts w:eastAsia="Times New Roman" w:cs="Times New Roman"/>
          <w:szCs w:val="24"/>
        </w:rPr>
        <w:t xml:space="preserve"> είτε η Εθνική Υπηρεσία Πληροφοριών είτε οι κινεζικές </w:t>
      </w:r>
      <w:r>
        <w:rPr>
          <w:rFonts w:eastAsia="Times New Roman" w:cs="Times New Roman"/>
          <w:szCs w:val="24"/>
        </w:rPr>
        <w:t>ή</w:t>
      </w:r>
      <w:r w:rsidRPr="006D4435">
        <w:rPr>
          <w:rFonts w:eastAsia="Times New Roman" w:cs="Times New Roman"/>
          <w:szCs w:val="24"/>
        </w:rPr>
        <w:t xml:space="preserve"> ρωσικές υπηρεσίες</w:t>
      </w:r>
      <w:r>
        <w:rPr>
          <w:rFonts w:eastAsia="Times New Roman" w:cs="Times New Roman"/>
          <w:szCs w:val="24"/>
        </w:rPr>
        <w:t>.</w:t>
      </w:r>
      <w:r w:rsidRPr="006D4435">
        <w:rPr>
          <w:rFonts w:eastAsia="Times New Roman" w:cs="Times New Roman"/>
          <w:szCs w:val="24"/>
        </w:rPr>
        <w:t xml:space="preserve"> </w:t>
      </w:r>
    </w:p>
    <w:p w14:paraId="6E819B17" w14:textId="77777777" w:rsidR="004B0DF5" w:rsidRDefault="00471FB5">
      <w:pPr>
        <w:spacing w:line="600" w:lineRule="auto"/>
        <w:ind w:firstLine="720"/>
        <w:jc w:val="both"/>
        <w:rPr>
          <w:rFonts w:eastAsia="Times New Roman" w:cs="Times New Roman"/>
          <w:szCs w:val="24"/>
        </w:rPr>
      </w:pPr>
      <w:r w:rsidRPr="006D4435">
        <w:rPr>
          <w:rFonts w:eastAsia="Times New Roman" w:cs="Times New Roman"/>
          <w:szCs w:val="24"/>
        </w:rPr>
        <w:t>Το πρώτο είναι το προφανές</w:t>
      </w:r>
      <w:r>
        <w:rPr>
          <w:rFonts w:eastAsia="Times New Roman" w:cs="Times New Roman"/>
          <w:szCs w:val="24"/>
        </w:rPr>
        <w:t>,</w:t>
      </w:r>
      <w:r w:rsidRPr="006D4435">
        <w:rPr>
          <w:rFonts w:eastAsia="Times New Roman" w:cs="Times New Roman"/>
          <w:szCs w:val="24"/>
        </w:rPr>
        <w:t xml:space="preserve"> ότι </w:t>
      </w:r>
      <w:r>
        <w:rPr>
          <w:rFonts w:eastAsia="Times New Roman" w:cs="Times New Roman"/>
          <w:szCs w:val="24"/>
        </w:rPr>
        <w:t>χ</w:t>
      </w:r>
      <w:r w:rsidRPr="006D4435">
        <w:rPr>
          <w:rFonts w:eastAsia="Times New Roman" w:cs="Times New Roman"/>
          <w:szCs w:val="24"/>
        </w:rPr>
        <w:t xml:space="preserve">αίρομαι που ο </w:t>
      </w:r>
      <w:r>
        <w:rPr>
          <w:rFonts w:eastAsia="Times New Roman" w:cs="Times New Roman"/>
          <w:szCs w:val="24"/>
        </w:rPr>
        <w:t>κ. Κοτζιάς</w:t>
      </w:r>
      <w:r w:rsidRPr="006D4435">
        <w:rPr>
          <w:rFonts w:eastAsia="Times New Roman" w:cs="Times New Roman"/>
          <w:szCs w:val="24"/>
        </w:rPr>
        <w:t xml:space="preserve"> αποδέχεται δημόσια διά του Βήματο</w:t>
      </w:r>
      <w:r w:rsidRPr="006D4435">
        <w:rPr>
          <w:rFonts w:eastAsia="Times New Roman" w:cs="Times New Roman"/>
          <w:szCs w:val="24"/>
        </w:rPr>
        <w:t>ς της Βουλής ότι είναι πραγματικά</w:t>
      </w:r>
      <w:r>
        <w:rPr>
          <w:rFonts w:eastAsia="Times New Roman" w:cs="Times New Roman"/>
          <w:szCs w:val="24"/>
        </w:rPr>
        <w:t>,</w:t>
      </w:r>
      <w:r w:rsidRPr="006D4435">
        <w:rPr>
          <w:rFonts w:eastAsia="Times New Roman" w:cs="Times New Roman"/>
          <w:szCs w:val="24"/>
        </w:rPr>
        <w:t xml:space="preserve"> αληθινά και αδιαμφισβήτητα </w:t>
      </w:r>
      <w:r>
        <w:rPr>
          <w:rFonts w:eastAsia="Times New Roman" w:cs="Times New Roman"/>
          <w:szCs w:val="24"/>
        </w:rPr>
        <w:t xml:space="preserve">τα </w:t>
      </w:r>
      <w:r>
        <w:rPr>
          <w:rFonts w:eastAsia="Times New Roman" w:cs="Times New Roman"/>
          <w:szCs w:val="24"/>
          <w:lang w:val="en-US"/>
        </w:rPr>
        <w:t>e</w:t>
      </w:r>
      <w:r>
        <w:rPr>
          <w:rFonts w:eastAsia="Times New Roman" w:cs="Times New Roman"/>
          <w:szCs w:val="24"/>
        </w:rPr>
        <w:t xml:space="preserve">- </w:t>
      </w:r>
      <w:r>
        <w:rPr>
          <w:rFonts w:eastAsia="Times New Roman" w:cs="Times New Roman"/>
          <w:szCs w:val="24"/>
          <w:lang w:val="en-US"/>
        </w:rPr>
        <w:t>mail</w:t>
      </w:r>
      <w:r>
        <w:rPr>
          <w:rFonts w:eastAsia="Times New Roman" w:cs="Times New Roman"/>
          <w:szCs w:val="24"/>
        </w:rPr>
        <w:t xml:space="preserve"> </w:t>
      </w:r>
      <w:r w:rsidRPr="006D4435">
        <w:rPr>
          <w:rFonts w:eastAsia="Times New Roman" w:cs="Times New Roman"/>
          <w:szCs w:val="24"/>
        </w:rPr>
        <w:t>αυτά</w:t>
      </w:r>
      <w:r>
        <w:rPr>
          <w:rFonts w:eastAsia="Times New Roman" w:cs="Times New Roman"/>
          <w:szCs w:val="24"/>
        </w:rPr>
        <w:t>.</w:t>
      </w:r>
      <w:r w:rsidRPr="006D4435">
        <w:rPr>
          <w:rFonts w:eastAsia="Times New Roman" w:cs="Times New Roman"/>
          <w:szCs w:val="24"/>
        </w:rPr>
        <w:t xml:space="preserve"> </w:t>
      </w:r>
      <w:r>
        <w:rPr>
          <w:rFonts w:eastAsia="Times New Roman" w:cs="Times New Roman"/>
          <w:szCs w:val="24"/>
        </w:rPr>
        <w:t xml:space="preserve">Είναι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1F2D20">
        <w:rPr>
          <w:rFonts w:eastAsia="Times New Roman" w:cs="Times New Roman"/>
          <w:szCs w:val="24"/>
        </w:rPr>
        <w:t xml:space="preserve"> </w:t>
      </w:r>
      <w:r>
        <w:rPr>
          <w:rFonts w:eastAsia="Times New Roman" w:cs="Times New Roman"/>
          <w:szCs w:val="24"/>
        </w:rPr>
        <w:t xml:space="preserve">πραγματικά, </w:t>
      </w:r>
      <w:r w:rsidRPr="006D4435">
        <w:rPr>
          <w:rFonts w:eastAsia="Times New Roman" w:cs="Times New Roman"/>
          <w:szCs w:val="24"/>
        </w:rPr>
        <w:t>που δείχν</w:t>
      </w:r>
      <w:r>
        <w:rPr>
          <w:rFonts w:eastAsia="Times New Roman" w:cs="Times New Roman"/>
          <w:szCs w:val="24"/>
        </w:rPr>
        <w:t>ουν το πώ</w:t>
      </w:r>
      <w:r w:rsidRPr="006D4435">
        <w:rPr>
          <w:rFonts w:eastAsia="Times New Roman" w:cs="Times New Roman"/>
          <w:szCs w:val="24"/>
        </w:rPr>
        <w:t xml:space="preserve">ς έστησε το διαγωνισμό στο Υπουργείο </w:t>
      </w:r>
      <w:r>
        <w:rPr>
          <w:rFonts w:eastAsia="Times New Roman" w:cs="Times New Roman"/>
          <w:szCs w:val="24"/>
        </w:rPr>
        <w:t xml:space="preserve">επί </w:t>
      </w:r>
      <w:r w:rsidRPr="006D4435">
        <w:rPr>
          <w:rFonts w:eastAsia="Times New Roman" w:cs="Times New Roman"/>
          <w:szCs w:val="24"/>
        </w:rPr>
        <w:t>των Εξωτερικών</w:t>
      </w:r>
      <w:r>
        <w:rPr>
          <w:rFonts w:eastAsia="Times New Roman" w:cs="Times New Roman"/>
          <w:szCs w:val="24"/>
        </w:rPr>
        <w:t>.</w:t>
      </w:r>
      <w:r w:rsidRPr="006D4435">
        <w:rPr>
          <w:rFonts w:eastAsia="Times New Roman" w:cs="Times New Roman"/>
          <w:szCs w:val="24"/>
        </w:rPr>
        <w:t xml:space="preserve"> Και αυτά τα </w:t>
      </w:r>
      <w:r>
        <w:rPr>
          <w:rFonts w:eastAsia="Times New Roman" w:cs="Times New Roman"/>
          <w:szCs w:val="24"/>
          <w:lang w:val="en-US"/>
        </w:rPr>
        <w:t>e</w:t>
      </w:r>
      <w:r w:rsidRPr="007F10B3">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r w:rsidRPr="006D4435">
        <w:rPr>
          <w:rFonts w:eastAsia="Times New Roman" w:cs="Times New Roman"/>
          <w:szCs w:val="24"/>
        </w:rPr>
        <w:t xml:space="preserve">είναι </w:t>
      </w:r>
      <w:r>
        <w:rPr>
          <w:rFonts w:eastAsia="Times New Roman" w:cs="Times New Roman"/>
          <w:szCs w:val="24"/>
          <w:lang w:val="en-US"/>
        </w:rPr>
        <w:t>e</w:t>
      </w:r>
      <w:r w:rsidRPr="007F10B3">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r w:rsidRPr="006D4435">
        <w:rPr>
          <w:rFonts w:eastAsia="Times New Roman" w:cs="Times New Roman"/>
          <w:szCs w:val="24"/>
        </w:rPr>
        <w:t>τ</w:t>
      </w:r>
      <w:r>
        <w:rPr>
          <w:rFonts w:eastAsia="Times New Roman" w:cs="Times New Roman"/>
          <w:szCs w:val="24"/>
        </w:rPr>
        <w:t>α</w:t>
      </w:r>
      <w:r w:rsidRPr="006D4435">
        <w:rPr>
          <w:rFonts w:eastAsia="Times New Roman" w:cs="Times New Roman"/>
          <w:szCs w:val="24"/>
        </w:rPr>
        <w:t xml:space="preserve"> οποί</w:t>
      </w:r>
      <w:r>
        <w:rPr>
          <w:rFonts w:eastAsia="Times New Roman" w:cs="Times New Roman"/>
          <w:szCs w:val="24"/>
        </w:rPr>
        <w:t>α</w:t>
      </w:r>
      <w:r w:rsidRPr="006D4435">
        <w:rPr>
          <w:rFonts w:eastAsia="Times New Roman" w:cs="Times New Roman"/>
          <w:szCs w:val="24"/>
        </w:rPr>
        <w:t xml:space="preserve"> δεν πρέπει να ψάχνει </w:t>
      </w:r>
      <w:r>
        <w:rPr>
          <w:rFonts w:eastAsia="Times New Roman" w:cs="Times New Roman"/>
          <w:szCs w:val="24"/>
        </w:rPr>
        <w:t>αν τα υπέκλεψε.</w:t>
      </w:r>
      <w:r>
        <w:rPr>
          <w:rFonts w:eastAsia="Times New Roman" w:cs="Times New Roman"/>
          <w:szCs w:val="24"/>
        </w:rPr>
        <w:t xml:space="preserve"> Η Εθνική Υπηρεσία Πληροφοριών δεν</w:t>
      </w:r>
      <w:r w:rsidRPr="006D4435">
        <w:rPr>
          <w:rFonts w:eastAsia="Times New Roman" w:cs="Times New Roman"/>
          <w:szCs w:val="24"/>
        </w:rPr>
        <w:t xml:space="preserve"> υποκλέπτει αμερικανικού</w:t>
      </w:r>
      <w:r>
        <w:rPr>
          <w:rFonts w:eastAsia="Times New Roman" w:cs="Times New Roman"/>
          <w:szCs w:val="24"/>
        </w:rPr>
        <w:t>ς</w:t>
      </w:r>
      <w:r w:rsidRPr="006D4435">
        <w:rPr>
          <w:rFonts w:eastAsia="Times New Roman" w:cs="Times New Roman"/>
          <w:szCs w:val="24"/>
        </w:rPr>
        <w:t xml:space="preserve"> </w:t>
      </w:r>
      <w:r>
        <w:rPr>
          <w:rFonts w:eastAsia="Times New Roman" w:cs="Times New Roman"/>
          <w:szCs w:val="24"/>
          <w:lang w:val="en-US"/>
        </w:rPr>
        <w:t>servers</w:t>
      </w:r>
      <w:r>
        <w:rPr>
          <w:rFonts w:eastAsia="Times New Roman" w:cs="Times New Roman"/>
          <w:szCs w:val="24"/>
        </w:rPr>
        <w:t>.</w:t>
      </w:r>
      <w:r w:rsidRPr="006D4435">
        <w:rPr>
          <w:rFonts w:eastAsia="Times New Roman" w:cs="Times New Roman"/>
          <w:szCs w:val="24"/>
        </w:rPr>
        <w:t xml:space="preserve"> Έχει ευθύνη για την προστασία του πολιτεύματος και αν είχαν τεθεί υπ</w:t>
      </w:r>
      <w:r w:rsidRPr="007F10B3">
        <w:rPr>
          <w:rFonts w:eastAsia="Times New Roman" w:cs="Times New Roman"/>
          <w:szCs w:val="24"/>
        </w:rPr>
        <w:t xml:space="preserve">’ </w:t>
      </w:r>
      <w:proofErr w:type="spellStart"/>
      <w:r w:rsidRPr="006D4435">
        <w:rPr>
          <w:rFonts w:eastAsia="Times New Roman" w:cs="Times New Roman"/>
          <w:szCs w:val="24"/>
        </w:rPr>
        <w:t>όψ</w:t>
      </w:r>
      <w:r>
        <w:rPr>
          <w:rFonts w:eastAsia="Times New Roman" w:cs="Times New Roman"/>
          <w:szCs w:val="24"/>
        </w:rPr>
        <w:t>ιν</w:t>
      </w:r>
      <w:proofErr w:type="spellEnd"/>
      <w:r w:rsidRPr="006D4435">
        <w:rPr>
          <w:rFonts w:eastAsia="Times New Roman" w:cs="Times New Roman"/>
          <w:szCs w:val="24"/>
        </w:rPr>
        <w:t xml:space="preserve"> της αυτά 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θα μπορούσε κά</w:t>
      </w:r>
      <w:r w:rsidRPr="006D4435">
        <w:rPr>
          <w:rFonts w:eastAsia="Times New Roman" w:cs="Times New Roman"/>
          <w:szCs w:val="24"/>
        </w:rPr>
        <w:t>λλιστα να τα διαβιβάσει στον εισαγγελέα</w:t>
      </w:r>
      <w:r>
        <w:rPr>
          <w:rFonts w:eastAsia="Times New Roman" w:cs="Times New Roman"/>
          <w:szCs w:val="24"/>
        </w:rPr>
        <w:t>,</w:t>
      </w:r>
      <w:r w:rsidRPr="006D4435">
        <w:rPr>
          <w:rFonts w:eastAsia="Times New Roman" w:cs="Times New Roman"/>
          <w:szCs w:val="24"/>
        </w:rPr>
        <w:t xml:space="preserve"> προκειμένου να διερευνηθεί ένας Υπουρ</w:t>
      </w:r>
      <w:r w:rsidRPr="006D4435">
        <w:rPr>
          <w:rFonts w:eastAsia="Times New Roman" w:cs="Times New Roman"/>
          <w:szCs w:val="24"/>
        </w:rPr>
        <w:t>γός ο οποίος βάζει υπηρεσιακούς παράγοντες να συνομιλούν με τις εταιρείες που θα πάρουν το</w:t>
      </w:r>
      <w:r>
        <w:rPr>
          <w:rFonts w:eastAsia="Times New Roman" w:cs="Times New Roman"/>
          <w:szCs w:val="24"/>
        </w:rPr>
        <w:t>ν</w:t>
      </w:r>
      <w:r w:rsidRPr="006D4435">
        <w:rPr>
          <w:rFonts w:eastAsia="Times New Roman" w:cs="Times New Roman"/>
          <w:szCs w:val="24"/>
        </w:rPr>
        <w:t xml:space="preserve"> διαγωνισμό αργότερα</w:t>
      </w:r>
      <w:r>
        <w:rPr>
          <w:rFonts w:eastAsia="Times New Roman" w:cs="Times New Roman"/>
          <w:szCs w:val="24"/>
        </w:rPr>
        <w:t>, με μι</w:t>
      </w:r>
      <w:r w:rsidRPr="006D4435">
        <w:rPr>
          <w:rFonts w:eastAsia="Times New Roman" w:cs="Times New Roman"/>
          <w:szCs w:val="24"/>
        </w:rPr>
        <w:t>α παρένθετη εταιρεία</w:t>
      </w:r>
      <w:r>
        <w:rPr>
          <w:rFonts w:eastAsia="Times New Roman" w:cs="Times New Roman"/>
          <w:szCs w:val="24"/>
        </w:rPr>
        <w:t>.</w:t>
      </w:r>
      <w:r w:rsidRPr="006D4435">
        <w:rPr>
          <w:rFonts w:eastAsia="Times New Roman" w:cs="Times New Roman"/>
          <w:szCs w:val="24"/>
        </w:rPr>
        <w:t xml:space="preserve"> </w:t>
      </w:r>
    </w:p>
    <w:p w14:paraId="6E819B1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Δεύτερον, ό</w:t>
      </w:r>
      <w:r w:rsidRPr="006D4435">
        <w:rPr>
          <w:rFonts w:eastAsia="Times New Roman" w:cs="Times New Roman"/>
          <w:szCs w:val="24"/>
        </w:rPr>
        <w:t xml:space="preserve">σον αφορά </w:t>
      </w:r>
      <w:r>
        <w:rPr>
          <w:rFonts w:eastAsia="Times New Roman" w:cs="Times New Roman"/>
          <w:szCs w:val="24"/>
        </w:rPr>
        <w:t>τις πληροφορίες του για τους</w:t>
      </w:r>
      <w:r w:rsidRPr="006D4435">
        <w:rPr>
          <w:rFonts w:eastAsia="Times New Roman" w:cs="Times New Roman"/>
          <w:szCs w:val="24"/>
        </w:rPr>
        <w:t xml:space="preserve"> αμερικανικού</w:t>
      </w:r>
      <w:r>
        <w:rPr>
          <w:rFonts w:eastAsia="Times New Roman" w:cs="Times New Roman"/>
          <w:szCs w:val="24"/>
        </w:rPr>
        <w:t>ς</w:t>
      </w:r>
      <w:r w:rsidRPr="006D4435">
        <w:rPr>
          <w:rFonts w:eastAsia="Times New Roman" w:cs="Times New Roman"/>
          <w:szCs w:val="24"/>
        </w:rPr>
        <w:t xml:space="preserve"> </w:t>
      </w:r>
      <w:r>
        <w:rPr>
          <w:rFonts w:eastAsia="Times New Roman" w:cs="Times New Roman"/>
          <w:szCs w:val="24"/>
          <w:lang w:val="en"/>
        </w:rPr>
        <w:t>server</w:t>
      </w:r>
      <w:r>
        <w:rPr>
          <w:rFonts w:eastAsia="Times New Roman" w:cs="Times New Roman"/>
          <w:szCs w:val="24"/>
          <w:lang w:val="en-US"/>
        </w:rPr>
        <w:t>s</w:t>
      </w:r>
      <w:r>
        <w:rPr>
          <w:rFonts w:eastAsia="Times New Roman" w:cs="Times New Roman"/>
          <w:szCs w:val="24"/>
        </w:rPr>
        <w:t>,</w:t>
      </w:r>
      <w:r w:rsidRPr="006D4435">
        <w:rPr>
          <w:rFonts w:eastAsia="Times New Roman" w:cs="Times New Roman"/>
          <w:szCs w:val="24"/>
        </w:rPr>
        <w:t xml:space="preserve"> θέλω να του πω ότι </w:t>
      </w:r>
      <w:r>
        <w:rPr>
          <w:rFonts w:eastAsia="Times New Roman" w:cs="Times New Roman"/>
          <w:szCs w:val="24"/>
        </w:rPr>
        <w:t>δεν υπάρχουν πια. Δεν ζ</w:t>
      </w:r>
      <w:r w:rsidRPr="006D4435">
        <w:rPr>
          <w:rFonts w:eastAsia="Times New Roman" w:cs="Times New Roman"/>
          <w:szCs w:val="24"/>
        </w:rPr>
        <w:t>ούμε στην εποχή των φίλων του της ΣΤΑΖΙ</w:t>
      </w:r>
      <w:r>
        <w:rPr>
          <w:rFonts w:eastAsia="Times New Roman" w:cs="Times New Roman"/>
          <w:szCs w:val="24"/>
        </w:rPr>
        <w:t>,</w:t>
      </w:r>
      <w:r w:rsidRPr="006D4435">
        <w:rPr>
          <w:rFonts w:eastAsia="Times New Roman" w:cs="Times New Roman"/>
          <w:szCs w:val="24"/>
        </w:rPr>
        <w:t xml:space="preserve"> όταν ο </w:t>
      </w:r>
      <w:r>
        <w:rPr>
          <w:rFonts w:eastAsia="Times New Roman" w:cs="Times New Roman"/>
          <w:szCs w:val="24"/>
        </w:rPr>
        <w:t>κ.</w:t>
      </w:r>
      <w:r w:rsidRPr="006D4435">
        <w:rPr>
          <w:rFonts w:eastAsia="Times New Roman" w:cs="Times New Roman"/>
          <w:szCs w:val="24"/>
        </w:rPr>
        <w:t xml:space="preserve"> Κοτζιάς έγραφε κείμενα ούτε οι κινεζικές μυστικές υπηρεσίες έχουν φτάσει σε αυτό το σημείο</w:t>
      </w:r>
      <w:r>
        <w:rPr>
          <w:rFonts w:eastAsia="Times New Roman" w:cs="Times New Roman"/>
          <w:szCs w:val="24"/>
        </w:rPr>
        <w:t>.</w:t>
      </w:r>
      <w:r w:rsidRPr="006D4435">
        <w:rPr>
          <w:rFonts w:eastAsia="Times New Roman" w:cs="Times New Roman"/>
          <w:szCs w:val="24"/>
        </w:rPr>
        <w:t xml:space="preserve"> </w:t>
      </w:r>
    </w:p>
    <w:p w14:paraId="6E819B1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Θα έπρεπε ίσως</w:t>
      </w:r>
      <w:r w:rsidRPr="006D4435">
        <w:rPr>
          <w:rFonts w:eastAsia="Times New Roman" w:cs="Times New Roman"/>
          <w:szCs w:val="24"/>
        </w:rPr>
        <w:t xml:space="preserve"> να ψάξει </w:t>
      </w:r>
      <w:r>
        <w:rPr>
          <w:rFonts w:eastAsia="Times New Roman" w:cs="Times New Roman"/>
          <w:szCs w:val="24"/>
        </w:rPr>
        <w:t>σ</w:t>
      </w:r>
      <w:r w:rsidRPr="006D4435">
        <w:rPr>
          <w:rFonts w:eastAsia="Times New Roman" w:cs="Times New Roman"/>
          <w:szCs w:val="24"/>
        </w:rPr>
        <w:t>το Υπουργείο Εξωτερικών και να δει για ποιο</w:t>
      </w:r>
      <w:r>
        <w:rPr>
          <w:rFonts w:eastAsia="Times New Roman" w:cs="Times New Roman"/>
          <w:szCs w:val="24"/>
        </w:rPr>
        <w:t>ν</w:t>
      </w:r>
      <w:r w:rsidRPr="006D4435">
        <w:rPr>
          <w:rFonts w:eastAsia="Times New Roman" w:cs="Times New Roman"/>
          <w:szCs w:val="24"/>
        </w:rPr>
        <w:t xml:space="preserve"> λόγο το</w:t>
      </w:r>
      <w:r>
        <w:rPr>
          <w:rFonts w:eastAsia="Times New Roman" w:cs="Times New Roman"/>
          <w:szCs w:val="24"/>
        </w:rPr>
        <w:t>ν</w:t>
      </w:r>
      <w:r w:rsidRPr="006D4435">
        <w:rPr>
          <w:rFonts w:eastAsia="Times New Roman" w:cs="Times New Roman"/>
          <w:szCs w:val="24"/>
        </w:rPr>
        <w:t xml:space="preserve"> λένε </w:t>
      </w:r>
      <w:proofErr w:type="spellStart"/>
      <w:r>
        <w:rPr>
          <w:rFonts w:eastAsia="Times New Roman" w:cs="Times New Roman"/>
          <w:szCs w:val="24"/>
        </w:rPr>
        <w:t>Σουσλόφ</w:t>
      </w:r>
      <w:proofErr w:type="spellEnd"/>
      <w:r>
        <w:rPr>
          <w:rFonts w:eastAsia="Times New Roman" w:cs="Times New Roman"/>
          <w:szCs w:val="24"/>
        </w:rPr>
        <w:t xml:space="preserve"> ή </w:t>
      </w:r>
      <w:proofErr w:type="spellStart"/>
      <w:r>
        <w:rPr>
          <w:rFonts w:eastAsia="Times New Roman" w:cs="Times New Roman"/>
          <w:szCs w:val="24"/>
        </w:rPr>
        <w:t>Μπέρια</w:t>
      </w:r>
      <w:proofErr w:type="spellEnd"/>
      <w:r>
        <w:rPr>
          <w:rFonts w:eastAsia="Times New Roman" w:cs="Times New Roman"/>
          <w:szCs w:val="24"/>
        </w:rPr>
        <w:t xml:space="preserve"> οι </w:t>
      </w:r>
      <w:r w:rsidRPr="006D4435">
        <w:rPr>
          <w:rFonts w:eastAsia="Times New Roman" w:cs="Times New Roman"/>
          <w:szCs w:val="24"/>
        </w:rPr>
        <w:t>υφιστάμενοί του</w:t>
      </w:r>
      <w:r>
        <w:rPr>
          <w:rFonts w:eastAsia="Times New Roman" w:cs="Times New Roman"/>
          <w:szCs w:val="24"/>
        </w:rPr>
        <w:t xml:space="preserve">. Θα έπρεπε να ψάξει </w:t>
      </w:r>
      <w:r w:rsidRPr="006D4435">
        <w:rPr>
          <w:rFonts w:eastAsia="Times New Roman" w:cs="Times New Roman"/>
          <w:szCs w:val="24"/>
        </w:rPr>
        <w:t>για ποιο</w:t>
      </w:r>
      <w:r>
        <w:rPr>
          <w:rFonts w:eastAsia="Times New Roman" w:cs="Times New Roman"/>
          <w:szCs w:val="24"/>
        </w:rPr>
        <w:t>ν</w:t>
      </w:r>
      <w:r w:rsidRPr="006D4435">
        <w:rPr>
          <w:rFonts w:eastAsia="Times New Roman" w:cs="Times New Roman"/>
          <w:szCs w:val="24"/>
        </w:rPr>
        <w:t xml:space="preserve"> λόγο κάποιοι </w:t>
      </w:r>
      <w:r>
        <w:rPr>
          <w:rFonts w:eastAsia="Times New Roman" w:cs="Times New Roman"/>
          <w:szCs w:val="24"/>
        </w:rPr>
        <w:t>έντιμοι</w:t>
      </w:r>
      <w:r w:rsidRPr="006D4435">
        <w:rPr>
          <w:rFonts w:eastAsia="Times New Roman" w:cs="Times New Roman"/>
          <w:szCs w:val="24"/>
        </w:rPr>
        <w:t xml:space="preserve"> υπάλληλοι του Υπουργείου επί των Εξωτερικών έφτασαν </w:t>
      </w:r>
      <w:r>
        <w:rPr>
          <w:rFonts w:eastAsia="Times New Roman" w:cs="Times New Roman"/>
          <w:szCs w:val="24"/>
        </w:rPr>
        <w:t>«</w:t>
      </w:r>
      <w:r w:rsidRPr="006D4435">
        <w:rPr>
          <w:rFonts w:eastAsia="Times New Roman" w:cs="Times New Roman"/>
          <w:szCs w:val="24"/>
        </w:rPr>
        <w:t>μέχρι εδώ</w:t>
      </w:r>
      <w:r>
        <w:rPr>
          <w:rFonts w:eastAsia="Times New Roman" w:cs="Times New Roman"/>
          <w:szCs w:val="24"/>
        </w:rPr>
        <w:t>»,</w:t>
      </w:r>
      <w:r w:rsidRPr="006D4435">
        <w:rPr>
          <w:rFonts w:eastAsia="Times New Roman" w:cs="Times New Roman"/>
          <w:szCs w:val="24"/>
        </w:rPr>
        <w:t xml:space="preserve"> που λέει ο ελληνικός λαός</w:t>
      </w:r>
      <w:r>
        <w:rPr>
          <w:rFonts w:eastAsia="Times New Roman" w:cs="Times New Roman"/>
          <w:szCs w:val="24"/>
        </w:rPr>
        <w:t>,</w:t>
      </w:r>
      <w:r w:rsidRPr="006D4435">
        <w:rPr>
          <w:rFonts w:eastAsia="Times New Roman" w:cs="Times New Roman"/>
          <w:szCs w:val="24"/>
        </w:rPr>
        <w:t xml:space="preserve"> βλέποντας τις μεθοδεύσεις για να </w:t>
      </w:r>
      <w:r>
        <w:rPr>
          <w:rFonts w:eastAsia="Times New Roman" w:cs="Times New Roman"/>
          <w:szCs w:val="24"/>
        </w:rPr>
        <w:t>γίνει</w:t>
      </w:r>
      <w:r w:rsidRPr="006D4435">
        <w:rPr>
          <w:rFonts w:eastAsia="Times New Roman" w:cs="Times New Roman"/>
          <w:szCs w:val="24"/>
        </w:rPr>
        <w:t xml:space="preserve"> ένας διαγωνισμός με παρένθετη εταιρεία</w:t>
      </w:r>
      <w:r>
        <w:rPr>
          <w:rFonts w:eastAsia="Times New Roman" w:cs="Times New Roman"/>
          <w:szCs w:val="24"/>
        </w:rPr>
        <w:t xml:space="preserve">. Και κάποια στιγμή </w:t>
      </w:r>
      <w:r>
        <w:rPr>
          <w:rFonts w:eastAsia="Times New Roman" w:cs="Times New Roman"/>
          <w:szCs w:val="24"/>
        </w:rPr>
        <w:t>πρέπει να</w:t>
      </w:r>
      <w:r w:rsidRPr="006D4435">
        <w:rPr>
          <w:rFonts w:eastAsia="Times New Roman" w:cs="Times New Roman"/>
          <w:szCs w:val="24"/>
        </w:rPr>
        <w:t xml:space="preserve"> ειπωθεί για ποιο</w:t>
      </w:r>
      <w:r>
        <w:rPr>
          <w:rFonts w:eastAsia="Times New Roman" w:cs="Times New Roman"/>
          <w:szCs w:val="24"/>
        </w:rPr>
        <w:t>ν</w:t>
      </w:r>
      <w:r w:rsidRPr="006D4435">
        <w:rPr>
          <w:rFonts w:eastAsia="Times New Roman" w:cs="Times New Roman"/>
          <w:szCs w:val="24"/>
        </w:rPr>
        <w:t xml:space="preserve"> λόγο </w:t>
      </w:r>
      <w:proofErr w:type="spellStart"/>
      <w:r>
        <w:rPr>
          <w:rFonts w:eastAsia="Times New Roman" w:cs="Times New Roman"/>
          <w:szCs w:val="24"/>
        </w:rPr>
        <w:t>απεπέμφθη</w:t>
      </w:r>
      <w:proofErr w:type="spellEnd"/>
      <w:r w:rsidRPr="006D4435">
        <w:rPr>
          <w:rFonts w:eastAsia="Times New Roman" w:cs="Times New Roman"/>
          <w:szCs w:val="24"/>
        </w:rPr>
        <w:t xml:space="preserve"> από Υπουργός ο </w:t>
      </w:r>
      <w:r>
        <w:rPr>
          <w:rFonts w:eastAsia="Times New Roman" w:cs="Times New Roman"/>
          <w:szCs w:val="24"/>
        </w:rPr>
        <w:t xml:space="preserve">κ. </w:t>
      </w:r>
      <w:proofErr w:type="spellStart"/>
      <w:r>
        <w:rPr>
          <w:rFonts w:eastAsia="Times New Roman" w:cs="Times New Roman"/>
          <w:szCs w:val="24"/>
        </w:rPr>
        <w:t>Ξυδάκης</w:t>
      </w:r>
      <w:proofErr w:type="spellEnd"/>
      <w:r>
        <w:rPr>
          <w:rFonts w:eastAsia="Times New Roman" w:cs="Times New Roman"/>
          <w:szCs w:val="24"/>
        </w:rPr>
        <w:t xml:space="preserve">, </w:t>
      </w:r>
      <w:r w:rsidRPr="006D4435">
        <w:rPr>
          <w:rFonts w:eastAsia="Times New Roman" w:cs="Times New Roman"/>
          <w:szCs w:val="24"/>
        </w:rPr>
        <w:t>που είναι σήμερα εδώ</w:t>
      </w:r>
      <w:r>
        <w:rPr>
          <w:rFonts w:eastAsia="Times New Roman" w:cs="Times New Roman"/>
          <w:szCs w:val="24"/>
        </w:rPr>
        <w:t>,</w:t>
      </w:r>
      <w:r w:rsidRPr="006D4435">
        <w:rPr>
          <w:rFonts w:eastAsia="Times New Roman" w:cs="Times New Roman"/>
          <w:szCs w:val="24"/>
        </w:rPr>
        <w:t xml:space="preserve"> </w:t>
      </w:r>
      <w:r>
        <w:rPr>
          <w:rFonts w:eastAsia="Times New Roman" w:cs="Times New Roman"/>
          <w:szCs w:val="24"/>
        </w:rPr>
        <w:t>όταν εκείνος ζήτησε αποδείξεις</w:t>
      </w:r>
      <w:r w:rsidRPr="006D4435">
        <w:rPr>
          <w:rFonts w:eastAsia="Times New Roman" w:cs="Times New Roman"/>
          <w:szCs w:val="24"/>
        </w:rPr>
        <w:t xml:space="preserve"> για το πώς θα </w:t>
      </w:r>
      <w:r>
        <w:rPr>
          <w:rFonts w:eastAsia="Times New Roman" w:cs="Times New Roman"/>
          <w:szCs w:val="24"/>
        </w:rPr>
        <w:t>ανοίξουν τα ογδόντα</w:t>
      </w:r>
      <w:r w:rsidRPr="006D4435">
        <w:rPr>
          <w:rFonts w:eastAsia="Times New Roman" w:cs="Times New Roman"/>
          <w:szCs w:val="24"/>
        </w:rPr>
        <w:t xml:space="preserve"> γραφεία στη Ρωσία</w:t>
      </w:r>
      <w:r>
        <w:rPr>
          <w:rFonts w:eastAsia="Times New Roman" w:cs="Times New Roman"/>
          <w:szCs w:val="24"/>
        </w:rPr>
        <w:t xml:space="preserve"> ή </w:t>
      </w:r>
      <w:r w:rsidRPr="006D4435">
        <w:rPr>
          <w:rFonts w:eastAsia="Times New Roman" w:cs="Times New Roman"/>
          <w:szCs w:val="24"/>
        </w:rPr>
        <w:t xml:space="preserve">ο πρώην Υφυπουργός επί των Οικονομικών ή ο </w:t>
      </w:r>
      <w:r>
        <w:rPr>
          <w:rFonts w:eastAsia="Times New Roman" w:cs="Times New Roman"/>
          <w:szCs w:val="24"/>
        </w:rPr>
        <w:t>κ.</w:t>
      </w:r>
      <w:r w:rsidRPr="006D4435">
        <w:rPr>
          <w:rFonts w:eastAsia="Times New Roman" w:cs="Times New Roman"/>
          <w:szCs w:val="24"/>
        </w:rPr>
        <w:t xml:space="preserve"> Γιώργος Τσίπρας</w:t>
      </w:r>
      <w:r>
        <w:rPr>
          <w:rFonts w:eastAsia="Times New Roman" w:cs="Times New Roman"/>
          <w:szCs w:val="24"/>
        </w:rPr>
        <w:t>,</w:t>
      </w:r>
      <w:r w:rsidRPr="006D4435">
        <w:rPr>
          <w:rFonts w:eastAsia="Times New Roman" w:cs="Times New Roman"/>
          <w:szCs w:val="24"/>
        </w:rPr>
        <w:t xml:space="preserve"> όταν ήρθε σε αντ</w:t>
      </w:r>
      <w:r w:rsidRPr="006D4435">
        <w:rPr>
          <w:rFonts w:eastAsia="Times New Roman" w:cs="Times New Roman"/>
          <w:szCs w:val="24"/>
        </w:rPr>
        <w:t xml:space="preserve">ιπαράθεση με τον </w:t>
      </w:r>
      <w:r>
        <w:rPr>
          <w:rFonts w:eastAsia="Times New Roman" w:cs="Times New Roman"/>
          <w:szCs w:val="24"/>
        </w:rPr>
        <w:t>κ.</w:t>
      </w:r>
      <w:r w:rsidRPr="006D4435">
        <w:rPr>
          <w:rFonts w:eastAsia="Times New Roman" w:cs="Times New Roman"/>
          <w:szCs w:val="24"/>
        </w:rPr>
        <w:t xml:space="preserve"> Κοτ</w:t>
      </w:r>
      <w:r>
        <w:rPr>
          <w:rFonts w:eastAsia="Times New Roman" w:cs="Times New Roman"/>
          <w:szCs w:val="24"/>
        </w:rPr>
        <w:t>ζ</w:t>
      </w:r>
      <w:r w:rsidRPr="006D4435">
        <w:rPr>
          <w:rFonts w:eastAsia="Times New Roman" w:cs="Times New Roman"/>
          <w:szCs w:val="24"/>
        </w:rPr>
        <w:t>ιά</w:t>
      </w:r>
      <w:r>
        <w:rPr>
          <w:rFonts w:eastAsia="Times New Roman" w:cs="Times New Roman"/>
          <w:szCs w:val="24"/>
        </w:rPr>
        <w:t>.</w:t>
      </w:r>
    </w:p>
    <w:p w14:paraId="6E819B1A" w14:textId="77777777" w:rsidR="004B0DF5" w:rsidRDefault="00471FB5">
      <w:pPr>
        <w:spacing w:line="600" w:lineRule="auto"/>
        <w:ind w:firstLine="720"/>
        <w:jc w:val="both"/>
        <w:rPr>
          <w:rFonts w:eastAsia="Times New Roman" w:cs="Times New Roman"/>
          <w:szCs w:val="24"/>
        </w:rPr>
      </w:pPr>
      <w:r w:rsidRPr="006D4435">
        <w:rPr>
          <w:rFonts w:eastAsia="Times New Roman" w:cs="Times New Roman"/>
          <w:szCs w:val="24"/>
        </w:rPr>
        <w:lastRenderedPageBreak/>
        <w:t>Αλλά πιστεύω ότι με τη διαδικασία που ξεκίνησε στη δικαιοσύνη θα αποδειχθούν όλα αυτά και τελικά θα φανεί ποιος ήταν ο ρόλος και ποιες υπηρεσίες ήταν αυτές που είχαν εμπλοκή</w:t>
      </w:r>
      <w:r>
        <w:rPr>
          <w:rFonts w:eastAsia="Times New Roman" w:cs="Times New Roman"/>
          <w:szCs w:val="24"/>
        </w:rPr>
        <w:t>.</w:t>
      </w:r>
      <w:r w:rsidRPr="006D4435">
        <w:rPr>
          <w:rFonts w:eastAsia="Times New Roman" w:cs="Times New Roman"/>
          <w:szCs w:val="24"/>
        </w:rPr>
        <w:t xml:space="preserve"> Μάλλον ο </w:t>
      </w:r>
      <w:r>
        <w:rPr>
          <w:rFonts w:eastAsia="Times New Roman" w:cs="Times New Roman"/>
          <w:szCs w:val="24"/>
        </w:rPr>
        <w:t xml:space="preserve">κ. </w:t>
      </w:r>
      <w:r w:rsidRPr="006D4435">
        <w:rPr>
          <w:rFonts w:eastAsia="Times New Roman" w:cs="Times New Roman"/>
          <w:szCs w:val="24"/>
        </w:rPr>
        <w:t>Κοτζιάς</w:t>
      </w:r>
      <w:r>
        <w:rPr>
          <w:rFonts w:eastAsia="Times New Roman" w:cs="Times New Roman"/>
          <w:szCs w:val="24"/>
        </w:rPr>
        <w:t xml:space="preserve"> έχει παρασυρθεί από τους υφιστάμε</w:t>
      </w:r>
      <w:r>
        <w:rPr>
          <w:rFonts w:eastAsia="Times New Roman" w:cs="Times New Roman"/>
          <w:szCs w:val="24"/>
        </w:rPr>
        <w:t>νούς</w:t>
      </w:r>
      <w:r w:rsidRPr="006D4435">
        <w:rPr>
          <w:rFonts w:eastAsia="Times New Roman" w:cs="Times New Roman"/>
          <w:szCs w:val="24"/>
        </w:rPr>
        <w:t xml:space="preserve"> του στο </w:t>
      </w:r>
      <w:r>
        <w:rPr>
          <w:rFonts w:eastAsia="Times New Roman" w:cs="Times New Roman"/>
          <w:szCs w:val="24"/>
        </w:rPr>
        <w:t>ΠΡΑΤΤΩ,</w:t>
      </w:r>
      <w:r w:rsidRPr="006D4435">
        <w:rPr>
          <w:rFonts w:eastAsia="Times New Roman" w:cs="Times New Roman"/>
          <w:szCs w:val="24"/>
        </w:rPr>
        <w:t xml:space="preserve"> όπως τον πρώην Γενικό Γραμματέα του Υπουργείου Εξωτερικών</w:t>
      </w:r>
      <w:r>
        <w:rPr>
          <w:rFonts w:eastAsia="Times New Roman" w:cs="Times New Roman"/>
          <w:szCs w:val="24"/>
        </w:rPr>
        <w:t>,</w:t>
      </w:r>
      <w:r w:rsidRPr="006D4435">
        <w:rPr>
          <w:rFonts w:eastAsia="Times New Roman" w:cs="Times New Roman"/>
          <w:szCs w:val="24"/>
        </w:rPr>
        <w:t xml:space="preserve"> του οποίου κυκλοφόρησε στο διαδίκτυο συνομιλία </w:t>
      </w:r>
      <w:r>
        <w:rPr>
          <w:rFonts w:eastAsia="Times New Roman" w:cs="Times New Roman"/>
          <w:szCs w:val="24"/>
        </w:rPr>
        <w:t xml:space="preserve">με καταζητούμενο με εννιά </w:t>
      </w:r>
      <w:r w:rsidRPr="006D4435">
        <w:rPr>
          <w:rFonts w:eastAsia="Times New Roman" w:cs="Times New Roman"/>
          <w:szCs w:val="24"/>
        </w:rPr>
        <w:t>διεθνή εντάλματα συλλήψεως</w:t>
      </w:r>
      <w:r>
        <w:rPr>
          <w:rFonts w:eastAsia="Times New Roman" w:cs="Times New Roman"/>
          <w:szCs w:val="24"/>
        </w:rPr>
        <w:t xml:space="preserve">, πράκτορα στην Κοπεγχάγη, που του </w:t>
      </w:r>
      <w:r w:rsidRPr="006D4435">
        <w:rPr>
          <w:rFonts w:eastAsia="Times New Roman" w:cs="Times New Roman"/>
          <w:szCs w:val="24"/>
        </w:rPr>
        <w:t>ζήταγε στοιχεία για τον Καμμένο</w:t>
      </w:r>
      <w:r>
        <w:rPr>
          <w:rFonts w:eastAsia="Times New Roman" w:cs="Times New Roman"/>
          <w:szCs w:val="24"/>
        </w:rPr>
        <w:t xml:space="preserve">, άνθρωπο </w:t>
      </w:r>
      <w:r w:rsidRPr="006D4435">
        <w:rPr>
          <w:rFonts w:eastAsia="Times New Roman" w:cs="Times New Roman"/>
          <w:szCs w:val="24"/>
        </w:rPr>
        <w:t>π</w:t>
      </w:r>
      <w:r w:rsidRPr="006D4435">
        <w:rPr>
          <w:rFonts w:eastAsia="Times New Roman" w:cs="Times New Roman"/>
          <w:szCs w:val="24"/>
        </w:rPr>
        <w:t>ου φέρεται να συνεργάστηκε με την Μ</w:t>
      </w:r>
      <w:r>
        <w:rPr>
          <w:rFonts w:eastAsia="Times New Roman" w:cs="Times New Roman"/>
          <w:szCs w:val="24"/>
        </w:rPr>
        <w:t>ΙΤ ή</w:t>
      </w:r>
      <w:r w:rsidRPr="006D4435">
        <w:rPr>
          <w:rFonts w:eastAsia="Times New Roman" w:cs="Times New Roman"/>
          <w:szCs w:val="24"/>
        </w:rPr>
        <w:t xml:space="preserve"> με τις υπηρεσίες πληροφοριών των Σκοπίων</w:t>
      </w:r>
      <w:r>
        <w:rPr>
          <w:rFonts w:eastAsia="Times New Roman" w:cs="Times New Roman"/>
          <w:szCs w:val="24"/>
        </w:rPr>
        <w:t>,</w:t>
      </w:r>
      <w:r w:rsidRPr="006D4435">
        <w:rPr>
          <w:rFonts w:eastAsia="Times New Roman" w:cs="Times New Roman"/>
          <w:szCs w:val="24"/>
        </w:rPr>
        <w:t xml:space="preserve"> με τις οποίες είχε στενές επαφές</w:t>
      </w:r>
      <w:r>
        <w:rPr>
          <w:rFonts w:eastAsia="Times New Roman" w:cs="Times New Roman"/>
          <w:szCs w:val="24"/>
        </w:rPr>
        <w:t>.</w:t>
      </w:r>
      <w:r w:rsidRPr="006D4435">
        <w:rPr>
          <w:rFonts w:eastAsia="Times New Roman" w:cs="Times New Roman"/>
          <w:szCs w:val="24"/>
        </w:rPr>
        <w:t xml:space="preserve"> </w:t>
      </w:r>
    </w:p>
    <w:p w14:paraId="6E819B1B" w14:textId="77777777" w:rsidR="004B0DF5" w:rsidRDefault="00471FB5">
      <w:pPr>
        <w:spacing w:line="600" w:lineRule="auto"/>
        <w:ind w:firstLine="720"/>
        <w:jc w:val="both"/>
        <w:rPr>
          <w:rFonts w:eastAsia="Times New Roman" w:cs="Times New Roman"/>
          <w:szCs w:val="24"/>
        </w:rPr>
      </w:pPr>
      <w:r w:rsidRPr="006D4435">
        <w:rPr>
          <w:rFonts w:eastAsia="Times New Roman" w:cs="Times New Roman"/>
          <w:szCs w:val="24"/>
        </w:rPr>
        <w:t>Αυτή η Κυβέρνηση</w:t>
      </w:r>
      <w:r>
        <w:rPr>
          <w:rFonts w:eastAsia="Times New Roman" w:cs="Times New Roman"/>
          <w:szCs w:val="24"/>
        </w:rPr>
        <w:t>,</w:t>
      </w:r>
      <w:r w:rsidRPr="006D4435">
        <w:rPr>
          <w:rFonts w:eastAsia="Times New Roman" w:cs="Times New Roman"/>
          <w:szCs w:val="24"/>
        </w:rPr>
        <w:t xml:space="preserve"> λοιπόν</w:t>
      </w:r>
      <w:r>
        <w:rPr>
          <w:rFonts w:eastAsia="Times New Roman" w:cs="Times New Roman"/>
          <w:szCs w:val="24"/>
        </w:rPr>
        <w:t xml:space="preserve">, δεν είναι η Κυβέρνηση </w:t>
      </w:r>
      <w:r w:rsidRPr="006D4435">
        <w:rPr>
          <w:rFonts w:eastAsia="Times New Roman" w:cs="Times New Roman"/>
          <w:szCs w:val="24"/>
        </w:rPr>
        <w:t>η οποία συγκροτήθηκε το 2015</w:t>
      </w:r>
      <w:r>
        <w:rPr>
          <w:rFonts w:eastAsia="Times New Roman" w:cs="Times New Roman"/>
          <w:szCs w:val="24"/>
        </w:rPr>
        <w:t>, μια κυβέρνηση ε</w:t>
      </w:r>
      <w:r w:rsidRPr="006D4435">
        <w:rPr>
          <w:rFonts w:eastAsia="Times New Roman" w:cs="Times New Roman"/>
          <w:szCs w:val="24"/>
        </w:rPr>
        <w:t>θνικής ενότητας</w:t>
      </w:r>
      <w:r>
        <w:rPr>
          <w:rFonts w:eastAsia="Times New Roman" w:cs="Times New Roman"/>
          <w:szCs w:val="24"/>
        </w:rPr>
        <w:t>.</w:t>
      </w:r>
      <w:r w:rsidRPr="006D4435">
        <w:rPr>
          <w:rFonts w:eastAsia="Times New Roman" w:cs="Times New Roman"/>
          <w:szCs w:val="24"/>
        </w:rPr>
        <w:t xml:space="preserve"> Έγινε </w:t>
      </w:r>
      <w:r>
        <w:rPr>
          <w:rFonts w:eastAsia="Times New Roman" w:cs="Times New Roman"/>
          <w:szCs w:val="24"/>
        </w:rPr>
        <w:t>μι</w:t>
      </w:r>
      <w:r w:rsidRPr="006D4435">
        <w:rPr>
          <w:rFonts w:eastAsia="Times New Roman" w:cs="Times New Roman"/>
          <w:szCs w:val="24"/>
        </w:rPr>
        <w:t xml:space="preserve">α </w:t>
      </w:r>
      <w:r>
        <w:rPr>
          <w:rFonts w:eastAsia="Times New Roman" w:cs="Times New Roman"/>
          <w:szCs w:val="24"/>
        </w:rPr>
        <w:t>Κ</w:t>
      </w:r>
      <w:r w:rsidRPr="006D4435">
        <w:rPr>
          <w:rFonts w:eastAsia="Times New Roman" w:cs="Times New Roman"/>
          <w:szCs w:val="24"/>
        </w:rPr>
        <w:t xml:space="preserve">υβέρνηση αποστασίας </w:t>
      </w:r>
      <w:r>
        <w:rPr>
          <w:rFonts w:eastAsia="Times New Roman" w:cs="Times New Roman"/>
          <w:szCs w:val="24"/>
        </w:rPr>
        <w:t xml:space="preserve">και </w:t>
      </w:r>
      <w:r w:rsidRPr="006D4435">
        <w:rPr>
          <w:rFonts w:eastAsia="Times New Roman" w:cs="Times New Roman"/>
          <w:szCs w:val="24"/>
        </w:rPr>
        <w:t>έχει την ανοχή Βουλευτών που εξελέγησαν με άλλα κόμματα</w:t>
      </w:r>
      <w:r>
        <w:rPr>
          <w:rFonts w:eastAsia="Times New Roman" w:cs="Times New Roman"/>
          <w:szCs w:val="24"/>
        </w:rPr>
        <w:t xml:space="preserve">, κατέληξαν σε άλλα κόμματα έναντι της καρέκλας </w:t>
      </w:r>
      <w:r w:rsidRPr="006D4435">
        <w:rPr>
          <w:rFonts w:eastAsia="Times New Roman" w:cs="Times New Roman"/>
          <w:szCs w:val="24"/>
        </w:rPr>
        <w:t>τους και σήμερα είναι εδώ περήφανοι</w:t>
      </w:r>
      <w:r>
        <w:rPr>
          <w:rFonts w:eastAsia="Times New Roman" w:cs="Times New Roman"/>
          <w:szCs w:val="24"/>
        </w:rPr>
        <w:t>. Κρατάνε τις</w:t>
      </w:r>
      <w:r w:rsidRPr="006D4435">
        <w:rPr>
          <w:rFonts w:eastAsia="Times New Roman" w:cs="Times New Roman"/>
          <w:szCs w:val="24"/>
        </w:rPr>
        <w:t xml:space="preserve"> </w:t>
      </w:r>
      <w:r>
        <w:rPr>
          <w:rFonts w:eastAsia="Times New Roman" w:cs="Times New Roman"/>
          <w:szCs w:val="24"/>
        </w:rPr>
        <w:t>β</w:t>
      </w:r>
      <w:r w:rsidRPr="006D4435">
        <w:rPr>
          <w:rFonts w:eastAsia="Times New Roman" w:cs="Times New Roman"/>
          <w:szCs w:val="24"/>
        </w:rPr>
        <w:t>ουλευτικ</w:t>
      </w:r>
      <w:r>
        <w:rPr>
          <w:rFonts w:eastAsia="Times New Roman" w:cs="Times New Roman"/>
          <w:szCs w:val="24"/>
        </w:rPr>
        <w:t xml:space="preserve">ές </w:t>
      </w:r>
      <w:r>
        <w:rPr>
          <w:rFonts w:eastAsia="Times New Roman" w:cs="Times New Roman"/>
          <w:szCs w:val="24"/>
        </w:rPr>
        <w:lastRenderedPageBreak/>
        <w:t>έδρες ως κόρη οφθαλμού και τι</w:t>
      </w:r>
      <w:r w:rsidRPr="006D4435">
        <w:rPr>
          <w:rFonts w:eastAsia="Times New Roman" w:cs="Times New Roman"/>
          <w:szCs w:val="24"/>
        </w:rPr>
        <w:t>ς διαφυλάττουν</w:t>
      </w:r>
      <w:r>
        <w:rPr>
          <w:rFonts w:eastAsia="Times New Roman" w:cs="Times New Roman"/>
          <w:szCs w:val="24"/>
        </w:rPr>
        <w:t>,</w:t>
      </w:r>
      <w:r w:rsidRPr="006D4435">
        <w:rPr>
          <w:rFonts w:eastAsia="Times New Roman" w:cs="Times New Roman"/>
          <w:szCs w:val="24"/>
        </w:rPr>
        <w:t xml:space="preserve"> εισπράττοντας τη βουλευ</w:t>
      </w:r>
      <w:r w:rsidRPr="006D4435">
        <w:rPr>
          <w:rFonts w:eastAsia="Times New Roman" w:cs="Times New Roman"/>
          <w:szCs w:val="24"/>
        </w:rPr>
        <w:t>τική αποζημίωση</w:t>
      </w:r>
      <w:r>
        <w:rPr>
          <w:rFonts w:eastAsia="Times New Roman" w:cs="Times New Roman"/>
          <w:szCs w:val="24"/>
        </w:rPr>
        <w:t>,</w:t>
      </w:r>
      <w:r w:rsidRPr="006D4435">
        <w:rPr>
          <w:rFonts w:eastAsia="Times New Roman" w:cs="Times New Roman"/>
          <w:szCs w:val="24"/>
        </w:rPr>
        <w:t xml:space="preserve"> ενώ ποτέ δεν έχουν εκλεγεί</w:t>
      </w:r>
      <w:r>
        <w:rPr>
          <w:rFonts w:eastAsia="Times New Roman" w:cs="Times New Roman"/>
          <w:szCs w:val="24"/>
        </w:rPr>
        <w:t>,</w:t>
      </w:r>
      <w:r w:rsidRPr="006D4435">
        <w:rPr>
          <w:rFonts w:eastAsia="Times New Roman" w:cs="Times New Roman"/>
          <w:szCs w:val="24"/>
        </w:rPr>
        <w:t xml:space="preserve"> και δεν τις παραδίδουν</w:t>
      </w:r>
      <w:r>
        <w:rPr>
          <w:rFonts w:eastAsia="Times New Roman" w:cs="Times New Roman"/>
          <w:szCs w:val="24"/>
        </w:rPr>
        <w:t xml:space="preserve">. Συνεχίζουν να προκαλούν </w:t>
      </w:r>
      <w:r w:rsidRPr="006D4435">
        <w:rPr>
          <w:rFonts w:eastAsia="Times New Roman" w:cs="Times New Roman"/>
          <w:szCs w:val="24"/>
        </w:rPr>
        <w:t>τον ελληνικό λαό</w:t>
      </w:r>
      <w:r>
        <w:rPr>
          <w:rFonts w:eastAsia="Times New Roman" w:cs="Times New Roman"/>
          <w:szCs w:val="24"/>
        </w:rPr>
        <w:t>,</w:t>
      </w:r>
      <w:r w:rsidRPr="006D4435">
        <w:rPr>
          <w:rFonts w:eastAsia="Times New Roman" w:cs="Times New Roman"/>
          <w:szCs w:val="24"/>
        </w:rPr>
        <w:t xml:space="preserve"> αλλά</w:t>
      </w:r>
      <w:r>
        <w:rPr>
          <w:rFonts w:eastAsia="Times New Roman" w:cs="Times New Roman"/>
          <w:szCs w:val="24"/>
        </w:rPr>
        <w:t xml:space="preserve">ζοντας </w:t>
      </w:r>
      <w:proofErr w:type="spellStart"/>
      <w:r>
        <w:rPr>
          <w:rFonts w:eastAsia="Times New Roman" w:cs="Times New Roman"/>
          <w:szCs w:val="24"/>
        </w:rPr>
        <w:t>οβιδιακά</w:t>
      </w:r>
      <w:proofErr w:type="spellEnd"/>
      <w:r>
        <w:rPr>
          <w:rFonts w:eastAsia="Times New Roman" w:cs="Times New Roman"/>
          <w:szCs w:val="24"/>
        </w:rPr>
        <w:t xml:space="preserve"> </w:t>
      </w:r>
      <w:r w:rsidRPr="006D4435">
        <w:rPr>
          <w:rFonts w:eastAsia="Times New Roman" w:cs="Times New Roman"/>
          <w:szCs w:val="24"/>
        </w:rPr>
        <w:t>θέσεις</w:t>
      </w:r>
      <w:r>
        <w:rPr>
          <w:rFonts w:eastAsia="Times New Roman" w:cs="Times New Roman"/>
          <w:szCs w:val="24"/>
        </w:rPr>
        <w:t>.</w:t>
      </w:r>
    </w:p>
    <w:p w14:paraId="6E819B1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Για εσάς το λέω, κύριε Κουίκ, που με κοιτάτε.</w:t>
      </w:r>
    </w:p>
    <w:p w14:paraId="6E819B1D" w14:textId="77777777" w:rsidR="004B0DF5" w:rsidRDefault="00471FB5">
      <w:pPr>
        <w:spacing w:line="600" w:lineRule="auto"/>
        <w:ind w:firstLine="720"/>
        <w:jc w:val="both"/>
        <w:rPr>
          <w:rFonts w:eastAsia="Times New Roman" w:cs="Times New Roman"/>
          <w:szCs w:val="24"/>
        </w:rPr>
      </w:pPr>
      <w:r w:rsidRPr="006D4435">
        <w:rPr>
          <w:rFonts w:eastAsia="Times New Roman" w:cs="Times New Roman"/>
          <w:szCs w:val="24"/>
        </w:rPr>
        <w:t>Και από το</w:t>
      </w:r>
      <w:r>
        <w:rPr>
          <w:rFonts w:eastAsia="Times New Roman" w:cs="Times New Roman"/>
          <w:szCs w:val="24"/>
        </w:rPr>
        <w:t xml:space="preserve">ν Γράμμο και το </w:t>
      </w:r>
      <w:r w:rsidRPr="006D4435">
        <w:rPr>
          <w:rFonts w:eastAsia="Times New Roman" w:cs="Times New Roman"/>
          <w:szCs w:val="24"/>
        </w:rPr>
        <w:t>Βίτσι προσκυνούν το μ</w:t>
      </w:r>
      <w:r>
        <w:rPr>
          <w:rFonts w:eastAsia="Times New Roman" w:cs="Times New Roman"/>
          <w:szCs w:val="24"/>
        </w:rPr>
        <w:t>νήμ</w:t>
      </w:r>
      <w:r w:rsidRPr="006D4435">
        <w:rPr>
          <w:rFonts w:eastAsia="Times New Roman" w:cs="Times New Roman"/>
          <w:szCs w:val="24"/>
        </w:rPr>
        <w:t>α του Μπελογιάννη και</w:t>
      </w:r>
      <w:r w:rsidRPr="006D4435">
        <w:rPr>
          <w:rFonts w:eastAsia="Times New Roman" w:cs="Times New Roman"/>
          <w:szCs w:val="24"/>
        </w:rPr>
        <w:t xml:space="preserve"> αργότερα </w:t>
      </w:r>
      <w:r>
        <w:rPr>
          <w:rFonts w:eastAsia="Times New Roman" w:cs="Times New Roman"/>
          <w:szCs w:val="24"/>
        </w:rPr>
        <w:t>θ</w:t>
      </w:r>
      <w:r w:rsidRPr="006D4435">
        <w:rPr>
          <w:rFonts w:eastAsia="Times New Roman" w:cs="Times New Roman"/>
          <w:szCs w:val="24"/>
        </w:rPr>
        <w:t>α το</w:t>
      </w:r>
      <w:r>
        <w:rPr>
          <w:rFonts w:eastAsia="Times New Roman" w:cs="Times New Roman"/>
          <w:szCs w:val="24"/>
        </w:rPr>
        <w:t>υς</w:t>
      </w:r>
      <w:r w:rsidRPr="006D4435">
        <w:rPr>
          <w:rFonts w:eastAsia="Times New Roman" w:cs="Times New Roman"/>
          <w:szCs w:val="24"/>
        </w:rPr>
        <w:t xml:space="preserve"> δούμε και στην Κόκκινη Πλατεία</w:t>
      </w:r>
      <w:r>
        <w:rPr>
          <w:rFonts w:eastAsia="Times New Roman" w:cs="Times New Roman"/>
          <w:szCs w:val="24"/>
        </w:rPr>
        <w:t>.</w:t>
      </w:r>
      <w:r w:rsidRPr="006D4435">
        <w:rPr>
          <w:rFonts w:eastAsia="Times New Roman" w:cs="Times New Roman"/>
          <w:szCs w:val="24"/>
        </w:rPr>
        <w:t xml:space="preserve"> </w:t>
      </w:r>
    </w:p>
    <w:p w14:paraId="6E819B1E" w14:textId="77777777" w:rsidR="004B0DF5" w:rsidRDefault="00471FB5">
      <w:pPr>
        <w:spacing w:line="600" w:lineRule="auto"/>
        <w:ind w:firstLine="720"/>
        <w:jc w:val="both"/>
        <w:rPr>
          <w:rFonts w:eastAsia="Times New Roman" w:cs="Times New Roman"/>
          <w:szCs w:val="24"/>
        </w:rPr>
      </w:pPr>
      <w:r w:rsidRPr="006D4435">
        <w:rPr>
          <w:rFonts w:eastAsia="Times New Roman" w:cs="Times New Roman"/>
          <w:szCs w:val="24"/>
        </w:rPr>
        <w:t xml:space="preserve">Και </w:t>
      </w:r>
      <w:r>
        <w:rPr>
          <w:rFonts w:eastAsia="Times New Roman" w:cs="Times New Roman"/>
          <w:szCs w:val="24"/>
        </w:rPr>
        <w:t>β</w:t>
      </w:r>
      <w:r w:rsidRPr="006D4435">
        <w:rPr>
          <w:rFonts w:eastAsia="Times New Roman" w:cs="Times New Roman"/>
          <w:szCs w:val="24"/>
        </w:rPr>
        <w:t xml:space="preserve">εβαίως </w:t>
      </w:r>
      <w:r>
        <w:rPr>
          <w:rFonts w:eastAsia="Times New Roman" w:cs="Times New Roman"/>
          <w:szCs w:val="24"/>
        </w:rPr>
        <w:t>είναι μι</w:t>
      </w:r>
      <w:r w:rsidRPr="006D4435">
        <w:rPr>
          <w:rFonts w:eastAsia="Times New Roman" w:cs="Times New Roman"/>
          <w:szCs w:val="24"/>
        </w:rPr>
        <w:t>α Κυβέρνηση η οποία διέπραξε το τραγικό έγκλημα της ψήφισης της Συμφωνίας των Πρεσπών</w:t>
      </w:r>
      <w:r>
        <w:rPr>
          <w:rFonts w:eastAsia="Times New Roman" w:cs="Times New Roman"/>
          <w:szCs w:val="24"/>
        </w:rPr>
        <w:t>,</w:t>
      </w:r>
      <w:r w:rsidRPr="006D4435">
        <w:rPr>
          <w:rFonts w:eastAsia="Times New Roman" w:cs="Times New Roman"/>
          <w:szCs w:val="24"/>
        </w:rPr>
        <w:t xml:space="preserve"> μιας </w:t>
      </w:r>
      <w:r>
        <w:rPr>
          <w:rFonts w:eastAsia="Times New Roman" w:cs="Times New Roman"/>
          <w:szCs w:val="24"/>
        </w:rPr>
        <w:t>σ</w:t>
      </w:r>
      <w:r w:rsidRPr="006D4435">
        <w:rPr>
          <w:rFonts w:eastAsia="Times New Roman" w:cs="Times New Roman"/>
          <w:szCs w:val="24"/>
        </w:rPr>
        <w:t>υμφωνίας αντισυνταγματικής</w:t>
      </w:r>
      <w:r>
        <w:rPr>
          <w:rFonts w:eastAsia="Times New Roman" w:cs="Times New Roman"/>
          <w:szCs w:val="24"/>
        </w:rPr>
        <w:t>,</w:t>
      </w:r>
      <w:r w:rsidRPr="006D4435">
        <w:rPr>
          <w:rFonts w:eastAsia="Times New Roman" w:cs="Times New Roman"/>
          <w:szCs w:val="24"/>
        </w:rPr>
        <w:t xml:space="preserve"> άκυρης</w:t>
      </w:r>
      <w:r>
        <w:rPr>
          <w:rFonts w:eastAsia="Times New Roman" w:cs="Times New Roman"/>
          <w:szCs w:val="24"/>
        </w:rPr>
        <w:t>,</w:t>
      </w:r>
      <w:r w:rsidRPr="006D4435">
        <w:rPr>
          <w:rFonts w:eastAsia="Times New Roman" w:cs="Times New Roman"/>
          <w:szCs w:val="24"/>
        </w:rPr>
        <w:t xml:space="preserve"> μιας </w:t>
      </w:r>
      <w:r>
        <w:rPr>
          <w:rFonts w:eastAsia="Times New Roman" w:cs="Times New Roman"/>
          <w:szCs w:val="24"/>
        </w:rPr>
        <w:t>σ</w:t>
      </w:r>
      <w:r w:rsidRPr="006D4435">
        <w:rPr>
          <w:rFonts w:eastAsia="Times New Roman" w:cs="Times New Roman"/>
          <w:szCs w:val="24"/>
        </w:rPr>
        <w:t xml:space="preserve">υμφωνίας </w:t>
      </w:r>
      <w:r>
        <w:rPr>
          <w:rFonts w:eastAsia="Times New Roman" w:cs="Times New Roman"/>
          <w:szCs w:val="24"/>
        </w:rPr>
        <w:t>που θα πρέπει να δεσμευτούμε εδώ όσοι είμ</w:t>
      </w:r>
      <w:r>
        <w:rPr>
          <w:rFonts w:eastAsia="Times New Roman" w:cs="Times New Roman"/>
          <w:szCs w:val="24"/>
        </w:rPr>
        <w:t>αστε αντίθετοι, αν π</w:t>
      </w:r>
      <w:r w:rsidRPr="006D4435">
        <w:rPr>
          <w:rFonts w:eastAsia="Times New Roman" w:cs="Times New Roman"/>
          <w:szCs w:val="24"/>
        </w:rPr>
        <w:t xml:space="preserve">ράγματι </w:t>
      </w:r>
      <w:r>
        <w:rPr>
          <w:rFonts w:eastAsia="Times New Roman" w:cs="Times New Roman"/>
          <w:szCs w:val="24"/>
        </w:rPr>
        <w:t xml:space="preserve">είμαστε αντίθετοι, </w:t>
      </w:r>
      <w:r w:rsidRPr="006D4435">
        <w:rPr>
          <w:rFonts w:eastAsia="Times New Roman" w:cs="Times New Roman"/>
          <w:szCs w:val="24"/>
        </w:rPr>
        <w:t>ότι θα την καταργήσουμε</w:t>
      </w:r>
      <w:r>
        <w:rPr>
          <w:rFonts w:eastAsia="Times New Roman" w:cs="Times New Roman"/>
          <w:szCs w:val="24"/>
        </w:rPr>
        <w:t xml:space="preserve">, </w:t>
      </w:r>
      <w:r w:rsidRPr="006D4435">
        <w:rPr>
          <w:rFonts w:eastAsia="Times New Roman" w:cs="Times New Roman"/>
          <w:szCs w:val="24"/>
        </w:rPr>
        <w:t>διότι έχει παρα</w:t>
      </w:r>
      <w:r>
        <w:rPr>
          <w:rFonts w:eastAsia="Times New Roman" w:cs="Times New Roman"/>
          <w:szCs w:val="24"/>
        </w:rPr>
        <w:t>βιάσει ακόμα και τους ίδιους της τους</w:t>
      </w:r>
      <w:r w:rsidRPr="006D4435">
        <w:rPr>
          <w:rFonts w:eastAsia="Times New Roman" w:cs="Times New Roman"/>
          <w:szCs w:val="24"/>
        </w:rPr>
        <w:t xml:space="preserve"> όρους</w:t>
      </w:r>
      <w:r>
        <w:rPr>
          <w:rFonts w:eastAsia="Times New Roman" w:cs="Times New Roman"/>
          <w:szCs w:val="24"/>
        </w:rPr>
        <w:t>.</w:t>
      </w:r>
      <w:r w:rsidRPr="006D4435">
        <w:rPr>
          <w:rFonts w:eastAsia="Times New Roman" w:cs="Times New Roman"/>
          <w:szCs w:val="24"/>
        </w:rPr>
        <w:t xml:space="preserve"> </w:t>
      </w:r>
    </w:p>
    <w:p w14:paraId="6E819B1F" w14:textId="77777777" w:rsidR="004B0DF5" w:rsidRDefault="00471FB5">
      <w:pPr>
        <w:spacing w:line="600" w:lineRule="auto"/>
        <w:ind w:firstLine="720"/>
        <w:jc w:val="both"/>
        <w:rPr>
          <w:rFonts w:eastAsia="Times New Roman" w:cs="Times New Roman"/>
          <w:szCs w:val="24"/>
        </w:rPr>
      </w:pPr>
      <w:r w:rsidRPr="006D4435">
        <w:rPr>
          <w:rFonts w:eastAsia="Times New Roman" w:cs="Times New Roman"/>
          <w:szCs w:val="24"/>
        </w:rPr>
        <w:lastRenderedPageBreak/>
        <w:t xml:space="preserve">Ποτέ δεν πήρε </w:t>
      </w:r>
      <w:r>
        <w:rPr>
          <w:rFonts w:eastAsia="Times New Roman" w:cs="Times New Roman"/>
          <w:szCs w:val="24"/>
        </w:rPr>
        <w:t>την</w:t>
      </w:r>
      <w:r w:rsidRPr="006D4435">
        <w:rPr>
          <w:rFonts w:eastAsia="Times New Roman" w:cs="Times New Roman"/>
          <w:szCs w:val="24"/>
        </w:rPr>
        <w:t xml:space="preserve"> πλειοψηφία </w:t>
      </w:r>
      <w:r>
        <w:rPr>
          <w:rFonts w:eastAsia="Times New Roman" w:cs="Times New Roman"/>
          <w:szCs w:val="24"/>
        </w:rPr>
        <w:t>στο δημοψήφισμα στα Σκόπια.</w:t>
      </w:r>
      <w:r w:rsidRPr="006D4435">
        <w:rPr>
          <w:rFonts w:eastAsia="Times New Roman" w:cs="Times New Roman"/>
          <w:szCs w:val="24"/>
        </w:rPr>
        <w:t xml:space="preserve"> Δεν </w:t>
      </w:r>
      <w:r>
        <w:rPr>
          <w:rFonts w:eastAsia="Times New Roman" w:cs="Times New Roman"/>
          <w:szCs w:val="24"/>
        </w:rPr>
        <w:t>φέρει</w:t>
      </w:r>
      <w:r w:rsidRPr="006D4435">
        <w:rPr>
          <w:rFonts w:eastAsia="Times New Roman" w:cs="Times New Roman"/>
          <w:szCs w:val="24"/>
        </w:rPr>
        <w:t xml:space="preserve"> καν την υπογραφή του Προέδρου της Δημοκρατίας </w:t>
      </w:r>
      <w:r>
        <w:rPr>
          <w:rFonts w:eastAsia="Times New Roman" w:cs="Times New Roman"/>
          <w:szCs w:val="24"/>
        </w:rPr>
        <w:t xml:space="preserve">των </w:t>
      </w:r>
      <w:r w:rsidRPr="006D4435">
        <w:rPr>
          <w:rFonts w:eastAsia="Times New Roman" w:cs="Times New Roman"/>
          <w:szCs w:val="24"/>
        </w:rPr>
        <w:t>Σκοπίω</w:t>
      </w:r>
      <w:r w:rsidRPr="006D4435">
        <w:rPr>
          <w:rFonts w:eastAsia="Times New Roman" w:cs="Times New Roman"/>
          <w:szCs w:val="24"/>
        </w:rPr>
        <w:t>ν κ</w:t>
      </w:r>
      <w:r>
        <w:rPr>
          <w:rFonts w:eastAsia="Times New Roman" w:cs="Times New Roman"/>
          <w:szCs w:val="24"/>
        </w:rPr>
        <w:t>α</w:t>
      </w:r>
      <w:r w:rsidRPr="006D4435">
        <w:rPr>
          <w:rFonts w:eastAsia="Times New Roman" w:cs="Times New Roman"/>
          <w:szCs w:val="24"/>
        </w:rPr>
        <w:t>ι έχει παραβιαστεί και παραβιάζεται καθημερινώς</w:t>
      </w:r>
      <w:r>
        <w:rPr>
          <w:rFonts w:eastAsia="Times New Roman" w:cs="Times New Roman"/>
          <w:szCs w:val="24"/>
        </w:rPr>
        <w:t>,</w:t>
      </w:r>
      <w:r w:rsidRPr="006D4435">
        <w:rPr>
          <w:rFonts w:eastAsia="Times New Roman" w:cs="Times New Roman"/>
          <w:szCs w:val="24"/>
        </w:rPr>
        <w:t xml:space="preserve"> διότι αυτό το κράτος συνεχίζει να χρησιμοποιεί τον σκέτο όρο </w:t>
      </w:r>
      <w:r>
        <w:rPr>
          <w:rFonts w:eastAsia="Times New Roman" w:cs="Times New Roman"/>
          <w:szCs w:val="24"/>
        </w:rPr>
        <w:t xml:space="preserve">«Μακεδονία», </w:t>
      </w:r>
      <w:r w:rsidRPr="006D4435">
        <w:rPr>
          <w:rFonts w:eastAsia="Times New Roman" w:cs="Times New Roman"/>
          <w:szCs w:val="24"/>
        </w:rPr>
        <w:t>ουσιαστικά ανατρέποντας την ίδια τη συνθήκη</w:t>
      </w:r>
      <w:r>
        <w:rPr>
          <w:rFonts w:eastAsia="Times New Roman" w:cs="Times New Roman"/>
          <w:szCs w:val="24"/>
        </w:rPr>
        <w:t>.</w:t>
      </w:r>
      <w:r w:rsidRPr="006D4435">
        <w:rPr>
          <w:rFonts w:eastAsia="Times New Roman" w:cs="Times New Roman"/>
          <w:szCs w:val="24"/>
        </w:rPr>
        <w:t xml:space="preserve"> </w:t>
      </w:r>
    </w:p>
    <w:p w14:paraId="6E819B2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819B21"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6E819B22" w14:textId="77777777" w:rsidR="004B0DF5" w:rsidRDefault="00471FB5">
      <w:pPr>
        <w:spacing w:line="600" w:lineRule="auto"/>
        <w:ind w:firstLine="720"/>
        <w:jc w:val="both"/>
        <w:rPr>
          <w:rFonts w:eastAsia="Times New Roman" w:cs="Times New Roman"/>
          <w:szCs w:val="24"/>
        </w:rPr>
      </w:pPr>
      <w:r w:rsidRPr="00E46DFB">
        <w:rPr>
          <w:rFonts w:eastAsia="Times New Roman" w:cs="Times New Roman"/>
          <w:b/>
          <w:szCs w:val="24"/>
        </w:rPr>
        <w:t xml:space="preserve">ΠΡΟΕΔΡΟΣ (Νικόλαος </w:t>
      </w:r>
      <w:proofErr w:type="spellStart"/>
      <w:r w:rsidRPr="00E46DFB">
        <w:rPr>
          <w:rFonts w:eastAsia="Times New Roman" w:cs="Times New Roman"/>
          <w:b/>
          <w:szCs w:val="24"/>
        </w:rPr>
        <w:t>Βούτσης</w:t>
      </w:r>
      <w:proofErr w:type="spellEnd"/>
      <w:r w:rsidRPr="00E46DFB">
        <w:rPr>
          <w:rFonts w:eastAsia="Times New Roman" w:cs="Times New Roman"/>
          <w:b/>
          <w:szCs w:val="24"/>
        </w:rPr>
        <w:t>):</w:t>
      </w:r>
      <w:r>
        <w:rPr>
          <w:rFonts w:eastAsia="Times New Roman" w:cs="Times New Roman"/>
          <w:szCs w:val="24"/>
        </w:rPr>
        <w:t xml:space="preserve"> </w:t>
      </w:r>
      <w:r w:rsidRPr="006D4435">
        <w:rPr>
          <w:rFonts w:eastAsia="Times New Roman" w:cs="Times New Roman"/>
          <w:szCs w:val="24"/>
        </w:rPr>
        <w:t xml:space="preserve">Κυρίες και κύριοι </w:t>
      </w:r>
      <w:r w:rsidRPr="006D4435">
        <w:rPr>
          <w:rFonts w:eastAsia="Times New Roman" w:cs="Times New Roman"/>
          <w:szCs w:val="24"/>
        </w:rPr>
        <w:t>συνάδελφοι</w:t>
      </w:r>
      <w:r>
        <w:rPr>
          <w:rFonts w:eastAsia="Times New Roman" w:cs="Times New Roman"/>
          <w:szCs w:val="24"/>
        </w:rPr>
        <w:t>,</w:t>
      </w:r>
      <w:r w:rsidRPr="006D4435">
        <w:rPr>
          <w:rFonts w:eastAsia="Times New Roman" w:cs="Times New Roman"/>
          <w:szCs w:val="24"/>
        </w:rPr>
        <w:t xml:space="preserve"> το μεσημέρι όταν είχε μιλήσει και ο Γραμματέας του </w:t>
      </w:r>
      <w:r>
        <w:rPr>
          <w:rFonts w:eastAsia="Times New Roman" w:cs="Times New Roman"/>
          <w:szCs w:val="24"/>
        </w:rPr>
        <w:t>Κομμουνιστικού Κόμματος Ελλάδας,</w:t>
      </w:r>
      <w:r w:rsidRPr="006D4435">
        <w:rPr>
          <w:rFonts w:eastAsia="Times New Roman" w:cs="Times New Roman"/>
          <w:szCs w:val="24"/>
        </w:rPr>
        <w:t xml:space="preserve"> είχα πει κ</w:t>
      </w:r>
      <w:r>
        <w:rPr>
          <w:rFonts w:eastAsia="Times New Roman" w:cs="Times New Roman"/>
          <w:szCs w:val="24"/>
        </w:rPr>
        <w:t>α</w:t>
      </w:r>
      <w:r w:rsidRPr="006D4435">
        <w:rPr>
          <w:rFonts w:eastAsia="Times New Roman" w:cs="Times New Roman"/>
          <w:szCs w:val="24"/>
        </w:rPr>
        <w:t>ι έχει γραφτεί στα Πρακτικά και είχα πάρει και την άδεια</w:t>
      </w:r>
      <w:r>
        <w:rPr>
          <w:rFonts w:eastAsia="Times New Roman" w:cs="Times New Roman"/>
          <w:szCs w:val="24"/>
        </w:rPr>
        <w:t>, την απόφαση</w:t>
      </w:r>
      <w:r w:rsidRPr="006D4435">
        <w:rPr>
          <w:rFonts w:eastAsia="Times New Roman" w:cs="Times New Roman"/>
          <w:szCs w:val="24"/>
        </w:rPr>
        <w:t xml:space="preserve"> του Σώματος </w:t>
      </w:r>
      <w:r>
        <w:rPr>
          <w:rFonts w:eastAsia="Times New Roman" w:cs="Times New Roman"/>
          <w:szCs w:val="24"/>
        </w:rPr>
        <w:t>γι’</w:t>
      </w:r>
      <w:r w:rsidRPr="006D4435">
        <w:rPr>
          <w:rFonts w:eastAsia="Times New Roman" w:cs="Times New Roman"/>
          <w:szCs w:val="24"/>
        </w:rPr>
        <w:t xml:space="preserve"> αυτό</w:t>
      </w:r>
      <w:r>
        <w:rPr>
          <w:rFonts w:eastAsia="Times New Roman" w:cs="Times New Roman"/>
          <w:szCs w:val="24"/>
        </w:rPr>
        <w:t>,</w:t>
      </w:r>
      <w:r w:rsidRPr="006D4435">
        <w:rPr>
          <w:rFonts w:eastAsia="Times New Roman" w:cs="Times New Roman"/>
          <w:szCs w:val="24"/>
        </w:rPr>
        <w:t xml:space="preserve"> λόγω της οικονομίας της σημερινής συζήτησης</w:t>
      </w:r>
      <w:r>
        <w:rPr>
          <w:rFonts w:eastAsia="Times New Roman" w:cs="Times New Roman"/>
          <w:szCs w:val="24"/>
        </w:rPr>
        <w:t>,</w:t>
      </w:r>
      <w:r w:rsidRPr="006D4435">
        <w:rPr>
          <w:rFonts w:eastAsia="Times New Roman" w:cs="Times New Roman"/>
          <w:szCs w:val="24"/>
        </w:rPr>
        <w:t xml:space="preserve"> που θα τελει</w:t>
      </w:r>
      <w:r w:rsidRPr="006D4435">
        <w:rPr>
          <w:rFonts w:eastAsia="Times New Roman" w:cs="Times New Roman"/>
          <w:szCs w:val="24"/>
        </w:rPr>
        <w:t xml:space="preserve">ώσουμε </w:t>
      </w:r>
      <w:r>
        <w:rPr>
          <w:rFonts w:eastAsia="Times New Roman" w:cs="Times New Roman"/>
          <w:szCs w:val="24"/>
        </w:rPr>
        <w:t>–ε</w:t>
      </w:r>
      <w:r w:rsidRPr="006D4435">
        <w:rPr>
          <w:rFonts w:eastAsia="Times New Roman" w:cs="Times New Roman"/>
          <w:szCs w:val="24"/>
        </w:rPr>
        <w:t>λπίζω</w:t>
      </w:r>
      <w:r>
        <w:rPr>
          <w:rFonts w:eastAsia="Times New Roman" w:cs="Times New Roman"/>
          <w:szCs w:val="24"/>
        </w:rPr>
        <w:t>-</w:t>
      </w:r>
      <w:r w:rsidRPr="006D4435">
        <w:rPr>
          <w:rFonts w:eastAsia="Times New Roman" w:cs="Times New Roman"/>
          <w:szCs w:val="24"/>
        </w:rPr>
        <w:t xml:space="preserve"> τρεις ώρες νωρίτερα από ό</w:t>
      </w:r>
      <w:r>
        <w:rPr>
          <w:rFonts w:eastAsia="Times New Roman" w:cs="Times New Roman"/>
          <w:szCs w:val="24"/>
        </w:rPr>
        <w:t>,</w:t>
      </w:r>
      <w:r w:rsidRPr="006D4435">
        <w:rPr>
          <w:rFonts w:eastAsia="Times New Roman" w:cs="Times New Roman"/>
          <w:szCs w:val="24"/>
        </w:rPr>
        <w:t>τι είχαμε πει και επειδή τα δύο κόμματα</w:t>
      </w:r>
      <w:r>
        <w:rPr>
          <w:rFonts w:eastAsia="Times New Roman" w:cs="Times New Roman"/>
          <w:szCs w:val="24"/>
        </w:rPr>
        <w:t>,</w:t>
      </w:r>
      <w:r w:rsidRPr="006D4435">
        <w:rPr>
          <w:rFonts w:eastAsia="Times New Roman" w:cs="Times New Roman"/>
          <w:szCs w:val="24"/>
        </w:rPr>
        <w:t xml:space="preserve"> το </w:t>
      </w:r>
      <w:r>
        <w:rPr>
          <w:rFonts w:eastAsia="Times New Roman" w:cs="Times New Roman"/>
          <w:szCs w:val="24"/>
        </w:rPr>
        <w:t xml:space="preserve">ΚΚΕ και οι </w:t>
      </w:r>
      <w:r w:rsidRPr="006D4435">
        <w:rPr>
          <w:rFonts w:eastAsia="Times New Roman" w:cs="Times New Roman"/>
          <w:szCs w:val="24"/>
        </w:rPr>
        <w:t xml:space="preserve">Ανεξάρτητοι </w:t>
      </w:r>
      <w:r>
        <w:rPr>
          <w:rFonts w:eastAsia="Times New Roman" w:cs="Times New Roman"/>
          <w:szCs w:val="24"/>
        </w:rPr>
        <w:t xml:space="preserve">Έλληνες, </w:t>
      </w:r>
      <w:r w:rsidRPr="006D4435">
        <w:rPr>
          <w:rFonts w:eastAsia="Times New Roman" w:cs="Times New Roman"/>
          <w:szCs w:val="24"/>
        </w:rPr>
        <w:t xml:space="preserve">έχουν </w:t>
      </w:r>
      <w:r w:rsidRPr="006D4435">
        <w:rPr>
          <w:rFonts w:eastAsia="Times New Roman" w:cs="Times New Roman"/>
          <w:szCs w:val="24"/>
        </w:rPr>
        <w:lastRenderedPageBreak/>
        <w:t>κεντρικές εκδηλώσ</w:t>
      </w:r>
      <w:r>
        <w:rPr>
          <w:rFonts w:eastAsia="Times New Roman" w:cs="Times New Roman"/>
          <w:szCs w:val="24"/>
        </w:rPr>
        <w:t xml:space="preserve">εις σε μία ώρα από τώρα, να </w:t>
      </w:r>
      <w:proofErr w:type="spellStart"/>
      <w:r>
        <w:rPr>
          <w:rFonts w:eastAsia="Times New Roman" w:cs="Times New Roman"/>
          <w:szCs w:val="24"/>
        </w:rPr>
        <w:t>προσμ</w:t>
      </w:r>
      <w:r w:rsidRPr="006D4435">
        <w:rPr>
          <w:rFonts w:eastAsia="Times New Roman" w:cs="Times New Roman"/>
          <w:szCs w:val="24"/>
        </w:rPr>
        <w:t>ετρηθεί</w:t>
      </w:r>
      <w:proofErr w:type="spellEnd"/>
      <w:r w:rsidRPr="006D4435">
        <w:rPr>
          <w:rFonts w:eastAsia="Times New Roman" w:cs="Times New Roman"/>
          <w:szCs w:val="24"/>
        </w:rPr>
        <w:t xml:space="preserve"> η ψήφος των παρόντων</w:t>
      </w:r>
      <w:r>
        <w:rPr>
          <w:rFonts w:eastAsia="Times New Roman" w:cs="Times New Roman"/>
          <w:szCs w:val="24"/>
        </w:rPr>
        <w:t>.</w:t>
      </w:r>
      <w:r w:rsidRPr="006D4435">
        <w:rPr>
          <w:rFonts w:eastAsia="Times New Roman" w:cs="Times New Roman"/>
          <w:szCs w:val="24"/>
        </w:rPr>
        <w:t xml:space="preserve"> Είχε </w:t>
      </w:r>
      <w:r>
        <w:rPr>
          <w:rFonts w:eastAsia="Times New Roman" w:cs="Times New Roman"/>
          <w:szCs w:val="24"/>
        </w:rPr>
        <w:t>γίνει δ</w:t>
      </w:r>
      <w:r w:rsidRPr="006D4435">
        <w:rPr>
          <w:rFonts w:eastAsia="Times New Roman" w:cs="Times New Roman"/>
          <w:szCs w:val="24"/>
        </w:rPr>
        <w:t xml:space="preserve">εκτό για τον </w:t>
      </w:r>
      <w:r>
        <w:rPr>
          <w:rFonts w:eastAsia="Times New Roman" w:cs="Times New Roman"/>
          <w:szCs w:val="24"/>
        </w:rPr>
        <w:t xml:space="preserve">κ. </w:t>
      </w:r>
      <w:proofErr w:type="spellStart"/>
      <w:r>
        <w:rPr>
          <w:rFonts w:eastAsia="Times New Roman" w:cs="Times New Roman"/>
          <w:szCs w:val="24"/>
        </w:rPr>
        <w:t>Παφίλη</w:t>
      </w:r>
      <w:proofErr w:type="spellEnd"/>
      <w:r w:rsidRPr="006D4435">
        <w:rPr>
          <w:rFonts w:eastAsia="Times New Roman" w:cs="Times New Roman"/>
          <w:szCs w:val="24"/>
        </w:rPr>
        <w:t xml:space="preserve"> και τον </w:t>
      </w:r>
      <w:r>
        <w:rPr>
          <w:rFonts w:eastAsia="Times New Roman" w:cs="Times New Roman"/>
          <w:szCs w:val="24"/>
        </w:rPr>
        <w:t>κ.</w:t>
      </w:r>
      <w:r w:rsidRPr="006D4435">
        <w:rPr>
          <w:rFonts w:eastAsia="Times New Roman" w:cs="Times New Roman"/>
          <w:szCs w:val="24"/>
        </w:rPr>
        <w:t xml:space="preserve"> </w:t>
      </w:r>
      <w:proofErr w:type="spellStart"/>
      <w:r w:rsidRPr="006D4435">
        <w:rPr>
          <w:rFonts w:eastAsia="Times New Roman" w:cs="Times New Roman"/>
          <w:szCs w:val="24"/>
        </w:rPr>
        <w:t>Κουτσο</w:t>
      </w:r>
      <w:r w:rsidRPr="006D4435">
        <w:rPr>
          <w:rFonts w:eastAsia="Times New Roman" w:cs="Times New Roman"/>
          <w:szCs w:val="24"/>
        </w:rPr>
        <w:t>ύμπα</w:t>
      </w:r>
      <w:proofErr w:type="spellEnd"/>
      <w:r>
        <w:rPr>
          <w:rFonts w:eastAsia="Times New Roman" w:cs="Times New Roman"/>
          <w:szCs w:val="24"/>
        </w:rPr>
        <w:t>,</w:t>
      </w:r>
      <w:r w:rsidRPr="006D4435">
        <w:rPr>
          <w:rFonts w:eastAsia="Times New Roman" w:cs="Times New Roman"/>
          <w:szCs w:val="24"/>
        </w:rPr>
        <w:t xml:space="preserve"> κατά τις υπηρεσίες</w:t>
      </w:r>
      <w:r>
        <w:rPr>
          <w:rFonts w:eastAsia="Times New Roman" w:cs="Times New Roman"/>
          <w:szCs w:val="24"/>
        </w:rPr>
        <w:t>.</w:t>
      </w:r>
    </w:p>
    <w:p w14:paraId="6E819B23" w14:textId="77777777" w:rsidR="004B0DF5" w:rsidRDefault="00471FB5">
      <w:pPr>
        <w:spacing w:line="600" w:lineRule="auto"/>
        <w:ind w:firstLine="720"/>
        <w:jc w:val="both"/>
        <w:rPr>
          <w:rFonts w:eastAsia="Times New Roman" w:cs="Times New Roman"/>
          <w:szCs w:val="24"/>
        </w:rPr>
      </w:pPr>
      <w:r w:rsidRPr="006D4435">
        <w:rPr>
          <w:rFonts w:eastAsia="Times New Roman" w:cs="Times New Roman"/>
          <w:szCs w:val="24"/>
        </w:rPr>
        <w:t xml:space="preserve">Θα παρακαλούσα </w:t>
      </w:r>
      <w:r>
        <w:rPr>
          <w:rFonts w:eastAsia="Times New Roman" w:cs="Times New Roman"/>
          <w:szCs w:val="24"/>
        </w:rPr>
        <w:t>να μας πείτε κι εσείς αν παρέχετε ψήφο εμπιστοσύνης στην Κυβέρνηση.</w:t>
      </w:r>
    </w:p>
    <w:p w14:paraId="6E819B24"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ΠΑΝΟΣ ΚΑΜΜΕΝΟΣ: </w:t>
      </w:r>
      <w:r>
        <w:rPr>
          <w:rFonts w:eastAsia="Times New Roman" w:cs="Times New Roman"/>
          <w:szCs w:val="24"/>
        </w:rPr>
        <w:t>Όχι.</w:t>
      </w:r>
    </w:p>
    <w:p w14:paraId="6E819B25"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ΜΑΡΙΑ ΚΟΛΛΙΑ-ΤΣΑΡΟΥΧΑ: </w:t>
      </w:r>
      <w:r>
        <w:rPr>
          <w:rFonts w:eastAsia="Times New Roman" w:cs="Times New Roman"/>
          <w:szCs w:val="24"/>
        </w:rPr>
        <w:t>Όχι.</w:t>
      </w:r>
    </w:p>
    <w:p w14:paraId="6E819B26"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 xml:space="preserve">Όχι. </w:t>
      </w:r>
    </w:p>
    <w:p w14:paraId="6E819B27"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Ο κ. </w:t>
      </w:r>
      <w:proofErr w:type="spellStart"/>
      <w:r>
        <w:rPr>
          <w:rFonts w:eastAsia="Times New Roman" w:cs="Times New Roman"/>
          <w:szCs w:val="24"/>
        </w:rPr>
        <w:t>Κατσίκης</w:t>
      </w:r>
      <w:proofErr w:type="spellEnd"/>
      <w:r>
        <w:rPr>
          <w:rFonts w:eastAsia="Times New Roman" w:cs="Times New Roman"/>
          <w:szCs w:val="24"/>
        </w:rPr>
        <w:t xml:space="preserve">, που λείπει, θα στείλει επιστολή που δεν θα </w:t>
      </w:r>
      <w:proofErr w:type="spellStart"/>
      <w:r>
        <w:rPr>
          <w:rFonts w:eastAsia="Times New Roman" w:cs="Times New Roman"/>
          <w:szCs w:val="24"/>
        </w:rPr>
        <w:t>προσμετρηθεί</w:t>
      </w:r>
      <w:proofErr w:type="spellEnd"/>
      <w:r>
        <w:rPr>
          <w:rFonts w:eastAsia="Times New Roman" w:cs="Times New Roman"/>
          <w:szCs w:val="24"/>
        </w:rPr>
        <w:t>. Ευχαριστώ πολύ.</w:t>
      </w:r>
    </w:p>
    <w:p w14:paraId="6E819B2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szCs w:val="24"/>
        </w:rPr>
        <w:t>αίθουσ</w:t>
      </w:r>
      <w:r>
        <w:rPr>
          <w:rFonts w:eastAsia="Times New Roman" w:cs="Times New Roman"/>
          <w:szCs w:val="24"/>
        </w:rPr>
        <w:t xml:space="preserve">ας </w:t>
      </w:r>
      <w:r>
        <w:rPr>
          <w:rFonts w:eastAsia="Times New Roman" w:cs="Times New Roman"/>
          <w:szCs w:val="24"/>
        </w:rPr>
        <w:t>«</w:t>
      </w:r>
      <w:r>
        <w:rPr>
          <w:rFonts w:eastAsia="Times New Roman" w:cs="Times New Roman"/>
          <w:szCs w:val="24"/>
        </w:rPr>
        <w:t>ΕΛΕΥΘΕΡΙΟΣ ΒΕΝΙΖΕΛΟΣ</w:t>
      </w:r>
      <w:r>
        <w:rPr>
          <w:rFonts w:eastAsia="Times New Roman" w:cs="Times New Roman"/>
          <w:szCs w:val="24"/>
        </w:rPr>
        <w:t xml:space="preserve">» και ενημερώθηκαν για την ιστορία του κτιρίου και τον τρόπο οργάνωσης της Βουλής, σαράντα τρεις </w:t>
      </w:r>
      <w:r w:rsidRPr="006D4435">
        <w:rPr>
          <w:rFonts w:eastAsia="Times New Roman" w:cs="Times New Roman"/>
          <w:szCs w:val="24"/>
        </w:rPr>
        <w:t xml:space="preserve">μαθήτριες και μαθητές και πέντε συνοδοί εκπαιδευτικοί </w:t>
      </w:r>
      <w:r>
        <w:rPr>
          <w:rFonts w:eastAsia="Times New Roman" w:cs="Times New Roman"/>
          <w:szCs w:val="24"/>
        </w:rPr>
        <w:t>από</w:t>
      </w:r>
      <w:r w:rsidRPr="006D4435">
        <w:rPr>
          <w:rFonts w:eastAsia="Times New Roman" w:cs="Times New Roman"/>
          <w:szCs w:val="24"/>
        </w:rPr>
        <w:t xml:space="preserve"> το 13</w:t>
      </w:r>
      <w:r w:rsidRPr="00397129">
        <w:rPr>
          <w:rFonts w:eastAsia="Times New Roman" w:cs="Times New Roman"/>
          <w:szCs w:val="24"/>
          <w:vertAlign w:val="superscript"/>
        </w:rPr>
        <w:t>ο</w:t>
      </w:r>
      <w:r w:rsidRPr="006D4435">
        <w:rPr>
          <w:rFonts w:eastAsia="Times New Roman" w:cs="Times New Roman"/>
          <w:szCs w:val="24"/>
        </w:rPr>
        <w:t xml:space="preserve"> Δημοτικό Σχολείο </w:t>
      </w:r>
      <w:r>
        <w:rPr>
          <w:rFonts w:eastAsia="Times New Roman" w:cs="Times New Roman"/>
          <w:szCs w:val="24"/>
        </w:rPr>
        <w:t>Ιωα</w:t>
      </w:r>
      <w:r w:rsidRPr="006D4435">
        <w:rPr>
          <w:rFonts w:eastAsia="Times New Roman" w:cs="Times New Roman"/>
          <w:szCs w:val="24"/>
        </w:rPr>
        <w:t>ννίνων</w:t>
      </w:r>
      <w:r>
        <w:rPr>
          <w:rFonts w:eastAsia="Times New Roman" w:cs="Times New Roman"/>
          <w:szCs w:val="24"/>
        </w:rPr>
        <w:t>.</w:t>
      </w:r>
      <w:r w:rsidRPr="006D4435">
        <w:rPr>
          <w:rFonts w:eastAsia="Times New Roman" w:cs="Times New Roman"/>
          <w:szCs w:val="24"/>
        </w:rPr>
        <w:t xml:space="preserve"> </w:t>
      </w:r>
    </w:p>
    <w:p w14:paraId="6E819B2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6E819B2A"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6E819B2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C64B8F">
        <w:rPr>
          <w:rFonts w:eastAsia="Times New Roman" w:cs="Times New Roman"/>
          <w:b/>
          <w:szCs w:val="24"/>
        </w:rPr>
        <w:t>ΑΝΑΣΤΑΣΙΑ ΧΡΙΣΤΟΔΟΥΛΟΠΟΥΛΟΥ</w:t>
      </w:r>
      <w:r>
        <w:rPr>
          <w:rFonts w:eastAsia="Times New Roman" w:cs="Times New Roman"/>
          <w:szCs w:val="24"/>
        </w:rPr>
        <w:t>)</w:t>
      </w:r>
    </w:p>
    <w:p w14:paraId="6E819B2C" w14:textId="77777777" w:rsidR="004B0DF5" w:rsidRDefault="00471FB5">
      <w:pPr>
        <w:spacing w:line="600" w:lineRule="auto"/>
        <w:ind w:firstLine="720"/>
        <w:jc w:val="both"/>
        <w:rPr>
          <w:rFonts w:eastAsia="Times New Roman" w:cs="Times New Roman"/>
          <w:szCs w:val="24"/>
        </w:rPr>
      </w:pPr>
      <w:r w:rsidRPr="00397129">
        <w:rPr>
          <w:rFonts w:eastAsia="Times New Roman" w:cs="Times New Roman"/>
          <w:b/>
          <w:szCs w:val="24"/>
        </w:rPr>
        <w:t>ΠΡΟΕΔΡΕΥΟΥΣΑ (Αναστασία Χριστοδουλοπούλου):</w:t>
      </w:r>
      <w:r>
        <w:rPr>
          <w:rFonts w:eastAsia="Times New Roman" w:cs="Times New Roman"/>
          <w:szCs w:val="24"/>
        </w:rPr>
        <w:t xml:space="preserve"> Καλώ σ</w:t>
      </w:r>
      <w:r w:rsidRPr="006D4435">
        <w:rPr>
          <w:rFonts w:eastAsia="Times New Roman" w:cs="Times New Roman"/>
          <w:szCs w:val="24"/>
        </w:rPr>
        <w:t xml:space="preserve">το Βήμα </w:t>
      </w:r>
      <w:r>
        <w:rPr>
          <w:rFonts w:eastAsia="Times New Roman" w:cs="Times New Roman"/>
          <w:szCs w:val="24"/>
        </w:rPr>
        <w:t xml:space="preserve">τον κ. </w:t>
      </w:r>
      <w:r w:rsidRPr="006D4435">
        <w:rPr>
          <w:rFonts w:eastAsia="Times New Roman" w:cs="Times New Roman"/>
          <w:szCs w:val="24"/>
        </w:rPr>
        <w:t xml:space="preserve">Νικόλαο </w:t>
      </w:r>
      <w:proofErr w:type="spellStart"/>
      <w:r w:rsidRPr="006D4435">
        <w:rPr>
          <w:rFonts w:eastAsia="Times New Roman" w:cs="Times New Roman"/>
          <w:szCs w:val="24"/>
        </w:rPr>
        <w:t>Μιχαλολιάκο</w:t>
      </w:r>
      <w:proofErr w:type="spellEnd"/>
      <w:r>
        <w:rPr>
          <w:rFonts w:eastAsia="Times New Roman" w:cs="Times New Roman"/>
          <w:szCs w:val="24"/>
        </w:rPr>
        <w:t xml:space="preserve"> από τη Χρυσή Αυγή.</w:t>
      </w:r>
    </w:p>
    <w:p w14:paraId="6E819B2D" w14:textId="77777777" w:rsidR="004B0DF5" w:rsidRDefault="00471FB5">
      <w:pPr>
        <w:spacing w:line="600" w:lineRule="auto"/>
        <w:ind w:firstLine="720"/>
        <w:jc w:val="both"/>
        <w:rPr>
          <w:rFonts w:eastAsia="Times New Roman" w:cs="Times New Roman"/>
          <w:szCs w:val="24"/>
        </w:rPr>
      </w:pPr>
      <w:r w:rsidRPr="00DA0959">
        <w:rPr>
          <w:rFonts w:eastAsia="Times New Roman" w:cs="Times New Roman"/>
          <w:b/>
          <w:szCs w:val="24"/>
        </w:rPr>
        <w:lastRenderedPageBreak/>
        <w:t>ΝΙΚΟΛΑΟ</w:t>
      </w:r>
      <w:r w:rsidRPr="00DA0959">
        <w:rPr>
          <w:rFonts w:eastAsia="Times New Roman" w:cs="Times New Roman"/>
          <w:b/>
          <w:szCs w:val="24"/>
        </w:rPr>
        <w:t>Σ ΜΙΧΑΛΟΛΙΑΚΟΣ (Γενικός Γραμματέας του Λαϊκού Συνδέσμου</w:t>
      </w:r>
      <w:r>
        <w:rPr>
          <w:rFonts w:eastAsia="Times New Roman" w:cs="Times New Roman"/>
          <w:b/>
          <w:szCs w:val="24"/>
        </w:rPr>
        <w:t xml:space="preserve"> </w:t>
      </w:r>
      <w:r w:rsidRPr="00DA0959">
        <w:rPr>
          <w:rFonts w:eastAsia="Times New Roman" w:cs="Times New Roman"/>
          <w:b/>
          <w:szCs w:val="24"/>
        </w:rPr>
        <w:t>-</w:t>
      </w:r>
      <w:r>
        <w:rPr>
          <w:rFonts w:eastAsia="Times New Roman" w:cs="Times New Roman"/>
          <w:b/>
          <w:szCs w:val="24"/>
        </w:rPr>
        <w:t xml:space="preserve"> </w:t>
      </w:r>
      <w:r w:rsidRPr="00DA0959">
        <w:rPr>
          <w:rFonts w:eastAsia="Times New Roman" w:cs="Times New Roman"/>
          <w:b/>
          <w:szCs w:val="24"/>
        </w:rPr>
        <w:t>Χρυσή Αυγή):</w:t>
      </w:r>
      <w:r>
        <w:rPr>
          <w:rFonts w:eastAsia="Times New Roman" w:cs="Times New Roman"/>
          <w:szCs w:val="24"/>
        </w:rPr>
        <w:t xml:space="preserve"> Πάντα μαζί πηγαίνουμε εμείς.</w:t>
      </w:r>
    </w:p>
    <w:p w14:paraId="6E819B2E"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Από εκεί θα μιλήσετε; Σας καλώ στο Βήμα.</w:t>
      </w:r>
    </w:p>
    <w:p w14:paraId="6E819B2F"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Χρυσή </w:t>
      </w:r>
      <w:r>
        <w:rPr>
          <w:rFonts w:eastAsia="Times New Roman" w:cs="Times New Roman"/>
          <w:b/>
          <w:szCs w:val="24"/>
        </w:rPr>
        <w:t>Αυγή):</w:t>
      </w:r>
      <w:r>
        <w:rPr>
          <w:rFonts w:eastAsia="Times New Roman" w:cs="Times New Roman"/>
          <w:szCs w:val="24"/>
        </w:rPr>
        <w:t xml:space="preserve"> </w:t>
      </w:r>
      <w:r w:rsidRPr="006D4435">
        <w:rPr>
          <w:rFonts w:eastAsia="Times New Roman" w:cs="Times New Roman"/>
          <w:szCs w:val="24"/>
        </w:rPr>
        <w:t>Κυρία Πρόεδρε</w:t>
      </w:r>
      <w:r>
        <w:rPr>
          <w:rFonts w:eastAsia="Times New Roman" w:cs="Times New Roman"/>
          <w:szCs w:val="24"/>
        </w:rPr>
        <w:t>, κυρίες και κύριοι Βουλευτές,</w:t>
      </w:r>
      <w:r w:rsidRPr="006D4435">
        <w:rPr>
          <w:rFonts w:eastAsia="Times New Roman" w:cs="Times New Roman"/>
          <w:szCs w:val="24"/>
        </w:rPr>
        <w:t xml:space="preserve"> είπε προηγουμένως ο </w:t>
      </w:r>
      <w:r>
        <w:rPr>
          <w:rFonts w:eastAsia="Times New Roman" w:cs="Times New Roman"/>
          <w:szCs w:val="24"/>
        </w:rPr>
        <w:t>κ.</w:t>
      </w:r>
      <w:r w:rsidRPr="006D4435">
        <w:rPr>
          <w:rFonts w:eastAsia="Times New Roman" w:cs="Times New Roman"/>
          <w:szCs w:val="24"/>
        </w:rPr>
        <w:t xml:space="preserve"> Θεοδωράκης ότι εν</w:t>
      </w:r>
      <w:r>
        <w:rPr>
          <w:rFonts w:eastAsia="Times New Roman" w:cs="Times New Roman"/>
          <w:szCs w:val="24"/>
        </w:rPr>
        <w:t xml:space="preserve"> </w:t>
      </w:r>
      <w:r w:rsidRPr="006D4435">
        <w:rPr>
          <w:rFonts w:eastAsia="Times New Roman" w:cs="Times New Roman"/>
          <w:szCs w:val="24"/>
        </w:rPr>
        <w:t xml:space="preserve">όψει των μεγάλων εθνικών ζητημάτων θα έπρεπε να γίνει ένα </w:t>
      </w:r>
      <w:r>
        <w:rPr>
          <w:rFonts w:eastAsia="Times New Roman" w:cs="Times New Roman"/>
          <w:szCs w:val="24"/>
          <w:lang w:val="en-US"/>
        </w:rPr>
        <w:t>debate</w:t>
      </w:r>
      <w:r w:rsidRPr="006D4435">
        <w:rPr>
          <w:rFonts w:eastAsia="Times New Roman" w:cs="Times New Roman"/>
          <w:szCs w:val="24"/>
        </w:rPr>
        <w:t xml:space="preserve"> μεταξύ των Αρχηγών των κομμάτων</w:t>
      </w:r>
      <w:r w:rsidRPr="00B55798">
        <w:rPr>
          <w:rFonts w:eastAsia="Times New Roman" w:cs="Times New Roman"/>
          <w:szCs w:val="24"/>
        </w:rPr>
        <w:t>.</w:t>
      </w:r>
      <w:r w:rsidRPr="006D4435">
        <w:rPr>
          <w:rFonts w:eastAsia="Times New Roman" w:cs="Times New Roman"/>
          <w:szCs w:val="24"/>
        </w:rPr>
        <w:t xml:space="preserve"> </w:t>
      </w:r>
      <w:r w:rsidRPr="00B55798">
        <w:rPr>
          <w:rFonts w:eastAsia="Times New Roman" w:cs="Times New Roman"/>
          <w:szCs w:val="24"/>
        </w:rPr>
        <w:t>Κ</w:t>
      </w:r>
      <w:r>
        <w:rPr>
          <w:rFonts w:eastAsia="Times New Roman" w:cs="Times New Roman"/>
          <w:szCs w:val="24"/>
        </w:rPr>
        <w:t xml:space="preserve">αι φυσικά </w:t>
      </w:r>
      <w:r w:rsidRPr="006D4435">
        <w:rPr>
          <w:rFonts w:eastAsia="Times New Roman" w:cs="Times New Roman"/>
          <w:szCs w:val="24"/>
        </w:rPr>
        <w:t xml:space="preserve">από όλες αυτές τις διαδικασίες προς </w:t>
      </w:r>
      <w:proofErr w:type="spellStart"/>
      <w:r w:rsidRPr="006D4435">
        <w:rPr>
          <w:rFonts w:eastAsia="Times New Roman" w:cs="Times New Roman"/>
          <w:szCs w:val="24"/>
        </w:rPr>
        <w:t>δόξαν</w:t>
      </w:r>
      <w:proofErr w:type="spellEnd"/>
      <w:r w:rsidRPr="006D4435">
        <w:rPr>
          <w:rFonts w:eastAsia="Times New Roman" w:cs="Times New Roman"/>
          <w:szCs w:val="24"/>
        </w:rPr>
        <w:t xml:space="preserve"> της </w:t>
      </w:r>
      <w:r>
        <w:rPr>
          <w:rFonts w:eastAsia="Times New Roman" w:cs="Times New Roman"/>
          <w:szCs w:val="24"/>
        </w:rPr>
        <w:t xml:space="preserve">«δημοκρατίας» σας –εντός πολλών εισαγωγικών- </w:t>
      </w:r>
      <w:r w:rsidRPr="006D4435">
        <w:rPr>
          <w:rFonts w:eastAsia="Times New Roman" w:cs="Times New Roman"/>
          <w:szCs w:val="24"/>
        </w:rPr>
        <w:t>η Χρυσή Αυγή είναι αποκλεισμένη</w:t>
      </w:r>
      <w:r>
        <w:rPr>
          <w:rFonts w:eastAsia="Times New Roman" w:cs="Times New Roman"/>
          <w:szCs w:val="24"/>
        </w:rPr>
        <w:t>.</w:t>
      </w:r>
      <w:r w:rsidRPr="006D4435">
        <w:rPr>
          <w:rFonts w:eastAsia="Times New Roman" w:cs="Times New Roman"/>
          <w:szCs w:val="24"/>
        </w:rPr>
        <w:t xml:space="preserve"> </w:t>
      </w:r>
    </w:p>
    <w:p w14:paraId="6E819B3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Όμως, </w:t>
      </w:r>
      <w:r w:rsidRPr="006D4435">
        <w:rPr>
          <w:rFonts w:eastAsia="Times New Roman" w:cs="Times New Roman"/>
          <w:szCs w:val="24"/>
        </w:rPr>
        <w:t xml:space="preserve">ο </w:t>
      </w:r>
      <w:r>
        <w:rPr>
          <w:rFonts w:eastAsia="Times New Roman" w:cs="Times New Roman"/>
          <w:szCs w:val="24"/>
        </w:rPr>
        <w:t xml:space="preserve">κ. Θεοδωράκης </w:t>
      </w:r>
      <w:r w:rsidRPr="006D4435">
        <w:rPr>
          <w:rFonts w:eastAsia="Times New Roman" w:cs="Times New Roman"/>
          <w:szCs w:val="24"/>
        </w:rPr>
        <w:t>μ</w:t>
      </w:r>
      <w:r>
        <w:rPr>
          <w:rFonts w:eastAsia="Times New Roman" w:cs="Times New Roman"/>
          <w:szCs w:val="24"/>
        </w:rPr>
        <w:t xml:space="preserve">ε εμένα </w:t>
      </w:r>
      <w:r w:rsidRPr="006D4435">
        <w:rPr>
          <w:rFonts w:eastAsia="Times New Roman" w:cs="Times New Roman"/>
          <w:szCs w:val="24"/>
        </w:rPr>
        <w:t xml:space="preserve">έχει κάνει </w:t>
      </w:r>
      <w:r>
        <w:rPr>
          <w:rFonts w:eastAsia="Times New Roman" w:cs="Times New Roman"/>
          <w:szCs w:val="24"/>
          <w:lang w:val="en-US"/>
        </w:rPr>
        <w:t>debate</w:t>
      </w:r>
      <w:r>
        <w:rPr>
          <w:rFonts w:eastAsia="Times New Roman" w:cs="Times New Roman"/>
          <w:szCs w:val="24"/>
        </w:rPr>
        <w:t xml:space="preserve"> στους «Πρωταγωνιστές», </w:t>
      </w:r>
      <w:r w:rsidRPr="006D4435">
        <w:rPr>
          <w:rFonts w:eastAsia="Times New Roman" w:cs="Times New Roman"/>
          <w:szCs w:val="24"/>
        </w:rPr>
        <w:t>με θεαματικότητα 52%</w:t>
      </w:r>
      <w:r>
        <w:rPr>
          <w:rFonts w:eastAsia="Times New Roman" w:cs="Times New Roman"/>
          <w:szCs w:val="24"/>
        </w:rPr>
        <w:t>,</w:t>
      </w:r>
      <w:r w:rsidRPr="006D4435">
        <w:rPr>
          <w:rFonts w:eastAsia="Times New Roman" w:cs="Times New Roman"/>
          <w:szCs w:val="24"/>
        </w:rPr>
        <w:t xml:space="preserve"> τη μεγαλύτερη που είχε πάρει πολιτική εκπομπή εκείνο το έτος</w:t>
      </w:r>
      <w:r>
        <w:rPr>
          <w:rFonts w:eastAsia="Times New Roman" w:cs="Times New Roman"/>
          <w:szCs w:val="24"/>
        </w:rPr>
        <w:t>.</w:t>
      </w:r>
      <w:r w:rsidRPr="006D4435">
        <w:rPr>
          <w:rFonts w:eastAsia="Times New Roman" w:cs="Times New Roman"/>
          <w:szCs w:val="24"/>
        </w:rPr>
        <w:t xml:space="preserve"> Να </w:t>
      </w:r>
      <w:r>
        <w:rPr>
          <w:rFonts w:eastAsia="Times New Roman" w:cs="Times New Roman"/>
          <w:szCs w:val="24"/>
        </w:rPr>
        <w:t>ο λόγος για τον οπ</w:t>
      </w:r>
      <w:r>
        <w:rPr>
          <w:rFonts w:eastAsia="Times New Roman" w:cs="Times New Roman"/>
          <w:szCs w:val="24"/>
        </w:rPr>
        <w:t xml:space="preserve">οίο </w:t>
      </w:r>
      <w:r w:rsidRPr="006D4435">
        <w:rPr>
          <w:rFonts w:eastAsia="Times New Roman" w:cs="Times New Roman"/>
          <w:szCs w:val="24"/>
        </w:rPr>
        <w:t>έχετε αποκλείσει από τους τηλεοπτικούς σταθμούς τη Χρυσή Αυγή</w:t>
      </w:r>
      <w:r>
        <w:rPr>
          <w:rFonts w:eastAsia="Times New Roman" w:cs="Times New Roman"/>
          <w:szCs w:val="24"/>
        </w:rPr>
        <w:t>.</w:t>
      </w:r>
      <w:r w:rsidRPr="006D4435">
        <w:rPr>
          <w:rFonts w:eastAsia="Times New Roman" w:cs="Times New Roman"/>
          <w:szCs w:val="24"/>
        </w:rPr>
        <w:t xml:space="preserve"> </w:t>
      </w:r>
    </w:p>
    <w:p w14:paraId="6E819B31" w14:textId="77777777" w:rsidR="004B0DF5" w:rsidRDefault="00471FB5">
      <w:pPr>
        <w:spacing w:line="600" w:lineRule="auto"/>
        <w:ind w:firstLine="720"/>
        <w:jc w:val="both"/>
        <w:rPr>
          <w:rFonts w:eastAsia="Times New Roman" w:cs="Times New Roman"/>
          <w:szCs w:val="24"/>
        </w:rPr>
      </w:pPr>
      <w:r w:rsidRPr="006D4435">
        <w:rPr>
          <w:rFonts w:eastAsia="Times New Roman" w:cs="Times New Roman"/>
          <w:szCs w:val="24"/>
        </w:rPr>
        <w:lastRenderedPageBreak/>
        <w:t xml:space="preserve">Και βεβαίως </w:t>
      </w:r>
      <w:r>
        <w:rPr>
          <w:rFonts w:eastAsia="Times New Roman" w:cs="Times New Roman"/>
          <w:szCs w:val="24"/>
        </w:rPr>
        <w:t xml:space="preserve">είπε </w:t>
      </w:r>
      <w:r w:rsidRPr="006D4435">
        <w:rPr>
          <w:rFonts w:eastAsia="Times New Roman" w:cs="Times New Roman"/>
          <w:szCs w:val="24"/>
        </w:rPr>
        <w:t xml:space="preserve">στην ομιλία του </w:t>
      </w:r>
      <w:r>
        <w:rPr>
          <w:rFonts w:eastAsia="Times New Roman" w:cs="Times New Roman"/>
          <w:szCs w:val="24"/>
        </w:rPr>
        <w:t>ότι οι Έλληνες ψηφοφόροι πρέπει να θυμώσουν για να ψηφίσ</w:t>
      </w:r>
      <w:r w:rsidRPr="006D4435">
        <w:rPr>
          <w:rFonts w:eastAsia="Times New Roman" w:cs="Times New Roman"/>
          <w:szCs w:val="24"/>
        </w:rPr>
        <w:t xml:space="preserve">ουν και </w:t>
      </w:r>
      <w:r>
        <w:rPr>
          <w:rFonts w:eastAsia="Times New Roman" w:cs="Times New Roman"/>
          <w:szCs w:val="24"/>
        </w:rPr>
        <w:t xml:space="preserve">να ψηφίσουν με αυτόν τον θυμό. </w:t>
      </w:r>
      <w:r w:rsidRPr="006D4435">
        <w:rPr>
          <w:rFonts w:eastAsia="Times New Roman" w:cs="Times New Roman"/>
          <w:szCs w:val="24"/>
        </w:rPr>
        <w:t xml:space="preserve">Δεν έχει καταλάβει πως όσοι έχουν </w:t>
      </w:r>
      <w:r>
        <w:rPr>
          <w:rFonts w:eastAsia="Times New Roman" w:cs="Times New Roman"/>
          <w:szCs w:val="24"/>
        </w:rPr>
        <w:t>θυμώσει</w:t>
      </w:r>
      <w:r w:rsidRPr="006D4435">
        <w:rPr>
          <w:rFonts w:eastAsia="Times New Roman" w:cs="Times New Roman"/>
          <w:szCs w:val="24"/>
        </w:rPr>
        <w:t xml:space="preserve"> από το 2012 </w:t>
      </w:r>
      <w:r>
        <w:rPr>
          <w:rFonts w:eastAsia="Times New Roman" w:cs="Times New Roman"/>
          <w:szCs w:val="24"/>
        </w:rPr>
        <w:t xml:space="preserve">ακόμη </w:t>
      </w:r>
      <w:r>
        <w:rPr>
          <w:rFonts w:eastAsia="Times New Roman" w:cs="Times New Roman"/>
          <w:szCs w:val="24"/>
        </w:rPr>
        <w:t xml:space="preserve">ψηφίζουν και ψηφίζουν </w:t>
      </w:r>
      <w:r w:rsidRPr="006D4435">
        <w:rPr>
          <w:rFonts w:eastAsia="Times New Roman" w:cs="Times New Roman"/>
          <w:szCs w:val="24"/>
        </w:rPr>
        <w:t>Χρυσή Αυγή</w:t>
      </w:r>
      <w:r>
        <w:rPr>
          <w:rFonts w:eastAsia="Times New Roman" w:cs="Times New Roman"/>
          <w:szCs w:val="24"/>
        </w:rPr>
        <w:t>;</w:t>
      </w:r>
    </w:p>
    <w:p w14:paraId="6E819B32"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E819B3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 ήταν 6 Μαΐου τ</w:t>
      </w:r>
      <w:r w:rsidRPr="006B05AD">
        <w:rPr>
          <w:rFonts w:eastAsia="Times New Roman" w:cs="Times New Roman"/>
          <w:szCs w:val="24"/>
        </w:rPr>
        <w:t>ου έτους 2012</w:t>
      </w:r>
      <w:r>
        <w:rPr>
          <w:rFonts w:eastAsia="Times New Roman" w:cs="Times New Roman"/>
          <w:szCs w:val="24"/>
        </w:rPr>
        <w:t>. Π</w:t>
      </w:r>
      <w:r w:rsidRPr="006B05AD">
        <w:rPr>
          <w:rFonts w:eastAsia="Times New Roman" w:cs="Times New Roman"/>
          <w:szCs w:val="24"/>
        </w:rPr>
        <w:t xml:space="preserve">λερέζες </w:t>
      </w:r>
      <w:r>
        <w:rPr>
          <w:rFonts w:eastAsia="Times New Roman" w:cs="Times New Roman"/>
          <w:szCs w:val="24"/>
        </w:rPr>
        <w:t xml:space="preserve">σε </w:t>
      </w:r>
      <w:r w:rsidRPr="006B05AD">
        <w:rPr>
          <w:rFonts w:eastAsia="Times New Roman" w:cs="Times New Roman"/>
          <w:szCs w:val="24"/>
        </w:rPr>
        <w:t>όλα τα κανάλια της διαπλοκής</w:t>
      </w:r>
      <w:r>
        <w:rPr>
          <w:rFonts w:eastAsia="Times New Roman" w:cs="Times New Roman"/>
          <w:szCs w:val="24"/>
        </w:rPr>
        <w:t>, οι</w:t>
      </w:r>
      <w:r w:rsidRPr="006B05AD">
        <w:rPr>
          <w:rFonts w:eastAsia="Times New Roman" w:cs="Times New Roman"/>
          <w:szCs w:val="24"/>
        </w:rPr>
        <w:t xml:space="preserve"> φυλλάδες </w:t>
      </w:r>
      <w:r>
        <w:rPr>
          <w:rFonts w:eastAsia="Times New Roman" w:cs="Times New Roman"/>
          <w:szCs w:val="24"/>
        </w:rPr>
        <w:t xml:space="preserve">με γόους και κοπετούς </w:t>
      </w:r>
      <w:proofErr w:type="spellStart"/>
      <w:r>
        <w:rPr>
          <w:rFonts w:eastAsia="Times New Roman" w:cs="Times New Roman"/>
          <w:szCs w:val="24"/>
        </w:rPr>
        <w:t>οδύροντο</w:t>
      </w:r>
      <w:proofErr w:type="spellEnd"/>
      <w:r>
        <w:rPr>
          <w:rFonts w:eastAsia="Times New Roman" w:cs="Times New Roman"/>
          <w:szCs w:val="24"/>
        </w:rPr>
        <w:t xml:space="preserve">. Η </w:t>
      </w:r>
      <w:r w:rsidRPr="006B05AD">
        <w:rPr>
          <w:rFonts w:eastAsia="Times New Roman" w:cs="Times New Roman"/>
          <w:szCs w:val="24"/>
        </w:rPr>
        <w:t xml:space="preserve">Χρυσή Αυγή </w:t>
      </w:r>
      <w:r>
        <w:rPr>
          <w:rFonts w:eastAsia="Times New Roman" w:cs="Times New Roman"/>
          <w:szCs w:val="24"/>
        </w:rPr>
        <w:t xml:space="preserve">στο </w:t>
      </w:r>
      <w:r w:rsidRPr="006B05AD">
        <w:rPr>
          <w:rFonts w:eastAsia="Times New Roman" w:cs="Times New Roman"/>
          <w:szCs w:val="24"/>
        </w:rPr>
        <w:t>7%</w:t>
      </w:r>
      <w:r>
        <w:rPr>
          <w:rFonts w:eastAsia="Times New Roman" w:cs="Times New Roman"/>
          <w:szCs w:val="24"/>
        </w:rPr>
        <w:t>! Και έγιναν νέες εκλογές και είπα</w:t>
      </w:r>
      <w:r>
        <w:rPr>
          <w:rFonts w:eastAsia="Times New Roman" w:cs="Times New Roman"/>
          <w:szCs w:val="24"/>
        </w:rPr>
        <w:t>τε ότι ε</w:t>
      </w:r>
      <w:r w:rsidRPr="006B05AD">
        <w:rPr>
          <w:rFonts w:eastAsia="Times New Roman" w:cs="Times New Roman"/>
          <w:szCs w:val="24"/>
        </w:rPr>
        <w:t>ίναι κάτι περιστασιακό</w:t>
      </w:r>
      <w:r>
        <w:rPr>
          <w:rFonts w:eastAsia="Times New Roman" w:cs="Times New Roman"/>
          <w:szCs w:val="24"/>
        </w:rPr>
        <w:t>,</w:t>
      </w:r>
      <w:r w:rsidRPr="006B05AD">
        <w:rPr>
          <w:rFonts w:eastAsia="Times New Roman" w:cs="Times New Roman"/>
          <w:szCs w:val="24"/>
        </w:rPr>
        <w:t xml:space="preserve"> </w:t>
      </w:r>
      <w:r>
        <w:rPr>
          <w:rFonts w:eastAsia="Times New Roman" w:cs="Times New Roman"/>
          <w:szCs w:val="24"/>
        </w:rPr>
        <w:t xml:space="preserve">ότι </w:t>
      </w:r>
      <w:r w:rsidRPr="006B05AD">
        <w:rPr>
          <w:rFonts w:eastAsia="Times New Roman" w:cs="Times New Roman"/>
          <w:szCs w:val="24"/>
        </w:rPr>
        <w:t>θα τελειώσει η Χρυσή Αυγή</w:t>
      </w:r>
      <w:r>
        <w:rPr>
          <w:rFonts w:eastAsia="Times New Roman" w:cs="Times New Roman"/>
          <w:szCs w:val="24"/>
        </w:rPr>
        <w:t>. Κ</w:t>
      </w:r>
      <w:r w:rsidRPr="006B05AD">
        <w:rPr>
          <w:rFonts w:eastAsia="Times New Roman" w:cs="Times New Roman"/>
          <w:szCs w:val="24"/>
        </w:rPr>
        <w:t xml:space="preserve">αι όλα τα κόμματα </w:t>
      </w:r>
      <w:r>
        <w:rPr>
          <w:rFonts w:eastAsia="Times New Roman" w:cs="Times New Roman"/>
          <w:szCs w:val="24"/>
        </w:rPr>
        <w:t>έχασαν εκτός από την Χρυσή Αυγή. Το ΚΚΕ είχε πάρει 8,5% και έπεσε στο 4,5%.</w:t>
      </w:r>
      <w:r w:rsidRPr="006B05AD">
        <w:rPr>
          <w:rFonts w:eastAsia="Times New Roman" w:cs="Times New Roman"/>
          <w:szCs w:val="24"/>
        </w:rPr>
        <w:t xml:space="preserve"> </w:t>
      </w:r>
      <w:r>
        <w:rPr>
          <w:rFonts w:eastAsia="Times New Roman" w:cs="Times New Roman"/>
          <w:szCs w:val="24"/>
        </w:rPr>
        <w:t>Οι Α</w:t>
      </w:r>
      <w:r w:rsidRPr="006B05AD">
        <w:rPr>
          <w:rFonts w:eastAsia="Times New Roman" w:cs="Times New Roman"/>
          <w:szCs w:val="24"/>
        </w:rPr>
        <w:t xml:space="preserve">νεξάρτητοι Έλληνες </w:t>
      </w:r>
      <w:r>
        <w:rPr>
          <w:rFonts w:eastAsia="Times New Roman" w:cs="Times New Roman"/>
          <w:szCs w:val="24"/>
        </w:rPr>
        <w:t xml:space="preserve">πήραν σχεδόν 11% και έπεσαν στο 7,5%. Άπαντες έπεσαν πλην </w:t>
      </w:r>
      <w:r>
        <w:rPr>
          <w:rFonts w:eastAsia="Times New Roman" w:cs="Times New Roman"/>
          <w:szCs w:val="24"/>
        </w:rPr>
        <w:t xml:space="preserve">της </w:t>
      </w:r>
      <w:r w:rsidRPr="006B05AD">
        <w:rPr>
          <w:rFonts w:eastAsia="Times New Roman" w:cs="Times New Roman"/>
          <w:szCs w:val="24"/>
        </w:rPr>
        <w:t>Χρυσής Αυγής</w:t>
      </w:r>
      <w:r>
        <w:rPr>
          <w:rFonts w:eastAsia="Times New Roman" w:cs="Times New Roman"/>
          <w:szCs w:val="24"/>
        </w:rPr>
        <w:t>.</w:t>
      </w:r>
      <w:r>
        <w:rPr>
          <w:rFonts w:eastAsia="Times New Roman" w:cs="Times New Roman"/>
          <w:szCs w:val="24"/>
        </w:rPr>
        <w:t xml:space="preserve"> Κ</w:t>
      </w:r>
      <w:r w:rsidRPr="006B05AD">
        <w:rPr>
          <w:rFonts w:eastAsia="Times New Roman" w:cs="Times New Roman"/>
          <w:szCs w:val="24"/>
        </w:rPr>
        <w:t>αι ακολούθησαν γεγονότα πολλά</w:t>
      </w:r>
      <w:r>
        <w:rPr>
          <w:rFonts w:eastAsia="Times New Roman" w:cs="Times New Roman"/>
          <w:szCs w:val="24"/>
        </w:rPr>
        <w:t>,</w:t>
      </w:r>
      <w:r w:rsidRPr="006B05AD">
        <w:rPr>
          <w:rFonts w:eastAsia="Times New Roman" w:cs="Times New Roman"/>
          <w:szCs w:val="24"/>
        </w:rPr>
        <w:t xml:space="preserve"> διώξεις</w:t>
      </w:r>
      <w:r>
        <w:rPr>
          <w:rFonts w:eastAsia="Times New Roman" w:cs="Times New Roman"/>
          <w:szCs w:val="24"/>
        </w:rPr>
        <w:t>,</w:t>
      </w:r>
      <w:r w:rsidRPr="006B05AD">
        <w:rPr>
          <w:rFonts w:eastAsia="Times New Roman" w:cs="Times New Roman"/>
          <w:szCs w:val="24"/>
        </w:rPr>
        <w:t xml:space="preserve"> φυλακίσεις</w:t>
      </w:r>
      <w:r>
        <w:rPr>
          <w:rFonts w:eastAsia="Times New Roman" w:cs="Times New Roman"/>
          <w:szCs w:val="24"/>
        </w:rPr>
        <w:t>,</w:t>
      </w:r>
      <w:r w:rsidRPr="006B05AD">
        <w:rPr>
          <w:rFonts w:eastAsia="Times New Roman" w:cs="Times New Roman"/>
          <w:szCs w:val="24"/>
        </w:rPr>
        <w:t xml:space="preserve"> αποκλεισμοί και λέγατε</w:t>
      </w:r>
      <w:r>
        <w:rPr>
          <w:rFonts w:eastAsia="Times New Roman" w:cs="Times New Roman"/>
          <w:szCs w:val="24"/>
        </w:rPr>
        <w:t xml:space="preserve"> ότι</w:t>
      </w:r>
      <w:r w:rsidRPr="006B05AD">
        <w:rPr>
          <w:rFonts w:eastAsia="Times New Roman" w:cs="Times New Roman"/>
          <w:szCs w:val="24"/>
        </w:rPr>
        <w:t xml:space="preserve"> δεν είναι τίποτα</w:t>
      </w:r>
      <w:r>
        <w:rPr>
          <w:rFonts w:eastAsia="Times New Roman" w:cs="Times New Roman"/>
          <w:szCs w:val="24"/>
        </w:rPr>
        <w:t>, θ</w:t>
      </w:r>
      <w:r w:rsidRPr="006B05AD">
        <w:rPr>
          <w:rFonts w:eastAsia="Times New Roman" w:cs="Times New Roman"/>
          <w:szCs w:val="24"/>
        </w:rPr>
        <w:t xml:space="preserve">α </w:t>
      </w:r>
      <w:r w:rsidRPr="006B05AD">
        <w:rPr>
          <w:rFonts w:eastAsia="Times New Roman" w:cs="Times New Roman"/>
          <w:szCs w:val="24"/>
        </w:rPr>
        <w:lastRenderedPageBreak/>
        <w:t>περάσει</w:t>
      </w:r>
      <w:r>
        <w:rPr>
          <w:rFonts w:eastAsia="Times New Roman" w:cs="Times New Roman"/>
          <w:szCs w:val="24"/>
        </w:rPr>
        <w:t>. Κ</w:t>
      </w:r>
      <w:r w:rsidRPr="006B05AD">
        <w:rPr>
          <w:rFonts w:eastAsia="Times New Roman" w:cs="Times New Roman"/>
          <w:szCs w:val="24"/>
        </w:rPr>
        <w:t>αι έχουν περάσει επτά ολόκληρα χρόνια και η</w:t>
      </w:r>
      <w:r>
        <w:rPr>
          <w:rFonts w:eastAsia="Times New Roman" w:cs="Times New Roman"/>
          <w:szCs w:val="24"/>
        </w:rPr>
        <w:t xml:space="preserve"> Χρυσή Αυγή είναι εδώ και θα είν</w:t>
      </w:r>
      <w:r w:rsidRPr="006B05AD">
        <w:rPr>
          <w:rFonts w:eastAsia="Times New Roman" w:cs="Times New Roman"/>
          <w:szCs w:val="24"/>
        </w:rPr>
        <w:t>αι εδώ</w:t>
      </w:r>
      <w:r>
        <w:rPr>
          <w:rFonts w:eastAsia="Times New Roman" w:cs="Times New Roman"/>
          <w:szCs w:val="24"/>
        </w:rPr>
        <w:t>,</w:t>
      </w:r>
      <w:r w:rsidRPr="006B05AD">
        <w:rPr>
          <w:rFonts w:eastAsia="Times New Roman" w:cs="Times New Roman"/>
          <w:szCs w:val="24"/>
        </w:rPr>
        <w:t xml:space="preserve"> εκπροσωπώντας εκατοντάδες χιλιάδες</w:t>
      </w:r>
      <w:r>
        <w:rPr>
          <w:rFonts w:eastAsia="Times New Roman" w:cs="Times New Roman"/>
          <w:szCs w:val="24"/>
        </w:rPr>
        <w:t xml:space="preserve"> Έλληνες.</w:t>
      </w:r>
    </w:p>
    <w:p w14:paraId="6E819B34" w14:textId="77777777" w:rsidR="004B0DF5" w:rsidRDefault="00471FB5">
      <w:pPr>
        <w:spacing w:line="600" w:lineRule="auto"/>
        <w:ind w:firstLine="720"/>
        <w:jc w:val="center"/>
        <w:rPr>
          <w:rFonts w:eastAsia="Times New Roman"/>
          <w:bCs/>
          <w:szCs w:val="24"/>
        </w:rPr>
      </w:pPr>
      <w:r w:rsidRPr="00317299">
        <w:rPr>
          <w:rFonts w:eastAsia="Times New Roman"/>
          <w:bCs/>
          <w:szCs w:val="24"/>
        </w:rPr>
        <w:t>(Χειροκροτήματα α</w:t>
      </w:r>
      <w:r w:rsidRPr="00317299">
        <w:rPr>
          <w:rFonts w:eastAsia="Times New Roman"/>
          <w:bCs/>
          <w:szCs w:val="24"/>
        </w:rPr>
        <w:t xml:space="preserve">πό την πτέρυγα </w:t>
      </w:r>
      <w:r>
        <w:rPr>
          <w:rFonts w:eastAsia="Times New Roman"/>
          <w:bCs/>
          <w:szCs w:val="24"/>
        </w:rPr>
        <w:t xml:space="preserve">της </w:t>
      </w:r>
      <w:r w:rsidRPr="00317299">
        <w:rPr>
          <w:rFonts w:eastAsia="Times New Roman"/>
          <w:bCs/>
          <w:szCs w:val="24"/>
        </w:rPr>
        <w:t>Χρυσή</w:t>
      </w:r>
      <w:r>
        <w:rPr>
          <w:rFonts w:eastAsia="Times New Roman"/>
          <w:bCs/>
          <w:szCs w:val="24"/>
        </w:rPr>
        <w:t>ς</w:t>
      </w:r>
      <w:r w:rsidRPr="00317299">
        <w:rPr>
          <w:rFonts w:eastAsia="Times New Roman"/>
          <w:bCs/>
          <w:szCs w:val="24"/>
        </w:rPr>
        <w:t xml:space="preserve"> Αυγή</w:t>
      </w:r>
      <w:r>
        <w:rPr>
          <w:rFonts w:eastAsia="Times New Roman"/>
          <w:bCs/>
          <w:szCs w:val="24"/>
        </w:rPr>
        <w:t>ς</w:t>
      </w:r>
      <w:r w:rsidRPr="00317299">
        <w:rPr>
          <w:rFonts w:eastAsia="Times New Roman"/>
          <w:bCs/>
          <w:szCs w:val="24"/>
        </w:rPr>
        <w:t>)</w:t>
      </w:r>
    </w:p>
    <w:p w14:paraId="6E819B3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Ν</w:t>
      </w:r>
      <w:r w:rsidRPr="006B05AD">
        <w:rPr>
          <w:rFonts w:eastAsia="Times New Roman" w:cs="Times New Roman"/>
          <w:szCs w:val="24"/>
        </w:rPr>
        <w:t>α ψηφίσουν ενάντια στο πολιτικό σύστημα είπε ο κ</w:t>
      </w:r>
      <w:r>
        <w:rPr>
          <w:rFonts w:eastAsia="Times New Roman" w:cs="Times New Roman"/>
          <w:szCs w:val="24"/>
        </w:rPr>
        <w:t>.</w:t>
      </w:r>
      <w:r w:rsidRPr="006B05AD">
        <w:rPr>
          <w:rFonts w:eastAsia="Times New Roman" w:cs="Times New Roman"/>
          <w:szCs w:val="24"/>
        </w:rPr>
        <w:t xml:space="preserve"> Θεοδωράκης</w:t>
      </w:r>
      <w:r>
        <w:rPr>
          <w:rFonts w:eastAsia="Times New Roman" w:cs="Times New Roman"/>
          <w:szCs w:val="24"/>
        </w:rPr>
        <w:t>. Ναι, συμφωνώ. Μόνο που ενάντια</w:t>
      </w:r>
      <w:r w:rsidRPr="006B05AD">
        <w:rPr>
          <w:rFonts w:eastAsia="Times New Roman" w:cs="Times New Roman"/>
          <w:szCs w:val="24"/>
        </w:rPr>
        <w:t xml:space="preserve"> στο πολιτικό σύστημα είναι μόνο ένα κόμμα</w:t>
      </w:r>
      <w:r>
        <w:rPr>
          <w:rFonts w:eastAsia="Times New Roman" w:cs="Times New Roman"/>
          <w:szCs w:val="24"/>
        </w:rPr>
        <w:t>,</w:t>
      </w:r>
      <w:r w:rsidRPr="006B05AD">
        <w:rPr>
          <w:rFonts w:eastAsia="Times New Roman" w:cs="Times New Roman"/>
          <w:szCs w:val="24"/>
        </w:rPr>
        <w:t xml:space="preserve"> αυτό που δεν βλέπετε </w:t>
      </w:r>
      <w:r>
        <w:rPr>
          <w:rFonts w:eastAsia="Times New Roman" w:cs="Times New Roman"/>
          <w:szCs w:val="24"/>
        </w:rPr>
        <w:t>σ</w:t>
      </w:r>
      <w:r w:rsidRPr="006B05AD">
        <w:rPr>
          <w:rFonts w:eastAsia="Times New Roman" w:cs="Times New Roman"/>
          <w:szCs w:val="24"/>
        </w:rPr>
        <w:t>τα κανάλια</w:t>
      </w:r>
      <w:r>
        <w:rPr>
          <w:rFonts w:eastAsia="Times New Roman" w:cs="Times New Roman"/>
          <w:szCs w:val="24"/>
        </w:rPr>
        <w:t>,</w:t>
      </w:r>
      <w:r w:rsidRPr="006B05AD">
        <w:rPr>
          <w:rFonts w:eastAsia="Times New Roman" w:cs="Times New Roman"/>
          <w:szCs w:val="24"/>
        </w:rPr>
        <w:t xml:space="preserve"> αυτό που δεν βλέπετε σε εφημερίδες</w:t>
      </w:r>
      <w:r>
        <w:rPr>
          <w:rFonts w:eastAsia="Times New Roman" w:cs="Times New Roman"/>
          <w:szCs w:val="24"/>
        </w:rPr>
        <w:t>,</w:t>
      </w:r>
      <w:r w:rsidRPr="006B05AD">
        <w:rPr>
          <w:rFonts w:eastAsia="Times New Roman" w:cs="Times New Roman"/>
          <w:szCs w:val="24"/>
        </w:rPr>
        <w:t xml:space="preserve"> αυτό που έχετε α</w:t>
      </w:r>
      <w:r w:rsidRPr="006B05AD">
        <w:rPr>
          <w:rFonts w:eastAsia="Times New Roman" w:cs="Times New Roman"/>
          <w:szCs w:val="24"/>
        </w:rPr>
        <w:t>ποκλείσει όλα τα κόμματα εδώ μέσα</w:t>
      </w:r>
      <w:r>
        <w:rPr>
          <w:rFonts w:eastAsia="Times New Roman" w:cs="Times New Roman"/>
          <w:szCs w:val="24"/>
        </w:rPr>
        <w:t>. Κ</w:t>
      </w:r>
      <w:r w:rsidRPr="006B05AD">
        <w:rPr>
          <w:rFonts w:eastAsia="Times New Roman" w:cs="Times New Roman"/>
          <w:szCs w:val="24"/>
        </w:rPr>
        <w:t>αι το κόμμα αυτό</w:t>
      </w:r>
      <w:r>
        <w:rPr>
          <w:rFonts w:eastAsia="Times New Roman" w:cs="Times New Roman"/>
          <w:szCs w:val="24"/>
        </w:rPr>
        <w:t>,</w:t>
      </w:r>
      <w:r w:rsidRPr="006B05AD">
        <w:rPr>
          <w:rFonts w:eastAsia="Times New Roman" w:cs="Times New Roman"/>
          <w:szCs w:val="24"/>
        </w:rPr>
        <w:t xml:space="preserve"> το μόνο συνεπές </w:t>
      </w:r>
      <w:proofErr w:type="spellStart"/>
      <w:r w:rsidRPr="006B05AD">
        <w:rPr>
          <w:rFonts w:eastAsia="Times New Roman" w:cs="Times New Roman"/>
          <w:szCs w:val="24"/>
        </w:rPr>
        <w:t>αντισυστημικό</w:t>
      </w:r>
      <w:proofErr w:type="spellEnd"/>
      <w:r w:rsidRPr="006B05AD">
        <w:rPr>
          <w:rFonts w:eastAsia="Times New Roman" w:cs="Times New Roman"/>
          <w:szCs w:val="24"/>
        </w:rPr>
        <w:t xml:space="preserve"> κόμμα</w:t>
      </w:r>
      <w:r>
        <w:rPr>
          <w:rFonts w:eastAsia="Times New Roman" w:cs="Times New Roman"/>
          <w:szCs w:val="24"/>
        </w:rPr>
        <w:t>, το μόνο λαϊκό κίνημα</w:t>
      </w:r>
      <w:r w:rsidRPr="006B05AD">
        <w:rPr>
          <w:rFonts w:eastAsia="Times New Roman" w:cs="Times New Roman"/>
          <w:szCs w:val="24"/>
        </w:rPr>
        <w:t xml:space="preserve"> μετά τη </w:t>
      </w:r>
      <w:r>
        <w:rPr>
          <w:rFonts w:eastAsia="Times New Roman" w:cs="Times New Roman"/>
          <w:szCs w:val="24"/>
        </w:rPr>
        <w:t>Μ</w:t>
      </w:r>
      <w:r w:rsidRPr="006B05AD">
        <w:rPr>
          <w:rFonts w:eastAsia="Times New Roman" w:cs="Times New Roman"/>
          <w:szCs w:val="24"/>
        </w:rPr>
        <w:t xml:space="preserve">εταπολίτευση </w:t>
      </w:r>
      <w:r>
        <w:rPr>
          <w:rFonts w:eastAsia="Times New Roman" w:cs="Times New Roman"/>
          <w:szCs w:val="24"/>
        </w:rPr>
        <w:t xml:space="preserve">-όπως είχε δηλώσει πρώην </w:t>
      </w:r>
      <w:r>
        <w:rPr>
          <w:rFonts w:eastAsia="Times New Roman" w:cs="Times New Roman"/>
          <w:szCs w:val="24"/>
        </w:rPr>
        <w:t>Υ</w:t>
      </w:r>
      <w:r w:rsidRPr="006B05AD">
        <w:rPr>
          <w:rFonts w:eastAsia="Times New Roman" w:cs="Times New Roman"/>
          <w:szCs w:val="24"/>
        </w:rPr>
        <w:t>πουργός κυβερνήσεως</w:t>
      </w:r>
      <w:r>
        <w:rPr>
          <w:rFonts w:eastAsia="Times New Roman" w:cs="Times New Roman"/>
          <w:szCs w:val="24"/>
        </w:rPr>
        <w:t>-</w:t>
      </w:r>
      <w:r w:rsidRPr="006B05AD">
        <w:rPr>
          <w:rFonts w:eastAsia="Times New Roman" w:cs="Times New Roman"/>
          <w:szCs w:val="24"/>
        </w:rPr>
        <w:t xml:space="preserve"> είναι </w:t>
      </w:r>
      <w:r>
        <w:rPr>
          <w:rFonts w:eastAsia="Times New Roman" w:cs="Times New Roman"/>
          <w:szCs w:val="24"/>
        </w:rPr>
        <w:t xml:space="preserve">η </w:t>
      </w:r>
      <w:r w:rsidRPr="006B05AD">
        <w:rPr>
          <w:rFonts w:eastAsia="Times New Roman" w:cs="Times New Roman"/>
          <w:szCs w:val="24"/>
        </w:rPr>
        <w:t>Χρυσή Α</w:t>
      </w:r>
      <w:r>
        <w:rPr>
          <w:rFonts w:eastAsia="Times New Roman" w:cs="Times New Roman"/>
          <w:szCs w:val="24"/>
        </w:rPr>
        <w:t xml:space="preserve">υγή. </w:t>
      </w:r>
    </w:p>
    <w:p w14:paraId="6E819B3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Ακούσαμε προσεκτικά, </w:t>
      </w:r>
      <w:r w:rsidRPr="006B05AD">
        <w:rPr>
          <w:rFonts w:eastAsia="Times New Roman" w:cs="Times New Roman"/>
          <w:szCs w:val="24"/>
        </w:rPr>
        <w:t>βεβαίως</w:t>
      </w:r>
      <w:r>
        <w:rPr>
          <w:rFonts w:eastAsia="Times New Roman" w:cs="Times New Roman"/>
          <w:szCs w:val="24"/>
        </w:rPr>
        <w:t xml:space="preserve">, και τις καταγγελίες του </w:t>
      </w:r>
      <w:r>
        <w:rPr>
          <w:rFonts w:eastAsia="Times New Roman" w:cs="Times New Roman"/>
          <w:szCs w:val="24"/>
        </w:rPr>
        <w:t>κ. Καμμένου για τον κ. Κοτζιά. Α</w:t>
      </w:r>
      <w:r w:rsidRPr="006B05AD">
        <w:rPr>
          <w:rFonts w:eastAsia="Times New Roman" w:cs="Times New Roman"/>
          <w:szCs w:val="24"/>
        </w:rPr>
        <w:t>μφιβάλλω σοβαρά ότ</w:t>
      </w:r>
      <w:r>
        <w:rPr>
          <w:rFonts w:eastAsia="Times New Roman" w:cs="Times New Roman"/>
          <w:szCs w:val="24"/>
        </w:rPr>
        <w:t>ι υπάρχει σύγκρουση μεταξύ της Κυβερνήσεω</w:t>
      </w:r>
      <w:r w:rsidRPr="006B05AD">
        <w:rPr>
          <w:rFonts w:eastAsia="Times New Roman" w:cs="Times New Roman"/>
          <w:szCs w:val="24"/>
        </w:rPr>
        <w:t>ς και του κ</w:t>
      </w:r>
      <w:r>
        <w:rPr>
          <w:rFonts w:eastAsia="Times New Roman" w:cs="Times New Roman"/>
          <w:szCs w:val="24"/>
        </w:rPr>
        <w:t>.</w:t>
      </w:r>
      <w:r w:rsidRPr="006B05AD">
        <w:rPr>
          <w:rFonts w:eastAsia="Times New Roman" w:cs="Times New Roman"/>
          <w:szCs w:val="24"/>
        </w:rPr>
        <w:t xml:space="preserve"> Καμμένου</w:t>
      </w:r>
      <w:r>
        <w:rPr>
          <w:rFonts w:eastAsia="Times New Roman" w:cs="Times New Roman"/>
          <w:szCs w:val="24"/>
        </w:rPr>
        <w:t>. Γιατί</w:t>
      </w:r>
      <w:r w:rsidRPr="001C64AF">
        <w:rPr>
          <w:rFonts w:eastAsia="Times New Roman" w:cs="Times New Roman"/>
          <w:szCs w:val="24"/>
        </w:rPr>
        <w:t xml:space="preserve">, </w:t>
      </w:r>
      <w:r w:rsidRPr="006B05AD">
        <w:rPr>
          <w:rFonts w:eastAsia="Times New Roman" w:cs="Times New Roman"/>
          <w:szCs w:val="24"/>
        </w:rPr>
        <w:t>αν υπήρχε</w:t>
      </w:r>
      <w:r>
        <w:rPr>
          <w:rFonts w:eastAsia="Times New Roman" w:cs="Times New Roman"/>
          <w:szCs w:val="24"/>
        </w:rPr>
        <w:t>,</w:t>
      </w:r>
      <w:r w:rsidRPr="006B05AD">
        <w:rPr>
          <w:rFonts w:eastAsia="Times New Roman" w:cs="Times New Roman"/>
          <w:szCs w:val="24"/>
        </w:rPr>
        <w:t xml:space="preserve"> θα μπορούσαν να έρθ</w:t>
      </w:r>
      <w:r>
        <w:rPr>
          <w:rFonts w:eastAsia="Times New Roman" w:cs="Times New Roman"/>
          <w:szCs w:val="24"/>
        </w:rPr>
        <w:t>ουν</w:t>
      </w:r>
      <w:r w:rsidRPr="006B05AD">
        <w:rPr>
          <w:rFonts w:eastAsia="Times New Roman" w:cs="Times New Roman"/>
          <w:szCs w:val="24"/>
        </w:rPr>
        <w:t xml:space="preserve"> στην επιφάνεια στοιχεία που θα ανέτρεπαν κυριολεκτικά το πολιτικό κατεστημένο</w:t>
      </w:r>
      <w:r>
        <w:rPr>
          <w:rFonts w:eastAsia="Times New Roman" w:cs="Times New Roman"/>
          <w:szCs w:val="24"/>
        </w:rPr>
        <w:t>. Και αυτό</w:t>
      </w:r>
      <w:r w:rsidRPr="006B05AD">
        <w:rPr>
          <w:rFonts w:eastAsia="Times New Roman" w:cs="Times New Roman"/>
          <w:szCs w:val="24"/>
        </w:rPr>
        <w:t xml:space="preserve"> βεβαίως </w:t>
      </w:r>
      <w:r>
        <w:rPr>
          <w:rFonts w:eastAsia="Times New Roman" w:cs="Times New Roman"/>
          <w:szCs w:val="24"/>
        </w:rPr>
        <w:t xml:space="preserve">δεν έγινε. </w:t>
      </w:r>
    </w:p>
    <w:p w14:paraId="6E819B37" w14:textId="77777777" w:rsidR="004B0DF5" w:rsidRDefault="00471FB5">
      <w:pPr>
        <w:spacing w:line="600" w:lineRule="auto"/>
        <w:ind w:firstLine="720"/>
        <w:jc w:val="both"/>
        <w:rPr>
          <w:rFonts w:eastAsia="Times New Roman" w:cs="Times New Roman"/>
          <w:color w:val="000000" w:themeColor="text1"/>
          <w:szCs w:val="24"/>
        </w:rPr>
      </w:pPr>
      <w:r w:rsidRPr="009514AE">
        <w:rPr>
          <w:rFonts w:eastAsia="Times New Roman" w:cs="Times New Roman"/>
          <w:color w:val="000000" w:themeColor="text1"/>
          <w:szCs w:val="24"/>
        </w:rPr>
        <w:t xml:space="preserve">Είπε πολλά ο κ. Καμμένος για τις σχέσεις του Κοτζιά με τον </w:t>
      </w:r>
      <w:proofErr w:type="spellStart"/>
      <w:r w:rsidRPr="009514AE">
        <w:rPr>
          <w:rFonts w:eastAsia="Times New Roman" w:cs="Times New Roman"/>
          <w:color w:val="000000" w:themeColor="text1"/>
          <w:szCs w:val="24"/>
        </w:rPr>
        <w:t>Σόρος</w:t>
      </w:r>
      <w:proofErr w:type="spellEnd"/>
      <w:r w:rsidRPr="009514AE">
        <w:rPr>
          <w:rFonts w:eastAsia="Times New Roman" w:cs="Times New Roman"/>
          <w:color w:val="000000" w:themeColor="text1"/>
          <w:szCs w:val="24"/>
        </w:rPr>
        <w:t xml:space="preserve"> σήμερα και παλαιότερα με το κομμουνιστικό καθεστώς. Όμως, αυτά τα ήξερε ο κ. Καμμένος και τα θυμήθηκε κάπως αργά.</w:t>
      </w:r>
    </w:p>
    <w:p w14:paraId="6E819B38" w14:textId="77777777" w:rsidR="004B0DF5" w:rsidRDefault="00471FB5">
      <w:pPr>
        <w:spacing w:line="600" w:lineRule="auto"/>
        <w:ind w:firstLine="720"/>
        <w:jc w:val="both"/>
        <w:rPr>
          <w:rFonts w:eastAsia="Times New Roman" w:cs="Times New Roman"/>
          <w:color w:val="000000" w:themeColor="text1"/>
          <w:szCs w:val="24"/>
        </w:rPr>
      </w:pPr>
      <w:r w:rsidRPr="009514AE">
        <w:rPr>
          <w:rFonts w:eastAsia="Times New Roman" w:cs="Times New Roman"/>
          <w:color w:val="000000" w:themeColor="text1"/>
          <w:szCs w:val="24"/>
        </w:rPr>
        <w:t>Θα ήθελα, επίσης, κυρία Πρόεδρε, να καταθέσω την επιστολή του Βου</w:t>
      </w:r>
      <w:r w:rsidRPr="009514AE">
        <w:rPr>
          <w:rFonts w:eastAsia="Times New Roman" w:cs="Times New Roman"/>
          <w:color w:val="000000" w:themeColor="text1"/>
          <w:szCs w:val="24"/>
        </w:rPr>
        <w:t>λευτ</w:t>
      </w:r>
      <w:r w:rsidRPr="009514AE">
        <w:rPr>
          <w:rFonts w:eastAsia="Times New Roman" w:cs="Times New Roman"/>
          <w:color w:val="000000" w:themeColor="text1"/>
          <w:szCs w:val="24"/>
        </w:rPr>
        <w:t>ή</w:t>
      </w:r>
      <w:r w:rsidRPr="009514AE">
        <w:rPr>
          <w:rFonts w:eastAsia="Times New Roman" w:cs="Times New Roman"/>
          <w:color w:val="000000" w:themeColor="text1"/>
          <w:szCs w:val="24"/>
        </w:rPr>
        <w:t xml:space="preserve"> μας κ. Λαγού, ο οποίος απουσιάζει για πολιτική συγκέντρωση και ο οποίος θα καταψηφίσει και αυτός την Κυβέρνηση.</w:t>
      </w:r>
    </w:p>
    <w:p w14:paraId="6E819B39" w14:textId="77777777" w:rsidR="004B0DF5" w:rsidRDefault="00471FB5">
      <w:pPr>
        <w:spacing w:line="600" w:lineRule="auto"/>
        <w:ind w:firstLine="720"/>
        <w:jc w:val="both"/>
        <w:rPr>
          <w:rFonts w:eastAsia="Times New Roman"/>
          <w:bCs/>
          <w:szCs w:val="24"/>
        </w:rPr>
      </w:pPr>
      <w:r>
        <w:rPr>
          <w:rFonts w:eastAsia="Times New Roman" w:cs="Times New Roman"/>
          <w:szCs w:val="24"/>
        </w:rPr>
        <w:t>(</w:t>
      </w:r>
      <w:r>
        <w:rPr>
          <w:rFonts w:eastAsia="Times New Roman"/>
          <w:bCs/>
          <w:szCs w:val="24"/>
        </w:rPr>
        <w:t xml:space="preserve">Στο σημείο αυτό ο </w:t>
      </w:r>
      <w:r w:rsidRPr="009A6EF9">
        <w:rPr>
          <w:rFonts w:eastAsia="Times New Roman"/>
          <w:szCs w:val="24"/>
        </w:rPr>
        <w:t>Γενικός Γραμματέας του Λαϊκού Συνδέσμου</w:t>
      </w:r>
      <w:r>
        <w:rPr>
          <w:rFonts w:eastAsia="Times New Roman"/>
          <w:szCs w:val="24"/>
        </w:rPr>
        <w:t xml:space="preserve"> </w:t>
      </w:r>
      <w:r w:rsidRPr="009A6EF9">
        <w:rPr>
          <w:rFonts w:eastAsia="Times New Roman"/>
          <w:szCs w:val="24"/>
        </w:rPr>
        <w:t>-</w:t>
      </w:r>
      <w:r>
        <w:rPr>
          <w:rFonts w:eastAsia="Times New Roman"/>
          <w:szCs w:val="24"/>
        </w:rPr>
        <w:t xml:space="preserve"> </w:t>
      </w:r>
      <w:r w:rsidRPr="009A6EF9">
        <w:rPr>
          <w:rFonts w:eastAsia="Times New Roman"/>
          <w:szCs w:val="24"/>
        </w:rPr>
        <w:t>Χρυσή Αυγή</w:t>
      </w:r>
      <w:r>
        <w:rPr>
          <w:rFonts w:eastAsia="Times New Roman"/>
          <w:bCs/>
          <w:szCs w:val="24"/>
        </w:rPr>
        <w:t xml:space="preserve"> κ. Νικόλαος </w:t>
      </w:r>
      <w:proofErr w:type="spellStart"/>
      <w:r>
        <w:rPr>
          <w:rFonts w:eastAsia="Times New Roman"/>
          <w:bCs/>
          <w:szCs w:val="24"/>
        </w:rPr>
        <w:t>Μιχαλολιάκος</w:t>
      </w:r>
      <w:proofErr w:type="spellEnd"/>
      <w:r>
        <w:rPr>
          <w:rFonts w:eastAsia="Times New Roman"/>
          <w:bCs/>
          <w:szCs w:val="24"/>
        </w:rPr>
        <w:t xml:space="preserve"> καταθέτει για τα Πρακτικά το προαναφερθέν</w:t>
      </w:r>
      <w:r>
        <w:rPr>
          <w:rFonts w:eastAsia="Times New Roman"/>
          <w:bCs/>
          <w:szCs w:val="24"/>
        </w:rPr>
        <w:t xml:space="preserve"> έγγραφο, το οποίο βρίσκεται στο </w:t>
      </w:r>
      <w:r>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p>
    <w:p w14:paraId="6E819B3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Θ</w:t>
      </w:r>
      <w:r w:rsidRPr="006B05AD">
        <w:rPr>
          <w:rFonts w:eastAsia="Times New Roman" w:cs="Times New Roman"/>
          <w:szCs w:val="24"/>
        </w:rPr>
        <w:t xml:space="preserve">α μπορούσε να καταμετρηθεί ψήφος του </w:t>
      </w:r>
      <w:r>
        <w:rPr>
          <w:rFonts w:eastAsia="Times New Roman" w:cs="Times New Roman"/>
          <w:szCs w:val="24"/>
        </w:rPr>
        <w:t>-</w:t>
      </w:r>
      <w:r w:rsidRPr="006B05AD">
        <w:rPr>
          <w:rFonts w:eastAsia="Times New Roman" w:cs="Times New Roman"/>
          <w:szCs w:val="24"/>
        </w:rPr>
        <w:t>είχε τηλεφωνική επικοινωνία με τον κ</w:t>
      </w:r>
      <w:r>
        <w:rPr>
          <w:rFonts w:eastAsia="Times New Roman" w:cs="Times New Roman"/>
          <w:szCs w:val="24"/>
        </w:rPr>
        <w:t>.</w:t>
      </w:r>
      <w:r w:rsidRPr="006B05AD">
        <w:rPr>
          <w:rFonts w:eastAsia="Times New Roman" w:cs="Times New Roman"/>
          <w:szCs w:val="24"/>
        </w:rPr>
        <w:t xml:space="preserve"> </w:t>
      </w:r>
      <w:proofErr w:type="spellStart"/>
      <w:r w:rsidRPr="006B05AD">
        <w:rPr>
          <w:rFonts w:eastAsia="Times New Roman" w:cs="Times New Roman"/>
          <w:szCs w:val="24"/>
        </w:rPr>
        <w:t>Βούτση</w:t>
      </w:r>
      <w:proofErr w:type="spellEnd"/>
      <w:r>
        <w:rPr>
          <w:rFonts w:eastAsia="Times New Roman" w:cs="Times New Roman"/>
          <w:szCs w:val="24"/>
        </w:rPr>
        <w:t>- αλλά αυτό δεν έγινε δ</w:t>
      </w:r>
      <w:r w:rsidRPr="006B05AD">
        <w:rPr>
          <w:rFonts w:eastAsia="Times New Roman" w:cs="Times New Roman"/>
          <w:szCs w:val="24"/>
        </w:rPr>
        <w:t>εκτό</w:t>
      </w:r>
      <w:r>
        <w:rPr>
          <w:rFonts w:eastAsia="Times New Roman" w:cs="Times New Roman"/>
          <w:szCs w:val="24"/>
        </w:rPr>
        <w:t xml:space="preserve">. Για εμάς κακώς δεν έγινε </w:t>
      </w:r>
      <w:r>
        <w:rPr>
          <w:rFonts w:eastAsia="Times New Roman" w:cs="Times New Roman"/>
          <w:szCs w:val="24"/>
        </w:rPr>
        <w:t>δεκτό α</w:t>
      </w:r>
      <w:r w:rsidRPr="006B05AD">
        <w:rPr>
          <w:rFonts w:eastAsia="Times New Roman" w:cs="Times New Roman"/>
          <w:szCs w:val="24"/>
        </w:rPr>
        <w:t>πό τη στιγμή που έγινε γ</w:t>
      </w:r>
      <w:r>
        <w:rPr>
          <w:rFonts w:eastAsia="Times New Roman" w:cs="Times New Roman"/>
          <w:szCs w:val="24"/>
        </w:rPr>
        <w:t>ια άλλους Β</w:t>
      </w:r>
      <w:r w:rsidRPr="006B05AD">
        <w:rPr>
          <w:rFonts w:eastAsia="Times New Roman" w:cs="Times New Roman"/>
          <w:szCs w:val="24"/>
        </w:rPr>
        <w:t>ουλευτές</w:t>
      </w:r>
      <w:r>
        <w:rPr>
          <w:rFonts w:eastAsia="Times New Roman" w:cs="Times New Roman"/>
          <w:szCs w:val="24"/>
        </w:rPr>
        <w:t>. Α</w:t>
      </w:r>
      <w:r w:rsidRPr="006B05AD">
        <w:rPr>
          <w:rFonts w:eastAsia="Times New Roman" w:cs="Times New Roman"/>
          <w:szCs w:val="24"/>
        </w:rPr>
        <w:t>λλά</w:t>
      </w:r>
      <w:r>
        <w:rPr>
          <w:rFonts w:eastAsia="Times New Roman" w:cs="Times New Roman"/>
          <w:szCs w:val="24"/>
        </w:rPr>
        <w:t xml:space="preserve"> το ξέρουμε</w:t>
      </w:r>
      <w:r w:rsidRPr="006B05AD">
        <w:rPr>
          <w:rFonts w:eastAsia="Times New Roman" w:cs="Times New Roman"/>
          <w:szCs w:val="24"/>
        </w:rPr>
        <w:t xml:space="preserve"> πολύ καλά</w:t>
      </w:r>
      <w:r>
        <w:rPr>
          <w:rFonts w:eastAsia="Times New Roman" w:cs="Times New Roman"/>
          <w:szCs w:val="24"/>
        </w:rPr>
        <w:t>.</w:t>
      </w:r>
      <w:r w:rsidRPr="006B05AD">
        <w:rPr>
          <w:rFonts w:eastAsia="Times New Roman" w:cs="Times New Roman"/>
          <w:szCs w:val="24"/>
        </w:rPr>
        <w:t xml:space="preserve"> Εσείς είσαστε καθωσπρέπει</w:t>
      </w:r>
      <w:r>
        <w:rPr>
          <w:rFonts w:eastAsia="Times New Roman" w:cs="Times New Roman"/>
          <w:szCs w:val="24"/>
        </w:rPr>
        <w:t>,</w:t>
      </w:r>
      <w:r w:rsidRPr="006B05AD">
        <w:rPr>
          <w:rFonts w:eastAsia="Times New Roman" w:cs="Times New Roman"/>
          <w:szCs w:val="24"/>
        </w:rPr>
        <w:t xml:space="preserve"> είσαστε το συνταγματικό τόξο</w:t>
      </w:r>
      <w:r>
        <w:rPr>
          <w:rFonts w:eastAsia="Times New Roman" w:cs="Times New Roman"/>
          <w:szCs w:val="24"/>
        </w:rPr>
        <w:t>,</w:t>
      </w:r>
      <w:r w:rsidRPr="006B05AD">
        <w:rPr>
          <w:rFonts w:eastAsia="Times New Roman" w:cs="Times New Roman"/>
          <w:szCs w:val="24"/>
        </w:rPr>
        <w:t xml:space="preserve"> το δημοκρατικό τόξο</w:t>
      </w:r>
      <w:r>
        <w:rPr>
          <w:rFonts w:eastAsia="Times New Roman" w:cs="Times New Roman"/>
          <w:szCs w:val="24"/>
        </w:rPr>
        <w:t>,</w:t>
      </w:r>
      <w:r w:rsidRPr="006B05AD">
        <w:rPr>
          <w:rFonts w:eastAsia="Times New Roman" w:cs="Times New Roman"/>
          <w:szCs w:val="24"/>
        </w:rPr>
        <w:t xml:space="preserve"> </w:t>
      </w:r>
      <w:r>
        <w:rPr>
          <w:rFonts w:eastAsia="Times New Roman" w:cs="Times New Roman"/>
          <w:szCs w:val="24"/>
        </w:rPr>
        <w:t>εσείς που κυβερνήσατε τη χώρα σαράντα πέντε</w:t>
      </w:r>
      <w:r w:rsidRPr="006B05AD">
        <w:rPr>
          <w:rFonts w:eastAsia="Times New Roman" w:cs="Times New Roman"/>
          <w:szCs w:val="24"/>
        </w:rPr>
        <w:t xml:space="preserve"> χρόνια </w:t>
      </w:r>
      <w:r>
        <w:rPr>
          <w:rFonts w:eastAsia="Times New Roman" w:cs="Times New Roman"/>
          <w:szCs w:val="24"/>
        </w:rPr>
        <w:t>και την βυθίσατε.</w:t>
      </w:r>
      <w:r w:rsidRPr="006B05AD">
        <w:rPr>
          <w:rFonts w:eastAsia="Times New Roman" w:cs="Times New Roman"/>
          <w:szCs w:val="24"/>
        </w:rPr>
        <w:t xml:space="preserve"> Εσείς είσαστε</w:t>
      </w:r>
      <w:r>
        <w:rPr>
          <w:rFonts w:eastAsia="Times New Roman" w:cs="Times New Roman"/>
          <w:szCs w:val="24"/>
        </w:rPr>
        <w:t>! Κ</w:t>
      </w:r>
      <w:r w:rsidRPr="006B05AD">
        <w:rPr>
          <w:rFonts w:eastAsia="Times New Roman" w:cs="Times New Roman"/>
          <w:szCs w:val="24"/>
        </w:rPr>
        <w:t>αι απέναντι σε</w:t>
      </w:r>
      <w:r w:rsidRPr="006B05AD">
        <w:rPr>
          <w:rFonts w:eastAsia="Times New Roman" w:cs="Times New Roman"/>
          <w:szCs w:val="24"/>
        </w:rPr>
        <w:t xml:space="preserve"> </w:t>
      </w:r>
      <w:r>
        <w:rPr>
          <w:rFonts w:eastAsia="Times New Roman" w:cs="Times New Roman"/>
          <w:szCs w:val="24"/>
        </w:rPr>
        <w:t>εσάς,</w:t>
      </w:r>
      <w:r w:rsidRPr="006B05AD">
        <w:rPr>
          <w:rFonts w:eastAsia="Times New Roman" w:cs="Times New Roman"/>
          <w:szCs w:val="24"/>
        </w:rPr>
        <w:t xml:space="preserve"> απέναντι στο</w:t>
      </w:r>
      <w:r>
        <w:rPr>
          <w:rFonts w:eastAsia="Times New Roman" w:cs="Times New Roman"/>
          <w:szCs w:val="24"/>
        </w:rPr>
        <w:t xml:space="preserve"> κόμμα των πολιτικών κομμάτω</w:t>
      </w:r>
      <w:r>
        <w:rPr>
          <w:rFonts w:eastAsia="Times New Roman" w:cs="Times New Roman"/>
          <w:szCs w:val="24"/>
        </w:rPr>
        <w:t>ν</w:t>
      </w:r>
      <w:r>
        <w:rPr>
          <w:rFonts w:eastAsia="Times New Roman" w:cs="Times New Roman"/>
          <w:szCs w:val="24"/>
        </w:rPr>
        <w:t>, μι</w:t>
      </w:r>
      <w:r w:rsidRPr="006B05AD">
        <w:rPr>
          <w:rFonts w:eastAsia="Times New Roman" w:cs="Times New Roman"/>
          <w:szCs w:val="24"/>
        </w:rPr>
        <w:t>α άλλη δύναμη</w:t>
      </w:r>
      <w:r>
        <w:rPr>
          <w:rFonts w:eastAsia="Times New Roman" w:cs="Times New Roman"/>
          <w:szCs w:val="24"/>
        </w:rPr>
        <w:t>, η Χρυσή Αυγή.</w:t>
      </w:r>
      <w:r w:rsidRPr="006B05AD">
        <w:rPr>
          <w:rFonts w:eastAsia="Times New Roman" w:cs="Times New Roman"/>
          <w:szCs w:val="24"/>
        </w:rPr>
        <w:t xml:space="preserve"> </w:t>
      </w:r>
    </w:p>
    <w:p w14:paraId="6E819B3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w:t>
      </w:r>
      <w:r w:rsidRPr="006B05AD">
        <w:rPr>
          <w:rFonts w:eastAsia="Times New Roman" w:cs="Times New Roman"/>
          <w:szCs w:val="24"/>
        </w:rPr>
        <w:t xml:space="preserve">αι μόλις χθες είχαμε νέα επεισόδια από </w:t>
      </w:r>
      <w:r>
        <w:rPr>
          <w:rFonts w:eastAsia="Times New Roman" w:cs="Times New Roman"/>
          <w:szCs w:val="24"/>
        </w:rPr>
        <w:t>αναρχοκομουνιστές,</w:t>
      </w:r>
      <w:r w:rsidRPr="006B05AD">
        <w:rPr>
          <w:rFonts w:eastAsia="Times New Roman" w:cs="Times New Roman"/>
          <w:szCs w:val="24"/>
        </w:rPr>
        <w:t xml:space="preserve"> που μέσα στο κέντρο της Αθήνας </w:t>
      </w:r>
      <w:r>
        <w:rPr>
          <w:rFonts w:eastAsia="Times New Roman" w:cs="Times New Roman"/>
          <w:szCs w:val="24"/>
        </w:rPr>
        <w:t>-</w:t>
      </w:r>
      <w:r w:rsidRPr="006B05AD">
        <w:rPr>
          <w:rFonts w:eastAsia="Times New Roman" w:cs="Times New Roman"/>
          <w:szCs w:val="24"/>
        </w:rPr>
        <w:t>όπου υπάρχει πλήθος από κάμερες παρακολουθήσεως</w:t>
      </w:r>
      <w:r>
        <w:rPr>
          <w:rFonts w:eastAsia="Times New Roman" w:cs="Times New Roman"/>
          <w:szCs w:val="24"/>
        </w:rPr>
        <w:t>-</w:t>
      </w:r>
      <w:r w:rsidRPr="006B05AD">
        <w:rPr>
          <w:rFonts w:eastAsia="Times New Roman" w:cs="Times New Roman"/>
          <w:szCs w:val="24"/>
        </w:rPr>
        <w:t xml:space="preserve"> έσπασαν καταστήματα και σύλληψη κα</w:t>
      </w:r>
      <w:r>
        <w:rPr>
          <w:rFonts w:eastAsia="Times New Roman" w:cs="Times New Roman"/>
          <w:szCs w:val="24"/>
        </w:rPr>
        <w:t>μ</w:t>
      </w:r>
      <w:r w:rsidRPr="006B05AD">
        <w:rPr>
          <w:rFonts w:eastAsia="Times New Roman" w:cs="Times New Roman"/>
          <w:szCs w:val="24"/>
        </w:rPr>
        <w:t>μία</w:t>
      </w:r>
      <w:r>
        <w:rPr>
          <w:rFonts w:eastAsia="Times New Roman" w:cs="Times New Roman"/>
          <w:szCs w:val="24"/>
        </w:rPr>
        <w:t>,</w:t>
      </w:r>
      <w:r w:rsidRPr="006B05AD">
        <w:rPr>
          <w:rFonts w:eastAsia="Times New Roman" w:cs="Times New Roman"/>
          <w:szCs w:val="24"/>
        </w:rPr>
        <w:t xml:space="preserve"> γιατί είναι παρακράτος</w:t>
      </w:r>
      <w:r>
        <w:rPr>
          <w:rFonts w:eastAsia="Times New Roman" w:cs="Times New Roman"/>
          <w:szCs w:val="24"/>
        </w:rPr>
        <w:t>, γιατί</w:t>
      </w:r>
      <w:r w:rsidRPr="006B05AD">
        <w:rPr>
          <w:rFonts w:eastAsia="Times New Roman" w:cs="Times New Roman"/>
          <w:szCs w:val="24"/>
        </w:rPr>
        <w:t xml:space="preserve"> </w:t>
      </w:r>
      <w:r>
        <w:rPr>
          <w:rFonts w:eastAsia="Times New Roman" w:cs="Times New Roman"/>
          <w:szCs w:val="24"/>
        </w:rPr>
        <w:t>είναι</w:t>
      </w:r>
      <w:r w:rsidRPr="006B05AD">
        <w:rPr>
          <w:rFonts w:eastAsia="Times New Roman" w:cs="Times New Roman"/>
          <w:szCs w:val="24"/>
        </w:rPr>
        <w:t xml:space="preserve"> χαϊδεμένα παιδιά δικά </w:t>
      </w:r>
      <w:r>
        <w:rPr>
          <w:rFonts w:eastAsia="Times New Roman" w:cs="Times New Roman"/>
          <w:szCs w:val="24"/>
        </w:rPr>
        <w:t>σας.</w:t>
      </w:r>
    </w:p>
    <w:p w14:paraId="6E819B3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Και δήλωσε ο κ. Μητσοτάκης ότι, εάν γίνει</w:t>
      </w:r>
      <w:r w:rsidRPr="006B05AD">
        <w:rPr>
          <w:rFonts w:eastAsia="Times New Roman" w:cs="Times New Roman"/>
          <w:szCs w:val="24"/>
        </w:rPr>
        <w:t xml:space="preserve"> κυβέρνηση</w:t>
      </w:r>
      <w:r>
        <w:rPr>
          <w:rFonts w:eastAsia="Times New Roman" w:cs="Times New Roman"/>
          <w:szCs w:val="24"/>
        </w:rPr>
        <w:t>,</w:t>
      </w:r>
      <w:r w:rsidRPr="006B05AD">
        <w:rPr>
          <w:rFonts w:eastAsia="Times New Roman" w:cs="Times New Roman"/>
          <w:szCs w:val="24"/>
        </w:rPr>
        <w:t xml:space="preserve"> αυτό δεν θ</w:t>
      </w:r>
      <w:r>
        <w:rPr>
          <w:rFonts w:eastAsia="Times New Roman" w:cs="Times New Roman"/>
          <w:szCs w:val="24"/>
        </w:rPr>
        <w:t>α συμβαίνει. Το έχουμε ακούσει και στο παρελθόν. Κ</w:t>
      </w:r>
      <w:r w:rsidRPr="006B05AD">
        <w:rPr>
          <w:rFonts w:eastAsia="Times New Roman" w:cs="Times New Roman"/>
          <w:szCs w:val="24"/>
        </w:rPr>
        <w:t>αι τα ίδια και χειρότερα γινόντουσαν</w:t>
      </w:r>
      <w:r>
        <w:rPr>
          <w:rFonts w:eastAsia="Times New Roman" w:cs="Times New Roman"/>
          <w:szCs w:val="24"/>
        </w:rPr>
        <w:t>,</w:t>
      </w:r>
      <w:r w:rsidRPr="006B05AD">
        <w:rPr>
          <w:rFonts w:eastAsia="Times New Roman" w:cs="Times New Roman"/>
          <w:szCs w:val="24"/>
        </w:rPr>
        <w:t xml:space="preserve"> όταν </w:t>
      </w:r>
      <w:r>
        <w:rPr>
          <w:rFonts w:eastAsia="Times New Roman" w:cs="Times New Roman"/>
          <w:szCs w:val="24"/>
        </w:rPr>
        <w:t xml:space="preserve">ήταν </w:t>
      </w:r>
      <w:r w:rsidRPr="006B05AD">
        <w:rPr>
          <w:rFonts w:eastAsia="Times New Roman" w:cs="Times New Roman"/>
          <w:szCs w:val="24"/>
        </w:rPr>
        <w:t>κυβέρνηση</w:t>
      </w:r>
      <w:r>
        <w:rPr>
          <w:rFonts w:eastAsia="Times New Roman" w:cs="Times New Roman"/>
          <w:szCs w:val="24"/>
        </w:rPr>
        <w:t xml:space="preserve"> η Νέα</w:t>
      </w:r>
      <w:r w:rsidRPr="006B05AD">
        <w:rPr>
          <w:rFonts w:eastAsia="Times New Roman" w:cs="Times New Roman"/>
          <w:szCs w:val="24"/>
        </w:rPr>
        <w:t xml:space="preserve"> Δημοκρατία</w:t>
      </w:r>
      <w:r w:rsidRPr="006B05AD">
        <w:rPr>
          <w:rFonts w:eastAsia="Times New Roman" w:cs="Times New Roman"/>
          <w:szCs w:val="24"/>
        </w:rPr>
        <w:t xml:space="preserve"> και λέγατε ότι θα κλείσετε το </w:t>
      </w:r>
      <w:r>
        <w:rPr>
          <w:rFonts w:eastAsia="Times New Roman" w:cs="Times New Roman"/>
          <w:szCs w:val="24"/>
        </w:rPr>
        <w:t>«</w:t>
      </w:r>
      <w:proofErr w:type="spellStart"/>
      <w:r>
        <w:rPr>
          <w:rFonts w:eastAsia="Times New Roman" w:cs="Times New Roman"/>
          <w:szCs w:val="24"/>
          <w:lang w:val="en-US"/>
        </w:rPr>
        <w:t>i</w:t>
      </w:r>
      <w:r>
        <w:rPr>
          <w:rFonts w:eastAsia="Times New Roman" w:cs="Times New Roman"/>
          <w:szCs w:val="24"/>
          <w:lang w:val="en-US"/>
        </w:rPr>
        <w:t>ndymedia</w:t>
      </w:r>
      <w:proofErr w:type="spellEnd"/>
      <w:r>
        <w:rPr>
          <w:rFonts w:eastAsia="Times New Roman" w:cs="Times New Roman"/>
          <w:szCs w:val="24"/>
        </w:rPr>
        <w:t>»</w:t>
      </w:r>
      <w:r w:rsidRPr="007918E7">
        <w:rPr>
          <w:rFonts w:eastAsia="Times New Roman" w:cs="Times New Roman"/>
          <w:szCs w:val="24"/>
        </w:rPr>
        <w:t xml:space="preserve"> </w:t>
      </w:r>
      <w:r w:rsidRPr="006B05AD">
        <w:rPr>
          <w:rFonts w:eastAsia="Times New Roman" w:cs="Times New Roman"/>
          <w:szCs w:val="24"/>
        </w:rPr>
        <w:t>και δεν κλείσα</w:t>
      </w:r>
      <w:r>
        <w:rPr>
          <w:rFonts w:eastAsia="Times New Roman" w:cs="Times New Roman"/>
          <w:szCs w:val="24"/>
        </w:rPr>
        <w:t>τε</w:t>
      </w:r>
      <w:r w:rsidRPr="006B05AD">
        <w:rPr>
          <w:rFonts w:eastAsia="Times New Roman" w:cs="Times New Roman"/>
          <w:szCs w:val="24"/>
        </w:rPr>
        <w:t xml:space="preserve"> τίποτε</w:t>
      </w:r>
      <w:r>
        <w:rPr>
          <w:rFonts w:eastAsia="Times New Roman" w:cs="Times New Roman"/>
          <w:szCs w:val="24"/>
        </w:rPr>
        <w:t>, μόνο λόγια.</w:t>
      </w:r>
    </w:p>
    <w:p w14:paraId="6E819B3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w:t>
      </w:r>
      <w:r w:rsidRPr="006B05AD">
        <w:rPr>
          <w:rFonts w:eastAsia="Times New Roman" w:cs="Times New Roman"/>
          <w:szCs w:val="24"/>
        </w:rPr>
        <w:t>αι επίσης δεν έ</w:t>
      </w:r>
      <w:r>
        <w:rPr>
          <w:rFonts w:eastAsia="Times New Roman" w:cs="Times New Roman"/>
          <w:szCs w:val="24"/>
        </w:rPr>
        <w:t>λαβα</w:t>
      </w:r>
      <w:r w:rsidRPr="006B05AD">
        <w:rPr>
          <w:rFonts w:eastAsia="Times New Roman" w:cs="Times New Roman"/>
          <w:szCs w:val="24"/>
        </w:rPr>
        <w:t xml:space="preserve"> κα</w:t>
      </w:r>
      <w:r>
        <w:rPr>
          <w:rFonts w:eastAsia="Times New Roman" w:cs="Times New Roman"/>
          <w:szCs w:val="24"/>
        </w:rPr>
        <w:t>μ</w:t>
      </w:r>
      <w:r w:rsidRPr="006B05AD">
        <w:rPr>
          <w:rFonts w:eastAsia="Times New Roman" w:cs="Times New Roman"/>
          <w:szCs w:val="24"/>
        </w:rPr>
        <w:t>μία απάντηση από κανέναν</w:t>
      </w:r>
      <w:r>
        <w:rPr>
          <w:rFonts w:eastAsia="Times New Roman" w:cs="Times New Roman"/>
          <w:szCs w:val="24"/>
        </w:rPr>
        <w:t>,</w:t>
      </w:r>
      <w:r w:rsidRPr="006B05AD">
        <w:rPr>
          <w:rFonts w:eastAsia="Times New Roman" w:cs="Times New Roman"/>
          <w:szCs w:val="24"/>
        </w:rPr>
        <w:t xml:space="preserve"> ούτε εκ μέρους της ηγεσίας της Νέας Δημοκρατίας</w:t>
      </w:r>
      <w:r>
        <w:rPr>
          <w:rFonts w:eastAsia="Times New Roman" w:cs="Times New Roman"/>
          <w:szCs w:val="24"/>
        </w:rPr>
        <w:t xml:space="preserve"> ούτε από απλό Β</w:t>
      </w:r>
      <w:r w:rsidRPr="006B05AD">
        <w:rPr>
          <w:rFonts w:eastAsia="Times New Roman" w:cs="Times New Roman"/>
          <w:szCs w:val="24"/>
        </w:rPr>
        <w:t>ουλευτή</w:t>
      </w:r>
      <w:r>
        <w:rPr>
          <w:rFonts w:eastAsia="Times New Roman" w:cs="Times New Roman"/>
          <w:szCs w:val="24"/>
        </w:rPr>
        <w:t xml:space="preserve">, για τα όσα προκλητικά, αντεθνικά έχει πει ο </w:t>
      </w:r>
      <w:proofErr w:type="spellStart"/>
      <w:r>
        <w:rPr>
          <w:rFonts w:eastAsia="Times New Roman" w:cs="Times New Roman"/>
          <w:szCs w:val="24"/>
        </w:rPr>
        <w:t>Καιρίδης</w:t>
      </w:r>
      <w:proofErr w:type="spellEnd"/>
      <w:r>
        <w:rPr>
          <w:rFonts w:eastAsia="Times New Roman" w:cs="Times New Roman"/>
          <w:szCs w:val="24"/>
        </w:rPr>
        <w:t>.</w:t>
      </w:r>
      <w:r w:rsidRPr="006B05AD">
        <w:rPr>
          <w:rFonts w:eastAsia="Times New Roman" w:cs="Times New Roman"/>
          <w:szCs w:val="24"/>
        </w:rPr>
        <w:t xml:space="preserve"> </w:t>
      </w:r>
      <w:r>
        <w:rPr>
          <w:rFonts w:eastAsia="Times New Roman" w:cs="Times New Roman"/>
          <w:szCs w:val="24"/>
        </w:rPr>
        <w:t>Έ</w:t>
      </w:r>
      <w:r w:rsidRPr="006B05AD">
        <w:rPr>
          <w:rFonts w:eastAsia="Times New Roman" w:cs="Times New Roman"/>
          <w:szCs w:val="24"/>
        </w:rPr>
        <w:t xml:space="preserve">χει πει ότι είμαστε τέκνα των </w:t>
      </w:r>
      <w:r>
        <w:rPr>
          <w:rFonts w:eastAsia="Times New Roman" w:cs="Times New Roman"/>
          <w:szCs w:val="24"/>
        </w:rPr>
        <w:t xml:space="preserve">Οθωμανών, ότι οι </w:t>
      </w:r>
      <w:proofErr w:type="spellStart"/>
      <w:r>
        <w:rPr>
          <w:rFonts w:eastAsia="Times New Roman" w:cs="Times New Roman"/>
          <w:szCs w:val="24"/>
          <w:lang w:val="en-US"/>
        </w:rPr>
        <w:t>Makedonski</w:t>
      </w:r>
      <w:proofErr w:type="spellEnd"/>
      <w:r>
        <w:rPr>
          <w:rFonts w:eastAsia="Times New Roman" w:cs="Times New Roman"/>
          <w:szCs w:val="24"/>
        </w:rPr>
        <w:t xml:space="preserve"> και οι Έλληνες είναι τεχνητά έθνη.</w:t>
      </w:r>
      <w:r w:rsidRPr="006B05AD">
        <w:rPr>
          <w:rFonts w:eastAsia="Times New Roman" w:cs="Times New Roman"/>
          <w:szCs w:val="24"/>
        </w:rPr>
        <w:t xml:space="preserve"> </w:t>
      </w:r>
      <w:r>
        <w:rPr>
          <w:rFonts w:eastAsia="Times New Roman" w:cs="Times New Roman"/>
          <w:szCs w:val="24"/>
        </w:rPr>
        <w:t>Για όλα αυτά</w:t>
      </w:r>
      <w:r w:rsidRPr="006B05AD">
        <w:rPr>
          <w:rFonts w:eastAsia="Times New Roman" w:cs="Times New Roman"/>
          <w:szCs w:val="24"/>
        </w:rPr>
        <w:t xml:space="preserve"> δεν άκουσα τίποτα</w:t>
      </w:r>
      <w:r>
        <w:rPr>
          <w:rFonts w:eastAsia="Times New Roman" w:cs="Times New Roman"/>
          <w:szCs w:val="24"/>
        </w:rPr>
        <w:t>.</w:t>
      </w:r>
      <w:r w:rsidRPr="006B05AD">
        <w:rPr>
          <w:rFonts w:eastAsia="Times New Roman" w:cs="Times New Roman"/>
          <w:szCs w:val="24"/>
        </w:rPr>
        <w:t xml:space="preserve"> Αλλά </w:t>
      </w:r>
      <w:r>
        <w:rPr>
          <w:rFonts w:eastAsia="Times New Roman" w:cs="Times New Roman"/>
          <w:szCs w:val="24"/>
        </w:rPr>
        <w:t xml:space="preserve">δεν είναι μόνο ο </w:t>
      </w:r>
      <w:proofErr w:type="spellStart"/>
      <w:r>
        <w:rPr>
          <w:rFonts w:eastAsia="Times New Roman" w:cs="Times New Roman"/>
          <w:szCs w:val="24"/>
        </w:rPr>
        <w:t>Καιρίδης</w:t>
      </w:r>
      <w:proofErr w:type="spellEnd"/>
      <w:r>
        <w:rPr>
          <w:rFonts w:eastAsia="Times New Roman" w:cs="Times New Roman"/>
          <w:szCs w:val="24"/>
        </w:rPr>
        <w:t xml:space="preserve">. </w:t>
      </w:r>
      <w:r w:rsidRPr="006B05AD">
        <w:rPr>
          <w:rFonts w:eastAsia="Times New Roman" w:cs="Times New Roman"/>
          <w:szCs w:val="24"/>
        </w:rPr>
        <w:t xml:space="preserve">Είναι και άλλος υποψήφιος </w:t>
      </w:r>
      <w:r>
        <w:rPr>
          <w:rFonts w:eastAsia="Times New Roman" w:cs="Times New Roman"/>
          <w:szCs w:val="24"/>
        </w:rPr>
        <w:t>Ευρω</w:t>
      </w:r>
      <w:r w:rsidRPr="006B05AD">
        <w:rPr>
          <w:rFonts w:eastAsia="Times New Roman" w:cs="Times New Roman"/>
          <w:szCs w:val="24"/>
        </w:rPr>
        <w:t xml:space="preserve">βουλευτής </w:t>
      </w:r>
      <w:r>
        <w:rPr>
          <w:rFonts w:eastAsia="Times New Roman" w:cs="Times New Roman"/>
          <w:szCs w:val="24"/>
        </w:rPr>
        <w:t xml:space="preserve">της </w:t>
      </w:r>
      <w:r w:rsidRPr="006B05AD">
        <w:rPr>
          <w:rFonts w:eastAsia="Times New Roman" w:cs="Times New Roman"/>
          <w:szCs w:val="24"/>
        </w:rPr>
        <w:t>Νέας Δημοκρατίας</w:t>
      </w:r>
      <w:r>
        <w:rPr>
          <w:rFonts w:eastAsia="Times New Roman" w:cs="Times New Roman"/>
          <w:szCs w:val="24"/>
        </w:rPr>
        <w:t>,</w:t>
      </w:r>
      <w:r w:rsidRPr="006B05AD">
        <w:rPr>
          <w:rFonts w:eastAsia="Times New Roman" w:cs="Times New Roman"/>
          <w:szCs w:val="24"/>
        </w:rPr>
        <w:t xml:space="preserve"> ο Ελευθεριάδης</w:t>
      </w:r>
      <w:r>
        <w:rPr>
          <w:rFonts w:eastAsia="Times New Roman" w:cs="Times New Roman"/>
          <w:szCs w:val="24"/>
        </w:rPr>
        <w:t>,</w:t>
      </w:r>
      <w:r w:rsidRPr="006B05AD">
        <w:rPr>
          <w:rFonts w:eastAsia="Times New Roman" w:cs="Times New Roman"/>
          <w:szCs w:val="24"/>
        </w:rPr>
        <w:t xml:space="preserve"> </w:t>
      </w:r>
      <w:r>
        <w:rPr>
          <w:rFonts w:eastAsia="Times New Roman" w:cs="Times New Roman"/>
          <w:szCs w:val="24"/>
        </w:rPr>
        <w:t xml:space="preserve">ο </w:t>
      </w:r>
      <w:r w:rsidRPr="006B05AD">
        <w:rPr>
          <w:rFonts w:eastAsia="Times New Roman" w:cs="Times New Roman"/>
          <w:szCs w:val="24"/>
        </w:rPr>
        <w:t xml:space="preserve">οποίος είπε ότι </w:t>
      </w:r>
      <w:r w:rsidRPr="006B05AD">
        <w:rPr>
          <w:rFonts w:eastAsia="Times New Roman" w:cs="Times New Roman"/>
          <w:szCs w:val="24"/>
        </w:rPr>
        <w:t>δεν τον ε</w:t>
      </w:r>
      <w:r>
        <w:rPr>
          <w:rFonts w:eastAsia="Times New Roman" w:cs="Times New Roman"/>
          <w:szCs w:val="24"/>
        </w:rPr>
        <w:t xml:space="preserve">νοχλεί να ονομάζονται τα Σκόπια </w:t>
      </w:r>
      <w:r>
        <w:rPr>
          <w:rFonts w:eastAsia="Times New Roman" w:cs="Times New Roman"/>
          <w:szCs w:val="24"/>
        </w:rPr>
        <w:t>-</w:t>
      </w:r>
      <w:r w:rsidRPr="006B05AD">
        <w:rPr>
          <w:rFonts w:eastAsia="Times New Roman" w:cs="Times New Roman"/>
          <w:szCs w:val="24"/>
        </w:rPr>
        <w:t>στο παρελθόν</w:t>
      </w:r>
      <w:r>
        <w:rPr>
          <w:rFonts w:eastAsia="Times New Roman" w:cs="Times New Roman"/>
          <w:szCs w:val="24"/>
        </w:rPr>
        <w:t>-</w:t>
      </w:r>
      <w:r w:rsidRPr="006B05AD">
        <w:rPr>
          <w:rFonts w:eastAsia="Times New Roman" w:cs="Times New Roman"/>
          <w:szCs w:val="24"/>
        </w:rPr>
        <w:t xml:space="preserve"> Δημοκρατία της Μακεδονίας</w:t>
      </w:r>
      <w:r>
        <w:rPr>
          <w:rFonts w:eastAsia="Times New Roman" w:cs="Times New Roman"/>
          <w:szCs w:val="24"/>
        </w:rPr>
        <w:t>. Π</w:t>
      </w:r>
      <w:r w:rsidRPr="006B05AD">
        <w:rPr>
          <w:rFonts w:eastAsia="Times New Roman" w:cs="Times New Roman"/>
          <w:szCs w:val="24"/>
        </w:rPr>
        <w:t xml:space="preserve">άτε στις ευρωεκλογές με Ελευθεριάδη και </w:t>
      </w:r>
      <w:proofErr w:type="spellStart"/>
      <w:r>
        <w:rPr>
          <w:rFonts w:eastAsia="Times New Roman" w:cs="Times New Roman"/>
          <w:szCs w:val="24"/>
        </w:rPr>
        <w:t>Καιρίδη</w:t>
      </w:r>
      <w:proofErr w:type="spellEnd"/>
      <w:r>
        <w:rPr>
          <w:rFonts w:eastAsia="Times New Roman" w:cs="Times New Roman"/>
          <w:szCs w:val="24"/>
        </w:rPr>
        <w:t>.</w:t>
      </w:r>
    </w:p>
    <w:p w14:paraId="6E819B3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Και</w:t>
      </w:r>
      <w:r w:rsidRPr="006B05AD">
        <w:rPr>
          <w:rFonts w:eastAsia="Times New Roman" w:cs="Times New Roman"/>
          <w:szCs w:val="24"/>
        </w:rPr>
        <w:t xml:space="preserve"> επειδή με αφορμή κάποια δημοσιεύματα </w:t>
      </w:r>
      <w:r>
        <w:rPr>
          <w:rFonts w:eastAsia="Times New Roman" w:cs="Times New Roman"/>
          <w:szCs w:val="24"/>
        </w:rPr>
        <w:t>ήρθε στην επιφάνεια το ζήτημα των οικονομικών</w:t>
      </w:r>
      <w:r w:rsidRPr="006B05AD">
        <w:rPr>
          <w:rFonts w:eastAsia="Times New Roman" w:cs="Times New Roman"/>
          <w:szCs w:val="24"/>
        </w:rPr>
        <w:t xml:space="preserve"> της Χρυσής Αυγής</w:t>
      </w:r>
      <w:r>
        <w:rPr>
          <w:rFonts w:eastAsia="Times New Roman" w:cs="Times New Roman"/>
          <w:szCs w:val="24"/>
        </w:rPr>
        <w:t>,</w:t>
      </w:r>
      <w:r w:rsidRPr="006B05AD">
        <w:rPr>
          <w:rFonts w:eastAsia="Times New Roman" w:cs="Times New Roman"/>
          <w:szCs w:val="24"/>
        </w:rPr>
        <w:t xml:space="preserve"> είναι πραγματικά άξιο θαυμασμού πόσο θράσος διαθέτει το πολιτικό κατεστημένο</w:t>
      </w:r>
      <w:r>
        <w:rPr>
          <w:rFonts w:eastAsia="Times New Roman" w:cs="Times New Roman"/>
          <w:szCs w:val="24"/>
        </w:rPr>
        <w:t>. Τ</w:t>
      </w:r>
      <w:r w:rsidRPr="006B05AD">
        <w:rPr>
          <w:rFonts w:eastAsia="Times New Roman" w:cs="Times New Roman"/>
          <w:szCs w:val="24"/>
        </w:rPr>
        <w:t xml:space="preserve">ο μοναδικό κόμμα που δεν χρωστάει ούτε </w:t>
      </w:r>
      <w:r>
        <w:rPr>
          <w:rFonts w:eastAsia="Times New Roman" w:cs="Times New Roman"/>
          <w:szCs w:val="24"/>
        </w:rPr>
        <w:t>1</w:t>
      </w:r>
      <w:r w:rsidRPr="006B05AD">
        <w:rPr>
          <w:rFonts w:eastAsia="Times New Roman" w:cs="Times New Roman"/>
          <w:szCs w:val="24"/>
        </w:rPr>
        <w:t xml:space="preserve"> ευρώ σε τράπεζα</w:t>
      </w:r>
      <w:r>
        <w:rPr>
          <w:rFonts w:eastAsia="Times New Roman" w:cs="Times New Roman"/>
          <w:szCs w:val="24"/>
        </w:rPr>
        <w:t>,</w:t>
      </w:r>
      <w:r w:rsidRPr="006B05AD">
        <w:rPr>
          <w:rFonts w:eastAsia="Times New Roman" w:cs="Times New Roman"/>
          <w:szCs w:val="24"/>
        </w:rPr>
        <w:t xml:space="preserve"> το μοναδικό κόμμα που δεν παίρνει χρηματοδότηση</w:t>
      </w:r>
      <w:r>
        <w:rPr>
          <w:rFonts w:eastAsia="Times New Roman" w:cs="Times New Roman"/>
          <w:szCs w:val="24"/>
        </w:rPr>
        <w:t>,</w:t>
      </w:r>
      <w:r w:rsidRPr="006B05AD">
        <w:rPr>
          <w:rFonts w:eastAsia="Times New Roman" w:cs="Times New Roman"/>
          <w:szCs w:val="24"/>
        </w:rPr>
        <w:t xml:space="preserve"> να λέτε ότι έχει μαύρα </w:t>
      </w:r>
      <w:r>
        <w:rPr>
          <w:rFonts w:eastAsia="Times New Roman" w:cs="Times New Roman"/>
          <w:szCs w:val="24"/>
        </w:rPr>
        <w:t>ταμεία, τη στιγμή που έ</w:t>
      </w:r>
      <w:r w:rsidRPr="006B05AD">
        <w:rPr>
          <w:rFonts w:eastAsia="Times New Roman" w:cs="Times New Roman"/>
          <w:szCs w:val="24"/>
        </w:rPr>
        <w:t xml:space="preserve">χει </w:t>
      </w:r>
      <w:r>
        <w:rPr>
          <w:rFonts w:eastAsia="Times New Roman" w:cs="Times New Roman"/>
          <w:szCs w:val="24"/>
        </w:rPr>
        <w:t>ελεγχθεί</w:t>
      </w:r>
      <w:r w:rsidRPr="006B05AD">
        <w:rPr>
          <w:rFonts w:eastAsia="Times New Roman" w:cs="Times New Roman"/>
          <w:szCs w:val="24"/>
        </w:rPr>
        <w:t xml:space="preserve"> περισσότερ</w:t>
      </w:r>
      <w:r w:rsidRPr="006B05AD">
        <w:rPr>
          <w:rFonts w:eastAsia="Times New Roman" w:cs="Times New Roman"/>
          <w:szCs w:val="24"/>
        </w:rPr>
        <w:t>ες από δέκα φορές από ανεξάρτητους ορκωτούς λογιστές της Βουλής</w:t>
      </w:r>
      <w:r>
        <w:rPr>
          <w:rFonts w:eastAsia="Times New Roman" w:cs="Times New Roman"/>
          <w:szCs w:val="24"/>
        </w:rPr>
        <w:t>! Θα έπρεπε να</w:t>
      </w:r>
      <w:r w:rsidRPr="006B05AD">
        <w:rPr>
          <w:rFonts w:eastAsia="Times New Roman" w:cs="Times New Roman"/>
          <w:szCs w:val="24"/>
        </w:rPr>
        <w:t xml:space="preserve"> ντρέπεστε</w:t>
      </w:r>
      <w:r>
        <w:rPr>
          <w:rFonts w:eastAsia="Times New Roman" w:cs="Times New Roman"/>
          <w:szCs w:val="24"/>
        </w:rPr>
        <w:t>.</w:t>
      </w:r>
    </w:p>
    <w:p w14:paraId="6E819B3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Αλλά δεν ντρέπεστε και ε</w:t>
      </w:r>
      <w:r w:rsidRPr="006B05AD">
        <w:rPr>
          <w:rFonts w:eastAsia="Times New Roman" w:cs="Times New Roman"/>
          <w:szCs w:val="24"/>
        </w:rPr>
        <w:t xml:space="preserve">υκαιρίας δοθείσης να θυμίσω ότι </w:t>
      </w:r>
      <w:r>
        <w:rPr>
          <w:rFonts w:eastAsia="Times New Roman" w:cs="Times New Roman"/>
          <w:szCs w:val="24"/>
        </w:rPr>
        <w:t>η Αριστερά</w:t>
      </w:r>
      <w:r w:rsidRPr="006B05AD">
        <w:rPr>
          <w:rFonts w:eastAsia="Times New Roman" w:cs="Times New Roman"/>
          <w:szCs w:val="24"/>
        </w:rPr>
        <w:t xml:space="preserve"> κατά κόρον </w:t>
      </w:r>
      <w:r>
        <w:rPr>
          <w:rFonts w:eastAsia="Times New Roman" w:cs="Times New Roman"/>
          <w:szCs w:val="24"/>
        </w:rPr>
        <w:t>μας κατηγορούσε ότι μας χρηματοδοτούν οι εφοπλιστές. Τελικά εμάς χρηματοδοτούσαν οι εφοπλ</w:t>
      </w:r>
      <w:r>
        <w:rPr>
          <w:rFonts w:eastAsia="Times New Roman" w:cs="Times New Roman"/>
          <w:szCs w:val="24"/>
        </w:rPr>
        <w:t>ιστές, εσείς πηγαίνατε βόλτα με τα κότερά σας, όπως βεβαίως πήγαιναν</w:t>
      </w:r>
      <w:r w:rsidRPr="006B05AD">
        <w:rPr>
          <w:rFonts w:eastAsia="Times New Roman" w:cs="Times New Roman"/>
          <w:szCs w:val="24"/>
        </w:rPr>
        <w:t xml:space="preserve"> βόλτες με τα κότερα και επιφανή στελέχη στο παρελθόν</w:t>
      </w:r>
      <w:r>
        <w:rPr>
          <w:rFonts w:eastAsia="Times New Roman" w:cs="Times New Roman"/>
          <w:szCs w:val="24"/>
        </w:rPr>
        <w:t xml:space="preserve"> του ΠΑΣΟΚ. Και το ΠΑΣΟΚ έχει κι αυτό να πει κατά της Χρυσής Αυγής για θέματα </w:t>
      </w:r>
      <w:r w:rsidRPr="006B05AD">
        <w:rPr>
          <w:rFonts w:eastAsia="Times New Roman" w:cs="Times New Roman"/>
          <w:szCs w:val="24"/>
        </w:rPr>
        <w:t>διαφάνειας</w:t>
      </w:r>
      <w:r>
        <w:rPr>
          <w:rFonts w:eastAsia="Times New Roman" w:cs="Times New Roman"/>
          <w:szCs w:val="24"/>
        </w:rPr>
        <w:t>, το κόμμα του</w:t>
      </w:r>
      <w:r w:rsidRPr="006B05AD">
        <w:rPr>
          <w:rFonts w:eastAsia="Times New Roman" w:cs="Times New Roman"/>
          <w:szCs w:val="24"/>
        </w:rPr>
        <w:t xml:space="preserve"> </w:t>
      </w:r>
      <w:r>
        <w:rPr>
          <w:rFonts w:eastAsia="Times New Roman" w:cs="Times New Roman"/>
          <w:szCs w:val="24"/>
        </w:rPr>
        <w:t>Τσο</w:t>
      </w:r>
      <w:r w:rsidRPr="006B05AD">
        <w:rPr>
          <w:rFonts w:eastAsia="Times New Roman" w:cs="Times New Roman"/>
          <w:szCs w:val="24"/>
        </w:rPr>
        <w:t>χατζόπουλου</w:t>
      </w:r>
      <w:r>
        <w:rPr>
          <w:rFonts w:eastAsia="Times New Roman" w:cs="Times New Roman"/>
          <w:szCs w:val="24"/>
        </w:rPr>
        <w:t>,</w:t>
      </w:r>
      <w:r w:rsidRPr="006B05AD">
        <w:rPr>
          <w:rFonts w:eastAsia="Times New Roman" w:cs="Times New Roman"/>
          <w:szCs w:val="24"/>
        </w:rPr>
        <w:t xml:space="preserve"> του Παπαντωνίου</w:t>
      </w:r>
      <w:r>
        <w:rPr>
          <w:rFonts w:eastAsia="Times New Roman" w:cs="Times New Roman"/>
          <w:szCs w:val="24"/>
        </w:rPr>
        <w:t>,</w:t>
      </w:r>
      <w:r>
        <w:rPr>
          <w:rFonts w:eastAsia="Times New Roman" w:cs="Times New Roman"/>
          <w:szCs w:val="24"/>
        </w:rPr>
        <w:t xml:space="preserve"> του Τσουκάτου, του </w:t>
      </w:r>
      <w:proofErr w:type="spellStart"/>
      <w:r>
        <w:rPr>
          <w:rFonts w:eastAsia="Times New Roman" w:cs="Times New Roman"/>
          <w:szCs w:val="24"/>
        </w:rPr>
        <w:t>Μ</w:t>
      </w:r>
      <w:r w:rsidRPr="006B05AD">
        <w:rPr>
          <w:rFonts w:eastAsia="Times New Roman" w:cs="Times New Roman"/>
          <w:szCs w:val="24"/>
        </w:rPr>
        <w:t>αντέλη</w:t>
      </w:r>
      <w:proofErr w:type="spellEnd"/>
      <w:r w:rsidRPr="006B05AD">
        <w:rPr>
          <w:rFonts w:eastAsia="Times New Roman" w:cs="Times New Roman"/>
          <w:szCs w:val="24"/>
        </w:rPr>
        <w:t xml:space="preserve"> και έπεται συνέχεια</w:t>
      </w:r>
      <w:r>
        <w:rPr>
          <w:rFonts w:eastAsia="Times New Roman" w:cs="Times New Roman"/>
          <w:szCs w:val="24"/>
        </w:rPr>
        <w:t>.</w:t>
      </w:r>
    </w:p>
    <w:p w14:paraId="6E819B4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w:t>
      </w:r>
      <w:r w:rsidRPr="006B05AD">
        <w:rPr>
          <w:rFonts w:eastAsia="Times New Roman" w:cs="Times New Roman"/>
          <w:szCs w:val="24"/>
        </w:rPr>
        <w:t xml:space="preserve">αι </w:t>
      </w:r>
      <w:r>
        <w:rPr>
          <w:rFonts w:eastAsia="Times New Roman" w:cs="Times New Roman"/>
          <w:szCs w:val="24"/>
        </w:rPr>
        <w:t>εις</w:t>
      </w:r>
      <w:r w:rsidRPr="006B05AD">
        <w:rPr>
          <w:rFonts w:eastAsia="Times New Roman" w:cs="Times New Roman"/>
          <w:szCs w:val="24"/>
        </w:rPr>
        <w:t xml:space="preserve"> ό</w:t>
      </w:r>
      <w:r>
        <w:rPr>
          <w:rFonts w:eastAsia="Times New Roman" w:cs="Times New Roman"/>
          <w:szCs w:val="24"/>
        </w:rPr>
        <w:t>,</w:t>
      </w:r>
      <w:r w:rsidRPr="006B05AD">
        <w:rPr>
          <w:rFonts w:eastAsia="Times New Roman" w:cs="Times New Roman"/>
          <w:szCs w:val="24"/>
        </w:rPr>
        <w:t xml:space="preserve">τι αφορά την </w:t>
      </w:r>
      <w:r>
        <w:rPr>
          <w:rFonts w:eastAsia="Times New Roman" w:cs="Times New Roman"/>
          <w:szCs w:val="24"/>
        </w:rPr>
        <w:t xml:space="preserve">καθυστέρηση της δίκης της Χρυσής Αυγής </w:t>
      </w:r>
      <w:r>
        <w:rPr>
          <w:rFonts w:eastAsia="Times New Roman" w:cs="Times New Roman"/>
          <w:szCs w:val="24"/>
        </w:rPr>
        <w:t>-</w:t>
      </w:r>
      <w:r>
        <w:rPr>
          <w:rFonts w:eastAsia="Times New Roman" w:cs="Times New Roman"/>
          <w:szCs w:val="24"/>
        </w:rPr>
        <w:t>που λέτε ότι έχουμε κάνει συνωμοσία δήθεν με τον ΣΥΡΙΖΑ που μας πολεμάει με τον χειρότερο αντιδημοκρατικό τρόπο- να καταθέσω στα Πρακτικά ένα δη</w:t>
      </w:r>
      <w:r>
        <w:rPr>
          <w:rFonts w:eastAsia="Times New Roman" w:cs="Times New Roman"/>
          <w:szCs w:val="24"/>
        </w:rPr>
        <w:t>μοσίευμα για τις καθυστερήσεις των μεγάλων δικών, μεταξύ</w:t>
      </w:r>
      <w:r w:rsidRPr="006B05AD">
        <w:rPr>
          <w:rFonts w:eastAsia="Times New Roman" w:cs="Times New Roman"/>
          <w:szCs w:val="24"/>
        </w:rPr>
        <w:t xml:space="preserve"> των οποίων και το θέμα των υποκλοπών</w:t>
      </w:r>
      <w:r>
        <w:rPr>
          <w:rFonts w:eastAsia="Times New Roman" w:cs="Times New Roman"/>
          <w:szCs w:val="24"/>
        </w:rPr>
        <w:t>, που ξεκίνησε το</w:t>
      </w:r>
      <w:r w:rsidRPr="006B05AD">
        <w:rPr>
          <w:rFonts w:eastAsia="Times New Roman" w:cs="Times New Roman"/>
          <w:szCs w:val="24"/>
        </w:rPr>
        <w:t xml:space="preserve"> 2005</w:t>
      </w:r>
      <w:r>
        <w:rPr>
          <w:rFonts w:eastAsia="Times New Roman" w:cs="Times New Roman"/>
          <w:szCs w:val="24"/>
        </w:rPr>
        <w:t xml:space="preserve"> με την δολοφονία του Τσαλικίδη. Και δεν έχει αρχίσει καν η δίκη δεκατέσσερα</w:t>
      </w:r>
      <w:r w:rsidRPr="006B05AD">
        <w:rPr>
          <w:rFonts w:eastAsia="Times New Roman" w:cs="Times New Roman"/>
          <w:szCs w:val="24"/>
        </w:rPr>
        <w:t xml:space="preserve"> χρόνια</w:t>
      </w:r>
      <w:r>
        <w:rPr>
          <w:rFonts w:eastAsia="Times New Roman" w:cs="Times New Roman"/>
          <w:szCs w:val="24"/>
        </w:rPr>
        <w:t xml:space="preserve"> μετά. Τα δεκατέσσερα χρόνια</w:t>
      </w:r>
      <w:r w:rsidRPr="006B05AD">
        <w:rPr>
          <w:rFonts w:eastAsia="Times New Roman" w:cs="Times New Roman"/>
          <w:szCs w:val="24"/>
        </w:rPr>
        <w:t xml:space="preserve"> δεν σας ενοχλούν</w:t>
      </w:r>
      <w:r>
        <w:rPr>
          <w:rFonts w:eastAsia="Times New Roman" w:cs="Times New Roman"/>
          <w:szCs w:val="24"/>
        </w:rPr>
        <w:t xml:space="preserve">, για </w:t>
      </w:r>
      <w:r w:rsidRPr="006B05AD">
        <w:rPr>
          <w:rFonts w:eastAsia="Times New Roman" w:cs="Times New Roman"/>
          <w:szCs w:val="24"/>
        </w:rPr>
        <w:t xml:space="preserve">τα έξι </w:t>
      </w:r>
      <w:r>
        <w:rPr>
          <w:rFonts w:eastAsia="Times New Roman" w:cs="Times New Roman"/>
          <w:szCs w:val="24"/>
        </w:rPr>
        <w:t xml:space="preserve">χρόνια της Χρυσής Αυγής </w:t>
      </w:r>
      <w:r w:rsidRPr="006B05AD">
        <w:rPr>
          <w:rFonts w:eastAsia="Times New Roman" w:cs="Times New Roman"/>
          <w:szCs w:val="24"/>
        </w:rPr>
        <w:t xml:space="preserve">βλέπετε </w:t>
      </w:r>
      <w:r>
        <w:rPr>
          <w:rFonts w:eastAsia="Times New Roman" w:cs="Times New Roman"/>
          <w:szCs w:val="24"/>
        </w:rPr>
        <w:t xml:space="preserve">συνωμοσία και καθυστέρηση. </w:t>
      </w:r>
    </w:p>
    <w:p w14:paraId="6E819B41" w14:textId="77777777" w:rsidR="004B0DF5" w:rsidRDefault="00471FB5">
      <w:pPr>
        <w:spacing w:line="600" w:lineRule="auto"/>
        <w:ind w:firstLine="720"/>
        <w:jc w:val="both"/>
        <w:rPr>
          <w:rFonts w:eastAsia="Times New Roman"/>
          <w:bCs/>
          <w:szCs w:val="24"/>
        </w:rPr>
      </w:pPr>
      <w:r>
        <w:rPr>
          <w:rFonts w:eastAsia="Times New Roman" w:cs="Times New Roman"/>
          <w:szCs w:val="24"/>
        </w:rPr>
        <w:t>(</w:t>
      </w:r>
      <w:r>
        <w:rPr>
          <w:rFonts w:eastAsia="Times New Roman"/>
          <w:bCs/>
          <w:szCs w:val="24"/>
        </w:rPr>
        <w:t xml:space="preserve">Στο σημείο αυτό ο </w:t>
      </w:r>
      <w:r>
        <w:rPr>
          <w:rFonts w:eastAsia="Times New Roman"/>
          <w:szCs w:val="24"/>
        </w:rPr>
        <w:t>Γενικός Γραμματέας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Pr>
          <w:rFonts w:eastAsia="Times New Roman"/>
          <w:bCs/>
          <w:szCs w:val="24"/>
        </w:rPr>
        <w:t xml:space="preserve"> κ. Νικόλαος </w:t>
      </w:r>
      <w:proofErr w:type="spellStart"/>
      <w:r>
        <w:rPr>
          <w:rFonts w:eastAsia="Times New Roman"/>
          <w:bCs/>
          <w:szCs w:val="24"/>
        </w:rPr>
        <w:t>Μιχαλολιάκος</w:t>
      </w:r>
      <w:proofErr w:type="spellEnd"/>
      <w:r>
        <w:rPr>
          <w:rFonts w:eastAsia="Times New Roman"/>
          <w:bCs/>
          <w:szCs w:val="24"/>
        </w:rPr>
        <w:t xml:space="preserve"> καταθέτει για τα Πρακτικά το προαναφερθέν έγγραφο, το οποίο βρίσκεται στο </w:t>
      </w:r>
      <w:r>
        <w:rPr>
          <w:rFonts w:eastAsia="Times New Roman"/>
          <w:bCs/>
          <w:szCs w:val="24"/>
        </w:rPr>
        <w:t>α</w:t>
      </w:r>
      <w:r>
        <w:rPr>
          <w:rFonts w:eastAsia="Times New Roman"/>
          <w:bCs/>
          <w:szCs w:val="24"/>
        </w:rPr>
        <w:t xml:space="preserve">ρχείο του Τμήματος </w:t>
      </w:r>
      <w:r>
        <w:rPr>
          <w:rFonts w:eastAsia="Times New Roman"/>
          <w:bCs/>
          <w:szCs w:val="24"/>
        </w:rPr>
        <w:t>Γραμματείας της Διεύθυνσης Στενογραφίας και Πρακτικών της Βουλής)</w:t>
      </w:r>
    </w:p>
    <w:p w14:paraId="6E819B4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 γιατί αγωνιάτε;</w:t>
      </w:r>
      <w:r w:rsidRPr="006B05AD">
        <w:rPr>
          <w:rFonts w:eastAsia="Times New Roman" w:cs="Times New Roman"/>
          <w:szCs w:val="24"/>
        </w:rPr>
        <w:t xml:space="preserve"> Εσείς θα είστε κυβέρνηση</w:t>
      </w:r>
      <w:r>
        <w:rPr>
          <w:rFonts w:eastAsia="Times New Roman" w:cs="Times New Roman"/>
          <w:szCs w:val="24"/>
        </w:rPr>
        <w:t>,</w:t>
      </w:r>
      <w:r w:rsidRPr="006B05AD">
        <w:rPr>
          <w:rFonts w:eastAsia="Times New Roman" w:cs="Times New Roman"/>
          <w:szCs w:val="24"/>
        </w:rPr>
        <w:t xml:space="preserve"> όταν θα βγει η απόφαση της Χρυσής Αυγής</w:t>
      </w:r>
      <w:r>
        <w:rPr>
          <w:rFonts w:eastAsia="Times New Roman" w:cs="Times New Roman"/>
          <w:szCs w:val="24"/>
        </w:rPr>
        <w:t>. Εάν</w:t>
      </w:r>
      <w:r w:rsidRPr="006B05AD">
        <w:rPr>
          <w:rFonts w:eastAsia="Times New Roman" w:cs="Times New Roman"/>
          <w:szCs w:val="24"/>
        </w:rPr>
        <w:t xml:space="preserve"> παρεμβαίνετε στη δικαιοσύνη</w:t>
      </w:r>
      <w:r>
        <w:rPr>
          <w:rFonts w:eastAsia="Times New Roman" w:cs="Times New Roman"/>
          <w:szCs w:val="24"/>
        </w:rPr>
        <w:t>, θα γίνει αυτό που θέλετε. Θα μας καταδικάσετε.</w:t>
      </w:r>
      <w:r w:rsidRPr="006B05AD">
        <w:rPr>
          <w:rFonts w:eastAsia="Times New Roman" w:cs="Times New Roman"/>
          <w:szCs w:val="24"/>
        </w:rPr>
        <w:t xml:space="preserve"> </w:t>
      </w:r>
      <w:r>
        <w:rPr>
          <w:rFonts w:eastAsia="Times New Roman" w:cs="Times New Roman"/>
          <w:szCs w:val="24"/>
        </w:rPr>
        <w:t>Ή μήπως</w:t>
      </w:r>
      <w:r w:rsidRPr="006B05AD">
        <w:rPr>
          <w:rFonts w:eastAsia="Times New Roman" w:cs="Times New Roman"/>
          <w:szCs w:val="24"/>
        </w:rPr>
        <w:t xml:space="preserve"> φοβάστε ότι</w:t>
      </w:r>
      <w:r>
        <w:rPr>
          <w:rFonts w:eastAsia="Times New Roman" w:cs="Times New Roman"/>
          <w:szCs w:val="24"/>
        </w:rPr>
        <w:t>,</w:t>
      </w:r>
      <w:r w:rsidRPr="006B05AD">
        <w:rPr>
          <w:rFonts w:eastAsia="Times New Roman" w:cs="Times New Roman"/>
          <w:szCs w:val="24"/>
        </w:rPr>
        <w:t xml:space="preserve"> </w:t>
      </w:r>
      <w:r>
        <w:rPr>
          <w:rFonts w:eastAsia="Times New Roman" w:cs="Times New Roman"/>
          <w:szCs w:val="24"/>
        </w:rPr>
        <w:t>όν</w:t>
      </w:r>
      <w:r>
        <w:rPr>
          <w:rFonts w:eastAsia="Times New Roman" w:cs="Times New Roman"/>
          <w:szCs w:val="24"/>
        </w:rPr>
        <w:t>τας αθώοι και θύματα</w:t>
      </w:r>
      <w:r w:rsidRPr="006B05AD">
        <w:rPr>
          <w:rFonts w:eastAsia="Times New Roman" w:cs="Times New Roman"/>
          <w:szCs w:val="24"/>
        </w:rPr>
        <w:t xml:space="preserve"> </w:t>
      </w:r>
      <w:r w:rsidRPr="006B05AD">
        <w:rPr>
          <w:rFonts w:eastAsia="Times New Roman" w:cs="Times New Roman"/>
          <w:szCs w:val="24"/>
        </w:rPr>
        <w:lastRenderedPageBreak/>
        <w:t>πολιτικής σκευωρίας</w:t>
      </w:r>
      <w:r>
        <w:rPr>
          <w:rFonts w:eastAsia="Times New Roman" w:cs="Times New Roman"/>
          <w:szCs w:val="24"/>
        </w:rPr>
        <w:t>,</w:t>
      </w:r>
      <w:r w:rsidRPr="006B05AD">
        <w:rPr>
          <w:rFonts w:eastAsia="Times New Roman" w:cs="Times New Roman"/>
          <w:szCs w:val="24"/>
        </w:rPr>
        <w:t xml:space="preserve"> δεν μπορείτε να μας καταδικάσετε και τότε αμέσως ένα με</w:t>
      </w:r>
      <w:r>
        <w:rPr>
          <w:rFonts w:eastAsia="Times New Roman" w:cs="Times New Roman"/>
          <w:szCs w:val="24"/>
        </w:rPr>
        <w:t>γάλο μέρος του ελληνικού λαού θα</w:t>
      </w:r>
      <w:r w:rsidRPr="006B05AD">
        <w:rPr>
          <w:rFonts w:eastAsia="Times New Roman" w:cs="Times New Roman"/>
          <w:szCs w:val="24"/>
        </w:rPr>
        <w:t xml:space="preserve"> σταθεί στο πλευρό </w:t>
      </w:r>
      <w:r>
        <w:rPr>
          <w:rFonts w:eastAsia="Times New Roman" w:cs="Times New Roman"/>
          <w:szCs w:val="24"/>
        </w:rPr>
        <w:t>μας;</w:t>
      </w:r>
    </w:p>
    <w:p w14:paraId="6E819B43" w14:textId="77777777" w:rsidR="004B0DF5" w:rsidRDefault="00471FB5">
      <w:pPr>
        <w:spacing w:line="600" w:lineRule="auto"/>
        <w:ind w:firstLine="709"/>
        <w:jc w:val="center"/>
        <w:rPr>
          <w:rFonts w:eastAsia="Times New Roman"/>
          <w:bCs/>
          <w:szCs w:val="24"/>
        </w:rPr>
      </w:pPr>
      <w:r>
        <w:rPr>
          <w:rFonts w:eastAsia="Times New Roman"/>
          <w:bCs/>
          <w:szCs w:val="24"/>
        </w:rPr>
        <w:t>(Χειροκροτήματα από την πτέρυγα τ</w:t>
      </w:r>
      <w:r>
        <w:rPr>
          <w:rFonts w:eastAsia="Times New Roman"/>
          <w:bCs/>
          <w:szCs w:val="24"/>
        </w:rPr>
        <w:t xml:space="preserve">ης </w:t>
      </w:r>
      <w:r>
        <w:rPr>
          <w:rFonts w:eastAsia="Times New Roman"/>
          <w:bCs/>
          <w:szCs w:val="24"/>
        </w:rPr>
        <w:t>Χρυσή</w:t>
      </w:r>
      <w:r>
        <w:rPr>
          <w:rFonts w:eastAsia="Times New Roman"/>
          <w:bCs/>
          <w:szCs w:val="24"/>
        </w:rPr>
        <w:t>ς</w:t>
      </w:r>
      <w:r>
        <w:rPr>
          <w:rFonts w:eastAsia="Times New Roman"/>
          <w:bCs/>
          <w:szCs w:val="24"/>
        </w:rPr>
        <w:t xml:space="preserve"> Αυγή</w:t>
      </w:r>
      <w:r>
        <w:rPr>
          <w:rFonts w:eastAsia="Times New Roman"/>
          <w:bCs/>
          <w:szCs w:val="24"/>
        </w:rPr>
        <w:t>ς</w:t>
      </w:r>
      <w:r>
        <w:rPr>
          <w:rFonts w:eastAsia="Times New Roman"/>
          <w:bCs/>
          <w:szCs w:val="24"/>
        </w:rPr>
        <w:t>)</w:t>
      </w:r>
    </w:p>
    <w:p w14:paraId="6E819B4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Ακόμη δεν θέλω να παραλείψω</w:t>
      </w:r>
      <w:r w:rsidRPr="006B05AD">
        <w:rPr>
          <w:rFonts w:eastAsia="Times New Roman" w:cs="Times New Roman"/>
          <w:szCs w:val="24"/>
        </w:rPr>
        <w:t xml:space="preserve"> την υπόθεση της δ</w:t>
      </w:r>
      <w:r>
        <w:rPr>
          <w:rFonts w:eastAsia="Times New Roman" w:cs="Times New Roman"/>
          <w:szCs w:val="24"/>
        </w:rPr>
        <w:t>ίκη</w:t>
      </w:r>
      <w:r w:rsidRPr="006B05AD">
        <w:rPr>
          <w:rFonts w:eastAsia="Times New Roman" w:cs="Times New Roman"/>
          <w:szCs w:val="24"/>
        </w:rPr>
        <w:t>ς της</w:t>
      </w:r>
      <w:r w:rsidRPr="006B05AD">
        <w:rPr>
          <w:rFonts w:eastAsia="Times New Roman" w:cs="Times New Roman"/>
          <w:szCs w:val="24"/>
        </w:rPr>
        <w:t xml:space="preserve"> </w:t>
      </w:r>
      <w:r>
        <w:rPr>
          <w:rFonts w:eastAsia="Times New Roman" w:cs="Times New Roman"/>
          <w:szCs w:val="24"/>
        </w:rPr>
        <w:t>«</w:t>
      </w:r>
      <w:r w:rsidRPr="006B05AD">
        <w:rPr>
          <w:rFonts w:eastAsia="Times New Roman" w:cs="Times New Roman"/>
          <w:szCs w:val="24"/>
        </w:rPr>
        <w:t>SIEMENS</w:t>
      </w:r>
      <w:r>
        <w:rPr>
          <w:rFonts w:eastAsia="Times New Roman" w:cs="Times New Roman"/>
          <w:szCs w:val="24"/>
        </w:rPr>
        <w:t>»</w:t>
      </w:r>
      <w:r>
        <w:rPr>
          <w:rFonts w:eastAsia="Times New Roman" w:cs="Times New Roman"/>
          <w:szCs w:val="24"/>
        </w:rPr>
        <w:t>,</w:t>
      </w:r>
      <w:r w:rsidRPr="006B05AD">
        <w:rPr>
          <w:rFonts w:eastAsia="Times New Roman" w:cs="Times New Roman"/>
          <w:szCs w:val="24"/>
        </w:rPr>
        <w:t xml:space="preserve"> που αφορά όλο τ</w:t>
      </w:r>
      <w:r>
        <w:rPr>
          <w:rFonts w:eastAsia="Times New Roman" w:cs="Times New Roman"/>
          <w:szCs w:val="24"/>
        </w:rPr>
        <w:t>ο πολιτικό κατεστημένο και την Α</w:t>
      </w:r>
      <w:r w:rsidRPr="006B05AD">
        <w:rPr>
          <w:rFonts w:eastAsia="Times New Roman" w:cs="Times New Roman"/>
          <w:szCs w:val="24"/>
        </w:rPr>
        <w:t>ριστερά</w:t>
      </w:r>
      <w:r>
        <w:rPr>
          <w:rFonts w:eastAsia="Times New Roman" w:cs="Times New Roman"/>
          <w:szCs w:val="24"/>
        </w:rPr>
        <w:t>. Ξ</w:t>
      </w:r>
      <w:r w:rsidRPr="006B05AD">
        <w:rPr>
          <w:rFonts w:eastAsia="Times New Roman" w:cs="Times New Roman"/>
          <w:szCs w:val="24"/>
        </w:rPr>
        <w:t>εκίνησε επί οικουμενικής</w:t>
      </w:r>
      <w:r>
        <w:rPr>
          <w:rFonts w:eastAsia="Times New Roman" w:cs="Times New Roman"/>
          <w:szCs w:val="24"/>
        </w:rPr>
        <w:t>,</w:t>
      </w:r>
      <w:r w:rsidRPr="006B05AD">
        <w:rPr>
          <w:rFonts w:eastAsia="Times New Roman" w:cs="Times New Roman"/>
          <w:szCs w:val="24"/>
        </w:rPr>
        <w:t xml:space="preserve"> όταν δώσατε </w:t>
      </w:r>
      <w:r>
        <w:rPr>
          <w:rFonts w:eastAsia="Times New Roman" w:cs="Times New Roman"/>
          <w:szCs w:val="24"/>
        </w:rPr>
        <w:t>τη σύμβαση</w:t>
      </w:r>
      <w:r w:rsidRPr="006B05AD">
        <w:rPr>
          <w:rFonts w:eastAsia="Times New Roman" w:cs="Times New Roman"/>
          <w:szCs w:val="24"/>
        </w:rPr>
        <w:t xml:space="preserve"> </w:t>
      </w:r>
      <w:r>
        <w:rPr>
          <w:rFonts w:eastAsia="Times New Roman" w:cs="Times New Roman"/>
          <w:szCs w:val="24"/>
        </w:rPr>
        <w:t>στη</w:t>
      </w:r>
      <w:r w:rsidRPr="006B05AD">
        <w:rPr>
          <w:rFonts w:eastAsia="Times New Roman" w:cs="Times New Roman"/>
          <w:szCs w:val="24"/>
        </w:rPr>
        <w:t xml:space="preserve"> </w:t>
      </w:r>
      <w:r>
        <w:rPr>
          <w:rFonts w:eastAsia="Times New Roman" w:cs="Times New Roman"/>
          <w:szCs w:val="24"/>
        </w:rPr>
        <w:t>«</w:t>
      </w:r>
      <w:r w:rsidRPr="006B05AD">
        <w:rPr>
          <w:rFonts w:eastAsia="Times New Roman" w:cs="Times New Roman"/>
          <w:szCs w:val="24"/>
        </w:rPr>
        <w:t>SIEMENS</w:t>
      </w:r>
      <w:r>
        <w:rPr>
          <w:rFonts w:eastAsia="Times New Roman" w:cs="Times New Roman"/>
          <w:szCs w:val="24"/>
        </w:rPr>
        <w:t>»,</w:t>
      </w:r>
      <w:r w:rsidRPr="006B05AD">
        <w:rPr>
          <w:rFonts w:eastAsia="Times New Roman" w:cs="Times New Roman"/>
          <w:szCs w:val="24"/>
        </w:rPr>
        <w:t xml:space="preserve"> που ο αείμνηστος Κεφαλογιάννης παραιτήθηκε από τ</w:t>
      </w:r>
      <w:r>
        <w:rPr>
          <w:rFonts w:eastAsia="Times New Roman" w:cs="Times New Roman"/>
          <w:szCs w:val="24"/>
        </w:rPr>
        <w:t>ην κυβέρνηση Μητσοτάκη και είπε: «Δ</w:t>
      </w:r>
      <w:r w:rsidRPr="006B05AD">
        <w:rPr>
          <w:rFonts w:eastAsia="Times New Roman" w:cs="Times New Roman"/>
          <w:szCs w:val="24"/>
        </w:rPr>
        <w:t>εν μπορώ να υπογράψω τέτοιο σκάνδαλο</w:t>
      </w:r>
      <w:r>
        <w:rPr>
          <w:rFonts w:eastAsia="Times New Roman" w:cs="Times New Roman"/>
          <w:szCs w:val="24"/>
        </w:rPr>
        <w:t>». Ό</w:t>
      </w:r>
      <w:r w:rsidRPr="006B05AD">
        <w:rPr>
          <w:rFonts w:eastAsia="Times New Roman" w:cs="Times New Roman"/>
          <w:szCs w:val="24"/>
        </w:rPr>
        <w:t xml:space="preserve">λοι μαζί ήσασταν στη </w:t>
      </w:r>
      <w:r>
        <w:rPr>
          <w:rFonts w:eastAsia="Times New Roman" w:cs="Times New Roman"/>
          <w:szCs w:val="24"/>
        </w:rPr>
        <w:t>«</w:t>
      </w:r>
      <w:r w:rsidRPr="006B05AD">
        <w:rPr>
          <w:rFonts w:eastAsia="Times New Roman" w:cs="Times New Roman"/>
          <w:szCs w:val="24"/>
        </w:rPr>
        <w:t>SIEMENS</w:t>
      </w:r>
      <w:r>
        <w:rPr>
          <w:rFonts w:eastAsia="Times New Roman" w:cs="Times New Roman"/>
          <w:szCs w:val="24"/>
        </w:rPr>
        <w:t>»</w:t>
      </w:r>
      <w:r>
        <w:rPr>
          <w:rFonts w:eastAsia="Times New Roman" w:cs="Times New Roman"/>
          <w:szCs w:val="24"/>
        </w:rPr>
        <w:t>. Κ</w:t>
      </w:r>
      <w:r w:rsidRPr="006B05AD">
        <w:rPr>
          <w:rFonts w:eastAsia="Times New Roman" w:cs="Times New Roman"/>
          <w:szCs w:val="24"/>
        </w:rPr>
        <w:t>αι</w:t>
      </w:r>
      <w:r>
        <w:rPr>
          <w:rFonts w:eastAsia="Times New Roman" w:cs="Times New Roman"/>
          <w:szCs w:val="24"/>
        </w:rPr>
        <w:t>,</w:t>
      </w:r>
      <w:r w:rsidRPr="006B05AD">
        <w:rPr>
          <w:rFonts w:eastAsia="Times New Roman" w:cs="Times New Roman"/>
          <w:szCs w:val="24"/>
        </w:rPr>
        <w:t xml:space="preserve"> βεβαίως</w:t>
      </w:r>
      <w:r>
        <w:rPr>
          <w:rFonts w:eastAsia="Times New Roman" w:cs="Times New Roman"/>
          <w:szCs w:val="24"/>
        </w:rPr>
        <w:t>,</w:t>
      </w:r>
      <w:r w:rsidRPr="006B05AD">
        <w:rPr>
          <w:rFonts w:eastAsia="Times New Roman" w:cs="Times New Roman"/>
          <w:szCs w:val="24"/>
        </w:rPr>
        <w:t xml:space="preserve"> το 2008 </w:t>
      </w:r>
      <w:r>
        <w:rPr>
          <w:rFonts w:eastAsia="Times New Roman" w:cs="Times New Roman"/>
          <w:szCs w:val="24"/>
        </w:rPr>
        <w:t xml:space="preserve">ομολόγησε ο Τσουκάτος για το 1 εκατομμύριο και </w:t>
      </w:r>
      <w:r w:rsidRPr="006B05AD">
        <w:rPr>
          <w:rFonts w:eastAsia="Times New Roman" w:cs="Times New Roman"/>
          <w:szCs w:val="24"/>
        </w:rPr>
        <w:t xml:space="preserve">ακόμη </w:t>
      </w:r>
      <w:r>
        <w:rPr>
          <w:rFonts w:eastAsia="Times New Roman" w:cs="Times New Roman"/>
          <w:szCs w:val="24"/>
        </w:rPr>
        <w:t xml:space="preserve">η υπόθεση της </w:t>
      </w:r>
      <w:r>
        <w:rPr>
          <w:rFonts w:eastAsia="Times New Roman" w:cs="Times New Roman"/>
          <w:szCs w:val="24"/>
        </w:rPr>
        <w:t>«</w:t>
      </w:r>
      <w:r w:rsidRPr="006B05AD">
        <w:rPr>
          <w:rFonts w:eastAsia="Times New Roman" w:cs="Times New Roman"/>
          <w:szCs w:val="24"/>
        </w:rPr>
        <w:t>SIEMENS</w:t>
      </w:r>
      <w:r>
        <w:rPr>
          <w:rFonts w:eastAsia="Times New Roman" w:cs="Times New Roman"/>
          <w:szCs w:val="24"/>
        </w:rPr>
        <w:t>»</w:t>
      </w:r>
      <w:r w:rsidRPr="006B05AD">
        <w:rPr>
          <w:rFonts w:eastAsia="Times New Roman" w:cs="Times New Roman"/>
          <w:szCs w:val="24"/>
        </w:rPr>
        <w:t xml:space="preserve"> </w:t>
      </w:r>
      <w:r w:rsidRPr="006B05AD">
        <w:rPr>
          <w:rFonts w:eastAsia="Times New Roman" w:cs="Times New Roman"/>
          <w:szCs w:val="24"/>
        </w:rPr>
        <w:t>δεν έχει τελειώσει</w:t>
      </w:r>
      <w:r>
        <w:rPr>
          <w:rFonts w:eastAsia="Times New Roman" w:cs="Times New Roman"/>
          <w:szCs w:val="24"/>
        </w:rPr>
        <w:t>.</w:t>
      </w:r>
    </w:p>
    <w:p w14:paraId="6E819B4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Μεγάλη διαμάχη μεταξύ ΚΚΕ και Σ</w:t>
      </w:r>
      <w:r w:rsidRPr="006B05AD">
        <w:rPr>
          <w:rFonts w:eastAsia="Times New Roman" w:cs="Times New Roman"/>
          <w:szCs w:val="24"/>
        </w:rPr>
        <w:t xml:space="preserve">ΥΡΙΖΑ </w:t>
      </w:r>
      <w:r>
        <w:rPr>
          <w:rFonts w:eastAsia="Times New Roman" w:cs="Times New Roman"/>
          <w:szCs w:val="24"/>
        </w:rPr>
        <w:t xml:space="preserve">για το </w:t>
      </w:r>
      <w:r w:rsidRPr="006B05AD">
        <w:rPr>
          <w:rFonts w:eastAsia="Times New Roman" w:cs="Times New Roman"/>
          <w:szCs w:val="24"/>
        </w:rPr>
        <w:t>ποιος είναι περισσότερο κομμουνιστής</w:t>
      </w:r>
      <w:r>
        <w:rPr>
          <w:rFonts w:eastAsia="Times New Roman" w:cs="Times New Roman"/>
          <w:szCs w:val="24"/>
        </w:rPr>
        <w:t xml:space="preserve">. Άλλοι είναι με τα </w:t>
      </w:r>
      <w:r>
        <w:rPr>
          <w:rFonts w:eastAsia="Times New Roman" w:cs="Times New Roman"/>
          <w:szCs w:val="24"/>
        </w:rPr>
        <w:t>κότερα, άλλοι</w:t>
      </w:r>
      <w:r w:rsidRPr="006B05AD">
        <w:rPr>
          <w:rFonts w:eastAsia="Times New Roman" w:cs="Times New Roman"/>
          <w:szCs w:val="24"/>
        </w:rPr>
        <w:t xml:space="preserve"> πουλάνε το</w:t>
      </w:r>
      <w:r>
        <w:rPr>
          <w:rFonts w:eastAsia="Times New Roman" w:cs="Times New Roman"/>
          <w:szCs w:val="24"/>
        </w:rPr>
        <w:t>ν</w:t>
      </w:r>
      <w:r w:rsidRPr="006B05AD">
        <w:rPr>
          <w:rFonts w:eastAsia="Times New Roman" w:cs="Times New Roman"/>
          <w:szCs w:val="24"/>
        </w:rPr>
        <w:t xml:space="preserve"> τηλεοπτικό του</w:t>
      </w:r>
      <w:r>
        <w:rPr>
          <w:rFonts w:eastAsia="Times New Roman" w:cs="Times New Roman"/>
          <w:szCs w:val="24"/>
        </w:rPr>
        <w:t>ς σταθμό</w:t>
      </w:r>
      <w:r w:rsidRPr="006B05AD">
        <w:rPr>
          <w:rFonts w:eastAsia="Times New Roman" w:cs="Times New Roman"/>
          <w:szCs w:val="24"/>
        </w:rPr>
        <w:t xml:space="preserve"> σε </w:t>
      </w:r>
      <w:proofErr w:type="spellStart"/>
      <w:r w:rsidRPr="006B05AD">
        <w:rPr>
          <w:rFonts w:eastAsia="Times New Roman" w:cs="Times New Roman"/>
          <w:szCs w:val="24"/>
        </w:rPr>
        <w:t>offshore</w:t>
      </w:r>
      <w:proofErr w:type="spellEnd"/>
      <w:r w:rsidRPr="006B05AD">
        <w:rPr>
          <w:rFonts w:eastAsia="Times New Roman" w:cs="Times New Roman"/>
          <w:szCs w:val="24"/>
        </w:rPr>
        <w:t xml:space="preserve"> εταιρεία</w:t>
      </w:r>
      <w:r>
        <w:rPr>
          <w:rFonts w:eastAsia="Times New Roman" w:cs="Times New Roman"/>
          <w:szCs w:val="24"/>
        </w:rPr>
        <w:t>. Μη συγκρούεστε, λοιπόν, τόσο σκληρά, γιατί το ίδιο κομμουνιστές είστε και οι δύο.</w:t>
      </w:r>
    </w:p>
    <w:p w14:paraId="6E819B4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Αυτό </w:t>
      </w:r>
      <w:r w:rsidRPr="006B05AD">
        <w:rPr>
          <w:rFonts w:eastAsia="Times New Roman" w:cs="Times New Roman"/>
          <w:szCs w:val="24"/>
        </w:rPr>
        <w:t xml:space="preserve">που είναι γεγονός </w:t>
      </w:r>
      <w:r>
        <w:rPr>
          <w:rFonts w:eastAsia="Times New Roman" w:cs="Times New Roman"/>
          <w:szCs w:val="24"/>
        </w:rPr>
        <w:t xml:space="preserve">είναι </w:t>
      </w:r>
      <w:r w:rsidRPr="006B05AD">
        <w:rPr>
          <w:rFonts w:eastAsia="Times New Roman" w:cs="Times New Roman"/>
          <w:szCs w:val="24"/>
        </w:rPr>
        <w:t xml:space="preserve">ότι πολιτικά και ιδεολογικά </w:t>
      </w:r>
      <w:r>
        <w:rPr>
          <w:rFonts w:eastAsia="Times New Roman" w:cs="Times New Roman"/>
          <w:szCs w:val="24"/>
        </w:rPr>
        <w:t>η</w:t>
      </w:r>
      <w:r w:rsidRPr="006B05AD">
        <w:rPr>
          <w:rFonts w:eastAsia="Times New Roman" w:cs="Times New Roman"/>
          <w:szCs w:val="24"/>
        </w:rPr>
        <w:t xml:space="preserve"> Ελλάδα έχει </w:t>
      </w:r>
      <w:r>
        <w:rPr>
          <w:rFonts w:eastAsia="Times New Roman" w:cs="Times New Roman"/>
          <w:szCs w:val="24"/>
        </w:rPr>
        <w:t xml:space="preserve">καταντήσει να είναι το </w:t>
      </w:r>
      <w:r w:rsidRPr="006B05AD">
        <w:rPr>
          <w:rFonts w:eastAsia="Times New Roman" w:cs="Times New Roman"/>
          <w:szCs w:val="24"/>
        </w:rPr>
        <w:t>τελευταίο</w:t>
      </w:r>
      <w:r w:rsidRPr="006B05AD">
        <w:rPr>
          <w:rFonts w:eastAsia="Times New Roman" w:cs="Times New Roman"/>
          <w:szCs w:val="24"/>
        </w:rPr>
        <w:t xml:space="preserve"> σοβιέτ της Ευρώπης</w:t>
      </w:r>
      <w:r>
        <w:rPr>
          <w:rFonts w:eastAsia="Times New Roman" w:cs="Times New Roman"/>
          <w:szCs w:val="24"/>
        </w:rPr>
        <w:t>. Και αυτό έγινε με την ανοχή των φιλελεύθε</w:t>
      </w:r>
      <w:r w:rsidRPr="006B05AD">
        <w:rPr>
          <w:rFonts w:eastAsia="Times New Roman" w:cs="Times New Roman"/>
          <w:szCs w:val="24"/>
        </w:rPr>
        <w:t>ρων</w:t>
      </w:r>
      <w:r>
        <w:rPr>
          <w:rFonts w:eastAsia="Times New Roman" w:cs="Times New Roman"/>
          <w:szCs w:val="24"/>
        </w:rPr>
        <w:t>,</w:t>
      </w:r>
      <w:r w:rsidRPr="006B05AD">
        <w:rPr>
          <w:rFonts w:eastAsia="Times New Roman" w:cs="Times New Roman"/>
          <w:szCs w:val="24"/>
        </w:rPr>
        <w:t xml:space="preserve"> που άφησαν ασύδοτο το κράτος στα χέρια της Αριστεράς </w:t>
      </w:r>
      <w:r>
        <w:rPr>
          <w:rFonts w:eastAsia="Times New Roman" w:cs="Times New Roman"/>
          <w:szCs w:val="24"/>
        </w:rPr>
        <w:t>σε πανεπιστήμια, σε Τ</w:t>
      </w:r>
      <w:r w:rsidRPr="006B05AD">
        <w:rPr>
          <w:rFonts w:eastAsia="Times New Roman" w:cs="Times New Roman"/>
          <w:szCs w:val="24"/>
        </w:rPr>
        <w:t>ύπο</w:t>
      </w:r>
      <w:r>
        <w:rPr>
          <w:rFonts w:eastAsia="Times New Roman" w:cs="Times New Roman"/>
          <w:szCs w:val="24"/>
        </w:rPr>
        <w:t>,</w:t>
      </w:r>
      <w:r w:rsidRPr="006B05AD">
        <w:rPr>
          <w:rFonts w:eastAsia="Times New Roman" w:cs="Times New Roman"/>
          <w:szCs w:val="24"/>
        </w:rPr>
        <w:t xml:space="preserve"> </w:t>
      </w:r>
      <w:r>
        <w:rPr>
          <w:rFonts w:eastAsia="Times New Roman" w:cs="Times New Roman"/>
          <w:szCs w:val="24"/>
        </w:rPr>
        <w:t>σε τ</w:t>
      </w:r>
      <w:r w:rsidRPr="006B05AD">
        <w:rPr>
          <w:rFonts w:eastAsia="Times New Roman" w:cs="Times New Roman"/>
          <w:szCs w:val="24"/>
        </w:rPr>
        <w:t>έχνη</w:t>
      </w:r>
      <w:r>
        <w:rPr>
          <w:rFonts w:eastAsia="Times New Roman" w:cs="Times New Roman"/>
          <w:szCs w:val="24"/>
        </w:rPr>
        <w:t>,</w:t>
      </w:r>
      <w:r w:rsidRPr="006B05AD">
        <w:rPr>
          <w:rFonts w:eastAsia="Times New Roman" w:cs="Times New Roman"/>
          <w:szCs w:val="24"/>
        </w:rPr>
        <w:t xml:space="preserve"> διανόηση</w:t>
      </w:r>
      <w:r>
        <w:rPr>
          <w:rFonts w:eastAsia="Times New Roman" w:cs="Times New Roman"/>
          <w:szCs w:val="24"/>
        </w:rPr>
        <w:t>,</w:t>
      </w:r>
      <w:r w:rsidRPr="006B05AD">
        <w:rPr>
          <w:rFonts w:eastAsia="Times New Roman" w:cs="Times New Roman"/>
          <w:szCs w:val="24"/>
        </w:rPr>
        <w:t xml:space="preserve"> έ</w:t>
      </w:r>
      <w:r>
        <w:rPr>
          <w:rFonts w:eastAsia="Times New Roman" w:cs="Times New Roman"/>
          <w:szCs w:val="24"/>
        </w:rPr>
        <w:t>ντυπα κ.λπ.</w:t>
      </w:r>
      <w:r>
        <w:rPr>
          <w:rFonts w:eastAsia="Times New Roman" w:cs="Times New Roman"/>
          <w:szCs w:val="24"/>
        </w:rPr>
        <w:t>.</w:t>
      </w:r>
      <w:r>
        <w:rPr>
          <w:rFonts w:eastAsia="Times New Roman" w:cs="Times New Roman"/>
          <w:szCs w:val="24"/>
        </w:rPr>
        <w:t xml:space="preserve"> Είναι μεγάλες οι ευθύνες της Νέας Δημοκρατίας </w:t>
      </w:r>
      <w:r w:rsidRPr="006B05AD">
        <w:rPr>
          <w:rFonts w:eastAsia="Times New Roman" w:cs="Times New Roman"/>
          <w:szCs w:val="24"/>
        </w:rPr>
        <w:t xml:space="preserve">που δεν παραλείπει να λέει </w:t>
      </w:r>
      <w:r>
        <w:rPr>
          <w:rFonts w:eastAsia="Times New Roman" w:cs="Times New Roman"/>
          <w:szCs w:val="24"/>
        </w:rPr>
        <w:t>ότι</w:t>
      </w:r>
      <w:r>
        <w:rPr>
          <w:rFonts w:eastAsia="Times New Roman" w:cs="Times New Roman"/>
          <w:szCs w:val="24"/>
        </w:rPr>
        <w:t xml:space="preserve"> «</w:t>
      </w:r>
      <w:r w:rsidRPr="006B05AD">
        <w:rPr>
          <w:rFonts w:eastAsia="Times New Roman" w:cs="Times New Roman"/>
          <w:szCs w:val="24"/>
        </w:rPr>
        <w:t>τιμούμε τους αγώνες της Αριστεράς</w:t>
      </w:r>
      <w:r>
        <w:rPr>
          <w:rFonts w:eastAsia="Times New Roman" w:cs="Times New Roman"/>
          <w:szCs w:val="24"/>
        </w:rPr>
        <w:t>».</w:t>
      </w:r>
      <w:r w:rsidRPr="006B05AD">
        <w:rPr>
          <w:rFonts w:eastAsia="Times New Roman" w:cs="Times New Roman"/>
          <w:szCs w:val="24"/>
        </w:rPr>
        <w:t xml:space="preserve"> </w:t>
      </w:r>
      <w:r>
        <w:rPr>
          <w:rFonts w:eastAsia="Times New Roman" w:cs="Times New Roman"/>
          <w:szCs w:val="24"/>
        </w:rPr>
        <w:t>Να τιμάτε</w:t>
      </w:r>
      <w:r w:rsidRPr="006B05AD">
        <w:rPr>
          <w:rFonts w:eastAsia="Times New Roman" w:cs="Times New Roman"/>
          <w:szCs w:val="24"/>
        </w:rPr>
        <w:t xml:space="preserve"> τους αγώνες της Αριστεράς</w:t>
      </w:r>
      <w:r>
        <w:rPr>
          <w:rFonts w:eastAsia="Times New Roman" w:cs="Times New Roman"/>
          <w:szCs w:val="24"/>
        </w:rPr>
        <w:t xml:space="preserve"> μακριά από τη Δ</w:t>
      </w:r>
      <w:r w:rsidRPr="006B05AD">
        <w:rPr>
          <w:rFonts w:eastAsia="Times New Roman" w:cs="Times New Roman"/>
          <w:szCs w:val="24"/>
        </w:rPr>
        <w:t>εξιά</w:t>
      </w:r>
      <w:r>
        <w:rPr>
          <w:rFonts w:eastAsia="Times New Roman" w:cs="Times New Roman"/>
          <w:szCs w:val="24"/>
        </w:rPr>
        <w:t>.</w:t>
      </w:r>
      <w:r w:rsidRPr="006B05AD">
        <w:rPr>
          <w:rFonts w:eastAsia="Times New Roman" w:cs="Times New Roman"/>
          <w:szCs w:val="24"/>
        </w:rPr>
        <w:t xml:space="preserve"> </w:t>
      </w:r>
      <w:r>
        <w:rPr>
          <w:rFonts w:eastAsia="Times New Roman" w:cs="Times New Roman"/>
          <w:szCs w:val="24"/>
        </w:rPr>
        <w:t>Η Δεξιά γ</w:t>
      </w:r>
      <w:r w:rsidRPr="006B05AD">
        <w:rPr>
          <w:rFonts w:eastAsia="Times New Roman" w:cs="Times New Roman"/>
          <w:szCs w:val="24"/>
        </w:rPr>
        <w:t xml:space="preserve">ια </w:t>
      </w:r>
      <w:r>
        <w:rPr>
          <w:rFonts w:eastAsia="Times New Roman" w:cs="Times New Roman"/>
          <w:szCs w:val="24"/>
        </w:rPr>
        <w:t>εσά</w:t>
      </w:r>
      <w:r w:rsidRPr="006B05AD">
        <w:rPr>
          <w:rFonts w:eastAsia="Times New Roman" w:cs="Times New Roman"/>
          <w:szCs w:val="24"/>
        </w:rPr>
        <w:t>ς τελείωσε</w:t>
      </w:r>
      <w:r>
        <w:rPr>
          <w:rFonts w:eastAsia="Times New Roman" w:cs="Times New Roman"/>
          <w:szCs w:val="24"/>
        </w:rPr>
        <w:t xml:space="preserve">. Η Δεξιά έχει εκπροσώπηση, </w:t>
      </w:r>
      <w:r w:rsidRPr="006B05AD">
        <w:rPr>
          <w:rFonts w:eastAsia="Times New Roman" w:cs="Times New Roman"/>
          <w:szCs w:val="24"/>
        </w:rPr>
        <w:t>τη Χρυσή Αυγή</w:t>
      </w:r>
      <w:r>
        <w:rPr>
          <w:rFonts w:eastAsia="Times New Roman" w:cs="Times New Roman"/>
          <w:szCs w:val="24"/>
        </w:rPr>
        <w:t>,</w:t>
      </w:r>
      <w:r w:rsidRPr="006B05AD">
        <w:rPr>
          <w:rFonts w:eastAsia="Times New Roman" w:cs="Times New Roman"/>
          <w:szCs w:val="24"/>
        </w:rPr>
        <w:t xml:space="preserve"> την εθνική παράταξη των Ελλήνων</w:t>
      </w:r>
      <w:r>
        <w:rPr>
          <w:rFonts w:eastAsia="Times New Roman" w:cs="Times New Roman"/>
          <w:szCs w:val="24"/>
        </w:rPr>
        <w:t>!</w:t>
      </w:r>
    </w:p>
    <w:p w14:paraId="6E819B47" w14:textId="77777777" w:rsidR="004B0DF5" w:rsidRDefault="00471FB5">
      <w:pPr>
        <w:spacing w:line="600" w:lineRule="auto"/>
        <w:jc w:val="center"/>
        <w:rPr>
          <w:rFonts w:eastAsia="Times New Roman"/>
          <w:bCs/>
          <w:szCs w:val="24"/>
        </w:rPr>
      </w:pPr>
      <w:r>
        <w:rPr>
          <w:rFonts w:eastAsia="Times New Roman"/>
          <w:bCs/>
          <w:szCs w:val="24"/>
        </w:rPr>
        <w:t>(Χειροκροτήματα από την πτέρυγα τ</w:t>
      </w:r>
      <w:r>
        <w:rPr>
          <w:rFonts w:eastAsia="Times New Roman"/>
          <w:bCs/>
          <w:szCs w:val="24"/>
        </w:rPr>
        <w:t xml:space="preserve">ης </w:t>
      </w:r>
      <w:r>
        <w:rPr>
          <w:rFonts w:eastAsia="Times New Roman"/>
          <w:bCs/>
          <w:szCs w:val="24"/>
        </w:rPr>
        <w:t>Χρυσή</w:t>
      </w:r>
      <w:r>
        <w:rPr>
          <w:rFonts w:eastAsia="Times New Roman"/>
          <w:bCs/>
          <w:szCs w:val="24"/>
        </w:rPr>
        <w:t>ς</w:t>
      </w:r>
      <w:r>
        <w:rPr>
          <w:rFonts w:eastAsia="Times New Roman"/>
          <w:bCs/>
          <w:szCs w:val="24"/>
        </w:rPr>
        <w:t xml:space="preserve"> Αυγή</w:t>
      </w:r>
      <w:r>
        <w:rPr>
          <w:rFonts w:eastAsia="Times New Roman"/>
          <w:bCs/>
          <w:szCs w:val="24"/>
        </w:rPr>
        <w:t>ς</w:t>
      </w:r>
      <w:r>
        <w:rPr>
          <w:rFonts w:eastAsia="Times New Roman"/>
          <w:bCs/>
          <w:szCs w:val="24"/>
        </w:rPr>
        <w:t>)</w:t>
      </w:r>
    </w:p>
    <w:p w14:paraId="6E819B4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Ει</w:t>
      </w:r>
      <w:r w:rsidRPr="006B05AD">
        <w:rPr>
          <w:rFonts w:eastAsia="Times New Roman" w:cs="Times New Roman"/>
          <w:szCs w:val="24"/>
        </w:rPr>
        <w:t>ς ό</w:t>
      </w:r>
      <w:r>
        <w:rPr>
          <w:rFonts w:eastAsia="Times New Roman" w:cs="Times New Roman"/>
          <w:szCs w:val="24"/>
        </w:rPr>
        <w:t>,</w:t>
      </w:r>
      <w:r w:rsidRPr="006B05AD">
        <w:rPr>
          <w:rFonts w:eastAsia="Times New Roman" w:cs="Times New Roman"/>
          <w:szCs w:val="24"/>
        </w:rPr>
        <w:t xml:space="preserve">τι </w:t>
      </w:r>
      <w:r w:rsidRPr="006B05AD">
        <w:rPr>
          <w:rFonts w:eastAsia="Times New Roman" w:cs="Times New Roman"/>
          <w:szCs w:val="24"/>
        </w:rPr>
        <w:t>αφορά το ζήτημα της Μακεδονίας</w:t>
      </w:r>
      <w:r>
        <w:rPr>
          <w:rFonts w:eastAsia="Times New Roman" w:cs="Times New Roman"/>
          <w:szCs w:val="24"/>
        </w:rPr>
        <w:t>,</w:t>
      </w:r>
      <w:r w:rsidRPr="006B05AD">
        <w:rPr>
          <w:rFonts w:eastAsia="Times New Roman" w:cs="Times New Roman"/>
          <w:szCs w:val="24"/>
        </w:rPr>
        <w:t xml:space="preserve"> η Νέα Δημοκρατία επίσημα </w:t>
      </w:r>
      <w:r>
        <w:rPr>
          <w:rFonts w:eastAsia="Times New Roman" w:cs="Times New Roman"/>
          <w:szCs w:val="24"/>
        </w:rPr>
        <w:t>έχει αποδεχθεί ότι θα τηρήσει τη Σ</w:t>
      </w:r>
      <w:r w:rsidRPr="006B05AD">
        <w:rPr>
          <w:rFonts w:eastAsia="Times New Roman" w:cs="Times New Roman"/>
          <w:szCs w:val="24"/>
        </w:rPr>
        <w:t>υμφωνία των Πρεσπών</w:t>
      </w:r>
      <w:r>
        <w:rPr>
          <w:rFonts w:eastAsia="Times New Roman" w:cs="Times New Roman"/>
          <w:szCs w:val="24"/>
        </w:rPr>
        <w:t>. Όσοι δεν θέλουν να τηρηθεί η Συμφωνία των Πρεσπών,</w:t>
      </w:r>
      <w:r w:rsidRPr="006B05AD">
        <w:rPr>
          <w:rFonts w:eastAsia="Times New Roman" w:cs="Times New Roman"/>
          <w:szCs w:val="24"/>
        </w:rPr>
        <w:t xml:space="preserve"> να μην ψηφίσουν τη Νέα Δημοκρατία</w:t>
      </w:r>
      <w:r>
        <w:rPr>
          <w:rFonts w:eastAsia="Times New Roman" w:cs="Times New Roman"/>
          <w:szCs w:val="24"/>
        </w:rPr>
        <w:t>. Π</w:t>
      </w:r>
      <w:r w:rsidRPr="006B05AD">
        <w:rPr>
          <w:rFonts w:eastAsia="Times New Roman" w:cs="Times New Roman"/>
          <w:szCs w:val="24"/>
        </w:rPr>
        <w:t>άμε για ευρωεκλογές</w:t>
      </w:r>
      <w:r>
        <w:rPr>
          <w:rFonts w:eastAsia="Times New Roman" w:cs="Times New Roman"/>
          <w:szCs w:val="24"/>
        </w:rPr>
        <w:t>. Α</w:t>
      </w:r>
      <w:r w:rsidRPr="006B05AD">
        <w:rPr>
          <w:rFonts w:eastAsia="Times New Roman" w:cs="Times New Roman"/>
          <w:szCs w:val="24"/>
        </w:rPr>
        <w:t>γωνιζόμαστε για την Ευρώπη των εθνι</w:t>
      </w:r>
      <w:r w:rsidRPr="006B05AD">
        <w:rPr>
          <w:rFonts w:eastAsia="Times New Roman" w:cs="Times New Roman"/>
          <w:szCs w:val="24"/>
        </w:rPr>
        <w:t>κιστών</w:t>
      </w:r>
      <w:r>
        <w:rPr>
          <w:rFonts w:eastAsia="Times New Roman" w:cs="Times New Roman"/>
          <w:szCs w:val="24"/>
        </w:rPr>
        <w:t>. Θ</w:t>
      </w:r>
      <w:r w:rsidRPr="006B05AD">
        <w:rPr>
          <w:rFonts w:eastAsia="Times New Roman" w:cs="Times New Roman"/>
          <w:szCs w:val="24"/>
        </w:rPr>
        <w:t>α δώσουμε χέρι βοηθείας σε όλες τις εθνικές δυνάμεις από Γαλλία</w:t>
      </w:r>
      <w:r>
        <w:rPr>
          <w:rFonts w:eastAsia="Times New Roman" w:cs="Times New Roman"/>
          <w:szCs w:val="24"/>
        </w:rPr>
        <w:t xml:space="preserve">, Ιταλία, </w:t>
      </w:r>
      <w:r w:rsidRPr="006B05AD">
        <w:rPr>
          <w:rFonts w:eastAsia="Times New Roman" w:cs="Times New Roman"/>
          <w:szCs w:val="24"/>
        </w:rPr>
        <w:t>Αυστρία</w:t>
      </w:r>
      <w:r>
        <w:rPr>
          <w:rFonts w:eastAsia="Times New Roman" w:cs="Times New Roman"/>
          <w:szCs w:val="24"/>
        </w:rPr>
        <w:t>,</w:t>
      </w:r>
      <w:r w:rsidRPr="006B05AD">
        <w:rPr>
          <w:rFonts w:eastAsia="Times New Roman" w:cs="Times New Roman"/>
          <w:szCs w:val="24"/>
        </w:rPr>
        <w:t xml:space="preserve"> Γερμανία</w:t>
      </w:r>
      <w:r>
        <w:rPr>
          <w:rFonts w:eastAsia="Times New Roman" w:cs="Times New Roman"/>
          <w:szCs w:val="24"/>
        </w:rPr>
        <w:t>,</w:t>
      </w:r>
      <w:r w:rsidRPr="006B05AD">
        <w:rPr>
          <w:rFonts w:eastAsia="Times New Roman" w:cs="Times New Roman"/>
          <w:szCs w:val="24"/>
        </w:rPr>
        <w:t xml:space="preserve"> Βέλγιο</w:t>
      </w:r>
      <w:r>
        <w:rPr>
          <w:rFonts w:eastAsia="Times New Roman" w:cs="Times New Roman"/>
          <w:szCs w:val="24"/>
        </w:rPr>
        <w:t>,</w:t>
      </w:r>
      <w:r w:rsidRPr="006B05AD">
        <w:rPr>
          <w:rFonts w:eastAsia="Times New Roman" w:cs="Times New Roman"/>
          <w:szCs w:val="24"/>
        </w:rPr>
        <w:t xml:space="preserve"> παντού</w:t>
      </w:r>
      <w:r>
        <w:rPr>
          <w:rFonts w:eastAsia="Times New Roman" w:cs="Times New Roman"/>
          <w:szCs w:val="24"/>
        </w:rPr>
        <w:t>,</w:t>
      </w:r>
      <w:r w:rsidRPr="006B05AD">
        <w:rPr>
          <w:rFonts w:eastAsia="Times New Roman" w:cs="Times New Roman"/>
          <w:szCs w:val="24"/>
        </w:rPr>
        <w:t xml:space="preserve"> που θα αγωνιστούν να ανατρέψουν τη δικτατορία των τοκογλύφων στις Βρυξέλλες</w:t>
      </w:r>
      <w:r>
        <w:rPr>
          <w:rFonts w:eastAsia="Times New Roman" w:cs="Times New Roman"/>
          <w:szCs w:val="24"/>
        </w:rPr>
        <w:t>.</w:t>
      </w:r>
    </w:p>
    <w:p w14:paraId="6E819B4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 εις ό,τι αφορά αυτή την Κ</w:t>
      </w:r>
      <w:r w:rsidRPr="006B05AD">
        <w:rPr>
          <w:rFonts w:eastAsia="Times New Roman" w:cs="Times New Roman"/>
          <w:szCs w:val="24"/>
        </w:rPr>
        <w:t>υβέρνηση</w:t>
      </w:r>
      <w:r>
        <w:rPr>
          <w:rFonts w:eastAsia="Times New Roman" w:cs="Times New Roman"/>
          <w:szCs w:val="24"/>
        </w:rPr>
        <w:t>,</w:t>
      </w:r>
      <w:r w:rsidRPr="006B05AD">
        <w:rPr>
          <w:rFonts w:eastAsia="Times New Roman" w:cs="Times New Roman"/>
          <w:szCs w:val="24"/>
        </w:rPr>
        <w:t xml:space="preserve"> βεβαίως</w:t>
      </w:r>
      <w:r>
        <w:rPr>
          <w:rFonts w:eastAsia="Times New Roman" w:cs="Times New Roman"/>
          <w:szCs w:val="24"/>
        </w:rPr>
        <w:t>,</w:t>
      </w:r>
      <w:r w:rsidRPr="006B05AD">
        <w:rPr>
          <w:rFonts w:eastAsia="Times New Roman" w:cs="Times New Roman"/>
          <w:szCs w:val="24"/>
        </w:rPr>
        <w:t xml:space="preserve"> </w:t>
      </w:r>
      <w:r>
        <w:rPr>
          <w:rFonts w:eastAsia="Times New Roman" w:cs="Times New Roman"/>
          <w:szCs w:val="24"/>
        </w:rPr>
        <w:t>έχουμε να πούμ</w:t>
      </w:r>
      <w:r>
        <w:rPr>
          <w:rFonts w:eastAsia="Times New Roman" w:cs="Times New Roman"/>
          <w:szCs w:val="24"/>
        </w:rPr>
        <w:t>ε -</w:t>
      </w:r>
      <w:r w:rsidRPr="006B05AD">
        <w:rPr>
          <w:rFonts w:eastAsia="Times New Roman" w:cs="Times New Roman"/>
          <w:szCs w:val="24"/>
        </w:rPr>
        <w:t>και καταλήγω</w:t>
      </w:r>
      <w:r>
        <w:rPr>
          <w:rFonts w:eastAsia="Times New Roman" w:cs="Times New Roman"/>
          <w:szCs w:val="24"/>
        </w:rPr>
        <w:t>- ότι είναι μια Κ</w:t>
      </w:r>
      <w:r w:rsidRPr="006B05AD">
        <w:rPr>
          <w:rFonts w:eastAsia="Times New Roman" w:cs="Times New Roman"/>
          <w:szCs w:val="24"/>
        </w:rPr>
        <w:t>υβέρνηση μειοψηφίας εδώ και πάρα πολύ καιρό</w:t>
      </w:r>
      <w:r>
        <w:rPr>
          <w:rFonts w:eastAsia="Times New Roman" w:cs="Times New Roman"/>
          <w:szCs w:val="24"/>
        </w:rPr>
        <w:t xml:space="preserve">, ότι είναι δείγμα πολιτικής </w:t>
      </w:r>
      <w:proofErr w:type="spellStart"/>
      <w:r>
        <w:rPr>
          <w:rFonts w:eastAsia="Times New Roman" w:cs="Times New Roman"/>
          <w:szCs w:val="24"/>
        </w:rPr>
        <w:t>ανεντιμότητος</w:t>
      </w:r>
      <w:proofErr w:type="spellEnd"/>
      <w:r w:rsidRPr="006B05AD">
        <w:rPr>
          <w:rFonts w:eastAsia="Times New Roman" w:cs="Times New Roman"/>
          <w:szCs w:val="24"/>
        </w:rPr>
        <w:t xml:space="preserve"> ότι ακόμη δεν έχει προκηρύξει εκλογές</w:t>
      </w:r>
      <w:r>
        <w:rPr>
          <w:rFonts w:eastAsia="Times New Roman" w:cs="Times New Roman"/>
          <w:szCs w:val="24"/>
        </w:rPr>
        <w:t>, ότι συντηρείται με μι</w:t>
      </w:r>
      <w:r w:rsidRPr="006B05AD">
        <w:rPr>
          <w:rFonts w:eastAsia="Times New Roman" w:cs="Times New Roman"/>
          <w:szCs w:val="24"/>
        </w:rPr>
        <w:t xml:space="preserve">α πλειοψηφία επίπλαστη αυτή τη στιγμή στην εξουσία και </w:t>
      </w:r>
      <w:r>
        <w:rPr>
          <w:rFonts w:eastAsia="Times New Roman" w:cs="Times New Roman"/>
          <w:szCs w:val="24"/>
        </w:rPr>
        <w:t xml:space="preserve">ότι </w:t>
      </w:r>
      <w:r w:rsidRPr="006B05AD">
        <w:rPr>
          <w:rFonts w:eastAsia="Times New Roman" w:cs="Times New Roman"/>
          <w:szCs w:val="24"/>
        </w:rPr>
        <w:t>η Χρυσή Αυγή θα αγω</w:t>
      </w:r>
      <w:r w:rsidRPr="006B05AD">
        <w:rPr>
          <w:rFonts w:eastAsia="Times New Roman" w:cs="Times New Roman"/>
          <w:szCs w:val="24"/>
        </w:rPr>
        <w:t>νιστεί να π</w:t>
      </w:r>
      <w:r>
        <w:rPr>
          <w:rFonts w:eastAsia="Times New Roman" w:cs="Times New Roman"/>
          <w:szCs w:val="24"/>
        </w:rPr>
        <w:t>έσει όσο δυνατόν πιο σύντομα η Κ</w:t>
      </w:r>
      <w:r w:rsidRPr="006B05AD">
        <w:rPr>
          <w:rFonts w:eastAsia="Times New Roman" w:cs="Times New Roman"/>
          <w:szCs w:val="24"/>
        </w:rPr>
        <w:t>υβέρνηση ΣΥΡΙΖΑ</w:t>
      </w:r>
      <w:r>
        <w:rPr>
          <w:rFonts w:eastAsia="Times New Roman" w:cs="Times New Roman"/>
          <w:szCs w:val="24"/>
        </w:rPr>
        <w:t>!</w:t>
      </w:r>
    </w:p>
    <w:p w14:paraId="6E819B4A" w14:textId="77777777" w:rsidR="004B0DF5" w:rsidRDefault="00471FB5">
      <w:pPr>
        <w:spacing w:line="600" w:lineRule="auto"/>
        <w:ind w:firstLine="709"/>
        <w:jc w:val="center"/>
        <w:rPr>
          <w:rFonts w:eastAsia="Times New Roman"/>
          <w:bCs/>
          <w:szCs w:val="24"/>
        </w:rPr>
      </w:pPr>
      <w:r>
        <w:rPr>
          <w:rFonts w:eastAsia="Times New Roman"/>
          <w:bCs/>
          <w:szCs w:val="24"/>
        </w:rPr>
        <w:t>(Χειροκροτήματα από την πτέρυγα της Χρυσής Αυγής)</w:t>
      </w:r>
    </w:p>
    <w:p w14:paraId="6E819B4B" w14:textId="77777777" w:rsidR="004B0DF5" w:rsidRDefault="00471FB5">
      <w:pPr>
        <w:spacing w:line="600" w:lineRule="auto"/>
        <w:ind w:firstLine="720"/>
        <w:jc w:val="both"/>
        <w:rPr>
          <w:rFonts w:eastAsia="Times New Roman" w:cs="Times New Roman"/>
          <w:szCs w:val="24"/>
        </w:rPr>
      </w:pPr>
      <w:r w:rsidRPr="00B27598">
        <w:rPr>
          <w:rFonts w:eastAsia="Times New Roman" w:cs="Times New Roman"/>
          <w:b/>
          <w:szCs w:val="24"/>
        </w:rPr>
        <w:lastRenderedPageBreak/>
        <w:t>ΝΙΚΟΛΑΟΣ ΚΟΤΖΙΑΣ:</w:t>
      </w:r>
      <w:r>
        <w:rPr>
          <w:rFonts w:eastAsia="Times New Roman" w:cs="Times New Roman"/>
          <w:szCs w:val="24"/>
        </w:rPr>
        <w:t xml:space="preserve"> Κυρία Πρόεδρε, ζητώ τον λόγο για ένα λεπτό επί προσωπικού.</w:t>
      </w:r>
    </w:p>
    <w:p w14:paraId="6E819B4C" w14:textId="77777777" w:rsidR="004B0DF5" w:rsidRDefault="00471FB5">
      <w:pPr>
        <w:spacing w:line="600" w:lineRule="auto"/>
        <w:ind w:firstLine="720"/>
        <w:jc w:val="both"/>
        <w:rPr>
          <w:rFonts w:eastAsia="Times New Roman" w:cs="Times New Roman"/>
          <w:szCs w:val="24"/>
        </w:rPr>
      </w:pPr>
      <w:r w:rsidRPr="00B27598">
        <w:rPr>
          <w:rFonts w:eastAsia="Times New Roman" w:cs="Times New Roman"/>
          <w:b/>
          <w:szCs w:val="24"/>
        </w:rPr>
        <w:t>ΠΡΟΕΔΡΕΥΟΥΣΑ (Αναστασία Χριστοδουλοπούλου):</w:t>
      </w:r>
      <w:r>
        <w:rPr>
          <w:rFonts w:eastAsia="Times New Roman" w:cs="Times New Roman"/>
          <w:szCs w:val="24"/>
        </w:rPr>
        <w:t xml:space="preserve"> Ζητάει τον λόγο ο κ. Κοτζ</w:t>
      </w:r>
      <w:r>
        <w:rPr>
          <w:rFonts w:eastAsia="Times New Roman" w:cs="Times New Roman"/>
          <w:szCs w:val="24"/>
        </w:rPr>
        <w:t>ιάς, Βουλευτής Επικρατείας του ΣΥΡΙΖΑ, επί προσωπικού.</w:t>
      </w:r>
    </w:p>
    <w:p w14:paraId="6E819B4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Κύριε Κοτζιά, έχετε τον λόγο για τρία λεπτά.</w:t>
      </w:r>
    </w:p>
    <w:p w14:paraId="6E819B4E"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ΚΟΤΖΙΑΣ:</w:t>
      </w:r>
      <w:r>
        <w:rPr>
          <w:rFonts w:eastAsia="Times New Roman" w:cs="Times New Roman"/>
          <w:szCs w:val="24"/>
        </w:rPr>
        <w:t xml:space="preserve"> Πρώτα απ’ όλα ο κ. Καμμένος μιλάει επί ώρα και για δεύτερη φορά χωρίς να το προβλέπει ο Κανονισμός για μη </w:t>
      </w:r>
      <w:r>
        <w:rPr>
          <w:rFonts w:eastAsia="Times New Roman" w:cs="Times New Roman"/>
          <w:szCs w:val="24"/>
        </w:rPr>
        <w:t>Α</w:t>
      </w:r>
      <w:r>
        <w:rPr>
          <w:rFonts w:eastAsia="Times New Roman" w:cs="Times New Roman"/>
          <w:szCs w:val="24"/>
        </w:rPr>
        <w:t>ρχηγό κόμματος και σύμφωνα με τ</w:t>
      </w:r>
      <w:r>
        <w:rPr>
          <w:rFonts w:eastAsia="Times New Roman" w:cs="Times New Roman"/>
          <w:szCs w:val="24"/>
        </w:rPr>
        <w:t xml:space="preserve">ον Κανονισμό δεν είναι </w:t>
      </w:r>
      <w:r>
        <w:rPr>
          <w:rFonts w:eastAsia="Times New Roman" w:cs="Times New Roman"/>
          <w:szCs w:val="24"/>
        </w:rPr>
        <w:t>Α</w:t>
      </w:r>
      <w:r>
        <w:rPr>
          <w:rFonts w:eastAsia="Times New Roman" w:cs="Times New Roman"/>
          <w:szCs w:val="24"/>
        </w:rPr>
        <w:t>ρχηγός κόμματος.</w:t>
      </w:r>
    </w:p>
    <w:p w14:paraId="6E819B4F"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 πρώην </w:t>
      </w:r>
      <w:r>
        <w:rPr>
          <w:rFonts w:eastAsia="Times New Roman" w:cs="Times New Roman"/>
          <w:szCs w:val="24"/>
        </w:rPr>
        <w:t>Α</w:t>
      </w:r>
      <w:r>
        <w:rPr>
          <w:rFonts w:eastAsia="Times New Roman" w:cs="Times New Roman"/>
          <w:szCs w:val="24"/>
        </w:rPr>
        <w:t>ρχηγούς προβλέπεται.</w:t>
      </w:r>
    </w:p>
    <w:p w14:paraId="6E819B50"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ΝΙΚΟΛΑΟΣ ΚΟΤΖΙΑΣ:</w:t>
      </w:r>
      <w:r>
        <w:rPr>
          <w:rFonts w:eastAsia="Times New Roman" w:cs="Times New Roman"/>
          <w:szCs w:val="24"/>
        </w:rPr>
        <w:t xml:space="preserve"> Όχι.</w:t>
      </w:r>
    </w:p>
    <w:p w14:paraId="6E819B51"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ξέρετε. Μιλάει και ο κ. Βενιζέλος, η κ</w:t>
      </w:r>
      <w:r>
        <w:rPr>
          <w:rFonts w:eastAsia="Times New Roman" w:cs="Times New Roman"/>
          <w:szCs w:val="24"/>
        </w:rPr>
        <w:t>.</w:t>
      </w:r>
      <w:r>
        <w:rPr>
          <w:rFonts w:eastAsia="Times New Roman" w:cs="Times New Roman"/>
          <w:szCs w:val="24"/>
        </w:rPr>
        <w:t xml:space="preserve"> Παπαρήγα κ</w:t>
      </w:r>
      <w:r>
        <w:rPr>
          <w:rFonts w:eastAsia="Times New Roman" w:cs="Times New Roman"/>
          <w:szCs w:val="24"/>
        </w:rPr>
        <w:t>.ά</w:t>
      </w:r>
      <w:r>
        <w:rPr>
          <w:rFonts w:eastAsia="Times New Roman" w:cs="Times New Roman"/>
          <w:szCs w:val="24"/>
        </w:rPr>
        <w:t>.</w:t>
      </w:r>
      <w:r>
        <w:rPr>
          <w:rFonts w:eastAsia="Times New Roman" w:cs="Times New Roman"/>
          <w:szCs w:val="24"/>
        </w:rPr>
        <w:t>.</w:t>
      </w:r>
    </w:p>
    <w:p w14:paraId="6E819B52"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w:t>
      </w:r>
      <w:r>
        <w:rPr>
          <w:rFonts w:eastAsia="Times New Roman" w:cs="Times New Roman"/>
          <w:b/>
          <w:szCs w:val="24"/>
        </w:rPr>
        <w:t>ΚΟΤΖΙΑΣ:</w:t>
      </w:r>
      <w:r>
        <w:rPr>
          <w:rFonts w:eastAsia="Times New Roman" w:cs="Times New Roman"/>
          <w:szCs w:val="24"/>
        </w:rPr>
        <w:t xml:space="preserve"> Εκχώρησε τον πρώτο του λόγο ο κ. </w:t>
      </w:r>
      <w:proofErr w:type="spellStart"/>
      <w:r>
        <w:rPr>
          <w:rFonts w:eastAsia="Times New Roman" w:cs="Times New Roman"/>
          <w:szCs w:val="24"/>
        </w:rPr>
        <w:t>Κουτσούμπας</w:t>
      </w:r>
      <w:proofErr w:type="spellEnd"/>
      <w:r>
        <w:rPr>
          <w:rFonts w:eastAsia="Times New Roman" w:cs="Times New Roman"/>
          <w:szCs w:val="24"/>
        </w:rPr>
        <w:t>.</w:t>
      </w:r>
    </w:p>
    <w:p w14:paraId="6E819B5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Δεύτερον, ξαναήρθε εδώ να κάνει κάτι που κάνει εδώ και δέκα μήνες, δηλαδή να απειλεί και να εκβιάζει με ψέματα και συκοφαντίες. Ας αποδεχθεί επιτέλους </w:t>
      </w:r>
      <w:r>
        <w:rPr>
          <w:rFonts w:eastAsia="Times New Roman" w:cs="Times New Roman"/>
          <w:szCs w:val="24"/>
        </w:rPr>
        <w:t>τ</w:t>
      </w:r>
      <w:r>
        <w:rPr>
          <w:rFonts w:eastAsia="Times New Roman" w:cs="Times New Roman"/>
          <w:szCs w:val="24"/>
        </w:rPr>
        <w:t>η μήνυσή μου να πάει στα δικαστήρια, διότι ως πολ</w:t>
      </w:r>
      <w:r>
        <w:rPr>
          <w:rFonts w:eastAsia="Times New Roman" w:cs="Times New Roman"/>
          <w:szCs w:val="24"/>
        </w:rPr>
        <w:t xml:space="preserve">ίτης αυτού του τόπου δεν έχω άλλον τρόπο. </w:t>
      </w:r>
    </w:p>
    <w:p w14:paraId="6E819B5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Ο κ. Καμμένος είπε επίσης ψέματα. Εγώ δεν είπα αν είναι νόμιμα ή όχι τα </w:t>
      </w:r>
      <w:r>
        <w:rPr>
          <w:rFonts w:eastAsia="Times New Roman" w:cs="Times New Roman"/>
          <w:szCs w:val="24"/>
          <w:lang w:val="en-US"/>
        </w:rPr>
        <w:t>e</w:t>
      </w:r>
      <w:r w:rsidRPr="00B27598">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που παρουσίασε. Είπα ότι αυτά 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που παρουσίασε, είναι από τον </w:t>
      </w:r>
      <w:r>
        <w:rPr>
          <w:rFonts w:eastAsia="Times New Roman" w:cs="Times New Roman"/>
          <w:szCs w:val="24"/>
          <w:lang w:val="en-US"/>
        </w:rPr>
        <w:t>server</w:t>
      </w:r>
      <w:r>
        <w:rPr>
          <w:rFonts w:eastAsia="Times New Roman" w:cs="Times New Roman"/>
          <w:szCs w:val="24"/>
        </w:rPr>
        <w:t xml:space="preserve"> του Υπουργείου Εξωτερικών και τον οποίο εγώ τάχα κατέστρ</w:t>
      </w:r>
      <w:r>
        <w:rPr>
          <w:rFonts w:eastAsia="Times New Roman" w:cs="Times New Roman"/>
          <w:szCs w:val="24"/>
        </w:rPr>
        <w:t xml:space="preserve">εψα και τα κατέστρεψα και αυτά. Τα γλίτωσε αυτός με τα χέρια τίμιων διπλωματών, κοιτώντας τα ένα προς ένα. Είναι </w:t>
      </w:r>
      <w:r>
        <w:rPr>
          <w:rFonts w:eastAsia="Times New Roman" w:cs="Times New Roman"/>
          <w:szCs w:val="24"/>
          <w:lang w:val="en-US"/>
        </w:rPr>
        <w:t>server</w:t>
      </w:r>
      <w:r>
        <w:rPr>
          <w:rFonts w:eastAsia="Times New Roman" w:cs="Times New Roman"/>
          <w:szCs w:val="24"/>
        </w:rPr>
        <w:t xml:space="preserve"> αμερικάνικα, είναι </w:t>
      </w:r>
      <w:r>
        <w:rPr>
          <w:rFonts w:eastAsia="Times New Roman" w:cs="Times New Roman"/>
          <w:szCs w:val="24"/>
          <w:lang w:val="en-US"/>
        </w:rPr>
        <w:t>server</w:t>
      </w:r>
      <w:r>
        <w:rPr>
          <w:rFonts w:eastAsia="Times New Roman" w:cs="Times New Roman"/>
          <w:szCs w:val="24"/>
        </w:rPr>
        <w:t xml:space="preserve"> όπου δεν έχει κα</w:t>
      </w:r>
      <w:r>
        <w:rPr>
          <w:rFonts w:eastAsia="Times New Roman" w:cs="Times New Roman"/>
          <w:szCs w:val="24"/>
        </w:rPr>
        <w:t>μ</w:t>
      </w:r>
      <w:r>
        <w:rPr>
          <w:rFonts w:eastAsia="Times New Roman" w:cs="Times New Roman"/>
          <w:szCs w:val="24"/>
        </w:rPr>
        <w:t xml:space="preserve">μία σχέση ούτε το Υπουργείο Εξωτερικών ούτε ο πρώην Υπουργός Εξωτερικών ούτε ο νυν. Είναι </w:t>
      </w:r>
      <w:r>
        <w:rPr>
          <w:rFonts w:eastAsia="Times New Roman" w:cs="Times New Roman"/>
          <w:szCs w:val="24"/>
          <w:lang w:val="en-US"/>
        </w:rPr>
        <w:t>ser</w:t>
      </w:r>
      <w:r>
        <w:rPr>
          <w:rFonts w:eastAsia="Times New Roman" w:cs="Times New Roman"/>
          <w:szCs w:val="24"/>
          <w:lang w:val="en-US"/>
        </w:rPr>
        <w:t>ver</w:t>
      </w:r>
      <w:r>
        <w:rPr>
          <w:rFonts w:eastAsia="Times New Roman" w:cs="Times New Roman"/>
          <w:szCs w:val="24"/>
        </w:rPr>
        <w:t xml:space="preserve"> που για να μπεις μέσα χρειάζεται βοήθεια </w:t>
      </w:r>
      <w:r>
        <w:rPr>
          <w:rFonts w:eastAsia="Times New Roman" w:cs="Times New Roman"/>
          <w:szCs w:val="24"/>
          <w:lang w:val="en-US"/>
        </w:rPr>
        <w:t>hacker</w:t>
      </w:r>
      <w:r>
        <w:rPr>
          <w:rFonts w:eastAsia="Times New Roman" w:cs="Times New Roman"/>
          <w:szCs w:val="24"/>
        </w:rPr>
        <w:t xml:space="preserve"> μυστικών υπηρεσιών. </w:t>
      </w:r>
    </w:p>
    <w:p w14:paraId="6E819B5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ο κ. Καμμένος έχει να επιλέξει </w:t>
      </w:r>
      <w:r>
        <w:rPr>
          <w:rFonts w:eastAsia="Times New Roman" w:cs="Times New Roman"/>
          <w:szCs w:val="24"/>
        </w:rPr>
        <w:t>-</w:t>
      </w:r>
      <w:r>
        <w:rPr>
          <w:rFonts w:eastAsia="Times New Roman" w:cs="Times New Roman"/>
          <w:szCs w:val="24"/>
        </w:rPr>
        <w:t>εγώ δεν θα κάνω την επιλογή- εάν χρησιμοποιεί πλαστά έγγραφα ή αν έχει κάνει το έγκλημα της υποκλοπής.</w:t>
      </w:r>
    </w:p>
    <w:p w14:paraId="6E819B5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Επίσης, ο κ. Καμμένος έβαλε έναν γν</w:t>
      </w:r>
      <w:r>
        <w:rPr>
          <w:rFonts w:eastAsia="Times New Roman" w:cs="Times New Roman"/>
          <w:szCs w:val="24"/>
        </w:rPr>
        <w:t>ωστό του, φαίνεται, να πάρει τηλέφωνο τον τότε Γενικό Διευθυντή Απόδημου Ελληνισμού, ο οποίος του είπε «έχω χαρτιά από τον Καμμένο». Και μετά τον εμφανίζουν μαζί στο διαδίκτυο ότι τον αναζητούσε ο κ. Κόκκινος ψευδώς.</w:t>
      </w:r>
    </w:p>
    <w:p w14:paraId="6E819B5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Τρίτον, ο κ. Καμμένος εμφανίζει ότι υπά</w:t>
      </w:r>
      <w:r>
        <w:rPr>
          <w:rFonts w:eastAsia="Times New Roman" w:cs="Times New Roman"/>
          <w:szCs w:val="24"/>
        </w:rPr>
        <w:t>ρχει τάχα μια μεγάλη διαφορά ποσών ανάμεσα στη σύμβαση παραχώρησης και στο έργο της εταιρείας που πήρε τον διαγωνισμό με τις βίζες. Εγώ ουδέποτε προσδιόρισα το ποσό, για να είμαστε σαφείς, ούτε σε σύμβαση παραχώρησης προσδιορίζεται και ιδιαίτερα για βίζες.</w:t>
      </w:r>
      <w:r>
        <w:rPr>
          <w:rFonts w:eastAsia="Times New Roman" w:cs="Times New Roman"/>
          <w:szCs w:val="24"/>
        </w:rPr>
        <w:t xml:space="preserve"> Τον προσδιορισμό τον έκανε το Ελεγκτικό Συνέδριο και το Συμβούλιο της Επικρατείας, με έναν μόνο σκοπό, τι εγγυητική επιστολή πρέπει </w:t>
      </w:r>
      <w:r>
        <w:rPr>
          <w:rFonts w:eastAsia="Times New Roman" w:cs="Times New Roman"/>
          <w:szCs w:val="24"/>
        </w:rPr>
        <w:lastRenderedPageBreak/>
        <w:t>να καταθέσουν οι εταιρείες. Και έρχεται εδώ και έξι μήνες και λέει ότι εξαπατώ το δημόσιο με το ποσό που έβαλαν τα ελληνικά</w:t>
      </w:r>
      <w:r>
        <w:rPr>
          <w:rFonts w:eastAsia="Times New Roman" w:cs="Times New Roman"/>
          <w:szCs w:val="24"/>
        </w:rPr>
        <w:t xml:space="preserve"> ανώτατα δικαστήρια στις εγγυητικές επιστολές.</w:t>
      </w:r>
    </w:p>
    <w:p w14:paraId="6E819B5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τέλος, ο κ. Καμμένος μονίμως </w:t>
      </w:r>
      <w:r>
        <w:rPr>
          <w:rFonts w:eastAsia="Times New Roman" w:cs="Times New Roman"/>
          <w:szCs w:val="24"/>
        </w:rPr>
        <w:t xml:space="preserve">καταβάλλει </w:t>
      </w:r>
      <w:r>
        <w:rPr>
          <w:rFonts w:eastAsia="Times New Roman" w:cs="Times New Roman"/>
          <w:szCs w:val="24"/>
        </w:rPr>
        <w:t xml:space="preserve">προσπάθεια να </w:t>
      </w:r>
      <w:proofErr w:type="spellStart"/>
      <w:r>
        <w:rPr>
          <w:rFonts w:eastAsia="Times New Roman" w:cs="Times New Roman"/>
          <w:szCs w:val="24"/>
        </w:rPr>
        <w:t>συμπαρουσιάσει</w:t>
      </w:r>
      <w:proofErr w:type="spellEnd"/>
      <w:r>
        <w:rPr>
          <w:rFonts w:eastAsia="Times New Roman" w:cs="Times New Roman"/>
          <w:szCs w:val="24"/>
        </w:rPr>
        <w:t xml:space="preserve"> στελέχη άλλου χώρου ότι συμπράττουν μαζί του σε αυτό το έγκλημα εκβιασμών, συκοφαντίας και ούτω καθ’ εξής. Οφείλουν αυτά τα δύο στελέχη </w:t>
      </w:r>
      <w:r>
        <w:rPr>
          <w:rFonts w:eastAsia="Times New Roman" w:cs="Times New Roman"/>
          <w:szCs w:val="24"/>
        </w:rPr>
        <w:t>-</w:t>
      </w:r>
      <w:r>
        <w:rPr>
          <w:rFonts w:eastAsia="Times New Roman" w:cs="Times New Roman"/>
          <w:szCs w:val="24"/>
        </w:rPr>
        <w:t>τον Γιώργο Τσίπρα τον λέει για τρίτη φορά δημοσίως- να πάρουν δημόσια θέση. Συνεργάζονται μαζί του σε αυτό το έργο συκ</w:t>
      </w:r>
      <w:r>
        <w:rPr>
          <w:rFonts w:eastAsia="Times New Roman" w:cs="Times New Roman"/>
          <w:szCs w:val="24"/>
        </w:rPr>
        <w:t>οφαντίας ή, όπως εγώ πιστεύω, δεν έχουν κα</w:t>
      </w:r>
      <w:r>
        <w:rPr>
          <w:rFonts w:eastAsia="Times New Roman" w:cs="Times New Roman"/>
          <w:szCs w:val="24"/>
        </w:rPr>
        <w:t>μ</w:t>
      </w:r>
      <w:r>
        <w:rPr>
          <w:rFonts w:eastAsia="Times New Roman" w:cs="Times New Roman"/>
          <w:szCs w:val="24"/>
        </w:rPr>
        <w:t>μία σχέση με αυτό;</w:t>
      </w:r>
    </w:p>
    <w:p w14:paraId="6E819B5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819B5A"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6E819B5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Καλώ στο Βήμα την κ</w:t>
      </w:r>
      <w:r>
        <w:rPr>
          <w:rFonts w:eastAsia="Times New Roman" w:cs="Times New Roman"/>
          <w:szCs w:val="24"/>
        </w:rPr>
        <w:t>.</w:t>
      </w:r>
      <w:r>
        <w:rPr>
          <w:rFonts w:eastAsia="Times New Roman" w:cs="Times New Roman"/>
          <w:szCs w:val="24"/>
        </w:rPr>
        <w:t xml:space="preserve"> Φωτεινή Γεννηματά, την Πρόεδρο της Κοινοβουλευτικής Ομάδας της Δημοκρατικής Συμπαράταξης.</w:t>
      </w:r>
    </w:p>
    <w:p w14:paraId="6E819B5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w:t>
      </w:r>
      <w:r>
        <w:rPr>
          <w:rFonts w:eastAsia="Times New Roman" w:cs="Times New Roman"/>
          <w:szCs w:val="24"/>
        </w:rPr>
        <w:t>Γεννηματά, έχετε τον λόγο για οκτώ λεπτά.</w:t>
      </w:r>
    </w:p>
    <w:p w14:paraId="6E819B5D" w14:textId="77777777" w:rsidR="004B0DF5" w:rsidRDefault="00471FB5">
      <w:pPr>
        <w:spacing w:line="600" w:lineRule="auto"/>
        <w:ind w:firstLine="720"/>
        <w:jc w:val="both"/>
        <w:rPr>
          <w:rFonts w:eastAsia="Times New Roman" w:cs="Times New Roman"/>
          <w:szCs w:val="24"/>
        </w:rPr>
      </w:pPr>
      <w:r w:rsidRPr="0015332A">
        <w:rPr>
          <w:rFonts w:eastAsia="Times New Roman" w:cs="Times New Roman"/>
          <w:b/>
          <w:szCs w:val="24"/>
        </w:rPr>
        <w:t xml:space="preserve">ΦΩΤΕΙΝΗ </w:t>
      </w:r>
      <w:r>
        <w:rPr>
          <w:rFonts w:eastAsia="Times New Roman" w:cs="Times New Roman"/>
          <w:b/>
          <w:szCs w:val="24"/>
        </w:rPr>
        <w:t>(ΦΩΦΗ)</w:t>
      </w:r>
      <w:r w:rsidRPr="0015332A">
        <w:rPr>
          <w:rFonts w:eastAsia="Times New Roman" w:cs="Times New Roman"/>
          <w:b/>
          <w:szCs w:val="24"/>
        </w:rPr>
        <w:t xml:space="preserve"> ΓΕΝΝΗΜΑΤΑ (Πρόεδρος της Δημοκρατικής Συμπαράταξης):</w:t>
      </w:r>
      <w:r>
        <w:rPr>
          <w:rFonts w:eastAsia="Times New Roman" w:cs="Times New Roman"/>
          <w:szCs w:val="24"/>
        </w:rPr>
        <w:t xml:space="preserve"> Ευχαριστώ πολύ, κυρία Πρόεδρε.</w:t>
      </w:r>
    </w:p>
    <w:p w14:paraId="6E819B5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θέλω πραγματικά να πιστεύω ότι σήμερα με τις ομιλίες τους ο κ. Τσίπρας και ο κ. Μητσοτά</w:t>
      </w:r>
      <w:r>
        <w:rPr>
          <w:rFonts w:eastAsia="Times New Roman" w:cs="Times New Roman"/>
          <w:szCs w:val="24"/>
        </w:rPr>
        <w:t xml:space="preserve">κης θα επανέλθουν στη Βουλή. Αρκετή ζημιά έκαναν, μεγάλο ήταν το πλήγμα στον κοινοβουλευτισμό. Αυτό το μακελειό της Τετάρτης αποκάλυψε την παρακμή σε όλη της την έκταση. </w:t>
      </w:r>
    </w:p>
    <w:p w14:paraId="6E819B5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Αυτή η συζήτηση ξεκίνησε ως μομφή κατά ενός Υπουργού και μετατράπηκε, όπως το ζήσαμε </w:t>
      </w:r>
      <w:r>
        <w:rPr>
          <w:rFonts w:eastAsia="Times New Roman" w:cs="Times New Roman"/>
          <w:szCs w:val="24"/>
        </w:rPr>
        <w:t>όλοι και μιλήσαμε με πάρα πολλούς Έλληνες πολίτες αυτές τις ημέρες, σε μομφή κατά των δύο δήθεν μονομάχων.</w:t>
      </w:r>
    </w:p>
    <w:p w14:paraId="6E819B6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Μομφή στο δηλητήριο, στον τοξικό λόγο, στη λάσπη, στις κοκορομαχίες, στις προσωπικές συγκρούσεις. Μομφή και στην αντίληψη της οικογενειακής ευθύνης. </w:t>
      </w:r>
      <w:r>
        <w:rPr>
          <w:rFonts w:eastAsia="Times New Roman" w:cs="Times New Roman"/>
          <w:szCs w:val="24"/>
        </w:rPr>
        <w:t xml:space="preserve">Μομφή στην ανάμειξη προσώπων που έχουν φύγει από τη ζωή, </w:t>
      </w:r>
      <w:r>
        <w:rPr>
          <w:rFonts w:eastAsia="Times New Roman" w:cs="Times New Roman"/>
          <w:szCs w:val="24"/>
        </w:rPr>
        <w:lastRenderedPageBreak/>
        <w:t>στην ανάμειξη οικογενειών και προσωπικών δεδομένων χωρίς να νοιάζονται καν για τον αντίκτυπο που όλα αυτά έχουν στα παιδιά τους, που παρακολουθούν αμήχανα τη ζωή τους να παραποιείται στα μανταλάκια.</w:t>
      </w:r>
    </w:p>
    <w:p w14:paraId="6E819B6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Μομφή στις υπερβολές και στις τζάμπα μαγκιές. Μομφή στην αναλγησία, την υποκρισία, τον κυνισμό, τον χαρακτηρισμό ατόμων με αναπηρία ως γλάστρες. Μομφή, βεβαίως, και στα άδεια έδρανα της Βουλής όταν μιλάει η Αντιπολίτευση και στο Προεδρείο, που εμπλέκεται δ</w:t>
      </w:r>
      <w:r>
        <w:rPr>
          <w:rFonts w:eastAsia="Times New Roman" w:cs="Times New Roman"/>
          <w:szCs w:val="24"/>
        </w:rPr>
        <w:t>υστυχώς και διευκολύνει όλη αυτή την παράσταση.</w:t>
      </w:r>
    </w:p>
    <w:p w14:paraId="6E819B6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Μομφή στην αδιαφορία για το τι πραγματικά περνάει αυτός ο λαός σήμερα. Μομφή στην αντίληψή σας ότι κάτι θα τσιμπήσετε τελικά από αυτό το κακόγουστο </w:t>
      </w:r>
      <w:r>
        <w:rPr>
          <w:rFonts w:eastAsia="Times New Roman" w:cs="Times New Roman"/>
          <w:szCs w:val="24"/>
          <w:lang w:val="en-US"/>
        </w:rPr>
        <w:t>show</w:t>
      </w:r>
      <w:r>
        <w:rPr>
          <w:rFonts w:eastAsia="Times New Roman" w:cs="Times New Roman"/>
          <w:szCs w:val="24"/>
        </w:rPr>
        <w:t xml:space="preserve"> και στην κρυφή σας σκέψη ότι από όλη αυτή την απαξίωση </w:t>
      </w:r>
      <w:r>
        <w:rPr>
          <w:rFonts w:eastAsia="Times New Roman" w:cs="Times New Roman"/>
          <w:szCs w:val="24"/>
        </w:rPr>
        <w:t>για την πολιτική κάτι θα πάρουν και οι φασίστες για να υποσκελίσουν το Κίνημα Αλλαγής, που κανένας από τους δύο δεν το θέλει στα πόδια του.</w:t>
      </w:r>
      <w:r w:rsidRPr="00091F8F">
        <w:rPr>
          <w:rFonts w:eastAsia="Times New Roman" w:cs="Times New Roman"/>
          <w:szCs w:val="24"/>
        </w:rPr>
        <w:t xml:space="preserve"> </w:t>
      </w:r>
      <w:r>
        <w:rPr>
          <w:rFonts w:eastAsia="Times New Roman" w:cs="Times New Roman"/>
          <w:szCs w:val="24"/>
        </w:rPr>
        <w:t>Όλα αυτά βέβαια, θα πέσουν στο κενό.</w:t>
      </w:r>
    </w:p>
    <w:p w14:paraId="6E819B63" w14:textId="77777777" w:rsidR="004B0DF5" w:rsidRDefault="00471FB5">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6E819B6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Δεν σας ακολουθή</w:t>
      </w:r>
      <w:r>
        <w:rPr>
          <w:rFonts w:eastAsia="Times New Roman" w:cs="Times New Roman"/>
          <w:szCs w:val="24"/>
        </w:rPr>
        <w:t>σαμε και δεν πρόκειται να το κάνουμε γιατί εμείς έχουμε μία άλλη αντίληψη για την πολιτική. Έχουμε μία άλλη στάση ζωής συνολικότερα. Έτσι μάθαμε. Τα μάθαμε αλλιώς τα πράγματα, με άλλο περιεχόμενο πολιτικής, με έργο, με ουσία, με αποτελεσματικότητα, με αντι</w:t>
      </w:r>
      <w:r>
        <w:rPr>
          <w:rFonts w:eastAsia="Times New Roman" w:cs="Times New Roman"/>
          <w:szCs w:val="24"/>
        </w:rPr>
        <w:t>πάλους στην πολιτική και όχι εχθρούς. Εμείς δεν επιδιώξαμε ποτέ την προσωπική εξόντωση των πολιτικών μας αντιπάλων. Αυτές είναι πολιτικές της Δεξιάς του παρελθόντος, τις οποίες σήμερα αντιγράφει και εφαρμόζει κατά γράμμα η νέα δεξιά του ΣΥΡΙΖΑ.</w:t>
      </w:r>
    </w:p>
    <w:p w14:paraId="6E819B6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Όσοι στην Ε</w:t>
      </w:r>
      <w:r>
        <w:rPr>
          <w:rFonts w:eastAsia="Times New Roman" w:cs="Times New Roman"/>
          <w:szCs w:val="24"/>
        </w:rPr>
        <w:t>λλάδα δεν ήξεραν, κυρίες και κύριοι Βουλευτές, κατάλαβαν γιατί η Ελλάδα ζει ακόμα μέσα στην κρίση παρά τις θυσίες του ελληνικού λαού όλα αυτά τα χρόνια, ενώ όλες οι άλλες χώρες που είχαν αντίστοιχα προβλήματα τα έχουν αφήσει πίσω τους.</w:t>
      </w:r>
    </w:p>
    <w:p w14:paraId="6E819B6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Όμως κατάλαβαν και κ</w:t>
      </w:r>
      <w:r>
        <w:rPr>
          <w:rFonts w:eastAsia="Times New Roman" w:cs="Times New Roman"/>
          <w:szCs w:val="24"/>
        </w:rPr>
        <w:t xml:space="preserve">άτι ακόμα: Την ώρα που ο κ. </w:t>
      </w:r>
      <w:proofErr w:type="spellStart"/>
      <w:r>
        <w:rPr>
          <w:rFonts w:eastAsia="Times New Roman" w:cs="Times New Roman"/>
          <w:szCs w:val="24"/>
        </w:rPr>
        <w:t>Ερντογάν</w:t>
      </w:r>
      <w:proofErr w:type="spellEnd"/>
      <w:r>
        <w:rPr>
          <w:rFonts w:eastAsia="Times New Roman" w:cs="Times New Roman"/>
          <w:szCs w:val="24"/>
        </w:rPr>
        <w:t xml:space="preserve"> και οι Υπουργοί του κλιμακώνουν τις προκλήσεις σε βάρος μας, ο κ. Τσίπρας και ο κ. Μητσοτάκης δεν βρήκαν μια κουβέντα να πουν για να στείλουν ένα μήνυμα </w:t>
      </w:r>
      <w:r>
        <w:rPr>
          <w:rFonts w:eastAsia="Times New Roman" w:cs="Times New Roman"/>
          <w:szCs w:val="24"/>
        </w:rPr>
        <w:lastRenderedPageBreak/>
        <w:t>εθνικής ενότητας και αποφασιστικότητας για την υπεράσπιση των εθνι</w:t>
      </w:r>
      <w:r>
        <w:rPr>
          <w:rFonts w:eastAsia="Times New Roman" w:cs="Times New Roman"/>
          <w:szCs w:val="24"/>
        </w:rPr>
        <w:t>κών μας δικαίων, ένα μήνυμα εθνικής ομοψυχίας. Τυφλωμένοι, βλέπετε, από την προσωπική τους φιλοδοξία και ματαιοδοξία, δεν μπορούν να δουν την πραγματικότητα και να νιώσουν τι χρειάζεται ο λαός και η πατρίδα.</w:t>
      </w:r>
    </w:p>
    <w:p w14:paraId="6E819B6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κ. Τσίπρας με τις</w:t>
      </w:r>
      <w:r>
        <w:rPr>
          <w:rFonts w:eastAsia="Times New Roman" w:cs="Times New Roman"/>
          <w:szCs w:val="24"/>
        </w:rPr>
        <w:t xml:space="preserve"> επιλογές του, με την πολιτική του εξελίχθηκε σε μεγάλο χορηγό της Δεξιάς στον τόπο. Πού θα ήταν σήμερα η Νέα Δημοκρατία, αν δεν υπήρχε ο ΣΥΡΙΖΑ; Δεν είναι αυτός ο ΣΥΡΙΖΑ Αριστερά. Δεν είναι Αριστερά η τυφλή υποταγή στη λιτότητα. Δεν είναι Αριστερά η ελεημ</w:t>
      </w:r>
      <w:r>
        <w:rPr>
          <w:rFonts w:eastAsia="Times New Roman" w:cs="Times New Roman"/>
          <w:szCs w:val="24"/>
        </w:rPr>
        <w:t xml:space="preserve">οσύνη των επιδομάτων. Δεν είναι αριστερά η αλαζονεία της εξουσίας. Η Αριστερά νοιάζεται για τους πολλούς, όχι για τους </w:t>
      </w:r>
      <w:proofErr w:type="spellStart"/>
      <w:r>
        <w:rPr>
          <w:rFonts w:eastAsia="Times New Roman" w:cs="Times New Roman"/>
          <w:szCs w:val="24"/>
        </w:rPr>
        <w:t>Πολάκηδες</w:t>
      </w:r>
      <w:proofErr w:type="spellEnd"/>
      <w:r>
        <w:rPr>
          <w:rFonts w:eastAsia="Times New Roman" w:cs="Times New Roman"/>
          <w:szCs w:val="24"/>
        </w:rPr>
        <w:t>!</w:t>
      </w:r>
      <w:r>
        <w:rPr>
          <w:rFonts w:eastAsia="Times New Roman" w:cs="Times New Roman"/>
          <w:szCs w:val="24"/>
        </w:rPr>
        <w:t xml:space="preserve"> </w:t>
      </w:r>
    </w:p>
    <w:p w14:paraId="6E819B6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Ο κ. Τσίπρας εμφανίστηκε και πάλι τώρα ως </w:t>
      </w:r>
      <w:proofErr w:type="spellStart"/>
      <w:r>
        <w:rPr>
          <w:rFonts w:eastAsia="Times New Roman" w:cs="Times New Roman"/>
          <w:szCs w:val="24"/>
        </w:rPr>
        <w:t>αντιμνημονιακός</w:t>
      </w:r>
      <w:proofErr w:type="spellEnd"/>
      <w:r>
        <w:rPr>
          <w:rFonts w:eastAsia="Times New Roman" w:cs="Times New Roman"/>
          <w:szCs w:val="24"/>
        </w:rPr>
        <w:t xml:space="preserve"> μόνο που το </w:t>
      </w:r>
      <w:r>
        <w:rPr>
          <w:rFonts w:eastAsia="Times New Roman" w:cs="Times New Roman"/>
          <w:szCs w:val="24"/>
          <w:lang w:val="en-US"/>
        </w:rPr>
        <w:t>sequel</w:t>
      </w:r>
      <w:r>
        <w:rPr>
          <w:rFonts w:eastAsia="Times New Roman" w:cs="Times New Roman"/>
          <w:szCs w:val="24"/>
        </w:rPr>
        <w:t xml:space="preserve"> αυτής της ταινίας δεν κόβει εισιτήρια αυτή τη φο</w:t>
      </w:r>
      <w:r>
        <w:rPr>
          <w:rFonts w:eastAsia="Times New Roman" w:cs="Times New Roman"/>
          <w:szCs w:val="24"/>
        </w:rPr>
        <w:t>ρά. Τον ακούσαμε να λέει ότι όρθωσε το ανάστημά του απέναντι στην Ευρώπη. Εγώ αναρωτιέμαι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πού και πότε συνέβησαν όλα αυτά. Όταν υπέγραφε το τρίτο και επαχθέστερο μνημόνιο; Όταν </w:t>
      </w:r>
      <w:r>
        <w:rPr>
          <w:rFonts w:eastAsia="Times New Roman" w:cs="Times New Roman"/>
          <w:szCs w:val="24"/>
        </w:rPr>
        <w:lastRenderedPageBreak/>
        <w:t xml:space="preserve">δεσμευόταν για τα </w:t>
      </w:r>
      <w:proofErr w:type="spellStart"/>
      <w:r>
        <w:rPr>
          <w:rFonts w:eastAsia="Times New Roman" w:cs="Times New Roman"/>
          <w:szCs w:val="24"/>
        </w:rPr>
        <w:t>υπερπλεονάσματα</w:t>
      </w:r>
      <w:proofErr w:type="spellEnd"/>
      <w:r>
        <w:rPr>
          <w:rFonts w:eastAsia="Times New Roman" w:cs="Times New Roman"/>
          <w:szCs w:val="24"/>
        </w:rPr>
        <w:t xml:space="preserve"> και την επιτροπεία; Όταν παρέδιδ</w:t>
      </w:r>
      <w:r>
        <w:rPr>
          <w:rFonts w:eastAsia="Times New Roman" w:cs="Times New Roman"/>
          <w:szCs w:val="24"/>
        </w:rPr>
        <w:t>ε τον εθνικό πλούτο ενέχυρο στους δανειστές για ενενήντα εννέα χρόνια; Όταν αποδεχόταν τους ξένους στις διοικήσεις των ελληνικών τραπεζών; Όταν συμφωνούσε στα μέτρα φτωχοποίησης της μεσαίας τάξης και των οικονομικά ασθενέστερων; Όταν αποδεχόταν, για να κάν</w:t>
      </w:r>
      <w:r>
        <w:rPr>
          <w:rFonts w:eastAsia="Times New Roman" w:cs="Times New Roman"/>
          <w:szCs w:val="24"/>
        </w:rPr>
        <w:t>ει το χατίρι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Μέρκελ</w:t>
      </w:r>
      <w:proofErr w:type="spellEnd"/>
      <w:r>
        <w:rPr>
          <w:rFonts w:eastAsia="Times New Roman" w:cs="Times New Roman"/>
          <w:szCs w:val="24"/>
        </w:rPr>
        <w:t>, να μετατρέψει τα νησιά μας σε αποθήκες ψυχών; Ή όταν δεχόταν πρόθυμα να παραδώσει μακεδονική εθνικότητα και γλώσσα στις Πρέσπες για να δεχθεί φιλικά χτυπήματα στην πλάτη από τους ισχυρούς;</w:t>
      </w:r>
    </w:p>
    <w:p w14:paraId="6E819B6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Τον καλωσορίζουμε, πάντως, παρ’ όλα αυτ</w:t>
      </w:r>
      <w:r>
        <w:rPr>
          <w:rFonts w:eastAsia="Times New Roman" w:cs="Times New Roman"/>
          <w:szCs w:val="24"/>
        </w:rPr>
        <w:t>ά, στην καθυστερημένη διαπίστωση για τις ευθύνες της Κυβέρνησης της Νέας Δημοκρατίας για την κρίση και τα μνημόνια, με τη δημόσια επιτέλους αναγνώρισή του μετά από τόσα χρόνια ότι το έλλειμμα του 2009 είχε ξεπεράσει το 15%.</w:t>
      </w:r>
      <w:r>
        <w:rPr>
          <w:rFonts w:eastAsia="Times New Roman" w:cs="Times New Roman"/>
          <w:szCs w:val="24"/>
        </w:rPr>
        <w:t xml:space="preserve"> </w:t>
      </w:r>
      <w:r>
        <w:rPr>
          <w:rFonts w:eastAsia="Times New Roman" w:cs="Times New Roman"/>
          <w:szCs w:val="24"/>
        </w:rPr>
        <w:t>Όμως, να δούμε πότε θα αναγνωρίσ</w:t>
      </w:r>
      <w:r>
        <w:rPr>
          <w:rFonts w:eastAsia="Times New Roman" w:cs="Times New Roman"/>
          <w:szCs w:val="24"/>
        </w:rPr>
        <w:t xml:space="preserve">ει και τις δικές του ευθύνες για τα όσα έλεγε και έκανε στις πλατείες των αγανακτισμένων μαζί με τη Χρυσή Αυγή. </w:t>
      </w:r>
    </w:p>
    <w:p w14:paraId="6E819B6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Προχθές ακόμη κατηγόρησε ο κ. Τσίπρας ως απάνθρωπο το πρώτο μνημόνιο. Ξέρετε ποιο είναι το κωμικοτραγικό; Ότι από τα υπουργικά έδρανα τον χειρο</w:t>
      </w:r>
      <w:r>
        <w:rPr>
          <w:rFonts w:eastAsia="Times New Roman" w:cs="Times New Roman"/>
          <w:szCs w:val="24"/>
        </w:rPr>
        <w:t xml:space="preserve">κροτούσαν με πάθος οι Υπουργοί του, τρεις εκ των οποίων συμμετείχαν στην Κυβέρνηση που έφερε αυτό το πρώτο μνημόνιο. Ε, τι να πει κανείς; </w:t>
      </w:r>
    </w:p>
    <w:p w14:paraId="6E819B6B" w14:textId="77777777" w:rsidR="004B0DF5" w:rsidRDefault="00471FB5">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6E819B6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Πρό</w:t>
      </w:r>
      <w:r>
        <w:rPr>
          <w:rFonts w:eastAsia="Times New Roman" w:cs="Times New Roman"/>
          <w:szCs w:val="24"/>
        </w:rPr>
        <w:t xml:space="preserve">εδρος της Βουλής κ. </w:t>
      </w:r>
      <w:r w:rsidRPr="00484C17">
        <w:rPr>
          <w:rFonts w:eastAsia="Times New Roman" w:cs="Times New Roman"/>
          <w:b/>
          <w:szCs w:val="24"/>
        </w:rPr>
        <w:t>ΝΙΚΟΛΑΟΣ ΒΟΥΤΣΗΣ</w:t>
      </w:r>
      <w:r>
        <w:rPr>
          <w:rFonts w:eastAsia="Times New Roman" w:cs="Times New Roman"/>
          <w:szCs w:val="24"/>
        </w:rPr>
        <w:t>)</w:t>
      </w:r>
    </w:p>
    <w:p w14:paraId="6E819B6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Ο κ. Τσίπρας εμφανίζεται τώρα παραμονές των εκλογών να εξαγγέλλει εκλογικά επιδόματα. Υπογράφει ακάλυπτες επιταγές μεταχρονολογημένες. Οι πολίτες έχουν υποστεί τα εξοντωτικά μέτρα, ιδιαίτερα η μεσαία τάξη που την έχει </w:t>
      </w:r>
      <w:r>
        <w:rPr>
          <w:rFonts w:eastAsia="Times New Roman" w:cs="Times New Roman"/>
          <w:szCs w:val="24"/>
        </w:rPr>
        <w:t>διαλύσει και είναι προφανές ότι έχουν ανάγκη από κάθε ευρώ που τους επιστρέφει.</w:t>
      </w:r>
    </w:p>
    <w:p w14:paraId="6E819B6E" w14:textId="77777777" w:rsidR="004B0DF5" w:rsidRDefault="00471FB5">
      <w:pPr>
        <w:spacing w:line="600" w:lineRule="auto"/>
        <w:jc w:val="center"/>
        <w:rPr>
          <w:rFonts w:eastAsia="Times New Roman" w:cs="Times New Roman"/>
          <w:szCs w:val="24"/>
        </w:rPr>
      </w:pPr>
      <w:r>
        <w:rPr>
          <w:rFonts w:eastAsia="Times New Roman" w:cs="Times New Roman"/>
          <w:szCs w:val="24"/>
        </w:rPr>
        <w:t>(Θόρυβος στην Αίθουσα)</w:t>
      </w:r>
    </w:p>
    <w:p w14:paraId="6E819B6F" w14:textId="77777777" w:rsidR="004B0DF5" w:rsidRDefault="00471FB5">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Κύριοι συνάδελφοι, σας παρακαλώ, κάντε λίγη ησυχία.</w:t>
      </w:r>
    </w:p>
    <w:p w14:paraId="6E819B70" w14:textId="77777777" w:rsidR="004B0DF5" w:rsidRDefault="00471FB5">
      <w:pPr>
        <w:spacing w:line="600" w:lineRule="auto"/>
        <w:ind w:firstLine="720"/>
        <w:jc w:val="both"/>
        <w:rPr>
          <w:rFonts w:eastAsia="Times New Roman" w:cs="Times New Roman"/>
          <w:szCs w:val="24"/>
        </w:rPr>
      </w:pPr>
      <w:r w:rsidRPr="00547947">
        <w:rPr>
          <w:rFonts w:eastAsia="Times New Roman" w:cs="Times New Roman"/>
          <w:b/>
          <w:szCs w:val="24"/>
        </w:rPr>
        <w:lastRenderedPageBreak/>
        <w:t>ΦΩΤΕΙΝΗ</w:t>
      </w:r>
      <w:r>
        <w:rPr>
          <w:rFonts w:eastAsia="Times New Roman" w:cs="Times New Roman"/>
          <w:b/>
          <w:szCs w:val="24"/>
        </w:rPr>
        <w:t xml:space="preserve"> </w:t>
      </w:r>
      <w:r>
        <w:rPr>
          <w:rFonts w:eastAsia="Times New Roman" w:cs="Times New Roman"/>
          <w:b/>
          <w:szCs w:val="24"/>
        </w:rPr>
        <w:t>(ΦΩΦΗ)</w:t>
      </w:r>
      <w:r>
        <w:rPr>
          <w:rFonts w:eastAsia="Times New Roman" w:cs="Times New Roman"/>
          <w:b/>
          <w:szCs w:val="24"/>
        </w:rPr>
        <w:t xml:space="preserve"> </w:t>
      </w:r>
      <w:r w:rsidRPr="00547947">
        <w:rPr>
          <w:rFonts w:eastAsia="Times New Roman" w:cs="Times New Roman"/>
          <w:b/>
          <w:szCs w:val="24"/>
        </w:rPr>
        <w:t>ΓΕΝΝΗΜΑΤΑ (Πρόεδρος της Δημο</w:t>
      </w:r>
      <w:r>
        <w:rPr>
          <w:rFonts w:eastAsia="Times New Roman" w:cs="Times New Roman"/>
          <w:b/>
          <w:szCs w:val="24"/>
        </w:rPr>
        <w:t>κρατικής Συμπαράταξης</w:t>
      </w:r>
      <w:r w:rsidRPr="00547947">
        <w:rPr>
          <w:rFonts w:eastAsia="Times New Roman" w:cs="Times New Roman"/>
          <w:b/>
          <w:szCs w:val="24"/>
        </w:rPr>
        <w:t xml:space="preserve">): </w:t>
      </w:r>
      <w:r>
        <w:rPr>
          <w:rFonts w:eastAsia="Times New Roman" w:cs="Times New Roman"/>
          <w:szCs w:val="24"/>
        </w:rPr>
        <w:t xml:space="preserve">Όμως, κανείς δεν ξεχνά ότι δέκα τους πήρε, ένα τους επιστρέφει. Ε, δεν τρώει κανείς κουτόχορτο στην Ελλάδα. </w:t>
      </w:r>
    </w:p>
    <w:p w14:paraId="6E819B7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Γνωρίζουν, ας πούμε, οι συνταξιούχοι ότι τους αφαίρεσε τη δωδέκατη σύνταξη με τις αυξημένες εισφορές στην υγεία, την επιβάρυνση στα φάρμακα, την κα</w:t>
      </w:r>
      <w:r>
        <w:rPr>
          <w:rFonts w:eastAsia="Times New Roman" w:cs="Times New Roman"/>
          <w:szCs w:val="24"/>
        </w:rPr>
        <w:t xml:space="preserve">τάργηση του ΕΚΑΣ. Επομένως δεν πείθει κανέναν όταν λέει ότι δήθεν δίνει δέκατη τρίτη σύνταξη, δηλαδή αυτό το επίδομα ευρωεκλογών που θα εξανεμιστεί στις αρχές του επόμενου χρόνου, όταν θα ισχύσει το αφορολόγητο που αυτός συμφώνησε και ψήφισε. </w:t>
      </w:r>
    </w:p>
    <w:p w14:paraId="6E819B7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Γνωρίζουν, </w:t>
      </w:r>
      <w:r>
        <w:rPr>
          <w:rFonts w:eastAsia="Times New Roman" w:cs="Times New Roman"/>
          <w:szCs w:val="24"/>
        </w:rPr>
        <w:t>βεβαίως, και οι επαγγελματίες και οι πολίτες ότι αυτός ανέβασε τον ΦΠΑ στην εστίαση από το 13% στο 24% και τώρα έρχεται και το εμφανίζει ως ένα εκπληκτικό επίτευγμά του, ότι ξαναγυρίζει στο προηγούμενο καθεστώς.</w:t>
      </w:r>
    </w:p>
    <w:p w14:paraId="6E819B7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Γνωρίζουν οι πολίτες πάρα πολύ καλά από την </w:t>
      </w:r>
      <w:r>
        <w:rPr>
          <w:rFonts w:eastAsia="Times New Roman" w:cs="Times New Roman"/>
          <w:szCs w:val="24"/>
        </w:rPr>
        <w:t xml:space="preserve">καθημερινότητά τους την κατάρρευση του κράτους πρόνοιας, ότι τα νοσοκομεία βρίσκονται στο κόκκινο αυτή τη στιγμή. Οι εργαζόμενοι στην υγεία έχουν μειωθεί κατά περίπου </w:t>
      </w:r>
      <w:proofErr w:type="spellStart"/>
      <w:r>
        <w:rPr>
          <w:rFonts w:eastAsia="Times New Roman" w:cs="Times New Roman"/>
          <w:szCs w:val="24"/>
        </w:rPr>
        <w:t>εννιάμισι</w:t>
      </w:r>
      <w:proofErr w:type="spellEnd"/>
      <w:r>
        <w:rPr>
          <w:rFonts w:eastAsia="Times New Roman" w:cs="Times New Roman"/>
          <w:szCs w:val="24"/>
        </w:rPr>
        <w:t xml:space="preserve"> χιλιάδες. Τα δε πολυδιαφημισμένα ΤΟΜΥ στην πρωτοβάθμια φροντίδα υγείας έχουν απ</w:t>
      </w:r>
      <w:r>
        <w:rPr>
          <w:rFonts w:eastAsia="Times New Roman" w:cs="Times New Roman"/>
          <w:szCs w:val="24"/>
        </w:rPr>
        <w:t xml:space="preserve">οτύχει με πάταγο. Είναι τεράστιο το πρόβλημα στην πρωτοβάθμια αυτή τη στιγμή στη χώρα. </w:t>
      </w:r>
    </w:p>
    <w:p w14:paraId="6E819B7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Τι να πω για το φάρμακο; Η αμνησία των Υπουργών του κ. Τσίπρα και η παράλειψη έκδοσης δελτίου τιμών φαρμάκων το 2015 κόστισαν στο </w:t>
      </w:r>
      <w:r>
        <w:rPr>
          <w:rFonts w:eastAsia="Times New Roman" w:cs="Times New Roman"/>
          <w:szCs w:val="24"/>
        </w:rPr>
        <w:t>δ</w:t>
      </w:r>
      <w:r>
        <w:rPr>
          <w:rFonts w:eastAsia="Times New Roman" w:cs="Times New Roman"/>
          <w:szCs w:val="24"/>
        </w:rPr>
        <w:t>ημόσιο περίπου 340.000.000 ευρώ. Βεβα</w:t>
      </w:r>
      <w:r>
        <w:rPr>
          <w:rFonts w:eastAsia="Times New Roman" w:cs="Times New Roman"/>
          <w:szCs w:val="24"/>
        </w:rPr>
        <w:t xml:space="preserve">ίως, κανένας έλεγχος δεν μπορεί να γίνει στην περίοδο του κ. Τσίπρα. </w:t>
      </w:r>
    </w:p>
    <w:p w14:paraId="6E819B7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Γνωρίζουν οι πολίτες πάρα πολύ καλά και την αποδιοργάνωση της δημόσιας παιδείας και τα ιδεοληπτικά πειράματα που κάνει ο αρμόδιος Υπουργός στην πλάτη των παιδιών και των οικογενειών τους</w:t>
      </w:r>
      <w:r>
        <w:rPr>
          <w:rFonts w:eastAsia="Times New Roman" w:cs="Times New Roman"/>
          <w:szCs w:val="24"/>
        </w:rPr>
        <w:t>.</w:t>
      </w:r>
    </w:p>
    <w:p w14:paraId="6E819B7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Γνωρίζουν ότι ο ΣΥΡΙΖΑ ανέχεται τη βία των κουκουλοφόρων, αυτών που καταστρέφουν και απειλούν για να ασκήσουν πίεση ακόμα και για τρομοκράτες δολοφόνους.</w:t>
      </w:r>
    </w:p>
    <w:p w14:paraId="6E819B7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Γνωρίζουν ότι ο ΣΥΡΙΖΑ είναι ανίκανος να διαπραγματευτεί την αλλαγή του στόχου για τα πρωτογενή πλεο</w:t>
      </w:r>
      <w:r>
        <w:rPr>
          <w:rFonts w:eastAsia="Times New Roman" w:cs="Times New Roman"/>
          <w:szCs w:val="24"/>
        </w:rPr>
        <w:t xml:space="preserve">νάσματα και για να μπορέσει να μοιράσει αυτές τις ακάλυπτες επιταγές βάζει ως ενέχυρο ποσά από τα </w:t>
      </w:r>
      <w:proofErr w:type="spellStart"/>
      <w:r>
        <w:rPr>
          <w:rFonts w:eastAsia="Times New Roman" w:cs="Times New Roman"/>
          <w:szCs w:val="24"/>
        </w:rPr>
        <w:t>υπερπλεονάσματα</w:t>
      </w:r>
      <w:proofErr w:type="spellEnd"/>
      <w:r>
        <w:rPr>
          <w:rFonts w:eastAsia="Times New Roman" w:cs="Times New Roman"/>
          <w:szCs w:val="24"/>
        </w:rPr>
        <w:t xml:space="preserve">, δηλαδή ακριβώς τα χρήματα που με αφαίμαξη έχει πάρει μέχρι σήμερα από τον ελληνικό λαό. </w:t>
      </w:r>
    </w:p>
    <w:p w14:paraId="6E819B7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Αυτά είναι τα πραγματικά έργα και ημέρες της Κυβέρνη</w:t>
      </w:r>
      <w:r>
        <w:rPr>
          <w:rFonts w:eastAsia="Times New Roman" w:cs="Times New Roman"/>
          <w:szCs w:val="24"/>
        </w:rPr>
        <w:t xml:space="preserve">σης με το κριτήριο της πραγματικότητας, που μας ζήτησε ο κ. Τσίπρας να τον κρίνουμε. Αυτοί είσαστε, τόσοι είσαστε και μέχρι εκεί μπορούσατε. Η συζήτηση είναι ολοφάνερα μομφή για τα πεπραγμένα σας. </w:t>
      </w:r>
    </w:p>
    <w:p w14:paraId="6E819B7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Από την πλευρά του, φυσικά, ο κ. Μητσοτάκης βρήκε την ευκα</w:t>
      </w:r>
      <w:r>
        <w:rPr>
          <w:rFonts w:eastAsia="Times New Roman" w:cs="Times New Roman"/>
          <w:szCs w:val="24"/>
        </w:rPr>
        <w:t>ιρία να παίξει τον δικό του ρόλο ως η άλλη όψη του κάλπικου νομίσματος του δικομματισμού. Όμως, αυτό που κατάφεραν και οι δ</w:t>
      </w:r>
      <w:r>
        <w:rPr>
          <w:rFonts w:eastAsia="Times New Roman" w:cs="Times New Roman"/>
          <w:szCs w:val="24"/>
        </w:rPr>
        <w:t>ύ</w:t>
      </w:r>
      <w:r>
        <w:rPr>
          <w:rFonts w:eastAsia="Times New Roman" w:cs="Times New Roman"/>
          <w:szCs w:val="24"/>
        </w:rPr>
        <w:t>ο τελικά είναι να αποκαλύψουν τις δ</w:t>
      </w:r>
      <w:r>
        <w:rPr>
          <w:rFonts w:eastAsia="Times New Roman" w:cs="Times New Roman"/>
          <w:szCs w:val="24"/>
        </w:rPr>
        <w:t>ύ</w:t>
      </w:r>
      <w:r>
        <w:rPr>
          <w:rFonts w:eastAsia="Times New Roman" w:cs="Times New Roman"/>
          <w:szCs w:val="24"/>
        </w:rPr>
        <w:t xml:space="preserve">ο όψεις της συντήρησης που κρατούν καθηλωμένη τη χώρα. </w:t>
      </w:r>
    </w:p>
    <w:p w14:paraId="6E819B7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 κ. Μητσοτάκης κουβέντα και πάλι δεν εί</w:t>
      </w:r>
      <w:r>
        <w:rPr>
          <w:rFonts w:eastAsia="Times New Roman" w:cs="Times New Roman"/>
          <w:szCs w:val="24"/>
        </w:rPr>
        <w:t>πε για τις ευθύνες της παράταξής του στον εκτροχιασμό της οικονομίας το 2004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2009.</w:t>
      </w:r>
    </w:p>
    <w:p w14:paraId="6E819B7B" w14:textId="77777777" w:rsidR="004B0DF5" w:rsidRDefault="00471FB5">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6E819B7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Δεν περιμένουμε ότι θα πει, το ξέρουμε. Βεβαίως, δεν είπε κουβέντα για την κατασπατάληση του δημοσίου χρήματ</w:t>
      </w:r>
      <w:r>
        <w:rPr>
          <w:rFonts w:eastAsia="Times New Roman" w:cs="Times New Roman"/>
          <w:szCs w:val="24"/>
        </w:rPr>
        <w:t>ος, την κακοδιαχείριση των δημοσίων οικονομικών, το πάρτι της φαρμακευτικής δαπάνης, τη διόγκωση του ελλείμματος και</w:t>
      </w:r>
      <w:r>
        <w:rPr>
          <w:rFonts w:eastAsia="Times New Roman" w:cs="Times New Roman"/>
          <w:szCs w:val="24"/>
        </w:rPr>
        <w:t>,</w:t>
      </w:r>
      <w:r>
        <w:rPr>
          <w:rFonts w:eastAsia="Times New Roman" w:cs="Times New Roman"/>
          <w:szCs w:val="24"/>
        </w:rPr>
        <w:t xml:space="preserve"> βεβαίως, δεν είπε απολύτως τίποτα για την ευθύνη της Νέας Δημοκρατίας για τον λαϊκισμό των </w:t>
      </w:r>
      <w:r>
        <w:rPr>
          <w:rFonts w:eastAsia="Times New Roman" w:cs="Times New Roman"/>
          <w:szCs w:val="24"/>
        </w:rPr>
        <w:t>«</w:t>
      </w:r>
      <w:proofErr w:type="spellStart"/>
      <w:r>
        <w:rPr>
          <w:rFonts w:eastAsia="Times New Roman" w:cs="Times New Roman"/>
          <w:szCs w:val="24"/>
        </w:rPr>
        <w:t>Ζαππείων</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και εδώ τώρα τους αντιγράφει ο ΣΥΡΙ</w:t>
      </w:r>
      <w:r>
        <w:rPr>
          <w:rFonts w:eastAsia="Times New Roman" w:cs="Times New Roman"/>
          <w:szCs w:val="24"/>
        </w:rPr>
        <w:t xml:space="preserve">ΖΑ- για την τυφλή άρνηση της Νέας Δημοκρατίας να «βάλει </w:t>
      </w:r>
      <w:r>
        <w:rPr>
          <w:rFonts w:eastAsia="Times New Roman" w:cs="Times New Roman"/>
          <w:szCs w:val="24"/>
        </w:rPr>
        <w:lastRenderedPageBreak/>
        <w:t>πλάτη» στα πρώτα, τα πολύ κρίσιμα χρόνια της κρίσης, τότε που η Ελλάδα ήταν με το ένα πόδι στην κόλαση και η Δεξιά την έσπρωχνε ακόμα πιο πολύ προς την άβυσσο.</w:t>
      </w:r>
    </w:p>
    <w:p w14:paraId="6E819B7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Ο κ. Μητσοτάκης προσπαθεί να κρύψει ότι </w:t>
      </w:r>
      <w:r>
        <w:rPr>
          <w:rFonts w:eastAsia="Times New Roman" w:cs="Times New Roman"/>
          <w:szCs w:val="24"/>
        </w:rPr>
        <w:t>βαδίζει στα χνάρια της Δεξιάς του χθες. Λέει ότι το κόμμα του είναι βαθιά λαϊκό και από την άλλη, η πολιτική του προωθεί τον νεοφιλελευθερισμό. Τελικά ένα είναι</w:t>
      </w:r>
      <w:r>
        <w:rPr>
          <w:rFonts w:eastAsia="Times New Roman" w:cs="Times New Roman"/>
          <w:szCs w:val="24"/>
        </w:rPr>
        <w:t>,</w:t>
      </w:r>
      <w:r>
        <w:rPr>
          <w:rFonts w:eastAsia="Times New Roman" w:cs="Times New Roman"/>
          <w:szCs w:val="24"/>
        </w:rPr>
        <w:t xml:space="preserve"> βέβαιο, μένει πιστός στον στρεβλό κρατισμό και στο πελατειακό κράτος. </w:t>
      </w:r>
    </w:p>
    <w:p w14:paraId="6E819B7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 κ. Μητσοτάκης αποφεύγ</w:t>
      </w:r>
      <w:r>
        <w:rPr>
          <w:rFonts w:eastAsia="Times New Roman" w:cs="Times New Roman"/>
          <w:szCs w:val="24"/>
        </w:rPr>
        <w:t xml:space="preserve">ει και τη λέξη «κοινωνικό κράτος». Αντιμετωπίζει τις ανισότητες σαν να είναι φυσικό φαινόμενο και επαφίεται για όλα στην ασυδοσία της αγοράς. </w:t>
      </w:r>
    </w:p>
    <w:p w14:paraId="6E819B7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Βέβαια, να μην ξεχνιόμαστε, στηρίζει Βέμπερ στην Ευρώπη, δηλαδή την ουσία της βαθιάς συντήρησης που είναι υπεύθυν</w:t>
      </w:r>
      <w:r>
        <w:rPr>
          <w:rFonts w:eastAsia="Times New Roman" w:cs="Times New Roman"/>
          <w:szCs w:val="24"/>
        </w:rPr>
        <w:t xml:space="preserve">η για τη διαρκή λιτότητα που διαλύει αυτή τη στιγμή την Ευρώπη και ανοίγει τον δρόμο στην ακροδεξιά και στον εθνικισμό. </w:t>
      </w:r>
    </w:p>
    <w:p w14:paraId="6E819B8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όλη αυτή η συζήτηση είναι ιδιαιτέρως αποκαλυπτική. Προφανώς, κα</w:t>
      </w:r>
      <w:r>
        <w:rPr>
          <w:rFonts w:eastAsia="Times New Roman" w:cs="Times New Roman"/>
          <w:szCs w:val="24"/>
        </w:rPr>
        <w:t>μ</w:t>
      </w:r>
      <w:r>
        <w:rPr>
          <w:rFonts w:eastAsia="Times New Roman" w:cs="Times New Roman"/>
          <w:szCs w:val="24"/>
        </w:rPr>
        <w:t>μία εμπιστοσύνη στην Κυβέρνηση. Όμως, είνα</w:t>
      </w:r>
      <w:r>
        <w:rPr>
          <w:rFonts w:eastAsia="Times New Roman" w:cs="Times New Roman"/>
          <w:szCs w:val="24"/>
        </w:rPr>
        <w:t xml:space="preserve">ι φανερό ότι και η Νέα Δημοκρατία δεν αποτελεί λύση για το αύριο. Η πολιτική της οδηγεί ακριβώς στα ίδια αδιέξοδα. Το έχω πει πολλές φορές, θα το επαναλάβω και σήμερα, ο κ. Τσίπρας φεύγει, αλλά δεν χρειάζεται άλλο δεξιά το τιμόνι για τη χώρα. </w:t>
      </w:r>
    </w:p>
    <w:p w14:paraId="6E819B8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Εμείς έχουμε</w:t>
      </w:r>
      <w:r>
        <w:rPr>
          <w:rFonts w:eastAsia="Times New Roman" w:cs="Times New Roman"/>
          <w:szCs w:val="24"/>
        </w:rPr>
        <w:t xml:space="preserve"> χαράξει μια άλλη πορεία, με αυτόνομο ρόλο και αυτόνομη στρατηγική. Δεν μας ενδιαφέρει αυτό το </w:t>
      </w:r>
      <w:proofErr w:type="spellStart"/>
      <w:r>
        <w:rPr>
          <w:rFonts w:eastAsia="Times New Roman" w:cs="Times New Roman"/>
          <w:szCs w:val="24"/>
        </w:rPr>
        <w:t>πινγκ-πονγκ</w:t>
      </w:r>
      <w:proofErr w:type="spellEnd"/>
      <w:r>
        <w:rPr>
          <w:rFonts w:eastAsia="Times New Roman" w:cs="Times New Roman"/>
          <w:szCs w:val="24"/>
        </w:rPr>
        <w:t xml:space="preserve"> και έχει κουράσει και τους πολίτες. Η χώρα χρειάζεται αυτή τη στιγμή εθνική ομάδα στο </w:t>
      </w:r>
      <w:r>
        <w:rPr>
          <w:rFonts w:eastAsia="Times New Roman" w:cs="Times New Roman"/>
          <w:szCs w:val="24"/>
        </w:rPr>
        <w:t>«</w:t>
      </w:r>
      <w:r>
        <w:rPr>
          <w:rFonts w:eastAsia="Times New Roman" w:cs="Times New Roman"/>
          <w:szCs w:val="24"/>
        </w:rPr>
        <w:t>γήπεδο</w:t>
      </w:r>
      <w:r>
        <w:rPr>
          <w:rFonts w:eastAsia="Times New Roman" w:cs="Times New Roman"/>
          <w:szCs w:val="24"/>
        </w:rPr>
        <w:t>»</w:t>
      </w:r>
      <w:r>
        <w:rPr>
          <w:rFonts w:eastAsia="Times New Roman" w:cs="Times New Roman"/>
          <w:szCs w:val="24"/>
        </w:rPr>
        <w:t xml:space="preserve">. Ακόμα δεν το έχετε καταλάβει; </w:t>
      </w:r>
    </w:p>
    <w:p w14:paraId="6E819B8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Εμείς κρατάμε σταθερά </w:t>
      </w:r>
      <w:r>
        <w:rPr>
          <w:rFonts w:eastAsia="Times New Roman" w:cs="Times New Roman"/>
          <w:szCs w:val="24"/>
        </w:rPr>
        <w:t>το νήμα της εθνικής συνεννόησης και θα επιμείνουμε σε αυτό. Σε αυτό το πλαίσιο, και μετά τη θλιβερή εικόνα της Βουλής την Τετάρτη, προτείνω κάτι, πιστεύω, ουσιαστικό που θα δώσει και στους Έλληνες μια ελπίδα ότι δεν έχει έρθει το τέλος της πολιτικής σε αυτ</w:t>
      </w:r>
      <w:r>
        <w:rPr>
          <w:rFonts w:eastAsia="Times New Roman" w:cs="Times New Roman"/>
          <w:szCs w:val="24"/>
        </w:rPr>
        <w:t>όν τον τόπο.</w:t>
      </w:r>
    </w:p>
    <w:p w14:paraId="6E819B8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Προτείνω, λοιπόν, τη Δευτέρα να ψηφίσουμε όλοι μαζί, τουλάχιστον, την κατάργηση της μείωσης του αφορολόγητου, πρόγραμμα στήριξης για πέντε χρόνια των νέων ανθρώπων που ξεκινούν δική τους επαγγελματική δραστηριότητα με απαλλαγή από φόρους και ε</w:t>
      </w:r>
      <w:r>
        <w:rPr>
          <w:rFonts w:eastAsia="Times New Roman" w:cs="Times New Roman"/>
          <w:szCs w:val="24"/>
        </w:rPr>
        <w:t>ισφορές, φορολογικά κίνητρα για πρόσληψη νέων ανθρώπων στον ιδιωτικό τομέα, πρόγραμμα ενίσχυσης των νέων ζευγαριών για τρία χρόνια για κάθε νέο παιδί που γεννιέται, γιατί το δημογραφικό είναι ο μεγαλύτερος κίνδυνος αυτή τη στιγμή για την πατρίδα μας, κατώτ</w:t>
      </w:r>
      <w:r>
        <w:rPr>
          <w:rFonts w:eastAsia="Times New Roman" w:cs="Times New Roman"/>
          <w:szCs w:val="24"/>
        </w:rPr>
        <w:t>ερη σύνταξη στα 500 ευρώ για τον μεμονωμένο συνταξιούχο και 700 για το ζευγάρι, μείωση του κόστους παραγωγής για τους αγρότες και επιστροφή του φορολογικού συντελεστή στο 13%.</w:t>
      </w:r>
    </w:p>
    <w:p w14:paraId="6E819B84" w14:textId="77777777" w:rsidR="004B0DF5" w:rsidRDefault="00471FB5">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6E819B8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Πάμε όλοι μαζί αυ</w:t>
      </w:r>
      <w:r>
        <w:rPr>
          <w:rFonts w:eastAsia="Times New Roman" w:cs="Times New Roman"/>
          <w:szCs w:val="24"/>
        </w:rPr>
        <w:t xml:space="preserve">τή τη Δευτέρα να δώσουμε αυτό το μήνυμα και την επόμενη προκηρύξτε, επιτέλους, εθνικές εκλογές, γιατί, κύριοι της Κυβέρνησης, με τις δεσμεύσεις που έχετε αναλάβει, την εχθρική πολιτική σας για την </w:t>
      </w:r>
      <w:r>
        <w:rPr>
          <w:rFonts w:eastAsia="Times New Roman" w:cs="Times New Roman"/>
          <w:szCs w:val="24"/>
        </w:rPr>
        <w:lastRenderedPageBreak/>
        <w:t xml:space="preserve">ανάπτυξη, αλλά και την επιμονή σας στην </w:t>
      </w:r>
      <w:proofErr w:type="spellStart"/>
      <w:r>
        <w:rPr>
          <w:rFonts w:eastAsia="Times New Roman" w:cs="Times New Roman"/>
          <w:szCs w:val="24"/>
        </w:rPr>
        <w:t>υπερφορολόγηση</w:t>
      </w:r>
      <w:proofErr w:type="spellEnd"/>
      <w:r>
        <w:rPr>
          <w:rFonts w:eastAsia="Times New Roman" w:cs="Times New Roman"/>
          <w:szCs w:val="24"/>
        </w:rPr>
        <w:t xml:space="preserve"> των </w:t>
      </w:r>
      <w:r>
        <w:rPr>
          <w:rFonts w:eastAsia="Times New Roman" w:cs="Times New Roman"/>
          <w:szCs w:val="24"/>
        </w:rPr>
        <w:t>πολλών και όχι εκείνων που πράγματι διαθέτουν μεγάλο πλούτο, προκοπή δεν πρόκειται να δούμε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λλά και για έναν άλλο λόγο, γιατί πολύ φοβάμαι ότι ακόμα κι αν σήμερα πέσουν οι τόνοι</w:t>
      </w:r>
      <w:r>
        <w:rPr>
          <w:rFonts w:eastAsia="Times New Roman" w:cs="Times New Roman"/>
          <w:szCs w:val="24"/>
        </w:rPr>
        <w:t>,</w:t>
      </w:r>
      <w:r>
        <w:rPr>
          <w:rFonts w:eastAsia="Times New Roman" w:cs="Times New Roman"/>
          <w:szCs w:val="24"/>
        </w:rPr>
        <w:t xml:space="preserve"> τελικά στη συνέχεια της συζήτησης είναι θέμα χρόνου να υποτροπιάσουν και ο </w:t>
      </w:r>
      <w:r>
        <w:rPr>
          <w:rFonts w:eastAsia="Times New Roman" w:cs="Times New Roman"/>
          <w:szCs w:val="24"/>
        </w:rPr>
        <w:t>κ. Τσίπρας και ο κ. Μητσοτάκης, γιατί πολύ απλά όλο αυτό που ζήσαμε την Τετάρτη είναι συνειδητή τους επιλογή, είναι μέρος του σχεδίου τους, γιατί ο ένας νομίζει ότι έτσι θα κερδίσει την αυτοδυναμία και ο άλλος νομίζει πως θα κρατήσει κάποιες δυνάμεις για ν</w:t>
      </w:r>
      <w:r>
        <w:rPr>
          <w:rFonts w:eastAsia="Times New Roman" w:cs="Times New Roman"/>
          <w:szCs w:val="24"/>
        </w:rPr>
        <w:t>α διαχειριστεί την ήττα του. Αυτή είναι η δική τους προτεραιότητα, αλλά ο ελληνικός λαός έχει άλλο καημό. Η αγωνία όλων είναι πώς θα γυρίσει η χώρα σελίδα.</w:t>
      </w:r>
    </w:p>
    <w:p w14:paraId="6E819B8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Εμείς, λοιπόν, σε κάθε περίπτωση προτείνουμε στον ελληνικό λαό το ολοκληρωμένο Σχέδιο Ελλάδα, ως ένα</w:t>
      </w:r>
      <w:r>
        <w:rPr>
          <w:rFonts w:eastAsia="Times New Roman" w:cs="Times New Roman"/>
          <w:szCs w:val="24"/>
        </w:rPr>
        <w:t xml:space="preserve"> σχέδιο ελληνικής ιδιοκτησίας, πραγματικής εξόδου από την κρίση, πρόταση που μπορεί να είναι η βάση για αυτή </w:t>
      </w:r>
      <w:r>
        <w:rPr>
          <w:rFonts w:eastAsia="Times New Roman" w:cs="Times New Roman"/>
          <w:szCs w:val="24"/>
        </w:rPr>
        <w:lastRenderedPageBreak/>
        <w:t>την αλλαγή σελίδας. Εμείς με αυτή την πρόταση θα πάρουμε ψήφο εμπιστοσύνης από τον ελληνικό λαό και θα γίνει η πρώτη Ανάσταση στις 26 Μαΐου.</w:t>
      </w:r>
    </w:p>
    <w:p w14:paraId="6E819B8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Σας ευ</w:t>
      </w:r>
      <w:r>
        <w:rPr>
          <w:rFonts w:eastAsia="Times New Roman" w:cs="Times New Roman"/>
          <w:szCs w:val="24"/>
        </w:rPr>
        <w:t>χαριστώ.</w:t>
      </w:r>
    </w:p>
    <w:p w14:paraId="6E819B88" w14:textId="77777777" w:rsidR="004B0DF5" w:rsidRDefault="00471FB5">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6E819B8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Πρόεδρος της Δημοκρατικής Συμπαράταξης κ. Φωτεινή </w:t>
      </w:r>
      <w:r>
        <w:rPr>
          <w:rFonts w:eastAsia="Times New Roman" w:cs="Times New Roman"/>
          <w:szCs w:val="24"/>
        </w:rPr>
        <w:t>(Φώφη)</w:t>
      </w:r>
      <w:r>
        <w:rPr>
          <w:rFonts w:eastAsia="Times New Roman" w:cs="Times New Roman"/>
          <w:szCs w:val="24"/>
        </w:rPr>
        <w:t xml:space="preserve"> Γεννηματά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w:t>
      </w:r>
      <w:r w:rsidRPr="000D63A8">
        <w:rPr>
          <w:rFonts w:eastAsia="Times New Roman" w:cs="Times New Roman"/>
          <w:szCs w:val="24"/>
        </w:rPr>
        <w:t>ματείας της Διεύθυνσης Στενογραφίας και Πρακτικών της Βουλής)</w:t>
      </w:r>
    </w:p>
    <w:p w14:paraId="6E819B8A" w14:textId="77777777" w:rsidR="004B0DF5" w:rsidRDefault="00471FB5">
      <w:pPr>
        <w:spacing w:line="600" w:lineRule="auto"/>
        <w:ind w:firstLine="720"/>
        <w:jc w:val="both"/>
        <w:rPr>
          <w:rFonts w:eastAsia="Times New Roman"/>
          <w:szCs w:val="24"/>
        </w:rPr>
      </w:pPr>
      <w:r w:rsidRPr="00576F1E">
        <w:rPr>
          <w:rFonts w:eastAsia="Times New Roman"/>
          <w:b/>
          <w:szCs w:val="24"/>
        </w:rPr>
        <w:t xml:space="preserve">ΠΡΟΕΔΡΟΣ (Νικόλαος </w:t>
      </w:r>
      <w:proofErr w:type="spellStart"/>
      <w:r w:rsidRPr="00576F1E">
        <w:rPr>
          <w:rFonts w:eastAsia="Times New Roman"/>
          <w:b/>
          <w:szCs w:val="24"/>
        </w:rPr>
        <w:t>Βούτσης</w:t>
      </w:r>
      <w:proofErr w:type="spellEnd"/>
      <w:r w:rsidRPr="00576F1E">
        <w:rPr>
          <w:rFonts w:eastAsia="Times New Roman"/>
          <w:b/>
          <w:szCs w:val="24"/>
        </w:rPr>
        <w:t>):</w:t>
      </w:r>
      <w:r>
        <w:rPr>
          <w:rFonts w:eastAsia="Times New Roman"/>
          <w:szCs w:val="24"/>
        </w:rPr>
        <w:t xml:space="preserve"> </w:t>
      </w:r>
      <w:r w:rsidRPr="00576F1E">
        <w:rPr>
          <w:rFonts w:eastAsia="Times New Roman"/>
          <w:szCs w:val="24"/>
        </w:rPr>
        <w:t>Ευχαρισ</w:t>
      </w:r>
      <w:r>
        <w:rPr>
          <w:rFonts w:eastAsia="Times New Roman"/>
          <w:szCs w:val="24"/>
        </w:rPr>
        <w:t>τούμε την κ. Γεννηματά.</w:t>
      </w:r>
    </w:p>
    <w:p w14:paraId="6E819B8B" w14:textId="77777777" w:rsidR="004B0DF5" w:rsidRDefault="00471FB5">
      <w:pPr>
        <w:spacing w:line="600" w:lineRule="auto"/>
        <w:ind w:firstLine="720"/>
        <w:jc w:val="both"/>
        <w:rPr>
          <w:rFonts w:eastAsia="Times New Roman"/>
          <w:szCs w:val="24"/>
        </w:rPr>
      </w:pPr>
      <w:r>
        <w:rPr>
          <w:rFonts w:eastAsia="Times New Roman"/>
          <w:bCs/>
        </w:rPr>
        <w:t>Τ</w:t>
      </w:r>
      <w:r>
        <w:rPr>
          <w:rFonts w:eastAsia="Times New Roman"/>
          <w:szCs w:val="24"/>
        </w:rPr>
        <w:t xml:space="preserve">ον λόγο έχει ο Υπουργός Οικονομικός κ. Ευκλείδης </w:t>
      </w:r>
      <w:proofErr w:type="spellStart"/>
      <w:r>
        <w:rPr>
          <w:rFonts w:eastAsia="Times New Roman"/>
          <w:szCs w:val="24"/>
        </w:rPr>
        <w:t>Τσακαλώτος</w:t>
      </w:r>
      <w:proofErr w:type="spellEnd"/>
      <w:r>
        <w:rPr>
          <w:rFonts w:eastAsia="Times New Roman"/>
          <w:szCs w:val="24"/>
        </w:rPr>
        <w:t xml:space="preserve"> για δεκαπέντε λεπτά.</w:t>
      </w:r>
    </w:p>
    <w:p w14:paraId="6E819B8C" w14:textId="77777777" w:rsidR="004B0DF5" w:rsidRDefault="00471FB5">
      <w:pPr>
        <w:spacing w:line="600" w:lineRule="auto"/>
        <w:ind w:firstLine="720"/>
        <w:jc w:val="both"/>
        <w:rPr>
          <w:rFonts w:eastAsia="Times New Roman"/>
          <w:color w:val="222222"/>
          <w:szCs w:val="24"/>
          <w:shd w:val="clear" w:color="auto" w:fill="FFFFFF"/>
        </w:rPr>
      </w:pPr>
      <w:r w:rsidRPr="00576F1E">
        <w:rPr>
          <w:rFonts w:eastAsia="Times New Roman"/>
          <w:b/>
          <w:szCs w:val="24"/>
        </w:rPr>
        <w:lastRenderedPageBreak/>
        <w:t>ΕΥΚΛΕΙΔΗΣ ΤΣΑΚΑΛΩΤΟΣ (Υπουργός Οικονομικών):</w:t>
      </w:r>
      <w:r>
        <w:rPr>
          <w:rFonts w:eastAsia="Times New Roman"/>
          <w:szCs w:val="24"/>
        </w:rPr>
        <w:t xml:space="preserve"> </w:t>
      </w:r>
      <w:r w:rsidRPr="00EB4A20">
        <w:rPr>
          <w:rFonts w:eastAsia="Times New Roman"/>
          <w:bCs/>
        </w:rPr>
        <w:t xml:space="preserve">Κυρίες </w:t>
      </w:r>
      <w:r w:rsidRPr="00EB4A20">
        <w:rPr>
          <w:rFonts w:eastAsia="Times New Roman"/>
          <w:bCs/>
        </w:rPr>
        <w:t>και κύριοι συνάδελφοι,</w:t>
      </w:r>
      <w:r>
        <w:rPr>
          <w:rFonts w:eastAsia="Times New Roman"/>
          <w:szCs w:val="24"/>
        </w:rPr>
        <w:t xml:space="preserve"> καθώς φθάνουμε στο 2021, όλοι και όλες μας θα έχουμε τους αγαπημένους μας φιλέλληνες. Άλλος θα προτείνει τον </w:t>
      </w:r>
      <w:r>
        <w:rPr>
          <w:rFonts w:eastAsia="Times New Roman"/>
          <w:szCs w:val="24"/>
        </w:rPr>
        <w:t xml:space="preserve">Ιωάννη-Γαβριήλ </w:t>
      </w:r>
      <w:proofErr w:type="spellStart"/>
      <w:r>
        <w:rPr>
          <w:rFonts w:eastAsia="Times New Roman"/>
          <w:szCs w:val="24"/>
        </w:rPr>
        <w:t>Εϋνάρδο</w:t>
      </w:r>
      <w:proofErr w:type="spellEnd"/>
      <w:r>
        <w:rPr>
          <w:rFonts w:eastAsia="Times New Roman"/>
          <w:szCs w:val="24"/>
        </w:rPr>
        <w:t>,</w:t>
      </w:r>
      <w:r>
        <w:rPr>
          <w:rFonts w:eastAsia="Times New Roman"/>
          <w:szCs w:val="24"/>
        </w:rPr>
        <w:t xml:space="preserve"> φίλο του Καποδίστρια, άλλος ή άλλη τον </w:t>
      </w:r>
      <w:r>
        <w:rPr>
          <w:rFonts w:eastAsia="Times New Roman"/>
          <w:szCs w:val="24"/>
        </w:rPr>
        <w:t>λ</w:t>
      </w:r>
      <w:r>
        <w:rPr>
          <w:rFonts w:eastAsia="Times New Roman"/>
          <w:szCs w:val="24"/>
        </w:rPr>
        <w:t xml:space="preserve">όρδο Βύρωνα, άλλος πιο πίσω τον </w:t>
      </w:r>
      <w:proofErr w:type="spellStart"/>
      <w:r>
        <w:rPr>
          <w:rFonts w:eastAsia="Times New Roman"/>
          <w:szCs w:val="24"/>
        </w:rPr>
        <w:t>Ουαλό</w:t>
      </w:r>
      <w:proofErr w:type="spellEnd"/>
      <w:r>
        <w:rPr>
          <w:rFonts w:eastAsia="Times New Roman"/>
          <w:szCs w:val="24"/>
        </w:rPr>
        <w:t xml:space="preserve"> </w:t>
      </w:r>
      <w:r>
        <w:rPr>
          <w:rFonts w:eastAsia="Times New Roman"/>
          <w:color w:val="222222"/>
          <w:szCs w:val="24"/>
          <w:shd w:val="clear" w:color="auto" w:fill="FFFFFF"/>
        </w:rPr>
        <w:t>Λόιντ Τζορτζ και άλλοι</w:t>
      </w:r>
      <w:r>
        <w:rPr>
          <w:rFonts w:eastAsia="Times New Roman"/>
          <w:color w:val="222222"/>
          <w:szCs w:val="24"/>
          <w:shd w:val="clear" w:color="auto" w:fill="FFFFFF"/>
        </w:rPr>
        <w:t xml:space="preserve"> που έχουν πιο πολιτιστική ροπή τον Ζιλ Ντασέν ή τον Γκύντερ Γκρας που το 2010 υποστήριξε την Ελλάδα.</w:t>
      </w:r>
    </w:p>
    <w:p w14:paraId="6E819B8D"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Καταλαβαίνω, όμως, ότι από τη </w:t>
      </w:r>
      <w:r w:rsidRPr="00EB4A20">
        <w:rPr>
          <w:rFonts w:eastAsia="Times New Roman"/>
          <w:color w:val="222222"/>
          <w:szCs w:val="24"/>
          <w:shd w:val="clear" w:color="auto" w:fill="FFFFFF"/>
        </w:rPr>
        <w:t>Νέα Δημοκρατία</w:t>
      </w:r>
      <w:r>
        <w:rPr>
          <w:rFonts w:eastAsia="Times New Roman"/>
          <w:color w:val="222222"/>
          <w:szCs w:val="24"/>
          <w:shd w:val="clear" w:color="auto" w:fill="FFFFFF"/>
        </w:rPr>
        <w:t xml:space="preserve"> στο πάνθεο των φιλελλήνων θέλουν να βάλουν ένα νέο όνομα, τον Μάνφρεντ Βέμπερ για να τον τιμούμε.</w:t>
      </w:r>
    </w:p>
    <w:p w14:paraId="6E819B8E"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Πριν καλά-</w:t>
      </w:r>
      <w:r>
        <w:rPr>
          <w:rFonts w:eastAsia="Times New Roman"/>
          <w:color w:val="222222"/>
          <w:szCs w:val="24"/>
          <w:shd w:val="clear" w:color="auto" w:fill="FFFFFF"/>
        </w:rPr>
        <w:t xml:space="preserve">καλά τελειώσουμε τη συνέντευξη Τύπου την Τρίτη, ο Μάνφρεντ Βέμπερ είπε ότι το πρόγραμμα που ανακοινώσαμε ήταν ανεύθυνο. Ο κ. Μητσοτάκης ήθελε να πει κάτι παραπάνω και είπε: «Οι σαχλαμάρες του κ. </w:t>
      </w:r>
      <w:proofErr w:type="spellStart"/>
      <w:r>
        <w:rPr>
          <w:rFonts w:eastAsia="Times New Roman"/>
          <w:color w:val="222222"/>
          <w:szCs w:val="24"/>
          <w:shd w:val="clear" w:color="auto" w:fill="FFFFFF"/>
        </w:rPr>
        <w:t>Τσακαλώτου</w:t>
      </w:r>
      <w:proofErr w:type="spellEnd"/>
      <w:r>
        <w:rPr>
          <w:rFonts w:eastAsia="Times New Roman"/>
          <w:color w:val="222222"/>
          <w:szCs w:val="24"/>
          <w:shd w:val="clear" w:color="auto" w:fill="FFFFFF"/>
        </w:rPr>
        <w:t xml:space="preserve">». </w:t>
      </w:r>
    </w:p>
    <w:p w14:paraId="6E819B8F"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ειδική αγωγή και οι νέοι δάσκαλοι και καθηγητ</w:t>
      </w:r>
      <w:r>
        <w:rPr>
          <w:rFonts w:eastAsia="Times New Roman"/>
          <w:color w:val="222222"/>
          <w:szCs w:val="24"/>
          <w:shd w:val="clear" w:color="auto" w:fill="FFFFFF"/>
        </w:rPr>
        <w:t xml:space="preserve">ές που βάζουμε τώρα να δουλεύουν ως μόνιμοι είναι σαχλαμάρες, κύριε Μητσοτάκη; Αυτό θα πείτε στα παιδιά που έχουν ειδικές ανάγκες και στους καθηγητές που μέχρι τώρα δεν ήταν μόνιμοι και δούλευαν δύο μήνες, μετά δεν δούλευαν και μετά ξαναδούλευαν; </w:t>
      </w:r>
    </w:p>
    <w:p w14:paraId="6E819B90"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w:t>
      </w:r>
      <w:r>
        <w:rPr>
          <w:rFonts w:eastAsia="Times New Roman"/>
          <w:color w:val="222222"/>
          <w:szCs w:val="24"/>
          <w:shd w:val="clear" w:color="auto" w:fill="FFFFFF"/>
        </w:rPr>
        <w:t>ν</w:t>
      </w:r>
      <w:r>
        <w:rPr>
          <w:rFonts w:eastAsia="Times New Roman"/>
          <w:color w:val="222222"/>
          <w:szCs w:val="24"/>
          <w:shd w:val="clear" w:color="auto" w:fill="FFFFFF"/>
        </w:rPr>
        <w:t xml:space="preserve"> </w:t>
      </w:r>
      <w:r>
        <w:rPr>
          <w:rFonts w:eastAsia="Times New Roman"/>
          <w:color w:val="222222"/>
          <w:szCs w:val="24"/>
          <w:shd w:val="clear" w:color="auto" w:fill="FFFFFF"/>
        </w:rPr>
        <w:t>ΦΠΑ στην ενέργεια, που όλη η Ευρώπη μιλά για τη φτώχεια της ενέργειας, θα πείτε ότι είναι σαχλαμάρες; Για τους νέους εργαζόμενους που θα πληρώσει το κράτος πια τις εισφορές και για τους εργοδότες και για τους εργαζόμενους, ένα μέτρο που είναι και αναπτυξια</w:t>
      </w:r>
      <w:r>
        <w:rPr>
          <w:rFonts w:eastAsia="Times New Roman"/>
          <w:color w:val="222222"/>
          <w:szCs w:val="24"/>
          <w:shd w:val="clear" w:color="auto" w:fill="FFFFFF"/>
        </w:rPr>
        <w:t xml:space="preserve">κό και κοινωνικό </w:t>
      </w:r>
      <w:r w:rsidRPr="00042723">
        <w:rPr>
          <w:rFonts w:eastAsia="Times New Roman"/>
          <w:color w:val="222222"/>
          <w:szCs w:val="24"/>
          <w:shd w:val="clear" w:color="auto" w:fill="FFFFFF"/>
        </w:rPr>
        <w:t>γιατί</w:t>
      </w:r>
      <w:r>
        <w:rPr>
          <w:rFonts w:eastAsia="Times New Roman"/>
          <w:color w:val="222222"/>
          <w:szCs w:val="24"/>
          <w:shd w:val="clear" w:color="auto" w:fill="FFFFFF"/>
        </w:rPr>
        <w:t xml:space="preserve"> θα επιδοτήσει μόνιμες θέσεις εργασίας, </w:t>
      </w:r>
      <w:r w:rsidRPr="00042723">
        <w:rPr>
          <w:rFonts w:eastAsia="Times New Roman"/>
          <w:color w:val="222222"/>
          <w:szCs w:val="24"/>
          <w:shd w:val="clear" w:color="auto" w:fill="FFFFFF"/>
        </w:rPr>
        <w:t>είναι</w:t>
      </w:r>
      <w:r>
        <w:rPr>
          <w:rFonts w:eastAsia="Times New Roman"/>
          <w:color w:val="222222"/>
          <w:szCs w:val="24"/>
          <w:shd w:val="clear" w:color="auto" w:fill="FFFFFF"/>
        </w:rPr>
        <w:t xml:space="preserve"> σαχλαμάρες;</w:t>
      </w:r>
    </w:p>
    <w:p w14:paraId="6E819B91"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το πιο ενδιαφέρον στην ανάρτηση του κ. Βέμπερ ήταν το δεύτερο κομμάτι. Το είπε και ο κ. Θεοδωράκης. Είπε ότι επειδή </w:t>
      </w:r>
      <w:r w:rsidRPr="00042723">
        <w:rPr>
          <w:rFonts w:eastAsia="Times New Roman"/>
          <w:color w:val="222222"/>
          <w:szCs w:val="24"/>
          <w:shd w:val="clear" w:color="auto" w:fill="FFFFFF"/>
        </w:rPr>
        <w:t>υπάρχ</w:t>
      </w:r>
      <w:r>
        <w:rPr>
          <w:rFonts w:eastAsia="Times New Roman"/>
          <w:color w:val="222222"/>
          <w:szCs w:val="24"/>
          <w:shd w:val="clear" w:color="auto" w:fill="FFFFFF"/>
        </w:rPr>
        <w:t xml:space="preserve">ουν ανόητοι -και δεν </w:t>
      </w:r>
      <w:r w:rsidRPr="00042723">
        <w:rPr>
          <w:rFonts w:eastAsia="Times New Roman"/>
          <w:color w:val="222222"/>
          <w:szCs w:val="24"/>
          <w:shd w:val="clear" w:color="auto" w:fill="FFFFFF"/>
        </w:rPr>
        <w:t>υπάρχ</w:t>
      </w:r>
      <w:r>
        <w:rPr>
          <w:rFonts w:eastAsia="Times New Roman"/>
          <w:color w:val="222222"/>
          <w:szCs w:val="24"/>
          <w:shd w:val="clear" w:color="auto" w:fill="FFFFFF"/>
        </w:rPr>
        <w:t>ουν ανόητοι μόνο στην Ελ</w:t>
      </w:r>
      <w:r>
        <w:rPr>
          <w:rFonts w:eastAsia="Times New Roman"/>
          <w:color w:val="222222"/>
          <w:szCs w:val="24"/>
          <w:shd w:val="clear" w:color="auto" w:fill="FFFFFF"/>
        </w:rPr>
        <w:t xml:space="preserve">λάδα για τον Μάνφρεντ Βέμπερ, αλλά και στην Ισπανία, την Ιταλία και τη Γαλλία- δεν </w:t>
      </w:r>
      <w:r w:rsidRPr="00042723">
        <w:rPr>
          <w:rFonts w:eastAsia="Times New Roman"/>
          <w:color w:val="222222"/>
          <w:szCs w:val="24"/>
          <w:shd w:val="clear" w:color="auto" w:fill="FFFFFF"/>
        </w:rPr>
        <w:t>πρέπει</w:t>
      </w:r>
      <w:r>
        <w:rPr>
          <w:rFonts w:eastAsia="Times New Roman"/>
          <w:color w:val="222222"/>
          <w:szCs w:val="24"/>
          <w:shd w:val="clear" w:color="auto" w:fill="FFFFFF"/>
        </w:rPr>
        <w:t xml:space="preserve"> να έχουμε ένα </w:t>
      </w:r>
      <w:r w:rsidRPr="00042723">
        <w:rPr>
          <w:rFonts w:eastAsia="Times New Roman"/>
          <w:color w:val="222222"/>
          <w:szCs w:val="24"/>
          <w:shd w:val="clear" w:color="auto" w:fill="FFFFFF"/>
        </w:rPr>
        <w:t>ευρωπαϊκ</w:t>
      </w:r>
      <w:r>
        <w:rPr>
          <w:rFonts w:eastAsia="Times New Roman"/>
          <w:color w:val="222222"/>
          <w:szCs w:val="24"/>
          <w:shd w:val="clear" w:color="auto" w:fill="FFFFFF"/>
        </w:rPr>
        <w:t xml:space="preserve">ό σταθεροποιητικό σύστημα που να </w:t>
      </w:r>
      <w:r>
        <w:rPr>
          <w:rFonts w:eastAsia="Times New Roman"/>
          <w:color w:val="222222"/>
          <w:szCs w:val="24"/>
          <w:shd w:val="clear" w:color="auto" w:fill="FFFFFF"/>
        </w:rPr>
        <w:lastRenderedPageBreak/>
        <w:t xml:space="preserve">αντιμετωπίζει τις περιφερειακές ανισότητες. Η Αριστερά, ίσως οι δημοκράτες, οι </w:t>
      </w:r>
      <w:r>
        <w:rPr>
          <w:rFonts w:eastAsia="Times New Roman"/>
          <w:color w:val="222222"/>
          <w:szCs w:val="24"/>
          <w:shd w:val="clear" w:color="auto" w:fill="FFFFFF"/>
        </w:rPr>
        <w:t>Π</w:t>
      </w:r>
      <w:r>
        <w:rPr>
          <w:rFonts w:eastAsia="Times New Roman"/>
          <w:color w:val="222222"/>
          <w:szCs w:val="24"/>
          <w:shd w:val="clear" w:color="auto" w:fill="FFFFFF"/>
        </w:rPr>
        <w:t xml:space="preserve">ράσινοι το υποστηρίζουν. Εσείς </w:t>
      </w:r>
      <w:r>
        <w:rPr>
          <w:rFonts w:eastAsia="Times New Roman"/>
          <w:color w:val="222222"/>
          <w:szCs w:val="24"/>
          <w:shd w:val="clear" w:color="auto" w:fill="FFFFFF"/>
        </w:rPr>
        <w:t>τι λέτε;</w:t>
      </w:r>
    </w:p>
    <w:p w14:paraId="6E819B92"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Πώς φαντάζεστε ότι στα επόμενα δέκα χρόνια θα </w:t>
      </w:r>
      <w:r w:rsidRPr="00042723">
        <w:rPr>
          <w:rFonts w:eastAsia="Times New Roman"/>
          <w:color w:val="222222"/>
          <w:szCs w:val="24"/>
          <w:shd w:val="clear" w:color="auto" w:fill="FFFFFF"/>
        </w:rPr>
        <w:t>υπάρχει</w:t>
      </w:r>
      <w:r>
        <w:rPr>
          <w:rFonts w:eastAsia="Times New Roman"/>
          <w:color w:val="222222"/>
          <w:szCs w:val="24"/>
          <w:shd w:val="clear" w:color="auto" w:fill="FFFFFF"/>
        </w:rPr>
        <w:t xml:space="preserve"> σύγκλιση του </w:t>
      </w:r>
      <w:r>
        <w:rPr>
          <w:rFonts w:eastAsia="Times New Roman"/>
          <w:color w:val="222222"/>
          <w:szCs w:val="24"/>
          <w:shd w:val="clear" w:color="auto" w:fill="FFFFFF"/>
        </w:rPr>
        <w:t>Ν</w:t>
      </w:r>
      <w:r>
        <w:rPr>
          <w:rFonts w:eastAsia="Times New Roman"/>
          <w:color w:val="222222"/>
          <w:szCs w:val="24"/>
          <w:shd w:val="clear" w:color="auto" w:fill="FFFFFF"/>
        </w:rPr>
        <w:t xml:space="preserve">ότου με τον </w:t>
      </w:r>
      <w:r>
        <w:rPr>
          <w:rFonts w:eastAsia="Times New Roman"/>
          <w:color w:val="222222"/>
          <w:szCs w:val="24"/>
          <w:shd w:val="clear" w:color="auto" w:fill="FFFFFF"/>
        </w:rPr>
        <w:t>Β</w:t>
      </w:r>
      <w:r>
        <w:rPr>
          <w:rFonts w:eastAsia="Times New Roman"/>
          <w:color w:val="222222"/>
          <w:szCs w:val="24"/>
          <w:shd w:val="clear" w:color="auto" w:fill="FFFFFF"/>
        </w:rPr>
        <w:t xml:space="preserve">ορρά και </w:t>
      </w:r>
      <w:r w:rsidRPr="00042723">
        <w:rPr>
          <w:rFonts w:eastAsia="Times New Roman"/>
          <w:color w:val="222222"/>
          <w:szCs w:val="24"/>
          <w:shd w:val="clear" w:color="auto" w:fill="FFFFFF"/>
        </w:rPr>
        <w:t>γιατί</w:t>
      </w:r>
      <w:r>
        <w:rPr>
          <w:rFonts w:eastAsia="Times New Roman"/>
          <w:color w:val="222222"/>
          <w:szCs w:val="24"/>
          <w:shd w:val="clear" w:color="auto" w:fill="FFFFFF"/>
        </w:rPr>
        <w:t xml:space="preserve"> δεν το υποστηρίζετε; </w:t>
      </w:r>
      <w:r w:rsidRPr="00042723">
        <w:rPr>
          <w:rFonts w:eastAsia="Times New Roman"/>
          <w:color w:val="222222"/>
          <w:szCs w:val="24"/>
          <w:shd w:val="clear" w:color="auto" w:fill="FFFFFF"/>
        </w:rPr>
        <w:t>Γιατί</w:t>
      </w:r>
      <w:r>
        <w:rPr>
          <w:rFonts w:eastAsia="Times New Roman"/>
          <w:color w:val="222222"/>
          <w:szCs w:val="24"/>
          <w:shd w:val="clear" w:color="auto" w:fill="FFFFFF"/>
        </w:rPr>
        <w:t xml:space="preserve"> το ευρωπαϊκό λαϊκό κόμμα υποστηρίζει τη λιτότητα, την υποστηρίζει με συνέπεια τα τελευταία δέκα χρόνια, ακόμη και μετά από τ</w:t>
      </w:r>
      <w:r>
        <w:rPr>
          <w:rFonts w:eastAsia="Times New Roman"/>
          <w:color w:val="222222"/>
          <w:szCs w:val="24"/>
          <w:shd w:val="clear" w:color="auto" w:fill="FFFFFF"/>
        </w:rPr>
        <w:t xml:space="preserve">ην κρίση. </w:t>
      </w:r>
    </w:p>
    <w:p w14:paraId="6E819B93"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ακριβώς θα πείτε στον ελληνικό λαό στις ευρωεκλογές; «Υποστηρίξτε μας για να υποστηρίξουμε τη λιτότητα στην Ευρώπη»; «Υποστηρίξτε μας για να υποστηρίξουμε το ευρωπαϊκό λαϊκό κόμμα, παρ</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όλο που διαφωνούμε με τη λιτότητα και τη θέση του </w:t>
      </w:r>
      <w:r w:rsidRPr="00042723">
        <w:rPr>
          <w:rFonts w:eastAsia="Times New Roman"/>
          <w:color w:val="222222"/>
          <w:szCs w:val="24"/>
          <w:shd w:val="clear" w:color="auto" w:fill="FFFFFF"/>
        </w:rPr>
        <w:t>ευρωπα</w:t>
      </w:r>
      <w:r w:rsidRPr="00042723">
        <w:rPr>
          <w:rFonts w:eastAsia="Times New Roman"/>
          <w:color w:val="222222"/>
          <w:szCs w:val="24"/>
          <w:shd w:val="clear" w:color="auto" w:fill="FFFFFF"/>
        </w:rPr>
        <w:t>ϊκ</w:t>
      </w:r>
      <w:r>
        <w:rPr>
          <w:rFonts w:eastAsia="Times New Roman"/>
          <w:color w:val="222222"/>
          <w:szCs w:val="24"/>
          <w:shd w:val="clear" w:color="auto" w:fill="FFFFFF"/>
        </w:rPr>
        <w:t xml:space="preserve">ού λαϊκού κόμματος»; </w:t>
      </w:r>
      <w:r w:rsidRPr="00042723">
        <w:rPr>
          <w:rFonts w:eastAsia="Times New Roman"/>
          <w:color w:val="222222"/>
          <w:szCs w:val="24"/>
          <w:shd w:val="clear" w:color="auto" w:fill="FFFFFF"/>
        </w:rPr>
        <w:t>Πρέπει</w:t>
      </w:r>
      <w:r>
        <w:rPr>
          <w:rFonts w:eastAsia="Times New Roman"/>
          <w:color w:val="222222"/>
          <w:szCs w:val="24"/>
          <w:shd w:val="clear" w:color="auto" w:fill="FFFFFF"/>
        </w:rPr>
        <w:t xml:space="preserve"> να έχουμε τη θέση σας για το τι λέτε για την Ευρώπη ή πώς φαντάζεστε εσείς ότι θα μειωθούν οι ανισότητες.</w:t>
      </w:r>
    </w:p>
    <w:p w14:paraId="6E819B94"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μιας και μιλάμε για τη λιτότητα, ας μιλήσουμε ξανά και για τα μεσαία στρώματα. Σας έχω πει τα νούμερα, πόσο μειώθηκε</w:t>
      </w:r>
      <w:r>
        <w:rPr>
          <w:rFonts w:eastAsia="Times New Roman"/>
          <w:color w:val="222222"/>
          <w:szCs w:val="24"/>
          <w:shd w:val="clear" w:color="auto" w:fill="FFFFFF"/>
        </w:rPr>
        <w:t xml:space="preserve"> το εισόδημα των μεσαίων τάξεων τα έτη 2012</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2014. Εξαρτάται τι θεωρούμε μεσαία τάξη -πιο πλούσιοι 25% και ακόμη πιο πλούσιοι 50%- αλλά κυμαίνεται, όπως και να το κάνετε, ανάμεσα στα 3.500 με 6.000 ευρώ τον χρόνο. Εμείς τα αυξήσαμε ελάχιστα, αλλά δεν τους</w:t>
      </w:r>
      <w:r>
        <w:rPr>
          <w:rFonts w:eastAsia="Times New Roman"/>
          <w:color w:val="222222"/>
          <w:szCs w:val="24"/>
          <w:shd w:val="clear" w:color="auto" w:fill="FFFFFF"/>
        </w:rPr>
        <w:t xml:space="preserve"> καταστρέψαμε εμείς. Η ισότητα και η μεσαία τάξη, όμως, </w:t>
      </w:r>
      <w:r w:rsidRPr="00E51945">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E51945">
        <w:rPr>
          <w:rFonts w:eastAsia="Times New Roman"/>
          <w:color w:val="222222"/>
          <w:szCs w:val="24"/>
          <w:shd w:val="clear" w:color="auto" w:fill="FFFFFF"/>
        </w:rPr>
        <w:t>ευρωπαϊκ</w:t>
      </w:r>
      <w:r>
        <w:rPr>
          <w:rFonts w:eastAsia="Times New Roman"/>
          <w:color w:val="222222"/>
          <w:szCs w:val="24"/>
          <w:shd w:val="clear" w:color="auto" w:fill="FFFFFF"/>
        </w:rPr>
        <w:t xml:space="preserve">ό θέμα. </w:t>
      </w:r>
    </w:p>
    <w:p w14:paraId="6E819B95"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w:t>
      </w:r>
      <w:r w:rsidRPr="00E51945">
        <w:rPr>
          <w:rFonts w:eastAsia="Times New Roman"/>
          <w:color w:val="222222"/>
          <w:szCs w:val="24"/>
          <w:shd w:val="clear" w:color="auto" w:fill="FFFFFF"/>
        </w:rPr>
        <w:t>ιατί</w:t>
      </w:r>
      <w:r>
        <w:rPr>
          <w:rFonts w:eastAsia="Times New Roman"/>
          <w:color w:val="222222"/>
          <w:szCs w:val="24"/>
          <w:shd w:val="clear" w:color="auto" w:fill="FFFFFF"/>
        </w:rPr>
        <w:t xml:space="preserve"> νομίζετε ότι το κόμμα του κ. Βέμπερ, το </w:t>
      </w:r>
      <w:r>
        <w:rPr>
          <w:rFonts w:eastAsia="Times New Roman"/>
          <w:color w:val="222222"/>
          <w:szCs w:val="24"/>
          <w:shd w:val="clear" w:color="auto" w:fill="FFFFFF"/>
          <w:lang w:val="en-US"/>
        </w:rPr>
        <w:t>CSU</w:t>
      </w:r>
      <w:r>
        <w:rPr>
          <w:rFonts w:eastAsia="Times New Roman"/>
          <w:color w:val="222222"/>
          <w:szCs w:val="24"/>
          <w:shd w:val="clear" w:color="auto" w:fill="FFFFFF"/>
        </w:rPr>
        <w:t xml:space="preserve">, στις εκλογές του Οκτώβρη του 2018 έχασε 10,5% και το </w:t>
      </w:r>
      <w:proofErr w:type="spellStart"/>
      <w:r>
        <w:rPr>
          <w:rFonts w:eastAsia="Times New Roman"/>
          <w:color w:val="222222"/>
          <w:szCs w:val="24"/>
          <w:shd w:val="clear" w:color="auto" w:fill="FFFFFF"/>
          <w:lang w:val="en-US"/>
        </w:rPr>
        <w:t>A</w:t>
      </w:r>
      <w:r>
        <w:rPr>
          <w:rFonts w:eastAsia="Times New Roman"/>
          <w:color w:val="222222"/>
          <w:szCs w:val="24"/>
          <w:shd w:val="clear" w:color="auto" w:fill="FFFFFF"/>
          <w:lang w:val="en-US"/>
        </w:rPr>
        <w:t>f</w:t>
      </w:r>
      <w:r>
        <w:rPr>
          <w:rFonts w:eastAsia="Times New Roman"/>
          <w:color w:val="222222"/>
          <w:szCs w:val="24"/>
          <w:shd w:val="clear" w:color="auto" w:fill="FFFFFF"/>
          <w:lang w:val="en-US"/>
        </w:rPr>
        <w:t>D</w:t>
      </w:r>
      <w:proofErr w:type="spellEnd"/>
      <w:r>
        <w:rPr>
          <w:rFonts w:eastAsia="Times New Roman"/>
          <w:color w:val="222222"/>
          <w:szCs w:val="24"/>
          <w:shd w:val="clear" w:color="auto" w:fill="FFFFFF"/>
        </w:rPr>
        <w:t>, η ακροδεξιά, κέρδισε 10,2%; Ποια η ανάλυσή σας που</w:t>
      </w:r>
      <w:r w:rsidRPr="00E51945">
        <w:rPr>
          <w:rFonts w:eastAsia="Times New Roman"/>
          <w:color w:val="222222"/>
          <w:szCs w:val="24"/>
          <w:shd w:val="clear" w:color="auto" w:fill="FFFFFF"/>
        </w:rPr>
        <w:t xml:space="preserve"> στη</w:t>
      </w:r>
      <w:r>
        <w:rPr>
          <w:rFonts w:eastAsia="Times New Roman"/>
          <w:color w:val="222222"/>
          <w:szCs w:val="24"/>
          <w:shd w:val="clear" w:color="auto" w:fill="FFFFFF"/>
        </w:rPr>
        <w:t xml:space="preserve"> Γαλλία οι ρεπουμπλικάνοι έχασαν</w:t>
      </w:r>
      <w:r w:rsidRPr="00E51945">
        <w:rPr>
          <w:rFonts w:eastAsia="Times New Roman"/>
          <w:color w:val="222222"/>
          <w:szCs w:val="24"/>
          <w:shd w:val="clear" w:color="auto" w:fill="FFFFFF"/>
        </w:rPr>
        <w:t xml:space="preserve"> </w:t>
      </w:r>
      <w:r>
        <w:rPr>
          <w:rFonts w:eastAsia="Times New Roman"/>
          <w:color w:val="222222"/>
          <w:szCs w:val="24"/>
          <w:shd w:val="clear" w:color="auto" w:fill="FFFFFF"/>
        </w:rPr>
        <w:t xml:space="preserve">το </w:t>
      </w:r>
      <w:r w:rsidRPr="00E51945">
        <w:rPr>
          <w:rFonts w:eastAsia="Times New Roman"/>
          <w:color w:val="222222"/>
          <w:szCs w:val="24"/>
          <w:shd w:val="clear" w:color="auto" w:fill="FFFFFF"/>
        </w:rPr>
        <w:t xml:space="preserve">12% και </w:t>
      </w:r>
      <w:r>
        <w:rPr>
          <w:rFonts w:eastAsia="Times New Roman"/>
          <w:color w:val="222222"/>
          <w:szCs w:val="24"/>
          <w:shd w:val="clear" w:color="auto" w:fill="FFFFFF"/>
        </w:rPr>
        <w:t xml:space="preserve">έφτασαν </w:t>
      </w:r>
      <w:r w:rsidRPr="00E51945">
        <w:rPr>
          <w:rFonts w:eastAsia="Times New Roman"/>
          <w:color w:val="222222"/>
          <w:szCs w:val="24"/>
          <w:shd w:val="clear" w:color="auto" w:fill="FFFFFF"/>
        </w:rPr>
        <w:t>στο 15%</w:t>
      </w:r>
      <w:r>
        <w:rPr>
          <w:rFonts w:eastAsia="Times New Roman"/>
          <w:color w:val="222222"/>
          <w:szCs w:val="24"/>
          <w:shd w:val="clear" w:color="auto" w:fill="FFFFFF"/>
        </w:rPr>
        <w:t>;</w:t>
      </w:r>
      <w:r w:rsidRPr="00E51945">
        <w:rPr>
          <w:rFonts w:eastAsia="Times New Roman"/>
          <w:color w:val="222222"/>
          <w:szCs w:val="24"/>
          <w:shd w:val="clear" w:color="auto" w:fill="FFFFFF"/>
        </w:rPr>
        <w:t xml:space="preserve"> Γιατί νομίζετε ότι το ισπανικό λαϊκό κόμμα πήρε 16% στις πρόσφατες εκλογές</w:t>
      </w:r>
      <w:r>
        <w:rPr>
          <w:rFonts w:eastAsia="Times New Roman"/>
          <w:color w:val="222222"/>
          <w:szCs w:val="24"/>
          <w:shd w:val="clear" w:color="auto" w:fill="FFFFFF"/>
        </w:rPr>
        <w:t>,</w:t>
      </w:r>
      <w:r w:rsidRPr="00E51945">
        <w:rPr>
          <w:rFonts w:eastAsia="Times New Roman"/>
          <w:color w:val="222222"/>
          <w:szCs w:val="24"/>
          <w:shd w:val="clear" w:color="auto" w:fill="FFFFFF"/>
        </w:rPr>
        <w:t xml:space="preserve"> το χαμηλότερο ποσοστό της ιστορίας</w:t>
      </w:r>
      <w:r>
        <w:rPr>
          <w:rFonts w:eastAsia="Times New Roman"/>
          <w:color w:val="222222"/>
          <w:szCs w:val="24"/>
          <w:shd w:val="clear" w:color="auto" w:fill="FFFFFF"/>
        </w:rPr>
        <w:t xml:space="preserve"> του;</w:t>
      </w:r>
      <w:r w:rsidRPr="00E51945">
        <w:rPr>
          <w:rFonts w:eastAsia="Times New Roman"/>
          <w:color w:val="222222"/>
          <w:szCs w:val="24"/>
          <w:shd w:val="clear" w:color="auto" w:fill="FFFFFF"/>
        </w:rPr>
        <w:t xml:space="preserve"> </w:t>
      </w:r>
      <w:r>
        <w:rPr>
          <w:rFonts w:eastAsia="Times New Roman"/>
          <w:color w:val="222222"/>
          <w:szCs w:val="24"/>
          <w:shd w:val="clear" w:color="auto" w:fill="FFFFFF"/>
        </w:rPr>
        <w:t>Η</w:t>
      </w:r>
      <w:r w:rsidRPr="00E51945">
        <w:rPr>
          <w:rFonts w:eastAsia="Times New Roman"/>
          <w:color w:val="222222"/>
          <w:szCs w:val="24"/>
          <w:shd w:val="clear" w:color="auto" w:fill="FFFFFF"/>
        </w:rPr>
        <w:t xml:space="preserve"> απάντηση είναι ο νεοφιλελευθερισμός</w:t>
      </w:r>
      <w:r>
        <w:rPr>
          <w:rFonts w:eastAsia="Times New Roman"/>
          <w:color w:val="222222"/>
          <w:szCs w:val="24"/>
          <w:shd w:val="clear" w:color="auto" w:fill="FFFFFF"/>
        </w:rPr>
        <w:t xml:space="preserve"> και η λιτότητα. </w:t>
      </w:r>
    </w:p>
    <w:p w14:paraId="6E819B96"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κ. Βενιζέλος, σε μι</w:t>
      </w:r>
      <w:r w:rsidRPr="00E51945">
        <w:rPr>
          <w:rFonts w:eastAsia="Times New Roman"/>
          <w:color w:val="222222"/>
          <w:szCs w:val="24"/>
          <w:shd w:val="clear" w:color="auto" w:fill="FFFFFF"/>
        </w:rPr>
        <w:t>α π</w:t>
      </w:r>
      <w:r w:rsidRPr="00E51945">
        <w:rPr>
          <w:rFonts w:eastAsia="Times New Roman"/>
          <w:color w:val="222222"/>
          <w:szCs w:val="24"/>
          <w:shd w:val="clear" w:color="auto" w:fill="FFFFFF"/>
        </w:rPr>
        <w:t>ροηγούμενη συζήτηση πριν από δυο-τρεις ώρες</w:t>
      </w:r>
      <w:r>
        <w:rPr>
          <w:rFonts w:eastAsia="Times New Roman"/>
          <w:color w:val="222222"/>
          <w:szCs w:val="24"/>
          <w:shd w:val="clear" w:color="auto" w:fill="FFFFFF"/>
        </w:rPr>
        <w:t>,</w:t>
      </w:r>
      <w:r w:rsidRPr="00E51945">
        <w:rPr>
          <w:rFonts w:eastAsia="Times New Roman"/>
          <w:color w:val="222222"/>
          <w:szCs w:val="24"/>
          <w:shd w:val="clear" w:color="auto" w:fill="FFFFFF"/>
        </w:rPr>
        <w:t xml:space="preserve"> μα</w:t>
      </w:r>
      <w:r>
        <w:rPr>
          <w:rFonts w:eastAsia="Times New Roman"/>
          <w:color w:val="222222"/>
          <w:szCs w:val="24"/>
          <w:shd w:val="clear" w:color="auto" w:fill="FFFFFF"/>
        </w:rPr>
        <w:t>ς είπε ότι δεν υπάρχει νεοφιλελευθερισμός. Μα, κ</w:t>
      </w:r>
      <w:r w:rsidRPr="00E51945">
        <w:rPr>
          <w:rFonts w:eastAsia="Times New Roman"/>
          <w:color w:val="222222"/>
          <w:szCs w:val="24"/>
          <w:shd w:val="clear" w:color="auto" w:fill="FFFFFF"/>
        </w:rPr>
        <w:t xml:space="preserve">ανένας δεν τον υποστηρίζει τον </w:t>
      </w:r>
      <w:r>
        <w:rPr>
          <w:rFonts w:eastAsia="Times New Roman"/>
          <w:color w:val="222222"/>
          <w:szCs w:val="24"/>
          <w:shd w:val="clear" w:color="auto" w:fill="FFFFFF"/>
        </w:rPr>
        <w:t xml:space="preserve">νεοφιλελευθερισμό. </w:t>
      </w:r>
    </w:p>
    <w:p w14:paraId="6E819B97"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Κι </w:t>
      </w:r>
      <w:r w:rsidRPr="00E51945">
        <w:rPr>
          <w:rFonts w:eastAsia="Times New Roman"/>
          <w:color w:val="222222"/>
          <w:szCs w:val="24"/>
          <w:shd w:val="clear" w:color="auto" w:fill="FFFFFF"/>
        </w:rPr>
        <w:t xml:space="preserve">επειδή εγώ είμαι της </w:t>
      </w:r>
      <w:r>
        <w:rPr>
          <w:rFonts w:eastAsia="Times New Roman"/>
          <w:color w:val="222222"/>
          <w:szCs w:val="24"/>
          <w:shd w:val="clear" w:color="auto" w:fill="FFFFFF"/>
        </w:rPr>
        <w:t>εμπειρικής</w:t>
      </w:r>
      <w:r w:rsidRPr="00E51945">
        <w:rPr>
          <w:rFonts w:eastAsia="Times New Roman"/>
          <w:color w:val="222222"/>
          <w:szCs w:val="24"/>
          <w:shd w:val="clear" w:color="auto" w:fill="FFFFFF"/>
        </w:rPr>
        <w:t xml:space="preserve"> σχολής του μαρξισμού</w:t>
      </w:r>
      <w:r>
        <w:rPr>
          <w:rFonts w:eastAsia="Times New Roman"/>
          <w:color w:val="222222"/>
          <w:szCs w:val="24"/>
          <w:shd w:val="clear" w:color="auto" w:fill="FFFFFF"/>
        </w:rPr>
        <w:t>, είπα να κάνω μι</w:t>
      </w:r>
      <w:r w:rsidRPr="00E51945">
        <w:rPr>
          <w:rFonts w:eastAsia="Times New Roman"/>
          <w:color w:val="222222"/>
          <w:szCs w:val="24"/>
          <w:shd w:val="clear" w:color="auto" w:fill="FFFFFF"/>
        </w:rPr>
        <w:t>α έρευνα</w:t>
      </w:r>
      <w:r>
        <w:rPr>
          <w:rFonts w:eastAsia="Times New Roman"/>
          <w:color w:val="222222"/>
          <w:szCs w:val="24"/>
          <w:shd w:val="clear" w:color="auto" w:fill="FFFFFF"/>
        </w:rPr>
        <w:t>. Βγήκα έξω από την Α</w:t>
      </w:r>
      <w:r w:rsidRPr="00E51945">
        <w:rPr>
          <w:rFonts w:eastAsia="Times New Roman"/>
          <w:color w:val="222222"/>
          <w:szCs w:val="24"/>
          <w:shd w:val="clear" w:color="auto" w:fill="FFFFFF"/>
        </w:rPr>
        <w:t>ίθουσα</w:t>
      </w:r>
      <w:r>
        <w:rPr>
          <w:rFonts w:eastAsia="Times New Roman"/>
          <w:color w:val="222222"/>
          <w:szCs w:val="24"/>
          <w:shd w:val="clear" w:color="auto" w:fill="FFFFFF"/>
        </w:rPr>
        <w:t xml:space="preserve"> κα</w:t>
      </w:r>
      <w:r>
        <w:rPr>
          <w:rFonts w:eastAsia="Times New Roman"/>
          <w:color w:val="222222"/>
          <w:szCs w:val="24"/>
          <w:shd w:val="clear" w:color="auto" w:fill="FFFFFF"/>
        </w:rPr>
        <w:t>ι</w:t>
      </w:r>
      <w:r w:rsidRPr="00E51945">
        <w:rPr>
          <w:rFonts w:eastAsia="Times New Roman"/>
          <w:color w:val="222222"/>
          <w:szCs w:val="24"/>
          <w:shd w:val="clear" w:color="auto" w:fill="FFFFFF"/>
        </w:rPr>
        <w:t xml:space="preserve"> </w:t>
      </w:r>
      <w:proofErr w:type="spellStart"/>
      <w:r w:rsidRPr="00E51945">
        <w:rPr>
          <w:rFonts w:eastAsia="Times New Roman"/>
          <w:color w:val="222222"/>
          <w:szCs w:val="24"/>
          <w:shd w:val="clear" w:color="auto" w:fill="FFFFFF"/>
        </w:rPr>
        <w:t>όλως</w:t>
      </w:r>
      <w:proofErr w:type="spellEnd"/>
      <w:r w:rsidRPr="00E51945">
        <w:rPr>
          <w:rFonts w:eastAsia="Times New Roman"/>
          <w:color w:val="222222"/>
          <w:szCs w:val="24"/>
          <w:shd w:val="clear" w:color="auto" w:fill="FFFFFF"/>
        </w:rPr>
        <w:t xml:space="preserve"> </w:t>
      </w:r>
      <w:proofErr w:type="spellStart"/>
      <w:r w:rsidRPr="00E51945">
        <w:rPr>
          <w:rFonts w:eastAsia="Times New Roman"/>
          <w:color w:val="222222"/>
          <w:szCs w:val="24"/>
          <w:shd w:val="clear" w:color="auto" w:fill="FFFFFF"/>
        </w:rPr>
        <w:t>τυχαίως</w:t>
      </w:r>
      <w:proofErr w:type="spellEnd"/>
      <w:r w:rsidRPr="00E51945">
        <w:rPr>
          <w:rFonts w:eastAsia="Times New Roman"/>
          <w:color w:val="222222"/>
          <w:szCs w:val="24"/>
          <w:shd w:val="clear" w:color="auto" w:fill="FFFFFF"/>
        </w:rPr>
        <w:t xml:space="preserve"> </w:t>
      </w:r>
      <w:r>
        <w:rPr>
          <w:rFonts w:eastAsia="Times New Roman"/>
          <w:color w:val="222222"/>
          <w:szCs w:val="24"/>
          <w:shd w:val="clear" w:color="auto" w:fill="FFFFFF"/>
        </w:rPr>
        <w:t>-</w:t>
      </w:r>
      <w:r w:rsidRPr="00E51945">
        <w:rPr>
          <w:rFonts w:eastAsia="Times New Roman"/>
          <w:color w:val="222222"/>
          <w:szCs w:val="24"/>
          <w:shd w:val="clear" w:color="auto" w:fill="FFFFFF"/>
        </w:rPr>
        <w:t>φαίνεται είναι η μοίρα μου</w:t>
      </w:r>
      <w:r>
        <w:rPr>
          <w:rFonts w:eastAsia="Times New Roman"/>
          <w:color w:val="222222"/>
          <w:szCs w:val="24"/>
          <w:shd w:val="clear" w:color="auto" w:fill="FFFFFF"/>
        </w:rPr>
        <w:t>- είδα τον κ. Βορίδη και τον ρώτησα: «Α</w:t>
      </w:r>
      <w:r w:rsidRPr="00E51945">
        <w:rPr>
          <w:rFonts w:eastAsia="Times New Roman"/>
          <w:color w:val="222222"/>
          <w:szCs w:val="24"/>
          <w:shd w:val="clear" w:color="auto" w:fill="FFFFFF"/>
        </w:rPr>
        <w:t xml:space="preserve">ν σας κεράσω </w:t>
      </w:r>
      <w:r>
        <w:rPr>
          <w:rFonts w:eastAsia="Times New Roman"/>
          <w:color w:val="222222"/>
          <w:szCs w:val="24"/>
          <w:shd w:val="clear" w:color="auto" w:fill="FFFFFF"/>
        </w:rPr>
        <w:t>τρία</w:t>
      </w:r>
      <w:r w:rsidRPr="00E51945">
        <w:rPr>
          <w:rFonts w:eastAsia="Times New Roman"/>
          <w:color w:val="222222"/>
          <w:szCs w:val="24"/>
          <w:shd w:val="clear" w:color="auto" w:fill="FFFFFF"/>
        </w:rPr>
        <w:t xml:space="preserve"> ουίσκι</w:t>
      </w:r>
      <w:r>
        <w:rPr>
          <w:rFonts w:eastAsia="Times New Roman"/>
          <w:color w:val="222222"/>
          <w:szCs w:val="24"/>
          <w:shd w:val="clear" w:color="auto" w:fill="FFFFFF"/>
        </w:rPr>
        <w:t xml:space="preserve">, είστε έτοιμος να πείτε </w:t>
      </w:r>
      <w:r>
        <w:rPr>
          <w:rFonts w:eastAsia="Times New Roman"/>
          <w:color w:val="222222"/>
          <w:szCs w:val="24"/>
          <w:shd w:val="clear" w:color="auto" w:fill="FFFFFF"/>
        </w:rPr>
        <w:t>"</w:t>
      </w:r>
      <w:r>
        <w:rPr>
          <w:rFonts w:eastAsia="Times New Roman"/>
          <w:color w:val="222222"/>
          <w:szCs w:val="24"/>
          <w:shd w:val="clear" w:color="auto" w:fill="FFFFFF"/>
        </w:rPr>
        <w:t>απαρνούμαι τον νεοφιλελευθερισμό</w:t>
      </w:r>
      <w:r>
        <w:rPr>
          <w:rFonts w:eastAsia="Times New Roman"/>
          <w:color w:val="222222"/>
          <w:szCs w:val="24"/>
          <w:shd w:val="clear" w:color="auto" w:fill="FFFFFF"/>
        </w:rPr>
        <w:t>"</w:t>
      </w:r>
      <w:r>
        <w:rPr>
          <w:rFonts w:eastAsia="Times New Roman"/>
          <w:color w:val="222222"/>
          <w:szCs w:val="24"/>
          <w:shd w:val="clear" w:color="auto" w:fill="FFFFFF"/>
        </w:rPr>
        <w:t xml:space="preserve">»; Και μου </w:t>
      </w:r>
      <w:r w:rsidRPr="00E51945">
        <w:rPr>
          <w:rFonts w:eastAsia="Times New Roman"/>
          <w:color w:val="222222"/>
          <w:szCs w:val="24"/>
          <w:shd w:val="clear" w:color="auto" w:fill="FFFFFF"/>
        </w:rPr>
        <w:t>είπε προς τιμή</w:t>
      </w:r>
      <w:r>
        <w:rPr>
          <w:rFonts w:eastAsia="Times New Roman"/>
          <w:color w:val="222222"/>
          <w:szCs w:val="24"/>
          <w:shd w:val="clear" w:color="auto" w:fill="FFFFFF"/>
        </w:rPr>
        <w:t>ν</w:t>
      </w:r>
      <w:r w:rsidRPr="00E51945">
        <w:rPr>
          <w:rFonts w:eastAsia="Times New Roman"/>
          <w:color w:val="222222"/>
          <w:szCs w:val="24"/>
          <w:shd w:val="clear" w:color="auto" w:fill="FFFFFF"/>
        </w:rPr>
        <w:t xml:space="preserve"> του</w:t>
      </w:r>
      <w:r>
        <w:rPr>
          <w:rFonts w:eastAsia="Times New Roman"/>
          <w:color w:val="222222"/>
          <w:szCs w:val="24"/>
          <w:shd w:val="clear" w:color="auto" w:fill="FFFFFF"/>
        </w:rPr>
        <w:t>: «Ποτέ των ποτών, εμείς είμαστε νεοφιλελεύθεροι».</w:t>
      </w:r>
      <w:r w:rsidRPr="00E51945">
        <w:rPr>
          <w:rFonts w:eastAsia="Times New Roman"/>
          <w:color w:val="222222"/>
          <w:szCs w:val="24"/>
          <w:shd w:val="clear" w:color="auto" w:fill="FFFFFF"/>
        </w:rPr>
        <w:t xml:space="preserve"> Μπράβο σας και</w:t>
      </w:r>
      <w:r>
        <w:rPr>
          <w:rFonts w:eastAsia="Times New Roman"/>
          <w:color w:val="222222"/>
          <w:szCs w:val="24"/>
          <w:shd w:val="clear" w:color="auto" w:fill="FFFFFF"/>
        </w:rPr>
        <w:t xml:space="preserve"> μπράβο σας που δεν εξαγοράζεστε</w:t>
      </w:r>
      <w:r w:rsidRPr="00E51945">
        <w:rPr>
          <w:rFonts w:eastAsia="Times New Roman"/>
          <w:color w:val="222222"/>
          <w:szCs w:val="24"/>
          <w:shd w:val="clear" w:color="auto" w:fill="FFFFFF"/>
        </w:rPr>
        <w:t xml:space="preserve"> κιόλας</w:t>
      </w:r>
      <w:r>
        <w:rPr>
          <w:rFonts w:eastAsia="Times New Roman"/>
          <w:color w:val="222222"/>
          <w:szCs w:val="24"/>
          <w:shd w:val="clear" w:color="auto" w:fill="FFFFFF"/>
        </w:rPr>
        <w:t>! Με έντιμο τρόπο είπατε ότι είστε με τον νεοφιλελευθερισμό!</w:t>
      </w:r>
    </w:p>
    <w:p w14:paraId="6E819B98"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w:t>
      </w:r>
      <w:r w:rsidRPr="00E51945">
        <w:rPr>
          <w:rFonts w:eastAsia="Times New Roman"/>
          <w:color w:val="222222"/>
          <w:szCs w:val="24"/>
          <w:shd w:val="clear" w:color="auto" w:fill="FFFFFF"/>
        </w:rPr>
        <w:t>επιστρέψω</w:t>
      </w:r>
      <w:r>
        <w:rPr>
          <w:rFonts w:eastAsia="Times New Roman"/>
          <w:color w:val="222222"/>
          <w:szCs w:val="24"/>
          <w:shd w:val="clear" w:color="auto" w:fill="FFFFFF"/>
        </w:rPr>
        <w:t xml:space="preserve"> στο θέμα. </w:t>
      </w:r>
      <w:r w:rsidRPr="00E51945">
        <w:rPr>
          <w:rFonts w:eastAsia="Times New Roman"/>
          <w:color w:val="222222"/>
          <w:szCs w:val="24"/>
          <w:shd w:val="clear" w:color="auto" w:fill="FFFFFF"/>
        </w:rPr>
        <w:t>Γιατί</w:t>
      </w:r>
      <w:r>
        <w:rPr>
          <w:rFonts w:eastAsia="Times New Roman"/>
          <w:color w:val="222222"/>
          <w:szCs w:val="24"/>
          <w:shd w:val="clear" w:color="auto" w:fill="FFFFFF"/>
        </w:rPr>
        <w:t>, όμως,</w:t>
      </w:r>
      <w:r w:rsidRPr="00E51945">
        <w:rPr>
          <w:rFonts w:eastAsia="Times New Roman"/>
          <w:color w:val="222222"/>
          <w:szCs w:val="24"/>
          <w:shd w:val="clear" w:color="auto" w:fill="FFFFFF"/>
        </w:rPr>
        <w:t xml:space="preserve"> ζορίζονται παντού οι μεσαίες τάξεις</w:t>
      </w:r>
      <w:r>
        <w:rPr>
          <w:rFonts w:eastAsia="Times New Roman"/>
          <w:color w:val="222222"/>
          <w:szCs w:val="24"/>
          <w:shd w:val="clear" w:color="auto" w:fill="FFFFFF"/>
        </w:rPr>
        <w:t xml:space="preserve">; </w:t>
      </w:r>
      <w:r w:rsidRPr="00E51945">
        <w:rPr>
          <w:rFonts w:eastAsia="Times New Roman"/>
          <w:color w:val="222222"/>
          <w:szCs w:val="24"/>
          <w:shd w:val="clear" w:color="auto" w:fill="FFFFFF"/>
        </w:rPr>
        <w:t>Πρώτον</w:t>
      </w:r>
      <w:r>
        <w:rPr>
          <w:rFonts w:eastAsia="Times New Roman"/>
          <w:color w:val="222222"/>
          <w:szCs w:val="24"/>
          <w:shd w:val="clear" w:color="auto" w:fill="FFFFFF"/>
        </w:rPr>
        <w:t>, ζορίζονται λόγω ε</w:t>
      </w:r>
      <w:r w:rsidRPr="00E51945">
        <w:rPr>
          <w:rFonts w:eastAsia="Times New Roman"/>
          <w:color w:val="222222"/>
          <w:szCs w:val="24"/>
          <w:shd w:val="clear" w:color="auto" w:fill="FFFFFF"/>
        </w:rPr>
        <w:t>ισοδήματος</w:t>
      </w:r>
      <w:r>
        <w:rPr>
          <w:rFonts w:eastAsia="Times New Roman"/>
          <w:color w:val="222222"/>
          <w:szCs w:val="24"/>
          <w:shd w:val="clear" w:color="auto" w:fill="FFFFFF"/>
        </w:rPr>
        <w:t>. Σ</w:t>
      </w:r>
      <w:r w:rsidRPr="00E51945">
        <w:rPr>
          <w:rFonts w:eastAsia="Times New Roman"/>
          <w:color w:val="222222"/>
          <w:szCs w:val="24"/>
          <w:shd w:val="clear" w:color="auto" w:fill="FFFFFF"/>
        </w:rPr>
        <w:t xml:space="preserve">την Ιταλία τα τελευταία </w:t>
      </w:r>
      <w:r>
        <w:rPr>
          <w:rFonts w:eastAsia="Times New Roman"/>
          <w:color w:val="222222"/>
          <w:szCs w:val="24"/>
          <w:shd w:val="clear" w:color="auto" w:fill="FFFFFF"/>
        </w:rPr>
        <w:t>είκοσι</w:t>
      </w:r>
      <w:r w:rsidRPr="00E51945">
        <w:rPr>
          <w:rFonts w:eastAsia="Times New Roman"/>
          <w:color w:val="222222"/>
          <w:szCs w:val="24"/>
          <w:shd w:val="clear" w:color="auto" w:fill="FFFFFF"/>
        </w:rPr>
        <w:t xml:space="preserve"> χρόνια </w:t>
      </w:r>
      <w:r>
        <w:rPr>
          <w:rFonts w:eastAsia="Times New Roman"/>
          <w:color w:val="222222"/>
          <w:szCs w:val="24"/>
          <w:shd w:val="clear" w:color="auto" w:fill="FFFFFF"/>
        </w:rPr>
        <w:t xml:space="preserve">δεν έχει αυξηθεί </w:t>
      </w:r>
      <w:r w:rsidRPr="00E51945">
        <w:rPr>
          <w:rFonts w:eastAsia="Times New Roman"/>
          <w:color w:val="222222"/>
          <w:szCs w:val="24"/>
          <w:shd w:val="clear" w:color="auto" w:fill="FFFFFF"/>
        </w:rPr>
        <w:t>καθόλου το μεσαίο εισόδημα</w:t>
      </w:r>
      <w:r>
        <w:rPr>
          <w:rFonts w:eastAsia="Times New Roman"/>
          <w:color w:val="222222"/>
          <w:szCs w:val="24"/>
          <w:shd w:val="clear" w:color="auto" w:fill="FFFFFF"/>
        </w:rPr>
        <w:t>,</w:t>
      </w:r>
      <w:r w:rsidRPr="00E51945">
        <w:rPr>
          <w:rFonts w:eastAsia="Times New Roman"/>
          <w:color w:val="222222"/>
          <w:szCs w:val="24"/>
          <w:shd w:val="clear" w:color="auto" w:fill="FFFFFF"/>
        </w:rPr>
        <w:t xml:space="preserve"> το εισόδημα των μεσαίων </w:t>
      </w:r>
      <w:r w:rsidRPr="00E51945">
        <w:rPr>
          <w:rFonts w:eastAsia="Times New Roman"/>
          <w:color w:val="222222"/>
          <w:szCs w:val="24"/>
          <w:shd w:val="clear" w:color="auto" w:fill="FFFFFF"/>
        </w:rPr>
        <w:lastRenderedPageBreak/>
        <w:t>ανθρώπων</w:t>
      </w:r>
      <w:r>
        <w:rPr>
          <w:rFonts w:eastAsia="Times New Roman"/>
          <w:color w:val="222222"/>
          <w:szCs w:val="24"/>
          <w:shd w:val="clear" w:color="auto" w:fill="FFFFFF"/>
        </w:rPr>
        <w:t>. Στ</w:t>
      </w:r>
      <w:r w:rsidRPr="00E51945">
        <w:rPr>
          <w:rFonts w:eastAsia="Times New Roman"/>
          <w:color w:val="222222"/>
          <w:szCs w:val="24"/>
          <w:shd w:val="clear" w:color="auto" w:fill="FFFFFF"/>
        </w:rPr>
        <w:t>η Γερμανία από το 1995 μέχρι το 2015</w:t>
      </w:r>
      <w:r>
        <w:rPr>
          <w:rFonts w:eastAsia="Times New Roman"/>
          <w:color w:val="222222"/>
          <w:szCs w:val="24"/>
          <w:shd w:val="clear" w:color="auto" w:fill="FFFFFF"/>
        </w:rPr>
        <w:t>,</w:t>
      </w:r>
      <w:r w:rsidRPr="00E51945">
        <w:rPr>
          <w:rFonts w:eastAsia="Times New Roman"/>
          <w:color w:val="222222"/>
          <w:szCs w:val="24"/>
          <w:shd w:val="clear" w:color="auto" w:fill="FFFFFF"/>
        </w:rPr>
        <w:t xml:space="preserve"> το μερίδιο των μεσαίων τάξεων έχει πέσει </w:t>
      </w:r>
      <w:r>
        <w:rPr>
          <w:rFonts w:eastAsia="Times New Roman"/>
          <w:color w:val="222222"/>
          <w:szCs w:val="24"/>
          <w:shd w:val="clear" w:color="auto" w:fill="FFFFFF"/>
        </w:rPr>
        <w:t>κατά δέκα</w:t>
      </w:r>
      <w:r w:rsidRPr="00E51945">
        <w:rPr>
          <w:rFonts w:eastAsia="Times New Roman"/>
          <w:color w:val="222222"/>
          <w:szCs w:val="24"/>
          <w:shd w:val="clear" w:color="auto" w:fill="FFFFFF"/>
        </w:rPr>
        <w:t xml:space="preserve"> ποσοστιαίες μονάδες</w:t>
      </w:r>
      <w:r>
        <w:rPr>
          <w:rFonts w:eastAsia="Times New Roman"/>
          <w:color w:val="222222"/>
          <w:szCs w:val="24"/>
          <w:shd w:val="clear" w:color="auto" w:fill="FFFFFF"/>
        </w:rPr>
        <w:t xml:space="preserve">. Το </w:t>
      </w:r>
      <w:r>
        <w:rPr>
          <w:rFonts w:eastAsia="Times New Roman"/>
          <w:color w:val="222222"/>
          <w:szCs w:val="24"/>
          <w:shd w:val="clear" w:color="auto" w:fill="FFFFFF"/>
          <w:lang w:val="en-US"/>
        </w:rPr>
        <w:t>ILO</w:t>
      </w:r>
      <w:r>
        <w:rPr>
          <w:rFonts w:eastAsia="Times New Roman"/>
          <w:color w:val="222222"/>
          <w:szCs w:val="24"/>
          <w:shd w:val="clear" w:color="auto" w:fill="FFFFFF"/>
        </w:rPr>
        <w:t xml:space="preserve"> το αποδίδει και στο γεγονός ότι</w:t>
      </w:r>
      <w:r w:rsidRPr="00E51945">
        <w:rPr>
          <w:rFonts w:eastAsia="Times New Roman"/>
          <w:color w:val="222222"/>
          <w:szCs w:val="24"/>
          <w:shd w:val="clear" w:color="auto" w:fill="FFFFFF"/>
        </w:rPr>
        <w:t xml:space="preserve"> δεν</w:t>
      </w:r>
      <w:r>
        <w:rPr>
          <w:rFonts w:eastAsia="Times New Roman"/>
          <w:color w:val="222222"/>
          <w:szCs w:val="24"/>
          <w:shd w:val="clear" w:color="auto" w:fill="FFFFFF"/>
        </w:rPr>
        <w:t xml:space="preserve"> υπάρχουν συλλο</w:t>
      </w:r>
      <w:r>
        <w:rPr>
          <w:rFonts w:eastAsia="Times New Roman"/>
          <w:color w:val="222222"/>
          <w:szCs w:val="24"/>
          <w:shd w:val="clear" w:color="auto" w:fill="FFFFFF"/>
        </w:rPr>
        <w:t>γικές συμβάσεις κ</w:t>
      </w:r>
      <w:r w:rsidRPr="00E51945">
        <w:rPr>
          <w:rFonts w:eastAsia="Times New Roman"/>
          <w:color w:val="222222"/>
          <w:szCs w:val="24"/>
          <w:shd w:val="clear" w:color="auto" w:fill="FFFFFF"/>
        </w:rPr>
        <w:t xml:space="preserve">αι </w:t>
      </w:r>
      <w:r>
        <w:rPr>
          <w:rFonts w:eastAsia="Times New Roman"/>
          <w:color w:val="222222"/>
          <w:szCs w:val="24"/>
          <w:shd w:val="clear" w:color="auto" w:fill="FFFFFF"/>
        </w:rPr>
        <w:t xml:space="preserve">στο γεγονός ότι </w:t>
      </w:r>
      <w:r w:rsidRPr="00AC430D">
        <w:rPr>
          <w:rFonts w:eastAsia="Times New Roman"/>
          <w:color w:val="222222"/>
          <w:szCs w:val="24"/>
          <w:shd w:val="clear" w:color="auto" w:fill="FFFFFF"/>
        </w:rPr>
        <w:t>είναι</w:t>
      </w:r>
      <w:r>
        <w:rPr>
          <w:rFonts w:eastAsia="Times New Roman"/>
          <w:color w:val="222222"/>
          <w:szCs w:val="24"/>
          <w:shd w:val="clear" w:color="auto" w:fill="FFFFFF"/>
        </w:rPr>
        <w:t xml:space="preserve"> πιο</w:t>
      </w:r>
      <w:r w:rsidRPr="00E51945">
        <w:rPr>
          <w:rFonts w:eastAsia="Times New Roman"/>
          <w:color w:val="222222"/>
          <w:szCs w:val="24"/>
          <w:shd w:val="clear" w:color="auto" w:fill="FFFFFF"/>
        </w:rPr>
        <w:t xml:space="preserve"> αδύναμα τα συνδικάτα και</w:t>
      </w:r>
      <w:r>
        <w:rPr>
          <w:rFonts w:eastAsia="Times New Roman"/>
          <w:color w:val="222222"/>
          <w:szCs w:val="24"/>
          <w:shd w:val="clear" w:color="auto" w:fill="FFFFFF"/>
        </w:rPr>
        <w:t xml:space="preserve"> λόγω της απορρύθμισης </w:t>
      </w:r>
      <w:r w:rsidRPr="00E51945">
        <w:rPr>
          <w:rFonts w:eastAsia="Times New Roman"/>
          <w:color w:val="222222"/>
          <w:szCs w:val="24"/>
          <w:shd w:val="clear" w:color="auto" w:fill="FFFFFF"/>
        </w:rPr>
        <w:t>στην αγορά προϊόντων</w:t>
      </w:r>
      <w:r>
        <w:rPr>
          <w:rFonts w:eastAsia="Times New Roman"/>
          <w:color w:val="222222"/>
          <w:szCs w:val="24"/>
          <w:shd w:val="clear" w:color="auto" w:fill="FFFFFF"/>
        </w:rPr>
        <w:t>.</w:t>
      </w:r>
    </w:p>
    <w:p w14:paraId="6E819B99"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συνεχίζω. Τ</w:t>
      </w:r>
      <w:r w:rsidRPr="00E51945">
        <w:rPr>
          <w:rFonts w:eastAsia="Times New Roman"/>
          <w:color w:val="222222"/>
          <w:szCs w:val="24"/>
          <w:shd w:val="clear" w:color="auto" w:fill="FFFFFF"/>
        </w:rPr>
        <w:t>ο πρόβλημα των μεσαίων τάξεων στην Ευρώπη είναι θέμα και στέγασης</w:t>
      </w:r>
      <w:r>
        <w:rPr>
          <w:rFonts w:eastAsia="Times New Roman"/>
          <w:color w:val="222222"/>
          <w:szCs w:val="24"/>
          <w:shd w:val="clear" w:color="auto" w:fill="FFFFFF"/>
        </w:rPr>
        <w:t xml:space="preserve">, δηλαδή </w:t>
      </w:r>
      <w:r w:rsidRPr="00E51945">
        <w:rPr>
          <w:rFonts w:eastAsia="Times New Roman"/>
          <w:color w:val="222222"/>
          <w:szCs w:val="24"/>
          <w:shd w:val="clear" w:color="auto" w:fill="FFFFFF"/>
        </w:rPr>
        <w:t xml:space="preserve">ο </w:t>
      </w:r>
      <w:r>
        <w:rPr>
          <w:rFonts w:eastAsia="Times New Roman"/>
          <w:color w:val="222222"/>
          <w:szCs w:val="24"/>
          <w:shd w:val="clear" w:color="auto" w:fill="FFFFFF"/>
        </w:rPr>
        <w:t>ΟΟΣΑ</w:t>
      </w:r>
      <w:r w:rsidRPr="00E51945">
        <w:rPr>
          <w:rFonts w:eastAsia="Times New Roman"/>
          <w:color w:val="222222"/>
          <w:szCs w:val="24"/>
          <w:shd w:val="clear" w:color="auto" w:fill="FFFFFF"/>
        </w:rPr>
        <w:t xml:space="preserve"> λέει ότι σε όλες τις χώρες του ΟΟΣΑ τα μεσαία</w:t>
      </w:r>
      <w:r w:rsidRPr="00E51945">
        <w:rPr>
          <w:rFonts w:eastAsia="Times New Roman"/>
          <w:color w:val="222222"/>
          <w:szCs w:val="24"/>
          <w:shd w:val="clear" w:color="auto" w:fill="FFFFFF"/>
        </w:rPr>
        <w:t xml:space="preserve"> στρώματα</w:t>
      </w:r>
      <w:r>
        <w:rPr>
          <w:rFonts w:eastAsia="Times New Roman"/>
          <w:color w:val="222222"/>
          <w:szCs w:val="24"/>
          <w:shd w:val="clear" w:color="auto" w:fill="FFFFFF"/>
        </w:rPr>
        <w:t>, ενώ</w:t>
      </w:r>
      <w:r w:rsidRPr="00E51945">
        <w:rPr>
          <w:rFonts w:eastAsia="Times New Roman"/>
          <w:color w:val="222222"/>
          <w:szCs w:val="24"/>
          <w:shd w:val="clear" w:color="auto" w:fill="FFFFFF"/>
        </w:rPr>
        <w:t xml:space="preserve"> ξόδευαν το ένα τέταρτο του εισοδήματός τους για το σπίτι</w:t>
      </w:r>
      <w:r>
        <w:rPr>
          <w:rFonts w:eastAsia="Times New Roman"/>
          <w:color w:val="222222"/>
          <w:szCs w:val="24"/>
          <w:shd w:val="clear" w:color="auto" w:fill="FFFFFF"/>
        </w:rPr>
        <w:t>,</w:t>
      </w:r>
      <w:r w:rsidRPr="00E51945">
        <w:rPr>
          <w:rFonts w:eastAsia="Times New Roman"/>
          <w:color w:val="222222"/>
          <w:szCs w:val="24"/>
          <w:shd w:val="clear" w:color="auto" w:fill="FFFFFF"/>
        </w:rPr>
        <w:t xml:space="preserve"> τώρα ξοδεύουν το ένα τρίτο</w:t>
      </w:r>
      <w:r>
        <w:rPr>
          <w:rFonts w:eastAsia="Times New Roman"/>
          <w:color w:val="222222"/>
          <w:szCs w:val="24"/>
          <w:shd w:val="clear" w:color="auto" w:fill="FFFFFF"/>
        </w:rPr>
        <w:t xml:space="preserve">. </w:t>
      </w:r>
    </w:p>
    <w:p w14:paraId="6E819B9A"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και η φύση των θέσεων εργασίας, καθώς όλο και συρρικνώνονται</w:t>
      </w:r>
      <w:r w:rsidRPr="00E51945">
        <w:rPr>
          <w:rFonts w:eastAsia="Times New Roman"/>
          <w:color w:val="222222"/>
          <w:szCs w:val="24"/>
          <w:shd w:val="clear" w:color="auto" w:fill="FFFFFF"/>
        </w:rPr>
        <w:t xml:space="preserve"> οι καλές δουλειές για τις μεσαίες τάξεις και οι μεσαίες τάξεις φοβούνται ότι τα παιδιά </w:t>
      </w:r>
      <w:r w:rsidRPr="00E51945">
        <w:rPr>
          <w:rFonts w:eastAsia="Times New Roman"/>
          <w:color w:val="222222"/>
          <w:szCs w:val="24"/>
          <w:shd w:val="clear" w:color="auto" w:fill="FFFFFF"/>
        </w:rPr>
        <w:t>τους θα έχουν ακόμα χειρότερες θέσεις</w:t>
      </w:r>
      <w:r>
        <w:rPr>
          <w:rFonts w:eastAsia="Times New Roman"/>
          <w:color w:val="222222"/>
          <w:szCs w:val="24"/>
          <w:shd w:val="clear" w:color="auto" w:fill="FFFFFF"/>
        </w:rPr>
        <w:t>. Και αυτό</w:t>
      </w:r>
      <w:r w:rsidRPr="00E51945">
        <w:rPr>
          <w:rFonts w:eastAsia="Times New Roman"/>
          <w:color w:val="222222"/>
          <w:szCs w:val="24"/>
          <w:shd w:val="clear" w:color="auto" w:fill="FFFFFF"/>
        </w:rPr>
        <w:t xml:space="preserve"> που</w:t>
      </w:r>
      <w:r>
        <w:rPr>
          <w:rFonts w:eastAsia="Times New Roman"/>
          <w:color w:val="222222"/>
          <w:szCs w:val="24"/>
          <w:shd w:val="clear" w:color="auto" w:fill="FFFFFF"/>
        </w:rPr>
        <w:t xml:space="preserve"> συμβαίνει</w:t>
      </w:r>
      <w:r w:rsidRPr="00E51945">
        <w:rPr>
          <w:rFonts w:eastAsia="Times New Roman"/>
          <w:color w:val="222222"/>
          <w:szCs w:val="24"/>
          <w:shd w:val="clear" w:color="auto" w:fill="FFFFFF"/>
        </w:rPr>
        <w:t xml:space="preserve"> είναι ότι οι μεσαίες τάξεις πια δεν μπορούν να κάνουν αποταμιεύσεις</w:t>
      </w:r>
      <w:r>
        <w:rPr>
          <w:rFonts w:eastAsia="Times New Roman"/>
          <w:color w:val="222222"/>
          <w:szCs w:val="24"/>
          <w:shd w:val="clear" w:color="auto" w:fill="FFFFFF"/>
        </w:rPr>
        <w:t xml:space="preserve">. </w:t>
      </w:r>
    </w:p>
    <w:p w14:paraId="6E819B9B"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w:t>
      </w:r>
      <w:r w:rsidRPr="00E51945">
        <w:rPr>
          <w:rFonts w:eastAsia="Times New Roman"/>
          <w:color w:val="222222"/>
          <w:szCs w:val="24"/>
          <w:shd w:val="clear" w:color="auto" w:fill="FFFFFF"/>
        </w:rPr>
        <w:t xml:space="preserve">τη Γαλλία πάνω από </w:t>
      </w:r>
      <w:r>
        <w:rPr>
          <w:rFonts w:eastAsia="Times New Roman"/>
          <w:color w:val="222222"/>
          <w:szCs w:val="24"/>
          <w:shd w:val="clear" w:color="auto" w:fill="FFFFFF"/>
        </w:rPr>
        <w:t xml:space="preserve">το </w:t>
      </w:r>
      <w:r w:rsidRPr="00E51945">
        <w:rPr>
          <w:rFonts w:eastAsia="Times New Roman"/>
          <w:color w:val="222222"/>
          <w:szCs w:val="24"/>
          <w:shd w:val="clear" w:color="auto" w:fill="FFFFFF"/>
        </w:rPr>
        <w:t>50%</w:t>
      </w:r>
      <w:r>
        <w:rPr>
          <w:rFonts w:eastAsia="Times New Roman"/>
          <w:color w:val="222222"/>
          <w:szCs w:val="24"/>
          <w:shd w:val="clear" w:color="auto" w:fill="FFFFFF"/>
        </w:rPr>
        <w:t xml:space="preserve"> των ανθρώπων</w:t>
      </w:r>
      <w:r w:rsidRPr="00E51945">
        <w:rPr>
          <w:rFonts w:eastAsia="Times New Roman"/>
          <w:color w:val="222222"/>
          <w:szCs w:val="24"/>
          <w:shd w:val="clear" w:color="auto" w:fill="FFFFFF"/>
        </w:rPr>
        <w:t xml:space="preserve"> δεν μπορούν να αποταμιεύσουν ούτε 50 ευρώ</w:t>
      </w:r>
      <w:r>
        <w:rPr>
          <w:rFonts w:eastAsia="Times New Roman"/>
          <w:color w:val="222222"/>
          <w:szCs w:val="24"/>
          <w:shd w:val="clear" w:color="auto" w:fill="FFFFFF"/>
        </w:rPr>
        <w:t xml:space="preserve"> τον μήνα. Γι’</w:t>
      </w:r>
      <w:r w:rsidRPr="00E51945">
        <w:rPr>
          <w:rFonts w:eastAsia="Times New Roman"/>
          <w:color w:val="222222"/>
          <w:szCs w:val="24"/>
          <w:shd w:val="clear" w:color="auto" w:fill="FFFFFF"/>
        </w:rPr>
        <w:t xml:space="preserve"> αυτό έχουν άγχος</w:t>
      </w:r>
      <w:r>
        <w:rPr>
          <w:rFonts w:eastAsia="Times New Roman"/>
          <w:color w:val="222222"/>
          <w:szCs w:val="24"/>
          <w:shd w:val="clear" w:color="auto" w:fill="FFFFFF"/>
        </w:rPr>
        <w:t>, γι’</w:t>
      </w:r>
      <w:r w:rsidRPr="00E51945">
        <w:rPr>
          <w:rFonts w:eastAsia="Times New Roman"/>
          <w:color w:val="222222"/>
          <w:szCs w:val="24"/>
          <w:shd w:val="clear" w:color="auto" w:fill="FFFFFF"/>
        </w:rPr>
        <w:t xml:space="preserve"> αυτό φοβούνται </w:t>
      </w:r>
      <w:r>
        <w:rPr>
          <w:rFonts w:eastAsia="Times New Roman"/>
          <w:color w:val="222222"/>
          <w:szCs w:val="24"/>
          <w:shd w:val="clear" w:color="auto" w:fill="FFFFFF"/>
        </w:rPr>
        <w:t>τα</w:t>
      </w:r>
      <w:r w:rsidRPr="00E51945">
        <w:rPr>
          <w:rFonts w:eastAsia="Times New Roman"/>
          <w:color w:val="222222"/>
          <w:szCs w:val="24"/>
          <w:shd w:val="clear" w:color="auto" w:fill="FFFFFF"/>
        </w:rPr>
        <w:t xml:space="preserve"> μεσαία στρώματα</w:t>
      </w:r>
      <w:r>
        <w:rPr>
          <w:rFonts w:eastAsia="Times New Roman"/>
          <w:color w:val="222222"/>
          <w:szCs w:val="24"/>
          <w:shd w:val="clear" w:color="auto" w:fill="FFFFFF"/>
        </w:rPr>
        <w:t>, γι’ αυτό αυξάνεται η άκρα Δ</w:t>
      </w:r>
      <w:r w:rsidRPr="00E51945">
        <w:rPr>
          <w:rFonts w:eastAsia="Times New Roman"/>
          <w:color w:val="222222"/>
          <w:szCs w:val="24"/>
          <w:shd w:val="clear" w:color="auto" w:fill="FFFFFF"/>
        </w:rPr>
        <w:t>εξιά</w:t>
      </w:r>
      <w:r>
        <w:rPr>
          <w:rFonts w:eastAsia="Times New Roman"/>
          <w:color w:val="222222"/>
          <w:szCs w:val="24"/>
          <w:shd w:val="clear" w:color="auto" w:fill="FFFFFF"/>
        </w:rPr>
        <w:t>, γι’</w:t>
      </w:r>
      <w:r w:rsidRPr="00E51945">
        <w:rPr>
          <w:rFonts w:eastAsia="Times New Roman"/>
          <w:color w:val="222222"/>
          <w:szCs w:val="24"/>
          <w:shd w:val="clear" w:color="auto" w:fill="FFFFFF"/>
        </w:rPr>
        <w:t xml:space="preserve"> αυτό αυξάνεται ο λαϊκισμός</w:t>
      </w:r>
      <w:r>
        <w:rPr>
          <w:rFonts w:eastAsia="Times New Roman"/>
          <w:color w:val="222222"/>
          <w:szCs w:val="24"/>
          <w:shd w:val="clear" w:color="auto" w:fill="FFFFFF"/>
        </w:rPr>
        <w:t>. Γ</w:t>
      </w:r>
      <w:r w:rsidRPr="00E51945">
        <w:rPr>
          <w:rFonts w:eastAsia="Times New Roman"/>
          <w:color w:val="222222"/>
          <w:szCs w:val="24"/>
          <w:shd w:val="clear" w:color="auto" w:fill="FFFFFF"/>
        </w:rPr>
        <w:t xml:space="preserve">ιατί φτάνουμε σε έναν καθαρό καπιταλισμό όπου </w:t>
      </w:r>
      <w:r>
        <w:rPr>
          <w:rFonts w:eastAsia="Times New Roman"/>
          <w:color w:val="222222"/>
          <w:szCs w:val="24"/>
          <w:shd w:val="clear" w:color="auto" w:fill="FFFFFF"/>
        </w:rPr>
        <w:t xml:space="preserve">οι </w:t>
      </w:r>
      <w:r w:rsidRPr="00E51945">
        <w:rPr>
          <w:rFonts w:eastAsia="Times New Roman"/>
          <w:color w:val="222222"/>
          <w:szCs w:val="24"/>
          <w:shd w:val="clear" w:color="auto" w:fill="FFFFFF"/>
        </w:rPr>
        <w:t>εργαζόμενοι ξοδεύουν αυτό που βγάζουν και οι καπιταλιστές</w:t>
      </w:r>
      <w:r>
        <w:rPr>
          <w:rFonts w:eastAsia="Times New Roman"/>
          <w:color w:val="222222"/>
          <w:szCs w:val="24"/>
          <w:shd w:val="clear" w:color="auto" w:fill="FFFFFF"/>
        </w:rPr>
        <w:t xml:space="preserve"> βγάζουν</w:t>
      </w:r>
      <w:r w:rsidRPr="00E51945">
        <w:rPr>
          <w:rFonts w:eastAsia="Times New Roman"/>
          <w:color w:val="222222"/>
          <w:szCs w:val="24"/>
          <w:shd w:val="clear" w:color="auto" w:fill="FFFFFF"/>
        </w:rPr>
        <w:t xml:space="preserve"> αυτό που ξοδεύουν</w:t>
      </w:r>
      <w:r>
        <w:rPr>
          <w:rFonts w:eastAsia="Times New Roman"/>
          <w:color w:val="222222"/>
          <w:szCs w:val="24"/>
          <w:shd w:val="clear" w:color="auto" w:fill="FFFFFF"/>
        </w:rPr>
        <w:t xml:space="preserve">. Δηλαδή, </w:t>
      </w:r>
      <w:r w:rsidRPr="00E51945">
        <w:rPr>
          <w:rFonts w:eastAsia="Times New Roman"/>
          <w:color w:val="222222"/>
          <w:szCs w:val="24"/>
          <w:shd w:val="clear" w:color="auto" w:fill="FFFFFF"/>
        </w:rPr>
        <w:t>οι εργαζόμεν</w:t>
      </w:r>
      <w:r w:rsidRPr="00E51945">
        <w:rPr>
          <w:rFonts w:eastAsia="Times New Roman"/>
          <w:color w:val="222222"/>
          <w:szCs w:val="24"/>
          <w:shd w:val="clear" w:color="auto" w:fill="FFFFFF"/>
        </w:rPr>
        <w:t>οι και τα μεσαία στρώματα</w:t>
      </w:r>
      <w:r>
        <w:rPr>
          <w:rFonts w:eastAsia="Times New Roman"/>
          <w:color w:val="222222"/>
          <w:szCs w:val="24"/>
          <w:shd w:val="clear" w:color="auto" w:fill="FFFFFF"/>
        </w:rPr>
        <w:t xml:space="preserve"> εξαρτώ</w:t>
      </w:r>
      <w:r w:rsidRPr="00E51945">
        <w:rPr>
          <w:rFonts w:eastAsia="Times New Roman"/>
          <w:color w:val="222222"/>
          <w:szCs w:val="24"/>
          <w:shd w:val="clear" w:color="auto" w:fill="FFFFFF"/>
        </w:rPr>
        <w:t>νται εντελώς από το εισόδημα</w:t>
      </w:r>
      <w:r>
        <w:rPr>
          <w:rFonts w:eastAsia="Times New Roman"/>
          <w:color w:val="222222"/>
          <w:szCs w:val="24"/>
          <w:shd w:val="clear" w:color="auto" w:fill="FFFFFF"/>
        </w:rPr>
        <w:t>,</w:t>
      </w:r>
      <w:r w:rsidRPr="00E51945">
        <w:rPr>
          <w:rFonts w:eastAsia="Times New Roman"/>
          <w:color w:val="222222"/>
          <w:szCs w:val="24"/>
          <w:shd w:val="clear" w:color="auto" w:fill="FFFFFF"/>
        </w:rPr>
        <w:t xml:space="preserve"> δεν έχουν τίποτα στην άκρη</w:t>
      </w:r>
      <w:r>
        <w:rPr>
          <w:rFonts w:eastAsia="Times New Roman"/>
          <w:color w:val="222222"/>
          <w:szCs w:val="24"/>
          <w:shd w:val="clear" w:color="auto" w:fill="FFFFFF"/>
        </w:rPr>
        <w:t>,</w:t>
      </w:r>
      <w:r w:rsidRPr="00E51945">
        <w:rPr>
          <w:rFonts w:eastAsia="Times New Roman"/>
          <w:color w:val="222222"/>
          <w:szCs w:val="24"/>
          <w:shd w:val="clear" w:color="auto" w:fill="FFFFFF"/>
        </w:rPr>
        <w:t xml:space="preserve"> και ό</w:t>
      </w:r>
      <w:r>
        <w:rPr>
          <w:rFonts w:eastAsia="Times New Roman"/>
          <w:color w:val="222222"/>
          <w:szCs w:val="24"/>
          <w:shd w:val="clear" w:color="auto" w:fill="FFFFFF"/>
        </w:rPr>
        <w:t>,</w:t>
      </w:r>
      <w:r w:rsidRPr="00E51945">
        <w:rPr>
          <w:rFonts w:eastAsia="Times New Roman"/>
          <w:color w:val="222222"/>
          <w:szCs w:val="24"/>
          <w:shd w:val="clear" w:color="auto" w:fill="FFFFFF"/>
        </w:rPr>
        <w:t>τι επενδύουν οι καπιταλιστές το</w:t>
      </w:r>
      <w:r>
        <w:rPr>
          <w:rFonts w:eastAsia="Times New Roman"/>
          <w:color w:val="222222"/>
          <w:szCs w:val="24"/>
          <w:shd w:val="clear" w:color="auto" w:fill="FFFFFF"/>
        </w:rPr>
        <w:t xml:space="preserve"> κερδίζουν.</w:t>
      </w:r>
      <w:r w:rsidRPr="00E51945">
        <w:rPr>
          <w:rFonts w:eastAsia="Times New Roman"/>
          <w:color w:val="222222"/>
          <w:szCs w:val="24"/>
          <w:shd w:val="clear" w:color="auto" w:fill="FFFFFF"/>
        </w:rPr>
        <w:t xml:space="preserve"> </w:t>
      </w:r>
    </w:p>
    <w:p w14:paraId="6E819B9C"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Ποιο </w:t>
      </w:r>
      <w:r w:rsidRPr="00E51945">
        <w:rPr>
          <w:rFonts w:eastAsia="Times New Roman"/>
          <w:color w:val="222222"/>
          <w:szCs w:val="24"/>
          <w:shd w:val="clear" w:color="auto" w:fill="FFFFFF"/>
        </w:rPr>
        <w:t>είναι το συμπέρασμα</w:t>
      </w:r>
      <w:r>
        <w:rPr>
          <w:rFonts w:eastAsia="Times New Roman"/>
          <w:color w:val="222222"/>
          <w:szCs w:val="24"/>
          <w:shd w:val="clear" w:color="auto" w:fill="FFFFFF"/>
        </w:rPr>
        <w:t>; Ό</w:t>
      </w:r>
      <w:r w:rsidRPr="00E51945">
        <w:rPr>
          <w:rFonts w:eastAsia="Times New Roman"/>
          <w:color w:val="222222"/>
          <w:szCs w:val="24"/>
          <w:shd w:val="clear" w:color="auto" w:fill="FFFFFF"/>
        </w:rPr>
        <w:t>τι το νούμερο ένα πρόβλημα των κοινωνιών στην Ευρώπη είναι η ανισότητα</w:t>
      </w:r>
      <w:r>
        <w:rPr>
          <w:rFonts w:eastAsia="Times New Roman"/>
          <w:color w:val="222222"/>
          <w:szCs w:val="24"/>
          <w:shd w:val="clear" w:color="auto" w:fill="FFFFFF"/>
        </w:rPr>
        <w:t>, στην Αμερική, την</w:t>
      </w:r>
      <w:r>
        <w:rPr>
          <w:rFonts w:eastAsia="Times New Roman"/>
          <w:color w:val="222222"/>
          <w:szCs w:val="24"/>
          <w:shd w:val="clear" w:color="auto" w:fill="FFFFFF"/>
        </w:rPr>
        <w:t xml:space="preserve"> Ευρώπη, </w:t>
      </w:r>
      <w:r w:rsidRPr="00E51945">
        <w:rPr>
          <w:rFonts w:eastAsia="Times New Roman"/>
          <w:color w:val="222222"/>
          <w:szCs w:val="24"/>
          <w:shd w:val="clear" w:color="auto" w:fill="FFFFFF"/>
        </w:rPr>
        <w:t>την Ελλάδα</w:t>
      </w:r>
      <w:r>
        <w:rPr>
          <w:rFonts w:eastAsia="Times New Roman"/>
          <w:color w:val="222222"/>
          <w:szCs w:val="24"/>
          <w:shd w:val="clear" w:color="auto" w:fill="FFFFFF"/>
        </w:rPr>
        <w:t xml:space="preserve">. </w:t>
      </w:r>
    </w:p>
    <w:p w14:paraId="6E819B9D"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w:t>
      </w:r>
      <w:r w:rsidRPr="00E51945">
        <w:rPr>
          <w:rFonts w:eastAsia="Times New Roman"/>
          <w:color w:val="222222"/>
          <w:szCs w:val="24"/>
          <w:shd w:val="clear" w:color="auto" w:fill="FFFFFF"/>
        </w:rPr>
        <w:t>γιατί οι αριστεροί έχουμε αυτό</w:t>
      </w:r>
      <w:r>
        <w:rPr>
          <w:rFonts w:eastAsia="Times New Roman"/>
          <w:color w:val="222222"/>
          <w:szCs w:val="24"/>
          <w:shd w:val="clear" w:color="auto" w:fill="FFFFFF"/>
        </w:rPr>
        <w:t>ν</w:t>
      </w:r>
      <w:r w:rsidRPr="00E51945">
        <w:rPr>
          <w:rFonts w:eastAsia="Times New Roman"/>
          <w:color w:val="222222"/>
          <w:szCs w:val="24"/>
          <w:shd w:val="clear" w:color="auto" w:fill="FFFFFF"/>
        </w:rPr>
        <w:t xml:space="preserve"> τον καημό για την ανισότητα</w:t>
      </w:r>
      <w:r>
        <w:rPr>
          <w:rFonts w:eastAsia="Times New Roman"/>
          <w:color w:val="222222"/>
          <w:szCs w:val="24"/>
          <w:shd w:val="clear" w:color="auto" w:fill="FFFFFF"/>
        </w:rPr>
        <w:t>;</w:t>
      </w:r>
      <w:r w:rsidRPr="00E51945">
        <w:rPr>
          <w:rFonts w:eastAsia="Times New Roman"/>
          <w:color w:val="222222"/>
          <w:szCs w:val="24"/>
          <w:shd w:val="clear" w:color="auto" w:fill="FFFFFF"/>
        </w:rPr>
        <w:t xml:space="preserve"> Δεν είναι μόνο οικονομικό</w:t>
      </w:r>
      <w:r>
        <w:rPr>
          <w:rFonts w:eastAsia="Times New Roman"/>
          <w:color w:val="222222"/>
          <w:szCs w:val="24"/>
          <w:shd w:val="clear" w:color="auto" w:fill="FFFFFF"/>
        </w:rPr>
        <w:t xml:space="preserve">, </w:t>
      </w:r>
      <w:r w:rsidRPr="002A47BC">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E51945">
        <w:rPr>
          <w:rFonts w:eastAsia="Times New Roman"/>
          <w:color w:val="222222"/>
          <w:szCs w:val="24"/>
          <w:shd w:val="clear" w:color="auto" w:fill="FFFFFF"/>
        </w:rPr>
        <w:t>και πολιτικό</w:t>
      </w:r>
      <w:r>
        <w:rPr>
          <w:rFonts w:eastAsia="Times New Roman"/>
          <w:color w:val="222222"/>
          <w:szCs w:val="24"/>
          <w:shd w:val="clear" w:color="auto" w:fill="FFFFFF"/>
        </w:rPr>
        <w:t>. Γ</w:t>
      </w:r>
      <w:r w:rsidRPr="00E51945">
        <w:rPr>
          <w:rFonts w:eastAsia="Times New Roman"/>
          <w:color w:val="222222"/>
          <w:szCs w:val="24"/>
          <w:shd w:val="clear" w:color="auto" w:fill="FFFFFF"/>
        </w:rPr>
        <w:t>ιατί αυτοί που έχουν πολλά χρήματα μπορούν να μετατρέπουν το εισόδημά τους σε πολιτική ισχύ</w:t>
      </w:r>
      <w:r>
        <w:rPr>
          <w:rFonts w:eastAsia="Times New Roman"/>
          <w:color w:val="222222"/>
          <w:szCs w:val="24"/>
          <w:shd w:val="clear" w:color="auto" w:fill="FFFFFF"/>
        </w:rPr>
        <w:t>, μπορούν</w:t>
      </w:r>
      <w:r w:rsidRPr="00E51945">
        <w:rPr>
          <w:rFonts w:eastAsia="Times New Roman"/>
          <w:color w:val="222222"/>
          <w:szCs w:val="24"/>
          <w:shd w:val="clear" w:color="auto" w:fill="FFFFFF"/>
        </w:rPr>
        <w:t xml:space="preserve"> να ελέγ</w:t>
      </w:r>
      <w:r>
        <w:rPr>
          <w:rFonts w:eastAsia="Times New Roman"/>
          <w:color w:val="222222"/>
          <w:szCs w:val="24"/>
          <w:shd w:val="clear" w:color="auto" w:fill="FFFFFF"/>
        </w:rPr>
        <w:t xml:space="preserve">χουν τα </w:t>
      </w:r>
      <w:r>
        <w:rPr>
          <w:rFonts w:eastAsia="Times New Roman"/>
          <w:color w:val="222222"/>
          <w:szCs w:val="24"/>
          <w:shd w:val="clear" w:color="auto" w:fill="FFFFFF"/>
        </w:rPr>
        <w:t>μέσα</w:t>
      </w:r>
      <w:r>
        <w:rPr>
          <w:rFonts w:eastAsia="Times New Roman"/>
          <w:color w:val="222222"/>
          <w:szCs w:val="24"/>
          <w:shd w:val="clear" w:color="auto" w:fill="FFFFFF"/>
        </w:rPr>
        <w:t xml:space="preserve"> μαζικής ενημέρωσης</w:t>
      </w:r>
      <w:r>
        <w:rPr>
          <w:rFonts w:eastAsia="Times New Roman"/>
          <w:color w:val="222222"/>
          <w:szCs w:val="24"/>
          <w:shd w:val="clear" w:color="auto" w:fill="FFFFFF"/>
        </w:rPr>
        <w:t xml:space="preserve">, μπορούν </w:t>
      </w:r>
      <w:r w:rsidRPr="00E51945">
        <w:rPr>
          <w:rFonts w:eastAsia="Times New Roman"/>
          <w:color w:val="222222"/>
          <w:szCs w:val="24"/>
          <w:shd w:val="clear" w:color="auto" w:fill="FFFFFF"/>
        </w:rPr>
        <w:t>να χρηματοδοτούνται από τους μεγάλους ομίλους</w:t>
      </w:r>
      <w:r>
        <w:rPr>
          <w:rFonts w:eastAsia="Times New Roman"/>
          <w:color w:val="222222"/>
          <w:szCs w:val="24"/>
          <w:shd w:val="clear" w:color="auto" w:fill="FFFFFF"/>
        </w:rPr>
        <w:t>.</w:t>
      </w:r>
      <w:r w:rsidRPr="00E51945">
        <w:rPr>
          <w:rFonts w:eastAsia="Times New Roman"/>
          <w:color w:val="222222"/>
          <w:szCs w:val="24"/>
          <w:shd w:val="clear" w:color="auto" w:fill="FFFFFF"/>
        </w:rPr>
        <w:t xml:space="preserve"> </w:t>
      </w:r>
    </w:p>
    <w:p w14:paraId="6E819B9E"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w:t>
      </w:r>
      <w:r w:rsidRPr="00E51945">
        <w:rPr>
          <w:rFonts w:eastAsia="Times New Roman"/>
          <w:color w:val="222222"/>
          <w:szCs w:val="24"/>
          <w:shd w:val="clear" w:color="auto" w:fill="FFFFFF"/>
        </w:rPr>
        <w:t xml:space="preserve">την Αμερική ο προϋπολογισμός της </w:t>
      </w:r>
      <w:r>
        <w:rPr>
          <w:rFonts w:eastAsia="Times New Roman"/>
          <w:color w:val="222222"/>
          <w:szCs w:val="24"/>
          <w:shd w:val="clear" w:color="auto" w:fill="FFFFFF"/>
        </w:rPr>
        <w:t xml:space="preserve">ΑΑΔΕ, </w:t>
      </w:r>
      <w:r w:rsidRPr="00E51945">
        <w:rPr>
          <w:rFonts w:eastAsia="Times New Roman"/>
          <w:color w:val="222222"/>
          <w:szCs w:val="24"/>
          <w:shd w:val="clear" w:color="auto" w:fill="FFFFFF"/>
        </w:rPr>
        <w:t>το</w:t>
      </w:r>
      <w:r>
        <w:rPr>
          <w:rFonts w:eastAsia="Times New Roman"/>
          <w:color w:val="222222"/>
          <w:szCs w:val="24"/>
          <w:shd w:val="clear" w:color="auto" w:fill="FFFFFF"/>
        </w:rPr>
        <w:t>υ</w:t>
      </w:r>
      <w:r w:rsidRPr="00E51945">
        <w:rPr>
          <w:rFonts w:eastAsia="Times New Roman"/>
          <w:color w:val="222222"/>
          <w:szCs w:val="24"/>
          <w:shd w:val="clear" w:color="auto" w:fill="FFFFFF"/>
        </w:rPr>
        <w:t xml:space="preserve"> IRS</w:t>
      </w:r>
      <w:r>
        <w:rPr>
          <w:rFonts w:eastAsia="Times New Roman"/>
          <w:color w:val="222222"/>
          <w:szCs w:val="24"/>
          <w:shd w:val="clear" w:color="auto" w:fill="FFFFFF"/>
        </w:rPr>
        <w:t>,</w:t>
      </w:r>
      <w:r w:rsidRPr="00E51945">
        <w:rPr>
          <w:rFonts w:eastAsia="Times New Roman"/>
          <w:color w:val="222222"/>
          <w:szCs w:val="24"/>
          <w:shd w:val="clear" w:color="auto" w:fill="FFFFFF"/>
        </w:rPr>
        <w:t xml:space="preserve"> </w:t>
      </w:r>
      <w:r>
        <w:rPr>
          <w:rFonts w:eastAsia="Times New Roman"/>
          <w:color w:val="222222"/>
          <w:szCs w:val="24"/>
          <w:shd w:val="clear" w:color="auto" w:fill="FFFFFF"/>
        </w:rPr>
        <w:t xml:space="preserve">έχει μειωθεί </w:t>
      </w:r>
      <w:r w:rsidRPr="00E51945">
        <w:rPr>
          <w:rFonts w:eastAsia="Times New Roman"/>
          <w:color w:val="222222"/>
          <w:szCs w:val="24"/>
          <w:shd w:val="clear" w:color="auto" w:fill="FFFFFF"/>
        </w:rPr>
        <w:t>κατά 14% τα τελευταία χρόνια</w:t>
      </w:r>
      <w:r>
        <w:rPr>
          <w:rFonts w:eastAsia="Times New Roman"/>
          <w:color w:val="222222"/>
          <w:szCs w:val="24"/>
          <w:shd w:val="clear" w:color="auto" w:fill="FFFFFF"/>
        </w:rPr>
        <w:t>.</w:t>
      </w:r>
    </w:p>
    <w:p w14:paraId="6E819B9F"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η μείωση των ελέγχων δεν έγινε αναλογικά. Οι έλεγχοι για τα χαμηλά στρώματα μειώθηκαν πολύ λίγο, με τη δικαιολογία ότι είναι αποδέκτες επιδομάτων και πρέπει να συνεχίσουν να ελέγχονται, ενώ η μείωση των ελέγχων στα υψηλά εισοδήματα έπεσε στο 1/3. Άρα </w:t>
      </w:r>
      <w:r w:rsidRPr="00842709">
        <w:rPr>
          <w:rFonts w:eastAsia="Times New Roman"/>
          <w:color w:val="222222"/>
          <w:shd w:val="clear" w:color="auto" w:fill="FFFFFF"/>
        </w:rPr>
        <w:t>για να</w:t>
      </w:r>
      <w:r>
        <w:rPr>
          <w:rFonts w:eastAsia="Times New Roman"/>
          <w:color w:val="222222"/>
          <w:szCs w:val="24"/>
          <w:shd w:val="clear" w:color="auto" w:fill="FFFFFF"/>
        </w:rPr>
        <w:t xml:space="preserve"> αντιμετωπίσεις την ανισότητα, δεν είναι μόνο θέμα των φτωχών, ούτε των κοινωνικά αποκλεισμένων ούτε των ανέργων, αλλά και της μεσαίας τάξη. </w:t>
      </w:r>
    </w:p>
    <w:p w14:paraId="6E819BA0"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w:t>
      </w:r>
      <w:r>
        <w:rPr>
          <w:rFonts w:eastAsia="Times New Roman"/>
          <w:color w:val="222222"/>
          <w:szCs w:val="24"/>
          <w:shd w:val="clear" w:color="auto" w:fill="FFFFFF"/>
        </w:rPr>
        <w:t>’</w:t>
      </w:r>
      <w:r>
        <w:rPr>
          <w:rFonts w:eastAsia="Times New Roman"/>
          <w:color w:val="222222"/>
          <w:szCs w:val="24"/>
          <w:shd w:val="clear" w:color="auto" w:fill="FFFFFF"/>
        </w:rPr>
        <w:t xml:space="preserve"> αυτό εμείς είχαμε σχέδιο από το 2017 πώς να το αντιμετωπίσουμε αυτό. Γι’ αυτό η Αριστερά πρέπει </w:t>
      </w:r>
      <w:r w:rsidRPr="00842709">
        <w:rPr>
          <w:rFonts w:eastAsia="Times New Roman"/>
          <w:bCs/>
          <w:color w:val="222222"/>
          <w:shd w:val="clear" w:color="auto" w:fill="FFFFFF"/>
        </w:rPr>
        <w:t>να</w:t>
      </w:r>
      <w:r>
        <w:rPr>
          <w:rFonts w:eastAsia="Times New Roman"/>
          <w:bCs/>
          <w:color w:val="222222"/>
          <w:shd w:val="clear" w:color="auto" w:fill="FFFFFF"/>
        </w:rPr>
        <w:t xml:space="preserve"> βάλει</w:t>
      </w:r>
      <w:r>
        <w:rPr>
          <w:rFonts w:eastAsia="Times New Roman"/>
          <w:bCs/>
          <w:color w:val="222222"/>
          <w:shd w:val="clear" w:color="auto" w:fill="FFFFFF"/>
        </w:rPr>
        <w:t xml:space="preserve"> την ανισότητα ως </w:t>
      </w:r>
      <w:r>
        <w:rPr>
          <w:rFonts w:eastAsia="Times New Roman"/>
          <w:color w:val="222222"/>
          <w:szCs w:val="24"/>
          <w:shd w:val="clear" w:color="auto" w:fill="FFFFFF"/>
        </w:rPr>
        <w:t xml:space="preserve">κεντρικό ζήτημα, όπως την έβαλε ο </w:t>
      </w:r>
      <w:proofErr w:type="spellStart"/>
      <w:r>
        <w:rPr>
          <w:rFonts w:eastAsia="Times New Roman"/>
          <w:color w:val="222222"/>
          <w:szCs w:val="24"/>
          <w:shd w:val="clear" w:color="auto" w:fill="FFFFFF"/>
        </w:rPr>
        <w:t>Πέδρο</w:t>
      </w:r>
      <w:proofErr w:type="spellEnd"/>
      <w:r>
        <w:rPr>
          <w:rFonts w:eastAsia="Times New Roman"/>
          <w:color w:val="222222"/>
          <w:szCs w:val="24"/>
          <w:shd w:val="clear" w:color="auto" w:fill="FFFFFF"/>
        </w:rPr>
        <w:t xml:space="preserve"> Σάντσεθ. Αυτό έκανε κεντρικό ζήτημα. Έκανε και κάτι άλλο παραπάνω, κύριε Κουτσούκο. Ήρθε σε κόντρα στο </w:t>
      </w:r>
      <w:r>
        <w:rPr>
          <w:rFonts w:eastAsia="Times New Roman"/>
          <w:color w:val="222222"/>
          <w:szCs w:val="24"/>
          <w:shd w:val="clear" w:color="auto" w:fill="FFFFFF"/>
        </w:rPr>
        <w:t>κ</w:t>
      </w:r>
      <w:r>
        <w:rPr>
          <w:rFonts w:eastAsia="Times New Roman"/>
          <w:color w:val="222222"/>
          <w:szCs w:val="24"/>
          <w:shd w:val="clear" w:color="auto" w:fill="FFFFFF"/>
        </w:rPr>
        <w:t xml:space="preserve">όμμα του με αυτούς που ήθελαν να πάνε με τη Δεξιά για να κατέβει με την Αριστερά. </w:t>
      </w:r>
    </w:p>
    <w:p w14:paraId="6E819BA1" w14:textId="77777777" w:rsidR="004B0DF5" w:rsidRDefault="00471FB5">
      <w:pPr>
        <w:spacing w:line="600" w:lineRule="auto"/>
        <w:ind w:firstLine="709"/>
        <w:jc w:val="center"/>
        <w:rPr>
          <w:rFonts w:eastAsia="Times New Roman" w:cs="Times New Roman"/>
        </w:rPr>
      </w:pPr>
      <w:r w:rsidRPr="007F5FBB">
        <w:rPr>
          <w:rFonts w:eastAsia="Times New Roman" w:cs="Times New Roman"/>
        </w:rPr>
        <w:t>(Χειροκροτή</w:t>
      </w:r>
      <w:r w:rsidRPr="007F5FBB">
        <w:rPr>
          <w:rFonts w:eastAsia="Times New Roman" w:cs="Times New Roman"/>
        </w:rPr>
        <w:t>ματα από την πτέρυγα του ΣΥΡΙΖΑ)</w:t>
      </w:r>
    </w:p>
    <w:p w14:paraId="6E819BA2"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Αυτό έκανε ο </w:t>
      </w:r>
      <w:proofErr w:type="spellStart"/>
      <w:r>
        <w:rPr>
          <w:rFonts w:eastAsia="Times New Roman"/>
          <w:color w:val="222222"/>
          <w:szCs w:val="24"/>
          <w:shd w:val="clear" w:color="auto" w:fill="FFFFFF"/>
        </w:rPr>
        <w:t>Πέδρο</w:t>
      </w:r>
      <w:proofErr w:type="spellEnd"/>
      <w:r>
        <w:rPr>
          <w:rFonts w:eastAsia="Times New Roman"/>
          <w:color w:val="222222"/>
          <w:szCs w:val="24"/>
          <w:shd w:val="clear" w:color="auto" w:fill="FFFFFF"/>
        </w:rPr>
        <w:t xml:space="preserve"> Σάντσεθ για να μπορεί να ανασάνει, ενώ εσείς τι κάνατε; Διώξατε το Ποτάμι, διώξατε τη ΔΗΜΑΡ, για να κάνετε συμμαχία με τους συντρόφους σας από εδώ δεξιά. </w:t>
      </w:r>
    </w:p>
    <w:p w14:paraId="6E819BA3" w14:textId="77777777" w:rsidR="004B0DF5" w:rsidRDefault="00471FB5">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6E819BA4"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Αρι</w:t>
      </w:r>
      <w:r>
        <w:rPr>
          <w:rFonts w:eastAsia="Times New Roman"/>
          <w:color w:val="222222"/>
          <w:szCs w:val="24"/>
          <w:shd w:val="clear" w:color="auto" w:fill="FFFFFF"/>
        </w:rPr>
        <w:t>στερά δεν είναι αποκλεισμένη</w:t>
      </w:r>
      <w:r w:rsidRPr="00215E02">
        <w:rPr>
          <w:rFonts w:eastAsia="Times New Roman"/>
          <w:color w:val="222222"/>
          <w:szCs w:val="24"/>
          <w:shd w:val="clear" w:color="auto" w:fill="FFFFFF"/>
        </w:rPr>
        <w:t xml:space="preserve"> </w:t>
      </w:r>
      <w:r>
        <w:rPr>
          <w:rFonts w:eastAsia="Times New Roman"/>
          <w:color w:val="222222"/>
          <w:szCs w:val="24"/>
          <w:shd w:val="clear" w:color="auto" w:fill="FFFFFF"/>
        </w:rPr>
        <w:t xml:space="preserve">πια. Νιώθουμε τόσο απομονωμένοι όσο θα πρέπει να νιώθει η δεκαπεντάχρονη Σουηδέζα </w:t>
      </w:r>
      <w:r>
        <w:rPr>
          <w:rFonts w:eastAsia="Times New Roman" w:cs="Times New Roman"/>
          <w:color w:val="222222"/>
          <w:szCs w:val="24"/>
        </w:rPr>
        <w:t xml:space="preserve">Γκρέτα </w:t>
      </w:r>
      <w:proofErr w:type="spellStart"/>
      <w:r>
        <w:rPr>
          <w:rFonts w:eastAsia="Times New Roman" w:cs="Times New Roman"/>
          <w:color w:val="222222"/>
          <w:szCs w:val="24"/>
        </w:rPr>
        <w:t>Τούνμπεργκ</w:t>
      </w:r>
      <w:proofErr w:type="spellEnd"/>
      <w:r>
        <w:rPr>
          <w:rFonts w:eastAsia="Times New Roman" w:cs="Times New Roman"/>
          <w:color w:val="222222"/>
          <w:szCs w:val="24"/>
        </w:rPr>
        <w:t>,</w:t>
      </w:r>
      <w:r>
        <w:rPr>
          <w:rFonts w:eastAsia="Times New Roman"/>
          <w:color w:val="222222"/>
          <w:szCs w:val="24"/>
          <w:shd w:val="clear" w:color="auto" w:fill="FFFFFF"/>
        </w:rPr>
        <w:t xml:space="preserve"> μετά από την παρέμβασή της για την κλιματική αλλαγή, που συγκλόνισε την υφήλιο, όπου κατηγόρησε τους πολιτικούς ότι δεν παίρνουν σοβαρά την κλιματική αλλαγή</w:t>
      </w:r>
      <w:r w:rsidRPr="00842709">
        <w:rPr>
          <w:rFonts w:eastAsia="Times New Roman"/>
          <w:color w:val="222222"/>
          <w:szCs w:val="24"/>
          <w:shd w:val="clear" w:color="auto" w:fill="FFFFFF"/>
        </w:rPr>
        <w:t xml:space="preserve">, </w:t>
      </w:r>
      <w:r>
        <w:rPr>
          <w:rFonts w:eastAsia="Times New Roman"/>
          <w:color w:val="222222"/>
          <w:szCs w:val="24"/>
          <w:shd w:val="clear" w:color="auto" w:fill="FFFFFF"/>
        </w:rPr>
        <w:t xml:space="preserve">όχι σαν νέα, όχι σαν Σουηδέζα, αλλά σαν πολίτης αυτού του κόσμου. Είπε ότι οι πλούσιοι του </w:t>
      </w:r>
      <w:r>
        <w:rPr>
          <w:rFonts w:eastAsia="Times New Roman"/>
          <w:color w:val="222222"/>
          <w:szCs w:val="24"/>
          <w:shd w:val="clear" w:color="auto" w:fill="FFFFFF"/>
        </w:rPr>
        <w:t>Β</w:t>
      </w:r>
      <w:r>
        <w:rPr>
          <w:rFonts w:eastAsia="Times New Roman"/>
          <w:color w:val="222222"/>
          <w:szCs w:val="24"/>
          <w:shd w:val="clear" w:color="auto" w:fill="FFFFFF"/>
        </w:rPr>
        <w:t xml:space="preserve">ορρά </w:t>
      </w:r>
      <w:r>
        <w:rPr>
          <w:rFonts w:eastAsia="Times New Roman"/>
          <w:color w:val="222222"/>
          <w:szCs w:val="24"/>
          <w:shd w:val="clear" w:color="auto" w:fill="FFFFFF"/>
        </w:rPr>
        <w:t xml:space="preserve">κάνουν τη ζημιά </w:t>
      </w:r>
      <w:r w:rsidRPr="00215E02">
        <w:rPr>
          <w:rFonts w:eastAsia="Times New Roman"/>
          <w:bCs/>
          <w:color w:val="222222"/>
          <w:shd w:val="clear" w:color="auto" w:fill="FFFFFF"/>
        </w:rPr>
        <w:t>και</w:t>
      </w:r>
      <w:r>
        <w:rPr>
          <w:rFonts w:eastAsia="Times New Roman"/>
          <w:color w:val="222222"/>
          <w:szCs w:val="24"/>
          <w:shd w:val="clear" w:color="auto" w:fill="FFFFFF"/>
        </w:rPr>
        <w:t xml:space="preserve"> οι φτωχοί του </w:t>
      </w:r>
      <w:r>
        <w:rPr>
          <w:rFonts w:eastAsia="Times New Roman"/>
          <w:color w:val="222222"/>
          <w:szCs w:val="24"/>
          <w:shd w:val="clear" w:color="auto" w:fill="FFFFFF"/>
        </w:rPr>
        <w:t>Ν</w:t>
      </w:r>
      <w:r>
        <w:rPr>
          <w:rFonts w:eastAsia="Times New Roman"/>
          <w:color w:val="222222"/>
          <w:szCs w:val="24"/>
          <w:shd w:val="clear" w:color="auto" w:fill="FFFFFF"/>
        </w:rPr>
        <w:t xml:space="preserve">ότου, το Μπαγκλαντές </w:t>
      </w:r>
      <w:r w:rsidRPr="00842709">
        <w:rPr>
          <w:rFonts w:eastAsia="Times New Roman"/>
          <w:bCs/>
          <w:color w:val="222222"/>
          <w:shd w:val="clear" w:color="auto" w:fill="FFFFFF"/>
        </w:rPr>
        <w:t>και</w:t>
      </w:r>
      <w:r>
        <w:rPr>
          <w:rFonts w:eastAsia="Times New Roman"/>
          <w:color w:val="222222"/>
          <w:szCs w:val="24"/>
          <w:shd w:val="clear" w:color="auto" w:fill="FFFFFF"/>
        </w:rPr>
        <w:t xml:space="preserve"> η Αφρική, θα πληρώσουν την κλιματική αλλαγή. Τόσο απομονωμένοι είμαστε. </w:t>
      </w:r>
    </w:p>
    <w:p w14:paraId="6E819BA5"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Πώς τοποθετούμαστε στο θέμα της ανισότητας; Με σχέδιο, με τεκμηρίωση, με συμμαχίες. Πρώτα βγήκαμε στις αγορές τον Ιούλιο το</w:t>
      </w:r>
      <w:r>
        <w:rPr>
          <w:rFonts w:eastAsia="Times New Roman"/>
          <w:color w:val="222222"/>
          <w:szCs w:val="24"/>
          <w:shd w:val="clear" w:color="auto" w:fill="FFFFFF"/>
        </w:rPr>
        <w:t xml:space="preserve">υ 2017, μετά κλείσαμε την τελευταία αξιολόγηση και βγήκαμε από το πρόγραμμα, μετά δεν </w:t>
      </w:r>
      <w:r>
        <w:rPr>
          <w:rFonts w:eastAsia="Times New Roman"/>
          <w:color w:val="222222"/>
          <w:szCs w:val="24"/>
          <w:shd w:val="clear" w:color="auto" w:fill="FFFFFF"/>
        </w:rPr>
        <w:lastRenderedPageBreak/>
        <w:t xml:space="preserve">μειώσαμε τις συντάξεις, μετά είχαμε τον πρώτο επεκτατικό προϋπολογισμό και μετά επέστρεψαν οι συλλογικές συμβάσεις και αυξήθηκε ο κατώτατος μισθός. </w:t>
      </w:r>
    </w:p>
    <w:p w14:paraId="6E819BA6"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είμαστε στο </w:t>
      </w:r>
      <w:r>
        <w:rPr>
          <w:rFonts w:eastAsia="Times New Roman"/>
          <w:color w:val="222222"/>
          <w:szCs w:val="24"/>
          <w:shd w:val="clear" w:color="auto" w:fill="FFFFFF"/>
        </w:rPr>
        <w:t>2019, που όπως υποσχεθήκαμε, αντί να περιμένουμε στο τέλος της χρονιάς για να δώσουμε ένα κοινωνικό μέρισμα, το ξοδεύουμε εκ των προτέρων, γιατί έχουμε τη δύναμη να το κάνουμε με μόνιμα μέτρα, που θα τα ψηφίσετε όλοι από ό,τι κατάλαβα τη Δευτέρα και την Τρ</w:t>
      </w:r>
      <w:r>
        <w:rPr>
          <w:rFonts w:eastAsia="Times New Roman"/>
          <w:color w:val="222222"/>
          <w:szCs w:val="24"/>
          <w:shd w:val="clear" w:color="auto" w:fill="FFFFFF"/>
        </w:rPr>
        <w:t>ίτη.</w:t>
      </w:r>
    </w:p>
    <w:p w14:paraId="6E819BA7" w14:textId="77777777" w:rsidR="004B0DF5" w:rsidRDefault="00471FB5">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6E819BA8"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w:t>
      </w:r>
      <w:r>
        <w:rPr>
          <w:rFonts w:eastAsia="Times New Roman"/>
          <w:color w:val="222222"/>
          <w:szCs w:val="24"/>
          <w:shd w:val="clear" w:color="auto" w:fill="FFFFFF"/>
        </w:rPr>
        <w:t>’</w:t>
      </w:r>
      <w:r>
        <w:rPr>
          <w:rFonts w:eastAsia="Times New Roman"/>
          <w:color w:val="222222"/>
          <w:szCs w:val="24"/>
          <w:shd w:val="clear" w:color="auto" w:fill="FFFFFF"/>
        </w:rPr>
        <w:t xml:space="preserve"> αυτό είμαστε έτοιμοι να μειώσουμε από τώρα για το 2020 τη λιτότητα, μειώνοντας ακριβώς τον μεγάλο στόχο, το 3,5%. Και γι</w:t>
      </w:r>
      <w:r>
        <w:rPr>
          <w:rFonts w:eastAsia="Times New Roman"/>
          <w:color w:val="222222"/>
          <w:szCs w:val="24"/>
          <w:shd w:val="clear" w:color="auto" w:fill="FFFFFF"/>
        </w:rPr>
        <w:t>’</w:t>
      </w:r>
      <w:r>
        <w:rPr>
          <w:rFonts w:eastAsia="Times New Roman"/>
          <w:color w:val="222222"/>
          <w:szCs w:val="24"/>
          <w:shd w:val="clear" w:color="auto" w:fill="FFFFFF"/>
        </w:rPr>
        <w:t xml:space="preserve"> αυτό ανακοινώσαμε ένα πακέτο 1% του ΑΕΠ. Δεν περιμέναμε να χτίσουμε την αξιοπιστί</w:t>
      </w:r>
      <w:r>
        <w:rPr>
          <w:rFonts w:eastAsia="Times New Roman"/>
          <w:color w:val="222222"/>
          <w:szCs w:val="24"/>
          <w:shd w:val="clear" w:color="auto" w:fill="FFFFFF"/>
        </w:rPr>
        <w:t xml:space="preserve">α μας για να το κάνουμε αυτό και να τους πείσουμε. Τη χτίσαμε την αξιοπιστία μας και το κάνουμε τώρα. </w:t>
      </w:r>
    </w:p>
    <w:p w14:paraId="6E819BA9" w14:textId="77777777" w:rsidR="004B0DF5" w:rsidRDefault="00471FB5">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6E819BAA"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Γι’ αυτό βάλαμε τον ειδικό λογαριασμό και γι’ αυτό ανακοινώσαμε αυτά τα μέτρα. Δεν είναι όμως θέμα χρονικής μ</w:t>
      </w:r>
      <w:r>
        <w:rPr>
          <w:rFonts w:eastAsia="Times New Roman"/>
          <w:color w:val="222222"/>
          <w:szCs w:val="24"/>
          <w:shd w:val="clear" w:color="auto" w:fill="FFFFFF"/>
        </w:rPr>
        <w:t>όνο στιγμής ότι το κάνουμε τώρα, είναι και ποιοτική η διαφορά. Γιατί αυτή τη μείωση δεν την κάναμε με ανταλλαγή νεοφιλελεύθερα μέτρα, για να μπορεί ο κ. Μητσοτάκης να λέει</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πάρτε εδώ πέρα περικοπές στο κράτος, στην υγεία, στην παιδεία, και δώστε μας το 3,</w:t>
      </w:r>
      <w:r>
        <w:rPr>
          <w:rFonts w:eastAsia="Times New Roman"/>
          <w:color w:val="222222"/>
          <w:szCs w:val="24"/>
          <w:shd w:val="clear" w:color="auto" w:fill="FFFFFF"/>
        </w:rPr>
        <w:t>5% να είναι 2,5%</w:t>
      </w:r>
      <w:r>
        <w:rPr>
          <w:rFonts w:eastAsia="Times New Roman"/>
          <w:color w:val="222222"/>
          <w:szCs w:val="24"/>
          <w:shd w:val="clear" w:color="auto" w:fill="FFFFFF"/>
        </w:rPr>
        <w:t>»</w:t>
      </w:r>
      <w:r>
        <w:rPr>
          <w:rFonts w:eastAsia="Times New Roman"/>
          <w:color w:val="222222"/>
          <w:szCs w:val="24"/>
          <w:shd w:val="clear" w:color="auto" w:fill="FFFFFF"/>
        </w:rPr>
        <w:t xml:space="preserve">. Το κάναμε τώρα. </w:t>
      </w:r>
    </w:p>
    <w:p w14:paraId="6E819BAB"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Μας λέει ο κ. Μητσοτάκης να μας ψηφίσετε εμάς, για να είμαστε μέρος του μεγαλύτερου μπλοκ στην Ευρωβουλή, του Ευρωπαϊκού Λαϊκού Κόμματος. </w:t>
      </w:r>
      <w:r w:rsidRPr="00570160">
        <w:rPr>
          <w:rFonts w:eastAsia="Times New Roman"/>
          <w:bCs/>
          <w:color w:val="222222"/>
          <w:shd w:val="clear" w:color="auto" w:fill="FFFFFF"/>
        </w:rPr>
        <w:t>Δεν</w:t>
      </w:r>
      <w:r>
        <w:rPr>
          <w:rFonts w:eastAsia="Times New Roman"/>
          <w:color w:val="222222"/>
          <w:szCs w:val="24"/>
          <w:shd w:val="clear" w:color="auto" w:fill="FFFFFF"/>
        </w:rPr>
        <w:t xml:space="preserve"> μου λέτε, το 2012</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2014, που πάλι ήταν το μεγαλύτερο μπλοκ το Ευρωπαϊκό Λαϊκό Κόμμα στην Ευρωβουλή, πώς σας βοήθησαν; </w:t>
      </w:r>
      <w:r w:rsidRPr="00570160">
        <w:rPr>
          <w:rFonts w:eastAsia="Times New Roman"/>
          <w:bCs/>
          <w:color w:val="222222"/>
          <w:shd w:val="clear" w:color="auto" w:fill="FFFFFF"/>
        </w:rPr>
        <w:t xml:space="preserve">Δηλαδή </w:t>
      </w:r>
      <w:r>
        <w:rPr>
          <w:rFonts w:eastAsia="Times New Roman"/>
          <w:color w:val="222222"/>
          <w:szCs w:val="24"/>
          <w:shd w:val="clear" w:color="auto" w:fill="FFFFFF"/>
        </w:rPr>
        <w:t>πόσο θα είχε πέσει το εισόδημα, που έπεσε 24%, αν δεν είχατε την υποστήριξη του Ευρωπαϊκού Λαϊκού Κόμματος; Πού θα είχε πάει αυτό το ΑΕΠ, για να ξέρου</w:t>
      </w:r>
      <w:r>
        <w:rPr>
          <w:rFonts w:eastAsia="Times New Roman"/>
          <w:color w:val="222222"/>
          <w:szCs w:val="24"/>
          <w:shd w:val="clear" w:color="auto" w:fill="FFFFFF"/>
        </w:rPr>
        <w:t>με;</w:t>
      </w:r>
    </w:p>
    <w:p w14:paraId="6E819BAC" w14:textId="77777777" w:rsidR="004B0DF5" w:rsidRDefault="00471FB5">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6E819BAD"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μπορείτε να μου πείτε κάποτε πώς θα χρηματοδοτήσετε το πρόγραμμά σας; Γιατί εμείς για ό,τι έχουμε ανακοινώσει έχουμε και τη χρηματοδότηση. Γι</w:t>
      </w:r>
      <w:r>
        <w:rPr>
          <w:rFonts w:eastAsia="Times New Roman"/>
          <w:color w:val="222222"/>
          <w:szCs w:val="24"/>
          <w:shd w:val="clear" w:color="auto" w:fill="FFFFFF"/>
        </w:rPr>
        <w:t>’</w:t>
      </w:r>
      <w:r>
        <w:rPr>
          <w:rFonts w:eastAsia="Times New Roman"/>
          <w:color w:val="222222"/>
          <w:szCs w:val="24"/>
          <w:shd w:val="clear" w:color="auto" w:fill="FFFFFF"/>
        </w:rPr>
        <w:t xml:space="preserve"> αυτό έχουμε αξιοπιστία. </w:t>
      </w:r>
    </w:p>
    <w:p w14:paraId="6E819BAE"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όπως έχει κουραστεί η γλώσσα του</w:t>
      </w:r>
      <w:r>
        <w:rPr>
          <w:rFonts w:eastAsia="Times New Roman"/>
          <w:color w:val="222222"/>
          <w:szCs w:val="24"/>
          <w:shd w:val="clear" w:color="auto" w:fill="FFFFFF"/>
        </w:rPr>
        <w:t xml:space="preserve"> κ. Δραγασάκη να λέει, αυτή η δημοσιονομική πολιτική είναι ένα μικρό κομμάτι του σχεδίου μας. Η διαφορά μεταξύ μας είναι ότι την αναπτυξιακή μας πολιτική μπορείτε να την βρείτε από το </w:t>
      </w:r>
      <w:proofErr w:type="spellStart"/>
      <w:r>
        <w:rPr>
          <w:rFonts w:eastAsia="Times New Roman"/>
          <w:color w:val="222222"/>
          <w:szCs w:val="24"/>
          <w:shd w:val="clear" w:color="auto" w:fill="FFFFFF"/>
        </w:rPr>
        <w:t>site</w:t>
      </w:r>
      <w:proofErr w:type="spellEnd"/>
      <w:r>
        <w:rPr>
          <w:rFonts w:eastAsia="Times New Roman"/>
          <w:color w:val="222222"/>
          <w:szCs w:val="24"/>
          <w:shd w:val="clear" w:color="auto" w:fill="FFFFFF"/>
        </w:rPr>
        <w:t xml:space="preserve"> του Υπουργείου Οικονομικών. Μπορείτε να δείτε ακριβώς τι θα κάνουμε</w:t>
      </w:r>
      <w:r>
        <w:rPr>
          <w:rFonts w:eastAsia="Times New Roman"/>
          <w:color w:val="222222"/>
          <w:szCs w:val="24"/>
          <w:shd w:val="clear" w:color="auto" w:fill="FFFFFF"/>
        </w:rPr>
        <w:t xml:space="preserve"> για να γίνει πιο γρήγορη η δικαιοσύνη. Μπορείτε να δείτε ακριβώς τι θα κάνουμε για τη δημόσια διοίκηση, για να μην είναι πελατειακή και να εξυπηρετεί τον πολίτη. Μπορείτε να δείτε ακριβώς τι θα κάνουμε για να υπάρχει ένα περιβάλλον για τις επενδύσεις. </w:t>
      </w:r>
      <w:r w:rsidRPr="00570160">
        <w:rPr>
          <w:rFonts w:eastAsia="Times New Roman"/>
          <w:bCs/>
          <w:color w:val="222222"/>
          <w:shd w:val="clear" w:color="auto" w:fill="FFFFFF"/>
        </w:rPr>
        <w:t>Δεν</w:t>
      </w:r>
      <w:r>
        <w:rPr>
          <w:rFonts w:eastAsia="Times New Roman"/>
          <w:color w:val="222222"/>
          <w:szCs w:val="24"/>
          <w:shd w:val="clear" w:color="auto" w:fill="FFFFFF"/>
        </w:rPr>
        <w:t xml:space="preserve"> </w:t>
      </w:r>
      <w:r w:rsidRPr="00570160">
        <w:rPr>
          <w:rFonts w:eastAsia="Times New Roman"/>
          <w:bCs/>
          <w:color w:val="222222"/>
          <w:shd w:val="clear" w:color="auto" w:fill="FFFFFF"/>
        </w:rPr>
        <w:t>είναι</w:t>
      </w:r>
      <w:r>
        <w:rPr>
          <w:rFonts w:eastAsia="Times New Roman"/>
          <w:color w:val="222222"/>
          <w:szCs w:val="24"/>
          <w:shd w:val="clear" w:color="auto" w:fill="FFFFFF"/>
        </w:rPr>
        <w:t xml:space="preserve"> ανάγκη να κάνουμε </w:t>
      </w:r>
      <w:r w:rsidRPr="00570160">
        <w:rPr>
          <w:rFonts w:eastAsia="Times New Roman"/>
          <w:bCs/>
          <w:color w:val="222222"/>
          <w:shd w:val="clear" w:color="auto" w:fill="FFFFFF"/>
        </w:rPr>
        <w:t>συζητήσεις</w:t>
      </w:r>
      <w:r>
        <w:rPr>
          <w:rFonts w:eastAsia="Times New Roman"/>
          <w:color w:val="222222"/>
          <w:szCs w:val="24"/>
          <w:shd w:val="clear" w:color="auto" w:fill="FFFFFF"/>
        </w:rPr>
        <w:t xml:space="preserve"> γενικώς. Να τοποθετηθείτε σε αυτό το πρόγραμμα.</w:t>
      </w:r>
    </w:p>
    <w:p w14:paraId="6E819BAF" w14:textId="77777777" w:rsidR="004B0DF5" w:rsidRDefault="00471FB5">
      <w:pPr>
        <w:spacing w:line="600" w:lineRule="auto"/>
        <w:ind w:firstLine="720"/>
        <w:jc w:val="both"/>
        <w:rPr>
          <w:rFonts w:eastAsia="Times New Roman"/>
          <w:color w:val="222222"/>
          <w:szCs w:val="24"/>
          <w:shd w:val="clear" w:color="auto" w:fill="FFFFFF"/>
        </w:rPr>
      </w:pPr>
      <w:r w:rsidRPr="00570160">
        <w:rPr>
          <w:rFonts w:eastAsia="Times New Roman"/>
          <w:b/>
          <w:color w:val="222222"/>
          <w:szCs w:val="24"/>
          <w:shd w:val="clear" w:color="auto" w:fill="FFFFFF"/>
        </w:rPr>
        <w:t>ΑΘΑΝΑΣΙΟΣ ΜΠΟΥΡΑΣ:</w:t>
      </w:r>
      <w:r>
        <w:rPr>
          <w:rFonts w:eastAsia="Times New Roman"/>
          <w:color w:val="222222"/>
          <w:szCs w:val="24"/>
          <w:shd w:val="clear" w:color="auto" w:fill="FFFFFF"/>
        </w:rPr>
        <w:t xml:space="preserve"> Για πείτε, το </w:t>
      </w:r>
      <w:r>
        <w:rPr>
          <w:rFonts w:eastAsia="Times New Roman"/>
          <w:color w:val="222222"/>
          <w:szCs w:val="24"/>
          <w:shd w:val="clear" w:color="auto" w:fill="FFFFFF"/>
          <w:lang w:val="en-US"/>
        </w:rPr>
        <w:t>site</w:t>
      </w:r>
      <w:r>
        <w:rPr>
          <w:rFonts w:eastAsia="Times New Roman"/>
          <w:color w:val="222222"/>
          <w:szCs w:val="24"/>
          <w:shd w:val="clear" w:color="auto" w:fill="FFFFFF"/>
        </w:rPr>
        <w:t>..</w:t>
      </w:r>
      <w:r w:rsidRPr="00570160">
        <w:rPr>
          <w:rFonts w:eastAsia="Times New Roman"/>
          <w:color w:val="222222"/>
          <w:szCs w:val="24"/>
          <w:shd w:val="clear" w:color="auto" w:fill="FFFFFF"/>
        </w:rPr>
        <w:t>.</w:t>
      </w:r>
    </w:p>
    <w:p w14:paraId="6E819BB0" w14:textId="77777777" w:rsidR="004B0DF5" w:rsidRDefault="00471FB5">
      <w:pPr>
        <w:spacing w:line="600" w:lineRule="auto"/>
        <w:ind w:firstLine="720"/>
        <w:jc w:val="both"/>
        <w:rPr>
          <w:rFonts w:eastAsia="Times New Roman"/>
          <w:color w:val="222222"/>
          <w:szCs w:val="24"/>
          <w:shd w:val="clear" w:color="auto" w:fill="FFFFFF"/>
        </w:rPr>
      </w:pPr>
      <w:r w:rsidRPr="00570160">
        <w:rPr>
          <w:rFonts w:eastAsia="Times New Roman"/>
          <w:b/>
          <w:color w:val="222222"/>
          <w:szCs w:val="24"/>
          <w:shd w:val="clear" w:color="auto" w:fill="FFFFFF"/>
        </w:rPr>
        <w:t xml:space="preserve">ΕΥΚΛΕΙΔΗΣ ΤΣΑΚΑΛΩΤΟΣ (Υπουργός </w:t>
      </w:r>
      <w:r w:rsidRPr="00570160">
        <w:rPr>
          <w:rFonts w:eastAsia="Times New Roman"/>
          <w:b/>
          <w:bCs/>
          <w:color w:val="222222"/>
          <w:shd w:val="clear" w:color="auto" w:fill="FFFFFF"/>
        </w:rPr>
        <w:t>Οικονομικών):</w:t>
      </w:r>
      <w:r>
        <w:rPr>
          <w:rFonts w:eastAsia="Times New Roman"/>
          <w:bCs/>
          <w:color w:val="222222"/>
          <w:shd w:val="clear" w:color="auto" w:fill="FFFFFF"/>
        </w:rPr>
        <w:t xml:space="preserve"> </w:t>
      </w:r>
      <w:r>
        <w:rPr>
          <w:rFonts w:eastAsia="Times New Roman"/>
          <w:color w:val="222222"/>
          <w:szCs w:val="24"/>
          <w:shd w:val="clear" w:color="auto" w:fill="FFFFFF"/>
        </w:rPr>
        <w:t xml:space="preserve">Μπείτε στο </w:t>
      </w:r>
      <w:proofErr w:type="spellStart"/>
      <w:r>
        <w:rPr>
          <w:rFonts w:eastAsia="Times New Roman"/>
          <w:color w:val="222222"/>
          <w:szCs w:val="24"/>
          <w:shd w:val="clear" w:color="auto" w:fill="FFFFFF"/>
        </w:rPr>
        <w:t>site</w:t>
      </w:r>
      <w:proofErr w:type="spellEnd"/>
      <w:r>
        <w:rPr>
          <w:rFonts w:eastAsia="Times New Roman"/>
          <w:color w:val="222222"/>
          <w:szCs w:val="24"/>
          <w:shd w:val="clear" w:color="auto" w:fill="FFFFFF"/>
        </w:rPr>
        <w:t xml:space="preserve"> και </w:t>
      </w:r>
      <w:r w:rsidRPr="00570160">
        <w:rPr>
          <w:rFonts w:eastAsia="Times New Roman"/>
          <w:bCs/>
          <w:color w:val="222222"/>
          <w:shd w:val="clear" w:color="auto" w:fill="FFFFFF"/>
        </w:rPr>
        <w:t>θα</w:t>
      </w:r>
      <w:r>
        <w:rPr>
          <w:rFonts w:eastAsia="Times New Roman"/>
          <w:color w:val="222222"/>
          <w:szCs w:val="24"/>
          <w:shd w:val="clear" w:color="auto" w:fill="FFFFFF"/>
        </w:rPr>
        <w:t xml:space="preserve"> το δείτε, κύριε Μπούρα. </w:t>
      </w:r>
    </w:p>
    <w:p w14:paraId="6E819BB1" w14:textId="77777777" w:rsidR="004B0DF5" w:rsidRDefault="00471FB5">
      <w:pPr>
        <w:spacing w:line="600" w:lineRule="auto"/>
        <w:ind w:firstLine="720"/>
        <w:jc w:val="both"/>
        <w:rPr>
          <w:rFonts w:eastAsia="Times New Roman"/>
          <w:color w:val="222222"/>
          <w:szCs w:val="24"/>
          <w:shd w:val="clear" w:color="auto" w:fill="FFFFFF"/>
        </w:rPr>
      </w:pPr>
      <w:r w:rsidRPr="00570160">
        <w:rPr>
          <w:rFonts w:eastAsia="Times New Roman"/>
          <w:color w:val="222222"/>
          <w:szCs w:val="24"/>
          <w:shd w:val="clear" w:color="auto" w:fill="FFFFFF"/>
        </w:rPr>
        <w:lastRenderedPageBreak/>
        <w:t>Κυρίες και κύριοι συνάδελφοι</w:t>
      </w:r>
      <w:r>
        <w:rPr>
          <w:rFonts w:eastAsia="Times New Roman"/>
          <w:color w:val="222222"/>
          <w:szCs w:val="24"/>
          <w:shd w:val="clear" w:color="auto" w:fill="FFFFFF"/>
        </w:rPr>
        <w:t xml:space="preserve">, φτάνοντας στο τέλος, θέλω να σας πω ότι αυτό που είπε ο </w:t>
      </w:r>
      <w:r w:rsidRPr="002D6835">
        <w:rPr>
          <w:rFonts w:eastAsia="Times New Roman"/>
          <w:bCs/>
          <w:color w:val="222222"/>
          <w:shd w:val="clear" w:color="auto" w:fill="FFFFFF"/>
        </w:rPr>
        <w:t>κ</w:t>
      </w:r>
      <w:r>
        <w:rPr>
          <w:rFonts w:eastAsia="Times New Roman"/>
          <w:bCs/>
          <w:color w:val="222222"/>
          <w:shd w:val="clear" w:color="auto" w:fill="FFFFFF"/>
        </w:rPr>
        <w:t>.</w:t>
      </w:r>
      <w:r>
        <w:rPr>
          <w:rFonts w:eastAsia="Times New Roman"/>
          <w:color w:val="222222"/>
          <w:szCs w:val="24"/>
          <w:shd w:val="clear" w:color="auto" w:fill="FFFFFF"/>
        </w:rPr>
        <w:t xml:space="preserve"> Μητσοτάκης για τον Πρωθυπουργό </w:t>
      </w:r>
      <w:r w:rsidRPr="00570160">
        <w:rPr>
          <w:rFonts w:eastAsia="Times New Roman"/>
          <w:bCs/>
          <w:color w:val="222222"/>
          <w:shd w:val="clear" w:color="auto" w:fill="FFFFFF"/>
        </w:rPr>
        <w:t>και</w:t>
      </w:r>
      <w:r>
        <w:rPr>
          <w:rFonts w:eastAsia="Times New Roman"/>
          <w:color w:val="222222"/>
          <w:szCs w:val="24"/>
          <w:shd w:val="clear" w:color="auto" w:fill="FFFFFF"/>
        </w:rPr>
        <w:t xml:space="preserve"> τη χούντα με στεναχώρησε πάρα πολύ. Με στεναχώρησε πάρα πολύ, γιατί νομίζω ότι δεν το αξίζει ούτε ο κ. Τσίπρας αλλά ούτε και ο κ. Μητσοτάκης. </w:t>
      </w:r>
      <w:r w:rsidRPr="00570160">
        <w:rPr>
          <w:rFonts w:eastAsia="Times New Roman"/>
          <w:bCs/>
          <w:color w:val="222222"/>
          <w:shd w:val="clear" w:color="auto" w:fill="FFFFFF"/>
        </w:rPr>
        <w:t>Όμως</w:t>
      </w:r>
      <w:r>
        <w:rPr>
          <w:rFonts w:eastAsia="Times New Roman"/>
          <w:color w:val="222222"/>
          <w:szCs w:val="24"/>
          <w:shd w:val="clear" w:color="auto" w:fill="FFFFFF"/>
        </w:rPr>
        <w:t xml:space="preserve"> δεν θα συνεχί</w:t>
      </w:r>
      <w:r>
        <w:rPr>
          <w:rFonts w:eastAsia="Times New Roman"/>
          <w:color w:val="222222"/>
          <w:szCs w:val="24"/>
          <w:shd w:val="clear" w:color="auto" w:fill="FFFFFF"/>
        </w:rPr>
        <w:t>σω να μιλάω γι</w:t>
      </w:r>
      <w:r>
        <w:rPr>
          <w:rFonts w:eastAsia="Times New Roman"/>
          <w:color w:val="222222"/>
          <w:szCs w:val="24"/>
          <w:shd w:val="clear" w:color="auto" w:fill="FFFFFF"/>
        </w:rPr>
        <w:t>’</w:t>
      </w:r>
      <w:r>
        <w:rPr>
          <w:rFonts w:eastAsia="Times New Roman"/>
          <w:color w:val="222222"/>
          <w:szCs w:val="24"/>
          <w:shd w:val="clear" w:color="auto" w:fill="FFFFFF"/>
        </w:rPr>
        <w:t xml:space="preserve"> αυτό. Έτσι κι αλλιώς, όταν έχουμε μπροστά μας το κόμμα - πρωταθλητή στα αυτογκόλ, δεν είναι ανάγκη να λέω πολλές κουβέντες. </w:t>
      </w:r>
    </w:p>
    <w:p w14:paraId="6E819BB2"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πω όμως κάτι για την πρόταση ότι ο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xml:space="preserve"> είναι Τσίπρας και ο Τσίπρας είναι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xml:space="preserve">. </w:t>
      </w:r>
      <w:r>
        <w:rPr>
          <w:rFonts w:eastAsia="Times New Roman"/>
          <w:bCs/>
          <w:color w:val="222222"/>
          <w:shd w:val="clear" w:color="auto" w:fill="FFFFFF"/>
        </w:rPr>
        <w:t>Δε</w:t>
      </w:r>
      <w:r w:rsidRPr="00570160">
        <w:rPr>
          <w:rFonts w:eastAsia="Times New Roman"/>
          <w:bCs/>
          <w:color w:val="222222"/>
          <w:shd w:val="clear" w:color="auto" w:fill="FFFFFF"/>
        </w:rPr>
        <w:t>ν</w:t>
      </w:r>
      <w:r>
        <w:rPr>
          <w:rFonts w:eastAsia="Times New Roman"/>
          <w:color w:val="222222"/>
          <w:szCs w:val="24"/>
          <w:shd w:val="clear" w:color="auto" w:fill="FFFFFF"/>
        </w:rPr>
        <w:t xml:space="preserve"> έχετε καταλάβει -και α</w:t>
      </w:r>
      <w:r>
        <w:rPr>
          <w:rFonts w:eastAsia="Times New Roman"/>
          <w:color w:val="222222"/>
          <w:szCs w:val="24"/>
          <w:shd w:val="clear" w:color="auto" w:fill="FFFFFF"/>
        </w:rPr>
        <w:t xml:space="preserve">υτή είναι η μεγάλη σας αδυναμία- </w:t>
      </w:r>
      <w:r w:rsidRPr="00570160">
        <w:rPr>
          <w:rFonts w:eastAsia="Times New Roman"/>
          <w:bCs/>
          <w:color w:val="222222"/>
          <w:shd w:val="clear" w:color="auto" w:fill="FFFFFF"/>
        </w:rPr>
        <w:t>ότι</w:t>
      </w:r>
      <w:r>
        <w:rPr>
          <w:rFonts w:eastAsia="Times New Roman"/>
          <w:color w:val="222222"/>
          <w:szCs w:val="24"/>
          <w:shd w:val="clear" w:color="auto" w:fill="FFFFFF"/>
        </w:rPr>
        <w:t xml:space="preserve"> ούτε ο Τσίπρας ούτε ο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xml:space="preserve"> </w:t>
      </w:r>
      <w:r w:rsidRPr="00570160">
        <w:rPr>
          <w:rFonts w:eastAsia="Times New Roman"/>
          <w:bCs/>
          <w:color w:val="222222"/>
          <w:shd w:val="clear" w:color="auto" w:fill="FFFFFF"/>
        </w:rPr>
        <w:t>είναι</w:t>
      </w:r>
      <w:r>
        <w:rPr>
          <w:rFonts w:eastAsia="Times New Roman"/>
          <w:color w:val="222222"/>
          <w:szCs w:val="24"/>
          <w:shd w:val="clear" w:color="auto" w:fill="FFFFFF"/>
        </w:rPr>
        <w:t xml:space="preserve"> ο ΣΥΡΙΖΑ. Ούτε ο </w:t>
      </w:r>
      <w:proofErr w:type="spellStart"/>
      <w:r>
        <w:rPr>
          <w:rFonts w:eastAsia="Times New Roman"/>
          <w:color w:val="222222"/>
          <w:szCs w:val="24"/>
          <w:shd w:val="clear" w:color="auto" w:fill="FFFFFF"/>
        </w:rPr>
        <w:t>Τσακαλώτος</w:t>
      </w:r>
      <w:proofErr w:type="spellEnd"/>
      <w:r>
        <w:rPr>
          <w:rFonts w:eastAsia="Times New Roman"/>
          <w:color w:val="222222"/>
          <w:szCs w:val="24"/>
          <w:shd w:val="clear" w:color="auto" w:fill="FFFFFF"/>
        </w:rPr>
        <w:t xml:space="preserve"> ούτε ο Δραγασάκης. Ούτε ο </w:t>
      </w:r>
      <w:proofErr w:type="spellStart"/>
      <w:r>
        <w:rPr>
          <w:rFonts w:eastAsia="Times New Roman"/>
          <w:color w:val="222222"/>
          <w:szCs w:val="24"/>
          <w:shd w:val="clear" w:color="auto" w:fill="FFFFFF"/>
        </w:rPr>
        <w:t>Παπαδημούλης</w:t>
      </w:r>
      <w:proofErr w:type="spellEnd"/>
      <w:r>
        <w:rPr>
          <w:rFonts w:eastAsia="Times New Roman"/>
          <w:color w:val="222222"/>
          <w:szCs w:val="24"/>
          <w:shd w:val="clear" w:color="auto" w:fill="FFFFFF"/>
        </w:rPr>
        <w:t xml:space="preserve"> ούτε ο Πάνος ο Λάμπρου. Ούτε ο Μουσταφά ούτε ο Ξανθός. Ούτε η </w:t>
      </w:r>
      <w:proofErr w:type="spellStart"/>
      <w:r>
        <w:rPr>
          <w:rFonts w:eastAsia="Times New Roman"/>
          <w:color w:val="222222"/>
          <w:szCs w:val="24"/>
          <w:shd w:val="clear" w:color="auto" w:fill="FFFFFF"/>
        </w:rPr>
        <w:t>Αχτσιόγλου</w:t>
      </w:r>
      <w:proofErr w:type="spellEnd"/>
      <w:r>
        <w:rPr>
          <w:rFonts w:eastAsia="Times New Roman"/>
          <w:color w:val="222222"/>
          <w:szCs w:val="24"/>
          <w:shd w:val="clear" w:color="auto" w:fill="FFFFFF"/>
        </w:rPr>
        <w:t xml:space="preserve"> ούτε η Ξενογιαννακοπούλου. Γιατί είμαστε μι</w:t>
      </w:r>
      <w:r>
        <w:rPr>
          <w:rFonts w:eastAsia="Times New Roman"/>
          <w:color w:val="222222"/>
          <w:szCs w:val="24"/>
          <w:shd w:val="clear" w:color="auto" w:fill="FFFFFF"/>
        </w:rPr>
        <w:t xml:space="preserve">α συλλογικότητα. Αυτό δεν μπορείτε να το καταλάβετε. Δεν είμαστε ούτε ο Τσίπρας ούτε ο </w:t>
      </w:r>
      <w:proofErr w:type="spellStart"/>
      <w:r>
        <w:rPr>
          <w:rFonts w:eastAsia="Times New Roman"/>
          <w:color w:val="222222"/>
          <w:szCs w:val="24"/>
          <w:shd w:val="clear" w:color="auto" w:fill="FFFFFF"/>
        </w:rPr>
        <w:t>Τσακαλώτος</w:t>
      </w:r>
      <w:proofErr w:type="spellEnd"/>
      <w:r>
        <w:rPr>
          <w:rFonts w:eastAsia="Times New Roman"/>
          <w:color w:val="222222"/>
          <w:szCs w:val="24"/>
          <w:shd w:val="clear" w:color="auto" w:fill="FFFFFF"/>
        </w:rPr>
        <w:t>.</w:t>
      </w:r>
    </w:p>
    <w:p w14:paraId="6E819BB3" w14:textId="77777777" w:rsidR="004B0DF5" w:rsidRDefault="00471FB5">
      <w:pPr>
        <w:spacing w:line="600" w:lineRule="auto"/>
        <w:ind w:firstLine="709"/>
        <w:jc w:val="center"/>
        <w:rPr>
          <w:rFonts w:eastAsia="Times New Roman" w:cs="Times New Roman"/>
        </w:rPr>
      </w:pPr>
      <w:r w:rsidRPr="007F5FBB">
        <w:rPr>
          <w:rFonts w:eastAsia="Times New Roman" w:cs="Times New Roman"/>
        </w:rPr>
        <w:lastRenderedPageBreak/>
        <w:t>(Χειροκροτήματα από την πτέρυγα του ΣΥΡΙΖΑ)</w:t>
      </w:r>
    </w:p>
    <w:p w14:paraId="6E819BB4"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Τίποτα μα τίποτα </w:t>
      </w:r>
      <w:r w:rsidRPr="00207992">
        <w:rPr>
          <w:rFonts w:eastAsia="Times New Roman"/>
          <w:bCs/>
          <w:color w:val="222222"/>
          <w:shd w:val="clear" w:color="auto" w:fill="FFFFFF"/>
        </w:rPr>
        <w:t>που</w:t>
      </w:r>
      <w:r>
        <w:rPr>
          <w:rFonts w:eastAsia="Times New Roman"/>
          <w:color w:val="222222"/>
          <w:szCs w:val="24"/>
          <w:shd w:val="clear" w:color="auto" w:fill="FFFFFF"/>
        </w:rPr>
        <w:t xml:space="preserve"> έκανε η διαπραγματευτική ομάδα δεν θα μπορούσαμε να κάνουμε χωρίς την υποστήριξη του Αλέξη τ</w:t>
      </w:r>
      <w:r>
        <w:rPr>
          <w:rFonts w:eastAsia="Times New Roman"/>
          <w:color w:val="222222"/>
          <w:szCs w:val="24"/>
          <w:shd w:val="clear" w:color="auto" w:fill="FFFFFF"/>
        </w:rPr>
        <w:t xml:space="preserve">ου Τσίπρα. Τίποτα που έκανε ο Αλέξης ο Τσίπρας, που έκανε η διαπραγματευτική ομάδα, δεν θα μπορούσαμε να το κάνουμε χωρίς την Κοινοβουλευτική μας Ομάδα. Τίποτα μα τίποτα δεν θα μπορούσαν </w:t>
      </w:r>
      <w:r w:rsidRPr="002D6835">
        <w:rPr>
          <w:rFonts w:eastAsia="Times New Roman"/>
          <w:bCs/>
          <w:color w:val="222222"/>
          <w:shd w:val="clear" w:color="auto" w:fill="FFFFFF"/>
        </w:rPr>
        <w:t>να</w:t>
      </w:r>
      <w:r>
        <w:rPr>
          <w:rFonts w:eastAsia="Times New Roman"/>
          <w:color w:val="222222"/>
          <w:szCs w:val="24"/>
          <w:shd w:val="clear" w:color="auto" w:fill="FFFFFF"/>
        </w:rPr>
        <w:t xml:space="preserve"> κάνουν η </w:t>
      </w:r>
      <w:r w:rsidRPr="00207992">
        <w:rPr>
          <w:rFonts w:eastAsia="Times New Roman"/>
          <w:bCs/>
          <w:color w:val="222222"/>
          <w:shd w:val="clear" w:color="auto" w:fill="FFFFFF"/>
        </w:rPr>
        <w:t>Κοινοβουλευτική Ομάδα</w:t>
      </w:r>
      <w:r>
        <w:rPr>
          <w:rFonts w:eastAsia="Times New Roman"/>
          <w:bCs/>
          <w:color w:val="222222"/>
          <w:shd w:val="clear" w:color="auto" w:fill="FFFFFF"/>
        </w:rPr>
        <w:t xml:space="preserve"> </w:t>
      </w:r>
      <w:r w:rsidRPr="00207992">
        <w:rPr>
          <w:rFonts w:eastAsia="Times New Roman"/>
          <w:bCs/>
          <w:color w:val="222222"/>
          <w:shd w:val="clear" w:color="auto" w:fill="FFFFFF"/>
        </w:rPr>
        <w:t>και</w:t>
      </w:r>
      <w:r>
        <w:rPr>
          <w:rFonts w:eastAsia="Times New Roman"/>
          <w:bCs/>
          <w:color w:val="222222"/>
          <w:shd w:val="clear" w:color="auto" w:fill="FFFFFF"/>
        </w:rPr>
        <w:t xml:space="preserve"> ο </w:t>
      </w:r>
      <w:r>
        <w:rPr>
          <w:rFonts w:eastAsia="Times New Roman"/>
          <w:color w:val="222222"/>
          <w:szCs w:val="24"/>
          <w:shd w:val="clear" w:color="auto" w:fill="FFFFFF"/>
        </w:rPr>
        <w:t>Τσίπρας και η διαπραγματευτικ</w:t>
      </w:r>
      <w:r>
        <w:rPr>
          <w:rFonts w:eastAsia="Times New Roman"/>
          <w:color w:val="222222"/>
          <w:szCs w:val="24"/>
          <w:shd w:val="clear" w:color="auto" w:fill="FFFFFF"/>
        </w:rPr>
        <w:t xml:space="preserve">ή ομάδα χωρίς τους δεκάδες χιλιάδες </w:t>
      </w:r>
      <w:proofErr w:type="spellStart"/>
      <w:r>
        <w:rPr>
          <w:rFonts w:eastAsia="Times New Roman"/>
          <w:color w:val="222222"/>
          <w:szCs w:val="24"/>
          <w:shd w:val="clear" w:color="auto" w:fill="FFFFFF"/>
        </w:rPr>
        <w:t>σ</w:t>
      </w:r>
      <w:r>
        <w:rPr>
          <w:rFonts w:eastAsia="Times New Roman"/>
          <w:color w:val="222222"/>
          <w:szCs w:val="24"/>
          <w:shd w:val="clear" w:color="auto" w:fill="FFFFFF"/>
        </w:rPr>
        <w:t>υριζαίους</w:t>
      </w:r>
      <w:proofErr w:type="spellEnd"/>
      <w:r>
        <w:rPr>
          <w:rFonts w:eastAsia="Times New Roman"/>
          <w:color w:val="222222"/>
          <w:szCs w:val="24"/>
          <w:shd w:val="clear" w:color="auto" w:fill="FFFFFF"/>
        </w:rPr>
        <w:t xml:space="preserve">, που μας υποστήριξαν και τις πέτρινες μέρες, όταν ήμασταν στο 3% </w:t>
      </w:r>
      <w:r w:rsidRPr="00207992">
        <w:rPr>
          <w:rFonts w:eastAsia="Times New Roman"/>
          <w:bCs/>
          <w:color w:val="222222"/>
          <w:shd w:val="clear" w:color="auto" w:fill="FFFFFF"/>
        </w:rPr>
        <w:t>και</w:t>
      </w:r>
      <w:r>
        <w:rPr>
          <w:rFonts w:eastAsia="Times New Roman"/>
          <w:color w:val="222222"/>
          <w:szCs w:val="24"/>
          <w:shd w:val="clear" w:color="auto" w:fill="FFFFFF"/>
        </w:rPr>
        <w:t xml:space="preserve"> το 2015 </w:t>
      </w:r>
      <w:r w:rsidRPr="00207992">
        <w:rPr>
          <w:rFonts w:eastAsia="Times New Roman"/>
          <w:bCs/>
          <w:color w:val="222222"/>
          <w:shd w:val="clear" w:color="auto" w:fill="FFFFFF"/>
        </w:rPr>
        <w:t>και</w:t>
      </w:r>
      <w:r>
        <w:rPr>
          <w:rFonts w:eastAsia="Times New Roman"/>
          <w:color w:val="222222"/>
          <w:szCs w:val="24"/>
          <w:shd w:val="clear" w:color="auto" w:fill="FFFFFF"/>
        </w:rPr>
        <w:t xml:space="preserve"> το 2016 </w:t>
      </w:r>
      <w:r w:rsidRPr="00207992">
        <w:rPr>
          <w:rFonts w:eastAsia="Times New Roman"/>
          <w:bCs/>
          <w:color w:val="222222"/>
          <w:shd w:val="clear" w:color="auto" w:fill="FFFFFF"/>
        </w:rPr>
        <w:t>και</w:t>
      </w:r>
      <w:r>
        <w:rPr>
          <w:rFonts w:eastAsia="Times New Roman"/>
          <w:color w:val="222222"/>
          <w:szCs w:val="24"/>
          <w:shd w:val="clear" w:color="auto" w:fill="FFFFFF"/>
        </w:rPr>
        <w:t xml:space="preserve"> το 2017.</w:t>
      </w:r>
    </w:p>
    <w:p w14:paraId="6E819BB5" w14:textId="77777777" w:rsidR="004B0DF5" w:rsidRDefault="00471FB5">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6E819BB6"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αυτό είσαστε αδύνατοι. Γ</w:t>
      </w:r>
      <w:r w:rsidRPr="00207992">
        <w:rPr>
          <w:rFonts w:eastAsia="Times New Roman"/>
          <w:bCs/>
          <w:color w:val="222222"/>
          <w:shd w:val="clear" w:color="auto" w:fill="FFFFFF"/>
        </w:rPr>
        <w:t>ιατί</w:t>
      </w:r>
      <w:r>
        <w:rPr>
          <w:rFonts w:eastAsia="Times New Roman"/>
          <w:color w:val="222222"/>
          <w:szCs w:val="24"/>
          <w:shd w:val="clear" w:color="auto" w:fill="FFFFFF"/>
        </w:rPr>
        <w:t xml:space="preserve"> </w:t>
      </w:r>
      <w:r w:rsidRPr="00207992">
        <w:rPr>
          <w:rFonts w:eastAsia="Times New Roman"/>
          <w:bCs/>
          <w:color w:val="222222"/>
          <w:shd w:val="clear" w:color="auto" w:fill="FFFFFF"/>
        </w:rPr>
        <w:t>δεν</w:t>
      </w:r>
      <w:r>
        <w:rPr>
          <w:rFonts w:eastAsia="Times New Roman"/>
          <w:color w:val="222222"/>
          <w:szCs w:val="24"/>
          <w:shd w:val="clear" w:color="auto" w:fill="FFFFFF"/>
        </w:rPr>
        <w:t xml:space="preserve"> καταλαβαίνετε ούτε από συλλογικότητα ούτε από μια συλλογικότητα </w:t>
      </w:r>
      <w:r w:rsidRPr="00207992">
        <w:rPr>
          <w:rFonts w:eastAsia="Times New Roman"/>
          <w:bCs/>
          <w:color w:val="222222"/>
          <w:shd w:val="clear" w:color="auto" w:fill="FFFFFF"/>
        </w:rPr>
        <w:t>που</w:t>
      </w:r>
      <w:r>
        <w:rPr>
          <w:rFonts w:eastAsia="Times New Roman"/>
          <w:color w:val="222222"/>
          <w:szCs w:val="24"/>
          <w:shd w:val="clear" w:color="auto" w:fill="FFFFFF"/>
        </w:rPr>
        <w:t xml:space="preserve"> </w:t>
      </w:r>
      <w:r w:rsidRPr="00207992">
        <w:rPr>
          <w:rFonts w:eastAsia="Times New Roman"/>
          <w:bCs/>
          <w:color w:val="222222"/>
          <w:shd w:val="clear" w:color="auto" w:fill="FFFFFF"/>
        </w:rPr>
        <w:t>έχει</w:t>
      </w:r>
      <w:r>
        <w:rPr>
          <w:rFonts w:eastAsia="Times New Roman"/>
          <w:color w:val="222222"/>
          <w:szCs w:val="24"/>
          <w:shd w:val="clear" w:color="auto" w:fill="FFFFFF"/>
        </w:rPr>
        <w:t xml:space="preserve"> κοινωνικές αναφορές, </w:t>
      </w:r>
      <w:r w:rsidRPr="00207992">
        <w:rPr>
          <w:rFonts w:eastAsia="Times New Roman"/>
          <w:bCs/>
          <w:color w:val="222222"/>
          <w:shd w:val="clear" w:color="auto" w:fill="FFFFFF"/>
        </w:rPr>
        <w:t>μια</w:t>
      </w:r>
      <w:r>
        <w:rPr>
          <w:rFonts w:eastAsia="Times New Roman"/>
          <w:color w:val="222222"/>
          <w:szCs w:val="24"/>
          <w:shd w:val="clear" w:color="auto" w:fill="FFFFFF"/>
        </w:rPr>
        <w:t xml:space="preserve"> συλλογικότητα </w:t>
      </w:r>
      <w:r w:rsidRPr="00207992">
        <w:rPr>
          <w:rFonts w:eastAsia="Times New Roman"/>
          <w:bCs/>
          <w:color w:val="222222"/>
          <w:shd w:val="clear" w:color="auto" w:fill="FFFFFF"/>
        </w:rPr>
        <w:t>που</w:t>
      </w:r>
      <w:r>
        <w:rPr>
          <w:rFonts w:eastAsia="Times New Roman"/>
          <w:color w:val="222222"/>
          <w:szCs w:val="24"/>
          <w:shd w:val="clear" w:color="auto" w:fill="FFFFFF"/>
        </w:rPr>
        <w:t xml:space="preserve"> από το πρωί μέχρι το βράδυ ανησυχεί για την κοινωνία, για τους ανθρώπους του μόχθου, για τα μεσαία στρώματα. Είσαστε αδύνατοι γιατί ποτέ δε</w:t>
      </w:r>
      <w:r>
        <w:rPr>
          <w:rFonts w:eastAsia="Times New Roman"/>
          <w:color w:val="222222"/>
          <w:szCs w:val="24"/>
          <w:shd w:val="clear" w:color="auto" w:fill="FFFFFF"/>
        </w:rPr>
        <w:t xml:space="preserve">ν θα το καταλάβετε. </w:t>
      </w:r>
    </w:p>
    <w:p w14:paraId="6E819BB7" w14:textId="77777777" w:rsidR="004B0DF5" w:rsidRDefault="00471FB5">
      <w:pPr>
        <w:spacing w:line="600" w:lineRule="auto"/>
        <w:ind w:firstLine="709"/>
        <w:jc w:val="both"/>
        <w:rPr>
          <w:rFonts w:eastAsia="Times New Roman" w:cs="Times New Roman"/>
        </w:rPr>
      </w:pPr>
      <w:r w:rsidRPr="007F5FBB">
        <w:rPr>
          <w:rFonts w:eastAsia="Times New Roman" w:cs="Times New Roman"/>
        </w:rPr>
        <w:lastRenderedPageBreak/>
        <w:t>(</w:t>
      </w:r>
      <w:r>
        <w:rPr>
          <w:rFonts w:eastAsia="Times New Roman" w:cs="Times New Roman"/>
        </w:rPr>
        <w:t>Ζωηρά και παρατεταμένα χ</w:t>
      </w:r>
      <w:r w:rsidRPr="007F5FBB">
        <w:rPr>
          <w:rFonts w:eastAsia="Times New Roman" w:cs="Times New Roman"/>
        </w:rPr>
        <w:t>ειροκροτήματα από την πτέρυγα του ΣΥΡΙΖΑ)</w:t>
      </w:r>
    </w:p>
    <w:p w14:paraId="6E819BB8"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b/>
          <w:color w:val="222222"/>
          <w:shd w:val="clear" w:color="auto" w:fill="FFFFFF"/>
        </w:rPr>
        <w:t xml:space="preserve">ΠΡΟΕΔΡΟΣ (Νικόλαος </w:t>
      </w:r>
      <w:proofErr w:type="spellStart"/>
      <w:r>
        <w:rPr>
          <w:rFonts w:eastAsia="Times New Roman"/>
          <w:b/>
          <w:color w:val="222222"/>
          <w:shd w:val="clear" w:color="auto" w:fill="FFFFFF"/>
        </w:rPr>
        <w:t>Βούτσης</w:t>
      </w:r>
      <w:proofErr w:type="spellEnd"/>
      <w:r w:rsidRPr="00207992">
        <w:rPr>
          <w:rFonts w:eastAsia="Times New Roman"/>
          <w:b/>
          <w:color w:val="222222"/>
          <w:shd w:val="clear" w:color="auto" w:fill="FFFFFF"/>
        </w:rPr>
        <w:t>):</w:t>
      </w:r>
      <w:r w:rsidRPr="00207992">
        <w:rPr>
          <w:rFonts w:eastAsia="Times New Roman"/>
          <w:color w:val="222222"/>
          <w:shd w:val="clear" w:color="auto" w:fill="FFFFFF"/>
        </w:rPr>
        <w:t xml:space="preserve"> </w:t>
      </w:r>
      <w:r>
        <w:rPr>
          <w:rFonts w:eastAsia="Times New Roman"/>
          <w:color w:val="222222"/>
          <w:szCs w:val="24"/>
          <w:shd w:val="clear" w:color="auto" w:fill="FFFFFF"/>
        </w:rPr>
        <w:t>Ευχαριστούμε.</w:t>
      </w:r>
    </w:p>
    <w:p w14:paraId="6E819BB9" w14:textId="77777777" w:rsidR="004B0DF5" w:rsidRDefault="00471FB5">
      <w:pPr>
        <w:spacing w:line="600" w:lineRule="auto"/>
        <w:ind w:firstLine="720"/>
        <w:jc w:val="both"/>
        <w:rPr>
          <w:rFonts w:eastAsia="Times New Roman"/>
          <w:color w:val="222222"/>
          <w:shd w:val="clear" w:color="auto" w:fill="FFFFFF"/>
        </w:rPr>
      </w:pPr>
      <w:r>
        <w:rPr>
          <w:rFonts w:eastAsia="Times New Roman"/>
          <w:color w:val="222222"/>
          <w:szCs w:val="24"/>
          <w:shd w:val="clear" w:color="auto" w:fill="FFFFFF"/>
        </w:rPr>
        <w:t xml:space="preserve">Καλώ στο Βήμα τον </w:t>
      </w:r>
      <w:r w:rsidRPr="00207992">
        <w:rPr>
          <w:rFonts w:eastAsia="Times New Roman"/>
          <w:bCs/>
          <w:color w:val="222222"/>
          <w:shd w:val="clear" w:color="auto" w:fill="FFFFFF"/>
        </w:rPr>
        <w:t>Αρχηγό της Αξιωματικής Αντιπολίτευσης</w:t>
      </w:r>
      <w:r>
        <w:rPr>
          <w:rFonts w:eastAsia="Times New Roman"/>
          <w:color w:val="222222"/>
          <w:szCs w:val="24"/>
          <w:shd w:val="clear" w:color="auto" w:fill="FFFFFF"/>
        </w:rPr>
        <w:t xml:space="preserve"> </w:t>
      </w:r>
      <w:r w:rsidRPr="00207992">
        <w:rPr>
          <w:rFonts w:eastAsia="Times New Roman"/>
          <w:bCs/>
          <w:color w:val="222222"/>
          <w:shd w:val="clear" w:color="auto" w:fill="FFFFFF"/>
        </w:rPr>
        <w:t>και</w:t>
      </w:r>
      <w:r>
        <w:rPr>
          <w:rFonts w:eastAsia="Times New Roman"/>
          <w:color w:val="222222"/>
          <w:szCs w:val="24"/>
          <w:shd w:val="clear" w:color="auto" w:fill="FFFFFF"/>
        </w:rPr>
        <w:t xml:space="preserve"> Πρόεδρο της </w:t>
      </w:r>
      <w:r w:rsidRPr="00207992">
        <w:rPr>
          <w:rFonts w:eastAsia="Times New Roman"/>
          <w:color w:val="222222"/>
          <w:shd w:val="clear" w:color="auto" w:fill="FFFFFF"/>
        </w:rPr>
        <w:t>Νέας Δημοκρατίας</w:t>
      </w:r>
      <w:r>
        <w:rPr>
          <w:rFonts w:eastAsia="Times New Roman"/>
          <w:color w:val="222222"/>
          <w:shd w:val="clear" w:color="auto" w:fill="FFFFFF"/>
        </w:rPr>
        <w:t xml:space="preserve"> </w:t>
      </w:r>
      <w:r>
        <w:rPr>
          <w:rFonts w:eastAsia="Times New Roman"/>
          <w:color w:val="222222"/>
          <w:shd w:val="clear" w:color="auto" w:fill="FFFFFF"/>
        </w:rPr>
        <w:t xml:space="preserve">κ. Κυριάκο Μητσοτάκη. </w:t>
      </w:r>
    </w:p>
    <w:p w14:paraId="6E819BBA" w14:textId="77777777" w:rsidR="004B0DF5" w:rsidRDefault="00471FB5">
      <w:pPr>
        <w:spacing w:line="600" w:lineRule="auto"/>
        <w:ind w:firstLine="720"/>
        <w:jc w:val="both"/>
        <w:rPr>
          <w:rFonts w:eastAsia="Times New Roman" w:cs="Times New Roman"/>
        </w:rPr>
      </w:pPr>
      <w:r w:rsidRPr="002914BE">
        <w:rPr>
          <w:rFonts w:eastAsia="Times New Roman" w:cs="Times New Roman"/>
        </w:rPr>
        <w:t>(</w:t>
      </w:r>
      <w:r>
        <w:rPr>
          <w:rFonts w:eastAsia="Times New Roman" w:cs="Times New Roman"/>
        </w:rPr>
        <w:t xml:space="preserve">Όρθιοι οι Βουλευτές της </w:t>
      </w:r>
      <w:r w:rsidRPr="00207992">
        <w:rPr>
          <w:rFonts w:eastAsia="Times New Roman" w:cs="Times New Roman"/>
        </w:rPr>
        <w:t>Νέας Δημοκρατίας</w:t>
      </w:r>
      <w:r>
        <w:rPr>
          <w:rFonts w:eastAsia="Times New Roman" w:cs="Times New Roman"/>
        </w:rPr>
        <w:t xml:space="preserve"> χειροκροτούν ζωηρά </w:t>
      </w:r>
      <w:r w:rsidRPr="00207992">
        <w:rPr>
          <w:rFonts w:eastAsia="Times New Roman"/>
          <w:bCs/>
        </w:rPr>
        <w:t>και</w:t>
      </w:r>
      <w:r>
        <w:rPr>
          <w:rFonts w:eastAsia="Times New Roman" w:cs="Times New Roman"/>
        </w:rPr>
        <w:t xml:space="preserve"> παρατεταμένα</w:t>
      </w:r>
      <w:r w:rsidRPr="002914BE">
        <w:rPr>
          <w:rFonts w:eastAsia="Times New Roman" w:cs="Times New Roman"/>
        </w:rPr>
        <w:t>)</w:t>
      </w:r>
    </w:p>
    <w:p w14:paraId="6E819BBB" w14:textId="77777777" w:rsidR="004B0DF5" w:rsidRDefault="00471FB5">
      <w:pPr>
        <w:spacing w:line="600" w:lineRule="auto"/>
        <w:ind w:firstLine="720"/>
        <w:jc w:val="both"/>
        <w:rPr>
          <w:rFonts w:eastAsia="Times New Roman"/>
          <w:color w:val="222222"/>
          <w:shd w:val="clear" w:color="auto" w:fill="FFFFFF"/>
        </w:rPr>
      </w:pPr>
      <w:r w:rsidRPr="00207992">
        <w:rPr>
          <w:rFonts w:eastAsia="Times New Roman"/>
          <w:b/>
          <w:color w:val="222222"/>
          <w:shd w:val="clear" w:color="auto" w:fill="FFFFFF"/>
        </w:rPr>
        <w:t>ΚΥΡΙΑΚΟΣ ΜΗΤΣΟΤΑΚΗΣ (Πρόεδρος της Νέας Δημοκρατίας):</w:t>
      </w:r>
      <w:r>
        <w:rPr>
          <w:rFonts w:eastAsia="Times New Roman"/>
          <w:color w:val="222222"/>
          <w:shd w:val="clear" w:color="auto" w:fill="FFFFFF"/>
        </w:rPr>
        <w:t xml:space="preserve"> Ηγετική εμφάνιση κάνατε, κύριε </w:t>
      </w:r>
      <w:proofErr w:type="spellStart"/>
      <w:r>
        <w:rPr>
          <w:rFonts w:eastAsia="Times New Roman"/>
          <w:color w:val="222222"/>
          <w:shd w:val="clear" w:color="auto" w:fill="FFFFFF"/>
        </w:rPr>
        <w:t>Τ</w:t>
      </w:r>
      <w:r>
        <w:rPr>
          <w:rFonts w:eastAsia="Times New Roman"/>
          <w:color w:val="222222"/>
          <w:szCs w:val="24"/>
          <w:shd w:val="clear" w:color="auto" w:fill="FFFFFF"/>
        </w:rPr>
        <w:t>σακαλώτε</w:t>
      </w:r>
      <w:proofErr w:type="spellEnd"/>
      <w:r>
        <w:rPr>
          <w:rFonts w:eastAsia="Times New Roman"/>
          <w:color w:val="222222"/>
          <w:szCs w:val="24"/>
          <w:shd w:val="clear" w:color="auto" w:fill="FFFFFF"/>
        </w:rPr>
        <w:t xml:space="preserve">, σήμερα, εν τη απουσία του </w:t>
      </w:r>
      <w:r w:rsidRPr="00207992">
        <w:rPr>
          <w:rFonts w:eastAsia="Times New Roman"/>
          <w:color w:val="222222"/>
          <w:shd w:val="clear" w:color="auto" w:fill="FFFFFF"/>
        </w:rPr>
        <w:t>Πρωθυπουργ</w:t>
      </w:r>
      <w:r>
        <w:rPr>
          <w:rFonts w:eastAsia="Times New Roman"/>
          <w:color w:val="222222"/>
          <w:shd w:val="clear" w:color="auto" w:fill="FFFFFF"/>
        </w:rPr>
        <w:t>ού.</w:t>
      </w:r>
    </w:p>
    <w:p w14:paraId="6E819BBC" w14:textId="77777777" w:rsidR="004B0DF5" w:rsidRDefault="00471FB5">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w:t>
      </w:r>
      <w:r w:rsidRPr="002914BE">
        <w:rPr>
          <w:rFonts w:eastAsia="Times New Roman" w:cs="Times New Roman"/>
        </w:rPr>
        <w:t>μοκρατίας)</w:t>
      </w:r>
    </w:p>
    <w:p w14:paraId="6E819BBD" w14:textId="77777777" w:rsidR="004B0DF5" w:rsidRDefault="00471FB5">
      <w:pPr>
        <w:spacing w:line="600" w:lineRule="auto"/>
        <w:ind w:firstLine="720"/>
        <w:jc w:val="both"/>
        <w:rPr>
          <w:rFonts w:eastAsia="Times New Roman"/>
          <w:color w:val="222222"/>
          <w:szCs w:val="24"/>
          <w:shd w:val="clear" w:color="auto" w:fill="FFFFFF"/>
        </w:rPr>
      </w:pPr>
      <w:r w:rsidRPr="00207992">
        <w:rPr>
          <w:rFonts w:eastAsia="Times New Roman"/>
          <w:bCs/>
          <w:color w:val="222222"/>
          <w:shd w:val="clear" w:color="auto" w:fill="FFFFFF"/>
        </w:rPr>
        <w:t>Και</w:t>
      </w:r>
      <w:r>
        <w:rPr>
          <w:rFonts w:eastAsia="Times New Roman"/>
          <w:color w:val="222222"/>
          <w:shd w:val="clear" w:color="auto" w:fill="FFFFFF"/>
        </w:rPr>
        <w:t xml:space="preserve"> </w:t>
      </w:r>
      <w:r>
        <w:rPr>
          <w:rFonts w:eastAsia="Times New Roman"/>
          <w:color w:val="222222"/>
          <w:szCs w:val="24"/>
          <w:shd w:val="clear" w:color="auto" w:fill="FFFFFF"/>
        </w:rPr>
        <w:t xml:space="preserve">ίσως η </w:t>
      </w:r>
      <w:r w:rsidRPr="00207992">
        <w:rPr>
          <w:rFonts w:eastAsia="Times New Roman"/>
          <w:bCs/>
          <w:color w:val="222222"/>
          <w:shd w:val="clear" w:color="auto" w:fill="FFFFFF"/>
        </w:rPr>
        <w:t>ανάγκη</w:t>
      </w:r>
      <w:r>
        <w:rPr>
          <w:rFonts w:eastAsia="Times New Roman"/>
          <w:color w:val="222222"/>
          <w:szCs w:val="24"/>
          <w:shd w:val="clear" w:color="auto" w:fill="FFFFFF"/>
        </w:rPr>
        <w:t xml:space="preserve"> </w:t>
      </w:r>
      <w:r w:rsidRPr="00207992">
        <w:rPr>
          <w:rFonts w:eastAsia="Times New Roman"/>
          <w:bCs/>
          <w:color w:val="222222"/>
          <w:shd w:val="clear" w:color="auto" w:fill="FFFFFF"/>
        </w:rPr>
        <w:t>να</w:t>
      </w:r>
      <w:r>
        <w:rPr>
          <w:rFonts w:eastAsia="Times New Roman"/>
          <w:color w:val="222222"/>
          <w:szCs w:val="24"/>
          <w:shd w:val="clear" w:color="auto" w:fill="FFFFFF"/>
        </w:rPr>
        <w:t xml:space="preserve"> αναφερθείτε στο 3% των </w:t>
      </w:r>
      <w:proofErr w:type="spellStart"/>
      <w:r>
        <w:rPr>
          <w:rFonts w:eastAsia="Times New Roman"/>
          <w:color w:val="222222"/>
          <w:szCs w:val="24"/>
          <w:shd w:val="clear" w:color="auto" w:fill="FFFFFF"/>
        </w:rPr>
        <w:t>σ</w:t>
      </w:r>
      <w:r>
        <w:rPr>
          <w:rFonts w:eastAsia="Times New Roman"/>
          <w:color w:val="222222"/>
          <w:szCs w:val="24"/>
          <w:shd w:val="clear" w:color="auto" w:fill="FFFFFF"/>
        </w:rPr>
        <w:t>υριζαίων</w:t>
      </w:r>
      <w:proofErr w:type="spellEnd"/>
      <w:r>
        <w:rPr>
          <w:rFonts w:eastAsia="Times New Roman"/>
          <w:color w:val="222222"/>
          <w:szCs w:val="24"/>
          <w:shd w:val="clear" w:color="auto" w:fill="FFFFFF"/>
        </w:rPr>
        <w:t xml:space="preserve">, </w:t>
      </w:r>
      <w:r w:rsidRPr="00207992">
        <w:rPr>
          <w:rFonts w:eastAsia="Times New Roman"/>
          <w:bCs/>
          <w:color w:val="222222"/>
          <w:shd w:val="clear" w:color="auto" w:fill="FFFFFF"/>
        </w:rPr>
        <w:t>που</w:t>
      </w:r>
      <w:r>
        <w:rPr>
          <w:rFonts w:eastAsia="Times New Roman"/>
          <w:color w:val="222222"/>
          <w:szCs w:val="24"/>
          <w:shd w:val="clear" w:color="auto" w:fill="FFFFFF"/>
        </w:rPr>
        <w:t xml:space="preserve"> αποτελούν τη βάση, τον πυρήνα του </w:t>
      </w:r>
      <w:r>
        <w:rPr>
          <w:rFonts w:eastAsia="Times New Roman"/>
          <w:color w:val="222222"/>
          <w:szCs w:val="24"/>
          <w:shd w:val="clear" w:color="auto" w:fill="FFFFFF"/>
        </w:rPr>
        <w:t>κ</w:t>
      </w:r>
      <w:r>
        <w:rPr>
          <w:rFonts w:eastAsia="Times New Roman"/>
          <w:color w:val="222222"/>
          <w:szCs w:val="24"/>
          <w:shd w:val="clear" w:color="auto" w:fill="FFFFFF"/>
        </w:rPr>
        <w:t xml:space="preserve">όμματος, </w:t>
      </w:r>
      <w:r w:rsidRPr="00207992">
        <w:rPr>
          <w:rFonts w:eastAsia="Times New Roman"/>
          <w:bCs/>
          <w:color w:val="222222"/>
          <w:shd w:val="clear" w:color="auto" w:fill="FFFFFF"/>
        </w:rPr>
        <w:t>είναι</w:t>
      </w:r>
      <w:r>
        <w:rPr>
          <w:rFonts w:eastAsia="Times New Roman"/>
          <w:color w:val="222222"/>
          <w:szCs w:val="24"/>
          <w:shd w:val="clear" w:color="auto" w:fill="FFFFFF"/>
        </w:rPr>
        <w:t xml:space="preserve"> </w:t>
      </w:r>
      <w:r w:rsidRPr="00207992">
        <w:rPr>
          <w:rFonts w:eastAsia="Times New Roman"/>
          <w:bCs/>
          <w:color w:val="222222"/>
          <w:shd w:val="clear" w:color="auto" w:fill="FFFFFF"/>
        </w:rPr>
        <w:t>μια</w:t>
      </w:r>
      <w:r>
        <w:rPr>
          <w:rFonts w:eastAsia="Times New Roman"/>
          <w:color w:val="222222"/>
          <w:szCs w:val="24"/>
          <w:shd w:val="clear" w:color="auto" w:fill="FFFFFF"/>
        </w:rPr>
        <w:t xml:space="preserve"> προβολή από το μέλλον, στο οποίο </w:t>
      </w:r>
      <w:r w:rsidRPr="00207992">
        <w:rPr>
          <w:rFonts w:eastAsia="Times New Roman"/>
          <w:bCs/>
          <w:color w:val="222222"/>
          <w:shd w:val="clear" w:color="auto" w:fill="FFFFFF"/>
        </w:rPr>
        <w:t>θα</w:t>
      </w:r>
      <w:r>
        <w:rPr>
          <w:rFonts w:eastAsia="Times New Roman"/>
          <w:color w:val="222222"/>
          <w:szCs w:val="24"/>
          <w:shd w:val="clear" w:color="auto" w:fill="FFFFFF"/>
        </w:rPr>
        <w:t xml:space="preserve"> επιστρέψετε πολύ σύντομα. </w:t>
      </w:r>
    </w:p>
    <w:p w14:paraId="6E819BBE" w14:textId="77777777" w:rsidR="004B0DF5" w:rsidRDefault="00471FB5">
      <w:pPr>
        <w:spacing w:line="600" w:lineRule="auto"/>
        <w:ind w:firstLine="709"/>
        <w:jc w:val="center"/>
        <w:rPr>
          <w:rFonts w:eastAsia="Times New Roman" w:cs="Times New Roman"/>
        </w:rPr>
      </w:pPr>
      <w:r w:rsidRPr="002914BE">
        <w:rPr>
          <w:rFonts w:eastAsia="Times New Roman" w:cs="Times New Roman"/>
        </w:rPr>
        <w:lastRenderedPageBreak/>
        <w:t>(Χειροκροτήματα από την πτέρυγα της Νέας Δημοκρατίας)</w:t>
      </w:r>
    </w:p>
    <w:p w14:paraId="6E819BBF"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Πάντως </w:t>
      </w:r>
      <w:r w:rsidRPr="00207992">
        <w:rPr>
          <w:rFonts w:eastAsia="Times New Roman"/>
          <w:color w:val="222222"/>
          <w:shd w:val="clear" w:color="auto" w:fill="FFFFFF"/>
        </w:rPr>
        <w:t>πρέπει</w:t>
      </w:r>
      <w:r>
        <w:rPr>
          <w:rFonts w:eastAsia="Times New Roman"/>
          <w:color w:val="222222"/>
          <w:szCs w:val="24"/>
          <w:shd w:val="clear" w:color="auto" w:fill="FFFFFF"/>
        </w:rPr>
        <w:t xml:space="preserve"> </w:t>
      </w:r>
      <w:r w:rsidRPr="00207992">
        <w:rPr>
          <w:rFonts w:eastAsia="Times New Roman"/>
          <w:bCs/>
          <w:color w:val="222222"/>
          <w:shd w:val="clear" w:color="auto" w:fill="FFFFFF"/>
        </w:rPr>
        <w:t>να</w:t>
      </w:r>
      <w:r>
        <w:rPr>
          <w:rFonts w:eastAsia="Times New Roman"/>
          <w:color w:val="222222"/>
          <w:szCs w:val="24"/>
          <w:shd w:val="clear" w:color="auto" w:fill="FFFFFF"/>
        </w:rPr>
        <w:t xml:space="preserve"> πω, </w:t>
      </w:r>
      <w:r>
        <w:rPr>
          <w:rFonts w:eastAsia="Times New Roman"/>
          <w:color w:val="222222"/>
          <w:shd w:val="clear" w:color="auto" w:fill="FFFFFF"/>
        </w:rPr>
        <w:t xml:space="preserve">κύριε </w:t>
      </w:r>
      <w:proofErr w:type="spellStart"/>
      <w:r>
        <w:rPr>
          <w:rFonts w:eastAsia="Times New Roman"/>
          <w:color w:val="222222"/>
          <w:shd w:val="clear" w:color="auto" w:fill="FFFFFF"/>
        </w:rPr>
        <w:t>Τ</w:t>
      </w:r>
      <w:r>
        <w:rPr>
          <w:rFonts w:eastAsia="Times New Roman"/>
          <w:color w:val="222222"/>
          <w:szCs w:val="24"/>
          <w:shd w:val="clear" w:color="auto" w:fill="FFFFFF"/>
        </w:rPr>
        <w:t>σακαλώτε</w:t>
      </w:r>
      <w:proofErr w:type="spellEnd"/>
      <w:r>
        <w:rPr>
          <w:rFonts w:eastAsia="Times New Roman"/>
          <w:color w:val="222222"/>
          <w:szCs w:val="24"/>
          <w:shd w:val="clear" w:color="auto" w:fill="FFFFFF"/>
        </w:rPr>
        <w:t xml:space="preserve">, </w:t>
      </w:r>
      <w:r w:rsidRPr="00207992">
        <w:rPr>
          <w:rFonts w:eastAsia="Times New Roman"/>
          <w:bCs/>
          <w:color w:val="222222"/>
          <w:shd w:val="clear" w:color="auto" w:fill="FFFFFF"/>
        </w:rPr>
        <w:t>ότι</w:t>
      </w:r>
      <w:r>
        <w:rPr>
          <w:rFonts w:eastAsia="Times New Roman"/>
          <w:color w:val="222222"/>
          <w:szCs w:val="24"/>
          <w:shd w:val="clear" w:color="auto" w:fill="FFFFFF"/>
        </w:rPr>
        <w:t xml:space="preserve"> χαίρομαι πάντα να σας ακούω. Πιστεύω ότι μπορούμε να κάνουμε μαζί ουσιαστική αντιπαράθεση. Θα επανέλθω στη συνέχεια σε κάποια από τα σημεία τα οποία θίξατε. Ένα πράγμα θα σας πω μόνο. Τη μάχη κατά των ανισοτήτων δεν τη χαρίζουμε</w:t>
      </w:r>
      <w:r>
        <w:rPr>
          <w:rFonts w:eastAsia="Times New Roman"/>
          <w:color w:val="222222"/>
          <w:szCs w:val="24"/>
          <w:shd w:val="clear" w:color="auto" w:fill="FFFFFF"/>
        </w:rPr>
        <w:t xml:space="preserve"> στην Αριστερά, </w:t>
      </w:r>
      <w:r>
        <w:rPr>
          <w:rFonts w:eastAsia="Times New Roman"/>
          <w:color w:val="222222"/>
          <w:shd w:val="clear" w:color="auto" w:fill="FFFFFF"/>
        </w:rPr>
        <w:t xml:space="preserve">κύριε </w:t>
      </w:r>
      <w:proofErr w:type="spellStart"/>
      <w:r>
        <w:rPr>
          <w:rFonts w:eastAsia="Times New Roman"/>
          <w:color w:val="222222"/>
          <w:shd w:val="clear" w:color="auto" w:fill="FFFFFF"/>
        </w:rPr>
        <w:t>Τ</w:t>
      </w:r>
      <w:r>
        <w:rPr>
          <w:rFonts w:eastAsia="Times New Roman"/>
          <w:color w:val="222222"/>
          <w:szCs w:val="24"/>
          <w:shd w:val="clear" w:color="auto" w:fill="FFFFFF"/>
        </w:rPr>
        <w:t>σακαλώτε</w:t>
      </w:r>
      <w:proofErr w:type="spellEnd"/>
      <w:r>
        <w:rPr>
          <w:rFonts w:eastAsia="Times New Roman"/>
          <w:color w:val="222222"/>
          <w:szCs w:val="24"/>
          <w:shd w:val="clear" w:color="auto" w:fill="FFFFFF"/>
        </w:rPr>
        <w:t>.</w:t>
      </w:r>
    </w:p>
    <w:p w14:paraId="6E819BC0" w14:textId="77777777" w:rsidR="004B0DF5" w:rsidRDefault="00471FB5">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6E819BC1" w14:textId="77777777" w:rsidR="004B0DF5" w:rsidRDefault="00471FB5">
      <w:pPr>
        <w:spacing w:line="600" w:lineRule="auto"/>
        <w:ind w:firstLine="720"/>
        <w:jc w:val="both"/>
        <w:rPr>
          <w:rFonts w:eastAsia="Times New Roman" w:cs="Times New Roman"/>
          <w:szCs w:val="24"/>
        </w:rPr>
      </w:pPr>
      <w:r w:rsidRPr="00207992">
        <w:rPr>
          <w:rFonts w:eastAsia="Times New Roman"/>
          <w:color w:val="222222"/>
          <w:shd w:val="clear" w:color="auto" w:fill="FFFFFF"/>
        </w:rPr>
        <w:t>Αλλά</w:t>
      </w:r>
      <w:r>
        <w:rPr>
          <w:rFonts w:eastAsia="Times New Roman"/>
          <w:color w:val="222222"/>
          <w:szCs w:val="24"/>
          <w:shd w:val="clear" w:color="auto" w:fill="FFFFFF"/>
        </w:rPr>
        <w:t xml:space="preserve"> κάποια στιγμή η οικονομία πρέπει να δημιουργήσει και πλούτο. Εσείς το μόνο που έχετε κάνει είναι να ανακυκλώνετε μιζέρια. Θα επανέλθω όμως σε αυτά στη συνέχεια.</w:t>
      </w:r>
    </w:p>
    <w:p w14:paraId="6E819BC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ίες και κύριοι Βουλευτές, ολοκληρώνεται σήμερα μια τριήμερη συζήτηση, η οποία πράγματι είχε μια ενδιαφέρουσα, αποκαλυπτική -θα έλεγα- εξέλιξη, μια συζήτηση στην οποία είδαμε, ακούσαμε και τελικά μάθαμε πολλά. </w:t>
      </w:r>
      <w:r>
        <w:rPr>
          <w:rFonts w:eastAsia="Times New Roman" w:cs="Times New Roman"/>
          <w:szCs w:val="24"/>
        </w:rPr>
        <w:lastRenderedPageBreak/>
        <w:t>Μάθαμε σίγουρα πως μια κυβερνητική πλειοψηφία π</w:t>
      </w:r>
      <w:r>
        <w:rPr>
          <w:rFonts w:eastAsia="Times New Roman" w:cs="Times New Roman"/>
          <w:szCs w:val="24"/>
        </w:rPr>
        <w:t>ου στηρίζεται σε Βουλευτές που αντάλλαξαν αρχές με καρέκλες, έχει απεριόριστη ανοχή απέναντι σε πολιτικές συμπεριφορές που δεν χωρούν σε μια δημοκρατία, συμπεριφορές που θα ήταν αδιανόητες σε μια κανονική χώρα.</w:t>
      </w:r>
    </w:p>
    <w:p w14:paraId="6E819BC3"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E819BC4" w14:textId="77777777" w:rsidR="004B0DF5" w:rsidRDefault="00471FB5">
      <w:pPr>
        <w:spacing w:line="600" w:lineRule="auto"/>
        <w:ind w:firstLine="720"/>
        <w:jc w:val="both"/>
        <w:rPr>
          <w:rFonts w:eastAsia="Times New Roman" w:cs="Times New Roman"/>
          <w:szCs w:val="24"/>
        </w:rPr>
      </w:pPr>
      <w:r w:rsidRPr="003233AB">
        <w:rPr>
          <w:rFonts w:eastAsia="Times New Roman" w:cs="Times New Roman"/>
          <w:b/>
          <w:szCs w:val="24"/>
        </w:rPr>
        <w:t xml:space="preserve">ΠΡΟΕΔΡΟΣ (Νικόλαος </w:t>
      </w:r>
      <w:proofErr w:type="spellStart"/>
      <w:r w:rsidRPr="003233AB">
        <w:rPr>
          <w:rFonts w:eastAsia="Times New Roman" w:cs="Times New Roman"/>
          <w:b/>
          <w:szCs w:val="24"/>
        </w:rPr>
        <w:t>Βού</w:t>
      </w:r>
      <w:r w:rsidRPr="003233AB">
        <w:rPr>
          <w:rFonts w:eastAsia="Times New Roman" w:cs="Times New Roman"/>
          <w:b/>
          <w:szCs w:val="24"/>
        </w:rPr>
        <w:t>τσης</w:t>
      </w:r>
      <w:proofErr w:type="spellEnd"/>
      <w:r w:rsidRPr="003233AB">
        <w:rPr>
          <w:rFonts w:eastAsia="Times New Roman" w:cs="Times New Roman"/>
          <w:b/>
          <w:szCs w:val="24"/>
        </w:rPr>
        <w:t>):</w:t>
      </w:r>
      <w:r w:rsidRPr="00467E31">
        <w:rPr>
          <w:rFonts w:eastAsia="Times New Roman" w:cs="Times New Roman"/>
          <w:szCs w:val="24"/>
        </w:rPr>
        <w:t xml:space="preserve"> </w:t>
      </w:r>
      <w:r>
        <w:rPr>
          <w:rFonts w:eastAsia="Times New Roman" w:cs="Times New Roman"/>
          <w:szCs w:val="24"/>
        </w:rPr>
        <w:t>Κάντε ησυχία, παρακαλώ.</w:t>
      </w:r>
    </w:p>
    <w:p w14:paraId="6E819BC5" w14:textId="77777777" w:rsidR="004B0DF5" w:rsidRDefault="00471FB5">
      <w:pPr>
        <w:spacing w:line="600" w:lineRule="auto"/>
        <w:ind w:firstLine="720"/>
        <w:jc w:val="both"/>
        <w:rPr>
          <w:rFonts w:eastAsia="Times New Roman" w:cs="Times New Roman"/>
          <w:szCs w:val="24"/>
        </w:rPr>
      </w:pPr>
      <w:r w:rsidRPr="003233AB">
        <w:rPr>
          <w:rFonts w:eastAsia="Times New Roman" w:cs="Times New Roman"/>
          <w:b/>
          <w:szCs w:val="24"/>
        </w:rPr>
        <w:t>ΙΩΑΝΝΗΣ ΤΡΑΓΑΚΗΣ:</w:t>
      </w:r>
      <w:r w:rsidRPr="00467E31">
        <w:rPr>
          <w:rFonts w:eastAsia="Times New Roman" w:cs="Times New Roman"/>
          <w:szCs w:val="24"/>
        </w:rPr>
        <w:t xml:space="preserve"> </w:t>
      </w:r>
      <w:r>
        <w:rPr>
          <w:rFonts w:eastAsia="Times New Roman" w:cs="Times New Roman"/>
          <w:szCs w:val="24"/>
        </w:rPr>
        <w:t>Κύριε Πρόεδρε…</w:t>
      </w:r>
    </w:p>
    <w:p w14:paraId="6E819BC6" w14:textId="77777777" w:rsidR="004B0DF5" w:rsidRDefault="00471FB5">
      <w:pPr>
        <w:spacing w:line="600" w:lineRule="auto"/>
        <w:ind w:firstLine="720"/>
        <w:jc w:val="both"/>
        <w:rPr>
          <w:rFonts w:eastAsia="Times New Roman" w:cs="Times New Roman"/>
          <w:szCs w:val="24"/>
        </w:rPr>
      </w:pPr>
      <w:r w:rsidRPr="003233AB">
        <w:rPr>
          <w:rFonts w:eastAsia="Times New Roman" w:cs="Times New Roman"/>
          <w:b/>
          <w:szCs w:val="24"/>
        </w:rPr>
        <w:t xml:space="preserve">ΠΡΟΕΔΡΟΣ (Νικόλαος </w:t>
      </w:r>
      <w:proofErr w:type="spellStart"/>
      <w:r w:rsidRPr="003233AB">
        <w:rPr>
          <w:rFonts w:eastAsia="Times New Roman" w:cs="Times New Roman"/>
          <w:b/>
          <w:szCs w:val="24"/>
        </w:rPr>
        <w:t>Βούτσης</w:t>
      </w:r>
      <w:proofErr w:type="spellEnd"/>
      <w:r w:rsidRPr="003233AB">
        <w:rPr>
          <w:rFonts w:eastAsia="Times New Roman" w:cs="Times New Roman"/>
          <w:b/>
          <w:szCs w:val="24"/>
        </w:rPr>
        <w:t>):</w:t>
      </w:r>
      <w:r w:rsidRPr="00467E31">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Τραγάκη</w:t>
      </w:r>
      <w:proofErr w:type="spellEnd"/>
      <w:r>
        <w:rPr>
          <w:rFonts w:eastAsia="Times New Roman" w:cs="Times New Roman"/>
          <w:szCs w:val="24"/>
        </w:rPr>
        <w:t xml:space="preserve">, σας παρακαλώ. Έχετε </w:t>
      </w:r>
      <w:r>
        <w:rPr>
          <w:rFonts w:eastAsia="Times New Roman" w:cs="Times New Roman"/>
          <w:szCs w:val="24"/>
        </w:rPr>
        <w:t>διατελέσει Αντιπ</w:t>
      </w:r>
      <w:r>
        <w:rPr>
          <w:rFonts w:eastAsia="Times New Roman" w:cs="Times New Roman"/>
          <w:szCs w:val="24"/>
        </w:rPr>
        <w:t>ρόεδρος και ξέρετε.</w:t>
      </w:r>
    </w:p>
    <w:p w14:paraId="6E819BC7" w14:textId="77777777" w:rsidR="004B0DF5" w:rsidRDefault="00471FB5">
      <w:pPr>
        <w:spacing w:line="600" w:lineRule="auto"/>
        <w:ind w:firstLine="720"/>
        <w:jc w:val="both"/>
        <w:rPr>
          <w:rFonts w:eastAsia="Times New Roman" w:cs="Times New Roman"/>
          <w:szCs w:val="24"/>
        </w:rPr>
      </w:pPr>
      <w:r w:rsidRPr="003233AB">
        <w:rPr>
          <w:rFonts w:eastAsia="Times New Roman" w:cs="Times New Roman"/>
          <w:b/>
          <w:szCs w:val="24"/>
        </w:rPr>
        <w:t>ΙΩΑΝΝΗΣ ΤΡΑΓΑΚΗΣ:</w:t>
      </w:r>
      <w:r w:rsidRPr="00467E31">
        <w:rPr>
          <w:rFonts w:eastAsia="Times New Roman" w:cs="Times New Roman"/>
          <w:szCs w:val="24"/>
        </w:rPr>
        <w:t xml:space="preserve"> </w:t>
      </w:r>
      <w:r>
        <w:rPr>
          <w:rFonts w:eastAsia="Times New Roman" w:cs="Times New Roman"/>
          <w:szCs w:val="24"/>
        </w:rPr>
        <w:t>Δεν άφηνα μουρμουρητά εγώ</w:t>
      </w:r>
      <w:r>
        <w:rPr>
          <w:rFonts w:eastAsia="Times New Roman" w:cs="Times New Roman"/>
          <w:szCs w:val="24"/>
        </w:rPr>
        <w:t>!</w:t>
      </w:r>
    </w:p>
    <w:p w14:paraId="6E819BC8" w14:textId="77777777" w:rsidR="004B0DF5" w:rsidRDefault="00471FB5">
      <w:pPr>
        <w:spacing w:line="600" w:lineRule="auto"/>
        <w:ind w:firstLine="720"/>
        <w:jc w:val="both"/>
        <w:rPr>
          <w:rFonts w:eastAsia="Times New Roman" w:cs="Times New Roman"/>
          <w:szCs w:val="24"/>
        </w:rPr>
      </w:pPr>
      <w:r w:rsidRPr="003233AB">
        <w:rPr>
          <w:rFonts w:eastAsia="Times New Roman" w:cs="Times New Roman"/>
          <w:b/>
          <w:szCs w:val="24"/>
        </w:rPr>
        <w:t xml:space="preserve">ΠΡΟΕΔΡΟΣ (Νικόλαος </w:t>
      </w:r>
      <w:proofErr w:type="spellStart"/>
      <w:r w:rsidRPr="003233AB">
        <w:rPr>
          <w:rFonts w:eastAsia="Times New Roman" w:cs="Times New Roman"/>
          <w:b/>
          <w:szCs w:val="24"/>
        </w:rPr>
        <w:t>Βούτσης</w:t>
      </w:r>
      <w:proofErr w:type="spellEnd"/>
      <w:r w:rsidRPr="003233AB">
        <w:rPr>
          <w:rFonts w:eastAsia="Times New Roman" w:cs="Times New Roman"/>
          <w:b/>
          <w:szCs w:val="24"/>
        </w:rPr>
        <w:t>):</w:t>
      </w:r>
      <w:r w:rsidRPr="00467E31">
        <w:rPr>
          <w:rFonts w:eastAsia="Times New Roman" w:cs="Times New Roman"/>
          <w:szCs w:val="24"/>
        </w:rPr>
        <w:t xml:space="preserve"> </w:t>
      </w:r>
      <w:r>
        <w:rPr>
          <w:rFonts w:eastAsia="Times New Roman" w:cs="Times New Roman"/>
          <w:szCs w:val="24"/>
        </w:rPr>
        <w:t>Ναι. Σας παρακαλώ.</w:t>
      </w:r>
    </w:p>
    <w:p w14:paraId="6E819BC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Συνεχίστε, κύριε Μητσοτάκη.</w:t>
      </w:r>
    </w:p>
    <w:p w14:paraId="6E819BCA" w14:textId="77777777" w:rsidR="004B0DF5" w:rsidRDefault="00471FB5">
      <w:pPr>
        <w:spacing w:line="600" w:lineRule="auto"/>
        <w:ind w:firstLine="720"/>
        <w:jc w:val="both"/>
        <w:rPr>
          <w:rFonts w:eastAsia="Times New Roman" w:cs="Times New Roman"/>
          <w:szCs w:val="24"/>
        </w:rPr>
      </w:pPr>
      <w:r w:rsidRPr="003233AB">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Γι’ αυτό καταθέσαμε την πρόταση δυσπιστίας κατά του Παύλου </w:t>
      </w:r>
      <w:proofErr w:type="spellStart"/>
      <w:r>
        <w:rPr>
          <w:rFonts w:eastAsia="Times New Roman" w:cs="Times New Roman"/>
          <w:szCs w:val="24"/>
        </w:rPr>
        <w:t>Πολάκη</w:t>
      </w:r>
      <w:proofErr w:type="spellEnd"/>
      <w:r>
        <w:rPr>
          <w:rFonts w:eastAsia="Times New Roman" w:cs="Times New Roman"/>
          <w:szCs w:val="24"/>
        </w:rPr>
        <w:t>. Ο κ. Τσίπρας έσπευσε να μετατρέψει σε πρόταση εμπιστοσύνης αυτή</w:t>
      </w:r>
      <w:r>
        <w:rPr>
          <w:rFonts w:eastAsia="Times New Roman" w:cs="Times New Roman"/>
          <w:szCs w:val="24"/>
        </w:rPr>
        <w:t xml:space="preserve"> </w:t>
      </w:r>
      <w:r>
        <w:rPr>
          <w:rFonts w:eastAsia="Times New Roman" w:cs="Times New Roman"/>
          <w:szCs w:val="24"/>
        </w:rPr>
        <w:t>την πρόταση δυσπιστίας για να αλλάξει το θέ</w:t>
      </w:r>
      <w:r>
        <w:rPr>
          <w:rFonts w:eastAsia="Times New Roman" w:cs="Times New Roman"/>
          <w:szCs w:val="24"/>
        </w:rPr>
        <w:t xml:space="preserve">μα. Ταύτισε έτσι απόλυτα την Κυβέρνησή του, όλους εσάς, με τον κ. </w:t>
      </w:r>
      <w:proofErr w:type="spellStart"/>
      <w:r>
        <w:rPr>
          <w:rFonts w:eastAsia="Times New Roman" w:cs="Times New Roman"/>
          <w:szCs w:val="24"/>
        </w:rPr>
        <w:t>Πολάκη</w:t>
      </w:r>
      <w:proofErr w:type="spellEnd"/>
      <w:r>
        <w:rPr>
          <w:rFonts w:eastAsia="Times New Roman" w:cs="Times New Roman"/>
          <w:szCs w:val="24"/>
        </w:rPr>
        <w:t>, έστω και αν κάποιοι θα το κάνετε -είμαι σίγουρος- με μεγάλη δυσκολία, αλλά ταυτίζεστε με την αλαζονική, επιθετική και εν τέλει φασιστική συμπεριφορά του Υπουργού σας. Καταλήξαμε σε μ</w:t>
      </w:r>
      <w:r>
        <w:rPr>
          <w:rFonts w:eastAsia="Times New Roman" w:cs="Times New Roman"/>
          <w:szCs w:val="24"/>
        </w:rPr>
        <w:t xml:space="preserve">ια εφ’ όλης της ύλης αντιπαράθεση. </w:t>
      </w:r>
    </w:p>
    <w:p w14:paraId="6E819BC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Είναι αλήθεια ότι η συζήτηση την Τετάρτη εκτραχύνθηκε. Όλοι με ξέρουν και όλοι ξέρουν ότι αυτό δεν είναι ούτε το ήθος ούτε το ύφος μου. Κάνει λάθος, όμως, ο κ. Τσίπρας αν νομίζει ότι η ευγένεια</w:t>
      </w:r>
      <w:r>
        <w:rPr>
          <w:rFonts w:eastAsia="Times New Roman" w:cs="Times New Roman"/>
          <w:szCs w:val="24"/>
        </w:rPr>
        <w:t>,</w:t>
      </w:r>
      <w:r>
        <w:rPr>
          <w:rFonts w:eastAsia="Times New Roman" w:cs="Times New Roman"/>
          <w:szCs w:val="24"/>
        </w:rPr>
        <w:t xml:space="preserve"> με την οποία επιλέγω να π</w:t>
      </w:r>
      <w:r>
        <w:rPr>
          <w:rFonts w:eastAsia="Times New Roman" w:cs="Times New Roman"/>
          <w:szCs w:val="24"/>
        </w:rPr>
        <w:t>ολιτεύομαι</w:t>
      </w:r>
      <w:r>
        <w:rPr>
          <w:rFonts w:eastAsia="Times New Roman" w:cs="Times New Roman"/>
          <w:szCs w:val="24"/>
        </w:rPr>
        <w:t>,</w:t>
      </w:r>
      <w:r>
        <w:rPr>
          <w:rFonts w:eastAsia="Times New Roman" w:cs="Times New Roman"/>
          <w:szCs w:val="24"/>
        </w:rPr>
        <w:t xml:space="preserve"> είναι έκφραση αδυναμίας.</w:t>
      </w:r>
    </w:p>
    <w:p w14:paraId="6E819BCC" w14:textId="77777777" w:rsidR="004B0DF5" w:rsidRDefault="00471FB5">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819BC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Το είπα προχθές, το ξαναλέω και σήμερα</w:t>
      </w:r>
      <w:r w:rsidRPr="00467E31">
        <w:rPr>
          <w:rFonts w:eastAsia="Times New Roman" w:cs="Times New Roman"/>
          <w:szCs w:val="24"/>
        </w:rPr>
        <w:t>:</w:t>
      </w:r>
      <w:r>
        <w:rPr>
          <w:rFonts w:eastAsia="Times New Roman" w:cs="Times New Roman"/>
          <w:szCs w:val="24"/>
        </w:rPr>
        <w:t xml:space="preserve"> Δεν θα δεχθώ καμμία άλλη χυδαία αναφορά στην οικογένειά μου. Θα απαντώ, γιατί η κοινή γνώμη οφείλει να έχει ακριβή αντίληψη γ</w:t>
      </w:r>
      <w:r>
        <w:rPr>
          <w:rFonts w:eastAsia="Times New Roman" w:cs="Times New Roman"/>
          <w:szCs w:val="24"/>
        </w:rPr>
        <w:t>ια το ποιόν των προσώπων που συμμετέχουν στη δημόσια ζωή.</w:t>
      </w:r>
    </w:p>
    <w:p w14:paraId="6E819BC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Καλό θα είναι ο κ. Τσίπρας να είναι πιο προσεκτικός ή μάλλον να έχει προσωπική, αλλά και πολιτική συνείδηση, όταν έχει την έμπνευση να απαντά με στίχους, διότι ο Ανέστης Αναγνωστάκης, γιος του μεγάλ</w:t>
      </w:r>
      <w:r>
        <w:rPr>
          <w:rFonts w:eastAsia="Times New Roman" w:cs="Times New Roman"/>
          <w:szCs w:val="24"/>
        </w:rPr>
        <w:t>ου ποιητή της Αριστεράς, δήλωσε πως ο στίχος που επικαλέστηκε προχθές ο κ. Τσίπρας γράφτηκε από τον πατέρα του για κάποιον σαν κι εσάς. Μάλλον κάτι παραπάνω ξέρει.</w:t>
      </w:r>
    </w:p>
    <w:p w14:paraId="6E819BCF" w14:textId="77777777" w:rsidR="004B0DF5" w:rsidRDefault="00471FB5">
      <w:pPr>
        <w:spacing w:line="600" w:lineRule="auto"/>
        <w:ind w:firstLine="709"/>
        <w:jc w:val="center"/>
        <w:rPr>
          <w:rFonts w:eastAsia="Times New Roman" w:cs="Times New Roman"/>
          <w:szCs w:val="24"/>
        </w:rPr>
      </w:pPr>
      <w:r>
        <w:rPr>
          <w:rFonts w:eastAsia="Times New Roman" w:cs="Times New Roman"/>
          <w:szCs w:val="24"/>
        </w:rPr>
        <w:t>(Θόρυβος από την πτέρυγα του ΣΥΡΙΖΑ)</w:t>
      </w:r>
    </w:p>
    <w:p w14:paraId="6E819BD0" w14:textId="77777777" w:rsidR="004B0DF5" w:rsidRDefault="00471FB5">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819BD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υνεπώς σας τον επιστρέφω και μάλιστα στα σωστά του </w:t>
      </w:r>
      <w:proofErr w:type="spellStart"/>
      <w:r>
        <w:rPr>
          <w:rFonts w:eastAsia="Times New Roman" w:cs="Times New Roman"/>
          <w:szCs w:val="24"/>
        </w:rPr>
        <w:t>συμφραζόμενα</w:t>
      </w:r>
      <w:proofErr w:type="spellEnd"/>
      <w:r>
        <w:rPr>
          <w:rFonts w:eastAsia="Times New Roman" w:cs="Times New Roman"/>
          <w:szCs w:val="24"/>
        </w:rPr>
        <w:t>.</w:t>
      </w:r>
    </w:p>
    <w:p w14:paraId="6E819BD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Πρόεδρος της Νέας Δημοκρατίας κ. Κυριάκος Μητσοτάκης καταθέτει για τα Πρακτικά το προαναφερθέν έγγραφο, το οποίο βρίσκεται στο αρχείο του Τμήματος Στενογραφίας της Διεύθυνσ</w:t>
      </w:r>
      <w:r>
        <w:rPr>
          <w:rFonts w:eastAsia="Times New Roman" w:cs="Times New Roman"/>
          <w:szCs w:val="24"/>
        </w:rPr>
        <w:t>ης Στενογραφίας και Πρακτικών της Βουλής)</w:t>
      </w:r>
    </w:p>
    <w:p w14:paraId="6E819BD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Σας αφιερώνω κι εγώ με τη σειρά μου ένα δίστιχο από ένα άλλο ποίημα του Μανώλη Αναγνωστάκη, από το ποίημά του «Φοβάμαι»</w:t>
      </w:r>
      <w:r w:rsidRPr="007C3EE7">
        <w:rPr>
          <w:rFonts w:eastAsia="Times New Roman" w:cs="Times New Roman"/>
          <w:szCs w:val="24"/>
        </w:rPr>
        <w:t xml:space="preserve">: </w:t>
      </w:r>
      <w:r>
        <w:rPr>
          <w:rFonts w:eastAsia="Times New Roman" w:cs="Times New Roman"/>
          <w:szCs w:val="24"/>
        </w:rPr>
        <w:t>«Φοβάμαι τους ανθρώπους που με καταλερωμένη τη φωλιά πασχίζουν τώρα να βρουν λεκέδες στη δική</w:t>
      </w:r>
      <w:r>
        <w:rPr>
          <w:rFonts w:eastAsia="Times New Roman" w:cs="Times New Roman"/>
          <w:szCs w:val="24"/>
        </w:rPr>
        <w:t xml:space="preserve"> σου».</w:t>
      </w:r>
    </w:p>
    <w:p w14:paraId="6E819BD4" w14:textId="77777777" w:rsidR="004B0DF5" w:rsidRDefault="00471FB5">
      <w:pPr>
        <w:spacing w:line="600" w:lineRule="auto"/>
        <w:jc w:val="both"/>
        <w:rPr>
          <w:rFonts w:eastAsia="Times New Roman" w:cs="Times New Roman"/>
          <w:szCs w:val="24"/>
        </w:rPr>
      </w:pPr>
      <w:r>
        <w:rPr>
          <w:rFonts w:eastAsia="Times New Roman" w:cs="Times New Roman"/>
          <w:szCs w:val="24"/>
        </w:rPr>
        <w:t>Αυτή είναι η αλήθεια.</w:t>
      </w:r>
    </w:p>
    <w:p w14:paraId="6E819BD5" w14:textId="77777777" w:rsidR="004B0DF5" w:rsidRDefault="00471FB5">
      <w:pPr>
        <w:spacing w:line="600" w:lineRule="auto"/>
        <w:ind w:firstLine="709"/>
        <w:jc w:val="center"/>
        <w:rPr>
          <w:rFonts w:eastAsia="Times New Roman" w:cs="Times New Roman"/>
          <w:szCs w:val="24"/>
        </w:rPr>
      </w:pPr>
      <w:r>
        <w:rPr>
          <w:rFonts w:eastAsia="Times New Roman" w:cs="Times New Roman"/>
          <w:szCs w:val="24"/>
        </w:rPr>
        <w:t>(Θόρυβος από την πτέρυγα του ΣΥΡΙΖΑ)</w:t>
      </w:r>
    </w:p>
    <w:p w14:paraId="6E819BD6"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819BD7" w14:textId="77777777" w:rsidR="004B0DF5" w:rsidRDefault="00471FB5">
      <w:pPr>
        <w:spacing w:line="600" w:lineRule="auto"/>
        <w:ind w:firstLine="720"/>
        <w:jc w:val="both"/>
        <w:rPr>
          <w:rFonts w:eastAsia="Times New Roman" w:cs="Times New Roman"/>
          <w:szCs w:val="24"/>
        </w:rPr>
      </w:pPr>
      <w:r w:rsidRPr="00C95475">
        <w:rPr>
          <w:rFonts w:eastAsia="Times New Roman" w:cs="Times New Roman"/>
          <w:b/>
          <w:szCs w:val="24"/>
        </w:rPr>
        <w:t xml:space="preserve">ΠΡΟΕΔΡΟΣ (Νικόλαος </w:t>
      </w:r>
      <w:proofErr w:type="spellStart"/>
      <w:r w:rsidRPr="00C95475">
        <w:rPr>
          <w:rFonts w:eastAsia="Times New Roman" w:cs="Times New Roman"/>
          <w:b/>
          <w:szCs w:val="24"/>
        </w:rPr>
        <w:t>Βούτσης</w:t>
      </w:r>
      <w:proofErr w:type="spellEnd"/>
      <w:r w:rsidRPr="00C95475">
        <w:rPr>
          <w:rFonts w:eastAsia="Times New Roman" w:cs="Times New Roman"/>
          <w:b/>
          <w:szCs w:val="24"/>
        </w:rPr>
        <w:t>):</w:t>
      </w:r>
      <w:r w:rsidRPr="007C3EE7">
        <w:rPr>
          <w:rFonts w:eastAsia="Times New Roman" w:cs="Times New Roman"/>
          <w:szCs w:val="24"/>
        </w:rPr>
        <w:t xml:space="preserve"> </w:t>
      </w:r>
      <w:r>
        <w:rPr>
          <w:rFonts w:eastAsia="Times New Roman" w:cs="Times New Roman"/>
          <w:szCs w:val="24"/>
        </w:rPr>
        <w:t>Κάντε ησυχία, παρακαλώ.</w:t>
      </w:r>
    </w:p>
    <w:p w14:paraId="6E819BD8" w14:textId="77777777" w:rsidR="004B0DF5" w:rsidRDefault="00471FB5">
      <w:pPr>
        <w:spacing w:line="600" w:lineRule="auto"/>
        <w:ind w:firstLine="720"/>
        <w:jc w:val="both"/>
        <w:rPr>
          <w:rFonts w:eastAsia="Times New Roman" w:cs="Times New Roman"/>
          <w:szCs w:val="24"/>
        </w:rPr>
      </w:pPr>
      <w:r w:rsidRPr="00C95475">
        <w:rPr>
          <w:rFonts w:eastAsia="Times New Roman" w:cs="Times New Roman"/>
          <w:b/>
          <w:szCs w:val="24"/>
        </w:rPr>
        <w:lastRenderedPageBreak/>
        <w:t>ΚΥΡΙΑΚΟΣ ΜΗΤΣΟΤΑΚΗΣ (Πρόεδρος της Νέας Δημοκρατίας):</w:t>
      </w:r>
      <w:r>
        <w:rPr>
          <w:rFonts w:eastAsia="Times New Roman" w:cs="Times New Roman"/>
          <w:szCs w:val="24"/>
        </w:rPr>
        <w:t xml:space="preserve"> Και τώρα θα σας πω ποιες είναι οι άλλες αλήθειες, οι οποίες προέκυψαν απ’ αυτή τη συζήτηση. </w:t>
      </w:r>
    </w:p>
    <w:p w14:paraId="6E819BD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Αλήθεια πρώτη</w:t>
      </w:r>
      <w:r w:rsidRPr="007C3EE7">
        <w:rPr>
          <w:rFonts w:eastAsia="Times New Roman" w:cs="Times New Roman"/>
          <w:szCs w:val="24"/>
        </w:rPr>
        <w:t xml:space="preserve">: </w:t>
      </w:r>
      <w:r>
        <w:rPr>
          <w:rFonts w:eastAsia="Times New Roman" w:cs="Times New Roman"/>
          <w:szCs w:val="24"/>
        </w:rPr>
        <w:t xml:space="preserve">Δεν ξέρω πώς μας τα είπε ο κ. </w:t>
      </w:r>
      <w:proofErr w:type="spellStart"/>
      <w:r>
        <w:rPr>
          <w:rFonts w:eastAsia="Times New Roman" w:cs="Times New Roman"/>
          <w:szCs w:val="24"/>
        </w:rPr>
        <w:t>Τσακαλώτος</w:t>
      </w:r>
      <w:proofErr w:type="spellEnd"/>
      <w:r>
        <w:rPr>
          <w:rFonts w:eastAsia="Times New Roman" w:cs="Times New Roman"/>
          <w:szCs w:val="24"/>
        </w:rPr>
        <w:t xml:space="preserve">. Εγώ κατάλαβα ότι Τσίπρας </w:t>
      </w:r>
      <w:proofErr w:type="spellStart"/>
      <w:r>
        <w:rPr>
          <w:rFonts w:eastAsia="Times New Roman" w:cs="Times New Roman"/>
          <w:szCs w:val="24"/>
        </w:rPr>
        <w:t>ίσον</w:t>
      </w:r>
      <w:proofErr w:type="spellEnd"/>
      <w:r>
        <w:rPr>
          <w:rFonts w:eastAsia="Times New Roman" w:cs="Times New Roman"/>
          <w:szCs w:val="24"/>
        </w:rPr>
        <w:t xml:space="preserve"> </w:t>
      </w:r>
      <w:proofErr w:type="spellStart"/>
      <w:r>
        <w:rPr>
          <w:rFonts w:eastAsia="Times New Roman" w:cs="Times New Roman"/>
          <w:szCs w:val="24"/>
        </w:rPr>
        <w:t>Πολάκης</w:t>
      </w:r>
      <w:proofErr w:type="spellEnd"/>
      <w:r>
        <w:rPr>
          <w:rFonts w:eastAsia="Times New Roman" w:cs="Times New Roman"/>
          <w:szCs w:val="24"/>
        </w:rPr>
        <w:t xml:space="preserve">, </w:t>
      </w:r>
      <w:proofErr w:type="spellStart"/>
      <w:r>
        <w:rPr>
          <w:rFonts w:eastAsia="Times New Roman" w:cs="Times New Roman"/>
          <w:szCs w:val="24"/>
        </w:rPr>
        <w:t>Πολάκης</w:t>
      </w:r>
      <w:proofErr w:type="spellEnd"/>
      <w:r>
        <w:rPr>
          <w:rFonts w:eastAsia="Times New Roman" w:cs="Times New Roman"/>
          <w:szCs w:val="24"/>
        </w:rPr>
        <w:t xml:space="preserve"> </w:t>
      </w:r>
      <w:proofErr w:type="spellStart"/>
      <w:r>
        <w:rPr>
          <w:rFonts w:eastAsia="Times New Roman" w:cs="Times New Roman"/>
          <w:szCs w:val="24"/>
        </w:rPr>
        <w:t>ίσον</w:t>
      </w:r>
      <w:proofErr w:type="spellEnd"/>
      <w:r>
        <w:rPr>
          <w:rFonts w:eastAsia="Times New Roman" w:cs="Times New Roman"/>
          <w:szCs w:val="24"/>
        </w:rPr>
        <w:t xml:space="preserve"> Τσίπρας, ΣΥΡΙΖΑ σημαίνει Τσίπρας, όλοι μαζί είστε </w:t>
      </w:r>
      <w:proofErr w:type="spellStart"/>
      <w:r>
        <w:rPr>
          <w:rFonts w:eastAsia="Times New Roman" w:cs="Times New Roman"/>
          <w:szCs w:val="24"/>
        </w:rPr>
        <w:t>Πολ</w:t>
      </w:r>
      <w:r>
        <w:rPr>
          <w:rFonts w:eastAsia="Times New Roman" w:cs="Times New Roman"/>
          <w:szCs w:val="24"/>
        </w:rPr>
        <w:t>άκης</w:t>
      </w:r>
      <w:proofErr w:type="spellEnd"/>
      <w:r>
        <w:rPr>
          <w:rFonts w:eastAsia="Times New Roman" w:cs="Times New Roman"/>
          <w:szCs w:val="24"/>
        </w:rPr>
        <w:t xml:space="preserve">. Αυτό καταλάβαμε όλοι απ’ αυτή τη συζήτηση. </w:t>
      </w:r>
    </w:p>
    <w:p w14:paraId="6E819BDA" w14:textId="77777777" w:rsidR="004B0DF5" w:rsidRDefault="00471FB5">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819BD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Τώρα είστε συλλογικότητες. Δεν ξέρω, κύριε </w:t>
      </w:r>
      <w:proofErr w:type="spellStart"/>
      <w:r>
        <w:rPr>
          <w:rFonts w:eastAsia="Times New Roman" w:cs="Times New Roman"/>
          <w:szCs w:val="24"/>
        </w:rPr>
        <w:t>Τσακαλώτε</w:t>
      </w:r>
      <w:proofErr w:type="spellEnd"/>
      <w:r>
        <w:rPr>
          <w:rFonts w:eastAsia="Times New Roman" w:cs="Times New Roman"/>
          <w:szCs w:val="24"/>
        </w:rPr>
        <w:t>, αν αποποιείστε μέσα από την έννοια της συλλογικότητας την έννοια της ατομικής ευθύνης, αλλά όλοι ε</w:t>
      </w:r>
      <w:r>
        <w:rPr>
          <w:rFonts w:eastAsia="Times New Roman" w:cs="Times New Roman"/>
          <w:szCs w:val="24"/>
        </w:rPr>
        <w:t>δώ πέρα θα αναλάβετε τη δική σας προσωπική, ατομική ευθύνη με τις επιλογές που κάνετε. Ήταν, όμως, επιλογή του Πρωθυπουργού να οδηγηθούμε εκεί, γιατί θα μπορούσε από την αρχή να ζητήσει από τον Υπουργό του να ανασκευάσει, όταν επιτέθηκε άνανδρα σ’ έναν ήρω</w:t>
      </w:r>
      <w:r>
        <w:rPr>
          <w:rFonts w:eastAsia="Times New Roman" w:cs="Times New Roman"/>
          <w:szCs w:val="24"/>
        </w:rPr>
        <w:t xml:space="preserve">α της ζωής, να </w:t>
      </w:r>
      <w:r>
        <w:rPr>
          <w:rFonts w:eastAsia="Times New Roman" w:cs="Times New Roman"/>
          <w:szCs w:val="24"/>
        </w:rPr>
        <w:lastRenderedPageBreak/>
        <w:t xml:space="preserve">τον ανακαλέσει στην τάξη όταν μείωσε έναν άξιο επιστήμονα με αναπηρία. Θα μπορούσε ακόμα να τον αποπέμψει. Αν το είχε κάνει, τίποτα απ’ αυτά που έγιναν την τελευταία εβδομάδα δεν θα είχε συμβεί. </w:t>
      </w:r>
    </w:p>
    <w:p w14:paraId="6E819BD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Πάντα, κυρίες και κύριοι συνάδελφοι, η </w:t>
      </w:r>
      <w:r>
        <w:rPr>
          <w:rFonts w:eastAsia="Times New Roman" w:cs="Times New Roman"/>
          <w:szCs w:val="24"/>
        </w:rPr>
        <w:t xml:space="preserve">ειλικρινής συγγνώμη είναι ένδειξη γενναιότητας και όχι αδυναμίας, όπως εγώ είχα το θάρρος να πω δημόσια πως κακώς Ευρωβουλευτής μας χρησιμοποίησε στη δημόσια αντιπαράθεση συγκεκριμένες φωτογραφίες που δεν είναι αληθινές. Το αναγνώρισε και ο ίδιος. Είχε το </w:t>
      </w:r>
      <w:r>
        <w:rPr>
          <w:rFonts w:eastAsia="Times New Roman" w:cs="Times New Roman"/>
          <w:szCs w:val="24"/>
        </w:rPr>
        <w:t>θάρρος δημόσια να βγει και να ζητήσει συγγνώμη.</w:t>
      </w:r>
    </w:p>
    <w:p w14:paraId="6E819BDD" w14:textId="77777777" w:rsidR="004B0DF5" w:rsidRDefault="00471FB5">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819BD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Όμως, ο κ. Τσίπρας διάλεξε άλλον δρόμο. Πήρε την ευθύνη να καλύψει τον κ. </w:t>
      </w:r>
      <w:proofErr w:type="spellStart"/>
      <w:r>
        <w:rPr>
          <w:rFonts w:eastAsia="Times New Roman" w:cs="Times New Roman"/>
          <w:szCs w:val="24"/>
        </w:rPr>
        <w:t>Πολάκη</w:t>
      </w:r>
      <w:proofErr w:type="spellEnd"/>
      <w:r>
        <w:rPr>
          <w:rFonts w:eastAsia="Times New Roman" w:cs="Times New Roman"/>
          <w:szCs w:val="24"/>
        </w:rPr>
        <w:t xml:space="preserve"> και μάλιστα να τον κρύψει πίσω από ένα ολόκληρο κόμμα. Αυτή η επιλογή δυσ</w:t>
      </w:r>
      <w:r>
        <w:rPr>
          <w:rFonts w:eastAsia="Times New Roman" w:cs="Times New Roman"/>
          <w:szCs w:val="24"/>
        </w:rPr>
        <w:t xml:space="preserve">κολεύει τη θέση των Βουλευτών του. Είναι αυτοί που καλούνται τώρα να καταπιούν τα όσα οι ίδιοι είπαν ακόμα και απ’ αυτό εδώ πέρα το Βήμα για τις αθλιότητες </w:t>
      </w:r>
      <w:proofErr w:type="spellStart"/>
      <w:r>
        <w:rPr>
          <w:rFonts w:eastAsia="Times New Roman" w:cs="Times New Roman"/>
          <w:szCs w:val="24"/>
        </w:rPr>
        <w:t>Πολάκη</w:t>
      </w:r>
      <w:proofErr w:type="spellEnd"/>
      <w:r>
        <w:rPr>
          <w:rFonts w:eastAsia="Times New Roman" w:cs="Times New Roman"/>
          <w:szCs w:val="24"/>
        </w:rPr>
        <w:t xml:space="preserve">, που θα </w:t>
      </w:r>
      <w:r>
        <w:rPr>
          <w:rFonts w:eastAsia="Times New Roman" w:cs="Times New Roman"/>
          <w:szCs w:val="24"/>
        </w:rPr>
        <w:lastRenderedPageBreak/>
        <w:t>αναμετρηθούν με την αξιοπρέπειά τους και με το δίλημμα που τους θέτει ο κ. Τσίπρας, «</w:t>
      </w:r>
      <w:r>
        <w:rPr>
          <w:rFonts w:eastAsia="Times New Roman" w:cs="Times New Roman"/>
          <w:szCs w:val="24"/>
        </w:rPr>
        <w:t xml:space="preserve">με τον </w:t>
      </w:r>
      <w:proofErr w:type="spellStart"/>
      <w:r>
        <w:rPr>
          <w:rFonts w:eastAsia="Times New Roman" w:cs="Times New Roman"/>
          <w:szCs w:val="24"/>
        </w:rPr>
        <w:t>Πολάκη</w:t>
      </w:r>
      <w:proofErr w:type="spellEnd"/>
      <w:r>
        <w:rPr>
          <w:rFonts w:eastAsia="Times New Roman" w:cs="Times New Roman"/>
          <w:szCs w:val="24"/>
        </w:rPr>
        <w:t xml:space="preserve"> ως το τέλος ή εξουσία τέλος». Είναι αυτοί που σήμερα το βράδυ θα ψηφίσουν αν ανήκουν στον ΣΥΡΙΖΑ των </w:t>
      </w:r>
      <w:proofErr w:type="spellStart"/>
      <w:r>
        <w:rPr>
          <w:rFonts w:eastAsia="Times New Roman" w:cs="Times New Roman"/>
          <w:szCs w:val="24"/>
        </w:rPr>
        <w:t>Πολάκηδων</w:t>
      </w:r>
      <w:proofErr w:type="spellEnd"/>
      <w:r>
        <w:rPr>
          <w:rFonts w:eastAsia="Times New Roman" w:cs="Times New Roman"/>
          <w:szCs w:val="24"/>
        </w:rPr>
        <w:t xml:space="preserve"> ή στην Ελλάδα των πολλών. Η ελληνική κοινωνία βλέπει και κρίνει.</w:t>
      </w:r>
    </w:p>
    <w:p w14:paraId="6E819BD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Αλήθεια δεύτερη</w:t>
      </w:r>
      <w:r w:rsidRPr="00D3621C">
        <w:rPr>
          <w:rFonts w:eastAsia="Times New Roman" w:cs="Times New Roman"/>
          <w:szCs w:val="24"/>
        </w:rPr>
        <w:t xml:space="preserve">: </w:t>
      </w:r>
      <w:r>
        <w:rPr>
          <w:rFonts w:eastAsia="Times New Roman" w:cs="Times New Roman"/>
          <w:szCs w:val="24"/>
        </w:rPr>
        <w:t>Ο κ. Τσίπρας πήγε να γενικεύσει τη συζήτηση και τ</w:t>
      </w:r>
      <w:r>
        <w:rPr>
          <w:rFonts w:eastAsia="Times New Roman" w:cs="Times New Roman"/>
          <w:szCs w:val="24"/>
        </w:rPr>
        <w:t xml:space="preserve">η μετέτρεψε σε ψήφο εμπιστοσύνης επειδή ήταν άβολη μια συζήτηση πρότασης δυσπιστίας μόνο για τον κ. </w:t>
      </w:r>
      <w:proofErr w:type="spellStart"/>
      <w:r>
        <w:rPr>
          <w:rFonts w:eastAsia="Times New Roman" w:cs="Times New Roman"/>
          <w:szCs w:val="24"/>
        </w:rPr>
        <w:t>Πολάκη</w:t>
      </w:r>
      <w:proofErr w:type="spellEnd"/>
      <w:r>
        <w:rPr>
          <w:rFonts w:eastAsia="Times New Roman" w:cs="Times New Roman"/>
          <w:szCs w:val="24"/>
        </w:rPr>
        <w:t xml:space="preserve">. Αυτό, όμως, έγινε μπούμερανγκ για την Κυβέρνηση. Ξέρετε, στην πίεση φαίνεται ο χαρακτήρας των πρωταγωνιστών και φαίνεται τελικά αν υπάρχει κουράγιο </w:t>
      </w:r>
      <w:r>
        <w:rPr>
          <w:rFonts w:eastAsia="Times New Roman" w:cs="Times New Roman"/>
          <w:szCs w:val="24"/>
        </w:rPr>
        <w:t xml:space="preserve">στην ψυχή τους. Μπρος στις αποκαλύψεις για τις διακοπές του κ. Τσίπρα, ο κ. Τσίπρας έβγαλε τον </w:t>
      </w:r>
      <w:proofErr w:type="spellStart"/>
      <w:r>
        <w:rPr>
          <w:rFonts w:eastAsia="Times New Roman" w:cs="Times New Roman"/>
          <w:szCs w:val="24"/>
        </w:rPr>
        <w:t>Πολάκη</w:t>
      </w:r>
      <w:proofErr w:type="spellEnd"/>
      <w:r>
        <w:rPr>
          <w:rFonts w:eastAsia="Times New Roman" w:cs="Times New Roman"/>
          <w:szCs w:val="24"/>
        </w:rPr>
        <w:t xml:space="preserve"> που έχει μέσα του. Μίλησε σε ύφος ανοίκειο και απαράδεκτο για αντιπαράθεση πολιτικών Αρχηγών. Δεν θυμάμαι ποτέ -και παρακολουθώ τη Βουλή από δεκαπέντε χρο</w:t>
      </w:r>
      <w:r>
        <w:rPr>
          <w:rFonts w:eastAsia="Times New Roman" w:cs="Times New Roman"/>
          <w:szCs w:val="24"/>
        </w:rPr>
        <w:t>νών- ακόμα και σε ταραγμένες εποχές κανέναν Πρωθυπουργό να απευθύνεται με τέτοιο ύφος σε οποιονδήποτε πολιτικό του αντίπαλο.</w:t>
      </w:r>
    </w:p>
    <w:p w14:paraId="6E819BE0" w14:textId="77777777" w:rsidR="004B0DF5" w:rsidRDefault="00471FB5">
      <w:pPr>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E819BE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Είναι κι αυτό ένα από τα ήθη του ΣΥΡΙΖΑ που έφερε μαζί του και ευτυχώς θα φύγ</w:t>
      </w:r>
      <w:r>
        <w:rPr>
          <w:rFonts w:eastAsia="Times New Roman" w:cs="Times New Roman"/>
          <w:szCs w:val="24"/>
        </w:rPr>
        <w:t xml:space="preserve">ει μαζί του. </w:t>
      </w:r>
    </w:p>
    <w:p w14:paraId="6E819BE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Κύριε Τσίπρα, όταν μου μιλάτε στον ενικό σ’ αυτή την Αίθουσα, δεν θίγετε εμένα. Θίγετε το αξίωμά σας. Όταν εγώ αυτονοήτως σάς μιλάω στον πληθυντικό, δεν το κάνω από ευγένεια, αλλά γιατί σέβομαι τον θεσμικό ρόλο και των δυο μας και σέβομαι το </w:t>
      </w:r>
      <w:r>
        <w:rPr>
          <w:rFonts w:eastAsia="Times New Roman" w:cs="Times New Roman"/>
          <w:szCs w:val="24"/>
        </w:rPr>
        <w:t>ε</w:t>
      </w:r>
      <w:r>
        <w:rPr>
          <w:rFonts w:eastAsia="Times New Roman" w:cs="Times New Roman"/>
          <w:szCs w:val="24"/>
        </w:rPr>
        <w:t>λληνικό Κοινοβούλιο.</w:t>
      </w:r>
    </w:p>
    <w:p w14:paraId="6E819BE3" w14:textId="77777777" w:rsidR="004B0DF5" w:rsidRDefault="00471FB5">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819BE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Ακόμα χειρότερη, όμως, από τους χαρακτηρισμούς καφενείου ήταν η εντελώς αχαρακτήριστη -προκαλεί θλίψη και ντροπή- επιλογή σας να αποκαλέσετε «περιφερόμενη γλάστρα» τον Στέλιο </w:t>
      </w:r>
      <w:proofErr w:type="spellStart"/>
      <w:r>
        <w:rPr>
          <w:rFonts w:eastAsia="Times New Roman" w:cs="Times New Roman"/>
          <w:szCs w:val="24"/>
        </w:rPr>
        <w:t>Κυμπο</w:t>
      </w:r>
      <w:r>
        <w:rPr>
          <w:rFonts w:eastAsia="Times New Roman" w:cs="Times New Roman"/>
          <w:szCs w:val="24"/>
        </w:rPr>
        <w:t>υρόπουλο</w:t>
      </w:r>
      <w:proofErr w:type="spellEnd"/>
      <w:r>
        <w:rPr>
          <w:rFonts w:eastAsia="Times New Roman" w:cs="Times New Roman"/>
          <w:szCs w:val="24"/>
        </w:rPr>
        <w:t>. Ο Στέλιος απάντησε απλά και νηφάλια με επτά λέξεις</w:t>
      </w:r>
      <w:r w:rsidRPr="00D3621C">
        <w:rPr>
          <w:rFonts w:eastAsia="Times New Roman" w:cs="Times New Roman"/>
          <w:szCs w:val="24"/>
        </w:rPr>
        <w:t xml:space="preserve">: </w:t>
      </w:r>
      <w:r>
        <w:rPr>
          <w:rFonts w:eastAsia="Times New Roman" w:cs="Times New Roman"/>
          <w:szCs w:val="24"/>
        </w:rPr>
        <w:t xml:space="preserve">«Είναι άδικο αυτό που είπατε για εμένα». Συχνά το ύφος είναι ο ίδιος ο άνθρωπος. Όλη αυτή η ασχήμια των αντιδράσεων απέναντι στο πρόσωπό του προήλθε γιατί τελικά ο Στέλιος δεν </w:t>
      </w:r>
      <w:r>
        <w:rPr>
          <w:rFonts w:eastAsia="Times New Roman" w:cs="Times New Roman"/>
          <w:szCs w:val="24"/>
        </w:rPr>
        <w:lastRenderedPageBreak/>
        <w:t>ζήτησε τίποτε άλλο</w:t>
      </w:r>
      <w:r>
        <w:rPr>
          <w:rFonts w:eastAsia="Times New Roman" w:cs="Times New Roman"/>
          <w:szCs w:val="24"/>
        </w:rPr>
        <w:t xml:space="preserve">, παρά μόνο ίσες ευκαιρίες, αλλά και γιατί κατά βάθος πρέπει να σας ενοχλεί το ότι συντάχθηκε με τη Νέα Δημοκρατία και είναι δικός μας υποψήφιος. </w:t>
      </w:r>
    </w:p>
    <w:p w14:paraId="6E819BE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Τόσα </w:t>
      </w:r>
      <w:r>
        <w:rPr>
          <w:rFonts w:eastAsia="Times New Roman" w:cs="Times New Roman"/>
          <w:szCs w:val="24"/>
          <w:lang w:val="en-US"/>
        </w:rPr>
        <w:t>mea</w:t>
      </w:r>
      <w:r w:rsidRPr="00D3621C">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xml:space="preserve"> έχουν ακουστεί σ’ αυτή την Αίθουσα. Πείτε κι εσείς ένα, όχι για εμάς, αλλά για τον Στέλιο.</w:t>
      </w:r>
    </w:p>
    <w:p w14:paraId="6E819BE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Αλή</w:t>
      </w:r>
      <w:r>
        <w:rPr>
          <w:rFonts w:eastAsia="Times New Roman" w:cs="Times New Roman"/>
          <w:szCs w:val="24"/>
        </w:rPr>
        <w:t>θεια τρίτη</w:t>
      </w:r>
      <w:r w:rsidRPr="00D3621C">
        <w:rPr>
          <w:rFonts w:eastAsia="Times New Roman" w:cs="Times New Roman"/>
          <w:szCs w:val="24"/>
        </w:rPr>
        <w:t>:</w:t>
      </w:r>
      <w:r>
        <w:rPr>
          <w:rFonts w:eastAsia="Times New Roman" w:cs="Times New Roman"/>
          <w:szCs w:val="24"/>
        </w:rPr>
        <w:t xml:space="preserve"> Η συζήτηση για τα σκάφη και τις διακοπές δεν είναι παραπολιτικό κουτσομπολιό. Είναι βαθιά πολιτική συζήτηση και είναι πολιτική για δύο λόγους.</w:t>
      </w:r>
    </w:p>
    <w:p w14:paraId="6E819BE7" w14:textId="77777777" w:rsidR="004B0DF5" w:rsidRDefault="00471FB5">
      <w:pPr>
        <w:spacing w:line="600" w:lineRule="auto"/>
        <w:ind w:firstLine="720"/>
        <w:jc w:val="both"/>
        <w:rPr>
          <w:rFonts w:eastAsia="Times New Roman"/>
          <w:szCs w:val="24"/>
        </w:rPr>
      </w:pPr>
      <w:r>
        <w:rPr>
          <w:rFonts w:eastAsia="Times New Roman"/>
          <w:szCs w:val="24"/>
        </w:rPr>
        <w:t xml:space="preserve">Ο πρώτος: διότι ο πολιτικός και δη ο </w:t>
      </w:r>
      <w:r>
        <w:rPr>
          <w:rFonts w:eastAsia="Times New Roman"/>
          <w:szCs w:val="24"/>
        </w:rPr>
        <w:t>Π</w:t>
      </w:r>
      <w:r>
        <w:rPr>
          <w:rFonts w:eastAsia="Times New Roman"/>
          <w:szCs w:val="24"/>
        </w:rPr>
        <w:t>ρωθυπουργός ουσιαστικά δεν έχει ιδιωτική ζωή και οι διακοπές το</w:t>
      </w:r>
      <w:r>
        <w:rPr>
          <w:rFonts w:eastAsia="Times New Roman"/>
          <w:szCs w:val="24"/>
        </w:rPr>
        <w:t xml:space="preserve">υ </w:t>
      </w:r>
      <w:r>
        <w:rPr>
          <w:rFonts w:eastAsia="Times New Roman"/>
          <w:szCs w:val="24"/>
        </w:rPr>
        <w:t>Π</w:t>
      </w:r>
      <w:r w:rsidRPr="005E66D6">
        <w:rPr>
          <w:rFonts w:eastAsia="Times New Roman"/>
          <w:szCs w:val="24"/>
        </w:rPr>
        <w:t>ρωθυπουργού σε μία δημοκρατία οφείλουν να είναι δημόσια γνωστές</w:t>
      </w:r>
      <w:r>
        <w:rPr>
          <w:rFonts w:eastAsia="Times New Roman"/>
          <w:szCs w:val="24"/>
        </w:rPr>
        <w:t>. Αφού, όμως, μας είπατε ότι το ζήτημα ήταν</w:t>
      </w:r>
      <w:r w:rsidRPr="005E66D6">
        <w:rPr>
          <w:rFonts w:eastAsia="Times New Roman"/>
          <w:szCs w:val="24"/>
        </w:rPr>
        <w:t xml:space="preserve"> ασήμαντο</w:t>
      </w:r>
      <w:r>
        <w:rPr>
          <w:rFonts w:eastAsia="Times New Roman"/>
          <w:szCs w:val="24"/>
        </w:rPr>
        <w:t>,</w:t>
      </w:r>
      <w:r w:rsidRPr="005E66D6">
        <w:rPr>
          <w:rFonts w:eastAsia="Times New Roman"/>
          <w:szCs w:val="24"/>
        </w:rPr>
        <w:t xml:space="preserve"> </w:t>
      </w:r>
      <w:r>
        <w:rPr>
          <w:rFonts w:eastAsia="Times New Roman"/>
          <w:szCs w:val="24"/>
        </w:rPr>
        <w:t>γιατί δεν το δημοσιοποιήσατε; Στο κάτω</w:t>
      </w:r>
      <w:r>
        <w:rPr>
          <w:rFonts w:eastAsia="Times New Roman"/>
          <w:szCs w:val="24"/>
        </w:rPr>
        <w:t>-</w:t>
      </w:r>
      <w:r>
        <w:rPr>
          <w:rFonts w:eastAsia="Times New Roman"/>
          <w:szCs w:val="24"/>
        </w:rPr>
        <w:t>κάτω το πρώτο</w:t>
      </w:r>
      <w:r w:rsidRPr="005E66D6">
        <w:rPr>
          <w:rFonts w:eastAsia="Times New Roman"/>
          <w:szCs w:val="24"/>
        </w:rPr>
        <w:t xml:space="preserve"> αίτημα της </w:t>
      </w:r>
      <w:r>
        <w:rPr>
          <w:rFonts w:eastAsia="Times New Roman"/>
          <w:szCs w:val="24"/>
        </w:rPr>
        <w:t>π</w:t>
      </w:r>
      <w:r w:rsidRPr="005E66D6">
        <w:rPr>
          <w:rFonts w:eastAsia="Times New Roman"/>
          <w:szCs w:val="24"/>
        </w:rPr>
        <w:t xml:space="preserve">ροοδευτικής άσκησης εξουσίας σε </w:t>
      </w:r>
      <w:r>
        <w:rPr>
          <w:rFonts w:eastAsia="Times New Roman"/>
          <w:szCs w:val="24"/>
        </w:rPr>
        <w:t xml:space="preserve">μια </w:t>
      </w:r>
      <w:r w:rsidRPr="005E66D6">
        <w:rPr>
          <w:rFonts w:eastAsia="Times New Roman"/>
          <w:szCs w:val="24"/>
        </w:rPr>
        <w:t>δημοκρατία είναι η διαφάνεια και</w:t>
      </w:r>
      <w:r>
        <w:rPr>
          <w:rFonts w:eastAsia="Times New Roman"/>
          <w:szCs w:val="24"/>
        </w:rPr>
        <w:t xml:space="preserve"> η </w:t>
      </w:r>
      <w:r w:rsidRPr="005E66D6">
        <w:rPr>
          <w:rFonts w:eastAsia="Times New Roman"/>
          <w:szCs w:val="24"/>
        </w:rPr>
        <w:t>λογοδοσία</w:t>
      </w:r>
      <w:r>
        <w:rPr>
          <w:rFonts w:eastAsia="Times New Roman"/>
          <w:szCs w:val="24"/>
        </w:rPr>
        <w:t>.</w:t>
      </w:r>
    </w:p>
    <w:p w14:paraId="6E819BE8" w14:textId="77777777" w:rsidR="004B0DF5" w:rsidRDefault="00471FB5">
      <w:pPr>
        <w:spacing w:line="600" w:lineRule="auto"/>
        <w:ind w:firstLine="720"/>
        <w:jc w:val="both"/>
        <w:rPr>
          <w:rFonts w:eastAsia="Times New Roman"/>
          <w:szCs w:val="24"/>
        </w:rPr>
      </w:pPr>
      <w:r>
        <w:rPr>
          <w:rFonts w:eastAsia="Times New Roman"/>
          <w:szCs w:val="24"/>
        </w:rPr>
        <w:lastRenderedPageBreak/>
        <w:t>Δεύτερον,</w:t>
      </w:r>
      <w:r w:rsidRPr="005E66D6">
        <w:rPr>
          <w:rFonts w:eastAsia="Times New Roman"/>
          <w:szCs w:val="24"/>
        </w:rPr>
        <w:t xml:space="preserve"> όταν έχεις κάνει καριέρα </w:t>
      </w:r>
      <w:r>
        <w:rPr>
          <w:rFonts w:eastAsia="Times New Roman"/>
          <w:szCs w:val="24"/>
        </w:rPr>
        <w:t xml:space="preserve">ενοχοποιώντας </w:t>
      </w:r>
      <w:r w:rsidRPr="005E66D6">
        <w:rPr>
          <w:rFonts w:eastAsia="Times New Roman"/>
          <w:szCs w:val="24"/>
        </w:rPr>
        <w:t xml:space="preserve">τους πολιτικούς </w:t>
      </w:r>
      <w:r>
        <w:rPr>
          <w:rFonts w:eastAsia="Times New Roman"/>
          <w:szCs w:val="24"/>
        </w:rPr>
        <w:t>σ</w:t>
      </w:r>
      <w:r w:rsidRPr="005E66D6">
        <w:rPr>
          <w:rFonts w:eastAsia="Times New Roman"/>
          <w:szCs w:val="24"/>
        </w:rPr>
        <w:t>ου αντιπάλους για τις σχέσεις του</w:t>
      </w:r>
      <w:r>
        <w:rPr>
          <w:rFonts w:eastAsia="Times New Roman"/>
          <w:szCs w:val="24"/>
        </w:rPr>
        <w:t>ς</w:t>
      </w:r>
      <w:r w:rsidRPr="005E66D6">
        <w:rPr>
          <w:rFonts w:eastAsia="Times New Roman"/>
          <w:szCs w:val="24"/>
        </w:rPr>
        <w:t xml:space="preserve"> με τις </w:t>
      </w:r>
      <w:r>
        <w:rPr>
          <w:rFonts w:eastAsia="Times New Roman"/>
          <w:szCs w:val="24"/>
        </w:rPr>
        <w:t>ε</w:t>
      </w:r>
      <w:r w:rsidRPr="005E66D6">
        <w:rPr>
          <w:rFonts w:eastAsia="Times New Roman"/>
          <w:szCs w:val="24"/>
        </w:rPr>
        <w:t xml:space="preserve">λίτ και αποκαλύπτεται ότι </w:t>
      </w:r>
      <w:r>
        <w:rPr>
          <w:rFonts w:eastAsia="Times New Roman"/>
          <w:szCs w:val="24"/>
        </w:rPr>
        <w:t xml:space="preserve">κάνεις </w:t>
      </w:r>
      <w:r w:rsidRPr="005E66D6">
        <w:rPr>
          <w:rFonts w:eastAsia="Times New Roman"/>
          <w:szCs w:val="24"/>
        </w:rPr>
        <w:t xml:space="preserve">κρυφά διακοπές σε πανάκριβο κότερο λίγες εβδομάδες μετά το </w:t>
      </w:r>
      <w:r>
        <w:rPr>
          <w:rFonts w:eastAsia="Times New Roman"/>
          <w:szCs w:val="24"/>
        </w:rPr>
        <w:t>Μ</w:t>
      </w:r>
      <w:r w:rsidRPr="005E66D6">
        <w:rPr>
          <w:rFonts w:eastAsia="Times New Roman"/>
          <w:szCs w:val="24"/>
        </w:rPr>
        <w:t>άτι</w:t>
      </w:r>
      <w:r>
        <w:rPr>
          <w:rFonts w:eastAsia="Times New Roman"/>
          <w:szCs w:val="24"/>
        </w:rPr>
        <w:t>,</w:t>
      </w:r>
      <w:r w:rsidRPr="005E66D6">
        <w:rPr>
          <w:rFonts w:eastAsia="Times New Roman"/>
          <w:szCs w:val="24"/>
        </w:rPr>
        <w:t xml:space="preserve"> πρέπει</w:t>
      </w:r>
      <w:r>
        <w:rPr>
          <w:rFonts w:eastAsia="Times New Roman"/>
          <w:szCs w:val="24"/>
        </w:rPr>
        <w:t>,</w:t>
      </w:r>
      <w:r w:rsidRPr="005E66D6">
        <w:rPr>
          <w:rFonts w:eastAsia="Times New Roman"/>
          <w:szCs w:val="24"/>
        </w:rPr>
        <w:t xml:space="preserve"> </w:t>
      </w:r>
      <w:r>
        <w:rPr>
          <w:rFonts w:eastAsia="Times New Roman"/>
          <w:szCs w:val="24"/>
        </w:rPr>
        <w:t xml:space="preserve">κύριε Τσίπρα, να είσαι </w:t>
      </w:r>
      <w:r w:rsidRPr="005E66D6">
        <w:rPr>
          <w:rFonts w:eastAsia="Times New Roman"/>
          <w:szCs w:val="24"/>
        </w:rPr>
        <w:t>έτοιμος</w:t>
      </w:r>
      <w:r w:rsidRPr="005E66D6">
        <w:rPr>
          <w:rFonts w:eastAsia="Times New Roman"/>
          <w:szCs w:val="24"/>
        </w:rPr>
        <w:t xml:space="preserve"> να υποστείς τις συνέπειες</w:t>
      </w:r>
      <w:r>
        <w:rPr>
          <w:rFonts w:eastAsia="Times New Roman"/>
          <w:szCs w:val="24"/>
        </w:rPr>
        <w:t xml:space="preserve">, </w:t>
      </w:r>
      <w:proofErr w:type="spellStart"/>
      <w:r>
        <w:rPr>
          <w:rFonts w:eastAsia="Times New Roman"/>
          <w:szCs w:val="24"/>
        </w:rPr>
        <w:t>πόσω</w:t>
      </w:r>
      <w:proofErr w:type="spellEnd"/>
      <w:r>
        <w:rPr>
          <w:rFonts w:eastAsia="Times New Roman"/>
          <w:szCs w:val="24"/>
        </w:rPr>
        <w:t xml:space="preserve"> μάλλον όταν υπάρχουν βάσιμες υπόνοιες </w:t>
      </w:r>
      <w:r w:rsidRPr="005E66D6">
        <w:rPr>
          <w:rFonts w:eastAsia="Times New Roman"/>
          <w:szCs w:val="24"/>
        </w:rPr>
        <w:t>συναλλαγής</w:t>
      </w:r>
      <w:r>
        <w:rPr>
          <w:rFonts w:eastAsia="Times New Roman"/>
          <w:szCs w:val="24"/>
        </w:rPr>
        <w:t>.</w:t>
      </w:r>
      <w:r w:rsidRPr="005E66D6">
        <w:rPr>
          <w:rFonts w:eastAsia="Times New Roman"/>
          <w:szCs w:val="24"/>
        </w:rPr>
        <w:t xml:space="preserve"> </w:t>
      </w:r>
      <w:r>
        <w:rPr>
          <w:rFonts w:eastAsia="Times New Roman"/>
          <w:szCs w:val="24"/>
        </w:rPr>
        <w:t>Α</w:t>
      </w:r>
      <w:r w:rsidRPr="005E66D6">
        <w:rPr>
          <w:rFonts w:eastAsia="Times New Roman"/>
          <w:szCs w:val="24"/>
        </w:rPr>
        <w:t xml:space="preserve">κόμα δεν μου απαντήσατε αν η ελληνική Κυβέρνηση </w:t>
      </w:r>
      <w:r>
        <w:rPr>
          <w:rFonts w:eastAsia="Times New Roman"/>
          <w:szCs w:val="24"/>
        </w:rPr>
        <w:t>π</w:t>
      </w:r>
      <w:r w:rsidRPr="005E66D6">
        <w:rPr>
          <w:rFonts w:eastAsia="Times New Roman"/>
          <w:szCs w:val="24"/>
        </w:rPr>
        <w:t>ράγματι έχει προτείνει την κ</w:t>
      </w:r>
      <w:r>
        <w:rPr>
          <w:rFonts w:eastAsia="Times New Roman"/>
          <w:szCs w:val="24"/>
        </w:rPr>
        <w:t>.</w:t>
      </w:r>
      <w:r w:rsidRPr="005E66D6">
        <w:rPr>
          <w:rFonts w:eastAsia="Times New Roman"/>
          <w:szCs w:val="24"/>
        </w:rPr>
        <w:t xml:space="preserve"> </w:t>
      </w:r>
      <w:proofErr w:type="spellStart"/>
      <w:r w:rsidRPr="005E66D6">
        <w:rPr>
          <w:rFonts w:eastAsia="Times New Roman"/>
          <w:szCs w:val="24"/>
        </w:rPr>
        <w:t>Παναγοπούλου</w:t>
      </w:r>
      <w:proofErr w:type="spellEnd"/>
      <w:r w:rsidRPr="005E66D6">
        <w:rPr>
          <w:rFonts w:eastAsia="Times New Roman"/>
          <w:szCs w:val="24"/>
        </w:rPr>
        <w:t xml:space="preserve"> για </w:t>
      </w:r>
      <w:r>
        <w:rPr>
          <w:rFonts w:eastAsia="Times New Roman"/>
          <w:szCs w:val="24"/>
        </w:rPr>
        <w:t>«Α</w:t>
      </w:r>
      <w:r w:rsidRPr="005E66D6">
        <w:rPr>
          <w:rFonts w:eastAsia="Times New Roman"/>
          <w:szCs w:val="24"/>
        </w:rPr>
        <w:t>θάνατ</w:t>
      </w:r>
      <w:r>
        <w:rPr>
          <w:rFonts w:eastAsia="Times New Roman"/>
          <w:szCs w:val="24"/>
        </w:rPr>
        <w:t>η»</w:t>
      </w:r>
      <w:r w:rsidRPr="005E66D6">
        <w:rPr>
          <w:rFonts w:eastAsia="Times New Roman"/>
          <w:szCs w:val="24"/>
        </w:rPr>
        <w:t xml:space="preserve"> στη Διεθνή Ολυμπιακή </w:t>
      </w:r>
      <w:r>
        <w:rPr>
          <w:rFonts w:eastAsia="Times New Roman"/>
          <w:szCs w:val="24"/>
        </w:rPr>
        <w:t>Ε</w:t>
      </w:r>
      <w:r w:rsidRPr="005E66D6">
        <w:rPr>
          <w:rFonts w:eastAsia="Times New Roman"/>
          <w:szCs w:val="24"/>
        </w:rPr>
        <w:t>πιτροπή</w:t>
      </w:r>
      <w:r>
        <w:rPr>
          <w:rFonts w:eastAsia="Times New Roman"/>
          <w:szCs w:val="24"/>
        </w:rPr>
        <w:t>.</w:t>
      </w:r>
    </w:p>
    <w:p w14:paraId="6E819BE9" w14:textId="77777777" w:rsidR="004B0DF5" w:rsidRDefault="00471FB5">
      <w:pPr>
        <w:spacing w:line="600" w:lineRule="auto"/>
        <w:ind w:firstLine="720"/>
        <w:jc w:val="both"/>
        <w:rPr>
          <w:rFonts w:eastAsia="Times New Roman"/>
          <w:szCs w:val="24"/>
        </w:rPr>
      </w:pPr>
      <w:r>
        <w:rPr>
          <w:rFonts w:eastAsia="Times New Roman"/>
          <w:szCs w:val="24"/>
        </w:rPr>
        <w:t>Σας είπα στη δευτερολογία μου π</w:t>
      </w:r>
      <w:r w:rsidRPr="005E66D6">
        <w:rPr>
          <w:rFonts w:eastAsia="Times New Roman"/>
          <w:szCs w:val="24"/>
        </w:rPr>
        <w:t>ροχθ</w:t>
      </w:r>
      <w:r w:rsidRPr="005E66D6">
        <w:rPr>
          <w:rFonts w:eastAsia="Times New Roman"/>
          <w:szCs w:val="24"/>
        </w:rPr>
        <w:t xml:space="preserve">ές </w:t>
      </w:r>
      <w:r>
        <w:rPr>
          <w:rFonts w:eastAsia="Times New Roman"/>
          <w:szCs w:val="24"/>
        </w:rPr>
        <w:t xml:space="preserve">ότι </w:t>
      </w:r>
      <w:r w:rsidRPr="005E66D6">
        <w:rPr>
          <w:rFonts w:eastAsia="Times New Roman"/>
          <w:szCs w:val="24"/>
        </w:rPr>
        <w:t xml:space="preserve">αυτό που διεκδικώ </w:t>
      </w:r>
      <w:r>
        <w:rPr>
          <w:rFonts w:eastAsia="Times New Roman"/>
          <w:szCs w:val="24"/>
        </w:rPr>
        <w:t xml:space="preserve">είναι να κρινόμαστε </w:t>
      </w:r>
      <w:r w:rsidRPr="005E66D6">
        <w:rPr>
          <w:rFonts w:eastAsia="Times New Roman"/>
          <w:szCs w:val="24"/>
        </w:rPr>
        <w:t>με τα ίδια μέτρα και με τα ίδια σταθμά</w:t>
      </w:r>
      <w:r>
        <w:rPr>
          <w:rFonts w:eastAsia="Times New Roman"/>
          <w:szCs w:val="24"/>
        </w:rPr>
        <w:t>. Ηθική ανωτερότητα δεν έχει εξ ορισμού καμμία παράταξη. Δικό σας εφεύρημα είναι αυτό. Και το Κομμουνιστικό Κόμμα ουδέποτε ισχυρίστηκε ότι έχει ηθική ανωτερότητα.</w:t>
      </w:r>
    </w:p>
    <w:p w14:paraId="6E819BEA" w14:textId="77777777" w:rsidR="004B0DF5" w:rsidRDefault="00471FB5">
      <w:pPr>
        <w:tabs>
          <w:tab w:val="left" w:pos="3189"/>
          <w:tab w:val="center" w:pos="4513"/>
        </w:tabs>
        <w:spacing w:line="600" w:lineRule="auto"/>
        <w:ind w:firstLine="709"/>
        <w:jc w:val="center"/>
        <w:rPr>
          <w:rFonts w:eastAsia="Times New Roman" w:cs="Times New Roman"/>
          <w:szCs w:val="24"/>
        </w:rPr>
      </w:pPr>
      <w:r w:rsidRPr="00345A29">
        <w:rPr>
          <w:rFonts w:eastAsia="Times New Roman" w:cs="Times New Roman"/>
          <w:szCs w:val="24"/>
        </w:rPr>
        <w:t>(Χειροκροτ</w:t>
      </w:r>
      <w:r w:rsidRPr="00345A29">
        <w:rPr>
          <w:rFonts w:eastAsia="Times New Roman" w:cs="Times New Roman"/>
          <w:szCs w:val="24"/>
        </w:rPr>
        <w:t>ήματα από την πτέρυγα της Νέας Δημοκρατίας)</w:t>
      </w:r>
    </w:p>
    <w:p w14:paraId="6E819BEB" w14:textId="77777777" w:rsidR="004B0DF5" w:rsidRDefault="00471FB5">
      <w:pPr>
        <w:spacing w:line="600" w:lineRule="auto"/>
        <w:ind w:firstLine="720"/>
        <w:jc w:val="both"/>
        <w:rPr>
          <w:rFonts w:eastAsia="Times New Roman"/>
          <w:szCs w:val="24"/>
        </w:rPr>
      </w:pPr>
      <w:r>
        <w:rPr>
          <w:rFonts w:eastAsia="Times New Roman"/>
          <w:szCs w:val="24"/>
        </w:rPr>
        <w:lastRenderedPageBreak/>
        <w:t>Η κατάρρευση του δήθεν ηθικού πλεονεκτήματος του Σ</w:t>
      </w:r>
      <w:r w:rsidRPr="005E66D6">
        <w:rPr>
          <w:rFonts w:eastAsia="Times New Roman"/>
          <w:szCs w:val="24"/>
        </w:rPr>
        <w:t xml:space="preserve">ΥΡΙΖΑ είναι </w:t>
      </w:r>
      <w:r>
        <w:rPr>
          <w:rFonts w:eastAsia="Times New Roman"/>
          <w:szCs w:val="24"/>
        </w:rPr>
        <w:t xml:space="preserve">πλέον μια πραγματικότητα και είναι μια μεγάλη νίκη όχι μόνο της παράταξης που έχω </w:t>
      </w:r>
      <w:r w:rsidRPr="005E66D6">
        <w:rPr>
          <w:rFonts w:eastAsia="Times New Roman"/>
          <w:szCs w:val="24"/>
        </w:rPr>
        <w:t>την τιμή να ηγούμαι</w:t>
      </w:r>
      <w:r>
        <w:rPr>
          <w:rFonts w:eastAsia="Times New Roman"/>
          <w:szCs w:val="24"/>
        </w:rPr>
        <w:t>,</w:t>
      </w:r>
      <w:r w:rsidRPr="005E66D6">
        <w:rPr>
          <w:rFonts w:eastAsia="Times New Roman"/>
          <w:szCs w:val="24"/>
        </w:rPr>
        <w:t xml:space="preserve"> </w:t>
      </w:r>
      <w:r>
        <w:rPr>
          <w:rFonts w:eastAsia="Times New Roman"/>
          <w:szCs w:val="24"/>
        </w:rPr>
        <w:t>α</w:t>
      </w:r>
      <w:r w:rsidRPr="005E66D6">
        <w:rPr>
          <w:rFonts w:eastAsia="Times New Roman"/>
          <w:szCs w:val="24"/>
        </w:rPr>
        <w:t xml:space="preserve">λλά </w:t>
      </w:r>
      <w:r>
        <w:rPr>
          <w:rFonts w:eastAsia="Times New Roman"/>
          <w:szCs w:val="24"/>
        </w:rPr>
        <w:t xml:space="preserve">και όσων </w:t>
      </w:r>
      <w:r w:rsidRPr="005E66D6">
        <w:rPr>
          <w:rFonts w:eastAsia="Times New Roman"/>
          <w:szCs w:val="24"/>
        </w:rPr>
        <w:t xml:space="preserve">υπέστησαν εδώ και πολύ καιρό </w:t>
      </w:r>
      <w:r>
        <w:rPr>
          <w:rFonts w:eastAsia="Times New Roman"/>
          <w:szCs w:val="24"/>
        </w:rPr>
        <w:t>α</w:t>
      </w:r>
      <w:r w:rsidRPr="005E66D6">
        <w:rPr>
          <w:rFonts w:eastAsia="Times New Roman"/>
          <w:szCs w:val="24"/>
        </w:rPr>
        <w:t>υτό</w:t>
      </w:r>
      <w:r w:rsidRPr="005E66D6">
        <w:rPr>
          <w:rFonts w:eastAsia="Times New Roman"/>
          <w:szCs w:val="24"/>
        </w:rPr>
        <w:t xml:space="preserve"> το ιδιότυπο ιδεολογικό </w:t>
      </w:r>
      <w:proofErr w:type="spellStart"/>
      <w:r>
        <w:rPr>
          <w:rFonts w:eastAsia="Times New Roman"/>
          <w:szCs w:val="24"/>
        </w:rPr>
        <w:t>μπούλινγκ</w:t>
      </w:r>
      <w:proofErr w:type="spellEnd"/>
      <w:r w:rsidRPr="005E66D6">
        <w:rPr>
          <w:rFonts w:eastAsia="Times New Roman"/>
          <w:szCs w:val="24"/>
        </w:rPr>
        <w:t xml:space="preserve"> ότι κάποιοι</w:t>
      </w:r>
      <w:r>
        <w:rPr>
          <w:rFonts w:eastAsia="Times New Roman"/>
          <w:szCs w:val="24"/>
        </w:rPr>
        <w:t>,</w:t>
      </w:r>
      <w:r w:rsidRPr="005E66D6">
        <w:rPr>
          <w:rFonts w:eastAsia="Times New Roman"/>
          <w:szCs w:val="24"/>
        </w:rPr>
        <w:t xml:space="preserve"> επειδή απλά </w:t>
      </w:r>
      <w:r>
        <w:rPr>
          <w:rFonts w:eastAsia="Times New Roman"/>
          <w:szCs w:val="24"/>
        </w:rPr>
        <w:t xml:space="preserve">ασπάζονται </w:t>
      </w:r>
      <w:r w:rsidRPr="005E66D6">
        <w:rPr>
          <w:rFonts w:eastAsia="Times New Roman"/>
          <w:szCs w:val="24"/>
        </w:rPr>
        <w:t xml:space="preserve">κάποια </w:t>
      </w:r>
      <w:r>
        <w:rPr>
          <w:rFonts w:eastAsia="Times New Roman"/>
          <w:szCs w:val="24"/>
        </w:rPr>
        <w:t>ι</w:t>
      </w:r>
      <w:r w:rsidRPr="005E66D6">
        <w:rPr>
          <w:rFonts w:eastAsia="Times New Roman"/>
          <w:szCs w:val="24"/>
        </w:rPr>
        <w:t>δεολογία</w:t>
      </w:r>
      <w:r>
        <w:rPr>
          <w:rFonts w:eastAsia="Times New Roman"/>
          <w:szCs w:val="24"/>
        </w:rPr>
        <w:t>,</w:t>
      </w:r>
      <w:r>
        <w:rPr>
          <w:rFonts w:eastAsia="Times New Roman"/>
          <w:szCs w:val="24"/>
        </w:rPr>
        <w:t xml:space="preserve"> είναι καλύτεροι, </w:t>
      </w:r>
      <w:r w:rsidRPr="005E66D6">
        <w:rPr>
          <w:rFonts w:eastAsia="Times New Roman"/>
          <w:szCs w:val="24"/>
        </w:rPr>
        <w:t xml:space="preserve">είναι πιο </w:t>
      </w:r>
      <w:r>
        <w:rPr>
          <w:rFonts w:eastAsia="Times New Roman"/>
          <w:szCs w:val="24"/>
        </w:rPr>
        <w:t xml:space="preserve">ηθικοί, </w:t>
      </w:r>
      <w:r w:rsidRPr="005E66D6">
        <w:rPr>
          <w:rFonts w:eastAsia="Times New Roman"/>
          <w:szCs w:val="24"/>
        </w:rPr>
        <w:t xml:space="preserve">είναι ανώτεροι από κάποιους </w:t>
      </w:r>
      <w:r>
        <w:rPr>
          <w:rFonts w:eastAsia="Times New Roman"/>
          <w:szCs w:val="24"/>
        </w:rPr>
        <w:t>άλλους.</w:t>
      </w:r>
    </w:p>
    <w:p w14:paraId="6E819BEC" w14:textId="77777777" w:rsidR="004B0DF5" w:rsidRDefault="00471FB5">
      <w:pPr>
        <w:spacing w:line="600" w:lineRule="auto"/>
        <w:ind w:firstLine="720"/>
        <w:jc w:val="both"/>
        <w:rPr>
          <w:rFonts w:eastAsia="Times New Roman"/>
          <w:szCs w:val="24"/>
        </w:rPr>
      </w:pPr>
      <w:r>
        <w:rPr>
          <w:rFonts w:eastAsia="Times New Roman"/>
          <w:szCs w:val="24"/>
        </w:rPr>
        <w:t>Α</w:t>
      </w:r>
      <w:r w:rsidRPr="005E66D6">
        <w:rPr>
          <w:rFonts w:eastAsia="Times New Roman"/>
          <w:szCs w:val="24"/>
        </w:rPr>
        <w:t>λήθεια</w:t>
      </w:r>
      <w:r>
        <w:rPr>
          <w:rFonts w:eastAsia="Times New Roman"/>
          <w:szCs w:val="24"/>
        </w:rPr>
        <w:t xml:space="preserve"> τέταρτη: Μ</w:t>
      </w:r>
      <w:r w:rsidRPr="005E66D6">
        <w:rPr>
          <w:rFonts w:eastAsia="Times New Roman"/>
          <w:szCs w:val="24"/>
        </w:rPr>
        <w:t xml:space="preserve">ίλησα για τον </w:t>
      </w:r>
      <w:r>
        <w:rPr>
          <w:rFonts w:eastAsia="Times New Roman"/>
          <w:szCs w:val="24"/>
        </w:rPr>
        <w:t>«</w:t>
      </w:r>
      <w:proofErr w:type="spellStart"/>
      <w:r>
        <w:rPr>
          <w:rFonts w:eastAsia="Times New Roman"/>
          <w:szCs w:val="24"/>
        </w:rPr>
        <w:t>π</w:t>
      </w:r>
      <w:r>
        <w:rPr>
          <w:rFonts w:eastAsia="Times New Roman"/>
          <w:szCs w:val="24"/>
        </w:rPr>
        <w:t>ολακισμό</w:t>
      </w:r>
      <w:proofErr w:type="spellEnd"/>
      <w:r>
        <w:rPr>
          <w:rFonts w:eastAsia="Times New Roman"/>
          <w:szCs w:val="24"/>
        </w:rPr>
        <w:t>»,</w:t>
      </w:r>
      <w:r w:rsidRPr="005E66D6">
        <w:rPr>
          <w:rFonts w:eastAsia="Times New Roman"/>
          <w:szCs w:val="24"/>
        </w:rPr>
        <w:t xml:space="preserve"> που έχει γίνει πια επίσημο κυβερνητικό δόγμα</w:t>
      </w:r>
      <w:r>
        <w:rPr>
          <w:rFonts w:eastAsia="Times New Roman"/>
          <w:szCs w:val="24"/>
        </w:rPr>
        <w:t>,</w:t>
      </w:r>
      <w:r w:rsidRPr="005E66D6">
        <w:rPr>
          <w:rFonts w:eastAsia="Times New Roman"/>
          <w:szCs w:val="24"/>
        </w:rPr>
        <w:t xml:space="preserve"> ως </w:t>
      </w:r>
      <w:r>
        <w:rPr>
          <w:rFonts w:eastAsia="Times New Roman"/>
          <w:szCs w:val="24"/>
        </w:rPr>
        <w:t>μια</w:t>
      </w:r>
      <w:r>
        <w:rPr>
          <w:rFonts w:eastAsia="Times New Roman"/>
          <w:szCs w:val="24"/>
        </w:rPr>
        <w:t xml:space="preserve"> </w:t>
      </w:r>
      <w:r w:rsidRPr="005E66D6">
        <w:rPr>
          <w:rFonts w:eastAsia="Times New Roman"/>
          <w:szCs w:val="24"/>
        </w:rPr>
        <w:t>μορφή φασισμού</w:t>
      </w:r>
      <w:r>
        <w:rPr>
          <w:rFonts w:eastAsia="Times New Roman"/>
          <w:szCs w:val="24"/>
        </w:rPr>
        <w:t xml:space="preserve">. Και </w:t>
      </w:r>
      <w:r>
        <w:rPr>
          <w:rFonts w:eastAsia="Times New Roman"/>
          <w:szCs w:val="24"/>
        </w:rPr>
        <w:t>«</w:t>
      </w:r>
      <w:r>
        <w:rPr>
          <w:rFonts w:eastAsia="Times New Roman"/>
          <w:szCs w:val="24"/>
        </w:rPr>
        <w:t>πριν</w:t>
      </w:r>
      <w:r w:rsidRPr="005E66D6">
        <w:rPr>
          <w:rFonts w:eastAsia="Times New Roman"/>
          <w:szCs w:val="24"/>
        </w:rPr>
        <w:t xml:space="preserve"> αλέκτορα </w:t>
      </w:r>
      <w:proofErr w:type="spellStart"/>
      <w:r w:rsidRPr="005E66D6">
        <w:rPr>
          <w:rFonts w:eastAsia="Times New Roman"/>
          <w:szCs w:val="24"/>
        </w:rPr>
        <w:t>φωνήσαι</w:t>
      </w:r>
      <w:proofErr w:type="spellEnd"/>
      <w:r>
        <w:rPr>
          <w:rFonts w:eastAsia="Times New Roman"/>
          <w:szCs w:val="24"/>
        </w:rPr>
        <w:t>…»</w:t>
      </w:r>
      <w:r w:rsidRPr="005E66D6">
        <w:rPr>
          <w:rFonts w:eastAsia="Times New Roman"/>
          <w:szCs w:val="24"/>
        </w:rPr>
        <w:t xml:space="preserve"> </w:t>
      </w:r>
      <w:r>
        <w:rPr>
          <w:rFonts w:eastAsia="Times New Roman"/>
          <w:szCs w:val="24"/>
        </w:rPr>
        <w:t xml:space="preserve">ήρθε ο ίδιος ο κ. </w:t>
      </w:r>
      <w:proofErr w:type="spellStart"/>
      <w:r>
        <w:rPr>
          <w:rFonts w:eastAsia="Times New Roman"/>
          <w:szCs w:val="24"/>
        </w:rPr>
        <w:t>Π</w:t>
      </w:r>
      <w:r w:rsidRPr="005E66D6">
        <w:rPr>
          <w:rFonts w:eastAsia="Times New Roman"/>
          <w:szCs w:val="24"/>
        </w:rPr>
        <w:t>ολάκης</w:t>
      </w:r>
      <w:proofErr w:type="spellEnd"/>
      <w:r w:rsidRPr="005E66D6">
        <w:rPr>
          <w:rFonts w:eastAsia="Times New Roman"/>
          <w:szCs w:val="24"/>
        </w:rPr>
        <w:t xml:space="preserve"> </w:t>
      </w:r>
      <w:r>
        <w:rPr>
          <w:rFonts w:eastAsia="Times New Roman"/>
          <w:szCs w:val="24"/>
        </w:rPr>
        <w:t>να με δικαιώσει, λέγοντας επί λέξει κ</w:t>
      </w:r>
      <w:r w:rsidRPr="005E66D6">
        <w:rPr>
          <w:rFonts w:eastAsia="Times New Roman"/>
          <w:szCs w:val="24"/>
        </w:rPr>
        <w:t>αι διαβάζω από την ομιλία του</w:t>
      </w:r>
      <w:r>
        <w:rPr>
          <w:rFonts w:eastAsia="Times New Roman"/>
          <w:szCs w:val="24"/>
        </w:rPr>
        <w:t>:</w:t>
      </w:r>
      <w:r w:rsidRPr="005E66D6">
        <w:rPr>
          <w:rFonts w:eastAsia="Times New Roman"/>
          <w:szCs w:val="24"/>
        </w:rPr>
        <w:t xml:space="preserve"> </w:t>
      </w:r>
      <w:r>
        <w:rPr>
          <w:rFonts w:eastAsia="Times New Roman"/>
          <w:szCs w:val="24"/>
        </w:rPr>
        <w:t>«Είμαι επι</w:t>
      </w:r>
      <w:r w:rsidRPr="005E66D6">
        <w:rPr>
          <w:rFonts w:eastAsia="Times New Roman"/>
          <w:szCs w:val="24"/>
        </w:rPr>
        <w:t xml:space="preserve">κίνδυνος </w:t>
      </w:r>
      <w:r>
        <w:rPr>
          <w:rFonts w:eastAsia="Times New Roman"/>
          <w:szCs w:val="24"/>
        </w:rPr>
        <w:t>-</w:t>
      </w:r>
      <w:r>
        <w:rPr>
          <w:rFonts w:eastAsia="Times New Roman"/>
          <w:szCs w:val="24"/>
        </w:rPr>
        <w:t>π</w:t>
      </w:r>
      <w:r w:rsidRPr="005E66D6">
        <w:rPr>
          <w:rFonts w:eastAsia="Times New Roman"/>
          <w:szCs w:val="24"/>
        </w:rPr>
        <w:t>ροσέξτε</w:t>
      </w:r>
      <w:r>
        <w:rPr>
          <w:rFonts w:eastAsia="Times New Roman"/>
          <w:szCs w:val="24"/>
        </w:rPr>
        <w:t>,</w:t>
      </w:r>
      <w:r w:rsidRPr="005E66D6">
        <w:rPr>
          <w:rFonts w:eastAsia="Times New Roman"/>
          <w:szCs w:val="24"/>
        </w:rPr>
        <w:t xml:space="preserve"> έχει σημασία η λεπτομέρεια</w:t>
      </w:r>
      <w:r>
        <w:rPr>
          <w:rFonts w:eastAsia="Times New Roman"/>
          <w:szCs w:val="24"/>
        </w:rPr>
        <w:t>-</w:t>
      </w:r>
      <w:r w:rsidRPr="005E66D6">
        <w:rPr>
          <w:rFonts w:eastAsia="Times New Roman"/>
          <w:szCs w:val="24"/>
        </w:rPr>
        <w:t xml:space="preserve"> για τη δικιά σας </w:t>
      </w:r>
      <w:r>
        <w:rPr>
          <w:rFonts w:eastAsia="Times New Roman"/>
          <w:szCs w:val="24"/>
        </w:rPr>
        <w:t>δ</w:t>
      </w:r>
      <w:r w:rsidRPr="005E66D6">
        <w:rPr>
          <w:rFonts w:eastAsia="Times New Roman"/>
          <w:szCs w:val="24"/>
        </w:rPr>
        <w:t>ημοκρατία</w:t>
      </w:r>
      <w:r>
        <w:rPr>
          <w:rFonts w:eastAsia="Times New Roman"/>
          <w:szCs w:val="24"/>
        </w:rPr>
        <w:t xml:space="preserve">, αυτή που είχατε χρόνια και </w:t>
      </w:r>
      <w:r>
        <w:rPr>
          <w:rFonts w:eastAsia="Times New Roman"/>
          <w:szCs w:val="24"/>
        </w:rPr>
        <w:t>αυτή</w:t>
      </w:r>
      <w:r w:rsidRPr="005E66D6">
        <w:rPr>
          <w:rFonts w:eastAsia="Times New Roman"/>
          <w:szCs w:val="24"/>
        </w:rPr>
        <w:t xml:space="preserve"> που θέλετε να ξαναφέρετε</w:t>
      </w:r>
      <w:r>
        <w:rPr>
          <w:rFonts w:eastAsia="Times New Roman"/>
          <w:szCs w:val="24"/>
        </w:rPr>
        <w:t>,</w:t>
      </w:r>
      <w:r w:rsidRPr="005E66D6">
        <w:rPr>
          <w:rFonts w:eastAsia="Times New Roman"/>
          <w:szCs w:val="24"/>
        </w:rPr>
        <w:t xml:space="preserve"> και όχι για τη δημοκρατία των λαϊκών αναγκών</w:t>
      </w:r>
      <w:r>
        <w:rPr>
          <w:rFonts w:eastAsia="Times New Roman"/>
          <w:szCs w:val="24"/>
        </w:rPr>
        <w:t>». Το κ</w:t>
      </w:r>
      <w:r w:rsidRPr="005E66D6">
        <w:rPr>
          <w:rFonts w:eastAsia="Times New Roman"/>
          <w:szCs w:val="24"/>
        </w:rPr>
        <w:t>αταθέτω στα Πρακτικά</w:t>
      </w:r>
      <w:r>
        <w:rPr>
          <w:rFonts w:eastAsia="Times New Roman"/>
          <w:szCs w:val="24"/>
        </w:rPr>
        <w:t>.</w:t>
      </w:r>
    </w:p>
    <w:p w14:paraId="6E819BED" w14:textId="77777777" w:rsidR="004B0DF5" w:rsidRDefault="00471FB5">
      <w:pPr>
        <w:spacing w:line="600" w:lineRule="auto"/>
        <w:ind w:firstLine="720"/>
        <w:jc w:val="both"/>
        <w:rPr>
          <w:rFonts w:eastAsia="Times New Roman"/>
          <w:szCs w:val="24"/>
        </w:rPr>
      </w:pPr>
      <w:r w:rsidRPr="00AF3B92">
        <w:rPr>
          <w:rFonts w:eastAsia="Times New Roman"/>
          <w:szCs w:val="24"/>
        </w:rPr>
        <w:lastRenderedPageBreak/>
        <w:t>(Στο σημείο αυτό ο</w:t>
      </w:r>
      <w:r>
        <w:rPr>
          <w:rFonts w:eastAsia="Times New Roman"/>
          <w:szCs w:val="24"/>
        </w:rPr>
        <w:t xml:space="preserve"> Πρόεδρος της Νέας Δημοκρατίας</w:t>
      </w:r>
      <w:r w:rsidRPr="00AF3B92">
        <w:rPr>
          <w:rFonts w:eastAsia="Times New Roman"/>
          <w:szCs w:val="24"/>
        </w:rPr>
        <w:t xml:space="preserve"> κ</w:t>
      </w:r>
      <w:r>
        <w:rPr>
          <w:rFonts w:eastAsia="Times New Roman"/>
          <w:szCs w:val="24"/>
        </w:rPr>
        <w:t xml:space="preserve">. Κυριάκος Μητσοτάκης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w:t>
      </w:r>
      <w:r w:rsidRPr="00AF3B92">
        <w:rPr>
          <w:rFonts w:eastAsia="Times New Roman"/>
          <w:szCs w:val="24"/>
        </w:rPr>
        <w:t xml:space="preserve"> του Τμήματος Γραμματείας της Διεύθυνσης Στενογραφίας και Πρακτικών της Βουλής)</w:t>
      </w:r>
    </w:p>
    <w:p w14:paraId="6E819BEE" w14:textId="77777777" w:rsidR="004B0DF5" w:rsidRDefault="00471FB5">
      <w:pPr>
        <w:spacing w:line="600" w:lineRule="auto"/>
        <w:ind w:firstLine="720"/>
        <w:jc w:val="both"/>
        <w:rPr>
          <w:rFonts w:eastAsia="Times New Roman"/>
          <w:szCs w:val="24"/>
        </w:rPr>
      </w:pPr>
      <w:r>
        <w:rPr>
          <w:rFonts w:eastAsia="Times New Roman"/>
          <w:szCs w:val="24"/>
        </w:rPr>
        <w:t>Ακούστε, κύριοι συνάδελφοι, η δ</w:t>
      </w:r>
      <w:r w:rsidRPr="005E66D6">
        <w:rPr>
          <w:rFonts w:eastAsia="Times New Roman"/>
          <w:szCs w:val="24"/>
        </w:rPr>
        <w:t xml:space="preserve">ημοκρατία </w:t>
      </w:r>
      <w:r>
        <w:rPr>
          <w:rFonts w:eastAsia="Times New Roman"/>
          <w:szCs w:val="24"/>
        </w:rPr>
        <w:t xml:space="preserve">είναι μία. Το Σύνταγμα στο οποίο όλοι έχουμε ορκιστεί είναι ένα, είναι το ίδιο. Και στην ελληνική δημοκρατία ανεχόμαστε τη διαφορετική </w:t>
      </w:r>
      <w:r>
        <w:rPr>
          <w:rFonts w:eastAsia="Times New Roman"/>
          <w:szCs w:val="24"/>
        </w:rPr>
        <w:t xml:space="preserve">άποψη, σεβόμαστε τη διάκριση των εξουσιών, λογοδοτούμε για τα πεπραγμένα μας. </w:t>
      </w:r>
    </w:p>
    <w:p w14:paraId="6E819BEF" w14:textId="77777777" w:rsidR="004B0DF5" w:rsidRDefault="00471FB5">
      <w:pPr>
        <w:tabs>
          <w:tab w:val="left" w:pos="3189"/>
          <w:tab w:val="center" w:pos="4513"/>
        </w:tabs>
        <w:spacing w:line="600" w:lineRule="auto"/>
        <w:ind w:firstLine="709"/>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6E819BF0" w14:textId="77777777" w:rsidR="004B0DF5" w:rsidRDefault="00471FB5">
      <w:pPr>
        <w:spacing w:line="600" w:lineRule="auto"/>
        <w:ind w:firstLine="720"/>
        <w:jc w:val="both"/>
        <w:rPr>
          <w:rFonts w:eastAsia="Times New Roman"/>
          <w:szCs w:val="24"/>
        </w:rPr>
      </w:pPr>
      <w:r>
        <w:rPr>
          <w:rFonts w:eastAsia="Times New Roman"/>
          <w:szCs w:val="24"/>
        </w:rPr>
        <w:t xml:space="preserve">Δεν απειλούμε </w:t>
      </w:r>
      <w:r w:rsidRPr="005E66D6">
        <w:rPr>
          <w:rFonts w:eastAsia="Times New Roman"/>
          <w:szCs w:val="24"/>
        </w:rPr>
        <w:t>δημοσιογράφους</w:t>
      </w:r>
      <w:r>
        <w:rPr>
          <w:rFonts w:eastAsia="Times New Roman"/>
          <w:szCs w:val="24"/>
        </w:rPr>
        <w:t xml:space="preserve"> </w:t>
      </w:r>
      <w:r w:rsidRPr="005E66D6">
        <w:rPr>
          <w:rFonts w:eastAsia="Times New Roman"/>
          <w:szCs w:val="24"/>
        </w:rPr>
        <w:t xml:space="preserve">ότι θα τους </w:t>
      </w:r>
      <w:r>
        <w:rPr>
          <w:rFonts w:eastAsia="Times New Roman"/>
          <w:szCs w:val="24"/>
        </w:rPr>
        <w:t xml:space="preserve">θάψουμε </w:t>
      </w:r>
      <w:r w:rsidRPr="005E66D6">
        <w:rPr>
          <w:rFonts w:eastAsia="Times New Roman"/>
          <w:szCs w:val="24"/>
        </w:rPr>
        <w:t>τρία μέτρα κάτω από τη γη</w:t>
      </w:r>
      <w:r>
        <w:rPr>
          <w:rFonts w:eastAsia="Times New Roman"/>
          <w:szCs w:val="24"/>
        </w:rPr>
        <w:t>,</w:t>
      </w:r>
      <w:r>
        <w:rPr>
          <w:rFonts w:eastAsia="Times New Roman"/>
          <w:szCs w:val="24"/>
        </w:rPr>
        <w:t xml:space="preserve"> ούτε ελπίζουμε</w:t>
      </w:r>
      <w:r w:rsidRPr="005E66D6">
        <w:rPr>
          <w:rFonts w:eastAsia="Times New Roman"/>
          <w:szCs w:val="24"/>
        </w:rPr>
        <w:t xml:space="preserve"> να βάλουμε </w:t>
      </w:r>
      <w:r>
        <w:rPr>
          <w:rFonts w:eastAsia="Times New Roman"/>
          <w:szCs w:val="24"/>
        </w:rPr>
        <w:t xml:space="preserve">κάποιον φυλακή μπας και κερδίσουμε εκλογές </w:t>
      </w:r>
      <w:r w:rsidRPr="005E66D6">
        <w:rPr>
          <w:rFonts w:eastAsia="Times New Roman"/>
          <w:szCs w:val="24"/>
        </w:rPr>
        <w:t xml:space="preserve">και κυρίως δεν </w:t>
      </w:r>
      <w:r>
        <w:rPr>
          <w:rFonts w:eastAsia="Times New Roman"/>
          <w:szCs w:val="24"/>
        </w:rPr>
        <w:t xml:space="preserve">προάγουμε </w:t>
      </w:r>
      <w:r w:rsidRPr="005E66D6">
        <w:rPr>
          <w:rFonts w:eastAsia="Times New Roman"/>
          <w:szCs w:val="24"/>
        </w:rPr>
        <w:t>τη μισαλλοδοξία</w:t>
      </w:r>
      <w:r>
        <w:rPr>
          <w:rFonts w:eastAsia="Times New Roman"/>
          <w:szCs w:val="24"/>
        </w:rPr>
        <w:t>,</w:t>
      </w:r>
      <w:r w:rsidRPr="005E66D6">
        <w:rPr>
          <w:rFonts w:eastAsia="Times New Roman"/>
          <w:szCs w:val="24"/>
        </w:rPr>
        <w:t xml:space="preserve"> το</w:t>
      </w:r>
      <w:r>
        <w:rPr>
          <w:rFonts w:eastAsia="Times New Roman"/>
          <w:szCs w:val="24"/>
        </w:rPr>
        <w:t>ν</w:t>
      </w:r>
      <w:r w:rsidRPr="005E66D6">
        <w:rPr>
          <w:rFonts w:eastAsia="Times New Roman"/>
          <w:szCs w:val="24"/>
        </w:rPr>
        <w:t xml:space="preserve"> διχασμό και το </w:t>
      </w:r>
      <w:r w:rsidRPr="005E66D6">
        <w:rPr>
          <w:rFonts w:eastAsia="Times New Roman"/>
          <w:szCs w:val="24"/>
        </w:rPr>
        <w:lastRenderedPageBreak/>
        <w:t>μίσος</w:t>
      </w:r>
      <w:r>
        <w:rPr>
          <w:rFonts w:eastAsia="Times New Roman"/>
          <w:szCs w:val="24"/>
        </w:rPr>
        <w:t>.</w:t>
      </w:r>
      <w:r w:rsidRPr="005E66D6">
        <w:rPr>
          <w:rFonts w:eastAsia="Times New Roman"/>
          <w:szCs w:val="24"/>
        </w:rPr>
        <w:t xml:space="preserve"> </w:t>
      </w:r>
      <w:r>
        <w:rPr>
          <w:rFonts w:eastAsia="Times New Roman"/>
          <w:szCs w:val="24"/>
        </w:rPr>
        <w:t>Ο</w:t>
      </w:r>
      <w:r w:rsidRPr="005E66D6">
        <w:rPr>
          <w:rFonts w:eastAsia="Times New Roman"/>
          <w:szCs w:val="24"/>
        </w:rPr>
        <w:t xml:space="preserve">ι διαφορετικές εκδοχές της </w:t>
      </w:r>
      <w:r>
        <w:rPr>
          <w:rFonts w:eastAsia="Times New Roman"/>
          <w:szCs w:val="24"/>
        </w:rPr>
        <w:t>δ</w:t>
      </w:r>
      <w:r w:rsidRPr="005E66D6">
        <w:rPr>
          <w:rFonts w:eastAsia="Times New Roman"/>
          <w:szCs w:val="24"/>
        </w:rPr>
        <w:t xml:space="preserve">ημοκρατίας έχουν αποτελέσει τη βάση των περισσότερων ολοκληρωτικών καθεστώτων της </w:t>
      </w:r>
      <w:r>
        <w:rPr>
          <w:rFonts w:eastAsia="Times New Roman"/>
          <w:szCs w:val="24"/>
        </w:rPr>
        <w:t>Ι</w:t>
      </w:r>
      <w:r w:rsidRPr="005E66D6">
        <w:rPr>
          <w:rFonts w:eastAsia="Times New Roman"/>
          <w:szCs w:val="24"/>
        </w:rPr>
        <w:t>στορίας</w:t>
      </w:r>
      <w:r>
        <w:rPr>
          <w:rFonts w:eastAsia="Times New Roman"/>
          <w:szCs w:val="24"/>
        </w:rPr>
        <w:t>.</w:t>
      </w:r>
    </w:p>
    <w:p w14:paraId="6E819BF1" w14:textId="77777777" w:rsidR="004B0DF5" w:rsidRDefault="00471FB5">
      <w:pPr>
        <w:tabs>
          <w:tab w:val="left" w:pos="3189"/>
          <w:tab w:val="center" w:pos="4513"/>
        </w:tabs>
        <w:spacing w:line="600" w:lineRule="auto"/>
        <w:ind w:firstLine="709"/>
        <w:jc w:val="center"/>
        <w:rPr>
          <w:rFonts w:eastAsia="Times New Roman" w:cs="Times New Roman"/>
          <w:szCs w:val="24"/>
        </w:rPr>
      </w:pPr>
      <w:r w:rsidRPr="00345A29">
        <w:rPr>
          <w:rFonts w:eastAsia="Times New Roman" w:cs="Times New Roman"/>
          <w:szCs w:val="24"/>
        </w:rPr>
        <w:t xml:space="preserve">(Χειροκροτήματα από την </w:t>
      </w:r>
      <w:r w:rsidRPr="00345A29">
        <w:rPr>
          <w:rFonts w:eastAsia="Times New Roman" w:cs="Times New Roman"/>
          <w:szCs w:val="24"/>
        </w:rPr>
        <w:t>πτέρυγα της Νέας Δημοκρατίας)</w:t>
      </w:r>
    </w:p>
    <w:p w14:paraId="6E819BF2" w14:textId="77777777" w:rsidR="004B0DF5" w:rsidRDefault="00471FB5">
      <w:pPr>
        <w:spacing w:line="600" w:lineRule="auto"/>
        <w:ind w:firstLine="720"/>
        <w:jc w:val="both"/>
        <w:rPr>
          <w:rFonts w:eastAsia="Times New Roman"/>
          <w:szCs w:val="24"/>
        </w:rPr>
      </w:pPr>
      <w:r>
        <w:rPr>
          <w:rFonts w:eastAsia="Times New Roman"/>
          <w:szCs w:val="24"/>
        </w:rPr>
        <w:t>Κ</w:t>
      </w:r>
      <w:r w:rsidRPr="005E66D6">
        <w:rPr>
          <w:rFonts w:eastAsia="Times New Roman"/>
          <w:szCs w:val="24"/>
        </w:rPr>
        <w:t>αι ακούγοντας τον κ</w:t>
      </w:r>
      <w:r>
        <w:rPr>
          <w:rFonts w:eastAsia="Times New Roman"/>
          <w:szCs w:val="24"/>
        </w:rPr>
        <w:t>.</w:t>
      </w:r>
      <w:r w:rsidRPr="005E66D6">
        <w:rPr>
          <w:rFonts w:eastAsia="Times New Roman"/>
          <w:szCs w:val="24"/>
        </w:rPr>
        <w:t xml:space="preserve"> </w:t>
      </w:r>
      <w:proofErr w:type="spellStart"/>
      <w:r w:rsidRPr="005E66D6">
        <w:rPr>
          <w:rFonts w:eastAsia="Times New Roman"/>
          <w:szCs w:val="24"/>
        </w:rPr>
        <w:t>Πολάκη</w:t>
      </w:r>
      <w:proofErr w:type="spellEnd"/>
      <w:r w:rsidRPr="005E66D6">
        <w:rPr>
          <w:rFonts w:eastAsia="Times New Roman"/>
          <w:szCs w:val="24"/>
        </w:rPr>
        <w:t xml:space="preserve"> στη Βουλή</w:t>
      </w:r>
      <w:r>
        <w:rPr>
          <w:rFonts w:eastAsia="Times New Roman"/>
          <w:szCs w:val="24"/>
        </w:rPr>
        <w:t>,</w:t>
      </w:r>
      <w:r w:rsidRPr="005E66D6">
        <w:rPr>
          <w:rFonts w:eastAsia="Times New Roman"/>
          <w:szCs w:val="24"/>
        </w:rPr>
        <w:t xml:space="preserve"> το επαναλαμβάνω σήμερα με ακόμα περισσότερη βεβαιότητα</w:t>
      </w:r>
      <w:r>
        <w:rPr>
          <w:rFonts w:eastAsia="Times New Roman"/>
          <w:szCs w:val="24"/>
        </w:rPr>
        <w:t>:</w:t>
      </w:r>
      <w:r w:rsidRPr="005E66D6">
        <w:rPr>
          <w:rFonts w:eastAsia="Times New Roman"/>
          <w:szCs w:val="24"/>
        </w:rPr>
        <w:t xml:space="preserve"> </w:t>
      </w:r>
      <w:r>
        <w:rPr>
          <w:rFonts w:eastAsia="Times New Roman"/>
          <w:szCs w:val="24"/>
        </w:rPr>
        <w:t>ξέρουμε πού οδηγούν όλα αυτά. Είναι εντελώς φασιστικά. Έ</w:t>
      </w:r>
      <w:r w:rsidRPr="005E66D6">
        <w:rPr>
          <w:rFonts w:eastAsia="Times New Roman"/>
          <w:szCs w:val="24"/>
        </w:rPr>
        <w:t>χετε μία τελευταία ευκαιρία να πάρετε</w:t>
      </w:r>
      <w:r>
        <w:rPr>
          <w:rFonts w:eastAsia="Times New Roman"/>
          <w:szCs w:val="24"/>
        </w:rPr>
        <w:t>,</w:t>
      </w:r>
      <w:r w:rsidRPr="005E66D6">
        <w:rPr>
          <w:rFonts w:eastAsia="Times New Roman"/>
          <w:szCs w:val="24"/>
        </w:rPr>
        <w:t xml:space="preserve"> </w:t>
      </w:r>
      <w:r>
        <w:rPr>
          <w:rFonts w:eastAsia="Times New Roman"/>
          <w:szCs w:val="24"/>
        </w:rPr>
        <w:t>κ</w:t>
      </w:r>
      <w:r w:rsidRPr="005E66D6">
        <w:rPr>
          <w:rFonts w:eastAsia="Times New Roman"/>
          <w:szCs w:val="24"/>
        </w:rPr>
        <w:t>ύριε Τσίπρα</w:t>
      </w:r>
      <w:r>
        <w:rPr>
          <w:rFonts w:eastAsia="Times New Roman"/>
          <w:szCs w:val="24"/>
        </w:rPr>
        <w:t>,</w:t>
      </w:r>
      <w:r w:rsidRPr="005E66D6">
        <w:rPr>
          <w:rFonts w:eastAsia="Times New Roman"/>
          <w:szCs w:val="24"/>
        </w:rPr>
        <w:t xml:space="preserve"> σήμερα αποστάσεις από αυτά τα οποία ακούστηκαν </w:t>
      </w:r>
      <w:r>
        <w:rPr>
          <w:rFonts w:eastAsia="Times New Roman"/>
          <w:szCs w:val="24"/>
        </w:rPr>
        <w:t>σε</w:t>
      </w:r>
      <w:r w:rsidRPr="005E66D6">
        <w:rPr>
          <w:rFonts w:eastAsia="Times New Roman"/>
          <w:szCs w:val="24"/>
        </w:rPr>
        <w:t xml:space="preserve"> </w:t>
      </w:r>
      <w:r>
        <w:rPr>
          <w:rFonts w:eastAsia="Times New Roman"/>
          <w:szCs w:val="24"/>
        </w:rPr>
        <w:t xml:space="preserve">αυτή την </w:t>
      </w:r>
      <w:r w:rsidRPr="005E66D6">
        <w:rPr>
          <w:rFonts w:eastAsia="Times New Roman"/>
          <w:szCs w:val="24"/>
        </w:rPr>
        <w:t>Αίθουσα</w:t>
      </w:r>
      <w:r>
        <w:rPr>
          <w:rFonts w:eastAsia="Times New Roman"/>
          <w:szCs w:val="24"/>
        </w:rPr>
        <w:t>.</w:t>
      </w:r>
    </w:p>
    <w:p w14:paraId="6E819BF3" w14:textId="77777777" w:rsidR="004B0DF5" w:rsidRDefault="00471FB5">
      <w:pPr>
        <w:spacing w:line="600" w:lineRule="auto"/>
        <w:ind w:firstLine="720"/>
        <w:jc w:val="both"/>
        <w:rPr>
          <w:rFonts w:eastAsia="Times New Roman"/>
          <w:szCs w:val="24"/>
        </w:rPr>
      </w:pPr>
      <w:r w:rsidRPr="00C10035">
        <w:rPr>
          <w:rFonts w:eastAsia="Times New Roman"/>
          <w:szCs w:val="24"/>
        </w:rPr>
        <w:t>Κυρίες και κύριοι συνάδελφοι,</w:t>
      </w:r>
      <w:r>
        <w:rPr>
          <w:rFonts w:eastAsia="Times New Roman"/>
          <w:szCs w:val="24"/>
        </w:rPr>
        <w:t xml:space="preserve"> αυτές οι </w:t>
      </w:r>
      <w:r w:rsidRPr="005E66D6">
        <w:rPr>
          <w:rFonts w:eastAsia="Times New Roman"/>
          <w:szCs w:val="24"/>
        </w:rPr>
        <w:t>τέσσερις αλήθειες που προέκυψαν από τη συζήτηση οδηγούν σε τέσσερα προφανή συμπεράσματα</w:t>
      </w:r>
      <w:r>
        <w:rPr>
          <w:rFonts w:eastAsia="Times New Roman"/>
          <w:szCs w:val="24"/>
        </w:rPr>
        <w:t>. Το πρώτο</w:t>
      </w:r>
      <w:r w:rsidRPr="005E66D6">
        <w:rPr>
          <w:rFonts w:eastAsia="Times New Roman"/>
          <w:szCs w:val="24"/>
        </w:rPr>
        <w:t xml:space="preserve"> το είπα ήδη</w:t>
      </w:r>
      <w:r>
        <w:rPr>
          <w:rFonts w:eastAsia="Times New Roman"/>
          <w:szCs w:val="24"/>
        </w:rPr>
        <w:t>. Ο «</w:t>
      </w:r>
      <w:proofErr w:type="spellStart"/>
      <w:r>
        <w:rPr>
          <w:rFonts w:eastAsia="Times New Roman"/>
          <w:szCs w:val="24"/>
        </w:rPr>
        <w:t>π</w:t>
      </w:r>
      <w:r>
        <w:rPr>
          <w:rFonts w:eastAsia="Times New Roman"/>
          <w:szCs w:val="24"/>
        </w:rPr>
        <w:t>ολακισμός</w:t>
      </w:r>
      <w:proofErr w:type="spellEnd"/>
      <w:r>
        <w:rPr>
          <w:rFonts w:eastAsia="Times New Roman"/>
          <w:szCs w:val="24"/>
        </w:rPr>
        <w:t>» κ</w:t>
      </w:r>
      <w:r w:rsidRPr="005E66D6">
        <w:rPr>
          <w:rFonts w:eastAsia="Times New Roman"/>
          <w:szCs w:val="24"/>
        </w:rPr>
        <w:t>αθιερώνεται και επίση</w:t>
      </w:r>
      <w:r w:rsidRPr="005E66D6">
        <w:rPr>
          <w:rFonts w:eastAsia="Times New Roman"/>
          <w:szCs w:val="24"/>
        </w:rPr>
        <w:t xml:space="preserve">μα </w:t>
      </w:r>
      <w:r>
        <w:rPr>
          <w:rFonts w:eastAsia="Times New Roman"/>
          <w:szCs w:val="24"/>
        </w:rPr>
        <w:t xml:space="preserve">ως το τελευταίο στάδιο </w:t>
      </w:r>
      <w:r w:rsidRPr="005E66D6">
        <w:rPr>
          <w:rFonts w:eastAsia="Times New Roman"/>
          <w:szCs w:val="24"/>
        </w:rPr>
        <w:t xml:space="preserve">της κατρακύλας του </w:t>
      </w:r>
      <w:r>
        <w:rPr>
          <w:rFonts w:eastAsia="Times New Roman"/>
          <w:szCs w:val="24"/>
        </w:rPr>
        <w:t xml:space="preserve">κ. </w:t>
      </w:r>
      <w:r w:rsidRPr="005E66D6">
        <w:rPr>
          <w:rFonts w:eastAsia="Times New Roman"/>
          <w:szCs w:val="24"/>
        </w:rPr>
        <w:t>Τσίπρα</w:t>
      </w:r>
      <w:r>
        <w:rPr>
          <w:rFonts w:eastAsia="Times New Roman"/>
          <w:szCs w:val="24"/>
        </w:rPr>
        <w:t>.</w:t>
      </w:r>
    </w:p>
    <w:p w14:paraId="6E819BF4" w14:textId="77777777" w:rsidR="004B0DF5" w:rsidRDefault="00471FB5">
      <w:pPr>
        <w:spacing w:line="600" w:lineRule="auto"/>
        <w:ind w:firstLine="720"/>
        <w:jc w:val="both"/>
        <w:rPr>
          <w:rFonts w:eastAsia="Times New Roman"/>
          <w:szCs w:val="24"/>
        </w:rPr>
      </w:pPr>
      <w:r>
        <w:rPr>
          <w:rFonts w:eastAsia="Times New Roman"/>
          <w:szCs w:val="24"/>
        </w:rPr>
        <w:lastRenderedPageBreak/>
        <w:t>Δεύτερον, λίγες</w:t>
      </w:r>
      <w:r w:rsidRPr="005E66D6">
        <w:rPr>
          <w:rFonts w:eastAsia="Times New Roman"/>
          <w:szCs w:val="24"/>
        </w:rPr>
        <w:t xml:space="preserve"> μέρες πριν </w:t>
      </w:r>
      <w:r>
        <w:rPr>
          <w:rFonts w:eastAsia="Times New Roman"/>
          <w:szCs w:val="24"/>
        </w:rPr>
        <w:t xml:space="preserve">τις ευρωεκλογές η Κυβέρνηση δεν έχει ουσιαστικά να πει </w:t>
      </w:r>
      <w:r w:rsidRPr="005E66D6">
        <w:rPr>
          <w:rFonts w:eastAsia="Times New Roman"/>
          <w:szCs w:val="24"/>
        </w:rPr>
        <w:t>τίποτα για την Ευρώπη</w:t>
      </w:r>
      <w:r>
        <w:rPr>
          <w:rFonts w:eastAsia="Times New Roman"/>
          <w:szCs w:val="24"/>
        </w:rPr>
        <w:t>.</w:t>
      </w:r>
      <w:r w:rsidRPr="005E66D6">
        <w:rPr>
          <w:rFonts w:eastAsia="Times New Roman"/>
          <w:szCs w:val="24"/>
        </w:rPr>
        <w:t xml:space="preserve"> </w:t>
      </w:r>
      <w:r>
        <w:rPr>
          <w:rFonts w:eastAsia="Times New Roman"/>
          <w:szCs w:val="24"/>
        </w:rPr>
        <w:t>Άκουσε γ</w:t>
      </w:r>
      <w:r w:rsidRPr="005E66D6">
        <w:rPr>
          <w:rFonts w:eastAsia="Times New Roman"/>
          <w:szCs w:val="24"/>
        </w:rPr>
        <w:t xml:space="preserve">ια άλλη </w:t>
      </w:r>
      <w:r>
        <w:rPr>
          <w:rFonts w:eastAsia="Times New Roman"/>
          <w:szCs w:val="24"/>
        </w:rPr>
        <w:t>μια φορά σιωπηλή το δικό μας πρόγραμμα για την ανάγκη να υπάρχ</w:t>
      </w:r>
      <w:r w:rsidRPr="005E66D6">
        <w:rPr>
          <w:rFonts w:eastAsia="Times New Roman"/>
          <w:szCs w:val="24"/>
        </w:rPr>
        <w:t>ει ευρωπαϊκή φύλα</w:t>
      </w:r>
      <w:r w:rsidRPr="005E66D6">
        <w:rPr>
          <w:rFonts w:eastAsia="Times New Roman"/>
          <w:szCs w:val="24"/>
        </w:rPr>
        <w:t>ξη των συνόρων</w:t>
      </w:r>
      <w:r>
        <w:rPr>
          <w:rFonts w:eastAsia="Times New Roman"/>
          <w:szCs w:val="24"/>
        </w:rPr>
        <w:t xml:space="preserve">, για τις νέες δουλειές, </w:t>
      </w:r>
      <w:r w:rsidRPr="005E66D6">
        <w:rPr>
          <w:rFonts w:eastAsia="Times New Roman"/>
          <w:szCs w:val="24"/>
        </w:rPr>
        <w:t xml:space="preserve">για τη </w:t>
      </w:r>
      <w:proofErr w:type="spellStart"/>
      <w:r w:rsidRPr="005E66D6">
        <w:rPr>
          <w:rFonts w:eastAsia="Times New Roman"/>
          <w:szCs w:val="24"/>
        </w:rPr>
        <w:t>μόχλευση</w:t>
      </w:r>
      <w:proofErr w:type="spellEnd"/>
      <w:r w:rsidRPr="005E66D6">
        <w:rPr>
          <w:rFonts w:eastAsia="Times New Roman"/>
          <w:szCs w:val="24"/>
        </w:rPr>
        <w:t xml:space="preserve"> </w:t>
      </w:r>
      <w:r>
        <w:rPr>
          <w:rFonts w:eastAsia="Times New Roman"/>
          <w:szCs w:val="24"/>
        </w:rPr>
        <w:t xml:space="preserve">κοινοτικών </w:t>
      </w:r>
      <w:r w:rsidRPr="005E66D6">
        <w:rPr>
          <w:rFonts w:eastAsia="Times New Roman"/>
          <w:szCs w:val="24"/>
        </w:rPr>
        <w:t>κεφαλαίων και το πώς θα διαχειριστούμε τους πόρους της νέας Κοινής Αγροτικής Πολιτικής</w:t>
      </w:r>
      <w:r>
        <w:rPr>
          <w:rFonts w:eastAsia="Times New Roman"/>
          <w:szCs w:val="24"/>
        </w:rPr>
        <w:t>,</w:t>
      </w:r>
      <w:r w:rsidRPr="005E66D6">
        <w:rPr>
          <w:rFonts w:eastAsia="Times New Roman"/>
          <w:szCs w:val="24"/>
        </w:rPr>
        <w:t xml:space="preserve"> καθώς και για το θέμα </w:t>
      </w:r>
      <w:r>
        <w:rPr>
          <w:rFonts w:eastAsia="Times New Roman"/>
          <w:szCs w:val="24"/>
        </w:rPr>
        <w:t xml:space="preserve">που ήδη ανοίξαμε, κύριε </w:t>
      </w:r>
      <w:proofErr w:type="spellStart"/>
      <w:r>
        <w:rPr>
          <w:rFonts w:eastAsia="Times New Roman"/>
          <w:szCs w:val="24"/>
        </w:rPr>
        <w:t>Τσακαλώτε</w:t>
      </w:r>
      <w:proofErr w:type="spellEnd"/>
      <w:r>
        <w:rPr>
          <w:rFonts w:eastAsia="Times New Roman"/>
          <w:szCs w:val="24"/>
        </w:rPr>
        <w:t xml:space="preserve">, </w:t>
      </w:r>
      <w:r w:rsidRPr="005E66D6">
        <w:rPr>
          <w:rFonts w:eastAsia="Times New Roman"/>
          <w:szCs w:val="24"/>
        </w:rPr>
        <w:t>για μικρότερα πλεονάσματα</w:t>
      </w:r>
      <w:r>
        <w:rPr>
          <w:rFonts w:eastAsia="Times New Roman"/>
          <w:szCs w:val="24"/>
        </w:rPr>
        <w:t>,</w:t>
      </w:r>
      <w:r w:rsidRPr="005E66D6">
        <w:rPr>
          <w:rFonts w:eastAsia="Times New Roman"/>
          <w:szCs w:val="24"/>
        </w:rPr>
        <w:t xml:space="preserve"> που </w:t>
      </w:r>
      <w:r>
        <w:rPr>
          <w:rFonts w:eastAsia="Times New Roman"/>
          <w:szCs w:val="24"/>
        </w:rPr>
        <w:t xml:space="preserve">σημαίνουν </w:t>
      </w:r>
      <w:r w:rsidRPr="005E66D6">
        <w:rPr>
          <w:rFonts w:eastAsia="Times New Roman"/>
          <w:szCs w:val="24"/>
        </w:rPr>
        <w:t>τελι</w:t>
      </w:r>
      <w:r w:rsidRPr="005E66D6">
        <w:rPr>
          <w:rFonts w:eastAsia="Times New Roman"/>
          <w:szCs w:val="24"/>
        </w:rPr>
        <w:t xml:space="preserve">κά λιγότερους </w:t>
      </w:r>
      <w:r>
        <w:rPr>
          <w:rFonts w:eastAsia="Times New Roman"/>
          <w:szCs w:val="24"/>
        </w:rPr>
        <w:t>φόρους στην Ελλάδα. Κ</w:t>
      </w:r>
      <w:r w:rsidRPr="005E66D6">
        <w:rPr>
          <w:rFonts w:eastAsia="Times New Roman"/>
          <w:szCs w:val="24"/>
        </w:rPr>
        <w:t xml:space="preserve">αι όταν μίλησα για </w:t>
      </w:r>
      <w:r>
        <w:rPr>
          <w:rFonts w:eastAsia="Times New Roman"/>
          <w:szCs w:val="24"/>
        </w:rPr>
        <w:t xml:space="preserve">«σαχλαμάρες» </w:t>
      </w:r>
      <w:r w:rsidRPr="005E66D6">
        <w:rPr>
          <w:rFonts w:eastAsia="Times New Roman"/>
          <w:szCs w:val="24"/>
        </w:rPr>
        <w:t xml:space="preserve">έκανα </w:t>
      </w:r>
      <w:r>
        <w:rPr>
          <w:rFonts w:eastAsia="Times New Roman"/>
          <w:szCs w:val="24"/>
        </w:rPr>
        <w:t>μια</w:t>
      </w:r>
      <w:r w:rsidRPr="005E66D6">
        <w:rPr>
          <w:rFonts w:eastAsia="Times New Roman"/>
          <w:szCs w:val="24"/>
        </w:rPr>
        <w:t xml:space="preserve"> πολύ συγκεκριμένη αναφορά στον τρόπο με τον οποίον συγχέετε τα πρωτογενή πλεονάσματα με τα ταμειακά διαθέσιμα</w:t>
      </w:r>
      <w:r>
        <w:rPr>
          <w:rFonts w:eastAsia="Times New Roman"/>
          <w:szCs w:val="24"/>
        </w:rPr>
        <w:t>.</w:t>
      </w:r>
      <w:r w:rsidRPr="005E66D6">
        <w:rPr>
          <w:rFonts w:eastAsia="Times New Roman"/>
          <w:szCs w:val="24"/>
        </w:rPr>
        <w:t xml:space="preserve"> </w:t>
      </w:r>
      <w:r>
        <w:rPr>
          <w:rFonts w:eastAsia="Times New Roman"/>
          <w:szCs w:val="24"/>
        </w:rPr>
        <w:t>Ε</w:t>
      </w:r>
      <w:r w:rsidRPr="005E66D6">
        <w:rPr>
          <w:rFonts w:eastAsia="Times New Roman"/>
          <w:szCs w:val="24"/>
        </w:rPr>
        <w:t>ίστε οικονομολόγος</w:t>
      </w:r>
      <w:r>
        <w:rPr>
          <w:rFonts w:eastAsia="Times New Roman"/>
          <w:szCs w:val="24"/>
        </w:rPr>
        <w:t>.</w:t>
      </w:r>
      <w:r w:rsidRPr="005E66D6">
        <w:rPr>
          <w:rFonts w:eastAsia="Times New Roman"/>
          <w:szCs w:val="24"/>
        </w:rPr>
        <w:t xml:space="preserve"> </w:t>
      </w:r>
      <w:r>
        <w:rPr>
          <w:rFonts w:eastAsia="Times New Roman"/>
          <w:szCs w:val="24"/>
        </w:rPr>
        <w:t>Θ</w:t>
      </w:r>
      <w:r w:rsidRPr="005E66D6">
        <w:rPr>
          <w:rFonts w:eastAsia="Times New Roman"/>
          <w:szCs w:val="24"/>
        </w:rPr>
        <w:t>α έπρεπε να ξέρετε τη διαφορά μεταξύ των δύο κ</w:t>
      </w:r>
      <w:r w:rsidRPr="005E66D6">
        <w:rPr>
          <w:rFonts w:eastAsia="Times New Roman"/>
          <w:szCs w:val="24"/>
        </w:rPr>
        <w:t>αι να μην οδηγείτε και τον Πρωθυπουργό σε αυτά τα οποία λέει</w:t>
      </w:r>
      <w:r>
        <w:rPr>
          <w:rFonts w:eastAsia="Times New Roman"/>
          <w:szCs w:val="24"/>
        </w:rPr>
        <w:t>.</w:t>
      </w:r>
    </w:p>
    <w:p w14:paraId="6E819BF5" w14:textId="77777777" w:rsidR="004B0DF5" w:rsidRDefault="00471FB5">
      <w:pPr>
        <w:spacing w:line="600" w:lineRule="auto"/>
        <w:ind w:firstLine="720"/>
        <w:jc w:val="both"/>
        <w:rPr>
          <w:rFonts w:eastAsia="Times New Roman"/>
          <w:szCs w:val="24"/>
        </w:rPr>
      </w:pPr>
      <w:r>
        <w:rPr>
          <w:rFonts w:eastAsia="Times New Roman"/>
          <w:szCs w:val="24"/>
        </w:rPr>
        <w:t>Ο</w:t>
      </w:r>
      <w:r w:rsidRPr="005E66D6">
        <w:rPr>
          <w:rFonts w:eastAsia="Times New Roman"/>
          <w:szCs w:val="24"/>
        </w:rPr>
        <w:t xml:space="preserve"> κ</w:t>
      </w:r>
      <w:r>
        <w:rPr>
          <w:rFonts w:eastAsia="Times New Roman"/>
          <w:szCs w:val="24"/>
        </w:rPr>
        <w:t>.</w:t>
      </w:r>
      <w:r w:rsidRPr="005E66D6">
        <w:rPr>
          <w:rFonts w:eastAsia="Times New Roman"/>
          <w:szCs w:val="24"/>
        </w:rPr>
        <w:t xml:space="preserve"> Τσίπρας και εσείς </w:t>
      </w:r>
      <w:r>
        <w:rPr>
          <w:rFonts w:eastAsia="Times New Roman"/>
          <w:szCs w:val="24"/>
        </w:rPr>
        <w:t>ε</w:t>
      </w:r>
      <w:r w:rsidRPr="005E66D6">
        <w:rPr>
          <w:rFonts w:eastAsia="Times New Roman"/>
          <w:szCs w:val="24"/>
        </w:rPr>
        <w:t>ξάλλου</w:t>
      </w:r>
      <w:r>
        <w:rPr>
          <w:rFonts w:eastAsia="Times New Roman"/>
          <w:szCs w:val="24"/>
        </w:rPr>
        <w:t>,</w:t>
      </w:r>
      <w:r w:rsidRPr="005E66D6">
        <w:rPr>
          <w:rFonts w:eastAsia="Times New Roman"/>
          <w:szCs w:val="24"/>
        </w:rPr>
        <w:t xml:space="preserve"> κ</w:t>
      </w:r>
      <w:r>
        <w:rPr>
          <w:rFonts w:eastAsia="Times New Roman"/>
          <w:szCs w:val="24"/>
        </w:rPr>
        <w:t>ύριε</w:t>
      </w:r>
      <w:r w:rsidRPr="005E66D6">
        <w:rPr>
          <w:rFonts w:eastAsia="Times New Roman"/>
          <w:szCs w:val="24"/>
        </w:rPr>
        <w:t xml:space="preserve"> </w:t>
      </w:r>
      <w:proofErr w:type="spellStart"/>
      <w:r w:rsidRPr="005E66D6">
        <w:rPr>
          <w:rFonts w:eastAsia="Times New Roman"/>
          <w:szCs w:val="24"/>
        </w:rPr>
        <w:t>Τσακαλώτ</w:t>
      </w:r>
      <w:r>
        <w:rPr>
          <w:rFonts w:eastAsia="Times New Roman"/>
          <w:szCs w:val="24"/>
        </w:rPr>
        <w:t>ε</w:t>
      </w:r>
      <w:proofErr w:type="spellEnd"/>
      <w:r w:rsidRPr="005E66D6">
        <w:rPr>
          <w:rFonts w:eastAsia="Times New Roman"/>
          <w:szCs w:val="24"/>
        </w:rPr>
        <w:t xml:space="preserve"> </w:t>
      </w:r>
      <w:r>
        <w:rPr>
          <w:rFonts w:eastAsia="Times New Roman"/>
          <w:szCs w:val="24"/>
        </w:rPr>
        <w:t>-</w:t>
      </w:r>
      <w:r w:rsidRPr="005E66D6">
        <w:rPr>
          <w:rFonts w:eastAsia="Times New Roman"/>
          <w:szCs w:val="24"/>
        </w:rPr>
        <w:t xml:space="preserve">βλέπω ότι είναι τακτική </w:t>
      </w:r>
      <w:r>
        <w:rPr>
          <w:rFonts w:eastAsia="Times New Roman"/>
          <w:szCs w:val="24"/>
        </w:rPr>
        <w:t>σας-</w:t>
      </w:r>
      <w:r w:rsidRPr="005E66D6">
        <w:rPr>
          <w:rFonts w:eastAsia="Times New Roman"/>
          <w:szCs w:val="24"/>
        </w:rPr>
        <w:t xml:space="preserve"> </w:t>
      </w:r>
      <w:proofErr w:type="spellStart"/>
      <w:r>
        <w:rPr>
          <w:rFonts w:eastAsia="Times New Roman"/>
          <w:szCs w:val="24"/>
        </w:rPr>
        <w:t>καταφερθήκατε</w:t>
      </w:r>
      <w:proofErr w:type="spellEnd"/>
      <w:r>
        <w:rPr>
          <w:rFonts w:eastAsia="Times New Roman"/>
          <w:szCs w:val="24"/>
        </w:rPr>
        <w:t xml:space="preserve"> πάλι</w:t>
      </w:r>
      <w:r w:rsidRPr="005E66D6">
        <w:rPr>
          <w:rFonts w:eastAsia="Times New Roman"/>
          <w:szCs w:val="24"/>
        </w:rPr>
        <w:t xml:space="preserve"> κατά του κ</w:t>
      </w:r>
      <w:r>
        <w:rPr>
          <w:rFonts w:eastAsia="Times New Roman"/>
          <w:szCs w:val="24"/>
        </w:rPr>
        <w:t>.</w:t>
      </w:r>
      <w:r w:rsidRPr="005E66D6">
        <w:rPr>
          <w:rFonts w:eastAsia="Times New Roman"/>
          <w:szCs w:val="24"/>
        </w:rPr>
        <w:t xml:space="preserve"> Μάνφρεντ Βέμπερ</w:t>
      </w:r>
      <w:r>
        <w:rPr>
          <w:rFonts w:eastAsia="Times New Roman"/>
          <w:szCs w:val="24"/>
        </w:rPr>
        <w:t>. «</w:t>
      </w:r>
      <w:r w:rsidRPr="005E66D6">
        <w:rPr>
          <w:rFonts w:eastAsia="Times New Roman"/>
          <w:szCs w:val="24"/>
        </w:rPr>
        <w:t>Μάνφρεντ</w:t>
      </w:r>
      <w:r>
        <w:rPr>
          <w:rFonts w:eastAsia="Times New Roman"/>
          <w:szCs w:val="24"/>
        </w:rPr>
        <w:t>»</w:t>
      </w:r>
      <w:r w:rsidRPr="005E66D6">
        <w:rPr>
          <w:rFonts w:eastAsia="Times New Roman"/>
          <w:szCs w:val="24"/>
        </w:rPr>
        <w:t xml:space="preserve"> είναι</w:t>
      </w:r>
      <w:r>
        <w:rPr>
          <w:rFonts w:eastAsia="Times New Roman"/>
          <w:szCs w:val="24"/>
        </w:rPr>
        <w:t>,</w:t>
      </w:r>
      <w:r w:rsidRPr="005E66D6">
        <w:rPr>
          <w:rFonts w:eastAsia="Times New Roman"/>
          <w:szCs w:val="24"/>
        </w:rPr>
        <w:t xml:space="preserve"> </w:t>
      </w:r>
      <w:r>
        <w:rPr>
          <w:rFonts w:eastAsia="Times New Roman"/>
          <w:szCs w:val="24"/>
        </w:rPr>
        <w:t>κ</w:t>
      </w:r>
      <w:r w:rsidRPr="005E66D6">
        <w:rPr>
          <w:rFonts w:eastAsia="Times New Roman"/>
          <w:szCs w:val="24"/>
        </w:rPr>
        <w:t>ύριε Τσίπρα</w:t>
      </w:r>
      <w:r>
        <w:rPr>
          <w:rFonts w:eastAsia="Times New Roman"/>
          <w:szCs w:val="24"/>
        </w:rPr>
        <w:t>,</w:t>
      </w:r>
      <w:r w:rsidRPr="005E66D6">
        <w:rPr>
          <w:rFonts w:eastAsia="Times New Roman"/>
          <w:szCs w:val="24"/>
        </w:rPr>
        <w:t xml:space="preserve"> </w:t>
      </w:r>
      <w:r>
        <w:rPr>
          <w:rFonts w:eastAsia="Times New Roman"/>
          <w:szCs w:val="24"/>
        </w:rPr>
        <w:t>ό</w:t>
      </w:r>
      <w:r w:rsidRPr="005E66D6">
        <w:rPr>
          <w:rFonts w:eastAsia="Times New Roman"/>
          <w:szCs w:val="24"/>
        </w:rPr>
        <w:t xml:space="preserve">χι </w:t>
      </w:r>
      <w:r>
        <w:rPr>
          <w:rFonts w:eastAsia="Times New Roman"/>
          <w:szCs w:val="24"/>
        </w:rPr>
        <w:t>«</w:t>
      </w:r>
      <w:r w:rsidRPr="005E66D6">
        <w:rPr>
          <w:rFonts w:eastAsia="Times New Roman"/>
          <w:szCs w:val="24"/>
        </w:rPr>
        <w:t>Μάρτιν</w:t>
      </w:r>
      <w:r>
        <w:rPr>
          <w:rFonts w:eastAsia="Times New Roman"/>
          <w:szCs w:val="24"/>
        </w:rPr>
        <w:t>»,</w:t>
      </w:r>
      <w:r w:rsidRPr="005E66D6">
        <w:rPr>
          <w:rFonts w:eastAsia="Times New Roman"/>
          <w:szCs w:val="24"/>
        </w:rPr>
        <w:t xml:space="preserve"> όπως τον </w:t>
      </w:r>
      <w:r>
        <w:rPr>
          <w:rFonts w:eastAsia="Times New Roman"/>
          <w:szCs w:val="24"/>
        </w:rPr>
        <w:t>είπατε. Αλλά δεν μας είπατε -</w:t>
      </w:r>
      <w:r>
        <w:rPr>
          <w:rFonts w:eastAsia="Times New Roman"/>
          <w:szCs w:val="24"/>
        </w:rPr>
        <w:lastRenderedPageBreak/>
        <w:t xml:space="preserve">φαντάζομαι ότι θα το κάνετε κάποια στιγμή- ποιον θέλετε. Μας είπατε ποιον δεν θέλετε. Το ποιον δεν θέλει μας το λέει και ο κ. </w:t>
      </w:r>
      <w:proofErr w:type="spellStart"/>
      <w:r>
        <w:rPr>
          <w:rFonts w:eastAsia="Times New Roman"/>
          <w:szCs w:val="24"/>
        </w:rPr>
        <w:t>Όρμπαν</w:t>
      </w:r>
      <w:proofErr w:type="spellEnd"/>
      <w:r>
        <w:rPr>
          <w:rFonts w:eastAsia="Times New Roman"/>
          <w:szCs w:val="24"/>
        </w:rPr>
        <w:t xml:space="preserve">. Μας λέει ότι δεν θέλει τον κ. Βέμπερ. Δεν μας λέει, όμως, ποιον θέλει. Δεν μας είπατε, κύριε </w:t>
      </w:r>
      <w:r>
        <w:rPr>
          <w:rFonts w:eastAsia="Times New Roman"/>
          <w:szCs w:val="24"/>
        </w:rPr>
        <w:t xml:space="preserve">Τσίπρα, ποιον θέλετε. Θα μας πείτε επιτέλους; Είναι τόσο δύσκολη η ερώτηση που σας θέτουμε; Εσείς ποιον θέλετε </w:t>
      </w:r>
      <w:r w:rsidRPr="005E66D6">
        <w:rPr>
          <w:rFonts w:eastAsia="Times New Roman"/>
          <w:szCs w:val="24"/>
        </w:rPr>
        <w:t xml:space="preserve">για </w:t>
      </w:r>
      <w:r>
        <w:rPr>
          <w:rFonts w:eastAsia="Times New Roman"/>
          <w:szCs w:val="24"/>
        </w:rPr>
        <w:t>Π</w:t>
      </w:r>
      <w:r w:rsidRPr="005E66D6">
        <w:rPr>
          <w:rFonts w:eastAsia="Times New Roman"/>
          <w:szCs w:val="24"/>
        </w:rPr>
        <w:t xml:space="preserve">ρόεδρο της </w:t>
      </w:r>
      <w:r>
        <w:rPr>
          <w:rFonts w:eastAsia="Times New Roman"/>
          <w:szCs w:val="24"/>
        </w:rPr>
        <w:t>Ε</w:t>
      </w:r>
      <w:r w:rsidRPr="005E66D6">
        <w:rPr>
          <w:rFonts w:eastAsia="Times New Roman"/>
          <w:szCs w:val="24"/>
        </w:rPr>
        <w:t xml:space="preserve">υρωπαϊκής </w:t>
      </w:r>
      <w:r>
        <w:rPr>
          <w:rFonts w:eastAsia="Times New Roman"/>
          <w:szCs w:val="24"/>
        </w:rPr>
        <w:t>Ε</w:t>
      </w:r>
      <w:r w:rsidRPr="005E66D6">
        <w:rPr>
          <w:rFonts w:eastAsia="Times New Roman"/>
          <w:szCs w:val="24"/>
        </w:rPr>
        <w:t>πιτροπής</w:t>
      </w:r>
      <w:r>
        <w:rPr>
          <w:rFonts w:eastAsia="Times New Roman"/>
          <w:szCs w:val="24"/>
        </w:rPr>
        <w:t>; Ποιον στηρίζετε; Γιατί δεν μας το λέτε; Γ</w:t>
      </w:r>
      <w:r w:rsidRPr="005E66D6">
        <w:rPr>
          <w:rFonts w:eastAsia="Times New Roman"/>
          <w:szCs w:val="24"/>
        </w:rPr>
        <w:t>ιατί το κρατάτε επτασφράγιστο μυστικό</w:t>
      </w:r>
      <w:r>
        <w:rPr>
          <w:rFonts w:eastAsia="Times New Roman"/>
          <w:szCs w:val="24"/>
        </w:rPr>
        <w:t>; Έχετε απάντηση ή απλώς ο</w:t>
      </w:r>
      <w:r w:rsidRPr="005E66D6">
        <w:rPr>
          <w:rFonts w:eastAsia="Times New Roman"/>
          <w:szCs w:val="24"/>
        </w:rPr>
        <w:t xml:space="preserve"> οπ</w:t>
      </w:r>
      <w:r w:rsidRPr="005E66D6">
        <w:rPr>
          <w:rFonts w:eastAsia="Times New Roman"/>
          <w:szCs w:val="24"/>
        </w:rPr>
        <w:t xml:space="preserve">ορτουνισμός </w:t>
      </w:r>
      <w:r>
        <w:rPr>
          <w:rFonts w:eastAsia="Times New Roman"/>
          <w:szCs w:val="24"/>
        </w:rPr>
        <w:t>σας σάς οδηγεί σε τόσο ασπόνδυλε</w:t>
      </w:r>
      <w:r w:rsidRPr="005E66D6">
        <w:rPr>
          <w:rFonts w:eastAsia="Times New Roman"/>
          <w:szCs w:val="24"/>
        </w:rPr>
        <w:t>ς τακτικές</w:t>
      </w:r>
      <w:r>
        <w:rPr>
          <w:rFonts w:eastAsia="Times New Roman"/>
          <w:szCs w:val="24"/>
        </w:rPr>
        <w:t>;</w:t>
      </w:r>
    </w:p>
    <w:p w14:paraId="6E819BF6" w14:textId="77777777" w:rsidR="004B0DF5" w:rsidRDefault="00471FB5">
      <w:pPr>
        <w:spacing w:line="600" w:lineRule="auto"/>
        <w:ind w:firstLine="720"/>
        <w:jc w:val="both"/>
        <w:rPr>
          <w:rFonts w:eastAsia="Times New Roman"/>
          <w:szCs w:val="24"/>
        </w:rPr>
      </w:pPr>
      <w:r>
        <w:rPr>
          <w:rFonts w:eastAsia="Times New Roman"/>
          <w:szCs w:val="24"/>
        </w:rPr>
        <w:t>Τρίτον, ο Σ</w:t>
      </w:r>
      <w:r w:rsidRPr="005E66D6">
        <w:rPr>
          <w:rFonts w:eastAsia="Times New Roman"/>
          <w:szCs w:val="24"/>
        </w:rPr>
        <w:t>ΥΡΙΖΑ</w:t>
      </w:r>
      <w:r>
        <w:rPr>
          <w:rFonts w:eastAsia="Times New Roman"/>
          <w:szCs w:val="24"/>
        </w:rPr>
        <w:t xml:space="preserve"> δεν έχει να πει</w:t>
      </w:r>
      <w:r w:rsidRPr="005E66D6">
        <w:rPr>
          <w:rFonts w:eastAsia="Times New Roman"/>
          <w:szCs w:val="24"/>
        </w:rPr>
        <w:t xml:space="preserve"> τίποτα </w:t>
      </w:r>
      <w:r>
        <w:rPr>
          <w:rFonts w:eastAsia="Times New Roman"/>
          <w:szCs w:val="24"/>
        </w:rPr>
        <w:t xml:space="preserve">για το μέλλον της χώρας. Προχθές για </w:t>
      </w:r>
      <w:r w:rsidRPr="005E66D6">
        <w:rPr>
          <w:rFonts w:eastAsia="Times New Roman"/>
          <w:szCs w:val="24"/>
        </w:rPr>
        <w:t xml:space="preserve">άλλη </w:t>
      </w:r>
      <w:r>
        <w:rPr>
          <w:rFonts w:eastAsia="Times New Roman"/>
          <w:szCs w:val="24"/>
        </w:rPr>
        <w:t xml:space="preserve">μια </w:t>
      </w:r>
      <w:r w:rsidRPr="005E66D6">
        <w:rPr>
          <w:rFonts w:eastAsia="Times New Roman"/>
          <w:szCs w:val="24"/>
        </w:rPr>
        <w:t xml:space="preserve">φορά </w:t>
      </w:r>
      <w:r>
        <w:rPr>
          <w:rFonts w:eastAsia="Times New Roman"/>
          <w:szCs w:val="24"/>
        </w:rPr>
        <w:t xml:space="preserve">μίλησα για το δικό μας σχέδιο και περιέγραψα πώς προσωπικά </w:t>
      </w:r>
      <w:r w:rsidRPr="005E66D6">
        <w:rPr>
          <w:rFonts w:eastAsia="Times New Roman"/>
          <w:szCs w:val="24"/>
        </w:rPr>
        <w:t xml:space="preserve">εννοώ την </w:t>
      </w:r>
      <w:r>
        <w:rPr>
          <w:rFonts w:eastAsia="Times New Roman"/>
          <w:szCs w:val="24"/>
        </w:rPr>
        <w:t>π</w:t>
      </w:r>
      <w:r w:rsidRPr="005E66D6">
        <w:rPr>
          <w:rFonts w:eastAsia="Times New Roman"/>
          <w:szCs w:val="24"/>
        </w:rPr>
        <w:t xml:space="preserve">ροοδευτική πολιτική σήμερα </w:t>
      </w:r>
      <w:r>
        <w:rPr>
          <w:rFonts w:eastAsia="Times New Roman"/>
          <w:szCs w:val="24"/>
        </w:rPr>
        <w:t>και θα ήθελα</w:t>
      </w:r>
      <w:r>
        <w:rPr>
          <w:rFonts w:eastAsia="Times New Roman"/>
          <w:szCs w:val="24"/>
        </w:rPr>
        <w:t xml:space="preserve"> να </w:t>
      </w:r>
      <w:r w:rsidRPr="005E66D6">
        <w:rPr>
          <w:rFonts w:eastAsia="Times New Roman"/>
          <w:szCs w:val="24"/>
        </w:rPr>
        <w:t xml:space="preserve">καταθέσω στα </w:t>
      </w:r>
      <w:r>
        <w:rPr>
          <w:rFonts w:eastAsia="Times New Roman"/>
          <w:szCs w:val="24"/>
        </w:rPr>
        <w:t>Π</w:t>
      </w:r>
      <w:r w:rsidRPr="005E66D6">
        <w:rPr>
          <w:rFonts w:eastAsia="Times New Roman"/>
          <w:szCs w:val="24"/>
        </w:rPr>
        <w:t xml:space="preserve">ρακτικά της Βουλής </w:t>
      </w:r>
      <w:r>
        <w:rPr>
          <w:rFonts w:eastAsia="Times New Roman"/>
          <w:szCs w:val="24"/>
        </w:rPr>
        <w:t xml:space="preserve">ένα πολύ ενδιαφέρον κείμενο, </w:t>
      </w:r>
      <w:r w:rsidRPr="005E66D6">
        <w:rPr>
          <w:rFonts w:eastAsia="Times New Roman"/>
          <w:szCs w:val="24"/>
        </w:rPr>
        <w:t xml:space="preserve">το οποίο συνέταξαν </w:t>
      </w:r>
      <w:r>
        <w:rPr>
          <w:rFonts w:eastAsia="Times New Roman"/>
          <w:szCs w:val="24"/>
        </w:rPr>
        <w:t>εξήντα τέσσερις</w:t>
      </w:r>
      <w:r w:rsidRPr="005E66D6">
        <w:rPr>
          <w:rFonts w:eastAsia="Times New Roman"/>
          <w:szCs w:val="24"/>
        </w:rPr>
        <w:t xml:space="preserve"> συμπολίτες </w:t>
      </w:r>
      <w:r>
        <w:rPr>
          <w:rFonts w:eastAsia="Times New Roman"/>
          <w:szCs w:val="24"/>
        </w:rPr>
        <w:t>μας, επιφανείς,</w:t>
      </w:r>
      <w:r w:rsidRPr="005E66D6">
        <w:rPr>
          <w:rFonts w:eastAsia="Times New Roman"/>
          <w:szCs w:val="24"/>
        </w:rPr>
        <w:t xml:space="preserve"> σοβαροί άνθρωποι</w:t>
      </w:r>
      <w:r>
        <w:rPr>
          <w:rFonts w:eastAsia="Times New Roman"/>
          <w:szCs w:val="24"/>
        </w:rPr>
        <w:t xml:space="preserve">, αναγνωρίσιμοι, </w:t>
      </w:r>
      <w:r w:rsidRPr="005E66D6">
        <w:rPr>
          <w:rFonts w:eastAsia="Times New Roman"/>
          <w:szCs w:val="24"/>
        </w:rPr>
        <w:t xml:space="preserve">οι οποίοι θέτουν ένα </w:t>
      </w:r>
      <w:r>
        <w:rPr>
          <w:rFonts w:eastAsia="Times New Roman"/>
          <w:szCs w:val="24"/>
        </w:rPr>
        <w:t>π</w:t>
      </w:r>
      <w:r w:rsidRPr="005E66D6">
        <w:rPr>
          <w:rFonts w:eastAsia="Times New Roman"/>
          <w:szCs w:val="24"/>
        </w:rPr>
        <w:t xml:space="preserve">λαίσιο πολύ ενδιαφέρον </w:t>
      </w:r>
      <w:r>
        <w:rPr>
          <w:rFonts w:eastAsia="Times New Roman"/>
          <w:szCs w:val="24"/>
        </w:rPr>
        <w:t>για το τι είναι πραγματικά προοδευτικό σήμερα. Σ</w:t>
      </w:r>
      <w:r w:rsidRPr="005E66D6">
        <w:rPr>
          <w:rFonts w:eastAsia="Times New Roman"/>
          <w:szCs w:val="24"/>
        </w:rPr>
        <w:t>ας</w:t>
      </w:r>
      <w:r w:rsidRPr="005E66D6">
        <w:rPr>
          <w:rFonts w:eastAsia="Times New Roman"/>
          <w:szCs w:val="24"/>
        </w:rPr>
        <w:t xml:space="preserve"> καλώ</w:t>
      </w:r>
      <w:r>
        <w:rPr>
          <w:rFonts w:eastAsia="Times New Roman"/>
          <w:szCs w:val="24"/>
        </w:rPr>
        <w:t>,</w:t>
      </w:r>
      <w:r w:rsidRPr="005E66D6">
        <w:rPr>
          <w:rFonts w:eastAsia="Times New Roman"/>
          <w:szCs w:val="24"/>
        </w:rPr>
        <w:t xml:space="preserve"> κύριε </w:t>
      </w:r>
      <w:proofErr w:type="spellStart"/>
      <w:r>
        <w:rPr>
          <w:rFonts w:eastAsia="Times New Roman"/>
          <w:szCs w:val="24"/>
        </w:rPr>
        <w:t>Τ</w:t>
      </w:r>
      <w:r w:rsidRPr="005E66D6">
        <w:rPr>
          <w:rFonts w:eastAsia="Times New Roman"/>
          <w:szCs w:val="24"/>
        </w:rPr>
        <w:t>σακαλώτ</w:t>
      </w:r>
      <w:r>
        <w:rPr>
          <w:rFonts w:eastAsia="Times New Roman"/>
          <w:szCs w:val="24"/>
        </w:rPr>
        <w:t>ε</w:t>
      </w:r>
      <w:proofErr w:type="spellEnd"/>
      <w:r>
        <w:rPr>
          <w:rFonts w:eastAsia="Times New Roman"/>
          <w:szCs w:val="24"/>
        </w:rPr>
        <w:t>, να το διαβάσετε με προσοχή και μ</w:t>
      </w:r>
      <w:r w:rsidRPr="005E66D6">
        <w:rPr>
          <w:rFonts w:eastAsia="Times New Roman"/>
          <w:szCs w:val="24"/>
        </w:rPr>
        <w:t xml:space="preserve">ακάρι καθώς </w:t>
      </w:r>
      <w:r w:rsidRPr="005E66D6">
        <w:rPr>
          <w:rFonts w:eastAsia="Times New Roman"/>
          <w:szCs w:val="24"/>
        </w:rPr>
        <w:lastRenderedPageBreak/>
        <w:t xml:space="preserve">πηγαίνουμε προς την ολοκλήρωση αυτής της προεκλογικής περιόδου αυτό </w:t>
      </w:r>
      <w:r>
        <w:rPr>
          <w:rFonts w:eastAsia="Times New Roman"/>
          <w:szCs w:val="24"/>
        </w:rPr>
        <w:t xml:space="preserve">το πλαίσιο </w:t>
      </w:r>
      <w:r w:rsidRPr="005E66D6">
        <w:rPr>
          <w:rFonts w:eastAsia="Times New Roman"/>
          <w:szCs w:val="24"/>
        </w:rPr>
        <w:t xml:space="preserve">να είναι ο </w:t>
      </w:r>
      <w:r>
        <w:rPr>
          <w:rFonts w:eastAsia="Times New Roman"/>
          <w:szCs w:val="24"/>
        </w:rPr>
        <w:t>μ</w:t>
      </w:r>
      <w:r w:rsidRPr="005E66D6">
        <w:rPr>
          <w:rFonts w:eastAsia="Times New Roman"/>
          <w:szCs w:val="24"/>
        </w:rPr>
        <w:t xml:space="preserve">πούσουλας για </w:t>
      </w:r>
      <w:r>
        <w:rPr>
          <w:rFonts w:eastAsia="Times New Roman"/>
          <w:szCs w:val="24"/>
        </w:rPr>
        <w:t xml:space="preserve">μια </w:t>
      </w:r>
      <w:r w:rsidRPr="005E66D6">
        <w:rPr>
          <w:rFonts w:eastAsia="Times New Roman"/>
          <w:szCs w:val="24"/>
        </w:rPr>
        <w:t>ουσιαστική ιδεολογική αντιπαράθεση</w:t>
      </w:r>
      <w:r>
        <w:rPr>
          <w:rFonts w:eastAsia="Times New Roman"/>
          <w:szCs w:val="24"/>
        </w:rPr>
        <w:t>.</w:t>
      </w:r>
      <w:r w:rsidRPr="005E66D6">
        <w:rPr>
          <w:rFonts w:eastAsia="Times New Roman"/>
          <w:szCs w:val="24"/>
        </w:rPr>
        <w:t xml:space="preserve"> </w:t>
      </w:r>
      <w:r>
        <w:rPr>
          <w:rFonts w:eastAsia="Times New Roman"/>
          <w:szCs w:val="24"/>
        </w:rPr>
        <w:t>Π</w:t>
      </w:r>
      <w:r w:rsidRPr="005E66D6">
        <w:rPr>
          <w:rFonts w:eastAsia="Times New Roman"/>
          <w:szCs w:val="24"/>
        </w:rPr>
        <w:t xml:space="preserve">ροσωπικά θα το </w:t>
      </w:r>
      <w:r>
        <w:rPr>
          <w:rFonts w:eastAsia="Times New Roman"/>
          <w:szCs w:val="24"/>
        </w:rPr>
        <w:t>καλοδεχτώ. Κ</w:t>
      </w:r>
      <w:r w:rsidRPr="005E66D6">
        <w:rPr>
          <w:rFonts w:eastAsia="Times New Roman"/>
          <w:szCs w:val="24"/>
        </w:rPr>
        <w:t>αταθέτω το σχετ</w:t>
      </w:r>
      <w:r w:rsidRPr="005E66D6">
        <w:rPr>
          <w:rFonts w:eastAsia="Times New Roman"/>
          <w:szCs w:val="24"/>
        </w:rPr>
        <w:t>ικό κείμενο</w:t>
      </w:r>
      <w:r>
        <w:rPr>
          <w:rFonts w:eastAsia="Times New Roman"/>
          <w:szCs w:val="24"/>
        </w:rPr>
        <w:t>.</w:t>
      </w:r>
      <w:r w:rsidRPr="005E66D6">
        <w:rPr>
          <w:rFonts w:eastAsia="Times New Roman"/>
          <w:szCs w:val="24"/>
        </w:rPr>
        <w:t xml:space="preserve"> Παρακαλώ δώστε το </w:t>
      </w:r>
      <w:r>
        <w:rPr>
          <w:rFonts w:eastAsia="Times New Roman"/>
          <w:szCs w:val="24"/>
        </w:rPr>
        <w:t xml:space="preserve">στον Υπουργό. </w:t>
      </w:r>
    </w:p>
    <w:p w14:paraId="6E819BF7" w14:textId="77777777" w:rsidR="004B0DF5" w:rsidRDefault="00471FB5">
      <w:pPr>
        <w:spacing w:line="600" w:lineRule="auto"/>
        <w:ind w:firstLine="720"/>
        <w:jc w:val="both"/>
        <w:rPr>
          <w:rFonts w:eastAsia="Times New Roman"/>
          <w:szCs w:val="24"/>
        </w:rPr>
      </w:pPr>
      <w:r w:rsidRPr="00AF3B92">
        <w:rPr>
          <w:rFonts w:eastAsia="Times New Roman"/>
          <w:szCs w:val="24"/>
        </w:rPr>
        <w:t xml:space="preserve">(Στο σημείο αυτό ο </w:t>
      </w:r>
      <w:r>
        <w:rPr>
          <w:rFonts w:eastAsia="Times New Roman"/>
          <w:szCs w:val="24"/>
        </w:rPr>
        <w:t>Πρόεδρος της Νέας Δημοκρατίας</w:t>
      </w:r>
      <w:r w:rsidRPr="00AF3B92">
        <w:rPr>
          <w:rFonts w:eastAsia="Times New Roman"/>
          <w:szCs w:val="24"/>
        </w:rPr>
        <w:t xml:space="preserve"> κ</w:t>
      </w:r>
      <w:r>
        <w:rPr>
          <w:rFonts w:eastAsia="Times New Roman"/>
          <w:szCs w:val="24"/>
        </w:rPr>
        <w:t xml:space="preserve">. Κυριάκος Μητσοτάκης </w:t>
      </w:r>
      <w:r w:rsidRPr="00AF3B92">
        <w:rPr>
          <w:rFonts w:eastAsia="Times New Roman"/>
          <w:szCs w:val="24"/>
        </w:rPr>
        <w:t>καταθέτει για τα Πρακτικά το προαναφερθέν έ</w:t>
      </w:r>
      <w:r>
        <w:rPr>
          <w:rFonts w:eastAsia="Times New Roman"/>
          <w:szCs w:val="24"/>
        </w:rPr>
        <w:t>γγραφο, το οποίο βρίσκεται στο α</w:t>
      </w:r>
      <w:r w:rsidRPr="00AF3B92">
        <w:rPr>
          <w:rFonts w:eastAsia="Times New Roman"/>
          <w:szCs w:val="24"/>
        </w:rPr>
        <w:t xml:space="preserve">ρχείο του Τμήματος Γραμματείας της Διεύθυνσης Στενογραφίας και </w:t>
      </w:r>
      <w:r w:rsidRPr="00AF3B92">
        <w:rPr>
          <w:rFonts w:eastAsia="Times New Roman"/>
          <w:szCs w:val="24"/>
        </w:rPr>
        <w:t>Πρακτικών της Βουλής)</w:t>
      </w:r>
    </w:p>
    <w:p w14:paraId="6E819BF8" w14:textId="77777777" w:rsidR="004B0DF5" w:rsidRDefault="00471FB5">
      <w:pPr>
        <w:spacing w:line="600" w:lineRule="auto"/>
        <w:ind w:firstLine="720"/>
        <w:jc w:val="both"/>
        <w:rPr>
          <w:rFonts w:eastAsia="Times New Roman"/>
          <w:szCs w:val="24"/>
        </w:rPr>
      </w:pPr>
      <w:r>
        <w:rPr>
          <w:rFonts w:eastAsia="Times New Roman"/>
          <w:szCs w:val="24"/>
        </w:rPr>
        <w:t xml:space="preserve">Εξήγησα και επιμένω να μιλώ για την αντίληψή μου για μια χώρα </w:t>
      </w:r>
      <w:r w:rsidRPr="005E66D6">
        <w:rPr>
          <w:rFonts w:eastAsia="Times New Roman"/>
          <w:szCs w:val="24"/>
        </w:rPr>
        <w:t>που θα αυξάνει με γρήγορους ρυθμούς το εθνικό εισόδημα</w:t>
      </w:r>
      <w:r>
        <w:rPr>
          <w:rFonts w:eastAsia="Times New Roman"/>
          <w:szCs w:val="24"/>
        </w:rPr>
        <w:t>,</w:t>
      </w:r>
      <w:r w:rsidRPr="005E66D6">
        <w:rPr>
          <w:rFonts w:eastAsia="Times New Roman"/>
          <w:szCs w:val="24"/>
        </w:rPr>
        <w:t xml:space="preserve"> το οποίο </w:t>
      </w:r>
      <w:r>
        <w:rPr>
          <w:rFonts w:eastAsia="Times New Roman"/>
          <w:szCs w:val="24"/>
        </w:rPr>
        <w:t xml:space="preserve">θα αυξάνεται με ιδιωτικές επενδύσεις </w:t>
      </w:r>
      <w:r w:rsidRPr="005E66D6">
        <w:rPr>
          <w:rFonts w:eastAsia="Times New Roman"/>
          <w:szCs w:val="24"/>
        </w:rPr>
        <w:t>και θα δημιουργεί πολλές νέες δουλειές</w:t>
      </w:r>
      <w:r>
        <w:rPr>
          <w:rFonts w:eastAsia="Times New Roman"/>
          <w:szCs w:val="24"/>
        </w:rPr>
        <w:t>.</w:t>
      </w:r>
      <w:r w:rsidRPr="005E66D6">
        <w:rPr>
          <w:rFonts w:eastAsia="Times New Roman"/>
          <w:szCs w:val="24"/>
        </w:rPr>
        <w:t xml:space="preserve"> Ναι</w:t>
      </w:r>
      <w:r>
        <w:rPr>
          <w:rFonts w:eastAsia="Times New Roman"/>
          <w:szCs w:val="24"/>
        </w:rPr>
        <w:t>,</w:t>
      </w:r>
      <w:r w:rsidRPr="005E66D6">
        <w:rPr>
          <w:rFonts w:eastAsia="Times New Roman"/>
          <w:szCs w:val="24"/>
        </w:rPr>
        <w:t xml:space="preserve"> αυτό αφορά τους πολλούς</w:t>
      </w:r>
      <w:r>
        <w:rPr>
          <w:rFonts w:eastAsia="Times New Roman"/>
          <w:szCs w:val="24"/>
        </w:rPr>
        <w:t>,</w:t>
      </w:r>
      <w:r w:rsidRPr="005E66D6">
        <w:rPr>
          <w:rFonts w:eastAsia="Times New Roman"/>
          <w:szCs w:val="24"/>
        </w:rPr>
        <w:t xml:space="preserve"> </w:t>
      </w:r>
      <w:r>
        <w:rPr>
          <w:rFonts w:eastAsia="Times New Roman"/>
          <w:szCs w:val="24"/>
        </w:rPr>
        <w:t>ό</w:t>
      </w:r>
      <w:r w:rsidRPr="005E66D6">
        <w:rPr>
          <w:rFonts w:eastAsia="Times New Roman"/>
          <w:szCs w:val="24"/>
        </w:rPr>
        <w:t>χι τους λίγους</w:t>
      </w:r>
      <w:r>
        <w:rPr>
          <w:rFonts w:eastAsia="Times New Roman"/>
          <w:szCs w:val="24"/>
        </w:rPr>
        <w:t xml:space="preserve"> και από αυτό θα ωφελείται </w:t>
      </w:r>
      <w:r w:rsidRPr="005E66D6">
        <w:rPr>
          <w:rFonts w:eastAsia="Times New Roman"/>
          <w:szCs w:val="24"/>
        </w:rPr>
        <w:t xml:space="preserve">συνολικά η μεσαία τάξη και </w:t>
      </w:r>
      <w:r>
        <w:rPr>
          <w:rFonts w:eastAsia="Times New Roman"/>
          <w:szCs w:val="24"/>
        </w:rPr>
        <w:t>οι αδύναμοι.</w:t>
      </w:r>
      <w:r w:rsidRPr="005E66D6">
        <w:rPr>
          <w:rFonts w:eastAsia="Times New Roman"/>
          <w:szCs w:val="24"/>
        </w:rPr>
        <w:t xml:space="preserve"> </w:t>
      </w:r>
      <w:r>
        <w:rPr>
          <w:rFonts w:eastAsia="Times New Roman"/>
          <w:szCs w:val="24"/>
        </w:rPr>
        <w:t>Κ</w:t>
      </w:r>
      <w:r w:rsidRPr="005E66D6">
        <w:rPr>
          <w:rFonts w:eastAsia="Times New Roman"/>
          <w:szCs w:val="24"/>
        </w:rPr>
        <w:t xml:space="preserve">ύριε </w:t>
      </w:r>
      <w:proofErr w:type="spellStart"/>
      <w:r>
        <w:rPr>
          <w:rFonts w:eastAsia="Times New Roman"/>
          <w:szCs w:val="24"/>
        </w:rPr>
        <w:t>Τσακαλώτε</w:t>
      </w:r>
      <w:proofErr w:type="spellEnd"/>
      <w:r>
        <w:rPr>
          <w:rFonts w:eastAsia="Times New Roman"/>
          <w:szCs w:val="24"/>
        </w:rPr>
        <w:t xml:space="preserve">, φαντάζομαι ότι δεν σας </w:t>
      </w:r>
      <w:r w:rsidRPr="005E66D6">
        <w:rPr>
          <w:rFonts w:eastAsia="Times New Roman"/>
          <w:szCs w:val="24"/>
        </w:rPr>
        <w:t xml:space="preserve">έχει διαφύγει η πρότασή </w:t>
      </w:r>
      <w:r>
        <w:rPr>
          <w:rFonts w:eastAsia="Times New Roman"/>
          <w:szCs w:val="24"/>
        </w:rPr>
        <w:t>μας,</w:t>
      </w:r>
      <w:r w:rsidRPr="005E66D6">
        <w:rPr>
          <w:rFonts w:eastAsia="Times New Roman"/>
          <w:szCs w:val="24"/>
        </w:rPr>
        <w:t xml:space="preserve"> </w:t>
      </w:r>
      <w:r>
        <w:rPr>
          <w:rFonts w:eastAsia="Times New Roman"/>
          <w:szCs w:val="24"/>
        </w:rPr>
        <w:t>η</w:t>
      </w:r>
      <w:r w:rsidRPr="005E66D6">
        <w:rPr>
          <w:rFonts w:eastAsia="Times New Roman"/>
          <w:szCs w:val="24"/>
        </w:rPr>
        <w:t xml:space="preserve"> άποψή μας </w:t>
      </w:r>
      <w:r>
        <w:rPr>
          <w:rFonts w:eastAsia="Times New Roman"/>
          <w:szCs w:val="24"/>
        </w:rPr>
        <w:t xml:space="preserve">ότι </w:t>
      </w:r>
      <w:r w:rsidRPr="005E66D6">
        <w:rPr>
          <w:rFonts w:eastAsia="Times New Roman"/>
          <w:szCs w:val="24"/>
        </w:rPr>
        <w:t xml:space="preserve">ο κατώτατος μισθός πρέπει να </w:t>
      </w:r>
      <w:r w:rsidRPr="005E66D6">
        <w:rPr>
          <w:rFonts w:eastAsia="Times New Roman"/>
          <w:szCs w:val="24"/>
        </w:rPr>
        <w:lastRenderedPageBreak/>
        <w:t>αυξάνεται με ποσοστό διπλάσιο της αύξησης του ΑΕΠ</w:t>
      </w:r>
      <w:r>
        <w:rPr>
          <w:rFonts w:eastAsia="Times New Roman"/>
          <w:szCs w:val="24"/>
        </w:rPr>
        <w:t>.</w:t>
      </w:r>
      <w:r w:rsidRPr="005E66D6">
        <w:rPr>
          <w:rFonts w:eastAsia="Times New Roman"/>
          <w:szCs w:val="24"/>
        </w:rPr>
        <w:t xml:space="preserve"> Αναρωτιέμ</w:t>
      </w:r>
      <w:r w:rsidRPr="005E66D6">
        <w:rPr>
          <w:rFonts w:eastAsia="Times New Roman"/>
          <w:szCs w:val="24"/>
        </w:rPr>
        <w:t xml:space="preserve">αι αν αυτή είναι συντηρητική </w:t>
      </w:r>
      <w:r>
        <w:rPr>
          <w:rFonts w:eastAsia="Times New Roman"/>
          <w:szCs w:val="24"/>
        </w:rPr>
        <w:t>ή π</w:t>
      </w:r>
      <w:r w:rsidRPr="005E66D6">
        <w:rPr>
          <w:rFonts w:eastAsia="Times New Roman"/>
          <w:szCs w:val="24"/>
        </w:rPr>
        <w:t xml:space="preserve">ροοδευτική πρόταση </w:t>
      </w:r>
      <w:r>
        <w:rPr>
          <w:rFonts w:eastAsia="Times New Roman"/>
          <w:szCs w:val="24"/>
        </w:rPr>
        <w:t>κι αν αυτό αφορά τους λίγους ή τους πολλούς.</w:t>
      </w:r>
    </w:p>
    <w:p w14:paraId="6E819BF9" w14:textId="77777777" w:rsidR="004B0DF5" w:rsidRDefault="00471FB5">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6E819BFA" w14:textId="77777777" w:rsidR="004B0DF5" w:rsidRDefault="00471FB5">
      <w:pPr>
        <w:spacing w:line="600" w:lineRule="auto"/>
        <w:ind w:firstLine="720"/>
        <w:jc w:val="both"/>
        <w:rPr>
          <w:rFonts w:eastAsia="Times New Roman"/>
          <w:szCs w:val="24"/>
        </w:rPr>
      </w:pPr>
      <w:r w:rsidRPr="005E66D6">
        <w:rPr>
          <w:rFonts w:eastAsia="Times New Roman"/>
          <w:szCs w:val="24"/>
        </w:rPr>
        <w:t xml:space="preserve">Αναρωτιέμαι αν η οριζόντια μείωση του ΕΝΦΙΑ κατά 30% για όλους τους Έλληνες είναι </w:t>
      </w:r>
      <w:r>
        <w:rPr>
          <w:rFonts w:eastAsia="Times New Roman"/>
          <w:szCs w:val="24"/>
        </w:rPr>
        <w:t xml:space="preserve">κι </w:t>
      </w:r>
      <w:r w:rsidRPr="005E66D6">
        <w:rPr>
          <w:rFonts w:eastAsia="Times New Roman"/>
          <w:szCs w:val="24"/>
        </w:rPr>
        <w:t xml:space="preserve">αυτή </w:t>
      </w:r>
      <w:r>
        <w:rPr>
          <w:rFonts w:eastAsia="Times New Roman"/>
          <w:szCs w:val="24"/>
        </w:rPr>
        <w:t xml:space="preserve">μια </w:t>
      </w:r>
      <w:r w:rsidRPr="005E66D6">
        <w:rPr>
          <w:rFonts w:eastAsia="Times New Roman"/>
          <w:szCs w:val="24"/>
        </w:rPr>
        <w:t>πρόταση η οπ</w:t>
      </w:r>
      <w:r w:rsidRPr="005E66D6">
        <w:rPr>
          <w:rFonts w:eastAsia="Times New Roman"/>
          <w:szCs w:val="24"/>
        </w:rPr>
        <w:t xml:space="preserve">οία αφορά τους </w:t>
      </w:r>
      <w:r>
        <w:rPr>
          <w:rFonts w:eastAsia="Times New Roman"/>
          <w:szCs w:val="24"/>
        </w:rPr>
        <w:t xml:space="preserve">λίγους ή αφορά </w:t>
      </w:r>
      <w:r w:rsidRPr="005E66D6">
        <w:rPr>
          <w:rFonts w:eastAsia="Times New Roman"/>
          <w:szCs w:val="24"/>
        </w:rPr>
        <w:t>τους πολλούς</w:t>
      </w:r>
      <w:r>
        <w:rPr>
          <w:rFonts w:eastAsia="Times New Roman"/>
          <w:szCs w:val="24"/>
        </w:rPr>
        <w:t xml:space="preserve">. Να συζητήσουμε, λοιπόν, για όλα αυτά. </w:t>
      </w:r>
    </w:p>
    <w:p w14:paraId="6E819BFB" w14:textId="77777777" w:rsidR="004B0DF5" w:rsidRDefault="00471FB5">
      <w:pPr>
        <w:spacing w:line="600" w:lineRule="auto"/>
        <w:ind w:firstLine="720"/>
        <w:jc w:val="both"/>
        <w:rPr>
          <w:rFonts w:eastAsia="Times New Roman"/>
          <w:szCs w:val="24"/>
        </w:rPr>
      </w:pPr>
      <w:r>
        <w:rPr>
          <w:rFonts w:eastAsia="Times New Roman"/>
          <w:szCs w:val="24"/>
        </w:rPr>
        <w:t xml:space="preserve">Βέβαια, </w:t>
      </w:r>
      <w:r w:rsidRPr="005E66D6">
        <w:rPr>
          <w:rFonts w:eastAsia="Times New Roman"/>
          <w:szCs w:val="24"/>
        </w:rPr>
        <w:t>αν θυμάστε</w:t>
      </w:r>
      <w:r>
        <w:rPr>
          <w:rFonts w:eastAsia="Times New Roman"/>
          <w:szCs w:val="24"/>
        </w:rPr>
        <w:t xml:space="preserve">, προσέφερα και στον κ. </w:t>
      </w:r>
      <w:r w:rsidRPr="005E66D6">
        <w:rPr>
          <w:rFonts w:eastAsia="Times New Roman"/>
          <w:szCs w:val="24"/>
        </w:rPr>
        <w:t xml:space="preserve">Τσίπρα </w:t>
      </w:r>
      <w:r>
        <w:rPr>
          <w:rFonts w:eastAsia="Times New Roman"/>
          <w:szCs w:val="24"/>
        </w:rPr>
        <w:t xml:space="preserve">το έντυπό μας </w:t>
      </w:r>
      <w:r w:rsidRPr="005E66D6">
        <w:rPr>
          <w:rFonts w:eastAsia="Times New Roman"/>
          <w:szCs w:val="24"/>
        </w:rPr>
        <w:t>με το κυβερνητικό μας πρόγραμμα</w:t>
      </w:r>
      <w:r>
        <w:rPr>
          <w:rFonts w:eastAsia="Times New Roman"/>
          <w:szCs w:val="24"/>
        </w:rPr>
        <w:t xml:space="preserve">. Στο κυβερνητικό πρόγραμμα υπάρχουν δέκα ενότητες. Θα ήθελα, όμως, </w:t>
      </w:r>
      <w:r w:rsidRPr="005E66D6">
        <w:rPr>
          <w:rFonts w:eastAsia="Times New Roman"/>
          <w:szCs w:val="24"/>
        </w:rPr>
        <w:t>ειδικά σήμε</w:t>
      </w:r>
      <w:r w:rsidRPr="005E66D6">
        <w:rPr>
          <w:rFonts w:eastAsia="Times New Roman"/>
          <w:szCs w:val="24"/>
        </w:rPr>
        <w:t>ρα</w:t>
      </w:r>
      <w:r>
        <w:rPr>
          <w:rFonts w:eastAsia="Times New Roman"/>
          <w:szCs w:val="24"/>
        </w:rPr>
        <w:t>,</w:t>
      </w:r>
      <w:r w:rsidRPr="005E66D6">
        <w:rPr>
          <w:rFonts w:eastAsia="Times New Roman"/>
          <w:szCs w:val="24"/>
        </w:rPr>
        <w:t xml:space="preserve"> να αναφερθώ σε μία</w:t>
      </w:r>
      <w:r>
        <w:rPr>
          <w:rFonts w:eastAsia="Times New Roman"/>
          <w:szCs w:val="24"/>
        </w:rPr>
        <w:t>,</w:t>
      </w:r>
      <w:r w:rsidRPr="005E66D6">
        <w:rPr>
          <w:rFonts w:eastAsia="Times New Roman"/>
          <w:szCs w:val="24"/>
        </w:rPr>
        <w:t xml:space="preserve"> </w:t>
      </w:r>
      <w:r>
        <w:rPr>
          <w:rFonts w:eastAsia="Times New Roman"/>
          <w:szCs w:val="24"/>
        </w:rPr>
        <w:t xml:space="preserve">η οποία </w:t>
      </w:r>
      <w:r w:rsidRPr="005E66D6">
        <w:rPr>
          <w:rFonts w:eastAsia="Times New Roman"/>
          <w:szCs w:val="24"/>
        </w:rPr>
        <w:t xml:space="preserve">έχει τίτλο </w:t>
      </w:r>
      <w:r>
        <w:rPr>
          <w:rFonts w:eastAsia="Times New Roman"/>
          <w:szCs w:val="24"/>
        </w:rPr>
        <w:t>«Α</w:t>
      </w:r>
      <w:r w:rsidRPr="005E66D6">
        <w:rPr>
          <w:rFonts w:eastAsia="Times New Roman"/>
          <w:szCs w:val="24"/>
        </w:rPr>
        <w:t>ισθάνομαι ασφαλής</w:t>
      </w:r>
      <w:r>
        <w:rPr>
          <w:rFonts w:eastAsia="Times New Roman"/>
          <w:szCs w:val="24"/>
        </w:rPr>
        <w:t xml:space="preserve">». Όπως γράφουμε, το να αισθάνεται </w:t>
      </w:r>
      <w:r w:rsidRPr="005E66D6">
        <w:rPr>
          <w:rFonts w:eastAsia="Times New Roman"/>
          <w:szCs w:val="24"/>
        </w:rPr>
        <w:t>ο πολίτης ασφαλής δεν είναι ούτε δεξιά</w:t>
      </w:r>
      <w:r>
        <w:rPr>
          <w:rFonts w:eastAsia="Times New Roman"/>
          <w:szCs w:val="24"/>
        </w:rPr>
        <w:t>,</w:t>
      </w:r>
      <w:r w:rsidRPr="005E66D6">
        <w:rPr>
          <w:rFonts w:eastAsia="Times New Roman"/>
          <w:szCs w:val="24"/>
        </w:rPr>
        <w:t xml:space="preserve"> ούτε αριστερ</w:t>
      </w:r>
      <w:r>
        <w:rPr>
          <w:rFonts w:eastAsia="Times New Roman"/>
          <w:szCs w:val="24"/>
        </w:rPr>
        <w:t>ή,</w:t>
      </w:r>
      <w:r w:rsidRPr="005E66D6">
        <w:rPr>
          <w:rFonts w:eastAsia="Times New Roman"/>
          <w:szCs w:val="24"/>
        </w:rPr>
        <w:t xml:space="preserve"> ούτε </w:t>
      </w:r>
      <w:r>
        <w:rPr>
          <w:rFonts w:eastAsia="Times New Roman"/>
          <w:szCs w:val="24"/>
        </w:rPr>
        <w:t>κεντρώα πολιτική.</w:t>
      </w:r>
    </w:p>
    <w:p w14:paraId="6E819BFC"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lastRenderedPageBreak/>
        <w:t>Ε</w:t>
      </w:r>
      <w:r w:rsidRPr="001C1B8F">
        <w:rPr>
          <w:rFonts w:eastAsia="Times New Roman"/>
          <w:color w:val="201F1E"/>
          <w:szCs w:val="24"/>
        </w:rPr>
        <w:t>ίναι σωστή επιλογή</w:t>
      </w:r>
      <w:r>
        <w:rPr>
          <w:rFonts w:eastAsia="Times New Roman"/>
          <w:color w:val="201F1E"/>
          <w:szCs w:val="24"/>
        </w:rPr>
        <w:t>,</w:t>
      </w:r>
      <w:r w:rsidRPr="001C1B8F">
        <w:rPr>
          <w:rFonts w:eastAsia="Times New Roman"/>
          <w:color w:val="201F1E"/>
          <w:szCs w:val="24"/>
        </w:rPr>
        <w:t xml:space="preserve"> είναι επιβεβλημένη πολιτική </w:t>
      </w:r>
      <w:r>
        <w:rPr>
          <w:rFonts w:eastAsia="Times New Roman"/>
          <w:color w:val="201F1E"/>
          <w:szCs w:val="24"/>
        </w:rPr>
        <w:t>για</w:t>
      </w:r>
      <w:r w:rsidRPr="001C1B8F">
        <w:rPr>
          <w:rFonts w:eastAsia="Times New Roman"/>
          <w:color w:val="201F1E"/>
          <w:szCs w:val="24"/>
        </w:rPr>
        <w:t xml:space="preserve"> να αισθάνοντα</w:t>
      </w:r>
      <w:r>
        <w:rPr>
          <w:rFonts w:eastAsia="Times New Roman"/>
          <w:color w:val="201F1E"/>
          <w:szCs w:val="24"/>
        </w:rPr>
        <w:t xml:space="preserve">ι οι πολίτες πραγματικά ελεύθεροι. Δώστε το στον κ. </w:t>
      </w:r>
      <w:proofErr w:type="spellStart"/>
      <w:r>
        <w:rPr>
          <w:rFonts w:eastAsia="Times New Roman"/>
          <w:color w:val="201F1E"/>
          <w:szCs w:val="24"/>
        </w:rPr>
        <w:t>Τσακαλώτο</w:t>
      </w:r>
      <w:proofErr w:type="spellEnd"/>
      <w:r>
        <w:rPr>
          <w:rFonts w:eastAsia="Times New Roman"/>
          <w:color w:val="201F1E"/>
          <w:szCs w:val="24"/>
        </w:rPr>
        <w:t>.</w:t>
      </w:r>
    </w:p>
    <w:p w14:paraId="6E819BFD" w14:textId="77777777" w:rsidR="004B0DF5" w:rsidRDefault="00471FB5">
      <w:pPr>
        <w:spacing w:line="600" w:lineRule="auto"/>
        <w:ind w:firstLine="720"/>
        <w:jc w:val="both"/>
        <w:rPr>
          <w:rFonts w:eastAsia="Times New Roman"/>
          <w:color w:val="201F1E"/>
          <w:szCs w:val="24"/>
        </w:rPr>
      </w:pPr>
      <w:r w:rsidRPr="00C453AA">
        <w:rPr>
          <w:rFonts w:eastAsia="Times New Roman"/>
          <w:szCs w:val="24"/>
        </w:rPr>
        <w:t xml:space="preserve">(Στο σημείο αυτό ο </w:t>
      </w:r>
      <w:r>
        <w:rPr>
          <w:rFonts w:eastAsia="Times New Roman"/>
          <w:szCs w:val="24"/>
        </w:rPr>
        <w:t>Πρόεδρος της Νέας Δημοκρατίας</w:t>
      </w:r>
      <w:r w:rsidRPr="00C453AA">
        <w:rPr>
          <w:rFonts w:eastAsia="Times New Roman"/>
          <w:szCs w:val="24"/>
        </w:rPr>
        <w:t xml:space="preserve"> κ.</w:t>
      </w:r>
      <w:r>
        <w:rPr>
          <w:rFonts w:eastAsia="Times New Roman"/>
          <w:szCs w:val="24"/>
        </w:rPr>
        <w:t xml:space="preserve"> Κυριάκος Μητσοτάκης</w:t>
      </w:r>
      <w:r>
        <w:rPr>
          <w:rFonts w:eastAsia="Times New Roman"/>
          <w:szCs w:val="24"/>
        </w:rPr>
        <w:t xml:space="preserve"> </w:t>
      </w:r>
      <w:r w:rsidRPr="00C453AA">
        <w:rPr>
          <w:rFonts w:eastAsia="Times New Roman"/>
          <w:szCs w:val="24"/>
        </w:rPr>
        <w:t>καταθέτει για τα Πρα</w:t>
      </w:r>
      <w:r>
        <w:rPr>
          <w:rFonts w:eastAsia="Times New Roman"/>
          <w:szCs w:val="24"/>
        </w:rPr>
        <w:t>κτικά το προαναφερθέν έγγραφο, το οποίο βρίσκε</w:t>
      </w:r>
      <w:r w:rsidRPr="00C453AA">
        <w:rPr>
          <w:rFonts w:eastAsia="Times New Roman"/>
          <w:szCs w:val="24"/>
        </w:rPr>
        <w:t xml:space="preserve">ται στο αρχείο του Τμήματος Γραμματείας της Διεύθυνσης </w:t>
      </w:r>
      <w:r w:rsidRPr="00C453AA">
        <w:rPr>
          <w:rFonts w:eastAsia="Times New Roman"/>
          <w:szCs w:val="24"/>
        </w:rPr>
        <w:t>Στενογραφίας και  Πρακτικών της Βουλής)</w:t>
      </w:r>
    </w:p>
    <w:p w14:paraId="6E819BFE" w14:textId="77777777" w:rsidR="004B0DF5" w:rsidRDefault="00471FB5">
      <w:pPr>
        <w:spacing w:line="600" w:lineRule="auto"/>
        <w:ind w:firstLine="709"/>
        <w:jc w:val="center"/>
        <w:rPr>
          <w:rFonts w:eastAsia="Times New Roman"/>
          <w:color w:val="201F1E"/>
          <w:szCs w:val="24"/>
        </w:rPr>
      </w:pPr>
      <w:r>
        <w:rPr>
          <w:rFonts w:eastAsia="Times New Roman"/>
          <w:color w:val="201F1E"/>
          <w:szCs w:val="24"/>
        </w:rPr>
        <w:t>(Χειροκροτήματα από την πτέρυγα της Νέας Δημοκρατίας)</w:t>
      </w:r>
    </w:p>
    <w:p w14:paraId="6E819BFF"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Δεν υπάρχει </w:t>
      </w:r>
      <w:r>
        <w:rPr>
          <w:rFonts w:eastAsia="Times New Roman"/>
          <w:color w:val="201F1E"/>
          <w:szCs w:val="24"/>
        </w:rPr>
        <w:t>δ</w:t>
      </w:r>
      <w:r>
        <w:rPr>
          <w:rFonts w:eastAsia="Times New Roman"/>
          <w:color w:val="201F1E"/>
          <w:szCs w:val="24"/>
        </w:rPr>
        <w:t xml:space="preserve">ημοκρατία χωρίς ασφάλεια. Το μπάχαλο που επικρατεί στη χώρα δεν έχει προηγούμενο. Κι αυτό αφορά τους πολλούς! </w:t>
      </w:r>
    </w:p>
    <w:p w14:paraId="6E819C00"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lastRenderedPageBreak/>
        <w:t>Πήγα σήμερα να επισκεφθώ τα σπασμένα</w:t>
      </w:r>
      <w:r w:rsidRPr="001C1B8F">
        <w:rPr>
          <w:rFonts w:eastAsia="Times New Roman"/>
          <w:color w:val="201F1E"/>
          <w:szCs w:val="24"/>
        </w:rPr>
        <w:t xml:space="preserve"> κ</w:t>
      </w:r>
      <w:r w:rsidRPr="001C1B8F">
        <w:rPr>
          <w:rFonts w:eastAsia="Times New Roman"/>
          <w:color w:val="201F1E"/>
          <w:szCs w:val="24"/>
        </w:rPr>
        <w:t>αταστήματα στην οδό Βουκουρεστίου και Βαλαωρίτου</w:t>
      </w:r>
      <w:r>
        <w:rPr>
          <w:rFonts w:eastAsia="Times New Roman"/>
          <w:color w:val="201F1E"/>
          <w:szCs w:val="24"/>
        </w:rPr>
        <w:t>.</w:t>
      </w:r>
      <w:r w:rsidRPr="00477FDF">
        <w:rPr>
          <w:rFonts w:eastAsia="Times New Roman"/>
          <w:color w:val="201F1E"/>
          <w:szCs w:val="24"/>
        </w:rPr>
        <w:t xml:space="preserve"> </w:t>
      </w:r>
      <w:r>
        <w:rPr>
          <w:rFonts w:eastAsia="Times New Roman"/>
          <w:color w:val="201F1E"/>
          <w:szCs w:val="24"/>
        </w:rPr>
        <w:t>Και ε</w:t>
      </w:r>
      <w:r w:rsidRPr="001C1B8F">
        <w:rPr>
          <w:rFonts w:eastAsia="Times New Roman"/>
          <w:color w:val="201F1E"/>
          <w:szCs w:val="24"/>
        </w:rPr>
        <w:t xml:space="preserve">ίχε το θράσος </w:t>
      </w:r>
      <w:r>
        <w:rPr>
          <w:rFonts w:eastAsia="Times New Roman"/>
          <w:color w:val="201F1E"/>
          <w:szCs w:val="24"/>
        </w:rPr>
        <w:t xml:space="preserve">η </w:t>
      </w:r>
      <w:r w:rsidRPr="001C1B8F">
        <w:rPr>
          <w:rFonts w:eastAsia="Times New Roman"/>
          <w:color w:val="201F1E"/>
          <w:szCs w:val="24"/>
        </w:rPr>
        <w:t>Υπουργό</w:t>
      </w:r>
      <w:r>
        <w:rPr>
          <w:rFonts w:eastAsia="Times New Roman"/>
          <w:color w:val="201F1E"/>
          <w:szCs w:val="24"/>
        </w:rPr>
        <w:t>ς</w:t>
      </w:r>
      <w:r w:rsidRPr="001C1B8F">
        <w:rPr>
          <w:rFonts w:eastAsia="Times New Roman"/>
          <w:color w:val="201F1E"/>
          <w:szCs w:val="24"/>
        </w:rPr>
        <w:t xml:space="preserve"> σας </w:t>
      </w:r>
      <w:r>
        <w:rPr>
          <w:rFonts w:eastAsia="Times New Roman"/>
          <w:color w:val="201F1E"/>
          <w:szCs w:val="24"/>
        </w:rPr>
        <w:t xml:space="preserve">να πει ότι εγώ διασύρω τη χώρα. Εγώ διασύρω τη χώρα ή οι </w:t>
      </w:r>
      <w:proofErr w:type="spellStart"/>
      <w:r>
        <w:rPr>
          <w:rFonts w:eastAsia="Times New Roman"/>
          <w:color w:val="201F1E"/>
          <w:szCs w:val="24"/>
        </w:rPr>
        <w:t>μπαχαλάκηδες</w:t>
      </w:r>
      <w:proofErr w:type="spellEnd"/>
      <w:r>
        <w:rPr>
          <w:rFonts w:eastAsia="Times New Roman"/>
          <w:color w:val="201F1E"/>
          <w:szCs w:val="24"/>
        </w:rPr>
        <w:t xml:space="preserve"> που τους αφήνετε ελεύθερους να τα κάνουν γυαλιά-καρφιά; </w:t>
      </w:r>
    </w:p>
    <w:p w14:paraId="6E819C01" w14:textId="77777777" w:rsidR="004B0DF5" w:rsidRDefault="00471FB5">
      <w:pPr>
        <w:spacing w:line="600" w:lineRule="auto"/>
        <w:ind w:firstLine="709"/>
        <w:jc w:val="center"/>
        <w:rPr>
          <w:rFonts w:eastAsia="Times New Roman"/>
          <w:color w:val="201F1E"/>
          <w:szCs w:val="24"/>
        </w:rPr>
      </w:pPr>
      <w:r>
        <w:rPr>
          <w:rFonts w:eastAsia="Times New Roman"/>
          <w:color w:val="201F1E"/>
          <w:szCs w:val="24"/>
        </w:rPr>
        <w:t>(Χειροκροτήματα από την πτέρυγα της Νέας Δημο</w:t>
      </w:r>
      <w:r>
        <w:rPr>
          <w:rFonts w:eastAsia="Times New Roman"/>
          <w:color w:val="201F1E"/>
          <w:szCs w:val="24"/>
        </w:rPr>
        <w:t xml:space="preserve">κρατίας) </w:t>
      </w:r>
    </w:p>
    <w:p w14:paraId="6E819C02"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Δεν κοροϊδέψατε μόνο, δεν ταπεινώσατε μόνο, δεν φτωχύνατε </w:t>
      </w:r>
      <w:r w:rsidRPr="001C1B8F">
        <w:rPr>
          <w:rFonts w:eastAsia="Times New Roman"/>
          <w:color w:val="201F1E"/>
          <w:szCs w:val="24"/>
        </w:rPr>
        <w:t>μόνο τους Έλληνες</w:t>
      </w:r>
      <w:r>
        <w:rPr>
          <w:rFonts w:eastAsia="Times New Roman"/>
          <w:color w:val="201F1E"/>
          <w:szCs w:val="24"/>
        </w:rPr>
        <w:t>.</w:t>
      </w:r>
      <w:r w:rsidRPr="001C1B8F">
        <w:rPr>
          <w:rFonts w:eastAsia="Times New Roman"/>
          <w:color w:val="201F1E"/>
          <w:szCs w:val="24"/>
        </w:rPr>
        <w:t xml:space="preserve"> </w:t>
      </w:r>
      <w:r>
        <w:rPr>
          <w:rFonts w:eastAsia="Times New Roman"/>
          <w:color w:val="201F1E"/>
          <w:szCs w:val="24"/>
        </w:rPr>
        <w:t xml:space="preserve">Τους καταστήσατε όμηρους της </w:t>
      </w:r>
      <w:r w:rsidRPr="001C1B8F">
        <w:rPr>
          <w:rFonts w:eastAsia="Times New Roman"/>
          <w:color w:val="201F1E"/>
          <w:szCs w:val="24"/>
        </w:rPr>
        <w:t xml:space="preserve">βίας </w:t>
      </w:r>
      <w:r>
        <w:rPr>
          <w:rFonts w:eastAsia="Times New Roman"/>
          <w:color w:val="201F1E"/>
          <w:szCs w:val="24"/>
        </w:rPr>
        <w:t xml:space="preserve">των </w:t>
      </w:r>
      <w:r w:rsidRPr="001C1B8F">
        <w:rPr>
          <w:rFonts w:eastAsia="Times New Roman"/>
          <w:color w:val="201F1E"/>
          <w:szCs w:val="24"/>
        </w:rPr>
        <w:t>κουκουλοφόρων</w:t>
      </w:r>
      <w:r>
        <w:rPr>
          <w:rFonts w:eastAsia="Times New Roman"/>
          <w:color w:val="201F1E"/>
          <w:szCs w:val="24"/>
        </w:rPr>
        <w:t>.</w:t>
      </w:r>
      <w:r w:rsidRPr="001C1B8F">
        <w:rPr>
          <w:rFonts w:eastAsia="Times New Roman"/>
          <w:color w:val="201F1E"/>
          <w:szCs w:val="24"/>
        </w:rPr>
        <w:t xml:space="preserve"> </w:t>
      </w:r>
      <w:r>
        <w:rPr>
          <w:rFonts w:eastAsia="Times New Roman"/>
          <w:color w:val="201F1E"/>
          <w:szCs w:val="24"/>
        </w:rPr>
        <w:t>Π</w:t>
      </w:r>
      <w:r w:rsidRPr="001C1B8F">
        <w:rPr>
          <w:rFonts w:eastAsia="Times New Roman"/>
          <w:color w:val="201F1E"/>
          <w:szCs w:val="24"/>
        </w:rPr>
        <w:t>αντού</w:t>
      </w:r>
      <w:r>
        <w:rPr>
          <w:rFonts w:eastAsia="Times New Roman"/>
          <w:color w:val="201F1E"/>
          <w:szCs w:val="24"/>
        </w:rPr>
        <w:t>.</w:t>
      </w:r>
      <w:r w:rsidRPr="001C1B8F">
        <w:rPr>
          <w:rFonts w:eastAsia="Times New Roman"/>
          <w:color w:val="201F1E"/>
          <w:szCs w:val="24"/>
        </w:rPr>
        <w:t xml:space="preserve"> </w:t>
      </w:r>
      <w:r>
        <w:rPr>
          <w:rFonts w:eastAsia="Times New Roman"/>
          <w:color w:val="201F1E"/>
          <w:szCs w:val="24"/>
        </w:rPr>
        <w:t>Σ</w:t>
      </w:r>
      <w:r w:rsidRPr="001C1B8F">
        <w:rPr>
          <w:rFonts w:eastAsia="Times New Roman"/>
          <w:color w:val="201F1E"/>
          <w:szCs w:val="24"/>
        </w:rPr>
        <w:t>τα μαγαζιά</w:t>
      </w:r>
      <w:r>
        <w:rPr>
          <w:rFonts w:eastAsia="Times New Roman"/>
          <w:color w:val="201F1E"/>
          <w:szCs w:val="24"/>
        </w:rPr>
        <w:t>,</w:t>
      </w:r>
      <w:r w:rsidRPr="001C1B8F">
        <w:rPr>
          <w:rFonts w:eastAsia="Times New Roman"/>
          <w:color w:val="201F1E"/>
          <w:szCs w:val="24"/>
        </w:rPr>
        <w:t xml:space="preserve"> στα πανεπιστήμια</w:t>
      </w:r>
      <w:r>
        <w:rPr>
          <w:rFonts w:eastAsia="Times New Roman"/>
          <w:color w:val="201F1E"/>
          <w:szCs w:val="24"/>
        </w:rPr>
        <w:t>,</w:t>
      </w:r>
      <w:r w:rsidRPr="001C1B8F">
        <w:rPr>
          <w:rFonts w:eastAsia="Times New Roman"/>
          <w:color w:val="201F1E"/>
          <w:szCs w:val="24"/>
        </w:rPr>
        <w:t xml:space="preserve"> στα ίδια τους τα σπίτια</w:t>
      </w:r>
      <w:r>
        <w:rPr>
          <w:rFonts w:eastAsia="Times New Roman"/>
          <w:color w:val="201F1E"/>
          <w:szCs w:val="24"/>
        </w:rPr>
        <w:t>,</w:t>
      </w:r>
      <w:r w:rsidRPr="001C1B8F">
        <w:rPr>
          <w:rFonts w:eastAsia="Times New Roman"/>
          <w:color w:val="201F1E"/>
          <w:szCs w:val="24"/>
        </w:rPr>
        <w:t xml:space="preserve"> </w:t>
      </w:r>
      <w:r>
        <w:rPr>
          <w:rFonts w:eastAsia="Times New Roman"/>
          <w:color w:val="201F1E"/>
          <w:szCs w:val="24"/>
        </w:rPr>
        <w:t>σ</w:t>
      </w:r>
      <w:r w:rsidRPr="001C1B8F">
        <w:rPr>
          <w:rFonts w:eastAsia="Times New Roman"/>
          <w:color w:val="201F1E"/>
          <w:szCs w:val="24"/>
        </w:rPr>
        <w:t xml:space="preserve">τους δρόμους </w:t>
      </w:r>
      <w:r>
        <w:rPr>
          <w:rFonts w:eastAsia="Times New Roman"/>
          <w:color w:val="201F1E"/>
          <w:szCs w:val="24"/>
        </w:rPr>
        <w:t xml:space="preserve">που </w:t>
      </w:r>
      <w:r w:rsidRPr="001C1B8F">
        <w:rPr>
          <w:rFonts w:eastAsia="Times New Roman"/>
          <w:color w:val="201F1E"/>
          <w:szCs w:val="24"/>
        </w:rPr>
        <w:t>περπατούν</w:t>
      </w:r>
      <w:r>
        <w:rPr>
          <w:rFonts w:eastAsia="Times New Roman"/>
          <w:color w:val="201F1E"/>
          <w:szCs w:val="24"/>
        </w:rPr>
        <w:t xml:space="preserve">. </w:t>
      </w:r>
    </w:p>
    <w:p w14:paraId="6E819C03"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Θεωρώ, </w:t>
      </w:r>
      <w:r w:rsidRPr="001C1B8F">
        <w:rPr>
          <w:rFonts w:eastAsia="Times New Roman"/>
          <w:color w:val="201F1E"/>
          <w:szCs w:val="24"/>
        </w:rPr>
        <w:t>τουλάχιστον</w:t>
      </w:r>
      <w:r>
        <w:rPr>
          <w:rFonts w:eastAsia="Times New Roman"/>
          <w:color w:val="201F1E"/>
          <w:szCs w:val="24"/>
        </w:rPr>
        <w:t>,</w:t>
      </w:r>
      <w:r w:rsidRPr="001C1B8F">
        <w:rPr>
          <w:rFonts w:eastAsia="Times New Roman"/>
          <w:color w:val="201F1E"/>
          <w:szCs w:val="24"/>
        </w:rPr>
        <w:t xml:space="preserve"> </w:t>
      </w:r>
      <w:r>
        <w:rPr>
          <w:rFonts w:eastAsia="Times New Roman"/>
          <w:color w:val="201F1E"/>
          <w:szCs w:val="24"/>
        </w:rPr>
        <w:t>πα</w:t>
      </w:r>
      <w:r>
        <w:rPr>
          <w:rFonts w:eastAsia="Times New Roman"/>
          <w:color w:val="201F1E"/>
          <w:szCs w:val="24"/>
        </w:rPr>
        <w:t xml:space="preserve">ρεξηγήσιμη τη σπουδή την οποία επέδειξε η </w:t>
      </w:r>
      <w:r>
        <w:rPr>
          <w:rFonts w:eastAsia="Times New Roman"/>
          <w:color w:val="201F1E"/>
          <w:szCs w:val="24"/>
        </w:rPr>
        <w:t>ε</w:t>
      </w:r>
      <w:r w:rsidRPr="001C1B8F">
        <w:rPr>
          <w:rFonts w:eastAsia="Times New Roman"/>
          <w:color w:val="201F1E"/>
          <w:szCs w:val="24"/>
        </w:rPr>
        <w:t xml:space="preserve">ισαγγελέας του Αρείου Πάγου να δημοσιοποιήσει </w:t>
      </w:r>
      <w:r>
        <w:rPr>
          <w:rFonts w:eastAsia="Times New Roman"/>
          <w:color w:val="201F1E"/>
          <w:szCs w:val="24"/>
        </w:rPr>
        <w:t>-</w:t>
      </w:r>
      <w:r w:rsidRPr="001C1B8F">
        <w:rPr>
          <w:rFonts w:eastAsia="Times New Roman"/>
          <w:color w:val="201F1E"/>
          <w:szCs w:val="24"/>
        </w:rPr>
        <w:t>προσέξτε</w:t>
      </w:r>
      <w:r>
        <w:rPr>
          <w:rFonts w:eastAsia="Times New Roman"/>
          <w:color w:val="201F1E"/>
          <w:szCs w:val="24"/>
        </w:rPr>
        <w:t>-</w:t>
      </w:r>
      <w:r w:rsidRPr="001C1B8F">
        <w:rPr>
          <w:rFonts w:eastAsia="Times New Roman"/>
          <w:color w:val="201F1E"/>
          <w:szCs w:val="24"/>
        </w:rPr>
        <w:t xml:space="preserve"> την απόφασή της να διερευνήσει την υπόθεση της μη χορήγησης άδειας στο</w:t>
      </w:r>
      <w:r>
        <w:rPr>
          <w:rFonts w:eastAsia="Times New Roman"/>
          <w:color w:val="201F1E"/>
          <w:szCs w:val="24"/>
        </w:rPr>
        <w:t>ν</w:t>
      </w:r>
      <w:r w:rsidRPr="001C1B8F">
        <w:rPr>
          <w:rFonts w:eastAsia="Times New Roman"/>
          <w:color w:val="201F1E"/>
          <w:szCs w:val="24"/>
        </w:rPr>
        <w:t xml:space="preserve"> δολοφόνο </w:t>
      </w:r>
      <w:proofErr w:type="spellStart"/>
      <w:r>
        <w:rPr>
          <w:rFonts w:eastAsia="Times New Roman"/>
          <w:color w:val="201F1E"/>
          <w:szCs w:val="24"/>
        </w:rPr>
        <w:t>Κ</w:t>
      </w:r>
      <w:r w:rsidRPr="001C1B8F">
        <w:rPr>
          <w:rFonts w:eastAsia="Times New Roman"/>
          <w:color w:val="201F1E"/>
          <w:szCs w:val="24"/>
        </w:rPr>
        <w:t>ουφοντίνα</w:t>
      </w:r>
      <w:proofErr w:type="spellEnd"/>
      <w:r>
        <w:rPr>
          <w:rFonts w:eastAsia="Times New Roman"/>
          <w:color w:val="201F1E"/>
          <w:szCs w:val="24"/>
        </w:rPr>
        <w:t xml:space="preserve">. </w:t>
      </w:r>
    </w:p>
    <w:p w14:paraId="6E819C04"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lastRenderedPageBreak/>
        <w:t>Απέναντι σε όλα αυτά δεν άκουσα κάτι καινούργιο, π</w:t>
      </w:r>
      <w:r w:rsidRPr="001C1B8F">
        <w:rPr>
          <w:rFonts w:eastAsia="Times New Roman"/>
          <w:color w:val="201F1E"/>
          <w:szCs w:val="24"/>
        </w:rPr>
        <w:t xml:space="preserve">έραν της συνταγής των </w:t>
      </w:r>
      <w:r>
        <w:rPr>
          <w:rFonts w:eastAsia="Times New Roman"/>
          <w:color w:val="201F1E"/>
          <w:szCs w:val="24"/>
        </w:rPr>
        <w:t>είκοσι εννέα</w:t>
      </w:r>
      <w:r w:rsidRPr="001C1B8F">
        <w:rPr>
          <w:rFonts w:eastAsia="Times New Roman"/>
          <w:color w:val="201F1E"/>
          <w:szCs w:val="24"/>
        </w:rPr>
        <w:t xml:space="preserve"> </w:t>
      </w:r>
      <w:r>
        <w:rPr>
          <w:rFonts w:eastAsia="Times New Roman"/>
          <w:color w:val="201F1E"/>
          <w:szCs w:val="24"/>
        </w:rPr>
        <w:t xml:space="preserve">νέων φόρων, τη διαρκή αφαίμαξη </w:t>
      </w:r>
      <w:r w:rsidRPr="001C1B8F">
        <w:rPr>
          <w:rFonts w:eastAsia="Times New Roman"/>
          <w:color w:val="201F1E"/>
          <w:szCs w:val="24"/>
        </w:rPr>
        <w:t>και</w:t>
      </w:r>
      <w:r>
        <w:rPr>
          <w:rFonts w:eastAsia="Times New Roman"/>
          <w:color w:val="201F1E"/>
          <w:szCs w:val="24"/>
        </w:rPr>
        <w:t>,</w:t>
      </w:r>
      <w:r w:rsidRPr="001C1B8F">
        <w:rPr>
          <w:rFonts w:eastAsia="Times New Roman"/>
          <w:color w:val="201F1E"/>
          <w:szCs w:val="24"/>
        </w:rPr>
        <w:t xml:space="preserve"> </w:t>
      </w:r>
      <w:r>
        <w:rPr>
          <w:rFonts w:eastAsia="Times New Roman"/>
          <w:color w:val="201F1E"/>
          <w:szCs w:val="24"/>
        </w:rPr>
        <w:t>ναι, κάποια στιγμή, να δίνετε</w:t>
      </w:r>
      <w:r w:rsidRPr="001C1B8F">
        <w:rPr>
          <w:rFonts w:eastAsia="Times New Roman"/>
          <w:color w:val="201F1E"/>
          <w:szCs w:val="24"/>
        </w:rPr>
        <w:t xml:space="preserve"> ένα επίδομα </w:t>
      </w:r>
      <w:r>
        <w:rPr>
          <w:rFonts w:eastAsia="Times New Roman"/>
          <w:color w:val="201F1E"/>
          <w:szCs w:val="24"/>
        </w:rPr>
        <w:t xml:space="preserve">σε κάποιους </w:t>
      </w:r>
      <w:r w:rsidRPr="001C1B8F">
        <w:rPr>
          <w:rFonts w:eastAsia="Times New Roman"/>
          <w:color w:val="201F1E"/>
          <w:szCs w:val="24"/>
        </w:rPr>
        <w:t xml:space="preserve">συμπολίτες </w:t>
      </w:r>
      <w:r>
        <w:rPr>
          <w:rFonts w:eastAsia="Times New Roman"/>
          <w:color w:val="201F1E"/>
          <w:szCs w:val="24"/>
        </w:rPr>
        <w:t>μας.</w:t>
      </w:r>
      <w:r w:rsidRPr="001C1B8F">
        <w:rPr>
          <w:rFonts w:eastAsia="Times New Roman"/>
          <w:color w:val="201F1E"/>
          <w:szCs w:val="24"/>
        </w:rPr>
        <w:t xml:space="preserve"> </w:t>
      </w:r>
      <w:r>
        <w:rPr>
          <w:rFonts w:eastAsia="Times New Roman"/>
          <w:color w:val="201F1E"/>
          <w:szCs w:val="24"/>
        </w:rPr>
        <w:t>Α</w:t>
      </w:r>
      <w:r w:rsidRPr="001C1B8F">
        <w:rPr>
          <w:rFonts w:eastAsia="Times New Roman"/>
          <w:color w:val="201F1E"/>
          <w:szCs w:val="24"/>
        </w:rPr>
        <w:t xml:space="preserve">υτό </w:t>
      </w:r>
      <w:r>
        <w:rPr>
          <w:rFonts w:eastAsia="Times New Roman"/>
          <w:color w:val="201F1E"/>
          <w:szCs w:val="24"/>
        </w:rPr>
        <w:t>το</w:t>
      </w:r>
      <w:r w:rsidRPr="001C1B8F">
        <w:rPr>
          <w:rFonts w:eastAsia="Times New Roman"/>
          <w:color w:val="201F1E"/>
          <w:szCs w:val="24"/>
        </w:rPr>
        <w:t xml:space="preserve"> είπατε όλοι </w:t>
      </w:r>
      <w:r>
        <w:rPr>
          <w:rFonts w:eastAsia="Times New Roman"/>
          <w:color w:val="201F1E"/>
          <w:szCs w:val="24"/>
        </w:rPr>
        <w:t xml:space="preserve">δέκατη τρίτη </w:t>
      </w:r>
      <w:r w:rsidRPr="001C1B8F">
        <w:rPr>
          <w:rFonts w:eastAsia="Times New Roman"/>
          <w:color w:val="201F1E"/>
          <w:szCs w:val="24"/>
        </w:rPr>
        <w:t>σύνταξη</w:t>
      </w:r>
      <w:r>
        <w:rPr>
          <w:rFonts w:eastAsia="Times New Roman"/>
          <w:color w:val="201F1E"/>
          <w:szCs w:val="24"/>
        </w:rPr>
        <w:t>.</w:t>
      </w:r>
      <w:r w:rsidRPr="001C1B8F">
        <w:rPr>
          <w:rFonts w:eastAsia="Times New Roman"/>
          <w:color w:val="201F1E"/>
          <w:szCs w:val="24"/>
        </w:rPr>
        <w:t xml:space="preserve"> </w:t>
      </w:r>
      <w:r>
        <w:rPr>
          <w:rFonts w:eastAsia="Times New Roman"/>
          <w:color w:val="201F1E"/>
          <w:szCs w:val="24"/>
        </w:rPr>
        <w:t>Δ</w:t>
      </w:r>
      <w:r w:rsidRPr="001C1B8F">
        <w:rPr>
          <w:rFonts w:eastAsia="Times New Roman"/>
          <w:color w:val="201F1E"/>
          <w:szCs w:val="24"/>
        </w:rPr>
        <w:t xml:space="preserve">εν είναι </w:t>
      </w:r>
      <w:r>
        <w:rPr>
          <w:rFonts w:eastAsia="Times New Roman"/>
          <w:color w:val="201F1E"/>
          <w:szCs w:val="24"/>
        </w:rPr>
        <w:t>δέκατη τρίτη</w:t>
      </w:r>
      <w:r w:rsidRPr="001C1B8F">
        <w:rPr>
          <w:rFonts w:eastAsia="Times New Roman"/>
          <w:color w:val="201F1E"/>
          <w:szCs w:val="24"/>
        </w:rPr>
        <w:t xml:space="preserve"> σύνταξη</w:t>
      </w:r>
      <w:r>
        <w:rPr>
          <w:rFonts w:eastAsia="Times New Roman"/>
          <w:color w:val="201F1E"/>
          <w:szCs w:val="24"/>
        </w:rPr>
        <w:t>.</w:t>
      </w:r>
      <w:r w:rsidRPr="001C1B8F">
        <w:rPr>
          <w:rFonts w:eastAsia="Times New Roman"/>
          <w:color w:val="201F1E"/>
          <w:szCs w:val="24"/>
        </w:rPr>
        <w:t xml:space="preserve"> Πάλι ψέματα λέτε</w:t>
      </w:r>
      <w:r>
        <w:rPr>
          <w:rFonts w:eastAsia="Times New Roman"/>
          <w:color w:val="201F1E"/>
          <w:szCs w:val="24"/>
        </w:rPr>
        <w:t>.</w:t>
      </w:r>
      <w:r w:rsidRPr="001C1B8F">
        <w:rPr>
          <w:rFonts w:eastAsia="Times New Roman"/>
          <w:color w:val="201F1E"/>
          <w:szCs w:val="24"/>
        </w:rPr>
        <w:t xml:space="preserve"> </w:t>
      </w:r>
      <w:r>
        <w:rPr>
          <w:rFonts w:eastAsia="Times New Roman"/>
          <w:color w:val="201F1E"/>
          <w:szCs w:val="24"/>
        </w:rPr>
        <w:t>Ε</w:t>
      </w:r>
      <w:r w:rsidRPr="001C1B8F">
        <w:rPr>
          <w:rFonts w:eastAsia="Times New Roman"/>
          <w:color w:val="201F1E"/>
          <w:szCs w:val="24"/>
        </w:rPr>
        <w:t xml:space="preserve">ίναι ένα προεκλογικό </w:t>
      </w:r>
      <w:r>
        <w:rPr>
          <w:rFonts w:eastAsia="Times New Roman"/>
          <w:color w:val="201F1E"/>
          <w:szCs w:val="24"/>
        </w:rPr>
        <w:t>ε</w:t>
      </w:r>
      <w:r>
        <w:rPr>
          <w:rFonts w:eastAsia="Times New Roman"/>
          <w:color w:val="201F1E"/>
          <w:szCs w:val="24"/>
        </w:rPr>
        <w:t xml:space="preserve">πίδομα. Το δίνετε χωρίς να ντρέπεστε λίγο πριν τις εκλογές μπας και καταφέρετε να ανακόψετε τη συντριβή σας. </w:t>
      </w:r>
    </w:p>
    <w:p w14:paraId="6E819C05" w14:textId="77777777" w:rsidR="004B0DF5" w:rsidRDefault="00471FB5">
      <w:pPr>
        <w:spacing w:line="600" w:lineRule="auto"/>
        <w:ind w:firstLine="709"/>
        <w:jc w:val="center"/>
        <w:rPr>
          <w:rFonts w:eastAsia="Times New Roman"/>
          <w:color w:val="201F1E"/>
          <w:szCs w:val="24"/>
        </w:rPr>
      </w:pPr>
      <w:r>
        <w:rPr>
          <w:rFonts w:eastAsia="Times New Roman"/>
          <w:color w:val="201F1E"/>
          <w:szCs w:val="24"/>
        </w:rPr>
        <w:t xml:space="preserve">(Χειροκροτήματα από την πτέρυγα της Νέας Δημοκρατίας) </w:t>
      </w:r>
      <w:r w:rsidRPr="001C1B8F">
        <w:rPr>
          <w:rFonts w:eastAsia="Times New Roman"/>
          <w:color w:val="201F1E"/>
          <w:szCs w:val="24"/>
        </w:rPr>
        <w:t xml:space="preserve"> </w:t>
      </w:r>
    </w:p>
    <w:p w14:paraId="6E819C06" w14:textId="77777777" w:rsidR="004B0DF5" w:rsidRDefault="00471FB5">
      <w:pPr>
        <w:spacing w:line="600" w:lineRule="auto"/>
        <w:ind w:firstLine="709"/>
        <w:jc w:val="center"/>
        <w:rPr>
          <w:rFonts w:eastAsia="Times New Roman"/>
          <w:color w:val="201F1E"/>
          <w:szCs w:val="24"/>
        </w:rPr>
      </w:pPr>
      <w:r>
        <w:rPr>
          <w:rFonts w:eastAsia="Times New Roman"/>
          <w:color w:val="201F1E"/>
          <w:szCs w:val="24"/>
        </w:rPr>
        <w:t>(Θόρυβος από την πτέρυγα του ΣΥΡΙΖΑ)</w:t>
      </w:r>
    </w:p>
    <w:p w14:paraId="6E819C07" w14:textId="77777777" w:rsidR="004B0DF5" w:rsidRDefault="00471FB5">
      <w:pPr>
        <w:spacing w:line="600" w:lineRule="auto"/>
        <w:ind w:firstLine="720"/>
        <w:jc w:val="both"/>
        <w:rPr>
          <w:rFonts w:eastAsia="Times New Roman"/>
          <w:color w:val="201F1E"/>
          <w:szCs w:val="24"/>
        </w:rPr>
      </w:pPr>
      <w:r w:rsidRPr="003112E1">
        <w:rPr>
          <w:rFonts w:eastAsia="Times New Roman"/>
          <w:b/>
          <w:color w:val="201F1E"/>
          <w:szCs w:val="24"/>
        </w:rPr>
        <w:t xml:space="preserve">ΠΡΟΕΔΡΟΣ (Νικόλαος </w:t>
      </w:r>
      <w:proofErr w:type="spellStart"/>
      <w:r w:rsidRPr="003112E1">
        <w:rPr>
          <w:rFonts w:eastAsia="Times New Roman"/>
          <w:b/>
          <w:color w:val="201F1E"/>
          <w:szCs w:val="24"/>
        </w:rPr>
        <w:t>Βούτσης</w:t>
      </w:r>
      <w:proofErr w:type="spellEnd"/>
      <w:r w:rsidRPr="003112E1">
        <w:rPr>
          <w:rFonts w:eastAsia="Times New Roman"/>
          <w:b/>
          <w:color w:val="201F1E"/>
          <w:szCs w:val="24"/>
        </w:rPr>
        <w:t>):</w:t>
      </w:r>
      <w:r>
        <w:rPr>
          <w:rFonts w:eastAsia="Times New Roman"/>
          <w:color w:val="201F1E"/>
          <w:szCs w:val="24"/>
        </w:rPr>
        <w:t xml:space="preserve"> Κάντε ησυχία.</w:t>
      </w:r>
    </w:p>
    <w:p w14:paraId="6E819C08" w14:textId="77777777" w:rsidR="004B0DF5" w:rsidRDefault="00471FB5">
      <w:pPr>
        <w:spacing w:line="600" w:lineRule="auto"/>
        <w:ind w:firstLine="720"/>
        <w:jc w:val="both"/>
        <w:rPr>
          <w:rFonts w:eastAsia="Times New Roman"/>
          <w:color w:val="201F1E"/>
          <w:szCs w:val="24"/>
        </w:rPr>
      </w:pPr>
      <w:r>
        <w:rPr>
          <w:rFonts w:eastAsia="Times New Roman"/>
          <w:b/>
          <w:color w:val="201F1E"/>
          <w:szCs w:val="24"/>
        </w:rPr>
        <w:t xml:space="preserve">ΚΥΡΙΑΚΟΣ ΜΗΤΣΟΤΑΚΗΣ (Πρόεδρος της Νέας Δημοκρατίας): </w:t>
      </w:r>
      <w:r>
        <w:rPr>
          <w:rFonts w:eastAsia="Times New Roman"/>
          <w:color w:val="201F1E"/>
          <w:szCs w:val="24"/>
        </w:rPr>
        <w:t>Και δεν ξέρω</w:t>
      </w:r>
      <w:r>
        <w:rPr>
          <w:rFonts w:eastAsia="Times New Roman"/>
          <w:color w:val="201F1E"/>
          <w:szCs w:val="24"/>
        </w:rPr>
        <w:t>,</w:t>
      </w:r>
      <w:r>
        <w:rPr>
          <w:rFonts w:eastAsia="Times New Roman"/>
          <w:color w:val="201F1E"/>
          <w:szCs w:val="24"/>
        </w:rPr>
        <w:t xml:space="preserve"> πραγματικά, επειδή ο κ.</w:t>
      </w:r>
      <w:r w:rsidRPr="001C1B8F">
        <w:rPr>
          <w:rFonts w:eastAsia="Times New Roman"/>
          <w:color w:val="201F1E"/>
          <w:szCs w:val="24"/>
        </w:rPr>
        <w:t xml:space="preserve"> </w:t>
      </w:r>
      <w:proofErr w:type="spellStart"/>
      <w:r w:rsidRPr="001C1B8F">
        <w:rPr>
          <w:rFonts w:eastAsia="Times New Roman"/>
          <w:color w:val="201F1E"/>
          <w:szCs w:val="24"/>
        </w:rPr>
        <w:t>Τσακαλώτος</w:t>
      </w:r>
      <w:proofErr w:type="spellEnd"/>
      <w:r w:rsidRPr="001C1B8F">
        <w:rPr>
          <w:rFonts w:eastAsia="Times New Roman"/>
          <w:color w:val="201F1E"/>
          <w:szCs w:val="24"/>
        </w:rPr>
        <w:t xml:space="preserve"> </w:t>
      </w:r>
      <w:r>
        <w:rPr>
          <w:rFonts w:eastAsia="Times New Roman"/>
          <w:color w:val="201F1E"/>
          <w:szCs w:val="24"/>
        </w:rPr>
        <w:t xml:space="preserve">έχει κάνει τον δικό του αγώνα </w:t>
      </w:r>
      <w:r>
        <w:rPr>
          <w:rFonts w:eastAsia="Times New Roman"/>
          <w:color w:val="201F1E"/>
          <w:szCs w:val="24"/>
        </w:rPr>
        <w:t>-</w:t>
      </w:r>
      <w:r>
        <w:rPr>
          <w:rFonts w:eastAsia="Times New Roman"/>
          <w:color w:val="201F1E"/>
          <w:szCs w:val="24"/>
        </w:rPr>
        <w:t xml:space="preserve">σεβαστό- από τη δική του πλευρά να βοηθήσει </w:t>
      </w:r>
      <w:r w:rsidRPr="001C1B8F">
        <w:rPr>
          <w:rFonts w:eastAsia="Times New Roman"/>
          <w:color w:val="201F1E"/>
          <w:szCs w:val="24"/>
        </w:rPr>
        <w:t>στην ανάκτηση της αξιοπιστίας της χώρας στο εξωτερικό</w:t>
      </w:r>
      <w:r>
        <w:rPr>
          <w:rFonts w:eastAsia="Times New Roman"/>
          <w:color w:val="201F1E"/>
          <w:szCs w:val="24"/>
        </w:rPr>
        <w:t>, α</w:t>
      </w:r>
      <w:r w:rsidRPr="001C1B8F">
        <w:rPr>
          <w:rFonts w:eastAsia="Times New Roman"/>
          <w:color w:val="201F1E"/>
          <w:szCs w:val="24"/>
        </w:rPr>
        <w:t>ν πραγματικά ενστερνίζε</w:t>
      </w:r>
      <w:r w:rsidRPr="001C1B8F">
        <w:rPr>
          <w:rFonts w:eastAsia="Times New Roman"/>
          <w:color w:val="201F1E"/>
          <w:szCs w:val="24"/>
        </w:rPr>
        <w:t xml:space="preserve">ται αυτή την πολιτική ή αν αυτή η πολιτική δεν επιβλήθηκε </w:t>
      </w:r>
      <w:r>
        <w:rPr>
          <w:rFonts w:eastAsia="Times New Roman"/>
          <w:color w:val="201F1E"/>
          <w:szCs w:val="24"/>
        </w:rPr>
        <w:lastRenderedPageBreak/>
        <w:t>καθ’ υπόδειξη</w:t>
      </w:r>
      <w:r w:rsidRPr="001C1B8F">
        <w:rPr>
          <w:rFonts w:eastAsia="Times New Roman"/>
          <w:color w:val="201F1E"/>
          <w:szCs w:val="24"/>
        </w:rPr>
        <w:t xml:space="preserve"> Μαξίμου</w:t>
      </w:r>
      <w:r>
        <w:rPr>
          <w:rFonts w:eastAsia="Times New Roman"/>
          <w:color w:val="201F1E"/>
          <w:szCs w:val="24"/>
        </w:rPr>
        <w:t>.</w:t>
      </w:r>
      <w:r w:rsidRPr="001C1B8F">
        <w:rPr>
          <w:rFonts w:eastAsia="Times New Roman"/>
          <w:color w:val="201F1E"/>
          <w:szCs w:val="24"/>
        </w:rPr>
        <w:t xml:space="preserve"> </w:t>
      </w:r>
      <w:r>
        <w:rPr>
          <w:rFonts w:eastAsia="Times New Roman"/>
          <w:color w:val="201F1E"/>
          <w:szCs w:val="24"/>
        </w:rPr>
        <w:t>Γ</w:t>
      </w:r>
      <w:r w:rsidRPr="001C1B8F">
        <w:rPr>
          <w:rFonts w:eastAsia="Times New Roman"/>
          <w:color w:val="201F1E"/>
          <w:szCs w:val="24"/>
        </w:rPr>
        <w:t>ιατί γνωρίζει ο ίδιος πολύ καλά ότι δεν κερδίζεις ακριβώς αξιοπιστία στις αγορές</w:t>
      </w:r>
      <w:r>
        <w:rPr>
          <w:rFonts w:eastAsia="Times New Roman"/>
          <w:color w:val="201F1E"/>
          <w:szCs w:val="24"/>
        </w:rPr>
        <w:t>,</w:t>
      </w:r>
      <w:r w:rsidRPr="001C1B8F">
        <w:rPr>
          <w:rFonts w:eastAsia="Times New Roman"/>
          <w:color w:val="201F1E"/>
          <w:szCs w:val="24"/>
        </w:rPr>
        <w:t xml:space="preserve"> όταν δύο εβδομάδες πριν έρχεσαι και μοιράζει</w:t>
      </w:r>
      <w:r>
        <w:rPr>
          <w:rFonts w:eastAsia="Times New Roman"/>
          <w:color w:val="201F1E"/>
          <w:szCs w:val="24"/>
        </w:rPr>
        <w:t>ς</w:t>
      </w:r>
      <w:r w:rsidRPr="001C1B8F">
        <w:rPr>
          <w:rFonts w:eastAsia="Times New Roman"/>
          <w:color w:val="201F1E"/>
          <w:szCs w:val="24"/>
        </w:rPr>
        <w:t xml:space="preserve"> λεφτά</w:t>
      </w:r>
      <w:r>
        <w:rPr>
          <w:rFonts w:eastAsia="Times New Roman"/>
          <w:color w:val="201F1E"/>
          <w:szCs w:val="24"/>
        </w:rPr>
        <w:t>. Δεν είναι</w:t>
      </w:r>
      <w:r w:rsidRPr="001C1B8F">
        <w:rPr>
          <w:rFonts w:eastAsia="Times New Roman"/>
          <w:color w:val="201F1E"/>
          <w:szCs w:val="24"/>
        </w:rPr>
        <w:t xml:space="preserve"> αυτή η συνταγή για </w:t>
      </w:r>
      <w:r>
        <w:rPr>
          <w:rFonts w:eastAsia="Times New Roman"/>
          <w:color w:val="201F1E"/>
          <w:szCs w:val="24"/>
        </w:rPr>
        <w:t xml:space="preserve">να </w:t>
      </w:r>
      <w:r>
        <w:rPr>
          <w:rFonts w:eastAsia="Times New Roman"/>
          <w:color w:val="201F1E"/>
          <w:szCs w:val="24"/>
        </w:rPr>
        <w:t>αποκτήσει η χώρα</w:t>
      </w:r>
      <w:r w:rsidRPr="001C1B8F">
        <w:rPr>
          <w:rFonts w:eastAsia="Times New Roman"/>
          <w:color w:val="201F1E"/>
          <w:szCs w:val="24"/>
        </w:rPr>
        <w:t xml:space="preserve"> αξιοπιστία στις αγορές</w:t>
      </w:r>
      <w:r>
        <w:rPr>
          <w:rFonts w:eastAsia="Times New Roman"/>
          <w:color w:val="201F1E"/>
          <w:szCs w:val="24"/>
        </w:rPr>
        <w:t xml:space="preserve">. </w:t>
      </w:r>
    </w:p>
    <w:p w14:paraId="6E819C09" w14:textId="77777777" w:rsidR="004B0DF5" w:rsidRDefault="00471FB5">
      <w:pPr>
        <w:spacing w:line="600" w:lineRule="auto"/>
        <w:ind w:firstLine="720"/>
        <w:jc w:val="center"/>
        <w:rPr>
          <w:rFonts w:eastAsia="Times New Roman"/>
          <w:color w:val="201F1E"/>
          <w:szCs w:val="24"/>
        </w:rPr>
      </w:pPr>
      <w:r>
        <w:rPr>
          <w:rFonts w:eastAsia="Times New Roman"/>
          <w:color w:val="201F1E"/>
          <w:szCs w:val="24"/>
        </w:rPr>
        <w:t>(Θόρυβος από την πτέρυγα του ΣΥΡΙΖΑ)</w:t>
      </w:r>
    </w:p>
    <w:p w14:paraId="6E819C0A" w14:textId="77777777" w:rsidR="004B0DF5" w:rsidRDefault="00471FB5">
      <w:pPr>
        <w:spacing w:line="600" w:lineRule="auto"/>
        <w:ind w:firstLine="720"/>
        <w:jc w:val="both"/>
        <w:rPr>
          <w:rFonts w:eastAsia="Times New Roman"/>
          <w:color w:val="201F1E"/>
          <w:szCs w:val="24"/>
        </w:rPr>
      </w:pPr>
      <w:r w:rsidRPr="003112E1">
        <w:rPr>
          <w:rFonts w:eastAsia="Times New Roman"/>
          <w:b/>
          <w:color w:val="201F1E"/>
          <w:szCs w:val="24"/>
        </w:rPr>
        <w:t xml:space="preserve">ΠΡΟΕΔΡΟΣ (Νικόλαος </w:t>
      </w:r>
      <w:proofErr w:type="spellStart"/>
      <w:r w:rsidRPr="003112E1">
        <w:rPr>
          <w:rFonts w:eastAsia="Times New Roman"/>
          <w:b/>
          <w:color w:val="201F1E"/>
          <w:szCs w:val="24"/>
        </w:rPr>
        <w:t>Βούτσης</w:t>
      </w:r>
      <w:proofErr w:type="spellEnd"/>
      <w:r w:rsidRPr="003112E1">
        <w:rPr>
          <w:rFonts w:eastAsia="Times New Roman"/>
          <w:b/>
          <w:color w:val="201F1E"/>
          <w:szCs w:val="24"/>
        </w:rPr>
        <w:t>):</w:t>
      </w:r>
      <w:r>
        <w:rPr>
          <w:rFonts w:eastAsia="Times New Roman"/>
          <w:color w:val="201F1E"/>
          <w:szCs w:val="24"/>
        </w:rPr>
        <w:t xml:space="preserve"> Ησυχία, παρακαλώ.</w:t>
      </w:r>
    </w:p>
    <w:p w14:paraId="6E819C0B" w14:textId="77777777" w:rsidR="004B0DF5" w:rsidRDefault="00471FB5">
      <w:pPr>
        <w:spacing w:line="600" w:lineRule="auto"/>
        <w:ind w:firstLine="720"/>
        <w:jc w:val="both"/>
        <w:rPr>
          <w:rFonts w:eastAsia="Times New Roman"/>
          <w:color w:val="201F1E"/>
          <w:szCs w:val="24"/>
        </w:rPr>
      </w:pPr>
      <w:r>
        <w:rPr>
          <w:rFonts w:eastAsia="Times New Roman"/>
          <w:b/>
          <w:color w:val="201F1E"/>
          <w:szCs w:val="24"/>
        </w:rPr>
        <w:t xml:space="preserve">ΚΥΡΙΑΚΟΣ ΜΗΤΣΟΤΑΚΗΣ (Πρόεδρος της Νέας Δημοκρατίας): </w:t>
      </w:r>
      <w:r>
        <w:rPr>
          <w:rFonts w:eastAsia="Times New Roman"/>
          <w:color w:val="201F1E"/>
          <w:szCs w:val="24"/>
        </w:rPr>
        <w:t>Ο</w:t>
      </w:r>
      <w:r w:rsidRPr="001C1B8F">
        <w:rPr>
          <w:rFonts w:eastAsia="Times New Roman"/>
          <w:color w:val="201F1E"/>
          <w:szCs w:val="24"/>
        </w:rPr>
        <w:t>ι Έλληνες</w:t>
      </w:r>
      <w:r>
        <w:rPr>
          <w:rFonts w:eastAsia="Times New Roman"/>
          <w:color w:val="201F1E"/>
          <w:szCs w:val="24"/>
        </w:rPr>
        <w:t>,</w:t>
      </w:r>
      <w:r w:rsidRPr="001C1B8F">
        <w:rPr>
          <w:rFonts w:eastAsia="Times New Roman"/>
          <w:color w:val="201F1E"/>
          <w:szCs w:val="24"/>
        </w:rPr>
        <w:t xml:space="preserve"> </w:t>
      </w:r>
      <w:r>
        <w:rPr>
          <w:rFonts w:eastAsia="Times New Roman"/>
          <w:color w:val="201F1E"/>
          <w:szCs w:val="24"/>
        </w:rPr>
        <w:t>ιδιαίτερα οι συνταξιούχοι, είναι υπερήφανοι και αξιοπρεπείς. Είνα</w:t>
      </w:r>
      <w:r>
        <w:rPr>
          <w:rFonts w:eastAsia="Times New Roman"/>
          <w:color w:val="201F1E"/>
          <w:szCs w:val="24"/>
        </w:rPr>
        <w:t>ι μαθημένοι να απαιτούν</w:t>
      </w:r>
      <w:r w:rsidRPr="001C1B8F">
        <w:rPr>
          <w:rFonts w:eastAsia="Times New Roman"/>
          <w:color w:val="201F1E"/>
          <w:szCs w:val="24"/>
        </w:rPr>
        <w:t xml:space="preserve"> </w:t>
      </w:r>
      <w:r>
        <w:rPr>
          <w:rFonts w:eastAsia="Times New Roman"/>
          <w:color w:val="201F1E"/>
          <w:szCs w:val="24"/>
        </w:rPr>
        <w:t>κι</w:t>
      </w:r>
      <w:r w:rsidRPr="001C1B8F">
        <w:rPr>
          <w:rFonts w:eastAsia="Times New Roman"/>
          <w:color w:val="201F1E"/>
          <w:szCs w:val="24"/>
        </w:rPr>
        <w:t xml:space="preserve"> όχι να </w:t>
      </w:r>
      <w:r>
        <w:rPr>
          <w:rFonts w:eastAsia="Times New Roman"/>
          <w:color w:val="201F1E"/>
          <w:szCs w:val="24"/>
        </w:rPr>
        <w:t>επαιτούν,</w:t>
      </w:r>
      <w:r w:rsidRPr="001C1B8F">
        <w:rPr>
          <w:rFonts w:eastAsia="Times New Roman"/>
          <w:color w:val="201F1E"/>
          <w:szCs w:val="24"/>
        </w:rPr>
        <w:t xml:space="preserve"> </w:t>
      </w:r>
      <w:r>
        <w:rPr>
          <w:rFonts w:eastAsia="Times New Roman"/>
          <w:color w:val="201F1E"/>
          <w:szCs w:val="24"/>
        </w:rPr>
        <w:t>όπως τους θέλει ο κ. Τσίπρας. Μην α</w:t>
      </w:r>
      <w:r w:rsidRPr="001C1B8F">
        <w:rPr>
          <w:rFonts w:eastAsia="Times New Roman"/>
          <w:color w:val="201F1E"/>
          <w:szCs w:val="24"/>
        </w:rPr>
        <w:t>νησυχείτε</w:t>
      </w:r>
      <w:r>
        <w:rPr>
          <w:rFonts w:eastAsia="Times New Roman"/>
          <w:color w:val="201F1E"/>
          <w:szCs w:val="24"/>
        </w:rPr>
        <w:t>,</w:t>
      </w:r>
      <w:r w:rsidRPr="001C1B8F">
        <w:rPr>
          <w:rFonts w:eastAsia="Times New Roman"/>
          <w:color w:val="201F1E"/>
          <w:szCs w:val="24"/>
        </w:rPr>
        <w:t xml:space="preserve"> θα το αποδείξουν σε </w:t>
      </w:r>
      <w:r>
        <w:rPr>
          <w:rFonts w:eastAsia="Times New Roman"/>
          <w:color w:val="201F1E"/>
          <w:szCs w:val="24"/>
        </w:rPr>
        <w:t>δεκαέξι</w:t>
      </w:r>
      <w:r w:rsidRPr="001C1B8F">
        <w:rPr>
          <w:rFonts w:eastAsia="Times New Roman"/>
          <w:color w:val="201F1E"/>
          <w:szCs w:val="24"/>
        </w:rPr>
        <w:t xml:space="preserve"> μέρες</w:t>
      </w:r>
      <w:r>
        <w:rPr>
          <w:rFonts w:eastAsia="Times New Roman"/>
          <w:color w:val="201F1E"/>
          <w:szCs w:val="24"/>
        </w:rPr>
        <w:t>.</w:t>
      </w:r>
      <w:r w:rsidRPr="001C1B8F">
        <w:rPr>
          <w:rFonts w:eastAsia="Times New Roman"/>
          <w:color w:val="201F1E"/>
          <w:szCs w:val="24"/>
        </w:rPr>
        <w:t xml:space="preserve"> </w:t>
      </w:r>
      <w:r>
        <w:rPr>
          <w:rFonts w:eastAsia="Times New Roman"/>
          <w:color w:val="201F1E"/>
          <w:szCs w:val="24"/>
        </w:rPr>
        <w:t>Έπαθαν από εσάς κι έμαθαν. Προφανώς έχουν δικαίωμα σε καλύτερες συντάξεις, αλλά κυρίως έχουν δικαίωμα να προσβλέπουν σε δουλειές γι</w:t>
      </w:r>
      <w:r>
        <w:rPr>
          <w:rFonts w:eastAsia="Times New Roman"/>
          <w:color w:val="201F1E"/>
          <w:szCs w:val="24"/>
        </w:rPr>
        <w:t>α τα παιδιά τους και τα εγγόνια τους. Και μόνο οι δικές μας πολιτικές απελευθέρωσης της οικονομίας μπορούν αυτές τις δουλειές να τις εγγυηθούν.</w:t>
      </w:r>
    </w:p>
    <w:p w14:paraId="6E819C0C"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lastRenderedPageBreak/>
        <w:t>Φτάνουμε, έτσι, στο τέταρτο συμπέρασμα της διαδικασίας που είναι για μένα ίσως το πιο σημαντικό. Γιατί -εκτός αν</w:t>
      </w:r>
      <w:r>
        <w:rPr>
          <w:rFonts w:eastAsia="Times New Roman"/>
          <w:color w:val="201F1E"/>
          <w:szCs w:val="24"/>
        </w:rPr>
        <w:t xml:space="preserve"> του ξέφυγε, εν τη ρύμη του λόγου του- άκουσα τον Πρωθυπουργό να ζητά στις 26 Μαΐου ψήφο εμπιστοσύνης από τον λαό. Μάλιστα. Παραδέχθηκε έτσι αυτό που κι εμείς λέμε, ότι οι ευρωεκλογές και οι περιφερειακές εκλογές έχουν μεγάλο πολιτικό βάρος. Ουσιαστικά, απ</w:t>
      </w:r>
      <w:r>
        <w:rPr>
          <w:rFonts w:eastAsia="Times New Roman"/>
          <w:color w:val="201F1E"/>
          <w:szCs w:val="24"/>
        </w:rPr>
        <w:t>οτελούν μια εθνική κάλπη. Είναι η πρώτη ευκαιρία</w:t>
      </w:r>
      <w:r>
        <w:rPr>
          <w:rFonts w:eastAsia="Times New Roman"/>
          <w:color w:val="201F1E"/>
          <w:szCs w:val="24"/>
        </w:rPr>
        <w:t>,</w:t>
      </w:r>
      <w:r>
        <w:rPr>
          <w:rFonts w:eastAsia="Times New Roman"/>
          <w:color w:val="201F1E"/>
          <w:szCs w:val="24"/>
        </w:rPr>
        <w:t xml:space="preserve"> μετά από σχεδόν τέσσερα χρόνια</w:t>
      </w:r>
      <w:r>
        <w:rPr>
          <w:rFonts w:eastAsia="Times New Roman"/>
          <w:color w:val="201F1E"/>
          <w:szCs w:val="24"/>
        </w:rPr>
        <w:t>,</w:t>
      </w:r>
      <w:r>
        <w:rPr>
          <w:rFonts w:eastAsia="Times New Roman"/>
          <w:color w:val="201F1E"/>
          <w:szCs w:val="24"/>
        </w:rPr>
        <w:t xml:space="preserve"> οι πολίτες να κρίνουν και να απαντήσουν σε όσα έζησαν, στα ψέματα, στους φόρους, στον διχασμό, στην εθνική πληγή που άνοιξε η </w:t>
      </w:r>
      <w:r>
        <w:rPr>
          <w:rFonts w:eastAsia="Times New Roman"/>
          <w:color w:val="201F1E"/>
          <w:szCs w:val="24"/>
        </w:rPr>
        <w:t>Σ</w:t>
      </w:r>
      <w:r>
        <w:rPr>
          <w:rFonts w:eastAsia="Times New Roman"/>
          <w:color w:val="201F1E"/>
          <w:szCs w:val="24"/>
        </w:rPr>
        <w:t>υμφωνία των Πρεσπών. Τα πραγματικά διλήμματα εί</w:t>
      </w:r>
      <w:r>
        <w:rPr>
          <w:rFonts w:eastAsia="Times New Roman"/>
          <w:color w:val="201F1E"/>
          <w:szCs w:val="24"/>
        </w:rPr>
        <w:t>ναι μπροστά μας. Αλήθεια ή ψέματα, ευκαιρίες για τους πολλούς ή φτωχοποίηση, ασφάλεια ή χάος, ενότητα ή διχασμός. Γι’ αυτά θα ψηφίσουμε σε δ</w:t>
      </w:r>
      <w:r>
        <w:rPr>
          <w:rFonts w:eastAsia="Times New Roman"/>
          <w:color w:val="201F1E"/>
          <w:szCs w:val="24"/>
        </w:rPr>
        <w:t>ύ</w:t>
      </w:r>
      <w:r>
        <w:rPr>
          <w:rFonts w:eastAsia="Times New Roman"/>
          <w:color w:val="201F1E"/>
          <w:szCs w:val="24"/>
        </w:rPr>
        <w:t xml:space="preserve">ο Κυριακές από μεθαύριο. Το μήνυμα του λαού θα είναι καθαρό και βροντερό. </w:t>
      </w:r>
    </w:p>
    <w:p w14:paraId="6E819C0D"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Σηκώνω, λοιπόν, το γάντι, κύριε Τσίπρα. </w:t>
      </w:r>
      <w:r>
        <w:rPr>
          <w:rFonts w:eastAsia="Times New Roman"/>
          <w:color w:val="201F1E"/>
          <w:szCs w:val="24"/>
        </w:rPr>
        <w:t>Οι ευρωεκλογές θα είναι ψήφος αποδοκιμασίας στη χειρότερη Κυβέρνηση που γνώρισε ο τόπος από τη Μεταπολίτευση και μετά!</w:t>
      </w:r>
    </w:p>
    <w:p w14:paraId="6E819C0E" w14:textId="77777777" w:rsidR="004B0DF5" w:rsidRDefault="00471FB5">
      <w:pPr>
        <w:spacing w:line="600" w:lineRule="auto"/>
        <w:ind w:firstLine="709"/>
        <w:jc w:val="center"/>
        <w:rPr>
          <w:rFonts w:eastAsia="Times New Roman"/>
          <w:color w:val="201F1E"/>
          <w:szCs w:val="24"/>
        </w:rPr>
      </w:pPr>
      <w:r>
        <w:rPr>
          <w:rFonts w:eastAsia="Times New Roman"/>
          <w:color w:val="201F1E"/>
          <w:szCs w:val="24"/>
        </w:rPr>
        <w:lastRenderedPageBreak/>
        <w:t xml:space="preserve">(Χειροκροτήματα από την πτέρυγα της Νέας Δημοκρατίας) </w:t>
      </w:r>
      <w:r w:rsidRPr="001C1B8F">
        <w:rPr>
          <w:rFonts w:eastAsia="Times New Roman"/>
          <w:color w:val="201F1E"/>
          <w:szCs w:val="24"/>
        </w:rPr>
        <w:t xml:space="preserve"> </w:t>
      </w:r>
    </w:p>
    <w:p w14:paraId="6E819C0F"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Και ψήφος στήριξης στην ενωμένη και ανανεωμένη Νέα Δημοκρατία, τη μόνη πολιτική δ</w:t>
      </w:r>
      <w:r>
        <w:rPr>
          <w:rFonts w:eastAsia="Times New Roman"/>
          <w:color w:val="201F1E"/>
          <w:szCs w:val="24"/>
        </w:rPr>
        <w:t xml:space="preserve">ύναμη που μπορεί σήμερα να ενώσει τους Έλληνες σε μια μεγάλη εθνική αναγέννηση. </w:t>
      </w:r>
    </w:p>
    <w:p w14:paraId="6E819C10" w14:textId="77777777" w:rsidR="004B0DF5" w:rsidRDefault="00471FB5">
      <w:pPr>
        <w:spacing w:line="600" w:lineRule="auto"/>
        <w:ind w:firstLine="720"/>
        <w:jc w:val="both"/>
        <w:rPr>
          <w:rFonts w:eastAsia="Times New Roman"/>
          <w:color w:val="201F1E"/>
          <w:szCs w:val="24"/>
        </w:rPr>
      </w:pPr>
      <w:r>
        <w:rPr>
          <w:rFonts w:eastAsia="Times New Roman"/>
          <w:color w:val="201F1E"/>
          <w:szCs w:val="24"/>
        </w:rPr>
        <w:t xml:space="preserve">Αφού λοιπόν, κύριε Τσίπρα, εσείς μετατρέψατε την </w:t>
      </w:r>
      <w:proofErr w:type="spellStart"/>
      <w:r>
        <w:rPr>
          <w:rFonts w:eastAsia="Times New Roman"/>
          <w:color w:val="201F1E"/>
          <w:szCs w:val="24"/>
        </w:rPr>
        <w:t>ευρωκάλπη</w:t>
      </w:r>
      <w:proofErr w:type="spellEnd"/>
      <w:r>
        <w:rPr>
          <w:rFonts w:eastAsia="Times New Roman"/>
          <w:color w:val="201F1E"/>
          <w:szCs w:val="24"/>
        </w:rPr>
        <w:t xml:space="preserve"> σε δημοψήφισμα για την Κυβέρνησή σας κι εφόσον το αποτέλεσμα το βράδυ της 26</w:t>
      </w:r>
      <w:r w:rsidRPr="00237D6F">
        <w:rPr>
          <w:rFonts w:eastAsia="Times New Roman"/>
          <w:color w:val="201F1E"/>
          <w:szCs w:val="24"/>
          <w:vertAlign w:val="superscript"/>
        </w:rPr>
        <w:t>ης</w:t>
      </w:r>
      <w:r>
        <w:rPr>
          <w:rFonts w:eastAsia="Times New Roman"/>
          <w:color w:val="201F1E"/>
          <w:szCs w:val="24"/>
        </w:rPr>
        <w:t xml:space="preserve"> Μαΐου είναι μια ήττα για τον ΣΥΡΙΖΑ, </w:t>
      </w:r>
      <w:r>
        <w:rPr>
          <w:rFonts w:eastAsia="Times New Roman"/>
          <w:color w:val="201F1E"/>
          <w:szCs w:val="24"/>
        </w:rPr>
        <w:t>όπως εκτιμώ, τότε το βράδυ της 26</w:t>
      </w:r>
      <w:r w:rsidRPr="00237D6F">
        <w:rPr>
          <w:rFonts w:eastAsia="Times New Roman"/>
          <w:color w:val="201F1E"/>
          <w:szCs w:val="24"/>
          <w:vertAlign w:val="superscript"/>
        </w:rPr>
        <w:t>ης</w:t>
      </w:r>
      <w:r>
        <w:rPr>
          <w:rFonts w:eastAsia="Times New Roman"/>
          <w:color w:val="201F1E"/>
          <w:szCs w:val="24"/>
        </w:rPr>
        <w:t xml:space="preserve"> Μαΐου δεν σας μένει κα</w:t>
      </w:r>
      <w:r>
        <w:rPr>
          <w:rFonts w:eastAsia="Times New Roman"/>
          <w:color w:val="201F1E"/>
          <w:szCs w:val="24"/>
        </w:rPr>
        <w:t>μ</w:t>
      </w:r>
      <w:r>
        <w:rPr>
          <w:rFonts w:eastAsia="Times New Roman"/>
          <w:color w:val="201F1E"/>
          <w:szCs w:val="24"/>
        </w:rPr>
        <w:t xml:space="preserve">μία άλλη επιλογή από το να προκηρύξετε αμέσως εθνικές εκλογές και να δεσμευθείτε σήμερα ότι θα το κάνετε! Να δώσετε επιτέλους τη δυνατότητα στον λαό να πάρει τις τύχες του στα χέρια του. </w:t>
      </w:r>
    </w:p>
    <w:p w14:paraId="6E819C11" w14:textId="77777777" w:rsidR="004B0DF5" w:rsidRDefault="00471FB5">
      <w:pPr>
        <w:spacing w:line="600" w:lineRule="auto"/>
        <w:ind w:firstLine="709"/>
        <w:jc w:val="center"/>
        <w:rPr>
          <w:rFonts w:eastAsia="Times New Roman"/>
          <w:color w:val="201F1E"/>
          <w:szCs w:val="24"/>
        </w:rPr>
      </w:pPr>
      <w:r>
        <w:rPr>
          <w:rFonts w:eastAsia="Times New Roman"/>
          <w:color w:val="201F1E"/>
          <w:szCs w:val="24"/>
        </w:rPr>
        <w:t>(Χειροκρο</w:t>
      </w:r>
      <w:r>
        <w:rPr>
          <w:rFonts w:eastAsia="Times New Roman"/>
          <w:color w:val="201F1E"/>
          <w:szCs w:val="24"/>
        </w:rPr>
        <w:t xml:space="preserve">τήματα από την πτέρυγα της Νέας Δημοκρατίας) </w:t>
      </w:r>
      <w:r w:rsidRPr="001C1B8F">
        <w:rPr>
          <w:rFonts w:eastAsia="Times New Roman"/>
          <w:color w:val="201F1E"/>
          <w:szCs w:val="24"/>
        </w:rPr>
        <w:t xml:space="preserve"> </w:t>
      </w:r>
    </w:p>
    <w:p w14:paraId="6E819C12" w14:textId="77777777" w:rsidR="004B0DF5" w:rsidRDefault="00471FB5">
      <w:pPr>
        <w:spacing w:line="600" w:lineRule="auto"/>
        <w:ind w:firstLine="720"/>
        <w:jc w:val="both"/>
        <w:rPr>
          <w:rFonts w:eastAsia="Times New Roman"/>
          <w:color w:val="000000" w:themeColor="text1"/>
          <w:szCs w:val="24"/>
        </w:rPr>
      </w:pPr>
      <w:r w:rsidRPr="009514AE">
        <w:rPr>
          <w:rFonts w:eastAsia="Times New Roman"/>
          <w:color w:val="000000" w:themeColor="text1"/>
          <w:szCs w:val="24"/>
        </w:rPr>
        <w:lastRenderedPageBreak/>
        <w:t>Αγαπητοί συνάδελφοι, από τώρα μέχρι την 26</w:t>
      </w:r>
      <w:r w:rsidRPr="009514AE">
        <w:rPr>
          <w:rFonts w:eastAsia="Times New Roman"/>
          <w:color w:val="000000" w:themeColor="text1"/>
          <w:szCs w:val="24"/>
          <w:vertAlign w:val="superscript"/>
        </w:rPr>
        <w:t>η</w:t>
      </w:r>
      <w:r w:rsidRPr="009514AE">
        <w:rPr>
          <w:rFonts w:eastAsia="Times New Roman"/>
          <w:color w:val="000000" w:themeColor="text1"/>
          <w:szCs w:val="24"/>
        </w:rPr>
        <w:t xml:space="preserve"> Μαΐου, όπως έχω κάνει </w:t>
      </w:r>
      <w:r w:rsidRPr="009514AE">
        <w:rPr>
          <w:rFonts w:eastAsia="Times New Roman"/>
          <w:color w:val="000000" w:themeColor="text1"/>
          <w:szCs w:val="24"/>
        </w:rPr>
        <w:t>συστηματικά όλους τους τελευταίους μήνες, προσπερνώ τον ΣΥΡΙΖΑ και τον κ. Τσίπρα. Τα όσα κάνει είναι μια κακή απομίμηση ενός κακού παρελθόντος. Και τα όσα λέει ακούγονται ήδη σαν αντίλαλος του χθες. Επιμένει να φωνάζει «ή τους τελειώνουμε ή μας τελειώνουν»</w:t>
      </w:r>
      <w:r w:rsidRPr="009514AE">
        <w:rPr>
          <w:rFonts w:eastAsia="Times New Roman"/>
          <w:color w:val="000000" w:themeColor="text1"/>
          <w:szCs w:val="24"/>
        </w:rPr>
        <w:t xml:space="preserve"> κι εγώ επιμένω να λέω πως δεν τελειώνω με κανέναν και αρχίζω με όλους. </w:t>
      </w:r>
    </w:p>
    <w:p w14:paraId="6E819C13" w14:textId="77777777" w:rsidR="004B0DF5" w:rsidRDefault="00471FB5">
      <w:pPr>
        <w:spacing w:line="600" w:lineRule="auto"/>
        <w:ind w:firstLine="720"/>
        <w:jc w:val="both"/>
        <w:rPr>
          <w:rFonts w:eastAsia="Times New Roman"/>
          <w:szCs w:val="24"/>
        </w:rPr>
      </w:pPr>
      <w:r w:rsidRPr="00CC2D71">
        <w:rPr>
          <w:rFonts w:eastAsia="Times New Roman"/>
          <w:szCs w:val="24"/>
        </w:rPr>
        <w:t>Με ενδιαφέρουν πολ</w:t>
      </w:r>
      <w:r>
        <w:rPr>
          <w:rFonts w:eastAsia="Times New Roman"/>
          <w:szCs w:val="24"/>
        </w:rPr>
        <w:t>ύ</w:t>
      </w:r>
      <w:r w:rsidRPr="00CC2D71">
        <w:rPr>
          <w:rFonts w:eastAsia="Times New Roman"/>
          <w:szCs w:val="24"/>
        </w:rPr>
        <w:t xml:space="preserve"> οι νέοι άνθρωποι</w:t>
      </w:r>
      <w:r w:rsidRPr="00CC2D71">
        <w:rPr>
          <w:rFonts w:eastAsia="Times New Roman"/>
          <w:szCs w:val="24"/>
        </w:rPr>
        <w:t>,</w:t>
      </w:r>
      <w:r w:rsidRPr="00CC2D71">
        <w:rPr>
          <w:rFonts w:eastAsia="Times New Roman"/>
          <w:szCs w:val="24"/>
        </w:rPr>
        <w:t xml:space="preserve"> που πρέπει να έρθουν για πρώτη φορά στην κάλπη για να ορίσουν τη δική τους πορεία, για μια παιδεία που θα τους δίνει τα εφόδια να οικοδομήσουν το</w:t>
      </w:r>
      <w:r w:rsidRPr="00CC2D71">
        <w:rPr>
          <w:rFonts w:eastAsia="Times New Roman"/>
          <w:szCs w:val="24"/>
        </w:rPr>
        <w:t xml:space="preserve"> δικό τους μέλλον, μια παιδεία συνδεδεμένη με την αγορά εργασίας, μια παιδεία που δεν θα έχει κα</w:t>
      </w:r>
      <w:r w:rsidRPr="00CC2D71">
        <w:rPr>
          <w:rFonts w:eastAsia="Times New Roman"/>
          <w:szCs w:val="24"/>
        </w:rPr>
        <w:t>μ</w:t>
      </w:r>
      <w:r w:rsidRPr="00CC2D71">
        <w:rPr>
          <w:rFonts w:eastAsia="Times New Roman"/>
          <w:szCs w:val="24"/>
        </w:rPr>
        <w:t>μία σχέση</w:t>
      </w:r>
      <w:r w:rsidRPr="00CC2D71">
        <w:rPr>
          <w:rFonts w:eastAsia="Times New Roman"/>
          <w:szCs w:val="24"/>
        </w:rPr>
        <w:t>,</w:t>
      </w:r>
      <w:r w:rsidRPr="00CC2D71">
        <w:rPr>
          <w:rFonts w:eastAsia="Times New Roman"/>
          <w:szCs w:val="24"/>
        </w:rPr>
        <w:t xml:space="preserve"> </w:t>
      </w:r>
      <w:r>
        <w:rPr>
          <w:rFonts w:eastAsia="Times New Roman"/>
          <w:szCs w:val="24"/>
        </w:rPr>
        <w:t xml:space="preserve">μ’ αυτά τα εκτρωματικά πράγματα τα οποία κάνει ο κ. </w:t>
      </w:r>
      <w:proofErr w:type="spellStart"/>
      <w:r>
        <w:rPr>
          <w:rFonts w:eastAsia="Times New Roman"/>
          <w:szCs w:val="24"/>
        </w:rPr>
        <w:t>Γαβρόγλου</w:t>
      </w:r>
      <w:proofErr w:type="spellEnd"/>
      <w:r>
        <w:rPr>
          <w:rFonts w:eastAsia="Times New Roman"/>
          <w:szCs w:val="24"/>
        </w:rPr>
        <w:t xml:space="preserve"> στα πανεπιστήμια. </w:t>
      </w:r>
    </w:p>
    <w:p w14:paraId="6E819C14" w14:textId="77777777" w:rsidR="004B0DF5" w:rsidRDefault="00471FB5">
      <w:pPr>
        <w:spacing w:line="600" w:lineRule="auto"/>
        <w:ind w:firstLine="720"/>
        <w:jc w:val="both"/>
        <w:rPr>
          <w:rFonts w:eastAsia="Times New Roman"/>
          <w:szCs w:val="24"/>
        </w:rPr>
      </w:pPr>
      <w:r>
        <w:rPr>
          <w:rFonts w:eastAsia="Times New Roman"/>
          <w:szCs w:val="24"/>
        </w:rPr>
        <w:t>Ενδιαφέρομαι για καλοπληρωμένες δουλειές και για ένα ασφαλιστικό σύ</w:t>
      </w:r>
      <w:r>
        <w:rPr>
          <w:rFonts w:eastAsia="Times New Roman"/>
          <w:szCs w:val="24"/>
        </w:rPr>
        <w:t>στημα, το οποίο θα προσφέρει αύριο σίγουρη σύνταξη ειδικά για τους νέους</w:t>
      </w:r>
      <w:r>
        <w:rPr>
          <w:rFonts w:eastAsia="Times New Roman"/>
          <w:szCs w:val="24"/>
        </w:rPr>
        <w:t>,</w:t>
      </w:r>
      <w:r>
        <w:rPr>
          <w:rFonts w:eastAsia="Times New Roman"/>
          <w:szCs w:val="24"/>
        </w:rPr>
        <w:t xml:space="preserve"> που δεν πιστεύουν σήμερα ότι θα πάρουν σύνταξη. </w:t>
      </w:r>
    </w:p>
    <w:p w14:paraId="6E819C15" w14:textId="77777777" w:rsidR="004B0DF5" w:rsidRDefault="00471FB5">
      <w:pPr>
        <w:spacing w:line="600" w:lineRule="auto"/>
        <w:ind w:firstLine="720"/>
        <w:jc w:val="both"/>
        <w:rPr>
          <w:rFonts w:eastAsia="Times New Roman"/>
          <w:szCs w:val="24"/>
        </w:rPr>
      </w:pPr>
      <w:r>
        <w:rPr>
          <w:rFonts w:eastAsia="Times New Roman"/>
          <w:szCs w:val="24"/>
        </w:rPr>
        <w:lastRenderedPageBreak/>
        <w:t>Με ενδιαφέρουν οι επαγγελματίες, που με λιγότερους φόρους και εισφορές θα είναι αυτοί πάλι που θα αναστήσουν τη μεσαία τάξη, οι αγρότ</w:t>
      </w:r>
      <w:r>
        <w:rPr>
          <w:rFonts w:eastAsia="Times New Roman"/>
          <w:szCs w:val="24"/>
        </w:rPr>
        <w:t xml:space="preserve">ες και οι νέοι δρόμοι για την παραγωγή τους, οι επιχειρήσεις μεγάλες, μεσαίες αλλά και μικρές που θα προχωρήσουν σε επενδύσεις δημιουργώντας πολλές καλές θέσεις εργασίας, οι συνταξιούχοι αλλά και οι άνεργοι, οι πιο αδύναμοι, που δεν θα έχουν απλά ελάχιστο </w:t>
      </w:r>
      <w:r>
        <w:rPr>
          <w:rFonts w:eastAsia="Times New Roman"/>
          <w:szCs w:val="24"/>
        </w:rPr>
        <w:t>εγγυημένο εισόδημα αλλά</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ευκαιρίες και πάλι να ξαναφτιάξουν τη ζωή τους και να διεκδικήσουν τη θέση που τους αξίζει στην κοινωνία. </w:t>
      </w:r>
    </w:p>
    <w:p w14:paraId="6E819C16" w14:textId="77777777" w:rsidR="004B0DF5" w:rsidRDefault="00471FB5">
      <w:pPr>
        <w:spacing w:line="600" w:lineRule="auto"/>
        <w:ind w:firstLine="720"/>
        <w:jc w:val="both"/>
        <w:rPr>
          <w:rFonts w:eastAsia="Times New Roman"/>
          <w:szCs w:val="24"/>
        </w:rPr>
      </w:pPr>
      <w:r>
        <w:rPr>
          <w:rFonts w:eastAsia="Times New Roman"/>
          <w:szCs w:val="24"/>
        </w:rPr>
        <w:t>Ναι, με ενδιαφέρει η οικογένεια που δικαιούται δωρεάν πρόσβαση σε παιδικούς σταθμούς, πρόσθετο αφορολόγητο για τα πα</w:t>
      </w:r>
      <w:r>
        <w:rPr>
          <w:rFonts w:eastAsia="Times New Roman"/>
          <w:szCs w:val="24"/>
        </w:rPr>
        <w:t xml:space="preserve">ιδιά και ενίσχυση 2.000 ευρώ για κάθε νέα γέννηση. </w:t>
      </w:r>
    </w:p>
    <w:p w14:paraId="6E819C17" w14:textId="77777777" w:rsidR="004B0DF5" w:rsidRDefault="00471FB5">
      <w:pPr>
        <w:spacing w:line="600" w:lineRule="auto"/>
        <w:ind w:firstLine="720"/>
        <w:jc w:val="both"/>
        <w:rPr>
          <w:rFonts w:eastAsia="Times New Roman"/>
          <w:szCs w:val="24"/>
        </w:rPr>
      </w:pPr>
      <w:r>
        <w:rPr>
          <w:rFonts w:eastAsia="Times New Roman"/>
          <w:szCs w:val="24"/>
        </w:rPr>
        <w:t>Χαιρετίζω και την κ. Γεννηματά</w:t>
      </w:r>
      <w:r>
        <w:rPr>
          <w:rFonts w:eastAsia="Times New Roman"/>
          <w:szCs w:val="24"/>
        </w:rPr>
        <w:t>,</w:t>
      </w:r>
      <w:r>
        <w:rPr>
          <w:rFonts w:eastAsia="Times New Roman"/>
          <w:szCs w:val="24"/>
        </w:rPr>
        <w:t xml:space="preserve"> η οποία προσχώρησε πρόσφατα στη συζήτηση για τη σημασία του δημογραφικού. </w:t>
      </w:r>
    </w:p>
    <w:p w14:paraId="6E819C18" w14:textId="77777777" w:rsidR="004B0DF5" w:rsidRDefault="00471FB5">
      <w:pPr>
        <w:spacing w:line="600" w:lineRule="auto"/>
        <w:ind w:firstLine="720"/>
        <w:jc w:val="both"/>
        <w:rPr>
          <w:rFonts w:eastAsia="Times New Roman"/>
          <w:szCs w:val="24"/>
        </w:rPr>
      </w:pPr>
      <w:r>
        <w:rPr>
          <w:rFonts w:eastAsia="Times New Roman"/>
          <w:szCs w:val="24"/>
        </w:rPr>
        <w:t>Και με ενδιαφέρει, τέλος, ο κάθε Έλληνας…</w:t>
      </w:r>
    </w:p>
    <w:p w14:paraId="6E819C19" w14:textId="77777777" w:rsidR="004B0DF5" w:rsidRDefault="00471FB5">
      <w:pPr>
        <w:spacing w:line="600" w:lineRule="auto"/>
        <w:ind w:firstLine="720"/>
        <w:jc w:val="both"/>
        <w:rPr>
          <w:rFonts w:eastAsia="Times New Roman"/>
          <w:szCs w:val="24"/>
        </w:rPr>
      </w:pPr>
      <w:r>
        <w:rPr>
          <w:rFonts w:eastAsia="Times New Roman"/>
          <w:szCs w:val="24"/>
        </w:rPr>
        <w:lastRenderedPageBreak/>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διαμαρτυρίες </w:t>
      </w:r>
      <w:r>
        <w:rPr>
          <w:rFonts w:eastAsia="Times New Roman"/>
          <w:szCs w:val="24"/>
        </w:rPr>
        <w:t>από την πτέρυγα της Δημοκρατική</w:t>
      </w:r>
      <w:r>
        <w:rPr>
          <w:rFonts w:eastAsia="Times New Roman"/>
          <w:szCs w:val="24"/>
        </w:rPr>
        <w:t>ς Συμπαράταξης)</w:t>
      </w:r>
    </w:p>
    <w:p w14:paraId="6E819C1A" w14:textId="77777777" w:rsidR="004B0DF5" w:rsidRDefault="00471FB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Εμείς το κάναμε!</w:t>
      </w:r>
    </w:p>
    <w:p w14:paraId="6E819C1B" w14:textId="77777777" w:rsidR="004B0DF5" w:rsidRDefault="00471FB5">
      <w:pPr>
        <w:spacing w:line="600" w:lineRule="auto"/>
        <w:ind w:firstLine="720"/>
        <w:jc w:val="both"/>
        <w:rPr>
          <w:rFonts w:eastAsia="Times New Roman"/>
          <w:szCs w:val="24"/>
        </w:rPr>
      </w:pPr>
      <w:r w:rsidRPr="004E22B5">
        <w:rPr>
          <w:rFonts w:eastAsia="Times New Roman"/>
          <w:b/>
          <w:szCs w:val="24"/>
        </w:rPr>
        <w:t xml:space="preserve">ΠΡΟΕΔΡΟΣ (Νικόλαος </w:t>
      </w:r>
      <w:proofErr w:type="spellStart"/>
      <w:r w:rsidRPr="004E22B5">
        <w:rPr>
          <w:rFonts w:eastAsia="Times New Roman"/>
          <w:b/>
          <w:szCs w:val="24"/>
        </w:rPr>
        <w:t>Βούτσης</w:t>
      </w:r>
      <w:proofErr w:type="spellEnd"/>
      <w:r w:rsidRPr="004E22B5">
        <w:rPr>
          <w:rFonts w:eastAsia="Times New Roman"/>
          <w:b/>
          <w:szCs w:val="24"/>
        </w:rPr>
        <w:t>):</w:t>
      </w:r>
      <w:r>
        <w:rPr>
          <w:rFonts w:eastAsia="Times New Roman"/>
          <w:szCs w:val="24"/>
        </w:rPr>
        <w:t xml:space="preserve"> Κάντε ησυχία, παρακαλώ. </w:t>
      </w:r>
    </w:p>
    <w:p w14:paraId="6E819C1C" w14:textId="77777777" w:rsidR="004B0DF5" w:rsidRDefault="00471FB5">
      <w:pPr>
        <w:spacing w:line="600" w:lineRule="auto"/>
        <w:ind w:firstLine="720"/>
        <w:jc w:val="both"/>
        <w:rPr>
          <w:rFonts w:eastAsia="Times New Roman"/>
          <w:szCs w:val="24"/>
        </w:rPr>
      </w:pPr>
      <w:r>
        <w:rPr>
          <w:rFonts w:eastAsia="Times New Roman"/>
          <w:b/>
          <w:color w:val="201F1E"/>
          <w:szCs w:val="24"/>
        </w:rPr>
        <w:t xml:space="preserve">ΚΥΡΙΑΚΟΣ ΜΗΤΣΟΤΑΚΗΣ (Πρόεδρος της Νέας Δημοκρατίας): </w:t>
      </w:r>
      <w:r>
        <w:rPr>
          <w:rFonts w:eastAsia="Times New Roman"/>
          <w:szCs w:val="24"/>
        </w:rPr>
        <w:t xml:space="preserve">Εντάξει, εντάξει. Όλα εσείς τα έχετε κάνει πρώτα. </w:t>
      </w:r>
      <w:proofErr w:type="spellStart"/>
      <w:r>
        <w:rPr>
          <w:rFonts w:eastAsia="Times New Roman"/>
          <w:szCs w:val="24"/>
        </w:rPr>
        <w:t>Καλιμπράρετε</w:t>
      </w:r>
      <w:proofErr w:type="spellEnd"/>
      <w:r>
        <w:rPr>
          <w:rFonts w:eastAsia="Times New Roman"/>
          <w:szCs w:val="24"/>
        </w:rPr>
        <w:t xml:space="preserve"> λίγο κι αυτές τις ίσες αποστάσεις, κυρία Γεννηματά, μεταξύ Νέας Δημοκρατίας και ΣΥΡΙΖΑ. Στο κάτω-κάτω στην ίδια Κυβέρνηση ήμασταν. Μην τα ξεχνάτε αυτά με τόση μεγάλη ευκολία. </w:t>
      </w:r>
    </w:p>
    <w:p w14:paraId="6E819C1D" w14:textId="77777777" w:rsidR="004B0DF5" w:rsidRDefault="00471FB5">
      <w:pPr>
        <w:spacing w:line="600" w:lineRule="auto"/>
        <w:ind w:firstLine="720"/>
        <w:jc w:val="center"/>
        <w:rPr>
          <w:rFonts w:eastAsia="Times New Roman"/>
          <w:color w:val="201F1E"/>
          <w:szCs w:val="24"/>
        </w:rPr>
      </w:pPr>
      <w:r>
        <w:rPr>
          <w:rFonts w:eastAsia="Times New Roman"/>
          <w:color w:val="201F1E"/>
          <w:szCs w:val="24"/>
        </w:rPr>
        <w:t>(Χειροκροτήματα από την πτέρυγα της Νέας Δημοκρατίας)</w:t>
      </w:r>
    </w:p>
    <w:p w14:paraId="6E819C1E" w14:textId="77777777" w:rsidR="004B0DF5" w:rsidRDefault="00471FB5">
      <w:pPr>
        <w:spacing w:line="600" w:lineRule="auto"/>
        <w:ind w:firstLine="709"/>
        <w:jc w:val="center"/>
        <w:rPr>
          <w:rFonts w:eastAsia="Times New Roman"/>
          <w:color w:val="201F1E"/>
          <w:szCs w:val="24"/>
        </w:rPr>
      </w:pPr>
      <w:r>
        <w:rPr>
          <w:rFonts w:eastAsia="Times New Roman"/>
          <w:color w:val="201F1E"/>
          <w:szCs w:val="24"/>
        </w:rPr>
        <w:t xml:space="preserve">(Θόρυβος και </w:t>
      </w:r>
      <w:r>
        <w:rPr>
          <w:rFonts w:eastAsia="Times New Roman"/>
          <w:color w:val="201F1E"/>
          <w:szCs w:val="24"/>
        </w:rPr>
        <w:t>χειροκροτήματα από την πτέρυγα του ΣΥΡΙΖΑ)</w:t>
      </w:r>
    </w:p>
    <w:p w14:paraId="6E819C1F" w14:textId="77777777" w:rsidR="004B0DF5" w:rsidRDefault="00471FB5">
      <w:pPr>
        <w:spacing w:line="600" w:lineRule="auto"/>
        <w:ind w:firstLine="720"/>
        <w:jc w:val="both"/>
        <w:rPr>
          <w:rFonts w:eastAsia="Times New Roman"/>
          <w:szCs w:val="24"/>
        </w:rPr>
      </w:pPr>
      <w:r w:rsidRPr="00EA3ADD">
        <w:rPr>
          <w:rFonts w:eastAsia="Times New Roman"/>
          <w:b/>
          <w:szCs w:val="24"/>
        </w:rPr>
        <w:t xml:space="preserve">ΠΡΟΕΔΡΟΣ (Νικόλαος </w:t>
      </w:r>
      <w:proofErr w:type="spellStart"/>
      <w:r w:rsidRPr="00EA3ADD">
        <w:rPr>
          <w:rFonts w:eastAsia="Times New Roman"/>
          <w:b/>
          <w:szCs w:val="24"/>
        </w:rPr>
        <w:t>Βούτσης</w:t>
      </w:r>
      <w:proofErr w:type="spellEnd"/>
      <w:r w:rsidRPr="00EA3ADD">
        <w:rPr>
          <w:rFonts w:eastAsia="Times New Roman"/>
          <w:b/>
          <w:szCs w:val="24"/>
        </w:rPr>
        <w:t>):</w:t>
      </w:r>
      <w:r>
        <w:rPr>
          <w:rFonts w:eastAsia="Times New Roman"/>
          <w:szCs w:val="24"/>
        </w:rPr>
        <w:t xml:space="preserve"> Κάντε ησυχία, παρακαλώ. </w:t>
      </w:r>
    </w:p>
    <w:p w14:paraId="6E819C20" w14:textId="77777777" w:rsidR="004B0DF5" w:rsidRDefault="00471FB5">
      <w:pPr>
        <w:spacing w:line="600" w:lineRule="auto"/>
        <w:ind w:firstLine="720"/>
        <w:jc w:val="both"/>
        <w:rPr>
          <w:rFonts w:eastAsia="Times New Roman"/>
          <w:color w:val="201F1E"/>
          <w:szCs w:val="24"/>
        </w:rPr>
      </w:pPr>
      <w:r>
        <w:rPr>
          <w:rFonts w:eastAsia="Times New Roman"/>
          <w:b/>
          <w:color w:val="201F1E"/>
          <w:szCs w:val="24"/>
        </w:rPr>
        <w:lastRenderedPageBreak/>
        <w:t xml:space="preserve">ΚΥΡΙΑΚΟΣ ΜΗΤΣΟΤΑΚΗΣ (Πρόεδρος της Νέας Δημοκρατίας): </w:t>
      </w:r>
      <w:r>
        <w:rPr>
          <w:rFonts w:eastAsia="Times New Roman"/>
          <w:color w:val="201F1E"/>
          <w:szCs w:val="24"/>
        </w:rPr>
        <w:t>Με ενδιαφέρει, τέλος, ο κάθε Έλληνας</w:t>
      </w:r>
      <w:r>
        <w:rPr>
          <w:rFonts w:eastAsia="Times New Roman"/>
          <w:color w:val="201F1E"/>
          <w:szCs w:val="24"/>
        </w:rPr>
        <w:t>,</w:t>
      </w:r>
      <w:r>
        <w:rPr>
          <w:rFonts w:eastAsia="Times New Roman"/>
          <w:color w:val="201F1E"/>
          <w:szCs w:val="24"/>
        </w:rPr>
        <w:t xml:space="preserve"> που έχει επιτέλους δικαίωμα να ζει με ασφάλεια στο σπίτι του και τη </w:t>
      </w:r>
      <w:r>
        <w:rPr>
          <w:rFonts w:eastAsia="Times New Roman"/>
          <w:color w:val="201F1E"/>
          <w:szCs w:val="24"/>
        </w:rPr>
        <w:t xml:space="preserve">γειτονιά του και η Αθήνα να πάψει να διαλύεται για να βολτάρει ελεύθερος ο κάθε </w:t>
      </w:r>
      <w:proofErr w:type="spellStart"/>
      <w:r>
        <w:rPr>
          <w:rFonts w:eastAsia="Times New Roman"/>
          <w:color w:val="201F1E"/>
          <w:szCs w:val="24"/>
        </w:rPr>
        <w:t>Κουφοντίνας</w:t>
      </w:r>
      <w:proofErr w:type="spellEnd"/>
      <w:r>
        <w:rPr>
          <w:rFonts w:eastAsia="Times New Roman"/>
          <w:color w:val="201F1E"/>
          <w:szCs w:val="24"/>
        </w:rPr>
        <w:t>!</w:t>
      </w:r>
    </w:p>
    <w:p w14:paraId="6E819C21" w14:textId="77777777" w:rsidR="004B0DF5" w:rsidRDefault="00471FB5">
      <w:pPr>
        <w:spacing w:line="600" w:lineRule="auto"/>
        <w:ind w:firstLine="720"/>
        <w:jc w:val="center"/>
        <w:rPr>
          <w:rFonts w:eastAsia="Times New Roman"/>
          <w:color w:val="201F1E"/>
          <w:szCs w:val="24"/>
        </w:rPr>
      </w:pPr>
      <w:r>
        <w:rPr>
          <w:rFonts w:eastAsia="Times New Roman"/>
          <w:color w:val="201F1E"/>
          <w:szCs w:val="24"/>
        </w:rPr>
        <w:t>(Χειροκροτήματα από την πτέρυγα της Νέας Δημοκρατίας)</w:t>
      </w:r>
    </w:p>
    <w:p w14:paraId="6E819C22" w14:textId="77777777" w:rsidR="004B0DF5" w:rsidRDefault="00471FB5">
      <w:pPr>
        <w:spacing w:line="600" w:lineRule="auto"/>
        <w:ind w:firstLine="720"/>
        <w:jc w:val="both"/>
        <w:rPr>
          <w:rFonts w:eastAsia="Times New Roman" w:cs="Times New Roman"/>
          <w:szCs w:val="24"/>
        </w:rPr>
      </w:pPr>
      <w:r>
        <w:rPr>
          <w:rFonts w:eastAsia="Times New Roman"/>
          <w:szCs w:val="24"/>
        </w:rPr>
        <w:t>Η Νέα Δημοκρατία είναι σήμερα η μεγάλη προοδευτική παράταξη των πολλών. Σήμερα εκπροσωπεί ένα ευρύ ρεύμα αναγ</w:t>
      </w:r>
      <w:r>
        <w:rPr>
          <w:rFonts w:eastAsia="Times New Roman"/>
          <w:szCs w:val="24"/>
        </w:rPr>
        <w:t>έννησης της χώρας. Όλους όσο</w:t>
      </w:r>
      <w:r>
        <w:rPr>
          <w:rFonts w:eastAsia="Times New Roman"/>
          <w:szCs w:val="24"/>
        </w:rPr>
        <w:t>ι</w:t>
      </w:r>
      <w:r>
        <w:rPr>
          <w:rFonts w:eastAsia="Times New Roman"/>
          <w:szCs w:val="24"/>
        </w:rPr>
        <w:t xml:space="preserve"> ζητούν αλήθεια, σχέδια και πρόοδο, ευρωπαϊκή πορεία, μεταρρυθμίσεις, κράτος δικαίου και πραγματικό εκσυγχρονισμό. </w:t>
      </w:r>
      <w:r>
        <w:rPr>
          <w:rFonts w:eastAsia="Times New Roman" w:cs="Times New Roman"/>
          <w:szCs w:val="24"/>
        </w:rPr>
        <w:t xml:space="preserve">Και είμαστε πολλοί. </w:t>
      </w:r>
    </w:p>
    <w:p w14:paraId="6E819C2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Παλιές διαφορές με ψηφοφόρους άλλων κομμάτων έχουν υποχωρήσει μπροστά στην ανάγκη να σταματ</w:t>
      </w:r>
      <w:r>
        <w:rPr>
          <w:rFonts w:eastAsia="Times New Roman" w:cs="Times New Roman"/>
          <w:szCs w:val="24"/>
        </w:rPr>
        <w:t xml:space="preserve">ήσει ο οικονομικός κατήφορος, ο θεσμικός κατήφορος, ο διχασμός, η δημαγωγία. Ο αυταρχικός λαϊκισμός και ο νέος παλαιοκομματισμός χρειάζονται κοινή και δυναμική απάντηση. Και σε αυτό το μέτωπο της αναγέννησης δεν υπάρχουν </w:t>
      </w:r>
      <w:r>
        <w:rPr>
          <w:rFonts w:eastAsia="Times New Roman" w:cs="Times New Roman"/>
          <w:szCs w:val="24"/>
        </w:rPr>
        <w:lastRenderedPageBreak/>
        <w:t>εξαιρέσεις. Έχουν θέση όσοι πίστεψα</w:t>
      </w:r>
      <w:r>
        <w:rPr>
          <w:rFonts w:eastAsia="Times New Roman" w:cs="Times New Roman"/>
          <w:szCs w:val="24"/>
        </w:rPr>
        <w:t>ν στον κ. Τσίπρα και αισθάνονται σήμερα προδομένοι και είναι βουβά οργισμένοι, υπεύθυνοι πατριώτες που δεν εγκλωβίζονται σε ακραία συνθήματα χωρίς αντίκρισμα, όπως και άνθρωποι που δεν βρέθηκαν ποτέ στις γραμμές της Νέας Δημοκρατίας. Όμως τους καλώ να δουν</w:t>
      </w:r>
      <w:r>
        <w:rPr>
          <w:rFonts w:eastAsia="Times New Roman" w:cs="Times New Roman"/>
          <w:szCs w:val="24"/>
        </w:rPr>
        <w:t xml:space="preserve"> με τόλμη τις θέσεις μας και την ανανεωμένη παράταξη μας.</w:t>
      </w:r>
    </w:p>
    <w:p w14:paraId="6E819C2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κλείνω λέγοντας ότι σε δεκαέξι ημέρες θα μιλήσει ο λαός. Και τότε τα ψέματα θα τελειώσουν πραγματικά, θα τα σκεπάσει η ίδια η φωνή των πολιτών. Με την ψήφο τους θα φωνάξ</w:t>
      </w:r>
      <w:r>
        <w:rPr>
          <w:rFonts w:eastAsia="Times New Roman" w:cs="Times New Roman"/>
          <w:szCs w:val="24"/>
        </w:rPr>
        <w:t>ουν «ως εδώ» στην Κυβέρνηση της ανικανότητας, των φόρων, της φτώχειας, των εθνικών πληγών. Θα στείλουν ένα μήνυμα της φωτεινής Ελλάδος, αυτής που μας αξίζει, γιατί οι Έλληνες αξίζουμε καλύτερα και μπορούμε καλύτερα.</w:t>
      </w:r>
    </w:p>
    <w:p w14:paraId="6E819C2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Είναι στο χέρι των πολιτών, στις 26 Μαΐο</w:t>
      </w:r>
      <w:r>
        <w:rPr>
          <w:rFonts w:eastAsia="Times New Roman" w:cs="Times New Roman"/>
          <w:szCs w:val="24"/>
        </w:rPr>
        <w:t xml:space="preserve">υ να κάνουν το πρώτο βήμα γι’ αυτή τη μεγάλη πολιτική αλλαγή. Και όταν αυτή ολοκληρωθεί στις εθνικές εκλογές, θα μας περιμένει πολλή δουλειά. Αλλά με την εμπιστοσύνη μιας κοινωνίας που διψά για ένα μεγάλο άλμα στο μέλλον, θα τα καταφέρουμε. Μπορούμε. Μαζί </w:t>
      </w:r>
      <w:r>
        <w:rPr>
          <w:rFonts w:eastAsia="Times New Roman" w:cs="Times New Roman"/>
          <w:szCs w:val="24"/>
        </w:rPr>
        <w:t>μπορούμε!</w:t>
      </w:r>
    </w:p>
    <w:p w14:paraId="6E819C2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Σας ευχαριστώ.</w:t>
      </w:r>
    </w:p>
    <w:p w14:paraId="6E819C27" w14:textId="77777777" w:rsidR="004B0DF5" w:rsidRDefault="00471FB5">
      <w:pPr>
        <w:spacing w:line="600" w:lineRule="auto"/>
        <w:ind w:firstLine="720"/>
        <w:jc w:val="both"/>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της Νέας Δημοκρατίας χειροκροτούν ζωηρά και παρατεταμένα)</w:t>
      </w:r>
    </w:p>
    <w:p w14:paraId="6E819C28" w14:textId="77777777" w:rsidR="004B0DF5" w:rsidRDefault="00471FB5">
      <w:pPr>
        <w:spacing w:line="600" w:lineRule="auto"/>
        <w:ind w:firstLine="720"/>
        <w:jc w:val="both"/>
        <w:rPr>
          <w:rFonts w:eastAsia="Times New Roman" w:cs="Times New Roman"/>
        </w:rPr>
      </w:pPr>
      <w:r w:rsidRPr="008E2BE3">
        <w:rPr>
          <w:rFonts w:eastAsia="Times New Roman" w:cs="Times New Roman"/>
          <w:b/>
          <w:szCs w:val="24"/>
        </w:rPr>
        <w:t xml:space="preserve">ΠΡΟΕΔΡΟΣ (Νικόλαος </w:t>
      </w:r>
      <w:proofErr w:type="spellStart"/>
      <w:r w:rsidRPr="008E2BE3">
        <w:rPr>
          <w:rFonts w:eastAsia="Times New Roman" w:cs="Times New Roman"/>
          <w:b/>
          <w:szCs w:val="24"/>
        </w:rPr>
        <w:t>Βούτσης</w:t>
      </w:r>
      <w:proofErr w:type="spellEnd"/>
      <w:r w:rsidRPr="008E2BE3">
        <w:rPr>
          <w:rFonts w:eastAsia="Times New Roman" w:cs="Times New Roman"/>
          <w:b/>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w:t>
      </w:r>
      <w:r w:rsidRPr="000742D7">
        <w:rPr>
          <w:rFonts w:eastAsia="Times New Roman" w:cs="Times New Roman"/>
        </w:rPr>
        <w:t xml:space="preserve">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έξι</w:t>
      </w:r>
      <w:r w:rsidRPr="000742D7">
        <w:rPr>
          <w:rFonts w:eastAsia="Times New Roman" w:cs="Times New Roman"/>
        </w:rPr>
        <w:t xml:space="preserve"> μαθητές και μαθήτριες και </w:t>
      </w:r>
      <w:r>
        <w:rPr>
          <w:rFonts w:eastAsia="Times New Roman" w:cs="Times New Roman"/>
        </w:rPr>
        <w:t>τέσσερις</w:t>
      </w:r>
      <w:r w:rsidRPr="000742D7">
        <w:rPr>
          <w:rFonts w:eastAsia="Times New Roman" w:cs="Times New Roman"/>
        </w:rPr>
        <w:t xml:space="preserve"> εκπαιδευτικοί συνοδοί τους α</w:t>
      </w:r>
      <w:r w:rsidRPr="000742D7">
        <w:rPr>
          <w:rFonts w:eastAsia="Times New Roman" w:cs="Times New Roman"/>
        </w:rPr>
        <w:t xml:space="preserve">πό το </w:t>
      </w:r>
      <w:r>
        <w:rPr>
          <w:rFonts w:eastAsia="Times New Roman" w:cs="Times New Roman"/>
        </w:rPr>
        <w:t>33</w:t>
      </w:r>
      <w:r w:rsidRPr="008E2BE3">
        <w:rPr>
          <w:rFonts w:eastAsia="Times New Roman" w:cs="Times New Roman"/>
          <w:vertAlign w:val="superscript"/>
        </w:rPr>
        <w:t>ο</w:t>
      </w:r>
      <w:r>
        <w:rPr>
          <w:rFonts w:eastAsia="Times New Roman" w:cs="Times New Roman"/>
        </w:rPr>
        <w:t xml:space="preserve"> Δημοτικό</w:t>
      </w:r>
      <w:r w:rsidRPr="000742D7">
        <w:rPr>
          <w:rFonts w:eastAsia="Times New Roman" w:cs="Times New Roman"/>
        </w:rPr>
        <w:t xml:space="preserve"> Σχολε</w:t>
      </w:r>
      <w:r>
        <w:rPr>
          <w:rFonts w:eastAsia="Times New Roman" w:cs="Times New Roman"/>
        </w:rPr>
        <w:t>ίο Ηρακλείου και από το 2</w:t>
      </w:r>
      <w:r w:rsidRPr="008E2BE3">
        <w:rPr>
          <w:rFonts w:eastAsia="Times New Roman" w:cs="Times New Roman"/>
          <w:vertAlign w:val="superscript"/>
        </w:rPr>
        <w:t>ο</w:t>
      </w:r>
      <w:r>
        <w:rPr>
          <w:rFonts w:eastAsia="Times New Roman" w:cs="Times New Roman"/>
        </w:rPr>
        <w:t xml:space="preserve"> Πειραματικό Δημοτικό Σχολείο του Πανεπιστημίου του Αιγαίου.</w:t>
      </w:r>
    </w:p>
    <w:p w14:paraId="6E819C29" w14:textId="77777777" w:rsidR="004B0DF5" w:rsidRDefault="00471FB5">
      <w:pPr>
        <w:spacing w:line="600" w:lineRule="auto"/>
        <w:ind w:left="360" w:firstLine="360"/>
        <w:jc w:val="both"/>
        <w:rPr>
          <w:rFonts w:eastAsia="Times New Roman" w:cs="Times New Roman"/>
        </w:rPr>
      </w:pPr>
      <w:r w:rsidRPr="000742D7">
        <w:rPr>
          <w:rFonts w:eastAsia="Times New Roman" w:cs="Times New Roman"/>
        </w:rPr>
        <w:lastRenderedPageBreak/>
        <w:t xml:space="preserve">Η Βουλή τούς καλωσορίζει. </w:t>
      </w:r>
    </w:p>
    <w:p w14:paraId="6E819C2A" w14:textId="77777777" w:rsidR="004B0DF5" w:rsidRDefault="00471FB5">
      <w:pPr>
        <w:spacing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6E819C2B" w14:textId="77777777" w:rsidR="004B0DF5" w:rsidRDefault="00471FB5">
      <w:pPr>
        <w:spacing w:line="600" w:lineRule="auto"/>
        <w:ind w:firstLine="720"/>
        <w:jc w:val="both"/>
        <w:rPr>
          <w:rFonts w:eastAsia="Times New Roman" w:cs="Times New Roman"/>
          <w:szCs w:val="24"/>
        </w:rPr>
      </w:pPr>
      <w:r w:rsidRPr="008E2BE3">
        <w:rPr>
          <w:rFonts w:eastAsia="Times New Roman" w:cs="Times New Roman"/>
          <w:b/>
          <w:szCs w:val="24"/>
        </w:rPr>
        <w:t>ΦΩΤΕΙΝΗ</w:t>
      </w:r>
      <w:r>
        <w:rPr>
          <w:rFonts w:eastAsia="Times New Roman" w:cs="Times New Roman"/>
          <w:b/>
          <w:szCs w:val="24"/>
        </w:rPr>
        <w:t xml:space="preserve"> (</w:t>
      </w:r>
      <w:r>
        <w:rPr>
          <w:rFonts w:eastAsia="Times New Roman" w:cs="Times New Roman"/>
          <w:b/>
          <w:szCs w:val="24"/>
        </w:rPr>
        <w:t>ΦΩΦΗ</w:t>
      </w:r>
      <w:r>
        <w:rPr>
          <w:rFonts w:eastAsia="Times New Roman" w:cs="Times New Roman"/>
          <w:b/>
          <w:szCs w:val="24"/>
        </w:rPr>
        <w:t>)</w:t>
      </w:r>
      <w:r w:rsidRPr="008E2BE3">
        <w:rPr>
          <w:rFonts w:eastAsia="Times New Roman" w:cs="Times New Roman"/>
          <w:b/>
          <w:szCs w:val="24"/>
        </w:rPr>
        <w:t xml:space="preserve"> ΓΕΝΝΗΜΑΤΑ (Πρόεδρος της Δημοκρατικής Συμπαράταξης):</w:t>
      </w:r>
      <w:r>
        <w:rPr>
          <w:rFonts w:eastAsia="Times New Roman" w:cs="Times New Roman"/>
          <w:szCs w:val="24"/>
        </w:rPr>
        <w:t xml:space="preserve"> Κύριε Πρόεδρε, παρακαλώ μπορώ να έχω τον λόγο;</w:t>
      </w:r>
    </w:p>
    <w:p w14:paraId="6E819C2C" w14:textId="77777777" w:rsidR="004B0DF5" w:rsidRDefault="00471FB5">
      <w:pPr>
        <w:spacing w:line="600" w:lineRule="auto"/>
        <w:ind w:firstLine="720"/>
        <w:jc w:val="both"/>
        <w:rPr>
          <w:rFonts w:eastAsia="Times New Roman" w:cs="Times New Roman"/>
          <w:szCs w:val="24"/>
        </w:rPr>
      </w:pPr>
      <w:r w:rsidRPr="008E2BE3">
        <w:rPr>
          <w:rFonts w:eastAsia="Times New Roman" w:cs="Times New Roman"/>
          <w:b/>
          <w:szCs w:val="24"/>
        </w:rPr>
        <w:t xml:space="preserve">ΠΡΟΕΔΡΟΣ (Νικόλαος </w:t>
      </w:r>
      <w:proofErr w:type="spellStart"/>
      <w:r w:rsidRPr="008E2BE3">
        <w:rPr>
          <w:rFonts w:eastAsia="Times New Roman" w:cs="Times New Roman"/>
          <w:b/>
          <w:szCs w:val="24"/>
        </w:rPr>
        <w:t>Βούτσης</w:t>
      </w:r>
      <w:proofErr w:type="spellEnd"/>
      <w:r w:rsidRPr="008E2BE3">
        <w:rPr>
          <w:rFonts w:eastAsia="Times New Roman" w:cs="Times New Roman"/>
          <w:b/>
          <w:szCs w:val="24"/>
        </w:rPr>
        <w:t>):</w:t>
      </w:r>
      <w:r>
        <w:rPr>
          <w:rFonts w:eastAsia="Times New Roman" w:cs="Times New Roman"/>
          <w:szCs w:val="24"/>
        </w:rPr>
        <w:t xml:space="preserve"> Ορίστε, κυρία Γεννηματά.</w:t>
      </w:r>
    </w:p>
    <w:p w14:paraId="6E819C2D" w14:textId="77777777" w:rsidR="004B0DF5" w:rsidRDefault="00471FB5">
      <w:pPr>
        <w:spacing w:line="600" w:lineRule="auto"/>
        <w:ind w:firstLine="720"/>
        <w:jc w:val="both"/>
        <w:rPr>
          <w:rFonts w:eastAsia="Times New Roman" w:cs="Times New Roman"/>
          <w:szCs w:val="24"/>
        </w:rPr>
      </w:pPr>
      <w:r w:rsidRPr="008E2BE3">
        <w:rPr>
          <w:rFonts w:eastAsia="Times New Roman" w:cs="Times New Roman"/>
          <w:b/>
          <w:szCs w:val="24"/>
        </w:rPr>
        <w:t>ΦΩΤΕΙΝΗ</w:t>
      </w:r>
      <w:r>
        <w:rPr>
          <w:rFonts w:eastAsia="Times New Roman" w:cs="Times New Roman"/>
          <w:b/>
          <w:szCs w:val="24"/>
        </w:rPr>
        <w:t xml:space="preserve"> (ΦΩΦΗ)</w:t>
      </w:r>
      <w:r w:rsidRPr="008E2BE3">
        <w:rPr>
          <w:rFonts w:eastAsia="Times New Roman" w:cs="Times New Roman"/>
          <w:b/>
          <w:szCs w:val="24"/>
        </w:rPr>
        <w:t xml:space="preserve"> ΓΕΝΝΗΜΑΤΑ (Πρόεδρος της Δημοκρατικής Συμπαράταξης):</w:t>
      </w:r>
      <w:r>
        <w:rPr>
          <w:rFonts w:eastAsia="Times New Roman" w:cs="Times New Roman"/>
          <w:b/>
          <w:szCs w:val="24"/>
        </w:rPr>
        <w:t xml:space="preserve"> </w:t>
      </w:r>
      <w:r>
        <w:rPr>
          <w:rFonts w:eastAsia="Times New Roman" w:cs="Times New Roman"/>
          <w:szCs w:val="24"/>
        </w:rPr>
        <w:t xml:space="preserve">Θέλω να υπενθυμίσω στον Αρχηγό της Αξιωματικής Αντιπολίτευσης ότι η </w:t>
      </w:r>
      <w:r>
        <w:rPr>
          <w:rFonts w:eastAsia="Times New Roman" w:cs="Times New Roman"/>
          <w:szCs w:val="24"/>
        </w:rPr>
        <w:t>δ</w:t>
      </w:r>
      <w:r>
        <w:rPr>
          <w:rFonts w:eastAsia="Times New Roman" w:cs="Times New Roman"/>
          <w:szCs w:val="24"/>
        </w:rPr>
        <w:t xml:space="preserve">ιακομματική </w:t>
      </w:r>
      <w:r>
        <w:rPr>
          <w:rFonts w:eastAsia="Times New Roman" w:cs="Times New Roman"/>
          <w:szCs w:val="24"/>
        </w:rPr>
        <w:t>ε</w:t>
      </w:r>
      <w:r>
        <w:rPr>
          <w:rFonts w:eastAsia="Times New Roman" w:cs="Times New Roman"/>
          <w:szCs w:val="24"/>
        </w:rPr>
        <w:t>πιτρο</w:t>
      </w:r>
      <w:r>
        <w:rPr>
          <w:rFonts w:eastAsia="Times New Roman" w:cs="Times New Roman"/>
          <w:szCs w:val="24"/>
        </w:rPr>
        <w:t xml:space="preserve">πή της Βουλής για το δημογραφικό δημιουργήθηκε ακριβώς μετά από γραπτό αίτημά μου προς εσάς, προς το Προεδρείο της Βουλής, γιατί στο Κίνημα της Αλλαγής πιστεύουμε ότι είναι ένα από τα μεγαλύτερα προβλήματα που αντιμετωπίζει αυτή τη στιγμή η χώρα μας. </w:t>
      </w:r>
    </w:p>
    <w:p w14:paraId="6E819C2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Επομ</w:t>
      </w:r>
      <w:r>
        <w:rPr>
          <w:rFonts w:eastAsia="Times New Roman" w:cs="Times New Roman"/>
          <w:szCs w:val="24"/>
        </w:rPr>
        <w:t xml:space="preserve">ένως δεν ήλθαμε εκ των υστέρων. Ξεκινήσαμε όλη αυτή την προσπάθεια. Χαίρομαι γιατί είναι διακομματική η </w:t>
      </w:r>
      <w:r>
        <w:rPr>
          <w:rFonts w:eastAsia="Times New Roman" w:cs="Times New Roman"/>
          <w:szCs w:val="24"/>
        </w:rPr>
        <w:t>ε</w:t>
      </w:r>
      <w:r>
        <w:rPr>
          <w:rFonts w:eastAsia="Times New Roman" w:cs="Times New Roman"/>
          <w:szCs w:val="24"/>
        </w:rPr>
        <w:t xml:space="preserve">πιτροπή. Είπα και πριν στην ομιλία μου ότι εμείς δεν έχουμε εχθρούς, έχουμε πολιτικούς αντιπάλους. Αντίπαλος δικός μας είναι οι συντηρητικές πολιτικές </w:t>
      </w:r>
      <w:r>
        <w:rPr>
          <w:rFonts w:eastAsia="Times New Roman" w:cs="Times New Roman"/>
          <w:szCs w:val="24"/>
        </w:rPr>
        <w:t>και δεν έχουμε ίσες αποστάσεις από κανέναν. Έχουμε αποστάσεις από τη συντήρηση. Δυστυχώς σήμερα η συντήρηση εκφράζεται με δύο όψεις: με το</w:t>
      </w:r>
      <w:r>
        <w:rPr>
          <w:rFonts w:eastAsia="Times New Roman" w:cs="Times New Roman"/>
          <w:szCs w:val="24"/>
        </w:rPr>
        <w:t>ν</w:t>
      </w:r>
      <w:r>
        <w:rPr>
          <w:rFonts w:eastAsia="Times New Roman" w:cs="Times New Roman"/>
          <w:szCs w:val="24"/>
        </w:rPr>
        <w:t xml:space="preserve"> ΣΥΡΙΖΑ και τη Νέα Δημοκρατία.</w:t>
      </w:r>
    </w:p>
    <w:p w14:paraId="6E819C2F"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6E819C30" w14:textId="77777777" w:rsidR="004B0DF5" w:rsidRDefault="00471FB5">
      <w:pPr>
        <w:spacing w:line="600" w:lineRule="auto"/>
        <w:ind w:firstLine="720"/>
        <w:jc w:val="both"/>
        <w:rPr>
          <w:rFonts w:eastAsia="Times New Roman" w:cs="Times New Roman"/>
          <w:szCs w:val="24"/>
        </w:rPr>
      </w:pPr>
      <w:r w:rsidRPr="008E2BE3">
        <w:rPr>
          <w:rFonts w:eastAsia="Times New Roman" w:cs="Times New Roman"/>
          <w:b/>
          <w:szCs w:val="24"/>
        </w:rPr>
        <w:t xml:space="preserve">ΠΡΟΕΔΡΟΣ (Νικόλαος </w:t>
      </w:r>
      <w:proofErr w:type="spellStart"/>
      <w:r w:rsidRPr="008E2BE3">
        <w:rPr>
          <w:rFonts w:eastAsia="Times New Roman" w:cs="Times New Roman"/>
          <w:b/>
          <w:szCs w:val="24"/>
        </w:rPr>
        <w:t>Βούτ</w:t>
      </w:r>
      <w:r w:rsidRPr="008E2BE3">
        <w:rPr>
          <w:rFonts w:eastAsia="Times New Roman" w:cs="Times New Roman"/>
          <w:b/>
          <w:szCs w:val="24"/>
        </w:rPr>
        <w:t>σης</w:t>
      </w:r>
      <w:proofErr w:type="spellEnd"/>
      <w:r w:rsidRPr="008E2BE3">
        <w:rPr>
          <w:rFonts w:eastAsia="Times New Roman" w:cs="Times New Roman"/>
          <w:b/>
          <w:szCs w:val="24"/>
        </w:rPr>
        <w:t>):</w:t>
      </w:r>
      <w:r>
        <w:rPr>
          <w:rFonts w:eastAsia="Times New Roman" w:cs="Times New Roman"/>
          <w:szCs w:val="24"/>
        </w:rPr>
        <w:t xml:space="preserve"> Ευχαριστούμε</w:t>
      </w:r>
    </w:p>
    <w:p w14:paraId="6E819C3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Καλώ στο Βήμα τον Πρωθυπουργό και Πρόεδρο της Κοινοβουλευτικής Ομάδας του ΣΥΡΙΖΑ, κ. Αλέξη Τσίπρα.</w:t>
      </w:r>
    </w:p>
    <w:p w14:paraId="6E819C32"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(Ζωηρά χειροκροτήματα από την πτέρυγα του ΣΥΡΙΖΑ)</w:t>
      </w:r>
    </w:p>
    <w:p w14:paraId="6E819C33" w14:textId="77777777" w:rsidR="004B0DF5" w:rsidRDefault="00471FB5">
      <w:pPr>
        <w:spacing w:line="600" w:lineRule="auto"/>
        <w:ind w:firstLine="720"/>
        <w:jc w:val="both"/>
        <w:rPr>
          <w:rFonts w:eastAsia="Times New Roman" w:cs="Times New Roman"/>
          <w:szCs w:val="24"/>
        </w:rPr>
      </w:pPr>
      <w:r w:rsidRPr="00E5751D">
        <w:rPr>
          <w:rFonts w:eastAsia="Times New Roman" w:cs="Times New Roman"/>
          <w:b/>
          <w:szCs w:val="24"/>
        </w:rPr>
        <w:t>ΑΛΕΞΗΣ ΤΣΙΠΡΑΣ (Πρόεδρος της Κυβέρνησης):</w:t>
      </w:r>
      <w:r>
        <w:rPr>
          <w:rFonts w:eastAsia="Times New Roman" w:cs="Times New Roman"/>
          <w:szCs w:val="24"/>
        </w:rPr>
        <w:t xml:space="preserve"> Ευχαριστώ, κύριε Πρόεδρε.</w:t>
      </w:r>
    </w:p>
    <w:p w14:paraId="6E819C3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w:t>
      </w:r>
      <w:r>
        <w:rPr>
          <w:rFonts w:eastAsia="Times New Roman" w:cs="Times New Roman"/>
          <w:szCs w:val="24"/>
        </w:rPr>
        <w:t>υλευτές, είναι προφανές ότι αυτό το τριήμερο η Αξιωματική Αντιπολίτευση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ο Αρχηγός </w:t>
      </w:r>
      <w:r>
        <w:rPr>
          <w:rFonts w:eastAsia="Times New Roman" w:cs="Times New Roman"/>
          <w:szCs w:val="24"/>
        </w:rPr>
        <w:t>της,</w:t>
      </w:r>
      <w:r>
        <w:rPr>
          <w:rFonts w:eastAsia="Times New Roman" w:cs="Times New Roman"/>
          <w:szCs w:val="24"/>
        </w:rPr>
        <w:t xml:space="preserve"> προσπάθησε με κάθε τρόπο να εκτρέψει τη συζήτηση από τα κρίσιμα ζητήματα που αφορούν τη ζωή και την καθημερινότητα των Ελληνίδων και των Ελλήνων, σε ζητήματ</w:t>
      </w:r>
      <w:r>
        <w:rPr>
          <w:rFonts w:eastAsia="Times New Roman" w:cs="Times New Roman"/>
          <w:szCs w:val="24"/>
        </w:rPr>
        <w:t xml:space="preserve">α που αυτοί θεωρούν ότι μπορούν να επικεντρώσουν την προσοχή. </w:t>
      </w:r>
    </w:p>
    <w:p w14:paraId="6E819C3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 στόχος τους νομίζω ότι ήταν σαφής και το έχει καταλάβει και ο κάθε πολίτης που μας παρακολουθεί: Να μη συζητήσουμε για τα μέτρα στήριξης, να μη συζητήσουμε για την οικονομία, να μη</w:t>
      </w:r>
      <w:r>
        <w:rPr>
          <w:rFonts w:eastAsia="Times New Roman" w:cs="Times New Roman"/>
          <w:szCs w:val="24"/>
        </w:rPr>
        <w:t xml:space="preserve"> συζητήσουμε το σχέδιο μας για την έξοδο από την κρίση, να μη συζητήσουμε το σχέδιο μας για τους διατηρήσιμους ρυθμούς ανάπτυξης που πρέπει να έχει η ελληνική οικονομία τα επόμενα χρόνια, να μη συζητήσουμε για το πώς θα επιστρέψουμε οριστικά στην κανονικότ</w:t>
      </w:r>
      <w:r>
        <w:rPr>
          <w:rFonts w:eastAsia="Times New Roman" w:cs="Times New Roman"/>
          <w:szCs w:val="24"/>
        </w:rPr>
        <w:t xml:space="preserve">ητα, να συζητάμε για θέματα τα οποία έχει επιλέξει το επικοινωνιακό επιτελείο του κ. Μητσοτάκη. </w:t>
      </w:r>
    </w:p>
    <w:p w14:paraId="6E819C3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Πιστεύω βαθιά ότι ο κ. Μητσοτάκης δεν υπέπεσε σε λάθος και αυτό είναι που με προβληματίζει. Είναι επιλογή. Είναι πολιτική επιλογή του επικοινωνιακού του επιτελ</w:t>
      </w:r>
      <w:r>
        <w:rPr>
          <w:rFonts w:eastAsia="Times New Roman" w:cs="Times New Roman"/>
          <w:szCs w:val="24"/>
        </w:rPr>
        <w:t>είου να πάμε σε εκλογές σε ένα πεδίο πολιτικής αρένας. Αυτή είναι η επιλογή του.</w:t>
      </w:r>
    </w:p>
    <w:p w14:paraId="6E819C37"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E819C3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Εγώ προσπάθησα στην πρώτη μου ομιλία να μιλήσω προγραμματικά και έτσι θα συνεχίσω μέχρι τις εκλογές. Ό,τι απαντήσεις είχα να σας</w:t>
      </w:r>
      <w:r>
        <w:rPr>
          <w:rFonts w:eastAsia="Times New Roman" w:cs="Times New Roman"/>
          <w:szCs w:val="24"/>
        </w:rPr>
        <w:t xml:space="preserve"> δώσω, κύριε Μητσοτάκη, σας τις έδωσα. Και δεν πρόκειται να ασχοληθώ ξανά με τις προσωπικές επιθέσεις και με την αθλιότητα των κατασκευασμένων ειδήσεων. Εσείς μπορείτε αν θέλετε να συνεχίσετε σε αυτόν το</w:t>
      </w:r>
      <w:r>
        <w:rPr>
          <w:rFonts w:eastAsia="Times New Roman" w:cs="Times New Roman"/>
          <w:szCs w:val="24"/>
        </w:rPr>
        <w:t>ν</w:t>
      </w:r>
      <w:r>
        <w:rPr>
          <w:rFonts w:eastAsia="Times New Roman" w:cs="Times New Roman"/>
          <w:szCs w:val="24"/>
        </w:rPr>
        <w:t xml:space="preserve"> δρόμο, να υβρίζετε και να συκοφαντείτε ακόμα και νε</w:t>
      </w:r>
      <w:r>
        <w:rPr>
          <w:rFonts w:eastAsia="Times New Roman" w:cs="Times New Roman"/>
          <w:szCs w:val="24"/>
        </w:rPr>
        <w:t>κρούς, που δεν έχουν τη δυνατότητα ούτε να απαντήσουν, αλλά και που δεν ήταν δημόσια πρόσωπα</w:t>
      </w:r>
      <w:r>
        <w:rPr>
          <w:rFonts w:eastAsia="Times New Roman" w:cs="Times New Roman"/>
          <w:szCs w:val="24"/>
        </w:rPr>
        <w:t>,</w:t>
      </w:r>
      <w:r>
        <w:rPr>
          <w:rFonts w:eastAsia="Times New Roman" w:cs="Times New Roman"/>
          <w:szCs w:val="24"/>
        </w:rPr>
        <w:t xml:space="preserve"> για να γνωρίζει η ελληνική κοινωνία την πολιτική τους πορεία, την πολιτική τους περπατησιά ή την κοινωνική τους περπατησιά και σταδιοδρομία.</w:t>
      </w:r>
    </w:p>
    <w:p w14:paraId="6E819C39"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w:t>
      </w:r>
      <w:r>
        <w:rPr>
          <w:rFonts w:eastAsia="Times New Roman" w:cs="Times New Roman"/>
          <w:szCs w:val="24"/>
        </w:rPr>
        <w:t>ην πτέρυγα του ΣΥΡΙΖΑ)</w:t>
      </w:r>
    </w:p>
    <w:p w14:paraId="6E819C3A" w14:textId="77777777" w:rsidR="004B0DF5" w:rsidRDefault="00471FB5">
      <w:pPr>
        <w:spacing w:line="600" w:lineRule="auto"/>
        <w:ind w:firstLine="720"/>
        <w:jc w:val="both"/>
        <w:rPr>
          <w:rFonts w:eastAsia="Times New Roman" w:cs="Times New Roman"/>
          <w:szCs w:val="24"/>
        </w:rPr>
      </w:pPr>
      <w:r w:rsidRPr="008F0B76">
        <w:rPr>
          <w:rFonts w:eastAsia="Times New Roman" w:cs="Times New Roman"/>
          <w:b/>
          <w:szCs w:val="24"/>
        </w:rPr>
        <w:t>ΚΥΡΙΑΚΟΣ ΜΗΤΣΟΤΑΚΗΣ (Πρόεδρος της Νέας Δημοκρατίας):</w:t>
      </w:r>
      <w:r>
        <w:rPr>
          <w:rFonts w:eastAsia="Times New Roman" w:cs="Times New Roman"/>
          <w:szCs w:val="24"/>
        </w:rPr>
        <w:t xml:space="preserve"> Ναι, ναι, ζει ο πατέρας μου!</w:t>
      </w:r>
    </w:p>
    <w:p w14:paraId="6E819C3B"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Κύριε Μητσοτάκη, πείτε το ανοιχτά αυτό που είπατε. Είπατε για τον πατέρα σας. Ακούστε με, κύριε Μητσοτάκη. Ο </w:t>
      </w:r>
      <w:r>
        <w:rPr>
          <w:rFonts w:eastAsia="Times New Roman" w:cs="Times New Roman"/>
          <w:szCs w:val="24"/>
        </w:rPr>
        <w:t>πατέρας σας ήταν Πρωθυπουργός της χώρας και είχε μια δημόσια ζωή. Οι πολίτες έχουν άποψη για τον πατέρα σας.</w:t>
      </w:r>
    </w:p>
    <w:p w14:paraId="6E819C3C" w14:textId="77777777" w:rsidR="004B0DF5" w:rsidRDefault="00471FB5">
      <w:pPr>
        <w:spacing w:line="600" w:lineRule="auto"/>
        <w:ind w:firstLine="720"/>
        <w:jc w:val="both"/>
        <w:rPr>
          <w:rFonts w:eastAsia="Times New Roman" w:cs="Times New Roman"/>
          <w:szCs w:val="24"/>
        </w:rPr>
      </w:pPr>
      <w:r w:rsidRPr="00E5751D">
        <w:rPr>
          <w:rFonts w:eastAsia="Times New Roman" w:cs="Times New Roman"/>
          <w:b/>
          <w:szCs w:val="24"/>
        </w:rPr>
        <w:t>ΘΕΟΔΩΡΟΣ ΚΑΡΑΟΓΛΟΥ:</w:t>
      </w:r>
      <w:r>
        <w:rPr>
          <w:rFonts w:eastAsia="Times New Roman" w:cs="Times New Roman"/>
          <w:szCs w:val="24"/>
        </w:rPr>
        <w:t xml:space="preserve"> Άρα δεν υπάρχει σεβασμός.</w:t>
      </w:r>
    </w:p>
    <w:p w14:paraId="6E819C3D" w14:textId="77777777" w:rsidR="004B0DF5" w:rsidRDefault="00471FB5">
      <w:pPr>
        <w:spacing w:line="600" w:lineRule="auto"/>
        <w:ind w:firstLine="720"/>
        <w:jc w:val="both"/>
        <w:rPr>
          <w:rFonts w:eastAsia="Times New Roman" w:cs="Times New Roman"/>
          <w:szCs w:val="24"/>
        </w:rPr>
      </w:pPr>
      <w:r w:rsidRPr="00E5751D">
        <w:rPr>
          <w:rFonts w:eastAsia="Times New Roman" w:cs="Times New Roman"/>
          <w:b/>
          <w:szCs w:val="24"/>
        </w:rPr>
        <w:t>ΑΛΕΞΗΣ ΤΣΙΠΡΑΣ (Πρόεδρος της Κυβέρνησης):</w:t>
      </w:r>
      <w:r>
        <w:rPr>
          <w:rFonts w:eastAsia="Times New Roman" w:cs="Times New Roman"/>
          <w:b/>
          <w:szCs w:val="24"/>
        </w:rPr>
        <w:t xml:space="preserve"> </w:t>
      </w:r>
      <w:r>
        <w:rPr>
          <w:rFonts w:eastAsia="Times New Roman" w:cs="Times New Roman"/>
          <w:szCs w:val="24"/>
        </w:rPr>
        <w:t>Εγώ δεν έχω σεβασμό;</w:t>
      </w:r>
    </w:p>
    <w:p w14:paraId="6E819C3E" w14:textId="77777777" w:rsidR="004B0DF5" w:rsidRDefault="00471FB5">
      <w:pPr>
        <w:spacing w:line="600" w:lineRule="auto"/>
        <w:ind w:firstLine="720"/>
        <w:jc w:val="both"/>
        <w:rPr>
          <w:rFonts w:eastAsia="Times New Roman" w:cs="Times New Roman"/>
          <w:szCs w:val="24"/>
        </w:rPr>
      </w:pPr>
      <w:r w:rsidRPr="00E5751D">
        <w:rPr>
          <w:rFonts w:eastAsia="Times New Roman" w:cs="Times New Roman"/>
          <w:b/>
          <w:szCs w:val="24"/>
        </w:rPr>
        <w:t>ΘΕΟΔΩΡΟΣ ΚΑΡΑΟΓΛΟΥ:</w:t>
      </w:r>
      <w:r>
        <w:rPr>
          <w:rFonts w:eastAsia="Times New Roman" w:cs="Times New Roman"/>
          <w:szCs w:val="24"/>
        </w:rPr>
        <w:t xml:space="preserve"> Τότε;</w:t>
      </w:r>
    </w:p>
    <w:p w14:paraId="6E819C3F" w14:textId="77777777" w:rsidR="004B0DF5" w:rsidRDefault="00471FB5">
      <w:pPr>
        <w:spacing w:line="600" w:lineRule="auto"/>
        <w:ind w:firstLine="720"/>
        <w:jc w:val="both"/>
        <w:rPr>
          <w:rFonts w:eastAsia="Times New Roman" w:cs="Times New Roman"/>
          <w:szCs w:val="24"/>
        </w:rPr>
      </w:pPr>
      <w:r w:rsidRPr="00E5751D">
        <w:rPr>
          <w:rFonts w:eastAsia="Times New Roman" w:cs="Times New Roman"/>
          <w:b/>
          <w:szCs w:val="24"/>
        </w:rPr>
        <w:t>ΠΡΟΕΔΡΟΣ (Νι</w:t>
      </w:r>
      <w:r w:rsidRPr="00E5751D">
        <w:rPr>
          <w:rFonts w:eastAsia="Times New Roman" w:cs="Times New Roman"/>
          <w:b/>
          <w:szCs w:val="24"/>
        </w:rPr>
        <w:t xml:space="preserve">κόλαος </w:t>
      </w:r>
      <w:proofErr w:type="spellStart"/>
      <w:r w:rsidRPr="00E5751D">
        <w:rPr>
          <w:rFonts w:eastAsia="Times New Roman" w:cs="Times New Roman"/>
          <w:b/>
          <w:szCs w:val="24"/>
        </w:rPr>
        <w:t>Βούτσης</w:t>
      </w:r>
      <w:proofErr w:type="spellEnd"/>
      <w:r w:rsidRPr="00E5751D">
        <w:rPr>
          <w:rFonts w:eastAsia="Times New Roman" w:cs="Times New Roman"/>
          <w:b/>
          <w:szCs w:val="24"/>
        </w:rPr>
        <w:t>):</w:t>
      </w:r>
      <w:r>
        <w:rPr>
          <w:rFonts w:eastAsia="Times New Roman" w:cs="Times New Roman"/>
          <w:szCs w:val="24"/>
        </w:rPr>
        <w:t xml:space="preserve"> Παρακαλώ, τι κάνετε τώρα ακριβώς;</w:t>
      </w:r>
    </w:p>
    <w:p w14:paraId="6E819C40" w14:textId="77777777" w:rsidR="004B0DF5" w:rsidRDefault="00471FB5">
      <w:pPr>
        <w:spacing w:line="600" w:lineRule="auto"/>
        <w:ind w:firstLine="720"/>
        <w:jc w:val="both"/>
        <w:rPr>
          <w:rFonts w:eastAsia="Times New Roman" w:cs="Times New Roman"/>
          <w:szCs w:val="24"/>
        </w:rPr>
      </w:pPr>
      <w:r w:rsidRPr="00E5751D">
        <w:rPr>
          <w:rFonts w:eastAsia="Times New Roman" w:cs="Times New Roman"/>
          <w:b/>
          <w:szCs w:val="24"/>
        </w:rPr>
        <w:lastRenderedPageBreak/>
        <w:t>ΑΛΕΞΗΣ ΤΣΙΠΡΑΣ (Πρόεδρος της Κυβέρνησης):</w:t>
      </w:r>
      <w:r>
        <w:rPr>
          <w:rFonts w:eastAsia="Times New Roman" w:cs="Times New Roman"/>
          <w:b/>
          <w:szCs w:val="24"/>
        </w:rPr>
        <w:t xml:space="preserve"> </w:t>
      </w:r>
      <w:r>
        <w:rPr>
          <w:rFonts w:eastAsia="Times New Roman" w:cs="Times New Roman"/>
          <w:szCs w:val="24"/>
        </w:rPr>
        <w:t>Εγώ δεν έχω μιλήσει ποτέ με αυτόν τον τρόπο. Και ξέρετε κάτι; Καταλάβετέ το αυτό. Πρέπει να το κατανοήσετε. Η κατανόηση του σφάλματος είναι το μισό βήμα. Το άλλο μ</w:t>
      </w:r>
      <w:r>
        <w:rPr>
          <w:rFonts w:eastAsia="Times New Roman" w:cs="Times New Roman"/>
          <w:szCs w:val="24"/>
        </w:rPr>
        <w:t>ισό είναι να διορθωθείτε κιόλας.</w:t>
      </w:r>
    </w:p>
    <w:p w14:paraId="6E819C4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Ο πατέρας σας, λοιπόν, ήταν ένα δημόσιο πρόσωπο, Πρωθυπουργός. Εκείνη την εποχή με τη μισή Ελλάδα σε ένα πολωμένο κλίμα -καλή ώρα όπως και τώρα-, ο Πρωθυπουργός Ανδρέας Παπανδρέου –όταν ο δικός σας πατέρας ήταν Αρχηγός Αντι</w:t>
      </w:r>
      <w:r>
        <w:rPr>
          <w:rFonts w:eastAsia="Times New Roman" w:cs="Times New Roman"/>
          <w:szCs w:val="24"/>
        </w:rPr>
        <w:t>πολίτευσης- τον αποκαλούσε «αποστάτη», τον αποκαλούσε «εφιάλτη». Εγώ δεν έχω αναφερθεί ποτέ σε αυτά. Ποτέ δεν έχω αποκαλέσει τον Κωνσταντίνο Μητσοτάκη ούτε με τα λόγια αυτά που είπα πιο πριν ούτε προέβην ποτέ σε μια τέτοιου είδους κριτική. Έχω όμως την αίσ</w:t>
      </w:r>
      <w:r>
        <w:rPr>
          <w:rFonts w:eastAsia="Times New Roman" w:cs="Times New Roman"/>
          <w:szCs w:val="24"/>
        </w:rPr>
        <w:t>θηση ότι μάλλον εσείς δεν τιμάτε τη μνήμη του πατέρα σας, όχι εγώ.</w:t>
      </w:r>
    </w:p>
    <w:p w14:paraId="6E819C42"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διαμαρτυρίες </w:t>
      </w:r>
      <w:r>
        <w:rPr>
          <w:rFonts w:eastAsia="Times New Roman" w:cs="Times New Roman"/>
          <w:szCs w:val="24"/>
        </w:rPr>
        <w:t>από την πτέρυγα της Νέας Δημοκρατίας)</w:t>
      </w:r>
    </w:p>
    <w:p w14:paraId="6E819C43"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Ε!</w:t>
      </w:r>
    </w:p>
    <w:p w14:paraId="6E819C44" w14:textId="77777777" w:rsidR="004B0DF5" w:rsidRDefault="00471FB5">
      <w:pPr>
        <w:spacing w:line="600" w:lineRule="auto"/>
        <w:ind w:firstLine="720"/>
        <w:jc w:val="both"/>
        <w:rPr>
          <w:rFonts w:eastAsia="Times New Roman" w:cs="Times New Roman"/>
          <w:szCs w:val="24"/>
        </w:rPr>
      </w:pPr>
      <w:r w:rsidRPr="00E5751D">
        <w:rPr>
          <w:rFonts w:eastAsia="Times New Roman" w:cs="Times New Roman"/>
          <w:b/>
          <w:szCs w:val="24"/>
        </w:rPr>
        <w:t>ΑΛΕΞΗΣ ΤΣΙΠΡΑΣ (Πρόεδρος της Κυβέρνησης):</w:t>
      </w:r>
      <w:r>
        <w:rPr>
          <w:rFonts w:eastAsia="Times New Roman" w:cs="Times New Roman"/>
          <w:b/>
          <w:szCs w:val="24"/>
        </w:rPr>
        <w:t xml:space="preserve"> </w:t>
      </w:r>
      <w:r>
        <w:rPr>
          <w:rFonts w:eastAsia="Times New Roman" w:cs="Times New Roman"/>
          <w:szCs w:val="24"/>
        </w:rPr>
        <w:t xml:space="preserve">Εσείς, εσείς, εσείς! </w:t>
      </w:r>
    </w:p>
    <w:p w14:paraId="6E819C45"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διαμαρτυρίες </w:t>
      </w:r>
      <w:r>
        <w:rPr>
          <w:rFonts w:eastAsia="Times New Roman" w:cs="Times New Roman"/>
          <w:szCs w:val="24"/>
        </w:rPr>
        <w:t>από την πτέρυγα</w:t>
      </w:r>
      <w:r>
        <w:rPr>
          <w:rFonts w:eastAsia="Times New Roman" w:cs="Times New Roman"/>
          <w:szCs w:val="24"/>
        </w:rPr>
        <w:t xml:space="preserve"> της Νέας Δημοκρατίας)</w:t>
      </w:r>
    </w:p>
    <w:p w14:paraId="6E819C46"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Ησυχία!</w:t>
      </w:r>
    </w:p>
    <w:p w14:paraId="6E819C47" w14:textId="77777777" w:rsidR="004B0DF5" w:rsidRDefault="00471FB5">
      <w:pPr>
        <w:spacing w:line="600" w:lineRule="auto"/>
        <w:ind w:firstLine="720"/>
        <w:jc w:val="both"/>
        <w:rPr>
          <w:rFonts w:eastAsia="Times New Roman" w:cs="Times New Roman"/>
          <w:szCs w:val="24"/>
        </w:rPr>
      </w:pPr>
      <w:r w:rsidRPr="00E5751D">
        <w:rPr>
          <w:rFonts w:eastAsia="Times New Roman" w:cs="Times New Roman"/>
          <w:b/>
          <w:szCs w:val="24"/>
        </w:rPr>
        <w:t>ΑΛΕΞΗΣ ΤΣΙΠΡΑΣ (Πρόεδρος της Κυβέρνησης):</w:t>
      </w:r>
      <w:r>
        <w:rPr>
          <w:rFonts w:eastAsia="Times New Roman" w:cs="Times New Roman"/>
          <w:b/>
          <w:szCs w:val="24"/>
        </w:rPr>
        <w:t xml:space="preserve"> </w:t>
      </w:r>
      <w:r>
        <w:rPr>
          <w:rFonts w:eastAsia="Times New Roman" w:cs="Times New Roman"/>
          <w:szCs w:val="24"/>
        </w:rPr>
        <w:t>Διότι εσείς, κύριε Μητσοτάκη, περπατάτε με μια βαριά σκιά πάνω από το κεφάλι σας, που είναι η σκιά του πατέρα σας. Εγώ δεν έχω κανένα κόμπλεξ, κανένα σύμπ</w:t>
      </w:r>
      <w:r>
        <w:rPr>
          <w:rFonts w:eastAsia="Times New Roman" w:cs="Times New Roman"/>
          <w:szCs w:val="24"/>
        </w:rPr>
        <w:t>λεγμα και είμαι περήφανος και για όσα έχει κάνει ο πατέρας μου και για την οικογένεια μου. Εσείς, όμως, κύριε Μητσοτάκη, δείχνετε με τον τρόπο με τον οποίο συμπεριφέρεστε ότι κάποιο πρόβλημα έχετε. Δεν θέλω, όμως, να συνεχίσω τη συζήτηση σε αυτά.</w:t>
      </w:r>
    </w:p>
    <w:p w14:paraId="6E819C4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Θέλω να σ</w:t>
      </w:r>
      <w:r>
        <w:rPr>
          <w:rFonts w:eastAsia="Times New Roman" w:cs="Times New Roman"/>
          <w:szCs w:val="24"/>
        </w:rPr>
        <w:t xml:space="preserve">ας πω ένα πράγμα. Θέλω να σας πω ότι οι πολίτες θα μας κρίνουν με βάση τις θέσεις και τις απόψεις μας. Εγώ, λοιπόν, ζήτησα να αντιπαραβάλουμε τα πολιτικά μας σχέδια και την πολιτική μας στρατηγική για την επόμενη μέρα της χώρας. </w:t>
      </w:r>
    </w:p>
    <w:p w14:paraId="6E819C4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Σήμερα σας άκουσα να λέτε </w:t>
      </w:r>
      <w:r>
        <w:rPr>
          <w:rFonts w:eastAsia="Times New Roman" w:cs="Times New Roman"/>
          <w:szCs w:val="24"/>
        </w:rPr>
        <w:t xml:space="preserve">μια μικρή συγγνώμη για όσα είπε ο κ. Κεφαλογιάννης -για την αθλιότητα του κ. Κεφαλογιάννη- να βγαίνει και να βγάζει φωτογραφίες με τον Υφυπουργό παρά τω </w:t>
      </w:r>
      <w:proofErr w:type="spellStart"/>
      <w:r>
        <w:rPr>
          <w:rFonts w:eastAsia="Times New Roman" w:cs="Times New Roman"/>
          <w:szCs w:val="24"/>
        </w:rPr>
        <w:t>Πρωθυπουργώ</w:t>
      </w:r>
      <w:proofErr w:type="spellEnd"/>
      <w:r>
        <w:rPr>
          <w:rFonts w:eastAsia="Times New Roman" w:cs="Times New Roman"/>
          <w:szCs w:val="24"/>
        </w:rPr>
        <w:t xml:space="preserve"> της χούντας και να λέει ότι αυτός ήταν ο πατέρας μου! Εντάξει, ζητήσατε μια μικρή συγγνώμη.</w:t>
      </w:r>
      <w:r>
        <w:rPr>
          <w:rFonts w:eastAsia="Times New Roman" w:cs="Times New Roman"/>
          <w:szCs w:val="24"/>
        </w:rPr>
        <w:t xml:space="preserve"> Προφανώς όμως δεν είπατε τίποτα για την αθλιότητα που κάνατε εσείς. Μια μισή συγγνώμη, μια μισή συγγνώμη.</w:t>
      </w:r>
    </w:p>
    <w:p w14:paraId="6E819C4A"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819C4B"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λοιπόν, λέω: Ως εδώ αυτή η συζήτηση ως εδώ. Όμως θέλω να διερωτηθώ δημόσια και ανοιχτά</w:t>
      </w:r>
      <w:r>
        <w:rPr>
          <w:rFonts w:eastAsia="Times New Roman"/>
          <w:color w:val="222222"/>
          <w:szCs w:val="24"/>
          <w:shd w:val="clear" w:color="auto" w:fill="FFFFFF"/>
        </w:rPr>
        <w:t>.</w:t>
      </w:r>
      <w:r>
        <w:rPr>
          <w:rFonts w:eastAsia="Times New Roman"/>
          <w:color w:val="222222"/>
          <w:szCs w:val="24"/>
          <w:shd w:val="clear" w:color="auto" w:fill="FFFFFF"/>
        </w:rPr>
        <w:t xml:space="preserve"> Γιατί επιλέγετε αυτή τη στρατηγική; Γιατί επιλέγετε τη στρατηγική της λάσπης στον ανεμιστήρα; </w:t>
      </w:r>
    </w:p>
    <w:p w14:paraId="6E819C4C" w14:textId="77777777" w:rsidR="004B0DF5" w:rsidRDefault="00471FB5">
      <w:pPr>
        <w:spacing w:line="600" w:lineRule="auto"/>
        <w:ind w:firstLine="720"/>
        <w:jc w:val="center"/>
        <w:rPr>
          <w:rFonts w:eastAsia="Times New Roman"/>
          <w:color w:val="222222"/>
          <w:szCs w:val="24"/>
          <w:shd w:val="clear" w:color="auto" w:fill="FFFFFF"/>
        </w:rPr>
      </w:pPr>
      <w:r w:rsidRPr="008F7971">
        <w:rPr>
          <w:rFonts w:eastAsia="Times New Roman"/>
          <w:color w:val="222222"/>
          <w:szCs w:val="24"/>
          <w:shd w:val="clear" w:color="auto" w:fill="FFFFFF"/>
        </w:rPr>
        <w:lastRenderedPageBreak/>
        <w:t>(</w:t>
      </w:r>
      <w:r>
        <w:rPr>
          <w:rFonts w:eastAsia="Times New Roman"/>
          <w:color w:val="222222"/>
          <w:szCs w:val="24"/>
          <w:shd w:val="clear" w:color="auto" w:fill="FFFFFF"/>
        </w:rPr>
        <w:t>Θόρυβος από την πτέρυγα της Νέας Δημοκρατίας)</w:t>
      </w:r>
    </w:p>
    <w:p w14:paraId="6E819C4D"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Γιατί επιλέγετε τη στρατηγική να κυλιστείτε εσείς σε αυτόν τον βούρκο και σε αυτή τη λάσπη, αφού μας λέτε ότι είσ</w:t>
      </w:r>
      <w:r>
        <w:rPr>
          <w:rFonts w:eastAsia="Times New Roman"/>
          <w:color w:val="222222"/>
          <w:szCs w:val="24"/>
          <w:shd w:val="clear" w:color="auto" w:fill="FFFFFF"/>
        </w:rPr>
        <w:t>τε μπροστά στις εκλογές, τις έχετε κερδίσει από χέρι, είστε σίγουρος νικητής, εδώ και τρία χρόνια μας διαβεβαιώνετε ότι όχι απλά έχετε τη νίκη αλλά τον θρίαμβο στο τσεπάκι σας και αφού χθες μας ξαναείπατε ότι θα γελάτε στις 26 του Μάη και ότι όχι απλά θα ε</w:t>
      </w:r>
      <w:r>
        <w:rPr>
          <w:rFonts w:eastAsia="Times New Roman"/>
          <w:color w:val="222222"/>
          <w:szCs w:val="24"/>
          <w:shd w:val="clear" w:color="auto" w:fill="FFFFFF"/>
        </w:rPr>
        <w:t>ίστε νικητής αλλά θριαμβευτής ότι θα έχετε δεκατέσσερις-δεκαπέντε μονάδες διαφορά σε όποια κάλπη και αν στηθεί, οπότε και αν στηθεί;</w:t>
      </w:r>
    </w:p>
    <w:p w14:paraId="6E819C4E" w14:textId="77777777" w:rsidR="004B0DF5" w:rsidRDefault="00471FB5">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6E819C4F" w14:textId="77777777" w:rsidR="004B0DF5" w:rsidRDefault="00471FB5">
      <w:pPr>
        <w:spacing w:line="600" w:lineRule="auto"/>
        <w:ind w:firstLine="720"/>
        <w:jc w:val="both"/>
        <w:rPr>
          <w:rFonts w:eastAsia="Times New Roman"/>
          <w:color w:val="222222"/>
          <w:szCs w:val="24"/>
          <w:shd w:val="clear" w:color="auto" w:fill="FFFFFF"/>
        </w:rPr>
      </w:pPr>
      <w:r w:rsidRPr="00603C11">
        <w:rPr>
          <w:rFonts w:eastAsia="Times New Roman"/>
          <w:b/>
          <w:color w:val="222222"/>
          <w:szCs w:val="24"/>
          <w:shd w:val="clear" w:color="auto" w:fill="FFFFFF"/>
        </w:rPr>
        <w:t xml:space="preserve">ΠΡΟΕΔΡΟΣ (Νικόλαος </w:t>
      </w:r>
      <w:proofErr w:type="spellStart"/>
      <w:r w:rsidRPr="00603C11">
        <w:rPr>
          <w:rFonts w:eastAsia="Times New Roman"/>
          <w:b/>
          <w:color w:val="222222"/>
          <w:szCs w:val="24"/>
          <w:shd w:val="clear" w:color="auto" w:fill="FFFFFF"/>
        </w:rPr>
        <w:t>Βούτσης</w:t>
      </w:r>
      <w:proofErr w:type="spellEnd"/>
      <w:r w:rsidRPr="00603C11">
        <w:rPr>
          <w:rFonts w:eastAsia="Times New Roman"/>
          <w:b/>
          <w:color w:val="222222"/>
          <w:szCs w:val="24"/>
          <w:shd w:val="clear" w:color="auto" w:fill="FFFFFF"/>
        </w:rPr>
        <w:t xml:space="preserve">): </w:t>
      </w:r>
      <w:r>
        <w:rPr>
          <w:rFonts w:eastAsia="Times New Roman"/>
          <w:color w:val="222222"/>
          <w:szCs w:val="24"/>
          <w:shd w:val="clear" w:color="auto" w:fill="FFFFFF"/>
        </w:rPr>
        <w:t>Παρακαλώ, ησυχία.</w:t>
      </w:r>
    </w:p>
    <w:p w14:paraId="6E819C50"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ΑΛΕΞΗΣ ΤΣΙΠΡΑΣ (Πρόεδρος της Κυβέρνησης):</w:t>
      </w:r>
      <w:r>
        <w:rPr>
          <w:rFonts w:eastAsia="Times New Roman"/>
          <w:color w:val="222222"/>
          <w:szCs w:val="24"/>
          <w:shd w:val="clear" w:color="auto" w:fill="FFFFFF"/>
        </w:rPr>
        <w:t xml:space="preserve"> Γιατί, λοιπόν, έχετε τέτοιο άγχος, αφού έχετε τόσο μεγάλη διαφορά και είστε ο νικητής; Γιατί πέφτετε τόσο χαμηλά να υβρίζετε ακόμα και νεκρούς ανθρώπους; </w:t>
      </w:r>
    </w:p>
    <w:p w14:paraId="6E819C51"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Μήπως</w:t>
      </w:r>
      <w:r>
        <w:rPr>
          <w:rFonts w:eastAsia="Times New Roman"/>
          <w:color w:val="222222"/>
          <w:szCs w:val="24"/>
          <w:shd w:val="clear" w:color="auto" w:fill="FFFFFF"/>
        </w:rPr>
        <w:t>,</w:t>
      </w:r>
      <w:r>
        <w:rPr>
          <w:rFonts w:eastAsia="Times New Roman"/>
          <w:color w:val="222222"/>
          <w:szCs w:val="24"/>
          <w:shd w:val="clear" w:color="auto" w:fill="FFFFFF"/>
        </w:rPr>
        <w:t xml:space="preserve"> τελικά</w:t>
      </w:r>
      <w:r>
        <w:rPr>
          <w:rFonts w:eastAsia="Times New Roman"/>
          <w:color w:val="222222"/>
          <w:szCs w:val="24"/>
          <w:shd w:val="clear" w:color="auto" w:fill="FFFFFF"/>
        </w:rPr>
        <w:t>,</w:t>
      </w:r>
      <w:r>
        <w:rPr>
          <w:rFonts w:eastAsia="Times New Roman"/>
          <w:color w:val="222222"/>
          <w:szCs w:val="24"/>
          <w:shd w:val="clear" w:color="auto" w:fill="FFFFFF"/>
        </w:rPr>
        <w:t xml:space="preserve"> δεν είναι έτσι τα πράγματα; Μήπως</w:t>
      </w:r>
      <w:r>
        <w:rPr>
          <w:rFonts w:eastAsia="Times New Roman"/>
          <w:color w:val="222222"/>
          <w:szCs w:val="24"/>
          <w:shd w:val="clear" w:color="auto" w:fill="FFFFFF"/>
        </w:rPr>
        <w:t>,</w:t>
      </w:r>
      <w:r>
        <w:rPr>
          <w:rFonts w:eastAsia="Times New Roman"/>
          <w:color w:val="222222"/>
          <w:szCs w:val="24"/>
          <w:shd w:val="clear" w:color="auto" w:fill="FFFFFF"/>
        </w:rPr>
        <w:t xml:space="preserve"> τελικά</w:t>
      </w:r>
      <w:r>
        <w:rPr>
          <w:rFonts w:eastAsia="Times New Roman"/>
          <w:color w:val="222222"/>
          <w:szCs w:val="24"/>
          <w:shd w:val="clear" w:color="auto" w:fill="FFFFFF"/>
        </w:rPr>
        <w:t>,</w:t>
      </w:r>
      <w:r>
        <w:rPr>
          <w:rFonts w:eastAsia="Times New Roman"/>
          <w:color w:val="222222"/>
          <w:szCs w:val="24"/>
          <w:shd w:val="clear" w:color="auto" w:fill="FFFFFF"/>
        </w:rPr>
        <w:t xml:space="preserve"> κατά βάθος ζορίζεστε για κάποιον λόγο; Μήπ</w:t>
      </w:r>
      <w:r>
        <w:rPr>
          <w:rFonts w:eastAsia="Times New Roman"/>
          <w:color w:val="222222"/>
          <w:szCs w:val="24"/>
          <w:shd w:val="clear" w:color="auto" w:fill="FFFFFF"/>
        </w:rPr>
        <w:t>ως</w:t>
      </w:r>
      <w:r>
        <w:rPr>
          <w:rFonts w:eastAsia="Times New Roman"/>
          <w:color w:val="222222"/>
          <w:szCs w:val="24"/>
          <w:shd w:val="clear" w:color="auto" w:fill="FFFFFF"/>
        </w:rPr>
        <w:t>,</w:t>
      </w:r>
      <w:r>
        <w:rPr>
          <w:rFonts w:eastAsia="Times New Roman"/>
          <w:color w:val="222222"/>
          <w:szCs w:val="24"/>
          <w:shd w:val="clear" w:color="auto" w:fill="FFFFFF"/>
        </w:rPr>
        <w:t xml:space="preserve"> τελικά</w:t>
      </w:r>
      <w:r>
        <w:rPr>
          <w:rFonts w:eastAsia="Times New Roman"/>
          <w:color w:val="222222"/>
          <w:szCs w:val="24"/>
          <w:shd w:val="clear" w:color="auto" w:fill="FFFFFF"/>
        </w:rPr>
        <w:t>,</w:t>
      </w:r>
      <w:r>
        <w:rPr>
          <w:rFonts w:eastAsia="Times New Roman"/>
          <w:color w:val="222222"/>
          <w:szCs w:val="24"/>
          <w:shd w:val="clear" w:color="auto" w:fill="FFFFFF"/>
        </w:rPr>
        <w:t xml:space="preserve"> ζορίζεστε και για αυτό θέλετε, αντί να συζητάμε για την οικονομία και το σχέδιό σας, να συζητάμε για τους πατεράδες μας και να συζητάμε για το αν κάναμε και πού κάναμε διακοπές; Μήπως αυτός είναι ο λόγος; Μήπως ο προδιαγεγραμμένος και </w:t>
      </w:r>
      <w:proofErr w:type="spellStart"/>
      <w:r>
        <w:rPr>
          <w:rFonts w:eastAsia="Times New Roman"/>
          <w:color w:val="222222"/>
          <w:szCs w:val="24"/>
          <w:shd w:val="clear" w:color="auto" w:fill="FFFFFF"/>
        </w:rPr>
        <w:t>προεξοφλη</w:t>
      </w:r>
      <w:r>
        <w:rPr>
          <w:rFonts w:eastAsia="Times New Roman"/>
          <w:color w:val="222222"/>
          <w:szCs w:val="24"/>
          <w:shd w:val="clear" w:color="auto" w:fill="FFFFFF"/>
        </w:rPr>
        <w:t>μένος</w:t>
      </w:r>
      <w:proofErr w:type="spellEnd"/>
      <w:r>
        <w:rPr>
          <w:rFonts w:eastAsia="Times New Roman"/>
          <w:color w:val="222222"/>
          <w:szCs w:val="24"/>
          <w:shd w:val="clear" w:color="auto" w:fill="FFFFFF"/>
        </w:rPr>
        <w:t xml:space="preserve"> εκλογικός σας θρίαμβος</w:t>
      </w:r>
      <w:r>
        <w:rPr>
          <w:rFonts w:eastAsia="Times New Roman"/>
          <w:color w:val="222222"/>
          <w:szCs w:val="24"/>
          <w:shd w:val="clear" w:color="auto" w:fill="FFFFFF"/>
        </w:rPr>
        <w:t>,</w:t>
      </w:r>
      <w:r>
        <w:rPr>
          <w:rFonts w:eastAsia="Times New Roman"/>
          <w:color w:val="222222"/>
          <w:szCs w:val="24"/>
          <w:shd w:val="clear" w:color="auto" w:fill="FFFFFF"/>
        </w:rPr>
        <w:t xml:space="preserve"> θα αποδειχθεί πολύ σύντομα για άλλη μία φορά ότι θα είναι μόνο </w:t>
      </w:r>
      <w:proofErr w:type="spellStart"/>
      <w:r>
        <w:rPr>
          <w:rFonts w:eastAsia="Times New Roman"/>
          <w:color w:val="222222"/>
          <w:szCs w:val="24"/>
          <w:shd w:val="clear" w:color="auto" w:fill="FFFFFF"/>
        </w:rPr>
        <w:t>δημοσκοπικός</w:t>
      </w:r>
      <w:proofErr w:type="spellEnd"/>
      <w:r>
        <w:rPr>
          <w:rFonts w:eastAsia="Times New Roman"/>
          <w:color w:val="222222"/>
          <w:szCs w:val="24"/>
          <w:shd w:val="clear" w:color="auto" w:fill="FFFFFF"/>
        </w:rPr>
        <w:t xml:space="preserve">, όπως έγινε σε τρεις απανωτές εκλογικές αναμετρήσεις τα προηγούμενα χρόνια; Μήπως η διαφορά θα είναι αντίστοιχη με αυτή του δημοψηφίσματος που λέγανε </w:t>
      </w:r>
      <w:r>
        <w:rPr>
          <w:rFonts w:eastAsia="Times New Roman"/>
          <w:color w:val="222222"/>
          <w:szCs w:val="24"/>
          <w:shd w:val="clear" w:color="auto" w:fill="FFFFFF"/>
        </w:rPr>
        <w:t>δεκαπέντε μονάδες μπροστά το ναι και βγήκε με είκοσι μονάδες το όχι;</w:t>
      </w:r>
    </w:p>
    <w:p w14:paraId="6E819C52" w14:textId="77777777" w:rsidR="004B0DF5" w:rsidRDefault="00471FB5">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(Ζωηρά χειροκροτήματα από την πτέρυγα του ΣΥΡΙΖΑ)</w:t>
      </w:r>
    </w:p>
    <w:p w14:paraId="6E819C53"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θα τα δούμε στην ώρα τους.</w:t>
      </w:r>
    </w:p>
    <w:p w14:paraId="6E819C54"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Εγώ, όμως, σήμερα θα ήθελα να σας πω κάτι, κυρίες και κύριοι συνάδελφοι της Αντιπολίτευσης. Ζείτε εδώ και</w:t>
      </w:r>
      <w:r>
        <w:rPr>
          <w:rFonts w:eastAsia="Times New Roman"/>
          <w:color w:val="222222"/>
          <w:szCs w:val="24"/>
          <w:shd w:val="clear" w:color="auto" w:fill="FFFFFF"/>
        </w:rPr>
        <w:t xml:space="preserve"> πάρα πολύ καιρό σε μία ψευδαίσθηση. Ίσως να φταίνε οι σύμβουλοί σας που σας λένε έτσι, ίσως πάλι κι εσείς να είστε αυτοί που θέλετε να το πιστέψετε. Ζείτε στην ψευδαίσθηση ότι ο ΣΥΡΙΖΑ καταρρέει, έχει ήδη καταρρεύσει, ότι ο ΣΥΡΙΖΑ είναι μία φωτοβολίδα που</w:t>
      </w:r>
      <w:r>
        <w:rPr>
          <w:rFonts w:eastAsia="Times New Roman"/>
          <w:color w:val="222222"/>
          <w:szCs w:val="24"/>
          <w:shd w:val="clear" w:color="auto" w:fill="FFFFFF"/>
        </w:rPr>
        <w:t xml:space="preserve"> θα σβήσει, ότι δεν έχει ρίζες στον ελληνικό λαό. Κάποιοι προφανώς σας τα λένε αυτά και σας συμβουλεύουν έτσι. Και νομίζω ότι σας συμβουλεύουν λάθος και σας υποδεικνύουν έναν λάθος δρόμο και</w:t>
      </w:r>
      <w:r>
        <w:rPr>
          <w:rFonts w:eastAsia="Times New Roman"/>
          <w:color w:val="222222"/>
          <w:szCs w:val="24"/>
          <w:shd w:val="clear" w:color="auto" w:fill="FFFFFF"/>
        </w:rPr>
        <w:t>,</w:t>
      </w:r>
      <w:r>
        <w:rPr>
          <w:rFonts w:eastAsia="Times New Roman"/>
          <w:color w:val="222222"/>
          <w:szCs w:val="24"/>
          <w:shd w:val="clear" w:color="auto" w:fill="FFFFFF"/>
        </w:rPr>
        <w:t xml:space="preserve"> βεβαίως, υποτιμάτε τη νοημοσύνη του ελληνικού λαού. </w:t>
      </w:r>
    </w:p>
    <w:p w14:paraId="6E819C55"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Ξέρετε, ο Σ</w:t>
      </w:r>
      <w:r>
        <w:rPr>
          <w:rFonts w:eastAsia="Times New Roman"/>
          <w:color w:val="222222"/>
          <w:szCs w:val="24"/>
          <w:shd w:val="clear" w:color="auto" w:fill="FFFFFF"/>
        </w:rPr>
        <w:t>ΥΡΙΖΑ όχι μόνον δεν πρόκειται να καταρρεύσει αλλά θα κερδίσει τις εκλογικές μάχες για έναν λόγο που δεν έχετε κατανοήσει. Εκπροσωπεί ένα κοινωνικό ρεύμα. Είναι ο κύριος όχι ο μοναδικός, αλλά ο κύριος εκφραστής τούτη την ώρα στον τόπο μας της προοδευτικής π</w:t>
      </w:r>
      <w:r>
        <w:rPr>
          <w:rFonts w:eastAsia="Times New Roman"/>
          <w:color w:val="222222"/>
          <w:szCs w:val="24"/>
          <w:shd w:val="clear" w:color="auto" w:fill="FFFFFF"/>
        </w:rPr>
        <w:t>αράταξης, της δημοκρατικής παράταξης στη χώρα και</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κυρίως</w:t>
      </w:r>
      <w:r>
        <w:rPr>
          <w:rFonts w:eastAsia="Times New Roman"/>
          <w:color w:val="222222"/>
          <w:szCs w:val="24"/>
          <w:shd w:val="clear" w:color="auto" w:fill="FFFFFF"/>
        </w:rPr>
        <w:t>,</w:t>
      </w:r>
      <w:r>
        <w:rPr>
          <w:rFonts w:eastAsia="Times New Roman"/>
          <w:color w:val="222222"/>
          <w:szCs w:val="24"/>
          <w:shd w:val="clear" w:color="auto" w:fill="FFFFFF"/>
        </w:rPr>
        <w:t xml:space="preserve"> είναι η παράταξη εκείνη που εκπροσωπεί και παλεύει για τα συμφέροντα των πολλών. Αυτό είναι το κρίσιμο στοιχείο στην απάντηση που αναζητάτε και δεν τη βρίσκετε.</w:t>
      </w:r>
    </w:p>
    <w:p w14:paraId="6E819C56"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θα αφιερώσω μεγάλο μέρος της </w:t>
      </w:r>
      <w:r>
        <w:rPr>
          <w:rFonts w:eastAsia="Times New Roman"/>
          <w:color w:val="222222"/>
          <w:szCs w:val="24"/>
          <w:shd w:val="clear" w:color="auto" w:fill="FFFFFF"/>
        </w:rPr>
        <w:t>ομιλίας μου σήμερα για να σας το εξηγήσω αυτό, κύριε Μητσοτάκη.</w:t>
      </w:r>
    </w:p>
    <w:p w14:paraId="6E819C57"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Έχετε, κατά τη γνώμη μου, κάνει μεγάλο λάθος</w:t>
      </w:r>
      <w:r>
        <w:rPr>
          <w:rFonts w:eastAsia="Times New Roman"/>
          <w:color w:val="222222"/>
          <w:szCs w:val="24"/>
          <w:shd w:val="clear" w:color="auto" w:fill="FFFFFF"/>
        </w:rPr>
        <w:t>,</w:t>
      </w:r>
      <w:r>
        <w:rPr>
          <w:rFonts w:eastAsia="Times New Roman"/>
          <w:color w:val="222222"/>
          <w:szCs w:val="24"/>
          <w:shd w:val="clear" w:color="auto" w:fill="FFFFFF"/>
        </w:rPr>
        <w:t xml:space="preserve"> να προσπαθείτε να πάτε τη συζήτηση από την οικονομία στο προσωπικό και στο ηθικό πλεονέκτημα. Έχετε κάνει μεγάλο λάθος</w:t>
      </w:r>
      <w:r>
        <w:rPr>
          <w:rFonts w:eastAsia="Times New Roman"/>
          <w:color w:val="222222"/>
          <w:szCs w:val="24"/>
          <w:shd w:val="clear" w:color="auto" w:fill="FFFFFF"/>
        </w:rPr>
        <w:t>,</w:t>
      </w:r>
      <w:r>
        <w:rPr>
          <w:rFonts w:eastAsia="Times New Roman"/>
          <w:color w:val="222222"/>
          <w:szCs w:val="24"/>
          <w:shd w:val="clear" w:color="auto" w:fill="FFFFFF"/>
        </w:rPr>
        <w:t xml:space="preserve"> γιατί εκεί και αν θα χάσετ</w:t>
      </w:r>
      <w:r>
        <w:rPr>
          <w:rFonts w:eastAsia="Times New Roman"/>
          <w:color w:val="222222"/>
          <w:szCs w:val="24"/>
          <w:shd w:val="clear" w:color="auto" w:fill="FFFFFF"/>
        </w:rPr>
        <w:t>ε κατά κράτος ειδικά εσείς. Μας δίνετε πάσες σε κενό τέρμα.</w:t>
      </w:r>
    </w:p>
    <w:p w14:paraId="6E819C58"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κάνετε, όμως, αυτό για δυο λόγους, ο πρώτος αφορά την απόλυτη παραδοχή, τη δική σας και των συμβούλων σας, ότι στην οικονομία δεν έχετε πια αφήγημα, έχετε διαψευστεί πάνω από δέκα φορές –τα έχω</w:t>
      </w:r>
      <w:r>
        <w:rPr>
          <w:rFonts w:eastAsia="Times New Roman"/>
          <w:color w:val="222222"/>
          <w:szCs w:val="24"/>
          <w:shd w:val="clear" w:color="auto" w:fill="FFFFFF"/>
        </w:rPr>
        <w:t xml:space="preserve"> πει και τα έχω ξαναπεί- στις προβλέψεις σας στις οποίες αποτύχατε.</w:t>
      </w:r>
    </w:p>
    <w:p w14:paraId="6E819C59"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δεύτερος λόγος είναι γιατί με αυτόν τον τρόπο πιστεύετε ότι θα ρεφάρετε στο λεγόμενο «ηθικό έλλειμμα», το δικό μας δηλαδή πλεονέκτημα και το δικό σας έλλειμμα. Όπως παλαιότερα έλεγε ο κ.</w:t>
      </w:r>
      <w:r>
        <w:rPr>
          <w:rFonts w:eastAsia="Times New Roman"/>
          <w:color w:val="222222"/>
          <w:szCs w:val="24"/>
          <w:shd w:val="clear" w:color="auto" w:fill="FFFFFF"/>
        </w:rPr>
        <w:t xml:space="preserve"> Πάγκαλος «μαζί τα φάγαμε», εσείς τώρα θέλετε να πείτε «όλοι το ίδιο είμαστε». Αυτός είναι ο λόγος. </w:t>
      </w:r>
    </w:p>
    <w:p w14:paraId="6E819C5A"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δεν έχετε καταλάβει ότι η ουσία και το πραγματικό σας πρόβλημα δεν είναι το ηθικό μειονέκτημα που έχετε. Το έχετε, αλλά δεν είναι αυτό το πρόβλημα σας</w:t>
      </w:r>
      <w:r>
        <w:rPr>
          <w:rFonts w:eastAsia="Times New Roman"/>
          <w:color w:val="222222"/>
          <w:szCs w:val="24"/>
          <w:shd w:val="clear" w:color="auto" w:fill="FFFFFF"/>
        </w:rPr>
        <w:t>. Το πρόβλημά σας είναι πολιτικό. Το πρόβλημά σας -και θα το πω αυτό γιατί προχθές κάνατε ολόκληρη αναφορά για τις ελίτ και τους πολλούς και σήμερα ξανά- το πρόβλημά σας, κύριε Μητσοτάκη, δεν είναι ότι είστε μέρος της ελίτ, το πρόβλημά σας είναι ότι η πολι</w:t>
      </w:r>
      <w:r>
        <w:rPr>
          <w:rFonts w:eastAsia="Times New Roman"/>
          <w:color w:val="222222"/>
          <w:szCs w:val="24"/>
          <w:shd w:val="clear" w:color="auto" w:fill="FFFFFF"/>
        </w:rPr>
        <w:t>τική σας και το πρόγραμμά σας ευνοούν κατάφορα την ελίτ του τόπου και βαραίνουν τους πολλούς.</w:t>
      </w:r>
    </w:p>
    <w:p w14:paraId="6E819C5B" w14:textId="77777777" w:rsidR="004B0DF5" w:rsidRDefault="00471FB5">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6E819C5C"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Δεν έχει νόημα κανένα</w:t>
      </w:r>
      <w:r>
        <w:rPr>
          <w:rFonts w:eastAsia="Times New Roman"/>
          <w:color w:val="222222"/>
          <w:szCs w:val="24"/>
          <w:shd w:val="clear" w:color="auto" w:fill="FFFFFF"/>
        </w:rPr>
        <w:t>,</w:t>
      </w:r>
      <w:r>
        <w:rPr>
          <w:rFonts w:eastAsia="Times New Roman"/>
          <w:color w:val="222222"/>
          <w:szCs w:val="24"/>
          <w:shd w:val="clear" w:color="auto" w:fill="FFFFFF"/>
        </w:rPr>
        <w:t xml:space="preserve"> να προσπαθείτε και να προσποιήστε να μας πείσετε είτε ότι δεν είστε εσείς μέρος της ελίτ ούτε -</w:t>
      </w:r>
      <w:r>
        <w:rPr>
          <w:rFonts w:eastAsia="Times New Roman"/>
          <w:color w:val="222222"/>
          <w:szCs w:val="24"/>
          <w:shd w:val="clear" w:color="auto" w:fill="FFFFFF"/>
        </w:rPr>
        <w:t>ακόμα χειρότερα- να μπαίνετε στην πιο αστεία προσπάθεια να πείσετε ότι είμαι εγώ μέρος της ελίτ.</w:t>
      </w:r>
    </w:p>
    <w:p w14:paraId="6E819C5D"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Επαναλαμβάνω, το πρόβλημά σας είναι η θέση σας και το πρόγραμμά σας, είναι ο πολιτικός σας λόγος, όταν αυτός αρθρώνεται, που είναι ένας λόγος </w:t>
      </w:r>
      <w:proofErr w:type="spellStart"/>
      <w:r>
        <w:rPr>
          <w:rFonts w:eastAsia="Times New Roman"/>
          <w:color w:val="222222"/>
          <w:szCs w:val="24"/>
          <w:shd w:val="clear" w:color="auto" w:fill="FFFFFF"/>
        </w:rPr>
        <w:t>απαξιωτικός</w:t>
      </w:r>
      <w:proofErr w:type="spellEnd"/>
      <w:r>
        <w:rPr>
          <w:rFonts w:eastAsia="Times New Roman"/>
          <w:color w:val="222222"/>
          <w:szCs w:val="24"/>
          <w:shd w:val="clear" w:color="auto" w:fill="FFFFFF"/>
        </w:rPr>
        <w:t xml:space="preserve"> για τ</w:t>
      </w:r>
      <w:r>
        <w:rPr>
          <w:rFonts w:eastAsia="Times New Roman"/>
          <w:color w:val="222222"/>
          <w:szCs w:val="24"/>
          <w:shd w:val="clear" w:color="auto" w:fill="FFFFFF"/>
        </w:rPr>
        <w:t xml:space="preserve">ους πολλούς. Τη μία αναφερθήκατε στην πλειοψηφία του λαού με τον όρο «αδαής πλειοψηφία», την άλλη στο Κέντρο Φιλελεύθερων Μελετών είπατε ότι δεν σας αρέσει ο όρος λαός, γιατί είναι μία έννοια θολή, και προτιμάτε αντί για τον όρο λαός, τον όρο πολίτης. Την </w:t>
      </w:r>
      <w:proofErr w:type="spellStart"/>
      <w:r>
        <w:rPr>
          <w:rFonts w:eastAsia="Times New Roman"/>
          <w:color w:val="222222"/>
          <w:szCs w:val="24"/>
          <w:shd w:val="clear" w:color="auto" w:fill="FFFFFF"/>
        </w:rPr>
        <w:t>παράλλη</w:t>
      </w:r>
      <w:proofErr w:type="spellEnd"/>
      <w:r>
        <w:rPr>
          <w:rFonts w:eastAsia="Times New Roman"/>
          <w:color w:val="222222"/>
          <w:szCs w:val="24"/>
          <w:shd w:val="clear" w:color="auto" w:fill="FFFFFF"/>
        </w:rPr>
        <w:t xml:space="preserve"> σας ξέφυγε στην Κύπρο και είπατε να καταργηθεί το δώρο των Χριστουγέννων. Το περασμένο Σάββατο σε μία τηλεοπτική εκπομπή είπατε ότι η δέκατη τρίτη σύνταξη είναι λαϊκισμός και ότι είναι παροχή πελατειακού κράτους και ότι σε κάθε περίπτωση αυτό είναι</w:t>
      </w:r>
      <w:r>
        <w:rPr>
          <w:rFonts w:eastAsia="Times New Roman"/>
          <w:color w:val="222222"/>
          <w:szCs w:val="24"/>
          <w:shd w:val="clear" w:color="auto" w:fill="FFFFFF"/>
        </w:rPr>
        <w:t xml:space="preserve"> ανέφικτο.</w:t>
      </w:r>
    </w:p>
    <w:p w14:paraId="6E819C5E"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Μητσοτάκη, πολιτικό είναι το πρόβλημά σας και αυτά είναι τα θέματά σας, δεν είναι τα υπόλοιπα.</w:t>
      </w:r>
    </w:p>
    <w:p w14:paraId="6E819C5F"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εγώ παρ</w:t>
      </w:r>
      <w:r>
        <w:rPr>
          <w:rFonts w:eastAsia="Times New Roman"/>
          <w:color w:val="222222"/>
          <w:szCs w:val="24"/>
          <w:shd w:val="clear" w:color="auto" w:fill="FFFFFF"/>
        </w:rPr>
        <w:t xml:space="preserve">’ </w:t>
      </w:r>
      <w:r>
        <w:rPr>
          <w:rFonts w:eastAsia="Times New Roman"/>
          <w:color w:val="222222"/>
          <w:szCs w:val="24"/>
          <w:shd w:val="clear" w:color="auto" w:fill="FFFFFF"/>
        </w:rPr>
        <w:t>ότι επιλέγω να ρίξω τους τόνους, είμαι βέβαιος ότι δεν θα το κάνετε. Είμαι βέβαιος ότι θα συνεχίσετε μέχρι τις εκλο</w:t>
      </w:r>
      <w:r>
        <w:rPr>
          <w:rFonts w:eastAsia="Times New Roman"/>
          <w:color w:val="222222"/>
          <w:szCs w:val="24"/>
          <w:shd w:val="clear" w:color="auto" w:fill="FFFFFF"/>
        </w:rPr>
        <w:t>γές, γιατί έχετε αντιγράψει καρμπόν μια καμπάνια που αντιστοιχεί σε υποψηφίους της ακραίας Δεξιάς σε χώρες της Λατινικής Αμερικής.</w:t>
      </w:r>
    </w:p>
    <w:p w14:paraId="6E819C60" w14:textId="77777777" w:rsidR="004B0DF5" w:rsidRDefault="00471FB5">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(Γέλωτες από την πτέρυγα της Νέας Δημοκρατίας)</w:t>
      </w:r>
    </w:p>
    <w:p w14:paraId="6E819C61"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Ήσυχα, παρακαλώ.</w:t>
      </w:r>
    </w:p>
    <w:p w14:paraId="6E819C62"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ΑΛΕΞΗΣ ΤΣΙΠΡΑΣ (Πρόεδρος της Κυβ</w:t>
      </w:r>
      <w:r>
        <w:rPr>
          <w:rFonts w:eastAsia="Times New Roman"/>
          <w:b/>
          <w:color w:val="222222"/>
          <w:szCs w:val="24"/>
          <w:shd w:val="clear" w:color="auto" w:fill="FFFFFF"/>
        </w:rPr>
        <w:t>έρνησης):</w:t>
      </w:r>
      <w:r>
        <w:rPr>
          <w:rFonts w:eastAsia="Times New Roman"/>
          <w:color w:val="222222"/>
          <w:szCs w:val="24"/>
          <w:shd w:val="clear" w:color="auto" w:fill="FFFFFF"/>
        </w:rPr>
        <w:t xml:space="preserve"> Ναι, ναι, αυτό έχετε κάνει. Θα σας το πω, έχετε ακριβώς την καμπάνια που είχε –και εκεί πέτυχε, αλλά εσείς δεν θα πετύχετε εδώ- που είχε ο </w:t>
      </w:r>
      <w:proofErr w:type="spellStart"/>
      <w:r>
        <w:rPr>
          <w:rFonts w:eastAsia="Times New Roman"/>
          <w:color w:val="222222"/>
          <w:szCs w:val="24"/>
          <w:shd w:val="clear" w:color="auto" w:fill="FFFFFF"/>
        </w:rPr>
        <w:t>Μπολσονάρο</w:t>
      </w:r>
      <w:proofErr w:type="spellEnd"/>
      <w:r>
        <w:rPr>
          <w:rFonts w:eastAsia="Times New Roman"/>
          <w:color w:val="222222"/>
          <w:szCs w:val="24"/>
          <w:shd w:val="clear" w:color="auto" w:fill="FFFFFF"/>
        </w:rPr>
        <w:t xml:space="preserve"> στις προεδρικές εκλογές, ο ακροδεξιός</w:t>
      </w:r>
      <w:r w:rsidRPr="00D87EA2">
        <w:rPr>
          <w:rFonts w:eastAsia="Times New Roman"/>
          <w:color w:val="222222"/>
          <w:szCs w:val="24"/>
          <w:shd w:val="clear" w:color="auto" w:fill="FFFFFF"/>
        </w:rPr>
        <w:t xml:space="preserve"> </w:t>
      </w:r>
      <w:r>
        <w:rPr>
          <w:rFonts w:eastAsia="Times New Roman"/>
          <w:color w:val="222222"/>
          <w:szCs w:val="24"/>
          <w:shd w:val="clear" w:color="auto" w:fill="FFFFFF"/>
        </w:rPr>
        <w:t xml:space="preserve">στη Βραζιλία. Αυτή την καμπάνια έχετε: </w:t>
      </w:r>
      <w:r>
        <w:rPr>
          <w:rFonts w:eastAsia="Times New Roman"/>
          <w:color w:val="222222"/>
          <w:szCs w:val="24"/>
          <w:shd w:val="clear" w:color="auto" w:fill="FFFFFF"/>
          <w:lang w:val="en-US"/>
        </w:rPr>
        <w:t>fake</w:t>
      </w:r>
      <w:r w:rsidRPr="00D87EA2">
        <w:rPr>
          <w:rFonts w:eastAsia="Times New Roman"/>
          <w:color w:val="222222"/>
          <w:szCs w:val="24"/>
          <w:shd w:val="clear" w:color="auto" w:fill="FFFFFF"/>
        </w:rPr>
        <w:t xml:space="preserve"> </w:t>
      </w:r>
      <w:r>
        <w:rPr>
          <w:rFonts w:eastAsia="Times New Roman"/>
          <w:color w:val="222222"/>
          <w:szCs w:val="24"/>
          <w:shd w:val="clear" w:color="auto" w:fill="FFFFFF"/>
          <w:lang w:val="en-US"/>
        </w:rPr>
        <w:t>news</w:t>
      </w:r>
      <w:r w:rsidRPr="00D87EA2">
        <w:rPr>
          <w:rFonts w:eastAsia="Times New Roman"/>
          <w:color w:val="222222"/>
          <w:szCs w:val="24"/>
          <w:shd w:val="clear" w:color="auto" w:fill="FFFFFF"/>
        </w:rPr>
        <w:t xml:space="preserve">, </w:t>
      </w:r>
      <w:r>
        <w:rPr>
          <w:rFonts w:eastAsia="Times New Roman"/>
          <w:color w:val="222222"/>
          <w:szCs w:val="24"/>
          <w:shd w:val="clear" w:color="auto" w:fill="FFFFFF"/>
        </w:rPr>
        <w:t>τοξικότη</w:t>
      </w:r>
      <w:r>
        <w:rPr>
          <w:rFonts w:eastAsia="Times New Roman"/>
          <w:color w:val="222222"/>
          <w:szCs w:val="24"/>
          <w:shd w:val="clear" w:color="auto" w:fill="FFFFFF"/>
        </w:rPr>
        <w:t>τα, κιτρινισμός, λάσπη στον αντίπαλο, αντιπαράθεση δίχως όρια και αρχές και φυσικά μπόλικη τάξη και ασφάλεια.</w:t>
      </w:r>
    </w:p>
    <w:p w14:paraId="6E819C63" w14:textId="77777777" w:rsidR="004B0DF5" w:rsidRDefault="00471FB5">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6E819C64"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Προσέξτε, μην ανησυχείτε γιατί αυτά δεν τα λέω μόνο εγώ. Τα λένε και άνθρωποι με τους οποίους διαφωνώ </w:t>
      </w:r>
      <w:r>
        <w:rPr>
          <w:rFonts w:eastAsia="Times New Roman"/>
          <w:color w:val="222222"/>
          <w:szCs w:val="24"/>
          <w:shd w:val="clear" w:color="auto" w:fill="FFFFFF"/>
        </w:rPr>
        <w:t xml:space="preserve">κάθετα, έχω αντιπαρατεθεί πολιτικά και ιδεολογικά, αλλά είχαμε μία πολιτική αντιπαράθεση σε πλαίσια πολιτικού πολιτισμού. Τα είπε χθες ο κ. </w:t>
      </w:r>
      <w:proofErr w:type="spellStart"/>
      <w:r>
        <w:rPr>
          <w:rFonts w:eastAsia="Times New Roman"/>
          <w:color w:val="222222"/>
          <w:szCs w:val="24"/>
          <w:shd w:val="clear" w:color="auto" w:fill="FFFFFF"/>
        </w:rPr>
        <w:t>Μεϊμαράκης</w:t>
      </w:r>
      <w:proofErr w:type="spellEnd"/>
      <w:r>
        <w:rPr>
          <w:rFonts w:eastAsia="Times New Roman"/>
          <w:color w:val="222222"/>
          <w:szCs w:val="24"/>
          <w:shd w:val="clear" w:color="auto" w:fill="FFFFFF"/>
        </w:rPr>
        <w:t xml:space="preserve"> στη δημόσια τηλεόραση</w:t>
      </w:r>
      <w:r>
        <w:rPr>
          <w:rFonts w:eastAsia="Times New Roman"/>
          <w:color w:val="222222"/>
          <w:szCs w:val="24"/>
          <w:shd w:val="clear" w:color="auto" w:fill="FFFFFF"/>
        </w:rPr>
        <w:t>,</w:t>
      </w:r>
      <w:r>
        <w:rPr>
          <w:rFonts w:eastAsia="Times New Roman"/>
          <w:color w:val="222222"/>
          <w:szCs w:val="24"/>
          <w:shd w:val="clear" w:color="auto" w:fill="FFFFFF"/>
        </w:rPr>
        <w:t xml:space="preserve"> όταν είπε ότι διαπράττετε μείζον πολιτικό λάθος που οξύνετε το πολιτικό κλίμα με α</w:t>
      </w:r>
      <w:r>
        <w:rPr>
          <w:rFonts w:eastAsia="Times New Roman"/>
          <w:color w:val="222222"/>
          <w:szCs w:val="24"/>
          <w:shd w:val="clear" w:color="auto" w:fill="FFFFFF"/>
        </w:rPr>
        <w:t>υτόν τον τρόπο. Δεν τα είπα εγώ, κύριε Μητσοτάκη.</w:t>
      </w:r>
      <w:r w:rsidRPr="00637B93">
        <w:rPr>
          <w:rFonts w:eastAsia="Times New Roman"/>
          <w:color w:val="222222"/>
          <w:szCs w:val="24"/>
          <w:shd w:val="clear" w:color="auto" w:fill="FFFFFF"/>
        </w:rPr>
        <w:t xml:space="preserve"> </w:t>
      </w:r>
      <w:r>
        <w:rPr>
          <w:rFonts w:eastAsia="Times New Roman"/>
          <w:color w:val="222222"/>
          <w:szCs w:val="24"/>
          <w:shd w:val="clear" w:color="auto" w:fill="FFFFFF"/>
        </w:rPr>
        <w:t>Και αναφέρθηκε</w:t>
      </w:r>
      <w:r>
        <w:rPr>
          <w:rFonts w:eastAsia="Times New Roman"/>
          <w:color w:val="222222"/>
          <w:szCs w:val="24"/>
          <w:shd w:val="clear" w:color="auto" w:fill="FFFFFF"/>
        </w:rPr>
        <w:t>,</w:t>
      </w:r>
      <w:r>
        <w:rPr>
          <w:rFonts w:eastAsia="Times New Roman"/>
          <w:color w:val="222222"/>
          <w:szCs w:val="24"/>
          <w:shd w:val="clear" w:color="auto" w:fill="FFFFFF"/>
        </w:rPr>
        <w:t xml:space="preserve"> βεβαίως</w:t>
      </w:r>
      <w:r>
        <w:rPr>
          <w:rFonts w:eastAsia="Times New Roman"/>
          <w:color w:val="222222"/>
          <w:szCs w:val="24"/>
          <w:shd w:val="clear" w:color="auto" w:fill="FFFFFF"/>
        </w:rPr>
        <w:t>,</w:t>
      </w:r>
      <w:r>
        <w:rPr>
          <w:rFonts w:eastAsia="Times New Roman"/>
          <w:color w:val="222222"/>
          <w:szCs w:val="24"/>
          <w:shd w:val="clear" w:color="auto" w:fill="FFFFFF"/>
        </w:rPr>
        <w:t xml:space="preserve"> στους συμβούλους σας.</w:t>
      </w:r>
    </w:p>
    <w:p w14:paraId="6E819C65" w14:textId="77777777" w:rsidR="004B0DF5" w:rsidRDefault="00471FB5">
      <w:pPr>
        <w:spacing w:line="600" w:lineRule="auto"/>
        <w:ind w:firstLine="720"/>
        <w:jc w:val="both"/>
        <w:rPr>
          <w:rFonts w:eastAsia="Times New Roman"/>
          <w:color w:val="222222"/>
          <w:szCs w:val="24"/>
          <w:shd w:val="clear" w:color="auto" w:fill="FFFFFF"/>
        </w:rPr>
      </w:pPr>
      <w:r w:rsidRPr="00420A79">
        <w:rPr>
          <w:rFonts w:eastAsia="Times New Roman"/>
          <w:b/>
          <w:color w:val="222222"/>
          <w:szCs w:val="24"/>
          <w:shd w:val="clear" w:color="auto" w:fill="FFFFFF"/>
        </w:rPr>
        <w:t>ΚΥΡΙΑΚΟΣ ΜΗΤΣΟΤΑΚΗΣ (Πρόεδρος της Νέας Δημοκρατίας):</w:t>
      </w:r>
      <w:r>
        <w:rPr>
          <w:rFonts w:eastAsia="Times New Roman"/>
          <w:color w:val="222222"/>
          <w:szCs w:val="24"/>
          <w:shd w:val="clear" w:color="auto" w:fill="FFFFFF"/>
        </w:rPr>
        <w:t xml:space="preserve"> Μα δεν είπε αυτό.</w:t>
      </w:r>
    </w:p>
    <w:p w14:paraId="6E819C66" w14:textId="77777777" w:rsidR="004B0DF5" w:rsidRDefault="00471FB5">
      <w:pPr>
        <w:spacing w:line="600" w:lineRule="auto"/>
        <w:ind w:firstLine="720"/>
        <w:jc w:val="both"/>
        <w:rPr>
          <w:rFonts w:eastAsia="Times New Roman"/>
          <w:color w:val="222222"/>
          <w:szCs w:val="24"/>
          <w:shd w:val="clear" w:color="auto" w:fill="FFFFFF"/>
        </w:rPr>
      </w:pPr>
      <w:r w:rsidRPr="00713C79">
        <w:rPr>
          <w:rFonts w:eastAsia="Times New Roman"/>
          <w:b/>
          <w:color w:val="222222"/>
          <w:szCs w:val="24"/>
          <w:shd w:val="clear" w:color="auto" w:fill="FFFFFF"/>
        </w:rPr>
        <w:t>ΑΛΕΞΗΣ ΤΣΙΠΡΑΣ (Πρόεδρος της Κυβέρνησης):</w:t>
      </w:r>
      <w:r>
        <w:rPr>
          <w:rFonts w:eastAsia="Times New Roman"/>
          <w:color w:val="222222"/>
          <w:szCs w:val="24"/>
          <w:shd w:val="clear" w:color="auto" w:fill="FFFFFF"/>
        </w:rPr>
        <w:t xml:space="preserve"> Τώρα δεν γελάτε, όμως!</w:t>
      </w:r>
    </w:p>
    <w:p w14:paraId="6E819C67" w14:textId="77777777" w:rsidR="004B0DF5" w:rsidRDefault="00471FB5">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w:t>
      </w:r>
      <w:r>
        <w:rPr>
          <w:rFonts w:eastAsia="Times New Roman"/>
          <w:color w:val="222222"/>
          <w:szCs w:val="24"/>
          <w:shd w:val="clear" w:color="auto" w:fill="FFFFFF"/>
        </w:rPr>
        <w:t xml:space="preserve"> πτέρυγα του ΣΥΡΙΖΑ)</w:t>
      </w:r>
    </w:p>
    <w:p w14:paraId="6E819C68" w14:textId="77777777" w:rsidR="004B0DF5" w:rsidRDefault="00471FB5">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6E819C69"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sidRPr="000D57B9">
        <w:rPr>
          <w:rFonts w:eastAsia="Times New Roman"/>
          <w:color w:val="222222"/>
          <w:szCs w:val="24"/>
          <w:shd w:val="clear" w:color="auto" w:fill="FFFFFF"/>
        </w:rPr>
        <w:t>Ησυχία, παρακαλώ.</w:t>
      </w:r>
    </w:p>
    <w:p w14:paraId="6E819C6A"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ΑΛΕΞΗΣ ΤΣΙΠΡΑΣ (Πρόεδρος της Κυβέρνησης):</w:t>
      </w:r>
      <w:r>
        <w:rPr>
          <w:rFonts w:eastAsia="Times New Roman"/>
          <w:color w:val="222222"/>
          <w:szCs w:val="24"/>
          <w:shd w:val="clear" w:color="auto" w:fill="FFFFFF"/>
        </w:rPr>
        <w:t xml:space="preserve"> Λοιπόν, ακούστε, αυτό είναι το μείγμα της πολιτικής που θα ακολουθήσετε και είναι ένα μείγμα το οποίο έχει στόχο, δεν είναι παράλογο. Ο στόχος σας είναι να αποκτήσετε πρόσβαση σε λαϊκά στρώματα μέσω των στερεοτύπων, μέσω της παραδοξολογίας, αντιγράφοντας </w:t>
      </w:r>
      <w:r>
        <w:rPr>
          <w:rFonts w:eastAsia="Times New Roman"/>
          <w:color w:val="222222"/>
          <w:szCs w:val="24"/>
          <w:shd w:val="clear" w:color="auto" w:fill="FFFFFF"/>
        </w:rPr>
        <w:t>πολλές φορές και ακροδεξιά έντυπα και μέσω του κουτσομπολιού και βεβαίως αναδεικνύοντας, για άλλη μια φορά, την αγαπημένη σας ατζέντα για την τάξη και την ασφάλεια.</w:t>
      </w:r>
    </w:p>
    <w:p w14:paraId="6E819C6B"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άκουσα σήμερα και πάλι να κάνετε ιδιαίτερη αναφορά στο θέμα του κ. </w:t>
      </w:r>
      <w:proofErr w:type="spellStart"/>
      <w:r>
        <w:rPr>
          <w:rFonts w:eastAsia="Times New Roman"/>
          <w:color w:val="222222"/>
          <w:szCs w:val="24"/>
          <w:shd w:val="clear" w:color="auto" w:fill="FFFFFF"/>
        </w:rPr>
        <w:t>Κουφοντίνα</w:t>
      </w:r>
      <w:proofErr w:type="spellEnd"/>
      <w:r>
        <w:rPr>
          <w:rFonts w:eastAsia="Times New Roman"/>
          <w:color w:val="222222"/>
          <w:szCs w:val="24"/>
          <w:shd w:val="clear" w:color="auto" w:fill="FFFFFF"/>
        </w:rPr>
        <w:t>. Και ήθελ</w:t>
      </w:r>
      <w:r>
        <w:rPr>
          <w:rFonts w:eastAsia="Times New Roman"/>
          <w:color w:val="222222"/>
          <w:szCs w:val="24"/>
          <w:shd w:val="clear" w:color="auto" w:fill="FFFFFF"/>
        </w:rPr>
        <w:t>α να σας ρωτήσω: Όταν επί των ημερών σας έπαιρνε τη μία άδεια μετά την άλλη ο Χριστόδουλος Ξηρός -και ορθώς, επειδή έτσι όριζε ο νόμος- αλλά κάποια στιγμή δεν γύρισε ποτέ στις φυλακές πίσω, ήταν κυβέρνηση ο ΣΥΡΙΖΑ; Δεν ήσασταν Υπουργός της Νέας Δημοκρατίας</w:t>
      </w:r>
      <w:r>
        <w:rPr>
          <w:rFonts w:eastAsia="Times New Roman"/>
          <w:color w:val="222222"/>
          <w:szCs w:val="24"/>
          <w:shd w:val="clear" w:color="auto" w:fill="FFFFFF"/>
        </w:rPr>
        <w:t xml:space="preserve"> τότε; Δεν σας είδαμε να λέτε κουβέντα τότε!</w:t>
      </w:r>
    </w:p>
    <w:p w14:paraId="6E819C6C" w14:textId="77777777" w:rsidR="004B0DF5" w:rsidRDefault="00471FB5">
      <w:pPr>
        <w:spacing w:line="600" w:lineRule="auto"/>
        <w:ind w:firstLine="720"/>
        <w:jc w:val="both"/>
        <w:rPr>
          <w:rFonts w:eastAsia="Times New Roman"/>
          <w:color w:val="222222"/>
          <w:szCs w:val="24"/>
          <w:shd w:val="clear" w:color="auto" w:fill="FFFFFF"/>
        </w:rPr>
      </w:pPr>
      <w:r w:rsidRPr="00713C79">
        <w:rPr>
          <w:rFonts w:eastAsia="Times New Roman"/>
          <w:b/>
          <w:color w:val="222222"/>
          <w:szCs w:val="24"/>
          <w:shd w:val="clear" w:color="auto" w:fill="FFFFFF"/>
        </w:rPr>
        <w:t>ΘΕΟΔΩΡΑ ΜΠΑΚΟΓΙΑΝΝΗ:</w:t>
      </w:r>
      <w:r>
        <w:rPr>
          <w:rFonts w:eastAsia="Times New Roman"/>
          <w:color w:val="222222"/>
          <w:szCs w:val="24"/>
          <w:shd w:val="clear" w:color="auto" w:fill="FFFFFF"/>
        </w:rPr>
        <w:t xml:space="preserve"> Πώς δεν είπαμε;</w:t>
      </w:r>
    </w:p>
    <w:p w14:paraId="6E819C6D"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ΑΛΕΞΗΣ ΤΣΙΠΡΑΣ (Πρόεδρος της Κυβέρνησης):</w:t>
      </w:r>
      <w:r>
        <w:rPr>
          <w:rFonts w:eastAsia="Times New Roman"/>
          <w:color w:val="222222"/>
          <w:szCs w:val="24"/>
          <w:shd w:val="clear" w:color="auto" w:fill="FFFFFF"/>
        </w:rPr>
        <w:t xml:space="preserve"> Εντάξει τώρα, εντάξει. Όταν αντιδρούσατε...</w:t>
      </w:r>
    </w:p>
    <w:p w14:paraId="6E819C6E" w14:textId="77777777" w:rsidR="004B0DF5" w:rsidRDefault="00471FB5">
      <w:pPr>
        <w:spacing w:line="600" w:lineRule="auto"/>
        <w:ind w:firstLine="720"/>
        <w:jc w:val="both"/>
        <w:rPr>
          <w:rFonts w:eastAsia="Times New Roman"/>
          <w:color w:val="222222"/>
          <w:szCs w:val="24"/>
          <w:shd w:val="clear" w:color="auto" w:fill="FFFFFF"/>
        </w:rPr>
      </w:pPr>
      <w:r w:rsidRPr="00713C79">
        <w:rPr>
          <w:rFonts w:eastAsia="Times New Roman"/>
          <w:b/>
          <w:color w:val="222222"/>
          <w:szCs w:val="24"/>
          <w:shd w:val="clear" w:color="auto" w:fill="FFFFFF"/>
        </w:rPr>
        <w:t>ΘΕΟΔΩΡΑ ΜΠΑΚΟΓΙΑΝΝΗ:</w:t>
      </w:r>
      <w:r>
        <w:rPr>
          <w:rFonts w:eastAsia="Times New Roman"/>
          <w:color w:val="222222"/>
          <w:szCs w:val="24"/>
          <w:shd w:val="clear" w:color="auto" w:fill="FFFFFF"/>
        </w:rPr>
        <w:t xml:space="preserve"> Λάθος κάνεις!</w:t>
      </w:r>
    </w:p>
    <w:p w14:paraId="6E819C6F" w14:textId="77777777" w:rsidR="004B0DF5" w:rsidRDefault="00471FB5">
      <w:pPr>
        <w:spacing w:line="600" w:lineRule="auto"/>
        <w:ind w:firstLine="720"/>
        <w:jc w:val="both"/>
        <w:rPr>
          <w:rFonts w:eastAsia="Times New Roman"/>
          <w:color w:val="222222"/>
          <w:szCs w:val="24"/>
          <w:shd w:val="clear" w:color="auto" w:fill="FFFFFF"/>
        </w:rPr>
      </w:pPr>
      <w:r w:rsidRPr="00420A79">
        <w:rPr>
          <w:rFonts w:eastAsia="Times New Roman"/>
          <w:b/>
          <w:color w:val="222222"/>
          <w:szCs w:val="24"/>
          <w:shd w:val="clear" w:color="auto" w:fill="FFFFFF"/>
        </w:rPr>
        <w:t>ΚΥΡΙΑΚΟΣ ΜΗΤΣΟΤΑΚΗΣ (Πρόεδρος της Νέας Δημοκρατίας):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Άντε πάλι </w:t>
      </w:r>
      <w:r>
        <w:rPr>
          <w:rFonts w:eastAsia="Times New Roman"/>
          <w:color w:val="222222"/>
          <w:szCs w:val="24"/>
          <w:shd w:val="clear" w:color="auto" w:fill="FFFFFF"/>
          <w:lang w:val="en-US"/>
        </w:rPr>
        <w:t>fake</w:t>
      </w:r>
      <w:r w:rsidRPr="000D57B9">
        <w:rPr>
          <w:rFonts w:eastAsia="Times New Roman"/>
          <w:color w:val="222222"/>
          <w:szCs w:val="24"/>
          <w:shd w:val="clear" w:color="auto" w:fill="FFFFFF"/>
        </w:rPr>
        <w:t xml:space="preserve"> </w:t>
      </w:r>
      <w:r>
        <w:rPr>
          <w:rFonts w:eastAsia="Times New Roman"/>
          <w:color w:val="222222"/>
          <w:szCs w:val="24"/>
          <w:shd w:val="clear" w:color="auto" w:fill="FFFFFF"/>
          <w:lang w:val="en-US"/>
        </w:rPr>
        <w:t>news</w:t>
      </w:r>
      <w:r w:rsidRPr="000D57B9">
        <w:rPr>
          <w:rFonts w:eastAsia="Times New Roman"/>
          <w:color w:val="222222"/>
          <w:szCs w:val="24"/>
          <w:shd w:val="clear" w:color="auto" w:fill="FFFFFF"/>
        </w:rPr>
        <w:t>.</w:t>
      </w:r>
    </w:p>
    <w:p w14:paraId="6E819C70" w14:textId="77777777" w:rsidR="004B0DF5" w:rsidRDefault="00471F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ΑΛΕΞΗΣ ΤΣΙΠΡΑΣ (Πρόεδρος της Κυβέρνησης):</w:t>
      </w:r>
      <w:r>
        <w:rPr>
          <w:rFonts w:eastAsia="Times New Roman"/>
          <w:color w:val="222222"/>
          <w:szCs w:val="24"/>
          <w:shd w:val="clear" w:color="auto" w:fill="FFFFFF"/>
        </w:rPr>
        <w:t xml:space="preserve"> Έχω κι άλλα να σας πω.</w:t>
      </w:r>
    </w:p>
    <w:p w14:paraId="6E819C71" w14:textId="77777777" w:rsidR="004B0DF5" w:rsidRDefault="00471FB5">
      <w:pPr>
        <w:spacing w:line="600" w:lineRule="auto"/>
        <w:ind w:firstLine="720"/>
        <w:jc w:val="both"/>
        <w:rPr>
          <w:rFonts w:eastAsia="Times New Roman"/>
          <w:szCs w:val="24"/>
        </w:rPr>
      </w:pPr>
      <w:r>
        <w:rPr>
          <w:rFonts w:eastAsia="Times New Roman"/>
          <w:szCs w:val="24"/>
        </w:rPr>
        <w:t>Όταν αντιδρούσατε...</w:t>
      </w:r>
    </w:p>
    <w:p w14:paraId="6E819C72" w14:textId="77777777" w:rsidR="004B0DF5" w:rsidRDefault="00471FB5">
      <w:pPr>
        <w:spacing w:line="600" w:lineRule="auto"/>
        <w:ind w:firstLine="720"/>
        <w:jc w:val="center"/>
        <w:rPr>
          <w:rFonts w:eastAsia="Times New Roman"/>
          <w:szCs w:val="24"/>
        </w:rPr>
      </w:pPr>
      <w:r>
        <w:rPr>
          <w:rFonts w:eastAsia="Times New Roman" w:cs="Times New Roman"/>
          <w:szCs w:val="24"/>
        </w:rPr>
        <w:t>(Θόρυβος στην Αίθουσα)</w:t>
      </w:r>
    </w:p>
    <w:p w14:paraId="6E819C73" w14:textId="77777777" w:rsidR="004B0DF5" w:rsidRDefault="00471FB5">
      <w:pPr>
        <w:spacing w:line="600" w:lineRule="auto"/>
        <w:ind w:firstLine="720"/>
        <w:jc w:val="both"/>
        <w:rPr>
          <w:rFonts w:eastAsia="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sidRPr="00777E9C">
        <w:rPr>
          <w:rFonts w:eastAsia="Times New Roman"/>
          <w:b/>
          <w:bCs/>
          <w:szCs w:val="24"/>
        </w:rPr>
        <w:t xml:space="preserve">: </w:t>
      </w:r>
      <w:r w:rsidRPr="00777E9C">
        <w:rPr>
          <w:rFonts w:eastAsia="Times New Roman"/>
          <w:bCs/>
          <w:szCs w:val="24"/>
        </w:rPr>
        <w:t>Σας παρακαλώ, κάντε ησυχία.</w:t>
      </w:r>
    </w:p>
    <w:p w14:paraId="6E819C74" w14:textId="77777777" w:rsidR="004B0DF5" w:rsidRDefault="00471FB5">
      <w:pPr>
        <w:spacing w:line="600" w:lineRule="auto"/>
        <w:ind w:firstLine="720"/>
        <w:jc w:val="both"/>
        <w:rPr>
          <w:rFonts w:eastAsia="Times New Roman"/>
          <w:szCs w:val="24"/>
        </w:rPr>
      </w:pPr>
      <w:r w:rsidRPr="00777E9C">
        <w:rPr>
          <w:rFonts w:eastAsia="Times New Roman"/>
          <w:b/>
          <w:szCs w:val="24"/>
        </w:rPr>
        <w:t xml:space="preserve">ΑΛΕΞΗΣ ΤΣΙΠΡΑΣ (Πρόεδρος της Κυβέρνησης): </w:t>
      </w:r>
      <w:r>
        <w:rPr>
          <w:rFonts w:eastAsia="Times New Roman"/>
          <w:szCs w:val="24"/>
        </w:rPr>
        <w:t xml:space="preserve">Θα σας παρακαλέσω να μην </w:t>
      </w:r>
      <w:r>
        <w:rPr>
          <w:rFonts w:eastAsia="Times New Roman"/>
          <w:szCs w:val="24"/>
        </w:rPr>
        <w:t>εξάπτεστε.</w:t>
      </w:r>
    </w:p>
    <w:p w14:paraId="6E819C75" w14:textId="77777777" w:rsidR="004B0DF5" w:rsidRDefault="00471FB5">
      <w:pPr>
        <w:spacing w:line="600" w:lineRule="auto"/>
        <w:ind w:firstLine="720"/>
        <w:jc w:val="both"/>
        <w:rPr>
          <w:rFonts w:eastAsia="Times New Roman"/>
          <w:szCs w:val="24"/>
        </w:rPr>
      </w:pPr>
      <w:r>
        <w:rPr>
          <w:rFonts w:eastAsia="Times New Roman"/>
          <w:szCs w:val="24"/>
        </w:rPr>
        <w:t xml:space="preserve">Τώρα, λοιπόν, μιλάτε. Τότε δεν μιλάγατε. Ούτε αντιδρούσατε ούτε μιλάγατε τότε, όταν οι περισσότεροι από τους καταδικασμένους για τη </w:t>
      </w:r>
      <w:r>
        <w:rPr>
          <w:rFonts w:eastAsia="Times New Roman"/>
          <w:szCs w:val="24"/>
        </w:rPr>
        <w:t>«</w:t>
      </w:r>
      <w:r>
        <w:rPr>
          <w:rFonts w:eastAsia="Times New Roman"/>
          <w:szCs w:val="24"/>
        </w:rPr>
        <w:t>17</w:t>
      </w:r>
      <w:r w:rsidRPr="002440A4">
        <w:rPr>
          <w:rFonts w:eastAsia="Times New Roman"/>
          <w:szCs w:val="24"/>
          <w:vertAlign w:val="superscript"/>
        </w:rPr>
        <w:t>η</w:t>
      </w:r>
      <w:r>
        <w:rPr>
          <w:rFonts w:eastAsia="Times New Roman"/>
          <w:szCs w:val="24"/>
        </w:rPr>
        <w:t xml:space="preserve"> Νοέμβρη</w:t>
      </w:r>
      <w:r>
        <w:rPr>
          <w:rFonts w:eastAsia="Times New Roman"/>
          <w:szCs w:val="24"/>
        </w:rPr>
        <w:t>»</w:t>
      </w:r>
      <w:r>
        <w:rPr>
          <w:rFonts w:eastAsia="Times New Roman"/>
          <w:szCs w:val="24"/>
        </w:rPr>
        <w:t xml:space="preserve"> αλλά και για άλλες αντίστοιχες υποθέσεις</w:t>
      </w:r>
      <w:r w:rsidRPr="00483ED7">
        <w:rPr>
          <w:rFonts w:eastAsia="Times New Roman"/>
          <w:szCs w:val="24"/>
        </w:rPr>
        <w:t>,</w:t>
      </w:r>
      <w:r>
        <w:rPr>
          <w:rFonts w:eastAsia="Times New Roman"/>
          <w:szCs w:val="24"/>
        </w:rPr>
        <w:t xml:space="preserve"> πήραν τις πρώτες</w:t>
      </w:r>
      <w:r w:rsidRPr="00483ED7">
        <w:rPr>
          <w:rFonts w:eastAsia="Times New Roman"/>
          <w:szCs w:val="24"/>
        </w:rPr>
        <w:t xml:space="preserve"> </w:t>
      </w:r>
      <w:r>
        <w:rPr>
          <w:rFonts w:eastAsia="Times New Roman"/>
          <w:szCs w:val="24"/>
        </w:rPr>
        <w:t xml:space="preserve">άδειες ή </w:t>
      </w:r>
      <w:r>
        <w:rPr>
          <w:rFonts w:eastAsia="Times New Roman"/>
          <w:szCs w:val="24"/>
        </w:rPr>
        <w:lastRenderedPageBreak/>
        <w:t xml:space="preserve">αποφυλακίστηκαν, σύμφωνα πάντα </w:t>
      </w:r>
      <w:r>
        <w:rPr>
          <w:rFonts w:eastAsia="Times New Roman"/>
          <w:szCs w:val="24"/>
        </w:rPr>
        <w:t xml:space="preserve">με τον νόμο. Υπουργός της Κυβέρνησης της </w:t>
      </w:r>
      <w:r w:rsidRPr="00777E9C">
        <w:rPr>
          <w:rFonts w:eastAsia="Times New Roman"/>
          <w:szCs w:val="24"/>
        </w:rPr>
        <w:t xml:space="preserve">Νέας Δημοκρατίας </w:t>
      </w:r>
      <w:r>
        <w:rPr>
          <w:rFonts w:eastAsia="Times New Roman"/>
          <w:szCs w:val="24"/>
        </w:rPr>
        <w:t>ήσασταν</w:t>
      </w:r>
      <w:r w:rsidRPr="00483ED7">
        <w:rPr>
          <w:rFonts w:eastAsia="Times New Roman"/>
          <w:szCs w:val="24"/>
        </w:rPr>
        <w:t>,</w:t>
      </w:r>
      <w:r>
        <w:rPr>
          <w:rFonts w:eastAsia="Times New Roman"/>
          <w:szCs w:val="24"/>
        </w:rPr>
        <w:t xml:space="preserve"> επίσης</w:t>
      </w:r>
      <w:r w:rsidRPr="00483ED7">
        <w:rPr>
          <w:rFonts w:eastAsia="Times New Roman"/>
          <w:szCs w:val="24"/>
        </w:rPr>
        <w:t>,</w:t>
      </w:r>
      <w:r>
        <w:rPr>
          <w:rFonts w:eastAsia="Times New Roman"/>
          <w:szCs w:val="24"/>
        </w:rPr>
        <w:t xml:space="preserve"> τότε. Πάλι αφωνία όμως.</w:t>
      </w:r>
    </w:p>
    <w:p w14:paraId="6E819C76" w14:textId="77777777" w:rsidR="004B0DF5" w:rsidRDefault="00471FB5">
      <w:pPr>
        <w:spacing w:line="600" w:lineRule="auto"/>
        <w:ind w:firstLine="720"/>
        <w:jc w:val="both"/>
        <w:rPr>
          <w:rFonts w:eastAsia="Times New Roman"/>
          <w:szCs w:val="24"/>
        </w:rPr>
      </w:pPr>
      <w:r>
        <w:rPr>
          <w:rFonts w:eastAsia="Times New Roman"/>
          <w:szCs w:val="24"/>
        </w:rPr>
        <w:t>Ούτε</w:t>
      </w:r>
      <w:r>
        <w:rPr>
          <w:rFonts w:eastAsia="Times New Roman"/>
          <w:szCs w:val="24"/>
        </w:rPr>
        <w:t>,</w:t>
      </w:r>
      <w:r>
        <w:rPr>
          <w:rFonts w:eastAsia="Times New Roman"/>
          <w:szCs w:val="24"/>
        </w:rPr>
        <w:t xml:space="preserve"> </w:t>
      </w:r>
      <w:r w:rsidRPr="00777E9C">
        <w:rPr>
          <w:rFonts w:eastAsia="Times New Roman"/>
          <w:szCs w:val="24"/>
        </w:rPr>
        <w:t>φυσικά</w:t>
      </w:r>
      <w:r>
        <w:rPr>
          <w:rFonts w:eastAsia="Times New Roman"/>
          <w:szCs w:val="24"/>
        </w:rPr>
        <w:t>,</w:t>
      </w:r>
      <w:r w:rsidRPr="00777E9C">
        <w:rPr>
          <w:rFonts w:eastAsia="Times New Roman"/>
          <w:szCs w:val="24"/>
        </w:rPr>
        <w:t xml:space="preserve"> πάλι επί των ημερών </w:t>
      </w:r>
      <w:r>
        <w:rPr>
          <w:rFonts w:eastAsia="Times New Roman"/>
          <w:szCs w:val="24"/>
        </w:rPr>
        <w:t>σας</w:t>
      </w:r>
      <w:r w:rsidRPr="00777E9C">
        <w:rPr>
          <w:rFonts w:eastAsia="Times New Roman"/>
          <w:szCs w:val="24"/>
        </w:rPr>
        <w:t xml:space="preserve"> </w:t>
      </w:r>
      <w:r>
        <w:rPr>
          <w:rFonts w:eastAsia="Times New Roman"/>
          <w:szCs w:val="24"/>
        </w:rPr>
        <w:t xml:space="preserve">όταν </w:t>
      </w:r>
      <w:r w:rsidRPr="00777E9C">
        <w:rPr>
          <w:rFonts w:eastAsia="Times New Roman"/>
          <w:szCs w:val="24"/>
        </w:rPr>
        <w:t>βαρυποινίτες</w:t>
      </w:r>
      <w:r>
        <w:rPr>
          <w:rFonts w:eastAsia="Times New Roman"/>
          <w:szCs w:val="24"/>
        </w:rPr>
        <w:t xml:space="preserve"> δραπέτευαν με ελικόπτερα </w:t>
      </w:r>
      <w:r w:rsidRPr="00777E9C">
        <w:rPr>
          <w:rFonts w:eastAsia="Times New Roman"/>
          <w:szCs w:val="24"/>
        </w:rPr>
        <w:t>από τις φυλακές</w:t>
      </w:r>
      <w:r>
        <w:rPr>
          <w:rFonts w:eastAsia="Times New Roman"/>
          <w:szCs w:val="24"/>
        </w:rPr>
        <w:t>, ερχόντουσαν τα</w:t>
      </w:r>
      <w:r w:rsidRPr="00777E9C">
        <w:rPr>
          <w:rFonts w:eastAsia="Times New Roman"/>
          <w:szCs w:val="24"/>
        </w:rPr>
        <w:t xml:space="preserve"> ελικόπτερα και </w:t>
      </w:r>
      <w:r>
        <w:rPr>
          <w:rFonts w:eastAsia="Times New Roman"/>
          <w:szCs w:val="24"/>
        </w:rPr>
        <w:t>τους παίρνανε</w:t>
      </w:r>
      <w:r w:rsidRPr="00777E9C">
        <w:rPr>
          <w:rFonts w:eastAsia="Times New Roman"/>
          <w:szCs w:val="24"/>
        </w:rPr>
        <w:t xml:space="preserve"> </w:t>
      </w:r>
      <w:r>
        <w:rPr>
          <w:rFonts w:eastAsia="Times New Roman"/>
          <w:szCs w:val="24"/>
        </w:rPr>
        <w:t>από</w:t>
      </w:r>
      <w:r w:rsidRPr="00777E9C">
        <w:rPr>
          <w:rFonts w:eastAsia="Times New Roman"/>
          <w:szCs w:val="24"/>
        </w:rPr>
        <w:t xml:space="preserve"> τις φυλακές και φεύγανε </w:t>
      </w:r>
      <w:r>
        <w:rPr>
          <w:rFonts w:eastAsia="Times New Roman"/>
          <w:szCs w:val="24"/>
        </w:rPr>
        <w:t>ούτε τότε μιλάγατε. Επί Νέας Δημοκρατίας και επί ΠΑΣΟΚ έγιναν αυτά, κυρίες και κύριοι συνάδελφοι.</w:t>
      </w:r>
    </w:p>
    <w:p w14:paraId="6E819C77" w14:textId="77777777" w:rsidR="004B0DF5" w:rsidRDefault="00471FB5">
      <w:pPr>
        <w:tabs>
          <w:tab w:val="left" w:pos="6351"/>
        </w:tabs>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6E819C78" w14:textId="77777777" w:rsidR="004B0DF5" w:rsidRDefault="00471FB5">
      <w:pPr>
        <w:spacing w:line="600" w:lineRule="auto"/>
        <w:ind w:firstLine="720"/>
        <w:jc w:val="both"/>
        <w:rPr>
          <w:rFonts w:eastAsia="Times New Roman"/>
          <w:szCs w:val="24"/>
        </w:rPr>
      </w:pPr>
      <w:r w:rsidRPr="00777E9C">
        <w:rPr>
          <w:rFonts w:eastAsia="Times New Roman"/>
          <w:szCs w:val="24"/>
        </w:rPr>
        <w:t>Αυτή</w:t>
      </w:r>
      <w:r>
        <w:rPr>
          <w:rFonts w:eastAsia="Times New Roman"/>
          <w:szCs w:val="24"/>
        </w:rPr>
        <w:t>,</w:t>
      </w:r>
      <w:r w:rsidRPr="00777E9C">
        <w:rPr>
          <w:rFonts w:eastAsia="Times New Roman"/>
          <w:szCs w:val="24"/>
        </w:rPr>
        <w:t xml:space="preserve"> λοιπόν</w:t>
      </w:r>
      <w:r>
        <w:rPr>
          <w:rFonts w:eastAsia="Times New Roman"/>
          <w:szCs w:val="24"/>
        </w:rPr>
        <w:t>,</w:t>
      </w:r>
      <w:r w:rsidRPr="00777E9C">
        <w:rPr>
          <w:rFonts w:eastAsia="Times New Roman"/>
          <w:szCs w:val="24"/>
        </w:rPr>
        <w:t xml:space="preserve"> η υποκρισία πρέπει να σταματήσει</w:t>
      </w:r>
      <w:r>
        <w:rPr>
          <w:rFonts w:eastAsia="Times New Roman"/>
          <w:szCs w:val="24"/>
        </w:rPr>
        <w:t>,</w:t>
      </w:r>
      <w:r w:rsidRPr="00777E9C">
        <w:rPr>
          <w:rFonts w:eastAsia="Times New Roman"/>
          <w:szCs w:val="24"/>
        </w:rPr>
        <w:t xml:space="preserve"> </w:t>
      </w:r>
      <w:r>
        <w:rPr>
          <w:rFonts w:eastAsia="Times New Roman"/>
          <w:szCs w:val="24"/>
        </w:rPr>
        <w:t>διότι αποδεικνύεται για άλλη μι</w:t>
      </w:r>
      <w:r w:rsidRPr="00777E9C">
        <w:rPr>
          <w:rFonts w:eastAsia="Times New Roman"/>
          <w:szCs w:val="24"/>
        </w:rPr>
        <w:t xml:space="preserve">α φορά </w:t>
      </w:r>
      <w:r>
        <w:rPr>
          <w:rFonts w:eastAsia="Times New Roman"/>
          <w:szCs w:val="24"/>
        </w:rPr>
        <w:t>ότι</w:t>
      </w:r>
      <w:r>
        <w:rPr>
          <w:rFonts w:eastAsia="Times New Roman"/>
          <w:szCs w:val="24"/>
        </w:rPr>
        <w:t xml:space="preserve"> </w:t>
      </w:r>
      <w:r w:rsidRPr="00777E9C">
        <w:rPr>
          <w:rFonts w:eastAsia="Times New Roman"/>
          <w:szCs w:val="24"/>
        </w:rPr>
        <w:t>το μόνο που σας ενδιαφέρει</w:t>
      </w:r>
      <w:r>
        <w:rPr>
          <w:rFonts w:eastAsia="Times New Roman"/>
          <w:szCs w:val="24"/>
        </w:rPr>
        <w:t>,</w:t>
      </w:r>
      <w:r w:rsidRPr="00777E9C">
        <w:rPr>
          <w:rFonts w:eastAsia="Times New Roman"/>
          <w:szCs w:val="24"/>
        </w:rPr>
        <w:t xml:space="preserve"> είναι να εντάξετε ένα θέμα που αφορά μόνο τη δικαιοσύνη </w:t>
      </w:r>
      <w:r>
        <w:rPr>
          <w:rFonts w:eastAsia="Times New Roman"/>
          <w:szCs w:val="24"/>
        </w:rPr>
        <w:t>-</w:t>
      </w:r>
      <w:r w:rsidRPr="00777E9C">
        <w:rPr>
          <w:rFonts w:eastAsia="Times New Roman"/>
          <w:szCs w:val="24"/>
        </w:rPr>
        <w:t>θέλω να το επισημάνω αυτό</w:t>
      </w:r>
      <w:r>
        <w:rPr>
          <w:rFonts w:eastAsia="Times New Roman"/>
          <w:szCs w:val="24"/>
        </w:rPr>
        <w:t>-</w:t>
      </w:r>
      <w:r w:rsidRPr="00777E9C">
        <w:rPr>
          <w:rFonts w:eastAsia="Times New Roman"/>
          <w:szCs w:val="24"/>
        </w:rPr>
        <w:t xml:space="preserve"> στην αντιπολιτευτική σας φαρέτρα</w:t>
      </w:r>
      <w:r>
        <w:rPr>
          <w:rFonts w:eastAsia="Times New Roman"/>
          <w:szCs w:val="24"/>
        </w:rPr>
        <w:t>.</w:t>
      </w:r>
    </w:p>
    <w:p w14:paraId="6E819C79" w14:textId="77777777" w:rsidR="004B0DF5" w:rsidRDefault="00471FB5">
      <w:pPr>
        <w:spacing w:line="600" w:lineRule="auto"/>
        <w:ind w:firstLine="720"/>
        <w:jc w:val="both"/>
        <w:rPr>
          <w:rFonts w:eastAsia="Times New Roman"/>
          <w:szCs w:val="24"/>
        </w:rPr>
      </w:pPr>
      <w:r>
        <w:rPr>
          <w:rFonts w:eastAsia="Times New Roman"/>
          <w:szCs w:val="24"/>
        </w:rPr>
        <w:lastRenderedPageBreak/>
        <w:t>Κυρίες και κύριοι</w:t>
      </w:r>
      <w:r w:rsidRPr="00777E9C">
        <w:rPr>
          <w:rFonts w:eastAsia="Times New Roman"/>
          <w:szCs w:val="24"/>
        </w:rPr>
        <w:t xml:space="preserve"> συνάδελφοι</w:t>
      </w:r>
      <w:r>
        <w:rPr>
          <w:rFonts w:eastAsia="Times New Roman"/>
          <w:szCs w:val="24"/>
        </w:rPr>
        <w:t>,</w:t>
      </w:r>
      <w:r w:rsidRPr="00777E9C">
        <w:rPr>
          <w:rFonts w:eastAsia="Times New Roman"/>
          <w:szCs w:val="24"/>
        </w:rPr>
        <w:t xml:space="preserve"> εγώ θέλω </w:t>
      </w:r>
      <w:r>
        <w:rPr>
          <w:rFonts w:eastAsia="Times New Roman"/>
          <w:szCs w:val="24"/>
        </w:rPr>
        <w:t>να σας διαβεβαιώσω</w:t>
      </w:r>
      <w:r w:rsidRPr="00777E9C">
        <w:rPr>
          <w:rFonts w:eastAsia="Times New Roman"/>
          <w:szCs w:val="24"/>
        </w:rPr>
        <w:t xml:space="preserve"> ότι αυτή θα είναι η πολιτική της Νέας Δημοκρατίας α</w:t>
      </w:r>
      <w:r w:rsidRPr="00777E9C">
        <w:rPr>
          <w:rFonts w:eastAsia="Times New Roman"/>
          <w:szCs w:val="24"/>
        </w:rPr>
        <w:t xml:space="preserve">πό </w:t>
      </w:r>
      <w:r>
        <w:rPr>
          <w:rFonts w:eastAsia="Times New Roman"/>
          <w:szCs w:val="24"/>
        </w:rPr>
        <w:t>εδώ και μέχρι τις ευρωπαϊκές εκλογές και από τις ε</w:t>
      </w:r>
      <w:r w:rsidRPr="00777E9C">
        <w:rPr>
          <w:rFonts w:eastAsia="Times New Roman"/>
          <w:szCs w:val="24"/>
        </w:rPr>
        <w:t xml:space="preserve">υρωπαϊκές εκλογές μέχρι και τις εθνικές εκλογές που θα γίνουν στην ώρα </w:t>
      </w:r>
      <w:r>
        <w:rPr>
          <w:rFonts w:eastAsia="Times New Roman"/>
          <w:szCs w:val="24"/>
        </w:rPr>
        <w:t>τους. Όσο, όμως,</w:t>
      </w:r>
      <w:r w:rsidRPr="00777E9C">
        <w:rPr>
          <w:rFonts w:eastAsia="Times New Roman"/>
          <w:szCs w:val="24"/>
        </w:rPr>
        <w:t xml:space="preserve"> εσείς θα ασχολείστε με την παραπλάνηση των πολλών</w:t>
      </w:r>
      <w:r>
        <w:rPr>
          <w:rFonts w:eastAsia="Times New Roman"/>
          <w:szCs w:val="24"/>
        </w:rPr>
        <w:t>,</w:t>
      </w:r>
      <w:r w:rsidRPr="00777E9C">
        <w:rPr>
          <w:rFonts w:eastAsia="Times New Roman"/>
          <w:szCs w:val="24"/>
        </w:rPr>
        <w:t xml:space="preserve"> </w:t>
      </w:r>
      <w:r>
        <w:rPr>
          <w:rFonts w:eastAsia="Times New Roman"/>
          <w:szCs w:val="24"/>
        </w:rPr>
        <w:t xml:space="preserve">εμείς θα </w:t>
      </w:r>
      <w:r w:rsidRPr="00777E9C">
        <w:rPr>
          <w:rFonts w:eastAsia="Times New Roman"/>
          <w:szCs w:val="24"/>
        </w:rPr>
        <w:t>μιλάμε</w:t>
      </w:r>
      <w:r>
        <w:rPr>
          <w:rFonts w:eastAsia="Times New Roman"/>
          <w:szCs w:val="24"/>
        </w:rPr>
        <w:t>,</w:t>
      </w:r>
      <w:r w:rsidRPr="00777E9C">
        <w:rPr>
          <w:rFonts w:eastAsia="Times New Roman"/>
          <w:szCs w:val="24"/>
        </w:rPr>
        <w:t xml:space="preserve"> θα εργαζόμαστε</w:t>
      </w:r>
      <w:r>
        <w:rPr>
          <w:rFonts w:eastAsia="Times New Roman"/>
          <w:szCs w:val="24"/>
        </w:rPr>
        <w:t xml:space="preserve"> και θα</w:t>
      </w:r>
      <w:r w:rsidRPr="00777E9C">
        <w:rPr>
          <w:rFonts w:eastAsia="Times New Roman"/>
          <w:szCs w:val="24"/>
        </w:rPr>
        <w:t xml:space="preserve"> αγωνιούμε</w:t>
      </w:r>
      <w:r>
        <w:rPr>
          <w:rFonts w:eastAsia="Times New Roman"/>
          <w:szCs w:val="24"/>
        </w:rPr>
        <w:t>,</w:t>
      </w:r>
      <w:r w:rsidRPr="00777E9C">
        <w:rPr>
          <w:rFonts w:eastAsia="Times New Roman"/>
          <w:szCs w:val="24"/>
        </w:rPr>
        <w:t xml:space="preserve"> για να δίνουμε</w:t>
      </w:r>
      <w:r w:rsidRPr="00777E9C">
        <w:rPr>
          <w:rFonts w:eastAsia="Times New Roman"/>
          <w:szCs w:val="24"/>
        </w:rPr>
        <w:t xml:space="preserve"> απαντήσεις στα πραγματικά προβλήματα και στις ανάγκες των πολλών</w:t>
      </w:r>
      <w:r>
        <w:rPr>
          <w:rFonts w:eastAsia="Times New Roman"/>
          <w:szCs w:val="24"/>
        </w:rPr>
        <w:t>.</w:t>
      </w:r>
    </w:p>
    <w:p w14:paraId="6E819C7A" w14:textId="77777777" w:rsidR="004B0DF5" w:rsidRDefault="00471FB5">
      <w:pPr>
        <w:spacing w:line="600" w:lineRule="auto"/>
        <w:ind w:firstLine="720"/>
        <w:jc w:val="both"/>
        <w:rPr>
          <w:rFonts w:eastAsia="Times New Roman"/>
          <w:szCs w:val="24"/>
        </w:rPr>
      </w:pPr>
      <w:r>
        <w:rPr>
          <w:rFonts w:eastAsia="Times New Roman"/>
          <w:szCs w:val="24"/>
        </w:rPr>
        <w:t>Α</w:t>
      </w:r>
      <w:r w:rsidRPr="00777E9C">
        <w:rPr>
          <w:rFonts w:eastAsia="Times New Roman"/>
          <w:szCs w:val="24"/>
        </w:rPr>
        <w:t xml:space="preserve">υτά τα χρόνια παρά τις αντίθετες ανάποδες προβλέψεις και τις προσδοκίες </w:t>
      </w:r>
      <w:r>
        <w:rPr>
          <w:rFonts w:eastAsia="Times New Roman"/>
          <w:szCs w:val="24"/>
        </w:rPr>
        <w:t>σας</w:t>
      </w:r>
      <w:r w:rsidRPr="00777E9C">
        <w:rPr>
          <w:rFonts w:eastAsia="Times New Roman"/>
          <w:szCs w:val="24"/>
        </w:rPr>
        <w:t xml:space="preserve"> </w:t>
      </w:r>
      <w:r>
        <w:rPr>
          <w:rFonts w:eastAsia="Times New Roman"/>
          <w:szCs w:val="24"/>
        </w:rPr>
        <w:t xml:space="preserve">πετύχαμε πάρα πολλά πράγματα, πετύχαμε </w:t>
      </w:r>
      <w:r w:rsidRPr="00777E9C">
        <w:rPr>
          <w:rFonts w:eastAsia="Times New Roman"/>
          <w:szCs w:val="24"/>
        </w:rPr>
        <w:t xml:space="preserve">να ξανασταθεί στα πόδια της </w:t>
      </w:r>
      <w:r>
        <w:rPr>
          <w:rFonts w:eastAsia="Times New Roman"/>
          <w:szCs w:val="24"/>
        </w:rPr>
        <w:t xml:space="preserve">η </w:t>
      </w:r>
      <w:r w:rsidRPr="00777E9C">
        <w:rPr>
          <w:rFonts w:eastAsia="Times New Roman"/>
          <w:szCs w:val="24"/>
        </w:rPr>
        <w:t>ελληνική οικονομία</w:t>
      </w:r>
      <w:r>
        <w:rPr>
          <w:rFonts w:eastAsia="Times New Roman"/>
          <w:szCs w:val="24"/>
        </w:rPr>
        <w:t>, να βγει από το χάος του</w:t>
      </w:r>
      <w:r>
        <w:rPr>
          <w:rFonts w:eastAsia="Times New Roman"/>
          <w:szCs w:val="24"/>
        </w:rPr>
        <w:t xml:space="preserve"> δημοσιονομικού εκτροχιασμού, να πετύχει λύση για το</w:t>
      </w:r>
      <w:r w:rsidRPr="00777E9C">
        <w:rPr>
          <w:rFonts w:eastAsia="Times New Roman"/>
          <w:szCs w:val="24"/>
        </w:rPr>
        <w:t xml:space="preserve"> ζή</w:t>
      </w:r>
      <w:r>
        <w:rPr>
          <w:rFonts w:eastAsia="Times New Roman"/>
          <w:szCs w:val="24"/>
        </w:rPr>
        <w:t xml:space="preserve">τημα του δημόσιου χρέους, </w:t>
      </w:r>
      <w:r w:rsidRPr="00777E9C">
        <w:rPr>
          <w:rFonts w:eastAsia="Times New Roman"/>
          <w:szCs w:val="24"/>
        </w:rPr>
        <w:t>να αντιμετωπίσει τις μεγάλες</w:t>
      </w:r>
      <w:r>
        <w:rPr>
          <w:rFonts w:eastAsia="Times New Roman"/>
          <w:szCs w:val="24"/>
        </w:rPr>
        <w:t xml:space="preserve"> -ό</w:t>
      </w:r>
      <w:r w:rsidRPr="00777E9C">
        <w:rPr>
          <w:rFonts w:eastAsia="Times New Roman"/>
          <w:szCs w:val="24"/>
        </w:rPr>
        <w:t>χι όλες ακόμα</w:t>
      </w:r>
      <w:r>
        <w:rPr>
          <w:rFonts w:eastAsia="Times New Roman"/>
          <w:szCs w:val="24"/>
        </w:rPr>
        <w:t>-</w:t>
      </w:r>
      <w:r w:rsidRPr="00777E9C">
        <w:rPr>
          <w:rFonts w:eastAsia="Times New Roman"/>
          <w:szCs w:val="24"/>
        </w:rPr>
        <w:t xml:space="preserve"> συνέπειες για τους αδύναμους</w:t>
      </w:r>
      <w:r>
        <w:rPr>
          <w:rFonts w:eastAsia="Times New Roman"/>
          <w:szCs w:val="24"/>
        </w:rPr>
        <w:t xml:space="preserve">. </w:t>
      </w:r>
    </w:p>
    <w:p w14:paraId="6E819C7B" w14:textId="77777777" w:rsidR="004B0DF5" w:rsidRDefault="00471FB5">
      <w:pPr>
        <w:spacing w:line="600" w:lineRule="auto"/>
        <w:ind w:firstLine="720"/>
        <w:jc w:val="both"/>
        <w:rPr>
          <w:rFonts w:eastAsia="Times New Roman"/>
          <w:szCs w:val="24"/>
        </w:rPr>
      </w:pPr>
      <w:r>
        <w:rPr>
          <w:rFonts w:eastAsia="Times New Roman"/>
          <w:szCs w:val="24"/>
        </w:rPr>
        <w:lastRenderedPageBreak/>
        <w:t>Π</w:t>
      </w:r>
      <w:r w:rsidRPr="00777E9C">
        <w:rPr>
          <w:rFonts w:eastAsia="Times New Roman"/>
          <w:szCs w:val="24"/>
        </w:rPr>
        <w:t xml:space="preserve">ετύχαμε </w:t>
      </w:r>
      <w:r>
        <w:rPr>
          <w:rFonts w:eastAsia="Times New Roman"/>
          <w:szCs w:val="24"/>
        </w:rPr>
        <w:t>μ</w:t>
      </w:r>
      <w:r w:rsidRPr="00777E9C">
        <w:rPr>
          <w:rFonts w:eastAsia="Times New Roman"/>
          <w:szCs w:val="24"/>
        </w:rPr>
        <w:t>ετά από πολύ κόπο και τεράστιες θυσίες να βγει η χώρα από αυτή</w:t>
      </w:r>
      <w:r>
        <w:rPr>
          <w:rFonts w:eastAsia="Times New Roman"/>
          <w:szCs w:val="24"/>
        </w:rPr>
        <w:t>ν τη μέγγενη στην οποία</w:t>
      </w:r>
      <w:r w:rsidRPr="00777E9C">
        <w:rPr>
          <w:rFonts w:eastAsia="Times New Roman"/>
          <w:szCs w:val="24"/>
        </w:rPr>
        <w:t xml:space="preserve"> ήταν για </w:t>
      </w:r>
      <w:r>
        <w:rPr>
          <w:rFonts w:eastAsia="Times New Roman"/>
          <w:szCs w:val="24"/>
        </w:rPr>
        <w:t>οκτώ</w:t>
      </w:r>
      <w:r w:rsidRPr="00777E9C">
        <w:rPr>
          <w:rFonts w:eastAsia="Times New Roman"/>
          <w:szCs w:val="24"/>
        </w:rPr>
        <w:t xml:space="preserve"> ολόκληρα χρόνια από τα μνημόνια</w:t>
      </w:r>
      <w:r>
        <w:rPr>
          <w:rFonts w:eastAsia="Times New Roman"/>
          <w:szCs w:val="24"/>
        </w:rPr>
        <w:t>.</w:t>
      </w:r>
      <w:r w:rsidRPr="00777E9C">
        <w:rPr>
          <w:rFonts w:eastAsia="Times New Roman"/>
          <w:szCs w:val="24"/>
        </w:rPr>
        <w:t xml:space="preserve"> Από τον Αύγουστο του </w:t>
      </w:r>
      <w:r>
        <w:rPr>
          <w:rFonts w:eastAsia="Times New Roman"/>
          <w:szCs w:val="24"/>
        </w:rPr>
        <w:t>’</w:t>
      </w:r>
      <w:r w:rsidRPr="00777E9C">
        <w:rPr>
          <w:rFonts w:eastAsia="Times New Roman"/>
          <w:szCs w:val="24"/>
        </w:rPr>
        <w:t>18</w:t>
      </w:r>
      <w:r>
        <w:rPr>
          <w:rFonts w:eastAsia="Times New Roman"/>
          <w:szCs w:val="24"/>
        </w:rPr>
        <w:t xml:space="preserve"> </w:t>
      </w:r>
      <w:r w:rsidRPr="00777E9C">
        <w:rPr>
          <w:rFonts w:eastAsia="Times New Roman"/>
          <w:szCs w:val="24"/>
        </w:rPr>
        <w:t xml:space="preserve">αυτή η Βουλή συνέρχεται </w:t>
      </w:r>
      <w:r>
        <w:rPr>
          <w:rFonts w:eastAsia="Times New Roman"/>
          <w:szCs w:val="24"/>
        </w:rPr>
        <w:t>για</w:t>
      </w:r>
      <w:r w:rsidRPr="00777E9C">
        <w:rPr>
          <w:rFonts w:eastAsia="Times New Roman"/>
          <w:szCs w:val="24"/>
        </w:rPr>
        <w:t xml:space="preserve"> να ψηφίσει μέτρα σταδιακής αποκατάστασης των αδικιών</w:t>
      </w:r>
      <w:r>
        <w:rPr>
          <w:rFonts w:eastAsia="Times New Roman"/>
          <w:szCs w:val="24"/>
        </w:rPr>
        <w:t xml:space="preserve"> και υλοποιούμε μια</w:t>
      </w:r>
      <w:r w:rsidRPr="00777E9C">
        <w:rPr>
          <w:rFonts w:eastAsia="Times New Roman"/>
          <w:szCs w:val="24"/>
        </w:rPr>
        <w:t xml:space="preserve"> νέα οικονομική πολιτική με ασφάλεια</w:t>
      </w:r>
      <w:r>
        <w:rPr>
          <w:rFonts w:eastAsia="Times New Roman"/>
          <w:szCs w:val="24"/>
        </w:rPr>
        <w:t>,</w:t>
      </w:r>
      <w:r w:rsidRPr="00777E9C">
        <w:rPr>
          <w:rFonts w:eastAsia="Times New Roman"/>
          <w:szCs w:val="24"/>
        </w:rPr>
        <w:t xml:space="preserve"> χωρίς να διακι</w:t>
      </w:r>
      <w:r>
        <w:rPr>
          <w:rFonts w:eastAsia="Times New Roman"/>
          <w:szCs w:val="24"/>
        </w:rPr>
        <w:t xml:space="preserve">νδυνεύουμε την πορεία της χώρας </w:t>
      </w:r>
      <w:r w:rsidRPr="00777E9C">
        <w:rPr>
          <w:rFonts w:eastAsia="Times New Roman"/>
          <w:szCs w:val="24"/>
        </w:rPr>
        <w:t>αλλά με ιεραρχήσεις για τις επόμενες γενιές και για τους αδύναμους</w:t>
      </w:r>
      <w:r>
        <w:rPr>
          <w:rFonts w:eastAsia="Times New Roman"/>
          <w:szCs w:val="24"/>
        </w:rPr>
        <w:t xml:space="preserve">. </w:t>
      </w:r>
    </w:p>
    <w:p w14:paraId="6E819C7C" w14:textId="77777777" w:rsidR="004B0DF5" w:rsidRDefault="00471FB5">
      <w:pPr>
        <w:spacing w:line="600" w:lineRule="auto"/>
        <w:ind w:firstLine="720"/>
        <w:jc w:val="both"/>
        <w:rPr>
          <w:rFonts w:eastAsia="Times New Roman"/>
          <w:szCs w:val="24"/>
        </w:rPr>
      </w:pPr>
      <w:r>
        <w:rPr>
          <w:rFonts w:eastAsia="Times New Roman"/>
          <w:szCs w:val="24"/>
        </w:rPr>
        <w:t xml:space="preserve">Ξεκινήσαμε </w:t>
      </w:r>
      <w:r w:rsidRPr="00777E9C">
        <w:rPr>
          <w:rFonts w:eastAsia="Times New Roman"/>
          <w:szCs w:val="24"/>
        </w:rPr>
        <w:t>με την αποκατάσταση της εργασιακής κανονικότητας</w:t>
      </w:r>
      <w:r>
        <w:rPr>
          <w:rFonts w:eastAsia="Times New Roman"/>
          <w:szCs w:val="24"/>
        </w:rPr>
        <w:t xml:space="preserve">, </w:t>
      </w:r>
      <w:r w:rsidRPr="00777E9C">
        <w:rPr>
          <w:rFonts w:eastAsia="Times New Roman"/>
          <w:szCs w:val="24"/>
        </w:rPr>
        <w:t>τις συλλογικές διαπραγματεύσεις</w:t>
      </w:r>
      <w:r>
        <w:rPr>
          <w:rFonts w:eastAsia="Times New Roman"/>
          <w:szCs w:val="24"/>
        </w:rPr>
        <w:t xml:space="preserve">, </w:t>
      </w:r>
      <w:r w:rsidRPr="00777E9C">
        <w:rPr>
          <w:rFonts w:eastAsia="Times New Roman"/>
          <w:szCs w:val="24"/>
        </w:rPr>
        <w:t>την αύξηση του κατώτατου μισθού</w:t>
      </w:r>
      <w:r>
        <w:rPr>
          <w:rFonts w:eastAsia="Times New Roman"/>
          <w:szCs w:val="24"/>
        </w:rPr>
        <w:t>,</w:t>
      </w:r>
      <w:r w:rsidRPr="00777E9C">
        <w:rPr>
          <w:rFonts w:eastAsia="Times New Roman"/>
          <w:szCs w:val="24"/>
        </w:rPr>
        <w:t xml:space="preserve"> την κατάργηση του ντροπιαστικ</w:t>
      </w:r>
      <w:r>
        <w:rPr>
          <w:rFonts w:eastAsia="Times New Roman"/>
          <w:szCs w:val="24"/>
        </w:rPr>
        <w:t xml:space="preserve">ού </w:t>
      </w:r>
      <w:proofErr w:type="spellStart"/>
      <w:r>
        <w:rPr>
          <w:rFonts w:eastAsia="Times New Roman"/>
          <w:szCs w:val="24"/>
        </w:rPr>
        <w:t>υπο</w:t>
      </w:r>
      <w:r w:rsidRPr="00777E9C">
        <w:rPr>
          <w:rFonts w:eastAsia="Times New Roman"/>
          <w:szCs w:val="24"/>
        </w:rPr>
        <w:t>κατώτατου</w:t>
      </w:r>
      <w:proofErr w:type="spellEnd"/>
      <w:r w:rsidRPr="00777E9C">
        <w:rPr>
          <w:rFonts w:eastAsia="Times New Roman"/>
          <w:szCs w:val="24"/>
        </w:rPr>
        <w:t xml:space="preserve"> μισθού για τους</w:t>
      </w:r>
      <w:r w:rsidRPr="00777E9C">
        <w:rPr>
          <w:rFonts w:eastAsia="Times New Roman"/>
          <w:szCs w:val="24"/>
        </w:rPr>
        <w:t xml:space="preserve"> νέους που εσείς τον φέρ</w:t>
      </w:r>
      <w:r>
        <w:rPr>
          <w:rFonts w:eastAsia="Times New Roman"/>
          <w:szCs w:val="24"/>
        </w:rPr>
        <w:t>ατ</w:t>
      </w:r>
      <w:r w:rsidRPr="00777E9C">
        <w:rPr>
          <w:rFonts w:eastAsia="Times New Roman"/>
          <w:szCs w:val="24"/>
        </w:rPr>
        <w:t>ε</w:t>
      </w:r>
      <w:r>
        <w:rPr>
          <w:rFonts w:eastAsia="Times New Roman"/>
          <w:szCs w:val="24"/>
        </w:rPr>
        <w:t>, με το πλαίσιο</w:t>
      </w:r>
      <w:r w:rsidRPr="00777E9C">
        <w:rPr>
          <w:rFonts w:eastAsia="Times New Roman"/>
          <w:szCs w:val="24"/>
        </w:rPr>
        <w:t xml:space="preserve"> προστασίας για την πρώτη κατοικία</w:t>
      </w:r>
      <w:r>
        <w:rPr>
          <w:rFonts w:eastAsia="Times New Roman"/>
          <w:szCs w:val="24"/>
        </w:rPr>
        <w:t>,</w:t>
      </w:r>
      <w:r w:rsidRPr="00777E9C">
        <w:rPr>
          <w:rFonts w:eastAsia="Times New Roman"/>
          <w:szCs w:val="24"/>
        </w:rPr>
        <w:t xml:space="preserve"> με τις ευνοϊκές ρυθμίσεις για τις οφειλές των πολιτών σε </w:t>
      </w:r>
      <w:r>
        <w:rPr>
          <w:rFonts w:eastAsia="Times New Roman"/>
          <w:szCs w:val="24"/>
        </w:rPr>
        <w:t>τ</w:t>
      </w:r>
      <w:r w:rsidRPr="00777E9C">
        <w:rPr>
          <w:rFonts w:eastAsia="Times New Roman"/>
          <w:szCs w:val="24"/>
        </w:rPr>
        <w:t xml:space="preserve">αμεία και εφορία </w:t>
      </w:r>
      <w:r>
        <w:rPr>
          <w:rFonts w:eastAsia="Times New Roman"/>
          <w:szCs w:val="24"/>
        </w:rPr>
        <w:t>και</w:t>
      </w:r>
      <w:r w:rsidRPr="00777E9C">
        <w:rPr>
          <w:rFonts w:eastAsia="Times New Roman"/>
          <w:szCs w:val="24"/>
        </w:rPr>
        <w:t xml:space="preserve"> φυσικά υλοποιήσαμε ένα προς έ</w:t>
      </w:r>
      <w:r>
        <w:rPr>
          <w:rFonts w:eastAsia="Times New Roman"/>
          <w:szCs w:val="24"/>
        </w:rPr>
        <w:t>να τα μέτρα για τα οποία δεσμεύτηκα</w:t>
      </w:r>
      <w:r w:rsidRPr="00777E9C">
        <w:rPr>
          <w:rFonts w:eastAsia="Times New Roman"/>
          <w:szCs w:val="24"/>
        </w:rPr>
        <w:t xml:space="preserve"> το </w:t>
      </w:r>
      <w:r>
        <w:rPr>
          <w:rFonts w:eastAsia="Times New Roman"/>
          <w:szCs w:val="24"/>
        </w:rPr>
        <w:t>Σεπτέμβρη του ’18 στη Δ</w:t>
      </w:r>
      <w:r w:rsidRPr="00777E9C">
        <w:rPr>
          <w:rFonts w:eastAsia="Times New Roman"/>
          <w:szCs w:val="24"/>
        </w:rPr>
        <w:t>ιεθνή Έκ</w:t>
      </w:r>
      <w:r w:rsidRPr="00777E9C">
        <w:rPr>
          <w:rFonts w:eastAsia="Times New Roman"/>
          <w:szCs w:val="24"/>
        </w:rPr>
        <w:t>θεση Θεσσαλονίκης</w:t>
      </w:r>
      <w:r>
        <w:rPr>
          <w:rFonts w:eastAsia="Times New Roman"/>
          <w:szCs w:val="24"/>
        </w:rPr>
        <w:t>.</w:t>
      </w:r>
    </w:p>
    <w:p w14:paraId="6E819C7D" w14:textId="77777777" w:rsidR="004B0DF5" w:rsidRDefault="00471FB5">
      <w:pPr>
        <w:tabs>
          <w:tab w:val="left" w:pos="6351"/>
        </w:tabs>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6E819C7E" w14:textId="77777777" w:rsidR="004B0DF5" w:rsidRDefault="00471FB5">
      <w:pPr>
        <w:spacing w:line="600" w:lineRule="auto"/>
        <w:ind w:firstLine="720"/>
        <w:jc w:val="both"/>
        <w:rPr>
          <w:rFonts w:eastAsia="Times New Roman"/>
          <w:szCs w:val="24"/>
        </w:rPr>
      </w:pPr>
      <w:r>
        <w:rPr>
          <w:rFonts w:eastAsia="Times New Roman"/>
          <w:szCs w:val="24"/>
        </w:rPr>
        <w:lastRenderedPageBreak/>
        <w:t xml:space="preserve">Υλοποιήσαμε </w:t>
      </w:r>
      <w:r w:rsidRPr="00777E9C">
        <w:rPr>
          <w:rFonts w:eastAsia="Times New Roman"/>
          <w:szCs w:val="24"/>
        </w:rPr>
        <w:t>την ακύρωση της περικοπής των συντάξεων</w:t>
      </w:r>
      <w:r>
        <w:rPr>
          <w:rFonts w:eastAsia="Times New Roman"/>
          <w:szCs w:val="24"/>
        </w:rPr>
        <w:t>, τη μείωση του ΕΝΦΙΑ</w:t>
      </w:r>
      <w:r w:rsidRPr="00777E9C">
        <w:rPr>
          <w:rFonts w:eastAsia="Times New Roman"/>
          <w:szCs w:val="24"/>
        </w:rPr>
        <w:t xml:space="preserve"> κατά 30%</w:t>
      </w:r>
      <w:r>
        <w:rPr>
          <w:rFonts w:eastAsia="Times New Roman"/>
          <w:szCs w:val="24"/>
        </w:rPr>
        <w:t xml:space="preserve">, </w:t>
      </w:r>
      <w:proofErr w:type="spellStart"/>
      <w:r w:rsidRPr="00777E9C">
        <w:rPr>
          <w:rFonts w:eastAsia="Times New Roman"/>
          <w:szCs w:val="24"/>
        </w:rPr>
        <w:t>μεσοσταθμικά</w:t>
      </w:r>
      <w:proofErr w:type="spellEnd"/>
      <w:r w:rsidRPr="00777E9C">
        <w:rPr>
          <w:rFonts w:eastAsia="Times New Roman"/>
          <w:szCs w:val="24"/>
        </w:rPr>
        <w:t xml:space="preserve"> 30</w:t>
      </w:r>
      <w:r>
        <w:rPr>
          <w:rFonts w:eastAsia="Times New Roman"/>
          <w:szCs w:val="24"/>
        </w:rPr>
        <w:t>% ξεκίνησε ήδη</w:t>
      </w:r>
      <w:r w:rsidRPr="00777E9C">
        <w:rPr>
          <w:rFonts w:eastAsia="Times New Roman"/>
          <w:szCs w:val="24"/>
        </w:rPr>
        <w:t xml:space="preserve"> το μέτρο που είναι 30% </w:t>
      </w:r>
      <w:proofErr w:type="spellStart"/>
      <w:r w:rsidRPr="00777E9C">
        <w:rPr>
          <w:rFonts w:eastAsia="Times New Roman"/>
          <w:szCs w:val="24"/>
        </w:rPr>
        <w:t>μεσοσταθμικά</w:t>
      </w:r>
      <w:proofErr w:type="spellEnd"/>
      <w:r w:rsidRPr="00777E9C">
        <w:rPr>
          <w:rFonts w:eastAsia="Times New Roman"/>
          <w:szCs w:val="24"/>
        </w:rPr>
        <w:t xml:space="preserve"> 10</w:t>
      </w:r>
      <w:r>
        <w:rPr>
          <w:rFonts w:eastAsia="Times New Roman"/>
          <w:szCs w:val="24"/>
        </w:rPr>
        <w:t>%</w:t>
      </w:r>
      <w:r w:rsidRPr="00777E9C">
        <w:rPr>
          <w:rFonts w:eastAsia="Times New Roman"/>
          <w:szCs w:val="24"/>
        </w:rPr>
        <w:t xml:space="preserve"> </w:t>
      </w:r>
      <w:r>
        <w:rPr>
          <w:rFonts w:eastAsia="Times New Roman"/>
          <w:szCs w:val="24"/>
        </w:rPr>
        <w:t>δ</w:t>
      </w:r>
      <w:r w:rsidRPr="00777E9C">
        <w:rPr>
          <w:rFonts w:eastAsia="Times New Roman"/>
          <w:szCs w:val="24"/>
        </w:rPr>
        <w:t>ηλαδή για τους αδύναμους</w:t>
      </w:r>
      <w:r>
        <w:rPr>
          <w:rFonts w:eastAsia="Times New Roman"/>
          <w:szCs w:val="24"/>
        </w:rPr>
        <w:t xml:space="preserve">, </w:t>
      </w:r>
      <w:r w:rsidRPr="00777E9C">
        <w:rPr>
          <w:rFonts w:eastAsia="Times New Roman"/>
          <w:szCs w:val="24"/>
        </w:rPr>
        <w:t>του χρόνου εί</w:t>
      </w:r>
      <w:r w:rsidRPr="00777E9C">
        <w:rPr>
          <w:rFonts w:eastAsia="Times New Roman"/>
          <w:szCs w:val="24"/>
        </w:rPr>
        <w:t>ναι το επόμενο βήμα</w:t>
      </w:r>
      <w:r>
        <w:rPr>
          <w:rFonts w:eastAsia="Times New Roman"/>
          <w:szCs w:val="24"/>
        </w:rPr>
        <w:t>.</w:t>
      </w:r>
    </w:p>
    <w:p w14:paraId="6E819C7F" w14:textId="77777777" w:rsidR="004B0DF5" w:rsidRDefault="00471FB5">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Σεπτέμβρη που μας έρχεται θα γίνουν </w:t>
      </w:r>
      <w:proofErr w:type="spellStart"/>
      <w:r>
        <w:rPr>
          <w:rFonts w:eastAsia="Times New Roman"/>
          <w:szCs w:val="24"/>
        </w:rPr>
        <w:t>τεσσέρισημισι</w:t>
      </w:r>
      <w:proofErr w:type="spellEnd"/>
      <w:r>
        <w:rPr>
          <w:rFonts w:eastAsia="Times New Roman"/>
          <w:szCs w:val="24"/>
        </w:rPr>
        <w:t xml:space="preserve"> </w:t>
      </w:r>
      <w:r>
        <w:rPr>
          <w:rFonts w:eastAsia="Times New Roman"/>
          <w:szCs w:val="24"/>
        </w:rPr>
        <w:t xml:space="preserve">χιλιάδες </w:t>
      </w:r>
      <w:r w:rsidRPr="00777E9C">
        <w:rPr>
          <w:rFonts w:eastAsia="Times New Roman"/>
          <w:szCs w:val="24"/>
        </w:rPr>
        <w:t>προσλήψεις</w:t>
      </w:r>
      <w:r>
        <w:rPr>
          <w:rFonts w:eastAsia="Times New Roman"/>
          <w:szCs w:val="24"/>
        </w:rPr>
        <w:t xml:space="preserve"> στην ειδική αγωγή.</w:t>
      </w:r>
    </w:p>
    <w:p w14:paraId="6E819C80" w14:textId="77777777" w:rsidR="004B0DF5" w:rsidRDefault="00471FB5">
      <w:pPr>
        <w:spacing w:line="600" w:lineRule="auto"/>
        <w:ind w:firstLine="720"/>
        <w:jc w:val="both"/>
        <w:rPr>
          <w:rFonts w:eastAsia="Times New Roman"/>
          <w:szCs w:val="24"/>
        </w:rPr>
      </w:pPr>
      <w:r>
        <w:rPr>
          <w:rFonts w:eastAsia="Times New Roman"/>
          <w:szCs w:val="24"/>
        </w:rPr>
        <w:t xml:space="preserve">Υλοποιήσαμε το </w:t>
      </w:r>
      <w:r w:rsidRPr="00777E9C">
        <w:rPr>
          <w:rFonts w:eastAsia="Times New Roman"/>
          <w:szCs w:val="24"/>
        </w:rPr>
        <w:t>επίδομα στέγασης</w:t>
      </w:r>
      <w:r>
        <w:rPr>
          <w:rFonts w:eastAsia="Times New Roman"/>
          <w:szCs w:val="24"/>
        </w:rPr>
        <w:t>, που αφορά</w:t>
      </w:r>
      <w:r w:rsidRPr="00777E9C">
        <w:rPr>
          <w:rFonts w:eastAsia="Times New Roman"/>
          <w:szCs w:val="24"/>
        </w:rPr>
        <w:t xml:space="preserve"> ως επί το </w:t>
      </w:r>
      <w:proofErr w:type="spellStart"/>
      <w:r w:rsidRPr="00777E9C">
        <w:rPr>
          <w:rFonts w:eastAsia="Times New Roman"/>
          <w:szCs w:val="24"/>
        </w:rPr>
        <w:t>πλείστον</w:t>
      </w:r>
      <w:proofErr w:type="spellEnd"/>
      <w:r w:rsidRPr="00777E9C">
        <w:rPr>
          <w:rFonts w:eastAsia="Times New Roman"/>
          <w:szCs w:val="24"/>
        </w:rPr>
        <w:t xml:space="preserve"> νέους ανθρώπους που θέλουν να φτ</w:t>
      </w:r>
      <w:r>
        <w:rPr>
          <w:rFonts w:eastAsia="Times New Roman"/>
          <w:szCs w:val="24"/>
        </w:rPr>
        <w:t>ιάξουν οικογένεια και στα τριάντα τους ζουν</w:t>
      </w:r>
      <w:r w:rsidRPr="00777E9C">
        <w:rPr>
          <w:rFonts w:eastAsia="Times New Roman"/>
          <w:szCs w:val="24"/>
        </w:rPr>
        <w:t xml:space="preserve"> στο παιδικό του</w:t>
      </w:r>
      <w:r>
        <w:rPr>
          <w:rFonts w:eastAsia="Times New Roman"/>
          <w:szCs w:val="24"/>
        </w:rPr>
        <w:t>ς</w:t>
      </w:r>
      <w:r w:rsidRPr="00777E9C">
        <w:rPr>
          <w:rFonts w:eastAsia="Times New Roman"/>
          <w:szCs w:val="24"/>
        </w:rPr>
        <w:t xml:space="preserve"> δωμάτιο</w:t>
      </w:r>
      <w:r>
        <w:rPr>
          <w:rFonts w:eastAsia="Times New Roman"/>
          <w:szCs w:val="24"/>
        </w:rPr>
        <w:t>.</w:t>
      </w:r>
      <w:r w:rsidRPr="00777E9C">
        <w:rPr>
          <w:rFonts w:eastAsia="Times New Roman"/>
          <w:szCs w:val="24"/>
        </w:rPr>
        <w:t xml:space="preserve"> Ξέρετε</w:t>
      </w:r>
      <w:r>
        <w:rPr>
          <w:rFonts w:eastAsia="Times New Roman"/>
          <w:szCs w:val="24"/>
        </w:rPr>
        <w:t>,</w:t>
      </w:r>
      <w:r w:rsidRPr="00777E9C">
        <w:rPr>
          <w:rFonts w:eastAsia="Times New Roman"/>
          <w:szCs w:val="24"/>
        </w:rPr>
        <w:t xml:space="preserve"> αυτή τη στιγμή</w:t>
      </w:r>
      <w:r>
        <w:rPr>
          <w:rFonts w:eastAsia="Times New Roman"/>
          <w:szCs w:val="24"/>
        </w:rPr>
        <w:t>,</w:t>
      </w:r>
      <w:r w:rsidRPr="00777E9C">
        <w:rPr>
          <w:rFonts w:eastAsia="Times New Roman"/>
          <w:szCs w:val="24"/>
        </w:rPr>
        <w:t xml:space="preserve"> </w:t>
      </w:r>
      <w:r>
        <w:rPr>
          <w:rFonts w:eastAsia="Times New Roman"/>
          <w:szCs w:val="24"/>
        </w:rPr>
        <w:t xml:space="preserve">διακόσιες σαράντα χιλιάδες </w:t>
      </w:r>
      <w:r w:rsidRPr="00777E9C">
        <w:rPr>
          <w:rFonts w:eastAsia="Times New Roman"/>
          <w:szCs w:val="24"/>
        </w:rPr>
        <w:t>νοικοκυριά έχουν ήδη επωφεληθεί από αυτό το μέτρο</w:t>
      </w:r>
      <w:r>
        <w:rPr>
          <w:rFonts w:eastAsia="Times New Roman"/>
          <w:szCs w:val="24"/>
        </w:rPr>
        <w:t>.</w:t>
      </w:r>
    </w:p>
    <w:p w14:paraId="6E819C81" w14:textId="77777777" w:rsidR="004B0DF5" w:rsidRDefault="00471FB5">
      <w:pPr>
        <w:spacing w:line="600" w:lineRule="auto"/>
        <w:ind w:firstLine="720"/>
        <w:jc w:val="both"/>
        <w:rPr>
          <w:rFonts w:eastAsia="Times New Roman"/>
          <w:szCs w:val="24"/>
        </w:rPr>
      </w:pPr>
      <w:r>
        <w:rPr>
          <w:rFonts w:eastAsia="Times New Roman"/>
          <w:szCs w:val="24"/>
        </w:rPr>
        <w:t>Την προηγούμενη Τρίτη</w:t>
      </w:r>
      <w:r w:rsidRPr="00777E9C">
        <w:rPr>
          <w:rFonts w:eastAsia="Times New Roman"/>
          <w:szCs w:val="24"/>
        </w:rPr>
        <w:t xml:space="preserve"> δεσμευτήκαμε ενώπιον του ελληνικού λαού και προχωράμε στην υλ</w:t>
      </w:r>
      <w:r>
        <w:rPr>
          <w:rFonts w:eastAsia="Times New Roman"/>
          <w:szCs w:val="24"/>
        </w:rPr>
        <w:t>οποίηση ενός ακόμα πιο σημαντικού</w:t>
      </w:r>
      <w:r w:rsidRPr="00777E9C">
        <w:rPr>
          <w:rFonts w:eastAsia="Times New Roman"/>
          <w:szCs w:val="24"/>
        </w:rPr>
        <w:t xml:space="preserve"> και πολύ π</w:t>
      </w:r>
      <w:r w:rsidRPr="00777E9C">
        <w:rPr>
          <w:rFonts w:eastAsia="Times New Roman"/>
          <w:szCs w:val="24"/>
        </w:rPr>
        <w:t>ιο διευρυμένου πακέτου μέτρων στήριξης όχι μόνο της κοινωνικής πλειοψηφίας αλλά όλ</w:t>
      </w:r>
      <w:r>
        <w:rPr>
          <w:rFonts w:eastAsia="Times New Roman"/>
          <w:szCs w:val="24"/>
        </w:rPr>
        <w:t>ων, με μέτρα</w:t>
      </w:r>
      <w:r w:rsidRPr="00777E9C">
        <w:rPr>
          <w:rFonts w:eastAsia="Times New Roman"/>
          <w:szCs w:val="24"/>
        </w:rPr>
        <w:t xml:space="preserve"> που θα εφαρμοστούν άμεσα και</w:t>
      </w:r>
      <w:r>
        <w:rPr>
          <w:rFonts w:eastAsia="Times New Roman"/>
          <w:szCs w:val="24"/>
        </w:rPr>
        <w:t xml:space="preserve"> θα ψηφιστούν την άλλη εβδομάδα, όπως η </w:t>
      </w:r>
      <w:r w:rsidRPr="00777E9C">
        <w:rPr>
          <w:rFonts w:eastAsia="Times New Roman"/>
          <w:szCs w:val="24"/>
        </w:rPr>
        <w:t xml:space="preserve">μείωση του ΦΠΑ </w:t>
      </w:r>
      <w:r w:rsidRPr="00777E9C">
        <w:rPr>
          <w:rFonts w:eastAsia="Times New Roman"/>
          <w:szCs w:val="24"/>
        </w:rPr>
        <w:lastRenderedPageBreak/>
        <w:t>από 24</w:t>
      </w:r>
      <w:r>
        <w:rPr>
          <w:rFonts w:eastAsia="Times New Roman"/>
          <w:szCs w:val="24"/>
        </w:rPr>
        <w:t>%</w:t>
      </w:r>
      <w:r w:rsidRPr="00777E9C">
        <w:rPr>
          <w:rFonts w:eastAsia="Times New Roman"/>
          <w:szCs w:val="24"/>
        </w:rPr>
        <w:t xml:space="preserve"> στο 13% στην εστίαση</w:t>
      </w:r>
      <w:r>
        <w:rPr>
          <w:rFonts w:eastAsia="Times New Roman"/>
          <w:szCs w:val="24"/>
        </w:rPr>
        <w:t>,</w:t>
      </w:r>
      <w:r w:rsidRPr="00777E9C">
        <w:rPr>
          <w:rFonts w:eastAsia="Times New Roman"/>
          <w:szCs w:val="24"/>
        </w:rPr>
        <w:t xml:space="preserve"> η μετάταξη του ΦΠΑ των τροφίμων από το 24</w:t>
      </w:r>
      <w:r>
        <w:rPr>
          <w:rFonts w:eastAsia="Times New Roman"/>
          <w:szCs w:val="24"/>
        </w:rPr>
        <w:t>% στο 1</w:t>
      </w:r>
      <w:r w:rsidRPr="00777E9C">
        <w:rPr>
          <w:rFonts w:eastAsia="Times New Roman"/>
          <w:szCs w:val="24"/>
        </w:rPr>
        <w:t>3</w:t>
      </w:r>
      <w:r>
        <w:rPr>
          <w:rFonts w:eastAsia="Times New Roman"/>
          <w:szCs w:val="24"/>
        </w:rPr>
        <w:t>%,</w:t>
      </w:r>
      <w:r w:rsidRPr="00777E9C">
        <w:rPr>
          <w:rFonts w:eastAsia="Times New Roman"/>
          <w:szCs w:val="24"/>
        </w:rPr>
        <w:t xml:space="preserve"> η μείωση του ΦΠΑ στην ενέργεια</w:t>
      </w:r>
      <w:r>
        <w:rPr>
          <w:rFonts w:eastAsia="Times New Roman"/>
          <w:szCs w:val="24"/>
        </w:rPr>
        <w:t>,</w:t>
      </w:r>
      <w:r w:rsidRPr="00777E9C">
        <w:rPr>
          <w:rFonts w:eastAsia="Times New Roman"/>
          <w:szCs w:val="24"/>
        </w:rPr>
        <w:t xml:space="preserve"> στον ηλεκτρισμό</w:t>
      </w:r>
      <w:r>
        <w:rPr>
          <w:rFonts w:eastAsia="Times New Roman"/>
          <w:szCs w:val="24"/>
        </w:rPr>
        <w:t>,</w:t>
      </w:r>
      <w:r w:rsidRPr="00777E9C">
        <w:rPr>
          <w:rFonts w:eastAsia="Times New Roman"/>
          <w:szCs w:val="24"/>
        </w:rPr>
        <w:t xml:space="preserve"> στη ΔΕΗ και </w:t>
      </w:r>
      <w:r>
        <w:rPr>
          <w:rFonts w:eastAsia="Times New Roman"/>
          <w:szCs w:val="24"/>
        </w:rPr>
        <w:t>σ</w:t>
      </w:r>
      <w:r w:rsidRPr="00777E9C">
        <w:rPr>
          <w:rFonts w:eastAsia="Times New Roman"/>
          <w:szCs w:val="24"/>
        </w:rPr>
        <w:t>το φυσικό αέριο από το 13</w:t>
      </w:r>
      <w:r>
        <w:rPr>
          <w:rFonts w:eastAsia="Times New Roman"/>
          <w:szCs w:val="24"/>
        </w:rPr>
        <w:t>%</w:t>
      </w:r>
      <w:r w:rsidRPr="00777E9C">
        <w:rPr>
          <w:rFonts w:eastAsia="Times New Roman"/>
          <w:szCs w:val="24"/>
        </w:rPr>
        <w:t xml:space="preserve"> στο </w:t>
      </w:r>
      <w:r>
        <w:rPr>
          <w:rFonts w:eastAsia="Times New Roman"/>
          <w:szCs w:val="24"/>
        </w:rPr>
        <w:t>6%</w:t>
      </w:r>
      <w:r w:rsidRPr="00777E9C">
        <w:rPr>
          <w:rFonts w:eastAsia="Times New Roman"/>
          <w:szCs w:val="24"/>
        </w:rPr>
        <w:t xml:space="preserve"> και η κατανομή της </w:t>
      </w:r>
      <w:r>
        <w:rPr>
          <w:rFonts w:eastAsia="Times New Roman"/>
          <w:szCs w:val="24"/>
        </w:rPr>
        <w:t>δ</w:t>
      </w:r>
      <w:r w:rsidRPr="00777E9C">
        <w:rPr>
          <w:rFonts w:eastAsia="Times New Roman"/>
          <w:szCs w:val="24"/>
        </w:rPr>
        <w:t>έκατης τρίτης σύνταξης συνολικού κόστους περίπου 820 εκατομμυρίων ευρώ</w:t>
      </w:r>
      <w:r>
        <w:rPr>
          <w:rFonts w:eastAsia="Times New Roman"/>
          <w:szCs w:val="24"/>
        </w:rPr>
        <w:t>.</w:t>
      </w:r>
    </w:p>
    <w:p w14:paraId="6E819C82" w14:textId="77777777" w:rsidR="004B0DF5" w:rsidRDefault="00471FB5">
      <w:pPr>
        <w:spacing w:line="600" w:lineRule="auto"/>
        <w:ind w:firstLine="720"/>
        <w:jc w:val="both"/>
        <w:rPr>
          <w:rFonts w:eastAsia="Times New Roman"/>
          <w:szCs w:val="24"/>
        </w:rPr>
      </w:pPr>
      <w:r>
        <w:rPr>
          <w:rFonts w:eastAsia="Times New Roman"/>
          <w:szCs w:val="24"/>
        </w:rPr>
        <w:t>Ξέρω ότι σας ενοχλεί να τα ακούτε,</w:t>
      </w:r>
      <w:r w:rsidRPr="00777E9C">
        <w:rPr>
          <w:rFonts w:eastAsia="Times New Roman"/>
          <w:szCs w:val="24"/>
        </w:rPr>
        <w:t xml:space="preserve"> αλλά εγώ θα τα </w:t>
      </w:r>
      <w:r>
        <w:rPr>
          <w:rFonts w:eastAsia="Times New Roman"/>
          <w:szCs w:val="24"/>
        </w:rPr>
        <w:t>επαναλαμβάνω</w:t>
      </w:r>
      <w:r w:rsidRPr="00777E9C">
        <w:rPr>
          <w:rFonts w:eastAsia="Times New Roman"/>
          <w:szCs w:val="24"/>
        </w:rPr>
        <w:t xml:space="preserve"> για να τα συνηθίσετε</w:t>
      </w:r>
      <w:r>
        <w:rPr>
          <w:rFonts w:eastAsia="Times New Roman"/>
          <w:szCs w:val="24"/>
        </w:rPr>
        <w:t>.</w:t>
      </w:r>
    </w:p>
    <w:p w14:paraId="6E819C83" w14:textId="77777777" w:rsidR="004B0DF5" w:rsidRDefault="00471FB5">
      <w:pPr>
        <w:tabs>
          <w:tab w:val="left" w:pos="6351"/>
        </w:tabs>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6E819C84" w14:textId="77777777" w:rsidR="004B0DF5" w:rsidRDefault="00471FB5">
      <w:pPr>
        <w:spacing w:line="600" w:lineRule="auto"/>
        <w:ind w:firstLine="720"/>
        <w:jc w:val="both"/>
        <w:rPr>
          <w:rFonts w:eastAsia="Times New Roman"/>
          <w:szCs w:val="24"/>
        </w:rPr>
      </w:pPr>
      <w:r w:rsidRPr="00777E9C">
        <w:rPr>
          <w:rFonts w:eastAsia="Times New Roman"/>
          <w:szCs w:val="24"/>
        </w:rPr>
        <w:t xml:space="preserve">Από την επόμενη χρονιά </w:t>
      </w:r>
      <w:r>
        <w:rPr>
          <w:rFonts w:eastAsia="Times New Roman"/>
          <w:szCs w:val="24"/>
        </w:rPr>
        <w:t xml:space="preserve">θα εφαρμοστεί </w:t>
      </w:r>
      <w:r w:rsidRPr="00777E9C">
        <w:rPr>
          <w:rFonts w:eastAsia="Times New Roman"/>
          <w:szCs w:val="24"/>
        </w:rPr>
        <w:t>η κατάργηση της εισφοράς αλληλεγγύης για εισοδήματα έως 20.000 ευρώ και η μείωση της εισφοράς αλληλεγγύης από το 5</w:t>
      </w:r>
      <w:r>
        <w:rPr>
          <w:rFonts w:eastAsia="Times New Roman"/>
          <w:szCs w:val="24"/>
        </w:rPr>
        <w:t>% στο 2% για εισοδήματα έως</w:t>
      </w:r>
      <w:r w:rsidRPr="00777E9C">
        <w:rPr>
          <w:rFonts w:eastAsia="Times New Roman"/>
          <w:szCs w:val="24"/>
        </w:rPr>
        <w:t xml:space="preserve"> 30</w:t>
      </w:r>
      <w:r>
        <w:rPr>
          <w:rFonts w:eastAsia="Times New Roman"/>
          <w:szCs w:val="24"/>
        </w:rPr>
        <w:t>.000 και</w:t>
      </w:r>
      <w:r>
        <w:rPr>
          <w:rFonts w:eastAsia="Times New Roman"/>
          <w:szCs w:val="24"/>
        </w:rPr>
        <w:t xml:space="preserve"> για τα ανώτερα εισοδήματα, επίσης,</w:t>
      </w:r>
      <w:r w:rsidRPr="00777E9C">
        <w:rPr>
          <w:rFonts w:eastAsia="Times New Roman"/>
          <w:szCs w:val="24"/>
        </w:rPr>
        <w:t xml:space="preserve"> μείωση</w:t>
      </w:r>
      <w:r>
        <w:rPr>
          <w:rFonts w:eastAsia="Times New Roman"/>
          <w:szCs w:val="24"/>
        </w:rPr>
        <w:t>.</w:t>
      </w:r>
    </w:p>
    <w:p w14:paraId="6E819C85" w14:textId="77777777" w:rsidR="004B0DF5" w:rsidRDefault="00471FB5">
      <w:pPr>
        <w:spacing w:line="600" w:lineRule="auto"/>
        <w:ind w:firstLine="720"/>
        <w:jc w:val="both"/>
        <w:rPr>
          <w:rFonts w:eastAsia="Times New Roman"/>
          <w:szCs w:val="24"/>
        </w:rPr>
      </w:pPr>
      <w:r>
        <w:rPr>
          <w:rFonts w:eastAsia="Times New Roman"/>
          <w:szCs w:val="24"/>
        </w:rPr>
        <w:t>Ένα ισχυρά αναπτυξιακό</w:t>
      </w:r>
      <w:r w:rsidRPr="00777E9C">
        <w:rPr>
          <w:rFonts w:eastAsia="Times New Roman"/>
          <w:szCs w:val="24"/>
        </w:rPr>
        <w:t xml:space="preserve"> μέτρο που αφορά τους επενδυτές</w:t>
      </w:r>
      <w:r>
        <w:rPr>
          <w:rFonts w:eastAsia="Times New Roman"/>
          <w:szCs w:val="24"/>
        </w:rPr>
        <w:t>,</w:t>
      </w:r>
      <w:r w:rsidRPr="00777E9C">
        <w:rPr>
          <w:rFonts w:eastAsia="Times New Roman"/>
          <w:szCs w:val="24"/>
        </w:rPr>
        <w:t xml:space="preserve"> </w:t>
      </w:r>
      <w:r>
        <w:rPr>
          <w:rFonts w:eastAsia="Times New Roman"/>
          <w:szCs w:val="24"/>
        </w:rPr>
        <w:t xml:space="preserve">είναι </w:t>
      </w:r>
      <w:r w:rsidRPr="00777E9C">
        <w:rPr>
          <w:rFonts w:eastAsia="Times New Roman"/>
          <w:szCs w:val="24"/>
        </w:rPr>
        <w:t xml:space="preserve">η αύξηση κατά 50% του συντελεστή </w:t>
      </w:r>
      <w:r>
        <w:rPr>
          <w:rFonts w:eastAsia="Times New Roman"/>
          <w:szCs w:val="24"/>
        </w:rPr>
        <w:t>αποσβέσεων ε</w:t>
      </w:r>
      <w:r w:rsidRPr="00777E9C">
        <w:rPr>
          <w:rFonts w:eastAsia="Times New Roman"/>
          <w:szCs w:val="24"/>
        </w:rPr>
        <w:t>πενδύσεων</w:t>
      </w:r>
      <w:r>
        <w:rPr>
          <w:rFonts w:eastAsia="Times New Roman"/>
          <w:szCs w:val="24"/>
        </w:rPr>
        <w:t>,</w:t>
      </w:r>
      <w:r w:rsidRPr="00777E9C">
        <w:rPr>
          <w:rFonts w:eastAsia="Times New Roman"/>
          <w:szCs w:val="24"/>
        </w:rPr>
        <w:t xml:space="preserve"> η επιδότηση ασφαλιστικών εισφορών για νέους</w:t>
      </w:r>
      <w:r>
        <w:rPr>
          <w:rFonts w:eastAsia="Times New Roman"/>
          <w:szCs w:val="24"/>
        </w:rPr>
        <w:t xml:space="preserve"> έως </w:t>
      </w:r>
      <w:r>
        <w:rPr>
          <w:rFonts w:eastAsia="Times New Roman"/>
          <w:szCs w:val="24"/>
        </w:rPr>
        <w:t>είκοσι πέντε</w:t>
      </w:r>
      <w:r>
        <w:rPr>
          <w:rFonts w:eastAsia="Times New Roman"/>
          <w:szCs w:val="24"/>
        </w:rPr>
        <w:t xml:space="preserve"> ετών στο 80% και έως </w:t>
      </w:r>
      <w:r>
        <w:rPr>
          <w:rFonts w:eastAsia="Times New Roman"/>
          <w:szCs w:val="24"/>
        </w:rPr>
        <w:t xml:space="preserve">είκοσι </w:t>
      </w:r>
      <w:r>
        <w:rPr>
          <w:rFonts w:eastAsia="Times New Roman"/>
          <w:szCs w:val="24"/>
        </w:rPr>
        <w:lastRenderedPageBreak/>
        <w:t>εννέα</w:t>
      </w:r>
      <w:r>
        <w:rPr>
          <w:rFonts w:eastAsia="Times New Roman"/>
          <w:szCs w:val="24"/>
        </w:rPr>
        <w:t xml:space="preserve"> </w:t>
      </w:r>
      <w:r>
        <w:rPr>
          <w:rFonts w:eastAsia="Times New Roman"/>
          <w:szCs w:val="24"/>
        </w:rPr>
        <w:t>ετών στο 25%, η μείωση του</w:t>
      </w:r>
      <w:r w:rsidRPr="00777E9C">
        <w:rPr>
          <w:rFonts w:eastAsia="Times New Roman"/>
          <w:szCs w:val="24"/>
        </w:rPr>
        <w:t xml:space="preserve"> μεσαίο</w:t>
      </w:r>
      <w:r>
        <w:rPr>
          <w:rFonts w:eastAsia="Times New Roman"/>
          <w:szCs w:val="24"/>
        </w:rPr>
        <w:t>υ</w:t>
      </w:r>
      <w:r w:rsidRPr="00777E9C">
        <w:rPr>
          <w:rFonts w:eastAsia="Times New Roman"/>
          <w:szCs w:val="24"/>
        </w:rPr>
        <w:t xml:space="preserve"> συντελεστή ΦΠΑ από το 13</w:t>
      </w:r>
      <w:r>
        <w:rPr>
          <w:rFonts w:eastAsia="Times New Roman"/>
          <w:szCs w:val="24"/>
        </w:rPr>
        <w:t>%</w:t>
      </w:r>
      <w:r w:rsidRPr="00777E9C">
        <w:rPr>
          <w:rFonts w:eastAsia="Times New Roman"/>
          <w:szCs w:val="24"/>
        </w:rPr>
        <w:t xml:space="preserve"> στο 11</w:t>
      </w:r>
      <w:r>
        <w:rPr>
          <w:rFonts w:eastAsia="Times New Roman"/>
          <w:szCs w:val="24"/>
        </w:rPr>
        <w:t xml:space="preserve">%, οι φορολογικές μειώσεις για </w:t>
      </w:r>
      <w:r w:rsidRPr="00777E9C">
        <w:rPr>
          <w:rFonts w:eastAsia="Times New Roman"/>
          <w:szCs w:val="24"/>
        </w:rPr>
        <w:t>τους κατοίκους των νησιών</w:t>
      </w:r>
      <w:r>
        <w:rPr>
          <w:rFonts w:eastAsia="Times New Roman"/>
          <w:szCs w:val="24"/>
        </w:rPr>
        <w:t>,</w:t>
      </w:r>
      <w:r w:rsidRPr="00777E9C">
        <w:rPr>
          <w:rFonts w:eastAsia="Times New Roman"/>
          <w:szCs w:val="24"/>
        </w:rPr>
        <w:t xml:space="preserve"> η μείωση του ΕΝΦΙΑ </w:t>
      </w:r>
      <w:r>
        <w:rPr>
          <w:rFonts w:eastAsia="Times New Roman"/>
          <w:szCs w:val="24"/>
        </w:rPr>
        <w:t>για</w:t>
      </w:r>
      <w:r w:rsidRPr="00777E9C">
        <w:rPr>
          <w:rFonts w:eastAsia="Times New Roman"/>
          <w:szCs w:val="24"/>
        </w:rPr>
        <w:t xml:space="preserve"> τα νησιά έως χίλιους κατοίκους</w:t>
      </w:r>
      <w:r>
        <w:rPr>
          <w:rFonts w:eastAsia="Times New Roman"/>
          <w:szCs w:val="24"/>
        </w:rPr>
        <w:t>,</w:t>
      </w:r>
      <w:r w:rsidRPr="00777E9C">
        <w:rPr>
          <w:rFonts w:eastAsia="Times New Roman"/>
          <w:szCs w:val="24"/>
        </w:rPr>
        <w:t xml:space="preserve"> η</w:t>
      </w:r>
      <w:r>
        <w:rPr>
          <w:rFonts w:eastAsia="Times New Roman"/>
          <w:szCs w:val="24"/>
        </w:rPr>
        <w:t xml:space="preserve"> μείωση του φόρου συνεταιρισμών, η </w:t>
      </w:r>
      <w:r w:rsidRPr="00777E9C">
        <w:rPr>
          <w:rFonts w:eastAsia="Times New Roman"/>
          <w:szCs w:val="24"/>
        </w:rPr>
        <w:t>απαλλαγή τόκων στεγαστικών δανείων</w:t>
      </w:r>
      <w:r>
        <w:rPr>
          <w:rFonts w:eastAsia="Times New Roman"/>
          <w:szCs w:val="24"/>
        </w:rPr>
        <w:t xml:space="preserve"> για τους δανειολήπτες. </w:t>
      </w:r>
    </w:p>
    <w:p w14:paraId="6E819C86" w14:textId="77777777" w:rsidR="004B0DF5" w:rsidRDefault="00471FB5">
      <w:pPr>
        <w:spacing w:line="600" w:lineRule="auto"/>
        <w:ind w:firstLine="720"/>
        <w:jc w:val="both"/>
        <w:rPr>
          <w:rFonts w:eastAsia="Times New Roman"/>
          <w:szCs w:val="24"/>
        </w:rPr>
      </w:pPr>
      <w:r>
        <w:rPr>
          <w:rFonts w:eastAsia="Times New Roman"/>
          <w:szCs w:val="24"/>
        </w:rPr>
        <w:t xml:space="preserve">Μας λέτε ότι όλα αυτά που εξαγγείλαμε είναι </w:t>
      </w:r>
      <w:r w:rsidRPr="00777E9C">
        <w:rPr>
          <w:rFonts w:eastAsia="Times New Roman"/>
          <w:szCs w:val="24"/>
        </w:rPr>
        <w:t>κόλπα</w:t>
      </w:r>
      <w:r>
        <w:rPr>
          <w:rFonts w:eastAsia="Times New Roman"/>
          <w:szCs w:val="24"/>
        </w:rPr>
        <w:t>, είναι δώρα,</w:t>
      </w:r>
      <w:r w:rsidRPr="00777E9C">
        <w:rPr>
          <w:rFonts w:eastAsia="Times New Roman"/>
          <w:szCs w:val="24"/>
        </w:rPr>
        <w:t xml:space="preserve"> είναι προεκλογικές παροχές</w:t>
      </w:r>
      <w:r>
        <w:rPr>
          <w:rFonts w:eastAsia="Times New Roman"/>
          <w:szCs w:val="24"/>
        </w:rPr>
        <w:t>. Τα ίδια λέγατε και</w:t>
      </w:r>
      <w:r w:rsidRPr="00777E9C">
        <w:rPr>
          <w:rFonts w:eastAsia="Times New Roman"/>
          <w:szCs w:val="24"/>
        </w:rPr>
        <w:t xml:space="preserve"> τον προηγούμενο Σεπτέμβρη</w:t>
      </w:r>
      <w:r>
        <w:rPr>
          <w:rFonts w:eastAsia="Times New Roman"/>
          <w:szCs w:val="24"/>
        </w:rPr>
        <w:t>,</w:t>
      </w:r>
      <w:r w:rsidRPr="00777E9C">
        <w:rPr>
          <w:rFonts w:eastAsia="Times New Roman"/>
          <w:szCs w:val="24"/>
        </w:rPr>
        <w:t xml:space="preserve"> όταν εξήγγειλ</w:t>
      </w:r>
      <w:r>
        <w:rPr>
          <w:rFonts w:eastAsia="Times New Roman"/>
          <w:szCs w:val="24"/>
        </w:rPr>
        <w:t>α</w:t>
      </w:r>
      <w:r w:rsidRPr="00777E9C">
        <w:rPr>
          <w:rFonts w:eastAsia="Times New Roman"/>
          <w:szCs w:val="24"/>
        </w:rPr>
        <w:t xml:space="preserve"> αυτ</w:t>
      </w:r>
      <w:r>
        <w:rPr>
          <w:rFonts w:eastAsia="Times New Roman"/>
          <w:szCs w:val="24"/>
        </w:rPr>
        <w:t>ά</w:t>
      </w:r>
      <w:r w:rsidRPr="00777E9C">
        <w:rPr>
          <w:rFonts w:eastAsia="Times New Roman"/>
          <w:szCs w:val="24"/>
        </w:rPr>
        <w:t xml:space="preserve"> που εξήγγειλ</w:t>
      </w:r>
      <w:r>
        <w:rPr>
          <w:rFonts w:eastAsia="Times New Roman"/>
          <w:szCs w:val="24"/>
        </w:rPr>
        <w:t>α</w:t>
      </w:r>
      <w:r w:rsidRPr="00777E9C">
        <w:rPr>
          <w:rFonts w:eastAsia="Times New Roman"/>
          <w:szCs w:val="24"/>
        </w:rPr>
        <w:t xml:space="preserve"> στη Διεθνή Έκθεση Θεσσαλονίκης</w:t>
      </w:r>
      <w:r>
        <w:rPr>
          <w:rFonts w:eastAsia="Times New Roman"/>
          <w:szCs w:val="24"/>
        </w:rPr>
        <w:t>.</w:t>
      </w:r>
      <w:r w:rsidRPr="00777E9C">
        <w:rPr>
          <w:rFonts w:eastAsia="Times New Roman"/>
          <w:szCs w:val="24"/>
        </w:rPr>
        <w:t xml:space="preserve"> Τα ίδια λέτε και τώρα</w:t>
      </w:r>
      <w:r>
        <w:rPr>
          <w:rFonts w:eastAsia="Times New Roman"/>
          <w:szCs w:val="24"/>
        </w:rPr>
        <w:t>. Να σα</w:t>
      </w:r>
      <w:r>
        <w:rPr>
          <w:rFonts w:eastAsia="Times New Roman"/>
          <w:szCs w:val="24"/>
        </w:rPr>
        <w:t>ς θυμίσω, όμως,</w:t>
      </w:r>
      <w:r w:rsidRPr="00777E9C">
        <w:rPr>
          <w:rFonts w:eastAsia="Times New Roman"/>
          <w:szCs w:val="24"/>
        </w:rPr>
        <w:t xml:space="preserve"> </w:t>
      </w:r>
      <w:r>
        <w:rPr>
          <w:rFonts w:eastAsia="Times New Roman"/>
          <w:szCs w:val="24"/>
        </w:rPr>
        <w:t>-</w:t>
      </w:r>
      <w:r w:rsidRPr="00777E9C">
        <w:rPr>
          <w:rFonts w:eastAsia="Times New Roman"/>
          <w:szCs w:val="24"/>
        </w:rPr>
        <w:t xml:space="preserve">όχι για να τα ακούτε </w:t>
      </w:r>
      <w:r>
        <w:rPr>
          <w:rFonts w:eastAsia="Times New Roman"/>
          <w:szCs w:val="24"/>
        </w:rPr>
        <w:t>εσείς,</w:t>
      </w:r>
      <w:r w:rsidRPr="00777E9C">
        <w:rPr>
          <w:rFonts w:eastAsia="Times New Roman"/>
          <w:szCs w:val="24"/>
        </w:rPr>
        <w:t xml:space="preserve"> αλλά όσοι μας παρακολουθούν</w:t>
      </w:r>
      <w:r>
        <w:rPr>
          <w:rFonts w:eastAsia="Times New Roman"/>
          <w:szCs w:val="24"/>
        </w:rPr>
        <w:t>- ότι τα μέτρα</w:t>
      </w:r>
      <w:r w:rsidRPr="00777E9C">
        <w:rPr>
          <w:rFonts w:eastAsia="Times New Roman"/>
          <w:szCs w:val="24"/>
        </w:rPr>
        <w:t xml:space="preserve"> στήριξης που φέρνουμε </w:t>
      </w:r>
      <w:r>
        <w:rPr>
          <w:rFonts w:eastAsia="Times New Roman"/>
          <w:szCs w:val="24"/>
        </w:rPr>
        <w:t>κ</w:t>
      </w:r>
      <w:r w:rsidRPr="00777E9C">
        <w:rPr>
          <w:rFonts w:eastAsia="Times New Roman"/>
          <w:szCs w:val="24"/>
        </w:rPr>
        <w:t>αι ψηφίζουμε</w:t>
      </w:r>
      <w:r>
        <w:rPr>
          <w:rFonts w:eastAsia="Times New Roman"/>
          <w:szCs w:val="24"/>
        </w:rPr>
        <w:t>,</w:t>
      </w:r>
      <w:r w:rsidRPr="00777E9C">
        <w:rPr>
          <w:rFonts w:eastAsia="Times New Roman"/>
          <w:szCs w:val="24"/>
        </w:rPr>
        <w:t xml:space="preserve"> είναι μόνιμα μέτρα στήριξης</w:t>
      </w:r>
      <w:r>
        <w:rPr>
          <w:rFonts w:eastAsia="Times New Roman"/>
          <w:szCs w:val="24"/>
        </w:rPr>
        <w:t>,</w:t>
      </w:r>
      <w:r w:rsidRPr="00777E9C">
        <w:rPr>
          <w:rFonts w:eastAsia="Times New Roman"/>
          <w:szCs w:val="24"/>
        </w:rPr>
        <w:t xml:space="preserve"> </w:t>
      </w:r>
      <w:r>
        <w:rPr>
          <w:rFonts w:eastAsia="Times New Roman"/>
          <w:szCs w:val="24"/>
        </w:rPr>
        <w:t>μόνιμα.</w:t>
      </w:r>
    </w:p>
    <w:p w14:paraId="6E819C87" w14:textId="77777777" w:rsidR="004B0DF5" w:rsidRDefault="00471FB5">
      <w:pPr>
        <w:tabs>
          <w:tab w:val="left" w:pos="6351"/>
        </w:tabs>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6E819C88" w14:textId="77777777" w:rsidR="004B0DF5" w:rsidRDefault="00471FB5">
      <w:pPr>
        <w:spacing w:line="600" w:lineRule="auto"/>
        <w:ind w:firstLine="720"/>
        <w:jc w:val="both"/>
        <w:rPr>
          <w:rFonts w:eastAsia="Times New Roman"/>
          <w:szCs w:val="24"/>
        </w:rPr>
      </w:pPr>
      <w:r>
        <w:rPr>
          <w:rFonts w:eastAsia="Times New Roman"/>
          <w:szCs w:val="24"/>
        </w:rPr>
        <w:lastRenderedPageBreak/>
        <w:t>Και είναι η</w:t>
      </w:r>
      <w:r w:rsidRPr="00777E9C">
        <w:rPr>
          <w:rFonts w:eastAsia="Times New Roman"/>
          <w:szCs w:val="24"/>
        </w:rPr>
        <w:t xml:space="preserve"> απόδοση δικαιοσύνης για τους πολλούς</w:t>
      </w:r>
      <w:r>
        <w:rPr>
          <w:rFonts w:eastAsia="Times New Roman"/>
          <w:szCs w:val="24"/>
        </w:rPr>
        <w:t>.</w:t>
      </w:r>
      <w:r w:rsidRPr="00777E9C">
        <w:rPr>
          <w:rFonts w:eastAsia="Times New Roman"/>
          <w:szCs w:val="24"/>
        </w:rPr>
        <w:t xml:space="preserve"> Ε</w:t>
      </w:r>
      <w:r w:rsidRPr="00777E9C">
        <w:rPr>
          <w:rFonts w:eastAsia="Times New Roman"/>
          <w:szCs w:val="24"/>
        </w:rPr>
        <w:t>ίναι η ανταμοιβή των θυσιών</w:t>
      </w:r>
      <w:r>
        <w:rPr>
          <w:rFonts w:eastAsia="Times New Roman"/>
          <w:szCs w:val="24"/>
        </w:rPr>
        <w:t>.</w:t>
      </w:r>
      <w:r w:rsidRPr="00777E9C">
        <w:rPr>
          <w:rFonts w:eastAsia="Times New Roman"/>
          <w:szCs w:val="24"/>
        </w:rPr>
        <w:t xml:space="preserve"> Και θα έλεγα ότι είναι και η αυγή μιας επόμενης μέρας</w:t>
      </w:r>
      <w:r>
        <w:rPr>
          <w:rFonts w:eastAsia="Times New Roman"/>
          <w:szCs w:val="24"/>
        </w:rPr>
        <w:t>,</w:t>
      </w:r>
      <w:r w:rsidRPr="00777E9C">
        <w:rPr>
          <w:rFonts w:eastAsia="Times New Roman"/>
          <w:szCs w:val="24"/>
        </w:rPr>
        <w:t xml:space="preserve"> </w:t>
      </w:r>
      <w:r>
        <w:rPr>
          <w:rFonts w:eastAsia="Times New Roman"/>
          <w:szCs w:val="24"/>
        </w:rPr>
        <w:t>καλύτερης μέρα</w:t>
      </w:r>
      <w:r w:rsidRPr="00777E9C">
        <w:rPr>
          <w:rFonts w:eastAsia="Times New Roman"/>
          <w:szCs w:val="24"/>
        </w:rPr>
        <w:t xml:space="preserve">ς για την πατρίδα </w:t>
      </w:r>
      <w:r>
        <w:rPr>
          <w:rFonts w:eastAsia="Times New Roman"/>
          <w:szCs w:val="24"/>
        </w:rPr>
        <w:t>μας.</w:t>
      </w:r>
      <w:r w:rsidRPr="00777E9C">
        <w:rPr>
          <w:rFonts w:eastAsia="Times New Roman"/>
          <w:szCs w:val="24"/>
        </w:rPr>
        <w:t xml:space="preserve"> Και το κυριότερο προέκυψαν από συγκεκριμένο σχεδιασμό και ιεραρχήσεις</w:t>
      </w:r>
      <w:r>
        <w:rPr>
          <w:rFonts w:eastAsia="Times New Roman"/>
          <w:szCs w:val="24"/>
        </w:rPr>
        <w:t>.</w:t>
      </w:r>
    </w:p>
    <w:p w14:paraId="6E819C89" w14:textId="77777777" w:rsidR="004B0DF5" w:rsidRDefault="00471FB5">
      <w:pPr>
        <w:spacing w:line="600" w:lineRule="auto"/>
        <w:ind w:firstLine="720"/>
        <w:jc w:val="both"/>
        <w:rPr>
          <w:rFonts w:eastAsia="Times New Roman"/>
          <w:szCs w:val="24"/>
        </w:rPr>
      </w:pPr>
      <w:r w:rsidRPr="00777E9C">
        <w:rPr>
          <w:rFonts w:eastAsia="Times New Roman"/>
          <w:szCs w:val="24"/>
        </w:rPr>
        <w:t>Δεν είναι μέτρα</w:t>
      </w:r>
      <w:r>
        <w:rPr>
          <w:rFonts w:eastAsia="Times New Roman"/>
          <w:szCs w:val="24"/>
        </w:rPr>
        <w:t>,</w:t>
      </w:r>
      <w:r w:rsidRPr="00777E9C">
        <w:rPr>
          <w:rFonts w:eastAsia="Times New Roman"/>
          <w:szCs w:val="24"/>
        </w:rPr>
        <w:t xml:space="preserve"> δηλαδή</w:t>
      </w:r>
      <w:r>
        <w:rPr>
          <w:rFonts w:eastAsia="Times New Roman"/>
          <w:szCs w:val="24"/>
        </w:rPr>
        <w:t>,</w:t>
      </w:r>
      <w:r w:rsidRPr="00777E9C">
        <w:rPr>
          <w:rFonts w:eastAsia="Times New Roman"/>
          <w:szCs w:val="24"/>
        </w:rPr>
        <w:t xml:space="preserve"> που αυξάνουν το δημόσιο χρέος</w:t>
      </w:r>
      <w:r>
        <w:rPr>
          <w:rFonts w:eastAsia="Times New Roman"/>
          <w:szCs w:val="24"/>
        </w:rPr>
        <w:t>.</w:t>
      </w:r>
      <w:r w:rsidRPr="00777E9C">
        <w:rPr>
          <w:rFonts w:eastAsia="Times New Roman"/>
          <w:szCs w:val="24"/>
        </w:rPr>
        <w:t xml:space="preserve"> Δεν είνα</w:t>
      </w:r>
      <w:r w:rsidRPr="00777E9C">
        <w:rPr>
          <w:rFonts w:eastAsia="Times New Roman"/>
          <w:szCs w:val="24"/>
        </w:rPr>
        <w:t xml:space="preserve">ι μέτρα που παράγουν ελλείμματα αλλά είναι από το αποτέλεσμα των πλεονασμάτων που ήδη έχουμε </w:t>
      </w:r>
      <w:proofErr w:type="spellStart"/>
      <w:r>
        <w:rPr>
          <w:rFonts w:eastAsia="Times New Roman"/>
          <w:szCs w:val="24"/>
        </w:rPr>
        <w:t>παράξει</w:t>
      </w:r>
      <w:proofErr w:type="spellEnd"/>
      <w:r>
        <w:rPr>
          <w:rFonts w:eastAsia="Times New Roman"/>
          <w:szCs w:val="24"/>
        </w:rPr>
        <w:t>,</w:t>
      </w:r>
      <w:r w:rsidRPr="00777E9C">
        <w:rPr>
          <w:rFonts w:eastAsia="Times New Roman"/>
          <w:szCs w:val="24"/>
        </w:rPr>
        <w:t xml:space="preserve"> από το α</w:t>
      </w:r>
      <w:r>
        <w:rPr>
          <w:rFonts w:eastAsia="Times New Roman"/>
          <w:szCs w:val="24"/>
        </w:rPr>
        <w:t xml:space="preserve">ποτέλεσμα των θυσιών και των κόπων που τώρα καρπωνόμαστε, </w:t>
      </w:r>
      <w:r w:rsidRPr="00777E9C">
        <w:rPr>
          <w:rFonts w:eastAsia="Times New Roman"/>
          <w:szCs w:val="24"/>
        </w:rPr>
        <w:t>το αποτέλεσμα δηλαδή μιας σοβαρής</w:t>
      </w:r>
      <w:r>
        <w:rPr>
          <w:rFonts w:eastAsia="Times New Roman"/>
          <w:szCs w:val="24"/>
        </w:rPr>
        <w:t>,</w:t>
      </w:r>
      <w:r w:rsidRPr="00777E9C">
        <w:rPr>
          <w:rFonts w:eastAsia="Times New Roman"/>
          <w:szCs w:val="24"/>
        </w:rPr>
        <w:t xml:space="preserve"> μεθοδικής δουλειάς</w:t>
      </w:r>
      <w:r>
        <w:rPr>
          <w:rFonts w:eastAsia="Times New Roman"/>
          <w:szCs w:val="24"/>
        </w:rPr>
        <w:t xml:space="preserve">, </w:t>
      </w:r>
      <w:r w:rsidRPr="00777E9C">
        <w:rPr>
          <w:rFonts w:eastAsia="Times New Roman"/>
          <w:szCs w:val="24"/>
        </w:rPr>
        <w:t>αλλά και το αποτέλεσμα της στρατη</w:t>
      </w:r>
      <w:r w:rsidRPr="00777E9C">
        <w:rPr>
          <w:rFonts w:eastAsia="Times New Roman"/>
          <w:szCs w:val="24"/>
        </w:rPr>
        <w:t>γικής μας να στηρίξουμε τους πιο αδύνα</w:t>
      </w:r>
      <w:r>
        <w:rPr>
          <w:rFonts w:eastAsia="Times New Roman"/>
          <w:szCs w:val="24"/>
        </w:rPr>
        <w:t>μ</w:t>
      </w:r>
      <w:r w:rsidRPr="00777E9C">
        <w:rPr>
          <w:rFonts w:eastAsia="Times New Roman"/>
          <w:szCs w:val="24"/>
        </w:rPr>
        <w:t>ους</w:t>
      </w:r>
      <w:r>
        <w:rPr>
          <w:rFonts w:eastAsia="Times New Roman"/>
          <w:szCs w:val="24"/>
        </w:rPr>
        <w:t>.</w:t>
      </w:r>
    </w:p>
    <w:p w14:paraId="6E819C8A" w14:textId="77777777" w:rsidR="004B0DF5" w:rsidRDefault="00471FB5">
      <w:pPr>
        <w:spacing w:line="600" w:lineRule="auto"/>
        <w:ind w:firstLine="720"/>
        <w:jc w:val="both"/>
        <w:rPr>
          <w:rFonts w:eastAsia="Times New Roman"/>
          <w:szCs w:val="24"/>
        </w:rPr>
      </w:pPr>
      <w:r>
        <w:rPr>
          <w:rFonts w:eastAsia="Times New Roman"/>
          <w:szCs w:val="24"/>
        </w:rPr>
        <w:t>Εμείς πετύχαμε να μειώνουμε β</w:t>
      </w:r>
      <w:r w:rsidRPr="00777E9C">
        <w:rPr>
          <w:rFonts w:eastAsia="Times New Roman"/>
          <w:szCs w:val="24"/>
        </w:rPr>
        <w:t xml:space="preserve">άρη </w:t>
      </w:r>
      <w:r>
        <w:rPr>
          <w:rFonts w:eastAsia="Times New Roman"/>
          <w:szCs w:val="24"/>
        </w:rPr>
        <w:t>και να μειώνουμε και πλεονάσματα</w:t>
      </w:r>
      <w:r w:rsidRPr="00777E9C">
        <w:rPr>
          <w:rFonts w:eastAsia="Times New Roman"/>
          <w:szCs w:val="24"/>
        </w:rPr>
        <w:t xml:space="preserve"> στην πράξη</w:t>
      </w:r>
      <w:r>
        <w:rPr>
          <w:rFonts w:eastAsia="Times New Roman"/>
          <w:szCs w:val="24"/>
        </w:rPr>
        <w:t>.</w:t>
      </w:r>
      <w:r w:rsidRPr="00777E9C">
        <w:rPr>
          <w:rFonts w:eastAsia="Times New Roman"/>
          <w:szCs w:val="24"/>
        </w:rPr>
        <w:t xml:space="preserve"> Εσ</w:t>
      </w:r>
      <w:r>
        <w:rPr>
          <w:rFonts w:eastAsia="Times New Roman"/>
          <w:szCs w:val="24"/>
        </w:rPr>
        <w:t>είς</w:t>
      </w:r>
      <w:r w:rsidRPr="00777E9C">
        <w:rPr>
          <w:rFonts w:eastAsia="Times New Roman"/>
          <w:szCs w:val="24"/>
        </w:rPr>
        <w:t xml:space="preserve"> υπόσχεσ</w:t>
      </w:r>
      <w:r>
        <w:rPr>
          <w:rFonts w:eastAsia="Times New Roman"/>
          <w:szCs w:val="24"/>
        </w:rPr>
        <w:t>τε</w:t>
      </w:r>
      <w:r w:rsidRPr="00777E9C">
        <w:rPr>
          <w:rFonts w:eastAsia="Times New Roman"/>
          <w:szCs w:val="24"/>
        </w:rPr>
        <w:t xml:space="preserve"> ότι θα το κάνετε </w:t>
      </w:r>
      <w:r>
        <w:rPr>
          <w:rFonts w:eastAsia="Times New Roman"/>
          <w:szCs w:val="24"/>
        </w:rPr>
        <w:t>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υπόσχεστε ό</w:t>
      </w:r>
      <w:r w:rsidRPr="00777E9C">
        <w:rPr>
          <w:rFonts w:eastAsia="Times New Roman"/>
          <w:szCs w:val="24"/>
        </w:rPr>
        <w:t xml:space="preserve">τι θα το κάνετε </w:t>
      </w:r>
      <w:r>
        <w:rPr>
          <w:rFonts w:eastAsia="Times New Roman"/>
          <w:szCs w:val="24"/>
        </w:rPr>
        <w:t>μ</w:t>
      </w:r>
      <w:r w:rsidRPr="00777E9C">
        <w:rPr>
          <w:rFonts w:eastAsia="Times New Roman"/>
          <w:szCs w:val="24"/>
        </w:rPr>
        <w:t>ε αντάλλαγμα μέτρα τύπου Διεθνούς Νομισματικού Ταμείου</w:t>
      </w:r>
      <w:r>
        <w:rPr>
          <w:rFonts w:eastAsia="Times New Roman"/>
          <w:szCs w:val="24"/>
        </w:rPr>
        <w:t xml:space="preserve">, </w:t>
      </w:r>
      <w:r>
        <w:rPr>
          <w:rFonts w:eastAsia="Times New Roman"/>
          <w:szCs w:val="24"/>
        </w:rPr>
        <w:t>κοινωνικής φρίκης.</w:t>
      </w:r>
    </w:p>
    <w:p w14:paraId="6E819C8B" w14:textId="77777777" w:rsidR="004B0DF5" w:rsidRDefault="00471FB5">
      <w:pPr>
        <w:spacing w:line="600" w:lineRule="auto"/>
        <w:ind w:firstLine="720"/>
        <w:jc w:val="both"/>
        <w:rPr>
          <w:rFonts w:eastAsia="Times New Roman"/>
          <w:szCs w:val="24"/>
        </w:rPr>
      </w:pPr>
      <w:r>
        <w:rPr>
          <w:rFonts w:eastAsia="Times New Roman"/>
          <w:szCs w:val="24"/>
        </w:rPr>
        <w:lastRenderedPageBreak/>
        <w:t xml:space="preserve">Εμείς προχωρούμε </w:t>
      </w:r>
      <w:r w:rsidRPr="00777E9C">
        <w:rPr>
          <w:rFonts w:eastAsia="Times New Roman"/>
          <w:szCs w:val="24"/>
        </w:rPr>
        <w:t>σε αυτή την ελάφρυνση</w:t>
      </w:r>
      <w:r>
        <w:rPr>
          <w:rFonts w:eastAsia="Times New Roman"/>
          <w:szCs w:val="24"/>
        </w:rPr>
        <w:t>,</w:t>
      </w:r>
      <w:r w:rsidRPr="00777E9C">
        <w:rPr>
          <w:rFonts w:eastAsia="Times New Roman"/>
          <w:szCs w:val="24"/>
        </w:rPr>
        <w:t xml:space="preserve"> </w:t>
      </w:r>
      <w:r>
        <w:rPr>
          <w:rFonts w:eastAsia="Times New Roman"/>
          <w:szCs w:val="24"/>
        </w:rPr>
        <w:t xml:space="preserve">χωρίς </w:t>
      </w:r>
      <w:r w:rsidRPr="00777E9C">
        <w:rPr>
          <w:rFonts w:eastAsia="Times New Roman"/>
          <w:szCs w:val="24"/>
        </w:rPr>
        <w:t>να ανταλλάξουμε ούτε απολύσεις ούτε περικοπές</w:t>
      </w:r>
      <w:r>
        <w:rPr>
          <w:rFonts w:eastAsia="Times New Roman"/>
          <w:szCs w:val="24"/>
        </w:rPr>
        <w:t>.</w:t>
      </w:r>
      <w:r w:rsidRPr="00777E9C">
        <w:rPr>
          <w:rFonts w:eastAsia="Times New Roman"/>
          <w:szCs w:val="24"/>
        </w:rPr>
        <w:t xml:space="preserve"> </w:t>
      </w:r>
      <w:r>
        <w:rPr>
          <w:rFonts w:eastAsia="Times New Roman"/>
          <w:szCs w:val="24"/>
        </w:rPr>
        <w:t>Σ</w:t>
      </w:r>
      <w:r w:rsidRPr="00777E9C">
        <w:rPr>
          <w:rFonts w:eastAsia="Times New Roman"/>
          <w:szCs w:val="24"/>
        </w:rPr>
        <w:t xml:space="preserve">ας άκουσα που ρωτήσατε </w:t>
      </w:r>
      <w:r>
        <w:rPr>
          <w:rFonts w:eastAsia="Times New Roman"/>
          <w:szCs w:val="24"/>
        </w:rPr>
        <w:t xml:space="preserve">τον κ. </w:t>
      </w:r>
      <w:proofErr w:type="spellStart"/>
      <w:r>
        <w:rPr>
          <w:rFonts w:eastAsia="Times New Roman"/>
          <w:szCs w:val="24"/>
        </w:rPr>
        <w:t>Τσακαλώτο</w:t>
      </w:r>
      <w:proofErr w:type="spellEnd"/>
      <w:r>
        <w:rPr>
          <w:rFonts w:eastAsia="Times New Roman"/>
          <w:szCs w:val="24"/>
        </w:rPr>
        <w:t xml:space="preserve">. Κοιτάξτε, </w:t>
      </w:r>
      <w:r w:rsidRPr="00777E9C">
        <w:rPr>
          <w:rFonts w:eastAsia="Times New Roman"/>
          <w:szCs w:val="24"/>
        </w:rPr>
        <w:t>ίσως αυτό να φανερώνει και τον τρόπο που σκεφτόμαστε</w:t>
      </w:r>
      <w:r>
        <w:rPr>
          <w:rFonts w:eastAsia="Times New Roman"/>
          <w:szCs w:val="24"/>
        </w:rPr>
        <w:t>.</w:t>
      </w:r>
      <w:r w:rsidRPr="00777E9C">
        <w:rPr>
          <w:rFonts w:eastAsia="Times New Roman"/>
          <w:szCs w:val="24"/>
        </w:rPr>
        <w:t xml:space="preserve"> Είναι </w:t>
      </w:r>
      <w:r>
        <w:rPr>
          <w:rFonts w:eastAsia="Times New Roman"/>
          <w:szCs w:val="24"/>
        </w:rPr>
        <w:t>προτεραιότητά μας ο</w:t>
      </w:r>
      <w:r w:rsidRPr="00777E9C">
        <w:rPr>
          <w:rFonts w:eastAsia="Times New Roman"/>
          <w:szCs w:val="24"/>
        </w:rPr>
        <w:t xml:space="preserve"> τομέας των σ</w:t>
      </w:r>
      <w:r w:rsidRPr="00777E9C">
        <w:rPr>
          <w:rFonts w:eastAsia="Times New Roman"/>
          <w:szCs w:val="24"/>
        </w:rPr>
        <w:t>υντάξεων</w:t>
      </w:r>
      <w:r>
        <w:rPr>
          <w:rFonts w:eastAsia="Times New Roman"/>
          <w:szCs w:val="24"/>
        </w:rPr>
        <w:t>. Ξέρετε κάτι; Ε</w:t>
      </w:r>
      <w:r w:rsidRPr="00777E9C">
        <w:rPr>
          <w:rFonts w:eastAsia="Times New Roman"/>
          <w:szCs w:val="24"/>
        </w:rPr>
        <w:t xml:space="preserve">κεί βασίστηκε ο πυρήνας της </w:t>
      </w:r>
      <w:proofErr w:type="spellStart"/>
      <w:r>
        <w:rPr>
          <w:rFonts w:eastAsia="Times New Roman"/>
          <w:szCs w:val="24"/>
        </w:rPr>
        <w:t>τιμωρητικής</w:t>
      </w:r>
      <w:proofErr w:type="spellEnd"/>
      <w:r>
        <w:rPr>
          <w:rFonts w:eastAsia="Times New Roman"/>
          <w:szCs w:val="24"/>
        </w:rPr>
        <w:t xml:space="preserve"> </w:t>
      </w:r>
      <w:r w:rsidRPr="00777E9C">
        <w:rPr>
          <w:rFonts w:eastAsia="Times New Roman"/>
          <w:szCs w:val="24"/>
        </w:rPr>
        <w:t>λιτότητας τα χρόνια των μνημονίων</w:t>
      </w:r>
      <w:r>
        <w:rPr>
          <w:rFonts w:eastAsia="Times New Roman"/>
          <w:szCs w:val="24"/>
        </w:rPr>
        <w:t>. Να, λοιπόν, που</w:t>
      </w:r>
      <w:r w:rsidRPr="00777E9C">
        <w:rPr>
          <w:rFonts w:eastAsia="Times New Roman"/>
          <w:szCs w:val="24"/>
        </w:rPr>
        <w:t xml:space="preserve"> όσο κι αν θέλετε να κρύψετε τις προγραμματικές διαφορές</w:t>
      </w:r>
      <w:r>
        <w:rPr>
          <w:rFonts w:eastAsia="Times New Roman"/>
          <w:szCs w:val="24"/>
        </w:rPr>
        <w:t>,</w:t>
      </w:r>
      <w:r w:rsidRPr="00777E9C">
        <w:rPr>
          <w:rFonts w:eastAsia="Times New Roman"/>
          <w:szCs w:val="24"/>
        </w:rPr>
        <w:t xml:space="preserve"> </w:t>
      </w:r>
      <w:r>
        <w:rPr>
          <w:rFonts w:eastAsia="Times New Roman"/>
          <w:szCs w:val="24"/>
        </w:rPr>
        <w:t>δ</w:t>
      </w:r>
      <w:r w:rsidRPr="00777E9C">
        <w:rPr>
          <w:rFonts w:eastAsia="Times New Roman"/>
          <w:szCs w:val="24"/>
        </w:rPr>
        <w:t>εν είναι εύκολο να το πράξετε</w:t>
      </w:r>
      <w:r>
        <w:rPr>
          <w:rFonts w:eastAsia="Times New Roman"/>
          <w:szCs w:val="24"/>
        </w:rPr>
        <w:t>. Να, λοιπόν, πού</w:t>
      </w:r>
      <w:r w:rsidRPr="00777E9C">
        <w:rPr>
          <w:rFonts w:eastAsia="Times New Roman"/>
          <w:szCs w:val="24"/>
        </w:rPr>
        <w:t xml:space="preserve"> </w:t>
      </w:r>
      <w:r>
        <w:rPr>
          <w:rFonts w:eastAsia="Times New Roman"/>
          <w:szCs w:val="24"/>
        </w:rPr>
        <w:t xml:space="preserve">συμφωνούμε και πού </w:t>
      </w:r>
      <w:r w:rsidRPr="00777E9C">
        <w:rPr>
          <w:rFonts w:eastAsia="Times New Roman"/>
          <w:szCs w:val="24"/>
        </w:rPr>
        <w:t>διαφωνούμε</w:t>
      </w:r>
      <w:r>
        <w:rPr>
          <w:rFonts w:eastAsia="Times New Roman"/>
          <w:szCs w:val="24"/>
        </w:rPr>
        <w:t>.</w:t>
      </w:r>
    </w:p>
    <w:p w14:paraId="6E819C8C" w14:textId="77777777" w:rsidR="004B0DF5" w:rsidRDefault="00471FB5">
      <w:pPr>
        <w:spacing w:line="600" w:lineRule="auto"/>
        <w:ind w:firstLine="720"/>
        <w:jc w:val="both"/>
        <w:rPr>
          <w:rFonts w:eastAsia="Times New Roman"/>
          <w:szCs w:val="24"/>
        </w:rPr>
      </w:pPr>
      <w:r>
        <w:rPr>
          <w:rFonts w:eastAsia="Times New Roman"/>
          <w:szCs w:val="24"/>
        </w:rPr>
        <w:t>Εσείς</w:t>
      </w:r>
      <w:r>
        <w:rPr>
          <w:rFonts w:eastAsia="Times New Roman"/>
          <w:szCs w:val="24"/>
        </w:rPr>
        <w:t>, κύριε Μητσοτάκη,</w:t>
      </w:r>
      <w:r w:rsidRPr="00777E9C">
        <w:rPr>
          <w:rFonts w:eastAsia="Times New Roman"/>
          <w:szCs w:val="24"/>
        </w:rPr>
        <w:t xml:space="preserve"> κατά βάθος διαφωνείτε με αυτά τα μέτρα</w:t>
      </w:r>
      <w:r>
        <w:rPr>
          <w:rFonts w:eastAsia="Times New Roman"/>
          <w:szCs w:val="24"/>
        </w:rPr>
        <w:t>,</w:t>
      </w:r>
      <w:r w:rsidRPr="00777E9C">
        <w:rPr>
          <w:rFonts w:eastAsia="Times New Roman"/>
          <w:szCs w:val="24"/>
        </w:rPr>
        <w:t xml:space="preserve"> κατά βάθος συμφωνείτε με τις περικοπές και το </w:t>
      </w:r>
      <w:r>
        <w:rPr>
          <w:rFonts w:eastAsia="Times New Roman"/>
          <w:szCs w:val="24"/>
        </w:rPr>
        <w:t>φανερώσατε με την ερώτηση που κάνατε π</w:t>
      </w:r>
      <w:r w:rsidRPr="00777E9C">
        <w:rPr>
          <w:rFonts w:eastAsia="Times New Roman"/>
          <w:szCs w:val="24"/>
        </w:rPr>
        <w:t>ροφανώς εκτός κειμένου</w:t>
      </w:r>
      <w:r>
        <w:rPr>
          <w:rFonts w:eastAsia="Times New Roman"/>
          <w:szCs w:val="24"/>
        </w:rPr>
        <w:t xml:space="preserve">. </w:t>
      </w:r>
      <w:r w:rsidRPr="00777E9C">
        <w:rPr>
          <w:rFonts w:eastAsia="Times New Roman"/>
          <w:szCs w:val="24"/>
        </w:rPr>
        <w:t xml:space="preserve">Όταν </w:t>
      </w:r>
      <w:r>
        <w:rPr>
          <w:rFonts w:eastAsia="Times New Roman"/>
          <w:szCs w:val="24"/>
        </w:rPr>
        <w:t>είστε</w:t>
      </w:r>
      <w:r w:rsidRPr="00777E9C">
        <w:rPr>
          <w:rFonts w:eastAsia="Times New Roman"/>
          <w:szCs w:val="24"/>
        </w:rPr>
        <w:t xml:space="preserve"> μέσα σε κείμενο </w:t>
      </w:r>
      <w:r>
        <w:rPr>
          <w:rFonts w:eastAsia="Times New Roman"/>
          <w:szCs w:val="24"/>
        </w:rPr>
        <w:t xml:space="preserve">σας προστατεύουν, εκτός κειμένου σας </w:t>
      </w:r>
      <w:r w:rsidRPr="00777E9C">
        <w:rPr>
          <w:rFonts w:eastAsia="Times New Roman"/>
          <w:szCs w:val="24"/>
        </w:rPr>
        <w:t>ξεφεύγουν πράγματα</w:t>
      </w:r>
      <w:r>
        <w:rPr>
          <w:rFonts w:eastAsia="Times New Roman"/>
          <w:szCs w:val="24"/>
        </w:rPr>
        <w:t>.</w:t>
      </w:r>
      <w:r w:rsidRPr="00777E9C">
        <w:rPr>
          <w:rFonts w:eastAsia="Times New Roman"/>
          <w:szCs w:val="24"/>
        </w:rPr>
        <w:t xml:space="preserve"> Εσείς</w:t>
      </w:r>
      <w:r w:rsidRPr="00777E9C">
        <w:rPr>
          <w:rFonts w:eastAsia="Times New Roman"/>
          <w:szCs w:val="24"/>
        </w:rPr>
        <w:t xml:space="preserve"> διαφωνείτε </w:t>
      </w:r>
      <w:r>
        <w:rPr>
          <w:rFonts w:eastAsia="Times New Roman"/>
          <w:szCs w:val="24"/>
        </w:rPr>
        <w:t>μ</w:t>
      </w:r>
      <w:r w:rsidRPr="00777E9C">
        <w:rPr>
          <w:rFonts w:eastAsia="Times New Roman"/>
          <w:szCs w:val="24"/>
        </w:rPr>
        <w:t>ε αυτή τη</w:t>
      </w:r>
      <w:r>
        <w:rPr>
          <w:rFonts w:eastAsia="Times New Roman"/>
          <w:szCs w:val="24"/>
        </w:rPr>
        <w:t>ν</w:t>
      </w:r>
      <w:r w:rsidRPr="00777E9C">
        <w:rPr>
          <w:rFonts w:eastAsia="Times New Roman"/>
          <w:szCs w:val="24"/>
        </w:rPr>
        <w:t xml:space="preserve"> λογική</w:t>
      </w:r>
      <w:r>
        <w:rPr>
          <w:rFonts w:eastAsia="Times New Roman"/>
          <w:szCs w:val="24"/>
        </w:rPr>
        <w:t>, γι’ αυτό και</w:t>
      </w:r>
      <w:r w:rsidRPr="00777E9C">
        <w:rPr>
          <w:rFonts w:eastAsia="Times New Roman"/>
          <w:szCs w:val="24"/>
        </w:rPr>
        <w:t xml:space="preserve"> είπατε στη συνέντευξή σας σε τηλεοπτικό σταθμό ότι δεν γίνεται να επανέλθει η </w:t>
      </w:r>
      <w:r>
        <w:rPr>
          <w:rFonts w:eastAsia="Times New Roman"/>
          <w:szCs w:val="24"/>
        </w:rPr>
        <w:t xml:space="preserve">δέκατη τρίτη </w:t>
      </w:r>
      <w:r w:rsidRPr="00777E9C">
        <w:rPr>
          <w:rFonts w:eastAsia="Times New Roman"/>
          <w:szCs w:val="24"/>
        </w:rPr>
        <w:t>σύνταξη</w:t>
      </w:r>
      <w:r>
        <w:rPr>
          <w:rFonts w:eastAsia="Times New Roman"/>
          <w:szCs w:val="24"/>
        </w:rPr>
        <w:t>.</w:t>
      </w:r>
      <w:r w:rsidRPr="00777E9C">
        <w:rPr>
          <w:rFonts w:eastAsia="Times New Roman"/>
          <w:szCs w:val="24"/>
        </w:rPr>
        <w:t xml:space="preserve"> Αυτό δεν σας ξέφυγε</w:t>
      </w:r>
      <w:r>
        <w:rPr>
          <w:rFonts w:eastAsia="Times New Roman"/>
          <w:szCs w:val="24"/>
        </w:rPr>
        <w:t xml:space="preserve">, </w:t>
      </w:r>
      <w:r>
        <w:rPr>
          <w:rFonts w:eastAsia="Times New Roman"/>
          <w:szCs w:val="24"/>
        </w:rPr>
        <w:lastRenderedPageBreak/>
        <w:t>αυτό ήταν</w:t>
      </w:r>
      <w:r w:rsidRPr="00777E9C">
        <w:rPr>
          <w:rFonts w:eastAsia="Times New Roman"/>
          <w:szCs w:val="24"/>
        </w:rPr>
        <w:t xml:space="preserve"> η αλήθεια </w:t>
      </w:r>
      <w:r>
        <w:rPr>
          <w:rFonts w:eastAsia="Times New Roman"/>
          <w:szCs w:val="24"/>
        </w:rPr>
        <w:t>σας. Αυτό</w:t>
      </w:r>
      <w:r w:rsidRPr="00777E9C">
        <w:rPr>
          <w:rFonts w:eastAsia="Times New Roman"/>
          <w:szCs w:val="24"/>
        </w:rPr>
        <w:t xml:space="preserve"> πιστεύετε</w:t>
      </w:r>
      <w:r>
        <w:rPr>
          <w:rFonts w:eastAsia="Times New Roman"/>
          <w:szCs w:val="24"/>
        </w:rPr>
        <w:t>.</w:t>
      </w:r>
      <w:r w:rsidRPr="00777E9C">
        <w:rPr>
          <w:rFonts w:eastAsia="Times New Roman"/>
          <w:szCs w:val="24"/>
        </w:rPr>
        <w:t xml:space="preserve"> </w:t>
      </w:r>
      <w:r>
        <w:rPr>
          <w:rFonts w:eastAsia="Times New Roman"/>
          <w:szCs w:val="24"/>
        </w:rPr>
        <w:t>Ό</w:t>
      </w:r>
      <w:r w:rsidRPr="00777E9C">
        <w:rPr>
          <w:rFonts w:eastAsia="Times New Roman"/>
          <w:szCs w:val="24"/>
        </w:rPr>
        <w:t>τι είναι λαϊκισμός</w:t>
      </w:r>
      <w:r>
        <w:rPr>
          <w:rFonts w:eastAsia="Times New Roman"/>
          <w:szCs w:val="24"/>
        </w:rPr>
        <w:t>,</w:t>
      </w:r>
      <w:r w:rsidRPr="00777E9C">
        <w:rPr>
          <w:rFonts w:eastAsia="Times New Roman"/>
          <w:szCs w:val="24"/>
        </w:rPr>
        <w:t xml:space="preserve"> ότι είναι πελατε</w:t>
      </w:r>
      <w:r>
        <w:rPr>
          <w:rFonts w:eastAsia="Times New Roman"/>
          <w:szCs w:val="24"/>
        </w:rPr>
        <w:t xml:space="preserve">ιακή παροχή </w:t>
      </w:r>
      <w:r>
        <w:rPr>
          <w:rFonts w:eastAsia="Times New Roman"/>
          <w:szCs w:val="24"/>
        </w:rPr>
        <w:t xml:space="preserve">και ότι δεν γίνεται, </w:t>
      </w:r>
      <w:r w:rsidRPr="00777E9C">
        <w:rPr>
          <w:rFonts w:eastAsia="Times New Roman"/>
          <w:szCs w:val="24"/>
        </w:rPr>
        <w:t>είναι ανέφικτο</w:t>
      </w:r>
      <w:r>
        <w:rPr>
          <w:rFonts w:eastAsia="Times New Roman"/>
          <w:szCs w:val="24"/>
        </w:rPr>
        <w:t>.</w:t>
      </w:r>
    </w:p>
    <w:p w14:paraId="6E819C8D" w14:textId="77777777" w:rsidR="004B0DF5" w:rsidRDefault="00471FB5">
      <w:pPr>
        <w:spacing w:line="600" w:lineRule="auto"/>
        <w:ind w:firstLine="720"/>
        <w:jc w:val="both"/>
        <w:rPr>
          <w:rFonts w:eastAsia="Times New Roman"/>
          <w:szCs w:val="24"/>
        </w:rPr>
      </w:pPr>
      <w:r>
        <w:rPr>
          <w:rFonts w:eastAsia="Times New Roman"/>
          <w:szCs w:val="24"/>
        </w:rPr>
        <w:t>Τώρα τι θα κάνετε; Θα έρθετε να την ψηφίσετε; Θα έρθετε ή δεν θα έρθετε;</w:t>
      </w:r>
    </w:p>
    <w:p w14:paraId="6E819C8E" w14:textId="77777777" w:rsidR="004B0DF5" w:rsidRDefault="00471FB5">
      <w:pPr>
        <w:spacing w:line="600" w:lineRule="auto"/>
        <w:ind w:firstLine="720"/>
        <w:jc w:val="both"/>
        <w:rPr>
          <w:rFonts w:eastAsia="Times New Roman"/>
          <w:szCs w:val="24"/>
        </w:rPr>
      </w:pPr>
      <w:r w:rsidRPr="006C2073">
        <w:rPr>
          <w:rFonts w:eastAsia="Times New Roman"/>
          <w:b/>
          <w:szCs w:val="24"/>
        </w:rPr>
        <w:t>ΑΘΑΝΑΣΙΟΣ ΜΠΟΥΡΑΣ:</w:t>
      </w:r>
      <w:r w:rsidRPr="006C2073">
        <w:rPr>
          <w:rFonts w:eastAsia="Times New Roman"/>
          <w:szCs w:val="24"/>
        </w:rPr>
        <w:t xml:space="preserve"> Είναι δέκατη τρίτη;</w:t>
      </w:r>
    </w:p>
    <w:p w14:paraId="6E819C8F" w14:textId="77777777" w:rsidR="004B0DF5" w:rsidRDefault="00471FB5">
      <w:pPr>
        <w:spacing w:line="600" w:lineRule="auto"/>
        <w:ind w:firstLine="720"/>
        <w:jc w:val="both"/>
        <w:rPr>
          <w:rFonts w:eastAsia="Times New Roman"/>
          <w:b/>
          <w:szCs w:val="24"/>
        </w:rPr>
      </w:pPr>
      <w:r>
        <w:rPr>
          <w:rFonts w:eastAsia="Times New Roman"/>
          <w:b/>
          <w:szCs w:val="24"/>
        </w:rPr>
        <w:t>ΘΕΟΔΩΡΑ ΜΠΑΚΟΓΙΑΝΝΗ</w:t>
      </w:r>
      <w:r w:rsidRPr="006C2073">
        <w:rPr>
          <w:rFonts w:eastAsia="Times New Roman"/>
          <w:b/>
          <w:szCs w:val="24"/>
        </w:rPr>
        <w:t xml:space="preserve">: </w:t>
      </w:r>
      <w:r w:rsidRPr="006C2073">
        <w:rPr>
          <w:rFonts w:eastAsia="Times New Roman"/>
          <w:szCs w:val="24"/>
        </w:rPr>
        <w:t>Είναι δέκατη τρίτη;</w:t>
      </w:r>
    </w:p>
    <w:p w14:paraId="6E819C90" w14:textId="77777777" w:rsidR="004B0DF5" w:rsidRDefault="00471FB5">
      <w:pPr>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sidRPr="006C2073">
        <w:rPr>
          <w:rFonts w:eastAsia="Times New Roman"/>
          <w:szCs w:val="24"/>
        </w:rPr>
        <w:t>Α</w:t>
      </w:r>
      <w:r w:rsidRPr="00777E9C">
        <w:rPr>
          <w:rFonts w:eastAsia="Times New Roman"/>
          <w:szCs w:val="24"/>
        </w:rPr>
        <w:t xml:space="preserve">υτό </w:t>
      </w:r>
      <w:r>
        <w:rPr>
          <w:rFonts w:eastAsia="Times New Roman"/>
          <w:szCs w:val="24"/>
        </w:rPr>
        <w:t xml:space="preserve">είναι </w:t>
      </w:r>
      <w:r w:rsidRPr="00777E9C">
        <w:rPr>
          <w:rFonts w:eastAsia="Times New Roman"/>
          <w:szCs w:val="24"/>
        </w:rPr>
        <w:t xml:space="preserve">το πρόβλημά </w:t>
      </w:r>
      <w:r>
        <w:rPr>
          <w:rFonts w:eastAsia="Times New Roman"/>
          <w:szCs w:val="24"/>
        </w:rPr>
        <w:t xml:space="preserve">σας; </w:t>
      </w:r>
      <w:r w:rsidRPr="00777E9C">
        <w:rPr>
          <w:rFonts w:eastAsia="Times New Roman"/>
          <w:szCs w:val="24"/>
        </w:rPr>
        <w:t>Κυρία Μπακογιάννη</w:t>
      </w:r>
      <w:r>
        <w:rPr>
          <w:rFonts w:eastAsia="Times New Roman"/>
          <w:szCs w:val="24"/>
        </w:rPr>
        <w:t>, α</w:t>
      </w:r>
      <w:r w:rsidRPr="00777E9C">
        <w:rPr>
          <w:rFonts w:eastAsia="Times New Roman"/>
          <w:szCs w:val="24"/>
        </w:rPr>
        <w:t xml:space="preserve">υτό είναι το πρόβλημά σας ότι δεν είναι </w:t>
      </w:r>
      <w:r w:rsidRPr="00F51914">
        <w:rPr>
          <w:rFonts w:eastAsia="Times New Roman"/>
          <w:szCs w:val="24"/>
        </w:rPr>
        <w:t>δέκατη τρίτη;</w:t>
      </w:r>
      <w:r w:rsidRPr="00777E9C">
        <w:rPr>
          <w:rFonts w:eastAsia="Times New Roman"/>
          <w:szCs w:val="24"/>
        </w:rPr>
        <w:t xml:space="preserve"> Αλήθεια</w:t>
      </w:r>
      <w:r>
        <w:rPr>
          <w:rFonts w:eastAsia="Times New Roman"/>
          <w:szCs w:val="24"/>
        </w:rPr>
        <w:t>;</w:t>
      </w:r>
      <w:r w:rsidRPr="00777E9C">
        <w:rPr>
          <w:rFonts w:eastAsia="Times New Roman"/>
          <w:szCs w:val="24"/>
        </w:rPr>
        <w:t xml:space="preserve"> </w:t>
      </w:r>
    </w:p>
    <w:p w14:paraId="6E819C91" w14:textId="77777777" w:rsidR="004B0DF5" w:rsidRDefault="00471FB5">
      <w:pPr>
        <w:spacing w:line="600" w:lineRule="auto"/>
        <w:ind w:firstLine="720"/>
        <w:jc w:val="both"/>
        <w:rPr>
          <w:rFonts w:eastAsia="Times New Roman"/>
          <w:b/>
          <w:szCs w:val="24"/>
        </w:rPr>
      </w:pPr>
      <w:r>
        <w:rPr>
          <w:rFonts w:eastAsia="Times New Roman"/>
          <w:b/>
          <w:szCs w:val="24"/>
        </w:rPr>
        <w:t xml:space="preserve">ΘΕΟΔΩΡΑ ΜΠΑΚΟΓΙΑΝΝΗ: </w:t>
      </w:r>
      <w:r>
        <w:rPr>
          <w:rFonts w:eastAsia="Times New Roman"/>
          <w:szCs w:val="24"/>
        </w:rPr>
        <w:t>Ναι.</w:t>
      </w:r>
    </w:p>
    <w:p w14:paraId="6E819C92" w14:textId="77777777" w:rsidR="004B0DF5" w:rsidRDefault="00471FB5">
      <w:pPr>
        <w:spacing w:line="600" w:lineRule="auto"/>
        <w:ind w:firstLine="720"/>
        <w:jc w:val="both"/>
        <w:rPr>
          <w:rFonts w:eastAsia="Times New Roman"/>
          <w:szCs w:val="24"/>
        </w:rPr>
      </w:pPr>
      <w:r>
        <w:rPr>
          <w:rFonts w:eastAsia="Times New Roman"/>
          <w:b/>
          <w:szCs w:val="24"/>
        </w:rPr>
        <w:lastRenderedPageBreak/>
        <w:t xml:space="preserve">ΑΛΕΞΗΣ ΤΣΙΠΡΑΣ (Πρόεδρος της Κυβέρνησης): </w:t>
      </w:r>
      <w:r>
        <w:rPr>
          <w:rFonts w:eastAsia="Times New Roman"/>
          <w:szCs w:val="24"/>
        </w:rPr>
        <w:t xml:space="preserve">Α, </w:t>
      </w:r>
      <w:r w:rsidRPr="00777E9C">
        <w:rPr>
          <w:rFonts w:eastAsia="Times New Roman"/>
          <w:szCs w:val="24"/>
        </w:rPr>
        <w:t xml:space="preserve">αυτό είναι το πρόβλημά </w:t>
      </w:r>
      <w:r>
        <w:rPr>
          <w:rFonts w:eastAsia="Times New Roman"/>
          <w:szCs w:val="24"/>
        </w:rPr>
        <w:t xml:space="preserve">σας, γιατί μέχρι χθες ήταν </w:t>
      </w:r>
      <w:r w:rsidRPr="00777E9C">
        <w:rPr>
          <w:rFonts w:eastAsia="Times New Roman"/>
          <w:szCs w:val="24"/>
        </w:rPr>
        <w:t>λαϊκισμός και παροχή πελατειακού κράτους</w:t>
      </w:r>
      <w:r>
        <w:rPr>
          <w:rFonts w:eastAsia="Times New Roman"/>
          <w:szCs w:val="24"/>
        </w:rPr>
        <w:t>.</w:t>
      </w:r>
      <w:r w:rsidRPr="00777E9C">
        <w:rPr>
          <w:rFonts w:eastAsia="Times New Roman"/>
          <w:szCs w:val="24"/>
        </w:rPr>
        <w:t xml:space="preserve"> Τώρα</w:t>
      </w:r>
      <w:r w:rsidRPr="00777E9C">
        <w:rPr>
          <w:rFonts w:eastAsia="Times New Roman"/>
          <w:szCs w:val="24"/>
        </w:rPr>
        <w:t xml:space="preserve"> προβληματίζεστε που είναι</w:t>
      </w:r>
      <w:r>
        <w:rPr>
          <w:rFonts w:eastAsia="Times New Roman"/>
          <w:szCs w:val="24"/>
        </w:rPr>
        <w:t xml:space="preserve"> μισή η </w:t>
      </w:r>
      <w:r w:rsidRPr="00777E9C">
        <w:rPr>
          <w:rFonts w:eastAsia="Times New Roman"/>
          <w:szCs w:val="24"/>
        </w:rPr>
        <w:t>παροχή</w:t>
      </w:r>
      <w:r>
        <w:rPr>
          <w:rFonts w:eastAsia="Times New Roman"/>
          <w:szCs w:val="24"/>
        </w:rPr>
        <w:t xml:space="preserve">, μισός </w:t>
      </w:r>
      <w:r w:rsidRPr="00777E9C">
        <w:rPr>
          <w:rFonts w:eastAsia="Times New Roman"/>
          <w:szCs w:val="24"/>
        </w:rPr>
        <w:t xml:space="preserve">ο λαϊκισμός και μισό </w:t>
      </w:r>
      <w:r>
        <w:rPr>
          <w:rFonts w:eastAsia="Times New Roman"/>
          <w:szCs w:val="24"/>
        </w:rPr>
        <w:t>το πελατειακό κράτος;</w:t>
      </w:r>
    </w:p>
    <w:p w14:paraId="6E819C93" w14:textId="77777777" w:rsidR="004B0DF5" w:rsidRDefault="00471FB5">
      <w:pPr>
        <w:tabs>
          <w:tab w:val="left" w:pos="6351"/>
        </w:tabs>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6E819C94" w14:textId="77777777" w:rsidR="004B0DF5" w:rsidRDefault="00471FB5">
      <w:pPr>
        <w:spacing w:line="600" w:lineRule="auto"/>
        <w:ind w:firstLine="720"/>
        <w:jc w:val="both"/>
        <w:rPr>
          <w:rFonts w:eastAsia="Times New Roman" w:cs="Times New Roman"/>
          <w:szCs w:val="24"/>
        </w:rPr>
      </w:pPr>
      <w:r w:rsidRPr="006863D9">
        <w:rPr>
          <w:rFonts w:eastAsia="Times New Roman" w:cs="Times New Roman"/>
          <w:szCs w:val="24"/>
        </w:rPr>
        <w:t xml:space="preserve">Αυτό είναι το πρόβλημά </w:t>
      </w:r>
      <w:r>
        <w:rPr>
          <w:rFonts w:eastAsia="Times New Roman" w:cs="Times New Roman"/>
          <w:szCs w:val="24"/>
        </w:rPr>
        <w:t>σας; Αλήθεια; Μπράβο σας! Δεν κρατάτε ούτε τα προσχήματα. Είστε σε τόσο μεγάλη αμηχανία, που δεν κ</w:t>
      </w:r>
      <w:r>
        <w:rPr>
          <w:rFonts w:eastAsia="Times New Roman" w:cs="Times New Roman"/>
          <w:szCs w:val="24"/>
        </w:rPr>
        <w:t>ρατάτε ούτε τα προσχήματα.</w:t>
      </w:r>
    </w:p>
    <w:p w14:paraId="6E819C95" w14:textId="77777777" w:rsidR="004B0DF5" w:rsidRDefault="00471FB5">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6E819C9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Για τη μεγάλη πλειοψηφία των συνταξιούχων θα είναι μια ολόκληρη σύνταξη. Για ένα πολύ μεγάλο μέρος θα είναι το 70%, για ένα μέρος το 50% και για ένα μέρος των υψηλότερων συντάξεων θα εί</w:t>
      </w:r>
      <w:r>
        <w:rPr>
          <w:rFonts w:eastAsia="Times New Roman" w:cs="Times New Roman"/>
          <w:szCs w:val="24"/>
        </w:rPr>
        <w:t xml:space="preserve">ναι το 30%. Δεν είναι αυτή μια ενίσχυση, μια ανάσα; Αυτό είναι το πρόβλημα, λοιπόν; </w:t>
      </w:r>
    </w:p>
    <w:p w14:paraId="6E819C97"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lastRenderedPageBreak/>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6E819C9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Το πρόβλημά σας είναι ότι δεν πιστεύετε σε αυτό. Το πρόβλημά σας, επαναλαμβάνω, δεν είναι ότι είστε μέρος της</w:t>
      </w:r>
      <w:r>
        <w:rPr>
          <w:rFonts w:eastAsia="Times New Roman" w:cs="Times New Roman"/>
          <w:szCs w:val="24"/>
        </w:rPr>
        <w:t xml:space="preserve"> ελίτ, αλλά ότι με τις πολιτικές σας και με τις ιδέες σας υποστηρίζετε πολλές φορές με ξεδιάντροπο τρόπο τα συμφέροντα της ελίτ. Αυτό είναι το πρόβλημά σας. </w:t>
      </w:r>
    </w:p>
    <w:p w14:paraId="6E819C99" w14:textId="77777777" w:rsidR="004B0DF5" w:rsidRDefault="00471FB5">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6E819C9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αν θεωρείτε</w:t>
      </w:r>
      <w:r w:rsidRPr="006863D9">
        <w:rPr>
          <w:rFonts w:eastAsia="Times New Roman" w:cs="Times New Roman"/>
          <w:szCs w:val="24"/>
        </w:rPr>
        <w:t xml:space="preserve"> ότι είναι </w:t>
      </w:r>
      <w:proofErr w:type="spellStart"/>
      <w:r w:rsidRPr="006863D9">
        <w:rPr>
          <w:rFonts w:eastAsia="Times New Roman" w:cs="Times New Roman"/>
          <w:szCs w:val="24"/>
        </w:rPr>
        <w:t>παροχολογία</w:t>
      </w:r>
      <w:proofErr w:type="spellEnd"/>
      <w:r>
        <w:rPr>
          <w:rFonts w:eastAsia="Times New Roman" w:cs="Times New Roman"/>
          <w:szCs w:val="24"/>
        </w:rPr>
        <w:t>, πηγαίνετε μι</w:t>
      </w:r>
      <w:r w:rsidRPr="006863D9">
        <w:rPr>
          <w:rFonts w:eastAsia="Times New Roman" w:cs="Times New Roman"/>
          <w:szCs w:val="24"/>
        </w:rPr>
        <w:t xml:space="preserve">α βόλτα τις μέρες που θα εισπράττουν στα </w:t>
      </w:r>
      <w:r>
        <w:rPr>
          <w:rFonts w:eastAsia="Times New Roman" w:cs="Times New Roman"/>
          <w:szCs w:val="24"/>
          <w:lang w:val="en"/>
        </w:rPr>
        <w:t>ATM</w:t>
      </w:r>
      <w:r w:rsidRPr="006863D9">
        <w:rPr>
          <w:rFonts w:eastAsia="Times New Roman" w:cs="Times New Roman"/>
          <w:szCs w:val="24"/>
        </w:rPr>
        <w:t xml:space="preserve"> οι συνταξιούχοι τη δέκα</w:t>
      </w:r>
      <w:r>
        <w:rPr>
          <w:rFonts w:eastAsia="Times New Roman" w:cs="Times New Roman"/>
          <w:szCs w:val="24"/>
        </w:rPr>
        <w:t xml:space="preserve">τη τρίτη </w:t>
      </w:r>
      <w:r w:rsidRPr="006863D9">
        <w:rPr>
          <w:rFonts w:eastAsia="Times New Roman" w:cs="Times New Roman"/>
          <w:szCs w:val="24"/>
        </w:rPr>
        <w:t>σύνταξη</w:t>
      </w:r>
      <w:r>
        <w:rPr>
          <w:rFonts w:eastAsia="Times New Roman" w:cs="Times New Roman"/>
          <w:szCs w:val="24"/>
        </w:rPr>
        <w:t>,</w:t>
      </w:r>
      <w:r w:rsidRPr="006863D9">
        <w:rPr>
          <w:rFonts w:eastAsia="Times New Roman" w:cs="Times New Roman"/>
          <w:szCs w:val="24"/>
        </w:rPr>
        <w:t xml:space="preserve"> να τους πείτε ότι είναι πελατειακό μέτρο</w:t>
      </w:r>
      <w:r>
        <w:rPr>
          <w:rFonts w:eastAsia="Times New Roman" w:cs="Times New Roman"/>
          <w:szCs w:val="24"/>
        </w:rPr>
        <w:t>,</w:t>
      </w:r>
      <w:r w:rsidRPr="006863D9">
        <w:rPr>
          <w:rFonts w:eastAsia="Times New Roman" w:cs="Times New Roman"/>
          <w:szCs w:val="24"/>
        </w:rPr>
        <w:t xml:space="preserve"> ότι είναι λαϊκισμός και ότι είναι ντροπή μας που </w:t>
      </w:r>
      <w:r>
        <w:rPr>
          <w:rFonts w:eastAsia="Times New Roman" w:cs="Times New Roman"/>
          <w:szCs w:val="24"/>
        </w:rPr>
        <w:t>δεν την δώσαμε όλη σε</w:t>
      </w:r>
      <w:r w:rsidRPr="006863D9">
        <w:rPr>
          <w:rFonts w:eastAsia="Times New Roman" w:cs="Times New Roman"/>
          <w:szCs w:val="24"/>
        </w:rPr>
        <w:t xml:space="preserve"> αυτούς </w:t>
      </w:r>
      <w:r>
        <w:rPr>
          <w:rFonts w:eastAsia="Times New Roman" w:cs="Times New Roman"/>
          <w:szCs w:val="24"/>
        </w:rPr>
        <w:t>που δεν θα τη δώσουμε όλη</w:t>
      </w:r>
      <w:r>
        <w:rPr>
          <w:rFonts w:eastAsia="Times New Roman" w:cs="Times New Roman"/>
          <w:szCs w:val="24"/>
        </w:rPr>
        <w:t xml:space="preserve">. </w:t>
      </w:r>
    </w:p>
    <w:p w14:paraId="6E819C9B" w14:textId="77777777" w:rsidR="004B0DF5" w:rsidRDefault="00471FB5">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6E819C9C"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Θέλω, όμως, </w:t>
      </w:r>
      <w:r w:rsidRPr="006863D9">
        <w:rPr>
          <w:rFonts w:eastAsia="Times New Roman" w:cs="Times New Roman"/>
          <w:szCs w:val="24"/>
        </w:rPr>
        <w:t xml:space="preserve">να επιμείνω </w:t>
      </w:r>
      <w:r>
        <w:rPr>
          <w:rFonts w:eastAsia="Times New Roman" w:cs="Times New Roman"/>
          <w:szCs w:val="24"/>
        </w:rPr>
        <w:t xml:space="preserve">και πιστεύω ότι </w:t>
      </w:r>
      <w:r w:rsidRPr="006863D9">
        <w:rPr>
          <w:rFonts w:eastAsia="Times New Roman" w:cs="Times New Roman"/>
          <w:szCs w:val="24"/>
        </w:rPr>
        <w:t xml:space="preserve">αυτός είναι ο βασικός κορμός της ομιλίας μου σήμερα και θέλω λίγο </w:t>
      </w:r>
      <w:r>
        <w:rPr>
          <w:rFonts w:eastAsia="Times New Roman" w:cs="Times New Roman"/>
          <w:szCs w:val="24"/>
        </w:rPr>
        <w:t>ν</w:t>
      </w:r>
      <w:r w:rsidRPr="006863D9">
        <w:rPr>
          <w:rFonts w:eastAsia="Times New Roman" w:cs="Times New Roman"/>
          <w:szCs w:val="24"/>
        </w:rPr>
        <w:t>α σας το δώσω να το καταλάβετε</w:t>
      </w:r>
      <w:r>
        <w:rPr>
          <w:rFonts w:eastAsia="Times New Roman" w:cs="Times New Roman"/>
          <w:szCs w:val="24"/>
        </w:rPr>
        <w:t>,</w:t>
      </w:r>
      <w:r w:rsidRPr="006863D9">
        <w:rPr>
          <w:rFonts w:eastAsia="Times New Roman" w:cs="Times New Roman"/>
          <w:szCs w:val="24"/>
        </w:rPr>
        <w:t xml:space="preserve"> κύριε Μητσοτάκη και </w:t>
      </w:r>
      <w:r>
        <w:rPr>
          <w:rFonts w:eastAsia="Times New Roman" w:cs="Times New Roman"/>
          <w:szCs w:val="24"/>
        </w:rPr>
        <w:t xml:space="preserve">κυρίες και κύριοι συνάδελφοι της Αντιπολίτευσης. </w:t>
      </w:r>
      <w:r>
        <w:rPr>
          <w:rFonts w:eastAsia="Times New Roman" w:cs="Times New Roman"/>
          <w:szCs w:val="24"/>
        </w:rPr>
        <w:t>Αυτό που προσπαθώ να εξηγήσω α</w:t>
      </w:r>
      <w:r w:rsidRPr="006863D9">
        <w:rPr>
          <w:rFonts w:eastAsia="Times New Roman" w:cs="Times New Roman"/>
          <w:szCs w:val="24"/>
        </w:rPr>
        <w:t>πό την αρχή</w:t>
      </w:r>
      <w:r>
        <w:rPr>
          <w:rFonts w:eastAsia="Times New Roman" w:cs="Times New Roman"/>
          <w:szCs w:val="24"/>
        </w:rPr>
        <w:t>,</w:t>
      </w:r>
      <w:r w:rsidRPr="006863D9">
        <w:rPr>
          <w:rFonts w:eastAsia="Times New Roman" w:cs="Times New Roman"/>
          <w:szCs w:val="24"/>
        </w:rPr>
        <w:t xml:space="preserve"> </w:t>
      </w:r>
      <w:r>
        <w:rPr>
          <w:rFonts w:eastAsia="Times New Roman" w:cs="Times New Roman"/>
          <w:szCs w:val="24"/>
        </w:rPr>
        <w:t xml:space="preserve">είναι ότι </w:t>
      </w:r>
      <w:r w:rsidRPr="006863D9">
        <w:rPr>
          <w:rFonts w:eastAsia="Times New Roman" w:cs="Times New Roman"/>
          <w:szCs w:val="24"/>
        </w:rPr>
        <w:t>το πρόβλημα είναι το πρόγραμμα και πολιτικές σας θέσεις</w:t>
      </w:r>
      <w:r>
        <w:rPr>
          <w:rFonts w:eastAsia="Times New Roman" w:cs="Times New Roman"/>
          <w:szCs w:val="24"/>
        </w:rPr>
        <w:t>, που δεν έχει χώρο για σπατάλε</w:t>
      </w:r>
      <w:r w:rsidRPr="006863D9">
        <w:rPr>
          <w:rFonts w:eastAsia="Times New Roman" w:cs="Times New Roman"/>
          <w:szCs w:val="24"/>
        </w:rPr>
        <w:t>ς</w:t>
      </w:r>
      <w:r>
        <w:rPr>
          <w:rFonts w:eastAsia="Times New Roman" w:cs="Times New Roman"/>
          <w:szCs w:val="24"/>
        </w:rPr>
        <w:t xml:space="preserve"> </w:t>
      </w:r>
      <w:r w:rsidRPr="006863D9">
        <w:rPr>
          <w:rFonts w:eastAsia="Times New Roman" w:cs="Times New Roman"/>
          <w:szCs w:val="24"/>
        </w:rPr>
        <w:t>υπέρ των πολλών</w:t>
      </w:r>
      <w:r>
        <w:rPr>
          <w:rFonts w:eastAsia="Times New Roman" w:cs="Times New Roman"/>
          <w:szCs w:val="24"/>
        </w:rPr>
        <w:t xml:space="preserve">. </w:t>
      </w:r>
    </w:p>
    <w:p w14:paraId="6E819C9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Και θα ήθελα να πάρουμε ένα</w:t>
      </w:r>
      <w:r w:rsidRPr="006863D9">
        <w:rPr>
          <w:rFonts w:eastAsia="Times New Roman" w:cs="Times New Roman"/>
          <w:szCs w:val="24"/>
        </w:rPr>
        <w:t xml:space="preserve"> παράδειγμα όχι</w:t>
      </w:r>
      <w:r>
        <w:rPr>
          <w:rFonts w:eastAsia="Times New Roman" w:cs="Times New Roman"/>
          <w:szCs w:val="24"/>
        </w:rPr>
        <w:t xml:space="preserve"> μόνο για το θέμα των συντάξεων αλλά ας πάρουμε κ</w:t>
      </w:r>
      <w:r w:rsidRPr="006863D9">
        <w:rPr>
          <w:rFonts w:eastAsia="Times New Roman" w:cs="Times New Roman"/>
          <w:szCs w:val="24"/>
        </w:rPr>
        <w:t xml:space="preserve">ι ένα </w:t>
      </w:r>
      <w:r w:rsidRPr="006863D9">
        <w:rPr>
          <w:rFonts w:eastAsia="Times New Roman" w:cs="Times New Roman"/>
          <w:szCs w:val="24"/>
        </w:rPr>
        <w:t>παράδειγμα σε σχέση με το ασφαλιστικό</w:t>
      </w:r>
      <w:r>
        <w:rPr>
          <w:rFonts w:eastAsia="Times New Roman" w:cs="Times New Roman"/>
          <w:szCs w:val="24"/>
        </w:rPr>
        <w:t>.</w:t>
      </w:r>
      <w:r w:rsidRPr="006863D9">
        <w:rPr>
          <w:rFonts w:eastAsia="Times New Roman" w:cs="Times New Roman"/>
          <w:szCs w:val="24"/>
        </w:rPr>
        <w:t xml:space="preserve"> </w:t>
      </w:r>
      <w:r>
        <w:rPr>
          <w:rFonts w:eastAsia="Times New Roman" w:cs="Times New Roman"/>
          <w:szCs w:val="24"/>
        </w:rPr>
        <w:t xml:space="preserve">Μου είπατε </w:t>
      </w:r>
      <w:r w:rsidRPr="006863D9">
        <w:rPr>
          <w:rFonts w:eastAsia="Times New Roman" w:cs="Times New Roman"/>
          <w:szCs w:val="24"/>
        </w:rPr>
        <w:t>προχθές</w:t>
      </w:r>
      <w:r>
        <w:rPr>
          <w:rFonts w:eastAsia="Times New Roman" w:cs="Times New Roman"/>
          <w:szCs w:val="24"/>
        </w:rPr>
        <w:t xml:space="preserve">, κύριε Μητσοτάκη, ότι η δική σας κοινωνική πολιτική προβλέπει την κατάργηση του εκτρώματος </w:t>
      </w:r>
      <w:proofErr w:type="spellStart"/>
      <w:r>
        <w:rPr>
          <w:rFonts w:eastAsia="Times New Roman" w:cs="Times New Roman"/>
          <w:szCs w:val="24"/>
        </w:rPr>
        <w:t>Κατρούγκαλου</w:t>
      </w:r>
      <w:proofErr w:type="spellEnd"/>
      <w:r w:rsidRPr="006863D9">
        <w:rPr>
          <w:rFonts w:eastAsia="Times New Roman" w:cs="Times New Roman"/>
          <w:szCs w:val="24"/>
        </w:rPr>
        <w:t xml:space="preserve"> και την εγκατάσταση ενός ασφαλιστικού </w:t>
      </w:r>
      <w:r>
        <w:rPr>
          <w:rFonts w:eastAsia="Times New Roman" w:cs="Times New Roman"/>
          <w:szCs w:val="24"/>
        </w:rPr>
        <w:t xml:space="preserve">συστήματος </w:t>
      </w:r>
      <w:r w:rsidRPr="006863D9">
        <w:rPr>
          <w:rFonts w:eastAsia="Times New Roman" w:cs="Times New Roman"/>
          <w:szCs w:val="24"/>
        </w:rPr>
        <w:t xml:space="preserve">τριών </w:t>
      </w:r>
      <w:r>
        <w:rPr>
          <w:rFonts w:eastAsia="Times New Roman" w:cs="Times New Roman"/>
          <w:szCs w:val="24"/>
        </w:rPr>
        <w:t xml:space="preserve">πυλώνων. Και είπατε ότι </w:t>
      </w:r>
      <w:r w:rsidRPr="006863D9">
        <w:rPr>
          <w:rFonts w:eastAsia="Times New Roman" w:cs="Times New Roman"/>
          <w:szCs w:val="24"/>
        </w:rPr>
        <w:t>εμείς παραγνωρί</w:t>
      </w:r>
      <w:r w:rsidRPr="006863D9">
        <w:rPr>
          <w:rFonts w:eastAsia="Times New Roman" w:cs="Times New Roman"/>
          <w:szCs w:val="24"/>
        </w:rPr>
        <w:t>ζουμε το γεγονός ότι ένα ασφαλιστικό σύστημα τριών πυλώνων</w:t>
      </w:r>
      <w:r>
        <w:rPr>
          <w:rFonts w:eastAsia="Times New Roman" w:cs="Times New Roman"/>
          <w:szCs w:val="24"/>
        </w:rPr>
        <w:t>,</w:t>
      </w:r>
      <w:r w:rsidRPr="006863D9">
        <w:rPr>
          <w:rFonts w:eastAsia="Times New Roman" w:cs="Times New Roman"/>
          <w:szCs w:val="24"/>
        </w:rPr>
        <w:t xml:space="preserve"> εφαρμόζεται σήμερα σε όλες τις </w:t>
      </w:r>
      <w:r>
        <w:rPr>
          <w:rFonts w:eastAsia="Times New Roman" w:cs="Times New Roman"/>
          <w:szCs w:val="24"/>
        </w:rPr>
        <w:t>ε</w:t>
      </w:r>
      <w:r w:rsidRPr="006863D9">
        <w:rPr>
          <w:rFonts w:eastAsia="Times New Roman" w:cs="Times New Roman"/>
          <w:szCs w:val="24"/>
        </w:rPr>
        <w:t>υρωπαϊκές χώρες</w:t>
      </w:r>
      <w:r>
        <w:rPr>
          <w:rFonts w:eastAsia="Times New Roman" w:cs="Times New Roman"/>
          <w:szCs w:val="24"/>
        </w:rPr>
        <w:t>.</w:t>
      </w:r>
      <w:r w:rsidRPr="006863D9">
        <w:rPr>
          <w:rFonts w:eastAsia="Times New Roman" w:cs="Times New Roman"/>
          <w:szCs w:val="24"/>
        </w:rPr>
        <w:t xml:space="preserve"> </w:t>
      </w:r>
    </w:p>
    <w:p w14:paraId="6E819C9E" w14:textId="77777777" w:rsidR="004B0DF5" w:rsidRDefault="00471FB5">
      <w:pPr>
        <w:spacing w:line="600" w:lineRule="auto"/>
        <w:ind w:firstLine="720"/>
        <w:jc w:val="both"/>
        <w:rPr>
          <w:rFonts w:eastAsia="Times New Roman" w:cs="Times New Roman"/>
          <w:szCs w:val="24"/>
        </w:rPr>
      </w:pPr>
      <w:r w:rsidRPr="006863D9">
        <w:rPr>
          <w:rFonts w:eastAsia="Times New Roman" w:cs="Times New Roman"/>
          <w:szCs w:val="24"/>
        </w:rPr>
        <w:lastRenderedPageBreak/>
        <w:t>Με δυο λόγια θέλ</w:t>
      </w:r>
      <w:r>
        <w:rPr>
          <w:rFonts w:eastAsia="Times New Roman" w:cs="Times New Roman"/>
          <w:szCs w:val="24"/>
        </w:rPr>
        <w:t>α</w:t>
      </w:r>
      <w:r w:rsidRPr="006863D9">
        <w:rPr>
          <w:rFonts w:eastAsia="Times New Roman" w:cs="Times New Roman"/>
          <w:szCs w:val="24"/>
        </w:rPr>
        <w:t xml:space="preserve">τε να μου πείτε ότι το σχέδιο </w:t>
      </w:r>
      <w:proofErr w:type="spellStart"/>
      <w:r w:rsidRPr="006863D9">
        <w:rPr>
          <w:rFonts w:eastAsia="Times New Roman" w:cs="Times New Roman"/>
          <w:szCs w:val="24"/>
        </w:rPr>
        <w:t>Πινοσέτ</w:t>
      </w:r>
      <w:proofErr w:type="spellEnd"/>
      <w:r>
        <w:rPr>
          <w:rFonts w:eastAsia="Times New Roman" w:cs="Times New Roman"/>
          <w:szCs w:val="24"/>
        </w:rPr>
        <w:t>,</w:t>
      </w:r>
      <w:r w:rsidRPr="006863D9">
        <w:rPr>
          <w:rFonts w:eastAsia="Times New Roman" w:cs="Times New Roman"/>
          <w:szCs w:val="24"/>
        </w:rPr>
        <w:t xml:space="preserve"> το οποίο έχετε ετοιμάσει </w:t>
      </w:r>
      <w:r>
        <w:rPr>
          <w:rFonts w:eastAsia="Times New Roman" w:cs="Times New Roman"/>
          <w:szCs w:val="24"/>
        </w:rPr>
        <w:t>-</w:t>
      </w:r>
      <w:r w:rsidRPr="006863D9">
        <w:rPr>
          <w:rFonts w:eastAsia="Times New Roman" w:cs="Times New Roman"/>
          <w:szCs w:val="24"/>
        </w:rPr>
        <w:t>και δεν το είπα εγώ</w:t>
      </w:r>
      <w:r>
        <w:rPr>
          <w:rFonts w:eastAsia="Times New Roman" w:cs="Times New Roman"/>
          <w:szCs w:val="24"/>
        </w:rPr>
        <w:t xml:space="preserve">, </w:t>
      </w:r>
      <w:r w:rsidRPr="006863D9">
        <w:rPr>
          <w:rFonts w:eastAsia="Times New Roman" w:cs="Times New Roman"/>
          <w:szCs w:val="24"/>
        </w:rPr>
        <w:t xml:space="preserve">ο </w:t>
      </w:r>
      <w:r>
        <w:rPr>
          <w:rFonts w:eastAsia="Times New Roman" w:cs="Times New Roman"/>
          <w:szCs w:val="24"/>
        </w:rPr>
        <w:t xml:space="preserve">κ. </w:t>
      </w:r>
      <w:r w:rsidRPr="006863D9">
        <w:rPr>
          <w:rFonts w:eastAsia="Times New Roman" w:cs="Times New Roman"/>
          <w:szCs w:val="24"/>
        </w:rPr>
        <w:t>Καραγκούνης το είπε</w:t>
      </w:r>
      <w:r>
        <w:rPr>
          <w:rFonts w:eastAsia="Times New Roman" w:cs="Times New Roman"/>
          <w:szCs w:val="24"/>
        </w:rPr>
        <w:t>,</w:t>
      </w:r>
      <w:r w:rsidRPr="006863D9">
        <w:rPr>
          <w:rFonts w:eastAsia="Times New Roman" w:cs="Times New Roman"/>
          <w:szCs w:val="24"/>
        </w:rPr>
        <w:t xml:space="preserve"> ο Βουλευτής </w:t>
      </w:r>
      <w:r>
        <w:rPr>
          <w:rFonts w:eastAsia="Times New Roman" w:cs="Times New Roman"/>
          <w:szCs w:val="24"/>
        </w:rPr>
        <w:t xml:space="preserve">σας- </w:t>
      </w:r>
      <w:r>
        <w:rPr>
          <w:rFonts w:eastAsia="Times New Roman" w:cs="Times New Roman"/>
          <w:szCs w:val="24"/>
        </w:rPr>
        <w:t>εφαρμόζεται</w:t>
      </w:r>
      <w:r w:rsidRPr="006863D9">
        <w:rPr>
          <w:rFonts w:eastAsia="Times New Roman" w:cs="Times New Roman"/>
          <w:szCs w:val="24"/>
        </w:rPr>
        <w:t xml:space="preserve"> σε όλες τις </w:t>
      </w:r>
      <w:r>
        <w:rPr>
          <w:rFonts w:eastAsia="Times New Roman" w:cs="Times New Roman"/>
          <w:szCs w:val="24"/>
        </w:rPr>
        <w:t>ε</w:t>
      </w:r>
      <w:r w:rsidRPr="006863D9">
        <w:rPr>
          <w:rFonts w:eastAsia="Times New Roman" w:cs="Times New Roman"/>
          <w:szCs w:val="24"/>
        </w:rPr>
        <w:t>υρωπαϊκές χώρες</w:t>
      </w:r>
      <w:r>
        <w:rPr>
          <w:rFonts w:eastAsia="Times New Roman" w:cs="Times New Roman"/>
          <w:szCs w:val="24"/>
        </w:rPr>
        <w:t xml:space="preserve">. Γιατί; Διότι το </w:t>
      </w:r>
      <w:r w:rsidRPr="006863D9">
        <w:rPr>
          <w:rFonts w:eastAsia="Times New Roman" w:cs="Times New Roman"/>
          <w:szCs w:val="24"/>
        </w:rPr>
        <w:t xml:space="preserve">σύστημα τριών πυλώνων </w:t>
      </w:r>
      <w:r>
        <w:rPr>
          <w:rFonts w:eastAsia="Times New Roman" w:cs="Times New Roman"/>
          <w:szCs w:val="24"/>
        </w:rPr>
        <w:t xml:space="preserve">εφαρμόζεται, λέτε, σε όλες τις ευρωπαϊκές χώρες, αλλά δεν εφαρμόζεται στη χώρα μας. </w:t>
      </w:r>
    </w:p>
    <w:p w14:paraId="6E819C9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Επειδή, κύριε Μητσοτάκη, εσείς δεν γνωρίζετε πολύ καλά τι συμβαίνει στη χώρα μας και στο ασφαλιστικό της, μάθετε, λοιπόν, ότι στη χώρα μας υπάρχει ήδη από το 2002 σύστημα τριών πυλώνων: </w:t>
      </w:r>
      <w:r w:rsidRPr="006863D9">
        <w:rPr>
          <w:rFonts w:eastAsia="Times New Roman" w:cs="Times New Roman"/>
          <w:szCs w:val="24"/>
        </w:rPr>
        <w:t>Κύρια και επικουρική</w:t>
      </w:r>
      <w:r>
        <w:rPr>
          <w:rFonts w:eastAsia="Times New Roman" w:cs="Times New Roman"/>
          <w:szCs w:val="24"/>
        </w:rPr>
        <w:t>,</w:t>
      </w:r>
      <w:r w:rsidRPr="006863D9">
        <w:rPr>
          <w:rFonts w:eastAsia="Times New Roman" w:cs="Times New Roman"/>
          <w:szCs w:val="24"/>
        </w:rPr>
        <w:t xml:space="preserve"> επαγγελματικά ταμεία και ιδιωτική ασφάλιση</w:t>
      </w:r>
      <w:r>
        <w:rPr>
          <w:rFonts w:eastAsia="Times New Roman" w:cs="Times New Roman"/>
          <w:szCs w:val="24"/>
        </w:rPr>
        <w:t>.</w:t>
      </w:r>
      <w:r w:rsidRPr="006863D9">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οι πολίτες </w:t>
      </w:r>
      <w:r w:rsidRPr="006863D9">
        <w:rPr>
          <w:rFonts w:eastAsia="Times New Roman" w:cs="Times New Roman"/>
          <w:szCs w:val="24"/>
        </w:rPr>
        <w:t>δεν επιλέγουν τους δύο πυλώνες</w:t>
      </w:r>
      <w:r>
        <w:rPr>
          <w:rFonts w:eastAsia="Times New Roman" w:cs="Times New Roman"/>
          <w:szCs w:val="24"/>
        </w:rPr>
        <w:t>,</w:t>
      </w:r>
      <w:r w:rsidRPr="006863D9">
        <w:rPr>
          <w:rFonts w:eastAsia="Times New Roman" w:cs="Times New Roman"/>
          <w:szCs w:val="24"/>
        </w:rPr>
        <w:t xml:space="preserve"> τους δεύτερους</w:t>
      </w:r>
      <w:r>
        <w:rPr>
          <w:rFonts w:eastAsia="Times New Roman" w:cs="Times New Roman"/>
          <w:szCs w:val="24"/>
        </w:rPr>
        <w:t>, την</w:t>
      </w:r>
      <w:r w:rsidRPr="006863D9">
        <w:rPr>
          <w:rFonts w:eastAsia="Times New Roman" w:cs="Times New Roman"/>
          <w:szCs w:val="24"/>
        </w:rPr>
        <w:t xml:space="preserve"> ιδιωτική ασφάλιση </w:t>
      </w:r>
      <w:r>
        <w:rPr>
          <w:rFonts w:eastAsia="Times New Roman" w:cs="Times New Roman"/>
          <w:szCs w:val="24"/>
        </w:rPr>
        <w:t xml:space="preserve">και τα επαγγελματικά ταμεία. Επιλέγουν τον </w:t>
      </w:r>
      <w:r w:rsidRPr="006863D9">
        <w:rPr>
          <w:rFonts w:eastAsia="Times New Roman" w:cs="Times New Roman"/>
          <w:szCs w:val="24"/>
        </w:rPr>
        <w:t>βασικό πυλώνα</w:t>
      </w:r>
      <w:r>
        <w:rPr>
          <w:rFonts w:eastAsia="Times New Roman" w:cs="Times New Roman"/>
          <w:szCs w:val="24"/>
        </w:rPr>
        <w:t>,</w:t>
      </w:r>
      <w:r w:rsidRPr="006863D9">
        <w:rPr>
          <w:rFonts w:eastAsia="Times New Roman" w:cs="Times New Roman"/>
          <w:szCs w:val="24"/>
        </w:rPr>
        <w:t xml:space="preserve"> την κύρια και επικουρική σύνταξη λόγω μειωμένου εισοδήματος</w:t>
      </w:r>
      <w:r>
        <w:rPr>
          <w:rFonts w:eastAsia="Times New Roman" w:cs="Times New Roman"/>
          <w:szCs w:val="24"/>
        </w:rPr>
        <w:t>.</w:t>
      </w:r>
    </w:p>
    <w:p w14:paraId="6E819CA0"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Δεν επιλέγουν. Είναι υποχρεωτικό</w:t>
      </w:r>
      <w:r>
        <w:rPr>
          <w:rFonts w:eastAsia="Times New Roman" w:cs="Times New Roman"/>
          <w:szCs w:val="24"/>
        </w:rPr>
        <w:t>.</w:t>
      </w:r>
    </w:p>
    <w:p w14:paraId="6E819CA1" w14:textId="77777777" w:rsidR="004B0DF5" w:rsidRDefault="00471FB5">
      <w:pPr>
        <w:spacing w:line="600" w:lineRule="auto"/>
        <w:ind w:firstLine="720"/>
        <w:jc w:val="both"/>
        <w:rPr>
          <w:rFonts w:eastAsia="Times New Roman" w:cs="Times New Roman"/>
          <w:szCs w:val="24"/>
        </w:rPr>
      </w:pPr>
      <w:r w:rsidRPr="007D5F6E">
        <w:rPr>
          <w:rFonts w:eastAsia="Times New Roman" w:cs="Times New Roman"/>
          <w:b/>
          <w:szCs w:val="24"/>
        </w:rPr>
        <w:lastRenderedPageBreak/>
        <w:t xml:space="preserve">ΑΛΕΞΗΣ ΤΣΙΠΡΑΣ (Πρόεδρος της Κυβέρνησης): </w:t>
      </w:r>
      <w:r w:rsidRPr="006863D9">
        <w:rPr>
          <w:rFonts w:eastAsia="Times New Roman" w:cs="Times New Roman"/>
          <w:szCs w:val="24"/>
        </w:rPr>
        <w:t xml:space="preserve">Η διαφορά μας βρίσκεται στο ότι εσείς θέλετε να μετατρέψετε </w:t>
      </w:r>
      <w:r>
        <w:rPr>
          <w:rFonts w:eastAsia="Times New Roman" w:cs="Times New Roman"/>
          <w:szCs w:val="24"/>
        </w:rPr>
        <w:t>τμήμα του πρώτου πυλώνα που ε</w:t>
      </w:r>
      <w:r w:rsidRPr="006863D9">
        <w:rPr>
          <w:rFonts w:eastAsia="Times New Roman" w:cs="Times New Roman"/>
          <w:szCs w:val="24"/>
        </w:rPr>
        <w:t>ίναι υποχρεωτικός</w:t>
      </w:r>
      <w:r>
        <w:rPr>
          <w:rFonts w:eastAsia="Times New Roman" w:cs="Times New Roman"/>
          <w:szCs w:val="24"/>
        </w:rPr>
        <w:t>…</w:t>
      </w:r>
    </w:p>
    <w:p w14:paraId="6E819CA2"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6E819CA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Σωστά το λέτε. </w:t>
      </w:r>
      <w:r w:rsidRPr="006863D9">
        <w:rPr>
          <w:rFonts w:eastAsia="Times New Roman" w:cs="Times New Roman"/>
          <w:szCs w:val="24"/>
        </w:rPr>
        <w:t>Η διαφορά μας είναι</w:t>
      </w:r>
      <w:r>
        <w:rPr>
          <w:rFonts w:eastAsia="Times New Roman" w:cs="Times New Roman"/>
          <w:szCs w:val="24"/>
        </w:rPr>
        <w:t xml:space="preserve"> ότι δεν</w:t>
      </w:r>
      <w:r>
        <w:rPr>
          <w:rFonts w:eastAsia="Times New Roman" w:cs="Times New Roman"/>
          <w:szCs w:val="24"/>
        </w:rPr>
        <w:t xml:space="preserve"> επιλέγουν τον ιδιωτικό τομέα, την ιδιωτική ασφάλιση, κύριε </w:t>
      </w:r>
      <w:proofErr w:type="spellStart"/>
      <w:r w:rsidRPr="006863D9">
        <w:rPr>
          <w:rFonts w:eastAsia="Times New Roman" w:cs="Times New Roman"/>
          <w:szCs w:val="24"/>
        </w:rPr>
        <w:t>Γιακουμάτο</w:t>
      </w:r>
      <w:proofErr w:type="spellEnd"/>
      <w:r>
        <w:rPr>
          <w:rFonts w:eastAsia="Times New Roman" w:cs="Times New Roman"/>
          <w:szCs w:val="24"/>
        </w:rPr>
        <w:t>.</w:t>
      </w:r>
      <w:r w:rsidRPr="006863D9">
        <w:rPr>
          <w:rFonts w:eastAsia="Times New Roman" w:cs="Times New Roman"/>
          <w:szCs w:val="24"/>
        </w:rPr>
        <w:t xml:space="preserve"> Μην κάνετε </w:t>
      </w:r>
      <w:r>
        <w:rPr>
          <w:rFonts w:eastAsia="Times New Roman" w:cs="Times New Roman"/>
          <w:szCs w:val="24"/>
        </w:rPr>
        <w:t xml:space="preserve">ότι δεν καταλαβαίνετε. </w:t>
      </w:r>
      <w:r w:rsidRPr="006863D9">
        <w:rPr>
          <w:rFonts w:eastAsia="Times New Roman" w:cs="Times New Roman"/>
          <w:szCs w:val="24"/>
        </w:rPr>
        <w:t xml:space="preserve">Αυτός είναι ο </w:t>
      </w:r>
      <w:r>
        <w:rPr>
          <w:rFonts w:eastAsia="Times New Roman" w:cs="Times New Roman"/>
          <w:szCs w:val="24"/>
        </w:rPr>
        <w:t xml:space="preserve">καημός σας, να πηγαίνουν όλοι στα ιδιωτικά. </w:t>
      </w:r>
      <w:r w:rsidRPr="006863D9">
        <w:rPr>
          <w:rFonts w:eastAsia="Times New Roman" w:cs="Times New Roman"/>
          <w:szCs w:val="24"/>
        </w:rPr>
        <w:t xml:space="preserve">Αυτός είναι ο καημός </w:t>
      </w:r>
      <w:r>
        <w:rPr>
          <w:rFonts w:eastAsia="Times New Roman" w:cs="Times New Roman"/>
          <w:szCs w:val="24"/>
        </w:rPr>
        <w:t>σας.</w:t>
      </w:r>
      <w:r w:rsidRPr="006863D9">
        <w:rPr>
          <w:rFonts w:eastAsia="Times New Roman" w:cs="Times New Roman"/>
          <w:szCs w:val="24"/>
        </w:rPr>
        <w:t xml:space="preserve"> Αφήστε με να ολοκληρώσω τη σκέψη μου</w:t>
      </w:r>
      <w:r>
        <w:rPr>
          <w:rFonts w:eastAsia="Times New Roman" w:cs="Times New Roman"/>
          <w:szCs w:val="24"/>
        </w:rPr>
        <w:t>.</w:t>
      </w:r>
      <w:r w:rsidRPr="006863D9">
        <w:rPr>
          <w:rFonts w:eastAsia="Times New Roman" w:cs="Times New Roman"/>
          <w:szCs w:val="24"/>
        </w:rPr>
        <w:t xml:space="preserve"> </w:t>
      </w:r>
    </w:p>
    <w:p w14:paraId="6E819CA4" w14:textId="77777777" w:rsidR="004B0DF5" w:rsidRDefault="00471FB5">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w:t>
      </w:r>
      <w:r w:rsidRPr="00517DAE">
        <w:rPr>
          <w:rFonts w:eastAsia="Times New Roman" w:cs="Times New Roman"/>
          <w:szCs w:val="24"/>
        </w:rPr>
        <w:t>ρυγα του ΣΥΡΙΖΑ)</w:t>
      </w:r>
    </w:p>
    <w:p w14:paraId="6E819CA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Η διαφορά σας είναι ότι εσείς θέλετε να μετατρέψετε τμήμα του πρώτου πυλώνα, που είναι υποχρεωτικός, </w:t>
      </w:r>
      <w:r w:rsidRPr="006863D9">
        <w:rPr>
          <w:rFonts w:eastAsia="Times New Roman" w:cs="Times New Roman"/>
          <w:szCs w:val="24"/>
        </w:rPr>
        <w:t>σε εθελοντικής συμμετοχής</w:t>
      </w:r>
      <w:r>
        <w:rPr>
          <w:rFonts w:eastAsia="Times New Roman" w:cs="Times New Roman"/>
          <w:szCs w:val="24"/>
        </w:rPr>
        <w:t>,</w:t>
      </w:r>
      <w:r w:rsidRPr="006863D9">
        <w:rPr>
          <w:rFonts w:eastAsia="Times New Roman" w:cs="Times New Roman"/>
          <w:szCs w:val="24"/>
        </w:rPr>
        <w:t xml:space="preserve"> προκειμένου να κατευθ</w:t>
      </w:r>
      <w:r>
        <w:rPr>
          <w:rFonts w:eastAsia="Times New Roman" w:cs="Times New Roman"/>
          <w:szCs w:val="24"/>
        </w:rPr>
        <w:t>ύνετε</w:t>
      </w:r>
      <w:r w:rsidRPr="006863D9">
        <w:rPr>
          <w:rFonts w:eastAsia="Times New Roman" w:cs="Times New Roman"/>
          <w:szCs w:val="24"/>
        </w:rPr>
        <w:t xml:space="preserve"> π</w:t>
      </w:r>
      <w:r>
        <w:rPr>
          <w:rFonts w:eastAsia="Times New Roman" w:cs="Times New Roman"/>
          <w:szCs w:val="24"/>
        </w:rPr>
        <w:t>όρους</w:t>
      </w:r>
      <w:r w:rsidRPr="006863D9">
        <w:rPr>
          <w:rFonts w:eastAsia="Times New Roman" w:cs="Times New Roman"/>
          <w:szCs w:val="24"/>
        </w:rPr>
        <w:t xml:space="preserve"> προς </w:t>
      </w:r>
      <w:r>
        <w:rPr>
          <w:rFonts w:eastAsia="Times New Roman" w:cs="Times New Roman"/>
          <w:szCs w:val="24"/>
        </w:rPr>
        <w:t xml:space="preserve">την </w:t>
      </w:r>
      <w:r w:rsidRPr="006863D9">
        <w:rPr>
          <w:rFonts w:eastAsia="Times New Roman" w:cs="Times New Roman"/>
          <w:szCs w:val="24"/>
        </w:rPr>
        <w:t>ιδιωτική ασφάλιση</w:t>
      </w:r>
      <w:r>
        <w:rPr>
          <w:rFonts w:eastAsia="Times New Roman" w:cs="Times New Roman"/>
          <w:szCs w:val="24"/>
        </w:rPr>
        <w:t>.</w:t>
      </w:r>
    </w:p>
    <w:p w14:paraId="6E819CA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Τι θα κοστίσει αυτό στην ελληνική οικονομία; Αυτό</w:t>
      </w:r>
      <w:r>
        <w:rPr>
          <w:rFonts w:eastAsia="Times New Roman" w:cs="Times New Roman"/>
          <w:szCs w:val="24"/>
        </w:rPr>
        <w:t xml:space="preserve"> θα κοστίσει στην ελληνική οικονομία</w:t>
      </w:r>
      <w:r w:rsidRPr="006863D9">
        <w:rPr>
          <w:rFonts w:eastAsia="Times New Roman" w:cs="Times New Roman"/>
          <w:szCs w:val="24"/>
        </w:rPr>
        <w:t xml:space="preserve"> ένα δυσβάστακτο βάρος</w:t>
      </w:r>
      <w:r>
        <w:rPr>
          <w:rFonts w:eastAsia="Times New Roman" w:cs="Times New Roman"/>
          <w:szCs w:val="24"/>
        </w:rPr>
        <w:t>,</w:t>
      </w:r>
      <w:r w:rsidRPr="006863D9">
        <w:rPr>
          <w:rFonts w:eastAsia="Times New Roman" w:cs="Times New Roman"/>
          <w:szCs w:val="24"/>
        </w:rPr>
        <w:t xml:space="preserve"> που σωρευτικά μπορεί να φτάσει και τα 55 </w:t>
      </w:r>
      <w:r>
        <w:rPr>
          <w:rFonts w:eastAsia="Times New Roman" w:cs="Times New Roman"/>
          <w:szCs w:val="24"/>
        </w:rPr>
        <w:t>δισ</w:t>
      </w:r>
      <w:r w:rsidRPr="006863D9">
        <w:rPr>
          <w:rFonts w:eastAsia="Times New Roman" w:cs="Times New Roman"/>
          <w:szCs w:val="24"/>
        </w:rPr>
        <w:t>εκατομμύρια ευρώ</w:t>
      </w:r>
      <w:r>
        <w:rPr>
          <w:rFonts w:eastAsia="Times New Roman" w:cs="Times New Roman"/>
          <w:szCs w:val="24"/>
        </w:rPr>
        <w:t>, όπως έχουμε καταγγείλει δημόσια. Και αυτό, αργά η γρήγορα, θα κληθούν να το πληρώσουν οι συνταξιούχοι με ραγδαίες μειώσεις στις συντάξ</w:t>
      </w:r>
      <w:r>
        <w:rPr>
          <w:rFonts w:eastAsia="Times New Roman" w:cs="Times New Roman"/>
          <w:szCs w:val="24"/>
        </w:rPr>
        <w:t xml:space="preserve">εις τους ή το </w:t>
      </w:r>
      <w:r w:rsidRPr="006863D9">
        <w:rPr>
          <w:rFonts w:eastAsia="Times New Roman" w:cs="Times New Roman"/>
          <w:szCs w:val="24"/>
        </w:rPr>
        <w:t>ελληνικό δημόσιο με άγνωστη κατάληξη</w:t>
      </w:r>
      <w:r>
        <w:rPr>
          <w:rFonts w:eastAsia="Times New Roman" w:cs="Times New Roman"/>
          <w:szCs w:val="24"/>
        </w:rPr>
        <w:t>.</w:t>
      </w:r>
      <w:r w:rsidRPr="006863D9">
        <w:rPr>
          <w:rFonts w:eastAsia="Times New Roman" w:cs="Times New Roman"/>
          <w:szCs w:val="24"/>
        </w:rPr>
        <w:t xml:space="preserve"> </w:t>
      </w:r>
    </w:p>
    <w:p w14:paraId="6E819CA7" w14:textId="77777777" w:rsidR="004B0DF5" w:rsidRDefault="00471FB5">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6E819CA8" w14:textId="77777777" w:rsidR="004B0DF5" w:rsidRDefault="00471FB5">
      <w:pPr>
        <w:spacing w:line="600" w:lineRule="auto"/>
        <w:ind w:firstLine="720"/>
        <w:jc w:val="both"/>
        <w:rPr>
          <w:rFonts w:eastAsia="Times New Roman" w:cs="Times New Roman"/>
          <w:szCs w:val="24"/>
        </w:rPr>
      </w:pPr>
      <w:r w:rsidRPr="006863D9">
        <w:rPr>
          <w:rFonts w:eastAsia="Times New Roman" w:cs="Times New Roman"/>
          <w:szCs w:val="24"/>
        </w:rPr>
        <w:t xml:space="preserve">Μάλλον </w:t>
      </w:r>
      <w:r>
        <w:rPr>
          <w:rFonts w:eastAsia="Times New Roman" w:cs="Times New Roman"/>
          <w:szCs w:val="24"/>
        </w:rPr>
        <w:t>δεν είναι και τόσο άγνωστη, κ</w:t>
      </w:r>
      <w:r w:rsidRPr="006863D9">
        <w:rPr>
          <w:rFonts w:eastAsia="Times New Roman" w:cs="Times New Roman"/>
          <w:szCs w:val="24"/>
        </w:rPr>
        <w:t xml:space="preserve">ατευθείαν στην αγκαλιά του </w:t>
      </w:r>
      <w:r>
        <w:rPr>
          <w:rFonts w:eastAsia="Times New Roman" w:cs="Times New Roman"/>
          <w:szCs w:val="24"/>
        </w:rPr>
        <w:t>ΔΝΤ θα μας πάτε,</w:t>
      </w:r>
      <w:r w:rsidRPr="006863D9">
        <w:rPr>
          <w:rFonts w:eastAsia="Times New Roman" w:cs="Times New Roman"/>
          <w:szCs w:val="24"/>
        </w:rPr>
        <w:t xml:space="preserve"> γιατί </w:t>
      </w:r>
      <w:r>
        <w:rPr>
          <w:rFonts w:eastAsia="Times New Roman" w:cs="Times New Roman"/>
          <w:szCs w:val="24"/>
        </w:rPr>
        <w:t xml:space="preserve">αυτός είναι ο στόχος σας, η κοινωνική λεηλασία και το Διεθνές Νομισματικό Ταμείο, προκειμένου να ωφεληθεί η </w:t>
      </w:r>
      <w:r w:rsidRPr="006863D9">
        <w:rPr>
          <w:rFonts w:eastAsia="Times New Roman" w:cs="Times New Roman"/>
          <w:szCs w:val="24"/>
        </w:rPr>
        <w:t>ιδιωτική ασφάλιση</w:t>
      </w:r>
      <w:r>
        <w:rPr>
          <w:rFonts w:eastAsia="Times New Roman" w:cs="Times New Roman"/>
          <w:szCs w:val="24"/>
        </w:rPr>
        <w:t>.</w:t>
      </w:r>
      <w:r w:rsidRPr="006863D9">
        <w:rPr>
          <w:rFonts w:eastAsia="Times New Roman" w:cs="Times New Roman"/>
          <w:szCs w:val="24"/>
        </w:rPr>
        <w:t xml:space="preserve"> Δηλαδή ποιοι τελικά</w:t>
      </w:r>
      <w:r>
        <w:rPr>
          <w:rFonts w:eastAsia="Times New Roman" w:cs="Times New Roman"/>
          <w:szCs w:val="24"/>
        </w:rPr>
        <w:t>; Κάποιοι λίγοι.</w:t>
      </w:r>
    </w:p>
    <w:p w14:paraId="6E819CA9" w14:textId="77777777" w:rsidR="004B0DF5" w:rsidRDefault="00471FB5">
      <w:pPr>
        <w:spacing w:line="600" w:lineRule="auto"/>
        <w:ind w:firstLine="720"/>
        <w:jc w:val="both"/>
        <w:rPr>
          <w:rFonts w:eastAsia="Times New Roman" w:cs="Times New Roman"/>
          <w:szCs w:val="24"/>
        </w:rPr>
      </w:pPr>
      <w:r w:rsidRPr="006863D9">
        <w:rPr>
          <w:rFonts w:eastAsia="Times New Roman" w:cs="Times New Roman"/>
          <w:szCs w:val="24"/>
        </w:rPr>
        <w:t xml:space="preserve">Αυτή είναι η αλήθεια του σχεδίου </w:t>
      </w:r>
      <w:r>
        <w:rPr>
          <w:rFonts w:eastAsia="Times New Roman" w:cs="Times New Roman"/>
          <w:szCs w:val="24"/>
        </w:rPr>
        <w:t xml:space="preserve">σας </w:t>
      </w:r>
      <w:r w:rsidRPr="006863D9">
        <w:rPr>
          <w:rFonts w:eastAsia="Times New Roman" w:cs="Times New Roman"/>
          <w:szCs w:val="24"/>
        </w:rPr>
        <w:t xml:space="preserve">και πρέπει να την εκθέτετε ολόκληρη στο </w:t>
      </w:r>
      <w:r>
        <w:rPr>
          <w:rFonts w:eastAsia="Times New Roman" w:cs="Times New Roman"/>
          <w:szCs w:val="24"/>
        </w:rPr>
        <w:t>ελληνικό λαό ότα</w:t>
      </w:r>
      <w:r>
        <w:rPr>
          <w:rFonts w:eastAsia="Times New Roman" w:cs="Times New Roman"/>
          <w:szCs w:val="24"/>
        </w:rPr>
        <w:t>ν μιλάτε.</w:t>
      </w:r>
    </w:p>
    <w:p w14:paraId="6E819CAA" w14:textId="77777777" w:rsidR="004B0DF5" w:rsidRDefault="00471FB5">
      <w:pPr>
        <w:spacing w:line="600" w:lineRule="auto"/>
        <w:ind w:firstLine="720"/>
        <w:jc w:val="both"/>
        <w:rPr>
          <w:rFonts w:eastAsia="Times New Roman" w:cs="Times New Roman"/>
          <w:szCs w:val="24"/>
        </w:rPr>
      </w:pPr>
      <w:r w:rsidRPr="006863D9">
        <w:rPr>
          <w:rFonts w:eastAsia="Times New Roman" w:cs="Times New Roman"/>
          <w:szCs w:val="24"/>
        </w:rPr>
        <w:lastRenderedPageBreak/>
        <w:t>Και επαναλαμβάνω</w:t>
      </w:r>
      <w:r>
        <w:rPr>
          <w:rFonts w:eastAsia="Times New Roman" w:cs="Times New Roman"/>
          <w:szCs w:val="24"/>
        </w:rPr>
        <w:t>,</w:t>
      </w:r>
      <w:r w:rsidRPr="006863D9">
        <w:rPr>
          <w:rFonts w:eastAsia="Times New Roman" w:cs="Times New Roman"/>
          <w:szCs w:val="24"/>
        </w:rPr>
        <w:t xml:space="preserve"> το</w:t>
      </w:r>
      <w:r>
        <w:rPr>
          <w:rFonts w:eastAsia="Times New Roman" w:cs="Times New Roman"/>
          <w:szCs w:val="24"/>
        </w:rPr>
        <w:t>ν</w:t>
      </w:r>
      <w:r w:rsidRPr="006863D9">
        <w:rPr>
          <w:rFonts w:eastAsia="Times New Roman" w:cs="Times New Roman"/>
          <w:szCs w:val="24"/>
        </w:rPr>
        <w:t xml:space="preserve"> χαρακτηρισμό </w:t>
      </w:r>
      <w:proofErr w:type="spellStart"/>
      <w:r w:rsidRPr="006863D9">
        <w:rPr>
          <w:rFonts w:eastAsia="Times New Roman" w:cs="Times New Roman"/>
          <w:szCs w:val="24"/>
        </w:rPr>
        <w:t>Πινοσέτ</w:t>
      </w:r>
      <w:proofErr w:type="spellEnd"/>
      <w:r w:rsidRPr="006863D9">
        <w:rPr>
          <w:rFonts w:eastAsia="Times New Roman" w:cs="Times New Roman"/>
          <w:szCs w:val="24"/>
        </w:rPr>
        <w:t xml:space="preserve"> δεν το</w:t>
      </w:r>
      <w:r>
        <w:rPr>
          <w:rFonts w:eastAsia="Times New Roman" w:cs="Times New Roman"/>
          <w:szCs w:val="24"/>
        </w:rPr>
        <w:t>ν</w:t>
      </w:r>
      <w:r w:rsidRPr="006863D9">
        <w:rPr>
          <w:rFonts w:eastAsia="Times New Roman" w:cs="Times New Roman"/>
          <w:szCs w:val="24"/>
        </w:rPr>
        <w:t xml:space="preserve"> βγάλαμε εμείς</w:t>
      </w:r>
      <w:r>
        <w:rPr>
          <w:rFonts w:eastAsia="Times New Roman" w:cs="Times New Roman"/>
          <w:szCs w:val="24"/>
        </w:rPr>
        <w:t>.</w:t>
      </w:r>
      <w:r w:rsidRPr="006863D9">
        <w:rPr>
          <w:rFonts w:eastAsia="Times New Roman" w:cs="Times New Roman"/>
          <w:szCs w:val="24"/>
        </w:rPr>
        <w:t xml:space="preserve"> Ο Βουλευτής </w:t>
      </w:r>
      <w:r>
        <w:rPr>
          <w:rFonts w:eastAsia="Times New Roman" w:cs="Times New Roman"/>
          <w:szCs w:val="24"/>
        </w:rPr>
        <w:t>τον</w:t>
      </w:r>
      <w:r w:rsidRPr="006863D9">
        <w:rPr>
          <w:rFonts w:eastAsia="Times New Roman" w:cs="Times New Roman"/>
          <w:szCs w:val="24"/>
        </w:rPr>
        <w:t xml:space="preserve"> είπε</w:t>
      </w:r>
      <w:r>
        <w:rPr>
          <w:rFonts w:eastAsia="Times New Roman" w:cs="Times New Roman"/>
          <w:szCs w:val="24"/>
        </w:rPr>
        <w:t>,</w:t>
      </w:r>
      <w:r w:rsidRPr="006863D9">
        <w:rPr>
          <w:rFonts w:eastAsia="Times New Roman" w:cs="Times New Roman"/>
          <w:szCs w:val="24"/>
        </w:rPr>
        <w:t xml:space="preserve"> </w:t>
      </w:r>
      <w:r>
        <w:rPr>
          <w:rFonts w:eastAsia="Times New Roman" w:cs="Times New Roman"/>
          <w:szCs w:val="24"/>
        </w:rPr>
        <w:t>γιατί</w:t>
      </w:r>
      <w:r w:rsidRPr="006863D9">
        <w:rPr>
          <w:rFonts w:eastAsia="Times New Roman" w:cs="Times New Roman"/>
          <w:szCs w:val="24"/>
        </w:rPr>
        <w:t xml:space="preserve"> ακριβώς αυτό είναι</w:t>
      </w:r>
      <w:r>
        <w:rPr>
          <w:rFonts w:eastAsia="Times New Roman" w:cs="Times New Roman"/>
          <w:szCs w:val="24"/>
        </w:rPr>
        <w:t>.</w:t>
      </w:r>
      <w:r w:rsidRPr="006863D9">
        <w:rPr>
          <w:rFonts w:eastAsia="Times New Roman" w:cs="Times New Roman"/>
          <w:szCs w:val="24"/>
        </w:rPr>
        <w:t xml:space="preserve"> Απλώς ο Βουλευτής </w:t>
      </w:r>
      <w:r>
        <w:rPr>
          <w:rFonts w:eastAsia="Times New Roman" w:cs="Times New Roman"/>
          <w:szCs w:val="24"/>
        </w:rPr>
        <w:t xml:space="preserve">σας ήταν </w:t>
      </w:r>
      <w:r w:rsidRPr="006863D9">
        <w:rPr>
          <w:rFonts w:eastAsia="Times New Roman" w:cs="Times New Roman"/>
          <w:szCs w:val="24"/>
        </w:rPr>
        <w:t>ειλικρινής</w:t>
      </w:r>
      <w:r>
        <w:rPr>
          <w:rFonts w:eastAsia="Times New Roman" w:cs="Times New Roman"/>
          <w:szCs w:val="24"/>
        </w:rPr>
        <w:t>.</w:t>
      </w:r>
      <w:r w:rsidRPr="006863D9">
        <w:rPr>
          <w:rFonts w:eastAsia="Times New Roman" w:cs="Times New Roman"/>
          <w:szCs w:val="24"/>
        </w:rPr>
        <w:t xml:space="preserve"> Εσείς λέτε ψέματα και </w:t>
      </w:r>
      <w:r>
        <w:rPr>
          <w:rFonts w:eastAsia="Times New Roman" w:cs="Times New Roman"/>
          <w:szCs w:val="24"/>
        </w:rPr>
        <w:t xml:space="preserve">είστε υποκριτής. </w:t>
      </w:r>
    </w:p>
    <w:p w14:paraId="6E819CAB" w14:textId="77777777" w:rsidR="004B0DF5" w:rsidRDefault="00471FB5">
      <w:pPr>
        <w:spacing w:line="600" w:lineRule="auto"/>
        <w:ind w:firstLine="720"/>
        <w:jc w:val="both"/>
        <w:rPr>
          <w:rFonts w:eastAsia="Times New Roman" w:cs="Times New Roman"/>
          <w:szCs w:val="24"/>
        </w:rPr>
      </w:pPr>
      <w:r w:rsidRPr="006863D9">
        <w:rPr>
          <w:rFonts w:eastAsia="Times New Roman" w:cs="Times New Roman"/>
          <w:szCs w:val="24"/>
        </w:rPr>
        <w:t>Πάμε τώρα σας εξηγήσω</w:t>
      </w:r>
      <w:r>
        <w:rPr>
          <w:rFonts w:eastAsia="Times New Roman" w:cs="Times New Roman"/>
          <w:szCs w:val="24"/>
        </w:rPr>
        <w:t>, κύριε Μητσοτάκη, κυρίες και κύ</w:t>
      </w:r>
      <w:r>
        <w:rPr>
          <w:rFonts w:eastAsia="Times New Roman" w:cs="Times New Roman"/>
          <w:szCs w:val="24"/>
        </w:rPr>
        <w:t>ριοι συνάδελφοι, γιατί</w:t>
      </w:r>
      <w:r w:rsidRPr="006863D9">
        <w:rPr>
          <w:rFonts w:eastAsia="Times New Roman" w:cs="Times New Roman"/>
          <w:szCs w:val="24"/>
        </w:rPr>
        <w:t xml:space="preserve"> εμείς είμαστε με τους πολλούς αλλά εσείς είσαστε με τα συμφέροντα της ελίτ</w:t>
      </w:r>
      <w:r>
        <w:rPr>
          <w:rFonts w:eastAsia="Times New Roman" w:cs="Times New Roman"/>
          <w:szCs w:val="24"/>
        </w:rPr>
        <w:t>. Τη δική μας πολιτική πρόταση, το δικό μας όραμα</w:t>
      </w:r>
      <w:r w:rsidRPr="006863D9">
        <w:rPr>
          <w:rFonts w:eastAsia="Times New Roman" w:cs="Times New Roman"/>
          <w:szCs w:val="24"/>
        </w:rPr>
        <w:t xml:space="preserve"> το ονομάζουμε </w:t>
      </w:r>
      <w:r>
        <w:rPr>
          <w:rFonts w:eastAsia="Times New Roman" w:cs="Times New Roman"/>
          <w:szCs w:val="24"/>
        </w:rPr>
        <w:t>«</w:t>
      </w:r>
      <w:r w:rsidRPr="006863D9">
        <w:rPr>
          <w:rFonts w:eastAsia="Times New Roman" w:cs="Times New Roman"/>
          <w:szCs w:val="24"/>
        </w:rPr>
        <w:t>Όραμα και σχέδιο για την Ελλάδα των πολλών</w:t>
      </w:r>
      <w:r>
        <w:rPr>
          <w:rFonts w:eastAsia="Times New Roman" w:cs="Times New Roman"/>
          <w:szCs w:val="24"/>
        </w:rPr>
        <w:t xml:space="preserve">». </w:t>
      </w:r>
      <w:r w:rsidRPr="006863D9">
        <w:rPr>
          <w:rFonts w:eastAsia="Times New Roman" w:cs="Times New Roman"/>
          <w:szCs w:val="24"/>
        </w:rPr>
        <w:t>Δεν είναι λόγια του αέρα αυτά</w:t>
      </w:r>
      <w:r>
        <w:rPr>
          <w:rFonts w:eastAsia="Times New Roman" w:cs="Times New Roman"/>
          <w:szCs w:val="24"/>
        </w:rPr>
        <w:t>. Εμείς το έχουμε απ</w:t>
      </w:r>
      <w:r>
        <w:rPr>
          <w:rFonts w:eastAsia="Times New Roman" w:cs="Times New Roman"/>
          <w:szCs w:val="24"/>
        </w:rPr>
        <w:t>οδείξει</w:t>
      </w:r>
      <w:r w:rsidRPr="006863D9">
        <w:rPr>
          <w:rFonts w:eastAsia="Times New Roman" w:cs="Times New Roman"/>
          <w:szCs w:val="24"/>
        </w:rPr>
        <w:t xml:space="preserve"> και συνεχίζουμε να δίνουμε τη μάχη για τη βελτίωση των συνθηκών ζωής των ανθρώπων αυτής της χώρας</w:t>
      </w:r>
      <w:r>
        <w:rPr>
          <w:rFonts w:eastAsia="Times New Roman" w:cs="Times New Roman"/>
          <w:szCs w:val="24"/>
        </w:rPr>
        <w:t>.</w:t>
      </w:r>
      <w:r w:rsidRPr="006863D9">
        <w:rPr>
          <w:rFonts w:eastAsia="Times New Roman" w:cs="Times New Roman"/>
          <w:szCs w:val="24"/>
        </w:rPr>
        <w:t xml:space="preserve"> </w:t>
      </w:r>
    </w:p>
    <w:p w14:paraId="6E819CAC" w14:textId="77777777" w:rsidR="004B0DF5" w:rsidRDefault="00471FB5">
      <w:pPr>
        <w:spacing w:line="600" w:lineRule="auto"/>
        <w:ind w:firstLine="720"/>
        <w:jc w:val="both"/>
        <w:rPr>
          <w:rFonts w:eastAsia="Times New Roman" w:cs="Times New Roman"/>
          <w:szCs w:val="24"/>
        </w:rPr>
      </w:pPr>
      <w:r w:rsidRPr="006863D9">
        <w:rPr>
          <w:rFonts w:eastAsia="Times New Roman" w:cs="Times New Roman"/>
          <w:szCs w:val="24"/>
        </w:rPr>
        <w:t xml:space="preserve">Εμείς στηρίξαμε τους αδύναμους ακόμα και στις πιο δύσκολες στιγμές για την </w:t>
      </w:r>
      <w:r>
        <w:rPr>
          <w:rFonts w:eastAsia="Times New Roman" w:cs="Times New Roman"/>
          <w:szCs w:val="24"/>
        </w:rPr>
        <w:t>ε</w:t>
      </w:r>
      <w:r w:rsidRPr="006863D9">
        <w:rPr>
          <w:rFonts w:eastAsia="Times New Roman" w:cs="Times New Roman"/>
          <w:szCs w:val="24"/>
        </w:rPr>
        <w:t>λληνική οικονομία</w:t>
      </w:r>
      <w:r>
        <w:rPr>
          <w:rFonts w:eastAsia="Times New Roman" w:cs="Times New Roman"/>
          <w:szCs w:val="24"/>
        </w:rPr>
        <w:t>, όταν παραλάβαμε άδεια ταμεία.</w:t>
      </w:r>
      <w:r w:rsidRPr="006863D9">
        <w:rPr>
          <w:rFonts w:eastAsia="Times New Roman" w:cs="Times New Roman"/>
          <w:szCs w:val="24"/>
        </w:rPr>
        <w:t xml:space="preserve"> Εμείς </w:t>
      </w:r>
      <w:r>
        <w:rPr>
          <w:rFonts w:eastAsia="Times New Roman" w:cs="Times New Roman"/>
          <w:szCs w:val="24"/>
        </w:rPr>
        <w:t>αυξήσαμε</w:t>
      </w:r>
      <w:r w:rsidRPr="006863D9">
        <w:rPr>
          <w:rFonts w:eastAsia="Times New Roman" w:cs="Times New Roman"/>
          <w:szCs w:val="24"/>
        </w:rPr>
        <w:t xml:space="preserve"> από 780 </w:t>
      </w:r>
      <w:r w:rsidRPr="006863D9">
        <w:rPr>
          <w:rFonts w:eastAsia="Times New Roman" w:cs="Times New Roman"/>
          <w:szCs w:val="24"/>
        </w:rPr>
        <w:t xml:space="preserve">εκατομμύρια </w:t>
      </w:r>
      <w:r>
        <w:rPr>
          <w:rFonts w:eastAsia="Times New Roman" w:cs="Times New Roman"/>
          <w:szCs w:val="24"/>
        </w:rPr>
        <w:t>τις δαπάνες</w:t>
      </w:r>
      <w:r w:rsidRPr="006863D9">
        <w:rPr>
          <w:rFonts w:eastAsia="Times New Roman" w:cs="Times New Roman"/>
          <w:szCs w:val="24"/>
        </w:rPr>
        <w:t xml:space="preserve"> για την πρόνοια στα 3 δισεκατομμύρια ευρώ που είναι σήμερα</w:t>
      </w:r>
      <w:r>
        <w:rPr>
          <w:rFonts w:eastAsia="Times New Roman" w:cs="Times New Roman"/>
          <w:szCs w:val="24"/>
        </w:rPr>
        <w:t>.</w:t>
      </w:r>
    </w:p>
    <w:p w14:paraId="6E819CAD" w14:textId="77777777" w:rsidR="004B0DF5" w:rsidRDefault="00471FB5">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6E819CAE" w14:textId="77777777" w:rsidR="004B0DF5" w:rsidRDefault="00471FB5">
      <w:pPr>
        <w:spacing w:line="600" w:lineRule="auto"/>
        <w:ind w:firstLine="720"/>
        <w:jc w:val="both"/>
        <w:rPr>
          <w:rFonts w:eastAsia="Times New Roman" w:cs="Times New Roman"/>
          <w:szCs w:val="24"/>
        </w:rPr>
      </w:pPr>
      <w:r w:rsidRPr="006863D9">
        <w:rPr>
          <w:rFonts w:eastAsia="Times New Roman" w:cs="Times New Roman"/>
          <w:szCs w:val="24"/>
        </w:rPr>
        <w:lastRenderedPageBreak/>
        <w:t xml:space="preserve">Εμείς </w:t>
      </w:r>
      <w:r>
        <w:rPr>
          <w:rFonts w:eastAsia="Times New Roman" w:cs="Times New Roman"/>
          <w:szCs w:val="24"/>
        </w:rPr>
        <w:t xml:space="preserve">στηρίξαμε τις πολιτικές για το παιδί. </w:t>
      </w:r>
      <w:r w:rsidRPr="006863D9">
        <w:rPr>
          <w:rFonts w:eastAsia="Times New Roman" w:cs="Times New Roman"/>
          <w:szCs w:val="24"/>
        </w:rPr>
        <w:t xml:space="preserve">Εμείς στηρίξαμε και φτιάξαμε το κοινωνικό εισόδημα αλληλεγγύης για πάνω από </w:t>
      </w:r>
      <w:r>
        <w:rPr>
          <w:rFonts w:eastAsia="Times New Roman" w:cs="Times New Roman"/>
          <w:szCs w:val="24"/>
        </w:rPr>
        <w:t>εφτακόσι</w:t>
      </w:r>
      <w:r>
        <w:rPr>
          <w:rFonts w:eastAsia="Times New Roman" w:cs="Times New Roman"/>
          <w:szCs w:val="24"/>
        </w:rPr>
        <w:t>ες</w:t>
      </w:r>
      <w:r w:rsidRPr="006863D9">
        <w:rPr>
          <w:rFonts w:eastAsia="Times New Roman" w:cs="Times New Roman"/>
          <w:szCs w:val="24"/>
        </w:rPr>
        <w:t xml:space="preserve"> χιλιάδες συμπολίτες </w:t>
      </w:r>
      <w:r>
        <w:rPr>
          <w:rFonts w:eastAsia="Times New Roman" w:cs="Times New Roman"/>
          <w:szCs w:val="24"/>
        </w:rPr>
        <w:t>μας.</w:t>
      </w:r>
      <w:r w:rsidRPr="006863D9">
        <w:rPr>
          <w:rFonts w:eastAsia="Times New Roman" w:cs="Times New Roman"/>
          <w:szCs w:val="24"/>
        </w:rPr>
        <w:t xml:space="preserve"> </w:t>
      </w:r>
      <w:r>
        <w:rPr>
          <w:rFonts w:eastAsia="Times New Roman" w:cs="Times New Roman"/>
          <w:szCs w:val="24"/>
        </w:rPr>
        <w:t xml:space="preserve">Δεν </w:t>
      </w:r>
      <w:r w:rsidRPr="006863D9">
        <w:rPr>
          <w:rFonts w:eastAsia="Times New Roman" w:cs="Times New Roman"/>
          <w:szCs w:val="24"/>
        </w:rPr>
        <w:t>υπήρ</w:t>
      </w:r>
      <w:r>
        <w:rPr>
          <w:rFonts w:eastAsia="Times New Roman" w:cs="Times New Roman"/>
          <w:szCs w:val="24"/>
        </w:rPr>
        <w:t xml:space="preserve">χε. Εμείς θεσπίσαμε </w:t>
      </w:r>
      <w:r w:rsidRPr="006863D9">
        <w:rPr>
          <w:rFonts w:eastAsia="Times New Roman" w:cs="Times New Roman"/>
          <w:szCs w:val="24"/>
        </w:rPr>
        <w:t xml:space="preserve">τα προγράμματα για την ανάσχεση </w:t>
      </w:r>
      <w:r>
        <w:rPr>
          <w:rFonts w:eastAsia="Times New Roman" w:cs="Times New Roman"/>
          <w:szCs w:val="24"/>
        </w:rPr>
        <w:t xml:space="preserve">της </w:t>
      </w:r>
      <w:r w:rsidRPr="006863D9">
        <w:rPr>
          <w:rFonts w:eastAsia="Times New Roman" w:cs="Times New Roman"/>
          <w:szCs w:val="24"/>
        </w:rPr>
        <w:t>ανθρωπιστικής κρίσης</w:t>
      </w:r>
      <w:r>
        <w:rPr>
          <w:rFonts w:eastAsia="Times New Roman" w:cs="Times New Roman"/>
          <w:szCs w:val="24"/>
        </w:rPr>
        <w:t>,</w:t>
      </w:r>
      <w:r w:rsidRPr="006863D9">
        <w:rPr>
          <w:rFonts w:eastAsia="Times New Roman" w:cs="Times New Roman"/>
          <w:szCs w:val="24"/>
        </w:rPr>
        <w:t xml:space="preserve"> το επίδομα ενοικίου</w:t>
      </w:r>
      <w:r>
        <w:rPr>
          <w:rFonts w:eastAsia="Times New Roman" w:cs="Times New Roman"/>
          <w:szCs w:val="24"/>
        </w:rPr>
        <w:t>,</w:t>
      </w:r>
      <w:r w:rsidRPr="006863D9">
        <w:rPr>
          <w:rFonts w:eastAsia="Times New Roman" w:cs="Times New Roman"/>
          <w:szCs w:val="24"/>
        </w:rPr>
        <w:t xml:space="preserve"> </w:t>
      </w:r>
      <w:r>
        <w:rPr>
          <w:rFonts w:eastAsia="Times New Roman" w:cs="Times New Roman"/>
          <w:szCs w:val="24"/>
        </w:rPr>
        <w:t xml:space="preserve">που </w:t>
      </w:r>
      <w:r w:rsidRPr="006863D9">
        <w:rPr>
          <w:rFonts w:eastAsia="Times New Roman" w:cs="Times New Roman"/>
          <w:szCs w:val="24"/>
        </w:rPr>
        <w:t>είπα πιο πριν</w:t>
      </w:r>
      <w:r>
        <w:rPr>
          <w:rFonts w:eastAsia="Times New Roman" w:cs="Times New Roman"/>
          <w:szCs w:val="24"/>
        </w:rPr>
        <w:t>.</w:t>
      </w:r>
      <w:r w:rsidRPr="006863D9">
        <w:rPr>
          <w:rFonts w:eastAsia="Times New Roman" w:cs="Times New Roman"/>
          <w:szCs w:val="24"/>
        </w:rPr>
        <w:t xml:space="preserve"> Εμείς στηρίξαμε τη δημόσια υγεία</w:t>
      </w:r>
      <w:r>
        <w:rPr>
          <w:rFonts w:eastAsia="Times New Roman" w:cs="Times New Roman"/>
          <w:szCs w:val="24"/>
        </w:rPr>
        <w:t>,</w:t>
      </w:r>
      <w:r w:rsidRPr="006863D9">
        <w:rPr>
          <w:rFonts w:eastAsia="Times New Roman" w:cs="Times New Roman"/>
          <w:szCs w:val="24"/>
        </w:rPr>
        <w:t xml:space="preserve"> γιατί είχαμε πολιτική αλλά και </w:t>
      </w:r>
      <w:r>
        <w:rPr>
          <w:rFonts w:eastAsia="Times New Roman" w:cs="Times New Roman"/>
          <w:szCs w:val="24"/>
        </w:rPr>
        <w:t xml:space="preserve">ηθική υποχρέωση. </w:t>
      </w:r>
    </w:p>
    <w:p w14:paraId="6E819CA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Εμείς με συστηματική δουλειά καταφέραμε, πράγμα που κι εσείς τότε λέγατε ότι ήταν ανέφικτο, δυόμισι εκατομμύρια συμπολίτες μας να έχουν πρόσβαση στο δημόσιο σύστημα υγείας. Για εσάς δεν είχαν πρόσβαση, επειδή ήταν ανασφάλιστοι. Εμείς στηρίξαμε τα δημόσια ν</w:t>
      </w:r>
      <w:r>
        <w:rPr>
          <w:rFonts w:eastAsia="Times New Roman" w:cs="Times New Roman"/>
          <w:szCs w:val="24"/>
        </w:rPr>
        <w:t xml:space="preserve">οσοκομεία με δεκαεννιά χιλιάδες προσλήψεις. Εμείς προχωρήσαμε στις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 xml:space="preserve">γείας σε όλη τη χώρα. </w:t>
      </w:r>
    </w:p>
    <w:p w14:paraId="6E819CB0" w14:textId="77777777" w:rsidR="004B0DF5" w:rsidRDefault="00471FB5">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6E819CB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αντιμετωπίσαμε, </w:t>
      </w:r>
      <w:r w:rsidRPr="006863D9">
        <w:rPr>
          <w:rFonts w:eastAsia="Times New Roman" w:cs="Times New Roman"/>
          <w:szCs w:val="24"/>
        </w:rPr>
        <w:t>προσπαθήσαμε και προσπαθούμε</w:t>
      </w:r>
      <w:r>
        <w:rPr>
          <w:rFonts w:eastAsia="Times New Roman" w:cs="Times New Roman"/>
          <w:szCs w:val="24"/>
        </w:rPr>
        <w:t>,</w:t>
      </w:r>
      <w:r w:rsidRPr="006863D9">
        <w:rPr>
          <w:rFonts w:eastAsia="Times New Roman" w:cs="Times New Roman"/>
          <w:szCs w:val="24"/>
        </w:rPr>
        <w:t xml:space="preserve"> δίνουμε μάχη για να αντιμετωπίσουμε και τις </w:t>
      </w:r>
      <w:r>
        <w:rPr>
          <w:rFonts w:eastAsia="Times New Roman" w:cs="Times New Roman"/>
          <w:szCs w:val="24"/>
        </w:rPr>
        <w:t xml:space="preserve">συνθήκες </w:t>
      </w:r>
      <w:r>
        <w:rPr>
          <w:rFonts w:eastAsia="Times New Roman" w:cs="Times New Roman"/>
          <w:szCs w:val="24"/>
        </w:rPr>
        <w:t>εργασίας. Αυτό α</w:t>
      </w:r>
      <w:r w:rsidRPr="006863D9">
        <w:rPr>
          <w:rFonts w:eastAsia="Times New Roman" w:cs="Times New Roman"/>
          <w:szCs w:val="24"/>
        </w:rPr>
        <w:t>φορά</w:t>
      </w:r>
      <w:r>
        <w:rPr>
          <w:rFonts w:eastAsia="Times New Roman" w:cs="Times New Roman"/>
          <w:szCs w:val="24"/>
        </w:rPr>
        <w:t>,</w:t>
      </w:r>
      <w:r w:rsidRPr="006863D9">
        <w:rPr>
          <w:rFonts w:eastAsia="Times New Roman" w:cs="Times New Roman"/>
          <w:szCs w:val="24"/>
        </w:rPr>
        <w:t xml:space="preserve"> </w:t>
      </w:r>
      <w:r>
        <w:rPr>
          <w:rFonts w:eastAsia="Times New Roman" w:cs="Times New Roman"/>
          <w:szCs w:val="24"/>
        </w:rPr>
        <w:t>κ</w:t>
      </w:r>
      <w:r w:rsidRPr="006863D9">
        <w:rPr>
          <w:rFonts w:eastAsia="Times New Roman" w:cs="Times New Roman"/>
          <w:szCs w:val="24"/>
        </w:rPr>
        <w:t>υρίως</w:t>
      </w:r>
      <w:r>
        <w:rPr>
          <w:rFonts w:eastAsia="Times New Roman" w:cs="Times New Roman"/>
          <w:szCs w:val="24"/>
        </w:rPr>
        <w:t>,</w:t>
      </w:r>
      <w:r w:rsidRPr="006863D9">
        <w:rPr>
          <w:rFonts w:eastAsia="Times New Roman" w:cs="Times New Roman"/>
          <w:szCs w:val="24"/>
        </w:rPr>
        <w:t xml:space="preserve"> τη νέα γενιά</w:t>
      </w:r>
      <w:r>
        <w:rPr>
          <w:rFonts w:eastAsia="Times New Roman" w:cs="Times New Roman"/>
          <w:szCs w:val="24"/>
        </w:rPr>
        <w:t>.</w:t>
      </w:r>
      <w:r w:rsidRPr="006863D9">
        <w:rPr>
          <w:rFonts w:eastAsia="Times New Roman" w:cs="Times New Roman"/>
          <w:szCs w:val="24"/>
        </w:rPr>
        <w:t xml:space="preserve"> Αλλά </w:t>
      </w:r>
      <w:r>
        <w:rPr>
          <w:rFonts w:eastAsia="Times New Roman" w:cs="Times New Roman"/>
          <w:szCs w:val="24"/>
        </w:rPr>
        <w:t>και μειώσα</w:t>
      </w:r>
      <w:r w:rsidRPr="006863D9">
        <w:rPr>
          <w:rFonts w:eastAsia="Times New Roman" w:cs="Times New Roman"/>
          <w:szCs w:val="24"/>
        </w:rPr>
        <w:t>με την ανεργία κατά 9%</w:t>
      </w:r>
      <w:r>
        <w:rPr>
          <w:rFonts w:eastAsia="Times New Roman" w:cs="Times New Roman"/>
          <w:szCs w:val="24"/>
        </w:rPr>
        <w:t>. Δημιουργήθηκαν</w:t>
      </w:r>
      <w:r w:rsidRPr="006863D9">
        <w:rPr>
          <w:rFonts w:eastAsia="Times New Roman" w:cs="Times New Roman"/>
          <w:szCs w:val="24"/>
        </w:rPr>
        <w:t xml:space="preserve"> πάνω από </w:t>
      </w:r>
      <w:r>
        <w:rPr>
          <w:rFonts w:eastAsia="Times New Roman" w:cs="Times New Roman"/>
          <w:szCs w:val="24"/>
        </w:rPr>
        <w:t>τριακόσιες ογδόντα</w:t>
      </w:r>
      <w:r w:rsidRPr="006863D9">
        <w:rPr>
          <w:rFonts w:eastAsia="Times New Roman" w:cs="Times New Roman"/>
          <w:szCs w:val="24"/>
        </w:rPr>
        <w:t xml:space="preserve"> χιλιάδες νέες θέσεις εργασίας επί των ημερών </w:t>
      </w:r>
      <w:r>
        <w:rPr>
          <w:rFonts w:eastAsia="Times New Roman" w:cs="Times New Roman"/>
          <w:szCs w:val="24"/>
        </w:rPr>
        <w:t>μας.</w:t>
      </w:r>
      <w:r w:rsidRPr="006863D9">
        <w:rPr>
          <w:rFonts w:eastAsia="Times New Roman" w:cs="Times New Roman"/>
          <w:szCs w:val="24"/>
        </w:rPr>
        <w:t xml:space="preserve"> Εμείς στηρίξαμε τη νέα γενιά</w:t>
      </w:r>
      <w:r>
        <w:rPr>
          <w:rFonts w:eastAsia="Times New Roman" w:cs="Times New Roman"/>
          <w:szCs w:val="24"/>
        </w:rPr>
        <w:t xml:space="preserve">, αυξάνοντας τον κατώτατο μισθό και καταργώντας τον </w:t>
      </w:r>
      <w:proofErr w:type="spellStart"/>
      <w:r>
        <w:rPr>
          <w:rFonts w:eastAsia="Times New Roman" w:cs="Times New Roman"/>
          <w:szCs w:val="24"/>
        </w:rPr>
        <w:t>υποκατώτατο</w:t>
      </w:r>
      <w:proofErr w:type="spellEnd"/>
      <w:r>
        <w:rPr>
          <w:rFonts w:eastAsia="Times New Roman" w:cs="Times New Roman"/>
          <w:szCs w:val="24"/>
        </w:rPr>
        <w:t xml:space="preserve">. </w:t>
      </w:r>
    </w:p>
    <w:p w14:paraId="6E819CB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Εμείς προχωρήσαμε στην επιδότηση των ασφαλιστικών εισφορών κατά 50% για νέες προσλήψεις εργαζομένων μέχρι </w:t>
      </w:r>
      <w:r>
        <w:rPr>
          <w:rFonts w:eastAsia="Times New Roman" w:cs="Times New Roman"/>
          <w:szCs w:val="24"/>
        </w:rPr>
        <w:t>είκοσι πέντε</w:t>
      </w:r>
      <w:r>
        <w:rPr>
          <w:rFonts w:eastAsia="Times New Roman" w:cs="Times New Roman"/>
          <w:szCs w:val="24"/>
        </w:rPr>
        <w:t xml:space="preserve"> ετών.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εμείς είμαστε αυτοί οι οποίοι επενδύσαμε στο επιστημονικό δυναμικό της χώρας, σε αυτούς τους ανθρώπους,</w:t>
      </w:r>
      <w:r>
        <w:rPr>
          <w:rFonts w:eastAsia="Times New Roman" w:cs="Times New Roman"/>
          <w:szCs w:val="24"/>
        </w:rPr>
        <w:t xml:space="preserve"> σε αυτό που </w:t>
      </w:r>
      <w:r w:rsidRPr="006863D9">
        <w:rPr>
          <w:rFonts w:eastAsia="Times New Roman" w:cs="Times New Roman"/>
          <w:szCs w:val="24"/>
        </w:rPr>
        <w:t xml:space="preserve">ονομάσαμε </w:t>
      </w:r>
      <w:r>
        <w:rPr>
          <w:rFonts w:eastAsia="Times New Roman" w:cs="Times New Roman"/>
          <w:szCs w:val="24"/>
          <w:lang w:val="en"/>
        </w:rPr>
        <w:t>brain</w:t>
      </w:r>
      <w:r w:rsidRPr="006863D9">
        <w:rPr>
          <w:rFonts w:eastAsia="Times New Roman" w:cs="Times New Roman"/>
          <w:szCs w:val="24"/>
        </w:rPr>
        <w:t xml:space="preserve"> </w:t>
      </w:r>
      <w:r>
        <w:rPr>
          <w:rFonts w:eastAsia="Times New Roman" w:cs="Times New Roman"/>
          <w:szCs w:val="24"/>
          <w:lang w:val="en"/>
        </w:rPr>
        <w:t>drain</w:t>
      </w:r>
      <w:r>
        <w:rPr>
          <w:rFonts w:eastAsia="Times New Roman" w:cs="Times New Roman"/>
          <w:szCs w:val="24"/>
        </w:rPr>
        <w:t>, στους νέους ανθρώπους, σ</w:t>
      </w:r>
      <w:r w:rsidRPr="006863D9">
        <w:rPr>
          <w:rFonts w:eastAsia="Times New Roman" w:cs="Times New Roman"/>
          <w:szCs w:val="24"/>
        </w:rPr>
        <w:t>τους ερευνητές</w:t>
      </w:r>
      <w:r>
        <w:rPr>
          <w:rFonts w:eastAsia="Times New Roman" w:cs="Times New Roman"/>
          <w:szCs w:val="24"/>
        </w:rPr>
        <w:t>,</w:t>
      </w:r>
      <w:r w:rsidRPr="006863D9">
        <w:rPr>
          <w:rFonts w:eastAsia="Times New Roman" w:cs="Times New Roman"/>
          <w:szCs w:val="24"/>
        </w:rPr>
        <w:t xml:space="preserve"> </w:t>
      </w:r>
      <w:r>
        <w:rPr>
          <w:rFonts w:eastAsia="Times New Roman" w:cs="Times New Roman"/>
          <w:szCs w:val="24"/>
        </w:rPr>
        <w:t>σ</w:t>
      </w:r>
      <w:r w:rsidRPr="006863D9">
        <w:rPr>
          <w:rFonts w:eastAsia="Times New Roman" w:cs="Times New Roman"/>
          <w:szCs w:val="24"/>
        </w:rPr>
        <w:t>τους υψηλά εξειδικευμένους</w:t>
      </w:r>
      <w:r>
        <w:rPr>
          <w:rFonts w:eastAsia="Times New Roman" w:cs="Times New Roman"/>
          <w:szCs w:val="24"/>
        </w:rPr>
        <w:t>, στους μορφωμένους με δύο και τρία πτυχία που φεύγουν στο εξωτερικό, όταν αυξήσαμε, σε συνθήκες δημοσιονομικής κρίσης, τους πόρους για την έρευνα και σή</w:t>
      </w:r>
      <w:r>
        <w:rPr>
          <w:rFonts w:eastAsia="Times New Roman" w:cs="Times New Roman"/>
          <w:szCs w:val="24"/>
        </w:rPr>
        <w:t xml:space="preserve">μερα έχουμε πάει πάνω από το 1% του ΑΕΠ, δηλαδή πάνω από 2 δισεκατομμύρια. </w:t>
      </w:r>
    </w:p>
    <w:p w14:paraId="6E819CB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Στηρίξαμε, επίσης, τον αγροτικό κόσμο. Αυτοί είναι οι πολλοί. Ελαφρύναμε το φορολογικό βάρος από το 90% των αγροτών που έχει εισόδημα ως 20.000 ευρώ τον χρόνο. Υλοποιήσαμε τη μείωσ</w:t>
      </w:r>
      <w:r>
        <w:rPr>
          <w:rFonts w:eastAsia="Times New Roman" w:cs="Times New Roman"/>
          <w:szCs w:val="24"/>
        </w:rPr>
        <w:t>η των ασφαλιστικών εισφορών για την κύρια σύνταξη των αγροτών από το 18% στο 12%. Καταργήσαμε τον φόρο επιτηδεύματος για τους συνεταιρισμένους αγρότες</w:t>
      </w:r>
      <w:r>
        <w:rPr>
          <w:rFonts w:eastAsia="Times New Roman" w:cs="Times New Roman"/>
          <w:szCs w:val="24"/>
        </w:rPr>
        <w:t>,</w:t>
      </w:r>
      <w:r>
        <w:rPr>
          <w:rFonts w:eastAsia="Times New Roman" w:cs="Times New Roman"/>
          <w:szCs w:val="24"/>
        </w:rPr>
        <w:t xml:space="preserve"> και από του χρόνου μειώνουμε τον φόρο για τους συνεταιρισμούς. </w:t>
      </w:r>
    </w:p>
    <w:p w14:paraId="6E819CB4"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Ελαφρύναμε τα βάρη στους ελευθέρους επαγ</w:t>
      </w:r>
      <w:r>
        <w:rPr>
          <w:rFonts w:eastAsia="Times New Roman" w:cs="Times New Roman"/>
          <w:szCs w:val="24"/>
        </w:rPr>
        <w:t>γελματίες που σήκωσαν μεγάλο φορτίο. Μειώσαμε τις ασφαλιστικές εισφορές των ελεύθερων επαγγελματιών. Και προβλέψαμε την υπαγωγή και ε</w:t>
      </w:r>
      <w:r w:rsidRPr="006863D9">
        <w:rPr>
          <w:rFonts w:eastAsia="Times New Roman" w:cs="Times New Roman"/>
          <w:szCs w:val="24"/>
        </w:rPr>
        <w:t>πιχειρήσεων στη ρύθμιση για την πρώτη κατοικία</w:t>
      </w:r>
      <w:r>
        <w:rPr>
          <w:rFonts w:eastAsia="Times New Roman" w:cs="Times New Roman"/>
          <w:szCs w:val="24"/>
        </w:rPr>
        <w:t>.</w:t>
      </w:r>
    </w:p>
    <w:p w14:paraId="6E819CB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Αλλά </w:t>
      </w:r>
      <w:r w:rsidRPr="006863D9">
        <w:rPr>
          <w:rFonts w:eastAsia="Times New Roman" w:cs="Times New Roman"/>
          <w:szCs w:val="24"/>
        </w:rPr>
        <w:t>μας λέτε διαρκώς για την υγιή επιχειρηματικότητα</w:t>
      </w:r>
      <w:r>
        <w:rPr>
          <w:rFonts w:eastAsia="Times New Roman" w:cs="Times New Roman"/>
          <w:szCs w:val="24"/>
        </w:rPr>
        <w:t>,</w:t>
      </w:r>
      <w:r w:rsidRPr="006863D9">
        <w:rPr>
          <w:rFonts w:eastAsia="Times New Roman" w:cs="Times New Roman"/>
          <w:szCs w:val="24"/>
        </w:rPr>
        <w:t xml:space="preserve"> για την επιχειρηματικότητα αλλά </w:t>
      </w:r>
      <w:r>
        <w:rPr>
          <w:rFonts w:eastAsia="Times New Roman" w:cs="Times New Roman"/>
          <w:szCs w:val="24"/>
        </w:rPr>
        <w:t>όχι</w:t>
      </w:r>
      <w:r w:rsidRPr="006863D9">
        <w:rPr>
          <w:rFonts w:eastAsia="Times New Roman" w:cs="Times New Roman"/>
          <w:szCs w:val="24"/>
        </w:rPr>
        <w:t xml:space="preserve"> την υγιή</w:t>
      </w:r>
      <w:r>
        <w:rPr>
          <w:rFonts w:eastAsia="Times New Roman" w:cs="Times New Roman"/>
          <w:szCs w:val="24"/>
        </w:rPr>
        <w:t>. Μας λέτε</w:t>
      </w:r>
      <w:r w:rsidRPr="006863D9">
        <w:rPr>
          <w:rFonts w:eastAsia="Times New Roman" w:cs="Times New Roman"/>
          <w:szCs w:val="24"/>
        </w:rPr>
        <w:t xml:space="preserve"> ότι εμείς δεν έχουμε αναπτυξιακό σχέδιο</w:t>
      </w:r>
      <w:r>
        <w:rPr>
          <w:rFonts w:eastAsia="Times New Roman" w:cs="Times New Roman"/>
          <w:szCs w:val="24"/>
        </w:rPr>
        <w:t xml:space="preserve">, όταν επί των ημερών σας υπήρξε η μεγαλύτερη </w:t>
      </w:r>
      <w:proofErr w:type="spellStart"/>
      <w:r>
        <w:rPr>
          <w:rFonts w:eastAsia="Times New Roman" w:cs="Times New Roman"/>
          <w:szCs w:val="24"/>
        </w:rPr>
        <w:t>απο</w:t>
      </w:r>
      <w:r w:rsidRPr="006863D9">
        <w:rPr>
          <w:rFonts w:eastAsia="Times New Roman" w:cs="Times New Roman"/>
          <w:szCs w:val="24"/>
        </w:rPr>
        <w:t>ανάπτυξη</w:t>
      </w:r>
      <w:proofErr w:type="spellEnd"/>
      <w:r w:rsidRPr="006863D9">
        <w:rPr>
          <w:rFonts w:eastAsia="Times New Roman" w:cs="Times New Roman"/>
          <w:szCs w:val="24"/>
        </w:rPr>
        <w:t xml:space="preserve"> που έχει δει ποτέ ο τόπος</w:t>
      </w:r>
      <w:r>
        <w:rPr>
          <w:rFonts w:eastAsia="Times New Roman" w:cs="Times New Roman"/>
          <w:szCs w:val="24"/>
        </w:rPr>
        <w:t>.</w:t>
      </w:r>
      <w:r w:rsidRPr="006863D9">
        <w:rPr>
          <w:rFonts w:eastAsia="Times New Roman" w:cs="Times New Roman"/>
          <w:szCs w:val="24"/>
        </w:rPr>
        <w:t xml:space="preserve"> Εμείς ενισχύσαμε την υγιή επιχειρηματικότητα</w:t>
      </w:r>
      <w:r>
        <w:rPr>
          <w:rFonts w:eastAsia="Times New Roman" w:cs="Times New Roman"/>
          <w:szCs w:val="24"/>
        </w:rPr>
        <w:t>, ό</w:t>
      </w:r>
      <w:r w:rsidRPr="006863D9">
        <w:rPr>
          <w:rFonts w:eastAsia="Times New Roman" w:cs="Times New Roman"/>
          <w:szCs w:val="24"/>
        </w:rPr>
        <w:t xml:space="preserve">χι γιατί θεωρούμε ότι είναι </w:t>
      </w:r>
      <w:r>
        <w:rPr>
          <w:rFonts w:eastAsia="Times New Roman" w:cs="Times New Roman"/>
          <w:szCs w:val="24"/>
        </w:rPr>
        <w:t xml:space="preserve">ελίτ αλλά ακριβώς </w:t>
      </w:r>
      <w:r>
        <w:rPr>
          <w:rFonts w:eastAsia="Times New Roman" w:cs="Times New Roman"/>
          <w:szCs w:val="24"/>
        </w:rPr>
        <w:lastRenderedPageBreak/>
        <w:t>γιατί θεωρούμε ότι εκεί ε</w:t>
      </w:r>
      <w:r w:rsidRPr="006863D9">
        <w:rPr>
          <w:rFonts w:eastAsia="Times New Roman" w:cs="Times New Roman"/>
          <w:szCs w:val="24"/>
        </w:rPr>
        <w:t>πίσης δημιουργούνται συνθήκες για τη στήριξη των πολλών</w:t>
      </w:r>
      <w:r>
        <w:rPr>
          <w:rFonts w:eastAsia="Times New Roman" w:cs="Times New Roman"/>
          <w:szCs w:val="24"/>
        </w:rPr>
        <w:t>.</w:t>
      </w:r>
      <w:r w:rsidRPr="006863D9">
        <w:rPr>
          <w:rFonts w:eastAsia="Times New Roman" w:cs="Times New Roman"/>
          <w:szCs w:val="24"/>
        </w:rPr>
        <w:t xml:space="preserve"> Δημ</w:t>
      </w:r>
      <w:r>
        <w:rPr>
          <w:rFonts w:eastAsia="Times New Roman" w:cs="Times New Roman"/>
          <w:szCs w:val="24"/>
        </w:rPr>
        <w:t xml:space="preserve">ιουργούνται </w:t>
      </w:r>
      <w:r w:rsidRPr="006863D9">
        <w:rPr>
          <w:rFonts w:eastAsia="Times New Roman" w:cs="Times New Roman"/>
          <w:szCs w:val="24"/>
        </w:rPr>
        <w:t>συνθήκες για νέες θέσεις εργασίας</w:t>
      </w:r>
      <w:r>
        <w:rPr>
          <w:rFonts w:eastAsia="Times New Roman" w:cs="Times New Roman"/>
          <w:szCs w:val="24"/>
        </w:rPr>
        <w:t>.</w:t>
      </w:r>
      <w:r w:rsidRPr="006863D9">
        <w:rPr>
          <w:rFonts w:eastAsia="Times New Roman" w:cs="Times New Roman"/>
          <w:szCs w:val="24"/>
        </w:rPr>
        <w:t xml:space="preserve"> </w:t>
      </w:r>
      <w:r>
        <w:rPr>
          <w:rFonts w:eastAsia="Times New Roman" w:cs="Times New Roman"/>
          <w:szCs w:val="24"/>
        </w:rPr>
        <w:t xml:space="preserve">Δώσαμε, λοιπόν, </w:t>
      </w:r>
      <w:r w:rsidRPr="006863D9">
        <w:rPr>
          <w:rFonts w:eastAsia="Times New Roman" w:cs="Times New Roman"/>
          <w:szCs w:val="24"/>
        </w:rPr>
        <w:t>κίνητρα στις επενδύσεις και την επιχειρηματικότητα</w:t>
      </w:r>
      <w:r>
        <w:rPr>
          <w:rFonts w:eastAsia="Times New Roman" w:cs="Times New Roman"/>
          <w:szCs w:val="24"/>
        </w:rPr>
        <w:t>.</w:t>
      </w:r>
      <w:r w:rsidRPr="006863D9">
        <w:rPr>
          <w:rFonts w:eastAsia="Times New Roman" w:cs="Times New Roman"/>
          <w:szCs w:val="24"/>
        </w:rPr>
        <w:t xml:space="preserve"> </w:t>
      </w:r>
    </w:p>
    <w:p w14:paraId="6E819CB6" w14:textId="77777777" w:rsidR="004B0DF5" w:rsidRDefault="00471FB5">
      <w:pPr>
        <w:spacing w:line="600" w:lineRule="auto"/>
        <w:ind w:firstLine="720"/>
        <w:jc w:val="both"/>
        <w:rPr>
          <w:rFonts w:eastAsia="Times New Roman" w:cs="Times New Roman"/>
          <w:szCs w:val="24"/>
        </w:rPr>
      </w:pPr>
      <w:r w:rsidRPr="006863D9">
        <w:rPr>
          <w:rFonts w:eastAsia="Times New Roman" w:cs="Times New Roman"/>
          <w:szCs w:val="24"/>
        </w:rPr>
        <w:t>Οι άμεσες ξένες επενδύσεις σημειώνουν</w:t>
      </w:r>
      <w:r w:rsidRPr="006863D9">
        <w:rPr>
          <w:rFonts w:eastAsia="Times New Roman" w:cs="Times New Roman"/>
          <w:szCs w:val="24"/>
        </w:rPr>
        <w:t xml:space="preserve"> ιστορικά ρεκόρ 3,6 δι</w:t>
      </w:r>
      <w:r>
        <w:rPr>
          <w:rFonts w:eastAsia="Times New Roman" w:cs="Times New Roman"/>
          <w:szCs w:val="24"/>
        </w:rPr>
        <w:t>σεκατομμύρια το 20</w:t>
      </w:r>
      <w:r w:rsidRPr="006863D9">
        <w:rPr>
          <w:rFonts w:eastAsia="Times New Roman" w:cs="Times New Roman"/>
          <w:szCs w:val="24"/>
        </w:rPr>
        <w:t>18 και ακόμα πιο ψηλά θα φτάσουν τ</w:t>
      </w:r>
      <w:r>
        <w:rPr>
          <w:rFonts w:eastAsia="Times New Roman" w:cs="Times New Roman"/>
          <w:szCs w:val="24"/>
        </w:rPr>
        <w:t>ο</w:t>
      </w:r>
      <w:r w:rsidRPr="006863D9">
        <w:rPr>
          <w:rFonts w:eastAsia="Times New Roman" w:cs="Times New Roman"/>
          <w:szCs w:val="24"/>
        </w:rPr>
        <w:t xml:space="preserve"> </w:t>
      </w:r>
      <w:r>
        <w:rPr>
          <w:rFonts w:eastAsia="Times New Roman" w:cs="Times New Roman"/>
          <w:szCs w:val="24"/>
        </w:rPr>
        <w:t>20</w:t>
      </w:r>
      <w:r w:rsidRPr="006863D9">
        <w:rPr>
          <w:rFonts w:eastAsia="Times New Roman" w:cs="Times New Roman"/>
          <w:szCs w:val="24"/>
        </w:rPr>
        <w:t>19</w:t>
      </w:r>
      <w:r>
        <w:rPr>
          <w:rFonts w:eastAsia="Times New Roman" w:cs="Times New Roman"/>
          <w:szCs w:val="24"/>
        </w:rPr>
        <w:t>, ενώ τους</w:t>
      </w:r>
      <w:r w:rsidRPr="006863D9">
        <w:rPr>
          <w:rFonts w:eastAsia="Times New Roman" w:cs="Times New Roman"/>
          <w:szCs w:val="24"/>
        </w:rPr>
        <w:t xml:space="preserve"> </w:t>
      </w:r>
      <w:r>
        <w:rPr>
          <w:rFonts w:eastAsia="Times New Roman" w:cs="Times New Roman"/>
          <w:szCs w:val="24"/>
        </w:rPr>
        <w:t xml:space="preserve">φορολογικούς </w:t>
      </w:r>
      <w:r w:rsidRPr="006863D9">
        <w:rPr>
          <w:rFonts w:eastAsia="Times New Roman" w:cs="Times New Roman"/>
          <w:szCs w:val="24"/>
        </w:rPr>
        <w:t>συντελεστές</w:t>
      </w:r>
      <w:r>
        <w:rPr>
          <w:rFonts w:eastAsia="Times New Roman" w:cs="Times New Roman"/>
          <w:szCs w:val="24"/>
        </w:rPr>
        <w:t xml:space="preserve">, γιατί μας κατηγορείτε και γι’ </w:t>
      </w:r>
      <w:r w:rsidRPr="006863D9">
        <w:rPr>
          <w:rFonts w:eastAsia="Times New Roman" w:cs="Times New Roman"/>
          <w:szCs w:val="24"/>
        </w:rPr>
        <w:t>αυτό</w:t>
      </w:r>
      <w:r>
        <w:rPr>
          <w:rFonts w:eastAsia="Times New Roman" w:cs="Times New Roman"/>
          <w:szCs w:val="24"/>
        </w:rPr>
        <w:t>,</w:t>
      </w:r>
      <w:r w:rsidRPr="006863D9">
        <w:rPr>
          <w:rFonts w:eastAsia="Times New Roman" w:cs="Times New Roman"/>
          <w:szCs w:val="24"/>
        </w:rPr>
        <w:t xml:space="preserve"> </w:t>
      </w:r>
      <w:r>
        <w:rPr>
          <w:rFonts w:eastAsia="Times New Roman" w:cs="Times New Roman"/>
          <w:szCs w:val="24"/>
        </w:rPr>
        <w:t>εμείς τους ρίχνουμε. Πέντε μονάδες πέφτουν οι φορολογικοί συντελεστές μέχρι το 2022.</w:t>
      </w:r>
    </w:p>
    <w:p w14:paraId="6E819CB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Στηρίξαμε, επίσης,</w:t>
      </w:r>
      <w:r w:rsidRPr="006863D9">
        <w:rPr>
          <w:rFonts w:eastAsia="Times New Roman" w:cs="Times New Roman"/>
          <w:szCs w:val="24"/>
        </w:rPr>
        <w:t xml:space="preserve"> τους νησιώτες </w:t>
      </w:r>
      <w:r>
        <w:rPr>
          <w:rFonts w:eastAsia="Times New Roman" w:cs="Times New Roman"/>
          <w:szCs w:val="24"/>
        </w:rPr>
        <w:t>μας. Βρήκαμε τους φορολογικούς συντελεστές στο 29%</w:t>
      </w:r>
      <w:r w:rsidRPr="006863D9">
        <w:rPr>
          <w:rFonts w:eastAsia="Times New Roman" w:cs="Times New Roman"/>
          <w:szCs w:val="24"/>
        </w:rPr>
        <w:t xml:space="preserve"> και μέχρι το 2021 </w:t>
      </w:r>
      <w:r>
        <w:rPr>
          <w:rFonts w:eastAsia="Times New Roman" w:cs="Times New Roman"/>
          <w:szCs w:val="24"/>
        </w:rPr>
        <w:t xml:space="preserve">οι φορολογικοί συντελεστές θα είναι </w:t>
      </w:r>
      <w:r w:rsidRPr="006863D9">
        <w:rPr>
          <w:rFonts w:eastAsia="Times New Roman" w:cs="Times New Roman"/>
          <w:szCs w:val="24"/>
        </w:rPr>
        <w:t>στο 25</w:t>
      </w:r>
      <w:r>
        <w:rPr>
          <w:rFonts w:eastAsia="Times New Roman" w:cs="Times New Roman"/>
          <w:szCs w:val="24"/>
        </w:rPr>
        <w:t>%.</w:t>
      </w:r>
      <w:r w:rsidRPr="006863D9">
        <w:rPr>
          <w:rFonts w:eastAsia="Times New Roman" w:cs="Times New Roman"/>
          <w:szCs w:val="24"/>
        </w:rPr>
        <w:t xml:space="preserve"> </w:t>
      </w:r>
    </w:p>
    <w:p w14:paraId="6E819CB8" w14:textId="77777777" w:rsidR="004B0DF5" w:rsidRDefault="00471FB5">
      <w:pPr>
        <w:spacing w:line="600" w:lineRule="auto"/>
        <w:ind w:firstLine="720"/>
        <w:jc w:val="both"/>
        <w:rPr>
          <w:rFonts w:eastAsia="Times New Roman" w:cs="Times New Roman"/>
          <w:szCs w:val="24"/>
        </w:rPr>
      </w:pPr>
      <w:r w:rsidRPr="006863D9">
        <w:rPr>
          <w:rFonts w:eastAsia="Times New Roman" w:cs="Times New Roman"/>
          <w:szCs w:val="24"/>
        </w:rPr>
        <w:t>Στηρίξαμε</w:t>
      </w:r>
      <w:r>
        <w:rPr>
          <w:rFonts w:eastAsia="Times New Roman" w:cs="Times New Roman"/>
          <w:szCs w:val="24"/>
        </w:rPr>
        <w:t>,</w:t>
      </w:r>
      <w:r w:rsidRPr="006863D9">
        <w:rPr>
          <w:rFonts w:eastAsia="Times New Roman" w:cs="Times New Roman"/>
          <w:szCs w:val="24"/>
        </w:rPr>
        <w:t xml:space="preserve"> </w:t>
      </w:r>
      <w:r>
        <w:rPr>
          <w:rFonts w:eastAsia="Times New Roman" w:cs="Times New Roman"/>
          <w:szCs w:val="24"/>
        </w:rPr>
        <w:t xml:space="preserve">επίσης, </w:t>
      </w:r>
      <w:r w:rsidRPr="006863D9">
        <w:rPr>
          <w:rFonts w:eastAsia="Times New Roman" w:cs="Times New Roman"/>
          <w:szCs w:val="24"/>
        </w:rPr>
        <w:t xml:space="preserve">τους νησιώτες </w:t>
      </w:r>
      <w:r>
        <w:rPr>
          <w:rFonts w:eastAsia="Times New Roman" w:cs="Times New Roman"/>
          <w:szCs w:val="24"/>
        </w:rPr>
        <w:t>μας, με πρόσφατα μέτρα που</w:t>
      </w:r>
      <w:r w:rsidRPr="006863D9">
        <w:rPr>
          <w:rFonts w:eastAsia="Times New Roman" w:cs="Times New Roman"/>
          <w:szCs w:val="24"/>
        </w:rPr>
        <w:t xml:space="preserve"> ανακοινώσαμε</w:t>
      </w:r>
      <w:r>
        <w:rPr>
          <w:rFonts w:eastAsia="Times New Roman" w:cs="Times New Roman"/>
          <w:szCs w:val="24"/>
        </w:rPr>
        <w:t xml:space="preserve"> για φοροαπαλλαγές,</w:t>
      </w:r>
      <w:r w:rsidRPr="006863D9">
        <w:rPr>
          <w:rFonts w:eastAsia="Times New Roman" w:cs="Times New Roman"/>
          <w:szCs w:val="24"/>
        </w:rPr>
        <w:t xml:space="preserve"> για μείωση του ΕΝΦΙΑ και φυσικά με</w:t>
      </w:r>
      <w:r w:rsidRPr="006863D9">
        <w:rPr>
          <w:rFonts w:eastAsia="Times New Roman" w:cs="Times New Roman"/>
          <w:szCs w:val="24"/>
        </w:rPr>
        <w:t xml:space="preserve"> τη μεγάλη κα</w:t>
      </w:r>
      <w:r>
        <w:rPr>
          <w:rFonts w:eastAsia="Times New Roman" w:cs="Times New Roman"/>
          <w:szCs w:val="24"/>
        </w:rPr>
        <w:t>ινοτομία του φορολογικού ισοδυνά</w:t>
      </w:r>
      <w:r w:rsidRPr="006863D9">
        <w:rPr>
          <w:rFonts w:eastAsia="Times New Roman" w:cs="Times New Roman"/>
          <w:szCs w:val="24"/>
        </w:rPr>
        <w:t>μο</w:t>
      </w:r>
      <w:r>
        <w:rPr>
          <w:rFonts w:eastAsia="Times New Roman" w:cs="Times New Roman"/>
          <w:szCs w:val="24"/>
        </w:rPr>
        <w:t>υ</w:t>
      </w:r>
      <w:r w:rsidRPr="006863D9">
        <w:rPr>
          <w:rFonts w:eastAsia="Times New Roman" w:cs="Times New Roman"/>
          <w:szCs w:val="24"/>
        </w:rPr>
        <w:t>.</w:t>
      </w:r>
    </w:p>
    <w:p w14:paraId="6E819CB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Πάνω σε αυτά, λοιπόν, τα πεπραγμένα θα κληθούμε όλοι να κτίσουμε εμπιστοσύνη στους συμπολίτες μας, πάνω σε αυτά τα πεπραγμένα αλλά και στις προθέσεις μας. </w:t>
      </w:r>
    </w:p>
    <w:p w14:paraId="6E819CB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Θέλω, λοιπόν, κυρίες και κύριοι συνάδελφοι, να κλε</w:t>
      </w:r>
      <w:r>
        <w:rPr>
          <w:rFonts w:eastAsia="Times New Roman" w:cs="Times New Roman"/>
          <w:szCs w:val="24"/>
        </w:rPr>
        <w:t>ίσω λέγοντας το εξής: Η Ελλάδα των πολλών με την Ελλάδα των ελίτ είναι δύο κόσμοι ανειρήνευτοι. Είναι δύο κόσμοι που δεν συμβιβάζονται. Γι’ αυτό σας λέω, όταν σας αποδίδω ότι είστε εκπρόσωπος των ελίτ ότι δεν μέμφομαι ούτε την καταγωγή σας ούτε πώς μεγαλώσ</w:t>
      </w:r>
      <w:r>
        <w:rPr>
          <w:rFonts w:eastAsia="Times New Roman" w:cs="Times New Roman"/>
          <w:szCs w:val="24"/>
        </w:rPr>
        <w:t xml:space="preserve">ατε ούτε πώς ανατραφήκατε μέσα στις τάξεις των ελίτ, αλλά κρίνω τις θέσεις, τις ιδέες σας και το πρόγραμμά σας. Τις θέσεις σας που εκφράζουν τα συμφέροντα μιας ισχυρής μειοψηφίας την ολιγαρχία του τόπου. </w:t>
      </w:r>
    </w:p>
    <w:p w14:paraId="6E819CB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Γιατί όταν εσείς βάζατε </w:t>
      </w:r>
      <w:r>
        <w:rPr>
          <w:rFonts w:eastAsia="Times New Roman" w:cs="Times New Roman"/>
          <w:szCs w:val="24"/>
        </w:rPr>
        <w:t xml:space="preserve">5 </w:t>
      </w:r>
      <w:r>
        <w:rPr>
          <w:rFonts w:eastAsia="Times New Roman" w:cs="Times New Roman"/>
          <w:szCs w:val="24"/>
        </w:rPr>
        <w:t>ευρώ για πρόσβαση στα νοσ</w:t>
      </w:r>
      <w:r>
        <w:rPr>
          <w:rFonts w:eastAsia="Times New Roman" w:cs="Times New Roman"/>
          <w:szCs w:val="24"/>
        </w:rPr>
        <w:t xml:space="preserve">οκομεία και καταργήσατε την πρόσβαση των ανασφάλιστων, ενώ την ίδια στιγμή χαρίζατε 241 εκατομμύρια από τις επιστροφές των φαρμακευτικών εταιρειών για το </w:t>
      </w:r>
      <w:r>
        <w:rPr>
          <w:rFonts w:eastAsia="Times New Roman" w:cs="Times New Roman"/>
          <w:szCs w:val="24"/>
          <w:lang w:val="en-US"/>
        </w:rPr>
        <w:lastRenderedPageBreak/>
        <w:t>rebate</w:t>
      </w:r>
      <w:r w:rsidRPr="0001646F">
        <w:rPr>
          <w:rFonts w:eastAsia="Times New Roman" w:cs="Times New Roman"/>
          <w:szCs w:val="24"/>
        </w:rPr>
        <w:t xml:space="preserve"> </w:t>
      </w:r>
      <w:r>
        <w:rPr>
          <w:rFonts w:eastAsia="Times New Roman" w:cs="Times New Roman"/>
          <w:szCs w:val="24"/>
        </w:rPr>
        <w:t>και τα κρατούσατε κλειδωμένα στα συρτάρια σας, τι κάνατε; Ελαφρύνατε τους λίγους και βαρύνατε τ</w:t>
      </w:r>
      <w:r>
        <w:rPr>
          <w:rFonts w:eastAsia="Times New Roman" w:cs="Times New Roman"/>
          <w:szCs w:val="24"/>
        </w:rPr>
        <w:t xml:space="preserve">ους πολλούς. </w:t>
      </w:r>
    </w:p>
    <w:p w14:paraId="6E819CBC" w14:textId="77777777" w:rsidR="004B0DF5" w:rsidRDefault="00471FB5">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6E819CBD"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E819CBE" w14:textId="77777777" w:rsidR="004B0DF5" w:rsidRDefault="00471FB5">
      <w:pPr>
        <w:spacing w:line="600" w:lineRule="auto"/>
        <w:ind w:firstLine="720"/>
        <w:jc w:val="both"/>
        <w:rPr>
          <w:rFonts w:eastAsia="Times New Roman" w:cs="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Ήσυχα, παρακαλώ. Υπομονή, κύριε Βορίδη.</w:t>
      </w:r>
    </w:p>
    <w:p w14:paraId="6E819CBF" w14:textId="77777777" w:rsidR="004B0DF5" w:rsidRDefault="00471FB5">
      <w:pPr>
        <w:spacing w:line="600" w:lineRule="auto"/>
        <w:ind w:firstLine="720"/>
        <w:jc w:val="both"/>
        <w:rPr>
          <w:rFonts w:eastAsia="Times New Roman" w:cs="Times New Roman"/>
          <w:szCs w:val="24"/>
        </w:rPr>
      </w:pPr>
      <w:r>
        <w:rPr>
          <w:rFonts w:eastAsia="Times New Roman"/>
          <w:b/>
          <w:bCs/>
          <w:szCs w:val="24"/>
        </w:rPr>
        <w:t>ΑΛΕΞΗ</w:t>
      </w:r>
      <w:r w:rsidRPr="00585549">
        <w:rPr>
          <w:rFonts w:eastAsia="Times New Roman"/>
          <w:b/>
          <w:bCs/>
          <w:szCs w:val="24"/>
        </w:rPr>
        <w:t>Σ ΤΣΙΠΡΑΣ (Πρόεδρος της Κυβέρνησης)</w:t>
      </w:r>
      <w:r>
        <w:rPr>
          <w:rFonts w:eastAsia="Times New Roman"/>
          <w:b/>
          <w:bCs/>
          <w:szCs w:val="24"/>
        </w:rPr>
        <w:t>:</w:t>
      </w:r>
      <w:r>
        <w:rPr>
          <w:rFonts w:eastAsia="Times New Roman"/>
          <w:bCs/>
          <w:szCs w:val="24"/>
        </w:rPr>
        <w:t xml:space="preserve"> </w:t>
      </w:r>
      <w:r>
        <w:rPr>
          <w:rFonts w:eastAsia="Times New Roman" w:cs="Times New Roman"/>
          <w:szCs w:val="24"/>
        </w:rPr>
        <w:t xml:space="preserve">Εμείς κάναμε το ακριβώς αντίθετο. Επαναφέραμε την ελεύθερη πρόσβαση, καταργήσαμε τα </w:t>
      </w:r>
      <w:r>
        <w:rPr>
          <w:rFonts w:eastAsia="Times New Roman" w:cs="Times New Roman"/>
          <w:szCs w:val="24"/>
        </w:rPr>
        <w:t xml:space="preserve">5 </w:t>
      </w:r>
      <w:r>
        <w:rPr>
          <w:rFonts w:eastAsia="Times New Roman" w:cs="Times New Roman"/>
          <w:szCs w:val="24"/>
        </w:rPr>
        <w:t>ευρώ. Και καλούμε τώρα στο ταμείο αυτούς που δεν πλήρωναν.</w:t>
      </w:r>
    </w:p>
    <w:p w14:paraId="6E819CC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Επίσης, κύριε Μητσοτάκη, εσείς λέτε για οριζόντια μείωση 30% του ΕΝΦΙΑ, δηλαδή και για τις μεγάλες περιουσίες. </w:t>
      </w:r>
      <w:r>
        <w:rPr>
          <w:rFonts w:eastAsia="Times New Roman" w:cs="Times New Roman"/>
          <w:szCs w:val="24"/>
        </w:rPr>
        <w:t xml:space="preserve">Αυτό λέτε, ενώ εμείς ψηφίσαμε μείωση 30% </w:t>
      </w:r>
      <w:proofErr w:type="spellStart"/>
      <w:r>
        <w:rPr>
          <w:rFonts w:eastAsia="Times New Roman" w:cs="Times New Roman"/>
          <w:szCs w:val="24"/>
        </w:rPr>
        <w:t>μεσοσταθμικά</w:t>
      </w:r>
      <w:proofErr w:type="spellEnd"/>
      <w:r>
        <w:rPr>
          <w:rFonts w:eastAsia="Times New Roman" w:cs="Times New Roman"/>
          <w:szCs w:val="24"/>
        </w:rPr>
        <w:t xml:space="preserve"> αλλά όχι οριζόντια για όλους. Είναι 50% για τις λαϊκές συνοικίες, κατοικίες και τις μικρές ιδιοκτησίες, για τους πολλούς δηλαδή, και 10% -είναι μικρότερη- μείωση </w:t>
      </w:r>
      <w:r>
        <w:rPr>
          <w:rFonts w:eastAsia="Times New Roman" w:cs="Times New Roman"/>
          <w:szCs w:val="24"/>
        </w:rPr>
        <w:lastRenderedPageBreak/>
        <w:t xml:space="preserve">για τις βίλες στην Εκάλη και το Ψυχικό. </w:t>
      </w:r>
      <w:r>
        <w:rPr>
          <w:rFonts w:eastAsia="Times New Roman" w:cs="Times New Roman"/>
          <w:szCs w:val="24"/>
        </w:rPr>
        <w:t xml:space="preserve">Όταν εσείς λέτε αυτό και εμείς λέμε το άλλο, εσείς ευνοείτε τις ελίτ και θέλετε να βαρύνετε τους πολλούς. Όταν εσείς μιλάτε για ξεπερασμένο θεσμό του οχτάωρου και λέτε ιδεοληψία τις συλλογικές συμβάσεις στη γραμμή του Συνδέσμου Ελλήνων Βιομηχάνων, το λέτε </w:t>
      </w:r>
      <w:r>
        <w:rPr>
          <w:rFonts w:eastAsia="Times New Roman" w:cs="Times New Roman"/>
          <w:szCs w:val="24"/>
        </w:rPr>
        <w:t>για να ελαφρύνετε τις ελίτ και να βαρύνετε τους πολλούς.</w:t>
      </w:r>
    </w:p>
    <w:p w14:paraId="6E819CC1"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E819CC2" w14:textId="77777777" w:rsidR="004B0DF5" w:rsidRDefault="00471FB5">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Κάντε ησυχία! Τι έχετε πάθει;</w:t>
      </w:r>
    </w:p>
    <w:p w14:paraId="6E819CC3" w14:textId="77777777" w:rsidR="004B0DF5" w:rsidRDefault="00471FB5">
      <w:pPr>
        <w:spacing w:line="600" w:lineRule="auto"/>
        <w:ind w:firstLine="720"/>
        <w:jc w:val="both"/>
        <w:rPr>
          <w:rFonts w:eastAsia="Times New Roman"/>
          <w:bCs/>
          <w:szCs w:val="24"/>
        </w:rPr>
      </w:pPr>
      <w:r>
        <w:rPr>
          <w:rFonts w:eastAsia="Times New Roman"/>
          <w:b/>
          <w:bCs/>
          <w:szCs w:val="24"/>
        </w:rPr>
        <w:t>ΑΛΕΞΗΣ ΤΣΙΠΡΑΣ (Πρόεδρος της Κυβέρνησης):</w:t>
      </w:r>
      <w:r>
        <w:rPr>
          <w:rFonts w:eastAsia="Times New Roman"/>
          <w:bCs/>
          <w:szCs w:val="24"/>
        </w:rPr>
        <w:t xml:space="preserve"> Ενώ όταν εμείς με το Σώμα Επιθεώρησης Εργασίας τιμω</w:t>
      </w:r>
      <w:r>
        <w:rPr>
          <w:rFonts w:eastAsia="Times New Roman"/>
          <w:bCs/>
          <w:szCs w:val="24"/>
        </w:rPr>
        <w:t>ρούμε τους παραβάτες της εργατικής νομοθεσίας, όταν εμείς επαναφέρουμε τις συλλογικές συμβάσεις, που συνε</w:t>
      </w:r>
      <w:r>
        <w:rPr>
          <w:rFonts w:eastAsia="Times New Roman"/>
          <w:bCs/>
          <w:szCs w:val="24"/>
        </w:rPr>
        <w:lastRenderedPageBreak/>
        <w:t xml:space="preserve">πάγονται αύξηση μισθών για εκατοντάδες χιλιάδες εργαζόμενους και όταν εμείς αυξάνουμε τον κατώτατο και καταργούμε τον </w:t>
      </w:r>
      <w:proofErr w:type="spellStart"/>
      <w:r>
        <w:rPr>
          <w:rFonts w:eastAsia="Times New Roman"/>
          <w:bCs/>
          <w:szCs w:val="24"/>
        </w:rPr>
        <w:t>υποκατώτατο</w:t>
      </w:r>
      <w:proofErr w:type="spellEnd"/>
      <w:r>
        <w:rPr>
          <w:rFonts w:eastAsia="Times New Roman"/>
          <w:bCs/>
          <w:szCs w:val="24"/>
        </w:rPr>
        <w:t>, τότε αυτό το κάνουμε</w:t>
      </w:r>
      <w:r>
        <w:rPr>
          <w:rFonts w:eastAsia="Times New Roman"/>
          <w:bCs/>
          <w:szCs w:val="24"/>
        </w:rPr>
        <w:t xml:space="preserve"> για να στηρίξουμε τους πολλούς, παραγνωρίζοντας τα συμφέροντα των ελίτ. </w:t>
      </w:r>
    </w:p>
    <w:p w14:paraId="6E819CC4" w14:textId="77777777" w:rsidR="004B0DF5" w:rsidRDefault="00471FB5">
      <w:pPr>
        <w:spacing w:line="600" w:lineRule="auto"/>
        <w:ind w:firstLine="720"/>
        <w:jc w:val="both"/>
        <w:rPr>
          <w:rFonts w:eastAsia="Times New Roman"/>
          <w:bCs/>
          <w:szCs w:val="24"/>
        </w:rPr>
      </w:pPr>
      <w:r>
        <w:rPr>
          <w:rFonts w:eastAsia="Times New Roman"/>
          <w:bCs/>
          <w:szCs w:val="24"/>
        </w:rPr>
        <w:t>Και είναι τουλάχιστον αστείο, κύριε Μητσοτάκη, το γεγονός ότι ξεκινήσατε την ομιλίας σας λέγοντας ότι «δεν χαρίζουμε την μάχη κατά των ανισοτήτων στην Αριστερά». Μα εσείς, κύριε Μητσ</w:t>
      </w:r>
      <w:r>
        <w:rPr>
          <w:rFonts w:eastAsia="Times New Roman"/>
          <w:bCs/>
          <w:szCs w:val="24"/>
        </w:rPr>
        <w:t>οτάκη, δεν ήσασταν αυτός που δηλώσατε ότι οι ανισότητες αποτελούν φυσική νομοτέλεια, που δεν μπορεί να αλλάξει ποτέ; Εσείς ήσασταν.</w:t>
      </w:r>
    </w:p>
    <w:p w14:paraId="6E819CC5" w14:textId="77777777" w:rsidR="004B0DF5" w:rsidRDefault="00471FB5">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6E819CC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Προσπάθησα, κυρίες και κύριοι συνάδελφοι, σήμερα με απλά παραδείγματα να εξηγήσω</w:t>
      </w:r>
      <w:r>
        <w:rPr>
          <w:rFonts w:eastAsia="Times New Roman" w:cs="Times New Roman"/>
          <w:szCs w:val="24"/>
        </w:rPr>
        <w:t xml:space="preserve"> τόσο στο Σώμα, κυρίως όμως στον ελληνικό λαό που μας ακούει, ποια είναι η διαφορά της δικής μας πολιτικής και της πολιτικής της </w:t>
      </w:r>
      <w:r>
        <w:rPr>
          <w:rFonts w:eastAsia="Times New Roman" w:cs="Times New Roman"/>
          <w:szCs w:val="24"/>
        </w:rPr>
        <w:lastRenderedPageBreak/>
        <w:t>Νέας Δημοκρατίας. Προσπάθησα να εξηγήσω γιατί το βασικό πρόβλημα που έχει ο κ. Μητσοτάκης και η Νέα Δημοκρατία δεν μπορεί να το</w:t>
      </w:r>
      <w:r>
        <w:rPr>
          <w:rFonts w:eastAsia="Times New Roman" w:cs="Times New Roman"/>
          <w:szCs w:val="24"/>
        </w:rPr>
        <w:t xml:space="preserve"> αποφύγει, όσο και αν προσχωρήσει στον «κιτρινισμό», στη λάσπη και στον πόλεμο πέρα και έξω από αρχές. Προσπάθησα να εξηγήσω</w:t>
      </w:r>
      <w:r>
        <w:rPr>
          <w:rFonts w:eastAsia="Times New Roman" w:cs="Times New Roman"/>
          <w:szCs w:val="24"/>
        </w:rPr>
        <w:t>,</w:t>
      </w:r>
      <w:r>
        <w:rPr>
          <w:rFonts w:eastAsia="Times New Roman" w:cs="Times New Roman"/>
          <w:szCs w:val="24"/>
        </w:rPr>
        <w:t xml:space="preserve"> γιατί το βασικό σας πρόβλημα είναι πολιτικό, προγραμματικό και ιδεολογικό. Προσπάθησα, λοιπόν, να κάνω αυτό το οποίο εσείς θέλετε </w:t>
      </w:r>
      <w:r>
        <w:rPr>
          <w:rFonts w:eastAsia="Times New Roman" w:cs="Times New Roman"/>
          <w:szCs w:val="24"/>
        </w:rPr>
        <w:t>να αποφύγετε, δηλαδή προγραμματικό και πολιτικό διάλογο. Και προσπάθησα να σας δώσω και απλά παραδείγματα.</w:t>
      </w:r>
    </w:p>
    <w:p w14:paraId="6E819CC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Ξέρω ότι η επιλογή σας είναι να μην απαντήσετε σε όλα αυτά. Ξέρω ότι η επιλογή σας θα είναι το επόμενο διάστημα</w:t>
      </w:r>
      <w:r>
        <w:rPr>
          <w:rFonts w:eastAsia="Times New Roman" w:cs="Times New Roman"/>
          <w:szCs w:val="24"/>
        </w:rPr>
        <w:t>,</w:t>
      </w:r>
      <w:r>
        <w:rPr>
          <w:rFonts w:eastAsia="Times New Roman" w:cs="Times New Roman"/>
          <w:szCs w:val="24"/>
        </w:rPr>
        <w:t xml:space="preserve"> να συνεχίζετε να δηλητηριάζετε την π</w:t>
      </w:r>
      <w:r>
        <w:rPr>
          <w:rFonts w:eastAsia="Times New Roman" w:cs="Times New Roman"/>
          <w:szCs w:val="24"/>
        </w:rPr>
        <w:t>ολιτική ζωή του τόπου. Το μόνο που θα καταφέρετε</w:t>
      </w:r>
      <w:r>
        <w:rPr>
          <w:rFonts w:eastAsia="Times New Roman" w:cs="Times New Roman"/>
          <w:szCs w:val="24"/>
        </w:rPr>
        <w:t>,</w:t>
      </w:r>
      <w:r>
        <w:rPr>
          <w:rFonts w:eastAsia="Times New Roman" w:cs="Times New Roman"/>
          <w:szCs w:val="24"/>
        </w:rPr>
        <w:t xml:space="preserve"> είναι να κάνετε τον εαυτό σας και το κόμμα σας</w:t>
      </w:r>
      <w:r w:rsidRPr="009C11A5">
        <w:rPr>
          <w:rFonts w:eastAsia="Times New Roman" w:cs="Times New Roman"/>
          <w:szCs w:val="24"/>
        </w:rPr>
        <w:t xml:space="preserve"> </w:t>
      </w:r>
      <w:r>
        <w:rPr>
          <w:rFonts w:eastAsia="Times New Roman" w:cs="Times New Roman"/>
          <w:szCs w:val="24"/>
        </w:rPr>
        <w:t>τοξικό.</w:t>
      </w:r>
    </w:p>
    <w:p w14:paraId="6E819CC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Κύριε Μητσοτάκη, έκανα την επιλογή να ζητήσω από την Βουλή</w:t>
      </w:r>
      <w:r>
        <w:rPr>
          <w:rFonts w:eastAsia="Times New Roman" w:cs="Times New Roman"/>
          <w:szCs w:val="24"/>
        </w:rPr>
        <w:t>,</w:t>
      </w:r>
      <w:r>
        <w:rPr>
          <w:rFonts w:eastAsia="Times New Roman" w:cs="Times New Roman"/>
          <w:szCs w:val="24"/>
        </w:rPr>
        <w:t xml:space="preserve"> για άλλη μια φορά να απαντήσει σε κρίσιμα διλήμματα. Να απαντήσει</w:t>
      </w:r>
      <w:r>
        <w:rPr>
          <w:rFonts w:eastAsia="Times New Roman" w:cs="Times New Roman"/>
          <w:szCs w:val="24"/>
        </w:rPr>
        <w:t>,</w:t>
      </w:r>
      <w:r>
        <w:rPr>
          <w:rFonts w:eastAsia="Times New Roman" w:cs="Times New Roman"/>
          <w:szCs w:val="24"/>
        </w:rPr>
        <w:t xml:space="preserve"> εάν θέλει να συνεχιστεί </w:t>
      </w:r>
      <w:r>
        <w:rPr>
          <w:rFonts w:eastAsia="Times New Roman" w:cs="Times New Roman"/>
          <w:szCs w:val="24"/>
        </w:rPr>
        <w:t xml:space="preserve">η προσπάθεια για την ανοικοδόμηση της χώρας και την ανασυγκρότηση της οικονομίας ή εάν θέλει να επιστρέψουμε στο πιο σκοτεινό </w:t>
      </w:r>
      <w:proofErr w:type="spellStart"/>
      <w:r>
        <w:rPr>
          <w:rFonts w:eastAsia="Times New Roman" w:cs="Times New Roman"/>
          <w:szCs w:val="24"/>
        </w:rPr>
        <w:t>μνημονιακό</w:t>
      </w:r>
      <w:proofErr w:type="spellEnd"/>
      <w:r>
        <w:rPr>
          <w:rFonts w:eastAsia="Times New Roman" w:cs="Times New Roman"/>
          <w:szCs w:val="24"/>
        </w:rPr>
        <w:t xml:space="preserve"> παρελθόν.</w:t>
      </w:r>
    </w:p>
    <w:p w14:paraId="6E819CC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Να απαντήσει</w:t>
      </w:r>
      <w:r>
        <w:rPr>
          <w:rFonts w:eastAsia="Times New Roman" w:cs="Times New Roman"/>
          <w:szCs w:val="24"/>
        </w:rPr>
        <w:t>,</w:t>
      </w:r>
      <w:r>
        <w:rPr>
          <w:rFonts w:eastAsia="Times New Roman" w:cs="Times New Roman"/>
          <w:szCs w:val="24"/>
        </w:rPr>
        <w:t xml:space="preserve"> εάν στηρίζει τα μέτρα κοινωνικής στήριξης και ελάφρυνσης ή εάν θέλει την ακύρωσή τους, εάν θέλε</w:t>
      </w:r>
      <w:r>
        <w:rPr>
          <w:rFonts w:eastAsia="Times New Roman" w:cs="Times New Roman"/>
          <w:szCs w:val="24"/>
        </w:rPr>
        <w:t>ι την στήριξη του κοινωνικού κράτους ή εάν θέλει την κατεδάφισή του, εάν θέλει προσλήψεις ή εάν θέλει να γυρίσουμε στο 1 προς 5 και ενδεχομένως και σε απολύσεις, εάν θέλει εργασία με αξιοπρέπεια ή εάν θέλει να επιστρέψουμε στην εργασιακή ζούγκλα, εάν θέλει</w:t>
      </w:r>
      <w:r>
        <w:rPr>
          <w:rFonts w:eastAsia="Times New Roman" w:cs="Times New Roman"/>
          <w:szCs w:val="24"/>
        </w:rPr>
        <w:t xml:space="preserve"> αλληλεγγύη ή κοινωνικό κανιβαλισμό, εάν θέλει δικαιοσύνη ή εάν θέλει εγκατάλειψη, εάν θέλει διαφάνεια ή την διαφθορά του παλιού καθεστώτος, εάν θέλει ένα μέλλον ευημερίας ή ένα μέλλον κοινωνικής </w:t>
      </w:r>
      <w:proofErr w:type="spellStart"/>
      <w:r>
        <w:rPr>
          <w:rFonts w:eastAsia="Times New Roman" w:cs="Times New Roman"/>
          <w:szCs w:val="24"/>
        </w:rPr>
        <w:t>δυστοπίας</w:t>
      </w:r>
      <w:proofErr w:type="spellEnd"/>
      <w:r>
        <w:rPr>
          <w:rFonts w:eastAsia="Times New Roman" w:cs="Times New Roman"/>
          <w:szCs w:val="24"/>
        </w:rPr>
        <w:t xml:space="preserve">, εάν εμπιστεύεται τα μέτρα και το σχέδιο στήριξης </w:t>
      </w:r>
      <w:r>
        <w:rPr>
          <w:rFonts w:eastAsia="Times New Roman" w:cs="Times New Roman"/>
          <w:szCs w:val="24"/>
        </w:rPr>
        <w:t xml:space="preserve">για τους πολλούς που αγωνίζονται ή ένα σχέδιο υποστήριξης των λίγων. </w:t>
      </w:r>
    </w:p>
    <w:p w14:paraId="6E819CC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Β΄ Αντιπρόεδρος της Βουλής κ. </w:t>
      </w:r>
      <w:r w:rsidRPr="009C11A5">
        <w:rPr>
          <w:rFonts w:eastAsia="Times New Roman" w:cs="Times New Roman"/>
          <w:b/>
          <w:szCs w:val="24"/>
        </w:rPr>
        <w:t>ΓΕΩΡΓΙΟΣ ΒΑΡΕΜΕΝΟΣ</w:t>
      </w:r>
      <w:r>
        <w:rPr>
          <w:rFonts w:eastAsia="Times New Roman" w:cs="Times New Roman"/>
          <w:szCs w:val="24"/>
        </w:rPr>
        <w:t>)</w:t>
      </w:r>
    </w:p>
    <w:p w14:paraId="6E819CC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Είμαι βέβαιος ότι για άλλη μια φορά η Εθνική Αντιπροσωπεία</w:t>
      </w:r>
      <w:r>
        <w:rPr>
          <w:rFonts w:eastAsia="Times New Roman" w:cs="Times New Roman"/>
          <w:szCs w:val="24"/>
        </w:rPr>
        <w:t>,</w:t>
      </w:r>
      <w:r>
        <w:rPr>
          <w:rFonts w:eastAsia="Times New Roman" w:cs="Times New Roman"/>
          <w:szCs w:val="24"/>
        </w:rPr>
        <w:t xml:space="preserve"> σήμερα</w:t>
      </w:r>
      <w:r>
        <w:rPr>
          <w:rFonts w:eastAsia="Times New Roman" w:cs="Times New Roman"/>
          <w:szCs w:val="24"/>
        </w:rPr>
        <w:t>,</w:t>
      </w:r>
      <w:r>
        <w:rPr>
          <w:rFonts w:eastAsia="Times New Roman" w:cs="Times New Roman"/>
          <w:szCs w:val="24"/>
        </w:rPr>
        <w:t xml:space="preserve"> θα απαντήσει θετικά ότι είναι με τους πολλούς. Το πιο κρίσιμο, όμως, είναι το τι θα απαντήσει ο ελληνικός λαός. Και ο ελληνικός λαός στις 26 του Μάη θα στείλει ένα μήνυμα ηχηρό και ισχυρό και στις ελίτ αλλά και στους αλαζόνες, που νομίζουν ότι η επιθυμία </w:t>
      </w:r>
      <w:r>
        <w:rPr>
          <w:rFonts w:eastAsia="Times New Roman" w:cs="Times New Roman"/>
          <w:szCs w:val="24"/>
        </w:rPr>
        <w:t>της εξουσίας αρκεί για να δικαιώσει τα πάντα, κάθε ατόπημα, κάθε ακρότητα, κάθε ψεύδος, κάθε συκοφαντία, κάθε προσβολή!</w:t>
      </w:r>
    </w:p>
    <w:p w14:paraId="6E819CCC" w14:textId="77777777" w:rsidR="004B0DF5" w:rsidRDefault="00471FB5">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6E819CCD"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της Πλειοψηφίας, θα συνεχίσουμε να δουλεύουμε με αξιοπρέ</w:t>
      </w:r>
      <w:r>
        <w:rPr>
          <w:rFonts w:eastAsia="Times New Roman" w:cs="Times New Roman"/>
          <w:szCs w:val="24"/>
        </w:rPr>
        <w:t xml:space="preserve">πεια, με ταπεινότητα, με προσήλωση στο έργο μας, με επιχειρήματα, με σκληρή δουλειά και με σκληρή προσπάθεια. Θα </w:t>
      </w:r>
      <w:r>
        <w:rPr>
          <w:rFonts w:eastAsia="Times New Roman" w:cs="Times New Roman"/>
          <w:szCs w:val="24"/>
        </w:rPr>
        <w:lastRenderedPageBreak/>
        <w:t>συνεχίσουμε να δουλεύουμε</w:t>
      </w:r>
      <w:r>
        <w:rPr>
          <w:rFonts w:eastAsia="Times New Roman" w:cs="Times New Roman"/>
          <w:szCs w:val="24"/>
        </w:rPr>
        <w:t>,</w:t>
      </w:r>
      <w:r>
        <w:rPr>
          <w:rFonts w:eastAsia="Times New Roman" w:cs="Times New Roman"/>
          <w:szCs w:val="24"/>
        </w:rPr>
        <w:t xml:space="preserve"> για να δώσουμε την τελική μας αναφορά στην κοινωνία και μόνο στην κοινωνία, στον ελληνικό λαό. Για να δώσουμε την τε</w:t>
      </w:r>
      <w:r>
        <w:rPr>
          <w:rFonts w:eastAsia="Times New Roman" w:cs="Times New Roman"/>
          <w:szCs w:val="24"/>
        </w:rPr>
        <w:t>λική μας αναφορά στους πολλούς και μόνο στους πολλούς!</w:t>
      </w:r>
    </w:p>
    <w:p w14:paraId="6E819CC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Σας ευχαριστώ.</w:t>
      </w:r>
    </w:p>
    <w:p w14:paraId="6E819CC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6E819CD0" w14:textId="77777777" w:rsidR="004B0DF5" w:rsidRDefault="00471FB5">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sidRPr="00726A05">
        <w:rPr>
          <w:rFonts w:eastAsia="Times New Roman"/>
          <w:bCs/>
          <w:szCs w:val="24"/>
        </w:rPr>
        <w:t xml:space="preserve">Κυρίες και κύριοι συνάδελφοι, γίνεται γνωστό στο Σώμα ότι </w:t>
      </w:r>
      <w:r>
        <w:rPr>
          <w:rFonts w:eastAsia="Times New Roman"/>
          <w:bCs/>
          <w:szCs w:val="24"/>
        </w:rPr>
        <w:t xml:space="preserve">τη συνεδρίασή μας παρακολουθούν </w:t>
      </w:r>
      <w:r w:rsidRPr="00726A05">
        <w:rPr>
          <w:rFonts w:eastAsia="Times New Roman"/>
          <w:bCs/>
          <w:szCs w:val="24"/>
        </w:rPr>
        <w:t xml:space="preserve">από τα άνω δυτικά θεωρεία, αφού </w:t>
      </w:r>
      <w:r>
        <w:rPr>
          <w:rFonts w:eastAsia="Times New Roman"/>
          <w:bCs/>
          <w:szCs w:val="24"/>
        </w:rPr>
        <w:t xml:space="preserve">προηγουμένως </w:t>
      </w:r>
      <w:r w:rsidRPr="00726A05">
        <w:rPr>
          <w:rFonts w:eastAsia="Times New Roman"/>
          <w:bCs/>
          <w:szCs w:val="24"/>
        </w:rPr>
        <w:t xml:space="preserve">ενημερώθηκαν για την ιστορία του κτηρίου και τον τρόπο οργάνωσης και λειτουργίας της Βουλής και ξεναγήθηκαν στην έκθεση της </w:t>
      </w:r>
      <w:r>
        <w:rPr>
          <w:rFonts w:eastAsia="Times New Roman"/>
          <w:bCs/>
          <w:szCs w:val="24"/>
        </w:rPr>
        <w:t>α</w:t>
      </w:r>
      <w:r w:rsidRPr="00726A05">
        <w:rPr>
          <w:rFonts w:eastAsia="Times New Roman"/>
          <w:bCs/>
          <w:szCs w:val="24"/>
        </w:rPr>
        <w:t xml:space="preserve">ίθουσας </w:t>
      </w:r>
      <w:r w:rsidRPr="00726A05">
        <w:rPr>
          <w:rFonts w:eastAsia="Times New Roman"/>
          <w:bCs/>
          <w:szCs w:val="24"/>
        </w:rPr>
        <w:t>«</w:t>
      </w:r>
      <w:r w:rsidRPr="00726A05">
        <w:rPr>
          <w:rFonts w:eastAsia="Times New Roman"/>
          <w:bCs/>
          <w:szCs w:val="24"/>
        </w:rPr>
        <w:t>ΕΛΕΥΘΕΡΙΟΣ ΒΕΝΙΖΕΛΟΣ</w:t>
      </w:r>
      <w:r w:rsidRPr="00726A05">
        <w:rPr>
          <w:rFonts w:eastAsia="Times New Roman"/>
          <w:bCs/>
          <w:szCs w:val="24"/>
        </w:rPr>
        <w:t xml:space="preserve">», </w:t>
      </w:r>
      <w:r>
        <w:rPr>
          <w:rFonts w:eastAsia="Times New Roman"/>
          <w:bCs/>
          <w:szCs w:val="24"/>
        </w:rPr>
        <w:t>τριάντα τρεις</w:t>
      </w:r>
      <w:r w:rsidRPr="00726A05">
        <w:rPr>
          <w:rFonts w:eastAsia="Times New Roman"/>
          <w:bCs/>
          <w:szCs w:val="24"/>
        </w:rPr>
        <w:t xml:space="preserve"> μαθήτριε</w:t>
      </w:r>
      <w:r w:rsidRPr="00726A05">
        <w:rPr>
          <w:rFonts w:eastAsia="Times New Roman"/>
          <w:bCs/>
          <w:szCs w:val="24"/>
        </w:rPr>
        <w:t xml:space="preserve">ς και μαθητές και </w:t>
      </w:r>
      <w:r>
        <w:rPr>
          <w:rFonts w:eastAsia="Times New Roman"/>
          <w:bCs/>
          <w:szCs w:val="24"/>
        </w:rPr>
        <w:t>πέντε</w:t>
      </w:r>
      <w:r w:rsidRPr="00726A05">
        <w:rPr>
          <w:rFonts w:eastAsia="Times New Roman"/>
          <w:bCs/>
          <w:szCs w:val="24"/>
        </w:rPr>
        <w:t xml:space="preserve"> συνοδοί εκπαιδευτικοί από το </w:t>
      </w:r>
      <w:r>
        <w:rPr>
          <w:rFonts w:eastAsia="Times New Roman"/>
          <w:bCs/>
          <w:szCs w:val="24"/>
        </w:rPr>
        <w:t xml:space="preserve">Δημοτικό Σχολείο </w:t>
      </w:r>
      <w:proofErr w:type="spellStart"/>
      <w:r>
        <w:rPr>
          <w:rFonts w:eastAsia="Times New Roman"/>
          <w:bCs/>
          <w:szCs w:val="24"/>
        </w:rPr>
        <w:t>Μανιάκων</w:t>
      </w:r>
      <w:proofErr w:type="spellEnd"/>
      <w:r>
        <w:rPr>
          <w:rFonts w:eastAsia="Times New Roman"/>
          <w:bCs/>
          <w:szCs w:val="24"/>
        </w:rPr>
        <w:t xml:space="preserve"> και το Δημοτικό Σχολείο </w:t>
      </w:r>
      <w:proofErr w:type="spellStart"/>
      <w:r>
        <w:rPr>
          <w:rFonts w:eastAsia="Times New Roman"/>
          <w:bCs/>
          <w:szCs w:val="24"/>
        </w:rPr>
        <w:t>Κωσταραζίου</w:t>
      </w:r>
      <w:proofErr w:type="spellEnd"/>
      <w:r>
        <w:rPr>
          <w:rFonts w:eastAsia="Times New Roman"/>
          <w:bCs/>
          <w:szCs w:val="24"/>
        </w:rPr>
        <w:t xml:space="preserve"> Καστοριάς. </w:t>
      </w:r>
    </w:p>
    <w:p w14:paraId="6E819CD1" w14:textId="77777777" w:rsidR="004B0DF5" w:rsidRDefault="00471FB5">
      <w:pPr>
        <w:spacing w:line="600" w:lineRule="auto"/>
        <w:ind w:firstLine="720"/>
        <w:jc w:val="both"/>
        <w:rPr>
          <w:rFonts w:eastAsia="Times New Roman"/>
          <w:bCs/>
          <w:szCs w:val="24"/>
        </w:rPr>
      </w:pPr>
      <w:r w:rsidRPr="00726A05">
        <w:rPr>
          <w:rFonts w:eastAsia="Times New Roman"/>
          <w:bCs/>
          <w:szCs w:val="24"/>
        </w:rPr>
        <w:t>Η Βουλή τούς καλωσορίζει.</w:t>
      </w:r>
    </w:p>
    <w:p w14:paraId="6E819CD2" w14:textId="77777777" w:rsidR="004B0DF5" w:rsidRDefault="00471FB5">
      <w:pPr>
        <w:spacing w:line="600" w:lineRule="auto"/>
        <w:ind w:firstLine="720"/>
        <w:jc w:val="center"/>
        <w:rPr>
          <w:rFonts w:eastAsia="Times New Roman"/>
          <w:bCs/>
          <w:szCs w:val="24"/>
        </w:rPr>
      </w:pPr>
      <w:r w:rsidRPr="00726A05">
        <w:rPr>
          <w:rFonts w:eastAsia="Times New Roman"/>
          <w:bCs/>
          <w:szCs w:val="24"/>
        </w:rPr>
        <w:lastRenderedPageBreak/>
        <w:t>(Χειροκροτήματα απ’ όλες τις πτέρυγες της Βουλής)</w:t>
      </w:r>
    </w:p>
    <w:p w14:paraId="6E819CD3" w14:textId="77777777" w:rsidR="004B0DF5" w:rsidRDefault="00471FB5">
      <w:pPr>
        <w:spacing w:line="600" w:lineRule="auto"/>
        <w:ind w:firstLine="720"/>
        <w:jc w:val="both"/>
        <w:rPr>
          <w:rFonts w:eastAsia="Times New Roman"/>
          <w:bCs/>
          <w:szCs w:val="24"/>
        </w:rPr>
      </w:pPr>
      <w:r>
        <w:rPr>
          <w:rFonts w:eastAsia="Times New Roman"/>
          <w:bCs/>
          <w:szCs w:val="24"/>
        </w:rPr>
        <w:t>Φτάσαμε στο τέλος της συζήτησης για παροχή ψήφου εμπι</w:t>
      </w:r>
      <w:r>
        <w:rPr>
          <w:rFonts w:eastAsia="Times New Roman"/>
          <w:bCs/>
          <w:szCs w:val="24"/>
        </w:rPr>
        <w:t>στοσύνης στην Κυβέρνηση. Η συζήτηση αυτή διήρκησε τρεις μέρες, 8 Μαΐου, 9 Μαΐου και 10 Μαΐου. Μίλησαν εβδομήντα επτά Βουλευτές, επτά Πρόεδροι Κοινοβουλευτικών Ομάδων, δεκαοχτώ Υπουργοί, επτά Κοινοβουλευτικοί Εκπρόσωποι, τρεις πρώην Πρόεδροι Κοινοβουλευτικώ</w:t>
      </w:r>
      <w:r>
        <w:rPr>
          <w:rFonts w:eastAsia="Times New Roman"/>
          <w:bCs/>
          <w:szCs w:val="24"/>
        </w:rPr>
        <w:t xml:space="preserve">ν Ομάδων, δηλαδή συνολικά </w:t>
      </w:r>
      <w:proofErr w:type="spellStart"/>
      <w:r>
        <w:rPr>
          <w:rFonts w:eastAsia="Times New Roman"/>
          <w:bCs/>
          <w:szCs w:val="24"/>
        </w:rPr>
        <w:t>εκατόν</w:t>
      </w:r>
      <w:proofErr w:type="spellEnd"/>
      <w:r>
        <w:rPr>
          <w:rFonts w:eastAsia="Times New Roman"/>
          <w:bCs/>
          <w:szCs w:val="24"/>
        </w:rPr>
        <w:t xml:space="preserve"> δώδεκα ομιλητές. Ο συνολικός χρόνος ήταν περίπου </w:t>
      </w:r>
      <w:r>
        <w:rPr>
          <w:rFonts w:eastAsia="Times New Roman"/>
          <w:bCs/>
          <w:szCs w:val="24"/>
        </w:rPr>
        <w:t>είκοσι εννέα</w:t>
      </w:r>
      <w:r>
        <w:rPr>
          <w:rFonts w:eastAsia="Times New Roman"/>
          <w:bCs/>
          <w:szCs w:val="24"/>
        </w:rPr>
        <w:t xml:space="preserve"> ώρες. </w:t>
      </w:r>
    </w:p>
    <w:p w14:paraId="6E819CD4" w14:textId="77777777" w:rsidR="004B0DF5" w:rsidRDefault="00471FB5">
      <w:pPr>
        <w:spacing w:line="600" w:lineRule="auto"/>
        <w:ind w:firstLine="720"/>
        <w:jc w:val="both"/>
        <w:rPr>
          <w:rFonts w:eastAsia="Times New Roman"/>
          <w:bCs/>
          <w:szCs w:val="24"/>
        </w:rPr>
      </w:pPr>
      <w:r>
        <w:rPr>
          <w:rFonts w:eastAsia="Times New Roman"/>
          <w:bCs/>
          <w:szCs w:val="24"/>
        </w:rPr>
        <w:t xml:space="preserve">Η προηγούμενη συζήτηση για παροχή ψήφου εμπιστοσύνης διήρκησε </w:t>
      </w:r>
      <w:r>
        <w:rPr>
          <w:rFonts w:eastAsia="Times New Roman"/>
          <w:bCs/>
          <w:szCs w:val="24"/>
        </w:rPr>
        <w:t xml:space="preserve">είκοσι τέσσερις </w:t>
      </w:r>
      <w:r>
        <w:rPr>
          <w:rFonts w:eastAsia="Times New Roman"/>
          <w:bCs/>
          <w:szCs w:val="24"/>
        </w:rPr>
        <w:t xml:space="preserve">ώρες και </w:t>
      </w:r>
      <w:r>
        <w:rPr>
          <w:rFonts w:eastAsia="Times New Roman"/>
          <w:bCs/>
          <w:szCs w:val="24"/>
        </w:rPr>
        <w:t>τριάντα</w:t>
      </w:r>
      <w:r>
        <w:rPr>
          <w:rFonts w:eastAsia="Times New Roman"/>
          <w:bCs/>
          <w:szCs w:val="24"/>
        </w:rPr>
        <w:t xml:space="preserve"> λεπτά. Η μέση διάρκεια των εννέα συζητήσεων παροχής ψήφου ε</w:t>
      </w:r>
      <w:r>
        <w:rPr>
          <w:rFonts w:eastAsia="Times New Roman"/>
          <w:bCs/>
          <w:szCs w:val="24"/>
        </w:rPr>
        <w:t xml:space="preserve">μπιστοσύνης που διεξήχθησαν μεταπολιτευτικά και εκτυλίχθηκαν εντός τριών ημερών ήταν περίπου </w:t>
      </w:r>
      <w:r>
        <w:rPr>
          <w:rFonts w:eastAsia="Times New Roman"/>
          <w:bCs/>
          <w:szCs w:val="24"/>
        </w:rPr>
        <w:t>είκοσι πέντε</w:t>
      </w:r>
      <w:r>
        <w:rPr>
          <w:rFonts w:eastAsia="Times New Roman"/>
          <w:bCs/>
          <w:szCs w:val="24"/>
        </w:rPr>
        <w:t xml:space="preserve"> ώρες. </w:t>
      </w:r>
    </w:p>
    <w:p w14:paraId="6E819CD5" w14:textId="77777777" w:rsidR="004B0DF5" w:rsidRDefault="00471FB5">
      <w:pPr>
        <w:spacing w:line="600" w:lineRule="auto"/>
        <w:ind w:firstLine="720"/>
        <w:jc w:val="both"/>
        <w:rPr>
          <w:rFonts w:eastAsia="Times New Roman"/>
          <w:szCs w:val="24"/>
        </w:rPr>
      </w:pPr>
      <w:r>
        <w:rPr>
          <w:rFonts w:eastAsia="Times New Roman"/>
          <w:szCs w:val="24"/>
        </w:rPr>
        <w:lastRenderedPageBreak/>
        <w:t>Κυρίες και κύριοι συνάδελφοι, κηρύσσεται περαιωμένη η συζήτηση επί της προτάσεως του Πρωθυπουργού για παροχή ψήφου εμπιστοσύνης στην Κυβέρνηση</w:t>
      </w:r>
      <w:r>
        <w:rPr>
          <w:rFonts w:eastAsia="Times New Roman"/>
          <w:szCs w:val="24"/>
        </w:rPr>
        <w:t>,</w:t>
      </w:r>
      <w:r>
        <w:rPr>
          <w:rFonts w:eastAsia="Times New Roman"/>
          <w:szCs w:val="24"/>
        </w:rPr>
        <w:t xml:space="preserve"> </w:t>
      </w:r>
      <w:r w:rsidRPr="00CA1CEA">
        <w:rPr>
          <w:rFonts w:eastAsia="Times New Roman"/>
          <w:szCs w:val="24"/>
        </w:rPr>
        <w:t xml:space="preserve">σύμφωνα με τα άρθρα 84 του Συντάγματος και 141 του Κανονισμού της Βουλής. </w:t>
      </w:r>
    </w:p>
    <w:p w14:paraId="6E819CD6" w14:textId="77777777" w:rsidR="004B0DF5" w:rsidRDefault="00471FB5">
      <w:pPr>
        <w:spacing w:line="600" w:lineRule="auto"/>
        <w:ind w:firstLine="720"/>
        <w:jc w:val="center"/>
        <w:rPr>
          <w:rFonts w:eastAsia="Times New Roman"/>
          <w:szCs w:val="24"/>
        </w:rPr>
      </w:pPr>
      <w:r>
        <w:rPr>
          <w:rFonts w:eastAsia="Times New Roman"/>
          <w:szCs w:val="24"/>
        </w:rPr>
        <w:t>(Θόρυβος στην Αίθουσα)</w:t>
      </w:r>
    </w:p>
    <w:p w14:paraId="6E819CD7" w14:textId="77777777" w:rsidR="004B0DF5" w:rsidRDefault="00471FB5">
      <w:pPr>
        <w:spacing w:line="600" w:lineRule="auto"/>
        <w:ind w:firstLine="720"/>
        <w:jc w:val="both"/>
        <w:rPr>
          <w:rFonts w:eastAsia="Times New Roman"/>
          <w:bCs/>
          <w:szCs w:val="24"/>
        </w:rPr>
      </w:pPr>
      <w:r>
        <w:rPr>
          <w:rFonts w:eastAsia="Times New Roman"/>
          <w:szCs w:val="24"/>
        </w:rPr>
        <w:t>Παρακαλώ, ησυχία.</w:t>
      </w:r>
    </w:p>
    <w:p w14:paraId="6E819CD8" w14:textId="77777777" w:rsidR="004B0DF5" w:rsidRDefault="00471FB5">
      <w:pPr>
        <w:spacing w:line="600" w:lineRule="auto"/>
        <w:ind w:firstLine="720"/>
        <w:jc w:val="both"/>
        <w:rPr>
          <w:rFonts w:eastAsia="Times New Roman"/>
          <w:szCs w:val="24"/>
        </w:rPr>
      </w:pPr>
      <w:r>
        <w:rPr>
          <w:rFonts w:eastAsia="Times New Roman"/>
          <w:szCs w:val="24"/>
        </w:rPr>
        <w:t>Θα ακολουθήσει ονομαστική ψηφοφορία με κλήση δι’ εκφωνήσεως, που θα διεξαχθεί σύμφωνα με τις διατάξεις των άρθρων 72 και 72</w:t>
      </w:r>
      <w:r w:rsidRPr="00E2118D">
        <w:rPr>
          <w:rFonts w:eastAsia="Times New Roman"/>
          <w:szCs w:val="24"/>
        </w:rPr>
        <w:t>Α</w:t>
      </w:r>
      <w:r>
        <w:rPr>
          <w:rFonts w:eastAsia="Times New Roman"/>
          <w:szCs w:val="24"/>
        </w:rPr>
        <w:t xml:space="preserve"> του Κανονισμού της Βουλής. </w:t>
      </w:r>
    </w:p>
    <w:p w14:paraId="6E819CD9" w14:textId="77777777" w:rsidR="004B0DF5" w:rsidRDefault="00471FB5">
      <w:pPr>
        <w:spacing w:line="600" w:lineRule="auto"/>
        <w:ind w:firstLine="720"/>
        <w:jc w:val="both"/>
        <w:rPr>
          <w:rFonts w:eastAsia="Times New Roman"/>
          <w:szCs w:val="24"/>
        </w:rPr>
      </w:pPr>
      <w:r>
        <w:rPr>
          <w:rFonts w:eastAsia="Times New Roman"/>
          <w:szCs w:val="24"/>
        </w:rPr>
        <w:t>Οι αποδεχόμενοι την πρόταση για παροχή ψήφου εμπιστοσύνης λέγουν «ΝΑΙ».</w:t>
      </w:r>
    </w:p>
    <w:p w14:paraId="6E819CDA" w14:textId="77777777" w:rsidR="004B0DF5" w:rsidRDefault="00471FB5">
      <w:pPr>
        <w:spacing w:line="600" w:lineRule="auto"/>
        <w:ind w:firstLine="720"/>
        <w:jc w:val="both"/>
        <w:rPr>
          <w:rFonts w:eastAsia="Times New Roman"/>
          <w:szCs w:val="24"/>
        </w:rPr>
      </w:pPr>
      <w:r>
        <w:rPr>
          <w:rFonts w:eastAsia="Times New Roman"/>
          <w:szCs w:val="24"/>
        </w:rPr>
        <w:t>Οι μη αποδεχόμενοι την πρόταση για παροχή ψήφου εμπιστοσύνης λέγουν «ΟΧΙ».</w:t>
      </w:r>
    </w:p>
    <w:p w14:paraId="6E819CDB" w14:textId="77777777" w:rsidR="004B0DF5" w:rsidRDefault="00471FB5">
      <w:pPr>
        <w:spacing w:line="600" w:lineRule="auto"/>
        <w:ind w:firstLine="720"/>
        <w:jc w:val="both"/>
        <w:rPr>
          <w:rFonts w:eastAsia="Times New Roman"/>
          <w:szCs w:val="24"/>
        </w:rPr>
      </w:pPr>
      <w:r>
        <w:rPr>
          <w:rFonts w:eastAsia="Times New Roman"/>
          <w:szCs w:val="24"/>
        </w:rPr>
        <w:t>Οι αρνούμενοι ψήφο λέγουν «ΠΑΡΩΝ».</w:t>
      </w:r>
    </w:p>
    <w:p w14:paraId="6E819CDC" w14:textId="77777777" w:rsidR="004B0DF5" w:rsidRDefault="00471FB5">
      <w:pPr>
        <w:spacing w:line="600" w:lineRule="auto"/>
        <w:ind w:firstLine="720"/>
        <w:jc w:val="both"/>
        <w:rPr>
          <w:rFonts w:eastAsia="Times New Roman"/>
          <w:szCs w:val="24"/>
        </w:rPr>
      </w:pPr>
      <w:r>
        <w:rPr>
          <w:rFonts w:eastAsia="Times New Roman"/>
          <w:szCs w:val="24"/>
        </w:rPr>
        <w:lastRenderedPageBreak/>
        <w:t xml:space="preserve">Καλούνται επί του καταλόγου η Γραμματέας της </w:t>
      </w:r>
      <w:r>
        <w:rPr>
          <w:rFonts w:eastAsia="Times New Roman"/>
          <w:szCs w:val="24"/>
        </w:rPr>
        <w:t xml:space="preserve">Βουλής και Βουλευτής Έβρου κ. Αναστασία </w:t>
      </w:r>
      <w:proofErr w:type="spellStart"/>
      <w:r>
        <w:rPr>
          <w:rFonts w:eastAsia="Times New Roman"/>
          <w:szCs w:val="24"/>
        </w:rPr>
        <w:t>Γκαρά</w:t>
      </w:r>
      <w:proofErr w:type="spellEnd"/>
      <w:r>
        <w:rPr>
          <w:rFonts w:eastAsia="Times New Roman"/>
          <w:szCs w:val="24"/>
        </w:rPr>
        <w:t xml:space="preserve"> από τον ΣΥΡΙΖΑ και ο Βουλευτής Ημαθίας της Νέας Δημοκρατίας κ. Απόστολος </w:t>
      </w:r>
      <w:proofErr w:type="spellStart"/>
      <w:r>
        <w:rPr>
          <w:rFonts w:eastAsia="Times New Roman"/>
          <w:szCs w:val="24"/>
        </w:rPr>
        <w:t>Βεσυρόπουλος</w:t>
      </w:r>
      <w:proofErr w:type="spellEnd"/>
      <w:r>
        <w:rPr>
          <w:rFonts w:eastAsia="Times New Roman"/>
          <w:szCs w:val="24"/>
        </w:rPr>
        <w:t xml:space="preserve">. </w:t>
      </w:r>
    </w:p>
    <w:p w14:paraId="6E819CDD" w14:textId="77777777" w:rsidR="004B0DF5" w:rsidRDefault="00471FB5">
      <w:pPr>
        <w:spacing w:line="600" w:lineRule="auto"/>
        <w:ind w:firstLine="720"/>
        <w:jc w:val="both"/>
        <w:rPr>
          <w:rFonts w:eastAsia="Times New Roman"/>
          <w:szCs w:val="24"/>
        </w:rPr>
      </w:pPr>
      <w:r>
        <w:rPr>
          <w:rFonts w:eastAsia="Times New Roman"/>
          <w:szCs w:val="24"/>
        </w:rPr>
        <w:t xml:space="preserve">Κυρίες και κύριοι συνάδελφοι, σας ενημερώνω ότι </w:t>
      </w:r>
      <w:r>
        <w:rPr>
          <w:rFonts w:eastAsia="Times New Roman"/>
          <w:szCs w:val="24"/>
        </w:rPr>
        <w:t xml:space="preserve">έχουν περιέλθει </w:t>
      </w:r>
      <w:r>
        <w:rPr>
          <w:rFonts w:eastAsia="Times New Roman"/>
          <w:szCs w:val="24"/>
        </w:rPr>
        <w:t xml:space="preserve">στο Προεδρείο </w:t>
      </w:r>
      <w:r>
        <w:rPr>
          <w:rFonts w:eastAsia="Times New Roman"/>
          <w:szCs w:val="24"/>
        </w:rPr>
        <w:t xml:space="preserve">επιστολές συναδέλφων Βουλευτών ευρισκομένων </w:t>
      </w:r>
      <w:r>
        <w:rPr>
          <w:rFonts w:eastAsia="Times New Roman"/>
          <w:szCs w:val="24"/>
        </w:rPr>
        <w:t>σε αποστολή της Βουλής στο εξωτερικό,</w:t>
      </w:r>
      <w:r w:rsidDel="0040116F">
        <w:rPr>
          <w:rFonts w:eastAsia="Times New Roman"/>
          <w:szCs w:val="24"/>
        </w:rPr>
        <w:t xml:space="preserve"> </w:t>
      </w:r>
      <w:r>
        <w:rPr>
          <w:rFonts w:eastAsia="Times New Roman"/>
          <w:szCs w:val="24"/>
        </w:rPr>
        <w:t>σύμφωνα με το άρθρο 70</w:t>
      </w:r>
      <w:r w:rsidRPr="00E2118D">
        <w:rPr>
          <w:rFonts w:eastAsia="Times New Roman"/>
          <w:szCs w:val="24"/>
        </w:rPr>
        <w:t>Α</w:t>
      </w:r>
      <w:r>
        <w:rPr>
          <w:rFonts w:eastAsia="Times New Roman"/>
          <w:szCs w:val="24"/>
        </w:rPr>
        <w:t xml:space="preserve"> του Κανονισμού της Βουλής, με τις οποίες γνωστοποιούν την ψήφο τους. Οι ψήφοι αυτές θα συνυπολογιστούν στην καταμέτρηση</w:t>
      </w:r>
      <w:r>
        <w:rPr>
          <w:rFonts w:eastAsia="Times New Roman"/>
          <w:szCs w:val="24"/>
        </w:rPr>
        <w:t xml:space="preserve">, η οποία </w:t>
      </w:r>
      <w:r>
        <w:rPr>
          <w:rFonts w:eastAsia="Times New Roman"/>
          <w:szCs w:val="24"/>
        </w:rPr>
        <w:t xml:space="preserve">θα ακολουθήσει. </w:t>
      </w:r>
    </w:p>
    <w:p w14:paraId="6E819CDE" w14:textId="77777777" w:rsidR="004B0DF5" w:rsidRDefault="00471FB5">
      <w:pPr>
        <w:spacing w:line="600" w:lineRule="auto"/>
        <w:ind w:firstLine="720"/>
        <w:jc w:val="both"/>
        <w:rPr>
          <w:rFonts w:eastAsia="Times New Roman"/>
          <w:szCs w:val="24"/>
        </w:rPr>
      </w:pPr>
      <w:r>
        <w:rPr>
          <w:rFonts w:eastAsia="Times New Roman"/>
          <w:szCs w:val="24"/>
        </w:rPr>
        <w:t>Παρακαλώ να αρχίσει η ανάγνωση του καταλόγου.</w:t>
      </w:r>
    </w:p>
    <w:p w14:paraId="6E819CDF" w14:textId="77777777" w:rsidR="004B0DF5" w:rsidRDefault="00471FB5">
      <w:pPr>
        <w:tabs>
          <w:tab w:val="left" w:pos="709"/>
          <w:tab w:val="center" w:pos="4753"/>
        </w:tabs>
        <w:spacing w:line="600" w:lineRule="auto"/>
        <w:jc w:val="center"/>
        <w:rPr>
          <w:rFonts w:eastAsia="Times New Roman"/>
          <w:szCs w:val="24"/>
        </w:rPr>
      </w:pPr>
      <w:r>
        <w:rPr>
          <w:rFonts w:eastAsia="Times New Roman"/>
          <w:szCs w:val="24"/>
        </w:rPr>
        <w:t>(Ψ</w:t>
      </w:r>
      <w:r>
        <w:rPr>
          <w:rFonts w:eastAsia="Times New Roman"/>
          <w:szCs w:val="24"/>
        </w:rPr>
        <w:t>ΗΦΟΦΟΡΙΑ)</w:t>
      </w:r>
    </w:p>
    <w:p w14:paraId="6E819CE0" w14:textId="77777777" w:rsidR="004B0DF5" w:rsidRDefault="00471FB5">
      <w:pPr>
        <w:spacing w:line="600" w:lineRule="auto"/>
        <w:ind w:firstLine="709"/>
        <w:jc w:val="center"/>
        <w:rPr>
          <w:rFonts w:eastAsia="Times New Roman" w:cs="Times New Roman"/>
          <w:szCs w:val="24"/>
        </w:rPr>
      </w:pPr>
      <w:r>
        <w:rPr>
          <w:rFonts w:eastAsia="Times New Roman" w:cs="Times New Roman"/>
          <w:szCs w:val="24"/>
        </w:rPr>
        <w:t>(ΜΕΤΑ ΚΑΙ ΤΗ ΔΕΥΤΕΡΗ ΑΝΑΓΝΩΣΗ ΤΟΥ ΚΑΤΑΛΟΓΟΥ)</w:t>
      </w:r>
    </w:p>
    <w:p w14:paraId="6E819CE1" w14:textId="77777777" w:rsidR="004B0DF5" w:rsidRDefault="00471FB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Υπάρχει συνάδελφος, ο οποίος δεν άκουσε το όνομά του; Κανείς.</w:t>
      </w:r>
    </w:p>
    <w:p w14:paraId="6E819CE2"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Οι επιστολές</w:t>
      </w:r>
      <w:r>
        <w:rPr>
          <w:rFonts w:eastAsia="Times New Roman" w:cs="Times New Roman"/>
          <w:szCs w:val="24"/>
        </w:rPr>
        <w:t>,</w:t>
      </w:r>
      <w:r>
        <w:rPr>
          <w:rFonts w:eastAsia="Times New Roman" w:cs="Times New Roman"/>
          <w:szCs w:val="24"/>
        </w:rPr>
        <w:t xml:space="preserve"> οι οποίες απεστάλησαν στο Προεδρείο από τους συναδέλφους σύμφωνα με το άρθρο 70Α του Κανονισ</w:t>
      </w:r>
      <w:r>
        <w:rPr>
          <w:rFonts w:eastAsia="Times New Roman" w:cs="Times New Roman"/>
          <w:szCs w:val="24"/>
        </w:rPr>
        <w:t xml:space="preserve">μού της Βουλής, </w:t>
      </w:r>
      <w:r>
        <w:rPr>
          <w:rFonts w:eastAsia="Times New Roman" w:cs="Times New Roman"/>
          <w:szCs w:val="24"/>
        </w:rPr>
        <w:t xml:space="preserve">θα καταχωριστούν </w:t>
      </w:r>
      <w:r>
        <w:rPr>
          <w:rFonts w:eastAsia="Times New Roman" w:cs="Times New Roman"/>
          <w:szCs w:val="24"/>
        </w:rPr>
        <w:t>στα Πρακτικά.</w:t>
      </w:r>
    </w:p>
    <w:p w14:paraId="6E819CE3"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w:t>
      </w:r>
      <w:r>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6E819CE4" w14:textId="77777777" w:rsidR="004B0DF5" w:rsidRDefault="00471FB5">
      <w:pPr>
        <w:spacing w:line="600" w:lineRule="auto"/>
        <w:ind w:firstLine="720"/>
        <w:jc w:val="center"/>
        <w:rPr>
          <w:rFonts w:eastAsia="Times New Roman" w:cs="Times New Roman"/>
          <w:color w:val="FF0000"/>
          <w:szCs w:val="24"/>
        </w:rPr>
      </w:pPr>
      <w:r w:rsidRPr="00024322">
        <w:rPr>
          <w:rFonts w:eastAsia="Times New Roman" w:cs="Times New Roman"/>
          <w:color w:val="FF0000"/>
          <w:szCs w:val="24"/>
        </w:rPr>
        <w:t>(ΑΛΛΑΓΗ ΣΕΛΙΔΑΣ)</w:t>
      </w:r>
    </w:p>
    <w:p w14:paraId="6E819CE5" w14:textId="77777777" w:rsidR="004B0DF5" w:rsidRDefault="00471FB5">
      <w:pPr>
        <w:spacing w:line="600" w:lineRule="auto"/>
        <w:ind w:firstLine="720"/>
        <w:jc w:val="center"/>
        <w:rPr>
          <w:rFonts w:eastAsia="Times New Roman" w:cs="Times New Roman"/>
          <w:color w:val="FF0000"/>
          <w:szCs w:val="24"/>
        </w:rPr>
      </w:pPr>
      <w:r w:rsidRPr="00F16795">
        <w:rPr>
          <w:rFonts w:eastAsia="Times New Roman" w:cs="Times New Roman"/>
          <w:color w:val="FF0000"/>
          <w:szCs w:val="24"/>
        </w:rPr>
        <w:t>(Να μπουν οι σελ</w:t>
      </w:r>
      <w:r w:rsidRPr="009854D5">
        <w:rPr>
          <w:rFonts w:eastAsia="Times New Roman" w:cs="Times New Roman"/>
          <w:color w:val="FF0000"/>
          <w:szCs w:val="24"/>
        </w:rPr>
        <w:t xml:space="preserve">. </w:t>
      </w:r>
      <w:r w:rsidRPr="00F16795">
        <w:rPr>
          <w:rFonts w:eastAsia="Times New Roman" w:cs="Times New Roman"/>
          <w:color w:val="FF0000"/>
          <w:szCs w:val="24"/>
        </w:rPr>
        <w:t>448 - 451)</w:t>
      </w:r>
    </w:p>
    <w:p w14:paraId="6E819CE6" w14:textId="77777777" w:rsidR="004B0DF5" w:rsidRDefault="00471FB5">
      <w:pPr>
        <w:spacing w:line="600" w:lineRule="auto"/>
        <w:ind w:firstLine="720"/>
        <w:jc w:val="center"/>
        <w:rPr>
          <w:rFonts w:eastAsia="Times New Roman" w:cs="Times New Roman"/>
          <w:color w:val="FF0000"/>
          <w:szCs w:val="24"/>
        </w:rPr>
      </w:pPr>
      <w:r w:rsidRPr="00024322">
        <w:rPr>
          <w:rFonts w:eastAsia="Times New Roman" w:cs="Times New Roman"/>
          <w:color w:val="FF0000"/>
          <w:szCs w:val="24"/>
        </w:rPr>
        <w:t>(ΑΛΛΑΓΗ ΣΕΛΙΔΑΣ)</w:t>
      </w:r>
    </w:p>
    <w:p w14:paraId="6E819CE7" w14:textId="77777777" w:rsidR="004B0DF5" w:rsidRDefault="00471FB5">
      <w:pPr>
        <w:spacing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θα ήθελα να σας ενημερώσω ότι </w:t>
      </w:r>
      <w:r>
        <w:rPr>
          <w:rFonts w:eastAsia="Times New Roman" w:cs="Times New Roman"/>
          <w:szCs w:val="24"/>
        </w:rPr>
        <w:t xml:space="preserve">έχουν έλθει στο Προεδρείο επιστολές των συναδέλφων </w:t>
      </w:r>
      <w:r>
        <w:rPr>
          <w:rFonts w:eastAsia="Times New Roman" w:cs="Times New Roman"/>
          <w:szCs w:val="24"/>
        </w:rPr>
        <w:t>κ. Όλγα</w:t>
      </w:r>
      <w:r>
        <w:rPr>
          <w:rFonts w:eastAsia="Times New Roman" w:cs="Times New Roman"/>
          <w:szCs w:val="24"/>
        </w:rPr>
        <w:t>ς</w:t>
      </w:r>
      <w:r>
        <w:rPr>
          <w:rFonts w:eastAsia="Times New Roman" w:cs="Times New Roman"/>
          <w:szCs w:val="24"/>
        </w:rPr>
        <w:t xml:space="preserve"> Κεφαλογιάννη, κ. Χαρούλα</w:t>
      </w:r>
      <w:r>
        <w:rPr>
          <w:rFonts w:eastAsia="Times New Roman" w:cs="Times New Roman"/>
          <w:szCs w:val="24"/>
        </w:rPr>
        <w:t>ς</w:t>
      </w:r>
      <w:r>
        <w:rPr>
          <w:rFonts w:eastAsia="Times New Roman" w:cs="Times New Roman"/>
          <w:szCs w:val="24"/>
        </w:rPr>
        <w:t xml:space="preserve"> (Χαρά</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κ. Ιω</w:t>
      </w:r>
      <w:r>
        <w:rPr>
          <w:rFonts w:eastAsia="Times New Roman" w:cs="Times New Roman"/>
          <w:szCs w:val="24"/>
        </w:rPr>
        <w:lastRenderedPageBreak/>
        <w:t>άνν</w:t>
      </w:r>
      <w:r>
        <w:rPr>
          <w:rFonts w:eastAsia="Times New Roman" w:cs="Times New Roman"/>
          <w:szCs w:val="24"/>
        </w:rPr>
        <w:t>η</w:t>
      </w:r>
      <w:r>
        <w:rPr>
          <w:rFonts w:eastAsia="Times New Roman" w:cs="Times New Roman"/>
          <w:szCs w:val="24"/>
        </w:rPr>
        <w:t xml:space="preserve"> Λαγ</w:t>
      </w:r>
      <w:r>
        <w:rPr>
          <w:rFonts w:eastAsia="Times New Roman" w:cs="Times New Roman"/>
          <w:szCs w:val="24"/>
        </w:rPr>
        <w:t>ού</w:t>
      </w:r>
      <w:r>
        <w:rPr>
          <w:rFonts w:eastAsia="Times New Roman" w:cs="Times New Roman"/>
          <w:szCs w:val="24"/>
        </w:rPr>
        <w:t xml:space="preserve"> και κ. Κωνσταντίνο</w:t>
      </w:r>
      <w:r>
        <w:rPr>
          <w:rFonts w:eastAsia="Times New Roman" w:cs="Times New Roman"/>
          <w:szCs w:val="24"/>
        </w:rPr>
        <w:t>υ</w:t>
      </w:r>
      <w:r>
        <w:rPr>
          <w:rFonts w:eastAsia="Times New Roman" w:cs="Times New Roman"/>
          <w:szCs w:val="24"/>
        </w:rPr>
        <w:t xml:space="preserve"> </w:t>
      </w:r>
      <w:proofErr w:type="spellStart"/>
      <w:r>
        <w:rPr>
          <w:rFonts w:eastAsia="Times New Roman" w:cs="Times New Roman"/>
          <w:szCs w:val="24"/>
        </w:rPr>
        <w:t>Κατσίκη</w:t>
      </w:r>
      <w:proofErr w:type="spellEnd"/>
      <w:r>
        <w:rPr>
          <w:rFonts w:eastAsia="Times New Roman" w:cs="Times New Roman"/>
          <w:szCs w:val="24"/>
        </w:rPr>
        <w:t>, οι οποίοι μας γνωρίζουν πως</w:t>
      </w:r>
      <w:r>
        <w:rPr>
          <w:rFonts w:eastAsia="Times New Roman" w:cs="Times New Roman"/>
          <w:szCs w:val="24"/>
        </w:rPr>
        <w:t xml:space="preserve"> δεν θα παρευρεθού</w:t>
      </w:r>
      <w:r>
        <w:rPr>
          <w:rFonts w:eastAsia="Times New Roman" w:cs="Times New Roman"/>
          <w:szCs w:val="24"/>
        </w:rPr>
        <w:t xml:space="preserve">ν στη σημερινή ονομαστική ψηφοφορία επί της προτάσεως του Πρωθυπουργού για ψήφο εμπιστοσύνης και </w:t>
      </w:r>
      <w:r>
        <w:rPr>
          <w:rFonts w:eastAsia="Times New Roman" w:cs="Times New Roman"/>
          <w:szCs w:val="24"/>
        </w:rPr>
        <w:t>ότι</w:t>
      </w:r>
      <w:r>
        <w:rPr>
          <w:rFonts w:eastAsia="Times New Roman" w:cs="Times New Roman"/>
          <w:szCs w:val="24"/>
        </w:rPr>
        <w:t xml:space="preserve"> αν ήταν παρόντες θα ψήφιζαν </w:t>
      </w:r>
      <w:r>
        <w:rPr>
          <w:rFonts w:eastAsia="Times New Roman" w:cs="Times New Roman"/>
          <w:szCs w:val="24"/>
        </w:rPr>
        <w:t>«ΟΧΙ</w:t>
      </w:r>
      <w:r>
        <w:rPr>
          <w:rFonts w:eastAsia="Times New Roman" w:cs="Times New Roman"/>
          <w:szCs w:val="24"/>
        </w:rPr>
        <w:t>».</w:t>
      </w:r>
    </w:p>
    <w:p w14:paraId="6E819CE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Οι επιστολές αυτές, οι οποίες εκφράζουν πρόθεση ψήφου, </w:t>
      </w:r>
      <w:r>
        <w:rPr>
          <w:rFonts w:eastAsia="Times New Roman" w:cs="Times New Roman"/>
          <w:szCs w:val="24"/>
        </w:rPr>
        <w:t xml:space="preserve">θα καταχωριστούν </w:t>
      </w:r>
      <w:r>
        <w:rPr>
          <w:rFonts w:eastAsia="Times New Roman" w:cs="Times New Roman"/>
          <w:szCs w:val="24"/>
        </w:rPr>
        <w:t>στα Πρακτικά της σημερινής συνεδρίασης, αλλά δεν</w:t>
      </w:r>
      <w:r>
        <w:rPr>
          <w:rFonts w:eastAsia="Times New Roman" w:cs="Times New Roman"/>
          <w:szCs w:val="24"/>
        </w:rPr>
        <w:t xml:space="preserve"> συνυπολογίζονται στην καταμέτρηση των ψήφων.</w:t>
      </w:r>
    </w:p>
    <w:p w14:paraId="6E819CE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w:t>
      </w:r>
      <w:r>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6E819CEA" w14:textId="77777777" w:rsidR="004B0DF5" w:rsidRDefault="00471FB5">
      <w:pPr>
        <w:spacing w:line="600" w:lineRule="auto"/>
        <w:ind w:firstLine="720"/>
        <w:jc w:val="center"/>
        <w:rPr>
          <w:rFonts w:eastAsia="Times New Roman" w:cs="Times New Roman"/>
          <w:color w:val="FF0000"/>
          <w:szCs w:val="24"/>
        </w:rPr>
      </w:pPr>
      <w:r w:rsidRPr="007E64E8">
        <w:rPr>
          <w:rFonts w:eastAsia="Times New Roman" w:cs="Times New Roman"/>
          <w:color w:val="FF0000"/>
          <w:szCs w:val="24"/>
        </w:rPr>
        <w:t>(ΑΛΛΑΓΗ ΣΕΛΙΔΑΣ)</w:t>
      </w:r>
    </w:p>
    <w:p w14:paraId="6E819CEB" w14:textId="77777777" w:rsidR="004B0DF5" w:rsidRDefault="00471FB5">
      <w:pPr>
        <w:spacing w:line="600" w:lineRule="auto"/>
        <w:ind w:firstLine="720"/>
        <w:jc w:val="center"/>
        <w:rPr>
          <w:rFonts w:eastAsia="Times New Roman" w:cs="Times New Roman"/>
          <w:color w:val="FF0000"/>
          <w:szCs w:val="24"/>
        </w:rPr>
      </w:pPr>
      <w:r w:rsidRPr="00B47394">
        <w:rPr>
          <w:rFonts w:eastAsia="Times New Roman" w:cs="Times New Roman"/>
          <w:color w:val="FF0000"/>
          <w:szCs w:val="24"/>
        </w:rPr>
        <w:t>(Να μπουν οι σελίδες 453 - 456)</w:t>
      </w:r>
    </w:p>
    <w:p w14:paraId="6E819CEC" w14:textId="77777777" w:rsidR="004B0DF5" w:rsidRDefault="00471FB5">
      <w:pPr>
        <w:spacing w:line="600" w:lineRule="auto"/>
        <w:ind w:firstLine="720"/>
        <w:jc w:val="center"/>
        <w:rPr>
          <w:rFonts w:eastAsia="Times New Roman" w:cs="Times New Roman"/>
          <w:color w:val="FF0000"/>
          <w:szCs w:val="24"/>
        </w:rPr>
      </w:pPr>
      <w:r w:rsidRPr="007E64E8">
        <w:rPr>
          <w:rFonts w:eastAsia="Times New Roman" w:cs="Times New Roman"/>
          <w:color w:val="FF0000"/>
          <w:szCs w:val="24"/>
        </w:rPr>
        <w:t>(ΑΛΛΑΓΗ ΣΕΛΙΔΑΣ)</w:t>
      </w:r>
    </w:p>
    <w:p w14:paraId="6E819CED" w14:textId="77777777" w:rsidR="004B0DF5" w:rsidRDefault="00471FB5">
      <w:pPr>
        <w:tabs>
          <w:tab w:val="left" w:pos="709"/>
        </w:tabs>
        <w:spacing w:line="600" w:lineRule="auto"/>
        <w:ind w:left="-284" w:firstLine="720"/>
        <w:jc w:val="both"/>
        <w:rPr>
          <w:rFonts w:eastAsia="Times New Roman" w:cs="Times New Roman"/>
          <w:szCs w:val="24"/>
        </w:rPr>
      </w:pPr>
      <w:r>
        <w:rPr>
          <w:rFonts w:eastAsia="Times New Roman" w:cs="Times New Roman"/>
          <w:szCs w:val="24"/>
        </w:rPr>
        <w:lastRenderedPageBreak/>
        <w:tab/>
      </w: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Κυρίες και κύριοι συνάδελφοι, μέχ</w:t>
      </w:r>
      <w:r>
        <w:rPr>
          <w:rFonts w:eastAsia="Times New Roman" w:cs="Times New Roman"/>
          <w:szCs w:val="24"/>
        </w:rPr>
        <w:t xml:space="preserve">ρι να ολοκληρωθεί η ψηφοφορία έχω </w:t>
      </w:r>
      <w:r>
        <w:rPr>
          <w:rFonts w:eastAsia="Times New Roman" w:cs="Times New Roman"/>
          <w:szCs w:val="24"/>
        </w:rPr>
        <w:t xml:space="preserve">την τιμή να ανακοινώσω στο Σώμα ότι οι Υπουργοί Ψηφιακής Πολιτικής, Τηλεπικοινωνιών και Ενημέρωσης, Εσωτερικών, Εθνικής Άμυνας, Εργασίας, Κοινωνικής Ασφάλισης και Κοινωνικής Αλληλεγγύης, Εξωτερικών, Προστασίας του Πολίτη, </w:t>
      </w:r>
      <w:r>
        <w:rPr>
          <w:rFonts w:eastAsia="Times New Roman" w:cs="Times New Roman"/>
          <w:szCs w:val="24"/>
        </w:rPr>
        <w:t>Δικαιοσύνης, Διαφάνειας και Ανθρωπίνων Δικαιωμάτων, Οικονομικών, Υποδομών και Μεταφορών, Μεταναστευτικής Πολιτικής, ο Αναπληρωτής Υπουργός Οικονομικών, καθώς και η Υφυπουργός Οικονομικών κατέθεσαν σήμερα 10</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2019 σχέδιο νόμου: «Κύρωση της Συμφωνίας Έδρας </w:t>
      </w:r>
      <w:r>
        <w:rPr>
          <w:rFonts w:eastAsia="Times New Roman" w:cs="Times New Roman"/>
          <w:szCs w:val="24"/>
        </w:rPr>
        <w:t>μεταξύ της Κυβέρνησης της Ελληνικής Δημοκρατίας και του Ευρωπαϊκού Οργανισμού Ασφάλειας Δικτύων και Πληροφοριών (</w:t>
      </w:r>
      <w:r>
        <w:rPr>
          <w:rFonts w:eastAsia="Times New Roman" w:cs="Times New Roman"/>
          <w:szCs w:val="24"/>
          <w:lang w:val="en-US"/>
        </w:rPr>
        <w:t>ENISA</w:t>
      </w:r>
      <w:r w:rsidRPr="001C423F">
        <w:rPr>
          <w:rFonts w:eastAsia="Times New Roman" w:cs="Times New Roman"/>
          <w:szCs w:val="24"/>
        </w:rPr>
        <w:t xml:space="preserve">), </w:t>
      </w:r>
      <w:r w:rsidRPr="00B47394">
        <w:rPr>
          <w:rFonts w:eastAsia="Times New Roman" w:cs="Times New Roman"/>
          <w:szCs w:val="24"/>
        </w:rPr>
        <w:t>“</w:t>
      </w:r>
      <w:r>
        <w:rPr>
          <w:rFonts w:eastAsia="Times New Roman" w:cs="Times New Roman"/>
          <w:szCs w:val="24"/>
        </w:rPr>
        <w:t xml:space="preserve">Ευρωπαϊκού Οργανισμού </w:t>
      </w:r>
      <w:proofErr w:type="spellStart"/>
      <w:r>
        <w:rPr>
          <w:rFonts w:eastAsia="Times New Roman" w:cs="Times New Roman"/>
          <w:szCs w:val="24"/>
        </w:rPr>
        <w:t>Κυβερνοασφάλειας</w:t>
      </w:r>
      <w:proofErr w:type="spellEnd"/>
      <w:r>
        <w:rPr>
          <w:rFonts w:eastAsia="Times New Roman" w:cs="Times New Roman"/>
          <w:szCs w:val="24"/>
        </w:rPr>
        <w:t xml:space="preserve"> (</w:t>
      </w:r>
      <w:r>
        <w:rPr>
          <w:rFonts w:eastAsia="Times New Roman" w:cs="Times New Roman"/>
          <w:szCs w:val="24"/>
          <w:lang w:val="en-US"/>
        </w:rPr>
        <w:t>ENISA</w:t>
      </w:r>
      <w:r w:rsidRPr="002F1F3D">
        <w:rPr>
          <w:rFonts w:eastAsia="Times New Roman" w:cs="Times New Roman"/>
          <w:szCs w:val="24"/>
        </w:rPr>
        <w:t>)</w:t>
      </w:r>
      <w:r w:rsidRPr="00B47394">
        <w:rPr>
          <w:rFonts w:eastAsia="Times New Roman" w:cs="Times New Roman"/>
          <w:szCs w:val="24"/>
        </w:rPr>
        <w:t>”</w:t>
      </w:r>
      <w:r>
        <w:rPr>
          <w:rFonts w:eastAsia="Times New Roman" w:cs="Times New Roman"/>
          <w:szCs w:val="24"/>
        </w:rPr>
        <w:t>».</w:t>
      </w:r>
    </w:p>
    <w:p w14:paraId="6E819CE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 xml:space="preserve">Οι Υπουργοί Εξωτερικών, Προστασίας του Πολίτη, Οικονομικών, Υποδομών και Μεταφορών, </w:t>
      </w:r>
      <w:r>
        <w:rPr>
          <w:rFonts w:eastAsia="Times New Roman" w:cs="Times New Roman"/>
          <w:szCs w:val="24"/>
        </w:rPr>
        <w:t>καθώς και η Αναπληρώτρια Υπουργός Εξωτερικών κατέθεσαν σήμερα 10</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2019 σχέδιο νόμου: «Κύρωση της Συμφωνίας μεταξύ </w:t>
      </w:r>
      <w:r>
        <w:rPr>
          <w:rFonts w:eastAsia="Times New Roman" w:cs="Times New Roman"/>
          <w:szCs w:val="24"/>
        </w:rPr>
        <w:lastRenderedPageBreak/>
        <w:t>της Ελληνικής Δημοκρατίας και της Δημοκρατίας της Βόρειας Μακεδονίας σχετικά με την εγκατάσταση νέου συνοριακού σημείου διέλευσης ανάμεσα στι</w:t>
      </w:r>
      <w:r>
        <w:rPr>
          <w:rFonts w:eastAsia="Times New Roman" w:cs="Times New Roman"/>
          <w:szCs w:val="24"/>
        </w:rPr>
        <w:t xml:space="preserve">ς δύο χώρες, το οποίο θα συνδέει τους Προμάχους, στην Ελληνική Δημοκρατία και το </w:t>
      </w:r>
      <w:proofErr w:type="spellStart"/>
      <w:r>
        <w:rPr>
          <w:rFonts w:eastAsia="Times New Roman" w:cs="Times New Roman"/>
          <w:szCs w:val="24"/>
        </w:rPr>
        <w:t>Μάιντεν</w:t>
      </w:r>
      <w:proofErr w:type="spellEnd"/>
      <w:r>
        <w:rPr>
          <w:rFonts w:eastAsia="Times New Roman" w:cs="Times New Roman"/>
          <w:szCs w:val="24"/>
        </w:rPr>
        <w:t xml:space="preserve"> (</w:t>
      </w:r>
      <w:proofErr w:type="spellStart"/>
      <w:r>
        <w:rPr>
          <w:rFonts w:eastAsia="Times New Roman" w:cs="Times New Roman"/>
          <w:szCs w:val="24"/>
          <w:lang w:val="en-US"/>
        </w:rPr>
        <w:t>Majden</w:t>
      </w:r>
      <w:proofErr w:type="spellEnd"/>
      <w:r w:rsidRPr="002F1F3D">
        <w:rPr>
          <w:rFonts w:eastAsia="Times New Roman" w:cs="Times New Roman"/>
          <w:szCs w:val="24"/>
        </w:rPr>
        <w:t>)</w:t>
      </w:r>
      <w:r>
        <w:rPr>
          <w:rFonts w:eastAsia="Times New Roman" w:cs="Times New Roman"/>
          <w:szCs w:val="24"/>
        </w:rPr>
        <w:t xml:space="preserve"> στη Δημοκρατία της Βόρειας Μακεδονίας».</w:t>
      </w:r>
    </w:p>
    <w:p w14:paraId="6E819CEF"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Επίσης, οι Υπουργοί Εξωτερικών, Προστασίας του Πολίτη, Οικονομικών, Διοικητικής Ανασυγκρότησης, Υποδομών και Μεταφορών</w:t>
      </w:r>
      <w:r>
        <w:rPr>
          <w:rFonts w:eastAsia="Times New Roman" w:cs="Times New Roman"/>
          <w:szCs w:val="24"/>
        </w:rPr>
        <w:t>, καθώς και η Αναπληρώτρια Υπουργός Εξωτερικών κατέθεσαν σήμερα 10</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2019 σχέδιο νόμου: «Κύρωση της Συμφωνίας μεταξύ της Ελληνικής Δημοκρατίας και της Δημοκρατίας της Βόρειας Μακεδονίας σχετικά με την εγκατάσταση συνοριακού σημείου διέλευσης στην περιοχή τ</w:t>
      </w:r>
      <w:r>
        <w:rPr>
          <w:rFonts w:eastAsia="Times New Roman" w:cs="Times New Roman"/>
          <w:szCs w:val="24"/>
        </w:rPr>
        <w:t>ης Λίμνης Πρέσπας και άλλες διατάξεις».</w:t>
      </w:r>
    </w:p>
    <w:p w14:paraId="6E819CF0"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Παραπέμπονται στις αρμόδιες Διαρκείς Επιτροπές.</w:t>
      </w:r>
    </w:p>
    <w:p w14:paraId="6E819CF1"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w:t>
      </w:r>
      <w:r>
        <w:rPr>
          <w:rFonts w:eastAsia="Times New Roman" w:cs="Times New Roman"/>
          <w:szCs w:val="24"/>
        </w:rPr>
        <w:t>ατος.</w:t>
      </w:r>
    </w:p>
    <w:p w14:paraId="6E819CF2"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(ΚΑΤΑΜΕΤΡΗΣΗ)</w:t>
      </w:r>
    </w:p>
    <w:p w14:paraId="6E819CF3" w14:textId="77777777" w:rsidR="004B0DF5" w:rsidRDefault="00471FB5">
      <w:pPr>
        <w:spacing w:line="600" w:lineRule="auto"/>
        <w:ind w:firstLine="720"/>
        <w:jc w:val="center"/>
        <w:rPr>
          <w:rFonts w:eastAsia="Times New Roman" w:cs="Times New Roman"/>
          <w:szCs w:val="24"/>
        </w:rPr>
      </w:pPr>
      <w:r>
        <w:rPr>
          <w:rFonts w:eastAsia="Times New Roman" w:cs="Times New Roman"/>
          <w:szCs w:val="24"/>
        </w:rPr>
        <w:t>(ΜΕΤΑ ΤΗΝ ΚΑΤΑΜΕΤΡΗΣΗ)</w:t>
      </w:r>
    </w:p>
    <w:p w14:paraId="6E819CF4" w14:textId="77777777" w:rsidR="004B0DF5" w:rsidRDefault="00471FB5">
      <w:pPr>
        <w:spacing w:line="600" w:lineRule="auto"/>
        <w:ind w:firstLine="720"/>
        <w:jc w:val="both"/>
        <w:rPr>
          <w:rFonts w:eastAsia="Times New Roman" w:cs="Times New Roman"/>
          <w:szCs w:val="24"/>
        </w:rPr>
      </w:pPr>
      <w:r w:rsidRPr="00370D37">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έχω την τιμή να σας ανακοινώσω το αποτέλεσμα της διεξαχθείσης ονομαστικής ψηφοφορίας.</w:t>
      </w:r>
    </w:p>
    <w:p w14:paraId="6E819CF5"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Ψ</w:t>
      </w:r>
      <w:r>
        <w:rPr>
          <w:rFonts w:eastAsia="Times New Roman" w:cs="Times New Roman"/>
          <w:szCs w:val="24"/>
        </w:rPr>
        <w:t>ήφισαν συνολικά 289 Βουλευτές.</w:t>
      </w:r>
    </w:p>
    <w:p w14:paraId="6E819CF6"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Στην Κυβέρνηση έδωσαν ψήφο εμπισ</w:t>
      </w:r>
      <w:r>
        <w:rPr>
          <w:rFonts w:eastAsia="Times New Roman" w:cs="Times New Roman"/>
          <w:szCs w:val="24"/>
        </w:rPr>
        <w:t>τοσύνης, δηλαδή ψήφισαν «ΝΑΙ»</w:t>
      </w:r>
      <w:r>
        <w:rPr>
          <w:rFonts w:eastAsia="Times New Roman" w:cs="Times New Roman"/>
          <w:szCs w:val="24"/>
        </w:rPr>
        <w:t>,</w:t>
      </w:r>
      <w:r>
        <w:rPr>
          <w:rFonts w:eastAsia="Times New Roman" w:cs="Times New Roman"/>
          <w:szCs w:val="24"/>
        </w:rPr>
        <w:t xml:space="preserve"> 153 Βουλευτές.</w:t>
      </w:r>
    </w:p>
    <w:p w14:paraId="6E819CF7"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6E819CF8"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Αρνήθηκαν να παρέχουν ψήφο εμπιστοσύνης, δηλαδή ψήφισαν «ΟΧΙ»</w:t>
      </w:r>
      <w:r>
        <w:rPr>
          <w:rFonts w:eastAsia="Times New Roman" w:cs="Times New Roman"/>
          <w:szCs w:val="24"/>
        </w:rPr>
        <w:t>,</w:t>
      </w:r>
      <w:r>
        <w:rPr>
          <w:rFonts w:eastAsia="Times New Roman" w:cs="Times New Roman"/>
          <w:szCs w:val="24"/>
        </w:rPr>
        <w:t xml:space="preserve"> 136 Βουλευτές.</w:t>
      </w:r>
    </w:p>
    <w:p w14:paraId="6E819CF9"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ΠΑΡΩΝ</w:t>
      </w:r>
      <w:r>
        <w:rPr>
          <w:rFonts w:eastAsia="Times New Roman" w:cs="Times New Roman"/>
          <w:szCs w:val="24"/>
        </w:rPr>
        <w:t xml:space="preserve">» </w:t>
      </w:r>
      <w:r>
        <w:rPr>
          <w:rFonts w:eastAsia="Times New Roman" w:cs="Times New Roman"/>
          <w:szCs w:val="24"/>
        </w:rPr>
        <w:t xml:space="preserve">ψήφισε </w:t>
      </w:r>
      <w:r>
        <w:rPr>
          <w:rFonts w:eastAsia="Times New Roman" w:cs="Times New Roman"/>
          <w:szCs w:val="24"/>
        </w:rPr>
        <w:t>ουδείς.</w:t>
      </w:r>
    </w:p>
    <w:p w14:paraId="6E819CFA"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Κυβέρνηση έτυχε της ψήφου εμπιστοσύνης της Βουλής, όπως προβλέπουν τα άρθρα 84 του Συντάγματος και 141 του Κανονισμού της Βουλής.</w:t>
      </w:r>
    </w:p>
    <w:p w14:paraId="6E819CFB"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w:t>
      </w:r>
      <w:r>
        <w:rPr>
          <w:rFonts w:eastAsia="Times New Roman" w:cs="Times New Roman"/>
          <w:szCs w:val="24"/>
        </w:rPr>
        <w:t>αρακαλώ το Σώμα να εξουσιοδοτήσει το Προεδρείο για την υπ’ ευθύνη του επικύρωση των Πρακτικώ</w:t>
      </w:r>
      <w:r>
        <w:rPr>
          <w:rFonts w:eastAsia="Times New Roman" w:cs="Times New Roman"/>
          <w:szCs w:val="24"/>
        </w:rPr>
        <w:t>ν της σημερινής συνεδρίασης.</w:t>
      </w:r>
    </w:p>
    <w:p w14:paraId="6E819CFC" w14:textId="77777777" w:rsidR="004B0DF5" w:rsidRDefault="00471FB5">
      <w:pPr>
        <w:spacing w:line="600" w:lineRule="auto"/>
        <w:ind w:firstLine="720"/>
        <w:jc w:val="both"/>
        <w:rPr>
          <w:rFonts w:eastAsia="Times New Roman" w:cs="Times New Roman"/>
          <w:szCs w:val="24"/>
        </w:rPr>
      </w:pPr>
      <w:r w:rsidRPr="005D7FD2">
        <w:rPr>
          <w:rFonts w:eastAsia="Times New Roman" w:cs="Times New Roman"/>
          <w:b/>
          <w:szCs w:val="24"/>
        </w:rPr>
        <w:t>ΟΛΟΙ ΟΙ ΒΟΥΛΕΥΤΕΣ:</w:t>
      </w:r>
      <w:r>
        <w:rPr>
          <w:rFonts w:eastAsia="Times New Roman" w:cs="Times New Roman"/>
          <w:szCs w:val="24"/>
        </w:rPr>
        <w:t xml:space="preserve"> Μάλιστα, μάλιστα.</w:t>
      </w:r>
    </w:p>
    <w:p w14:paraId="6E819CFD" w14:textId="77777777" w:rsidR="004B0DF5" w:rsidRDefault="00471FB5">
      <w:pPr>
        <w:spacing w:line="600" w:lineRule="auto"/>
        <w:ind w:firstLine="720"/>
        <w:jc w:val="both"/>
        <w:rPr>
          <w:rFonts w:eastAsia="Times New Roman" w:cs="Times New Roman"/>
          <w:szCs w:val="24"/>
        </w:rPr>
      </w:pPr>
      <w:r w:rsidRPr="00AB634C">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6E819CFE" w14:textId="77777777" w:rsidR="004B0DF5" w:rsidRDefault="00471FB5">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E819CFF" w14:textId="77777777" w:rsidR="004B0DF5" w:rsidRDefault="00471FB5">
      <w:pPr>
        <w:spacing w:line="600" w:lineRule="auto"/>
        <w:ind w:firstLine="720"/>
        <w:jc w:val="both"/>
        <w:rPr>
          <w:rFonts w:eastAsia="Times New Roman" w:cs="Times New Roman"/>
          <w:szCs w:val="24"/>
        </w:rPr>
      </w:pPr>
      <w:r w:rsidRPr="005D7FD2">
        <w:rPr>
          <w:rFonts w:eastAsia="Times New Roman" w:cs="Times New Roman"/>
          <w:b/>
          <w:szCs w:val="24"/>
        </w:rPr>
        <w:t>ΟΛΟΙ ΟΙ ΒΟΥΛΕΥΤΕΣ:</w:t>
      </w:r>
      <w:r>
        <w:rPr>
          <w:rFonts w:eastAsia="Times New Roman" w:cs="Times New Roman"/>
          <w:szCs w:val="24"/>
        </w:rPr>
        <w:t xml:space="preserve"> Μάλιστα, μάλιστα.</w:t>
      </w:r>
    </w:p>
    <w:p w14:paraId="6E819D00" w14:textId="77777777" w:rsidR="004B0DF5" w:rsidRDefault="00471FB5">
      <w:pPr>
        <w:spacing w:line="600" w:lineRule="auto"/>
        <w:ind w:firstLine="720"/>
        <w:jc w:val="both"/>
        <w:rPr>
          <w:rFonts w:eastAsia="Times New Roman" w:cs="Times New Roman"/>
          <w:szCs w:val="24"/>
        </w:rPr>
      </w:pPr>
      <w:r w:rsidRPr="00AB634C">
        <w:rPr>
          <w:rFonts w:eastAsia="Times New Roman" w:cs="Times New Roman"/>
          <w:b/>
          <w:szCs w:val="24"/>
        </w:rPr>
        <w:lastRenderedPageBreak/>
        <w:t>ΠΡΟΕΔΡΕΥΩΝ (Γεώργιος Βαρεμένος):</w:t>
      </w:r>
      <w:r>
        <w:rPr>
          <w:rFonts w:eastAsia="Times New Roman" w:cs="Times New Roman"/>
          <w:b/>
          <w:szCs w:val="24"/>
        </w:rPr>
        <w:t xml:space="preserve"> </w:t>
      </w:r>
      <w:r>
        <w:rPr>
          <w:rFonts w:eastAsia="Times New Roman" w:cs="Times New Roman"/>
          <w:szCs w:val="24"/>
        </w:rPr>
        <w:t xml:space="preserve">Με τη συναίνεση του Σώματος και ώρα 21.35΄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w:t>
      </w:r>
      <w:r>
        <w:rPr>
          <w:rFonts w:eastAsia="Times New Roman" w:cs="Times New Roman"/>
          <w:szCs w:val="24"/>
        </w:rPr>
        <w:t xml:space="preserve">προσεχή </w:t>
      </w:r>
      <w:r>
        <w:rPr>
          <w:rFonts w:eastAsia="Times New Roman" w:cs="Times New Roman"/>
          <w:szCs w:val="24"/>
        </w:rPr>
        <w:t>Δευτέρα 13 Μαΐου 2019 και ώρα 12.00΄</w:t>
      </w:r>
      <w:r>
        <w:rPr>
          <w:rFonts w:eastAsia="Times New Roman" w:cs="Times New Roman"/>
          <w:szCs w:val="24"/>
        </w:rPr>
        <w:t>,</w:t>
      </w:r>
      <w:r>
        <w:rPr>
          <w:rFonts w:eastAsia="Times New Roman" w:cs="Times New Roman"/>
          <w:szCs w:val="24"/>
        </w:rPr>
        <w:t xml:space="preserve">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w:t>
      </w:r>
      <w:r>
        <w:rPr>
          <w:rFonts w:eastAsia="Times New Roman" w:cs="Times New Roman"/>
          <w:szCs w:val="24"/>
        </w:rPr>
        <w:t>η που έχει διανεμηθεί.</w:t>
      </w:r>
    </w:p>
    <w:p w14:paraId="6E819D01" w14:textId="77777777" w:rsidR="004B0DF5" w:rsidRDefault="00471FB5">
      <w:pPr>
        <w:spacing w:line="600" w:lineRule="auto"/>
        <w:jc w:val="both"/>
        <w:rPr>
          <w:rFonts w:eastAsia="Times New Roman" w:cs="Times New Roman"/>
          <w:szCs w:val="24"/>
          <w:lang w:val="en-US"/>
        </w:rPr>
      </w:pPr>
      <w:r w:rsidRPr="005D7FD2">
        <w:rPr>
          <w:rFonts w:eastAsia="Times New Roman" w:cs="Times New Roman"/>
          <w:b/>
          <w:szCs w:val="24"/>
        </w:rPr>
        <w:t>Ο ΠΡΟΕΔΡΟΣ</w:t>
      </w:r>
      <w:r>
        <w:rPr>
          <w:rFonts w:eastAsia="Times New Roman" w:cs="Times New Roman"/>
          <w:b/>
          <w:szCs w:val="24"/>
        </w:rPr>
        <w:t xml:space="preserve">                                                                   </w:t>
      </w:r>
      <w:r w:rsidRPr="005D7FD2">
        <w:rPr>
          <w:rFonts w:eastAsia="Times New Roman" w:cs="Times New Roman"/>
          <w:b/>
          <w:szCs w:val="24"/>
        </w:rPr>
        <w:t>ΟΙ ΓΡΑΜΜΑΤΕΙΣ</w:t>
      </w:r>
    </w:p>
    <w:sectPr w:rsidR="004B0D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nkm0a451EqbLWEUiFle1OWF9Dqc=" w:salt="rqERNC3fEkw4mP/UQQ7wG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DF5"/>
    <w:rsid w:val="00471FB5"/>
    <w:rsid w:val="004B0DF5"/>
    <w:rsid w:val="00FE3C5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955D"/>
  <w15:docId w15:val="{11362100-BD85-43FF-9051-820E329C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937B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937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831</MetadataID>
    <Session xmlns="641f345b-441b-4b81-9152-adc2e73ba5e1">Δ´</Session>
    <Date xmlns="641f345b-441b-4b81-9152-adc2e73ba5e1">2019-05-09T21:00:00+00:00</Date>
    <Status xmlns="641f345b-441b-4b81-9152-adc2e73ba5e1">
      <Url>https://intra.parliament.gr/praktika/Lists/Incoming_Metadata/EditForm.aspx?ID=831&amp;Source=/praktika/Recordings_Library/Forms/AllItems.aspx</Url>
      <Description>Δημοσιεύτηκε</Description>
    </Status>
    <Meeting xmlns="641f345b-441b-4b81-9152-adc2e73ba5e1">ΡΚ´</Meeting>
  </documentManagement>
</p:properties>
</file>

<file path=customXml/itemProps1.xml><?xml version="1.0" encoding="utf-8"?>
<ds:datastoreItem xmlns:ds="http://schemas.openxmlformats.org/officeDocument/2006/customXml" ds:itemID="{91D39749-9652-46FD-B15D-1517AC3B27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F91E25-4AEA-476C-AE44-AEEA4FBAF484}">
  <ds:schemaRefs>
    <ds:schemaRef ds:uri="http://schemas.microsoft.com/sharepoint/v3/contenttype/forms"/>
  </ds:schemaRefs>
</ds:datastoreItem>
</file>

<file path=customXml/itemProps3.xml><?xml version="1.0" encoding="utf-8"?>
<ds:datastoreItem xmlns:ds="http://schemas.openxmlformats.org/officeDocument/2006/customXml" ds:itemID="{F7C94134-6D6F-46DD-8DDD-FBB26949B943}">
  <ds:schemaRefs>
    <ds:schemaRef ds:uri="http://schemas.microsoft.com/office/2006/metadata/properties"/>
    <ds:schemaRef ds:uri="641f345b-441b-4b81-9152-adc2e73ba5e1"/>
    <ds:schemaRef ds:uri="http://schemas.microsoft.com/office/2006/documentManagement/types"/>
    <ds:schemaRef ds:uri="http://purl.org/dc/terms/"/>
    <ds:schemaRef ds:uri="http://schemas.openxmlformats.org/package/2006/metadata/core-properties"/>
    <ds:schemaRef ds:uri="http://purl.org/dc/elements/1.1/"/>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452</Pages>
  <Words>83458</Words>
  <Characters>450678</Characters>
  <Application>Microsoft Office Word</Application>
  <DocSecurity>0</DocSecurity>
  <Lines>3755</Lines>
  <Paragraphs>1066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533070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2019-05-20T06:43:00Z</dcterms:created>
  <dcterms:modified xsi:type="dcterms:W3CDTF">2019-05-20T06:43:00Z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