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71" w:rsidRDefault="00D67B71" w:rsidP="00604F60">
      <w:pPr>
        <w:spacing w:line="600" w:lineRule="auto"/>
        <w:ind w:firstLine="720"/>
        <w:jc w:val="center"/>
        <w:rPr>
          <w:rFonts w:ascii="Arial" w:eastAsia="Times New Roman" w:hAnsi="Arial" w:cs="Arial"/>
          <w:sz w:val="24"/>
          <w:szCs w:val="24"/>
          <w:lang w:eastAsia="el-GR"/>
        </w:rPr>
      </w:pPr>
      <w:r>
        <w:rPr>
          <w:rFonts w:ascii="Arial" w:eastAsia="Times New Roman" w:hAnsi="Arial" w:cs="Arial"/>
          <w:sz w:val="24"/>
          <w:szCs w:val="24"/>
          <w:lang w:eastAsia="el-GR"/>
        </w:rPr>
        <w:t xml:space="preserve">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67B71" w:rsidRPr="00D67B71" w:rsidRDefault="00D67B71" w:rsidP="00D67B71">
      <w:pPr>
        <w:spacing w:after="0" w:line="360" w:lineRule="auto"/>
        <w:rPr>
          <w:rFonts w:ascii="Arial" w:eastAsia="Times New Roman" w:hAnsi="Arial" w:cs="Arial"/>
          <w:sz w:val="24"/>
          <w:szCs w:val="24"/>
        </w:rPr>
      </w:pP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ΠΙΝΑΚΑΣ ΠΕΡΙΕΧΟΜΕΝΩΝ</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ΙΗ΄ ΠΕΡΙΟΔΟΣ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ΠΡΟΕΔΡΕΥΟΜΕΝΗΣ ΚΟΙΝΟΒΟΥΛΕΥΤΙΚΗΣ ΔΗΜΟΚΡΑΤΙΑΣ</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ΣΥΝΟΔΟΣ Α΄</w:t>
      </w:r>
    </w:p>
    <w:p w:rsidR="00D67B71" w:rsidRPr="00D67B71" w:rsidRDefault="00D67B71" w:rsidP="00D67B71">
      <w:pPr>
        <w:spacing w:after="0" w:line="360" w:lineRule="auto"/>
        <w:rPr>
          <w:rFonts w:ascii="Arial" w:eastAsia="Times New Roman" w:hAnsi="Arial" w:cs="Arial"/>
          <w:sz w:val="24"/>
          <w:szCs w:val="24"/>
        </w:rPr>
      </w:pP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ΣΥΝΕΔΡΙΑΣΗ Ρ΄</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Παρασκευή  14 Φεβρουαρίου 2020</w:t>
      </w:r>
    </w:p>
    <w:p w:rsidR="00D67B71" w:rsidRPr="00D67B71" w:rsidRDefault="00D67B71" w:rsidP="00D67B71">
      <w:pPr>
        <w:spacing w:after="0" w:line="360" w:lineRule="auto"/>
        <w:rPr>
          <w:rFonts w:ascii="Arial" w:eastAsia="Times New Roman" w:hAnsi="Arial" w:cs="Arial"/>
          <w:sz w:val="24"/>
          <w:szCs w:val="24"/>
        </w:rPr>
      </w:pP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ΘΕΜΑΤΑ</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 </w:t>
      </w:r>
      <w:r w:rsidRPr="00D67B71">
        <w:rPr>
          <w:rFonts w:ascii="Arial" w:eastAsia="Times New Roman" w:hAnsi="Arial" w:cs="Arial"/>
          <w:sz w:val="24"/>
          <w:szCs w:val="24"/>
        </w:rPr>
        <w:br/>
        <w:t xml:space="preserve">Α. ΕΙΔΙΚΑ ΘΕΜΑΤΑ </w:t>
      </w:r>
      <w:r w:rsidRPr="00D67B71">
        <w:rPr>
          <w:rFonts w:ascii="Arial" w:eastAsia="Times New Roman" w:hAnsi="Arial" w:cs="Arial"/>
          <w:sz w:val="24"/>
          <w:szCs w:val="24"/>
        </w:rPr>
        <w:br/>
        <w:t xml:space="preserve">1. Επικύρωση Πρακτικών, σελ. </w:t>
      </w:r>
      <w:r w:rsidRPr="00D67B71">
        <w:rPr>
          <w:rFonts w:ascii="Arial" w:eastAsia="Times New Roman" w:hAnsi="Arial" w:cs="Arial"/>
          <w:sz w:val="24"/>
          <w:szCs w:val="24"/>
        </w:rPr>
        <w:br/>
        <w:t xml:space="preserve">2.  Άδεια απουσίας των Βουλευτών κ.κ. Δ. Αυγερινοπούλου και Γ. Βαρεμένου, σελ. </w:t>
      </w:r>
      <w:r w:rsidRPr="00D67B71">
        <w:rPr>
          <w:rFonts w:ascii="Arial" w:eastAsia="Times New Roman" w:hAnsi="Arial" w:cs="Arial"/>
          <w:sz w:val="24"/>
          <w:szCs w:val="24"/>
        </w:rPr>
        <w:br/>
        <w:t xml:space="preserve">3. Ανακοινώνεται ότι τη συνεδρίαση παρακολουθούν μαθητές από το 15ο Δημοτικό Σχολείο Αχαρνών, την Ιόνιο Σχολή, μαθητές από το Ελληνικό Λύκειο </w:t>
      </w:r>
      <w:proofErr w:type="spellStart"/>
      <w:r w:rsidRPr="00D67B71">
        <w:rPr>
          <w:rFonts w:ascii="Arial" w:eastAsia="Times New Roman" w:hAnsi="Arial" w:cs="Arial"/>
          <w:sz w:val="24"/>
          <w:szCs w:val="24"/>
        </w:rPr>
        <w:t>Dusseldorf</w:t>
      </w:r>
      <w:proofErr w:type="spellEnd"/>
      <w:r w:rsidRPr="00D67B71">
        <w:rPr>
          <w:rFonts w:ascii="Arial" w:eastAsia="Times New Roman" w:hAnsi="Arial" w:cs="Arial"/>
          <w:sz w:val="24"/>
          <w:szCs w:val="24"/>
        </w:rPr>
        <w:t xml:space="preserve">, το 2ο Δημοτικό Σχολείο </w:t>
      </w:r>
      <w:proofErr w:type="spellStart"/>
      <w:r w:rsidRPr="00D67B71">
        <w:rPr>
          <w:rFonts w:ascii="Arial" w:eastAsia="Times New Roman" w:hAnsi="Arial" w:cs="Arial"/>
          <w:sz w:val="24"/>
          <w:szCs w:val="24"/>
        </w:rPr>
        <w:t>Πορταριάς</w:t>
      </w:r>
      <w:proofErr w:type="spellEnd"/>
      <w:r w:rsidRPr="00D67B71">
        <w:rPr>
          <w:rFonts w:ascii="Arial" w:eastAsia="Times New Roman" w:hAnsi="Arial" w:cs="Arial"/>
          <w:sz w:val="24"/>
          <w:szCs w:val="24"/>
        </w:rPr>
        <w:t xml:space="preserve"> -  Άλλης Μεριάς,  το Γυμνάσιο Κρόκου Κοζάνης,  το </w:t>
      </w:r>
      <w:proofErr w:type="spellStart"/>
      <w:r w:rsidRPr="00D67B71">
        <w:rPr>
          <w:rFonts w:ascii="Arial" w:eastAsia="Times New Roman" w:hAnsi="Arial" w:cs="Arial"/>
          <w:sz w:val="24"/>
          <w:szCs w:val="24"/>
        </w:rPr>
        <w:t>Webster</w:t>
      </w:r>
      <w:proofErr w:type="spellEnd"/>
      <w:r w:rsidRPr="00D67B71">
        <w:rPr>
          <w:rFonts w:ascii="Arial" w:eastAsia="Times New Roman" w:hAnsi="Arial" w:cs="Arial"/>
          <w:sz w:val="24"/>
          <w:szCs w:val="24"/>
        </w:rPr>
        <w:t xml:space="preserve"> </w:t>
      </w:r>
      <w:proofErr w:type="spellStart"/>
      <w:r w:rsidRPr="00D67B71">
        <w:rPr>
          <w:rFonts w:ascii="Arial" w:eastAsia="Times New Roman" w:hAnsi="Arial" w:cs="Arial"/>
          <w:sz w:val="24"/>
          <w:szCs w:val="24"/>
        </w:rPr>
        <w:t>University</w:t>
      </w:r>
      <w:proofErr w:type="spellEnd"/>
      <w:r w:rsidRPr="00D67B71">
        <w:rPr>
          <w:rFonts w:ascii="Arial" w:eastAsia="Times New Roman" w:hAnsi="Arial" w:cs="Arial"/>
          <w:sz w:val="24"/>
          <w:szCs w:val="24"/>
        </w:rPr>
        <w:t xml:space="preserve"> </w:t>
      </w:r>
      <w:proofErr w:type="spellStart"/>
      <w:r w:rsidRPr="00D67B71">
        <w:rPr>
          <w:rFonts w:ascii="Arial" w:eastAsia="Times New Roman" w:hAnsi="Arial" w:cs="Arial"/>
          <w:sz w:val="24"/>
          <w:szCs w:val="24"/>
        </w:rPr>
        <w:t>Athens</w:t>
      </w:r>
      <w:proofErr w:type="spellEnd"/>
      <w:r w:rsidRPr="00D67B71">
        <w:rPr>
          <w:rFonts w:ascii="Arial" w:eastAsia="Times New Roman" w:hAnsi="Arial" w:cs="Arial"/>
          <w:sz w:val="24"/>
          <w:szCs w:val="24"/>
        </w:rPr>
        <w:t xml:space="preserve"> και μαθητές από το 10ο Δημοτικό Σχολείο Τρικάλων, σελ. </w:t>
      </w:r>
      <w:r w:rsidRPr="00D67B71">
        <w:rPr>
          <w:rFonts w:ascii="Arial" w:eastAsia="Times New Roman" w:hAnsi="Arial" w:cs="Arial"/>
          <w:sz w:val="24"/>
          <w:szCs w:val="24"/>
        </w:rPr>
        <w:br/>
        <w:t xml:space="preserve">4. Ειδική Ημερήσια Διάταξη: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τα εργασιακά θέματα, σελ. </w:t>
      </w:r>
      <w:r w:rsidRPr="00D67B71">
        <w:rPr>
          <w:rFonts w:ascii="Arial" w:eastAsia="Times New Roman" w:hAnsi="Arial" w:cs="Arial"/>
          <w:sz w:val="24"/>
          <w:szCs w:val="24"/>
        </w:rPr>
        <w:br/>
        <w:t xml:space="preserve">5. Αναφορά του Προέδρου της Βουλής κ. Κωνσταντίνου Τασούλα, στον φάκελο που του παραδόθηκε από τον Πρόεδρο της Κοινοβουλευτικής Ομάδας του ΜέΡΑ25 κ. </w:t>
      </w:r>
      <w:proofErr w:type="spellStart"/>
      <w:r w:rsidRPr="00D67B71">
        <w:rPr>
          <w:rFonts w:ascii="Arial" w:eastAsia="Times New Roman" w:hAnsi="Arial" w:cs="Arial"/>
          <w:sz w:val="24"/>
          <w:szCs w:val="24"/>
        </w:rPr>
        <w:t>Γιάνη</w:t>
      </w:r>
      <w:proofErr w:type="spellEnd"/>
      <w:r w:rsidRPr="00D67B71">
        <w:rPr>
          <w:rFonts w:ascii="Arial" w:eastAsia="Times New Roman" w:hAnsi="Arial" w:cs="Arial"/>
          <w:sz w:val="24"/>
          <w:szCs w:val="24"/>
        </w:rPr>
        <w:t xml:space="preserve"> </w:t>
      </w:r>
      <w:proofErr w:type="spellStart"/>
      <w:r w:rsidRPr="00D67B71">
        <w:rPr>
          <w:rFonts w:ascii="Arial" w:eastAsia="Times New Roman" w:hAnsi="Arial" w:cs="Arial"/>
          <w:sz w:val="24"/>
          <w:szCs w:val="24"/>
        </w:rPr>
        <w:t>Βαρουφάκη</w:t>
      </w:r>
      <w:proofErr w:type="spellEnd"/>
      <w:r w:rsidRPr="00D67B71">
        <w:rPr>
          <w:rFonts w:ascii="Arial" w:eastAsia="Times New Roman" w:hAnsi="Arial" w:cs="Arial"/>
          <w:sz w:val="24"/>
          <w:szCs w:val="24"/>
        </w:rPr>
        <w:t xml:space="preserve">, με την ένδειξη «Εμπιστευτικό», κατά τη διάρκεια της ομιλίας του, σελ. </w:t>
      </w:r>
      <w:r w:rsidRPr="00D67B71">
        <w:rPr>
          <w:rFonts w:ascii="Arial" w:eastAsia="Times New Roman" w:hAnsi="Arial" w:cs="Arial"/>
          <w:sz w:val="24"/>
          <w:szCs w:val="24"/>
        </w:rPr>
        <w:br/>
      </w:r>
      <w:r w:rsidRPr="00D67B71">
        <w:rPr>
          <w:rFonts w:ascii="Arial" w:eastAsia="Times New Roman" w:hAnsi="Arial" w:cs="Arial"/>
          <w:sz w:val="24"/>
          <w:szCs w:val="24"/>
        </w:rPr>
        <w:lastRenderedPageBreak/>
        <w:t xml:space="preserve">6. Επί διαδικαστικού θέματος, σελ. </w:t>
      </w:r>
      <w:r w:rsidRPr="00D67B71">
        <w:rPr>
          <w:rFonts w:ascii="Arial" w:eastAsia="Times New Roman" w:hAnsi="Arial" w:cs="Arial"/>
          <w:sz w:val="24"/>
          <w:szCs w:val="24"/>
        </w:rPr>
        <w:br/>
        <w:t xml:space="preserve"> </w:t>
      </w:r>
      <w:r w:rsidRPr="00D67B71">
        <w:rPr>
          <w:rFonts w:ascii="Arial" w:eastAsia="Times New Roman" w:hAnsi="Arial" w:cs="Arial"/>
          <w:sz w:val="24"/>
          <w:szCs w:val="24"/>
        </w:rPr>
        <w:br/>
        <w:t xml:space="preserve">Β. ΚΟΙΝΟΒΟΥΛΕΥΤΙΚΟΣ ΕΛΕΓΧΟΣ </w:t>
      </w:r>
      <w:r w:rsidRPr="00D67B71">
        <w:rPr>
          <w:rFonts w:ascii="Arial" w:eastAsia="Times New Roman" w:hAnsi="Arial" w:cs="Arial"/>
          <w:sz w:val="24"/>
          <w:szCs w:val="24"/>
        </w:rPr>
        <w:br/>
        <w:t xml:space="preserve">1. Ανακοίνωση του δελτίου επικαίρων ερωτήσεων της Δευτέρας 17 Φεβρουαρίου 2020, σελ. </w:t>
      </w:r>
      <w:r w:rsidRPr="00D67B71">
        <w:rPr>
          <w:rFonts w:ascii="Arial" w:eastAsia="Times New Roman" w:hAnsi="Arial" w:cs="Arial"/>
          <w:sz w:val="24"/>
          <w:szCs w:val="24"/>
        </w:rPr>
        <w:br/>
        <w:t>2. Συζήτηση επικαίρων ερωτήσεων:</w:t>
      </w:r>
      <w:r w:rsidRPr="00D67B71">
        <w:rPr>
          <w:rFonts w:ascii="Arial" w:eastAsia="Times New Roman" w:hAnsi="Arial" w:cs="Arial"/>
          <w:sz w:val="24"/>
          <w:szCs w:val="24"/>
        </w:rPr>
        <w:br/>
        <w:t xml:space="preserve">    α) Προς τον Υπουργό Υγείας, με θέμα: «Επιτακτική ανάγκη τοποθέτησης Γενικού Ιατρού στην </w:t>
      </w:r>
      <w:proofErr w:type="spellStart"/>
      <w:r w:rsidRPr="00D67B71">
        <w:rPr>
          <w:rFonts w:ascii="Arial" w:eastAsia="Times New Roman" w:hAnsi="Arial" w:cs="Arial"/>
          <w:sz w:val="24"/>
          <w:szCs w:val="24"/>
        </w:rPr>
        <w:t>Ερείκουσσα</w:t>
      </w:r>
      <w:proofErr w:type="spellEnd"/>
      <w:r w:rsidRPr="00D67B71">
        <w:rPr>
          <w:rFonts w:ascii="Arial" w:eastAsia="Times New Roman" w:hAnsi="Arial" w:cs="Arial"/>
          <w:sz w:val="24"/>
          <w:szCs w:val="24"/>
        </w:rPr>
        <w:t xml:space="preserve">», σελ. </w:t>
      </w:r>
      <w:r w:rsidRPr="00D67B71">
        <w:rPr>
          <w:rFonts w:ascii="Arial" w:eastAsia="Times New Roman" w:hAnsi="Arial" w:cs="Arial"/>
          <w:sz w:val="24"/>
          <w:szCs w:val="24"/>
        </w:rPr>
        <w:br/>
        <w:t xml:space="preserve">    β) Προς τον Υπουργό Οικονομικών, με θέμα: «Συντήρηση και αξιοποίηση δημοσίων κτηρίων Ηρακλείου», σελ. </w:t>
      </w:r>
      <w:r w:rsidRPr="00D67B71">
        <w:rPr>
          <w:rFonts w:ascii="Arial" w:eastAsia="Times New Roman" w:hAnsi="Arial" w:cs="Arial"/>
          <w:sz w:val="24"/>
          <w:szCs w:val="24"/>
        </w:rPr>
        <w:br/>
        <w:t xml:space="preserve">    γ) Προς τον Υπουργό Περιβάλλοντος και Ενέργειας:</w:t>
      </w:r>
      <w:r w:rsidRPr="00D67B71">
        <w:rPr>
          <w:rFonts w:ascii="Arial" w:eastAsia="Times New Roman" w:hAnsi="Arial" w:cs="Arial"/>
          <w:sz w:val="24"/>
          <w:szCs w:val="24"/>
        </w:rPr>
        <w:br/>
        <w:t xml:space="preserve">        i. με θέμα: «Απαράδεκτη μεθόδευση της Κυβέρνησης για άρση της αναδάσωσης στο </w:t>
      </w:r>
      <w:proofErr w:type="spellStart"/>
      <w:r w:rsidRPr="00D67B71">
        <w:rPr>
          <w:rFonts w:ascii="Arial" w:eastAsia="Times New Roman" w:hAnsi="Arial" w:cs="Arial"/>
          <w:sz w:val="24"/>
          <w:szCs w:val="24"/>
        </w:rPr>
        <w:t>περιαστικό</w:t>
      </w:r>
      <w:proofErr w:type="spellEnd"/>
      <w:r w:rsidRPr="00D67B71">
        <w:rPr>
          <w:rFonts w:ascii="Arial" w:eastAsia="Times New Roman" w:hAnsi="Arial" w:cs="Arial"/>
          <w:sz w:val="24"/>
          <w:szCs w:val="24"/>
        </w:rPr>
        <w:t xml:space="preserve"> δάσος της Θεσσαλονίκης», σελ. </w:t>
      </w:r>
      <w:r w:rsidRPr="00D67B71">
        <w:rPr>
          <w:rFonts w:ascii="Arial" w:eastAsia="Times New Roman" w:hAnsi="Arial" w:cs="Arial"/>
          <w:sz w:val="24"/>
          <w:szCs w:val="24"/>
        </w:rPr>
        <w:br/>
        <w:t xml:space="preserve">        </w:t>
      </w:r>
      <w:proofErr w:type="spellStart"/>
      <w:r w:rsidRPr="00D67B71">
        <w:rPr>
          <w:rFonts w:ascii="Arial" w:eastAsia="Times New Roman" w:hAnsi="Arial" w:cs="Arial"/>
          <w:sz w:val="24"/>
          <w:szCs w:val="24"/>
        </w:rPr>
        <w:t>ii</w:t>
      </w:r>
      <w:proofErr w:type="spellEnd"/>
      <w:r w:rsidRPr="00D67B71">
        <w:rPr>
          <w:rFonts w:ascii="Arial" w:eastAsia="Times New Roman" w:hAnsi="Arial" w:cs="Arial"/>
          <w:sz w:val="24"/>
          <w:szCs w:val="24"/>
        </w:rPr>
        <w:t xml:space="preserve">. με θέμα: «Απαιτείται άμεση λύση στο θέμα του οικισμού «Κουλούρα»», σελ. </w:t>
      </w:r>
      <w:r w:rsidRPr="00D67B71">
        <w:rPr>
          <w:rFonts w:ascii="Arial" w:eastAsia="Times New Roman" w:hAnsi="Arial" w:cs="Arial"/>
          <w:sz w:val="24"/>
          <w:szCs w:val="24"/>
        </w:rPr>
        <w:br/>
        <w:t xml:space="preserve">        </w:t>
      </w:r>
      <w:proofErr w:type="spellStart"/>
      <w:r w:rsidRPr="00D67B71">
        <w:rPr>
          <w:rFonts w:ascii="Arial" w:eastAsia="Times New Roman" w:hAnsi="Arial" w:cs="Arial"/>
          <w:sz w:val="24"/>
          <w:szCs w:val="24"/>
        </w:rPr>
        <w:t>iii</w:t>
      </w:r>
      <w:proofErr w:type="spellEnd"/>
      <w:r w:rsidRPr="00D67B71">
        <w:rPr>
          <w:rFonts w:ascii="Arial" w:eastAsia="Times New Roman" w:hAnsi="Arial" w:cs="Arial"/>
          <w:sz w:val="24"/>
          <w:szCs w:val="24"/>
        </w:rPr>
        <w:t xml:space="preserve">. με θέμα: «Εφιαλτική κατάσταση από τη λειτουργία των ΧΥΤΑ Φυλής», σελ. </w:t>
      </w:r>
      <w:r w:rsidRPr="00D67B71">
        <w:rPr>
          <w:rFonts w:ascii="Arial" w:eastAsia="Times New Roman" w:hAnsi="Arial" w:cs="Arial"/>
          <w:sz w:val="24"/>
          <w:szCs w:val="24"/>
        </w:rPr>
        <w:br/>
        <w:t xml:space="preserve">        </w:t>
      </w:r>
      <w:proofErr w:type="spellStart"/>
      <w:r w:rsidRPr="00D67B71">
        <w:rPr>
          <w:rFonts w:ascii="Arial" w:eastAsia="Times New Roman" w:hAnsi="Arial" w:cs="Arial"/>
          <w:sz w:val="24"/>
          <w:szCs w:val="24"/>
        </w:rPr>
        <w:t>iv</w:t>
      </w:r>
      <w:proofErr w:type="spellEnd"/>
      <w:r w:rsidRPr="00D67B71">
        <w:rPr>
          <w:rFonts w:ascii="Arial" w:eastAsia="Times New Roman" w:hAnsi="Arial" w:cs="Arial"/>
          <w:sz w:val="24"/>
          <w:szCs w:val="24"/>
        </w:rPr>
        <w:t xml:space="preserve">. με θέμα: «Ανακύκλωση στον Δήμο Βύρωνα - Απόδοση επιδότησης Τέλους Ανακύκλωσης», σελ. </w:t>
      </w:r>
      <w:r w:rsidRPr="00D67B71">
        <w:rPr>
          <w:rFonts w:ascii="Arial" w:eastAsia="Times New Roman" w:hAnsi="Arial" w:cs="Arial"/>
          <w:sz w:val="24"/>
          <w:szCs w:val="24"/>
        </w:rPr>
        <w:br/>
        <w:t xml:space="preserve">        v. με θέμα: «Ανάγκη για τη θεσμοθέτηση ελάχιστης εγγυημένης ποσότητας ενέργειας στους οικονομικά ασθενέστερους», σελ. </w:t>
      </w:r>
      <w:r w:rsidRPr="00D67B71">
        <w:rPr>
          <w:rFonts w:ascii="Arial" w:eastAsia="Times New Roman" w:hAnsi="Arial" w:cs="Arial"/>
          <w:sz w:val="24"/>
          <w:szCs w:val="24"/>
        </w:rPr>
        <w:br/>
        <w:t xml:space="preserve">        </w:t>
      </w:r>
      <w:proofErr w:type="spellStart"/>
      <w:r w:rsidRPr="00D67B71">
        <w:rPr>
          <w:rFonts w:ascii="Arial" w:eastAsia="Times New Roman" w:hAnsi="Arial" w:cs="Arial"/>
          <w:sz w:val="24"/>
          <w:szCs w:val="24"/>
        </w:rPr>
        <w:t>vi</w:t>
      </w:r>
      <w:proofErr w:type="spellEnd"/>
      <w:r w:rsidRPr="00D67B71">
        <w:rPr>
          <w:rFonts w:ascii="Arial" w:eastAsia="Times New Roman" w:hAnsi="Arial" w:cs="Arial"/>
          <w:sz w:val="24"/>
          <w:szCs w:val="24"/>
        </w:rPr>
        <w:t xml:space="preserve">. με θέμα: «Δίκτυο φυσικού αερίου σε Καστοριά, </w:t>
      </w:r>
      <w:proofErr w:type="spellStart"/>
      <w:r w:rsidRPr="00D67B71">
        <w:rPr>
          <w:rFonts w:ascii="Arial" w:eastAsia="Times New Roman" w:hAnsi="Arial" w:cs="Arial"/>
          <w:sz w:val="24"/>
          <w:szCs w:val="24"/>
        </w:rPr>
        <w:t>Μανιάκοι</w:t>
      </w:r>
      <w:proofErr w:type="spellEnd"/>
      <w:r w:rsidRPr="00D67B71">
        <w:rPr>
          <w:rFonts w:ascii="Arial" w:eastAsia="Times New Roman" w:hAnsi="Arial" w:cs="Arial"/>
          <w:sz w:val="24"/>
          <w:szCs w:val="24"/>
        </w:rPr>
        <w:t xml:space="preserve">,  Άργος </w:t>
      </w:r>
      <w:proofErr w:type="spellStart"/>
      <w:r w:rsidRPr="00D67B71">
        <w:rPr>
          <w:rFonts w:ascii="Arial" w:eastAsia="Times New Roman" w:hAnsi="Arial" w:cs="Arial"/>
          <w:sz w:val="24"/>
          <w:szCs w:val="24"/>
        </w:rPr>
        <w:t>Ορεστικό</w:t>
      </w:r>
      <w:proofErr w:type="spellEnd"/>
      <w:r w:rsidRPr="00D67B71">
        <w:rPr>
          <w:rFonts w:ascii="Arial" w:eastAsia="Times New Roman" w:hAnsi="Arial" w:cs="Arial"/>
          <w:sz w:val="24"/>
          <w:szCs w:val="24"/>
        </w:rPr>
        <w:t xml:space="preserve"> και Γρεβενά», σελ. </w:t>
      </w:r>
      <w:r w:rsidRPr="00D67B71">
        <w:rPr>
          <w:rFonts w:ascii="Arial" w:eastAsia="Times New Roman" w:hAnsi="Arial" w:cs="Arial"/>
          <w:sz w:val="24"/>
          <w:szCs w:val="24"/>
        </w:rPr>
        <w:br/>
        <w:t xml:space="preserve">    δ) Προς τον Υπουργό Υποδομών και Μεταφορών:</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        </w:t>
      </w:r>
      <w:proofErr w:type="spellStart"/>
      <w:r w:rsidRPr="00D67B71">
        <w:rPr>
          <w:rFonts w:ascii="Arial" w:eastAsia="Times New Roman" w:hAnsi="Arial" w:cs="Arial"/>
          <w:sz w:val="24"/>
          <w:szCs w:val="24"/>
          <w:lang w:val="en-US"/>
        </w:rPr>
        <w:t>i</w:t>
      </w:r>
      <w:proofErr w:type="spellEnd"/>
      <w:r w:rsidRPr="00D67B71">
        <w:rPr>
          <w:rFonts w:ascii="Arial" w:eastAsia="Times New Roman" w:hAnsi="Arial" w:cs="Arial"/>
          <w:sz w:val="24"/>
          <w:szCs w:val="24"/>
        </w:rPr>
        <w:t xml:space="preserve">. με θέμα: «Οικονομικά ασύμφορο και περιβαλλοντικά καταστροφικό έργο ιδιωτικοποίησης του αεροδρομίου του Ηρακλείου, με μετεγκατάσταση στο Καστέλι», σελ. </w:t>
      </w:r>
      <w:r w:rsidRPr="00D67B71">
        <w:rPr>
          <w:rFonts w:ascii="Arial" w:eastAsia="Times New Roman" w:hAnsi="Arial" w:cs="Arial"/>
          <w:sz w:val="24"/>
          <w:szCs w:val="24"/>
        </w:rPr>
        <w:br/>
        <w:t xml:space="preserve">        </w:t>
      </w:r>
      <w:r w:rsidRPr="00D67B71">
        <w:rPr>
          <w:rFonts w:ascii="Arial" w:eastAsia="Times New Roman" w:hAnsi="Arial" w:cs="Arial"/>
          <w:sz w:val="24"/>
          <w:szCs w:val="24"/>
          <w:lang w:val="en-US"/>
        </w:rPr>
        <w:t>ii</w:t>
      </w:r>
      <w:r w:rsidRPr="00D67B71">
        <w:rPr>
          <w:rFonts w:ascii="Arial" w:eastAsia="Times New Roman" w:hAnsi="Arial" w:cs="Arial"/>
          <w:sz w:val="24"/>
          <w:szCs w:val="24"/>
        </w:rPr>
        <w:t xml:space="preserve">. με θέμα: «Ανησυχητικά ορατός πλέον ο κίνδυνος μη ολοκλήρωσης του οδικού έργου  Άκτιο - Αμβρακία και απώλειας των ευρωπαϊκών πόρων του ΕΣΠΑ», σελ. </w:t>
      </w:r>
      <w:r w:rsidRPr="00D67B71">
        <w:rPr>
          <w:rFonts w:ascii="Arial" w:eastAsia="Times New Roman" w:hAnsi="Arial" w:cs="Arial"/>
          <w:sz w:val="24"/>
          <w:szCs w:val="24"/>
        </w:rPr>
        <w:br/>
        <w:t xml:space="preserve"> </w:t>
      </w:r>
      <w:r w:rsidRPr="00D67B71">
        <w:rPr>
          <w:rFonts w:ascii="Arial" w:eastAsia="Times New Roman" w:hAnsi="Arial" w:cs="Arial"/>
          <w:sz w:val="24"/>
          <w:szCs w:val="24"/>
        </w:rPr>
        <w:br/>
        <w:t xml:space="preserve">Γ. ΝΟΜΟΘΕΤΙΚΗ ΕΡΓΑΣΙΑ </w:t>
      </w:r>
      <w:r w:rsidRPr="00D67B71">
        <w:rPr>
          <w:rFonts w:ascii="Arial" w:eastAsia="Times New Roman" w:hAnsi="Arial" w:cs="Arial"/>
          <w:sz w:val="24"/>
          <w:szCs w:val="24"/>
        </w:rPr>
        <w:br/>
        <w:t xml:space="preserve">1. Κατάθεση πρότασης νόμου: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lastRenderedPageBreak/>
        <w:t xml:space="preserve">Ο Πρόεδρος της Κοινοβουλευτικής Ομάδας του Κομμουνιστικού Κόμματος Ελλάδος και οι Βουλευτές του κόμματός του κατέθεσαν στις 14-2-2020 πρόταση νόμου: «Συλλογικές Συμβάσεις Εργασίας» , σελ. </w:t>
      </w:r>
      <w:r w:rsidRPr="00D67B71">
        <w:rPr>
          <w:rFonts w:ascii="Arial" w:eastAsia="Times New Roman" w:hAnsi="Arial" w:cs="Arial"/>
          <w:sz w:val="24"/>
          <w:szCs w:val="24"/>
        </w:rPr>
        <w:br/>
        <w:t xml:space="preserve">2. Κατάθεση σχεδίου νόμου: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Οι Υπουργοί Ανάπτυξης και Επενδύσεων, Οικονομικών, Δικαιοσύνης, Εσωτερικών και Επικρατείας κατέθεσαν στις 13 Φεβρουαρίου 2020 σχέδιο νόμου: «Εμπορικά σήματα - ενσωμάτωση 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 σελ. </w:t>
      </w:r>
      <w:r w:rsidRPr="00D67B71">
        <w:rPr>
          <w:rFonts w:ascii="Arial" w:eastAsia="Times New Roman" w:hAnsi="Arial" w:cs="Arial"/>
          <w:sz w:val="24"/>
          <w:szCs w:val="24"/>
        </w:rPr>
        <w:br/>
        <w:t xml:space="preserve"> </w:t>
      </w:r>
      <w:r w:rsidRPr="00D67B71">
        <w:rPr>
          <w:rFonts w:ascii="Arial" w:eastAsia="Times New Roman" w:hAnsi="Arial" w:cs="Arial"/>
          <w:sz w:val="24"/>
          <w:szCs w:val="24"/>
        </w:rPr>
        <w:br/>
        <w:t>ΠΡΟΕΔΡΟΣ</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ΤΑΣΟΥΛΑΣ Κ. , σελ. </w:t>
      </w:r>
    </w:p>
    <w:p w:rsidR="00D67B71" w:rsidRPr="00D67B71" w:rsidRDefault="00D67B71" w:rsidP="00D67B71">
      <w:pPr>
        <w:spacing w:after="0" w:line="360" w:lineRule="auto"/>
        <w:rPr>
          <w:rFonts w:ascii="Arial" w:eastAsia="Times New Roman" w:hAnsi="Arial" w:cs="Arial"/>
          <w:sz w:val="24"/>
          <w:szCs w:val="24"/>
        </w:rPr>
      </w:pP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ΠΡΕΟΔΡΕΥΟΝΤΕΣ</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ΑΘΑΝΑΣΙΟΥ Χ. , σελ. </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ΜΠΟΥΡΑΣ Α. , σελ.</w:t>
      </w:r>
      <w:r w:rsidRPr="00D67B71">
        <w:rPr>
          <w:rFonts w:ascii="Arial" w:eastAsia="Times New Roman" w:hAnsi="Arial" w:cs="Arial"/>
          <w:sz w:val="24"/>
          <w:szCs w:val="24"/>
        </w:rPr>
        <w:br/>
        <w:t>ΣΑΚΟΡΑΦΑ Σ. , σελ.</w:t>
      </w:r>
      <w:r w:rsidRPr="00D67B71">
        <w:rPr>
          <w:rFonts w:ascii="Arial" w:eastAsia="Times New Roman" w:hAnsi="Arial" w:cs="Arial"/>
          <w:sz w:val="24"/>
          <w:szCs w:val="24"/>
        </w:rPr>
        <w:br/>
      </w:r>
    </w:p>
    <w:p w:rsidR="00D67B71" w:rsidRPr="00D67B71" w:rsidRDefault="00D67B71" w:rsidP="00D67B71">
      <w:pPr>
        <w:spacing w:after="0" w:line="360" w:lineRule="auto"/>
        <w:rPr>
          <w:rFonts w:ascii="Arial" w:eastAsia="Times New Roman" w:hAnsi="Arial" w:cs="Arial"/>
          <w:sz w:val="24"/>
          <w:szCs w:val="24"/>
        </w:rPr>
      </w:pP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ΟΜΙΛΗΤΕΣ</w:t>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br/>
        <w:t>Α. Επί της Ειδικής Ημερήσιας Διάταξης:</w:t>
      </w:r>
      <w:r w:rsidRPr="00D67B71">
        <w:rPr>
          <w:rFonts w:ascii="Arial" w:eastAsia="Times New Roman" w:hAnsi="Arial" w:cs="Arial"/>
          <w:sz w:val="24"/>
          <w:szCs w:val="24"/>
        </w:rPr>
        <w:br/>
        <w:t>ΒΑΡΟΥΦΑΚΗΣ Γ. , σελ.</w:t>
      </w:r>
      <w:r w:rsidRPr="00D67B71">
        <w:rPr>
          <w:rFonts w:ascii="Arial" w:eastAsia="Times New Roman" w:hAnsi="Arial" w:cs="Arial"/>
          <w:sz w:val="24"/>
          <w:szCs w:val="24"/>
        </w:rPr>
        <w:br/>
        <w:t>ΒΕΛΟΠΟΥΛΟΣ Κ. , σελ.</w:t>
      </w:r>
      <w:r w:rsidRPr="00D67B71">
        <w:rPr>
          <w:rFonts w:ascii="Arial" w:eastAsia="Times New Roman" w:hAnsi="Arial" w:cs="Arial"/>
          <w:sz w:val="24"/>
          <w:szCs w:val="24"/>
        </w:rPr>
        <w:br/>
        <w:t>ΓΕΝΝΗΜΑΤΑ Φ. , σελ.</w:t>
      </w:r>
      <w:r w:rsidRPr="00D67B71">
        <w:rPr>
          <w:rFonts w:ascii="Arial" w:eastAsia="Times New Roman" w:hAnsi="Arial" w:cs="Arial"/>
          <w:sz w:val="24"/>
          <w:szCs w:val="24"/>
        </w:rPr>
        <w:br/>
        <w:t>ΚΟΥΤΣΟΥΜΠΑΣ Δ. , σελ.</w:t>
      </w:r>
      <w:r w:rsidRPr="00D67B71">
        <w:rPr>
          <w:rFonts w:ascii="Arial" w:eastAsia="Times New Roman" w:hAnsi="Arial" w:cs="Arial"/>
          <w:sz w:val="24"/>
          <w:szCs w:val="24"/>
        </w:rPr>
        <w:br/>
        <w:t>ΜΗΤΣΟΤΑΚΗΣ Κ. , σελ.</w:t>
      </w:r>
      <w:r w:rsidRPr="00D67B71">
        <w:rPr>
          <w:rFonts w:ascii="Arial" w:eastAsia="Times New Roman" w:hAnsi="Arial" w:cs="Arial"/>
          <w:sz w:val="24"/>
          <w:szCs w:val="24"/>
        </w:rPr>
        <w:br/>
        <w:t>ΤΣΙΠΡΑΣ Α. , σελ.</w:t>
      </w:r>
      <w:r w:rsidRPr="00D67B71">
        <w:rPr>
          <w:rFonts w:ascii="Arial" w:eastAsia="Times New Roman" w:hAnsi="Arial" w:cs="Arial"/>
          <w:sz w:val="24"/>
          <w:szCs w:val="24"/>
        </w:rPr>
        <w:br/>
      </w:r>
      <w:r w:rsidRPr="00D67B71">
        <w:rPr>
          <w:rFonts w:ascii="Arial" w:eastAsia="Times New Roman" w:hAnsi="Arial" w:cs="Arial"/>
          <w:sz w:val="24"/>
          <w:szCs w:val="24"/>
        </w:rPr>
        <w:br/>
        <w:t>Β. Επί διαδικαστικού θέματος:</w:t>
      </w:r>
      <w:r w:rsidRPr="00D67B71">
        <w:rPr>
          <w:rFonts w:ascii="Arial" w:eastAsia="Times New Roman" w:hAnsi="Arial" w:cs="Arial"/>
          <w:sz w:val="24"/>
          <w:szCs w:val="24"/>
        </w:rPr>
        <w:br/>
        <w:t>ΛΙΑΚΟΥΛΗ Ε. , σελ.</w:t>
      </w:r>
      <w:r w:rsidRPr="00D67B71">
        <w:rPr>
          <w:rFonts w:ascii="Arial" w:eastAsia="Times New Roman" w:hAnsi="Arial" w:cs="Arial"/>
          <w:sz w:val="24"/>
          <w:szCs w:val="24"/>
        </w:rPr>
        <w:br/>
        <w:t>ΜΠΙΑΓΚΗΣ Δ. , σελ.</w:t>
      </w:r>
      <w:r w:rsidRPr="00D67B71">
        <w:rPr>
          <w:rFonts w:ascii="Arial" w:eastAsia="Times New Roman" w:hAnsi="Arial" w:cs="Arial"/>
          <w:sz w:val="24"/>
          <w:szCs w:val="24"/>
        </w:rPr>
        <w:br/>
        <w:t>ΜΠΟΥΡΑΣ Α. , σελ.</w:t>
      </w:r>
      <w:r w:rsidRPr="00D67B71">
        <w:rPr>
          <w:rFonts w:ascii="Arial" w:eastAsia="Times New Roman" w:hAnsi="Arial" w:cs="Arial"/>
          <w:sz w:val="24"/>
          <w:szCs w:val="24"/>
        </w:rPr>
        <w:br/>
      </w:r>
      <w:r w:rsidRPr="00D67B71">
        <w:rPr>
          <w:rFonts w:ascii="Arial" w:eastAsia="Times New Roman" w:hAnsi="Arial" w:cs="Arial"/>
          <w:sz w:val="24"/>
          <w:szCs w:val="24"/>
        </w:rPr>
        <w:lastRenderedPageBreak/>
        <w:t>ΣΑΚΟΡΑΦΑ Σ. , σελ.</w:t>
      </w:r>
      <w:r w:rsidRPr="00D67B71">
        <w:rPr>
          <w:rFonts w:ascii="Arial" w:eastAsia="Times New Roman" w:hAnsi="Arial" w:cs="Arial"/>
          <w:sz w:val="24"/>
          <w:szCs w:val="24"/>
        </w:rPr>
        <w:br/>
        <w:t>ΤΑΣΟΥΛΑΣ Κ. , σελ.</w:t>
      </w:r>
      <w:r w:rsidRPr="00D67B71">
        <w:rPr>
          <w:rFonts w:ascii="Arial" w:eastAsia="Times New Roman" w:hAnsi="Arial" w:cs="Arial"/>
          <w:sz w:val="24"/>
          <w:szCs w:val="24"/>
        </w:rPr>
        <w:br/>
      </w:r>
      <w:r w:rsidRPr="00D67B71">
        <w:rPr>
          <w:rFonts w:ascii="Arial" w:eastAsia="Times New Roman" w:hAnsi="Arial" w:cs="Arial"/>
          <w:sz w:val="24"/>
          <w:szCs w:val="24"/>
        </w:rPr>
        <w:br/>
        <w:t>Γ. Επί των επικαίρων ερωτήσεων:</w:t>
      </w:r>
      <w:r w:rsidRPr="00D67B71">
        <w:rPr>
          <w:rFonts w:ascii="Arial" w:eastAsia="Times New Roman" w:hAnsi="Arial" w:cs="Arial"/>
          <w:sz w:val="24"/>
          <w:szCs w:val="24"/>
        </w:rPr>
        <w:br/>
        <w:t>ΑΡΣΕΝΗΣ Κ. , σελ.</w:t>
      </w:r>
      <w:r w:rsidRPr="00D67B71">
        <w:rPr>
          <w:rFonts w:ascii="Arial" w:eastAsia="Times New Roman" w:hAnsi="Arial" w:cs="Arial"/>
          <w:sz w:val="24"/>
          <w:szCs w:val="24"/>
        </w:rPr>
        <w:br/>
        <w:t>ΒΑΡΔΑΚΗΣ Σ. , σελ.</w:t>
      </w:r>
      <w:r w:rsidRPr="00D67B71">
        <w:rPr>
          <w:rFonts w:ascii="Arial" w:eastAsia="Times New Roman" w:hAnsi="Arial" w:cs="Arial"/>
          <w:sz w:val="24"/>
          <w:szCs w:val="24"/>
        </w:rPr>
        <w:br/>
        <w:t>ΒΑΡΕΜΕΝΟΣ Γ. , σελ.</w:t>
      </w:r>
      <w:r w:rsidRPr="00D67B71">
        <w:rPr>
          <w:rFonts w:ascii="Arial" w:eastAsia="Times New Roman" w:hAnsi="Arial" w:cs="Arial"/>
          <w:sz w:val="24"/>
          <w:szCs w:val="24"/>
        </w:rPr>
        <w:br/>
        <w:t>ΒΕΣΥΡΟΠΟΥΛΟΣ Α. , σελ.</w:t>
      </w:r>
      <w:r w:rsidRPr="00D67B71">
        <w:rPr>
          <w:rFonts w:ascii="Arial" w:eastAsia="Times New Roman" w:hAnsi="Arial" w:cs="Arial"/>
          <w:sz w:val="24"/>
          <w:szCs w:val="24"/>
        </w:rPr>
        <w:br/>
        <w:t>ΒΙΛΙΑΡΔΟΣ Β. , σελ.</w:t>
      </w:r>
      <w:r w:rsidRPr="00D67B71">
        <w:rPr>
          <w:rFonts w:ascii="Arial" w:eastAsia="Times New Roman" w:hAnsi="Arial" w:cs="Arial"/>
          <w:sz w:val="24"/>
          <w:szCs w:val="24"/>
        </w:rPr>
        <w:br/>
        <w:t>ΘΩΜΑΣ Γ. , σελ.</w:t>
      </w:r>
      <w:r w:rsidRPr="00D67B71">
        <w:rPr>
          <w:rFonts w:ascii="Arial" w:eastAsia="Times New Roman" w:hAnsi="Arial" w:cs="Arial"/>
          <w:sz w:val="24"/>
          <w:szCs w:val="24"/>
        </w:rPr>
        <w:br/>
        <w:t>ΚΑΡΑΜΑΝΛΗΣ Κ. του Αχ. , σελ.</w:t>
      </w:r>
      <w:r w:rsidRPr="00D67B71">
        <w:rPr>
          <w:rFonts w:ascii="Arial" w:eastAsia="Times New Roman" w:hAnsi="Arial" w:cs="Arial"/>
          <w:sz w:val="24"/>
          <w:szCs w:val="24"/>
        </w:rPr>
        <w:br/>
        <w:t>ΚΟΝΤΟΖΑΜΑΝΗΣ Β. , σελ.</w:t>
      </w:r>
      <w:r w:rsidRPr="00D67B71">
        <w:rPr>
          <w:rFonts w:ascii="Arial" w:eastAsia="Times New Roman" w:hAnsi="Arial" w:cs="Arial"/>
          <w:sz w:val="24"/>
          <w:szCs w:val="24"/>
        </w:rPr>
        <w:br/>
        <w:t>ΛΙΑΚΟΥΛΗ Ε. , σελ.</w:t>
      </w:r>
      <w:r w:rsidRPr="00D67B71">
        <w:rPr>
          <w:rFonts w:ascii="Arial" w:eastAsia="Times New Roman" w:hAnsi="Arial" w:cs="Arial"/>
          <w:sz w:val="24"/>
          <w:szCs w:val="24"/>
        </w:rPr>
        <w:br/>
        <w:t>ΜΠΙΑΓΚΗΣ Δ. , σελ.</w:t>
      </w:r>
      <w:r w:rsidRPr="00D67B71">
        <w:rPr>
          <w:rFonts w:ascii="Arial" w:eastAsia="Times New Roman" w:hAnsi="Arial" w:cs="Arial"/>
          <w:sz w:val="24"/>
          <w:szCs w:val="24"/>
        </w:rPr>
        <w:br/>
        <w:t>ΟΙΚΟΝΟΜΟΥ Δ. , σελ.</w:t>
      </w:r>
      <w:r w:rsidRPr="00D67B71">
        <w:rPr>
          <w:rFonts w:ascii="Arial" w:eastAsia="Times New Roman" w:hAnsi="Arial" w:cs="Arial"/>
          <w:sz w:val="24"/>
          <w:szCs w:val="24"/>
        </w:rPr>
        <w:br/>
        <w:t>ΣΑΚΟΡΑΦΑ Σ. , σελ.</w:t>
      </w:r>
      <w:r w:rsidRPr="00D67B71">
        <w:rPr>
          <w:rFonts w:ascii="Arial" w:eastAsia="Times New Roman" w:hAnsi="Arial" w:cs="Arial"/>
          <w:sz w:val="24"/>
          <w:szCs w:val="24"/>
        </w:rPr>
        <w:br/>
        <w:t>ΤΕΛΙΓΙΟΡΙΔΟΥ Ο. , σελ.</w:t>
      </w:r>
      <w:r w:rsidRPr="00D67B71">
        <w:rPr>
          <w:rFonts w:ascii="Arial" w:eastAsia="Times New Roman" w:hAnsi="Arial" w:cs="Arial"/>
          <w:sz w:val="24"/>
          <w:szCs w:val="24"/>
        </w:rPr>
        <w:br/>
        <w:t>ΦΑΜΕΛΛΟΣ Σ. , σελ.</w:t>
      </w:r>
      <w:r w:rsidRPr="00D67B71">
        <w:rPr>
          <w:rFonts w:ascii="Arial" w:eastAsia="Times New Roman" w:hAnsi="Arial" w:cs="Arial"/>
          <w:sz w:val="24"/>
          <w:szCs w:val="24"/>
        </w:rPr>
        <w:br/>
      </w:r>
      <w:r w:rsidRPr="00D67B71">
        <w:rPr>
          <w:rFonts w:ascii="Arial" w:eastAsia="Times New Roman" w:hAnsi="Arial" w:cs="Arial"/>
          <w:sz w:val="24"/>
          <w:szCs w:val="24"/>
        </w:rPr>
        <w:br/>
        <w:t>ΠΑΡΕΜΒΑΣΕΙΣ:</w:t>
      </w:r>
      <w:r w:rsidRPr="00D67B71">
        <w:rPr>
          <w:rFonts w:ascii="Arial" w:eastAsia="Times New Roman" w:hAnsi="Arial" w:cs="Arial"/>
          <w:sz w:val="24"/>
          <w:szCs w:val="24"/>
        </w:rPr>
        <w:br/>
        <w:t>ΑΜΥΡΑΣ Γ. , σελ.</w:t>
      </w:r>
      <w:r w:rsidRPr="00D67B71">
        <w:rPr>
          <w:rFonts w:ascii="Arial" w:eastAsia="Times New Roman" w:hAnsi="Arial" w:cs="Arial"/>
          <w:sz w:val="24"/>
          <w:szCs w:val="24"/>
        </w:rPr>
        <w:br/>
        <w:t>ΒΑΡΔΑΚΗΣ Σ. , σελ.</w:t>
      </w:r>
      <w:r w:rsidRPr="00D67B71">
        <w:rPr>
          <w:rFonts w:ascii="Arial" w:eastAsia="Times New Roman" w:hAnsi="Arial" w:cs="Arial"/>
          <w:sz w:val="24"/>
          <w:szCs w:val="24"/>
        </w:rPr>
        <w:br/>
        <w:t>ΒΟΥΛΤΕΨΗ Σ. , σελ.</w:t>
      </w:r>
      <w:r w:rsidRPr="00D67B71">
        <w:rPr>
          <w:rFonts w:ascii="Arial" w:eastAsia="Times New Roman" w:hAnsi="Arial" w:cs="Arial"/>
          <w:sz w:val="24"/>
          <w:szCs w:val="24"/>
        </w:rPr>
        <w:br/>
        <w:t>ΒΡΟΥΤΣΗΣ Ι. , σελ.</w:t>
      </w:r>
      <w:r w:rsidRPr="00D67B71">
        <w:rPr>
          <w:rFonts w:ascii="Arial" w:eastAsia="Times New Roman" w:hAnsi="Arial" w:cs="Arial"/>
          <w:sz w:val="24"/>
          <w:szCs w:val="24"/>
        </w:rPr>
        <w:br/>
        <w:t>ΓΕΡΑΠΕΤΡΙΤΗΣ Γ. , σελ.</w:t>
      </w:r>
      <w:r w:rsidRPr="00D67B71">
        <w:rPr>
          <w:rFonts w:ascii="Arial" w:eastAsia="Times New Roman" w:hAnsi="Arial" w:cs="Arial"/>
          <w:sz w:val="24"/>
          <w:szCs w:val="24"/>
        </w:rPr>
        <w:br/>
        <w:t>ΚΑΛΑΦΑΤΗΣ Σ. , σελ.</w:t>
      </w:r>
      <w:r w:rsidRPr="00D67B71">
        <w:rPr>
          <w:rFonts w:ascii="Arial" w:eastAsia="Times New Roman" w:hAnsi="Arial" w:cs="Arial"/>
          <w:sz w:val="24"/>
          <w:szCs w:val="24"/>
        </w:rPr>
        <w:br/>
        <w:t>ΚΑΡΑΜΑΝΛΗΣ Κ. του Αχ. , σελ.</w:t>
      </w:r>
      <w:r w:rsidRPr="00D67B71">
        <w:rPr>
          <w:rFonts w:ascii="Arial" w:eastAsia="Times New Roman" w:hAnsi="Arial" w:cs="Arial"/>
          <w:sz w:val="24"/>
          <w:szCs w:val="24"/>
        </w:rPr>
        <w:br/>
        <w:t>ΚΕΓΚΕΡΟΓΛΟΥ Β. , σελ.</w:t>
      </w:r>
      <w:r w:rsidRPr="00D67B71">
        <w:rPr>
          <w:rFonts w:ascii="Arial" w:eastAsia="Times New Roman" w:hAnsi="Arial" w:cs="Arial"/>
          <w:sz w:val="24"/>
          <w:szCs w:val="24"/>
        </w:rPr>
        <w:br/>
        <w:t>ΛΙΒΑΝΟΣ Σ. , σελ.</w:t>
      </w:r>
      <w:r w:rsidRPr="00D67B71">
        <w:rPr>
          <w:rFonts w:ascii="Arial" w:eastAsia="Times New Roman" w:hAnsi="Arial" w:cs="Arial"/>
          <w:sz w:val="24"/>
          <w:szCs w:val="24"/>
        </w:rPr>
        <w:br/>
        <w:t>ΛΟΒΕΡΔΟΣ Α. , σελ.</w:t>
      </w:r>
      <w:r w:rsidRPr="00D67B71">
        <w:rPr>
          <w:rFonts w:ascii="Arial" w:eastAsia="Times New Roman" w:hAnsi="Arial" w:cs="Arial"/>
          <w:sz w:val="24"/>
          <w:szCs w:val="24"/>
        </w:rPr>
        <w:br/>
      </w:r>
    </w:p>
    <w:p w:rsidR="00D67B71" w:rsidRPr="00D67B71" w:rsidRDefault="00D67B71" w:rsidP="00D67B71">
      <w:pPr>
        <w:spacing w:after="0" w:line="360" w:lineRule="auto"/>
        <w:rPr>
          <w:rFonts w:ascii="Arial" w:eastAsia="Times New Roman" w:hAnsi="Arial" w:cs="Arial"/>
          <w:sz w:val="24"/>
          <w:szCs w:val="24"/>
        </w:rPr>
      </w:pPr>
      <w:r w:rsidRPr="00D67B71">
        <w:rPr>
          <w:rFonts w:ascii="Arial" w:eastAsia="Times New Roman" w:hAnsi="Arial" w:cs="Arial"/>
          <w:sz w:val="24"/>
          <w:szCs w:val="24"/>
        </w:rPr>
        <w:t xml:space="preserve"> </w:t>
      </w:r>
    </w:p>
    <w:p w:rsidR="00D67B71" w:rsidRPr="00D67B71" w:rsidRDefault="00D67B71" w:rsidP="00D67B71">
      <w:pPr>
        <w:spacing w:after="0" w:line="360" w:lineRule="auto"/>
        <w:rPr>
          <w:rFonts w:ascii="Arial" w:eastAsia="Times New Roman" w:hAnsi="Arial" w:cs="Arial"/>
          <w:sz w:val="24"/>
          <w:szCs w:val="24"/>
        </w:rPr>
      </w:pPr>
    </w:p>
    <w:p w:rsidR="00D67B71" w:rsidRDefault="00D67B71" w:rsidP="00D67B71">
      <w:pPr>
        <w:spacing w:after="0" w:line="360" w:lineRule="auto"/>
        <w:rPr>
          <w:rFonts w:ascii="Arial" w:eastAsia="Times New Roman" w:hAnsi="Arial" w:cs="Arial"/>
          <w:sz w:val="24"/>
          <w:szCs w:val="24"/>
        </w:rPr>
      </w:pP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ΠΡΑΚΤΙΚΑ ΒΟΥΛΗΣ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Θ΄ ΑΝΑΘΕΩΡΗΤΙΚΗ ΒΟΥΛΗ</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ΙΗ΄ ΠΕΡΙΟΔΟΣ </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ΠΡΟΕΔΡΕΥΟΜΕΝΗΣ ΚΟΙΝΟΒΟΥΛΕΥΤΙΚΗΣ ΔΗΜΟΚΡΑΤΙΑΣ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ΣΥΝΟΔΟΣ Α΄</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ΣΥΝΕΔΡΙΑΣΗ Ρ΄</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Παρασκευή 14 Φεβρουαρίου 2020</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Αθήνα, σήμερα στις 14 Φεβρουαρίου 2020, ημέρα Παρασκευή και ώρα 10.18΄ συνήλθε στην Αίθουσα των συνεδριάσεων του Βουλευτηρίου η Βουλή σε ολομέλεια για να συνεδριάσει υπό την προεδρία του Προέδρου αυτής κ. </w:t>
      </w:r>
      <w:r w:rsidRPr="00604F60">
        <w:rPr>
          <w:rFonts w:ascii="Arial" w:eastAsia="Times New Roman" w:hAnsi="Arial" w:cs="Arial"/>
          <w:b/>
          <w:sz w:val="24"/>
          <w:szCs w:val="24"/>
          <w:lang w:eastAsia="el-GR"/>
        </w:rPr>
        <w:t>ΚΩΝΣΤΑΝΤΙΝΟΥ ΤΑΣΟΥΛΑ.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b/>
          <w:sz w:val="24"/>
          <w:szCs w:val="24"/>
          <w:lang w:eastAsia="el-GR"/>
        </w:rPr>
        <w:t>ΠΡΟΕΔΡΟΣ (Κωνσταντίνος Τασούλας):</w:t>
      </w:r>
      <w:r w:rsidRPr="00604F60">
        <w:rPr>
          <w:rFonts w:ascii="Arial" w:eastAsia="Times New Roman" w:hAnsi="Arial" w:cs="Arial"/>
          <w:b/>
          <w:bCs/>
          <w:sz w:val="24"/>
          <w:szCs w:val="24"/>
          <w:lang w:eastAsia="el-GR"/>
        </w:rPr>
        <w:t xml:space="preserve"> </w:t>
      </w:r>
      <w:r w:rsidRPr="00604F60">
        <w:rPr>
          <w:rFonts w:ascii="Arial" w:eastAsia="Times New Roman" w:hAnsi="Arial" w:cs="Arial"/>
          <w:sz w:val="24"/>
          <w:szCs w:val="24"/>
          <w:lang w:eastAsia="el-GR"/>
        </w:rPr>
        <w:t>Κυρίες και κύριοι συνάδελφοι, αρχίζει η συνεδρίαση.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sz w:val="24"/>
          <w:szCs w:val="24"/>
          <w:lang w:eastAsia="el-GR"/>
        </w:rPr>
        <w:t xml:space="preserve">(ΕΠΙΚΥΡΩΣΗ ΠΡΑΚΤΙΚΩΝ: Σύμφωνα με την από 13-2-2020 εξουσιοδότηση του Σώματος, επικυρώθηκαν με την ευθύνη του Προεδρείου τα Πρακτικά της </w:t>
      </w:r>
      <w:proofErr w:type="spellStart"/>
      <w:r w:rsidRPr="00604F60">
        <w:rPr>
          <w:rFonts w:ascii="Arial" w:eastAsia="Times New Roman" w:hAnsi="Arial" w:cs="Times New Roman"/>
          <w:sz w:val="24"/>
          <w:szCs w:val="24"/>
          <w:lang w:eastAsia="el-GR"/>
        </w:rPr>
        <w:t>ϟΘ</w:t>
      </w:r>
      <w:proofErr w:type="spellEnd"/>
      <w:r w:rsidRPr="00604F60">
        <w:rPr>
          <w:rFonts w:ascii="Arial" w:eastAsia="Times New Roman" w:hAnsi="Arial" w:cs="Times New Roman"/>
          <w:sz w:val="24"/>
          <w:szCs w:val="24"/>
          <w:lang w:eastAsia="el-GR"/>
        </w:rPr>
        <w:t>΄ συνεδριάσεώς του, της Πέμπτης 13 Φεβρουαρίου 2020, σε ό,τι αφορά την ψήφιση στο σύνολο των σχεδίων νόμου: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1. </w:t>
      </w:r>
      <w:r w:rsidRPr="00604F60">
        <w:rPr>
          <w:rFonts w:ascii="Arial" w:eastAsia="Times New Roman" w:hAnsi="Arial" w:cs="Arial"/>
          <w:sz w:val="24"/>
          <w:szCs w:val="24"/>
          <w:lang w:eastAsia="el-GR"/>
        </w:rPr>
        <w:t>«</w:t>
      </w:r>
      <w:r w:rsidRPr="00604F60">
        <w:rPr>
          <w:rFonts w:ascii="Arial" w:eastAsia="Times New Roman" w:hAnsi="Arial" w:cs="Times New Roman"/>
          <w:sz w:val="24"/>
          <w:szCs w:val="24"/>
          <w:lang w:eastAsia="el-GR"/>
        </w:rPr>
        <w:t>Κύρωση της από 3.2.2020 επιμέρους Σύμβασης Δωρεάς - Έργο Ι και της από 3.2.2020 Τροποποιητικής Σύμβασης της από 3.6.2019 επιμέρους Σύμβασης Δωρεάς - 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2. «Τροποποίηση του ν.4251/2014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sidRPr="00604F60">
        <w:rPr>
          <w:rFonts w:ascii="Arial" w:eastAsia="Times New Roman" w:hAnsi="Arial" w:cs="Times New Roman"/>
          <w:sz w:val="24"/>
          <w:szCs w:val="24"/>
          <w:lang w:eastAsia="el-GR"/>
        </w:rPr>
        <w:t>pair</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Κυρίες και κύριοι συνάδελφοι, εισερχόμαστε στην </w:t>
      </w:r>
    </w:p>
    <w:p w:rsidR="00604F60" w:rsidRPr="00604F60" w:rsidRDefault="00604F60" w:rsidP="00604F60">
      <w:pPr>
        <w:spacing w:line="600" w:lineRule="auto"/>
        <w:ind w:firstLine="720"/>
        <w:jc w:val="center"/>
        <w:rPr>
          <w:rFonts w:ascii="Arial" w:eastAsia="Times New Roman" w:hAnsi="Arial" w:cs="Times New Roman"/>
          <w:b/>
          <w:sz w:val="24"/>
          <w:szCs w:val="24"/>
          <w:lang w:eastAsia="el-GR"/>
        </w:rPr>
      </w:pPr>
      <w:r w:rsidRPr="00604F60">
        <w:rPr>
          <w:rFonts w:ascii="Arial" w:eastAsia="Times New Roman" w:hAnsi="Arial" w:cs="Times New Roman"/>
          <w:b/>
          <w:sz w:val="24"/>
          <w:szCs w:val="24"/>
          <w:lang w:eastAsia="el-GR"/>
        </w:rPr>
        <w:t>ΕΙΔΙΚΗ</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b/>
          <w:sz w:val="24"/>
          <w:szCs w:val="24"/>
          <w:lang w:eastAsia="el-GR"/>
        </w:rPr>
        <w:t>ΗΜΕΡΗΣΙΑ ΔΙΑΤΑΞΗ</w:t>
      </w:r>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b/>
          <w:sz w:val="24"/>
          <w:szCs w:val="24"/>
          <w:lang w:eastAsia="el-GR"/>
        </w:rPr>
      </w:pPr>
      <w:r w:rsidRPr="00604F60">
        <w:rPr>
          <w:rFonts w:ascii="Arial" w:eastAsia="Times New Roman" w:hAnsi="Arial" w:cs="Times New Roman"/>
          <w:sz w:val="24"/>
          <w:szCs w:val="24"/>
          <w:lang w:eastAsia="el-GR"/>
        </w:rPr>
        <w:t>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τα εργασιακά θέματα.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Σύμφωνα με το άρθρο 142Α του Κανονισμού της Βουλής για την έγκαιρη και υπεύθυνη πληροφόρηση και ενημέρωση της Βουλής, η Κυβέρνηση διά του Πρωθυπουργού μπορεί, εκτός από τη συζήτηση προ ημερησίας διατάξεως του επομένου άρθρου, να ζητήσει οποτεδήποτε να κάνει ανακοινώσεις ή δηλώσεις </w:t>
      </w:r>
      <w:proofErr w:type="spellStart"/>
      <w:r w:rsidRPr="00604F60">
        <w:rPr>
          <w:rFonts w:ascii="Arial" w:eastAsia="Times New Roman" w:hAnsi="Arial" w:cs="Times New Roman"/>
          <w:sz w:val="24"/>
          <w:szCs w:val="24"/>
          <w:lang w:eastAsia="el-GR"/>
        </w:rPr>
        <w:t>ενώπιόν</w:t>
      </w:r>
      <w:proofErr w:type="spellEnd"/>
      <w:r w:rsidRPr="00604F60">
        <w:rPr>
          <w:rFonts w:ascii="Arial" w:eastAsia="Times New Roman" w:hAnsi="Arial" w:cs="Times New Roman"/>
          <w:sz w:val="24"/>
          <w:szCs w:val="24"/>
          <w:lang w:eastAsia="el-GR"/>
        </w:rPr>
        <w:t xml:space="preserve"> της για οποιαδήποτε σοβαρή δημόσια υπόθεση.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Το αίτημα για ανακοίνωση ή δήλωση μαζί με το αντικείμενό τους διατυπώνεται στον Πρόεδρο της Βουλής και γνωστοποιείται στους Προέδρους των Κοινοβουλευτικών Ομάδων της Αντιπολίτευσης πριν από είκοσι τέσσερις ώρες τουλάχιστον. Το σχετικό αίτημα του κυρίου Πρωθυπουργού απεστάλη στις 6 Φεβρουαρίου και γνωστοποιήθηκε στους Προέδρους των Κοινοβουλευτικών Ομάδων της Αντιπολίτευσης, όπως ακριβώς ορίζει το άρθρο 142Α του Κανονισμού.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ανακοίνωση ή η δήλωση της Κυβέρνησης γίνεται αυτοπροσώπως από τον Πρωθυπουργό σε οποιαδήποτε συνεδρίαση νομοθετικής εργασίας ή κοινοβουλευτικού ελέγχου πριν από την έναρξη της συζήτησης των θεμάτων της ημερήσιας διάταξης και η διάρκειά της δεν μπορεί να υπερβαίνει τα δέκα λεπτά.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Οι Πρόεδροι των Κοινοβουλευτικών Ομάδων της Αντιπολίτευσης μπορούν να αναπτύξουν αυτοπροσώπως τις απόψεις τους για το περιεχόμενο της ανακοίνωσης ή της δήλωσης της Κυβέρνησης για πέντε λεπτά κατά </w:t>
      </w:r>
      <w:r w:rsidRPr="00604F60">
        <w:rPr>
          <w:rFonts w:ascii="Arial" w:eastAsia="Times New Roman" w:hAnsi="Arial" w:cs="Times New Roman"/>
          <w:sz w:val="24"/>
          <w:szCs w:val="24"/>
          <w:lang w:eastAsia="el-GR"/>
        </w:rPr>
        <w:lastRenderedPageBreak/>
        <w:t xml:space="preserve">ανώτατο όριο ο καθείς. Σε περίπτωση απουσίας ή ασθένειας του Προέδρου της Κοινοβουλευτικής Ομάδας, στη συζήτηση τον αναπληρώνει εκπρόσωπός του οριζόμενος από αυτόν.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απάντηση του Πρωθυπουργού στις απόψεις των Προέδρων των Κοινοβουλευτικών Ομάδων της Αντιπολίτευσης δεν μπορεί να υπερβαίνει τα πέντε λεπτά. Η δευτερολογία των Προέδρων των Κοινοβουλευτικών Ομάδων της Αντιπολίτευσης δεν μπορεί να υπερβαίνει τα τρία λεπτά και του Πρωθυπουργού, ο οποίος ομιλεί τελευταίος και κλείνει τη συνεδρίαση, τα πέντε λεπτά.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Όταν οι ανακοινώσεις και οι δηλώσεις της Κυβέρνησης ενώπιον της Βουλής γίνονται από τον Πρωθυπουργό, οι αναπληρωτές εκπρόσωποι των Κοινοβουλευτικών Ομάδων δεν μπορούν να λάβουν τον λόγο με την επιφύλαξη του δευτέρου εδαφίου της παραγράφου 4 αυτού του άρθρου.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Ωστόσο, για την καλύτερη οργάνωση της συζήτησης, σύμφωνα με την από 12 Φεβρουαρίου ομόφωνη απόφαση της Διάσκεψης των Προέδρων, με την οποία είμαι βέβαιος ότι συμφωνεί η Ολομέλεια, οι χρόνοι ομιλίας του Πρωθυπουργού και των Προέδρων των Κοινοβουλευτικών Ομάδων της Αντιπολίτευσης διπλασιάζονται.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Συνεπώς, οι χρόνοι ομιλίας διαμορφώνονται ως εξής: Πρωθυπουργός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είκοσι λεπτά, δευτερολογία δέκα λεπτά, </w:t>
      </w:r>
      <w:proofErr w:type="spellStart"/>
      <w:r w:rsidRPr="00604F60">
        <w:rPr>
          <w:rFonts w:ascii="Arial" w:eastAsia="Times New Roman" w:hAnsi="Arial" w:cs="Times New Roman"/>
          <w:sz w:val="24"/>
          <w:szCs w:val="24"/>
          <w:lang w:eastAsia="el-GR"/>
        </w:rPr>
        <w:t>τριτολογία</w:t>
      </w:r>
      <w:proofErr w:type="spellEnd"/>
      <w:r w:rsidRPr="00604F60">
        <w:rPr>
          <w:rFonts w:ascii="Arial" w:eastAsia="Times New Roman" w:hAnsi="Arial" w:cs="Times New Roman"/>
          <w:sz w:val="24"/>
          <w:szCs w:val="24"/>
          <w:lang w:eastAsia="el-GR"/>
        </w:rPr>
        <w:t xml:space="preserve"> δέκα λεπτά, Πρόεδροι των Κοινοβουλευτικών Ομάδων της Αντιπολίτευσης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δέκα λεπτά, δευτερολογία έξι λεπτά.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Με δεδομένο ότι οι προβλεπόμενοι χρόνοι είναι ήδη στο διπλάσιο, παρακαλώ τους κυρίους και της κυρίες Αρχηγούς για την κατανόηση και την τήρησή τους κατά το δυνατόν.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Καλείται στο Βήμα ο Πρωθυπουργός κ. Κυριάκος Μητσοτάκης.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(Όρθιοι οι Βουλευτές της Νέας Δημοκρατίας χειροκροτούν ζωηρά και παρατεταμένα)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ΚΥΡΙΑΚΟΣ ΜΗΤΣΟΤΑΚΗΣ (Πρόεδρος της Κυβέρνησης):</w:t>
      </w:r>
      <w:r w:rsidRPr="00604F60">
        <w:rPr>
          <w:rFonts w:ascii="Arial" w:eastAsia="Times New Roman" w:hAnsi="Arial" w:cs="Times New Roman"/>
          <w:sz w:val="24"/>
          <w:szCs w:val="24"/>
          <w:lang w:eastAsia="el-GR"/>
        </w:rPr>
        <w:t xml:space="preserve"> 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Να ευχηθώ χρόνια πολλά στις </w:t>
      </w:r>
      <w:proofErr w:type="spellStart"/>
      <w:r w:rsidRPr="00604F60">
        <w:rPr>
          <w:rFonts w:ascii="Arial" w:eastAsia="Times New Roman" w:hAnsi="Arial" w:cs="Times New Roman"/>
          <w:sz w:val="24"/>
          <w:szCs w:val="24"/>
          <w:lang w:eastAsia="el-GR"/>
        </w:rPr>
        <w:t>εορτάζουσες</w:t>
      </w:r>
      <w:proofErr w:type="spellEnd"/>
      <w:r w:rsidRPr="00604F60">
        <w:rPr>
          <w:rFonts w:ascii="Arial" w:eastAsia="Times New Roman" w:hAnsi="Arial" w:cs="Times New Roman"/>
          <w:sz w:val="24"/>
          <w:szCs w:val="24"/>
          <w:lang w:eastAsia="el-GR"/>
        </w:rPr>
        <w:t xml:space="preserve"> και στους </w:t>
      </w:r>
      <w:proofErr w:type="spellStart"/>
      <w:r w:rsidRPr="00604F60">
        <w:rPr>
          <w:rFonts w:ascii="Arial" w:eastAsia="Times New Roman" w:hAnsi="Arial" w:cs="Times New Roman"/>
          <w:sz w:val="24"/>
          <w:szCs w:val="24"/>
          <w:lang w:eastAsia="el-GR"/>
        </w:rPr>
        <w:t>εορτάζοντες</w:t>
      </w:r>
      <w:proofErr w:type="spellEnd"/>
      <w:r w:rsidRPr="00604F60">
        <w:rPr>
          <w:rFonts w:ascii="Arial" w:eastAsia="Times New Roman" w:hAnsi="Arial" w:cs="Times New Roman"/>
          <w:sz w:val="24"/>
          <w:szCs w:val="24"/>
          <w:lang w:eastAsia="el-GR"/>
        </w:rPr>
        <w:t xml:space="preserve"> και κάνω μια ευχή το κλίμα της αγάπης της σημερινής ημέρας να βρει αντανάκλαση στη σημερινή συνεδρίαση.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 αρχάς, να εξηγήσω λίγο το σκεπτικό του τρόπου με τον οποίο είναι διαρθρωμένη η σημερινή συζήτηση. Δέχθηκα δύο επίκαιρες ερωτήσεις από τον κ. Τσίπρα και από τον κ. </w:t>
      </w:r>
      <w:proofErr w:type="spellStart"/>
      <w:r w:rsidRPr="00604F60">
        <w:rPr>
          <w:rFonts w:ascii="Arial" w:eastAsia="Times New Roman" w:hAnsi="Arial" w:cs="Times New Roman"/>
          <w:sz w:val="24"/>
          <w:szCs w:val="24"/>
          <w:lang w:eastAsia="el-GR"/>
        </w:rPr>
        <w:t>Κουτσούμπα</w:t>
      </w:r>
      <w:proofErr w:type="spellEnd"/>
      <w:r w:rsidRPr="00604F60">
        <w:rPr>
          <w:rFonts w:ascii="Arial" w:eastAsia="Times New Roman" w:hAnsi="Arial" w:cs="Times New Roman"/>
          <w:sz w:val="24"/>
          <w:szCs w:val="24"/>
          <w:lang w:eastAsia="el-GR"/>
        </w:rPr>
        <w:t xml:space="preserve"> με παρεμφερές αντικείμενο, το ζήτημα </w:t>
      </w:r>
      <w:r w:rsidRPr="00604F60">
        <w:rPr>
          <w:rFonts w:ascii="Arial" w:eastAsia="Times New Roman" w:hAnsi="Arial" w:cs="Times New Roman"/>
          <w:sz w:val="24"/>
          <w:szCs w:val="24"/>
          <w:lang w:eastAsia="el-GR"/>
        </w:rPr>
        <w:lastRenderedPageBreak/>
        <w:t>των εργασιακών θεμάτων, και κατά συνέπεια επέλεξα να χρησιμοποιήσω το σχετικό άρθρο του Κανονισμού της Βουλής και να μετατρέψω τη συζήτηση αυτή σε μια συζήτηση, που θα δώσει τη δυνατότητα συμμετοχής σε όλους τους πολιτικούς αρχηγούς με αντικείμενο τα εργασιακά ζητήματα στο πλαίσιο του Κανονισμού, όπως τον ανέπτυξε ο Πρόεδρος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Είμαστε, λοιπόν, σήμερα εδώ για να συζητήσουμε για τα εργασιακά, όχι μόνο γιατί η δημιουργία πολλών καλοπληρωμένων θέσεων εργασίας αποτελεί αδιαπραγμάτευτη κυβερνητική προτεραιότητα, ούτε απλώς γιατί πολλά από τα στοιχεία τα οποία επικαλούνται τα κόμματα πάνω στα οποία στηρίχτηκε η σημερινή συνεδρίαση θα αποδείξω ότι είναι και ψεύτικα και παραπλανητικά, αλλά προκάλεσα τη σημερινή συνεδρίαση επειδή πιστεύω ότι, ειδικά στα ζητήματα που αφορούν στον κόσμο της εργασίας, αποτυπώνονται με ξεκάθαρο τρόπο οι διαφορετικές ιδεολογικές μας αντιλήψεις.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Εμείς πιστεύουμε στην παραγωγή νέου πλούτου στον οποίον θα έχουν μερίδιο όλοι. Δεν πιστεύουμε ότι τα προσωρινά επιδόματα ανακούφισης αποτελούν τη λύση στα προβλήματα της κοινωνικής </w:t>
      </w:r>
      <w:proofErr w:type="spellStart"/>
      <w:r w:rsidRPr="00604F60">
        <w:rPr>
          <w:rFonts w:ascii="Arial" w:eastAsia="Times New Roman" w:hAnsi="Arial" w:cs="Times New Roman"/>
          <w:sz w:val="24"/>
          <w:szCs w:val="24"/>
          <w:lang w:eastAsia="el-GR"/>
        </w:rPr>
        <w:t>ανισότητος</w:t>
      </w:r>
      <w:proofErr w:type="spellEnd"/>
      <w:r w:rsidRPr="00604F60">
        <w:rPr>
          <w:rFonts w:ascii="Arial" w:eastAsia="Times New Roman" w:hAnsi="Arial" w:cs="Times New Roman"/>
          <w:sz w:val="24"/>
          <w:szCs w:val="24"/>
          <w:lang w:eastAsia="el-GR"/>
        </w:rPr>
        <w:t>. Έχω πει πολλές φορές από τότε που ήμουν Αρχηγός της Αξιωματικής Αντιπολίτευσης ότι η καλύτερη κοινωνική πολιτική στη χώρα είναι να δημιουργούμε πολλές καλές νέες θέσεις εργασίας.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Δεν μπορεί, λοιπόν, να υπάρχει ισχυρή χώρα χωρίς ισχυρές ιδιωτικές επιχειρήσεις. Δεν μπορούν, όμως, να υπάρχουν και ακμαίες επιχειρήσεις χωρίς ικανοποιημένους εργαζόμενους. Αυτή άλλωστε ήταν και η συμφωνία αλήθειας, την οποία υπογράψαμε με τον κόσμο των επιχειρήσεων προεκλογικά, που είπαμε ξεκάθαρα ότι εμείς μειώνουμε τους φόρους, απλοποιούμε το </w:t>
      </w:r>
      <w:proofErr w:type="spellStart"/>
      <w:r w:rsidRPr="00604F60">
        <w:rPr>
          <w:rFonts w:ascii="Arial" w:eastAsia="Times New Roman" w:hAnsi="Arial" w:cs="Times New Roman"/>
          <w:sz w:val="24"/>
          <w:szCs w:val="24"/>
          <w:lang w:eastAsia="el-GR"/>
        </w:rPr>
        <w:t>αδειοδοτικό</w:t>
      </w:r>
      <w:proofErr w:type="spellEnd"/>
      <w:r w:rsidRPr="00604F60">
        <w:rPr>
          <w:rFonts w:ascii="Arial" w:eastAsia="Times New Roman" w:hAnsi="Arial" w:cs="Times New Roman"/>
          <w:sz w:val="24"/>
          <w:szCs w:val="24"/>
          <w:lang w:eastAsia="el-GR"/>
        </w:rPr>
        <w:t xml:space="preserve"> περιβάλλον, διευκολύνουμε τις επιχειρήσεις στο μέτωπο της ρευστότητας και οι επιχειρήσεις με τη σειρά τους έχουν υποχρέωση να επενδύουν στην πατρίδα μας, αλλά πρωτίστως να φροντίζουν τους εργαζομένους τους. Αυτή τη συμφωνία αλήθειας τηρούμε απαρέγκλιτα στους επτά μήνες που είμαστε στην Κυβέρνηση. Και λυπάμαι ειλικρινά που για ένα τόσο σημαντικό θέμα ο κ. Τσίπρας μπόρεσε να χωρέσει στην ερώτησή του μέσα σε δύο σελίδες τριπλάσια ψέματα και ανακρίβειες, παρουσιάζοντας για ακόμη μια φορά μια στρεβλή εικόνα της πραγματικότητας.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Πάμε, λοιπόν, να δούμε τα στοιχεία τα οποία παρουσιάζει ο Αρχηγός της Αξιωματικής Αντιπολίτευσης, για να απαντήσω και εγώ με τη σειρά μου με συγκεκριμένα δεδομένα.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Ισχυρίζεται ο ΣΥΡΙΖΑ ότι σήμερα στην Ελλάδα υπάρχει αύξηση της ανεργίας. Σύμφωνα με τα επίσημα στοιχεία της ΕΛΣΤΑΤ, η ανεργία τον Νοέμβριο υποχώρησε στο 16,5% από το 18,6% του αντίστοιχου μήνα επί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Καταθέτω τα σχετικά στοιχεία στα Πρακτικά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Δεύτερη ανακρίβεια. Υποκριτικά εξακολουθεί να μιλάει η Αξιωματική Αντιπολίτευση ότι σήμερα υπάρχει ρεκόρ απολύσεων. Η αλήθεια: Αντί για απολύσεις τους τελευταίους μήνες οι εργαζόμενοι πλήρους απασχόλησης αυξήθηκαν. Για την ακρίβεια, είναι εξήντα πέντε χιλιάδες επτακόσιοι δεκαοκτώ περισσότεροι από πέρυσι, όπως περισσότερες είναι και οι επιχειρήσεις που τους απασχολούν. Διακόσιες πενήντα επτά χιλιάδες τριακόσιες δεκατρείς ήταν το 2018, διακόσιες εξήντα πέντε χιλιάδες διακόσιες δώδεκα ήταν το 2019.</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Καταθέτω στα Πρακτικά τον σχετικό πίνακα.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Τρίτο ψέμα. Διατείνεται η Αξιωματική Αντιπολίτευση ότι τάχα υποβαθμίστηκε η Επιθεώρηση Εργασίας και ότι έτσι ανθεί η παραβατικότητα </w:t>
      </w:r>
      <w:r w:rsidRPr="00604F60">
        <w:rPr>
          <w:rFonts w:ascii="Arial" w:eastAsia="Times New Roman" w:hAnsi="Arial" w:cs="Times New Roman"/>
          <w:sz w:val="24"/>
          <w:szCs w:val="24"/>
          <w:lang w:eastAsia="el-GR"/>
        </w:rPr>
        <w:lastRenderedPageBreak/>
        <w:t>στην αγορά εργασίας. Ποια είναι η αλήθεια; Το δεύτερο εξάμηνο του 2019 έγιναν χίλιοι έλεγχοι περισσότεροι από το αντίστοιχο διάστημα του 2018, ενώ στο πρώτο εξάμηνο της δικής μας διακυβέρνησης, στο δεύτερο εξάμηνο του 2019, τα ελεγκτικά κέντρα του ΕΦΚΑ, ο δεύτερος μηχανισμός που έχουμε στη διάθεσή μας για να ελέγχουμε την παραβατικότητα στην αγορά εργασίας, έλεγξαν είκοσι έξι χιλιάδες τέσσερις περιπτώσεις έναντι πόσων επί του τελευταίου εξαμήνου της δικής σας διακυβέρνησης, έντεκα χιλιάδων εξακοσίων είκοσι οκτώ.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Καταθέτω τα σχετικά στοιχεία στα Πρακτικά.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Τέταρτο ψέμα. Υποστηρίζει η Αξιωματική Αντιπολίτευση ότι χάνονται μόνιμες θέσεις εργασίας υπέρ της μερικής ή της εκ περιτροπής απασχόλησης. Ποια είναι η αλήθεια; Φέτος έχουμε ένα εκατομμύριο τριακόσιους εβδομήντα τέσσερις χιλιάδες τετρακόσιους ογδόντα δύο μόνιμους εργαζόμενους, εξήντα πέντε χιλιάδες επτακόσιους δεκαοκτώ περισσότερους από πέρυσι και για πρώτη φορά μετά την τετραετία ΣΥΡΙΖΑ, όπου σημειώθηκε και η πολύ μεγάλη </w:t>
      </w:r>
      <w:r w:rsidRPr="00604F60">
        <w:rPr>
          <w:rFonts w:ascii="Arial" w:eastAsia="Times New Roman" w:hAnsi="Arial" w:cs="Times New Roman"/>
          <w:sz w:val="24"/>
          <w:szCs w:val="24"/>
          <w:lang w:eastAsia="el-GR"/>
        </w:rPr>
        <w:lastRenderedPageBreak/>
        <w:t>έξαρση στη μερική απασχόληση, σημειώνεται αύξηση του μεριδίου της πλήρους απασχόλησης στη συνολική απασχόληση.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Καταθέτω τα σχετικά στοιχεία.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Ψέμα πέμπτο. Επιμένει η Αξιωματική Αντιπολίτευση ότι δήθεν επί δικής μας θητείας και επί της υπουργίας του κ. </w:t>
      </w:r>
      <w:proofErr w:type="spellStart"/>
      <w:r w:rsidRPr="00604F60">
        <w:rPr>
          <w:rFonts w:ascii="Arial" w:eastAsia="Times New Roman" w:hAnsi="Arial" w:cs="Times New Roman"/>
          <w:sz w:val="24"/>
          <w:szCs w:val="24"/>
          <w:lang w:eastAsia="el-GR"/>
        </w:rPr>
        <w:t>Βρούτση</w:t>
      </w:r>
      <w:proofErr w:type="spellEnd"/>
      <w:r w:rsidRPr="00604F60">
        <w:rPr>
          <w:rFonts w:ascii="Arial" w:eastAsia="Times New Roman" w:hAnsi="Arial" w:cs="Times New Roman"/>
          <w:sz w:val="24"/>
          <w:szCs w:val="24"/>
          <w:lang w:eastAsia="el-GR"/>
        </w:rPr>
        <w:t xml:space="preserve"> καταστρατηγούνται οι συλλογικές διαπραγματεύσεις. Η αλήθεια είναι ότι εξαίρεση προβλέπεται μόνο εάν οι ίδιοι οι κοινωνικοί εταίροι αποφασίσουν να σώσουν μια επιχείρηση και καλώς προβλέπεται αυτή η εξαίρεση σε περιπτώσεις όπου με τη σύμφωνη γνώμη εργαζομένων και εργοδοσίας μια επιχείρηση, για να αποφύγει το φάσμα της χρεοκοπίας, που θα οδηγήσει νομοτελειακά στην απόλυση όλων των εργαζομένων, μπορεί να ζητήσει και να συμφωνήσει σε μια εξαίρεση από τις συλλογικές συμβάσεις.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Ο κανόνας, όμως, των συλλογικών συμβάσεων ισχύει πάντοτε. Και απόδειξη είναι αυτή η κλαδική συλλογική σύμβαση εργασίας, η οποία υπογράφτηκε μόλις τον Δεκέμβριο, για τους όρους αμοιβής και εργασίας του </w:t>
      </w:r>
      <w:r w:rsidRPr="00604F60">
        <w:rPr>
          <w:rFonts w:ascii="Arial" w:eastAsia="Times New Roman" w:hAnsi="Arial" w:cs="Arial"/>
          <w:color w:val="1D2228"/>
          <w:sz w:val="24"/>
          <w:szCs w:val="24"/>
          <w:shd w:val="clear" w:color="auto" w:fill="FFFFFF"/>
          <w:lang w:eastAsia="el-GR"/>
        </w:rPr>
        <w:lastRenderedPageBreak/>
        <w:t>προσωπικού των πάσης φύσεως τουριστικών και επισιτιστικών καταστημάτων ολόκληρης της χώρας.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Την καταθέτω στα Πρακτικά.</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Times New Roman"/>
          <w:sz w:val="24"/>
          <w:szCs w:val="20"/>
          <w:lang w:eastAsia="el-GR"/>
        </w:rPr>
        <w:t xml:space="preserve">Έκτο ψέμα είναι </w:t>
      </w:r>
      <w:r w:rsidRPr="00604F60">
        <w:rPr>
          <w:rFonts w:ascii="Arial" w:eastAsia="Times New Roman" w:hAnsi="Arial" w:cs="Arial"/>
          <w:color w:val="1D2228"/>
          <w:sz w:val="24"/>
          <w:szCs w:val="24"/>
          <w:shd w:val="clear" w:color="auto" w:fill="FFFFFF"/>
          <w:lang w:eastAsia="el-GR"/>
        </w:rPr>
        <w:t>η υποτιθέμενη μη επέκταση των συμβάσεων ορισμένου χρόνου στο δημόσιο. Αναφέρεται ο κ. Τσίπρας στην ερώτησή του στο τι κάνουμε με τους πεντέμισι χιλιάδες επιστήμονες, ανέργους πτυχιούχους ανώτατων εκπαιδευτικών ιδρυμάτων, οι οποίοι εντάσσονται στο πρόγραμμα του ΟΑΕΔ.</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Αναρωτιέμαι, κύριε Τσίπρα: Όταν θίγετε αυτό το ζήτημα, δεν γνωρίζετε ότι οι συγκεκριμένοι εργαζόμενοι υπέγραψαν μια σύμβαση ορισμένου χρόνου; Δεν γνωρίζετε ότι στην ίδια την προκήρυξη, την οποία βγάλατε εσείς, στο κεφάλαιο 6, γράφει «παράταση ή σύναψη νέας σύμβασης κατά το αυτό ημερολογιακό έτος» ή «μετατροπή σε σύμβαση αορίστου χρόνου»; Είναι άκυρες; Δεν τα γνωρίζετε αυτά;</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Το καταθέτω για τα Πρακτικά.</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lastRenderedPageBreak/>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Εξακολουθείτε να κοροϊδεύετε τους νέους συμπολίτες μας, κλείνοντας το μάτι σε παράνομα βολέματα. </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Εγώ πάλι θα επιμείνω, θα κλείνω την πόρτα στους διορισμούς από το παράθυρο. Να, λοιπόν, ποιος πρεσβεύει το παλιό και ποιος πρεσβεύει το νέο!</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Η κοινωνική ευημερία εξαρτάται από το εάν δημιουργούνται καθημερινά πιο πολλές και καλύτερες θέσεις εργασίας στον ιδιωτικό τομέα. Το κράτος έχει ουσιαστικό ρόλο να παίξει μέσα από ενεργητικές πολιτικές απασχόλησης. Θα έρθω σ’ αυτό το θέμα στη συνέχεια της ομιλίας μου, αλλά ο ιδιωτικός τομέας θα δώσει την απάντηση στο πρόβλημα της ανεργίας. Όχι προσλήψεις στο δημόσιο και πάντως όχι εκτός διαδικασιών ΑΣΕΠ, με διαδικασίες οι οποίες δυστυχώς συντηρούν πελατειακές σχέσεις και δημιουργούν συχνά πλασματικές ανάγκες.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Αυτή ήταν η πραγματικότητα την οποία κληρονομήσαμε και γι’ αυτό και οι επιχειρήσεις πρέπει να διευκολύνονται στο να προσλαμβάνουν ευκολότερα, </w:t>
      </w:r>
      <w:r w:rsidRPr="00604F60">
        <w:rPr>
          <w:rFonts w:ascii="Arial" w:eastAsia="Times New Roman" w:hAnsi="Arial" w:cs="Arial"/>
          <w:color w:val="1D2228"/>
          <w:sz w:val="24"/>
          <w:szCs w:val="24"/>
          <w:shd w:val="clear" w:color="auto" w:fill="FFFFFF"/>
          <w:lang w:eastAsia="el-GR"/>
        </w:rPr>
        <w:lastRenderedPageBreak/>
        <w:t>όπως ευκολότερα πρέπει να ελέγχονται και οι λόγοι για τους οποίους λύνεται μια εργασιακή σχέση. Για να το πω διαφορετικά, κοινωνία και οικονομία ευημερούν, όταν οι επιχειρήσεις ιδρύονται αναπτύσσονται και έχουν τη δυνατότητα ευκολότερα να προσλαμβάνουν νέους εργαζομένους.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Από την άλλη πλευρά, η δική μας πολιτική θέλει η Ελλάδα να συγκλίνει προς τους διεθνείς και ευρωπαϊκούς κανόνες προστασίας της εργασίας και όχι να αποκλίνει. Γι’ αυτό, άλλωστε, το Υπουργείο από την πρώτη στιγμή έχει επιλέξει ως οδηγό του τον αναθεωρημένο Ευρωπαϊκό Κοινωνικό Χάρτη.</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Αγαπητοί συνάδελφοι, μπορεί η Αξιωματική Αντιπολίτευση να επινοεί σκιές και να σκεπάζει και πάλι την αλήθεια γύρω μας. Δεν μπορείτε, ωστόσο, ό,τι και να λέτε, να κρύψετε την πραγματικότητα. Η Ελλάδα έχει γυρίσει για τα καλά σελίδα και τη βελτίωση της οικονομίας την πιστοποιούν όλοι οι αξιόπιστοι δείκτες.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color w:val="1D2228"/>
          <w:sz w:val="24"/>
          <w:szCs w:val="24"/>
          <w:shd w:val="clear" w:color="auto" w:fill="FFFFFF"/>
          <w:lang w:eastAsia="el-GR"/>
        </w:rPr>
        <w:t>Το κόστος του δημόσιου δανεισμού -η καλύτερη και πιο αντικειμενική ένδειξη τού πώς οι αγορές αντιλαμβάνονται την κατάσταση στην οικονομία στη χώρα μας- αποκλιμακώνεται με ταχύτατους ρυθμούς.</w:t>
      </w:r>
      <w:r w:rsidRPr="00604F60">
        <w:rPr>
          <w:rFonts w:ascii="Arial" w:eastAsia="Times New Roman" w:hAnsi="Arial" w:cs="Arial"/>
          <w:sz w:val="24"/>
          <w:szCs w:val="24"/>
          <w:lang w:eastAsia="el-GR"/>
        </w:rPr>
        <w:t xml:space="preserve"> Σε βραχυπρόθεσμο ορίζοντα δανειζόμαστε για πρώτη φορά με αρνητικό επιτόκιο. Για πρώτη φορά η χώρα μας εξέδωσε δεκαπενταετές ομόλογο, με την προσφορά να καλύπτει </w:t>
      </w:r>
      <w:proofErr w:type="spellStart"/>
      <w:r w:rsidRPr="00604F60">
        <w:rPr>
          <w:rFonts w:ascii="Arial" w:eastAsia="Times New Roman" w:hAnsi="Arial" w:cs="Arial"/>
          <w:sz w:val="24"/>
          <w:szCs w:val="24"/>
          <w:lang w:eastAsia="el-GR"/>
        </w:rPr>
        <w:t>επτάμισι</w:t>
      </w:r>
      <w:proofErr w:type="spellEnd"/>
      <w:r w:rsidRPr="00604F60">
        <w:rPr>
          <w:rFonts w:ascii="Arial" w:eastAsia="Times New Roman" w:hAnsi="Arial" w:cs="Arial"/>
          <w:sz w:val="24"/>
          <w:szCs w:val="24"/>
          <w:lang w:eastAsia="el-GR"/>
        </w:rPr>
        <w:t xml:space="preserve"> φορές τη ζήτηση. Και γνωρίζετε καλά γιατί το δεκαπενταετές ομόλογο είναι τόσο σημαντικό. Διότι η περίοδος αποπληρωμής του ξεπερνάει τον </w:t>
      </w:r>
      <w:r w:rsidRPr="00604F60">
        <w:rPr>
          <w:rFonts w:ascii="Arial" w:eastAsia="Times New Roman" w:hAnsi="Arial" w:cs="Arial"/>
          <w:sz w:val="24"/>
          <w:szCs w:val="24"/>
          <w:lang w:eastAsia="el-GR"/>
        </w:rPr>
        <w:lastRenderedPageBreak/>
        <w:t>ορίζοντα του 2032, έτος ορόσημο για τη βιωσιμότητα του χρέους. Και μόλις προχθές η απόδοση του δεκαετούς κρατικού ομολόγου έπεσε κάτω από το 1%.</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Ακούω συχνά την Αντιπολίτευση να ισχυρίζεται ότι όλα αυτά τα οποία λέμε στην Ελλάδα είναι αποτέλεσμα μιας επικοινωνιακής καταιγίδας, μιας στήριξης μοναδικής την οποία απολαμβάνει η Κυβέρνηση από τα εγχώρια μέσα ενημέρωσης. Αυτά δεν λέτε συνέχεια;</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(Θόρυβος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Ότι τα έχουμε βρει με την εγχώρια διαπλοκή και κατά συνέπεια παρουσιάζετε μια πλασματική εικόνα του τι συμβαίνει στη χώρα.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Κύριε Τσίπρα, έχω εδώ ένα πολύ ωραίο πακέτο με όλα τα θετικά δημοσιεύματα από ξένες εφημερίδες για την πορεία της ελληνικής οικονομίας.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(Παρατεταμένα 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Δεν φαντάζομαι να πιστεύετε ότι έχουμε τη δυνατότητα να ασκήσουμε επιρροή και σε αυτούς, για να γράφουν αυτά τα θετικά στοιχεία για την ελληνική οικονομία.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(Στο σημείο αυτό ο Πρόεδρος της Κυβέρνησης κ. Κυριάκος Μητσοτάκης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Ούτε ένα σχόλιο δεν ακούσαμε από εσάς για τις θετικές εξελίξεις που αφορούν την αποκλιμάκωση του κόστους δανεισμού της χώρας, κάτι το οποίο στο κάτω-κάτω ωφελεί συνολικά όλη τη χώρα, δεν το πιστώνεται μόνο η δικιά μας παράταξη.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Η οικονομία μας βαθμολογείται όλο και πιο θετικά από τους οίκους αξιολόγησης. Απέχει μόλις δύο θέσεις από το καθεστώς επενδυτικής βαθμίδας. Είχα θέσει στις προγραμματικές δηλώσεις της Κυβέρνησης έναν φιλόδοξο στόχο πριν από επτά μήνες, ότι η Ελλάδα θα επιστρέψει σε επενδυτική βαθμίδα το πρώτο εξάμηνο του 2021. Ο στόχος αυτός θα υλοποιηθεί από αυτή την Κυβέρνηση.</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(Παρατεταμένα 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 δείκτης οικονομικής εμπιστοσύνης είναι στο υψηλότερο επίπεδο των τελευταίων δώδεκα ετών, έξι μονάδες -έξι μονάδες!- πάνω από τον μέσο όρο της ευρωζώνης, ενώ στο εσωτερικό και η άνοδος των ιδιωτικών καταθέσεων, 7 </w:t>
      </w:r>
      <w:r w:rsidRPr="00604F60">
        <w:rPr>
          <w:rFonts w:ascii="Arial" w:eastAsia="Times New Roman" w:hAnsi="Arial" w:cs="Arial"/>
          <w:sz w:val="24"/>
          <w:szCs w:val="24"/>
          <w:lang w:eastAsia="el-GR"/>
        </w:rPr>
        <w:lastRenderedPageBreak/>
        <w:t>δισεκατομμύρια περισσότερες το τελευταίο επτάμηνο, δεν καταδεικνύει μόνο την εμπιστοσύνη των πολιτών στο τραπεζικό σύστημα, ενισχύει και τη ρευστότητα των τραπεζών, ώστε αυτές να μπορέσουν επιτέλους να χρηματοδοτήσουν την πραγματική οικονομία.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Κάτι το οποίο νομίζω αξίζει να υπογραμμιστεί, η κτηματαγορά, η αγορά ακινήτων επιστρέφει στην άνθηση. Αυξήθηκαν κατά 25% οι οικοδομικές άδειες το τελευταίο εξάμηνο. Οι αξίες των ακινήτων, η αύξηση στις τιμές των ακινήτων ενδέχεται να ξεπεράσει και το 10% καθ’ όλη τη διάρκεια του 2019. Αυτό δίνει αξία στα ακίνητα όλων των Ελλήνων, γιατί ο τομέας των ακινήτων υπήρξε ανέκαθεν μοχλός για τη μεγέθυνση της ελληνικής οικονομίας και δίπλα στις υπόλοιπες ενδείξεις καθιστά πιο ρεαλιστικό τον στόχο μας για ανάπτυξη 2,8%. Ήδη η Ευρωπαϊκή Ένωση αναθεώρησε μόλις χθες προς τα πάνω τις προβλέψεις της για την ελληνική οικονομία. Εκτιμούμε ότι θα τις αναθεωρήσει και άλλο, καθώς τα θετικά νέα από την πορεία της οικονομίας για το 2020 θα προστίθενται στην πολύ καλή αρχή που έχουμε ήδη κάνει.</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Κοιτάξτε, έχουμε έρθει ως Κυβέρνηση αποφασισμένοι να υλοποιήσουμε μεταρρυθμίσεις, τολμηρές μεταρρυθμίσεις, και να βάλουμε ένα τέρμα στην καθήλωση των τελευταίων ετών. Μπροστά σε αυτό, εσείς, που </w:t>
      </w:r>
      <w:proofErr w:type="spellStart"/>
      <w:r w:rsidRPr="00604F60">
        <w:rPr>
          <w:rFonts w:ascii="Arial" w:eastAsia="Times New Roman" w:hAnsi="Arial" w:cs="Arial"/>
          <w:sz w:val="24"/>
          <w:szCs w:val="24"/>
          <w:lang w:eastAsia="el-GR"/>
        </w:rPr>
        <w:t>βαρύνεστε</w:t>
      </w:r>
      <w:proofErr w:type="spellEnd"/>
      <w:r w:rsidRPr="00604F60">
        <w:rPr>
          <w:rFonts w:ascii="Arial" w:eastAsia="Times New Roman" w:hAnsi="Arial" w:cs="Arial"/>
          <w:sz w:val="24"/>
          <w:szCs w:val="24"/>
          <w:lang w:eastAsia="el-GR"/>
        </w:rPr>
        <w:t xml:space="preserve"> πια με μια κυβερνητική θητεία τεσσεράμισι ετών, καλλιεργείτε τον φόβο απέναντι σε </w:t>
      </w:r>
      <w:r w:rsidRPr="00604F60">
        <w:rPr>
          <w:rFonts w:ascii="Arial" w:eastAsia="Times New Roman" w:hAnsi="Arial" w:cs="Arial"/>
          <w:sz w:val="24"/>
          <w:szCs w:val="24"/>
          <w:lang w:eastAsia="el-GR"/>
        </w:rPr>
        <w:lastRenderedPageBreak/>
        <w:t>οποιαδήποτε αλλαγή. Τίποτα ανακριβέστερο. Μόνο η καθυστέρηση και η αδράνεια βλάπτουν σήμερα σοβαρά την ελληνική κοινωνία.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στόχος μας ήταν από την πρώτη στιγμή ξεκάθαρος: Να ξεκολλήσουμε από την αναιμική οικονομική ανάπτυξη, που στηριζόταν στην </w:t>
      </w:r>
      <w:proofErr w:type="spellStart"/>
      <w:r w:rsidRPr="00604F60">
        <w:rPr>
          <w:rFonts w:ascii="Arial" w:eastAsia="Times New Roman" w:hAnsi="Arial" w:cs="Times New Roman"/>
          <w:sz w:val="24"/>
          <w:szCs w:val="24"/>
          <w:lang w:eastAsia="el-GR"/>
        </w:rPr>
        <w:t>υπερφορολόγηση</w:t>
      </w:r>
      <w:proofErr w:type="spellEnd"/>
      <w:r w:rsidRPr="00604F60">
        <w:rPr>
          <w:rFonts w:ascii="Arial" w:eastAsia="Times New Roman" w:hAnsi="Arial" w:cs="Times New Roman"/>
          <w:sz w:val="24"/>
          <w:szCs w:val="24"/>
          <w:lang w:eastAsia="el-GR"/>
        </w:rPr>
        <w:t>. Και ο τρόπος για να γίνει αυτό είναι η αύξηση των επενδύσεων και του εισοδήματος και η μείωση των φόρων, η ενίσχυση της παραγωγής και των εξαγωγών και η αύξηση της απασχόλησης, κυρίως της πλήρους απασχόλησης.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Μας κληρονόμησε η προηγούμενη κυβέρνηση </w:t>
      </w:r>
      <w:proofErr w:type="spellStart"/>
      <w:r w:rsidRPr="00604F60">
        <w:rPr>
          <w:rFonts w:ascii="Arial" w:eastAsia="Times New Roman" w:hAnsi="Arial" w:cs="Times New Roman"/>
          <w:sz w:val="24"/>
          <w:szCs w:val="24"/>
          <w:lang w:eastAsia="el-GR"/>
        </w:rPr>
        <w:t>υπερφορολόγηση</w:t>
      </w:r>
      <w:proofErr w:type="spellEnd"/>
      <w:r w:rsidRPr="00604F60">
        <w:rPr>
          <w:rFonts w:ascii="Arial" w:eastAsia="Times New Roman" w:hAnsi="Arial" w:cs="Times New Roman"/>
          <w:sz w:val="24"/>
          <w:szCs w:val="24"/>
          <w:lang w:eastAsia="el-GR"/>
        </w:rPr>
        <w:t xml:space="preserve"> της εργασίας. Εμείς τη μειώνουμε αρχίζοντας από τους χαμηλόμισθους. Μας αφήσατε υψηλότατες ασφαλιστικές εισφορές. Εμείς τις μειώνουμε, ξεκινώντας από τους πλήρως απασχολούμενους. Το κάνουμε ήδη στο ασφαλιστικό νομοσχέδιο και θα συνεχίσουμε και τα επόμενα χρόνια.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οικονομική μας αντίληψη έχει έντονο κοινωνικό περιεχόμενο. Η πορεία της εθνικής οικονομίας πρέπει να ανακλάται στο καθημερινό εισόδημα του κάθε νοικοκυριού. Η ανάπτυξη, όμως, δεν επιτυγχάνεται ερήμην της αγοράς. Και αυτή δεν ευδοκιμεί χωρίς την πρόοδο του κόσμου της εργασίας. Οι επιλογές μας, συνεπώς, στα πεδία τόσο της επιχειρηματικότητας όσο και της παραγωγής είναι αλληλένδετες.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Όσες φορές το κράτος επιχείρησε να ασκήσει τον ρόλο του επιχειρηματία, όπως στην περίπτωση της «ΛΑΡΚΟ», που τώρα αγωνιζόμαστε για να πάψει να είναι μία μαύρη τρύπα, χαμένοι βγήκαν ο υγιής ανταγωνισμός, η πραγματική οικονομία και στο τέλος της ιστορίας οι ίδιοι οι εργαζόμενοι. Αυτοί είναι οι μεγάλοι χαμένοι από αυτές τις πολιτικές.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όσες φορές κυβερνήσεις ποδηγέτησαν την οικονομική δραστηριότητα με αναχρονιστικές </w:t>
      </w:r>
      <w:proofErr w:type="spellStart"/>
      <w:r w:rsidRPr="00604F60">
        <w:rPr>
          <w:rFonts w:ascii="Arial" w:eastAsia="Times New Roman" w:hAnsi="Arial" w:cs="Times New Roman"/>
          <w:sz w:val="24"/>
          <w:szCs w:val="24"/>
          <w:lang w:eastAsia="el-GR"/>
        </w:rPr>
        <w:t>υπερρυθμίσεις</w:t>
      </w:r>
      <w:proofErr w:type="spellEnd"/>
      <w:r w:rsidRPr="00604F60">
        <w:rPr>
          <w:rFonts w:ascii="Arial" w:eastAsia="Times New Roman" w:hAnsi="Arial" w:cs="Times New Roman"/>
          <w:sz w:val="24"/>
          <w:szCs w:val="24"/>
          <w:lang w:eastAsia="el-GR"/>
        </w:rPr>
        <w:t xml:space="preserve">, χάθηκε κοινωνικός πλούτος, χάθηκαν δουλειές. Ο δικός μας δρόμος, λοιπόν, είναι διαφορετικός.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Κυρίες και κύριοι, αποφεύγω να μιλάω πάρα πολύ με αριθμούς. Επικεντρώνοντας, όμως, στα εργασιακά, θα επικαλεστώ μερικούς όχι για να κουράσω, αλλά για να αποδείξω ότι σε αυτή την περίπτωση αποτυπώνουν συγκεκριμένες πολιτικές σε δύο κατευθύνσεις: θωράκιση του εισοδήματος των εργαζομένων και τόνωση της απασχόλησης μέσω επενδύσεων και ταυτόχρονα, προστασία της εργασίας με σύγχρονες και αποτελεσματικές πρακτικές.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εργαζόμενος σήμερα ήδη ανακουφίζεται από τα βάρη φόρων και εισφορών. Παρά την αντίθετη προπαγάνδα σας, το αφορολόγητο παρέμεινε εκεί που ήταν και διατηρήθηκαν φυσικά και όλα τα σταθερά επιδόματα προς </w:t>
      </w:r>
      <w:r w:rsidRPr="00604F60">
        <w:rPr>
          <w:rFonts w:ascii="Arial" w:eastAsia="Times New Roman" w:hAnsi="Arial" w:cs="Times New Roman"/>
          <w:sz w:val="24"/>
          <w:szCs w:val="24"/>
          <w:lang w:eastAsia="el-GR"/>
        </w:rPr>
        <w:lastRenderedPageBreak/>
        <w:t>τους πιο αδύναμους. Ο εισαγωγικός φορολογικός συντελεστής, όμως, για τα εισοδήματα μέχρι 10.000 ευρώ από αυτή την Κυβέρνηση μειώθηκε από το 22% στο 9%.</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Αυτή η Κυβέρνηση μείωσε τον ΕΝΦΙΑ στα νοικοκυριά 22% </w:t>
      </w:r>
      <w:proofErr w:type="spellStart"/>
      <w:r w:rsidRPr="00604F60">
        <w:rPr>
          <w:rFonts w:ascii="Arial" w:eastAsia="Times New Roman" w:hAnsi="Arial" w:cs="Times New Roman"/>
          <w:sz w:val="24"/>
          <w:szCs w:val="24"/>
          <w:lang w:eastAsia="el-GR"/>
        </w:rPr>
        <w:t>μεσοσταθμικά</w:t>
      </w:r>
      <w:proofErr w:type="spellEnd"/>
      <w:r w:rsidRPr="00604F60">
        <w:rPr>
          <w:rFonts w:ascii="Arial" w:eastAsia="Times New Roman" w:hAnsi="Arial" w:cs="Times New Roman"/>
          <w:sz w:val="24"/>
          <w:szCs w:val="24"/>
          <w:lang w:eastAsia="el-GR"/>
        </w:rPr>
        <w:t xml:space="preserve"> και 30% στα πιο αδύναμα νοικοκυριά. Αυτή η Κυβέρνηση έχει ήδη ξεκινήσει να μειώνει τον ΦΠΑ σε κάποια προϊόντα, ξεκινώντας από τα φάρμακα. Μόλις προχθές, καταθέσαμε τροπολογία για τη μείωση των τιμών στα ακριβά αντικαρκινικά φάρμακα και στα διαγνωστικά </w:t>
      </w:r>
      <w:proofErr w:type="spellStart"/>
      <w:r w:rsidRPr="00604F60">
        <w:rPr>
          <w:rFonts w:ascii="Arial" w:eastAsia="Times New Roman" w:hAnsi="Arial" w:cs="Times New Roman"/>
          <w:sz w:val="24"/>
          <w:szCs w:val="24"/>
          <w:lang w:eastAsia="el-GR"/>
        </w:rPr>
        <w:t>ραδιοφάρμακα</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Ταυτόχρονα, ψηφίσαμε και μία πολύ σημαντική τροπολογία με την οποία δεν επιβαρύνονται πια με φόρο προστιθέμενης αξίας ιδρύματα τα οποία κάνουν δωρεές προς το δημόσιο. Αυτό σημαίνει ότι αποδεσμεύονται σημαντικοί πόροι από ιδρύματα για περαιτέρω σημαντικό κοινωφελές έργο.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 Από την αρχή του έτους, αρχίζει να υλοποιείται και η προεκλογική μας δέσμευση, τα 2.000 ευρώ για κάθε νέο παιδί που γεννιέται στην πατρίδα μας.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βέβαια, απέναντι στην προπαγάνδα της Αντιπολίτευσης ότι -δήθεν- αυτό το έκτακτο βοήθημα αντισταθμίζεται από την κατάργηση της μείωσης των </w:t>
      </w:r>
      <w:r w:rsidRPr="00604F60">
        <w:rPr>
          <w:rFonts w:ascii="Arial" w:eastAsia="Times New Roman" w:hAnsi="Arial" w:cs="Times New Roman"/>
          <w:sz w:val="24"/>
          <w:szCs w:val="24"/>
          <w:lang w:eastAsia="el-GR"/>
        </w:rPr>
        <w:lastRenderedPageBreak/>
        <w:t>εισφορών σε γυναίκες οι οποίες αποκτούν παιδί απάντησε ξεκάθαρα ο Υπουργός Εργασίας.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Καταθέτω τη δήλωση του.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τίθεται τέτοιο ζήτημα. Παρακαλώ, να μην επαναφέρετε αυτό το επιχείρημα στον δημόσιο διάλογο.</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Οι χαμηλότερες ασφαλιστικές εισφορές έρχονται να πλαισιώσουν τα μέτρα ενίσχυσης του διαθέσιμου εισοδήματος των μισθωτών. Ταυτόχρονα, οι  παράλληλες </w:t>
      </w:r>
      <w:proofErr w:type="spellStart"/>
      <w:r w:rsidRPr="00604F60">
        <w:rPr>
          <w:rFonts w:ascii="Arial" w:eastAsia="Times New Roman" w:hAnsi="Arial" w:cs="Arial"/>
          <w:color w:val="212121"/>
          <w:sz w:val="24"/>
          <w:szCs w:val="24"/>
          <w:shd w:val="clear" w:color="auto" w:fill="FFFFFF"/>
          <w:lang w:eastAsia="el-GR"/>
        </w:rPr>
        <w:t>φοροελαφρύνσεις</w:t>
      </w:r>
      <w:proofErr w:type="spellEnd"/>
      <w:r w:rsidRPr="00604F60">
        <w:rPr>
          <w:rFonts w:ascii="Arial" w:eastAsia="Times New Roman" w:hAnsi="Arial" w:cs="Arial"/>
          <w:color w:val="212121"/>
          <w:sz w:val="24"/>
          <w:szCs w:val="24"/>
          <w:shd w:val="clear" w:color="auto" w:fill="FFFFFF"/>
          <w:lang w:eastAsia="el-GR"/>
        </w:rPr>
        <w:t xml:space="preserve"> για την επιχειρηματικότητα φέρνουν ήδη τα πρώτα αποτελέσματα. Τέσσερις χιλιάδες ογδόντα πέντε περισσότερες μικρές και μεσαίες επιχειρήσεις ιδρύθηκαν συγκριτικά με το αντίστοιχο διάστημα πέρυσι το τελευταίο εξάμηνο.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Καταθέτω τον σχετικό πίνακα.</w:t>
      </w:r>
    </w:p>
    <w:p w:rsidR="00604F60" w:rsidRPr="00604F60" w:rsidRDefault="00604F60" w:rsidP="00604F60">
      <w:pPr>
        <w:tabs>
          <w:tab w:val="left" w:pos="2820"/>
        </w:tabs>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t xml:space="preserve">(Στο σημείο αυτό ο Πρόεδρος της Κυβέρνησης κ. Κυριάκος Μητσοτάκης καταθέτει για τα Πρακτικά τον προαναφερθέντα πίνακα, ο οποίος βρίσκεται στο </w:t>
      </w:r>
      <w:r w:rsidRPr="00604F60">
        <w:rPr>
          <w:rFonts w:ascii="Arial" w:eastAsia="Times New Roman" w:hAnsi="Arial" w:cs="Times New Roman"/>
          <w:sz w:val="24"/>
          <w:szCs w:val="24"/>
          <w:lang w:eastAsia="el-GR"/>
        </w:rPr>
        <w:lastRenderedPageBreak/>
        <w:t>αρχείο του Τμήματος Γραμματείας της Διεύθυνσης Στενογραφίας και Πρακτικών της Βουλής)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Και βέβαια, όπως γνωρίζετε, έχουμε ήδη εγκρίνει πολλές σημαντικές στρατηγικές επενδύσεις. Δεν θα τις απαριθμήσω. Αναμένεται να προσθέσουν συνολικά δεκάδες χιλιάδες νέες θέσεις εργασίας. Οι θετικές συνέπειες τους, ωστόσο, θα εκδηλωθούν εντός των επόμενων ετών. Όταν δρομολογείται μια μεγάλη στρατηγική επένδυση, οι θέσεις εργασίας που αυτή μπορεί να δημιουργήσει χρειάζονται δώδεκα με δεκαοκτώ μήνες για να αρχίσουν να δημιουργούνται. Σε βάθος τετραετίας τα θετικά αποτελέσματα από αυτές τις μεγάλες επενδύσεις θα είναι απολύτως ορατά στην ελληνική κοινωνία.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Σε κάθε περίπτωση, αυτές οι επενδύσεις δρουν ήδη πολλαπλασιαστικά και βελτιώνουν τη συνολική εικόνα της χώρας ως ενός ελκυστικού επενδυτικού προορισμού που μπορεί και πάλι, μετά από μια δεκαετία κρίσης, να προσελκύσει σημαντικά ξένα κεφάλαια. Όλα τα παραπάνω σκιαγραφούν μια πολιτική η οποία είναι ταυτόχρονα </w:t>
      </w:r>
      <w:proofErr w:type="spellStart"/>
      <w:r w:rsidRPr="00604F60">
        <w:rPr>
          <w:rFonts w:ascii="Arial" w:eastAsia="Times New Roman" w:hAnsi="Arial" w:cs="Arial"/>
          <w:color w:val="212121"/>
          <w:sz w:val="24"/>
          <w:szCs w:val="24"/>
          <w:shd w:val="clear" w:color="auto" w:fill="FFFFFF"/>
          <w:lang w:eastAsia="el-GR"/>
        </w:rPr>
        <w:t>φιλο</w:t>
      </w:r>
      <w:proofErr w:type="spellEnd"/>
      <w:r w:rsidRPr="00604F60">
        <w:rPr>
          <w:rFonts w:ascii="Arial" w:eastAsia="Times New Roman" w:hAnsi="Arial" w:cs="Arial"/>
          <w:color w:val="212121"/>
          <w:sz w:val="24"/>
          <w:szCs w:val="24"/>
          <w:shd w:val="clear" w:color="auto" w:fill="FFFFFF"/>
          <w:lang w:eastAsia="el-GR"/>
        </w:rPr>
        <w:t xml:space="preserve">-επενδυτική και </w:t>
      </w:r>
      <w:proofErr w:type="spellStart"/>
      <w:r w:rsidRPr="00604F60">
        <w:rPr>
          <w:rFonts w:ascii="Arial" w:eastAsia="Times New Roman" w:hAnsi="Arial" w:cs="Arial"/>
          <w:color w:val="212121"/>
          <w:sz w:val="24"/>
          <w:szCs w:val="24"/>
          <w:shd w:val="clear" w:color="auto" w:fill="FFFFFF"/>
          <w:lang w:eastAsia="el-GR"/>
        </w:rPr>
        <w:t>φιλο</w:t>
      </w:r>
      <w:proofErr w:type="spellEnd"/>
      <w:r w:rsidRPr="00604F60">
        <w:rPr>
          <w:rFonts w:ascii="Arial" w:eastAsia="Times New Roman" w:hAnsi="Arial" w:cs="Arial"/>
          <w:color w:val="212121"/>
          <w:sz w:val="24"/>
          <w:szCs w:val="24"/>
          <w:shd w:val="clear" w:color="auto" w:fill="FFFFFF"/>
          <w:lang w:eastAsia="el-GR"/>
        </w:rPr>
        <w:t xml:space="preserve">-εργατική. Γι’ αυτό μιλούσαμε πάντα και εξακολουθούμε να μιλάμε για ανάπτυξη για όλους.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Αλλά και στο δεύτερο μέτωπο το οποίο θίγετε στις ερωτήσεις σας, αυτό της προστασίας της εργασίας, έγιναν πολλά μέσα στο τελευταίο επτάμηνο. Για πρώτη φορά στην Ελλάδα θεσπίστηκε μητρώο παραβατικότητας, ώστε να </w:t>
      </w:r>
      <w:r w:rsidRPr="00604F60">
        <w:rPr>
          <w:rFonts w:ascii="Arial" w:eastAsia="Times New Roman" w:hAnsi="Arial" w:cs="Arial"/>
          <w:color w:val="212121"/>
          <w:sz w:val="24"/>
          <w:szCs w:val="24"/>
          <w:shd w:val="clear" w:color="auto" w:fill="FFFFFF"/>
          <w:lang w:eastAsia="el-GR"/>
        </w:rPr>
        <w:lastRenderedPageBreak/>
        <w:t xml:space="preserve">ελέγχεται η αδήλωτη εργασία, η παραβίαση του ωραρίου και να υπάρχει ένα σαφές και οριοθετημένο πλέγμα κυρώσεων.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Τώρα όλοι οι εργοδότες και όλοι οι εργαζόμενοι φυσικά γνωρίζουν το βάρος του αδικήματος και την ποινή που τους αναλογεί. Για παράδειγμα, με το παλιό σύστημα ένας κακός εργοδότης θα πλήρωνε το ίδιο πρόστιμο ανεξάρτητα αν στερούσε την άδεια σε μερικούς υπαλλήλους ή στο σύνολο του προσωπικού του. Τώρα υπάρχει μια ποινή για κάθε αδικία σε κάθε εργαζόμενο και αυτή αυξάνεται προοδευτικά για κάθε εργαζόμενο που θίγεται.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Όταν εντοπίζεται μια παρανομία σε ένα τοπικό υποκατάστημα μιας αλυσίδας, η ποινή θα αφορά τον συγκεκριμένο εργασιακό χώρο, αντί να πολλαπλασιάζεται συχνά εκβιαστικά επί τον αριθμό των εγκαταστάσεων της εταιρείας ανά τη χώρα.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Από την άλλη πλευρά, οι συνεπείς εργοδότες θα εισέρχονται στο λευκό μητρώο και θα επιβραβεύονται με φορολογικά και ασφαλιστικά κίνητρα. Θα το ξαναπώ: Οι καλοί λογαριασμοί, κάνουν τους καλούς φίλους. Οι σχέσεις πολιτείας και επιχειρήσεων είναι αυστηρά οριοθετημένες. Στόχος μας από την πρώτη στιγμή ήταν η ενίσχυση της μόνιμης απασχόλησης και όχι το τυφλό, </w:t>
      </w:r>
      <w:r w:rsidRPr="00604F60">
        <w:rPr>
          <w:rFonts w:ascii="Arial" w:eastAsia="Times New Roman" w:hAnsi="Arial" w:cs="Arial"/>
          <w:color w:val="212121"/>
          <w:sz w:val="24"/>
          <w:szCs w:val="24"/>
          <w:shd w:val="clear" w:color="auto" w:fill="FFFFFF"/>
          <w:lang w:eastAsia="el-GR"/>
        </w:rPr>
        <w:lastRenderedPageBreak/>
        <w:t xml:space="preserve">ρητορικό, συχνά λαϊκίστικο κυνηγητό κάποια θολής, κακής, αλλά πάντα εξαιρετικά αφηρημένης εργοδοσίας.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Έτσι, το αυστηρό πρόστιμο των 10.500 ευρώ για αδήλωτη εργασία, ένα πρόστιμο το οποίο για πρώτη φορά επέβαλε αυτός ο Υπουργός Εργασίας σε προηγούμενη κυβέρνηση της Νέας Δημοκρατίας, κόντρα σε σημαντικότατες αντιδράσεις τότε από τις εργοδοτικές οργανώσεις, ναι, μπορεί να μειωθεί εάν ο συγκεκριμένος εργαζόμενος προσληφθεί αμέσως με σύμβαση πλήρους απασχόλησης τουλάχιστον για έναν χρόνο. </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Και δεν είναι τυχαίο ότι η αμοιβή για κάθε υπέρβαση του συμφωνημένου ωραρίου σε συμβάσεις μερικής απασχόλησης αυξήθηκε ήδη από αυτή την Κυβέρνηση κατά 12%. Γιατί το κάνουμε αυτό; Για να ενθαρρύνουμε τους εργοδότες να μετατρέψουν συμβάσεις μερικής απασχόλησης σε μόνιμες. </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Όσο για την προσήλωση στη νομιμότητα, ας σταματήσει επιτέλους η κοροϊδία, διότι οι έλεγχοι τους οποίους διεξήγαγε αυτή η Κυβέρνηση, όπως αποδεικνύουν τα στοιχεία, τα οποία ήδη κατέθεσα στα Πρακτικά, είναι πολύ περισσότεροι από τους ελέγχους που κάνατε εσείς.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Η επόμενη μεγάλη τομή έρχεται το επόμενο δίμηνο και αφορά το σύστημα «ΕΡΓΑΝΗ ΙΙ». Το υφιστάμενο σύστημα αναβαθμίζεται ενσωματώνοντας πλέον την ψηφιακή παρακολούθηση του χρόνου εργασίας </w:t>
      </w:r>
      <w:r w:rsidRPr="00604F60">
        <w:rPr>
          <w:rFonts w:ascii="Arial" w:eastAsia="Times New Roman" w:hAnsi="Arial" w:cs="Arial"/>
          <w:color w:val="202124"/>
          <w:sz w:val="24"/>
          <w:szCs w:val="24"/>
          <w:lang w:eastAsia="el-GR"/>
        </w:rPr>
        <w:lastRenderedPageBreak/>
        <w:t>και τη λειτουργία της κάρτας εργασίας. Η τεχνολογία απλώνεται σε όλα τα επίπεδα, από το ανοιχτό μητρώο συνδικαλιστικών και εργοδοτικών οργανώσεων μέχρι την ηλεκτρονική ψηφοφορία στα συνδικάτα και την καταγραφή της υπερεργασίας.</w:t>
      </w:r>
    </w:p>
    <w:p w:rsidR="00604F60" w:rsidRPr="00604F60" w:rsidRDefault="00604F60" w:rsidP="00604F60">
      <w:pPr>
        <w:tabs>
          <w:tab w:val="left" w:pos="2055"/>
        </w:tabs>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της Νέας Δημοκρατίας)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Αν κάποιοι φοβούνται, ας το γνωρίζουν. Η διαφάνεια θα αποκαλύψει εργατοπατέρες και </w:t>
      </w:r>
      <w:proofErr w:type="spellStart"/>
      <w:r w:rsidRPr="00604F60">
        <w:rPr>
          <w:rFonts w:ascii="Arial" w:eastAsia="Times New Roman" w:hAnsi="Arial" w:cs="Arial"/>
          <w:color w:val="202124"/>
          <w:sz w:val="24"/>
          <w:szCs w:val="24"/>
          <w:lang w:eastAsia="el-GR"/>
        </w:rPr>
        <w:t>ψευτοαφεντικά</w:t>
      </w:r>
      <w:proofErr w:type="spellEnd"/>
      <w:r w:rsidRPr="00604F60">
        <w:rPr>
          <w:rFonts w:ascii="Arial" w:eastAsia="Times New Roman" w:hAnsi="Arial" w:cs="Arial"/>
          <w:color w:val="202124"/>
          <w:sz w:val="24"/>
          <w:szCs w:val="24"/>
          <w:lang w:eastAsia="el-GR"/>
        </w:rPr>
        <w:t>, αλλά και την καταπάτηση των δικαιωμάτων των εργαζομένων και το φως θα βάλει στο περιθώριο σκοτεινές μεθοδεύσεις και στρεβλώσεις του παρελθόντος.</w:t>
      </w:r>
    </w:p>
    <w:p w:rsidR="00604F60" w:rsidRPr="00604F60" w:rsidRDefault="00604F60" w:rsidP="00604F60">
      <w:pPr>
        <w:tabs>
          <w:tab w:val="left" w:pos="2055"/>
        </w:tabs>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της Νέας Δημοκρατίας)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Κυρίες και κύριοι συνάδελφοι, δύο λόγια για τις ενεργητικές πολιτικές απασχόλησης που, επίσης, </w:t>
      </w:r>
      <w:proofErr w:type="spellStart"/>
      <w:r w:rsidRPr="00604F60">
        <w:rPr>
          <w:rFonts w:ascii="Arial" w:eastAsia="Times New Roman" w:hAnsi="Arial" w:cs="Arial"/>
          <w:color w:val="202124"/>
          <w:sz w:val="24"/>
          <w:szCs w:val="24"/>
          <w:lang w:eastAsia="el-GR"/>
        </w:rPr>
        <w:t>συστρατεύονται</w:t>
      </w:r>
      <w:proofErr w:type="spellEnd"/>
      <w:r w:rsidRPr="00604F60">
        <w:rPr>
          <w:rFonts w:ascii="Arial" w:eastAsia="Times New Roman" w:hAnsi="Arial" w:cs="Arial"/>
          <w:color w:val="202124"/>
          <w:sz w:val="24"/>
          <w:szCs w:val="24"/>
          <w:lang w:eastAsia="el-GR"/>
        </w:rPr>
        <w:t xml:space="preserve"> στην εθνική αναγέννηση αποκτώντας μια νέα κατεύθυνση. </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Οι δράσεις αυτές δεν πρέπει να αφορούν βολέματα κομματικών φίλων ούτε να ενεργοποιούνται ευκαιριακά. Αντιθέτως, πρέπει να στρέφονται στην απόκτηση και πιστοποίηση νέων δεξιοτήτων, πρωτίστως ψηφιακών και εκείνοι που θα παρακολουθούν τα σχετικά προγράμματα δήμων ή φορέων να αποκτούν πρόσθετες δεξιότητες και αυξημένη δυνατότητα την επόμενη μέρα να </w:t>
      </w:r>
      <w:proofErr w:type="spellStart"/>
      <w:r w:rsidRPr="00604F60">
        <w:rPr>
          <w:rFonts w:ascii="Arial" w:eastAsia="Times New Roman" w:hAnsi="Arial" w:cs="Arial"/>
          <w:color w:val="202124"/>
          <w:sz w:val="24"/>
          <w:szCs w:val="24"/>
          <w:lang w:eastAsia="el-GR"/>
        </w:rPr>
        <w:t>απορροφηθούν</w:t>
      </w:r>
      <w:proofErr w:type="spellEnd"/>
      <w:r w:rsidRPr="00604F60">
        <w:rPr>
          <w:rFonts w:ascii="Arial" w:eastAsia="Times New Roman" w:hAnsi="Arial" w:cs="Arial"/>
          <w:color w:val="202124"/>
          <w:sz w:val="24"/>
          <w:szCs w:val="24"/>
          <w:lang w:eastAsia="el-GR"/>
        </w:rPr>
        <w:t xml:space="preserve"> από την αγορά εργασίας. Έτσι, </w:t>
      </w:r>
      <w:proofErr w:type="spellStart"/>
      <w:r w:rsidRPr="00604F60">
        <w:rPr>
          <w:rFonts w:ascii="Arial" w:eastAsia="Times New Roman" w:hAnsi="Arial" w:cs="Arial"/>
          <w:color w:val="202124"/>
          <w:sz w:val="24"/>
          <w:szCs w:val="24"/>
          <w:lang w:eastAsia="el-GR"/>
        </w:rPr>
        <w:t>εκατόν</w:t>
      </w:r>
      <w:proofErr w:type="spellEnd"/>
      <w:r w:rsidRPr="00604F60">
        <w:rPr>
          <w:rFonts w:ascii="Arial" w:eastAsia="Times New Roman" w:hAnsi="Arial" w:cs="Arial"/>
          <w:color w:val="202124"/>
          <w:sz w:val="24"/>
          <w:szCs w:val="24"/>
          <w:lang w:eastAsia="el-GR"/>
        </w:rPr>
        <w:t xml:space="preserve"> έντεκα χιλιάδες </w:t>
      </w:r>
      <w:r w:rsidRPr="00604F60">
        <w:rPr>
          <w:rFonts w:ascii="Arial" w:eastAsia="Times New Roman" w:hAnsi="Arial" w:cs="Arial"/>
          <w:color w:val="202124"/>
          <w:sz w:val="24"/>
          <w:szCs w:val="24"/>
          <w:lang w:eastAsia="el-GR"/>
        </w:rPr>
        <w:lastRenderedPageBreak/>
        <w:t>άνεργοι συμπολίτες μας ξεκινούν από φέτος να εκπαιδεύονται, να καταρτίζονται, να εξειδικεύονται, ώστε να αποκτούν σταθερά εφόδια για την επόμενη φάση της ζωής τους.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Αναφέρω μερικά παραδείγματα μόνο από τα προγράμματα, τα οποία πολύ σύντομα το Υπουργείο Εργασίας θα ανακοινώσει με πολύ μεγαλύτερη εξειδίκευση:</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Πενήντα δύο χιλιάδες νέοι μέχρι είκοσι εννέα ετών εισέρχονται σε προγράμματα κατάρτισης σε τομείς δυναμικούς, όπως η ψηφιακή πράσινη οικονομία, η </w:t>
      </w:r>
      <w:proofErr w:type="spellStart"/>
      <w:r w:rsidRPr="00604F60">
        <w:rPr>
          <w:rFonts w:ascii="Arial" w:eastAsia="Times New Roman" w:hAnsi="Arial" w:cs="Arial"/>
          <w:color w:val="202124"/>
          <w:sz w:val="24"/>
          <w:szCs w:val="24"/>
          <w:lang w:eastAsia="el-GR"/>
        </w:rPr>
        <w:t>αγροδιατροφή</w:t>
      </w:r>
      <w:proofErr w:type="spellEnd"/>
      <w:r w:rsidRPr="00604F60">
        <w:rPr>
          <w:rFonts w:ascii="Arial" w:eastAsia="Times New Roman" w:hAnsi="Arial" w:cs="Arial"/>
          <w:color w:val="202124"/>
          <w:sz w:val="24"/>
          <w:szCs w:val="24"/>
          <w:lang w:eastAsia="el-GR"/>
        </w:rPr>
        <w:t xml:space="preserve"> και ο τουρισμός. Τριάντα έξι χιλιάδες πεντακόσιοι άνδρες και γυναίκες θα απασχοληθούν σε κοινωφελείς υπηρεσίες δήμων και φορέων του δημοσίου. Τρεις χιλιάδες άτομα με ειδικές ανάγκες θα εξειδικευτούν σε διάφορα πεδία. </w:t>
      </w:r>
    </w:p>
    <w:p w:rsidR="00604F60" w:rsidRPr="00604F60" w:rsidRDefault="00604F60" w:rsidP="00604F60">
      <w:pPr>
        <w:tabs>
          <w:tab w:val="left" w:pos="2055"/>
        </w:tabs>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της Νέας Δημοκρατίας)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Είκοσι δύο χιλιάδες μακροχρόνια άνεργοι θα </w:t>
      </w:r>
      <w:proofErr w:type="spellStart"/>
      <w:r w:rsidRPr="00604F60">
        <w:rPr>
          <w:rFonts w:ascii="Arial" w:eastAsia="Times New Roman" w:hAnsi="Arial" w:cs="Arial"/>
          <w:color w:val="202124"/>
          <w:sz w:val="24"/>
          <w:szCs w:val="24"/>
          <w:lang w:eastAsia="el-GR"/>
        </w:rPr>
        <w:t>απορροφηθούν</w:t>
      </w:r>
      <w:proofErr w:type="spellEnd"/>
      <w:r w:rsidRPr="00604F60">
        <w:rPr>
          <w:rFonts w:ascii="Arial" w:eastAsia="Times New Roman" w:hAnsi="Arial" w:cs="Arial"/>
          <w:color w:val="202124"/>
          <w:sz w:val="24"/>
          <w:szCs w:val="24"/>
          <w:lang w:eastAsia="el-GR"/>
        </w:rPr>
        <w:t xml:space="preserve"> σε δράσεις ένταξης στην αγορά εργασίας. Πέντε χιλιάδες γυναίκες θα γνωριστούν με τις πρακτικές της σύγχρονης επιχειρηματικότητας. Τέλος, δυόμισι χιλιάδες πρώην κρατούμενοι θα έχουν την ευκαιρία να επανέλθουν στην κοινωνία μέσω της εργασίας.</w:t>
      </w:r>
    </w:p>
    <w:p w:rsidR="00604F60" w:rsidRPr="00604F60" w:rsidRDefault="00604F60" w:rsidP="00604F60">
      <w:pPr>
        <w:tabs>
          <w:tab w:val="left" w:pos="2055"/>
        </w:tabs>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της Νέας Δημοκρατίας)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 xml:space="preserve">Σε αυτούς προσθέστε και τριάντα δυόμισι χιλιάδες συμπολίτες μας που θα παρακολουθήσουν τα νέα </w:t>
      </w:r>
      <w:proofErr w:type="spellStart"/>
      <w:r w:rsidRPr="00604F60">
        <w:rPr>
          <w:rFonts w:ascii="Arial" w:eastAsia="Times New Roman" w:hAnsi="Arial" w:cs="Arial"/>
          <w:color w:val="202124"/>
          <w:sz w:val="24"/>
          <w:szCs w:val="24"/>
          <w:lang w:eastAsia="el-GR"/>
        </w:rPr>
        <w:t>στοχευμένα</w:t>
      </w:r>
      <w:proofErr w:type="spellEnd"/>
      <w:r w:rsidRPr="00604F60">
        <w:rPr>
          <w:rFonts w:ascii="Arial" w:eastAsia="Times New Roman" w:hAnsi="Arial" w:cs="Arial"/>
          <w:color w:val="202124"/>
          <w:sz w:val="24"/>
          <w:szCs w:val="24"/>
          <w:lang w:eastAsia="el-GR"/>
        </w:rPr>
        <w:t xml:space="preserve"> προγράμματα του ΟΑΕΔ με έμφαση κυρίως στην περιφέρεια. Θα είναι ύψους συνολικά 225 εκατομμυρίων ευρώ και ενεργοποιούνται τις επόμενες μέρες.</w:t>
      </w:r>
    </w:p>
    <w:p w:rsidR="00604F60" w:rsidRPr="00604F60" w:rsidRDefault="00604F60" w:rsidP="00604F60">
      <w:pPr>
        <w:tabs>
          <w:tab w:val="left" w:pos="2055"/>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Οι πολιτικές απασχόλησης δεν μπορεί και δεν πρέπει να είναι ένα πρόχειρο βάλσαμο σε μια ανοιχτή πληγή. Πρέπει να γίνουν στον βαθμό που αυτό είναι εφικτό ένα μόνιμο μέσο αντιμετώπισης του μεγάλου προβλήματος της ανεργίας.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Για επίλογο, τέλος, διάλεξα μια μεγάλη αλήθεια απέναντι σε μία ιστορία η οποία έχει τύχει αντικείμενο συστηματικής διαστρέβλωσης από την Αντιπολίτευση και θα την ονόμαζα «κατώτατος μισθός </w:t>
      </w:r>
      <w:proofErr w:type="spellStart"/>
      <w:r w:rsidRPr="00604F60">
        <w:rPr>
          <w:rFonts w:ascii="Arial" w:eastAsia="Times New Roman" w:hAnsi="Arial" w:cs="Arial"/>
          <w:color w:val="201F1E"/>
          <w:sz w:val="24"/>
          <w:szCs w:val="24"/>
          <w:lang w:eastAsia="el-GR"/>
        </w:rPr>
        <w:t>αλά</w:t>
      </w:r>
      <w:proofErr w:type="spellEnd"/>
      <w:r w:rsidRPr="00604F60">
        <w:rPr>
          <w:rFonts w:ascii="Arial" w:eastAsia="Times New Roman" w:hAnsi="Arial" w:cs="Arial"/>
          <w:color w:val="201F1E"/>
          <w:sz w:val="24"/>
          <w:szCs w:val="24"/>
          <w:lang w:eastAsia="el-GR"/>
        </w:rPr>
        <w:t xml:space="preserve"> ΣΥΡΙΖΑ», μία ιστορία που αξίζει –νομίζω- να τη θυμηθούμε.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Το 2013, λοιπόν, θεσμοθετήθηκε στην Ελλάδα το κατώτατο όριο αμοιβής ενός εργαζομένου. Φαντάζομαι, το θυμάστε, κυρία Γεννηματά, μαζί ψηφίσαμε αυτόν τον νόμο.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Ως αντιπολίτευση τότε μιλούσατε -τι λέγατε, κύριε Τσίπρα;- για εργασιακή γαλέρα, μεσαίωνα. Καταψηφίσατε, φυσικά, τη σχετική ρύθμιση. Ως κυβέρνηση ούτε την καταργήσατε φυσικά ούτε τη σκίσατε με έναν νόμο και με ένα άρθρο ούτε την εφαρμόσατε, όμως. Την ξεχάσατε. Θα μπορούσατε να </w:t>
      </w:r>
      <w:r w:rsidRPr="00604F60">
        <w:rPr>
          <w:rFonts w:ascii="Arial" w:eastAsia="Times New Roman" w:hAnsi="Arial" w:cs="Arial"/>
          <w:color w:val="201F1E"/>
          <w:sz w:val="24"/>
          <w:szCs w:val="24"/>
          <w:lang w:eastAsia="el-GR"/>
        </w:rPr>
        <w:lastRenderedPageBreak/>
        <w:t>είχατε προχωρήσει ήδη στην αύξηση του κατώτατου μισθού από την 1</w:t>
      </w:r>
      <w:r w:rsidRPr="00604F60">
        <w:rPr>
          <w:rFonts w:ascii="Arial" w:eastAsia="Times New Roman" w:hAnsi="Arial" w:cs="Arial"/>
          <w:color w:val="201F1E"/>
          <w:sz w:val="24"/>
          <w:szCs w:val="24"/>
          <w:vertAlign w:val="superscript"/>
          <w:lang w:eastAsia="el-GR"/>
        </w:rPr>
        <w:t>η</w:t>
      </w:r>
      <w:r w:rsidRPr="00604F60">
        <w:rPr>
          <w:rFonts w:ascii="Arial" w:eastAsia="Times New Roman" w:hAnsi="Arial" w:cs="Arial"/>
          <w:color w:val="201F1E"/>
          <w:sz w:val="24"/>
          <w:szCs w:val="24"/>
          <w:lang w:eastAsia="el-GR"/>
        </w:rPr>
        <w:t xml:space="preserve"> Ιανουαρίου του 2017. Τη θυμηθήκατε προεκλογικά για να την εμφανίσετε ως μια δήθεν δικιά σας προσφορά προς τους πιο αδύναμους.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 xml:space="preserve">ΣΩΚΡΑΤΗΣ ΒΑΡΔΑΚΗΣ: </w:t>
      </w:r>
      <w:r w:rsidRPr="00604F60">
        <w:rPr>
          <w:rFonts w:ascii="Arial" w:eastAsia="Times New Roman" w:hAnsi="Arial" w:cs="Arial"/>
          <w:color w:val="201F1E"/>
          <w:sz w:val="24"/>
          <w:szCs w:val="24"/>
          <w:lang w:eastAsia="el-GR"/>
        </w:rPr>
        <w:t>Τον αυξήσαμε κατά 11%.</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lang w:eastAsia="zh-CN"/>
        </w:rPr>
        <w:t>ΚΥΡΙΑΚΟΣ ΜΗΤΣΟΤΑΚΗΣ (Πρόεδρος της Κυβέρνησης)</w:t>
      </w:r>
      <w:r w:rsidRPr="00604F60">
        <w:rPr>
          <w:rFonts w:ascii="Arial" w:eastAsia="Times New Roman" w:hAnsi="Arial" w:cs="Arial"/>
          <w:b/>
          <w:color w:val="201F1E"/>
          <w:sz w:val="24"/>
          <w:szCs w:val="24"/>
          <w:lang w:eastAsia="el-GR"/>
        </w:rPr>
        <w:t>:</w:t>
      </w:r>
      <w:r w:rsidRPr="00604F60">
        <w:rPr>
          <w:rFonts w:ascii="Arial" w:eastAsia="Times New Roman" w:hAnsi="Arial" w:cs="Arial"/>
          <w:color w:val="201F1E"/>
          <w:sz w:val="24"/>
          <w:szCs w:val="24"/>
          <w:lang w:eastAsia="el-GR"/>
        </w:rPr>
        <w:t xml:space="preserve"> Ναι, τον αυξήσατε κατά 11%. Εάν τον αυξάνατε κάθε χρόνο από το 2017, το 2018 και το 2019, πάλι στο ίδιο επίπεδο θα ήμασταν και θα είχαν ωφεληθεί και οι εργαζόμενοι το 2017 και το 2018. </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Τώρα μας ρωτάτε -τι μας ρωτάτε;- αν θα εφαρμόσουμε έναν νόμο τον οποίο εμείς ψηφίσαμε και εσείς πολεμήσατε, μετά τον αγνοήσατε και μετά τον διαστρεβλώσατε.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Αυτός ο νόμος, λοιπόν, ο ν.4172, θα εφαρμοστεί. Ο νόμος προβλέπει. Τι προβλέπει ο νόμος; Μία συγκεκριμένη διαδικασία, ανάλογα με την πορεία της οικονομίας. Η Κυβέρνηση συζητά με όλους τους κοινωνικούς εταίρους για τον κατώτατο μισθό. Με βάση αυτή τη διαβούλευση, ο Υπουργός Εργασίας εισηγείται στο Υπουργικό Συμβούλιο. Πότε συμβαίνει αυτό; Το δεύτερο δεκαπενθήμερο του Ιουνίου λαμβάνεται η σχετική απόφαση.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Καταθέτω τον νόμο.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Η δέσμευσή μου για αύξηση του ακαθάριστου εθνικού προϊόντος, που θα πρέπει να συνδέεται άμεσα με την αύξηση της βασικής αμοιβής, ισχύει απόλυτα. Υπομονή, λοιπόν, μέχρι το τέλος Ιουνίου, όταν θα έχουμε στη διάθεσή μας όλα τα στοιχεία και θα μπορούμε να νομοθετήσουμε με ευθύνη και ρεαλισμό.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Στο μεταξύ, όμως -και κλείνω με αυτό- αν ενδιαφέρεστε τόσο πολύ για την αύξηση του κατώτατου μισθού, τότε βοηθήστε και εσείς να τονωθεί η ανάπτυξη της εθνικής οικονομίας που θα την επιτρέψει, αντί να κινδυνολογείτε μονίμως για την πορεία της! Κάντε αυτό δηλαδή που κάνουν και οι περισσότεροι Έλληνες, αντί να σπέρνετε διαρκώς ψεύτικες ανησυχίες για την κατάσταση της οικονομίας.</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Θα σας συμβούλευα, αν μπορείτε, να ξεφύγετε επιτέλους από το παρελθόν σας, το οποίο οι πολίτες σάς θυμίζω ότι το καταδίκασαν σε τρεις εκλογικές αναμετρήσεις. Διαφορετικά, θα ψάχνετε για πολύ καιρό τους λόγους </w:t>
      </w:r>
      <w:r w:rsidRPr="00604F60">
        <w:rPr>
          <w:rFonts w:ascii="Arial" w:eastAsia="Times New Roman" w:hAnsi="Arial" w:cs="Arial"/>
          <w:color w:val="201F1E"/>
          <w:sz w:val="24"/>
          <w:szCs w:val="24"/>
          <w:lang w:eastAsia="el-GR"/>
        </w:rPr>
        <w:lastRenderedPageBreak/>
        <w:t>που οι πολίτες σάς γύρισαν την πλάτη και θα χρειαστούν πολλές σελίδες αυτοκριτικής στο κείμενο που μαθαίνω ότι θα συζητήσετε με τους συντρόφους αυτό το Σαββατοκύριακο.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Καλό κουράγιο, κύριε Τσίπρα, για το Σαββατοκύριακο που έχετε μπροστά σας! </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(Όρθιοι οι Βουλευτές της Νέας Δημοκρατίας χειροκροτούν ζωηρά και παρατεταμένα)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ΠΡΟΕΔΡΟΣ (</w:t>
      </w:r>
      <w:r w:rsidRPr="00604F60">
        <w:rPr>
          <w:rFonts w:ascii="Arial" w:eastAsia="Times New Roman" w:hAnsi="Arial" w:cs="Arial"/>
          <w:b/>
          <w:bCs/>
          <w:sz w:val="24"/>
          <w:szCs w:val="24"/>
          <w:lang w:eastAsia="zh-CN"/>
        </w:rPr>
        <w:t>Κωνσταντίνος Τασούλας</w:t>
      </w:r>
      <w:r w:rsidRPr="00604F60">
        <w:rPr>
          <w:rFonts w:ascii="Arial" w:eastAsia="Times New Roman" w:hAnsi="Arial" w:cs="Arial"/>
          <w:b/>
          <w:sz w:val="24"/>
          <w:szCs w:val="24"/>
          <w:lang w:eastAsia="el-GR"/>
        </w:rPr>
        <w:t>):</w:t>
      </w:r>
      <w:r w:rsidRPr="00604F60">
        <w:rPr>
          <w:rFonts w:ascii="Arial" w:eastAsia="Times New Roman"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δύο συνοδοί εκπαιδευτικοί από το 15</w:t>
      </w:r>
      <w:r w:rsidRPr="00604F60">
        <w:rPr>
          <w:rFonts w:ascii="Arial" w:eastAsia="Times New Roman" w:hAnsi="Arial" w:cs="Arial"/>
          <w:sz w:val="24"/>
          <w:szCs w:val="24"/>
          <w:vertAlign w:val="superscript"/>
          <w:lang w:eastAsia="el-GR"/>
        </w:rPr>
        <w:t>ο</w:t>
      </w:r>
      <w:r w:rsidRPr="00604F60">
        <w:rPr>
          <w:rFonts w:ascii="Arial" w:eastAsia="Times New Roman" w:hAnsi="Arial" w:cs="Arial"/>
          <w:sz w:val="24"/>
          <w:szCs w:val="24"/>
          <w:lang w:eastAsia="el-GR"/>
        </w:rPr>
        <w:t xml:space="preserve"> Δημοτικό Σχολείο Αχαρνών.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 όλες τις πτέρυγες της Βουλής)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Καλείται τώρα στο Βήμα ο κ. Αλέξης Τσίπρας, Αρχηγός της Αξιωματικής Αντιπολίτευσης και Πρόεδρος της Κοινοβουλευτικής Ομάδας του ΣΥΡΙΖΑ.</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 xml:space="preserve">ΑΛΕΞΗΣ ΤΣΙΠΡΑΣ (Πρόεδρος του Συνασπισμού Ριζοσπαστικής </w:t>
      </w:r>
      <w:proofErr w:type="spellStart"/>
      <w:r w:rsidRPr="00604F60">
        <w:rPr>
          <w:rFonts w:ascii="Arial" w:eastAsia="Times New Roman" w:hAnsi="Arial" w:cs="Times New Roman"/>
          <w:b/>
          <w:sz w:val="24"/>
          <w:szCs w:val="24"/>
          <w:lang w:eastAsia="el-GR"/>
        </w:rPr>
        <w:t>Αριστεράς</w:t>
      </w:r>
      <w:proofErr w:type="spellEnd"/>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Κυρίες και κύριοι συνάδελφοι, η σημερινή συζήτηση -έστω και μ’ αυτή τη σύντομη διαδικασία των ανακοινώσεων του Πρωθυπουργού- πιστεύω ότι είναι κρίσιμη και πολύ σημαντική, διότι συζητάμε ένα κρίσιμο ζήτημα, κατά την άποψή μου, όχι μονάχα για τους εργαζομένους, τις εργασιακές σχέσεις και την εργασιακή κανονικότητα που θα έπρεπε να έχει επιστρέψει, αλλά για την ανάπτυξη και την προοπτική της οικονομίας, διότι κατά την εκτίμησή μας δεν μπορούμε να έχουμε διατηρήσιμη ανάπτυξη, αν δεν έχουμε δίκαιη ανάπτυξη και αν οι εργαζόμενοι, η εργατική τους δύναμη και τα δικαιώματά τους δεν τηρούνται και δεν υπάρχει προοπτική ενίσχυσης του εισοδήματός τους.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Πρωθυπουργός ξεκίνησε μία ομιλία που, κατά την άποψή μου, για όσους γνωρίζουν τα </w:t>
      </w:r>
      <w:proofErr w:type="spellStart"/>
      <w:r w:rsidRPr="00604F60">
        <w:rPr>
          <w:rFonts w:ascii="Arial" w:eastAsia="Times New Roman" w:hAnsi="Arial" w:cs="Times New Roman"/>
          <w:sz w:val="24"/>
          <w:szCs w:val="24"/>
          <w:lang w:eastAsia="el-GR"/>
        </w:rPr>
        <w:t>τεκταινόμενα</w:t>
      </w:r>
      <w:proofErr w:type="spellEnd"/>
      <w:r w:rsidRPr="00604F60">
        <w:rPr>
          <w:rFonts w:ascii="Arial" w:eastAsia="Times New Roman" w:hAnsi="Arial" w:cs="Times New Roman"/>
          <w:sz w:val="24"/>
          <w:szCs w:val="24"/>
          <w:lang w:eastAsia="el-GR"/>
        </w:rPr>
        <w:t xml:space="preserve"> στον χώρο της εργασίας είναι πραγματικά εκτός τόπου και χρόνου. Έκανε μία προσπάθεια να ωραιοποιήσει. Θα απαντήσω σε όλα όσα είπε. Ξεκίνησε, όμως, με μία λαθροχειρία. Ανέγνωσε -υποτίθεται- ερωτήματα τα οποία είχαμε θέσει εμείς, με τρόπο που αυτός ήθελε. Στην ερώτηση που κατέθεσα όντως κατέγραψα στοιχεία της «ΕΡΓΑΝΗ». Δεν μίλησα για συνολική αύξηση της ανεργίας, διότι είναι προφανές ότι η χώρα -και η οικονομία- βρίσκεται σε μία θετική τροχιά, όχι αυτή την οποία εσείς λέτε ότι θα μπορούσαμε να έχουμε. Μιλήσατε για τα στοιχεία της Κομισιόν. Τα στοιχεία </w:t>
      </w:r>
      <w:r w:rsidRPr="00604F60">
        <w:rPr>
          <w:rFonts w:ascii="Arial" w:eastAsia="Times New Roman" w:hAnsi="Arial" w:cs="Times New Roman"/>
          <w:sz w:val="24"/>
          <w:szCs w:val="24"/>
          <w:lang w:eastAsia="el-GR"/>
        </w:rPr>
        <w:lastRenderedPageBreak/>
        <w:t>της Κομισιόν διαψεύδουν τους προεκλογικούς σας ισχυρισμούς περί ανάπτυξης 4%, ακόμα και τους ισχυρισμούς σας στον προϋπολογισμό περί ανάπτυξης 2,8% και σας προσγειώνουν στο 2,4%. Και το χειρότερο, προβλέπουν ότι το 2021 θα έχουμε ανάπτυξη 2% και όχι 4%, όπως εσείς προεκλογικά ισχυριζόσασταν ότι μπορεί να φέρετε μέσα από μία πολιτική, η οποία στην πραγματικότητα απορρυθμίζει την αγορά εργασίας, διότι ο βασικός πυρήνας των νεοφιλελεύθερων αντιλήψεών σας είναι ότι η ανάπτυξη της οικονομίας θα έρθει μέσα από τη συρρίκνωση των δικαιωμάτων της εργασίας και μέσα από τη στασιμότητα στους μισθούς ή και τη μείωση των μισθών.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Αυτή είναι η βασική μας ιδεολογική και πολιτική διαφορά. Δεν είδαμε, λοιπόν, αυτούς τους επτά μήνες ούτε τις μπουλντόζες στο Ελληνικό που θα ερχόντουσαν μετά από δύο εβδομάδες ούτε τους αναπτυξιακούς ρυθμούς να τρέχουν με 4% ούτε πολλές και καλές δουλειές.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Οποιαδήποτε σύγκριση κάνετε για τη μείωση της ανεργίας θα πρέπει να την κάνετε με αυτό που παραλάβατε τον Ιούνιο του ΄19, διότι τον Ιούνιο του 2019 η ανεργία ήταν στο 17%, όταν επί των ημερών σας είχε φτάσει το 28%.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Όμως, πράγματι, στην ερώτηση που καταθέσαμε, με ειλικρινή αγωνία καταγράφουμε τα στοιχεία της «ΕΡΓΑΝΗ» που λέει ότι το επτάμηνο Ιούλιος </w:t>
      </w:r>
      <w:r w:rsidRPr="00604F60">
        <w:rPr>
          <w:rFonts w:ascii="Arial" w:eastAsia="Times New Roman" w:hAnsi="Arial" w:cs="Times New Roman"/>
          <w:sz w:val="24"/>
          <w:szCs w:val="24"/>
          <w:lang w:eastAsia="el-GR"/>
        </w:rPr>
        <w:lastRenderedPageBreak/>
        <w:t xml:space="preserve">2019 - Ιανουάριος 2020 είναι το χειρότερο από το 2013 που έχει καταγραφεί στο σύστημα «ΕΡΓΑΝΗ», με απώλεια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ογδόντα έξι χιλιάδων θέσεων εργασίας και ότι τον Αύγουστο πετύχατε ρεκόρ μερικής απασχόλησης 57% και τον Οκτώβριο πετύχατε ένα νέο αρνητικό ρεκόρ </w:t>
      </w:r>
      <w:proofErr w:type="spellStart"/>
      <w:r w:rsidRPr="00604F60">
        <w:rPr>
          <w:rFonts w:ascii="Arial" w:eastAsia="Times New Roman" w:hAnsi="Arial" w:cs="Times New Roman"/>
          <w:sz w:val="24"/>
          <w:szCs w:val="24"/>
          <w:lang w:eastAsia="el-GR"/>
        </w:rPr>
        <w:t>δεκαοκταετίας</w:t>
      </w:r>
      <w:proofErr w:type="spellEnd"/>
      <w:r w:rsidRPr="00604F60">
        <w:rPr>
          <w:rFonts w:ascii="Arial" w:eastAsia="Times New Roman" w:hAnsi="Arial" w:cs="Times New Roman"/>
          <w:sz w:val="24"/>
          <w:szCs w:val="24"/>
          <w:lang w:eastAsia="el-GR"/>
        </w:rPr>
        <w:t xml:space="preserve"> </w:t>
      </w:r>
      <w:r w:rsidRPr="00604F60">
        <w:rPr>
          <w:rFonts w:asciiTheme="majorHAnsi" w:eastAsiaTheme="majorEastAsia" w:hAnsiTheme="majorHAnsi" w:cstheme="majorBidi"/>
          <w:color w:val="2E74B5" w:themeColor="accent1" w:themeShade="BF"/>
          <w:sz w:val="32"/>
          <w:szCs w:val="24"/>
          <w:lang w:eastAsia="el-GR"/>
        </w:rPr>
        <w:t>αυτήν</w:t>
      </w:r>
      <w:r w:rsidRPr="00604F60">
        <w:rPr>
          <w:rFonts w:ascii="Arial" w:eastAsia="Times New Roman" w:hAnsi="Arial" w:cs="Times New Roman"/>
          <w:sz w:val="24"/>
          <w:szCs w:val="24"/>
          <w:lang w:eastAsia="el-GR"/>
        </w:rPr>
        <w:t xml:space="preserve"> τη φορά, με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είκοσι έξι χιλιάδες απολύσεις και μερική απασχόληση στο 63%.</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Εδώ είναι τα στοιχεία. Τα καταθέτω στα Πρακτικά και είναι στη διάθεσή σας.</w:t>
      </w:r>
    </w:p>
    <w:p w:rsidR="00604F60" w:rsidRPr="00604F60" w:rsidRDefault="00604F60" w:rsidP="00604F60">
      <w:pPr>
        <w:spacing w:line="600" w:lineRule="auto"/>
        <w:ind w:firstLine="720"/>
        <w:jc w:val="both"/>
        <w:rPr>
          <w:rFonts w:ascii="Arial" w:eastAsia="Times New Roman" w:hAnsi="Arial" w:cs="Arial"/>
          <w:color w:val="0A0A0A"/>
          <w:sz w:val="24"/>
          <w:szCs w:val="24"/>
          <w:shd w:val="clear" w:color="auto" w:fill="FFFFFF"/>
          <w:lang w:eastAsia="el-GR"/>
        </w:rPr>
      </w:pPr>
      <w:r w:rsidRPr="00604F60">
        <w:rPr>
          <w:rFonts w:ascii="Arial" w:eastAsia="Times New Roman" w:hAnsi="Arial" w:cs="Arial"/>
          <w:color w:val="0A0A0A"/>
          <w:sz w:val="24"/>
          <w:szCs w:val="24"/>
          <w:shd w:val="clear" w:color="auto" w:fill="FFFFFF"/>
          <w:lang w:eastAsia="el-GR"/>
        </w:rPr>
        <w:t xml:space="preserve">(Στο σημείο αυτό ο </w:t>
      </w:r>
      <w:r w:rsidRPr="00604F60">
        <w:rPr>
          <w:rFonts w:ascii="Arial" w:eastAsia="Times New Roman" w:hAnsi="Arial" w:cs="Times New Roman"/>
          <w:sz w:val="24"/>
          <w:szCs w:val="24"/>
          <w:lang w:eastAsia="el-GR"/>
        </w:rPr>
        <w:t xml:space="preserve">Πρόεδρος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 Αλέξης Τσίπρας καταθέτει για τα Πρακτικά τα προαναφερθέντα στοιχεία, τα οποία βρίσκονται </w:t>
      </w:r>
      <w:r w:rsidRPr="00604F60">
        <w:rPr>
          <w:rFonts w:ascii="Arial" w:eastAsia="Times New Roman" w:hAnsi="Arial" w:cs="Arial"/>
          <w:color w:val="0A0A0A"/>
          <w:sz w:val="24"/>
          <w:szCs w:val="24"/>
          <w:shd w:val="clear" w:color="auto" w:fill="FFFFFF"/>
          <w:lang w:eastAsia="el-GR"/>
        </w:rPr>
        <w:t>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Times New Roman"/>
          <w:sz w:val="24"/>
          <w:szCs w:val="24"/>
          <w:lang w:eastAsia="el-GR"/>
        </w:rPr>
        <w:t xml:space="preserve">Αφήστε, λοιπόν, τη λαθροχειρία κι αυτήν την καραμέλα διαρκώς περί δήθεν ψεμάτων. </w:t>
      </w:r>
      <w:r w:rsidRPr="00604F60">
        <w:rPr>
          <w:rFonts w:ascii="Arial" w:eastAsia="Times New Roman" w:hAnsi="Arial" w:cs="Arial"/>
          <w:color w:val="212121"/>
          <w:sz w:val="24"/>
          <w:szCs w:val="24"/>
          <w:lang w:eastAsia="el-GR"/>
        </w:rPr>
        <w:t>Εσείς είπατε ψέματα, εξαπατήσατε την ελληνικό λαό, τάζοντάς του λαγούς και πετραχήλια προεκλογικά περί ανάπτυξης και περί ευημερίας.</w:t>
      </w:r>
    </w:p>
    <w:p w:rsidR="00604F60" w:rsidRPr="00604F60" w:rsidRDefault="00604F60" w:rsidP="00604F60">
      <w:pPr>
        <w:shd w:val="clear" w:color="auto" w:fill="FFFFFF"/>
        <w:spacing w:line="600" w:lineRule="auto"/>
        <w:ind w:firstLine="720"/>
        <w:jc w:val="center"/>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(Χειροκροτήματα από την πτέρυγα του ΣΥΡΙΖΑ)</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Λέγατε για δουλειές για όλους και καλές δουλειές. Πού είναι αυτές οι δουλειές; Κάντε μία βόλτα -κάνετε πολλές βόλτες, μαθαίνουμε τα νέα σας, στο τέλος θα τα μαθαίνουμε από το «</w:t>
      </w:r>
      <w:proofErr w:type="spellStart"/>
      <w:r w:rsidRPr="00604F60">
        <w:rPr>
          <w:rFonts w:ascii="Arial" w:eastAsia="Times New Roman" w:hAnsi="Arial" w:cs="Arial"/>
          <w:color w:val="212121"/>
          <w:sz w:val="24"/>
          <w:szCs w:val="24"/>
          <w:lang w:eastAsia="el-GR"/>
        </w:rPr>
        <w:t>TripAdvisor</w:t>
      </w:r>
      <w:proofErr w:type="spellEnd"/>
      <w:r w:rsidRPr="00604F60">
        <w:rPr>
          <w:rFonts w:ascii="Arial" w:eastAsia="Times New Roman" w:hAnsi="Arial" w:cs="Arial"/>
          <w:color w:val="212121"/>
          <w:sz w:val="24"/>
          <w:szCs w:val="24"/>
          <w:lang w:eastAsia="el-GR"/>
        </w:rPr>
        <w:t xml:space="preserve">» πού πηγαίνετε- στην αγορά, όχι μόνο εκδρομές. Πηγαίνετε να μιλήσετε με τους ανθρώπους, τους εμπόρους, </w:t>
      </w:r>
      <w:r w:rsidRPr="00604F60">
        <w:rPr>
          <w:rFonts w:ascii="Arial" w:eastAsia="Times New Roman" w:hAnsi="Arial" w:cs="Arial"/>
          <w:color w:val="212121"/>
          <w:sz w:val="24"/>
          <w:szCs w:val="24"/>
          <w:lang w:eastAsia="el-GR"/>
        </w:rPr>
        <w:lastRenderedPageBreak/>
        <w:t xml:space="preserve">τους βιοτέχνες, στα καταστήματα, να δείτε ποια είναι η πραγματική εικόνα στην οικονομία.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Αυτές οι γιορτές ήταν οι χειρότερες από το 2015 και μετά, οι χειρότερες γιορτές! Κατά 30% έπεσε ο τζίρος στην αγορά. Είναι αληθινά αυτά τα στοιχεία ή είναι και αυτά ψέματα; Γιατί συνέβη αυτό;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Μα αυτό συνέβη, διότι, όσο και αν μειώσεις τη φορολογία στα κέρδη -και από αυτό θα ωφεληθούν οι πολύ μεγάλες επιχειρήσεις που έχουν μεγάλα κέρδη-, αν η πολιτική σου δεν είναι μία πολιτική ενίσχυσης της ενεργού ζήτησης, που θα τονώσει την κατανάλωση, αν δεν αυξηθεί ο κατώτατος ή ο μέσος μισθός -γιατί η αύξηση του κατώτατου μισθού ενισχύει και τον μέσο μισθό-, αν δεν πέσει στην αγορά ζεστό χρήμα, τότε αυτό θα είναι το αποτέλεσμα.</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Εμείς το 2018 από τον Σεπτέμβρη μέχρι τον Ιούλη, που έγιναν οι εκλογές, δώσαμε 2,5 δισεκατομμύρια ευρώ. Μόνο το κοινωνικό μέρισμα ήταν 800 εκατομμύρια ευρώ, 1 δισεκατομμύριο ήταν η επέκταση του προϋπολογισμού του 2019, συν τα μέτρα που πήραμε το Μάη. Αυτά τα χρήματα δεν πήγαν στους έχοντες και κατέχοντες. Πήγαν στους ανθρώπους εκείνους, που 1 ευρώ να έχουν στην τσέπη τους το καταναλώνουν. Γι’ αυτό κινήθηκε η αγορά και γι’ αυτό, παρά τις μεγαλοστομίες σας περί της ανάπτυξης που ήρθε, περί του γαλανού ουρανού, περί των πολλών και καλών </w:t>
      </w:r>
      <w:r w:rsidRPr="00604F60">
        <w:rPr>
          <w:rFonts w:ascii="Arial" w:eastAsia="Times New Roman" w:hAnsi="Arial" w:cs="Arial"/>
          <w:color w:val="212121"/>
          <w:sz w:val="24"/>
          <w:szCs w:val="24"/>
          <w:lang w:eastAsia="el-GR"/>
        </w:rPr>
        <w:lastRenderedPageBreak/>
        <w:t xml:space="preserve">καλοπληρωμένων δουλειών -που δεν έχουν έρθει ποτέ όμως- η αγορά στενάζει. Πηγαίνετε να μιλήσετε μαζί τους. Θα επανέλθω, όμως, ίσως στη </w:t>
      </w:r>
      <w:proofErr w:type="spellStart"/>
      <w:r w:rsidRPr="00604F60">
        <w:rPr>
          <w:rFonts w:ascii="Arial" w:eastAsia="Times New Roman" w:hAnsi="Arial" w:cs="Arial"/>
          <w:color w:val="212121"/>
          <w:sz w:val="24"/>
          <w:szCs w:val="24"/>
          <w:lang w:eastAsia="el-GR"/>
        </w:rPr>
        <w:t>δευτερομιλία</w:t>
      </w:r>
      <w:proofErr w:type="spellEnd"/>
      <w:r w:rsidRPr="00604F60">
        <w:rPr>
          <w:rFonts w:ascii="Arial" w:eastAsia="Times New Roman" w:hAnsi="Arial" w:cs="Arial"/>
          <w:color w:val="212121"/>
          <w:sz w:val="24"/>
          <w:szCs w:val="24"/>
          <w:lang w:eastAsia="el-GR"/>
        </w:rPr>
        <w:t xml:space="preserve"> μου σ’ αυτά.</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Θα ήθελα να επισημάνω, κυρίες και κύριοι συνάδελφοι, το εξής: Οι διαφορές μας είναι ουσιαστικές διαφορές, πολιτικές και ιδεολογικές. Ο πυρήνας της νεοφιλελεύθερης αντίληψης -και εδώ δεν θα σας κατηγορήσω, κύριε Μητσοτάκη, περί εξαπάτησης, διότι πολλά αυτά τα υπονοήσατε προεκλογικά, μιλάγατε για οδοστρωτήρα…</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b/>
          <w:color w:val="212121"/>
          <w:sz w:val="24"/>
          <w:szCs w:val="24"/>
          <w:lang w:eastAsia="el-GR"/>
        </w:rPr>
        <w:t>ΣΠΥΡΙΔΩΝ - ΠΑΝΑΓΙΩΤΗΣ (ΣΠΗΛΙΟΣ) ΛΙΒΑΝΟΣ:</w:t>
      </w:r>
      <w:r w:rsidRPr="00604F60">
        <w:rPr>
          <w:rFonts w:ascii="Arial" w:eastAsia="Times New Roman" w:hAnsi="Arial" w:cs="Arial"/>
          <w:color w:val="212121"/>
          <w:sz w:val="24"/>
          <w:szCs w:val="24"/>
          <w:lang w:eastAsia="el-GR"/>
        </w:rPr>
        <w:t xml:space="preserve"> Στη γραφειοκρατία έλεγε.</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b/>
          <w:color w:val="212121"/>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color w:val="212121"/>
          <w:sz w:val="24"/>
          <w:szCs w:val="24"/>
          <w:lang w:eastAsia="el-GR"/>
        </w:rPr>
        <w:t>Αριστεράς</w:t>
      </w:r>
      <w:proofErr w:type="spellEnd"/>
      <w:r w:rsidRPr="00604F60">
        <w:rPr>
          <w:rFonts w:ascii="Arial" w:eastAsia="Times New Roman" w:hAnsi="Arial" w:cs="Arial"/>
          <w:b/>
          <w:color w:val="212121"/>
          <w:sz w:val="24"/>
          <w:szCs w:val="24"/>
          <w:lang w:eastAsia="el-GR"/>
        </w:rPr>
        <w:t>):</w:t>
      </w:r>
      <w:r w:rsidRPr="00604F60">
        <w:rPr>
          <w:rFonts w:ascii="Arial" w:eastAsia="Times New Roman" w:hAnsi="Arial" w:cs="Arial"/>
          <w:color w:val="212121"/>
          <w:sz w:val="24"/>
          <w:szCs w:val="24"/>
          <w:lang w:eastAsia="el-GR"/>
        </w:rPr>
        <w:t xml:space="preserve"> Ναι, θα δούμε αν ήταν στη γραφειοκρατία ή ήταν στα δικαιώματα των εργαζομένων. Θα μιλήσω τώρα αναλυτικά.</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Ο πυρήνας, λοιπόν, της αντίληψής σας, των νεοφιλελεύθερων ιδεών είναι ότι η ανταγωνιστικότητα της ελληνικής οικονομίας μπορεί να επιτευχθεί μέσα από την άρση προστατευτικών διατάξεων για τους εργαζόμενους και μέσα από την απορρύθμιση της αγοράς εργασίας. Αυτό θα δώσει τη δυνατότητα μεγαλύτερης κερδοφορίας στις επιχειρήσεις -αυτό λέτε- και άρα κίνητρα για νέες επενδύσεις.</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lastRenderedPageBreak/>
        <w:t xml:space="preserve">Θέλω να σας πω ότι όλα αυτά δεν είναι καινούργιες ιδέες. Είναι πάρα πολύ παλιές ιδέες. Είναι η κλασική συνταγή της δεκαετίας του ’70, που αποτέλεσε τον πολιτικό οδηγό για τη Θάτσερ και τον </w:t>
      </w:r>
      <w:proofErr w:type="spellStart"/>
      <w:r w:rsidRPr="00604F60">
        <w:rPr>
          <w:rFonts w:ascii="Arial" w:eastAsia="Times New Roman" w:hAnsi="Arial" w:cs="Arial"/>
          <w:color w:val="212121"/>
          <w:sz w:val="24"/>
          <w:szCs w:val="24"/>
          <w:lang w:eastAsia="el-GR"/>
        </w:rPr>
        <w:t>Ρήγκαν</w:t>
      </w:r>
      <w:proofErr w:type="spellEnd"/>
      <w:r w:rsidRPr="00604F60">
        <w:rPr>
          <w:rFonts w:ascii="Arial" w:eastAsia="Times New Roman" w:hAnsi="Arial" w:cs="Arial"/>
          <w:color w:val="212121"/>
          <w:sz w:val="24"/>
          <w:szCs w:val="24"/>
          <w:lang w:eastAsia="el-GR"/>
        </w:rPr>
        <w:t>, στη Μεγάλη Βρετανία και στις Ηνωμένες Πολιτείες και έγινε αργότερα κυρίαρχη αντίληψη στον αναπτυγμένο κόσμο τη δεκαετία του ’90 και του 2000, δυστυχώς μέσα από μία συναινετική στάση και της σοσιαλδημοκρατίας στην κυρίαρχη αυτή νεοφιλελεύθερη αντίληψη.</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Και αυτή η αντίληψη ήταν στον πυρήνα των μνημονίων. Αυτή η αντίληψη είναι που διακατέχει από την κορφή ως τα νύχια το Διεθνές Νομισματικό Ταμείο. Ποιες ήταν οι θέσεις του Διεθνούς Νομισματικού Ταμείου; Τι ήταν τα μνημόνια στη χώρα; Ακριβώς αυτό ήταν. Η Ελλάδα έγινε ένα πειραματόζωο, παράδειγμα εφαρμογής μιας πολιτικής η οποία, όπου εφαρμόστηκε, δεν έφερε αποτέλεσμα στην καλύτερη περίπτωση και στη χειρότερη δημιούργησε τεράστιες ανισότητες.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Τι εμπεριείχαν, λοιπόν, αυτά τα μνημόνια; Τις μεταρρυθμίσεις στις οποίες πιστεύετε, βεβαίως σε πολύ μεγάλη δοσολογία, συμπυκνωμένα, δηλαδή επιθετικές μειώσεις μισθών, κατάργηση των βασικών αρχών των συλλογικών διαπραγματεύσεων, απελευθέρωση του ωραρίου και </w:t>
      </w:r>
      <w:proofErr w:type="spellStart"/>
      <w:r w:rsidRPr="00604F60">
        <w:rPr>
          <w:rFonts w:ascii="Arial" w:eastAsia="Times New Roman" w:hAnsi="Arial" w:cs="Arial"/>
          <w:color w:val="212121"/>
          <w:sz w:val="24"/>
          <w:szCs w:val="24"/>
          <w:lang w:eastAsia="el-GR"/>
        </w:rPr>
        <w:t>ελαστικοποίηση</w:t>
      </w:r>
      <w:proofErr w:type="spellEnd"/>
      <w:r w:rsidRPr="00604F60">
        <w:rPr>
          <w:rFonts w:ascii="Arial" w:eastAsia="Times New Roman" w:hAnsi="Arial" w:cs="Arial"/>
          <w:color w:val="212121"/>
          <w:sz w:val="24"/>
          <w:szCs w:val="24"/>
          <w:lang w:eastAsia="el-GR"/>
        </w:rPr>
        <w:t xml:space="preserve"> της αγοράς εργασίας.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Πού οδήγησαν αυτές οι συνταγές; Στην αύξηση των ανισοτήτων, στην εκτόξευση της «μαύρης» και ανασφάλιστης εργασίας, στην εκτόξευση της ανεργίας, όπως είπα πιο πριν, στο 28%, σε μειώσεις μισθών και στη δημιουργία της γενιάς των εργαζομένων φτωχών και φυσικά, στην πτώση της κατανάλωσης, όπως εξήγησα πιο πριν, σε ένα καθοδικό σπιράλ </w:t>
      </w:r>
      <w:proofErr w:type="spellStart"/>
      <w:r w:rsidRPr="00604F60">
        <w:rPr>
          <w:rFonts w:ascii="Arial" w:eastAsia="Times New Roman" w:hAnsi="Arial" w:cs="Times New Roman"/>
          <w:sz w:val="24"/>
          <w:szCs w:val="24"/>
          <w:lang w:eastAsia="el-GR"/>
        </w:rPr>
        <w:t>αυτοτροφοδοτούμενης</w:t>
      </w:r>
      <w:proofErr w:type="spellEnd"/>
      <w:r w:rsidRPr="00604F60">
        <w:rPr>
          <w:rFonts w:ascii="Arial" w:eastAsia="Times New Roman" w:hAnsi="Arial" w:cs="Times New Roman"/>
          <w:sz w:val="24"/>
          <w:szCs w:val="24"/>
          <w:lang w:eastAsia="el-GR"/>
        </w:rPr>
        <w:t xml:space="preserve"> ύφεσης που μας οδήγησε εκεί που μας οδήγησε.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ΣΠΥΡΙΔΩΝ - ΠΑΝΑΓΙΩΤΗΣ (ΣΠΗΛΙΟΣ) ΛΙΒΑΝΟΣ:</w:t>
      </w:r>
      <w:r w:rsidRPr="00604F60">
        <w:rPr>
          <w:rFonts w:ascii="Arial" w:eastAsia="Times New Roman" w:hAnsi="Arial" w:cs="Times New Roman"/>
          <w:sz w:val="24"/>
          <w:szCs w:val="24"/>
          <w:lang w:eastAsia="el-GR"/>
        </w:rPr>
        <w:t xml:space="preserve"> Αυτό ήταν το τρίτο μνημόνιο.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Times New Roman"/>
          <w:b/>
          <w:sz w:val="24"/>
          <w:szCs w:val="24"/>
          <w:lang w:eastAsia="el-GR"/>
        </w:rPr>
        <w:t>Αριστεράς</w:t>
      </w:r>
      <w:proofErr w:type="spellEnd"/>
      <w:r w:rsidRPr="00604F60">
        <w:rPr>
          <w:rFonts w:ascii="Arial" w:eastAsia="Times New Roman" w:hAnsi="Arial" w:cs="Times New Roman"/>
          <w:b/>
          <w:sz w:val="24"/>
          <w:szCs w:val="24"/>
          <w:lang w:eastAsia="el-GR"/>
        </w:rPr>
        <w:t>):</w:t>
      </w:r>
      <w:r w:rsidRPr="00604F60">
        <w:rPr>
          <w:rFonts w:ascii="Arial" w:eastAsia="Times New Roman" w:hAnsi="Arial" w:cs="Times New Roman"/>
          <w:sz w:val="24"/>
          <w:szCs w:val="24"/>
          <w:lang w:eastAsia="el-GR"/>
        </w:rPr>
        <w:t xml:space="preserve"> Θα πούμε τώρα τι ήταν και τι δεν ήταν. Σας ευχαριστώ που με διακόπτετε.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Ξεκίνησε να κάνει μια αναφορά ο κ. Μητσοτάκης στην αύξηση του κατώτατου μισθού επί ΣΥΡΙΖΑ και ξεκίνησε να θυμάται από το 2013. Δεν θυμόσασταν το 2012, τη μείωση κατά 22% με έναν νόμο και ένα άρθρο και τη θεσμοθέτηση του </w:t>
      </w:r>
      <w:proofErr w:type="spellStart"/>
      <w:r w:rsidRPr="00604F60">
        <w:rPr>
          <w:rFonts w:ascii="Arial" w:eastAsia="Times New Roman" w:hAnsi="Arial" w:cs="Times New Roman"/>
          <w:sz w:val="24"/>
          <w:szCs w:val="24"/>
          <w:lang w:eastAsia="el-GR"/>
        </w:rPr>
        <w:t>υποκατώτατου</w:t>
      </w:r>
      <w:proofErr w:type="spellEnd"/>
      <w:r w:rsidRPr="00604F60">
        <w:rPr>
          <w:rFonts w:ascii="Arial" w:eastAsia="Times New Roman" w:hAnsi="Arial" w:cs="Times New Roman"/>
          <w:sz w:val="24"/>
          <w:szCs w:val="24"/>
          <w:lang w:eastAsia="el-GR"/>
        </w:rPr>
        <w:t xml:space="preserve"> μισθού, αυτού του ρατσιστικού </w:t>
      </w:r>
      <w:proofErr w:type="spellStart"/>
      <w:r w:rsidRPr="00604F60">
        <w:rPr>
          <w:rFonts w:ascii="Arial" w:eastAsia="Times New Roman" w:hAnsi="Arial" w:cs="Times New Roman"/>
          <w:sz w:val="24"/>
          <w:szCs w:val="24"/>
          <w:lang w:eastAsia="el-GR"/>
        </w:rPr>
        <w:t>υποκατώτατου</w:t>
      </w:r>
      <w:proofErr w:type="spellEnd"/>
      <w:r w:rsidRPr="00604F60">
        <w:rPr>
          <w:rFonts w:ascii="Arial" w:eastAsia="Times New Roman" w:hAnsi="Arial" w:cs="Times New Roman"/>
          <w:sz w:val="24"/>
          <w:szCs w:val="24"/>
          <w:lang w:eastAsia="el-GR"/>
        </w:rPr>
        <w:t xml:space="preserve"> μισθού για τους νέους ανθρώπους! </w:t>
      </w:r>
    </w:p>
    <w:p w:rsidR="00604F60" w:rsidRPr="00604F60" w:rsidRDefault="00604F60" w:rsidP="00604F60">
      <w:pPr>
        <w:spacing w:line="600" w:lineRule="auto"/>
        <w:ind w:firstLine="720"/>
        <w:jc w:val="center"/>
        <w:rPr>
          <w:rFonts w:ascii="Arial" w:eastAsia="Times New Roman" w:hAnsi="Arial" w:cs="Arial"/>
          <w:bCs/>
          <w:sz w:val="24"/>
          <w:szCs w:val="20"/>
          <w:lang w:eastAsia="el-GR"/>
        </w:rPr>
      </w:pPr>
      <w:r w:rsidRPr="00604F60">
        <w:rPr>
          <w:rFonts w:ascii="Arial" w:eastAsia="Times New Roman" w:hAnsi="Arial" w:cs="Arial"/>
          <w:bCs/>
          <w:sz w:val="24"/>
          <w:szCs w:val="20"/>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Θα τα πούμε όμως αναλυτικά και αν έχετε την καλοσύνη, μην με διακόπτετε.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Πριν από την έξοδο από τα μνημόνια η κυβέρνηση του ΣΥΡΙΖΑ ήταν υποχρεωμένη να βρίσκεται υπό την αυστηρή επιτήρηση των θεσμών, σε μια διαρκή όμως μάχη -θα θυμάστε- στην οποία αναζητήσαμε συμμάχους και στήριξη στην Ευρώπη -δεν την είχαμε δυστυχώς στη χώρα μας από την αντιπολίτευση τότε, αλλά ούτε και από τα συνδικάτα- για την επαναφορά των συλλογικών διαπραγματεύσεων, δηλαδή για την εναρμόνιση του θεσμικού νομοθετικού πλαισίου στη χώρα μας με το αντίστοιχο ευρωπαϊκό.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λέτε «γιατί δεν το φέρατε το 2017». Πού ζούσατε το 2017; Δεν είχαμε τρόικα και μνημόνια εδώ; Ο νόμος που μας επέβαλαν και είχατε εσείς ψηφίσει πρωτύτερα προέβλεπε ότι μετά από το τέλος των μνημονίων μπορεί να ξανανοίξει η συζήτηση για τις συλλογικές διαπραγματεύσεις. Το ξεχνάτε αυτό; Και μόλις βγήκαμε από τα μνημόνια, φέραμε τον νόμο και προχωρήσαμε στην αύξηση του κατώτατου μισθού και στην επαναφορά των συλλογικών διαπραγματεύσεων.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Στην προηγούμενη περίοδο όμως δεν καθόμασταν με σταυρωμένα τα χέρια. Ό,τι ρωγμές μπορούσαμε να βρούμε, όποια δυνατότητα υπεράσπισης των δικαιωμάτων των εργαζομένων την κάναμε πράξη. Ενισχύσαμε το Σώμα Επιθεώρησης Εργασίας. Ήταν ένα φάντασμα. Το ξαναμετατρέψατε σε φάντασμα. Εντατικοποιήσαμε και </w:t>
      </w:r>
      <w:proofErr w:type="spellStart"/>
      <w:r w:rsidRPr="00604F60">
        <w:rPr>
          <w:rFonts w:ascii="Arial" w:eastAsia="Times New Roman" w:hAnsi="Arial" w:cs="Times New Roman"/>
          <w:sz w:val="24"/>
          <w:szCs w:val="24"/>
          <w:lang w:eastAsia="el-GR"/>
        </w:rPr>
        <w:t>αυστηροποιήσαμε</w:t>
      </w:r>
      <w:proofErr w:type="spellEnd"/>
      <w:r w:rsidRPr="00604F60">
        <w:rPr>
          <w:rFonts w:ascii="Arial" w:eastAsia="Times New Roman" w:hAnsi="Arial" w:cs="Times New Roman"/>
          <w:sz w:val="24"/>
          <w:szCs w:val="24"/>
          <w:lang w:eastAsia="el-GR"/>
        </w:rPr>
        <w:t xml:space="preserve"> τους ελέγχους. Επιβάλαμε για πρώτη φορά πρόστιμα σε μεγάλους παραβάτες, οι οποίοι, για κάποιους </w:t>
      </w:r>
      <w:r w:rsidRPr="00604F60">
        <w:rPr>
          <w:rFonts w:ascii="Arial" w:eastAsia="Times New Roman" w:hAnsi="Arial" w:cs="Times New Roman"/>
          <w:sz w:val="24"/>
          <w:szCs w:val="24"/>
          <w:lang w:eastAsia="el-GR"/>
        </w:rPr>
        <w:lastRenderedPageBreak/>
        <w:t xml:space="preserve">λόγους που εσείς μάλλον τους ξέρετε καλύτερα, παραβίαζαν τον νόμο συστηματικά χωρίς συνέπειες, καθώς με έναν μαγικό τρόπο είτε δεν γίνονταν έλεγχοι ή όταν γίνονταν και επιβάλλονταν πρόστιμα, τα πρόστιμα αυτά διαγράφονταν, ενώ ψηφίσαμε και εφαρμόσαμε ειδικές διατάξεις για την καταπολέμηση της «μαύρης» και απλήρωτης υποδηλωμένης εργασίας, βάζοντας «φρένο» στην εργοδοτική αυθαιρεσία.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μετά την έξοδο από τα μνημόνια και μάλιστα, σε αντίθεση πάλι με τις πιέσεις και τις επιταγές των δανειστών, αντιστρέψαμε την τάση απορρύθμισης που είχε διαμορφωθεί με νομοθετικές παρεμβάσεις. Τις συλλογικές διαπραγματεύσεις που εσείς είχατε καταργήσει, τις επαναφέραμε.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Στον κατώτατο μισθό προχωρήσαμε σε 11% αύξηση -εσείς τον μειώσατε κατά 22%-, κατάργηση </w:t>
      </w:r>
      <w:proofErr w:type="spellStart"/>
      <w:r w:rsidRPr="00604F60">
        <w:rPr>
          <w:rFonts w:ascii="Arial" w:eastAsia="Times New Roman" w:hAnsi="Arial" w:cs="Times New Roman"/>
          <w:sz w:val="24"/>
          <w:szCs w:val="24"/>
          <w:lang w:eastAsia="el-GR"/>
        </w:rPr>
        <w:t>υποκατώτατου</w:t>
      </w:r>
      <w:proofErr w:type="spellEnd"/>
      <w:r w:rsidRPr="00604F60">
        <w:rPr>
          <w:rFonts w:ascii="Arial" w:eastAsia="Times New Roman" w:hAnsi="Arial" w:cs="Times New Roman"/>
          <w:sz w:val="24"/>
          <w:szCs w:val="24"/>
          <w:lang w:eastAsia="el-GR"/>
        </w:rPr>
        <w:t xml:space="preserve">, επέκταση πάνω από δεκαπέντε κλαδικών συμβάσεων που κάλυπταν τουλάχιστον διακόσιους είκοσι χιλιάδες εργαζόμενους και που οδήγησαν σε αυξήσεις μισθών για δεκάδες χιλιάδες εργαζόμενους.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Πήραμε μέτρα για την προστασία των εργολαβικών εργαζόμενων, θεσπίσαμε τον βάσιμο λόγο απόλυσης, όπως ισχύει σε όλη την Ευρώπη, κάναμε </w:t>
      </w:r>
      <w:proofErr w:type="spellStart"/>
      <w:r w:rsidRPr="00604F60">
        <w:rPr>
          <w:rFonts w:ascii="Arial" w:eastAsia="Times New Roman" w:hAnsi="Arial" w:cs="Times New Roman"/>
          <w:sz w:val="24"/>
          <w:szCs w:val="24"/>
          <w:lang w:eastAsia="el-GR"/>
        </w:rPr>
        <w:t>στοχευμένες</w:t>
      </w:r>
      <w:proofErr w:type="spellEnd"/>
      <w:r w:rsidRPr="00604F60">
        <w:rPr>
          <w:rFonts w:ascii="Arial" w:eastAsia="Times New Roman" w:hAnsi="Arial" w:cs="Times New Roman"/>
          <w:sz w:val="24"/>
          <w:szCs w:val="24"/>
          <w:lang w:eastAsia="el-GR"/>
        </w:rPr>
        <w:t xml:space="preserve"> παρεμβάσεις σε ειδικούς κλάδους όπου η </w:t>
      </w:r>
      <w:proofErr w:type="spellStart"/>
      <w:r w:rsidRPr="00604F60">
        <w:rPr>
          <w:rFonts w:ascii="Arial" w:eastAsia="Times New Roman" w:hAnsi="Arial" w:cs="Times New Roman"/>
          <w:sz w:val="24"/>
          <w:szCs w:val="24"/>
          <w:lang w:eastAsia="el-GR"/>
        </w:rPr>
        <w:t>ελαστικοποίηση</w:t>
      </w:r>
      <w:proofErr w:type="spellEnd"/>
      <w:r w:rsidRPr="00604F60">
        <w:rPr>
          <w:rFonts w:ascii="Arial" w:eastAsia="Times New Roman" w:hAnsi="Arial" w:cs="Times New Roman"/>
          <w:sz w:val="24"/>
          <w:szCs w:val="24"/>
          <w:lang w:eastAsia="el-GR"/>
        </w:rPr>
        <w:t xml:space="preserve"> και η αυθαιρεσία ήταν κανόνας, όπως για παράδειγμα στους εργαζόμενους στα </w:t>
      </w:r>
      <w:proofErr w:type="spellStart"/>
      <w:r w:rsidRPr="00604F60">
        <w:rPr>
          <w:rFonts w:ascii="Arial" w:eastAsia="Times New Roman" w:hAnsi="Arial" w:cs="Times New Roman"/>
          <w:sz w:val="24"/>
          <w:szCs w:val="24"/>
          <w:lang w:eastAsia="el-GR"/>
        </w:rPr>
        <w:t>ντελίβερι</w:t>
      </w:r>
      <w:proofErr w:type="spellEnd"/>
      <w:r w:rsidRPr="00604F60">
        <w:rPr>
          <w:rFonts w:ascii="Arial" w:eastAsia="Times New Roman" w:hAnsi="Arial" w:cs="Times New Roman"/>
          <w:sz w:val="24"/>
          <w:szCs w:val="24"/>
          <w:lang w:eastAsia="el-GR"/>
        </w:rPr>
        <w:t xml:space="preserve">, πήραμε μέτρα για την τήρηση των ωραρίων και την πληρωμή των </w:t>
      </w:r>
      <w:r w:rsidRPr="00604F60">
        <w:rPr>
          <w:rFonts w:ascii="Arial" w:eastAsia="Times New Roman" w:hAnsi="Arial" w:cs="Times New Roman"/>
          <w:sz w:val="24"/>
          <w:szCs w:val="24"/>
          <w:lang w:eastAsia="el-GR"/>
        </w:rPr>
        <w:lastRenderedPageBreak/>
        <w:t>υπερωριών, μέτρα που οδήγησαν σε μια θεαματική μείωση της λεγόμενης απλήρωτης εργασίας.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Γι’ αυτό είχαμε τη δυνατότητα να έχουμε αυτήν τη ραγδαία μείωση της ανεργίας, αλλά –κάτι το οποίο κατά την άποψή μου είναι πιο σημαντικό- μετά από δέκα ολόκληρα χρόνια ξεκίνησε η αύξηση του μέσου μισθού, όχι του κατώτατου. Το 2019 είχαμε αύξηση του μέσου μισθού κατά 4,6%.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Έρχομαι τώρα σ’ αυτά που εσείς κάνατε μόλις αναλάβατε, διότι ο «οδοστρωτήρας» δεν ήταν ούτε στις γραφειοκρατίες ούτε στα προσκόμματα στην ανάπτυξη. Ο «οδοστρωτήρας» ήταν και είναι στα εργασιακά δικαιώματα.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Επιφέρατε, κύριε Μητσοτάκη, οκτώ «χειρουργικά» χτυπήματα στον κόσμο της εργασίας.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Χτύπημα πρώτο, η υποβάθμιση του Σώματος Επιθεώρησης Εργασίας. Δεν τα λέμε μόνο εμείς. Διαβάστε τη φιλική σας εφημερίδα, τον «ΦΙΛΕΛΕΥΘΕΡΟ» -δεν πιστεύω να τη χρεώνετε κι αυτήν στον ΣΥΡΙΖΑ- που κάνει αναλυτική μνεία με άρθρο του προχθές και αναρωτιέται</w:t>
      </w:r>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αν υπάρχει το Σώμα Επιθεώρησης Εργασίας. Μιλάτε για ελέγχους. Τι είδους έλεγχοι είναι αυτοί; Σαν τον προχθεσινό στην Τράπεζα Πειραιώς όπου η διοίκηση είχε ενημερωθεί για τον έλεγχο από πριν και έδιωχνε τους εργαζόμενους πριν πάνε οι ελεγκτές; Τέτοιου είδους ελέγχους κάνετε;</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Τα επόμενα δύο χτυπήματα ήρθαν μαζί, με μια τροπολογία της τελευταίας στιγμής, άσχετη μ’ αυτό που συζητούσαμε στη Βουλή, τον Αύγουστο κατά παραγγελία του ΣΕΒ, εξ όσων όλοι γνωρίζουμε. Καλά, δεν μπορώ να ξέρω αν ο ΣΕΒ σάς τηλεφώνησε απευθείας ή αν όλα έγιναν μέσω του κ. Σκέρτσου που ήταν ο άνθρωπος του ΣΕΒ και τώρα είναι κεντρικός σας Υπουργός, αλλά εν πάση </w:t>
      </w:r>
      <w:proofErr w:type="spellStart"/>
      <w:r w:rsidRPr="00604F60">
        <w:rPr>
          <w:rFonts w:ascii="Arial" w:eastAsia="Times New Roman" w:hAnsi="Arial" w:cs="Times New Roman"/>
          <w:sz w:val="24"/>
          <w:szCs w:val="24"/>
          <w:lang w:eastAsia="el-GR"/>
        </w:rPr>
        <w:t>περιπτώσει</w:t>
      </w:r>
      <w:proofErr w:type="spellEnd"/>
      <w:r w:rsidRPr="00604F60">
        <w:rPr>
          <w:rFonts w:ascii="Arial" w:eastAsia="Times New Roman" w:hAnsi="Arial" w:cs="Times New Roman"/>
          <w:sz w:val="24"/>
          <w:szCs w:val="24"/>
          <w:lang w:eastAsia="el-GR"/>
        </w:rPr>
        <w:t xml:space="preserve"> αυτό που γνωρίζω είναι ότι αυτά τα αιτήματα υπήρχαν έναν χρόνο και μας πίεζαν, αλλά τους λέγαμε ότι αυτά δεν πρόκειται να γίνουν με κυβέρνηση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Ποια είναι αυτά; Πρώτα είναι η κατάργηση του βάσιμου λόγου απόλυσης των εργαζομένων. Ισχύει σ’ όλη την Ευρώπη αυτό το νομοθετικό πλαίσιο. Το καταργήσατε. Καταργήσατε και τα μέτρα προστασίας των εργολαβικών εργαζομένων. Και όχι μόνο τα κάνατε αυτά μέσα από μια τροπολογία άσχετη, αλλά δεν ντραπήκατε να ταυτίσετε την αιτιολόγηση των απολύσεων με «φακέλωμα» των εργαζομένων και να νομιμοποιήσετε έτσι τις πιο σκληρές και αυθαίρετες εργοδοτικές πρακτικές, διότι το νέο κόλπο τώρα για να παραβιάζεται η νομιμότητα είναι οι υπεργολαβίες. Το νέο κόλπο για να παραβιάζεται η νομιμότητα και να αποφεύγονται οι συλλογικές συμβάσεις είναι να φτιάχνουν ψεύτικες εργολαβίες.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Τέταρτο χτύπημα, η διάλυση του θεσμού των συλλογικών διαπραγματεύσεων, με την πρόβλεψη να εξαιρούνται από τις αρχές τις επεκτασιμότητας και της ευνοϊκότερης ρύθμισης επιχειρήσεις χωρίς ουσιαστικό λόγο, αλλά και η δημιουργία ζωνών φθηνότερης εργασίας μέσω τοπικών συμβάσεων, δηλαδή ειδικές οικονομικές ζώνες φθηνότερης εργασίας.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Κάνετε αυτό που δεν κατάφερε να πετύχει το ΔΝΤ, το οποίο όμως επιδίωκε. Μπορεί ο κ. Πολ </w:t>
      </w:r>
      <w:proofErr w:type="spellStart"/>
      <w:r w:rsidRPr="00604F60">
        <w:rPr>
          <w:rFonts w:ascii="Arial" w:eastAsia="Times New Roman" w:hAnsi="Arial" w:cs="Times New Roman"/>
          <w:sz w:val="24"/>
          <w:szCs w:val="24"/>
          <w:lang w:eastAsia="el-GR"/>
        </w:rPr>
        <w:t>Τόμσεν</w:t>
      </w:r>
      <w:proofErr w:type="spellEnd"/>
      <w:r w:rsidRPr="00604F60">
        <w:rPr>
          <w:rFonts w:ascii="Arial" w:eastAsia="Times New Roman" w:hAnsi="Arial" w:cs="Times New Roman"/>
          <w:sz w:val="24"/>
          <w:szCs w:val="24"/>
          <w:lang w:eastAsia="el-GR"/>
        </w:rPr>
        <w:t xml:space="preserve">, που είχε αυτές τις ιδέες και τις υπερασπιζόταν με πάθος, να συνταξιοδοτήθηκε, αλλά το πνεύμα του είναι εδώ. Ο </w:t>
      </w:r>
      <w:proofErr w:type="spellStart"/>
      <w:r w:rsidRPr="00604F60">
        <w:rPr>
          <w:rFonts w:ascii="Arial" w:eastAsia="Times New Roman" w:hAnsi="Arial" w:cs="Times New Roman"/>
          <w:sz w:val="24"/>
          <w:szCs w:val="24"/>
          <w:lang w:eastAsia="el-GR"/>
        </w:rPr>
        <w:t>Τόμσεν</w:t>
      </w:r>
      <w:proofErr w:type="spellEnd"/>
      <w:r w:rsidRPr="00604F60">
        <w:rPr>
          <w:rFonts w:ascii="Arial" w:eastAsia="Times New Roman" w:hAnsi="Arial" w:cs="Times New Roman"/>
          <w:sz w:val="24"/>
          <w:szCs w:val="24"/>
          <w:lang w:eastAsia="el-GR"/>
        </w:rPr>
        <w:t xml:space="preserve"> συνταξιοδοτήθηκε, αλλά η Θάτσερ είναι εδώ, είναι στις καρδιές και στις ψυχές σας. Οι πολιτικές τους είναι εδώ.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Δώσατε λευκή επιταγή στον Υπουργό Εργασίας να αποφασίζει ποιες επιχειρήσεις θα μπορούν να εφαρμόζουν τις κλαδικές συλλογικές συμβάσεις, ποιες επιχειρήσεις θα μπορούν να μειώνουν τους μισθούς και να αποκτούν ένα αθέμιτο ανταγωνιστικό πλεονέκτημα και ποιες άλλες βέβαια δεν θα μπορούν και θα πρέπει να τηρούν τη νομοθεσία δίνοντας υψηλότερους μισθούς. Στον Υπουργό δώσατε αυτό το δικαίωμα. Δεν το ξέρετε; Ρωτήστε τον, θα σας το πει.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Εν πάση </w:t>
      </w:r>
      <w:proofErr w:type="spellStart"/>
      <w:r w:rsidRPr="00604F60">
        <w:rPr>
          <w:rFonts w:ascii="Arial" w:eastAsia="Times New Roman" w:hAnsi="Arial" w:cs="Times New Roman"/>
          <w:sz w:val="24"/>
          <w:szCs w:val="24"/>
          <w:lang w:eastAsia="el-GR"/>
        </w:rPr>
        <w:t>περιπτώσει</w:t>
      </w:r>
      <w:proofErr w:type="spellEnd"/>
      <w:r w:rsidRPr="00604F60">
        <w:rPr>
          <w:rFonts w:ascii="Arial" w:eastAsia="Times New Roman" w:hAnsi="Arial" w:cs="Times New Roman"/>
          <w:sz w:val="24"/>
          <w:szCs w:val="24"/>
          <w:lang w:eastAsia="el-GR"/>
        </w:rPr>
        <w:t xml:space="preserve">, ερωτώ: Αυτό είναι μια φιλελεύθερη λογική για το πώς λειτουργεί η οικονομία της αγοράς;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lastRenderedPageBreak/>
        <w:t xml:space="preserve">Χτύπημα πέμπτο. Καταργήσατε το δικαίωμα των εργαζομένων στην προσφυγή στη διαιτησία. </w:t>
      </w:r>
      <w:r w:rsidRPr="00604F60">
        <w:rPr>
          <w:rFonts w:ascii="Arial" w:eastAsia="Times New Roman" w:hAnsi="Arial" w:cs="Arial"/>
          <w:sz w:val="24"/>
          <w:szCs w:val="24"/>
          <w:lang w:eastAsia="el-GR"/>
        </w:rPr>
        <w:t xml:space="preserve">Με αυτόν τον τρόπο αφαιρείτε από τους εργαζόμενους ένα από τα ισχυρότερα διαπραγματευτικά τους όπλα, για να υποχρεώνουν τον εργοδότη σε συμφωνία.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Χτύπημα έκτο, με μια υπουργική απόφαση, στα κρυφά, μειώσατε τα πρόστιμα για παραβιάσεις της εργατικής νομοθεσίας, ενώ αυξήσατε και το όριο των νόμιμων υπερωριών κατά 60%. Με δυο λόγια, αν το Σώμα Επιθεώρησης Εργασίας κάνει τη δουλειά του –που δεν την κάνει από ό,τι φαίνεται- και πάει να βάλει ένα πρόστιμο για αδήλωτες υπερωρίες, θα είναι μικρότερο κατά δεκαπέντε φορές.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Για να καταλάβετε τι σημαίνει αυτό, επί των ημερών μας στην Τράπεζα Πειραιώς, -που στον τραπεζικό χώρο είναι ένα φαινόμενο πάρα πολύ έντονο, το να κάθονται οι εργαζόμενοι πολύ περισσότερο από όσο λέει το ωράριό τους και να μην πληρώνονται οι υπερωρίες- βάλαμε πρόστιμο 1,6 εκατομμύρια ευρώ. Όση προσπάθεια κι αν έκαναν τότε κάποιοι αυτό να το αποσιωπήσουν, το κατάλαβε και η διοίκηση, το ένιωσαν και οι εργαζόμενοι.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Ξέρετε πόσο θα ήταν αυτό το πρόστιμο σήμερα, αν πήγαινε  –γιατί τους ενημερώνετε πιο πριν ότι θα γίνουν οι έλεγχοι- το ΣΕΠΕ και έβλεπε την παρανομία; Αντί για 1,6 εκατομμύρια ευρώ, θα ήταν 100.000 ευρώ. Αυτή είναι πραγματικότητα.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Σε ένα, λοιπόν, πεδίο παραβατικότητας που αφορά σε εκατοντάδες χιλιάδες εργαζόμενους, κυρίως νέους -γιατί αυτή είναι η εικόνα στην αγορά εργασίας σήμερα, να πληρώνονται για τέσσερις ώρες, αλλά στην πραγματικότητα να δουλεύουν έξι, επτά, οκτώ, δέκα ώρες ή να πληρώνονται για οκτώ ώρες και να δουλεύουν δώδεκα ώρες ή μήπως δεν είναι έτσι;-, εσείς έρχεστε και δίνετε το σήμα στους εργοδότες να το επεκτείνουν κι άλλο, να το τελειώσουν, να το φτάσουν στο τέρμα της απορρύθμισης. Στην πραγματικότητα τους καλείτε να μην τηρούν τα ωράρια, να μην δηλώνουν υπερωρίες.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Έρχομαι στο </w:t>
      </w:r>
      <w:r w:rsidRPr="00604F60">
        <w:rPr>
          <w:rFonts w:ascii="Arial" w:eastAsia="Times New Roman" w:hAnsi="Arial" w:cs="Arial"/>
          <w:sz w:val="24"/>
          <w:szCs w:val="24"/>
          <w:lang w:val="en-US" w:eastAsia="el-GR"/>
        </w:rPr>
        <w:t>brain</w:t>
      </w:r>
      <w:r w:rsidRPr="00604F60">
        <w:rPr>
          <w:rFonts w:ascii="Arial" w:eastAsia="Times New Roman" w:hAnsi="Arial" w:cs="Arial"/>
          <w:sz w:val="24"/>
          <w:szCs w:val="24"/>
          <w:lang w:eastAsia="el-GR"/>
        </w:rPr>
        <w:t xml:space="preserve"> </w:t>
      </w:r>
      <w:r w:rsidRPr="00604F60">
        <w:rPr>
          <w:rFonts w:ascii="Arial" w:eastAsia="Times New Roman" w:hAnsi="Arial" w:cs="Arial"/>
          <w:sz w:val="24"/>
          <w:szCs w:val="24"/>
          <w:lang w:val="en-US" w:eastAsia="el-GR"/>
        </w:rPr>
        <w:t>drain</w:t>
      </w:r>
      <w:r w:rsidRPr="00604F60">
        <w:rPr>
          <w:rFonts w:ascii="Arial" w:eastAsia="Times New Roman" w:hAnsi="Arial" w:cs="Arial"/>
          <w:sz w:val="24"/>
          <w:szCs w:val="24"/>
          <w:lang w:eastAsia="el-GR"/>
        </w:rPr>
        <w:t xml:space="preserve"> και σ’ αυτό το οποίο μας είπατε σήμερα για να δικαιολογήσετε την αδιανόητη απόφασή σας, να μην ανανεώσετε ένα πρόγραμμα -το οποίο λήγει βεβαίως, αλλά έχετε κάθε δυνατότητα να το ανανεώσετε- που αφορά στην καταπολέμηση του </w:t>
      </w:r>
      <w:proofErr w:type="spellStart"/>
      <w:r w:rsidRPr="00604F60">
        <w:rPr>
          <w:rFonts w:ascii="Arial" w:eastAsia="Times New Roman" w:hAnsi="Arial" w:cs="Arial"/>
          <w:sz w:val="24"/>
          <w:szCs w:val="24"/>
          <w:lang w:eastAsia="el-GR"/>
        </w:rPr>
        <w:t>brain</w:t>
      </w:r>
      <w:proofErr w:type="spellEnd"/>
      <w:r w:rsidRPr="00604F60">
        <w:rPr>
          <w:rFonts w:ascii="Arial" w:eastAsia="Times New Roman" w:hAnsi="Arial" w:cs="Arial"/>
          <w:sz w:val="24"/>
          <w:szCs w:val="24"/>
          <w:lang w:eastAsia="el-GR"/>
        </w:rPr>
        <w:t xml:space="preserve"> </w:t>
      </w:r>
      <w:proofErr w:type="spellStart"/>
      <w:r w:rsidRPr="00604F60">
        <w:rPr>
          <w:rFonts w:ascii="Arial" w:eastAsia="Times New Roman" w:hAnsi="Arial" w:cs="Arial"/>
          <w:sz w:val="24"/>
          <w:szCs w:val="24"/>
          <w:lang w:eastAsia="el-GR"/>
        </w:rPr>
        <w:t>drain</w:t>
      </w:r>
      <w:proofErr w:type="spellEnd"/>
      <w:r w:rsidRPr="00604F60">
        <w:rPr>
          <w:rFonts w:ascii="Arial" w:eastAsia="Times New Roman" w:hAnsi="Arial" w:cs="Arial"/>
          <w:sz w:val="24"/>
          <w:szCs w:val="24"/>
          <w:lang w:eastAsia="el-GR"/>
        </w:rPr>
        <w:t xml:space="preserve"> και πεντέμισι χιλιάδες πτυχιούχους, με ένα και δύο πτυχία οι περισσότεροι απ’ αυτούς, οι οποίοι καλύπτουν καίριες θέσεις στον δημόσιο τομέα. Δεν είναι αορίστου χρόνου η σύμβαση, αλλά ορισμένου χρόνου.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Σας διαβεβαιώνω ότι είναι ένα εξαιρετικό πρόγραμμα. Είναι εξαιρετικό πρόγραμμα, διότι αυτά τα παιδιά είναι επιστήμονες που πρέπει να μείνουν εδώ για να στελεχώσουν, όχι κατ’ ανάγκη τον δημόσιο τομέα -δεν λέω εγώ αυτό- αλλά πρέπει να τους δοθεί μια δεύτερη ευκαιρία, διότι ο σχεδιασμός ο δικός </w:t>
      </w:r>
      <w:r w:rsidRPr="00604F60">
        <w:rPr>
          <w:rFonts w:ascii="Arial" w:eastAsia="Times New Roman" w:hAnsi="Arial" w:cs="Arial"/>
          <w:sz w:val="24"/>
          <w:szCs w:val="24"/>
          <w:lang w:eastAsia="el-GR"/>
        </w:rPr>
        <w:lastRenderedPageBreak/>
        <w:t xml:space="preserve">μας, τον οποίον είχαμε ανακοινώσει, προέβλεπε το αντίστοιχο κονδύλι στα προγράμματα του ΟΑΕΔ, τα οποία εσείς μειώσατε δραστικά.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Αυτό είναι το όγδοο χτύπημα, το ότι μειώσατε δραστικά τον προϋπολογισμό του ΟΑΕΔ για τα προγράμματα καταπολέμησης της ανεργίας. Εμείς είχαμε διασφαλίσει κονδύλι, ώστε να ανανεωθεί για έναν χρόνο ακόμα και αργότερα στις επόμενες προσλήψεις να έχουν μια </w:t>
      </w:r>
      <w:proofErr w:type="spellStart"/>
      <w:r w:rsidRPr="00604F60">
        <w:rPr>
          <w:rFonts w:ascii="Arial" w:eastAsia="Times New Roman" w:hAnsi="Arial" w:cs="Arial"/>
          <w:sz w:val="24"/>
          <w:szCs w:val="24"/>
          <w:lang w:eastAsia="el-GR"/>
        </w:rPr>
        <w:t>μοριοδότηση</w:t>
      </w:r>
      <w:proofErr w:type="spellEnd"/>
      <w:r w:rsidRPr="00604F60">
        <w:rPr>
          <w:rFonts w:ascii="Arial" w:eastAsia="Times New Roman" w:hAnsi="Arial" w:cs="Arial"/>
          <w:sz w:val="24"/>
          <w:szCs w:val="24"/>
          <w:lang w:eastAsia="el-GR"/>
        </w:rPr>
        <w:t xml:space="preserve">. Δεν αντιλαμβάνεστε εσείς ότι είναι μείζον ζήτημα για τη χώρα να σταματήσουμε αυτήν τη διαρροή των επιστημόνων στο εξωτερικό;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Εσείς με αυτόν τον τρόπο ουσιαστικά -για λίγα εκατομμύρια επαναλαμβάνω, δεν είναι κανένα μεγάλο ποσό- λέτε σε αυτούς τους ανθρώπους: «Δεν υπάρχει μέλλον για εσάς, πηγαίνετε στο εξωτερικό να βρείτε το μέλλον σας». Πιστεύω πραγματικά ότι πρέπει να αναθεωρήσετε αυτήν την άποψη, να το ξαναδείτε το θέμα αυτό. Οι επιλογές που έγιναν εκεί, δεν έγιναν με κομματικά κριτήρια. Έγιναν μέσω συνεντεύξεων ΑΣΕΠ. Θέλω πραγματικά να σας ζητήσω να ξαναδείτε το ζήτημα αυτό. Αφορά στη νέα γενιά, στους νέους επιστήμονες, αφορά στο μέλλον του τόπου.</w:t>
      </w:r>
    </w:p>
    <w:p w:rsidR="00604F60" w:rsidRPr="00604F60" w:rsidRDefault="00604F60" w:rsidP="00604F60">
      <w:pPr>
        <w:autoSpaceDE w:val="0"/>
        <w:autoSpaceDN w:val="0"/>
        <w:adjustRightInd w:val="0"/>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sz w:val="24"/>
          <w:szCs w:val="24"/>
          <w:lang w:eastAsia="el-GR"/>
        </w:rPr>
        <w:t xml:space="preserve">Ποια είναι, όμως, τα αποτελέσματα αυτούς τους επτά μήνες, αυτών των επιλογών και των χτυπημάτων στον χώρο της εργασίας; </w:t>
      </w:r>
      <w:r w:rsidRPr="00604F60">
        <w:rPr>
          <w:rFonts w:ascii="Arial" w:eastAsia="Times New Roman" w:hAnsi="Arial" w:cs="Arial"/>
          <w:color w:val="202124"/>
          <w:sz w:val="24"/>
          <w:szCs w:val="24"/>
          <w:lang w:eastAsia="el-GR"/>
        </w:rPr>
        <w:t xml:space="preserve">Πρώτα απ’ όλα, για </w:t>
      </w:r>
      <w:r w:rsidRPr="00604F60">
        <w:rPr>
          <w:rFonts w:ascii="Arial" w:eastAsia="Times New Roman" w:hAnsi="Arial" w:cs="Arial"/>
          <w:color w:val="202124"/>
          <w:sz w:val="24"/>
          <w:szCs w:val="24"/>
          <w:lang w:eastAsia="el-GR"/>
        </w:rPr>
        <w:lastRenderedPageBreak/>
        <w:t xml:space="preserve">πρώτη φορά έχουμε μαζικές απολύσεις στις τράπεζες. Από τη Μεταπολίτευση και μετά, στις τράπεζες, δεν είδαμε μαζικές, ομαδικές απολύσεις. Απολύθηκαν είκοσι τέσσερις εργαζόμενοι από την Τράπεζα Πειραιώς, κατά παράβαση της συμφωνίας που είχαν κάνει οι εργαζόμενοι με τη διοίκηση της τράπεζας, ώστε η μετάβασή τους σε άλλο πόστο να γίνει εθελοντικά.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color w:val="202124"/>
          <w:sz w:val="24"/>
          <w:szCs w:val="24"/>
          <w:lang w:val="en-US" w:eastAsia="el-GR"/>
        </w:rPr>
        <w:t>H</w:t>
      </w:r>
      <w:r w:rsidRPr="00604F60">
        <w:rPr>
          <w:rFonts w:ascii="Arial" w:eastAsia="Times New Roman" w:hAnsi="Arial" w:cs="Arial"/>
          <w:color w:val="202124"/>
          <w:sz w:val="24"/>
          <w:szCs w:val="24"/>
          <w:lang w:eastAsia="el-GR"/>
        </w:rPr>
        <w:t xml:space="preserve"> Κυβέρνηση αντί να καταγγείλει τις απολύσεις ανέλαβε, ως μη όφειλε, τον ρόλο της διεύθυνσης προσωπικού της τράπεζας και η ίδια η γενική γραμματέας του Υπουργείου έπαιρνε έναν-έναν τους εργαζόμενους, για να βρεθεί υποτίθεται λύση. Πού κατέληξε αυτό; Οι είκοσι τέσσερις απολύσεις να παραμείνουν και να γίνουν και άλλες εκατό περίπου εθελούσιες αποχωρήσεις.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Εγώ σας καλώ να συγκρίνετε: 1,6 εκατομμύρια ευρώ πρόστιμο από εμάς στην Τράπεζα Πειραιώς, </w:t>
      </w:r>
      <w:proofErr w:type="spellStart"/>
      <w:r w:rsidRPr="00604F60">
        <w:rPr>
          <w:rFonts w:ascii="Arial" w:eastAsia="Times New Roman" w:hAnsi="Arial" w:cs="Arial"/>
          <w:color w:val="202124"/>
          <w:sz w:val="24"/>
          <w:szCs w:val="24"/>
          <w:lang w:eastAsia="el-GR"/>
        </w:rPr>
        <w:t>εκατόν</w:t>
      </w:r>
      <w:proofErr w:type="spellEnd"/>
      <w:r w:rsidRPr="00604F60">
        <w:rPr>
          <w:rFonts w:ascii="Arial" w:eastAsia="Times New Roman" w:hAnsi="Arial" w:cs="Arial"/>
          <w:color w:val="202124"/>
          <w:sz w:val="24"/>
          <w:szCs w:val="24"/>
          <w:lang w:eastAsia="el-GR"/>
        </w:rPr>
        <w:t xml:space="preserve"> είκοσι αποχωρήσεις και απολύσεις επί των ημερών σας στην Τράπεζα Πειραιώς.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Τα ίδια έχουμε και σε άλλες τράπεζες. Στην Εθνική από τον Ιούλιο μέχρι σήμερα απολύθηκαν πενήντα ενοικιαζόμενοι και εργολαβικοί εργαζόμενοι, με είκοσι και πλέον χρόνια προϋπηρεσίας. Και ποια ήταν η θέση και η στάση του Υπουργείου Εργασίας γι’ αυτό;</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Στα Λιπάσματα Καβάλας -όπου μετά την εκλογή σας, το </w:t>
      </w:r>
      <w:proofErr w:type="spellStart"/>
      <w:r w:rsidRPr="00604F60">
        <w:rPr>
          <w:rFonts w:ascii="Arial" w:eastAsia="Times New Roman" w:hAnsi="Arial" w:cs="Arial"/>
          <w:color w:val="202124"/>
          <w:sz w:val="24"/>
          <w:szCs w:val="24"/>
          <w:lang w:eastAsia="el-GR"/>
        </w:rPr>
        <w:t>φιλεργοδοτικό</w:t>
      </w:r>
      <w:proofErr w:type="spellEnd"/>
      <w:r w:rsidRPr="00604F60">
        <w:rPr>
          <w:rFonts w:ascii="Arial" w:eastAsia="Times New Roman" w:hAnsi="Arial" w:cs="Arial"/>
          <w:color w:val="202124"/>
          <w:sz w:val="24"/>
          <w:szCs w:val="24"/>
          <w:lang w:eastAsia="el-GR"/>
        </w:rPr>
        <w:t xml:space="preserve"> κλίμα της νέας εποχής κυριάρχησε- η επιχείρηση ξαναγύρισε σε παράνομες </w:t>
      </w:r>
      <w:r w:rsidRPr="00604F60">
        <w:rPr>
          <w:rFonts w:ascii="Arial" w:eastAsia="Times New Roman" w:hAnsi="Arial" w:cs="Arial"/>
          <w:color w:val="202124"/>
          <w:sz w:val="24"/>
          <w:szCs w:val="24"/>
          <w:lang w:eastAsia="el-GR"/>
        </w:rPr>
        <w:lastRenderedPageBreak/>
        <w:t xml:space="preserve">πρακτικές του παρελθόντος, πρακτικές που είχαν κοπεί μαχαίρι επί των ημερών μας, εκβιάζοντας μάλιστα παραμονή πρωτοχρονιάς </w:t>
      </w:r>
      <w:proofErr w:type="spellStart"/>
      <w:r w:rsidRPr="00604F60">
        <w:rPr>
          <w:rFonts w:ascii="Arial" w:eastAsia="Times New Roman" w:hAnsi="Arial" w:cs="Arial"/>
          <w:color w:val="202124"/>
          <w:sz w:val="24"/>
          <w:szCs w:val="24"/>
          <w:lang w:eastAsia="el-GR"/>
        </w:rPr>
        <w:t>εκατόν</w:t>
      </w:r>
      <w:proofErr w:type="spellEnd"/>
      <w:r w:rsidRPr="00604F60">
        <w:rPr>
          <w:rFonts w:ascii="Arial" w:eastAsia="Times New Roman" w:hAnsi="Arial" w:cs="Arial"/>
          <w:color w:val="202124"/>
          <w:sz w:val="24"/>
          <w:szCs w:val="24"/>
          <w:lang w:eastAsia="el-GR"/>
        </w:rPr>
        <w:t xml:space="preserve"> τριάντα πέντε εργαζόμενους με απολύσεις, για να τους μεταφέρουν σε εταιρείες φαντάσματα με μειωμένους μισθούς και δικαιώματα. Το κόλπο που σας έλεγα πιο πριν.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Στα ΕΛΠΕ οι εργολαβικοί εργαζόμενοι ούτε πληρώνονται ούτε απολύονται βέβαια. Έχουν καταντήσει όμηροι στο έλεος των εργοδοτών κι εσείς το παρακολουθείτε. Στον ΟΤΕ έχει ήδη ξεκινήσει ο χορός των απολύσεων και από ό,τι πληροφορούμαστε ετοιμάζονται μετακινήσεις εργαζομένων σε θυγατρικές, χωρίς τη θέλησή τους.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Καταργείτε με νόμο τη συλλογική σύμβαση εργασίας στη ΔΕΗ για τους νεοπροσλαμβανόμενους. Πριν λίγες ημέρες, καταργήσατε με νόμο τον κανονισμό εργασίας στα ΚΤΕΛ, ώστε πια να αποφασίζουν μονομερώς οι εργοδότες για όλα.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Στον κλάδο του τουρισμού και επισιτισμού, μετά την απορρύθμιση του κ. </w:t>
      </w:r>
      <w:proofErr w:type="spellStart"/>
      <w:r w:rsidRPr="00604F60">
        <w:rPr>
          <w:rFonts w:ascii="Arial" w:eastAsia="Times New Roman" w:hAnsi="Arial" w:cs="Arial"/>
          <w:color w:val="202124"/>
          <w:sz w:val="24"/>
          <w:szCs w:val="24"/>
          <w:lang w:eastAsia="el-GR"/>
        </w:rPr>
        <w:t>Βρούτση</w:t>
      </w:r>
      <w:proofErr w:type="spellEnd"/>
      <w:r w:rsidRPr="00604F60">
        <w:rPr>
          <w:rFonts w:ascii="Arial" w:eastAsia="Times New Roman" w:hAnsi="Arial" w:cs="Arial"/>
          <w:color w:val="202124"/>
          <w:sz w:val="24"/>
          <w:szCs w:val="24"/>
          <w:lang w:eastAsia="el-GR"/>
        </w:rPr>
        <w:t xml:space="preserve">, δεν επεκτείνεται και δεν γίνεται υποχρεωτική η κλαδική σύμβαση και έτσι μένουν έκθετοι και ακάλυπτοι τετρακόσιες χιλιάδες σκληρά εργαζόμενοι. Είναι από τα πιο επισφαλή επαγγέλματα: σερβιτόροι, μάγειρες, </w:t>
      </w:r>
      <w:r w:rsidRPr="00604F60">
        <w:rPr>
          <w:rFonts w:ascii="Arial" w:eastAsia="Times New Roman" w:hAnsi="Arial" w:cs="Arial"/>
          <w:color w:val="202124"/>
          <w:sz w:val="24"/>
          <w:szCs w:val="24"/>
          <w:lang w:val="en-US" w:eastAsia="el-GR"/>
        </w:rPr>
        <w:t>delivery</w:t>
      </w:r>
      <w:r w:rsidRPr="00604F60">
        <w:rPr>
          <w:rFonts w:ascii="Arial" w:eastAsia="Times New Roman" w:hAnsi="Arial" w:cs="Arial"/>
          <w:color w:val="202124"/>
          <w:sz w:val="24"/>
          <w:szCs w:val="24"/>
          <w:lang w:eastAsia="el-GR"/>
        </w:rPr>
        <w:t xml:space="preserve">. Είναι το νέο </w:t>
      </w:r>
      <w:proofErr w:type="spellStart"/>
      <w:r w:rsidRPr="00604F60">
        <w:rPr>
          <w:rFonts w:ascii="Arial" w:eastAsia="Times New Roman" w:hAnsi="Arial" w:cs="Arial"/>
          <w:color w:val="202124"/>
          <w:sz w:val="24"/>
          <w:szCs w:val="24"/>
          <w:lang w:eastAsia="el-GR"/>
        </w:rPr>
        <w:t>πρεκαριάτο</w:t>
      </w:r>
      <w:proofErr w:type="spellEnd"/>
      <w:r w:rsidRPr="00604F60">
        <w:rPr>
          <w:rFonts w:ascii="Arial" w:eastAsia="Times New Roman" w:hAnsi="Arial" w:cs="Arial"/>
          <w:color w:val="202124"/>
          <w:sz w:val="24"/>
          <w:szCs w:val="24"/>
          <w:lang w:eastAsia="el-GR"/>
        </w:rPr>
        <w:t xml:space="preserve"> αυτό, που καταδικάζετε στην ανασφάλεια με </w:t>
      </w:r>
      <w:r w:rsidRPr="00604F60">
        <w:rPr>
          <w:rFonts w:ascii="Arial" w:eastAsia="Times New Roman" w:hAnsi="Arial" w:cs="Arial"/>
          <w:color w:val="202124"/>
          <w:sz w:val="24"/>
          <w:szCs w:val="24"/>
          <w:lang w:eastAsia="el-GR"/>
        </w:rPr>
        <w:lastRenderedPageBreak/>
        <w:t>τη δική σας υπογραφή. Κι εσείς έρχεστε εδώ να πείτε ότι η εικόνα είναι θετική, ότι πάμε πολύ καλά, ότι έχουμε εξαιρετικό ισοζύγιο, ότι μειώνεται η ανεργία.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Κλείνω με το θέμα του κατώτατου μισθού.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Κύριε Μητσοτάκη, πρέπει να πάρετε μια ξεκάθαρη θέση στο ζήτημα αυτό. Μας λέτε ότι κάνουμε επικοινωνιακά κόλπα και λαϊκισμό. Τι ακριβώς εννοείτε; Εμείς, μόλις βγήκαμε από τα μνημόνια, προχωρήσαμε τη διαδικασία, όπως προβλέπει ο νόμος, αλλά ταυτόχρονα είχαμε πολιτική βούληση. Οι τεχνοκράτες, όπως προβλέπει ο νόμος πρότειναν μια αύξηση 5%-10%, εμείς νομοθετήσαμε για αύξηση 11%, γιατί αυτή ήταν η πολιτική μας βούληση. Και νομοθετήσαμε και για κατάργηση του </w:t>
      </w:r>
      <w:proofErr w:type="spellStart"/>
      <w:r w:rsidRPr="00604F60">
        <w:rPr>
          <w:rFonts w:ascii="Arial" w:eastAsia="Times New Roman" w:hAnsi="Arial" w:cs="Arial"/>
          <w:color w:val="202124"/>
          <w:sz w:val="24"/>
          <w:szCs w:val="24"/>
          <w:lang w:eastAsia="el-GR"/>
        </w:rPr>
        <w:t>υποκατώτατου</w:t>
      </w:r>
      <w:proofErr w:type="spellEnd"/>
      <w:r w:rsidRPr="00604F60">
        <w:rPr>
          <w:rFonts w:ascii="Arial" w:eastAsia="Times New Roman" w:hAnsi="Arial" w:cs="Arial"/>
          <w:color w:val="202124"/>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Μάλιστα, εκείνη την περίοδο ο ΣΕΒ έλεγε 1%-2% έπρεπε να είναι η αύξηση κι εσείς δεν παίρνατε θέση για το πόσο θα είναι η αύξηση. Και κάποια μέσα ενημέρωσης και κάποιοι από εσάς, μας κατηγορούσατε τότε ότι η αύξηση 11% στον κατώτατο μισθό θα διαλύσει την οικονομία. Καμμία διάλυση δεν είδαμε στην οικονομία ούτε στους αναπτυξιακούς ρυθμούς της ούτε στην κατανάλωση. Το αντίθετο είδαμε.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Προεκλογικά βγήκαμε στον ελληνικό λαό και είπαμε, όπως αυξήσαμε 11% έχουμε 7,5% το 2020 και 7,5% το 2021, ώστε μόλις ολοκληρωθεί και ο δεύτερος κύκλος το 2021 και επανέλθουμε στα 751 ευρώ -που ήταν ο </w:t>
      </w:r>
      <w:r w:rsidRPr="00604F60">
        <w:rPr>
          <w:rFonts w:ascii="Arial" w:eastAsia="Times New Roman" w:hAnsi="Arial" w:cs="Arial"/>
          <w:sz w:val="24"/>
          <w:szCs w:val="24"/>
          <w:lang w:eastAsia="el-GR"/>
        </w:rPr>
        <w:lastRenderedPageBreak/>
        <w:t xml:space="preserve">κατώτατος μισθός πριν ο κ. </w:t>
      </w:r>
      <w:proofErr w:type="spellStart"/>
      <w:r w:rsidRPr="00604F60">
        <w:rPr>
          <w:rFonts w:ascii="Arial" w:eastAsia="Times New Roman" w:hAnsi="Arial" w:cs="Arial"/>
          <w:sz w:val="24"/>
          <w:szCs w:val="24"/>
          <w:lang w:eastAsia="el-GR"/>
        </w:rPr>
        <w:t>Βρούτσης</w:t>
      </w:r>
      <w:proofErr w:type="spellEnd"/>
      <w:r w:rsidRPr="00604F60">
        <w:rPr>
          <w:rFonts w:ascii="Arial" w:eastAsia="Times New Roman" w:hAnsi="Arial" w:cs="Arial"/>
          <w:sz w:val="24"/>
          <w:szCs w:val="24"/>
          <w:lang w:eastAsia="el-GR"/>
        </w:rPr>
        <w:t xml:space="preserve"> πάλι τον οδηγήσει το 2012 με 22% μείωση στα 580 ευρώ- και μετά να περάσει στους κοινωνικούς εταίρους η δυνατότητα να ορίζουν τον κατώτατο μισθό με διαβούλευση. Αυτό προτείναμε προεκλογικά και φέρνουμε με πρόταση νόμου τώρα.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Όταν, λοιπόν, το λέγαμε εμείς αυτό προεκλογικά δεν βγήκατε να μας πείτε ότι είναι λαϊκισμός, δεν βγήκατε να μας πείτε ότι είναι αντιεπιστημονικό. Τι βγήκατε να μας πείτε; Ρελάνς κάνατε τότε. Είπατε: 7,5% θα αυξήσετε εσείς το 2020; Εμείς θα αυξήσουμε 8%. Πώς το είπατε; Διπλάσιο της ανάπτυξης, είπατε. Λέγατε: 4% θα είναι η ανάπτυξη το 2020 –δήθεν-, 8% η αύξηση του μισθού, περισσότερο από τον ΣΥΡΙΖΑ θα αυξήσουμε εμείς. Αυτά λέγατε. Δεν τα λέγατε αυτά;</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Εντάξει, δεν είναι 4% η ανάπτυξη, είναι 2,8%. Δεσμευτείτε, λοιπόν, σήμερα ότι μετά το τέλος της διαδικασίας που θα ξεκινήσει, θα αυξηθεί ο κατώτατος μισθός στο 5,6%, διπλάσιο του ρυθμού ανάπτυξης που προβλέπεται στον προϋπολογισμό.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Δεσμευτείτε, αλλιώς μην μας λέτε εδώ ποιος είναι ο αξιόπιστος και ποιος δεν είναι ο αξιόπιστος, ποιος είναι ο ψεύτης και ποιος δεν είναι. Τα πράγματα είναι δεδομένα.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τελειώνω, κύριε Πρόεδρε,…</w:t>
      </w:r>
    </w:p>
    <w:p w:rsidR="00604F60" w:rsidRPr="00604F60" w:rsidRDefault="00604F60" w:rsidP="00604F60">
      <w:pPr>
        <w:spacing w:line="600" w:lineRule="auto"/>
        <w:ind w:firstLine="720"/>
        <w:jc w:val="both"/>
        <w:rPr>
          <w:rFonts w:ascii="Arial" w:eastAsia="Times New Roman" w:hAnsi="Arial" w:cs="Arial"/>
          <w:b/>
          <w:sz w:val="24"/>
          <w:szCs w:val="24"/>
          <w:lang w:eastAsia="el-GR"/>
        </w:rPr>
      </w:pPr>
      <w:r w:rsidRPr="00604F60">
        <w:rPr>
          <w:rFonts w:ascii="Arial" w:eastAsia="Times New Roman" w:hAnsi="Arial" w:cs="Arial"/>
          <w:b/>
          <w:sz w:val="24"/>
          <w:szCs w:val="24"/>
          <w:lang w:eastAsia="el-GR"/>
        </w:rPr>
        <w:t>ΠΡΟΕΔΡΟΣ (</w:t>
      </w:r>
      <w:r w:rsidRPr="00604F60">
        <w:rPr>
          <w:rFonts w:ascii="Arial" w:eastAsia="Times New Roman" w:hAnsi="Arial" w:cs="Arial"/>
          <w:b/>
          <w:bCs/>
          <w:sz w:val="24"/>
          <w:szCs w:val="24"/>
          <w:lang w:eastAsia="zh-CN"/>
        </w:rPr>
        <w:t>Κωνσταντίνος Τασούλας</w:t>
      </w:r>
      <w:r w:rsidRPr="00604F60">
        <w:rPr>
          <w:rFonts w:ascii="Arial" w:eastAsia="Times New Roman" w:hAnsi="Arial" w:cs="Arial"/>
          <w:b/>
          <w:sz w:val="24"/>
          <w:szCs w:val="24"/>
          <w:lang w:eastAsia="el-GR"/>
        </w:rPr>
        <w:t xml:space="preserve">): </w:t>
      </w:r>
      <w:r w:rsidRPr="00604F60">
        <w:rPr>
          <w:rFonts w:ascii="Arial" w:eastAsia="Times New Roman" w:hAnsi="Arial" w:cs="Arial"/>
          <w:sz w:val="24"/>
          <w:szCs w:val="24"/>
          <w:lang w:eastAsia="el-GR"/>
        </w:rPr>
        <w:t>Ναι, κύριε Πρόεδρε, γιατί κινδυνεύουμε να μιλήσετε περισσότερο από τον Πρωθυπουργό και σήμερα είναι η ημέρα ανακοινώσεων του Πρωθυπουργού.</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bCs/>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sz w:val="24"/>
          <w:szCs w:val="24"/>
          <w:lang w:eastAsia="zh-CN"/>
        </w:rPr>
        <w:t>Αριστεράς</w:t>
      </w:r>
      <w:proofErr w:type="spellEnd"/>
      <w:r w:rsidRPr="00604F60">
        <w:rPr>
          <w:rFonts w:ascii="Arial" w:eastAsia="Times New Roman" w:hAnsi="Arial" w:cs="Arial"/>
          <w:b/>
          <w:bCs/>
          <w:sz w:val="24"/>
          <w:szCs w:val="24"/>
          <w:lang w:eastAsia="zh-CN"/>
        </w:rPr>
        <w:t xml:space="preserve">): </w:t>
      </w:r>
      <w:r w:rsidRPr="00604F60">
        <w:rPr>
          <w:rFonts w:ascii="Arial" w:eastAsia="Times New Roman" w:hAnsi="Arial" w:cs="Arial"/>
          <w:bCs/>
          <w:sz w:val="24"/>
          <w:szCs w:val="24"/>
          <w:lang w:eastAsia="zh-CN"/>
        </w:rPr>
        <w:t xml:space="preserve">Ποτέ δεν το κάνω αυτό, ποτέ. </w:t>
      </w:r>
      <w:r w:rsidRPr="00604F60">
        <w:rPr>
          <w:rFonts w:ascii="Arial" w:eastAsia="Times New Roman" w:hAnsi="Arial" w:cs="Arial"/>
          <w:sz w:val="24"/>
          <w:szCs w:val="24"/>
          <w:lang w:eastAsia="el-GR"/>
        </w:rPr>
        <w:t>Τελειώνω, κύριε Πρόεδρε, και θα πάρετε και μια δέσμευση.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Φέρατε ένα επίδομα, το ψηφίσαμε και εμείς, για τις νέες μητέρες, ένα επίδομα γέννας. Είναι σωστό, είναι προς τη σωστή κατεύθυνση. Ένα από τα μεγαλύτερα προβλήματα της χώρας είναι το δημογραφικό.</w:t>
      </w:r>
    </w:p>
    <w:p w:rsidR="00604F60" w:rsidRPr="00604F60" w:rsidRDefault="00604F60" w:rsidP="00604F60">
      <w:pPr>
        <w:spacing w:line="600" w:lineRule="auto"/>
        <w:ind w:firstLine="720"/>
        <w:jc w:val="both"/>
        <w:rPr>
          <w:rFonts w:ascii="Arial" w:eastAsia="Times New Roman" w:hAnsi="Arial" w:cs="Arial"/>
          <w:bCs/>
          <w:sz w:val="24"/>
          <w:szCs w:val="24"/>
          <w:lang w:eastAsia="zh-CN"/>
        </w:rPr>
      </w:pPr>
      <w:r w:rsidRPr="00604F60">
        <w:rPr>
          <w:rFonts w:ascii="Arial" w:eastAsia="Times New Roman" w:hAnsi="Arial" w:cs="Arial"/>
          <w:sz w:val="24"/>
          <w:szCs w:val="24"/>
          <w:lang w:eastAsia="el-GR"/>
        </w:rPr>
        <w:t>Πάλι στα μουλωχτά ένας άλλος κύριος που καθόταν δίπλα στον κύριο που κάθεται δίπλα σας και τώρα πήγε σε άλλο Υπουργείο -τα έκανε πολύ καλά εκεί που ήταν και πάει να σώσει το προσφυγικό τώρα!- έφερε μια απόφαση με βάση την οποία δεν θα έχει εφαρμογή, λέει, από 1-1-2017 -αναδρομικά, αλλά στο τέλος παίρνει πίσω την αναδρομικότητα- η κ</w:t>
      </w:r>
      <w:r w:rsidRPr="00604F60">
        <w:rPr>
          <w:rFonts w:ascii="Arial" w:eastAsia="Times New Roman" w:hAnsi="Arial" w:cs="Arial"/>
          <w:bCs/>
          <w:sz w:val="24"/>
          <w:szCs w:val="24"/>
          <w:lang w:eastAsia="zh-CN"/>
        </w:rPr>
        <w:t>αταβολή μειωμένων ασφαλιστικών εισφορών από μητέρες κατά το πρώτο έτος μετά τον τοκετό.</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lastRenderedPageBreak/>
        <w:t>ΒΑΣΙΛΕΙΟΣ ΚΕΓΚΕΡΟΓΛΟΥ:</w:t>
      </w:r>
      <w:r w:rsidRPr="00604F60">
        <w:rPr>
          <w:rFonts w:ascii="Arial" w:eastAsia="Times New Roman" w:hAnsi="Arial" w:cs="Arial"/>
          <w:sz w:val="24"/>
          <w:szCs w:val="24"/>
          <w:lang w:eastAsia="el-GR"/>
        </w:rPr>
        <w:t xml:space="preserve"> Μην εκτίθεστε, Πρόεδρε. Ο </w:t>
      </w:r>
      <w:proofErr w:type="spellStart"/>
      <w:r w:rsidRPr="00604F60">
        <w:rPr>
          <w:rFonts w:ascii="Arial" w:eastAsia="Times New Roman" w:hAnsi="Arial" w:cs="Arial"/>
          <w:sz w:val="24"/>
          <w:szCs w:val="24"/>
          <w:lang w:eastAsia="el-GR"/>
        </w:rPr>
        <w:t>Κατρούγκαλος</w:t>
      </w:r>
      <w:proofErr w:type="spellEnd"/>
      <w:r w:rsidRPr="00604F60">
        <w:rPr>
          <w:rFonts w:ascii="Arial" w:eastAsia="Times New Roman" w:hAnsi="Arial" w:cs="Arial"/>
          <w:sz w:val="24"/>
          <w:szCs w:val="24"/>
          <w:lang w:eastAsia="el-GR"/>
        </w:rPr>
        <w:t xml:space="preserve"> ήταν που κατήργησε…</w:t>
      </w:r>
    </w:p>
    <w:p w:rsidR="00604F60" w:rsidRPr="00604F60" w:rsidRDefault="00604F60" w:rsidP="00604F60">
      <w:pPr>
        <w:spacing w:line="600" w:lineRule="auto"/>
        <w:ind w:firstLine="720"/>
        <w:jc w:val="both"/>
        <w:rPr>
          <w:rFonts w:ascii="Arial" w:eastAsia="Times New Roman" w:hAnsi="Arial" w:cs="Arial"/>
          <w:bCs/>
          <w:sz w:val="24"/>
          <w:szCs w:val="24"/>
          <w:lang w:eastAsia="zh-CN"/>
        </w:rPr>
      </w:pPr>
      <w:r w:rsidRPr="00604F60">
        <w:rPr>
          <w:rFonts w:ascii="Arial" w:eastAsia="Times New Roman" w:hAnsi="Arial" w:cs="Arial"/>
          <w:b/>
          <w:bCs/>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sz w:val="24"/>
          <w:szCs w:val="24"/>
          <w:lang w:eastAsia="zh-CN"/>
        </w:rPr>
        <w:t>Αριστεράς</w:t>
      </w:r>
      <w:proofErr w:type="spellEnd"/>
      <w:r w:rsidRPr="00604F60">
        <w:rPr>
          <w:rFonts w:ascii="Arial" w:eastAsia="Times New Roman" w:hAnsi="Arial" w:cs="Arial"/>
          <w:b/>
          <w:bCs/>
          <w:sz w:val="24"/>
          <w:szCs w:val="24"/>
          <w:lang w:eastAsia="zh-CN"/>
        </w:rPr>
        <w:t xml:space="preserve">): </w:t>
      </w:r>
      <w:r w:rsidRPr="00604F60">
        <w:rPr>
          <w:rFonts w:ascii="Arial" w:eastAsia="Times New Roman" w:hAnsi="Arial" w:cs="Arial"/>
          <w:bCs/>
          <w:sz w:val="24"/>
          <w:szCs w:val="24"/>
          <w:lang w:eastAsia="zh-CN"/>
        </w:rPr>
        <w:t>Ναι, ναι, εντάξει, ξέρω. Καθίστε κάτω.</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4"/>
          <w:lang w:eastAsia="zh-CN"/>
        </w:rPr>
      </w:pPr>
      <w:r w:rsidRPr="00604F60">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604F60">
        <w:rPr>
          <w:rFonts w:ascii="Arial" w:eastAsia="Times New Roman" w:hAnsi="Arial" w:cs="Arial"/>
          <w:bCs/>
          <w:sz w:val="24"/>
          <w:szCs w:val="24"/>
          <w:lang w:eastAsia="zh-CN"/>
        </w:rPr>
        <w:t xml:space="preserve">Ο </w:t>
      </w:r>
      <w:proofErr w:type="spellStart"/>
      <w:r w:rsidRPr="00604F60">
        <w:rPr>
          <w:rFonts w:ascii="Arial" w:eastAsia="Times New Roman" w:hAnsi="Arial" w:cs="Arial"/>
          <w:bCs/>
          <w:sz w:val="24"/>
          <w:szCs w:val="24"/>
          <w:lang w:eastAsia="zh-CN"/>
        </w:rPr>
        <w:t>Κατρούγκαλος</w:t>
      </w:r>
      <w:proofErr w:type="spellEnd"/>
      <w:r w:rsidRPr="00604F60">
        <w:rPr>
          <w:rFonts w:ascii="Arial" w:eastAsia="Times New Roman" w:hAnsi="Arial" w:cs="Arial"/>
          <w:bCs/>
          <w:sz w:val="24"/>
          <w:szCs w:val="24"/>
          <w:lang w:eastAsia="zh-CN"/>
        </w:rPr>
        <w:t xml:space="preserve"> το έκανε αυτό, τα είπαμε και χθες.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bCs/>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sz w:val="24"/>
          <w:szCs w:val="24"/>
          <w:lang w:eastAsia="zh-CN"/>
        </w:rPr>
        <w:t>Αριστεράς</w:t>
      </w:r>
      <w:proofErr w:type="spellEnd"/>
      <w:r w:rsidRPr="00604F60">
        <w:rPr>
          <w:rFonts w:ascii="Arial" w:eastAsia="Times New Roman" w:hAnsi="Arial" w:cs="Arial"/>
          <w:b/>
          <w:bCs/>
          <w:sz w:val="24"/>
          <w:szCs w:val="24"/>
          <w:lang w:eastAsia="zh-CN"/>
        </w:rPr>
        <w:t xml:space="preserve">): </w:t>
      </w:r>
      <w:r w:rsidRPr="00604F60">
        <w:rPr>
          <w:rFonts w:ascii="Arial" w:eastAsia="Times New Roman" w:hAnsi="Arial" w:cs="Arial"/>
          <w:bCs/>
          <w:sz w:val="24"/>
          <w:szCs w:val="24"/>
          <w:lang w:eastAsia="zh-CN"/>
        </w:rPr>
        <w:t xml:space="preserve">Ναι, να τα πείτε, λοιπόν, αυτά. Να τα πείτε. Φέρατε απόφαση -εδώ είναι, θα την καταθέσω στα Πρακτικά-, έχει την υπογραφή του κ. </w:t>
      </w:r>
      <w:proofErr w:type="spellStart"/>
      <w:r w:rsidRPr="00604F60">
        <w:rPr>
          <w:rFonts w:ascii="Arial" w:eastAsia="Times New Roman" w:hAnsi="Arial" w:cs="Arial"/>
          <w:bCs/>
          <w:sz w:val="24"/>
          <w:szCs w:val="24"/>
          <w:lang w:eastAsia="zh-CN"/>
        </w:rPr>
        <w:t>Μηταράκη</w:t>
      </w:r>
      <w:proofErr w:type="spellEnd"/>
      <w:r w:rsidRPr="00604F60">
        <w:rPr>
          <w:rFonts w:ascii="Arial" w:eastAsia="Times New Roman" w:hAnsi="Arial" w:cs="Arial"/>
          <w:bCs/>
          <w:sz w:val="24"/>
          <w:szCs w:val="24"/>
          <w:lang w:eastAsia="zh-CN"/>
        </w:rPr>
        <w:t xml:space="preserve">, Υφυπουργού </w:t>
      </w:r>
      <w:r w:rsidRPr="00604F60">
        <w:rPr>
          <w:rFonts w:ascii="Arial" w:eastAsia="Times New Roman" w:hAnsi="Arial" w:cs="Arial"/>
          <w:sz w:val="24"/>
          <w:szCs w:val="24"/>
          <w:lang w:eastAsia="el-GR"/>
        </w:rPr>
        <w:t>Εργασίας και Κοινωνικών Υποθέσεων</w:t>
      </w:r>
      <w:r w:rsidRPr="00604F60">
        <w:rPr>
          <w:rFonts w:ascii="Arial" w:eastAsia="Times New Roman" w:hAnsi="Arial" w:cs="Arial"/>
          <w:bCs/>
          <w:sz w:val="24"/>
          <w:szCs w:val="24"/>
          <w:lang w:eastAsia="zh-CN"/>
        </w:rPr>
        <w:t xml:space="preserve"> τότε</w:t>
      </w:r>
      <w:r w:rsidRPr="00604F60">
        <w:rPr>
          <w:rFonts w:ascii="Arial" w:eastAsia="Times New Roman" w:hAnsi="Arial" w:cs="Arial"/>
          <w:sz w:val="24"/>
          <w:szCs w:val="24"/>
          <w:lang w:eastAsia="el-GR"/>
        </w:rPr>
        <w:t xml:space="preserve">. Δεν μπορεί να καταργήσει κάτι που είναι καταργημένο, καταργεί κάτι που ισχύει, που ήταν δεδομένο επί της κυβέρνησης ΣΥΡΙΖΑ. Σταματήστε πια!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Και επιτέλους, δεν χρειάζεται συνήγορους η Νέα Δημοκρατία, κύριε </w:t>
      </w:r>
      <w:proofErr w:type="spellStart"/>
      <w:r w:rsidRPr="00604F60">
        <w:rPr>
          <w:rFonts w:ascii="Arial" w:eastAsia="Times New Roman" w:hAnsi="Arial" w:cs="Arial"/>
          <w:sz w:val="24"/>
          <w:szCs w:val="24"/>
          <w:lang w:eastAsia="el-GR"/>
        </w:rPr>
        <w:t>Κεγκέρογλου</w:t>
      </w:r>
      <w:proofErr w:type="spellEnd"/>
      <w:r w:rsidRPr="00604F60">
        <w:rPr>
          <w:rFonts w:ascii="Arial" w:eastAsia="Times New Roman" w:hAnsi="Arial" w:cs="Arial"/>
          <w:sz w:val="24"/>
          <w:szCs w:val="24"/>
          <w:lang w:eastAsia="el-GR"/>
        </w:rPr>
        <w:t>. Έχει Αρχηγό να απαντήσει.</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Καταθέτω, λοιπόν, στα Πρακτικά την απόφαση.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t xml:space="preserve">(Στο σημείο αυτό ο </w:t>
      </w:r>
      <w:r w:rsidRPr="00604F60">
        <w:rPr>
          <w:rFonts w:ascii="Arial" w:eastAsia="Times New Roman" w:hAnsi="Arial" w:cs="Arial"/>
          <w:bCs/>
          <w:sz w:val="24"/>
          <w:szCs w:val="24"/>
          <w:lang w:eastAsia="zh-CN"/>
        </w:rPr>
        <w:t xml:space="preserve">Πρόεδρος του Συνασπισμού Ριζοσπαστικής </w:t>
      </w:r>
      <w:proofErr w:type="spellStart"/>
      <w:r w:rsidRPr="00604F60">
        <w:rPr>
          <w:rFonts w:ascii="Arial" w:eastAsia="Times New Roman" w:hAnsi="Arial" w:cs="Arial"/>
          <w:bCs/>
          <w:sz w:val="24"/>
          <w:szCs w:val="24"/>
          <w:lang w:eastAsia="zh-CN"/>
        </w:rPr>
        <w:t>Αριστεράς</w:t>
      </w:r>
      <w:proofErr w:type="spellEnd"/>
      <w:r w:rsidRPr="00604F60">
        <w:rPr>
          <w:rFonts w:ascii="Arial" w:eastAsia="Times New Roman" w:hAnsi="Arial" w:cs="Times New Roman"/>
          <w:sz w:val="24"/>
          <w:szCs w:val="24"/>
          <w:lang w:eastAsia="el-GR"/>
        </w:rPr>
        <w:t xml:space="preserve"> κ. Αλέξης Τσίπρας καταθέτει για τα Πρακτικά το προαναφερθέν </w:t>
      </w:r>
      <w:r w:rsidRPr="00604F60">
        <w:rPr>
          <w:rFonts w:ascii="Arial" w:eastAsia="Times New Roman" w:hAnsi="Arial" w:cs="Times New Roman"/>
          <w:sz w:val="24"/>
          <w:szCs w:val="24"/>
          <w:lang w:eastAsia="el-GR"/>
        </w:rPr>
        <w:lastRenderedPageBreak/>
        <w:t>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Δεν μπορεί από τη μια να λέτε ότι πρέπει να αντιμετωπίσουμε το δημογραφικό πρόβλημα και από την άλλη να φέρνετε στα μουλωχτά ρυθμίσεις που καταργούν τις όποιες διευκολύνσεις έχουν οι εργαζόμενες μητέρες να πληρώνουν λιγότερες ασφαλιστικές εισφορές. Πρέπει να αποφασίσετε, λοιπόν: ή θα είσαστε μ’ αυτούς τους ισχυρούς, που τους διευκολύνετε ή θα φέρετε επιτέλους και κάτι που να διευκολύνει τον κόσμο της εργασίας.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(Όρθιοι οι Βουλευτές του ΣΥΡΙΖΑ χειροκροτούν ζωηρά και παρατεταμένα)</w:t>
      </w:r>
    </w:p>
    <w:p w:rsidR="00604F60" w:rsidRPr="00604F60" w:rsidRDefault="00604F60" w:rsidP="00604F60">
      <w:pPr>
        <w:spacing w:line="600" w:lineRule="auto"/>
        <w:ind w:firstLine="720"/>
        <w:jc w:val="both"/>
        <w:rPr>
          <w:rFonts w:ascii="Arial" w:eastAsia="Times New Roman" w:hAnsi="Arial" w:cs="Arial"/>
          <w:b/>
          <w:sz w:val="24"/>
          <w:szCs w:val="24"/>
          <w:lang w:eastAsia="el-GR"/>
        </w:rPr>
      </w:pPr>
      <w:r w:rsidRPr="00604F60">
        <w:rPr>
          <w:rFonts w:ascii="Arial" w:eastAsia="Times New Roman" w:hAnsi="Arial" w:cs="Arial"/>
          <w:b/>
          <w:sz w:val="24"/>
          <w:szCs w:val="24"/>
          <w:lang w:eastAsia="el-GR"/>
        </w:rPr>
        <w:t>ΠΡΟΕΔΡΟΣ (</w:t>
      </w:r>
      <w:r w:rsidRPr="00604F60">
        <w:rPr>
          <w:rFonts w:ascii="Arial" w:eastAsia="Times New Roman" w:hAnsi="Arial" w:cs="Arial"/>
          <w:b/>
          <w:bCs/>
          <w:sz w:val="24"/>
          <w:szCs w:val="24"/>
          <w:lang w:eastAsia="zh-CN"/>
        </w:rPr>
        <w:t>Κωνσταντίνος Τασούλας</w:t>
      </w:r>
      <w:r w:rsidRPr="00604F60">
        <w:rPr>
          <w:rFonts w:ascii="Arial" w:eastAsia="Times New Roman" w:hAnsi="Arial" w:cs="Arial"/>
          <w:b/>
          <w:sz w:val="24"/>
          <w:szCs w:val="24"/>
          <w:lang w:eastAsia="el-GR"/>
        </w:rPr>
        <w:t xml:space="preserve">): </w:t>
      </w:r>
      <w:r w:rsidRPr="00604F60">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μαθήτριες και μαθητές και δύο εκπαιδευτικοί συνοδοί από την Ιόνιο Σχολή. </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(Χειροκροτήματα απ’ όλες τις πτέρυγες της Βουλής)</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lastRenderedPageBreak/>
        <w:t xml:space="preserve">Και να ευχηθούμε περαστικά και στον κ. </w:t>
      </w:r>
      <w:proofErr w:type="spellStart"/>
      <w:r w:rsidRPr="00604F60">
        <w:rPr>
          <w:rFonts w:ascii="Arial" w:eastAsia="Times New Roman" w:hAnsi="Arial" w:cs="Times New Roman"/>
          <w:sz w:val="24"/>
          <w:szCs w:val="20"/>
          <w:lang w:eastAsia="el-GR"/>
        </w:rPr>
        <w:t>Κατρούγκαλο</w:t>
      </w:r>
      <w:proofErr w:type="spellEnd"/>
      <w:r w:rsidRPr="00604F60">
        <w:rPr>
          <w:rFonts w:ascii="Arial" w:eastAsia="Times New Roman" w:hAnsi="Arial" w:cs="Times New Roman"/>
          <w:sz w:val="24"/>
          <w:szCs w:val="20"/>
          <w:lang w:eastAsia="el-GR"/>
        </w:rPr>
        <w:t>, που αναφέρθηκε το όνομά του.</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Τον λόγο έχει τώρα η κ. Φώφη Γεννηματά, Πρόεδρος της Κοινοβουλευτικής Ομάδας του Κινήματος Αλλαγής.</w:t>
      </w:r>
    </w:p>
    <w:p w:rsidR="00604F60" w:rsidRPr="00604F60" w:rsidRDefault="00604F60" w:rsidP="00604F60">
      <w:pPr>
        <w:spacing w:line="600" w:lineRule="auto"/>
        <w:ind w:firstLine="720"/>
        <w:jc w:val="center"/>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ΦΩΤΕΙΝΗ (ΦΩΦΗ) ΓΕΝΝΗΜΑΤΑ (Πρόεδρος του Κινήματος Αλλαγής):</w:t>
      </w:r>
      <w:r w:rsidRPr="00604F60">
        <w:rPr>
          <w:rFonts w:ascii="Arial" w:eastAsia="Times New Roman" w:hAnsi="Arial" w:cs="Times New Roman"/>
          <w:sz w:val="24"/>
          <w:szCs w:val="24"/>
          <w:lang w:eastAsia="el-GR"/>
        </w:rPr>
        <w:t xml:space="preserve"> Ευχαριστώ πολύ,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μπορώ παρά να ξεκινήσω λέγοντας πως αν τα όσα ακούσαμε την προηγούμενη μία ώρα από τον Πρωθυπουργό και τον Αρχηγό της Αξιωματικής Αντιπολίτευσης είχαν πράγματι γίνει τα προηγούμενα τεσσεράμισι χρόνια από τον έναν και τους προηγούμενους οκτώ μήνες από τον κύριο Πρωθυπουργό, δεν θα είχαμε τίποτα να συζητήσουμε σήμερα εδώ. Όλα θα ήταν λυμένα! Μια χαρά, κανένα πρόβλημα δεν θα υπήρχε!</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Εν τω μεταξύ, ευτυχώς φαίνεται που μετά από όλα τα χρόνια των μνημονίων ήρθε και ο κ. Τσίπρας και με ένα άρθρο και με έναν νόμο τα κατήργησε όλα! Δεν θα το ξεχάσουμε αυτό. Έχει μείνει αξέχαστο στον ελληνικό λαό. Δεν χρειάζεται δε καμμία άλλη βοήθεια η Νέα Δημοκρατία πέρα απ’ αυτήν που της προσέφερε όλα αυτά τα χρόνια, γιατί άνοιξε τον δρόμο για να </w:t>
      </w:r>
      <w:r w:rsidRPr="00604F60">
        <w:rPr>
          <w:rFonts w:ascii="Arial" w:eastAsia="Times New Roman" w:hAnsi="Arial" w:cs="Times New Roman"/>
          <w:sz w:val="24"/>
          <w:szCs w:val="24"/>
          <w:lang w:eastAsia="el-GR"/>
        </w:rPr>
        <w:lastRenderedPageBreak/>
        <w:t>επιστρέψει αυτή η γαλάζια λαίλαπα σ’ όλη την Ελλάδα, που σιγά σιγά και κάθε μέρα ξεδιπλώνει τη συντηρητική της ατζέντα.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Ακούστε, κύριε Πρωθυπουργέ, παρά τα όσα είπατε, τα νούμερα είναι αποκαλυπτικά και υπάρχουν τρία βασικά στοιχεία που δείχνουν ποια είναι σήμερα η πραγματικότητα για τους εργαζόμενους και τους άνεργους στην Ελλάδα.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Πρώτο στοιχείο: Ένα εκατομμύριο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τριάντα χιλιάδες είναι οι άνεργοι εγγεγραμμένοι στον ΟΑΕΔ. Η δε ανεργία των νέων ανθρώπων ξεπερνά το 35%. Είναι εφιαλτικό νούμερο! Και κανείς δεν μπορεί να δηλώνει απ’ αυτό το έδρανο ικανοποιημένος. Και μην μου πείτε πάλι ότι η ανεργία μειώνεται, γιατί το 57% των νέων προσλήψεων είναι με ελαστικές μορφές απασχόλησης, αυτά ακριβώς που </w:t>
      </w:r>
      <w:proofErr w:type="spellStart"/>
      <w:r w:rsidRPr="00604F60">
        <w:rPr>
          <w:rFonts w:ascii="Arial" w:eastAsia="Times New Roman" w:hAnsi="Arial" w:cs="Times New Roman"/>
          <w:sz w:val="24"/>
          <w:szCs w:val="24"/>
          <w:lang w:eastAsia="el-GR"/>
        </w:rPr>
        <w:t>συνέβαιναν</w:t>
      </w:r>
      <w:proofErr w:type="spellEnd"/>
      <w:r w:rsidRPr="00604F60">
        <w:rPr>
          <w:rFonts w:ascii="Arial" w:eastAsia="Times New Roman" w:hAnsi="Arial" w:cs="Times New Roman"/>
          <w:sz w:val="24"/>
          <w:szCs w:val="24"/>
          <w:lang w:eastAsia="el-GR"/>
        </w:rPr>
        <w:t xml:space="preserve"> και με την προηγούμενη κυβέρνηση και τα καταγγέλλαμε διαρκώς. Τι γίνεται; Μοιράζετε μία θέση εργασίας στα δύο. Και μην ξεχνάτε ότι ακόμη τον Δεκέμβριο, επί ημερών σας, οι απολύσεις ήταν περισσότερες από τις προσλήψεις.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Δεύτερο στοιχείο: Οι εργαζόμενοι φτωχοί είναι το νέο μεγάλο πρόβλημα της Ελλάδας μαζί με την ανεργία. Επτακόσιες χιλιάδες εργαζόμενοι λαμβάνουν μεικτό μηνιαίο μισθό κάτω των 700 ευρώ -είναι περίπου το 40% των εργαζομένων- και απ’ αυτούς οι μισοί παίρνουν κάτω των 500 ευρώ. Δύο στους τρεις πολίτες, σύμφωνα μάλιστα με στοιχεία του ΣΕΒ, δεν έχουν χρήματα για </w:t>
      </w:r>
      <w:r w:rsidRPr="00604F60">
        <w:rPr>
          <w:rFonts w:ascii="Arial" w:eastAsia="Times New Roman" w:hAnsi="Arial" w:cs="Times New Roman"/>
          <w:sz w:val="24"/>
          <w:szCs w:val="24"/>
          <w:lang w:eastAsia="el-GR"/>
        </w:rPr>
        <w:lastRenderedPageBreak/>
        <w:t>να βγάλουν τους επόμενους τρεις μήνες. Γι’ αυτό υπάρχουν οι απλήρωτοι λογαριασμοί και αυξάνονται συνεχώς οι οφειλές στην εφορία.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Με αυτές τις συνθήκες συνεχίζεται το </w:t>
      </w:r>
      <w:r w:rsidRPr="00604F60">
        <w:rPr>
          <w:rFonts w:ascii="Arial" w:eastAsia="Times New Roman" w:hAnsi="Arial" w:cs="Times New Roman"/>
          <w:sz w:val="24"/>
          <w:szCs w:val="24"/>
          <w:lang w:val="en-US" w:eastAsia="el-GR"/>
        </w:rPr>
        <w:t>brain</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drain</w:t>
      </w:r>
      <w:r w:rsidRPr="00604F60">
        <w:rPr>
          <w:rFonts w:ascii="Arial" w:eastAsia="Times New Roman" w:hAnsi="Arial" w:cs="Times New Roman"/>
          <w:sz w:val="24"/>
          <w:szCs w:val="24"/>
          <w:lang w:eastAsia="el-GR"/>
        </w:rPr>
        <w:t>, φεύγει η νέα γενιά από τον τόπο. Και κανένα σχέδιο ανάπτυξης -σας διαβεβαιώ- δεν πρόκειται να επιτύχει χωρίς αυτό το πολύτιμο ανθρώπινο δυναμικό, που πρέπει να το συγκρατήσουμε επιτέλους στον τόπο μας. Δεν αντιμετωπίζεται το φαινόμενο αυτό με αστειότητες περί επιδότησης 500 θέσεων εργασίας.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Στοιχείο τρίτο: Σας ακούσαμε και σήμερα να μιλάτε για τις περίφημες φορολογικές ελαφρύνσεις. Δεν αφορούν στην πλειοψηφία των εργαζομένων. Αντίθετα, τι κάνετε; Ενισχύσατε απλόχερα όχι τις επιχειρήσεις, αλλά τα μερίσματα και τα κέρδη των επιχειρηματιών οριζόντια. Και δεν έχουν καμμία σύνδεση οι προβλέψεις σας και οι ρυθμίσεις σας με επενδύσεις ή με δημιουργία νέων θέσεων εργασίας.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Και την ίδια στιγμή οι μισθωτοί και οι συνταξιούχοι καλούνται να πληρώσουν μέσα στο 2020, 323 εκατομμύρια ευρώ παραπάνω σε φόρους και 726 εκατομμύρια ευρώ παραπάνω για ΦΠΑ και ειδικούς φόρους κατανάλωσης! Αυτή είναι η κατάσταση, κύριε Πρωθυπουργέ.</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Και εγώ πραγματικά αναρωτιέμαι: Αυτή είναι η άποψη σας για την κανονικότητα; Αυτό είχατε στο μυαλό σας, οι εργαζόμενοι να είναι φτωχοί και οι άνεργοι να είναι χωρίς καμμία προοπτική;</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Θα μας πείτε, βέβαια, ότι αυτή η κατάσταση δεν είναι σημερινή ή ότι φταίει η κρίση, ότι φταίει ο ΣΥΡΙΖΑ, ότι φταίνε τα διεθνή προβλήματα. Μάλιστα. Σαφώς έχει τεράστιες ευθύνες ο ΣΥΡΙΖΑ που με τις τυχοδιωκτικές του επιλογές οδήγησε στο τρίτο, σκληρότερο και αχρείαστο μνημόνιο και έβαλε σε νέες περιπέτειες τον ελληνικό λαό. Μάλιστα, δεν έχουμε δει και καμμία ουσιαστική αυτοκριτική να κάνουν από τη μεριά τους. Όλα τα έχουν καλώς καμωμένα!</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Όμως, αυτά δεν αποτελούν άλλοθι για τη δική σας Κυβέρνηση, γιατί όλα αυτά ήταν γνωστά και γιατί; Γιατί η πραγματικότητα είναι ότι η Κυβέρνησή σας δεν ενδιαφέρεται για τους εργαζόμενους και τους άνεργους, φροντίζει μονάχα για τους λίγους και ισχυρούς, αφήνοντας, δήθεν, την αγορά να λύσει από μόνη της όλα τα προβλήματα.</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Μητσοτάκη, μοντέλο ανάπτυξης που στηρίζεται στη φθηνή και </w:t>
      </w:r>
      <w:proofErr w:type="spellStart"/>
      <w:r w:rsidRPr="00604F60">
        <w:rPr>
          <w:rFonts w:ascii="Arial" w:eastAsia="Times New Roman" w:hAnsi="Arial" w:cs="Times New Roman"/>
          <w:sz w:val="24"/>
          <w:szCs w:val="24"/>
          <w:lang w:eastAsia="el-GR"/>
        </w:rPr>
        <w:t>απαξιωμένη</w:t>
      </w:r>
      <w:proofErr w:type="spellEnd"/>
      <w:r w:rsidRPr="00604F60">
        <w:rPr>
          <w:rFonts w:ascii="Arial" w:eastAsia="Times New Roman" w:hAnsi="Arial" w:cs="Times New Roman"/>
          <w:sz w:val="24"/>
          <w:szCs w:val="24"/>
          <w:lang w:eastAsia="el-GR"/>
        </w:rPr>
        <w:t xml:space="preserve"> εργασία είναι καταδικασμένο να αποτύχει. Οδηγεί τους εργαζόμενους στην ανασφάλεια και τους άνεργους στην απόγνωση.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Στον χρόνο που διαθέτω, γιατί δεν συνηθίζω να ξεπερνώ τον χρόνο, αναφέρω επιγραμματικά τις δέκα πληγές που η πολιτική σας έχει συσσωρεύσει </w:t>
      </w:r>
      <w:r w:rsidRPr="00604F60">
        <w:rPr>
          <w:rFonts w:ascii="Arial" w:eastAsia="Times New Roman" w:hAnsi="Arial" w:cs="Times New Roman"/>
          <w:sz w:val="24"/>
          <w:szCs w:val="24"/>
          <w:lang w:eastAsia="el-GR"/>
        </w:rPr>
        <w:lastRenderedPageBreak/>
        <w:t xml:space="preserve">για τους εργαζόμενους και τους άνεργους. Πρώτον, καθηλώνετε τους μισθούς και ιδιαίτερα τον κατώτερο μισθό. Η οικονομία δεν πρόκειται να πάρει μπροστά αν δεν βελτιωθεί το διαθέσιμο εισόδημα και ιδιαίτερα των χαμηλόμισθων.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Οι ευρωπαϊκές χώρες, κύριε Μητσοτάκη, που αναπτύσσονται δυναμικά είναι αυτές που δεν στηρίζονται στη φθηνή εργασία αλλά στο καταρτισμένο και με αξιοπρέπεια αμειβόμενο ανθρώπινο δυναμικό. Αυτό είναι το πρότυπο που πρέπει να έχουμε ως χώρα. Και επειδή έγινε πάρα πολύ μεγάλη συζήτηση για τον κατώτερο μισθό και για τα χρόνια των μνημονίων: Ναι, πράγματι, ήταν </w:t>
      </w:r>
      <w:proofErr w:type="spellStart"/>
      <w:r w:rsidRPr="00604F60">
        <w:rPr>
          <w:rFonts w:ascii="Arial" w:eastAsia="Times New Roman" w:hAnsi="Arial" w:cs="Times New Roman"/>
          <w:sz w:val="24"/>
          <w:szCs w:val="24"/>
          <w:lang w:eastAsia="el-GR"/>
        </w:rPr>
        <w:t>μνημονιακή</w:t>
      </w:r>
      <w:proofErr w:type="spellEnd"/>
      <w:r w:rsidRPr="00604F60">
        <w:rPr>
          <w:rFonts w:ascii="Arial" w:eastAsia="Times New Roman" w:hAnsi="Arial" w:cs="Times New Roman"/>
          <w:sz w:val="24"/>
          <w:szCs w:val="24"/>
          <w:lang w:eastAsia="el-GR"/>
        </w:rPr>
        <w:t xml:space="preserve"> υποχρέωση. Όμως, ο ΣΥΡΙΖΑ στη συνέχεια τον καθιέρωσε, τον μονιμοποίησε και σήμερα –ακούστε και οι δύο!- σταματήστε αυτό το ανατολίτικο παζάρι τρεις πάνω, τρεις κάτω για τον κατώτερο μισθό. Εδώ πεδίον δόξης </w:t>
      </w:r>
      <w:proofErr w:type="spellStart"/>
      <w:r w:rsidRPr="00604F60">
        <w:rPr>
          <w:rFonts w:ascii="Arial" w:eastAsia="Times New Roman" w:hAnsi="Arial" w:cs="Times New Roman"/>
          <w:sz w:val="24"/>
          <w:szCs w:val="24"/>
          <w:lang w:eastAsia="el-GR"/>
        </w:rPr>
        <w:t>λαμπρόν</w:t>
      </w:r>
      <w:proofErr w:type="spellEnd"/>
      <w:r w:rsidRPr="00604F60">
        <w:rPr>
          <w:rFonts w:ascii="Arial" w:eastAsia="Times New Roman" w:hAnsi="Arial" w:cs="Times New Roman"/>
          <w:sz w:val="24"/>
          <w:szCs w:val="24"/>
          <w:lang w:eastAsia="el-GR"/>
        </w:rPr>
        <w:t xml:space="preserve">! Ο κατώτερος μισθός μπορεί και πρέπει να αυξηθεί, αλλά πώς; Μέσα από τις ελεύθερες συλλογικές διαπραγματεύσεις των κοινωνικών εταίρων. </w:t>
      </w:r>
    </w:p>
    <w:p w:rsidR="00604F60" w:rsidRPr="00604F60" w:rsidRDefault="00604F60" w:rsidP="00604F60">
      <w:pPr>
        <w:tabs>
          <w:tab w:val="left" w:pos="2913"/>
        </w:tabs>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Κινήματος Αλλαγής)</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Αυτοί γνωρίζουν τις δυνατότητές τους, αυτοί μπορούν να αποφασίσουν. Εμείς ως Κίνημα Αλλαγής μονάχα αυτή την πρόταση νόμου είμαστε διατεθειμένοι να ψηφίσουμε και σας υπενθυμίζω ότι την έχουμε ήδη καταθέσει.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Όχι, λοιπόν, άλλα μεγάλα λόγια. Πράξεις τώρα, αν θέλετε να πάμε πραγματικά σε μια κανονικότητα!</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Το επίδομα ανεργίας, λέει, φέτος θα εκτιναχθεί από τα 399 ευρώ στα 409 ευρώ. Με λίγα λόγια, μονιμοποίηση της φτώχειας.</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Δεύτερον, υπονομεύετε τις κλαδικές συλλογικές συμβάσεις. Με τον νόμο που ψηφίσατε το εργατικό δίκαιο από δίκαιο προστασίας των δικαιωμάτων των εργαζομένων μεταλλάχθηκε σε δίκαιο διευκόλυνσης του κακόπιστου εργοδότη. Ενθαρρύνετε τον αθέμιτο ανταγωνισμό απέναντι στους εργοδότες που σέβονται τις συμβάσεις.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Τα αποτελέσματα, κύριε Πρωθυπουργέ, είναι ήδη ορατά. Αρνείστε να κηρύξετε υποχρεωτικές τις συλλογικές συμβάσεις στον επισιτισμό και στα τουριστικά καταστήματα αφήνοντας «στον αέρα» τετρακόσιες χιλιάδες εργαζόμενους. Και μάλιστα είναι εργαζόμενοι που δεν είναι καλά αμειβόμενοι, υψηλά αμειβόμενοι. Μιλάμε κυρίως για σερβιτόρους και </w:t>
      </w:r>
      <w:proofErr w:type="spellStart"/>
      <w:r w:rsidRPr="00604F60">
        <w:rPr>
          <w:rFonts w:ascii="Arial" w:eastAsia="Times New Roman" w:hAnsi="Arial" w:cs="Times New Roman"/>
          <w:sz w:val="24"/>
          <w:szCs w:val="24"/>
          <w:lang w:eastAsia="el-GR"/>
        </w:rPr>
        <w:t>ντελιβεράδες</w:t>
      </w:r>
      <w:proofErr w:type="spellEnd"/>
      <w:r w:rsidRPr="00604F60">
        <w:rPr>
          <w:rFonts w:ascii="Arial" w:eastAsia="Times New Roman" w:hAnsi="Arial" w:cs="Times New Roman"/>
          <w:sz w:val="24"/>
          <w:szCs w:val="24"/>
          <w:lang w:eastAsia="el-GR"/>
        </w:rPr>
        <w:t>. Σας το έχουμε πει πάρα πολλές φορές, έχουμε αναδείξει το ζήτημα και καμμία απάντηση δεν έχουμε πάρει μέχρι τώρα.</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Τρίτο ζήτημα: Ενισχύετε την εργοδοτική αυθαιρεσία εις βάρος των εργασιακών δικαιωμάτων. Πληθαίνουν τα κρούσματα καταπάτησης των εργασιακών δικαιωμάτων, ακόμη και των συνθηκών υγιεινής και ασφάλειας. Η αδήλωτη και υποδηλωμένη εργασία ανθεί. Μεγάλες επιχειρήσεις αφήνονται να λειτουργούν ασύδοτα, ασκώντας αθέμιτο ανταγωνισμό σε βάρος των μικρομεσαίων. Ακόμη και τα στοιχεία της αγοράς για τις γιορτές που πέρασαν </w:t>
      </w:r>
      <w:r w:rsidRPr="00604F60">
        <w:rPr>
          <w:rFonts w:ascii="Arial" w:eastAsia="Times New Roman" w:hAnsi="Arial" w:cs="Times New Roman"/>
          <w:sz w:val="24"/>
          <w:szCs w:val="24"/>
          <w:lang w:eastAsia="el-GR"/>
        </w:rPr>
        <w:lastRenderedPageBreak/>
        <w:t xml:space="preserve">είναι αποκαλυπτικά. Ο τζίρος αυξήθηκε, αλλά σε ποιες εταιρείες; Στις μεγάλες και στις πολυεθνικές. Οι μικρομεσαίοι είδαν τον τζίρο τους να συρρικνώνεται. Εκεί οδηγεί η πολιτική σας.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Βέβαια, το Υπουργείο Εργασίας «κάνει πλάτες» στα πρωτοφανή και ανεπίτρεπτα παιχνίδια του εργοδότη στη Βιομηχανία Φωσφορικών Λιπασμάτων. Συνεχίζει την τακτική της προηγούμενης κυβέρνησης σ’ αυτό, και ας λέει τώρα μεγάλα λόγια ο κ. Τσίπρας. Επί ημερών του τα άφησε όλα αυτά να εξελίσσονται. Θα επανέλθουμε στο θέμα, γιατί είναι μεγάλο και με πολύ σοβαρές προεκτάσεις.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Οι καθαρίστριες των δημόσιων σχολείων συνεχίζουν να εργάζονται με απαράδεκτες συνθήκες, πολύ χαμηλές αμοιβές, χωρίς άδειες και χωρίς εργασιακά δικαιώματα. Εάν αρρωστήσουν, έστω και μία ημέρα, πρέπει να βρουν κάποιον να τις αντικαταστήσει, εάν το δεχθεί το σχολείο και ο δήμαρχος. Είναι ώρα να δοθεί ένα τέλος, ένα οριστικό τέλος σ’ αυτήν την ομηρία και να μετατραπούν οι συμβάσεις τους σε αορίστου χρόνου.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Τέταρτο ζήτημα. Εγκαταλείπετε τους άνεργους στην τύχη τους. Ο ΟΑΕΔ παρουσιάζει κέρδη που μεταφέρονται στα πλεονάσματα της γενικής κυβέρνησης, σ’ ένα καλάθι δηλαδή χωρίς πάτο. Και δεν προκηρύσσονται σύγχρονα και καινοτόμα προγράμματα. Ακούσαμε σήμερα κάποιες εξαγγελίες, να δούμε πώς θα υλοποιηθούν. Θέλω, όμως, εδώ να επισημάνω ότι έχουμε </w:t>
      </w:r>
      <w:r w:rsidRPr="00604F60">
        <w:rPr>
          <w:rFonts w:ascii="Arial" w:eastAsia="Times New Roman" w:hAnsi="Arial" w:cs="Times New Roman"/>
          <w:sz w:val="24"/>
          <w:szCs w:val="24"/>
          <w:lang w:eastAsia="el-GR"/>
        </w:rPr>
        <w:lastRenderedPageBreak/>
        <w:t>κάνει μεγάλο αγώνα και σας πιέζουμε. Δυστυχώς, αρνείστε διαρκώς να ανανεώσετε αυτούς τους πεντέμισι χιλιάδες νέους επιστήμονες, που έδωσαν πνοή στο δημόσιο και βοήθησαν να εκσυγχρονιστούν οι δημόσιες υπηρεσίες προς τους πολίτες.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Και τη μείωση ακόμα των εισφορών που έχετε ανακοινώσει, πάλι οι άνεργοι θα την πληρώσουν.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Πέμπτο σημείο. Καμμία μέριμνα για την προστασία των εργαζομένων και την επιτυχή ανταπόκρισή τους στην τεχνολογική επανάσταση. Όποιος επιβιώσει. Οι άλλοι σε μόνιμη ανεργία, κύριε Πρωθυπουργέ, την ώρα που άλλες ευρωπαϊκές χώρες αγωνίζονται να αυξήσουν τη γνώση και την κατάρτιση και να </w:t>
      </w:r>
      <w:proofErr w:type="spellStart"/>
      <w:r w:rsidRPr="00604F60">
        <w:rPr>
          <w:rFonts w:ascii="Arial" w:eastAsia="Times New Roman" w:hAnsi="Arial" w:cs="Times New Roman"/>
          <w:sz w:val="24"/>
          <w:szCs w:val="24"/>
          <w:lang w:eastAsia="el-GR"/>
        </w:rPr>
        <w:t>επαναρρυθμίσουν</w:t>
      </w:r>
      <w:proofErr w:type="spellEnd"/>
      <w:r w:rsidRPr="00604F60">
        <w:rPr>
          <w:rFonts w:ascii="Arial" w:eastAsia="Times New Roman" w:hAnsi="Arial" w:cs="Times New Roman"/>
          <w:sz w:val="24"/>
          <w:szCs w:val="24"/>
          <w:lang w:eastAsia="el-GR"/>
        </w:rPr>
        <w:t xml:space="preserve"> τις εργασιακές σχέσεις και συζητούν μάλιστα ακόμη και για μείωση του χρόνου εργασίας. Εδώ, όλα στην τύχη τους, όποιος αντέξει!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Έκτο σημείο. Ο νόμος </w:t>
      </w:r>
      <w:proofErr w:type="spellStart"/>
      <w:r w:rsidRPr="00604F60">
        <w:rPr>
          <w:rFonts w:ascii="Arial" w:eastAsia="Times New Roman" w:hAnsi="Arial" w:cs="Times New Roman"/>
          <w:sz w:val="24"/>
          <w:szCs w:val="24"/>
          <w:lang w:eastAsia="el-GR"/>
        </w:rPr>
        <w:t>Κατρούγκαλου</w:t>
      </w:r>
      <w:proofErr w:type="spellEnd"/>
      <w:r w:rsidRPr="00604F60">
        <w:rPr>
          <w:rFonts w:ascii="Arial" w:eastAsia="Times New Roman" w:hAnsi="Arial" w:cs="Times New Roman"/>
          <w:sz w:val="24"/>
          <w:szCs w:val="24"/>
          <w:lang w:eastAsia="el-GR"/>
        </w:rPr>
        <w:t xml:space="preserve"> ζει και βασιλεύει με το «μακιγιάζ» που του κάνετε. Οι ίδιοι συντελεστές αναπλήρωσης, με «μερεμέτια» μόνο για την προσαρμογή στις αποφάσεις του Συμβουλίου της Επικρατείας. Καμμία μέριμνα για κανονική, πραγματική δέκατη τρίτη σύνταξη για όλους τους συνταξιούχους, όπως προτείνουμε εμείς, καμμία μέριμνα για την επαναφορά </w:t>
      </w:r>
      <w:r w:rsidRPr="00604F60">
        <w:rPr>
          <w:rFonts w:ascii="Arial" w:eastAsia="Times New Roman" w:hAnsi="Arial" w:cs="Times New Roman"/>
          <w:sz w:val="24"/>
          <w:szCs w:val="24"/>
          <w:lang w:eastAsia="el-GR"/>
        </w:rPr>
        <w:lastRenderedPageBreak/>
        <w:t xml:space="preserve">του ΕΚΑΣ, καμμία μέριμνα για να αποκατασταθούν οι αδικίες στις συντάξεις αναπηρίας και χηρείας.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Σημείο έβδομο. Οι κοινωνικές υποδομές συνεχίζουν να υποβαθμίζονται. Ο σχεδιασμός για την παράδοση των δημόσιων νοσοκομείων στους ιδιώτες καλά κρατεί. Γνωρίζετε όλοι τι γίνεται στα δημόσια νοσοκομεία, πόσο ταλαιπωρούνται ασθενείς, συγγενείς και εργαζόμενοι, πόσο μεγάλες ελλείψεις εξακολουθούν να υπάρχουν και η μοναδική μέριμνα της Κυβέρνησης σήμερα από ό,τι φαίνεται είναι να ψάξει να βρει «παραθυράκια», για να μετατρέψει από το «παράθυρο» τα νοσοκομεία σε νομικά πρόσωπα ιδιωτικού δικαίου. Μοναδικός στόχος, έτσι, χωρίς κανένα σχέδιο, χωρίς καμμία μελέτη, να παραδοθεί η δημόσια υγεία στα μεγάλα ιδιωτικά συμφέροντα.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Σημείο όγδοο. Τα συνδικάτα αντιμετωπίζονται ως εχθρός. Ο κοινωνικός διάλογος έχει μπει στην κατάψυξη. Ούτε καν για τις αλλαγές στο ασφαλιστικό. Και βεβαίως παράλληλα υπάρχει και επιχείρηση κατασυκοφάντησης των κινητοποιήσεων από τους γνωστούς «παπαγάλους» της Νέας Δημοκρατίας και του Μαξίμου.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Χρειάστηκαν οι δικές μας πιέσεις για να ασχοληθεί σοβαρά η Κυβέρνηση με τις απολύσεις στην Τράπεζα Πειραιώς. Σας έπιασε τώρα ο πόνος, αλλά εμείς τρέχαμε να τις σταματήσουμε για να ανασταλούν, όπως και στην «</w:t>
      </w:r>
      <w:r w:rsidRPr="00604F60">
        <w:rPr>
          <w:rFonts w:ascii="Arial" w:eastAsia="Times New Roman" w:hAnsi="Arial" w:cs="Times New Roman"/>
          <w:sz w:val="24"/>
          <w:szCs w:val="24"/>
          <w:lang w:val="en-GB" w:eastAsia="el-GR"/>
        </w:rPr>
        <w:t>COSMOTE</w:t>
      </w:r>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Σημείο ένατο. Οι άνεργοι, οι χαμηλόμισθοι, που αδυνατούν να πληρώσουν τα δάνειά τους, κινδυνεύουν να χάσουν την πρώτη τους κατοικία από πλειστηριασμούς και βεβαίως ο αρμόδιος Υπουργός ανέλαβε να προετοιμάσει το έδαφος γιατί πρέπει να προστατευθούν τα </w:t>
      </w:r>
      <w:r w:rsidRPr="00604F60">
        <w:rPr>
          <w:rFonts w:ascii="Arial" w:eastAsia="Times New Roman" w:hAnsi="Arial" w:cs="Times New Roman"/>
          <w:sz w:val="24"/>
          <w:szCs w:val="24"/>
          <w:lang w:val="en-GB" w:eastAsia="el-GR"/>
        </w:rPr>
        <w:t>funds</w:t>
      </w:r>
      <w:r w:rsidRPr="00604F60">
        <w:rPr>
          <w:rFonts w:ascii="Arial" w:eastAsia="Times New Roman" w:hAnsi="Arial" w:cs="Times New Roman"/>
          <w:sz w:val="24"/>
          <w:szCs w:val="24"/>
          <w:lang w:eastAsia="el-GR"/>
        </w:rPr>
        <w:t xml:space="preserve"> και τα συμφέροντά τους και γιατί θα είναι εναντίον της λειτουργίας της αγοράς η προστασία της πρώτης κατοικίας των αδύναμων δανειοληπτών.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Δέκατο σημείο. Μια εμβληματική βιομηχανία, η «ΛΑΡΚΟ» τίθεται σε ειδική εκκαθάριση, χωρίς  προετοιμασία για τη διασφάλιση της βιωσιμότητας, χωρίς  εγγύηση για την απασχόληση των εργαζομένων και μάλιστα πότε; Την ώρα που αναμένεται διεθνής αύξηση στις τιμές του νικελίου. Θα επανέλθω στη δευτερολογία μου στη «ΛΑΡΚΟ» μιας και αναφερθήκατε και εσείς, κύριε Πρωθυπουργέ, γιατί έχει αξία να μιλήσουμε για την ιστορία της και πώς ξεκίνησαν τα προβλήματα στη «ΛΑΡΚΟ»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Αυτές, λοιπόν, είναι οι δέκα πληγές, τα δέκα πλήγματα από την πολιτική σας στον κόσμο της εργασίας. Οι εργαζόμενοι, οι άνεργοι, οι συνταξιούχοι είναι εκείνοι που τα υφίστανται.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Δεν περιμένουμε από εσάς, κύριε Πρωθυπουργέ, και την παράταξή σας να δώσετε ουσιαστικές λύσεις. Πάντα ήσασταν απέναντι στα συμφέροντά τους και στα εργασιακά τους δικαιώματα.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Εμείς, η μεγάλη δημοκρατική προοδευτική παράταξη, με μεγάλη ιστορία ιδιαίτερα σ’ αυτόν τον τομέα, είμαστε απέναντι σ’ αυτές τις επιλογές. Ο στόχος μας είναι να είμαστε το αποκούμπι των πιο αδύναμων και αυτό θα πράξουμε και σ’ αυτήν την περίπτωση. Θα είναι στην πρώτη γραμμή το Κίνημα Αλλαγής για την υπεράσπιση των δικαιωμάτων των εργαζομένων, των ανέργων, των συνταξιούχων και ταυτόχρονα, με εναλλακτικές προτάσεις και λύσεις, για μια ανάπτυξη πραγματικά για όλους, έτσι ώστε ο καθένας, ανεξάρτητα από το ποια θέση έχει στην παραγωγική διαδικασία, να μπορεί να αισθάνεται ασφάλεια για το αύριο και αξιοπρέπεια για τη ζωή του. Αυτός είναι ο δικός μας στόχος.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ευχαριστώ.</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ΠΡΟΕΔΡΟΣ (Κωνσταντίνος Τασούλας):</w:t>
      </w:r>
      <w:r w:rsidRPr="00604F60">
        <w:rPr>
          <w:rFonts w:ascii="Arial" w:eastAsia="Times New Roman" w:hAnsi="Arial" w:cs="Times New Roman"/>
          <w:sz w:val="24"/>
          <w:szCs w:val="24"/>
          <w:lang w:eastAsia="el-GR"/>
        </w:rPr>
        <w:t xml:space="preserve"> Καλείται τώρα στο Βήμα ο κ. Δημήτριος </w:t>
      </w:r>
      <w:proofErr w:type="spellStart"/>
      <w:r w:rsidRPr="00604F60">
        <w:rPr>
          <w:rFonts w:ascii="Arial" w:eastAsia="Times New Roman" w:hAnsi="Arial" w:cs="Times New Roman"/>
          <w:sz w:val="24"/>
          <w:szCs w:val="24"/>
          <w:lang w:eastAsia="el-GR"/>
        </w:rPr>
        <w:t>Κουτσούμπας</w:t>
      </w:r>
      <w:proofErr w:type="spellEnd"/>
      <w:r w:rsidRPr="00604F60">
        <w:rPr>
          <w:rFonts w:ascii="Arial" w:eastAsia="Times New Roman" w:hAnsi="Arial" w:cs="Times New Roman"/>
          <w:sz w:val="24"/>
          <w:szCs w:val="24"/>
          <w:lang w:eastAsia="el-GR"/>
        </w:rPr>
        <w:t>, Πρόεδρος της Κοινοβουλευτικής Ομάδας του Κομμουνιστικού Κόμματος Ελλάδας.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ΔΗΜΗΤΡΙΟΣ ΚΟΥΤΣΟΥΜΠΑΣ (Γενικός Γραμματέας της Κεντρικής Επιτροπής του Κομμουνιστικού Κόμματος Ελλάδας):</w:t>
      </w:r>
      <w:r w:rsidRPr="00604F60">
        <w:rPr>
          <w:rFonts w:ascii="Arial" w:eastAsia="Times New Roman" w:hAnsi="Arial" w:cs="Times New Roman"/>
          <w:sz w:val="24"/>
          <w:szCs w:val="24"/>
          <w:lang w:eastAsia="el-GR"/>
        </w:rPr>
        <w:t xml:space="preserve"> Κύριε Πρωθυπουργέ, σ’ όλες τις παρεμβάσεις σας στο εσωτερικό και το εξωτερικό και εσείς και οι Υπουργοί σας μιλάτε για τη νέα Ελλάδα, για την Ελλάδα που αλλάζει, για την Ελλάδα της ανάπτυξης, της ευημερίας.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Βέβαια, αυτό που περιγράφετε δεν έχει καμμία απολύτως σχέση μ’ αυτό που βιώνουν οι ίδιοι οι εργαζόμενοι. Είναι μια εικονική πραγματικότητα. Ποια είναι η πραγματική κατάσταση; Η εντατικοποίηση της εργασίας, η γιγάντωση των ευέλικτων μορφών εργασίας, των συμβάσεων ορισμένου χρόνου, οι οποίες και φέτος ξεπέρασαν τις νέες προσλήψεις, τις σταθερές εργασιακές σχέσεις, η εκτίναξη της ενοικιαζόμενης εργασίας και της εργολαβικής απασχόλησης, η παντελής έλλειψη μέτρων υγείας, ασφάλειας, που έχει οδηγήσει και σε πρωτοφανή αύξηση των εργατικών ατυχημάτων και των θανατηφόρων στη βιομηχανία, σχεδόν σ’ όλους τους κλάδους. Μέσα σε λίγους μόνο μήνες είτε ψηφίσατε είτε δρομολογήσατε νέα επιθετικά μέτρα στον χώρο των εργασιακών και συνδικαλιστικών δικαιωμάτων στον τομέα της κοινωνικής ασφάλισης.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Καταργήσατε τις κλαδικές συμβάσεις, προβλέποντας ακόμα περισσότερες ρήτρες εξαίρεσης, που μπορεί να αξιοποιεί η εργοδοσία, μετατρέποντας παράλληλα τον Υπουργό Εργασίας σας σε απόλυτο άρχοντα, ο οποίος μπορεί να απαγορεύει τη μονομερή προσφυγή των εργαζομένων στη διαιτησία και να προχωρά μέτρα που διευκολύνουν παραπέρα την περιβόητη ευελιξία.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Στις συλλογικές συμβάσεις τόσο εσείς όσο και η προηγούμενη κυβέρνηση διατηρήσατε και επεκτείνατε όλο το αντεργατικό πλαίσιο που αφήνει τη συντριπτική πλειοψηφία των εργαζομένων, σχεδόν τους εννιά στους δέκα, </w:t>
      </w:r>
      <w:r w:rsidRPr="00604F60">
        <w:rPr>
          <w:rFonts w:ascii="Arial" w:eastAsia="Times New Roman" w:hAnsi="Arial" w:cs="Times New Roman"/>
          <w:sz w:val="24"/>
          <w:szCs w:val="24"/>
          <w:lang w:eastAsia="el-GR"/>
        </w:rPr>
        <w:lastRenderedPageBreak/>
        <w:t>εκτός οποιασδήποτε συλλογικής σύμβασης εργασίας. Διατηρήσατε ανέγγιχτη την εγκύκλιο του ΣΥΡΙΖΑ για τις κλαδικές συμβάσεις, όπου δίνεται στον κάθε εργοδότη η απόλυτη ευχέρεια κίνησης, το δικαίωμα να προχωράει ή να μπλοκάρει τη διαδικασία κήρυξης μιας κλαδικής σύμβασης ως υποχρεωτικής.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Βάλατε τον προσχηματικό όρο να μπαίνει η οικονομική κατάσταση μιας επιχείρησης ως δείκτης εξαίρεσης, την οποία θα μπορούν οι ίδιες να επικαλούνται όποτε και όπως θέλουν. Με τον τρόπο αυτό ανοίγει ο ασκός του Αιόλου για τη μη εφαρμογή των συλλογικών συμβάσεων και το κατρακύλισμα των μισθών στο όριο του κατώτατου.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Ξέρετε ακριβώς τι είπατε πριν στην </w:t>
      </w:r>
      <w:proofErr w:type="spellStart"/>
      <w:r w:rsidRPr="00604F60">
        <w:rPr>
          <w:rFonts w:ascii="Arial" w:eastAsia="Times New Roman" w:hAnsi="Arial" w:cs="Arial"/>
          <w:sz w:val="24"/>
          <w:szCs w:val="24"/>
          <w:lang w:eastAsia="el-GR"/>
        </w:rPr>
        <w:t>πρωτολογία</w:t>
      </w:r>
      <w:proofErr w:type="spellEnd"/>
      <w:r w:rsidRPr="00604F60">
        <w:rPr>
          <w:rFonts w:ascii="Arial" w:eastAsia="Times New Roman" w:hAnsi="Arial" w:cs="Arial"/>
          <w:sz w:val="24"/>
          <w:szCs w:val="24"/>
          <w:lang w:eastAsia="el-GR"/>
        </w:rPr>
        <w:t xml:space="preserve"> σας, κύριε Μητσοτάκη, ή απλά σας τα λέει όπως θέλει ο κ. </w:t>
      </w:r>
      <w:proofErr w:type="spellStart"/>
      <w:r w:rsidRPr="00604F60">
        <w:rPr>
          <w:rFonts w:ascii="Arial" w:eastAsia="Times New Roman" w:hAnsi="Arial" w:cs="Arial"/>
          <w:sz w:val="24"/>
          <w:szCs w:val="24"/>
          <w:lang w:eastAsia="el-GR"/>
        </w:rPr>
        <w:t>Βρούτσης</w:t>
      </w:r>
      <w:proofErr w:type="spellEnd"/>
      <w:r w:rsidRPr="00604F60">
        <w:rPr>
          <w:rFonts w:ascii="Arial" w:eastAsia="Times New Roman" w:hAnsi="Arial" w:cs="Arial"/>
          <w:sz w:val="24"/>
          <w:szCs w:val="24"/>
          <w:lang w:eastAsia="el-GR"/>
        </w:rPr>
        <w:t>, ο Υπουργός Εργασίας και σας εκθέτει; Κλαδική σύμβαση στον επισιτισμό όντως υπογράφηκε μετά από δώδεκα χρόνια ανάμεσα σε εργαζόμενους και εργοδότες και αντί να την κηρύξει υποχρεωτική το Υπουργείο ως όφειλε, βάζετε ανυπέρβλητα εμπόδια για να μείνει η σύμβαση αυτή στα χαρτιά.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Τι είδους εμπόδια; Πρώτον, ζητάτε από τους ίδιους τους εργαζόμενους τεχνικοοικονομική μελέτη ότι δεν θίγεται η ανταγωνιστικότητα των επιχειρήσεων. Δεύτερον, όταν οι εργαζόμενοι μπουν σε αυτή τη διαδικασία για να φτιάξουν τη μελέτη, δεν τους δίνετε τα στοιχεία. Τρίτον, ακόμα και όταν τελικά σας υποβάλουν αυτή τη μελέτη, έχετε τη δυνατότητα να εξαιρέσετε επιχειρήσεις </w:t>
      </w:r>
      <w:r w:rsidRPr="00604F60">
        <w:rPr>
          <w:rFonts w:ascii="Arial" w:eastAsia="Times New Roman" w:hAnsi="Arial" w:cs="Arial"/>
          <w:sz w:val="24"/>
          <w:szCs w:val="24"/>
          <w:lang w:eastAsia="el-GR"/>
        </w:rPr>
        <w:lastRenderedPageBreak/>
        <w:t>από την κλαδική σύμβαση. Αν απλά συναντούσατε εσείς ο ίδιος την ομοσπονδία επισιτισμού, όπως τη συνάντησα εγώ, θα σας τα έλεγαν όλα αυτά.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Παραπέρα, φροντίσατε αυτό το διάστημα να δυναμώσετε την καταστολή με διατάξεις που τσακίζουν τη συνδικαλιστική δράση και το δικαίωμα στην απεργία με μέτρα σε βάρος της ίδιας της λειτουργίας των σωματείων.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Στο ασφαλιστικό οι κυβερνήσεις χτίζουν η μία πάνω στο οικοδόμημα της άλλης. Γι’ αυτό άλλωστε και ο Υπουργός Εργασίας πρόσφατα είπε ότι με την ψήφιση του νέου νόμου για το ασφαλιστικό θα έχει ολοκληρωθεί από τις κυβερνήσεις Νέας Δημοκρατίας, ΠΑΣΟΚ, ΣΥΡΙΖΑ μία μεγάλη μεταρρύθμιση στο ασφαλιστικό. Στην πραγματικότητα, η Κυβέρνηση της Νέας Δημοκρατίας δεν φέρνει νέο νόμο ούτε πολύ περισσότερο, όπως λέει, καταργεί τον νόμο </w:t>
      </w:r>
      <w:proofErr w:type="spellStart"/>
      <w:r w:rsidRPr="00604F60">
        <w:rPr>
          <w:rFonts w:ascii="Arial" w:eastAsia="Times New Roman" w:hAnsi="Arial" w:cs="Arial"/>
          <w:sz w:val="24"/>
          <w:szCs w:val="24"/>
          <w:lang w:eastAsia="el-GR"/>
        </w:rPr>
        <w:t>Κατρούγκαλου</w:t>
      </w:r>
      <w:proofErr w:type="spellEnd"/>
      <w:r w:rsidRPr="00604F60">
        <w:rPr>
          <w:rFonts w:ascii="Arial" w:eastAsia="Times New Roman" w:hAnsi="Arial" w:cs="Arial"/>
          <w:sz w:val="24"/>
          <w:szCs w:val="24"/>
          <w:lang w:eastAsia="el-GR"/>
        </w:rPr>
        <w:t xml:space="preserve">, όπως ήταν και η προεκλογική σας δέσμευση. Εφαρμόζετε κατά γράμμα τον νόμο </w:t>
      </w:r>
      <w:proofErr w:type="spellStart"/>
      <w:r w:rsidRPr="00604F60">
        <w:rPr>
          <w:rFonts w:ascii="Arial" w:eastAsia="Times New Roman" w:hAnsi="Arial" w:cs="Arial"/>
          <w:sz w:val="24"/>
          <w:szCs w:val="24"/>
          <w:lang w:eastAsia="el-GR"/>
        </w:rPr>
        <w:t>Κατρούγκαλου</w:t>
      </w:r>
      <w:proofErr w:type="spellEnd"/>
      <w:r w:rsidRPr="00604F60">
        <w:rPr>
          <w:rFonts w:ascii="Arial" w:eastAsia="Times New Roman" w:hAnsi="Arial" w:cs="Arial"/>
          <w:sz w:val="24"/>
          <w:szCs w:val="24"/>
          <w:lang w:eastAsia="el-GR"/>
        </w:rPr>
        <w:t xml:space="preserve">, προσπαθώντας να ξεπεράσετε τα όποια νομικά κενά αυτός είχε δημιουργήσει. Το αρχιτεκτονικό περιεχόμενο του νόμου αυτού παραμένει αναλλοίωτο. Αυτός ο νόμος αποτέλεσε ως τις μέρες μας την ολοκλήρωση της </w:t>
      </w:r>
      <w:proofErr w:type="spellStart"/>
      <w:r w:rsidRPr="00604F60">
        <w:rPr>
          <w:rFonts w:ascii="Arial" w:eastAsia="Times New Roman" w:hAnsi="Arial" w:cs="Arial"/>
          <w:sz w:val="24"/>
          <w:szCs w:val="24"/>
          <w:lang w:eastAsia="el-GR"/>
        </w:rPr>
        <w:t>αντιασφαλιστικής</w:t>
      </w:r>
      <w:proofErr w:type="spellEnd"/>
      <w:r w:rsidRPr="00604F60">
        <w:rPr>
          <w:rFonts w:ascii="Arial" w:eastAsia="Times New Roman" w:hAnsi="Arial" w:cs="Arial"/>
          <w:sz w:val="24"/>
          <w:szCs w:val="24"/>
          <w:lang w:eastAsia="el-GR"/>
        </w:rPr>
        <w:t xml:space="preserve"> επίθεσης, καθώς ενσωμάτωσε όλες τις ανατροπές σε βάρος ασφαλισμένων και συνταξιούχων.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Και στο σημείο αυτό, βέβαια, να καλωσορίσουμε και την κ. Γεννηματά στην υιοθέτηση, έστω και στα λόγια, της θέσης του ΚΚΕ. Ακριβώς, νόμος </w:t>
      </w:r>
      <w:proofErr w:type="spellStart"/>
      <w:r w:rsidRPr="00604F60">
        <w:rPr>
          <w:rFonts w:ascii="Arial" w:eastAsia="Times New Roman" w:hAnsi="Arial" w:cs="Arial"/>
          <w:sz w:val="24"/>
          <w:szCs w:val="24"/>
          <w:lang w:eastAsia="el-GR"/>
        </w:rPr>
        <w:t>Κατρούγκαλου</w:t>
      </w:r>
      <w:proofErr w:type="spellEnd"/>
      <w:r w:rsidRPr="00604F60">
        <w:rPr>
          <w:rFonts w:ascii="Arial" w:eastAsia="Times New Roman" w:hAnsi="Arial" w:cs="Arial"/>
          <w:sz w:val="24"/>
          <w:szCs w:val="24"/>
          <w:lang w:eastAsia="el-GR"/>
        </w:rPr>
        <w:t xml:space="preserve"> - </w:t>
      </w:r>
      <w:proofErr w:type="spellStart"/>
      <w:r w:rsidRPr="00604F60">
        <w:rPr>
          <w:rFonts w:ascii="Arial" w:eastAsia="Times New Roman" w:hAnsi="Arial" w:cs="Arial"/>
          <w:sz w:val="24"/>
          <w:szCs w:val="24"/>
          <w:lang w:eastAsia="el-GR"/>
        </w:rPr>
        <w:t>Βρούτση</w:t>
      </w:r>
      <w:proofErr w:type="spellEnd"/>
      <w:r w:rsidRPr="00604F60">
        <w:rPr>
          <w:rFonts w:ascii="Arial" w:eastAsia="Times New Roman" w:hAnsi="Arial" w:cs="Arial"/>
          <w:sz w:val="24"/>
          <w:szCs w:val="24"/>
          <w:lang w:eastAsia="el-GR"/>
        </w:rPr>
        <w:t xml:space="preserve"> είναι. Έχει μαλλιάσει πολύ καιρό τώρα η γλώσσα μας </w:t>
      </w:r>
      <w:r w:rsidRPr="00604F60">
        <w:rPr>
          <w:rFonts w:ascii="Arial" w:eastAsia="Times New Roman" w:hAnsi="Arial" w:cs="Arial"/>
          <w:sz w:val="24"/>
          <w:szCs w:val="24"/>
          <w:lang w:eastAsia="el-GR"/>
        </w:rPr>
        <w:lastRenderedPageBreak/>
        <w:t xml:space="preserve">να σας το λέμε, βέβαια μαζί με τα περαστικά στον κ. </w:t>
      </w:r>
      <w:proofErr w:type="spellStart"/>
      <w:r w:rsidRPr="00604F60">
        <w:rPr>
          <w:rFonts w:ascii="Arial" w:eastAsia="Times New Roman" w:hAnsi="Arial" w:cs="Arial"/>
          <w:sz w:val="24"/>
          <w:szCs w:val="24"/>
          <w:lang w:eastAsia="el-GR"/>
        </w:rPr>
        <w:t>Κατρούγκαλο</w:t>
      </w:r>
      <w:proofErr w:type="spellEnd"/>
      <w:r w:rsidRPr="00604F60">
        <w:rPr>
          <w:rFonts w:ascii="Arial" w:eastAsia="Times New Roman" w:hAnsi="Arial" w:cs="Arial"/>
          <w:sz w:val="24"/>
          <w:szCs w:val="24"/>
          <w:lang w:eastAsia="el-GR"/>
        </w:rPr>
        <w:t>. Έτερον εκάτερον.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Σήμερα έρχεται η Νέα Δημοκρατία να ισχυροποιήσει το πνεύμα και το σώμα αυτού του νόμου, να ανοίξει τον δρόμο σε νέα επιδρομή με τους τρεις πυλώνες του συστήματος </w:t>
      </w:r>
      <w:proofErr w:type="spellStart"/>
      <w:r w:rsidRPr="00604F60">
        <w:rPr>
          <w:rFonts w:ascii="Arial" w:eastAsia="Times New Roman" w:hAnsi="Arial" w:cs="Arial"/>
          <w:sz w:val="24"/>
          <w:szCs w:val="24"/>
          <w:lang w:eastAsia="el-GR"/>
        </w:rPr>
        <w:t>Πινοσέτ</w:t>
      </w:r>
      <w:proofErr w:type="spellEnd"/>
      <w:r w:rsidRPr="00604F60">
        <w:rPr>
          <w:rFonts w:ascii="Arial" w:eastAsia="Times New Roman" w:hAnsi="Arial" w:cs="Arial"/>
          <w:sz w:val="24"/>
          <w:szCs w:val="24"/>
          <w:lang w:eastAsia="el-GR"/>
        </w:rPr>
        <w:t>, όπου η σύνταξη θα σπάει σε ένα μικρό τμήμα που θα εγγυάται το κράτος -και αυτό πάντα υπό αίρεση, με βάση την ανταγωνιστικότητα της οικονομίας-, η ονομαζόμενη εθνική σύνταξη και από εκεί και πέρα θα υπάρχει η ανταποδοτική σύνταξη, η οποία θα βασίζεται στο ρίσκο και στον χρηματιστηριακό τζόγο. Οι συντάξεις θα τιτλοφορούνται ως χρηματιστηριακά προϊόντα πλέον και θα επενδύονται με όρους χαμηλού, μεσαίου και υψηλού ρίσκου.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Αυτές τις ημέρες έχει κορυφωθεί η κυβερνητική προπαγάνδα, προκειμένου να </w:t>
      </w:r>
      <w:proofErr w:type="spellStart"/>
      <w:r w:rsidRPr="00604F60">
        <w:rPr>
          <w:rFonts w:ascii="Arial" w:eastAsia="Times New Roman" w:hAnsi="Arial" w:cs="Arial"/>
          <w:sz w:val="24"/>
          <w:szCs w:val="24"/>
          <w:lang w:eastAsia="el-GR"/>
        </w:rPr>
        <w:t>απενοχοποιήσετε</w:t>
      </w:r>
      <w:proofErr w:type="spellEnd"/>
      <w:r w:rsidRPr="00604F60">
        <w:rPr>
          <w:rFonts w:ascii="Arial" w:eastAsia="Times New Roman" w:hAnsi="Arial" w:cs="Arial"/>
          <w:sz w:val="24"/>
          <w:szCs w:val="24"/>
          <w:lang w:eastAsia="el-GR"/>
        </w:rPr>
        <w:t xml:space="preserve"> αυτό το </w:t>
      </w:r>
      <w:proofErr w:type="spellStart"/>
      <w:r w:rsidRPr="00604F60">
        <w:rPr>
          <w:rFonts w:ascii="Arial" w:eastAsia="Times New Roman" w:hAnsi="Arial" w:cs="Arial"/>
          <w:sz w:val="24"/>
          <w:szCs w:val="24"/>
          <w:lang w:eastAsia="el-GR"/>
        </w:rPr>
        <w:t>αντιασφαλιστικό</w:t>
      </w:r>
      <w:proofErr w:type="spellEnd"/>
      <w:r w:rsidRPr="00604F60">
        <w:rPr>
          <w:rFonts w:ascii="Arial" w:eastAsia="Times New Roman" w:hAnsi="Arial" w:cs="Arial"/>
          <w:sz w:val="24"/>
          <w:szCs w:val="24"/>
          <w:lang w:eastAsia="el-GR"/>
        </w:rPr>
        <w:t xml:space="preserve"> έκτρωμα. Σε εκπομπές και πρωτοσέλιδα ο ίδιος ο Υπουργός Εργασίας, κυβερνητικά στελέχη, μαζί με τη συμβολή γνωστών ειδικών μιλούν για αυξήσεις στα τριάντα πέντε και στα σαράντα δύο χρόνια ασφάλισης στους μισθούς των 1.000 και των 2.000 ευρώ. Έχετε δημιουργήσει μια ψεύτικη πραγματικότητα, για να πουλήσετε την πραμάτεια σας, για να παραδώσετε </w:t>
      </w:r>
      <w:proofErr w:type="spellStart"/>
      <w:r w:rsidRPr="00604F60">
        <w:rPr>
          <w:rFonts w:ascii="Arial" w:eastAsia="Times New Roman" w:hAnsi="Arial" w:cs="Arial"/>
          <w:sz w:val="24"/>
          <w:szCs w:val="24"/>
          <w:lang w:eastAsia="el-GR"/>
        </w:rPr>
        <w:t>μπιρ</w:t>
      </w:r>
      <w:proofErr w:type="spellEnd"/>
      <w:r w:rsidRPr="00604F60">
        <w:rPr>
          <w:rFonts w:ascii="Arial" w:eastAsia="Times New Roman" w:hAnsi="Arial" w:cs="Arial"/>
          <w:sz w:val="24"/>
          <w:szCs w:val="24"/>
          <w:lang w:eastAsia="el-GR"/>
        </w:rPr>
        <w:t xml:space="preserve"> παρά δηλαδή, το ασφαλιστικό τις ασφαλιστικές εταιρείες, στους διάφορους επιχειρηματίες της υγείας. Πατάτε πάνω στην άγνοια ιδιαίτερα των νέων εργαζομένων, ώστε το </w:t>
      </w:r>
      <w:r w:rsidRPr="00604F60">
        <w:rPr>
          <w:rFonts w:ascii="Arial" w:eastAsia="Times New Roman" w:hAnsi="Arial" w:cs="Arial"/>
          <w:sz w:val="24"/>
          <w:szCs w:val="24"/>
          <w:lang w:eastAsia="el-GR"/>
        </w:rPr>
        <w:lastRenderedPageBreak/>
        <w:t>ασφαλιστικό να αντιμετωπίζεται ως δύσκολος γρίφος, ώστε οι εργαζόμενοι να μην μπορούν να ασχοληθούν με αυτό, στέλνοντάς τους παράλληλα στην αγκαλιά όλων αυτών των αρπακτικών που καραδοκούν.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Απαντήστε, όμως, στο εξής ερώτημα: Ποιος νέος εργαζόμενος που ξεκίνησε τον εργασιακό του βίο στα χρόνια της κρίσης -ή και πιο πριν- που είναι σήμερα στις πιο παραγωγικές ηλικίες θα καταφέρει να έχει σαράντα χρόνια εργασίας και μάλιστα, ασφαλισμένης; Ποιος εργαζόμενος θα έχει τριάντα πέντε έτη δουλειάς, όταν η καταγεγραμμένη ανεργία, όλα αυτά τα χρόνια, είναι σταθερά πάνω από το ένα εκατομμύριο; Πού θα βρουν αυτοί οι εργαζόμενοι τα ένσημα, για να πιάσουν τις νόρμες που με θράσος αναδεικνύετε; Ποιος νέος εργαζόμενος που έχει φάει απολύσεις με το κουτάλι, που έχει δουλέψει όλες τις μορφές της ευέλικτης εργασίας και περιπλανάται από δουλειά σε δουλειά θα έχει τις δώδεκα χιλιάδες ένσημα για τα οποία μας ανακοινώνετε αυξήσεις;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σύνταξη βγαίνει μέσα από τα ποσοστά αναπλήρωσης που διαμορφώνει η κάθε κυβέρνηση πάνω στα χρόνια ασφάλισης και επιπλέον, πάνω στον συντάξιμο μισθό. Τι σύνταξη και τι παροχές θα έχουν οι εργαζόμενοι οι οποίοι είδαν μέσα σε μία νύχτα τον κατώτερο μισθό στα 586 ευρώ που οι νέοι εργαζόμενοι αμείβονται με 430 ευρώ; Τι σύνταξη θα έχουν οι εργαζόμενοι που όλα αυτά τα χρόνια εργάζονται ως τετράωροι και παίρνουν μισθό ως 250 ευρώ;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Έχετε δημιουργήσει το έδαφος, ώστε το ασφαλιστικό να αποτελεί όχι δικαίωμα και υποχρέωση του κράτους, αλλά εμπόρευμα που θα το πληρώνει όποιος έχει, για όσο έχει και αν έχει. Στις εργασιακές σχέσεις κυριαρχεί το απόλυτο χάος. Είναι χάος για τους εργαζόμενους, αλλά παράδεισος, βέβαια, για τους επιχειρηματικούς ομίλους, στους οποίους κάνετε σινιάλο για επενδύσεις, προσφέροντας φθηνή, πάμφθηνη εργατική δύναμη.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Παρεμπιπτόντως, μιας και επισκεφθήκατε πρόσφατα τη Σαουδική Αραβία και τα Ηνωμένα Αραβικά Εμιράτα, προς αναζήτηση επενδυτών, ο τελευταίος επενδυτής από αυτές τις χώρες στα ναυπηγεία Ελευσίνας και Σκαραμαγκά άφησε, όπως ξέρετε, κάτι εκατομμύρια φέσια στους εργαζόμενους. Το αναφέρω για να έχουμε και μία πραγματική εικόνα, τι σόι είναι αυτοί οι περιβόητοι επενδυτές.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Χαρακτηριστικό παράδειγμα των ημερών, η πλήρης ελευθερία που αποκτούν, νόμιμα ή πλαγίως, οι διάφοροι όμιλοι για να ανοίγουν τα καταστήματά τους τις Κυριακές. Η ένταξη του εκπτωτικού χωριού στα Σπάτα με υπουργική απόφαση της Νέας Δημοκρατίας πάνω στον νόμο του ΣΥΡΙΖΑ, η οποία προβλέπει άνοιγμα των καταστημάτων τριάντα δύο Κυριακές τον χρόνο, σε μία σειρά περιοχές της Αττικής και της Θεσσαλονίκης, η ανακοίνωση της εργοδοσίας στα «</w:t>
      </w:r>
      <w:r w:rsidRPr="00604F60">
        <w:rPr>
          <w:rFonts w:ascii="Arial" w:eastAsia="Times New Roman" w:hAnsi="Arial" w:cs="Times New Roman"/>
          <w:sz w:val="24"/>
          <w:szCs w:val="24"/>
          <w:lang w:val="en-US" w:eastAsia="el-GR"/>
        </w:rPr>
        <w:t>JUMBO</w:t>
      </w:r>
      <w:r w:rsidRPr="00604F60">
        <w:rPr>
          <w:rFonts w:ascii="Arial" w:eastAsia="Times New Roman" w:hAnsi="Arial" w:cs="Times New Roman"/>
          <w:sz w:val="24"/>
          <w:szCs w:val="24"/>
          <w:lang w:eastAsia="el-GR"/>
        </w:rPr>
        <w:t xml:space="preserve">» ότι προχωρά σε άνοιγμα των καταστημάτων της σε Πιερία και Πρέβεζα όλες τις Κυριακές του χρόνου, όλα αυτά, αποτελούν τους </w:t>
      </w:r>
      <w:r w:rsidRPr="00604F60">
        <w:rPr>
          <w:rFonts w:ascii="Arial" w:eastAsia="Times New Roman" w:hAnsi="Arial" w:cs="Times New Roman"/>
          <w:sz w:val="24"/>
          <w:szCs w:val="24"/>
          <w:lang w:eastAsia="el-GR"/>
        </w:rPr>
        <w:lastRenderedPageBreak/>
        <w:t>τελευταίους κρίκους στην επίθεση που ξετυλίγεται με μεθοδικά εδώ και πολλά χρόνια σε βάρος της κυριακάτικης αργίας.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Ειδικά στο εμπόριο, στον επισιτισμό, τον τουρισμό οι εξελίξεις αυτές δένουν με την απογείωση της ευελιξίας και της υποαπασχόλησης με το καθημερινό ωράριο και τις εβδομαδιαίες ώρες δουλειάς να αυξομειώνονται ευέλικτα και χωρίς καμμία επιβάρυνση για την εργοδοσία, με τους εργαζόμενους, κυρίως, σε αυτούς τους κλάδους να βρίσκονται στο πόδι από το πρωί ως το βράδυ. Αυτά είναι τα αποτελέσματα της πολυσυζητημένης διευθέτησης του χρόνου εργασίας. Αυτά τα στηρίζετε με όλες σας τις δυνάμεις, δημιουργώντας συνθήκες κόλασης στα νέα ζευγάρια, σε κάθε εργατική λαϊκή οικογένεια.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Την ίδια στιγμή, η πλήρης ασυδοσία που απολαμβάνει η εργοδοσία μεταφράζεται και σε νέα εργοδοτικά εγκλήματα, καθώς μακραίνει ο κατάλογος ατυχημάτων μέσα από τα οποία αναδεικνύονται με τον πλέον τραγικό τρόπο οι ελλείψεις σε μέτρα υγιεινής και ασφάλειας. Πάνω απ’ όλα, είναι οι ευθύνες κυβερνήσεων και εργοδοσίας που έχουν μετατρέψει τους χώρους δουλειάς σε χώρους όπου ο εργαζόμενος παίζει την υγεία του και την ίδια του τη ζωή κορώνα γράμματα.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Μόνο τις τελευταίες δέκα μέρες είχαμε σοβαρούς τραυματισμούς, ακρωτηριασμούς, έως και θανάτους που διέλυσαν οικογένειες στον Βόλο, το </w:t>
      </w:r>
      <w:r w:rsidRPr="00604F60">
        <w:rPr>
          <w:rFonts w:ascii="Arial" w:eastAsia="Times New Roman" w:hAnsi="Arial" w:cs="Arial"/>
          <w:color w:val="212121"/>
          <w:sz w:val="24"/>
          <w:szCs w:val="24"/>
          <w:shd w:val="clear" w:color="auto" w:fill="FFFFFF"/>
          <w:lang w:eastAsia="el-GR"/>
        </w:rPr>
        <w:lastRenderedPageBreak/>
        <w:t xml:space="preserve">Ναύπλιο, τη Χαλκίδα, την Ξάνθη, τη Λάρυμνα, τα Γιάννενα, στη ΔΕΗ, σε μεγάλες εμπορικές επιχειρήσεις που οι υπηρεσίες του Υπουργείου αρνούνται να ελέγξουν.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Από τη «ΛΑΡΚΟ» που θέλετε να κλείσετε τώρα, που παραμονές της μεγάλης κινητοποίησης έχασε τη ζωή του ένας ακόμη εργάτης, μέχρι και το πρόσφατο ατύχημα στα διυλιστήρια της «MOTOR OIL», όπου τέσσερις εργαζόμενοι τραυματίστηκαν σοβαρά από έκρηξη, οι χώροι δουλειάς έχουν γίνει μια απέραντη αρένα χωρίς στοιχειώδεις κανόνες ασφάλειας και υγιεινής. Η ελευθερία που απολαμβάνουν οι εργοδότες δίνει αέρα στα πανιά της εργοδοτικής βίας. Μέχρι και εργάτες που </w:t>
      </w:r>
      <w:proofErr w:type="spellStart"/>
      <w:r w:rsidRPr="00604F60">
        <w:rPr>
          <w:rFonts w:ascii="Arial" w:eastAsia="Times New Roman" w:hAnsi="Arial" w:cs="Arial"/>
          <w:color w:val="212121"/>
          <w:sz w:val="24"/>
          <w:szCs w:val="24"/>
          <w:shd w:val="clear" w:color="auto" w:fill="FFFFFF"/>
          <w:lang w:eastAsia="el-GR"/>
        </w:rPr>
        <w:t>πυροβολούνται</w:t>
      </w:r>
      <w:proofErr w:type="spellEnd"/>
      <w:r w:rsidRPr="00604F60">
        <w:rPr>
          <w:rFonts w:ascii="Arial" w:eastAsia="Times New Roman" w:hAnsi="Arial" w:cs="Arial"/>
          <w:color w:val="212121"/>
          <w:sz w:val="24"/>
          <w:szCs w:val="24"/>
          <w:shd w:val="clear" w:color="auto" w:fill="FFFFFF"/>
          <w:lang w:eastAsia="el-GR"/>
        </w:rPr>
        <w:t xml:space="preserve"> βλέπουμε, όταν διεκδικούν τα δεδουλευμένα.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Κι επειδή βγαίνετε όλοι και παριστάνετε τις αθώες περιστερές και ότι τάχα σας έπιασε και ο πόνος για τους εργαζόμενους, η αλήθεια που ξέρουν όλοι οι εργαζόμενοι είναι η εξής: Κάθε επόμενη κυβέρνηση, όχι μόνο δεν καταργούσε τα βασικά αντεργατικά νομοθετήματα της προηγούμενης, αλλά έβαζε πάνω σε αυτά και το δικό της λιθαράκι. Δείτε μόνο τα τελευταία χρόνια: ο νόμος </w:t>
      </w:r>
      <w:proofErr w:type="spellStart"/>
      <w:r w:rsidRPr="00604F60">
        <w:rPr>
          <w:rFonts w:ascii="Arial" w:eastAsia="Times New Roman" w:hAnsi="Arial" w:cs="Arial"/>
          <w:color w:val="212121"/>
          <w:sz w:val="24"/>
          <w:szCs w:val="24"/>
          <w:shd w:val="clear" w:color="auto" w:fill="FFFFFF"/>
          <w:lang w:eastAsia="el-GR"/>
        </w:rPr>
        <w:t>Βρούτση</w:t>
      </w:r>
      <w:proofErr w:type="spellEnd"/>
      <w:r w:rsidRPr="00604F60">
        <w:rPr>
          <w:rFonts w:ascii="Arial" w:eastAsia="Times New Roman" w:hAnsi="Arial" w:cs="Arial"/>
          <w:color w:val="212121"/>
          <w:sz w:val="24"/>
          <w:szCs w:val="24"/>
          <w:shd w:val="clear" w:color="auto" w:fill="FFFFFF"/>
          <w:lang w:eastAsia="el-GR"/>
        </w:rPr>
        <w:t xml:space="preserve"> για τον κατώτατο μισθό υιοθετήθηκε από την κυβέρνηση ΣΥΡΙΖΑ και σήμερα </w:t>
      </w:r>
      <w:proofErr w:type="spellStart"/>
      <w:r w:rsidRPr="00604F60">
        <w:rPr>
          <w:rFonts w:ascii="Arial" w:eastAsia="Times New Roman" w:hAnsi="Arial" w:cs="Arial"/>
          <w:color w:val="212121"/>
          <w:sz w:val="24"/>
          <w:szCs w:val="24"/>
          <w:shd w:val="clear" w:color="auto" w:fill="FFFFFF"/>
          <w:lang w:eastAsia="el-GR"/>
        </w:rPr>
        <w:t>ξανασυνεχίζει</w:t>
      </w:r>
      <w:proofErr w:type="spellEnd"/>
      <w:r w:rsidRPr="00604F60">
        <w:rPr>
          <w:rFonts w:ascii="Arial" w:eastAsia="Times New Roman" w:hAnsi="Arial" w:cs="Arial"/>
          <w:color w:val="212121"/>
          <w:sz w:val="24"/>
          <w:szCs w:val="24"/>
          <w:shd w:val="clear" w:color="auto" w:fill="FFFFFF"/>
          <w:lang w:eastAsia="el-GR"/>
        </w:rPr>
        <w:t xml:space="preserve"> από την Κυβέρνηση της Νέας Δημοκρατίας. Ο νόμος </w:t>
      </w:r>
      <w:proofErr w:type="spellStart"/>
      <w:r w:rsidRPr="00604F60">
        <w:rPr>
          <w:rFonts w:ascii="Arial" w:eastAsia="Times New Roman" w:hAnsi="Arial" w:cs="Arial"/>
          <w:color w:val="212121"/>
          <w:sz w:val="24"/>
          <w:szCs w:val="24"/>
          <w:shd w:val="clear" w:color="auto" w:fill="FFFFFF"/>
          <w:lang w:eastAsia="el-GR"/>
        </w:rPr>
        <w:t>Κατρούγκαλου</w:t>
      </w:r>
      <w:proofErr w:type="spellEnd"/>
      <w:r w:rsidRPr="00604F60">
        <w:rPr>
          <w:rFonts w:ascii="Arial" w:eastAsia="Times New Roman" w:hAnsi="Arial" w:cs="Arial"/>
          <w:color w:val="212121"/>
          <w:sz w:val="24"/>
          <w:szCs w:val="24"/>
          <w:shd w:val="clear" w:color="auto" w:fill="FFFFFF"/>
          <w:lang w:eastAsia="el-GR"/>
        </w:rPr>
        <w:t xml:space="preserve"> ενσωμάτωσε όλες τις </w:t>
      </w:r>
      <w:proofErr w:type="spellStart"/>
      <w:r w:rsidRPr="00604F60">
        <w:rPr>
          <w:rFonts w:ascii="Arial" w:eastAsia="Times New Roman" w:hAnsi="Arial" w:cs="Arial"/>
          <w:color w:val="212121"/>
          <w:sz w:val="24"/>
          <w:szCs w:val="24"/>
          <w:shd w:val="clear" w:color="auto" w:fill="FFFFFF"/>
          <w:lang w:eastAsia="el-GR"/>
        </w:rPr>
        <w:t>αντιασφαλιστικές</w:t>
      </w:r>
      <w:proofErr w:type="spellEnd"/>
      <w:r w:rsidRPr="00604F60">
        <w:rPr>
          <w:rFonts w:ascii="Arial" w:eastAsia="Times New Roman" w:hAnsi="Arial" w:cs="Arial"/>
          <w:color w:val="212121"/>
          <w:sz w:val="24"/>
          <w:szCs w:val="24"/>
          <w:shd w:val="clear" w:color="auto" w:fill="FFFFFF"/>
          <w:lang w:eastAsia="el-GR"/>
        </w:rPr>
        <w:t xml:space="preserve"> μεταρρυθμίσεις του ΠΑΣΟΚ και της Νέας Δημοκρατίας και σήμερα επεκτείνεται περαιτέρω από </w:t>
      </w:r>
      <w:r w:rsidRPr="00604F60">
        <w:rPr>
          <w:rFonts w:ascii="Arial" w:eastAsia="Times New Roman" w:hAnsi="Arial" w:cs="Arial"/>
          <w:color w:val="212121"/>
          <w:sz w:val="24"/>
          <w:szCs w:val="24"/>
          <w:shd w:val="clear" w:color="auto" w:fill="FFFFFF"/>
          <w:lang w:eastAsia="el-GR"/>
        </w:rPr>
        <w:lastRenderedPageBreak/>
        <w:t xml:space="preserve">την Κυβέρνηση της Νέας Δημοκρατίας. Ο </w:t>
      </w:r>
      <w:proofErr w:type="spellStart"/>
      <w:r w:rsidRPr="00604F60">
        <w:rPr>
          <w:rFonts w:ascii="Arial" w:eastAsia="Times New Roman" w:hAnsi="Arial" w:cs="Arial"/>
          <w:color w:val="212121"/>
          <w:sz w:val="24"/>
          <w:szCs w:val="24"/>
          <w:shd w:val="clear" w:color="auto" w:fill="FFFFFF"/>
          <w:lang w:eastAsia="el-GR"/>
        </w:rPr>
        <w:t>απεργοκτόνος</w:t>
      </w:r>
      <w:proofErr w:type="spellEnd"/>
      <w:r w:rsidRPr="00604F60">
        <w:rPr>
          <w:rFonts w:ascii="Arial" w:eastAsia="Times New Roman" w:hAnsi="Arial" w:cs="Arial"/>
          <w:color w:val="212121"/>
          <w:sz w:val="24"/>
          <w:szCs w:val="24"/>
          <w:shd w:val="clear" w:color="auto" w:fill="FFFFFF"/>
          <w:lang w:eastAsia="el-GR"/>
        </w:rPr>
        <w:t xml:space="preserve"> νόμος </w:t>
      </w:r>
      <w:proofErr w:type="spellStart"/>
      <w:r w:rsidRPr="00604F60">
        <w:rPr>
          <w:rFonts w:ascii="Arial" w:eastAsia="Times New Roman" w:hAnsi="Arial" w:cs="Arial"/>
          <w:color w:val="212121"/>
          <w:sz w:val="24"/>
          <w:szCs w:val="24"/>
          <w:shd w:val="clear" w:color="auto" w:fill="FFFFFF"/>
          <w:lang w:eastAsia="el-GR"/>
        </w:rPr>
        <w:t>Αχτσιόγλου</w:t>
      </w:r>
      <w:proofErr w:type="spellEnd"/>
      <w:r w:rsidRPr="00604F60">
        <w:rPr>
          <w:rFonts w:ascii="Arial" w:eastAsia="Times New Roman" w:hAnsi="Arial" w:cs="Arial"/>
          <w:color w:val="212121"/>
          <w:sz w:val="24"/>
          <w:szCs w:val="24"/>
          <w:shd w:val="clear" w:color="auto" w:fill="FFFFFF"/>
          <w:lang w:eastAsia="el-GR"/>
        </w:rPr>
        <w:t xml:space="preserve"> επεκτάθηκε από την Κυβέρνηση της Νέας Δημοκρατίας. Η κατάργηση της Κυριακάτικης αργίας ξεκίνησε με οκτώ Κυριακές από Νέα Δημοκρατία και ΠΑΣΟΚ πριν, πήγε στις τριάντα δύο με τον ΣΥΡΙΖΑ και επεκτείνεται ξανά με την Κυβέρνηση τώρα της Νέας Δημοκρατίας. Και ο κατάλογος δεν έχει τελειωμό.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Ποιον δουλεύετε, λοιπόν; Εδώ δεν έχει </w:t>
      </w:r>
      <w:proofErr w:type="spellStart"/>
      <w:r w:rsidRPr="00604F60">
        <w:rPr>
          <w:rFonts w:ascii="Arial" w:eastAsia="Times New Roman" w:hAnsi="Arial" w:cs="Arial"/>
          <w:color w:val="212121"/>
          <w:sz w:val="24"/>
          <w:szCs w:val="24"/>
          <w:shd w:val="clear" w:color="auto" w:fill="FFFFFF"/>
          <w:lang w:eastAsia="el-GR"/>
        </w:rPr>
        <w:t>μισόλογα</w:t>
      </w:r>
      <w:proofErr w:type="spellEnd"/>
      <w:r w:rsidRPr="00604F60">
        <w:rPr>
          <w:rFonts w:ascii="Arial" w:eastAsia="Times New Roman" w:hAnsi="Arial" w:cs="Arial"/>
          <w:color w:val="212121"/>
          <w:sz w:val="24"/>
          <w:szCs w:val="24"/>
          <w:shd w:val="clear" w:color="auto" w:fill="FFFFFF"/>
          <w:lang w:eastAsia="el-GR"/>
        </w:rPr>
        <w:t xml:space="preserve"> ή κόλπα και διάφορες ατάκες. Πείτε μας εδώ και τώρα πότε θα επαναφέρετε τον κατώτερο μισθό στα 751 ευρώ, ο οποίος πρέπει και να αποτελέσει τη βάση προς συζήτηση για αυξήσεις σε όλους τους κλάδους. Να μας πείτε εδώ και τώρα πότε θα αφήσετε ελεύθερες τις συλλογικές διαπραγματεύσεις. Εσείς που κλίνετε σε όλες τις πτώσεις τη δύναμη και την ελευθερία της αγοράς, έχετε αλυσοδέσει τις ελεύθερες συλλογικές διαπραγματεύσεις των εργαζομένων.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Περνάει η κρίση, λέτε, πάλι στο καλό πια και έχουμε αναπτύξει. Λέτε σήμερα μάλιστα πώς είναι αυτή η ανάπτυξη και θα είναι για όλους. Ας δούμε τον προϋπολογισμό που καταθέσατε το 2020. Τι λέει ο φετινός προϋπολογισμός; Ανάπτυξη της οικονομίας της τάξης του 2,5%. Ποιος παράγει αυτή την ανάπτυξη; Οι εργαζόμενοι. Τι εκτίμηση, όμως, γίνεται για τους μισθούς των εργαζομένων στον προϋπολογισμό; Στο 1,2%.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 xml:space="preserve">Αλλά και αυτή ακόμα η αύξηση είναι πλασματική, γιατί στην πραγματικότητα, αν συνυπολογίσουμε τη διεύρυνση της φορολογικής βάσης, έτσι όπως ονομάζετε εσείς τη </w:t>
      </w:r>
      <w:proofErr w:type="spellStart"/>
      <w:r w:rsidRPr="00604F60">
        <w:rPr>
          <w:rFonts w:ascii="Arial" w:eastAsia="Times New Roman" w:hAnsi="Arial" w:cs="Arial"/>
          <w:color w:val="212121"/>
          <w:sz w:val="24"/>
          <w:szCs w:val="24"/>
          <w:shd w:val="clear" w:color="auto" w:fill="FFFFFF"/>
          <w:lang w:eastAsia="el-GR"/>
        </w:rPr>
        <w:t>φοροληστεία</w:t>
      </w:r>
      <w:proofErr w:type="spellEnd"/>
      <w:r w:rsidRPr="00604F60">
        <w:rPr>
          <w:rFonts w:ascii="Arial" w:eastAsia="Times New Roman" w:hAnsi="Arial" w:cs="Arial"/>
          <w:color w:val="212121"/>
          <w:sz w:val="24"/>
          <w:szCs w:val="24"/>
          <w:shd w:val="clear" w:color="auto" w:fill="FFFFFF"/>
          <w:lang w:eastAsia="el-GR"/>
        </w:rPr>
        <w:t xml:space="preserve"> δηλαδή, αν συνυπολογίσουμε περικοπές σε κοινωνικές παροχές, υγεία, παιδεία, πρόνοια, που το κόστος τους μεταφέρεται στους μισθωτούς, αν συνυπολογίσουμε την αύξηση των τιμών σε βασικά είδη, τελικά μάλλον μείωση του μισθού έχουμε παρ’ όλο που καταγράφεται για δεύτερη χρονιά ανάπτυξη.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Και εδώ αναδεικνύεται και το εξής: Ίδια πορεία έχουν οι μισθοί σχεδόν σε όλες τις χώρες της Ευρωπαϊκής Ένωσης. Αυτό βαφτίζεται «κανονικότητα» από εσάς. Γι’ αυτό, όποτε διεκδικούν οι εργαζόμενοι αυξήσεις, πετάγεται πάντα κάποιος κυβερνητικός και λέει: «Σε καμμιά προηγμένη χώρα δεν γίνονται αυτά».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Η Ευρωπαϊκή Ένωση επιδιώκει να διατηρήσει τη θέση της, δηλαδή τη θέση, εδώ που τα λέμε, των μονοπωλιακών ομίλων της που έχουν έδρα στα κράτη-μέλη της, σε εποχή μεγάλων ανακατατάξεων και ανταγωνισμών, βλέπε ΗΠΑ, Κίνα κ.λπ.. Αυτός ο ανταγωνισμός δεν έχει ούτε πισωγύρισμα, ούτε μπορεί να χαλιναγωγηθεί από τον οποιονδήποτε, ακόμα κι αν έχει τις καλύτερες των προθέσεων. Βέβαια, ούτε εσείς ούτε ο ΣΥΡΙΖΑ έχετε τις καλύτερες των προθέσεων. Έτσι κι αλλιώς υποθετικά το λέμε, χάριν της συζητήσεως. </w:t>
      </w:r>
    </w:p>
    <w:p w:rsidR="00604F60" w:rsidRPr="00604F60" w:rsidRDefault="00604F60" w:rsidP="00604F60">
      <w:pPr>
        <w:tabs>
          <w:tab w:val="left" w:pos="1791"/>
        </w:tabs>
        <w:spacing w:line="600" w:lineRule="auto"/>
        <w:ind w:firstLine="720"/>
        <w:jc w:val="both"/>
        <w:rPr>
          <w:rFonts w:ascii="Arial" w:eastAsia="Times New Roman" w:hAnsi="Arial" w:cs="Arial"/>
          <w:b/>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 xml:space="preserve">Η ανάπτυξή σας σημαίνει, επίσης, κλείσιμο επιχειρήσεων, όπως η «ΛΑΡΚΟ».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Και από αυτό το Βήμα για μια ακόμα φορά, όπως προχθές, ενώνουμε τη φωνή μας με τη φωνή των εργαζομένων εκεί και απαιτούμε χρηματοδότηση και με ευθύνη, σχεδιασμό και έλεγχο τον εκσυγχρονισμό της επιχείρησης, την παραπέρα ανάπτυξή της, σύμφωνα με τις τεράστιες πραγματικά δυνατότητες που έχει, την κατασκευή μονάδας ανοξείδωτου χάλυβα όπου θα αναπτυχθούν χιλιάδες νέες θέσεις εργασίας γύρω της, τη διασφάλιση της συνέχισης της λειτουργίας της, διασφάλιση όλων των θέσεων εργασίας, διασφάλιση των κεκτημένων των εργαζομένων μέσα από την υπογραφή σύμβασης, της κατάργησης του σκλαβοπάζαρου των εργολαβιών, ουσιαστικά μέτρα ασφάλειας στην εργασία.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Αντίστοιχα, στηρίζουμε τους αγώνες και τις διεκδικήσεις των εργαζομένων στη Βιομηχανία Φωσφορικών Λιπασμάτων Καβάλας. Με ευθύνη της Κυβέρνησης πρέπει να συνεχιστεί απρόσκοπτα η λειτουργία του εργοστασίου, το οποίο αποτελεί τη μοναδική πλέον </w:t>
      </w:r>
      <w:proofErr w:type="spellStart"/>
      <w:r w:rsidRPr="00604F60">
        <w:rPr>
          <w:rFonts w:ascii="Arial" w:eastAsia="Times New Roman" w:hAnsi="Arial" w:cs="Arial"/>
          <w:color w:val="202124"/>
          <w:sz w:val="24"/>
          <w:szCs w:val="24"/>
          <w:lang w:eastAsia="el-GR"/>
        </w:rPr>
        <w:t>λιπασματοβιομηχανία</w:t>
      </w:r>
      <w:proofErr w:type="spellEnd"/>
      <w:r w:rsidRPr="00604F60">
        <w:rPr>
          <w:rFonts w:ascii="Arial" w:eastAsia="Times New Roman" w:hAnsi="Arial" w:cs="Arial"/>
          <w:color w:val="202124"/>
          <w:sz w:val="24"/>
          <w:szCs w:val="24"/>
          <w:lang w:eastAsia="el-GR"/>
        </w:rPr>
        <w:t xml:space="preserve"> που έχει η χώρα, με όλους τους εργαζόμενους, με πλήρη εργασιακά δικαιώματα, με μόνιμη σταθερή δουλειά, με συλλογική σύμβαση, τουλάχιστον με όσα προέβλεπε ο οργανισμός του 2009, μέτρα υγιεινής, ασφαλείας, αλλά και μέτρα </w:t>
      </w:r>
      <w:r w:rsidRPr="00604F60">
        <w:rPr>
          <w:rFonts w:ascii="Arial" w:eastAsia="Times New Roman" w:hAnsi="Arial" w:cs="Arial"/>
          <w:color w:val="202124"/>
          <w:sz w:val="24"/>
          <w:szCs w:val="24"/>
          <w:lang w:eastAsia="el-GR"/>
        </w:rPr>
        <w:lastRenderedPageBreak/>
        <w:t>για τον περιορισμό της περιβαλλοντικής ρύπανσης και την ασφάλεια των εγκαταστάσεων.</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Εμείς δεν θα παίξουμε το παιχνίδι που θέλετε. Δεν θα σας κάνουμε κριτική που σας κάνουν άλλα κόμματα, όπως ο ΣΥΡΙΖΑ, για παράδειγμα, ότι τάχα υιοθετείτε αντιαναπτυξιακά μέτρα. Αναπτυξιακά μέτρα υιοθετείτε, μόνο που αυτά τα αναπτυξιακά μέτρα αφορούν τους λίγους, τα κέρδη τους, τα προνόμιά τους. Αυτή η καπιταλιστική ανάπτυξη ούτε μπορεί ούτε είναι ανάπτυξη για όλους ούτε ασφαλώς μπορεί να γίνει δίκαιη, γιατί αυτή η ανάπτυξη καλπάζει όσο μεγαλώνει η αδικία σε βάρος των πολλών.</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Οι αγώνες που αναπτύσσονται αυτή την περίοδο δίνουν απάντηση στην Κυβέρνηση της Νέας Δημοκρατίας, που με το μαστίγιο της εκτεταμένης καταστολής μαζί με το καρότο, βέβαια, της βιώσιμης ανάπτυξης θεωρεί ότι θα τελειώσει με τους εργατικούς λαϊκούς αγώνες, ότι θα καταφέρει να επιβάλλει σιωπητήριο στους χώρους δουλειάς.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Οι πολύμορφες αγωνιστικές κινητοποιήσεις δημιουργούν ανάταση, δημιουργούν αγωνιστική αισιοδοξία, για να μην περάσει η ηττοπάθεια, η μοιρολατρία, να δυναμώσει συνολικά ο διεκδικητικός αγώνας από τα κάτω, από τις χιλιάδες καθαρίστριες στα σχολεία και σε άλλους χώρους δουλειάς που παραμένουν όμηροι των κυβερνήσεων μέχρι τους εργαζόμενους που σήμερα αγωνίζονται για να έχουν τη δουλειά τους, να μην απολυθούν, που αγωνίζονται </w:t>
      </w:r>
      <w:r w:rsidRPr="00604F60">
        <w:rPr>
          <w:rFonts w:ascii="Arial" w:eastAsia="Times New Roman" w:hAnsi="Arial" w:cs="Arial"/>
          <w:color w:val="202124"/>
          <w:sz w:val="24"/>
          <w:szCs w:val="24"/>
          <w:lang w:eastAsia="el-GR"/>
        </w:rPr>
        <w:lastRenderedPageBreak/>
        <w:t xml:space="preserve">για αυξήσεις σε μισθούς, για ενιαία σύμβαση, όπως, για παράδειγμα, στον ΟΤΕ, στις τράπεζες, σε δεκάδες άλλους χώρους εργασίας.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Όλοι αυτοί είναι αγωνιστικοί φάροι. Αυτοί οι αγώνες αυτήν την περίοδο δείχνουν και τη δύναμη που μπορεί να αποκτήσει το ίδιο το εργατικό συνδικαλιστικό κίνημα, οι οργανώσεις του ενάντια στην πολιτική που διαλύει εργατικά ασφαλιστικά δικαιώματα.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Ευχαριστούμε τον κ. </w:t>
      </w:r>
      <w:proofErr w:type="spellStart"/>
      <w:r w:rsidRPr="00604F60">
        <w:rPr>
          <w:rFonts w:ascii="Arial" w:eastAsia="Times New Roman" w:hAnsi="Arial" w:cs="Arial"/>
          <w:color w:val="202124"/>
          <w:sz w:val="24"/>
          <w:szCs w:val="24"/>
          <w:lang w:eastAsia="el-GR"/>
        </w:rPr>
        <w:t>Κουτσούμπα</w:t>
      </w:r>
      <w:proofErr w:type="spellEnd"/>
      <w:r w:rsidRPr="00604F60">
        <w:rPr>
          <w:rFonts w:ascii="Arial" w:eastAsia="Times New Roman" w:hAnsi="Arial" w:cs="Arial"/>
          <w:color w:val="202124"/>
          <w:sz w:val="24"/>
          <w:szCs w:val="24"/>
          <w:lang w:eastAsia="el-GR"/>
        </w:rPr>
        <w:t>.</w:t>
      </w:r>
    </w:p>
    <w:p w:rsidR="00604F60" w:rsidRPr="00604F60" w:rsidRDefault="00604F60" w:rsidP="00604F60">
      <w:pPr>
        <w:spacing w:line="600" w:lineRule="auto"/>
        <w:ind w:firstLine="720"/>
        <w:jc w:val="both"/>
        <w:rPr>
          <w:rFonts w:ascii="Times New Roman" w:eastAsia="Times New Roman" w:hAnsi="Times New Roman" w:cs="Times New Roman"/>
          <w:sz w:val="24"/>
          <w:szCs w:val="24"/>
          <w:lang w:eastAsia="el-GR"/>
        </w:rPr>
      </w:pPr>
      <w:r w:rsidRPr="00604F60">
        <w:rPr>
          <w:rFonts w:ascii="Arial" w:eastAsia="Times New Roman" w:hAnsi="Arial" w:cs="Times New Roman"/>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εκπαιδευτικοί συνοδοί από το Ελληνικό Λύκειο Ντίσελντορφ.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Βουλή σάς καλωσορίζει.</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όλες τις πτέρυγες της Βουλής)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Καλείται τώρα στο Βήμα ο κ. Κυριάκος </w:t>
      </w:r>
      <w:proofErr w:type="spellStart"/>
      <w:r w:rsidRPr="00604F60">
        <w:rPr>
          <w:rFonts w:ascii="Arial" w:eastAsia="Times New Roman" w:hAnsi="Arial" w:cs="Arial"/>
          <w:color w:val="202124"/>
          <w:sz w:val="24"/>
          <w:szCs w:val="24"/>
          <w:lang w:eastAsia="el-GR"/>
        </w:rPr>
        <w:t>Βελόπουλος</w:t>
      </w:r>
      <w:proofErr w:type="spellEnd"/>
      <w:r w:rsidRPr="00604F60">
        <w:rPr>
          <w:rFonts w:ascii="Arial" w:eastAsia="Times New Roman" w:hAnsi="Arial" w:cs="Arial"/>
          <w:color w:val="202124"/>
          <w:sz w:val="24"/>
          <w:szCs w:val="24"/>
          <w:lang w:eastAsia="el-GR"/>
        </w:rPr>
        <w:t>, Πρόεδρος της Κοινοβουλευτικής Ομάδας της Ελληνικής Λύσης.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lastRenderedPageBreak/>
        <w:t>ΚΥΡΙΑΚΟΣ ΒΕΛΟΠΟΥΛΟΣ (Πρόεδρος της Ελληνικής Λύσης):</w:t>
      </w:r>
      <w:r w:rsidRPr="00604F60">
        <w:rPr>
          <w:rFonts w:ascii="Arial" w:eastAsia="Times New Roman" w:hAnsi="Arial" w:cs="Arial"/>
          <w:color w:val="202124"/>
          <w:sz w:val="24"/>
          <w:szCs w:val="24"/>
          <w:lang w:eastAsia="el-GR"/>
        </w:rPr>
        <w:t xml:space="preserve">  Ευχαριστώ, κύριε Πρόεδρε.</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Σήμερα δεν θα ήθελα να μιλήσω. Δεν αξίζει να μιλήσουμε. Εβδομήντα άτομα είμαστε εδώ μέσα. Μιλούσε ο Πρωθυπουργός. Ήμασταν διακόσιοι πενήντα. Έφυγε ο Πρωθυπουργός τώρα.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Times New Roman"/>
          <w:b/>
          <w:sz w:val="24"/>
          <w:szCs w:val="24"/>
          <w:lang w:eastAsia="el-GR"/>
        </w:rPr>
        <w:t>ΣΠΥΡΙΔΩΝ - ΠΑΝΑΓΙΩΤΗΣ (ΣΠΗΛΙΟΣ)</w:t>
      </w:r>
      <w:r w:rsidRPr="00604F60">
        <w:rPr>
          <w:rFonts w:ascii="Arial" w:eastAsia="Times New Roman" w:hAnsi="Arial" w:cs="Arial"/>
          <w:b/>
          <w:color w:val="202124"/>
          <w:sz w:val="24"/>
          <w:szCs w:val="24"/>
          <w:lang w:eastAsia="el-GR"/>
        </w:rPr>
        <w:t xml:space="preserve"> ΛΙΒΑΝΟΣ:</w:t>
      </w:r>
      <w:r w:rsidRPr="00604F60">
        <w:rPr>
          <w:rFonts w:ascii="Arial" w:eastAsia="Times New Roman" w:hAnsi="Arial" w:cs="Arial"/>
          <w:color w:val="202124"/>
          <w:sz w:val="24"/>
          <w:szCs w:val="24"/>
          <w:lang w:eastAsia="el-GR"/>
        </w:rPr>
        <w:t xml:space="preserve"> Εδώ είναι ο Πρωθυπουργός.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ΚΥΡΙΑΚΟΣ ΒΕΛΟΠΟΥΛΟΣ (Πρόεδρος της Ελληνικής Λύσης):</w:t>
      </w:r>
      <w:r w:rsidRPr="00604F60">
        <w:rPr>
          <w:rFonts w:ascii="Arial" w:eastAsia="Times New Roman" w:hAnsi="Arial" w:cs="Arial"/>
          <w:color w:val="202124"/>
          <w:sz w:val="24"/>
          <w:szCs w:val="24"/>
          <w:lang w:eastAsia="el-GR"/>
        </w:rPr>
        <w:t xml:space="preserve"> Δεν έχει σημασία. Δείτε τους συναδέλφους. Δεν είναι θέμα Πρωθυπουργού. Χαλαρώστε. Δείτε γύρω σας, δίπλα σας, δεξιά και αριστερά σας λέω.</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Έχουμε ένα θέμα πολύ σημαντικό για την ελληνική κοινωνία, τα εργασιακά. Και οι περισσότεροι συνάδελφοι δεν είναι εδώ ή και οι Πρόεδροι των κομμάτων. Δηλαδή και από ευγένεια –όχι αστική, γιατί μερικοί γίνονται αστοί, δεν είναι αστοί- θα έπρεπε να είναι εδώ όλοι οι Αρχηγοί. Δεν ξέρω πώς το βλέπετε εσείς. Γι’ αυτό πληρωνόμαστε μερικοί εδώ μέσα. Κάποιοι παίρνουν μισθούς. Δεν αναφέρομαι, επαναλαμβάνω, μην το συνεχίζετε. Δείτε δεξιά και αριστερά, σας είπα. Αυτό δεν καταλαβαίνουν ορισμένοι στη Νέα Δημοκρατία.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Και σταματώ εδώ γιατί είναι και παιδιά από το Ντίσελντορφ. Γεννήθηκα στο </w:t>
      </w:r>
      <w:proofErr w:type="spellStart"/>
      <w:r w:rsidRPr="00604F60">
        <w:rPr>
          <w:rFonts w:ascii="Arial" w:eastAsia="Times New Roman" w:hAnsi="Arial" w:cs="Arial"/>
          <w:color w:val="201F1E"/>
          <w:sz w:val="24"/>
          <w:szCs w:val="24"/>
          <w:lang w:eastAsia="el-GR"/>
        </w:rPr>
        <w:t>Έσσεν</w:t>
      </w:r>
      <w:proofErr w:type="spellEnd"/>
      <w:r w:rsidRPr="00604F60">
        <w:rPr>
          <w:rFonts w:ascii="Arial" w:eastAsia="Times New Roman" w:hAnsi="Arial" w:cs="Arial"/>
          <w:color w:val="201F1E"/>
          <w:sz w:val="24"/>
          <w:szCs w:val="24"/>
          <w:lang w:eastAsia="el-GR"/>
        </w:rPr>
        <w:t xml:space="preserve">, μετανάστης, γιος μεταναστών. Γνωρίζω την αγάπη που έχουν για </w:t>
      </w:r>
      <w:r w:rsidRPr="00604F60">
        <w:rPr>
          <w:rFonts w:ascii="Arial" w:eastAsia="Times New Roman" w:hAnsi="Arial" w:cs="Arial"/>
          <w:color w:val="201F1E"/>
          <w:sz w:val="24"/>
          <w:szCs w:val="24"/>
          <w:lang w:eastAsia="el-GR"/>
        </w:rPr>
        <w:lastRenderedPageBreak/>
        <w:t>την Ελλάδα, μην τους απογοητεύσουμε από την πρώτη στιγμή, γιατί θα στεναχωρηθούν περισσότερο.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Όμως, εγώ θα διαφοροποιηθώ τελείως από τους υπόλοιπους Αρχηγούς, γιατί ακούσαμε εκθέσεις ιδεών και το λέω με πλήρη γνώση των όσων αναφέρω. Δεν άκουσα βασικά προτάσεις, άκουσα μόνο αντιπολιτευτικό λόγο, θεωρητικολογία, εικοτολογία και καθένας είπε τη δική του κομματική γραμμή, χωρίς καμμία πρόταση στην Κυβέρνηση, άσχετα με το αν την ακούσει, άσχετα με το αν τη δεχτεί, άσχετα με το αν την αποδεχτεί και την υλοποιήσει η όποια κυβέρνηση. Αν κάποια στιγμή το πολιτικό σύστημα λειτουργήσει κατ’ αυτόν τον τρόπο και δράσει εποικοδομητικά και όχι μόνο αντιπολιτευτικά, κομματικά, τότε μπορεί να έχει μέλλον ο τόπος μας. Και το λέω προς κάθε κατεύθυνση.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Κύριε Πρωθυπουργέ, λυπάμαι, αλλά σήμερα αναμείξατε αλήθεια με ψεύδος, είπατε μισές αλήθειες, είπατε και μερικές αλήθειες και αυτό που μένει -θα σας το πω έτσι, για να το καταλάβετε- στη δική μου λογική είναι ότι η μισή αλήθεια είναι ψέμα.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Και θα σας παραθέσω τα στοιχεία ένα προς ένα. Λέτε ότι μειώσατε τον ΕΝΦΙΑ. Ωραία! Ποιος τον επέβαλε; Εσείς τον επιβάλατε! Είναι αυτό που λέμε, είναι σαν το ανέκδοτο με τον Χότζα με τα ζωντανά που έβαζε μες στο σπίτι του που τελικά επειδή έβγαλε ένα ζωντανό, χώρεσε και αυτός. Δηλαδή φορολογήσατε, φορολογήσατε, φορολογήσατε, κάνατε κάτι πολύ απλό. Και θα </w:t>
      </w:r>
      <w:r w:rsidRPr="00604F60">
        <w:rPr>
          <w:rFonts w:ascii="Arial" w:eastAsia="Times New Roman" w:hAnsi="Arial" w:cs="Arial"/>
          <w:color w:val="201F1E"/>
          <w:sz w:val="24"/>
          <w:szCs w:val="24"/>
          <w:lang w:eastAsia="el-GR"/>
        </w:rPr>
        <w:lastRenderedPageBreak/>
        <w:t xml:space="preserve">σας εξηγήσω ότι με τον ΕΝΦΙΑ δεν ισχύει αυτό που λέτε, γιατί πάλι θα έχουμε αυξήσεις. Θα σας το αποδείξω σε λίγο.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Άκουσα με πολλή χαρά τον Πρωθυπουργό να ομιλεί για παραγωγή πλούτου. Είναι η κορωνίδα του προγράμματός μας. Μίλησε για παραγωγή νέου πλούτου. Όπως λέμε «Νέα Δημοκρατία», έτσι λένε «παραγωγή νέου πλούτου». Εμείς λέμε «παραγωγή πλούτου». Βέβαια, παραγωγή πλούτου με ισχυρή φορολόγηση δεν γίνεται. Να τα ξεκαθαρίσουμε λίγο στο μυαλό μας. Δεν πρόκειται να γίνει ποτέ παραγωγή πλούτου με ισχυρή φορολόγηση. Βέβαια, δεν είναι μόνο αυτή η παθογένεια, είναι και άλλες οι παθογένειες της ελληνικής οικονομίας.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Μας είπε ότι οι επιχειρήσεις αυξήθηκαν. Μας έδωσε και στοιχεία, αν δεν κάνω λάθος. Αν θεωρείτε επιχείρηση εσείς το καφέ-μπαρ της γειτονιάς, κάνετε λάθος. Αν θεωρείτε το σουβλατζίδικο επιχείρηση, είναι μια μικρή επιχείρηση, δεν είναι ούτε επένδυση ούτε παραγωγή πλούτου. Είναι παροχή υπηρεσίας.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Και να υπενθυμίσω σε ορισμένους από εσάς ότι αναμένω από τον Πρωθυπουργό να μας πει τι είδους επιχειρήσεις έγιναν, γιατί υπάρχει μια κατανομή. Το να έγιναν στο 70% και στο 80% καφέ-μπαρ, δεν μου λέει εμένα επένδυση. Θα κάνουμε τα παιδιά μας όλα </w:t>
      </w:r>
      <w:proofErr w:type="spellStart"/>
      <w:r w:rsidRPr="00604F60">
        <w:rPr>
          <w:rFonts w:ascii="Arial" w:eastAsia="Times New Roman" w:hAnsi="Arial" w:cs="Arial"/>
          <w:color w:val="201F1E"/>
          <w:sz w:val="24"/>
          <w:szCs w:val="24"/>
          <w:lang w:eastAsia="el-GR"/>
        </w:rPr>
        <w:t>ντελιβεράδες</w:t>
      </w:r>
      <w:proofErr w:type="spellEnd"/>
      <w:r w:rsidRPr="00604F60">
        <w:rPr>
          <w:rFonts w:ascii="Arial" w:eastAsia="Times New Roman" w:hAnsi="Arial" w:cs="Arial"/>
          <w:color w:val="201F1E"/>
          <w:sz w:val="24"/>
          <w:szCs w:val="24"/>
          <w:lang w:eastAsia="el-GR"/>
        </w:rPr>
        <w:t>; Αυτό θέλετε να τα κάνετε; Ή κόφτες γύρου; Να σοβαρευτούμε λίγο, γιατί όταν μιλάμε για επενδύσεις, μιλάμε για επενδύσεις.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Κάνατε τον διαγωνισμό –λέει, ακούστε εδώ που άκουσα τον ΣΥΡΙΖΑ- συγκρούστηκαν οι δύο «μεγάλοι» για το ποιος είχε καλύτερη Αστυνομία στην Επιθεώρηση Εργασίας. Δηλαδή, ακούστε τη λογική σας: «Εμείς…» –λέει- «…κάναμε περισσότερους ελέγχους». «Όχι…» –λέει- «…εμείς κάναμε περισσότερους ελέγχους». «Όχι, λέτε ψέματα εσείς, τα κάναμε εμείς».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Έχετε αναρωτηθεί γιατί κάθε μικρομεσαίος επιχειρηματίας επιχειρεί να μη δηλώσει τον εργαζόμενο; Θα σας το πω εγώ γιατί έχω εργαζόμενους. Γιατί πολύ απλά οι εισφορές είναι πολλαπλάσιες, πολύ σκληρές για έναν εργοδότη. Πληρώνει τεράστιες εισφορές και βέβαια και ο εργαζόμενος δεν έχει και την παροχή που θα έπρεπε να έχει με αυτή την εισφορά. Αν εγώ, δηλαδή, ασφάλιζα έναν εργαζόμενό μου σε μια ιδιωτική ασφάλεια, θα είχε καλύτερο νοσοκομείο από ό,τι έχει τώρα που περιμένει στην ουρά ο εργαζόμενος και δίνει και κανένα φακελάκι για να περάσει, αν δεν περάσει πρώτα ο λαθρομετανάστης με τη ΜΚΟ. Πρώτα περνούν αυτοί και μετά οι Έλληνες.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Προσπαθώ, λοιπόν, να σας πω ότι δεν είναι απλά ένα φαινόμενο στο οποίο κάνουμε μία κριτική, κάνουμε μακροσκοπική –αν θέλετε- θεραπεία. Όχι, αν δεν γίνουν τομές στην ελληνική κοινωνία και στην οικονομία, δεν πρόκειται ποτέ να πάει μπροστά ο τόπος.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Θα δώσω ένα παράδειγμα και θα πρέπει να ανατριχιάσουμε όλοι. Το 2009 η Ελλάδα κυριαρχούσε στα Βαλκάνια. Είναι γνωστό, το λέγαμε όλοι μας </w:t>
      </w:r>
      <w:r w:rsidRPr="00604F60">
        <w:rPr>
          <w:rFonts w:ascii="Arial" w:eastAsia="Times New Roman" w:hAnsi="Arial" w:cs="Arial"/>
          <w:color w:val="201F1E"/>
          <w:sz w:val="24"/>
          <w:szCs w:val="24"/>
          <w:lang w:eastAsia="el-GR"/>
        </w:rPr>
        <w:lastRenderedPageBreak/>
        <w:t xml:space="preserve">αυτό, είχαμε κάνει τράπεζες, επενδύσεις και τα λοιπά. Το 2009 η χώρα μας -ακούστε λίγο!- είχε 120 δισεκατομμύρια ευρώ παραπάνω ΑΕΠ από τη Ρουμανία. Σήμερα έχει 20 δισεκατομμύρια ευρώ λιγότερα από τη Ρουμανία. Έχετε καταλάβει το νούμερο; Το 2009 είχαμε ΑΕΠ 120 δισεκατομμύρια ευρώ παραπάνω, υψηλότερο από τη Ρουμανία. Σήμερα αυτή η Ρουμανία μάς περνάει στο ΑΕΠ κατά 20 δισεκατομμύρια ευρώ.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Και μου μιλάει για ανάπτυξη ο Πρωθυπουργός, ο οποίος δεν είναι εδώ. Και μου μιλάει ο Τσίπρας για επιτυχία τεσσεράμισι ετών, που δεν είναι εδώ. Αυτοί είναι οι επιτυχημένοι, γιατί εγώ δεν ξεχνώ ότι κυβέρνησε η Νέα Δημοκρατία και ότι ο Πρωθυπουργός ήταν Υπουργός εκείνων των κυβερνήσεων που οδήγησαν την Ελλάδα στην πτώχευση.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Δεν ξεκινά από τον Ιούλιο του 2019 η πολιτική ιστορία και η διαδρομή κάποιων, γιατί αν είναι να πάθετε πολιτικό </w:t>
      </w:r>
      <w:proofErr w:type="spellStart"/>
      <w:r w:rsidRPr="00604F60">
        <w:rPr>
          <w:rFonts w:ascii="Arial" w:eastAsia="Times New Roman" w:hAnsi="Arial" w:cs="Times New Roman"/>
          <w:sz w:val="24"/>
          <w:szCs w:val="24"/>
          <w:lang w:eastAsia="el-GR"/>
        </w:rPr>
        <w:t>αλτσχάιμερ</w:t>
      </w:r>
      <w:proofErr w:type="spellEnd"/>
      <w:r w:rsidRPr="00604F60">
        <w:rPr>
          <w:rFonts w:ascii="Arial" w:eastAsia="Times New Roman" w:hAnsi="Arial" w:cs="Times New Roman"/>
          <w:sz w:val="24"/>
          <w:szCs w:val="24"/>
          <w:lang w:eastAsia="el-GR"/>
        </w:rPr>
        <w:t xml:space="preserve"> εσείς, εμείς δεν πάθαμε. Θυμόμαστε ποιος ήταν Υπουργός και ότι πολλοί από εσάς ήταν Υπουργοί και οδηγήσατε στον γκρεμό την ελληνική οικονομία. Δεν την οδήγησα εγώ. Την οδήγησαν οι επιλογές σας.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Θα σας δώσω και άλλα παραδείγματα. Ξέρετε για το κόκκινο ιδιωτικό χρέος, το χρέος των ιδιωτών; Όλοι μιλούν για το χρέος της Ελλάδος και κανείς δεν μιλάει για το μεγαλύτερο πρόβλημα μίας οικονομίας παγκοσμίως για όσους ξέρουν οικονομικά πρωτοετούς φοίτησης.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Ξέρετε τι λέει, κύριοι, ο πρωτοετής φοιτητής των οικονομικών σπουδών; Λέει ότι το μεγαλύτερο πρόβλημα της χώρας είναι το ιδιωτικό χρέος, γιατί δημόσιο χρέος έχουν πολλές χώρες. Το ιδιωτικό χρέος, λοιπόν -δηλαδή, των ιδιωτών- το 2009 ήταν 10% επί του ΑΕΠ. Σήμερα είναι 170% επί του ΑΕΠ το ιδιωτικό μας χρέος, δηλαδή χρωστάει ο καθένας.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Εσείς μπορεί να μη χρωστάτε, εν πάση </w:t>
      </w:r>
      <w:proofErr w:type="spellStart"/>
      <w:r w:rsidRPr="00604F60">
        <w:rPr>
          <w:rFonts w:ascii="Arial" w:eastAsia="Times New Roman" w:hAnsi="Arial" w:cs="Times New Roman"/>
          <w:sz w:val="24"/>
          <w:szCs w:val="24"/>
          <w:lang w:eastAsia="el-GR"/>
        </w:rPr>
        <w:t>περιπτώσει</w:t>
      </w:r>
      <w:proofErr w:type="spellEnd"/>
      <w:r w:rsidRPr="00604F60">
        <w:rPr>
          <w:rFonts w:ascii="Arial" w:eastAsia="Times New Roman" w:hAnsi="Arial" w:cs="Times New Roman"/>
          <w:sz w:val="24"/>
          <w:szCs w:val="24"/>
          <w:lang w:eastAsia="el-GR"/>
        </w:rPr>
        <w:t xml:space="preserve">, αλλά χρωστούν πολλοί. Χρωστά το κόμμα σας κάτι δάνεια.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να πω στον κύριο Πρωθυπουργό, ότι εδώ ο κ. </w:t>
      </w:r>
      <w:proofErr w:type="spellStart"/>
      <w:r w:rsidRPr="00604F60">
        <w:rPr>
          <w:rFonts w:ascii="Arial" w:eastAsia="Times New Roman" w:hAnsi="Arial" w:cs="Times New Roman"/>
          <w:sz w:val="24"/>
          <w:szCs w:val="24"/>
          <w:lang w:eastAsia="el-GR"/>
        </w:rPr>
        <w:t>Σταϊκούρας</w:t>
      </w:r>
      <w:proofErr w:type="spellEnd"/>
      <w:r w:rsidRPr="00604F60">
        <w:rPr>
          <w:rFonts w:ascii="Arial" w:eastAsia="Times New Roman" w:hAnsi="Arial" w:cs="Times New Roman"/>
          <w:sz w:val="24"/>
          <w:szCs w:val="24"/>
          <w:lang w:eastAsia="el-GR"/>
        </w:rPr>
        <w:t xml:space="preserve"> μας είπε κάτι πολύ περίεργο. Είπε ότι η «ΛΑΡΚΟ» πωλείται και ένας από τους λόγους που εκποιείται, είναι διότι η Πειραιώς κατήγγειλε το δάνειο. Αν δεν κάνω λάθος και στη Νέα Δημοκρατία κατήγγειλε η Πειραιώς το δάνειο. Θα ιδιωτικοποιήσετε τη Νέα Δημοκρατία ή θα την εκποιήσετε; Τι είναι αυτά που λέτε εδώ μέσα; Τι είναι αυτά που λέμε εδώ μέσα; Αντί να κρατήσουμε τον παραγωγικό μας ιστό όρθιο, ψάχνουμε τρόπους συνεχώς για να πριονίσουμε αυτόν τον ιστό.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Άκουσα από τον Πρωθυπουργό κάτι απίστευτο. Μάλλον δεν ξέρει οικονομικά. Δεν ξέρω στην Αμερική τι έχει μάθει ο Πρωθυπουργός μας, αλλά είπε ότι το κράτος δεν μπορεί να είναι επενδυτής. Έτσι δεν είπε;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ΣΠΥΡΙΔΩΝ - ΠΑΝΑΓΙΩΤΗΣ (ΣΠΗΛΙΟΣ) ΛΙΒΑΝΟΣ: </w:t>
      </w:r>
      <w:r w:rsidRPr="00604F60">
        <w:rPr>
          <w:rFonts w:ascii="Arial" w:eastAsia="Times New Roman" w:hAnsi="Arial" w:cs="Times New Roman"/>
          <w:sz w:val="24"/>
          <w:szCs w:val="24"/>
          <w:lang w:eastAsia="el-GR"/>
        </w:rPr>
        <w:t>Επιχειρηματίας, είπε.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 xml:space="preserve">ΚΥΡΙΑΚΟΣ ΒΕΛΟΠΟΥΛΟΣ (Πρόεδρος της Ελληνικής Λύσης): </w:t>
      </w:r>
      <w:r w:rsidRPr="00604F60">
        <w:rPr>
          <w:rFonts w:ascii="Arial" w:eastAsia="Times New Roman" w:hAnsi="Arial" w:cs="Times New Roman"/>
          <w:sz w:val="24"/>
          <w:szCs w:val="24"/>
          <w:lang w:eastAsia="el-GR"/>
        </w:rPr>
        <w:t>Είπε ότι το κράτος δεν μπορεί να είναι επιχειρηματίας. Πολύ ωραία λογική!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Τότε, κύριοι συνάδελφοι, η «</w:t>
      </w:r>
      <w:r w:rsidRPr="00604F60">
        <w:rPr>
          <w:rFonts w:ascii="Arial" w:eastAsia="Times New Roman" w:hAnsi="Arial" w:cs="Times New Roman"/>
          <w:sz w:val="24"/>
          <w:szCs w:val="24"/>
          <w:lang w:val="en-US" w:eastAsia="el-GR"/>
        </w:rPr>
        <w:t>COSCO</w:t>
      </w:r>
      <w:r w:rsidRPr="00604F60">
        <w:rPr>
          <w:rFonts w:ascii="Arial" w:eastAsia="Times New Roman" w:hAnsi="Arial" w:cs="Times New Roman"/>
          <w:sz w:val="24"/>
          <w:szCs w:val="24"/>
          <w:lang w:eastAsia="el-GR"/>
        </w:rPr>
        <w:t xml:space="preserve">» δεν είναι κρατική; Η «FRAPORT» δεν είναι κρατική; Η «ΕΝΙ» δεν είναι κρατική; Η εταιρεία που πήρε τον σιδηρόδρομο των μεταφορών εδώ στην Ελλάδα δεν είναι αυστριακή κρατική εταιρεία; Αυτοί μπορούν να είναι επιχειρηματίες, μπορούν να βγάζουν χρήματα! Η Ελλάς δεν μπορεί να είναι επιχειρηματίας!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Κάνετε λάθος, κύριοι! Και να σας πω πού οφείλονται όλα αυτά; Βάζετε όλους τους κομματικούς διευθυντές και προέδρους συμβούλων, βάζετε κόσμο εκεί μέσα με 10.000 ευρώ ή 20.000 ευρώ! Και τώρα το κάνετε στην ΕΥΔΑΠ! Μου βάλατε έναν τύπο με 128.000 ευρώ μισθό, τώρα που μιλάμε! Παίρνει 128.000 ευρώ μισθό ο άνθρωπος! Γράφτηκε στον Τύπο. Είναι δυνατόν; Έτσι χρεοκόπησαν οι ΔΕΚΟ. Πώς χρεοκόπησαν οι ΔΕΚΟ; Έτσι ξαφνικά;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ΣΠΥΡΙΔΩΝ - ΠΑΝΑΓΙΩΤΗΣ (ΣΠΗΛΙΟΣ) ΛΙΒΑΝΟΣ: </w:t>
      </w:r>
      <w:r w:rsidRPr="00604F60">
        <w:rPr>
          <w:rFonts w:ascii="Arial" w:eastAsia="Times New Roman" w:hAnsi="Arial" w:cs="Times New Roman"/>
          <w:sz w:val="24"/>
          <w:szCs w:val="24"/>
          <w:lang w:eastAsia="el-GR"/>
        </w:rPr>
        <w:t>Επί ΣΥΡΙΖΑ μπήκε.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ΒΕΛΟΠΟΥΛΟΣ (Πρόεδρος της Ελληνικής Λύσης): </w:t>
      </w:r>
      <w:r w:rsidRPr="00604F60">
        <w:rPr>
          <w:rFonts w:ascii="Arial" w:eastAsia="Times New Roman" w:hAnsi="Arial" w:cs="Times New Roman"/>
          <w:sz w:val="24"/>
          <w:szCs w:val="24"/>
          <w:lang w:eastAsia="el-GR"/>
        </w:rPr>
        <w:t xml:space="preserve">Δεν με νοιάζει ούτε ο ΣΥΡΙΖΑ ούτε η Νέα Δημοκρατία. Κυβερνήσατε και οι δυο. Αυτοί κυβέρνησαν για τεσσεράμισι χρόνια και ζητούν και τα ρέστα από πάνω και εσείς άλλα είκοσι και δεν λέτε και την αλήθεια στον ελληνικό λαό!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Προσπαθώ, λοιπόν, να σας πω ότι μπορεί το κράτος να είναι επιχειρηματίας, αρκεί να έχει ηγεσία που στο μυαλό της μπορεί να αυξήσει το Ακαθάριστο Εθνικό Προϊόν της χώρας μας. Για να σας το πω με πολύ απλά λόγια για να καταλάβετε, δεν μπορεί να έχει κέρδη η «</w:t>
      </w:r>
      <w:r w:rsidRPr="00604F60">
        <w:rPr>
          <w:rFonts w:ascii="Arial" w:eastAsia="Times New Roman" w:hAnsi="Arial" w:cs="Times New Roman"/>
          <w:sz w:val="24"/>
          <w:szCs w:val="24"/>
          <w:lang w:val="en-US" w:eastAsia="el-GR"/>
        </w:rPr>
        <w:t>COSCO</w:t>
      </w:r>
      <w:r w:rsidRPr="00604F60">
        <w:rPr>
          <w:rFonts w:ascii="Arial" w:eastAsia="Times New Roman" w:hAnsi="Arial" w:cs="Times New Roman"/>
          <w:sz w:val="24"/>
          <w:szCs w:val="24"/>
          <w:lang w:eastAsia="el-GR"/>
        </w:rPr>
        <w:t>», η «FRAPORT» ή η «ΕΝΙ» -και καλά κάνουν οι άνθρωποι γιατί είναι επιχειρηματίες, κι εγώ επιχειρηματίας είμαι- να έχουν κέρδος, δηλαδή, οι κρατικές εταιρείες των ξένων χωρών και εμείς να λέμε ότι το κράτος δεν μπορεί να είναι επιχειρηματίας! Ε, τι μπορεί να είναι το κράτος; Διαχειριστής της πολυκατοικίας;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ΑΝΔΡΕΑΣ ΛΟΒΕΡΔΟΣ:</w:t>
      </w:r>
      <w:r w:rsidRPr="00604F60">
        <w:rPr>
          <w:rFonts w:ascii="Arial" w:eastAsia="Times New Roman" w:hAnsi="Arial" w:cs="Times New Roman"/>
          <w:sz w:val="24"/>
          <w:szCs w:val="24"/>
          <w:lang w:eastAsia="el-GR"/>
        </w:rPr>
        <w:t xml:space="preserve"> Τα ΕΛΠΕ είναι κράτος.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ΒΕΛΟΠΟΥΛΟΣ (Πρόεδρος της Ελληνικής Λύσης): </w:t>
      </w:r>
      <w:r w:rsidRPr="00604F60">
        <w:rPr>
          <w:rFonts w:ascii="Arial" w:eastAsia="Times New Roman" w:hAnsi="Arial" w:cs="Times New Roman"/>
          <w:sz w:val="24"/>
          <w:szCs w:val="24"/>
          <w:lang w:eastAsia="el-GR"/>
        </w:rPr>
        <w:t xml:space="preserve">Ακούστε, ακούστε. Εκεί πάλι κάνουμε λάθος. Θέλω να καταλάβετε κάποιοι -γιατί το σημαντικό είναι αυτό- πως όταν μου διορίζεις διευθύνοντα σύμβουλο το κομματικό σου αποτυχημένο στέλεχος που ήταν πολιτευτής, έχεις πρόβλημα άσκησης διαχείρισης της επιχειρήσεως. Αυτό γίνεται, δυστυχώς, εδώ και σαράντα χρόνια. Δεν είναι τωρινό το φαινόμενο. Από το 1974 και μετά, η λεηλασία των ΔΕΚΟ έτσι ξεκινούσε. Έβαζε έναν αποτυχημένο Βουλευτή που ήταν, για παράδειγμα, δικηγόρος, Πρόεδρος στη ΔΕΚΟ. Πήγαιναν από κάτω οι άλλοι, οι χρυσοκάνθαροι, τα </w:t>
      </w:r>
      <w:proofErr w:type="spellStart"/>
      <w:r w:rsidRPr="00604F60">
        <w:rPr>
          <w:rFonts w:ascii="Arial" w:eastAsia="Times New Roman" w:hAnsi="Arial" w:cs="Times New Roman"/>
          <w:sz w:val="24"/>
          <w:szCs w:val="24"/>
          <w:lang w:eastAsia="el-GR"/>
        </w:rPr>
        <w:t>λαμόγια</w:t>
      </w:r>
      <w:proofErr w:type="spellEnd"/>
      <w:r w:rsidRPr="00604F60">
        <w:rPr>
          <w:rFonts w:ascii="Arial" w:eastAsia="Times New Roman" w:hAnsi="Arial" w:cs="Times New Roman"/>
          <w:sz w:val="24"/>
          <w:szCs w:val="24"/>
          <w:lang w:eastAsia="el-GR"/>
        </w:rPr>
        <w:t xml:space="preserve">, τον ξεγελούσαν, έκαναν ό,τι έκαναν και, τελικά, κατέρρευσαν οι ΔΕΚΟ. Αυτή είναι η πραγματικότητα. Μην </w:t>
      </w:r>
      <w:proofErr w:type="spellStart"/>
      <w:r w:rsidRPr="00604F60">
        <w:rPr>
          <w:rFonts w:ascii="Arial" w:eastAsia="Times New Roman" w:hAnsi="Arial" w:cs="Times New Roman"/>
          <w:sz w:val="24"/>
          <w:szCs w:val="24"/>
          <w:lang w:eastAsia="el-GR"/>
        </w:rPr>
        <w:t>κοροϊδευόμαστε</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Όμως, για να βολέψετε την κομματική πελατεία εσείς κι εσείς, κατεδαφίσατε μία ολόκληρη Ελλάδα!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Κι εσείς κάποια στιγμή, για να μην </w:t>
      </w:r>
      <w:proofErr w:type="spellStart"/>
      <w:r w:rsidRPr="00604F60">
        <w:rPr>
          <w:rFonts w:ascii="Arial" w:eastAsia="Times New Roman" w:hAnsi="Arial" w:cs="Times New Roman"/>
          <w:sz w:val="24"/>
          <w:szCs w:val="24"/>
          <w:lang w:eastAsia="el-GR"/>
        </w:rPr>
        <w:t>κοροϊδευόμαστε</w:t>
      </w:r>
      <w:proofErr w:type="spellEnd"/>
      <w:r w:rsidRPr="00604F60">
        <w:rPr>
          <w:rFonts w:ascii="Arial" w:eastAsia="Times New Roman" w:hAnsi="Arial" w:cs="Times New Roman"/>
          <w:sz w:val="24"/>
          <w:szCs w:val="24"/>
          <w:lang w:eastAsia="el-GR"/>
        </w:rPr>
        <w:t xml:space="preserve"> -το λέω για το ΠΑΣΟΚ- γιατί κι εσείς κυβερνήσατε.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Αυτό είναι το πρόβλημα και πρέπει να το αλλάξουμε τώρα, γιατί είναι η τελευταία μας ελπίδα.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Επαναλαμβάνω ότι ο Πρωθυπουργός λείπει και πάλι από εδώ. Ούτε εγώ θα κάτσω να ακούσω τη δευτερολογία του. Δεν θα κάτσω ούτε εγώ, γιατί ούτε από αστική ευγένεια δεν καταλαβαίνουν κάποιοι. Εμείς θα καθίσουμε να ακούσουμε όλους τους πολιτικούς Αρχηγούς, γιατί αυτή είναι η υποχρέωση των Ελλήνων πολιτικών. Μία ημέρα είμαστε όλοι εδώ μαζεμένοι. Μία μέρα! Υπάρχουν άνθρωποι που είναι κάθε μέρα εδώ, αλλά μία ημέρα είμαστε όλοι εδώ.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Θέλω να πω, λοιπόν, το εξής: Αν δεν αντιληφθούμε ότι πρέπει να αλλάξουμε τις παθογένειες του παρελθόντος, δεν πρόκειται να πάμε μπροστά. Σας μιλάει ένας άνθρωπος ο οποίος είναι επιχειρηματίας, που έχει επιχειρήσεις και ξέρει τι σημαίνει «επιχείρηση». Δεν μπορεί να λέτε ότι το κράτος δεν μπορεί να είναι επιχειρηματίας. Κάνετε λάθος, μέγα λάθος, διότι υπάρχουν άπειρα παραδείγματα κρατών που είναι και επιχειρηματίες.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(Στο σημείο αυτό την Προεδρική Έδρα καταλαμβάνει ο Β΄ Αντιπρόεδρος της Βουλής κ. </w:t>
      </w:r>
      <w:r w:rsidRPr="00604F60">
        <w:rPr>
          <w:rFonts w:ascii="Arial" w:eastAsia="Times New Roman" w:hAnsi="Arial" w:cs="Times New Roman"/>
          <w:b/>
          <w:sz w:val="24"/>
          <w:szCs w:val="24"/>
          <w:lang w:eastAsia="el-GR"/>
        </w:rPr>
        <w:t>ΧΑΡΑΛΑΜΠΟΣ ΑΘΑΝΑΣΙΟΥ</w:t>
      </w:r>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Όταν ήρθε εδώ η κ. </w:t>
      </w:r>
      <w:proofErr w:type="spellStart"/>
      <w:r w:rsidRPr="00604F60">
        <w:rPr>
          <w:rFonts w:ascii="Arial" w:eastAsia="Times New Roman" w:hAnsi="Arial" w:cs="Times New Roman"/>
          <w:sz w:val="24"/>
          <w:szCs w:val="24"/>
          <w:lang w:eastAsia="el-GR"/>
        </w:rPr>
        <w:t>Μέρκελ</w:t>
      </w:r>
      <w:proofErr w:type="spellEnd"/>
      <w:r w:rsidRPr="00604F60">
        <w:rPr>
          <w:rFonts w:ascii="Arial" w:eastAsia="Times New Roman" w:hAnsi="Arial" w:cs="Times New Roman"/>
          <w:sz w:val="24"/>
          <w:szCs w:val="24"/>
          <w:lang w:eastAsia="el-GR"/>
        </w:rPr>
        <w:t xml:space="preserve"> -δεν είναι εδώ ο Αντώνης Σαμαράς- είχαν έρθει μαζί της τριάντα επιχειρηματίες, και της «</w:t>
      </w:r>
      <w:r w:rsidRPr="00604F60">
        <w:rPr>
          <w:rFonts w:ascii="Arial" w:eastAsia="Times New Roman" w:hAnsi="Arial" w:cs="Times New Roman"/>
          <w:sz w:val="24"/>
          <w:szCs w:val="24"/>
          <w:lang w:val="en-US" w:eastAsia="el-GR"/>
        </w:rPr>
        <w:t>MERCENTES</w:t>
      </w:r>
      <w:r w:rsidRPr="00604F60">
        <w:rPr>
          <w:rFonts w:ascii="Arial" w:eastAsia="Times New Roman" w:hAnsi="Arial" w:cs="Times New Roman"/>
          <w:sz w:val="24"/>
          <w:szCs w:val="24"/>
          <w:lang w:eastAsia="el-GR"/>
        </w:rPr>
        <w:t>» και της «VOLKSWAGEN». Ήρθαν όλοι εδώ. Έτσι λειτουργούν τα κράτη. Οι Πρωθυπουργοί ή οι Πρόεδροι κρατών -μπορεί να ακουστεί περίεργο- είναι οι «</w:t>
      </w:r>
      <w:proofErr w:type="spellStart"/>
      <w:r w:rsidRPr="00604F60">
        <w:rPr>
          <w:rFonts w:ascii="Arial" w:eastAsia="Times New Roman" w:hAnsi="Arial" w:cs="Times New Roman"/>
          <w:sz w:val="24"/>
          <w:szCs w:val="24"/>
          <w:lang w:eastAsia="el-GR"/>
        </w:rPr>
        <w:t>dealers</w:t>
      </w:r>
      <w:proofErr w:type="spellEnd"/>
      <w:r w:rsidRPr="00604F60">
        <w:rPr>
          <w:rFonts w:ascii="Arial" w:eastAsia="Times New Roman" w:hAnsi="Arial" w:cs="Times New Roman"/>
          <w:sz w:val="24"/>
          <w:szCs w:val="24"/>
          <w:lang w:eastAsia="el-GR"/>
        </w:rPr>
        <w:t xml:space="preserve">» των εταιρειών για να αυξάνεται το ΑΕΠ τους, όπως κάνει και ο </w:t>
      </w:r>
      <w:proofErr w:type="spellStart"/>
      <w:r w:rsidRPr="00604F60">
        <w:rPr>
          <w:rFonts w:ascii="Arial" w:eastAsia="Times New Roman" w:hAnsi="Arial" w:cs="Times New Roman"/>
          <w:sz w:val="24"/>
          <w:szCs w:val="24"/>
          <w:lang w:eastAsia="el-GR"/>
        </w:rPr>
        <w:t>Τραμπ</w:t>
      </w:r>
      <w:proofErr w:type="spellEnd"/>
      <w:r w:rsidRPr="00604F60">
        <w:rPr>
          <w:rFonts w:ascii="Arial" w:eastAsia="Times New Roman" w:hAnsi="Arial" w:cs="Times New Roman"/>
          <w:sz w:val="24"/>
          <w:szCs w:val="24"/>
          <w:lang w:eastAsia="el-GR"/>
        </w:rPr>
        <w:t xml:space="preserve"> που πουλάει όπλα και αεροπλάνα. Καταλάβετέ το.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λοιπόν, στα επόμενα. Όσο για την ανεργία, δεν θα το πω. </w:t>
      </w:r>
      <w:proofErr w:type="spellStart"/>
      <w:r w:rsidRPr="00604F60">
        <w:rPr>
          <w:rFonts w:ascii="Arial" w:eastAsia="Times New Roman" w:hAnsi="Arial" w:cs="Times New Roman"/>
          <w:sz w:val="24"/>
          <w:szCs w:val="24"/>
          <w:lang w:eastAsia="el-GR"/>
        </w:rPr>
        <w:t>Επικαλείσθε</w:t>
      </w:r>
      <w:proofErr w:type="spellEnd"/>
      <w:r w:rsidRPr="00604F60">
        <w:rPr>
          <w:rFonts w:ascii="Arial" w:eastAsia="Times New Roman" w:hAnsi="Arial" w:cs="Times New Roman"/>
          <w:sz w:val="24"/>
          <w:szCs w:val="24"/>
          <w:lang w:eastAsia="el-GR"/>
        </w:rPr>
        <w:t xml:space="preserve"> την καταγραφή της ΕΛΣΤΑΤ.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ΕΛΣΤΑΤ μας οδήγησε στα μνημόνια, κύριοι συνάδελφοι, κάτι τύποι σαν τον Γεωργίου, για να μην ξεχνιόμαστε.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Εκεί έγινε το μεγάλο μαγείρεμα, κύριε Λοβέρδο. Ο ΟΑΕΔ είναι. Στην ΕΛΣΤΑΤ και με μία ώρα απασχολήσεως δεν καταγράφεσαι άνεργος. Αυτό πρέπει να το μάθουμε. Είναι από τα βασικά. Άρα, όταν μου λες «ΕΛΣΤΑΤ», ακόμα και μία ώρα να δουλεύει κάποιος την εβδομάδα, δεν είναι άνεργος κατά την ΕΛΣΤΑΤ. Ο ΟΑΕΔ είναι. Είναι εκατομμύρια οι άνεργοι.</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Εδώ έχω τη λίστα από τον ΟΑΕΔ. Την καταθέτω για τα Πρακτικά.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Times New Roman"/>
          <w:sz w:val="24"/>
          <w:szCs w:val="24"/>
          <w:lang w:eastAsia="el-GR"/>
        </w:rPr>
        <w:lastRenderedPageBreak/>
        <w:t>Πρέπει, λοιπόν, να καταλάβουμε ότι δεν μπορούμε να βαφτίζουμε συνεχώς το ψάρι, κρέας. Δεν μπορούμε να κοροϊδεύουμε εσαεί τον ελληνικό λαό. Δεν γίνεται.</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604F60">
        <w:rPr>
          <w:rFonts w:ascii="Arial" w:eastAsia="Times New Roman" w:hAnsi="Arial" w:cs="Times New Roman"/>
          <w:sz w:val="24"/>
          <w:szCs w:val="24"/>
          <w:lang w:eastAsia="el-GR"/>
        </w:rPr>
        <w:t>Βελόπουλος</w:t>
      </w:r>
      <w:proofErr w:type="spellEnd"/>
      <w:r w:rsidRPr="00604F60">
        <w:rPr>
          <w:rFonts w:ascii="Arial" w:eastAsia="Times New Roman" w:hAnsi="Arial" w:cs="Times New Roman"/>
          <w:sz w:val="24"/>
          <w:szCs w:val="24"/>
          <w:lang w:eastAsia="el-GR"/>
        </w:rPr>
        <w:t xml:space="preserve"> καταθέτει για τα Πρακτικά την προαναφερθείσα λίστα, η οποία βρίσκεται στο αρχείο του Τμήματος Γραμματείας της Διεύθυνσης Στενογραφίας και Πρακτικών της Βουλής)</w:t>
      </w:r>
    </w:p>
    <w:p w:rsidR="00604F60" w:rsidRPr="00604F60" w:rsidRDefault="00604F60" w:rsidP="00604F60">
      <w:pPr>
        <w:shd w:val="clear" w:color="auto" w:fill="FFFFFF"/>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Ήρθε ο Πρωθυπουργός και είπε για τις πέντε χιλιάδες εργαζόμενους του ΣΥΡΙΖΑ. Τους διόρισε ο ΣΥΡΙΖΑ, λέει. Ωραία, έκανε ένα εγκληματικό λάθος ο ΣΥΡΙΖΑ. Θα το υλοποιήσεις εσύ; Ε, τότε η συνέχεια του κράτους θα γίνεται συνεχώς με λάθη. Έχει μάλλον λάθος αντίληψη ο Πρωθυπουργός για τη συνέχεια του κράτους. Συνέχεια του κράτους δεν σημαίνει «υλοποιώ τα στραβά». Σημαίνει ότι διορθώνω τα λάθη και αλλάζω τα πράγματα. Αυτό σημαίνει πολιτική. Αλλιώς βρισκόμαστε εκτός τόπου και χρόνου.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Times New Roman"/>
          <w:sz w:val="24"/>
          <w:szCs w:val="24"/>
          <w:lang w:eastAsia="el-GR"/>
        </w:rPr>
        <w:t xml:space="preserve">Και δεν μπορεί να μιλάει για διορισμούς του ΣΥΡΙΖΑ όταν έχουν βολέψει τον </w:t>
      </w:r>
      <w:proofErr w:type="spellStart"/>
      <w:r w:rsidRPr="00604F60">
        <w:rPr>
          <w:rFonts w:ascii="Arial" w:eastAsia="Times New Roman" w:hAnsi="Arial" w:cs="Times New Roman"/>
          <w:sz w:val="24"/>
          <w:szCs w:val="24"/>
          <w:lang w:eastAsia="el-GR"/>
        </w:rPr>
        <w:t>σεκιουριτά</w:t>
      </w:r>
      <w:proofErr w:type="spellEnd"/>
      <w:r w:rsidRPr="00604F60">
        <w:rPr>
          <w:rFonts w:ascii="Arial" w:eastAsia="Times New Roman" w:hAnsi="Arial" w:cs="Times New Roman"/>
          <w:sz w:val="24"/>
          <w:szCs w:val="24"/>
          <w:lang w:eastAsia="el-GR"/>
        </w:rPr>
        <w:t xml:space="preserve"> που ήταν έξω από την Αμερικανική Πρεσβεία και τον έκαναν Αρχηγό της ΕΥΠ. Πλάκα κάνουμε; Ήθελαν τον κακομοίρη τον υπέργηρο από τα Τρίκαλα να τον κάνουν πρόεδρο στο νοσοκομείο! Δεν μπορείτε, λοιπόν, να μιλάτε για διορισμούς. </w:t>
      </w:r>
      <w:r w:rsidRPr="00604F60">
        <w:rPr>
          <w:rFonts w:ascii="Arial" w:eastAsia="Times New Roman" w:hAnsi="Arial" w:cs="Arial"/>
          <w:color w:val="212121"/>
          <w:sz w:val="24"/>
          <w:szCs w:val="24"/>
          <w:lang w:eastAsia="el-GR"/>
        </w:rPr>
        <w:t>Ξενίζουν όλα αυτά.</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lastRenderedPageBreak/>
        <w:t xml:space="preserve">Και ήρθε εδώ ο Πρωθυπουργός να μου δείξει τα δημοσιεύματα του ξένου Τύπου, ότι είναι διθύραμβοι. Γι’ αυτό σήμερα αντί να ρίχνει βροχή, ρίχνει λεφτά. επειδή οι ξένοι στον διεθνή Τύπο γράφουν ότι πάμε καλά στην οικονομία!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Θα σας πω, λοιπόν, τι σημαίνει «καλά στην οικονομία» και θα καταλάβετε.</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Μας είπε για αύξηση των εξαγωγών. Γι’ αυτό, λέω, κύριε Λοβέρδο, αγαπητέ συνάδελφε, ότι δεν αντιλαμβανόμαστε τι σημαίνει «οικονομία». Δεν μου λέει τίποτα η αύξηση των εξαγωγών. Ξέρετε γιατί; Γιατί όλες οι πρώτες ύλες είναι εισαγόμενες. Αν για να παραχθεί ένα προϊόν αξίας 100 ευρώ -όταν οι πρώτες ύλες είναι εισαγόμενες, γιατί παράγω εγώ προϊόντα- η εισαγόμενη πρώτη ύλη μου κοστίζει 75 ευρώ, έχω τελειώσει! Δεν έχω εξαγωγές. Αν δεν έχεις εσύ την πρώτη ύλη -έλεγε για τα χαλυβουργεία ο κ. </w:t>
      </w:r>
      <w:proofErr w:type="spellStart"/>
      <w:r w:rsidRPr="00604F60">
        <w:rPr>
          <w:rFonts w:ascii="Arial" w:eastAsia="Times New Roman" w:hAnsi="Arial" w:cs="Arial"/>
          <w:color w:val="212121"/>
          <w:sz w:val="24"/>
          <w:szCs w:val="24"/>
          <w:lang w:eastAsia="el-GR"/>
        </w:rPr>
        <w:t>Κουτσούμπας</w:t>
      </w:r>
      <w:proofErr w:type="spellEnd"/>
      <w:r w:rsidRPr="00604F60">
        <w:rPr>
          <w:rFonts w:ascii="Arial" w:eastAsia="Times New Roman" w:hAnsi="Arial" w:cs="Arial"/>
          <w:color w:val="212121"/>
          <w:sz w:val="24"/>
          <w:szCs w:val="24"/>
          <w:lang w:eastAsia="el-GR"/>
        </w:rPr>
        <w:t xml:space="preserve"> και έχει δίκιο, δεν είναι και αυτός εδώ, δεν πειράζει- δεν πρόκειται ποτέ, μα ποτέ οι εξαγωγές να σου προσθέσουν στο Ακαθάριστο Εθνικό Προϊόν. Είναι ψεύτικη λογιστική αυτή. Είναι «δημιουργική λογιστική».</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Και να πω και κάτι για τις 2.000 ευρώ για το κάθε παιδί. Κοιτάξτε, για μένα είναι πολύ σημαντικό να καταλάβετε τι σημαίνει δημογραφικό. Το δημογραφικό δεν λύνεται με ασπιρίνες. Θα σας πω ένα πράγμα: Αν σε κάποιον που είναι εδώ, που ήρθε ξαφνικά, τα τελευταία επτά, οκτώ, του δώσω 2.000 ευρώ για να γεννήσει, ούτε για τις πάνες δεν φτάνουν!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lastRenderedPageBreak/>
        <w:t xml:space="preserve">Αν είναι να δώσετε κίνητρα για να λύσουμε το δημογραφικό, αντιγράψτε πετυχημένες συνταγές. Η Ουγγαρία πέτυχε. Αύξησε τις γεννήσεις μέσα σε πέντε χρόνια. Έδωσε, όμως, πραγματικά κίνητρα. Αυτό που κάνετε είναι να τα δίνετε στον Ιμπραήμ και στον </w:t>
      </w:r>
      <w:proofErr w:type="spellStart"/>
      <w:r w:rsidRPr="00604F60">
        <w:rPr>
          <w:rFonts w:ascii="Arial" w:eastAsia="Times New Roman" w:hAnsi="Arial" w:cs="Arial"/>
          <w:color w:val="212121"/>
          <w:sz w:val="24"/>
          <w:szCs w:val="24"/>
          <w:lang w:eastAsia="el-GR"/>
        </w:rPr>
        <w:t>Χασάν</w:t>
      </w:r>
      <w:proofErr w:type="spellEnd"/>
      <w:r w:rsidRPr="00604F60">
        <w:rPr>
          <w:rFonts w:ascii="Arial" w:eastAsia="Times New Roman" w:hAnsi="Arial" w:cs="Arial"/>
          <w:color w:val="212121"/>
          <w:sz w:val="24"/>
          <w:szCs w:val="24"/>
          <w:lang w:eastAsia="el-GR"/>
        </w:rPr>
        <w:t xml:space="preserve">, γιατί γεννοβολούν αυτοί. Ο Έλληνας γεννάει ένα παιδί, αυτοί γεννούν επτά. Στη Χαλκίδα τον προηγούμενο μήνα γεννήθηκαν επτά παιδάκια </w:t>
      </w:r>
      <w:proofErr w:type="spellStart"/>
      <w:r w:rsidRPr="00604F60">
        <w:rPr>
          <w:rFonts w:ascii="Arial" w:eastAsia="Times New Roman" w:hAnsi="Arial" w:cs="Arial"/>
          <w:color w:val="212121"/>
          <w:sz w:val="24"/>
          <w:szCs w:val="24"/>
          <w:lang w:eastAsia="el-GR"/>
        </w:rPr>
        <w:t>μουσουλμανάκια</w:t>
      </w:r>
      <w:proofErr w:type="spellEnd"/>
      <w:r w:rsidRPr="00604F60">
        <w:rPr>
          <w:rFonts w:ascii="Arial" w:eastAsia="Times New Roman" w:hAnsi="Arial" w:cs="Arial"/>
          <w:color w:val="212121"/>
          <w:sz w:val="24"/>
          <w:szCs w:val="24"/>
          <w:lang w:eastAsia="el-GR"/>
        </w:rPr>
        <w:t xml:space="preserve">, </w:t>
      </w:r>
      <w:proofErr w:type="spellStart"/>
      <w:r w:rsidRPr="00604F60">
        <w:rPr>
          <w:rFonts w:ascii="Arial" w:eastAsia="Times New Roman" w:hAnsi="Arial" w:cs="Arial"/>
          <w:color w:val="212121"/>
          <w:sz w:val="24"/>
          <w:szCs w:val="24"/>
          <w:lang w:eastAsia="el-GR"/>
        </w:rPr>
        <w:t>λαθρομεταναστάκια</w:t>
      </w:r>
      <w:proofErr w:type="spellEnd"/>
      <w:r w:rsidRPr="00604F60">
        <w:rPr>
          <w:rFonts w:ascii="Arial" w:eastAsia="Times New Roman" w:hAnsi="Arial" w:cs="Arial"/>
          <w:color w:val="212121"/>
          <w:sz w:val="24"/>
          <w:szCs w:val="24"/>
          <w:lang w:eastAsia="el-GR"/>
        </w:rPr>
        <w:t xml:space="preserve"> και δύο Ελληνόπουλα. Έτσι όπως πηγαίνουμε, τα δύο χιλιάρικα θα τα παίρνουν μόνο οι ξένοι.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Πάμε στην πραγματική οικονομία τώρα. </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Ακούστε λοιπόν. Μας είπε για νέα προγράμματα και νέες θέσεις. Και τι μας είπε; Για τους δήμους. Αυτό είναι παραγωγή πλούτου; Είναι αυτή μεταρρυθμιστική κυβέρνηση; Ούτε ο Υπουργός δεν με ακούει. Δεν έχει σημασία. Δεν με αφορά. Εγώ θα πω αυτό που έχω να πω. Αν νομίζετε ότι οι διορισμοί στο δημόσιο ή στους δήμους, το βόλεμα κάποιων «δικών μας» μέσω προγραμμάτων ενός ή δύο ετών, είναι λύση στο οικονομικό πρόβλημα της χώρας, κάνετε λάθος. Αυτό λέγεται «παροχή υπηρεσίας». Μάθημα πρωτοετούς φοιτητού. Άλλο η παραγωγή πλούτου, άλλο η παροχή υπηρεσίας στην οικονομία. Είναι τελείως διαφορετικά πράγματα. Ας τα καταλάβουν κάποιοι. Εγώ τα καταλαβαίνω όχι γιατί σπούδασα οικονομικά, αλλά γιατί είμαι </w:t>
      </w:r>
      <w:r w:rsidRPr="00604F60">
        <w:rPr>
          <w:rFonts w:ascii="Arial" w:eastAsia="Times New Roman" w:hAnsi="Arial" w:cs="Arial"/>
          <w:color w:val="212121"/>
          <w:sz w:val="24"/>
          <w:szCs w:val="24"/>
          <w:lang w:eastAsia="el-GR"/>
        </w:rPr>
        <w:lastRenderedPageBreak/>
        <w:t>στις επιχειρήσεις, είμαι στην οικονομία. Άλλο να παρέχω υπηρεσία και άλλο να παράγω προϊόντα και υπεραξία προϊόντος.</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Για τον ΕΝΦΙΑ τι να πω; Λέτε ότι μειώνετε τον ΕΝΦΙΑ, αλλά με την αύξηση των αντικειμενικών αξιών θα έρχεται μεγαλύτερη επιβάρυνση στον Έλληνα, καθώς οι αντικειμενικές αξίες θα επηρεάσουν είκοσι ακόμα φόρους. Αυτό δεν το λέτε όμως. Λέτε, «θα κόψουμε τον ΕΝΦΙΑ». Δεν λέτε στον Έλληνα, «αυξάνουμε τις αντικειμενικές αξίες, άρα θα πληρώσεις παραπάνω». Δηλαδή, «να σε κάψω, Γιάννη, να σε αλείψω μέλι». Δεν το λέω για τον κ. </w:t>
      </w:r>
      <w:proofErr w:type="spellStart"/>
      <w:r w:rsidRPr="00604F60">
        <w:rPr>
          <w:rFonts w:ascii="Arial" w:eastAsia="Times New Roman" w:hAnsi="Arial" w:cs="Arial"/>
          <w:color w:val="212121"/>
          <w:sz w:val="24"/>
          <w:szCs w:val="24"/>
          <w:lang w:eastAsia="el-GR"/>
        </w:rPr>
        <w:t>Βαρουφάκη</w:t>
      </w:r>
      <w:proofErr w:type="spellEnd"/>
      <w:r w:rsidRPr="00604F60">
        <w:rPr>
          <w:rFonts w:ascii="Arial" w:eastAsia="Times New Roman" w:hAnsi="Arial" w:cs="Arial"/>
          <w:color w:val="212121"/>
          <w:sz w:val="24"/>
          <w:szCs w:val="24"/>
          <w:lang w:eastAsia="el-GR"/>
        </w:rPr>
        <w:t>. Γενικά το λέω. Έτσι λέει η παροιμία.</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Πάμε στα υπόλοιπα.</w:t>
      </w:r>
    </w:p>
    <w:p w:rsidR="00604F60" w:rsidRPr="00604F60" w:rsidRDefault="00604F60" w:rsidP="00604F60">
      <w:pPr>
        <w:shd w:val="clear" w:color="auto" w:fill="FFFFFF"/>
        <w:spacing w:line="600" w:lineRule="auto"/>
        <w:ind w:firstLine="720"/>
        <w:jc w:val="both"/>
        <w:rPr>
          <w:rFonts w:ascii="Arial" w:eastAsia="Times New Roman" w:hAnsi="Arial" w:cs="Arial"/>
          <w:color w:val="212121"/>
          <w:sz w:val="24"/>
          <w:szCs w:val="24"/>
          <w:lang w:eastAsia="el-GR"/>
        </w:rPr>
      </w:pPr>
      <w:r w:rsidRPr="00604F60">
        <w:rPr>
          <w:rFonts w:ascii="Arial" w:eastAsia="Times New Roman" w:hAnsi="Arial" w:cs="Arial"/>
          <w:color w:val="212121"/>
          <w:sz w:val="24"/>
          <w:szCs w:val="24"/>
          <w:lang w:eastAsia="el-GR"/>
        </w:rPr>
        <w:t xml:space="preserve">Από πού να ξεκινήσω; Η πρόταση η δική μας, αν θέλετε πραγματικά να είστε Κυβέρνηση σοβαρή και μεταρρυθμιστική, είναι η εξής απλή: ανώτατο όριο μισθού στους Έλληνες αξιωματούχους, όποιοι κι αν είναι αυτοί. Ας είναι τριπλάσιο του βασικού. Δηλαδή, δεν μπορεί να παίρνει κάποιος στην ΕΥΔΑΠ, όπως είπα προηγουμένως, 120.000 ευρώ, δεν μπορεί να παίρνει ο άλλος στη ΔΕΚΟ 7.000, 8.000 ή 3.000 ή 4.000 ή 5.000 μισθό. Θα παίρνει 1.200, 1.300. Γιατί να παίρνει τόσα λεφτά; Βάλτε πλαφόν και να δείτε πόσοι από τα τρωκτικά αυτά, τους αποτυχόντες Βουλευτές που βάζετε και διορίζετε τώρα, θα τρέξουν να πάρουν θέση. Κανένας δεν θα πάει. Σου λέει, «σιγά μην πάω για να πάρω 1.000 ευρώ!».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Αυτό, λοιπόν, δείχνει ότι θέλετε να μεταρρυθμίσετε το κράτος, το οποίο πτώχευσε. Διότι το κράτος πτώχευσε, όχι η Ελλάδα. Η Ελλάδα δεν μπορεί να πτωχεύσει ποτέ. Το κράτος που έφτιαξε η Νέα Δημοκρατία, ο ΣΥΡΙΖΑ και το ΠΑΣΟΚ το πτωχεύσατε εσείς. Η Ελλάδα δεν πρόκειται να πτωχεύσει ποτέ, γιατί έχει ανεξάντλητους πόρους τους οποίους ποτέ δεν ψάξατε!</w:t>
      </w:r>
    </w:p>
    <w:p w:rsidR="00604F60" w:rsidRPr="00604F60" w:rsidRDefault="00604F60" w:rsidP="00604F60">
      <w:pPr>
        <w:tabs>
          <w:tab w:val="left" w:pos="1800"/>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Ελληνικής Λύσης)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Τώρα για τον ΣΥΡΙΖΑ τι να πω; Εσείς του ΣΥΡΙΖΑ λέτε ότι διαφωνείτε με την πολιτική της Νέας Δημοκρατίας. Ο κ. Τσίπρας μου θυμίζει τον Ιανό. Τον ξέρετε τον Ιανό; Είχε δύο πρόσωπα. Όταν είναι αντιπολίτευση, τα λέω ωραία -είναι το ένα πρόσωπο- όταν κυβερνά, όμως, κάνει τη Νέα Δημοκρατία. Αφού είστε ίδιοι.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Εφαρμόσατε τα ίδια πράγματα -τα μνημόνια και όλα αυτά- που η κακή Νέα Δημοκρατία και το ΠΑΣΟΚ ψήφισαν και ήρθατε μετά, ξαναψηφίσατε μνημόνια και </w:t>
      </w:r>
      <w:proofErr w:type="spellStart"/>
      <w:r w:rsidRPr="00604F60">
        <w:rPr>
          <w:rFonts w:ascii="Arial" w:eastAsia="Times New Roman" w:hAnsi="Arial" w:cs="Times New Roman"/>
          <w:sz w:val="24"/>
          <w:szCs w:val="24"/>
          <w:lang w:eastAsia="el-GR"/>
        </w:rPr>
        <w:t>ξαναεφαρμόσατε</w:t>
      </w:r>
      <w:proofErr w:type="spellEnd"/>
      <w:r w:rsidRPr="00604F60">
        <w:rPr>
          <w:rFonts w:ascii="Arial" w:eastAsia="Times New Roman" w:hAnsi="Arial" w:cs="Times New Roman"/>
          <w:sz w:val="24"/>
          <w:szCs w:val="24"/>
          <w:lang w:eastAsia="el-GR"/>
        </w:rPr>
        <w:t xml:space="preserve"> νόμους και ξανακάνατε προεδρικά διατάγματα. Οπότε αυτό το «</w:t>
      </w:r>
      <w:proofErr w:type="spellStart"/>
      <w:r w:rsidRPr="00604F60">
        <w:rPr>
          <w:rFonts w:ascii="Arial" w:eastAsia="Times New Roman" w:hAnsi="Arial" w:cs="Times New Roman"/>
          <w:sz w:val="24"/>
          <w:szCs w:val="24"/>
          <w:lang w:eastAsia="el-GR"/>
        </w:rPr>
        <w:t>ιανιλίκι</w:t>
      </w:r>
      <w:proofErr w:type="spellEnd"/>
      <w:r w:rsidRPr="00604F60">
        <w:rPr>
          <w:rFonts w:ascii="Arial" w:eastAsia="Times New Roman" w:hAnsi="Arial" w:cs="Times New Roman"/>
          <w:sz w:val="24"/>
          <w:szCs w:val="24"/>
          <w:lang w:eastAsia="el-GR"/>
        </w:rPr>
        <w:t xml:space="preserve">» κόψτε το. Δεν περνάει πλέον στον κόσμο.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Μπορεί να μαζεύετε το 20% και το 30% -και καλά κάνετε και δικαίωμά σας-, αλλά κάνατε κι εσείς τα ίδια. Μπορεί να ήταν λιγότερο κακά, όπως το λέτε εσείς, στη δική σας ιδεολογική γραμμή. Να ταυτιστώ κι εγώ που δεν ταυτίζομαι. Ναι, αλλά κακό κάνατε. Τι θα πει, «εμείς τα κάναμε λιγότερο κακά τα </w:t>
      </w:r>
      <w:r w:rsidRPr="00604F60">
        <w:rPr>
          <w:rFonts w:ascii="Arial" w:eastAsia="Times New Roman" w:hAnsi="Arial" w:cs="Times New Roman"/>
          <w:sz w:val="24"/>
          <w:szCs w:val="24"/>
          <w:lang w:eastAsia="el-GR"/>
        </w:rPr>
        <w:lastRenderedPageBreak/>
        <w:t xml:space="preserve">πράγματα»; Όχι, είστε σαν τον Ιανό. Όταν είστε αντιπολίτευση, λέτε, λέτε και όταν κυβερνήσατε για μία φορά στη ζωή σας, γίνατε να μην πω τι, γιατί δεν ξέρατε -και είναι πολύ σημαντικό να το καταλάβετε- να διοικείτε. Αν δεν γνωρίζει να διοικεί ο άνθρωπος, έχει πρόβλημα στη διοίκηση ενός ολόκληρου κράτους. Αυτή είναι η αλήθεια.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Πάμε στα υπόλοιπα.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Τι να πω τώρα για τον κ. Μητσοτάκη, ο οποίος λείπει; Ακούστε. Είπε ότι ο φορολογικός συντελεστής έγινε 9% και χειροκροτήσατε από κάτω εσείς, όλοι μαζί. «Μπράβο, Πρόεδρε». Βρε παιδιά, για εισοδήματα μέχρι 10.000 ευρώ; Αυτό λέτε. Μα, μέχρι τα 8.500 ευρώ ήταν το αφορολόγητο πριν. Μέχρι 8.500 ευρώ το είχαν αυτοί αφορολόγητο. Τι κάνετε δηλαδή; Ξέρετε; Τι </w:t>
      </w:r>
      <w:proofErr w:type="spellStart"/>
      <w:r w:rsidRPr="00604F60">
        <w:rPr>
          <w:rFonts w:ascii="Arial" w:eastAsia="Times New Roman" w:hAnsi="Arial" w:cs="Times New Roman"/>
          <w:sz w:val="24"/>
          <w:szCs w:val="24"/>
          <w:lang w:eastAsia="el-GR"/>
        </w:rPr>
        <w:t>χειροκροτάτε</w:t>
      </w:r>
      <w:proofErr w:type="spellEnd"/>
      <w:r w:rsidRPr="00604F60">
        <w:rPr>
          <w:rFonts w:ascii="Arial" w:eastAsia="Times New Roman" w:hAnsi="Arial" w:cs="Times New Roman"/>
          <w:sz w:val="24"/>
          <w:szCs w:val="24"/>
          <w:lang w:eastAsia="el-GR"/>
        </w:rPr>
        <w:t xml:space="preserve"> δηλαδή; Δεν καταλαβαίνω. Αυτό είναι που με προβληματίζει.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Times New Roman"/>
          <w:sz w:val="24"/>
          <w:szCs w:val="24"/>
          <w:lang w:eastAsia="el-GR"/>
        </w:rPr>
        <w:t xml:space="preserve">Ως πότε θα είναι το κόμμα πάνω από την πατρίδα μας; Ως πότε ο Πρόεδρός μας θα είναι πάνω από τη λογική μας; Θα τα πούμε κι αυτά, </w:t>
      </w:r>
      <w:r w:rsidRPr="00604F60">
        <w:rPr>
          <w:rFonts w:ascii="Arial" w:eastAsia="Times New Roman" w:hAnsi="Arial" w:cs="Arial"/>
          <w:bCs/>
          <w:sz w:val="24"/>
          <w:szCs w:val="20"/>
          <w:lang w:eastAsia="el-GR"/>
        </w:rPr>
        <w:t xml:space="preserve">κύριε Υπουργέ. Θα σας πω κι άλλα, κύριε Υπουργέ.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t xml:space="preserve">Όταν η σύζυγός μου γεννάει ένα παιδί, δίνετε 2.000 ευρώ. Αυτό το παιδί χρειάζεται και άλλα χρήματα. Αυτός που γεννάει ένα παιδί στην Ελλάδα, όμως, και είναι ο Ιμπραήμ και ο </w:t>
      </w:r>
      <w:proofErr w:type="spellStart"/>
      <w:r w:rsidRPr="00604F60">
        <w:rPr>
          <w:rFonts w:ascii="Arial" w:eastAsia="Times New Roman" w:hAnsi="Arial" w:cs="Arial"/>
          <w:bCs/>
          <w:sz w:val="24"/>
          <w:szCs w:val="20"/>
          <w:lang w:eastAsia="el-GR"/>
        </w:rPr>
        <w:t>Χασάν</w:t>
      </w:r>
      <w:proofErr w:type="spellEnd"/>
      <w:r w:rsidRPr="00604F60">
        <w:rPr>
          <w:rFonts w:ascii="Arial" w:eastAsia="Times New Roman" w:hAnsi="Arial" w:cs="Arial"/>
          <w:bCs/>
          <w:sz w:val="24"/>
          <w:szCs w:val="20"/>
          <w:lang w:eastAsia="el-GR"/>
        </w:rPr>
        <w:t xml:space="preserve">, που ήρθαν τώρα, παίρνουν και επιδόματα και δωρεάν σπίτια. Ο Έλληνας δεν παίρνει δωρεάν σπίτι. Ο Έλληνας πληρώνει </w:t>
      </w:r>
      <w:r w:rsidRPr="00604F60">
        <w:rPr>
          <w:rFonts w:ascii="Arial" w:eastAsia="Times New Roman" w:hAnsi="Arial" w:cs="Arial"/>
          <w:bCs/>
          <w:sz w:val="24"/>
          <w:szCs w:val="20"/>
          <w:lang w:eastAsia="el-GR"/>
        </w:rPr>
        <w:lastRenderedPageBreak/>
        <w:t xml:space="preserve">ενοίκιο, αν δεν έχει σπίτι. Ο Έλληνας πληρώνει ΕΝΦΙΑ. Ο Έλληνας, επίσης αν δεν μπορεί να το πληρώσει, έρχεται η τράπεζα και του κάνει κατάσχεση.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t xml:space="preserve">Αυτό δεν λέγεται δημοκρατία. Κάνετε λάθος. Αυτό λέγεται ελληνοφοβία. Αυτό λέγεται ρατσισμός έναντι των Ελλήνων. Εδώ βγήκε η κ. Μιχαηλίδου και είπε ότι θα δίνει 68 ευρώ σε κάθε προσφυγόπουλο κάθε μέρα. Κι εγώ ρωτώ: Γιατί δεν τα διεκδικούμε από την Ευρωπαϊκή Ένωση; Για πείτε μου εσείς. Να τα πληρώσει η Ευρωπαϊκή Ένωση όλα αυτά. Να τα πληρώσουν οι Ευρωπαίοι. Γιατί να τα πληρώνει ο πτωχευμένος Έλληνας;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t>Από την άλλη, έχουμε την ιατροφαρμακευτική περίθαλψη. Ξέρετε πόσο μας κοστίζει όλη αυτή η συντήρηση και η ιατροφαρμακευτική περίθαλψη των λαθρομεταναστών στη χώρα μας; Εκατομμύρια ευρώ είναι. Το ασφαλιστικό μας έχει αδυναμίες και μία απ’ αυτές σωρευτικά θα τη βρούμε μπροστά μας τα επόμενα δέκα χρόνια. Διότι αυτοί δεν έχουν δουλειά, δεν έχουν εισφορές. Και κάποια στιγμή θα κληθούμε είτε να πληρώσουμε ασφάλεια γι’ αυτούς, είτε τα φάρμακά τους, είτε τους γιατρούς τους.</w:t>
      </w:r>
    </w:p>
    <w:p w:rsidR="00604F60" w:rsidRPr="00604F60" w:rsidRDefault="00604F60" w:rsidP="00604F60">
      <w:pPr>
        <w:tabs>
          <w:tab w:val="left" w:pos="1800"/>
        </w:tabs>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(Στο σημείο αυτό την Προεδρική Έδρα καταλαμβάνει ο Πρόεδρος της Βουλής κ. </w:t>
      </w:r>
      <w:r w:rsidRPr="00604F60">
        <w:rPr>
          <w:rFonts w:ascii="Arial" w:eastAsia="Times New Roman" w:hAnsi="Arial" w:cs="Arial"/>
          <w:b/>
          <w:sz w:val="24"/>
          <w:szCs w:val="24"/>
          <w:lang w:eastAsia="el-GR"/>
        </w:rPr>
        <w:t>ΚΩΝΣΤΑΝΤΙΝΟΣ ΤΑΣΟΥΛΑΣ</w:t>
      </w:r>
      <w:r w:rsidRPr="00604F60">
        <w:rPr>
          <w:rFonts w:ascii="Arial" w:eastAsia="Times New Roman" w:hAnsi="Arial" w:cs="Arial"/>
          <w:sz w:val="24"/>
          <w:szCs w:val="24"/>
          <w:lang w:eastAsia="el-GR"/>
        </w:rPr>
        <w:t>)</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t xml:space="preserve">Ξέρετε τι έγκλημα κάνετε; Θα το βρούμε μπροστά μας σε δέκα χρόνια το πολύ το θέμα αυτό. Καταλάβετέ το.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lastRenderedPageBreak/>
        <w:t xml:space="preserve">Απαιτήστε, λοιπόν, από την Ευρωπαϊκή Ένωση να πληρώνει αυτή τα λεφτά αυτά. Ζητήστε τα. Απαιτήστε τα, όχι ζητήστε τα. Να τα απαιτήσετε. Γιατί η άποψή μας είναι διαφορετική. Το έχω πει χίλιες φορές.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Arial"/>
          <w:bCs/>
          <w:sz w:val="24"/>
          <w:szCs w:val="20"/>
          <w:lang w:eastAsia="el-GR"/>
        </w:rPr>
        <w:t xml:space="preserve">Όλα αυτά αποδεικνύουν αυτό που έλεγε ο μέγας φιλόσοφος Δημόκριτος. «Κάλπικοι και υποκριτές είναι όσοι με τα λόγια κάνουν τα πάντα, ενώ στην πράξη δεν κάνουν τίποτα». Στα λόγια. Λοιπόν. λέτε πολλά.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Cs/>
          <w:sz w:val="24"/>
          <w:szCs w:val="20"/>
          <w:lang w:eastAsia="el-GR"/>
        </w:rPr>
        <w:t xml:space="preserve">Έρχεται, για παράδειγμα, ο Πρωθυπουργός εδώ και μας λέει ότι ο ρυθμός ανάπτυξης της χώρας </w:t>
      </w:r>
      <w:r w:rsidRPr="00604F60">
        <w:rPr>
          <w:rFonts w:ascii="Arial" w:eastAsia="Times New Roman" w:hAnsi="Arial" w:cs="Times New Roman"/>
          <w:sz w:val="24"/>
          <w:szCs w:val="24"/>
          <w:lang w:eastAsia="el-GR"/>
        </w:rPr>
        <w:t>πάει στο 2,4% και «τρέχει». Ξέρετε, κύριοι συνάδελφοι, ότι το Μαυροβούνιο έχει 4,5% ανάπτυξη; Γιατί, όμως, το Μαυροβούνιο έχει ανάπτυξη, κύριε Πρωθυπουργέ; Και ευχαριστώ που ήρθατε.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Για ποιον λόγο, λοιπόν, έχει ανάπτυξη 5,1%; Γνωρίζει κανείς εδώ; Γιατί τα πούλησαν όλα. Παραλίες, ξενοδοχεία, βιομηχανίες. Αυτή είναι ψευδής ανάπτυξη, γιατί σε δέκα χρόνια που δεν θα έχει να πουλήσει τίποτα, θα καταρρεύσει όλο το οικοδόμημα.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Αυτό πάτε να κάνετε τώρα. Ξεπουλάτε Ελληνικό, πουλάτε Σκαραμαγκά, πουλάτε «ΛΑΡΚΟ», μπαίνουν τα λεφτά και δημιουργείται ψευδαίσθηση ανάπτυξης. Ανάπτυξη σημαίνει παράγω πλούτο, κάνω εξαγωγές, έχω τις πρώτες ύλες, είναι δική μου η διαδικασία αυτή και την ελέγχω από πάνω μέχρι κάτω με συνέπεια να βγάζω λεφτά.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Πρέπει να καταλάβετε τα βασικά. Και ήθελα να το ακούσει αυτό ο Πρωθυπουργός. Και θα ήθελα να επαναλάβω για ακόμη μία φορά, μήπως το ακούσει και αυτός, ότι το κράτος, κύριε Πρωθυπουργέ, μπορεί να είναι επιχειρηματίας. Κάνετε λάθος ιδεολογικό. Το κράτος μπορεί να είναι επιχειρηματίας.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μπορεί η Γερμανία να είναι επιχειρηματίας με τη «</w:t>
      </w:r>
      <w:r w:rsidRPr="00604F60">
        <w:rPr>
          <w:rFonts w:ascii="Arial" w:eastAsia="Times New Roman" w:hAnsi="Arial" w:cs="Times New Roman"/>
          <w:sz w:val="24"/>
          <w:szCs w:val="24"/>
          <w:lang w:val="en-US" w:eastAsia="el-GR"/>
        </w:rPr>
        <w:t>FRAPORT</w:t>
      </w:r>
      <w:r w:rsidRPr="00604F60">
        <w:rPr>
          <w:rFonts w:ascii="Arial" w:eastAsia="Times New Roman" w:hAnsi="Arial" w:cs="Times New Roman"/>
          <w:sz w:val="24"/>
          <w:szCs w:val="24"/>
          <w:lang w:eastAsia="el-GR"/>
        </w:rPr>
        <w:t xml:space="preserve">», το κρατίδιο του </w:t>
      </w:r>
      <w:proofErr w:type="spellStart"/>
      <w:r w:rsidRPr="00604F60">
        <w:rPr>
          <w:rFonts w:ascii="Arial" w:eastAsia="Times New Roman" w:hAnsi="Arial" w:cs="Times New Roman"/>
          <w:sz w:val="24"/>
          <w:szCs w:val="24"/>
          <w:lang w:eastAsia="el-GR"/>
        </w:rPr>
        <w:t>Έσσεν</w:t>
      </w:r>
      <w:proofErr w:type="spellEnd"/>
      <w:r w:rsidRPr="00604F60">
        <w:rPr>
          <w:rFonts w:ascii="Arial" w:eastAsia="Times New Roman" w:hAnsi="Arial" w:cs="Times New Roman"/>
          <w:sz w:val="24"/>
          <w:szCs w:val="24"/>
          <w:lang w:eastAsia="el-GR"/>
        </w:rPr>
        <w:t>, δεν μπορεί η ιταλική κρατική εταιρεία «ΕΝΙ» να είναι επιχειρηματίας, δεν μπορεί η «</w:t>
      </w:r>
      <w:r w:rsidRPr="00604F60">
        <w:rPr>
          <w:rFonts w:ascii="Arial" w:eastAsia="Times New Roman" w:hAnsi="Arial" w:cs="Times New Roman"/>
          <w:sz w:val="24"/>
          <w:szCs w:val="24"/>
          <w:lang w:val="en-US" w:eastAsia="el-GR"/>
        </w:rPr>
        <w:t>COSCO</w:t>
      </w:r>
      <w:r w:rsidRPr="00604F60">
        <w:rPr>
          <w:rFonts w:ascii="Arial" w:eastAsia="Times New Roman" w:hAnsi="Arial" w:cs="Times New Roman"/>
          <w:sz w:val="24"/>
          <w:szCs w:val="24"/>
          <w:lang w:eastAsia="el-GR"/>
        </w:rPr>
        <w:t xml:space="preserve">» η κινεζική κρατική εταιρεία να είναι επιχειρηματίας, δεν μπορεί οι αυστριακοί σιδηρόδρομοι να είναι επιχειρηματίας ως κρατική εταιρεία και να μου λέει ο Πρωθυπουργός της χώρας μου εδώ ότι δεν μπορεί μία ελληνική εταιρεία να είναι κρατική και να έχει κέρδος. </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Αυτό σημαίνει ότι δεν μπορείτε να διοικήσετε σωστά. Αν δεν μπορείτε να διοικήσετε, μην τις ξεπουλάτε. Αφήστε κάποιους άλλους να έλθουν. Μπορεί να έλθει μετά το ΚΚΕ -λέω εγώ- ή εμείς και να τα κάνουμε καλύτερα.</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Πέρα από το Μαυροβούνιο, ακούστε: ΔΕΗ, «ΛΑΡΚΟ», Σκαραμαγκάς. Εδώ τα πάτε περίφημα. Σε αυτά μόνο τα πάτε περίφημα. Σας το λέω για να το καταλάβετε. Χρεοκοπήσατε τις εταιρείες εσείς, ο ΣΥΡΙΖΑ και το ΠΑΣΟΚ και τώρα τις ξεπουλάτε και λέτε «κερδίσαμε». Δεν καταλαβαίνω τη λογική σας. Λέτε κερδίσαμε αντί να ζητήσετε συγγνώμη, διότι δεν μπορέσατε να διαχειριστείτε τον τεράστιο πλούτο της ΔΕΗ. Η ΔΕΗ είναι μια μνημειώδης εταιρεία, μια </w:t>
      </w:r>
      <w:r w:rsidRPr="00604F60">
        <w:rPr>
          <w:rFonts w:ascii="Arial" w:eastAsia="Times New Roman" w:hAnsi="Arial" w:cs="Times New Roman"/>
          <w:sz w:val="24"/>
          <w:szCs w:val="24"/>
          <w:lang w:eastAsia="el-GR"/>
        </w:rPr>
        <w:lastRenderedPageBreak/>
        <w:t>κεφαλαιώδης για την ανάπτυξη εταιρεία, γιατί είναι το ρεύμα, είναι η ενέργεια. Αν αυτή την εταιρεία με τους λιγνίτες -και η Ελλάδα είχε και έχει αποθέματα δισεκατομμυρίων ευρώ- δεν μπορείτε να την οργανώσετε και να την αναπτύξετε σωστά, τότε τι θα αναπτύξετε; Το ποδηλατοδρόμιο; Τι θα αναπτύξετε; Είναι μια εταιρεία κεφαλαιώδους σημασίας και τι κάνετε; Πάτε να την πουλήσετε. Ξεκίνησαν αυτοί από εδώ. Ξέρετε, πάντα γίνεται «</w:t>
      </w:r>
      <w:proofErr w:type="spellStart"/>
      <w:r w:rsidRPr="00604F60">
        <w:rPr>
          <w:rFonts w:ascii="Arial" w:eastAsia="Times New Roman" w:hAnsi="Arial" w:cs="Times New Roman"/>
          <w:sz w:val="24"/>
          <w:szCs w:val="24"/>
          <w:lang w:eastAsia="el-GR"/>
        </w:rPr>
        <w:t>σαλαμοποίηση</w:t>
      </w:r>
      <w:proofErr w:type="spellEnd"/>
      <w:r w:rsidRPr="00604F60">
        <w:rPr>
          <w:rFonts w:ascii="Arial" w:eastAsia="Times New Roman" w:hAnsi="Arial" w:cs="Times New Roman"/>
          <w:sz w:val="24"/>
          <w:szCs w:val="24"/>
          <w:lang w:eastAsia="el-GR"/>
        </w:rPr>
        <w:t>» ενός ζητήματος. Ξεκινάει ένας το λάθος και το συνεχίζει ο επόμενος. Δεν το διορθώνει, για να υπάρχει διάχυση ευθύνης.</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στο επόμενο, γιατί είναι μερικά πράγματα που με ενοχλούν.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Ακούω τον Πρωθυπουργό να μου λέει για τα ομόλογα. Βγαίνετε όλοι στα κανάλια και λέτε -να μην ξαναπώ τώρα για τα κανάλια- «Τεράστια επιτυχία τα ομόλογά μας, μηδενικά τα επιτόκια». Έχετε αναρωτηθεί γιατί γίνεται αυτό; Το έχετε καταλάβει; Έχετε καταλάβει ποιοι είναι οι λόγοι; Δεν μας λέτε ότι τα 95 από τα 350 δισεκατομμύρια επιμηκύνθηκαν για μετά το 2032, οπότε υπάρχει μικρό ρίσκο. Άρα δεν είναι μηδενικό το επιτόκιο. Στην Ελλάδα είναι μικρό το ποσό του δανεισμού, άρα μικρό το ρίσκο. Όταν παίρνεις 2 δισεκατομμύρια ευρώ, είναι ελάχιστο το ρίσκο, βρε παιδιά. Έχω άδικο, κύριε </w:t>
      </w:r>
      <w:proofErr w:type="spellStart"/>
      <w:r w:rsidRPr="00604F60">
        <w:rPr>
          <w:rFonts w:ascii="Arial" w:eastAsia="Times New Roman" w:hAnsi="Arial" w:cs="Times New Roman"/>
          <w:sz w:val="24"/>
          <w:szCs w:val="24"/>
          <w:lang w:eastAsia="el-GR"/>
        </w:rPr>
        <w:t>Βαρουφάκη</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Ποιον κοροϊδεύετε; Βγαίνετε στα κανάλια και λέτε ανοησίες. Να μην πω άλλη κουβέντα, γιατί βρισκόμαστε στη Βουλή. Λέτε πραγματικά ανοησίες, κοροϊδεύοντας τον ελληνικό λαό, ο οποίος δεν είναι υποχρεωμένος να ξέρει </w:t>
      </w:r>
      <w:r w:rsidRPr="00604F60">
        <w:rPr>
          <w:rFonts w:ascii="Arial" w:eastAsia="Times New Roman" w:hAnsi="Arial" w:cs="Times New Roman"/>
          <w:sz w:val="24"/>
          <w:szCs w:val="24"/>
          <w:lang w:eastAsia="el-GR"/>
        </w:rPr>
        <w:lastRenderedPageBreak/>
        <w:t xml:space="preserve">οικονομικά -μια ημιμάθεια μάς διακρίνει όλους- και παίζετε με τις λέξεις για να εντυπωσιάσετε τον κόσμο, για να έχετε άλλους έξι μήνες μπροστά σας.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Ανεργία των νέων: Να σας πω, λοιπόν, ότι έχουμε το μεγαλύτερο ποσοστό ανεργίας στην Ευρώπη, 18,5%, Απρίλιος του 2019. Καταθέτω για τα Πρακτικά και αυτόν τον πίνακα. </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604F60">
        <w:rPr>
          <w:rFonts w:ascii="Arial" w:eastAsia="Times New Roman" w:hAnsi="Arial" w:cs="Times New Roman"/>
          <w:sz w:val="24"/>
          <w:szCs w:val="24"/>
          <w:lang w:eastAsia="el-GR"/>
        </w:rPr>
        <w:t>Βελόπουλος</w:t>
      </w:r>
      <w:proofErr w:type="spellEnd"/>
      <w:r w:rsidRPr="00604F60">
        <w:rPr>
          <w:rFonts w:ascii="Arial" w:eastAsia="Times New Roman" w:hAnsi="Arial" w:cs="Times New Roman"/>
          <w:sz w:val="24"/>
          <w:szCs w:val="24"/>
          <w:lang w:eastAsia="el-GR"/>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Ποιοι είναι οι άνεργοι; Τα νέα παιδιά, τα παιδιά μας, τα παιδιά σας, τα εγγόνια μας, οι φίλοι μας, τα παιδιά των παιδιών μας, όλα αυτά τα παιδάκια τα οποία σπούδασαν, πλήρωνε ο πατέρας και έρχεται σήμερα η στιγμή όπου δεν έχουν δουλειά. Μπορεί να διαφωνούμε σε πολλά, αλλά θα έπρεπε να κοιτάξουμε να οργανωθούμε όλοι μαζί εδώ για να δημιουργήσουμε παραγωγή πλούτου, για να μείνουν τα παιδιά μας εδώ και όχι να φεύγουν έξω. Και τι λέει ο Πρωθυπουργός; «Κάναμε ένα πρόγραμμα…». Μεγαλειώδες πρόγραμμα, παιδιά! Εντάξει!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Πρωθυπουργέ μου, αν μου βρείτε εσείς νέους που θα γυρίσουν πίσω για να πάρουν τρία χιλιάρικα για δώδεκα μήνες και να αφήσουν τη δουλειά τους στο εξωτερικό, πλανάσθε </w:t>
      </w:r>
      <w:proofErr w:type="spellStart"/>
      <w:r w:rsidRPr="00604F60">
        <w:rPr>
          <w:rFonts w:ascii="Arial" w:eastAsia="Times New Roman" w:hAnsi="Arial" w:cs="Times New Roman"/>
          <w:sz w:val="24"/>
          <w:szCs w:val="24"/>
          <w:lang w:eastAsia="el-GR"/>
        </w:rPr>
        <w:t>πλάνην</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οικτράν</w:t>
      </w:r>
      <w:proofErr w:type="spellEnd"/>
      <w:r w:rsidRPr="00604F60">
        <w:rPr>
          <w:rFonts w:ascii="Arial" w:eastAsia="Times New Roman" w:hAnsi="Arial" w:cs="Times New Roman"/>
          <w:sz w:val="24"/>
          <w:szCs w:val="24"/>
          <w:lang w:eastAsia="el-GR"/>
        </w:rPr>
        <w:t>.</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Θα ήθελα από τον Πρωθυπουργό να μου πει πόσοι γύρισαν. Κάνατε ένα πρόγραμμα. Πόσοι γύρισαν; Ήλθε κανένας πίσω από τα νέα παιδιά, από το </w:t>
      </w:r>
      <w:r w:rsidRPr="00604F60">
        <w:rPr>
          <w:rFonts w:ascii="Arial" w:eastAsia="Times New Roman" w:hAnsi="Arial" w:cs="Times New Roman"/>
          <w:sz w:val="24"/>
          <w:szCs w:val="24"/>
          <w:lang w:val="en-US" w:eastAsia="el-GR"/>
        </w:rPr>
        <w:t>brain</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drain</w:t>
      </w:r>
      <w:r w:rsidRPr="00604F60">
        <w:rPr>
          <w:rFonts w:ascii="Arial" w:eastAsia="Times New Roman" w:hAnsi="Arial" w:cs="Times New Roman"/>
          <w:sz w:val="24"/>
          <w:szCs w:val="24"/>
          <w:lang w:eastAsia="el-GR"/>
        </w:rPr>
        <w:t>; Δεν γίνεται έτσι δουλειά. Ειλικρινά δεν γίνεται. Το λέω για να μην αυταπατώμεθα.</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στο επόμενο, γιατί είναι σημαντικό και αυτό. Έφυγαν πεντακόσιοι χιλιάδες Έλληνες, Ελληνόπουλα, το αύριο της Ελλάδος. Πρέπει να γίνει μια ειδική επιτροπή, κύριε Πρωθυπουργέ, απ’ όλα τα κόμματα, ώστε να κάνουμε έναν σχεδιασμό για το πώς θα επιστρέψουν αυτά τα παιδιά πίσω στην Ελλάδα. Και αυτό πρέπει να το κάνουμε όλα τα κόμματα μαζί. Να γίνει μια επιτροπή εμπειρογνωμόνων, με δράσεις και λειτουργίες για το πώς θα γυρίσουν αυτά τα παιδιά. Διότι αυτά τα παιδιά έχουν μάθει να δουλεύουν. Δούλεψαν στο εξωτερικό, που σημαίνει ότι ξέρουν τι σημαίνει να βγαίνει μεροκάματο. Άρα μπορούν αυτά τα παιδιά να είναι η «μαγιά» για το αύριο των επόμενων δεκαετιών.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Πρέπει να το κάνετε αυτό. Δεν ξέρω, όμως, αν το κάνετε.</w:t>
      </w:r>
    </w:p>
    <w:p w:rsidR="00604F60" w:rsidRPr="00604F60" w:rsidRDefault="00604F60" w:rsidP="00604F60">
      <w:pPr>
        <w:spacing w:after="0"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χειρότερο απ’ όλα είναι ότι έχουμε μια παρασιτική παιδεία. Η ελληνική παιδεία είναι πραγματικά παρασιτική. Γιατί το λέω αυτό; Δεν είναι συνδεδεμένη με την αγορά εργασίας.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Λοβέρδο, παράγουμε πολιτικούς επιστήμονες. Πού θα τους διορίσουμε αυτούς, πού θα τους βάλουμε; Παράγει το </w:t>
      </w:r>
      <w:proofErr w:type="spellStart"/>
      <w:r w:rsidRPr="00604F60">
        <w:rPr>
          <w:rFonts w:ascii="Arial" w:eastAsia="Times New Roman" w:hAnsi="Arial" w:cs="Times New Roman"/>
          <w:sz w:val="24"/>
          <w:szCs w:val="24"/>
          <w:lang w:eastAsia="el-GR"/>
        </w:rPr>
        <w:t>Πάντειο</w:t>
      </w:r>
      <w:proofErr w:type="spellEnd"/>
      <w:r w:rsidRPr="00604F60">
        <w:rPr>
          <w:rFonts w:ascii="Arial" w:eastAsia="Times New Roman" w:hAnsi="Arial" w:cs="Times New Roman"/>
          <w:sz w:val="24"/>
          <w:szCs w:val="24"/>
          <w:lang w:eastAsia="el-GR"/>
        </w:rPr>
        <w:t xml:space="preserve"> Πανεπιστήμιο </w:t>
      </w:r>
      <w:r w:rsidRPr="00604F60">
        <w:rPr>
          <w:rFonts w:ascii="Arial" w:eastAsia="Times New Roman" w:hAnsi="Arial" w:cs="Times New Roman"/>
          <w:sz w:val="24"/>
          <w:szCs w:val="24"/>
          <w:lang w:eastAsia="el-GR"/>
        </w:rPr>
        <w:lastRenderedPageBreak/>
        <w:t xml:space="preserve">ένα σωρό ειδικότητες που δεν χρειάζονται σε μια μεταβιομηχανική κοινωνία του μέλλοντος. Άρα πρέπει να συνδεθεί με την εκπαίδευση ο πρωτογενής τομέας, η εξόρυξη φυσικού αερίου, να κάνουμε νέες σχολές. </w:t>
      </w:r>
    </w:p>
    <w:p w:rsidR="00604F60" w:rsidRPr="00604F60" w:rsidRDefault="00604F60" w:rsidP="00604F60">
      <w:pPr>
        <w:spacing w:line="600" w:lineRule="auto"/>
        <w:ind w:firstLine="720"/>
        <w:jc w:val="both"/>
        <w:rPr>
          <w:rFonts w:ascii="Arial" w:eastAsia="Times New Roman" w:hAnsi="Arial" w:cs="Times New Roman"/>
          <w:b/>
          <w:sz w:val="24"/>
          <w:szCs w:val="24"/>
          <w:lang w:eastAsia="el-GR"/>
        </w:rPr>
      </w:pPr>
      <w:r w:rsidRPr="00604F60">
        <w:rPr>
          <w:rFonts w:ascii="Arial" w:eastAsia="Times New Roman" w:hAnsi="Arial" w:cs="Times New Roman"/>
          <w:sz w:val="24"/>
          <w:szCs w:val="24"/>
          <w:lang w:eastAsia="el-GR"/>
        </w:rPr>
        <w:t xml:space="preserve">Δεν μπορεί η Σχολή Τουριστικών Επαγγελμάτων, αγαπητέ κύριε Λοβέρδο, να μην είναι πανεπιστημιακού επιπέδου, αφού λέμε ότι είναι η «βαριά βιομηχανία». Για εμένα δεν είναι. Δεν γίνεται. Κάτι κάνετε λάθος. Όχι εσείς, γενικά μιλάω. Δεν μπορεί για τον πρωτογενή τομέα ο βοτανολόγος να μην έχει πανεπιστημιακού επιπέδου πτυχίο. Φαρμακευτική βοτανολογία! Το μέλλον! Το λέω, γιατί μ’ αυτό ασχολούμαι. Δεν υπάρχει πανεπιστημιακή μονάδα. Τι να τις κάνω εγώ τις σχολές των πολιτικών επιστημών; Θα γίνουν όλοι </w:t>
      </w:r>
      <w:proofErr w:type="spellStart"/>
      <w:r w:rsidRPr="00604F60">
        <w:rPr>
          <w:rFonts w:ascii="Arial" w:eastAsia="Times New Roman" w:hAnsi="Arial" w:cs="Times New Roman"/>
          <w:sz w:val="24"/>
          <w:szCs w:val="24"/>
          <w:lang w:eastAsia="el-GR"/>
        </w:rPr>
        <w:t>Αριστοτέληδες</w:t>
      </w:r>
      <w:proofErr w:type="spellEnd"/>
      <w:r w:rsidRPr="00604F60">
        <w:rPr>
          <w:rFonts w:ascii="Arial" w:eastAsia="Times New Roman" w:hAnsi="Arial" w:cs="Times New Roman"/>
          <w:sz w:val="24"/>
          <w:szCs w:val="24"/>
          <w:lang w:eastAsia="el-GR"/>
        </w:rPr>
        <w:t xml:space="preserve"> και </w:t>
      </w:r>
      <w:proofErr w:type="spellStart"/>
      <w:r w:rsidRPr="00604F60">
        <w:rPr>
          <w:rFonts w:ascii="Arial" w:eastAsia="Times New Roman" w:hAnsi="Arial" w:cs="Times New Roman"/>
          <w:sz w:val="24"/>
          <w:szCs w:val="24"/>
          <w:lang w:eastAsia="el-GR"/>
        </w:rPr>
        <w:t>Πλάτωνες</w:t>
      </w:r>
      <w:proofErr w:type="spellEnd"/>
      <w:r w:rsidRPr="00604F60">
        <w:rPr>
          <w:rFonts w:ascii="Arial" w:eastAsia="Times New Roman" w:hAnsi="Arial" w:cs="Times New Roman"/>
          <w:sz w:val="24"/>
          <w:szCs w:val="24"/>
          <w:lang w:eastAsia="el-GR"/>
        </w:rPr>
        <w:t xml:space="preserve">; Γεμίσαμε φιλοσόφους στην Ελλάδα. Όλοι φιλοσοφούμε, </w:t>
      </w:r>
      <w:proofErr w:type="spellStart"/>
      <w:r w:rsidRPr="00604F60">
        <w:rPr>
          <w:rFonts w:ascii="Arial" w:eastAsia="Times New Roman" w:hAnsi="Arial" w:cs="Times New Roman"/>
          <w:sz w:val="24"/>
          <w:szCs w:val="24"/>
          <w:lang w:eastAsia="el-GR"/>
        </w:rPr>
        <w:t>αμπελοφιλοσοφούμε</w:t>
      </w:r>
      <w:proofErr w:type="spellEnd"/>
      <w:r w:rsidRPr="00604F60">
        <w:rPr>
          <w:rFonts w:ascii="Arial" w:eastAsia="Times New Roman" w:hAnsi="Arial" w:cs="Times New Roman"/>
          <w:sz w:val="24"/>
          <w:szCs w:val="24"/>
          <w:lang w:eastAsia="el-GR"/>
        </w:rPr>
        <w:t>. Να κάνουμε ουσιαστικές τομές στην παιδεία για να δημιουργήσουμε χώρους, ώστε να υπάρχει σύνδεση με την εργασία.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Δεν είναι τόσο δύσκολα όλα αυτά. Ειλικρινά το λέω αυτό. Όλοι θέλουν να γίνουν δημοσιογράφοι, τραγουδιστές, σεφ και ποδοσφαιριστές, να πάρουν μια μεταγραφή. Ας δώσουμε στα παιδιά μας τη δυνατότητα να ανοίξουν ορίζοντες με άλλου είδους επαγγέλματα του μέλλοντος. Δεν μπορεί, δηλαδή, η Ρωσία να έχει δημιουργήσει ειδικό πανεπιστήμιο για τη φαρμακευτική βοτανολογία εδώ και δέκα χρόνια -έχει και στο Εδιμβούργο, αν δεν κάνω λάθος, </w:t>
      </w:r>
      <w:r w:rsidRPr="00604F60">
        <w:rPr>
          <w:rFonts w:ascii="Arial" w:eastAsia="Times New Roman" w:hAnsi="Arial" w:cs="Arial"/>
          <w:sz w:val="24"/>
          <w:szCs w:val="24"/>
          <w:lang w:eastAsia="el-GR"/>
        </w:rPr>
        <w:lastRenderedPageBreak/>
        <w:t>έχει και στη Γερμανία- και εμείς είμαστε πίσω, που είμαστε η μόνη χώρα που έχει βότανα. Εγώ επιμένω συνεχώς σε αυτό.</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Εν πάση </w:t>
      </w:r>
      <w:proofErr w:type="spellStart"/>
      <w:r w:rsidRPr="00604F60">
        <w:rPr>
          <w:rFonts w:ascii="Arial" w:eastAsia="Times New Roman" w:hAnsi="Arial" w:cs="Arial"/>
          <w:sz w:val="24"/>
          <w:szCs w:val="24"/>
          <w:lang w:eastAsia="el-GR"/>
        </w:rPr>
        <w:t>περιπτώσει</w:t>
      </w:r>
      <w:proofErr w:type="spellEnd"/>
      <w:r w:rsidRPr="00604F60">
        <w:rPr>
          <w:rFonts w:ascii="Arial" w:eastAsia="Times New Roman" w:hAnsi="Arial" w:cs="Arial"/>
          <w:sz w:val="24"/>
          <w:szCs w:val="24"/>
          <w:lang w:eastAsia="el-GR"/>
        </w:rPr>
        <w:t xml:space="preserve">, το πρόβλημα, αγαπητέ κύριε Πρωθυπουργέ, είναι στο παραγωγικό μοντέλο της χώρας. Δεν στηρίζετε την πρωτογενή παραγωγή, δεν στηρίζετε την εξόρυξη πετρελαίου, δεν έχετε σχέδιο για τους δύο τομείς που είναι οι τομείς του μέλλοντος. Ούτε η παροχή υπηρεσίας, ο τουρισμός, είναι σημαντικός. Καταλάβετε το. Αύριο το πρωί γίνεται ένα θερμό επεισόδιο με την Τουρκία. Έχουν ακυρώσει όλοι τα ξενοδοχεία. Σας το λέω από τώρα. Είναι υψηλού ρίσκου βιομηχανία ο τουρισμός -καταλάβετε το- γιατί δεν είμαστε Ελβετία, ούτε το Λιχτενστάιν. Είμαστε μια χώρα που κινδυνεύει από έναν κακό γείτονα, που δεν του απαντήσαμε ποτέ με τη λογική της ισχύος. «Σκάσε και μη μιλάς επιτέλους. Μας έχεις κάνει, να μην πω τι. Μας έχεις κάνει τη ζωή αβίωτη». Διεκδικεί, διεκδικεί, διεκδικεί!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Άρα ο τουρισμός έχει ένα πρόβλημα, μια παθογένεια: το επικίνδυνο από τη συμπεριφορά της Τουρκίας. Αυτό δεν καταλαβαίνετε. Άρα πρέπει να πάμε σε άλλους τομείς. Τι </w:t>
      </w:r>
      <w:proofErr w:type="spellStart"/>
      <w:r w:rsidRPr="00604F60">
        <w:rPr>
          <w:rFonts w:ascii="Arial" w:eastAsia="Times New Roman" w:hAnsi="Arial" w:cs="Arial"/>
          <w:sz w:val="24"/>
          <w:szCs w:val="24"/>
          <w:lang w:eastAsia="el-GR"/>
        </w:rPr>
        <w:t>χρείαν</w:t>
      </w:r>
      <w:proofErr w:type="spellEnd"/>
      <w:r w:rsidRPr="00604F60">
        <w:rPr>
          <w:rFonts w:ascii="Arial" w:eastAsia="Times New Roman" w:hAnsi="Arial" w:cs="Arial"/>
          <w:sz w:val="24"/>
          <w:szCs w:val="24"/>
          <w:lang w:eastAsia="el-GR"/>
        </w:rPr>
        <w:t xml:space="preserve"> έχω, δηλαδή, περισσότερα να σας πω;</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Η εξόρυξη πετρελαίου, κύριε Πρωθυπουργέ, έχει </w:t>
      </w:r>
      <w:r w:rsidRPr="00604F60">
        <w:rPr>
          <w:rFonts w:ascii="Arial" w:eastAsia="Times New Roman" w:hAnsi="Arial" w:cs="Arial"/>
          <w:sz w:val="24"/>
          <w:szCs w:val="24"/>
          <w:lang w:val="en-US" w:eastAsia="el-GR"/>
        </w:rPr>
        <w:t>logistic</w:t>
      </w:r>
      <w:r w:rsidRPr="00604F60">
        <w:rPr>
          <w:rFonts w:ascii="Arial" w:eastAsia="Times New Roman" w:hAnsi="Arial" w:cs="Arial"/>
          <w:sz w:val="24"/>
          <w:szCs w:val="24"/>
          <w:lang w:eastAsia="el-GR"/>
        </w:rPr>
        <w:t xml:space="preserve">, έχει ειδικές τεχνολογίες για παράγωγα πετρελαίου. Το πλαστικό που έχουμε, δυστυχώς, από το πετρέλαιο βγαίνει, το πολυαιθυλένιο. Ό,τι έχουμε -επαναλαμβάνω- </w:t>
      </w:r>
      <w:r w:rsidRPr="00604F60">
        <w:rPr>
          <w:rFonts w:ascii="Arial" w:eastAsia="Times New Roman" w:hAnsi="Arial" w:cs="Arial"/>
          <w:sz w:val="24"/>
          <w:szCs w:val="24"/>
          <w:lang w:eastAsia="el-GR"/>
        </w:rPr>
        <w:lastRenderedPageBreak/>
        <w:t>γύρω μας και είναι πλαστικό, από το πετρέλαιο βγαίνει. Κάντε νέες τομές για να έχουν τα παιδιά μας δουλειά.</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Για να το καταλάβετε και να το αντιληφθείτε, στον πρωτογενή τομέα επιβάλετε, επιτέλους, στους καθηγητές της Γεωπονικής να πηγαίνουν στα χωράφια. Πήγα στην Ολλανδία -γιατί ασχολούμαι με το θέμα- και είδα έξι καθηγητές Γεωπονικής από το Πανεπιστήμιο του Άμστερνταμ, με όλους τους φοιτητές και τους αγρότες, σε ένα μεγάλο θερμοκήπιο </w:t>
      </w:r>
      <w:proofErr w:type="spellStart"/>
      <w:r w:rsidRPr="00604F60">
        <w:rPr>
          <w:rFonts w:ascii="Arial" w:eastAsia="Times New Roman" w:hAnsi="Arial" w:cs="Arial"/>
          <w:sz w:val="24"/>
          <w:szCs w:val="24"/>
          <w:lang w:eastAsia="el-GR"/>
        </w:rPr>
        <w:t>εκατόν</w:t>
      </w:r>
      <w:proofErr w:type="spellEnd"/>
      <w:r w:rsidRPr="00604F60">
        <w:rPr>
          <w:rFonts w:ascii="Arial" w:eastAsia="Times New Roman" w:hAnsi="Arial" w:cs="Arial"/>
          <w:sz w:val="24"/>
          <w:szCs w:val="24"/>
          <w:lang w:eastAsia="el-GR"/>
        </w:rPr>
        <w:t xml:space="preserve"> σαράντα στρεμμάτων, να είναι όλοι μαζί και να δουλεύουν. Όχι ο καθηγητής Γεωπονικής να κάθεται στην καρέκλα του στο πανεπιστήμιο, να μου βγάζει γεωπόνους, ο γεωπόνος να πηγαίνει στο χωριό και να πουλάει το λίπασμα. Γιατί αυτό κάνει ο γεωπόνος στο χωριό. Αλλάξτε τη λογική.</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Επειδή έχετε έναν νέο Πρωθυπουργό που έχει μεταρρυθμιστική αντίληψη, ξεκινήστε από κάπου. Εγώ του το είπα και προσωπικά του κυρίου Πρωθυπουργού, ότι έχουμε εμπειρογνώμονες να σας βοηθήσουμε. Να σας στείλουμε, για να μιλήσουν με τους Υπουργούς, ειδικούς εμπειρογνώμονες για να ξεκινήσουμε από κάπου. Ακόμα περιμένω απάντηση, φυσικά, από τον Πρωθυπουργό. Θα απαντήσει -φαντάζομαι- το 2022, πριν τις εκλογές. Και το λέω με πολύ συμπάθεια, γιατί τον εκτιμώ αρκετά.</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Ένα άλλο ζήτημα σε σχέση με τον πλούτο της χώρας, που εμένα με ενοχλεί, είναι το εξής: Αν αύριο το πρωί πάω σε μια τράπεζα της Γερμανίας με </w:t>
      </w:r>
      <w:r w:rsidRPr="00604F60">
        <w:rPr>
          <w:rFonts w:ascii="Arial" w:eastAsia="Times New Roman" w:hAnsi="Arial" w:cs="Arial"/>
          <w:sz w:val="24"/>
          <w:szCs w:val="24"/>
          <w:lang w:eastAsia="el-GR"/>
        </w:rPr>
        <w:lastRenderedPageBreak/>
        <w:t xml:space="preserve">300.000 ευρώ, κύριε Μητσοτάκη, η γερμανική τράπεζα δεν θα με ελέγξει που τα βρήκα τα λεφτά. Κατευθείαν τα αρπάζει. Είμαστε στην Ευρωπαϊκή Ένωση, ναι ή όχι; Είμαστε στην Ευρωζώνη, ναι ή όχι; Δηλαδή, η γερμανική κυβέρνηση επιτρέπει να πάω εγώ τα λεφτά μου, τα 300 χιλιάρικα. Δεν τον νοιάζει που τα βρήκα, δεν τον απασχολεί.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Βρείτε, λοιπόν, έναν τρόπο και πείτε να βγουν από τα σεντούκια, από τα παπλώματα τα 50, τα 100 χιλιάρικα που έχει ο καθένας σπίτι του και να τα μεταφέρει στις τράπεζες, ώστε να δοθούν δάνεια για επενδύσεις, αλλιώς δεν υπάρχει ρευστότητα. Εδώ εσείς αυτό το </w:t>
      </w:r>
      <w:proofErr w:type="spellStart"/>
      <w:r w:rsidRPr="00604F60">
        <w:rPr>
          <w:rFonts w:ascii="Arial" w:eastAsia="Times New Roman" w:hAnsi="Arial" w:cs="Arial"/>
          <w:sz w:val="24"/>
          <w:szCs w:val="24"/>
          <w:lang w:eastAsia="el-GR"/>
        </w:rPr>
        <w:t>ποινικοποιήσατε</w:t>
      </w:r>
      <w:proofErr w:type="spellEnd"/>
      <w:r w:rsidRPr="00604F60">
        <w:rPr>
          <w:rFonts w:ascii="Arial" w:eastAsia="Times New Roman" w:hAnsi="Arial" w:cs="Arial"/>
          <w:sz w:val="24"/>
          <w:szCs w:val="24"/>
          <w:lang w:eastAsia="el-GR"/>
        </w:rPr>
        <w:t xml:space="preserve">. Αν πάει κάποιος αύριο το πρωί 40 χιλιάρικα στην τράπεζα, αμέσως ο </w:t>
      </w:r>
      <w:proofErr w:type="spellStart"/>
      <w:r w:rsidRPr="00604F60">
        <w:rPr>
          <w:rFonts w:ascii="Arial" w:eastAsia="Times New Roman" w:hAnsi="Arial" w:cs="Arial"/>
          <w:sz w:val="24"/>
          <w:szCs w:val="24"/>
          <w:lang w:eastAsia="el-GR"/>
        </w:rPr>
        <w:t>Πιτσιλής</w:t>
      </w:r>
      <w:proofErr w:type="spellEnd"/>
      <w:r w:rsidRPr="00604F60">
        <w:rPr>
          <w:rFonts w:ascii="Arial" w:eastAsia="Times New Roman" w:hAnsi="Arial" w:cs="Arial"/>
          <w:sz w:val="24"/>
          <w:szCs w:val="24"/>
          <w:lang w:eastAsia="el-GR"/>
        </w:rPr>
        <w:t xml:space="preserve"> -ΑΑΔΕ- θα αρχίσει να τον κυνηγάει για κακούργημα. Βγάλτε από το μυαλό σας τη λογική του αστυνομικού. Γίνετε επιχειρηματίες επιτέλους. Να φέρουν όλοι τα λεφτά για να γίνουν επενδύσεις. Δεν με ενδιαφέρει που τα βρήκαν, εκτός αν είναι από ναρκωτικά. </w:t>
      </w:r>
    </w:p>
    <w:p w:rsidR="00604F60" w:rsidRPr="00604F60" w:rsidRDefault="00604F60" w:rsidP="00604F60">
      <w:pPr>
        <w:autoSpaceDE w:val="0"/>
        <w:autoSpaceDN w:val="0"/>
        <w:adjustRightInd w:val="0"/>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Ελληνικής Λύσης)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Άλλο τα ναρκωτικά και άλλο αυτό. Αλλά μιλάμε για χρήματα του λαού. Ας τα πάνε στις τράπεζες.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Έκανε τα </w:t>
      </w:r>
      <w:proofErr w:type="spellStart"/>
      <w:r w:rsidRPr="00604F60">
        <w:rPr>
          <w:rFonts w:ascii="Arial" w:eastAsia="Times New Roman" w:hAnsi="Arial" w:cs="Arial"/>
          <w:sz w:val="24"/>
          <w:szCs w:val="24"/>
          <w:lang w:eastAsia="el-GR"/>
        </w:rPr>
        <w:t>capital</w:t>
      </w:r>
      <w:proofErr w:type="spellEnd"/>
      <w:r w:rsidRPr="00604F60">
        <w:rPr>
          <w:rFonts w:ascii="Arial" w:eastAsia="Times New Roman" w:hAnsi="Arial" w:cs="Arial"/>
          <w:sz w:val="24"/>
          <w:szCs w:val="24"/>
          <w:lang w:eastAsia="el-GR"/>
        </w:rPr>
        <w:t xml:space="preserve"> </w:t>
      </w:r>
      <w:proofErr w:type="spellStart"/>
      <w:r w:rsidRPr="00604F60">
        <w:rPr>
          <w:rFonts w:ascii="Arial" w:eastAsia="Times New Roman" w:hAnsi="Arial" w:cs="Arial"/>
          <w:sz w:val="24"/>
          <w:szCs w:val="24"/>
          <w:lang w:eastAsia="el-GR"/>
        </w:rPr>
        <w:t>controls</w:t>
      </w:r>
      <w:proofErr w:type="spellEnd"/>
      <w:r w:rsidRPr="00604F60">
        <w:rPr>
          <w:rFonts w:ascii="Arial" w:eastAsia="Times New Roman" w:hAnsi="Arial" w:cs="Arial"/>
          <w:sz w:val="24"/>
          <w:szCs w:val="24"/>
          <w:lang w:eastAsia="el-GR"/>
        </w:rPr>
        <w:t xml:space="preserve"> ο ΣΥΡΙΖΑ και από τότε υπάρχει τραπεζική αστυνομία. Πας 10 χιλιάρικα και χτυπάνε τα καμπανάκια.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Κύριε Πρωθυπουργέ, βρείτε μια λύση. Δεν μπορεί η Γερμανία να μην έχει τέτοιο σύστημα και εμείς να έχουμε. Σας ξαναλέω ότι αν αύριο το πρωί πάω 300 χιλιάρικα στην γερμανική τράπεζα, δεν θα με ελέγξει κανένας. Εμείς, λοιπόν, γιατί κάνουμε τους αστυνόμους και κυνηγάμε αυτόν που πάει να βάλει τα λεφτά στην τράπεζα ή να επενδύσει; Δώστε κίνητρα και πείτε: «Έχεις 1 εκατομμύριο ευρώ αδερφέ; Φέρτο, επένδυσέ το, απαλλαγή για δέκα χρόνια, 10% φόρο». Να δείτε τι επενδύσεις θα γίνουν με «μαύρο» χρήμα, όπως το λέτε εσείς.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Γιατί δεν είναι «μαύρο» χρήμα. Για εμένα δεν είναι «μαύρο» χρήμα αυτό. «Μαύρο» χρήμα για εμένα είναι τα ναρκωτικά, το </w:t>
      </w:r>
      <w:proofErr w:type="spellStart"/>
      <w:r w:rsidRPr="00604F60">
        <w:rPr>
          <w:rFonts w:ascii="Arial" w:eastAsia="Times New Roman" w:hAnsi="Arial" w:cs="Arial"/>
          <w:sz w:val="24"/>
          <w:szCs w:val="24"/>
          <w:lang w:eastAsia="el-GR"/>
        </w:rPr>
        <w:t>trafficking</w:t>
      </w:r>
      <w:proofErr w:type="spellEnd"/>
      <w:r w:rsidRPr="00604F60">
        <w:rPr>
          <w:rFonts w:ascii="Arial" w:eastAsia="Times New Roman" w:hAnsi="Arial" w:cs="Arial"/>
          <w:sz w:val="24"/>
          <w:szCs w:val="24"/>
          <w:lang w:eastAsia="el-GR"/>
        </w:rPr>
        <w:t>, οι γυναίκες κ.λπ.. Αυτός ο πόνος κι ο καημός του Έλληνα να έχει στην άκρη 10, 20, 50 χιλιάρικα, δεν μπορεί να λέγεται «μαύρο» χρήμα. Όλοι ξέρετε και έχετε γείτονες δίπλα σας που έχουν κάποια λεφτά. Ας τα πάνε στις τράπεζες για να έχουν ισχύ οι ελληνικές τράπεζες και να μπορούν να δανειοδοτήσουν. Τόσο δύσκολα είναι για να τα καταλάβετε; Όμως, είπαμε, λειτουργείτε αστυνομικά και όχι επιχειρηματικά.</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Επίσης, το είπα και προχθές, τζάμπα τα λέω, τζάμπα τα ακούω…</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Κύριε </w:t>
      </w:r>
      <w:proofErr w:type="spellStart"/>
      <w:r w:rsidRPr="00604F60">
        <w:rPr>
          <w:rFonts w:ascii="Arial" w:eastAsia="Times New Roman" w:hAnsi="Arial" w:cs="Arial"/>
          <w:color w:val="202124"/>
          <w:sz w:val="24"/>
          <w:szCs w:val="24"/>
          <w:lang w:eastAsia="el-GR"/>
        </w:rPr>
        <w:t>Βελόπουλε</w:t>
      </w:r>
      <w:proofErr w:type="spellEnd"/>
      <w:r w:rsidRPr="00604F60">
        <w:rPr>
          <w:rFonts w:ascii="Arial" w:eastAsia="Times New Roman" w:hAnsi="Arial" w:cs="Arial"/>
          <w:color w:val="202124"/>
          <w:sz w:val="24"/>
          <w:szCs w:val="24"/>
          <w:lang w:eastAsia="el-GR"/>
        </w:rPr>
        <w:t>, είμαστε στο τριπλάσιο του χρόνου.</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lastRenderedPageBreak/>
        <w:t>ΚΥΡΙΑΚΟΣ ΒΕΛΟΠΟΥΛΟΣ (Πρόεδρος της Ελληνικής Λύσης):</w:t>
      </w:r>
      <w:r w:rsidRPr="00604F60">
        <w:rPr>
          <w:rFonts w:ascii="Arial" w:eastAsia="Times New Roman" w:hAnsi="Arial" w:cs="Arial"/>
          <w:color w:val="202124"/>
          <w:sz w:val="24"/>
          <w:szCs w:val="24"/>
          <w:lang w:eastAsia="el-GR"/>
        </w:rPr>
        <w:t xml:space="preserve"> Κλείνω, κύριε Πρόεδρε, με δύο πραγματάκια.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Δεν μπορείτε να κυνηγάτε επενδυτές με το τουφέκι, να πηγαίνετε για </w:t>
      </w:r>
      <w:proofErr w:type="spellStart"/>
      <w:r w:rsidRPr="00604F60">
        <w:rPr>
          <w:rFonts w:ascii="Arial" w:eastAsia="Times New Roman" w:hAnsi="Arial" w:cs="Arial"/>
          <w:color w:val="202124"/>
          <w:sz w:val="24"/>
          <w:szCs w:val="24"/>
          <w:lang w:eastAsia="el-GR"/>
        </w:rPr>
        <w:t>ψαροντούφεκο</w:t>
      </w:r>
      <w:proofErr w:type="spellEnd"/>
      <w:r w:rsidRPr="00604F60">
        <w:rPr>
          <w:rFonts w:ascii="Arial" w:eastAsia="Times New Roman" w:hAnsi="Arial" w:cs="Arial"/>
          <w:color w:val="202124"/>
          <w:sz w:val="24"/>
          <w:szCs w:val="24"/>
          <w:lang w:eastAsia="el-GR"/>
        </w:rPr>
        <w:t xml:space="preserve"> συνεχώς για επενδύσεις που δεν έρχονται και όταν έρχονται, να τους δίνετε φοροαπαλλαγές, όπως στον </w:t>
      </w:r>
      <w:proofErr w:type="spellStart"/>
      <w:r w:rsidRPr="00604F60">
        <w:rPr>
          <w:rFonts w:ascii="Arial" w:eastAsia="Times New Roman" w:hAnsi="Arial" w:cs="Arial"/>
          <w:color w:val="202124"/>
          <w:sz w:val="24"/>
          <w:szCs w:val="24"/>
          <w:lang w:eastAsia="el-GR"/>
        </w:rPr>
        <w:t>Λάτση</w:t>
      </w:r>
      <w:proofErr w:type="spellEnd"/>
      <w:r w:rsidRPr="00604F60">
        <w:rPr>
          <w:rFonts w:ascii="Arial" w:eastAsia="Times New Roman" w:hAnsi="Arial" w:cs="Arial"/>
          <w:color w:val="202124"/>
          <w:sz w:val="24"/>
          <w:szCs w:val="24"/>
          <w:lang w:eastAsia="el-GR"/>
        </w:rPr>
        <w:t xml:space="preserve">, τρομακτικές, απίστευτες, να δίνετε το δικαίωμα σε </w:t>
      </w:r>
      <w:r w:rsidRPr="00604F60">
        <w:rPr>
          <w:rFonts w:ascii="Arial" w:eastAsia="Times New Roman" w:hAnsi="Arial" w:cs="Arial"/>
          <w:color w:val="202124"/>
          <w:sz w:val="24"/>
          <w:szCs w:val="24"/>
          <w:lang w:val="en-US" w:eastAsia="el-GR"/>
        </w:rPr>
        <w:t>offshore</w:t>
      </w:r>
      <w:r w:rsidRPr="00604F60">
        <w:rPr>
          <w:rFonts w:ascii="Arial" w:eastAsia="Times New Roman" w:hAnsi="Arial" w:cs="Arial"/>
          <w:color w:val="202124"/>
          <w:sz w:val="24"/>
          <w:szCs w:val="24"/>
          <w:lang w:eastAsia="el-GR"/>
        </w:rPr>
        <w:t xml:space="preserve"> να επενδύουν χωρίς φόρο και να κυνηγάτε τους Έλληνες που θέλουν να επενδύσουν με υψηλή φορολόγηση. Αυτά δεν γίνονται, δεν είναι λογικά πράγματα, κύριοι συνάδελφοι. Καταλάβετέ το: Ή θα κάνετε ένα σοβαρό τεχνοκρατικό κράτος για να βγούμε από το αδιέξοδο ή έχουμε τελειώσει ως χώρα.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Κλείνω, λέγοντας τι θα έκανα αν ήμουν στη θέση σας. Δεν είμαι στη θέση σας, κύριε Πρωθυπουργέ, αλλά μπορεί κάποια στιγμή να είμαι. Μόνο ο ελληνικός λαός το ξέρει αυτό. Αύριο το πρωί μπορείτε να φέρετε 6 δισεκατομμύρια ευρώ από τη Βουλγαρία. Αύριο το πρωί! Πείτε στις ελληνικές επιχειρήσεις στη Βουλγαρία που κάνουν τζίρο έξι δισεκατομμύρια ευρώ ετησίως ότι «σας φορολογώ με 10%». Εκεί η φορολογία είναι 15%. Εσείς πείτε με 10%, για να έρθουν πίσω όλες οι εταιρείες. Έξι δις, που σημαίνει ότι παίρνετε 1,5 δισεκατομμύριο ευρώ. Άρα, λοιπόν, μπορείτε να κάνετε πράγματα. Όμως, δυστυχώς, αγαπητέ κύριε Πρωθυπουργέ, το έχω ξαναπεί, δεν λειτουργείτε με βάση τη λογική. Δεν λειτουργείτε με βάση τη λογική, την τεχνοκρατική. </w:t>
      </w:r>
      <w:r w:rsidRPr="00604F60">
        <w:rPr>
          <w:rFonts w:ascii="Arial" w:eastAsia="Times New Roman" w:hAnsi="Arial" w:cs="Arial"/>
          <w:color w:val="202124"/>
          <w:sz w:val="24"/>
          <w:szCs w:val="24"/>
          <w:lang w:eastAsia="el-GR"/>
        </w:rPr>
        <w:lastRenderedPageBreak/>
        <w:t>Λειτουργείτε συνεχώς, με αυτό που λέω, τη «διαχειριστική» λογική. Και το κυριότερο απ’ όλα, το οποίο και θα ξαναπώ: Μπορεί να είστε ο καλύτερος Πρωθυπουργός, αλλά αν δεν βρείτε δίπλα σας Υπουργούς και στελέχη σοβαρά για να ασκήσουν σοβαρή πολιτική, θα είστε μια ακόμη κυβέρνηση που στο τέλος θα λέει «μαζί τα φάγαμε» ή «δεν μπορέσαμε και φύγαμε ηττημένοι», όπως ο ΣΥΡΙΖΑ. Γιατί δυστυχώς, κάνετε τα ίδια με το ΣΥΡΙΖΑ και αν συνεχίσετε έτσι, θα έχετε δυστυχώς την τύχη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(Όρθιοι οι Βουλευτές της Ελληνικής Λύσης χειροκροτούν ζωηρά και παρατεταμένα)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Πάντως, επειδή αναφέρθηκε ο κ. </w:t>
      </w:r>
      <w:proofErr w:type="spellStart"/>
      <w:r w:rsidRPr="00604F60">
        <w:rPr>
          <w:rFonts w:ascii="Arial" w:eastAsia="Times New Roman" w:hAnsi="Arial" w:cs="Arial"/>
          <w:color w:val="202124"/>
          <w:sz w:val="24"/>
          <w:szCs w:val="24"/>
          <w:lang w:eastAsia="el-GR"/>
        </w:rPr>
        <w:t>Βελόπουλος</w:t>
      </w:r>
      <w:proofErr w:type="spellEnd"/>
      <w:r w:rsidRPr="00604F60">
        <w:rPr>
          <w:rFonts w:ascii="Arial" w:eastAsia="Times New Roman" w:hAnsi="Arial" w:cs="Arial"/>
          <w:color w:val="202124"/>
          <w:sz w:val="24"/>
          <w:szCs w:val="24"/>
          <w:lang w:eastAsia="el-GR"/>
        </w:rPr>
        <w:t xml:space="preserve"> στον Δημόκριτο, ο Δημόκριτος, αν δεν κάνω λάθος, είχε πει «κόσμος</w:t>
      </w:r>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Arial"/>
          <w:color w:val="202124"/>
          <w:sz w:val="24"/>
          <w:szCs w:val="24"/>
          <w:lang w:eastAsia="el-GR"/>
        </w:rPr>
        <w:t>ολιγομυθίη</w:t>
      </w:r>
      <w:proofErr w:type="spellEnd"/>
      <w:r w:rsidRPr="00604F60">
        <w:rPr>
          <w:rFonts w:ascii="Arial" w:eastAsia="Times New Roman" w:hAnsi="Arial" w:cs="Arial"/>
          <w:color w:val="202124"/>
          <w:sz w:val="24"/>
          <w:szCs w:val="24"/>
          <w:lang w:eastAsia="el-GR"/>
        </w:rPr>
        <w:t xml:space="preserve">», τα λίγα λόγια είναι κόσμος, κόσμημα δηλαδή.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ΚΥΡΙΑΚΟΣ ΒΕΛΟΠΟΥΛΟΣ (Πρόεδρος της Ελληνικής Λύσης):</w:t>
      </w:r>
      <w:r w:rsidRPr="00604F60">
        <w:rPr>
          <w:rFonts w:ascii="Arial" w:eastAsia="Times New Roman" w:hAnsi="Arial" w:cs="Arial"/>
          <w:color w:val="202124"/>
          <w:sz w:val="24"/>
          <w:szCs w:val="24"/>
          <w:lang w:eastAsia="el-GR"/>
        </w:rPr>
        <w:t xml:space="preserve"> Έτσι!</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Τα λίγα λόγια!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 xml:space="preserve">ΚΥΡΙΑΚΟΣ ΒΕΛΟΠΟΥΛΟΣ (Πρόεδρος της Ελληνικής Λύσης): </w:t>
      </w:r>
      <w:r w:rsidRPr="00604F60">
        <w:rPr>
          <w:rFonts w:ascii="Arial" w:eastAsia="Times New Roman" w:hAnsi="Arial" w:cs="Arial"/>
          <w:color w:val="202124"/>
          <w:sz w:val="24"/>
          <w:szCs w:val="24"/>
          <w:lang w:eastAsia="el-GR"/>
        </w:rPr>
        <w:t>Όμως, αυτό ισχύει για όλους.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Κύριε </w:t>
      </w:r>
      <w:proofErr w:type="spellStart"/>
      <w:r w:rsidRPr="00604F60">
        <w:rPr>
          <w:rFonts w:ascii="Arial" w:eastAsia="Times New Roman" w:hAnsi="Arial" w:cs="Arial"/>
          <w:color w:val="202124"/>
          <w:sz w:val="24"/>
          <w:szCs w:val="24"/>
          <w:lang w:eastAsia="el-GR"/>
        </w:rPr>
        <w:t>Βαρουφάκη</w:t>
      </w:r>
      <w:proofErr w:type="spellEnd"/>
      <w:r w:rsidRPr="00604F60">
        <w:rPr>
          <w:rFonts w:ascii="Arial" w:eastAsia="Times New Roman" w:hAnsi="Arial" w:cs="Arial"/>
          <w:color w:val="202124"/>
          <w:sz w:val="24"/>
          <w:szCs w:val="24"/>
          <w:lang w:eastAsia="el-GR"/>
        </w:rPr>
        <w:t>, σας καλώ στο Βήμα ως Γραμματέα του ΜέΡΑ25.</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22222"/>
          <w:sz w:val="24"/>
          <w:szCs w:val="24"/>
          <w:shd w:val="clear" w:color="auto" w:fill="FFFFFF"/>
          <w:lang w:eastAsia="el-GR"/>
        </w:rPr>
        <w:lastRenderedPageBreak/>
        <w:t>ΓΙΑΝΗΣ ΒΑΡΟΥΦΑΚΗΣ (Γραμματέας του ΜέΡΑ25):</w:t>
      </w:r>
      <w:r w:rsidRPr="00604F60">
        <w:rPr>
          <w:rFonts w:ascii="Arial" w:eastAsia="Times New Roman" w:hAnsi="Arial" w:cs="Arial"/>
          <w:color w:val="222222"/>
          <w:sz w:val="24"/>
          <w:szCs w:val="24"/>
          <w:shd w:val="clear" w:color="auto" w:fill="FFFFFF"/>
          <w:lang w:eastAsia="el-GR"/>
        </w:rPr>
        <w:t xml:space="preserve"> </w:t>
      </w:r>
      <w:r w:rsidRPr="00604F60">
        <w:rPr>
          <w:rFonts w:ascii="Arial" w:eastAsia="Times New Roman" w:hAnsi="Arial" w:cs="Arial"/>
          <w:color w:val="202124"/>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Κύριε Πρωθυπουργέ, κύριε Τσίπρα, που δεν είστε εδώ, ακούγοντας σας, εντυπωσιάζομαι όχι από την αντιπαράθεσή σας και την κακοφωνία που συνήθως παρακολουθούμε εδώ μεταξύ των δυο σας, αλλά από τη μεταξύ σας συμφωνία σε ένα θέμα. Ότι η κανονικότητα λίγο-πολύ είναι εδώ, επέστρεψε. Ο κ. Τσίπρας λέει ότι εκείνος την έφερε, εσείς λέτε «όχι δεν τη φέρατε εσείς, τη φέρνουμε εμείς». Δυστυχώς ούτε εκείνοι την έφεραν ούτε εσείς τη φέρνετε.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Οι εργαζόμενοι, οι άνθρωποί μας εκεί έξω και κάποιοι που βρίσκονται εδώ μέσα -και θα ήθελα να χαιρετίσω εκ μέρους, φαντάζομαι, όλων μας τους εργαζόμενους από τα Λιπάσματα Καβάλας, από την Εθνική Τράπεζα, από την Τράπεζα Πειραιώς-, κουνάνε το κεφάλι ακούγοντάς μας εδώ σήμερα. Διότι αυτό που βιώνουν καθημερινά δεν είναι η επιστροφή της κανονικότητας, αλλά το τέλος και μάλιστα το μονιμοποιημένο τέλος της κανονικότητας.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Κύριε Μητσοτάκη, θα ήθελα να προσέξετε ένα παράδοξο, ένα στατιστικό στοιχείο το οποίο τουλάχιστον στη δική μου καριέρα ως οικονομολόγος δεν έχω ξαναδεί σε καμμία χώρα του κόσμου. Επί ημερών ΣΥΡΙΖΑ τον τελευταίο χρόνο -το είπατε και εσείς, καλώς ή κακώς δεν θα μπω σε αυτό το θέμα- ανέβηκε ο κατώτατος μισθός και καταργήθηκε ο </w:t>
      </w:r>
      <w:proofErr w:type="spellStart"/>
      <w:r w:rsidRPr="00604F60">
        <w:rPr>
          <w:rFonts w:ascii="Arial" w:eastAsia="Times New Roman" w:hAnsi="Arial" w:cs="Arial"/>
          <w:color w:val="202124"/>
          <w:sz w:val="24"/>
          <w:szCs w:val="24"/>
          <w:lang w:eastAsia="el-GR"/>
        </w:rPr>
        <w:t>υπερκατώτατος</w:t>
      </w:r>
      <w:proofErr w:type="spellEnd"/>
      <w:r w:rsidRPr="00604F60">
        <w:rPr>
          <w:rFonts w:ascii="Arial" w:eastAsia="Times New Roman" w:hAnsi="Arial" w:cs="Arial"/>
          <w:color w:val="202124"/>
          <w:sz w:val="24"/>
          <w:szCs w:val="24"/>
          <w:lang w:eastAsia="el-GR"/>
        </w:rPr>
        <w:t xml:space="preserve"> μισθός, κάτι που αφορά περίπου εξακόσιες χιλιάδες συμπολίτες μας. Όπως διδάσκουμε σε όλα τα </w:t>
      </w:r>
      <w:r w:rsidRPr="00604F60">
        <w:rPr>
          <w:rFonts w:ascii="Arial" w:eastAsia="Times New Roman" w:hAnsi="Arial" w:cs="Arial"/>
          <w:color w:val="202124"/>
          <w:sz w:val="24"/>
          <w:szCs w:val="24"/>
          <w:lang w:eastAsia="el-GR"/>
        </w:rPr>
        <w:lastRenderedPageBreak/>
        <w:t xml:space="preserve">πανεπιστήμια του κόσμου, όταν ανεβαίνει ο κατώτατος μισθός, αυτό, αν μη τι άλλο, θα συμπαρασύρει προς τα πάνω τον μέσο μισθό. Αυτό διδάσκουμε σε όλα τα πανεπιστήμια. Η χώρα μας είναι η μοναδική χώρα στον κόσμο, όσο ξέρω εγώ και πραγματικά έκανα και μια μικρή έρευνα και δεν το έχω ξαναδεί σε άλλη χώρα, όπου σε μια περίοδο που το ΑΕΠ αυξάνεται -νωχελικά αλλά αυξάνεται- αυξάνεται ο κατώτατος μισθός και όμως σύμφωνα με τα στοιχεία της «ΕΡΓΑΝΗ», στην περίοδο αυτών των δώδεκα μηνών που αυξήθηκε ο κατώτατος μισθός, είχαμε μείωση του μέσου μισθού από 1.072 ευρώ σε 1.046 ευρώ. Έχει ενδιαφέρον, ας το σκεφτούμε αυτό. Για εμάς, στο ΜέΡΑ25, αυτό καταδεικνύει ένα πράγμα: Δεν υπάρχει κανονικότητα. Ούτε ο ΣΥΡΙΖΑ την έφερε ούτε εσείς τι φέρνετε.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Το ερώτημα είναι γιατί. Πώς εξηγείται αυτό το φαινόμενο; Είναι ένα πολύ ενδιαφέρον φαινόμενο, επιστημονικά αν το δείτε. Αυξάνεται ο κατώτατος μισθός, ο μέσος πέφτει. Δύο είναι οι εξηγήσεις που θα μου επιτρέψετε να παρουσιάσω και νομίζω ότι έχουν άμεση σχέση με το θέμα της σημερινής μας συζήτησης, έχουν άμεση σχέση με τη ζωή των ανθρώπων εκεί έξω, των ανθρώπων της εργασίας.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Η πρώτη εξήγηση είναι ότι η αύξηση των εισοδημάτων, αυτή η μικρή, τα τελευταία χρόνια οφείλεται όχι σε κέρδη επιχειρηματικά, αλλά σε προσόδους. Και όπως γνωρίζουμε, η </w:t>
      </w:r>
      <w:proofErr w:type="spellStart"/>
      <w:r w:rsidRPr="00604F60">
        <w:rPr>
          <w:rFonts w:ascii="Arial" w:eastAsia="Times New Roman" w:hAnsi="Arial" w:cs="Arial"/>
          <w:sz w:val="24"/>
          <w:szCs w:val="24"/>
          <w:lang w:eastAsia="el-GR"/>
        </w:rPr>
        <w:t>προσοδοφορία</w:t>
      </w:r>
      <w:proofErr w:type="spellEnd"/>
      <w:r w:rsidRPr="00604F60">
        <w:rPr>
          <w:rFonts w:ascii="Arial" w:eastAsia="Times New Roman" w:hAnsi="Arial" w:cs="Arial"/>
          <w:sz w:val="24"/>
          <w:szCs w:val="24"/>
          <w:lang w:eastAsia="el-GR"/>
        </w:rPr>
        <w:t xml:space="preserve"> δεν διαχέεται, δεν έχει </w:t>
      </w:r>
      <w:r w:rsidRPr="00604F60">
        <w:rPr>
          <w:rFonts w:ascii="Arial" w:eastAsia="Times New Roman" w:hAnsi="Arial" w:cs="Arial"/>
          <w:sz w:val="24"/>
          <w:szCs w:val="24"/>
          <w:lang w:eastAsia="el-GR"/>
        </w:rPr>
        <w:lastRenderedPageBreak/>
        <w:t xml:space="preserve">πολλαπλασιαστές στην οικονομία. Όταν τα σουπερμάρκετ καταφέρνουν να αισχροκερδούν εκμεταλλευόμενοι τους παραγωγούς, αυτή η διαφορά τιμής-κόστους δεν επενδύεται, δεν διαχέεται στην κοινωνία, δεν πηγαίνει στους παραγωγούς, δεν πηγαίνει στους καταναλωτές. Όταν έχουμε υπεραξίες ακινήτων είτε λόγω </w:t>
      </w:r>
      <w:proofErr w:type="spellStart"/>
      <w:r w:rsidRPr="00604F60">
        <w:rPr>
          <w:rFonts w:ascii="Arial" w:eastAsia="Times New Roman" w:hAnsi="Arial" w:cs="Arial"/>
          <w:sz w:val="24"/>
          <w:szCs w:val="24"/>
          <w:lang w:eastAsia="el-GR"/>
        </w:rPr>
        <w:t>airbnb</w:t>
      </w:r>
      <w:proofErr w:type="spellEnd"/>
      <w:r w:rsidRPr="00604F60">
        <w:rPr>
          <w:rFonts w:ascii="Arial" w:eastAsia="Times New Roman" w:hAnsi="Arial" w:cs="Arial"/>
          <w:sz w:val="24"/>
          <w:szCs w:val="24"/>
          <w:lang w:eastAsia="el-GR"/>
        </w:rPr>
        <w:t>, που αυξάνονται τα ενοίκια, είτε λόγω πωλήσεων, αυτές οι υπεραξίες δεν διαχέονται, δεν επενδύονται, το ξέρουμε από την εποχή το Ντέιβιντ Ρικάρντο αυτό.</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Η δεύτερη εξήγηση αφορά -και εδώ ερχόμαστε πιο πολύ στο σημερινό μας ζήτημα- στη ρευστοποιημένη εργασία, η οποία εξ ορισμού είναι αδύνατον να προστατευθεί.</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Κύριε Πρωθυπουργέ, γνωρίζετε -είμαι σίγουρος- ότι πολυκαταστήματα, μεταλλεία, βιομηχανίες αντικαθιστούν αυτή τη στιγμή που μιλάμε μαζικά εργαζόμενους που αποχωρούν με ενοικιαζόμενους εργαζόμενους. Μπορεί και οι ενοικιαζόμενοι να είναι πλήρους απασχόλησης, αλλά οι συνθήκες δουλειάς τους είναι, θα έλεγα, τριτοκοσμικές. Όμως, δεν θα το πω, γιατί στον τρίτο κόσμο έχουμε μια σταδιακή βελτίωση της αγοράς εργασίας, αντίθετα με αυτό που συμβαίνει στην Ελλάδα.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Θα σας δώσω ένα συγκεκριμένο παράδειγμα, γιατί νομίζω ότι τα συγκεκριμένα παραδείγματα μας αγγίζουν πιο πολύ. Πριν δύο εβδομάδες, την 29</w:t>
      </w:r>
      <w:r w:rsidRPr="00604F60">
        <w:rPr>
          <w:rFonts w:ascii="Arial" w:eastAsia="Times New Roman" w:hAnsi="Arial" w:cs="Arial"/>
          <w:sz w:val="24"/>
          <w:szCs w:val="24"/>
          <w:vertAlign w:val="superscript"/>
          <w:lang w:eastAsia="el-GR"/>
        </w:rPr>
        <w:t>η</w:t>
      </w:r>
      <w:r w:rsidRPr="00604F60">
        <w:rPr>
          <w:rFonts w:ascii="Arial" w:eastAsia="Times New Roman" w:hAnsi="Arial" w:cs="Arial"/>
          <w:sz w:val="24"/>
          <w:szCs w:val="24"/>
          <w:lang w:eastAsia="el-GR"/>
        </w:rPr>
        <w:t xml:space="preserve"> Ιανουαρίου, ενοικιαζόμενος εργαζόμενος στον ΟΤΕ, σε τεχνικό συνεργείο </w:t>
      </w:r>
      <w:r w:rsidRPr="00604F60">
        <w:rPr>
          <w:rFonts w:ascii="Arial" w:eastAsia="Times New Roman" w:hAnsi="Arial" w:cs="Arial"/>
          <w:sz w:val="24"/>
          <w:szCs w:val="24"/>
          <w:lang w:eastAsia="el-GR"/>
        </w:rPr>
        <w:lastRenderedPageBreak/>
        <w:t>του ΟΤΕ, τραυματίστηκε σοβαρά μετά από πτώση, επειδή δεν υπήρχε δεύτερος ή τρίτος εργαζόμενος να δουλεύει μαζί του στο πλαίσιο των οικονομιών που έφερνε ο υπεργολάβος που τον νοίκιαζε τον συγκεκριμένο εργαζόμενο για να μπορέσει να μειοδοτήσει στον ΟΤΕ.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Όσον αφορά στις σχολικές καθαρίστριες, θα το πω άλλη μία φορά, έχει ξανακουστεί σήμερα στην Αίθουσα, εννέα χιλιάδες καθαρίστριες δουλεύουν με μίσθωση έργου, πληρώνονται ανά τρίμηνο ούτε καν μηνιαία από το ελληνικό δημόσιο, πληρώνονται με το κομμάτι ανάλογα με το πόσες αίθουσες καθαρίζουν, ανεξάρτητα από το πόσο μακριά έπρεπε να ταξιδέψουν για να πάνε να τις καθαρίσουν.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Μια τέτοια βιοπαλαίστρια, στην Άμφισσα που ήμουνα τις προάλλες, μου είπε την προσωπική της ιστορία, όχι ακριβώς την προσωπική της ιστορία, αλλά μιας συναδέλφου της, η οποία έπαθε καρκίνο και για να μην απολυθεί από τον δήμο αναγκάζονταν όλες οι υπόλοιπες καθαρίστριες να δουλεύουν τις δικές της ώρες για να κρατήσει τη θέση εργασίας. Αυτό κάνει το ελληνικό δημόσιο, αυτό είναι η ρευστοποίηση της εργασίας. Δεν μπορούμε να μιλάμε για προστασία της εργασίας, όταν το ελληνικό δημόσιο δίνει το έναυσμα στον ιδιωτικό τομέα για να χρησιμοποιεί αυτές τις μεθόδους υπεργολαβίας.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Αλήθεια, με τις καθαρίστριες του Υπουργείου Οικονομικών τι θα κάνει ο κ. </w:t>
      </w:r>
      <w:proofErr w:type="spellStart"/>
      <w:r w:rsidRPr="00604F60">
        <w:rPr>
          <w:rFonts w:ascii="Arial" w:eastAsia="Times New Roman" w:hAnsi="Arial" w:cs="Arial"/>
          <w:sz w:val="24"/>
          <w:szCs w:val="24"/>
          <w:lang w:eastAsia="el-GR"/>
        </w:rPr>
        <w:t>Σταϊκούρας</w:t>
      </w:r>
      <w:proofErr w:type="spellEnd"/>
      <w:r w:rsidRPr="00604F60">
        <w:rPr>
          <w:rFonts w:ascii="Arial" w:eastAsia="Times New Roman" w:hAnsi="Arial" w:cs="Arial"/>
          <w:sz w:val="24"/>
          <w:szCs w:val="24"/>
          <w:lang w:eastAsia="el-GR"/>
        </w:rPr>
        <w:t xml:space="preserve">, που δεν είναι σήμερα μαζί μας; Θα σταματήσουν να ζουν υπό </w:t>
      </w:r>
      <w:r w:rsidRPr="00604F60">
        <w:rPr>
          <w:rFonts w:ascii="Arial" w:eastAsia="Times New Roman" w:hAnsi="Arial" w:cs="Arial"/>
          <w:sz w:val="24"/>
          <w:szCs w:val="24"/>
          <w:lang w:eastAsia="el-GR"/>
        </w:rPr>
        <w:lastRenderedPageBreak/>
        <w:t xml:space="preserve">καθεστώς ομηρίας ή θα συνεχίσετε αυτό που ξεκινήσατε το 2012, να τις ρευστοποιείται συνεχίζοντας το </w:t>
      </w:r>
      <w:proofErr w:type="spellStart"/>
      <w:r w:rsidRPr="00604F60">
        <w:rPr>
          <w:rFonts w:ascii="Arial" w:eastAsia="Times New Roman" w:hAnsi="Arial" w:cs="Arial"/>
          <w:sz w:val="24"/>
          <w:szCs w:val="24"/>
          <w:lang w:eastAsia="el-GR"/>
        </w:rPr>
        <w:t>μνημονιακό</w:t>
      </w:r>
      <w:proofErr w:type="spellEnd"/>
      <w:r w:rsidRPr="00604F60">
        <w:rPr>
          <w:rFonts w:ascii="Arial" w:eastAsia="Times New Roman" w:hAnsi="Arial" w:cs="Arial"/>
          <w:sz w:val="24"/>
          <w:szCs w:val="24"/>
          <w:lang w:eastAsia="el-GR"/>
        </w:rPr>
        <w:t xml:space="preserve"> παράδειγμα προς άλλους εργοδότες ιδίως του ιδιωτικού τομέα;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Κυρίες και κύριοι συνάδελφοι, η πραγματικότητα εκεί έξω αντίθετα με αυτά που λέμε εδώ σήμερα είναι ένας βρώμικος πόλεμος εναντίον της εργασίας που βρίσκεται σε εξέλιξη και έναν αντίστοιχο πόλεμο που αντιμετωπίζουν οι μικρομεσαίες επιχειρήσεις, αλλά και οι νέες καινοτόμες επιχειρήσεις των νέων ανθρώπων, τα </w:t>
      </w:r>
      <w:r w:rsidRPr="00604F60">
        <w:rPr>
          <w:rFonts w:ascii="Arial" w:eastAsia="Times New Roman" w:hAnsi="Arial" w:cs="Arial"/>
          <w:sz w:val="24"/>
          <w:szCs w:val="24"/>
          <w:lang w:val="en-US" w:eastAsia="el-GR"/>
        </w:rPr>
        <w:t>startups</w:t>
      </w:r>
      <w:r w:rsidRPr="00604F60">
        <w:rPr>
          <w:rFonts w:ascii="Arial" w:eastAsia="Times New Roman" w:hAnsi="Arial" w:cs="Arial"/>
          <w:sz w:val="24"/>
          <w:szCs w:val="24"/>
          <w:lang w:eastAsia="el-GR"/>
        </w:rPr>
        <w:t xml:space="preserve"> που δεν μπορούν να ορθοποδήσουν σε αυτή την χώρα.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 κατώτατος μισθός, που είναι το ζήτημα που ηγέρθη σήμερα λόγω των επίκαιρων ερωτήσεων από τον κ. Τσίπρα και από τον κ. </w:t>
      </w:r>
      <w:proofErr w:type="spellStart"/>
      <w:r w:rsidRPr="00604F60">
        <w:rPr>
          <w:rFonts w:ascii="Arial" w:eastAsia="Times New Roman" w:hAnsi="Arial" w:cs="Arial"/>
          <w:sz w:val="24"/>
          <w:szCs w:val="24"/>
          <w:lang w:eastAsia="el-GR"/>
        </w:rPr>
        <w:t>Κουτσούμπα</w:t>
      </w:r>
      <w:proofErr w:type="spellEnd"/>
      <w:r w:rsidRPr="00604F60">
        <w:rPr>
          <w:rFonts w:ascii="Arial" w:eastAsia="Times New Roman" w:hAnsi="Arial" w:cs="Arial"/>
          <w:sz w:val="24"/>
          <w:szCs w:val="24"/>
          <w:lang w:eastAsia="el-GR"/>
        </w:rPr>
        <w:t>, είναι μόνο ένα εργαλείο, που από μόνο του όμως δεν προστατεύει καμμία εργασία, κανέναν εργαζόμενο.</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Κύριε Πρωθυπουργέ, δεν είναι όλες οι επιχειρήσεις ίδιες στον καιρό του τέταρτου μνημονίου του κ. Τσίπρα, το οποίο εσείς σήμερα εφαρμόζετε ευλαβικά. Οι μικρομεσαίοι πεθαίνουν στη χώρα μας αυτή τη στιγμή. Οι μεγάλες επιχειρήσεις ταυτόχρονα </w:t>
      </w:r>
      <w:proofErr w:type="spellStart"/>
      <w:r w:rsidRPr="00604F60">
        <w:rPr>
          <w:rFonts w:ascii="Arial" w:eastAsia="Times New Roman" w:hAnsi="Arial" w:cs="Arial"/>
          <w:sz w:val="24"/>
          <w:szCs w:val="24"/>
          <w:lang w:eastAsia="el-GR"/>
        </w:rPr>
        <w:t>προσοδοφορούν</w:t>
      </w:r>
      <w:proofErr w:type="spellEnd"/>
      <w:r w:rsidRPr="00604F60">
        <w:rPr>
          <w:rFonts w:ascii="Arial" w:eastAsia="Times New Roman" w:hAnsi="Arial" w:cs="Arial"/>
          <w:sz w:val="24"/>
          <w:szCs w:val="24"/>
          <w:lang w:eastAsia="el-GR"/>
        </w:rPr>
        <w:t xml:space="preserve"> ασύστολα, γιατί δεν υπάρχει μια σοβαρή Επιτροπή Ανταγωνισμού να τις χειραγωγήσει. Οπότε, εμείς τι λέμε; Ναι, στην αύξηση του κατώτατου μισθού, μια και λέτε ότι το κοιτάτε και να περιμένουμε μέχρι τον Ιούνιο, Ιούλιο.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Παράλληλα, όμως, για τους μικρομεσαίους για να μπορέσουν να τον πληρώσουν και να μη μειώνουν τις ώρες εργασίας εικονικά, θα πρέπει να μειώσετε τον φορολογικό συντελεστή στο 15%, για τους μεσαίους στο 20%, να καταργήσετε την προπληρωμή φόρου, αλλά να κρατήσετε υψηλό φορολογικό συντελεστή για τις μεγάλες εταιρείες που </w:t>
      </w:r>
      <w:proofErr w:type="spellStart"/>
      <w:r w:rsidRPr="00604F60">
        <w:rPr>
          <w:rFonts w:ascii="Arial" w:eastAsia="Times New Roman" w:hAnsi="Arial" w:cs="Times New Roman"/>
          <w:sz w:val="24"/>
          <w:szCs w:val="24"/>
          <w:lang w:eastAsia="el-GR"/>
        </w:rPr>
        <w:t>προσοδοφορούν</w:t>
      </w:r>
      <w:proofErr w:type="spellEnd"/>
      <w:r w:rsidRPr="00604F60">
        <w:rPr>
          <w:rFonts w:ascii="Arial" w:eastAsia="Times New Roman" w:hAnsi="Arial" w:cs="Times New Roman"/>
          <w:sz w:val="24"/>
          <w:szCs w:val="24"/>
          <w:lang w:eastAsia="el-GR"/>
        </w:rPr>
        <w:t xml:space="preserve">. Παράλληλα πρέπει υπάρξει φρένο, κατάργηση, στη ρευστοποίηση της εργασίας μέσω </w:t>
      </w:r>
      <w:proofErr w:type="spellStart"/>
      <w:r w:rsidRPr="00604F60">
        <w:rPr>
          <w:rFonts w:ascii="Arial" w:eastAsia="Times New Roman" w:hAnsi="Arial" w:cs="Times New Roman"/>
          <w:sz w:val="24"/>
          <w:szCs w:val="24"/>
          <w:lang w:eastAsia="el-GR"/>
        </w:rPr>
        <w:t>επινοικίασης</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Πρωθυπουργέ, φαντάζομαι ότι κι εσείς -όπως και ο κ. Τσίπρας όταν ήταν εκείνος Πρωθυπουργός- θα κρυφτείτε πίσω από το ότι δεν θα συμφωνήσει η τρόικα με όλα αυτά. Θεωρώ ότι αυτό είναι πρόσχημα. Θεωρώ -και αυτό σας το λέω με εκτίμηση, και με σεβασμό, αλλά και ειλικρινά- ότι προσωπικά και ο κύκλος σας μέσα στη Νέα Δημοκρατία εκφράζεται κόντρα ακόμα και στην παράδοση της Νέας Δημοκρατίας στο μοντέλο </w:t>
      </w:r>
      <w:r w:rsidRPr="00604F60">
        <w:rPr>
          <w:rFonts w:ascii="Arial" w:eastAsia="Times New Roman" w:hAnsi="Arial" w:cs="Times New Roman"/>
          <w:sz w:val="24"/>
          <w:szCs w:val="24"/>
          <w:lang w:val="en-US" w:eastAsia="el-GR"/>
        </w:rPr>
        <w:t>McKenzie</w:t>
      </w:r>
      <w:r w:rsidRPr="00604F60">
        <w:rPr>
          <w:rFonts w:ascii="Arial" w:eastAsia="Times New Roman" w:hAnsi="Arial" w:cs="Times New Roman"/>
          <w:sz w:val="24"/>
          <w:szCs w:val="24"/>
          <w:lang w:eastAsia="el-GR"/>
        </w:rPr>
        <w:t xml:space="preserve"> στους χώρους δουλειάς, στους χώρους επιχειρήσεων.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μοντέλο </w:t>
      </w:r>
      <w:r w:rsidRPr="00604F60">
        <w:rPr>
          <w:rFonts w:ascii="Arial" w:eastAsia="Times New Roman" w:hAnsi="Arial" w:cs="Times New Roman"/>
          <w:sz w:val="24"/>
          <w:szCs w:val="24"/>
          <w:lang w:val="en-US" w:eastAsia="el-GR"/>
        </w:rPr>
        <w:t>McKenzie</w:t>
      </w:r>
      <w:r w:rsidRPr="00604F60">
        <w:rPr>
          <w:rFonts w:ascii="Arial" w:eastAsia="Times New Roman" w:hAnsi="Arial" w:cs="Times New Roman"/>
          <w:sz w:val="24"/>
          <w:szCs w:val="24"/>
          <w:lang w:eastAsia="el-GR"/>
        </w:rPr>
        <w:t xml:space="preserve"> αφορά την επιστημονική εντατικοποίηση της εκμετάλλευσης εργασίας, που για παράδειγμα στις Ηνωμένες Πολιτείες Αμερικής εκσφενδόνισαν τη διαφορά μεταξύ του κατώτερου μισθού μιας μεγάλης επιχείρησης και του διευθυντικού μισθού από 20 προς 1 που ήταν στο 386 προς 1 σήμερα μέσα απ’ αυτές τις μεθόδους που εφαρμόζονται σήμερα και στην Ελλάδα.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Βέβαια, εδώ είναι Ελλάδα! Είναι μια φυλακή χρέους. Δεν αφήνετε καμμία κρίση να πάει χαμένη. Το βλέπουμε αυτό. </w:t>
      </w:r>
      <w:proofErr w:type="spellStart"/>
      <w:r w:rsidRPr="00604F60">
        <w:rPr>
          <w:rFonts w:ascii="Arial" w:eastAsia="Times New Roman" w:hAnsi="Arial" w:cs="Times New Roman"/>
          <w:sz w:val="24"/>
          <w:szCs w:val="24"/>
          <w:lang w:eastAsia="el-GR"/>
        </w:rPr>
        <w:t>Κρυπτόμενοι</w:t>
      </w:r>
      <w:proofErr w:type="spellEnd"/>
      <w:r w:rsidRPr="00604F60">
        <w:rPr>
          <w:rFonts w:ascii="Arial" w:eastAsia="Times New Roman" w:hAnsi="Arial" w:cs="Times New Roman"/>
          <w:sz w:val="24"/>
          <w:szCs w:val="24"/>
          <w:lang w:eastAsia="el-GR"/>
        </w:rPr>
        <w:t xml:space="preserve"> πίσω από την τρόικα, ουσιαστικά εξυπηρετείτε τα συμφέροντα τα οποία χωρίς να επενδύουν </w:t>
      </w:r>
      <w:proofErr w:type="spellStart"/>
      <w:r w:rsidRPr="00604F60">
        <w:rPr>
          <w:rFonts w:ascii="Arial" w:eastAsia="Times New Roman" w:hAnsi="Arial" w:cs="Times New Roman"/>
          <w:sz w:val="24"/>
          <w:szCs w:val="24"/>
          <w:lang w:eastAsia="el-GR"/>
        </w:rPr>
        <w:t>προσοδοφορούν</w:t>
      </w:r>
      <w:proofErr w:type="spellEnd"/>
      <w:r w:rsidRPr="00604F60">
        <w:rPr>
          <w:rFonts w:ascii="Arial" w:eastAsia="Times New Roman" w:hAnsi="Arial" w:cs="Times New Roman"/>
          <w:sz w:val="24"/>
          <w:szCs w:val="24"/>
          <w:lang w:eastAsia="el-GR"/>
        </w:rPr>
        <w:t>, ρευστοποιώντας την εργασία, τους μικρομεσαίους, τις περιουσίες των πτωχευμένων Ελλήνων, ό,τι έχει μείνει όρθιο.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Όσο για τον κ. Τσίπρα -ο όποιος μίλησε προηγουμένως- σαν να μην κατάλαβε πότε την άρρηκτη σχέση χρέους και εργασιακών. Η πρώτη μας διαφωνία τότε το 2015 -όταν ήμασταν στην ίδια κυβέρνηση- αφορούσε ακριβώς αυτό. Θυμάμαι να λέει ότι θα δώσουμε στους δανειστές τα πλεονάσματα, για να πάρουμε τα εργασιακά. Πρόκειται για στοιχειώδες σφάλμα. Τότε -βλέπετε- θεωρούσα ότι απλά ήταν σφάλμα. Σήμερα, γνωρίζω καλύτερα. Επρόκειτο για πολιτική επιλογή, που οδήγησε εξ επί τούτου στη σημερινή ζοφερή κατάσταση την οποία, ελέω Νέας Δημοκρατίας σήμερα, εκμεταλλεύεται το πιο παρασιτικό μέρος της ολιγαρχίας για να πλουτίζει.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Άκουσα τον Αλέξη Τσίπρα προχθές να λέει -και ήταν πρωτοσέλιδο στην «ΑΥΓΗ»-…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ΜΗΤΣΟΤΑΚΗΣ (Πρόεδρος της Κυβέρνησης): </w:t>
      </w:r>
      <w:r w:rsidRPr="00604F60">
        <w:rPr>
          <w:rFonts w:ascii="Arial" w:eastAsia="Times New Roman" w:hAnsi="Arial" w:cs="Times New Roman"/>
          <w:sz w:val="24"/>
          <w:szCs w:val="24"/>
          <w:lang w:eastAsia="el-GR"/>
        </w:rPr>
        <w:t xml:space="preserve">Πότε ακριβώς σας είπε ο κ. Τσίπρας αυτό το </w:t>
      </w:r>
      <w:r w:rsidRPr="00604F60">
        <w:rPr>
          <w:rFonts w:ascii="Arial" w:eastAsia="Times New Roman" w:hAnsi="Arial" w:cs="Times New Roman"/>
          <w:sz w:val="24"/>
          <w:szCs w:val="24"/>
          <w:lang w:val="en-US" w:eastAsia="el-GR"/>
        </w:rPr>
        <w:t>deal</w:t>
      </w:r>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color w:val="222222"/>
          <w:sz w:val="24"/>
          <w:szCs w:val="24"/>
          <w:shd w:val="clear" w:color="auto" w:fill="FFFFFF"/>
          <w:lang w:eastAsia="el-GR"/>
        </w:rPr>
        <w:lastRenderedPageBreak/>
        <w:t>ΓΙΑΝΗΣ ΒΑΡΟΥΦΑΚΗΣ (Γραμματέας του ΜέΡΑ25):</w:t>
      </w:r>
      <w:r w:rsidRPr="00604F60">
        <w:rPr>
          <w:rFonts w:ascii="Arial" w:eastAsia="Times New Roman" w:hAnsi="Arial" w:cs="Arial"/>
          <w:color w:val="222222"/>
          <w:sz w:val="24"/>
          <w:szCs w:val="24"/>
          <w:shd w:val="clear" w:color="auto" w:fill="FFFFFF"/>
          <w:lang w:eastAsia="el-GR"/>
        </w:rPr>
        <w:t xml:space="preserve"> </w:t>
      </w:r>
      <w:r w:rsidRPr="00604F60">
        <w:rPr>
          <w:rFonts w:ascii="Arial" w:eastAsia="Times New Roman" w:hAnsi="Arial" w:cs="Times New Roman"/>
          <w:sz w:val="24"/>
          <w:szCs w:val="24"/>
          <w:lang w:eastAsia="el-GR"/>
        </w:rPr>
        <w:t>Το 2015. Ξέρετε πολύ καλά ότι ήμουν πολύ λίγους μήνες στην κυβέρνηση. Αν διαβάσετε το βιβλίο μου, θα δείτε ότι υπάρχει και συγκεκριμένη ημερομηνία.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sz w:val="24"/>
          <w:szCs w:val="24"/>
          <w:lang w:eastAsia="zh-CN"/>
        </w:rPr>
        <w:t>ΚΥΡΙΑΚΟΣ ΜΗΤΣΟΤΑΚΗΣ (Πρόεδρος της Κυβέρνησης)</w:t>
      </w:r>
      <w:r w:rsidRPr="00604F60">
        <w:rPr>
          <w:rFonts w:ascii="Arial" w:eastAsia="Times New Roman" w:hAnsi="Arial" w:cs="Times New Roman"/>
          <w:b/>
          <w:sz w:val="24"/>
          <w:szCs w:val="24"/>
          <w:lang w:eastAsia="el-GR"/>
        </w:rPr>
        <w:t>:</w:t>
      </w:r>
      <w:r w:rsidRPr="00604F60">
        <w:rPr>
          <w:rFonts w:ascii="Arial" w:eastAsia="Times New Roman" w:hAnsi="Arial" w:cs="Times New Roman"/>
          <w:sz w:val="24"/>
          <w:szCs w:val="24"/>
          <w:lang w:eastAsia="el-GR"/>
        </w:rPr>
        <w:t xml:space="preserve"> Στην ταινία υπάρχει;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ΑΜΥΡΑΣ:</w:t>
      </w:r>
      <w:r w:rsidRPr="00604F60">
        <w:rPr>
          <w:rFonts w:ascii="Arial" w:eastAsia="Times New Roman" w:hAnsi="Arial" w:cs="Times New Roman"/>
          <w:sz w:val="24"/>
          <w:szCs w:val="24"/>
          <w:lang w:eastAsia="el-GR"/>
        </w:rPr>
        <w:t xml:space="preserve"> Ο κ. </w:t>
      </w:r>
      <w:proofErr w:type="spellStart"/>
      <w:r w:rsidRPr="00604F60">
        <w:rPr>
          <w:rFonts w:ascii="Arial" w:eastAsia="Times New Roman" w:hAnsi="Arial" w:cs="Times New Roman"/>
          <w:sz w:val="24"/>
          <w:szCs w:val="24"/>
          <w:lang w:eastAsia="el-GR"/>
        </w:rPr>
        <w:t>Τσακαλώτος</w:t>
      </w:r>
      <w:proofErr w:type="spellEnd"/>
      <w:r w:rsidRPr="00604F60">
        <w:rPr>
          <w:rFonts w:ascii="Arial" w:eastAsia="Times New Roman" w:hAnsi="Arial" w:cs="Times New Roman"/>
          <w:sz w:val="24"/>
          <w:szCs w:val="24"/>
          <w:lang w:eastAsia="el-GR"/>
        </w:rPr>
        <w:t xml:space="preserve"> τι έλεγε γι’ αυτό το θέμα;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color w:val="222222"/>
          <w:sz w:val="24"/>
          <w:szCs w:val="24"/>
          <w:shd w:val="clear" w:color="auto" w:fill="FFFFFF"/>
          <w:lang w:eastAsia="el-GR"/>
        </w:rPr>
        <w:t xml:space="preserve">ΓΙΑΝΗΣ ΒΑΡΟΥΦΑΚΗΣ (Γραμματέας του ΜέΡΑ25): </w:t>
      </w:r>
      <w:r w:rsidRPr="00604F60">
        <w:rPr>
          <w:rFonts w:ascii="Arial" w:eastAsia="Times New Roman" w:hAnsi="Arial" w:cs="Times New Roman"/>
          <w:sz w:val="24"/>
          <w:szCs w:val="24"/>
          <w:lang w:eastAsia="el-GR"/>
        </w:rPr>
        <w:t>Γιατί δεν τον ρωτάτε; Εγώ ξέρω τι λέει, γιατί μαζί τα λέγαμε. Εσείς πρέπει να τον ρωτήσετε για να μάθετε κι εσείς.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ΠΡΟΕΔΡΟΣ (Κωνσταντίνος Τασούλας): </w:t>
      </w:r>
      <w:r w:rsidRPr="00604F60">
        <w:rPr>
          <w:rFonts w:ascii="Arial" w:eastAsia="Times New Roman" w:hAnsi="Arial" w:cs="Times New Roman"/>
          <w:sz w:val="24"/>
          <w:szCs w:val="24"/>
          <w:lang w:eastAsia="el-GR"/>
        </w:rPr>
        <w:t xml:space="preserve">Το βιβλίο βρίσκεται στην βιβλιοθήκη στον δεύτερο όροφο!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color w:val="222222"/>
          <w:sz w:val="24"/>
          <w:szCs w:val="24"/>
          <w:shd w:val="clear" w:color="auto" w:fill="FFFFFF"/>
          <w:lang w:eastAsia="el-GR"/>
        </w:rPr>
        <w:t xml:space="preserve">ΓΙΑΝΗΣ ΒΑΡΟΥΦΑΚΗΣ (Γραμματέας του ΜέΡΑ25): </w:t>
      </w:r>
      <w:r w:rsidRPr="00604F60">
        <w:rPr>
          <w:rFonts w:ascii="Arial" w:eastAsia="Times New Roman" w:hAnsi="Arial" w:cs="Times New Roman"/>
          <w:sz w:val="24"/>
          <w:szCs w:val="24"/>
          <w:lang w:eastAsia="el-GR"/>
        </w:rPr>
        <w:t>Άκουσα τον κ. Τσίπρα και είδα πρωτοσέλιδο προχθές -αν δεν κάνω λάθος- στην «ΑΥΓΗ» να λέει: «Μαζί για την προστασία της πρώτης κατοικίας», όπως σήμερα λέτε να προστατεύσουμε την εργασία, αυξάνοντας το κατώτατο μισθό. Και βέβαια να προστατευτεί η στέγη πάνω από τα κεφάλια των ανθρώπων μας. Και βέβαια να αυξηθεί ο κατώτατος μισθός.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Όμως, κύριοι και κυρίες του ΣΥΡΙΖΑ, καμμία προστασία της εργασίας δεν θα είναι ουσιαστική, αν δεν καταργηθεί η ενοικίαση εργαζομένων και δεν </w:t>
      </w:r>
      <w:r w:rsidRPr="00604F60">
        <w:rPr>
          <w:rFonts w:ascii="Arial" w:eastAsia="Times New Roman" w:hAnsi="Arial" w:cs="Times New Roman"/>
          <w:sz w:val="24"/>
          <w:szCs w:val="24"/>
          <w:lang w:eastAsia="el-GR"/>
        </w:rPr>
        <w:lastRenderedPageBreak/>
        <w:t>μειωθεί δραστικά η φορολογία των μικρομεσαίων και δεν υπάρξουν πραγματικές υποχρεωτικές κλαδικές συμβάσεις και όχι αυτό το οποίο εσείς φέρατε ως φύλλο συκής για το γεγονός ότι δεν φέρατε κλαδικές συμβάσεις.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Όσον αφορά την πρώτη κατοικία, καμμία προστασία της δεν θα είναι εφικτή, όταν τα κόκκινα δάνεια πωλούνται σε αγοραστές που δεν θα τα αγοράσουν, παρά μόνο εάν μαζί με τα κόκκινα δάνεια αγοράσουν και το δικαίωμα να βγάζουν τα ακίνητα στο σφυρί.</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Ποια </w:t>
      </w:r>
      <w:proofErr w:type="spellStart"/>
      <w:r w:rsidRPr="00604F60">
        <w:rPr>
          <w:rFonts w:ascii="Arial" w:eastAsia="Times New Roman" w:hAnsi="Arial" w:cs="Times New Roman"/>
          <w:sz w:val="24"/>
          <w:szCs w:val="24"/>
          <w:lang w:eastAsia="el-GR"/>
        </w:rPr>
        <w:t>μνημονιακή</w:t>
      </w:r>
      <w:proofErr w:type="spellEnd"/>
      <w:r w:rsidRPr="00604F60">
        <w:rPr>
          <w:rFonts w:ascii="Arial" w:eastAsia="Times New Roman" w:hAnsi="Arial" w:cs="Times New Roman"/>
          <w:sz w:val="24"/>
          <w:szCs w:val="24"/>
          <w:lang w:eastAsia="el-GR"/>
        </w:rPr>
        <w:t xml:space="preserve"> κυβέρνηση </w:t>
      </w:r>
      <w:proofErr w:type="spellStart"/>
      <w:r w:rsidRPr="00604F60">
        <w:rPr>
          <w:rFonts w:ascii="Arial" w:eastAsia="Times New Roman" w:hAnsi="Arial" w:cs="Times New Roman"/>
          <w:sz w:val="24"/>
          <w:szCs w:val="24"/>
          <w:lang w:eastAsia="el-GR"/>
        </w:rPr>
        <w:t>κρυπτόμενη</w:t>
      </w:r>
      <w:proofErr w:type="spellEnd"/>
      <w:r w:rsidRPr="00604F60">
        <w:rPr>
          <w:rFonts w:ascii="Arial" w:eastAsia="Times New Roman" w:hAnsi="Arial" w:cs="Times New Roman"/>
          <w:sz w:val="24"/>
          <w:szCs w:val="24"/>
          <w:lang w:eastAsia="el-GR"/>
        </w:rPr>
        <w:t xml:space="preserve"> πίσω από το τι θα πει η τρόικα, άφησε την ενοικίαση των εργαζομένων να γίνει κανόνας και υπερφορολόγησε τους μικρομεσαίους; Ποια κυβέρνηση έστρωσε το χαλί στον σημερινό Πρωθυπουργό να εφαρμόσει τη φιλοσοφία </w:t>
      </w:r>
      <w:r w:rsidRPr="00604F60">
        <w:rPr>
          <w:rFonts w:ascii="Arial" w:eastAsia="Times New Roman" w:hAnsi="Arial" w:cs="Times New Roman"/>
          <w:sz w:val="24"/>
          <w:szCs w:val="24"/>
          <w:lang w:val="en-US" w:eastAsia="el-GR"/>
        </w:rPr>
        <w:t>McKenzie</w:t>
      </w:r>
      <w:r w:rsidRPr="00604F60">
        <w:rPr>
          <w:rFonts w:ascii="Arial" w:eastAsia="Times New Roman" w:hAnsi="Arial" w:cs="Times New Roman"/>
          <w:sz w:val="24"/>
          <w:szCs w:val="24"/>
          <w:lang w:eastAsia="el-GR"/>
        </w:rPr>
        <w:t xml:space="preserve"> στο έπακρο; Δυστυχώς, η κυβέρνηση του ΣΥΡΙΖΑ. Και ποιος ήταν που εκκίνησε την πώληση των κόκκινων δανείων, αποδεχόμενος ουσιαστικά τη φιλοσοφία του Ηρακλή; Η δική σας Κυβέρνηση!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Είναι δυνατόν να ζητάτε σήμερα προστασία της πρώτης κατοικίας, όταν μέχρι χτες δρομολογούσατε την πώληση των κόκκινων δανείων και των υποθηκών που αυτά έφεραν; Είναι δυνατόν να μην έχετε καταλάβει ότι ο μόνος τρόπος για να προστατευτεί η πρώτη κατοικία είναι να σταματήσουν οι πωλήσεις;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Συνάδελφοι, του ΚΚΕ έχετε δίκιο. Στην επιστολή που μου έστειλε ο κ. </w:t>
      </w:r>
      <w:proofErr w:type="spellStart"/>
      <w:r w:rsidRPr="00604F60">
        <w:rPr>
          <w:rFonts w:ascii="Arial" w:eastAsia="Times New Roman" w:hAnsi="Arial" w:cs="Times New Roman"/>
          <w:sz w:val="24"/>
          <w:szCs w:val="24"/>
          <w:lang w:eastAsia="el-GR"/>
        </w:rPr>
        <w:t>Κουτσούμπας</w:t>
      </w:r>
      <w:proofErr w:type="spellEnd"/>
      <w:r w:rsidRPr="00604F60">
        <w:rPr>
          <w:rFonts w:ascii="Arial" w:eastAsia="Times New Roman" w:hAnsi="Arial" w:cs="Times New Roman"/>
          <w:sz w:val="24"/>
          <w:szCs w:val="24"/>
          <w:lang w:eastAsia="el-GR"/>
        </w:rPr>
        <w:t xml:space="preserve"> πολύ σωστά είπε ότι το ζητούμενο είναι ποιος στο βάθος αυτής της δεκαετούς κρίσης θα επωμιστεί τις τραπεζικές ζημιές. Αυτό είναι το ερώτημα.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Έως τώρα μόνο οι λαοί, ιδίως της καπιταλιστικής δύσης, επωμίζονταν τις τραπεζικές ζημίες, στην Αμερική, στη Βαρκελώνη, εδώ στην Ελλάδα με τον λαό μας να έχει φορτωθεί ποσοστιαία το μεγαλύτερο βάρος των τραπεζικών ζημιών υπέρ της διεθνούς των τραπεζιτών.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Όμως, υπάρχει μια διάσταση που δεν αναφέρετε, φίλοι του ΚΚΕ, τις μεγάλες υπεραξίες, τα μεγάλα κέρδη. Αυτό το είπε και ο Πρωθυπουργός θριαμβευτικά, ότι αυξάνονται οι τιμές των ακινήτων και είναι αλήθεια αυτό. Το ερώτημα είναι ποιος θα καρπωθεί την αύξηση αυτών των υπεραξιών. Θα καρπωθεί την αύξηση αυτών των υπεραξιών ο ελληνικός λαός και η ελληνική οικονομία ή τα αρπακτικά ταμεία που θα αποσπάσουν αυτές τις υπεραξίες και θα τις εξάγουν στους φορολογικούς παραδείσους όπου φωλιάζουν;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Όπως, καλά ξέρετε, φίλοι του ΚΚΕ, το σύστημα έχει εργαλεία που αν θέλει τα χρησιμοποιεί για να αλλάξει τη διανομή των προσόδων και των ζημιών. Εμείς στο ΜέΡΑ25 προτείνουμε συγκεκριμένο τρόπο, να χρησιμοποιηθούν αυτά τα συστημικά εργαλεία υπέρ των πολλών, κρατώντας τις νέες υπεραξίες των ακινήτων εδώ στην Ελλάδα χωρίς ανάγκη </w:t>
      </w:r>
      <w:proofErr w:type="spellStart"/>
      <w:r w:rsidRPr="00604F60">
        <w:rPr>
          <w:rFonts w:ascii="Arial" w:eastAsia="Times New Roman" w:hAnsi="Arial" w:cs="Times New Roman"/>
          <w:sz w:val="24"/>
          <w:szCs w:val="24"/>
          <w:lang w:eastAsia="el-GR"/>
        </w:rPr>
        <w:t>ανακεφαλαιοποίησης</w:t>
      </w:r>
      <w:proofErr w:type="spellEnd"/>
      <w:r w:rsidRPr="00604F60">
        <w:rPr>
          <w:rFonts w:ascii="Arial" w:eastAsia="Times New Roman" w:hAnsi="Arial" w:cs="Times New Roman"/>
          <w:sz w:val="24"/>
          <w:szCs w:val="24"/>
          <w:lang w:eastAsia="el-GR"/>
        </w:rPr>
        <w:t xml:space="preserve"> των </w:t>
      </w:r>
      <w:r w:rsidRPr="00604F60">
        <w:rPr>
          <w:rFonts w:ascii="Arial" w:eastAsia="Times New Roman" w:hAnsi="Arial" w:cs="Times New Roman"/>
          <w:sz w:val="24"/>
          <w:szCs w:val="24"/>
          <w:lang w:eastAsia="el-GR"/>
        </w:rPr>
        <w:lastRenderedPageBreak/>
        <w:t xml:space="preserve">τραπεζών. Γιατί να μην συντονιστούμε, γιατί να μην πιέσουμε σε αυτή την κατεύθυνση;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Ξέρετε, δεν έχουμε καμμία αυταπάτη. Το σύστημα θα κάνει τα πάντα για να μην μας επιτρέψει να χρησιμοποιήσουμε τα εργαλεία του υπέρ των πολλών. Όμως, η ανάδειξη απλά και μόνο, και αυτή και μόνη, πως τα εργαλεία του συστήματος θα μπορούσαν να χρησιμοποιηθούν εύκολα υπέρ των αδύναμων ακόμη και σε αυτό το ολιγαρχικό σύστημα, ακόμα και εντός των κανόνων της Ευρωπαϊκής Ένωσης, αλλά το σύστημα αρνείται να το κάνει, είναι για μας, για το ΜέΡΑ25, μια πράξη βαθιά προοδευτική, επαναστατική, θα έλεγα.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Κυρίες και κύριοι της Συμπολίτευσης, προχθές ο Υπουργός Οικονομικών σας εν τη απουσία μου για άλλη μια φορά αναφέρθηκε στο «κόστος </w:t>
      </w:r>
      <w:proofErr w:type="spellStart"/>
      <w:r w:rsidRPr="00604F60">
        <w:rPr>
          <w:rFonts w:ascii="Arial" w:eastAsia="Times New Roman" w:hAnsi="Arial" w:cs="Times New Roman"/>
          <w:sz w:val="24"/>
          <w:szCs w:val="24"/>
          <w:lang w:eastAsia="el-GR"/>
        </w:rPr>
        <w:t>Βαρουφάκη</w:t>
      </w:r>
      <w:proofErr w:type="spellEnd"/>
      <w:r w:rsidRPr="00604F60">
        <w:rPr>
          <w:rFonts w:ascii="Arial" w:eastAsia="Times New Roman" w:hAnsi="Arial" w:cs="Times New Roman"/>
          <w:sz w:val="24"/>
          <w:szCs w:val="24"/>
          <w:lang w:eastAsia="el-GR"/>
        </w:rPr>
        <w:t xml:space="preserve">» και μάλιστα είπε κάτι συγκεκριμένο: Ότι 40 δισεκατομμύρια ευρώ, λέει, των κόκκινων δανείων οφείλονταν σε εκείνο το πεντάμηνο. Δεν τόλμησε να το πει μπροστά μου, γιατί ήξερε ότι θα διαψευστεί για άλλη μια φορά. Τα 40 δισεκατομμύρια στα οποία αναφέρετε ήταν χρήματα που εσείς φορτώσατε στους πολίτες, τα ρίξατε στο βαρέλι δίχως πάτο των χρεοκοπημένων τραπεζών στην απέλπιδα προσπάθειά σας να κρατήσετε όρθιους όχι τις τράπεζες, αλλά τους τραπεζίτες.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Ρίξατε τη χώρα στα βράχια με το αποτυχημένο δεύτερο μνημόνιο, το οποίο ποτέ δεν καταφέρατε να ολοκληρώσετε, γιατί δεν μπορούσε να </w:t>
      </w:r>
      <w:r w:rsidRPr="00604F60">
        <w:rPr>
          <w:rFonts w:ascii="Arial" w:eastAsia="Times New Roman" w:hAnsi="Arial" w:cs="Times New Roman"/>
          <w:sz w:val="24"/>
          <w:szCs w:val="24"/>
          <w:lang w:eastAsia="el-GR"/>
        </w:rPr>
        <w:lastRenderedPageBreak/>
        <w:t xml:space="preserve">ολοκληρωθεί. Χαρίσατε στους τραπεζίτες θησαυρούς την ώρα που οι τράπεζες βούλιαζαν στα κόκκινα δάνεια που δημιουργούσε η </w:t>
      </w:r>
      <w:proofErr w:type="spellStart"/>
      <w:r w:rsidRPr="00604F60">
        <w:rPr>
          <w:rFonts w:ascii="Arial" w:eastAsia="Times New Roman" w:hAnsi="Arial" w:cs="Times New Roman"/>
          <w:sz w:val="24"/>
          <w:szCs w:val="24"/>
          <w:lang w:eastAsia="el-GR"/>
        </w:rPr>
        <w:t>μνημονιακή</w:t>
      </w:r>
      <w:proofErr w:type="spellEnd"/>
      <w:r w:rsidRPr="00604F60">
        <w:rPr>
          <w:rFonts w:ascii="Arial" w:eastAsia="Times New Roman" w:hAnsi="Arial" w:cs="Times New Roman"/>
          <w:sz w:val="24"/>
          <w:szCs w:val="24"/>
          <w:lang w:eastAsia="el-GR"/>
        </w:rPr>
        <w:t xml:space="preserve"> ύφεση που εσείς φέρατε. Και μαζί με τους συνενόχους σας</w:t>
      </w:r>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w:t>
      </w:r>
      <w:proofErr w:type="spellStart"/>
      <w:r w:rsidRPr="00604F60">
        <w:rPr>
          <w:rFonts w:ascii="Arial" w:eastAsia="Times New Roman" w:hAnsi="Arial" w:cs="Times New Roman"/>
          <w:sz w:val="24"/>
          <w:szCs w:val="24"/>
          <w:lang w:eastAsia="el-GR"/>
        </w:rPr>
        <w:t>Ντάισελμπλουμ</w:t>
      </w:r>
      <w:proofErr w:type="spellEnd"/>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 xml:space="preserve">και </w:t>
      </w:r>
      <w:proofErr w:type="spellStart"/>
      <w:r w:rsidRPr="00604F60">
        <w:rPr>
          <w:rFonts w:ascii="Arial" w:eastAsia="Times New Roman" w:hAnsi="Arial" w:cs="Times New Roman"/>
          <w:sz w:val="24"/>
          <w:szCs w:val="24"/>
          <w:lang w:eastAsia="el-GR"/>
        </w:rPr>
        <w:t>σια</w:t>
      </w:r>
      <w:proofErr w:type="spellEnd"/>
      <w:r w:rsidRPr="00604F60">
        <w:rPr>
          <w:rFonts w:ascii="Arial" w:eastAsia="Times New Roman" w:hAnsi="Arial" w:cs="Times New Roman"/>
          <w:sz w:val="24"/>
          <w:szCs w:val="24"/>
          <w:lang w:eastAsia="el-GR"/>
        </w:rPr>
        <w:t>» λοιδορούσατε εκείνους που πάλευαν να σταματήσουν τον φαύλο κύκλο, αυτόν που εσείς ενισχύατε.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Κατανοώ ότι δεν ανέχεστε ακόμη και τη θύμηση εκείνου του πενταμήνου που ο λαός απελευθερώθηκε, έστω και για λίγο, από την επιθετική ανεπάρκεια τόσο τη δική σας όσο και των </w:t>
      </w:r>
      <w:proofErr w:type="spellStart"/>
      <w:r w:rsidRPr="00604F60">
        <w:rPr>
          <w:rFonts w:ascii="Arial" w:eastAsia="Times New Roman" w:hAnsi="Arial" w:cs="Times New Roman"/>
          <w:sz w:val="24"/>
          <w:szCs w:val="24"/>
          <w:lang w:eastAsia="el-GR"/>
        </w:rPr>
        <w:t>τροϊκανών</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Διαπιστώνω, δυστυχώς, φίλοι του ΣΥΡΙΖΑ, ότι ούτε και εσείς αντέχετε την υπενθύμιση εκείνης της περιόδου, εκείνης της μεγαλειώδους στιγμής στην ευρωπαϊκή ιστορία. Δεν αξίζει στις σημερινές δύσκολες στιγμές για τους συνανθρώπους μας να παραμείνουμε στο παρελθόν.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Μια κουβέντα μόνο: Διαβάζοντας το σχέδιο του απολογισμού σας, που  θα συζητήσετε το Σαββατοκύριακο, ο καλόπιστος αναγνώστης εξάγει μόνο ένα συμπέρασμα: Έχετε υποχρέωση, εάν συμφωνείτε με αυτό το σχέδιο του απολογισμού, να ζητήσετε επισήμως ένα μεγάλο συγγνώμη πρώτα στον Γιώργο Παπανδρέου και μετά στον Αντώνη Σαμαρά. Η ανάλυσή σας των επιλογών που έχουν οι κυβερνήσεις εν καιρώ </w:t>
      </w:r>
      <w:proofErr w:type="spellStart"/>
      <w:r w:rsidRPr="00604F60">
        <w:rPr>
          <w:rFonts w:ascii="Arial" w:eastAsia="Times New Roman" w:hAnsi="Arial" w:cs="Times New Roman"/>
          <w:sz w:val="24"/>
          <w:szCs w:val="24"/>
          <w:lang w:eastAsia="el-GR"/>
        </w:rPr>
        <w:t>μνηνονίων</w:t>
      </w:r>
      <w:proofErr w:type="spellEnd"/>
      <w:r w:rsidRPr="00604F60">
        <w:rPr>
          <w:rFonts w:ascii="Arial" w:eastAsia="Times New Roman" w:hAnsi="Arial" w:cs="Times New Roman"/>
          <w:sz w:val="24"/>
          <w:szCs w:val="24"/>
          <w:lang w:eastAsia="el-GR"/>
        </w:rPr>
        <w:t xml:space="preserve"> δεν διαφέρει ούτε ένα χιλιοστό από εκείνη του κ. Παπανδρέου και του κ. Σαμαρά. Τους χρωστάτε μία συγγνώμη.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Εμείς δεν θα ζητήσουμε συγγνώμη, γιατί εμείς διατηρούμε την ίδια ανάλυση που είχαμε και πριν, τις ίδιες θέσεις. Είναι η ανάλυση, είναι οι θέσεις που σήμερα εξηγούν, τουλάχιστον στο δικό μας το μυαλό, γιατί χωρίς ρήξη με τη ρευστοποίηση της εργασίας, χωρίς ρήξη με τις πωλήσεις των κόκκινων δανείων στα ταμεία, όποιος μιλά για προστασία της πρώτης κατοικίας ή για προστασία της εργασίας απλά ψεύδεται εκουσίως ή στην καλύτερη περίπτωση ακουσίως.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Παρ’ όλα αυτά -και εδώ κλείνω, κύριε Πρόεδρε- επειδή οι άνθρωποι εκεί έξω δεν ενδιαφέρονται ούτε για τον Μητσοτάκη, ούτε για τον Τσίπρα, ούτε για τον </w:t>
      </w:r>
      <w:proofErr w:type="spellStart"/>
      <w:r w:rsidRPr="00604F60">
        <w:rPr>
          <w:rFonts w:ascii="Arial" w:eastAsia="Times New Roman" w:hAnsi="Arial" w:cs="Times New Roman"/>
          <w:sz w:val="24"/>
          <w:szCs w:val="24"/>
          <w:lang w:eastAsia="el-GR"/>
        </w:rPr>
        <w:t>Βαρουφάκη</w:t>
      </w:r>
      <w:proofErr w:type="spellEnd"/>
      <w:r w:rsidRPr="00604F60">
        <w:rPr>
          <w:rFonts w:ascii="Arial" w:eastAsia="Times New Roman" w:hAnsi="Arial" w:cs="Times New Roman"/>
          <w:sz w:val="24"/>
          <w:szCs w:val="24"/>
          <w:lang w:eastAsia="el-GR"/>
        </w:rPr>
        <w:t xml:space="preserve">, οι άνθρωποι εκεί έξω υποφέρουν, εμείς είμαστε διατεθειμένοι να κάτσουμε γύρω από ένα τραπέζι συναινετικά να μιλήσουμε για πραγματικές λύσεις, για τα </w:t>
      </w:r>
      <w:proofErr w:type="spellStart"/>
      <w:r w:rsidRPr="00604F60">
        <w:rPr>
          <w:rFonts w:ascii="Arial" w:eastAsia="Times New Roman" w:hAnsi="Arial" w:cs="Times New Roman"/>
          <w:sz w:val="24"/>
          <w:szCs w:val="24"/>
          <w:lang w:eastAsia="el-GR"/>
        </w:rPr>
        <w:t>προαπαιτούμενα</w:t>
      </w:r>
      <w:proofErr w:type="spellEnd"/>
      <w:r w:rsidRPr="00604F60">
        <w:rPr>
          <w:rFonts w:ascii="Arial" w:eastAsia="Times New Roman" w:hAnsi="Arial" w:cs="Times New Roman"/>
          <w:sz w:val="24"/>
          <w:szCs w:val="24"/>
          <w:lang w:eastAsia="el-GR"/>
        </w:rPr>
        <w:t xml:space="preserve"> της πραγματικής προστασίας της εργασίας, της πραγματικής προστασίας της πρώτης κατοικίας.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να διαφωνήσουμε, δεν πειράζει. Τουλάχιστον, να τοποθετηθούν όλοι καθαρά σε τρία βασικά ερωτήματα. Πρώτον, καθιστά εικονικούς τους κατώτατους μισθούς η ενοικιαζόμενη εργασία, ναι ή όχι; Αναιρεί την ουσιαστική προστασία της πρώτης κατοικίας και των μικρομεσαίων επιχειρήσεων η πώληση των κόκκινων δανείων, ναι ή όχι;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Τι προέχει, κύριε Πρωθυπουργέ; Το να μείνουν οι υπεραξίες της αγοράς ακινήτων που τώρα ανεβαίνει στην Ελλάδα ή να τις βγάλουν τα </w:t>
      </w:r>
      <w:r w:rsidRPr="00604F60">
        <w:rPr>
          <w:rFonts w:ascii="Arial" w:eastAsia="Times New Roman" w:hAnsi="Arial" w:cs="Times New Roman"/>
          <w:sz w:val="24"/>
          <w:szCs w:val="24"/>
          <w:lang w:val="en-US" w:eastAsia="el-GR"/>
        </w:rPr>
        <w:t>funds</w:t>
      </w:r>
      <w:r w:rsidRPr="00604F60">
        <w:rPr>
          <w:rFonts w:ascii="Arial" w:eastAsia="Times New Roman" w:hAnsi="Arial" w:cs="Times New Roman"/>
          <w:sz w:val="24"/>
          <w:szCs w:val="24"/>
          <w:lang w:eastAsia="el-GR"/>
        </w:rPr>
        <w:t xml:space="preserve"> στο εξωτερικό;</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Εμείς πραγματικά δεν τρέφουμε αυταπάτες. Είμαστε έτοιμοι για τον διάλογο, τον επιζητούμε, προσκαλούμε όλους σας σε αυτόν. Παράλληλα, όμως, είμαστε ακόμη πιο έτοιμοι να αντισταθούμε στη ρευστοποίηση των σπιτιών των μικρομεσαίων της δημόσιας και ιδιωτικής περιουσίας, να αντισταθούμε στην επιτάχυνση της ρευστοποίησης της εργασίας, να σταθούμε στο πλάι των εργαζομένων, στο πλάι των νέων επιχειρηματιών που έχουν δυνατότητες να εξάγουν μεγάλες υπεραξίες, όχι εκμεταλλευόμενοι την εργασία, αλλά εκμεταλλευόμενοι την ίδια τους την εφευρετικότητα, εφόσον το </w:t>
      </w:r>
      <w:proofErr w:type="spellStart"/>
      <w:r w:rsidRPr="00604F60">
        <w:rPr>
          <w:rFonts w:ascii="Arial" w:eastAsia="Times New Roman" w:hAnsi="Arial" w:cs="Times New Roman"/>
          <w:sz w:val="24"/>
          <w:szCs w:val="24"/>
          <w:lang w:eastAsia="el-GR"/>
        </w:rPr>
        <w:t>μνημονιακό</w:t>
      </w:r>
      <w:proofErr w:type="spellEnd"/>
      <w:r w:rsidRPr="00604F60">
        <w:rPr>
          <w:rFonts w:ascii="Arial" w:eastAsia="Times New Roman" w:hAnsi="Arial" w:cs="Times New Roman"/>
          <w:sz w:val="24"/>
          <w:szCs w:val="24"/>
          <w:lang w:eastAsia="el-GR"/>
        </w:rPr>
        <w:t xml:space="preserve"> παμφάγο κράτος τούς αφήσει να το κάνουν.</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Κακά τα ψέματα, κυρίες και κύριοι, η εργασία σήμερα δεν δουλεύει, καταρρακώνεται. Οι εργαζόμενοι ρευστοποιούνται μαζί με την περιουσία τους, τόσο την ιδιωτική, όσο και την δημόσια. Ρευστοποιούνται ακόμη και σωματικά.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Την ίδια ώρα, εδώ στη Βουλή, σε αυτή την Αίθουσα, συνεχίζονται οι </w:t>
      </w:r>
      <w:proofErr w:type="spellStart"/>
      <w:r w:rsidRPr="00604F60">
        <w:rPr>
          <w:rFonts w:ascii="Arial" w:eastAsia="Times New Roman" w:hAnsi="Arial" w:cs="Times New Roman"/>
          <w:sz w:val="24"/>
          <w:szCs w:val="24"/>
          <w:lang w:eastAsia="el-GR"/>
        </w:rPr>
        <w:t>μνημονιακές</w:t>
      </w:r>
      <w:proofErr w:type="spellEnd"/>
      <w:r w:rsidRPr="00604F60">
        <w:rPr>
          <w:rFonts w:ascii="Arial" w:eastAsia="Times New Roman" w:hAnsi="Arial" w:cs="Times New Roman"/>
          <w:sz w:val="24"/>
          <w:szCs w:val="24"/>
          <w:lang w:eastAsia="el-GR"/>
        </w:rPr>
        <w:t xml:space="preserve"> δικομματικές κοκορομαχίες. Έτσι, μαζί με την εργασία, μαζί με τα σπίτια και το βιός των βιοπαλαιστών, μαζί με τις επιχειρήσεις νέων με καινοτόμες εν δυνάμει κερδοφόρες χρήσιμες ιδέες, εδώ μέσα απαξιώνεται και η δημοκρατία.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Εμείς, το ΜέΡΑ25 θα συνεχίσει να χρησιμοποιεί αυτό το Βήμα, καλώντας όλους σε πραγματικό διάλογο επί των πραγματικών προβλημάτων των ανθρώπων μας εκεί έξω. Παράλληλα, εκεί έξω θα σταθούμε στο πλάι των θυμάτων του τέλους της κανονικότητας.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ευχαριστώ.</w:t>
      </w:r>
    </w:p>
    <w:p w:rsidR="00604F60" w:rsidRPr="00604F60" w:rsidRDefault="00604F60" w:rsidP="00604F60">
      <w:pPr>
        <w:tabs>
          <w:tab w:val="left" w:pos="2913"/>
        </w:tabs>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ΜέΡΑ25)</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ΠΡΟΕΔΡΟΣ (Κωνσταντίνος Τασούλας):</w:t>
      </w:r>
      <w:r w:rsidRPr="00604F60">
        <w:rPr>
          <w:rFonts w:ascii="Arial" w:eastAsia="Times New Roman" w:hAnsi="Arial" w:cs="Times New Roman"/>
          <w:sz w:val="24"/>
          <w:szCs w:val="24"/>
          <w:lang w:eastAsia="el-GR"/>
        </w:rPr>
        <w:t xml:space="preserve"> Μπαίνουμε τώρα στον κύκλο των δευτερολογιών, με πρώτο ομιλητή τον κ. Κυριάκο Μητσοτάκη, Πρωθυπουργό και Πρόεδρο της Κοινοβουλευτικής Ομάδας της Νέας Δημοκρατίας.</w:t>
      </w:r>
    </w:p>
    <w:p w:rsidR="00604F60" w:rsidRPr="00604F60" w:rsidRDefault="00604F60" w:rsidP="00604F60">
      <w:pPr>
        <w:tabs>
          <w:tab w:val="left" w:pos="2913"/>
        </w:tabs>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ΜΗΤΣΟΤΑΚΗΣ (Πρόεδρος της Κυβέρνησης): </w:t>
      </w:r>
      <w:r w:rsidRPr="00604F60">
        <w:rPr>
          <w:rFonts w:ascii="Arial" w:eastAsia="Times New Roman" w:hAnsi="Arial" w:cs="Times New Roman"/>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Θεωρώ ότι ήταν πολύ χρήσιμη η συζήτηση και αυτός ο πρώτος κύκλος αντιπαράθεσης γύρω από τα εργασιακά ζητήματα, διότι μας επέτρεψε για ακόμη μία φορά κατ’ αρχάς να διαπιστώσουμε ποιος βρίσκεται σήμερα στο παρόν και ποιος επιδιώκει διακαώς μία επιστροφή στο παρελθόν.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Επιτρέψτε μου, κυρίες και κύριοι της Αξιωματικής Αντιπολίτευσης -και αναφέρομαι και στον κ. Τσίπρα, ο οποίος δεν έχει έρθει ακόμη στην Αίθουσα- </w:t>
      </w:r>
      <w:r w:rsidRPr="00604F60">
        <w:rPr>
          <w:rFonts w:ascii="Arial" w:eastAsia="Times New Roman" w:hAnsi="Arial" w:cs="Times New Roman"/>
          <w:sz w:val="24"/>
          <w:szCs w:val="24"/>
          <w:lang w:eastAsia="el-GR"/>
        </w:rPr>
        <w:lastRenderedPageBreak/>
        <w:t xml:space="preserve">να σας πω ότι δεν είστε -σας άκουγα- στο εδώ και τώρα, είστε στο εκεί και τότε. Για την ακρίβεια, είστε στο 2014.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αυτό, όταν ακούω τον κ. Τσίπρα να ανεβαίνει στο Βήμα και να λέει -Αρχηγός της Αξιωματικής Αντιπολίτευσης!- ότι τα Χριστούγεννα μειώθηκε ο τζίρος στην αγορά κατά 30%, όταν παραπέμπω σε αναρτήσεις τις οποίες κάνει για παιδιά τα οποία λιποθυμούν στα σχολεία άσχετα -του διέφυγε η μικρή λεπτομέρεια- με το ότι το κοριτσάκι στο οποίο αναφερόταν δεν ήταν κοριτσάκι δημοτικού για να δικαιούται σχολικά γεύματα. Όμως, ποιος να μπει στη μέση ενός ωραίου ψέματος; Μια τέτοια λεπτομέρεια θα χαλάσει λίγο το αφήγημα της ιστορίας. Επιστρέφετε στην αντιπολίτευση που κάνατε με τα μαγκάλια!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Μόνο που έχετε κυβερνήσει τεσσεράμισι χρόνια και οι πολίτες σάς έχουν χρεώσει τις συνέπειες της πολιτικής σας, γι’ αυτό και σας έστειλαν στην Αντιπολίτευση. Πολύ φοβάμαι, όμως, ότι δεν έχετε μάθει πολλά από όλη αυτή τη διαδρομή, η οποία σας αναγκάζει σε αναζήτηση ταυτότητας, σας αναγκάζει να υιοθετείτε πάλι έναν λόγο ο οποίος είναι τόσο ξεπερασμένος από τα γεγονότα.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Μερικές φορές, κυρίες και κύριοι του ΣΥΡΙΖΑ, αναρωτιέμαι αν μπορείτε πραγματικά να υπάρξετε χωρίς κάποια κρίση, αν έχετε λόγο ύπαρξης σε μία Ελλάδα η οποία επιστρέφει στην κανονικότητα.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Αναρωτιέμαι μερικές φορές, κυρίες και κύριοι του ΣΥΡΙΖΑ, αν μπορείτε να υπάρξετε χωρίς κάποια κρίση, αν έχετε λόγο ύπαρξης σε μια Ελλάδα η οποία επιστρέφει στην κανονικότητα. Δεν θα πω ότι επέστρεψε στην κανονικότητα, αλλά σίγουρα η πορεία της χώρας τους τελευταίους μήνες είναι στη θετική κατεύθυνση.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Φοβάμαι ότι έφυγε η κρίση της χώρας και μείνατε εσείς με τη δική σας κρίση, την εσωτερική κρίση, την οποία προσπαθείτε να εξάγετε μέσα από έναν πολιτικό λόγο, ο οποίος -επιτρέψτε μου να πω- με το ζόρι κερδίζει κάποια χειροκροτήματα από την Κοινοβουλευτική σας Ομάδα.</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Είστε Αξιωματική Αντιπολίτευση, έχετε μια υπεύθυνη θέση στο Κοινοβούλιο και πρέπει να σας πω ότι εάν συνεχίσετε σ’ αυτή τη γραμμή, όπως σας έχω ξαναπεί, την Κυβέρνηση μπορεί μεν να την διευκολύνετε, αλλά σίγουρα δεν κάνετε καλό στη χώρα. Κάτι παραπάνω περιμένουν οι πολίτες, το 31% που σας στήριξε στις εκλογές. Περιμένουν κάτι παραπάνω από εσάς απ’ αυτό που βλέπουμε μέχρι σήμερα.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Έρχομαι τώρα στα συγκεκριμένα ζητήματα, τα οποία τέθηκαν στις </w:t>
      </w:r>
      <w:proofErr w:type="spellStart"/>
      <w:r w:rsidRPr="00604F60">
        <w:rPr>
          <w:rFonts w:ascii="Arial" w:eastAsia="Times New Roman" w:hAnsi="Arial" w:cs="Times New Roman"/>
          <w:sz w:val="24"/>
          <w:szCs w:val="24"/>
          <w:lang w:eastAsia="el-GR"/>
        </w:rPr>
        <w:t>πρωτολογίες</w:t>
      </w:r>
      <w:proofErr w:type="spellEnd"/>
      <w:r w:rsidRPr="00604F60">
        <w:rPr>
          <w:rFonts w:ascii="Arial" w:eastAsia="Times New Roman" w:hAnsi="Arial" w:cs="Times New Roman"/>
          <w:sz w:val="24"/>
          <w:szCs w:val="24"/>
          <w:lang w:eastAsia="el-GR"/>
        </w:rPr>
        <w:t xml:space="preserve"> των πολιτικών Αρχηγών.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Τσίπρα, μιλάτε εσείς για τράπεζες; Ενδιαφέρεστε εσείς για τις τράπεζες; Εσείς που διαλύσατε τις τράπεζες με τη δική σας πολιτική, που μας χρεώσατε σχεδόν 40 δισεκατομμύρια από τις μετοχές του ελληνικού δημοσίου, που τις κλείσατε, που επιβάλατε τα </w:t>
      </w:r>
      <w:r w:rsidRPr="00604F60">
        <w:rPr>
          <w:rFonts w:ascii="Arial" w:eastAsia="Times New Roman" w:hAnsi="Arial" w:cs="Times New Roman"/>
          <w:sz w:val="24"/>
          <w:szCs w:val="24"/>
          <w:lang w:val="en-GB" w:eastAsia="el-GR"/>
        </w:rPr>
        <w:t>capital</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GB" w:eastAsia="el-GR"/>
        </w:rPr>
        <w:t>controls</w:t>
      </w:r>
      <w:r w:rsidRPr="00604F60">
        <w:rPr>
          <w:rFonts w:ascii="Arial" w:eastAsia="Times New Roman" w:hAnsi="Arial" w:cs="Times New Roman"/>
          <w:sz w:val="24"/>
          <w:szCs w:val="24"/>
          <w:lang w:eastAsia="el-GR"/>
        </w:rPr>
        <w:t xml:space="preserve">, ξαφνικά κόπτεστε για τους εργαζόμενους στις τράπεζες, όταν η τρίτη </w:t>
      </w:r>
      <w:proofErr w:type="spellStart"/>
      <w:r w:rsidRPr="00604F60">
        <w:rPr>
          <w:rFonts w:ascii="Arial" w:eastAsia="Times New Roman" w:hAnsi="Arial" w:cs="Times New Roman"/>
          <w:sz w:val="24"/>
          <w:szCs w:val="24"/>
          <w:lang w:eastAsia="el-GR"/>
        </w:rPr>
        <w:t>ανακεφαλαιοποίηση</w:t>
      </w:r>
      <w:proofErr w:type="spellEnd"/>
      <w:r w:rsidRPr="00604F60">
        <w:rPr>
          <w:rFonts w:ascii="Arial" w:eastAsia="Times New Roman" w:hAnsi="Arial" w:cs="Times New Roman"/>
          <w:sz w:val="24"/>
          <w:szCs w:val="24"/>
          <w:lang w:eastAsia="el-GR"/>
        </w:rPr>
        <w:t xml:space="preserve"> των τραπεζών ήταν αποκλειστικό δικό σας έργο; Εκπλήσσομαι!</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Εκπλήσσομαι πραγματικά με το θράσος σας ειδικά σ’ αυτό το ζήτημα, όπου οι ευθύνες της δικής σας Κυβέρνησης, σε αντίθεση ενδεχομένως με την αξιολόγηση της συνολικής ζημιάς που επιβάλατε στη χώρα μέσω του τρίτου μνημονίου, στο κόστος το οποίο προκαλέσατε στον Έλληνα φορολογούμενο είναι μετρήσιμο, κύριε Τσίπρα. Είναι μετρήσιμο και το χρεώνεστε εσείς και οι Υπουργοί σας προσωπικά. Και είναι ένα κόστος πολλών δεκάδων δισεκατομμυρίων. Άρα όταν μιλάτε για τις τράπεζες και κόπτεστε για το τι συμβαίνει στις τράπεζες και στον κόσμο που εργάζεται στις τράπεζες, να είστε πολύ πιο προσεκτικός.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Έρχομαι τώρα στο ζήτημα της επεκτασιμότητας των κλαδικών συμβάσεων. Γνωρίζετε πολύ καλά ότι υπάρχει μια διαδικασία, η οποία έχει καθοριστεί με νόμο, μια νομοθεσία μάλιστα η οποία πηγαίνει αρκετά χρόνια πίσω, και η οποία ορίζει ότι για να επεκταθεί μια κλαδική σύμβαση και να καταλαμβάνει όλες τις επιχειρήσεις του κλάδου, πρέπει κατ’ αρχάς να πιστοποιηθεί με κάποιον τρόπο ότι οι επιχειρήσεις που έχουν υπογράψει την κλαδική σύμβαση αντιπροσωπεύουν το 50,1% των εργαζομένων, γιατί φαντάζομαι ότι συμφωνείτε και εσείς ότι μια κλαδική σύμβαση, για να μπορεί να επεκταθεί, θα πρέπει να απηχεί τις απόψεις της πλειοψηφίας των επιχειρήσεων.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Δεύτερον, υπάρχει μια πολύ συγκεκριμένη διαδικασία, όχι εξαιρετικά πολύπλοκη -εδώ απαντώ και στον κ. </w:t>
      </w:r>
      <w:proofErr w:type="spellStart"/>
      <w:r w:rsidRPr="00604F60">
        <w:rPr>
          <w:rFonts w:ascii="Arial" w:eastAsia="Times New Roman" w:hAnsi="Arial" w:cs="Times New Roman"/>
          <w:sz w:val="24"/>
          <w:szCs w:val="24"/>
          <w:lang w:eastAsia="el-GR"/>
        </w:rPr>
        <w:t>Κουτσούμπα</w:t>
      </w:r>
      <w:proofErr w:type="spellEnd"/>
      <w:r w:rsidRPr="00604F60">
        <w:rPr>
          <w:rFonts w:ascii="Arial" w:eastAsia="Times New Roman" w:hAnsi="Arial" w:cs="Times New Roman"/>
          <w:sz w:val="24"/>
          <w:szCs w:val="24"/>
          <w:lang w:eastAsia="el-GR"/>
        </w:rPr>
        <w:t xml:space="preserve">- όπου πρέπει να τεθούν υπόψη του </w:t>
      </w:r>
      <w:proofErr w:type="spellStart"/>
      <w:r w:rsidRPr="00604F60">
        <w:rPr>
          <w:rFonts w:ascii="Arial" w:eastAsia="Times New Roman" w:hAnsi="Arial" w:cs="Times New Roman"/>
          <w:sz w:val="24"/>
          <w:szCs w:val="24"/>
          <w:lang w:eastAsia="el-GR"/>
        </w:rPr>
        <w:t>Ανωτάτου</w:t>
      </w:r>
      <w:proofErr w:type="spellEnd"/>
      <w:r w:rsidRPr="00604F60">
        <w:rPr>
          <w:rFonts w:ascii="Arial" w:eastAsia="Times New Roman" w:hAnsi="Arial" w:cs="Times New Roman"/>
          <w:sz w:val="24"/>
          <w:szCs w:val="24"/>
          <w:lang w:eastAsia="el-GR"/>
        </w:rPr>
        <w:t xml:space="preserve"> Συμβουλίου Εργασίας οι επιπτώσεις απ’ αυτή την αύξηση, από την επεκτασιμότητα των κλαδικών συμβάσεων, έτσι ώστε το Ανώτατο Συμβούλιο Εργασίας να γνωμοδοτήσει και στη συνέχεια να αποφανθεί ο Υπουργός.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Αυτή είναι η διαδικασία, κύριε Τσίπρα. Πιστεύω ότι μπορεί κάλλιστα να ακολουθηθεί και σ’ αυτές τις περιπτώσεις, στην περίπτωση στην οποία αναφέρεστε, για να μην έχουμε το προηγούμενο, κλαδικές συμβάσεις οι οποίες επεκτάθηκαν με υπουργικές αποφάσεις, χωρίς καμμία αξιολόγηση στοιχείων, </w:t>
      </w:r>
      <w:r w:rsidRPr="00604F60">
        <w:rPr>
          <w:rFonts w:ascii="Arial" w:eastAsia="Times New Roman" w:hAnsi="Arial" w:cs="Times New Roman"/>
          <w:sz w:val="24"/>
          <w:szCs w:val="24"/>
          <w:lang w:eastAsia="el-GR"/>
        </w:rPr>
        <w:lastRenderedPageBreak/>
        <w:t xml:space="preserve">να βρίσκονται σήμερα στο Συμβούλιο της Επικρατείας και να κινδυνεύουν να κριθούν άκυρες, επειδή ακριβώς δεν τηρήθηκε αυτή η διαδικασία.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Έρχομαι στο ζήτημα των ελέγχων. Όταν έρχεστε και λέτε ενώπιον του Εθνικού Κοινοβουλίου ότι επρόκειτο να γίνει ένας έλεγχος σε κάποια εταιρεία -αναφερθήκατε συγκεκριμένα στην Τράπεζα Πειραιώς- αλλά κάποιος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στην τράπεζα ότι έρχονται ελεγκτές, τι ακριβώς εννοείτε; Μπορείτε να το εξηγήσετε αυτό;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προσβάλλετε τους ίδιους τους ελεγκτές του ΣΕΠΕ, οι οποίοι κάνουν κατά τεκμήριο μια εξαιρετικά δύσκολη δουλειά και έρχεστε με αυτόν τον παντελώς ανεύθυνο τρόπο να απευθύνετε μια τέτοια κατηγορία;</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Times New Roman"/>
          <w:b/>
          <w:sz w:val="24"/>
          <w:szCs w:val="24"/>
          <w:lang w:eastAsia="el-GR"/>
        </w:rPr>
        <w:t>Αριστεράς</w:t>
      </w:r>
      <w:proofErr w:type="spellEnd"/>
      <w:r w:rsidRPr="00604F60">
        <w:rPr>
          <w:rFonts w:ascii="Arial" w:eastAsia="Times New Roman" w:hAnsi="Arial" w:cs="Times New Roman"/>
          <w:b/>
          <w:sz w:val="24"/>
          <w:szCs w:val="24"/>
          <w:lang w:eastAsia="el-GR"/>
        </w:rPr>
        <w:t>):</w:t>
      </w:r>
      <w:r w:rsidRPr="00604F60">
        <w:rPr>
          <w:rFonts w:ascii="Arial" w:eastAsia="Times New Roman" w:hAnsi="Arial" w:cs="Times New Roman"/>
          <w:sz w:val="24"/>
          <w:szCs w:val="24"/>
          <w:lang w:eastAsia="el-GR"/>
        </w:rPr>
        <w:t xml:space="preserve"> Οι ελεγκτές φταίνε γι’ αυτό;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(Θόρυβος από την πτέρυγα του ΣΥΡΙΖΑ)</w:t>
      </w:r>
    </w:p>
    <w:p w:rsidR="00604F60" w:rsidRPr="00604F60" w:rsidRDefault="00604F60" w:rsidP="00604F60">
      <w:pPr>
        <w:spacing w:line="600" w:lineRule="auto"/>
        <w:ind w:firstLine="720"/>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ΠΡΟΕΔΡΟΣ (Κωνσταντίνος Τασούλας): </w:t>
      </w:r>
      <w:r w:rsidRPr="00604F60">
        <w:rPr>
          <w:rFonts w:ascii="Arial" w:eastAsia="Times New Roman" w:hAnsi="Arial" w:cs="Times New Roman"/>
          <w:sz w:val="24"/>
          <w:szCs w:val="24"/>
          <w:lang w:eastAsia="el-GR"/>
        </w:rPr>
        <w:t>Ησυχία, παρακαλώ.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ΚΥΡΙΑΚΟΣ ΜΗΤΣΟΤΑΚΗΣ (Πρόεδρος της Κυβέρνησης):</w:t>
      </w:r>
      <w:r w:rsidRPr="00604F60">
        <w:rPr>
          <w:rFonts w:ascii="Arial" w:eastAsia="Times New Roman" w:hAnsi="Arial" w:cs="Times New Roman"/>
          <w:sz w:val="24"/>
          <w:szCs w:val="24"/>
          <w:lang w:eastAsia="el-GR"/>
        </w:rPr>
        <w:t xml:space="preserve"> Εν πάση </w:t>
      </w:r>
      <w:proofErr w:type="spellStart"/>
      <w:r w:rsidRPr="00604F60">
        <w:rPr>
          <w:rFonts w:ascii="Arial" w:eastAsia="Times New Roman" w:hAnsi="Arial" w:cs="Times New Roman"/>
          <w:sz w:val="24"/>
          <w:szCs w:val="24"/>
          <w:lang w:eastAsia="el-GR"/>
        </w:rPr>
        <w:t>περιπτώσει</w:t>
      </w:r>
      <w:proofErr w:type="spellEnd"/>
      <w:r w:rsidRPr="00604F60">
        <w:rPr>
          <w:rFonts w:ascii="Arial" w:eastAsia="Times New Roman" w:hAnsi="Arial" w:cs="Times New Roman"/>
          <w:sz w:val="24"/>
          <w:szCs w:val="24"/>
          <w:lang w:eastAsia="el-GR"/>
        </w:rPr>
        <w:t xml:space="preserve">, εγώ σας κατέθεσα, κύριε Τσίπρα, μια σειρά από στοιχεία. Ξέρετε, τα νούμερα δεν επιδέχονται </w:t>
      </w:r>
      <w:proofErr w:type="spellStart"/>
      <w:r w:rsidRPr="00604F60">
        <w:rPr>
          <w:rFonts w:ascii="Arial" w:eastAsia="Times New Roman" w:hAnsi="Arial" w:cs="Times New Roman"/>
          <w:sz w:val="24"/>
          <w:szCs w:val="24"/>
          <w:lang w:eastAsia="el-GR"/>
        </w:rPr>
        <w:t>καμμιάς</w:t>
      </w:r>
      <w:proofErr w:type="spellEnd"/>
      <w:r w:rsidRPr="00604F60">
        <w:rPr>
          <w:rFonts w:ascii="Arial" w:eastAsia="Times New Roman" w:hAnsi="Arial" w:cs="Times New Roman"/>
          <w:sz w:val="24"/>
          <w:szCs w:val="24"/>
          <w:lang w:eastAsia="el-GR"/>
        </w:rPr>
        <w:t xml:space="preserve"> αμφισβήτησης.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Αυξήθηκαν συνολικά οι έλεγχοι που έκανε το ΣΕΠΕ το 2019 σε σχέση με το 2018. Αυξήθηκαν τα ποσά των βεβαιωμένων προστίμων το 2019 σε σχέση με το 2018. Αυξήθηκαν σημαντικά οι έλεγχοι τους οποίους έκαναν τα ΠΕΚΑ, ο ΕΦΚΑ δηλαδή, το 2019 σε σχέση με το 2018. Μάλιστα, πρέπει να σας πω ότι μου κάνει και μια εντύπωση, καθώς βλέπω τα συγκεντρωτικά στοιχεία εδώ πέρα, πόσο μειωμένοι ήταν οι έλεγχοι τον Μάρτιο, τον Απρίλιο, τον Μάιο. Γιατί άραγε, κύριε Τσίπρα, εσείς που κόπτεστε για τον κόσμο της εργασίας; Μετά τις εκλογές διπλασιάστηκαν. Δεν μπορώ να φανταστώ.</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Μάλλον είναι μία σύμπτωση αυτό. Δεν μπορώ να την αποδώσω κάπου αλλού.</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(Θόρυβος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Αναφερθήκατε και αναφέρθηκαν και άλλοι πολιτικοί Αρχηγοί στο ζήτημα του βάσιμου λόγου απόλυσης. Κοιτάξτε, με βάση το Εργατικό Δίκαιο της χώρας, πηγαίνει πολλές δεκαετίες πίσω, αλλά με βάση και την ευρωπαϊκή πρακτική υπάρχουν δύο τρόποι να απολυθεί ένας εργαζόμενος. Είναι η αναιτιολόγητη απόλυση, όπου δικαιούται αποζημίωσης καθορισμένη, συγκεκριμένη και η αιτιολογημένη απομάκρυνση, όπου υπάρχει κάποιος λόγος για τον οποίο η επιχείρηση διώχνει τον εργαζόμενο, τον απολύει. Πολλές από αυτές τις </w:t>
      </w:r>
      <w:r w:rsidRPr="00604F60">
        <w:rPr>
          <w:rFonts w:ascii="Arial" w:eastAsia="Times New Roman" w:hAnsi="Arial" w:cs="Arial"/>
          <w:sz w:val="24"/>
          <w:szCs w:val="24"/>
          <w:lang w:eastAsia="el-GR"/>
        </w:rPr>
        <w:lastRenderedPageBreak/>
        <w:t xml:space="preserve">περιπτώσεις καταλήγουν τελικά στα δικαστήρια, αλλά σωρευτικά δεν μπορεί να λειτουργήσουν αυτά τα δύο.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Ένας από τους βασικούς λόγους για τον οποίον καταργήθηκε η πρόβλεψη για τον βάσιμο λόγο ήταν γιατί οι ίδιοι οι εργαζόμενοι δεν ήθελαν να εμφανίζεται στο σύστημα «ΕΡΓΑΝΗ» ο λόγος για τον οποίον έπρεπε να φύγουν. Αυτή είναι η πραγματικότητα.</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Γιατί μετά είχαν δυσκολία να βρουν… </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(Διαμαρτυρίες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Το ηλεκτρονικό φακέλωμα αποτέλεσε δικιά σας επινόηση. Εξ ου και ουσιαστικά δεν είχαμε καμμία αντίδραση από τον κόσμο της εργασίας για την κατάργηση αυτής της διάταξης.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Έρχομαι τώρα στο ζήτημα του προγράμματος, ενός από τα προγράμματα τα οποία είχατε δρομολογήσει, για τους πεντέμισι χιλιάδες επιστήμονες οι οποίοι απασχολήθηκαν για έναν χρόνο στο ελληνικό δημόσιο. Μας ζητάτε να έρθουμε να ανανεώσουμε το πρόγραμμα αυτό, κατά παράβαση της ίδιας της πρόσκλησης.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Σας διαβάζω ξανά, γιατί μου φαίνεται μερικές φορές δεν καταλαβαίνετε αυτά τα οποία λέω και πρέπει να τα επαναλαμβάνω: «Παράταση ή σύναψη </w:t>
      </w:r>
      <w:r w:rsidRPr="00604F60">
        <w:rPr>
          <w:rFonts w:ascii="Arial" w:eastAsia="Times New Roman" w:hAnsi="Arial" w:cs="Arial"/>
          <w:sz w:val="24"/>
          <w:szCs w:val="24"/>
          <w:lang w:eastAsia="el-GR"/>
        </w:rPr>
        <w:lastRenderedPageBreak/>
        <w:t>νέας σύμβασης κατά το αυτό ημερολογιακό έτος ή μετατροπή σε σύμβαση αορίστου χρόνου είναι άκυρες».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sz w:val="24"/>
          <w:szCs w:val="24"/>
          <w:lang w:eastAsia="el-GR"/>
        </w:rPr>
        <w:t>Αριστεράς</w:t>
      </w:r>
      <w:proofErr w:type="spellEnd"/>
      <w:r w:rsidRPr="00604F60">
        <w:rPr>
          <w:rFonts w:ascii="Arial" w:eastAsia="Times New Roman" w:hAnsi="Arial" w:cs="Arial"/>
          <w:b/>
          <w:sz w:val="24"/>
          <w:szCs w:val="24"/>
          <w:lang w:eastAsia="el-GR"/>
        </w:rPr>
        <w:t>):</w:t>
      </w:r>
      <w:r w:rsidRPr="00604F60">
        <w:rPr>
          <w:rFonts w:ascii="Arial" w:eastAsia="Times New Roman" w:hAnsi="Arial" w:cs="Arial"/>
          <w:sz w:val="24"/>
          <w:szCs w:val="24"/>
          <w:lang w:eastAsia="el-GR"/>
        </w:rPr>
        <w:t xml:space="preserve"> «Κατά το αυτό ημερολογιακό έτος»! Δεν ξέρετε τι διαβάζετε.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ΚΥΡΙΑΚΟΣ ΜΗΤΣΟΤΑΚΗΣ (Πρόεδρος της Κυβέρνησης): </w:t>
      </w:r>
      <w:r w:rsidRPr="00604F60">
        <w:rPr>
          <w:rFonts w:ascii="Arial" w:eastAsia="Times New Roman" w:hAnsi="Arial" w:cs="Arial"/>
          <w:sz w:val="24"/>
          <w:szCs w:val="24"/>
          <w:lang w:eastAsia="el-GR"/>
        </w:rPr>
        <w:t>Μην εκνευρίζεστε.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ΠΡΟΕΔΡΟΣ (Κωνσταντίνος Τασούλας):</w:t>
      </w:r>
      <w:r w:rsidRPr="00604F60">
        <w:rPr>
          <w:rFonts w:ascii="Arial" w:eastAsia="Times New Roman" w:hAnsi="Arial" w:cs="Arial"/>
          <w:sz w:val="24"/>
          <w:szCs w:val="24"/>
          <w:lang w:eastAsia="el-GR"/>
        </w:rPr>
        <w:t xml:space="preserve"> Ήσυχα, παρακαλώ.</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ΚΥΡΙΑΚΟΣ ΜΗΤΣΟΤΑΚΗΣ (Πρόεδρος της Κυβέρνησης): </w:t>
      </w:r>
      <w:r w:rsidRPr="00604F60">
        <w:rPr>
          <w:rFonts w:ascii="Arial" w:eastAsia="Times New Roman" w:hAnsi="Arial" w:cs="Arial"/>
          <w:sz w:val="24"/>
          <w:szCs w:val="24"/>
          <w:lang w:eastAsia="el-GR"/>
        </w:rPr>
        <w:t>Ας το δούμε λίγο και από μία διαφορετική οπτική, κύριε Τσίπρα. Αν υποθέτουμε ότι έχουμε κονδύλια να επιμορφώσουμε πεντέμισι χιλιάδες επιστήμονες και να τους δώσουμε τη δυνατότητα να απασχοληθούν για έναν χρόνο στο δημόσιο, όχι για να τακτοποιηθούν στο δημόσιο, αλλά για να αποκτήσουν εργασιακή εμπειρία, αυτή είναι η διαφορά στη δικιά μας λογική…</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…έχουμε δύο επιλογές. Η πρώτη επιλογή είναι να ανανεώσουμε τους υπάρχοντες εργαζόμενους, δημιουργώντας και πολλά νομικά προβλήματα, διότι θα έρθουν στη συνέχεια να στοιχειοθετήσουν δικαίωμα μονιμοποίησης, όλες αυτές οι ιστορίες οι οποίες καταδίωκαν εδώ και πολλά χρόνια τη δημόσια διοίκηση.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Έχουμε, λοιπόν, την επιλογή να προσφέρουμε ένα δεύτερο έτος σε αυτούς τους πεντέμισι χιλιάδες εργαζόμενους ή να ξεκινήσουμε ένα καινούργιο πρόγραμμα για έναν χρόνο για άλλους πεντέμισι χιλιάδες εργαζόμενους. Τι διαλέγετε από τα δύο; Τι διαλέγετε από τα δύο; Προτιμάτε έντεκα χιλιάδες εργαζόμενους με έναν χρόνο εμπειρία ή πεντέμισι χιλιάδες με δύο χρόνια εμπειρία; Αυτή είναι η επιλογή, κύριε Τσίπρα.</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από τη στιγμή που αυτά τα προγράμματα είναι προγράμματα κατάρτισης για απόκτηση εργασιακής εμπειρίας, διαλέγω το δεύτερο και όχι το πρώτο. Σταματήστε, λοιπόν, επιτέλους να κοροϊδεύετε την ελληνική κοινωνία και αυτούς τους εργαζόμενους…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…στους οποίους προφανώς είχατε κλείσει το μάτι, παρ’ ότι υπέγραψαν μονοετή σύμβαση και τους είπατε «Μην ανησυχείτε. Άμα ξαναβγούμε εμείς, θα βρούμε τρόπο να σας τακτοποιήσουμε»! Αυτά τους λέγατε. Εμείς δεν τα λέγαμε ποτέ αυτά. Επομένως είμαστε πολύ εντάξει με τη συνείδησή μας.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(Θόρυβος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ΠΡΟΕΔΡΟΣ (Κωνσταντίνος Τασούλας):</w:t>
      </w:r>
      <w:r w:rsidRPr="00604F60">
        <w:rPr>
          <w:rFonts w:ascii="Arial" w:eastAsia="Times New Roman" w:hAnsi="Arial" w:cs="Times New Roman"/>
          <w:sz w:val="24"/>
          <w:szCs w:val="24"/>
          <w:lang w:eastAsia="el-GR"/>
        </w:rPr>
        <w:t xml:space="preserve"> Ησυχία, παρακαλώ.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Δεν είστε υποχρεωμένοι να συμφωνείτε. Πρέπει, όμως, να τον ακούσετε με ησυχία.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ΜΗΤΣΟΤΑΚΗΣ (Πρόεδρος της Κυβέρνησης): </w:t>
      </w:r>
      <w:r w:rsidRPr="00604F60">
        <w:rPr>
          <w:rFonts w:ascii="Arial" w:eastAsia="Times New Roman" w:hAnsi="Arial" w:cs="Times New Roman"/>
          <w:sz w:val="24"/>
          <w:szCs w:val="24"/>
          <w:lang w:eastAsia="el-GR"/>
        </w:rPr>
        <w:t>Μιας και άκουσα να λέτε κάτι για τα προγράμματα και τον ΟΑΕΔ, η απορροφητικότητα των επιχορηγήσεων για την καταπολέμηση της ανεργίας το έτος 2015 ήταν 77%. Το έτος 2016 ήταν 66%. Το έτος 2017 ήταν 68%. Το έτος 2018 ήταν 76%. Μόνο το 2019 πήγατε στο 90%! Εσείς που νοιάζεστε για την ανεργία δεν μπορούσατε καν να απορροφήσετε τα ίδια τα κονδύλια του ΟΑΕΔ!</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Times New Roman"/>
          <w:b/>
          <w:sz w:val="24"/>
          <w:szCs w:val="24"/>
          <w:lang w:eastAsia="el-GR"/>
        </w:rPr>
        <w:t>Αριστεράς</w:t>
      </w:r>
      <w:proofErr w:type="spellEnd"/>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 xml:space="preserve">Διαβάστε και λίγο παρακάτω, τα επόμενα χρόνια.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ΚΥΡΙΑΚΟΣ ΜΗΤΣΟΤΑΚΗΣ (Πρόεδρος της Κυβέρνησης):</w:t>
      </w:r>
      <w:r w:rsidRPr="00604F60">
        <w:rPr>
          <w:rFonts w:ascii="Arial" w:eastAsia="Times New Roman" w:hAnsi="Arial" w:cs="Times New Roman"/>
          <w:sz w:val="24"/>
          <w:szCs w:val="24"/>
          <w:lang w:eastAsia="el-GR"/>
        </w:rPr>
        <w:t xml:space="preserve"> Βλέπετε, κύριε Τσίπρα, μερικές φορές όταν μιλάμε με στοιχεία, τα πράγματα δυσκολεύουν για εσάς.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Πάμε, τώρα, στο τελευταίο ζήτημα, τον κατώτατο μισθό. Διαβάζω ομιλία του Πρωθυπουργού Αλέξη Τσίπρα στις 8 Φεβρουαρίου 2015 στις προγραμματικές δηλώσεις της Κυβέρνησης: «Το ίδιο πιστοί θα μείνουμε και στη δέσμευσή μας για αύξηση του κατώτατου μισθού στα 751 ευρώ».</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Όμως, συγγνώμη, σας αδίκησα! Λέτε «Η αύξηση θα γίνει σταδιακά μέχρι το 2016».</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Έχει, όμως, ένα ενδιαφέρον γιατί είναι καλό πάντα να συγκρίνουμε τι έχουμε πει προεκλογικά με το τι έχουμε πει μετεκλογικά. Διότι ήρθατε εδώ και μας καταγγείλατε ότι τάζουμε λαγούς με πετραχήλια. Εμείς έχουμε τη δυνατότητα να δίνουμε στους πολίτες τον απολογισμό του έργου μας.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Προφανώς -θα σας το ξαναπώ για άλλη μία φορά- ενοχλείστε που αυτή η Κυβέρνηση υλοποιεί το έργο της και τηρεί τις δεσμεύσεις της. Αυτό σας είναι κάτι εξαιρετικά ξένο με το οποίο δεν μπορείτε να εξοικειωθείτε. Έχετε ακόμα τριάμισι χρόνια για να το συνηθίσετε. Κάντε πολλή υπομονή λοιπόν.</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Εσείς, όμως, τι λέγατε το 2014; Λέγατε 751 ευρώ μέχρι το 2016. Είδαμε πού καταλήξατε με τον κατώτατο μισθό εσείς που τώρα κόπτεστε για τους χαμηλόμισθους.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Εγώ το 2018 έλεγα να πάει ο κατώτατος μισθός στα 703 ευρώ το 2022. Αυτή είναι η διαφορά υπευθυνότητας. Θα ήταν πάρα πολύ εύκολο να έρθω εδώ, να πάρω το σφυράκι του κ. Τασούλα και να κάνω πλειοδοσία κατώτατου μισθού.</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Να λέω «Πόσο λέτε; Λέτε 7%;». «Κυρία Γεννηματά, εσείς πόσο λέτε; Λέτε 10%;». «Ο κ. </w:t>
      </w:r>
      <w:proofErr w:type="spellStart"/>
      <w:r w:rsidRPr="00604F60">
        <w:rPr>
          <w:rFonts w:ascii="Arial" w:eastAsia="Times New Roman" w:hAnsi="Arial" w:cs="Times New Roman"/>
          <w:sz w:val="24"/>
          <w:szCs w:val="24"/>
          <w:lang w:eastAsia="el-GR"/>
        </w:rPr>
        <w:t>Κουτσούμπας</w:t>
      </w:r>
      <w:proofErr w:type="spellEnd"/>
      <w:r w:rsidRPr="00604F60">
        <w:rPr>
          <w:rFonts w:ascii="Arial" w:eastAsia="Times New Roman" w:hAnsi="Arial" w:cs="Times New Roman"/>
          <w:sz w:val="24"/>
          <w:szCs w:val="24"/>
          <w:lang w:eastAsia="el-GR"/>
        </w:rPr>
        <w:t xml:space="preserve"> λέει 15%; Κατοχυρώνεται». Τέτοια πλειοδοσία δεν πρόκειται να κάνουμε.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Έρχομαι, τώρα, για να για να κλείσω -γιατί δεν μπορώ να το αφήσω αυτό ασχολίαστο- στο εξής: Άκουσα με πολλή προσοχή αυτά τα οποία είπε ο κ.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 αρχάς, κύριε Τσίπρα, έχω μια απορία: Γιατί δεν είστε ποτέ στην Αίθουσα όταν μιλάει ο κ.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xml:space="preserve">; Γιατί φροντίζετε πάντα να απουσιάζετε;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κ.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xml:space="preserve"> είπε ορισμένα πολύ ενδιαφέροντα πράγματα σήμερα. Μέσα σε αυτά, τα οποία είπε -εγώ δεν το είχα ξανακούσει- με προέτρεψε να διαβάσω το βιβλίο του, το οποίο ομολογώ ότι δεν έχω διαβάσει. Και μας είπε ότι το γνώριζε και ο κ. </w:t>
      </w:r>
      <w:proofErr w:type="spellStart"/>
      <w:r w:rsidRPr="00604F60">
        <w:rPr>
          <w:rFonts w:ascii="Arial" w:eastAsia="Times New Roman" w:hAnsi="Arial" w:cs="Times New Roman"/>
          <w:sz w:val="24"/>
          <w:szCs w:val="24"/>
          <w:lang w:eastAsia="el-GR"/>
        </w:rPr>
        <w:t>Τσακαλώτος</w:t>
      </w:r>
      <w:proofErr w:type="spellEnd"/>
      <w:r w:rsidRPr="00604F60">
        <w:rPr>
          <w:rFonts w:ascii="Arial" w:eastAsia="Times New Roman" w:hAnsi="Arial" w:cs="Times New Roman"/>
          <w:sz w:val="24"/>
          <w:szCs w:val="24"/>
          <w:lang w:eastAsia="el-GR"/>
        </w:rPr>
        <w:t xml:space="preserve">: Να δώσουμε -λέει- τα μεγάλα πλεονάσματα, για να πάρουμε τα εργασιακά.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Είναι αλήθεια; Έτσι προέκυψαν τα πλεονάσματα, κύριε Τσίπρα; Έτσι εξηγείται η επιμονή σας, γιατί δεν θέλατε ποτέ την επαναδιαπραγμάτευση των υψηλών πλεονασμάτων;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Ίσως κάποια στιγμή, αυτή η συζήτηση για το 2015, όντως, πρέπει να γίνει. Διότι πρέπει να σας έχουμε και τους δύο μαζί στην Αίθουσα, για να καταλάβουμε τι έγινε αυτό το αμαρτωλό εξάμηνο.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Έχω όμως -και κλείνω με αυτό- μία πρόταση για εσάς: Μιας και αύριο ετοιμάζεστε να συζητήσετε στην πολιτική σας επιτροπή κείμενο απολογισμού για το τι δεν κάνατε καλά αυτά τα τέσσερα χρόνια, προτείνω εξέταση κατ’ αντιπαράσταση με τον κ. </w:t>
      </w:r>
      <w:proofErr w:type="spellStart"/>
      <w:r w:rsidRPr="00604F60">
        <w:rPr>
          <w:rFonts w:ascii="Arial" w:eastAsia="Times New Roman" w:hAnsi="Arial" w:cs="Times New Roman"/>
          <w:sz w:val="24"/>
          <w:szCs w:val="24"/>
          <w:lang w:eastAsia="el-GR"/>
        </w:rPr>
        <w:t>Βαρουφάκη</w:t>
      </w:r>
      <w:proofErr w:type="spellEnd"/>
      <w:r w:rsidRPr="00604F60">
        <w:rPr>
          <w:rFonts w:ascii="Arial" w:eastAsia="Times New Roman" w:hAnsi="Arial" w:cs="Times New Roman"/>
          <w:sz w:val="24"/>
          <w:szCs w:val="24"/>
          <w:lang w:eastAsia="el-GR"/>
        </w:rPr>
        <w:t xml:space="preserve"> και τον κ. Τσίπρα, για να δώσουμε επιτέλους οριστική απάντηση για το τι έγινε εκείνο το πρώτο εξάμηνο του 2015.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color w:val="212121"/>
          <w:sz w:val="24"/>
          <w:szCs w:val="24"/>
          <w:shd w:val="clear" w:color="auto" w:fill="FFFFFF"/>
          <w:lang w:eastAsia="el-GR"/>
        </w:rPr>
        <w:t>ΠΡΟΕΔΡΟΣ (Κωνσταντίνος Τασούλας):</w:t>
      </w:r>
      <w:r w:rsidRPr="00604F60">
        <w:rPr>
          <w:rFonts w:ascii="Arial" w:eastAsia="Times New Roman" w:hAnsi="Arial" w:cs="Arial"/>
          <w:color w:val="212121"/>
          <w:sz w:val="24"/>
          <w:szCs w:val="24"/>
          <w:shd w:val="clear" w:color="auto" w:fill="FFFFFF"/>
          <w:lang w:eastAsia="el-GR"/>
        </w:rPr>
        <w:t xml:space="preserve"> Καλείται στο Βήμα για τη δική του δευτερολογία ο κ. Αλέξης Τσίπρας, Αρχηγός της Αξιωματικής Αντιπολίτευσης και Πρόεδρος της Κοινοβουλευτικής Ομάδας του ΣΥΡΙΖΑ.</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color w:val="212121"/>
          <w:sz w:val="24"/>
          <w:szCs w:val="24"/>
          <w:shd w:val="clear" w:color="auto" w:fill="FFFFFF"/>
          <w:lang w:eastAsia="zh-CN"/>
        </w:rPr>
        <w:t xml:space="preserve">ΑΛΕΞΗΣ ΤΣΙΠΡΑΣ (Πρόεδρος του Συνασπισμού Ριζοσπαστικής </w:t>
      </w:r>
      <w:proofErr w:type="spellStart"/>
      <w:r w:rsidRPr="00604F60">
        <w:rPr>
          <w:rFonts w:ascii="Arial" w:eastAsia="Times New Roman" w:hAnsi="Arial" w:cs="Arial"/>
          <w:b/>
          <w:bCs/>
          <w:color w:val="212121"/>
          <w:sz w:val="24"/>
          <w:szCs w:val="24"/>
          <w:shd w:val="clear" w:color="auto" w:fill="FFFFFF"/>
          <w:lang w:eastAsia="zh-CN"/>
        </w:rPr>
        <w:t>Αριστεράς</w:t>
      </w:r>
      <w:proofErr w:type="spellEnd"/>
      <w:r w:rsidRPr="00604F60">
        <w:rPr>
          <w:rFonts w:ascii="Arial" w:eastAsia="Times New Roman" w:hAnsi="Arial" w:cs="Arial"/>
          <w:b/>
          <w:bCs/>
          <w:color w:val="212121"/>
          <w:sz w:val="24"/>
          <w:szCs w:val="24"/>
          <w:shd w:val="clear" w:color="auto" w:fill="FFFFFF"/>
          <w:lang w:eastAsia="zh-CN"/>
        </w:rPr>
        <w:t xml:space="preserve">): </w:t>
      </w:r>
      <w:r w:rsidRPr="00604F60">
        <w:rPr>
          <w:rFonts w:ascii="Arial" w:eastAsia="Times New Roman" w:hAnsi="Arial" w:cs="Arial"/>
          <w:color w:val="212121"/>
          <w:sz w:val="24"/>
          <w:szCs w:val="24"/>
          <w:shd w:val="clear" w:color="auto" w:fill="FFFFFF"/>
          <w:lang w:eastAsia="el-GR"/>
        </w:rPr>
        <w:t xml:space="preserve">Ευχαριστώ, κύριε Πρόεδρε.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Κύριε Μητσοτάκη, πόσο πολύ τον έχετε αγαπήσει τώρα τελευταία τον κ. </w:t>
      </w:r>
      <w:proofErr w:type="spellStart"/>
      <w:r w:rsidRPr="00604F60">
        <w:rPr>
          <w:rFonts w:ascii="Arial" w:eastAsia="Times New Roman" w:hAnsi="Arial" w:cs="Arial"/>
          <w:color w:val="212121"/>
          <w:sz w:val="24"/>
          <w:szCs w:val="24"/>
          <w:shd w:val="clear" w:color="auto" w:fill="FFFFFF"/>
          <w:lang w:eastAsia="el-GR"/>
        </w:rPr>
        <w:t>Βαρουφάκη</w:t>
      </w:r>
      <w:proofErr w:type="spellEnd"/>
      <w:r w:rsidRPr="00604F60">
        <w:rPr>
          <w:rFonts w:ascii="Arial" w:eastAsia="Times New Roman" w:hAnsi="Arial" w:cs="Arial"/>
          <w:color w:val="212121"/>
          <w:sz w:val="24"/>
          <w:szCs w:val="24"/>
          <w:shd w:val="clear" w:color="auto" w:fill="FFFFFF"/>
          <w:lang w:eastAsia="el-GR"/>
        </w:rPr>
        <w:t xml:space="preserve">; </w:t>
      </w:r>
    </w:p>
    <w:p w:rsidR="00604F60" w:rsidRPr="00604F60" w:rsidRDefault="00604F60" w:rsidP="00604F60">
      <w:pPr>
        <w:spacing w:line="600" w:lineRule="auto"/>
        <w:ind w:firstLine="720"/>
        <w:jc w:val="center"/>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(Θόρυβος - διαμαρτυρίες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b/>
          <w:sz w:val="24"/>
          <w:szCs w:val="24"/>
          <w:lang w:eastAsia="el-GR"/>
        </w:rPr>
      </w:pPr>
      <w:r w:rsidRPr="00604F60">
        <w:rPr>
          <w:rFonts w:ascii="Arial" w:eastAsia="Times New Roman" w:hAnsi="Arial" w:cs="Arial"/>
          <w:color w:val="212121"/>
          <w:sz w:val="24"/>
          <w:szCs w:val="24"/>
          <w:shd w:val="clear" w:color="auto" w:fill="FFFFFF"/>
          <w:lang w:eastAsia="el-GR"/>
        </w:rPr>
        <w:t>Σας είναι ιδιαίτερα συμπαθής ο άνθρωπος που κατέστρεψε τη χώρα το πρώτο εξάμηνο του 2015, έτσι λέγατε. Έτσι δεν λέγατε; Τον άνθρωπο που διέλυσε τις τράπεζες, τον άνθρωπο που έφερε χρέος στη χώρα -μια λέγατε 50 δισεκατομμύρια, μια 100 δισεκατομμύρια, μια 150 δισεκατομμύρια, μια 200 δισεκατομμύρια- τώρα πόσο πολύ τον έχετε αγαπήσει;</w:t>
      </w:r>
      <w:r w:rsidRPr="00604F60">
        <w:rPr>
          <w:rFonts w:ascii="Arial" w:eastAsia="Times New Roman" w:hAnsi="Arial" w:cs="Times New Roman"/>
          <w:b/>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Times New Roman"/>
          <w:b/>
          <w:sz w:val="24"/>
          <w:szCs w:val="24"/>
          <w:lang w:eastAsia="el-GR"/>
        </w:rPr>
        <w:t>ΚΥΡΙΑΚΟΣ ΜΗΤΣΟΤΑΚΗΣ (Πρόεδρος της Κυβέρνησης):</w:t>
      </w:r>
      <w:r w:rsidRPr="00604F60">
        <w:rPr>
          <w:rFonts w:ascii="Arial" w:eastAsia="Times New Roman" w:hAnsi="Arial" w:cs="Times New Roman"/>
          <w:sz w:val="24"/>
          <w:szCs w:val="24"/>
          <w:lang w:eastAsia="el-GR"/>
        </w:rPr>
        <w:t xml:space="preserve"> Μαζί τα κάνατε!</w:t>
      </w:r>
    </w:p>
    <w:p w:rsidR="00604F60" w:rsidRPr="00604F60" w:rsidRDefault="00604F60" w:rsidP="00604F60">
      <w:pPr>
        <w:spacing w:line="600" w:lineRule="auto"/>
        <w:ind w:firstLine="720"/>
        <w:jc w:val="center"/>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(Θόρυβος - διαμαρτυρίες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color w:val="212121"/>
          <w:sz w:val="24"/>
          <w:szCs w:val="24"/>
          <w:shd w:val="clear" w:color="auto" w:fill="FFFFFF"/>
          <w:lang w:eastAsia="el-GR"/>
        </w:rPr>
        <w:t>ΠΡΟΕΔΡΟΣ (Κωνσταντίνος Τασούλας):</w:t>
      </w:r>
      <w:r w:rsidRPr="00604F60">
        <w:rPr>
          <w:rFonts w:ascii="Arial" w:eastAsia="Times New Roman" w:hAnsi="Arial" w:cs="Arial"/>
          <w:color w:val="212121"/>
          <w:sz w:val="24"/>
          <w:szCs w:val="24"/>
          <w:shd w:val="clear" w:color="auto" w:fill="FFFFFF"/>
          <w:lang w:eastAsia="el-GR"/>
        </w:rPr>
        <w:t xml:space="preserve"> Παρακαλώ, κύριοι συνάδελφοι.</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color w:val="212121"/>
          <w:sz w:val="24"/>
          <w:szCs w:val="24"/>
          <w:shd w:val="clear" w:color="auto" w:fill="FFFFFF"/>
          <w:lang w:eastAsia="zh-CN"/>
        </w:rPr>
        <w:t xml:space="preserve">ΑΛΕΞΗΣ ΤΣΙΠΡΑΣ (Πρόεδρος του Συνασπισμού Ριζοσπαστικής </w:t>
      </w:r>
      <w:proofErr w:type="spellStart"/>
      <w:r w:rsidRPr="00604F60">
        <w:rPr>
          <w:rFonts w:ascii="Arial" w:eastAsia="Times New Roman" w:hAnsi="Arial" w:cs="Arial"/>
          <w:b/>
          <w:bCs/>
          <w:color w:val="212121"/>
          <w:sz w:val="24"/>
          <w:szCs w:val="24"/>
          <w:shd w:val="clear" w:color="auto" w:fill="FFFFFF"/>
          <w:lang w:eastAsia="zh-CN"/>
        </w:rPr>
        <w:t>Αριστεράς</w:t>
      </w:r>
      <w:proofErr w:type="spellEnd"/>
      <w:r w:rsidRPr="00604F60">
        <w:rPr>
          <w:rFonts w:ascii="Arial" w:eastAsia="Times New Roman" w:hAnsi="Arial" w:cs="Arial"/>
          <w:b/>
          <w:bCs/>
          <w:color w:val="212121"/>
          <w:sz w:val="24"/>
          <w:szCs w:val="24"/>
          <w:shd w:val="clear" w:color="auto" w:fill="FFFFFF"/>
          <w:lang w:eastAsia="zh-CN"/>
        </w:rPr>
        <w:t xml:space="preserve">): </w:t>
      </w:r>
      <w:r w:rsidRPr="00604F60">
        <w:rPr>
          <w:rFonts w:ascii="Arial" w:eastAsia="Times New Roman" w:hAnsi="Arial" w:cs="Arial"/>
          <w:color w:val="212121"/>
          <w:sz w:val="24"/>
          <w:szCs w:val="24"/>
          <w:shd w:val="clear" w:color="auto" w:fill="FFFFFF"/>
          <w:lang w:eastAsia="el-GR"/>
        </w:rPr>
        <w:t>Σας είναι εξαιρετικά σημαντικός. Καταλαβαίνουμε όλοι τους λόγους για τους οποίους ενδεχομένως σας είναι εξαιρετικά σημαντικός.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ΓΕΩΡΓΙΟΣ ΓΕΡΑΠΕΤΡΙΤΗΣ (Υπουργός Επικρατείας): </w:t>
      </w:r>
      <w:r w:rsidRPr="00604F60">
        <w:rPr>
          <w:rFonts w:ascii="Arial" w:eastAsia="Times New Roman" w:hAnsi="Arial" w:cs="Arial"/>
          <w:sz w:val="24"/>
          <w:szCs w:val="24"/>
          <w:lang w:eastAsia="el-GR"/>
        </w:rPr>
        <w:t>Γιατί;</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sz w:val="24"/>
          <w:szCs w:val="24"/>
          <w:lang w:eastAsia="zh-CN"/>
        </w:rPr>
        <w:t>Αριστεράς</w:t>
      </w:r>
      <w:proofErr w:type="spellEnd"/>
      <w:r w:rsidRPr="00604F60">
        <w:rPr>
          <w:rFonts w:ascii="Arial" w:eastAsia="Times New Roman" w:hAnsi="Arial" w:cs="Arial"/>
          <w:b/>
          <w:bCs/>
          <w:sz w:val="24"/>
          <w:szCs w:val="24"/>
          <w:lang w:eastAsia="zh-CN"/>
        </w:rPr>
        <w:t xml:space="preserve">): </w:t>
      </w:r>
      <w:r w:rsidRPr="00604F60">
        <w:rPr>
          <w:rFonts w:ascii="Arial" w:eastAsia="Times New Roman" w:hAnsi="Arial" w:cs="Arial"/>
          <w:color w:val="212121"/>
          <w:sz w:val="24"/>
          <w:szCs w:val="24"/>
          <w:shd w:val="clear" w:color="auto" w:fill="FFFFFF"/>
          <w:lang w:eastAsia="el-GR"/>
        </w:rPr>
        <w:t xml:space="preserve">Θα καταλάβετε γιατί, κύριε </w:t>
      </w:r>
      <w:proofErr w:type="spellStart"/>
      <w:r w:rsidRPr="00604F60">
        <w:rPr>
          <w:rFonts w:ascii="Arial" w:eastAsia="Times New Roman" w:hAnsi="Arial" w:cs="Arial"/>
          <w:color w:val="212121"/>
          <w:sz w:val="24"/>
          <w:szCs w:val="24"/>
          <w:shd w:val="clear" w:color="auto" w:fill="FFFFFF"/>
          <w:lang w:eastAsia="el-GR"/>
        </w:rPr>
        <w:t>Γεραπετρίτη</w:t>
      </w:r>
      <w:proofErr w:type="spellEnd"/>
      <w:r w:rsidRPr="00604F60">
        <w:rPr>
          <w:rFonts w:ascii="Arial" w:eastAsia="Times New Roman" w:hAnsi="Arial" w:cs="Arial"/>
          <w:color w:val="212121"/>
          <w:sz w:val="24"/>
          <w:szCs w:val="24"/>
          <w:shd w:val="clear" w:color="auto" w:fill="FFFFFF"/>
          <w:lang w:eastAsia="el-GR"/>
        </w:rPr>
        <w:t xml:space="preserve">. Θα καταλάβετε. </w:t>
      </w:r>
    </w:p>
    <w:p w:rsidR="00604F60" w:rsidRPr="00604F60" w:rsidRDefault="00604F60" w:rsidP="00604F60">
      <w:pPr>
        <w:spacing w:line="600" w:lineRule="auto"/>
        <w:ind w:firstLine="720"/>
        <w:jc w:val="center"/>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(Θόρυβος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Κύριε Μητσοτάκη, επεκταθήκατε σε μια σειρά ζητήματα και θα μου επιτρέψετε να σας απαντήσω ένα προς ένα στα ζητήματα αυτά. Ασχοληθήκατε με το είδος της αντιπολίτευσης που κάνει ο ΣΥΡΙΖΑ. Μάλλον έχετε ξεχάσει το είδος της αντιπολίτευσης που κάνατε εσείς επί τριάμισι χρόνια, όταν αναλάβατε την προεδρία του κόμματός σας και μετά από δύο μήνες ζητήσατε εκλογές. Και ξεχάσατε…</w:t>
      </w:r>
    </w:p>
    <w:p w:rsidR="00604F60" w:rsidRPr="00604F60" w:rsidRDefault="00604F60" w:rsidP="00604F60">
      <w:pPr>
        <w:spacing w:line="600" w:lineRule="auto"/>
        <w:ind w:firstLine="720"/>
        <w:jc w:val="center"/>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(Θόρυβος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Ναι, ήσασταν ο καταγεγραμμένος στην ιστορία Αρχηγός Αντιπολίτευσης που ζητούσε εκλογές το μεγαλύτερο χρονικό διάστημα από τη Μεταπολίτευση και μετά. Ζητούσατε εκλογές επί τριάμισι χρόνια. Δεν τις είχατε. Προβλέψατε την καταστροφή της χώρας. Προβλέψατε τέταρτο μνημόνιο. Πέρσι τέτοιον καιρό τα λέγετε αυτά. Και σήμερα στη βάση του τέταρτου μνημονίου είσαστε εσείς, χάρη στις δικές μας προσπάθειες, για να δίνετε κάποιες φορολογικές ελαφρύνσεις.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Αναφερθήκατε, όμως -και κάνατε μεγάλο λάθος- στα χρόνια του 2012, 2013, 2014 και αναφερθήκατε με έλλειψη επίγνωσης για το τι συνέβη στη χώρα εκείνα τα χρόνια που εσείς κυβερνούσατε. Ήσασταν κορυφαίος Υπουργός της Κυβέρνησης και μάλιστα, από μια διαβολική σύμπτωση, ο κ. </w:t>
      </w:r>
      <w:proofErr w:type="spellStart"/>
      <w:r w:rsidRPr="00604F60">
        <w:rPr>
          <w:rFonts w:ascii="Arial" w:eastAsia="Times New Roman" w:hAnsi="Arial" w:cs="Arial"/>
          <w:color w:val="212121"/>
          <w:sz w:val="24"/>
          <w:szCs w:val="24"/>
          <w:shd w:val="clear" w:color="auto" w:fill="FFFFFF"/>
          <w:lang w:eastAsia="el-GR"/>
        </w:rPr>
        <w:t>Βρούτσης</w:t>
      </w:r>
      <w:proofErr w:type="spellEnd"/>
      <w:r w:rsidRPr="00604F60">
        <w:rPr>
          <w:rFonts w:ascii="Arial" w:eastAsia="Times New Roman" w:hAnsi="Arial" w:cs="Arial"/>
          <w:color w:val="212121"/>
          <w:sz w:val="24"/>
          <w:szCs w:val="24"/>
          <w:shd w:val="clear" w:color="auto" w:fill="FFFFFF"/>
          <w:lang w:eastAsia="el-GR"/>
        </w:rPr>
        <w:t xml:space="preserve"> ήταν ο Υπουργός Εργασίας που διέλυσε όλους τους εργασιακούς νόμους, φέρνοντας όλη τη λαίλαπα των μνημονίων το 2012, μειώνοντας 22% με έναν νόμο κι ένα </w:t>
      </w:r>
      <w:r w:rsidRPr="00604F60">
        <w:rPr>
          <w:rFonts w:ascii="Arial" w:eastAsia="Times New Roman" w:hAnsi="Arial" w:cs="Arial"/>
          <w:color w:val="212121"/>
          <w:sz w:val="24"/>
          <w:szCs w:val="24"/>
          <w:shd w:val="clear" w:color="auto" w:fill="FFFFFF"/>
          <w:lang w:eastAsia="el-GR"/>
        </w:rPr>
        <w:lastRenderedPageBreak/>
        <w:t xml:space="preserve">άρθρο τον κατώτατο μισθό, φέρνοντας τον </w:t>
      </w:r>
      <w:proofErr w:type="spellStart"/>
      <w:r w:rsidRPr="00604F60">
        <w:rPr>
          <w:rFonts w:ascii="Arial" w:eastAsia="Times New Roman" w:hAnsi="Arial" w:cs="Arial"/>
          <w:color w:val="212121"/>
          <w:sz w:val="24"/>
          <w:szCs w:val="24"/>
          <w:shd w:val="clear" w:color="auto" w:fill="FFFFFF"/>
          <w:lang w:eastAsia="el-GR"/>
        </w:rPr>
        <w:t>υποκατώτατο</w:t>
      </w:r>
      <w:proofErr w:type="spellEnd"/>
      <w:r w:rsidRPr="00604F60">
        <w:rPr>
          <w:rFonts w:ascii="Arial" w:eastAsia="Times New Roman" w:hAnsi="Arial" w:cs="Arial"/>
          <w:color w:val="212121"/>
          <w:sz w:val="24"/>
          <w:szCs w:val="24"/>
          <w:shd w:val="clear" w:color="auto" w:fill="FFFFFF"/>
          <w:lang w:eastAsia="el-GR"/>
        </w:rPr>
        <w:t xml:space="preserve">. Ήσασταν η Κυβέρνηση που έφερε μέσα σε λίγους μήνες τη χώρα σε μια πρωτοφανή ύφεση και σε απώλεια του 25% του εθνικού πλούτου.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Και σήμερα κουνάτε εσείς το δάχτυλο σε εμάς, γιατί διεκδικήσαμε τον Γενάρη του 2015 τα εργασιακά δικαιώματα και την αύξηση του κατώτατου μισθού. Ξεχνάτε για άλλη μια φορά ότι μετά τη δύσκολη πράγματι συμφωνία, αλλά με προοπτική, διότι εκεί που εσείς αποτύχατε -τρεις κυβερνήσεις- δύο φορές να ολοκληρώσετε προγράμματα, εμείς βγάλαμε τη χώρα από τα μνημόνια.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Και αν σήμερα βρίσκεστε σε θέση να κοκορεύεστε, είναι γιατί αυτός ο λαός και αυτή η κυβέρνηση του ΣΥΡΙΖΑ κατάφερε να ολοκληρώσει κάτι που εσείς ούτε στο όνειρό σας δεν το είχατε δει από το 2010 ως το 2015.</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Μέχρι πρότινος, ήξερα ότι με κατηγορείτε διότι, λέει, αντάλλαξα τις συντάξεις με το μακεδονικό και δεν έχετε τσίπα και ντροπή να βγείτε να το διαψεύσετε αυτό, ενάμιση χρόνο τώρα που το λέτε, όταν και ο ίδιος ο </w:t>
      </w:r>
      <w:proofErr w:type="spellStart"/>
      <w:r w:rsidRPr="00604F60">
        <w:rPr>
          <w:rFonts w:ascii="Arial" w:eastAsia="Times New Roman" w:hAnsi="Arial" w:cs="Arial"/>
          <w:color w:val="212121"/>
          <w:sz w:val="24"/>
          <w:szCs w:val="24"/>
          <w:shd w:val="clear" w:color="auto" w:fill="FFFFFF"/>
          <w:lang w:eastAsia="el-GR"/>
        </w:rPr>
        <w:t>Γιούνκερ</w:t>
      </w:r>
      <w:proofErr w:type="spellEnd"/>
      <w:r w:rsidRPr="00604F60">
        <w:rPr>
          <w:rFonts w:ascii="Arial" w:eastAsia="Times New Roman" w:hAnsi="Arial" w:cs="Arial"/>
          <w:color w:val="212121"/>
          <w:sz w:val="24"/>
          <w:szCs w:val="24"/>
          <w:shd w:val="clear" w:color="auto" w:fill="FFFFFF"/>
          <w:lang w:eastAsia="el-GR"/>
        </w:rPr>
        <w:t xml:space="preserve"> σε συνέντευξή του στον </w:t>
      </w:r>
      <w:proofErr w:type="spellStart"/>
      <w:r w:rsidRPr="00604F60">
        <w:rPr>
          <w:rFonts w:ascii="Arial" w:eastAsia="Times New Roman" w:hAnsi="Arial" w:cs="Arial"/>
          <w:color w:val="212121"/>
          <w:sz w:val="24"/>
          <w:szCs w:val="24"/>
          <w:shd w:val="clear" w:color="auto" w:fill="FFFFFF"/>
          <w:lang w:eastAsia="el-GR"/>
        </w:rPr>
        <w:t>Παπαχελά</w:t>
      </w:r>
      <w:proofErr w:type="spellEnd"/>
      <w:r w:rsidRPr="00604F60">
        <w:rPr>
          <w:rFonts w:ascii="Arial" w:eastAsia="Times New Roman" w:hAnsi="Arial" w:cs="Arial"/>
          <w:color w:val="212121"/>
          <w:sz w:val="24"/>
          <w:szCs w:val="24"/>
          <w:shd w:val="clear" w:color="auto" w:fill="FFFFFF"/>
          <w:lang w:eastAsia="el-GR"/>
        </w:rPr>
        <w:t xml:space="preserve"> προχθές βγήκε και είπε ότι αυτό είναι μια αθλιότητα. </w:t>
      </w:r>
    </w:p>
    <w:p w:rsidR="00604F60" w:rsidRPr="00604F60" w:rsidRDefault="00604F60" w:rsidP="00604F60">
      <w:pPr>
        <w:spacing w:line="600" w:lineRule="auto"/>
        <w:ind w:firstLine="720"/>
        <w:jc w:val="both"/>
        <w:rPr>
          <w:rFonts w:ascii="Arial" w:eastAsia="Times New Roman" w:hAnsi="Arial" w:cs="Arial"/>
          <w:b/>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Σήμερα την αθλιότητα την πολλαπλασιάζετε. Βεβαίως με την ευτυχή συγκυρία για εσάς να λέει άλλος πράγματα που θα μπορούσατε να είχατε πει κι εσείς, ότι δήθεν ανταλλάξαμε τα πλεονάσματα, λέει, με τα εργασιακά.</w:t>
      </w:r>
      <w:r w:rsidRPr="00604F60">
        <w:rPr>
          <w:rFonts w:ascii="Arial" w:eastAsia="Times New Roman" w:hAnsi="Arial" w:cs="Arial"/>
          <w:b/>
          <w:color w:val="212121"/>
          <w:sz w:val="24"/>
          <w:szCs w:val="24"/>
          <w:shd w:val="clear" w:color="auto" w:fill="FFFFFF"/>
          <w:lang w:eastAsia="el-GR"/>
        </w:rPr>
        <w:t xml:space="preserve">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Τώρα δεν είναι οι συντάξεις με το μακεδονικό, το οποίο ήταν μια προδοτική συμφωνία για εσάς, την οποία, όμως, και τηρείτε και τιμάτε. Όχι μόνο την τηρείτε, την τιμάτε.</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Και έχετε και το θράσος να μιλάτε για ψέματα και για απάτες. Εσείς είστε ο μεγαλύτερος πολιτικός απατεώνας.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Όμως, σήμερα μάθαμε ότι ανταλλάξαμε τα πλεονάσματα. Ποια πλεονάσματα ακριβώς; Τι είχε υπογράψει ο κ. Σαμαράς και εσείς μαζί του, ως Υπουργός του, τότε; Μήπως είχατε υπογράψει πλεονάσματα 4,5% και 4,2%;</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Μήπως εμείς καταφέραμε να μειώσουμε κατά 20 δισεκατομμύρια ευρώ στην πενταετία το βάρος, το οποίο είχατε υπογράψει εσείς; Ή τα ξεχνάτε αυτά;</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Τα ξεχνάτε. Δεν θα απαντήσετε για αυτό, γιατί τώρα ο κ. Σαμαράς δεν σας αρέσει και πολύ. Εντάξει, καταλαβαίνω. Έχετε και εσείς τα εσωτερικά σας ζητήματα.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Ακούστε, όμως, κύριε Μητσοτάκη. Υπάρχει μια μεγάλη διαφορά ανάμεσα στην Αριστερά και στη δική σας παράταξη. Στη δική σας παράταξη υπάρχει πάντοτε ένα κλίμα λυκοφιλίας, αλλά είναι σε όλους γνωστό ότι «δρυός πεσούσης πας ανήρ ξυλεύεται». Και είναι σε όλους γνωστό πόσες ομάδες, φράξιες και κόμματα υπάρχουν εντός της Κοινοβουλευτικής σας Ομάδας. Μην κάνετε σε εμάς μαθήματα!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Εμείς έχουμε την τόλμη και την παρρησία να κοιτάμε κατάματα και τα σωστά και τα λάθη που κάναμε. Αναρωτιέμαι ποιο άλλο κόμμα που κυβέρνησε τον τόπο από τη Μεταπολίτευση και μετά είχε την παρρησία και την τόλμη να πει έστω σε ένα θέμα «κάναμε λάθος»; </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Όλα σωστά τα κάνατε εσείς. Όλα! Και τη χρεοκοπία της χώρας την κάνατε σωστά. Και τη διάλυση των εργασιακών σχέσεων κάνατε σωστά. Και το 25% που μειώσατε τον εθνικό πλούτο κάνατε σωστά. Και τα εξοπλιστικά και τις μίζες τα κάνατε σωστά, του Τσοχατζόπουλου και του Παπαντωνίου και των άλλων. Και τους κουμπάρους κάνατε σωστά. Και τα θαλασσοδάνεια που </w:t>
      </w:r>
      <w:r w:rsidRPr="00604F60">
        <w:rPr>
          <w:rFonts w:ascii="Arial" w:eastAsia="Times New Roman" w:hAnsi="Arial" w:cs="Arial"/>
          <w:color w:val="202124"/>
          <w:sz w:val="24"/>
          <w:szCs w:val="24"/>
          <w:lang w:eastAsia="el-GR"/>
        </w:rPr>
        <w:lastRenderedPageBreak/>
        <w:t xml:space="preserve">πήρατε δανεικά και αγύριστα από τις τράπεζες 220.000.000 ο καθένας σας τα κάνατε σωστά.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Κανένα λάθος δεν κάνατε. Μπράβο σας! Συγχαρητήρια!</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(Όρθιοι οι Βουλευτές του ΣΥΡΙΖΑ χειροκροτούν ζωηρά και παρατεταμένα)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Αναφερθήκατε, λοιπόν, στα δύσκολα χρόνια, στα πνιγηρά χρόνια για τον τόπο, όταν πέθαιναν συνάνθρωποί μας, επειδή η ΔΕΗ τότε έκοβε το ρεύμα -στα δικά μας τα χρόνια δεν το έκοβε- και όταν κάποιοι συνάνθρωποί μας, συμπολίτες μας πέθαιναν από αναθυμιάσεις από το μαγκάλι.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Και μιλάτε για λαϊκισμό. Είναι ύβρις απέναντι στους νεκρούς εκείνης της περιόδου αυτό που κάνατε σήμερα και όχι λαϊκισμός ο δικός μας. Είναι ντροπή σας αυτό!</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Λαϊκισμός είναι χωρίς στοιχεία να μιλάτε για δήθεν ανταλλαγές με εθνικά θέματα.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Και θέλω να αναρωτηθώ αν η επιμονή σας στις δήθεν ανταλλαγές και, μάλιστα, για κρίσιμα εθνικά θέματα τις μέρες της κρίσιμης διαπραγμάτευσης, μήπως γεννάται από τη δική σας τάση…</w:t>
      </w:r>
    </w:p>
    <w:p w:rsidR="00604F60" w:rsidRPr="00604F60" w:rsidRDefault="00604F60" w:rsidP="00604F60">
      <w:pPr>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(Θόρυβος στην Αίθουσα)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ΠΡΟΕΔΡΟΣ (Κωνσταντίνος Τασούλας):</w:t>
      </w:r>
      <w:r w:rsidRPr="00604F60">
        <w:rPr>
          <w:rFonts w:ascii="Arial" w:eastAsia="Times New Roman" w:hAnsi="Arial" w:cs="Arial"/>
          <w:color w:val="202124"/>
          <w:sz w:val="24"/>
          <w:szCs w:val="24"/>
          <w:lang w:eastAsia="el-GR"/>
        </w:rPr>
        <w:t xml:space="preserve"> Παρακαλώ, ομιλεί ο Αρχηγός της Αξιωματικής Αντιπολίτευσης.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Κύριε Λοβέρδο, κυρία </w:t>
      </w:r>
      <w:proofErr w:type="spellStart"/>
      <w:r w:rsidRPr="00604F60">
        <w:rPr>
          <w:rFonts w:ascii="Arial" w:eastAsia="Times New Roman" w:hAnsi="Arial" w:cs="Arial"/>
          <w:color w:val="202124"/>
          <w:sz w:val="24"/>
          <w:szCs w:val="24"/>
          <w:lang w:eastAsia="el-GR"/>
        </w:rPr>
        <w:t>Γεροβασίλη</w:t>
      </w:r>
      <w:proofErr w:type="spellEnd"/>
      <w:r w:rsidRPr="00604F60">
        <w:rPr>
          <w:rFonts w:ascii="Arial" w:eastAsia="Times New Roman" w:hAnsi="Arial" w:cs="Arial"/>
          <w:color w:val="202124"/>
          <w:sz w:val="24"/>
          <w:szCs w:val="24"/>
          <w:lang w:eastAsia="el-GR"/>
        </w:rPr>
        <w:t>, παρακαλώ.</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color w:val="202124"/>
          <w:sz w:val="24"/>
          <w:szCs w:val="24"/>
          <w:lang w:eastAsia="el-GR"/>
        </w:rPr>
        <w:t>Αριστεράς</w:t>
      </w:r>
      <w:proofErr w:type="spellEnd"/>
      <w:r w:rsidRPr="00604F60">
        <w:rPr>
          <w:rFonts w:ascii="Arial" w:eastAsia="Times New Roman" w:hAnsi="Arial" w:cs="Arial"/>
          <w:b/>
          <w:color w:val="202124"/>
          <w:sz w:val="24"/>
          <w:szCs w:val="24"/>
          <w:lang w:eastAsia="el-GR"/>
        </w:rPr>
        <w:t>):</w:t>
      </w:r>
      <w:r w:rsidRPr="00604F60">
        <w:rPr>
          <w:rFonts w:ascii="Arial" w:eastAsia="Times New Roman" w:hAnsi="Arial" w:cs="Arial"/>
          <w:color w:val="202124"/>
          <w:sz w:val="24"/>
          <w:szCs w:val="24"/>
          <w:lang w:eastAsia="el-GR"/>
        </w:rPr>
        <w:t xml:space="preserve"> Δεν είπα τίποτα για εσάς.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Αναρωτιέμαι, λοιπόν, μήπως η επιμονή σας να μιλάτε για τέτοιου είδους ανταλλαγές είναι ορμώμενη από μια δική σας, ενδεχομένως, αντίληψη, μήπως τελικά η σπουδή σας να προχωρήσετε στην απόλυτη άρση της προστασίας της πρώτης κατοικίας από 1</w:t>
      </w:r>
      <w:r w:rsidRPr="00604F60">
        <w:rPr>
          <w:rFonts w:ascii="Arial" w:eastAsia="Times New Roman" w:hAnsi="Arial" w:cs="Arial"/>
          <w:color w:val="202124"/>
          <w:sz w:val="24"/>
          <w:szCs w:val="24"/>
          <w:vertAlign w:val="superscript"/>
          <w:lang w:eastAsia="el-GR"/>
        </w:rPr>
        <w:t>ης</w:t>
      </w:r>
      <w:r w:rsidRPr="00604F60">
        <w:rPr>
          <w:rFonts w:ascii="Arial" w:eastAsia="Times New Roman" w:hAnsi="Arial" w:cs="Arial"/>
          <w:color w:val="202124"/>
          <w:sz w:val="24"/>
          <w:szCs w:val="24"/>
          <w:lang w:eastAsia="el-GR"/>
        </w:rPr>
        <w:t xml:space="preserve"> Μαΐου έχει να κάνει με τις όποιες διεκδικήσεις έχετε σε άλλα ζητήματα; Δεν θέλω να μπω σε αυτή τη λογική.</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Όμως, θα σας πω με απόλυτη επίγνωση του τι λέω. Η κατάσταση στη χώρα δεν είναι ούτε ειδυλλιακή ούτε εύκολη. Είναι εξαιρετικά δύσκολη και είναι δύσκολη για αυτούς που πέρασαν δύσκολα και τα προηγούμενα χρόνια.</w:t>
      </w:r>
    </w:p>
    <w:p w:rsidR="00604F60" w:rsidRPr="00604F60" w:rsidRDefault="00604F60" w:rsidP="00604F60">
      <w:pPr>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2124"/>
          <w:sz w:val="24"/>
          <w:szCs w:val="24"/>
          <w:lang w:eastAsia="el-GR"/>
        </w:rPr>
        <w:t xml:space="preserve">Κύριε Μητσοτάκη, πριν από λίγες ημέρες ο Πρωθυπουργός της Ιρλανδίας, ένας συμπαθής άνθρωπος, ο </w:t>
      </w:r>
      <w:proofErr w:type="spellStart"/>
      <w:r w:rsidRPr="00604F60">
        <w:rPr>
          <w:rFonts w:ascii="Arial" w:eastAsia="Times New Roman" w:hAnsi="Arial" w:cs="Arial"/>
          <w:color w:val="202124"/>
          <w:sz w:val="24"/>
          <w:szCs w:val="24"/>
          <w:lang w:eastAsia="el-GR"/>
        </w:rPr>
        <w:t>Λίο</w:t>
      </w:r>
      <w:proofErr w:type="spellEnd"/>
      <w:r w:rsidRPr="00604F60">
        <w:rPr>
          <w:rFonts w:ascii="Arial" w:eastAsia="Times New Roman" w:hAnsi="Arial" w:cs="Arial"/>
          <w:color w:val="202124"/>
          <w:sz w:val="24"/>
          <w:szCs w:val="24"/>
          <w:lang w:eastAsia="el-GR"/>
        </w:rPr>
        <w:t xml:space="preserve"> </w:t>
      </w:r>
      <w:proofErr w:type="spellStart"/>
      <w:r w:rsidRPr="00604F60">
        <w:rPr>
          <w:rFonts w:ascii="Arial" w:eastAsia="Times New Roman" w:hAnsi="Arial" w:cs="Arial"/>
          <w:color w:val="202124"/>
          <w:sz w:val="24"/>
          <w:szCs w:val="24"/>
          <w:lang w:eastAsia="el-GR"/>
        </w:rPr>
        <w:t>Βαράντκαρ</w:t>
      </w:r>
      <w:proofErr w:type="spellEnd"/>
      <w:r w:rsidRPr="00604F60">
        <w:rPr>
          <w:rFonts w:ascii="Arial" w:eastAsia="Times New Roman" w:hAnsi="Arial" w:cs="Arial"/>
          <w:color w:val="202124"/>
          <w:sz w:val="24"/>
          <w:szCs w:val="24"/>
          <w:lang w:eastAsia="el-GR"/>
        </w:rPr>
        <w:t xml:space="preserve"> έχασε τις εκλογές. </w:t>
      </w:r>
      <w:r w:rsidRPr="00604F60">
        <w:rPr>
          <w:rFonts w:ascii="Arial" w:eastAsia="Times New Roman" w:hAnsi="Arial" w:cs="Arial"/>
          <w:color w:val="201F1E"/>
          <w:sz w:val="24"/>
          <w:szCs w:val="24"/>
          <w:lang w:eastAsia="el-GR"/>
        </w:rPr>
        <w:t xml:space="preserve">Και τις έχασε, ενώ η Ιρλανδία -προσέξτε!- είχε ανάπτυξη 6%, ούτε 4% ούτε πολύ περισσότερο 2,4% που θα έχουμε φέτος, λέει η Κομισιόν. Είχε ανεργία 5%, όχι 17% που έχουμε εμείς και χρέος 50%, όχι 180% που έχουμε εμείς. Γιατί τις </w:t>
      </w:r>
      <w:r w:rsidRPr="00604F60">
        <w:rPr>
          <w:rFonts w:ascii="Arial" w:eastAsia="Times New Roman" w:hAnsi="Arial" w:cs="Arial"/>
          <w:color w:val="201F1E"/>
          <w:sz w:val="24"/>
          <w:szCs w:val="24"/>
          <w:lang w:eastAsia="el-GR"/>
        </w:rPr>
        <w:lastRenderedPageBreak/>
        <w:t xml:space="preserve">έχασε; Τα 2/3 των ερωτηθέντων στα </w:t>
      </w:r>
      <w:r w:rsidRPr="00604F60">
        <w:rPr>
          <w:rFonts w:ascii="Arial" w:eastAsia="Times New Roman" w:hAnsi="Arial" w:cs="Arial"/>
          <w:color w:val="201F1E"/>
          <w:sz w:val="24"/>
          <w:szCs w:val="24"/>
          <w:lang w:val="en-US" w:eastAsia="el-GR"/>
        </w:rPr>
        <w:t>exit</w:t>
      </w:r>
      <w:r w:rsidRPr="00604F60">
        <w:rPr>
          <w:rFonts w:ascii="Arial" w:eastAsia="Times New Roman" w:hAnsi="Arial" w:cs="Arial"/>
          <w:color w:val="201F1E"/>
          <w:sz w:val="24"/>
          <w:szCs w:val="24"/>
          <w:lang w:eastAsia="el-GR"/>
        </w:rPr>
        <w:t xml:space="preserve"> </w:t>
      </w:r>
      <w:r w:rsidRPr="00604F60">
        <w:rPr>
          <w:rFonts w:ascii="Arial" w:eastAsia="Times New Roman" w:hAnsi="Arial" w:cs="Arial"/>
          <w:color w:val="201F1E"/>
          <w:sz w:val="24"/>
          <w:szCs w:val="24"/>
          <w:lang w:val="en-US" w:eastAsia="el-GR"/>
        </w:rPr>
        <w:t>polls</w:t>
      </w:r>
      <w:r w:rsidRPr="00604F60">
        <w:rPr>
          <w:rFonts w:ascii="Arial" w:eastAsia="Times New Roman" w:hAnsi="Arial" w:cs="Arial"/>
          <w:color w:val="201F1E"/>
          <w:sz w:val="24"/>
          <w:szCs w:val="24"/>
          <w:lang w:eastAsia="el-GR"/>
        </w:rPr>
        <w:t xml:space="preserve"> απάντησαν «δεν βλέπουμε καμμία βελτίωση στη ζωή μας».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Εσείς υποσχεθήκατε όχι απλά βελτίωση, αλλά ραγδαία βελτίωση. Και πού είναι αυτή η ραγδαία βελτίωση; Περιμένει ο κόσμος να τη δει.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Σήμερα, αντί για γαλανό ουρανό, οι περισσότεροι συμπολίτες μας βλέπουν σύννεφα να συσσωρεύονται. Σύννεφα στο προσφυγικό, παραλάβατε τη Μόρια με πέντε χιλιάδες, είναι είκοσι πέντε χιλιάδες. Έχετε καταδικάσει τα νησιά και τους νησιώτες να ζουν σε μια κατάσταση την οποία είναι αδύνατο να την πάρει κανείς στην πλάτη του και να τη σηκώσει. Ασήκωτη, αβάσταχτη! Και όλα αυτά για να μη μεταφέρετε από την αρχή, βάσει του δικού μας προγράμματος, πρόσφυγες και μετανάστες στην ενδοχώρα, γιατί έχετε τους δημάρχους σας να κάνουν αντάρτικο. Και θυσιάζετε πέντε ολόκληρα νησιά γιατί εσείς δεν μπορείτε να επιβάλετε το αυτονόητο.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Η κατάσταση και στα εθνικά μας θέματα είναι δύσκολη. Στα κοινωνικά έρχονται σύννεφα, η πρώτη κατοικία. Στην οικονομία, την πραγματική οικονομία, δεν υπάρχει φως.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Και επανέρχομαι: Γιατί συνέβη αυτό που συνέβη στην Ιρλανδία;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 xml:space="preserve">ΣΟΦΙΑ ΒΟΥΛΤΕΨΗ: </w:t>
      </w:r>
      <w:r w:rsidRPr="00604F60">
        <w:rPr>
          <w:rFonts w:ascii="Arial" w:eastAsia="Times New Roman" w:hAnsi="Arial" w:cs="Arial"/>
          <w:color w:val="201F1E"/>
          <w:sz w:val="24"/>
          <w:szCs w:val="24"/>
          <w:lang w:eastAsia="el-GR"/>
        </w:rPr>
        <w:t xml:space="preserve">Τι συνέβη;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lang w:eastAsia="zh-CN"/>
        </w:rPr>
        <w:lastRenderedPageBreak/>
        <w:t xml:space="preserve">ΑΛΕΞΗΣ ΤΣΙΠΡΑΣ (Πρόεδρος του Συνασπισμού Ριζοσπαστικής </w:t>
      </w:r>
      <w:proofErr w:type="spellStart"/>
      <w:r w:rsidRPr="00604F60">
        <w:rPr>
          <w:rFonts w:ascii="Arial" w:eastAsia="Times New Roman" w:hAnsi="Arial" w:cs="Arial"/>
          <w:b/>
          <w:bCs/>
          <w:color w:val="201F1E"/>
          <w:sz w:val="24"/>
          <w:szCs w:val="24"/>
          <w:lang w:eastAsia="zh-CN"/>
        </w:rPr>
        <w:t>Αριστεράς</w:t>
      </w:r>
      <w:proofErr w:type="spellEnd"/>
      <w:r w:rsidRPr="00604F60">
        <w:rPr>
          <w:rFonts w:ascii="Arial" w:eastAsia="Times New Roman" w:hAnsi="Arial" w:cs="Arial"/>
          <w:b/>
          <w:bCs/>
          <w:color w:val="201F1E"/>
          <w:sz w:val="24"/>
          <w:szCs w:val="24"/>
          <w:lang w:eastAsia="zh-CN"/>
        </w:rPr>
        <w:t>):</w:t>
      </w:r>
      <w:r w:rsidRPr="00604F60">
        <w:rPr>
          <w:rFonts w:ascii="Arial" w:eastAsia="Times New Roman" w:hAnsi="Arial" w:cs="Arial"/>
          <w:b/>
          <w:color w:val="201F1E"/>
          <w:sz w:val="24"/>
          <w:szCs w:val="24"/>
          <w:lang w:eastAsia="el-GR"/>
        </w:rPr>
        <w:t xml:space="preserve"> </w:t>
      </w:r>
      <w:r w:rsidRPr="00604F60">
        <w:rPr>
          <w:rFonts w:ascii="Arial" w:eastAsia="Times New Roman" w:hAnsi="Arial" w:cs="Arial"/>
          <w:color w:val="201F1E"/>
          <w:sz w:val="24"/>
          <w:szCs w:val="24"/>
          <w:lang w:eastAsia="el-GR"/>
        </w:rPr>
        <w:t xml:space="preserve">Κέρδισε η Αριστερά, κυρία </w:t>
      </w:r>
      <w:proofErr w:type="spellStart"/>
      <w:r w:rsidRPr="00604F60">
        <w:rPr>
          <w:rFonts w:ascii="Arial" w:eastAsia="Times New Roman" w:hAnsi="Arial" w:cs="Arial"/>
          <w:color w:val="201F1E"/>
          <w:sz w:val="24"/>
          <w:szCs w:val="24"/>
          <w:lang w:eastAsia="el-GR"/>
        </w:rPr>
        <w:t>Βούλτεψη</w:t>
      </w:r>
      <w:proofErr w:type="spellEnd"/>
      <w:r w:rsidRPr="00604F60">
        <w:rPr>
          <w:rFonts w:ascii="Arial" w:eastAsia="Times New Roman" w:hAnsi="Arial" w:cs="Arial"/>
          <w:color w:val="201F1E"/>
          <w:sz w:val="24"/>
          <w:szCs w:val="24"/>
          <w:lang w:eastAsia="el-GR"/>
        </w:rPr>
        <w:t xml:space="preserve"> και έχασε ο δεξιός Πρωθυπουργός, ο οποίος είχε, όπως σας είπα πιο πριν, ανάπτυξη 6% και ανεργία 5%.</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 xml:space="preserve">ΣΟΦΙΑ ΒΟΥΛΤΕΨΗ: </w:t>
      </w:r>
      <w:r w:rsidRPr="00604F60">
        <w:rPr>
          <w:rFonts w:ascii="Arial" w:eastAsia="Times New Roman" w:hAnsi="Arial" w:cs="Arial"/>
          <w:color w:val="201F1E"/>
          <w:sz w:val="24"/>
          <w:szCs w:val="24"/>
          <w:lang w:eastAsia="el-GR"/>
        </w:rPr>
        <w:t xml:space="preserve">Με διαφορά 1% και είχε και λιγότερες έδρες! Δεν τα λέτε καλά! Πείτε την αλήθεια! </w:t>
      </w:r>
    </w:p>
    <w:p w:rsidR="00604F60" w:rsidRPr="00604F60" w:rsidRDefault="00604F60" w:rsidP="00604F60">
      <w:pPr>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sz w:val="24"/>
          <w:szCs w:val="24"/>
          <w:lang w:eastAsia="el-GR"/>
        </w:rPr>
        <w:t>ΠΡΟΕΔΡΟΣ (</w:t>
      </w:r>
      <w:r w:rsidRPr="00604F60">
        <w:rPr>
          <w:rFonts w:ascii="Arial" w:eastAsia="Times New Roman" w:hAnsi="Arial" w:cs="Arial"/>
          <w:b/>
          <w:bCs/>
          <w:sz w:val="24"/>
          <w:szCs w:val="24"/>
          <w:lang w:eastAsia="zh-CN"/>
        </w:rPr>
        <w:t>Κωνσταντίνος Τασούλας</w:t>
      </w:r>
      <w:r w:rsidRPr="00604F60">
        <w:rPr>
          <w:rFonts w:ascii="Arial" w:eastAsia="Times New Roman" w:hAnsi="Arial" w:cs="Arial"/>
          <w:b/>
          <w:sz w:val="24"/>
          <w:szCs w:val="24"/>
          <w:lang w:eastAsia="el-GR"/>
        </w:rPr>
        <w:t>):</w:t>
      </w:r>
      <w:r w:rsidRPr="00604F60">
        <w:rPr>
          <w:rFonts w:ascii="Arial" w:eastAsia="Times New Roman" w:hAnsi="Arial" w:cs="Arial"/>
          <w:sz w:val="24"/>
          <w:szCs w:val="24"/>
          <w:lang w:eastAsia="el-GR"/>
        </w:rPr>
        <w:t xml:space="preserve"> Παρακαλώ, κυρία </w:t>
      </w:r>
      <w:proofErr w:type="spellStart"/>
      <w:r w:rsidRPr="00604F60">
        <w:rPr>
          <w:rFonts w:ascii="Arial" w:eastAsia="Times New Roman" w:hAnsi="Arial" w:cs="Arial"/>
          <w:sz w:val="24"/>
          <w:szCs w:val="24"/>
          <w:lang w:eastAsia="el-GR"/>
        </w:rPr>
        <w:t>Βούλτεψη</w:t>
      </w:r>
      <w:proofErr w:type="spellEnd"/>
      <w:r w:rsidRPr="00604F60">
        <w:rPr>
          <w:rFonts w:ascii="Arial" w:eastAsia="Times New Roman" w:hAnsi="Arial" w:cs="Arial"/>
          <w:sz w:val="24"/>
          <w:szCs w:val="24"/>
          <w:lang w:eastAsia="el-GR"/>
        </w:rPr>
        <w:t xml:space="preserve">! </w:t>
      </w:r>
      <w:r w:rsidRPr="00604F60">
        <w:rPr>
          <w:rFonts w:ascii="Arial" w:eastAsia="Times New Roman" w:hAnsi="Arial" w:cs="Arial"/>
          <w:color w:val="201F1E"/>
          <w:sz w:val="24"/>
          <w:szCs w:val="24"/>
          <w:lang w:eastAsia="el-GR"/>
        </w:rPr>
        <w:t xml:space="preserve">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color w:val="201F1E"/>
          <w:sz w:val="24"/>
          <w:szCs w:val="24"/>
          <w:lang w:eastAsia="zh-CN"/>
        </w:rPr>
        <w:t>Αριστεράς</w:t>
      </w:r>
      <w:proofErr w:type="spellEnd"/>
      <w:r w:rsidRPr="00604F60">
        <w:rPr>
          <w:rFonts w:ascii="Arial" w:eastAsia="Times New Roman" w:hAnsi="Arial" w:cs="Arial"/>
          <w:b/>
          <w:bCs/>
          <w:color w:val="201F1E"/>
          <w:sz w:val="24"/>
          <w:szCs w:val="24"/>
          <w:lang w:eastAsia="zh-CN"/>
        </w:rPr>
        <w:t>):</w:t>
      </w:r>
      <w:r w:rsidRPr="00604F60">
        <w:rPr>
          <w:rFonts w:ascii="Arial" w:eastAsia="Times New Roman" w:hAnsi="Arial" w:cs="Arial"/>
          <w:b/>
          <w:color w:val="201F1E"/>
          <w:sz w:val="24"/>
          <w:szCs w:val="24"/>
          <w:lang w:eastAsia="el-GR"/>
        </w:rPr>
        <w:t xml:space="preserve"> </w:t>
      </w:r>
      <w:r w:rsidRPr="00604F60">
        <w:rPr>
          <w:rFonts w:ascii="Arial" w:eastAsia="Times New Roman" w:hAnsi="Arial" w:cs="Arial"/>
          <w:color w:val="201F1E"/>
          <w:sz w:val="24"/>
          <w:szCs w:val="24"/>
          <w:lang w:eastAsia="el-GR"/>
        </w:rPr>
        <w:t xml:space="preserve">Κυρία </w:t>
      </w:r>
      <w:proofErr w:type="spellStart"/>
      <w:r w:rsidRPr="00604F60">
        <w:rPr>
          <w:rFonts w:ascii="Arial" w:eastAsia="Times New Roman" w:hAnsi="Arial" w:cs="Arial"/>
          <w:color w:val="201F1E"/>
          <w:sz w:val="24"/>
          <w:szCs w:val="24"/>
          <w:lang w:eastAsia="el-GR"/>
        </w:rPr>
        <w:t>Βούλτεψη</w:t>
      </w:r>
      <w:proofErr w:type="spellEnd"/>
      <w:r w:rsidRPr="00604F60">
        <w:rPr>
          <w:rFonts w:ascii="Arial" w:eastAsia="Times New Roman" w:hAnsi="Arial" w:cs="Arial"/>
          <w:color w:val="201F1E"/>
          <w:sz w:val="24"/>
          <w:szCs w:val="24"/>
          <w:lang w:eastAsia="el-GR"/>
        </w:rPr>
        <w:t>, την άλλη φορά να σας φωνάξουμε να μας κάνετε μία ανάλυση για το γιατί δεν έπρεπε η χώρα να είναι στο Βερολίνο στη σύνοδο…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 xml:space="preserve">ΣΟΦΙΑ ΒΟΥΛΤΕΨΗ: </w:t>
      </w:r>
      <w:r w:rsidRPr="00604F60">
        <w:rPr>
          <w:rFonts w:ascii="Arial" w:eastAsia="Times New Roman" w:hAnsi="Arial" w:cs="Arial"/>
          <w:color w:val="201F1E"/>
          <w:sz w:val="24"/>
          <w:szCs w:val="24"/>
          <w:lang w:eastAsia="el-GR"/>
        </w:rPr>
        <w:t xml:space="preserve">Λιγότερες έδρες έχει η Αριστερά! </w:t>
      </w:r>
    </w:p>
    <w:p w:rsidR="00604F60" w:rsidRPr="00604F60" w:rsidRDefault="00604F60" w:rsidP="00604F60">
      <w:pPr>
        <w:tabs>
          <w:tab w:val="left" w:pos="2738"/>
          <w:tab w:val="center" w:pos="4753"/>
          <w:tab w:val="left" w:pos="5723"/>
        </w:tabs>
        <w:spacing w:line="600" w:lineRule="auto"/>
        <w:ind w:firstLine="720"/>
        <w:jc w:val="center"/>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(Θόρυβος στην Αίθουσα)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lang w:eastAsia="zh-CN"/>
        </w:rPr>
        <w:t xml:space="preserve">ΑΛΕΞΗΣ ΤΣΙΠΡΑΣ (Πρόεδρος του Συνασπισμού Ριζοσπαστικής </w:t>
      </w:r>
      <w:proofErr w:type="spellStart"/>
      <w:r w:rsidRPr="00604F60">
        <w:rPr>
          <w:rFonts w:ascii="Arial" w:eastAsia="Times New Roman" w:hAnsi="Arial" w:cs="Arial"/>
          <w:b/>
          <w:bCs/>
          <w:color w:val="201F1E"/>
          <w:sz w:val="24"/>
          <w:szCs w:val="24"/>
          <w:lang w:eastAsia="zh-CN"/>
        </w:rPr>
        <w:t>Αριστεράς</w:t>
      </w:r>
      <w:proofErr w:type="spellEnd"/>
      <w:r w:rsidRPr="00604F60">
        <w:rPr>
          <w:rFonts w:ascii="Arial" w:eastAsia="Times New Roman" w:hAnsi="Arial" w:cs="Arial"/>
          <w:b/>
          <w:bCs/>
          <w:color w:val="201F1E"/>
          <w:sz w:val="24"/>
          <w:szCs w:val="24"/>
          <w:lang w:eastAsia="zh-CN"/>
        </w:rPr>
        <w:t>):</w:t>
      </w:r>
      <w:r w:rsidRPr="00604F60">
        <w:rPr>
          <w:rFonts w:ascii="Arial" w:eastAsia="Times New Roman" w:hAnsi="Arial" w:cs="Arial"/>
          <w:b/>
          <w:color w:val="201F1E"/>
          <w:sz w:val="24"/>
          <w:szCs w:val="24"/>
          <w:lang w:eastAsia="el-GR"/>
        </w:rPr>
        <w:t xml:space="preserve"> </w:t>
      </w:r>
      <w:r w:rsidRPr="00604F60">
        <w:rPr>
          <w:rFonts w:ascii="Arial" w:eastAsia="Times New Roman" w:hAnsi="Arial" w:cs="Arial"/>
          <w:color w:val="201F1E"/>
          <w:sz w:val="24"/>
          <w:szCs w:val="24"/>
          <w:lang w:eastAsia="el-GR"/>
        </w:rPr>
        <w:t xml:space="preserve">Εντάξει.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Ακούστε, όμως, αυτό που θέλω να πω, ακούστε με λίγο, κυρία </w:t>
      </w:r>
      <w:proofErr w:type="spellStart"/>
      <w:r w:rsidRPr="00604F60">
        <w:rPr>
          <w:rFonts w:ascii="Arial" w:eastAsia="Times New Roman" w:hAnsi="Arial" w:cs="Arial"/>
          <w:color w:val="201F1E"/>
          <w:sz w:val="24"/>
          <w:szCs w:val="24"/>
          <w:lang w:eastAsia="el-GR"/>
        </w:rPr>
        <w:t>Βούλτεψη</w:t>
      </w:r>
      <w:proofErr w:type="spellEnd"/>
      <w:r w:rsidRPr="00604F60">
        <w:rPr>
          <w:rFonts w:ascii="Arial" w:eastAsia="Times New Roman" w:hAnsi="Arial" w:cs="Arial"/>
          <w:color w:val="201F1E"/>
          <w:sz w:val="24"/>
          <w:szCs w:val="24"/>
          <w:lang w:eastAsia="el-GR"/>
        </w:rPr>
        <w:t xml:space="preserve">: Η Ιρλανδία μάς διδάσκει ότι ούτε οι ρυθμοί ανάπτυξης ούτε οι δείκτες </w:t>
      </w:r>
      <w:r w:rsidRPr="00604F60">
        <w:rPr>
          <w:rFonts w:ascii="Arial" w:eastAsia="Times New Roman" w:hAnsi="Arial" w:cs="Arial"/>
          <w:color w:val="201F1E"/>
          <w:sz w:val="24"/>
          <w:szCs w:val="24"/>
          <w:lang w:eastAsia="el-GR"/>
        </w:rPr>
        <w:lastRenderedPageBreak/>
        <w:t>της ανεργίας από μόνοι τους αρκούν για να αισθανθούν οι πολίτες βελτίωση στη ζωή τους, αν δεν αντιμετωπίσουμε το κρίσιμο ζήτημα. Ποιο είναι το κρίσιμο ζήτημα για μας; Η ποιότητα της εργασίας, η βελτίωση των αμοιβών και άρα, της αγοραστικής δύναμης.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Το μοντέλο της εργασίας που προωθείτε είναι αυτό του εργαζόμενου - φτωχού. Πληρώνεται για τέσσερις ώρες, δουλεύει, όμως, οκτώ στην πραγματικότητα. Πληρώνεται για οκτώ ώρες, δουλεύει για δώδεκα στην πραγματικότητα.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Και αυτή την πραγματικότητα -ξέρετε- εμείς δεν τη φέραμε, εσείς τη φέρατε. Εμείς προσπαθήσαμε σε μεγάλο βαθμό να την αλλάξουμε και πετύχαμε πολλά. Η ανατροπή στις σχέσεις εργασίας έγινε επί των ημερών σας -</w:t>
      </w:r>
      <w:proofErr w:type="spellStart"/>
      <w:r w:rsidRPr="00604F60">
        <w:rPr>
          <w:rFonts w:ascii="Arial" w:eastAsia="Times New Roman" w:hAnsi="Arial" w:cs="Arial"/>
          <w:color w:val="201F1E"/>
          <w:sz w:val="24"/>
          <w:szCs w:val="24"/>
          <w:lang w:eastAsia="el-GR"/>
        </w:rPr>
        <w:t>Βρούτσης</w:t>
      </w:r>
      <w:proofErr w:type="spellEnd"/>
      <w:r w:rsidRPr="00604F60">
        <w:rPr>
          <w:rFonts w:ascii="Arial" w:eastAsia="Times New Roman" w:hAnsi="Arial" w:cs="Arial"/>
          <w:color w:val="201F1E"/>
          <w:sz w:val="24"/>
          <w:szCs w:val="24"/>
          <w:lang w:eastAsia="el-GR"/>
        </w:rPr>
        <w:t xml:space="preserve"> Υπουργός- όπου πήγαμε από το 35% της μερικής απασχόλησης στις προσλήψεις στο 55%. Εμείς δημιουργήσαμε πεντακόσιες χιλιάδες θέσεις εργασίας. Νομοθετήσαμε μια σειρά από μέτρα υπέρ των εργαζομένων. Έξι εκατομμύρια υπερωρίες καταγράφηκαν μόνο σε μια χρονιά, χάρη στον νόμο για υποχρεωτική ηλεκτρονική δήλωση των υπερωριών από τους εργοδότες και χάρη στους διαρκείς ελέγχους του ΣΕΠΕ.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Και έχετε το θράσος τώρα να ενοχοποιείτε και τους εργαζόμενους, διότι γίνεται «σφυριχτή» ο έλεγχος και το μαθαίνει η τράπεζα. Ενοχοποιείτε τους εργαζόμενους στο ΣΕΠΕ, αυτούς που κάνουν τον έλεγχο.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Υπερδιπλασιάστηκαν οι επιχειρήσεις που δήλωσαν υπερωρίες και υπερδιπλασιάστηκαν και οι εργαζόμενοι που πήραν υπερωρίες. Και κάποιοι είδαν τη ζωή τους να βελτιώνεται γιατί γυρνούσαν σπίτι τους στην ώρα τους. Αυτά συνέβησαν επί των ημερών μας, όσο και αν θέλετε να τα κρύψετε.</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Παραλάβαμε την αδήλωτη εργασία στο 19,2%, την παραδώσαμε στο 9% και φυσικά, επαναφέραμε συλλογικές συμβάσεις, επεκτασιμότητα, υποχρέωση αιτιολόγησης απολύσεων, προστασία εργολαβικών εργαζομένων, όλα αυτά που με μεγάλη ταχύτητα ξηλώσατε εσείς όχι στους επτά μήνες, στους πρώτους μήνες διακυβέρνησής σας.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Σε σχέση με τον βάσιμο λόγο της απόλυσης, ο βάσιμος λόγος απόλυσης είναι ρύθμιση που υπάρχει στον Ευρωπαϊκό Κοινωνικό Χάρτη. Είναι κεκτημένο του Ευρωπαϊκού Δικαίου και ισχύει στην πλειοψηφία των ευρωπαϊκών χωρών.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Εσείς το καταργήσατε με μία τροπολογία της τελευταίας στιγμής και καταφέρατε το πρωτοφανές, έναν μόλις μήνα μετά την εκλογή σας όλη η Αντιπολίτευση να αποχωρήσει. Δεν ήταν ο ΣΥΡΙΖΑ που αποχώρησε. Άδειασε η Βουλή έναν μόλις μήνα μετά την εκλογή σας, για να κάνετε τη χάρη, το χατίρι στον Σύνδεσμο Ελλήνων Βιομηχάνων.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επιχείρημά σας περί δήθεν φακελώματος των εργαζομένων είναι ψευδές και αστείο. Ο νέος εργοδότης δεν έχει το δικαίωμα να έχει πρόσβαση </w:t>
      </w:r>
      <w:r w:rsidRPr="00604F60">
        <w:rPr>
          <w:rFonts w:ascii="Arial" w:eastAsia="Times New Roman" w:hAnsi="Arial" w:cs="Times New Roman"/>
          <w:sz w:val="24"/>
          <w:szCs w:val="24"/>
          <w:lang w:eastAsia="el-GR"/>
        </w:rPr>
        <w:lastRenderedPageBreak/>
        <w:t>στα στοιχεία του εργαζόμενου που τυχόν θα τον επαναπροσλάβει, παρά μονάχα στα στοιχεία που αφορούν τον εργαζόμενο στη δική του επιχείρηση. Και είναι απαράδεκτο να επικαλείστε μία παράνομη πρακτική, για να δικαιολογήσετε την κατάργηση μέτρων προστασίας των εργαζομένων, όπως αυτό της αιτιολόγησης της απόλυσης, που ισχύει σε όλες τις ευρωπαϊκές χώρες, στις χώρες της Ευρωπαϊκής Ένωσης.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Μιλήσατε για τους πέντε χιλιάδες πεντακόσιους νέους ανθρώπους και είπατε για «δικά μας» και «δικά σας» παιδιά.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Είναι ντροπή, κύριε Πρωθυπουργέ. Κύριε Πρωθυπουργέ, με ΑΣΕΠ έγιναν αυτές οι προσλήψεις. Θα σας πει μετά ο κ. </w:t>
      </w:r>
      <w:proofErr w:type="spellStart"/>
      <w:r w:rsidRPr="00604F60">
        <w:rPr>
          <w:rFonts w:ascii="Arial" w:eastAsia="Times New Roman" w:hAnsi="Arial" w:cs="Times New Roman"/>
          <w:sz w:val="24"/>
          <w:szCs w:val="24"/>
          <w:lang w:eastAsia="el-GR"/>
        </w:rPr>
        <w:t>Γεραπετρίτης</w:t>
      </w:r>
      <w:proofErr w:type="spellEnd"/>
      <w:r w:rsidRPr="00604F60">
        <w:rPr>
          <w:rFonts w:ascii="Arial" w:eastAsia="Times New Roman" w:hAnsi="Arial" w:cs="Times New Roman"/>
          <w:sz w:val="24"/>
          <w:szCs w:val="24"/>
          <w:lang w:eastAsia="el-GR"/>
        </w:rPr>
        <w:t xml:space="preserve"> για την Ελβετία!</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Με ΑΣΕΠ έγιναν αυτές οι προσλήψεις. Ήταν ορισμένου χρόνου, βεβαίως. Λέτε ότι δεν καταλαβαίνω τι μου λέτε. Εσείς δεν καταλαβαίνετε τι διαβάζετε. Διαβάσατε τους όρους και τη διάρκεια της απασχόλησης που ορίζει η σύμβασή τους. Και τι λέει; Λέει «Παράταση ή σύναψη νέας σύμβασης κατά το αυτό ημερολογιακό έτος».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04F60">
        <w:rPr>
          <w:rFonts w:ascii="Arial" w:eastAsia="Times New Roman" w:hAnsi="Arial" w:cs="Arial"/>
          <w:b/>
          <w:color w:val="111111"/>
          <w:sz w:val="24"/>
          <w:szCs w:val="24"/>
          <w:lang w:eastAsia="el-GR"/>
        </w:rPr>
        <w:t xml:space="preserve">ΓΕΩΡΓΙΟΣ ΓΕΡΑΠΕΤΡΙΤΗΣ (Υπουργός Επικρατείας): </w:t>
      </w:r>
      <w:r w:rsidRPr="00604F60">
        <w:rPr>
          <w:rFonts w:ascii="Arial" w:eastAsia="Times New Roman" w:hAnsi="Arial" w:cs="Arial"/>
          <w:color w:val="111111"/>
          <w:sz w:val="24"/>
          <w:szCs w:val="24"/>
          <w:lang w:eastAsia="el-GR"/>
        </w:rPr>
        <w:t>Αυτό είναι.</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04F60">
        <w:rPr>
          <w:rFonts w:ascii="Arial" w:eastAsia="Times New Roman" w:hAnsi="Arial" w:cs="Arial"/>
          <w:b/>
          <w:color w:val="111111"/>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color w:val="111111"/>
          <w:sz w:val="24"/>
          <w:szCs w:val="24"/>
          <w:lang w:eastAsia="el-GR"/>
        </w:rPr>
        <w:t>Αριστεράς</w:t>
      </w:r>
      <w:proofErr w:type="spellEnd"/>
      <w:r w:rsidRPr="00604F60">
        <w:rPr>
          <w:rFonts w:ascii="Arial" w:eastAsia="Times New Roman" w:hAnsi="Arial" w:cs="Arial"/>
          <w:b/>
          <w:color w:val="111111"/>
          <w:sz w:val="24"/>
          <w:szCs w:val="24"/>
          <w:lang w:eastAsia="el-GR"/>
        </w:rPr>
        <w:t xml:space="preserve">): </w:t>
      </w:r>
      <w:r w:rsidRPr="00604F60">
        <w:rPr>
          <w:rFonts w:ascii="Arial" w:eastAsia="Times New Roman" w:hAnsi="Arial" w:cs="Arial"/>
          <w:color w:val="111111"/>
          <w:sz w:val="24"/>
          <w:szCs w:val="24"/>
          <w:lang w:eastAsia="el-GR"/>
        </w:rPr>
        <w:t>Δεν είναι αυτό. Πέρυσι υπογράφηκε αυτή η σύμβαση, το 2019…</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(Χειροκροτήματα από την πτέρυγα του ΣΥΡΙΖΑ)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 και εμείς είχαμε δηλώσει ξεκάθαρα ότι θα προβλέψουμε τη δυνατότητα της ανανέωσης για έναν</w:t>
      </w:r>
      <w:r w:rsidRPr="00604F60">
        <w:rPr>
          <w:rFonts w:ascii="Arial" w:eastAsia="Times New Roman" w:hAnsi="Arial" w:cs="Times New Roman"/>
          <w:sz w:val="24"/>
          <w:szCs w:val="24"/>
          <w:lang w:eastAsia="el-GR"/>
        </w:rPr>
        <w:t xml:space="preserve"> ακόμα χρόνο τουλάχιστον, ώστε μετά να πάρουν και μία </w:t>
      </w:r>
      <w:proofErr w:type="spellStart"/>
      <w:r w:rsidRPr="00604F60">
        <w:rPr>
          <w:rFonts w:ascii="Arial" w:eastAsia="Times New Roman" w:hAnsi="Arial" w:cs="Times New Roman"/>
          <w:sz w:val="24"/>
          <w:szCs w:val="24"/>
          <w:lang w:eastAsia="el-GR"/>
        </w:rPr>
        <w:t>μοριοδότηση</w:t>
      </w:r>
      <w:proofErr w:type="spellEnd"/>
      <w:r w:rsidRPr="00604F60">
        <w:rPr>
          <w:rFonts w:ascii="Arial" w:eastAsia="Times New Roman" w:hAnsi="Arial" w:cs="Times New Roman"/>
          <w:sz w:val="24"/>
          <w:szCs w:val="24"/>
          <w:lang w:eastAsia="el-GR"/>
        </w:rPr>
        <w:t xml:space="preserve"> αυτοί οι νέοι επιστήμονες -είναι πέντε χιλιάδες πεντακόσιοι- για να μπορέσουν να έχουν μία καλύτερη προοπτική στη χώρα. </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Και μου λέτε -άλλη μία απάτη- «Μα, θέλετε να κρατήσουμε το ισχύον πρόγραμμα και να ανανεώσουμε για πέντε χιλιάδες πεντακόσιους σε έναν χρόνο ή να φτιάξουμε ένα καλύτερο με καλύτερους όρους και για περισσότερο;».</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Πώς θα το κάνετε αυτό; Δεσμευτείτε. Έχω εδώ τα στοιχεία του προϋπολογισμού. Στον ΟΑΕΔ τα προγράμματα απασχόλησης από 406.000.000 ευρώ που ήταν το 2019, είναι 377.000.000 ευρώ φέτος. </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Ποιον κοροϊδεύετε, κύριε Μητσοτάκη; Με ποιον τρόπο θα χρηματοδοτήσετε προγράμματα, ενώ μειώνετε τον προϋπολογισμό του ΟΑΕΔ για τα προγράμματα απασχόλησης;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ΣΥΡΙΖΑ)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Μακάρι να το καταφέρετε! Εμείς θα είμαστε μαζί 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Και κλείνω…</w:t>
      </w:r>
    </w:p>
    <w:p w:rsidR="00604F60" w:rsidRPr="00604F60" w:rsidRDefault="00604F60" w:rsidP="00604F60">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(Θόρυβος - διαμαρτυρίες από την πτέρυγα της Νέας Δημοκρατίας)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ΠΡΟΕΔΡΟΣ (Κωνσταντίνος Τασούλας):</w:t>
      </w:r>
      <w:r w:rsidRPr="00604F60">
        <w:rPr>
          <w:rFonts w:ascii="Arial" w:eastAsia="Times New Roman" w:hAnsi="Arial" w:cs="Times New Roman"/>
          <w:sz w:val="24"/>
          <w:szCs w:val="24"/>
          <w:lang w:eastAsia="el-GR"/>
        </w:rPr>
        <w:t xml:space="preserve"> Αφήστε τον. Αφήστε τον να μιλήσει και να κλείσει την ομιλία του.</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color w:val="111111"/>
          <w:sz w:val="24"/>
          <w:szCs w:val="24"/>
          <w:lang w:eastAsia="el-GR"/>
        </w:rPr>
        <w:t>Αριστεράς</w:t>
      </w:r>
      <w:proofErr w:type="spellEnd"/>
      <w:r w:rsidRPr="00604F60">
        <w:rPr>
          <w:rFonts w:ascii="Arial" w:eastAsia="Times New Roman" w:hAnsi="Arial" w:cs="Arial"/>
          <w:b/>
          <w:color w:val="111111"/>
          <w:sz w:val="24"/>
          <w:szCs w:val="24"/>
          <w:lang w:eastAsia="el-GR"/>
        </w:rPr>
        <w:t xml:space="preserve">): </w:t>
      </w:r>
      <w:r w:rsidRPr="00604F60">
        <w:rPr>
          <w:rFonts w:ascii="Arial" w:eastAsia="Times New Roman" w:hAnsi="Arial" w:cs="Arial"/>
          <w:color w:val="111111"/>
          <w:sz w:val="24"/>
          <w:szCs w:val="24"/>
          <w:lang w:eastAsia="el-GR"/>
        </w:rPr>
        <w:t xml:space="preserve">Κλείνω με το εξής θέμα. Μην </w:t>
      </w:r>
      <w:r w:rsidRPr="00604F60">
        <w:rPr>
          <w:rFonts w:ascii="Arial" w:eastAsia="Times New Roman" w:hAnsi="Arial" w:cs="Times New Roman"/>
          <w:sz w:val="24"/>
          <w:szCs w:val="24"/>
          <w:lang w:eastAsia="el-GR"/>
        </w:rPr>
        <w:t>επιχειρείτε να ξεφύγετε έτσι με το θέμα του κατώτατου μισθού.</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Θέλω</w:t>
      </w:r>
      <w:r w:rsidRPr="00604F60">
        <w:rPr>
          <w:rFonts w:ascii="Arial" w:eastAsia="Times New Roman" w:hAnsi="Arial" w:cs="Times New Roman"/>
          <w:sz w:val="24"/>
          <w:szCs w:val="24"/>
          <w:lang w:eastAsia="el-GR"/>
        </w:rPr>
        <w:t xml:space="preserve"> να καταθέσω στα Πρακτικά ένα διάγραμμα που δείχνει ότι η μόνη χώρα της Ευρωπαϊκής Ένωσης που ο κατώτατος μισθός το 2020 είναι χαμηλότερος από τον κατώτατο μισθό το 2010, είναι η Ελλάδα.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Ορίστε και το σχετικό ρεπορτάζ και στα μέσα ενημέρωσης.</w:t>
      </w:r>
    </w:p>
    <w:p w:rsidR="00604F60" w:rsidRPr="00604F60" w:rsidRDefault="00604F60" w:rsidP="00604F60">
      <w:pPr>
        <w:tabs>
          <w:tab w:val="left" w:pos="7371"/>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ο Πρόεδρος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 Αλέξης Τσίπρας καταθέτει για τα Πρακτικά το προαναφερθέν έγγραφο και το προαναφερθέν δημοσίευμα, τα οποία βρίσκονται στο αρχείο του Τμήματος Γραμματείας της Διεύθυνσης Στενογραφίας και Πρακτικών της Βουλής)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μόνη χώρα στην Ευρωπαϊκή Ένωση, κύριε Μητσοτάκη, που ο κατώτατος μισθός είναι χαμηλότερος το 2020 από ό,τι ήταν το 2010 είναι η Ελλάδα. Κι άλλες χώρες είχαν μνημόνια. Κι άλλες χώρες είχαν λιτότητα. Καμμία δεν έχει αυτό που έχουμε εμείς.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Άκουσα με ενδιαφέρον την κ. Γεννηματά να συμφωνεί στην ανάγκη αύξησης του κατώτατου μισθού. Απλά, να προτείνει την ευθύνη να την αναλάβουν οι εταίροι μέσα από συλλογικές διαπραγματεύσεις. </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ΦΩΤΕΙΝΗ (ΦΩΦΗ) ΓΕΝΝΗΜΑΤΑ (Πρόεδρος του Κινήματος Αλλαγής): </w:t>
      </w:r>
      <w:r w:rsidRPr="00604F60">
        <w:rPr>
          <w:rFonts w:ascii="Arial" w:eastAsia="Times New Roman" w:hAnsi="Arial" w:cs="Times New Roman"/>
          <w:sz w:val="24"/>
          <w:szCs w:val="24"/>
          <w:lang w:eastAsia="el-GR"/>
        </w:rPr>
        <w:t>Δεν το κάνατε, όμως.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04F60">
        <w:rPr>
          <w:rFonts w:ascii="Arial" w:eastAsia="Times New Roman" w:hAnsi="Arial" w:cs="Arial"/>
          <w:b/>
          <w:color w:val="111111"/>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color w:val="111111"/>
          <w:sz w:val="24"/>
          <w:szCs w:val="24"/>
          <w:lang w:eastAsia="el-GR"/>
        </w:rPr>
        <w:t>Αριστεράς</w:t>
      </w:r>
      <w:proofErr w:type="spellEnd"/>
      <w:r w:rsidRPr="00604F60">
        <w:rPr>
          <w:rFonts w:ascii="Arial" w:eastAsia="Times New Roman" w:hAnsi="Arial" w:cs="Arial"/>
          <w:b/>
          <w:color w:val="111111"/>
          <w:sz w:val="24"/>
          <w:szCs w:val="24"/>
          <w:lang w:eastAsia="el-GR"/>
        </w:rPr>
        <w:t xml:space="preserve">): </w:t>
      </w:r>
      <w:r w:rsidRPr="00604F60">
        <w:rPr>
          <w:rFonts w:ascii="Arial" w:eastAsia="Times New Roman" w:hAnsi="Arial" w:cs="Arial"/>
          <w:color w:val="111111"/>
          <w:sz w:val="24"/>
          <w:szCs w:val="24"/>
          <w:lang w:eastAsia="el-GR"/>
        </w:rPr>
        <w:t>Θα σας πω.</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t xml:space="preserve">Αν συμφωνούμε, όμως -δεν έχω αντίρρηση σ’ αυτό- ότι πρέπει να επανέλθουμε τουλάχιστον το 2021 εκεί που ήμασταν το 2010, δηλαδή στον κατώτατο μισθό των 751 ευρώ, τότε είμαι έτοιμος να σας προτείνω να αλλάξουμε εμείς την πρόταση νόμου μας και να δώσουμε από αύριο, από σήμερα και όχι το 2021 την ευθύνη στους κοινωνικούς εταίρους, υπό μία όμως προϋπόθεση, ότι η αύξηση που θα αποφασίσουν θα έχει ως πάτωμα το 7,5% για το 2020 και το 7,5% για το 2021. </w:t>
      </w:r>
      <w:r w:rsidRPr="00604F60">
        <w:rPr>
          <w:rFonts w:ascii="Arial" w:eastAsia="Times New Roman" w:hAnsi="Arial" w:cs="Arial"/>
          <w:sz w:val="24"/>
          <w:szCs w:val="24"/>
          <w:lang w:eastAsia="el-GR"/>
        </w:rPr>
        <w:t>Αν οι συλλογικοί εταίροι αποφασίσουν για μεγαλύτερες αυξήσεις, θα τις στηρίξουμε.</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αν το ζήτημα είναι αυτό, λοιπόν, να δώσουμε στους κοινωνικούς εταίρους τη δυνατότητα να διαπραγματευθούν υπό αυτόν τον όρο, εμείς λέμε «ναι» και αν θέλετε να καταθέσουμε και μαζί αυτή την πρόταση.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Θέλω να κλείσω λέγοντας…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(Θόρυβος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Ναι, τι σας πειράζει; Μίλησα λίγο παραπάνω. Και ο Πρωθυπουργός μίλησε. Είναι σοβαρά θέματα αυτά. Τα πέντε λεπτά δεν θα σας πειράξουν. Ακούστε.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ΠΡΟΕΔΡΕΥΩΝ (Κωνσταντίνος Τασούλας):</w:t>
      </w:r>
      <w:r w:rsidRPr="00604F60">
        <w:rPr>
          <w:rFonts w:ascii="Arial" w:eastAsia="Times New Roman" w:hAnsi="Arial" w:cs="Arial"/>
          <w:sz w:val="24"/>
          <w:szCs w:val="24"/>
          <w:lang w:eastAsia="el-GR"/>
        </w:rPr>
        <w:t xml:space="preserve"> Πάντως, η αλήθεια είναι, κύριε Τσίπρα, ότι στην Ιρλανδία τηρούν την ώρα.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ΑΛΕΞΗΣ ΤΣΙΠΡΑΣ (Πρόεδρος του Συνασπισμού Ριζοσπαστικής </w:t>
      </w:r>
      <w:proofErr w:type="spellStart"/>
      <w:r w:rsidRPr="00604F60">
        <w:rPr>
          <w:rFonts w:ascii="Arial" w:eastAsia="Times New Roman" w:hAnsi="Arial" w:cs="Arial"/>
          <w:b/>
          <w:sz w:val="24"/>
          <w:szCs w:val="24"/>
          <w:lang w:eastAsia="el-GR"/>
        </w:rPr>
        <w:t>Αριστεράς</w:t>
      </w:r>
      <w:proofErr w:type="spellEnd"/>
      <w:r w:rsidRPr="00604F60">
        <w:rPr>
          <w:rFonts w:ascii="Arial" w:eastAsia="Times New Roman" w:hAnsi="Arial" w:cs="Arial"/>
          <w:b/>
          <w:sz w:val="24"/>
          <w:szCs w:val="24"/>
          <w:lang w:eastAsia="el-GR"/>
        </w:rPr>
        <w:t>):</w:t>
      </w:r>
      <w:r w:rsidRPr="00604F60">
        <w:rPr>
          <w:rFonts w:ascii="Arial" w:eastAsia="Times New Roman" w:hAnsi="Arial" w:cs="Arial"/>
          <w:sz w:val="24"/>
          <w:szCs w:val="24"/>
          <w:lang w:eastAsia="el-GR"/>
        </w:rPr>
        <w:t xml:space="preserve"> Ας τηρήσετε και εσείς άλλες δεσμεύσεις που τηρούν στην Ιρλανδία, να είχαμε κατώτατο μισθό, κοινωνικό κράτος, προστασία κοινωνική και θα μιλάγαμε πιο λίγο.</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Κυρίες και κύριοι συνάδελφοι, άκουσα τον Πρωθυπουργό να λέει ότι δεν υπάρχει ισχυρή χώρα χωρίς ισχυρές επιχειρήσεις. Εγώ θα το αντιστρέψω και θα πω το εξής: Μάλιστα. Κανείς δεν θέλει να μην έχουμε ισχυρές επιχειρήσεις. Δεν υπάρχει, όμως, ισχυρή οικονομία χωρίς ποιότητα στην εργασία των εργαζομένων και άρα δεν υπάρχει και ισχυρή χώρα χωρίς ποιότητα στην εργασία των εργαζομένων.</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Ήθελα, λοιπόν, να απευθυνθώ σήμερα όχι τόσο στον κ. Μητσοτάκη γιατί ξέρω τις απόψεις του και τις θέσεις του. Και του ζητώ να μην απευθυνθεί και εκείνος σε εμένα. Ξέρει ο κόσμος ότι διαφωνούμε.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Του ζητώ να απευθυνθεί στους εκατοντάδες χιλιάδες εργαζόμενους, αυτούς που είναι έξω και αυτούς που είναι εδώ πάνω και μας παρακολουθούν, και από τα «Λιπάσματα» της Καβάλας και από την Τράπεζα Πειραιώς και από τα ΕΛΠΕ και στους νέους επιστήμονες -πεντέμισι χιλιάδες θα βρεθούν στον δρόμο. </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Δεν είναι αόρατοι οι άνθρωποι αυτοί επειδή δεν ασχολούνται μαζί τους τα μέσα ενημέρωσης. Είναι ορατοί. Έχουν πρόσωπο. Έχουν ονοματεπώνυμο. Σε αυτούς να απευθυνθείτε.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Και να απευθυνθείτε και στους οκτακόσιους ογδόντα χιλιάδες εργαζόμενους που είδαν αυξήσεις στους μισθούς τους με την αύξηση του κατώτατου μισθού που κάναμε το 2019 και στο ένα εκατομμύριο ογδόντα χιλιάδες που θα δουν αυξήσεις αν γίνει δεκτή η πρότασή μας για αύξηση 7,5% το 2020.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Σε αυτούς, λοιπόν, να απευθυνθείτε, κύριε Μητσοτάκη, στον κόσμο της εργασίας, σε αυτούς έχετε να απολογηθείτε, όχι στην Κοινοβουλευτική σας Ομάδα.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Εμείς με αυτόν τον κόσμο θέλουμε να προχωρήσουμε, γιατί αυτόν τον κόσμο θέλουμε να εκπροσωπούμε. Γι’ αυτό και καταθέσαμε αυτή την πρόταση νόμου, γι’ αυτό και θα καταθέσουμε ολοκληρωμένο σχέδιο νόμου για τη ρύθμιση της αγοράς εργασίας απέναντι στη νέα γενικευμένη απειλή της </w:t>
      </w:r>
      <w:proofErr w:type="spellStart"/>
      <w:r w:rsidRPr="00604F60">
        <w:rPr>
          <w:rFonts w:ascii="Arial" w:eastAsia="Times New Roman" w:hAnsi="Arial" w:cs="Arial"/>
          <w:sz w:val="24"/>
          <w:szCs w:val="24"/>
          <w:lang w:eastAsia="el-GR"/>
        </w:rPr>
        <w:t>εργολαβοποίησης</w:t>
      </w:r>
      <w:proofErr w:type="spellEnd"/>
      <w:r w:rsidRPr="00604F60">
        <w:rPr>
          <w:rFonts w:ascii="Arial" w:eastAsia="Times New Roman" w:hAnsi="Arial" w:cs="Arial"/>
          <w:sz w:val="24"/>
          <w:szCs w:val="24"/>
          <w:lang w:eastAsia="el-GR"/>
        </w:rPr>
        <w:t xml:space="preserve"> των εργαζομένων και θα καταθέσουμε πρόταση νόμου για την καθολική κάλυψη των συλλογικών συμβάσεων εργασίας.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Εμείς αναμετριόμαστε με τις ανάγκες και τις απαιτήσεις του κόσμου της εργασίας, όχι με εσάς. Εσείς πολύ σύντομα θα αναμετρηθείτε με τα μεγάλα προβλήματα που δημιουργεί η πολιτική σας.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(Ζωηρά και παρατεταμένα χειροκροτήματα από την πτέρυγα του ΣΥΡΙΖΑ)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ΠΡΟΕΔΡΟΣ (Κωνσταντίνος Τασούλας): </w:t>
      </w:r>
      <w:r w:rsidRPr="00604F60">
        <w:rPr>
          <w:rFonts w:ascii="Arial" w:eastAsia="Times New Roman" w:hAnsi="Arial" w:cs="Arial"/>
          <w:sz w:val="24"/>
          <w:szCs w:val="24"/>
          <w:lang w:eastAsia="el-GR"/>
        </w:rPr>
        <w:t>Τον λόγο έχει η κ. Φώφη Γεννηματά, Πρόεδρος του Κινήματος Αλλαγής.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ΦΩΤΕΙΝΗ (ΦΩΦΗ) ΓΕΝΝΗΜΑΤΑ (Πρόεδρος της Κινήματος Αλλαγής): </w:t>
      </w:r>
      <w:r w:rsidRPr="00604F60">
        <w:rPr>
          <w:rFonts w:ascii="Arial" w:eastAsia="Times New Roman" w:hAnsi="Arial" w:cs="Arial"/>
          <w:sz w:val="24"/>
          <w:szCs w:val="24"/>
          <w:lang w:eastAsia="el-GR"/>
        </w:rPr>
        <w:t>Ευχαριστώ πολύ,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Κυρίες και κύριοι Βουλευτές, όλη αυτή η ωραιοποίηση που ζούμε τις τελευταίες ώρες, οι δήθεν κόντρες και ο άκρατος λαϊκισμός δεν μπορούν να αλλάξουν τη ζοφερή πραγματικότητα.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Υπήρχε πρόβλημα στον χώρο της εργασίας, εξακολουθεί να υπάρχει και εντείνεται με τις πολιτικές που συνεχίζονται. Και πώς θα μπορούσε να γίνει διαφορετικά, πώς θα μπορούσε να δοθεί λύση, όταν η σημερινή Κυβέρνηση συνεχίζει στα βασικά μονοπάτια πολιτικής τις δεσμεύσεις ΣΥΡΙΖΑ, δεσμεύσεις στα </w:t>
      </w:r>
      <w:proofErr w:type="spellStart"/>
      <w:r w:rsidRPr="00604F60">
        <w:rPr>
          <w:rFonts w:ascii="Arial" w:eastAsia="Times New Roman" w:hAnsi="Arial" w:cs="Arial"/>
          <w:sz w:val="24"/>
          <w:szCs w:val="24"/>
          <w:lang w:eastAsia="el-GR"/>
        </w:rPr>
        <w:t>υπερπλεονάσματα</w:t>
      </w:r>
      <w:proofErr w:type="spellEnd"/>
      <w:r w:rsidRPr="00604F60">
        <w:rPr>
          <w:rFonts w:ascii="Arial" w:eastAsia="Times New Roman" w:hAnsi="Arial" w:cs="Arial"/>
          <w:sz w:val="24"/>
          <w:szCs w:val="24"/>
          <w:lang w:eastAsia="el-GR"/>
        </w:rPr>
        <w:t xml:space="preserve">, δεσμεύσεις στο </w:t>
      </w:r>
      <w:proofErr w:type="spellStart"/>
      <w:r w:rsidRPr="00604F60">
        <w:rPr>
          <w:rFonts w:ascii="Arial" w:eastAsia="Times New Roman" w:hAnsi="Arial" w:cs="Arial"/>
          <w:sz w:val="24"/>
          <w:szCs w:val="24"/>
          <w:lang w:eastAsia="el-GR"/>
        </w:rPr>
        <w:t>υπερταμείο</w:t>
      </w:r>
      <w:proofErr w:type="spellEnd"/>
      <w:r w:rsidRPr="00604F60">
        <w:rPr>
          <w:rFonts w:ascii="Arial" w:eastAsia="Times New Roman" w:hAnsi="Arial" w:cs="Arial"/>
          <w:sz w:val="24"/>
          <w:szCs w:val="24"/>
          <w:lang w:eastAsia="el-GR"/>
        </w:rPr>
        <w:t>, δεσμεύσεις προφανώς και στα εργασιακά;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έρχονται σήμερα εδώ και δήθεν κονταροχτυπιούνται. Στην πραγματικότητα κλείνουν διαρκώς ο ένας στον άλλο το μάτι. Και για να το καλύπτουν όλο αυτό, γιατί συνεχίζουν τις ίδιες πολιτικές, τάχα μου λένε και προς τα έξω ότι κάνουν φλερτ σε εμάς, στο Κίνημα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Λοιπόν, μέρα που είναι σήμερα, δεν χρειαζόμαστε το φλερτ κανενός. Σας έχουμε πάρει είδηση και σας έχει πάρει είδηση η ελληνική κοινωνία. Αυτό είναι το χειρότερο και για τους δυο σας. Ο ένας γι’ αυτό έχασε τις εκλογές κι επιτέλους, καλά θα κάνει να το καταλάβει. Δεν είστε στο 2012, στο 2013, στο 2014, στο 2015. Υπάρχουν τα πεπραγμένα σας, κύριε Τσίπρα.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Κι εσείς επιτέλους, κύριε Μητσοτάκη, είστε αντιμέτωπος με την πραγματικότητα και όταν λέτε γενικότητες και ανακρίβειες δεν είστε σε θέση να λύσετε αποτελεσματικά κανένα απολύτως πρόβλημα.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Ξεκινώ από τις γυναίκες. Το θεωρώ υποχρέωσή μου να αποκαταστήσω την αλήθεια, διότι η Κυβέρνηση του ΠΑΣΟΚ το 2004 ήταν αυτή που ως μέτρο ενίσχυσης του δημογραφικού προβλήματος και της </w:t>
      </w:r>
      <w:proofErr w:type="spellStart"/>
      <w:r w:rsidRPr="00604F60">
        <w:rPr>
          <w:rFonts w:ascii="Arial" w:eastAsia="Times New Roman" w:hAnsi="Arial" w:cs="Times New Roman"/>
          <w:sz w:val="24"/>
          <w:szCs w:val="24"/>
          <w:lang w:eastAsia="el-GR"/>
        </w:rPr>
        <w:t>υπογονιμότητας</w:t>
      </w:r>
      <w:proofErr w:type="spellEnd"/>
      <w:r w:rsidRPr="00604F60">
        <w:rPr>
          <w:rFonts w:ascii="Arial" w:eastAsia="Times New Roman" w:hAnsi="Arial" w:cs="Times New Roman"/>
          <w:sz w:val="24"/>
          <w:szCs w:val="24"/>
          <w:lang w:eastAsia="el-GR"/>
        </w:rPr>
        <w:t>, καθιέρωσε τις μειωμένες εισφορές για τις γυναίκες για έναν χρόνο μετά τον τοκετό.</w:t>
      </w:r>
    </w:p>
    <w:p w:rsidR="00604F60" w:rsidRPr="00604F60" w:rsidRDefault="00604F60" w:rsidP="00604F60">
      <w:pPr>
        <w:tabs>
          <w:tab w:val="left" w:pos="1800"/>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Καταφέραμε να κρατήσουμε τις ρυθμίσεις αυτές αλώβητες στα χρόνια της κρίσης, μέχρι που ήρθε ο κ. </w:t>
      </w:r>
      <w:proofErr w:type="spellStart"/>
      <w:r w:rsidRPr="00604F60">
        <w:rPr>
          <w:rFonts w:ascii="Arial" w:eastAsia="Times New Roman" w:hAnsi="Arial" w:cs="Times New Roman"/>
          <w:sz w:val="24"/>
          <w:szCs w:val="24"/>
          <w:lang w:eastAsia="el-GR"/>
        </w:rPr>
        <w:t>Κατρούγκαλος</w:t>
      </w:r>
      <w:proofErr w:type="spellEnd"/>
      <w:r w:rsidRPr="00604F60">
        <w:rPr>
          <w:rFonts w:ascii="Arial" w:eastAsia="Times New Roman" w:hAnsi="Arial" w:cs="Times New Roman"/>
          <w:sz w:val="24"/>
          <w:szCs w:val="24"/>
          <w:lang w:eastAsia="el-GR"/>
        </w:rPr>
        <w:t xml:space="preserve"> με τον νόμο του -θα έχει </w:t>
      </w:r>
      <w:proofErr w:type="spellStart"/>
      <w:r w:rsidRPr="00604F60">
        <w:rPr>
          <w:rFonts w:ascii="Arial" w:eastAsia="Times New Roman" w:hAnsi="Arial" w:cs="Times New Roman"/>
          <w:sz w:val="24"/>
          <w:szCs w:val="24"/>
          <w:lang w:eastAsia="el-GR"/>
        </w:rPr>
        <w:t>λόξυγκα</w:t>
      </w:r>
      <w:proofErr w:type="spellEnd"/>
      <w:r w:rsidRPr="00604F60">
        <w:rPr>
          <w:rFonts w:ascii="Arial" w:eastAsia="Times New Roman" w:hAnsi="Arial" w:cs="Times New Roman"/>
          <w:sz w:val="24"/>
          <w:szCs w:val="24"/>
          <w:lang w:eastAsia="el-GR"/>
        </w:rPr>
        <w:t xml:space="preserve"> ο άνθρωπος σήμερα, έχει και τα προβλήματά του και του έχουμε ευχηθεί περαστικά, αλλά τα προβλήματα που έχει δημιουργήσει είναι εδώ και είμαστε αντιμέτωποι μαζί τους καθημερινά- και δεν νομοθέτησε ρητά το δικαίωμα αυτό. Και ήρθε στη συνέχεια ο Υπουργός σας ο κ. </w:t>
      </w:r>
      <w:proofErr w:type="spellStart"/>
      <w:r w:rsidRPr="00604F60">
        <w:rPr>
          <w:rFonts w:ascii="Arial" w:eastAsia="Times New Roman" w:hAnsi="Arial" w:cs="Times New Roman"/>
          <w:sz w:val="24"/>
          <w:szCs w:val="24"/>
          <w:lang w:eastAsia="el-GR"/>
        </w:rPr>
        <w:t>Μηταράκης</w:t>
      </w:r>
      <w:proofErr w:type="spellEnd"/>
      <w:r w:rsidRPr="00604F60">
        <w:rPr>
          <w:rFonts w:ascii="Arial" w:eastAsia="Times New Roman" w:hAnsi="Arial" w:cs="Times New Roman"/>
          <w:sz w:val="24"/>
          <w:szCs w:val="24"/>
          <w:lang w:eastAsia="el-GR"/>
        </w:rPr>
        <w:t xml:space="preserve"> και λέει: «Α, δεν αναφέρεται ρητά στον νόμο </w:t>
      </w:r>
      <w:proofErr w:type="spellStart"/>
      <w:r w:rsidRPr="00604F60">
        <w:rPr>
          <w:rFonts w:ascii="Arial" w:eastAsia="Times New Roman" w:hAnsi="Arial" w:cs="Times New Roman"/>
          <w:sz w:val="24"/>
          <w:szCs w:val="24"/>
          <w:lang w:eastAsia="el-GR"/>
        </w:rPr>
        <w:t>Κατρούγκαλου</w:t>
      </w:r>
      <w:proofErr w:type="spellEnd"/>
      <w:r w:rsidRPr="00604F60">
        <w:rPr>
          <w:rFonts w:ascii="Arial" w:eastAsia="Times New Roman" w:hAnsi="Arial" w:cs="Times New Roman"/>
          <w:sz w:val="24"/>
          <w:szCs w:val="24"/>
          <w:lang w:eastAsia="el-GR"/>
        </w:rPr>
        <w:t xml:space="preserve">; Άρα βγάζω μία ερμηνευτική και λέω ότι δεν ισχύει αναδρομικά». Εδώ τα έχω όλα. Έχω και την εγκύκλιο του κ. </w:t>
      </w:r>
      <w:proofErr w:type="spellStart"/>
      <w:r w:rsidRPr="00604F60">
        <w:rPr>
          <w:rFonts w:ascii="Arial" w:eastAsia="Times New Roman" w:hAnsi="Arial" w:cs="Times New Roman"/>
          <w:sz w:val="24"/>
          <w:szCs w:val="24"/>
          <w:lang w:eastAsia="el-GR"/>
        </w:rPr>
        <w:t>Μηταράκη</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Και μόνο επειδή η Κοινοβουλευτική μας Ομάδα και ο κ. </w:t>
      </w:r>
      <w:proofErr w:type="spellStart"/>
      <w:r w:rsidRPr="00604F60">
        <w:rPr>
          <w:rFonts w:ascii="Arial" w:eastAsia="Times New Roman" w:hAnsi="Arial" w:cs="Times New Roman"/>
          <w:sz w:val="24"/>
          <w:szCs w:val="24"/>
          <w:lang w:eastAsia="el-GR"/>
        </w:rPr>
        <w:t>Κεγκέρογλου</w:t>
      </w:r>
      <w:proofErr w:type="spellEnd"/>
      <w:r w:rsidRPr="00604F60">
        <w:rPr>
          <w:rFonts w:ascii="Arial" w:eastAsia="Times New Roman" w:hAnsi="Arial" w:cs="Times New Roman"/>
          <w:sz w:val="24"/>
          <w:szCs w:val="24"/>
          <w:lang w:eastAsia="el-GR"/>
        </w:rPr>
        <w:t xml:space="preserve"> ανέδειξαν το θέμα και άνοιξαν τα μάτια στην Κυβέρνησή σας -γιατί λέτε ότι δεν ξέρατε ούτε εσείς τι κάνετε- αναγκάστηκαν τώρα να τα «μασάνε» και να προσπαθούν να τα πάρουν πίσω, αλλά η λύση είναι μία: Να νομοθετήσετε ρητά και αναδρομικά, γιατί το μέτρο πρέπει να συνεχίσει και οι εισφορές πρέπει να είναι μειωμένες για τις γυναίκες για έναν χρόνο μετά τον τοκετό.</w:t>
      </w:r>
    </w:p>
    <w:p w:rsidR="00604F60" w:rsidRPr="00604F60" w:rsidRDefault="00604F60" w:rsidP="00604F60">
      <w:pPr>
        <w:tabs>
          <w:tab w:val="left" w:pos="1800"/>
        </w:tabs>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Έρχομαι στην Ομοσπονδία Επισιτισμού, γιατί μας λέτε ότι καθυστερούν και δεν ανταποκρίνονται και δεν προχωρά η διαδικασία. Καμμία καθυστέρηση από τη μεριά τους δεν υπάρχει. Τους ζητάτε να σας δώσουν στοιχεία και για να σας τα δώσουν, πρέπει να πάρουν από τα εθνικά δεδομένα που έχει το Υπουργείο τεκμηρίωση, την οποία σας έχουν ζητήσει από τις αρχές του 2020 και δεν ανταποκρίνεστε.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Γνωρίζετε λοιπόν πάρα πολύ καλά, κύριε Μητσοτάκη, ότι αν το Υπουργείο δεν τους δώσει πρόσβαση στα εθνικά δεδομένα, δεν θα μπορέσουν να ανταποκριθούν και να σας δώσουν ό,τι τους ζητάτε. Άρα, δεν θα γίνει υποχρεωτική η σύμβαση που με τόσο κόπο έφτασαν να συμφωνήσουν και αφορά τετρακόσιες χιλιάδες ανθρώπους.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Αρκετά λοιπόν με τον λαϊκισμό που συνεχίζετε, τα ψέματα και τη δημιουργική ασάφεια. Αν θέλετε, δώστε σήμερα εντολή στο Υπουργείο Εργασίας να τους δώσει τα στοιχεία και να γίνουν υποχρεωτικές αυτές οι συμβάσεις.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Ανανέωση του προγράμματος για τις πεντέμισι χιλιάδες θέσεις εργασίας. Τραβήξατε ένα θέμα από τα μαλλιά, λες και θα λύσει τώρα αυτό το πρόβλημα και τα «σου ’πα μου ’πες» και οι πελατειακές σχέσεις και κλείνουμε το μάτι σε αυτόν που είναι στο θεωρείο ή περιμένει στη σειρά. Ανανεώστε το πρόγραμμα και κάντε και αξιολόγηση. Αλλά δεν μπορείτε τις πεντέμισι χιλιάδες θέσεις εργασίας να τις κάνετε πεντακόσιες. Για όνομα του θεού πια! Επιτέλους δεσμευτείτε.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Γιατί την κάνουμε όλη αυτή τη συζήτηση τόσες ώρες; Για να μας πείτε τα ίδια που μας λέτε όλοι τόσα χρόνια; Να υπάρχει και ένα αποτέλεσμα. Αυτό θα πει κανονικότητα, κύριε Μητσοτάκη. Κανονικότητα θα πει να λύνετε θέματα υπέρ των εργαζομένων, υπέρ των ανέργων, υπέρ των νέων ανθρώπων, υπέρ των ανθρώπων του μόχθου. Αυτή είναι η δική μας δουλειά και γι’ αυτό είμαστε εδώ.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Διότι εμείς είμαστε σοσιαλιστές και δημοκράτες. Τι να κάνουμε; Διαφέρουμε. Διαφέρουμε και από τους συντηρητικούς της Δεξιάς και από τους συντηρητικούς της δήθεν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Και γι’ αυτό καταθέτουμε προγράμματα </w:t>
      </w:r>
      <w:r w:rsidRPr="00604F60">
        <w:rPr>
          <w:rFonts w:ascii="Arial" w:eastAsia="Times New Roman" w:hAnsi="Arial" w:cs="Times New Roman"/>
          <w:sz w:val="24"/>
          <w:szCs w:val="24"/>
          <w:lang w:eastAsia="el-GR"/>
        </w:rPr>
        <w:lastRenderedPageBreak/>
        <w:t>συγκεκριμένα. Οι δεσμεύσεις μας δεν είναι αόριστες. Η Κοινοβουλευτική μας Ομάδα έχει καταθέσει συγκεκριμένες προτάσεις νόμου, συγκεκριμένες διατάξεις.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Θέλω να αναφερθώ στα κύρια σημεία των προτάσεών μας, που μπορούν πραγματικά να λύσουν θέματα και για τους εργαζόμενους και για τους ανέργους.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Πρώτο και κύριο θέμα είναι το να συνδεθεί η ανάπτυξη με θέσεις εργασίας. Δεν μπορεί, κύριε Μητσοτάκη, να μην υπάρχει ρήτρα απασχόλησης στις συμβάσεις του δημοσίου. Όταν μας λέτε ότι πρέπει να δοθούν κίνητρα, αλλά όχι στο δημόσιο, βεβαίως, αλλά δώστε τα κίνητρα να δημιουργηθούν θέσεις εργασίας στον ιδιωτικό τομέα. Έχουμε καταθέσει συγκεκριμένη διάταξη για το πώς μπορεί να υπάρχουν φορολογικά κίνητρα και για κάθε εκατό ευρώ που πληρώνει μια επιχείρηση για έναν νέο εργαζόμενο για πλήρη απασχόληση να απαλλάσσεται από την εφορία για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πενήντα.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Δεύτερο θέμα: Καθορισμός του κατώτερου μισθού από την Εθνική Γενική Συλλογική Σύμβαση Εργασίας. Επιτέλους να σταματήσουμε με τις διατιμήσεις, με τα αλισβερίσια. Οι κοινωνικοί εταίροι είναι αυτοί που πρέπει και μπορούν να αποφασίσουν και ξέρουν. Χάσατε την ευκαιρία σας, κύριε Τσίπρα, να λύσετε το θέμα επί ημερών σας. Αφήστε τώρα τα λόγια του αέρα. Στις πράξεις κρίνονται τα κόμματα.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Τρίτο θέμα: Ενισχύουμε τις κλαδικές συλλογικές συμβάσεις εργασίας, επαναφέροντας την </w:t>
      </w:r>
      <w:proofErr w:type="spellStart"/>
      <w:r w:rsidRPr="00604F60">
        <w:rPr>
          <w:rFonts w:ascii="Arial" w:eastAsia="Times New Roman" w:hAnsi="Arial" w:cs="Times New Roman"/>
          <w:sz w:val="24"/>
          <w:szCs w:val="24"/>
          <w:lang w:eastAsia="el-GR"/>
        </w:rPr>
        <w:t>υποχρεωτικότητα</w:t>
      </w:r>
      <w:proofErr w:type="spellEnd"/>
      <w:r w:rsidRPr="00604F60">
        <w:rPr>
          <w:rFonts w:ascii="Arial" w:eastAsia="Times New Roman" w:hAnsi="Arial" w:cs="Times New Roman"/>
          <w:sz w:val="24"/>
          <w:szCs w:val="24"/>
          <w:lang w:eastAsia="el-GR"/>
        </w:rPr>
        <w:t xml:space="preserve"> και την καθολική εφαρμογή τους σε όλες τις επιχειρήσεις, είτε μετέχουν στις εργοδοτικές οργανώσεις είτε όχι.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Τέταρτον: Κατάργηση του νόμου </w:t>
      </w:r>
      <w:proofErr w:type="spellStart"/>
      <w:r w:rsidRPr="00604F60">
        <w:rPr>
          <w:rFonts w:ascii="Arial" w:eastAsia="Times New Roman" w:hAnsi="Arial" w:cs="Times New Roman"/>
          <w:sz w:val="24"/>
          <w:szCs w:val="24"/>
          <w:lang w:eastAsia="el-GR"/>
        </w:rPr>
        <w:t>Κατρούγκαλου</w:t>
      </w:r>
      <w:proofErr w:type="spellEnd"/>
      <w:r w:rsidRPr="00604F60">
        <w:rPr>
          <w:rFonts w:ascii="Arial" w:eastAsia="Times New Roman" w:hAnsi="Arial" w:cs="Times New Roman"/>
          <w:sz w:val="24"/>
          <w:szCs w:val="24"/>
          <w:lang w:eastAsia="el-GR"/>
        </w:rPr>
        <w:t xml:space="preserve"> και όχι «μερεμέτια» και «μακιγιάζ». Διάλογος για δίκαιες και βιώσιμες λύσεις, με σεβασμό στην ανταποδοτικότητα των εισφορών και την κατοχύρωση των δικαιωμάτων της νέας γενιάς. Θα το επαναλαμβάνουμε διαρκώς. Κανονική δέκατη τρίτη σύνταξη και να αρθούν οι αδικίες για το ΕΚΑΣ, τους αναπήρους και τις συντάξεις χηρείας.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Κινήματος Αλλαγής)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proofErr w:type="spellStart"/>
      <w:r w:rsidRPr="00604F60">
        <w:rPr>
          <w:rFonts w:ascii="Arial" w:eastAsia="Times New Roman" w:hAnsi="Arial" w:cs="Times New Roman"/>
          <w:sz w:val="24"/>
          <w:szCs w:val="24"/>
          <w:lang w:eastAsia="el-GR"/>
        </w:rPr>
        <w:t>Πέμπτον</w:t>
      </w:r>
      <w:proofErr w:type="spellEnd"/>
      <w:r w:rsidRPr="00604F60">
        <w:rPr>
          <w:rFonts w:ascii="Arial" w:eastAsia="Times New Roman" w:hAnsi="Arial" w:cs="Times New Roman"/>
          <w:sz w:val="24"/>
          <w:szCs w:val="24"/>
          <w:lang w:eastAsia="el-GR"/>
        </w:rPr>
        <w:t xml:space="preserve">: Νέο κοινωνικό συμβόλαιο της ψηφιακής εποχής τώρα, πριν να είναι αργά. Πρόγραμμα διά βίου απασχόλησης. Πρέπει να εκπαιδεύσουμε τους εργαζόμενους για να μη βρεθούν «εκτός </w:t>
      </w:r>
      <w:proofErr w:type="spellStart"/>
      <w:r w:rsidRPr="00604F60">
        <w:rPr>
          <w:rFonts w:ascii="Arial" w:eastAsia="Times New Roman" w:hAnsi="Arial" w:cs="Times New Roman"/>
          <w:sz w:val="24"/>
          <w:szCs w:val="24"/>
          <w:lang w:eastAsia="el-GR"/>
        </w:rPr>
        <w:t>νυμφώνος</w:t>
      </w:r>
      <w:proofErr w:type="spellEnd"/>
      <w:r w:rsidRPr="00604F60">
        <w:rPr>
          <w:rFonts w:ascii="Arial" w:eastAsia="Times New Roman" w:hAnsi="Arial" w:cs="Times New Roman"/>
          <w:sz w:val="24"/>
          <w:szCs w:val="24"/>
          <w:lang w:eastAsia="el-GR"/>
        </w:rPr>
        <w:t xml:space="preserve">», με κίνητρα, αλλά και </w:t>
      </w:r>
      <w:proofErr w:type="spellStart"/>
      <w:r w:rsidRPr="00604F60">
        <w:rPr>
          <w:rFonts w:ascii="Arial" w:eastAsia="Times New Roman" w:hAnsi="Arial" w:cs="Times New Roman"/>
          <w:sz w:val="24"/>
          <w:szCs w:val="24"/>
          <w:lang w:eastAsia="el-GR"/>
        </w:rPr>
        <w:t>ποσοτικοποιημένες</w:t>
      </w:r>
      <w:proofErr w:type="spellEnd"/>
      <w:r w:rsidRPr="00604F60">
        <w:rPr>
          <w:rFonts w:ascii="Arial" w:eastAsia="Times New Roman" w:hAnsi="Arial" w:cs="Times New Roman"/>
          <w:sz w:val="24"/>
          <w:szCs w:val="24"/>
          <w:lang w:eastAsia="el-GR"/>
        </w:rPr>
        <w:t xml:space="preserve"> υποχρεώσεις για τους εργοδότες.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proofErr w:type="spellStart"/>
      <w:r w:rsidRPr="00604F60">
        <w:rPr>
          <w:rFonts w:ascii="Arial" w:eastAsia="Times New Roman" w:hAnsi="Arial" w:cs="Times New Roman"/>
          <w:sz w:val="24"/>
          <w:szCs w:val="24"/>
          <w:lang w:eastAsia="el-GR"/>
        </w:rPr>
        <w:t>Έκτον</w:t>
      </w:r>
      <w:proofErr w:type="spellEnd"/>
      <w:r w:rsidRPr="00604F60">
        <w:rPr>
          <w:rFonts w:ascii="Arial" w:eastAsia="Times New Roman" w:hAnsi="Arial" w:cs="Times New Roman"/>
          <w:sz w:val="24"/>
          <w:szCs w:val="24"/>
          <w:lang w:eastAsia="el-GR"/>
        </w:rPr>
        <w:t xml:space="preserve">: Αύξηση του επιδόματος ανεργίας με την επιδότησή του από το Ευρωπαϊκό Κοινωνικό Ταμείο και παράλληλα δυνατότητα χρησιμοποίησής του ως κίνητρο για επιδοτούμενη εργασία στον ιδιωτικό τομέα.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proofErr w:type="spellStart"/>
      <w:r w:rsidRPr="00604F60">
        <w:rPr>
          <w:rFonts w:ascii="Arial" w:eastAsia="Times New Roman" w:hAnsi="Arial" w:cs="Times New Roman"/>
          <w:sz w:val="24"/>
          <w:szCs w:val="24"/>
          <w:lang w:eastAsia="el-GR"/>
        </w:rPr>
        <w:t>Έβδομον</w:t>
      </w:r>
      <w:proofErr w:type="spellEnd"/>
      <w:r w:rsidRPr="00604F60">
        <w:rPr>
          <w:rFonts w:ascii="Arial" w:eastAsia="Times New Roman" w:hAnsi="Arial" w:cs="Times New Roman"/>
          <w:sz w:val="24"/>
          <w:szCs w:val="24"/>
          <w:lang w:eastAsia="el-GR"/>
        </w:rPr>
        <w:t xml:space="preserve">: Αναβάθμιση του Σώματος Επιθεώρησης Εργασίας. Δεν χρειάζεται να επιχειρηματολογήσω για το τι γίνεται εκεί έξω, για το πόσο πίσω </w:t>
      </w:r>
      <w:r w:rsidRPr="00604F60">
        <w:rPr>
          <w:rFonts w:ascii="Arial" w:eastAsia="Times New Roman" w:hAnsi="Arial" w:cs="Times New Roman"/>
          <w:sz w:val="24"/>
          <w:szCs w:val="24"/>
          <w:lang w:eastAsia="el-GR"/>
        </w:rPr>
        <w:lastRenderedPageBreak/>
        <w:t xml:space="preserve">είμαστε σε σχέση με τις ανάγκες ελέγχων. Το ζουν καθημερινά οι εργαζόμενοι στο πετσί τους.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Εφαρμογή ηλεκτρονικής κάρτας εργασίας σε όλες τις επιχειρήσεις του ιδιωτικού τομέα.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proofErr w:type="spellStart"/>
      <w:r w:rsidRPr="00604F60">
        <w:rPr>
          <w:rFonts w:ascii="Arial" w:eastAsia="Times New Roman" w:hAnsi="Arial" w:cs="Times New Roman"/>
          <w:sz w:val="24"/>
          <w:szCs w:val="24"/>
          <w:lang w:eastAsia="el-GR"/>
        </w:rPr>
        <w:t>Όγδοον</w:t>
      </w:r>
      <w:proofErr w:type="spellEnd"/>
      <w:r w:rsidRPr="00604F60">
        <w:rPr>
          <w:rFonts w:ascii="Arial" w:eastAsia="Times New Roman" w:hAnsi="Arial" w:cs="Times New Roman"/>
          <w:sz w:val="24"/>
          <w:szCs w:val="24"/>
          <w:lang w:eastAsia="el-GR"/>
        </w:rPr>
        <w:t>: Προστασία της πρώτης κατοικίας των ασθενέστερων δανειοληπτών από πλειστηριασμούς. Κουβέντα δεν άκουσα και καμμία δέσμευση σήμερα γι’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Κλείνοντας, θέλω να αναφερθώ σε μερικές μεγάλες παραδοσιακές και σημαντικές επιχειρήσεις με κρίσιμο ρόλο όχι μόνο για την Αττική, αλλά και για άλλες περιοχές.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Στηρίξαμε το προηγούμενο διάστημα και θα στηρίξουμε κάθε θετική προσπάθεια που θα γίνει για τα ναυπηγεία Ελευσίνας και τα ναυπηγεία Σκαραμαγκά, αλλά με προϋποθέσεις.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Προϋπόθεση πρώτη: Να μείνουν οι επιχειρήσεις ανοικτές και βιώσιμες με νέες επενδύσεις.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Προϋπόθεση δεύτερη: Να εγγυηθούμε τα δικαιώματα και την απασχόληση των εργαζομένων.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Προϋπόθεση τρίτη: Να δοθούν τα δεδουλευμένα στους εργαζόμενους, τα οποία είναι και πολλά.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Όσον αφορά τη «ΛΑΡΚΟ» -σας είχα πει ότι θα επανέλθω- η διαδικασία που επιλέξατε, κύριε Πρωθυπουργέ, δεν μας καθησυχάζει για τον κίνδυνο κλεισίματος της εταιρείας, όπως επίσης όχι μόνο για τον κίνδυνο κλεισίματος, αλλά και για τον κίνδυνο τμηματικής πώλησης της επιχείρησης. Τι σημαίνει αυτό; Σημαίνει ότι μπορεί να δοθεί η δυνατότητα να μείνει το ορυχείο εδώ, αλλά το εργοστάσιο να πάει είτε στα Σκόπια είτε στην Τουρκία. Και πότε; Τώρα που ανεβαίνει η τιμή του νικελίου. Πρέπει να δεσμευτείτε ότι θα το αποτρέψετε αυτό, ότι δεν θα το επιτρέψετε, ρητά. Περιμένω. Έχετε και </w:t>
      </w:r>
      <w:proofErr w:type="spellStart"/>
      <w:r w:rsidRPr="00604F60">
        <w:rPr>
          <w:rFonts w:ascii="Arial" w:eastAsia="Times New Roman" w:hAnsi="Arial" w:cs="Times New Roman"/>
          <w:sz w:val="24"/>
          <w:szCs w:val="24"/>
          <w:lang w:eastAsia="el-GR"/>
        </w:rPr>
        <w:t>τριτολογία</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Βέβαια, θέλω να σας θυμίσω -και γι’ αυτό είμαστε και τόσο καχύποπτοι- ότι έχετε τεράστια ευθύνη με τις κυβερνήσεις σας για τις ζημιές στη «ΛΑΡΚΟ». Οι κυβερνήσεις Καραμανλή το 2004 - 2009 με την κακοδιοίκηση φόρτωσαν με ζημιά εκατό εκατομμύρια τον χρόνο την εταιρεία και το έχουν παραδεχθεί τα στελέχη σας.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Και μια τελευταία κουβέντα, επειδή άκουσα να μιλάτε για τη συνέντευξη </w:t>
      </w:r>
      <w:proofErr w:type="spellStart"/>
      <w:r w:rsidRPr="00604F60">
        <w:rPr>
          <w:rFonts w:ascii="Arial" w:eastAsia="Times New Roman" w:hAnsi="Arial" w:cs="Arial"/>
          <w:sz w:val="24"/>
          <w:szCs w:val="24"/>
          <w:lang w:eastAsia="el-GR"/>
        </w:rPr>
        <w:t>Γιούνκερ</w:t>
      </w:r>
      <w:proofErr w:type="spellEnd"/>
      <w:r w:rsidRPr="00604F60">
        <w:rPr>
          <w:rFonts w:ascii="Arial" w:eastAsia="Times New Roman" w:hAnsi="Arial" w:cs="Arial"/>
          <w:sz w:val="24"/>
          <w:szCs w:val="24"/>
          <w:lang w:eastAsia="el-GR"/>
        </w:rPr>
        <w:t xml:space="preserve">. Είπε και άλλα ο κ. </w:t>
      </w:r>
      <w:proofErr w:type="spellStart"/>
      <w:r w:rsidRPr="00604F60">
        <w:rPr>
          <w:rFonts w:ascii="Arial" w:eastAsia="Times New Roman" w:hAnsi="Arial" w:cs="Arial"/>
          <w:sz w:val="24"/>
          <w:szCs w:val="24"/>
          <w:lang w:eastAsia="el-GR"/>
        </w:rPr>
        <w:t>Γιούνκερ</w:t>
      </w:r>
      <w:proofErr w:type="spellEnd"/>
      <w:r w:rsidRPr="00604F60">
        <w:rPr>
          <w:rFonts w:ascii="Arial" w:eastAsia="Times New Roman" w:hAnsi="Arial" w:cs="Arial"/>
          <w:sz w:val="24"/>
          <w:szCs w:val="24"/>
          <w:lang w:eastAsia="el-GR"/>
        </w:rPr>
        <w:t>. Μίλησε για την καταστροφή της Ελλάδας την πενταετία 2004 - 2009 από την κυβέρνηση Καραμανλή. Θα το παραδεχτείτε ποτέ εδώ μέσα, θα συμφωνήσουμε για την αλήθεια -και εσείς, κύριε Τσίπρα, ή εσείς, κύριε Μητσοτάκη- που οδήγησε στον εκτροχιασμό της οικονομίας;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Σας ευχαριστώ.</w:t>
      </w:r>
    </w:p>
    <w:p w:rsidR="00604F60" w:rsidRPr="00604F60" w:rsidRDefault="00604F60" w:rsidP="00604F60">
      <w:pPr>
        <w:autoSpaceDE w:val="0"/>
        <w:autoSpaceDN w:val="0"/>
        <w:adjustRightInd w:val="0"/>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(Χειροκροτήματα από την πτέρυγα του Κινήματος Αλλαγής)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ΠΡΟΕΔΡΟΣ (Κωνσταντίνος Τασούλας): </w:t>
      </w:r>
      <w:r w:rsidRPr="00604F60">
        <w:rPr>
          <w:rFonts w:ascii="Arial" w:eastAsia="Times New Roman" w:hAnsi="Arial" w:cs="Arial"/>
          <w:sz w:val="24"/>
          <w:szCs w:val="24"/>
          <w:lang w:eastAsia="el-GR"/>
        </w:rPr>
        <w:t xml:space="preserve">Καλείται στο Βήμα ο Γενικός Γραμματέας της Κοινοβουλευτικής Ομάδας του Κομμουνιστικού Κόμματος Ελλάδας κ. </w:t>
      </w:r>
      <w:proofErr w:type="spellStart"/>
      <w:r w:rsidRPr="00604F60">
        <w:rPr>
          <w:rFonts w:ascii="Arial" w:eastAsia="Times New Roman" w:hAnsi="Arial" w:cs="Arial"/>
          <w:sz w:val="24"/>
          <w:szCs w:val="24"/>
          <w:lang w:eastAsia="el-GR"/>
        </w:rPr>
        <w:t>Κουτσούμπας</w:t>
      </w:r>
      <w:proofErr w:type="spellEnd"/>
      <w:r w:rsidRPr="00604F60">
        <w:rPr>
          <w:rFonts w:ascii="Arial" w:eastAsia="Times New Roman" w:hAnsi="Arial" w:cs="Arial"/>
          <w:sz w:val="24"/>
          <w:szCs w:val="24"/>
          <w:lang w:eastAsia="el-GR"/>
        </w:rPr>
        <w:t>.</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ΔΗΜΗΤΡΙΟΣ ΚΟΥΤΣΟΥΜΠΑΣ (Γενικός Γραμματέας της Κεντρικής Επιτροπής του Κομμουνιστικού Κόμματος Ελλάδας):</w:t>
      </w:r>
      <w:r w:rsidRPr="00604F60">
        <w:rPr>
          <w:rFonts w:ascii="Arial" w:eastAsia="Times New Roman" w:hAnsi="Arial" w:cs="Arial"/>
          <w:sz w:val="24"/>
          <w:szCs w:val="24"/>
          <w:lang w:eastAsia="el-GR"/>
        </w:rPr>
        <w:t xml:space="preserve"> Κύριε Πρωθυπουργέ, δεν γνωρίζω πραγματικά πού αναφέρεστε και παρουσιάζετε την εικόνα που εκθειάσατε σήμερα εδώ. Πιθανά μπερδεύετε την κερδοφορία και την ευφορία διαφόρων επιχειρηματικών ομίλων με την κατάσταση που υπάρχει μέσα στους εργασιακούς χώρους.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Ενδεικτικά να σας πω ότι μόνο τις τελευταίες εβδομάδες προσωπικά, εκτός από άλλα στελέχη και Βουλευτές του ΚΚΕ, έχω συναντηθεί, έπειτα από αίτημα των εργαζομένων, με πάρα πολλά σωματεία και ομοσπονδίες σχεδόν όλων των κλάδων, τα σωματεία από τα Λιπάσματα Καβάλας, που είναι εδώ, τα σωματεία της «ΛΑΡΚΟ», την Ομοσπονδία Επισιτισμού Τουρισμού, την Ομοσπονδία Τραπεζοϋπαλλήλων (ΟΤΟΕ), τα σωματεία των ΕΛΠΕ, η ΓΕΝΟΠ ΔΕΗ, τους εργαζόμενους του ΟΤΕ και τόσα άλλα, όπως και εκατοντάδες εργαζόμενους στην καθημερινή σχεδόν επαφή μας. Όλοι αυτοί, με βάση τα λεγόμενά σας, ζουν σε άλλη χώρα.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Η πραγματικότητα, δυστυχώς, είναι ότι τα επίσημα στοιχεία της ανεργίας παραμένουν κολλημένα σταθερά πάνω από 17%, δηλαδή στο ένα εκατομμύριο ανέργους. Η ευέλικτη απασχόληση, δηλαδή, για να πάμε και να τα πούμε απλά ελληνικά, η δουλειά-λάστιχο με 380 ευρώ μισθό μεικτά έχει εκτιναχθεί. Μετεξελίσσεται σε μόνιμης διάρκειας ευέλικτη εργασία και όχι προσωρινού χρόνου, χαμηλά αμειβόμενη, αδήλωτη, ανασφάλιστη εργασία, που, μεταξύ των άλλων, ουσιαστικά αποκρύπτει και την πραγματική ανεργία.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Φέτος η πλειοψηφία των νέων προσλήψεων είναι με ευέλικτες μορφές εργασίας. Με τα δικά σας στοιχεία πάνω από 55%. Δικαιολογεί αυτή η κατάσταση τη γνωστή κοκορομαχία με εναλλασσόμενους ρόλους του </w:t>
      </w:r>
      <w:proofErr w:type="spellStart"/>
      <w:r w:rsidRPr="00604F60">
        <w:rPr>
          <w:rFonts w:ascii="Arial" w:eastAsia="Times New Roman" w:hAnsi="Arial" w:cs="Arial"/>
          <w:sz w:val="24"/>
          <w:szCs w:val="24"/>
          <w:lang w:eastAsia="el-GR"/>
        </w:rPr>
        <w:t>πανηγυρίζοντος</w:t>
      </w:r>
      <w:proofErr w:type="spellEnd"/>
      <w:r w:rsidRPr="00604F60">
        <w:rPr>
          <w:rFonts w:ascii="Arial" w:eastAsia="Times New Roman" w:hAnsi="Arial" w:cs="Arial"/>
          <w:sz w:val="24"/>
          <w:szCs w:val="24"/>
          <w:lang w:eastAsia="el-GR"/>
        </w:rPr>
        <w:t xml:space="preserve"> και του καταγγέλλοντος ανάμεσά σας, κύριοι του αστικού φιλελεύθερου και σοσιαλδημοκρατικού διπολισμού; Μαζί δεν διαμορφώσατε αυτό το αντεργατικό τερατούργημα που έχουν να αντιμετωπίσουν σήμερα οι εργαζόμενοι; Όποια πλευρά του εργασιακού μεσαίωνα και αν πιάσει κανείς, επιβεβαιώνεται εμφατικά ότι η ανάκαμψη των κερδών του κεφαλαίου, όπως κι αν βαφτίζεται κάθε φορά, «δίκαιη ανάπτυξη» από τον ΣΥΡΙΖΑ, «ανάπτυξη για όλους» από εσάς, έχει ως βασική προϋπόθεση την ολομέτωπη επίθεση σε εργασιακά δικαιώματα.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Τα επίσημα στοιχεία του κράτους αποτυπώνουν με χαρακτηριστικό τρόπο βασικές πλευρές της ζούγκλας που βιώνουν οι εργαζόμενοι, σε αυτή τη </w:t>
      </w:r>
      <w:r w:rsidRPr="00604F60">
        <w:rPr>
          <w:rFonts w:ascii="Arial" w:eastAsia="Times New Roman" w:hAnsi="Arial" w:cs="Arial"/>
          <w:sz w:val="24"/>
          <w:szCs w:val="24"/>
          <w:lang w:eastAsia="el-GR"/>
        </w:rPr>
        <w:lastRenderedPageBreak/>
        <w:t xml:space="preserve">φάση, της σημερινής καπιταλιστικής ανάπτυξης-ανάκαμψης. Αυτή η εργασιακή ζούγκλα έχει την κοινή σφραγίδα της πολιτικής όλων των κυβερνήσεων μέχρι τώρα.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Από αυτή την άποψη, είναι πραγματικά προκλητική η προσπάθεια Νέας Δημοκρατίας και ΣΥΡΙΖΑ και σήμερα εδώ μέσα να κάνουν το μαύρο άσπρο, εναλλασσόμενοι στους ίδιους ακριβώς ρόλους, κάθε φορά που βγαίνουν τα καινούργια στοιχεία για την ανεργία, για τις ροές προσλήψεων - απολύσεων και άλλα. Ενδεικτική αυτής της προκλητικής προσπάθειας είναι η πρόταση νόμου του ΣΥΡΙΖΑ για τον κατώτερο μισθό, που παρουσιάστηκε μάλιστα από την πρώην Υπουργό Εργασίας, την κ. </w:t>
      </w:r>
      <w:proofErr w:type="spellStart"/>
      <w:r w:rsidRPr="00604F60">
        <w:rPr>
          <w:rFonts w:ascii="Arial" w:eastAsia="Times New Roman" w:hAnsi="Arial" w:cs="Arial"/>
          <w:sz w:val="24"/>
          <w:szCs w:val="24"/>
          <w:lang w:eastAsia="el-GR"/>
        </w:rPr>
        <w:t>Αχτσιόγλου</w:t>
      </w:r>
      <w:proofErr w:type="spellEnd"/>
      <w:r w:rsidRPr="00604F60">
        <w:rPr>
          <w:rFonts w:ascii="Arial" w:eastAsia="Times New Roman" w:hAnsi="Arial" w:cs="Arial"/>
          <w:sz w:val="24"/>
          <w:szCs w:val="24"/>
          <w:lang w:eastAsia="el-GR"/>
        </w:rPr>
        <w:t xml:space="preserve">, δηλαδή την ίδια που </w:t>
      </w:r>
      <w:r w:rsidRPr="00604F60">
        <w:rPr>
          <w:rFonts w:ascii="Arial" w:eastAsia="Times New Roman" w:hAnsi="Arial" w:cs="Arial"/>
          <w:color w:val="202124"/>
          <w:sz w:val="24"/>
          <w:szCs w:val="24"/>
          <w:lang w:eastAsia="el-GR"/>
        </w:rPr>
        <w:t>σαν Υπουργός είχε απορρίψει την πρόταση περισσότερων από πεντακοσίων σωματείων τότε για επαναφορά της Εθνικής Γενικής Συλλογικής Σύμβασης Εργασίας.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Να θυμίσουμε ότι η πρόταση αυτή κατατέθηκε τότε από τα σωματεία σε όλα τα κόμματα του Κοινοβουλίου. Μόνο το ΚΚΕ την κατέθεσε ως πρόταση νόμου και όλοι μαζί εδώ μέσα την απορρίψατε. Και όχι μόνο αυτό, αλλά με νέα νομοσχέδια κρατήσατε άθικτο το νομοθετικό πλαίσιο, με το οποίο ο εκάστοτε Υπουργός καθορίζει το ύψος του κατώτερου μισθού, με κριτήριο την ανταγωνιστικότητα των επιχειρήσεων, διασφαλίζοντας έτσι τη θεσμοθετημένη μόνιμη συμπίεση των μισθών. Εναλλάξ με τον πρώτο νόμο </w:t>
      </w:r>
      <w:proofErr w:type="spellStart"/>
      <w:r w:rsidRPr="00604F60">
        <w:rPr>
          <w:rFonts w:ascii="Arial" w:eastAsia="Times New Roman" w:hAnsi="Arial" w:cs="Arial"/>
          <w:color w:val="202124"/>
          <w:sz w:val="24"/>
          <w:szCs w:val="24"/>
          <w:lang w:eastAsia="el-GR"/>
        </w:rPr>
        <w:t>Βρούτση</w:t>
      </w:r>
      <w:proofErr w:type="spellEnd"/>
      <w:r w:rsidRPr="00604F60">
        <w:rPr>
          <w:rFonts w:ascii="Arial" w:eastAsia="Times New Roman" w:hAnsi="Arial" w:cs="Arial"/>
          <w:color w:val="202124"/>
          <w:sz w:val="24"/>
          <w:szCs w:val="24"/>
          <w:lang w:eastAsia="el-GR"/>
        </w:rPr>
        <w:t xml:space="preserve">, ήλθε ο </w:t>
      </w:r>
      <w:r w:rsidRPr="00604F60">
        <w:rPr>
          <w:rFonts w:ascii="Arial" w:eastAsia="Times New Roman" w:hAnsi="Arial" w:cs="Arial"/>
          <w:color w:val="202124"/>
          <w:sz w:val="24"/>
          <w:szCs w:val="24"/>
          <w:lang w:eastAsia="el-GR"/>
        </w:rPr>
        <w:lastRenderedPageBreak/>
        <w:t xml:space="preserve">νόμος </w:t>
      </w:r>
      <w:proofErr w:type="spellStart"/>
      <w:r w:rsidRPr="00604F60">
        <w:rPr>
          <w:rFonts w:ascii="Arial" w:eastAsia="Times New Roman" w:hAnsi="Arial" w:cs="Arial"/>
          <w:color w:val="202124"/>
          <w:sz w:val="24"/>
          <w:szCs w:val="24"/>
          <w:lang w:eastAsia="el-GR"/>
        </w:rPr>
        <w:t>Αχτσιόγλου</w:t>
      </w:r>
      <w:proofErr w:type="spellEnd"/>
      <w:r w:rsidRPr="00604F60">
        <w:rPr>
          <w:rFonts w:ascii="Arial" w:eastAsia="Times New Roman" w:hAnsi="Arial" w:cs="Arial"/>
          <w:color w:val="202124"/>
          <w:sz w:val="24"/>
          <w:szCs w:val="24"/>
          <w:lang w:eastAsia="el-GR"/>
        </w:rPr>
        <w:t xml:space="preserve"> και τώρα ξανά κι άλλος νόμος </w:t>
      </w:r>
      <w:proofErr w:type="spellStart"/>
      <w:r w:rsidRPr="00604F60">
        <w:rPr>
          <w:rFonts w:ascii="Arial" w:eastAsia="Times New Roman" w:hAnsi="Arial" w:cs="Arial"/>
          <w:color w:val="202124"/>
          <w:sz w:val="24"/>
          <w:szCs w:val="24"/>
          <w:lang w:eastAsia="el-GR"/>
        </w:rPr>
        <w:t>Βρούτση</w:t>
      </w:r>
      <w:proofErr w:type="spellEnd"/>
      <w:r w:rsidRPr="00604F60">
        <w:rPr>
          <w:rFonts w:ascii="Arial" w:eastAsia="Times New Roman" w:hAnsi="Arial" w:cs="Arial"/>
          <w:color w:val="202124"/>
          <w:sz w:val="24"/>
          <w:szCs w:val="24"/>
          <w:lang w:eastAsia="el-GR"/>
        </w:rPr>
        <w:t>. Εδώ να σημειώσουμε ότι αυτό που έγινε στην Ελλάδα δεν έγινε και δεν γίνεται σε καμμία άλλη χώρα.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Εσείς δεν είστε που πανηγυρίζετε για την έξοδο από τα μνημόνια, την επιστροφή στην κανονικότητα; Εδώ και τώρα, λοιπόν, να επαναφέρετε τις συλλογικές συμβάσεις. Προσπαθώντας μάλιστα να απαντήσετε σε μένα, στη δευτερολογία σας είπατε ότι μια κλαδική σύμβαση επεκτείνεται αν καλύπτει το 50%+1 των εργαζομένων. Δεν ξέρετε, αλήθεια, ότι οι εργοδότες διατηρούν το δικαίωμα να μη δίνουν τα μητρώα των εργαζομένων, ακριβώς για να μη διαπιστώνεται αν απασχολούν αυτοί την πλειοψηφία των εργαζομένων; Κανένας δεν τους υποχρεώνει, γι’ αυτό και δεν το πείραξε αυτό ούτε ο ΣΥΡΙΖΑ. Αφήστε αυτόν τον εμπαιγμό. Ο ένας, η Νέα Δημοκρατία δηλαδή, μιλάει, για παράδειγμα, για 50 ευρώ σε βάθος χρόνου, σε βάθος τριετίας μάλλον, για να μην πέσουν πολλά μαζεμένα, ίσως, και δεν ξέρουν οι εργαζόμενοι τι να τα κάνουν, πού να τα επενδύσουν. Και ο άλλος, δηλαδή ο ΣΥΡΙΖΑ, επειδή είναι πιο κουβαρντάς και φυσικά τώρα είναι και στην Αντιπολίτευση, κατέθεσε πρόταση για 7% κάθε χρόνο μέχρι το 2022 και μετά το 2022 θα αρχίσει η διαπραγμάτευση για την εθνική συλλογική σύμβαση.</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Όπως βλέπετε, δεν σας βάζουμε στο ίδιο τσουβάλι. Λέμε καθαρά τις διαφορές σας. Είναι τόσες, που μέχρι και οι αρθρογράφοι της «Αυγής», γνωστοί </w:t>
      </w:r>
      <w:r w:rsidRPr="00604F60">
        <w:rPr>
          <w:rFonts w:ascii="Arial" w:eastAsia="Times New Roman" w:hAnsi="Arial" w:cs="Arial"/>
          <w:color w:val="202124"/>
          <w:sz w:val="24"/>
          <w:szCs w:val="24"/>
          <w:lang w:eastAsia="el-GR"/>
        </w:rPr>
        <w:lastRenderedPageBreak/>
        <w:t xml:space="preserve">και μη εξαιρετέοι, μπορούν να σας τα εξηγήσουν μέσα σε τριακόσιες λεξούλες στα άρθρα που γράφουν, για να μη βασανίζεστε δηλαδή και ψάχνεστε και περιμένετε μέχρι τη Δευτέρα Παρουσία, όπως μας λέτε, να σας αποκαλυφθούν και μέχρι την ανατροπή του καπιταλισμού να σας αποδοθούν, ενώ τα περισσότερα, όπως λέτε, μπορούν να γίνουν από εσάς εδώ και τώρα, ακριβώς όπως τα υλοποιήσατε τα προηγούμενα πέντε, τεσσεράμισι για την ακρίβεια, χρόνια. Γιατί δεν καταργήσατε, λοιπόν, εδώ και τώρα, χωρίς να περιμένετε τον σοσιαλισμό, αυτόν τον άθλιο αντεργατικό νόμο που φέρει τη σφραγίδα </w:t>
      </w:r>
      <w:proofErr w:type="spellStart"/>
      <w:r w:rsidRPr="00604F60">
        <w:rPr>
          <w:rFonts w:ascii="Arial" w:eastAsia="Times New Roman" w:hAnsi="Arial" w:cs="Arial"/>
          <w:color w:val="202124"/>
          <w:sz w:val="24"/>
          <w:szCs w:val="24"/>
          <w:lang w:eastAsia="el-GR"/>
        </w:rPr>
        <w:t>Βρούτση</w:t>
      </w:r>
      <w:proofErr w:type="spellEnd"/>
      <w:r w:rsidRPr="00604F60">
        <w:rPr>
          <w:rFonts w:ascii="Arial" w:eastAsia="Times New Roman" w:hAnsi="Arial" w:cs="Arial"/>
          <w:color w:val="202124"/>
          <w:sz w:val="24"/>
          <w:szCs w:val="24"/>
          <w:lang w:eastAsia="el-GR"/>
        </w:rPr>
        <w:t xml:space="preserve"> και έγινε και </w:t>
      </w:r>
      <w:proofErr w:type="spellStart"/>
      <w:r w:rsidRPr="00604F60">
        <w:rPr>
          <w:rFonts w:ascii="Arial" w:eastAsia="Times New Roman" w:hAnsi="Arial" w:cs="Arial"/>
          <w:color w:val="202124"/>
          <w:sz w:val="24"/>
          <w:szCs w:val="24"/>
          <w:lang w:eastAsia="el-GR"/>
        </w:rPr>
        <w:t>Αχτσιόλγου</w:t>
      </w:r>
      <w:proofErr w:type="spellEnd"/>
      <w:r w:rsidRPr="00604F60">
        <w:rPr>
          <w:rFonts w:ascii="Arial" w:eastAsia="Times New Roman" w:hAnsi="Arial" w:cs="Arial"/>
          <w:color w:val="202124"/>
          <w:sz w:val="24"/>
          <w:szCs w:val="24"/>
          <w:lang w:eastAsia="el-GR"/>
        </w:rPr>
        <w:t xml:space="preserve"> στη συνέχεια;</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Όσον αφορά την προστασία της πρώτης κατοικίας και τους πλειστηριασμούς, ορισμένοι απέκτησαν, είδαμε, όψιμες ευαισθησίες, ενώ ως κυβέρνηση άνοιξαν τις πόρτες τα προηγούμενα χρόνια και για την πώληση των κόκκινων δανείων στα </w:t>
      </w:r>
      <w:r w:rsidRPr="00604F60">
        <w:rPr>
          <w:rFonts w:ascii="Arial" w:eastAsia="Times New Roman" w:hAnsi="Arial" w:cs="Arial"/>
          <w:color w:val="202124"/>
          <w:sz w:val="24"/>
          <w:szCs w:val="24"/>
          <w:lang w:val="en-US" w:eastAsia="el-GR"/>
        </w:rPr>
        <w:t>funds</w:t>
      </w:r>
      <w:r w:rsidRPr="00604F60">
        <w:rPr>
          <w:rFonts w:ascii="Arial" w:eastAsia="Times New Roman" w:hAnsi="Arial" w:cs="Arial"/>
          <w:color w:val="202124"/>
          <w:sz w:val="24"/>
          <w:szCs w:val="24"/>
          <w:lang w:eastAsia="el-GR"/>
        </w:rPr>
        <w:t xml:space="preserve"> και την άρση της όποιας προστασίας υπήρχε για την πρώτη κατοικία. Δυο φορές καταθέσαμε τα προηγούμενα χρόνια πρόταση νόμου για την προστασία των υπερχρεωμένων νοικοκυριών και τις δύο φορές τη γράψατε στα παλιά σας τα παπούτσια, όπως γράψατε στα παλιά σας τα παπούτσια και την πρόταση των σωματείων για τον κατώτατο μισθό. Και όχι μόνο αυτό, αλλά τον Δεκέμβρη του 2017 φέρατε αλλαγή στον Ποινικό Κώδικα, κατ’ απαίτηση των τραπεζών και των </w:t>
      </w:r>
      <w:r w:rsidRPr="00604F60">
        <w:rPr>
          <w:rFonts w:ascii="Arial" w:eastAsia="Times New Roman" w:hAnsi="Arial" w:cs="Arial"/>
          <w:color w:val="202124"/>
          <w:sz w:val="24"/>
          <w:szCs w:val="24"/>
          <w:lang w:val="en-US" w:eastAsia="el-GR"/>
        </w:rPr>
        <w:t>funds</w:t>
      </w:r>
      <w:r w:rsidRPr="00604F60">
        <w:rPr>
          <w:rFonts w:ascii="Arial" w:eastAsia="Times New Roman" w:hAnsi="Arial" w:cs="Arial"/>
          <w:color w:val="202124"/>
          <w:sz w:val="24"/>
          <w:szCs w:val="24"/>
          <w:lang w:eastAsia="el-GR"/>
        </w:rPr>
        <w:t xml:space="preserve">, για να </w:t>
      </w:r>
      <w:proofErr w:type="spellStart"/>
      <w:r w:rsidRPr="00604F60">
        <w:rPr>
          <w:rFonts w:ascii="Arial" w:eastAsia="Times New Roman" w:hAnsi="Arial" w:cs="Arial"/>
          <w:color w:val="202124"/>
          <w:sz w:val="24"/>
          <w:szCs w:val="24"/>
          <w:lang w:eastAsia="el-GR"/>
        </w:rPr>
        <w:t>ποινικοποιήσετε</w:t>
      </w:r>
      <w:proofErr w:type="spellEnd"/>
      <w:r w:rsidRPr="00604F60">
        <w:rPr>
          <w:rFonts w:ascii="Arial" w:eastAsia="Times New Roman" w:hAnsi="Arial" w:cs="Arial"/>
          <w:color w:val="202124"/>
          <w:sz w:val="24"/>
          <w:szCs w:val="24"/>
          <w:lang w:eastAsia="el-GR"/>
        </w:rPr>
        <w:t xml:space="preserve"> τις κινητοποιήσεις ενάντια στους πλειστηριασμούς. Ποιον δουλεύετε, λοιπόν, ότι </w:t>
      </w:r>
      <w:r w:rsidRPr="00604F60">
        <w:rPr>
          <w:rFonts w:ascii="Arial" w:eastAsia="Times New Roman" w:hAnsi="Arial" w:cs="Arial"/>
          <w:color w:val="202124"/>
          <w:sz w:val="24"/>
          <w:szCs w:val="24"/>
          <w:lang w:eastAsia="el-GR"/>
        </w:rPr>
        <w:lastRenderedPageBreak/>
        <w:t xml:space="preserve">τάχα τώρα σας έπιασε ο πόνος για τους πλειστηριασμούς και για κοινή δράση; Πάντως όχι εμάς. Εμείς θα καταθέσουμε ξανά άμεσα τόσο την πρόταση μας, </w:t>
      </w:r>
      <w:proofErr w:type="spellStart"/>
      <w:r w:rsidRPr="00604F60">
        <w:rPr>
          <w:rFonts w:ascii="Arial" w:eastAsia="Times New Roman" w:hAnsi="Arial" w:cs="Arial"/>
          <w:color w:val="202124"/>
          <w:sz w:val="24"/>
          <w:szCs w:val="24"/>
          <w:lang w:eastAsia="el-GR"/>
        </w:rPr>
        <w:t>επικαιροποιημένη</w:t>
      </w:r>
      <w:proofErr w:type="spellEnd"/>
      <w:r w:rsidRPr="00604F60">
        <w:rPr>
          <w:rFonts w:ascii="Arial" w:eastAsia="Times New Roman" w:hAnsi="Arial" w:cs="Arial"/>
          <w:color w:val="202124"/>
          <w:sz w:val="24"/>
          <w:szCs w:val="24"/>
          <w:lang w:eastAsia="el-GR"/>
        </w:rPr>
        <w:t xml:space="preserve"> φυσικά, για την προστασία της πρώτης κατοικίας, μαζί με την κατάργηση τώρα του δικού σας ιδιώνυμου, όσο και την πρόταση των πεντακοσίων σωματείων για την επαναφορά του κατώτατου μισθού της εθνικής συλλογικής σύμβασης και των συλλογικών συμβάσεων. Και ο καθένας εδώ μέσα ας πάρει θέση.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Την πρόταση που είχαμε καταθέσει και για την πρώτη κατοικία την καταθέτω ξανά σήμερα στα Πρακτικά της συζήτησής μας, για να μη βασανίζεστε, δηλαδή, και ψάχνετε και περιμένετε όλα αυτά τα οποία χρόνια τώρα σας λέμε.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ο Γενικός Γραμματέας της Κεντρικής Επιτροπής του Κομμουνιστικού Κόμματος Ελλάδας κ. Δημήτριος </w:t>
      </w:r>
      <w:proofErr w:type="spellStart"/>
      <w:r w:rsidRPr="00604F60">
        <w:rPr>
          <w:rFonts w:ascii="Arial" w:eastAsia="Times New Roman" w:hAnsi="Arial" w:cs="Times New Roman"/>
          <w:sz w:val="24"/>
          <w:szCs w:val="24"/>
          <w:lang w:eastAsia="el-GR"/>
        </w:rPr>
        <w:t>Κουτσούμπας</w:t>
      </w:r>
      <w:proofErr w:type="spellEnd"/>
      <w:r w:rsidRPr="00604F60">
        <w:rPr>
          <w:rFonts w:ascii="Arial" w:eastAsia="Times New Roman" w:hAnsi="Arial" w:cs="Times New Roman"/>
          <w:sz w:val="24"/>
          <w:szCs w:val="24"/>
          <w:lang w:eastAsia="el-GR"/>
        </w:rPr>
        <w:t xml:space="preserve">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Φυσικά, δεν θα ξεχάσουμε να επισημάνουμε για μια ακόμη φορά, διότι «επανάληψις μήτηρ πάσης μαθήσεως», ότι την όλη αντεργατική εικόνα δυστυχώς συμπληρώνει το νέο ασφαλιστικό που ετοιμάζει η Νέα Δημοκρατία, για να θωρακίσει κι άλλο και να βάλει σε εφαρμογή τον νόμο-λαιμητόμο της </w:t>
      </w:r>
      <w:r w:rsidRPr="00604F60">
        <w:rPr>
          <w:rFonts w:ascii="Arial" w:eastAsia="Times New Roman" w:hAnsi="Arial" w:cs="Arial"/>
          <w:sz w:val="24"/>
          <w:szCs w:val="24"/>
          <w:lang w:eastAsia="el-GR"/>
        </w:rPr>
        <w:lastRenderedPageBreak/>
        <w:t xml:space="preserve">προηγούμενης κυβέρνησης, που σήμερα αποκτά και αυτός πλέον δύο νονούς, θα το επαναλάβουμε, νόμος </w:t>
      </w:r>
      <w:proofErr w:type="spellStart"/>
      <w:r w:rsidRPr="00604F60">
        <w:rPr>
          <w:rFonts w:ascii="Arial" w:eastAsia="Times New Roman" w:hAnsi="Arial" w:cs="Arial"/>
          <w:sz w:val="24"/>
          <w:szCs w:val="24"/>
          <w:lang w:eastAsia="el-GR"/>
        </w:rPr>
        <w:t>Κατρούγκαλου</w:t>
      </w:r>
      <w:proofErr w:type="spellEnd"/>
      <w:r w:rsidRPr="00604F60">
        <w:rPr>
          <w:rFonts w:ascii="Arial" w:eastAsia="Times New Roman" w:hAnsi="Arial" w:cs="Arial"/>
          <w:sz w:val="24"/>
          <w:szCs w:val="24"/>
          <w:lang w:eastAsia="el-GR"/>
        </w:rPr>
        <w:t xml:space="preserve"> και </w:t>
      </w:r>
      <w:proofErr w:type="spellStart"/>
      <w:r w:rsidRPr="00604F60">
        <w:rPr>
          <w:rFonts w:ascii="Arial" w:eastAsia="Times New Roman" w:hAnsi="Arial" w:cs="Arial"/>
          <w:sz w:val="24"/>
          <w:szCs w:val="24"/>
          <w:lang w:eastAsia="el-GR"/>
        </w:rPr>
        <w:t>Βρούτση</w:t>
      </w:r>
      <w:proofErr w:type="spellEnd"/>
      <w:r w:rsidRPr="00604F60">
        <w:rPr>
          <w:rFonts w:ascii="Arial" w:eastAsia="Times New Roman" w:hAnsi="Arial" w:cs="Arial"/>
          <w:sz w:val="24"/>
          <w:szCs w:val="24"/>
          <w:lang w:eastAsia="el-GR"/>
        </w:rPr>
        <w:t>.</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Επί της ουσίας, η κριτική που κάνει ο ΣΥΡΙΖΑ στην Κυβέρνηση της Νέας Δημοκρατίας είναι μια κριτική που παραπέμπει σε αντιπολιτευόμενη συμπολίτευση. Το έχουμε ξαναπεί και αυτό, για άλλη μια φορά ακούστε το, αφού ένα μεγάλο μέρος όλων αυτών των αντιλαϊκών νόμων -ειδικά στα εργασιακά- φέρει φαρδιά πλατιά και τη δική του υπογραφή.</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αυτό πλέον δεν το λέμε εμείς ούτε το λένε μόνο όσοι και όσες σάς στήριξαν μέχρι το καλοκαίρι του ’15. Το λένε σε όλους τους τόνους σήμερα αρκετά μέλη και στελέχη του ΣΥΡΙΖΑ, αλλά και του ΠΑΣΟΚ - ΚΙΝΑΛ, που δεν αντέχουν, όπως καταλαβαίνετε, άλλο την κοροϊδία.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Κύριε Μητσοτάκη, προσέξτε ακριβώς τι λένε. Έχετε βάλει τον Υπουργό Εργασίας να επιδίδεται σε ένα </w:t>
      </w:r>
      <w:proofErr w:type="spellStart"/>
      <w:r w:rsidRPr="00604F60">
        <w:rPr>
          <w:rFonts w:ascii="Arial" w:eastAsia="Times New Roman" w:hAnsi="Arial" w:cs="Arial"/>
          <w:sz w:val="24"/>
          <w:szCs w:val="24"/>
          <w:lang w:eastAsia="el-GR"/>
        </w:rPr>
        <w:t>αντι</w:t>
      </w:r>
      <w:proofErr w:type="spellEnd"/>
      <w:r w:rsidRPr="00604F60">
        <w:rPr>
          <w:rFonts w:ascii="Arial" w:eastAsia="Times New Roman" w:hAnsi="Arial" w:cs="Arial"/>
          <w:sz w:val="24"/>
          <w:szCs w:val="24"/>
          <w:lang w:eastAsia="el-GR"/>
        </w:rPr>
        <w:t xml:space="preserve">-ΚΚΕ παραλήρημα, με </w:t>
      </w:r>
      <w:proofErr w:type="spellStart"/>
      <w:r w:rsidRPr="00604F60">
        <w:rPr>
          <w:rFonts w:ascii="Arial" w:eastAsia="Times New Roman" w:hAnsi="Arial" w:cs="Arial"/>
          <w:sz w:val="24"/>
          <w:szCs w:val="24"/>
          <w:lang w:eastAsia="el-GR"/>
        </w:rPr>
        <w:t>χρυσαυγίτικη</w:t>
      </w:r>
      <w:proofErr w:type="spellEnd"/>
      <w:r w:rsidRPr="00604F60">
        <w:rPr>
          <w:rFonts w:ascii="Arial" w:eastAsia="Times New Roman" w:hAnsi="Arial" w:cs="Arial"/>
          <w:sz w:val="24"/>
          <w:szCs w:val="24"/>
          <w:lang w:eastAsia="el-GR"/>
        </w:rPr>
        <w:t xml:space="preserve">, μάλιστα, φρασεολογία, διαστρεβλώνοντας επιπλέον τις θέσεις του Κομμουνιστικού Κόμματος Ελλάδας. Τελευταίο κρούσμα χθες όταν σε επίκαιρη ερώτηση για τις απαράδεκτες διακρίσεις που θέσπισε ο νόμος </w:t>
      </w:r>
      <w:proofErr w:type="spellStart"/>
      <w:r w:rsidRPr="00604F60">
        <w:rPr>
          <w:rFonts w:ascii="Arial" w:eastAsia="Times New Roman" w:hAnsi="Arial" w:cs="Arial"/>
          <w:sz w:val="24"/>
          <w:szCs w:val="24"/>
          <w:lang w:eastAsia="el-GR"/>
        </w:rPr>
        <w:t>Κατρούγκαλου</w:t>
      </w:r>
      <w:proofErr w:type="spellEnd"/>
      <w:r w:rsidRPr="00604F60">
        <w:rPr>
          <w:rFonts w:ascii="Arial" w:eastAsia="Times New Roman" w:hAnsi="Arial" w:cs="Arial"/>
          <w:sz w:val="24"/>
          <w:szCs w:val="24"/>
          <w:lang w:eastAsia="el-GR"/>
        </w:rPr>
        <w:t xml:space="preserve"> για τα ασφαλιστικά δικαιώματα σε βάρος των ομογενών Ελλήνων της Αλβανίας -που μάλιστα χθες είχαν και κινητοποίηση- αλλά και των μεταναστών που βρίσκονται πάρα πολλά χρόνια στην Ελλάδα νομιμότατα, ζουν, δουλεύουν εδώ με τις οικογένειές τους, κατέφυγε ο κ. </w:t>
      </w:r>
      <w:proofErr w:type="spellStart"/>
      <w:r w:rsidRPr="00604F60">
        <w:rPr>
          <w:rFonts w:ascii="Arial" w:eastAsia="Times New Roman" w:hAnsi="Arial" w:cs="Arial"/>
          <w:sz w:val="24"/>
          <w:szCs w:val="24"/>
          <w:lang w:eastAsia="el-GR"/>
        </w:rPr>
        <w:t>Βρούτσης</w:t>
      </w:r>
      <w:proofErr w:type="spellEnd"/>
      <w:r w:rsidRPr="00604F60">
        <w:rPr>
          <w:rFonts w:ascii="Arial" w:eastAsia="Times New Roman" w:hAnsi="Arial" w:cs="Arial"/>
          <w:sz w:val="24"/>
          <w:szCs w:val="24"/>
          <w:lang w:eastAsia="el-GR"/>
        </w:rPr>
        <w:t xml:space="preserve"> στα αλήστου μνήμης </w:t>
      </w:r>
      <w:r w:rsidRPr="00604F60">
        <w:rPr>
          <w:rFonts w:ascii="Arial" w:eastAsia="Times New Roman" w:hAnsi="Arial" w:cs="Arial"/>
          <w:sz w:val="24"/>
          <w:szCs w:val="24"/>
          <w:lang w:eastAsia="el-GR"/>
        </w:rPr>
        <w:lastRenderedPageBreak/>
        <w:t xml:space="preserve">συνθήματα «σύνταξη μόνο στους Έλληνες» της Χρυσής Αυγής, λες και οι Έλληνες εργαζόμενοι δεν ξέρουν ποιες κυβερνήσεις τούς έκοψαν τις συντάξεις. Δεν είναι βέβαια βλάκας ο κ. </w:t>
      </w:r>
      <w:proofErr w:type="spellStart"/>
      <w:r w:rsidRPr="00604F60">
        <w:rPr>
          <w:rFonts w:ascii="Arial" w:eastAsia="Times New Roman" w:hAnsi="Arial" w:cs="Arial"/>
          <w:sz w:val="24"/>
          <w:szCs w:val="24"/>
          <w:lang w:eastAsia="el-GR"/>
        </w:rPr>
        <w:t>Βρούτσης</w:t>
      </w:r>
      <w:proofErr w:type="spellEnd"/>
      <w:r w:rsidRPr="00604F60">
        <w:rPr>
          <w:rFonts w:ascii="Arial" w:eastAsia="Times New Roman" w:hAnsi="Arial" w:cs="Arial"/>
          <w:sz w:val="24"/>
          <w:szCs w:val="24"/>
          <w:lang w:eastAsia="el-GR"/>
        </w:rPr>
        <w:t>. Επικίνδυνος είναι, συκοφάντης και προβοκάτορας.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Κυρίες και κύριοι, απέναντι στην κλιμάκωση της αντεργατικής επίθεσης και το προκλητικό προπαγανδιστικό γαϊτανάκι που τη συνοδεύει, απάντηση δίνει η οργάνωση της πάλης των ίδιων των εργαζομένων του ελληνικού λαού. Τώρα πρέπει, λοιπόν, όλοι και όλες να ενισχύσουμε το απεργιακό μέτωπο για τις 18 Φεβρουαρίου που οργανώνουν ομοσπονδίες, εργατικά κέντρα, σωματεία σε όλη τη χώρα, με αιχμή την πάλη για την κοινωνική ασφάλιση, αλλά και άλλα αιτήματα, τις σύγχρονες ανάγκες στη δουλειά και τη ζωή.</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Και εδώ από αυτό το Βήμα σε αυτή τη μεγάλη κοινωνική συμμαχία, σε αυτό το ταξικό αγωνιστικό μέτωπο πρέπει να κάνουν ένα αποφασιστικό βήμα όλοι και όλες οι εργαζόμενοι, οι εργαζόμενες, ξεπερνώντας αγκυλώσεις και εγκλωβισμούς στα διάφορα αστικά κόμματα, φιλελεύθερα και σοσιαλδημοκρατικά, όπως και του λόγου σας εδώ μέσα, που μας έφεραν μέχρι εδώ και ευθύνονται για όλη αυτή τη δυστυχία των εργαζομένων. Εκεί θα κριθεί τελικά και σε τελευταία ανάλυση το δίκιο του λαού.</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Σας ευχαριστώ.</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lastRenderedPageBreak/>
        <w:t>ΠΡΟΕΔΡΟΣ (</w:t>
      </w:r>
      <w:r w:rsidRPr="00604F60">
        <w:rPr>
          <w:rFonts w:ascii="Arial" w:eastAsia="Times New Roman" w:hAnsi="Arial" w:cs="Arial"/>
          <w:b/>
          <w:bCs/>
          <w:sz w:val="24"/>
          <w:szCs w:val="24"/>
          <w:lang w:eastAsia="zh-CN"/>
        </w:rPr>
        <w:t>Κωνσταντίνος Τασούλας</w:t>
      </w:r>
      <w:r w:rsidRPr="00604F60">
        <w:rPr>
          <w:rFonts w:ascii="Arial" w:eastAsia="Times New Roman" w:hAnsi="Arial" w:cs="Arial"/>
          <w:b/>
          <w:sz w:val="24"/>
          <w:szCs w:val="24"/>
          <w:lang w:eastAsia="el-GR"/>
        </w:rPr>
        <w:t>):</w:t>
      </w:r>
      <w:r w:rsidRPr="00604F60">
        <w:rPr>
          <w:rFonts w:ascii="Arial" w:eastAsia="Times New Roman" w:hAnsi="Arial" w:cs="Arial"/>
          <w:sz w:val="24"/>
          <w:szCs w:val="24"/>
          <w:lang w:eastAsia="el-GR"/>
        </w:rPr>
        <w:t xml:space="preserve"> Καλώ τώρα στο Βήμα, με την ευγενική άδεια του κ. </w:t>
      </w:r>
      <w:proofErr w:type="spellStart"/>
      <w:r w:rsidRPr="00604F60">
        <w:rPr>
          <w:rFonts w:ascii="Arial" w:eastAsia="Times New Roman" w:hAnsi="Arial" w:cs="Arial"/>
          <w:sz w:val="24"/>
          <w:szCs w:val="24"/>
          <w:lang w:eastAsia="el-GR"/>
        </w:rPr>
        <w:t>Βελόπουλου</w:t>
      </w:r>
      <w:proofErr w:type="spellEnd"/>
      <w:r w:rsidRPr="00604F60">
        <w:rPr>
          <w:rFonts w:ascii="Arial" w:eastAsia="Times New Roman" w:hAnsi="Arial" w:cs="Arial"/>
          <w:sz w:val="24"/>
          <w:szCs w:val="24"/>
          <w:lang w:eastAsia="el-GR"/>
        </w:rPr>
        <w:t xml:space="preserve">, τον κ. </w:t>
      </w:r>
      <w:proofErr w:type="spellStart"/>
      <w:r w:rsidRPr="00604F60">
        <w:rPr>
          <w:rFonts w:ascii="Arial" w:eastAsia="Times New Roman" w:hAnsi="Arial" w:cs="Arial"/>
          <w:sz w:val="24"/>
          <w:szCs w:val="24"/>
          <w:lang w:eastAsia="el-GR"/>
        </w:rPr>
        <w:t>Βαρουφάκη</w:t>
      </w:r>
      <w:proofErr w:type="spellEnd"/>
      <w:r w:rsidRPr="00604F60">
        <w:rPr>
          <w:rFonts w:ascii="Arial" w:eastAsia="Times New Roman" w:hAnsi="Arial" w:cs="Arial"/>
          <w:sz w:val="24"/>
          <w:szCs w:val="24"/>
          <w:lang w:eastAsia="el-GR"/>
        </w:rPr>
        <w:t xml:space="preserve"> για τη δευτερολογία του, γιατί ο κ. </w:t>
      </w:r>
      <w:proofErr w:type="spellStart"/>
      <w:r w:rsidRPr="00604F60">
        <w:rPr>
          <w:rFonts w:ascii="Arial" w:eastAsia="Times New Roman" w:hAnsi="Arial" w:cs="Arial"/>
          <w:sz w:val="24"/>
          <w:szCs w:val="24"/>
          <w:lang w:eastAsia="el-GR"/>
        </w:rPr>
        <w:t>Βαρουφάκης</w:t>
      </w:r>
      <w:proofErr w:type="spellEnd"/>
      <w:r w:rsidRPr="00604F60">
        <w:rPr>
          <w:rFonts w:ascii="Arial" w:eastAsia="Times New Roman" w:hAnsi="Arial" w:cs="Arial"/>
          <w:sz w:val="24"/>
          <w:szCs w:val="24"/>
          <w:lang w:eastAsia="el-GR"/>
        </w:rPr>
        <w:t xml:space="preserve"> έχει ομολογουμένως έναν πολύ σοβαρό προσωπικό λόγο για να αποχωρήσει.</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ΓΙΑΝΗΣ ΒΑΡΟΥΦΑΚΗΣ (Γραμματέας του ΜέΡΑ25)</w:t>
      </w:r>
      <w:r w:rsidRPr="00604F60">
        <w:rPr>
          <w:rFonts w:ascii="Arial" w:eastAsia="Times New Roman" w:hAnsi="Arial" w:cs="Arial"/>
          <w:sz w:val="24"/>
          <w:szCs w:val="24"/>
          <w:lang w:eastAsia="el-GR"/>
        </w:rPr>
        <w:t>: 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Κύριε </w:t>
      </w:r>
      <w:proofErr w:type="spellStart"/>
      <w:r w:rsidRPr="00604F60">
        <w:rPr>
          <w:rFonts w:ascii="Arial" w:eastAsia="Times New Roman" w:hAnsi="Arial" w:cs="Arial"/>
          <w:sz w:val="24"/>
          <w:szCs w:val="24"/>
          <w:lang w:eastAsia="el-GR"/>
        </w:rPr>
        <w:t>Βελόπουλε</w:t>
      </w:r>
      <w:proofErr w:type="spellEnd"/>
      <w:r w:rsidRPr="00604F60">
        <w:rPr>
          <w:rFonts w:ascii="Arial" w:eastAsia="Times New Roman" w:hAnsi="Arial" w:cs="Arial"/>
          <w:sz w:val="24"/>
          <w:szCs w:val="24"/>
          <w:lang w:eastAsia="el-GR"/>
        </w:rPr>
        <w:t>, σας ευχαριστώ, πρόκειται για την κηδεία του καλύτερού μου φίλου σε ένα τέταρτο.</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 κύριος Πρωθυπουργός στη δευτερολογία του με στεναχώρησε. Δεν απάντησε σε δύο πολύ πρακτικά ζητήματα.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Πρώτον, έθεσε ένα συγκεκριμένο ζήτημα για τον τρόπο με τον οποίο το ελληνικό δημόσιο </w:t>
      </w:r>
      <w:proofErr w:type="spellStart"/>
      <w:r w:rsidRPr="00604F60">
        <w:rPr>
          <w:rFonts w:ascii="Arial" w:eastAsia="Times New Roman" w:hAnsi="Arial" w:cs="Arial"/>
          <w:sz w:val="24"/>
          <w:szCs w:val="24"/>
          <w:lang w:eastAsia="el-GR"/>
        </w:rPr>
        <w:t>επινοικιάζει</w:t>
      </w:r>
      <w:proofErr w:type="spellEnd"/>
      <w:r w:rsidRPr="00604F60">
        <w:rPr>
          <w:rFonts w:ascii="Arial" w:eastAsia="Times New Roman" w:hAnsi="Arial" w:cs="Arial"/>
          <w:sz w:val="24"/>
          <w:szCs w:val="24"/>
          <w:lang w:eastAsia="el-GR"/>
        </w:rPr>
        <w:t xml:space="preserve"> εργαζόμενους, τις σχολικές καθαρίστριες. Και ρώτησα: Υπάρχει ευαισθησία σε αυτό το θέμα; Δεν υπάρχει καμμία ευαισθησία;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Θέλει το δημόσιο να δίνει το έναυσμα για την ενοικίαση και την πλήρη εμπορευματοποίηση της κάθε ώρας εργασίας στον ιδιωτικό τομέα; Η μη απάντηση νομίζω ότι επιβεβαιώνει ότι η απάντηση είναι πραγματικά θετική.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Δεύτερον, κύριε Μητσοτάκη, στη δευτερολογία σας δεν αναφερθήκατε σε αυτό το παράδοξο, το οποίο αφορά τη δομή και τη λειτουργία της αγοράς εργασίας στην Ελλάδα. Είστε Πρωθυπουργός μιας χώρας όπου η αγορά </w:t>
      </w:r>
      <w:r w:rsidRPr="00604F60">
        <w:rPr>
          <w:rFonts w:ascii="Arial" w:eastAsia="Times New Roman" w:hAnsi="Arial" w:cs="Times New Roman"/>
          <w:sz w:val="24"/>
          <w:szCs w:val="24"/>
          <w:lang w:eastAsia="el-GR"/>
        </w:rPr>
        <w:lastRenderedPageBreak/>
        <w:t xml:space="preserve">εργασίας λειτουργεί με έναν τρόπο που δεν τον έχουμε ξαναδεί σε καμμία καπιταλιστική χώρα είτε της Δύσης είτε της Ανατολής είτε του Βορρά είτε του Νότου. Σας κατέθεσα μία εξήγηση. Ο λόγος που, παρά το γεγονός ότι αυξήθηκε ο κατώτατος μισθός, ο μέσος μισθός μειώθηκε, αφορά την </w:t>
      </w:r>
      <w:proofErr w:type="spellStart"/>
      <w:r w:rsidRPr="00604F60">
        <w:rPr>
          <w:rFonts w:ascii="Arial" w:eastAsia="Times New Roman" w:hAnsi="Arial" w:cs="Times New Roman"/>
          <w:sz w:val="24"/>
          <w:szCs w:val="24"/>
          <w:lang w:eastAsia="el-GR"/>
        </w:rPr>
        <w:t>προσοδοφορία</w:t>
      </w:r>
      <w:proofErr w:type="spellEnd"/>
      <w:r w:rsidRPr="00604F60">
        <w:rPr>
          <w:rFonts w:ascii="Arial" w:eastAsia="Times New Roman" w:hAnsi="Arial" w:cs="Times New Roman"/>
          <w:sz w:val="24"/>
          <w:szCs w:val="24"/>
          <w:lang w:eastAsia="el-GR"/>
        </w:rPr>
        <w:t>, που είναι το βασικό συστατικό της αύξησης του ΑΕΠ. Δεν απαντήσατε. Τόση ευαισθησία απέναντι στους προσοδοφόρους!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Κυρίες και κύριοι Βουλευτές, όσον αφορά αυτό που είπα πριν και το οποίο για κάποιον λόγο ενθουσίασε τον Πρωθυπουργό, ναι, ο Αλέξης Τσίπρας και τα πλεονάσματα έδωσε και δεν πήρε τα εργασιακά. Όμως, όπως ο κ. Τσίπρας χρωστάει μία μεγάλη συγγνώμη στον Γιώργο Παπανδρέου και στον κ. Σαμαρά, έτσι κι εσείς πρέπει να ζητήσετε ένα μεγάλο συγγνώμη στον κ. Τσίπρα. Γιατί τουλάχιστον εκείνος -όπως είπε ο ίδιος- μείωσε το πρωτογενές πλεόνασμα από το 4,5%, που το είχατε εσείς, στο 3,5%. Και εφάρμοσε με </w:t>
      </w:r>
      <w:proofErr w:type="spellStart"/>
      <w:r w:rsidRPr="00604F60">
        <w:rPr>
          <w:rFonts w:ascii="Arial" w:eastAsia="Times New Roman" w:hAnsi="Arial" w:cs="Times New Roman"/>
          <w:sz w:val="24"/>
          <w:szCs w:val="24"/>
          <w:lang w:eastAsia="el-GR"/>
        </w:rPr>
        <w:t>τροϊκανά</w:t>
      </w:r>
      <w:proofErr w:type="spellEnd"/>
      <w:r w:rsidRPr="00604F60">
        <w:rPr>
          <w:rFonts w:ascii="Arial" w:eastAsia="Times New Roman" w:hAnsi="Arial" w:cs="Times New Roman"/>
          <w:sz w:val="24"/>
          <w:szCs w:val="24"/>
          <w:lang w:eastAsia="el-GR"/>
        </w:rPr>
        <w:t xml:space="preserve"> κριτήρια επιτυχώς, όχι με τα δικά μας -τα </w:t>
      </w:r>
      <w:proofErr w:type="spellStart"/>
      <w:r w:rsidRPr="00604F60">
        <w:rPr>
          <w:rFonts w:ascii="Arial" w:eastAsia="Times New Roman" w:hAnsi="Arial" w:cs="Times New Roman"/>
          <w:sz w:val="24"/>
          <w:szCs w:val="24"/>
          <w:lang w:eastAsia="el-GR"/>
        </w:rPr>
        <w:t>τροϊκανά</w:t>
      </w:r>
      <w:proofErr w:type="spellEnd"/>
      <w:r w:rsidRPr="00604F60">
        <w:rPr>
          <w:rFonts w:ascii="Arial" w:eastAsia="Times New Roman" w:hAnsi="Arial" w:cs="Times New Roman"/>
          <w:sz w:val="24"/>
          <w:szCs w:val="24"/>
          <w:lang w:eastAsia="el-GR"/>
        </w:rPr>
        <w:t xml:space="preserve"> κριτήρια της επιτυχίας είναι ακριβώς το αντίθετο των λαϊκών κριτηρίων της επιτυχίας- αυτό που εσείς δεν εφαρμόσατε.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Κι αν εσείς αυτή τη στιγμή είστε Πρωθυπουργός μια χώρας και μπορείτε να κοκορεύεστε ότι έχουμε πωλήσεις ελληνικών ομολόγων με κάτω από το 1% επιτόκιο, αυτό οφείλεται στο τρίτο απεχθές και στο τέταρτο ακόμα πιο απεχθές μνημόνιο αυτών εδώ, δηλαδή, του ΣΥΡΙΖΑ. Νομίζω ότι ο πολιτικός πολιτισμός </w:t>
      </w:r>
      <w:r w:rsidRPr="00604F60">
        <w:rPr>
          <w:rFonts w:ascii="Arial" w:eastAsia="Times New Roman" w:hAnsi="Arial" w:cs="Times New Roman"/>
          <w:sz w:val="24"/>
          <w:szCs w:val="24"/>
          <w:lang w:eastAsia="el-GR"/>
        </w:rPr>
        <w:lastRenderedPageBreak/>
        <w:t xml:space="preserve">επιβάλλει να ζητήσει ένα συγγνώμη ο κ. Τσίπρας στον κ. Σαμαρά και στον κ. Παπανδρέου κι εσείς στον κ. Τσίπρα. Έτσι κι αλλιώς, το ίδιο </w:t>
      </w:r>
      <w:proofErr w:type="spellStart"/>
      <w:r w:rsidRPr="00604F60">
        <w:rPr>
          <w:rFonts w:ascii="Arial" w:eastAsia="Times New Roman" w:hAnsi="Arial" w:cs="Times New Roman"/>
          <w:sz w:val="24"/>
          <w:szCs w:val="24"/>
          <w:lang w:eastAsia="el-GR"/>
        </w:rPr>
        <w:t>μνημονιακό</w:t>
      </w:r>
      <w:proofErr w:type="spellEnd"/>
      <w:r w:rsidRPr="00604F60">
        <w:rPr>
          <w:rFonts w:ascii="Arial" w:eastAsia="Times New Roman" w:hAnsi="Arial" w:cs="Times New Roman"/>
          <w:sz w:val="24"/>
          <w:szCs w:val="24"/>
          <w:lang w:eastAsia="el-GR"/>
        </w:rPr>
        <w:t xml:space="preserve"> πλαίσιο εξυπηρετείτε.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Φίλοι του ΣΥΡΙΖΑ, μπορεί να χώρισαν οι δρόμοι μας ανεπιστρεπτί. Εμείς, όμως, δεν ισοπεδώνουμε. Ξέρω ότι δεν έχετε στο </w:t>
      </w:r>
      <w:r w:rsidRPr="00604F60">
        <w:rPr>
          <w:rFonts w:ascii="Arial" w:eastAsia="Times New Roman" w:hAnsi="Arial" w:cs="Times New Roman"/>
          <w:sz w:val="24"/>
          <w:szCs w:val="24"/>
          <w:lang w:val="en-US" w:eastAsia="el-GR"/>
        </w:rPr>
        <w:t>DNA</w:t>
      </w:r>
      <w:r w:rsidRPr="00604F60">
        <w:rPr>
          <w:rFonts w:ascii="Arial" w:eastAsia="Times New Roman" w:hAnsi="Arial" w:cs="Times New Roman"/>
          <w:sz w:val="24"/>
          <w:szCs w:val="24"/>
          <w:lang w:eastAsia="el-GR"/>
        </w:rPr>
        <w:t xml:space="preserve"> σας το μοντέλο Μακένζι, της επιστημονικής εντατικοποίησης της εκμετάλλευσης της εργασίας. Ξέρουμε ότι υποταχθήκατε. Ξέρουμε, όσοι ήμαστε στην κυβέρνηση το 2015, ότι εν τέλει κανένας δεν κάθισε μεταμεσονύκτιες ώρες στον διάδρομο ενός ξενοδοχείου στο Παρίσι να περιμένει τον κ. </w:t>
      </w:r>
      <w:proofErr w:type="spellStart"/>
      <w:r w:rsidRPr="00604F60">
        <w:rPr>
          <w:rFonts w:ascii="Arial" w:eastAsia="Times New Roman" w:hAnsi="Arial" w:cs="Times New Roman"/>
          <w:sz w:val="24"/>
          <w:szCs w:val="24"/>
          <w:lang w:eastAsia="el-GR"/>
        </w:rPr>
        <w:t>Ντέκλαν</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Κοστέλο</w:t>
      </w:r>
      <w:proofErr w:type="spellEnd"/>
      <w:r w:rsidRPr="00604F60">
        <w:rPr>
          <w:rFonts w:ascii="Arial" w:eastAsia="Times New Roman" w:hAnsi="Arial" w:cs="Times New Roman"/>
          <w:sz w:val="24"/>
          <w:szCs w:val="24"/>
          <w:lang w:eastAsia="el-GR"/>
        </w:rPr>
        <w:t xml:space="preserve"> πότε θα τον δεχτεί στο δωμάτιό του για να παρακαλέσει για κάτι για το δεύτερο μνημόνιο. Και, κύριε Μητσοτάκη, ξέρετε ακριβώς για ποιον μιλάω.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Εμείς στο ΜέΡΑ25 χρεώνουμε στους συντρόφους του ΣΥΡΙΖΑ κάτι πολύ χειρότερο: τη νομιμοποίηση του δικού σας αφηγήματος και του αφηγήματος του Κινήματος Αλλαγής.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θα καταχραστώ τον χρόνο.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Κάθε φορά που το 2015 εγείρεται, είτε από σας είτε τώρα στον απολογισμό του ΣΥΡΙΖΑ αυτό το Σαββατοκύριακο που έρχεται, αυτό που εμείς βλέπουμε στο ΜέΡΑ25 -και είναι μόνος λόγος που μιλάμε για το παρελθόν, δεν υπάρχει κανένας άλλος λόγος- είναι ότι τα ψεύδη για το 2015, για εκείνο το </w:t>
      </w:r>
      <w:r w:rsidRPr="00604F60">
        <w:rPr>
          <w:rFonts w:ascii="Arial" w:eastAsia="Times New Roman" w:hAnsi="Arial" w:cs="Times New Roman"/>
          <w:sz w:val="24"/>
          <w:szCs w:val="24"/>
          <w:lang w:eastAsia="el-GR"/>
        </w:rPr>
        <w:lastRenderedPageBreak/>
        <w:t xml:space="preserve">πεντάμηνο, ένθεν και ένθεν, χρησιμοποιούνται ως όπλα εναντίον της εργασίας, εναντίον της πρώτης κατοικίας, εναντίον της διατήρησης των υπεραξιών στην Ελλάδα, υπέρ του πλιάτσικου που γίνεται με το Ελληνικό, υπέρ όλων αυτών των οποίων δεν έχετε επιχειρήματα να τα υπερασπιστείτε πέραν του «και τι θα πουν οι δανειστές;».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Πρόεδρε, θα μου επιτρέψετε, να αναγνώσω μία απόφαση του Αρείου Πάγου. Είναι η απόφαση 277/2014 του ΣΤ΄ Ποινικού Τμήματος του Αρείου Πάγου. Αναφερόμενοι στο άρθρο 370 παράγραφος 2 περί αποτύπωσης σε υλικό φορέα προφορικής συνομιλίας μεταξύ τρίτων, η οποία γενικά κρίνεται παράνομη, ο Άρειος Πάγος αποφάνθηκε -και καταθέτω στα Πρακτικά την απόφαση- ευθαρσώς και αυτολεξεί ως εξής: «Η απαγόρευση αυτή δεν περιλαμβάνει και τις πράξεις ή εκδηλώσεις προσώπων οι οποίες ανεξάρτητα από τον τρόπο και τον χρόνο που γίνονται δεν ανάγονται στην σφαίρα της προσωπικής και ιδιωτικής τους ζωής. Αλλά πραγματοποιούνται στα πλαίσια των ανατιθεμένων σε αυτούς υπηρεσιακών καθηκόντων και κατά την εκτέλεση τούτων, η οποία ως εκ της φύσεως και του είδους των </w:t>
      </w:r>
      <w:proofErr w:type="spellStart"/>
      <w:r w:rsidRPr="00604F60">
        <w:rPr>
          <w:rFonts w:ascii="Arial" w:eastAsia="Times New Roman" w:hAnsi="Arial" w:cs="Times New Roman"/>
          <w:sz w:val="24"/>
          <w:szCs w:val="24"/>
          <w:lang w:eastAsia="el-GR"/>
        </w:rPr>
        <w:t>εκπληρούμενων</w:t>
      </w:r>
      <w:proofErr w:type="spellEnd"/>
      <w:r w:rsidRPr="00604F60">
        <w:rPr>
          <w:rFonts w:ascii="Arial" w:eastAsia="Times New Roman" w:hAnsi="Arial" w:cs="Times New Roman"/>
          <w:sz w:val="24"/>
          <w:szCs w:val="24"/>
          <w:lang w:eastAsia="el-GR"/>
        </w:rPr>
        <w:t xml:space="preserve"> καθηκόντων υπόκεινται σε δημόσιο έλεγχο.».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ο Γραμματέας του ΜέΡΑ25 κ. </w:t>
      </w:r>
      <w:proofErr w:type="spellStart"/>
      <w:r w:rsidRPr="00604F60">
        <w:rPr>
          <w:rFonts w:ascii="Arial" w:eastAsia="Times New Roman" w:hAnsi="Arial" w:cs="Times New Roman"/>
          <w:sz w:val="24"/>
          <w:szCs w:val="24"/>
          <w:lang w:eastAsia="el-GR"/>
        </w:rPr>
        <w:t>Γιάνης</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w:t>
      </w:r>
      <w:r w:rsidRPr="00604F60">
        <w:rPr>
          <w:rFonts w:ascii="Arial" w:eastAsia="Times New Roman" w:hAnsi="Arial" w:cs="Times New Roman"/>
          <w:sz w:val="24"/>
          <w:szCs w:val="24"/>
          <w:lang w:eastAsia="el-GR"/>
        </w:rPr>
        <w:lastRenderedPageBreak/>
        <w:t>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Πρόεδρε, επειδή τα ψεύδη για το 2015 χρησιμοποιούνται, όπως είπα, ως όπλα εναντίον των εργαζόμενων σήμερα, εναντίον της πρώτης κατοικίας, υπέρ της ρευστοποίησης περιουσιών τόσο ιδιωτικών όσο και δημοσίων, επειδή εμείς στο ΜέΡΑ25 πιστεύουμε στη διαφάνεια, ήλθε η στιγμή να τελειώσουν τα ψέματα. Εμείς θα σας στερήσουμε το δικαίωμα να ψευδολογείτε για το τι συνέβαινε μέσα στο </w:t>
      </w:r>
      <w:proofErr w:type="spellStart"/>
      <w:r w:rsidRPr="00604F60">
        <w:rPr>
          <w:rFonts w:ascii="Arial" w:eastAsia="Times New Roman" w:hAnsi="Arial" w:cs="Times New Roman"/>
          <w:sz w:val="24"/>
          <w:szCs w:val="24"/>
          <w:lang w:val="en-US" w:eastAsia="el-GR"/>
        </w:rPr>
        <w:t>Eurogroup</w:t>
      </w:r>
      <w:proofErr w:type="spellEnd"/>
      <w:r w:rsidRPr="00604F60">
        <w:rPr>
          <w:rFonts w:ascii="Arial" w:eastAsia="Times New Roman" w:hAnsi="Arial" w:cs="Times New Roman"/>
          <w:sz w:val="24"/>
          <w:szCs w:val="24"/>
          <w:lang w:eastAsia="el-GR"/>
        </w:rPr>
        <w:t xml:space="preserve"> το 2015 επειδή, πρώτον, σύμφωνα με την απόφαση του Αρείου Πάγου ήταν καθ’ όλα νόμιμη η ηχογράφηση στο </w:t>
      </w:r>
      <w:proofErr w:type="spellStart"/>
      <w:r w:rsidRPr="00604F60">
        <w:rPr>
          <w:rFonts w:ascii="Arial" w:eastAsia="Times New Roman" w:hAnsi="Arial" w:cs="Times New Roman"/>
          <w:sz w:val="24"/>
          <w:szCs w:val="24"/>
          <w:lang w:val="en-US" w:eastAsia="el-GR"/>
        </w:rPr>
        <w:t>Eurogroup</w:t>
      </w:r>
      <w:proofErr w:type="spellEnd"/>
      <w:r w:rsidRPr="00604F60">
        <w:rPr>
          <w:rFonts w:ascii="Arial" w:eastAsia="Times New Roman" w:hAnsi="Arial" w:cs="Times New Roman"/>
          <w:sz w:val="24"/>
          <w:szCs w:val="24"/>
          <w:lang w:eastAsia="el-GR"/>
        </w:rPr>
        <w:t xml:space="preserve"> αυτών των απαράδεκτων που έλεγαν οι </w:t>
      </w:r>
      <w:proofErr w:type="spellStart"/>
      <w:r w:rsidRPr="00604F60">
        <w:rPr>
          <w:rFonts w:ascii="Arial" w:eastAsia="Times New Roman" w:hAnsi="Arial" w:cs="Times New Roman"/>
          <w:sz w:val="24"/>
          <w:szCs w:val="24"/>
          <w:lang w:eastAsia="el-GR"/>
        </w:rPr>
        <w:t>τροϊκανοί</w:t>
      </w:r>
      <w:proofErr w:type="spellEnd"/>
      <w:r w:rsidRPr="00604F60">
        <w:rPr>
          <w:rFonts w:ascii="Arial" w:eastAsia="Times New Roman" w:hAnsi="Arial" w:cs="Times New Roman"/>
          <w:sz w:val="24"/>
          <w:szCs w:val="24"/>
          <w:lang w:eastAsia="el-GR"/>
        </w:rPr>
        <w:t xml:space="preserve">, που ήθελαν να συντρίψουν τους δικούς σας ψηφοφόρους, όχι μόνο τους ψηφοφόρους της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που ήθελαν να εξευτελίσουν την Ελλάδα στο σύνολό της, που δεν κατέθεταν ποτέ καμμία τεχνοκρατικά άρτια πρόταση, που απέρριπταν όλες τις δικές μας άρτιες προτάσεις.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Αν θέλετε να ακούσετε τι γινόταν εκεί μέσα, εδώ έχω τις ηχογραφήσεις. Κύριε Πρόεδρε, αφήνω στη διακριτική σας ευχέρεια τον τρόπο με τον οποίο θα τις κοινοποιήσετε στα μέλη του Κοινοβουλίου.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του ΜέΡΑ25)</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ΠΡΟΕΔΡΟΣ (Κωνσταντίνος Τασούλας):</w:t>
      </w:r>
      <w:r w:rsidRPr="00604F60">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έξι μαθητές και μαθήτριες και τέσσερις εκπαιδευτικοί τους από το 2</w:t>
      </w:r>
      <w:r w:rsidRPr="00604F60">
        <w:rPr>
          <w:rFonts w:ascii="Arial" w:eastAsia="Times New Roman" w:hAnsi="Arial" w:cs="Times New Roman"/>
          <w:sz w:val="24"/>
          <w:szCs w:val="24"/>
          <w:vertAlign w:val="superscript"/>
          <w:lang w:eastAsia="el-GR"/>
        </w:rPr>
        <w:t xml:space="preserve">ο </w:t>
      </w:r>
      <w:r w:rsidRPr="00604F60">
        <w:rPr>
          <w:rFonts w:ascii="Arial" w:eastAsia="Times New Roman" w:hAnsi="Arial" w:cs="Times New Roman"/>
          <w:sz w:val="24"/>
          <w:szCs w:val="24"/>
          <w:lang w:eastAsia="el-GR"/>
        </w:rPr>
        <w:t xml:space="preserve">Δημοτικό Σχολείο </w:t>
      </w:r>
      <w:proofErr w:type="spellStart"/>
      <w:r w:rsidRPr="00604F60">
        <w:rPr>
          <w:rFonts w:ascii="Arial" w:eastAsia="Times New Roman" w:hAnsi="Arial" w:cs="Times New Roman"/>
          <w:sz w:val="24"/>
          <w:szCs w:val="24"/>
          <w:lang w:eastAsia="el-GR"/>
        </w:rPr>
        <w:t>Πορταριάς</w:t>
      </w:r>
      <w:proofErr w:type="spellEnd"/>
      <w:r w:rsidRPr="00604F60">
        <w:rPr>
          <w:rFonts w:ascii="Arial" w:eastAsia="Times New Roman" w:hAnsi="Arial" w:cs="Times New Roman"/>
          <w:sz w:val="24"/>
          <w:szCs w:val="24"/>
          <w:lang w:eastAsia="el-GR"/>
        </w:rPr>
        <w:t xml:space="preserve"> - Άλλης Μεριάς. </w:t>
      </w:r>
    </w:p>
    <w:p w:rsidR="00604F60" w:rsidRPr="00604F60" w:rsidRDefault="00604F60" w:rsidP="00604F60">
      <w:pPr>
        <w:tabs>
          <w:tab w:val="left" w:pos="4290"/>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 όλες τις πτέρυγες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Καλείται τώρα στο Βήμα για τη δευτερολογία του ο κ. Κυριάκος </w:t>
      </w:r>
      <w:proofErr w:type="spellStart"/>
      <w:r w:rsidRPr="00604F60">
        <w:rPr>
          <w:rFonts w:ascii="Arial" w:eastAsia="Times New Roman" w:hAnsi="Arial" w:cs="Times New Roman"/>
          <w:sz w:val="24"/>
          <w:szCs w:val="24"/>
          <w:lang w:eastAsia="el-GR"/>
        </w:rPr>
        <w:t>Βελόπουλος</w:t>
      </w:r>
      <w:proofErr w:type="spellEnd"/>
      <w:r w:rsidRPr="00604F60">
        <w:rPr>
          <w:rFonts w:ascii="Arial" w:eastAsia="Times New Roman" w:hAnsi="Arial" w:cs="Times New Roman"/>
          <w:sz w:val="24"/>
          <w:szCs w:val="24"/>
          <w:lang w:eastAsia="el-GR"/>
        </w:rPr>
        <w:t>, Πρόεδρος της Κοινοβουλευτικής Ομάδας της Ελληνικής Λύσης.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ΚΥΡΙΑΚΟΣ ΒΕΛΟΠΟΥΛΟΣ (Πρόεδρος της Ελληνικής Λύσης):</w:t>
      </w:r>
      <w:r w:rsidRPr="00604F60">
        <w:rPr>
          <w:rFonts w:ascii="Arial" w:eastAsia="Times New Roman" w:hAnsi="Arial" w:cs="Times New Roman"/>
          <w:sz w:val="24"/>
          <w:szCs w:val="24"/>
          <w:lang w:eastAsia="el-GR"/>
        </w:rPr>
        <w:t xml:space="preserve"> Ευχαριστώ πολύ,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Προβληματίζομαι με αυτό που έγινε προηγουμένως, γιατί, αν αρχίσουμε τις συνομιλίες μας να τις ηχογραφούμε και να τις μοιράζουμε εδώ μέσα, δεν ξέρω αν είναι και νόμιμο αυτό που έγινε προηγουμένως…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(Θόρυβος στην Αίθουσα)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Άλλο λέω εγώ και, αν δεν καταλάβατε εσείς, δεν πειράζει. Λέω να τα ακούσουμε, αλλά δεν ξέρω αν επιτρέπεται.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Κατά την άποψή μου, έπρεπε τότε να μιλήσουν κάποιοι. Μετά από πέντε χρόνια ίσως να είναι και λίγο αργά, γιατί στην πενταετία παραγράφονται τα αδικήματα, απ’ ό,τι ξέρω, κυρίως τα οικονομικής φύσεως.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στην ουσία τώρα. Αυτό που έγινε σήμερα δεν ήταν τίποτε άλλο παρά σπέκουλα μικροκομματικής αντιπαράθεσης για να συντηρηθούν οι δύο πόλοι, η Νέα Δημοκρατία και ο ΣΥΡΙΖΑ. Ο ΣΥΡΙΖΑ γιατί αντιμετωπίζει τα δικά του προβλήματα, εσωτερικά και εσωστρέφειας, και η Νέα Δημοκρατία γιατί αντιμετωπίζει τα δικά της προβλήματα με το </w:t>
      </w:r>
      <w:proofErr w:type="spellStart"/>
      <w:r w:rsidRPr="00604F60">
        <w:rPr>
          <w:rFonts w:ascii="Arial" w:eastAsia="Times New Roman" w:hAnsi="Arial" w:cs="Times New Roman"/>
          <w:sz w:val="24"/>
          <w:szCs w:val="24"/>
          <w:lang w:eastAsia="el-GR"/>
        </w:rPr>
        <w:t>λαθρομεταναστευτικό</w:t>
      </w:r>
      <w:proofErr w:type="spellEnd"/>
      <w:r w:rsidRPr="00604F60">
        <w:rPr>
          <w:rFonts w:ascii="Arial" w:eastAsia="Times New Roman" w:hAnsi="Arial" w:cs="Times New Roman"/>
          <w:sz w:val="24"/>
          <w:szCs w:val="24"/>
          <w:lang w:eastAsia="el-GR"/>
        </w:rPr>
        <w:t xml:space="preserve"> και όλα αυτά τα προβλήματα που δεν μπορεί να επιλύσει. Άρα θεωρώ ότι η ύπαρξη του ενός είναι αυτονόητα και η ύπαρξη του άλλου. Όσο θέλετε να συντηρήστε οι δυο, θα κάνετε αυτές τις </w:t>
      </w:r>
      <w:proofErr w:type="spellStart"/>
      <w:r w:rsidRPr="00604F60">
        <w:rPr>
          <w:rFonts w:ascii="Arial" w:eastAsia="Times New Roman" w:hAnsi="Arial" w:cs="Times New Roman"/>
          <w:sz w:val="24"/>
          <w:szCs w:val="24"/>
          <w:lang w:eastAsia="el-GR"/>
        </w:rPr>
        <w:t>ψευτοαντιπαραθέσεις</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ψευτοδιαφορές</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ψευτοδιαφωνίες</w:t>
      </w:r>
      <w:proofErr w:type="spellEnd"/>
      <w:r w:rsidRPr="00604F60">
        <w:rPr>
          <w:rFonts w:ascii="Arial" w:eastAsia="Times New Roman" w:hAnsi="Arial" w:cs="Times New Roman"/>
          <w:sz w:val="24"/>
          <w:szCs w:val="24"/>
          <w:lang w:eastAsia="el-GR"/>
        </w:rPr>
        <w:t xml:space="preserve">, μόνο και μόνο για να μπορέσετε να υπάρχετε την επόμενη μέρα.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Θα σας πω το εξής και επιμένω σε αυτό: Όταν ακούω Αρχηγό κόμματος να λέει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κάποιος σε μια τράπεζα που πήγε ο ΣΕΠΕ»,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και έληξε η λογική. Έχει τελειώσει η λογική. Δεν μπορεί να λέγονται αυτά στο Κοινοβούλιο. Δεν ξέρω και δεν είναι εδώ και ο κ. Τσίπρας, έτσι και αλλιώς αυτός ωσεί παρών είναι πολλές φορές.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Λέω, λοιπόν, το εξής: Είναι δυνατόν να το λέει αυτό χωρίς στοιχεία στη Βουλή, χωρίς στοιχεία να λέγονται αυτά τα πράγματα; Λέει ότι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κάποιος και έγινε αυτό. Διαιτητής είναι και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κάποιος; Δεν λέγονται αν δεν έχεις </w:t>
      </w:r>
      <w:r w:rsidRPr="00604F60">
        <w:rPr>
          <w:rFonts w:ascii="Arial" w:eastAsia="Times New Roman" w:hAnsi="Arial" w:cs="Times New Roman"/>
          <w:sz w:val="24"/>
          <w:szCs w:val="24"/>
          <w:lang w:eastAsia="el-GR"/>
        </w:rPr>
        <w:lastRenderedPageBreak/>
        <w:t xml:space="preserve">στοιχεία. Αν δεν έχεις στοιχεία, δεν μπορείς να το λες. Δεν λέω ότι δεν συνέβη, αλλά λέω ότι ο θεσμικός ρόλος ενός Πρωθυπουργού και ενός Αρχηγού της Αξιωματικής Αντιπολιτεύσεως δεν το επιτρέπει να παίζει με σφυρίγματα και ψιθύρους, δεν γίνεται. Δηλαδή, οι ίδιοι αποδυναμώνουμε και </w:t>
      </w:r>
      <w:proofErr w:type="spellStart"/>
      <w:r w:rsidRPr="00604F60">
        <w:rPr>
          <w:rFonts w:ascii="Arial" w:eastAsia="Times New Roman" w:hAnsi="Arial" w:cs="Times New Roman"/>
          <w:sz w:val="24"/>
          <w:szCs w:val="24"/>
          <w:lang w:eastAsia="el-GR"/>
        </w:rPr>
        <w:t>αποδομούμε</w:t>
      </w:r>
      <w:proofErr w:type="spellEnd"/>
      <w:r w:rsidRPr="00604F60">
        <w:rPr>
          <w:rFonts w:ascii="Arial" w:eastAsia="Times New Roman" w:hAnsi="Arial" w:cs="Times New Roman"/>
          <w:sz w:val="24"/>
          <w:szCs w:val="24"/>
          <w:lang w:eastAsia="el-GR"/>
        </w:rPr>
        <w:t xml:space="preserve"> τον πολιτικό μας λόγο. Και εγώ μπορώ να πω ότι μου </w:t>
      </w:r>
      <w:proofErr w:type="spellStart"/>
      <w:r w:rsidRPr="00604F60">
        <w:rPr>
          <w:rFonts w:ascii="Arial" w:eastAsia="Times New Roman" w:hAnsi="Arial" w:cs="Times New Roman"/>
          <w:sz w:val="24"/>
          <w:szCs w:val="24"/>
          <w:lang w:eastAsia="el-GR"/>
        </w:rPr>
        <w:t>σφύριξε</w:t>
      </w:r>
      <w:proofErr w:type="spellEnd"/>
      <w:r w:rsidRPr="00604F60">
        <w:rPr>
          <w:rFonts w:ascii="Arial" w:eastAsia="Times New Roman" w:hAnsi="Arial" w:cs="Times New Roman"/>
          <w:sz w:val="24"/>
          <w:szCs w:val="24"/>
          <w:lang w:eastAsia="el-GR"/>
        </w:rPr>
        <w:t xml:space="preserve"> ένα αηδόνι και ένα χελιδόνι ότι ο κ. Τσίπρας τα παίρνει. Βγάλτε τώρα άκρη! Είναι λογικές αυτές; Δεν γίνονται αυτά.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για τα αναμφισβήτητα γεγονότα, κύριε Πρωθυπουργέ. Μαλώνετε για το πόσοι κάνατε περισσότερους -το επαναλαμβάνω ακόμη μια φορά- ελέγχους μέσα στις επιθεωρήσεις εργασίας, δηλαδή μιλάτε για αστυνομοκρατία. Και μιλάει για αστυνομοκρατία ο ΣΥΡΙΖΑ και η Νέα Δημοκρατία, όταν η εγκληματικότητα στην Ελλάδα, δηλαδή η πραγματική εγκληματικότητα, θριαμβεύει, όταν κάτω από την Ομόνοια υπάρχουν φράξιες Αλγερινών, Μαροκινών που </w:t>
      </w:r>
      <w:proofErr w:type="spellStart"/>
      <w:r w:rsidRPr="00604F60">
        <w:rPr>
          <w:rFonts w:ascii="Arial" w:eastAsia="Times New Roman" w:hAnsi="Arial" w:cs="Times New Roman"/>
          <w:sz w:val="24"/>
          <w:szCs w:val="24"/>
          <w:lang w:eastAsia="el-GR"/>
        </w:rPr>
        <w:t>αλληλοσφάζονται</w:t>
      </w:r>
      <w:proofErr w:type="spellEnd"/>
      <w:r w:rsidRPr="00604F60">
        <w:rPr>
          <w:rFonts w:ascii="Arial" w:eastAsia="Times New Roman" w:hAnsi="Arial" w:cs="Times New Roman"/>
          <w:sz w:val="24"/>
          <w:szCs w:val="24"/>
          <w:lang w:eastAsia="el-GR"/>
        </w:rPr>
        <w:t>, σκοτώνονται και δεν μπορούν να περάσουν οι Έλληνες από εκεί. Χθες είχαμε σφαγές, δεν ξέρω αν το μάθατε στη Νέα Δημοκρατία. Εσείς θα αλλάζατε τα Εξάρχεια, θα αλλάζατε την Ελλάδα, θα παρείχατε νόμο, τάξη και ασφάλεια, αλλά επαναλαμβάνεται το ίδιο φαινόμενο. Σφάζονται μεταξύ τους.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Ακούσαμε για πλειστηριασμούς εδώ. Ο ένας είπε «δίνω 750», ο άλλος είπε «δίνω 751». Ο ένας λέει «δίνω 720», ο άλλος λέει «δίνω 721». Ακούστε, </w:t>
      </w:r>
      <w:r w:rsidRPr="00604F60">
        <w:rPr>
          <w:rFonts w:ascii="Arial" w:eastAsia="Times New Roman" w:hAnsi="Arial" w:cs="Times New Roman"/>
          <w:sz w:val="24"/>
          <w:szCs w:val="24"/>
          <w:lang w:eastAsia="el-GR"/>
        </w:rPr>
        <w:lastRenderedPageBreak/>
        <w:t xml:space="preserve">δεν είναι το πόσα θα δώσετε, γιατί δεν θα τα δώσετε εσείς, βασικά. Δεν τα δίνετε τα λεφτά εσείς, ούτε η Νέα Δημοκρατία ούτε ο ΣΥΡΙΖΑ. Το μόνο που μπορείτε να δώσετε είναι δουλειά στους Έλληνες, αλλά με αυτό που κάνουν και η Νέα Δημοκρατία και ο ΣΥΡΙΖΑ δίνετε ανεργία, ύφεση, ψευδή ανάπτυξη και τα έχω αναλύσει στην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μου.</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Θα σας πω και κάτι ακόμη. Όταν μιλάμε για μειώσεις μισθών εδώ μέσα, όταν μιλάμε για μειώσεις ή αυξήσεις μισθών, θέλω ειλικρινά να το καταλάβετε. Όταν θα σκέφτεστε ότι πρέπει να μειώσετε ή να αυξήσετε μισθούς, να σκέφτεστε κάτι πολύ πιο απλό. Όταν μιλάμε για ανθρώπους εργαζομένους που δεν μπορούν να τα βγάλουν πέρα, σκεφτείτε και τις μειώσεις των δικών σας μισθών, σκεφτείτε και τις μειώσεις των αξιωματούχων του κράτους. Σκεφτείτε και τις μειώσεις των ΔΕΚΟ, για να δείτε εάν θα σας αρέσει αυτό που λέτε περί μειώσεως μισθών ή ψεύτικων αυξήσεων.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Αυτό με προβληματίζει, ότι δεν υπάρχει η σύνδεση του ελληνικού Κοινοβουλίου με την κοινωνία. Ζούμε εκτός κοινωνίας. Μιλάμε για τις τύχες ενός ολόκληρου λαού, αλλά δεν προγραμματίσαμε ποτέ σωστά, δεν κάναμε ένα σχέδιο σοβαρό, για να μπορέσουμε να βγάλουμε τη χώρα από το αδιέξοδο. Και σοβαρό σχέδιο θέλει σοβαρή αντιπολίτευση, θέλει σοβαρή κυβέρνηση, θέλει σοβαρούς πολιτικούς. Πρέπει να μάθουμε να σκεπτόμαστε και, το κυριότερο απ’ όλα, να σεβόμαστε τον Έλληνα. Ο Έλληνας από τα δύο χιλιάρικα που </w:t>
      </w:r>
      <w:r w:rsidRPr="00604F60">
        <w:rPr>
          <w:rFonts w:ascii="Arial" w:eastAsia="Times New Roman" w:hAnsi="Arial" w:cs="Times New Roman"/>
          <w:sz w:val="24"/>
          <w:szCs w:val="24"/>
          <w:lang w:eastAsia="el-GR"/>
        </w:rPr>
        <w:lastRenderedPageBreak/>
        <w:t>έπαιρνε, πήγε στα 700 ευρώ. Από τα 1.500 στα 600, στα 400 και στα 300. Αυτό να σκέφτεστε. Στο μυαλό σας να είναι οι συγγενείς σας και οι φίλοι σας, όχι μόνο ο εαυτός σας.</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Τώρα, κύριε Πρωθυπουργέ, κάτι είπε ο κ.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ότι ο ΣΥΡΙΖΑ εμμέσως αντάλλαξε τα εργασιακά και τον κατώτατο μισθό με το πλεόνασμα. Τότε ακούστηκε για το μακεδονικό, η Συμφωνία των Πρεσπών. Εύχομαι αυτό να μην το κάνει και η Νέα Δημοκρατία για τα ελληνοτουρκικά. Γιατί μαθαίνουμε για την πρώτη κατοικία και τις κατασχέσεις ότι έρχονται θετικά μηνύματα από την Ευρωπαϊκή Ένωση. Μη μου κάνετε το ίδιο και εσείς, γιατί αυτοί αντήλλαξαν ή αντάλλαξαν ό,τι έγινε κατά το παρελθόν με την επαίσχυντη Συμφωνία των Πρεσπών, για να δώσουν ένα «τυράκι» επιδοματικό στους Έλληνες, αντάλλαξαν ένα ιστορικό όνομα της Μακεδονίας. Μην κάνετε το ίδιο λάθος και εσείς με τα ελληνοτουρκικά. Μη μας πάτε στη Χάγη και το λέω ως προειδοποίηση.</w:t>
      </w:r>
    </w:p>
    <w:p w:rsidR="00604F60" w:rsidRPr="00604F60" w:rsidRDefault="00604F60" w:rsidP="00604F60">
      <w:pPr>
        <w:tabs>
          <w:tab w:val="left" w:pos="2913"/>
        </w:tabs>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Ελληνικής Λύσης)</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Όσο για το πρώτο εξάμηνο του 2015, κύριε Πρωθυπουργέ, εγώ σας προκαλώ τώρα, να το κάνετε αύριο το πρωί. Προανακριτική επιτροπή, για να δούμε πού χάθηκαν τα 100 δισεκατομμύρια ευρώ, τα 80 δισεκατομμύρια ή τα 70 δισεκατομμύρια ή τα 60 δισεκατομμύρια από τον ΣΥΡΙΖΑ. Γιατί δεν το κάνετε, κύριε Πρωθυπουργέ; Να το κάνουμε μαζί, να συνυπογράψουμε. Να </w:t>
      </w:r>
      <w:r w:rsidRPr="00604F60">
        <w:rPr>
          <w:rFonts w:ascii="Arial" w:eastAsia="Times New Roman" w:hAnsi="Arial" w:cs="Times New Roman"/>
          <w:sz w:val="24"/>
          <w:szCs w:val="24"/>
          <w:lang w:eastAsia="el-GR"/>
        </w:rPr>
        <w:lastRenderedPageBreak/>
        <w:t>ελέγξουμε πόσα χρήματα χάσαμε εκεί το πρώτο εξάμηνο. Με την εγκληματική αμέλεια, θέλετε, με την ακούσια ή εκούσια δική τους συνδρομή, χάθηκαν τα λεφτά. Το έλεγαν προεκλογικά οι Βουλευτές της Νέας Δημοκρατίας, το έλεγα και εγώ ότι χάθηκαν δισεκατομμύρια, διότι χάθηκαν. Δεν σας ενδιαφέρει ως Κυβέρνηση να δείτε γιατί και πώς χάθηκαν; Όχι να μας φέρνει ο άλλος συνομιλίες εδώ πέρα. Να ψάξουμε πραγματικά ποιος φταίει που χάθηκαν τα δισεκατομμύρια και δεν τα έχει ο Έλληνας και ο κρατικός προϋπολογισμός. Γιατί δεν το κάνετε, κύριε Πρωθυπουργέ; Προανακριτική, εξεταστική επιτροπή για το πρώτο εξάμηνο του ΣΥΡΙΖΑ, για να δούμε τελικά πόσα απίδια χωράει ο σάκος, γιατί πολλά λένε εδώ και καμμιά φορά το θράσος τους περισσεύει. Και όταν λέω θράσος, εννοώ το πολιτικό θράσος.</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Θέλω να αποδείξω τώρα, με επιχειρήματα πλέον, πόσο ίδιοι είστε. Κοινά σημεία, λοιπόν, ΣΥΡΙΖΑ και Νέας Δημοκρατίας. Στο Σκοπιανό έχετε ίδια άποψη και εσείς και ο ΣΥΡΙΖΑ: το κράτος έχει συνέχεια. Τα βιβλία των Θρησκευτικών ο </w:t>
      </w:r>
      <w:proofErr w:type="spellStart"/>
      <w:r w:rsidRPr="00604F60">
        <w:rPr>
          <w:rFonts w:ascii="Arial" w:eastAsia="Times New Roman" w:hAnsi="Arial" w:cs="Times New Roman"/>
          <w:sz w:val="24"/>
          <w:szCs w:val="24"/>
          <w:lang w:eastAsia="el-GR"/>
        </w:rPr>
        <w:t>Γαβρόγλου</w:t>
      </w:r>
      <w:proofErr w:type="spellEnd"/>
      <w:r w:rsidRPr="00604F60">
        <w:rPr>
          <w:rFonts w:ascii="Arial" w:eastAsia="Times New Roman" w:hAnsi="Arial" w:cs="Times New Roman"/>
          <w:sz w:val="24"/>
          <w:szCs w:val="24"/>
          <w:lang w:eastAsia="el-GR"/>
        </w:rPr>
        <w:t xml:space="preserve"> τα άλλαξε και τα έκανε αντιχριστιανικά, </w:t>
      </w:r>
      <w:proofErr w:type="spellStart"/>
      <w:r w:rsidRPr="00604F60">
        <w:rPr>
          <w:rFonts w:ascii="Arial" w:eastAsia="Times New Roman" w:hAnsi="Arial" w:cs="Times New Roman"/>
          <w:sz w:val="24"/>
          <w:szCs w:val="24"/>
          <w:lang w:eastAsia="el-GR"/>
        </w:rPr>
        <w:t>αντιορθόδοξα</w:t>
      </w:r>
      <w:proofErr w:type="spellEnd"/>
      <w:r w:rsidRPr="00604F60">
        <w:rPr>
          <w:rFonts w:ascii="Arial" w:eastAsia="Times New Roman" w:hAnsi="Arial" w:cs="Times New Roman"/>
          <w:sz w:val="24"/>
          <w:szCs w:val="24"/>
          <w:lang w:eastAsia="el-GR"/>
        </w:rPr>
        <w:t xml:space="preserve">, η Νέα Δημοκρατία τα συνεχίζει. Κατάργηση θρησκευτικού όρκου από τον ΣΥΡΙΖΑ, που το θέσπισε και το διατηρεί η Νέα Δημοκρατία.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Νόμος για τα δάνεια, εξυπηρετήθηκαν </w:t>
      </w:r>
      <w:r w:rsidRPr="00604F60">
        <w:rPr>
          <w:rFonts w:ascii="Arial" w:eastAsia="Times New Roman" w:hAnsi="Arial" w:cs="Times New Roman"/>
          <w:sz w:val="24"/>
          <w:szCs w:val="24"/>
          <w:lang w:val="en-US" w:eastAsia="el-GR"/>
        </w:rPr>
        <w:t>funds</w:t>
      </w:r>
      <w:r w:rsidRPr="00604F60">
        <w:rPr>
          <w:rFonts w:ascii="Arial" w:eastAsia="Times New Roman" w:hAnsi="Arial" w:cs="Times New Roman"/>
          <w:sz w:val="24"/>
          <w:szCs w:val="24"/>
          <w:lang w:eastAsia="el-GR"/>
        </w:rPr>
        <w:t xml:space="preserve">, τράπεζες, ηλεκτρονικοί πλειστηριασμοί ελεύθεροι, μη προστασία πρώτης κατοικίας. ΣΥΡΙΖΑ και Νέα Δημοκρατία λέτε τα ίδια. Λαθρομετανάστες: ο ΣΥΡΙΖΑ ανοικτά κέντρα και </w:t>
      </w:r>
      <w:r w:rsidRPr="00604F60">
        <w:rPr>
          <w:rFonts w:ascii="Arial" w:eastAsia="Times New Roman" w:hAnsi="Arial" w:cs="Times New Roman"/>
          <w:sz w:val="24"/>
          <w:szCs w:val="24"/>
          <w:lang w:eastAsia="el-GR"/>
        </w:rPr>
        <w:lastRenderedPageBreak/>
        <w:t>επιδόματα, η Νέα Δημοκρατία ενδοχώρα και επιδόματα γέννησης, δωρεάν στέγη και κλειστές δομές που θα ανοιγοκλείνουν. Δεν έχω δει εγώ κλειστή δομή που να ανοιγοκλείνει πρωί, μεσημέρι και απόγευμα. Τι είναι; Ή είναι κλειστή δομή και κλείνει ή είναι ανοικτή και ανοιγοκλείνει. Αποφασίστε. «</w:t>
      </w:r>
      <w:proofErr w:type="spellStart"/>
      <w:r w:rsidRPr="00604F60">
        <w:rPr>
          <w:rFonts w:ascii="Arial" w:eastAsia="Times New Roman" w:hAnsi="Arial" w:cs="Times New Roman"/>
          <w:sz w:val="24"/>
          <w:szCs w:val="24"/>
          <w:lang w:eastAsia="el-GR"/>
        </w:rPr>
        <w:t>Μπαχαλάκηδες</w:t>
      </w:r>
      <w:proofErr w:type="spellEnd"/>
      <w:r w:rsidRPr="00604F60">
        <w:rPr>
          <w:rFonts w:ascii="Arial" w:eastAsia="Times New Roman" w:hAnsi="Arial" w:cs="Times New Roman"/>
          <w:sz w:val="24"/>
          <w:szCs w:val="24"/>
          <w:lang w:eastAsia="el-GR"/>
        </w:rPr>
        <w:t>» παραδίδουν μολότοφ, εάν συλληφθούν, και δεν διώκονται καν. «</w:t>
      </w:r>
      <w:proofErr w:type="spellStart"/>
      <w:r w:rsidRPr="00604F60">
        <w:rPr>
          <w:rFonts w:ascii="Arial" w:eastAsia="Times New Roman" w:hAnsi="Arial" w:cs="Times New Roman"/>
          <w:sz w:val="24"/>
          <w:szCs w:val="24"/>
          <w:lang w:eastAsia="el-GR"/>
        </w:rPr>
        <w:t>Μπαχαλάκηδες</w:t>
      </w:r>
      <w:proofErr w:type="spellEnd"/>
      <w:r w:rsidRPr="00604F60">
        <w:rPr>
          <w:rFonts w:ascii="Arial" w:eastAsia="Times New Roman" w:hAnsi="Arial" w:cs="Times New Roman"/>
          <w:sz w:val="24"/>
          <w:szCs w:val="24"/>
          <w:lang w:eastAsia="el-GR"/>
        </w:rPr>
        <w:t xml:space="preserve">», πλημμέλημα ακόμη και τώρα το αδίκημα, εάν συλληφθούν και δώσουν τη μολότοφ.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Πάμε παρακάτω. Κρήτη. Έρχομαι στον δρόμο. Πήγατε και εγκαινιάσατε έναν δρόμο. Επειδή η Κρήτη είναι, για εμένα, ένα πολύ ωραίο νησί και έχω πάρα πολλούς συγγενείς στο Ηράκλειο, κύριε Πρωθυπουργέ, μεγάλη οικογένεια, έχουν ένα παράπονο από εσάς. Εδώ και δεκαετίες δεν μπορέσατε να κάνετε έναν δρόμο. Ως Κυβέρνηση έρχεστε σήμερα και λέτε ότι θα τον κάνετε, αλλά θα βάλετε και διόδια. Εγώ δεν φαντάζομαι ότι οι «κουζουλοί» Κρητικοί θα ανεχθούν διόδια στην Κρήτη. Αν το ανεχτούν και αυτό, ο Έλληνας έχει χαλάσει οριστικά και αμετάκλητα. Δεν υπάρχει σωτηρία!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Διόδια, κύριε Πρωθυπουργέ, να βάζουμε στην Κρήτη ή στην υπόλοιπη Ελλάδα, όταν η Ευρώπη δεν έχει διόδια, θεωρώ ότι αποδεικνύει ότι δεν είμαστε ευρωπαϊκή χώρα, αλλά είμαστε μια αφρικανική ή μια άλλη, εν πάση </w:t>
      </w:r>
      <w:proofErr w:type="spellStart"/>
      <w:r w:rsidRPr="00604F60">
        <w:rPr>
          <w:rFonts w:ascii="Arial" w:eastAsia="Times New Roman" w:hAnsi="Arial" w:cs="Times New Roman"/>
          <w:sz w:val="24"/>
          <w:szCs w:val="24"/>
          <w:lang w:eastAsia="el-GR"/>
        </w:rPr>
        <w:t>περιπτώσει</w:t>
      </w:r>
      <w:proofErr w:type="spellEnd"/>
      <w:r w:rsidRPr="00604F60">
        <w:rPr>
          <w:rFonts w:ascii="Arial" w:eastAsia="Times New Roman" w:hAnsi="Arial" w:cs="Times New Roman"/>
          <w:sz w:val="24"/>
          <w:szCs w:val="24"/>
          <w:lang w:eastAsia="el-GR"/>
        </w:rPr>
        <w:t xml:space="preserve">, χώρα. Δεν υπάρχουν. Όταν πληρώνεις τέλη κυκλοφορίας, δεν έχεις διόδια. Τέλη κυκλοφορίας σημαίνει πληρώνω για να κυκλοφορώ στους </w:t>
      </w:r>
      <w:r w:rsidRPr="00604F60">
        <w:rPr>
          <w:rFonts w:ascii="Arial" w:eastAsia="Times New Roman" w:hAnsi="Arial" w:cs="Times New Roman"/>
          <w:sz w:val="24"/>
          <w:szCs w:val="24"/>
          <w:lang w:eastAsia="el-GR"/>
        </w:rPr>
        <w:lastRenderedPageBreak/>
        <w:t>δρόμους, κύριοι της Νέας Δημοκρατίας. Μην είστε ημιμαθείς. Πληρώνω τέλη κυκλοφορίας, για να κυκλοφορώ στους δρόμους, όχι για να μου βάλεις και διόδια. Ή τέλη θα έχετε ή διόδια. Ένα από τα δύο, για να είμαστε τουλάχιστον σοβαροί.</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Πάμε στο θέμα της ΔΕΗ. Επί ΣΥΡΙΖΑ το 2015 οι ΝΟΜΕ είχαν κόστος 600 εκατομμύρια. Επί Νέας Δημοκρατίας, το 2013, είχαμε δέσμευση για </w:t>
      </w:r>
      <w:proofErr w:type="spellStart"/>
      <w:r w:rsidRPr="00604F60">
        <w:rPr>
          <w:rFonts w:ascii="Arial" w:eastAsia="Times New Roman" w:hAnsi="Arial" w:cs="Times New Roman"/>
          <w:sz w:val="24"/>
          <w:szCs w:val="24"/>
          <w:lang w:eastAsia="el-GR"/>
        </w:rPr>
        <w:t>απολιγνιτοποίηση</w:t>
      </w:r>
      <w:proofErr w:type="spellEnd"/>
      <w:r w:rsidRPr="00604F60">
        <w:rPr>
          <w:rFonts w:ascii="Arial" w:eastAsia="Times New Roman" w:hAnsi="Arial" w:cs="Times New Roman"/>
          <w:sz w:val="24"/>
          <w:szCs w:val="24"/>
          <w:lang w:eastAsia="el-GR"/>
        </w:rPr>
        <w:t xml:space="preserve"> έως το 2023. Ρήτρα ρύπων 1,6 δισεκατομμύριο. Αυτά είναι χαμένα λεφτά του ελληνικού λαού. Αυτά εσείς και εσείς τα χάσατε ή με τα λάθη σας χάνει ο Έλληνας. Αυτή είναι η πραγματικότητα.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Όσο για το Ελληνικό, δεν θα μιλήσω. Συμφωνείτε και οι δύο. Για την Κασσιόπη συμφωνείτε και οι δύο. Για το ασφαλιστικό συμφωνείτε και οι δύο. Ο νόμος </w:t>
      </w:r>
      <w:proofErr w:type="spellStart"/>
      <w:r w:rsidRPr="00604F60">
        <w:rPr>
          <w:rFonts w:ascii="Arial" w:eastAsia="Times New Roman" w:hAnsi="Arial" w:cs="Times New Roman"/>
          <w:sz w:val="24"/>
          <w:szCs w:val="24"/>
          <w:lang w:eastAsia="el-GR"/>
        </w:rPr>
        <w:t>Κατρούγκαλου</w:t>
      </w:r>
      <w:proofErr w:type="spellEnd"/>
      <w:r w:rsidRPr="00604F60">
        <w:rPr>
          <w:rFonts w:ascii="Arial" w:eastAsia="Times New Roman" w:hAnsi="Arial" w:cs="Times New Roman"/>
          <w:sz w:val="24"/>
          <w:szCs w:val="24"/>
          <w:lang w:eastAsia="el-GR"/>
        </w:rPr>
        <w:t xml:space="preserve"> συνεχίζεται. Για τη «ΛΑΡΚΟ» συμφωνείτε και οι δύο με τα εγκληματικά σας λάθη, γιατί έστειλε ο ΣΥΡΙΖΑ επιστολές. Ο </w:t>
      </w:r>
      <w:proofErr w:type="spellStart"/>
      <w:r w:rsidRPr="00604F60">
        <w:rPr>
          <w:rFonts w:ascii="Arial" w:eastAsia="Times New Roman" w:hAnsi="Arial" w:cs="Times New Roman"/>
          <w:sz w:val="24"/>
          <w:szCs w:val="24"/>
          <w:lang w:eastAsia="el-GR"/>
        </w:rPr>
        <w:t>Τσακαλώτος</w:t>
      </w:r>
      <w:proofErr w:type="spellEnd"/>
      <w:r w:rsidRPr="00604F60">
        <w:rPr>
          <w:rFonts w:ascii="Arial" w:eastAsia="Times New Roman" w:hAnsi="Arial" w:cs="Times New Roman"/>
          <w:sz w:val="24"/>
          <w:szCs w:val="24"/>
          <w:lang w:eastAsia="el-GR"/>
        </w:rPr>
        <w:t>, ο αριστερός με τα εκατομμύρια, ο εκλεκτός Υπουργός, έστειλε, λέει, επιστολή…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ΝΙΚΟΛΑΟΣ ΒΟΥΤΣΗΣ: </w:t>
      </w:r>
      <w:r w:rsidRPr="00604F60">
        <w:rPr>
          <w:rFonts w:ascii="Arial" w:eastAsia="Times New Roman" w:hAnsi="Arial" w:cs="Times New Roman"/>
          <w:sz w:val="24"/>
          <w:szCs w:val="24"/>
          <w:lang w:eastAsia="el-GR"/>
        </w:rPr>
        <w:t xml:space="preserve">Κύριε </w:t>
      </w:r>
      <w:proofErr w:type="spellStart"/>
      <w:r w:rsidRPr="00604F60">
        <w:rPr>
          <w:rFonts w:ascii="Arial" w:eastAsia="Times New Roman" w:hAnsi="Arial" w:cs="Times New Roman"/>
          <w:sz w:val="24"/>
          <w:szCs w:val="24"/>
          <w:lang w:eastAsia="el-GR"/>
        </w:rPr>
        <w:t>Βελόπουλε</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ΚΥΡΙΑΚΟΣ ΒΕΛΟΠΟΥΛΟΣ (Πρόεδρος της Ελληνικής Λύσης):</w:t>
      </w:r>
      <w:r w:rsidRPr="00604F60">
        <w:rPr>
          <w:rFonts w:ascii="Arial" w:eastAsia="Times New Roman" w:hAnsi="Arial" w:cs="Times New Roman"/>
          <w:sz w:val="24"/>
          <w:szCs w:val="24"/>
          <w:lang w:eastAsia="el-GR"/>
        </w:rPr>
        <w:t xml:space="preserve"> Κύριε </w:t>
      </w:r>
      <w:proofErr w:type="spellStart"/>
      <w:r w:rsidRPr="00604F60">
        <w:rPr>
          <w:rFonts w:ascii="Arial" w:eastAsia="Times New Roman" w:hAnsi="Arial" w:cs="Times New Roman"/>
          <w:sz w:val="24"/>
          <w:szCs w:val="24"/>
          <w:lang w:eastAsia="el-GR"/>
        </w:rPr>
        <w:t>Βούτση</w:t>
      </w:r>
      <w:proofErr w:type="spellEnd"/>
      <w:r w:rsidRPr="00604F60">
        <w:rPr>
          <w:rFonts w:ascii="Arial" w:eastAsia="Times New Roman" w:hAnsi="Arial" w:cs="Times New Roman"/>
          <w:sz w:val="24"/>
          <w:szCs w:val="24"/>
          <w:lang w:eastAsia="el-GR"/>
        </w:rPr>
        <w:t>, έτσι λέει. Εγώ το είπα; Λένε ότι έστειλε επιστολή και έψαχνε επενδυτές. Έτσι, διά επιστολής, ψάχνεις επενδυτές; Αυτά δεν τα κάνει κανένας. Διά επιστολών να ψάχνουμε επενδυτή δεν γίνεται!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proofErr w:type="spellStart"/>
      <w:r w:rsidRPr="00604F60">
        <w:rPr>
          <w:rFonts w:ascii="Arial" w:eastAsia="Times New Roman" w:hAnsi="Arial" w:cs="Times New Roman"/>
          <w:sz w:val="24"/>
          <w:szCs w:val="24"/>
          <w:lang w:eastAsia="el-GR"/>
        </w:rPr>
        <w:lastRenderedPageBreak/>
        <w:t>Σακελλαροπούλου</w:t>
      </w:r>
      <w:proofErr w:type="spellEnd"/>
      <w:r w:rsidRPr="00604F60">
        <w:rPr>
          <w:rFonts w:ascii="Arial" w:eastAsia="Times New Roman" w:hAnsi="Arial" w:cs="Times New Roman"/>
          <w:sz w:val="24"/>
          <w:szCs w:val="24"/>
          <w:lang w:eastAsia="el-GR"/>
        </w:rPr>
        <w:t xml:space="preserve">: Την ψηφίσατε και οι δύο. Φορολογικά: μειωμένο ΦΠΑ στα νησιά, παράταση ή όχι ή παγίωση. Αύξηση συντελεστών για το εισόδημα από τα ενοίκια. Δεν τους μειώσατε στη Νέα Δημοκρατία.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Επιβολή φόρου στη σταθερή τηλεφωνία για το διαδίκτυο. Τι κάνατε, κύριε Πρωθυπουργέ; Τους καλέσατε, τους παρακαλέσατε, έκαναν κάτι αυτοί; Καλέσατε εσείς στο γραφείο σας αυτούς της κινητής τηλεφωνίας. Έκαναν κάτι; Τους ελέγξατε ξανά; Βάλατε κάποιον να τους ελέγξει; Εταιρείες δεν είναι; Στείλτε το ΣΔΟΕ, την ΑΑΔΕ να τους ξετινάξουν από πάνω μέχρι κάτω. Δεν το κατάλαβα, αφού δεν συναινούν ότι είμαστε οι πιο ακριβοί στα κινητά τηλέφωνα στην Ευρώπη. Είμαστε η πιο ακριβή χώρα με τους χαμηλότερους μισθούς και τα πιο ακριβά τέλη. Δεν γίνεται έτσι.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Ο ειδικός φόρος κατανάλωσης στα καύσιμα δεν μειώθηκε. Την επιβολή φόρου διαμονής στα τουριστικά καταλύματα τη θέσπισε ο ΣΥΡΙΖΑ και η Νέα Δημοκρατία δεν την καταργεί, μόνο που τον ανέβαλε λίγο για τους πληγέντες από την «</w:t>
      </w:r>
      <w:r w:rsidRPr="00604F60">
        <w:rPr>
          <w:rFonts w:ascii="Arial" w:eastAsia="Times New Roman" w:hAnsi="Arial" w:cs="Times New Roman"/>
          <w:sz w:val="24"/>
          <w:szCs w:val="24"/>
          <w:lang w:val="en-US" w:eastAsia="el-GR"/>
        </w:rPr>
        <w:t>THOMAS</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COOK</w:t>
      </w:r>
      <w:r w:rsidRPr="00604F60">
        <w:rPr>
          <w:rFonts w:ascii="Arial" w:eastAsia="Times New Roman" w:hAnsi="Arial" w:cs="Times New Roman"/>
          <w:sz w:val="24"/>
          <w:szCs w:val="24"/>
          <w:lang w:eastAsia="el-GR"/>
        </w:rPr>
        <w:t xml:space="preserve">». Επιβολή τέλους στα </w:t>
      </w:r>
      <w:proofErr w:type="spellStart"/>
      <w:r w:rsidRPr="00604F60">
        <w:rPr>
          <w:rFonts w:ascii="Arial" w:eastAsia="Times New Roman" w:hAnsi="Arial" w:cs="Times New Roman"/>
          <w:sz w:val="24"/>
          <w:szCs w:val="24"/>
          <w:lang w:eastAsia="el-GR"/>
        </w:rPr>
        <w:t>τάμπλετ</w:t>
      </w:r>
      <w:proofErr w:type="spellEnd"/>
      <w:r w:rsidRPr="00604F60">
        <w:rPr>
          <w:rFonts w:ascii="Arial" w:eastAsia="Times New Roman" w:hAnsi="Arial" w:cs="Times New Roman"/>
          <w:sz w:val="24"/>
          <w:szCs w:val="24"/>
          <w:lang w:eastAsia="el-GR"/>
        </w:rPr>
        <w:t xml:space="preserve"> κ.λπ.. ΣΥΡΙΖΑ θεσπίζει, Νέα Δημοκρατία υλοποιεί και εφαρμόζει, γιατί υπάρχει συνέχεια στο κράτος.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Κλείνοντας, θέλω να πω κάτι που έλεγαν για τους αρχαίους Μεγαρείς. Υπάρχει μία παροιμία. Την ξέρετε; Θα σας την πω τώρα: «Μεγαρέων δάκρυα». Έτσι έλεγαν για αυτούς που έκλαιγαν στα ψέματα, γιατί οι Μεγαρείς στην </w:t>
      </w:r>
      <w:r w:rsidRPr="00604F60">
        <w:rPr>
          <w:rFonts w:ascii="Arial" w:eastAsia="Times New Roman" w:hAnsi="Arial" w:cs="Times New Roman"/>
          <w:sz w:val="24"/>
          <w:szCs w:val="24"/>
          <w:lang w:eastAsia="el-GR"/>
        </w:rPr>
        <w:lastRenderedPageBreak/>
        <w:t>αρχαιότητα καλλιεργούσαν κρεμμύδια. Έτσι είστε και εσείς. Κλαίτε με δάκρυα και καλά ότι πονάτε τον ελληνικό λαό, ότι πονάτε για τους Έλληνες όλοι σας, αλλά κανείς, μα κανείς, δεν κάνει σοβαρό σχέδιο για να βγει η χώρα από το αδιέξοδο. Δεν σας λέω κάτι κακό, αλλά σας προτείναμε συγκεκριμένα πράγματα. Να δω εάν θα υλοποιήσετε ένα απ’ αυτά. Και υπάρχουν και άλλες προτάσεις.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Εσείς λέτε «ό,τι είπαμε το κάναμε». Εάν ό,τι είπατε το κάνατε, τότε δεν κάνατε τίποτα. Και ο ΣΥΡΙΖΑ έλεγε «ήταν δίκαιο, έγινε πράξη». Οι μεν δίκαιοι άνθρωποι και οι δε ικανοί. Εάν έτσι νομίζετε, ότι είναι οι ικανοί και οι δίκαιοι, μάλλον δεν ξέρετε ελληνικά.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Κλείνοντας, κύριε Πρωθυπουργέ, θέλω να πω το εξής. Θέλω εσείς να αναλάβετε την πρωτοβουλία για τους αδερφούς Βορειοηπειρώτες. Υπάρχει ένα μεγάλο, ένα τρομακτικό πρόβλημα με τις συντάξεις τους. Διάβασα την επιστολή ενός καλλιτέχνη, του κ. Μάστορα, ο οποίος έλεγε τα εξής: «Η λέξη Βορειοηπειρώτης δεν είναι συνώνυμη με τη λέξη </w:t>
      </w:r>
      <w:proofErr w:type="spellStart"/>
      <w:r w:rsidRPr="00604F60">
        <w:rPr>
          <w:rFonts w:ascii="Arial" w:eastAsia="Times New Roman" w:hAnsi="Arial" w:cs="Times New Roman"/>
          <w:sz w:val="24"/>
          <w:szCs w:val="24"/>
          <w:lang w:eastAsia="el-GR"/>
        </w:rPr>
        <w:t>νοτιοαλβανός</w:t>
      </w:r>
      <w:proofErr w:type="spellEnd"/>
      <w:r w:rsidRPr="00604F60">
        <w:rPr>
          <w:rFonts w:ascii="Arial" w:eastAsia="Times New Roman" w:hAnsi="Arial" w:cs="Times New Roman"/>
          <w:sz w:val="24"/>
          <w:szCs w:val="24"/>
          <w:lang w:eastAsia="el-GR"/>
        </w:rPr>
        <w:t xml:space="preserve">.». Στο τέλος έλεγε το εξής: «Ο Βορειοηπειρώτης, παρά το γεγονός ότι έχει εκπληρώσει απόλυτα τις υποχρεώσεις του», κύριε </w:t>
      </w:r>
      <w:proofErr w:type="spellStart"/>
      <w:r w:rsidRPr="00604F60">
        <w:rPr>
          <w:rFonts w:ascii="Arial" w:eastAsia="Times New Roman" w:hAnsi="Arial" w:cs="Times New Roman"/>
          <w:sz w:val="24"/>
          <w:szCs w:val="24"/>
          <w:lang w:eastAsia="el-GR"/>
        </w:rPr>
        <w:t>Βρούτση</w:t>
      </w:r>
      <w:proofErr w:type="spellEnd"/>
      <w:r w:rsidRPr="00604F60">
        <w:rPr>
          <w:rFonts w:ascii="Arial" w:eastAsia="Times New Roman" w:hAnsi="Arial" w:cs="Times New Roman"/>
          <w:sz w:val="24"/>
          <w:szCs w:val="24"/>
          <w:lang w:eastAsia="el-GR"/>
        </w:rPr>
        <w:t xml:space="preserve">, ακούστε με, θέλω και εσείς να το δείτε, «δεν λαμβάνουν τη σύνταξη που πρέπει να λάβουν.». Γιατί, ρε παιδιά; Γιατί όταν έρχεται ο κάθε </w:t>
      </w:r>
      <w:proofErr w:type="spellStart"/>
      <w:r w:rsidRPr="00604F60">
        <w:rPr>
          <w:rFonts w:ascii="Arial" w:eastAsia="Times New Roman" w:hAnsi="Arial" w:cs="Times New Roman"/>
          <w:sz w:val="24"/>
          <w:szCs w:val="24"/>
          <w:lang w:eastAsia="el-GR"/>
        </w:rPr>
        <w:t>Χασάν</w:t>
      </w:r>
      <w:proofErr w:type="spellEnd"/>
      <w:r w:rsidRPr="00604F60">
        <w:rPr>
          <w:rFonts w:ascii="Arial" w:eastAsia="Times New Roman" w:hAnsi="Arial" w:cs="Times New Roman"/>
          <w:sz w:val="24"/>
          <w:szCs w:val="24"/>
          <w:lang w:eastAsia="el-GR"/>
        </w:rPr>
        <w:t xml:space="preserve"> στην Ελλάδα παίρνει επιδόματα; Να μην μπορεί να πάρει σύνταξη ο Βορειοηπειρώτης, κύριε Υπουργέ μου; Δεν το </w:t>
      </w:r>
      <w:r w:rsidRPr="00604F60">
        <w:rPr>
          <w:rFonts w:ascii="Arial" w:eastAsia="Times New Roman" w:hAnsi="Arial" w:cs="Times New Roman"/>
          <w:sz w:val="24"/>
          <w:szCs w:val="24"/>
          <w:lang w:eastAsia="el-GR"/>
        </w:rPr>
        <w:lastRenderedPageBreak/>
        <w:t xml:space="preserve">καταλαβαίνω αυτό το πράγμα. Ο κάθε Ιμπραήμ και </w:t>
      </w:r>
      <w:proofErr w:type="spellStart"/>
      <w:r w:rsidRPr="00604F60">
        <w:rPr>
          <w:rFonts w:ascii="Arial" w:eastAsia="Times New Roman" w:hAnsi="Arial" w:cs="Times New Roman"/>
          <w:sz w:val="24"/>
          <w:szCs w:val="24"/>
          <w:lang w:eastAsia="el-GR"/>
        </w:rPr>
        <w:t>Χασάν</w:t>
      </w:r>
      <w:proofErr w:type="spellEnd"/>
      <w:r w:rsidRPr="00604F60">
        <w:rPr>
          <w:rFonts w:ascii="Arial" w:eastAsia="Times New Roman" w:hAnsi="Arial" w:cs="Times New Roman"/>
          <w:sz w:val="24"/>
          <w:szCs w:val="24"/>
          <w:lang w:eastAsia="el-GR"/>
        </w:rPr>
        <w:t xml:space="preserve"> παίρνει κάθε μήνα επιδόματα. Του τα δίνετε εσείς.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ΣΤΑΥΡΟΣ ΚΑΛΑΦΑΤΗΣ: </w:t>
      </w:r>
      <w:r w:rsidRPr="00604F60">
        <w:rPr>
          <w:rFonts w:ascii="Arial" w:eastAsia="Times New Roman" w:hAnsi="Arial" w:cs="Times New Roman"/>
          <w:sz w:val="24"/>
          <w:szCs w:val="24"/>
          <w:lang w:eastAsia="el-GR"/>
        </w:rPr>
        <w:t xml:space="preserve">Μα, το είπε, όμως.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ΒΕΛΟΠΟΥΛΟΣ (Πρόεδρος της Ελληνικής Λύσης): </w:t>
      </w:r>
      <w:r w:rsidRPr="00604F60">
        <w:rPr>
          <w:rFonts w:ascii="Arial" w:eastAsia="Times New Roman" w:hAnsi="Arial" w:cs="Times New Roman"/>
          <w:sz w:val="24"/>
          <w:szCs w:val="24"/>
          <w:lang w:eastAsia="el-GR"/>
        </w:rPr>
        <w:t>Δεν πειράζει, επανάληψη μήτηρ πάσης μαθήσεως. Για όσους δεν μαθαίνουν εύκολα, όπως εσείς, θα τα επαναλαμβάνω, για να τα καταλάβετε.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ΣΤΑΥΡΟΣ ΚΑΛΑΦΑΤΗΣ: </w:t>
      </w:r>
      <w:r w:rsidRPr="00604F60">
        <w:rPr>
          <w:rFonts w:ascii="Arial" w:eastAsia="Times New Roman" w:hAnsi="Arial" w:cs="Times New Roman"/>
          <w:sz w:val="24"/>
          <w:szCs w:val="24"/>
          <w:lang w:eastAsia="el-GR"/>
        </w:rPr>
        <w:t xml:space="preserve">Μα, το είπε. Πείτε το και εσείς, αλλά έχει λυθεί το θέμα.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ΚΥΡΙΑΚΟΣ ΒΕΛΟΠΟΥΛΟΣ (Πρόεδρος της Ελληνικής Λύσης): </w:t>
      </w:r>
      <w:r w:rsidRPr="00604F60">
        <w:rPr>
          <w:rFonts w:ascii="Arial" w:eastAsia="Times New Roman" w:hAnsi="Arial" w:cs="Times New Roman"/>
          <w:sz w:val="24"/>
          <w:szCs w:val="24"/>
          <w:lang w:eastAsia="el-GR"/>
        </w:rPr>
        <w:t>Παραδείγματος χάριν, και κλείνω με αυτό, έγινε χθες η σφαγή κάτω από την Ομόνοια. Με φράξιες και σήματα έρχονται οι αστυνομικοί να ψάξουν τον δολοφόνο. Η πρόληψη είναι σημαντική και όχι η καταστολή. Εμείς θα υπάρχουμε εδώ για να σας ενημερώνουμε για την πρόληψη, γιατί εσείς είστε μόνο της καταστολής. Αυτό είναι το πρόβλημα. Και μάλιστα μιας καταστολής η οποία δεν γίνεται ποτέ. Το μόνο που καταστέλλετε είναι τη δύναμη του ελληνικού λαού, τη λογική του ελληνικού λαού και την τσέπη του Έλληνα πολίτη. Αυτά να τα θυμάστε, γιατί σας είπα: Όσο σύντομα ήρθατε, τόσο σύντομα θα φύγετε, εάν συνεχίσετε έτσι, δυστυχώς για εσάς.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Ελληνικής Λύσης)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b/>
          <w:sz w:val="24"/>
          <w:szCs w:val="24"/>
          <w:lang w:eastAsia="el-GR"/>
        </w:rPr>
        <w:lastRenderedPageBreak/>
        <w:t xml:space="preserve">ΠΡΟΕΔΡΟΣ (Κωνσταντίνος Τασούλας): </w:t>
      </w:r>
      <w:r w:rsidRPr="00604F60">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τέσσερις συνοδοί εκπαιδευτικοί από το Γυμνάσιο Κρόκου Κοζάνης.</w:t>
      </w:r>
    </w:p>
    <w:p w:rsidR="00604F60" w:rsidRPr="00604F60" w:rsidRDefault="00604F60" w:rsidP="00604F60">
      <w:pPr>
        <w:tabs>
          <w:tab w:val="left" w:pos="4290"/>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 όλες τις πτέρυγες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Κυρίες και κύριοι συνάδελφοι, ήθελα να σας ενημερώσω για το εξής, πριν δώσω τον λόγο στον κύριο Πρωθυπουργό για την </w:t>
      </w:r>
      <w:proofErr w:type="spellStart"/>
      <w:r w:rsidRPr="00604F60">
        <w:rPr>
          <w:rFonts w:ascii="Arial" w:eastAsia="Times New Roman" w:hAnsi="Arial" w:cs="Arial"/>
          <w:sz w:val="24"/>
          <w:szCs w:val="24"/>
          <w:lang w:eastAsia="el-GR"/>
        </w:rPr>
        <w:t>τριτολογία</w:t>
      </w:r>
      <w:proofErr w:type="spellEnd"/>
      <w:r w:rsidRPr="00604F60">
        <w:rPr>
          <w:rFonts w:ascii="Arial" w:eastAsia="Times New Roman" w:hAnsi="Arial" w:cs="Arial"/>
          <w:sz w:val="24"/>
          <w:szCs w:val="24"/>
          <w:lang w:eastAsia="el-GR"/>
        </w:rPr>
        <w:t>.</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 κ. </w:t>
      </w:r>
      <w:proofErr w:type="spellStart"/>
      <w:r w:rsidRPr="00604F60">
        <w:rPr>
          <w:rFonts w:ascii="Arial" w:eastAsia="Times New Roman" w:hAnsi="Arial" w:cs="Arial"/>
          <w:sz w:val="24"/>
          <w:szCs w:val="24"/>
          <w:lang w:eastAsia="el-GR"/>
        </w:rPr>
        <w:t>Βαρουφάκης</w:t>
      </w:r>
      <w:proofErr w:type="spellEnd"/>
      <w:r w:rsidRPr="00604F60">
        <w:rPr>
          <w:rFonts w:ascii="Arial" w:eastAsia="Times New Roman" w:hAnsi="Arial" w:cs="Arial"/>
          <w:sz w:val="24"/>
          <w:szCs w:val="24"/>
          <w:lang w:eastAsia="el-GR"/>
        </w:rPr>
        <w:t xml:space="preserve"> λίγα λεπτά πριν φύγει για την κηδεία του καλύτερου φίλου του -όπως μας είπε- άφησε με τον χαρακτηρισμό «Εμπιστευτικό, προς τον Πρόεδρο της Βουλής από τον Πρόεδρο της Κοινοβουλευτικής Ομάδας του ΜέΡΑ25» έναν φάκελο. Προεξόφλησε στην ομιλία που έκανε πριν φύγει για την κηδεία του καλύτερου φίλου του -όπως μας είπε- ότι το περιεχόμενο αυτού του φακέλου αφορά εις την εκ μέρους του κρυφή μαγνητοφώνηση πρακτικών κορυφαίων συλλογικών οργάνων της Ευρωπαϊκής Ένωσης. Με τον τρόπο αυτό, προφανώς, μου δίνει το δικαίωμα, πριν φύγει για την κηδεία του </w:t>
      </w:r>
      <w:r w:rsidRPr="00604F60">
        <w:rPr>
          <w:rFonts w:ascii="Arial" w:eastAsia="Times New Roman" w:hAnsi="Arial" w:cs="Arial"/>
          <w:sz w:val="24"/>
          <w:szCs w:val="24"/>
          <w:lang w:eastAsia="el-GR"/>
        </w:rPr>
        <w:lastRenderedPageBreak/>
        <w:t>καλύτερου φίλου του, όπως είπε, να αποφασίσω εάν θα το δώσω στους πολιτικούς Αρχηγούς.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Ήθελα να πω ότι, όταν κάποιος αισθάνεται πως πρέπει να λάβει μία πρωτοβουλία, να ανακοινώνει κρυφές μαγνητοφωνήσεις που κάνει, πρέπει αυτή την πρωτοβουλία να την κάνει με δική του ευθύνη. Δεν αντιλαμβάνομαι τον εαυτό μου ούτε τη Βουλή ως αχθοφόρο ή βαστάζο των ευθυνών του κ. </w:t>
      </w:r>
      <w:proofErr w:type="spellStart"/>
      <w:r w:rsidRPr="00604F60">
        <w:rPr>
          <w:rFonts w:ascii="Arial" w:eastAsia="Times New Roman" w:hAnsi="Arial" w:cs="Arial"/>
          <w:sz w:val="24"/>
          <w:szCs w:val="24"/>
          <w:lang w:eastAsia="el-GR"/>
        </w:rPr>
        <w:t>Βαρουφάκη</w:t>
      </w:r>
      <w:proofErr w:type="spellEnd"/>
      <w:r w:rsidRPr="00604F60">
        <w:rPr>
          <w:rFonts w:ascii="Arial" w:eastAsia="Times New Roman" w:hAnsi="Arial" w:cs="Arial"/>
          <w:sz w:val="24"/>
          <w:szCs w:val="24"/>
          <w:lang w:eastAsia="el-GR"/>
        </w:rPr>
        <w:t>, εν προκειμένω.</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Συνεπώς καλώ αμέσως έναν κλητήρα και επιστρέφω ως απαράδεκτη την επιστολή του κ. </w:t>
      </w:r>
      <w:proofErr w:type="spellStart"/>
      <w:r w:rsidRPr="00604F60">
        <w:rPr>
          <w:rFonts w:ascii="Arial" w:eastAsia="Times New Roman" w:hAnsi="Arial" w:cs="Arial"/>
          <w:sz w:val="24"/>
          <w:szCs w:val="24"/>
          <w:lang w:eastAsia="el-GR"/>
        </w:rPr>
        <w:t>Βαρουφάκη</w:t>
      </w:r>
      <w:proofErr w:type="spellEnd"/>
      <w:r w:rsidRPr="00604F60">
        <w:rPr>
          <w:rFonts w:ascii="Arial" w:eastAsia="Times New Roman" w:hAnsi="Arial" w:cs="Arial"/>
          <w:sz w:val="24"/>
          <w:szCs w:val="24"/>
          <w:lang w:eastAsia="el-GR"/>
        </w:rPr>
        <w:t>. Η Βουλή δεν πρόκειται να μετατραπεί σε αχθοφόρο της όποιας ευθύνης θέλει ο ίδιος να αναλάβει με την αποκάλυψη τέτοιων κρυφών μαγνητοφωνήσεων.</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(Ζωηρά και παρατεταμένα 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Παρακαλώ, λοιπόν, μετά από αυτό, να λάβει τον λόγο ο Πρωθυπουργός κ. Μητσοτάκης για την </w:t>
      </w:r>
      <w:proofErr w:type="spellStart"/>
      <w:r w:rsidRPr="00604F60">
        <w:rPr>
          <w:rFonts w:ascii="Arial" w:eastAsia="Times New Roman" w:hAnsi="Arial" w:cs="Arial"/>
          <w:sz w:val="24"/>
          <w:szCs w:val="24"/>
          <w:lang w:eastAsia="el-GR"/>
        </w:rPr>
        <w:t>τριτολογία</w:t>
      </w:r>
      <w:proofErr w:type="spellEnd"/>
      <w:r w:rsidRPr="00604F60">
        <w:rPr>
          <w:rFonts w:ascii="Arial" w:eastAsia="Times New Roman" w:hAnsi="Arial" w:cs="Arial"/>
          <w:sz w:val="24"/>
          <w:szCs w:val="24"/>
          <w:lang w:eastAsia="el-GR"/>
        </w:rPr>
        <w:t xml:space="preserve"> του.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ΚΥΡΙΑΚΟΣ ΜΗΤΣΟΤΑΚΗΣ (Πρόεδρος της Κυβέρνησης): </w:t>
      </w:r>
      <w:r w:rsidRPr="00604F60">
        <w:rPr>
          <w:rFonts w:ascii="Arial" w:eastAsia="Times New Roman" w:hAnsi="Arial" w:cs="Arial"/>
          <w:sz w:val="24"/>
          <w:szCs w:val="24"/>
          <w:lang w:eastAsia="el-GR"/>
        </w:rPr>
        <w:t xml:space="preserve">Θα είμαι σύντομος, κύριε Πρόεδρε.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Σωστά, κατά την εκτίμησή μας ενεργήσατε ως προς το συμβάν στο οποίο μόλις αναφερθήκατε.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Θέλω να κάνω μία ειδική παρατήρηση για ένα ζήτημα το οποίο έθιξε στο τέλος της ομιλίας του ο κ. </w:t>
      </w:r>
      <w:proofErr w:type="spellStart"/>
      <w:r w:rsidRPr="00604F60">
        <w:rPr>
          <w:rFonts w:ascii="Arial" w:eastAsia="Times New Roman" w:hAnsi="Arial" w:cs="Arial"/>
          <w:sz w:val="24"/>
          <w:szCs w:val="24"/>
          <w:lang w:eastAsia="el-GR"/>
        </w:rPr>
        <w:t>Βελόπουλος</w:t>
      </w:r>
      <w:proofErr w:type="spellEnd"/>
      <w:r w:rsidRPr="00604F60">
        <w:rPr>
          <w:rFonts w:ascii="Arial" w:eastAsia="Times New Roman" w:hAnsi="Arial" w:cs="Arial"/>
          <w:sz w:val="24"/>
          <w:szCs w:val="24"/>
          <w:lang w:eastAsia="el-GR"/>
        </w:rPr>
        <w:t xml:space="preserve"> και μετά δύο πολύ σύντομες γενικές πολιτικές παρατηρήσεις ως προς το ύφος της συζήτησης, καθώς θεωρώ ότι ως προς τα ζητήματα του τι συμβαίνει στον κόσμο της εργασίας είχαμε την ευκαιρία να αντιπαρατεθούμε.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Οφείλω, βέβαια, να επισημάνω ότι μπορούμε να έχουμε διαφορετικές ματιές στα πράγματα, διαφορετική φιλοσοφία στον τρόπο με τον οποίο αντιλαμβανόμαστε την ανάπτυξη, την ισορροπία μεταξύ ανάπτυξης και προστασίας της εργασίας. Αυτά είναι απολύτως θεμιτά και -θα έλεγα- αναμενόμενα σε μία κοινοβουλευτική δημοκρατία. Δεν έχουμε, όμως, δικαίωμα να αμφισβητούμε τα στοιχεία, όπως αυτά τουλάχιστον δίνονται στη δημοσιότητα από τους επίσημους φορείς του ελληνικού κράτους.</w:t>
      </w:r>
    </w:p>
    <w:p w:rsidR="00604F60" w:rsidRPr="00604F60" w:rsidRDefault="00604F60" w:rsidP="00604F60">
      <w:pPr>
        <w:spacing w:line="600" w:lineRule="auto"/>
        <w:ind w:firstLine="720"/>
        <w:jc w:val="center"/>
        <w:rPr>
          <w:rFonts w:ascii="Arial" w:eastAsia="Times New Roman" w:hAnsi="Arial" w:cs="Arial"/>
          <w:sz w:val="24"/>
          <w:szCs w:val="24"/>
          <w:lang w:eastAsia="el-GR"/>
        </w:rPr>
      </w:pPr>
      <w:r w:rsidRPr="00604F60">
        <w:rPr>
          <w:rFonts w:ascii="Arial" w:eastAsia="Times New Roman" w:hAnsi="Arial" w:cs="Arial"/>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Αν η ΕΛΣΤΑΤ πιστοποιεί αποκλιμάκωση της ανεργίας, αυτή είναι μία πραγματική διαπίστωση. Εάν έχουμε τα στοιχεία για τους ελέγχους οι οποίοι έγιναν για παραβατικότητα στην αγορά εργασίας, φαντάζομαι ότι δεν αμφισβητείται ότι τα στοιχεία είναι αυτά. Δεν μπορούν να αμφισβητηθούν τα στοιχεία αυτά, όπως δεν αμφισβητούνται ούτε τα στοιχεία της «ΕΡΓΑΝΗΣ», τα οποία είναι στοιχεία εξαιρετικά χρήσιμα. Στη δε επόμενη εκδοχή τους, θα δώσουν τη δυνατότητα πια στο Υπουργείο να γνωρίζει πλήρως και ηλεκτρονικά </w:t>
      </w:r>
      <w:r w:rsidRPr="00604F60">
        <w:rPr>
          <w:rFonts w:ascii="Arial" w:eastAsia="Times New Roman" w:hAnsi="Arial" w:cs="Arial"/>
          <w:sz w:val="24"/>
          <w:szCs w:val="24"/>
          <w:lang w:eastAsia="el-GR"/>
        </w:rPr>
        <w:lastRenderedPageBreak/>
        <w:t xml:space="preserve">όλο το προφίλ των εργαζομένων σε κάθε επιχείρηση, ώστε να μην έχει ο κ. </w:t>
      </w:r>
      <w:proofErr w:type="spellStart"/>
      <w:r w:rsidRPr="00604F60">
        <w:rPr>
          <w:rFonts w:ascii="Arial" w:eastAsia="Times New Roman" w:hAnsi="Arial" w:cs="Arial"/>
          <w:sz w:val="24"/>
          <w:szCs w:val="24"/>
          <w:lang w:eastAsia="el-GR"/>
        </w:rPr>
        <w:t>Κουτσούμπας</w:t>
      </w:r>
      <w:proofErr w:type="spellEnd"/>
      <w:r w:rsidRPr="00604F60">
        <w:rPr>
          <w:rFonts w:ascii="Arial" w:eastAsia="Times New Roman" w:hAnsi="Arial" w:cs="Arial"/>
          <w:sz w:val="24"/>
          <w:szCs w:val="24"/>
          <w:lang w:eastAsia="el-GR"/>
        </w:rPr>
        <w:t xml:space="preserve"> την ανησυχία εάν οι εργοδότες μοιράζονται τα στοιχεία αυτά με τις εργοδοτικές οργανώσεις.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Άρα μία παράκληση: Όταν καταθέτουμε -οποιοσδήποτε και να τα καταθέσει- επίσημα στοιχεία στα Πρακτικά της Βουλής, αυτά τα στοιχεία δεν μπορούμε να τα αμφισβητούμε. Έχει ο καθένας το δικαίωμα στη γνώμη του. Δεν έχουμε δικαίωμα να παρουσιάζουμε στοιχεία τα οποία δεν είναι πραγματικά, τουλάχιστον όπως αποτυπώνονται από τις επίσημες αρχές του κράτους.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w:t>
      </w:r>
      <w:proofErr w:type="spellStart"/>
      <w:r w:rsidRPr="00604F60">
        <w:rPr>
          <w:rFonts w:ascii="Arial" w:eastAsia="Times New Roman" w:hAnsi="Arial" w:cs="Times New Roman"/>
          <w:sz w:val="24"/>
          <w:szCs w:val="24"/>
          <w:lang w:eastAsia="el-GR"/>
        </w:rPr>
        <w:t>Βελόπουλε</w:t>
      </w:r>
      <w:proofErr w:type="spellEnd"/>
      <w:r w:rsidRPr="00604F60">
        <w:rPr>
          <w:rFonts w:ascii="Arial" w:eastAsia="Times New Roman" w:hAnsi="Arial" w:cs="Times New Roman"/>
          <w:sz w:val="24"/>
          <w:szCs w:val="24"/>
          <w:lang w:eastAsia="el-GR"/>
        </w:rPr>
        <w:t>, κάνατε μία παρατήρηση, σχετικά με τους Βορειοηπειρώτες αδελφούς μας. Θέλω και με αυτή την ευκαιρία να επαναλάβω, ότι πράγματι υπάρχει μία αδικία, η οποία έχει να κάνει με το γεγονός ότι όσοι ήρθαν από την Αλβανία -Έλληνες, μέλη της ελληνικής μειονότητας- στην πατρίδα μας και στοιχειοθέτησαν συνταξιοδοτικό δικαίωμα, δεν είχαν τη δυνατότητα εκ των πραγμάτων να συμπληρώσουν τα σαράντα χρόνια, καθώς το καθεστώς στην Αλβανία κατέρρευσε το 1989. Οι πιο πολλοί, δε, ήρθαν στην Ελλάδα από το 1997 και μετά.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Αυτή είναι μία πραγματικότητα, την οποία το Υπουργείο θα λάβει υπ’ </w:t>
      </w:r>
      <w:proofErr w:type="spellStart"/>
      <w:r w:rsidRPr="00604F60">
        <w:rPr>
          <w:rFonts w:ascii="Arial" w:eastAsia="Times New Roman" w:hAnsi="Arial" w:cs="Times New Roman"/>
          <w:sz w:val="24"/>
          <w:szCs w:val="24"/>
          <w:lang w:eastAsia="el-GR"/>
        </w:rPr>
        <w:t>όψιν</w:t>
      </w:r>
      <w:proofErr w:type="spellEnd"/>
      <w:r w:rsidRPr="00604F60">
        <w:rPr>
          <w:rFonts w:ascii="Arial" w:eastAsia="Times New Roman" w:hAnsi="Arial" w:cs="Times New Roman"/>
          <w:sz w:val="24"/>
          <w:szCs w:val="24"/>
          <w:lang w:eastAsia="el-GR"/>
        </w:rPr>
        <w:t xml:space="preserve"> του και θα γίνουν οι απαραίτητες διορθωτικές κινήσεις.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(Ζωηρά και παρατεταμένα 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Θέλω να ελπίζω ότι αυτό θα γίνει με τη σύμφωνη γνώμη του συνόλου της Εθνικής Αντιπροσωπείας.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Έρχομαι, τώρα, σε δύο παρατηρήσεις που άκουσα από τον κ. Τσίπρα. Θα απαντούσα και στην κ. Γεννηματά, αλλά δεν είναι εδώ και δεν θεωρώ σκόπιμο να απαντώ σε πολιτικό Αρχηγό, που δεν κρίνει απαραίτητη την παρουσία του μέχρι την ολοκλήρωση της συζήτησης.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Μου έκανε ιδιαίτερη εντύπωση -και αυτό απευθύνεται στο σύνολο της Κοινοβουλευτικής Ομάδας- το εξής: Πρώτη φορά βλέπω Κοινοβουλευτική Ομάδα να χειροκροτεί με ενθουσιασμό τα καταστροφικά σας λάθη. Αυτό είναι πρωτοφανές! Δεν το έχω ξαναδεί! Δηλαδή, αν τα είχατε κάνει καλά, θα ανεβαίνατε στα έδρανα, κύριοι της Αξιωματικής Αντιπολίτευσης!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Αυτό δεν είναι αυτοκριτική. Αυτό αγγίζει τα όρια της γραφικότητας.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Θα κλείσω με το εξής. Κάνατε μία παρατήρηση, κάνοντας μία αντιπαραβολή ότι εσείς ως μεγάλη δημοκρατική παράταξη, πάλι έχετε κάποιου είδους ηθική υπεροχή απέναντι στην Κεντροδεξιά, διότι είστε οι μόνοι οι οποίοι </w:t>
      </w:r>
      <w:r w:rsidRPr="00604F60">
        <w:rPr>
          <w:rFonts w:ascii="Arial" w:eastAsia="Times New Roman" w:hAnsi="Arial" w:cs="Times New Roman"/>
          <w:sz w:val="24"/>
          <w:szCs w:val="24"/>
          <w:lang w:eastAsia="el-GR"/>
        </w:rPr>
        <w:lastRenderedPageBreak/>
        <w:t>κάνετε -αυτό είπατε- ειλικρινή αυτοκριτική, την οποία κανένα άλλο κόμμα δεν έχει κάνει.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Εμείς, κύριε Τσίπρα, έχουμε μία άλλη παράδοση στον δικό μας πολιτικό χώρο: Όταν πολιτικός Αρχηγός χάνει εκλογές, παραιτείται. Αυτή είναι η μεγάλη μας διαφορά!</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από την πτέρυγα της Νέας Δημοκρατίας)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604F60">
        <w:rPr>
          <w:rFonts w:ascii="Arial" w:eastAsia="Times New Roman" w:hAnsi="Arial" w:cs="Times New Roman"/>
          <w:b/>
          <w:sz w:val="24"/>
          <w:szCs w:val="24"/>
          <w:lang w:eastAsia="el-GR"/>
        </w:rPr>
        <w:t>ΑΘΑΝΑΣΙΟΣ ΜΠΟΥΡΑΣ</w:t>
      </w:r>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b/>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Κυρίες και κύριοι συνάδελφοι, ολοκληρώθηκε η συζήτηση σύμφωνα με την ειδική ημερήσια διάταξη: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τα εργασιακά θέματα».</w:t>
      </w:r>
    </w:p>
    <w:p w:rsidR="00604F60" w:rsidRPr="00604F60" w:rsidRDefault="00604F60" w:rsidP="00604F60">
      <w:pPr>
        <w:spacing w:line="600" w:lineRule="auto"/>
        <w:ind w:firstLine="720"/>
        <w:jc w:val="center"/>
        <w:rPr>
          <w:rFonts w:ascii="Arial" w:eastAsia="Times New Roman" w:hAnsi="Arial" w:cs="Times New Roman"/>
          <w:color w:val="FF0000"/>
          <w:sz w:val="24"/>
          <w:szCs w:val="24"/>
          <w:lang w:eastAsia="el-GR"/>
        </w:rPr>
      </w:pPr>
      <w:r w:rsidRPr="00604F60">
        <w:rPr>
          <w:rFonts w:ascii="Arial" w:eastAsia="Times New Roman" w:hAnsi="Arial" w:cs="Times New Roman"/>
          <w:color w:val="FF0000"/>
          <w:sz w:val="24"/>
          <w:szCs w:val="24"/>
          <w:lang w:eastAsia="el-GR"/>
        </w:rPr>
        <w:t>(ΑΛΛΑΓΗ ΣΕΛΙΔΑΣ ΛΟΓΩ ΑΛΛΑΓΗΣ ΘΕΜΑΤΟΣ)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w:t>
      </w:r>
      <w:r w:rsidRPr="00604F60">
        <w:rPr>
          <w:rFonts w:ascii="Arial" w:eastAsia="Times New Roman" w:hAnsi="Arial" w:cs="Arial"/>
          <w:color w:val="212121"/>
          <w:sz w:val="24"/>
          <w:szCs w:val="24"/>
          <w:shd w:val="clear" w:color="auto" w:fill="FFFFFF"/>
          <w:lang w:eastAsia="el-GR"/>
        </w:rPr>
        <w:t xml:space="preserve">Κυρίες και κύριοι συνάδελφοι, εισερχόμαστε στη συζήτηση των </w:t>
      </w:r>
    </w:p>
    <w:p w:rsidR="00604F60" w:rsidRPr="00604F60" w:rsidRDefault="00604F60" w:rsidP="00604F60">
      <w:pPr>
        <w:tabs>
          <w:tab w:val="left" w:pos="1791"/>
        </w:tabs>
        <w:spacing w:line="600" w:lineRule="auto"/>
        <w:ind w:firstLine="720"/>
        <w:jc w:val="center"/>
        <w:rPr>
          <w:rFonts w:ascii="Arial" w:eastAsia="Times New Roman" w:hAnsi="Arial" w:cs="Arial"/>
          <w:b/>
          <w:color w:val="212121"/>
          <w:sz w:val="24"/>
          <w:szCs w:val="24"/>
          <w:shd w:val="clear" w:color="auto" w:fill="FFFFFF"/>
          <w:lang w:eastAsia="el-GR"/>
        </w:rPr>
      </w:pPr>
      <w:r w:rsidRPr="00604F60">
        <w:rPr>
          <w:rFonts w:ascii="Arial" w:eastAsia="Times New Roman" w:hAnsi="Arial" w:cs="Arial"/>
          <w:b/>
          <w:color w:val="212121"/>
          <w:sz w:val="24"/>
          <w:szCs w:val="24"/>
          <w:shd w:val="clear" w:color="auto" w:fill="FFFFFF"/>
          <w:lang w:eastAsia="el-GR"/>
        </w:rPr>
        <w:t>ΕΠΙΚΑΙΡΩΝ ΕΡΩΤΗΣΕΩΝ</w:t>
      </w:r>
    </w:p>
    <w:p w:rsidR="00604F60" w:rsidRPr="00604F60" w:rsidRDefault="00604F60" w:rsidP="00604F60">
      <w:pPr>
        <w:spacing w:line="600" w:lineRule="auto"/>
        <w:ind w:firstLine="720"/>
        <w:jc w:val="both"/>
        <w:rPr>
          <w:ins w:id="0" w:author="Ζούδιαρη Αικατερίνη" w:date="2020-02-17T10:37:00Z"/>
          <w:rFonts w:ascii="Arial" w:eastAsia="Times New Roman" w:hAnsi="Arial" w:cs="Times New Roman"/>
          <w:sz w:val="24"/>
          <w:szCs w:val="24"/>
          <w:lang w:eastAsia="el-GR"/>
        </w:rPr>
      </w:pPr>
      <w:ins w:id="1" w:author="Ζούδιαρη Αικατερίνη" w:date="2020-02-17T10:37:00Z">
        <w:r w:rsidRPr="00604F60">
          <w:rPr>
            <w:rFonts w:ascii="Arial" w:eastAsia="Times New Roman" w:hAnsi="Arial" w:cs="Times New Roman"/>
            <w:sz w:val="24"/>
            <w:szCs w:val="24"/>
            <w:lang w:eastAsia="el-GR"/>
          </w:rPr>
          <w:lastRenderedPageBreak/>
          <w:t xml:space="preserve">Πριν </w:t>
        </w:r>
      </w:ins>
      <w:r w:rsidRPr="00604F60">
        <w:rPr>
          <w:rFonts w:ascii="Arial" w:eastAsia="Times New Roman" w:hAnsi="Arial" w:cs="Times New Roman"/>
          <w:sz w:val="24"/>
          <w:szCs w:val="24"/>
          <w:lang w:eastAsia="el-GR"/>
        </w:rPr>
        <w:t xml:space="preserve">προχωρήσουμε </w:t>
      </w:r>
      <w:ins w:id="2" w:author="Ζούδιαρη Αικατερίνη" w:date="2020-02-17T10:37:00Z">
        <w:r w:rsidRPr="00604F60">
          <w:rPr>
            <w:rFonts w:ascii="Arial" w:eastAsia="Times New Roman" w:hAnsi="Arial" w:cs="Times New Roman"/>
            <w:sz w:val="24"/>
            <w:szCs w:val="24"/>
            <w:lang w:eastAsia="el-GR"/>
          </w:rPr>
          <w:t xml:space="preserve">στη συζήτηση </w:t>
        </w:r>
      </w:ins>
      <w:r w:rsidRPr="00604F60">
        <w:rPr>
          <w:rFonts w:ascii="Arial" w:eastAsia="Times New Roman" w:hAnsi="Arial" w:cs="Times New Roman"/>
          <w:sz w:val="24"/>
          <w:szCs w:val="24"/>
          <w:lang w:eastAsia="el-GR"/>
        </w:rPr>
        <w:t xml:space="preserve">του σημερινού δελτίου των </w:t>
      </w:r>
      <w:ins w:id="3" w:author="Ζούδιαρη Αικατερίνη" w:date="2020-02-17T10:37:00Z">
        <w:r w:rsidRPr="00604F60">
          <w:rPr>
            <w:rFonts w:ascii="Arial" w:eastAsia="Times New Roman" w:hAnsi="Arial" w:cs="Times New Roman"/>
            <w:sz w:val="24"/>
            <w:szCs w:val="24"/>
            <w:lang w:eastAsia="el-GR"/>
          </w:rPr>
          <w:t>επ</w:t>
        </w:r>
      </w:ins>
      <w:r w:rsidRPr="00604F60">
        <w:rPr>
          <w:rFonts w:ascii="Arial" w:eastAsia="Times New Roman" w:hAnsi="Arial" w:cs="Times New Roman"/>
          <w:sz w:val="24"/>
          <w:szCs w:val="24"/>
          <w:lang w:eastAsia="el-GR"/>
        </w:rPr>
        <w:t>ι</w:t>
      </w:r>
      <w:ins w:id="4" w:author="Ζούδιαρη Αικατερίνη" w:date="2020-02-17T10:37:00Z">
        <w:r w:rsidRPr="00604F60">
          <w:rPr>
            <w:rFonts w:ascii="Arial" w:eastAsia="Times New Roman" w:hAnsi="Arial" w:cs="Times New Roman"/>
            <w:sz w:val="24"/>
            <w:szCs w:val="24"/>
            <w:lang w:eastAsia="el-GR"/>
          </w:rPr>
          <w:t>κα</w:t>
        </w:r>
      </w:ins>
      <w:r w:rsidRPr="00604F60">
        <w:rPr>
          <w:rFonts w:ascii="Arial" w:eastAsia="Times New Roman" w:hAnsi="Arial" w:cs="Times New Roman"/>
          <w:sz w:val="24"/>
          <w:szCs w:val="24"/>
          <w:lang w:eastAsia="el-GR"/>
        </w:rPr>
        <w:t>ί</w:t>
      </w:r>
      <w:ins w:id="5" w:author="Ζούδιαρη Αικατερίνη" w:date="2020-02-17T10:37:00Z">
        <w:r w:rsidRPr="00604F60">
          <w:rPr>
            <w:rFonts w:ascii="Arial" w:eastAsia="Times New Roman" w:hAnsi="Arial" w:cs="Times New Roman"/>
            <w:sz w:val="24"/>
            <w:szCs w:val="24"/>
            <w:lang w:eastAsia="el-GR"/>
          </w:rPr>
          <w:t xml:space="preserve">ρων ερωτήσεων, </w:t>
        </w:r>
      </w:ins>
      <w:r w:rsidRPr="00604F60">
        <w:rPr>
          <w:rFonts w:ascii="Arial" w:eastAsia="Times New Roman" w:hAnsi="Arial" w:cs="Times New Roman"/>
          <w:sz w:val="24"/>
          <w:szCs w:val="24"/>
          <w:lang w:eastAsia="el-GR"/>
        </w:rPr>
        <w:t xml:space="preserve">επιτρέψτε μου </w:t>
      </w:r>
      <w:ins w:id="6" w:author="Ζούδιαρη Αικατερίνη" w:date="2020-02-17T10:37:00Z">
        <w:r w:rsidRPr="00604F60">
          <w:rPr>
            <w:rFonts w:ascii="Arial" w:eastAsia="Times New Roman" w:hAnsi="Arial" w:cs="Times New Roman"/>
            <w:sz w:val="24"/>
            <w:szCs w:val="24"/>
            <w:lang w:eastAsia="el-GR"/>
          </w:rPr>
          <w:t>να ανακοινώσω στο Σώμα το δελτίο επ</w:t>
        </w:r>
      </w:ins>
      <w:r w:rsidRPr="00604F60">
        <w:rPr>
          <w:rFonts w:ascii="Arial" w:eastAsia="Times New Roman" w:hAnsi="Arial" w:cs="Times New Roman"/>
          <w:sz w:val="24"/>
          <w:szCs w:val="24"/>
          <w:lang w:eastAsia="el-GR"/>
        </w:rPr>
        <w:t>ι</w:t>
      </w:r>
      <w:ins w:id="7" w:author="Ζούδιαρη Αικατερίνη" w:date="2020-02-17T10:37:00Z">
        <w:r w:rsidRPr="00604F60">
          <w:rPr>
            <w:rFonts w:ascii="Arial" w:eastAsia="Times New Roman" w:hAnsi="Arial" w:cs="Times New Roman"/>
            <w:sz w:val="24"/>
            <w:szCs w:val="24"/>
            <w:lang w:eastAsia="el-GR"/>
          </w:rPr>
          <w:t>κα</w:t>
        </w:r>
      </w:ins>
      <w:r w:rsidRPr="00604F60">
        <w:rPr>
          <w:rFonts w:ascii="Arial" w:eastAsia="Times New Roman" w:hAnsi="Arial" w:cs="Times New Roman"/>
          <w:sz w:val="24"/>
          <w:szCs w:val="24"/>
          <w:lang w:eastAsia="el-GR"/>
        </w:rPr>
        <w:t>ί</w:t>
      </w:r>
      <w:ins w:id="8" w:author="Ζούδιαρη Αικατερίνη" w:date="2020-02-17T10:37:00Z">
        <w:r w:rsidRPr="00604F60">
          <w:rPr>
            <w:rFonts w:ascii="Arial" w:eastAsia="Times New Roman" w:hAnsi="Arial" w:cs="Times New Roman"/>
            <w:sz w:val="24"/>
            <w:szCs w:val="24"/>
            <w:lang w:eastAsia="el-GR"/>
          </w:rPr>
          <w:t>ρων ερωτήσεων της Δευτέρας 17 Φεβρουαρίου 2020.</w:t>
        </w:r>
      </w:ins>
    </w:p>
    <w:p w:rsidR="00604F60" w:rsidRPr="00604F60" w:rsidRDefault="00604F60" w:rsidP="00604F60">
      <w:pPr>
        <w:spacing w:line="600" w:lineRule="auto"/>
        <w:ind w:firstLine="720"/>
        <w:jc w:val="both"/>
        <w:rPr>
          <w:ins w:id="9" w:author="Ζούδιαρη Αικατερίνη" w:date="2020-02-17T10:37:00Z"/>
          <w:rFonts w:ascii="Arial" w:eastAsia="Times New Roman" w:hAnsi="Arial" w:cs="Times New Roman"/>
          <w:sz w:val="24"/>
          <w:szCs w:val="24"/>
          <w:lang w:eastAsia="el-GR"/>
        </w:rPr>
      </w:pPr>
      <w:ins w:id="10" w:author="Ζούδιαρη Αικατερίνη" w:date="2020-02-17T10:37:00Z">
        <w:r w:rsidRPr="00604F60">
          <w:rPr>
            <w:rFonts w:ascii="Arial" w:eastAsia="Times New Roman" w:hAnsi="Arial" w:cs="Times New Roman"/>
            <w:sz w:val="24"/>
            <w:szCs w:val="24"/>
            <w:lang w:eastAsia="el-GR"/>
          </w:rPr>
          <w:t>«Α. ΕΠΙΚΑΙΡΕΣ ΕΡΩΤΗΣΕΙΣ Πρώτου Κύκλου (Άρθρα 130 παρ</w:t>
        </w:r>
      </w:ins>
      <w:r w:rsidRPr="00604F60">
        <w:rPr>
          <w:rFonts w:ascii="Arial" w:eastAsia="Times New Roman" w:hAnsi="Arial" w:cs="Times New Roman"/>
          <w:sz w:val="24"/>
          <w:szCs w:val="24"/>
          <w:lang w:eastAsia="el-GR"/>
        </w:rPr>
        <w:t>άγραφοι</w:t>
      </w:r>
      <w:ins w:id="11" w:author="Ζούδιαρη Αικατερίνη" w:date="2020-02-17T10:37:00Z">
        <w:r w:rsidRPr="00604F60">
          <w:rPr>
            <w:rFonts w:ascii="Arial" w:eastAsia="Times New Roman" w:hAnsi="Arial" w:cs="Times New Roman"/>
            <w:sz w:val="24"/>
            <w:szCs w:val="24"/>
            <w:lang w:eastAsia="el-GR"/>
          </w:rPr>
          <w:t xml:space="preserve"> 2 και 3 και 132 παρ</w:t>
        </w:r>
      </w:ins>
      <w:r w:rsidRPr="00604F60">
        <w:rPr>
          <w:rFonts w:ascii="Arial" w:eastAsia="Times New Roman" w:hAnsi="Arial" w:cs="Times New Roman"/>
          <w:sz w:val="24"/>
          <w:szCs w:val="24"/>
          <w:lang w:eastAsia="el-GR"/>
        </w:rPr>
        <w:t>άγραφος</w:t>
      </w:r>
      <w:ins w:id="12" w:author="Ζούδιαρη Αικατερίνη" w:date="2020-02-17T10:37:00Z">
        <w:r w:rsidRPr="00604F60">
          <w:rPr>
            <w:rFonts w:ascii="Arial" w:eastAsia="Times New Roman" w:hAnsi="Arial" w:cs="Times New Roman"/>
            <w:sz w:val="24"/>
            <w:szCs w:val="24"/>
            <w:lang w:eastAsia="el-GR"/>
          </w:rPr>
          <w:t xml:space="preserve"> 2 </w:t>
        </w:r>
      </w:ins>
      <w:r w:rsidRPr="00604F60">
        <w:rPr>
          <w:rFonts w:ascii="Arial" w:eastAsia="Times New Roman" w:hAnsi="Arial" w:cs="Times New Roman"/>
          <w:sz w:val="24"/>
          <w:szCs w:val="24"/>
          <w:lang w:eastAsia="el-GR"/>
        </w:rPr>
        <w:t xml:space="preserve">του </w:t>
      </w:r>
      <w:ins w:id="13" w:author="Ζούδιαρη Αικατερίνη" w:date="2020-02-17T10:37:00Z">
        <w:r w:rsidRPr="00604F60">
          <w:rPr>
            <w:rFonts w:ascii="Arial" w:eastAsia="Times New Roman" w:hAnsi="Arial" w:cs="Times New Roman"/>
            <w:sz w:val="24"/>
            <w:szCs w:val="24"/>
            <w:lang w:eastAsia="el-GR"/>
          </w:rPr>
          <w:t xml:space="preserve">Κανονισμού </w:t>
        </w:r>
      </w:ins>
      <w:r w:rsidRPr="00604F60">
        <w:rPr>
          <w:rFonts w:ascii="Arial" w:eastAsia="Times New Roman" w:hAnsi="Arial" w:cs="Times New Roman"/>
          <w:sz w:val="24"/>
          <w:szCs w:val="24"/>
          <w:lang w:eastAsia="el-GR"/>
        </w:rPr>
        <w:t xml:space="preserve">της </w:t>
      </w:r>
      <w:ins w:id="14" w:author="Ζούδιαρη Αικατερίνη" w:date="2020-02-17T10:37:00Z">
        <w:r w:rsidRPr="00604F60">
          <w:rPr>
            <w:rFonts w:ascii="Arial" w:eastAsia="Times New Roman" w:hAnsi="Arial" w:cs="Times New Roman"/>
            <w:sz w:val="24"/>
            <w:szCs w:val="24"/>
            <w:lang w:eastAsia="el-GR"/>
          </w:rPr>
          <w:t>Βουλής)</w:t>
        </w:r>
      </w:ins>
    </w:p>
    <w:p w:rsidR="00604F60" w:rsidRPr="00604F60" w:rsidRDefault="00604F60" w:rsidP="00604F60">
      <w:pPr>
        <w:spacing w:line="600" w:lineRule="auto"/>
        <w:ind w:firstLine="720"/>
        <w:jc w:val="both"/>
        <w:rPr>
          <w:ins w:id="15" w:author="Ζούδιαρη Αικατερίνη" w:date="2020-02-17T10:37:00Z"/>
          <w:rFonts w:ascii="Arial" w:eastAsia="Times New Roman" w:hAnsi="Arial" w:cs="Times New Roman"/>
          <w:sz w:val="24"/>
          <w:szCs w:val="24"/>
          <w:lang w:eastAsia="el-GR"/>
        </w:rPr>
      </w:pPr>
      <w:ins w:id="16" w:author="Ζούδιαρη Αικατερίνη" w:date="2020-02-17T10:37:00Z">
        <w:r w:rsidRPr="00604F60">
          <w:rPr>
            <w:rFonts w:ascii="Arial" w:eastAsia="Times New Roman" w:hAnsi="Arial" w:cs="Times New Roman"/>
            <w:sz w:val="24"/>
            <w:szCs w:val="24"/>
            <w:lang w:eastAsia="el-GR"/>
          </w:rPr>
          <w:t>1. Η με αριθμό 489/10-2-2020 επίκαιρη ερώτηση του Βουλευτή Σερρών της Νέας Δημοκρατίας κ. Αναστάσιου Χατζηβασιλείου προς την Υπουργό Παιδείας και Θρησκευμάτων, με θέμα: «Ανάγκη εκπαίδευσης των μαθητών στις πρώτες βοήθειες».</w:t>
        </w:r>
      </w:ins>
    </w:p>
    <w:p w:rsidR="00604F60" w:rsidRPr="00604F60" w:rsidRDefault="00604F60" w:rsidP="00604F60">
      <w:pPr>
        <w:spacing w:line="600" w:lineRule="auto"/>
        <w:ind w:firstLine="720"/>
        <w:jc w:val="both"/>
        <w:rPr>
          <w:ins w:id="17" w:author="Ζούδιαρη Αικατερίνη" w:date="2020-02-17T10:37:00Z"/>
          <w:rFonts w:ascii="Arial" w:eastAsia="Times New Roman" w:hAnsi="Arial" w:cs="Times New Roman"/>
          <w:sz w:val="24"/>
          <w:szCs w:val="24"/>
          <w:lang w:eastAsia="el-GR"/>
        </w:rPr>
      </w:pPr>
      <w:ins w:id="18" w:author="Ζούδιαρη Αικατερίνη" w:date="2020-02-17T10:37:00Z">
        <w:r w:rsidRPr="00604F60">
          <w:rPr>
            <w:rFonts w:ascii="Arial" w:eastAsia="Times New Roman" w:hAnsi="Arial" w:cs="Times New Roman"/>
            <w:sz w:val="24"/>
            <w:szCs w:val="24"/>
            <w:lang w:eastAsia="el-GR"/>
          </w:rPr>
          <w:t xml:space="preserve">2. Η με αριθμό 488/10-2-2020 επίκαιρη ερώτηση του Βουλευτή Εύβοιας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 Ευάγγελου Αποστόλου προς την Υπουργό Παιδείας και Θρησκευμάτων, με θέμα: «Αναστολή λειτουργίας τριών τμημάτων του Εθνικού Καποδιστριακού Πανεπιστημίου στα Ψαχνά Εύβοιας».</w:t>
        </w:r>
      </w:ins>
    </w:p>
    <w:p w:rsidR="00604F60" w:rsidRPr="00604F60" w:rsidRDefault="00604F60" w:rsidP="00604F60">
      <w:pPr>
        <w:spacing w:line="600" w:lineRule="auto"/>
        <w:ind w:firstLine="720"/>
        <w:jc w:val="both"/>
        <w:rPr>
          <w:ins w:id="19" w:author="Ζούδιαρη Αικατερίνη" w:date="2020-02-17T10:37:00Z"/>
          <w:rFonts w:ascii="Arial" w:eastAsia="Times New Roman" w:hAnsi="Arial" w:cs="Times New Roman"/>
          <w:sz w:val="24"/>
          <w:szCs w:val="24"/>
          <w:lang w:eastAsia="el-GR"/>
        </w:rPr>
      </w:pPr>
      <w:ins w:id="20" w:author="Ζούδιαρη Αικατερίνη" w:date="2020-02-17T10:37:00Z">
        <w:r w:rsidRPr="00604F60">
          <w:rPr>
            <w:rFonts w:ascii="Arial" w:eastAsia="Times New Roman" w:hAnsi="Arial" w:cs="Times New Roman"/>
            <w:sz w:val="24"/>
            <w:szCs w:val="24"/>
            <w:lang w:eastAsia="el-GR"/>
          </w:rPr>
          <w:t>Β. ΕΠΙΚΑΙΡΕΣ ΕΡΩΤΗΣΕΙΣ Δεύτερου Κύκλου (Άρθρα 130 παρ</w:t>
        </w:r>
      </w:ins>
      <w:r w:rsidRPr="00604F60">
        <w:rPr>
          <w:rFonts w:ascii="Arial" w:eastAsia="Times New Roman" w:hAnsi="Arial" w:cs="Times New Roman"/>
          <w:sz w:val="24"/>
          <w:szCs w:val="24"/>
          <w:lang w:eastAsia="el-GR"/>
        </w:rPr>
        <w:t>άγραφοι</w:t>
      </w:r>
      <w:ins w:id="21" w:author="Ζούδιαρη Αικατερίνη" w:date="2020-02-17T10:37:00Z">
        <w:r w:rsidRPr="00604F60">
          <w:rPr>
            <w:rFonts w:ascii="Arial" w:eastAsia="Times New Roman" w:hAnsi="Arial" w:cs="Times New Roman"/>
            <w:sz w:val="24"/>
            <w:szCs w:val="24"/>
            <w:lang w:eastAsia="el-GR"/>
          </w:rPr>
          <w:t xml:space="preserve"> 2 και 3 και 132 παρ</w:t>
        </w:r>
      </w:ins>
      <w:r w:rsidRPr="00604F60">
        <w:rPr>
          <w:rFonts w:ascii="Arial" w:eastAsia="Times New Roman" w:hAnsi="Arial" w:cs="Times New Roman"/>
          <w:sz w:val="24"/>
          <w:szCs w:val="24"/>
          <w:lang w:eastAsia="el-GR"/>
        </w:rPr>
        <w:t>άγραφοι</w:t>
      </w:r>
      <w:ins w:id="22" w:author="Ζούδιαρη Αικατερίνη" w:date="2020-02-17T10:37:00Z">
        <w:r w:rsidRPr="00604F60">
          <w:rPr>
            <w:rFonts w:ascii="Arial" w:eastAsia="Times New Roman" w:hAnsi="Arial" w:cs="Times New Roman"/>
            <w:sz w:val="24"/>
            <w:szCs w:val="24"/>
            <w:lang w:eastAsia="el-GR"/>
          </w:rPr>
          <w:t xml:space="preserve"> 2 </w:t>
        </w:r>
      </w:ins>
      <w:r w:rsidRPr="00604F60">
        <w:rPr>
          <w:rFonts w:ascii="Arial" w:eastAsia="Times New Roman" w:hAnsi="Arial" w:cs="Times New Roman"/>
          <w:sz w:val="24"/>
          <w:szCs w:val="24"/>
          <w:lang w:eastAsia="el-GR"/>
        </w:rPr>
        <w:t xml:space="preserve">του </w:t>
      </w:r>
      <w:ins w:id="23" w:author="Ζούδιαρη Αικατερίνη" w:date="2020-02-17T10:37:00Z">
        <w:r w:rsidRPr="00604F60">
          <w:rPr>
            <w:rFonts w:ascii="Arial" w:eastAsia="Times New Roman" w:hAnsi="Arial" w:cs="Times New Roman"/>
            <w:sz w:val="24"/>
            <w:szCs w:val="24"/>
            <w:lang w:eastAsia="el-GR"/>
          </w:rPr>
          <w:t xml:space="preserve">Κανονισμού </w:t>
        </w:r>
      </w:ins>
      <w:r w:rsidRPr="00604F60">
        <w:rPr>
          <w:rFonts w:ascii="Arial" w:eastAsia="Times New Roman" w:hAnsi="Arial" w:cs="Times New Roman"/>
          <w:sz w:val="24"/>
          <w:szCs w:val="24"/>
          <w:lang w:eastAsia="el-GR"/>
        </w:rPr>
        <w:t xml:space="preserve">της </w:t>
      </w:r>
      <w:ins w:id="24" w:author="Ζούδιαρη Αικατερίνη" w:date="2020-02-17T10:37:00Z">
        <w:r w:rsidRPr="00604F60">
          <w:rPr>
            <w:rFonts w:ascii="Arial" w:eastAsia="Times New Roman" w:hAnsi="Arial" w:cs="Times New Roman"/>
            <w:sz w:val="24"/>
            <w:szCs w:val="24"/>
            <w:lang w:eastAsia="el-GR"/>
          </w:rPr>
          <w:t>Βουλής</w:t>
        </w:r>
      </w:ins>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ins w:id="25" w:author="Ζούδιαρη Αικατερίνη" w:date="2020-02-17T10:37:00Z"/>
          <w:rFonts w:ascii="Arial" w:eastAsia="Times New Roman" w:hAnsi="Arial" w:cs="Times New Roman"/>
          <w:sz w:val="24"/>
          <w:szCs w:val="24"/>
          <w:lang w:eastAsia="el-GR"/>
        </w:rPr>
      </w:pPr>
      <w:ins w:id="26" w:author="Ζούδιαρη Αικατερίνη" w:date="2020-02-17T10:37:00Z">
        <w:r w:rsidRPr="00604F60">
          <w:rPr>
            <w:rFonts w:ascii="Arial" w:eastAsia="Times New Roman" w:hAnsi="Arial" w:cs="Times New Roman"/>
            <w:sz w:val="24"/>
            <w:szCs w:val="24"/>
            <w:lang w:eastAsia="el-GR"/>
          </w:rPr>
          <w:t>1. Η με αριθμό 490/10-2-2020 επίκαιρη ερώτηση της Βουλευτού Α</w:t>
        </w:r>
      </w:ins>
      <w:r w:rsidRPr="00604F60">
        <w:rPr>
          <w:rFonts w:ascii="Arial" w:eastAsia="Times New Roman" w:hAnsi="Arial" w:cs="Times New Roman"/>
          <w:sz w:val="24"/>
          <w:szCs w:val="24"/>
          <w:lang w:eastAsia="el-GR"/>
        </w:rPr>
        <w:t>΄</w:t>
      </w:r>
      <w:ins w:id="27" w:author="Ζούδιαρη Αικατερίνη" w:date="2020-02-17T10:37:00Z">
        <w:r w:rsidRPr="00604F60">
          <w:rPr>
            <w:rFonts w:ascii="Arial" w:eastAsia="Times New Roman" w:hAnsi="Arial" w:cs="Times New Roman"/>
            <w:sz w:val="24"/>
            <w:szCs w:val="24"/>
            <w:lang w:eastAsia="el-GR"/>
          </w:rPr>
          <w:t xml:space="preserve"> Θεσσαλονίκης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w:t>
        </w:r>
      </w:ins>
      <w:r w:rsidRPr="00604F60">
        <w:rPr>
          <w:rFonts w:ascii="Arial" w:eastAsia="Times New Roman" w:hAnsi="Arial" w:cs="Times New Roman"/>
          <w:sz w:val="24"/>
          <w:szCs w:val="24"/>
          <w:lang w:eastAsia="el-GR"/>
        </w:rPr>
        <w:t>.</w:t>
      </w:r>
      <w:ins w:id="28" w:author="Ζούδιαρη Αικατερίνη" w:date="2020-02-17T10:37:00Z">
        <w:r w:rsidRPr="00604F60">
          <w:rPr>
            <w:rFonts w:ascii="Arial" w:eastAsia="Times New Roman" w:hAnsi="Arial" w:cs="Times New Roman"/>
            <w:sz w:val="24"/>
            <w:szCs w:val="24"/>
            <w:lang w:eastAsia="el-GR"/>
          </w:rPr>
          <w:t xml:space="preserve"> Αικατερίνης </w:t>
        </w:r>
        <w:proofErr w:type="spellStart"/>
        <w:r w:rsidRPr="00604F60">
          <w:rPr>
            <w:rFonts w:ascii="Arial" w:eastAsia="Times New Roman" w:hAnsi="Arial" w:cs="Times New Roman"/>
            <w:sz w:val="24"/>
            <w:szCs w:val="24"/>
            <w:lang w:eastAsia="el-GR"/>
          </w:rPr>
          <w:lastRenderedPageBreak/>
          <w:t>Νοτοπούλου</w:t>
        </w:r>
        <w:proofErr w:type="spellEnd"/>
        <w:r w:rsidRPr="00604F60">
          <w:rPr>
            <w:rFonts w:ascii="Arial" w:eastAsia="Times New Roman" w:hAnsi="Arial" w:cs="Times New Roman"/>
            <w:sz w:val="24"/>
            <w:szCs w:val="24"/>
            <w:lang w:eastAsia="el-GR"/>
          </w:rPr>
          <w:t xml:space="preserve"> προς τον Υπουργό Τουρισμού, με θέμα: «Ο Ελληνικός Οργανισμός Τουρισμού (ΕΟΤ) οδηγείται σε συρρίκνωση».</w:t>
        </w:r>
      </w:ins>
    </w:p>
    <w:p w:rsidR="00604F60" w:rsidRPr="00604F60" w:rsidRDefault="00604F60" w:rsidP="00604F60">
      <w:pPr>
        <w:spacing w:line="600" w:lineRule="auto"/>
        <w:ind w:firstLine="720"/>
        <w:jc w:val="both"/>
        <w:rPr>
          <w:ins w:id="29" w:author="Ζούδιαρη Αικατερίνη" w:date="2020-02-17T10:37:00Z"/>
          <w:rFonts w:ascii="Arial" w:eastAsia="Times New Roman" w:hAnsi="Arial" w:cs="Times New Roman"/>
          <w:sz w:val="24"/>
          <w:szCs w:val="24"/>
          <w:lang w:eastAsia="el-GR"/>
        </w:rPr>
      </w:pPr>
      <w:ins w:id="30" w:author="Ζούδιαρη Αικατερίνη" w:date="2020-02-17T10:37:00Z">
        <w:r w:rsidRPr="00604F60">
          <w:rPr>
            <w:rFonts w:ascii="Arial" w:eastAsia="Times New Roman" w:hAnsi="Arial" w:cs="Times New Roman"/>
            <w:sz w:val="24"/>
            <w:szCs w:val="24"/>
            <w:lang w:eastAsia="el-GR"/>
          </w:rPr>
          <w:t>ΑΝΑΦΟΡΕΣ</w:t>
        </w:r>
      </w:ins>
      <w:r w:rsidRPr="00604F60">
        <w:rPr>
          <w:rFonts w:ascii="Arial" w:eastAsia="Times New Roman" w:hAnsi="Arial" w:cs="Times New Roman"/>
          <w:sz w:val="24"/>
          <w:szCs w:val="24"/>
          <w:lang w:eastAsia="el-GR"/>
        </w:rPr>
        <w:t xml:space="preserve"> </w:t>
      </w:r>
      <w:ins w:id="31" w:author="Ζούδιαρη Αικατερίνη" w:date="2020-02-17T10:37:00Z">
        <w:r w:rsidRPr="00604F60">
          <w:rPr>
            <w:rFonts w:ascii="Arial" w:eastAsia="Times New Roman" w:hAnsi="Arial" w:cs="Times New Roman"/>
            <w:sz w:val="24"/>
            <w:szCs w:val="24"/>
            <w:lang w:eastAsia="el-GR"/>
          </w:rPr>
          <w:t>-</w:t>
        </w:r>
      </w:ins>
      <w:r w:rsidRPr="00604F60">
        <w:rPr>
          <w:rFonts w:ascii="Arial" w:eastAsia="Times New Roman" w:hAnsi="Arial" w:cs="Times New Roman"/>
          <w:sz w:val="24"/>
          <w:szCs w:val="24"/>
          <w:lang w:eastAsia="el-GR"/>
        </w:rPr>
        <w:t xml:space="preserve"> </w:t>
      </w:r>
      <w:ins w:id="32" w:author="Ζούδιαρη Αικατερίνη" w:date="2020-02-17T10:37:00Z">
        <w:r w:rsidRPr="00604F60">
          <w:rPr>
            <w:rFonts w:ascii="Arial" w:eastAsia="Times New Roman" w:hAnsi="Arial" w:cs="Times New Roman"/>
            <w:sz w:val="24"/>
            <w:szCs w:val="24"/>
            <w:lang w:eastAsia="el-GR"/>
          </w:rPr>
          <w:t>ΕΡΩΤΗΣΕΙΣ (Άρθρο 130 παρ</w:t>
        </w:r>
      </w:ins>
      <w:r w:rsidRPr="00604F60">
        <w:rPr>
          <w:rFonts w:ascii="Arial" w:eastAsia="Times New Roman" w:hAnsi="Arial" w:cs="Times New Roman"/>
          <w:sz w:val="24"/>
          <w:szCs w:val="24"/>
          <w:lang w:eastAsia="el-GR"/>
        </w:rPr>
        <w:t>άγραφος</w:t>
      </w:r>
      <w:ins w:id="33" w:author="Ζούδιαρη Αικατερίνη" w:date="2020-02-17T10:37:00Z">
        <w:r w:rsidRPr="00604F60">
          <w:rPr>
            <w:rFonts w:ascii="Arial" w:eastAsia="Times New Roman" w:hAnsi="Arial" w:cs="Times New Roman"/>
            <w:sz w:val="24"/>
            <w:szCs w:val="24"/>
            <w:lang w:eastAsia="el-GR"/>
          </w:rPr>
          <w:t xml:space="preserve"> 5 </w:t>
        </w:r>
      </w:ins>
      <w:r w:rsidRPr="00604F60">
        <w:rPr>
          <w:rFonts w:ascii="Arial" w:eastAsia="Times New Roman" w:hAnsi="Arial" w:cs="Times New Roman"/>
          <w:sz w:val="24"/>
          <w:szCs w:val="24"/>
          <w:lang w:eastAsia="el-GR"/>
        </w:rPr>
        <w:t xml:space="preserve">του </w:t>
      </w:r>
      <w:ins w:id="34" w:author="Ζούδιαρη Αικατερίνη" w:date="2020-02-17T10:37:00Z">
        <w:r w:rsidRPr="00604F60">
          <w:rPr>
            <w:rFonts w:ascii="Arial" w:eastAsia="Times New Roman" w:hAnsi="Arial" w:cs="Times New Roman"/>
            <w:sz w:val="24"/>
            <w:szCs w:val="24"/>
            <w:lang w:eastAsia="el-GR"/>
          </w:rPr>
          <w:t>Καν</w:t>
        </w:r>
      </w:ins>
      <w:r w:rsidRPr="00604F60">
        <w:rPr>
          <w:rFonts w:ascii="Arial" w:eastAsia="Times New Roman" w:hAnsi="Arial" w:cs="Times New Roman"/>
          <w:sz w:val="24"/>
          <w:szCs w:val="24"/>
          <w:lang w:eastAsia="el-GR"/>
        </w:rPr>
        <w:t>ονισμού της</w:t>
      </w:r>
      <w:ins w:id="35" w:author="Ζούδιαρη Αικατερίνη" w:date="2020-02-17T10:37:00Z">
        <w:r w:rsidRPr="00604F60">
          <w:rPr>
            <w:rFonts w:ascii="Arial" w:eastAsia="Times New Roman" w:hAnsi="Arial" w:cs="Times New Roman"/>
            <w:sz w:val="24"/>
            <w:szCs w:val="24"/>
            <w:lang w:eastAsia="el-GR"/>
          </w:rPr>
          <w:t xml:space="preserve"> Βουλής)</w:t>
        </w:r>
      </w:ins>
    </w:p>
    <w:p w:rsidR="00604F60" w:rsidRPr="00604F60" w:rsidRDefault="00604F60" w:rsidP="00604F60">
      <w:pPr>
        <w:spacing w:line="600" w:lineRule="auto"/>
        <w:ind w:firstLine="720"/>
        <w:jc w:val="both"/>
        <w:rPr>
          <w:ins w:id="36" w:author="Ζούδιαρη Αικατερίνη" w:date="2020-02-17T10:37:00Z"/>
          <w:rFonts w:ascii="Arial" w:eastAsia="Times New Roman" w:hAnsi="Arial" w:cs="Times New Roman"/>
          <w:sz w:val="24"/>
          <w:szCs w:val="24"/>
          <w:lang w:eastAsia="el-GR"/>
        </w:rPr>
      </w:pPr>
      <w:ins w:id="37" w:author="Ζούδιαρη Αικατερίνη" w:date="2020-02-17T10:37:00Z">
        <w:r w:rsidRPr="00604F60">
          <w:rPr>
            <w:rFonts w:ascii="Arial" w:eastAsia="Times New Roman" w:hAnsi="Arial" w:cs="Times New Roman"/>
            <w:sz w:val="24"/>
            <w:szCs w:val="24"/>
            <w:lang w:eastAsia="el-GR"/>
          </w:rPr>
          <w:t>1.</w:t>
        </w:r>
      </w:ins>
      <w:r w:rsidRPr="00604F60">
        <w:rPr>
          <w:rFonts w:ascii="Arial" w:eastAsia="Times New Roman" w:hAnsi="Arial" w:cs="Times New Roman"/>
          <w:sz w:val="24"/>
          <w:szCs w:val="24"/>
          <w:lang w:eastAsia="el-GR"/>
        </w:rPr>
        <w:t xml:space="preserve"> </w:t>
      </w:r>
      <w:ins w:id="38" w:author="Ζούδιαρη Αικατερίνη" w:date="2020-02-17T10:37:00Z">
        <w:r w:rsidRPr="00604F60">
          <w:rPr>
            <w:rFonts w:ascii="Arial" w:eastAsia="Times New Roman" w:hAnsi="Arial" w:cs="Times New Roman"/>
            <w:sz w:val="24"/>
            <w:szCs w:val="24"/>
            <w:lang w:eastAsia="el-GR"/>
          </w:rPr>
          <w:t xml:space="preserve">Η με αριθμό 2553/11-12-2019 ερώτηση της Βουλευτού Ιωαννίνων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w:t>
        </w:r>
      </w:ins>
      <w:r w:rsidRPr="00604F60">
        <w:rPr>
          <w:rFonts w:ascii="Arial" w:eastAsia="Times New Roman" w:hAnsi="Arial" w:cs="Times New Roman"/>
          <w:sz w:val="24"/>
          <w:szCs w:val="24"/>
          <w:lang w:eastAsia="el-GR"/>
        </w:rPr>
        <w:t>.</w:t>
      </w:r>
      <w:ins w:id="39" w:author="Ζούδιαρη Αικατερίνη" w:date="2020-02-17T10:37:00Z">
        <w:r w:rsidRPr="00604F60">
          <w:rPr>
            <w:rFonts w:ascii="Arial" w:eastAsia="Times New Roman" w:hAnsi="Arial" w:cs="Times New Roman"/>
            <w:sz w:val="24"/>
            <w:szCs w:val="24"/>
            <w:lang w:eastAsia="el-GR"/>
          </w:rPr>
          <w:t xml:space="preserve"> Μερόπης </w:t>
        </w:r>
        <w:proofErr w:type="spellStart"/>
        <w:r w:rsidRPr="00604F60">
          <w:rPr>
            <w:rFonts w:ascii="Arial" w:eastAsia="Times New Roman" w:hAnsi="Arial" w:cs="Times New Roman"/>
            <w:sz w:val="24"/>
            <w:szCs w:val="24"/>
            <w:lang w:eastAsia="el-GR"/>
          </w:rPr>
          <w:t>Τζούφη</w:t>
        </w:r>
        <w:proofErr w:type="spellEnd"/>
        <w:r w:rsidRPr="00604F60">
          <w:rPr>
            <w:rFonts w:ascii="Arial" w:eastAsia="Times New Roman" w:hAnsi="Arial" w:cs="Times New Roman"/>
            <w:sz w:val="24"/>
            <w:szCs w:val="24"/>
            <w:lang w:eastAsia="el-GR"/>
          </w:rPr>
          <w:t xml:space="preserve"> προς την Υπουργό Παιδείας και Θρησκευμάτων, με θέμα: «Σοβαρά προβλήματα στην ελληνόγλωσση εκπαίδευση εξωτερικού. Ζητήματα στελέχωσης, οργάνωσης και μη</w:t>
        </w:r>
      </w:ins>
      <w:r w:rsidRPr="00604F60">
        <w:rPr>
          <w:rFonts w:ascii="Arial" w:eastAsia="Times New Roman" w:hAnsi="Arial" w:cs="Times New Roman"/>
          <w:sz w:val="24"/>
          <w:szCs w:val="24"/>
          <w:lang w:eastAsia="el-GR"/>
        </w:rPr>
        <w:t xml:space="preserve"> </w:t>
      </w:r>
      <w:ins w:id="40" w:author="Ζούδιαρη Αικατερίνη" w:date="2020-02-17T10:37:00Z">
        <w:r w:rsidRPr="00604F60">
          <w:rPr>
            <w:rFonts w:ascii="Arial" w:eastAsia="Times New Roman" w:hAnsi="Arial" w:cs="Times New Roman"/>
            <w:sz w:val="24"/>
            <w:szCs w:val="24"/>
            <w:lang w:eastAsia="el-GR"/>
          </w:rPr>
          <w:t>καταβολής του επιμισθίου στους εκπαιδευτικούς».</w:t>
        </w:r>
      </w:ins>
    </w:p>
    <w:p w:rsidR="00604F60" w:rsidRPr="00604F60" w:rsidRDefault="00604F60" w:rsidP="00604F60">
      <w:pPr>
        <w:spacing w:line="600" w:lineRule="auto"/>
        <w:ind w:firstLine="720"/>
        <w:jc w:val="both"/>
        <w:rPr>
          <w:ins w:id="41" w:author="Ζούδιαρη Αικατερίνη" w:date="2020-02-17T10:37:00Z"/>
          <w:rFonts w:ascii="Arial" w:eastAsia="Times New Roman" w:hAnsi="Arial" w:cs="Times New Roman"/>
          <w:sz w:val="24"/>
          <w:szCs w:val="24"/>
          <w:lang w:eastAsia="el-GR"/>
        </w:rPr>
      </w:pPr>
      <w:ins w:id="42" w:author="Ζούδιαρη Αικατερίνη" w:date="2020-02-17T10:37:00Z">
        <w:r w:rsidRPr="00604F60">
          <w:rPr>
            <w:rFonts w:ascii="Arial" w:eastAsia="Times New Roman" w:hAnsi="Arial" w:cs="Times New Roman"/>
            <w:sz w:val="24"/>
            <w:szCs w:val="24"/>
            <w:lang w:eastAsia="el-GR"/>
          </w:rPr>
          <w:t xml:space="preserve">Επίσης, θα ήθελα να ανακοινώσω προς το Σώμα τα εξής: </w:t>
        </w:r>
      </w:ins>
    </w:p>
    <w:p w:rsidR="00604F60" w:rsidRPr="00604F60" w:rsidRDefault="00604F60" w:rsidP="00604F60">
      <w:pPr>
        <w:spacing w:line="600" w:lineRule="auto"/>
        <w:ind w:firstLine="720"/>
        <w:jc w:val="both"/>
        <w:rPr>
          <w:ins w:id="43" w:author="Ζούδιαρη Αικατερίνη" w:date="2020-02-17T10:37:00Z"/>
          <w:rFonts w:ascii="Arial" w:eastAsia="Times New Roman" w:hAnsi="Arial" w:cs="Times New Roman"/>
          <w:sz w:val="24"/>
          <w:szCs w:val="24"/>
          <w:lang w:eastAsia="el-GR"/>
        </w:rPr>
      </w:pPr>
      <w:ins w:id="44" w:author="Ζούδιαρη Αικατερίνη" w:date="2020-02-17T10:37:00Z">
        <w:r w:rsidRPr="00604F60">
          <w:rPr>
            <w:rFonts w:ascii="Arial" w:eastAsia="Times New Roman" w:hAnsi="Arial" w:cs="Times New Roman"/>
            <w:sz w:val="24"/>
            <w:szCs w:val="24"/>
            <w:lang w:eastAsia="el-GR"/>
          </w:rPr>
          <w:t>Ο Πρόεδρος της Κοινοβουλευτικής Ομάδας του Κομμουνιστικού Κόμματος Ελλάδ</w:t>
        </w:r>
      </w:ins>
      <w:r w:rsidRPr="00604F60">
        <w:rPr>
          <w:rFonts w:ascii="Arial" w:eastAsia="Times New Roman" w:hAnsi="Arial" w:cs="Times New Roman"/>
          <w:sz w:val="24"/>
          <w:szCs w:val="24"/>
          <w:lang w:eastAsia="el-GR"/>
        </w:rPr>
        <w:t>α</w:t>
      </w:r>
      <w:ins w:id="45" w:author="Ζούδιαρη Αικατερίνη" w:date="2020-02-17T10:37:00Z">
        <w:r w:rsidRPr="00604F60">
          <w:rPr>
            <w:rFonts w:ascii="Arial" w:eastAsia="Times New Roman" w:hAnsi="Arial" w:cs="Times New Roman"/>
            <w:sz w:val="24"/>
            <w:szCs w:val="24"/>
            <w:lang w:eastAsia="el-GR"/>
          </w:rPr>
          <w:t>ς και οι Βουλευτές του κόμματός του κατέθεσαν στις 14</w:t>
        </w:r>
      </w:ins>
      <w:r w:rsidRPr="00604F60">
        <w:rPr>
          <w:rFonts w:ascii="Arial" w:eastAsia="Times New Roman" w:hAnsi="Arial" w:cs="Times New Roman"/>
          <w:sz w:val="24"/>
          <w:szCs w:val="24"/>
          <w:lang w:eastAsia="el-GR"/>
        </w:rPr>
        <w:t>-</w:t>
      </w:r>
      <w:ins w:id="46" w:author="Ζούδιαρη Αικατερίνη" w:date="2020-02-17T10:37:00Z">
        <w:r w:rsidRPr="00604F60">
          <w:rPr>
            <w:rFonts w:ascii="Arial" w:eastAsia="Times New Roman" w:hAnsi="Arial" w:cs="Times New Roman"/>
            <w:sz w:val="24"/>
            <w:szCs w:val="24"/>
            <w:lang w:eastAsia="el-GR"/>
          </w:rPr>
          <w:t>2</w:t>
        </w:r>
      </w:ins>
      <w:r w:rsidRPr="00604F60">
        <w:rPr>
          <w:rFonts w:ascii="Arial" w:eastAsia="Times New Roman" w:hAnsi="Arial" w:cs="Times New Roman"/>
          <w:sz w:val="24"/>
          <w:szCs w:val="24"/>
          <w:lang w:eastAsia="el-GR"/>
        </w:rPr>
        <w:t>-</w:t>
      </w:r>
      <w:ins w:id="47" w:author="Ζούδιαρη Αικατερίνη" w:date="2020-02-17T10:37:00Z">
        <w:r w:rsidRPr="00604F60">
          <w:rPr>
            <w:rFonts w:ascii="Arial" w:eastAsia="Times New Roman" w:hAnsi="Arial" w:cs="Times New Roman"/>
            <w:sz w:val="24"/>
            <w:szCs w:val="24"/>
            <w:lang w:eastAsia="el-GR"/>
          </w:rPr>
          <w:t>2020 πρόταση νόμου: «Συλλογικές Συμβάσεις Εργασίας».</w:t>
        </w:r>
      </w:ins>
    </w:p>
    <w:p w:rsidR="00604F60" w:rsidRPr="00604F60" w:rsidRDefault="00604F60" w:rsidP="00604F60">
      <w:pPr>
        <w:spacing w:line="600" w:lineRule="auto"/>
        <w:ind w:firstLine="720"/>
        <w:jc w:val="both"/>
        <w:rPr>
          <w:ins w:id="48" w:author="Ζούδιαρη Αικατερίνη" w:date="2020-02-17T10:37:00Z"/>
          <w:rFonts w:ascii="Arial" w:eastAsia="Times New Roman" w:hAnsi="Arial" w:cs="Times New Roman"/>
          <w:sz w:val="24"/>
          <w:szCs w:val="24"/>
          <w:lang w:eastAsia="el-GR"/>
        </w:rPr>
      </w:pPr>
      <w:ins w:id="49" w:author="Ζούδιαρη Αικατερίνη" w:date="2020-02-17T10:37:00Z">
        <w:r w:rsidRPr="00604F60">
          <w:rPr>
            <w:rFonts w:ascii="Arial" w:eastAsia="Times New Roman" w:hAnsi="Arial" w:cs="Times New Roman"/>
            <w:sz w:val="24"/>
            <w:szCs w:val="24"/>
            <w:lang w:eastAsia="el-GR"/>
          </w:rPr>
          <w:t>Παραπέμπεται στην αρμόδια Διαρκή Επιτροπή.</w:t>
        </w:r>
      </w:ins>
    </w:p>
    <w:p w:rsidR="00604F60" w:rsidRPr="00604F60" w:rsidRDefault="00604F60" w:rsidP="00604F60">
      <w:pPr>
        <w:spacing w:line="600" w:lineRule="auto"/>
        <w:ind w:firstLine="720"/>
        <w:jc w:val="both"/>
        <w:rPr>
          <w:ins w:id="50" w:author="Ζούδιαρη Αικατερίνη" w:date="2020-02-17T10:37:00Z"/>
          <w:rFonts w:ascii="Arial" w:eastAsia="Times New Roman" w:hAnsi="Arial" w:cs="Times New Roman"/>
          <w:sz w:val="24"/>
          <w:szCs w:val="24"/>
          <w:lang w:eastAsia="el-GR"/>
        </w:rPr>
      </w:pPr>
      <w:ins w:id="51" w:author="Ζούδιαρη Αικατερίνη" w:date="2020-02-17T10:37:00Z">
        <w:r w:rsidRPr="00604F60">
          <w:rPr>
            <w:rFonts w:ascii="Arial" w:eastAsia="Times New Roman" w:hAnsi="Arial" w:cs="Times New Roman"/>
            <w:sz w:val="24"/>
            <w:szCs w:val="24"/>
            <w:lang w:eastAsia="el-GR"/>
          </w:rPr>
          <w:t>Επίσης, οι Υπουργοί Ανάπτυξης και Επενδύσεων, Οικονομικών, Δικαιοσύνης, Εσωτερικών και Επικρατείας κατέθεσαν στις 13 Φεβρουαρίου 2020 σχέδιο νόμου: «Εμπορικά σήματα - ενσωμάτωση της Οδηγίας (ΕΕ) 2015/2436 για την προσέγγιση των νομοθεσιών των κρατών</w:t>
        </w:r>
      </w:ins>
      <w:r w:rsidRPr="00604F60">
        <w:rPr>
          <w:rFonts w:ascii="Arial" w:eastAsia="Times New Roman" w:hAnsi="Arial" w:cs="Times New Roman"/>
          <w:sz w:val="24"/>
          <w:szCs w:val="24"/>
          <w:lang w:eastAsia="el-GR"/>
        </w:rPr>
        <w:t>-</w:t>
      </w:r>
      <w:ins w:id="52" w:author="Ζούδιαρη Αικατερίνη" w:date="2020-02-17T10:37:00Z">
        <w:r w:rsidRPr="00604F60">
          <w:rPr>
            <w:rFonts w:ascii="Arial" w:eastAsia="Times New Roman" w:hAnsi="Arial" w:cs="Times New Roman"/>
            <w:sz w:val="24"/>
            <w:szCs w:val="24"/>
            <w:lang w:eastAsia="el-GR"/>
          </w:rPr>
          <w:t xml:space="preserve">μελών περί </w:t>
        </w:r>
        <w:r w:rsidRPr="00604F60">
          <w:rPr>
            <w:rFonts w:ascii="Arial" w:eastAsia="Times New Roman" w:hAnsi="Arial" w:cs="Times New Roman"/>
            <w:sz w:val="24"/>
            <w:szCs w:val="24"/>
            <w:lang w:eastAsia="el-GR"/>
          </w:rPr>
          <w:lastRenderedPageBreak/>
          <w:t xml:space="preserve">σημάτων και της Οδηγίας 2004/48/ΕΚ, σχετικά με την επιβολή των δικαιωμάτων διανοητικής ιδιοκτησίας και άλλες διατάξεις». </w:t>
        </w:r>
      </w:ins>
    </w:p>
    <w:p w:rsidR="00604F60" w:rsidRPr="00604F60" w:rsidRDefault="00604F60" w:rsidP="00604F60">
      <w:pPr>
        <w:spacing w:line="600" w:lineRule="auto"/>
        <w:ind w:firstLine="720"/>
        <w:jc w:val="both"/>
        <w:rPr>
          <w:ins w:id="53" w:author="Ζούδιαρη Αικατερίνη" w:date="2020-02-17T10:37:00Z"/>
          <w:rFonts w:ascii="Arial" w:eastAsia="Times New Roman" w:hAnsi="Arial" w:cs="Times New Roman"/>
          <w:sz w:val="24"/>
          <w:szCs w:val="24"/>
          <w:lang w:eastAsia="el-GR"/>
        </w:rPr>
      </w:pPr>
      <w:ins w:id="54" w:author="Ζούδιαρη Αικατερίνη" w:date="2020-02-17T10:37:00Z">
        <w:r w:rsidRPr="00604F60">
          <w:rPr>
            <w:rFonts w:ascii="Arial" w:eastAsia="Times New Roman" w:hAnsi="Arial" w:cs="Times New Roman"/>
            <w:sz w:val="24"/>
            <w:szCs w:val="24"/>
            <w:lang w:eastAsia="el-GR"/>
          </w:rPr>
          <w:t xml:space="preserve">Παραπέμπεται στην αρμόδια Διαρκή Επιτροπή. </w:t>
        </w:r>
      </w:ins>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Ενημερώνω, επίσης, ότι με έγγραφό του ο Γενικός Γραμματέας Νομικών και Κοινωνικών Θεμάτων ενημερώνει το Σώμα για τα εξής: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«Με την παρούσα σάς ενημερώνουμε σχετικά με τη συζήτηση των επικαίρων ερωτήσεων στο πλαίσιο του κοινοβουλευτικού ελέγχου την Παρασκευή 14 Φεβρουαρίου 2020, ότι οι επίκαιρες ερωτήσεις που θα συζητηθούν είναι οι εξής: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Οι υπ’ αριθμόν 486/10-2-2020 και 492/10-2-2020 επίκαιρες ερωτήσεις, οι οποίες θα απαντηθούν από τον Υπουργό Υποδομών και Μεταφορών κ. Κωνσταντίνο Καραμανλή.</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Η υπ’ αριθμόν 487/10-2-2020 επίκαιρη ερώτηση, η οποία θα απαντηθεί από τον Υφυπουργό Οικονομικών κ. Απόστολο </w:t>
      </w:r>
      <w:proofErr w:type="spellStart"/>
      <w:r w:rsidRPr="00604F60">
        <w:rPr>
          <w:rFonts w:ascii="Arial" w:eastAsia="Times New Roman" w:hAnsi="Arial" w:cs="Arial"/>
          <w:color w:val="212121"/>
          <w:sz w:val="24"/>
          <w:szCs w:val="24"/>
          <w:shd w:val="clear" w:color="auto" w:fill="FFFFFF"/>
          <w:lang w:eastAsia="el-GR"/>
        </w:rPr>
        <w:t>Βεσυρόπουλο</w:t>
      </w:r>
      <w:proofErr w:type="spellEnd"/>
      <w:r w:rsidRPr="00604F60">
        <w:rPr>
          <w:rFonts w:ascii="Arial" w:eastAsia="Times New Roman" w:hAnsi="Arial" w:cs="Arial"/>
          <w:color w:val="212121"/>
          <w:sz w:val="24"/>
          <w:szCs w:val="24"/>
          <w:shd w:val="clear" w:color="auto" w:fill="FFFFFF"/>
          <w:lang w:eastAsia="el-GR"/>
        </w:rPr>
        <w:t>.</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Η υπ’ αριθμόν 494/11-2-2020 επίκαιρη ερώτηση, η οποία θα απαντηθεί από τον Υφυπουργό Υγείας κ. Βασίλειο </w:t>
      </w:r>
      <w:proofErr w:type="spellStart"/>
      <w:r w:rsidRPr="00604F60">
        <w:rPr>
          <w:rFonts w:ascii="Arial" w:eastAsia="Times New Roman" w:hAnsi="Arial" w:cs="Arial"/>
          <w:color w:val="212121"/>
          <w:sz w:val="24"/>
          <w:szCs w:val="24"/>
          <w:shd w:val="clear" w:color="auto" w:fill="FFFFFF"/>
          <w:lang w:eastAsia="el-GR"/>
        </w:rPr>
        <w:t>Κοντοζαμάνη</w:t>
      </w:r>
      <w:proofErr w:type="spellEnd"/>
      <w:r w:rsidRPr="00604F60">
        <w:rPr>
          <w:rFonts w:ascii="Arial" w:eastAsia="Times New Roman" w:hAnsi="Arial" w:cs="Arial"/>
          <w:color w:val="212121"/>
          <w:sz w:val="24"/>
          <w:szCs w:val="24"/>
          <w:shd w:val="clear" w:color="auto" w:fill="FFFFFF"/>
          <w:lang w:eastAsia="el-GR"/>
        </w:rPr>
        <w:t>.</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Η υπ’ αριθμόν 502/11-2-2020 επίκαιρη ερώτηση και η υπ’ αριθμόν 1988/18-11-2019 ερώτηση του κύκλου των αναφορών και ερωτήσεων, οι </w:t>
      </w:r>
      <w:r w:rsidRPr="00604F60">
        <w:rPr>
          <w:rFonts w:ascii="Arial" w:eastAsia="Times New Roman" w:hAnsi="Arial" w:cs="Arial"/>
          <w:color w:val="212121"/>
          <w:sz w:val="24"/>
          <w:szCs w:val="24"/>
          <w:shd w:val="clear" w:color="auto" w:fill="FFFFFF"/>
          <w:lang w:eastAsia="el-GR"/>
        </w:rPr>
        <w:lastRenderedPageBreak/>
        <w:t>οποίες θα απαντηθούν από τον Υφυπουργό Περιβάλλοντος και Ενέργειας κ. Γεράσιμο Θωμά.</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Τέλος, οι υπ’ αριθμόν 480/4-2-2020, 481/4-2-2020, 485/7-2-2020 και 491/10-2-2020 επίκαιρες ερωτήσεις, οι οποίες θα απαντηθούν από τον Υφυπουργό Περιβάλλοντος και Ενέργειας κ. Δημήτριο Οικονόμου».</w:t>
      </w:r>
    </w:p>
    <w:p w:rsidR="00604F60" w:rsidRPr="00604F60" w:rsidRDefault="00604F60" w:rsidP="00604F60">
      <w:pPr>
        <w:tabs>
          <w:tab w:val="left" w:pos="1791"/>
        </w:tabs>
        <w:spacing w:line="600" w:lineRule="auto"/>
        <w:ind w:firstLine="720"/>
        <w:jc w:val="both"/>
        <w:rPr>
          <w:rFonts w:ascii="Arial" w:eastAsia="Times New Roman" w:hAnsi="Arial" w:cs="Arial"/>
          <w:color w:val="000000"/>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Αρχίζουμε με τη δεύτερη </w:t>
      </w:r>
      <w:r w:rsidRPr="00604F60">
        <w:rPr>
          <w:rFonts w:ascii="Arial" w:eastAsia="Times New Roman" w:hAnsi="Arial" w:cs="Arial"/>
          <w:color w:val="000000"/>
          <w:sz w:val="24"/>
          <w:szCs w:val="24"/>
          <w:shd w:val="clear" w:color="auto" w:fill="FFFFFF"/>
          <w:lang w:eastAsia="el-GR"/>
        </w:rPr>
        <w:t xml:space="preserve">με αριθμό 494/11-2-2020 </w:t>
      </w:r>
      <w:r w:rsidRPr="00604F60">
        <w:rPr>
          <w:rFonts w:ascii="Arial" w:eastAsia="Times New Roman" w:hAnsi="Arial" w:cs="Arial"/>
          <w:color w:val="212121"/>
          <w:sz w:val="24"/>
          <w:szCs w:val="24"/>
          <w:shd w:val="clear" w:color="auto" w:fill="FFFFFF"/>
          <w:lang w:eastAsia="el-GR"/>
        </w:rPr>
        <w:t xml:space="preserve">επίκαιρη ερώτηση δεύτερου κύκλου </w:t>
      </w:r>
      <w:r w:rsidRPr="00604F60">
        <w:rPr>
          <w:rFonts w:ascii="Arial" w:eastAsia="Times New Roman" w:hAnsi="Arial" w:cs="Arial"/>
          <w:color w:val="000000"/>
          <w:sz w:val="24"/>
          <w:szCs w:val="24"/>
          <w:shd w:val="clear" w:color="auto" w:fill="FFFFFF"/>
          <w:lang w:eastAsia="el-GR"/>
        </w:rPr>
        <w:t xml:space="preserve">του Βουλευτή Κέρκυρας του Κινήματος Αλλαγής κ. </w:t>
      </w:r>
      <w:r w:rsidRPr="00604F60">
        <w:rPr>
          <w:rFonts w:ascii="Arial" w:eastAsia="Times New Roman" w:hAnsi="Arial" w:cs="Arial"/>
          <w:bCs/>
          <w:color w:val="000000"/>
          <w:sz w:val="24"/>
          <w:szCs w:val="24"/>
          <w:shd w:val="clear" w:color="auto" w:fill="FFFFFF"/>
          <w:lang w:eastAsia="el-GR"/>
        </w:rPr>
        <w:t xml:space="preserve">Δημητρίου </w:t>
      </w:r>
      <w:proofErr w:type="spellStart"/>
      <w:r w:rsidRPr="00604F60">
        <w:rPr>
          <w:rFonts w:ascii="Arial" w:eastAsia="Times New Roman" w:hAnsi="Arial" w:cs="Arial"/>
          <w:bCs/>
          <w:color w:val="000000"/>
          <w:sz w:val="24"/>
          <w:szCs w:val="24"/>
          <w:shd w:val="clear" w:color="auto" w:fill="FFFFFF"/>
          <w:lang w:eastAsia="el-GR"/>
        </w:rPr>
        <w:t>Μπιάγκη</w:t>
      </w:r>
      <w:proofErr w:type="spellEnd"/>
      <w:r w:rsidRPr="00604F60">
        <w:rPr>
          <w:rFonts w:ascii="Arial" w:eastAsia="Times New Roman" w:hAnsi="Arial" w:cs="Arial"/>
          <w:b/>
          <w:bCs/>
          <w:color w:val="000000"/>
          <w:sz w:val="24"/>
          <w:szCs w:val="24"/>
          <w:shd w:val="clear" w:color="auto" w:fill="FFFFFF"/>
          <w:lang w:eastAsia="el-GR"/>
        </w:rPr>
        <w:t xml:space="preserve"> </w:t>
      </w:r>
      <w:r w:rsidRPr="00604F60">
        <w:rPr>
          <w:rFonts w:ascii="Arial" w:eastAsia="Times New Roman" w:hAnsi="Arial" w:cs="Arial"/>
          <w:color w:val="000000"/>
          <w:sz w:val="24"/>
          <w:szCs w:val="24"/>
          <w:shd w:val="clear" w:color="auto" w:fill="FFFFFF"/>
          <w:lang w:eastAsia="el-GR"/>
        </w:rPr>
        <w:t xml:space="preserve">προς τον Υπουργό </w:t>
      </w:r>
      <w:r w:rsidRPr="00604F60">
        <w:rPr>
          <w:rFonts w:ascii="Arial" w:eastAsia="Times New Roman" w:hAnsi="Arial" w:cs="Arial"/>
          <w:bCs/>
          <w:color w:val="000000"/>
          <w:sz w:val="24"/>
          <w:szCs w:val="24"/>
          <w:shd w:val="clear" w:color="auto" w:fill="FFFFFF"/>
          <w:lang w:eastAsia="el-GR"/>
        </w:rPr>
        <w:t>Υγείας,</w:t>
      </w:r>
      <w:r w:rsidRPr="00604F60">
        <w:rPr>
          <w:rFonts w:ascii="Arial" w:eastAsia="Times New Roman" w:hAnsi="Arial" w:cs="Arial"/>
          <w:b/>
          <w:bCs/>
          <w:color w:val="000000"/>
          <w:sz w:val="24"/>
          <w:szCs w:val="24"/>
          <w:shd w:val="clear" w:color="auto" w:fill="FFFFFF"/>
          <w:lang w:eastAsia="el-GR"/>
        </w:rPr>
        <w:t xml:space="preserve"> </w:t>
      </w:r>
      <w:r w:rsidRPr="00604F60">
        <w:rPr>
          <w:rFonts w:ascii="Arial" w:eastAsia="Times New Roman" w:hAnsi="Arial" w:cs="Arial"/>
          <w:color w:val="000000"/>
          <w:sz w:val="24"/>
          <w:szCs w:val="24"/>
          <w:shd w:val="clear" w:color="auto" w:fill="FFFFFF"/>
          <w:lang w:eastAsia="el-GR"/>
        </w:rPr>
        <w:t xml:space="preserve">με θέμα: «Επιτακτική ανάγκη τοποθέτησης Γενικού Ιατρού στην </w:t>
      </w:r>
      <w:proofErr w:type="spellStart"/>
      <w:r w:rsidRPr="00604F60">
        <w:rPr>
          <w:rFonts w:ascii="Arial" w:eastAsia="Times New Roman" w:hAnsi="Arial" w:cs="Arial"/>
          <w:color w:val="000000"/>
          <w:sz w:val="24"/>
          <w:szCs w:val="24"/>
          <w:shd w:val="clear" w:color="auto" w:fill="FFFFFF"/>
          <w:lang w:eastAsia="el-GR"/>
        </w:rPr>
        <w:t>Ερείκουσσα</w:t>
      </w:r>
      <w:proofErr w:type="spellEnd"/>
      <w:r w:rsidRPr="00604F60">
        <w:rPr>
          <w:rFonts w:ascii="Arial" w:eastAsia="Times New Roman" w:hAnsi="Arial" w:cs="Arial"/>
          <w:color w:val="000000"/>
          <w:sz w:val="24"/>
          <w:szCs w:val="24"/>
          <w:shd w:val="clear" w:color="auto" w:fill="FFFFFF"/>
          <w:lang w:eastAsia="el-GR"/>
        </w:rPr>
        <w:t>».</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Κάνω παράκληση από την αρχή, επειδή πήρε πολύ χρόνο η προηγούμενη διαδικασία, να είμαστε ει δυνατόν συνεπείς στον χρόνο όλοι μας, τόσο οι συνάδελφοι Βουλευτές όσο και οι Υπουργοί.</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Κύριε </w:t>
      </w:r>
      <w:proofErr w:type="spellStart"/>
      <w:r w:rsidRPr="00604F60">
        <w:rPr>
          <w:rFonts w:ascii="Arial" w:eastAsia="Times New Roman" w:hAnsi="Arial" w:cs="Arial"/>
          <w:color w:val="212121"/>
          <w:sz w:val="24"/>
          <w:szCs w:val="24"/>
          <w:shd w:val="clear" w:color="auto" w:fill="FFFFFF"/>
          <w:lang w:eastAsia="el-GR"/>
        </w:rPr>
        <w:t>Μπιάγκη</w:t>
      </w:r>
      <w:proofErr w:type="spellEnd"/>
      <w:r w:rsidRPr="00604F60">
        <w:rPr>
          <w:rFonts w:ascii="Arial" w:eastAsia="Times New Roman" w:hAnsi="Arial" w:cs="Arial"/>
          <w:color w:val="212121"/>
          <w:sz w:val="24"/>
          <w:szCs w:val="24"/>
          <w:shd w:val="clear" w:color="auto" w:fill="FFFFFF"/>
          <w:lang w:eastAsia="el-GR"/>
        </w:rPr>
        <w:t>, έχετε τον λόγο για δύο λεπτά.</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color w:val="212121"/>
          <w:sz w:val="24"/>
          <w:szCs w:val="24"/>
          <w:shd w:val="clear" w:color="auto" w:fill="FFFFFF"/>
          <w:lang w:eastAsia="el-GR"/>
        </w:rPr>
        <w:t xml:space="preserve">ΔΗΜΗΤΡΙΟΣ ΜΠΙΑΓΚΗΣ: </w:t>
      </w:r>
      <w:r w:rsidRPr="00604F60">
        <w:rPr>
          <w:rFonts w:ascii="Arial" w:eastAsia="Times New Roman" w:hAnsi="Arial" w:cs="Arial"/>
          <w:color w:val="212121"/>
          <w:sz w:val="24"/>
          <w:szCs w:val="24"/>
          <w:shd w:val="clear" w:color="auto" w:fill="FFFFFF"/>
          <w:lang w:eastAsia="el-GR"/>
        </w:rPr>
        <w:t>Ευχαριστώ πολύ, κύριε Πρόεδρε.</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Κύριε Υφυπουργέ, σας ευχαριστώ για την παρουσία σας. Λυπάμαι που για άλλη μια φορά έρχομαι να κάνω μια επίκαιρη ερώτηση στο Υπουργείο σας, η οποία δεν αφορά την Κέρκυρα ή, αν θέλετε, την Ελλάδα την οποία σχεδιάζατε και θα θέλαμε να φτιάξουμε για το αύριο, αλλά θέματα καθημερινότητας.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 xml:space="preserve">Συγκεκριμένα, η επίκαιρη ερώτηση που έρχομαι σήμερα </w:t>
      </w:r>
      <w:proofErr w:type="spellStart"/>
      <w:r w:rsidRPr="00604F60">
        <w:rPr>
          <w:rFonts w:ascii="Arial" w:eastAsia="Times New Roman" w:hAnsi="Arial" w:cs="Arial"/>
          <w:color w:val="212121"/>
          <w:sz w:val="24"/>
          <w:szCs w:val="24"/>
          <w:shd w:val="clear" w:color="auto" w:fill="FFFFFF"/>
          <w:lang w:eastAsia="el-GR"/>
        </w:rPr>
        <w:t>ενώπιόν</w:t>
      </w:r>
      <w:proofErr w:type="spellEnd"/>
      <w:r w:rsidRPr="00604F60">
        <w:rPr>
          <w:rFonts w:ascii="Arial" w:eastAsia="Times New Roman" w:hAnsi="Arial" w:cs="Arial"/>
          <w:color w:val="212121"/>
          <w:sz w:val="24"/>
          <w:szCs w:val="24"/>
          <w:shd w:val="clear" w:color="auto" w:fill="FFFFFF"/>
          <w:lang w:eastAsia="el-GR"/>
        </w:rPr>
        <w:t xml:space="preserve"> σας να θέσω, αφορά το πώς εμείς σαν ελληνικό Κοινοβούλιο και εσείς σαν εκτελεστική εξουσία διαχειριζόμαστε το θέμα των νησιών της Κέρκυρας. Και μιλάω για τα </w:t>
      </w:r>
      <w:proofErr w:type="spellStart"/>
      <w:r w:rsidRPr="00604F60">
        <w:rPr>
          <w:rFonts w:ascii="Arial" w:eastAsia="Times New Roman" w:hAnsi="Arial" w:cs="Arial"/>
          <w:color w:val="212121"/>
          <w:sz w:val="24"/>
          <w:szCs w:val="24"/>
          <w:shd w:val="clear" w:color="auto" w:fill="FFFFFF"/>
          <w:lang w:eastAsia="el-GR"/>
        </w:rPr>
        <w:t>Διαπόντια</w:t>
      </w:r>
      <w:proofErr w:type="spellEnd"/>
      <w:r w:rsidRPr="00604F60">
        <w:rPr>
          <w:rFonts w:ascii="Arial" w:eastAsia="Times New Roman" w:hAnsi="Arial" w:cs="Arial"/>
          <w:color w:val="212121"/>
          <w:sz w:val="24"/>
          <w:szCs w:val="24"/>
          <w:shd w:val="clear" w:color="auto" w:fill="FFFFFF"/>
          <w:lang w:eastAsia="el-GR"/>
        </w:rPr>
        <w:t xml:space="preserve"> νησιά.</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Κύριε Υφυπουργέ, το αγροτικό ιατρείο της </w:t>
      </w:r>
      <w:proofErr w:type="spellStart"/>
      <w:r w:rsidRPr="00604F60">
        <w:rPr>
          <w:rFonts w:ascii="Arial" w:eastAsia="Times New Roman" w:hAnsi="Arial" w:cs="Arial"/>
          <w:color w:val="212121"/>
          <w:sz w:val="24"/>
          <w:szCs w:val="24"/>
          <w:shd w:val="clear" w:color="auto" w:fill="FFFFFF"/>
          <w:lang w:eastAsia="el-GR"/>
        </w:rPr>
        <w:t>Ερείκουσσας</w:t>
      </w:r>
      <w:proofErr w:type="spellEnd"/>
      <w:r w:rsidRPr="00604F60">
        <w:rPr>
          <w:rFonts w:ascii="Arial" w:eastAsia="Times New Roman" w:hAnsi="Arial" w:cs="Arial"/>
          <w:color w:val="212121"/>
          <w:sz w:val="24"/>
          <w:szCs w:val="24"/>
          <w:shd w:val="clear" w:color="auto" w:fill="FFFFFF"/>
          <w:lang w:eastAsia="el-GR"/>
        </w:rPr>
        <w:t xml:space="preserve"> -η οποία, </w:t>
      </w:r>
      <w:proofErr w:type="spellStart"/>
      <w:r w:rsidRPr="00604F60">
        <w:rPr>
          <w:rFonts w:ascii="Arial" w:eastAsia="Times New Roman" w:hAnsi="Arial" w:cs="Arial"/>
          <w:color w:val="212121"/>
          <w:sz w:val="24"/>
          <w:szCs w:val="24"/>
          <w:shd w:val="clear" w:color="auto" w:fill="FFFFFF"/>
          <w:lang w:eastAsia="el-GR"/>
        </w:rPr>
        <w:t>σημειωτέον</w:t>
      </w:r>
      <w:proofErr w:type="spellEnd"/>
      <w:r w:rsidRPr="00604F60">
        <w:rPr>
          <w:rFonts w:ascii="Arial" w:eastAsia="Times New Roman" w:hAnsi="Arial" w:cs="Arial"/>
          <w:color w:val="212121"/>
          <w:sz w:val="24"/>
          <w:szCs w:val="24"/>
          <w:shd w:val="clear" w:color="auto" w:fill="FFFFFF"/>
          <w:lang w:eastAsia="el-GR"/>
        </w:rPr>
        <w:t xml:space="preserve">, με τους Οθωνούς και το </w:t>
      </w:r>
      <w:proofErr w:type="spellStart"/>
      <w:r w:rsidRPr="00604F60">
        <w:rPr>
          <w:rFonts w:ascii="Arial" w:eastAsia="Times New Roman" w:hAnsi="Arial" w:cs="Arial"/>
          <w:color w:val="212121"/>
          <w:sz w:val="24"/>
          <w:szCs w:val="24"/>
          <w:shd w:val="clear" w:color="auto" w:fill="FFFFFF"/>
          <w:lang w:eastAsia="el-GR"/>
        </w:rPr>
        <w:t>Μαθράκι</w:t>
      </w:r>
      <w:proofErr w:type="spellEnd"/>
      <w:r w:rsidRPr="00604F60">
        <w:rPr>
          <w:rFonts w:ascii="Arial" w:eastAsia="Times New Roman" w:hAnsi="Arial" w:cs="Arial"/>
          <w:color w:val="212121"/>
          <w:sz w:val="24"/>
          <w:szCs w:val="24"/>
          <w:shd w:val="clear" w:color="auto" w:fill="FFFFFF"/>
          <w:lang w:eastAsia="el-GR"/>
        </w:rPr>
        <w:t xml:space="preserve"> αποτελούν τα </w:t>
      </w:r>
      <w:proofErr w:type="spellStart"/>
      <w:r w:rsidRPr="00604F60">
        <w:rPr>
          <w:rFonts w:ascii="Arial" w:eastAsia="Times New Roman" w:hAnsi="Arial" w:cs="Arial"/>
          <w:color w:val="212121"/>
          <w:sz w:val="24"/>
          <w:szCs w:val="24"/>
          <w:shd w:val="clear" w:color="auto" w:fill="FFFFFF"/>
          <w:lang w:eastAsia="el-GR"/>
        </w:rPr>
        <w:t>Διαπόντια</w:t>
      </w:r>
      <w:proofErr w:type="spellEnd"/>
      <w:r w:rsidRPr="00604F60">
        <w:rPr>
          <w:rFonts w:ascii="Arial" w:eastAsia="Times New Roman" w:hAnsi="Arial" w:cs="Arial"/>
          <w:color w:val="212121"/>
          <w:sz w:val="24"/>
          <w:szCs w:val="24"/>
          <w:shd w:val="clear" w:color="auto" w:fill="FFFFFF"/>
          <w:lang w:eastAsia="el-GR"/>
        </w:rPr>
        <w:t xml:space="preserve"> νησιά, δηλαδή το βορειοδυτικότερο σημείο της ελληνικής επικράτειας- παραμένει εδώ και δύο μήνες περίπου χωρίς γιατρό. Δύο μήνες ήταν όταν είχα κάνει αρχικά την ερώτηση και δεν είχε απαντηθεί, κύριε Υφυπουργέ. Είναι τέσσερις, πέντε τώρα.</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Από τις 17 Νοεμβρίου του 2019, μετά την αποχώρηση του στρατιωτικού ιατρού, ο οποίος κάλυπτε τις ανάγκες των κατοίκων της περιοχής, η θέση στο αγροτικό ιατρείο </w:t>
      </w:r>
      <w:proofErr w:type="spellStart"/>
      <w:r w:rsidRPr="00604F60">
        <w:rPr>
          <w:rFonts w:ascii="Arial" w:eastAsia="Times New Roman" w:hAnsi="Arial" w:cs="Arial"/>
          <w:color w:val="212121"/>
          <w:sz w:val="24"/>
          <w:szCs w:val="24"/>
          <w:shd w:val="clear" w:color="auto" w:fill="FFFFFF"/>
          <w:lang w:eastAsia="el-GR"/>
        </w:rPr>
        <w:t>Ερείκουσσας</w:t>
      </w:r>
      <w:proofErr w:type="spellEnd"/>
      <w:r w:rsidRPr="00604F60">
        <w:rPr>
          <w:rFonts w:ascii="Arial" w:eastAsia="Times New Roman" w:hAnsi="Arial" w:cs="Arial"/>
          <w:color w:val="212121"/>
          <w:sz w:val="24"/>
          <w:szCs w:val="24"/>
          <w:shd w:val="clear" w:color="auto" w:fill="FFFFFF"/>
          <w:lang w:eastAsia="el-GR"/>
        </w:rPr>
        <w:t xml:space="preserve"> παραμείνει κενή.</w:t>
      </w:r>
    </w:p>
    <w:p w:rsidR="00604F60" w:rsidRPr="00604F60" w:rsidRDefault="00604F60" w:rsidP="00604F60">
      <w:pPr>
        <w:tabs>
          <w:tab w:val="left" w:pos="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Αποδεικνύεται περίτρανα για άλλη μια φορά ότι η πλήρωση τόσο της συγκεκριμένης θέσης, αλλά και των υπολοίπων νησιών, δεν μπορεί σε καμμία περίπτωση να αποτελεί μέρος ενός γενικού κανόνα.</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Επειδή η υγεία είναι δημόσιο αγαθό, κύριε Υπουργέ, επειδή ιδιαίτερα για τους κατοίκους των ακριτικών νησιών του Ιονίου, των </w:t>
      </w:r>
      <w:proofErr w:type="spellStart"/>
      <w:r w:rsidRPr="00604F60">
        <w:rPr>
          <w:rFonts w:ascii="Arial" w:eastAsia="Times New Roman" w:hAnsi="Arial" w:cs="Arial"/>
          <w:color w:val="202124"/>
          <w:sz w:val="24"/>
          <w:szCs w:val="24"/>
          <w:lang w:eastAsia="el-GR"/>
        </w:rPr>
        <w:t>Διαπόντιων</w:t>
      </w:r>
      <w:proofErr w:type="spellEnd"/>
      <w:r w:rsidRPr="00604F60">
        <w:rPr>
          <w:rFonts w:ascii="Arial" w:eastAsia="Times New Roman" w:hAnsi="Arial" w:cs="Arial"/>
          <w:color w:val="202124"/>
          <w:sz w:val="24"/>
          <w:szCs w:val="24"/>
          <w:lang w:eastAsia="el-GR"/>
        </w:rPr>
        <w:t xml:space="preserve"> νησιών -και το τονίζω- η ύπαρξη ενός αγροτικού ιατρού είναι άμεσα συνυφασμένη με την </w:t>
      </w:r>
      <w:r w:rsidRPr="00604F60">
        <w:rPr>
          <w:rFonts w:ascii="Arial" w:eastAsia="Times New Roman" w:hAnsi="Arial" w:cs="Arial"/>
          <w:color w:val="202124"/>
          <w:sz w:val="24"/>
          <w:szCs w:val="24"/>
          <w:lang w:eastAsia="el-GR"/>
        </w:rPr>
        <w:lastRenderedPageBreak/>
        <w:t xml:space="preserve">υγεία, αλλά και με την ίδια τη ζωή λόγω των πολυήμερων αποκλεισμών που υφίστανται κατά τη διάρκεια των έντονων καιρικών φαινομένων του χειμώνα και με δεδομένη τη μη ύπαρξη άλλου τρόπου σύνδεσης, εκτός από θαλάσσης, και επειδή ανάλογη κατάσταση επικρατεί και στα τρία </w:t>
      </w:r>
      <w:proofErr w:type="spellStart"/>
      <w:r w:rsidRPr="00604F60">
        <w:rPr>
          <w:rFonts w:ascii="Arial" w:eastAsia="Times New Roman" w:hAnsi="Arial" w:cs="Arial"/>
          <w:color w:val="202124"/>
          <w:sz w:val="24"/>
          <w:szCs w:val="24"/>
          <w:lang w:eastAsia="el-GR"/>
        </w:rPr>
        <w:t>Διαπόντια</w:t>
      </w:r>
      <w:proofErr w:type="spellEnd"/>
      <w:r w:rsidRPr="00604F60">
        <w:rPr>
          <w:rFonts w:ascii="Arial" w:eastAsia="Times New Roman" w:hAnsi="Arial" w:cs="Arial"/>
          <w:color w:val="202124"/>
          <w:sz w:val="24"/>
          <w:szCs w:val="24"/>
          <w:lang w:eastAsia="el-GR"/>
        </w:rPr>
        <w:t xml:space="preserve"> νησιά, ερωτάσθε: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Με ποιον τρόπο προτίθεται το Υπουργείο να αντιδράσει στην απόλυτα δικαιολογημένη κραυγή απόγνωσης των κατοίκων του νησιού αφ’ ενός και αφ’ ετέρου ποιο είναι το πλάνο από πλευράς Υπουργείου Υγείας για τα </w:t>
      </w:r>
      <w:proofErr w:type="spellStart"/>
      <w:r w:rsidRPr="00604F60">
        <w:rPr>
          <w:rFonts w:ascii="Arial" w:eastAsia="Times New Roman" w:hAnsi="Arial" w:cs="Arial"/>
          <w:color w:val="202124"/>
          <w:sz w:val="24"/>
          <w:szCs w:val="24"/>
          <w:lang w:eastAsia="el-GR"/>
        </w:rPr>
        <w:t>Διαπόντια</w:t>
      </w:r>
      <w:proofErr w:type="spellEnd"/>
      <w:r w:rsidRPr="00604F60">
        <w:rPr>
          <w:rFonts w:ascii="Arial" w:eastAsia="Times New Roman" w:hAnsi="Arial" w:cs="Arial"/>
          <w:color w:val="202124"/>
          <w:sz w:val="24"/>
          <w:szCs w:val="24"/>
          <w:lang w:eastAsia="el-GR"/>
        </w:rPr>
        <w:t xml:space="preserve"> νησιά, αλλά και τις ακριτικές περιοχές της χώρας εν γένει, λαμβάνοντας υπ’ </w:t>
      </w:r>
      <w:proofErr w:type="spellStart"/>
      <w:r w:rsidRPr="00604F60">
        <w:rPr>
          <w:rFonts w:ascii="Arial" w:eastAsia="Times New Roman" w:hAnsi="Arial" w:cs="Arial"/>
          <w:color w:val="202124"/>
          <w:sz w:val="24"/>
          <w:szCs w:val="24"/>
          <w:lang w:eastAsia="el-GR"/>
        </w:rPr>
        <w:t>όψιν</w:t>
      </w:r>
      <w:proofErr w:type="spellEnd"/>
      <w:r w:rsidRPr="00604F60">
        <w:rPr>
          <w:rFonts w:ascii="Arial" w:eastAsia="Times New Roman" w:hAnsi="Arial" w:cs="Arial"/>
          <w:color w:val="202124"/>
          <w:sz w:val="24"/>
          <w:szCs w:val="24"/>
          <w:lang w:eastAsia="el-GR"/>
        </w:rPr>
        <w:t xml:space="preserve"> τις ιδιαιτερότητες του κάθε τόπου; Υπάρχει σχεδιασμός του Υπουργείου για ολοκλήρωση και αξιοποίηση των δυνατοτήτων των ελικοδρομίων, προκειμένου να δημιουργηθούν οι προϋποθέσεις για εναλλακτικές λύσεις μεταφοράς, όπως η σύνδεση με το Άκτιο που υπάρχει για τις υπόλοιπες περιοχές;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ΠΡΟΕΔΡΕΥΩΝ (Αθανάσιος Μπούρας):</w:t>
      </w:r>
      <w:r w:rsidRPr="00604F60">
        <w:rPr>
          <w:rFonts w:ascii="Arial" w:eastAsia="Times New Roman" w:hAnsi="Arial" w:cs="Arial"/>
          <w:color w:val="202124"/>
          <w:sz w:val="24"/>
          <w:szCs w:val="24"/>
          <w:lang w:eastAsia="el-GR"/>
        </w:rPr>
        <w:t xml:space="preserve"> Παρακαλώ τον Υφυπουργό Υγείας κ. </w:t>
      </w:r>
      <w:proofErr w:type="spellStart"/>
      <w:r w:rsidRPr="00604F60">
        <w:rPr>
          <w:rFonts w:ascii="Arial" w:eastAsia="Times New Roman" w:hAnsi="Arial" w:cs="Arial"/>
          <w:color w:val="202124"/>
          <w:sz w:val="24"/>
          <w:szCs w:val="24"/>
          <w:lang w:eastAsia="el-GR"/>
        </w:rPr>
        <w:t>Κοντοζαμάνη</w:t>
      </w:r>
      <w:proofErr w:type="spellEnd"/>
      <w:r w:rsidRPr="00604F60">
        <w:rPr>
          <w:rFonts w:ascii="Arial" w:eastAsia="Times New Roman" w:hAnsi="Arial" w:cs="Arial"/>
          <w:color w:val="202124"/>
          <w:sz w:val="24"/>
          <w:szCs w:val="24"/>
          <w:lang w:eastAsia="el-GR"/>
        </w:rPr>
        <w:t xml:space="preserve">, να λάβει τον λόγο για τρία λεπτά για την </w:t>
      </w:r>
      <w:proofErr w:type="spellStart"/>
      <w:r w:rsidRPr="00604F60">
        <w:rPr>
          <w:rFonts w:ascii="Arial" w:eastAsia="Times New Roman" w:hAnsi="Arial" w:cs="Arial"/>
          <w:color w:val="202124"/>
          <w:sz w:val="24"/>
          <w:szCs w:val="24"/>
          <w:lang w:eastAsia="el-GR"/>
        </w:rPr>
        <w:t>πρωτολογία</w:t>
      </w:r>
      <w:proofErr w:type="spellEnd"/>
      <w:r w:rsidRPr="00604F60">
        <w:rPr>
          <w:rFonts w:ascii="Arial" w:eastAsia="Times New Roman" w:hAnsi="Arial" w:cs="Arial"/>
          <w:color w:val="202124"/>
          <w:sz w:val="24"/>
          <w:szCs w:val="24"/>
          <w:lang w:eastAsia="el-GR"/>
        </w:rPr>
        <w:t xml:space="preserve"> του.</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Ορίστε, κύριε Υφυπουργέ, έχετε τον λόγο.</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lastRenderedPageBreak/>
        <w:t>ΒΑΣΙΛΕΙΟΣ ΚΟΝΤΟΖΑΜΑΝΗΣ (Υφυπουργός Υγείας):</w:t>
      </w:r>
      <w:r w:rsidRPr="00604F60">
        <w:rPr>
          <w:rFonts w:ascii="Arial" w:eastAsia="Times New Roman" w:hAnsi="Arial" w:cs="Arial"/>
          <w:color w:val="202124"/>
          <w:sz w:val="24"/>
          <w:szCs w:val="24"/>
          <w:lang w:eastAsia="el-GR"/>
        </w:rPr>
        <w:t xml:space="preserve"> 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Επειδή ο κ. </w:t>
      </w:r>
      <w:proofErr w:type="spellStart"/>
      <w:r w:rsidRPr="00604F60">
        <w:rPr>
          <w:rFonts w:ascii="Arial" w:eastAsia="Times New Roman" w:hAnsi="Arial" w:cs="Arial"/>
          <w:color w:val="202124"/>
          <w:sz w:val="24"/>
          <w:szCs w:val="24"/>
          <w:lang w:eastAsia="el-GR"/>
        </w:rPr>
        <w:t>Μπιάγκης</w:t>
      </w:r>
      <w:proofErr w:type="spellEnd"/>
      <w:r w:rsidRPr="00604F60">
        <w:rPr>
          <w:rFonts w:ascii="Arial" w:eastAsia="Times New Roman" w:hAnsi="Arial" w:cs="Arial"/>
          <w:color w:val="202124"/>
          <w:sz w:val="24"/>
          <w:szCs w:val="24"/>
          <w:lang w:eastAsia="el-GR"/>
        </w:rPr>
        <w:t xml:space="preserve"> αναφέρθηκε και στον αριθμό των ερωτήσεων που έχουν κατατεθεί στο Υπουργείο Υγείας, επιτρέψτε μου, κύριε Πρόεδρε, να πω ότι είναι πάρα πολύ μεγάλος ο αριθμός και πραγματικά οι υπηρεσίες, αλλά και εμείς δυστυχώς, αδυνατούμε να ανταποκριθούμε στις προθεσμίες οι οποίες υπάρχουν και προσπαθούμε με κάθε τρόπο να απαντάμε τις ερωτήσεις αυτές. Οπότε, θα ήθελα να κατανοήσετε το θέμα αυτό.</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Σε ό,τι αφορά την περιφερειακή ενότητα της Κέρκυρας, θα ήθελα να πω το εξής: Ουσιαστικά η περιφερειακή ενότητα αναπτύσσεται σε πρωτοβάθμιο επίπεδο υγείας με πέντε κέντρα υγείας και είκοσι έξι περιφερειακά ιατρεία. Και περιφερειακά ιατρεία υπάρχουν στην Ερεικούσσα όπου προβλέπεται η κάλυψη ιατρού υπαίθρου. Όμως, σε πολλές περιπτώσεις η πρόσκληση ενδιαφέροντος για κάλυψη θέσης αποβαίνει άγονη και προσπαθούμε να βρούμε εναλλακτικές λύσεις. Μία από τις λύσεις αυτές είναι στο πλαίσιο της συνεργασίας που έχουμε με το Υπουργείο Εθνικής Άμυνας, όπου υπάρχει οπλίτης ιατρός.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Σήμερα, πράγματι το περιφερειακό ιατρείο Ερεικούσσας δεν καλύπτεται από γιατρό γιατί, πρώτον, η </w:t>
      </w:r>
      <w:proofErr w:type="spellStart"/>
      <w:r w:rsidRPr="00604F60">
        <w:rPr>
          <w:rFonts w:ascii="Arial" w:eastAsia="Times New Roman" w:hAnsi="Arial" w:cs="Arial"/>
          <w:color w:val="202124"/>
          <w:sz w:val="24"/>
          <w:szCs w:val="24"/>
          <w:lang w:eastAsia="el-GR"/>
        </w:rPr>
        <w:t>προκηρυχθείσα</w:t>
      </w:r>
      <w:proofErr w:type="spellEnd"/>
      <w:r w:rsidRPr="00604F60">
        <w:rPr>
          <w:rFonts w:ascii="Arial" w:eastAsia="Times New Roman" w:hAnsi="Arial" w:cs="Arial"/>
          <w:color w:val="202124"/>
          <w:sz w:val="24"/>
          <w:szCs w:val="24"/>
          <w:lang w:eastAsia="el-GR"/>
        </w:rPr>
        <w:t xml:space="preserve"> θέση ιατρού </w:t>
      </w:r>
      <w:proofErr w:type="spellStart"/>
      <w:r w:rsidRPr="00604F60">
        <w:rPr>
          <w:rFonts w:ascii="Arial" w:eastAsia="Times New Roman" w:hAnsi="Arial" w:cs="Arial"/>
          <w:color w:val="202124"/>
          <w:sz w:val="24"/>
          <w:szCs w:val="24"/>
          <w:lang w:eastAsia="el-GR"/>
        </w:rPr>
        <w:t>απέβη</w:t>
      </w:r>
      <w:proofErr w:type="spellEnd"/>
      <w:r w:rsidRPr="00604F60">
        <w:rPr>
          <w:rFonts w:ascii="Arial" w:eastAsia="Times New Roman" w:hAnsi="Arial" w:cs="Arial"/>
          <w:color w:val="202124"/>
          <w:sz w:val="24"/>
          <w:szCs w:val="24"/>
          <w:lang w:eastAsia="el-GR"/>
        </w:rPr>
        <w:t xml:space="preserve"> άγονη και, δεύτερον, η θητεία του ιατρού οπλίτη που υπηρετούσε έληξε και αυτή τη στιγμή αδυνατεί το Υπουργείο Εθνικής Άμυνας να καλύψει τη θέση με άλλον οπλίτη.</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 xml:space="preserve">Προσπαθούμε, όμως, να καλύψουμε τις ανάγκες του ιατρείου με μετακινήσεις γιατρών από άλλες δομές υγείας. Συγκεκριμένα, μετακινούνται γιατροί από τα περιφερειακά ιατρεία </w:t>
      </w:r>
      <w:proofErr w:type="spellStart"/>
      <w:r w:rsidRPr="00604F60">
        <w:rPr>
          <w:rFonts w:ascii="Arial" w:eastAsia="Times New Roman" w:hAnsi="Arial" w:cs="Arial"/>
          <w:color w:val="202124"/>
          <w:sz w:val="24"/>
          <w:szCs w:val="24"/>
          <w:lang w:eastAsia="el-GR"/>
        </w:rPr>
        <w:t>Μαθρακίου</w:t>
      </w:r>
      <w:proofErr w:type="spellEnd"/>
      <w:r w:rsidRPr="00604F60">
        <w:rPr>
          <w:rFonts w:ascii="Arial" w:eastAsia="Times New Roman" w:hAnsi="Arial" w:cs="Arial"/>
          <w:color w:val="202124"/>
          <w:sz w:val="24"/>
          <w:szCs w:val="24"/>
          <w:lang w:eastAsia="el-GR"/>
        </w:rPr>
        <w:t xml:space="preserve"> και Οθονών. Μάλιστα, αυτό το Σαββατοκύριακο ένας εξ αυτών θα βρίσκεται στην Ερεικούσσα.</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Σε γενικές γραμμές θα ήθελα να σας πω σε ό,τι αφορά την κάλυψη των θέσεων γιατρών σε ακριτικές, νησιωτικές και δυσπρόσιτες περιοχές της χώρας ότι προσπαθούμε με κάθε τρόπο να καλύπτουμε τις ανάγκες οι οποίες προκύπτουν, τα κενά και τις αποχωρήσεις των γιατρών που συνταξιοδοτούνται.</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Υπάρχουν συγκεκριμένες ενέργειες, όπως προκηρύξεις θέσεων ιατρικού προσωπικού, επικουρικού προσωπικού και μετακινήσεις προσωπικού από κοντινές δομές υγείας. Σε πάρα πολλές περιπτώσεις οι ενέργειες αυτές δεν έχουν τα επιθυμητά αποτελέσματα, γιατί, όπως σας είπα, πολλές θέσεις αποβαίνουν άγονες.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Και θα ήθελα εδώ για μια ακόμη φορά να πω ένα μεγάλο ευχαριστώ στο ιατρικό, νοσηλευτικό και λοιπό προσωπικό που καλύπτει τις ανάγκες αυτών των περιοχών, εργάζεται με αυταπάρνηση όλο το εικοσιτετράωρο καλύπτοντας τις ανάγκες του συστήματος υγείας και στηρίζουν με όλες τους τις δυνάμεις τα κέντρα υγείας, τα νοσοκομεία και τις άλλες δομές υγείας.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(Στο σημείο αυτό κτυπάει το κουδούνι λήξεως του χρόνου ομιλίας του κυρίου Υφυπουργού)</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Ολοκληρώνω, κύριε Πρόεδρε. Θα χρησιμοποιήσω και λίγο χρόνο από τη δευτερολογία μου.</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Το πρόβλημα αυτό δεν λύνεται με μια υπουργική απόφαση ούτε με έναν νόμο. Θα πρέπει να δώσουμε κίνητρα στους γιατρούς, οι οποίοι καλούνται να καλύψουν τις θέσεις αυτές. Αυτή τη στιγμή υπάρχουν συγκεκριμένα κίνητρα που προβλέπονται από τη νομοθεσία, όπως η χορήγηση μηνιαίου επιδόματος 400 ευρώ.</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Στο επίδομα αυτό συμπεριλαμβάνονται τα περιφερειακά ιατρεία Ερεικούσσας, </w:t>
      </w:r>
      <w:proofErr w:type="spellStart"/>
      <w:r w:rsidRPr="00604F60">
        <w:rPr>
          <w:rFonts w:ascii="Arial" w:eastAsia="Times New Roman" w:hAnsi="Arial" w:cs="Arial"/>
          <w:color w:val="201F1E"/>
          <w:sz w:val="24"/>
          <w:szCs w:val="24"/>
          <w:lang w:eastAsia="el-GR"/>
        </w:rPr>
        <w:t>Μαθρακίου</w:t>
      </w:r>
      <w:proofErr w:type="spellEnd"/>
      <w:r w:rsidRPr="00604F60">
        <w:rPr>
          <w:rFonts w:ascii="Arial" w:eastAsia="Times New Roman" w:hAnsi="Arial" w:cs="Arial"/>
          <w:color w:val="201F1E"/>
          <w:sz w:val="24"/>
          <w:szCs w:val="24"/>
          <w:lang w:eastAsia="el-GR"/>
        </w:rPr>
        <w:t xml:space="preserve"> και Οθωνών και για την κάλυψη θέσης ιατρού ΕΣΥ η προϋπηρεσία υπαίθρου σε τέτοιες περιοχές αναγνωρίζεται και υπολογίζεται στο πενταπλάσιο σε σχέση με την προϋπηρεσία των υπολοίπων γιατρών. Ο δε χρόνος υπηρεσίας των ειδικευμένων γιατρών ΕΣΥ για την υπηρεσία υπαίθρου επί θητεία </w:t>
      </w:r>
      <w:proofErr w:type="spellStart"/>
      <w:r w:rsidRPr="00604F60">
        <w:rPr>
          <w:rFonts w:ascii="Arial" w:eastAsia="Times New Roman" w:hAnsi="Arial" w:cs="Arial"/>
          <w:color w:val="201F1E"/>
          <w:sz w:val="24"/>
          <w:szCs w:val="24"/>
          <w:lang w:eastAsia="el-GR"/>
        </w:rPr>
        <w:t>προσμετράται</w:t>
      </w:r>
      <w:proofErr w:type="spellEnd"/>
      <w:r w:rsidRPr="00604F60">
        <w:rPr>
          <w:rFonts w:ascii="Arial" w:eastAsia="Times New Roman" w:hAnsi="Arial" w:cs="Arial"/>
          <w:color w:val="201F1E"/>
          <w:sz w:val="24"/>
          <w:szCs w:val="24"/>
          <w:lang w:eastAsia="el-GR"/>
        </w:rPr>
        <w:t xml:space="preserve"> ως χρόνος προϋπηρεσίας για την επιστημονική τους εξέλιξη.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Υπάρχουν και άλλα κίνητρα που προβλέπονται από την ισχύουσα νομοθεσία, αλλά σχεδιάζουμε και ένα πακέτο μέτρων, έτσι ώστε να δώσουμε πραγματικά την ευκαιρία σε γιατρούς να καλύψουν αυτές τις ανάγκες.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 xml:space="preserve">Θα συνεχίσω στη δευτερολογία μου, κύριε Πρόεδρε.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shd w:val="clear" w:color="auto" w:fill="FFFFFF"/>
          <w:lang w:eastAsia="zh-CN"/>
        </w:rPr>
        <w:t>ΠΡΟΕΔΡΕΥΩΝ (Αθανάσιος Μπούρας):</w:t>
      </w:r>
      <w:r w:rsidRPr="00604F60">
        <w:rPr>
          <w:rFonts w:ascii="Arial" w:eastAsia="Times New Roman" w:hAnsi="Arial" w:cs="Arial"/>
          <w:color w:val="201F1E"/>
          <w:sz w:val="24"/>
          <w:szCs w:val="24"/>
          <w:lang w:eastAsia="el-GR"/>
        </w:rPr>
        <w:t xml:space="preserve"> Ο Βουλευτής Κέρκυρας του Κινήματος Αλλαγής κ. </w:t>
      </w:r>
      <w:proofErr w:type="spellStart"/>
      <w:r w:rsidRPr="00604F60">
        <w:rPr>
          <w:rFonts w:ascii="Arial" w:eastAsia="Times New Roman" w:hAnsi="Arial" w:cs="Arial"/>
          <w:color w:val="201F1E"/>
          <w:sz w:val="24"/>
          <w:szCs w:val="24"/>
          <w:lang w:eastAsia="el-GR"/>
        </w:rPr>
        <w:t>Μπιάγκης</w:t>
      </w:r>
      <w:proofErr w:type="spellEnd"/>
      <w:r w:rsidRPr="00604F60">
        <w:rPr>
          <w:rFonts w:ascii="Arial" w:eastAsia="Times New Roman" w:hAnsi="Arial" w:cs="Arial"/>
          <w:color w:val="201F1E"/>
          <w:sz w:val="24"/>
          <w:szCs w:val="24"/>
          <w:lang w:eastAsia="el-GR"/>
        </w:rPr>
        <w:t xml:space="preserve"> έχει τον λόγο για τρία λεπτά για τη δευτερολογία του.</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ΔΗΜΗΤΡΙΟΣ ΜΠΙΑΓΚΗΣ:</w:t>
      </w:r>
      <w:r w:rsidRPr="00604F60">
        <w:rPr>
          <w:rFonts w:ascii="Arial" w:eastAsia="Times New Roman" w:hAnsi="Arial" w:cs="Arial"/>
          <w:color w:val="201F1E"/>
          <w:sz w:val="24"/>
          <w:szCs w:val="24"/>
          <w:lang w:eastAsia="el-GR"/>
        </w:rPr>
        <w:t xml:space="preserve"> Ευχαριστώ, κύριε Πρόεδρε.</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Κύριε Υπουργέ, λυπάμαι πολύ που εγώ δεν μπορώ να σας ευχαριστήσω για λογαριασμό των Κερκυραίων με την απάντηση που μου δώσατε. Πραγματικά λυπούμαι. Είναι μία απάντηση με την οποία -αν θέλετε- ούτε στο άμεσο μέλλον δεν φαίνεται να υπάρχει φως και δεν φαίνεται οι συντοπίτες μας που βρίσκονται στην Ερεικούσσα να μπορούν να περιμένουν κάτι.</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Θεωρητικά τουλάχιστον από την απάντησή σας δεν προέκυψε ούτε μια αμεσότητα ούτε μια κίνηση, έτσι ώστε να λύσετε το πρόβλημα. Και αν θέλετε, με τη συνεργασία στην οποία αναφερθήκατε και η οποία υπήρχε με την προηγούμενη κυβέρνηση, με το Υπουργείο Εθνικής Άμυνας -τουλάχιστον μέχρι να φύγει ο χειμώνας και μέχρι να φτιάξετε αυτό τον νόμο που θα δίνει, αν θέλετε, κάποιες προϋποθέσεις, κάποιες δυνατότητες περισσότερες έτσι ώστε να γίνουν πιο ελκυστικά αυτά τα ιατρεία- θα μπορούσατε να καλύψετε την τοπική κοινωνία.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Κύριε Υπουργέ, σε κάποια νησιά στα οποία είναι πάρα πολύ δύσκολη η μεταφορά -και δη τον χειμώνα- δεν λύνεται το πρόβλημα στους μόνιμους κατοίκους που μένουν εκεί με το να πηγαίνει μία φορά την εβδομάδα ή στις δεκαπέντε μέρες κάποιος αγροτικός ιατρός για να γράφει τα φάρμακα τα οποία πρέπει να πάρουν οι υπέργηροι αγρότες μας εκεί.</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Το πρόβλημα λύνεται, αν θέλετε να στηρίξουμε τις τοπικές κοινωνίες, με την παρουσία του γιατρού εκεί, προκειμένου να νιώθουν και την ασφάλεια αυτοί οι άνθρωποι που κρατούνται να «φυλάξουν Θερμοπύλες».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Είμαστε σε μια περίοδο που τα εθνικά θέματα είναι στο κόκκινο. Είμαστε σε μια περίοδο που το κομμάτι που λέγεται «εθνικό θέμα», που λέγεται «υφαλοκρηπίδα», που λέγεται «αποκλειστική οικονομική ζώνη» πρέπει να είναι ένα από τα πρώτα θέματα που έχουμε στο μυαλό μας. Σήμερα το αντιμετωπίζουμε στην Ανατολική Μεσόγειο, στο Αιγαίο. Αύριο θα το αντιμετωπίζουμε στο Ιόνιο.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Αυτά τα νησιά, πραγματικά, τα </w:t>
      </w:r>
      <w:proofErr w:type="spellStart"/>
      <w:r w:rsidRPr="00604F60">
        <w:rPr>
          <w:rFonts w:ascii="Arial" w:eastAsia="Times New Roman" w:hAnsi="Arial" w:cs="Arial"/>
          <w:color w:val="201F1E"/>
          <w:sz w:val="24"/>
          <w:szCs w:val="24"/>
          <w:lang w:eastAsia="el-GR"/>
        </w:rPr>
        <w:t>Διαπόντια</w:t>
      </w:r>
      <w:proofErr w:type="spellEnd"/>
      <w:r w:rsidRPr="00604F60">
        <w:rPr>
          <w:rFonts w:ascii="Arial" w:eastAsia="Times New Roman" w:hAnsi="Arial" w:cs="Arial"/>
          <w:color w:val="201F1E"/>
          <w:sz w:val="24"/>
          <w:szCs w:val="24"/>
          <w:lang w:eastAsia="el-GR"/>
        </w:rPr>
        <w:t xml:space="preserve"> νησιά που βρίσκονται στην Κέρκυρα πρέπει να τα έχετε υπ’ </w:t>
      </w:r>
      <w:proofErr w:type="spellStart"/>
      <w:r w:rsidRPr="00604F60">
        <w:rPr>
          <w:rFonts w:ascii="Arial" w:eastAsia="Times New Roman" w:hAnsi="Arial" w:cs="Arial"/>
          <w:color w:val="201F1E"/>
          <w:sz w:val="24"/>
          <w:szCs w:val="24"/>
          <w:lang w:eastAsia="el-GR"/>
        </w:rPr>
        <w:t>όψιν</w:t>
      </w:r>
      <w:proofErr w:type="spellEnd"/>
      <w:r w:rsidRPr="00604F60">
        <w:rPr>
          <w:rFonts w:ascii="Arial" w:eastAsia="Times New Roman" w:hAnsi="Arial" w:cs="Arial"/>
          <w:color w:val="201F1E"/>
          <w:sz w:val="24"/>
          <w:szCs w:val="24"/>
          <w:lang w:eastAsia="el-GR"/>
        </w:rPr>
        <w:t xml:space="preserve"> σας και να μην τα σκεφτόμαστε μόνο την ώρα που θα τα έχουμε ανάγκη ως σημάδια -αν θέλετε- για να μετρήσουμε την υφαλοκρηπίδα και να μετρήσουμε και την αποκλειστική οικονομική ζώνη.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Στα συγκεκριμένα νησιά, κύριε Υπουργέ, μένουν άνθρωποι, μένουν κάτοικοι, οι οποίοι δεν μπορούν τις δύσκολες μέρες του χειμώνα να νιώθουν την παρουσία ενός γιατρού. Δεν σας λέω τι θα γίνει στην περίπτωση της αρρώστιας. Καλύτερα να μην το σκεφτόμαστε.</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Εκτός αυτού, στην ερώτηση που σας έθεσα, κύριε Υφυπουργέ και για την οποία αποδέχομαι τον φόρτο εργασίας που έχει το Υπουργείο σας –όπως πολύ σωστά είπατε- δεν μου απάντησε όταν την έθεσα γραπτά ως ερώτηση, προκειμένου να έχετε και περισσότερο χρόνο να μου αναπτύξετε το σκεπτικό σας, γι’ αυτό αναγκάστηκα να τη φέρω ως επίκαιρη. Εκεί σας ρωτάμε και τι σχεδιάζετε για τα ελικοδρόμια στα συγκεκριμένα νησιά, έτσι ώστε να υπάρχει η δυνατότητα και -αν θέλετε- και η ισονομία αυτοί οι άνθρωποι να μπορούν να δεχθούν κάποιο από τα ελικόπτερα που βρίσκονται στο Άκτιο για να προσφέρουν τις πρώτες βοήθειες σε μία δύσκολη περίπτωση.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Λυπάμαι πραγματικά, γιατί ξέρετε πολύ καλά ότι σήμερα -ύστερα από επτά μήνες- ανακοινώσατε στην Κέρκυρα τον αντιπρόεδρο του νοσοκομείου.</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Δεν έχετε ανακοινώσει ακόμα το υπόλοιπο διοικητικό συμβούλιο, κύριε Υφυπουργέ. Έχουν περάσει επτά μήνες και περιμένουμε πραγματικά να αναπτύξετε τη φιλοσοφία σας για την υγεία στο σύνολό της. Περιμέναμε από εσάς να δείξετε σε εμάς ως νησιωτική περιφέρεια μεγαλύτερη ευαισθησία. Από τις μέχρι τώρα απαντήσεις και πολύ περισσότερο από την πολιτική σας, κύριε </w:t>
      </w:r>
      <w:r w:rsidRPr="00604F60">
        <w:rPr>
          <w:rFonts w:ascii="Arial" w:eastAsia="Times New Roman" w:hAnsi="Arial" w:cs="Arial"/>
          <w:color w:val="201F1E"/>
          <w:sz w:val="24"/>
          <w:szCs w:val="24"/>
          <w:lang w:eastAsia="el-GR"/>
        </w:rPr>
        <w:lastRenderedPageBreak/>
        <w:t>Υφυπουργέ, δεν έχετε δείξει κάτι τέτοιο. Πραγματικά, δεν ήρθα εδώ σήμερα ούτε επικοινωνιακά να κερδίσω κάποιο στοίχημα με τους συμπολίτες μου ούτε -αν θέλετε- να εμφανιστώ εκεί.</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color w:val="201F1E"/>
          <w:sz w:val="24"/>
          <w:szCs w:val="24"/>
          <w:lang w:eastAsia="el-GR"/>
        </w:rPr>
        <w:t xml:space="preserve">Τα άρθρα του Συντάγματος και δη το 101, που μιλάει για </w:t>
      </w:r>
      <w:r w:rsidRPr="00604F60">
        <w:rPr>
          <w:rFonts w:ascii="Arial" w:eastAsia="Times New Roman" w:hAnsi="Arial" w:cs="Times New Roman"/>
          <w:sz w:val="24"/>
          <w:szCs w:val="24"/>
          <w:lang w:eastAsia="el-GR"/>
        </w:rPr>
        <w:t xml:space="preserve">την ιδιαιτερότητα που έχουν τα νησιά και για αυτά που πρέπει να δείχνει η εξουσία, τα ξεχνάτε. Τα ξεχνάτε εσείς ως σημερινή ηγεσία, τα ξεχνούσε και η χθεσινή και η προχθεσινή. Κάποια στιγμή τουλάχιστον αυτά που ψηφίζουμε και αποδεχόμαστε και τα οποία είναι άρθρα του Συντάγματός μας και τα οποία μιλάνε για τα νησιά, για τα μικρά νησιά, για τη νησιωτική πολιτική, για τις ιδιαιτερότητες αυτών των ανθρώπων, θα τα λάβει κάποια φορά κάποια κυβέρνηση υπ’ </w:t>
      </w:r>
      <w:proofErr w:type="spellStart"/>
      <w:r w:rsidRPr="00604F60">
        <w:rPr>
          <w:rFonts w:ascii="Arial" w:eastAsia="Times New Roman" w:hAnsi="Arial" w:cs="Times New Roman"/>
          <w:sz w:val="24"/>
          <w:szCs w:val="24"/>
          <w:lang w:eastAsia="el-GR"/>
        </w:rPr>
        <w:t>όψιν</w:t>
      </w:r>
      <w:proofErr w:type="spellEnd"/>
      <w:r w:rsidRPr="00604F60">
        <w:rPr>
          <w:rFonts w:ascii="Arial" w:eastAsia="Times New Roman" w:hAnsi="Arial" w:cs="Times New Roman"/>
          <w:sz w:val="24"/>
          <w:szCs w:val="24"/>
          <w:lang w:eastAsia="el-GR"/>
        </w:rPr>
        <w:t xml:space="preserve"> της;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συγκεκριμένη Κυβέρνηση, η δική σας, το δικό σας Υπουργείο που έχει ένα πρόβλημα να αντιμετωπίσει -που πραγματικά έχει να κάνει με τον άνθρωπο το θέμα της υγείας, με την αμεσότητα, με την ανθρώπινη ζωή- τι απαντήσεις έχει να δώσει για αυτά; Ήδη εγώ σας έχω θέσει τόσες και τόσες ερωτήσεις, κύριε Υφυπουργέ, από την Κέρκυρα. Είναι πάρα πολλά τα αναπάντητα ερωτήματα.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Πραγματικά περιμένουν και ήλπιζαν στη σημερινή Κυβέρνηση οι πολίτες της Κέρκυρας, αλλά καθημερινά διαψεύδονται. Ανατρέψτε αυτό το κλίμα. Προχωρήστε να κάνετε κάποια πράγματα. Στείλτε έναν στρατιωτικό γιατρό στην Ερεικούσσα για το υπόλοιπο του χειμώνα που λείπει. Ελάτε σε συνεργασία με το Υπουργείο Άμυνας. Δώστε μία αμεσότητα, μέχρι να κάνετε αυτό το περιβόητο νομοθέτημα που δεν θα δίνει χρήματα.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Κύριε Υφυπουργέ, πρέπει να βρείτε άλλα πράγματα για να πάνε οι γιατροί, για να γίνουν ελκυστικές οι θέσεις αυτές για τους γιατρούς.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Ολοκληρώστε, κύριε συνάδελφε, παρακαλώ.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ΔΗΜΗΤΡΙΟΣ ΜΠΙΑΓΚΗΣ: </w:t>
      </w:r>
      <w:r w:rsidRPr="00604F60">
        <w:rPr>
          <w:rFonts w:ascii="Arial" w:eastAsia="Times New Roman" w:hAnsi="Arial" w:cs="Times New Roman"/>
          <w:sz w:val="24"/>
          <w:szCs w:val="24"/>
          <w:lang w:eastAsia="el-GR"/>
        </w:rPr>
        <w:t>Αμέσως,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παρακαλώ, ειλικρινά, να δείξετε, αν θέλετε, την ευαισθησία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Ολοκληρώστε. Έχετε ακουστεί αρκετά.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ΔΗΜΗΤΡΙΟΣ ΜΠΙΑΓΚΗΣ: </w:t>
      </w:r>
      <w:r w:rsidRPr="00604F60">
        <w:rPr>
          <w:rFonts w:ascii="Arial" w:eastAsia="Times New Roman" w:hAnsi="Arial" w:cs="Times New Roman"/>
          <w:sz w:val="24"/>
          <w:szCs w:val="24"/>
          <w:lang w:eastAsia="el-GR"/>
        </w:rPr>
        <w:t>Ευχαριστώ πολύ,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Ορίστε, κύριε Υφυπουργέ, έχετε τον λόγο για τη δευτερολογία 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lastRenderedPageBreak/>
        <w:t xml:space="preserve">ΒΑΣΙΛΕΙΟΣ ΚΟΝΤΟΖΑΜΑΝΗΣ (Υφυπουργός Υγείας): </w:t>
      </w:r>
      <w:r w:rsidRPr="00604F60">
        <w:rPr>
          <w:rFonts w:ascii="Arial" w:eastAsia="Times New Roman" w:hAnsi="Arial" w:cs="Times New Roman"/>
          <w:sz w:val="24"/>
          <w:szCs w:val="24"/>
          <w:lang w:eastAsia="el-GR"/>
        </w:rPr>
        <w:t>Ευχαριστώ, κύριε Πρόεδρε.</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w:t>
      </w:r>
      <w:proofErr w:type="spellStart"/>
      <w:r w:rsidRPr="00604F60">
        <w:rPr>
          <w:rFonts w:ascii="Arial" w:eastAsia="Times New Roman" w:hAnsi="Arial" w:cs="Times New Roman"/>
          <w:sz w:val="24"/>
          <w:szCs w:val="24"/>
          <w:lang w:eastAsia="el-GR"/>
        </w:rPr>
        <w:t>Μπιάγκη</w:t>
      </w:r>
      <w:proofErr w:type="spellEnd"/>
      <w:r w:rsidRPr="00604F60">
        <w:rPr>
          <w:rFonts w:ascii="Arial" w:eastAsia="Times New Roman" w:hAnsi="Arial" w:cs="Times New Roman"/>
          <w:sz w:val="24"/>
          <w:szCs w:val="24"/>
          <w:lang w:eastAsia="el-GR"/>
        </w:rPr>
        <w:t xml:space="preserve">, δεν ξεχνάμε κανέναν, δεν αφήνουμε κανέναν πίσω. Έχουμε πει πάρα πολλές φορές -και το τονίζουμε συνέχεια- ότι διασφαλίζουμε την ισότιμη πρόσβαση σε υπηρεσίες υγείας όλων των πολιτών σε κάθε περιοχή της χώρας, </w:t>
      </w:r>
      <w:proofErr w:type="spellStart"/>
      <w:r w:rsidRPr="00604F60">
        <w:rPr>
          <w:rFonts w:ascii="Arial" w:eastAsia="Times New Roman" w:hAnsi="Arial" w:cs="Times New Roman"/>
          <w:sz w:val="24"/>
          <w:szCs w:val="24"/>
          <w:lang w:eastAsia="el-GR"/>
        </w:rPr>
        <w:t>πόσω</w:t>
      </w:r>
      <w:proofErr w:type="spellEnd"/>
      <w:r w:rsidRPr="00604F60">
        <w:rPr>
          <w:rFonts w:ascii="Arial" w:eastAsia="Times New Roman" w:hAnsi="Arial" w:cs="Times New Roman"/>
          <w:sz w:val="24"/>
          <w:szCs w:val="24"/>
          <w:lang w:eastAsia="el-GR"/>
        </w:rPr>
        <w:t xml:space="preserve"> μάλλον σε αυτή την ευαίσθητη περιοχή, όπως και εσείς αναφέρετε, που είναι το σύνορο της χώρας μας.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Είπα στην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μου ότι υπάρχει συνεργασία με το Υπουργείο Εθνικής Άμυνας και προσπαθούμε να βρούμε λύση. Δεν είναι ότι υπάρχει γιατρός και δεν πάει. Ανέπτυξα τα κίνητρα τα οποία υπάρχουν και είπα ότι θα δώσουμε κι άλλα κίνητρα. Πολλές φορές, πράγματι, δεν είναι μόνο οικονομικό το κίνητρο. Υπάρχουν κίνητρα αυτή τη στιγμή προκειμένου οι γιατροί που θα υπηρετήσουν σε άγονες και απομακρυσμένες περιοχές να μπορέσουν μετά να έχουν αυξημένη </w:t>
      </w:r>
      <w:proofErr w:type="spellStart"/>
      <w:r w:rsidRPr="00604F60">
        <w:rPr>
          <w:rFonts w:ascii="Arial" w:eastAsia="Times New Roman" w:hAnsi="Arial" w:cs="Times New Roman"/>
          <w:sz w:val="24"/>
          <w:szCs w:val="24"/>
          <w:lang w:eastAsia="el-GR"/>
        </w:rPr>
        <w:t>μοριοδότηση</w:t>
      </w:r>
      <w:proofErr w:type="spellEnd"/>
      <w:r w:rsidRPr="00604F60">
        <w:rPr>
          <w:rFonts w:ascii="Arial" w:eastAsia="Times New Roman" w:hAnsi="Arial" w:cs="Times New Roman"/>
          <w:sz w:val="24"/>
          <w:szCs w:val="24"/>
          <w:lang w:eastAsia="el-GR"/>
        </w:rPr>
        <w:t xml:space="preserve"> για να έρθουν σε μεγάλα νοσοκομεία των αστικών κέντρων.</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ΔΗΜΗΤΡΙΟΣ ΜΠΙΑΓΚΗΣ: </w:t>
      </w:r>
      <w:r w:rsidRPr="00604F60">
        <w:rPr>
          <w:rFonts w:ascii="Arial" w:eastAsia="Times New Roman" w:hAnsi="Arial" w:cs="Times New Roman"/>
          <w:sz w:val="24"/>
          <w:szCs w:val="24"/>
          <w:lang w:eastAsia="el-GR"/>
        </w:rPr>
        <w:t>Τότε για την ειδικότητα βάλτε κάτι.</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ΒΑΣΙΛΕΙΟΣ ΚΟΝΤΟΖΑΜΑΝΗΣ (Υφυπουργός Υγείας):</w:t>
      </w:r>
      <w:r w:rsidRPr="00604F60">
        <w:rPr>
          <w:rFonts w:ascii="Arial" w:eastAsia="Times New Roman" w:hAnsi="Arial" w:cs="Times New Roman"/>
          <w:sz w:val="24"/>
          <w:szCs w:val="24"/>
          <w:lang w:eastAsia="el-GR"/>
        </w:rPr>
        <w:t xml:space="preserve"> Άρα δεν νομίζω ότι η σημερινή πολιτική ηγεσία, αλλά και κάθε ηγεσία του Υπουργείου Υγείας δεν λαμβάνει μέριμνα προκειμένου να καλυφθούν οι ανάγκες αυτών των </w:t>
      </w:r>
      <w:r w:rsidRPr="00604F60">
        <w:rPr>
          <w:rFonts w:ascii="Arial" w:eastAsia="Times New Roman" w:hAnsi="Arial" w:cs="Times New Roman"/>
          <w:sz w:val="24"/>
          <w:szCs w:val="24"/>
          <w:lang w:eastAsia="el-GR"/>
        </w:rPr>
        <w:lastRenderedPageBreak/>
        <w:t>περιοχών. Πράγματι υπάρχει αυτό το κενό και σας είπα ότι προσπαθούμε να το καλύψουμε.</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Από εκεί</w:t>
      </w:r>
      <w:r w:rsidRPr="00604F60">
        <w:rPr>
          <w:rFonts w:ascii="Arial" w:eastAsia="Times New Roman" w:hAnsi="Arial" w:cs="Times New Roman"/>
          <w:sz w:val="24"/>
          <w:szCs w:val="24"/>
          <w:lang w:eastAsia="el-GR"/>
        </w:rPr>
        <w:t xml:space="preserve"> και πέρα, για να αναφερθώ και στα ελικοδρόμια που λέτε, υπάρχει σίγουρα και η σύνδεση των </w:t>
      </w:r>
      <w:proofErr w:type="spellStart"/>
      <w:r w:rsidRPr="00604F60">
        <w:rPr>
          <w:rFonts w:ascii="Arial" w:eastAsia="Times New Roman" w:hAnsi="Arial" w:cs="Times New Roman"/>
          <w:sz w:val="24"/>
          <w:szCs w:val="24"/>
          <w:lang w:eastAsia="el-GR"/>
        </w:rPr>
        <w:t>Διαπόντιων</w:t>
      </w:r>
      <w:proofErr w:type="spellEnd"/>
      <w:r w:rsidRPr="00604F60">
        <w:rPr>
          <w:rFonts w:ascii="Arial" w:eastAsia="Times New Roman" w:hAnsi="Arial" w:cs="Times New Roman"/>
          <w:sz w:val="24"/>
          <w:szCs w:val="24"/>
          <w:lang w:eastAsia="el-GR"/>
        </w:rPr>
        <w:t xml:space="preserve"> νησιών με την Κέρκυρα, με το ΕΚΑΒ. Εκεί θα αναβαθμίσουμε το ΕΚΑΒ, διότι υπάρχει στους σχεδιασμούς μας να γίνει σταθμός ΕΚΑΒ.</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Σχετικά με</w:t>
      </w:r>
      <w:r w:rsidRPr="00604F60">
        <w:rPr>
          <w:rFonts w:ascii="Arial" w:eastAsia="Times New Roman" w:hAnsi="Arial" w:cs="Times New Roman"/>
          <w:sz w:val="24"/>
          <w:szCs w:val="24"/>
          <w:lang w:eastAsia="el-GR"/>
        </w:rPr>
        <w:t xml:space="preserve"> τα ελικοδρόμια, αυτό αφορά και συναρμοδιότητα με άλλο Υπουργείο και το εξετάζουμε. Επειδή λέτε στην ερώτησή σας για το Άκτιο, να σας πω ότι ο σταθμός του </w:t>
      </w:r>
      <w:proofErr w:type="spellStart"/>
      <w:r w:rsidRPr="00604F60">
        <w:rPr>
          <w:rFonts w:ascii="Arial" w:eastAsia="Times New Roman" w:hAnsi="Arial" w:cs="Times New Roman"/>
          <w:sz w:val="24"/>
          <w:szCs w:val="24"/>
          <w:lang w:eastAsia="el-GR"/>
        </w:rPr>
        <w:t>Ακτίου</w:t>
      </w:r>
      <w:proofErr w:type="spellEnd"/>
      <w:r w:rsidRPr="00604F60">
        <w:rPr>
          <w:rFonts w:ascii="Arial" w:eastAsia="Times New Roman" w:hAnsi="Arial" w:cs="Times New Roman"/>
          <w:sz w:val="24"/>
          <w:szCs w:val="24"/>
          <w:lang w:eastAsia="el-GR"/>
        </w:rPr>
        <w:t xml:space="preserve"> που η προηγούμενη κυβέρνηση έφτιαξε εκεί πέρα και πανηγυρίζει γι’ αυτό, δυστυχώς έχει ένα ελικόπτερο της Πολεμικής Αεροπορίας, το οποίο δεν μπορεί να πετάξει το βράδυ. Επομένως υπάρχει ένας σταθμός, μία βάση </w:t>
      </w:r>
      <w:proofErr w:type="spellStart"/>
      <w:r w:rsidRPr="00604F60">
        <w:rPr>
          <w:rFonts w:ascii="Arial" w:eastAsia="Times New Roman" w:hAnsi="Arial" w:cs="Times New Roman"/>
          <w:sz w:val="24"/>
          <w:szCs w:val="24"/>
          <w:lang w:eastAsia="el-GR"/>
        </w:rPr>
        <w:t>αεροδιακομιδών</w:t>
      </w:r>
      <w:proofErr w:type="spellEnd"/>
      <w:r w:rsidRPr="00604F60">
        <w:rPr>
          <w:rFonts w:ascii="Arial" w:eastAsia="Times New Roman" w:hAnsi="Arial" w:cs="Times New Roman"/>
          <w:sz w:val="24"/>
          <w:szCs w:val="24"/>
          <w:lang w:eastAsia="el-GR"/>
        </w:rPr>
        <w:t xml:space="preserve"> η οποία υπολειτουργεί.</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Άρα</w:t>
      </w:r>
      <w:r w:rsidRPr="00604F60">
        <w:rPr>
          <w:rFonts w:ascii="Arial" w:eastAsia="Times New Roman" w:hAnsi="Arial" w:cs="Times New Roman"/>
          <w:sz w:val="24"/>
          <w:szCs w:val="24"/>
          <w:lang w:eastAsia="el-GR"/>
        </w:rPr>
        <w:t xml:space="preserve"> είναι μία μεσοβέζικη λύση. </w:t>
      </w:r>
      <w:r w:rsidRPr="00604F60">
        <w:rPr>
          <w:rFonts w:ascii="Arial" w:eastAsia="Times New Roman" w:hAnsi="Arial" w:cs="Arial"/>
          <w:color w:val="111111"/>
          <w:sz w:val="24"/>
          <w:szCs w:val="24"/>
          <w:lang w:eastAsia="el-GR"/>
        </w:rPr>
        <w:t>Επομένως</w:t>
      </w:r>
      <w:r w:rsidRPr="00604F60">
        <w:rPr>
          <w:rFonts w:ascii="Arial" w:eastAsia="Times New Roman" w:hAnsi="Arial" w:cs="Times New Roman"/>
          <w:sz w:val="24"/>
          <w:szCs w:val="24"/>
          <w:lang w:eastAsia="el-GR"/>
        </w:rPr>
        <w:t xml:space="preserve"> απαιτείται ένας ευρύτερος σχεδιασμός. Σε κάθε περίπτωση πιστεύω ότι πολύ σύντομα θα καλυφθεί με μόνιμη λύση το νησί της Ερεικούσσας.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04F60">
        <w:rPr>
          <w:rFonts w:ascii="Arial" w:eastAsia="Times New Roman" w:hAnsi="Arial" w:cs="Arial"/>
          <w:color w:val="111111"/>
          <w:sz w:val="24"/>
          <w:szCs w:val="24"/>
          <w:lang w:eastAsia="el-GR"/>
        </w:rPr>
        <w:t>Ευχαριστώ πολύ.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 xml:space="preserve">Πριν πούμε στην επόμενη επίκαιρη ερώτηση, θα ήθελα να πω μόνο ότι το σύνολο των επικαίρων ερωτήσεων που θα συζητηθούν είναι έντεκα. Συζητήθηκε ήδη μία ερώτηση. Παράκληση θερμή στην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να καταλήγετε στα ερωτήματα, τα οποία </w:t>
      </w:r>
      <w:r w:rsidRPr="00604F60">
        <w:rPr>
          <w:rFonts w:ascii="Arial" w:eastAsia="Times New Roman" w:hAnsi="Arial" w:cs="Times New Roman"/>
          <w:sz w:val="24"/>
          <w:szCs w:val="24"/>
          <w:lang w:eastAsia="el-GR"/>
        </w:rPr>
        <w:lastRenderedPageBreak/>
        <w:t>κατά τον Κανονισμό δεν μπορεί να υπερβαίνουν τα δύο. Δεν μπορούμε να κάνουμε μία γενικότερη συζήτηση για να λύσουμε -εγώ παίρνω αφορμή από την προηγούμενη ερώτηση- ό,τι θέμα υπάρχει στον νομό μας.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Παράκληση θερμή, λοιπόν, τόσο στους ερωτώντες συναδέλφους, όσο και στους Υπουργούς που απαντούν, να μη γενικεύουν και να τηρήσουμε τον χρόνο.</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t>Συνεχίζουμε με την τέταρτη με αριθμό 487/10-2-2020 επίκαιρη ερώτηση δεύτερου κύκλου του Βουλευτή</w:t>
      </w:r>
      <w:r w:rsidRPr="00604F60">
        <w:rPr>
          <w:rFonts w:ascii="Verdana" w:eastAsia="Times New Roman" w:hAnsi="Verdana" w:cs="Times New Roman"/>
          <w:color w:val="000000"/>
          <w:sz w:val="17"/>
          <w:szCs w:val="17"/>
          <w:shd w:val="clear" w:color="auto" w:fill="FFFFFF"/>
          <w:lang w:eastAsia="el-GR"/>
        </w:rPr>
        <w:t xml:space="preserve"> </w:t>
      </w:r>
      <w:r w:rsidRPr="00604F60">
        <w:rPr>
          <w:rFonts w:ascii="Arial" w:eastAsia="Times New Roman" w:hAnsi="Arial" w:cs="Arial"/>
          <w:color w:val="000000"/>
          <w:sz w:val="24"/>
          <w:szCs w:val="24"/>
          <w:shd w:val="clear" w:color="auto" w:fill="FFFFFF"/>
          <w:lang w:eastAsia="el-GR"/>
        </w:rPr>
        <w:t xml:space="preserve">Ηρακλείου του Συνασπισμού Ριζοσπαστικής </w:t>
      </w:r>
      <w:proofErr w:type="spellStart"/>
      <w:r w:rsidRPr="00604F60">
        <w:rPr>
          <w:rFonts w:ascii="Arial" w:eastAsia="Times New Roman" w:hAnsi="Arial" w:cs="Arial"/>
          <w:color w:val="000000"/>
          <w:sz w:val="24"/>
          <w:szCs w:val="24"/>
          <w:shd w:val="clear" w:color="auto" w:fill="FFFFFF"/>
          <w:lang w:eastAsia="el-GR"/>
        </w:rPr>
        <w:t>Αριστεράς</w:t>
      </w:r>
      <w:proofErr w:type="spellEnd"/>
      <w:r w:rsidRPr="00604F60">
        <w:rPr>
          <w:rFonts w:ascii="Arial" w:eastAsia="Times New Roman" w:hAnsi="Arial" w:cs="Arial"/>
          <w:color w:val="000000"/>
          <w:sz w:val="24"/>
          <w:szCs w:val="24"/>
          <w:shd w:val="clear" w:color="auto" w:fill="FFFFFF"/>
          <w:lang w:eastAsia="el-GR"/>
        </w:rPr>
        <w:t xml:space="preserve"> κ. </w:t>
      </w:r>
      <w:r w:rsidRPr="00604F60">
        <w:rPr>
          <w:rFonts w:ascii="Arial" w:eastAsia="Times New Roman" w:hAnsi="Arial" w:cs="Arial"/>
          <w:bCs/>
          <w:color w:val="000000"/>
          <w:sz w:val="24"/>
          <w:szCs w:val="24"/>
          <w:shd w:val="clear" w:color="auto" w:fill="FFFFFF"/>
          <w:lang w:eastAsia="el-GR"/>
        </w:rPr>
        <w:t xml:space="preserve">Σωκράτη </w:t>
      </w:r>
      <w:proofErr w:type="spellStart"/>
      <w:r w:rsidRPr="00604F60">
        <w:rPr>
          <w:rFonts w:ascii="Arial" w:eastAsia="Times New Roman" w:hAnsi="Arial" w:cs="Arial"/>
          <w:bCs/>
          <w:color w:val="000000"/>
          <w:sz w:val="24"/>
          <w:szCs w:val="24"/>
          <w:shd w:val="clear" w:color="auto" w:fill="FFFFFF"/>
          <w:lang w:eastAsia="el-GR"/>
        </w:rPr>
        <w:t>Βαρδάκη</w:t>
      </w:r>
      <w:proofErr w:type="spellEnd"/>
      <w:r w:rsidRPr="00604F60">
        <w:rPr>
          <w:rFonts w:ascii="Arial" w:eastAsia="Times New Roman" w:hAnsi="Arial" w:cs="Arial"/>
          <w:bCs/>
          <w:color w:val="000000"/>
          <w:sz w:val="24"/>
          <w:szCs w:val="24"/>
          <w:shd w:val="clear" w:color="auto" w:fill="FFFFFF"/>
          <w:lang w:eastAsia="el-GR"/>
        </w:rPr>
        <w:t xml:space="preserve"> </w:t>
      </w:r>
      <w:r w:rsidRPr="00604F60">
        <w:rPr>
          <w:rFonts w:ascii="Arial" w:eastAsia="Times New Roman" w:hAnsi="Arial" w:cs="Arial"/>
          <w:color w:val="000000"/>
          <w:sz w:val="24"/>
          <w:szCs w:val="24"/>
          <w:shd w:val="clear" w:color="auto" w:fill="FFFFFF"/>
          <w:lang w:eastAsia="el-GR"/>
        </w:rPr>
        <w:t xml:space="preserve">προς τον Υπουργό </w:t>
      </w:r>
      <w:r w:rsidRPr="00604F60">
        <w:rPr>
          <w:rFonts w:ascii="Arial" w:eastAsia="Times New Roman" w:hAnsi="Arial" w:cs="Arial"/>
          <w:bCs/>
          <w:color w:val="000000"/>
          <w:sz w:val="24"/>
          <w:szCs w:val="24"/>
          <w:shd w:val="clear" w:color="auto" w:fill="FFFFFF"/>
          <w:lang w:eastAsia="el-GR"/>
        </w:rPr>
        <w:t xml:space="preserve">Οικονομικών, </w:t>
      </w:r>
      <w:r w:rsidRPr="00604F60">
        <w:rPr>
          <w:rFonts w:ascii="Arial" w:eastAsia="Times New Roman" w:hAnsi="Arial" w:cs="Arial"/>
          <w:color w:val="000000"/>
          <w:sz w:val="24"/>
          <w:szCs w:val="24"/>
          <w:shd w:val="clear" w:color="auto" w:fill="FFFFFF"/>
          <w:lang w:eastAsia="el-GR"/>
        </w:rPr>
        <w:t>με θέμα: «Συντήρηση και αξιοποίηση δημοσίων κτηρίων Ηρακλείου».</w:t>
      </w:r>
      <w:r w:rsidRPr="00604F60">
        <w:rPr>
          <w:rFonts w:ascii="Arial" w:eastAsia="Times New Roman" w:hAnsi="Arial" w:cs="Arial"/>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sz w:val="24"/>
          <w:szCs w:val="24"/>
          <w:lang w:eastAsia="el-GR"/>
        </w:rPr>
        <w:t>Θα</w:t>
      </w:r>
      <w:r w:rsidRPr="00604F60">
        <w:rPr>
          <w:rFonts w:ascii="Arial" w:eastAsia="Times New Roman" w:hAnsi="Arial" w:cs="Times New Roman"/>
          <w:sz w:val="24"/>
          <w:szCs w:val="24"/>
          <w:lang w:eastAsia="el-GR"/>
        </w:rPr>
        <w:t xml:space="preserve"> απαντήσει ο Υφυπουργός Οικονομικών κ. </w:t>
      </w:r>
      <w:proofErr w:type="spellStart"/>
      <w:r w:rsidRPr="00604F60">
        <w:rPr>
          <w:rFonts w:ascii="Arial" w:eastAsia="Times New Roman" w:hAnsi="Arial" w:cs="Times New Roman"/>
          <w:sz w:val="24"/>
          <w:szCs w:val="24"/>
          <w:lang w:eastAsia="el-GR"/>
        </w:rPr>
        <w:t>Βεσυρόπουλος</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Ορίστε, κύριε </w:t>
      </w:r>
      <w:proofErr w:type="spellStart"/>
      <w:r w:rsidRPr="00604F60">
        <w:rPr>
          <w:rFonts w:ascii="Arial" w:eastAsia="Times New Roman" w:hAnsi="Arial" w:cs="Times New Roman"/>
          <w:sz w:val="24"/>
          <w:szCs w:val="24"/>
          <w:lang w:eastAsia="el-GR"/>
        </w:rPr>
        <w:t>Βαρδάκη</w:t>
      </w:r>
      <w:proofErr w:type="spellEnd"/>
      <w:r w:rsidRPr="00604F60">
        <w:rPr>
          <w:rFonts w:ascii="Arial" w:eastAsia="Times New Roman" w:hAnsi="Arial" w:cs="Times New Roman"/>
          <w:sz w:val="24"/>
          <w:szCs w:val="24"/>
          <w:lang w:eastAsia="el-GR"/>
        </w:rPr>
        <w:t xml:space="preserve">, έχετε τον λόγο για δύο λεπτά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ΒΑΡΔΑΚΗΣ:</w:t>
      </w:r>
      <w:r w:rsidRPr="00604F60">
        <w:rPr>
          <w:rFonts w:ascii="Arial" w:eastAsia="Times New Roman" w:hAnsi="Arial" w:cs="Times New Roman"/>
          <w:sz w:val="24"/>
          <w:szCs w:val="24"/>
          <w:lang w:eastAsia="el-GR"/>
        </w:rPr>
        <w:t xml:space="preserve"> 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Κύριε Πρόεδρε, αυτό ευχαρίστως εγώ θα το τηρούσα, αν μπορούσαμε να συνεννοηθούμε κατ’ ιδίαν με τον Υπουργό για τέτοια σοβαρά, πραγματικά μείζονος σημασίας θέματα και να μην πλατειάζουμε.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Υπουργέ, κατέθεσα αυτή την ερώτηση για ένα πολύ σοβαρό ζήτημα. Ιστορικά κτήρια στο Ηράκλειο καταρρέουν. Η κατάστασή τους </w:t>
      </w:r>
      <w:r w:rsidRPr="00604F60">
        <w:rPr>
          <w:rFonts w:ascii="Arial" w:eastAsia="Times New Roman" w:hAnsi="Arial" w:cs="Times New Roman"/>
          <w:sz w:val="24"/>
          <w:szCs w:val="24"/>
          <w:lang w:eastAsia="el-GR"/>
        </w:rPr>
        <w:lastRenderedPageBreak/>
        <w:t>προσβάλλει όλους μας και πάνω από όλα τον πολιτισμό μας. Είναι κτήρια που έχτισαν οι Έλληνες φορολογούμενοι και οι οποίοι σήμερα επιβαρύνονται με τεράστια ποσά, γιατί ο Δήμος Ηρακλείου, μη έχοντας χώρους, ενοικιάζει. Άρα πληρώνουν αυτοί οι άνθρωποι που σας είπα προηγουμένως, και από τον δικό τους κουμπαρά έχτισαν αυτά τα κτήρια.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Θα καταθέσω στα Πρακτικά γιατί πιθανόν να μη ξέρετε την κατάσταση αυτών των κτηρίων που αποτυπώνεται σε φωτογραφίες.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 Δήμος Ηρακλείου έχει πραγματικά αναζητήσει τρόπους για να παραχωρηθούν για χρήση και αξιοποίηση από τις υπηρεσίες του, για την παροχή των οποίων μισθώνει ήδη, όπως σας είπα, άλλα κτήρια. Είναι το κτήριο του αστυνομικού τμήματος στην Ελευθερίου Βενιζέλου, στα Λιοντάρια και το κτήριο στο οποίο στεγαζόταν η παλιά τροχαία στην οδό </w:t>
      </w:r>
      <w:proofErr w:type="spellStart"/>
      <w:r w:rsidRPr="00604F60">
        <w:rPr>
          <w:rFonts w:ascii="Arial" w:eastAsia="Times New Roman" w:hAnsi="Arial" w:cs="Arial"/>
          <w:sz w:val="24"/>
          <w:szCs w:val="24"/>
          <w:lang w:eastAsia="el-GR"/>
        </w:rPr>
        <w:t>Ταγματάρχου</w:t>
      </w:r>
      <w:proofErr w:type="spellEnd"/>
      <w:r w:rsidRPr="00604F60">
        <w:rPr>
          <w:rFonts w:ascii="Arial" w:eastAsia="Times New Roman" w:hAnsi="Arial" w:cs="Arial"/>
          <w:sz w:val="24"/>
          <w:szCs w:val="24"/>
          <w:lang w:eastAsia="el-GR"/>
        </w:rPr>
        <w:t xml:space="preserve"> </w:t>
      </w:r>
      <w:proofErr w:type="spellStart"/>
      <w:r w:rsidRPr="00604F60">
        <w:rPr>
          <w:rFonts w:ascii="Arial" w:eastAsia="Times New Roman" w:hAnsi="Arial" w:cs="Arial"/>
          <w:sz w:val="24"/>
          <w:szCs w:val="24"/>
          <w:lang w:eastAsia="el-GR"/>
        </w:rPr>
        <w:t>Τζουλάκη</w:t>
      </w:r>
      <w:proofErr w:type="spellEnd"/>
      <w:r w:rsidRPr="00604F60">
        <w:rPr>
          <w:rFonts w:ascii="Arial" w:eastAsia="Times New Roman" w:hAnsi="Arial" w:cs="Arial"/>
          <w:sz w:val="24"/>
          <w:szCs w:val="24"/>
          <w:lang w:eastAsia="el-GR"/>
        </w:rPr>
        <w:t>.</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Εκτός από την αξιοποίηση των κτηρίων προς όφελος της κοινωνίας του Ηρακλείου, η αποκατάστασή τους θα σηματοδοτήσει και την ιστορική ανάδειξή τους και παράλληλα θα εξαλειφθεί ο κίνδυνος -είναι πολύ σοβαρό αυτό που σας λέω- που ελλοχεύει για την ασφάλεια των πολιτών.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Σε συνεργασία με τον Δήμο Ηρακλείου είχαμε καταθέσει σχετικό φάκελο στην ΕΤΑΔ τα προηγούμενα χρόνια. Εδώ έχω να παρατηρήσω ότι η </w:t>
      </w:r>
      <w:r w:rsidRPr="00604F60">
        <w:rPr>
          <w:rFonts w:ascii="Arial" w:eastAsia="Times New Roman" w:hAnsi="Arial" w:cs="Arial"/>
          <w:sz w:val="24"/>
          <w:szCs w:val="24"/>
          <w:lang w:eastAsia="el-GR"/>
        </w:rPr>
        <w:lastRenderedPageBreak/>
        <w:t>χρηματοδότηση του δήμου από τους Κεντρικούς Αυτοτελείς Πόρους (ΚΑΠ) προβλέπει την κάλυψη δαπανών για εκτέλεση έργων και επενδυτικών δραστηριοτήτων. Συνεπώς η συντήρησή τους δεν θα επιβαρύνει περαιτέρω τον κρατικό προϋπολογισμό. Νομίζω ότι δεν θέλετε τίποτα άλλο από αυτή τη δέσμευση του δήμου.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Θα θέλαμε, λοιπόν, κύριε Υπουργέ, να μας ενημερώσετε αν προτίθεσθε να εξετάσετε άμεσα, σήμερα αν είναι δυνατόν, την παραχώρηση στον Δήμο Ηρακλείου προς αξιοποίηση και χρήση των εγκαταλελειμμένων δημόσιων κτηρίων που βρίσκονται στην πόλη, τη στιγμή μάλιστα που όπως σάς είπα προηγουμένως ο Δήμος Ηρακλείου αναλαμβάνει ιδίοις </w:t>
      </w:r>
      <w:proofErr w:type="spellStart"/>
      <w:r w:rsidRPr="00604F60">
        <w:rPr>
          <w:rFonts w:ascii="Arial" w:eastAsia="Times New Roman" w:hAnsi="Arial" w:cs="Arial"/>
          <w:sz w:val="24"/>
          <w:szCs w:val="24"/>
          <w:lang w:eastAsia="el-GR"/>
        </w:rPr>
        <w:t>εξόδοις</w:t>
      </w:r>
      <w:proofErr w:type="spellEnd"/>
      <w:r w:rsidRPr="00604F60">
        <w:rPr>
          <w:rFonts w:ascii="Arial" w:eastAsia="Times New Roman" w:hAnsi="Arial" w:cs="Arial"/>
          <w:sz w:val="24"/>
          <w:szCs w:val="24"/>
          <w:lang w:eastAsia="el-GR"/>
        </w:rPr>
        <w:t xml:space="preserve"> την αποκατάσταση των φθορών που έχουν υποστεί αυτά τα κτήρια.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4"/>
          <w:lang w:eastAsia="el-GR"/>
        </w:rPr>
        <w:t xml:space="preserve">(Στο σημείο αυτό ο Βουλευτής Ηρακλείου κ. Σωκράτης </w:t>
      </w:r>
      <w:proofErr w:type="spellStart"/>
      <w:r w:rsidRPr="00604F60">
        <w:rPr>
          <w:rFonts w:ascii="Arial" w:eastAsia="Times New Roman" w:hAnsi="Arial" w:cs="Times New Roman"/>
          <w:sz w:val="24"/>
          <w:szCs w:val="24"/>
          <w:lang w:eastAsia="el-GR"/>
        </w:rPr>
        <w:t>Βαρδάκης</w:t>
      </w:r>
      <w:proofErr w:type="spellEnd"/>
      <w:r w:rsidRPr="00604F6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Είδατε, κύριε Πρόεδρε; Ήμουν στον χρόνο μου!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ΠΡΟΕΔΡΕΥΩΝ (Αθανάσιος Μπούρας): </w:t>
      </w:r>
      <w:r w:rsidRPr="00604F60">
        <w:rPr>
          <w:rFonts w:ascii="Arial" w:eastAsia="Times New Roman" w:hAnsi="Arial" w:cs="Arial"/>
          <w:sz w:val="24"/>
          <w:szCs w:val="24"/>
          <w:lang w:eastAsia="el-GR"/>
        </w:rPr>
        <w:t>Πολύ εντάξει, κύριε συνάδελφε.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sz w:val="24"/>
          <w:szCs w:val="20"/>
          <w:lang w:eastAsia="el-GR"/>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σπουδαστές και ένας συνοδός τους από το </w:t>
      </w:r>
      <w:r w:rsidRPr="00604F60">
        <w:rPr>
          <w:rFonts w:ascii="Arial" w:eastAsia="Times New Roman" w:hAnsi="Arial" w:cs="Times New Roman"/>
          <w:sz w:val="24"/>
          <w:szCs w:val="20"/>
          <w:lang w:val="en-US" w:eastAsia="el-GR"/>
        </w:rPr>
        <w:t>Webster</w:t>
      </w:r>
      <w:r w:rsidRPr="00604F60">
        <w:rPr>
          <w:rFonts w:ascii="Arial" w:eastAsia="Times New Roman" w:hAnsi="Arial" w:cs="Times New Roman"/>
          <w:sz w:val="24"/>
          <w:szCs w:val="20"/>
          <w:lang w:eastAsia="el-GR"/>
        </w:rPr>
        <w:t xml:space="preserve"> </w:t>
      </w:r>
      <w:r w:rsidRPr="00604F60">
        <w:rPr>
          <w:rFonts w:ascii="Arial" w:eastAsia="Times New Roman" w:hAnsi="Arial" w:cs="Times New Roman"/>
          <w:sz w:val="24"/>
          <w:szCs w:val="20"/>
          <w:lang w:val="en-US" w:eastAsia="el-GR"/>
        </w:rPr>
        <w:t>University</w:t>
      </w:r>
      <w:r w:rsidRPr="00604F60">
        <w:rPr>
          <w:rFonts w:ascii="Arial" w:eastAsia="Times New Roman" w:hAnsi="Arial" w:cs="Times New Roman"/>
          <w:sz w:val="24"/>
          <w:szCs w:val="20"/>
          <w:lang w:eastAsia="el-GR"/>
        </w:rPr>
        <w:t xml:space="preserve"> </w:t>
      </w:r>
      <w:r w:rsidRPr="00604F60">
        <w:rPr>
          <w:rFonts w:ascii="Arial" w:eastAsia="Times New Roman" w:hAnsi="Arial" w:cs="Times New Roman"/>
          <w:sz w:val="24"/>
          <w:szCs w:val="20"/>
          <w:lang w:val="en-US" w:eastAsia="el-GR"/>
        </w:rPr>
        <w:t>Athens</w:t>
      </w:r>
      <w:r w:rsidRPr="00604F60">
        <w:rPr>
          <w:rFonts w:ascii="Arial" w:eastAsia="Times New Roman" w:hAnsi="Arial" w:cs="Times New Roman"/>
          <w:sz w:val="24"/>
          <w:szCs w:val="20"/>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(Χειροκροτήματα απ’ όλες τις πτέρυγες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Να σας πούμε ότι αυτή τη στιγμή δεν παρακολουθείτε νομοθετικό έργο, αλλά κοινοβουλευτικό έλεγχο. Ο Βουλευτής ερωτά και ο Υπουργός απαντά. </w:t>
      </w:r>
    </w:p>
    <w:p w:rsidR="00604F60" w:rsidRPr="00604F60" w:rsidRDefault="00604F60" w:rsidP="00604F60">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604F60">
        <w:rPr>
          <w:rFonts w:ascii="Arial" w:eastAsia="Times New Roman" w:hAnsi="Arial" w:cs="Arial"/>
          <w:sz w:val="24"/>
          <w:szCs w:val="24"/>
          <w:lang w:eastAsia="el-GR"/>
        </w:rPr>
        <w:t xml:space="preserve">Κυρίες και κύριοι συνάδελφοι, </w:t>
      </w:r>
      <w:r w:rsidRPr="00604F60">
        <w:rPr>
          <w:rFonts w:ascii="Arial" w:eastAsia="Times New Roman" w:hAnsi="Arial" w:cs="Arial"/>
          <w:bCs/>
          <w:sz w:val="24"/>
          <w:szCs w:val="24"/>
          <w:lang w:eastAsia="el-GR"/>
        </w:rPr>
        <w:t>η Βουλευτής κ. Διονυσία-Θεοδώρα Αυγερινοπούλου ζητεί άδεια ολιγοήμερης απουσίας στο εξωτερικό για τις 17 και 18 Φεβρουαρίου 2020. Η Βουλή εγκρίνει;</w:t>
      </w:r>
    </w:p>
    <w:p w:rsidR="00604F60" w:rsidRPr="00604F60" w:rsidRDefault="00604F60" w:rsidP="00604F60">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604F60">
        <w:rPr>
          <w:rFonts w:ascii="Arial" w:eastAsia="Times New Roman" w:hAnsi="Arial" w:cs="Arial"/>
          <w:b/>
          <w:bCs/>
          <w:sz w:val="24"/>
          <w:szCs w:val="24"/>
          <w:lang w:eastAsia="el-GR"/>
        </w:rPr>
        <w:t>ΟΛΟΙ ΟΙ ΒΟΥΛΕΥΤΕΣ:</w:t>
      </w:r>
      <w:r w:rsidRPr="00604F60">
        <w:rPr>
          <w:rFonts w:ascii="Arial" w:eastAsia="Times New Roman" w:hAnsi="Arial" w:cs="Arial"/>
          <w:bCs/>
          <w:sz w:val="24"/>
          <w:szCs w:val="24"/>
          <w:lang w:eastAsia="el-GR"/>
        </w:rPr>
        <w:t xml:space="preserve"> Μάλιστα, μάλιστα.</w:t>
      </w:r>
    </w:p>
    <w:p w:rsidR="00604F60" w:rsidRPr="00604F60" w:rsidRDefault="00604F60" w:rsidP="00604F60">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604F60">
        <w:rPr>
          <w:rFonts w:ascii="Arial" w:eastAsia="Times New Roman" w:hAnsi="Arial" w:cs="Arial"/>
          <w:b/>
          <w:sz w:val="24"/>
          <w:szCs w:val="24"/>
          <w:lang w:eastAsia="el-GR"/>
        </w:rPr>
        <w:t xml:space="preserve">ΠΡΟΕΔΡΕΥΩΝ (Αθανάσιος Μπούρας): </w:t>
      </w:r>
      <w:r w:rsidRPr="00604F60">
        <w:rPr>
          <w:rFonts w:ascii="Arial" w:eastAsia="Times New Roman" w:hAnsi="Arial" w:cs="Arial"/>
          <w:sz w:val="24"/>
          <w:szCs w:val="24"/>
          <w:lang w:eastAsia="el-GR"/>
        </w:rPr>
        <w:t>Συνεπώς,</w:t>
      </w:r>
      <w:r w:rsidRPr="00604F60">
        <w:rPr>
          <w:rFonts w:ascii="Arial" w:eastAsia="Times New Roman" w:hAnsi="Arial" w:cs="Arial"/>
          <w:b/>
          <w:sz w:val="24"/>
          <w:szCs w:val="24"/>
          <w:lang w:eastAsia="el-GR"/>
        </w:rPr>
        <w:t xml:space="preserve"> </w:t>
      </w:r>
      <w:r w:rsidRPr="00604F60">
        <w:rPr>
          <w:rFonts w:ascii="Arial" w:eastAsia="Times New Roman" w:hAnsi="Arial" w:cs="Arial"/>
          <w:bCs/>
          <w:sz w:val="24"/>
          <w:szCs w:val="24"/>
          <w:lang w:eastAsia="el-GR"/>
        </w:rPr>
        <w:t>η Βουλή ενέκρινε τη ζητηθείσα άδεια.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Ορίστε, κύριε </w:t>
      </w:r>
      <w:proofErr w:type="spellStart"/>
      <w:r w:rsidRPr="00604F60">
        <w:rPr>
          <w:rFonts w:ascii="Arial" w:eastAsia="Times New Roman" w:hAnsi="Arial" w:cs="Arial"/>
          <w:sz w:val="24"/>
          <w:szCs w:val="24"/>
          <w:lang w:eastAsia="el-GR"/>
        </w:rPr>
        <w:t>Βεσυρόπουλε</w:t>
      </w:r>
      <w:proofErr w:type="spellEnd"/>
      <w:r w:rsidRPr="00604F60">
        <w:rPr>
          <w:rFonts w:ascii="Arial" w:eastAsia="Times New Roman" w:hAnsi="Arial" w:cs="Arial"/>
          <w:sz w:val="24"/>
          <w:szCs w:val="24"/>
          <w:lang w:eastAsia="el-GR"/>
        </w:rPr>
        <w:t>, έχετε τον λόγο για τρία λεπτά.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lastRenderedPageBreak/>
        <w:t xml:space="preserve">ΑΠΟΣΤΟΛΟΣ ΒΕΣΥΡΟΠΟΥΛΟΣ (Υφυπουργός Οικονομικών): </w:t>
      </w:r>
      <w:r w:rsidRPr="00604F60">
        <w:rPr>
          <w:rFonts w:ascii="Arial" w:eastAsia="Times New Roman" w:hAnsi="Arial" w:cs="Arial"/>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Κύριε συνάδελφε, στο μέτρο που το Υπουργείο Οικονομικών μπορεί να εισηγηθεί στην ΕΤΑΔ την παραχώρηση ακινήτων για κοινωφελείς σκοπούς, να είστε βέβαιοι ότι θα το κάνει. Έχουμε δει με ευμενή διάθεση ανάλογα αιτήματα της τοπικής αυτοδιοίκησης.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Από εκεί και πέρα για το περιεχόμενο της επίκαιρης ερώτησης που καταθέσατε αλλά και για την ουσία του ερωτήματος. Σε ό,τι αφορά στα δύο κτήρια έχω να κάνω τις εξής επισημάνσεις: Το κτήριο του πρώην αστυνομικού τμήματος στην πλατεία </w:t>
      </w:r>
      <w:proofErr w:type="spellStart"/>
      <w:r w:rsidRPr="00604F60">
        <w:rPr>
          <w:rFonts w:ascii="Arial" w:eastAsia="Times New Roman" w:hAnsi="Arial" w:cs="Arial"/>
          <w:sz w:val="24"/>
          <w:szCs w:val="24"/>
          <w:lang w:eastAsia="el-GR"/>
        </w:rPr>
        <w:t>Καλλεργών</w:t>
      </w:r>
      <w:proofErr w:type="spellEnd"/>
      <w:r w:rsidRPr="00604F60">
        <w:rPr>
          <w:rFonts w:ascii="Arial" w:eastAsia="Times New Roman" w:hAnsi="Arial" w:cs="Arial"/>
          <w:sz w:val="24"/>
          <w:szCs w:val="24"/>
          <w:lang w:eastAsia="el-GR"/>
        </w:rPr>
        <w:t xml:space="preserve"> –στην πλατεία που είναι πιο γνωστή ως Λιοντάρια- και το κτήριο που στεγαζόταν η τροχαία στην οδό Ταγματάρχη </w:t>
      </w:r>
      <w:proofErr w:type="spellStart"/>
      <w:r w:rsidRPr="00604F60">
        <w:rPr>
          <w:rFonts w:ascii="Arial" w:eastAsia="Times New Roman" w:hAnsi="Arial" w:cs="Arial"/>
          <w:sz w:val="24"/>
          <w:szCs w:val="24"/>
          <w:lang w:eastAsia="el-GR"/>
        </w:rPr>
        <w:t>Τζουλάκη</w:t>
      </w:r>
      <w:proofErr w:type="spellEnd"/>
      <w:r w:rsidRPr="00604F60">
        <w:rPr>
          <w:rFonts w:ascii="Arial" w:eastAsia="Times New Roman" w:hAnsi="Arial" w:cs="Arial"/>
          <w:sz w:val="24"/>
          <w:szCs w:val="24"/>
          <w:lang w:eastAsia="el-GR"/>
        </w:rPr>
        <w:t>, έχουν καταγραφεί ως δημόσιο κτήμα με αριθμό καταγραφής 6 στο Νομό Ηρακλείου.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Σύμφωνα με την ενημέρωση που έχουμε από την ΕΤΑΔ, ο Δήμος Ηρακλείου Κρήτης με το υπ’ αριθμόν 4534/17-1-2020 έγγραφό του προς την εταιρεία αιτήθηκε τη δωρεάν παραχώρηση χρήσης των ως άνω αυτοτελών κτηρίων. Ο στόχος ήταν να διατεθούν τα δύο αυτά κτήρια για τη στέγαση της </w:t>
      </w:r>
      <w:proofErr w:type="spellStart"/>
      <w:r w:rsidRPr="00604F60">
        <w:rPr>
          <w:rFonts w:ascii="Arial" w:eastAsia="Times New Roman" w:hAnsi="Arial" w:cs="Arial"/>
          <w:sz w:val="24"/>
          <w:szCs w:val="24"/>
          <w:lang w:eastAsia="el-GR"/>
        </w:rPr>
        <w:t>διαδραστικής</w:t>
      </w:r>
      <w:proofErr w:type="spellEnd"/>
      <w:r w:rsidRPr="00604F60">
        <w:rPr>
          <w:rFonts w:ascii="Arial" w:eastAsia="Times New Roman" w:hAnsi="Arial" w:cs="Arial"/>
          <w:sz w:val="24"/>
          <w:szCs w:val="24"/>
          <w:lang w:eastAsia="el-GR"/>
        </w:rPr>
        <w:t xml:space="preserve"> συλλογής του δήμου, περιόδου 1941 -1945, των γραφείων των αρμοδίων για την έκθεση τμημάτων της διεύθυνσης πολιτισμού και των περιοδικών εκθέσεων του εξαιρετικά ενδιαφέροντος καλλιτεχνικού δυναμικού </w:t>
      </w:r>
      <w:r w:rsidRPr="00604F60">
        <w:rPr>
          <w:rFonts w:ascii="Arial" w:eastAsia="Times New Roman" w:hAnsi="Arial" w:cs="Arial"/>
          <w:sz w:val="24"/>
          <w:szCs w:val="24"/>
          <w:lang w:eastAsia="el-GR"/>
        </w:rPr>
        <w:lastRenderedPageBreak/>
        <w:t>που διαθέτει η πόλη του Ηρακλείου, του τμήματος της δημοτικής συλλογής έργων τέχνης, καθώς επίσης και στέγασης των υπηρεσιών του.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Η ενημέρωση που έχουμε εγγράφως από τον διευθύνοντα σύμβουλο της ΕΤΑΔ είναι ότι η εταιρεία διερευνά τις δυνατότητες αξιοποίησης των δύο κτηρίων και της ενδεχόμενης ένταξής τους σε πρόγραμμα αξιοποίησης. Κατανοώ ότι αυτό σημαίνει ότι εξετάζεται και το αίτημα του δήμου.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Σε κάθε περίπτωση, την αρμοδιότητα έχει η ΕΤΑΔ και στη δευτερολογία μου θα αναφέρω το χρονικό που οδήγησε στη δημιουργία του </w:t>
      </w:r>
      <w:proofErr w:type="spellStart"/>
      <w:r w:rsidRPr="00604F60">
        <w:rPr>
          <w:rFonts w:ascii="Arial" w:eastAsia="Times New Roman" w:hAnsi="Arial" w:cs="Arial"/>
          <w:sz w:val="24"/>
          <w:szCs w:val="24"/>
          <w:lang w:eastAsia="el-GR"/>
        </w:rPr>
        <w:t>υπερταμείου</w:t>
      </w:r>
      <w:proofErr w:type="spellEnd"/>
      <w:r w:rsidRPr="00604F60">
        <w:rPr>
          <w:rFonts w:ascii="Arial" w:eastAsia="Times New Roman" w:hAnsi="Arial" w:cs="Arial"/>
          <w:sz w:val="24"/>
          <w:szCs w:val="24"/>
          <w:lang w:eastAsia="el-GR"/>
        </w:rPr>
        <w:t xml:space="preserve">, που μας έδεσε κυριολεκτικά τα χέρια, αφού πέρασε όλη η ακίνητη περιουσία του δημοσίου για ενενήντα εννέα χρόνια στον έλεγχο του </w:t>
      </w:r>
      <w:proofErr w:type="spellStart"/>
      <w:r w:rsidRPr="00604F60">
        <w:rPr>
          <w:rFonts w:ascii="Arial" w:eastAsia="Times New Roman" w:hAnsi="Arial" w:cs="Arial"/>
          <w:sz w:val="24"/>
          <w:szCs w:val="24"/>
          <w:lang w:eastAsia="el-GR"/>
        </w:rPr>
        <w:t>υπερταμείου</w:t>
      </w:r>
      <w:proofErr w:type="spellEnd"/>
      <w:r w:rsidRPr="00604F60">
        <w:rPr>
          <w:rFonts w:ascii="Arial" w:eastAsia="Times New Roman" w:hAnsi="Arial" w:cs="Arial"/>
          <w:sz w:val="24"/>
          <w:szCs w:val="24"/>
          <w:lang w:eastAsia="el-GR"/>
        </w:rPr>
        <w:t xml:space="preserve">. Και η ΕΤΑΔ, όπως γνωρίζετε, είναι θυγατρική του </w:t>
      </w:r>
      <w:proofErr w:type="spellStart"/>
      <w:r w:rsidRPr="00604F60">
        <w:rPr>
          <w:rFonts w:ascii="Arial" w:eastAsia="Times New Roman" w:hAnsi="Arial" w:cs="Arial"/>
          <w:sz w:val="24"/>
          <w:szCs w:val="24"/>
          <w:lang w:eastAsia="el-GR"/>
        </w:rPr>
        <w:t>υπερταμείου</w:t>
      </w:r>
      <w:proofErr w:type="spellEnd"/>
      <w:r w:rsidRPr="00604F60">
        <w:rPr>
          <w:rFonts w:ascii="Arial" w:eastAsia="Times New Roman" w:hAnsi="Arial" w:cs="Arial"/>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Ευχαριστούμε τον κύριο Υπουργό και για την οικονομία του χρόνου.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Τον λόγο έχει ο κ. </w:t>
      </w:r>
      <w:proofErr w:type="spellStart"/>
      <w:r w:rsidRPr="00604F60">
        <w:rPr>
          <w:rFonts w:ascii="Arial" w:eastAsia="Times New Roman" w:hAnsi="Arial" w:cs="Times New Roman"/>
          <w:sz w:val="24"/>
          <w:szCs w:val="24"/>
          <w:lang w:eastAsia="el-GR"/>
        </w:rPr>
        <w:t>Βαρδάκης</w:t>
      </w:r>
      <w:proofErr w:type="spellEnd"/>
      <w:r w:rsidRPr="00604F60">
        <w:rPr>
          <w:rFonts w:ascii="Arial" w:eastAsia="Times New Roman" w:hAnsi="Arial" w:cs="Times New Roman"/>
          <w:sz w:val="24"/>
          <w:szCs w:val="24"/>
          <w:lang w:eastAsia="el-GR"/>
        </w:rPr>
        <w:t xml:space="preserve"> για τη δευτερολογία του, για τρία λεπτά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ΒΑΡΔΑΚΗΣ:</w:t>
      </w:r>
      <w:r w:rsidRPr="00604F60">
        <w:rPr>
          <w:rFonts w:ascii="Arial" w:eastAsia="Times New Roman" w:hAnsi="Arial" w:cs="Times New Roman"/>
          <w:sz w:val="24"/>
          <w:szCs w:val="24"/>
          <w:lang w:eastAsia="el-GR"/>
        </w:rPr>
        <w:t xml:space="preserve"> Κύριε Πρόεδρε, κατ’ αρχάς να καταθέσω και την ομόφωνη απόφαση του δημοτικού συμβουλίου στα Πρακτικά.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(Στο σημείο αυτό ο Βουλευτής κ. Σωκράτης </w:t>
      </w:r>
      <w:proofErr w:type="spellStart"/>
      <w:r w:rsidRPr="00604F60">
        <w:rPr>
          <w:rFonts w:ascii="Arial" w:eastAsia="Times New Roman" w:hAnsi="Arial" w:cs="Arial"/>
          <w:sz w:val="24"/>
          <w:szCs w:val="24"/>
          <w:lang w:eastAsia="el-GR"/>
        </w:rPr>
        <w:t>Βαρδάκης</w:t>
      </w:r>
      <w:proofErr w:type="spellEnd"/>
      <w:r w:rsidRPr="00604F60">
        <w:rPr>
          <w:rFonts w:ascii="Arial" w:eastAsia="Times New Roman" w:hAnsi="Arial" w:cs="Arial"/>
          <w:sz w:val="24"/>
          <w:szCs w:val="24"/>
          <w:lang w:eastAsia="el-GR"/>
        </w:rPr>
        <w:t xml:space="preserve"> καταθέτει για τα Πρακτικά τα προαναφερθέν έγγραφο, το οποίο βρίσκεται στο αρχείο του </w:t>
      </w:r>
      <w:r w:rsidRPr="00604F60">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Θα σας προλάβω, κύριε Υπουργέ. Εγώ -και νομίζω κι εσείς από την πλευρά σας- θα προσπαθήσω να κάνω μια συζήτηση που θα δώσει λύση σε ένα τεράστιο πρόβλημα.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Ακούστε. Ο Δήμος Ηρακλείου στα αιτήματα που έχει αποστείλει έχει καταγράψει συγκεκριμένες προτάσεις, σχετικά με την αξιοποίηση των εγκαταλελειμμένων κτηρίων. Ένας από τους λόγους που προέβη σε συγκεκριμένες προτάσεις αξιοποίησης και εκμετάλλευσης είναι γιατί οι υπηρεσίες της ΕΤΑΔ είχαν ανακαλέσει τις παραχωρήσεις και λόγω του υψηλού κόστους επισκευής των ακινήτων, πράγμα που αναλαμβάνει ο Δήμος Ηρακλείου σήμερα.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Ωστόσο, ο Δήμος Ηρακλείου επειδή διαθέτει έμπειρα και εξειδικευμένα στελέχη στην αποκατάσταση ιστορικών κτηρίων, μπορεί να συμβάλει στην προστασία και ανάδειξη των ακινήτων αυτών.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Σε κάποιες περιπτώσεις -για να σας πω γιατί είπα να σας προλάβω- όπως παραδείγματος χάριν, για το Μέγαρο «</w:t>
      </w:r>
      <w:proofErr w:type="spellStart"/>
      <w:r w:rsidRPr="00604F60">
        <w:rPr>
          <w:rFonts w:ascii="Arial" w:eastAsia="Times New Roman" w:hAnsi="Arial" w:cs="Times New Roman"/>
          <w:sz w:val="24"/>
          <w:szCs w:val="24"/>
          <w:lang w:eastAsia="el-GR"/>
        </w:rPr>
        <w:t>Κοθρή</w:t>
      </w:r>
      <w:proofErr w:type="spellEnd"/>
      <w:r w:rsidRPr="00604F60">
        <w:rPr>
          <w:rFonts w:ascii="Arial" w:eastAsia="Times New Roman" w:hAnsi="Arial" w:cs="Times New Roman"/>
          <w:sz w:val="24"/>
          <w:szCs w:val="24"/>
          <w:lang w:eastAsia="el-GR"/>
        </w:rPr>
        <w:t xml:space="preserve"> – </w:t>
      </w:r>
      <w:proofErr w:type="spellStart"/>
      <w:r w:rsidRPr="00604F60">
        <w:rPr>
          <w:rFonts w:ascii="Arial" w:eastAsia="Times New Roman" w:hAnsi="Arial" w:cs="Times New Roman"/>
          <w:sz w:val="24"/>
          <w:szCs w:val="24"/>
          <w:lang w:eastAsia="el-GR"/>
        </w:rPr>
        <w:t>Λιοπυράκη</w:t>
      </w:r>
      <w:proofErr w:type="spellEnd"/>
      <w:r w:rsidRPr="00604F60">
        <w:rPr>
          <w:rFonts w:ascii="Arial" w:eastAsia="Times New Roman" w:hAnsi="Arial" w:cs="Times New Roman"/>
          <w:sz w:val="24"/>
          <w:szCs w:val="24"/>
          <w:lang w:eastAsia="el-GR"/>
        </w:rPr>
        <w:t>» στη συμβολή της 25</w:t>
      </w:r>
      <w:r w:rsidRPr="00604F60">
        <w:rPr>
          <w:rFonts w:ascii="Arial" w:eastAsia="Times New Roman" w:hAnsi="Arial" w:cs="Times New Roman"/>
          <w:sz w:val="24"/>
          <w:szCs w:val="24"/>
          <w:vertAlign w:val="superscript"/>
          <w:lang w:eastAsia="el-GR"/>
        </w:rPr>
        <w:t>ης</w:t>
      </w:r>
      <w:r w:rsidRPr="00604F60">
        <w:rPr>
          <w:rFonts w:ascii="Arial" w:eastAsia="Times New Roman" w:hAnsi="Arial" w:cs="Times New Roman"/>
          <w:sz w:val="24"/>
          <w:szCs w:val="24"/>
          <w:lang w:eastAsia="el-GR"/>
        </w:rPr>
        <w:t xml:space="preserve"> Αυγούστου, ένα εμβληματικό κτήριο, είχαμε αίσιο τέλος, </w:t>
      </w:r>
      <w:r w:rsidRPr="00604F60">
        <w:rPr>
          <w:rFonts w:ascii="Arial" w:eastAsia="Times New Roman" w:hAnsi="Arial" w:cs="Times New Roman"/>
          <w:sz w:val="24"/>
          <w:szCs w:val="24"/>
          <w:lang w:eastAsia="el-GR"/>
        </w:rPr>
        <w:lastRenderedPageBreak/>
        <w:t>καθώς παραχωρήθηκε το 2017 από το Υπουργείο Πολιτισμού, κύριε Πρόεδρε, στον Δήμο Ηρακλείου και έχει μπει σε τροχιά υλοποίησης.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Σχετικά με τα κτήρια, για τα οποία έχω καταθέσει την επίκαιρη ερώτηση, ο Δήμος Ηρακλείου έχει τεκμηριώσει πλήρως τον σκοπό της αξιοποίησης και την ικανότητα αναστήλωσης. Το τελευταίο αίτημα τον προηγούμενο μήνα -γιατί έχουν γίνει, κύριε Υπουργέ, και παλαιότερα αιτήματα και θα σας πω γιατί και πώς εξετάστηκαν- συνοδεύεται από ομόφωνη απόφαση του δημοτικού συμβουλίου -την οποία και θα καταθέσω στα Πρακτικά- περιλαμβάνοντας την πρόταση για περισσότερες χρήσεις, επιτρέποντας μεγαλύτερη ευελιξία στην αξιοποίηση των ακινήτων.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προηγούμενη κυβέρνηση, </w:t>
      </w:r>
      <w:r w:rsidRPr="00604F60">
        <w:rPr>
          <w:rFonts w:ascii="Arial" w:eastAsia="Times New Roman" w:hAnsi="Arial" w:cs="Arial"/>
          <w:bCs/>
          <w:sz w:val="24"/>
          <w:szCs w:val="20"/>
          <w:lang w:eastAsia="el-GR"/>
        </w:rPr>
        <w:t>κύριε Υπουργέ -</w:t>
      </w:r>
      <w:r w:rsidRPr="00604F60">
        <w:rPr>
          <w:rFonts w:ascii="Arial" w:eastAsia="Times New Roman" w:hAnsi="Arial" w:cs="Times New Roman"/>
          <w:sz w:val="24"/>
          <w:szCs w:val="24"/>
          <w:lang w:eastAsia="el-GR"/>
        </w:rPr>
        <w:t xml:space="preserve">ακούστε τώρα για να τα λέμε όλα- είχε αποδείξει έμπρακτα τη φιλοσοφία της σε τέτοια θέματα. Το Υπουργείο Οικονομικών που είστε εσείς σήμερα είχε παραχωρήσει, εκτός του παραπάνω που του είχε παραχωρήσει το Υπουργείο Πολιτισμού, τρία ειρηνοδικεία, κύριε Πρόεδρε, «φιλέτα»: Στην περιοχή της Χερσονήσου το ένα, το άλλο στην περιοχή των </w:t>
      </w:r>
      <w:proofErr w:type="spellStart"/>
      <w:r w:rsidRPr="00604F60">
        <w:rPr>
          <w:rFonts w:ascii="Arial" w:eastAsia="Times New Roman" w:hAnsi="Arial" w:cs="Times New Roman"/>
          <w:sz w:val="24"/>
          <w:szCs w:val="24"/>
          <w:lang w:eastAsia="el-GR"/>
        </w:rPr>
        <w:t>Τζερμιάδων</w:t>
      </w:r>
      <w:proofErr w:type="spellEnd"/>
      <w:r w:rsidRPr="00604F60">
        <w:rPr>
          <w:rFonts w:ascii="Arial" w:eastAsia="Times New Roman" w:hAnsi="Arial" w:cs="Times New Roman"/>
          <w:sz w:val="24"/>
          <w:szCs w:val="24"/>
          <w:lang w:eastAsia="el-GR"/>
        </w:rPr>
        <w:t xml:space="preserve"> Λασιθίου και το άλλο, παρακαλώ, στον Άγιο Νικόλαο Ηρακλείου. Καταλαβαίνετε τώρα γιατί σας είπα προηγουμένως, </w:t>
      </w:r>
      <w:r w:rsidRPr="00604F60">
        <w:rPr>
          <w:rFonts w:ascii="Arial" w:eastAsia="Times New Roman" w:hAnsi="Arial" w:cs="Arial"/>
          <w:bCs/>
          <w:sz w:val="24"/>
          <w:szCs w:val="20"/>
          <w:lang w:eastAsia="el-GR"/>
        </w:rPr>
        <w:t>κύριε Υπουργέ,</w:t>
      </w:r>
      <w:r w:rsidRPr="00604F60">
        <w:rPr>
          <w:rFonts w:ascii="Arial" w:eastAsia="Times New Roman" w:hAnsi="Arial" w:cs="Times New Roman"/>
          <w:sz w:val="24"/>
          <w:szCs w:val="24"/>
          <w:lang w:eastAsia="el-GR"/>
        </w:rPr>
        <w:t xml:space="preserve"> ότι δεν έχετε δικαίωμα να αρνηθείτε.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Σας καλώ, λοιπόν, να απαντήσετε θετικά προς τον Δήμο Ηρακλείου, ακόμα και αν η παραχώρηση πρέπει να γίνει με τη μορφή ενοικίασης και την καταβολή συμβολικού αντιτίμου.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προηγούμενη κυβέρνηση σάς είπα τι είχε παραχωρήσει. Εγώ θα σας πω, κύριε Υπουργέ -γι’ αυτό είπα ότι θα σας προλάβω- να ψάξετε στο αρχείο του Υπουργείου σας να δείτε ότι το προηγούμενο Υπουργείο Οικονομικών –γιατί υπαινιχθήκατε για το </w:t>
      </w:r>
      <w:proofErr w:type="spellStart"/>
      <w:r w:rsidRPr="00604F60">
        <w:rPr>
          <w:rFonts w:ascii="Arial" w:eastAsia="Times New Roman" w:hAnsi="Arial" w:cs="Times New Roman"/>
          <w:sz w:val="24"/>
          <w:szCs w:val="24"/>
          <w:lang w:eastAsia="el-GR"/>
        </w:rPr>
        <w:t>υπερταμείο</w:t>
      </w:r>
      <w:proofErr w:type="spellEnd"/>
      <w:r w:rsidRPr="00604F60">
        <w:rPr>
          <w:rFonts w:ascii="Arial" w:eastAsia="Times New Roman" w:hAnsi="Arial" w:cs="Times New Roman"/>
          <w:sz w:val="24"/>
          <w:szCs w:val="24"/>
          <w:lang w:eastAsia="el-GR"/>
        </w:rPr>
        <w:t xml:space="preserve">- είχε παραχωρήσει δημόσια κτήρια που ανήκαν στο Υπουργείο Οικονομικών και είχαν ενταχθεί στην ΕΤΑΔ και στο </w:t>
      </w:r>
      <w:proofErr w:type="spellStart"/>
      <w:r w:rsidRPr="00604F60">
        <w:rPr>
          <w:rFonts w:ascii="Arial" w:eastAsia="Times New Roman" w:hAnsi="Arial" w:cs="Times New Roman"/>
          <w:sz w:val="24"/>
          <w:szCs w:val="24"/>
          <w:lang w:eastAsia="el-GR"/>
        </w:rPr>
        <w:t>υπερταμείο</w:t>
      </w:r>
      <w:proofErr w:type="spellEnd"/>
      <w:r w:rsidRPr="00604F60">
        <w:rPr>
          <w:rFonts w:ascii="Arial" w:eastAsia="Times New Roman" w:hAnsi="Arial" w:cs="Times New Roman"/>
          <w:sz w:val="24"/>
          <w:szCs w:val="24"/>
          <w:lang w:eastAsia="el-GR"/>
        </w:rPr>
        <w:t xml:space="preserve">. Είχαν παραχωρηθεί κτήρια ακόμα και του </w:t>
      </w:r>
      <w:proofErr w:type="spellStart"/>
      <w:r w:rsidRPr="00604F60">
        <w:rPr>
          <w:rFonts w:ascii="Arial" w:eastAsia="Times New Roman" w:hAnsi="Arial" w:cs="Times New Roman"/>
          <w:sz w:val="24"/>
          <w:szCs w:val="24"/>
          <w:lang w:eastAsia="el-GR"/>
        </w:rPr>
        <w:t>υπερταμείου</w:t>
      </w:r>
      <w:proofErr w:type="spellEnd"/>
      <w:r w:rsidRPr="00604F60">
        <w:rPr>
          <w:rFonts w:ascii="Arial" w:eastAsia="Times New Roman" w:hAnsi="Arial" w:cs="Times New Roman"/>
          <w:sz w:val="24"/>
          <w:szCs w:val="24"/>
          <w:lang w:eastAsia="el-GR"/>
        </w:rPr>
        <w:t xml:space="preserve"> και του ΤΑΙΠΕΔ.</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Άρα, </w:t>
      </w:r>
      <w:r w:rsidRPr="00604F60">
        <w:rPr>
          <w:rFonts w:ascii="Arial" w:eastAsia="Times New Roman" w:hAnsi="Arial" w:cs="Arial"/>
          <w:bCs/>
          <w:sz w:val="24"/>
          <w:szCs w:val="20"/>
          <w:lang w:eastAsia="el-GR"/>
        </w:rPr>
        <w:t xml:space="preserve">κύριε Υπουργέ, </w:t>
      </w:r>
      <w:r w:rsidRPr="00604F60">
        <w:rPr>
          <w:rFonts w:ascii="Arial" w:eastAsia="Times New Roman" w:hAnsi="Arial" w:cs="Times New Roman"/>
          <w:sz w:val="24"/>
          <w:szCs w:val="24"/>
          <w:lang w:eastAsia="el-GR"/>
        </w:rPr>
        <w:t>σας παρακαλώ να δείτε πιο θετικά το θέμα.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(Στο σημείο αυτό ο Βουλευτής κ. Σωκράτης </w:t>
      </w:r>
      <w:proofErr w:type="spellStart"/>
      <w:r w:rsidRPr="00604F60">
        <w:rPr>
          <w:rFonts w:ascii="Arial" w:eastAsia="Times New Roman" w:hAnsi="Arial" w:cs="Arial"/>
          <w:sz w:val="24"/>
          <w:szCs w:val="24"/>
          <w:lang w:eastAsia="el-GR"/>
        </w:rPr>
        <w:t>Βαρδάκης</w:t>
      </w:r>
      <w:proofErr w:type="spellEnd"/>
      <w:r w:rsidRPr="00604F60">
        <w:rPr>
          <w:rFonts w:ascii="Arial" w:eastAsia="Times New Roman" w:hAnsi="Arial" w:cs="Arial"/>
          <w:sz w:val="24"/>
          <w:szCs w:val="24"/>
          <w:lang w:eastAsia="el-GR"/>
        </w:rPr>
        <w:t xml:space="preserve">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Κύριε Υπουργέ, έχετε τον λόγο για τρία λεπτά. </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Times New Roman"/>
          <w:b/>
          <w:sz w:val="24"/>
          <w:szCs w:val="24"/>
          <w:lang w:eastAsia="el-GR"/>
        </w:rPr>
        <w:t xml:space="preserve">ΑΠΟΣΤΟΛΟΣ ΒΕΣΥΡΟΠΟΥΛΟΣ (Υφυπουργός Οικονομικών): </w:t>
      </w:r>
      <w:r w:rsidRPr="00604F60">
        <w:rPr>
          <w:rFonts w:ascii="Arial" w:eastAsia="Times New Roman" w:hAnsi="Arial" w:cs="Times New Roman"/>
          <w:sz w:val="24"/>
          <w:szCs w:val="24"/>
          <w:lang w:eastAsia="el-GR"/>
        </w:rPr>
        <w:t xml:space="preserve">Ευχαριστώ, </w:t>
      </w:r>
      <w:r w:rsidRPr="00604F60">
        <w:rPr>
          <w:rFonts w:ascii="Arial" w:eastAsia="Times New Roman" w:hAnsi="Arial" w:cs="Arial"/>
          <w:bCs/>
          <w:sz w:val="24"/>
          <w:szCs w:val="20"/>
          <w:lang w:eastAsia="el-GR"/>
        </w:rPr>
        <w:t>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Cs/>
          <w:sz w:val="24"/>
          <w:szCs w:val="20"/>
          <w:lang w:eastAsia="el-GR"/>
        </w:rPr>
        <w:lastRenderedPageBreak/>
        <w:t>Κύριε συνάδελφε, πραγματικά συμπεριφέρεστε σαν να</w:t>
      </w:r>
      <w:r w:rsidRPr="00604F60">
        <w:rPr>
          <w:rFonts w:ascii="Arial" w:eastAsia="Times New Roman" w:hAnsi="Arial" w:cs="Times New Roman"/>
          <w:sz w:val="24"/>
          <w:szCs w:val="24"/>
          <w:lang w:eastAsia="el-GR"/>
        </w:rPr>
        <w:t xml:space="preserve"> μη γνωρίζετε τι συνέβη με τη δημόσια ακίνητη περιουσία, μετά το νέο και επώδυνο μνημόνιο που φέρατε στη χώρα τον Ιούλιο του 2015. Ένα αχρείαστο μνημόνιο, στο οποίο οδηγηθήκαμε λόγω της πολιτικής του κόμματός σας, της καταστροφικής διαπραγμάτευσης κατά το πρώτο εξάμηνο του 2015. Θυμάστε το αλήστου μνήμης δημοψήφισμα και τις αυταπάτες σας που τελικά δεν ήταν αυταπάτες.</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(Διαμαρτυρίες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Ήταν εξαπάτηση του ελληνικού λαού ο οποίος πλήρωσε πολύ ακριβό τίμημα, εμπιστευόμενος τις εξαγγελίες σας ότι θα καταργούσατε το μνημόνιο. Γιατί τελικά, όπως είπα, φέρατε τελικά ένα νέο και πιο επώδυνο μνημόνιο.</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(Διαμαρτυρίες από την πτέρυγα του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Βάλατε την υπογραφή σας στον νόμο για τη δημιουργία του </w:t>
      </w:r>
      <w:proofErr w:type="spellStart"/>
      <w:r w:rsidRPr="00604F60">
        <w:rPr>
          <w:rFonts w:ascii="Arial" w:eastAsia="Times New Roman" w:hAnsi="Arial" w:cs="Times New Roman"/>
          <w:sz w:val="24"/>
          <w:szCs w:val="24"/>
          <w:lang w:eastAsia="el-GR"/>
        </w:rPr>
        <w:t>υπερταμείου</w:t>
      </w:r>
      <w:proofErr w:type="spellEnd"/>
      <w:r w:rsidRPr="00604F60">
        <w:rPr>
          <w:rFonts w:ascii="Arial" w:eastAsia="Times New Roman" w:hAnsi="Arial" w:cs="Times New Roman"/>
          <w:sz w:val="24"/>
          <w:szCs w:val="24"/>
          <w:lang w:eastAsia="el-GR"/>
        </w:rPr>
        <w:t xml:space="preserve">, κάτι που δεν είχε διανοηθεί καμμία άλλη κυβέρνηση.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ΣΩΚΡΑΤΗΣ ΦΑΜΕΛΛΟΣ: </w:t>
      </w:r>
      <w:r w:rsidRPr="00604F60">
        <w:rPr>
          <w:rFonts w:ascii="Arial" w:eastAsia="Times New Roman" w:hAnsi="Arial" w:cs="Times New Roman"/>
          <w:sz w:val="24"/>
          <w:szCs w:val="24"/>
          <w:lang w:eastAsia="el-GR"/>
        </w:rPr>
        <w:t>Μάθατε το ποίημα!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ΑΠΟΣΤΟΛΟΣ ΒΕΣΥΡΟΠΟΥΛΟΣ (Υφυπουργός Οικονομικών): </w:t>
      </w:r>
      <w:r w:rsidRPr="00604F60">
        <w:rPr>
          <w:rFonts w:ascii="Arial" w:eastAsia="Times New Roman" w:hAnsi="Arial" w:cs="Times New Roman"/>
          <w:sz w:val="24"/>
          <w:szCs w:val="24"/>
          <w:lang w:eastAsia="el-GR"/>
        </w:rPr>
        <w:t xml:space="preserve">Κύριε </w:t>
      </w:r>
      <w:proofErr w:type="spellStart"/>
      <w:r w:rsidRPr="00604F60">
        <w:rPr>
          <w:rFonts w:ascii="Arial" w:eastAsia="Times New Roman" w:hAnsi="Arial" w:cs="Times New Roman"/>
          <w:sz w:val="24"/>
          <w:szCs w:val="24"/>
          <w:lang w:eastAsia="el-GR"/>
        </w:rPr>
        <w:t>Φάμελλε</w:t>
      </w:r>
      <w:proofErr w:type="spellEnd"/>
      <w:r w:rsidRPr="00604F60">
        <w:rPr>
          <w:rFonts w:ascii="Arial" w:eastAsia="Times New Roman" w:hAnsi="Arial" w:cs="Times New Roman"/>
          <w:sz w:val="24"/>
          <w:szCs w:val="24"/>
          <w:lang w:eastAsia="el-GR"/>
        </w:rPr>
        <w:t>, αν έχετε την υπομονή, ακούστε με.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Με τον ν.4389/2016 που η κυβέρνηση ΣΥΡΙΖΑ ψήφισε, οδηγηθήκαμε στην υποθήκευση όλης της περιουσίας του δημοσίου για ενενήντα εννέα χρόνια ως ενέχυρο στους δανειστές.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Στον νόμο αυτό και συγκεκριμένα, στην παράγραφο 4 του άρθρου 196, αναφέρεται ότι μεταβιβάζονται η κυριότητα και νομή όλων των ακίνητων περιουσιακών στοιχείων του ελληνικού δημοσίου στην ΕΤΑΔ, με την εξαίρεση αιγιαλών, παραλιών, παρόχθιων εκτάσεων, </w:t>
      </w:r>
      <w:proofErr w:type="spellStart"/>
      <w:r w:rsidRPr="00604F60">
        <w:rPr>
          <w:rFonts w:ascii="Arial" w:eastAsia="Times New Roman" w:hAnsi="Arial" w:cs="Times New Roman"/>
          <w:sz w:val="24"/>
          <w:szCs w:val="24"/>
          <w:lang w:eastAsia="el-GR"/>
        </w:rPr>
        <w:t>υδρότοπων</w:t>
      </w:r>
      <w:proofErr w:type="spellEnd"/>
      <w:r w:rsidRPr="00604F60">
        <w:rPr>
          <w:rFonts w:ascii="Arial" w:eastAsia="Times New Roman" w:hAnsi="Arial" w:cs="Times New Roman"/>
          <w:sz w:val="24"/>
          <w:szCs w:val="24"/>
          <w:lang w:eastAsia="el-GR"/>
        </w:rPr>
        <w:t xml:space="preserve">, περιοχών </w:t>
      </w:r>
      <w:proofErr w:type="spellStart"/>
      <w:r w:rsidRPr="00604F60">
        <w:rPr>
          <w:rFonts w:ascii="Arial" w:eastAsia="Times New Roman" w:hAnsi="Arial" w:cs="Times New Roman"/>
          <w:sz w:val="24"/>
          <w:szCs w:val="24"/>
          <w:lang w:eastAsia="el-GR"/>
        </w:rPr>
        <w:t>Ραμσάρ</w:t>
      </w:r>
      <w:proofErr w:type="spellEnd"/>
      <w:r w:rsidRPr="00604F60">
        <w:rPr>
          <w:rFonts w:ascii="Arial" w:eastAsia="Times New Roman" w:hAnsi="Arial" w:cs="Times New Roman"/>
          <w:sz w:val="24"/>
          <w:szCs w:val="24"/>
          <w:lang w:eastAsia="el-GR"/>
        </w:rPr>
        <w:t xml:space="preserve"> και «</w:t>
      </w:r>
      <w:r w:rsidRPr="00604F60">
        <w:rPr>
          <w:rFonts w:ascii="Arial" w:eastAsia="Times New Roman" w:hAnsi="Arial" w:cs="Times New Roman"/>
          <w:sz w:val="24"/>
          <w:szCs w:val="24"/>
          <w:lang w:val="en-US" w:eastAsia="el-GR"/>
        </w:rPr>
        <w:t>NATURA</w:t>
      </w:r>
      <w:r w:rsidRPr="00604F60">
        <w:rPr>
          <w:rFonts w:ascii="Arial" w:eastAsia="Times New Roman" w:hAnsi="Arial" w:cs="Times New Roman"/>
          <w:sz w:val="24"/>
          <w:szCs w:val="24"/>
          <w:lang w:eastAsia="el-GR"/>
        </w:rPr>
        <w:t>», αρχαιολογικών χώρων, αμιγώς δασικών εκτάσεων, κ.λπ..</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Στην παράγραφο 5, όμως, του ίδιου άρθρου 196, αναφέρεται ότι ακόμα και τα ακίνητα που εξαιρούνται από τη μεταβίβαση παραμένουν μεν στην κατοχή του ελληνικού δημοσίου, τελούν υπό τον έλεγχο του </w:t>
      </w:r>
      <w:proofErr w:type="spellStart"/>
      <w:r w:rsidRPr="00604F60">
        <w:rPr>
          <w:rFonts w:ascii="Arial" w:eastAsia="Times New Roman" w:hAnsi="Arial" w:cs="Times New Roman"/>
          <w:sz w:val="24"/>
          <w:szCs w:val="24"/>
          <w:lang w:eastAsia="el-GR"/>
        </w:rPr>
        <w:t>υπερταμείου</w:t>
      </w:r>
      <w:proofErr w:type="spellEnd"/>
      <w:r w:rsidRPr="00604F60">
        <w:rPr>
          <w:rFonts w:ascii="Arial" w:eastAsia="Times New Roman" w:hAnsi="Arial" w:cs="Times New Roman"/>
          <w:sz w:val="24"/>
          <w:szCs w:val="24"/>
          <w:lang w:eastAsia="el-GR"/>
        </w:rPr>
        <w:t xml:space="preserve">, το οποίο είναι αρμόδιο για τη διαχείρισή τους. Να θυμάστε ότι η ΕΤΑΔ είναι θυγατρική του </w:t>
      </w:r>
      <w:proofErr w:type="spellStart"/>
      <w:r w:rsidRPr="00604F60">
        <w:rPr>
          <w:rFonts w:ascii="Arial" w:eastAsia="Times New Roman" w:hAnsi="Arial" w:cs="Times New Roman"/>
          <w:sz w:val="24"/>
          <w:szCs w:val="24"/>
          <w:lang w:eastAsia="el-GR"/>
        </w:rPr>
        <w:t>υπερταμείου</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Σύμφωνα με την παράγραφο 10 του άρθρου 196, για να </w:t>
      </w:r>
      <w:proofErr w:type="spellStart"/>
      <w:r w:rsidRPr="00604F60">
        <w:rPr>
          <w:rFonts w:ascii="Arial" w:eastAsia="Times New Roman" w:hAnsi="Arial" w:cs="Times New Roman"/>
          <w:sz w:val="24"/>
          <w:szCs w:val="24"/>
          <w:lang w:eastAsia="el-GR"/>
        </w:rPr>
        <w:t>επαναμεταβιβάσει</w:t>
      </w:r>
      <w:proofErr w:type="spellEnd"/>
      <w:r w:rsidRPr="00604F60">
        <w:rPr>
          <w:rFonts w:ascii="Arial" w:eastAsia="Times New Roman" w:hAnsi="Arial" w:cs="Times New Roman"/>
          <w:sz w:val="24"/>
          <w:szCs w:val="24"/>
          <w:lang w:eastAsia="el-GR"/>
        </w:rPr>
        <w:t xml:space="preserve"> η ΕΤΑΔ κάποιο ακίνητο στο ελληνικό δημόσιο απαιτείται η προσυπογραφή του εποπτικού συμβουλίου. Το εποπτικό συμβούλιο, που διοικεί ουσιαστικά το </w:t>
      </w:r>
      <w:proofErr w:type="spellStart"/>
      <w:r w:rsidRPr="00604F60">
        <w:rPr>
          <w:rFonts w:ascii="Arial" w:eastAsia="Times New Roman" w:hAnsi="Arial" w:cs="Times New Roman"/>
          <w:sz w:val="24"/>
          <w:szCs w:val="24"/>
          <w:lang w:eastAsia="el-GR"/>
        </w:rPr>
        <w:t>υπερταμείο</w:t>
      </w:r>
      <w:proofErr w:type="spellEnd"/>
      <w:r w:rsidRPr="00604F60">
        <w:rPr>
          <w:rFonts w:ascii="Arial" w:eastAsia="Times New Roman" w:hAnsi="Arial" w:cs="Times New Roman"/>
          <w:sz w:val="24"/>
          <w:szCs w:val="24"/>
          <w:lang w:eastAsia="el-GR"/>
        </w:rPr>
        <w:t>, απαρτίζεται από πέντε μέλη, τρία εκ των οποίων επιλέγονται από το ελληνικό δημόσιο, ενώ τα δύο άλλα, μεταξύ των οποίων και ο πρόεδρος, επιλέγονται από την Ευρωπαϊκή Επιτροπή και τον Ευρωπαϊκό Μηχανισμό Σταθερότητας. Για να παρθεί, όμως, μια απόφαση πρέπει να υπάρχει θετική ψήφος των τεσσάρων από τα πέντε μέλη.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Για να γίνει, λοιπόν, μια εκ νέου μεταβίβαση ακινήτου στο δημόσιο, δεν αρκούν οι τρεις ψήφοι των ισάριθμων μελών που επιλέγονται από το ελληνικό </w:t>
      </w:r>
      <w:r w:rsidRPr="00604F60">
        <w:rPr>
          <w:rFonts w:ascii="Arial" w:eastAsia="Times New Roman" w:hAnsi="Arial" w:cs="Times New Roman"/>
          <w:sz w:val="24"/>
          <w:szCs w:val="24"/>
          <w:lang w:eastAsia="el-GR"/>
        </w:rPr>
        <w:lastRenderedPageBreak/>
        <w:t xml:space="preserve">δημόσιο, αλλά χρειάζεται η σύμφωνη γνώμη των δανειστών, δηλαδή του ενός τουλάχιστον από τα δύο μέλη τα οποία έχουν διοριστεί στο </w:t>
      </w:r>
      <w:proofErr w:type="spellStart"/>
      <w:r w:rsidRPr="00604F60">
        <w:rPr>
          <w:rFonts w:ascii="Arial" w:eastAsia="Times New Roman" w:hAnsi="Arial" w:cs="Times New Roman"/>
          <w:sz w:val="24"/>
          <w:szCs w:val="24"/>
          <w:lang w:eastAsia="el-GR"/>
        </w:rPr>
        <w:t>υπερταμείο</w:t>
      </w:r>
      <w:proofErr w:type="spellEnd"/>
      <w:r w:rsidRPr="00604F60">
        <w:rPr>
          <w:rFonts w:ascii="Arial" w:eastAsia="Times New Roman" w:hAnsi="Arial" w:cs="Times New Roman"/>
          <w:sz w:val="24"/>
          <w:szCs w:val="24"/>
          <w:lang w:eastAsia="el-GR"/>
        </w:rPr>
        <w:t xml:space="preserve"> από την Ευρωπαϊκή Επιτροπή και τον Ευρωπαϊκό Μηχανισμό Σταθερότητας.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Βεβαίως, η ΕΤΑΔ μπορεί να προχωρήσει η ίδια σε εκχώρηση ακινήτου με ή χωρίς αντάλλαγμα σε ιδιώτη ή σε ΟΤΑ. Λειτουργεί αυτόνομα και ανεξάρτητα στο πλαίσιο της λειτουργίας της ως θυγατρική του </w:t>
      </w:r>
      <w:proofErr w:type="spellStart"/>
      <w:r w:rsidRPr="00604F60">
        <w:rPr>
          <w:rFonts w:ascii="Arial" w:eastAsia="Times New Roman" w:hAnsi="Arial" w:cs="Times New Roman"/>
          <w:sz w:val="24"/>
          <w:szCs w:val="24"/>
          <w:lang w:eastAsia="el-GR"/>
        </w:rPr>
        <w:t>υπερταμείου</w:t>
      </w:r>
      <w:proofErr w:type="spellEnd"/>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ΒΑΡΔΑΚΗΣ:</w:t>
      </w:r>
      <w:r w:rsidRPr="00604F60">
        <w:rPr>
          <w:rFonts w:ascii="Arial" w:eastAsia="Times New Roman" w:hAnsi="Arial" w:cs="Times New Roman"/>
          <w:sz w:val="24"/>
          <w:szCs w:val="24"/>
          <w:lang w:eastAsia="el-GR"/>
        </w:rPr>
        <w:t xml:space="preserve"> Το είπατε, κύριε Υπουργέ.</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ΑΠΟΣΤΟΛΟΣ ΒΕΣΥΡΟΠΟΥΛΟΣ (Υφυπουργός Οικονομικών):</w:t>
      </w:r>
      <w:r w:rsidRPr="00604F60">
        <w:rPr>
          <w:rFonts w:ascii="Arial" w:eastAsia="Times New Roman" w:hAnsi="Arial" w:cs="Times New Roman"/>
          <w:sz w:val="24"/>
          <w:szCs w:val="24"/>
          <w:lang w:eastAsia="el-GR"/>
        </w:rPr>
        <w:t xml:space="preserve"> Τα πράγματα θα ήταν διαφορετικά, κύριε συνάδελφε, μόνο αν δεν ψηφίζατε τον ν.4389/2016, με τον οποίον πέρασε όλη η δημόσια ακίνητη περιουσία στο </w:t>
      </w:r>
      <w:proofErr w:type="spellStart"/>
      <w:r w:rsidRPr="00604F60">
        <w:rPr>
          <w:rFonts w:ascii="Arial" w:eastAsia="Times New Roman" w:hAnsi="Arial" w:cs="Times New Roman"/>
          <w:sz w:val="24"/>
          <w:szCs w:val="24"/>
          <w:lang w:eastAsia="el-GR"/>
        </w:rPr>
        <w:t>υπερταμείο</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ευχαριστώ.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ΒΑΡΔΑΚΗΣ:</w:t>
      </w:r>
      <w:r w:rsidRPr="00604F60">
        <w:rPr>
          <w:rFonts w:ascii="Arial" w:eastAsia="Times New Roman" w:hAnsi="Arial" w:cs="Times New Roman"/>
          <w:sz w:val="24"/>
          <w:szCs w:val="24"/>
          <w:lang w:eastAsia="el-GR"/>
        </w:rPr>
        <w:t xml:space="preserve"> Δηλαδή θα προτιμήσετε να πέσουν…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ΑΠΟΣΤΟΛΟΣ ΒΕΣΥΡΟΠΟΥΛΟΣ (Υφυπουργός Οικονομικών):</w:t>
      </w:r>
      <w:r w:rsidRPr="00604F60">
        <w:rPr>
          <w:rFonts w:ascii="Arial" w:eastAsia="Times New Roman" w:hAnsi="Arial" w:cs="Times New Roman"/>
          <w:sz w:val="24"/>
          <w:szCs w:val="24"/>
          <w:lang w:eastAsia="el-GR"/>
        </w:rPr>
        <w:t xml:space="preserve"> Δεν είπα αυτό, αλλά κάποιοι έχουν ευθύνες γι’ αυτή την κατάσταση.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Θα συζητηθεί η πρώτη με αριθμό 481/4-2-2020 επίκαιρη ερώτηση πρώτου κύκλου του Βουλευτή Β΄ Θεσσαλονίκης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 Σωκράτη </w:t>
      </w:r>
      <w:proofErr w:type="spellStart"/>
      <w:r w:rsidRPr="00604F60">
        <w:rPr>
          <w:rFonts w:ascii="Arial" w:eastAsia="Times New Roman" w:hAnsi="Arial" w:cs="Times New Roman"/>
          <w:sz w:val="24"/>
          <w:szCs w:val="24"/>
          <w:lang w:eastAsia="el-GR"/>
        </w:rPr>
        <w:t>Φάμελλου</w:t>
      </w:r>
      <w:proofErr w:type="spellEnd"/>
      <w:r w:rsidRPr="00604F60">
        <w:rPr>
          <w:rFonts w:ascii="Arial" w:eastAsia="Times New Roman" w:hAnsi="Arial" w:cs="Times New Roman"/>
          <w:sz w:val="24"/>
          <w:szCs w:val="24"/>
          <w:lang w:eastAsia="el-GR"/>
        </w:rPr>
        <w:t xml:space="preserve"> προς τον Υπουργό Περιβάλλοντος και Ενέργειας, με θέμα: </w:t>
      </w:r>
      <w:r w:rsidRPr="00604F60">
        <w:rPr>
          <w:rFonts w:ascii="Arial" w:eastAsia="Times New Roman" w:hAnsi="Arial" w:cs="Times New Roman"/>
          <w:sz w:val="24"/>
          <w:szCs w:val="24"/>
          <w:lang w:eastAsia="el-GR"/>
        </w:rPr>
        <w:lastRenderedPageBreak/>
        <w:t xml:space="preserve">«Απαράδεκτη μεθόδευση της Κυβέρνησης για άρση της αναδάσωσης στο </w:t>
      </w:r>
      <w:proofErr w:type="spellStart"/>
      <w:r w:rsidRPr="00604F60">
        <w:rPr>
          <w:rFonts w:ascii="Arial" w:eastAsia="Times New Roman" w:hAnsi="Arial" w:cs="Times New Roman"/>
          <w:sz w:val="24"/>
          <w:szCs w:val="24"/>
          <w:lang w:eastAsia="el-GR"/>
        </w:rPr>
        <w:t>περιαστικό</w:t>
      </w:r>
      <w:proofErr w:type="spellEnd"/>
      <w:r w:rsidRPr="00604F60">
        <w:rPr>
          <w:rFonts w:ascii="Arial" w:eastAsia="Times New Roman" w:hAnsi="Arial" w:cs="Times New Roman"/>
          <w:sz w:val="24"/>
          <w:szCs w:val="24"/>
          <w:lang w:eastAsia="el-GR"/>
        </w:rPr>
        <w:t xml:space="preserve"> δάσος της Θεσσαλονίκης».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Στην επίκαιρη ερώτηση του κυρίου συναδέλφου θα απαντήσει ο Υφυπουργός Περιβάλλοντος και Ενέργειας κ. Δημήτριος Οικονόμου.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w:t>
      </w:r>
      <w:proofErr w:type="spellStart"/>
      <w:r w:rsidRPr="00604F60">
        <w:rPr>
          <w:rFonts w:ascii="Arial" w:eastAsia="Times New Roman" w:hAnsi="Arial" w:cs="Times New Roman"/>
          <w:sz w:val="24"/>
          <w:szCs w:val="24"/>
          <w:lang w:eastAsia="el-GR"/>
        </w:rPr>
        <w:t>Φάμελλε</w:t>
      </w:r>
      <w:proofErr w:type="spellEnd"/>
      <w:r w:rsidRPr="00604F60">
        <w:rPr>
          <w:rFonts w:ascii="Arial" w:eastAsia="Times New Roman" w:hAnsi="Arial" w:cs="Times New Roman"/>
          <w:sz w:val="24"/>
          <w:szCs w:val="24"/>
          <w:lang w:eastAsia="el-GR"/>
        </w:rPr>
        <w:t xml:space="preserve">, έχετε τον λόγο για δύο λεπτά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ΦΑΜΕΛΛΟΣ:</w:t>
      </w:r>
      <w:r w:rsidRPr="00604F60">
        <w:rPr>
          <w:rFonts w:ascii="Arial" w:eastAsia="Times New Roman" w:hAnsi="Arial" w:cs="Times New Roman"/>
          <w:sz w:val="24"/>
          <w:szCs w:val="24"/>
          <w:lang w:eastAsia="el-GR"/>
        </w:rPr>
        <w:t xml:space="preserve"> Θα μου επιτρέψετε, κύριε Πρόεδρε, να διατυπώσω προς εσάς την απορία μου για την απουσία του Υπουργού που έχει και την αρμοδιότητα χαρτοφυλακίου, γιατί ο κύριος Υπουργός, χωρίς να τον θίγει αυτό, δεν έχει την αρμοδιότητα του περιβάλλοντος. Είναι αρμόδιος χωροταξίας και πολεοδομίας.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Μάλιστα, κύριε Πρόεδρε, αν θέλετε, να μεταφέρετε στο Προεδρείο της Βουλής ότι έχουμε πάρα πολλές αναπάντητες ερωτήσεις από το Υπουργείο Περιβάλλοντος. Σας λέω εν τάχει ότι είχαμε δύο τον Σεπτέμβριο, τρεις τον Οκτώβριο, τρεις τον Δεκέμβριο, τέσσερις τον Ιανουάριο. Δύο απ’ αυτές είναι αιτήσεις κατάθεσης εγγράφων. Μάλιστα, δεν υποτιμώ τον κύριο Υφυπουργό, αλλά δεν έρχεται ο Υπουργός για να απαντήσει για τα περιβαλλοντικά θέματα.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Πρέπει να το δούμε αυτό το ζήτημα. Αφορά την κοινοβουλευτική λειτουργία. Μοιραζόμαστε τα ίδια ενδιαφέροντα ως Βουλευτές. Το μεταφέρω αυτό σε εσάς. Δείτε το στο Προεδρείο, γιατί εγώ θεωρώ ότι είναι απαράδεκτο, </w:t>
      </w:r>
      <w:r w:rsidRPr="00604F60">
        <w:rPr>
          <w:rFonts w:ascii="Arial" w:eastAsia="Times New Roman" w:hAnsi="Arial" w:cs="Times New Roman"/>
          <w:sz w:val="24"/>
          <w:szCs w:val="24"/>
          <w:lang w:eastAsia="el-GR"/>
        </w:rPr>
        <w:lastRenderedPageBreak/>
        <w:t>όταν μάλιστα μία από τις αιτήσεις κατάθεσης εγγράφων που έχουμε κάνει είναι για την τροποποιημένη μελέτη που κατέθεσε η «ΕΛΛΗΝΙΚΟΣ ΧΡΥΣΟΣ». Γιατί είναι κρυφή; Δικαιούται η Βουλή να μάθει,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Όσον αφορά τώρα το θέμα της επίκαιρης ερώτησης, κύριε Υπουργέ, ξέρει πολύ καλά ο κ. Καραμανλής το θέμα. Εξάλλου τον αφορά. Ο κ. Μητσοτάκης στην Έκθεση Θεσσαλονίκης αναφέρθηκε στην κατασκευή της εσωτερικής περιφερειακής, της λεγόμενης </w:t>
      </w:r>
      <w:r w:rsidRPr="00604F60">
        <w:rPr>
          <w:rFonts w:ascii="Arial" w:eastAsia="Times New Roman" w:hAnsi="Arial" w:cs="Times New Roman"/>
          <w:sz w:val="24"/>
          <w:szCs w:val="24"/>
          <w:lang w:val="en-US" w:eastAsia="el-GR"/>
        </w:rPr>
        <w:t>fly</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over</w:t>
      </w:r>
      <w:r w:rsidRPr="00604F60">
        <w:rPr>
          <w:rFonts w:ascii="Arial" w:eastAsia="Times New Roman" w:hAnsi="Arial" w:cs="Times New Roman"/>
          <w:sz w:val="24"/>
          <w:szCs w:val="24"/>
          <w:lang w:eastAsia="el-GR"/>
        </w:rPr>
        <w:t xml:space="preserve">, της υπερυψωμένης, ένα έργο το οποίο, κύριε Υφυπουργέ, δεν είναι στον προγραμματισμό του Υπουργείου, δεν είναι στο στρατηγικό σχέδιο υποδομών της χώρας. Αυτό εννοώ λέγοντας προγραμματισμό. Μάλιστα, έχει απορριφθεί η περιβαλλοντική του μελέτη από το Συμβούλιο της Επικρατείας.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Αναφέρθηκε, δηλαδή, ο κύριος Πρωθυπουργός πρόχειρα και χωρίς καμμία ωριμότητα σ’ ένα έργο το οποίο αναμφίβολα δεν εξυπηρετεί την πόλη, γιατί έχει άλλες προτεραιότητες στο στρατηγικό σχέδιο υποδομών που προηγείτο και της κυβέρνησής μας. Μάλιστα, υποτίμησε και όλα τα υπόλοιπα έργα αλλά και το περιβάλλον.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Από τον κοινοβουλευτικό έλεγχο που κάναμε, κύριε Πρόεδρε, διαπιστώσαμε ότι επιβεβαιώνει ο κ. Καραμανλής ότι δεν είναι στο στρατηγικό σχέδιο μεταφορών το συγκεκριμένο έργο. Ενώνει την ανατολική εξωτερική περιφερειακή με περιβαλλοντική άδεια στον προγραμματισμό </w:t>
      </w:r>
      <w:r w:rsidRPr="00604F60">
        <w:rPr>
          <w:rFonts w:ascii="Arial" w:eastAsia="Times New Roman" w:hAnsi="Arial" w:cs="Times New Roman"/>
          <w:sz w:val="24"/>
          <w:szCs w:val="24"/>
          <w:lang w:eastAsia="el-GR"/>
        </w:rPr>
        <w:lastRenderedPageBreak/>
        <w:t xml:space="preserve">χρηματοδοτήσεων της Ευρωπαϊκής Ένωσης. Επίσης, υπάρχει η </w:t>
      </w:r>
      <w:proofErr w:type="spellStart"/>
      <w:r w:rsidRPr="00604F60">
        <w:rPr>
          <w:rFonts w:ascii="Arial" w:eastAsia="Times New Roman" w:hAnsi="Arial" w:cs="Times New Roman"/>
          <w:sz w:val="24"/>
          <w:szCs w:val="24"/>
          <w:lang w:eastAsia="el-GR"/>
        </w:rPr>
        <w:t>διαπλάτυνση</w:t>
      </w:r>
      <w:proofErr w:type="spellEnd"/>
      <w:r w:rsidRPr="00604F60">
        <w:rPr>
          <w:rFonts w:ascii="Arial" w:eastAsia="Times New Roman" w:hAnsi="Arial" w:cs="Times New Roman"/>
          <w:sz w:val="24"/>
          <w:szCs w:val="24"/>
          <w:lang w:eastAsia="el-GR"/>
        </w:rPr>
        <w:t xml:space="preserve"> του δρόμου προς το αεροδρόμιο, αλλά και πάρα πολλοί άλλοι που έχουν ανάγκη οι Θεσσαλονικείς για να αποφορτιστεί η περιφερειακή.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Προκύπτει, λοιπόν, από τον γραπτό κοινοβουλευτικό έλεγχο ότι το 2017 το Συμβούλιο της Επικρατείας είχε απορρίψει την περιβαλλοντική </w:t>
      </w:r>
      <w:proofErr w:type="spellStart"/>
      <w:r w:rsidRPr="00604F60">
        <w:rPr>
          <w:rFonts w:ascii="Arial" w:eastAsia="Times New Roman" w:hAnsi="Arial" w:cs="Times New Roman"/>
          <w:sz w:val="24"/>
          <w:szCs w:val="24"/>
          <w:lang w:eastAsia="el-GR"/>
        </w:rPr>
        <w:t>αδειοδότηση</w:t>
      </w:r>
      <w:proofErr w:type="spellEnd"/>
      <w:r w:rsidRPr="00604F60">
        <w:rPr>
          <w:rFonts w:ascii="Arial" w:eastAsia="Times New Roman" w:hAnsi="Arial" w:cs="Times New Roman"/>
          <w:sz w:val="24"/>
          <w:szCs w:val="24"/>
          <w:lang w:eastAsia="el-GR"/>
        </w:rPr>
        <w:t>, διότι έχουμε θέματα καταπάτησης της αναδασωτέας έκτασης. Μάλιστα, έχουμε και πολλά άλλα θέματα, κύριε Πρόεδρε, θέματα αναψυχής, θέματα αντιπλημμυρικής προστασίας, θέματα αθλητισμού.</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Για να καλυφθεί, λοιπόν, αυτή η προχειρότητα, έρχεται εκ των υστέρων η διοίκηση και ζητάει από τις υπηρεσίες να πάρουν αποφάσεις, σε αντίθεση με αυτές που είχαμε πάρει. Το 2011, δηλαδή, οι υπηρεσίες γνωμοδότησαν ότι δεν πρέπει να αρθεί ο αναδασωτέος χαρακτήρας και ζητάει η διοίκηση να αρθεί ο αναδασωτέος χαρακτήρας. Μάλιστα, μετά από την επίσκεψη του Υπουργού Περιβάλλοντος, του κ. Χατζηδάκη, στην περιοχή, ανακοίνωσε ότι θα δοθεί και χρηματοδότηση για να μπορέσει να γίνει η αποκατάσταση, γιατί έχουμε το πλήγμα του </w:t>
      </w:r>
      <w:proofErr w:type="spellStart"/>
      <w:r w:rsidRPr="00604F60">
        <w:rPr>
          <w:rFonts w:ascii="Arial" w:eastAsia="Times New Roman" w:hAnsi="Arial" w:cs="Arial"/>
          <w:sz w:val="24"/>
          <w:szCs w:val="24"/>
          <w:lang w:eastAsia="el-GR"/>
        </w:rPr>
        <w:t>φλοιοφάγου</w:t>
      </w:r>
      <w:proofErr w:type="spellEnd"/>
      <w:r w:rsidRPr="00604F60">
        <w:rPr>
          <w:rFonts w:ascii="Arial" w:eastAsia="Times New Roman" w:hAnsi="Arial" w:cs="Arial"/>
          <w:sz w:val="24"/>
          <w:szCs w:val="24"/>
          <w:lang w:eastAsia="el-GR"/>
        </w:rPr>
        <w:t xml:space="preserve"> εντόμου, που κι εμείς είχαμε πάει και θεωρήσαμε ότι πρέπει να γίνει αναγέννηση και αποκατάσταση του δάσους.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Κρυφά από τους πολίτες, κρυφά από τους δήμους έρχεται η Κυβέρνηση να άρει τον αναδασωτέο χαρακτήρα, όταν πολλοί επιστημονικοί φορείς -καθηγητές του Αριστοτελείου Πανεπιστημίου Θεσσαλονίκης, το Συμβούλιο της </w:t>
      </w:r>
      <w:r w:rsidRPr="00604F60">
        <w:rPr>
          <w:rFonts w:ascii="Arial" w:eastAsia="Times New Roman" w:hAnsi="Arial" w:cs="Arial"/>
          <w:sz w:val="24"/>
          <w:szCs w:val="24"/>
          <w:lang w:eastAsia="el-GR"/>
        </w:rPr>
        <w:lastRenderedPageBreak/>
        <w:t xml:space="preserve">Επικρατείας- έχουν ταχθεί εναντίον και της σκοπιμότητας –συγκοινωνιακής-, αλλά και της περιβαλλοντικής.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Το ερώτημα, λοιπόν, είναι πάρα πολύ απλό. Θα προβείτε και σ’ αυτή την </w:t>
      </w:r>
      <w:proofErr w:type="spellStart"/>
      <w:r w:rsidRPr="00604F60">
        <w:rPr>
          <w:rFonts w:ascii="Arial" w:eastAsia="Times New Roman" w:hAnsi="Arial" w:cs="Arial"/>
          <w:sz w:val="24"/>
          <w:szCs w:val="24"/>
          <w:lang w:eastAsia="el-GR"/>
        </w:rPr>
        <w:t>αντιπεριβαλλοντική</w:t>
      </w:r>
      <w:proofErr w:type="spellEnd"/>
      <w:r w:rsidRPr="00604F60">
        <w:rPr>
          <w:rFonts w:ascii="Arial" w:eastAsia="Times New Roman" w:hAnsi="Arial" w:cs="Arial"/>
          <w:sz w:val="24"/>
          <w:szCs w:val="24"/>
          <w:lang w:eastAsia="el-GR"/>
        </w:rPr>
        <w:t xml:space="preserve"> ρύθμιση; Θα προχωρήσει η Κυβέρνηση στην άρση του αναδασωτέου χαρακτήρα από το </w:t>
      </w:r>
      <w:proofErr w:type="spellStart"/>
      <w:r w:rsidRPr="00604F60">
        <w:rPr>
          <w:rFonts w:ascii="Arial" w:eastAsia="Times New Roman" w:hAnsi="Arial" w:cs="Arial"/>
          <w:sz w:val="24"/>
          <w:szCs w:val="24"/>
          <w:lang w:eastAsia="el-GR"/>
        </w:rPr>
        <w:t>περιαστικό</w:t>
      </w:r>
      <w:proofErr w:type="spellEnd"/>
      <w:r w:rsidRPr="00604F60">
        <w:rPr>
          <w:rFonts w:ascii="Arial" w:eastAsia="Times New Roman" w:hAnsi="Arial" w:cs="Arial"/>
          <w:sz w:val="24"/>
          <w:szCs w:val="24"/>
          <w:lang w:eastAsia="el-GR"/>
        </w:rPr>
        <w:t xml:space="preserve"> δάσος Θεσσαλονίκης εξαιτίας μιας πρόχειρης εξαγγελίας του Πρωθυπουργού; Θα υποτιμήσετε όλες τις αρχές της τέχνης και της επιστήμης, τις οποίες τηρεί η ευρωπαϊκή κανονικότητα; Θα προχωρήσετε σε υλοτόμηση δεκάδων στρεμμάτων στο </w:t>
      </w:r>
      <w:proofErr w:type="spellStart"/>
      <w:r w:rsidRPr="00604F60">
        <w:rPr>
          <w:rFonts w:ascii="Arial" w:eastAsia="Times New Roman" w:hAnsi="Arial" w:cs="Arial"/>
          <w:sz w:val="24"/>
          <w:szCs w:val="24"/>
          <w:lang w:eastAsia="el-GR"/>
        </w:rPr>
        <w:t>Σέιχ</w:t>
      </w:r>
      <w:proofErr w:type="spellEnd"/>
      <w:r w:rsidRPr="00604F60">
        <w:rPr>
          <w:rFonts w:ascii="Arial" w:eastAsia="Times New Roman" w:hAnsi="Arial" w:cs="Arial"/>
          <w:sz w:val="24"/>
          <w:szCs w:val="24"/>
          <w:lang w:eastAsia="el-GR"/>
        </w:rPr>
        <w:t xml:space="preserve"> Σου, το οποίο υποφέρει και από το </w:t>
      </w:r>
      <w:proofErr w:type="spellStart"/>
      <w:r w:rsidRPr="00604F60">
        <w:rPr>
          <w:rFonts w:ascii="Arial" w:eastAsia="Times New Roman" w:hAnsi="Arial" w:cs="Arial"/>
          <w:sz w:val="24"/>
          <w:szCs w:val="24"/>
          <w:lang w:eastAsia="el-GR"/>
        </w:rPr>
        <w:t>φλοιοφάγο</w:t>
      </w:r>
      <w:proofErr w:type="spellEnd"/>
      <w:r w:rsidRPr="00604F60">
        <w:rPr>
          <w:rFonts w:ascii="Arial" w:eastAsia="Times New Roman" w:hAnsi="Arial" w:cs="Arial"/>
          <w:sz w:val="24"/>
          <w:szCs w:val="24"/>
          <w:lang w:eastAsia="el-GR"/>
        </w:rPr>
        <w:t xml:space="preserve"> έντομο, αντί να πάμε να σώσουμε το </w:t>
      </w:r>
      <w:proofErr w:type="spellStart"/>
      <w:r w:rsidRPr="00604F60">
        <w:rPr>
          <w:rFonts w:ascii="Arial" w:eastAsia="Times New Roman" w:hAnsi="Arial" w:cs="Arial"/>
          <w:sz w:val="24"/>
          <w:szCs w:val="24"/>
          <w:lang w:eastAsia="el-GR"/>
        </w:rPr>
        <w:t>περιαστικό</w:t>
      </w:r>
      <w:proofErr w:type="spellEnd"/>
      <w:r w:rsidRPr="00604F60">
        <w:rPr>
          <w:rFonts w:ascii="Arial" w:eastAsia="Times New Roman" w:hAnsi="Arial" w:cs="Arial"/>
          <w:sz w:val="24"/>
          <w:szCs w:val="24"/>
          <w:lang w:eastAsia="el-GR"/>
        </w:rPr>
        <w:t xml:space="preserve"> δάσος, γιατί είναι και περιβάλλον και προστασία για τη Θεσσαλονίκη; Θα συνυπογράψετε την απόφαση έγκρισης περιβαλλοντικών όρων που το 2017 απέρριψε το Συμβούλιο της Επικρατείας;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Ευχαριστώ, κύριε Πρόεδρε.</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ΠΡΟΕΔΡΕΥΩΝ (Αθανάσιος Μπούρας):</w:t>
      </w:r>
      <w:r w:rsidRPr="00604F60">
        <w:rPr>
          <w:rFonts w:ascii="Arial" w:eastAsia="Times New Roman" w:hAnsi="Arial" w:cs="Arial"/>
          <w:sz w:val="24"/>
          <w:szCs w:val="24"/>
          <w:lang w:eastAsia="el-GR"/>
        </w:rPr>
        <w:t xml:space="preserve"> Κύριε Υπουργέ, έχετε τον λόγο για τρία λεπτά.</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ΔΗΜΗΤΡΙΟΣ ΟΙΚΟΝΟΜΟΥ (Υφυπουργός Περιβάλλοντος και Ενέργειας):</w:t>
      </w:r>
      <w:r w:rsidRPr="00604F60">
        <w:rPr>
          <w:rFonts w:ascii="Arial" w:eastAsia="Times New Roman" w:hAnsi="Arial" w:cs="Arial"/>
          <w:sz w:val="24"/>
          <w:szCs w:val="24"/>
          <w:lang w:eastAsia="el-GR"/>
        </w:rPr>
        <w:t xml:space="preserve"> Ευχαριστώ, κύριε Πρόεδρε.</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Μιλάω προφανώς εξ ονόματος του κ. Χατζηδάκη, αλλά η παράδοση να μην έρχονται οι Υπουργοί πάντα σε αυτή τη διαδικασία των ερωτήσεων δεν </w:t>
      </w:r>
      <w:r w:rsidRPr="00604F60">
        <w:rPr>
          <w:rFonts w:ascii="Arial" w:eastAsia="Times New Roman" w:hAnsi="Arial" w:cs="Arial"/>
          <w:sz w:val="24"/>
          <w:szCs w:val="24"/>
          <w:lang w:eastAsia="el-GR"/>
        </w:rPr>
        <w:lastRenderedPageBreak/>
        <w:t>είναι καινούργια. Είναι πολύ παλιότερη. Ο Υπουργός απουσιάζει πάντως λόγω συγκεκριμένων υποχρεώσεων τις οποίες έχει και πρέπει να τις εκπληρώσει.</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ΣΩΚΡΑΤΗΣ ΦΑΜΕΛΛΟΣ: </w:t>
      </w:r>
      <w:r w:rsidRPr="00604F60">
        <w:rPr>
          <w:rFonts w:ascii="Arial" w:eastAsia="Times New Roman" w:hAnsi="Arial" w:cs="Arial"/>
          <w:sz w:val="24"/>
          <w:szCs w:val="24"/>
          <w:lang w:eastAsia="el-GR"/>
        </w:rPr>
        <w:t>Κύριε Οικονόμου, για τις γραπτές ερωτήσεις είπα που δεν απαντήθηκαν.</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ΔΗΜΗΤΡΙΟΣ ΟΙΚΟΝΟΜΟΥ (Υφυπουργός Περιβάλλοντος και Ενέργειας):</w:t>
      </w:r>
      <w:r w:rsidRPr="00604F60">
        <w:rPr>
          <w:rFonts w:ascii="Arial" w:eastAsia="Times New Roman" w:hAnsi="Arial" w:cs="Arial"/>
          <w:sz w:val="24"/>
          <w:szCs w:val="24"/>
          <w:lang w:eastAsia="el-GR"/>
        </w:rPr>
        <w:t xml:space="preserve"> Όσον αφορά το συγκεκριμένο θέμα, πρώτα από όλα δεν πρόκειται για μια πρόχειρη και χωρίς ωριμότητα εξαγγελία του Πρωθυπουργού. Τον Απρίλιο του 2019, το Υπουργείο Υποδομών είχε εγκρίνει 130 εκατομμύρια ευρώ για την εκπόνηση μελετών για έργα κυκλοφοριακής αναβάθμισης της Θεσσαλονίκης, προβλέποντας μάλιστα συγκεκριμένα και την εσωτερική περιφερειακή και τον εξωτερικό δακτύλιο. Ήταν 1</w:t>
      </w:r>
      <w:r w:rsidRPr="00604F60">
        <w:rPr>
          <w:rFonts w:ascii="Arial" w:eastAsia="Times New Roman" w:hAnsi="Arial" w:cs="Arial"/>
          <w:sz w:val="24"/>
          <w:szCs w:val="24"/>
          <w:vertAlign w:val="superscript"/>
          <w:lang w:eastAsia="el-GR"/>
        </w:rPr>
        <w:t>η</w:t>
      </w:r>
      <w:r w:rsidRPr="00604F60">
        <w:rPr>
          <w:rFonts w:ascii="Arial" w:eastAsia="Times New Roman" w:hAnsi="Arial" w:cs="Arial"/>
          <w:sz w:val="24"/>
          <w:szCs w:val="24"/>
          <w:lang w:eastAsia="el-GR"/>
        </w:rPr>
        <w:t xml:space="preserve"> Απριλίου, αλλά δεν νομίζω ότι ήταν αστείο. Είναι «bona fide» η συγκεκριμένη απόφαση. Άρα, δεν είναι κάτι το οποίο δεν είχε μελετηθεί ούτε κάτι το οποίο αποφασίστηκε επί της σημερινής Κυβερνήσεως. Πέραν αυτού, όμως, στο Ενιαίο Στρατηγικό Σχέδιο Ανάπτυξης Μεταφορών της Θεσσαλονίκης 2020, το έργο προβλέπεται συγκεκριμένα.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Πέραν της πρόβλεψης από μελέτες της πραγματικής σκοπιμότητας του έργου, θα ήθελα να πω ότι το 2011 στην αιχμή της κρίσης οι κυκλοφοριακοί φόρτοι είχαν πέσει τόσο πολύ, που η υπάρχουσα περιφερειακή λειτουργούσε ικανοποιητικά.</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Σήμερα τα πράγματα είναι τελείως διαφορετικά. Ήδη η περιφερειακή λειτουργεί αρκετές ώρες σε συνθήκες κορεσμού. Άμα κάνουμε μια προβολή στο μέλλον -γιατί αυτά τα έργα δεν γίνονται μέσα σε ένα ή δύο χρόνια ασφαλώς-, θα έχει τρομερό πρόβλημα η περιφερειακή, αν δεν υπάρξει το συγκεκριμένο έργο. Άρα και υπάρχουν μελέτες και η σκοπιμότητα είναι δεδομένη.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Όσον αφορά το ζήτημα της αναδασωτέας και της περιβαλλοντικής μελέτης, ακυρώθηκε από το Συμβούλιο της Επικρατείας η περιβαλλοντική μελέτη του 2011, αν θυμάμαι σωστά. Γιατί όμως; Δεν αμφισβητήθηκε η σκοπιμότητα του έργου αλλά για τον λόγο ότι δεν είχε προηγηθεί η άρση της αναδάσωσης, όπως είναι πάγια τακτική και έτσι πρέπει να γίνεται. Άρσεις αναδάσωσης γίνονται συστηματικά για τέτοια έργα.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Ήδη η αποκεντρωμένη διοίκηση έχει ζητήσει αρμοδίως να προχωρήσει η άρση αναδάσωσης στη συγκεκριμένη περιοχή. Εξετάζεται το συγκεκριμένο αίτημα και θα απαντηθεί από τις υπηρεσίες. Είναι πολύ πρόσφατη αυτή η αίτηση. Είναι μέσα στον Φεβρουάριο, άρα θα έχουμε σύντομα την άποψη της υπηρεσίας.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Από εκεί και πέρα δεν ξέρω ποιοι επιστημονικοί φορείς είναι εναντίον του έργου αλλά υπάρχουν και συγκεκριμένες επιστημονικές μελέτες οι οποίες το προβλέπουν.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Αν πάμε στο ζήτημα της προστασίας των δασικών εκτάσεων, η χρησιμοποίηση δασικών τμημάτων τα οποία είναι περιορισμένης έκτασης ούτως ή άλλως για βασικά έργα υποδομής, είναι πάγια πρακτική και είναι αναγκαία, όχι μόνο στην Ελλάδα. Σε όλες τις χώρες του κόσμου τα βασικά έργα υποδομής, όταν πρέπει να περάσουν μέσα από δάση, περνούν και μέσα από δάση.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604F60">
        <w:rPr>
          <w:rFonts w:ascii="Arial" w:eastAsia="Times New Roman" w:hAnsi="Arial" w:cs="Times New Roman"/>
          <w:sz w:val="24"/>
          <w:szCs w:val="24"/>
          <w:lang w:eastAsia="el-GR"/>
        </w:rPr>
        <w:t>Θα συνεχίσω στη δευτερολογία μου,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Τον λόγο έχει ο κ. </w:t>
      </w:r>
      <w:proofErr w:type="spellStart"/>
      <w:r w:rsidRPr="00604F60">
        <w:rPr>
          <w:rFonts w:ascii="Arial" w:eastAsia="Times New Roman" w:hAnsi="Arial" w:cs="Times New Roman"/>
          <w:sz w:val="24"/>
          <w:szCs w:val="24"/>
          <w:lang w:eastAsia="el-GR"/>
        </w:rPr>
        <w:t>Φάμελλος</w:t>
      </w:r>
      <w:proofErr w:type="spellEnd"/>
      <w:r w:rsidRPr="00604F60">
        <w:rPr>
          <w:rFonts w:ascii="Arial" w:eastAsia="Times New Roman" w:hAnsi="Arial" w:cs="Times New Roman"/>
          <w:sz w:val="24"/>
          <w:szCs w:val="24"/>
          <w:lang w:eastAsia="el-GR"/>
        </w:rPr>
        <w:t xml:space="preserve"> για τρία λεπτά.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ΣΩΚΡΑΤΗΣ ΦΑΜΕΛΛΟΣ:</w:t>
      </w:r>
      <w:r w:rsidRPr="00604F60">
        <w:rPr>
          <w:rFonts w:ascii="Arial" w:eastAsia="Times New Roman" w:hAnsi="Arial" w:cs="Times New Roman"/>
          <w:sz w:val="24"/>
          <w:szCs w:val="24"/>
          <w:lang w:eastAsia="el-GR"/>
        </w:rPr>
        <w:t xml:space="preserve"> Κύριε Υφυπουργέ, έχω στα χέρια μου τον κοινοβουλευτικό έλεγχο και την απάντηση του </w:t>
      </w:r>
      <w:proofErr w:type="spellStart"/>
      <w:r w:rsidRPr="00604F60">
        <w:rPr>
          <w:rFonts w:ascii="Arial" w:eastAsia="Times New Roman" w:hAnsi="Arial" w:cs="Times New Roman"/>
          <w:sz w:val="24"/>
          <w:szCs w:val="24"/>
          <w:lang w:eastAsia="el-GR"/>
        </w:rPr>
        <w:t>συγκαθήμενού</w:t>
      </w:r>
      <w:proofErr w:type="spellEnd"/>
      <w:r w:rsidRPr="00604F60">
        <w:rPr>
          <w:rFonts w:ascii="Arial" w:eastAsia="Times New Roman" w:hAnsi="Arial" w:cs="Times New Roman"/>
          <w:sz w:val="24"/>
          <w:szCs w:val="24"/>
          <w:lang w:eastAsia="el-GR"/>
        </w:rPr>
        <w:t xml:space="preserve"> σας κ. Καραμανλή, που λέει ότι με απόφασή του την 1</w:t>
      </w:r>
      <w:r w:rsidRPr="00604F60">
        <w:rPr>
          <w:rFonts w:ascii="Arial" w:eastAsia="Times New Roman" w:hAnsi="Arial" w:cs="Times New Roman"/>
          <w:sz w:val="24"/>
          <w:szCs w:val="24"/>
          <w:vertAlign w:val="superscript"/>
          <w:lang w:eastAsia="el-GR"/>
        </w:rPr>
        <w:t>η</w:t>
      </w:r>
      <w:r w:rsidRPr="00604F60">
        <w:rPr>
          <w:rFonts w:ascii="Arial" w:eastAsia="Times New Roman" w:hAnsi="Arial" w:cs="Times New Roman"/>
          <w:sz w:val="24"/>
          <w:szCs w:val="24"/>
          <w:lang w:eastAsia="el-GR"/>
        </w:rPr>
        <w:t xml:space="preserve"> Οκτωβρίου του 2019, το έργο εισήχθη στον προγραμματισμό του Υπουργείου. Είναι άλλο στρατηγικό σχέδιο μεταφορών και άλλο προγραμματισμός του Υπουργού, που είναι πολιτική του επιλογή.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Έχει κάνει πολιτική επιλογή η Κυβέρνησή σας εκ των υστέρων, το έχω το έγγραφο και αν θέλετε το καταθέτω στα Πρακτικά. Άλλος ο στρατηγικός σχεδιασμός μεταφορών και προφανώς, στον προγραμματισμό εισάγεται κάποιο έργο εκ των υστέρων. Αυτό που αμέλησα να σας ρωτήσω είναι πάρα πολύ σημαντικό και είναι το εξής: Σας είπα ότι είχαν γνωμοδοτήσει αρνητικά οι υπηρεσίες το 2011. Εσείς, τώρα λέτε ότι δεν είχαν γνωμοδοτήσει.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Ειλικρινά αναρωτιόμαστε, για ποια συμφέροντα εσείς προχωράτε σε αυτή την εξαγγελία. Τα συμφέροντα των Θεσσαλονικιών ή τα συμφέροντα κάποιων κατασκευαστών; Διότι θα θέλαμε να μας καταθέσετε τη σειρά των μελετών και των εργολάβων, που έχουν δείξει ενδιαφέρον γι’ αυτό το έργο, για να καταλάβουμε τελικά ποια συμφέροντα εξυπηρετείτε.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Όμως, αναρωτιόμαστε αν θα προχωρήσετε τελικά στην υλοτόμηση του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διότι αυτό είναι για εσάς το ερώτημα. Τα άλλα αφορούν τον κ. Καραμανλή, θα τα συζητήσουμε σε κοινοβουλευτικό έλεγχο. Εσείς αναφέρεστε στην υλοτόμηση και δεσμεύεστε τώρα, δημόσια -γιατί αυτό είπατε- στην υλοτόμηση του </w:t>
      </w:r>
      <w:proofErr w:type="spellStart"/>
      <w:r w:rsidRPr="00604F60">
        <w:rPr>
          <w:rFonts w:ascii="Arial" w:eastAsia="Times New Roman" w:hAnsi="Arial" w:cs="Times New Roman"/>
          <w:sz w:val="24"/>
          <w:szCs w:val="24"/>
          <w:lang w:eastAsia="el-GR"/>
        </w:rPr>
        <w:t>περιαστικού</w:t>
      </w:r>
      <w:proofErr w:type="spellEnd"/>
      <w:r w:rsidRPr="00604F60">
        <w:rPr>
          <w:rFonts w:ascii="Arial" w:eastAsia="Times New Roman" w:hAnsi="Arial" w:cs="Times New Roman"/>
          <w:sz w:val="24"/>
          <w:szCs w:val="24"/>
          <w:lang w:eastAsia="el-GR"/>
        </w:rPr>
        <w:t xml:space="preserve"> δάσους του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το οποίο έχει συγκεκριμένο περιβαλλοντικό λειτούργημα για τη Θεσσαλονίκη, χωρίς να προχωρήσετε στην αποκατάσταση και στις δράσεις που ο ίδιος ο Υπουργός έχει δεσμευτεί;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Υπουργός κ. Χατζηδάκης δεσμεύτηκε για 500.000 ευρώ, τα οποία θα δοθούν για την αναβάθμιση του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το οποίο κινδυνεύει από το </w:t>
      </w:r>
      <w:proofErr w:type="spellStart"/>
      <w:r w:rsidRPr="00604F60">
        <w:rPr>
          <w:rFonts w:ascii="Arial" w:eastAsia="Times New Roman" w:hAnsi="Arial" w:cs="Times New Roman"/>
          <w:sz w:val="24"/>
          <w:szCs w:val="24"/>
          <w:lang w:eastAsia="el-GR"/>
        </w:rPr>
        <w:lastRenderedPageBreak/>
        <w:t>φλοιοφάγο</w:t>
      </w:r>
      <w:proofErr w:type="spellEnd"/>
      <w:r w:rsidRPr="00604F60">
        <w:rPr>
          <w:rFonts w:ascii="Arial" w:eastAsia="Times New Roman" w:hAnsi="Arial" w:cs="Times New Roman"/>
          <w:sz w:val="24"/>
          <w:szCs w:val="24"/>
          <w:lang w:eastAsia="el-GR"/>
        </w:rPr>
        <w:t xml:space="preserve"> έντομο που περιορίζεται συνεχώς η έκτασή του. Μάλιστα, υπάρχουν πολλές καταγγελίες και δημοσιεύματα σήμερα ότι καθυστερεί η αποκατάσταση του δάσους και η αντιμετώπιση του </w:t>
      </w:r>
      <w:proofErr w:type="spellStart"/>
      <w:r w:rsidRPr="00604F60">
        <w:rPr>
          <w:rFonts w:ascii="Arial" w:eastAsia="Times New Roman" w:hAnsi="Arial" w:cs="Times New Roman"/>
          <w:sz w:val="24"/>
          <w:szCs w:val="24"/>
          <w:lang w:eastAsia="el-GR"/>
        </w:rPr>
        <w:t>φλοιοφάγου</w:t>
      </w:r>
      <w:proofErr w:type="spellEnd"/>
      <w:r w:rsidRPr="00604F60">
        <w:rPr>
          <w:rFonts w:ascii="Arial" w:eastAsia="Times New Roman" w:hAnsi="Arial" w:cs="Times New Roman"/>
          <w:sz w:val="24"/>
          <w:szCs w:val="24"/>
          <w:lang w:eastAsia="el-GR"/>
        </w:rPr>
        <w:t xml:space="preserve"> εντόμου και έχουν φτάσει ήδη μέχρι το </w:t>
      </w:r>
      <w:proofErr w:type="spellStart"/>
      <w:r w:rsidRPr="00604F60">
        <w:rPr>
          <w:rFonts w:ascii="Arial" w:eastAsia="Times New Roman" w:hAnsi="Arial" w:cs="Times New Roman"/>
          <w:sz w:val="24"/>
          <w:szCs w:val="24"/>
          <w:lang w:eastAsia="el-GR"/>
        </w:rPr>
        <w:t>Φιλίππειο</w:t>
      </w:r>
      <w:proofErr w:type="spellEnd"/>
      <w:r w:rsidRPr="00604F60">
        <w:rPr>
          <w:rFonts w:ascii="Arial" w:eastAsia="Times New Roman" w:hAnsi="Arial" w:cs="Times New Roman"/>
          <w:sz w:val="24"/>
          <w:szCs w:val="24"/>
          <w:lang w:eastAsia="el-GR"/>
        </w:rPr>
        <w:t xml:space="preserve"> τα ξεραμένα δέντρα και υπάρχει αναπαραγωγή της μόλυνσης.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Ενώ, λοιπόν, έχουμε αυτά από το έντομο, έρχεστε τώρα εσείς, επιπλέον όλων τούτων και της καθυστέρησης της υλοτόμησης -για την οποία πολύ έξυπνα αλλά μάλλον χωρίς να γνωρίζετε την πραγματικότητα, ο Υπουργός πηγαίνοντας εκεί, στην έκθεση, είπε ότι καθυστερούν από την προηγούμενη πολιτική ηγεσία, από μας- και γίνεστε υπόλογοι, γιατί καθυστερείτε τα έργα αντιμετώπισης και πρόληψης και προστασίας του δάσους από το </w:t>
      </w:r>
      <w:proofErr w:type="spellStart"/>
      <w:r w:rsidRPr="00604F60">
        <w:rPr>
          <w:rFonts w:ascii="Arial" w:eastAsia="Times New Roman" w:hAnsi="Arial" w:cs="Times New Roman"/>
          <w:sz w:val="24"/>
          <w:szCs w:val="24"/>
          <w:lang w:eastAsia="el-GR"/>
        </w:rPr>
        <w:t>φλοιοφάγο</w:t>
      </w:r>
      <w:proofErr w:type="spellEnd"/>
      <w:r w:rsidRPr="00604F60">
        <w:rPr>
          <w:rFonts w:ascii="Arial" w:eastAsia="Times New Roman" w:hAnsi="Arial" w:cs="Times New Roman"/>
          <w:sz w:val="24"/>
          <w:szCs w:val="24"/>
          <w:lang w:eastAsia="el-GR"/>
        </w:rPr>
        <w:t xml:space="preserve"> έντομο και επιπλέον, έρχεστε να αποφασίσετε την υλοτόμηση δεκάδων στρεμμάτων του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Δεν ξέρω πώς σας φαίνεται αυτό, αλλά στη Θεσσαλονίκη ακούγεται πάρα πολύ άσχημα.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Επιπλέον τούτου, ξέρουμε ότι έχετε καθυστερήσει όλα τα επίπεδα δασικής πολιτικής. Γι’ αυτό και είναι πρόβλημα το ότι λείπει ο κ. Χατζηδάκης. Διότι, εσείς δεν έχετε την αρμοδιότητα να μου απαντήσετε. Να μου απαντήσετε γιατί δεν προχωράτε την πρόληψη δασικών πυρκαγιών, που ήταν διατυπωμένη πολιτική με λεφτά από το Πρόγραμμα Δημοσίων Επενδύσεων, πεντακόσιες πενήντα προσλήψεις, 140 εκατομμύρια ευρώ; Να μου απαντήσετε γιατί </w:t>
      </w:r>
      <w:r w:rsidRPr="00604F60">
        <w:rPr>
          <w:rFonts w:ascii="Arial" w:eastAsia="Times New Roman" w:hAnsi="Arial" w:cs="Times New Roman"/>
          <w:sz w:val="24"/>
          <w:szCs w:val="24"/>
          <w:lang w:eastAsia="el-GR"/>
        </w:rPr>
        <w:lastRenderedPageBreak/>
        <w:t xml:space="preserve">σταματήσατε την απασχόληση πέντε χιλιάδων εργαζομένων στο πρόγραμμα κοινωφελούς εργασίας για την πυροπροστασία; Να μου απαντήσετε γιατί ακόμα δεν έχει προχωρήσει η μελέτη για τον εντοπισμό των κρίσιμων περιοχών συναρμογής δάσους - κατοικίας, όπου εκεί υπάρχει μεγάλο πρόβλημα, από τις πυρκαγιές ιδιαίτερα, στις </w:t>
      </w:r>
      <w:proofErr w:type="spellStart"/>
      <w:r w:rsidRPr="00604F60">
        <w:rPr>
          <w:rFonts w:ascii="Arial" w:eastAsia="Times New Roman" w:hAnsi="Arial" w:cs="Times New Roman"/>
          <w:sz w:val="24"/>
          <w:szCs w:val="24"/>
          <w:lang w:eastAsia="el-GR"/>
        </w:rPr>
        <w:t>περιαστικές</w:t>
      </w:r>
      <w:proofErr w:type="spellEnd"/>
      <w:r w:rsidRPr="00604F60">
        <w:rPr>
          <w:rFonts w:ascii="Arial" w:eastAsia="Times New Roman" w:hAnsi="Arial" w:cs="Times New Roman"/>
          <w:sz w:val="24"/>
          <w:szCs w:val="24"/>
          <w:lang w:eastAsia="el-GR"/>
        </w:rPr>
        <w:t xml:space="preserve"> περιοχές;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Να μου απαντήσετε γιατί ανακοίνωσε πρόσφατα ο Υπουργός ότι θα αναθεωρήσει τον ορισμό του δάσους, θέτοντας σε αμφισβήτηση και τους δασικούς χάρτες αλλά και την ίδια τη συνταγματική κατοχύρωση του δάσους; Και, προφανώς, δεν μπορείτε να μου απαντήσετε πώς θα μπορέσετε με νόμο να τροποποιήσετε προεδρικό διάταγμα που έχει περάσει από το Συμβούλιο της Επικρατείας, για το χαρακτηρισμό του δάσους.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604F60">
        <w:rPr>
          <w:rFonts w:ascii="Arial" w:eastAsia="Times New Roman" w:hAnsi="Arial" w:cs="Times New Roman"/>
          <w:sz w:val="24"/>
          <w:szCs w:val="24"/>
          <w:lang w:eastAsia="el-GR"/>
        </w:rPr>
        <w:t>Η</w:t>
      </w:r>
      <w:proofErr w:type="spellEnd"/>
      <w:r w:rsidRPr="00604F60">
        <w:rPr>
          <w:rFonts w:ascii="Arial" w:eastAsia="Times New Roman" w:hAnsi="Arial" w:cs="Times New Roman"/>
          <w:sz w:val="24"/>
          <w:szCs w:val="24"/>
          <w:lang w:eastAsia="el-GR"/>
        </w:rPr>
        <w:t xml:space="preserve">΄ Αντιπρόεδρος της Βουλής κ. </w:t>
      </w:r>
      <w:r w:rsidRPr="00604F60">
        <w:rPr>
          <w:rFonts w:ascii="Arial" w:eastAsia="Times New Roman" w:hAnsi="Arial" w:cs="Times New Roman"/>
          <w:b/>
          <w:sz w:val="24"/>
          <w:szCs w:val="24"/>
          <w:lang w:eastAsia="el-GR"/>
        </w:rPr>
        <w:t>ΣΟΦΙΑ ΣΑΚΟΡΑΦΑ</w:t>
      </w:r>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ερώτημα όμως, για εσάς, ξανά, κύριε Υφυπουργέ, είναι το εξής: Με πόση προχειρότητα έχετε εξαγγείλει ένα έργο και με πόση </w:t>
      </w:r>
      <w:proofErr w:type="spellStart"/>
      <w:r w:rsidRPr="00604F60">
        <w:rPr>
          <w:rFonts w:ascii="Arial" w:eastAsia="Times New Roman" w:hAnsi="Arial" w:cs="Times New Roman"/>
          <w:sz w:val="24"/>
          <w:szCs w:val="24"/>
          <w:lang w:eastAsia="el-GR"/>
        </w:rPr>
        <w:t>αντιπεριβαλλοντική</w:t>
      </w:r>
      <w:proofErr w:type="spellEnd"/>
      <w:r w:rsidRPr="00604F60">
        <w:rPr>
          <w:rFonts w:ascii="Arial" w:eastAsia="Times New Roman" w:hAnsi="Arial" w:cs="Times New Roman"/>
          <w:sz w:val="24"/>
          <w:szCs w:val="24"/>
          <w:lang w:eastAsia="el-GR"/>
        </w:rPr>
        <w:t xml:space="preserve"> ταυτότητα η Κυβέρνησή σας θα υλοτομήσει 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την ώρα που 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και το περιβάλλον της πόλης χρειάζεται προστασία. Γιατί αν θέλετε να προστατεύσετε το κυκλοφοριακό και τις συνθήκες ζωής ως προς την κυκλοφορία, θα προχωρούσατε την ανατολική εξωτερική περιφερειακή, που </w:t>
      </w:r>
      <w:r w:rsidRPr="00604F60">
        <w:rPr>
          <w:rFonts w:ascii="Arial" w:eastAsia="Times New Roman" w:hAnsi="Arial" w:cs="Times New Roman"/>
          <w:sz w:val="24"/>
          <w:szCs w:val="24"/>
          <w:lang w:eastAsia="el-GR"/>
        </w:rPr>
        <w:lastRenderedPageBreak/>
        <w:t xml:space="preserve">είναι </w:t>
      </w:r>
      <w:proofErr w:type="spellStart"/>
      <w:r w:rsidRPr="00604F60">
        <w:rPr>
          <w:rFonts w:ascii="Arial" w:eastAsia="Times New Roman" w:hAnsi="Arial" w:cs="Times New Roman"/>
          <w:sz w:val="24"/>
          <w:szCs w:val="24"/>
          <w:lang w:eastAsia="el-GR"/>
        </w:rPr>
        <w:t>αδειοδοτημένη</w:t>
      </w:r>
      <w:proofErr w:type="spellEnd"/>
      <w:r w:rsidRPr="00604F60">
        <w:rPr>
          <w:rFonts w:ascii="Arial" w:eastAsia="Times New Roman" w:hAnsi="Arial" w:cs="Times New Roman"/>
          <w:sz w:val="24"/>
          <w:szCs w:val="24"/>
          <w:lang w:eastAsia="el-GR"/>
        </w:rPr>
        <w:t xml:space="preserve"> στον προγραμματισμό και με πρόγνωση, αν θέλετε, χρηματοδότησης.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Θέλουμε, λοιπόν, να κάνετε τώρα την επιλογή, να δεσμευτείτε τώρα ότι δεν θα προχωρήσει η υλοτόμηση του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ότι δεν θα </w:t>
      </w:r>
      <w:proofErr w:type="spellStart"/>
      <w:r w:rsidRPr="00604F60">
        <w:rPr>
          <w:rFonts w:ascii="Arial" w:eastAsia="Times New Roman" w:hAnsi="Arial" w:cs="Times New Roman"/>
          <w:sz w:val="24"/>
          <w:szCs w:val="24"/>
          <w:lang w:eastAsia="el-GR"/>
        </w:rPr>
        <w:t>αδειοδοτήσετε</w:t>
      </w:r>
      <w:proofErr w:type="spellEnd"/>
      <w:r w:rsidRPr="00604F60">
        <w:rPr>
          <w:rFonts w:ascii="Arial" w:eastAsia="Times New Roman" w:hAnsi="Arial" w:cs="Times New Roman"/>
          <w:sz w:val="24"/>
          <w:szCs w:val="24"/>
          <w:lang w:eastAsia="el-GR"/>
        </w:rPr>
        <w:t xml:space="preserve"> ένα έργο το οποίο θα καταστρέψει ουσιαστικά 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σε συνδυασμό και με τον κίνδυνο που διατρέχει τώρα από το </w:t>
      </w:r>
      <w:proofErr w:type="spellStart"/>
      <w:r w:rsidRPr="00604F60">
        <w:rPr>
          <w:rFonts w:ascii="Arial" w:eastAsia="Times New Roman" w:hAnsi="Arial" w:cs="Times New Roman"/>
          <w:sz w:val="24"/>
          <w:szCs w:val="24"/>
          <w:lang w:eastAsia="el-GR"/>
        </w:rPr>
        <w:t>φλοιοφάγο</w:t>
      </w:r>
      <w:proofErr w:type="spellEnd"/>
      <w:r w:rsidRPr="00604F60">
        <w:rPr>
          <w:rFonts w:ascii="Arial" w:eastAsia="Times New Roman" w:hAnsi="Arial" w:cs="Times New Roman"/>
          <w:sz w:val="24"/>
          <w:szCs w:val="24"/>
          <w:lang w:eastAsia="el-GR"/>
        </w:rPr>
        <w:t xml:space="preserve"> έντομο.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Ευχαριστώ πολύ.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ΠΡΟΕΔΡΕΥΟΥΣΑ (Σοφία Σακοράφα):</w:t>
      </w:r>
      <w:r w:rsidRPr="00604F60">
        <w:rPr>
          <w:rFonts w:ascii="Arial" w:eastAsia="Times New Roman" w:hAnsi="Arial" w:cs="Times New Roman"/>
          <w:sz w:val="24"/>
          <w:szCs w:val="24"/>
          <w:lang w:eastAsia="el-GR"/>
        </w:rPr>
        <w:t xml:space="preserve"> Ευχαριστώ πολύ, κύριε συνάδελφε.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Κύριε Υπουργέ, έχετε τον λόγο.</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604F60">
        <w:rPr>
          <w:rFonts w:ascii="Arial" w:eastAsia="Times New Roman" w:hAnsi="Arial" w:cs="Times New Roman"/>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Να πάρουμε τα πράγματα με τη σειρά. Το έργο είναι απολύτως αναγκαίο, όπως σας ανέφερα και προηγουμένως, για την κυκλοφοριακή οργάνωση της πόλης, μιας πόλης ενός εκατομμυρίου, η οποία θέλουμε να παίζει και ρόλο σε όλα τα Βαλκάνια. Δεν μπορεί, λοιπόν, μια τέτοια πόλη, η δεύτερη μεγαλύτερη ελληνική πόλη, να μην έχει επαρκές κυκλοφοριακό δίκτυο.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Σε κάποιες περιπτώσεις όλες οι κυβερνήσεις στο παρελθόν και η δική σας χρησιμοποίησαν και δασικές εκτάσεις για σημαντικές επενδύσεις δημοσίου συμφέροντος, υποδομές ή άλλες επενδύσεις.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Άρα, λοιπόν, δεν τίθεται θέμα αρχής. Υπάρχουν μείζονα έργα δημοσίου συμφέροντος, τα οποία σε κάποια περίπτωση -δεν είναι ευχάριστο, αλλά είναι αναγκαίο- πρέπει να περάσουν μέσα από δάση.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w:t>
      </w:r>
      <w:r w:rsidRPr="00604F60">
        <w:rPr>
          <w:rFonts w:ascii="Arial" w:eastAsia="Times New Roman" w:hAnsi="Arial" w:cs="Times New Roman"/>
          <w:sz w:val="24"/>
          <w:szCs w:val="24"/>
          <w:lang w:val="en-US" w:eastAsia="el-GR"/>
        </w:rPr>
        <w:t>fly</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over</w:t>
      </w:r>
      <w:r w:rsidRPr="00604F60">
        <w:rPr>
          <w:rFonts w:ascii="Arial" w:eastAsia="Times New Roman" w:hAnsi="Arial" w:cs="Times New Roman"/>
          <w:sz w:val="24"/>
          <w:szCs w:val="24"/>
          <w:lang w:eastAsia="el-GR"/>
        </w:rPr>
        <w:t xml:space="preserve">, βέβαια, είναι ο πιο ήπιος τρόπος. Είναι, δηλαδή, ο τρόπος με τον οποίο χρησιμοποιείς λιγότερη πρόσθετη δασική έκταση για να αναβαθμίσεις την κυκλοφοριακή ικανότητα ενός οδικού έργου, το οποίο υπάρχει και λειτουργεί.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ΣΩΚΡΑΤΗΣ ΦΑΜΕΛΛΟΣ: </w:t>
      </w:r>
      <w:r w:rsidRPr="00604F60">
        <w:rPr>
          <w:rFonts w:ascii="Arial" w:eastAsia="Times New Roman" w:hAnsi="Arial" w:cs="Times New Roman"/>
          <w:sz w:val="24"/>
          <w:szCs w:val="24"/>
          <w:lang w:eastAsia="el-GR"/>
        </w:rPr>
        <w:t xml:space="preserve">Να μας πείτε πού θα βάλετε τα διόδια στο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Σού, κύριε Υπουργέ.</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Τα βάλατε εσείς στην Εγνατία!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ΠΡΟΕΔΡΕΥΟΥΣΑ (Σοφία Σακοράφα): </w:t>
      </w:r>
      <w:r w:rsidRPr="00604F60">
        <w:rPr>
          <w:rFonts w:ascii="Arial" w:eastAsia="Times New Roman" w:hAnsi="Arial" w:cs="Times New Roman"/>
          <w:sz w:val="24"/>
          <w:szCs w:val="24"/>
          <w:lang w:eastAsia="el-GR"/>
        </w:rPr>
        <w:t xml:space="preserve">Κύριε συνάδελφε, κύριε Υπουργέ, παρακαλώ!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Συνεχίστε, κύριε Υπουργέ.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ΔΗΜΗΤΡΙΟΣ ΟΙΚΟΝΟΜΟΥ (Υφυπουργός Περιβάλλοντος και Ενέργειας):</w:t>
      </w:r>
      <w:r w:rsidRPr="00604F60">
        <w:rPr>
          <w:rFonts w:ascii="Arial" w:eastAsia="Times New Roman" w:hAnsi="Arial" w:cs="Times New Roman"/>
          <w:sz w:val="24"/>
          <w:szCs w:val="24"/>
          <w:lang w:eastAsia="el-GR"/>
        </w:rPr>
        <w:t xml:space="preserve"> Εγώ σας απαντώ σε αυτό που ρωτήσατε κι εσείς κάνετε μία άλλη </w:t>
      </w:r>
      <w:r w:rsidRPr="00604F60">
        <w:rPr>
          <w:rFonts w:ascii="Arial" w:eastAsia="Times New Roman" w:hAnsi="Arial" w:cs="Times New Roman"/>
          <w:sz w:val="24"/>
          <w:szCs w:val="24"/>
          <w:lang w:eastAsia="el-GR"/>
        </w:rPr>
        <w:lastRenderedPageBreak/>
        <w:t xml:space="preserve">ερώτηση αντί να ακούσετε τη δική μου απάντηση. Εγώ, λοιπόν, σας απάντησα ότι το έργο είναι υπερώριμο και αναγκαίο.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Τώρα για την κυκλοφοριακή πτυχή, πέραν των όσων ανέφερα, αυτό το οποίο δεν είναι απαραίτητο μέσα σε δάση, είναι να νομιμοποιούμε αυθαίρετους οικισμούς. Θυμάμαι τις οικιστικές πυκνώσεις, έναν νόμο της προηγούμενης κυβέρνησης που έπεσε στο Συμβούλιο της Επικρατείας. Αυτός ο νόμος επιχείρησε να νομιμοποιήσει αυθαιρέτους οικισμούς μέσα στα δάση.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ΣΩΚΡΑΤΗΣ ΦΑΜΕΛΛΟΣ: </w:t>
      </w:r>
      <w:r w:rsidRPr="00604F60">
        <w:rPr>
          <w:rFonts w:ascii="Arial" w:eastAsia="Times New Roman" w:hAnsi="Arial" w:cs="Times New Roman"/>
          <w:sz w:val="24"/>
          <w:szCs w:val="24"/>
          <w:lang w:eastAsia="el-GR"/>
        </w:rPr>
        <w:t xml:space="preserve">Πάλι αδιάβαστος είστε.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ΠΡΟΕΔΡΕΥΟΥΣΑ (Σοφία Σακοράφα): </w:t>
      </w:r>
      <w:r w:rsidRPr="00604F60">
        <w:rPr>
          <w:rFonts w:ascii="Arial" w:eastAsia="Times New Roman" w:hAnsi="Arial" w:cs="Times New Roman"/>
          <w:sz w:val="24"/>
          <w:szCs w:val="24"/>
          <w:lang w:eastAsia="el-GR"/>
        </w:rPr>
        <w:t>Κύριε συνάδελφε, σας παρακαλώ, αφήστε τον κύριο Υπουργό να απαντήσει.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ΔΗΜΗΤΡΙΟΣ ΟΙΚΟΝΟΜΟΥ (Υφυπουργός Περιβάλλοντος και Ενέργειας):</w:t>
      </w:r>
      <w:r w:rsidRPr="00604F60">
        <w:rPr>
          <w:rFonts w:ascii="Arial" w:eastAsia="Times New Roman" w:hAnsi="Arial" w:cs="Times New Roman"/>
          <w:sz w:val="24"/>
          <w:szCs w:val="24"/>
          <w:lang w:eastAsia="el-GR"/>
        </w:rPr>
        <w:t xml:space="preserve"> Θα μου επιτρέψετε να θεωρώ ότι δεν ξέρετε για ποιο πράγμα μιλάτε. Εγώ ξέρω ότι ήταν ένα νομοσχέδιο μέσω του οποίου επιχειρήθηκε η νομιμοποίηση αυθαιρέτων κτισμάτων μέσα σε δάση. Γι’ αυτόν τον λόγο έπεσε στο Συμβούλιο της Επικρατείας και αυτό όντως ήταν πολύ προβληματικό, παρ’ όλο που φυσικά υπάρχουν κοινωνικές πτυχές στο θέμα. Αυτό δεν το αμφισβητώ.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να δεχόμαστε ότι θα νομιμοποιήσουμε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πενήντα χιλιάδες αυθαίρετα μέσα στα δάση με την αντίστοιχη κάλυψη δασικής έκτασης, </w:t>
      </w:r>
      <w:r w:rsidRPr="00604F60">
        <w:rPr>
          <w:rFonts w:ascii="Arial" w:eastAsia="Times New Roman" w:hAnsi="Arial" w:cs="Times New Roman"/>
          <w:sz w:val="24"/>
          <w:szCs w:val="24"/>
          <w:lang w:eastAsia="el-GR"/>
        </w:rPr>
        <w:lastRenderedPageBreak/>
        <w:t>καταστροφή δασικής έκτασης και να συζητάμε εάν για τις ανάγκες της Θεσσαλονίκης, της δεύτερης μεγαλύτερης πόλης της χώρας, θα χρησιμοποιήσουμε ένα μικρό τμήμα του δάσους για μία απαραίτητη οδική υποδομή…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ΣΩΚΡΑΤΗΣ ΦΑΜΕΛΛΟΣ: </w:t>
      </w:r>
      <w:r w:rsidRPr="00604F60">
        <w:rPr>
          <w:rFonts w:ascii="Arial" w:eastAsia="Times New Roman" w:hAnsi="Arial" w:cs="Times New Roman"/>
          <w:sz w:val="24"/>
          <w:szCs w:val="24"/>
          <w:lang w:eastAsia="el-GR"/>
        </w:rPr>
        <w:t>Πόσο;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ΔΗΜΗΤΡΙΟΣ ΟΙΚΟΝΟΜΟΥ (Υφυπουργός Περιβάλλοντος και Ενέργειας):</w:t>
      </w:r>
      <w:r w:rsidRPr="00604F60">
        <w:rPr>
          <w:rFonts w:ascii="Arial" w:eastAsia="Times New Roman" w:hAnsi="Arial" w:cs="Times New Roman"/>
          <w:sz w:val="24"/>
          <w:szCs w:val="24"/>
          <w:lang w:eastAsia="el-GR"/>
        </w:rPr>
        <w:t xml:space="preserve"> Όσο απαιτείται για τη συγκεκριμένη οδική υποδομή, απείρως λιγότερο από τις οικιστικές πυκνώσεις. Όταν γίνει η μελέτη θα σας απαντηθεί.</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Επειδή είμαι μηχανικός, αντιλαμβάνομαι ότι δεν έχει καμμία σχέση η έκταση που θα απαιτηθεί για το </w:t>
      </w:r>
      <w:r w:rsidRPr="00604F60">
        <w:rPr>
          <w:rFonts w:ascii="Arial" w:eastAsia="Times New Roman" w:hAnsi="Arial" w:cs="Times New Roman"/>
          <w:sz w:val="24"/>
          <w:szCs w:val="24"/>
          <w:lang w:val="en-US" w:eastAsia="el-GR"/>
        </w:rPr>
        <w:t>fly</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over</w:t>
      </w:r>
      <w:r w:rsidRPr="00604F60">
        <w:rPr>
          <w:rFonts w:ascii="Arial" w:eastAsia="Times New Roman" w:hAnsi="Arial" w:cs="Times New Roman"/>
          <w:sz w:val="24"/>
          <w:szCs w:val="24"/>
          <w:lang w:eastAsia="el-GR"/>
        </w:rPr>
        <w:t xml:space="preserve"> από τις εκτάσεις που απαιτούνται για τις οικιστικές πυκνώσεις. Δεν νομίζω να υπάρχει καμμία αμφισβήτηση γι’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ΣΩΚΡΑΤΗΣ ΦΑΜΕΛΛΟΣ: </w:t>
      </w:r>
      <w:r w:rsidRPr="00604F60">
        <w:rPr>
          <w:rFonts w:ascii="Arial" w:eastAsia="Times New Roman" w:hAnsi="Arial" w:cs="Times New Roman"/>
          <w:sz w:val="24"/>
          <w:szCs w:val="24"/>
          <w:lang w:eastAsia="el-GR"/>
        </w:rPr>
        <w:t xml:space="preserve">Έχει οικιστικές πυκνώσεις 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Τι λέτε, κύριε Υπουργέ;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ΠΡΟΕΔΡΕΥΟΥΣΑ (Σοφία Σακοράφα): </w:t>
      </w:r>
      <w:r w:rsidRPr="00604F60">
        <w:rPr>
          <w:rFonts w:ascii="Arial" w:eastAsia="Times New Roman" w:hAnsi="Arial" w:cs="Times New Roman"/>
          <w:sz w:val="24"/>
          <w:szCs w:val="24"/>
          <w:lang w:eastAsia="el-GR"/>
        </w:rPr>
        <w:t>Κύριε συνάδελφε, δεν ανοίγουμε συζήτηση. Παρακαλώ, το ξέρετε.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ΔΗΜΗΤΡΙΟΣ ΟΙΚΟΝΟΜΟΥ (Υφυπουργός Περιβάλλοντος και Ενέργειας):</w:t>
      </w:r>
      <w:r w:rsidRPr="00604F60">
        <w:rPr>
          <w:rFonts w:ascii="Arial" w:eastAsia="Times New Roman" w:hAnsi="Arial" w:cs="Times New Roman"/>
          <w:sz w:val="24"/>
          <w:szCs w:val="24"/>
          <w:lang w:eastAsia="el-GR"/>
        </w:rPr>
        <w:t xml:space="preserve"> Μας ενδιαφέρουν όλα τα δάση της χώρας. Δεν είναι κάποια χειρότερα και κάποια καλύτερα. Δασικές οικιστικές πυκνώσεις μέσα σε δάση </w:t>
      </w:r>
      <w:r w:rsidRPr="00604F60">
        <w:rPr>
          <w:rFonts w:ascii="Arial" w:eastAsia="Times New Roman" w:hAnsi="Arial" w:cs="Times New Roman"/>
          <w:sz w:val="24"/>
          <w:szCs w:val="24"/>
          <w:lang w:eastAsia="el-GR"/>
        </w:rPr>
        <w:lastRenderedPageBreak/>
        <w:t xml:space="preserve">υπάρχουν σε πάρα πολλά δάση, τα οποία είναι εξίσου σημαντικά με το </w:t>
      </w:r>
      <w:proofErr w:type="spellStart"/>
      <w:r w:rsidRPr="00604F60">
        <w:rPr>
          <w:rFonts w:ascii="Arial" w:eastAsia="Times New Roman" w:hAnsi="Arial" w:cs="Times New Roman"/>
          <w:sz w:val="24"/>
          <w:szCs w:val="24"/>
          <w:lang w:eastAsia="el-GR"/>
        </w:rPr>
        <w:t>Σέιχ</w:t>
      </w:r>
      <w:proofErr w:type="spellEnd"/>
      <w:r w:rsidRPr="00604F60">
        <w:rPr>
          <w:rFonts w:ascii="Arial" w:eastAsia="Times New Roman" w:hAnsi="Arial" w:cs="Times New Roman"/>
          <w:sz w:val="24"/>
          <w:szCs w:val="24"/>
          <w:lang w:eastAsia="el-GR"/>
        </w:rPr>
        <w:t xml:space="preserve"> Σου.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ΠΡΟΕΔΡΕΥΟΥΣΑ (Σοφία Σακοράφα): </w:t>
      </w:r>
      <w:r w:rsidRPr="00604F60">
        <w:rPr>
          <w:rFonts w:ascii="Arial" w:eastAsia="Times New Roman" w:hAnsi="Arial" w:cs="Times New Roman"/>
          <w:sz w:val="24"/>
          <w:szCs w:val="24"/>
          <w:lang w:eastAsia="el-GR"/>
        </w:rPr>
        <w:t>Κι εγώ σας ευχαριστώ, κύριε Υπουργέ.</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Ακολουθεί η δεύτερη με αριθμό 485/7-2-2020 επίκαιρη ερώτηση πρώτου κύκλου της Βουλευτού Λαρίσης του Κινήματος Αλλαγής κ. </w:t>
      </w:r>
      <w:r w:rsidRPr="00604F60">
        <w:rPr>
          <w:rFonts w:ascii="Arial" w:eastAsia="Times New Roman" w:hAnsi="Arial" w:cs="Times New Roman"/>
          <w:bCs/>
          <w:sz w:val="24"/>
          <w:szCs w:val="24"/>
          <w:lang w:eastAsia="el-GR"/>
        </w:rPr>
        <w:t xml:space="preserve">Ευαγγελίας </w:t>
      </w:r>
      <w:proofErr w:type="spellStart"/>
      <w:r w:rsidRPr="00604F60">
        <w:rPr>
          <w:rFonts w:ascii="Arial" w:eastAsia="Times New Roman" w:hAnsi="Arial" w:cs="Times New Roman"/>
          <w:bCs/>
          <w:sz w:val="24"/>
          <w:szCs w:val="24"/>
          <w:lang w:eastAsia="el-GR"/>
        </w:rPr>
        <w:t>Λιακούλη</w:t>
      </w:r>
      <w:proofErr w:type="spellEnd"/>
      <w:r w:rsidRPr="00604F60">
        <w:rPr>
          <w:rFonts w:ascii="Arial" w:eastAsia="Times New Roman" w:hAnsi="Arial" w:cs="Times New Roman"/>
          <w:bCs/>
          <w:sz w:val="24"/>
          <w:szCs w:val="24"/>
          <w:lang w:eastAsia="el-GR"/>
        </w:rPr>
        <w:t>,</w:t>
      </w:r>
      <w:r w:rsidRPr="00604F60">
        <w:rPr>
          <w:rFonts w:ascii="Arial" w:eastAsia="Times New Roman" w:hAnsi="Arial" w:cs="Times New Roman"/>
          <w:sz w:val="24"/>
          <w:szCs w:val="24"/>
          <w:lang w:eastAsia="el-GR"/>
        </w:rPr>
        <w:t xml:space="preserve"> προς τον Υπουργό </w:t>
      </w:r>
      <w:r w:rsidRPr="00604F60">
        <w:rPr>
          <w:rFonts w:ascii="Arial" w:eastAsia="Times New Roman" w:hAnsi="Arial" w:cs="Times New Roman"/>
          <w:bCs/>
          <w:sz w:val="24"/>
          <w:szCs w:val="24"/>
          <w:lang w:eastAsia="el-GR"/>
        </w:rPr>
        <w:t xml:space="preserve">Περιβάλλοντος και Ενέργειας, </w:t>
      </w:r>
      <w:r w:rsidRPr="00604F60">
        <w:rPr>
          <w:rFonts w:ascii="Arial" w:eastAsia="Times New Roman" w:hAnsi="Arial" w:cs="Times New Roman"/>
          <w:sz w:val="24"/>
          <w:szCs w:val="24"/>
          <w:lang w:eastAsia="el-GR"/>
        </w:rPr>
        <w:t>με θέμα: «Απαιτείται άμεση λύση στο θέμα του οικισμού Κουλούρα».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Κυρία </w:t>
      </w:r>
      <w:proofErr w:type="spellStart"/>
      <w:r w:rsidRPr="00604F60">
        <w:rPr>
          <w:rFonts w:ascii="Arial" w:eastAsia="Times New Roman" w:hAnsi="Arial" w:cs="Times New Roman"/>
          <w:sz w:val="24"/>
          <w:szCs w:val="24"/>
          <w:lang w:eastAsia="el-GR"/>
        </w:rPr>
        <w:t>Λιακούλη</w:t>
      </w:r>
      <w:proofErr w:type="spellEnd"/>
      <w:r w:rsidRPr="00604F60">
        <w:rPr>
          <w:rFonts w:ascii="Arial" w:eastAsia="Times New Roman" w:hAnsi="Arial" w:cs="Times New Roman"/>
          <w:sz w:val="24"/>
          <w:szCs w:val="24"/>
          <w:lang w:eastAsia="el-GR"/>
        </w:rPr>
        <w:t>, έχετε τον λόγο για δύο λεπτά.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ΕΥΑΓΓΕΛΙΑ ΛΙΑΚΟΥΛΗ:</w:t>
      </w:r>
      <w:r w:rsidRPr="00604F60">
        <w:rPr>
          <w:rFonts w:ascii="Arial" w:eastAsia="Times New Roman" w:hAnsi="Arial" w:cs="Times New Roman"/>
          <w:sz w:val="24"/>
          <w:szCs w:val="24"/>
          <w:lang w:eastAsia="el-GR"/>
        </w:rPr>
        <w:t xml:space="preserve"> Ευχαριστώ, κυρία Πρόεδρε.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Υφυπουργέ, έχουμε ένα πολύ σοβαρό ζήτημα να αντιμετωπίσουμε στην περιοχή της Κουλούρας του Δήμου Τεμπών της Περιφερειακής Ενότητας Λάρισας. Είναι ένας οικισμός φτωχών, πάμφτωχων ανθρώπων, οι οποίοι κάποτε -ποτέ δεν ήταν καταπατητές, έχουν τίτλους στα χέρια τους- αγόρασαν εκτάσεις στη συγκεκριμένη περιοχή και δημιουργήθηκε γύρω στο 1985 ένας οικισμός έκτασης περίπου </w:t>
      </w:r>
      <w:proofErr w:type="spellStart"/>
      <w:r w:rsidRPr="00604F60">
        <w:rPr>
          <w:rFonts w:ascii="Arial" w:eastAsia="Times New Roman" w:hAnsi="Arial" w:cs="Times New Roman"/>
          <w:sz w:val="24"/>
          <w:szCs w:val="24"/>
          <w:lang w:eastAsia="el-GR"/>
        </w:rPr>
        <w:t>εκατόν</w:t>
      </w:r>
      <w:proofErr w:type="spellEnd"/>
      <w:r w:rsidRPr="00604F60">
        <w:rPr>
          <w:rFonts w:ascii="Arial" w:eastAsia="Times New Roman" w:hAnsi="Arial" w:cs="Times New Roman"/>
          <w:sz w:val="24"/>
          <w:szCs w:val="24"/>
          <w:lang w:eastAsia="el-GR"/>
        </w:rPr>
        <w:t xml:space="preserve"> εβδομήντα με διακόσια στρέμματα.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Οι πολίτες αυτοί -όπως προανέφερα- ήταν και είναι χαμηλών εισοδημάτων. Παρ’ όλα αυτά έφτιαξαν εκεί έναν οικισμό, ο οποίος έχει απόλυτα τα στοιχεία ενός ρυμοτομικού σχεδίου. Τα πληροί όλα αυτά. Έχουν συνδεθεί με όλους τους τρόπους με τη σύγχρονη ρυμοτομία, το ανεμπόδιστο οδικό δίκτυο κ .ο. κ..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Δυστυχώς, η νομοθεσία έκανε ένα πολύ μεγάλο ζιγκ ζαγκ, δημιούργησε τετελεσμένες καταστάσεις, έπαιρνε πίσω νόμους και τους ξαναέφερνε από την αρχή. Τους είπε κάποια στιγμή ότι θα έχουν το δικαίωμα τις εκτάσεις αυτές να τις εξαγοράσουν, να έχουν έναν οικισμό. Στο διά ταύτα αυτή τη στιγμή βρίσκονται στην κυριολεξία στον αέρα.</w:t>
      </w:r>
    </w:p>
    <w:p w:rsidR="00604F60" w:rsidRPr="00604F60" w:rsidRDefault="00604F60" w:rsidP="00604F60">
      <w:pPr>
        <w:spacing w:line="600" w:lineRule="auto"/>
        <w:ind w:firstLine="720"/>
        <w:jc w:val="both"/>
        <w:rPr>
          <w:rFonts w:ascii="Arial" w:eastAsia="Times New Roman" w:hAnsi="Arial" w:cs="Times New Roman"/>
          <w:b/>
          <w:sz w:val="24"/>
          <w:szCs w:val="24"/>
          <w:lang w:eastAsia="el-GR"/>
        </w:rPr>
      </w:pPr>
      <w:r w:rsidRPr="00604F60">
        <w:rPr>
          <w:rFonts w:ascii="Arial" w:eastAsia="Times New Roman" w:hAnsi="Arial" w:cs="Times New Roman"/>
          <w:sz w:val="24"/>
          <w:szCs w:val="24"/>
          <w:lang w:eastAsia="el-GR"/>
        </w:rPr>
        <w:t xml:space="preserve">Με τα τελευταία νέα που το Υπουργείο σας έχει δώσει στη δημοσιότητα, -γνωρίζετε τη νομοθεσία, την έχω παραθέσει και στην επίκαιρη ερώτησή μου, να μην επαναλαμβάνομαι- δυστυχώς οι άνθρωποι αυτοί καλούνται από τους κατά τόπους δήμους να πληρώσουν δυσθεώρητα πρόστιμα.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Για παράδειγμα, για εκατό τετραγωνικά θα πρέπει να πληρώσουν 50.000 ευρώ πρόστιμο ανέγερσης και 25.000 ευρώ τον χρόνο πρόστιμο διατήρησης, δηλαδή μιλάμε για κατευθείαν μπουλντόζα, αλλά έχουμε και κάτι πολύ περίεργο το οποίο συμβαίνει, δυστυχώς, ενώ έχει χαρακτηριστεί ΖΩΕ ΙΙ, αφορά κομμάτια, τμήματα, δηλαδή μικρά </w:t>
      </w:r>
      <w:r w:rsidRPr="00604F60">
        <w:rPr>
          <w:rFonts w:ascii="Arial" w:eastAsia="Times New Roman" w:hAnsi="Arial" w:cs="Times New Roman"/>
          <w:sz w:val="24"/>
          <w:szCs w:val="24"/>
          <w:lang w:val="en-US" w:eastAsia="el-GR"/>
        </w:rPr>
        <w:t>spots</w:t>
      </w:r>
      <w:r w:rsidRPr="00604F60">
        <w:rPr>
          <w:rFonts w:ascii="Arial" w:eastAsia="Times New Roman" w:hAnsi="Arial" w:cs="Times New Roman"/>
          <w:sz w:val="24"/>
          <w:szCs w:val="24"/>
          <w:lang w:eastAsia="el-GR"/>
        </w:rPr>
        <w:t xml:space="preserve"> αυτής της πύκνωσης, αυτού του οικισμού και όχι ολόκληρου, γιατί αυτές οι οικίες οι οποίες έχουν ανεγερθεί πριν </w:t>
      </w:r>
      <w:r w:rsidRPr="00604F60">
        <w:rPr>
          <w:rFonts w:ascii="Arial" w:eastAsia="Times New Roman" w:hAnsi="Arial" w:cs="Times New Roman"/>
          <w:sz w:val="24"/>
          <w:szCs w:val="24"/>
          <w:lang w:eastAsia="el-GR"/>
        </w:rPr>
        <w:lastRenderedPageBreak/>
        <w:t>το 1990, δεν θα γκρεμιστούν σύμφωνα με το χειρότερο σενάριο -πείτε ότι γκρεμίζονται όλα αυτά- και ότι τα υπόλοιπα θα πρέπει να γκρεμιστούν.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Συνεπώς, έχουμε απόλυτο παραλογισμό για μια διαδικασία -και τελειώνω, κυρία Πρόεδρε-, που κρατήθηκε από το 1985 από τις διάφορες κυβερνήσεις που έχουν περάσει μέχρι τώρα, που δεν δόθηκε ξεκάθαρη απάντηση στους ανθρώπους, ποιοι είναι οι νόμιμοι, ποιοι είναι οι παράνομοι και πώς μπορούν να νομιμοποιήσουν τις ιδιοκτησίες τις οποίες έχουν τόσες δεκαετίες πια. Σήμερα καλείται το Υπουργείο σας, λοιπόν, με ευαισθησία να εγκύψει στο συγκεκριμένο πρόβλημα και να δώσει μια πραγματική λύση.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604F60">
        <w:rPr>
          <w:rFonts w:ascii="Arial" w:eastAsia="Times New Roman" w:hAnsi="Arial" w:cs="Times New Roman"/>
          <w:b/>
          <w:sz w:val="24"/>
          <w:szCs w:val="24"/>
          <w:lang w:eastAsia="el-GR"/>
        </w:rPr>
        <w:t>ΑΘΑΝΑΣΙΟΣ ΜΠΟΥΡΑΣ</w:t>
      </w:r>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Εμείς θέλουμε να δούμε τον προσανατολισμό που υπάρχει, κύριε Υπουργέ, και να δούμε και πώς οι άνθρωποι θα μπορέσουν να σώσουν τις ιδιοκτησίες τους, οι οποίες τηρούν –επαναλαμβάνω- όλους τους όρους της σύγχρονης ρυμοτομίας.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sz w:val="24"/>
          <w:szCs w:val="24"/>
          <w:shd w:val="clear" w:color="auto" w:fill="FFFFFF"/>
          <w:lang w:eastAsia="zh-CN"/>
        </w:rPr>
        <w:t>ΠΡΟΕΔΡΕΥΩΝ (Αθανάσιος Μπούρας):</w:t>
      </w:r>
      <w:r w:rsidRPr="00604F60">
        <w:rPr>
          <w:rFonts w:ascii="Arial" w:eastAsia="Times New Roman" w:hAnsi="Arial" w:cs="Times New Roman"/>
          <w:sz w:val="24"/>
          <w:szCs w:val="24"/>
          <w:lang w:eastAsia="el-GR"/>
        </w:rPr>
        <w:t xml:space="preserve"> Κύριε Υφυπουργέ, έχετε τον λόγο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 xml:space="preserve">ΔΗΜΗΤΡΙΟΣ ΟΙΚΟΝΟΜΟΥ (Υφυπουργός Περιβάλλοντος και Ενέργειας): </w:t>
      </w:r>
      <w:r w:rsidRPr="00604F60">
        <w:rPr>
          <w:rFonts w:ascii="Arial" w:eastAsia="Times New Roman" w:hAnsi="Arial" w:cs="Times New Roman"/>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Να ξεκινήσουμε από κάποια δεδομένα για να ξέρουμε για τι μιλάμε. Πρώτα από όλα πρόκειται για καταπατήσεις. Αν δεν επρόκειτο για καταπατήσεις αλλά είχαν αγοράσει νομίμως αυτές τις εκτάσεις, δεν θα </w:t>
      </w:r>
      <w:proofErr w:type="spellStart"/>
      <w:r w:rsidRPr="00604F60">
        <w:rPr>
          <w:rFonts w:ascii="Arial" w:eastAsia="Times New Roman" w:hAnsi="Arial" w:cs="Times New Roman"/>
          <w:sz w:val="24"/>
          <w:szCs w:val="24"/>
          <w:lang w:eastAsia="el-GR"/>
        </w:rPr>
        <w:t>ετίθετο</w:t>
      </w:r>
      <w:proofErr w:type="spellEnd"/>
      <w:r w:rsidRPr="00604F60">
        <w:rPr>
          <w:rFonts w:ascii="Arial" w:eastAsia="Times New Roman" w:hAnsi="Arial" w:cs="Times New Roman"/>
          <w:sz w:val="24"/>
          <w:szCs w:val="24"/>
          <w:lang w:eastAsia="el-GR"/>
        </w:rPr>
        <w:t xml:space="preserve"> θέμα, όπως ζητείται από τους ίδιους να τους παραχωρηθεί αυτή η δημόσια έκταση με τη διαδικασία μέσω της οποίας είναι δυνατόν αυτό υπό προϋποθέσεις να γίνει. Άρα είναι καταπατήσεις, εκτός αν έχετε κάποια στοιχεία ότι δεν είναι, οπότε δεν απαιτείται και η παραχώρηση.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δεύτερο είναι ότι πρόκειται για αυθαίρετα. Τα αυθαίρετα σε όλη την Ελλάδα ρυθμίζονται, καλώς ή κακώς, με κάποιο νομοθετικό πλαίσιο και με κάποιους κανόνες. Οι κανόνες που ισχύουν για τους άλλους πρέπει να ισχύουν και για τους συγκεκριμένους συμπολίτες μας. Καταλαβαίνω ότι υπάρχουν ανάγκες, όμως υπάρχουν αντίστοιχες ανάγκες και από άλλους. Πολλοί κατέφυγαν σε αυθαίρετη δόμηση λόγω αναγκών, αλλά προφανώς δεν μπορεί να υπάρχει επιλεκτική μεταχείριση κάποιων έναντι κάποιων άλλων όταν βρίσκονται υπό τις ίδιες συνθήκες και τους ίδιους όρους.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Από εκεί και πέρα, στη συγκεκριμένη περιοχή ένα σημαντικό τμήμα της περιοχής που βρίσκεται στην παραλία είναι υγροβιότοπος για τον οποίον εκπονείται σήμερα ειδική περιβαλλοντική μελέτη. Η ειδική περιβαλλοντική </w:t>
      </w:r>
      <w:r w:rsidRPr="00604F60">
        <w:rPr>
          <w:rFonts w:ascii="Arial" w:eastAsia="Times New Roman" w:hAnsi="Arial" w:cs="Times New Roman"/>
          <w:sz w:val="24"/>
          <w:szCs w:val="24"/>
          <w:lang w:eastAsia="el-GR"/>
        </w:rPr>
        <w:lastRenderedPageBreak/>
        <w:t xml:space="preserve">μελέτη αυτή πρέπει να ολοκληρωθεί μέσα στο πρώτο εξάμηνο του έτους και θα προσδιορίσει όρους και μέτρα προστασίας. Όμως, σίγουρα πάνω στην παραλία μου φαίνεται δύσκολο -χωρίς να θέλω να προκαθορίσω τι θα πει η μελέτη- να επιτρέπει τέτοιες οικιστικές αναπτύξεις και άρα, θα επιτρέπει τη δημιουργία κτισμάτων ή την τακτοποίηση κτισμάτων που υπάρχουν αυθαιρέτως. Όμως, κρατάω μια επιφύλαξη σε αυτό, διότι δεν έχω ασχοληθεί με το συγκεκριμένο θέμα και ενδέχεται, τελικά, να υπάρχει κάποια διαφορετική άποψη της μελέτης. Στο υπόλοιπο τμήμα, πέραν όλων των άλλων, υπάρχει η ζώνη οικιστικού ελέγχου η οποία, επίσης, δεν επιτρέπει την κατασκευή κτισμάτων.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Τι μπορεί να γίνει για όλα αυτά; Αυτά είναι τα δεδομένα. Επίσης, ένα άλλο δεδομένο είναι ότι η περιοχή είναι και ΚΑΖ, καταφύγιο άγριας ζωής, στα οποία καταφύγια άγριας ζωής, επίσης, απαγορεύεται η δημιουργία οικισμών και η επέκταση υφιστάμενων. Ο συγκεκριμένος οικισμός δεν είναι νόμιμος οικισμός φυσικά, δεν υπάρχει καν στην απογραφή του 1981 και άρα, δεν είναι οικισμός. Δεν έχει καθεστώς οικισμού. Αυτά είναι κάποια δεδομένα.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Τι μπορεί να γίνει; Ποιες δυνατότητες υπάρχουν; Πρώτον, πρέπει να περιμένουμε την ειδική περιβαλλοντική μελέτη, για να μας προσδιορίσει τα όρια μέσα στα οποία θα ήταν δυνατόν να γίνει κάποια παρέμβαση στην περιοχή. Σας είπα ότι είναι σε εξέλιξη.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Δεύτερον, αυθαίρετα τα οποία δεν έχουν καθόλου άδεια, δηλαδή αυθαίρετα της κατηγορίας πέντε, μπορούν να τακτοποιηθούν υπό προϋποθέσεις που δεν ισχύουν στη συγκεκριμένη περίπτωση και μέχρι τον Ιούνιο του τρέχοντος έτους. Αυτό είναι κυβερνητική απόφαση. Έχει ανακοινωθεί επανειλημμένα και είναι απόφαση της Κυβέρνησης, για να τεθεί ένα τέλος στην αυθαιρεσία.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Ασφαλώς με τακτοποιήσεις προγενεστέρων αυθαιρεσιών -δεν μπορούν να κατεδαφιστούν ενάμισι εκατομμύριο αυθαίρετα σε όλη την Ελλάδα-, αλλά εάν δεν τεθούν κάποιες κόκκινες γραμμές και μια από τις κόκκινες γραμμές είναι και αυτή, θα έχουμε απλώς μια συνεχή αναπαραγωγή των αυθαιρέτων κτισμάτων εσαεί. Αυτό κάποτε πρέπει να σταματήσει.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λέω επίσης, το εξής: Ότι αυθαίρετα μετά το 2011 ούτως ή άλλως απαγορεύεται να τακτοποιηθούν. Από την ενημέρωση που έχουμε από τις αρμόδιες υπηρεσίες, συνεχίζονται αυθαίρετες κατασκευές και σήμερα. Ακόμη και αν δεν υπήρχαν οι άλλες δυσκολίες που σας είπα, δεν θα ήταν δυνατόν να τακτοποιηθούν και να παραμείνουν. Τα υπόλοιπα στη δευτερολογία μου.</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Η συνάδελφος κ. </w:t>
      </w:r>
      <w:proofErr w:type="spellStart"/>
      <w:r w:rsidRPr="00604F60">
        <w:rPr>
          <w:rFonts w:ascii="Arial" w:eastAsia="Times New Roman" w:hAnsi="Arial" w:cs="Times New Roman"/>
          <w:sz w:val="24"/>
          <w:szCs w:val="24"/>
          <w:lang w:eastAsia="el-GR"/>
        </w:rPr>
        <w:t>Λιακούλη</w:t>
      </w:r>
      <w:proofErr w:type="spellEnd"/>
      <w:r w:rsidRPr="00604F60">
        <w:rPr>
          <w:rFonts w:ascii="Arial" w:eastAsia="Times New Roman" w:hAnsi="Arial" w:cs="Times New Roman"/>
          <w:sz w:val="24"/>
          <w:szCs w:val="24"/>
          <w:lang w:eastAsia="el-GR"/>
        </w:rPr>
        <w:t xml:space="preserve"> έχει τον λόγο για τρία λεπτά.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ΕΥΑΓΓΕΛΙΑ ΛΙΑΚΟΥΛΗ:</w:t>
      </w:r>
      <w:r w:rsidRPr="00604F60">
        <w:rPr>
          <w:rFonts w:ascii="Arial" w:eastAsia="Times New Roman" w:hAnsi="Arial" w:cs="Times New Roman"/>
          <w:sz w:val="24"/>
          <w:szCs w:val="24"/>
          <w:lang w:eastAsia="el-GR"/>
        </w:rPr>
        <w:t xml:space="preserve"> 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Να ξεκαθαρίσουμε, κατ’ αρχάς -το έχω γράψει στην ερώτησή μου, δεν ήθελα να επαναληφθώ, κύριε Υπουργέ και δεν το ανέφερα- ότι όλα όσα συζητάμε είναι με την απόλυτη δική μας σύμφωνη γνώμη για την προστασία του περιβάλλοντος και ό,τι έχει σχέση με την περιοχή. Να το συμφωνήσουμε αυτό. Γιατί αναλωθήκατε εκεί στην απάντησή σας σε κάποιον χρόνο και δεν χρειάζεται πραγματικά.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Το δεύτερο σημείο. Για το 2011, για τη μη νομιμοποίηση των αυθαιρέτων συμφωνούμε και εμείς. Για το πριν το 2011 συζητάμε και από το 1985. Εδώ, όμως, έγιναν δύο ταχύτητες. Αυτή, δηλαδή, που ήταν από το 1990 και πίσω, όταν χαρακτηρίστηκε ΖΟΕ 2, Δ3 ζώνη -Δ3 υποστηρίζουν οι ειδικοί, όχι εγώ, εγώ είμαι νομικός, δεν είμαι ούτε περιβαλλοντολόγος ούτε ειδικός σ’ αυτά- λανθασμένα, όπως λένε και ελπίζω ότι η μελέτη θα μας πει επιτέλους την αλήθεια αν είναι, πράγματι, Δ3 ή όχι, γιατί το Δ3 σημαίνει ότι θα πρέπει να έχει συγκεκριμένα χαρακτηριστικά: Η περιοχή ακατάλληλη για οικιστική ανάπτυξη, λόγω </w:t>
      </w:r>
      <w:proofErr w:type="spellStart"/>
      <w:r w:rsidRPr="00604F60">
        <w:rPr>
          <w:rFonts w:ascii="Arial" w:eastAsia="Times New Roman" w:hAnsi="Arial" w:cs="Times New Roman"/>
          <w:sz w:val="24"/>
          <w:szCs w:val="24"/>
          <w:lang w:eastAsia="el-GR"/>
        </w:rPr>
        <w:t>πλημμυρισμών</w:t>
      </w:r>
      <w:proofErr w:type="spellEnd"/>
      <w:r w:rsidRPr="00604F60">
        <w:rPr>
          <w:rFonts w:ascii="Arial" w:eastAsia="Times New Roman" w:hAnsi="Arial" w:cs="Times New Roman"/>
          <w:sz w:val="24"/>
          <w:szCs w:val="24"/>
          <w:lang w:eastAsia="el-GR"/>
        </w:rPr>
        <w:t>, επικινδυνότητας υπεδάφους, άμεσης επαφής με περιοχή προστασίας της φύσης κ.λπ.. Εδώ οι ειδικοί, λοιπόν, πραγματογνώμονες που ήλθαν στην περιοχή, είπαν ότι αυτό με μία μονοκονδυλιά χαρακτηρίστηκε έτσι αλλά πραγματικά δεν είναι.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Να φύγουμε και απ’ αυτό. Η μελέτη την οποία κάνετε εσείς, λοιπόν, θα μας δείξει τον σωστό δρόμο, συμφωνούμε και σε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Κύριε Υπουργέ, σας ανέφερα και στην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μου ότι εδώ -δεν έκανα αυτή την ερώτηση για να κάνω αντιπολίτευση αλλά για να βρεθεί μία λύση στο θέμα, ειλικρινά- έχουμε μία πύκνωση οικιστική, δύο ταχυτήτων όμως. Κάποιες είναι από το 1980 - 1985 και μέχρι το 1990, που θα εξαιρεθούν αυτής της νομοθεσίας που η Κυβέρνησή σας προάγει και φέρνει, και κάποιες που είναι μετά το 1990, θα αναγκαστούν να μπουν σε αυτό το καθεστώς, αλλά μιλάμε για την ίδια περιοχή.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Συνεπώς, είναι διπολικό. Είναι παράλογο να λέμε ότι έχω την ίδια περιοχή, θέλω να την προστατεύσω –φαντάζομαι ότι καταλαβαίνετε το πνεύμα μου- και παράλληλα κάνω τι; Επιβάλλω εξαντλητικά πρόστιμα, άρα γκρεμίζω, με απλά λόγια, κάποιες κατοικίες και ανάμεσα αυτές που ήταν από το 1985, τις αφήνω; Αυτό δείχνει ότι ακόμη και αν ήταν Δ3, ΖΟΕ 2, προστατεύετε την περιοχή; Πώς; Εγώ δεν μπορώ να το κατανοήσω αυτό και κανένας ειδικός δεν μπορεί να το κατανοήσει και νομίζω ότι εσείς σίγουρα θα δώσετε λύση προς τη σωστή κατεύθυνση.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Τελειώνοντας, όμως, επειδή στην αρχή είπατε, κύριε Υπουργέ, ότι είναι </w:t>
      </w:r>
      <w:proofErr w:type="spellStart"/>
      <w:r w:rsidRPr="00604F60">
        <w:rPr>
          <w:rFonts w:ascii="Arial" w:eastAsia="Times New Roman" w:hAnsi="Arial" w:cs="Times New Roman"/>
          <w:sz w:val="24"/>
          <w:szCs w:val="24"/>
          <w:lang w:eastAsia="el-GR"/>
        </w:rPr>
        <w:t>καταπατητέες</w:t>
      </w:r>
      <w:proofErr w:type="spellEnd"/>
      <w:r w:rsidRPr="00604F60">
        <w:rPr>
          <w:rFonts w:ascii="Arial" w:eastAsia="Times New Roman" w:hAnsi="Arial" w:cs="Times New Roman"/>
          <w:sz w:val="24"/>
          <w:szCs w:val="24"/>
          <w:lang w:eastAsia="el-GR"/>
        </w:rPr>
        <w:t xml:space="preserve"> –</w:t>
      </w:r>
      <w:proofErr w:type="spellStart"/>
      <w:r w:rsidRPr="00604F60">
        <w:rPr>
          <w:rFonts w:ascii="Arial" w:eastAsia="Times New Roman" w:hAnsi="Arial" w:cs="Times New Roman"/>
          <w:sz w:val="24"/>
          <w:szCs w:val="24"/>
          <w:lang w:eastAsia="el-GR"/>
        </w:rPr>
        <w:t>καταπατητέες</w:t>
      </w:r>
      <w:proofErr w:type="spellEnd"/>
      <w:r w:rsidRPr="00604F60">
        <w:rPr>
          <w:rFonts w:ascii="Arial" w:eastAsia="Times New Roman" w:hAnsi="Arial" w:cs="Times New Roman"/>
          <w:sz w:val="24"/>
          <w:szCs w:val="24"/>
          <w:lang w:eastAsia="el-GR"/>
        </w:rPr>
        <w:t xml:space="preserve"> με αυθαίρετα- να σας πω ότι δεν είναι </w:t>
      </w:r>
      <w:proofErr w:type="spellStart"/>
      <w:r w:rsidRPr="00604F60">
        <w:rPr>
          <w:rFonts w:ascii="Arial" w:eastAsia="Times New Roman" w:hAnsi="Arial" w:cs="Times New Roman"/>
          <w:sz w:val="24"/>
          <w:szCs w:val="24"/>
          <w:lang w:eastAsia="el-GR"/>
        </w:rPr>
        <w:t>καταπατητέες</w:t>
      </w:r>
      <w:proofErr w:type="spellEnd"/>
      <w:r w:rsidRPr="00604F60">
        <w:rPr>
          <w:rFonts w:ascii="Arial" w:eastAsia="Times New Roman" w:hAnsi="Arial" w:cs="Times New Roman"/>
          <w:sz w:val="24"/>
          <w:szCs w:val="24"/>
          <w:lang w:eastAsia="el-GR"/>
        </w:rPr>
        <w:t xml:space="preserve">, γιατί έχουν τίτλους αγοράς. Το ότι αυτοί οι άνθρωποι </w:t>
      </w:r>
      <w:proofErr w:type="spellStart"/>
      <w:r w:rsidRPr="00604F60">
        <w:rPr>
          <w:rFonts w:ascii="Arial" w:eastAsia="Times New Roman" w:hAnsi="Arial" w:cs="Times New Roman"/>
          <w:sz w:val="24"/>
          <w:szCs w:val="24"/>
          <w:lang w:eastAsia="el-GR"/>
        </w:rPr>
        <w:t>παραπλανήθηκαν</w:t>
      </w:r>
      <w:proofErr w:type="spellEnd"/>
      <w:r w:rsidRPr="00604F60">
        <w:rPr>
          <w:rFonts w:ascii="Arial" w:eastAsia="Times New Roman" w:hAnsi="Arial" w:cs="Times New Roman"/>
          <w:sz w:val="24"/>
          <w:szCs w:val="24"/>
          <w:lang w:eastAsia="el-GR"/>
        </w:rPr>
        <w:t xml:space="preserve">, διότι αγόρασαν τις συγκεκριμένες </w:t>
      </w:r>
      <w:proofErr w:type="spellStart"/>
      <w:r w:rsidRPr="00604F60">
        <w:rPr>
          <w:rFonts w:ascii="Arial" w:eastAsia="Times New Roman" w:hAnsi="Arial" w:cs="Times New Roman"/>
          <w:sz w:val="24"/>
          <w:szCs w:val="24"/>
          <w:lang w:eastAsia="el-GR"/>
        </w:rPr>
        <w:t>οικοπεδικές</w:t>
      </w:r>
      <w:proofErr w:type="spellEnd"/>
      <w:r w:rsidRPr="00604F60">
        <w:rPr>
          <w:rFonts w:ascii="Arial" w:eastAsia="Times New Roman" w:hAnsi="Arial" w:cs="Times New Roman"/>
          <w:sz w:val="24"/>
          <w:szCs w:val="24"/>
          <w:lang w:eastAsia="el-GR"/>
        </w:rPr>
        <w:t xml:space="preserve"> εκτάσεις από </w:t>
      </w:r>
      <w:r w:rsidRPr="00604F60">
        <w:rPr>
          <w:rFonts w:ascii="Arial" w:eastAsia="Times New Roman" w:hAnsi="Arial" w:cs="Times New Roman"/>
          <w:sz w:val="24"/>
          <w:szCs w:val="24"/>
          <w:lang w:eastAsia="el-GR"/>
        </w:rPr>
        <w:lastRenderedPageBreak/>
        <w:t xml:space="preserve">κάποιους που δεν είχαν νόμιμους τίτλους ή παραχωρήσεις τέτοιες ικανές που να </w:t>
      </w:r>
      <w:proofErr w:type="spellStart"/>
      <w:r w:rsidRPr="00604F60">
        <w:rPr>
          <w:rFonts w:ascii="Arial" w:eastAsia="Times New Roman" w:hAnsi="Arial" w:cs="Times New Roman"/>
          <w:sz w:val="24"/>
          <w:szCs w:val="24"/>
          <w:lang w:eastAsia="el-GR"/>
        </w:rPr>
        <w:t>εκφεύγουν</w:t>
      </w:r>
      <w:proofErr w:type="spellEnd"/>
      <w:r w:rsidRPr="00604F60">
        <w:rPr>
          <w:rFonts w:ascii="Arial" w:eastAsia="Times New Roman" w:hAnsi="Arial" w:cs="Times New Roman"/>
          <w:sz w:val="24"/>
          <w:szCs w:val="24"/>
          <w:lang w:eastAsia="el-GR"/>
        </w:rPr>
        <w:t xml:space="preserve"> αυτού του καθεστώτος, είναι μια άλλη ιστορία.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Να πω, όμως, τελειώνοντας, με την ανοχή σας, κύριε Πρόεδρε, το εξής, όσον αφορά το ιστορικό στο υπόμνημα που έχουν ήδη καταθέσει. Μου είπατε ότι την υπόθεση δεν την είδατε ακριβώς αυτή πώς είναι, αλλά παρόμοιες και πολλές τέτοιες. Εγώ σας καλώ, κύριε Υφυπουργέ, ειλικρινά να τη δείτε αυτή την υπόθεση, την είδε και ο Γενικός Γραμματέας του Υπουργείου σας, με μεγάλο ενδιαφέρον, γιατί έχει κάτι ξεχωριστό.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Πήγαινε-έλα έγινε από το 1988, το 1990, σταθμός το 2004, όπου μεταξύ των Υπουργείων τη μία λέγανε στους ανθρώπους αυτούς «τώρα θα φτιάξουμε </w:t>
      </w:r>
      <w:proofErr w:type="spellStart"/>
      <w:r w:rsidRPr="00604F60">
        <w:rPr>
          <w:rFonts w:ascii="Arial" w:eastAsia="Times New Roman" w:hAnsi="Arial" w:cs="Times New Roman"/>
          <w:sz w:val="24"/>
          <w:szCs w:val="24"/>
          <w:lang w:eastAsia="el-GR"/>
        </w:rPr>
        <w:t>ρυμοτομημένη</w:t>
      </w:r>
      <w:proofErr w:type="spellEnd"/>
      <w:r w:rsidRPr="00604F60">
        <w:rPr>
          <w:rFonts w:ascii="Arial" w:eastAsia="Times New Roman" w:hAnsi="Arial" w:cs="Times New Roman"/>
          <w:sz w:val="24"/>
          <w:szCs w:val="24"/>
          <w:lang w:eastAsia="el-GR"/>
        </w:rPr>
        <w:t xml:space="preserve"> την έκταση και ελάτε να την εξαγοράσετε» και την άλλη τούς έλεγαν «δεν γίνεται τίποτα, περιμένετε να δούμε και να χαρακτηρίσουμε τη συγκεκριμένη ζώνη». Συνεπώς, οι ευθύνες της πολιτείας είναι συγκεκριμένες μέσα στον χρόνο.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Επίσης, ερχόμαστε σήμερα και θέλουμε να βάλουμε μια «κόκκινη γραμμή» και εμείς μαζί σας. Να έχει δικαιοσύνη, να έχει αξιοκρατία και κυρίως να μην προκαλεί την κοινή λογική.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Δεν είναι δυνατόν να λες «αφήνω τα μισά, παίρνω τα άλλα μισά, για να προστατεύσω το περιβάλλον που αναφέρεται στην ίδια ακριβώς περιοχή». </w:t>
      </w:r>
      <w:r w:rsidRPr="00604F60">
        <w:rPr>
          <w:rFonts w:ascii="Arial" w:eastAsia="Times New Roman" w:hAnsi="Arial" w:cs="Times New Roman"/>
          <w:sz w:val="24"/>
          <w:szCs w:val="24"/>
          <w:lang w:eastAsia="el-GR"/>
        </w:rPr>
        <w:lastRenderedPageBreak/>
        <w:t>Έτσι, τουλάχιστον, αντιμετωπίζει το Υπουργείο σας το θέμα προς το παρόν. Εμείς έχουμε πολύ μεγάλο ενδιαφέρον για να δούμε τις επόμενες κινήσεις και είμαι σίγουρη ότι με ευαισθησία θα εγκύψετε στο συγκεκριμένο θέμα και θα δώσετε τη σωστή λύση για την περιοχή, προστατεύοντας φυσικά το περιβάλλον, τους υδροβιοτόπους σε όλη τη χώρα και όχι μόνο εκεί, αλλά και τους ανθρώπους που έχουν χτίσει τη ζωή τους από το 1980.</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Arial"/>
          <w:b/>
          <w:sz w:val="24"/>
          <w:szCs w:val="24"/>
          <w:lang w:eastAsia="el-GR"/>
        </w:rPr>
        <w:t xml:space="preserve"> </w:t>
      </w:r>
      <w:r w:rsidRPr="00604F60">
        <w:rPr>
          <w:rFonts w:ascii="Arial" w:eastAsia="Times New Roman" w:hAnsi="Arial" w:cs="Arial"/>
          <w:sz w:val="24"/>
          <w:szCs w:val="24"/>
          <w:lang w:eastAsia="el-GR"/>
        </w:rPr>
        <w:t xml:space="preserve">Κυρίες και κύριοι συνάδελφοι, ο συνάδελφος Βουλευτής κ. Γεώργιος Βαρεμένος ζητεί άδεια ολιγοήμερης απουσίας </w:t>
      </w:r>
      <w:r w:rsidRPr="00604F60">
        <w:rPr>
          <w:rFonts w:ascii="Arial" w:eastAsia="Times New Roman" w:hAnsi="Arial" w:cs="Arial"/>
          <w:bCs/>
          <w:sz w:val="24"/>
          <w:szCs w:val="24"/>
          <w:lang w:eastAsia="el-GR"/>
        </w:rPr>
        <w:t>στο εξωτερικό,</w:t>
      </w:r>
      <w:r w:rsidRPr="00604F60">
        <w:rPr>
          <w:rFonts w:ascii="Arial" w:eastAsia="Times New Roman" w:hAnsi="Arial" w:cs="Arial"/>
          <w:sz w:val="24"/>
          <w:szCs w:val="24"/>
          <w:lang w:eastAsia="el-GR"/>
        </w:rPr>
        <w:t xml:space="preserve"> από τις 16-2-2020 έως τις 19-2-2020. Η Βουλή εγκρίνει;</w:t>
      </w:r>
    </w:p>
    <w:p w:rsidR="00604F60" w:rsidRPr="00604F60" w:rsidRDefault="00604F60" w:rsidP="00604F60">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604F60">
        <w:rPr>
          <w:rFonts w:ascii="Arial" w:eastAsia="Times New Roman" w:hAnsi="Arial" w:cs="Arial"/>
          <w:b/>
          <w:bCs/>
          <w:sz w:val="24"/>
          <w:szCs w:val="24"/>
          <w:lang w:eastAsia="el-GR"/>
        </w:rPr>
        <w:t xml:space="preserve">ΟΛΟΙ ΟΙ ΒΟΥΛΕΥΤΕΣ: </w:t>
      </w:r>
      <w:r w:rsidRPr="00604F60">
        <w:rPr>
          <w:rFonts w:ascii="Arial" w:eastAsia="Times New Roman" w:hAnsi="Arial" w:cs="Arial"/>
          <w:bCs/>
          <w:sz w:val="24"/>
          <w:szCs w:val="24"/>
          <w:lang w:eastAsia="el-GR"/>
        </w:rPr>
        <w:t>Μάλιστα, μάλιστα.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Arial"/>
          <w:b/>
          <w:sz w:val="24"/>
          <w:szCs w:val="24"/>
          <w:lang w:eastAsia="el-GR"/>
        </w:rPr>
        <w:t xml:space="preserve"> </w:t>
      </w:r>
      <w:r w:rsidRPr="00604F60">
        <w:rPr>
          <w:rFonts w:ascii="Arial" w:eastAsia="Times New Roman" w:hAnsi="Arial" w:cs="Arial"/>
          <w:sz w:val="24"/>
          <w:szCs w:val="24"/>
          <w:lang w:eastAsia="el-GR"/>
        </w:rPr>
        <w:t>Συνεπώς η</w:t>
      </w:r>
      <w:r w:rsidRPr="00604F60">
        <w:rPr>
          <w:rFonts w:ascii="Arial" w:eastAsia="Times New Roman" w:hAnsi="Arial" w:cs="Arial"/>
          <w:b/>
          <w:sz w:val="24"/>
          <w:szCs w:val="24"/>
          <w:lang w:eastAsia="el-GR"/>
        </w:rPr>
        <w:t xml:space="preserve"> </w:t>
      </w:r>
      <w:r w:rsidRPr="00604F60">
        <w:rPr>
          <w:rFonts w:ascii="Arial" w:eastAsia="Times New Roman" w:hAnsi="Arial" w:cs="Arial"/>
          <w:sz w:val="24"/>
          <w:szCs w:val="24"/>
          <w:lang w:eastAsia="el-GR"/>
        </w:rPr>
        <w:t>Βουλή ενέκρινε τη ζητηθείσα άδεια.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Κύριε Υφυπουργέ, έχετε τον λόγο για τρία λεπτά, προκειμένου να δευτερολογήσετε.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ΔΗΜΗΤΡΙΟΣ ΟΙΚΟΝΟΜΟΥ (Υφυπουργός Περιβάλλοντος και Ενέργειας): </w:t>
      </w:r>
      <w:r w:rsidRPr="00604F60">
        <w:rPr>
          <w:rFonts w:ascii="Arial" w:eastAsia="Times New Roman" w:hAnsi="Arial" w:cs="Arial"/>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Κοιτάξτε, ορισμένα απ’ αυτά που λέτε, προφανώς, έχουν κάποια βάση. Ουσιαστικά, αυτό που μου λέτε είναι ότι η διαχρονική πολιτική της πολιτείας για τα αυθαίρετα έχει τεράστιες αντιφάσεις. Υπάρχουν ευθύνες σχεδόν σε όλο το πολιτικό φάσμα, γιατί ανάλογα από το ποια θέση είχαν τα διάφορα κόμματα στα συστήματα εξουσίας, λίγο έως πολύ τα περισσότερα κόμματα με τον άλφα ή βήτα τρόπο υπεστήριζαν ή υπέθαλπαν τα αυθαίρετα. Αυτό δεν το λέω τώρα το λέω χρόνια. Αυτό έγραφα ως καθηγητής και, επομένως, δεν θα πάψω να το λέω. Υπάρχει μία διαχρονική και μία διακομματική ευθύνη.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Τα συσσωρευμένα προβλήματα από τα αυθαίρετα και οι αντιφατικές κατά καιρούς αποφάσεις, τα μπρος-πίσω, έχουν δημιουργήσει και τρομερές αδικίες. Είναι γεγονός ότι κάποιοι καταφέρνουν να υπάγονται σε ευνοϊκές ρυθμίσεις και με αυτόν τον τρόπο να τακτοποιούν ή να πληρώνουν λιγότερα πρόστιμα για τα αυθαίρετα και κάποιοι άλλοι πληρώνουν περισσότερο. Αυτό είναι αλήθεια. Όχι μόνο στην περιοχή αλλά και αλλού.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Αυτά είναι πραγματικότητες και εγώ δεν τα αρνούμαι. Το θέμα, όμως, είναι ότι και σ’ αυτή την περιοχή η πολιτική που ισχύει σήμερα για τα αυθαίρετα και από τις προηγούμενες κυβερνήσεις -αυτή η ίδια νομοθεσία υπάρχει, δεν έχει αλλάξει- οδηγεί εξ αντικειμένου σ’ αυτές τις ανισότητες.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Ό,τι μπορεί να γίνει στο πλαίσιο της λογικής και της προστασίας του περιβάλλοντος θα γίνει. Περιμένουμε αυτή την ειδική περιβαλλοντική μελέτη. </w:t>
      </w:r>
      <w:r w:rsidRPr="00604F60">
        <w:rPr>
          <w:rFonts w:ascii="Arial" w:eastAsia="Times New Roman" w:hAnsi="Arial" w:cs="Arial"/>
          <w:sz w:val="24"/>
          <w:szCs w:val="24"/>
          <w:lang w:eastAsia="el-GR"/>
        </w:rPr>
        <w:lastRenderedPageBreak/>
        <w:t>Στον βαθμό που θα δείξει ότι υπάρχουν κάποια περιθώρια τροποποίησης της ΖΟΕ, γιατί υπάρχει διαδικασία για να τροποποιηθεί η ΖΟΕ -και μάλιστα ξεκινά το Υπουργείο όχι μόνο για την περιοχή αλλά για πολλές άλλες περιοχές της χώρας τέτοιες διαδικασίες τροποποίησης με σύγχρονο πολεοδομικό σχεδιασμό- θα δούμε το θέμα. Όμως, αυτή τη στιγμή δεν μπορώ να υποσχεθώ τίποτα.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Θέλω, απλώς, να σας πω το εξής. Πριν από χρόνια είχε έρθει στο γραφείο μου ως μηχανικός ένας Κρητικός ξενοδόχος, ο οποίος μου έλεγε το εξής. Είχε πάρει άδεια για ένα διώροφο ξενοδοχείο. Έχτισε άλλους δύο αυθαίρετους ορόφους και δεν έγινε τίποτα. Ο απέναντί του είχε, επίσης, άδεια για ένα διώροφο ξενοδοχείο και έχτισε τέσσερις αυθαίρετους ορόφους. Πάλι δεν έγινε τίποτα. Όταν είδε αυτός τον απέναντι, αποφάσισε να ρίξει συν δύο ακόμα, γιατί θεώρησε ότι είναι άδικο ο απέναντι να έχει τέσσερις αυθαίρετους ορόφους και αυτός δύο. Με αυτή τη λογική όμως, δεν πάμε πουθενά. Κάπου πρέπει να μπουν κάποιες κόκκινες γραμμές, κάποια όρια. Αναγκαστικά κάποιοι θα επωφελούνται περισσότερο και κάποιοι λιγότερο. Όλοι ωφελούνται.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Κάποιοι άνθρωποι που χρησιμοποιούν για σαράντα χρόνια αυθαίρετα και σε περιοχή που -εντάξει εγώ δέχομαι αυτό που λέτε ότι εξαπατήθηκαν οι άνθρωποι, αλλά δεν παύει να είναι περιοχή του δημοσίου- δεν ήταν δική τους, επωφελούνταν για σαράντα ή τριάντα χρόνια από κάτι το οποίο τους απέφερε </w:t>
      </w:r>
      <w:r w:rsidRPr="00604F60">
        <w:rPr>
          <w:rFonts w:ascii="Arial" w:eastAsia="Times New Roman" w:hAnsi="Arial" w:cs="Arial"/>
          <w:sz w:val="24"/>
          <w:szCs w:val="24"/>
          <w:lang w:eastAsia="el-GR"/>
        </w:rPr>
        <w:lastRenderedPageBreak/>
        <w:t xml:space="preserve">εισοδήματα έμμεσα ή άμεσα και κάποιοι άλλοι που δεν ακολουθούσαν αυτή τη διαδικασία δεν μπορούσαν να το κάνουν.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Πρέπει να βλέπουμε, λοιπόν, και αυτή την πτυχή. Υπάρχουν και άλλοι που δεν έκαναν αυθαίρετα. Υπήρχαν και πολλοί φτωχοί άνθρωποι μέσα σ’ αυτούς. Άρα, λοιπόν, θα κάνουμε ό,τι μπορούμε, αλλά μέσα στο πλαίσιο μίας τέτοιας λογικής, ότι πρέπει σιγά-σιγά να σταματήσει αυτή η κατάσταση.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Ευχαριστώ πολύ.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 xml:space="preserve">Συνεχίζουμε με την τέταρτη με αριθμό 480/4-2-2020 επίκαιρη ερώτηση πρώτου κύκλου της Η΄ Αντιπροέδρου της Βουλής και Βουλευτού Β3΄ Νοτίου Τομέα Αθηνών του ΜέΡΑ25 κ. </w:t>
      </w:r>
      <w:r w:rsidRPr="00604F60">
        <w:rPr>
          <w:rFonts w:ascii="Arial" w:eastAsia="Times New Roman" w:hAnsi="Arial" w:cs="Times New Roman"/>
          <w:bCs/>
          <w:sz w:val="24"/>
          <w:szCs w:val="24"/>
          <w:lang w:eastAsia="el-GR"/>
        </w:rPr>
        <w:t>Σοφίας Σακοράφα</w:t>
      </w:r>
      <w:r w:rsidRPr="00604F60">
        <w:rPr>
          <w:rFonts w:ascii="Arial" w:eastAsia="Times New Roman" w:hAnsi="Arial" w:cs="Times New Roman"/>
          <w:b/>
          <w:bCs/>
          <w:sz w:val="24"/>
          <w:szCs w:val="24"/>
          <w:lang w:eastAsia="el-GR"/>
        </w:rPr>
        <w:t xml:space="preserve"> </w:t>
      </w:r>
      <w:r w:rsidRPr="00604F60">
        <w:rPr>
          <w:rFonts w:ascii="Arial" w:eastAsia="Times New Roman" w:hAnsi="Arial" w:cs="Times New Roman"/>
          <w:sz w:val="24"/>
          <w:szCs w:val="24"/>
          <w:lang w:eastAsia="el-GR"/>
        </w:rPr>
        <w:t xml:space="preserve">προς τον Υπουργό </w:t>
      </w:r>
      <w:r w:rsidRPr="00604F60">
        <w:rPr>
          <w:rFonts w:ascii="Arial" w:eastAsia="Times New Roman" w:hAnsi="Arial" w:cs="Times New Roman"/>
          <w:bCs/>
          <w:sz w:val="24"/>
          <w:szCs w:val="24"/>
          <w:lang w:eastAsia="el-GR"/>
        </w:rPr>
        <w:t xml:space="preserve">Περιβάλλοντος και Ενέργειας, </w:t>
      </w:r>
      <w:r w:rsidRPr="00604F60">
        <w:rPr>
          <w:rFonts w:ascii="Arial" w:eastAsia="Times New Roman" w:hAnsi="Arial" w:cs="Times New Roman"/>
          <w:sz w:val="24"/>
          <w:szCs w:val="24"/>
          <w:lang w:eastAsia="el-GR"/>
        </w:rPr>
        <w:t>με θέμα: «Εφιαλτική κατάσταση από τη λειτουργία των ΧΥΤΑ Φυλής».</w:t>
      </w:r>
    </w:p>
    <w:p w:rsidR="00604F60" w:rsidRPr="00604F60" w:rsidRDefault="00604F60" w:rsidP="00604F60">
      <w:pPr>
        <w:spacing w:line="600" w:lineRule="auto"/>
        <w:ind w:firstLine="720"/>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Κυρία Σακοράφα, έχετε τον λόγο για την </w:t>
      </w:r>
      <w:proofErr w:type="spellStart"/>
      <w:r w:rsidRPr="00604F60">
        <w:rPr>
          <w:rFonts w:ascii="Arial" w:eastAsia="Times New Roman" w:hAnsi="Arial" w:cs="Arial"/>
          <w:sz w:val="24"/>
          <w:szCs w:val="24"/>
          <w:lang w:eastAsia="el-GR"/>
        </w:rPr>
        <w:t>πρωτολογία</w:t>
      </w:r>
      <w:proofErr w:type="spellEnd"/>
      <w:r w:rsidRPr="00604F60">
        <w:rPr>
          <w:rFonts w:ascii="Arial" w:eastAsia="Times New Roman" w:hAnsi="Arial" w:cs="Arial"/>
          <w:sz w:val="24"/>
          <w:szCs w:val="24"/>
          <w:lang w:eastAsia="el-GR"/>
        </w:rPr>
        <w:t xml:space="preserve"> σας.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ΣΟΦΙΑ ΣΑΚΟΡΑΦΑ (Η΄ Αντιπρόεδρος της Βουλής):</w:t>
      </w:r>
      <w:r w:rsidRPr="00604F60">
        <w:rPr>
          <w:rFonts w:ascii="Arial" w:eastAsia="Times New Roman" w:hAnsi="Arial" w:cs="Arial"/>
          <w:sz w:val="24"/>
          <w:szCs w:val="24"/>
          <w:lang w:eastAsia="el-GR"/>
        </w:rPr>
        <w:t xml:space="preserve"> Σας 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Κύριε Υπουργέ, η ερώτησή μας αφορά σε ένα θέμα για το οποίο έχετε ερωτηθεί πάρα πολλές φορές. Επιτέλους ήρθαν στη δημοσιότητα οι περίφημες μελέτες της εταιρείας «</w:t>
      </w:r>
      <w:r w:rsidRPr="00604F60">
        <w:rPr>
          <w:rFonts w:ascii="Arial" w:eastAsia="Times New Roman" w:hAnsi="Arial" w:cs="Arial"/>
          <w:sz w:val="24"/>
          <w:szCs w:val="24"/>
          <w:lang w:val="en-US" w:eastAsia="el-GR"/>
        </w:rPr>
        <w:t>ASPROFOS</w:t>
      </w:r>
      <w:r w:rsidRPr="00604F60">
        <w:rPr>
          <w:rFonts w:ascii="Arial" w:eastAsia="Times New Roman" w:hAnsi="Arial" w:cs="Arial"/>
          <w:sz w:val="24"/>
          <w:szCs w:val="24"/>
          <w:lang w:eastAsia="el-GR"/>
        </w:rPr>
        <w:t xml:space="preserve">» για τις επιπτώσεις της λειτουργίας των ΧΥΤΑ στη Φυλή. Είναι οι γνωστές μελέτες που διενεργήθηκαν για τον Δήμο </w:t>
      </w:r>
      <w:r w:rsidRPr="00604F60">
        <w:rPr>
          <w:rFonts w:ascii="Arial" w:eastAsia="Times New Roman" w:hAnsi="Arial" w:cs="Arial"/>
          <w:sz w:val="24"/>
          <w:szCs w:val="24"/>
          <w:lang w:eastAsia="el-GR"/>
        </w:rPr>
        <w:lastRenderedPageBreak/>
        <w:t>Φυλής από τον Νοέμβριο του 2015, μελέτες που δημοσιοποιήθηκαν μετά από τόσα χρόνια και μόνο υπό την άμεση απειλή ποινικών συνεπειών για αυτούς που τις κατείχαν και τις απέκρυπταν, εγκληματικά θα έλεγα, επί τόσα χρόνια. Πρέπει να πω ότι για αυτό ακριβώς το θέμα είχα παρέμβει ως Ευρωβουλευτής στην Επιτροπή Αναφορών του Ευρωκοινοβουλίου από τον Μάρτιο του 2018 για την απορριμματική διαδικασία, την επιβλαβέστατη περιβαλλοντική επιβάρυνση αλλά και την απόκρυψη των μελετών από τον Δήμαρχο Φυλής.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Για την πληρότητα της διαδικασίας θα μου επιτρέψετε να καταθέσω για τα Πρακτικά τις δύο αυτές μελέτες αλλά και το απόσπασμα των Πρακτικών της συζήτησης στο Ευρωκοινοβούλιο.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η </w:t>
      </w:r>
      <w:proofErr w:type="spellStart"/>
      <w:r w:rsidRPr="00604F60">
        <w:rPr>
          <w:rFonts w:ascii="Arial" w:eastAsia="Times New Roman" w:hAnsi="Arial" w:cs="Times New Roman"/>
          <w:sz w:val="24"/>
          <w:szCs w:val="24"/>
          <w:lang w:eastAsia="el-GR"/>
        </w:rPr>
        <w:t>Η</w:t>
      </w:r>
      <w:proofErr w:type="spellEnd"/>
      <w:r w:rsidRPr="00604F60">
        <w:rPr>
          <w:rFonts w:ascii="Arial" w:eastAsia="Times New Roman" w:hAnsi="Arial" w:cs="Times New Roman"/>
          <w:sz w:val="24"/>
          <w:szCs w:val="24"/>
          <w:lang w:eastAsia="el-GR"/>
        </w:rPr>
        <w:t>΄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Ας έλθουμε στις μελέτες. Τα ευρήματά τους, κύριε Υπουργέ, είναι εφιαλτικά. Προκύπτουν επί λέξει «μεγάλες και εγκληματικές υπερβάσεις σε σχέση με τα θεσμοθετημένα όρια στις τιμές των αερίων, εδαφικών ρύπων και ρύπων του υδροφόρου ορίζοντα» και αναφέρεται «απελπιστική περιβαλλοντική κατάσταση της εξεταζόμενης έκτασης των δέκα χιλιάδων στρεμμάτων». Ακόμα εντοπίζονται ραδιοϊσότοπα, οι εκπομπές των οποίων -και πάλι επί λέξει- </w:t>
      </w:r>
      <w:r w:rsidRPr="00604F60">
        <w:rPr>
          <w:rFonts w:ascii="Arial" w:eastAsia="Times New Roman" w:hAnsi="Arial" w:cs="Arial"/>
          <w:sz w:val="24"/>
          <w:szCs w:val="24"/>
          <w:lang w:eastAsia="el-GR"/>
        </w:rPr>
        <w:lastRenderedPageBreak/>
        <w:t xml:space="preserve">«υπερβαίνουν τα ανώτερα όρια της </w:t>
      </w:r>
      <w:proofErr w:type="spellStart"/>
      <w:r w:rsidRPr="00604F60">
        <w:rPr>
          <w:rFonts w:ascii="Arial" w:eastAsia="Times New Roman" w:hAnsi="Arial" w:cs="Arial"/>
          <w:sz w:val="24"/>
          <w:szCs w:val="24"/>
          <w:lang w:eastAsia="el-GR"/>
        </w:rPr>
        <w:t>ιονίζουσας</w:t>
      </w:r>
      <w:proofErr w:type="spellEnd"/>
      <w:r w:rsidRPr="00604F60">
        <w:rPr>
          <w:rFonts w:ascii="Arial" w:eastAsia="Times New Roman" w:hAnsi="Arial" w:cs="Arial"/>
          <w:sz w:val="24"/>
          <w:szCs w:val="24"/>
          <w:lang w:eastAsia="el-GR"/>
        </w:rPr>
        <w:t xml:space="preserve"> εκπεμπόμενης ακτινοβολίας, με αποτέλεσμα να προκύπτει μείζον περιβαλλοντικό πρόβλημα -μόλυνση του εδάφους, του αέρος και όλων των υδάτινων πόρων της περιοχής-, με άμεση συνέπεια την επιβάρυνση της υγείας των ανθρώπων, με αλματώδη αύξηση όλων των μορφών καρκίνου όλων των ζώντων οργανισμών στην περιοχή».</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Κύριε Υπουργέ, θα έπρεπε να έχει ήδη σημάνει γενικός συναγερμός και να έχουν επιληφθεί, θα έλεγα, με άμεσες ενέργειες οι αρμόδιες για το περιβάλλον και την υγεία υπηρεσίες. Γι’ αυτό και είναι επείγον αλλά και κρίσιμο να υπάρχουν συγκεκριμένες απαντήσεις από την Κυβέρνηση, και σας ρωτώ: Σε ποια άμεσα μέτρα προτίθεται να προβεί για την προστασία του περιβάλλοντος και της υγείας των πολιτών και την αντιμετώπιση της κατάστασης που αποκαλύφθηκε από τη δημοσιοποίηση των μελετών αυτών; Επίσης, θα αναζητηθούν και αποδοθούν ευθύνες -πειθαρχικές, ποινικές- για κάθε τυχόν εμπλεκόμενο στην απαράδεκτη πολυετή απόκρυψη των συγκεκριμένων μελετών;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ΠΡΟΕΔΡΕΥΩΝ (Αθανάσιος Μπούρας):</w:t>
      </w:r>
      <w:r w:rsidRPr="00604F60">
        <w:rPr>
          <w:rFonts w:ascii="Arial" w:eastAsia="Times New Roman" w:hAnsi="Arial" w:cs="Arial"/>
          <w:sz w:val="24"/>
          <w:szCs w:val="24"/>
          <w:lang w:eastAsia="el-GR"/>
        </w:rPr>
        <w:t xml:space="preserve"> Κύριε Υπουργέ, έχετε τον λόγο για την απάντησή σας.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lastRenderedPageBreak/>
        <w:t xml:space="preserve">ΔΗΜΗΤΡΙΟΣ ΟΙΚΟΝΟΜΟΥ (Υφυπουργός Περιβάλλοντος και Ενέργειας): </w:t>
      </w:r>
      <w:r w:rsidRPr="00604F60">
        <w:rPr>
          <w:rFonts w:ascii="Arial" w:eastAsia="Times New Roman" w:hAnsi="Arial" w:cs="Arial"/>
          <w:sz w:val="24"/>
          <w:szCs w:val="24"/>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Επειδή έχουν γίνει και άλλες ερωτήσεις για τη Φυλή πρόσφατα στις οποίες έχω απαντήσει και στις οποίες απαντήσεις έχω αναφέρει τη γενική πολιτική που προωθεί η Κυβέρνηση σήμερα, την αναθεώρηση του Εθνικού Σχεδίου Διαχείρισης Απορριμμάτων, το περιφερειακό σχέδιο, τους τρεις χώρους που προωθούνται προς δημοπράτηση με στόχο να τελειώσουμε -σε μερικά χρόνια, όμως, όχι αμέσως-, δεν θα τα ξαναπώ αυτά. Νομίζω ότι είναι γνωστά αυτά. Έχουν ειπωθεί επανειλημμένα.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Θα πάω επί του συγκεκριμένου. Αυτά που λένε αυτές οι μελέτες είναι εφιαλτικά, έχετε δίκιο. Είχα πει και την προηγούμενη φορά ότι τις αναζητήσαμε και εμείς και τώρα καταφέραμε να τις πάρουμε. Υπήρχε μία άποψη ότι δεν υπάρχουν πουθενά αυτές οι μελέτες. Τώρα που τις βρήκαμε, είναι εφιαλτικά αυτά που λένε. Αυτό δεν σημαίνει, όμως, ότι είναι και ακριβή ούτε σημαίνει ότι είναι και ανακριβή, βέβαια, εξ ορισμού. Θέλουν διερεύνηση. Το διερευνούμε αυτό το ζήτημα.</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Ειδικά, όμως, για την πτυχή των ραδιενεργών αποβλήτων αυτό που ξαναείπα σε προηγούμενη ερώτηση -νομίζω του κ. Αρσένη- ήταν ότι υπάρχει απάντηση της Εθνικής Επιτροπής Ατομικής Ενέργειας, η οποία λέει ότι η συγκεκριμένη μελέτη έχει μεθοδολογικές αδυναμίες τέτοιες, που την καθιστούν </w:t>
      </w:r>
      <w:r w:rsidRPr="00604F60">
        <w:rPr>
          <w:rFonts w:ascii="Arial" w:eastAsia="Times New Roman" w:hAnsi="Arial" w:cs="Arial"/>
          <w:sz w:val="24"/>
          <w:szCs w:val="24"/>
          <w:lang w:eastAsia="el-GR"/>
        </w:rPr>
        <w:lastRenderedPageBreak/>
        <w:t>μη αξιόπιστη. Ο πιο έγκυρος και αρμόδιος φορέας μάς έχει πει αυτό το πράγμα. Ο καθένας μπορεί να κάνει λάθος, ενδεχομένως, αλλά αυτή είναι η άποψη που έχουμε εμείς για την ποιότητα αυτής της μελέτης. Παρ’ όλα αυτά την κοιτάμε τη μελέτη.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Θα αναφέρω και κάτι άλλο. Ίσως θα έπρεπε να το κρατήσω για τη δευτερολογία, για να μη βγει η «ΑΥΓΗ» πάλι και μου λέει ότι δεν ήξερα τι έλεγα. Εν πάση </w:t>
      </w:r>
      <w:proofErr w:type="spellStart"/>
      <w:r w:rsidRPr="00604F60">
        <w:rPr>
          <w:rFonts w:ascii="Arial" w:eastAsia="Times New Roman" w:hAnsi="Arial" w:cs="Arial"/>
          <w:sz w:val="24"/>
          <w:szCs w:val="24"/>
          <w:lang w:eastAsia="el-GR"/>
        </w:rPr>
        <w:t>περιπτώσει</w:t>
      </w:r>
      <w:proofErr w:type="spellEnd"/>
      <w:r w:rsidRPr="00604F60">
        <w:rPr>
          <w:rFonts w:ascii="Arial" w:eastAsia="Times New Roman" w:hAnsi="Arial" w:cs="Arial"/>
          <w:sz w:val="24"/>
          <w:szCs w:val="24"/>
          <w:lang w:eastAsia="el-GR"/>
        </w:rPr>
        <w:t>, είχα πει στην προηγούμενη σχετική ερώτηση απαντώντας στον κ. Αρσένη, -όταν μου είπε ότι από το 2004 δεν είχε κάνει αυτοψίες, επιτόπου ελέγχους η Επιτροπή Ατομικής Ενέργεια- ότι δεν το ήξερα. Με έψεξαν για αυτό, δηλαδή που παραδέχτηκα ότι δεν το ήξερα -αλλά εγώ προτιμώ όταν κάτι δεν το ξέρω, να το λέω- και είπα ότι θα προσπαθήσω, αν αυτό ισχύει, να ζητήσουμε από την Επιτροπή Ατομικής Ενέργειας να προχωρήσει τώρα σε τέτοιες αυτοψίες, σήμερα. Αυτό θα γίνει, το ξεκινάει το Υπουργείο. Έχω συνεννοηθεί με τον αρμόδιο Γενικό Γραμματέα -γιατί δεν είναι στο στενό μου αντικείμενο τα απορρίμματα-, ο οποίος θα ζητήσει από την Επιτροπή Ατομικής Ενέργειας να κάνει αυτοψίες με μετρήσεις επιτόπου, για να δούμε αν υπάρχει το θέμα των ραδιενεργών.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Ευχαριστώ πολύ.</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color w:val="212121"/>
          <w:sz w:val="24"/>
          <w:szCs w:val="24"/>
          <w:shd w:val="clear" w:color="auto" w:fill="FFFFFF"/>
          <w:lang w:eastAsia="zh-CN"/>
        </w:rPr>
        <w:t xml:space="preserve">ΠΡΟΕΔΡΕΥΩΝ (Αθανάσιος Μπούρας): </w:t>
      </w:r>
      <w:r w:rsidRPr="00604F60">
        <w:rPr>
          <w:rFonts w:ascii="Arial" w:eastAsia="Times New Roman" w:hAnsi="Arial" w:cs="Arial"/>
          <w:color w:val="212121"/>
          <w:sz w:val="24"/>
          <w:szCs w:val="24"/>
          <w:shd w:val="clear" w:color="auto" w:fill="FFFFFF"/>
          <w:lang w:eastAsia="el-GR"/>
        </w:rPr>
        <w:t>Ορίστε, κυρία Σακοράφα, έχετε τον λόγο για τη δευτερολογία σας.</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color w:val="212121"/>
          <w:sz w:val="24"/>
          <w:szCs w:val="24"/>
          <w:shd w:val="clear" w:color="auto" w:fill="FFFFFF"/>
          <w:lang w:eastAsia="el-GR"/>
        </w:rPr>
        <w:lastRenderedPageBreak/>
        <w:t xml:space="preserve">ΣΟΦΙΑ ΣΑΚΟΡΑΦΑ (Η΄ Αντιπρόεδρος της Βουλής): </w:t>
      </w:r>
      <w:r w:rsidRPr="00604F60">
        <w:rPr>
          <w:rFonts w:ascii="Arial" w:eastAsia="Times New Roman" w:hAnsi="Arial" w:cs="Arial"/>
          <w:color w:val="212121"/>
          <w:sz w:val="24"/>
          <w:szCs w:val="24"/>
          <w:shd w:val="clear" w:color="auto" w:fill="FFFFFF"/>
          <w:lang w:eastAsia="el-GR"/>
        </w:rPr>
        <w:t xml:space="preserve">Ευχαριστώ, κύριε Πρόεδρε.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Κατ’ αρχάς, κύριε Υπουργέ, θα μου επιτρέψετε να κάνω μια μικρή παρατήρηση με σεβασμό απέναντί σας. Απαντάτε σε εμένα και όχι στον κ. Αρσένη. Ο κ. Αρσένης μπορεί να σας ρώτησε ό,τι ήθελε. Εγώ σας ρωτάω άλλα πράγματα. Εκτιμώ, βεβαίως, το γεγονός ότι πραγματικά δείξατε ένα ιδιαίτερο ενδιαφέρον για τη μελέτη, γιατί θυμάμαι τη συζήτηση που είχε γίνει εδώ. Σας την ανέφερε και είπατε ότι θα ψάξετε να τη βρείτε και χαίρομαι, πραγματικά, που την είδατε.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Όμως θεωρώ, κύριε Υπουργέ, ότι το να αποκρύπτονται τέτοιου είδους μελέτες για τόσα χρόνια συνιστά εγκληματική πρακτική, που δείχνει πλήρη έλλειψη πολιτικής ευθύνης και κοινωνικής συνείδησης προς εξυπηρέτηση προφανώς συγκεκριμένων συμφερόντων. Τώρα γίνεται αυτό. Όψιμα εμφανίζεται το </w:t>
      </w:r>
      <w:proofErr w:type="spellStart"/>
      <w:r w:rsidRPr="00604F60">
        <w:rPr>
          <w:rFonts w:ascii="Arial" w:eastAsia="Times New Roman" w:hAnsi="Arial" w:cs="Arial"/>
          <w:color w:val="212121"/>
          <w:sz w:val="24"/>
          <w:szCs w:val="24"/>
          <w:shd w:val="clear" w:color="auto" w:fill="FFFFFF"/>
          <w:lang w:eastAsia="el-GR"/>
        </w:rPr>
        <w:t>ψευτοεπιχείρημα</w:t>
      </w:r>
      <w:proofErr w:type="spellEnd"/>
      <w:r w:rsidRPr="00604F60">
        <w:rPr>
          <w:rFonts w:ascii="Arial" w:eastAsia="Times New Roman" w:hAnsi="Arial" w:cs="Arial"/>
          <w:color w:val="212121"/>
          <w:sz w:val="24"/>
          <w:szCs w:val="24"/>
          <w:shd w:val="clear" w:color="auto" w:fill="FFFFFF"/>
          <w:lang w:eastAsia="el-GR"/>
        </w:rPr>
        <w:t xml:space="preserve"> ότι δήθεν οι συγκεκριμένες μελέτες δεν είναι αξιόπιστες. Ξέρετε πόσο έχουν πληρωθεί αυτές οι μελέτες, κύριε Υπουργέ; Κόστισαν στους πολίτες της Φυλής 25.000 ευρώ. Έτσι πλήρωσε ο δήμος.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Εάν, πράγματι, λοιπόν, ήταν αναξιόπιστες ή αν υπήρχε έστω υποψία γι’ αυτό, ποια θα ήταν, κατά την άποψή σας, η στοιχειώδης αντίδραση μιας χρηστής διοίκησης είτε μιλάμε για τοπική αυτοδιοίκηση είτε μιλάμε για την Κυβέρνηση; Κατ’ αρχάς, με στοιχειώδη κοινωνική και πολιτική ευθύνη, η λήψη </w:t>
      </w:r>
      <w:r w:rsidRPr="00604F60">
        <w:rPr>
          <w:rFonts w:ascii="Arial" w:eastAsia="Times New Roman" w:hAnsi="Arial" w:cs="Arial"/>
          <w:color w:val="212121"/>
          <w:sz w:val="24"/>
          <w:szCs w:val="24"/>
          <w:shd w:val="clear" w:color="auto" w:fill="FFFFFF"/>
          <w:lang w:eastAsia="el-GR"/>
        </w:rPr>
        <w:lastRenderedPageBreak/>
        <w:t xml:space="preserve">όλων των ενδεδειγμένων μέτρων, με βάση τα δραματικά πορίσματα των μελετών αυτών και δευτερευόντως, η άμεση εκπόνηση νέων μελετών για την επαλήθευση των συμπερασμάτων ή εν πάση </w:t>
      </w:r>
      <w:proofErr w:type="spellStart"/>
      <w:r w:rsidRPr="00604F60">
        <w:rPr>
          <w:rFonts w:ascii="Arial" w:eastAsia="Times New Roman" w:hAnsi="Arial" w:cs="Arial"/>
          <w:color w:val="212121"/>
          <w:sz w:val="24"/>
          <w:szCs w:val="24"/>
          <w:shd w:val="clear" w:color="auto" w:fill="FFFFFF"/>
          <w:lang w:eastAsia="el-GR"/>
        </w:rPr>
        <w:t>περιπτώσει</w:t>
      </w:r>
      <w:proofErr w:type="spellEnd"/>
      <w:r w:rsidRPr="00604F60">
        <w:rPr>
          <w:rFonts w:ascii="Arial" w:eastAsia="Times New Roman" w:hAnsi="Arial" w:cs="Arial"/>
          <w:color w:val="212121"/>
          <w:sz w:val="24"/>
          <w:szCs w:val="24"/>
          <w:shd w:val="clear" w:color="auto" w:fill="FFFFFF"/>
          <w:lang w:eastAsia="el-GR"/>
        </w:rPr>
        <w:t xml:space="preserve">, τη διαπίστωση της πραγματικής κατάστασης. Είπατε προηγουμένως ότι το κάνετε.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Αντί γι’ αυτό, εδώ έχουμε κάτι πρωτοφανές που είναι και εξωφρενικό. Παραγγέλνουμε μια μελέτη, δεν μας αρέσουν τα αποτελέσματά της. Αυτά κάνει ο δήμος και έτσι ακούγεται και εδώ πέρα. Επειδή, ακριβώς, είμαστε βέβαιοι για την αξιοπιστία τους, δεν παραγγέλνουμε νέες μελέτες. Αδιαφορούμε εγκληματικά για τις συνέπειες. Καταχωνιάζουμε τη μελέτη και την κρατάμε κρυφή από όλους και στη συζήτηση που ανέφερα στην Επιτροπή Αναφορών του Ευρωκοινοβουλίου στις 21-3-2018 ζήτησα τότε τις μελέτες αυτές. Τότε ο εκπρόσωπος της περιφέρειας ξέρετε τι μου είπε; Τίποτα. Κατά το κοινώς λεγόμενο </w:t>
      </w:r>
      <w:proofErr w:type="spellStart"/>
      <w:r w:rsidRPr="00604F60">
        <w:rPr>
          <w:rFonts w:ascii="Arial" w:eastAsia="Times New Roman" w:hAnsi="Arial" w:cs="Arial"/>
          <w:color w:val="212121"/>
          <w:sz w:val="24"/>
          <w:szCs w:val="24"/>
          <w:shd w:val="clear" w:color="auto" w:fill="FFFFFF"/>
          <w:lang w:eastAsia="el-GR"/>
        </w:rPr>
        <w:t>εποίησε</w:t>
      </w:r>
      <w:proofErr w:type="spellEnd"/>
      <w:r w:rsidRPr="00604F60">
        <w:rPr>
          <w:rFonts w:ascii="Arial" w:eastAsia="Times New Roman" w:hAnsi="Arial" w:cs="Arial"/>
          <w:color w:val="212121"/>
          <w:sz w:val="24"/>
          <w:szCs w:val="24"/>
          <w:shd w:val="clear" w:color="auto" w:fill="FFFFFF"/>
          <w:lang w:eastAsia="el-GR"/>
        </w:rPr>
        <w:t xml:space="preserve"> την νήσσαν.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Εσείς, κύριε Υπουργέ, είπατε από το Βήμα της Βουλής ότι είχατε ζητήσει από τον δήμαρχο -το είπατε- τη συγκεκριμένη μελέτη και σας απάντησε ότι δεν υπάρχει. Πρέπει όλα αυτά από τη δική σας πλευρά, κατά τη δική μου άποψη, να διερευνηθούν και ποινικά και πειθαρχικά, γιατί θα έπρεπε να σας την έχει δώσει, γιατί είστε προϊστάμενός του.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Οι τιμές, λοιπόν, των ρύπων μετρήθηκαν αναλυτικά. Θα τα επαναλάβω, γιατί πρέπει να ακούγονται αυτά. Διαπιστώθηκαν εγκληματικές υπερβάσεις, </w:t>
      </w:r>
      <w:r w:rsidRPr="00604F60">
        <w:rPr>
          <w:rFonts w:ascii="Arial" w:eastAsia="Times New Roman" w:hAnsi="Arial" w:cs="Arial"/>
          <w:color w:val="212121"/>
          <w:sz w:val="24"/>
          <w:szCs w:val="24"/>
          <w:shd w:val="clear" w:color="auto" w:fill="FFFFFF"/>
          <w:lang w:eastAsia="el-GR"/>
        </w:rPr>
        <w:lastRenderedPageBreak/>
        <w:t xml:space="preserve">που αποτυπώνουν απελπιστική περιβαλλοντική κατάσταση. Διαπιστώνεται τεκμηριωμένα η συγκέντρωση επικίνδυνων και απολύτως επιβλαβών στοιχείων. Αναφέρονται ειδικά: </w:t>
      </w:r>
      <w:proofErr w:type="spellStart"/>
      <w:r w:rsidRPr="00604F60">
        <w:rPr>
          <w:rFonts w:ascii="Arial" w:eastAsia="Times New Roman" w:hAnsi="Arial" w:cs="Arial"/>
          <w:color w:val="212121"/>
          <w:sz w:val="24"/>
          <w:szCs w:val="24"/>
          <w:shd w:val="clear" w:color="auto" w:fill="FFFFFF"/>
          <w:lang w:eastAsia="el-GR"/>
        </w:rPr>
        <w:t>βαρέα</w:t>
      </w:r>
      <w:proofErr w:type="spellEnd"/>
      <w:r w:rsidRPr="00604F60">
        <w:rPr>
          <w:rFonts w:ascii="Arial" w:eastAsia="Times New Roman" w:hAnsi="Arial" w:cs="Arial"/>
          <w:color w:val="212121"/>
          <w:sz w:val="24"/>
          <w:szCs w:val="24"/>
          <w:shd w:val="clear" w:color="auto" w:fill="FFFFFF"/>
          <w:lang w:eastAsia="el-GR"/>
        </w:rPr>
        <w:t xml:space="preserve"> μέταλλα, αρωματικοί υδρογονάνθρακες, διοξίνες και </w:t>
      </w:r>
      <w:proofErr w:type="spellStart"/>
      <w:r w:rsidRPr="00604F60">
        <w:rPr>
          <w:rFonts w:ascii="Arial" w:eastAsia="Times New Roman" w:hAnsi="Arial" w:cs="Arial"/>
          <w:color w:val="212121"/>
          <w:sz w:val="24"/>
          <w:szCs w:val="24"/>
          <w:shd w:val="clear" w:color="auto" w:fill="FFFFFF"/>
          <w:lang w:eastAsia="el-GR"/>
        </w:rPr>
        <w:t>φουράνια</w:t>
      </w:r>
      <w:proofErr w:type="spellEnd"/>
      <w:r w:rsidRPr="00604F60">
        <w:rPr>
          <w:rFonts w:ascii="Arial" w:eastAsia="Times New Roman" w:hAnsi="Arial" w:cs="Arial"/>
          <w:color w:val="212121"/>
          <w:sz w:val="24"/>
          <w:szCs w:val="24"/>
          <w:shd w:val="clear" w:color="auto" w:fill="FFFFFF"/>
          <w:lang w:eastAsia="el-GR"/>
        </w:rPr>
        <w:t xml:space="preserve">, βενζόλιο, </w:t>
      </w:r>
      <w:proofErr w:type="spellStart"/>
      <w:r w:rsidRPr="00604F60">
        <w:rPr>
          <w:rFonts w:ascii="Arial" w:eastAsia="Times New Roman" w:hAnsi="Arial" w:cs="Arial"/>
          <w:color w:val="212121"/>
          <w:sz w:val="24"/>
          <w:szCs w:val="24"/>
          <w:shd w:val="clear" w:color="auto" w:fill="FFFFFF"/>
          <w:lang w:eastAsia="el-GR"/>
        </w:rPr>
        <w:t>τολουόλιο</w:t>
      </w:r>
      <w:proofErr w:type="spellEnd"/>
      <w:r w:rsidRPr="00604F60">
        <w:rPr>
          <w:rFonts w:ascii="Arial" w:eastAsia="Times New Roman" w:hAnsi="Arial" w:cs="Arial"/>
          <w:color w:val="212121"/>
          <w:sz w:val="24"/>
          <w:szCs w:val="24"/>
          <w:shd w:val="clear" w:color="auto" w:fill="FFFFFF"/>
          <w:lang w:eastAsia="el-GR"/>
        </w:rPr>
        <w:t xml:space="preserve">, φαινόλες, μεθάνιο, αμμώνιο κλπ. και ως προς αυτά δεν προβάλλεται καμμία αμφισβήτηση.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Επίσης, ανιχνεύονται και πολλά ραδιενεργά στοιχεία με συγκεντρώσεις, που προκαλούν ακτινοβολίες πολύ μεγαλύτερες από τη φυσική ακτινοβολία, με αποτέλεσμα την ανεπανόρθωτη βλάβη της υγείας όλων, όπως είπα, των ζώντων οργανισμών. Κι όμως, σε σχέση με τη ραδιενέργεια δεν υπάρχει καμμιά άλλη μελέτη, εκτός από αυτήν για τον ΧΥΤΑ της Φυλής. Δηλαδή δεν υπάρχει καμμιά μελέτη, που να τα καταρρίπτει όλα αυτά.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Η τελευταία σχετική μελέτη της Ελληνικής Επιτροπής Ατομικής Ενέργειας ξέρετε πότε έγινε; Το 2004, δηλαδή δεκαέξι χρόνια πριν. Αυτός είναι ο τρόπος που λειτουργεί το κράτος, κύριε Υπουργέ, σε σχέση με την προστασία της υγείας των πολιτών, έτσι όπως επαιρόμαστε εμείς εδώ, που λειτουργούμε ως κοινοβουλευτικοί, ότι θα πρέπει να γίνεται;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Είναι προφανές, κύριε Υπουργέ, ότι βρισκόμαστε μπροστά σε ένα διαχρονικό έγκλημα, σε βάρος του περιβάλλοντος και της υγείας των πολιτών ολόκληρου του λεκανοπεδίου Αττικής, θα μου επιτρέψετε να πω. Το έγκλημα αυτό είναι διαχρονικό. Διενεργείται με την άμεση αυτουργία ή την πλήρη </w:t>
      </w:r>
      <w:r w:rsidRPr="00604F60">
        <w:rPr>
          <w:rFonts w:ascii="Arial" w:eastAsia="Times New Roman" w:hAnsi="Arial" w:cs="Arial"/>
          <w:color w:val="212121"/>
          <w:sz w:val="24"/>
          <w:szCs w:val="24"/>
          <w:shd w:val="clear" w:color="auto" w:fill="FFFFFF"/>
          <w:lang w:eastAsia="el-GR"/>
        </w:rPr>
        <w:lastRenderedPageBreak/>
        <w:t xml:space="preserve">κάλυψη όλων των αρμοδίων υπηρεσιών, αρχών, τοπικής αυτοδιοίκησης, υπουργείων και κυβερνήσεων. Η συνέχιση της λειτουργίας της εγκατάστασης της Φυλής, και μάλιστα, με αυτόν τον τρόπο, αποδεικνύεται, όχι απλώς προβληματική, αλλά κυριολεκτικά εγκληματική.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Δεν είμαστε στη φάση όπου αρκεί να συνομολογούμε την ύπαρξη του προβλήματος και δεν είναι ώρα ούτε για εφησυχασμό, αλλά ούτε και για υπεκφυγές. Δεν είναι καν ώρα για αναβολές. Είναι η τελευταία ώρα της κυβερνητικής ευθύνης για την αντιμετώπιση της κατάστασης με άμεσα μέτρα για την προστασία του περιβάλλοντος, αλλά πρωτίστως, της υγείας των πολιτών.</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Είμαι σίγουρη, κύριε Υπουργέ, ότι, εσείς ειδικά, δεν θα αδιαφορήσετε γι’ αυτό.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Ευχαριστώ πολύ, κύριε Πρόεδρε.</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color w:val="212121"/>
          <w:sz w:val="24"/>
          <w:szCs w:val="24"/>
          <w:shd w:val="clear" w:color="auto" w:fill="FFFFFF"/>
          <w:lang w:eastAsia="zh-CN"/>
        </w:rPr>
        <w:t xml:space="preserve">ΠΡΟΕΔΡΕΥΩΝ (Αθανάσιος Μπούρας): </w:t>
      </w:r>
      <w:r w:rsidRPr="00604F60">
        <w:rPr>
          <w:rFonts w:ascii="Arial" w:eastAsia="Times New Roman" w:hAnsi="Arial" w:cs="Arial"/>
          <w:bCs/>
          <w:color w:val="212121"/>
          <w:sz w:val="24"/>
          <w:szCs w:val="24"/>
          <w:shd w:val="clear" w:color="auto" w:fill="FFFFFF"/>
          <w:lang w:eastAsia="zh-CN"/>
        </w:rPr>
        <w:t xml:space="preserve">Πριν </w:t>
      </w:r>
      <w:r w:rsidRPr="00604F60">
        <w:rPr>
          <w:rFonts w:ascii="Arial" w:eastAsia="Times New Roman" w:hAnsi="Arial" w:cs="Arial"/>
          <w:color w:val="212121"/>
          <w:sz w:val="24"/>
          <w:szCs w:val="24"/>
          <w:shd w:val="clear" w:color="auto" w:fill="FFFFFF"/>
          <w:lang w:eastAsia="el-GR"/>
        </w:rPr>
        <w:t xml:space="preserve">απαντήσετε, κύριε Υπουργέ,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604F60">
        <w:rPr>
          <w:rFonts w:ascii="Arial" w:eastAsia="Times New Roman" w:hAnsi="Arial" w:cs="Arial"/>
          <w:color w:val="212121"/>
          <w:sz w:val="24"/>
          <w:szCs w:val="24"/>
          <w:shd w:val="clear" w:color="auto" w:fill="FFFFFF"/>
          <w:lang w:eastAsia="el-GR"/>
        </w:rPr>
        <w:lastRenderedPageBreak/>
        <w:t>λειτουργίας της Βουλής, είκοσι εννέα μαθήτριες και μαθητές και δύο συνοδοί εκπαιδευτικοί από το 10</w:t>
      </w:r>
      <w:r w:rsidRPr="00604F60">
        <w:rPr>
          <w:rFonts w:ascii="Arial" w:eastAsia="Times New Roman" w:hAnsi="Arial" w:cs="Arial"/>
          <w:color w:val="212121"/>
          <w:sz w:val="24"/>
          <w:szCs w:val="24"/>
          <w:shd w:val="clear" w:color="auto" w:fill="FFFFFF"/>
          <w:vertAlign w:val="superscript"/>
          <w:lang w:eastAsia="el-GR"/>
        </w:rPr>
        <w:t>ο</w:t>
      </w:r>
      <w:r w:rsidRPr="00604F60">
        <w:rPr>
          <w:rFonts w:ascii="Arial" w:eastAsia="Times New Roman" w:hAnsi="Arial" w:cs="Arial"/>
          <w:color w:val="212121"/>
          <w:sz w:val="24"/>
          <w:szCs w:val="24"/>
          <w:shd w:val="clear" w:color="auto" w:fill="FFFFFF"/>
          <w:lang w:eastAsia="el-GR"/>
        </w:rPr>
        <w:t xml:space="preserve"> Δημοτικό Σχολείο Τρικάλων (πρώτο τμήμα).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Βουλή σάς καλωσορίζει.</w:t>
      </w:r>
    </w:p>
    <w:p w:rsidR="00604F60" w:rsidRPr="00604F60" w:rsidRDefault="00604F60" w:rsidP="00604F60">
      <w:pPr>
        <w:spacing w:line="600" w:lineRule="auto"/>
        <w:ind w:firstLine="720"/>
        <w:jc w:val="center"/>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(Χειροκροτήματα απ’ όλες τις πτέρυγες της Βουλής)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Κυρία Σακοράφα, νομίζω ότι είστε από τα Τρίκαλα.</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ΣΟΦΙΑ ΣΑΚΟΡΑΦΑ (Η΄ Αντιπρόεδρος της Βουλής):</w:t>
      </w:r>
      <w:r w:rsidRPr="00604F60">
        <w:rPr>
          <w:rFonts w:ascii="Arial" w:eastAsia="Times New Roman" w:hAnsi="Arial" w:cs="Arial"/>
          <w:color w:val="202124"/>
          <w:sz w:val="24"/>
          <w:szCs w:val="24"/>
          <w:lang w:eastAsia="el-GR"/>
        </w:rPr>
        <w:t xml:space="preserve"> Όχι μόνο είμαι από τα Τρίκαλα, αλλά είναι και το δημοτικό σχολείο, στο οποίο φοιτούσα. Μου επιτρέπετε, λοιπόν, να καλωσορίσω ιδιαιτέρως τα παιδιά στην Αίθουσα.</w:t>
      </w:r>
    </w:p>
    <w:p w:rsidR="00604F60" w:rsidRPr="00604F60" w:rsidRDefault="00604F60" w:rsidP="00604F60">
      <w:pPr>
        <w:tabs>
          <w:tab w:val="left" w:pos="1650"/>
        </w:tabs>
        <w:spacing w:line="600" w:lineRule="auto"/>
        <w:ind w:firstLine="720"/>
        <w:jc w:val="center"/>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(Χειροκροτήματα)</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ΠΡΟΕΔΡΕΥΩΝ (Αθανάσιος Μπούρας):</w:t>
      </w:r>
      <w:r w:rsidRPr="00604F60">
        <w:rPr>
          <w:rFonts w:ascii="Arial" w:eastAsia="Times New Roman" w:hAnsi="Arial" w:cs="Arial"/>
          <w:color w:val="202124"/>
          <w:sz w:val="24"/>
          <w:szCs w:val="24"/>
          <w:lang w:eastAsia="el-GR"/>
        </w:rPr>
        <w:t xml:space="preserve"> Αυτό είναι ιδιαιτέρως εξαιρετικό.</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Ορίστε, κύριε Υπουργέ, έχετε τον λόγο να απαντήσετε στη δευτερολογία 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04F60">
        <w:rPr>
          <w:rFonts w:ascii="Arial" w:eastAsia="Times New Roman" w:hAnsi="Arial" w:cs="Arial"/>
          <w:b/>
          <w:color w:val="202124"/>
          <w:sz w:val="24"/>
          <w:szCs w:val="24"/>
          <w:lang w:eastAsia="el-GR"/>
        </w:rPr>
        <w:t>ΔΗΜΗΤΡΙΟΣ ΟΙΚΟΝΟΜΟΥ</w:t>
      </w:r>
      <w:r w:rsidRPr="00604F60">
        <w:rPr>
          <w:rFonts w:ascii="Arial" w:eastAsia="Times New Roman" w:hAnsi="Arial" w:cs="Arial"/>
          <w:color w:val="202124"/>
          <w:sz w:val="24"/>
          <w:szCs w:val="24"/>
          <w:lang w:eastAsia="el-GR"/>
        </w:rPr>
        <w:t xml:space="preserve"> </w:t>
      </w:r>
      <w:r w:rsidRPr="00604F60">
        <w:rPr>
          <w:rFonts w:ascii="Arial" w:eastAsia="Times New Roman" w:hAnsi="Arial" w:cs="Arial"/>
          <w:b/>
          <w:color w:val="111111"/>
          <w:sz w:val="24"/>
          <w:szCs w:val="24"/>
          <w:lang w:eastAsia="el-GR"/>
        </w:rPr>
        <w:t xml:space="preserve">(Υφυπουργός Περιβάλλοντος και Ενέργειας): </w:t>
      </w:r>
      <w:r w:rsidRPr="00604F60">
        <w:rPr>
          <w:rFonts w:ascii="Arial" w:eastAsia="Times New Roman" w:hAnsi="Arial" w:cs="Arial"/>
          <w:color w:val="111111"/>
          <w:sz w:val="24"/>
          <w:szCs w:val="24"/>
          <w:lang w:eastAsia="el-GR"/>
        </w:rPr>
        <w:t>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 Από πού να αρχίσω; Να αρχίσω από αυτά που είπατε για την αξιοπιστία της μελέτης.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Αυτό δεν σημαίνει ότι η μελέτη ήταν απάτη. Υπάρχουν περιπτώσεις, που ένας μελετητής μπορεί να έχει κάνει εντίμως τη δουλειά του -δεν ξέρω στη συγκεκριμένη περίπτωση, αλλά δεν το αποκλείω- αλλά μεθοδολογικά να πάσχει η μελέτη, πράγμα που σημαίνει ότι τα συμπεράσματα δεν είναι αξιόπιστα, χωρίς να σημαίνει ότι αυτό έγινε σκόπιμα. Αυτό δεν μπορώ να το ξέρω, λοιπόν. Δεν ξέρω αν υπάρχουν, δηλαδή, και ευθύνες σε αυτό το επίπεδο. Όμως, συχνά συμβαίνει μελέτες από αξιόπιστους γενικώς φορείς ή μελετητές σε κάποιες συγκεκριμένες περιπτώσεις να μην έχουν την αναγκαία αξιοπιστία, ιδίως για τόσο σοβαρά ζητήματα, που αφορούν άμεσα τη δημόσια υγεία.</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Παρ’ όλα αυτά, επειδή εδώ μιλάμε για αμφισβήτηση της μελέτης, δεν είμαστε σίγουροι ότι δεν ισχύουν αυτά. Όπως σας είπα, ξεκινάμε και για την περίπτωση της ραδιενέργειας και για την πλευρά της υγείας του τοπικού πληθυσμού συγκεκριμένες έρευνες.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Από εκεί και πέρα, γενικότερες ευθύνες, οι οποίες αφορούν το πώς φτάσαμε μετά από τόσα χρόνια στην ανάγκη, καλώς ή κακώς, να διατηρηθεί η Φυλή για τέσσερα χρόνια ακόμα σχεδόν, πραγματικά είναι τρομακτικές. Νομίζω ότι αυτό υπερβαίνει τη συγκεκριμένη ερώτηση και τη δικιά μου δυνατότητα να απαντήσω. Δεν αμφιβάλλω ότι είναι τρομακτικές οι ευθύνες και ότι υπάρχουν πολλοί, οι οποίοι θα έχουν υποστεί συνέπειες στην Αττική.</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Η ιστορία με τα απορρίμματα στην Ελλάδα έχει κάποια συγγένεια με την ιστορία για τα αυθαίρετα, στην οποία αναφέρθηκα προηγουμένως. Είναι διαχρονικές αδυναμίες της ελληνικής πολιτικής τάξης, με πολλαπλές ευθύνες, σε πολλά επίπεδα. Δεν μπορούν αυτά να σταματήσουν γυρίζοντας ένα κουμπί, δυστυχώς. Μακάρι να μπορούσαμε να κλείσουμε τη Φυλή άμεσα, αλλά δεν γίνεται, διότι οι παρενέργειες θα είναι ακόμα χειρότερες από τη συνέχιση της λειτουργίας της, με όλα τα χάλια και τις συνέπειες που προκύπτουν.</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Άρα, το μόνο που μπορώ να πω είναι ότι εμείς θα κάνουμε ό,τι μπορούμε για να επιταχύνουμε τη διαδικασία της δημιουργίας εναλλακτικής λύσης και για τον εντοπισμό των πραγματικών κινδύνων στον βαθμό που υπάρχουν και τη λήψη άμεσων μέτρων, εφόσον πιστοποιηθεί ότι πράγματι υπάρχουν αυτοί οι κίνδυνοι.</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Ευχαριστώ πολύ.</w:t>
      </w:r>
    </w:p>
    <w:p w:rsidR="00604F60" w:rsidRPr="00604F60" w:rsidRDefault="00604F60" w:rsidP="00604F60">
      <w:pPr>
        <w:tabs>
          <w:tab w:val="left" w:pos="1650"/>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color w:val="202124"/>
          <w:sz w:val="24"/>
          <w:szCs w:val="24"/>
          <w:lang w:eastAsia="el-GR"/>
        </w:rPr>
        <w:t>ΠΡΟΕΔΡΕΥΩΝ (Αθανάσιος Μπούρας):</w:t>
      </w:r>
      <w:r w:rsidRPr="00604F60">
        <w:rPr>
          <w:rFonts w:ascii="Arial" w:eastAsia="Times New Roman" w:hAnsi="Arial" w:cs="Arial"/>
          <w:color w:val="202124"/>
          <w:sz w:val="24"/>
          <w:szCs w:val="24"/>
          <w:lang w:eastAsia="el-GR"/>
        </w:rPr>
        <w:t xml:space="preserve"> Συνεχίζουμε </w:t>
      </w:r>
      <w:r w:rsidRPr="00604F60">
        <w:rPr>
          <w:rFonts w:ascii="Arial" w:eastAsia="Times New Roman" w:hAnsi="Arial" w:cs="Times New Roman"/>
          <w:sz w:val="24"/>
          <w:szCs w:val="24"/>
          <w:lang w:eastAsia="el-GR"/>
        </w:rPr>
        <w:t xml:space="preserve">με την τρίτη με αριθμό 491/10-2-2020 επίκαιρη ερώτηση δεύτερου κύκλου της Η΄ Αντιπροέδρου της Βουλής και Βουλευτού Β3΄ Νοτίου Τομέα Αθηνών του ΜέΡΑ25 κ. </w:t>
      </w:r>
      <w:r w:rsidRPr="00604F60">
        <w:rPr>
          <w:rFonts w:ascii="Arial" w:eastAsia="Times New Roman" w:hAnsi="Arial" w:cs="Times New Roman"/>
          <w:bCs/>
          <w:sz w:val="24"/>
          <w:szCs w:val="24"/>
          <w:lang w:eastAsia="el-GR"/>
        </w:rPr>
        <w:t>Σοφίας Σακοράφα</w:t>
      </w:r>
      <w:r w:rsidRPr="00604F60">
        <w:rPr>
          <w:rFonts w:ascii="Arial" w:eastAsia="Times New Roman" w:hAnsi="Arial" w:cs="Times New Roman"/>
          <w:b/>
          <w:bCs/>
          <w:sz w:val="24"/>
          <w:szCs w:val="24"/>
          <w:lang w:eastAsia="el-GR"/>
        </w:rPr>
        <w:t xml:space="preserve"> </w:t>
      </w:r>
      <w:r w:rsidRPr="00604F60">
        <w:rPr>
          <w:rFonts w:ascii="Arial" w:eastAsia="Times New Roman" w:hAnsi="Arial" w:cs="Times New Roman"/>
          <w:sz w:val="24"/>
          <w:szCs w:val="24"/>
          <w:lang w:eastAsia="el-GR"/>
        </w:rPr>
        <w:t xml:space="preserve">προς τον Υπουργό </w:t>
      </w:r>
      <w:r w:rsidRPr="00604F60">
        <w:rPr>
          <w:rFonts w:ascii="Arial" w:eastAsia="Times New Roman" w:hAnsi="Arial" w:cs="Times New Roman"/>
          <w:bCs/>
          <w:sz w:val="24"/>
          <w:szCs w:val="24"/>
          <w:lang w:eastAsia="el-GR"/>
        </w:rPr>
        <w:t>Περιβάλλοντος και Ενέργειας,</w:t>
      </w:r>
      <w:r w:rsidRPr="00604F60">
        <w:rPr>
          <w:rFonts w:ascii="Arial" w:eastAsia="Times New Roman" w:hAnsi="Arial" w:cs="Times New Roman"/>
          <w:b/>
          <w:bCs/>
          <w:sz w:val="24"/>
          <w:szCs w:val="24"/>
          <w:lang w:eastAsia="el-GR"/>
        </w:rPr>
        <w:t xml:space="preserve"> </w:t>
      </w:r>
      <w:r w:rsidRPr="00604F60">
        <w:rPr>
          <w:rFonts w:ascii="Arial" w:eastAsia="Times New Roman" w:hAnsi="Arial" w:cs="Times New Roman"/>
          <w:sz w:val="24"/>
          <w:szCs w:val="24"/>
          <w:lang w:eastAsia="el-GR"/>
        </w:rPr>
        <w:t>με θέμα: «Ανακύκλωση στον Δήμο Βύρωνα - Απόδοση επιδότησης Τέλους Ανακύκλωσης».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Times New Roman"/>
          <w:sz w:val="24"/>
          <w:szCs w:val="24"/>
          <w:lang w:eastAsia="el-GR"/>
        </w:rPr>
        <w:lastRenderedPageBreak/>
        <w:t xml:space="preserve">Κυρία Σακοράφα, έχετε τον </w:t>
      </w:r>
      <w:r w:rsidRPr="00604F60">
        <w:rPr>
          <w:rFonts w:ascii="Arial" w:eastAsia="Times New Roman" w:hAnsi="Arial" w:cs="Arial"/>
          <w:color w:val="202124"/>
          <w:sz w:val="24"/>
          <w:szCs w:val="24"/>
          <w:lang w:eastAsia="el-GR"/>
        </w:rPr>
        <w:t>λόγο.</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ΣΟΦΙΑ ΣΑΚΟΡΑΦΑ (Η΄ Αντιπρόεδρος της Βουλής):</w:t>
      </w:r>
      <w:r w:rsidRPr="00604F60">
        <w:rPr>
          <w:rFonts w:ascii="Arial" w:eastAsia="Times New Roman" w:hAnsi="Arial" w:cs="Arial"/>
          <w:color w:val="202124"/>
          <w:sz w:val="24"/>
          <w:szCs w:val="24"/>
          <w:lang w:eastAsia="el-GR"/>
        </w:rPr>
        <w:t xml:space="preserve"> 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Κύριε Υπουργέ, δεν ξέρω αν το γνωρίζετε, αλλά στον Δήμο Βύρωνα, στην Αττική, εφαρμόζεται εδώ και πάρα πολλά χρόνια -από τον Νοέμβριο του 2008- σύστημα ανακύκλωσης με διαλογή στην πηγή τεσσάρων υλικών. </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Η ιδιαιτερότητα είναι ότι ο συγκεκριμένος δήμος εφαρμόζει αυτοδύναμο σύστημα ανακύκλωσης, χωρίς τη συμμετοχή της γνωστής ιδιωτικής εταιρείας με τους μπλε κάδους, της Ελληνικής Εταιρείας Αξιοποίησης Ανακύκλωσης Α.Ε.. Σε αυτή, όπως είναι γνωστό, συμμετέχουν με 35% η Κεντρική Ένωση Δήμων Ελλάδος και με 65% διάφορες βιομηχανικές και εμπορικές επιχειρήσεις, που, σύμφωνα με τον νόμο, είναι υποχρεωμένες να μεριμνούν για τη συλλογή και την αξιοποίηση των συσκευασιών και των προϊόντων τους.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Στον Δήμο Βύρωνα, με τη διαλογή στην πηγή, επιτυγχάνεται ανάκτηση καθαρών υλικών μέχρι και πάνω από 95% -είναι ένα ποσοστό καταπληκτικό- και δεν χρειάζεται παραπέρα διαλογή, όπως συμβαίνει με τους μπλε κάδους.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Με αυτή την πρακτική, εκτός από την περιβαλλοντική ωφέλεια, υπάρχει και οικονομικό όφελος για τον δήμο, αφού έχει μικρότερο κόστος δαπανών για τέλη ταφής, αφού ο όγκος των ανακυκλώσιμων υλικών δεν καταλήγει στη </w:t>
      </w:r>
      <w:r w:rsidRPr="00604F60">
        <w:rPr>
          <w:rFonts w:ascii="Arial" w:eastAsia="Times New Roman" w:hAnsi="Arial" w:cs="Arial"/>
          <w:color w:val="201F1E"/>
          <w:sz w:val="24"/>
          <w:szCs w:val="24"/>
          <w:lang w:eastAsia="el-GR"/>
        </w:rPr>
        <w:lastRenderedPageBreak/>
        <w:t xml:space="preserve">χωματερή. Επίσης, εισπράττει το τίμημα από τη διάθεση των ανακυκλώσιμων υλικών στο ελεύθερο εμπόριο.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Λόγω του αυτοδύναμου συστήματος ανακύκλωσης, που εφαρμόζει ο συγκεκριμένος δήμος, θα έπρεπε να προβλέπεται και η προς αυτόν απόδοση της αντίστοιχης επιδότησης από το τέλος ανακύκλωσης, που καταβάλλουν οι υπόχρεες εταιρείες, σύμφωνα με το ν.2939/2001. Πρόκειται για νομοθετική αβλεψία, αφού η επιδότηση αποδίδεται μόνο στις ιδιωτικές εταιρείες, που εμπλέκονται στη διαδικασία ανακύκλωσης και λόγω της εμπλοκής τους αυτής.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Η μη απόδοση της επιδότησης σημαίνει, λοιπόν, αδικαιολόγητη, δυσμενή και άνιση μεταχείριση του δήμου, όπως και κάθε δήμου που τυχόν επιλέγει την αυτοδύναμη διαχείριση των απορριμμάτων και της ανακύκλωσης.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Γι’ αυτό θεωρούμε ότι πρέπει να υπάρξει σχετική τροποποίηση του νομικού και κανονιστικού πλαισίου, ώστε να δοθεί η δυνατότητα να εισπράττει και την αντίστοιχη επιδότηση από το τέλος ανακύκλωσης ο Δήμος Βύρωνα και κάθε δήμος της χώρας, που επιλέγει να κάνει αυτή τη διαχείριση.</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Σας ρωτώ, λοιπόν, σε ποιες άμεσες ενέργειες προτίθεστε να προβείτε, προκειμένου να δοθεί η δυνατότητα στον Δήμο Βύρωνα ή σε όποιον άλλον δήμο της χώρας να εισπράττει και την αντίστοιχη επιδότηση από το τέλος ανακύκλωσης.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Ευχαριστώ, κύριε Πρόεδρε.</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shd w:val="clear" w:color="auto" w:fill="FFFFFF"/>
          <w:lang w:eastAsia="zh-CN"/>
        </w:rPr>
        <w:t>ΠΡΟΕΔΡΕΥΩΝ (Αθανάσιος Μπούρας):</w:t>
      </w:r>
      <w:r w:rsidRPr="00604F60">
        <w:rPr>
          <w:rFonts w:ascii="Arial" w:eastAsia="Times New Roman" w:hAnsi="Arial" w:cs="Arial"/>
          <w:color w:val="201F1E"/>
          <w:sz w:val="24"/>
          <w:szCs w:val="24"/>
          <w:lang w:eastAsia="el-GR"/>
        </w:rPr>
        <w:t xml:space="preserve"> Κύριε Υφυπουργέ, έχετε τον λόγο για την </w:t>
      </w:r>
      <w:proofErr w:type="spellStart"/>
      <w:r w:rsidRPr="00604F60">
        <w:rPr>
          <w:rFonts w:ascii="Arial" w:eastAsia="Times New Roman" w:hAnsi="Arial" w:cs="Arial"/>
          <w:color w:val="201F1E"/>
          <w:sz w:val="24"/>
          <w:szCs w:val="24"/>
          <w:lang w:eastAsia="el-GR"/>
        </w:rPr>
        <w:t>πρωτολογία</w:t>
      </w:r>
      <w:proofErr w:type="spellEnd"/>
      <w:r w:rsidRPr="00604F60">
        <w:rPr>
          <w:rFonts w:ascii="Arial" w:eastAsia="Times New Roman" w:hAnsi="Arial" w:cs="Arial"/>
          <w:color w:val="201F1E"/>
          <w:sz w:val="24"/>
          <w:szCs w:val="24"/>
          <w:lang w:eastAsia="el-GR"/>
        </w:rPr>
        <w:t xml:space="preserve"> σας.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604F60">
        <w:rPr>
          <w:rFonts w:ascii="Arial" w:eastAsia="Times New Roman" w:hAnsi="Arial" w:cs="Arial"/>
          <w:color w:val="111111"/>
          <w:sz w:val="24"/>
          <w:szCs w:val="24"/>
          <w:lang w:eastAsia="el-GR"/>
        </w:rPr>
        <w:t xml:space="preserve">Ευχαριστώ.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Έχω γραμμένη μια </w:t>
      </w:r>
      <w:proofErr w:type="spellStart"/>
      <w:r w:rsidRPr="00604F60">
        <w:rPr>
          <w:rFonts w:ascii="Arial" w:eastAsia="Times New Roman" w:hAnsi="Arial" w:cs="Arial"/>
          <w:color w:val="201F1E"/>
          <w:sz w:val="24"/>
          <w:szCs w:val="24"/>
          <w:lang w:eastAsia="el-GR"/>
        </w:rPr>
        <w:t>πρωτολογία</w:t>
      </w:r>
      <w:proofErr w:type="spellEnd"/>
      <w:r w:rsidRPr="00604F60">
        <w:rPr>
          <w:rFonts w:ascii="Arial" w:eastAsia="Times New Roman" w:hAnsi="Arial" w:cs="Arial"/>
          <w:color w:val="201F1E"/>
          <w:sz w:val="24"/>
          <w:szCs w:val="24"/>
          <w:lang w:eastAsia="el-GR"/>
        </w:rPr>
        <w:t xml:space="preserve"> και μια δευτερολογία. Η </w:t>
      </w:r>
      <w:proofErr w:type="spellStart"/>
      <w:r w:rsidRPr="00604F60">
        <w:rPr>
          <w:rFonts w:ascii="Arial" w:eastAsia="Times New Roman" w:hAnsi="Arial" w:cs="Arial"/>
          <w:color w:val="201F1E"/>
          <w:sz w:val="24"/>
          <w:szCs w:val="24"/>
          <w:lang w:eastAsia="el-GR"/>
        </w:rPr>
        <w:t>πρωτολογία</w:t>
      </w:r>
      <w:proofErr w:type="spellEnd"/>
      <w:r w:rsidRPr="00604F60">
        <w:rPr>
          <w:rFonts w:ascii="Arial" w:eastAsia="Times New Roman" w:hAnsi="Arial" w:cs="Arial"/>
          <w:color w:val="201F1E"/>
          <w:sz w:val="24"/>
          <w:szCs w:val="24"/>
          <w:lang w:eastAsia="el-GR"/>
        </w:rPr>
        <w:t xml:space="preserve"> περιγράφει την πολιτική του Υπουργείου για τα απορρίμματα. Δεν θα τη διαβάσω, όμως, διότι τα έχουμε πει επανειλημμένα.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Θα ξεκινήσω από τη δευτερολογία. Η δευτερολογία συνίσταται στο εξής: Δεν ξέραμε ως Υπουργείο το συγκεκριμένο θέμα, ότι δηλαδή στον συγκεκριμένο δήμο γίνονται αυτά, τα οποία έχετε αναφέρει. Στον βαθμό που συμβαίνουν είναι ένα εξαιρετικά ευχάριστο νέο. Δεν συμβαίνουν τέτοια πράγματα σε πολλά μέρη στην Ελλάδα. Άρα, είναι μια από τις ερωτήσεις που μου προκαλεί ευχαρίστηση να απαντήσω, αν και δεν είναι στο στενά δικό μου αντικείμενο.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Δεν αμφισβητώ τα στοιχεία που αναφέρετε εσείς, απλώς ο Ενιαίος </w:t>
      </w:r>
      <w:proofErr w:type="spellStart"/>
      <w:r w:rsidRPr="00604F60">
        <w:rPr>
          <w:rFonts w:ascii="Arial" w:eastAsia="Times New Roman" w:hAnsi="Arial" w:cs="Arial"/>
          <w:color w:val="201F1E"/>
          <w:sz w:val="24"/>
          <w:szCs w:val="24"/>
          <w:lang w:eastAsia="el-GR"/>
        </w:rPr>
        <w:t>Διαβαθμιδικός</w:t>
      </w:r>
      <w:proofErr w:type="spellEnd"/>
      <w:r w:rsidRPr="00604F60">
        <w:rPr>
          <w:rFonts w:ascii="Arial" w:eastAsia="Times New Roman" w:hAnsi="Arial" w:cs="Arial"/>
          <w:color w:val="201F1E"/>
          <w:sz w:val="24"/>
          <w:szCs w:val="24"/>
          <w:lang w:eastAsia="el-GR"/>
        </w:rPr>
        <w:t xml:space="preserve"> Σύνδεσμος Απορριμμάτων Αττικής πρόσφατα δημοσιοποίησε ότι το ποσοστό ανακύκλωσης στον Δήμο Βύρωνα ήταν μόνο 5,35%. Δεν </w:t>
      </w:r>
      <w:r w:rsidRPr="00604F60">
        <w:rPr>
          <w:rFonts w:ascii="Arial" w:eastAsia="Times New Roman" w:hAnsi="Arial" w:cs="Arial"/>
          <w:color w:val="201F1E"/>
          <w:sz w:val="24"/>
          <w:szCs w:val="24"/>
          <w:lang w:eastAsia="el-GR"/>
        </w:rPr>
        <w:lastRenderedPageBreak/>
        <w:t>αμφισβητώ αυτά που μου λέτε, απλώς είναι αντιφατικά στοιχεία. Πιθανολογώ ότι έχετε και δίκιο.</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Εν πάση </w:t>
      </w:r>
      <w:proofErr w:type="spellStart"/>
      <w:r w:rsidRPr="00604F60">
        <w:rPr>
          <w:rFonts w:ascii="Arial" w:eastAsia="Times New Roman" w:hAnsi="Arial" w:cs="Arial"/>
          <w:color w:val="201F1E"/>
          <w:sz w:val="24"/>
          <w:szCs w:val="24"/>
          <w:lang w:eastAsia="el-GR"/>
        </w:rPr>
        <w:t>περιπτώσει</w:t>
      </w:r>
      <w:proofErr w:type="spellEnd"/>
      <w:r w:rsidRPr="00604F60">
        <w:rPr>
          <w:rFonts w:ascii="Arial" w:eastAsia="Times New Roman" w:hAnsi="Arial" w:cs="Arial"/>
          <w:color w:val="201F1E"/>
          <w:sz w:val="24"/>
          <w:szCs w:val="24"/>
          <w:lang w:eastAsia="el-GR"/>
        </w:rPr>
        <w:t xml:space="preserve">, εμείς δεσμευόμαστε ότι θα το εξετάσουμε το θέμα, θα εξετάσουμε αν ο Δήμος Βύρωνα έχει προχωρήσει σε τέτοιο βαθμό σε μία τόσο σημαντική πρωτοβουλία για την ανακύκλωση. Ήδη με έναν νόμο που ισχύει από τις αρχές του τρέχοντος έτους οι δήμοι οι οποίοι επιτυγχάνουν μεγάλα ποσοστά ανακύκλωσης θα πληρώνουν λιγότερο, θα έχουν μικρότερη οικονομική επιβάρυνση και εξετάζουμε και θετικά κίνητρα, ώστε αυτοί οι οποίοι είναι οι πρωτοπόροι να αμείβονται, όχι μόνο με το ότι θα πληρώνουν λιγότερα, αλλά και με άλλους τρόπους.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Άρα, είναι πολύ ευχάριστη αυτή η ερώτηση. Ελπίζω ότι δεν θα χρειαστεί να απαντήσω ξανά στη συνέχεια. Δεσμευόμαστε ότι θα ψάξουμε τα στοιχεία. Αν μπορείτε εσείς να μεσολαβήσετε ή θα απευθυνθούμε και εμείς στον δήμο απευθείας να μας τα φέρει αυτά. Εφ’ όσον πράγματι ισχύουν, θα κινηθούμε και εμείς στην κατεύθυνση που προτείνετε.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Ευχαριστώ.</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bCs/>
          <w:color w:val="201F1E"/>
          <w:sz w:val="24"/>
          <w:szCs w:val="24"/>
          <w:shd w:val="clear" w:color="auto" w:fill="FFFFFF"/>
          <w:lang w:eastAsia="zh-CN"/>
        </w:rPr>
        <w:t>ΠΡΟΕΔΡΕΥΩΝ (Αθανάσιος Μπούρας):</w:t>
      </w:r>
      <w:r w:rsidRPr="00604F60">
        <w:rPr>
          <w:rFonts w:ascii="Arial" w:eastAsia="Times New Roman" w:hAnsi="Arial" w:cs="Arial"/>
          <w:color w:val="201F1E"/>
          <w:sz w:val="24"/>
          <w:szCs w:val="24"/>
          <w:lang w:eastAsia="el-GR"/>
        </w:rPr>
        <w:t xml:space="preserve"> Η κ. Σακοράφα έχει τον λόγο για τη δευτερολογία της.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lastRenderedPageBreak/>
        <w:t xml:space="preserve">ΣΟΦΙΑ ΣΑΚΟΡΑΦΑ (Η΄ Αντιπρόεδρος της Βουλής): </w:t>
      </w:r>
      <w:r w:rsidRPr="00604F60">
        <w:rPr>
          <w:rFonts w:ascii="Arial" w:eastAsia="Times New Roman" w:hAnsi="Arial" w:cs="Arial"/>
          <w:color w:val="201F1E"/>
          <w:sz w:val="24"/>
          <w:szCs w:val="24"/>
          <w:lang w:eastAsia="el-GR"/>
        </w:rPr>
        <w:t>Τώρα με δυσκολεύετε πάρα πολύ, κύριε Υπουργέ. Συνήθως, οι Βουλευτές πρέπει να μιλάμε για να ακουγόμαστε κιόλας. Επειδή ξεκινήσατε και εσείς από τη δευτερολογία σας, θα πάω και εγώ στο τέλος της τοποθέτησης, που ήθελα να κάνω, που είναι πολιτική επί της ουσίας.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Θα ήθελα να σας πω ότι το Σωματείο Εργαζομένων του Δήμου Βύρωνα, αντιπροσωπεία του οποίου -με επικεφαλής τον πρόεδρο- παρακολουθεί τη συζήτηση, έχει συγκροτημένη άποψη και παρουσιάζει μια ολοκληρωμένη πρόταση για τη διαχείριση των απορριμμάτων. Για την παρουσίαση της πρότασης αυτής έχει εκδώσει και το σχετικό έντυπο, το οποίο θα ήθελα να σας καταθέτω στα Πρακτικά, γιατί πραγματικά, θα σας είναι πολύ σημαντικό. Προχθές, έκαναν μία εξαιρετική ημερίδα και το παρουσίασαν. Θέλω να πω ότι είμαι πολύ ενθουσιασμένη για τέτοιου είδους πρωτοβουλίες, που μπορεί να παίρνουν οι εργαζόμενοι πρωτίστως,  ενδιαφερόμενοι κατ’ αρχήν για τη δουλειά τους, αλλά και για την ποιότητα ζωής των πολιτών και κατ’ επέκταση και για την ίδια την πόλη και είναι πάρα πολύ σημαντικό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η </w:t>
      </w:r>
      <w:proofErr w:type="spellStart"/>
      <w:r w:rsidRPr="00604F60">
        <w:rPr>
          <w:rFonts w:ascii="Arial" w:eastAsia="Times New Roman" w:hAnsi="Arial" w:cs="Times New Roman"/>
          <w:sz w:val="24"/>
          <w:szCs w:val="24"/>
          <w:lang w:eastAsia="el-GR"/>
        </w:rPr>
        <w:t>Η</w:t>
      </w:r>
      <w:proofErr w:type="spellEnd"/>
      <w:r w:rsidRPr="00604F60">
        <w:rPr>
          <w:rFonts w:ascii="Arial" w:eastAsia="Times New Roman" w:hAnsi="Arial" w:cs="Times New Roman"/>
          <w:sz w:val="24"/>
          <w:szCs w:val="24"/>
          <w:lang w:eastAsia="el-GR"/>
        </w:rPr>
        <w:t>΄ Αντιπρόεδρος της Βουλής κ. Σοφία Σακοράφα καταθέτει για τα Πρακτικά το προαναφερθέν έντυπο,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lastRenderedPageBreak/>
        <w:t xml:space="preserve"> Αυτό, όμως, που θέλω και επιμένω να πω, είναι ότι για εμάς είναι παράδοξο, στερείται λογικής το γεγονός ότι δεν μπορούν να παίρνουν αυτό το τέλος, αφού αυτοί κάνουν και όλη τη δουλειά. Νομίζω ότι είναι σωστό να έρθει κάποια τροπολογία και επί της ουσίας να ολοκληρώσει -αν θέλετε- και τη δική σας σκέψη και τη δουλειά, που έχουν κάνει εκείνοι, ώστε όχι απλώς να αμειφθούν, αλλά να έχουν τη δυνατότητα να κινηθούν περαιτέρω με ένα οικονομικό -τέλος πάντων- όφελος από μία διαδικασία, την οποία εκείνοι επιτελούν και δεν την επιτελούν οι ιδιωτικές εταιρείες.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Ευχαριστώ, κύριε Υπουργέ, που ήσασταν τόσο θετικός. Να ξέρετε, όμως, ότι θα σας ξαναενοχλήσω πάνω σε αυτό.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Ευχαριστώ πολύ.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Ορίστε, κύριε Υπουργέ, έχετε τον λόγο, για να απαντήσετε.</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604F60">
        <w:rPr>
          <w:rFonts w:ascii="Arial" w:eastAsia="Times New Roman" w:hAnsi="Arial" w:cs="Arial"/>
          <w:color w:val="111111"/>
          <w:sz w:val="24"/>
          <w:szCs w:val="24"/>
          <w:lang w:eastAsia="el-GR"/>
        </w:rPr>
        <w:t>Σε επίπεδο αρχής, συμφωνώ και θα κοιτάξουμε πώς πέραν της περίπτωσης του συγκεκριμένου Δήμου</w:t>
      </w:r>
      <w:r w:rsidRPr="00604F60">
        <w:rPr>
          <w:rFonts w:ascii="Arial" w:eastAsia="Times New Roman" w:hAnsi="Arial" w:cs="Times New Roman"/>
          <w:sz w:val="24"/>
          <w:szCs w:val="24"/>
          <w:lang w:eastAsia="el-GR"/>
        </w:rPr>
        <w:t xml:space="preserve"> Βύρωνα, τέτοιες πρωτοβουλίες θα ενισχύονται ακόμη περισσότερο από όσο ήδη έγινε σήμερα. Είναι ήδη υπό διαμόρφωση αυτή η πολιτική.</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lastRenderedPageBreak/>
        <w:t xml:space="preserve">Στην </w:t>
      </w:r>
      <w:r w:rsidRPr="00604F60">
        <w:rPr>
          <w:rFonts w:ascii="Arial" w:eastAsia="Times New Roman" w:hAnsi="Arial" w:cs="Times New Roman"/>
          <w:sz w:val="24"/>
          <w:szCs w:val="24"/>
          <w:lang w:eastAsia="el-GR"/>
        </w:rPr>
        <w:t>περίπτωση του Δήμου Βύρωνα, εφ’ όσον αυτά ισχύουν, θα προβούμε άμεσα στις αναγκαίες ενέργειες.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Ε</w:t>
      </w:r>
      <w:r w:rsidRPr="00604F60">
        <w:rPr>
          <w:rFonts w:ascii="Arial" w:eastAsia="Times New Roman" w:hAnsi="Arial" w:cs="Times New Roman"/>
          <w:sz w:val="24"/>
          <w:szCs w:val="24"/>
          <w:lang w:eastAsia="el-GR"/>
        </w:rPr>
        <w:t>υχαριστώ πάρα πολύ.</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Θα συνεχίσουμε με τις επόμενες δύο επίκαιρες ερωτήσεις, στις οποίες θα απαντήσει ο Υπουργός Υποδομών και Μεταφορών κ. Κωνσταντίνος Καραμανλής.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Arial"/>
          <w:color w:val="000000"/>
          <w:sz w:val="24"/>
          <w:szCs w:val="24"/>
          <w:lang w:eastAsia="el-GR"/>
        </w:rPr>
      </w:pPr>
      <w:r w:rsidRPr="00604F60">
        <w:rPr>
          <w:rFonts w:ascii="Arial" w:eastAsia="Times New Roman" w:hAnsi="Arial" w:cs="Times New Roman"/>
          <w:sz w:val="24"/>
          <w:szCs w:val="24"/>
          <w:lang w:eastAsia="el-GR"/>
        </w:rPr>
        <w:t xml:space="preserve">Θα συζητηθεί η τρίτη με αριθμό 492/10-2-2020 επίκαιρη ερώτηση πρώτου κύκλου </w:t>
      </w:r>
      <w:r w:rsidRPr="00604F60">
        <w:rPr>
          <w:rFonts w:ascii="Arial" w:eastAsia="Times New Roman" w:hAnsi="Arial" w:cs="Arial"/>
          <w:color w:val="000000"/>
          <w:sz w:val="24"/>
          <w:szCs w:val="24"/>
          <w:lang w:eastAsia="el-GR"/>
        </w:rPr>
        <w:t xml:space="preserve">του Βουλευτή Επικρατείας της Ελληνικής Λύσης κ. </w:t>
      </w:r>
      <w:r w:rsidRPr="00604F60">
        <w:rPr>
          <w:rFonts w:ascii="Arial" w:eastAsia="Times New Roman" w:hAnsi="Arial" w:cs="Arial"/>
          <w:bCs/>
          <w:color w:val="000000"/>
          <w:sz w:val="24"/>
          <w:szCs w:val="24"/>
          <w:lang w:eastAsia="el-GR"/>
        </w:rPr>
        <w:t xml:space="preserve">Βασιλείου </w:t>
      </w:r>
      <w:proofErr w:type="spellStart"/>
      <w:r w:rsidRPr="00604F60">
        <w:rPr>
          <w:rFonts w:ascii="Arial" w:eastAsia="Times New Roman" w:hAnsi="Arial" w:cs="Arial"/>
          <w:bCs/>
          <w:color w:val="000000"/>
          <w:sz w:val="24"/>
          <w:szCs w:val="24"/>
          <w:lang w:eastAsia="el-GR"/>
        </w:rPr>
        <w:t>Βιλιάρδου</w:t>
      </w:r>
      <w:proofErr w:type="spellEnd"/>
      <w:r w:rsidRPr="00604F60">
        <w:rPr>
          <w:rFonts w:ascii="Arial" w:eastAsia="Times New Roman" w:hAnsi="Arial" w:cs="Arial"/>
          <w:color w:val="000000"/>
          <w:sz w:val="24"/>
          <w:szCs w:val="24"/>
          <w:lang w:eastAsia="el-GR"/>
        </w:rPr>
        <w:t xml:space="preserve"> προς τον Υπουργό </w:t>
      </w:r>
      <w:r w:rsidRPr="00604F60">
        <w:rPr>
          <w:rFonts w:ascii="Arial" w:eastAsia="Times New Roman" w:hAnsi="Arial" w:cs="Arial"/>
          <w:bCs/>
          <w:color w:val="000000"/>
          <w:sz w:val="24"/>
          <w:szCs w:val="24"/>
          <w:lang w:eastAsia="el-GR"/>
        </w:rPr>
        <w:t xml:space="preserve">Υποδομών και Μεταφορών, </w:t>
      </w:r>
      <w:r w:rsidRPr="00604F60">
        <w:rPr>
          <w:rFonts w:ascii="Arial" w:eastAsia="Times New Roman" w:hAnsi="Arial" w:cs="Arial"/>
          <w:color w:val="000000"/>
          <w:sz w:val="24"/>
          <w:szCs w:val="24"/>
          <w:lang w:eastAsia="el-GR"/>
        </w:rPr>
        <w:t>με θέμα: «Οικονομικά ασύμφορο και περιβαλλοντικά καταστροφικό έργο ιδιωτικοποίησης του αεροδρομίου του Ηρακλείου, με μετεγκατάσταση στο Καστέλι».</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Ορίστε, κύριε </w:t>
      </w:r>
      <w:proofErr w:type="spellStart"/>
      <w:r w:rsidRPr="00604F60">
        <w:rPr>
          <w:rFonts w:ascii="Arial" w:eastAsia="Times New Roman" w:hAnsi="Arial" w:cs="Times New Roman"/>
          <w:sz w:val="24"/>
          <w:szCs w:val="24"/>
          <w:lang w:eastAsia="el-GR"/>
        </w:rPr>
        <w:t>Βιλιάρδο</w:t>
      </w:r>
      <w:proofErr w:type="spellEnd"/>
      <w:r w:rsidRPr="00604F60">
        <w:rPr>
          <w:rFonts w:ascii="Arial" w:eastAsia="Times New Roman" w:hAnsi="Arial" w:cs="Times New Roman"/>
          <w:sz w:val="24"/>
          <w:szCs w:val="24"/>
          <w:lang w:eastAsia="el-GR"/>
        </w:rPr>
        <w:t xml:space="preserve">, έχετε τον λόγο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ΒΑΣΙΛΕΙΟΣ ΒΙΛΙΑΡΔΟΣ:</w:t>
      </w:r>
      <w:r w:rsidRPr="00604F60">
        <w:rPr>
          <w:rFonts w:ascii="Arial" w:eastAsia="Times New Roman" w:hAnsi="Arial" w:cs="Times New Roman"/>
          <w:sz w:val="24"/>
          <w:szCs w:val="24"/>
          <w:lang w:eastAsia="el-GR"/>
        </w:rPr>
        <w:t xml:space="preserve"> Σας ευχαριστώ πολύ, κύριε Πρόεδρε. Τα είπατε όλα.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Η προηγούμενη κυβέρνηση υπέγραψε σύμβαση, για την εν μέρει ιδιωτικοποίηση του αεροδρομίου του Ηρακλείου, μέσω της μεταφοράς του στο Καστέλι, παρά τις αντιδράσεις. Η Κυβέρνησή σας, που ταυτίζεται με το κίνημα της κλιματικής αλλαγής, συνεχίζει την ίδια πορεία, παρά την αύξηση του κόστους, που διαπιστώθηκε αργότερα και την περιβαλλοντική καταστροφή.</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Δεν ήμασταν παρόντες κατά την κοινοβουλευτική συζήτηση του έργου, οπότε θα θέλαμε με την ευκαιρία των νέων εξελίξεων και την έναρξη της κατασκευής να τοποθετηθούμε στο θέμα και να ζητήσουμε την επαναξιολόγησή του.</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Ειδικότερα, το αεροδρόμιο στο Καστέλι Κρήτης προτείνεται, για να </w:t>
      </w:r>
      <w:proofErr w:type="spellStart"/>
      <w:r w:rsidRPr="00604F60">
        <w:rPr>
          <w:rFonts w:ascii="Arial" w:eastAsia="Times New Roman" w:hAnsi="Arial" w:cs="Times New Roman"/>
          <w:sz w:val="24"/>
          <w:szCs w:val="24"/>
          <w:lang w:eastAsia="el-GR"/>
        </w:rPr>
        <w:t>αποσυμφορηθεί</w:t>
      </w:r>
      <w:proofErr w:type="spellEnd"/>
      <w:r w:rsidRPr="00604F60">
        <w:rPr>
          <w:rFonts w:ascii="Arial" w:eastAsia="Times New Roman" w:hAnsi="Arial" w:cs="Times New Roman"/>
          <w:sz w:val="24"/>
          <w:szCs w:val="24"/>
          <w:lang w:eastAsia="el-GR"/>
        </w:rPr>
        <w:t xml:space="preserve"> από πτήσεις η πόλη του Ηρακλείου. Θα απαιτηθεί μία έκταση είκοσι δύο στρεμμάτων, από τα οποία τα επτά χιλιάδες στρέμματα για το καθ’ αυτό αεροδρόμιο και μία νέα οδός σύνδεσης δεκαοκτώ χιλιομέτρων. Εν προκειμένω, θα επηρεαστεί ολόκληρη η πεδιάδα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μία έκταση τριακοσίων ενενήντα τεσσάρων στρεμμάτων, στην οποία υπάρχουν τρία εκατομμύρια εκατό χιλιάδες ελαιόδεντρα, που παράγουν πολλούς τόνους παρθένο ελαιόλαδο. Τουλάχιστον διακόσιες χιλιάδες ελαιόδεντρα μεγάλης ηλικίας θα ξεριζωθούν, θα ισοπεδωθούν λόφοι, θα επιβαρυνθεί η χλωρίδα και η άγρια πανίδα της περιοχής, θα μολυνθούν οι υδάτινοι πόροι, ενώ θα χρειαστεί πρόσθετη υδροδότηση, αφού θα απαιτηθούν περίπου δύο χιλιάδες κυβικά ημερησίως, που θα στερηθεί η γεωργία.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Εκτιμάται ότι τα καύσιμα που θα καταναλώνονται θα φτάσουν τους εβδομήντα πέντε χιλιάδες τόνους κηροζίνης, θα παράγονται διακόσιες εξήντα χιλιάδες τόνοι διοξειδίου του άνθρακα και τρεις χιλιάδες τόνοι επικίνδυνων αερίων, όπως νιτρικά, μονοξείδιο, ενώσεις του θείου, κλπ.. Τα καυσαέρια θα </w:t>
      </w:r>
      <w:r w:rsidRPr="00604F60">
        <w:rPr>
          <w:rFonts w:ascii="Arial" w:eastAsia="Times New Roman" w:hAnsi="Arial" w:cs="Times New Roman"/>
          <w:sz w:val="24"/>
          <w:szCs w:val="24"/>
          <w:lang w:eastAsia="el-GR"/>
        </w:rPr>
        <w:lastRenderedPageBreak/>
        <w:t xml:space="preserve">πέφτουν στους κατοίκους και στις καλλιέργειες της πεδιάδας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οπότε θα μολύνουν τη γεωργική παραγωγή, όπως τα καταθέσω αργότερα στα Πρακτικά. Προφανώς, θα επηρεαστεί επιπλέον η ζωή των επτά χιλιάδων κατοίκων της περιοχής, πολλοί από τους οποίους -γεωργοί κυρίως- θα χάσουν τη δουλειά τους.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 Συνεχίζοντας, αντί να μεταφερθεί το αεροδρόμιο του Ηρακλείου στο Καστέλι, έχει προταθεί η βελτίωση της χωρητικότητας του υπάρχοντος στο Ηράκλειο με την αύξηση του μήκους του αεροδιαδρόμου στα τρεις χιλιάδες διακόσια μέτρα, τουλάχιστον τα τριακόσια μέτρα εντός της θάλασσας, όπως στο αεροδρόμιο «Μακεδονία». Το κόστος της επέκτασης εκτιμάται στα 400 εκατομμύρια ευρώ περίπου. Είναι, δηλαδή, πολύ χαμηλότερο από το 1,5 δισεκατομμύριο ευρώ, που συζητείται για το αεροδρόμιο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Εκτιμάται ότι υπάρχουν μεγαλύτερα περιθώρια επέκτασης στην υπάρχουσα τοποθεσία, αφού σταμάτησε η στρατιωτική χρήση του αεροδρομίου.</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 Τα ερωτήματά μας είναι τα εξής: Ταιριάζει το προτεινόμενο αεροδρόμιο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xml:space="preserve"> με τις πολιτικές της Ευρωπαϊκής Ένωσης, καθώς επίσης της Κυβέρνησής σας, όσον αφορά την κλιματική ιδιαιτερότητα;</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Δεύτερον, έχει υπάρξει αναθεώρηση της περιβαλλοντικής μελέτης του νέου αεροδρομίου; Εάν ναι, ποιες είναι αυτές;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Και, τρίτον, ποια είναι η θέση σας για την εναλλακτική λύση επέκτασης του αεροδιαδρόμου στο αεροδρόμιο Ηρακλείου, όπου συνδέεται με τον ΒΟΑΚ και με μελέτες για τραμ και σιδηρόδρομο;</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 πολύ.</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Κύριε Υπουργέ, έχετε τον λόγο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604F60">
        <w:rPr>
          <w:rFonts w:ascii="Arial" w:eastAsia="Times New Roman" w:hAnsi="Arial" w:cs="Times New Roman"/>
          <w:sz w:val="24"/>
          <w:szCs w:val="24"/>
          <w:lang w:eastAsia="el-GR"/>
        </w:rPr>
        <w:t>Σας ευχαριστώ πολύ, κύριε Πρόεδρε.</w:t>
      </w:r>
    </w:p>
    <w:p w:rsidR="00604F60" w:rsidRPr="00604F60" w:rsidRDefault="00604F60" w:rsidP="00604F6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04F60">
        <w:rPr>
          <w:rFonts w:ascii="Arial" w:eastAsia="Times New Roman" w:hAnsi="Arial" w:cs="Arial"/>
          <w:color w:val="111111"/>
          <w:sz w:val="24"/>
          <w:szCs w:val="24"/>
          <w:lang w:eastAsia="el-GR"/>
        </w:rPr>
        <w:t>Κύριε</w:t>
      </w:r>
      <w:r w:rsidRPr="00604F60">
        <w:rPr>
          <w:rFonts w:ascii="Arial" w:eastAsia="Times New Roman" w:hAnsi="Arial" w:cs="Times New Roman"/>
          <w:sz w:val="24"/>
          <w:szCs w:val="24"/>
          <w:lang w:eastAsia="el-GR"/>
        </w:rPr>
        <w:t xml:space="preserve"> συνάδελφε, η ερώτησή σας έρχεται μόλις μία εβδομάδα μετά από την πολύ σημαντική τελετή θεμελίωσης του νέου αεροδρομίου στο Καστέλι. Ειλικρινά, δεν μπορώ να αντιληφθώ τους ενδοιασμούς τους δικούς σας, αλλά και του κόμματός σας, για μία τόσο σημαντική επένδυση.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Να σας εξηγήσω κάτι, για να καταλάβουμε πώς δρομολογούνται αυτά τα έργα. Λέτε ότι αυτό το αεροδρόμιο θα έχει αρνητικό περιβαλλοντικό αποτύπωμα στην ευρύτερη περιοχή του Νομού Ηρακλείου. Μα, το έργο αυτό έχει πάρει </w:t>
      </w:r>
      <w:proofErr w:type="spellStart"/>
      <w:r w:rsidRPr="00604F60">
        <w:rPr>
          <w:rFonts w:ascii="Arial" w:eastAsia="Times New Roman" w:hAnsi="Arial" w:cs="Arial"/>
          <w:sz w:val="24"/>
          <w:szCs w:val="24"/>
          <w:lang w:eastAsia="el-GR"/>
        </w:rPr>
        <w:t>αδειοδότηση</w:t>
      </w:r>
      <w:proofErr w:type="spellEnd"/>
      <w:r w:rsidRPr="00604F60">
        <w:rPr>
          <w:rFonts w:ascii="Arial" w:eastAsia="Times New Roman" w:hAnsi="Arial" w:cs="Arial"/>
          <w:sz w:val="24"/>
          <w:szCs w:val="24"/>
          <w:lang w:eastAsia="el-GR"/>
        </w:rPr>
        <w:t xml:space="preserve"> και έχουν γίνει μελέτες περιβαλλοντικών επιπτώσεων. Πώς θα ήταν δυνατόν η προηγούμενη κυβέρνηση να το έκανε νόμο του κράτους και να υπέγραφε τη σύμβαση παραχώρησης;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 Σας θυμίζω ότι η προηγούμενη κυβέρνηση, επειδή ήταν δήθεν αριστερή, είχε μια αλλεργία στο να φέρνει ιδιώτες στα δημόσια έργα. Με πολύ </w:t>
      </w:r>
      <w:r w:rsidRPr="00604F60">
        <w:rPr>
          <w:rFonts w:ascii="Arial" w:eastAsia="Times New Roman" w:hAnsi="Arial" w:cs="Arial"/>
          <w:sz w:val="24"/>
          <w:szCs w:val="24"/>
          <w:lang w:eastAsia="el-GR"/>
        </w:rPr>
        <w:lastRenderedPageBreak/>
        <w:t>μεγάλη ευκολία, μετά την «</w:t>
      </w:r>
      <w:proofErr w:type="spellStart"/>
      <w:r w:rsidRPr="00604F60">
        <w:rPr>
          <w:rFonts w:ascii="Arial" w:eastAsia="Times New Roman" w:hAnsi="Arial" w:cs="Arial"/>
          <w:sz w:val="24"/>
          <w:szCs w:val="24"/>
          <w:lang w:eastAsia="el-GR"/>
        </w:rPr>
        <w:t>κωλοτούμπα</w:t>
      </w:r>
      <w:proofErr w:type="spellEnd"/>
      <w:r w:rsidRPr="00604F60">
        <w:rPr>
          <w:rFonts w:ascii="Arial" w:eastAsia="Times New Roman" w:hAnsi="Arial" w:cs="Arial"/>
          <w:sz w:val="24"/>
          <w:szCs w:val="24"/>
          <w:lang w:eastAsia="el-GR"/>
        </w:rPr>
        <w:t xml:space="preserve">» του 2016, έφερε -και καλά έκανε- μία σύμβαση παραχώρησης, που στην ουσία, είναι μία σύμπραξη δημοσίου και ιδιωτών. Επομένως, εκ των πραγμάτων αυτό το θέμα, είτε μερικοί συμφωνούν, είτε άλλοι διαφωνούν, έχει πια λήξει και από τα αρμόδια ακυρωτικά δικαστήρια και από το Ελληνικό Κοινοβούλιο, διότι, όπως πολύ καλά γνωρίζετε, η σύμβαση παραχώρησης γίνεται νόμος του κράτους.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Επομένως, αν θέλετε να υποθέσουμε τώρα ότι ερχόταν μία όπως την είπατε δήθεν </w:t>
      </w:r>
      <w:proofErr w:type="spellStart"/>
      <w:r w:rsidRPr="00604F60">
        <w:rPr>
          <w:rFonts w:ascii="Arial" w:eastAsia="Times New Roman" w:hAnsi="Arial" w:cs="Arial"/>
          <w:sz w:val="24"/>
          <w:szCs w:val="24"/>
          <w:lang w:eastAsia="el-GR"/>
        </w:rPr>
        <w:t>φιλοπεριβαλλοντική</w:t>
      </w:r>
      <w:proofErr w:type="spellEnd"/>
      <w:r w:rsidRPr="00604F60">
        <w:rPr>
          <w:rFonts w:ascii="Arial" w:eastAsia="Times New Roman" w:hAnsi="Arial" w:cs="Arial"/>
          <w:sz w:val="24"/>
          <w:szCs w:val="24"/>
          <w:lang w:eastAsia="el-GR"/>
        </w:rPr>
        <w:t xml:space="preserve"> κυβέρνηση -ξέρετε, οι περιβαλλοντικές ευαισθησίες πολλές φορές έχουν και ένα στοιχείο υπερβολής- και ακύρωνε αυτό το έργο, το οποίο συζητείται και έχει δρομολογηθεί εδώ και δεκαπέντε, είκοσι χρόνια, καταλαβαίνετε ποιες θα ήταν -πέρα από την οικονομία της περιοχής- οι νομικές επιπτώσεις στα δικαστήρια από αξιώσεις του </w:t>
      </w:r>
      <w:proofErr w:type="spellStart"/>
      <w:r w:rsidRPr="00604F60">
        <w:rPr>
          <w:rFonts w:ascii="Arial" w:eastAsia="Times New Roman" w:hAnsi="Arial" w:cs="Arial"/>
          <w:sz w:val="24"/>
          <w:szCs w:val="24"/>
          <w:lang w:eastAsia="el-GR"/>
        </w:rPr>
        <w:t>παραχωρησιούχου</w:t>
      </w:r>
      <w:proofErr w:type="spellEnd"/>
      <w:r w:rsidRPr="00604F60">
        <w:rPr>
          <w:rFonts w:ascii="Arial" w:eastAsia="Times New Roman" w:hAnsi="Arial" w:cs="Arial"/>
          <w:sz w:val="24"/>
          <w:szCs w:val="24"/>
          <w:lang w:eastAsia="el-GR"/>
        </w:rPr>
        <w:t>, από τη στιγμή μάλιστα, που και τώρα έχουμε υπογράψει και τη δανειακή σύμβαση με την Ευρωπαϊκή Τράπεζα Επενδύσεων, που μας δίνει τα 180 εκατομμύρια, τα οποία είναι αναγκαία για την κρατική συνεισφορά;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 Γιατί δυστυχώς, η Ελλάδα δεν έχει 180 εκατομμύρια, για να βάλει από το ΠΔΕ για να συμμετάσχει στο έργο, οπότε παίρνει δάνειο από την Ευρωπαϊκή Τράπεζα Επενδύσεων. Αυτά συμφωνήθηκαν σε αυτό το Κοινοβούλιο το 2017 και με την ομόφωνη, αν θέλετε, σύμφωνη γνώμη της Αντιπολίτευσης, γιατί η </w:t>
      </w:r>
      <w:r w:rsidRPr="00604F60">
        <w:rPr>
          <w:rFonts w:ascii="Arial" w:eastAsia="Times New Roman" w:hAnsi="Arial" w:cs="Arial"/>
          <w:sz w:val="24"/>
          <w:szCs w:val="24"/>
          <w:lang w:eastAsia="el-GR"/>
        </w:rPr>
        <w:lastRenderedPageBreak/>
        <w:t xml:space="preserve">Νέα Δημοκρατία είναι ένα κόμμα του λελογισμένου φιλελευθερισμού. Εμείς θέλουμε τους ιδιώτες, θέλουμε και το δημόσιο. Στο Καστέλι αυτό επιτεύχθηκε.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Πιάσατε ένα ζήτημα, που νομίζω ότι έχει και αυτό την ουσία του. Καλώ και τον τεχνικό και τον πολιτικό κόσμο και τους φορείς της Κρήτης να συζητήσουμε κάποτε σοβαρά τι θα γίνει με το παλιό -θα είναι παλιό σε τέσσερα χρόνια- αεροδρόμιο «Νίκος Καζαντζάκης». Θα επαναληφθεί ως φάρσα το δράμα του Ελληνικού και θα συζητούμε σε αυτή τη χώρα επί δεκαπέντε χρόνια τι πρέπει να γίνει; Τώρα πρέπει να αποφασίσουμε. Τώρα πρέπει να μπούμε σε έναν διάλογο ουσιαστικό.</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Η Νέα Δημοκρατία έχει καταθέσει τις απόψεις της, όχι τώρα που είναι στην Κυβέρνηση, αλλά από τότε που ήταν στην Αντιπολίτευση. Έχουμε προτείνει και θα θεσμοθετήσουμε τις προτάσεις καινοτομίας, που είναι μια διαδικασία, η οποία καλεί τον ιδιώτη να λάβει και αυτός μέρος στις προτάσεις, που πρέπει να κάνει για την εκμετάλλευση ενός τόσο προνομιακού οικοπέδου.</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Κλείνοντας, λοιπόν, θέλω να σας πω ότι, ενώ αντιλαμβάνομαι πλήρως ότι υπάρχουν φωνές κάτω στην Κρήτη περί αρνητικών περιβαλλοντικών επιπτώσεων, το έργο αυτό πλέον δεν μπορεί να γυρίσει πίσω. Αυτό έχει γίνει ακολουθώντας -σας διαβεβαιώ γι’ αυτό- όλες τις νόμιμες διαδικασίες, που προβλέπουν τόσο οι νόμοι του κράτους, όσο και τα ακυρωτικά δικαστήρια.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Σας ευχαριστώ πολύ.</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ΠΡΟΕΔΡΕΥΩΝ (Αθανάσιος Μπούρας): </w:t>
      </w:r>
      <w:r w:rsidRPr="00604F60">
        <w:rPr>
          <w:rFonts w:ascii="Arial" w:eastAsia="Times New Roman" w:hAnsi="Arial" w:cs="Arial"/>
          <w:sz w:val="24"/>
          <w:szCs w:val="24"/>
          <w:lang w:eastAsia="el-GR"/>
        </w:rPr>
        <w:t xml:space="preserve">Κύριε </w:t>
      </w:r>
      <w:proofErr w:type="spellStart"/>
      <w:r w:rsidRPr="00604F60">
        <w:rPr>
          <w:rFonts w:ascii="Arial" w:eastAsia="Times New Roman" w:hAnsi="Arial" w:cs="Arial"/>
          <w:sz w:val="24"/>
          <w:szCs w:val="24"/>
          <w:lang w:eastAsia="el-GR"/>
        </w:rPr>
        <w:t>Βιλιάρδο</w:t>
      </w:r>
      <w:proofErr w:type="spellEnd"/>
      <w:r w:rsidRPr="00604F60">
        <w:rPr>
          <w:rFonts w:ascii="Arial" w:eastAsia="Times New Roman" w:hAnsi="Arial" w:cs="Arial"/>
          <w:sz w:val="24"/>
          <w:szCs w:val="24"/>
          <w:lang w:eastAsia="el-GR"/>
        </w:rPr>
        <w:t>, έχετε τον λόγο για τη δευτερολογία σας.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ΒΑΣΙΛΕΙΟΣ ΒΙΛΙΑΡΔΟΣ: </w:t>
      </w:r>
      <w:r w:rsidRPr="00604F60">
        <w:rPr>
          <w:rFonts w:ascii="Arial" w:eastAsia="Times New Roman" w:hAnsi="Arial" w:cs="Arial"/>
          <w:sz w:val="24"/>
          <w:szCs w:val="24"/>
          <w:lang w:eastAsia="el-GR"/>
        </w:rPr>
        <w:t>Σας ευχαριστώ για την απάντηση, κύριε Υπουργέ.</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Στα περιβαλλοντικά ζητήματα αναφέρθηκα. Δεν χρειάζεται να επαναλάβω τα ίδια. Γνωρίζουμε ότι οι ευαισθησίες σας όσον αφορά το περιβάλλον είναι χαμηλότερες. Επίσης, γνωρίζουμε ότι συμφωνείτε συνήθως με την Αξιωματική Αντιπολίτευση, οπότε καταλαβαίνουμε ότι απλά συνεχίζετε το έργο που ξεκίνησε η προηγούμενη κυβέρνηση.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Θα αναφερθώ σε ένα άλλο θέμα. Σύμφωνα με ένα άρθρο, που θα καταθέσω στα Πρακτικά, </w:t>
      </w:r>
      <w:proofErr w:type="spellStart"/>
      <w:r w:rsidRPr="00604F60">
        <w:rPr>
          <w:rFonts w:ascii="Arial" w:eastAsia="Times New Roman" w:hAnsi="Arial" w:cs="Arial"/>
          <w:sz w:val="24"/>
          <w:szCs w:val="24"/>
          <w:lang w:eastAsia="el-GR"/>
        </w:rPr>
        <w:t>παραχωρησιούχος</w:t>
      </w:r>
      <w:proofErr w:type="spellEnd"/>
      <w:r w:rsidRPr="00604F60">
        <w:rPr>
          <w:rFonts w:ascii="Arial" w:eastAsia="Times New Roman" w:hAnsi="Arial" w:cs="Arial"/>
          <w:sz w:val="24"/>
          <w:szCs w:val="24"/>
          <w:lang w:eastAsia="el-GR"/>
        </w:rPr>
        <w:t xml:space="preserve"> και εργολάβος κατασκευής του αεροδρομίου στο Καστέλι αναδείχτηκε ένας και μοναδικός ενδιαφερόμενος, η </w:t>
      </w:r>
      <w:proofErr w:type="spellStart"/>
      <w:r w:rsidRPr="00604F60">
        <w:rPr>
          <w:rFonts w:ascii="Arial" w:eastAsia="Times New Roman" w:hAnsi="Arial" w:cs="Arial"/>
          <w:sz w:val="24"/>
          <w:szCs w:val="24"/>
          <w:lang w:eastAsia="el-GR"/>
        </w:rPr>
        <w:t>ελληνοολλανδική</w:t>
      </w:r>
      <w:proofErr w:type="spellEnd"/>
      <w:r w:rsidRPr="00604F60">
        <w:rPr>
          <w:rFonts w:ascii="Arial" w:eastAsia="Times New Roman" w:hAnsi="Arial" w:cs="Arial"/>
          <w:sz w:val="24"/>
          <w:szCs w:val="24"/>
          <w:lang w:eastAsia="el-GR"/>
        </w:rPr>
        <w:t xml:space="preserve"> κατασκευαστική ΓΕΚ ΤΕΡΝΑ με την ινδική εταιρεία διαχείρισης αεροδρομίων </w:t>
      </w:r>
      <w:r w:rsidRPr="00604F60">
        <w:rPr>
          <w:rFonts w:ascii="Arial" w:eastAsia="Times New Roman" w:hAnsi="Arial" w:cs="Arial"/>
          <w:sz w:val="24"/>
          <w:szCs w:val="24"/>
          <w:lang w:val="en-US" w:eastAsia="el-GR"/>
        </w:rPr>
        <w:t>GMR</w:t>
      </w:r>
      <w:r w:rsidRPr="00604F60">
        <w:rPr>
          <w:rFonts w:ascii="Arial" w:eastAsia="Times New Roman" w:hAnsi="Arial" w:cs="Arial"/>
          <w:sz w:val="24"/>
          <w:szCs w:val="24"/>
          <w:lang w:eastAsia="el-GR"/>
        </w:rPr>
        <w:t>. Θα το καταθέσω στα Πρακτικά.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Το τίμημα μειώθηκε από το αρχικά αναμενόμενο των 850 εκατομμυρίων ευρώ σχεδόν στο μισό, δηλαδή στα 480 εκατομμύρια ευρώ, γεγονός που δημιούργησε πάρα πολλά ερωτήματα. Επίσης, θα το καταθέσω. Θυμίζει την απόκλιση μεταξύ του αρχικού τιμήματος για την επέκταση της σύμβασης του </w:t>
      </w:r>
      <w:r w:rsidRPr="00604F60">
        <w:rPr>
          <w:rFonts w:ascii="Arial" w:eastAsia="Times New Roman" w:hAnsi="Arial" w:cs="Arial"/>
          <w:sz w:val="24"/>
          <w:szCs w:val="24"/>
          <w:lang w:eastAsia="el-GR"/>
        </w:rPr>
        <w:lastRenderedPageBreak/>
        <w:t xml:space="preserve">αεροδρομίου «Ελευθέριος Βενιζέλος» όπου το τίμημα τελικά διπλασιάστηκε μετά από έλεγχο της </w:t>
      </w:r>
      <w:r w:rsidRPr="00604F60">
        <w:rPr>
          <w:rFonts w:ascii="Arial" w:eastAsia="Times New Roman" w:hAnsi="Arial" w:cs="Arial"/>
          <w:sz w:val="24"/>
          <w:szCs w:val="24"/>
          <w:lang w:val="en-US" w:eastAsia="el-GR"/>
        </w:rPr>
        <w:t>DG</w:t>
      </w:r>
      <w:r w:rsidRPr="00604F60">
        <w:rPr>
          <w:rFonts w:ascii="Arial" w:eastAsia="Times New Roman" w:hAnsi="Arial" w:cs="Arial"/>
          <w:sz w:val="24"/>
          <w:szCs w:val="24"/>
          <w:lang w:eastAsia="el-GR"/>
        </w:rPr>
        <w:t xml:space="preserve"> </w:t>
      </w:r>
      <w:r w:rsidRPr="00604F60">
        <w:rPr>
          <w:rFonts w:ascii="Arial" w:eastAsia="Times New Roman" w:hAnsi="Arial" w:cs="Arial"/>
          <w:sz w:val="24"/>
          <w:szCs w:val="24"/>
          <w:lang w:val="en-US" w:eastAsia="el-GR"/>
        </w:rPr>
        <w:t>Group</w:t>
      </w:r>
      <w:r w:rsidRPr="00604F60">
        <w:rPr>
          <w:rFonts w:ascii="Arial" w:eastAsia="Times New Roman" w:hAnsi="Arial" w:cs="Arial"/>
          <w:sz w:val="24"/>
          <w:szCs w:val="24"/>
          <w:lang w:eastAsia="el-GR"/>
        </w:rPr>
        <w:t xml:space="preserve"> της Ευρωπαϊκής Ένωσης σε 1,3 δισεκατομμύριο από 600 εκατομμύρια ευρώ.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Εκείνη την εποχή, ο κ. Γεωργιάδης είχε δηλώσει ότι αποτελεί καραμπινάτη υπόθεση για το ειδικό δικαστήριο. Το δρομολόγησε, αλήθεια, η Νέα Δημοκρατία όταν κέρδισε τις εκλογές; Θα το καταθέσω στα Πρακτικά.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Συνεχίζοντας, το συνολικό κόστος επένδυσης του νέου αεροδρομίου εκτιμάται στο 1,5 δισεκατομμύριο ευρώ. Το θέμα του κόστους θα πρέπει να μας απασχολεί, επειδή ένα υψηλό κόστος δικαιολογεί τη μείωση του τιμήματος, έτσι ώστε το έργο να είναι κερδοφόρο, πόσο μάλλον όταν δεν συμμετείχε καμμία άλλη εταιρεία στον διαγωνισμό.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Συγκριτικά, το κόστος κατασκευής του πολύ μεγαλύτερου αεροδρομίου «Ελευθέριος Βενιζέλος» με τριπλάσια κίνηση ήταν 2,2 δισεκατομμύρια ευρώ την περίοδο 1996-2000, που κατασκευάστηκε. Πρόσφατα, η επέκταση του αεροδρομίου του Βελιγραδίου, όπου θα προστεθεί ένας αεροδιάδρομος ανάλογος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με ανάλογες εγκαταστάσεις επιβατών, θα κοστίσει μόνο 262 εκατομμύρια ευρώ, με εργολάβο και σε αυτό την «</w:t>
      </w:r>
      <w:r w:rsidRPr="00604F60">
        <w:rPr>
          <w:rFonts w:ascii="Arial" w:eastAsia="Times New Roman" w:hAnsi="Arial" w:cs="Times New Roman"/>
          <w:sz w:val="24"/>
          <w:szCs w:val="24"/>
          <w:lang w:val="en-US" w:eastAsia="el-GR"/>
        </w:rPr>
        <w:t>TERNA</w:t>
      </w:r>
      <w:r w:rsidRPr="00604F60">
        <w:rPr>
          <w:rFonts w:ascii="Arial" w:eastAsia="Times New Roman" w:hAnsi="Arial" w:cs="Times New Roman"/>
          <w:sz w:val="24"/>
          <w:szCs w:val="24"/>
          <w:lang w:eastAsia="el-GR"/>
        </w:rPr>
        <w:t>», την ίδια εταιρεία.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Με βάση τώρα τα ανωτέρω στοιχεία, το κράτος θα εισπράξει τα εξής. Πρώτον, ένα εφάπαξ ποσό ύψους 480 εκατομμυρίων ευρώ, καταβάλλοντας όμως περί τα 280 εκατομμύρια ευρώ για την κατασκευή και τις απαλλοτριώσεις, επομένως το εφάπαξ όφελός του θα είναι μόλις 200 εκατομμύρια ευρώ.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Δεύτερον, θα έχει ένα ετήσιο μέρισμα ίσο με το 46% των καθαρών εσόδων, όταν σήμερα εισπράττει από το Ηράκλειο το 100% των εσόδων, που εκτιμώνται στα 80 εκατομμύρια ευρώ. Θα το καταθέσω επίσης στα Πρακτικά.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Τρίτον, τα αεροπορικά τέλη θα αυξηθούν στα 20 ευρώ ανά επιβάτη από 15 ευρώ κατά μέσο όρο σήμερα, γεγονός που θα μπορούσε να έχει πολύ σημαντικές επιπτώσεις για τον τουρισμό στην Κρήτη.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Σχετικά τώρα με το «Ελευθέριος Βενιζέλος» αλλά και με τα δεκατέσσερα αεροδρόμια, που ξεπουλήθηκαν στους Γερμανούς, το τίμημα είναι πολύ χαμηλό, όπως τεκμηριώνεται από τη δική μας σύγκριση των τεχνικών και οικονομικών στοιχείων, που θα καταθέσω επίσης στα Πρακτικά και την οποία θα σας παρακαλέσω πολύ να δείτε με προσοχή.</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Επειδή όμως δεν έχουμε επίσημα στοιχεία για τα έσοδα του αεροδρομίου του Ηρακλείου, τα οποία σας παρακαλούμε να μας τα προσκομίσετε, με κριτήριο την κίνηση, το τίμημα ανά επιβάτη είναι μόλις 60 ευρώ για το Καστέλι, όταν για τα δεκατέσσερα αεροδρόμια της «</w:t>
      </w:r>
      <w:r w:rsidRPr="00604F60">
        <w:rPr>
          <w:rFonts w:ascii="Arial" w:eastAsia="Times New Roman" w:hAnsi="Arial" w:cs="Times New Roman"/>
          <w:sz w:val="24"/>
          <w:szCs w:val="24"/>
          <w:lang w:val="en-US" w:eastAsia="el-GR"/>
        </w:rPr>
        <w:t>F</w:t>
      </w:r>
      <w:r w:rsidRPr="00604F60">
        <w:rPr>
          <w:rFonts w:ascii="Arial" w:eastAsia="Times New Roman" w:hAnsi="Arial" w:cs="Times New Roman"/>
          <w:sz w:val="24"/>
          <w:szCs w:val="24"/>
          <w:lang w:val="fr-FR" w:eastAsia="el-GR"/>
        </w:rPr>
        <w:t>RAPORT</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eastAsia="el-GR"/>
        </w:rPr>
        <w:lastRenderedPageBreak/>
        <w:t>είναι 90 ευρώ και για το «Ελευθέριος Βενιζέλος» 180 ευρώ. Προφανώς, η διαφορά εις βάρος του κράτους είναι τεράστια.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Οι ερωτήσεις μας εδώ είναι οι εξής.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Ποιο θα είναι το τελικό όφελος για το δημόσιο μετά την </w:t>
      </w:r>
      <w:proofErr w:type="spellStart"/>
      <w:r w:rsidRPr="00604F60">
        <w:rPr>
          <w:rFonts w:ascii="Arial" w:eastAsia="Times New Roman" w:hAnsi="Arial" w:cs="Times New Roman"/>
          <w:sz w:val="24"/>
          <w:szCs w:val="24"/>
          <w:lang w:eastAsia="el-GR"/>
        </w:rPr>
        <w:t>επικαιροποίηση</w:t>
      </w:r>
      <w:proofErr w:type="spellEnd"/>
      <w:r w:rsidRPr="00604F60">
        <w:rPr>
          <w:rFonts w:ascii="Arial" w:eastAsia="Times New Roman" w:hAnsi="Arial" w:cs="Times New Roman"/>
          <w:sz w:val="24"/>
          <w:szCs w:val="24"/>
          <w:lang w:eastAsia="el-GR"/>
        </w:rPr>
        <w:t xml:space="preserve"> του κόστους των απαλλοτριώσεων και της περιβαλλοντικής μελέτης;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Δεύτερον, γιατί υπήρξε τόσο μεγάλη διαφορά μεταξύ του αρχικά αναμενόμενου τιμήματος και της τελικής προσφοράς; Άλλαξε κάτι στα δεδομένα ή μήπως υπήρξε λάθος στους υπολογισμούς, όπως συνηθίζεται;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Τρίτον, υπάρχει αναλυτικός υπολογισμός του κόστους κατασκευής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Αν υπάρχει, θα σας παρακαλούσαμε να μας τον προσκομίσετε.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το τελευταίο, υπάρχει δέσμευση για τις θέσεις εργασίας που θα δημιουργηθούν στο νέο αεροδρόμιο, το είδος και το ύψος των μισθών; Αν υπάρχει, επίσης </w:t>
      </w:r>
      <w:r w:rsidRPr="00604F60">
        <w:rPr>
          <w:rFonts w:ascii="Arial" w:eastAsia="Times New Roman" w:hAnsi="Arial" w:cs="Arial"/>
          <w:bCs/>
          <w:sz w:val="24"/>
          <w:szCs w:val="20"/>
          <w:lang w:eastAsia="el-GR"/>
        </w:rPr>
        <w:t>παρακαλώ</w:t>
      </w:r>
      <w:r w:rsidRPr="00604F60">
        <w:rPr>
          <w:rFonts w:ascii="Arial" w:eastAsia="Times New Roman" w:hAnsi="Arial" w:cs="Times New Roman"/>
          <w:sz w:val="24"/>
          <w:szCs w:val="24"/>
          <w:lang w:eastAsia="el-GR"/>
        </w:rPr>
        <w:t xml:space="preserve"> να μας το δώσετε.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Ευχαριστώ πολύ.</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(Στο σημείο αυτό ο Βουλευτής κ. Βασίλειος </w:t>
      </w:r>
      <w:proofErr w:type="spellStart"/>
      <w:r w:rsidRPr="00604F60">
        <w:rPr>
          <w:rFonts w:ascii="Arial" w:eastAsia="Times New Roman" w:hAnsi="Arial" w:cs="Arial"/>
          <w:sz w:val="24"/>
          <w:szCs w:val="24"/>
          <w:lang w:eastAsia="el-GR"/>
        </w:rPr>
        <w:t>Βιλιάρδος</w:t>
      </w:r>
      <w:proofErr w:type="spellEnd"/>
      <w:r w:rsidRPr="00604F60">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ΠΡΟΕΔΡΕΥΩΝ (Αθανάσιος Μπούρας):</w:t>
      </w:r>
      <w:r w:rsidRPr="00604F60">
        <w:rPr>
          <w:rFonts w:ascii="Arial" w:eastAsia="Times New Roman" w:hAnsi="Arial" w:cs="Times New Roman"/>
          <w:sz w:val="24"/>
          <w:szCs w:val="24"/>
          <w:lang w:eastAsia="el-GR"/>
        </w:rPr>
        <w:t xml:space="preserve"> </w:t>
      </w:r>
      <w:r w:rsidRPr="00604F60">
        <w:rPr>
          <w:rFonts w:ascii="Arial" w:eastAsia="Times New Roman" w:hAnsi="Arial" w:cs="Arial"/>
          <w:bCs/>
          <w:sz w:val="24"/>
          <w:szCs w:val="20"/>
          <w:lang w:eastAsia="el-GR"/>
        </w:rPr>
        <w:t>Κύριε Υπουργέ,</w:t>
      </w:r>
      <w:r w:rsidRPr="00604F60">
        <w:rPr>
          <w:rFonts w:ascii="Arial" w:eastAsia="Times New Roman" w:hAnsi="Arial" w:cs="Times New Roman"/>
          <w:sz w:val="24"/>
          <w:szCs w:val="24"/>
          <w:lang w:eastAsia="el-GR"/>
        </w:rPr>
        <w:t xml:space="preserve"> έχετε τον λόγο για την απάντησή σας.</w:t>
      </w:r>
    </w:p>
    <w:p w:rsidR="00604F60" w:rsidRPr="00604F60" w:rsidRDefault="00604F60" w:rsidP="00604F60">
      <w:pPr>
        <w:spacing w:line="600" w:lineRule="auto"/>
        <w:ind w:firstLine="720"/>
        <w:jc w:val="both"/>
        <w:rPr>
          <w:rFonts w:ascii="Arial" w:eastAsia="Times New Roman" w:hAnsi="Arial" w:cs="Arial"/>
          <w:bCs/>
          <w:sz w:val="24"/>
          <w:szCs w:val="20"/>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Σας ευχαριστώ πολύ, </w:t>
      </w:r>
      <w:r w:rsidRPr="00604F60">
        <w:rPr>
          <w:rFonts w:ascii="Arial" w:eastAsia="Times New Roman" w:hAnsi="Arial" w:cs="Arial"/>
          <w:bCs/>
          <w:sz w:val="24"/>
          <w:szCs w:val="20"/>
          <w:lang w:eastAsia="el-GR"/>
        </w:rPr>
        <w:t>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Cs/>
          <w:sz w:val="24"/>
          <w:szCs w:val="20"/>
          <w:lang w:eastAsia="el-GR"/>
        </w:rPr>
        <w:t>Κύριε συνάδελφε,</w:t>
      </w:r>
      <w:r w:rsidRPr="00604F60">
        <w:rPr>
          <w:rFonts w:ascii="Arial" w:eastAsia="Times New Roman" w:hAnsi="Arial" w:cs="Times New Roman"/>
          <w:sz w:val="24"/>
          <w:szCs w:val="24"/>
          <w:lang w:eastAsia="el-GR"/>
        </w:rPr>
        <w:t xml:space="preserve"> εκτιμώ ιδιαιτέρως τον ήπιο χαρακτήρα σας και τη σοβαρότητα, που σας χαρακτηρίζει, σε κάθε ερώτηση, που είχα την τιμή να σας απαντήσω.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Θα ξεκινήσω, απαντώντας στη μομφή σας περί περιβαλλοντικής συνείδησης ή πολιτικής, λέγοντας ότι η Κυβέρνηση του Κυριάκου Μητσοτάκη έχει μία από τις πιο φιλόδοξες ατζέντες για ζητήματα περιβαλλοντικά από σχεδόν όλες τις άλλες κυβερνήσεις της Ευρωπαϊκής Ένωσης.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Ξέρετε, έχω την εντύπωση ότι συγχέετε και συνδέετε πράγματα, που δεν έχουν σχέση. Δεν μπορείτε να συγκρίνετε τα δεδομένα του «Ελευθέριος Βενιζέλος» με τα αεροδρόμια του </w:t>
      </w:r>
      <w:proofErr w:type="spellStart"/>
      <w:r w:rsidRPr="00604F60">
        <w:rPr>
          <w:rFonts w:ascii="Arial" w:eastAsia="Times New Roman" w:hAnsi="Arial" w:cs="Times New Roman"/>
          <w:sz w:val="24"/>
          <w:szCs w:val="24"/>
          <w:lang w:eastAsia="el-GR"/>
        </w:rPr>
        <w:t>Καστελίου</w:t>
      </w:r>
      <w:proofErr w:type="spellEnd"/>
      <w:r w:rsidRPr="00604F60">
        <w:rPr>
          <w:rFonts w:ascii="Arial" w:eastAsia="Times New Roman" w:hAnsi="Arial" w:cs="Times New Roman"/>
          <w:sz w:val="24"/>
          <w:szCs w:val="24"/>
          <w:lang w:eastAsia="el-GR"/>
        </w:rPr>
        <w:t>. Μπορεί και τα δύο να είναι αεροδρόμια, αλλά μιλάμε για εντελώς διαφορετικά μεγέθη.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Επίσης, εδώ που υπάρχει προφανώς μια ιδεολογική διαφωνία -αν και θεωρώ ότι προέρχεστε από έναν χώρο, ο οποίος έχει μια ιδεολογική, αν και πολύ μικρή, συνέχεια από τον δικό μας- εμείς πιστεύουμε στην ιδιωτική </w:t>
      </w:r>
      <w:r w:rsidRPr="00604F60">
        <w:rPr>
          <w:rFonts w:ascii="Arial" w:eastAsia="Times New Roman" w:hAnsi="Arial" w:cs="Times New Roman"/>
          <w:sz w:val="24"/>
          <w:szCs w:val="24"/>
          <w:lang w:eastAsia="el-GR"/>
        </w:rPr>
        <w:lastRenderedPageBreak/>
        <w:t>πρωτοβουλία. Προφανώς, δεν τον πιστεύετε, όταν μιλάτε για ξεπούλημα στη «</w:t>
      </w:r>
      <w:r w:rsidRPr="00604F60">
        <w:rPr>
          <w:rFonts w:ascii="Arial" w:eastAsia="Arial" w:hAnsi="Arial" w:cs="Arial"/>
          <w:sz w:val="24"/>
          <w:szCs w:val="20"/>
          <w:lang w:eastAsia="el-GR"/>
        </w:rPr>
        <w:t>FRAPORT».</w:t>
      </w:r>
      <w:r w:rsidRPr="00604F60">
        <w:rPr>
          <w:rFonts w:ascii="Arial" w:eastAsia="Times New Roman" w:hAnsi="Arial" w:cs="Times New Roman"/>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Σας καλώ να πάτε στο αεροδρόμιο της Θεσσαλονίκης, να δείτε σε τι κατάσταση είναι σήμερα και σε τι κατάσταση ήταν, όταν ήταν δημόσιο. Διότι σήμερα εμείς κάνουμε, αγαπητέ </w:t>
      </w:r>
      <w:r w:rsidRPr="00604F60">
        <w:rPr>
          <w:rFonts w:ascii="Arial" w:eastAsia="Times New Roman" w:hAnsi="Arial" w:cs="Arial"/>
          <w:bCs/>
          <w:sz w:val="24"/>
          <w:szCs w:val="20"/>
          <w:lang w:eastAsia="el-GR"/>
        </w:rPr>
        <w:t>κύριε συνάδελφε,</w:t>
      </w:r>
      <w:r w:rsidRPr="00604F60">
        <w:rPr>
          <w:rFonts w:ascii="Arial" w:eastAsia="Times New Roman" w:hAnsi="Arial" w:cs="Times New Roman"/>
          <w:sz w:val="24"/>
          <w:szCs w:val="24"/>
          <w:lang w:eastAsia="el-GR"/>
        </w:rPr>
        <w:t xml:space="preserve"> αυτό που κάνει όλη η Ευρώπη. Δεν μπορούμε να λειτουργούμε με δεδομένα της δεκαετίας του 1960. Μακάρι να μπορούσαμε. Μακάρι να είχαμε τόσα λεφτά στο Πρόγραμμα Δημοσίων Επενδύσεων, ώστε το ελληνικό δημόσιο και το κάθε δημόσιο να έκανε όλα τα έργα. Εδώ, όμως, πρέπει να προσελκύσουμε κεφάλαια ιδιωτικά.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Μάλιστα, λέτε για ποιον λόγο ήταν ένας ο ενδιαφερόμενος. Ρωτήστε τον προηγούμενο Υπουργό κ. </w:t>
      </w:r>
      <w:proofErr w:type="spellStart"/>
      <w:r w:rsidRPr="00604F60">
        <w:rPr>
          <w:rFonts w:ascii="Arial" w:eastAsia="Times New Roman" w:hAnsi="Arial" w:cs="Times New Roman"/>
          <w:sz w:val="24"/>
          <w:szCs w:val="24"/>
          <w:lang w:eastAsia="el-GR"/>
        </w:rPr>
        <w:t>Σπίρτζη</w:t>
      </w:r>
      <w:proofErr w:type="spellEnd"/>
      <w:r w:rsidRPr="00604F60">
        <w:rPr>
          <w:rFonts w:ascii="Arial" w:eastAsia="Times New Roman" w:hAnsi="Arial" w:cs="Times New Roman"/>
          <w:sz w:val="24"/>
          <w:szCs w:val="24"/>
          <w:lang w:eastAsia="el-GR"/>
        </w:rPr>
        <w:t xml:space="preserve"> ή τους συναδέλφους του ΣΥΡΙΖΑ. Εγώ θα σας απαντήσω -γιατί υπάρχει συνέχεια στο κράτος- ότι είχε ακυρωθεί οκτώ φορές ο διαγωνισμός για το Καστέλι, γιατί ζητούσε κάθε εταιρεία παρατάσεις και παρατάσεις και πολύ σωστά ο κ. </w:t>
      </w:r>
      <w:proofErr w:type="spellStart"/>
      <w:r w:rsidRPr="00604F60">
        <w:rPr>
          <w:rFonts w:ascii="Arial" w:eastAsia="Times New Roman" w:hAnsi="Arial" w:cs="Times New Roman"/>
          <w:sz w:val="24"/>
          <w:szCs w:val="24"/>
          <w:lang w:eastAsia="el-GR"/>
        </w:rPr>
        <w:t>Σπίρτζης</w:t>
      </w:r>
      <w:proofErr w:type="spellEnd"/>
      <w:r w:rsidRPr="00604F60">
        <w:rPr>
          <w:rFonts w:ascii="Arial" w:eastAsia="Times New Roman" w:hAnsi="Arial" w:cs="Times New Roman"/>
          <w:sz w:val="24"/>
          <w:szCs w:val="24"/>
          <w:lang w:eastAsia="el-GR"/>
        </w:rPr>
        <w:t xml:space="preserve"> -γιατί πολλές φορές έχουμε τις αντιπαραθέσεις μας, αλλά κάποτε πρέπει να λέμε και τα καλά που έκαναν οι προηγούμενοι- είπε: «αρκετά μ’ αυτήν την κοροϊδία, το έργο πρέπει να ξεμπλοκάρει και πρέπει να υπογράψουμε τη σύμβαση».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Βέβαια, έκαναν κάτι κακό μετά, που δείχνει την προχειρότητά τους. Ενώ υπέγραψαν τη σύμβαση, έκανε έναν χρόνο να ξεκινήσει το έργο. Ξέρετε γιατί; Διότι δεν πήραν το </w:t>
      </w:r>
      <w:r w:rsidRPr="00604F60">
        <w:rPr>
          <w:rFonts w:ascii="Arial" w:eastAsia="Times New Roman" w:hAnsi="Arial" w:cs="Times New Roman"/>
          <w:sz w:val="24"/>
          <w:szCs w:val="24"/>
          <w:lang w:val="en-US" w:eastAsia="el-GR"/>
        </w:rPr>
        <w:t>clearance</w:t>
      </w:r>
      <w:r w:rsidRPr="00604F60">
        <w:rPr>
          <w:rFonts w:ascii="Arial" w:eastAsia="Times New Roman" w:hAnsi="Arial" w:cs="Times New Roman"/>
          <w:sz w:val="24"/>
          <w:szCs w:val="24"/>
          <w:lang w:eastAsia="el-GR"/>
        </w:rPr>
        <w:t xml:space="preserve"> από την Ευρωπαϊκή Επιτροπή. Δεν πήραν τη </w:t>
      </w:r>
      <w:r w:rsidRPr="00604F60">
        <w:rPr>
          <w:rFonts w:ascii="Arial" w:eastAsia="Times New Roman" w:hAnsi="Arial" w:cs="Times New Roman"/>
          <w:sz w:val="24"/>
          <w:szCs w:val="24"/>
          <w:lang w:eastAsia="el-GR"/>
        </w:rPr>
        <w:lastRenderedPageBreak/>
        <w:t xml:space="preserve">λεγόμενη προέγκριση ότι είναι συμβατική ενίσχυση το δάνειο. Αυτό που τους πήρε έναν χρόνο για να το κάνουν, εμάς μας πήρε δύο μήνες. Στην πρώτη μου συνάντηση με την κ. </w:t>
      </w:r>
      <w:proofErr w:type="spellStart"/>
      <w:r w:rsidRPr="00604F60">
        <w:rPr>
          <w:rFonts w:ascii="Arial" w:eastAsia="Times New Roman" w:hAnsi="Arial" w:cs="Times New Roman"/>
          <w:sz w:val="24"/>
          <w:szCs w:val="24"/>
          <w:lang w:eastAsia="el-GR"/>
        </w:rPr>
        <w:t>Βερστάγκεν</w:t>
      </w:r>
      <w:proofErr w:type="spellEnd"/>
      <w:r w:rsidRPr="00604F60">
        <w:rPr>
          <w:rFonts w:ascii="Arial" w:eastAsia="Times New Roman" w:hAnsi="Arial" w:cs="Times New Roman"/>
          <w:sz w:val="24"/>
          <w:szCs w:val="24"/>
          <w:lang w:eastAsia="el-GR"/>
        </w:rPr>
        <w:t xml:space="preserve"> αμέσως ξεκαθαρίστηκε αυτό το θέμα και ξεκινούν τα έργα.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Δεν βλέπουμε, λοιπόν, τα θετικά ενός τέτοιου μεγάλου δημοσίου έργου, δεν βλέπουμε το γεγονός ότι έρχεται για πρώτη φορά ένας κολοσσός από την Ινδία, μια υπερδύναμη μετά την Κίνα και επενδύει. Εκτός αν μου πείτε ότι είστε εναντίον και της επένδυσης στην «</w:t>
      </w:r>
      <w:r w:rsidRPr="00604F60">
        <w:rPr>
          <w:rFonts w:ascii="Arial" w:eastAsia="Times New Roman" w:hAnsi="Arial" w:cs="Times New Roman"/>
          <w:sz w:val="24"/>
          <w:szCs w:val="24"/>
          <w:lang w:val="en-US" w:eastAsia="el-GR"/>
        </w:rPr>
        <w:t>COSCO</w:t>
      </w:r>
      <w:r w:rsidRPr="00604F60">
        <w:rPr>
          <w:rFonts w:ascii="Arial" w:eastAsia="Times New Roman" w:hAnsi="Arial" w:cs="Times New Roman"/>
          <w:sz w:val="24"/>
          <w:szCs w:val="24"/>
          <w:lang w:eastAsia="el-GR"/>
        </w:rPr>
        <w:t xml:space="preserve">» στον Πειραιά. Εκτός αν μου πείτε: είμαστε εναντίον όλων των επενδύσεων. Διαφωνώ, αλλά το ακούω. Όμως, η κριτική σας μού θυμίζει αριστερό κόμμα και όχι δεξιό κόμμα. Εσείς θα έπρεπε, ως δεξιό κόμμα και ως πατριωτικό κόμμα, να λέτε ναι στην ιδιωτική επένδυση, αλλά μ’ ένα κράτος που έχει εποπτικό ρόλο, μ’ ένα κράτος, το οποίο </w:t>
      </w:r>
      <w:proofErr w:type="spellStart"/>
      <w:r w:rsidRPr="00604F60">
        <w:rPr>
          <w:rFonts w:ascii="Arial" w:eastAsia="Times New Roman" w:hAnsi="Arial" w:cs="Times New Roman"/>
          <w:sz w:val="24"/>
          <w:szCs w:val="24"/>
          <w:lang w:eastAsia="el-GR"/>
        </w:rPr>
        <w:t>επιβλέπε</w:t>
      </w:r>
      <w:proofErr w:type="spellEnd"/>
      <w:r w:rsidRPr="00604F60">
        <w:rPr>
          <w:rFonts w:ascii="Arial" w:eastAsia="Times New Roman" w:hAnsi="Arial" w:cs="Times New Roman"/>
          <w:sz w:val="24"/>
          <w:szCs w:val="24"/>
          <w:lang w:eastAsia="el-GR"/>
        </w:rPr>
        <w:t xml:space="preserve"> ώστε να υπάρχουν ίσοι όροι στον ανταγωνισμό. Αυτήν την κριτική κι αυτήν την παρατήρηση, πολύ ευχαρίστως θα τη δεχόμουν.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Εγώ σας καλώ, λοιπόν, να καταθέσετε μια ερώτηση, για να σας δώσω όλα τα έγγραφα που ζητήσατε. Οι εκτιμήσεις που υπάρχουν τώρα -και κλείνω κύριε Πρόεδρε- είναι ότι οι θέσεις εργασίας που θα δημιουργηθούν θα ξεπεράσουν τις επτά χιλιάδες, οι έμμεσες και άμεσες.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Επίσης, κλείνω λέγοντας και κάτι άλλο: Θα αναβαθμιστεί και η Κρήτη και η Ελλάδα σ’ ένα πλέγμα αερομεταφορών για όλη την ανατολική Μεσόγειο και </w:t>
      </w:r>
      <w:r w:rsidRPr="00604F60">
        <w:rPr>
          <w:rFonts w:ascii="Arial" w:eastAsia="Times New Roman" w:hAnsi="Arial" w:cs="Times New Roman"/>
          <w:sz w:val="24"/>
          <w:szCs w:val="24"/>
          <w:lang w:eastAsia="el-GR"/>
        </w:rPr>
        <w:lastRenderedPageBreak/>
        <w:t>αυτό, εσείς ειδικά, πρέπει να το καταλαβαίνετε καλύτερα από εμάς. Με τις γεωπολιτικές εξελίξεις στην ανατολική Μεσόγειο το γεγονός ότι θα έχουμε ένα υπερσύγχρονο αεροδρόμιο στην Κρήτη βοηθά και τα εθνικά συμφέροντα. Επομένως, να μη βλέπουμε το ποτήρι μισοάδειο. Να βλέπουμε όλες τις πτυχές. Είμαι στη διάθεσή σας για ό,τι άλλα στοιχεία θέλετε.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ευχαριστώ πολύ.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Θα συζητηθεί η πρώτη με αριθμό 486/10-2-2020 επίκαιρη ερώτηση δεύτερου κύκλου του Βουλευτή Αιτωλοακαρνανίας του Συνασπισμού Ριζοσπαστικής </w:t>
      </w:r>
      <w:proofErr w:type="spellStart"/>
      <w:r w:rsidRPr="00604F60">
        <w:rPr>
          <w:rFonts w:ascii="Arial" w:eastAsia="Times New Roman" w:hAnsi="Arial" w:cs="Times New Roman"/>
          <w:sz w:val="24"/>
          <w:szCs w:val="24"/>
          <w:lang w:eastAsia="el-GR"/>
        </w:rPr>
        <w:t>Αριστεράς</w:t>
      </w:r>
      <w:proofErr w:type="spellEnd"/>
      <w:r w:rsidRPr="00604F60">
        <w:rPr>
          <w:rFonts w:ascii="Arial" w:eastAsia="Times New Roman" w:hAnsi="Arial" w:cs="Times New Roman"/>
          <w:sz w:val="24"/>
          <w:szCs w:val="24"/>
          <w:lang w:eastAsia="el-GR"/>
        </w:rPr>
        <w:t xml:space="preserve"> κ. Γεωργίου Βαρεμένου προς τον Υπουργό Υποδομών και Μεταφορών, με θέμα: «Ανησυχητικά ορατός πλέον ο κίνδυνος μη ολοκλήρωσης του οδικού έργου Άκτιο - Αμβρακία και απώλειας των ευρωπαϊκών πόρων του ΕΣΠΑ».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Βαρεμένε, έχετε τον λόγο για 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ΒΑΡΕΜΕΝΟΣ:</w:t>
      </w:r>
      <w:r w:rsidRPr="00604F60">
        <w:rPr>
          <w:rFonts w:ascii="Arial" w:eastAsia="Times New Roman" w:hAnsi="Arial" w:cs="Times New Roman"/>
          <w:sz w:val="24"/>
          <w:szCs w:val="24"/>
          <w:lang w:eastAsia="el-GR"/>
        </w:rPr>
        <w:t xml:space="preserve"> Ευχαριστώ,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Κύριε Υπουργέ, η επίκαιρη ερώτησή μου αφορά το πολύπαθο έργο Άκτιο - Αμβρακία, το οποίο -παρακαλώ- έπρεπε να είχε παραδοθεί το 2013.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b/>
          <w:sz w:val="24"/>
          <w:szCs w:val="24"/>
          <w:lang w:eastAsia="el-GR"/>
        </w:rPr>
        <w:t>Μεταφορών):</w:t>
      </w: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sz w:val="24"/>
          <w:szCs w:val="24"/>
          <w:lang w:val="en-US" w:eastAsia="el-GR"/>
        </w:rPr>
        <w:t>To</w:t>
      </w:r>
      <w:r w:rsidRPr="00604F60">
        <w:rPr>
          <w:rFonts w:ascii="Arial" w:eastAsia="Times New Roman" w:hAnsi="Arial" w:cs="Times New Roman"/>
          <w:sz w:val="24"/>
          <w:szCs w:val="24"/>
          <w:lang w:eastAsia="el-GR"/>
        </w:rPr>
        <w:t xml:space="preserve"> 2019.</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ΓΕΩΡΓΙΟΣ ΒΑΡΕΜΕΝΟΣ:</w:t>
      </w:r>
      <w:r w:rsidRPr="00604F60">
        <w:rPr>
          <w:rFonts w:ascii="Arial" w:eastAsia="Times New Roman" w:hAnsi="Arial" w:cs="Times New Roman"/>
          <w:sz w:val="24"/>
          <w:szCs w:val="24"/>
          <w:lang w:eastAsia="el-GR"/>
        </w:rPr>
        <w:t xml:space="preserve"> Εγώ ήμουν, που πίεζα τον κ. Καλογιάννη τότε στο Υπουργείο να κηρύξει έκπτωτο τον τότε ανάδοχο. Για διάφορους λόγους αυτό δεν κατέστη δυνατόν. Το 2015 που ήλθε ο ΣΥΡΙΖΑ, παρέλαβε ένα έργο κατά 50% περίπου ολοκληρωμένο, με μια εικόνα όμως ρημαδιού, ενώ είχαν πέσει δεκάδες εκατομμύρια σ’ αυτόν τον πίθο των Δαναΐδων.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Μπροστά, λοιπόν, σ’ αυτό το φαινόμενο, ο τότε Υπουργός, το τότε Υπουργείο επέλεξε να καταφύγει και σ’ έναν άλλο ανάδοχο. Το αποτέλεσμα αυτής της προσπάθειας ήταν να ολοκληρωθεί τελικά η μία εργολαβία, η παράκαμψη της Βόνιτσας και να παραδοθεί, αλλά στο υπόλοιπο υπήρξε το πρόβλημα της προσφυγής ενός εκ των μειοδοτών, η οποία έγινε αποδεκτή.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Έρχεται, λοιπόν, η Κυβέρνηση της Νέας Δημοκρατίας και εσείς. Με διακριτικότητα -θα έλεγα- και με αγωνία περιμέναμε να ξετυλίξετε κάποιες προσπάθειες για την εξάντληση των εν εξελίξει νόμιμων διαδικασιών. Εγώ προσωπικά, νόμιζα ότι αυτό κάνατε. Έρχεται η 31</w:t>
      </w:r>
      <w:r w:rsidRPr="00604F60">
        <w:rPr>
          <w:rFonts w:ascii="Arial" w:eastAsia="Times New Roman" w:hAnsi="Arial" w:cs="Arial"/>
          <w:sz w:val="24"/>
          <w:szCs w:val="24"/>
          <w:vertAlign w:val="superscript"/>
          <w:lang w:eastAsia="el-GR"/>
        </w:rPr>
        <w:t>η</w:t>
      </w:r>
      <w:r w:rsidRPr="00604F60">
        <w:rPr>
          <w:rFonts w:ascii="Arial" w:eastAsia="Times New Roman" w:hAnsi="Arial" w:cs="Arial"/>
          <w:sz w:val="24"/>
          <w:szCs w:val="24"/>
          <w:lang w:eastAsia="el-GR"/>
        </w:rPr>
        <w:t xml:space="preserve">  Δεκεμβρίου, εκπνέει η δυνατότητα παράτασης των συμβάσεων με πρωτοβουλία του Υπουργείου και στις 20 Ιανουαρίου ανακοινώνετε την ακύρωση του διαγωνισμού.</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Επιτρέψτε μου να πω, κύριε Υπουργέ, παρακολουθώντας εκ του σύνεγγυς όλη την εξέλιξη, ότι αυτό ήταν προαποφασισμένο. Δηλαδή, περιμένατε για τυπικούς τους λόγους την εξάντληση της προθεσμίας που είπα και καταφύγατε σε αυτή τη λύση.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Θα ήθελα να σας ρωτήσω το εξής: Έχετε συνειδητοποιήσει σε ποιο τούνελ μπήκε πλέον το έργο; Σε μια νέα αλυσίδα προσφυγών, μια απίστευτη διελκυστίνδα. Γιατί λέω εγώ ότι περίμενα την εξάντληση των νόμιμων διαδικασιών; Διότι, εξαντλώντας τις νόμιμες διαδικασίες, θα είχατε θωρακίσει το έργο από περαιτέρω τέτοιες περιπέτειες. Δεν έγινε, όμως.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Τώρα πληροφορούμαι επιπροσθέτως -θα περιμένω την </w:t>
      </w:r>
      <w:proofErr w:type="spellStart"/>
      <w:r w:rsidRPr="00604F60">
        <w:rPr>
          <w:rFonts w:ascii="Arial" w:eastAsia="Times New Roman" w:hAnsi="Arial" w:cs="Arial"/>
          <w:sz w:val="24"/>
          <w:szCs w:val="24"/>
          <w:lang w:eastAsia="el-GR"/>
        </w:rPr>
        <w:t>πρωτολογία</w:t>
      </w:r>
      <w:proofErr w:type="spellEnd"/>
      <w:r w:rsidRPr="00604F60">
        <w:rPr>
          <w:rFonts w:ascii="Arial" w:eastAsia="Times New Roman" w:hAnsi="Arial" w:cs="Arial"/>
          <w:sz w:val="24"/>
          <w:szCs w:val="24"/>
          <w:lang w:eastAsia="el-GR"/>
        </w:rPr>
        <w:t xml:space="preserve"> σας, για να συνεχίσω- ότι και στο θέμα της παράκαμψης της </w:t>
      </w:r>
      <w:proofErr w:type="spellStart"/>
      <w:r w:rsidRPr="00604F60">
        <w:rPr>
          <w:rFonts w:ascii="Arial" w:eastAsia="Times New Roman" w:hAnsi="Arial" w:cs="Arial"/>
          <w:sz w:val="24"/>
          <w:szCs w:val="24"/>
          <w:lang w:eastAsia="el-GR"/>
        </w:rPr>
        <w:t>Φιλιππιάδας</w:t>
      </w:r>
      <w:proofErr w:type="spellEnd"/>
      <w:r w:rsidRPr="00604F60">
        <w:rPr>
          <w:rFonts w:ascii="Arial" w:eastAsia="Times New Roman" w:hAnsi="Arial" w:cs="Arial"/>
          <w:sz w:val="24"/>
          <w:szCs w:val="24"/>
          <w:lang w:eastAsia="el-GR"/>
        </w:rPr>
        <w:t xml:space="preserve"> για τη σύνδεση της Πρέβεζας με την Ιόνια Οδό, όπου υπάρχει μελέτη και έχει προεγγραφεί ένα ποσό 35 εκατομμυρίων ευρώ, υπάρχουν διαρροές ότι αυτό πιθανόν να μην ισχύει. Εάν αυτό ισχύει, ότι, δηλαδή, δεν ισχύει, τότε η Πρέβεζα -επιτρέψετε να πω- θα δεχθεί ένα διπλό πλήγμα και από τη μεριά του Άκτιου - Αμβρακία και από τη μεριά της </w:t>
      </w:r>
      <w:proofErr w:type="spellStart"/>
      <w:r w:rsidRPr="00604F60">
        <w:rPr>
          <w:rFonts w:ascii="Arial" w:eastAsia="Times New Roman" w:hAnsi="Arial" w:cs="Arial"/>
          <w:sz w:val="24"/>
          <w:szCs w:val="24"/>
          <w:lang w:eastAsia="el-GR"/>
        </w:rPr>
        <w:t>Φιλιππιάδας</w:t>
      </w:r>
      <w:proofErr w:type="spellEnd"/>
      <w:r w:rsidRPr="00604F60">
        <w:rPr>
          <w:rFonts w:ascii="Arial" w:eastAsia="Times New Roman" w:hAnsi="Arial" w:cs="Arial"/>
          <w:sz w:val="24"/>
          <w:szCs w:val="24"/>
          <w:lang w:eastAsia="el-GR"/>
        </w:rPr>
        <w:t>. Και αυτό δεν είναι αποδεκτό.</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ΠΡΟΕΔΡΕΥΩΝ (Αθανάσιος Μπούρας):</w:t>
      </w:r>
      <w:r w:rsidRPr="00604F60">
        <w:rPr>
          <w:rFonts w:ascii="Arial" w:eastAsia="Times New Roman" w:hAnsi="Arial" w:cs="Arial"/>
          <w:sz w:val="24"/>
          <w:szCs w:val="24"/>
          <w:lang w:eastAsia="el-GR"/>
        </w:rPr>
        <w:t xml:space="preserve"> Ο κύριος Υπουργός έχει τον λόγο.</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 xml:space="preserve">ΚΩΝΣΤΑΝΤΙΝΟΣ ΑΧ. ΚΑΡΑΜΑΝΛΗΣ (Υπουργός Υποδομών και Μεταφορών): </w:t>
      </w:r>
      <w:r w:rsidRPr="00604F60">
        <w:rPr>
          <w:rFonts w:ascii="Arial" w:eastAsia="Times New Roman" w:hAnsi="Arial" w:cs="Arial"/>
          <w:sz w:val="24"/>
          <w:szCs w:val="24"/>
          <w:lang w:eastAsia="el-GR"/>
        </w:rPr>
        <w:t>Ευχαριστώ πολύ, κύριε Πρόεδρε.</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Κύριε Βαρεμένε, θα ξεκινήσω με κάτι, για  το οποίο είχα δεσμευτεί τον προηγούμενο Ιούλιο, στις προγραμματικές δηλώσεις της Κυβέρνησης, για να </w:t>
      </w:r>
      <w:r w:rsidRPr="00604F60">
        <w:rPr>
          <w:rFonts w:ascii="Arial" w:eastAsia="Times New Roman" w:hAnsi="Arial" w:cs="Arial"/>
          <w:sz w:val="24"/>
          <w:szCs w:val="24"/>
          <w:lang w:eastAsia="el-GR"/>
        </w:rPr>
        <w:lastRenderedPageBreak/>
        <w:t>δείτε ότι εμείς, σε αντίθεση με το ΣΥΡΙΖΑ, αυτά που λέμε προεκλογικά, αυτά κάνουμε. Εξηγούμαι:</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Τότε είχα υπογραμμίσει πως η νέα Κυβέρνηση καλείται να επανεξετάσει το διαγωνισμό Άκτιο - Αμβρακία, έτσι ώστε να δώσουμε τη βέλτιστη λύση, ώστε να ολοκληρωθεί, επιτέλους, ένα μεγάλο έργο και να τελειώνουμε σε αυτήν την Αίθουσα τα μεγάλα επαναστατικά λόγια.</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Δυστυχώς, όμως, με τη σημερινή σας ερώτηση, πολύ φοβάμαι ότι μπαίνουμε σε μια διαδικασία η οποία δεν βοηθάει. Θα σας πω γιατί.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Θα μου επιτρέψετε στο σημείο αυτό, κύριε Πρόεδρε και κύριε Βαρεμένε, να κάνω μια σύντομη αναδρομή για όσους μας παρακολουθούν, γιατί είναι πραγματικά -όπως πολύ σωστά είπατε- ένα έργο που έχει περάσει από χίλια κύματα, ώστε να καταλάβουμε τι έχει γίνει.</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Το έργο ξεκίνησε </w:t>
      </w:r>
      <w:proofErr w:type="spellStart"/>
      <w:r w:rsidRPr="00604F60">
        <w:rPr>
          <w:rFonts w:ascii="Arial" w:eastAsia="Times New Roman" w:hAnsi="Arial" w:cs="Arial"/>
          <w:sz w:val="24"/>
          <w:szCs w:val="24"/>
          <w:lang w:eastAsia="el-GR"/>
        </w:rPr>
        <w:t>σαλαμοποιημένο</w:t>
      </w:r>
      <w:proofErr w:type="spellEnd"/>
      <w:r w:rsidRPr="00604F60">
        <w:rPr>
          <w:rFonts w:ascii="Arial" w:eastAsia="Times New Roman" w:hAnsi="Arial" w:cs="Arial"/>
          <w:sz w:val="24"/>
          <w:szCs w:val="24"/>
          <w:lang w:eastAsia="el-GR"/>
        </w:rPr>
        <w:t>, με κατάτμηση -όπως αυτό που κάνατε στο Πάτρα-Πύργος- όχι το 2009, όπως γράφετε στην ερώτησή σας. Η σύμβαση υπογράφτηκε το 2010 επί κυβέρνησης ΠΑΣΟΚ. Το έργο αυτό είχε  προϋπολογισμό 142 εκατομμύρια ευρώ. Εδώ ξεκινάνε τα προβλήματα με το σπάσιμο των έργων και τις κατατμήσεις, προβλήματα που προσπαθούμε τώρα να αποφύγουμε εμείς στο Πάτρα-Πύργος.</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Η ανάδοχος εταιρεία κηρύσσεται έκπτωτη τον Μάιο του 2013 στις δύο από τις τέσσερις εργολαβίες, που είχε αναλάβει, στο πρώτο και στο τέταρτο τμήμα. Ακούστε τώρα να δείτε τον παραλογισμό του ελληνικού κράτους. Εν συνέχεια, </w:t>
      </w:r>
      <w:proofErr w:type="spellStart"/>
      <w:r w:rsidRPr="00604F60">
        <w:rPr>
          <w:rFonts w:ascii="Arial" w:eastAsia="Times New Roman" w:hAnsi="Arial" w:cs="Arial"/>
          <w:sz w:val="24"/>
          <w:szCs w:val="24"/>
          <w:lang w:eastAsia="el-GR"/>
        </w:rPr>
        <w:t>επανεκκίνησε</w:t>
      </w:r>
      <w:proofErr w:type="spellEnd"/>
      <w:r w:rsidRPr="00604F60">
        <w:rPr>
          <w:rFonts w:ascii="Arial" w:eastAsia="Times New Roman" w:hAnsi="Arial" w:cs="Arial"/>
          <w:sz w:val="24"/>
          <w:szCs w:val="24"/>
          <w:lang w:eastAsia="el-GR"/>
        </w:rPr>
        <w:t xml:space="preserve"> τα έργα τον Αύγουστο του 2013, για να κηρυχθεί και πάλι έκπτωτη τον Μάιο του 2014, οπότε και υπέβαλε αίτημα για τη σύσταση νέας κοινοπραξίας. Το τραγικό είναι πως και ο νέος ανάδοχος πάλι κηρύσσεται έκπτωτος. </w:t>
      </w:r>
    </w:p>
    <w:p w:rsidR="00604F60" w:rsidRPr="00604F60" w:rsidRDefault="00604F60" w:rsidP="00604F60">
      <w:pPr>
        <w:autoSpaceDE w:val="0"/>
        <w:autoSpaceDN w:val="0"/>
        <w:adjustRightInd w:val="0"/>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Στα τέλη του 2014 δίνονται δύο παρατάσεις για την ολοκλήρωση του έργου μέχρι τα τέλη του 2015. Στις αρχές του 2015 τα έργα, όμως, σταματάνε.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Ξέρετε, κύριε Βαρεμένε, γιατί σταματούν τα έργα; Γιατί τότε ζούσατε την εποχή με τις αυταπάτες σας. Τότε σταμάτησαν τα πάντα, το πρώτο εξάμηνο της περήφανης διαπραγμάτευσης και έπρεπε να κάνουμε </w:t>
      </w:r>
      <w:r w:rsidRPr="00604F60">
        <w:rPr>
          <w:rFonts w:ascii="Arial" w:eastAsia="Times New Roman" w:hAnsi="Arial" w:cs="Arial"/>
          <w:color w:val="202124"/>
          <w:sz w:val="24"/>
          <w:szCs w:val="24"/>
          <w:lang w:val="en-US" w:eastAsia="el-GR"/>
        </w:rPr>
        <w:t>restart</w:t>
      </w:r>
      <w:r w:rsidRPr="00604F60">
        <w:rPr>
          <w:rFonts w:ascii="Arial" w:eastAsia="Times New Roman" w:hAnsi="Arial" w:cs="Arial"/>
          <w:color w:val="202124"/>
          <w:sz w:val="24"/>
          <w:szCs w:val="24"/>
          <w:lang w:eastAsia="el-GR"/>
        </w:rPr>
        <w:t xml:space="preserve">.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Δεκαπέντε μήνες μετά, στα τέλη του 2016, ο ΣΥΡΙΖΑ ήταν αυτός. ο οποίος έδωσε παράταση δεκαπέντε μηνών στην ίδια εργολαβία, δηλαδή μέχρι τα τέλη του 2017.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Θυμίζω ότι ο προγραμματισμός του έργου το 2015 περιλάμβανε την παράδοση του έργου το 2018 -συνολικά σαράντα περίπου χιλιόμετρα- και σε δεύτερη φάση, μια νέα δημοπράτηση, όπου θα ολοκληρώνονταν τα εναπομείναντα τμήματα των </w:t>
      </w:r>
      <w:proofErr w:type="spellStart"/>
      <w:r w:rsidRPr="00604F60">
        <w:rPr>
          <w:rFonts w:ascii="Arial" w:eastAsia="Times New Roman" w:hAnsi="Arial" w:cs="Arial"/>
          <w:color w:val="202124"/>
          <w:sz w:val="24"/>
          <w:szCs w:val="24"/>
          <w:lang w:eastAsia="el-GR"/>
        </w:rPr>
        <w:t>οκτώμισι</w:t>
      </w:r>
      <w:proofErr w:type="spellEnd"/>
      <w:r w:rsidRPr="00604F60">
        <w:rPr>
          <w:rFonts w:ascii="Arial" w:eastAsia="Times New Roman" w:hAnsi="Arial" w:cs="Arial"/>
          <w:color w:val="202124"/>
          <w:sz w:val="24"/>
          <w:szCs w:val="24"/>
          <w:lang w:eastAsia="el-GR"/>
        </w:rPr>
        <w:t xml:space="preserve"> χιλιάδων χιλιομέτρων το 2020.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 xml:space="preserve">Τελικά, τα έργα συνεχίστηκαν μόνο για την πρώτη εργολαβία, ενώ για τα υπόλοιπα τμήματα αποφασίστηκε το 2017 με τιμές μονάδας, κύριε Βαρεμένε, και όχι κατ’ </w:t>
      </w:r>
      <w:proofErr w:type="spellStart"/>
      <w:r w:rsidRPr="00604F60">
        <w:rPr>
          <w:rFonts w:ascii="Arial" w:eastAsia="Times New Roman" w:hAnsi="Arial" w:cs="Arial"/>
          <w:color w:val="202124"/>
          <w:sz w:val="24"/>
          <w:szCs w:val="24"/>
          <w:lang w:eastAsia="el-GR"/>
        </w:rPr>
        <w:t>αποκοπήν</w:t>
      </w:r>
      <w:proofErr w:type="spellEnd"/>
      <w:r w:rsidRPr="00604F60">
        <w:rPr>
          <w:rFonts w:ascii="Arial" w:eastAsia="Times New Roman" w:hAnsi="Arial" w:cs="Arial"/>
          <w:color w:val="202124"/>
          <w:sz w:val="24"/>
          <w:szCs w:val="24"/>
          <w:lang w:eastAsia="el-GR"/>
        </w:rPr>
        <w:t xml:space="preserve"> -το ίδιο ακριβώς λάθος κάνατε και εσείς- να ολοκληρωθεί μια νέα σύμβαση-«σκούπα» ύψους 160 εκατομμυρίων. Η κυβέρνησή σας έκανε «σκούπα»-εργολαβία 160 εκατομμύρια παραπάνω από την εργολαβία του 2010, που ήταν 148 εκατομμύρια. Ξέρετε πόσο έχει κοστίσει το έργο με κατάτμηση, αυτό που πήγατε να κάνετε κι εσείς το 2017; Έχει κοστίσει 6,1 εκατομμύρια ευρώ το χιλιόμετρο και ακόμα δεν έχει τελειώσει. Είναι ίσως ο πιο ακριβός δρόμος, αν όχι στην Ευρώπη, πάντως σίγουρα στην ιστορία του ελληνικού κράτους. Δηλαδή, η σύμβαση-«σκούπα» -η συμπληρωματική σύμβαση- είναι πιο ακριβή από τον αρχικό προϋπολογισμό.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Τι κάναμε εμείς; Εμείς, το 2018 βρίσκουμε την κοινοπραξία «ΑΚΤΩΡ»</w:t>
      </w:r>
      <w:r w:rsidRPr="00604F60">
        <w:rPr>
          <w:rFonts w:ascii="Arial" w:eastAsia="Times New Roman" w:hAnsi="Arial" w:cs="Arial"/>
          <w:color w:val="3C4043"/>
          <w:sz w:val="21"/>
          <w:szCs w:val="21"/>
          <w:lang w:eastAsia="el-GR"/>
        </w:rPr>
        <w:t xml:space="preserve"> </w:t>
      </w:r>
      <w:r w:rsidRPr="00604F60">
        <w:rPr>
          <w:rFonts w:ascii="Arial" w:eastAsia="Times New Roman" w:hAnsi="Arial" w:cs="Times New Roman"/>
          <w:color w:val="202124"/>
          <w:sz w:val="24"/>
          <w:szCs w:val="24"/>
          <w:lang w:eastAsia="el-GR"/>
        </w:rPr>
        <w:t>και «</w:t>
      </w:r>
      <w:r w:rsidRPr="00604F60">
        <w:rPr>
          <w:rFonts w:ascii="Arial" w:eastAsia="Times New Roman" w:hAnsi="Arial" w:cs="Arial"/>
          <w:color w:val="202124"/>
          <w:sz w:val="24"/>
          <w:szCs w:val="24"/>
          <w:lang w:eastAsia="el-GR"/>
        </w:rPr>
        <w:t>ΤΕΡΝΑ» να</w:t>
      </w:r>
      <w:r w:rsidRPr="00604F60">
        <w:rPr>
          <w:rFonts w:ascii="Arial" w:eastAsia="Times New Roman" w:hAnsi="Arial" w:cs="Times New Roman"/>
          <w:color w:val="202124"/>
          <w:sz w:val="24"/>
          <w:szCs w:val="24"/>
          <w:lang w:eastAsia="el-GR"/>
        </w:rPr>
        <w:t xml:space="preserve"> </w:t>
      </w:r>
      <w:r w:rsidRPr="00604F60">
        <w:rPr>
          <w:rFonts w:ascii="Arial" w:eastAsia="Times New Roman" w:hAnsi="Arial" w:cs="Arial"/>
          <w:color w:val="202124"/>
          <w:sz w:val="24"/>
          <w:szCs w:val="24"/>
          <w:lang w:eastAsia="el-GR"/>
        </w:rPr>
        <w:t xml:space="preserve">έχει πάρει το έργο και σε τριάντα μήνες υποτίθεται ότι θα το ολοκλήρωναν, μέχρι το 2021. Έρχονται οι δικαστικές, όπως πολύ σωστά είπατε, επιπλοκές. Κύριε Βαρεμένε, ξέρετε γιατί ήρθαν; Διότι η Επιτροπή Ανταγωνισμού νομοθέτησε υπέρ των καρτέλ. Το 2016 η δική σας κυβέρνηση περνάει μια τροπολογία, με την οποία κλείνετε το αστικό κομμάτι για τις ελληνικές εταιρείες, αλλά δεν κλείνετε το διοικητικό και ποινικό κομμάτι, με αποτέλεσμα κάθε φορά που πήγαινε μια εταιρεία να υποβάλει τα χαρτιά της σε </w:t>
      </w:r>
      <w:r w:rsidRPr="00604F60">
        <w:rPr>
          <w:rFonts w:ascii="Arial" w:eastAsia="Times New Roman" w:hAnsi="Arial" w:cs="Arial"/>
          <w:color w:val="202124"/>
          <w:sz w:val="24"/>
          <w:szCs w:val="24"/>
          <w:lang w:eastAsia="el-GR"/>
        </w:rPr>
        <w:lastRenderedPageBreak/>
        <w:t xml:space="preserve">έναν διαγωνισμό, να έρχεται μια άλλη εταιρεία και να κάνει ένσταση στο Συμβούλιο της Επικρατείας.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Αυτό που εσείς επί τρία χρόνια δεν το κάνατε, για να εκβιάζετε, κατά την άποψή μου, τις μεγάλες τεχνικές εταιρείες, εμείς το λύσαμε μέσα στο πρώτο τρίμηνο της κυβέρνησης και ξεμπλόκαραν όλες οι διαπραγματευτικές διαδικασίες.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Επομένως, εμείς τι κάναμε; Μάλλον, εσείς τι κάνετε και θα σας πω μετά τι κάναμε εμείς. Επί τεσσεράμισι χρόνια, όπως σας απέδειξα, δεν είχατε κάνει σχεδόν τίποτα. Απλά πετούσατε το τενεκεδάκι μπροστά, δίνοντας παράταση στην παράταση, όπως γινόταν και τα προηγούμενα χρόνια.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Εμείς τι κάνουμε; Εμείς γυρνάμε και λέμε ότι, πρώτον, λόγω των χρόνιων δικαστικών επιλογών, ακυρώνουμε το διαγωνισμό. Δεν μπορεί να τραβήξει άλλο αυτό το πράγμα με τις δικαστικές προσφυγές. Δεύτερον, προετοιμάζουμε νέα τεύχη με συγκεκριμένο χρονοδιάγραμμα και προϋπολογισμό με κατ’ </w:t>
      </w:r>
      <w:proofErr w:type="spellStart"/>
      <w:r w:rsidRPr="00604F60">
        <w:rPr>
          <w:rFonts w:ascii="Arial" w:eastAsia="Times New Roman" w:hAnsi="Arial" w:cs="Arial"/>
          <w:color w:val="202124"/>
          <w:sz w:val="24"/>
          <w:szCs w:val="24"/>
          <w:lang w:eastAsia="el-GR"/>
        </w:rPr>
        <w:t>αποκοπήν</w:t>
      </w:r>
      <w:proofErr w:type="spellEnd"/>
      <w:r w:rsidRPr="00604F60">
        <w:rPr>
          <w:rFonts w:ascii="Arial" w:eastAsia="Times New Roman" w:hAnsi="Arial" w:cs="Arial"/>
          <w:color w:val="202124"/>
          <w:sz w:val="24"/>
          <w:szCs w:val="24"/>
          <w:lang w:eastAsia="el-GR"/>
        </w:rPr>
        <w:t xml:space="preserve"> τίμημα, χωρίς τις βλακείες των μεγάλων εκπτώσεων. Δώσε ένα τίμημα, </w:t>
      </w:r>
      <w:proofErr w:type="spellStart"/>
      <w:r w:rsidRPr="00604F60">
        <w:rPr>
          <w:rFonts w:ascii="Arial" w:eastAsia="Times New Roman" w:hAnsi="Arial" w:cs="Arial"/>
          <w:color w:val="202124"/>
          <w:sz w:val="24"/>
          <w:szCs w:val="24"/>
          <w:lang w:eastAsia="el-GR"/>
        </w:rPr>
        <w:t>πάρ</w:t>
      </w:r>
      <w:proofErr w:type="spellEnd"/>
      <w:r w:rsidRPr="00604F60">
        <w:rPr>
          <w:rFonts w:ascii="Arial" w:eastAsia="Times New Roman" w:hAnsi="Arial" w:cs="Arial"/>
          <w:color w:val="202124"/>
          <w:sz w:val="24"/>
          <w:szCs w:val="24"/>
          <w:lang w:eastAsia="el-GR"/>
        </w:rPr>
        <w:t xml:space="preserve">’ το και </w:t>
      </w:r>
      <w:proofErr w:type="spellStart"/>
      <w:r w:rsidRPr="00604F60">
        <w:rPr>
          <w:rFonts w:ascii="Arial" w:eastAsia="Times New Roman" w:hAnsi="Arial" w:cs="Arial"/>
          <w:color w:val="202124"/>
          <w:sz w:val="24"/>
          <w:szCs w:val="24"/>
          <w:lang w:eastAsia="el-GR"/>
        </w:rPr>
        <w:t>κάν</w:t>
      </w:r>
      <w:proofErr w:type="spellEnd"/>
      <w:r w:rsidRPr="00604F60">
        <w:rPr>
          <w:rFonts w:ascii="Arial" w:eastAsia="Times New Roman" w:hAnsi="Arial" w:cs="Arial"/>
          <w:color w:val="202124"/>
          <w:sz w:val="24"/>
          <w:szCs w:val="24"/>
          <w:lang w:eastAsia="el-GR"/>
        </w:rPr>
        <w:t xml:space="preserve">’ το, να τελειώνουμε, διότι ήδη έχουμε ξοδέψει πάρα πολλά λεφτά. Τρίτον, προετοιμάζουμε την προκήρυξη του διαγωνισμού με 150 εκατομμύρια ευρώ και θα τον έχουμε έτοιμο μέχρι τον Μάιο του 2020.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 xml:space="preserve">Ξεπερνάμε λοιπόν, τα κακώς κείμενα του παρελθόντος και προχωράμε με στόχο την ολοκλήρωση του έργου. </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Νομίζω ότι αυτό που γίνεται κατανοητό από αυτά που σας είπα και συγγνώμη για την υπέρβαση του χρόνου, είναι ότι είχαμε το γεφύρι της Άρτας και προσπαθούμε μέσα σε αυτήν την πολύ δύσκολη πραγματικότητα που σας περιγράφω, να κάνουμε ό,τι είναι ανθρωπίνως δυνατόν, για να τελειώνουμε με μια ιστορία. Ο διαγωνισμός αυτός έπρεπε, δυστυχώς, να ακυρωθεί, να ξεκινήσει από την αρχή, για να τελειώνει κάποτε αυτό το έργο.</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Σας ευχαριστώ πολύ.</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Arial"/>
          <w:b/>
          <w:color w:val="202124"/>
          <w:sz w:val="24"/>
          <w:szCs w:val="24"/>
          <w:lang w:eastAsia="el-GR"/>
        </w:rPr>
        <w:t>ΠΡΟΕΔΡΕΥΩΝ (Αθανάσιος Μπούρας):</w:t>
      </w:r>
      <w:r w:rsidRPr="00604F60">
        <w:rPr>
          <w:rFonts w:ascii="Arial" w:eastAsia="Times New Roman" w:hAnsi="Arial" w:cs="Arial"/>
          <w:color w:val="202124"/>
          <w:sz w:val="24"/>
          <w:szCs w:val="24"/>
          <w:lang w:eastAsia="el-GR"/>
        </w:rPr>
        <w:t xml:space="preserve"> </w:t>
      </w:r>
      <w:r w:rsidRPr="00604F60">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τρεις εκπαιδευτικοί συνοδοί από το 10</w:t>
      </w:r>
      <w:r w:rsidRPr="00604F60">
        <w:rPr>
          <w:rFonts w:ascii="Arial" w:eastAsia="Times New Roman" w:hAnsi="Arial" w:cs="Times New Roman"/>
          <w:sz w:val="24"/>
          <w:szCs w:val="20"/>
          <w:vertAlign w:val="superscript"/>
          <w:lang w:eastAsia="el-GR"/>
        </w:rPr>
        <w:t>ο</w:t>
      </w:r>
      <w:r w:rsidRPr="00604F60">
        <w:rPr>
          <w:rFonts w:ascii="Arial" w:eastAsia="Times New Roman" w:hAnsi="Arial" w:cs="Times New Roman"/>
          <w:sz w:val="24"/>
          <w:szCs w:val="20"/>
          <w:lang w:eastAsia="el-GR"/>
        </w:rPr>
        <w:t xml:space="preserve"> Δημοτικό Σχολείο Τρικάλων, (δεύτερο τμήμα). </w:t>
      </w:r>
    </w:p>
    <w:p w:rsidR="00604F60" w:rsidRPr="00604F60" w:rsidRDefault="00604F60" w:rsidP="00604F60">
      <w:pPr>
        <w:spacing w:line="600" w:lineRule="auto"/>
        <w:ind w:firstLine="720"/>
        <w:jc w:val="both"/>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 xml:space="preserve">Η Βουλή σάς καλωσορίζει. </w:t>
      </w:r>
    </w:p>
    <w:p w:rsidR="00604F60" w:rsidRPr="00604F60" w:rsidRDefault="00604F60" w:rsidP="00604F60">
      <w:pPr>
        <w:spacing w:line="600" w:lineRule="auto"/>
        <w:ind w:firstLine="720"/>
        <w:jc w:val="center"/>
        <w:rPr>
          <w:rFonts w:ascii="Arial" w:eastAsia="Times New Roman" w:hAnsi="Arial" w:cs="Times New Roman"/>
          <w:sz w:val="24"/>
          <w:szCs w:val="20"/>
          <w:lang w:eastAsia="el-GR"/>
        </w:rPr>
      </w:pPr>
      <w:r w:rsidRPr="00604F60">
        <w:rPr>
          <w:rFonts w:ascii="Arial" w:eastAsia="Times New Roman" w:hAnsi="Arial" w:cs="Times New Roman"/>
          <w:sz w:val="24"/>
          <w:szCs w:val="20"/>
          <w:lang w:eastAsia="el-GR"/>
        </w:rPr>
        <w:t>(Χειροκροτήματα απ’ όλες τις πτέρυγες της Βουλής)</w:t>
      </w:r>
    </w:p>
    <w:p w:rsidR="00604F60" w:rsidRPr="00604F60" w:rsidRDefault="00604F60" w:rsidP="00604F60">
      <w:pPr>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Κύριε Βαρεμένε, έχετε τον λόγο για τη δευτερολογία σας.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ΓΕΩΡΓΙΟΣ ΒΑΡΕΜΕΝΟΣ:</w:t>
      </w:r>
      <w:r w:rsidRPr="00604F60">
        <w:rPr>
          <w:rFonts w:ascii="Arial" w:eastAsia="Times New Roman" w:hAnsi="Arial" w:cs="Times New Roman"/>
          <w:sz w:val="24"/>
          <w:szCs w:val="24"/>
          <w:lang w:eastAsia="el-GR"/>
        </w:rPr>
        <w:t xml:space="preserve"> Προσέξτε, τι γίνεται, κύριε Πρόεδρε, με βάση τα λεγόμενα του κυρίου Υπουργού. Όσα τρομερά και φοβερά προηγήθηκαν του 2015 στο Άκτιο - Αμβρακία επαφίονται στο κράτος ανωνύμως. Ό,τι έγινε μετά το 2015, φταίει ο ΣΥΡΙΖΑ.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Δεν είπα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ΒΑΡΕΜΕΝΟΣ:</w:t>
      </w:r>
      <w:r w:rsidRPr="00604F60">
        <w:rPr>
          <w:rFonts w:ascii="Arial" w:eastAsia="Times New Roman" w:hAnsi="Arial" w:cs="Times New Roman"/>
          <w:sz w:val="24"/>
          <w:szCs w:val="24"/>
          <w:lang w:eastAsia="el-GR"/>
        </w:rPr>
        <w:t xml:space="preserve"> Αυτό είπατε.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Εγώ λέω, κύριε Υπουργέ, να είμαστε ειλικρινείς. Και εγώ το είπα: Εδώ ισχύει το προαποφασίζουμε και διατάζουμε.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Να σας πω κάτι; Μιλήσατε για την κατάτμηση. Δεν την έκανε ο ΣΥΡΙΖΑ. Παρ’ όλα αυτά, όμως, εγώ θα σας πω ότι η ευρωπαϊκή οδηγία -στην οποία μπορείτε να ανατρέξετε- αναφέρει ότι η υποδιαίρεση σε τμήματα όχι απλώς επιτρέπεται, αλλά επιβάλλεται για την ενίσχυση του ανταγωνισμού και των μικρομεσαίων επιχειρήσεων. Ανατρέξτε σε αυτή και διαβάστε την.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Εγώ λέω, όμως, το εξής, μετά από όλα όσα έγιναν. Και εγώ λέω, κύριε Υπουργέ, ότι είναι διάτρητα. Και θα μπορούσα εδώ να σας πω τους λόγους. Καταλαβαίνετε, όμως, γιατί δεν λέω τους λόγους; Γιατί δεν θέλω να δώσω σε κανέναν επιχειρήματα, για ό,τι ήθελε επακολουθήσει. Κι είναι βέβαιο ότι θα επακολουθήσει. Εδώ θα είμαστε και θα το δούμε. Και είναι άδηλο στο πού θα </w:t>
      </w:r>
      <w:r w:rsidRPr="00604F60">
        <w:rPr>
          <w:rFonts w:ascii="Arial" w:eastAsia="Times New Roman" w:hAnsi="Arial" w:cs="Times New Roman"/>
          <w:sz w:val="24"/>
          <w:szCs w:val="24"/>
          <w:lang w:eastAsia="el-GR"/>
        </w:rPr>
        <w:lastRenderedPageBreak/>
        <w:t xml:space="preserve">καταλήξει. Το έργο μπαίνει πλέον στο σκοτάδι. Τράβηξαν ό,τι τράβηξαν στην περιοχή, χάσαμε όσες ζωές χάσαμε όλα αυτά τα χρόνια λόγω των </w:t>
      </w:r>
      <w:proofErr w:type="spellStart"/>
      <w:r w:rsidRPr="00604F60">
        <w:rPr>
          <w:rFonts w:ascii="Arial" w:eastAsia="Times New Roman" w:hAnsi="Arial" w:cs="Times New Roman"/>
          <w:sz w:val="24"/>
          <w:szCs w:val="24"/>
          <w:lang w:eastAsia="el-GR"/>
        </w:rPr>
        <w:t>αβελτηριών</w:t>
      </w:r>
      <w:proofErr w:type="spellEnd"/>
      <w:r w:rsidRPr="00604F60">
        <w:rPr>
          <w:rFonts w:ascii="Arial" w:eastAsia="Times New Roman" w:hAnsi="Arial" w:cs="Times New Roman"/>
          <w:sz w:val="24"/>
          <w:szCs w:val="24"/>
          <w:lang w:eastAsia="el-GR"/>
        </w:rPr>
        <w:t xml:space="preserve"> ή λόγω του γεγονότος ότι δεν αποπερατώθηκε το έργο, πέθανε τόσος κόσμος και -χτύπα ξύλο- δεν ξέρω τι θα συμβεί από δω και πέρα ως προς αυτό.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Και να σας πω κάτι, κύριε Υπουργέ, επειδή θέλω να σας μιλάω ειλικρινά; Και ποιος σας είπε ότι ο νέος ανάδοχος θα είναι αυτός που εσείς θεωρείτε -λέω εγώ- επιεικώς κατάλληλος και ενδεχομένως αρεστός; Ποιος σας το είπε αυτό; Ποιος σας το εγγυάται; Και το λέω αυτό, κύριε Υπουργέ, για να μην πάμε στο Πάτρα - Πύργος. Θα πάμε με άλλη ευκαιρία εκεί. Και έχουμε πολλά να πούμε. Διότι στο μεταξύ -επιτρέψτε μου να πω- εσείς δημιουργήσατε και βεντέτες, στις οποίες εγώ προσωπικά απέφυγα να υπεισέλθω. Δεν είναι, δηλαδή, ότι προσδοκάτε κάποιον αρεστό ή επιθυμητό ή κατάλληλο, να το πω επιεικώς. Προκαλείτε και βεντέτες με κάποιους που θεωρείτε ότι πρέπει να βγουν από τη μέση. Αυτό θα το κρίνουν, όμως, οι αρμόδιοι.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Ένα κράτος, κύριε Υπουργέ, έχει συνέχεια και έχει και θεσμική μνήμη. Δεν έρχεται κάποιος και λέει, «καταργώ, σταματώ, ανασκολοπίζω ένα έργο». Όχι εδώ. Δεν το λέω μόνο για το Άκτιο - Αμβρακία, γιατί έχουμε και άλλα προηγούμενα. Το κράτος έχει συνέχεια και πρέπει να έχει και θεσμική μνήμη, γιατί είναι βέβαιο αυτό που θα ακολουθήσει.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Για την </w:t>
      </w:r>
      <w:proofErr w:type="spellStart"/>
      <w:r w:rsidRPr="00604F60">
        <w:rPr>
          <w:rFonts w:ascii="Arial" w:eastAsia="Times New Roman" w:hAnsi="Arial" w:cs="Times New Roman"/>
          <w:sz w:val="24"/>
          <w:szCs w:val="24"/>
          <w:lang w:eastAsia="el-GR"/>
        </w:rPr>
        <w:t>Φιλιππιάδα</w:t>
      </w:r>
      <w:proofErr w:type="spellEnd"/>
      <w:r w:rsidRPr="00604F60">
        <w:rPr>
          <w:rFonts w:ascii="Arial" w:eastAsia="Times New Roman" w:hAnsi="Arial" w:cs="Times New Roman"/>
          <w:sz w:val="24"/>
          <w:szCs w:val="24"/>
          <w:lang w:eastAsia="el-GR"/>
        </w:rPr>
        <w:t xml:space="preserve"> δεν μου είπατε τίποτα.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Θα σας πω.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ΓΕΩΡΓΙΟΣ ΒΑΡΕΜΕΝΟΣ: </w:t>
      </w:r>
      <w:r w:rsidRPr="00604F60">
        <w:rPr>
          <w:rFonts w:ascii="Arial" w:eastAsia="Times New Roman" w:hAnsi="Arial" w:cs="Times New Roman"/>
          <w:sz w:val="24"/>
          <w:szCs w:val="24"/>
          <w:lang w:eastAsia="el-GR"/>
        </w:rPr>
        <w:t>Όχι, θα μου πείτε τώρα. Θα μου το πείτε πριν ολοκληρώσω.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Έχω τη δευτερολογία μου. Θα σας το πω.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ΒΑΡΕΜΕΝΟΣ:</w:t>
      </w:r>
      <w:r w:rsidRPr="00604F60">
        <w:rPr>
          <w:rFonts w:ascii="Arial" w:eastAsia="Times New Roman" w:hAnsi="Arial" w:cs="Times New Roman"/>
          <w:sz w:val="24"/>
          <w:szCs w:val="24"/>
          <w:lang w:eastAsia="el-GR"/>
        </w:rPr>
        <w:t xml:space="preserve"> Ναι, αλλά εγώ δεν θα έχω τη δυνατότητα να το σχολιάσω. Γιατί αν είναι ακύρωση, κύριε Υπουργέ με </w:t>
      </w:r>
      <w:proofErr w:type="spellStart"/>
      <w:r w:rsidRPr="00604F60">
        <w:rPr>
          <w:rFonts w:ascii="Arial" w:eastAsia="Times New Roman" w:hAnsi="Arial" w:cs="Times New Roman"/>
          <w:sz w:val="24"/>
          <w:szCs w:val="24"/>
          <w:lang w:eastAsia="el-GR"/>
        </w:rPr>
        <w:t>συγχωρείτε</w:t>
      </w:r>
      <w:proofErr w:type="spellEnd"/>
      <w:r w:rsidRPr="00604F60">
        <w:rPr>
          <w:rFonts w:ascii="Arial" w:eastAsia="Times New Roman" w:hAnsi="Arial" w:cs="Times New Roman"/>
          <w:sz w:val="24"/>
          <w:szCs w:val="24"/>
          <w:lang w:eastAsia="el-GR"/>
        </w:rPr>
        <w:t xml:space="preserve">, να το πείτε όχι σε εμένα, να το πείτε στον λαό, να το ακούσει και ο λαός της περιοχής.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Εάν μπορείτε, εγώ σας δίνω τον λόγο και θα επανέλθω.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Θα το πω δημοσίως, κύριε Βαρεμένε.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Κύριε Βαρεμένε, έχετε εμπειρία.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Υπουργός απάντησε στην </w:t>
      </w:r>
      <w:proofErr w:type="spellStart"/>
      <w:r w:rsidRPr="00604F60">
        <w:rPr>
          <w:rFonts w:ascii="Arial" w:eastAsia="Times New Roman" w:hAnsi="Arial" w:cs="Times New Roman"/>
          <w:sz w:val="24"/>
          <w:szCs w:val="24"/>
          <w:lang w:eastAsia="el-GR"/>
        </w:rPr>
        <w:t>πρωτολογία</w:t>
      </w:r>
      <w:proofErr w:type="spellEnd"/>
      <w:r w:rsidRPr="00604F60">
        <w:rPr>
          <w:rFonts w:ascii="Arial" w:eastAsia="Times New Roman" w:hAnsi="Arial" w:cs="Times New Roman"/>
          <w:sz w:val="24"/>
          <w:szCs w:val="24"/>
          <w:lang w:eastAsia="el-GR"/>
        </w:rPr>
        <w:t xml:space="preserve"> του και θα απαντήσει και στην δευτερολογία του, γιατί κλείνει. Το ξέρετε. Χρόνια ήσασταν εδώ.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Συνεχίστε παρακαλώ.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lastRenderedPageBreak/>
        <w:t>ΓΕΩΡΓΙΟΣ ΒΑΡΕΜΕΝΟΣ:</w:t>
      </w:r>
      <w:r w:rsidRPr="00604F60">
        <w:rPr>
          <w:rFonts w:ascii="Arial" w:eastAsia="Times New Roman" w:hAnsi="Arial" w:cs="Times New Roman"/>
          <w:sz w:val="24"/>
          <w:szCs w:val="24"/>
          <w:lang w:eastAsia="el-GR"/>
        </w:rPr>
        <w:t xml:space="preserve"> Κύριε Πρόεδρε, φυσικά κι έχω εμπειρία. Όμως, με όλο το σεβασμό, είναι βασικό σκέλος της ερώτησής μου, το οποίο δεν απαντήθηκε.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Στην </w:t>
      </w:r>
      <w:proofErr w:type="spellStart"/>
      <w:r w:rsidRPr="00604F60">
        <w:rPr>
          <w:rFonts w:ascii="Arial" w:eastAsia="Times New Roman" w:hAnsi="Arial" w:cs="Times New Roman"/>
          <w:sz w:val="24"/>
          <w:szCs w:val="24"/>
          <w:lang w:eastAsia="el-GR"/>
        </w:rPr>
        <w:t>Φιλιππιάδα</w:t>
      </w:r>
      <w:proofErr w:type="spellEnd"/>
      <w:r w:rsidRPr="00604F60">
        <w:rPr>
          <w:rFonts w:ascii="Arial" w:eastAsia="Times New Roman" w:hAnsi="Arial" w:cs="Times New Roman"/>
          <w:sz w:val="24"/>
          <w:szCs w:val="24"/>
          <w:lang w:eastAsia="el-GR"/>
        </w:rPr>
        <w:t xml:space="preserve"> θα συμφωνήσουμε.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Άρα, είναι κάτι το αναμενόμενο θετικό.</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Κύριε Βαρεμένε, σε μερικά θα συμφωνήσουμε. Δεν πειράζει.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ΠΡΟΕΔΡΕΥΩΝ (Αθανάσιος Μπούρας): </w:t>
      </w:r>
      <w:r w:rsidRPr="00604F60">
        <w:rPr>
          <w:rFonts w:ascii="Arial" w:eastAsia="Times New Roman" w:hAnsi="Arial" w:cs="Times New Roman"/>
          <w:sz w:val="24"/>
          <w:szCs w:val="24"/>
          <w:lang w:eastAsia="el-GR"/>
        </w:rPr>
        <w:t>Παρακαλώ, κύριε Βαρεμένε, συνεχίστε, γιατί περιμένουν και άλλοι συνάδελφοι.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ΒΑΡΕΜΕΝΟΣ:</w:t>
      </w:r>
      <w:r w:rsidRPr="00604F60">
        <w:rPr>
          <w:rFonts w:ascii="Arial" w:eastAsia="Times New Roman" w:hAnsi="Arial" w:cs="Times New Roman"/>
          <w:sz w:val="24"/>
          <w:szCs w:val="24"/>
          <w:lang w:eastAsia="el-GR"/>
        </w:rPr>
        <w:t xml:space="preserve"> Εγώ σας έχω μεταβιβάσει την αγωνία μιας ολόκληρης περιοχής, την αγωνία ενός ολόκληρου πληθυσμού. Δεν είναι μόνο η Αιτωλοακαρνανία στην οποία εκλέγομαι. Είναι και η Λευκάδα που είναι πιο πέρα, είναι και η Πρέβεζα που σας προανέφερα, είναι ο τουρισμός στην περιοχή, είναι η αναπτυξιακή ανάγκη της περιοχής και είναι και ο φόρος αίματος που έχουμε πληρώσει μέχρι τώρα. Και νομίζω πως δεν χρειάζεται να πληρώσουμε παραπάνω.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Εδώ θα είμαστε και θα επανέλθουμε. Εγώ σας είπα πόσο σκοτεινή είναι η συνέχεια των πραγμάτων. Και εγώ ήλπιζα να έχετε συνειδητοποιήσει σε ποιο σκοτεινό τούνελ μπαίνει πλέον το έργο.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ΠΡΟΕΔΡΕΥΩΝ (Αθανάσιος Μπούρας):</w:t>
      </w:r>
      <w:r w:rsidRPr="00604F60">
        <w:rPr>
          <w:rFonts w:ascii="Arial" w:eastAsia="Times New Roman" w:hAnsi="Arial" w:cs="Times New Roman"/>
          <w:sz w:val="24"/>
          <w:szCs w:val="24"/>
          <w:lang w:eastAsia="el-GR"/>
        </w:rPr>
        <w:t xml:space="preserve"> Κύριε Υπουργέ, έχετε τον λόγο.</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Κατ’ αρχάς, να ξεκινήσω, λέγοντας ότι την άλλη φορά θα σας παρακαλούσα να είστε λίγο πιο διαβασμένος. Οι κατατμήσεις έργων, κύριε Βαρεμένε, είναι κάτι το οποίο η Ευρωπαϊκή Επιτροπή απεχθάνεται και μόνο σε ειδικές περιπτώσεις επιτρέπει. Και εξηγούμαι:</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Μιλήσατε για τη συνέχεια του κράτους. Μιλάτε σοβαρά; Στο δικό μου Υπουργείο είχατε ένα έτοιμο έργο στο Πάτρα – Πύργος, με εξασφαλισμένη χρηματοδότηση και αποφάσισε η τότε κυβέρνηση να το σπάσει σε οκτώ κομμάτια, όχι για να προασπίσει το δημόσιο συμφέρον…</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ΓΕΩΡΓΙΟΣ ΒΑΡΕΜΕΝΟΣ</w:t>
      </w:r>
      <w:r w:rsidRPr="00604F60">
        <w:rPr>
          <w:rFonts w:ascii="Arial" w:eastAsia="Times New Roman" w:hAnsi="Arial" w:cs="Times New Roman"/>
          <w:sz w:val="24"/>
          <w:szCs w:val="24"/>
          <w:lang w:eastAsia="el-GR"/>
        </w:rPr>
        <w:t>: Πριν από αυτό τι είχε γίνει;</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ΚΩΝΣΤΑΝΤΙΝΟΣ ΑΧ. ΚΑΡΑΜΑΝΛΗΣ (Υπουργός Υποδομών και Μεταφορών):</w:t>
      </w:r>
      <w:r w:rsidRPr="00604F60">
        <w:rPr>
          <w:rFonts w:ascii="Arial" w:eastAsia="Times New Roman" w:hAnsi="Arial" w:cs="Times New Roman"/>
          <w:sz w:val="24"/>
          <w:szCs w:val="24"/>
          <w:lang w:eastAsia="el-GR"/>
        </w:rPr>
        <w:t xml:space="preserve"> Δεν σας διέκοψα, σας άκουσα με πολύ μεγάλη προσοχή και με πολύ μεγάλο σεβασμό.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Ενιαίο έργο ήταν και εσείς το σπάσατε. Γιατί το σπάσατε; Για να ευνοήσετε έναν συγκεκριμένο εργολάβο, που θέλατε να τον κάνετε εκδότη και </w:t>
      </w:r>
      <w:proofErr w:type="spellStart"/>
      <w:r w:rsidRPr="00604F60">
        <w:rPr>
          <w:rFonts w:ascii="Arial" w:eastAsia="Times New Roman" w:hAnsi="Arial" w:cs="Times New Roman"/>
          <w:sz w:val="24"/>
          <w:szCs w:val="24"/>
          <w:lang w:eastAsia="el-GR"/>
        </w:rPr>
        <w:t>καναλάρχη</w:t>
      </w:r>
      <w:proofErr w:type="spellEnd"/>
      <w:r w:rsidRPr="00604F60">
        <w:rPr>
          <w:rFonts w:ascii="Arial" w:eastAsia="Times New Roman" w:hAnsi="Arial" w:cs="Times New Roman"/>
          <w:sz w:val="24"/>
          <w:szCs w:val="24"/>
          <w:lang w:eastAsia="el-GR"/>
        </w:rPr>
        <w:t xml:space="preserve">. Τα περί βεντετών, λοιπόν, σας τα επιστρέφω, όχι προσωπικά σε εσάς, στο κόμμα σας.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Εμείς, κύριε Βαρεμένε, είμαστε εδώ για να προασπίσουμε το δημόσιο συμφέρον. Και τι μου λέτε τώρα; Μπαίνουμε -λέει- σε σκοτεινούς δρόμους. Μα, καλά, ποιον κοροϊδεύετε; Εγώ να δεχθώ ότι υπήρχαν ευθύνες πριν το 2015. Εσείς από το 2015 μέχρι το 2019, που ήσασταν και Βουλευτής Αιτωλοακαρνανίας, που ήσασταν και Αντιπρόεδρος του ελληνικού Κοινοβουλίου τότε, γιατί δεν κάνατε ερωτήσεις στον κ. </w:t>
      </w:r>
      <w:proofErr w:type="spellStart"/>
      <w:r w:rsidRPr="00604F60">
        <w:rPr>
          <w:rFonts w:ascii="Arial" w:eastAsia="Times New Roman" w:hAnsi="Arial" w:cs="Times New Roman"/>
          <w:sz w:val="24"/>
          <w:szCs w:val="24"/>
          <w:lang w:eastAsia="el-GR"/>
        </w:rPr>
        <w:t>Σπίρτζη</w:t>
      </w:r>
      <w:proofErr w:type="spellEnd"/>
      <w:r w:rsidRPr="00604F60">
        <w:rPr>
          <w:rFonts w:ascii="Arial" w:eastAsia="Times New Roman" w:hAnsi="Arial" w:cs="Times New Roman"/>
          <w:sz w:val="24"/>
          <w:szCs w:val="24"/>
          <w:lang w:eastAsia="el-GR"/>
        </w:rPr>
        <w:t>, γιατί δεν του κουνάγατε το δάκτυλο όταν έδινε τη μια παράταση μετά την άλλη και γιατί δεν τον ρωτάγατε γιατί δεν κλείνει το θέμα με νομοθετική ρύθμιση, όπως κάναμε εμείς με το ζήτημα της Επιτροπής Ανταγωνισμού; Τότε αυτά δεν τα ρωτάγατε, γιατί τότε, προφανώς, ήταν κυβέρνηση το κόμμα το οποίο εκπροσωπείτε.</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Καταλαβαίνω, βέβαια, γιατί δυστυχώς, αυτό είναι το σύστημα που έχουμε, το ακυρωτικό σύστημα και οι δικαστικές διαδικασίες- και όντως θα συμφωνήσω μαζί σας, ότι έχουμε πολύ μεγάλο κίνδυνο να μπούμε σε έναν κύκλο προσφυγών. Όμως, εμείς αυτά τα έχουμε λάβει υπ’ </w:t>
      </w:r>
      <w:proofErr w:type="spellStart"/>
      <w:r w:rsidRPr="00604F60">
        <w:rPr>
          <w:rFonts w:ascii="Arial" w:eastAsia="Times New Roman" w:hAnsi="Arial" w:cs="Times New Roman"/>
          <w:sz w:val="24"/>
          <w:szCs w:val="24"/>
          <w:lang w:eastAsia="el-GR"/>
        </w:rPr>
        <w:t>όψιν</w:t>
      </w:r>
      <w:proofErr w:type="spellEnd"/>
      <w:r w:rsidRPr="00604F60">
        <w:rPr>
          <w:rFonts w:ascii="Arial" w:eastAsia="Times New Roman" w:hAnsi="Arial" w:cs="Times New Roman"/>
          <w:sz w:val="24"/>
          <w:szCs w:val="24"/>
          <w:lang w:eastAsia="el-GR"/>
        </w:rPr>
        <w:t xml:space="preserve"> μας.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Είμαστε, λοιπόν, εδώ αυτή τη στιγμή και λέμε το εξής: Ακόμη κι αν δίναμε το έργο στον δεύτερο, μετά θα έκανε ο τρίτος προσφυγή στον δεύτερο, γιατί αυτή είναι η διαδικασία που γίνεται.</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Επομένως, πάμε στο Σ.τ.Ε. με μια συγκεκριμένη επιχειρηματολογία, αναλύοντας το ιστορικό όλης αυτής της πολύ πονεμένης ιστορίας, που ταλαιπωρεί τους συμπολίτες σας και τους συμπολίτες των γύρω περιοχών πάρα πολλά χρόνια και λέμε κάτι πολύ απλό: «Κύριοι, ως εδώ. Ακυρώνουμε αυτόν το διαγωνισμό ο οποίος ήταν μια παρωδία και κάνουμε μια καινούργια αρχιτεκτονική ενός διαγωνισμού με κατ’ </w:t>
      </w:r>
      <w:proofErr w:type="spellStart"/>
      <w:r w:rsidRPr="00604F60">
        <w:rPr>
          <w:rFonts w:ascii="Arial" w:eastAsia="Times New Roman" w:hAnsi="Arial" w:cs="Times New Roman"/>
          <w:sz w:val="24"/>
          <w:szCs w:val="24"/>
          <w:lang w:eastAsia="el-GR"/>
        </w:rPr>
        <w:t>αποκοπήν</w:t>
      </w:r>
      <w:proofErr w:type="spellEnd"/>
      <w:r w:rsidRPr="00604F60">
        <w:rPr>
          <w:rFonts w:ascii="Arial" w:eastAsia="Times New Roman" w:hAnsi="Arial" w:cs="Times New Roman"/>
          <w:sz w:val="24"/>
          <w:szCs w:val="24"/>
          <w:lang w:eastAsia="el-GR"/>
        </w:rPr>
        <w:t xml:space="preserve"> τίμημα για να τελειώσει, επιτέλους, και το υπόλοιπο κομμάτι».</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Επομένως, καλό είναι να μην έρχονται εδώ οι Βουλευτές της Αντιπολίτευσης ή της συμπολίτευσης και να λένε ότι το έργο θα μπλέξει σε δικαστικές περιπέτειες. Γιατί αν ήμουν πονηρός -που δεν είμαι, γιατί δεν θέλω να σας κάνω καμμία μομφή για την εντιμότητά σας- θα μπορούσε κάποιος να πει ότι κάποιοι είναι αυτοί που παροτρύνουν μερικούς να πάνε στα δικαστήρια. Δεν λέω ότι το κάνετε εσείς. Προς θεού! Μέσα, όμως, σε αυτή την Αίθουσα, σε κάποιες άλλες φάσεις, από άλλους χώρους, ερχόντουσαν Βουλευτές με χαρτιά από εργολάβους και έλεγαν, «γιατί δεν απαντήσατε στον τάδε εργολάβο;». Εγώ δεν είμαι εδώ για να απαντάω σε εργολάβους. Εγώ είμαι εδώ για να απαντάω στον ελληνικό λαό και σε εσάς που είστε εκπρόσωπός του. </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Τώρα όσον αφορά στο δεύτερο σκέλος της ερώτησής σας για το έργο της σύνδεσης της Ιόνιας Οδού με τον Νομό Πρέβεζας, όπως είπατε στο ύψος της </w:t>
      </w:r>
      <w:proofErr w:type="spellStart"/>
      <w:r w:rsidRPr="00604F60">
        <w:rPr>
          <w:rFonts w:ascii="Arial" w:eastAsia="Times New Roman" w:hAnsi="Arial" w:cs="Times New Roman"/>
          <w:sz w:val="24"/>
          <w:szCs w:val="24"/>
          <w:lang w:eastAsia="el-GR"/>
        </w:rPr>
        <w:t>Φιλιππιάδας</w:t>
      </w:r>
      <w:proofErr w:type="spellEnd"/>
      <w:r w:rsidRPr="00604F60">
        <w:rPr>
          <w:rFonts w:ascii="Arial" w:eastAsia="Times New Roman" w:hAnsi="Arial" w:cs="Times New Roman"/>
          <w:sz w:val="24"/>
          <w:szCs w:val="24"/>
          <w:lang w:eastAsia="el-GR"/>
        </w:rPr>
        <w:t>, θέλω να σας πω τα εξής: Έχουμε ξεκινήσει τη διαδικασία σύναψης προγραμματικής σύμβασης με την Περιφέρεια Ηπείρου και η εκτίμησή μας είναι ότι το όλο έργο θα δημοπρατηθεί εντός του πρώτου εξαμήνου του 2021. Οπότε, θέλω να πω με βεβαιότητα ότι αυτό το κομμάτι του έργου θα προχωρήσει και ότι δεν υπάρχει αυτή τη στιγμή κάποια σκέψη για να μπούμε σε περιπέτειες με αυτό το κομμάτι.</w:t>
      </w:r>
    </w:p>
    <w:p w:rsidR="00604F60" w:rsidRPr="00604F60" w:rsidRDefault="00604F60" w:rsidP="00604F60">
      <w:pPr>
        <w:tabs>
          <w:tab w:val="left" w:pos="2913"/>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Σας ευχαριστώ πάρα πολύ.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sz w:val="24"/>
          <w:szCs w:val="24"/>
          <w:shd w:val="clear" w:color="auto" w:fill="FFFFFF"/>
          <w:lang w:eastAsia="zh-CN"/>
        </w:rPr>
        <w:t>ΠΡΟΕΔΡΕΥΩΝ (Αθανάσιος Μπούρας):</w:t>
      </w:r>
      <w:r w:rsidRPr="00604F60">
        <w:rPr>
          <w:rFonts w:ascii="Arial" w:eastAsia="Times New Roman" w:hAnsi="Arial" w:cs="Arial"/>
          <w:bCs/>
          <w:sz w:val="24"/>
          <w:szCs w:val="24"/>
          <w:lang w:eastAsia="zh-CN"/>
        </w:rPr>
        <w:t xml:space="preserve"> </w:t>
      </w:r>
      <w:r w:rsidRPr="00604F60">
        <w:rPr>
          <w:rFonts w:ascii="Arial" w:eastAsia="Times New Roman" w:hAnsi="Arial" w:cs="Times New Roman"/>
          <w:sz w:val="24"/>
          <w:szCs w:val="24"/>
          <w:lang w:eastAsia="el-GR"/>
        </w:rPr>
        <w:t>Σας ευχαριστώ.</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Στις επόμενες δύο ερωτήσεις θα απαντήσει ο Υφυπουργός Περιβάλλοντος και Ενέργειας κ. Γεράσιμος Θωμάς.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Συνεχίζουμε με την πέμπτη με αριθμό 502/11-2-2020 επίκαιρη ερώτηση δεύτερου κύκλου του Βουλευτή Β2΄ Δυτικού Τομέα Αθηνών του ΜέΡΑ25 κ. </w:t>
      </w:r>
      <w:proofErr w:type="spellStart"/>
      <w:r w:rsidRPr="00604F60">
        <w:rPr>
          <w:rFonts w:ascii="Arial" w:eastAsia="Times New Roman" w:hAnsi="Arial" w:cs="Times New Roman"/>
          <w:sz w:val="24"/>
          <w:szCs w:val="24"/>
          <w:lang w:eastAsia="el-GR"/>
        </w:rPr>
        <w:t>Κρίτωνα</w:t>
      </w:r>
      <w:proofErr w:type="spellEnd"/>
      <w:r w:rsidRPr="00604F60">
        <w:rPr>
          <w:rFonts w:ascii="Arial" w:eastAsia="Times New Roman" w:hAnsi="Arial" w:cs="Times New Roman"/>
          <w:sz w:val="24"/>
          <w:szCs w:val="24"/>
          <w:lang w:eastAsia="el-GR"/>
        </w:rPr>
        <w:t xml:space="preserve"> Αρσένη προς τον Υπουργό Περιβάλλοντος και Ενέργειας, με θέμα: «Ανάγκη για τη θεσμοθέτηση ελάχιστης εγγυημένης ποσότητας ενέργειας στους οικονομικά ασθενέστερους».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Ο κ. Αρσένης έχει τον λόγο, για να </w:t>
      </w:r>
      <w:proofErr w:type="spellStart"/>
      <w:r w:rsidRPr="00604F60">
        <w:rPr>
          <w:rFonts w:ascii="Arial" w:eastAsia="Times New Roman" w:hAnsi="Arial" w:cs="Times New Roman"/>
          <w:sz w:val="24"/>
          <w:szCs w:val="24"/>
          <w:lang w:eastAsia="el-GR"/>
        </w:rPr>
        <w:t>πρωτολογήσει</w:t>
      </w:r>
      <w:proofErr w:type="spellEnd"/>
      <w:r w:rsidRPr="00604F60">
        <w:rPr>
          <w:rFonts w:ascii="Arial" w:eastAsia="Times New Roman" w:hAnsi="Arial" w:cs="Times New Roman"/>
          <w:sz w:val="24"/>
          <w:szCs w:val="24"/>
          <w:lang w:eastAsia="el-GR"/>
        </w:rPr>
        <w:t>.</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ΚΡΙΤΩΝ - ΗΛΙΑΣ ΑΡΣΕΝΗΣ:</w:t>
      </w:r>
      <w:r w:rsidRPr="00604F60">
        <w:rPr>
          <w:rFonts w:ascii="Arial" w:eastAsia="Times New Roman" w:hAnsi="Arial" w:cs="Times New Roman"/>
          <w:sz w:val="24"/>
          <w:szCs w:val="24"/>
          <w:lang w:eastAsia="el-GR"/>
        </w:rPr>
        <w:t xml:space="preserve"> Ευχαριστώ πολύ, κύριε Πρόεδρε.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Κύριε Υφυπουργέ, κατ’ αρχάς είμαι πάρα πολύ στεναχωρημένος για πράγματα που έγιναν σ’ αυτήν την Αίθουσα και αφορούν εμμέσως την ερώτησή μας και γι’ αυτό θα τα θέσω.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Όλοι μιλάμε για το 2015. Όταν ο κ. </w:t>
      </w:r>
      <w:proofErr w:type="spellStart"/>
      <w:r w:rsidRPr="00604F60">
        <w:rPr>
          <w:rFonts w:ascii="Arial" w:eastAsia="Times New Roman" w:hAnsi="Arial" w:cs="Times New Roman"/>
          <w:sz w:val="24"/>
          <w:szCs w:val="24"/>
          <w:lang w:eastAsia="el-GR"/>
        </w:rPr>
        <w:t>Βαρουφάκης</w:t>
      </w:r>
      <w:proofErr w:type="spellEnd"/>
      <w:r w:rsidRPr="00604F60">
        <w:rPr>
          <w:rFonts w:ascii="Arial" w:eastAsia="Times New Roman" w:hAnsi="Arial" w:cs="Times New Roman"/>
          <w:sz w:val="24"/>
          <w:szCs w:val="24"/>
          <w:lang w:eastAsia="el-GR"/>
        </w:rPr>
        <w:t xml:space="preserve"> παρέδωσε το τι ακριβώς έγινε το 2015, τις απομαγνητοφωνήσεις, ο Πρόεδρος της Βουλής δεν άντεξε αυτήν την αλήθεια και θέλησε να το επιστρέψει πίσω. Δεν είναι, όμως, μόνο αυτό το πρόβλημα, υπάρχει ένα θέμα ηθικής τάξης, γιατί μέσα στον πανικό του ο Πρόεδρος τη Βουλής ειρωνεύτηκε τρεις φορές τον κ. </w:t>
      </w:r>
      <w:proofErr w:type="spellStart"/>
      <w:r w:rsidRPr="00604F60">
        <w:rPr>
          <w:rFonts w:ascii="Arial" w:eastAsia="Times New Roman" w:hAnsi="Arial" w:cs="Times New Roman"/>
          <w:sz w:val="24"/>
          <w:szCs w:val="24"/>
          <w:lang w:eastAsia="el-GR"/>
        </w:rPr>
        <w:t>Βαρουφάκη</w:t>
      </w:r>
      <w:proofErr w:type="spellEnd"/>
      <w:r w:rsidRPr="00604F60">
        <w:rPr>
          <w:rFonts w:ascii="Arial" w:eastAsia="Times New Roman" w:hAnsi="Arial" w:cs="Times New Roman"/>
          <w:sz w:val="24"/>
          <w:szCs w:val="24"/>
          <w:lang w:eastAsia="el-GR"/>
        </w:rPr>
        <w:t>, ότι πηγαίνει στην κηδεία του καλύτερού του φίλου και αυτό είναι μία προσβολή προς τον άνθρωπο.</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Εάν είχα τη δυνατότητα από το καταστατικό, θα έκανα αίτηση μομφής προς τον Πρόεδρο της Βουλής. Δυστυχώς, δεν την έχω.</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Τώρα, γιατί αφορά την ερώτησή μας; Γιατί αυτές οι απομαγνητοφωνήσεις θα έλεγαν ακριβώς πώς βρέθηκε ο μέσος Έλληνας πολίτης σ’ αυτήν την κατάσταση.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Σήμερα, έχουμε στην Ελλάδα με βάση μελέτες το 29,2% των πολιτών -μελέτη του 2017- να δηλώνει ότι δεν μπορούν να καλύψουν τις βασικές τους ανάγκες όσον αφορά κλιματισμό, φωτισμό, θέρμανση, ακόμα και μαγείρεμα.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lastRenderedPageBreak/>
        <w:t xml:space="preserve">Η κατάσταση εξαθλίωσης των ελληνικών νοικοκυριών είναι πασιφανής. Στη δυτική Αθήνα, την οποία εκπροσωπώ, είναι πάρα πολύ έντονη και ο Δήμος Ιλίου -προς τιμήν του- έχει ξεκινήσει διάφορες πρωτοβουλίες, καλύπτοντας και το ρεύμα, τους ληξιπρόθεσμους λογαριασμούς μέχρι το 2018, σε εβδομήντα επτά οικογένειες. Υπάρχει ανάγκη, όμως, για να γίνει μια </w:t>
      </w:r>
      <w:proofErr w:type="spellStart"/>
      <w:r w:rsidRPr="00604F60">
        <w:rPr>
          <w:rFonts w:ascii="Arial" w:eastAsia="Times New Roman" w:hAnsi="Arial" w:cs="Times New Roman"/>
          <w:sz w:val="24"/>
          <w:szCs w:val="24"/>
          <w:lang w:eastAsia="el-GR"/>
        </w:rPr>
        <w:t>κανονικοποίηση</w:t>
      </w:r>
      <w:proofErr w:type="spellEnd"/>
      <w:r w:rsidRPr="00604F60">
        <w:rPr>
          <w:rFonts w:ascii="Arial" w:eastAsia="Times New Roman" w:hAnsi="Arial" w:cs="Times New Roman"/>
          <w:sz w:val="24"/>
          <w:szCs w:val="24"/>
          <w:lang w:eastAsia="el-GR"/>
        </w:rPr>
        <w:t xml:space="preserve"> αυτής της διαδικασίας για όλους τους δήμους και υπάρχει ενδιαφέρον και από άλλους δήμους. Στην ουσία μιλάμε για ένα «ηλεκτρικό συσσίτιο», διότι σ’ αυτή την κατάσταση έχουν φθάσει πολλά νοικοκυριά.</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Ζητάω, λοιπόν, από εσάς με την επίκαιρη ερώτηση που έχω καταθέσει ακριβώς να δημιουργήσετε το νομικό πλαίσιο, ώστε να επιτραπεί προς τους δήμους να κάνουν αυτή τη διαδικασία. Χρειαζόμαστε, δηλαδή, να μπορεί να μπει ένας μετρητής.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Καταθέτω στα Πρακτικά την ομόφωνη απόφαση του δήμου γι’ αυτό το ζήτημα, που είναι του 2012 και επανήλθε το 2019, με την οποία ζητάει, αν γίνεται με την συνδρομή της ΔΕΗ, να μπουν οι μετρητές ή να μπορεί να δώσει μια κάρτα με συγκεκριμένες μονάδες ρεύματος, για να τα χρησιμοποιούν τα νοικοκυριά εν </w:t>
      </w:r>
      <w:proofErr w:type="spellStart"/>
      <w:r w:rsidRPr="00604F60">
        <w:rPr>
          <w:rFonts w:ascii="Arial" w:eastAsia="Times New Roman" w:hAnsi="Arial" w:cs="Times New Roman"/>
          <w:sz w:val="24"/>
          <w:szCs w:val="24"/>
          <w:lang w:eastAsia="el-GR"/>
        </w:rPr>
        <w:t>είδει</w:t>
      </w:r>
      <w:proofErr w:type="spellEnd"/>
      <w:r w:rsidRPr="00604F60">
        <w:rPr>
          <w:rFonts w:ascii="Arial" w:eastAsia="Times New Roman" w:hAnsi="Arial" w:cs="Times New Roman"/>
          <w:sz w:val="24"/>
          <w:szCs w:val="24"/>
          <w:lang w:eastAsia="el-GR"/>
        </w:rPr>
        <w:t xml:space="preserve"> τουλάχιστον συσσιτίου. Αν δεν καλυφθεί αυτό το κόστος από την κοινωνική εταιρική ευθύνη της ΔΕΗ, να μπορεί τότε ο δήμος να παρέμβει και να καλύψει αυτά τα ποσά. Οπότε, έχουμε ένα τεχνικό, τον μετρητή και ένα ουσιαστικό, την κάλυψη αυτού του «ηλεκτρικού συσσιτίου», που πραγματικά </w:t>
      </w:r>
      <w:r w:rsidRPr="00604F60">
        <w:rPr>
          <w:rFonts w:ascii="Arial" w:eastAsia="Times New Roman" w:hAnsi="Arial" w:cs="Times New Roman"/>
          <w:sz w:val="24"/>
          <w:szCs w:val="24"/>
          <w:lang w:eastAsia="el-GR"/>
        </w:rPr>
        <w:lastRenderedPageBreak/>
        <w:t>θα συμφωνείτε μαζί μου -είμαι σίγουρος- ότι είναι απαραίτητο να ξεκινήσει σήμερα.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(Στο σημείο αυτό ο Βουλευτής κ. </w:t>
      </w:r>
      <w:proofErr w:type="spellStart"/>
      <w:r w:rsidRPr="00604F60">
        <w:rPr>
          <w:rFonts w:ascii="Arial" w:eastAsia="Times New Roman" w:hAnsi="Arial" w:cs="Times New Roman"/>
          <w:sz w:val="24"/>
          <w:szCs w:val="24"/>
          <w:lang w:eastAsia="el-GR"/>
        </w:rPr>
        <w:t>Κρίτων</w:t>
      </w:r>
      <w:proofErr w:type="spellEnd"/>
      <w:r w:rsidRPr="00604F60">
        <w:rPr>
          <w:rFonts w:ascii="Arial" w:eastAsia="Times New Roman" w:hAnsi="Arial" w:cs="Times New Roman"/>
          <w:sz w:val="24"/>
          <w:szCs w:val="24"/>
          <w:lang w:eastAsia="el-GR"/>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sz w:val="24"/>
          <w:szCs w:val="24"/>
          <w:shd w:val="clear" w:color="auto" w:fill="FFFFFF"/>
          <w:lang w:eastAsia="zh-CN"/>
        </w:rPr>
        <w:t>ΠΡΟΕΔΡΕΥΩΝ (Αθανάσιος Μπούρας):</w:t>
      </w:r>
      <w:r w:rsidRPr="00604F60">
        <w:rPr>
          <w:rFonts w:ascii="Arial" w:eastAsia="Times New Roman" w:hAnsi="Arial" w:cs="Arial"/>
          <w:bCs/>
          <w:sz w:val="24"/>
          <w:szCs w:val="24"/>
          <w:lang w:eastAsia="zh-CN"/>
        </w:rPr>
        <w:t xml:space="preserve"> </w:t>
      </w:r>
      <w:r w:rsidRPr="00604F60">
        <w:rPr>
          <w:rFonts w:ascii="Arial" w:eastAsia="Times New Roman" w:hAnsi="Arial" w:cs="Times New Roman"/>
          <w:sz w:val="24"/>
          <w:szCs w:val="24"/>
          <w:lang w:eastAsia="el-GR"/>
        </w:rPr>
        <w:t>Ο κύριος Υφυπουργός έχει τον λόγο, για να απαντήσει.</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sz w:val="24"/>
          <w:szCs w:val="24"/>
          <w:lang w:eastAsia="el-GR"/>
        </w:rPr>
        <w:t xml:space="preserve">ΓΕΡΑΣΙΜΟΣ ΘΩΜΑΣ (Υφυπουργός Περιβάλλοντος και Ενέργειας): </w:t>
      </w:r>
      <w:r w:rsidRPr="00604F60">
        <w:rPr>
          <w:rFonts w:ascii="Arial" w:eastAsia="Times New Roman" w:hAnsi="Arial" w:cs="Times New Roman"/>
          <w:sz w:val="24"/>
          <w:szCs w:val="24"/>
          <w:lang w:eastAsia="el-GR"/>
        </w:rPr>
        <w:t>Ευχαριστώ πολύ, κύριε Πρόεδρε.</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Θέλω να ευχαριστήσω τον κ. Αρσένη, που με αυτήν την ερώτηση μου δίνει τη δυνατότητα να αναφερθώ στο εξαιρετικά σημαντικό θέμα της ενεργειακής ένδειας, που δεν αφορά μόνο τους άμεσα πληγέντες, αλλά αφορά και το σύνολο της κοινωνίας μας.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Η ενεργειακή ένδεια είναι ένα φαινόμενο υπαρκτό που έχει επιδεινωθεί τα τελευταία χρόνια, όπως είπατε και στην ερώτησή σας, κατά τη διάρκεια της οικονομικής κρίσης και έχει αναδειχθεί σαν πρόβλημα στο εθνικό σχέδιο για την ενέργεια και το κλίμα, στο ΕΣΕΚ, που χρησιμοποιεί τα ίδια στοιχεία που και εσείς είπατε από το 2017 και δείχνει ότι το 23% του συνολικού πληθυσμού </w:t>
      </w:r>
      <w:r w:rsidRPr="00604F60">
        <w:rPr>
          <w:rFonts w:ascii="Arial" w:eastAsia="Times New Roman" w:hAnsi="Arial" w:cs="Times New Roman"/>
          <w:sz w:val="24"/>
          <w:szCs w:val="24"/>
          <w:lang w:eastAsia="el-GR"/>
        </w:rPr>
        <w:lastRenderedPageBreak/>
        <w:t xml:space="preserve">εμφανιζόταν μη ικανό να θερμανθεί ικανοποιητικά στην κατοικία του. Αυτό το φαινόμενο διπλασιάζεται, όταν αναφερόμαστε στους οικονομικά πιο ευάλωτους πολίτες. </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Είμαστε σαν Ελλάδα, ύστερα από την κρίση, στις τελευταίες θέσεις της Ευρωπαϊκής Ένωσης, πίσω μόνο από τη Βουλγαρία και τη Λιθουανία. Γι’ αυτόν τον λόγο, η εθνική ενεργειακή και κλιματική στρατηγική, που ψήφισε η Κυβέρνηση, βάζει στόχο να μειωθούν αυτά τα ποσοστά κατά 75% με βάση το έτος 2016 μέσα στη διάρκεια της υλοποίησης του ΕΣΕΚ.</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Οι στόχοι αυτοί είναι φιλόδοξοι, αλλά υλοποιήσιμοι και πρέπει να γίνουν με μόνιμα μέτρα, με μόνιμη και δομική καταπολέμηση του φαινομένου και όχι μόνο με ευκαιριακά και βραχυχρόνια μέτρα, τα οποία δεν αποδίδουν.</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Χρειάζεται δομική λύση. Με αυτό το σκεπτικό έχουμε αναθέσει στο ΚΑΠΕ, που συνεργάζεται με το Υπουργείο, και έχουμε υποσχεθεί ότι θα ολοκληρωθεί στα μέσα του 2020 σχέδιο δράσης για την κατάργηση της ενεργειακής ένδειας, το οποίο, όταν θα ολοκληρωθεί, θα περιλαμβάνει τον ορισμό των νοικοκυριών που χαρακτηρίζονται από ενεργειακή ένδεια, την ειδική διαδικασία παρακολούθησης και αξιολόγησης της εξέλιξης του φαινομένου και τις λύσεις που χρειάζονται, άλλες σε εθνικό και άλλες σε περιφερειακό επίπεδο.</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lastRenderedPageBreak/>
        <w:t>Τα μέτρα της πολιτικής θα εξειδικευτούν με ευνοϊκά τιμολόγια, ενεργειακούς ελέγχους, συμμετοχή σε ενημερωτικές και εκπαιδευτικές δράσεις και θα αναπτυχθεί ειδική διαδικασία παρακολούθησης και μέτρησης των επιπτώσεων του κάθε μέτρου ξεχωριστά.</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Σε αυτό το στάδιο η ερώτησή σας και οι προτάσεις έρχονται σε πολύ καλή στιγμή, γιατί είμαστε ανοιχτοί και θέλουμε να ακούσουμε και να εξετάσουμε τις προτάσεις, όπως αυτήν του Δήμου Ιλίου. Έχουμε συζητήσει με τον ΔΕΔΔΗΕ την περίπτωση του ενεργειακού συσσιτίου. </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Όπως ξέρετε, αυτή η Κυβέρνηση έχει ετοιμάσει την επιτάχυνση της εισαγωγής των «έξυπνων μετρητών», που είναι ένας τρόπος και μία απαραίτητη προϋπόθεση, για να γίνουν τα ενεργειακά συσσίτια. Έχουμε συζητήσει με τον ΔΕΔΔΗΕ, που εξετάζει την τεχνική υλοποίηση αυτού του μέτρου και πώς αυτό θα μπορέσει να μπει στο μακροχρόνιο πλάνο για την ενεργειακή ένδεια.</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Ευχαριστώ.</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b/>
          <w:color w:val="1D2228"/>
          <w:sz w:val="24"/>
          <w:szCs w:val="24"/>
          <w:shd w:val="clear" w:color="auto" w:fill="FFFFFF"/>
          <w:lang w:eastAsia="el-GR"/>
        </w:rPr>
        <w:t>ΠΡΟΕΔΡΕΥΩΝ (Αθανάσιος Μπούρας):</w:t>
      </w:r>
      <w:r w:rsidRPr="00604F60">
        <w:rPr>
          <w:rFonts w:ascii="Arial" w:eastAsia="Times New Roman" w:hAnsi="Arial" w:cs="Arial"/>
          <w:color w:val="1D2228"/>
          <w:sz w:val="24"/>
          <w:szCs w:val="24"/>
          <w:shd w:val="clear" w:color="auto" w:fill="FFFFFF"/>
          <w:lang w:eastAsia="el-GR"/>
        </w:rPr>
        <w:t xml:space="preserve"> Κύριε Αρσένη, έχετε τον λόγο για τη δευτερολογία σας.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b/>
          <w:color w:val="1D2228"/>
          <w:sz w:val="24"/>
          <w:szCs w:val="24"/>
          <w:shd w:val="clear" w:color="auto" w:fill="FFFFFF"/>
          <w:lang w:eastAsia="el-GR"/>
        </w:rPr>
        <w:t>ΚΡΙΤΩΝ  -ΗΛΙΑΣ ΑΡΣΕΝΗΣ:</w:t>
      </w:r>
      <w:r w:rsidRPr="00604F60">
        <w:rPr>
          <w:rFonts w:ascii="Arial" w:eastAsia="Times New Roman" w:hAnsi="Arial" w:cs="Arial"/>
          <w:color w:val="1D2228"/>
          <w:sz w:val="24"/>
          <w:szCs w:val="24"/>
          <w:shd w:val="clear" w:color="auto" w:fill="FFFFFF"/>
          <w:lang w:eastAsia="el-GR"/>
        </w:rPr>
        <w:t xml:space="preserve"> Ευχαριστώ πολύ, κύριε Πρόεδρε.</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lastRenderedPageBreak/>
        <w:t>Κύριε Υφυπουργέ, χαίρομαι πολύ που προχωράτε προς αυτή την κατεύθυνση. Αναρωτιέμαι, από τη στιγμή που υπάρχει αυτό το ομόφωνο ενδιαφέρον από τον Δήμο Ιλίου, εάν θα μπορούσατε να εξετάσετε το να εφαρμοστεί πιλοτικά αυτό, ξεκινώντας από τον Δήμο Ιλίου, καθώς έχουν προχωρήσει και σε αποπληρωμές λογαριασμών ανθρώπων. Αυτές οι εβδομήντα επτά οικογένειες είχαν μείνει χωρίς ρεύμα για πολύ καιρό λόγω συσσωρευτικών χρεών προς τη ΔΕΗ.</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Υπάρχει, επίσης, και μία οργανωμένη πρόταση από την πλευρά τους. Οπότε, νομίζω ότι αξίζει να εξετάσετε πιλοτικά την εφαρμογή αυτών των μέτρων, ξεκινώντας από τον Δήμο Ιλίου, πιθανόν και άλλους δύο-τρεις δήμους σε όλη την Ελλάδα, αλλά μέσα σ’ αυτούς να είναι και ο Δήμος Ιλίου.</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Ευχαριστώ.</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b/>
          <w:color w:val="1D2228"/>
          <w:sz w:val="24"/>
          <w:szCs w:val="24"/>
          <w:shd w:val="clear" w:color="auto" w:fill="FFFFFF"/>
          <w:lang w:eastAsia="el-GR"/>
        </w:rPr>
        <w:t>ΠΡΟΕΔΡΕΥΩΝ (Αθανάσιος Μπούρας):</w:t>
      </w:r>
      <w:r w:rsidRPr="00604F60">
        <w:rPr>
          <w:rFonts w:ascii="Arial" w:eastAsia="Times New Roman" w:hAnsi="Arial" w:cs="Arial"/>
          <w:color w:val="1D2228"/>
          <w:sz w:val="24"/>
          <w:szCs w:val="24"/>
          <w:shd w:val="clear" w:color="auto" w:fill="FFFFFF"/>
          <w:lang w:eastAsia="el-GR"/>
        </w:rPr>
        <w:t xml:space="preserve"> Ορίστε, κύριε Υπουργέ, έχετε τον λόγο για την απάντησή σας.</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b/>
          <w:sz w:val="24"/>
          <w:szCs w:val="24"/>
          <w:lang w:eastAsia="el-GR"/>
        </w:rPr>
        <w:t>ΓΕΡΑΣΙΜΟΣ ΘΩΜΑΣ</w:t>
      </w:r>
      <w:r w:rsidRPr="00604F60">
        <w:rPr>
          <w:rFonts w:ascii="Arial" w:eastAsia="Times New Roman" w:hAnsi="Arial" w:cs="Arial"/>
          <w:sz w:val="24"/>
          <w:szCs w:val="24"/>
          <w:lang w:eastAsia="el-GR"/>
        </w:rPr>
        <w:t xml:space="preserve"> </w:t>
      </w:r>
      <w:r w:rsidRPr="00604F60">
        <w:rPr>
          <w:rFonts w:ascii="Arial" w:eastAsia="Times New Roman" w:hAnsi="Arial" w:cs="Arial"/>
          <w:b/>
          <w:sz w:val="24"/>
          <w:szCs w:val="24"/>
          <w:lang w:eastAsia="el-GR"/>
        </w:rPr>
        <w:t>(Υφυπουργός Περιβάλλοντος και Ενέργειας):</w:t>
      </w:r>
      <w:r w:rsidRPr="00604F60">
        <w:rPr>
          <w:rFonts w:ascii="Arial" w:eastAsia="Times New Roman" w:hAnsi="Arial" w:cs="Arial"/>
          <w:sz w:val="24"/>
          <w:szCs w:val="24"/>
          <w:lang w:eastAsia="el-GR"/>
        </w:rPr>
        <w:t xml:space="preserve"> </w:t>
      </w:r>
      <w:r w:rsidRPr="00604F60">
        <w:rPr>
          <w:rFonts w:ascii="Arial" w:eastAsia="Times New Roman" w:hAnsi="Arial" w:cs="Arial"/>
          <w:color w:val="1D2228"/>
          <w:sz w:val="24"/>
          <w:szCs w:val="24"/>
          <w:shd w:val="clear" w:color="auto" w:fill="FFFFFF"/>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Θέλω να θυμίσω ότι τα κριτήρια ένταξης στους δικαιούχους της ενεργειακής ένδειας, όπως και τα κριτήρια της ένταξης στο κοινωνικό τιμολόγιο, παραδείγματος χάριν, τα οποία άλλαξαν το 2018, κατά την προηγούμενη </w:t>
      </w:r>
      <w:r w:rsidRPr="00604F60">
        <w:rPr>
          <w:rFonts w:ascii="Arial" w:eastAsia="Times New Roman" w:hAnsi="Arial" w:cs="Arial"/>
          <w:color w:val="1D2228"/>
          <w:sz w:val="24"/>
          <w:szCs w:val="24"/>
          <w:shd w:val="clear" w:color="auto" w:fill="FFFFFF"/>
          <w:lang w:eastAsia="el-GR"/>
        </w:rPr>
        <w:lastRenderedPageBreak/>
        <w:t>κυβέρνηση, χρειάζονται μία καλή μελέτη, δηλαδή τα κριτήρια ένταξης στο ΚΟΤ. Στο ΚΟΤ είχαμε το 2009 οκτακόσιες χιλιάδες νοικοκυριά και ύστερα από επανεξέταση των κριτηρίων από την προηγούμενη κυβέρνηση, έγιναν πιο περιοριστικά και ήταν πεντακόσιες χιλιάδες οι δικαιούχοι του κοινωνικού τιμολογίου. Αυτό είναι ένα παράδειγμα που δείχνει ότι πριν προχωρήσουμε σε μαζικά μέτρα, πρέπει να είμαστε σίγουροι για τον ορισμό.</w:t>
      </w:r>
    </w:p>
    <w:p w:rsidR="00604F60" w:rsidRPr="00604F60" w:rsidRDefault="00604F60" w:rsidP="00604F60">
      <w:pPr>
        <w:spacing w:line="600" w:lineRule="auto"/>
        <w:ind w:firstLine="720"/>
        <w:jc w:val="both"/>
        <w:rPr>
          <w:rFonts w:ascii="Arial" w:eastAsia="Times New Roman" w:hAnsi="Arial" w:cs="Arial"/>
          <w:color w:val="1D2228"/>
          <w:sz w:val="24"/>
          <w:szCs w:val="24"/>
          <w:shd w:val="clear" w:color="auto" w:fill="FFFFFF"/>
          <w:lang w:eastAsia="el-GR"/>
        </w:rPr>
      </w:pPr>
      <w:r w:rsidRPr="00604F60">
        <w:rPr>
          <w:rFonts w:ascii="Arial" w:eastAsia="Times New Roman" w:hAnsi="Arial" w:cs="Arial"/>
          <w:color w:val="1D2228"/>
          <w:sz w:val="24"/>
          <w:szCs w:val="24"/>
          <w:shd w:val="clear" w:color="auto" w:fill="FFFFFF"/>
          <w:lang w:eastAsia="el-GR"/>
        </w:rPr>
        <w:t xml:space="preserve">Με αυτό το σκεπτικό, εγώ εισηγήθηκα σήμερα στον ΔΕΔΔΗΕ να εξετάσει την περίπτωση του Ιλίου σαν πιλοτικό </w:t>
      </w:r>
      <w:proofErr w:type="spellStart"/>
      <w:r w:rsidRPr="00604F60">
        <w:rPr>
          <w:rFonts w:ascii="Arial" w:eastAsia="Times New Roman" w:hAnsi="Arial" w:cs="Arial"/>
          <w:color w:val="1D2228"/>
          <w:sz w:val="24"/>
          <w:szCs w:val="24"/>
          <w:shd w:val="clear" w:color="auto" w:fill="FFFFFF"/>
          <w:lang w:eastAsia="el-GR"/>
        </w:rPr>
        <w:t>project</w:t>
      </w:r>
      <w:proofErr w:type="spellEnd"/>
      <w:r w:rsidRPr="00604F60">
        <w:rPr>
          <w:rFonts w:ascii="Arial" w:eastAsia="Times New Roman" w:hAnsi="Arial" w:cs="Arial"/>
          <w:color w:val="1D2228"/>
          <w:sz w:val="24"/>
          <w:szCs w:val="24"/>
          <w:shd w:val="clear" w:color="auto" w:fill="FFFFFF"/>
          <w:lang w:eastAsia="el-GR"/>
        </w:rPr>
        <w:t xml:space="preserve"> και θα δούμε εάν ανταποκρίνονται στα κριτήρια ορισμού της ενεργειακής ένδειας αυτές οι εβδομήντα επτά οικογένειες και πώς αυτό θα μπορεί να λυθεί τεχνικά, όταν εισαχθούν οι «έξυπνοι μετρητές».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Πέρα από αυτό, θα ήθελα να πω ότι η Κυβέρνηση κοιτάζει και άλλα μέτρα, τα οποία βοηθούν στο ίδιο αυτό πρόβλημα. Ήδη συνεχίζουμε τη χορήγηση του επιδόματος θέρμανσης και κοιτάμε, επίσης, τη συνέχιση του προγράμματος επανασύνδεσης των ευάλωτων οικιακών καταναλωτών. Έχουμε δεσμεύσει κοντά στα 3 εκατομμύρια ευρώ από τον εθνικό προϋπολογισμό, ο οποίος θα πιστωθεί στον ειδικό λογαριασμό που τηρεί ο ΔΕΔΔΗΕ. Εξετάζουμε με αυτά τα χρήματα να κάνουμε την επέκταση του μέτρου, ώστε να συμπεριληφθούν οι καταναλωτές που τους έχει κοπεί το ρεύμα μέχρι το καλοκαίρι του 2019. Σαν προσωρινό μέτρο, μέχρι να γίνει το </w:t>
      </w:r>
      <w:proofErr w:type="spellStart"/>
      <w:r w:rsidRPr="00604F60">
        <w:rPr>
          <w:rFonts w:ascii="Arial" w:eastAsia="Times New Roman" w:hAnsi="Arial" w:cs="Arial"/>
          <w:sz w:val="24"/>
          <w:szCs w:val="24"/>
          <w:lang w:eastAsia="el-GR"/>
        </w:rPr>
        <w:t>action</w:t>
      </w:r>
      <w:proofErr w:type="spellEnd"/>
      <w:r w:rsidRPr="00604F60">
        <w:rPr>
          <w:rFonts w:ascii="Arial" w:eastAsia="Times New Roman" w:hAnsi="Arial" w:cs="Arial"/>
          <w:sz w:val="24"/>
          <w:szCs w:val="24"/>
          <w:lang w:eastAsia="el-GR"/>
        </w:rPr>
        <w:t xml:space="preserve"> </w:t>
      </w:r>
      <w:r w:rsidRPr="00604F60">
        <w:rPr>
          <w:rFonts w:ascii="Arial" w:eastAsia="Times New Roman" w:hAnsi="Arial" w:cs="Arial"/>
          <w:sz w:val="24"/>
          <w:szCs w:val="24"/>
          <w:lang w:val="en-US" w:eastAsia="el-GR"/>
        </w:rPr>
        <w:lastRenderedPageBreak/>
        <w:t>p</w:t>
      </w:r>
      <w:proofErr w:type="spellStart"/>
      <w:r w:rsidRPr="00604F60">
        <w:rPr>
          <w:rFonts w:ascii="Arial" w:eastAsia="Times New Roman" w:hAnsi="Arial" w:cs="Arial"/>
          <w:sz w:val="24"/>
          <w:szCs w:val="24"/>
          <w:lang w:eastAsia="el-GR"/>
        </w:rPr>
        <w:t>lan</w:t>
      </w:r>
      <w:proofErr w:type="spellEnd"/>
      <w:r w:rsidRPr="00604F60">
        <w:rPr>
          <w:rFonts w:ascii="Arial" w:eastAsia="Times New Roman" w:hAnsi="Arial" w:cs="Arial"/>
          <w:sz w:val="24"/>
          <w:szCs w:val="24"/>
          <w:lang w:eastAsia="el-GR"/>
        </w:rPr>
        <w:t xml:space="preserve"> το οποίο ετοιμάζει το ΚΑΠΕ, θα κοιτάξουμε να χρησιμοποιήσουμε και αυτούς τους πόρους εκεί που χρειάζεται και εκεί που μπορούμε, ούτως ώστε να καλύψουμε το κενό και να αντιμετωπίσουμε το θέμα με μόνιμο και διαρθρωτικό τρόπο.</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Ευχαριστώ.</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ΠΡΟΕΔΡΕΥΩΝ (Αθανάσιος Μπούρας):</w:t>
      </w:r>
      <w:r w:rsidRPr="00604F60">
        <w:rPr>
          <w:rFonts w:ascii="Arial" w:eastAsia="Times New Roman" w:hAnsi="Arial" w:cs="Arial"/>
          <w:sz w:val="24"/>
          <w:szCs w:val="24"/>
          <w:lang w:eastAsia="el-GR"/>
        </w:rPr>
        <w:t xml:space="preserve"> Πριν προχωρήσουμε στην τελευταία για σήμερα επίκαιρη ερώτηση, να ανακοινώσω ότι η έκτη με αριθμό 503/11-2-2020 επίκαιρη ερώτηση δεύτερου κύκλου της Βουλευτού Α΄ Θεσσαλονίκης του ΣΥΡΙΖΑ κ. Αικατερίνης </w:t>
      </w:r>
      <w:proofErr w:type="spellStart"/>
      <w:r w:rsidRPr="00604F60">
        <w:rPr>
          <w:rFonts w:ascii="Arial" w:eastAsia="Times New Roman" w:hAnsi="Arial" w:cs="Arial"/>
          <w:sz w:val="24"/>
          <w:szCs w:val="24"/>
          <w:lang w:eastAsia="el-GR"/>
        </w:rPr>
        <w:t>Νοτοπούλου</w:t>
      </w:r>
      <w:proofErr w:type="spellEnd"/>
      <w:r w:rsidRPr="00604F60">
        <w:rPr>
          <w:rFonts w:ascii="Arial" w:eastAsia="Times New Roman" w:hAnsi="Arial" w:cs="Arial"/>
          <w:sz w:val="24"/>
          <w:szCs w:val="24"/>
          <w:lang w:eastAsia="el-GR"/>
        </w:rPr>
        <w:t xml:space="preserve"> προς τον Υπουργό Υποδομών και Μεταφορών, με θέμα «Πρόοδος των εργασιών του Μετρό Θεσσαλονίκης», δεν θα συζητηθεί λόγω κωλύματος της κυρίας Βουλευτού.</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Προχωρούμε, λοιπόν, στην με αριθμό 1988/18-11-2019 ερώτηση του κύκλου αναφορών και ερωτήσεων της Βουλευτού Καστοριάς του Συνασπισμού Ριζοσπαστικής </w:t>
      </w:r>
      <w:proofErr w:type="spellStart"/>
      <w:r w:rsidRPr="00604F60">
        <w:rPr>
          <w:rFonts w:ascii="Arial" w:eastAsia="Times New Roman" w:hAnsi="Arial" w:cs="Arial"/>
          <w:sz w:val="24"/>
          <w:szCs w:val="24"/>
          <w:lang w:eastAsia="el-GR"/>
        </w:rPr>
        <w:t>Αριστεράς</w:t>
      </w:r>
      <w:proofErr w:type="spellEnd"/>
      <w:r w:rsidRPr="00604F60">
        <w:rPr>
          <w:rFonts w:ascii="Arial" w:eastAsia="Times New Roman" w:hAnsi="Arial" w:cs="Arial"/>
          <w:sz w:val="24"/>
          <w:szCs w:val="24"/>
          <w:lang w:eastAsia="el-GR"/>
        </w:rPr>
        <w:t xml:space="preserve"> κ. Ολυμπίας </w:t>
      </w:r>
      <w:proofErr w:type="spellStart"/>
      <w:r w:rsidRPr="00604F60">
        <w:rPr>
          <w:rFonts w:ascii="Arial" w:eastAsia="Times New Roman" w:hAnsi="Arial" w:cs="Arial"/>
          <w:sz w:val="24"/>
          <w:szCs w:val="24"/>
          <w:lang w:eastAsia="el-GR"/>
        </w:rPr>
        <w:t>Τελιγιορίδου</w:t>
      </w:r>
      <w:proofErr w:type="spellEnd"/>
      <w:r w:rsidRPr="00604F60">
        <w:rPr>
          <w:rFonts w:ascii="Arial" w:eastAsia="Times New Roman" w:hAnsi="Arial" w:cs="Arial"/>
          <w:sz w:val="24"/>
          <w:szCs w:val="24"/>
          <w:lang w:eastAsia="el-GR"/>
        </w:rPr>
        <w:t xml:space="preserve"> προς τον Υπουργό Περιβάλλοντος και Ενέργειας, με θέμα «Δίκτυο φυσικού αερίου σε Καστοριά, </w:t>
      </w:r>
      <w:proofErr w:type="spellStart"/>
      <w:r w:rsidRPr="00604F60">
        <w:rPr>
          <w:rFonts w:ascii="Arial" w:eastAsia="Times New Roman" w:hAnsi="Arial" w:cs="Arial"/>
          <w:sz w:val="24"/>
          <w:szCs w:val="24"/>
          <w:lang w:eastAsia="el-GR"/>
        </w:rPr>
        <w:t>Μανιάκοι</w:t>
      </w:r>
      <w:proofErr w:type="spellEnd"/>
      <w:r w:rsidRPr="00604F60">
        <w:rPr>
          <w:rFonts w:ascii="Arial" w:eastAsia="Times New Roman" w:hAnsi="Arial" w:cs="Arial"/>
          <w:sz w:val="24"/>
          <w:szCs w:val="24"/>
          <w:lang w:eastAsia="el-GR"/>
        </w:rPr>
        <w:t xml:space="preserve">, Άργος </w:t>
      </w:r>
      <w:proofErr w:type="spellStart"/>
      <w:r w:rsidRPr="00604F60">
        <w:rPr>
          <w:rFonts w:ascii="Arial" w:eastAsia="Times New Roman" w:hAnsi="Arial" w:cs="Arial"/>
          <w:sz w:val="24"/>
          <w:szCs w:val="24"/>
          <w:lang w:eastAsia="el-GR"/>
        </w:rPr>
        <w:t>Ορεστικό</w:t>
      </w:r>
      <w:proofErr w:type="spellEnd"/>
      <w:r w:rsidRPr="00604F60">
        <w:rPr>
          <w:rFonts w:ascii="Arial" w:eastAsia="Times New Roman" w:hAnsi="Arial" w:cs="Arial"/>
          <w:sz w:val="24"/>
          <w:szCs w:val="24"/>
          <w:lang w:eastAsia="el-GR"/>
        </w:rPr>
        <w:t xml:space="preserve"> και Γρεβενά».</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Ορίστε, κυρία συνάδελφε, έχετε τον λόγο για την </w:t>
      </w:r>
      <w:proofErr w:type="spellStart"/>
      <w:r w:rsidRPr="00604F60">
        <w:rPr>
          <w:rFonts w:ascii="Arial" w:eastAsia="Times New Roman" w:hAnsi="Arial" w:cs="Arial"/>
          <w:sz w:val="24"/>
          <w:szCs w:val="24"/>
          <w:lang w:eastAsia="el-GR"/>
        </w:rPr>
        <w:t>πρωτολογία</w:t>
      </w:r>
      <w:proofErr w:type="spellEnd"/>
      <w:r w:rsidRPr="00604F60">
        <w:rPr>
          <w:rFonts w:ascii="Arial" w:eastAsia="Times New Roman" w:hAnsi="Arial" w:cs="Arial"/>
          <w:sz w:val="24"/>
          <w:szCs w:val="24"/>
          <w:lang w:eastAsia="el-GR"/>
        </w:rPr>
        <w:t xml:space="preserve"> σας.</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b/>
          <w:sz w:val="24"/>
          <w:szCs w:val="24"/>
          <w:lang w:eastAsia="el-GR"/>
        </w:rPr>
        <w:t>ΟΛΥΜΠΙΑ ΤΕΛΙΓΙΟΡΙΔΟΥ:</w:t>
      </w:r>
      <w:r w:rsidRPr="00604F60">
        <w:rPr>
          <w:rFonts w:ascii="Arial" w:eastAsia="Times New Roman" w:hAnsi="Arial" w:cs="Arial"/>
          <w:sz w:val="24"/>
          <w:szCs w:val="24"/>
          <w:lang w:eastAsia="el-GR"/>
        </w:rPr>
        <w:t xml:space="preserve"> Σας ευχαριστώ, κύριε Πρόεδρε.</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 xml:space="preserve">Κύριε Υπουργέ, καλησπέρα. Η ερώτηση αυτή κατατέθηκε προς εσάς στις 18 Νοεμβρίου του 2019 και για τρεις ολόκληρους μήνες μένει αναπάντητη. Αυτός είναι και ο λόγος που μετατρέπεται σε επίκαιρη, γιατί είναι ένα πολύ σημαντικό θέμα για την περιοχή μας. </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Αυτό, λοιπόν, το διάστημα που ούτε εσείς απαντάτε, αλλά υπάρχει και μια φιλολογία στην περιοχή από στελέχη της Νέας Δημοκρατίας και τη νέα περιφερειακή αρχή, επιχειρείται ένας μηδενισμός όλης της προηγούμενης προσπάθειας που έφτασε αυτό το έργο στο τέλος του, ώστε να αρχίσει να υλοποιείται. Υπάρχει, λοιπόν, μια απαξίωση ότι τίποτε δεν είχε γίνει από την προηγούμενη κυβέρνηση.</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t xml:space="preserve">Μόλις χθες -και δεν ξέρω εάν αυτό σχετίζεται με το γεγονός ότι η ερώτηση έγινε επίκαιρη- παρουσιάστηκε ένα σχέδιο της ΔΕΔΑ για το 2020 μέχρι το 2024. Σε αυτό, λοιπόν, το σχέδιο περιλαμβάνεται το γεγονός ότι το έργο αυτό θα ξεκινήσει, αποσιωπώντας ότι η ΔΕΔΑ είχε ήδη έτοιμο ολοκληρωμένο σχέδιο από το 2018 και </w:t>
      </w:r>
      <w:proofErr w:type="spellStart"/>
      <w:r w:rsidRPr="00604F60">
        <w:rPr>
          <w:rFonts w:ascii="Arial" w:eastAsia="Times New Roman" w:hAnsi="Arial" w:cs="Arial"/>
          <w:sz w:val="24"/>
          <w:szCs w:val="24"/>
          <w:lang w:eastAsia="el-GR"/>
        </w:rPr>
        <w:t>αδειοδότηση</w:t>
      </w:r>
      <w:proofErr w:type="spellEnd"/>
      <w:r w:rsidRPr="00604F60">
        <w:rPr>
          <w:rFonts w:ascii="Arial" w:eastAsia="Times New Roman" w:hAnsi="Arial" w:cs="Arial"/>
          <w:sz w:val="24"/>
          <w:szCs w:val="24"/>
          <w:lang w:eastAsia="el-GR"/>
        </w:rPr>
        <w:t xml:space="preserve"> από την ΡΑΕ από το 2018. Μάλιστα, ενώ υπήρχε αυτή η πρόβλεψη, σήμερα βλέπουμε ότι αυτό που παρουσιάζεται ως </w:t>
      </w:r>
      <w:proofErr w:type="spellStart"/>
      <w:r w:rsidRPr="00604F60">
        <w:rPr>
          <w:rFonts w:ascii="Arial" w:eastAsia="Times New Roman" w:hAnsi="Arial" w:cs="Arial"/>
          <w:sz w:val="24"/>
          <w:szCs w:val="24"/>
          <w:lang w:eastAsia="el-GR"/>
        </w:rPr>
        <w:t>επικαιροποιημένο</w:t>
      </w:r>
      <w:proofErr w:type="spellEnd"/>
      <w:r w:rsidRPr="00604F60">
        <w:rPr>
          <w:rFonts w:ascii="Arial" w:eastAsia="Times New Roman" w:hAnsi="Arial" w:cs="Arial"/>
          <w:sz w:val="24"/>
          <w:szCs w:val="24"/>
          <w:lang w:eastAsia="el-GR"/>
        </w:rPr>
        <w:t xml:space="preserve"> είναι ένα σχέδιο το οποίο μας πάει πίσω και όσον αφορά την έναρξη του έργου -γιατί ήταν να ξεκινήσει από το 2020 και πάμε στο 2021-, αλλά και όσον αφορά την πρόοδο των εργασιών.</w:t>
      </w:r>
    </w:p>
    <w:p w:rsidR="00604F60" w:rsidRPr="00604F60" w:rsidRDefault="00604F60" w:rsidP="00604F60">
      <w:pPr>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sz w:val="24"/>
          <w:szCs w:val="24"/>
          <w:lang w:eastAsia="el-GR"/>
        </w:rPr>
        <w:lastRenderedPageBreak/>
        <w:t>Θέλω, λοιπόν, να ρωτήσω: Όλο αυτό το προηγούμενο διάστημα ήταν προσχηματική η προσπάθεια απαξίωσης και μηδενισμού όσων είχαν γίνει από την προηγούμενη κυβέρνηση; Έγινε προσχηματικά η αλλαγή με τον καινούργιο σχεδιασμό της ΔΕΔΑ; Υποκρύπτεται κάτι άλλο και εννοώ την προσπάθεια για να δοθεί αυτό το έργο σε ιδιώτες, όπως είπε και ο νυν περιφερειάρχης, ο οποίος ήταν και Βουλευτής της Νέας Δημοκρατίας και παρ’ όλο που πήγε να το διαψεύσει, ακόμη και στην διάψευσή του το επιβεβαιώνει;</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sz w:val="24"/>
          <w:szCs w:val="24"/>
          <w:lang w:eastAsia="el-GR"/>
        </w:rPr>
        <w:t xml:space="preserve">Κύριε Υπουργέ, θέλουμε να ξεκαθαρίσετε τα εξής: Το έργο αυτό θα γίνει από το δημόσιο; Παραμένει αμετάβλητη η θεσμική αρμοδιότητα της ΔΕΔΑ; </w:t>
      </w:r>
      <w:r w:rsidRPr="00604F60">
        <w:rPr>
          <w:rFonts w:ascii="Arial" w:eastAsia="Times New Roman" w:hAnsi="Arial" w:cs="Arial"/>
          <w:color w:val="212121"/>
          <w:sz w:val="24"/>
          <w:szCs w:val="24"/>
          <w:shd w:val="clear" w:color="auto" w:fill="FFFFFF"/>
          <w:lang w:eastAsia="el-GR"/>
        </w:rPr>
        <w:t xml:space="preserve">Η παρουσία του καινούργιου σχεδιασμού είναι προσχηματική για την ιδιωτικοποίηση, για την οικειοποίηση του έργου; Υπάρχει, λοιπόν, σχεδιασμός η υλοποίηση να γίνει, όπως είχαμε προβλέψει εμείς για την εξυπηρέτηση των πολιτών της Καστοριάς, του Άργους </w:t>
      </w:r>
      <w:proofErr w:type="spellStart"/>
      <w:r w:rsidRPr="00604F60">
        <w:rPr>
          <w:rFonts w:ascii="Arial" w:eastAsia="Times New Roman" w:hAnsi="Arial" w:cs="Arial"/>
          <w:color w:val="212121"/>
          <w:sz w:val="24"/>
          <w:szCs w:val="24"/>
          <w:shd w:val="clear" w:color="auto" w:fill="FFFFFF"/>
          <w:lang w:eastAsia="el-GR"/>
        </w:rPr>
        <w:t>Ορεστικού</w:t>
      </w:r>
      <w:proofErr w:type="spellEnd"/>
      <w:r w:rsidRPr="00604F60">
        <w:rPr>
          <w:rFonts w:ascii="Arial" w:eastAsia="Times New Roman" w:hAnsi="Arial" w:cs="Arial"/>
          <w:color w:val="212121"/>
          <w:sz w:val="24"/>
          <w:szCs w:val="24"/>
          <w:shd w:val="clear" w:color="auto" w:fill="FFFFFF"/>
          <w:lang w:eastAsia="el-GR"/>
        </w:rPr>
        <w:t xml:space="preserve">, των </w:t>
      </w:r>
      <w:proofErr w:type="spellStart"/>
      <w:r w:rsidRPr="00604F60">
        <w:rPr>
          <w:rFonts w:ascii="Arial" w:eastAsia="Times New Roman" w:hAnsi="Arial" w:cs="Arial"/>
          <w:color w:val="212121"/>
          <w:sz w:val="24"/>
          <w:szCs w:val="24"/>
          <w:shd w:val="clear" w:color="auto" w:fill="FFFFFF"/>
          <w:lang w:eastAsia="el-GR"/>
        </w:rPr>
        <w:t>Μανιάκων</w:t>
      </w:r>
      <w:proofErr w:type="spellEnd"/>
      <w:r w:rsidRPr="00604F60">
        <w:rPr>
          <w:rFonts w:ascii="Arial" w:eastAsia="Times New Roman" w:hAnsi="Arial" w:cs="Arial"/>
          <w:color w:val="212121"/>
          <w:sz w:val="24"/>
          <w:szCs w:val="24"/>
          <w:shd w:val="clear" w:color="auto" w:fill="FFFFFF"/>
          <w:lang w:eastAsia="el-GR"/>
        </w:rPr>
        <w:t xml:space="preserve"> και των Γρεβενών; Γιατί η καθυστέρηση για έναν χρόνο, όπως παρουσιάζεται στον τωρινό σχεδιασμό, για μας σημαίνει ένας επιπλέον χειμώνας χωρίς τη δυνατότητα φθηνής πρόσβασης για τη θέρμανση. </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Ευχαριστώ.</w:t>
      </w:r>
    </w:p>
    <w:p w:rsidR="00604F60" w:rsidRPr="00604F60" w:rsidRDefault="00604F60" w:rsidP="00604F60">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bCs/>
          <w:color w:val="212121"/>
          <w:sz w:val="24"/>
          <w:szCs w:val="24"/>
          <w:shd w:val="clear" w:color="auto" w:fill="FFFFFF"/>
          <w:lang w:eastAsia="zh-CN"/>
        </w:rPr>
        <w:t xml:space="preserve">ΠΡΟΕΔΡΕΥΩΝ (Αθανάσιος Μπούρας): </w:t>
      </w:r>
      <w:r w:rsidRPr="00604F60">
        <w:rPr>
          <w:rFonts w:ascii="Arial" w:eastAsia="Times New Roman" w:hAnsi="Arial" w:cs="Arial"/>
          <w:bCs/>
          <w:color w:val="212121"/>
          <w:sz w:val="24"/>
          <w:szCs w:val="24"/>
          <w:shd w:val="clear" w:color="auto" w:fill="FFFFFF"/>
          <w:lang w:eastAsia="zh-CN"/>
        </w:rPr>
        <w:t>Ορίστε, κ</w:t>
      </w:r>
      <w:r w:rsidRPr="00604F60">
        <w:rPr>
          <w:rFonts w:ascii="Arial" w:eastAsia="Times New Roman" w:hAnsi="Arial" w:cs="Arial"/>
          <w:color w:val="212121"/>
          <w:sz w:val="24"/>
          <w:szCs w:val="24"/>
          <w:shd w:val="clear" w:color="auto" w:fill="FFFFFF"/>
          <w:lang w:eastAsia="el-GR"/>
        </w:rPr>
        <w:t>ύριε Υπουργέ, έχετε τον λόγο για να απαντήσετε.</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b/>
          <w:sz w:val="24"/>
          <w:szCs w:val="24"/>
          <w:lang w:eastAsia="el-GR"/>
        </w:rPr>
        <w:lastRenderedPageBreak/>
        <w:t>ΓΕΡΑΣΙΜΟΣ ΘΩΜΑΣ (Υφυπουργός Περιβάλλοντος και Ενέργειας):</w:t>
      </w:r>
      <w:r w:rsidRPr="00604F60">
        <w:rPr>
          <w:rFonts w:ascii="Arial" w:eastAsia="Times New Roman" w:hAnsi="Arial" w:cs="Arial"/>
          <w:sz w:val="24"/>
          <w:szCs w:val="24"/>
          <w:lang w:eastAsia="el-GR"/>
        </w:rPr>
        <w:t xml:space="preserve"> </w:t>
      </w:r>
      <w:r w:rsidRPr="00604F60">
        <w:rPr>
          <w:rFonts w:ascii="Arial" w:eastAsia="Times New Roman" w:hAnsi="Arial" w:cs="Arial"/>
          <w:color w:val="212121"/>
          <w:sz w:val="24"/>
          <w:szCs w:val="24"/>
          <w:shd w:val="clear" w:color="auto" w:fill="FFFFFF"/>
          <w:lang w:eastAsia="el-GR"/>
        </w:rPr>
        <w:t>Ευχαριστώ, κύριε Πρόεδρε.</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Ευχαριστώ πολύ που μου δίνετε τη δυνατότητα να βάλω μια τάξη και να εξηγήσω τι ακριβώς γίνεται. Κατ’ αρχάς, υπάρχουν ανακρίβειες σε αυτά τα οποία υποτίθεται είχαν προετοιμαστεί από την προηγούμενη κυβέρνηση. Ουδέποτε η προηγούμενη Περιφερειακή Αρχή της Δυτικής Μακεδονίας έβγαλε πρόσκληση για να ενταχθεί το έργο στο ΠΕΠ δυτικής Μακεδονίας. Είχε ενταχθεί στο Πρόγραμμα Δημοσίων Επενδύσεων χωρίς πρόβλεψη υλοποίησης. Επομένως, ήταν μια ανακοίνωση. Το ίδιο και η ΔΕΔΑ, η οποία υποτίθεται έχει κάνει τα </w:t>
      </w:r>
      <w:proofErr w:type="spellStart"/>
      <w:r w:rsidRPr="00604F60">
        <w:rPr>
          <w:rFonts w:ascii="Arial" w:eastAsia="Times New Roman" w:hAnsi="Arial" w:cs="Arial"/>
          <w:color w:val="212121"/>
          <w:sz w:val="24"/>
          <w:szCs w:val="24"/>
          <w:shd w:val="clear" w:color="auto" w:fill="FFFFFF"/>
          <w:lang w:eastAsia="el-GR"/>
        </w:rPr>
        <w:t>business</w:t>
      </w:r>
      <w:proofErr w:type="spellEnd"/>
      <w:r w:rsidRPr="00604F60">
        <w:rPr>
          <w:rFonts w:ascii="Arial" w:eastAsia="Times New Roman" w:hAnsi="Arial" w:cs="Arial"/>
          <w:color w:val="212121"/>
          <w:sz w:val="24"/>
          <w:szCs w:val="24"/>
          <w:shd w:val="clear" w:color="auto" w:fill="FFFFFF"/>
          <w:lang w:eastAsia="el-GR"/>
        </w:rPr>
        <w:t xml:space="preserve"> </w:t>
      </w:r>
      <w:proofErr w:type="spellStart"/>
      <w:r w:rsidRPr="00604F60">
        <w:rPr>
          <w:rFonts w:ascii="Arial" w:eastAsia="Times New Roman" w:hAnsi="Arial" w:cs="Arial"/>
          <w:color w:val="212121"/>
          <w:sz w:val="24"/>
          <w:szCs w:val="24"/>
          <w:shd w:val="clear" w:color="auto" w:fill="FFFFFF"/>
          <w:lang w:eastAsia="el-GR"/>
        </w:rPr>
        <w:t>plan</w:t>
      </w:r>
      <w:proofErr w:type="spellEnd"/>
      <w:r w:rsidRPr="00604F60">
        <w:rPr>
          <w:rFonts w:ascii="Arial" w:eastAsia="Times New Roman" w:hAnsi="Arial" w:cs="Arial"/>
          <w:color w:val="212121"/>
          <w:sz w:val="24"/>
          <w:szCs w:val="24"/>
          <w:shd w:val="clear" w:color="auto" w:fill="FFFFFF"/>
          <w:lang w:val="en-US" w:eastAsia="el-GR"/>
        </w:rPr>
        <w:t>s</w:t>
      </w:r>
      <w:r w:rsidRPr="00604F60">
        <w:rPr>
          <w:rFonts w:ascii="Arial" w:eastAsia="Times New Roman" w:hAnsi="Arial" w:cs="Arial"/>
          <w:color w:val="212121"/>
          <w:sz w:val="24"/>
          <w:szCs w:val="24"/>
          <w:shd w:val="clear" w:color="auto" w:fill="FFFFFF"/>
          <w:lang w:eastAsia="el-GR"/>
        </w:rPr>
        <w:t xml:space="preserve"> και όλες τις προετοιμασίες, ήτανε </w:t>
      </w:r>
      <w:proofErr w:type="spellStart"/>
      <w:r w:rsidRPr="00604F60">
        <w:rPr>
          <w:rFonts w:ascii="Arial" w:eastAsia="Times New Roman" w:hAnsi="Arial" w:cs="Arial"/>
          <w:color w:val="212121"/>
          <w:sz w:val="24"/>
          <w:szCs w:val="24"/>
          <w:shd w:val="clear" w:color="auto" w:fill="FFFFFF"/>
          <w:lang w:eastAsia="el-GR"/>
        </w:rPr>
        <w:t>υποστελεχωμένη</w:t>
      </w:r>
      <w:proofErr w:type="spellEnd"/>
      <w:r w:rsidRPr="00604F60">
        <w:rPr>
          <w:rFonts w:ascii="Arial" w:eastAsia="Times New Roman" w:hAnsi="Arial" w:cs="Arial"/>
          <w:color w:val="212121"/>
          <w:sz w:val="24"/>
          <w:szCs w:val="24"/>
          <w:shd w:val="clear" w:color="auto" w:fill="FFFFFF"/>
          <w:lang w:eastAsia="el-GR"/>
        </w:rPr>
        <w:t xml:space="preserve"> επί ΣΥΡΙΖΑ και πήρε δύο τρίτα του προσωπικού της ενάμιση μήνα πριν τις εκλογές του 2019.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Επομένως, ξεκινάμε από το γεγονός ότι τίποτα δεν ήταν έτοιμο. Η δυσκινησία της προηγούμενης διοίκησης της ΔΕΔΑ, αλλά και της προηγούμενης Περιφερειακής Αρχής της Δυτικής Μακεδονίας -δεν υφίστανται πια- είχε ως αποτέλεσμα να αρχίσουμε να εργαζόμαστε συστηματικά από τώρα με τη νέα διοίκηση της ΔΕΔΑ και τη νέα περιφερειακή αρχή, ώστε να προχωρήσουν αυτά τα έργα. Τα έργα θα προχωρήσουν. Η επέκταση του δικτύου διανομής φυσικού αερίου στην ελληνική επικράτεια αποτελεί </w:t>
      </w:r>
      <w:r w:rsidRPr="00604F60">
        <w:rPr>
          <w:rFonts w:ascii="Arial" w:eastAsia="Times New Roman" w:hAnsi="Arial" w:cs="Arial"/>
          <w:color w:val="212121"/>
          <w:sz w:val="24"/>
          <w:szCs w:val="24"/>
          <w:shd w:val="clear" w:color="auto" w:fill="FFFFFF"/>
          <w:lang w:eastAsia="el-GR"/>
        </w:rPr>
        <w:lastRenderedPageBreak/>
        <w:t>αναπόσπαστο κομμάτι της εθνικής στρατηγικής για την ενέργεια και το κλίμα, το οποίο ήδη υλοποιείται.</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Τώρα, σε ό,τι αφορά το συγκεκριμένο έργο της Περιφέρειας Δυτικής Μακεδονίας, αυτό έχει ενταχθεί στο πρόγραμμα της ΔΕΔΑ, το οποίο κατατέθηκε στη ΡΑΕ προς προσέγγιση την προηγούμενη εβδομάδα και έχει βγει σε δημόσια διαβούλευση ύστερα από </w:t>
      </w:r>
      <w:proofErr w:type="spellStart"/>
      <w:r w:rsidRPr="00604F60">
        <w:rPr>
          <w:rFonts w:ascii="Arial" w:eastAsia="Times New Roman" w:hAnsi="Arial" w:cs="Arial"/>
          <w:color w:val="212121"/>
          <w:sz w:val="24"/>
          <w:szCs w:val="24"/>
          <w:shd w:val="clear" w:color="auto" w:fill="FFFFFF"/>
          <w:lang w:eastAsia="el-GR"/>
        </w:rPr>
        <w:t>επικαιροποίηση</w:t>
      </w:r>
      <w:proofErr w:type="spellEnd"/>
      <w:r w:rsidRPr="00604F60">
        <w:rPr>
          <w:rFonts w:ascii="Arial" w:eastAsia="Times New Roman" w:hAnsi="Arial" w:cs="Arial"/>
          <w:color w:val="212121"/>
          <w:sz w:val="24"/>
          <w:szCs w:val="24"/>
          <w:shd w:val="clear" w:color="auto" w:fill="FFFFFF"/>
          <w:lang w:eastAsia="el-GR"/>
        </w:rPr>
        <w:t xml:space="preserve"> για δύο λόγους: Πρώτον, να δούμε τι πραγματικά είχε προετοιμαστεί και τι δεν είχε προβληματιστεί από τις αρχές, ούτως ώστε να μπορέσει να υλοποιηθεί και δεύτερον, για να προστεθούν, όπως θα πω παρακάτω στην εισήγησή μου, πολύ σημαντικά έργα για την περιοχή της δυτικής Μακεδονίας και της υπόλοιπης Ελλάδας.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Καταθέτω για τα Πρακτικά το πρόγραμμα της ΔΕΔΑ. </w:t>
      </w:r>
    </w:p>
    <w:p w:rsidR="00604F60" w:rsidRPr="00604F60" w:rsidRDefault="00604F60" w:rsidP="00604F60">
      <w:pPr>
        <w:tabs>
          <w:tab w:val="left" w:pos="2820"/>
        </w:tabs>
        <w:spacing w:line="600" w:lineRule="auto"/>
        <w:ind w:firstLine="720"/>
        <w:jc w:val="both"/>
        <w:rPr>
          <w:rFonts w:ascii="Arial" w:eastAsia="Times New Roman" w:hAnsi="Arial" w:cs="Arial"/>
          <w:sz w:val="24"/>
          <w:szCs w:val="24"/>
          <w:lang w:eastAsia="el-GR"/>
        </w:rPr>
      </w:pPr>
      <w:r w:rsidRPr="00604F60">
        <w:rPr>
          <w:rFonts w:ascii="Arial" w:eastAsia="Times New Roman" w:hAnsi="Arial" w:cs="Arial"/>
          <w:color w:val="212121"/>
          <w:sz w:val="24"/>
          <w:szCs w:val="24"/>
          <w:shd w:val="clear" w:color="auto" w:fill="FFFFFF"/>
          <w:lang w:eastAsia="el-GR"/>
        </w:rPr>
        <w:t>(</w:t>
      </w:r>
      <w:r w:rsidRPr="00604F60">
        <w:rPr>
          <w:rFonts w:ascii="Arial" w:eastAsia="Times New Roman" w:hAnsi="Arial" w:cs="Times New Roman"/>
          <w:sz w:val="24"/>
          <w:szCs w:val="24"/>
          <w:lang w:eastAsia="el-GR"/>
        </w:rPr>
        <w:t>Στο σημείο αυτό ο Υφυπουργός Περιβάλλοντος και Ενέργειας κ. Γεράσιμος Θωμάς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Το πρόγραμμα ανάπτυξης της ΔΕΔΑ προβλέπει την ανάπτυξη των δικτύων διανομής στους Δήμους Καστοριάς, συμπεριλαμβανομένων των </w:t>
      </w:r>
      <w:proofErr w:type="spellStart"/>
      <w:r w:rsidRPr="00604F60">
        <w:rPr>
          <w:rFonts w:ascii="Arial" w:eastAsia="Times New Roman" w:hAnsi="Arial" w:cs="Arial"/>
          <w:color w:val="212121"/>
          <w:sz w:val="24"/>
          <w:szCs w:val="24"/>
          <w:shd w:val="clear" w:color="auto" w:fill="FFFFFF"/>
          <w:lang w:eastAsia="el-GR"/>
        </w:rPr>
        <w:t>Μανιάκων</w:t>
      </w:r>
      <w:proofErr w:type="spellEnd"/>
      <w:r w:rsidRPr="00604F60">
        <w:rPr>
          <w:rFonts w:ascii="Arial" w:eastAsia="Times New Roman" w:hAnsi="Arial" w:cs="Arial"/>
          <w:color w:val="212121"/>
          <w:sz w:val="24"/>
          <w:szCs w:val="24"/>
          <w:shd w:val="clear" w:color="auto" w:fill="FFFFFF"/>
          <w:lang w:eastAsia="el-GR"/>
        </w:rPr>
        <w:t xml:space="preserve">, Άργους </w:t>
      </w:r>
      <w:proofErr w:type="spellStart"/>
      <w:r w:rsidRPr="00604F60">
        <w:rPr>
          <w:rFonts w:ascii="Arial" w:eastAsia="Times New Roman" w:hAnsi="Arial" w:cs="Arial"/>
          <w:color w:val="212121"/>
          <w:sz w:val="24"/>
          <w:szCs w:val="24"/>
          <w:shd w:val="clear" w:color="auto" w:fill="FFFFFF"/>
          <w:lang w:eastAsia="el-GR"/>
        </w:rPr>
        <w:t>Ορεστικού</w:t>
      </w:r>
      <w:proofErr w:type="spellEnd"/>
      <w:r w:rsidRPr="00604F60">
        <w:rPr>
          <w:rFonts w:ascii="Arial" w:eastAsia="Times New Roman" w:hAnsi="Arial" w:cs="Arial"/>
          <w:color w:val="212121"/>
          <w:sz w:val="24"/>
          <w:szCs w:val="24"/>
          <w:shd w:val="clear" w:color="auto" w:fill="FFFFFF"/>
          <w:lang w:eastAsia="el-GR"/>
        </w:rPr>
        <w:t xml:space="preserve"> και Γρεβενών. Όμως, γι’ αυτά τα έργα, επίσης, </w:t>
      </w:r>
      <w:r w:rsidRPr="00604F60">
        <w:rPr>
          <w:rFonts w:ascii="Arial" w:eastAsia="Times New Roman" w:hAnsi="Arial" w:cs="Arial"/>
          <w:color w:val="212121"/>
          <w:sz w:val="24"/>
          <w:szCs w:val="24"/>
          <w:shd w:val="clear" w:color="auto" w:fill="FFFFFF"/>
          <w:lang w:eastAsia="el-GR"/>
        </w:rPr>
        <w:lastRenderedPageBreak/>
        <w:t>πρέπει να ξέρουμε ότι η τροφοδοσία τους με φυσικό αέριο θα μπορέσει να υλοποιηθεί μέσω εξόδου του αγωγού ΤΑΠ στην περιοχή Ποριά Καστοριάς και η κατασκευή του σταθμού εξόδου θα πραγματοποιηθεί από τον ΔΕΣΦΑ που θα αναλάβει τη λειτουργία του σταθμού. Όταν η προηγούμενη Κυβέρνηση είχε κάνει τις ανακοινώσεις, δεν είχε καν προβλεφθεί ότι θα υπάρχει έξοδος του ΤΑΠ, ώστε να υπάρχει φυσικό αέριο για να τα τροφοδοτήσει αυτά. Τώρα αυτά έχουν δρομολογηθεί. Το ΔΕΣΦΑ θα ανοίξει τον σταθμό εξόδου.</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Με αυτό το σκεπτικό, αυτή η απαραίτητη προϋπόθεση θα έχει καλυφθεί. Τα έργα θα ξεκινήσουν το 2021, θα κλείσουν και θα τελειοποιηθούν το 2023. Έχουν αυξηθεί οι οικίες οι οποίες θα συνδεθούν με αυτό το έργο σε σχέση με το προηγούμενο </w:t>
      </w:r>
      <w:proofErr w:type="spellStart"/>
      <w:r w:rsidRPr="00604F60">
        <w:rPr>
          <w:rFonts w:ascii="Arial" w:eastAsia="Times New Roman" w:hAnsi="Arial" w:cs="Arial"/>
          <w:color w:val="212121"/>
          <w:sz w:val="24"/>
          <w:szCs w:val="24"/>
          <w:shd w:val="clear" w:color="auto" w:fill="FFFFFF"/>
          <w:lang w:eastAsia="el-GR"/>
        </w:rPr>
        <w:t>business</w:t>
      </w:r>
      <w:proofErr w:type="spellEnd"/>
      <w:r w:rsidRPr="00604F60">
        <w:rPr>
          <w:rFonts w:ascii="Arial" w:eastAsia="Times New Roman" w:hAnsi="Arial" w:cs="Arial"/>
          <w:color w:val="212121"/>
          <w:sz w:val="24"/>
          <w:szCs w:val="24"/>
          <w:shd w:val="clear" w:color="auto" w:fill="FFFFFF"/>
          <w:lang w:eastAsia="el-GR"/>
        </w:rPr>
        <w:t xml:space="preserve"> </w:t>
      </w:r>
      <w:proofErr w:type="spellStart"/>
      <w:r w:rsidRPr="00604F60">
        <w:rPr>
          <w:rFonts w:ascii="Arial" w:eastAsia="Times New Roman" w:hAnsi="Arial" w:cs="Arial"/>
          <w:color w:val="212121"/>
          <w:sz w:val="24"/>
          <w:szCs w:val="24"/>
          <w:shd w:val="clear" w:color="auto" w:fill="FFFFFF"/>
          <w:lang w:eastAsia="el-GR"/>
        </w:rPr>
        <w:t>plan</w:t>
      </w:r>
      <w:proofErr w:type="spellEnd"/>
      <w:r w:rsidRPr="00604F60">
        <w:rPr>
          <w:rFonts w:ascii="Arial" w:eastAsia="Times New Roman" w:hAnsi="Arial" w:cs="Arial"/>
          <w:color w:val="212121"/>
          <w:sz w:val="24"/>
          <w:szCs w:val="24"/>
          <w:shd w:val="clear" w:color="auto" w:fill="FFFFFF"/>
          <w:lang w:eastAsia="el-GR"/>
        </w:rPr>
        <w:t xml:space="preserve"> της ΔΕΔΑ. </w:t>
      </w:r>
    </w:p>
    <w:p w:rsidR="00604F60" w:rsidRPr="00604F60" w:rsidRDefault="00604F60" w:rsidP="00604F60">
      <w:pPr>
        <w:spacing w:line="600" w:lineRule="auto"/>
        <w:ind w:firstLine="720"/>
        <w:jc w:val="both"/>
        <w:rPr>
          <w:rFonts w:ascii="Arial" w:eastAsia="Times New Roman" w:hAnsi="Arial" w:cs="Arial"/>
          <w:color w:val="0A0A0A"/>
          <w:sz w:val="24"/>
          <w:szCs w:val="24"/>
          <w:shd w:val="clear" w:color="auto" w:fill="FFFFFF"/>
          <w:lang w:eastAsia="el-GR"/>
        </w:rPr>
      </w:pPr>
      <w:r w:rsidRPr="00604F6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Υφυπουργού)</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t xml:space="preserve">Είναι δύο χιλιάδες διακόσιοι σαράντα τέσσερις οικιακοί πελάτες που προβλέπονται στο πρόγραμμα υλοποίησης, πεντακόσιοι εξήντα εμπορικοί, τέσσερις βιομηχανικοί τελικοί πελάτες για τους οποίους προβλέπεται κατανάλωση φυσικού αερίου. Αυτό πρακτικά σημαίνει ότι το νέο πρόγραμμα ανάπτυξης που κατέθεσε στη ΡΑΕ η νέα διοίκηση της ΔΕΔΑ αυξάνεται σημαντικά σε σχέση με το προηγούμενο, όσον αφορά τον αριθμό των νέων συνδέσεων. </w:t>
      </w:r>
    </w:p>
    <w:p w:rsidR="00604F60" w:rsidRPr="00604F60" w:rsidRDefault="00604F60" w:rsidP="00604F60">
      <w:pPr>
        <w:spacing w:line="600" w:lineRule="auto"/>
        <w:ind w:firstLine="720"/>
        <w:jc w:val="both"/>
        <w:rPr>
          <w:rFonts w:ascii="Arial" w:eastAsia="Times New Roman" w:hAnsi="Arial" w:cs="Arial"/>
          <w:color w:val="212121"/>
          <w:sz w:val="24"/>
          <w:szCs w:val="24"/>
          <w:shd w:val="clear" w:color="auto" w:fill="FFFFFF"/>
          <w:lang w:eastAsia="el-GR"/>
        </w:rPr>
      </w:pPr>
      <w:r w:rsidRPr="00604F60">
        <w:rPr>
          <w:rFonts w:ascii="Arial" w:eastAsia="Times New Roman" w:hAnsi="Arial" w:cs="Arial"/>
          <w:color w:val="212121"/>
          <w:sz w:val="24"/>
          <w:szCs w:val="24"/>
          <w:shd w:val="clear" w:color="auto" w:fill="FFFFFF"/>
          <w:lang w:eastAsia="el-GR"/>
        </w:rPr>
        <w:lastRenderedPageBreak/>
        <w:t xml:space="preserve">Η Κυβέρνηση, όμως, έχει υποστηρίξει τη ΔΕΔΑ για να πάει ένα βήμα παραπέρα. Με τις ενέργειές μας και την εντατική προσπάθεια που έγινε τους τελευταίους μήνες -και αυτός είναι ο λόγος που </w:t>
      </w:r>
      <w:proofErr w:type="spellStart"/>
      <w:r w:rsidRPr="00604F60">
        <w:rPr>
          <w:rFonts w:ascii="Arial" w:eastAsia="Times New Roman" w:hAnsi="Arial" w:cs="Arial"/>
          <w:color w:val="212121"/>
          <w:sz w:val="24"/>
          <w:szCs w:val="24"/>
          <w:shd w:val="clear" w:color="auto" w:fill="FFFFFF"/>
          <w:lang w:eastAsia="el-GR"/>
        </w:rPr>
        <w:t>επικαιροποιήθηκε</w:t>
      </w:r>
      <w:proofErr w:type="spellEnd"/>
      <w:r w:rsidRPr="00604F60">
        <w:rPr>
          <w:rFonts w:ascii="Arial" w:eastAsia="Times New Roman" w:hAnsi="Arial" w:cs="Arial"/>
          <w:color w:val="212121"/>
          <w:sz w:val="24"/>
          <w:szCs w:val="24"/>
          <w:shd w:val="clear" w:color="auto" w:fill="FFFFFF"/>
          <w:lang w:eastAsia="el-GR"/>
        </w:rPr>
        <w:t xml:space="preserve"> το επενδυτικό πρόγραμμα και πρόγραμμα ανάπτυξης της ΔΕΔΑ- γίνεται επέκταση των δικτύων διανομής φυσικού αερίου στους ενεργειακούς δήμους της Κοζάνης, Εορδαίας, Φλώρινας και Αμυνταίου, ακριβώς για να καλύψει τις ανάγκες των περιοχών που είναι σε ενεργειακή μετάβαση από το κλείσιμο των </w:t>
      </w:r>
      <w:proofErr w:type="spellStart"/>
      <w:r w:rsidRPr="00604F60">
        <w:rPr>
          <w:rFonts w:ascii="Arial" w:eastAsia="Times New Roman" w:hAnsi="Arial" w:cs="Arial"/>
          <w:color w:val="212121"/>
          <w:sz w:val="24"/>
          <w:szCs w:val="24"/>
          <w:shd w:val="clear" w:color="auto" w:fill="FFFFFF"/>
          <w:lang w:eastAsia="el-GR"/>
        </w:rPr>
        <w:t>λιγνιτικών</w:t>
      </w:r>
      <w:proofErr w:type="spellEnd"/>
      <w:r w:rsidRPr="00604F60">
        <w:rPr>
          <w:rFonts w:ascii="Arial" w:eastAsia="Times New Roman" w:hAnsi="Arial" w:cs="Arial"/>
          <w:color w:val="212121"/>
          <w:sz w:val="24"/>
          <w:szCs w:val="24"/>
          <w:shd w:val="clear" w:color="auto" w:fill="FFFFFF"/>
          <w:lang w:eastAsia="el-GR"/>
        </w:rPr>
        <w:t xml:space="preserve"> σταθμών.</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Σε ό,τι αφορά τους ενεργειακούς αυτούς δήμους, δεν είχε ποτέ ζητηθεί από τη ΔΕΔΑ να μελετήσει τεχνοοικονομικά τα </w:t>
      </w:r>
      <w:proofErr w:type="spellStart"/>
      <w:r w:rsidRPr="00604F60">
        <w:rPr>
          <w:rFonts w:ascii="Arial" w:eastAsia="Times New Roman" w:hAnsi="Arial" w:cs="Arial"/>
          <w:color w:val="202124"/>
          <w:sz w:val="24"/>
          <w:szCs w:val="24"/>
          <w:lang w:eastAsia="el-GR"/>
        </w:rPr>
        <w:t>project</w:t>
      </w:r>
      <w:proofErr w:type="spellEnd"/>
      <w:r w:rsidRPr="00604F60">
        <w:rPr>
          <w:rFonts w:ascii="Arial" w:eastAsia="Times New Roman" w:hAnsi="Arial" w:cs="Arial"/>
          <w:color w:val="202124"/>
          <w:sz w:val="24"/>
          <w:szCs w:val="24"/>
          <w:lang w:eastAsia="el-GR"/>
        </w:rPr>
        <w:t>. Όμως, τώρα τους τελευταίους μήνες με την καινούργια διοίκηση, την καινούργια Κυβέρνηση, ανέλαβε πρωτοβουλία για τη χρηματοδότηση, την υλοποίηση των μελετών, ώστε αυτά να φτάσουν στο ίδιο επίπεδο ωριμότητας με τα έργα που υπήρχαν για τους μη ενεργειακούς δήμους.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Ως Υπουργείο -και εγώ προσωπικά- έχουμε δεσμευθεί στα πλαίσια της δίκαιης μετάβασης να μην υπάρξει κανένα απολύτως κενό σε σχέση με τη θέρμανση των πολιτών μετά το κλείσιμο των </w:t>
      </w:r>
      <w:proofErr w:type="spellStart"/>
      <w:r w:rsidRPr="00604F60">
        <w:rPr>
          <w:rFonts w:ascii="Arial" w:eastAsia="Times New Roman" w:hAnsi="Arial" w:cs="Arial"/>
          <w:color w:val="202124"/>
          <w:sz w:val="24"/>
          <w:szCs w:val="24"/>
          <w:lang w:eastAsia="el-GR"/>
        </w:rPr>
        <w:t>λιγνιτικών</w:t>
      </w:r>
      <w:proofErr w:type="spellEnd"/>
      <w:r w:rsidRPr="00604F60">
        <w:rPr>
          <w:rFonts w:ascii="Arial" w:eastAsia="Times New Roman" w:hAnsi="Arial" w:cs="Arial"/>
          <w:color w:val="202124"/>
          <w:sz w:val="24"/>
          <w:szCs w:val="24"/>
          <w:lang w:eastAsia="el-GR"/>
        </w:rPr>
        <w:t xml:space="preserve"> μονάδων και γι’ αυτό έχουμε προβλέψει στη δυτική Μακεδονία, όχι μόνο στους μη ενεργειακούς, αλλά και στους ενεργειακούς δήμους, να υπάρχει πρόβλεψη.</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lastRenderedPageBreak/>
        <w:t>ΠΡΟΕΔΡΕΥΩΝ (Αθανάσιος Μπούρας):</w:t>
      </w:r>
      <w:r w:rsidRPr="00604F60">
        <w:rPr>
          <w:rFonts w:ascii="Arial" w:eastAsia="Times New Roman" w:hAnsi="Arial" w:cs="Arial"/>
          <w:color w:val="202124"/>
          <w:sz w:val="24"/>
          <w:szCs w:val="24"/>
          <w:lang w:eastAsia="el-GR"/>
        </w:rPr>
        <w:t xml:space="preserve"> Ορίστε, κυρία </w:t>
      </w:r>
      <w:proofErr w:type="spellStart"/>
      <w:r w:rsidRPr="00604F60">
        <w:rPr>
          <w:rFonts w:ascii="Arial" w:eastAsia="Times New Roman" w:hAnsi="Arial" w:cs="Arial"/>
          <w:color w:val="202124"/>
          <w:sz w:val="24"/>
          <w:szCs w:val="24"/>
          <w:lang w:eastAsia="el-GR"/>
        </w:rPr>
        <w:t>Τελιγιορίδου</w:t>
      </w:r>
      <w:proofErr w:type="spellEnd"/>
      <w:r w:rsidRPr="00604F60">
        <w:rPr>
          <w:rFonts w:ascii="Arial" w:eastAsia="Times New Roman" w:hAnsi="Arial" w:cs="Arial"/>
          <w:color w:val="202124"/>
          <w:sz w:val="24"/>
          <w:szCs w:val="24"/>
          <w:lang w:eastAsia="el-GR"/>
        </w:rPr>
        <w:t>, έχετε τον λόγο για τη δευτερολογία σας.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ΟΛΥΜΠΙΑ ΤΕΛΙΓΙΟΡΙΔΟΥ:</w:t>
      </w:r>
      <w:r w:rsidRPr="00604F60">
        <w:rPr>
          <w:rFonts w:ascii="Arial" w:eastAsia="Times New Roman" w:hAnsi="Arial" w:cs="Arial"/>
          <w:color w:val="202124"/>
          <w:sz w:val="24"/>
          <w:szCs w:val="24"/>
          <w:lang w:eastAsia="el-GR"/>
        </w:rPr>
        <w:t xml:space="preserve"> Σας 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Κύριε Υπουργέ, δεν ξέρω ποιες είναι οι πηγές της ενημέρωσής σας. Όμως, με βάση τα στοιχεία που έχω εγώ, οφείλω να σας πω ότι έχετε μια παραπληροφόρηση.</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Είπατε ότι δεν είχε γίνει κανένας σχεδιασμός για τις εξόδους φυσικού αερίου. Θα καταθέσω, λοιπόν, στα Πρακτικά έγγραφο από τις 20 Ιουλίου του 2016 με υπογραφή του κ. Σκουρλέτη, στο οποίο γίνεται η πρόβλεψη αυτή.</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Είπατε ότι δεν υπήρχε στον ενεργειακό σχεδιασμό του ΔΕΣΦΑ η πρόβλεψη για την Ποριά. </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Καταθέτω, λοιπόν, στα Πρακτικά τον σχεδιασμό του ΔΕΣΦΑ, ο οποίος έχει με στοιχεία την πρόβλεψη για το σταθμό στην Ποριά. Μάλιστα, δεν αφορά μόνο τη χορήγηση φυσικού αερίου στην περιοχή της Καστοριάς, αλλά και με τη μορφή CNG και στην περιοχή των Γρεβενών από αυτόν τον σταθμό.</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Είπατε ότι δεν υπήρξε η δυνατότητα να υπάρχει η εγγραφή του ποσού. Να σας ενημερώσω, λοιπόν, ότι εδώ υπάρχουν όλα τα στοιχεία για το ύψος των 12,6 εκατομμυρίων ευρώ που εγγράφονται στο Πρόγραμμα Δημοσίων Επενδύσεων. Να σας δώσω την </w:t>
      </w:r>
      <w:proofErr w:type="spellStart"/>
      <w:r w:rsidRPr="00604F60">
        <w:rPr>
          <w:rFonts w:ascii="Arial" w:eastAsia="Times New Roman" w:hAnsi="Arial" w:cs="Arial"/>
          <w:color w:val="202124"/>
          <w:sz w:val="24"/>
          <w:szCs w:val="24"/>
          <w:lang w:eastAsia="el-GR"/>
        </w:rPr>
        <w:t>αδειοδότηση</w:t>
      </w:r>
      <w:proofErr w:type="spellEnd"/>
      <w:r w:rsidRPr="00604F60">
        <w:rPr>
          <w:rFonts w:ascii="Arial" w:eastAsia="Times New Roman" w:hAnsi="Arial" w:cs="Arial"/>
          <w:color w:val="202124"/>
          <w:sz w:val="24"/>
          <w:szCs w:val="24"/>
          <w:lang w:eastAsia="el-GR"/>
        </w:rPr>
        <w:t xml:space="preserve"> της ΡΑΕ για να ξεκινήσει αυτό το </w:t>
      </w:r>
      <w:r w:rsidRPr="00604F60">
        <w:rPr>
          <w:rFonts w:ascii="Arial" w:eastAsia="Times New Roman" w:hAnsi="Arial" w:cs="Arial"/>
          <w:color w:val="202124"/>
          <w:sz w:val="24"/>
          <w:szCs w:val="24"/>
          <w:lang w:eastAsia="el-GR"/>
        </w:rPr>
        <w:lastRenderedPageBreak/>
        <w:t>πρόγραμμα και όλα αυτά τα στοιχεία τα οποία θα τα καταθέσω στα Πρακτικά. Πραγματικά -και σας το λέω με όλη την καλή διάθεση- νομίζω ότι θα πρέπει να είμαστε ειλικρινείς απέναντι στον κόσμο, αλλά και στη μεταξύ μας συζήτηση.</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Αναφέρατε, πράγματι, ένα γεγονός που έχει προκύψει με τους ενεργειακούς δήμους, για το οποίο όμως ενώ υπάρχει η πρόβλεψη και από τη δική μας κυβέρνηση για έξοδο στον </w:t>
      </w:r>
      <w:proofErr w:type="spellStart"/>
      <w:r w:rsidRPr="00604F60">
        <w:rPr>
          <w:rFonts w:ascii="Arial" w:eastAsia="Times New Roman" w:hAnsi="Arial" w:cs="Arial"/>
          <w:color w:val="202124"/>
          <w:sz w:val="24"/>
          <w:szCs w:val="24"/>
          <w:lang w:eastAsia="el-GR"/>
        </w:rPr>
        <w:t>Περδίκκα</w:t>
      </w:r>
      <w:proofErr w:type="spellEnd"/>
      <w:r w:rsidRPr="00604F60">
        <w:rPr>
          <w:rFonts w:ascii="Arial" w:eastAsia="Times New Roman" w:hAnsi="Arial" w:cs="Arial"/>
          <w:color w:val="202124"/>
          <w:sz w:val="24"/>
          <w:szCs w:val="24"/>
          <w:lang w:eastAsia="el-GR"/>
        </w:rPr>
        <w:t xml:space="preserve">, δεν υπήρχε ο υπόλοιπος προγραμματισμός για την ανάπτυξη των δικτύων, γιατί αυτό προέκυψε από το τελεσίγραφο του Πρωθυπουργού στο συνέδριο του ΟΗΕ για την κλιματική αλλαγή, που ξαφνικά είπε ότι κλείνουν όλες οι </w:t>
      </w:r>
      <w:proofErr w:type="spellStart"/>
      <w:r w:rsidRPr="00604F60">
        <w:rPr>
          <w:rFonts w:ascii="Arial" w:eastAsia="Times New Roman" w:hAnsi="Arial" w:cs="Arial"/>
          <w:color w:val="202124"/>
          <w:sz w:val="24"/>
          <w:szCs w:val="24"/>
          <w:lang w:eastAsia="el-GR"/>
        </w:rPr>
        <w:t>λιγνιτικές</w:t>
      </w:r>
      <w:proofErr w:type="spellEnd"/>
      <w:r w:rsidRPr="00604F60">
        <w:rPr>
          <w:rFonts w:ascii="Arial" w:eastAsia="Times New Roman" w:hAnsi="Arial" w:cs="Arial"/>
          <w:color w:val="202124"/>
          <w:sz w:val="24"/>
          <w:szCs w:val="24"/>
          <w:lang w:eastAsia="el-GR"/>
        </w:rPr>
        <w:t xml:space="preserve"> μονάδες και άρα εκεί θα υπάρχει πρόβλημα με την τηλεθέρμανση το 2028.</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Να σας πω, όμως, ότι ο δικός μας σχεδιασμός για την περιοχή στην οποία εγώ αναφέρομαι βρίσκεται στο τέλος του Μαραθώνιου και όχι στην αφετηρία του, όπως βρίσκεται η περιοχή του </w:t>
      </w:r>
      <w:proofErr w:type="spellStart"/>
      <w:r w:rsidRPr="00604F60">
        <w:rPr>
          <w:rFonts w:ascii="Arial" w:eastAsia="Times New Roman" w:hAnsi="Arial" w:cs="Arial"/>
          <w:color w:val="202124"/>
          <w:sz w:val="24"/>
          <w:szCs w:val="24"/>
          <w:lang w:eastAsia="el-GR"/>
        </w:rPr>
        <w:t>Περδίκκα</w:t>
      </w:r>
      <w:proofErr w:type="spellEnd"/>
      <w:r w:rsidRPr="00604F60">
        <w:rPr>
          <w:rFonts w:ascii="Arial" w:eastAsia="Times New Roman" w:hAnsi="Arial" w:cs="Arial"/>
          <w:color w:val="202124"/>
          <w:sz w:val="24"/>
          <w:szCs w:val="24"/>
          <w:lang w:eastAsia="el-GR"/>
        </w:rPr>
        <w:t xml:space="preserve"> και των ενεργειακών δήμων, στους οποίους θα προκύψει πρόβλημα από το κλείσιμο των </w:t>
      </w:r>
      <w:proofErr w:type="spellStart"/>
      <w:r w:rsidRPr="00604F60">
        <w:rPr>
          <w:rFonts w:ascii="Arial" w:eastAsia="Times New Roman" w:hAnsi="Arial" w:cs="Arial"/>
          <w:color w:val="202124"/>
          <w:sz w:val="24"/>
          <w:szCs w:val="24"/>
          <w:lang w:eastAsia="el-GR"/>
        </w:rPr>
        <w:t>λιγνιτικών</w:t>
      </w:r>
      <w:proofErr w:type="spellEnd"/>
      <w:r w:rsidRPr="00604F60">
        <w:rPr>
          <w:rFonts w:ascii="Arial" w:eastAsia="Times New Roman" w:hAnsi="Arial" w:cs="Arial"/>
          <w:color w:val="202124"/>
          <w:sz w:val="24"/>
          <w:szCs w:val="24"/>
          <w:lang w:eastAsia="el-GR"/>
        </w:rPr>
        <w:t xml:space="preserve"> μονάδων.</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Εγώ ειλικρινά θέλω να σας πω ότι με όλη αυτήν την παραφιλολογία που έχει γίνει το τελευταίο διάστημα στην περιοχή μας δεν έχω εμπιστοσύνη στην Κυβέρνηση και θα το παρακολουθούμε το έργο. Ακόμη και η χθεσινή αναγγελία του νέου </w:t>
      </w:r>
      <w:proofErr w:type="spellStart"/>
      <w:r w:rsidRPr="00604F60">
        <w:rPr>
          <w:rFonts w:ascii="Arial" w:eastAsia="Times New Roman" w:hAnsi="Arial" w:cs="Arial"/>
          <w:color w:val="202124"/>
          <w:sz w:val="24"/>
          <w:szCs w:val="24"/>
          <w:lang w:eastAsia="el-GR"/>
        </w:rPr>
        <w:t>επικαιροποιημένου</w:t>
      </w:r>
      <w:proofErr w:type="spellEnd"/>
      <w:r w:rsidRPr="00604F60">
        <w:rPr>
          <w:rFonts w:ascii="Arial" w:eastAsia="Times New Roman" w:hAnsi="Arial" w:cs="Arial"/>
          <w:color w:val="202124"/>
          <w:sz w:val="24"/>
          <w:szCs w:val="24"/>
          <w:lang w:eastAsia="el-GR"/>
        </w:rPr>
        <w:t xml:space="preserve"> σχεδίου -για την οποία </w:t>
      </w:r>
      <w:proofErr w:type="spellStart"/>
      <w:r w:rsidRPr="00604F60">
        <w:rPr>
          <w:rFonts w:ascii="Arial" w:eastAsia="Times New Roman" w:hAnsi="Arial" w:cs="Arial"/>
          <w:color w:val="202124"/>
          <w:sz w:val="24"/>
          <w:szCs w:val="24"/>
          <w:lang w:eastAsia="el-GR"/>
        </w:rPr>
        <w:t>επικαιροποίηση</w:t>
      </w:r>
      <w:proofErr w:type="spellEnd"/>
      <w:r w:rsidRPr="00604F60">
        <w:rPr>
          <w:rFonts w:ascii="Arial" w:eastAsia="Times New Roman" w:hAnsi="Arial" w:cs="Arial"/>
          <w:color w:val="202124"/>
          <w:sz w:val="24"/>
          <w:szCs w:val="24"/>
          <w:lang w:eastAsia="el-GR"/>
        </w:rPr>
        <w:t xml:space="preserve"> ειλικρινά δεν με πείθετε στην αιτιολογία- δεν έχουμε εμπιστοσύνη ότι θα προχωρήσει.</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lastRenderedPageBreak/>
        <w:t xml:space="preserve">Σημειώνω ότι με τον νέο σχεδιασμό ήδη πάμε έναν χρόνο πίσω και θα ήθελα στη δευτερολογία σας -γιατί μάλλον το αποφύγατε στην </w:t>
      </w:r>
      <w:proofErr w:type="spellStart"/>
      <w:r w:rsidRPr="00604F60">
        <w:rPr>
          <w:rFonts w:ascii="Arial" w:eastAsia="Times New Roman" w:hAnsi="Arial" w:cs="Arial"/>
          <w:color w:val="202124"/>
          <w:sz w:val="24"/>
          <w:szCs w:val="24"/>
          <w:lang w:eastAsia="el-GR"/>
        </w:rPr>
        <w:t>πρωτολογία</w:t>
      </w:r>
      <w:proofErr w:type="spellEnd"/>
      <w:r w:rsidRPr="00604F60">
        <w:rPr>
          <w:rFonts w:ascii="Arial" w:eastAsia="Times New Roman" w:hAnsi="Arial" w:cs="Arial"/>
          <w:color w:val="202124"/>
          <w:sz w:val="24"/>
          <w:szCs w:val="24"/>
          <w:lang w:eastAsia="el-GR"/>
        </w:rPr>
        <w:t xml:space="preserve"> σας- να μας πείτε εάν υπάρχει στις προθέσεις της Κυβέρνησης να αναλάβουν ιδιώτες το έργο αυτό. </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Σας ευχαριστώ.</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color w:val="202124"/>
          <w:sz w:val="24"/>
          <w:szCs w:val="24"/>
          <w:lang w:eastAsia="el-GR"/>
        </w:rPr>
        <w:t xml:space="preserve">(Στο σημείο αυτό η Βουλευτής κ. Ολυμπία </w:t>
      </w:r>
      <w:proofErr w:type="spellStart"/>
      <w:r w:rsidRPr="00604F60">
        <w:rPr>
          <w:rFonts w:ascii="Arial" w:eastAsia="Times New Roman" w:hAnsi="Arial" w:cs="Arial"/>
          <w:color w:val="202124"/>
          <w:sz w:val="24"/>
          <w:szCs w:val="24"/>
          <w:lang w:eastAsia="el-GR"/>
        </w:rPr>
        <w:t>Τελιγιορίδου</w:t>
      </w:r>
      <w:proofErr w:type="spellEnd"/>
      <w:r w:rsidRPr="00604F60">
        <w:rPr>
          <w:rFonts w:ascii="Arial" w:eastAsia="Times New Roman" w:hAnsi="Arial" w:cs="Arial"/>
          <w:color w:val="202124"/>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ΠΡΟΕΔΡΕΥΩΝ (Αθανάσιος Μπούρας):</w:t>
      </w:r>
      <w:r w:rsidRPr="00604F60">
        <w:rPr>
          <w:rFonts w:ascii="Arial" w:eastAsia="Times New Roman" w:hAnsi="Arial" w:cs="Arial"/>
          <w:color w:val="202124"/>
          <w:sz w:val="24"/>
          <w:szCs w:val="24"/>
          <w:lang w:eastAsia="el-GR"/>
        </w:rPr>
        <w:t xml:space="preserve"> Ορίστε, κύριε Υπουργέ, έχετε τον λόγο για τη δευτερολογία σας.</w:t>
      </w:r>
    </w:p>
    <w:p w:rsidR="00604F60" w:rsidRPr="00604F60" w:rsidRDefault="00604F60" w:rsidP="00604F60">
      <w:pPr>
        <w:tabs>
          <w:tab w:val="left" w:pos="1650"/>
        </w:tabs>
        <w:spacing w:line="600" w:lineRule="auto"/>
        <w:ind w:firstLine="720"/>
        <w:jc w:val="both"/>
        <w:rPr>
          <w:rFonts w:ascii="Arial" w:eastAsia="Times New Roman" w:hAnsi="Arial" w:cs="Arial"/>
          <w:color w:val="202124"/>
          <w:sz w:val="24"/>
          <w:szCs w:val="24"/>
          <w:lang w:eastAsia="el-GR"/>
        </w:rPr>
      </w:pPr>
      <w:r w:rsidRPr="00604F60">
        <w:rPr>
          <w:rFonts w:ascii="Arial" w:eastAsia="Times New Roman" w:hAnsi="Arial" w:cs="Arial"/>
          <w:b/>
          <w:color w:val="202124"/>
          <w:sz w:val="24"/>
          <w:szCs w:val="24"/>
          <w:lang w:eastAsia="el-GR"/>
        </w:rPr>
        <w:t xml:space="preserve">ΓΕΡΑΣΙΜΟΣ ΘΩΜΑΣ (Υφυπουργός Περιβάλλοντος και Ενέργειας): </w:t>
      </w:r>
      <w:r w:rsidRPr="00604F60">
        <w:rPr>
          <w:rFonts w:ascii="Arial" w:eastAsia="Times New Roman" w:hAnsi="Arial" w:cs="Arial"/>
          <w:color w:val="202124"/>
          <w:sz w:val="24"/>
          <w:szCs w:val="24"/>
          <w:lang w:eastAsia="el-GR"/>
        </w:rPr>
        <w:t>Ευχαριστώ, κύριε Πρόεδρε.</w:t>
      </w:r>
    </w:p>
    <w:p w:rsidR="00604F60" w:rsidRPr="00604F60" w:rsidRDefault="00604F60" w:rsidP="00604F60">
      <w:pPr>
        <w:tabs>
          <w:tab w:val="left" w:pos="1650"/>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color w:val="202124"/>
          <w:sz w:val="24"/>
          <w:szCs w:val="24"/>
          <w:lang w:eastAsia="el-GR"/>
        </w:rPr>
        <w:t xml:space="preserve">Νομίζω ότι αυτά τα οποία είπα </w:t>
      </w:r>
      <w:r w:rsidRPr="00604F60">
        <w:rPr>
          <w:rFonts w:ascii="Arial" w:eastAsia="Times New Roman" w:hAnsi="Arial" w:cs="Times New Roman"/>
          <w:sz w:val="24"/>
          <w:szCs w:val="24"/>
          <w:lang w:eastAsia="el-GR"/>
        </w:rPr>
        <w:t>συνδράμουν αυτά τα οποία είπατε. Είχαν ξεκινήσει πράγματα και ήταν μισά. Είπα ότι είχε γίνει πρόβλεψη για τη χρηματοδότηση του έργου από το Πρόγραμμα Δημοσίων Επενδύσεων, δηλαδή το έργο είχε ενταχθεί στο Πρόγραμμα Δημοσίων Επενδύσεων. Όμως, δεν είχε γίνει ούτε πρόβλεψη υλοποίησης ούτε προετοιμασία δημοπράτησης. Επομένως, ήταν σαν τα χρήματα να είχαν ενταχθεί…</w:t>
      </w:r>
    </w:p>
    <w:p w:rsidR="00604F60" w:rsidRPr="00604F60" w:rsidRDefault="00604F60" w:rsidP="00604F60">
      <w:pPr>
        <w:tabs>
          <w:tab w:val="left" w:pos="1650"/>
        </w:tabs>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color w:val="202124"/>
          <w:sz w:val="24"/>
          <w:szCs w:val="24"/>
          <w:lang w:eastAsia="el-GR"/>
        </w:rPr>
        <w:lastRenderedPageBreak/>
        <w:t>ΟΛΥΜΠΙΑ ΤΕΛΙΓΙΟΡΙΔΟΥ:</w:t>
      </w:r>
      <w:r w:rsidRPr="00604F60">
        <w:rPr>
          <w:rFonts w:ascii="Arial" w:eastAsia="Times New Roman" w:hAnsi="Arial" w:cs="Arial"/>
          <w:color w:val="202124"/>
          <w:sz w:val="24"/>
          <w:szCs w:val="24"/>
          <w:lang w:eastAsia="el-GR"/>
        </w:rPr>
        <w:t xml:space="preserve"> </w:t>
      </w:r>
      <w:r w:rsidRPr="00604F60">
        <w:rPr>
          <w:rFonts w:ascii="Arial" w:eastAsia="Times New Roman" w:hAnsi="Arial" w:cs="Times New Roman"/>
          <w:sz w:val="24"/>
          <w:szCs w:val="24"/>
          <w:lang w:eastAsia="el-GR"/>
        </w:rPr>
        <w:t>Ήταν στον σχεδιασμό, κύριε Υπουργέ.</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111111"/>
          <w:sz w:val="24"/>
          <w:szCs w:val="24"/>
          <w:lang w:eastAsia="el-GR"/>
        </w:rPr>
        <w:t>ΓΕΡΑΣΙΜΟΣ ΘΩΜΑΣ (Υφυπουργός Περιβάλλοντος και Ενέργειας):</w:t>
      </w:r>
      <w:r w:rsidRPr="00604F60">
        <w:rPr>
          <w:rFonts w:ascii="Arial" w:eastAsia="Times New Roman" w:hAnsi="Arial" w:cs="Arial"/>
          <w:color w:val="201F1E"/>
          <w:sz w:val="24"/>
          <w:szCs w:val="24"/>
          <w:lang w:eastAsia="el-GR"/>
        </w:rPr>
        <w:t xml:space="preserve"> Θα τα δούμε, θα τα δείτε. Τα έχω δει και εγώ, τα έχω κοιτάξει, γιατί βέβαια δεν έχουμε κανέναν λόγο να καθυστερήσουμε ένα έργο το οποίο έχουμε προχωρήσει.</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201F1E"/>
          <w:sz w:val="24"/>
          <w:szCs w:val="24"/>
          <w:lang w:eastAsia="el-GR"/>
        </w:rPr>
        <w:t xml:space="preserve">ΟΛΥΜΠΙΑ ΤΕΛΙΓΙΟΡΙΔΟΥ: </w:t>
      </w:r>
      <w:r w:rsidRPr="00604F60">
        <w:rPr>
          <w:rFonts w:ascii="Arial" w:eastAsia="Times New Roman" w:hAnsi="Arial" w:cs="Arial"/>
          <w:color w:val="201F1E"/>
          <w:sz w:val="24"/>
          <w:szCs w:val="24"/>
          <w:lang w:eastAsia="el-GR"/>
        </w:rPr>
        <w:t xml:space="preserve">Εσείς προσωπικά είμαι σίγουρη πως δεν έχετε λόγο.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b/>
          <w:color w:val="111111"/>
          <w:sz w:val="24"/>
          <w:szCs w:val="24"/>
          <w:lang w:eastAsia="el-GR"/>
        </w:rPr>
        <w:t>ΓΕΡΑΣΙΜΟΣ ΘΩΜΑΣ (Υφυπουργός Περιβάλλοντος και Ενέργειας):</w:t>
      </w:r>
      <w:r w:rsidRPr="00604F60">
        <w:rPr>
          <w:rFonts w:ascii="Arial" w:eastAsia="Times New Roman" w:hAnsi="Arial" w:cs="Arial"/>
          <w:color w:val="201F1E"/>
          <w:sz w:val="24"/>
          <w:szCs w:val="24"/>
          <w:lang w:eastAsia="el-GR"/>
        </w:rPr>
        <w:t xml:space="preserve"> Απλώς τα έργα δεν ήταν έτοιμα και γι’ αυτό δεν μπορούσαμε να τα προχωρήσουμε χρηματοδοτικά.</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Αναφερθήκατε στο ποιος είναι υπεύθυνος για τα έργα στη δυτική Μακεδονία. Είναι σαφές ότι την αρμοδιότητα της ανάπτυξης των δικτύων διανομής στην Περιφέρεια της Δυτικής Μακεδονίας και συγκεκριμένα στους δήμους που αναφέρατε την έχει η ΔΕΔΑ.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Η θέση της Κυβέρνησης αποτυπώθηκε στον πρόσφατο νόμο του ΥΠΕΝ, όπου γίνεται συγκεκριμένη αναφορά στη λειτουργία της ΔΕΔΑ, η οποία θα συνεχίσει να υλοποιεί το επενδυτικό της σχέδιο ως προς τις εταιρείες που απαρτίζουν τη </w:t>
      </w:r>
      <w:proofErr w:type="spellStart"/>
      <w:r w:rsidRPr="00604F60">
        <w:rPr>
          <w:rFonts w:ascii="Arial" w:eastAsia="Times New Roman" w:hAnsi="Arial" w:cs="Arial"/>
          <w:color w:val="201F1E"/>
          <w:sz w:val="24"/>
          <w:szCs w:val="24"/>
          <w:lang w:eastAsia="el-GR"/>
        </w:rPr>
        <w:t>νεοσυσταθείσα</w:t>
      </w:r>
      <w:proofErr w:type="spellEnd"/>
      <w:r w:rsidRPr="00604F60">
        <w:rPr>
          <w:rFonts w:ascii="Arial" w:eastAsia="Times New Roman" w:hAnsi="Arial" w:cs="Arial"/>
          <w:color w:val="201F1E"/>
          <w:sz w:val="24"/>
          <w:szCs w:val="24"/>
          <w:lang w:eastAsia="el-GR"/>
        </w:rPr>
        <w:t xml:space="preserve"> ΔΕΠΑ υποδομών. Θα συνεχίσει δηλαδή και μετά </w:t>
      </w:r>
      <w:r w:rsidRPr="00604F60">
        <w:rPr>
          <w:rFonts w:ascii="Arial" w:eastAsia="Times New Roman" w:hAnsi="Arial" w:cs="Arial"/>
          <w:color w:val="201F1E"/>
          <w:sz w:val="24"/>
          <w:szCs w:val="24"/>
          <w:lang w:eastAsia="el-GR"/>
        </w:rPr>
        <w:lastRenderedPageBreak/>
        <w:t>την αναμενόμενη ιδιωτικοποίηση να είναι η ΔΕΔΑ αυτή η οποία έχει την αρμοδιότητα σε αυτές τις περιοχές.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Οι διαδικασίες που έχουν ακολουθηθεί είναι διαφανείς και το αποτέλεσμα θα ωφελήσει τους πολίτες της δυτικής Μακεδονίας.</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Υπάρχει πρόβλεψη δίκτυα διανομής να γίνονται από ιδιώτες, όπου η ΔΕΔΑ δεν κάνει τα έργα. Σε αυτή την περίπτωση, όμως, της δυτικής Μακεδονίας η ΔΕΔΑ έχει επιβεβαιώσει ότι θα κάνει τα έργα, ότι θα επεκτείνει τις δραστηριότητές της και στους ενεργειακούς δήμους.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Επομένως, όσον αφορά το θέμα του ποιος θα κάνει τα έργα σε αυτές τις πόλεις, θα τα κάνει η ΔΕΔΑ και μόνο εκεί, στις περιφέρειες ή στους δήμους όπου η ΔΕΔΑ δεν μπορεί να προχωρήσει -υπάρχουν άλλες περιφέρειες ή δήμοι τους οποίους ή δεν έχει δεσμεύσει η ΔΕΔΑ ή στους οποίους αδυνατεί να προχωρήσει σε εύλογο δρόμο- θα μπορεί να γίνουν από ιδιώτες και αυτό είναι θετικό. Όταν κάτι δεν μπορεί να γίνει από έναν φορέα, μπορεί να γίνει από άλλον.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Ως προς το ποσοστό της χρηματοδότησης, θα υλοποιήσει η ΔΕΔΑ τους πόρους οι οποίοι είχαν δεσμευτεί από την προηγούμενη κυβέρνηση, από το επιχειρησιακό πρόγραμμα της Περιφέρειας Δυτικής Μακεδονίας. Θα μείνουν αυτοί οι πόροι. Το έχω πει στη Βουλή και άλλες φορές. Θα αξιοποιηθούν αυτοί </w:t>
      </w:r>
      <w:r w:rsidRPr="00604F60">
        <w:rPr>
          <w:rFonts w:ascii="Arial" w:eastAsia="Times New Roman" w:hAnsi="Arial" w:cs="Arial"/>
          <w:color w:val="201F1E"/>
          <w:sz w:val="24"/>
          <w:szCs w:val="24"/>
          <w:lang w:eastAsia="el-GR"/>
        </w:rPr>
        <w:lastRenderedPageBreak/>
        <w:t>οι πόροι, θα αξιοποιηθεί το δάνειο της Ευρωπαϊκής Τράπεζας Επενδύσεων και θα εξασφαλιστεί και για τα καινούργια έργα στους ενεργειακούς δήμους η ίδια συμμετοχή από τη ΔΕΠΑ και ΔΕΔΑ και καινούργια επενδυτικά δάνεια, τα οποία θα εξασφαλίσει η ΔΕΔΑ από το εγχώριο τραπεζικό σύστημα.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Επίσης, θέλω σε αυτό το σημείο να πω ότι ακριβώς για να μην ανακοινώσουμε πράγματα τα οποία δεν γίνονται, η ΔΕΔΑ συνεργάστηκε με το Υπουργείο Ανάπτυξης, ώστε να εξετάσει κάθε μελέτη που έχει γίνει και κάθε προκήρυξη που έχει γίνει, ούτως ώστε όλα τα έργα που θα γίνουν σε αυτό τον τομέα να είναι δυνατό και εφικτό και ώριμο να </w:t>
      </w:r>
      <w:proofErr w:type="spellStart"/>
      <w:r w:rsidRPr="00604F60">
        <w:rPr>
          <w:rFonts w:ascii="Arial" w:eastAsia="Times New Roman" w:hAnsi="Arial" w:cs="Arial"/>
          <w:color w:val="201F1E"/>
          <w:sz w:val="24"/>
          <w:szCs w:val="24"/>
          <w:lang w:eastAsia="el-GR"/>
        </w:rPr>
        <w:t>συμβασιοποιηθούν</w:t>
      </w:r>
      <w:proofErr w:type="spellEnd"/>
      <w:r w:rsidRPr="00604F60">
        <w:rPr>
          <w:rFonts w:ascii="Arial" w:eastAsia="Times New Roman" w:hAnsi="Arial" w:cs="Arial"/>
          <w:color w:val="201F1E"/>
          <w:sz w:val="24"/>
          <w:szCs w:val="24"/>
          <w:lang w:eastAsia="el-GR"/>
        </w:rPr>
        <w:t xml:space="preserve"> μέχρι τις 31-12-2021. Διότι, όπως ξέρετε, σύμφωνα με τον ευρωπαϊκό κανονισμό για τα διαρθρωτικά ταμεία, τα έργα, αυτές οι δαπάνες μετά τις 31-12-2021 δεν θα είναι επιλέξιμες.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Επομένως, η καινούργια διοίκηση της ΔΕΔΑ μαζί με το Υπουργείο μας και το Υπουργείο Ανάπτυξης εξέτασε αυτά τα έργα -ένα προς ένα- να είναι </w:t>
      </w:r>
      <w:proofErr w:type="spellStart"/>
      <w:r w:rsidRPr="00604F60">
        <w:rPr>
          <w:rFonts w:ascii="Arial" w:eastAsia="Times New Roman" w:hAnsi="Arial" w:cs="Arial"/>
          <w:color w:val="201F1E"/>
          <w:sz w:val="24"/>
          <w:szCs w:val="24"/>
          <w:lang w:eastAsia="el-GR"/>
        </w:rPr>
        <w:t>αδειοδοτικά</w:t>
      </w:r>
      <w:proofErr w:type="spellEnd"/>
      <w:r w:rsidRPr="00604F60">
        <w:rPr>
          <w:rFonts w:ascii="Arial" w:eastAsia="Times New Roman" w:hAnsi="Arial" w:cs="Arial"/>
          <w:color w:val="201F1E"/>
          <w:sz w:val="24"/>
          <w:szCs w:val="24"/>
          <w:lang w:eastAsia="el-GR"/>
        </w:rPr>
        <w:t xml:space="preserve"> έτοιμα για να μπορέσουν να προχωρήσουν σε αυτή τη διαδικασία.</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 xml:space="preserve">Τέλος, θέλω να πω ότι ακόμα και στα έργα στα οποία οι διαδικασίες ή τα έργα του ΔΕΣΦΑ μπορεί να αρχίσουν λίγο αργότερα η ΔΕΔΑ έχει δεσμευτεί να ξεκινήσει τις δικές της διαδικασίες και τα δικά της δίκτυα όσο πιο γρήγορα γίνεται, έστω και να προτρέξει, στην περίπτωση που τα έργα ανοίγματος του ΤΑΠ αρχίζουν αργότερα το 2021 ή το 2022, ούτως ώστε με το που θα υπάρξει </w:t>
      </w:r>
      <w:r w:rsidRPr="00604F60">
        <w:rPr>
          <w:rFonts w:ascii="Arial" w:eastAsia="Times New Roman" w:hAnsi="Arial" w:cs="Arial"/>
          <w:color w:val="201F1E"/>
          <w:sz w:val="24"/>
          <w:szCs w:val="24"/>
          <w:lang w:eastAsia="el-GR"/>
        </w:rPr>
        <w:lastRenderedPageBreak/>
        <w:t>η παροχή φυσικού αερίου μέσω ΔΕΣΦΑ αυτά τα έργα να μπορούν να προσφέρουν ενέργεια στα σπίτια και στα νοικοκυριά.</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604F60">
        <w:rPr>
          <w:rFonts w:ascii="Arial" w:eastAsia="Times New Roman" w:hAnsi="Arial" w:cs="Arial"/>
          <w:color w:val="201F1E"/>
          <w:sz w:val="24"/>
          <w:szCs w:val="24"/>
          <w:lang w:eastAsia="el-GR"/>
        </w:rPr>
        <w:t>Ευχαριστώ πολύ.</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color w:val="201F1E"/>
          <w:sz w:val="24"/>
          <w:szCs w:val="24"/>
          <w:shd w:val="clear" w:color="auto" w:fill="FFFFFF"/>
          <w:lang w:eastAsia="zh-CN"/>
        </w:rPr>
        <w:t>ΠΡΟΕΔΡΕΥΩΝ (Αθανάσιος Μπούρας):</w:t>
      </w:r>
      <w:r w:rsidRPr="00604F60">
        <w:rPr>
          <w:rFonts w:ascii="Arial" w:eastAsia="Times New Roman" w:hAnsi="Arial" w:cs="Arial"/>
          <w:color w:val="201F1E"/>
          <w:sz w:val="24"/>
          <w:szCs w:val="24"/>
          <w:lang w:eastAsia="el-GR"/>
        </w:rPr>
        <w:t xml:space="preserve"> </w:t>
      </w:r>
      <w:r w:rsidRPr="00604F60">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Δέχεστε στο σημείο αυτό να λύσουμε τη συνεδρίαση;</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b/>
          <w:bCs/>
          <w:sz w:val="24"/>
          <w:szCs w:val="24"/>
          <w:lang w:eastAsia="el-GR"/>
        </w:rPr>
        <w:t xml:space="preserve">ΟΛΟΙ ΟΙ ΒΟΥΛΕΥΤΕΣ: </w:t>
      </w:r>
      <w:r w:rsidRPr="00604F60">
        <w:rPr>
          <w:rFonts w:ascii="Arial" w:eastAsia="Times New Roman" w:hAnsi="Arial" w:cs="Times New Roman"/>
          <w:sz w:val="24"/>
          <w:szCs w:val="24"/>
          <w:lang w:eastAsia="el-GR"/>
        </w:rPr>
        <w:t>Μάλιστα, μάλιστα.</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Arial"/>
          <w:b/>
          <w:bCs/>
          <w:sz w:val="24"/>
          <w:szCs w:val="24"/>
          <w:shd w:val="clear" w:color="auto" w:fill="FFFFFF"/>
          <w:lang w:eastAsia="zh-CN"/>
        </w:rPr>
        <w:t>ΠΡΟΕΔΡΕΥΩΝ (Αθανάσιος Μπούρας):</w:t>
      </w:r>
      <w:r w:rsidRPr="00604F60">
        <w:rPr>
          <w:rFonts w:ascii="Arial" w:eastAsia="Times New Roman" w:hAnsi="Arial" w:cs="Times New Roman"/>
          <w:b/>
          <w:sz w:val="24"/>
          <w:szCs w:val="24"/>
          <w:lang w:eastAsia="el-GR"/>
        </w:rPr>
        <w:t xml:space="preserve"> </w:t>
      </w:r>
      <w:r w:rsidRPr="00604F60">
        <w:rPr>
          <w:rFonts w:ascii="Arial" w:eastAsia="Times New Roman" w:hAnsi="Arial" w:cs="Times New Roman"/>
          <w:sz w:val="24"/>
          <w:szCs w:val="24"/>
          <w:lang w:eastAsia="el-GR"/>
        </w:rPr>
        <w:t xml:space="preserve">Με τη συναίνεση του Σώματος και ώρα 17.20΄ </w:t>
      </w:r>
      <w:proofErr w:type="spellStart"/>
      <w:r w:rsidRPr="00604F60">
        <w:rPr>
          <w:rFonts w:ascii="Arial" w:eastAsia="Times New Roman" w:hAnsi="Arial" w:cs="Times New Roman"/>
          <w:sz w:val="24"/>
          <w:szCs w:val="24"/>
          <w:lang w:eastAsia="el-GR"/>
        </w:rPr>
        <w:t>λύεται</w:t>
      </w:r>
      <w:proofErr w:type="spellEnd"/>
      <w:r w:rsidRPr="00604F60">
        <w:rPr>
          <w:rFonts w:ascii="Arial" w:eastAsia="Times New Roman" w:hAnsi="Arial" w:cs="Times New Roman"/>
          <w:sz w:val="24"/>
          <w:szCs w:val="24"/>
          <w:lang w:eastAsia="el-GR"/>
        </w:rPr>
        <w:t xml:space="preserve"> η συνεδρίαση για τη Δευτέρα 17 Φεβρουαρίου 2020 και ώρα 18.00΄, με αντικείμενο εργασιών του Σώματος, κοινοβουλευτικό έλεγχο: συζήτηση επικαίρων ερωτήσεων. </w:t>
      </w:r>
    </w:p>
    <w:p w:rsidR="00604F60" w:rsidRPr="00604F60" w:rsidRDefault="00604F60" w:rsidP="00604F60">
      <w:pPr>
        <w:spacing w:line="600" w:lineRule="auto"/>
        <w:ind w:firstLine="720"/>
        <w:jc w:val="both"/>
        <w:rPr>
          <w:rFonts w:ascii="Arial" w:eastAsia="Times New Roman" w:hAnsi="Arial" w:cs="Times New Roman"/>
          <w:sz w:val="24"/>
          <w:szCs w:val="24"/>
          <w:lang w:eastAsia="el-GR"/>
        </w:rPr>
      </w:pPr>
      <w:r w:rsidRPr="00604F60">
        <w:rPr>
          <w:rFonts w:ascii="Arial" w:eastAsia="Times New Roman" w:hAnsi="Arial" w:cs="Times New Roman"/>
          <w:sz w:val="24"/>
          <w:szCs w:val="24"/>
          <w:lang w:eastAsia="el-GR"/>
        </w:rPr>
        <w:t xml:space="preserve">   </w:t>
      </w:r>
      <w:r w:rsidRPr="00604F60">
        <w:rPr>
          <w:rFonts w:ascii="Arial" w:eastAsia="Times New Roman" w:hAnsi="Arial" w:cs="Times New Roman"/>
          <w:b/>
          <w:bCs/>
          <w:sz w:val="24"/>
          <w:szCs w:val="24"/>
          <w:lang w:eastAsia="el-GR"/>
        </w:rPr>
        <w:t xml:space="preserve">Ο ΠΡΟΕΔΡΟΣ                                                          </w:t>
      </w:r>
      <w:bookmarkStart w:id="55" w:name="_GoBack"/>
      <w:bookmarkEnd w:id="55"/>
      <w:r w:rsidRPr="00604F60">
        <w:rPr>
          <w:rFonts w:ascii="Arial" w:eastAsia="Times New Roman" w:hAnsi="Arial" w:cs="Times New Roman"/>
          <w:b/>
          <w:bCs/>
          <w:sz w:val="24"/>
          <w:szCs w:val="24"/>
          <w:lang w:eastAsia="el-GR"/>
        </w:rPr>
        <w:t xml:space="preserve">        ΟΙ ΓΡΑΜΜΑΤΕΙΣ</w:t>
      </w:r>
      <w:r w:rsidRPr="00604F60">
        <w:rPr>
          <w:rFonts w:ascii="Arial" w:eastAsia="Times New Roman" w:hAnsi="Arial" w:cs="Times New Roman"/>
          <w:sz w:val="24"/>
          <w:szCs w:val="24"/>
          <w:lang w:eastAsia="el-GR"/>
        </w:rPr>
        <w:t xml:space="preserve">  </w:t>
      </w:r>
    </w:p>
    <w:p w:rsidR="00604F60" w:rsidRPr="00604F60" w:rsidRDefault="00604F60" w:rsidP="00604F60">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p>
    <w:sectPr w:rsidR="00604F60" w:rsidRPr="00604F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E1"/>
    <w:rsid w:val="001E6016"/>
    <w:rsid w:val="00604F60"/>
    <w:rsid w:val="00634FE5"/>
    <w:rsid w:val="00CB61E1"/>
    <w:rsid w:val="00D67B71"/>
    <w:rsid w:val="00D80FE0"/>
    <w:rsid w:val="00F70D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F4A"/>
  <w15:chartTrackingRefBased/>
  <w15:docId w15:val="{E9A03B8A-EA2F-4769-A34E-39BD7D10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04F60"/>
    <w:pPr>
      <w:keepNext/>
      <w:keepLines/>
      <w:spacing w:before="240" w:after="0"/>
      <w:outlineLvl w:val="0"/>
    </w:pPr>
    <w:rPr>
      <w:rFonts w:asciiTheme="majorHAnsi" w:eastAsiaTheme="majorEastAsia" w:hAnsiTheme="majorHAnsi" w:cstheme="majorBidi"/>
      <w:color w:val="2E74B5" w:themeColor="accent1" w:themeShade="BF"/>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04F60"/>
    <w:rPr>
      <w:rFonts w:asciiTheme="majorHAnsi" w:eastAsiaTheme="majorEastAsia" w:hAnsiTheme="majorHAnsi" w:cstheme="majorBidi"/>
      <w:color w:val="2E74B5" w:themeColor="accent1" w:themeShade="BF"/>
      <w:sz w:val="32"/>
      <w:szCs w:val="32"/>
      <w:lang w:eastAsia="el-GR"/>
    </w:rPr>
  </w:style>
  <w:style w:type="numbering" w:customStyle="1" w:styleId="10">
    <w:name w:val="Χωρίς λίστα1"/>
    <w:next w:val="a2"/>
    <w:uiPriority w:val="99"/>
    <w:semiHidden/>
    <w:unhideWhenUsed/>
    <w:rsid w:val="00604F60"/>
  </w:style>
  <w:style w:type="paragraph" w:styleId="a3">
    <w:name w:val="Balloon Text"/>
    <w:basedOn w:val="a"/>
    <w:link w:val="Char"/>
    <w:uiPriority w:val="99"/>
    <w:semiHidden/>
    <w:unhideWhenUsed/>
    <w:rsid w:val="00604F6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04F60"/>
    <w:rPr>
      <w:rFonts w:ascii="Segoe UI" w:eastAsia="Arial" w:hAnsi="Segoe UI" w:cs="Segoe UI"/>
      <w:sz w:val="18"/>
      <w:szCs w:val="18"/>
      <w:lang w:eastAsia="el-GR"/>
    </w:rPr>
  </w:style>
  <w:style w:type="paragraph" w:styleId="a4">
    <w:name w:val="Revision"/>
    <w:hidden/>
    <w:uiPriority w:val="99"/>
    <w:semiHidden/>
    <w:rsid w:val="00604F60"/>
    <w:pPr>
      <w:spacing w:after="0" w:line="240" w:lineRule="auto"/>
    </w:pPr>
    <w:rPr>
      <w:rFonts w:ascii="Arial" w:eastAsia="Arial" w:hAnsi="Arial" w:cs="Arial"/>
      <w:sz w:val="24"/>
      <w:szCs w:val="20"/>
      <w:lang w:eastAsia="el-GR"/>
    </w:rPr>
  </w:style>
  <w:style w:type="paragraph" w:styleId="a5">
    <w:name w:val="List Paragraph"/>
    <w:basedOn w:val="a"/>
    <w:uiPriority w:val="34"/>
    <w:qFormat/>
    <w:rsid w:val="00604F60"/>
    <w:pPr>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314</Pages>
  <Words>58133</Words>
  <Characters>313922</Characters>
  <Application>Microsoft Office Word</Application>
  <DocSecurity>0</DocSecurity>
  <Lines>2616</Lines>
  <Paragraphs>742</Paragraphs>
  <ScaleCrop>false</ScaleCrop>
  <Company/>
  <LinksUpToDate>false</LinksUpToDate>
  <CharactersWithSpaces>371313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7</cp:revision>
  <dcterms:created xsi:type="dcterms:W3CDTF">2020-02-20T07:45:00Z</dcterms:created>
  <dcterms:modified xsi:type="dcterms:W3CDTF">2020-02-20T07:54:00Z</dcterms:modified>
</cp:coreProperties>
</file>