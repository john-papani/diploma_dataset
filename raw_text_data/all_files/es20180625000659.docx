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788321" w14:textId="77777777" w:rsidR="00471B06" w:rsidRPr="00471B06" w:rsidRDefault="00471B06" w:rsidP="00471B06">
      <w:pPr>
        <w:spacing w:after="0" w:line="360" w:lineRule="auto"/>
        <w:rPr>
          <w:ins w:id="0" w:author="Φλούδα Χριστίνα" w:date="2018-07-05T11:16:00Z"/>
          <w:rFonts w:eastAsia="Times New Roman"/>
          <w:szCs w:val="24"/>
          <w:lang w:eastAsia="en-US"/>
        </w:rPr>
      </w:pPr>
      <w:bookmarkStart w:id="1" w:name="_GoBack"/>
      <w:bookmarkEnd w:id="1"/>
      <w:ins w:id="2" w:author="Φλούδα Χριστίνα" w:date="2018-07-05T11:16:00Z">
        <w:r w:rsidRPr="00471B0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D4B769C" w14:textId="77777777" w:rsidR="00471B06" w:rsidRPr="00471B06" w:rsidRDefault="00471B06" w:rsidP="00471B06">
      <w:pPr>
        <w:spacing w:after="0" w:line="360" w:lineRule="auto"/>
        <w:rPr>
          <w:ins w:id="3" w:author="Φλούδα Χριστίνα" w:date="2018-07-05T11:16:00Z"/>
          <w:rFonts w:eastAsia="Times New Roman"/>
          <w:szCs w:val="24"/>
          <w:lang w:eastAsia="en-US"/>
        </w:rPr>
      </w:pPr>
    </w:p>
    <w:p w14:paraId="63120E9E" w14:textId="77777777" w:rsidR="00471B06" w:rsidRPr="00471B06" w:rsidRDefault="00471B06" w:rsidP="00471B06">
      <w:pPr>
        <w:spacing w:after="0" w:line="360" w:lineRule="auto"/>
        <w:rPr>
          <w:ins w:id="4" w:author="Φλούδα Χριστίνα" w:date="2018-07-05T11:16:00Z"/>
          <w:rFonts w:eastAsia="Times New Roman"/>
          <w:szCs w:val="24"/>
          <w:lang w:eastAsia="en-US"/>
        </w:rPr>
      </w:pPr>
      <w:ins w:id="5" w:author="Φλούδα Χριστίνα" w:date="2018-07-05T11:16:00Z">
        <w:r w:rsidRPr="00471B06">
          <w:rPr>
            <w:rFonts w:eastAsia="Times New Roman"/>
            <w:szCs w:val="24"/>
            <w:lang w:eastAsia="en-US"/>
          </w:rPr>
          <w:t>ΠΙΝΑΚΑΣ ΠΕΡΙΕΧΟΜΕΝΩΝ</w:t>
        </w:r>
      </w:ins>
    </w:p>
    <w:p w14:paraId="46C7BC55" w14:textId="77777777" w:rsidR="00471B06" w:rsidRPr="00471B06" w:rsidRDefault="00471B06" w:rsidP="00471B06">
      <w:pPr>
        <w:spacing w:after="0" w:line="360" w:lineRule="auto"/>
        <w:rPr>
          <w:ins w:id="6" w:author="Φλούδα Χριστίνα" w:date="2018-07-05T11:16:00Z"/>
          <w:rFonts w:eastAsia="Times New Roman"/>
          <w:szCs w:val="24"/>
          <w:lang w:eastAsia="en-US"/>
        </w:rPr>
      </w:pPr>
      <w:ins w:id="7" w:author="Φλούδα Χριστίνα" w:date="2018-07-05T11:16:00Z">
        <w:r w:rsidRPr="00471B06">
          <w:rPr>
            <w:rFonts w:eastAsia="Times New Roman"/>
            <w:szCs w:val="24"/>
            <w:lang w:eastAsia="en-US"/>
          </w:rPr>
          <w:t xml:space="preserve">ΙΖ΄ ΠΕΡΙΟΔΟΣ </w:t>
        </w:r>
      </w:ins>
    </w:p>
    <w:p w14:paraId="7790E929" w14:textId="77777777" w:rsidR="00471B06" w:rsidRPr="00471B06" w:rsidRDefault="00471B06" w:rsidP="00471B06">
      <w:pPr>
        <w:spacing w:after="0" w:line="360" w:lineRule="auto"/>
        <w:rPr>
          <w:ins w:id="8" w:author="Φλούδα Χριστίνα" w:date="2018-07-05T11:16:00Z"/>
          <w:rFonts w:eastAsia="Times New Roman"/>
          <w:szCs w:val="24"/>
          <w:lang w:eastAsia="en-US"/>
        </w:rPr>
      </w:pPr>
      <w:ins w:id="9" w:author="Φλούδα Χριστίνα" w:date="2018-07-05T11:16:00Z">
        <w:r w:rsidRPr="00471B06">
          <w:rPr>
            <w:rFonts w:eastAsia="Times New Roman"/>
            <w:szCs w:val="24"/>
            <w:lang w:eastAsia="en-US"/>
          </w:rPr>
          <w:t>ΠΡΟΕΔΡΕΥΟΜΕΝΗΣ ΚΟΙΝΟΒΟΥΛΕΥΤΙΚΗΣ ΔΗΜΟΚΡΑΤΙΑΣ</w:t>
        </w:r>
      </w:ins>
    </w:p>
    <w:p w14:paraId="0D4DB366" w14:textId="77777777" w:rsidR="00471B06" w:rsidRPr="00471B06" w:rsidRDefault="00471B06" w:rsidP="00471B06">
      <w:pPr>
        <w:spacing w:after="0" w:line="360" w:lineRule="auto"/>
        <w:rPr>
          <w:ins w:id="10" w:author="Φλούδα Χριστίνα" w:date="2018-07-05T11:16:00Z"/>
          <w:rFonts w:eastAsia="Times New Roman"/>
          <w:szCs w:val="24"/>
          <w:lang w:eastAsia="en-US"/>
        </w:rPr>
      </w:pPr>
      <w:ins w:id="11" w:author="Φλούδα Χριστίνα" w:date="2018-07-05T11:16:00Z">
        <w:r w:rsidRPr="00471B06">
          <w:rPr>
            <w:rFonts w:eastAsia="Times New Roman"/>
            <w:szCs w:val="24"/>
            <w:lang w:eastAsia="en-US"/>
          </w:rPr>
          <w:t>ΣΥΝΟΔΟΣ Γ΄</w:t>
        </w:r>
      </w:ins>
    </w:p>
    <w:p w14:paraId="78E7F9F0" w14:textId="77777777" w:rsidR="00471B06" w:rsidRPr="00471B06" w:rsidRDefault="00471B06" w:rsidP="00471B06">
      <w:pPr>
        <w:spacing w:after="0" w:line="360" w:lineRule="auto"/>
        <w:rPr>
          <w:ins w:id="12" w:author="Φλούδα Χριστίνα" w:date="2018-07-05T11:16:00Z"/>
          <w:rFonts w:eastAsia="Times New Roman"/>
          <w:szCs w:val="24"/>
          <w:lang w:eastAsia="en-US"/>
        </w:rPr>
      </w:pPr>
    </w:p>
    <w:p w14:paraId="766C5AA1" w14:textId="77777777" w:rsidR="00471B06" w:rsidRPr="00471B06" w:rsidRDefault="00471B06" w:rsidP="00471B06">
      <w:pPr>
        <w:spacing w:after="0" w:line="360" w:lineRule="auto"/>
        <w:rPr>
          <w:ins w:id="13" w:author="Φλούδα Χριστίνα" w:date="2018-07-05T11:16:00Z"/>
          <w:rFonts w:eastAsia="Times New Roman"/>
          <w:szCs w:val="24"/>
          <w:lang w:eastAsia="en-US"/>
        </w:rPr>
      </w:pPr>
      <w:ins w:id="14" w:author="Φλούδα Χριστίνα" w:date="2018-07-05T11:16:00Z">
        <w:r w:rsidRPr="00471B06">
          <w:rPr>
            <w:rFonts w:eastAsia="Times New Roman"/>
            <w:szCs w:val="24"/>
            <w:lang w:eastAsia="en-US"/>
          </w:rPr>
          <w:t>ΣΥΝΕΔΡΙΑΣΗ ΡΜΔ΄</w:t>
        </w:r>
      </w:ins>
    </w:p>
    <w:p w14:paraId="35DDC8CD" w14:textId="77777777" w:rsidR="00471B06" w:rsidRPr="00471B06" w:rsidRDefault="00471B06" w:rsidP="00471B06">
      <w:pPr>
        <w:spacing w:after="0" w:line="360" w:lineRule="auto"/>
        <w:rPr>
          <w:ins w:id="15" w:author="Φλούδα Χριστίνα" w:date="2018-07-05T11:16:00Z"/>
          <w:rFonts w:eastAsia="Times New Roman"/>
          <w:szCs w:val="24"/>
          <w:lang w:eastAsia="en-US"/>
        </w:rPr>
      </w:pPr>
      <w:ins w:id="16" w:author="Φλούδα Χριστίνα" w:date="2018-07-05T11:16:00Z">
        <w:r w:rsidRPr="00471B06">
          <w:rPr>
            <w:rFonts w:eastAsia="Times New Roman"/>
            <w:szCs w:val="24"/>
            <w:lang w:eastAsia="en-US"/>
          </w:rPr>
          <w:t>Δευτέρα  25 Ιουνίου 2018</w:t>
        </w:r>
      </w:ins>
    </w:p>
    <w:p w14:paraId="186D331F" w14:textId="77777777" w:rsidR="00471B06" w:rsidRPr="00471B06" w:rsidRDefault="00471B06" w:rsidP="00471B06">
      <w:pPr>
        <w:spacing w:after="0" w:line="360" w:lineRule="auto"/>
        <w:rPr>
          <w:ins w:id="17" w:author="Φλούδα Χριστίνα" w:date="2018-07-05T11:16:00Z"/>
          <w:rFonts w:eastAsia="Times New Roman"/>
          <w:szCs w:val="24"/>
          <w:lang w:eastAsia="en-US"/>
        </w:rPr>
      </w:pPr>
    </w:p>
    <w:p w14:paraId="304EED27" w14:textId="77777777" w:rsidR="00471B06" w:rsidRPr="00471B06" w:rsidRDefault="00471B06" w:rsidP="00471B06">
      <w:pPr>
        <w:spacing w:after="0" w:line="360" w:lineRule="auto"/>
        <w:rPr>
          <w:ins w:id="18" w:author="Φλούδα Χριστίνα" w:date="2018-07-05T11:16:00Z"/>
          <w:rFonts w:eastAsia="Times New Roman"/>
          <w:szCs w:val="24"/>
          <w:lang w:eastAsia="en-US"/>
        </w:rPr>
      </w:pPr>
      <w:ins w:id="19" w:author="Φλούδα Χριστίνα" w:date="2018-07-05T11:16:00Z">
        <w:r w:rsidRPr="00471B06">
          <w:rPr>
            <w:rFonts w:eastAsia="Times New Roman"/>
            <w:szCs w:val="24"/>
            <w:lang w:eastAsia="en-US"/>
          </w:rPr>
          <w:t>ΘΕΜΑΤΑ</w:t>
        </w:r>
      </w:ins>
    </w:p>
    <w:p w14:paraId="5EECB02E" w14:textId="77777777" w:rsidR="00471B06" w:rsidRPr="00471B06" w:rsidRDefault="00471B06" w:rsidP="00471B06">
      <w:pPr>
        <w:spacing w:after="0" w:line="360" w:lineRule="auto"/>
        <w:rPr>
          <w:ins w:id="20" w:author="Φλούδα Χριστίνα" w:date="2018-07-05T11:16:00Z"/>
          <w:rFonts w:eastAsia="Times New Roman"/>
          <w:szCs w:val="24"/>
          <w:lang w:eastAsia="en-US"/>
        </w:rPr>
      </w:pPr>
      <w:ins w:id="21" w:author="Φλούδα Χριστίνα" w:date="2018-07-05T11:16:00Z">
        <w:r w:rsidRPr="00471B06">
          <w:rPr>
            <w:rFonts w:eastAsia="Times New Roman"/>
            <w:szCs w:val="24"/>
            <w:lang w:eastAsia="en-US"/>
          </w:rPr>
          <w:t xml:space="preserve"> </w:t>
        </w:r>
        <w:r w:rsidRPr="00471B06">
          <w:rPr>
            <w:rFonts w:eastAsia="Times New Roman"/>
            <w:szCs w:val="24"/>
            <w:lang w:eastAsia="en-US"/>
          </w:rPr>
          <w:br/>
          <w:t xml:space="preserve">Α. ΕΙΔΙΚΑ ΘΕΜΑΤΑ </w:t>
        </w:r>
        <w:r w:rsidRPr="00471B06">
          <w:rPr>
            <w:rFonts w:eastAsia="Times New Roman"/>
            <w:szCs w:val="24"/>
            <w:lang w:eastAsia="en-US"/>
          </w:rPr>
          <w:br/>
          <w:t xml:space="preserve">1.  Άδεια απουσίας των Βουλευτών κ.κ. Α. Ασημακοπούλου, Θ. Μπακογιάννη, Σ. Αναστασιάδη και Κ. Τσιάρα, σελ. </w:t>
        </w:r>
        <w:r w:rsidRPr="00471B06">
          <w:rPr>
            <w:rFonts w:eastAsia="Times New Roman"/>
            <w:szCs w:val="24"/>
            <w:lang w:eastAsia="en-US"/>
          </w:rPr>
          <w:br/>
          <w:t xml:space="preserve">2. Επί διαδικαστικού θέματος, σελ. </w:t>
        </w:r>
        <w:r w:rsidRPr="00471B06">
          <w:rPr>
            <w:rFonts w:eastAsia="Times New Roman"/>
            <w:szCs w:val="24"/>
            <w:lang w:eastAsia="en-US"/>
          </w:rPr>
          <w:br/>
          <w:t xml:space="preserve"> </w:t>
        </w:r>
        <w:r w:rsidRPr="00471B06">
          <w:rPr>
            <w:rFonts w:eastAsia="Times New Roman"/>
            <w:szCs w:val="24"/>
            <w:lang w:eastAsia="en-US"/>
          </w:rPr>
          <w:br/>
          <w:t xml:space="preserve">Β. ΚΟΙΝΟΒΟΥΛΕΥΤΙΚΟΣ ΕΛΕΓΧΟΣ </w:t>
        </w:r>
        <w:r w:rsidRPr="00471B06">
          <w:rPr>
            <w:rFonts w:eastAsia="Times New Roman"/>
            <w:szCs w:val="24"/>
            <w:lang w:eastAsia="en-US"/>
          </w:rPr>
          <w:br/>
          <w:t xml:space="preserve">1. Ανακοίνωση αναφορών, σελ. </w:t>
        </w:r>
        <w:r w:rsidRPr="00471B06">
          <w:rPr>
            <w:rFonts w:eastAsia="Times New Roman"/>
            <w:szCs w:val="24"/>
            <w:lang w:eastAsia="en-US"/>
          </w:rPr>
          <w:br/>
          <w:t xml:space="preserve">2. Συζήτηση επίκαιρης ερώτησης προς την Υπουργό Τουρισμού με θέμα: «Αναβάθμιση της τουριστικής εκπαίδευσης», σελ. </w:t>
        </w:r>
        <w:r w:rsidRPr="00471B06">
          <w:rPr>
            <w:rFonts w:eastAsia="Times New Roman"/>
            <w:szCs w:val="24"/>
            <w:lang w:eastAsia="en-US"/>
          </w:rPr>
          <w:br/>
          <w:t xml:space="preserve">3. Συζήτηση της υπ’ αριθμόν 2315/28-3-2018 επίκαιρης επερώτησης που κατέθεσαν είκοσι έξι Βουλευτές της Κοινοβουλευτικής Ομάδας της Νέας Δημοκρατίας προς τον Υπουργό Οικονομίας και Ανάπτυξης με θέμα: «Πλήρης αποτυχία του εξωδικαστικού συμβιβασμού. Ωφελήθηκαν μόνο είκοσι τρεις επιχειρήσεις», σελ. </w:t>
        </w:r>
        <w:r w:rsidRPr="00471B06">
          <w:rPr>
            <w:rFonts w:eastAsia="Times New Roman"/>
            <w:szCs w:val="24"/>
            <w:lang w:eastAsia="en-US"/>
          </w:rPr>
          <w:br/>
          <w:t xml:space="preserve"> </w:t>
        </w:r>
        <w:r w:rsidRPr="00471B06">
          <w:rPr>
            <w:rFonts w:eastAsia="Times New Roman"/>
            <w:szCs w:val="24"/>
            <w:lang w:eastAsia="en-US"/>
          </w:rPr>
          <w:br/>
          <w:t xml:space="preserve">Γ. ΝΟΜΟΘΕΤΙΚΗ ΕΡΓΑΣΙΑ </w:t>
        </w:r>
        <w:r w:rsidRPr="00471B06">
          <w:rPr>
            <w:rFonts w:eastAsia="Times New Roman"/>
            <w:szCs w:val="24"/>
            <w:lang w:eastAsia="en-US"/>
          </w:rPr>
          <w:br/>
          <w:t xml:space="preserve">Κατάθεση σχεδίου νόμου: </w:t>
        </w:r>
      </w:ins>
    </w:p>
    <w:p w14:paraId="392FCBB3" w14:textId="77777777" w:rsidR="00471B06" w:rsidRPr="00471B06" w:rsidRDefault="00471B06" w:rsidP="00471B06">
      <w:pPr>
        <w:spacing w:after="0" w:line="360" w:lineRule="auto"/>
        <w:rPr>
          <w:ins w:id="22" w:author="Φλούδα Χριστίνα" w:date="2018-07-05T11:16:00Z"/>
          <w:rFonts w:eastAsia="Times New Roman"/>
          <w:szCs w:val="24"/>
          <w:lang w:eastAsia="en-US"/>
        </w:rPr>
      </w:pPr>
      <w:ins w:id="23" w:author="Φλούδα Χριστίνα" w:date="2018-07-05T11:16:00Z">
        <w:r w:rsidRPr="00471B06">
          <w:rPr>
            <w:rFonts w:eastAsia="Times New Roman"/>
            <w:szCs w:val="24"/>
            <w:lang w:eastAsia="en-US"/>
          </w:rPr>
          <w:t xml:space="preserve">Ο Υπουργός Ναυτιλίας και Νησιωτικής Πολιτικής, ο Αντιπρόεδρος της Κυβέρνησης και Υπουργός Οικονομίας και Ανάπτυξης, οι Υπουργοί Εσωτερικών, Ψηφιακής Πολιτικής, Τηλεπικοινωνιών και Ενημέρωσης, Παιδείας,  Έρευνας και Θρησκευμάτων, Οικονομικών, Υγείας και Διοικητικής Ανασυγκρότησης, οι Αναπληρωτές Υπουργοί Οικονομίας και Ανάπτυξης και Οικονομικών και ο Υφυπουργός Οικονομίας και Ανάπτυξης, κατέθεσαν στις 22/6/2018 σχέδιο νόμου: «Μηχανισμός Εφαρμογής, Κρατική Εποπτεία, Γενικοί  Όροι Υλοποίησης του Μεταφορικού Ισοδυνάμου (Μ.Ι.) και άλλες διατάξεις», σελ. </w:t>
        </w:r>
        <w:r w:rsidRPr="00471B06">
          <w:rPr>
            <w:rFonts w:eastAsia="Times New Roman"/>
            <w:szCs w:val="24"/>
            <w:lang w:eastAsia="en-US"/>
          </w:rPr>
          <w:br/>
        </w:r>
      </w:ins>
    </w:p>
    <w:p w14:paraId="79A65695" w14:textId="77777777" w:rsidR="00471B06" w:rsidRPr="00471B06" w:rsidRDefault="00471B06" w:rsidP="00471B06">
      <w:pPr>
        <w:spacing w:after="0" w:line="360" w:lineRule="auto"/>
        <w:rPr>
          <w:ins w:id="24" w:author="Φλούδα Χριστίνα" w:date="2018-07-05T11:16:00Z"/>
          <w:rFonts w:eastAsia="Times New Roman"/>
          <w:szCs w:val="24"/>
          <w:lang w:eastAsia="en-US"/>
        </w:rPr>
      </w:pPr>
      <w:ins w:id="25" w:author="Φλούδα Χριστίνα" w:date="2018-07-05T11:16:00Z">
        <w:r w:rsidRPr="00471B06">
          <w:rPr>
            <w:rFonts w:eastAsia="Times New Roman"/>
            <w:szCs w:val="24"/>
            <w:lang w:eastAsia="en-US"/>
          </w:rPr>
          <w:t>ΠΡΟΕΔΡΕΥΟΝΤΕΣ</w:t>
        </w:r>
      </w:ins>
    </w:p>
    <w:p w14:paraId="7D549A0C" w14:textId="77777777" w:rsidR="00471B06" w:rsidRPr="00471B06" w:rsidRDefault="00471B06" w:rsidP="00471B06">
      <w:pPr>
        <w:spacing w:after="0" w:line="360" w:lineRule="auto"/>
        <w:rPr>
          <w:ins w:id="26" w:author="Φλούδα Χριστίνα" w:date="2018-07-05T11:16:00Z"/>
          <w:rFonts w:eastAsia="Times New Roman"/>
          <w:szCs w:val="24"/>
          <w:lang w:eastAsia="en-US"/>
        </w:rPr>
      </w:pPr>
      <w:ins w:id="27" w:author="Φλούδα Χριστίνα" w:date="2018-07-05T11:16:00Z">
        <w:r w:rsidRPr="00471B06">
          <w:rPr>
            <w:rFonts w:eastAsia="Times New Roman"/>
            <w:szCs w:val="24"/>
            <w:lang w:eastAsia="en-US"/>
          </w:rPr>
          <w:t xml:space="preserve">ΓΕΩΡΓΙΑΔΗΣ Μ. , σελ. </w:t>
        </w:r>
      </w:ins>
    </w:p>
    <w:p w14:paraId="31A6AB62" w14:textId="77777777" w:rsidR="00471B06" w:rsidRPr="00471B06" w:rsidRDefault="00471B06" w:rsidP="00471B06">
      <w:pPr>
        <w:spacing w:after="0" w:line="360" w:lineRule="auto"/>
        <w:rPr>
          <w:ins w:id="28" w:author="Φλούδα Χριστίνα" w:date="2018-07-05T11:16:00Z"/>
          <w:rFonts w:eastAsia="Times New Roman"/>
          <w:szCs w:val="24"/>
          <w:lang w:eastAsia="en-US"/>
        </w:rPr>
      </w:pPr>
      <w:ins w:id="29" w:author="Φλούδα Χριστίνα" w:date="2018-07-05T11:16:00Z">
        <w:r w:rsidRPr="00471B06">
          <w:rPr>
            <w:rFonts w:eastAsia="Times New Roman"/>
            <w:szCs w:val="24"/>
            <w:lang w:eastAsia="en-US"/>
          </w:rPr>
          <w:t>ΚΡΕΜΑΣΤΙΝΟΣ Δ. , σελ.</w:t>
        </w:r>
        <w:r w:rsidRPr="00471B06">
          <w:rPr>
            <w:rFonts w:eastAsia="Times New Roman"/>
            <w:szCs w:val="24"/>
            <w:lang w:eastAsia="en-US"/>
          </w:rPr>
          <w:br/>
        </w:r>
      </w:ins>
    </w:p>
    <w:p w14:paraId="62098D2A" w14:textId="77777777" w:rsidR="00471B06" w:rsidRPr="00471B06" w:rsidRDefault="00471B06" w:rsidP="00471B06">
      <w:pPr>
        <w:spacing w:after="0" w:line="360" w:lineRule="auto"/>
        <w:rPr>
          <w:ins w:id="30" w:author="Φλούδα Χριστίνα" w:date="2018-07-05T11:16:00Z"/>
          <w:rFonts w:eastAsia="Times New Roman"/>
          <w:szCs w:val="24"/>
          <w:lang w:eastAsia="en-US"/>
        </w:rPr>
      </w:pPr>
    </w:p>
    <w:p w14:paraId="237977CD" w14:textId="77777777" w:rsidR="00471B06" w:rsidRPr="00471B06" w:rsidRDefault="00471B06" w:rsidP="00471B06">
      <w:pPr>
        <w:spacing w:after="0" w:line="360" w:lineRule="auto"/>
        <w:rPr>
          <w:ins w:id="31" w:author="Φλούδα Χριστίνα" w:date="2018-07-05T11:16:00Z"/>
          <w:rFonts w:eastAsia="Times New Roman"/>
          <w:szCs w:val="24"/>
          <w:lang w:eastAsia="en-US"/>
        </w:rPr>
      </w:pPr>
      <w:ins w:id="32" w:author="Φλούδα Χριστίνα" w:date="2018-07-05T11:16:00Z">
        <w:r w:rsidRPr="00471B06">
          <w:rPr>
            <w:rFonts w:eastAsia="Times New Roman"/>
            <w:szCs w:val="24"/>
            <w:lang w:eastAsia="en-US"/>
          </w:rPr>
          <w:t>ΟΜΙΛΗΤΕΣ</w:t>
        </w:r>
      </w:ins>
    </w:p>
    <w:p w14:paraId="05F5AA66" w14:textId="77777777" w:rsidR="00471B06" w:rsidRPr="00471B06" w:rsidRDefault="00471B06" w:rsidP="00471B06">
      <w:pPr>
        <w:spacing w:after="0" w:line="360" w:lineRule="auto"/>
        <w:rPr>
          <w:ins w:id="33" w:author="Φλούδα Χριστίνα" w:date="2018-07-05T11:16:00Z"/>
          <w:rFonts w:eastAsia="Times New Roman"/>
          <w:szCs w:val="24"/>
          <w:lang w:eastAsia="en-US"/>
        </w:rPr>
      </w:pPr>
      <w:ins w:id="34" w:author="Φλούδα Χριστίνα" w:date="2018-07-05T11:16:00Z">
        <w:r w:rsidRPr="00471B06">
          <w:rPr>
            <w:rFonts w:eastAsia="Times New Roman"/>
            <w:szCs w:val="24"/>
            <w:lang w:eastAsia="en-US"/>
          </w:rPr>
          <w:br/>
          <w:t>Α. Επί διαδικαστικού θέματος:</w:t>
        </w:r>
        <w:r w:rsidRPr="00471B06">
          <w:rPr>
            <w:rFonts w:eastAsia="Times New Roman"/>
            <w:szCs w:val="24"/>
            <w:lang w:eastAsia="en-US"/>
          </w:rPr>
          <w:br/>
          <w:t xml:space="preserve">ΓΕΩΡΓΙΑΔΗΣ Μ. , σελ. </w:t>
        </w:r>
      </w:ins>
    </w:p>
    <w:p w14:paraId="01B213E5" w14:textId="3C96C400" w:rsidR="00471B06" w:rsidRDefault="00471B06" w:rsidP="00471B06">
      <w:pPr>
        <w:spacing w:line="600" w:lineRule="auto"/>
        <w:ind w:firstLine="720"/>
        <w:contextualSpacing/>
        <w:jc w:val="center"/>
        <w:rPr>
          <w:ins w:id="35" w:author="Φλούδα Χριστίνα" w:date="2018-07-05T11:16:00Z"/>
          <w:rFonts w:eastAsia="Times New Roman"/>
          <w:szCs w:val="24"/>
        </w:rPr>
      </w:pPr>
      <w:ins w:id="36" w:author="Φλούδα Χριστίνα" w:date="2018-07-05T11:16:00Z">
        <w:r w:rsidRPr="00471B06">
          <w:rPr>
            <w:rFonts w:eastAsia="Times New Roman"/>
            <w:szCs w:val="24"/>
            <w:lang w:eastAsia="en-US"/>
          </w:rPr>
          <w:t>ΚΟΝΣΟΛΑΣ Ε. , σελ.</w:t>
        </w:r>
        <w:r w:rsidRPr="00471B06">
          <w:rPr>
            <w:rFonts w:eastAsia="Times New Roman"/>
            <w:szCs w:val="24"/>
            <w:lang w:eastAsia="en-US"/>
          </w:rPr>
          <w:br/>
          <w:t>ΚΡΕΜΑΣΤΙΝΟΣ Δ. , σελ.</w:t>
        </w:r>
        <w:r w:rsidRPr="00471B06">
          <w:rPr>
            <w:rFonts w:eastAsia="Times New Roman"/>
            <w:szCs w:val="24"/>
            <w:lang w:eastAsia="en-US"/>
          </w:rPr>
          <w:br/>
          <w:t>ΚΥΡΙΑΖΙΔΗΣ Δ. , σελ.</w:t>
        </w:r>
        <w:r w:rsidRPr="00471B06">
          <w:rPr>
            <w:rFonts w:eastAsia="Times New Roman"/>
            <w:szCs w:val="24"/>
            <w:lang w:eastAsia="en-US"/>
          </w:rPr>
          <w:br/>
        </w:r>
        <w:r w:rsidRPr="00471B06">
          <w:rPr>
            <w:rFonts w:eastAsia="Times New Roman"/>
            <w:szCs w:val="24"/>
            <w:lang w:eastAsia="en-US"/>
          </w:rPr>
          <w:br/>
          <w:t>Β. Επί της επίκαιρης ερώτησης:</w:t>
        </w:r>
        <w:r w:rsidRPr="00471B06">
          <w:rPr>
            <w:rFonts w:eastAsia="Times New Roman"/>
            <w:szCs w:val="24"/>
            <w:lang w:eastAsia="en-US"/>
          </w:rPr>
          <w:br/>
          <w:t>ΚΟΝΣΟΛΑΣ Ε. , σελ.</w:t>
        </w:r>
        <w:r w:rsidRPr="00471B06">
          <w:rPr>
            <w:rFonts w:eastAsia="Times New Roman"/>
            <w:szCs w:val="24"/>
            <w:lang w:eastAsia="en-US"/>
          </w:rPr>
          <w:br/>
          <w:t>ΚΟΥΝΤΟΥΡΑ  Έ. , σελ.</w:t>
        </w:r>
        <w:r w:rsidRPr="00471B06">
          <w:rPr>
            <w:rFonts w:eastAsia="Times New Roman"/>
            <w:szCs w:val="24"/>
            <w:lang w:eastAsia="en-US"/>
          </w:rPr>
          <w:br/>
        </w:r>
        <w:r w:rsidRPr="00471B06">
          <w:rPr>
            <w:rFonts w:eastAsia="Times New Roman"/>
            <w:szCs w:val="24"/>
            <w:lang w:eastAsia="en-US"/>
          </w:rPr>
          <w:br/>
          <w:t>Γ. Επί της επίκαιρης επερώτησης:</w:t>
        </w:r>
        <w:r w:rsidRPr="00471B06">
          <w:rPr>
            <w:rFonts w:eastAsia="Times New Roman"/>
            <w:szCs w:val="24"/>
            <w:lang w:eastAsia="en-US"/>
          </w:rPr>
          <w:br/>
          <w:t>ΑΘΑΝΑΣΙΟΥ Χ. , σελ.</w:t>
        </w:r>
        <w:r w:rsidRPr="00471B06">
          <w:rPr>
            <w:rFonts w:eastAsia="Times New Roman"/>
            <w:szCs w:val="24"/>
            <w:lang w:eastAsia="en-US"/>
          </w:rPr>
          <w:br/>
          <w:t>ΒΕΣΥΡΟΠΟΥΛΟΣ Α. , σελ.</w:t>
        </w:r>
        <w:r w:rsidRPr="00471B06">
          <w:rPr>
            <w:rFonts w:eastAsia="Times New Roman"/>
            <w:szCs w:val="24"/>
            <w:lang w:eastAsia="en-US"/>
          </w:rPr>
          <w:br/>
          <w:t>ΒΛΑΧΟΣ Γ. , σελ.</w:t>
        </w:r>
        <w:r w:rsidRPr="00471B06">
          <w:rPr>
            <w:rFonts w:eastAsia="Times New Roman"/>
            <w:szCs w:val="24"/>
            <w:lang w:eastAsia="en-US"/>
          </w:rPr>
          <w:br/>
          <w:t>ΔΕΝΔΙΑΣ Ν. , σελ.</w:t>
        </w:r>
        <w:r w:rsidRPr="00471B06">
          <w:rPr>
            <w:rFonts w:eastAsia="Times New Roman"/>
            <w:szCs w:val="24"/>
            <w:lang w:eastAsia="en-US"/>
          </w:rPr>
          <w:br/>
          <w:t>ΔΗΜΑΣ Χ. , σελ.</w:t>
        </w:r>
        <w:r w:rsidRPr="00471B06">
          <w:rPr>
            <w:rFonts w:eastAsia="Times New Roman"/>
            <w:szCs w:val="24"/>
            <w:lang w:eastAsia="en-US"/>
          </w:rPr>
          <w:br/>
          <w:t>ΔΡΑΓΑΣΑΚΗΣ Ι. , σελ.</w:t>
        </w:r>
        <w:r w:rsidRPr="00471B06">
          <w:rPr>
            <w:rFonts w:eastAsia="Times New Roman"/>
            <w:szCs w:val="24"/>
            <w:lang w:eastAsia="en-US"/>
          </w:rPr>
          <w:br/>
          <w:t>ΚΑΡΑΘΑΝΑΣΟΠΟΥΛΟΣ Ν. , σελ.</w:t>
        </w:r>
        <w:r w:rsidRPr="00471B06">
          <w:rPr>
            <w:rFonts w:eastAsia="Times New Roman"/>
            <w:szCs w:val="24"/>
            <w:lang w:eastAsia="en-US"/>
          </w:rPr>
          <w:br/>
          <w:t>ΛΟΒΕΡΔΟΣ Α. , σελ.</w:t>
        </w:r>
        <w:r w:rsidRPr="00471B06">
          <w:rPr>
            <w:rFonts w:eastAsia="Times New Roman"/>
            <w:szCs w:val="24"/>
            <w:lang w:eastAsia="en-US"/>
          </w:rPr>
          <w:br/>
          <w:t>ΜΠΟΥΚΩΡΟΣ Χ. , σελ.</w:t>
        </w:r>
        <w:r w:rsidRPr="00471B06">
          <w:rPr>
            <w:rFonts w:eastAsia="Times New Roman"/>
            <w:szCs w:val="24"/>
            <w:lang w:eastAsia="en-US"/>
          </w:rPr>
          <w:br/>
          <w:t>ΜΠΟΥΡΑΣ Α. , σελ.</w:t>
        </w:r>
        <w:r w:rsidRPr="00471B06">
          <w:rPr>
            <w:rFonts w:eastAsia="Times New Roman"/>
            <w:szCs w:val="24"/>
            <w:lang w:eastAsia="en-US"/>
          </w:rPr>
          <w:br/>
          <w:t>ΠΑΝΑΓΙΩΤΑΡΟΣ Η. , σελ.</w:t>
        </w:r>
        <w:r w:rsidRPr="00471B06">
          <w:rPr>
            <w:rFonts w:eastAsia="Times New Roman"/>
            <w:szCs w:val="24"/>
            <w:lang w:eastAsia="en-US"/>
          </w:rPr>
          <w:br/>
          <w:t>ΠΑΠΑΧΡΙΣΤΟΠΟΥΛΟΣ Α. , σελ.</w:t>
        </w:r>
        <w:r w:rsidRPr="00471B06">
          <w:rPr>
            <w:rFonts w:eastAsia="Times New Roman"/>
            <w:szCs w:val="24"/>
            <w:lang w:eastAsia="en-US"/>
          </w:rPr>
          <w:br/>
          <w:t>ΣΑΡΙΔΗΣ Ι. , σελ.</w:t>
        </w:r>
        <w:r w:rsidRPr="00471B06">
          <w:rPr>
            <w:rFonts w:eastAsia="Times New Roman"/>
            <w:szCs w:val="24"/>
            <w:lang w:eastAsia="en-US"/>
          </w:rPr>
          <w:br/>
          <w:t>ΤΖΑΚΡΗ Θ. , σελ.</w:t>
        </w:r>
        <w:r w:rsidRPr="00471B06">
          <w:rPr>
            <w:rFonts w:eastAsia="Times New Roman"/>
            <w:szCs w:val="24"/>
            <w:lang w:eastAsia="en-US"/>
          </w:rPr>
          <w:br/>
          <w:t>ΦΟΡΤΣΑΚΗΣ Θ. , σελ.</w:t>
        </w:r>
        <w:r w:rsidRPr="00471B06">
          <w:rPr>
            <w:rFonts w:eastAsia="Times New Roman"/>
            <w:szCs w:val="24"/>
            <w:lang w:eastAsia="en-US"/>
          </w:rPr>
          <w:br/>
          <w:t>ΨΑΡΙΑΝΟΣ Γ. , σελ.</w:t>
        </w:r>
        <w:r w:rsidRPr="00471B06">
          <w:rPr>
            <w:rFonts w:eastAsia="Times New Roman"/>
            <w:szCs w:val="24"/>
            <w:lang w:eastAsia="en-US"/>
          </w:rPr>
          <w:br/>
        </w:r>
      </w:ins>
    </w:p>
    <w:p w14:paraId="06E4F407" w14:textId="67C813F2" w:rsidR="007277CE" w:rsidRDefault="00471B06">
      <w:pPr>
        <w:spacing w:line="600" w:lineRule="auto"/>
        <w:ind w:firstLine="720"/>
        <w:contextualSpacing/>
        <w:jc w:val="center"/>
        <w:rPr>
          <w:rFonts w:eastAsia="Times New Roman"/>
          <w:szCs w:val="24"/>
        </w:rPr>
      </w:pPr>
      <w:r>
        <w:rPr>
          <w:rFonts w:eastAsia="Times New Roman"/>
          <w:szCs w:val="24"/>
        </w:rPr>
        <w:t>ΠΡΑΚΤΙΚΑ ΒΟΥΛΗΣ</w:t>
      </w:r>
    </w:p>
    <w:p w14:paraId="06E4F408" w14:textId="77777777" w:rsidR="007277CE" w:rsidRDefault="00471B06">
      <w:pPr>
        <w:spacing w:line="600" w:lineRule="auto"/>
        <w:ind w:firstLine="720"/>
        <w:contextualSpacing/>
        <w:jc w:val="center"/>
        <w:rPr>
          <w:rFonts w:eastAsia="Times New Roman"/>
          <w:szCs w:val="24"/>
        </w:rPr>
      </w:pPr>
      <w:r>
        <w:rPr>
          <w:rFonts w:eastAsia="Times New Roman"/>
          <w:szCs w:val="24"/>
        </w:rPr>
        <w:t>Ι</w:t>
      </w:r>
      <w:r>
        <w:rPr>
          <w:rFonts w:eastAsia="Times New Roman"/>
          <w:szCs w:val="24"/>
        </w:rPr>
        <w:t xml:space="preserve">Ζ΄ ΠΕΡΙΟΔΟΣ </w:t>
      </w:r>
    </w:p>
    <w:p w14:paraId="06E4F409" w14:textId="77777777" w:rsidR="007277CE" w:rsidRDefault="00471B06">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06E4F40A" w14:textId="77777777" w:rsidR="007277CE" w:rsidRDefault="00471B06">
      <w:pPr>
        <w:spacing w:line="600" w:lineRule="auto"/>
        <w:ind w:firstLine="720"/>
        <w:contextualSpacing/>
        <w:jc w:val="center"/>
        <w:rPr>
          <w:rFonts w:eastAsia="Times New Roman"/>
          <w:szCs w:val="24"/>
        </w:rPr>
      </w:pPr>
      <w:r>
        <w:rPr>
          <w:rFonts w:eastAsia="Times New Roman"/>
          <w:szCs w:val="24"/>
        </w:rPr>
        <w:t>ΣΥΝΟΔΟΣ Γ΄</w:t>
      </w:r>
    </w:p>
    <w:p w14:paraId="06E4F40B" w14:textId="77777777" w:rsidR="007277CE" w:rsidRDefault="00471B06">
      <w:pPr>
        <w:spacing w:line="600" w:lineRule="auto"/>
        <w:ind w:firstLine="720"/>
        <w:contextualSpacing/>
        <w:jc w:val="center"/>
        <w:rPr>
          <w:rFonts w:eastAsia="Times New Roman"/>
          <w:szCs w:val="24"/>
        </w:rPr>
      </w:pPr>
      <w:r>
        <w:rPr>
          <w:rFonts w:eastAsia="Times New Roman"/>
          <w:szCs w:val="24"/>
        </w:rPr>
        <w:t>ΣΥΝΕΔΡΙΑΣΗ ΡΜΔ΄</w:t>
      </w:r>
    </w:p>
    <w:p w14:paraId="06E4F40C" w14:textId="77777777" w:rsidR="007277CE" w:rsidRDefault="00471B06">
      <w:pPr>
        <w:spacing w:line="600" w:lineRule="auto"/>
        <w:ind w:firstLine="720"/>
        <w:contextualSpacing/>
        <w:jc w:val="center"/>
        <w:rPr>
          <w:rFonts w:eastAsia="Times New Roman"/>
          <w:szCs w:val="24"/>
        </w:rPr>
      </w:pPr>
      <w:r>
        <w:rPr>
          <w:rFonts w:eastAsia="Times New Roman"/>
          <w:szCs w:val="24"/>
        </w:rPr>
        <w:t>Δευτέρα 25 Ιουνίου 2018</w:t>
      </w:r>
    </w:p>
    <w:p w14:paraId="06E4F40D" w14:textId="77777777" w:rsidR="007277CE" w:rsidRDefault="00471B06">
      <w:pPr>
        <w:spacing w:line="600" w:lineRule="auto"/>
        <w:ind w:firstLine="720"/>
        <w:contextualSpacing/>
        <w:jc w:val="both"/>
        <w:rPr>
          <w:rFonts w:eastAsia="Times New Roman"/>
          <w:szCs w:val="24"/>
        </w:rPr>
      </w:pPr>
      <w:r>
        <w:rPr>
          <w:rFonts w:eastAsia="Times New Roman"/>
          <w:szCs w:val="24"/>
        </w:rPr>
        <w:t xml:space="preserve">Αθήνα, σήμερα στις 25 Ιουνίου </w:t>
      </w:r>
      <w:r w:rsidRPr="0075317C">
        <w:rPr>
          <w:rFonts w:eastAsia="Times New Roman"/>
          <w:szCs w:val="24"/>
        </w:rPr>
        <w:t xml:space="preserve">2018, </w:t>
      </w:r>
      <w:r>
        <w:rPr>
          <w:rFonts w:eastAsia="Times New Roman"/>
          <w:szCs w:val="24"/>
        </w:rPr>
        <w:t>ημέρα Δευτέρα και ώρα 17.35΄</w:t>
      </w:r>
      <w:r w:rsidRPr="00054B42">
        <w:rPr>
          <w:rFonts w:eastAsia="Times New Roman"/>
          <w:szCs w:val="24"/>
        </w:rPr>
        <w:t>,</w:t>
      </w:r>
      <w:r>
        <w:rPr>
          <w:rFonts w:eastAsia="Times New Roman"/>
          <w:szCs w:val="24"/>
        </w:rPr>
        <w:t xml:space="preserve"> συνήλθε στην Αίθουσα</w:t>
      </w:r>
      <w:r w:rsidRPr="00756276">
        <w:rPr>
          <w:rFonts w:eastAsia="Times New Roman"/>
          <w:szCs w:val="24"/>
        </w:rPr>
        <w:t xml:space="preserve"> </w:t>
      </w:r>
      <w:r>
        <w:rPr>
          <w:rFonts w:eastAsia="Times New Roman"/>
          <w:szCs w:val="24"/>
        </w:rPr>
        <w:t xml:space="preserve">των συνεδριάσεων του Βουλευτηρίου η Βουλή σε ολομέλεια για να συνεδριάσει υπό την προεδρία του Ε΄ Αντιπροέδρου αυτής κ. </w:t>
      </w:r>
      <w:r w:rsidRPr="00F363F5">
        <w:rPr>
          <w:rFonts w:eastAsia="Times New Roman"/>
          <w:b/>
          <w:szCs w:val="24"/>
        </w:rPr>
        <w:t>ΔΗΜΗΤΡΙΟΥ ΚΡΕΜΑΣΤΙΝΟΥ</w:t>
      </w:r>
      <w:r w:rsidRPr="00054B42">
        <w:rPr>
          <w:rFonts w:eastAsia="Times New Roman"/>
          <w:szCs w:val="24"/>
        </w:rPr>
        <w:t>.</w:t>
      </w:r>
    </w:p>
    <w:p w14:paraId="06E4F40E" w14:textId="77777777" w:rsidR="007277CE" w:rsidRDefault="00471B06">
      <w:pPr>
        <w:spacing w:line="600" w:lineRule="auto"/>
        <w:ind w:firstLine="720"/>
        <w:contextualSpacing/>
        <w:jc w:val="both"/>
        <w:rPr>
          <w:rFonts w:eastAsia="Times New Roman"/>
          <w:szCs w:val="24"/>
        </w:rPr>
      </w:pPr>
      <w:r>
        <w:rPr>
          <w:rFonts w:eastAsia="Times New Roman"/>
          <w:b/>
          <w:bCs/>
          <w:szCs w:val="24"/>
        </w:rPr>
        <w:t>ΠΡΟΕΔΡΕΥΩΝ (</w:t>
      </w:r>
      <w:r>
        <w:rPr>
          <w:rFonts w:eastAsia="Times New Roman"/>
          <w:b/>
          <w:szCs w:val="24"/>
        </w:rPr>
        <w:t xml:space="preserve">Δημήτριος </w:t>
      </w:r>
      <w:proofErr w:type="spellStart"/>
      <w:r>
        <w:rPr>
          <w:rFonts w:eastAsia="Times New Roman"/>
          <w:b/>
          <w:szCs w:val="24"/>
        </w:rPr>
        <w:t>Κρεμαστινός</w:t>
      </w:r>
      <w:proofErr w:type="spellEnd"/>
      <w:r>
        <w:rPr>
          <w:rFonts w:eastAsia="Times New Roman"/>
          <w:b/>
          <w:szCs w:val="24"/>
        </w:rPr>
        <w:t>)</w:t>
      </w:r>
      <w:r>
        <w:rPr>
          <w:rFonts w:eastAsia="Times New Roman"/>
          <w:b/>
          <w:bCs/>
          <w:szCs w:val="24"/>
        </w:rPr>
        <w:t xml:space="preserve">: </w:t>
      </w:r>
      <w:r>
        <w:rPr>
          <w:rFonts w:eastAsia="Times New Roman"/>
          <w:szCs w:val="24"/>
        </w:rPr>
        <w:t>Κυρίες και κύριοι συνάδελφοι, αρχίζει η συνεδρίαση.</w:t>
      </w:r>
    </w:p>
    <w:p w14:paraId="06E4F40F" w14:textId="77777777" w:rsidR="007277CE" w:rsidRDefault="00471B06">
      <w:pPr>
        <w:spacing w:line="600" w:lineRule="auto"/>
        <w:ind w:firstLine="720"/>
        <w:contextualSpacing/>
        <w:jc w:val="both"/>
        <w:rPr>
          <w:rFonts w:eastAsia="Times New Roman"/>
          <w:szCs w:val="24"/>
        </w:rPr>
      </w:pPr>
      <w:r>
        <w:rPr>
          <w:rFonts w:eastAsia="Times New Roman"/>
          <w:szCs w:val="24"/>
        </w:rPr>
        <w:t>Παρακαλείται η κυρία Γραμ</w:t>
      </w:r>
      <w:r>
        <w:rPr>
          <w:rFonts w:eastAsia="Times New Roman"/>
          <w:szCs w:val="24"/>
        </w:rPr>
        <w:t>ματέας να ανακοινώσει τις αναφορές προς το Σώμα.</w:t>
      </w:r>
    </w:p>
    <w:p w14:paraId="06E4F410" w14:textId="77777777" w:rsidR="007277CE" w:rsidRDefault="00471B06">
      <w:pPr>
        <w:spacing w:line="600" w:lineRule="auto"/>
        <w:ind w:firstLine="720"/>
        <w:contextualSpacing/>
        <w:jc w:val="both"/>
        <w:rPr>
          <w:rFonts w:eastAsia="Times New Roman"/>
          <w:szCs w:val="24"/>
        </w:rPr>
      </w:pPr>
      <w:r>
        <w:rPr>
          <w:rFonts w:eastAsia="Times New Roman"/>
          <w:szCs w:val="24"/>
        </w:rPr>
        <w:t xml:space="preserve">(Ανακοινώνονται προς το Σώμα από τη Γραμματέα της Βουλής κ. Αναστασία </w:t>
      </w:r>
      <w:proofErr w:type="spellStart"/>
      <w:r>
        <w:rPr>
          <w:rFonts w:eastAsia="Times New Roman"/>
          <w:szCs w:val="24"/>
        </w:rPr>
        <w:t>Γκαρά</w:t>
      </w:r>
      <w:proofErr w:type="spellEnd"/>
      <w:r>
        <w:rPr>
          <w:rFonts w:eastAsia="Times New Roman"/>
          <w:szCs w:val="24"/>
        </w:rPr>
        <w:t xml:space="preserve">, Βουλευτή Έβρου, τα ακόλουθα: </w:t>
      </w:r>
    </w:p>
    <w:p w14:paraId="06E4F411" w14:textId="77777777" w:rsidR="007277CE" w:rsidRDefault="00471B06">
      <w:pPr>
        <w:spacing w:line="600" w:lineRule="auto"/>
        <w:ind w:firstLine="720"/>
        <w:jc w:val="both"/>
        <w:rPr>
          <w:rFonts w:eastAsia="Times New Roman"/>
          <w:szCs w:val="24"/>
        </w:rPr>
      </w:pPr>
      <w:r w:rsidRPr="00AE69EF">
        <w:rPr>
          <w:rFonts w:eastAsia="Times New Roman"/>
          <w:szCs w:val="24"/>
        </w:rPr>
        <w:t>Α. ΚΑΤΑΘΕΣΗ ΑΝΑΦΟΡΩΝ</w:t>
      </w:r>
    </w:p>
    <w:p w14:paraId="06E4F412" w14:textId="77777777" w:rsidR="007277CE" w:rsidRDefault="00471B06">
      <w:pPr>
        <w:spacing w:line="600" w:lineRule="auto"/>
        <w:ind w:firstLine="720"/>
        <w:jc w:val="center"/>
        <w:rPr>
          <w:rFonts w:eastAsia="Times New Roman"/>
          <w:color w:val="FF0000"/>
          <w:szCs w:val="24"/>
        </w:rPr>
      </w:pPr>
      <w:r w:rsidRPr="00054B42">
        <w:rPr>
          <w:rFonts w:eastAsia="Times New Roman"/>
          <w:color w:val="FF0000"/>
          <w:szCs w:val="24"/>
        </w:rPr>
        <w:lastRenderedPageBreak/>
        <w:t xml:space="preserve">(Να μπει η σελίδα </w:t>
      </w:r>
      <w:r w:rsidRPr="00054B42">
        <w:rPr>
          <w:rFonts w:eastAsia="Times New Roman"/>
          <w:color w:val="FF0000"/>
          <w:szCs w:val="24"/>
        </w:rPr>
        <w:t>1</w:t>
      </w:r>
      <w:r w:rsidRPr="00054B42">
        <w:rPr>
          <w:rFonts w:eastAsia="Times New Roman"/>
          <w:color w:val="FF0000"/>
          <w:szCs w:val="24"/>
        </w:rPr>
        <w:t>α)</w:t>
      </w:r>
    </w:p>
    <w:p w14:paraId="06E4F413" w14:textId="77777777" w:rsidR="007277CE" w:rsidRDefault="00471B06">
      <w:pPr>
        <w:spacing w:line="600" w:lineRule="auto"/>
        <w:ind w:firstLine="720"/>
        <w:jc w:val="both"/>
        <w:rPr>
          <w:rFonts w:eastAsia="Times New Roman"/>
          <w:szCs w:val="24"/>
        </w:rPr>
      </w:pPr>
      <w:r w:rsidRPr="00AE69EF">
        <w:rPr>
          <w:rFonts w:eastAsia="Times New Roman"/>
          <w:szCs w:val="24"/>
        </w:rPr>
        <w:t>Β. ΑΠΑΝΤΗΣΕΙΣ ΥΠΟΥΡΓΩΝ ΣΕ ΕΡΩΤΗΣΕΙΣ ΒΟΥΛΕΥΤΩΝ</w:t>
      </w:r>
    </w:p>
    <w:p w14:paraId="06E4F414" w14:textId="77777777" w:rsidR="007277CE" w:rsidRDefault="00471B06">
      <w:pPr>
        <w:spacing w:line="600" w:lineRule="auto"/>
        <w:ind w:firstLine="720"/>
        <w:jc w:val="center"/>
        <w:rPr>
          <w:rFonts w:eastAsia="Times New Roman"/>
          <w:color w:val="FF0000"/>
          <w:szCs w:val="24"/>
        </w:rPr>
      </w:pPr>
      <w:r w:rsidRPr="00054B42">
        <w:rPr>
          <w:rFonts w:eastAsia="Times New Roman"/>
          <w:color w:val="FF0000"/>
          <w:szCs w:val="24"/>
        </w:rPr>
        <w:t xml:space="preserve">(Να μπει η </w:t>
      </w:r>
      <w:r w:rsidRPr="00054B42">
        <w:rPr>
          <w:rFonts w:eastAsia="Times New Roman"/>
          <w:color w:val="FF0000"/>
          <w:szCs w:val="24"/>
        </w:rPr>
        <w:t xml:space="preserve">σελίδα </w:t>
      </w:r>
      <w:r w:rsidRPr="00054B42">
        <w:rPr>
          <w:rFonts w:eastAsia="Times New Roman"/>
          <w:color w:val="FF0000"/>
          <w:szCs w:val="24"/>
        </w:rPr>
        <w:t>1</w:t>
      </w:r>
      <w:r w:rsidRPr="00054B42">
        <w:rPr>
          <w:rFonts w:eastAsia="Times New Roman"/>
          <w:color w:val="FF0000"/>
          <w:szCs w:val="24"/>
        </w:rPr>
        <w:t>β)</w:t>
      </w:r>
    </w:p>
    <w:p w14:paraId="06E4F415" w14:textId="77777777" w:rsidR="007277CE" w:rsidRDefault="00471B06">
      <w:pPr>
        <w:spacing w:line="600" w:lineRule="auto"/>
        <w:ind w:firstLine="720"/>
        <w:contextualSpacing/>
        <w:jc w:val="center"/>
        <w:rPr>
          <w:rFonts w:eastAsia="Times New Roman" w:cs="Times New Roman"/>
          <w:b/>
          <w:szCs w:val="24"/>
        </w:rPr>
      </w:pPr>
      <w:r w:rsidRPr="00AE69EF">
        <w:rPr>
          <w:rFonts w:eastAsia="Times New Roman" w:cs="Times New Roman"/>
          <w:color w:val="FF0000"/>
          <w:szCs w:val="24"/>
        </w:rPr>
        <w:t>(ΑΛΛΑΓΗ ΣΕΛΙΔΑΣ)</w:t>
      </w:r>
    </w:p>
    <w:p w14:paraId="06E4F416" w14:textId="77777777" w:rsidR="007277CE" w:rsidRDefault="00471B06">
      <w:pPr>
        <w:spacing w:line="600" w:lineRule="auto"/>
        <w:ind w:firstLine="720"/>
        <w:contextualSpacing/>
        <w:jc w:val="both"/>
        <w:rPr>
          <w:rFonts w:eastAsia="Times New Roman" w:cs="Times New Roman"/>
          <w:szCs w:val="24"/>
        </w:rPr>
      </w:pPr>
      <w:r w:rsidRPr="00146623">
        <w:rPr>
          <w:rFonts w:eastAsia="Times New Roman" w:cs="Times New Roman"/>
          <w:b/>
          <w:szCs w:val="24"/>
        </w:rPr>
        <w:t xml:space="preserve">ΠΡΟΕΔΡΕΥΩΝ (Δημήτριος </w:t>
      </w:r>
      <w:proofErr w:type="spellStart"/>
      <w:r w:rsidRPr="00146623">
        <w:rPr>
          <w:rFonts w:eastAsia="Times New Roman" w:cs="Times New Roman"/>
          <w:b/>
          <w:szCs w:val="24"/>
        </w:rPr>
        <w:t>Κρεμαστινός</w:t>
      </w:r>
      <w:proofErr w:type="spellEnd"/>
      <w:r w:rsidRPr="00146623">
        <w:rPr>
          <w:rFonts w:eastAsia="Times New Roman" w:cs="Times New Roman"/>
          <w:b/>
          <w:szCs w:val="24"/>
        </w:rPr>
        <w:t>):</w:t>
      </w:r>
      <w:r>
        <w:rPr>
          <w:rFonts w:eastAsia="Times New Roman" w:cs="Times New Roman"/>
          <w:szCs w:val="24"/>
        </w:rPr>
        <w:t xml:space="preserve"> Κυρίες και κύριοι συνάδελφοι, πριν εισέλθουμε στη συζήτηση των επικαίρων ερωτήσεων, έχω την τιμή να ανακοινώσω στο Σώμα ότι ο Υπουργός Ναυτιλίας και Νησιωτικής Πολιτικής, ο Αντιπρόεδρος της Κυβέρνησης και Υπουργός Οικονομίας και Ανάπτυξης, οι Υπουργοί Εσω</w:t>
      </w:r>
      <w:r>
        <w:rPr>
          <w:rFonts w:eastAsia="Times New Roman" w:cs="Times New Roman"/>
          <w:szCs w:val="24"/>
        </w:rPr>
        <w:t>τερικών, Ψηφιακής Πολιτικής, Τηλεπικοινωνιών και Ενημέρωσης, Παιδείας, Έρευνας και Θρησκευμάτων, Οικονομικών, Υγείας και Διοικητικής Ανασυγκρότησης, οι Αναπληρωτές Υπουργοί Οικονομίας και Ανάπτυξης και Οικονομικών και ο Υφυπουργός Οικονομίας και Ανάπτυξης,</w:t>
      </w:r>
      <w:r>
        <w:rPr>
          <w:rFonts w:eastAsia="Times New Roman" w:cs="Times New Roman"/>
          <w:szCs w:val="24"/>
        </w:rPr>
        <w:t xml:space="preserve"> κατέθεσαν στις 22</w:t>
      </w:r>
      <w:r w:rsidRPr="007631CC">
        <w:rPr>
          <w:rFonts w:eastAsia="Times New Roman" w:cs="Times New Roman"/>
          <w:szCs w:val="24"/>
        </w:rPr>
        <w:t>-</w:t>
      </w:r>
      <w:r>
        <w:rPr>
          <w:rFonts w:eastAsia="Times New Roman" w:cs="Times New Roman"/>
          <w:szCs w:val="24"/>
        </w:rPr>
        <w:t>6</w:t>
      </w:r>
      <w:r w:rsidRPr="007631CC">
        <w:rPr>
          <w:rFonts w:eastAsia="Times New Roman" w:cs="Times New Roman"/>
          <w:szCs w:val="24"/>
        </w:rPr>
        <w:t>-</w:t>
      </w:r>
      <w:r>
        <w:rPr>
          <w:rFonts w:eastAsia="Times New Roman" w:cs="Times New Roman"/>
          <w:szCs w:val="24"/>
        </w:rPr>
        <w:t xml:space="preserve">2018 σχέδιο νόμου: «Μηχανισμός </w:t>
      </w:r>
      <w:r>
        <w:rPr>
          <w:rFonts w:eastAsia="Times New Roman" w:cs="Times New Roman"/>
          <w:szCs w:val="24"/>
        </w:rPr>
        <w:t>ε</w:t>
      </w:r>
      <w:r>
        <w:rPr>
          <w:rFonts w:eastAsia="Times New Roman" w:cs="Times New Roman"/>
          <w:szCs w:val="24"/>
        </w:rPr>
        <w:t xml:space="preserve">φαρμογής, </w:t>
      </w:r>
      <w:r>
        <w:rPr>
          <w:rFonts w:eastAsia="Times New Roman" w:cs="Times New Roman"/>
          <w:szCs w:val="24"/>
        </w:rPr>
        <w:t>κ</w:t>
      </w:r>
      <w:r>
        <w:rPr>
          <w:rFonts w:eastAsia="Times New Roman" w:cs="Times New Roman"/>
          <w:szCs w:val="24"/>
        </w:rPr>
        <w:t xml:space="preserve">ρατική </w:t>
      </w:r>
      <w:r>
        <w:rPr>
          <w:rFonts w:eastAsia="Times New Roman" w:cs="Times New Roman"/>
          <w:szCs w:val="24"/>
        </w:rPr>
        <w:t>ε</w:t>
      </w:r>
      <w:r>
        <w:rPr>
          <w:rFonts w:eastAsia="Times New Roman" w:cs="Times New Roman"/>
          <w:szCs w:val="24"/>
        </w:rPr>
        <w:t xml:space="preserve">ποπτεία, </w:t>
      </w:r>
      <w:r>
        <w:rPr>
          <w:rFonts w:eastAsia="Times New Roman" w:cs="Times New Roman"/>
          <w:szCs w:val="24"/>
        </w:rPr>
        <w:t>γ</w:t>
      </w:r>
      <w:r>
        <w:rPr>
          <w:rFonts w:eastAsia="Times New Roman" w:cs="Times New Roman"/>
          <w:szCs w:val="24"/>
        </w:rPr>
        <w:t xml:space="preserve">ενικοί </w:t>
      </w:r>
      <w:r>
        <w:rPr>
          <w:rFonts w:eastAsia="Times New Roman" w:cs="Times New Roman"/>
          <w:szCs w:val="24"/>
        </w:rPr>
        <w:t>ό</w:t>
      </w:r>
      <w:r>
        <w:rPr>
          <w:rFonts w:eastAsia="Times New Roman" w:cs="Times New Roman"/>
          <w:szCs w:val="24"/>
        </w:rPr>
        <w:t xml:space="preserve">ροι </w:t>
      </w:r>
      <w:r>
        <w:rPr>
          <w:rFonts w:eastAsia="Times New Roman" w:cs="Times New Roman"/>
          <w:szCs w:val="24"/>
        </w:rPr>
        <w:t>υ</w:t>
      </w:r>
      <w:r>
        <w:rPr>
          <w:rFonts w:eastAsia="Times New Roman" w:cs="Times New Roman"/>
          <w:szCs w:val="24"/>
        </w:rPr>
        <w:t>λοποίησης του Μεταφορικού Ισοδυνάμου (Μ.</w:t>
      </w:r>
      <w:r>
        <w:rPr>
          <w:rFonts w:eastAsia="Times New Roman" w:cs="Times New Roman"/>
          <w:szCs w:val="24"/>
        </w:rPr>
        <w:t xml:space="preserve"> </w:t>
      </w:r>
      <w:r>
        <w:rPr>
          <w:rFonts w:eastAsia="Times New Roman" w:cs="Times New Roman"/>
          <w:szCs w:val="24"/>
        </w:rPr>
        <w:t xml:space="preserve">Ι.) και άλλες διατάξεις». </w:t>
      </w:r>
    </w:p>
    <w:p w14:paraId="06E4F417"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ως άνω σχέδιο νόμου έχει χαρακτηριστεί από την Κυβέρνηση ως επείγον και παραπέμφθηκε στην </w:t>
      </w:r>
      <w:r>
        <w:rPr>
          <w:rFonts w:eastAsia="Times New Roman" w:cs="Times New Roman"/>
          <w:szCs w:val="24"/>
        </w:rPr>
        <w:t>αρμόδια Διαρκή Επιτροπή.</w:t>
      </w:r>
    </w:p>
    <w:p w14:paraId="06E4F418"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εισερχόμαστε στη συζήτηση των</w:t>
      </w:r>
    </w:p>
    <w:p w14:paraId="06E4F419" w14:textId="77777777" w:rsidR="007277CE" w:rsidRDefault="00471B06">
      <w:pPr>
        <w:spacing w:line="600" w:lineRule="auto"/>
        <w:ind w:firstLine="720"/>
        <w:contextualSpacing/>
        <w:jc w:val="center"/>
        <w:rPr>
          <w:rFonts w:eastAsia="Times New Roman" w:cs="Times New Roman"/>
          <w:b/>
          <w:szCs w:val="24"/>
        </w:rPr>
      </w:pPr>
      <w:r w:rsidRPr="00695E68">
        <w:rPr>
          <w:rFonts w:eastAsia="Times New Roman" w:cs="Times New Roman"/>
          <w:b/>
          <w:szCs w:val="24"/>
        </w:rPr>
        <w:t>ΕΠΙΚΑΙΡΩΝ ΕΡΩΤΗΣΕΩΝ</w:t>
      </w:r>
    </w:p>
    <w:p w14:paraId="06E4F41A"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Ο</w:t>
      </w:r>
      <w:r>
        <w:rPr>
          <w:rFonts w:eastAsia="Times New Roman" w:cs="Times New Roman"/>
          <w:szCs w:val="24"/>
        </w:rPr>
        <w:t xml:space="preserve"> Γενικός Γραμματέας της Κυβέρνησης κ. Καλογήρου μ</w:t>
      </w:r>
      <w:r>
        <w:rPr>
          <w:rFonts w:eastAsia="Times New Roman" w:cs="Times New Roman"/>
          <w:szCs w:val="24"/>
        </w:rPr>
        <w:t>ά</w:t>
      </w:r>
      <w:r>
        <w:rPr>
          <w:rFonts w:eastAsia="Times New Roman" w:cs="Times New Roman"/>
          <w:szCs w:val="24"/>
        </w:rPr>
        <w:t>ς πληροφορεί ότι δεν θα συζητηθούν ορισμένες επίκαιρες ερωτήσεις</w:t>
      </w:r>
      <w:r>
        <w:rPr>
          <w:rFonts w:eastAsia="Times New Roman" w:cs="Times New Roman"/>
          <w:szCs w:val="24"/>
        </w:rPr>
        <w:t>,</w:t>
      </w:r>
      <w:r>
        <w:rPr>
          <w:rFonts w:eastAsia="Times New Roman" w:cs="Times New Roman"/>
          <w:szCs w:val="24"/>
        </w:rPr>
        <w:t xml:space="preserve"> λόγω κωλύματος των αρμοδίων Υπουργ</w:t>
      </w:r>
      <w:r>
        <w:rPr>
          <w:rFonts w:eastAsia="Times New Roman" w:cs="Times New Roman"/>
          <w:szCs w:val="24"/>
        </w:rPr>
        <w:t>ών.</w:t>
      </w:r>
    </w:p>
    <w:p w14:paraId="06E4F41B" w14:textId="77777777" w:rsidR="007277CE" w:rsidRDefault="00471B06">
      <w:pPr>
        <w:spacing w:line="600" w:lineRule="auto"/>
        <w:ind w:firstLine="720"/>
        <w:contextualSpacing/>
        <w:jc w:val="both"/>
        <w:rPr>
          <w:rFonts w:eastAsia="Times New Roman" w:cs="Times New Roman"/>
          <w:szCs w:val="24"/>
        </w:rPr>
      </w:pPr>
      <w:r w:rsidRPr="00910BC4">
        <w:rPr>
          <w:rFonts w:eastAsia="Times New Roman" w:cs="Times New Roman"/>
          <w:szCs w:val="24"/>
        </w:rPr>
        <w:t>Η</w:t>
      </w:r>
      <w:r>
        <w:rPr>
          <w:rFonts w:eastAsia="Times New Roman" w:cs="Times New Roman"/>
          <w:szCs w:val="24"/>
        </w:rPr>
        <w:t xml:space="preserve"> πρώτη με αριθμό 1830/19-6-2018 επίκαιρη ε</w:t>
      </w:r>
      <w:r w:rsidRPr="00910BC4">
        <w:rPr>
          <w:rFonts w:eastAsia="Times New Roman" w:cs="Times New Roman"/>
          <w:szCs w:val="24"/>
        </w:rPr>
        <w:t xml:space="preserve">ρώτηση </w:t>
      </w:r>
      <w:r>
        <w:rPr>
          <w:rFonts w:eastAsia="Times New Roman" w:cs="Times New Roman"/>
          <w:szCs w:val="24"/>
        </w:rPr>
        <w:t>πρώτου κύκλου του</w:t>
      </w:r>
      <w:r w:rsidRPr="00910BC4">
        <w:rPr>
          <w:rFonts w:eastAsia="Times New Roman" w:cs="Times New Roman"/>
          <w:szCs w:val="24"/>
        </w:rPr>
        <w:t xml:space="preserve"> Βουλευτή Δράμας του Συνασπισμού Ριζοσπαστικής Αριστεράς κ. </w:t>
      </w:r>
      <w:r w:rsidRPr="00910BC4">
        <w:rPr>
          <w:rFonts w:eastAsia="Times New Roman" w:cs="Times New Roman"/>
          <w:bCs/>
          <w:szCs w:val="24"/>
        </w:rPr>
        <w:t xml:space="preserve">Χρήστου Καραγιαννίδη </w:t>
      </w:r>
      <w:r w:rsidRPr="00910BC4">
        <w:rPr>
          <w:rFonts w:eastAsia="Times New Roman" w:cs="Times New Roman"/>
          <w:szCs w:val="24"/>
        </w:rPr>
        <w:t xml:space="preserve">προς τον Υπουργό </w:t>
      </w:r>
      <w:r w:rsidRPr="00910BC4">
        <w:rPr>
          <w:rFonts w:eastAsia="Times New Roman" w:cs="Times New Roman"/>
          <w:bCs/>
          <w:szCs w:val="24"/>
        </w:rPr>
        <w:t xml:space="preserve">Υγείας, </w:t>
      </w:r>
      <w:r w:rsidRPr="00910BC4">
        <w:rPr>
          <w:rFonts w:eastAsia="Times New Roman" w:cs="Times New Roman"/>
          <w:szCs w:val="24"/>
        </w:rPr>
        <w:t>με θέμα: «Ρύθμιση των υποχρεώσεων των ΔΕ Νοσηλευτών</w:t>
      </w:r>
      <w:r>
        <w:rPr>
          <w:rFonts w:eastAsia="Times New Roman" w:cs="Times New Roman"/>
          <w:szCs w:val="24"/>
        </w:rPr>
        <w:t xml:space="preserve"> </w:t>
      </w:r>
      <w:r w:rsidRPr="00910BC4">
        <w:rPr>
          <w:rFonts w:eastAsia="Times New Roman" w:cs="Times New Roman"/>
          <w:szCs w:val="24"/>
        </w:rPr>
        <w:t>/</w:t>
      </w:r>
      <w:r>
        <w:rPr>
          <w:rFonts w:eastAsia="Times New Roman" w:cs="Times New Roman"/>
          <w:szCs w:val="24"/>
        </w:rPr>
        <w:t xml:space="preserve"> </w:t>
      </w:r>
      <w:r w:rsidRPr="00910BC4">
        <w:rPr>
          <w:rFonts w:eastAsia="Times New Roman" w:cs="Times New Roman"/>
          <w:szCs w:val="24"/>
        </w:rPr>
        <w:t>Νοσηλευτριών και των δικα</w:t>
      </w:r>
      <w:r w:rsidRPr="00910BC4">
        <w:rPr>
          <w:rFonts w:eastAsia="Times New Roman" w:cs="Times New Roman"/>
          <w:szCs w:val="24"/>
        </w:rPr>
        <w:t>ιω</w:t>
      </w:r>
      <w:r>
        <w:rPr>
          <w:rFonts w:eastAsia="Times New Roman" w:cs="Times New Roman"/>
          <w:szCs w:val="24"/>
        </w:rPr>
        <w:t xml:space="preserve">μάτων που απορρέουν από αυτές», δεν θα συζητηθεί λόγω κωλύματος του </w:t>
      </w:r>
      <w:r>
        <w:rPr>
          <w:rFonts w:eastAsia="Times New Roman" w:cs="Times New Roman"/>
          <w:szCs w:val="24"/>
        </w:rPr>
        <w:t>Α</w:t>
      </w:r>
      <w:r>
        <w:rPr>
          <w:rFonts w:eastAsia="Times New Roman" w:cs="Times New Roman"/>
          <w:szCs w:val="24"/>
        </w:rPr>
        <w:t xml:space="preserve">ναπληρωτή Υπουργού Υγείας κ. </w:t>
      </w:r>
      <w:proofErr w:type="spellStart"/>
      <w:r>
        <w:rPr>
          <w:rFonts w:eastAsia="Times New Roman" w:cs="Times New Roman"/>
          <w:szCs w:val="24"/>
        </w:rPr>
        <w:t>Πολάκη</w:t>
      </w:r>
      <w:proofErr w:type="spellEnd"/>
      <w:r>
        <w:rPr>
          <w:rFonts w:eastAsia="Times New Roman" w:cs="Times New Roman"/>
          <w:szCs w:val="24"/>
        </w:rPr>
        <w:t>. Αιτία: φόρτος εργασίας.</w:t>
      </w:r>
    </w:p>
    <w:p w14:paraId="06E4F41C" w14:textId="77777777" w:rsidR="007277CE" w:rsidRDefault="00471B06">
      <w:pPr>
        <w:spacing w:line="600" w:lineRule="auto"/>
        <w:ind w:firstLine="720"/>
        <w:contextualSpacing/>
        <w:jc w:val="both"/>
        <w:rPr>
          <w:rFonts w:eastAsia="Times New Roman" w:cs="Times New Roman"/>
          <w:szCs w:val="24"/>
        </w:rPr>
      </w:pPr>
      <w:r w:rsidRPr="00910BC4">
        <w:rPr>
          <w:rFonts w:eastAsia="Times New Roman" w:cs="Times New Roman"/>
          <w:szCs w:val="24"/>
        </w:rPr>
        <w:t xml:space="preserve">Η </w:t>
      </w:r>
      <w:r>
        <w:rPr>
          <w:rFonts w:eastAsia="Times New Roman" w:cs="Times New Roman"/>
          <w:szCs w:val="24"/>
        </w:rPr>
        <w:t>δεύτερη με αριθμό 1800/12-6-2018 επίκαιρη ε</w:t>
      </w:r>
      <w:r w:rsidRPr="00910BC4">
        <w:rPr>
          <w:rFonts w:eastAsia="Times New Roman" w:cs="Times New Roman"/>
          <w:szCs w:val="24"/>
        </w:rPr>
        <w:t xml:space="preserve">ρώτηση </w:t>
      </w:r>
      <w:r>
        <w:rPr>
          <w:rFonts w:eastAsia="Times New Roman" w:cs="Times New Roman"/>
          <w:szCs w:val="24"/>
        </w:rPr>
        <w:t>δεύτερου κύκλου του</w:t>
      </w:r>
      <w:r w:rsidRPr="00910BC4">
        <w:rPr>
          <w:rFonts w:eastAsia="Times New Roman" w:cs="Times New Roman"/>
          <w:szCs w:val="24"/>
        </w:rPr>
        <w:t xml:space="preserve"> Βουλευτή Ιωαννίνων του Συνασπισμού Ριζοσπαστικής Αριστεράς κ. </w:t>
      </w:r>
      <w:r w:rsidRPr="00910BC4">
        <w:rPr>
          <w:rFonts w:eastAsia="Times New Roman" w:cs="Times New Roman"/>
          <w:bCs/>
          <w:szCs w:val="24"/>
        </w:rPr>
        <w:t>Χρήστου Μαντά</w:t>
      </w:r>
      <w:r w:rsidRPr="00D26D62">
        <w:rPr>
          <w:rFonts w:eastAsia="Times New Roman" w:cs="Times New Roman"/>
          <w:bCs/>
          <w:szCs w:val="24"/>
        </w:rPr>
        <w:t xml:space="preserve"> </w:t>
      </w:r>
      <w:r w:rsidRPr="00910BC4">
        <w:rPr>
          <w:rFonts w:eastAsia="Times New Roman" w:cs="Times New Roman"/>
          <w:szCs w:val="24"/>
        </w:rPr>
        <w:t xml:space="preserve">προς τον Υπουργό </w:t>
      </w:r>
      <w:r w:rsidRPr="007B6A30">
        <w:rPr>
          <w:rFonts w:eastAsia="Times New Roman" w:cs="Times New Roman"/>
          <w:bCs/>
          <w:szCs w:val="24"/>
        </w:rPr>
        <w:lastRenderedPageBreak/>
        <w:t>Υγείας,</w:t>
      </w:r>
      <w:r w:rsidRPr="007B6A30">
        <w:rPr>
          <w:rFonts w:eastAsia="Times New Roman" w:cs="Times New Roman"/>
          <w:szCs w:val="24"/>
        </w:rPr>
        <w:t xml:space="preserve"> με</w:t>
      </w:r>
      <w:r>
        <w:rPr>
          <w:rFonts w:eastAsia="Times New Roman" w:cs="Times New Roman"/>
          <w:szCs w:val="24"/>
        </w:rPr>
        <w:t xml:space="preserve"> θέμα: «Παγκόσμια </w:t>
      </w:r>
      <w:r>
        <w:rPr>
          <w:rFonts w:eastAsia="Times New Roman" w:cs="Times New Roman"/>
          <w:szCs w:val="24"/>
        </w:rPr>
        <w:t>Η</w:t>
      </w:r>
      <w:r>
        <w:rPr>
          <w:rFonts w:eastAsia="Times New Roman" w:cs="Times New Roman"/>
          <w:szCs w:val="24"/>
        </w:rPr>
        <w:t xml:space="preserve">μέρα </w:t>
      </w:r>
      <w:r>
        <w:rPr>
          <w:rFonts w:eastAsia="Times New Roman" w:cs="Times New Roman"/>
          <w:szCs w:val="24"/>
        </w:rPr>
        <w:t>Α</w:t>
      </w:r>
      <w:r w:rsidRPr="00910BC4">
        <w:rPr>
          <w:rFonts w:eastAsia="Times New Roman" w:cs="Times New Roman"/>
          <w:szCs w:val="24"/>
        </w:rPr>
        <w:t>ιμοδότη και Εθνι</w:t>
      </w:r>
      <w:r>
        <w:rPr>
          <w:rFonts w:eastAsia="Times New Roman" w:cs="Times New Roman"/>
          <w:szCs w:val="24"/>
        </w:rPr>
        <w:t xml:space="preserve">κό Κέντρο Αιμοδοσίας (ΕΚΕΑ)», δεν θα συζητηθεί λόγω κωλύματος του </w:t>
      </w:r>
      <w:r>
        <w:rPr>
          <w:rFonts w:eastAsia="Times New Roman" w:cs="Times New Roman"/>
          <w:szCs w:val="24"/>
        </w:rPr>
        <w:t>Α</w:t>
      </w:r>
      <w:r>
        <w:rPr>
          <w:rFonts w:eastAsia="Times New Roman" w:cs="Times New Roman"/>
          <w:szCs w:val="24"/>
        </w:rPr>
        <w:t xml:space="preserve">ναπληρωτή Υπουργού Υγείας κ. </w:t>
      </w:r>
      <w:proofErr w:type="spellStart"/>
      <w:r>
        <w:rPr>
          <w:rFonts w:eastAsia="Times New Roman" w:cs="Times New Roman"/>
          <w:szCs w:val="24"/>
        </w:rPr>
        <w:t>Πολάκη</w:t>
      </w:r>
      <w:proofErr w:type="spellEnd"/>
      <w:r>
        <w:rPr>
          <w:rFonts w:eastAsia="Times New Roman" w:cs="Times New Roman"/>
          <w:szCs w:val="24"/>
        </w:rPr>
        <w:t xml:space="preserve">. Αιτία: </w:t>
      </w:r>
      <w:r>
        <w:rPr>
          <w:rFonts w:eastAsia="Times New Roman" w:cs="Times New Roman"/>
          <w:szCs w:val="24"/>
        </w:rPr>
        <w:t>φόρτος εργασίας.</w:t>
      </w:r>
    </w:p>
    <w:p w14:paraId="06E4F41D" w14:textId="77777777" w:rsidR="007277CE" w:rsidRDefault="00471B06">
      <w:pPr>
        <w:spacing w:line="600" w:lineRule="auto"/>
        <w:ind w:firstLine="720"/>
        <w:contextualSpacing/>
        <w:jc w:val="both"/>
        <w:rPr>
          <w:rFonts w:eastAsia="Times New Roman" w:cs="Times New Roman"/>
          <w:szCs w:val="24"/>
        </w:rPr>
      </w:pPr>
      <w:r w:rsidRPr="00910BC4">
        <w:rPr>
          <w:rFonts w:eastAsia="Times New Roman" w:cs="Times New Roman"/>
          <w:szCs w:val="24"/>
        </w:rPr>
        <w:t>Η</w:t>
      </w:r>
      <w:r>
        <w:rPr>
          <w:rFonts w:eastAsia="Times New Roman" w:cs="Times New Roman"/>
          <w:szCs w:val="24"/>
        </w:rPr>
        <w:t xml:space="preserve"> τρίτη με αριθμό 1805/12-6-2018 επίκαιρη ε</w:t>
      </w:r>
      <w:r w:rsidRPr="00910BC4">
        <w:rPr>
          <w:rFonts w:eastAsia="Times New Roman" w:cs="Times New Roman"/>
          <w:szCs w:val="24"/>
        </w:rPr>
        <w:t xml:space="preserve">ρώτηση </w:t>
      </w:r>
      <w:r>
        <w:rPr>
          <w:rFonts w:eastAsia="Times New Roman" w:cs="Times New Roman"/>
          <w:szCs w:val="24"/>
        </w:rPr>
        <w:t>δεύτερου κύκλου του</w:t>
      </w:r>
      <w:r w:rsidRPr="00910BC4">
        <w:rPr>
          <w:rFonts w:eastAsia="Times New Roman" w:cs="Times New Roman"/>
          <w:szCs w:val="24"/>
        </w:rPr>
        <w:t xml:space="preserve"> Βουλευτή Άρτας της Νέας Δημοκρατίας κ. </w:t>
      </w:r>
      <w:r w:rsidRPr="007B6A30">
        <w:rPr>
          <w:rFonts w:eastAsia="Times New Roman" w:cs="Times New Roman"/>
          <w:bCs/>
          <w:szCs w:val="24"/>
        </w:rPr>
        <w:t xml:space="preserve">Γεωργίου </w:t>
      </w:r>
      <w:proofErr w:type="spellStart"/>
      <w:r w:rsidRPr="007B6A30">
        <w:rPr>
          <w:rFonts w:eastAsia="Times New Roman" w:cs="Times New Roman"/>
          <w:bCs/>
          <w:szCs w:val="24"/>
        </w:rPr>
        <w:t>Στύλιου</w:t>
      </w:r>
      <w:proofErr w:type="spellEnd"/>
      <w:r w:rsidRPr="007B6A30">
        <w:rPr>
          <w:rFonts w:eastAsia="Times New Roman" w:cs="Times New Roman"/>
          <w:bCs/>
          <w:szCs w:val="24"/>
        </w:rPr>
        <w:t xml:space="preserve"> </w:t>
      </w:r>
      <w:r w:rsidRPr="007B6A30">
        <w:rPr>
          <w:rFonts w:eastAsia="Times New Roman" w:cs="Times New Roman"/>
          <w:szCs w:val="24"/>
        </w:rPr>
        <w:t xml:space="preserve">προς τον Υπουργό </w:t>
      </w:r>
      <w:r w:rsidRPr="007B6A30">
        <w:rPr>
          <w:rFonts w:eastAsia="Times New Roman" w:cs="Times New Roman"/>
          <w:bCs/>
          <w:szCs w:val="24"/>
        </w:rPr>
        <w:t>Υγείας,</w:t>
      </w:r>
      <w:r w:rsidRPr="007B6A30">
        <w:rPr>
          <w:rFonts w:eastAsia="Times New Roman" w:cs="Times New Roman"/>
          <w:szCs w:val="24"/>
        </w:rPr>
        <w:t xml:space="preserve"> με θέμα</w:t>
      </w:r>
      <w:r w:rsidRPr="00910BC4">
        <w:rPr>
          <w:rFonts w:eastAsia="Times New Roman" w:cs="Times New Roman"/>
          <w:szCs w:val="24"/>
        </w:rPr>
        <w:t>: «Εικόνα κατάρρευσης παρουσιά</w:t>
      </w:r>
      <w:r>
        <w:rPr>
          <w:rFonts w:eastAsia="Times New Roman" w:cs="Times New Roman"/>
          <w:szCs w:val="24"/>
        </w:rPr>
        <w:t>ζει το Γενικό Νοσοκομείο Άρτας», δεν θα συζητηθεί λ</w:t>
      </w:r>
      <w:r>
        <w:rPr>
          <w:rFonts w:eastAsia="Times New Roman" w:cs="Times New Roman"/>
          <w:szCs w:val="24"/>
        </w:rPr>
        <w:t xml:space="preserve">όγω κωλύματος του </w:t>
      </w:r>
      <w:r>
        <w:rPr>
          <w:rFonts w:eastAsia="Times New Roman" w:cs="Times New Roman"/>
          <w:szCs w:val="24"/>
        </w:rPr>
        <w:t>Α</w:t>
      </w:r>
      <w:r>
        <w:rPr>
          <w:rFonts w:eastAsia="Times New Roman" w:cs="Times New Roman"/>
          <w:szCs w:val="24"/>
        </w:rPr>
        <w:t xml:space="preserve">ναπληρωτή Υπουργού Υγείας κ. </w:t>
      </w:r>
      <w:proofErr w:type="spellStart"/>
      <w:r>
        <w:rPr>
          <w:rFonts w:eastAsia="Times New Roman" w:cs="Times New Roman"/>
          <w:szCs w:val="24"/>
        </w:rPr>
        <w:t>Πολάκη</w:t>
      </w:r>
      <w:proofErr w:type="spellEnd"/>
      <w:r>
        <w:rPr>
          <w:rFonts w:eastAsia="Times New Roman" w:cs="Times New Roman"/>
          <w:szCs w:val="24"/>
        </w:rPr>
        <w:t>. Αιτία: φόρτος εργασίας.</w:t>
      </w:r>
    </w:p>
    <w:p w14:paraId="06E4F41E" w14:textId="77777777" w:rsidR="007277CE" w:rsidRDefault="00471B06">
      <w:pPr>
        <w:spacing w:line="600" w:lineRule="auto"/>
        <w:ind w:firstLine="720"/>
        <w:contextualSpacing/>
        <w:jc w:val="both"/>
        <w:rPr>
          <w:rFonts w:eastAsia="Times New Roman" w:cs="Times New Roman"/>
          <w:szCs w:val="24"/>
        </w:rPr>
      </w:pPr>
      <w:r w:rsidRPr="00910BC4">
        <w:rPr>
          <w:rFonts w:eastAsia="Times New Roman" w:cs="Times New Roman"/>
          <w:szCs w:val="24"/>
        </w:rPr>
        <w:t>Η</w:t>
      </w:r>
      <w:r>
        <w:rPr>
          <w:rFonts w:eastAsia="Times New Roman" w:cs="Times New Roman"/>
          <w:szCs w:val="24"/>
        </w:rPr>
        <w:t xml:space="preserve"> τέταρτη με αριθμό 1754/5-6-2018 επίκαιρη ε</w:t>
      </w:r>
      <w:r w:rsidRPr="00910BC4">
        <w:rPr>
          <w:rFonts w:eastAsia="Times New Roman" w:cs="Times New Roman"/>
          <w:szCs w:val="24"/>
        </w:rPr>
        <w:t xml:space="preserve">ρώτηση </w:t>
      </w:r>
      <w:r>
        <w:rPr>
          <w:rFonts w:eastAsia="Times New Roman" w:cs="Times New Roman"/>
          <w:szCs w:val="24"/>
        </w:rPr>
        <w:t>δεύτερου κύκλου</w:t>
      </w:r>
      <w:r w:rsidRPr="00910BC4">
        <w:rPr>
          <w:rFonts w:eastAsia="Times New Roman" w:cs="Times New Roman"/>
          <w:szCs w:val="24"/>
        </w:rPr>
        <w:t xml:space="preserve"> </w:t>
      </w:r>
      <w:r>
        <w:rPr>
          <w:rFonts w:eastAsia="Times New Roman" w:cs="Times New Roman"/>
          <w:szCs w:val="24"/>
        </w:rPr>
        <w:t xml:space="preserve">του </w:t>
      </w:r>
      <w:r w:rsidRPr="00910BC4">
        <w:rPr>
          <w:rFonts w:eastAsia="Times New Roman" w:cs="Times New Roman"/>
          <w:szCs w:val="24"/>
        </w:rPr>
        <w:t xml:space="preserve">Βουλευτή Έβρου της Νέας Δημοκρατίας κ. </w:t>
      </w:r>
      <w:r w:rsidRPr="007B6A30">
        <w:rPr>
          <w:rFonts w:eastAsia="Times New Roman" w:cs="Times New Roman"/>
          <w:bCs/>
          <w:szCs w:val="24"/>
        </w:rPr>
        <w:t xml:space="preserve">Αναστασίου </w:t>
      </w:r>
      <w:proofErr w:type="spellStart"/>
      <w:r w:rsidRPr="007B6A30">
        <w:rPr>
          <w:rFonts w:eastAsia="Times New Roman" w:cs="Times New Roman"/>
          <w:bCs/>
          <w:szCs w:val="24"/>
        </w:rPr>
        <w:t>Δημοσχάκη</w:t>
      </w:r>
      <w:proofErr w:type="spellEnd"/>
      <w:r w:rsidRPr="007B6A30">
        <w:rPr>
          <w:rFonts w:eastAsia="Times New Roman" w:cs="Times New Roman"/>
          <w:szCs w:val="24"/>
        </w:rPr>
        <w:t xml:space="preserve"> προς τον Υπουργό </w:t>
      </w:r>
      <w:r w:rsidRPr="007B6A30">
        <w:rPr>
          <w:rFonts w:eastAsia="Times New Roman" w:cs="Times New Roman"/>
          <w:bCs/>
          <w:szCs w:val="24"/>
        </w:rPr>
        <w:t>Υγείας,</w:t>
      </w:r>
      <w:r w:rsidRPr="00910BC4">
        <w:rPr>
          <w:rFonts w:eastAsia="Times New Roman" w:cs="Times New Roman"/>
          <w:szCs w:val="24"/>
        </w:rPr>
        <w:t xml:space="preserve"> με θέμα: «Η διοικητική αυτονόμηση του Νοσοκομείου Διδυμοτείχου προϋποθέτει τη θωράκισή </w:t>
      </w:r>
      <w:r>
        <w:rPr>
          <w:rFonts w:eastAsia="Times New Roman" w:cs="Times New Roman"/>
          <w:szCs w:val="24"/>
        </w:rPr>
        <w:t xml:space="preserve">του με προσωπικό και εξοπλισμό», δεν θα συζητηθεί λόγω κωλύματος του Αναπληρωτή </w:t>
      </w:r>
      <w:r w:rsidRPr="007B6A30">
        <w:rPr>
          <w:rFonts w:eastAsia="Times New Roman" w:cs="Times New Roman"/>
          <w:szCs w:val="24"/>
        </w:rPr>
        <w:t>Υπουργού</w:t>
      </w:r>
      <w:r>
        <w:rPr>
          <w:rFonts w:eastAsia="Times New Roman" w:cs="Times New Roman"/>
          <w:szCs w:val="24"/>
        </w:rPr>
        <w:t xml:space="preserve"> Υγείας</w:t>
      </w:r>
      <w:r w:rsidRPr="00CB78A5">
        <w:rPr>
          <w:rFonts w:eastAsia="Times New Roman" w:cs="Times New Roman"/>
          <w:szCs w:val="24"/>
        </w:rPr>
        <w:t xml:space="preserve"> </w:t>
      </w:r>
      <w:r>
        <w:rPr>
          <w:rFonts w:eastAsia="Times New Roman" w:cs="Times New Roman"/>
          <w:szCs w:val="24"/>
        </w:rPr>
        <w:t xml:space="preserve">κ. </w:t>
      </w:r>
      <w:proofErr w:type="spellStart"/>
      <w:r>
        <w:rPr>
          <w:rFonts w:eastAsia="Times New Roman" w:cs="Times New Roman"/>
          <w:szCs w:val="24"/>
        </w:rPr>
        <w:t>Πολάκη</w:t>
      </w:r>
      <w:proofErr w:type="spellEnd"/>
      <w:r>
        <w:rPr>
          <w:rFonts w:eastAsia="Times New Roman" w:cs="Times New Roman"/>
          <w:szCs w:val="24"/>
        </w:rPr>
        <w:t>. Αιτία: φόρτος εργασίας.</w:t>
      </w:r>
    </w:p>
    <w:p w14:paraId="06E4F41F" w14:textId="77777777" w:rsidR="007277CE" w:rsidRDefault="00471B06">
      <w:pPr>
        <w:spacing w:line="600" w:lineRule="auto"/>
        <w:ind w:firstLine="720"/>
        <w:contextualSpacing/>
        <w:jc w:val="both"/>
        <w:rPr>
          <w:rFonts w:eastAsia="Times New Roman" w:cs="Times New Roman"/>
          <w:szCs w:val="24"/>
        </w:rPr>
      </w:pPr>
      <w:r w:rsidRPr="00910BC4">
        <w:rPr>
          <w:rFonts w:eastAsia="Times New Roman" w:cs="Times New Roman"/>
          <w:szCs w:val="24"/>
        </w:rPr>
        <w:t>Η</w:t>
      </w:r>
      <w:r>
        <w:rPr>
          <w:rFonts w:eastAsia="Times New Roman" w:cs="Times New Roman"/>
          <w:szCs w:val="24"/>
        </w:rPr>
        <w:t xml:space="preserve"> δεύτερη με αριθμό 3195/5-2-2018 ε</w:t>
      </w:r>
      <w:r w:rsidRPr="00910BC4">
        <w:rPr>
          <w:rFonts w:eastAsia="Times New Roman" w:cs="Times New Roman"/>
          <w:szCs w:val="24"/>
        </w:rPr>
        <w:t>ρώ</w:t>
      </w:r>
      <w:r w:rsidRPr="00910BC4">
        <w:rPr>
          <w:rFonts w:eastAsia="Times New Roman" w:cs="Times New Roman"/>
          <w:szCs w:val="24"/>
        </w:rPr>
        <w:t xml:space="preserve">τηση </w:t>
      </w:r>
      <w:r>
        <w:rPr>
          <w:rFonts w:eastAsia="Times New Roman" w:cs="Times New Roman"/>
          <w:szCs w:val="24"/>
        </w:rPr>
        <w:t>του κύκλου</w:t>
      </w:r>
      <w:r>
        <w:rPr>
          <w:rFonts w:eastAsia="Times New Roman" w:cs="Times New Roman"/>
          <w:szCs w:val="24"/>
        </w:rPr>
        <w:t xml:space="preserve"> των</w:t>
      </w:r>
      <w:r>
        <w:rPr>
          <w:rFonts w:eastAsia="Times New Roman" w:cs="Times New Roman"/>
          <w:szCs w:val="24"/>
        </w:rPr>
        <w:t xml:space="preserve"> αναφορών</w:t>
      </w:r>
      <w:r>
        <w:rPr>
          <w:rFonts w:eastAsia="Times New Roman" w:cs="Times New Roman"/>
          <w:szCs w:val="24"/>
        </w:rPr>
        <w:t xml:space="preserve"> και </w:t>
      </w:r>
      <w:r>
        <w:rPr>
          <w:rFonts w:eastAsia="Times New Roman" w:cs="Times New Roman"/>
          <w:szCs w:val="24"/>
        </w:rPr>
        <w:t xml:space="preserve">ερωτήσεων </w:t>
      </w:r>
      <w:r w:rsidRPr="00910BC4">
        <w:rPr>
          <w:rFonts w:eastAsia="Times New Roman" w:cs="Times New Roman"/>
          <w:szCs w:val="24"/>
        </w:rPr>
        <w:t xml:space="preserve">του Βουλευτή Δράμας της Νέας </w:t>
      </w:r>
      <w:r w:rsidRPr="00910BC4">
        <w:rPr>
          <w:rFonts w:eastAsia="Times New Roman" w:cs="Times New Roman"/>
          <w:szCs w:val="24"/>
        </w:rPr>
        <w:lastRenderedPageBreak/>
        <w:t>Δημοκρατίας κ.</w:t>
      </w:r>
      <w:r w:rsidRPr="002C41F2">
        <w:rPr>
          <w:rFonts w:eastAsia="Times New Roman" w:cs="Times New Roman"/>
          <w:bCs/>
          <w:szCs w:val="24"/>
        </w:rPr>
        <w:t xml:space="preserve"> </w:t>
      </w:r>
      <w:r w:rsidRPr="007B6A30">
        <w:rPr>
          <w:rFonts w:eastAsia="Times New Roman" w:cs="Times New Roman"/>
          <w:bCs/>
          <w:szCs w:val="24"/>
        </w:rPr>
        <w:t xml:space="preserve">Δημητρίου Κυριαζίδη </w:t>
      </w:r>
      <w:r w:rsidRPr="007B6A30">
        <w:rPr>
          <w:rFonts w:eastAsia="Times New Roman" w:cs="Times New Roman"/>
          <w:szCs w:val="24"/>
        </w:rPr>
        <w:t xml:space="preserve">προς τον Υπουργό </w:t>
      </w:r>
      <w:r>
        <w:rPr>
          <w:rFonts w:eastAsia="Times New Roman" w:cs="Times New Roman"/>
          <w:bCs/>
          <w:szCs w:val="24"/>
        </w:rPr>
        <w:t xml:space="preserve">Υγείας, </w:t>
      </w:r>
      <w:r w:rsidRPr="007B6A30">
        <w:rPr>
          <w:rFonts w:eastAsia="Times New Roman" w:cs="Times New Roman"/>
          <w:szCs w:val="24"/>
        </w:rPr>
        <w:t>με θέμα: «Στελέχωση του Γενικού Νοσοκομείου Δράμας με αναισθησιολόγους και των</w:t>
      </w:r>
      <w:r w:rsidRPr="00910BC4">
        <w:rPr>
          <w:rFonts w:eastAsia="Times New Roman" w:cs="Times New Roman"/>
          <w:szCs w:val="24"/>
        </w:rPr>
        <w:t xml:space="preserve"> </w:t>
      </w:r>
      <w:r>
        <w:rPr>
          <w:rFonts w:eastAsia="Times New Roman" w:cs="Times New Roman"/>
          <w:szCs w:val="24"/>
        </w:rPr>
        <w:t>κ</w:t>
      </w:r>
      <w:r w:rsidRPr="00910BC4">
        <w:rPr>
          <w:rFonts w:eastAsia="Times New Roman" w:cs="Times New Roman"/>
          <w:szCs w:val="24"/>
        </w:rPr>
        <w:t xml:space="preserve">έντρων </w:t>
      </w:r>
      <w:r>
        <w:rPr>
          <w:rFonts w:eastAsia="Times New Roman" w:cs="Times New Roman"/>
          <w:szCs w:val="24"/>
        </w:rPr>
        <w:t>υ</w:t>
      </w:r>
      <w:r w:rsidRPr="00910BC4">
        <w:rPr>
          <w:rFonts w:eastAsia="Times New Roman" w:cs="Times New Roman"/>
          <w:szCs w:val="24"/>
        </w:rPr>
        <w:t xml:space="preserve">γείας του </w:t>
      </w:r>
      <w:r>
        <w:rPr>
          <w:rFonts w:eastAsia="Times New Roman" w:cs="Times New Roman"/>
          <w:szCs w:val="24"/>
        </w:rPr>
        <w:t>ν</w:t>
      </w:r>
      <w:r w:rsidRPr="00910BC4">
        <w:rPr>
          <w:rFonts w:eastAsia="Times New Roman" w:cs="Times New Roman"/>
          <w:szCs w:val="24"/>
        </w:rPr>
        <w:t>ομού</w:t>
      </w:r>
      <w:r>
        <w:rPr>
          <w:rFonts w:eastAsia="Times New Roman" w:cs="Times New Roman"/>
          <w:szCs w:val="24"/>
        </w:rPr>
        <w:t xml:space="preserve"> με ιατρονοσηλευτικό προσωπικό»</w:t>
      </w:r>
      <w:r>
        <w:rPr>
          <w:rFonts w:eastAsia="Times New Roman" w:cs="Times New Roman"/>
          <w:szCs w:val="24"/>
        </w:rPr>
        <w:t>,</w:t>
      </w:r>
      <w:r>
        <w:rPr>
          <w:rFonts w:eastAsia="Times New Roman" w:cs="Times New Roman"/>
          <w:szCs w:val="24"/>
        </w:rPr>
        <w:t xml:space="preserve"> δεν θα συζητηθεί λόγω κωλύματος του Αναπληρωτή </w:t>
      </w:r>
      <w:r w:rsidRPr="007B6A30">
        <w:rPr>
          <w:rFonts w:eastAsia="Times New Roman" w:cs="Times New Roman"/>
          <w:szCs w:val="24"/>
        </w:rPr>
        <w:t>Υπουργού</w:t>
      </w:r>
      <w:r>
        <w:rPr>
          <w:rFonts w:eastAsia="Times New Roman" w:cs="Times New Roman"/>
          <w:szCs w:val="24"/>
        </w:rPr>
        <w:t xml:space="preserve"> Υγείας κ. </w:t>
      </w:r>
      <w:proofErr w:type="spellStart"/>
      <w:r>
        <w:rPr>
          <w:rFonts w:eastAsia="Times New Roman" w:cs="Times New Roman"/>
          <w:szCs w:val="24"/>
        </w:rPr>
        <w:t>Πολάκη</w:t>
      </w:r>
      <w:proofErr w:type="spellEnd"/>
      <w:r>
        <w:rPr>
          <w:rFonts w:eastAsia="Times New Roman" w:cs="Times New Roman"/>
          <w:szCs w:val="24"/>
        </w:rPr>
        <w:t>. Αιτία: φόρτος εργασίας.</w:t>
      </w:r>
    </w:p>
    <w:p w14:paraId="06E4F420"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Η πέμπτη με αριθμό 1810/13</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2018 επίκαιρη ερώτηση πρώτου κύκλου του Βουλευτή Β΄ Θεσσαλονίκης της Ένωσης Κεντρώων κ. Αριστείδ</w:t>
      </w:r>
      <w:r>
        <w:rPr>
          <w:rFonts w:eastAsia="Times New Roman" w:cs="Times New Roman"/>
          <w:szCs w:val="24"/>
        </w:rPr>
        <w:t>η Φωκά προς τον Υπουργό Οικονομικών, με θέμα: «Δραματική αύξηση διοδίων»</w:t>
      </w:r>
      <w:r>
        <w:rPr>
          <w:rFonts w:eastAsia="Times New Roman" w:cs="Times New Roman"/>
          <w:szCs w:val="24"/>
        </w:rPr>
        <w:t>,</w:t>
      </w:r>
      <w:r>
        <w:rPr>
          <w:rFonts w:eastAsia="Times New Roman" w:cs="Times New Roman"/>
          <w:szCs w:val="24"/>
        </w:rPr>
        <w:t xml:space="preserve"> δεν συζητείται λόγω κωλύματος του Υπουργού Οικονομικών κ. </w:t>
      </w:r>
      <w:proofErr w:type="spellStart"/>
      <w:r>
        <w:rPr>
          <w:rFonts w:eastAsia="Times New Roman" w:cs="Times New Roman"/>
          <w:szCs w:val="24"/>
        </w:rPr>
        <w:t>Τσακαλώτου</w:t>
      </w:r>
      <w:proofErr w:type="spellEnd"/>
      <w:r w:rsidRPr="00F82C9D">
        <w:rPr>
          <w:rFonts w:eastAsia="Times New Roman" w:cs="Times New Roman"/>
          <w:szCs w:val="24"/>
        </w:rPr>
        <w:t xml:space="preserve">. </w:t>
      </w:r>
      <w:r>
        <w:rPr>
          <w:rFonts w:eastAsia="Times New Roman" w:cs="Times New Roman"/>
          <w:szCs w:val="24"/>
        </w:rPr>
        <w:t xml:space="preserve">Αιτία: φόρτος εργασίας. </w:t>
      </w:r>
    </w:p>
    <w:p w14:paraId="06E4F421"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Η πέμπτη με αριθμό 1729/30</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2018 επίκαιρη ερώτηση δεύτερου κύκλου του Βουλευτή Α</w:t>
      </w:r>
      <w:r>
        <w:rPr>
          <w:rFonts w:eastAsia="Times New Roman" w:cs="Times New Roman"/>
          <w:szCs w:val="24"/>
        </w:rPr>
        <w:t>΄</w:t>
      </w:r>
      <w:r>
        <w:rPr>
          <w:rFonts w:eastAsia="Times New Roman" w:cs="Times New Roman"/>
          <w:szCs w:val="24"/>
        </w:rPr>
        <w:t xml:space="preserve"> Θεσσ</w:t>
      </w:r>
      <w:r>
        <w:rPr>
          <w:rFonts w:eastAsia="Times New Roman" w:cs="Times New Roman"/>
          <w:szCs w:val="24"/>
        </w:rPr>
        <w:t xml:space="preserve">αλονίκης της Ένωσης Κεντρώων κ. Ιωάννη </w:t>
      </w:r>
      <w:proofErr w:type="spellStart"/>
      <w:r>
        <w:rPr>
          <w:rFonts w:eastAsia="Times New Roman" w:cs="Times New Roman"/>
          <w:szCs w:val="24"/>
        </w:rPr>
        <w:t>Σαρίδη</w:t>
      </w:r>
      <w:proofErr w:type="spellEnd"/>
      <w:r>
        <w:rPr>
          <w:rFonts w:eastAsia="Times New Roman" w:cs="Times New Roman"/>
          <w:szCs w:val="24"/>
        </w:rPr>
        <w:t xml:space="preserve"> </w:t>
      </w:r>
      <w:r w:rsidRPr="00F82C9D">
        <w:rPr>
          <w:rFonts w:eastAsia="Times New Roman" w:cs="Times New Roman"/>
          <w:szCs w:val="24"/>
        </w:rPr>
        <w:t>προς τον Υπουργό Οικονομικών</w:t>
      </w:r>
      <w:r>
        <w:rPr>
          <w:rFonts w:eastAsia="Times New Roman" w:cs="Times New Roman"/>
          <w:szCs w:val="24"/>
        </w:rPr>
        <w:t>, με θέμα: «Φοροδοτική ικανότητα των Ελλήνων»</w:t>
      </w:r>
      <w:r>
        <w:rPr>
          <w:rFonts w:eastAsia="Times New Roman" w:cs="Times New Roman"/>
          <w:szCs w:val="24"/>
        </w:rPr>
        <w:t>,</w:t>
      </w:r>
      <w:r>
        <w:rPr>
          <w:rFonts w:eastAsia="Times New Roman" w:cs="Times New Roman"/>
          <w:szCs w:val="24"/>
        </w:rPr>
        <w:t xml:space="preserve"> δεν συζητείται λόγω κωλύματος του Υπουργού Οικονομικών κ. </w:t>
      </w:r>
      <w:proofErr w:type="spellStart"/>
      <w:r>
        <w:rPr>
          <w:rFonts w:eastAsia="Times New Roman" w:cs="Times New Roman"/>
          <w:szCs w:val="24"/>
        </w:rPr>
        <w:t>Τσακαλώτου</w:t>
      </w:r>
      <w:proofErr w:type="spellEnd"/>
      <w:r>
        <w:rPr>
          <w:rFonts w:eastAsia="Times New Roman" w:cs="Times New Roman"/>
          <w:szCs w:val="24"/>
        </w:rPr>
        <w:t xml:space="preserve">. Αιτία: φόρτος εργασίας. </w:t>
      </w:r>
    </w:p>
    <w:p w14:paraId="06E4F422"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lastRenderedPageBreak/>
        <w:t>Η ενδέκατη με αριθμό 1518/17</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2018 επίκ</w:t>
      </w:r>
      <w:r>
        <w:rPr>
          <w:rFonts w:eastAsia="Times New Roman" w:cs="Times New Roman"/>
          <w:szCs w:val="24"/>
        </w:rPr>
        <w:t>αιρη ερώτηση δεύτερου κύκλου του Η΄ Αντιπροέδρου της Βουλής και Ανεξάρτητου Βουλευτή Β΄ Πειραι</w:t>
      </w:r>
      <w:r>
        <w:rPr>
          <w:rFonts w:eastAsia="Times New Roman" w:cs="Times New Roman"/>
          <w:szCs w:val="24"/>
        </w:rPr>
        <w:t>ώς</w:t>
      </w:r>
      <w:r>
        <w:rPr>
          <w:rFonts w:eastAsia="Times New Roman" w:cs="Times New Roman"/>
          <w:szCs w:val="24"/>
        </w:rPr>
        <w:t xml:space="preserve"> κ. Δημητρίου Καμμένου προς τον Υπουργό Οικονομικών</w:t>
      </w:r>
      <w:r>
        <w:rPr>
          <w:rFonts w:eastAsia="Times New Roman" w:cs="Times New Roman"/>
          <w:szCs w:val="24"/>
        </w:rPr>
        <w:t>,</w:t>
      </w:r>
      <w:r>
        <w:rPr>
          <w:rFonts w:eastAsia="Times New Roman" w:cs="Times New Roman"/>
          <w:szCs w:val="24"/>
        </w:rPr>
        <w:t xml:space="preserve"> σχετικά με τα προβλήματα τεσσάρων εκατομμυρίων δανειοληπτών, δεν συζητείται</w:t>
      </w:r>
      <w:r>
        <w:rPr>
          <w:rFonts w:eastAsia="Times New Roman" w:cs="Times New Roman"/>
          <w:szCs w:val="24"/>
        </w:rPr>
        <w:t xml:space="preserve"> λόγω κωλύματος του Υπουργού Οικονομικών κ. </w:t>
      </w:r>
      <w:proofErr w:type="spellStart"/>
      <w:r>
        <w:rPr>
          <w:rFonts w:eastAsia="Times New Roman" w:cs="Times New Roman"/>
          <w:szCs w:val="24"/>
        </w:rPr>
        <w:t>Τσακαλώτου</w:t>
      </w:r>
      <w:proofErr w:type="spellEnd"/>
      <w:r>
        <w:rPr>
          <w:rFonts w:eastAsia="Times New Roman" w:cs="Times New Roman"/>
          <w:szCs w:val="24"/>
        </w:rPr>
        <w:t xml:space="preserve">. Αιτία: φόρτος εργασίας. </w:t>
      </w:r>
    </w:p>
    <w:p w14:paraId="06E4F423"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Η πρώτη με αριθμό 1824/18</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2018 επίκαιρη ερώτηση δεύτερου κύκλου του Βουλευτή Επικρατείας της Νέας Δημοκρατίας κ. Βασιλείου Οικονόμου προς τον Υπουργό Υγείας, με θέμα: «Η ανε</w:t>
      </w:r>
      <w:r>
        <w:rPr>
          <w:rFonts w:eastAsia="Times New Roman" w:cs="Times New Roman"/>
          <w:szCs w:val="24"/>
        </w:rPr>
        <w:t xml:space="preserve">πάρκεια της Κυβέρνησης οδηγεί σε υγειονομική βόμβα λόγω του </w:t>
      </w:r>
      <w:r>
        <w:rPr>
          <w:rFonts w:eastAsia="Times New Roman" w:cs="Times New Roman"/>
          <w:szCs w:val="24"/>
          <w:lang w:val="en-US"/>
        </w:rPr>
        <w:t>HIV</w:t>
      </w:r>
      <w:r>
        <w:rPr>
          <w:rFonts w:eastAsia="Times New Roman" w:cs="Times New Roman"/>
          <w:szCs w:val="24"/>
        </w:rPr>
        <w:t xml:space="preserve">», δεν συζητείται λόγω κωλύματος του Υπουργού Υγείας κ. Ξανθού. Αιτία: φόρτος εργασίας. </w:t>
      </w:r>
    </w:p>
    <w:p w14:paraId="06E4F424"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Η πρώτη με αριθμό 2925/172/25</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2018 ερώτηση και αίτηση κατάθεσης εγγράφων του κύκλου </w:t>
      </w:r>
      <w:r>
        <w:rPr>
          <w:rFonts w:eastAsia="Times New Roman" w:cs="Times New Roman"/>
          <w:szCs w:val="24"/>
        </w:rPr>
        <w:t xml:space="preserve">των </w:t>
      </w:r>
      <w:r>
        <w:rPr>
          <w:rFonts w:eastAsia="Times New Roman" w:cs="Times New Roman"/>
          <w:szCs w:val="24"/>
        </w:rPr>
        <w:t>αναφορών</w:t>
      </w:r>
      <w:r>
        <w:rPr>
          <w:rFonts w:eastAsia="Times New Roman" w:cs="Times New Roman"/>
          <w:szCs w:val="24"/>
        </w:rPr>
        <w:t xml:space="preserve"> και </w:t>
      </w:r>
      <w:r>
        <w:rPr>
          <w:rFonts w:eastAsia="Times New Roman" w:cs="Times New Roman"/>
          <w:szCs w:val="24"/>
        </w:rPr>
        <w:t>ε</w:t>
      </w:r>
      <w:r>
        <w:rPr>
          <w:rFonts w:eastAsia="Times New Roman" w:cs="Times New Roman"/>
          <w:szCs w:val="24"/>
        </w:rPr>
        <w:t>ρωτήσεων του Βουλευτή Ηρακλείου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Υγείας, με θέμα: «Ελλείψεις </w:t>
      </w:r>
      <w:r>
        <w:rPr>
          <w:rFonts w:eastAsia="Times New Roman" w:cs="Times New Roman"/>
          <w:szCs w:val="24"/>
        </w:rPr>
        <w:t>ι</w:t>
      </w:r>
      <w:r>
        <w:rPr>
          <w:rFonts w:eastAsia="Times New Roman" w:cs="Times New Roman"/>
          <w:szCs w:val="24"/>
        </w:rPr>
        <w:t xml:space="preserve">ατρικού </w:t>
      </w:r>
      <w:r>
        <w:rPr>
          <w:rFonts w:eastAsia="Times New Roman" w:cs="Times New Roman"/>
          <w:szCs w:val="24"/>
        </w:rPr>
        <w:t>π</w:t>
      </w:r>
      <w:r>
        <w:rPr>
          <w:rFonts w:eastAsia="Times New Roman" w:cs="Times New Roman"/>
          <w:szCs w:val="24"/>
        </w:rPr>
        <w:t xml:space="preserve">ροσωπικού των </w:t>
      </w:r>
      <w:r>
        <w:rPr>
          <w:rFonts w:eastAsia="Times New Roman" w:cs="Times New Roman"/>
          <w:szCs w:val="24"/>
        </w:rPr>
        <w:lastRenderedPageBreak/>
        <w:t>ν</w:t>
      </w:r>
      <w:r>
        <w:rPr>
          <w:rFonts w:eastAsia="Times New Roman" w:cs="Times New Roman"/>
          <w:szCs w:val="24"/>
        </w:rPr>
        <w:t xml:space="preserve">οσοκομείων και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υ</w:t>
      </w:r>
      <w:r>
        <w:rPr>
          <w:rFonts w:eastAsia="Times New Roman" w:cs="Times New Roman"/>
          <w:szCs w:val="24"/>
        </w:rPr>
        <w:t>γείας», δεν συζητείται λόγω κωλύματος του Υπουργού Υγείας</w:t>
      </w:r>
      <w:r>
        <w:rPr>
          <w:rFonts w:eastAsia="Times New Roman" w:cs="Times New Roman"/>
          <w:szCs w:val="24"/>
        </w:rPr>
        <w:t xml:space="preserve"> κ. Ξανθού. Αιτία: φόρτος εργασίας. </w:t>
      </w:r>
    </w:p>
    <w:p w14:paraId="06E4F425"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Η έκτη με αριθμό 1731/30</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 xml:space="preserve">2018 επίκαιρη ερώτηση δεύτερου κύκλου του Βουλευτή Α΄ Θεσσαλονίκης της Ένωσης Κεντρώων κ. Ιωάννη </w:t>
      </w:r>
      <w:proofErr w:type="spellStart"/>
      <w:r>
        <w:rPr>
          <w:rFonts w:eastAsia="Times New Roman" w:cs="Times New Roman"/>
          <w:szCs w:val="24"/>
        </w:rPr>
        <w:t>Σαρίδη</w:t>
      </w:r>
      <w:proofErr w:type="spellEnd"/>
      <w:r>
        <w:rPr>
          <w:rFonts w:eastAsia="Times New Roman" w:cs="Times New Roman"/>
          <w:szCs w:val="24"/>
        </w:rPr>
        <w:t xml:space="preserve"> προς τον Υπουργό Εθνικής Άμυνας</w:t>
      </w:r>
      <w:r>
        <w:rPr>
          <w:rFonts w:eastAsia="Times New Roman" w:cs="Times New Roman"/>
          <w:szCs w:val="24"/>
        </w:rPr>
        <w:t>,</w:t>
      </w:r>
      <w:r>
        <w:rPr>
          <w:rFonts w:eastAsia="Times New Roman" w:cs="Times New Roman"/>
          <w:szCs w:val="24"/>
        </w:rPr>
        <w:t xml:space="preserve"> με θέμα: «Περαιτέρω διευκρινίσεις επί του αμετάθετου στ</w:t>
      </w:r>
      <w:r>
        <w:rPr>
          <w:rFonts w:eastAsia="Times New Roman" w:cs="Times New Roman"/>
          <w:szCs w:val="24"/>
        </w:rPr>
        <w:t>ις Ένοπλες Δυνάμεις»</w:t>
      </w:r>
      <w:r>
        <w:rPr>
          <w:rFonts w:eastAsia="Times New Roman" w:cs="Times New Roman"/>
          <w:szCs w:val="24"/>
        </w:rPr>
        <w:t>,</w:t>
      </w:r>
      <w:r>
        <w:rPr>
          <w:rFonts w:eastAsia="Times New Roman" w:cs="Times New Roman"/>
          <w:szCs w:val="24"/>
        </w:rPr>
        <w:t xml:space="preserve"> δεν συζητείται λόγω κωλύματος του Υπουργού Εθνικής Άμυνας κ. Καμμένου. Αιτία: συμμετοχή του κυρίου Υπουργού στο Συμβούλιο Άμυνας και Εξωτερικών Υποθέσεων της Ευρωπαϊκής Ένωσης στο Λουξεμβούργο.</w:t>
      </w:r>
    </w:p>
    <w:p w14:paraId="06E4F426"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Η έβδομη με αριθμό 1706/25</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2018 επίκαι</w:t>
      </w:r>
      <w:r>
        <w:rPr>
          <w:rFonts w:eastAsia="Times New Roman" w:cs="Times New Roman"/>
          <w:szCs w:val="24"/>
        </w:rPr>
        <w:t>ρη ερώτηση δεύτερου κύκλου του Βουλευτή Β΄ Αθηνών της Νέας Δημοκρατίας κ. Σπυρίδωνος</w:t>
      </w:r>
      <w:r w:rsidRPr="0080368D">
        <w:rPr>
          <w:rFonts w:eastAsia="Times New Roman" w:cs="Times New Roman"/>
          <w:szCs w:val="24"/>
        </w:rPr>
        <w:t xml:space="preserve"> </w:t>
      </w:r>
      <w:r>
        <w:rPr>
          <w:rFonts w:eastAsia="Times New Roman" w:cs="Times New Roman"/>
          <w:szCs w:val="24"/>
        </w:rPr>
        <w:t>-</w:t>
      </w:r>
      <w:r w:rsidRPr="0080368D">
        <w:rPr>
          <w:rFonts w:eastAsia="Times New Roman" w:cs="Times New Roman"/>
          <w:szCs w:val="24"/>
        </w:rPr>
        <w:t xml:space="preserve"> </w:t>
      </w:r>
      <w:proofErr w:type="spellStart"/>
      <w:r>
        <w:rPr>
          <w:rFonts w:eastAsia="Times New Roman" w:cs="Times New Roman"/>
          <w:szCs w:val="24"/>
        </w:rPr>
        <w:t>Αδώνιδος</w:t>
      </w:r>
      <w:proofErr w:type="spellEnd"/>
      <w:r>
        <w:rPr>
          <w:rFonts w:eastAsia="Times New Roman" w:cs="Times New Roman"/>
          <w:szCs w:val="24"/>
        </w:rPr>
        <w:t xml:space="preserve"> Γεωργιάδη προς τον Υπουργό Οικονομικών</w:t>
      </w:r>
      <w:r>
        <w:rPr>
          <w:rFonts w:eastAsia="Times New Roman" w:cs="Times New Roman"/>
          <w:szCs w:val="24"/>
        </w:rPr>
        <w:t>,</w:t>
      </w:r>
      <w:r>
        <w:rPr>
          <w:rFonts w:eastAsia="Times New Roman" w:cs="Times New Roman"/>
          <w:szCs w:val="24"/>
        </w:rPr>
        <w:t xml:space="preserve"> με θέμα: «Σιγή ιχθύος τηρεί το Υπουργείο Οικονομικών σχετικά με τη σύμβαση του Οργανισμού Διαχείρισης Δημοσίου Χρέους (Ο</w:t>
      </w:r>
      <w:r>
        <w:rPr>
          <w:rFonts w:eastAsia="Times New Roman" w:cs="Times New Roman"/>
          <w:szCs w:val="24"/>
        </w:rPr>
        <w:t xml:space="preserve">ΔΔΗΧ) με την επενδυτική τράπεζα </w:t>
      </w:r>
      <w:r w:rsidRPr="006C4B3D">
        <w:rPr>
          <w:rFonts w:eastAsia="Times New Roman" w:cs="Times New Roman"/>
          <w:szCs w:val="24"/>
        </w:rPr>
        <w:t>“</w:t>
      </w:r>
      <w:r>
        <w:rPr>
          <w:rFonts w:eastAsia="Times New Roman" w:cs="Times New Roman"/>
          <w:szCs w:val="24"/>
          <w:lang w:val="en-US"/>
        </w:rPr>
        <w:t>Rothschild</w:t>
      </w:r>
      <w:r w:rsidRPr="00A5050A">
        <w:rPr>
          <w:rFonts w:eastAsia="Times New Roman" w:cs="Times New Roman"/>
          <w:szCs w:val="24"/>
        </w:rPr>
        <w:t>”</w:t>
      </w:r>
      <w:r>
        <w:rPr>
          <w:rFonts w:eastAsia="Times New Roman" w:cs="Times New Roman"/>
          <w:szCs w:val="24"/>
        </w:rPr>
        <w:t>»</w:t>
      </w:r>
      <w:r>
        <w:rPr>
          <w:rFonts w:eastAsia="Times New Roman" w:cs="Times New Roman"/>
          <w:szCs w:val="24"/>
        </w:rPr>
        <w:t>,</w:t>
      </w:r>
      <w:r>
        <w:rPr>
          <w:rFonts w:eastAsia="Times New Roman" w:cs="Times New Roman"/>
          <w:szCs w:val="24"/>
        </w:rPr>
        <w:t xml:space="preserve"> δεν συζητείται λόγω κωλύματος του Αναπληρωτή </w:t>
      </w:r>
      <w:r>
        <w:rPr>
          <w:rFonts w:eastAsia="Times New Roman" w:cs="Times New Roman"/>
          <w:szCs w:val="24"/>
        </w:rPr>
        <w:lastRenderedPageBreak/>
        <w:t xml:space="preserve">Υπουργού Οικονομικών κ. </w:t>
      </w:r>
      <w:proofErr w:type="spellStart"/>
      <w:r>
        <w:rPr>
          <w:rFonts w:eastAsia="Times New Roman" w:cs="Times New Roman"/>
          <w:szCs w:val="24"/>
        </w:rPr>
        <w:t>Χουλιαράκη</w:t>
      </w:r>
      <w:proofErr w:type="spellEnd"/>
      <w:r>
        <w:rPr>
          <w:rFonts w:eastAsia="Times New Roman" w:cs="Times New Roman"/>
          <w:szCs w:val="24"/>
        </w:rPr>
        <w:t xml:space="preserve">. Αιτία: υπηρεσιακό ταξίδι στο εξωτερικό. </w:t>
      </w:r>
    </w:p>
    <w:p w14:paraId="06E4F427"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Η δωδέκατη με αριθμό 1753/5</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2018 επίκαιρη ερώτηση </w:t>
      </w:r>
      <w:r>
        <w:rPr>
          <w:rFonts w:eastAsia="Times New Roman" w:cs="Times New Roman"/>
          <w:szCs w:val="24"/>
        </w:rPr>
        <w:t xml:space="preserve">δεύτερου κύκλου του Βουλευτή Αχαΐας της Νέας Δημοκρατίας κ. Ανδρέα </w:t>
      </w:r>
      <w:proofErr w:type="spellStart"/>
      <w:r>
        <w:rPr>
          <w:rFonts w:eastAsia="Times New Roman" w:cs="Times New Roman"/>
          <w:szCs w:val="24"/>
        </w:rPr>
        <w:t>Κατσανιώτη</w:t>
      </w:r>
      <w:proofErr w:type="spellEnd"/>
      <w:r>
        <w:rPr>
          <w:rFonts w:eastAsia="Times New Roman" w:cs="Times New Roman"/>
          <w:szCs w:val="24"/>
        </w:rPr>
        <w:t xml:space="preserve"> προς τον Υπουργό Οικονομικών, με θέμα: «Απόδοση θαλασσίου μετώπου ή </w:t>
      </w:r>
      <w:r w:rsidRPr="00474CF0">
        <w:rPr>
          <w:rFonts w:eastAsia="Times New Roman" w:cs="Times New Roman"/>
          <w:szCs w:val="24"/>
        </w:rPr>
        <w:t>“</w:t>
      </w:r>
      <w:r>
        <w:rPr>
          <w:rFonts w:eastAsia="Times New Roman" w:cs="Times New Roman"/>
          <w:szCs w:val="24"/>
        </w:rPr>
        <w:t>μετωπικός</w:t>
      </w:r>
      <w:r w:rsidRPr="00474CF0">
        <w:rPr>
          <w:rFonts w:eastAsia="Times New Roman" w:cs="Times New Roman"/>
          <w:szCs w:val="24"/>
        </w:rPr>
        <w:t>”</w:t>
      </w:r>
      <w:r>
        <w:rPr>
          <w:rFonts w:eastAsia="Times New Roman" w:cs="Times New Roman"/>
          <w:szCs w:val="24"/>
        </w:rPr>
        <w:t xml:space="preserve"> εμπαιγμός», δεν συζητείται λόγω κωλύματος της Υφυπουργού Οικονομικών κ. </w:t>
      </w:r>
      <w:proofErr w:type="spellStart"/>
      <w:r>
        <w:rPr>
          <w:rFonts w:eastAsia="Times New Roman" w:cs="Times New Roman"/>
          <w:szCs w:val="24"/>
        </w:rPr>
        <w:t>Παπανάτσιου</w:t>
      </w:r>
      <w:proofErr w:type="spellEnd"/>
      <w:r>
        <w:rPr>
          <w:rFonts w:eastAsia="Times New Roman" w:cs="Times New Roman"/>
          <w:szCs w:val="24"/>
        </w:rPr>
        <w:t>. Αιτία: φόρτος</w:t>
      </w:r>
      <w:r>
        <w:rPr>
          <w:rFonts w:eastAsia="Times New Roman" w:cs="Times New Roman"/>
          <w:szCs w:val="24"/>
        </w:rPr>
        <w:t xml:space="preserve"> εργασίας.</w:t>
      </w:r>
    </w:p>
    <w:p w14:paraId="06E4F428"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Η όγδοη με αριθμό 1588/3</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2018 επίκαιρη ερώτηση δεύτερου κύκλου του Βουλευτή Α</w:t>
      </w:r>
      <w:r>
        <w:rPr>
          <w:rFonts w:eastAsia="Times New Roman" w:cs="Times New Roman"/>
          <w:szCs w:val="24"/>
        </w:rPr>
        <w:t>΄</w:t>
      </w:r>
      <w:r>
        <w:rPr>
          <w:rFonts w:eastAsia="Times New Roman" w:cs="Times New Roman"/>
          <w:szCs w:val="24"/>
        </w:rPr>
        <w:t xml:space="preserve"> Πειραι</w:t>
      </w:r>
      <w:r>
        <w:rPr>
          <w:rFonts w:eastAsia="Times New Roman" w:cs="Times New Roman"/>
          <w:szCs w:val="24"/>
        </w:rPr>
        <w:t>ώς</w:t>
      </w:r>
      <w:r>
        <w:rPr>
          <w:rFonts w:eastAsia="Times New Roman" w:cs="Times New Roman"/>
          <w:szCs w:val="24"/>
        </w:rPr>
        <w:t xml:space="preserve">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Νικολάου </w:t>
      </w:r>
      <w:proofErr w:type="spellStart"/>
      <w:r>
        <w:rPr>
          <w:rFonts w:eastAsia="Times New Roman" w:cs="Times New Roman"/>
          <w:szCs w:val="24"/>
        </w:rPr>
        <w:t>Κούζηλου</w:t>
      </w:r>
      <w:proofErr w:type="spellEnd"/>
      <w:r>
        <w:rPr>
          <w:rFonts w:eastAsia="Times New Roman" w:cs="Times New Roman"/>
          <w:szCs w:val="24"/>
        </w:rPr>
        <w:t xml:space="preserve"> προς τον Υπουργό Εθνικής Άμυνας, με θέμα: «Σχετικά με το μέλλον της Ελληνικής Αμυντικής Βιομηχανίας»</w:t>
      </w:r>
      <w:r>
        <w:rPr>
          <w:rFonts w:eastAsia="Times New Roman" w:cs="Times New Roman"/>
          <w:szCs w:val="24"/>
        </w:rPr>
        <w:t>, δεν συζητείται λόγω κωλύματος του Αναπληρωτή Υπουργού Εθνικής Άμυνας κ. Κουβέλη. Αιτία: δεν συζητείται.</w:t>
      </w:r>
    </w:p>
    <w:p w14:paraId="06E4F429" w14:textId="77777777" w:rsidR="007277CE" w:rsidRDefault="00471B06">
      <w:pPr>
        <w:spacing w:line="600" w:lineRule="auto"/>
        <w:ind w:firstLine="720"/>
        <w:contextualSpacing/>
        <w:jc w:val="both"/>
        <w:rPr>
          <w:rFonts w:eastAsia="Times New Roman" w:cs="Times New Roman"/>
          <w:b/>
          <w:szCs w:val="24"/>
        </w:rPr>
      </w:pPr>
      <w:r>
        <w:rPr>
          <w:rFonts w:eastAsia="Times New Roman" w:cs="Times New Roman"/>
          <w:szCs w:val="24"/>
        </w:rPr>
        <w:t>Ομοίως, δεν συζητείται η ένατη με αριθμό 1538/23</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2018 επίκαιρη ερώτηση δεύτερου κύκλου του Βουλευτή Επικρατείας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 κ.</w:t>
      </w:r>
      <w:r>
        <w:rPr>
          <w:rFonts w:eastAsia="Times New Roman" w:cs="Times New Roman"/>
          <w:szCs w:val="24"/>
        </w:rPr>
        <w:t xml:space="preserve"> Χρήστου Παππά </w:t>
      </w:r>
      <w:r>
        <w:rPr>
          <w:rFonts w:eastAsia="Times New Roman" w:cs="Times New Roman"/>
          <w:szCs w:val="24"/>
        </w:rPr>
        <w:lastRenderedPageBreak/>
        <w:t>προς τον Υπουργό Εθνικής Άμυνας, με θέμα: «Επιτακτική ανάγκη αυξήσεως της στρατιωτικής θητείας». Αιτία: δεν συζητείται.</w:t>
      </w:r>
    </w:p>
    <w:p w14:paraId="06E4F42A"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Επίσης, δεν συζητείται η δέκατη με αριθμό 1539/23</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2018 επίκαιρη ερώτηση δεύτερου κύκλου του Βουλευτή Επικρατείας του Λα</w:t>
      </w:r>
      <w:r>
        <w:rPr>
          <w:rFonts w:eastAsia="Times New Roman" w:cs="Times New Roman"/>
          <w:szCs w:val="24"/>
        </w:rPr>
        <w:t>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Χρήστου Παππά προς τον Υπουργό Εθνικής Άμυνας, με θέμα: «Περί της συμμετοχής </w:t>
      </w:r>
      <w:proofErr w:type="spellStart"/>
      <w:r>
        <w:rPr>
          <w:rFonts w:eastAsia="Times New Roman" w:cs="Times New Roman"/>
          <w:szCs w:val="24"/>
        </w:rPr>
        <w:t>ενστόλων</w:t>
      </w:r>
      <w:proofErr w:type="spellEnd"/>
      <w:r>
        <w:rPr>
          <w:rFonts w:eastAsia="Times New Roman" w:cs="Times New Roman"/>
          <w:szCs w:val="24"/>
        </w:rPr>
        <w:t xml:space="preserve"> στρατιωτικών σε κομματική πορεία του ΚΚΕ». Αιτία: δεν συζητείται.</w:t>
      </w:r>
    </w:p>
    <w:p w14:paraId="06E4F42B"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Η τρίτη με αριθμό 1831/19</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2018 επίκαιρη ερώτηση πρώτου κύκλου της </w:t>
      </w:r>
      <w:r>
        <w:rPr>
          <w:rFonts w:eastAsia="Times New Roman" w:cs="Times New Roman"/>
          <w:szCs w:val="24"/>
        </w:rPr>
        <w:t>Βουλευτού Δράμας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Χαράς </w:t>
      </w:r>
      <w:proofErr w:type="spellStart"/>
      <w:r>
        <w:rPr>
          <w:rFonts w:eastAsia="Times New Roman" w:cs="Times New Roman"/>
          <w:szCs w:val="24"/>
        </w:rPr>
        <w:t>Κεφαλίδου</w:t>
      </w:r>
      <w:proofErr w:type="spellEnd"/>
      <w:r>
        <w:rPr>
          <w:rFonts w:eastAsia="Times New Roman" w:cs="Times New Roman"/>
          <w:szCs w:val="24"/>
        </w:rPr>
        <w:t xml:space="preserve"> προς τον Υπουργό Δικαιοσύνης, Διαφάνειας και Ανθρωπίνων Δικαιωμάτων, με θέμα: «Απονομή </w:t>
      </w:r>
      <w:r>
        <w:rPr>
          <w:rFonts w:eastAsia="Times New Roman" w:cs="Times New Roman"/>
          <w:szCs w:val="24"/>
        </w:rPr>
        <w:t>χ</w:t>
      </w:r>
      <w:r>
        <w:rPr>
          <w:rFonts w:eastAsia="Times New Roman" w:cs="Times New Roman"/>
          <w:szCs w:val="24"/>
        </w:rPr>
        <w:t>άριτος σε ποινικούς κατάδικους, προκειμένου να διοριστούν ή να πάρουν άδεια ασκήσεως επα</w:t>
      </w:r>
      <w:r>
        <w:rPr>
          <w:rFonts w:eastAsia="Times New Roman" w:cs="Times New Roman"/>
          <w:szCs w:val="24"/>
        </w:rPr>
        <w:t xml:space="preserve">γγέλματος», δεν συζητείται λόγω κωλύματος της ερωτώσας Βουλευτού. </w:t>
      </w:r>
    </w:p>
    <w:p w14:paraId="06E4F42C"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Ομοίως, η τέταρτη με αριθμό 1829/18</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2018 επίκαιρη ερώτηση πρώτου κύκλου του Βουλευτή Α</w:t>
      </w:r>
      <w:r>
        <w:rPr>
          <w:rFonts w:eastAsia="Times New Roman" w:cs="Times New Roman"/>
          <w:szCs w:val="24"/>
        </w:rPr>
        <w:t>΄</w:t>
      </w:r>
      <w:r>
        <w:rPr>
          <w:rFonts w:eastAsia="Times New Roman" w:cs="Times New Roman"/>
          <w:szCs w:val="24"/>
        </w:rPr>
        <w:t xml:space="preserve"> Θεσσαλονίκης του Λα</w:t>
      </w:r>
      <w:r>
        <w:rPr>
          <w:rFonts w:eastAsia="Times New Roman" w:cs="Times New Roman"/>
          <w:szCs w:val="24"/>
        </w:rPr>
        <w:lastRenderedPageBreak/>
        <w:t>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 κ. Αντωνίου Γρέγου προς τον Υπουργό Δικαιοσύνης, Δια</w:t>
      </w:r>
      <w:r>
        <w:rPr>
          <w:rFonts w:eastAsia="Times New Roman" w:cs="Times New Roman"/>
          <w:szCs w:val="24"/>
        </w:rPr>
        <w:t xml:space="preserve">φάνειας και Ανθρωπίνων Δικαιωμάτων, με θέμα: «Περί των αξιόποινων και εθνικά επιζήμιων συμπεριφορών του Δημάρχου Θεσσαλονίκης Γιάννη </w:t>
      </w:r>
      <w:proofErr w:type="spellStart"/>
      <w:r>
        <w:rPr>
          <w:rFonts w:eastAsia="Times New Roman" w:cs="Times New Roman"/>
          <w:szCs w:val="24"/>
        </w:rPr>
        <w:t>Μπουτάρη</w:t>
      </w:r>
      <w:proofErr w:type="spellEnd"/>
      <w:r>
        <w:rPr>
          <w:rFonts w:eastAsia="Times New Roman" w:cs="Times New Roman"/>
          <w:szCs w:val="24"/>
        </w:rPr>
        <w:t xml:space="preserve">», δεν συζητείται λόγω κωλύματος του ερωτώντος Βουλευτού. </w:t>
      </w:r>
    </w:p>
    <w:p w14:paraId="06E4F42D"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Θα συζητηθεί τώρα η δεύτερη με αριθμό 1823/18</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2018 επί</w:t>
      </w:r>
      <w:r>
        <w:rPr>
          <w:rFonts w:eastAsia="Times New Roman" w:cs="Times New Roman"/>
          <w:szCs w:val="24"/>
        </w:rPr>
        <w:t xml:space="preserve">καιρη ερώτηση πρώτου κύκλου του Βουλευτή Δωδεκανήσου της Νέας Δημοκρατίας κ. Εμμανουήλ </w:t>
      </w:r>
      <w:proofErr w:type="spellStart"/>
      <w:r>
        <w:rPr>
          <w:rFonts w:eastAsia="Times New Roman" w:cs="Times New Roman"/>
          <w:szCs w:val="24"/>
        </w:rPr>
        <w:t>Κόνσολα</w:t>
      </w:r>
      <w:proofErr w:type="spellEnd"/>
      <w:r>
        <w:rPr>
          <w:rFonts w:eastAsia="Times New Roman" w:cs="Times New Roman"/>
          <w:szCs w:val="24"/>
        </w:rPr>
        <w:t xml:space="preserve"> προς την Υπουργό Τουρισμού, με θέμα: «Αναβάθμιση της τουριστικής εκπαίδευσης».</w:t>
      </w:r>
    </w:p>
    <w:p w14:paraId="06E4F42E"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Θα απαντήσει η Υπουργός κ. Κουντουρά.</w:t>
      </w:r>
    </w:p>
    <w:p w14:paraId="06E4F42F"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Κόνσολας</w:t>
      </w:r>
      <w:proofErr w:type="spellEnd"/>
      <w:r>
        <w:rPr>
          <w:rFonts w:eastAsia="Times New Roman" w:cs="Times New Roman"/>
          <w:szCs w:val="24"/>
        </w:rPr>
        <w:t xml:space="preserve"> έχει τον λόγο.</w:t>
      </w:r>
    </w:p>
    <w:p w14:paraId="06E4F430"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b/>
          <w:szCs w:val="24"/>
        </w:rPr>
        <w:t>ΕΜΜΑΝΟΥΗΛ ΚΟΝΣΟ</w:t>
      </w:r>
      <w:r>
        <w:rPr>
          <w:rFonts w:eastAsia="Times New Roman" w:cs="Times New Roman"/>
          <w:b/>
          <w:szCs w:val="24"/>
        </w:rPr>
        <w:t xml:space="preserve">ΛΑΣ: </w:t>
      </w:r>
      <w:r>
        <w:rPr>
          <w:rFonts w:eastAsia="Times New Roman" w:cs="Times New Roman"/>
          <w:szCs w:val="24"/>
        </w:rPr>
        <w:t>Ευχαριστώ πολύ, κύριε Πρόεδρε.</w:t>
      </w:r>
    </w:p>
    <w:p w14:paraId="06E4F431"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Πάντως μετά </w:t>
      </w:r>
      <w:r>
        <w:rPr>
          <w:rFonts w:eastAsia="Times New Roman" w:cs="Times New Roman"/>
          <w:szCs w:val="24"/>
        </w:rPr>
        <w:t xml:space="preserve">από </w:t>
      </w:r>
      <w:r>
        <w:rPr>
          <w:rFonts w:eastAsia="Times New Roman" w:cs="Times New Roman"/>
          <w:szCs w:val="24"/>
        </w:rPr>
        <w:t>αυτή την ασυνέπεια Υπουργών που δεν έρχονται στην κοινοβουλευτική διαδικασία να απαντήσουν στις ερωτήσεις, εγώ χαίρομαι που η κ. Κουντουρά είναι σήμερα εδώ. Εξάλλου</w:t>
      </w:r>
      <w:r>
        <w:rPr>
          <w:rFonts w:eastAsia="Times New Roman" w:cs="Times New Roman"/>
          <w:szCs w:val="24"/>
        </w:rPr>
        <w:t>,</w:t>
      </w:r>
      <w:r>
        <w:rPr>
          <w:rFonts w:eastAsia="Times New Roman" w:cs="Times New Roman"/>
          <w:szCs w:val="24"/>
        </w:rPr>
        <w:t xml:space="preserve"> δεν θα περίμενα να μην ήταν, γιατί ξέρ</w:t>
      </w:r>
      <w:r>
        <w:rPr>
          <w:rFonts w:eastAsia="Times New Roman" w:cs="Times New Roman"/>
          <w:szCs w:val="24"/>
        </w:rPr>
        <w:t xml:space="preserve">ω πολύ καλά, κύριε Πρόεδρε, ότι η κ. Κουντουρά διακατέχεται από το </w:t>
      </w:r>
      <w:r>
        <w:rPr>
          <w:rFonts w:eastAsia="Times New Roman" w:cs="Times New Roman"/>
          <w:szCs w:val="24"/>
        </w:rPr>
        <w:lastRenderedPageBreak/>
        <w:t xml:space="preserve">αίσθημα ότι η τουριστική εκπαίδευση είναι εθνική υπόθεση, όπως και η ίδια λέει. Το ίδιο λέμε και εμείς στη Νέα Δημοκρατία. Βέβαια, στον χρονικό ορίζοντα που περιορίζεται σε πολύ λίγα λεπτά </w:t>
      </w:r>
      <w:r>
        <w:rPr>
          <w:rFonts w:eastAsia="Times New Roman" w:cs="Times New Roman"/>
          <w:szCs w:val="24"/>
        </w:rPr>
        <w:t xml:space="preserve">στο πλαίσιο του κοινοβουλευτικού ελέγχου δεν περιμένω να εξαντληθούν, κυρία Υπουργέ, όλα τα ζητήματα της τουριστικής εκπαίδευσης. </w:t>
      </w:r>
    </w:p>
    <w:p w14:paraId="06E4F432"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Γι</w:t>
      </w:r>
      <w:r>
        <w:rPr>
          <w:rFonts w:eastAsia="Times New Roman" w:cs="Times New Roman"/>
          <w:szCs w:val="24"/>
        </w:rPr>
        <w:t>α</w:t>
      </w:r>
      <w:r>
        <w:rPr>
          <w:rFonts w:eastAsia="Times New Roman" w:cs="Times New Roman"/>
          <w:szCs w:val="24"/>
        </w:rPr>
        <w:t xml:space="preserve"> αυτό, κυρία Υπουργέ, θα ήθελα να σας παρακαλέσω, για άλλη μια φορά, να αποδεχθείτε επιτέλους την πρόσκληση της Νέας Δημοκ</w:t>
      </w:r>
      <w:r>
        <w:rPr>
          <w:rFonts w:eastAsia="Times New Roman" w:cs="Times New Roman"/>
          <w:szCs w:val="24"/>
        </w:rPr>
        <w:t>ρατίας να συζητηθεί αυτή η πολύ σημαντική παράμετρος της τουριστικής εκπαίδευσης στην Επιτροπή Παραγωγής και Εμπορίου και στην Επιτροπή Μορφωτικών Υποθέσεων, κάτι που δεν αρνείται η κυρία Υπουργός, αλλά δεν ξέρω ποια ήταν τα κωλύματα από 26</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 xml:space="preserve">2015, κύριε </w:t>
      </w:r>
      <w:r>
        <w:rPr>
          <w:rFonts w:eastAsia="Times New Roman" w:cs="Times New Roman"/>
          <w:szCs w:val="24"/>
        </w:rPr>
        <w:t xml:space="preserve">Πρόεδρε, στον Υπουργό τότε κ. Φίλη, με Πρόεδρο της Επιτροπής τον κ. </w:t>
      </w:r>
      <w:proofErr w:type="spellStart"/>
      <w:r>
        <w:rPr>
          <w:rFonts w:eastAsia="Times New Roman" w:cs="Times New Roman"/>
          <w:szCs w:val="24"/>
        </w:rPr>
        <w:t>Γαβρόγλου</w:t>
      </w:r>
      <w:proofErr w:type="spellEnd"/>
      <w:r>
        <w:rPr>
          <w:rFonts w:eastAsia="Times New Roman" w:cs="Times New Roman"/>
          <w:szCs w:val="24"/>
        </w:rPr>
        <w:t xml:space="preserve">, ο οποίος, αν και στείλαμε σχετική επιστολή, δεν </w:t>
      </w:r>
      <w:proofErr w:type="spellStart"/>
      <w:r>
        <w:rPr>
          <w:rFonts w:eastAsia="Times New Roman" w:cs="Times New Roman"/>
          <w:szCs w:val="24"/>
        </w:rPr>
        <w:t>απεδέχθη</w:t>
      </w:r>
      <w:proofErr w:type="spellEnd"/>
      <w:r>
        <w:rPr>
          <w:rFonts w:eastAsia="Times New Roman" w:cs="Times New Roman"/>
          <w:szCs w:val="24"/>
        </w:rPr>
        <w:t>. Η δεύτερη πρόσκληση ήταν από 5</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2016 προς τον κ. </w:t>
      </w:r>
      <w:proofErr w:type="spellStart"/>
      <w:r>
        <w:rPr>
          <w:rFonts w:eastAsia="Times New Roman" w:cs="Times New Roman"/>
          <w:szCs w:val="24"/>
        </w:rPr>
        <w:t>Σεβαστάκη</w:t>
      </w:r>
      <w:proofErr w:type="spellEnd"/>
      <w:r>
        <w:rPr>
          <w:rFonts w:eastAsia="Times New Roman" w:cs="Times New Roman"/>
          <w:szCs w:val="24"/>
        </w:rPr>
        <w:t>, που και πάλι δεν έγινε δεκτή. Τέλος, στείλαμε ξανά στις 1</w:t>
      </w:r>
      <w:r>
        <w:rPr>
          <w:rFonts w:eastAsia="Times New Roman" w:cs="Times New Roman"/>
          <w:szCs w:val="24"/>
        </w:rPr>
        <w:t xml:space="preserve">7 Ιανουαρίου προς τον κ. </w:t>
      </w:r>
      <w:proofErr w:type="spellStart"/>
      <w:r>
        <w:rPr>
          <w:rFonts w:eastAsia="Times New Roman" w:cs="Times New Roman"/>
          <w:szCs w:val="24"/>
        </w:rPr>
        <w:t>Γαβρόγλου</w:t>
      </w:r>
      <w:proofErr w:type="spellEnd"/>
      <w:r w:rsidRPr="00C1308A">
        <w:rPr>
          <w:rFonts w:eastAsia="Times New Roman" w:cs="Times New Roman"/>
          <w:szCs w:val="24"/>
        </w:rPr>
        <w:t xml:space="preserve"> </w:t>
      </w:r>
      <w:r>
        <w:rPr>
          <w:rFonts w:eastAsia="Times New Roman" w:cs="Times New Roman"/>
          <w:szCs w:val="24"/>
        </w:rPr>
        <w:t xml:space="preserve">και στην κυρία Υπουργό, που δεν την </w:t>
      </w:r>
      <w:proofErr w:type="spellStart"/>
      <w:r>
        <w:rPr>
          <w:rFonts w:eastAsia="Times New Roman" w:cs="Times New Roman"/>
          <w:szCs w:val="24"/>
        </w:rPr>
        <w:t>απεδέχθη</w:t>
      </w:r>
      <w:proofErr w:type="spellEnd"/>
      <w:r>
        <w:rPr>
          <w:rFonts w:eastAsia="Times New Roman" w:cs="Times New Roman"/>
          <w:szCs w:val="24"/>
        </w:rPr>
        <w:t xml:space="preserve">. </w:t>
      </w:r>
    </w:p>
    <w:p w14:paraId="06E4F433"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lastRenderedPageBreak/>
        <w:t>Θα ήθελα να σας θυμίσω ότι αυτή είναι μια διαδικασία, η οποία για εμάς είναι προϋπόθεση στο να μπορέσουμε να αναδείξουμε την τουριστική εκπαίδευση σε προτεραιότητα για τη χώρ</w:t>
      </w:r>
      <w:r>
        <w:rPr>
          <w:rFonts w:eastAsia="Times New Roman" w:cs="Times New Roman"/>
          <w:szCs w:val="24"/>
        </w:rPr>
        <w:t>α. Γνωρίζω, εξάλλου, κυρία Υπουργέ, και τις δικές σας προθέσεις, ότι ενδιαφέρεστε γι’ αυτή τη διαδικασία αναβάθμισης των ΑΣΤΕ, των Ανωτέρων Σχολών Τουριστικών Επαγγελμάτων στη Ρόδο και στην Κρήτη</w:t>
      </w:r>
      <w:r>
        <w:rPr>
          <w:rFonts w:eastAsia="Times New Roman" w:cs="Times New Roman"/>
          <w:szCs w:val="24"/>
        </w:rPr>
        <w:t>,</w:t>
      </w:r>
      <w:r>
        <w:rPr>
          <w:rFonts w:eastAsia="Times New Roman" w:cs="Times New Roman"/>
          <w:szCs w:val="24"/>
        </w:rPr>
        <w:t xml:space="preserve"> και θέλω να πιστεύω ότι</w:t>
      </w:r>
      <w:r>
        <w:rPr>
          <w:rFonts w:eastAsia="Times New Roman" w:cs="Times New Roman"/>
          <w:szCs w:val="24"/>
        </w:rPr>
        <w:t>,</w:t>
      </w:r>
      <w:r>
        <w:rPr>
          <w:rFonts w:eastAsia="Times New Roman" w:cs="Times New Roman"/>
          <w:szCs w:val="24"/>
        </w:rPr>
        <w:t xml:space="preserve"> έστω και τώρα, τρία χρόνια μετά, θ</w:t>
      </w:r>
      <w:r>
        <w:rPr>
          <w:rFonts w:eastAsia="Times New Roman" w:cs="Times New Roman"/>
          <w:szCs w:val="24"/>
        </w:rPr>
        <w:t xml:space="preserve">α μπούμε σε μια διαδικασία συζήτησης για την αναβάθμισή τους. </w:t>
      </w:r>
    </w:p>
    <w:p w14:paraId="06E4F434"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Βεβαίως, κύριε Πρόεδρε, η Κυβέρνηση έχει δείξει την ασυνέπειά της σε ό,τι αφορά την τουριστική εκπαίδευση και κατάρτιση, γιατί σε ό,τι αφορά τις σχολές ΑΕΙ πολύ όψιμα έκανε ελληνόφωνα τα δυο Τμ</w:t>
      </w:r>
      <w:r>
        <w:rPr>
          <w:rFonts w:eastAsia="Times New Roman" w:cs="Times New Roman"/>
          <w:szCs w:val="24"/>
        </w:rPr>
        <w:t>ήματα Τουρισμού στην Κρήτη και στον Πειραιά και απεμπόλησε την ευκαιρία των ξενόγλωσσων τμημάτων. Θέλω να πιστεύω, όμως, ότι θα πρέπει να μπούμε σε μια λογική συνέχειας για την εκπαίδευση, κατάρτιση και διά βίου μάθηση, γιατί ένας μόνος κρίκος είναι οι ΑΣΤ</w:t>
      </w:r>
      <w:r>
        <w:rPr>
          <w:rFonts w:eastAsia="Times New Roman" w:cs="Times New Roman"/>
          <w:szCs w:val="24"/>
        </w:rPr>
        <w:t xml:space="preserve">Ε. Επομένως δεν θα λύσουμε το πρόβλημα μόνο με αυτά. Άρα στην </w:t>
      </w:r>
      <w:r>
        <w:rPr>
          <w:rFonts w:eastAsia="Times New Roman" w:cs="Times New Roman"/>
          <w:szCs w:val="24"/>
        </w:rPr>
        <w:t>ε</w:t>
      </w:r>
      <w:r>
        <w:rPr>
          <w:rFonts w:eastAsia="Times New Roman" w:cs="Times New Roman"/>
          <w:szCs w:val="24"/>
        </w:rPr>
        <w:t xml:space="preserve">πιτροπή καλούμε την κυρία Υπουργό να πάρει πρωτοβουλία –μπορεί- να </w:t>
      </w:r>
      <w:r>
        <w:rPr>
          <w:rFonts w:eastAsia="Times New Roman" w:cs="Times New Roman"/>
          <w:szCs w:val="24"/>
        </w:rPr>
        <w:lastRenderedPageBreak/>
        <w:t>συζητήσουμε εφ’ όλης της ύλης για πολύ μεγάλο χρονικό διάστημα.</w:t>
      </w:r>
    </w:p>
    <w:p w14:paraId="06E4F435"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Πιστεύει κανείς ότι οι ΑΣΤΕ έχουν προχωρήσει σε μια αναβάθμιση των προγραμμάτων εδώ και τρία χρόνια; Όχι, δεν έχουν προχωρήσει. </w:t>
      </w:r>
    </w:p>
    <w:p w14:paraId="06E4F436"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Πιστεύει κανείς ότι ο σχεδιασμός για την </w:t>
      </w:r>
      <w:proofErr w:type="spellStart"/>
      <w:r>
        <w:rPr>
          <w:rFonts w:eastAsia="Times New Roman" w:cs="Times New Roman"/>
          <w:szCs w:val="24"/>
        </w:rPr>
        <w:t>ενδοξενοδοχειακή</w:t>
      </w:r>
      <w:proofErr w:type="spellEnd"/>
      <w:r>
        <w:rPr>
          <w:rFonts w:eastAsia="Times New Roman" w:cs="Times New Roman"/>
          <w:szCs w:val="24"/>
        </w:rPr>
        <w:t xml:space="preserve"> επιμόρφωση έχει προχωρήσει; Όχι. </w:t>
      </w:r>
    </w:p>
    <w:p w14:paraId="06E4F437"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Πιστεύει κανείς ότι στις ΑΣΤΕ έχει </w:t>
      </w:r>
      <w:r>
        <w:rPr>
          <w:rFonts w:eastAsia="Times New Roman" w:cs="Times New Roman"/>
          <w:szCs w:val="24"/>
        </w:rPr>
        <w:t xml:space="preserve">μπει τμήμα ξενόγλωσσο ή τμήμα διαχείρισης ταξιδιών, τουρισμού, γαστρονομίας, που πιστεύω ότι και η κυρία Υπουργός είναι προς αυτή την κατεύθυνση, σ’ αυτά τα τρία χρόνια; Όχι. </w:t>
      </w:r>
    </w:p>
    <w:p w14:paraId="06E4F438"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Πιστεύει κανείς ότι έχει προχωρήσει στην πιστοποίηση των ακαδημαϊκών προσόντων κ</w:t>
      </w:r>
      <w:r>
        <w:rPr>
          <w:rFonts w:eastAsia="Times New Roman" w:cs="Times New Roman"/>
          <w:szCs w:val="24"/>
        </w:rPr>
        <w:t xml:space="preserve">αι στη διαβάθμισή της με κριτήρια ανώτερων εκπαιδευτικών ιδρυμάτων; Υπάρχει ολοκληρωμένη πολιτική γι’ αυτά; Όχι. </w:t>
      </w:r>
    </w:p>
    <w:p w14:paraId="06E4F439"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Εμείς καλούμε -έστω και τώρα- τη Διεύθυνση του Υπουργείου Τουριστικής Ανάπτυξης, κύριε Πρόεδρε, να αναλάβει πρωτοβουλία</w:t>
      </w:r>
      <w:r w:rsidRPr="004E24F2">
        <w:rPr>
          <w:rFonts w:eastAsia="Times New Roman" w:cs="Times New Roman"/>
          <w:szCs w:val="24"/>
        </w:rPr>
        <w:t xml:space="preserve"> </w:t>
      </w:r>
      <w:r>
        <w:rPr>
          <w:rFonts w:eastAsia="Times New Roman" w:cs="Times New Roman"/>
          <w:szCs w:val="24"/>
        </w:rPr>
        <w:t>με συγκεκριμένες προτά</w:t>
      </w:r>
      <w:r>
        <w:rPr>
          <w:rFonts w:eastAsia="Times New Roman" w:cs="Times New Roman"/>
          <w:szCs w:val="24"/>
        </w:rPr>
        <w:t>σεις, προκειμένου οι ΑΣΤΕ να πάρουν το</w:t>
      </w:r>
      <w:r>
        <w:rPr>
          <w:rFonts w:eastAsia="Times New Roman" w:cs="Times New Roman"/>
          <w:szCs w:val="24"/>
        </w:rPr>
        <w:t>ν</w:t>
      </w:r>
      <w:r>
        <w:rPr>
          <w:rFonts w:eastAsia="Times New Roman" w:cs="Times New Roman"/>
          <w:szCs w:val="24"/>
        </w:rPr>
        <w:t xml:space="preserve"> βηματισμό που χρειάζονται. Εξάλλου, εγώ, κύριε </w:t>
      </w:r>
      <w:r>
        <w:rPr>
          <w:rFonts w:eastAsia="Times New Roman" w:cs="Times New Roman"/>
          <w:szCs w:val="24"/>
        </w:rPr>
        <w:lastRenderedPageBreak/>
        <w:t xml:space="preserve">Πρόεδρε, </w:t>
      </w:r>
      <w:r>
        <w:rPr>
          <w:rFonts w:eastAsia="Times New Roman" w:cs="Times New Roman"/>
          <w:szCs w:val="24"/>
        </w:rPr>
        <w:t>κατέθεσα</w:t>
      </w:r>
      <w:r>
        <w:rPr>
          <w:rFonts w:eastAsia="Times New Roman" w:cs="Times New Roman"/>
          <w:szCs w:val="24"/>
        </w:rPr>
        <w:t xml:space="preserve"> και στο παρελθόν προς την κυρία Υπουργό </w:t>
      </w:r>
      <w:r>
        <w:rPr>
          <w:rFonts w:eastAsia="Times New Roman" w:cs="Times New Roman"/>
          <w:szCs w:val="24"/>
        </w:rPr>
        <w:t>–</w:t>
      </w:r>
      <w:r>
        <w:rPr>
          <w:rFonts w:eastAsia="Times New Roman" w:cs="Times New Roman"/>
          <w:szCs w:val="24"/>
        </w:rPr>
        <w:t>που πήρε την πρωτοβουλία</w:t>
      </w:r>
      <w:r>
        <w:rPr>
          <w:rFonts w:eastAsia="Times New Roman" w:cs="Times New Roman"/>
          <w:szCs w:val="24"/>
        </w:rPr>
        <w:t>,</w:t>
      </w:r>
      <w:r>
        <w:rPr>
          <w:rFonts w:eastAsia="Times New Roman" w:cs="Times New Roman"/>
          <w:szCs w:val="24"/>
        </w:rPr>
        <w:t xml:space="preserve"> και πρέπει να το τονίσω απ’ αυτό το Βήμα</w:t>
      </w:r>
      <w:r>
        <w:rPr>
          <w:rFonts w:eastAsia="Times New Roman" w:cs="Times New Roman"/>
          <w:szCs w:val="24"/>
        </w:rPr>
        <w:t>,</w:t>
      </w:r>
      <w:r>
        <w:rPr>
          <w:rFonts w:eastAsia="Times New Roman" w:cs="Times New Roman"/>
          <w:szCs w:val="24"/>
        </w:rPr>
        <w:t xml:space="preserve"> ως Υπουργός τότε, στο πρώτο δεκαπενθήμερο </w:t>
      </w:r>
      <w:r>
        <w:rPr>
          <w:rFonts w:eastAsia="Times New Roman" w:cs="Times New Roman"/>
          <w:szCs w:val="24"/>
        </w:rPr>
        <w:t>να πάω ως Τομεάρχης Τουρισμού της Νέας Δημοκρατίας</w:t>
      </w:r>
      <w:r>
        <w:rPr>
          <w:rFonts w:eastAsia="Times New Roman" w:cs="Times New Roman"/>
          <w:szCs w:val="24"/>
        </w:rPr>
        <w:t>–</w:t>
      </w:r>
      <w:r>
        <w:rPr>
          <w:rFonts w:eastAsia="Times New Roman" w:cs="Times New Roman"/>
          <w:szCs w:val="24"/>
        </w:rPr>
        <w:t xml:space="preserve"> ένα συγκεκριμένο πλαίσιο προτάσεων. Το καταθέτω και στα Πρακτικά. </w:t>
      </w:r>
    </w:p>
    <w:p w14:paraId="06E4F43A" w14:textId="77777777" w:rsidR="007277CE" w:rsidRDefault="00471B06">
      <w:pPr>
        <w:spacing w:line="600" w:lineRule="auto"/>
        <w:ind w:firstLine="720"/>
        <w:contextualSpacing/>
        <w:jc w:val="both"/>
        <w:rPr>
          <w:rFonts w:eastAsia="Times New Roman" w:cs="Times New Roman"/>
        </w:rPr>
      </w:pPr>
      <w:r w:rsidRPr="000731CA">
        <w:rPr>
          <w:rFonts w:eastAsia="Times New Roman" w:cs="Times New Roman"/>
        </w:rPr>
        <w:t>(Στο σημείο αυτό ο Βουλευτής κ.</w:t>
      </w:r>
      <w:r>
        <w:rPr>
          <w:rFonts w:eastAsia="Times New Roman" w:cs="Times New Roman"/>
        </w:rPr>
        <w:t xml:space="preserve"> Εμμανουήλ </w:t>
      </w:r>
      <w:proofErr w:type="spellStart"/>
      <w:r>
        <w:rPr>
          <w:rFonts w:eastAsia="Times New Roman" w:cs="Times New Roman"/>
        </w:rPr>
        <w:t>Κόνσολας</w:t>
      </w:r>
      <w:proofErr w:type="spellEnd"/>
      <w:r w:rsidRPr="000731CA">
        <w:rPr>
          <w:rFonts w:eastAsia="Times New Roman" w:cs="Times New Roman"/>
        </w:rPr>
        <w:t xml:space="preserve"> καταθέτει για τα Πρακτικά τ</w:t>
      </w:r>
      <w:r>
        <w:rPr>
          <w:rFonts w:eastAsia="Times New Roman" w:cs="Times New Roman"/>
        </w:rPr>
        <w:t>α προαναφερθέντα έγγραφα</w:t>
      </w:r>
      <w:r w:rsidRPr="000731CA">
        <w:rPr>
          <w:rFonts w:eastAsia="Times New Roman" w:cs="Times New Roman"/>
        </w:rPr>
        <w:t>, τ</w:t>
      </w:r>
      <w:r>
        <w:rPr>
          <w:rFonts w:eastAsia="Times New Roman" w:cs="Times New Roman"/>
        </w:rPr>
        <w:t>α</w:t>
      </w:r>
      <w:r w:rsidRPr="000731CA">
        <w:rPr>
          <w:rFonts w:eastAsia="Times New Roman" w:cs="Times New Roman"/>
        </w:rPr>
        <w:t xml:space="preserve"> οποί</w:t>
      </w:r>
      <w:r>
        <w:rPr>
          <w:rFonts w:eastAsia="Times New Roman" w:cs="Times New Roman"/>
        </w:rPr>
        <w:t>α</w:t>
      </w:r>
      <w:r w:rsidRPr="000731CA">
        <w:rPr>
          <w:rFonts w:eastAsia="Times New Roman" w:cs="Times New Roman"/>
        </w:rPr>
        <w:t xml:space="preserve"> βρίσκ</w:t>
      </w:r>
      <w:r>
        <w:rPr>
          <w:rFonts w:eastAsia="Times New Roman" w:cs="Times New Roman"/>
        </w:rPr>
        <w:t>ον</w:t>
      </w:r>
      <w:r w:rsidRPr="000731CA">
        <w:rPr>
          <w:rFonts w:eastAsia="Times New Roman" w:cs="Times New Roman"/>
        </w:rPr>
        <w:t xml:space="preserve">ται στο αρχείο </w:t>
      </w:r>
      <w:r w:rsidRPr="000731CA">
        <w:rPr>
          <w:rFonts w:eastAsia="Times New Roman" w:cs="Times New Roman"/>
        </w:rPr>
        <w:t>του Τμήματος Γραμματείας τ</w:t>
      </w:r>
      <w:r>
        <w:rPr>
          <w:rFonts w:eastAsia="Times New Roman" w:cs="Times New Roman"/>
        </w:rPr>
        <w:t xml:space="preserve">ης Διεύθυνσης Στενογραφίας και </w:t>
      </w:r>
      <w:r w:rsidRPr="000731CA">
        <w:rPr>
          <w:rFonts w:eastAsia="Times New Roman" w:cs="Times New Roman"/>
        </w:rPr>
        <w:t>Πρακτικών της Βουλής)</w:t>
      </w:r>
    </w:p>
    <w:p w14:paraId="06E4F43B" w14:textId="77777777" w:rsidR="007277CE" w:rsidRDefault="00471B06">
      <w:pPr>
        <w:spacing w:line="600" w:lineRule="auto"/>
        <w:ind w:firstLine="720"/>
        <w:contextualSpacing/>
        <w:jc w:val="both"/>
        <w:rPr>
          <w:rFonts w:eastAsia="Times New Roman" w:cs="Times New Roman"/>
        </w:rPr>
      </w:pPr>
      <w:r>
        <w:rPr>
          <w:rFonts w:eastAsia="Times New Roman" w:cs="Times New Roman"/>
        </w:rPr>
        <w:t xml:space="preserve">Στο πλαίσιο αυτό νομίζω ότι πρέπει να κινηθούμε. Έστω και τώρα, υπάρχει χρόνος, γιατί η τουριστική εκπαίδευση ενώνει και δεν διχάζει. </w:t>
      </w:r>
    </w:p>
    <w:p w14:paraId="06E4F43C" w14:textId="77777777" w:rsidR="007277CE" w:rsidRDefault="00471B06">
      <w:pPr>
        <w:spacing w:line="600" w:lineRule="auto"/>
        <w:ind w:firstLine="720"/>
        <w:contextualSpacing/>
        <w:jc w:val="both"/>
        <w:rPr>
          <w:rFonts w:eastAsia="Times New Roman" w:cs="Times New Roman"/>
        </w:rPr>
      </w:pPr>
      <w:r w:rsidRPr="005D1700">
        <w:rPr>
          <w:rFonts w:eastAsia="Times New Roman" w:cs="Times New Roman"/>
          <w:b/>
        </w:rPr>
        <w:t xml:space="preserve">ΠΡΟΕΔΡΕΥΩΝ (Δημήτριος </w:t>
      </w:r>
      <w:proofErr w:type="spellStart"/>
      <w:r w:rsidRPr="005D1700">
        <w:rPr>
          <w:rFonts w:eastAsia="Times New Roman" w:cs="Times New Roman"/>
          <w:b/>
        </w:rPr>
        <w:t>Κρεμαστινός</w:t>
      </w:r>
      <w:proofErr w:type="spellEnd"/>
      <w:r w:rsidRPr="005D1700">
        <w:rPr>
          <w:rFonts w:eastAsia="Times New Roman" w:cs="Times New Roman"/>
          <w:b/>
        </w:rPr>
        <w:t>):</w:t>
      </w:r>
      <w:r w:rsidRPr="005D1700">
        <w:rPr>
          <w:rFonts w:eastAsia="Times New Roman" w:cs="Times New Roman"/>
        </w:rPr>
        <w:t xml:space="preserve"> </w:t>
      </w:r>
      <w:r>
        <w:rPr>
          <w:rFonts w:eastAsia="Times New Roman" w:cs="Times New Roman"/>
        </w:rPr>
        <w:t xml:space="preserve">Κυρία </w:t>
      </w:r>
      <w:r>
        <w:rPr>
          <w:rFonts w:eastAsia="Times New Roman" w:cs="Times New Roman"/>
        </w:rPr>
        <w:t xml:space="preserve">Υπουργέ, έχετε τον λόγο. </w:t>
      </w:r>
    </w:p>
    <w:p w14:paraId="06E4F43D" w14:textId="77777777" w:rsidR="007277CE" w:rsidRDefault="00471B06">
      <w:pPr>
        <w:spacing w:line="600" w:lineRule="auto"/>
        <w:ind w:firstLine="720"/>
        <w:contextualSpacing/>
        <w:jc w:val="both"/>
        <w:rPr>
          <w:rFonts w:eastAsia="Times New Roman" w:cs="Times New Roman"/>
        </w:rPr>
      </w:pPr>
      <w:r>
        <w:rPr>
          <w:rFonts w:eastAsia="Times New Roman" w:cs="Times New Roman"/>
          <w:b/>
        </w:rPr>
        <w:t>ΕΛΕΝΑ ΚΟΥΝΤΟΥΡΑ (Υπουργός Τουρισμού):</w:t>
      </w:r>
      <w:r>
        <w:rPr>
          <w:rFonts w:eastAsia="Times New Roman" w:cs="Times New Roman"/>
        </w:rPr>
        <w:t xml:space="preserve"> Αγαπητέ συνάδελφε, πρώτα απ’ όλα, σας ευχαριστώ πολύ για την </w:t>
      </w:r>
      <w:r>
        <w:rPr>
          <w:rFonts w:eastAsia="Times New Roman" w:cs="Times New Roman"/>
        </w:rPr>
        <w:t xml:space="preserve">επίκαιρη </w:t>
      </w:r>
      <w:r>
        <w:rPr>
          <w:rFonts w:eastAsia="Times New Roman" w:cs="Times New Roman"/>
        </w:rPr>
        <w:t xml:space="preserve">ερώτησή σας, για να βάλουμε τα πράγματα στη θέση τους, όσον αφορά τη δημόσια τουριστική εκπαίδευση, και να σας </w:t>
      </w:r>
      <w:r>
        <w:rPr>
          <w:rFonts w:eastAsia="Times New Roman" w:cs="Times New Roman"/>
        </w:rPr>
        <w:lastRenderedPageBreak/>
        <w:t>απαντήσουμε</w:t>
      </w:r>
      <w:r>
        <w:rPr>
          <w:rFonts w:eastAsia="Times New Roman" w:cs="Times New Roman"/>
        </w:rPr>
        <w:t xml:space="preserve"> γι’ αυτά που βρήκαμε και γι’ αυτά που εμείς</w:t>
      </w:r>
      <w:r w:rsidRPr="000C33F7">
        <w:rPr>
          <w:rFonts w:eastAsia="Times New Roman" w:cs="Times New Roman"/>
        </w:rPr>
        <w:t xml:space="preserve"> </w:t>
      </w:r>
      <w:r>
        <w:rPr>
          <w:rFonts w:eastAsia="Times New Roman" w:cs="Times New Roman"/>
        </w:rPr>
        <w:t xml:space="preserve">τουλάχιστον έχουμε σχεδιάσει και κάνουμε. </w:t>
      </w:r>
    </w:p>
    <w:p w14:paraId="06E4F43E" w14:textId="77777777" w:rsidR="007277CE" w:rsidRDefault="00471B06">
      <w:pPr>
        <w:spacing w:line="600" w:lineRule="auto"/>
        <w:ind w:firstLine="720"/>
        <w:contextualSpacing/>
        <w:jc w:val="both"/>
        <w:rPr>
          <w:rFonts w:eastAsia="Times New Roman" w:cs="Times New Roman"/>
        </w:rPr>
      </w:pPr>
      <w:r>
        <w:rPr>
          <w:rFonts w:eastAsia="Times New Roman" w:cs="Times New Roman"/>
        </w:rPr>
        <w:t>Γνωρίζετε πολύ καλά ότι</w:t>
      </w:r>
      <w:r>
        <w:rPr>
          <w:rFonts w:eastAsia="Times New Roman" w:cs="Times New Roman"/>
        </w:rPr>
        <w:t>,</w:t>
      </w:r>
      <w:r>
        <w:rPr>
          <w:rFonts w:eastAsia="Times New Roman" w:cs="Times New Roman"/>
        </w:rPr>
        <w:t xml:space="preserve"> πριν αναλάβουμε τη διακυβέρνηση της χώρας το 2015, με πολιτικές αποφάσεις οι προηγούμενες κυβερνήσεις και συγκυβερνήσεις απαξίωσαν πλήρως τη δημόσια τουριστική εκπαίδευση. </w:t>
      </w:r>
    </w:p>
    <w:p w14:paraId="06E4F43F" w14:textId="77777777" w:rsidR="007277CE" w:rsidRDefault="00471B06">
      <w:pPr>
        <w:spacing w:line="600" w:lineRule="auto"/>
        <w:ind w:firstLine="720"/>
        <w:contextualSpacing/>
        <w:jc w:val="both"/>
        <w:rPr>
          <w:rFonts w:eastAsia="Times New Roman" w:cs="Times New Roman"/>
        </w:rPr>
      </w:pPr>
      <w:r>
        <w:rPr>
          <w:rFonts w:eastAsia="Times New Roman" w:cs="Times New Roman"/>
        </w:rPr>
        <w:t>Και σας θυμίζω: Καταργήσατε τον ΟΤΕΚ. Κλείσατε τη δευτεροβάθμια εκπαίδευση, τις επ</w:t>
      </w:r>
      <w:r>
        <w:rPr>
          <w:rFonts w:eastAsia="Times New Roman" w:cs="Times New Roman"/>
        </w:rPr>
        <w:t xml:space="preserve">αγγελματικές σχολές ΕΠΑΣ. Κλείσατε τις σχολές ξεναγών. Υποβαθμίσατε τα οκτώ ΙΕΚ </w:t>
      </w:r>
      <w:r>
        <w:rPr>
          <w:rFonts w:eastAsia="Times New Roman" w:cs="Times New Roman"/>
        </w:rPr>
        <w:t>Τ</w:t>
      </w:r>
      <w:r>
        <w:rPr>
          <w:rFonts w:eastAsia="Times New Roman" w:cs="Times New Roman"/>
        </w:rPr>
        <w:t>ουρισμού που λειτουργούσαν με παρωχημένα προγράμματα σπουδών και κανονισμούς, οι οποίοι είχαν χρόνια να αναθεωρηθούν. Απαξιώσατε τις ιστορικές ανώτερες σχολές ΑΣΤΕ Ρόδου και Κ</w:t>
      </w:r>
      <w:r>
        <w:rPr>
          <w:rFonts w:eastAsia="Times New Roman" w:cs="Times New Roman"/>
        </w:rPr>
        <w:t>ρήτης, για τις οποίες όχι μόνο δεν είχατε φροντίσει να έχουν επαρκή προγράμματα σπουδών, αλλά ούτε καν ενδιαφερθήκατε να συντηρήσετε στοιχειωδώς για δεκαετίες ολόκληρες τις κτηριακές τους υποδομές, με αποτέλεσμα να παρουσιάζουν επικινδυνότητα για το προσωπ</w:t>
      </w:r>
      <w:r>
        <w:rPr>
          <w:rFonts w:eastAsia="Times New Roman" w:cs="Times New Roman"/>
        </w:rPr>
        <w:t xml:space="preserve">ικό και τους σπουδαστές. </w:t>
      </w:r>
    </w:p>
    <w:p w14:paraId="06E4F440" w14:textId="77777777" w:rsidR="007277CE" w:rsidRDefault="00471B06">
      <w:pPr>
        <w:spacing w:line="600" w:lineRule="auto"/>
        <w:ind w:firstLine="720"/>
        <w:contextualSpacing/>
        <w:jc w:val="both"/>
        <w:rPr>
          <w:rFonts w:eastAsia="Times New Roman" w:cs="Times New Roman"/>
        </w:rPr>
      </w:pPr>
      <w:r>
        <w:rPr>
          <w:rFonts w:eastAsia="Times New Roman" w:cs="Times New Roman"/>
        </w:rPr>
        <w:t xml:space="preserve">Η δημόσια τουριστική εκπαίδευση, λοιπόν, που παραδόθηκε σε εμάς, λειτουργούσε με βασικές ελλείψεις στη νομοθεσία, </w:t>
      </w:r>
      <w:r>
        <w:rPr>
          <w:rFonts w:eastAsia="Times New Roman" w:cs="Times New Roman"/>
        </w:rPr>
        <w:lastRenderedPageBreak/>
        <w:t>χωρίς συγκροτημένες δομές, χωρίς επαρκές ανθρώπινο δυναμικό και φυσικά χωρίς τα αναγκαία κονδύλια για να κάνουμε περ</w:t>
      </w:r>
      <w:r>
        <w:rPr>
          <w:rFonts w:eastAsia="Times New Roman" w:cs="Times New Roman"/>
        </w:rPr>
        <w:t xml:space="preserve">ισσότερα πράγματα. </w:t>
      </w:r>
    </w:p>
    <w:p w14:paraId="06E4F441" w14:textId="77777777" w:rsidR="007277CE" w:rsidRDefault="00471B06">
      <w:pPr>
        <w:spacing w:line="600" w:lineRule="auto"/>
        <w:ind w:firstLine="720"/>
        <w:contextualSpacing/>
        <w:jc w:val="both"/>
        <w:rPr>
          <w:rFonts w:eastAsia="Times New Roman" w:cs="Times New Roman"/>
        </w:rPr>
      </w:pPr>
      <w:r>
        <w:rPr>
          <w:rFonts w:eastAsia="Times New Roman" w:cs="Times New Roman"/>
        </w:rPr>
        <w:t>Στη δεινή κατάσταση που την είχατε αφήσει να περιέλθει, δεν είχε κα</w:t>
      </w:r>
      <w:r>
        <w:rPr>
          <w:rFonts w:eastAsia="Times New Roman" w:cs="Times New Roman"/>
        </w:rPr>
        <w:t>μ</w:t>
      </w:r>
      <w:r>
        <w:rPr>
          <w:rFonts w:eastAsia="Times New Roman" w:cs="Times New Roman"/>
        </w:rPr>
        <w:t>μία απολύτως προοπτική να επιτελέσει τον βασικό και καθοριστικό της ρόλο στην κατάρτιση της νέας γενιάς στελεχών, στην ανταγωνιστικότητα και στην ανάπτυξη του ελληνικού</w:t>
      </w:r>
      <w:r>
        <w:rPr>
          <w:rFonts w:eastAsia="Times New Roman" w:cs="Times New Roman"/>
        </w:rPr>
        <w:t xml:space="preserve"> τουρισμού. </w:t>
      </w:r>
    </w:p>
    <w:p w14:paraId="06E4F442"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Εμείς</w:t>
      </w:r>
      <w:r w:rsidRPr="00374CEC">
        <w:rPr>
          <w:rFonts w:eastAsia="Times New Roman" w:cs="Times New Roman"/>
          <w:szCs w:val="24"/>
        </w:rPr>
        <w:t>,</w:t>
      </w:r>
      <w:r>
        <w:rPr>
          <w:rFonts w:eastAsia="Times New Roman" w:cs="Times New Roman"/>
          <w:szCs w:val="24"/>
        </w:rPr>
        <w:t xml:space="preserve"> από τη πρώτη στιγμή που αναλάβαμε</w:t>
      </w:r>
      <w:r w:rsidRPr="00374CEC">
        <w:rPr>
          <w:rFonts w:eastAsia="Times New Roman" w:cs="Times New Roman"/>
          <w:szCs w:val="24"/>
        </w:rPr>
        <w:t>,</w:t>
      </w:r>
      <w:r>
        <w:rPr>
          <w:rFonts w:eastAsia="Times New Roman" w:cs="Times New Roman"/>
          <w:szCs w:val="24"/>
        </w:rPr>
        <w:t xml:space="preserve"> εντάξαμε στην εθνική και περιφερειακή τουριστική πολιτική μας τη δημόσια τουριστική εκπαίδευση ως υψηλή προτεραιότητα και με εμπεριστατωμένη μελέτη και όχι με πρόχειρα νομοθετήματα –αυτό είναι πολύ σημ</w:t>
      </w:r>
      <w:r>
        <w:rPr>
          <w:rFonts w:eastAsia="Times New Roman" w:cs="Times New Roman"/>
          <w:szCs w:val="24"/>
        </w:rPr>
        <w:t>αντικό-</w:t>
      </w:r>
      <w:r>
        <w:rPr>
          <w:rFonts w:eastAsia="Times New Roman" w:cs="Times New Roman"/>
          <w:szCs w:val="24"/>
        </w:rPr>
        <w:t>,</w:t>
      </w:r>
      <w:r>
        <w:rPr>
          <w:rFonts w:eastAsia="Times New Roman" w:cs="Times New Roman"/>
          <w:szCs w:val="24"/>
        </w:rPr>
        <w:t xml:space="preserve"> προχωρήσαμε -και προχωράμε- στις απαραίτητες αλλαγές</w:t>
      </w:r>
      <w:r>
        <w:rPr>
          <w:rFonts w:eastAsia="Times New Roman" w:cs="Times New Roman"/>
          <w:szCs w:val="24"/>
        </w:rPr>
        <w:t>,</w:t>
      </w:r>
      <w:r>
        <w:rPr>
          <w:rFonts w:eastAsia="Times New Roman" w:cs="Times New Roman"/>
          <w:szCs w:val="24"/>
        </w:rPr>
        <w:t xml:space="preserve"> τομές, ώστε να την αναβαθμίσουμε πλήρως και να λειτουργήσει σε νέες και υγιείς βάσεις. </w:t>
      </w:r>
    </w:p>
    <w:p w14:paraId="06E4F443"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Θέσαμε, λοιπόν, στόχο μας από την πρώτη στιγμή, πρώτον, να επαναλειτουργήσουν οι σχολές ξεναγών μετά από </w:t>
      </w:r>
      <w:r>
        <w:rPr>
          <w:rFonts w:eastAsia="Times New Roman" w:cs="Times New Roman"/>
          <w:szCs w:val="24"/>
        </w:rPr>
        <w:t xml:space="preserve">επτά χρόνια, με πρώτη αυτή της Αθήνας, δέσμευση που υλοποιήσαμε στο ακέραιο. Φέτος υποδέχθηκε τους πρώτους σπουδαστές. </w:t>
      </w:r>
    </w:p>
    <w:p w14:paraId="06E4F444"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θέσαμε προτεραιότητα να αναβαθμίσουμε τις Ανώτερες Σχολές Τουριστικής Εκπαίδευσης, τ</w:t>
      </w:r>
      <w:r>
        <w:rPr>
          <w:rFonts w:eastAsia="Times New Roman" w:cs="Times New Roman"/>
          <w:szCs w:val="24"/>
        </w:rPr>
        <w:t>ις</w:t>
      </w:r>
      <w:r>
        <w:rPr>
          <w:rFonts w:eastAsia="Times New Roman" w:cs="Times New Roman"/>
          <w:szCs w:val="24"/>
        </w:rPr>
        <w:t xml:space="preserve"> ΑΣΤΕ Ρόδου και ΑΣΤΕ Κρήτης, τις οποίες</w:t>
      </w:r>
      <w:r w:rsidRPr="00374CEC">
        <w:rPr>
          <w:rFonts w:eastAsia="Times New Roman" w:cs="Times New Roman"/>
          <w:szCs w:val="24"/>
        </w:rPr>
        <w:t>,</w:t>
      </w:r>
      <w:r>
        <w:rPr>
          <w:rFonts w:eastAsia="Times New Roman" w:cs="Times New Roman"/>
          <w:szCs w:val="24"/>
        </w:rPr>
        <w:t xml:space="preserve"> ό</w:t>
      </w:r>
      <w:r>
        <w:rPr>
          <w:rFonts w:eastAsia="Times New Roman" w:cs="Times New Roman"/>
          <w:szCs w:val="24"/>
        </w:rPr>
        <w:t xml:space="preserve">πως γνωρίζετε, διέπει ένα ιδιαίτερο καθεστώς ανώτερης εκπαίδευσης σε συνεργασία με το Υπουργείο Παιδείας. Φυσικά, θέσαμε προτεραιότητα να εκσυγχρονίσουμε την παρεχόμενη εκπαίδευση στα οκτώ ΙΕΚ Τουρισμού. </w:t>
      </w:r>
    </w:p>
    <w:p w14:paraId="06E4F445"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Σημειώνω</w:t>
      </w:r>
      <w:r w:rsidRPr="00374CEC">
        <w:rPr>
          <w:rFonts w:eastAsia="Times New Roman" w:cs="Times New Roman"/>
          <w:szCs w:val="24"/>
        </w:rPr>
        <w:t xml:space="preserve"> </w:t>
      </w:r>
      <w:r>
        <w:rPr>
          <w:rFonts w:eastAsia="Times New Roman" w:cs="Times New Roman"/>
          <w:szCs w:val="24"/>
        </w:rPr>
        <w:t>δε ότι</w:t>
      </w:r>
      <w:r w:rsidRPr="00374CEC">
        <w:rPr>
          <w:rFonts w:eastAsia="Times New Roman" w:cs="Times New Roman"/>
          <w:szCs w:val="24"/>
        </w:rPr>
        <w:t>,</w:t>
      </w:r>
      <w:r>
        <w:rPr>
          <w:rFonts w:eastAsia="Times New Roman" w:cs="Times New Roman"/>
          <w:szCs w:val="24"/>
        </w:rPr>
        <w:t xml:space="preserve"> λόγω των </w:t>
      </w:r>
      <w:proofErr w:type="spellStart"/>
      <w:r>
        <w:rPr>
          <w:rFonts w:eastAsia="Times New Roman" w:cs="Times New Roman"/>
          <w:szCs w:val="24"/>
        </w:rPr>
        <w:t>μνημονιακών</w:t>
      </w:r>
      <w:proofErr w:type="spellEnd"/>
      <w:r>
        <w:rPr>
          <w:rFonts w:eastAsia="Times New Roman" w:cs="Times New Roman"/>
          <w:szCs w:val="24"/>
        </w:rPr>
        <w:t xml:space="preserve"> υποχρεώσεων π</w:t>
      </w:r>
      <w:r>
        <w:rPr>
          <w:rFonts w:eastAsia="Times New Roman" w:cs="Times New Roman"/>
          <w:szCs w:val="24"/>
        </w:rPr>
        <w:t xml:space="preserve">ου δημιούργησαν οι προηγούμενες </w:t>
      </w:r>
      <w:r>
        <w:rPr>
          <w:rFonts w:eastAsia="Times New Roman" w:cs="Times New Roman"/>
          <w:szCs w:val="24"/>
        </w:rPr>
        <w:t>κ</w:t>
      </w:r>
      <w:r>
        <w:rPr>
          <w:rFonts w:eastAsia="Times New Roman" w:cs="Times New Roman"/>
          <w:szCs w:val="24"/>
        </w:rPr>
        <w:t>υβερνήσεις</w:t>
      </w:r>
      <w:r w:rsidRPr="00374CEC">
        <w:rPr>
          <w:rFonts w:eastAsia="Times New Roman" w:cs="Times New Roman"/>
          <w:szCs w:val="24"/>
        </w:rPr>
        <w:t>,</w:t>
      </w:r>
      <w:r>
        <w:rPr>
          <w:rFonts w:eastAsia="Times New Roman" w:cs="Times New Roman"/>
          <w:szCs w:val="24"/>
        </w:rPr>
        <w:t xml:space="preserve"> είχε προβλεφθεί η μείωση κατά 10% των εκπαιδευτικών. Καταλαβαίνετε ότι θα ήταν πάρα πολύ δύσκολο να δημιουργήσουμε περισσότερες δράσεις και μαθήματα. </w:t>
      </w:r>
    </w:p>
    <w:p w14:paraId="06E4F446"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Κι επειδή αναφέρατε τα αγγλόφωνα, να σας πω ότι θέλουμε πάρα</w:t>
      </w:r>
      <w:r>
        <w:rPr>
          <w:rFonts w:eastAsia="Times New Roman" w:cs="Times New Roman"/>
          <w:szCs w:val="24"/>
        </w:rPr>
        <w:t xml:space="preserve"> πολύ να κάνουμε αγγλόφωνα τμήματα. Υπογράψατε, όμως, μια </w:t>
      </w:r>
      <w:proofErr w:type="spellStart"/>
      <w:r>
        <w:rPr>
          <w:rFonts w:eastAsia="Times New Roman" w:cs="Times New Roman"/>
          <w:szCs w:val="24"/>
        </w:rPr>
        <w:t>μνημονιακή</w:t>
      </w:r>
      <w:proofErr w:type="spellEnd"/>
      <w:r>
        <w:rPr>
          <w:rFonts w:eastAsia="Times New Roman" w:cs="Times New Roman"/>
          <w:szCs w:val="24"/>
        </w:rPr>
        <w:t xml:space="preserve"> υποχρέωση, κάθε χρόνο να μειώνεται 10% το εκπαιδευτικό προσωπικό. Έτσι, λοιπόν, δεν μπορούσαμε να καλύψουμε λειτουργικά κενά και να ολοκληρώσουμε τις απαραίτητες διαδικασίες. </w:t>
      </w:r>
    </w:p>
    <w:p w14:paraId="06E4F447"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δεν </w:t>
      </w:r>
      <w:r>
        <w:rPr>
          <w:rFonts w:eastAsia="Times New Roman" w:cs="Times New Roman"/>
          <w:szCs w:val="24"/>
        </w:rPr>
        <w:t xml:space="preserve">θέλουμε να νομοθετούμε πρόχειρα -γιατί πραγματικά η τουριστική εκπαίδευση είναι πολύ σημαντική για </w:t>
      </w:r>
      <w:r>
        <w:rPr>
          <w:rFonts w:eastAsia="Times New Roman" w:cs="Times New Roman"/>
          <w:szCs w:val="24"/>
        </w:rPr>
        <w:lastRenderedPageBreak/>
        <w:t>εμάς-</w:t>
      </w:r>
      <w:r>
        <w:rPr>
          <w:rFonts w:eastAsia="Times New Roman" w:cs="Times New Roman"/>
          <w:szCs w:val="24"/>
        </w:rPr>
        <w:t>,</w:t>
      </w:r>
      <w:r>
        <w:rPr>
          <w:rFonts w:eastAsia="Times New Roman" w:cs="Times New Roman"/>
          <w:szCs w:val="24"/>
        </w:rPr>
        <w:t xml:space="preserve"> συγκροτήσαμε, σε συνεργασία με το Υπουργείο Παιδείας, Επιστημονικό Συμβούλιο Διασφάλισης Ποιότητας της Τουριστικής Εκπαίδευσης, το οποίο ήδη έχει ξεκι</w:t>
      </w:r>
      <w:r>
        <w:rPr>
          <w:rFonts w:eastAsia="Times New Roman" w:cs="Times New Roman"/>
          <w:szCs w:val="24"/>
        </w:rPr>
        <w:t xml:space="preserve">νήσει τις συνεδριάσεις του και έχει προχωρήσει στην υλοποίηση της στρατηγικής μας για την αναβάθμιση και τον εκσυγχρονισμό της δημόσιας τουριστικής εκπαίδευσης. Αυτό το </w:t>
      </w:r>
      <w:r>
        <w:rPr>
          <w:rFonts w:eastAsia="Times New Roman" w:cs="Times New Roman"/>
          <w:szCs w:val="24"/>
        </w:rPr>
        <w:t>ε</w:t>
      </w:r>
      <w:r>
        <w:rPr>
          <w:rFonts w:eastAsia="Times New Roman" w:cs="Times New Roman"/>
          <w:szCs w:val="24"/>
        </w:rPr>
        <w:t xml:space="preserve">πιστημονικό </w:t>
      </w:r>
      <w:r>
        <w:rPr>
          <w:rFonts w:eastAsia="Times New Roman" w:cs="Times New Roman"/>
          <w:szCs w:val="24"/>
        </w:rPr>
        <w:t>σ</w:t>
      </w:r>
      <w:r>
        <w:rPr>
          <w:rFonts w:eastAsia="Times New Roman" w:cs="Times New Roman"/>
          <w:szCs w:val="24"/>
        </w:rPr>
        <w:t>υμβούλιο, που αποτελείται από εξαίρετους εκπαιδευτικούς, σχεδιάζει την τρ</w:t>
      </w:r>
      <w:r>
        <w:rPr>
          <w:rFonts w:eastAsia="Times New Roman" w:cs="Times New Roman"/>
          <w:szCs w:val="24"/>
        </w:rPr>
        <w:t xml:space="preserve">οποποίηση και </w:t>
      </w:r>
      <w:proofErr w:type="spellStart"/>
      <w:r>
        <w:rPr>
          <w:rFonts w:eastAsia="Times New Roman" w:cs="Times New Roman"/>
          <w:szCs w:val="24"/>
        </w:rPr>
        <w:t>επικαιροποίηση</w:t>
      </w:r>
      <w:proofErr w:type="spellEnd"/>
      <w:r>
        <w:rPr>
          <w:rFonts w:eastAsia="Times New Roman" w:cs="Times New Roman"/>
          <w:szCs w:val="24"/>
        </w:rPr>
        <w:t xml:space="preserve"> όλων των προγραμμάτων σπουδών και του κανονισμού σπουδών των ανώτερων σχολών –ΑΣΤΕ Ρόδου, ΑΣΤΕ Κρήτης- που είχε αναθεωρηθεί τελευταία φορά τα έτη 2006</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2007. </w:t>
      </w:r>
    </w:p>
    <w:p w14:paraId="06E4F448"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Έχετε δίκιο, όμως, στο ότι με την εθνική τουριστική πολιτική μας τα</w:t>
      </w:r>
      <w:r>
        <w:rPr>
          <w:rFonts w:eastAsia="Times New Roman" w:cs="Times New Roman"/>
          <w:szCs w:val="24"/>
        </w:rPr>
        <w:t xml:space="preserve"> τρία τελευταία χρόνια φέραμε ιστορικά ρεκόρ σε όλα τα τουριστικά μεγέθη, σε αφίξεις και έσοδα</w:t>
      </w:r>
      <w:r>
        <w:rPr>
          <w:rFonts w:eastAsia="Times New Roman" w:cs="Times New Roman"/>
          <w:szCs w:val="24"/>
        </w:rPr>
        <w:t>,</w:t>
      </w:r>
      <w:r>
        <w:rPr>
          <w:rFonts w:eastAsia="Times New Roman" w:cs="Times New Roman"/>
          <w:szCs w:val="24"/>
        </w:rPr>
        <w:t xml:space="preserve"> κι έτσι τα τουριστικά επαγγέλματα παρουσιάζουν τεράστια ζήτηση.</w:t>
      </w:r>
    </w:p>
    <w:p w14:paraId="06E4F449"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Κι επειδή θέλουμε να έχουμε εξειδικευμένους επαγγελματίες και ποιότητα στην παροχή υπηρεσιών, υπ</w:t>
      </w:r>
      <w:r>
        <w:rPr>
          <w:rFonts w:eastAsia="Times New Roman" w:cs="Times New Roman"/>
          <w:szCs w:val="24"/>
        </w:rPr>
        <w:t>οχρέωσή μας είναι να δημιουργήσουμε υψηλού επιπέδου τουριστική εκπαίδευση. Και αυτό κάνουμε.</w:t>
      </w:r>
    </w:p>
    <w:p w14:paraId="06E4F44A" w14:textId="77777777" w:rsidR="007277CE" w:rsidRDefault="00471B06">
      <w:pPr>
        <w:spacing w:line="600" w:lineRule="auto"/>
        <w:ind w:firstLine="720"/>
        <w:contextualSpacing/>
        <w:jc w:val="both"/>
        <w:rPr>
          <w:rFonts w:eastAsia="Times New Roman" w:cs="Times New Roman"/>
          <w:szCs w:val="24"/>
        </w:rPr>
      </w:pPr>
      <w:r w:rsidRPr="003506A2">
        <w:rPr>
          <w:rFonts w:eastAsia="Times New Roman" w:cs="Times New Roman"/>
          <w:szCs w:val="24"/>
        </w:rPr>
        <w:lastRenderedPageBreak/>
        <w:t xml:space="preserve">Ευχαριστώ πολύ. </w:t>
      </w:r>
    </w:p>
    <w:p w14:paraId="06E4F44B" w14:textId="77777777" w:rsidR="007277CE" w:rsidRDefault="00471B06">
      <w:pPr>
        <w:spacing w:line="600" w:lineRule="auto"/>
        <w:ind w:firstLine="720"/>
        <w:contextualSpacing/>
        <w:jc w:val="both"/>
        <w:rPr>
          <w:rFonts w:eastAsia="Times New Roman" w:cs="Times New Roman"/>
          <w:szCs w:val="24"/>
        </w:rPr>
      </w:pPr>
      <w:r w:rsidRPr="003506A2">
        <w:rPr>
          <w:rFonts w:eastAsia="Times New Roman" w:cs="Times New Roman"/>
          <w:b/>
          <w:szCs w:val="24"/>
        </w:rPr>
        <w:t xml:space="preserve">ΠΡΟΕΔΡΕΥΩΝ (Δημήτριος </w:t>
      </w:r>
      <w:proofErr w:type="spellStart"/>
      <w:r w:rsidRPr="003506A2">
        <w:rPr>
          <w:rFonts w:eastAsia="Times New Roman" w:cs="Times New Roman"/>
          <w:b/>
          <w:szCs w:val="24"/>
        </w:rPr>
        <w:t>Κρεμαστινός</w:t>
      </w:r>
      <w:proofErr w:type="spellEnd"/>
      <w:r w:rsidRPr="003506A2">
        <w:rPr>
          <w:rFonts w:eastAsia="Times New Roman" w:cs="Times New Roman"/>
          <w:b/>
          <w:szCs w:val="24"/>
        </w:rPr>
        <w:t xml:space="preserve">): </w:t>
      </w:r>
      <w:r w:rsidRPr="003506A2">
        <w:rPr>
          <w:rFonts w:eastAsia="Times New Roman" w:cs="Times New Roman"/>
          <w:szCs w:val="24"/>
        </w:rPr>
        <w:t>Κι εμείς ευχαριστούμε.</w:t>
      </w:r>
    </w:p>
    <w:p w14:paraId="06E4F44C" w14:textId="77777777" w:rsidR="007277CE" w:rsidRDefault="00471B06">
      <w:pPr>
        <w:spacing w:line="600" w:lineRule="auto"/>
        <w:ind w:firstLine="720"/>
        <w:contextualSpacing/>
        <w:jc w:val="both"/>
        <w:rPr>
          <w:rFonts w:eastAsia="Times New Roman" w:cs="Times New Roman"/>
          <w:szCs w:val="24"/>
        </w:rPr>
      </w:pPr>
      <w:r w:rsidRPr="003506A2">
        <w:rPr>
          <w:rFonts w:eastAsia="Times New Roman" w:cs="Times New Roman"/>
          <w:szCs w:val="24"/>
        </w:rPr>
        <w:t xml:space="preserve">Κύριε </w:t>
      </w:r>
      <w:proofErr w:type="spellStart"/>
      <w:r w:rsidRPr="003506A2">
        <w:rPr>
          <w:rFonts w:eastAsia="Times New Roman" w:cs="Times New Roman"/>
          <w:szCs w:val="24"/>
        </w:rPr>
        <w:t>Κόνσολα</w:t>
      </w:r>
      <w:proofErr w:type="spellEnd"/>
      <w:r w:rsidRPr="003506A2">
        <w:rPr>
          <w:rFonts w:eastAsia="Times New Roman" w:cs="Times New Roman"/>
          <w:szCs w:val="24"/>
        </w:rPr>
        <w:t xml:space="preserve">, έχετε τον λόγο για τρία λεπτά. </w:t>
      </w:r>
    </w:p>
    <w:p w14:paraId="06E4F44D" w14:textId="77777777" w:rsidR="007277CE" w:rsidRDefault="00471B06">
      <w:pPr>
        <w:spacing w:line="600" w:lineRule="auto"/>
        <w:ind w:firstLine="720"/>
        <w:contextualSpacing/>
        <w:jc w:val="both"/>
        <w:rPr>
          <w:rFonts w:eastAsia="Times New Roman" w:cs="Times New Roman"/>
          <w:szCs w:val="24"/>
        </w:rPr>
      </w:pPr>
      <w:r w:rsidRPr="003506A2">
        <w:rPr>
          <w:rFonts w:eastAsia="Times New Roman" w:cs="Times New Roman"/>
          <w:b/>
          <w:szCs w:val="24"/>
        </w:rPr>
        <w:t xml:space="preserve">ΕΜΜΑΝΟΥΗΛ ΚΟΝΣΟΛΑΣ: </w:t>
      </w:r>
      <w:r w:rsidRPr="003506A2">
        <w:rPr>
          <w:rFonts w:eastAsia="Times New Roman" w:cs="Times New Roman"/>
          <w:szCs w:val="24"/>
        </w:rPr>
        <w:t>Ευχαριστώ, κύριε Πρό</w:t>
      </w:r>
      <w:r w:rsidRPr="003506A2">
        <w:rPr>
          <w:rFonts w:eastAsia="Times New Roman" w:cs="Times New Roman"/>
          <w:szCs w:val="24"/>
        </w:rPr>
        <w:t>εδρε.</w:t>
      </w:r>
    </w:p>
    <w:p w14:paraId="06E4F44E" w14:textId="77777777" w:rsidR="007277CE" w:rsidRDefault="00471B06">
      <w:pPr>
        <w:spacing w:line="600" w:lineRule="auto"/>
        <w:ind w:firstLine="720"/>
        <w:contextualSpacing/>
        <w:jc w:val="both"/>
        <w:rPr>
          <w:rFonts w:eastAsia="Times New Roman" w:cs="Times New Roman"/>
          <w:szCs w:val="24"/>
        </w:rPr>
      </w:pPr>
      <w:r w:rsidRPr="003506A2">
        <w:rPr>
          <w:rFonts w:eastAsia="Times New Roman" w:cs="Times New Roman"/>
          <w:szCs w:val="24"/>
        </w:rPr>
        <w:t>Κυρία Υπουργέ, μετά από τριάμισι χρόνια διακυβέρνησης ΣΥΡΙΖΑ -ΑΝΕΛ δεν μπορείτε ακόμη να επαίρεστε ότι είστε στον σχεδιασμό. Λυπάμαι πάρα πολύ. Θα περίμενα τουλάχιστον από εσάς να έχετε μια ευαισθησία και να πείτε «καθυστερήσαμε».</w:t>
      </w:r>
    </w:p>
    <w:p w14:paraId="06E4F44F" w14:textId="77777777" w:rsidR="007277CE" w:rsidRDefault="00471B06">
      <w:pPr>
        <w:spacing w:line="600" w:lineRule="auto"/>
        <w:ind w:firstLine="720"/>
        <w:contextualSpacing/>
        <w:jc w:val="both"/>
        <w:rPr>
          <w:rFonts w:eastAsia="Times New Roman" w:cs="Times New Roman"/>
          <w:szCs w:val="24"/>
        </w:rPr>
      </w:pPr>
      <w:r w:rsidRPr="003506A2">
        <w:rPr>
          <w:rFonts w:eastAsia="Times New Roman" w:cs="Times New Roman"/>
          <w:szCs w:val="24"/>
        </w:rPr>
        <w:t>Ξέρετε γιατί το λέω</w:t>
      </w:r>
      <w:r w:rsidRPr="003506A2">
        <w:rPr>
          <w:rFonts w:eastAsia="Times New Roman" w:cs="Times New Roman"/>
          <w:szCs w:val="24"/>
        </w:rPr>
        <w:t xml:space="preserve"> αυτό, κυρία Υπουργέ; Διότι από την πρώτη ημέρα είχατε στοιχεία, προτάσεις κι ένα πλαίσιο, το οποίο είχατε υιοθετήσει στη συνάντησή μας στο Υπουργείο εσείς ως Υπουργός κι εγώ ως τομεάρχης. </w:t>
      </w:r>
    </w:p>
    <w:p w14:paraId="06E4F450" w14:textId="77777777" w:rsidR="007277CE" w:rsidRDefault="00471B06">
      <w:pPr>
        <w:spacing w:line="600" w:lineRule="auto"/>
        <w:ind w:firstLine="720"/>
        <w:contextualSpacing/>
        <w:jc w:val="both"/>
        <w:rPr>
          <w:rFonts w:eastAsia="Times New Roman" w:cs="Times New Roman"/>
          <w:szCs w:val="24"/>
        </w:rPr>
      </w:pPr>
      <w:r w:rsidRPr="003506A2">
        <w:rPr>
          <w:rFonts w:eastAsia="Times New Roman" w:cs="Times New Roman"/>
          <w:szCs w:val="24"/>
        </w:rPr>
        <w:t>Από εκεί και πέρα όμως, εσείς η ίδια έπρεπε να έχετε πρωταγωνιστήσ</w:t>
      </w:r>
      <w:r w:rsidRPr="003506A2">
        <w:rPr>
          <w:rFonts w:eastAsia="Times New Roman" w:cs="Times New Roman"/>
          <w:szCs w:val="24"/>
        </w:rPr>
        <w:t xml:space="preserve">ει στο να έχει γίνει συζήτηση εδώ και καιρό στην Επιτροπή Μορφωτικών Υποθέσεων και στην Επιτροπή Παραγωγής κι Εμπορίου με τον Υπουργό κ. </w:t>
      </w:r>
      <w:proofErr w:type="spellStart"/>
      <w:r w:rsidRPr="003506A2">
        <w:rPr>
          <w:rFonts w:eastAsia="Times New Roman" w:cs="Times New Roman"/>
          <w:szCs w:val="24"/>
        </w:rPr>
        <w:t>Γαβρόγλου</w:t>
      </w:r>
      <w:proofErr w:type="spellEnd"/>
      <w:r w:rsidRPr="003506A2">
        <w:rPr>
          <w:rFonts w:eastAsia="Times New Roman" w:cs="Times New Roman"/>
          <w:szCs w:val="24"/>
        </w:rPr>
        <w:t>.</w:t>
      </w:r>
    </w:p>
    <w:p w14:paraId="06E4F451" w14:textId="77777777" w:rsidR="007277CE" w:rsidRDefault="00471B06">
      <w:pPr>
        <w:spacing w:line="600" w:lineRule="auto"/>
        <w:ind w:firstLine="720"/>
        <w:contextualSpacing/>
        <w:jc w:val="both"/>
        <w:rPr>
          <w:rFonts w:eastAsia="Times New Roman" w:cs="Times New Roman"/>
          <w:szCs w:val="24"/>
        </w:rPr>
      </w:pPr>
      <w:r w:rsidRPr="003506A2">
        <w:rPr>
          <w:rFonts w:eastAsia="Times New Roman" w:cs="Times New Roman"/>
          <w:szCs w:val="24"/>
        </w:rPr>
        <w:lastRenderedPageBreak/>
        <w:t>Εγώ χαίρομαι ειλικρινά που, επιτέλους, έστω και τώρα συνεργάζεστε με το Υπουργείο Παιδείας. Θα δούμε τα αποτ</w:t>
      </w:r>
      <w:r w:rsidRPr="003506A2">
        <w:rPr>
          <w:rFonts w:eastAsia="Times New Roman" w:cs="Times New Roman"/>
          <w:szCs w:val="24"/>
        </w:rPr>
        <w:t xml:space="preserve">ελέσματα. Στο πλαίσιο αυτής της συνεργασίας, όμως, έχουμε ένα πλαίσιο </w:t>
      </w:r>
      <w:proofErr w:type="spellStart"/>
      <w:r w:rsidRPr="003506A2">
        <w:rPr>
          <w:rFonts w:eastAsia="Times New Roman" w:cs="Times New Roman"/>
          <w:szCs w:val="24"/>
        </w:rPr>
        <w:t>διακυβευμάτων</w:t>
      </w:r>
      <w:proofErr w:type="spellEnd"/>
      <w:r w:rsidRPr="003506A2">
        <w:rPr>
          <w:rFonts w:eastAsia="Times New Roman" w:cs="Times New Roman"/>
          <w:szCs w:val="24"/>
        </w:rPr>
        <w:t>, σε σχέση με την ανταγωνιστική τουριστική εκπαίδευση άλλων χωρών. Χαίρομαι, βεβαίως, κυρία Υπουργέ.</w:t>
      </w:r>
    </w:p>
    <w:p w14:paraId="06E4F452" w14:textId="77777777" w:rsidR="007277CE" w:rsidRDefault="00471B06">
      <w:pPr>
        <w:spacing w:line="600" w:lineRule="auto"/>
        <w:ind w:firstLine="720"/>
        <w:contextualSpacing/>
        <w:jc w:val="both"/>
        <w:rPr>
          <w:rFonts w:eastAsia="Times New Roman" w:cs="Times New Roman"/>
          <w:szCs w:val="24"/>
        </w:rPr>
      </w:pPr>
      <w:r w:rsidRPr="003506A2">
        <w:rPr>
          <w:rFonts w:eastAsia="Times New Roman" w:cs="Times New Roman"/>
          <w:szCs w:val="24"/>
        </w:rPr>
        <w:t xml:space="preserve">Δεν είναι θέμα συζήτησης, όμως, σε αυτή την ερώτηση το να επαίρεστε για </w:t>
      </w:r>
      <w:r w:rsidRPr="003506A2">
        <w:rPr>
          <w:rFonts w:eastAsia="Times New Roman" w:cs="Times New Roman"/>
          <w:szCs w:val="24"/>
        </w:rPr>
        <w:t>άλλη μια φορά για τον αριθμό των επισκεπτών. Να απαντήσετε, όμως και για τα έσοδα που η Τράπεζα της Ελλάδος λίγες ημέρες πριν ανακοίνωσε, σε σχέση με τα περσινά δεδομένα που είναι στα ίδια επίπεδα. Έχουμε αύξηση του αριθμού των επισκεπτών και μείωση των εσ</w:t>
      </w:r>
      <w:r w:rsidRPr="003506A2">
        <w:rPr>
          <w:rFonts w:eastAsia="Times New Roman" w:cs="Times New Roman"/>
          <w:szCs w:val="24"/>
        </w:rPr>
        <w:t>όδων. Δεν στέκομαι σε αυτό, όμως.</w:t>
      </w:r>
    </w:p>
    <w:p w14:paraId="06E4F453" w14:textId="77777777" w:rsidR="007277CE" w:rsidRDefault="00471B06">
      <w:pPr>
        <w:spacing w:line="600" w:lineRule="auto"/>
        <w:ind w:firstLine="720"/>
        <w:contextualSpacing/>
        <w:jc w:val="both"/>
        <w:rPr>
          <w:rFonts w:eastAsia="Times New Roman" w:cs="Times New Roman"/>
          <w:szCs w:val="24"/>
        </w:rPr>
      </w:pPr>
      <w:r w:rsidRPr="003506A2">
        <w:rPr>
          <w:rFonts w:eastAsia="Times New Roman" w:cs="Times New Roman"/>
          <w:szCs w:val="24"/>
        </w:rPr>
        <w:t>Ξέρετε πού στέκομαι, κυρία Υπουργέ; Ξέρετε πολύ καλά ότι τα ΤΕΙ ανήκουν στο παρελθόν μετά την πρωτοβουλία του κυρίου Υπουργού να ενσωματώσει τα τμήματα ΤΕΙ στα ΑΕΙ. Εδώ, λοιπόν, έχουμε ένα θέμα σε ό,τι αφορά τα Τμήματα Του</w:t>
      </w:r>
      <w:r w:rsidRPr="003506A2">
        <w:rPr>
          <w:rFonts w:eastAsia="Times New Roman" w:cs="Times New Roman"/>
          <w:szCs w:val="24"/>
        </w:rPr>
        <w:t>ριστικής Εκπαίδευσης των ΤΕΙ. Δεν υπηρετούν τις ανάγκες προφανώς και γι’ αυτό προχωράει ο Υπουργός σε ανασχεδιασμό.</w:t>
      </w:r>
    </w:p>
    <w:p w14:paraId="06E4F454" w14:textId="77777777" w:rsidR="007277CE" w:rsidRDefault="00471B06">
      <w:pPr>
        <w:spacing w:line="600" w:lineRule="auto"/>
        <w:ind w:firstLine="720"/>
        <w:contextualSpacing/>
        <w:jc w:val="both"/>
        <w:rPr>
          <w:rFonts w:eastAsia="Times New Roman" w:cs="Times New Roman"/>
          <w:szCs w:val="24"/>
        </w:rPr>
      </w:pPr>
      <w:r w:rsidRPr="003506A2">
        <w:rPr>
          <w:rFonts w:eastAsia="Times New Roman" w:cs="Times New Roman"/>
          <w:szCs w:val="24"/>
        </w:rPr>
        <w:lastRenderedPageBreak/>
        <w:t>Εδώ, όμως, θέλω να μας πείτε: γιατί ακυρώσατε και την τελευταία προοπτική ανταγωνιστικής πολιτικής σε ό,τι αφορά τον τουρισμό από την κατάργ</w:t>
      </w:r>
      <w:r w:rsidRPr="003506A2">
        <w:rPr>
          <w:rFonts w:eastAsia="Times New Roman" w:cs="Times New Roman"/>
          <w:szCs w:val="24"/>
        </w:rPr>
        <w:t>ηση του Ινστιτούτου Τουριστικών Ερευνών που ήταν θεσμοθετημένο; Να μας απαντήσει ο κ. Τσίπρας και ο κ. Καμμένος σε αυτό γιατί το έκανε αυτό. Δεν μας απαντάει.</w:t>
      </w:r>
    </w:p>
    <w:p w14:paraId="06E4F455" w14:textId="77777777" w:rsidR="007277CE" w:rsidRDefault="00471B06">
      <w:pPr>
        <w:spacing w:line="600" w:lineRule="auto"/>
        <w:ind w:firstLine="720"/>
        <w:contextualSpacing/>
        <w:jc w:val="both"/>
        <w:rPr>
          <w:rFonts w:eastAsia="Times New Roman" w:cs="Times New Roman"/>
          <w:szCs w:val="24"/>
        </w:rPr>
      </w:pPr>
      <w:r w:rsidRPr="003506A2">
        <w:rPr>
          <w:rFonts w:eastAsia="Times New Roman" w:cs="Times New Roman"/>
          <w:szCs w:val="24"/>
        </w:rPr>
        <w:t>Τουλάχιστον, ελάτε να συνεννοηθούμε για τις ΑΣΤΕ. Θα δώσετε έκτο επίπεδο εθνικού πλαισίου προσόντ</w:t>
      </w:r>
      <w:r w:rsidRPr="003506A2">
        <w:rPr>
          <w:rFonts w:eastAsia="Times New Roman" w:cs="Times New Roman"/>
          <w:szCs w:val="24"/>
        </w:rPr>
        <w:t xml:space="preserve">ων στις ΑΣΤΕ; Κάντε το, επιτέλους. </w:t>
      </w:r>
    </w:p>
    <w:p w14:paraId="06E4F456" w14:textId="77777777" w:rsidR="007277CE" w:rsidRDefault="00471B06">
      <w:pPr>
        <w:spacing w:line="600" w:lineRule="auto"/>
        <w:ind w:firstLine="720"/>
        <w:contextualSpacing/>
        <w:jc w:val="both"/>
        <w:rPr>
          <w:rFonts w:eastAsia="Times New Roman" w:cs="Times New Roman"/>
          <w:szCs w:val="24"/>
        </w:rPr>
      </w:pPr>
      <w:r w:rsidRPr="003506A2">
        <w:rPr>
          <w:rFonts w:eastAsia="Times New Roman" w:cs="Times New Roman"/>
          <w:szCs w:val="24"/>
        </w:rPr>
        <w:t xml:space="preserve">Και εκτός από αυτό, επειδή ο τουρισμός στο πεδίο της επαγγελματικής κατάρτισης χρειάζεται την ίδρυση σχολών διά βίου μάθησης αλλά και δομών </w:t>
      </w:r>
      <w:proofErr w:type="spellStart"/>
      <w:r w:rsidRPr="003506A2">
        <w:rPr>
          <w:rFonts w:eastAsia="Times New Roman" w:cs="Times New Roman"/>
          <w:szCs w:val="24"/>
        </w:rPr>
        <w:t>ενδοεπιχειρησιακής</w:t>
      </w:r>
      <w:proofErr w:type="spellEnd"/>
      <w:r w:rsidRPr="003506A2">
        <w:rPr>
          <w:rFonts w:eastAsia="Times New Roman" w:cs="Times New Roman"/>
          <w:szCs w:val="24"/>
        </w:rPr>
        <w:t xml:space="preserve"> κατάρτισης και εκπαίδευσης, κυρία Υπουργέ, σας καλώ να </w:t>
      </w:r>
      <w:r w:rsidRPr="003506A2">
        <w:rPr>
          <w:rFonts w:eastAsia="Times New Roman" w:cs="Times New Roman"/>
          <w:szCs w:val="24"/>
        </w:rPr>
        <w:t>προχωρήσετε τάχιστα γιατί ο τουρισμός δεν μπορεί να είναι ανταγωνιστικός σε αυτή τη χρονική συγκυρία που οι γείτονές μας έχουν και μη κρατικά πανεπιστήμια, τα οποία θα συζητήσουμε τότε, με την κατάργηση του άρθρου 16.</w:t>
      </w:r>
    </w:p>
    <w:p w14:paraId="06E4F457" w14:textId="77777777" w:rsidR="007277CE" w:rsidRDefault="00471B06">
      <w:pPr>
        <w:spacing w:line="600" w:lineRule="auto"/>
        <w:ind w:firstLine="720"/>
        <w:contextualSpacing/>
        <w:jc w:val="both"/>
        <w:rPr>
          <w:rFonts w:eastAsia="Times New Roman" w:cs="Times New Roman"/>
          <w:szCs w:val="24"/>
        </w:rPr>
      </w:pPr>
      <w:r w:rsidRPr="003506A2">
        <w:rPr>
          <w:rFonts w:eastAsia="Times New Roman" w:cs="Times New Roman"/>
          <w:szCs w:val="24"/>
        </w:rPr>
        <w:t>Εσείς ως παραγωγικό Υπουργείο και ως μ</w:t>
      </w:r>
      <w:r w:rsidRPr="003506A2">
        <w:rPr>
          <w:rFonts w:eastAsia="Times New Roman" w:cs="Times New Roman"/>
          <w:szCs w:val="24"/>
        </w:rPr>
        <w:t xml:space="preserve">ία γυναίκα πρότυπο γνωρίζετε στο διεθνές στερέωμα τι σημαίνει η τουριστική </w:t>
      </w:r>
      <w:r w:rsidRPr="003506A2">
        <w:rPr>
          <w:rFonts w:eastAsia="Times New Roman" w:cs="Times New Roman"/>
          <w:szCs w:val="24"/>
        </w:rPr>
        <w:lastRenderedPageBreak/>
        <w:t xml:space="preserve">εκπαίδευση στην Ευρώπη αλλά και στον κόσμο. Ο κ. Τσίπρας έχει αναγορευτεί σε επίτιμο διδάκτορα από ένα πανεπιστήμιο της </w:t>
      </w:r>
      <w:proofErr w:type="spellStart"/>
      <w:r w:rsidRPr="003506A2">
        <w:rPr>
          <w:rFonts w:eastAsia="Times New Roman" w:cs="Times New Roman"/>
          <w:szCs w:val="24"/>
        </w:rPr>
        <w:t>γείτονός</w:t>
      </w:r>
      <w:proofErr w:type="spellEnd"/>
      <w:r w:rsidRPr="003506A2">
        <w:rPr>
          <w:rFonts w:eastAsia="Times New Roman" w:cs="Times New Roman"/>
          <w:szCs w:val="24"/>
        </w:rPr>
        <w:t xml:space="preserve"> μας Τουρκίας, το οποίο είναι πυλώνας τουριστικής εκπ</w:t>
      </w:r>
      <w:r w:rsidRPr="003506A2">
        <w:rPr>
          <w:rFonts w:eastAsia="Times New Roman" w:cs="Times New Roman"/>
          <w:szCs w:val="24"/>
        </w:rPr>
        <w:t>αίδευσης. Και η Κύπρος είναι ο πυλώνας της Μεσογείου για την τουριστική εκπαίδευση. Ελάτε επιτέλους, βοηθήστε και εσείς να βάλουμε ένα στερέωμα στη χώρα αυτή και αφήστε το παρελθόν. Εγώ μιλάω με όρους του μέλλοντος.</w:t>
      </w:r>
    </w:p>
    <w:p w14:paraId="06E4F458" w14:textId="77777777" w:rsidR="007277CE" w:rsidRDefault="00471B06">
      <w:pPr>
        <w:spacing w:line="600" w:lineRule="auto"/>
        <w:ind w:firstLine="720"/>
        <w:contextualSpacing/>
        <w:jc w:val="both"/>
        <w:rPr>
          <w:rFonts w:eastAsia="Times New Roman" w:cs="Times New Roman"/>
          <w:szCs w:val="24"/>
        </w:rPr>
      </w:pPr>
      <w:r w:rsidRPr="003506A2">
        <w:rPr>
          <w:rFonts w:eastAsia="Times New Roman" w:cs="Times New Roman"/>
          <w:szCs w:val="24"/>
        </w:rPr>
        <w:t>Θέλετε να αναλάβουμε την ευθύνη και να π</w:t>
      </w:r>
      <w:r w:rsidRPr="003506A2">
        <w:rPr>
          <w:rFonts w:eastAsia="Times New Roman" w:cs="Times New Roman"/>
          <w:szCs w:val="24"/>
        </w:rPr>
        <w:t>ούμε ότι κάναμε λάθη; Πολύ ωραία, κάναμε λάθη. Κυρία Υπουργέ, τρεισήμισι χρόνια δεν φέρατε ένα λιθαράκι για την τουριστική εκπαίδευση, κατάρτιση και διά βίου μάθηση. Πράξτε το τώρα.</w:t>
      </w:r>
    </w:p>
    <w:p w14:paraId="06E4F459" w14:textId="77777777" w:rsidR="007277CE" w:rsidRDefault="00471B06">
      <w:pPr>
        <w:spacing w:line="600" w:lineRule="auto"/>
        <w:ind w:firstLine="720"/>
        <w:contextualSpacing/>
        <w:jc w:val="both"/>
        <w:rPr>
          <w:rFonts w:eastAsia="Times New Roman" w:cs="Times New Roman"/>
          <w:szCs w:val="24"/>
        </w:rPr>
      </w:pPr>
      <w:r w:rsidRPr="003506A2">
        <w:rPr>
          <w:rFonts w:eastAsia="Times New Roman" w:cs="Times New Roman"/>
          <w:b/>
          <w:szCs w:val="24"/>
        </w:rPr>
        <w:t xml:space="preserve">ΠΡΟΔΡΕΥΩΝ (Δημήτριος </w:t>
      </w:r>
      <w:proofErr w:type="spellStart"/>
      <w:r w:rsidRPr="003506A2">
        <w:rPr>
          <w:rFonts w:eastAsia="Times New Roman" w:cs="Times New Roman"/>
          <w:b/>
          <w:szCs w:val="24"/>
        </w:rPr>
        <w:t>Κρεμαστινός</w:t>
      </w:r>
      <w:proofErr w:type="spellEnd"/>
      <w:r w:rsidRPr="003506A2">
        <w:rPr>
          <w:rFonts w:eastAsia="Times New Roman" w:cs="Times New Roman"/>
          <w:b/>
          <w:szCs w:val="24"/>
        </w:rPr>
        <w:t xml:space="preserve">): </w:t>
      </w:r>
      <w:r w:rsidRPr="003506A2">
        <w:rPr>
          <w:rFonts w:eastAsia="Times New Roman" w:cs="Times New Roman"/>
          <w:szCs w:val="24"/>
        </w:rPr>
        <w:t>Κυρία Υπουργέ, έχετε τον λόγο και πάλι.</w:t>
      </w:r>
    </w:p>
    <w:p w14:paraId="06E4F45A" w14:textId="77777777" w:rsidR="007277CE" w:rsidRDefault="00471B06">
      <w:pPr>
        <w:spacing w:line="600" w:lineRule="auto"/>
        <w:ind w:firstLine="720"/>
        <w:contextualSpacing/>
        <w:jc w:val="both"/>
        <w:rPr>
          <w:rFonts w:eastAsia="Times New Roman" w:cs="Times New Roman"/>
          <w:szCs w:val="24"/>
        </w:rPr>
      </w:pPr>
      <w:r w:rsidRPr="003506A2">
        <w:rPr>
          <w:rFonts w:eastAsia="Times New Roman" w:cs="Times New Roman"/>
          <w:b/>
          <w:szCs w:val="24"/>
        </w:rPr>
        <w:t xml:space="preserve">ΕΛΕΝΑ ΚΟΥΝΤΟΥΡΑ (Υπουργός Τουρισμού): </w:t>
      </w:r>
      <w:r w:rsidRPr="003506A2">
        <w:rPr>
          <w:rFonts w:eastAsia="Times New Roman" w:cs="Times New Roman"/>
          <w:szCs w:val="24"/>
        </w:rPr>
        <w:t xml:space="preserve">Κύριε </w:t>
      </w:r>
      <w:proofErr w:type="spellStart"/>
      <w:r w:rsidRPr="003506A2">
        <w:rPr>
          <w:rFonts w:eastAsia="Times New Roman" w:cs="Times New Roman"/>
          <w:szCs w:val="24"/>
        </w:rPr>
        <w:t>Κόνσολα</w:t>
      </w:r>
      <w:proofErr w:type="spellEnd"/>
      <w:r w:rsidRPr="003506A2">
        <w:rPr>
          <w:rFonts w:eastAsia="Times New Roman" w:cs="Times New Roman"/>
          <w:szCs w:val="24"/>
        </w:rPr>
        <w:t xml:space="preserve">, πραγματικά είναι εντυπωσιακό το πώς διαστρεβλώνετε την αλήθεια. Με το λιθαράκι τι ακριβώς εννοείτε; Το ότι ανοίξαμε τη Σχολή Ξεναγών δεν είναι κάτι; Το ότι κάναμε τα προγράμματα μετεκπαίδευσης για τρία </w:t>
      </w:r>
      <w:r w:rsidRPr="003506A2">
        <w:rPr>
          <w:rFonts w:eastAsia="Times New Roman" w:cs="Times New Roman"/>
          <w:szCs w:val="24"/>
        </w:rPr>
        <w:t xml:space="preserve">χρόνια σε όλες τις περιφέρειες της χώρας, σε δεκατέσσερις πόλεις, όταν εσείς τα κάνατε </w:t>
      </w:r>
      <w:r w:rsidRPr="003506A2">
        <w:rPr>
          <w:rFonts w:eastAsia="Times New Roman" w:cs="Times New Roman"/>
          <w:szCs w:val="24"/>
        </w:rPr>
        <w:lastRenderedPageBreak/>
        <w:t>σε τέσσερις πόλεις, δεν είναι κάτι; Το γεγονός ότι δεν μας αφήσατε πόρους και μας μειώσατε και τους εκπαιδευτές, δεν είναι ένας λόγος να μην μπορούμε στα τρεισήμισι χρόν</w:t>
      </w:r>
      <w:r w:rsidRPr="003506A2">
        <w:rPr>
          <w:rFonts w:eastAsia="Times New Roman" w:cs="Times New Roman"/>
          <w:szCs w:val="24"/>
        </w:rPr>
        <w:t>ια της διακυβέρνησης της χώρας να λύσουμε όλα τα προβλήματα και όλες τις παθογένειες που μας αφήσατε για δεκαετίες; Δηλαδή, πραγματικά με εντυπωσιάζετε.</w:t>
      </w:r>
    </w:p>
    <w:p w14:paraId="06E4F45B" w14:textId="77777777" w:rsidR="007277CE" w:rsidRDefault="00471B06">
      <w:pPr>
        <w:spacing w:line="600" w:lineRule="auto"/>
        <w:ind w:firstLine="720"/>
        <w:contextualSpacing/>
        <w:jc w:val="both"/>
        <w:rPr>
          <w:rFonts w:eastAsia="Times New Roman" w:cs="Times New Roman"/>
          <w:szCs w:val="24"/>
        </w:rPr>
      </w:pPr>
      <w:r w:rsidRPr="003506A2">
        <w:rPr>
          <w:rFonts w:eastAsia="Times New Roman" w:cs="Times New Roman"/>
          <w:szCs w:val="24"/>
        </w:rPr>
        <w:t xml:space="preserve">Επίσης, κύριε </w:t>
      </w:r>
      <w:proofErr w:type="spellStart"/>
      <w:r w:rsidRPr="003506A2">
        <w:rPr>
          <w:rFonts w:eastAsia="Times New Roman" w:cs="Times New Roman"/>
          <w:szCs w:val="24"/>
        </w:rPr>
        <w:t>Κόνσολα</w:t>
      </w:r>
      <w:proofErr w:type="spellEnd"/>
      <w:r w:rsidRPr="003506A2">
        <w:rPr>
          <w:rFonts w:eastAsia="Times New Roman" w:cs="Times New Roman"/>
          <w:szCs w:val="24"/>
        </w:rPr>
        <w:t>, θέλω να σας πω ότι, επίσης, διαστρεβλώνετε την αλήθεια για τα έσοδα. Το πρώτο πε</w:t>
      </w:r>
      <w:r w:rsidRPr="003506A2">
        <w:rPr>
          <w:rFonts w:eastAsia="Times New Roman" w:cs="Times New Roman"/>
          <w:szCs w:val="24"/>
        </w:rPr>
        <w:t>ντάμηνο του 2018 οι αφίξεις και τα έσοδα είναι 18% σε αύξηση σε σύγκριση με το 2017. Σε αυτό που αναφέρεστε είναι ο μήνας Απρίλιος που απλά η αύξηση ήταν σχεδόν μία η άλλη. Πρέπει να βλέπετε, όμως, το πεντάμηνο.</w:t>
      </w:r>
    </w:p>
    <w:p w14:paraId="06E4F45C" w14:textId="77777777" w:rsidR="007277CE" w:rsidRDefault="00471B06">
      <w:pPr>
        <w:spacing w:line="600" w:lineRule="auto"/>
        <w:ind w:firstLine="720"/>
        <w:contextualSpacing/>
        <w:jc w:val="both"/>
        <w:rPr>
          <w:rFonts w:eastAsia="Times New Roman" w:cs="Times New Roman"/>
          <w:szCs w:val="24"/>
        </w:rPr>
      </w:pPr>
      <w:r w:rsidRPr="003506A2">
        <w:rPr>
          <w:rFonts w:eastAsia="Times New Roman" w:cs="Times New Roman"/>
          <w:szCs w:val="24"/>
        </w:rPr>
        <w:t>Έχουμε πραγματικά ιστορικά ρεκόρ αφίξεων και</w:t>
      </w:r>
      <w:r w:rsidRPr="003506A2">
        <w:rPr>
          <w:rFonts w:eastAsia="Times New Roman" w:cs="Times New Roman"/>
          <w:szCs w:val="24"/>
        </w:rPr>
        <w:t xml:space="preserve"> εσόδων τα τρία τελευταία χρόνια που όλοι, αν θέλετε, το αναγνωρίζουν εκτός από εσάς. Σαν να λέτε ότι αυτή η επιτυχία του τουρισμού, που είναι επιτυχία όλων μας, που είναι επιτυχία της Ελλάδας, σας ενοχλεί, δεν σας αρέσει. Τέλος πάντων!</w:t>
      </w:r>
    </w:p>
    <w:p w14:paraId="06E4F45D" w14:textId="77777777" w:rsidR="007277CE" w:rsidRDefault="00471B06">
      <w:pPr>
        <w:spacing w:line="600" w:lineRule="auto"/>
        <w:ind w:firstLine="720"/>
        <w:contextualSpacing/>
        <w:jc w:val="both"/>
        <w:rPr>
          <w:rFonts w:eastAsia="Times New Roman" w:cs="Times New Roman"/>
          <w:szCs w:val="24"/>
        </w:rPr>
      </w:pPr>
      <w:r w:rsidRPr="003506A2">
        <w:rPr>
          <w:rFonts w:eastAsia="Times New Roman" w:cs="Times New Roman"/>
          <w:szCs w:val="24"/>
        </w:rPr>
        <w:t>Όλα όσα εσείς είχατ</w:t>
      </w:r>
      <w:r w:rsidRPr="003506A2">
        <w:rPr>
          <w:rFonts w:eastAsia="Times New Roman" w:cs="Times New Roman"/>
          <w:szCs w:val="24"/>
        </w:rPr>
        <w:t xml:space="preserve">ε δεσμευθεί και πράξατε ήταν στην κατεύθυνση απαξίωσης της δημόσιας τουριστικής εκπαίδευσης. </w:t>
      </w:r>
      <w:r w:rsidRPr="003506A2">
        <w:rPr>
          <w:rFonts w:eastAsia="Times New Roman" w:cs="Times New Roman"/>
          <w:szCs w:val="24"/>
        </w:rPr>
        <w:lastRenderedPageBreak/>
        <w:t>Δυστυχώς ναι, δεν είχαμε τον χρόνο ούτε τα χρήματα, γιατί μας αφήσατε τα ταμεία άδεια, να μπορέσουμε να κάνουμε την αναμόρφωση των προγραμμάτων των σπουδών, να δημ</w:t>
      </w:r>
      <w:r w:rsidRPr="003506A2">
        <w:rPr>
          <w:rFonts w:eastAsia="Times New Roman" w:cs="Times New Roman"/>
          <w:szCs w:val="24"/>
        </w:rPr>
        <w:t>ιουργήσουμε, όπως σας είπα, αυτό το εκπαιδευτικό συμβούλιο. Επειδή απαξιώσατε τελείως την τουριστική εκπαίδευση, την αφήσατε χωρίς νέα εργαλεία τεχνολογικά αλλά και με καμμία διασύνδεση με την αγορά, εμείς βάλαμε προτεραιότητες.</w:t>
      </w:r>
    </w:p>
    <w:p w14:paraId="06E4F45E" w14:textId="77777777" w:rsidR="007277CE" w:rsidRDefault="00471B06">
      <w:pPr>
        <w:spacing w:line="600" w:lineRule="auto"/>
        <w:ind w:firstLine="720"/>
        <w:contextualSpacing/>
        <w:jc w:val="both"/>
        <w:rPr>
          <w:rFonts w:eastAsia="Times New Roman" w:cs="Times New Roman"/>
          <w:szCs w:val="24"/>
        </w:rPr>
      </w:pPr>
      <w:r w:rsidRPr="003506A2">
        <w:rPr>
          <w:rFonts w:eastAsia="Times New Roman" w:cs="Times New Roman"/>
          <w:szCs w:val="24"/>
        </w:rPr>
        <w:t xml:space="preserve">Και επειδή, όπως σας είπα, </w:t>
      </w:r>
      <w:r w:rsidRPr="003506A2">
        <w:rPr>
          <w:rFonts w:eastAsia="Times New Roman" w:cs="Times New Roman"/>
          <w:szCs w:val="24"/>
        </w:rPr>
        <w:t>δεν θέλω να νομοθετούμε πρόχειρα και αποσπασματικά, μοντέλο το οποίο γνωρίζουμε τι προβλήματα έφερε στο παρελθόν, ο σχεδιασμός μας περιλαμβάνει ταυτόχρονα την εισαγωγή στις εκπαιδευτικές μας δομές, για πρώτη φορά, της ψηφιακής εκπαίδευσης. Συγκεκριμένα, πρ</w:t>
      </w:r>
      <w:r w:rsidRPr="003506A2">
        <w:rPr>
          <w:rFonts w:eastAsia="Times New Roman" w:cs="Times New Roman"/>
          <w:szCs w:val="24"/>
        </w:rPr>
        <w:t>οωθούμε τη χρήση τεχνικών μέσων για ψηφιακή ύλη σπουδών και ψηφιακή βιβλιοθήκη καθώς και τη δημιουργία ηλεκτρονικής πύλης τουριστικής εκπαίδευσης, γιατί τώρα καταφέραμε και εξασφαλίσαμε τους πόρους, μετά από τα άδεια ταμεία που μας αφήσατε.</w:t>
      </w:r>
    </w:p>
    <w:p w14:paraId="06E4F45F" w14:textId="77777777" w:rsidR="007277CE" w:rsidRDefault="00471B06">
      <w:pPr>
        <w:spacing w:line="600" w:lineRule="auto"/>
        <w:ind w:firstLine="720"/>
        <w:contextualSpacing/>
        <w:jc w:val="both"/>
        <w:rPr>
          <w:rFonts w:eastAsia="Times New Roman" w:cs="Times New Roman"/>
          <w:szCs w:val="24"/>
        </w:rPr>
      </w:pPr>
      <w:r w:rsidRPr="003506A2">
        <w:rPr>
          <w:rFonts w:eastAsia="Times New Roman" w:cs="Times New Roman"/>
          <w:szCs w:val="24"/>
        </w:rPr>
        <w:t>Επιπροσθέτως, τ</w:t>
      </w:r>
      <w:r w:rsidRPr="003506A2">
        <w:rPr>
          <w:rFonts w:eastAsia="Times New Roman" w:cs="Times New Roman"/>
          <w:szCs w:val="24"/>
        </w:rPr>
        <w:t xml:space="preserve">ο Υπουργείο μας έχει δημιουργήσει δίαυλο επικοινωνίας με το Υπουργείο Παιδείας, προκειμένου να </w:t>
      </w:r>
      <w:r w:rsidRPr="003506A2">
        <w:rPr>
          <w:rFonts w:eastAsia="Times New Roman" w:cs="Times New Roman"/>
          <w:szCs w:val="24"/>
        </w:rPr>
        <w:lastRenderedPageBreak/>
        <w:t xml:space="preserve">τροποποιηθεί το άρθρο 16 του ν.3149/2003 και οι απόφοιτοι των ΑΣΤΕ να έχουν πρόσβαση σε πρόγραμμα μεταπτυχιακών σπουδών σε ελληνικά και ξένα πανεπιστήμια, χωρίς </w:t>
      </w:r>
      <w:r w:rsidRPr="003506A2">
        <w:rPr>
          <w:rFonts w:eastAsia="Times New Roman" w:cs="Times New Roman"/>
          <w:szCs w:val="24"/>
        </w:rPr>
        <w:t>να χρειάζεται να αποκτήσουν και δεύτερο πτυχίο πριν. Αλλά και αυτό χρειάζεται, όπως γνωρίζετε, οικονομικούς πόρους. Επιδιώκουμε, δηλαδή, την ισοτιμία και αντιστοιχία των πτυχίων ΑΣΤΕ με τα πτυχία των τμημάτων τουριστικών επιχειρήσεων των ΑΤΕΙ.</w:t>
      </w:r>
    </w:p>
    <w:p w14:paraId="06E4F460" w14:textId="77777777" w:rsidR="007277CE" w:rsidRDefault="00471B06">
      <w:pPr>
        <w:spacing w:line="600" w:lineRule="auto"/>
        <w:ind w:firstLine="720"/>
        <w:contextualSpacing/>
        <w:jc w:val="both"/>
        <w:rPr>
          <w:rFonts w:eastAsia="Times New Roman" w:cs="Times New Roman"/>
          <w:szCs w:val="24"/>
        </w:rPr>
      </w:pPr>
      <w:r w:rsidRPr="003506A2">
        <w:rPr>
          <w:rFonts w:eastAsia="Times New Roman" w:cs="Times New Roman"/>
          <w:szCs w:val="24"/>
        </w:rPr>
        <w:t>Επίσης, το Υ</w:t>
      </w:r>
      <w:r w:rsidRPr="003506A2">
        <w:rPr>
          <w:rFonts w:eastAsia="Times New Roman" w:cs="Times New Roman"/>
          <w:szCs w:val="24"/>
        </w:rPr>
        <w:t>πουργείο Τουρισμού συμμετέχει πλέον ως κοινωνικός εταίρος μέσω των περιφερειακών υπηρεσιών των ΙΕΚ σε προγράμματα «</w:t>
      </w:r>
      <w:r w:rsidRPr="003506A2">
        <w:rPr>
          <w:rFonts w:eastAsia="Times New Roman" w:cs="Times New Roman"/>
          <w:szCs w:val="24"/>
          <w:lang w:val="en-US"/>
        </w:rPr>
        <w:t>ERASMUS</w:t>
      </w:r>
      <w:r w:rsidRPr="003506A2">
        <w:rPr>
          <w:rFonts w:eastAsia="Times New Roman" w:cs="Times New Roman"/>
          <w:szCs w:val="24"/>
        </w:rPr>
        <w:t>» και κατόπιν σχετικής αίτησης της ΑΣΤΕΚ στην Ευρωπαϊκή Επιτροπή, της απονεμήθηκε ο πανεπιστημιακός χάρτης ανώτατης εκπαίδευσης «</w:t>
      </w:r>
      <w:r w:rsidRPr="003506A2">
        <w:rPr>
          <w:rFonts w:eastAsia="Times New Roman" w:cs="Times New Roman"/>
          <w:szCs w:val="24"/>
          <w:lang w:val="en-US"/>
        </w:rPr>
        <w:t>ERASM</w:t>
      </w:r>
      <w:r w:rsidRPr="003506A2">
        <w:rPr>
          <w:rFonts w:eastAsia="Times New Roman" w:cs="Times New Roman"/>
          <w:szCs w:val="24"/>
          <w:lang w:val="en-US"/>
        </w:rPr>
        <w:t>US</w:t>
      </w:r>
      <w:r w:rsidRPr="003506A2">
        <w:rPr>
          <w:rFonts w:eastAsia="Times New Roman" w:cs="Times New Roman"/>
          <w:szCs w:val="24"/>
        </w:rPr>
        <w:t>», που της δίνει τη δυνατότητα να συμμετάσχει σε όλες τις δραστηριότητες του προγράμματος που αφορά στην εκπαίδευση και την κατάρτιση σε επίπεδο τριτοβάθμιας εκπαίδευσης ως το έτος 2020.</w:t>
      </w:r>
    </w:p>
    <w:p w14:paraId="06E4F461" w14:textId="77777777" w:rsidR="007277CE" w:rsidRDefault="00471B06">
      <w:pPr>
        <w:tabs>
          <w:tab w:val="left" w:pos="2738"/>
          <w:tab w:val="center" w:pos="4753"/>
          <w:tab w:val="left" w:pos="5723"/>
        </w:tabs>
        <w:spacing w:line="600" w:lineRule="auto"/>
        <w:ind w:firstLine="720"/>
        <w:contextualSpacing/>
        <w:jc w:val="both"/>
        <w:rPr>
          <w:rFonts w:eastAsia="Times New Roman" w:cs="Times New Roman"/>
          <w:szCs w:val="24"/>
        </w:rPr>
      </w:pPr>
      <w:r w:rsidRPr="003506A2">
        <w:rPr>
          <w:rFonts w:eastAsia="Times New Roman" w:cs="Times New Roman"/>
          <w:szCs w:val="24"/>
        </w:rPr>
        <w:t>Με το άρθρο 56 του ν.4465/2017 εξασφαλίσαμε τη χρηματοδότηση προγρα</w:t>
      </w:r>
      <w:r w:rsidRPr="003506A2">
        <w:rPr>
          <w:rFonts w:eastAsia="Times New Roman" w:cs="Times New Roman"/>
          <w:szCs w:val="24"/>
        </w:rPr>
        <w:t>μμάτων και δράσεων του Υπουργείου Του</w:t>
      </w:r>
      <w:r w:rsidRPr="003506A2">
        <w:rPr>
          <w:rFonts w:eastAsia="Times New Roman" w:cs="Times New Roman"/>
          <w:szCs w:val="24"/>
        </w:rPr>
        <w:lastRenderedPageBreak/>
        <w:t>ρισμού από το εθνικό σκέλος του Προγράμματος Δημοσίων Επενδύσεων για τα έτη 2017, 2018, 2019, αναφορικά με την κατάρτιση και μετεκπαίδευση εργαζομένων εποχικά και ανέργων εμπειροτεχνών στον τομέα του τουρισμού, με στόχο</w:t>
      </w:r>
      <w:r w:rsidRPr="003506A2">
        <w:rPr>
          <w:rFonts w:eastAsia="Times New Roman" w:cs="Times New Roman"/>
          <w:szCs w:val="24"/>
        </w:rPr>
        <w:t xml:space="preserve"> τον εκσυγχρονισμό, την αναβάθμιση της ποιότητας, την ενίσχυση της ανταγωνιστικότητας στον τουριστικό κλάδο.</w:t>
      </w:r>
    </w:p>
    <w:p w14:paraId="06E4F462" w14:textId="77777777" w:rsidR="007277CE" w:rsidRDefault="00471B06">
      <w:pPr>
        <w:tabs>
          <w:tab w:val="left" w:pos="2738"/>
          <w:tab w:val="center" w:pos="4753"/>
          <w:tab w:val="left" w:pos="5723"/>
        </w:tabs>
        <w:spacing w:line="600" w:lineRule="auto"/>
        <w:ind w:firstLine="720"/>
        <w:contextualSpacing/>
        <w:jc w:val="both"/>
        <w:rPr>
          <w:rFonts w:eastAsia="Times New Roman" w:cs="Times New Roman"/>
          <w:szCs w:val="24"/>
        </w:rPr>
      </w:pPr>
      <w:r w:rsidRPr="003506A2">
        <w:rPr>
          <w:rFonts w:eastAsia="Times New Roman" w:cs="Times New Roman"/>
          <w:szCs w:val="24"/>
        </w:rPr>
        <w:t>Όπως σας είπα, θα γίνει σε δεκατέσσερις πόλεις, καλύπτοντας και τις δεκατρείς περιφέρειες, έναντι τεσσάρων πόλεων που είχατε στο παρελθόν εσείς.</w:t>
      </w:r>
    </w:p>
    <w:p w14:paraId="06E4F463" w14:textId="77777777" w:rsidR="007277CE" w:rsidRDefault="00471B06">
      <w:pPr>
        <w:tabs>
          <w:tab w:val="left" w:pos="2738"/>
          <w:tab w:val="center" w:pos="4753"/>
          <w:tab w:val="left" w:pos="5723"/>
        </w:tabs>
        <w:spacing w:line="600" w:lineRule="auto"/>
        <w:ind w:firstLine="720"/>
        <w:contextualSpacing/>
        <w:jc w:val="both"/>
        <w:rPr>
          <w:rFonts w:eastAsia="Times New Roman" w:cs="Times New Roman"/>
          <w:szCs w:val="24"/>
        </w:rPr>
      </w:pPr>
      <w:r w:rsidRPr="003506A2">
        <w:rPr>
          <w:rFonts w:eastAsia="Times New Roman" w:cs="Times New Roman"/>
          <w:szCs w:val="24"/>
        </w:rPr>
        <w:t xml:space="preserve">Η </w:t>
      </w:r>
      <w:r w:rsidRPr="003506A2">
        <w:rPr>
          <w:rFonts w:eastAsia="Times New Roman" w:cs="Times New Roman"/>
          <w:szCs w:val="24"/>
        </w:rPr>
        <w:t>πρόθεσή μας ήταν αυτά τα προγράμματα να ξεκινήσουν άμεσα. Όμως, μετά από αίτημα των προέδρων των εργατικών κέντρων Κρήτης, Ρόδου και εκπροσώπων της διοίκησης της Πανελλήνιας Ομοσπονδίας Επισιτισμού και Υπαλλήλων Τουριστικών Επαγγελμάτων, συμφωνήσαμε να ξεκ</w:t>
      </w:r>
      <w:r w:rsidRPr="003506A2">
        <w:rPr>
          <w:rFonts w:eastAsia="Times New Roman" w:cs="Times New Roman"/>
          <w:szCs w:val="24"/>
        </w:rPr>
        <w:t xml:space="preserve">ινήσουν τον Νοέμβριο με τη λήξη της –σε εισαγωγικά- «θερινής» τουριστικής περιόδου, γιατί και αυτοί αναγνωρίζουν ότι με τη μεγάλη επιμήκυνση που έχει γίνει στη θερινή περίοδο αλλά και με την αναβάθμιση της χειμερινής περιόδου κατά 20% κάθε χρόνο αυτοί οι </w:t>
      </w:r>
      <w:r w:rsidRPr="003506A2">
        <w:rPr>
          <w:rFonts w:eastAsia="Times New Roman" w:cs="Times New Roman"/>
          <w:szCs w:val="24"/>
        </w:rPr>
        <w:lastRenderedPageBreak/>
        <w:t>ά</w:t>
      </w:r>
      <w:r w:rsidRPr="003506A2">
        <w:rPr>
          <w:rFonts w:eastAsia="Times New Roman" w:cs="Times New Roman"/>
          <w:szCs w:val="24"/>
        </w:rPr>
        <w:t>νθρωποι δεν μένουν άνεργοι τόσο, ώστε να μπορέσουν να παρακολουθήσουν αυτά τα τμήματα και υπάρχει ένα μεγάλο πρόβλημα και σε αυτό. Θα πρέπει, δηλαδή και να εργάζονται και να εκπαιδεύονται.</w:t>
      </w:r>
    </w:p>
    <w:p w14:paraId="06E4F464" w14:textId="77777777" w:rsidR="007277CE" w:rsidRDefault="00471B06">
      <w:pPr>
        <w:tabs>
          <w:tab w:val="left" w:pos="2738"/>
          <w:tab w:val="center" w:pos="4753"/>
          <w:tab w:val="left" w:pos="5723"/>
        </w:tabs>
        <w:spacing w:line="600" w:lineRule="auto"/>
        <w:ind w:firstLine="720"/>
        <w:contextualSpacing/>
        <w:jc w:val="both"/>
        <w:rPr>
          <w:rFonts w:eastAsia="Times New Roman" w:cs="Times New Roman"/>
          <w:szCs w:val="24"/>
        </w:rPr>
      </w:pPr>
      <w:r w:rsidRPr="003506A2">
        <w:rPr>
          <w:rFonts w:eastAsia="Times New Roman" w:cs="Times New Roman"/>
          <w:szCs w:val="24"/>
        </w:rPr>
        <w:t xml:space="preserve">Κάναμε ήδη πρόταση σε συνεργασία με το Υπουργείο Παιδείας, Έρευνας </w:t>
      </w:r>
      <w:r w:rsidRPr="003506A2">
        <w:rPr>
          <w:rFonts w:eastAsia="Times New Roman" w:cs="Times New Roman"/>
          <w:szCs w:val="24"/>
        </w:rPr>
        <w:t>και Θρησκευμάτων να δημιουργηθεί –και αυτό είναι το πιο σημαντικό- ένας νέος φορέας, όπως αυτός που καταργήσατε, ένα νομικό πρόσωπο δημοσίου δικαίου, το οποίο θα έχει την ευθύνη όλης της τουριστικής εκπαίδευσης. Διότι όλα αυτά που επιτελεί σήμερα η αρμόδια</w:t>
      </w:r>
      <w:r w:rsidRPr="003506A2">
        <w:rPr>
          <w:rFonts w:eastAsia="Times New Roman" w:cs="Times New Roman"/>
          <w:szCs w:val="24"/>
        </w:rPr>
        <w:t xml:space="preserve"> διεύθυνση του Υπουργείου Τουρισμού δεν αρκούν.</w:t>
      </w:r>
    </w:p>
    <w:p w14:paraId="06E4F465" w14:textId="77777777" w:rsidR="007277CE" w:rsidRDefault="00471B06">
      <w:pPr>
        <w:tabs>
          <w:tab w:val="left" w:pos="2738"/>
          <w:tab w:val="center" w:pos="4753"/>
          <w:tab w:val="left" w:pos="5723"/>
        </w:tabs>
        <w:spacing w:line="600" w:lineRule="auto"/>
        <w:ind w:firstLine="720"/>
        <w:contextualSpacing/>
        <w:jc w:val="both"/>
        <w:rPr>
          <w:rFonts w:eastAsia="Times New Roman" w:cs="Times New Roman"/>
          <w:szCs w:val="24"/>
        </w:rPr>
      </w:pPr>
      <w:r w:rsidRPr="003506A2">
        <w:rPr>
          <w:rFonts w:eastAsia="Times New Roman" w:cs="Times New Roman"/>
          <w:szCs w:val="24"/>
        </w:rPr>
        <w:t>Ένας ΟΤΕΚ -που ειλικρινά δεν καταλαβαίνω γιατί καταργήσατε- μπορεί να χρηματοδοτηθεί, να αυτοχρηματοδοτείται μόνο από τα ευρωπαϊκά προγράμματα. Και φυσικά, θα μπορούσε όχι μόνο να έχει προγράμματα εκπαίδευσης</w:t>
      </w:r>
      <w:r w:rsidRPr="003506A2">
        <w:rPr>
          <w:rFonts w:eastAsia="Times New Roman" w:cs="Times New Roman"/>
          <w:szCs w:val="24"/>
        </w:rPr>
        <w:t xml:space="preserve"> και μετεκπαίδευσης, αλλά να ισχυροποιήσει την τουριστική εκπαίδευση.</w:t>
      </w:r>
    </w:p>
    <w:p w14:paraId="06E4F466" w14:textId="77777777" w:rsidR="007277CE" w:rsidRDefault="00471B06">
      <w:pPr>
        <w:tabs>
          <w:tab w:val="left" w:pos="2738"/>
          <w:tab w:val="center" w:pos="4753"/>
          <w:tab w:val="left" w:pos="5723"/>
        </w:tabs>
        <w:spacing w:line="600" w:lineRule="auto"/>
        <w:ind w:firstLine="720"/>
        <w:contextualSpacing/>
        <w:jc w:val="both"/>
        <w:rPr>
          <w:rFonts w:eastAsia="Times New Roman" w:cs="Times New Roman"/>
          <w:szCs w:val="24"/>
        </w:rPr>
      </w:pPr>
      <w:r w:rsidRPr="003506A2">
        <w:rPr>
          <w:rFonts w:eastAsia="Times New Roman" w:cs="Times New Roman"/>
          <w:szCs w:val="24"/>
        </w:rPr>
        <w:t>(Στο σημείο αυτό κτυπάει το κουδούνι λήξεως του χρόνου ομιλίας της κυρίας Υπουργού)</w:t>
      </w:r>
    </w:p>
    <w:p w14:paraId="06E4F467" w14:textId="77777777" w:rsidR="007277CE" w:rsidRDefault="00471B06">
      <w:pPr>
        <w:tabs>
          <w:tab w:val="left" w:pos="2738"/>
          <w:tab w:val="center" w:pos="4753"/>
          <w:tab w:val="left" w:pos="5723"/>
        </w:tabs>
        <w:spacing w:line="600" w:lineRule="auto"/>
        <w:ind w:firstLine="720"/>
        <w:contextualSpacing/>
        <w:jc w:val="both"/>
        <w:rPr>
          <w:rFonts w:eastAsia="Times New Roman" w:cs="Times New Roman"/>
          <w:szCs w:val="24"/>
        </w:rPr>
      </w:pPr>
      <w:r w:rsidRPr="003506A2">
        <w:rPr>
          <w:rFonts w:eastAsia="Times New Roman" w:cs="Times New Roman"/>
          <w:szCs w:val="24"/>
        </w:rPr>
        <w:lastRenderedPageBreak/>
        <w:t xml:space="preserve">Και πραγματικά, κύριε </w:t>
      </w:r>
      <w:proofErr w:type="spellStart"/>
      <w:r w:rsidRPr="003506A2">
        <w:rPr>
          <w:rFonts w:eastAsia="Times New Roman" w:cs="Times New Roman"/>
          <w:szCs w:val="24"/>
        </w:rPr>
        <w:t>Κόνσολα</w:t>
      </w:r>
      <w:proofErr w:type="spellEnd"/>
      <w:r w:rsidRPr="003506A2">
        <w:rPr>
          <w:rFonts w:eastAsia="Times New Roman" w:cs="Times New Roman"/>
          <w:szCs w:val="24"/>
        </w:rPr>
        <w:t>, κλείνοντας, θέλω να σας πω για άλλη μια φορά ότι εντυπωσιάζομαι που ενώ</w:t>
      </w:r>
      <w:r w:rsidRPr="003506A2">
        <w:rPr>
          <w:rFonts w:eastAsia="Times New Roman" w:cs="Times New Roman"/>
          <w:szCs w:val="24"/>
        </w:rPr>
        <w:t xml:space="preserve"> με αποκλειστική ευθύνη των προηγούμενων κυβερνήσεων και συγκυβερνήσεων οδηγήσατε την τουριστική εκπαίδευση σε πλήρη απαξίωση, καταργώντας την ουσιαστικά, σήμερα έρχεστε για άλλη μία φορά να μας εγκαλέσετε γιατί σε τρεισήμισι χρόνια, με άδεια ταμεία και με</w:t>
      </w:r>
      <w:r w:rsidRPr="003506A2">
        <w:rPr>
          <w:rFonts w:eastAsia="Times New Roman" w:cs="Times New Roman"/>
          <w:szCs w:val="24"/>
        </w:rPr>
        <w:t xml:space="preserve"> μειωμένο εκπαιδευτικό προσωπικό, δεν καταφέραμε να διορθώσουμε όλα τα λάθη και να ανταποκριθούμε σε όλες τις παθογένειες δεκαετιών που αφήσατε.</w:t>
      </w:r>
    </w:p>
    <w:p w14:paraId="06E4F468" w14:textId="77777777" w:rsidR="007277CE" w:rsidRDefault="00471B06">
      <w:pPr>
        <w:tabs>
          <w:tab w:val="left" w:pos="2738"/>
          <w:tab w:val="center" w:pos="4753"/>
          <w:tab w:val="left" w:pos="5723"/>
        </w:tabs>
        <w:spacing w:line="600" w:lineRule="auto"/>
        <w:ind w:firstLine="720"/>
        <w:contextualSpacing/>
        <w:jc w:val="both"/>
        <w:rPr>
          <w:rFonts w:eastAsia="Times New Roman" w:cs="Times New Roman"/>
          <w:szCs w:val="24"/>
        </w:rPr>
      </w:pPr>
      <w:r w:rsidRPr="003506A2">
        <w:rPr>
          <w:rFonts w:eastAsia="Times New Roman" w:cs="Times New Roman"/>
          <w:szCs w:val="24"/>
        </w:rPr>
        <w:t>Ευχαριστώ πολύ.</w:t>
      </w:r>
    </w:p>
    <w:p w14:paraId="06E4F469" w14:textId="77777777" w:rsidR="007277CE" w:rsidRDefault="00471B06">
      <w:pPr>
        <w:tabs>
          <w:tab w:val="left" w:pos="2738"/>
          <w:tab w:val="center" w:pos="4753"/>
          <w:tab w:val="left" w:pos="5723"/>
        </w:tabs>
        <w:spacing w:line="600" w:lineRule="auto"/>
        <w:ind w:firstLine="720"/>
        <w:contextualSpacing/>
        <w:jc w:val="both"/>
        <w:rPr>
          <w:rFonts w:eastAsia="Times New Roman" w:cs="Times New Roman"/>
          <w:szCs w:val="24"/>
        </w:rPr>
      </w:pPr>
      <w:r w:rsidRPr="003506A2">
        <w:rPr>
          <w:rFonts w:eastAsia="Times New Roman" w:cs="Times New Roman"/>
          <w:b/>
          <w:szCs w:val="24"/>
        </w:rPr>
        <w:t xml:space="preserve">ΠΡΟΕΔΡΕΥΩΝ (Δημήτριος </w:t>
      </w:r>
      <w:proofErr w:type="spellStart"/>
      <w:r w:rsidRPr="003506A2">
        <w:rPr>
          <w:rFonts w:eastAsia="Times New Roman" w:cs="Times New Roman"/>
          <w:b/>
          <w:szCs w:val="24"/>
        </w:rPr>
        <w:t>Κρεμαστινός</w:t>
      </w:r>
      <w:proofErr w:type="spellEnd"/>
      <w:r w:rsidRPr="003506A2">
        <w:rPr>
          <w:rFonts w:eastAsia="Times New Roman" w:cs="Times New Roman"/>
          <w:b/>
          <w:szCs w:val="24"/>
        </w:rPr>
        <w:t xml:space="preserve">): </w:t>
      </w:r>
      <w:r w:rsidRPr="003506A2">
        <w:rPr>
          <w:rFonts w:eastAsia="Times New Roman" w:cs="Times New Roman"/>
          <w:szCs w:val="24"/>
        </w:rPr>
        <w:t xml:space="preserve">Ευχαριστώ και εγώ, κυρία Υπουργέ. </w:t>
      </w:r>
    </w:p>
    <w:p w14:paraId="06E4F46A" w14:textId="77777777" w:rsidR="007277CE" w:rsidRDefault="00471B06">
      <w:pPr>
        <w:tabs>
          <w:tab w:val="left" w:pos="2738"/>
          <w:tab w:val="center" w:pos="4753"/>
          <w:tab w:val="left" w:pos="5723"/>
        </w:tabs>
        <w:spacing w:line="600" w:lineRule="auto"/>
        <w:ind w:firstLine="720"/>
        <w:contextualSpacing/>
        <w:jc w:val="both"/>
        <w:rPr>
          <w:rFonts w:eastAsia="Times New Roman" w:cs="Times New Roman"/>
          <w:szCs w:val="24"/>
        </w:rPr>
      </w:pPr>
      <w:r w:rsidRPr="003506A2">
        <w:rPr>
          <w:rFonts w:eastAsia="Times New Roman" w:cs="Times New Roman"/>
          <w:szCs w:val="24"/>
        </w:rPr>
        <w:t xml:space="preserve">Έχει ζητήσει τον λόγο ο </w:t>
      </w:r>
      <w:r w:rsidRPr="003506A2">
        <w:rPr>
          <w:rFonts w:eastAsia="Times New Roman" w:cs="Times New Roman"/>
          <w:szCs w:val="24"/>
        </w:rPr>
        <w:t>κ. Κυριαζίδης για την ερώτηση που υπέβαλε.</w:t>
      </w:r>
    </w:p>
    <w:p w14:paraId="06E4F46B" w14:textId="77777777" w:rsidR="007277CE" w:rsidRDefault="00471B06">
      <w:pPr>
        <w:tabs>
          <w:tab w:val="left" w:pos="2738"/>
          <w:tab w:val="center" w:pos="4753"/>
          <w:tab w:val="left" w:pos="5723"/>
        </w:tabs>
        <w:spacing w:line="600" w:lineRule="auto"/>
        <w:ind w:firstLine="720"/>
        <w:contextualSpacing/>
        <w:jc w:val="both"/>
        <w:rPr>
          <w:rFonts w:eastAsia="Times New Roman" w:cs="Times New Roman"/>
          <w:szCs w:val="24"/>
        </w:rPr>
      </w:pPr>
      <w:r w:rsidRPr="003506A2">
        <w:rPr>
          <w:rFonts w:eastAsia="Times New Roman" w:cs="Times New Roman"/>
          <w:szCs w:val="24"/>
        </w:rPr>
        <w:t>Ορίστε, έχετε τον λόγο, κύριε συνάδελφε.</w:t>
      </w:r>
    </w:p>
    <w:p w14:paraId="06E4F46C" w14:textId="77777777" w:rsidR="007277CE" w:rsidRDefault="00471B06">
      <w:pPr>
        <w:tabs>
          <w:tab w:val="left" w:pos="2738"/>
          <w:tab w:val="center" w:pos="4753"/>
          <w:tab w:val="left" w:pos="5723"/>
        </w:tabs>
        <w:spacing w:line="600" w:lineRule="auto"/>
        <w:ind w:firstLine="720"/>
        <w:contextualSpacing/>
        <w:jc w:val="both"/>
        <w:rPr>
          <w:rFonts w:eastAsia="Times New Roman" w:cs="Times New Roman"/>
          <w:szCs w:val="24"/>
        </w:rPr>
      </w:pPr>
      <w:r w:rsidRPr="003506A2">
        <w:rPr>
          <w:rFonts w:eastAsia="Times New Roman" w:cs="Times New Roman"/>
          <w:b/>
          <w:szCs w:val="24"/>
        </w:rPr>
        <w:t xml:space="preserve">ΔΗΜΗΤΡΙΟΣ ΚΥΡΙΑΖΙΔΗΣ: </w:t>
      </w:r>
      <w:r w:rsidRPr="003506A2">
        <w:rPr>
          <w:rFonts w:eastAsia="Times New Roman" w:cs="Times New Roman"/>
          <w:szCs w:val="24"/>
        </w:rPr>
        <w:t xml:space="preserve">Ευχαριστώ, κύριε Πρόεδρε. </w:t>
      </w:r>
    </w:p>
    <w:p w14:paraId="06E4F46D" w14:textId="77777777" w:rsidR="007277CE" w:rsidRDefault="00471B06">
      <w:pPr>
        <w:tabs>
          <w:tab w:val="left" w:pos="2738"/>
          <w:tab w:val="center" w:pos="4753"/>
          <w:tab w:val="left" w:pos="5723"/>
        </w:tabs>
        <w:spacing w:line="600" w:lineRule="auto"/>
        <w:ind w:firstLine="720"/>
        <w:contextualSpacing/>
        <w:jc w:val="both"/>
        <w:rPr>
          <w:rFonts w:eastAsia="Times New Roman" w:cs="Times New Roman"/>
          <w:szCs w:val="24"/>
        </w:rPr>
      </w:pPr>
      <w:r w:rsidRPr="003506A2">
        <w:rPr>
          <w:rFonts w:eastAsia="Times New Roman" w:cs="Times New Roman"/>
          <w:szCs w:val="24"/>
        </w:rPr>
        <w:t>Από τις δώδεκα ερωτήσεις σήμερα απαντάται μόνο μία. Οι Υπουργοί δεν απαντούν στις γραπτές ερωτήσεις. Στις επίκαιρες ερωτήσε</w:t>
      </w:r>
      <w:r w:rsidRPr="003506A2">
        <w:rPr>
          <w:rFonts w:eastAsia="Times New Roman" w:cs="Times New Roman"/>
          <w:szCs w:val="24"/>
        </w:rPr>
        <w:t>ις δεν προσέρχονται εδώ προς απάντηση.</w:t>
      </w:r>
    </w:p>
    <w:p w14:paraId="06E4F46E" w14:textId="77777777" w:rsidR="007277CE" w:rsidRDefault="00471B06">
      <w:pPr>
        <w:tabs>
          <w:tab w:val="left" w:pos="2738"/>
          <w:tab w:val="center" w:pos="4753"/>
          <w:tab w:val="left" w:pos="5723"/>
        </w:tabs>
        <w:spacing w:line="600" w:lineRule="auto"/>
        <w:ind w:firstLine="720"/>
        <w:contextualSpacing/>
        <w:jc w:val="both"/>
        <w:rPr>
          <w:rFonts w:eastAsia="Times New Roman" w:cs="Times New Roman"/>
          <w:szCs w:val="24"/>
        </w:rPr>
      </w:pPr>
      <w:r w:rsidRPr="003506A2">
        <w:rPr>
          <w:rFonts w:eastAsia="Times New Roman" w:cs="Times New Roman"/>
          <w:szCs w:val="24"/>
        </w:rPr>
        <w:lastRenderedPageBreak/>
        <w:t>Όλη η διαδικασία, κύριε Πρόεδρε, όπως έχουμε τονίσει και άλλες φορές, χωλαίνει με ευθύνη της Κυβέρνησης της λογοδοσίας, όπως είχε δεσμευτεί για τόσα άλλα πράγματα.</w:t>
      </w:r>
    </w:p>
    <w:p w14:paraId="06E4F46F" w14:textId="77777777" w:rsidR="007277CE" w:rsidRDefault="00471B06">
      <w:pPr>
        <w:tabs>
          <w:tab w:val="left" w:pos="2738"/>
          <w:tab w:val="center" w:pos="4753"/>
          <w:tab w:val="left" w:pos="5723"/>
        </w:tabs>
        <w:spacing w:line="600" w:lineRule="auto"/>
        <w:ind w:firstLine="720"/>
        <w:contextualSpacing/>
        <w:jc w:val="both"/>
        <w:rPr>
          <w:rFonts w:eastAsia="Times New Roman" w:cs="Times New Roman"/>
          <w:szCs w:val="24"/>
        </w:rPr>
      </w:pPr>
      <w:r w:rsidRPr="003506A2">
        <w:rPr>
          <w:rFonts w:eastAsia="Times New Roman" w:cs="Times New Roman"/>
          <w:szCs w:val="24"/>
        </w:rPr>
        <w:t>Όσον αφορά μία προηγούμενη επίκαιρη ερώτηση, μοναδική</w:t>
      </w:r>
      <w:r w:rsidRPr="003506A2">
        <w:rPr>
          <w:rFonts w:eastAsia="Times New Roman" w:cs="Times New Roman"/>
          <w:szCs w:val="24"/>
        </w:rPr>
        <w:t xml:space="preserve"> για το Νοσοκομείο Δράμας, ο χρόνος που διήλθε για να απαντηθεί ήταν περίπου ένας χρόνος.</w:t>
      </w:r>
    </w:p>
    <w:p w14:paraId="06E4F470" w14:textId="77777777" w:rsidR="007277CE" w:rsidRDefault="00471B06">
      <w:pPr>
        <w:tabs>
          <w:tab w:val="left" w:pos="2738"/>
          <w:tab w:val="center" w:pos="4753"/>
          <w:tab w:val="left" w:pos="5723"/>
        </w:tabs>
        <w:spacing w:line="600" w:lineRule="auto"/>
        <w:ind w:firstLine="720"/>
        <w:contextualSpacing/>
        <w:jc w:val="both"/>
        <w:rPr>
          <w:rFonts w:eastAsia="Times New Roman" w:cs="Times New Roman"/>
          <w:szCs w:val="24"/>
        </w:rPr>
      </w:pPr>
      <w:r w:rsidRPr="003506A2">
        <w:rPr>
          <w:rFonts w:eastAsia="Times New Roman" w:cs="Times New Roman"/>
          <w:szCs w:val="24"/>
        </w:rPr>
        <w:t>Στη σημερινή γραπτή ερώτηση, που κατέληξε επίκαιρη σήμερα –και σας ευχαριστώ, κύριε Πρόεδρε- πάλι δεν προσέρχεται από τις αρχές του έτους να απαντήσει ο Υπουργός Υγεί</w:t>
      </w:r>
      <w:r w:rsidRPr="003506A2">
        <w:rPr>
          <w:rFonts w:eastAsia="Times New Roman" w:cs="Times New Roman"/>
          <w:szCs w:val="24"/>
        </w:rPr>
        <w:t>ας, δυστυχώς, με αποτέλεσμα το Νοσοκομείο Δράμας να βρίσκεται σε μία κατάσταση –θα έλεγα- αδυναμίας να υπηρετήσει τον σκοπό για τον οποίο έχει δημιουργηθεί.</w:t>
      </w:r>
    </w:p>
    <w:p w14:paraId="06E4F471" w14:textId="77777777" w:rsidR="007277CE" w:rsidRDefault="00471B06">
      <w:pPr>
        <w:tabs>
          <w:tab w:val="left" w:pos="2738"/>
          <w:tab w:val="center" w:pos="4753"/>
          <w:tab w:val="left" w:pos="5723"/>
        </w:tabs>
        <w:spacing w:line="600" w:lineRule="auto"/>
        <w:ind w:firstLine="720"/>
        <w:contextualSpacing/>
        <w:jc w:val="both"/>
        <w:rPr>
          <w:rFonts w:eastAsia="Times New Roman" w:cs="Times New Roman"/>
          <w:szCs w:val="24"/>
        </w:rPr>
      </w:pPr>
      <w:r w:rsidRPr="003506A2">
        <w:rPr>
          <w:rFonts w:eastAsia="Times New Roman" w:cs="Times New Roman"/>
          <w:szCs w:val="24"/>
        </w:rPr>
        <w:t>Από τις αρχές του έτους που κατατέθηκε η ερώτηση, η κατάσταση βρίσκεται σήμερα σε έναν βαθμό επικίν</w:t>
      </w:r>
      <w:r w:rsidRPr="003506A2">
        <w:rPr>
          <w:rFonts w:eastAsia="Times New Roman" w:cs="Times New Roman"/>
          <w:szCs w:val="24"/>
        </w:rPr>
        <w:t xml:space="preserve">δυνο, με αποτέλεσμα και πρόσφατα να υπάρχει η κραυγή των εργαζομένων στο Νοσοκομείο Δράμας, που λέει το εξής σε πρωτοσέλιδο, κύριε Πρόεδρε: «Με το μισό ιατρικό προσωπικό, σε σχέση με το 2009, λειτουργεί το Νοσοκομείο Δράμας». Είναι κραυγή αγωνίας </w:t>
      </w:r>
      <w:r w:rsidRPr="003506A2">
        <w:rPr>
          <w:rFonts w:eastAsia="Times New Roman" w:cs="Times New Roman"/>
          <w:szCs w:val="24"/>
        </w:rPr>
        <w:lastRenderedPageBreak/>
        <w:t>των εργαζ</w:t>
      </w:r>
      <w:r w:rsidRPr="003506A2">
        <w:rPr>
          <w:rFonts w:eastAsia="Times New Roman" w:cs="Times New Roman"/>
          <w:szCs w:val="24"/>
        </w:rPr>
        <w:t>ομένων, αλλά κατ’ εξοχήν –αν θέλετε- αυτών που έχουν την ανάγκη της νοσηλείας.</w:t>
      </w:r>
    </w:p>
    <w:p w14:paraId="06E4F472" w14:textId="77777777" w:rsidR="007277CE" w:rsidRDefault="00471B06">
      <w:pPr>
        <w:tabs>
          <w:tab w:val="left" w:pos="2738"/>
          <w:tab w:val="center" w:pos="4753"/>
          <w:tab w:val="left" w:pos="5723"/>
        </w:tabs>
        <w:spacing w:line="600" w:lineRule="auto"/>
        <w:ind w:firstLine="720"/>
        <w:contextualSpacing/>
        <w:jc w:val="both"/>
        <w:rPr>
          <w:rFonts w:eastAsia="Times New Roman" w:cs="Times New Roman"/>
          <w:szCs w:val="24"/>
        </w:rPr>
      </w:pPr>
      <w:r w:rsidRPr="003506A2">
        <w:rPr>
          <w:rFonts w:eastAsia="Times New Roman" w:cs="Times New Roman"/>
          <w:szCs w:val="24"/>
        </w:rPr>
        <w:t>Περίμενα τον κύριο Υπουργό από τις αρχές του έτους, μήπως και είχα μία απάντηση σήμερα. Δυστυχώς, δεν την έλαβα. Παρακαλώ για την παρέμβασή σας. Για ζητήματα που έχουν να κάνουν</w:t>
      </w:r>
      <w:r w:rsidRPr="003506A2">
        <w:rPr>
          <w:rFonts w:eastAsia="Times New Roman" w:cs="Times New Roman"/>
          <w:szCs w:val="24"/>
        </w:rPr>
        <w:t xml:space="preserve"> με τη ζωή πρέπει να έχουμε τουλάχιστον μία απάντηση.</w:t>
      </w:r>
    </w:p>
    <w:p w14:paraId="06E4F473" w14:textId="77777777" w:rsidR="007277CE" w:rsidRDefault="00471B06">
      <w:pPr>
        <w:tabs>
          <w:tab w:val="left" w:pos="2738"/>
          <w:tab w:val="center" w:pos="4753"/>
          <w:tab w:val="left" w:pos="5723"/>
        </w:tabs>
        <w:spacing w:line="600" w:lineRule="auto"/>
        <w:ind w:firstLine="720"/>
        <w:contextualSpacing/>
        <w:jc w:val="both"/>
        <w:rPr>
          <w:rFonts w:eastAsia="Times New Roman" w:cs="Times New Roman"/>
          <w:szCs w:val="24"/>
        </w:rPr>
      </w:pPr>
      <w:r w:rsidRPr="003506A2">
        <w:rPr>
          <w:rFonts w:eastAsia="Times New Roman" w:cs="Times New Roman"/>
          <w:b/>
          <w:szCs w:val="24"/>
        </w:rPr>
        <w:t xml:space="preserve">ΠΡΟΕΔΡΕΥΩΝ (Δημήτριος </w:t>
      </w:r>
      <w:proofErr w:type="spellStart"/>
      <w:r w:rsidRPr="003506A2">
        <w:rPr>
          <w:rFonts w:eastAsia="Times New Roman" w:cs="Times New Roman"/>
          <w:b/>
          <w:szCs w:val="24"/>
        </w:rPr>
        <w:t>Κρεμαστινός</w:t>
      </w:r>
      <w:proofErr w:type="spellEnd"/>
      <w:r w:rsidRPr="003506A2">
        <w:rPr>
          <w:rFonts w:eastAsia="Times New Roman" w:cs="Times New Roman"/>
          <w:b/>
          <w:szCs w:val="24"/>
        </w:rPr>
        <w:t xml:space="preserve">): </w:t>
      </w:r>
      <w:r w:rsidRPr="003506A2">
        <w:rPr>
          <w:rFonts w:eastAsia="Times New Roman" w:cs="Times New Roman"/>
          <w:szCs w:val="24"/>
        </w:rPr>
        <w:t>Ευχαριστώ.</w:t>
      </w:r>
    </w:p>
    <w:p w14:paraId="06E4F474" w14:textId="77777777" w:rsidR="007277CE" w:rsidRDefault="00471B06">
      <w:pPr>
        <w:tabs>
          <w:tab w:val="left" w:pos="2738"/>
          <w:tab w:val="center" w:pos="4753"/>
          <w:tab w:val="left" w:pos="5723"/>
        </w:tabs>
        <w:spacing w:line="600" w:lineRule="auto"/>
        <w:ind w:firstLine="720"/>
        <w:contextualSpacing/>
        <w:jc w:val="both"/>
        <w:rPr>
          <w:rFonts w:eastAsia="Times New Roman" w:cs="Times New Roman"/>
          <w:szCs w:val="24"/>
        </w:rPr>
      </w:pPr>
      <w:r w:rsidRPr="003506A2">
        <w:rPr>
          <w:rFonts w:eastAsia="Times New Roman" w:cs="Times New Roman"/>
          <w:szCs w:val="24"/>
        </w:rPr>
        <w:t xml:space="preserve">Η Βουλευτής κ. Άννα - Μισέλ Ασημακοπούλου ζητεί άδεια ολιγοήμερης απουσίας στο εξωτερικό, από 2 </w:t>
      </w:r>
      <w:r>
        <w:rPr>
          <w:rFonts w:eastAsia="Times New Roman" w:cs="Times New Roman"/>
          <w:szCs w:val="24"/>
        </w:rPr>
        <w:t xml:space="preserve">Ιουλίου </w:t>
      </w:r>
      <w:r w:rsidRPr="003506A2">
        <w:rPr>
          <w:rFonts w:eastAsia="Times New Roman" w:cs="Times New Roman"/>
          <w:szCs w:val="24"/>
        </w:rPr>
        <w:t>έως 5 Ιουλίου 2018, για προσωπικούς λόγους. Η Βουλή</w:t>
      </w:r>
      <w:r w:rsidRPr="003506A2">
        <w:rPr>
          <w:rFonts w:eastAsia="Times New Roman" w:cs="Times New Roman"/>
          <w:szCs w:val="24"/>
        </w:rPr>
        <w:t xml:space="preserve"> εγκρίνει;</w:t>
      </w:r>
    </w:p>
    <w:p w14:paraId="06E4F475" w14:textId="77777777" w:rsidR="007277CE" w:rsidRDefault="00471B06">
      <w:pPr>
        <w:tabs>
          <w:tab w:val="left" w:pos="2738"/>
          <w:tab w:val="center" w:pos="4753"/>
          <w:tab w:val="left" w:pos="5723"/>
        </w:tabs>
        <w:spacing w:line="600" w:lineRule="auto"/>
        <w:ind w:firstLine="720"/>
        <w:contextualSpacing/>
        <w:jc w:val="both"/>
        <w:rPr>
          <w:rFonts w:eastAsia="Times New Roman" w:cs="Times New Roman"/>
          <w:szCs w:val="24"/>
        </w:rPr>
      </w:pPr>
      <w:r w:rsidRPr="003506A2">
        <w:rPr>
          <w:rFonts w:eastAsia="Times New Roman" w:cs="Times New Roman"/>
          <w:b/>
          <w:szCs w:val="24"/>
        </w:rPr>
        <w:t xml:space="preserve">ΟΛΟΙ ΟΙ ΒΟΥΛΕΥΤΕΣ: </w:t>
      </w:r>
      <w:r w:rsidRPr="003506A2">
        <w:rPr>
          <w:rFonts w:eastAsia="Times New Roman" w:cs="Times New Roman"/>
          <w:szCs w:val="24"/>
        </w:rPr>
        <w:t xml:space="preserve">Μάλιστα, μάλιστα. </w:t>
      </w:r>
    </w:p>
    <w:p w14:paraId="06E4F476" w14:textId="77777777" w:rsidR="007277CE" w:rsidRDefault="00471B06">
      <w:pPr>
        <w:tabs>
          <w:tab w:val="left" w:pos="2738"/>
          <w:tab w:val="center" w:pos="4753"/>
          <w:tab w:val="left" w:pos="5723"/>
        </w:tabs>
        <w:spacing w:line="600" w:lineRule="auto"/>
        <w:ind w:firstLine="720"/>
        <w:contextualSpacing/>
        <w:jc w:val="both"/>
        <w:rPr>
          <w:rFonts w:eastAsia="Times New Roman" w:cs="Times New Roman"/>
          <w:szCs w:val="24"/>
        </w:rPr>
      </w:pPr>
      <w:r w:rsidRPr="003506A2">
        <w:rPr>
          <w:rFonts w:eastAsia="Times New Roman" w:cs="Times New Roman"/>
          <w:b/>
          <w:szCs w:val="24"/>
        </w:rPr>
        <w:t xml:space="preserve">ΠΡΟΕΔΡΕΥΩΝ (Δημήτριος </w:t>
      </w:r>
      <w:proofErr w:type="spellStart"/>
      <w:r w:rsidRPr="003506A2">
        <w:rPr>
          <w:rFonts w:eastAsia="Times New Roman" w:cs="Times New Roman"/>
          <w:b/>
          <w:szCs w:val="24"/>
        </w:rPr>
        <w:t>Κρεμαστινός</w:t>
      </w:r>
      <w:proofErr w:type="spellEnd"/>
      <w:r w:rsidRPr="003506A2">
        <w:rPr>
          <w:rFonts w:eastAsia="Times New Roman" w:cs="Times New Roman"/>
          <w:b/>
          <w:szCs w:val="24"/>
        </w:rPr>
        <w:t xml:space="preserve">): </w:t>
      </w:r>
      <w:r w:rsidRPr="003506A2">
        <w:rPr>
          <w:rFonts w:eastAsia="Times New Roman" w:cs="Times New Roman"/>
          <w:szCs w:val="24"/>
        </w:rPr>
        <w:t>Συνεπώς η Βουλή ενέκρινε τη ζητηθείσα άδεια.</w:t>
      </w:r>
    </w:p>
    <w:p w14:paraId="06E4F477" w14:textId="77777777" w:rsidR="007277CE" w:rsidRDefault="00471B06">
      <w:pPr>
        <w:spacing w:line="600" w:lineRule="auto"/>
        <w:ind w:firstLine="720"/>
        <w:contextualSpacing/>
        <w:jc w:val="both"/>
        <w:rPr>
          <w:rFonts w:eastAsia="Times New Roman"/>
          <w:szCs w:val="24"/>
        </w:rPr>
      </w:pPr>
      <w:r w:rsidRPr="003506A2">
        <w:rPr>
          <w:rFonts w:eastAsia="Times New Roman"/>
          <w:szCs w:val="24"/>
        </w:rPr>
        <w:t>Ο Βουλευτής της Νέας Δημοκρατίας κ. Σάββας Αναστασιάδης ζητεί άδεια ολιγοήμερης απουσίας στο εξωτερικό από 26</w:t>
      </w:r>
      <w:r>
        <w:rPr>
          <w:rFonts w:eastAsia="Times New Roman"/>
          <w:szCs w:val="24"/>
        </w:rPr>
        <w:t xml:space="preserve"> Ιουνίου </w:t>
      </w:r>
      <w:r w:rsidRPr="003506A2">
        <w:rPr>
          <w:rFonts w:eastAsia="Times New Roman"/>
          <w:szCs w:val="24"/>
        </w:rPr>
        <w:t>έως 27</w:t>
      </w:r>
      <w:r>
        <w:rPr>
          <w:rFonts w:eastAsia="Times New Roman"/>
          <w:szCs w:val="24"/>
        </w:rPr>
        <w:t xml:space="preserve"> Ι</w:t>
      </w:r>
      <w:r>
        <w:rPr>
          <w:rFonts w:eastAsia="Times New Roman"/>
          <w:szCs w:val="24"/>
        </w:rPr>
        <w:t>ουνίου 2</w:t>
      </w:r>
      <w:r w:rsidRPr="003506A2">
        <w:rPr>
          <w:rFonts w:eastAsia="Times New Roman"/>
          <w:szCs w:val="24"/>
        </w:rPr>
        <w:t>018 για προσωπικούς λόγους. Η Βουλή εγκρίνει;</w:t>
      </w:r>
    </w:p>
    <w:p w14:paraId="06E4F478" w14:textId="77777777" w:rsidR="007277CE" w:rsidRDefault="00471B06">
      <w:pPr>
        <w:spacing w:line="600" w:lineRule="auto"/>
        <w:ind w:firstLine="720"/>
        <w:contextualSpacing/>
        <w:jc w:val="both"/>
        <w:rPr>
          <w:rFonts w:eastAsia="Times New Roman"/>
          <w:szCs w:val="24"/>
        </w:rPr>
      </w:pPr>
      <w:r w:rsidRPr="003506A2">
        <w:rPr>
          <w:rFonts w:eastAsia="Times New Roman"/>
          <w:b/>
          <w:szCs w:val="24"/>
        </w:rPr>
        <w:t>ΟΛΟΙ ΟΙ ΒΟΥΛΕΥΤΕΣ:</w:t>
      </w:r>
      <w:r w:rsidRPr="003506A2">
        <w:rPr>
          <w:rFonts w:eastAsia="Times New Roman"/>
          <w:szCs w:val="24"/>
        </w:rPr>
        <w:t xml:space="preserve"> Μάλιστα, μάλιστα.</w:t>
      </w:r>
    </w:p>
    <w:p w14:paraId="06E4F479" w14:textId="77777777" w:rsidR="007277CE" w:rsidRDefault="00471B06">
      <w:pPr>
        <w:spacing w:line="600" w:lineRule="auto"/>
        <w:ind w:firstLine="720"/>
        <w:contextualSpacing/>
        <w:jc w:val="both"/>
        <w:rPr>
          <w:rFonts w:eastAsia="Times New Roman"/>
          <w:szCs w:val="24"/>
        </w:rPr>
      </w:pPr>
      <w:r w:rsidRPr="003506A2">
        <w:rPr>
          <w:rFonts w:eastAsia="Times New Roman"/>
          <w:b/>
          <w:bCs/>
        </w:rPr>
        <w:lastRenderedPageBreak/>
        <w:t xml:space="preserve">ΠΡΟΕΔΡΕΥΩΝ (Δημήτριος </w:t>
      </w:r>
      <w:proofErr w:type="spellStart"/>
      <w:r w:rsidRPr="003506A2">
        <w:rPr>
          <w:rFonts w:eastAsia="Times New Roman"/>
          <w:b/>
          <w:bCs/>
        </w:rPr>
        <w:t>Κρεμαστινός</w:t>
      </w:r>
      <w:proofErr w:type="spellEnd"/>
      <w:r w:rsidRPr="003506A2">
        <w:rPr>
          <w:rFonts w:eastAsia="Times New Roman"/>
          <w:b/>
          <w:bCs/>
        </w:rPr>
        <w:t>):</w:t>
      </w:r>
      <w:r w:rsidRPr="003506A2">
        <w:rPr>
          <w:rFonts w:eastAsia="Times New Roman"/>
          <w:szCs w:val="24"/>
        </w:rPr>
        <w:t xml:space="preserve"> Συνεπώς η Βουλή ενέκρινε τη ζητηθείσα άδεια.</w:t>
      </w:r>
    </w:p>
    <w:p w14:paraId="06E4F47A" w14:textId="77777777" w:rsidR="007277CE" w:rsidRDefault="00471B06">
      <w:pPr>
        <w:spacing w:line="600" w:lineRule="auto"/>
        <w:ind w:firstLine="720"/>
        <w:contextualSpacing/>
        <w:jc w:val="both"/>
        <w:rPr>
          <w:rFonts w:eastAsia="Times New Roman"/>
          <w:szCs w:val="24"/>
        </w:rPr>
      </w:pPr>
      <w:r w:rsidRPr="003506A2">
        <w:rPr>
          <w:rFonts w:eastAsia="Times New Roman"/>
          <w:szCs w:val="24"/>
        </w:rPr>
        <w:t>Ο Βουλευτής της Νέας Δημοκρατίας κ. Κωνσταντίνος Τσιάρας ζητεί άδεια ολιγοήμερης απο</w:t>
      </w:r>
      <w:r w:rsidRPr="003506A2">
        <w:rPr>
          <w:rFonts w:eastAsia="Times New Roman"/>
          <w:szCs w:val="24"/>
        </w:rPr>
        <w:t>υσίας στο εξωτερικό από 23</w:t>
      </w:r>
      <w:r>
        <w:rPr>
          <w:rFonts w:eastAsia="Times New Roman"/>
          <w:szCs w:val="24"/>
        </w:rPr>
        <w:t xml:space="preserve"> Ιουνίου</w:t>
      </w:r>
      <w:r w:rsidRPr="003506A2">
        <w:rPr>
          <w:rFonts w:eastAsia="Times New Roman"/>
          <w:szCs w:val="24"/>
        </w:rPr>
        <w:t xml:space="preserve"> έως 25</w:t>
      </w:r>
      <w:r>
        <w:rPr>
          <w:rFonts w:eastAsia="Times New Roman"/>
          <w:szCs w:val="24"/>
        </w:rPr>
        <w:t xml:space="preserve"> Ιουνίου </w:t>
      </w:r>
      <w:r w:rsidRPr="003506A2">
        <w:rPr>
          <w:rFonts w:eastAsia="Times New Roman"/>
          <w:szCs w:val="24"/>
        </w:rPr>
        <w:t>2018 για προσωπικούς λόγους. Η Βουλή εγκρίνει;</w:t>
      </w:r>
    </w:p>
    <w:p w14:paraId="06E4F47B" w14:textId="77777777" w:rsidR="007277CE" w:rsidRDefault="00471B06">
      <w:pPr>
        <w:spacing w:line="600" w:lineRule="auto"/>
        <w:ind w:firstLine="720"/>
        <w:contextualSpacing/>
        <w:jc w:val="both"/>
        <w:rPr>
          <w:rFonts w:eastAsia="Times New Roman"/>
          <w:szCs w:val="24"/>
        </w:rPr>
      </w:pPr>
      <w:r w:rsidRPr="003506A2">
        <w:rPr>
          <w:rFonts w:eastAsia="Times New Roman"/>
          <w:b/>
          <w:szCs w:val="24"/>
        </w:rPr>
        <w:t>ΟΛΟΙ ΟΙ ΒΟΥΛΕΥΤΕΣ:</w:t>
      </w:r>
      <w:r w:rsidRPr="003506A2">
        <w:rPr>
          <w:rFonts w:eastAsia="Times New Roman"/>
          <w:szCs w:val="24"/>
        </w:rPr>
        <w:t xml:space="preserve"> Μάλιστα, μάλιστα.</w:t>
      </w:r>
    </w:p>
    <w:p w14:paraId="06E4F47C" w14:textId="77777777" w:rsidR="007277CE" w:rsidRDefault="00471B06">
      <w:pPr>
        <w:spacing w:line="600" w:lineRule="auto"/>
        <w:ind w:firstLine="720"/>
        <w:contextualSpacing/>
        <w:jc w:val="both"/>
        <w:rPr>
          <w:rFonts w:eastAsia="Times New Roman"/>
          <w:szCs w:val="24"/>
        </w:rPr>
      </w:pPr>
      <w:r w:rsidRPr="003506A2">
        <w:rPr>
          <w:rFonts w:eastAsia="Times New Roman"/>
          <w:b/>
          <w:bCs/>
        </w:rPr>
        <w:t xml:space="preserve">ΠΡΟΕΔΡΕΥΩΝ (Δημήτριος </w:t>
      </w:r>
      <w:proofErr w:type="spellStart"/>
      <w:r w:rsidRPr="003506A2">
        <w:rPr>
          <w:rFonts w:eastAsia="Times New Roman"/>
          <w:b/>
          <w:bCs/>
        </w:rPr>
        <w:t>Κρεμαστινός</w:t>
      </w:r>
      <w:proofErr w:type="spellEnd"/>
      <w:r w:rsidRPr="003506A2">
        <w:rPr>
          <w:rFonts w:eastAsia="Times New Roman"/>
          <w:b/>
          <w:bCs/>
        </w:rPr>
        <w:t>):</w:t>
      </w:r>
      <w:r w:rsidRPr="003506A2">
        <w:rPr>
          <w:rFonts w:eastAsia="Times New Roman"/>
          <w:szCs w:val="24"/>
        </w:rPr>
        <w:t xml:space="preserve"> Συνεπώς η Βουλή ενέκρινε τη ζητηθείσα άδεια.</w:t>
      </w:r>
    </w:p>
    <w:p w14:paraId="06E4F47D" w14:textId="77777777" w:rsidR="007277CE" w:rsidRDefault="00471B06">
      <w:pPr>
        <w:spacing w:line="600" w:lineRule="auto"/>
        <w:ind w:firstLine="720"/>
        <w:contextualSpacing/>
        <w:jc w:val="both"/>
        <w:rPr>
          <w:rFonts w:eastAsia="Times New Roman"/>
          <w:szCs w:val="24"/>
        </w:rPr>
      </w:pPr>
      <w:r w:rsidRPr="003506A2">
        <w:rPr>
          <w:rFonts w:eastAsia="Times New Roman"/>
          <w:szCs w:val="24"/>
        </w:rPr>
        <w:t>Η Βουλευτής της Νέας Δημοκρατίας κ. Θεοδώ</w:t>
      </w:r>
      <w:r w:rsidRPr="003506A2">
        <w:rPr>
          <w:rFonts w:eastAsia="Times New Roman"/>
          <w:szCs w:val="24"/>
        </w:rPr>
        <w:t>ρα (Ντόρα) Μπακογιάννη ζητεί άδεια ολιγοήμερης απουσίας στο εξωτερικό από 25</w:t>
      </w:r>
      <w:r>
        <w:rPr>
          <w:rFonts w:eastAsia="Times New Roman"/>
          <w:szCs w:val="24"/>
        </w:rPr>
        <w:t xml:space="preserve"> Ιουνίου</w:t>
      </w:r>
      <w:r w:rsidRPr="003506A2">
        <w:rPr>
          <w:rFonts w:eastAsia="Times New Roman"/>
          <w:szCs w:val="24"/>
        </w:rPr>
        <w:t xml:space="preserve"> έως 28</w:t>
      </w:r>
      <w:r>
        <w:rPr>
          <w:rFonts w:eastAsia="Times New Roman"/>
          <w:szCs w:val="24"/>
        </w:rPr>
        <w:t xml:space="preserve"> Ιουνίου </w:t>
      </w:r>
      <w:r w:rsidRPr="003506A2">
        <w:rPr>
          <w:rFonts w:eastAsia="Times New Roman"/>
          <w:szCs w:val="24"/>
        </w:rPr>
        <w:t>2018 για την κηδεία προσώπου στενού οικογενειακού της περιβάλλοντος. Η Βουλή εγκρίνει;</w:t>
      </w:r>
    </w:p>
    <w:p w14:paraId="06E4F47E" w14:textId="77777777" w:rsidR="007277CE" w:rsidRDefault="00471B06">
      <w:pPr>
        <w:spacing w:line="600" w:lineRule="auto"/>
        <w:ind w:firstLine="720"/>
        <w:contextualSpacing/>
        <w:jc w:val="both"/>
        <w:rPr>
          <w:rFonts w:eastAsia="Times New Roman"/>
          <w:szCs w:val="24"/>
        </w:rPr>
      </w:pPr>
      <w:r w:rsidRPr="003506A2">
        <w:rPr>
          <w:rFonts w:eastAsia="Times New Roman"/>
          <w:b/>
          <w:szCs w:val="24"/>
        </w:rPr>
        <w:t>ΟΛΟΙ ΟΙ ΒΟΥΛΕΥΤΕΣ:</w:t>
      </w:r>
      <w:r w:rsidRPr="003506A2">
        <w:rPr>
          <w:rFonts w:eastAsia="Times New Roman"/>
          <w:szCs w:val="24"/>
        </w:rPr>
        <w:t xml:space="preserve"> Μάλιστα, μάλιστα.</w:t>
      </w:r>
    </w:p>
    <w:p w14:paraId="06E4F47F" w14:textId="77777777" w:rsidR="007277CE" w:rsidRDefault="00471B06">
      <w:pPr>
        <w:spacing w:line="600" w:lineRule="auto"/>
        <w:ind w:firstLine="720"/>
        <w:contextualSpacing/>
        <w:jc w:val="both"/>
        <w:rPr>
          <w:rFonts w:eastAsia="Times New Roman"/>
          <w:szCs w:val="24"/>
        </w:rPr>
      </w:pPr>
      <w:r w:rsidRPr="003506A2">
        <w:rPr>
          <w:rFonts w:eastAsia="Times New Roman"/>
          <w:b/>
          <w:bCs/>
        </w:rPr>
        <w:t xml:space="preserve">ΠΡΟΕΔΡΕΥΩΝ (Δημήτριος </w:t>
      </w:r>
      <w:proofErr w:type="spellStart"/>
      <w:r w:rsidRPr="003506A2">
        <w:rPr>
          <w:rFonts w:eastAsia="Times New Roman"/>
          <w:b/>
          <w:bCs/>
        </w:rPr>
        <w:t>Κρεμαστινό</w:t>
      </w:r>
      <w:r w:rsidRPr="003506A2">
        <w:rPr>
          <w:rFonts w:eastAsia="Times New Roman"/>
          <w:b/>
          <w:bCs/>
        </w:rPr>
        <w:t>ς</w:t>
      </w:r>
      <w:proofErr w:type="spellEnd"/>
      <w:r w:rsidRPr="003506A2">
        <w:rPr>
          <w:rFonts w:eastAsia="Times New Roman"/>
          <w:b/>
          <w:bCs/>
        </w:rPr>
        <w:t>):</w:t>
      </w:r>
      <w:r w:rsidRPr="003506A2">
        <w:rPr>
          <w:rFonts w:eastAsia="Times New Roman"/>
          <w:szCs w:val="24"/>
        </w:rPr>
        <w:t xml:space="preserve"> Συνεπώς η Βουλή ενέκρινε τη ζητηθείσα άδεια.</w:t>
      </w:r>
    </w:p>
    <w:p w14:paraId="06E4F480" w14:textId="77777777" w:rsidR="007277CE" w:rsidRDefault="00471B06">
      <w:pPr>
        <w:spacing w:line="600" w:lineRule="auto"/>
        <w:ind w:firstLine="720"/>
        <w:contextualSpacing/>
        <w:jc w:val="both"/>
        <w:rPr>
          <w:rFonts w:eastAsia="Times New Roman"/>
          <w:szCs w:val="24"/>
        </w:rPr>
      </w:pPr>
      <w:r w:rsidRPr="003506A2">
        <w:rPr>
          <w:rFonts w:eastAsia="Times New Roman"/>
          <w:szCs w:val="24"/>
        </w:rPr>
        <w:t>Στο σημείο αυτό ολοκληρώθηκε η συζήτηση των επικαίρων ερωτήσεων.</w:t>
      </w:r>
    </w:p>
    <w:p w14:paraId="06E4F481" w14:textId="77777777" w:rsidR="007277CE" w:rsidRDefault="007277CE">
      <w:pPr>
        <w:spacing w:line="600" w:lineRule="auto"/>
        <w:ind w:firstLine="720"/>
        <w:contextualSpacing/>
        <w:jc w:val="both"/>
        <w:rPr>
          <w:rFonts w:eastAsia="Times New Roman"/>
          <w:color w:val="FF0000"/>
          <w:szCs w:val="24"/>
        </w:rPr>
      </w:pPr>
    </w:p>
    <w:p w14:paraId="06E4F482" w14:textId="77777777" w:rsidR="007277CE" w:rsidRDefault="00471B06">
      <w:pPr>
        <w:spacing w:line="600" w:lineRule="auto"/>
        <w:ind w:firstLine="720"/>
        <w:contextualSpacing/>
        <w:jc w:val="center"/>
        <w:rPr>
          <w:rFonts w:eastAsia="Times New Roman"/>
          <w:b/>
          <w:bCs/>
        </w:rPr>
      </w:pPr>
      <w:r w:rsidRPr="003506A2">
        <w:rPr>
          <w:rFonts w:eastAsia="Times New Roman"/>
          <w:color w:val="FF0000"/>
          <w:szCs w:val="24"/>
        </w:rPr>
        <w:lastRenderedPageBreak/>
        <w:t>(ΑΛΛΑΓΗ ΣΕΛΙΔΑΣ ΛΟΓΩ ΑΛΛΑΓΗΣ ΘΕΜΑΤΟΣ)</w:t>
      </w:r>
    </w:p>
    <w:p w14:paraId="06E4F483" w14:textId="77777777" w:rsidR="007277CE" w:rsidRDefault="007277CE">
      <w:pPr>
        <w:spacing w:line="600" w:lineRule="auto"/>
        <w:ind w:firstLine="720"/>
        <w:contextualSpacing/>
        <w:jc w:val="both"/>
        <w:rPr>
          <w:rFonts w:eastAsia="Times New Roman"/>
          <w:b/>
          <w:bCs/>
        </w:rPr>
      </w:pPr>
    </w:p>
    <w:p w14:paraId="06E4F484" w14:textId="77777777" w:rsidR="007277CE" w:rsidRDefault="00471B06">
      <w:pPr>
        <w:spacing w:line="600" w:lineRule="auto"/>
        <w:ind w:firstLine="720"/>
        <w:contextualSpacing/>
        <w:jc w:val="both"/>
        <w:rPr>
          <w:rFonts w:eastAsia="Times New Roman" w:cs="Times New Roman"/>
          <w:szCs w:val="24"/>
        </w:rPr>
      </w:pPr>
      <w:r w:rsidRPr="003506A2">
        <w:rPr>
          <w:rFonts w:eastAsia="Times New Roman"/>
          <w:b/>
          <w:bCs/>
        </w:rPr>
        <w:t xml:space="preserve">ΠΡΟΕΔΡΕΥΩΝ (Δημήτριος </w:t>
      </w:r>
      <w:proofErr w:type="spellStart"/>
      <w:r w:rsidRPr="003506A2">
        <w:rPr>
          <w:rFonts w:eastAsia="Times New Roman"/>
          <w:b/>
          <w:bCs/>
        </w:rPr>
        <w:t>Κρεμαστινός</w:t>
      </w:r>
      <w:proofErr w:type="spellEnd"/>
      <w:r w:rsidRPr="003506A2">
        <w:rPr>
          <w:rFonts w:eastAsia="Times New Roman"/>
          <w:b/>
          <w:bCs/>
        </w:rPr>
        <w:t>):</w:t>
      </w:r>
      <w:r w:rsidRPr="003506A2">
        <w:rPr>
          <w:rFonts w:eastAsia="Times New Roman" w:cs="Times New Roman"/>
          <w:szCs w:val="24"/>
        </w:rPr>
        <w:t xml:space="preserve"> Κυρίες και κύριοι συνάδελφοι, εισερχόμαστε στην ημερήσια διάταξη των </w:t>
      </w:r>
    </w:p>
    <w:p w14:paraId="06E4F485" w14:textId="77777777" w:rsidR="007277CE" w:rsidRDefault="00471B06">
      <w:pPr>
        <w:spacing w:line="600" w:lineRule="auto"/>
        <w:ind w:firstLine="720"/>
        <w:contextualSpacing/>
        <w:jc w:val="center"/>
        <w:rPr>
          <w:rFonts w:eastAsia="Times New Roman" w:cs="Times New Roman"/>
          <w:szCs w:val="24"/>
        </w:rPr>
      </w:pPr>
      <w:r w:rsidRPr="003506A2">
        <w:rPr>
          <w:rFonts w:eastAsia="Times New Roman" w:cs="Times New Roman"/>
          <w:b/>
          <w:szCs w:val="24"/>
        </w:rPr>
        <w:t>ΕΠΕΡΩΤΗΣΕΩΝ</w:t>
      </w:r>
      <w:r w:rsidRPr="003506A2">
        <w:rPr>
          <w:rFonts w:eastAsia="Times New Roman" w:cs="Times New Roman"/>
          <w:szCs w:val="24"/>
        </w:rPr>
        <w:t xml:space="preserve"> </w:t>
      </w:r>
    </w:p>
    <w:p w14:paraId="06E4F486" w14:textId="77777777" w:rsidR="007277CE" w:rsidRDefault="00471B06">
      <w:pPr>
        <w:spacing w:line="600" w:lineRule="auto"/>
        <w:ind w:firstLine="720"/>
        <w:contextualSpacing/>
        <w:jc w:val="both"/>
        <w:rPr>
          <w:rFonts w:eastAsia="Times New Roman" w:cs="Times New Roman"/>
          <w:szCs w:val="24"/>
        </w:rPr>
      </w:pPr>
      <w:r w:rsidRPr="003506A2">
        <w:rPr>
          <w:rFonts w:eastAsia="Times New Roman" w:cs="Times New Roman"/>
          <w:szCs w:val="24"/>
        </w:rPr>
        <w:t>Θα συζητηθεί η υπ’ αριθμόν 23/15/28-3-2018 επίκαιρη επερώτηση των Βουλευτών της Κοινοβουλευτικής Ομάδας της Νέας Δημοκρατίας κ.κ. Θεοδώρας (Ντόρας) Μπακογιάννη, Αθανασίου Μ</w:t>
      </w:r>
      <w:r w:rsidRPr="003506A2">
        <w:rPr>
          <w:rFonts w:eastAsia="Times New Roman" w:cs="Times New Roman"/>
          <w:szCs w:val="24"/>
        </w:rPr>
        <w:t xml:space="preserve">πούρα, Χρίστου Δήμα, Χαράλαμπου Αθανασίου, Ιωάννη Αντωνιάδη, Φωτεινής Αραμπατζή, Ελευθερίου </w:t>
      </w:r>
      <w:proofErr w:type="spellStart"/>
      <w:r w:rsidRPr="003506A2">
        <w:rPr>
          <w:rFonts w:eastAsia="Times New Roman" w:cs="Times New Roman"/>
          <w:szCs w:val="24"/>
        </w:rPr>
        <w:t>Αυγενάκη</w:t>
      </w:r>
      <w:proofErr w:type="spellEnd"/>
      <w:r w:rsidRPr="003506A2">
        <w:rPr>
          <w:rFonts w:eastAsia="Times New Roman" w:cs="Times New Roman"/>
          <w:szCs w:val="24"/>
        </w:rPr>
        <w:t xml:space="preserve">, Απόστολου </w:t>
      </w:r>
      <w:proofErr w:type="spellStart"/>
      <w:r w:rsidRPr="003506A2">
        <w:rPr>
          <w:rFonts w:eastAsia="Times New Roman" w:cs="Times New Roman"/>
          <w:szCs w:val="24"/>
        </w:rPr>
        <w:t>Βεζυρόπουλου</w:t>
      </w:r>
      <w:proofErr w:type="spellEnd"/>
      <w:r w:rsidRPr="003506A2">
        <w:rPr>
          <w:rFonts w:eastAsia="Times New Roman" w:cs="Times New Roman"/>
          <w:szCs w:val="24"/>
        </w:rPr>
        <w:t xml:space="preserve">, Γεωργίου Βλάχου, Νικολάου – Γεωργίου </w:t>
      </w:r>
      <w:proofErr w:type="spellStart"/>
      <w:r w:rsidRPr="003506A2">
        <w:rPr>
          <w:rFonts w:eastAsia="Times New Roman" w:cs="Times New Roman"/>
          <w:szCs w:val="24"/>
        </w:rPr>
        <w:t>Δένδια</w:t>
      </w:r>
      <w:proofErr w:type="spellEnd"/>
      <w:r w:rsidRPr="003506A2">
        <w:rPr>
          <w:rFonts w:eastAsia="Times New Roman" w:cs="Times New Roman"/>
          <w:szCs w:val="24"/>
        </w:rPr>
        <w:t xml:space="preserve">, Κωνσταντίνου Αχ. Καραμανλή, </w:t>
      </w:r>
      <w:r>
        <w:rPr>
          <w:rFonts w:eastAsia="Times New Roman" w:cs="Times New Roman"/>
          <w:szCs w:val="24"/>
        </w:rPr>
        <w:t>Θεό</w:t>
      </w:r>
      <w:r w:rsidRPr="003506A2">
        <w:rPr>
          <w:rFonts w:eastAsia="Times New Roman" w:cs="Times New Roman"/>
          <w:szCs w:val="24"/>
        </w:rPr>
        <w:t>δ</w:t>
      </w:r>
      <w:r>
        <w:rPr>
          <w:rFonts w:eastAsia="Times New Roman" w:cs="Times New Roman"/>
          <w:szCs w:val="24"/>
        </w:rPr>
        <w:t>ω</w:t>
      </w:r>
      <w:r w:rsidRPr="003506A2">
        <w:rPr>
          <w:rFonts w:eastAsia="Times New Roman" w:cs="Times New Roman"/>
          <w:szCs w:val="24"/>
        </w:rPr>
        <w:t xml:space="preserve">ρου Καράογλου, Γεωργίου </w:t>
      </w:r>
      <w:proofErr w:type="spellStart"/>
      <w:r w:rsidRPr="003506A2">
        <w:rPr>
          <w:rFonts w:eastAsia="Times New Roman" w:cs="Times New Roman"/>
          <w:szCs w:val="24"/>
        </w:rPr>
        <w:t>Καρασμανή</w:t>
      </w:r>
      <w:proofErr w:type="spellEnd"/>
      <w:r w:rsidRPr="003506A2">
        <w:rPr>
          <w:rFonts w:eastAsia="Times New Roman" w:cs="Times New Roman"/>
          <w:szCs w:val="24"/>
        </w:rPr>
        <w:t xml:space="preserve">, Ανδρέα </w:t>
      </w:r>
      <w:proofErr w:type="spellStart"/>
      <w:r w:rsidRPr="003506A2">
        <w:rPr>
          <w:rFonts w:eastAsia="Times New Roman" w:cs="Times New Roman"/>
          <w:szCs w:val="24"/>
        </w:rPr>
        <w:t>Κατσανιώτη</w:t>
      </w:r>
      <w:proofErr w:type="spellEnd"/>
      <w:r w:rsidRPr="003506A2">
        <w:rPr>
          <w:rFonts w:eastAsia="Times New Roman" w:cs="Times New Roman"/>
          <w:szCs w:val="24"/>
        </w:rPr>
        <w:t xml:space="preserve">, Κωνσταντίνου Κατσαφάδου, Εμμανουήλ (Μάνου) </w:t>
      </w:r>
      <w:proofErr w:type="spellStart"/>
      <w:r w:rsidRPr="003506A2">
        <w:rPr>
          <w:rFonts w:eastAsia="Times New Roman" w:cs="Times New Roman"/>
          <w:szCs w:val="24"/>
        </w:rPr>
        <w:t>Κόνσολα</w:t>
      </w:r>
      <w:proofErr w:type="spellEnd"/>
      <w:r w:rsidRPr="003506A2">
        <w:rPr>
          <w:rFonts w:eastAsia="Times New Roman" w:cs="Times New Roman"/>
          <w:szCs w:val="24"/>
        </w:rPr>
        <w:t xml:space="preserve">, Χρήστου </w:t>
      </w:r>
      <w:proofErr w:type="spellStart"/>
      <w:r w:rsidRPr="003506A2">
        <w:rPr>
          <w:rFonts w:eastAsia="Times New Roman" w:cs="Times New Roman"/>
          <w:szCs w:val="24"/>
        </w:rPr>
        <w:t>Μπουκώρου</w:t>
      </w:r>
      <w:proofErr w:type="spellEnd"/>
      <w:r w:rsidRPr="003506A2">
        <w:rPr>
          <w:rFonts w:eastAsia="Times New Roman" w:cs="Times New Roman"/>
          <w:szCs w:val="24"/>
        </w:rPr>
        <w:t xml:space="preserve">, Ιωάννη </w:t>
      </w:r>
      <w:proofErr w:type="spellStart"/>
      <w:r w:rsidRPr="003506A2">
        <w:rPr>
          <w:rFonts w:eastAsia="Times New Roman" w:cs="Times New Roman"/>
          <w:szCs w:val="24"/>
        </w:rPr>
        <w:t>Πλακιωτάκη</w:t>
      </w:r>
      <w:proofErr w:type="spellEnd"/>
      <w:r w:rsidRPr="003506A2">
        <w:rPr>
          <w:rFonts w:eastAsia="Times New Roman" w:cs="Times New Roman"/>
          <w:szCs w:val="24"/>
        </w:rPr>
        <w:t xml:space="preserve">, Κωνσταντίνου Σκρέκα, Χρήστου </w:t>
      </w:r>
      <w:proofErr w:type="spellStart"/>
      <w:r w:rsidRPr="003506A2">
        <w:rPr>
          <w:rFonts w:eastAsia="Times New Roman" w:cs="Times New Roman"/>
          <w:szCs w:val="24"/>
        </w:rPr>
        <w:t>Σταϊκούρα</w:t>
      </w:r>
      <w:proofErr w:type="spellEnd"/>
      <w:r w:rsidRPr="003506A2">
        <w:rPr>
          <w:rFonts w:eastAsia="Times New Roman" w:cs="Times New Roman"/>
          <w:szCs w:val="24"/>
        </w:rPr>
        <w:t xml:space="preserve">, Δημητρίου Σταμάτη, Γεωργίου </w:t>
      </w:r>
      <w:proofErr w:type="spellStart"/>
      <w:r w:rsidRPr="003506A2">
        <w:rPr>
          <w:rFonts w:eastAsia="Times New Roman" w:cs="Times New Roman"/>
          <w:szCs w:val="24"/>
        </w:rPr>
        <w:t>Στύλιου</w:t>
      </w:r>
      <w:proofErr w:type="spellEnd"/>
      <w:r w:rsidRPr="003506A2">
        <w:rPr>
          <w:rFonts w:eastAsia="Times New Roman" w:cs="Times New Roman"/>
          <w:szCs w:val="24"/>
        </w:rPr>
        <w:t xml:space="preserve">, Ιωάννη </w:t>
      </w:r>
      <w:proofErr w:type="spellStart"/>
      <w:r w:rsidRPr="003506A2">
        <w:rPr>
          <w:rFonts w:eastAsia="Times New Roman" w:cs="Times New Roman"/>
          <w:szCs w:val="24"/>
        </w:rPr>
        <w:t>Τραγάκη</w:t>
      </w:r>
      <w:proofErr w:type="spellEnd"/>
      <w:r w:rsidRPr="003506A2">
        <w:rPr>
          <w:rFonts w:eastAsia="Times New Roman" w:cs="Times New Roman"/>
          <w:szCs w:val="24"/>
        </w:rPr>
        <w:t xml:space="preserve">, Κωνσταντίνου Τσιάρα, Θεόδωρου </w:t>
      </w:r>
      <w:proofErr w:type="spellStart"/>
      <w:r w:rsidRPr="003506A2">
        <w:rPr>
          <w:rFonts w:eastAsia="Times New Roman" w:cs="Times New Roman"/>
          <w:szCs w:val="24"/>
        </w:rPr>
        <w:t>Φορτσάκη</w:t>
      </w:r>
      <w:proofErr w:type="spellEnd"/>
      <w:r w:rsidRPr="003506A2">
        <w:rPr>
          <w:rFonts w:eastAsia="Times New Roman" w:cs="Times New Roman"/>
          <w:szCs w:val="24"/>
        </w:rPr>
        <w:t xml:space="preserve">, Κωνσταντίνου (Κωστή) Χατζηδάκη </w:t>
      </w:r>
      <w:r w:rsidRPr="003506A2">
        <w:rPr>
          <w:rFonts w:eastAsia="Times New Roman" w:cs="Times New Roman"/>
          <w:szCs w:val="24"/>
        </w:rPr>
        <w:t xml:space="preserve">προς τον Υπουργό Οικονομίας </w:t>
      </w:r>
      <w:r w:rsidRPr="003506A2">
        <w:rPr>
          <w:rFonts w:eastAsia="Times New Roman" w:cs="Times New Roman"/>
          <w:szCs w:val="24"/>
        </w:rPr>
        <w:lastRenderedPageBreak/>
        <w:t>και Ανάπτυξης με θέμα: «Πλήρης αποτυχία του εξωδικαστικού συμβιβασμού</w:t>
      </w:r>
      <w:r>
        <w:rPr>
          <w:rFonts w:eastAsia="Times New Roman" w:cs="Times New Roman"/>
          <w:szCs w:val="24"/>
        </w:rPr>
        <w:t xml:space="preserve"> -</w:t>
      </w:r>
      <w:r w:rsidRPr="003506A2">
        <w:rPr>
          <w:rFonts w:eastAsia="Times New Roman" w:cs="Times New Roman"/>
          <w:szCs w:val="24"/>
        </w:rPr>
        <w:t xml:space="preserve"> Ωφελήθηκαν μόνο είκοσι τρεις επιχειρήσεις».</w:t>
      </w:r>
    </w:p>
    <w:p w14:paraId="06E4F487" w14:textId="77777777" w:rsidR="007277CE" w:rsidRDefault="00471B06">
      <w:pPr>
        <w:spacing w:line="600" w:lineRule="auto"/>
        <w:ind w:firstLine="720"/>
        <w:contextualSpacing/>
        <w:jc w:val="both"/>
        <w:rPr>
          <w:rFonts w:eastAsia="Times New Roman" w:cs="Times New Roman"/>
          <w:szCs w:val="24"/>
        </w:rPr>
      </w:pPr>
      <w:r w:rsidRPr="003506A2">
        <w:rPr>
          <w:rFonts w:eastAsia="Times New Roman" w:cs="Times New Roman"/>
          <w:szCs w:val="24"/>
        </w:rPr>
        <w:t xml:space="preserve">Από τους επερωτώντες Βουλευτές θα τοποθετηθούν ο κ. Μπούρας, ο κ. Δήμας, ο κ. Αθανασίου, ο κ. </w:t>
      </w:r>
      <w:proofErr w:type="spellStart"/>
      <w:r w:rsidRPr="003506A2">
        <w:rPr>
          <w:rFonts w:eastAsia="Times New Roman" w:cs="Times New Roman"/>
          <w:szCs w:val="24"/>
        </w:rPr>
        <w:t>Βεσυρόπουλος</w:t>
      </w:r>
      <w:proofErr w:type="spellEnd"/>
      <w:r w:rsidRPr="003506A2">
        <w:rPr>
          <w:rFonts w:eastAsia="Times New Roman" w:cs="Times New Roman"/>
          <w:szCs w:val="24"/>
        </w:rPr>
        <w:t>, ο κ.</w:t>
      </w:r>
      <w:r w:rsidRPr="003506A2">
        <w:rPr>
          <w:rFonts w:eastAsia="Times New Roman" w:cs="Times New Roman"/>
          <w:szCs w:val="24"/>
        </w:rPr>
        <w:t xml:space="preserve"> </w:t>
      </w:r>
      <w:proofErr w:type="spellStart"/>
      <w:r w:rsidRPr="003506A2">
        <w:rPr>
          <w:rFonts w:eastAsia="Times New Roman" w:cs="Times New Roman"/>
          <w:szCs w:val="24"/>
        </w:rPr>
        <w:t>Μπουκώρος</w:t>
      </w:r>
      <w:proofErr w:type="spellEnd"/>
      <w:r w:rsidRPr="003506A2">
        <w:rPr>
          <w:rFonts w:eastAsia="Times New Roman" w:cs="Times New Roman"/>
          <w:szCs w:val="24"/>
        </w:rPr>
        <w:t xml:space="preserve">, ο κ. Βλάχος και ο κ. </w:t>
      </w:r>
      <w:proofErr w:type="spellStart"/>
      <w:r w:rsidRPr="003506A2">
        <w:rPr>
          <w:rFonts w:eastAsia="Times New Roman" w:cs="Times New Roman"/>
          <w:szCs w:val="24"/>
        </w:rPr>
        <w:t>Φορτσάκης</w:t>
      </w:r>
      <w:proofErr w:type="spellEnd"/>
      <w:r w:rsidRPr="003506A2">
        <w:rPr>
          <w:rFonts w:eastAsia="Times New Roman" w:cs="Times New Roman"/>
          <w:szCs w:val="24"/>
        </w:rPr>
        <w:t>.</w:t>
      </w:r>
    </w:p>
    <w:p w14:paraId="06E4F488" w14:textId="77777777" w:rsidR="007277CE" w:rsidRDefault="00471B06">
      <w:pPr>
        <w:spacing w:line="600" w:lineRule="auto"/>
        <w:ind w:firstLine="720"/>
        <w:contextualSpacing/>
        <w:jc w:val="both"/>
        <w:rPr>
          <w:rFonts w:eastAsia="Times New Roman" w:cs="Times New Roman"/>
          <w:szCs w:val="24"/>
        </w:rPr>
      </w:pPr>
      <w:r w:rsidRPr="003506A2">
        <w:rPr>
          <w:rFonts w:eastAsia="Times New Roman" w:cs="Times New Roman"/>
          <w:szCs w:val="24"/>
        </w:rPr>
        <w:t xml:space="preserve">Εκ μέρους της Κυβέρνησης θα απαντήσει ο Αντιπρόεδρος της Κυβέρνησης και Υπουργός Οικονομίας και Ανάπτυξης, ο κ. Δραγασάκης. </w:t>
      </w:r>
    </w:p>
    <w:p w14:paraId="06E4F489" w14:textId="77777777" w:rsidR="007277CE" w:rsidRDefault="00471B06">
      <w:pPr>
        <w:spacing w:line="600" w:lineRule="auto"/>
        <w:ind w:firstLine="720"/>
        <w:contextualSpacing/>
        <w:jc w:val="both"/>
        <w:rPr>
          <w:rFonts w:eastAsia="Times New Roman" w:cs="Times New Roman"/>
          <w:szCs w:val="24"/>
        </w:rPr>
      </w:pPr>
      <w:r w:rsidRPr="003506A2">
        <w:rPr>
          <w:rFonts w:eastAsia="Times New Roman" w:cs="Times New Roman"/>
          <w:szCs w:val="24"/>
        </w:rPr>
        <w:t xml:space="preserve">Οι χρόνοι για τους επερωτώντες Βουλευτές είναι οι εξής: </w:t>
      </w:r>
      <w:r w:rsidRPr="003506A2">
        <w:rPr>
          <w:rFonts w:eastAsia="Times New Roman" w:cs="Times New Roman"/>
          <w:bCs/>
          <w:shd w:val="clear" w:color="auto" w:fill="FFFFFF"/>
        </w:rPr>
        <w:t>Γ</w:t>
      </w:r>
      <w:r w:rsidRPr="003506A2">
        <w:rPr>
          <w:rFonts w:eastAsia="Times New Roman" w:cs="Times New Roman"/>
          <w:szCs w:val="24"/>
        </w:rPr>
        <w:t xml:space="preserve">ια τον πρώτο ομιλητή ο χρόνος </w:t>
      </w:r>
      <w:r w:rsidRPr="003506A2">
        <w:rPr>
          <w:rFonts w:eastAsia="Times New Roman" w:cs="Times New Roman"/>
          <w:szCs w:val="24"/>
        </w:rPr>
        <w:t xml:space="preserve">θα είναι δέκα λεπτά για την </w:t>
      </w:r>
      <w:proofErr w:type="spellStart"/>
      <w:r w:rsidRPr="003506A2">
        <w:rPr>
          <w:rFonts w:eastAsia="Times New Roman" w:cs="Times New Roman"/>
          <w:szCs w:val="24"/>
        </w:rPr>
        <w:t>πρωτολογία</w:t>
      </w:r>
      <w:proofErr w:type="spellEnd"/>
      <w:r w:rsidRPr="003506A2">
        <w:rPr>
          <w:rFonts w:eastAsia="Times New Roman" w:cs="Times New Roman"/>
          <w:szCs w:val="24"/>
        </w:rPr>
        <w:t xml:space="preserve"> και πέντε λεπτά για τη δευτερολογία. Για τον δεύτερο, πέντε λεπτά για την </w:t>
      </w:r>
      <w:proofErr w:type="spellStart"/>
      <w:r w:rsidRPr="003506A2">
        <w:rPr>
          <w:rFonts w:eastAsia="Times New Roman" w:cs="Times New Roman"/>
          <w:szCs w:val="24"/>
        </w:rPr>
        <w:t>πρωτολογία</w:t>
      </w:r>
      <w:proofErr w:type="spellEnd"/>
      <w:r w:rsidRPr="003506A2">
        <w:rPr>
          <w:rFonts w:eastAsia="Times New Roman" w:cs="Times New Roman"/>
          <w:szCs w:val="24"/>
        </w:rPr>
        <w:t xml:space="preserve"> και τρία λεπτά για τη δευτερολογία. Για τον τρίτο, πέντε λεπτά για την </w:t>
      </w:r>
      <w:proofErr w:type="spellStart"/>
      <w:r w:rsidRPr="003506A2">
        <w:rPr>
          <w:rFonts w:eastAsia="Times New Roman" w:cs="Times New Roman"/>
          <w:szCs w:val="24"/>
        </w:rPr>
        <w:t>πρωτολογία</w:t>
      </w:r>
      <w:proofErr w:type="spellEnd"/>
      <w:r w:rsidRPr="003506A2">
        <w:rPr>
          <w:rFonts w:eastAsia="Times New Roman" w:cs="Times New Roman"/>
          <w:szCs w:val="24"/>
        </w:rPr>
        <w:t xml:space="preserve"> και τρία λεπτά για τη δευτερολογία. Για τον τέταρτ</w:t>
      </w:r>
      <w:r w:rsidRPr="003506A2">
        <w:rPr>
          <w:rFonts w:eastAsia="Times New Roman" w:cs="Times New Roman"/>
          <w:szCs w:val="24"/>
        </w:rPr>
        <w:t xml:space="preserve">ο, πέντε λεπτά για την </w:t>
      </w:r>
      <w:proofErr w:type="spellStart"/>
      <w:r w:rsidRPr="003506A2">
        <w:rPr>
          <w:rFonts w:eastAsia="Times New Roman" w:cs="Times New Roman"/>
          <w:szCs w:val="24"/>
        </w:rPr>
        <w:t>πρωτολογία</w:t>
      </w:r>
      <w:proofErr w:type="spellEnd"/>
      <w:r w:rsidRPr="003506A2">
        <w:rPr>
          <w:rFonts w:eastAsia="Times New Roman" w:cs="Times New Roman"/>
          <w:szCs w:val="24"/>
        </w:rPr>
        <w:t xml:space="preserve"> και τρία λεπτά για τη δευτερολογία. Για τον πέμπτο, πέντε λεπτά για την </w:t>
      </w:r>
      <w:proofErr w:type="spellStart"/>
      <w:r w:rsidRPr="003506A2">
        <w:rPr>
          <w:rFonts w:eastAsia="Times New Roman" w:cs="Times New Roman"/>
          <w:szCs w:val="24"/>
        </w:rPr>
        <w:t>πρωτολογία</w:t>
      </w:r>
      <w:proofErr w:type="spellEnd"/>
      <w:r w:rsidRPr="003506A2">
        <w:rPr>
          <w:rFonts w:eastAsia="Times New Roman" w:cs="Times New Roman"/>
          <w:szCs w:val="24"/>
        </w:rPr>
        <w:t xml:space="preserve"> και τρία λεπτά για τη δευτερολογία. Για τον έκτο, τρία λεπτά για την </w:t>
      </w:r>
      <w:proofErr w:type="spellStart"/>
      <w:r w:rsidRPr="003506A2">
        <w:rPr>
          <w:rFonts w:eastAsia="Times New Roman" w:cs="Times New Roman"/>
          <w:szCs w:val="24"/>
        </w:rPr>
        <w:t>πρωτολογία</w:t>
      </w:r>
      <w:proofErr w:type="spellEnd"/>
      <w:r w:rsidRPr="003506A2">
        <w:rPr>
          <w:rFonts w:eastAsia="Times New Roman" w:cs="Times New Roman"/>
          <w:szCs w:val="24"/>
        </w:rPr>
        <w:t xml:space="preserve"> και δύο λεπτά δευτερολογία. Για τον έβδομο, τρία λεπτά για </w:t>
      </w:r>
      <w:r w:rsidRPr="003506A2">
        <w:rPr>
          <w:rFonts w:eastAsia="Times New Roman" w:cs="Times New Roman"/>
          <w:szCs w:val="24"/>
        </w:rPr>
        <w:t xml:space="preserve">την </w:t>
      </w:r>
      <w:proofErr w:type="spellStart"/>
      <w:r w:rsidRPr="003506A2">
        <w:rPr>
          <w:rFonts w:eastAsia="Times New Roman" w:cs="Times New Roman"/>
          <w:szCs w:val="24"/>
        </w:rPr>
        <w:t>πρωτολογία</w:t>
      </w:r>
      <w:proofErr w:type="spellEnd"/>
      <w:r w:rsidRPr="003506A2">
        <w:rPr>
          <w:rFonts w:eastAsia="Times New Roman" w:cs="Times New Roman"/>
          <w:szCs w:val="24"/>
        </w:rPr>
        <w:t xml:space="preserve"> και δύο λεπτά για τη δευτερολογία.</w:t>
      </w:r>
    </w:p>
    <w:p w14:paraId="06E4F48A" w14:textId="77777777" w:rsidR="007277CE" w:rsidRDefault="00471B06">
      <w:pPr>
        <w:spacing w:line="600" w:lineRule="auto"/>
        <w:ind w:firstLine="720"/>
        <w:contextualSpacing/>
        <w:jc w:val="both"/>
        <w:rPr>
          <w:rFonts w:eastAsia="Times New Roman" w:cs="Times New Roman"/>
          <w:szCs w:val="24"/>
        </w:rPr>
      </w:pPr>
      <w:r w:rsidRPr="003506A2">
        <w:rPr>
          <w:rFonts w:eastAsia="Times New Roman" w:cs="Times New Roman"/>
          <w:szCs w:val="24"/>
        </w:rPr>
        <w:lastRenderedPageBreak/>
        <w:t xml:space="preserve">Ο Υπουργός έχει είκοσι λεπτά για την </w:t>
      </w:r>
      <w:proofErr w:type="spellStart"/>
      <w:r w:rsidRPr="003506A2">
        <w:rPr>
          <w:rFonts w:eastAsia="Times New Roman" w:cs="Times New Roman"/>
          <w:szCs w:val="24"/>
        </w:rPr>
        <w:t>πρωτολογία</w:t>
      </w:r>
      <w:proofErr w:type="spellEnd"/>
      <w:r w:rsidRPr="003506A2">
        <w:rPr>
          <w:rFonts w:eastAsia="Times New Roman" w:cs="Times New Roman"/>
          <w:szCs w:val="24"/>
        </w:rPr>
        <w:t xml:space="preserve">, δέκα λεπτά για </w:t>
      </w:r>
      <w:r w:rsidRPr="003506A2">
        <w:rPr>
          <w:rFonts w:eastAsia="Times New Roman"/>
          <w:bCs/>
          <w:shd w:val="clear" w:color="auto" w:fill="FFFFFF"/>
        </w:rPr>
        <w:t xml:space="preserve">τη </w:t>
      </w:r>
      <w:r w:rsidRPr="003506A2">
        <w:rPr>
          <w:rFonts w:eastAsia="Times New Roman" w:cs="Times New Roman"/>
          <w:szCs w:val="24"/>
        </w:rPr>
        <w:t xml:space="preserve">δευτερολογία και πέντε λεπτά για την </w:t>
      </w:r>
      <w:proofErr w:type="spellStart"/>
      <w:r w:rsidRPr="003506A2">
        <w:rPr>
          <w:rFonts w:eastAsia="Times New Roman" w:cs="Times New Roman"/>
          <w:szCs w:val="24"/>
        </w:rPr>
        <w:t>τριτολογία</w:t>
      </w:r>
      <w:proofErr w:type="spellEnd"/>
      <w:r w:rsidRPr="003506A2">
        <w:rPr>
          <w:rFonts w:eastAsia="Times New Roman" w:cs="Times New Roman"/>
          <w:szCs w:val="24"/>
        </w:rPr>
        <w:t>.</w:t>
      </w:r>
    </w:p>
    <w:p w14:paraId="06E4F48B" w14:textId="77777777" w:rsidR="007277CE" w:rsidRDefault="00471B06">
      <w:pPr>
        <w:spacing w:line="600" w:lineRule="auto"/>
        <w:ind w:firstLine="720"/>
        <w:contextualSpacing/>
        <w:jc w:val="both"/>
        <w:rPr>
          <w:rFonts w:eastAsia="Times New Roman" w:cs="Times New Roman"/>
          <w:szCs w:val="24"/>
        </w:rPr>
      </w:pPr>
      <w:r w:rsidRPr="003506A2">
        <w:rPr>
          <w:rFonts w:eastAsia="Times New Roman" w:cs="Times New Roman"/>
          <w:szCs w:val="24"/>
        </w:rPr>
        <w:t xml:space="preserve">Ο χρόνος για τους Κοινοβουλευτικούς Εκπροσώπους </w:t>
      </w:r>
      <w:r w:rsidRPr="003506A2">
        <w:rPr>
          <w:rFonts w:eastAsia="Times New Roman"/>
          <w:bCs/>
        </w:rPr>
        <w:t>έχει</w:t>
      </w:r>
      <w:r w:rsidRPr="003506A2">
        <w:rPr>
          <w:rFonts w:eastAsia="Times New Roman" w:cs="Times New Roman"/>
          <w:szCs w:val="24"/>
        </w:rPr>
        <w:t xml:space="preserve"> ως εξής: Η κ. </w:t>
      </w:r>
      <w:proofErr w:type="spellStart"/>
      <w:r w:rsidRPr="003506A2">
        <w:rPr>
          <w:rFonts w:eastAsia="Times New Roman" w:cs="Times New Roman"/>
          <w:szCs w:val="24"/>
        </w:rPr>
        <w:t>Τζάκρη</w:t>
      </w:r>
      <w:proofErr w:type="spellEnd"/>
      <w:r w:rsidRPr="003506A2">
        <w:rPr>
          <w:rFonts w:eastAsia="Times New Roman" w:cs="Times New Roman"/>
          <w:szCs w:val="24"/>
        </w:rPr>
        <w:t xml:space="preserve">, </w:t>
      </w:r>
      <w:r w:rsidRPr="003506A2">
        <w:rPr>
          <w:rFonts w:eastAsia="Times New Roman" w:cs="Times New Roman"/>
          <w:bCs/>
          <w:shd w:val="clear" w:color="auto" w:fill="FFFFFF"/>
        </w:rPr>
        <w:t>Κοινοβουλευτική</w:t>
      </w:r>
      <w:r w:rsidRPr="003506A2">
        <w:rPr>
          <w:rFonts w:eastAsia="Times New Roman" w:cs="Times New Roman"/>
          <w:bCs/>
          <w:shd w:val="clear" w:color="auto" w:fill="FFFFFF"/>
        </w:rPr>
        <w:t xml:space="preserve"> Εκπρόσωπο</w:t>
      </w:r>
      <w:r w:rsidRPr="003506A2">
        <w:rPr>
          <w:rFonts w:eastAsia="Times New Roman" w:cs="Times New Roman"/>
        </w:rPr>
        <w:t xml:space="preserve">ς του ΣΥΡΙΖΑ, </w:t>
      </w:r>
      <w:r w:rsidRPr="003506A2">
        <w:rPr>
          <w:rFonts w:eastAsia="Times New Roman" w:cs="Times New Roman"/>
          <w:szCs w:val="24"/>
        </w:rPr>
        <w:t xml:space="preserve">έχει έξι λεπτά. Ο κ. </w:t>
      </w:r>
      <w:proofErr w:type="spellStart"/>
      <w:r w:rsidRPr="003506A2">
        <w:rPr>
          <w:rFonts w:eastAsia="Times New Roman" w:cs="Times New Roman"/>
          <w:szCs w:val="24"/>
        </w:rPr>
        <w:t>Δένδιας</w:t>
      </w:r>
      <w:proofErr w:type="spellEnd"/>
      <w:r w:rsidRPr="003506A2">
        <w:rPr>
          <w:rFonts w:eastAsia="Times New Roman" w:cs="Times New Roman"/>
          <w:szCs w:val="24"/>
        </w:rPr>
        <w:t xml:space="preserve">, </w:t>
      </w:r>
      <w:r w:rsidRPr="003506A2">
        <w:rPr>
          <w:rFonts w:eastAsia="Times New Roman" w:cs="Times New Roman"/>
          <w:bCs/>
          <w:shd w:val="clear" w:color="auto" w:fill="FFFFFF"/>
        </w:rPr>
        <w:t>Κοινοβουλευτικός Εκπρόσωπος της Νέας Δημοκρατίας,</w:t>
      </w:r>
      <w:r w:rsidRPr="003506A2">
        <w:rPr>
          <w:rFonts w:eastAsia="Times New Roman" w:cs="Times New Roman"/>
          <w:szCs w:val="24"/>
        </w:rPr>
        <w:t xml:space="preserve"> έχει δώδεκα λεπτά για την </w:t>
      </w:r>
      <w:proofErr w:type="spellStart"/>
      <w:r w:rsidRPr="003506A2">
        <w:rPr>
          <w:rFonts w:eastAsia="Times New Roman" w:cs="Times New Roman"/>
          <w:szCs w:val="24"/>
        </w:rPr>
        <w:t>πρωτολογία</w:t>
      </w:r>
      <w:proofErr w:type="spellEnd"/>
      <w:r w:rsidRPr="003506A2">
        <w:rPr>
          <w:rFonts w:eastAsia="Times New Roman" w:cs="Times New Roman"/>
          <w:szCs w:val="24"/>
        </w:rPr>
        <w:t xml:space="preserve">, έξι για τη δευτερολογία και τρία για την </w:t>
      </w:r>
      <w:proofErr w:type="spellStart"/>
      <w:r w:rsidRPr="003506A2">
        <w:rPr>
          <w:rFonts w:eastAsia="Times New Roman" w:cs="Times New Roman"/>
          <w:szCs w:val="24"/>
        </w:rPr>
        <w:t>τριτολογία</w:t>
      </w:r>
      <w:proofErr w:type="spellEnd"/>
      <w:r w:rsidRPr="003506A2">
        <w:rPr>
          <w:rFonts w:eastAsia="Times New Roman" w:cs="Times New Roman"/>
          <w:szCs w:val="24"/>
        </w:rPr>
        <w:t xml:space="preserve">. Ο κ. Λοβέρδος, </w:t>
      </w:r>
      <w:r w:rsidRPr="003506A2">
        <w:rPr>
          <w:rFonts w:eastAsia="Times New Roman" w:cs="Times New Roman"/>
          <w:bCs/>
          <w:shd w:val="clear" w:color="auto" w:fill="FFFFFF"/>
        </w:rPr>
        <w:t>Κοινοβουλευτικός Εκπρόσωπο</w:t>
      </w:r>
      <w:r w:rsidRPr="003506A2">
        <w:rPr>
          <w:rFonts w:eastAsia="Times New Roman" w:cs="Times New Roman"/>
          <w:szCs w:val="24"/>
        </w:rPr>
        <w:t xml:space="preserve">ς της Δημοκρατικής Συμπαράταξης, έχει έξι λεπτά. Ο κ. </w:t>
      </w:r>
      <w:proofErr w:type="spellStart"/>
      <w:r w:rsidRPr="003506A2">
        <w:rPr>
          <w:rFonts w:eastAsia="Times New Roman" w:cs="Times New Roman"/>
          <w:szCs w:val="24"/>
        </w:rPr>
        <w:t>Παναγιώταρος</w:t>
      </w:r>
      <w:proofErr w:type="spellEnd"/>
      <w:r w:rsidRPr="003506A2">
        <w:rPr>
          <w:rFonts w:eastAsia="Times New Roman" w:cs="Times New Roman"/>
          <w:szCs w:val="24"/>
        </w:rPr>
        <w:t xml:space="preserve">, </w:t>
      </w:r>
      <w:r w:rsidRPr="003506A2">
        <w:rPr>
          <w:rFonts w:eastAsia="Times New Roman" w:cs="Times New Roman"/>
          <w:bCs/>
          <w:shd w:val="clear" w:color="auto" w:fill="FFFFFF"/>
        </w:rPr>
        <w:t>Κοινοβουλευτικός Εκπρόσωπο</w:t>
      </w:r>
      <w:r w:rsidRPr="003506A2">
        <w:rPr>
          <w:rFonts w:eastAsia="Times New Roman" w:cs="Times New Roman"/>
          <w:szCs w:val="24"/>
        </w:rPr>
        <w:t xml:space="preserve">ς της Χρυσής Αυγής έχει έξι λεπτά. Ο κ. </w:t>
      </w:r>
      <w:proofErr w:type="spellStart"/>
      <w:r w:rsidRPr="003506A2">
        <w:rPr>
          <w:rFonts w:eastAsia="Times New Roman" w:cs="Times New Roman"/>
          <w:szCs w:val="24"/>
        </w:rPr>
        <w:t>Καραθανασόπουλος</w:t>
      </w:r>
      <w:proofErr w:type="spellEnd"/>
      <w:r w:rsidRPr="003506A2">
        <w:rPr>
          <w:rFonts w:eastAsia="Times New Roman" w:cs="Times New Roman"/>
          <w:szCs w:val="24"/>
        </w:rPr>
        <w:t xml:space="preserve">, </w:t>
      </w:r>
      <w:r w:rsidRPr="003506A2">
        <w:rPr>
          <w:rFonts w:eastAsia="Times New Roman" w:cs="Times New Roman"/>
          <w:bCs/>
          <w:shd w:val="clear" w:color="auto" w:fill="FFFFFF"/>
        </w:rPr>
        <w:t>Κοινοβουλευτικός Εκπρόσωπο</w:t>
      </w:r>
      <w:r w:rsidRPr="003506A2">
        <w:rPr>
          <w:rFonts w:eastAsia="Times New Roman" w:cs="Times New Roman"/>
          <w:szCs w:val="24"/>
        </w:rPr>
        <w:t xml:space="preserve">ς του Κομουνιστικού Κόμματος της Ελλάδας, έχει έξι λεπτά. Ο κ. </w:t>
      </w:r>
      <w:proofErr w:type="spellStart"/>
      <w:r w:rsidRPr="003506A2">
        <w:rPr>
          <w:rFonts w:eastAsia="Times New Roman" w:cs="Times New Roman"/>
          <w:szCs w:val="24"/>
        </w:rPr>
        <w:t>Παπαχριστόπουλο</w:t>
      </w:r>
      <w:r w:rsidRPr="003506A2">
        <w:rPr>
          <w:rFonts w:eastAsia="Times New Roman" w:cs="Times New Roman"/>
          <w:szCs w:val="24"/>
        </w:rPr>
        <w:t>ς</w:t>
      </w:r>
      <w:proofErr w:type="spellEnd"/>
      <w:r w:rsidRPr="003506A2">
        <w:rPr>
          <w:rFonts w:eastAsia="Times New Roman" w:cs="Times New Roman"/>
          <w:szCs w:val="24"/>
        </w:rPr>
        <w:t xml:space="preserve">, </w:t>
      </w:r>
      <w:r w:rsidRPr="003506A2">
        <w:rPr>
          <w:rFonts w:eastAsia="Times New Roman" w:cs="Times New Roman"/>
          <w:bCs/>
          <w:shd w:val="clear" w:color="auto" w:fill="FFFFFF"/>
        </w:rPr>
        <w:t>Κοινοβουλευτικός Εκπρόσωπο</w:t>
      </w:r>
      <w:r w:rsidRPr="003506A2">
        <w:rPr>
          <w:rFonts w:eastAsia="Times New Roman" w:cs="Times New Roman"/>
          <w:szCs w:val="24"/>
        </w:rPr>
        <w:t xml:space="preserve">ς των Ανεξαρτήτων Ελλήνων, έχει έξι λεπτά. Ο κ. Ψαριανός, </w:t>
      </w:r>
      <w:r w:rsidRPr="003506A2">
        <w:rPr>
          <w:rFonts w:eastAsia="Times New Roman" w:cs="Times New Roman"/>
          <w:bCs/>
          <w:shd w:val="clear" w:color="auto" w:fill="FFFFFF"/>
        </w:rPr>
        <w:t>Κοινοβουλευτικός Εκπρόσωπο</w:t>
      </w:r>
      <w:r w:rsidRPr="003506A2">
        <w:rPr>
          <w:rFonts w:eastAsia="Times New Roman" w:cs="Times New Roman"/>
          <w:szCs w:val="24"/>
        </w:rPr>
        <w:t xml:space="preserve">ς του Ποταμιού, έχει έξι λεπτά. Ο κ. </w:t>
      </w:r>
      <w:proofErr w:type="spellStart"/>
      <w:r w:rsidRPr="003506A2">
        <w:rPr>
          <w:rFonts w:eastAsia="Times New Roman" w:cs="Times New Roman"/>
          <w:szCs w:val="24"/>
        </w:rPr>
        <w:t>Σαρίδης</w:t>
      </w:r>
      <w:proofErr w:type="spellEnd"/>
      <w:r w:rsidRPr="003506A2">
        <w:rPr>
          <w:rFonts w:eastAsia="Times New Roman" w:cs="Times New Roman"/>
          <w:szCs w:val="24"/>
        </w:rPr>
        <w:t xml:space="preserve">, </w:t>
      </w:r>
      <w:r w:rsidRPr="003506A2">
        <w:rPr>
          <w:rFonts w:eastAsia="Times New Roman" w:cs="Times New Roman"/>
          <w:bCs/>
          <w:shd w:val="clear" w:color="auto" w:fill="FFFFFF"/>
        </w:rPr>
        <w:t>Κοινοβουλευτικός Εκπρόσωπο</w:t>
      </w:r>
      <w:r w:rsidRPr="003506A2">
        <w:rPr>
          <w:rFonts w:eastAsia="Times New Roman" w:cs="Times New Roman"/>
          <w:szCs w:val="24"/>
        </w:rPr>
        <w:t>ς τη Ένωσης Κεντρώων, έχει έξι λεπτά.</w:t>
      </w:r>
    </w:p>
    <w:p w14:paraId="06E4F48C" w14:textId="77777777" w:rsidR="007277CE" w:rsidRDefault="00471B06">
      <w:pPr>
        <w:spacing w:line="600" w:lineRule="auto"/>
        <w:ind w:firstLine="720"/>
        <w:contextualSpacing/>
        <w:jc w:val="both"/>
        <w:rPr>
          <w:rFonts w:eastAsia="Times New Roman" w:cs="Times New Roman"/>
          <w:szCs w:val="24"/>
        </w:rPr>
      </w:pPr>
      <w:r w:rsidRPr="003506A2">
        <w:rPr>
          <w:rFonts w:eastAsia="Times New Roman" w:cs="Times New Roman"/>
          <w:szCs w:val="24"/>
        </w:rPr>
        <w:t xml:space="preserve">Τον λόγο </w:t>
      </w:r>
      <w:r w:rsidRPr="003506A2">
        <w:rPr>
          <w:rFonts w:eastAsia="Times New Roman"/>
          <w:bCs/>
        </w:rPr>
        <w:t>έχει</w:t>
      </w:r>
      <w:r w:rsidRPr="003506A2">
        <w:rPr>
          <w:rFonts w:eastAsia="Times New Roman" w:cs="Times New Roman"/>
          <w:szCs w:val="24"/>
        </w:rPr>
        <w:t xml:space="preserve"> ο κ. Μπούρας, ο πρώ</w:t>
      </w:r>
      <w:r w:rsidRPr="003506A2">
        <w:rPr>
          <w:rFonts w:eastAsia="Times New Roman" w:cs="Times New Roman"/>
          <w:szCs w:val="24"/>
        </w:rPr>
        <w:t xml:space="preserve">τος επερωτών Βουλευτής της Νέας Δημοκρατίας, για δέκα λεπτά, σύμφωνα με τον Κανονισμό. Ορίστε, κύριε Μπούρα. </w:t>
      </w:r>
    </w:p>
    <w:p w14:paraId="06E4F48D" w14:textId="77777777" w:rsidR="007277CE" w:rsidRDefault="00471B06">
      <w:pPr>
        <w:spacing w:line="600" w:lineRule="auto"/>
        <w:ind w:firstLine="720"/>
        <w:contextualSpacing/>
        <w:jc w:val="both"/>
        <w:rPr>
          <w:rFonts w:eastAsia="Times New Roman" w:cs="Times New Roman"/>
          <w:szCs w:val="24"/>
        </w:rPr>
      </w:pPr>
      <w:r w:rsidRPr="003506A2">
        <w:rPr>
          <w:rFonts w:eastAsia="Times New Roman" w:cs="Times New Roman"/>
          <w:b/>
          <w:szCs w:val="24"/>
        </w:rPr>
        <w:lastRenderedPageBreak/>
        <w:t xml:space="preserve">ΑΘΑΝΑΣΙΟΣ ΜΠΟΥΡΑΣ: </w:t>
      </w:r>
      <w:r w:rsidRPr="003506A2">
        <w:rPr>
          <w:rFonts w:eastAsia="Times New Roman" w:cs="Times New Roman"/>
          <w:szCs w:val="24"/>
        </w:rPr>
        <w:t xml:space="preserve">Ευχαριστώ, κύριε Πρόεδρε. </w:t>
      </w:r>
    </w:p>
    <w:p w14:paraId="06E4F48E" w14:textId="77777777" w:rsidR="007277CE" w:rsidRDefault="00471B06">
      <w:pPr>
        <w:spacing w:before="100" w:beforeAutospacing="1" w:after="100" w:afterAutospacing="1" w:line="600" w:lineRule="auto"/>
        <w:ind w:firstLine="720"/>
        <w:contextualSpacing/>
        <w:jc w:val="both"/>
        <w:rPr>
          <w:rFonts w:eastAsia="Calibri"/>
          <w:szCs w:val="24"/>
          <w:lang w:eastAsia="en-US"/>
        </w:rPr>
      </w:pPr>
      <w:r w:rsidRPr="003506A2">
        <w:rPr>
          <w:rFonts w:eastAsia="Times New Roman" w:cs="Times New Roman"/>
          <w:szCs w:val="24"/>
        </w:rPr>
        <w:t>Κύριε Αντιπρόεδρε και Υπουργέ, ενώ είχατε καλλιεργήσει μεγάλες προσδοκίες για τη ρύθμιση του χρέους,</w:t>
      </w:r>
      <w:r w:rsidRPr="003506A2">
        <w:rPr>
          <w:rFonts w:eastAsia="Times New Roman" w:cs="Times New Roman"/>
          <w:szCs w:val="24"/>
        </w:rPr>
        <w:t xml:space="preserve"> περάσατε κάτω από τον πήχη. Και όπως λέει ο λαός «</w:t>
      </w:r>
      <w:proofErr w:type="spellStart"/>
      <w:r w:rsidRPr="003506A2">
        <w:rPr>
          <w:rFonts w:eastAsia="Times New Roman" w:cs="Times New Roman"/>
          <w:szCs w:val="24"/>
        </w:rPr>
        <w:t>ὤδινεν</w:t>
      </w:r>
      <w:proofErr w:type="spellEnd"/>
      <w:r w:rsidRPr="003506A2">
        <w:rPr>
          <w:rFonts w:eastAsia="Times New Roman" w:cs="Times New Roman"/>
          <w:szCs w:val="24"/>
        </w:rPr>
        <w:t xml:space="preserve"> </w:t>
      </w:r>
      <w:proofErr w:type="spellStart"/>
      <w:r w:rsidRPr="003506A2">
        <w:rPr>
          <w:rFonts w:eastAsia="Times New Roman" w:cs="Times New Roman"/>
          <w:szCs w:val="24"/>
        </w:rPr>
        <w:t>ὄρος</w:t>
      </w:r>
      <w:proofErr w:type="spellEnd"/>
      <w:r w:rsidRPr="003506A2">
        <w:rPr>
          <w:rFonts w:eastAsia="Times New Roman" w:cs="Times New Roman"/>
          <w:szCs w:val="24"/>
        </w:rPr>
        <w:t xml:space="preserve"> </w:t>
      </w:r>
      <w:proofErr w:type="spellStart"/>
      <w:r w:rsidRPr="003506A2">
        <w:rPr>
          <w:rFonts w:eastAsia="Times New Roman" w:cs="Times New Roman"/>
          <w:szCs w:val="24"/>
        </w:rPr>
        <w:t>καὶ</w:t>
      </w:r>
      <w:proofErr w:type="spellEnd"/>
      <w:r w:rsidRPr="003506A2">
        <w:rPr>
          <w:rFonts w:eastAsia="Times New Roman" w:cs="Times New Roman"/>
          <w:szCs w:val="24"/>
        </w:rPr>
        <w:t xml:space="preserve"> </w:t>
      </w:r>
      <w:proofErr w:type="spellStart"/>
      <w:r w:rsidRPr="003506A2">
        <w:rPr>
          <w:rFonts w:eastAsia="Times New Roman" w:cs="Times New Roman"/>
          <w:szCs w:val="24"/>
        </w:rPr>
        <w:t>ἔτεκεν</w:t>
      </w:r>
      <w:proofErr w:type="spellEnd"/>
      <w:r w:rsidRPr="003506A2">
        <w:rPr>
          <w:rFonts w:eastAsia="Times New Roman" w:cs="Times New Roman"/>
          <w:szCs w:val="24"/>
        </w:rPr>
        <w:t xml:space="preserve"> </w:t>
      </w:r>
      <w:proofErr w:type="spellStart"/>
      <w:r w:rsidRPr="003506A2">
        <w:rPr>
          <w:rFonts w:eastAsia="Times New Roman" w:cs="Times New Roman"/>
          <w:szCs w:val="24"/>
        </w:rPr>
        <w:t>μῦν</w:t>
      </w:r>
      <w:proofErr w:type="spellEnd"/>
      <w:r w:rsidRPr="003506A2">
        <w:rPr>
          <w:rFonts w:eastAsia="Times New Roman" w:cs="Times New Roman"/>
          <w:szCs w:val="24"/>
        </w:rPr>
        <w:t>». Αυτά, όμως, θα συζητηθούν με λεπτομέρεια στην προ ημερησίας διατάξεως συζήτηση της Νέας Δημοκρατίας.</w:t>
      </w:r>
    </w:p>
    <w:p w14:paraId="06E4F48F" w14:textId="77777777" w:rsidR="007277CE" w:rsidRDefault="00471B06">
      <w:pPr>
        <w:spacing w:line="600" w:lineRule="auto"/>
        <w:ind w:firstLine="720"/>
        <w:contextualSpacing/>
        <w:jc w:val="both"/>
        <w:rPr>
          <w:rFonts w:eastAsia="Times New Roman" w:cs="Times New Roman"/>
          <w:color w:val="000000" w:themeColor="text1"/>
          <w:szCs w:val="24"/>
        </w:rPr>
      </w:pPr>
      <w:r w:rsidRPr="00D82316">
        <w:rPr>
          <w:rFonts w:eastAsia="Times New Roman" w:cs="Times New Roman"/>
          <w:color w:val="000000" w:themeColor="text1"/>
          <w:szCs w:val="24"/>
        </w:rPr>
        <w:t xml:space="preserve">Την Παρασκευή, την ώρα που κάνατε μεταξύ σας, ΣΥΡΙΖΑ και ΑΝΕΛ, -πρώτη φορά </w:t>
      </w:r>
      <w:r w:rsidRPr="00D82316">
        <w:rPr>
          <w:rFonts w:eastAsia="Times New Roman" w:cs="Times New Roman"/>
          <w:color w:val="000000" w:themeColor="text1"/>
          <w:szCs w:val="24"/>
        </w:rPr>
        <w:t xml:space="preserve">γίνεται αυτό- τη φιέστα στο Ζάππειο -που ήταν η πρώτη, γιατί θα κάνετε και άλλες- ήμουν με τον συνάδελφό μου τον κ. Βλάχο στην </w:t>
      </w:r>
      <w:r w:rsidRPr="00D82316">
        <w:rPr>
          <w:rFonts w:eastAsia="Times New Roman" w:cs="Times New Roman"/>
          <w:color w:val="000000" w:themeColor="text1"/>
          <w:szCs w:val="24"/>
        </w:rPr>
        <w:t>π</w:t>
      </w:r>
      <w:r w:rsidRPr="00D82316">
        <w:rPr>
          <w:rFonts w:eastAsia="Times New Roman" w:cs="Times New Roman"/>
          <w:color w:val="000000" w:themeColor="text1"/>
          <w:szCs w:val="24"/>
        </w:rPr>
        <w:t xml:space="preserve">εριφέρειά μας. Βρεθήκαμε εκεί για κάποιες υποχρεωτικές παρουσίες. Πήγαμε στον Ασπρόπυργο, στα Άνω Λιόσια, στο </w:t>
      </w:r>
      <w:proofErr w:type="spellStart"/>
      <w:r w:rsidRPr="00D82316">
        <w:rPr>
          <w:rFonts w:eastAsia="Times New Roman" w:cs="Times New Roman"/>
          <w:color w:val="000000" w:themeColor="text1"/>
          <w:szCs w:val="24"/>
        </w:rPr>
        <w:t>Ζεφύρι</w:t>
      </w:r>
      <w:proofErr w:type="spellEnd"/>
      <w:r w:rsidRPr="00D82316">
        <w:rPr>
          <w:rFonts w:eastAsia="Times New Roman" w:cs="Times New Roman"/>
          <w:color w:val="000000" w:themeColor="text1"/>
          <w:szCs w:val="24"/>
        </w:rPr>
        <w:t>, που γνωρίζ</w:t>
      </w:r>
      <w:r w:rsidRPr="00D82316">
        <w:rPr>
          <w:rFonts w:eastAsia="Times New Roman" w:cs="Times New Roman"/>
          <w:color w:val="000000" w:themeColor="text1"/>
          <w:szCs w:val="24"/>
        </w:rPr>
        <w:t xml:space="preserve">ετε και έχετε εξυπηρετήσει. </w:t>
      </w:r>
    </w:p>
    <w:p w14:paraId="06E4F490"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Οι κάτοικοι της </w:t>
      </w:r>
      <w:r>
        <w:rPr>
          <w:rFonts w:eastAsia="Times New Roman" w:cs="Times New Roman"/>
          <w:szCs w:val="24"/>
        </w:rPr>
        <w:t>π</w:t>
      </w:r>
      <w:r>
        <w:rPr>
          <w:rFonts w:eastAsia="Times New Roman" w:cs="Times New Roman"/>
          <w:szCs w:val="24"/>
        </w:rPr>
        <w:t>εριφέρειας είχαν έντονη δυσαρέσκεια, γιατί τους κόβετε το ΕΚΑΣ, θα χάσουν μ</w:t>
      </w:r>
      <w:r>
        <w:rPr>
          <w:rFonts w:eastAsia="Times New Roman" w:cs="Times New Roman"/>
          <w:szCs w:val="24"/>
        </w:rPr>
        <w:t>ί</w:t>
      </w:r>
      <w:r>
        <w:rPr>
          <w:rFonts w:eastAsia="Times New Roman" w:cs="Times New Roman"/>
          <w:szCs w:val="24"/>
        </w:rPr>
        <w:t>α έως τρεις συντάξεις ή μισθούς από τα μέτρα των 5,1 δισεκατομμυρίων ευρώ</w:t>
      </w:r>
      <w:r>
        <w:rPr>
          <w:rFonts w:eastAsia="Times New Roman" w:cs="Times New Roman"/>
          <w:szCs w:val="24"/>
        </w:rPr>
        <w:t>,</w:t>
      </w:r>
      <w:r>
        <w:rPr>
          <w:rFonts w:eastAsia="Times New Roman" w:cs="Times New Roman"/>
          <w:szCs w:val="24"/>
        </w:rPr>
        <w:t xml:space="preserve"> που ψηφίσατε πριν λίγες μέρες μάλιστα, </w:t>
      </w:r>
      <w:r w:rsidRPr="00F331DF">
        <w:rPr>
          <w:rFonts w:eastAsia="Times New Roman"/>
          <w:bCs/>
        </w:rPr>
        <w:t>και</w:t>
      </w:r>
      <w:r>
        <w:rPr>
          <w:rFonts w:eastAsia="Times New Roman" w:cs="Times New Roman"/>
          <w:szCs w:val="24"/>
        </w:rPr>
        <w:t xml:space="preserve"> με τη μείωση του</w:t>
      </w:r>
      <w:r>
        <w:rPr>
          <w:rFonts w:eastAsia="Times New Roman" w:cs="Times New Roman"/>
          <w:szCs w:val="24"/>
        </w:rPr>
        <w:t xml:space="preserve"> αφορολογήτου από 1-1-2020. Επαναλαμβάνω τη μείωση των συντάξεων από 1-1-2019. </w:t>
      </w:r>
    </w:p>
    <w:p w14:paraId="06E4F491"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Μάλιστα, είχαν έντονη απορία πώς βγαίνουμε από τα μνημόνια, όταν το πρωτογενές πλεόνασμα φτάνει μέχρι το 2060. Αυτά είχα να αναφέρω εκτός του θέματος που συζητάμε σήμερα. </w:t>
      </w:r>
    </w:p>
    <w:p w14:paraId="06E4F492"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Κύρι</w:t>
      </w:r>
      <w:r>
        <w:rPr>
          <w:rFonts w:eastAsia="Times New Roman" w:cs="Times New Roman"/>
          <w:szCs w:val="24"/>
        </w:rPr>
        <w:t xml:space="preserve">ε Υπουργέ, υπάρχει αναγκαιότητα, μεγαλύτερη από κάθε άλλη φορά, για αποκατάσταση της ρευστότητας στην αγορά. </w:t>
      </w:r>
    </w:p>
    <w:p w14:paraId="06E4F493" w14:textId="77777777" w:rsidR="007277CE" w:rsidRDefault="00471B0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Όσα μέτρα έχουν παρθεί τα τελευταία χρόνια, δεν κατάφεραν να δώσουν λύση, αλλά αντίθετα έμπλεξαν τους δανειολήπτες σε έναν φαύλο κύκλο αναποτελεσματικών τρόπων αντιμετώπισης των οφειλών τους. Χρειάζεται δυναμική αντιμετώπιση του θέματος των «κόκκινων» δανε</w:t>
      </w:r>
      <w:r>
        <w:rPr>
          <w:rFonts w:eastAsia="Times New Roman"/>
          <w:color w:val="000000"/>
          <w:szCs w:val="24"/>
          <w:shd w:val="clear" w:color="auto" w:fill="FFFFFF"/>
        </w:rPr>
        <w:t xml:space="preserve">ίων. </w:t>
      </w:r>
    </w:p>
    <w:p w14:paraId="06E4F494" w14:textId="77777777" w:rsidR="007277CE" w:rsidRDefault="00471B0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Ο ν.4469/3-5-2017, όπως αυτός τροποποιήθηκε δεκαέξι μέρες αργότερα με τον ν.4472/19-5-2017 -καταλαβαίνετε την προχειρότητα- που θα έδινε ανάσα στις επιχειρήσεις και αφορούσε και τις οφειλές προς το δημόσιο και τα ασφαλιστικά ταμεία, ήταν ανεπαρκής, π</w:t>
      </w:r>
      <w:r>
        <w:rPr>
          <w:rFonts w:eastAsia="Times New Roman"/>
          <w:color w:val="000000"/>
          <w:szCs w:val="24"/>
          <w:shd w:val="clear" w:color="auto" w:fill="FFFFFF"/>
        </w:rPr>
        <w:t xml:space="preserve">ροχειρογραμμένος, ανεδαφικός και φυσικά δεν λειτούργησε. </w:t>
      </w:r>
    </w:p>
    <w:p w14:paraId="06E4F495" w14:textId="77777777" w:rsidR="007277CE" w:rsidRDefault="00471B0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Τόνιζε τότε με έμφαση η Τομεάρχης Οικονομίας και Ανάπτυξης της Νέας Δημοκρατίας και εισηγήτρια στον ν.4469 κ. </w:t>
      </w:r>
      <w:r>
        <w:rPr>
          <w:rFonts w:eastAsia="Times New Roman"/>
          <w:color w:val="000000"/>
          <w:szCs w:val="24"/>
          <w:shd w:val="clear" w:color="auto" w:fill="FFFFFF"/>
        </w:rPr>
        <w:lastRenderedPageBreak/>
        <w:t xml:space="preserve">Ντόρα Μπακογιάννη -η οποία θα ήταν εδώ σήμερα, αλλά ακούσατε το ατυχές γεγονός εξαιτίας </w:t>
      </w:r>
      <w:r>
        <w:rPr>
          <w:rFonts w:eastAsia="Times New Roman"/>
          <w:color w:val="000000"/>
          <w:szCs w:val="24"/>
          <w:shd w:val="clear" w:color="auto" w:fill="FFFFFF"/>
        </w:rPr>
        <w:t xml:space="preserve">του οποίου απουσιάζει- ότι ο νόμος αυτός δεν θα λειτουργούσε, πράγμα το οποίο δυστυχώς επιβεβαιώνεται πανηγυρικά σήμερα. Όμως ο προκάτοχός σας Υπουργός ούτε άκουγε ούτε μίλαγε. Και βέβαια εμείς καταψηφίσαμε εκείνο τον νόμο και δυστυχώς δικαιωθήκαμε. </w:t>
      </w:r>
    </w:p>
    <w:p w14:paraId="06E4F496" w14:textId="77777777" w:rsidR="007277CE" w:rsidRDefault="00471B0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Ο εξω</w:t>
      </w:r>
      <w:r>
        <w:rPr>
          <w:rFonts w:eastAsia="Times New Roman"/>
          <w:color w:val="000000"/>
          <w:szCs w:val="24"/>
          <w:shd w:val="clear" w:color="auto" w:fill="FFFFFF"/>
        </w:rPr>
        <w:t>δικαστικός μηχανισμός ρύθμισης των οφειλών των επιχειρήσεων και των επιτηδευματιών έγινε μέγγενη στον λαιμό των δανειοληπτών και κατάντησε δικαστικός αγώνας και πάντως όχι συμβιβασμός. Οι διαδικασίες ήταν εξαιρετικά γραφειοκρατικές -το παραδεχθήκατε και εσ</w:t>
      </w:r>
      <w:r>
        <w:rPr>
          <w:rFonts w:eastAsia="Times New Roman"/>
          <w:color w:val="000000"/>
          <w:szCs w:val="24"/>
          <w:shd w:val="clear" w:color="auto" w:fill="FFFFFF"/>
        </w:rPr>
        <w:t>είς πριν από λίγες εβδομάδες- άρα και χρονοβόρες. Μετέθεταν δε την οποιαδήποτε πιθανότητα ρύθμισης σε βάθος χρόνου. Δεν απλοποιούσαν ουσιαστικά τη διαδικασία για τις μικρές και πολύ μικρές επιχειρήσεις και τους επαγγελματίες. Ενώ το ιδιωτικό χρέος και οι σ</w:t>
      </w:r>
      <w:r>
        <w:rPr>
          <w:rFonts w:eastAsia="Times New Roman"/>
          <w:color w:val="000000"/>
          <w:szCs w:val="24"/>
          <w:shd w:val="clear" w:color="auto" w:fill="FFFFFF"/>
        </w:rPr>
        <w:t>υσσωρευμένες οφειλές συνεχίζουν να στραγγαλίζουν τις επιχειρήσεις και τους ελεύθερους επαγγελματίες, η εμπειρία από τη λειτουργία του εξωδικαστικού μηχανισμού έναν χρόνο μετά την ψήφισή του, κάθε άλλο παρά ικανοποιητική είναι.</w:t>
      </w:r>
    </w:p>
    <w:p w14:paraId="06E4F497" w14:textId="77777777" w:rsidR="007277CE" w:rsidRDefault="00471B0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Ο νόμος, με καθυστέρηση δύο ε</w:t>
      </w:r>
      <w:r>
        <w:rPr>
          <w:rFonts w:eastAsia="Times New Roman"/>
          <w:color w:val="000000"/>
          <w:szCs w:val="24"/>
          <w:shd w:val="clear" w:color="auto" w:fill="FFFFFF"/>
        </w:rPr>
        <w:t>τών από την ανάληψη της διακυβέρνησης από την Κυβέρνηση ΣΥΡΙΖΑ – ΑΝΕΛ, ψηφίστηκε τον Μάιο του 2017 και ξεκίνησε να εφαρμόζεται τον Αύγουστο του 2017, τρεις μήνες αργότερα, αλλά με ελλιπή προγραμματισμό, ανειδίκευτο υπαλληλικό προσωπικό και απροετοίμαστο τε</w:t>
      </w:r>
      <w:r>
        <w:rPr>
          <w:rFonts w:eastAsia="Times New Roman"/>
          <w:color w:val="000000"/>
          <w:szCs w:val="24"/>
          <w:shd w:val="clear" w:color="auto" w:fill="FFFFFF"/>
        </w:rPr>
        <w:t xml:space="preserve">χνικά και γνωστικά ηλεκτρονικό υπόβαθρο. Αποτέλεσμα ήταν, οκτώ μήνες αργότερα, δηλαδή τον Απρίλιο του 2018 –θα σας πω και για σήμερα- σύμφωνα με επίσημα στοιχεία της Ειδικής Γραμματείας Διαχείρισης Ιδιωτικού Χρέους </w:t>
      </w:r>
      <w:r w:rsidRPr="007A11DB">
        <w:rPr>
          <w:rFonts w:eastAsia="Times New Roman"/>
          <w:color w:val="000000"/>
          <w:szCs w:val="24"/>
          <w:shd w:val="clear" w:color="auto" w:fill="FFFFFF"/>
        </w:rPr>
        <w:t>-</w:t>
      </w:r>
      <w:r>
        <w:rPr>
          <w:rFonts w:eastAsia="Times New Roman"/>
          <w:color w:val="000000"/>
          <w:szCs w:val="24"/>
          <w:shd w:val="clear" w:color="auto" w:fill="FFFFFF"/>
        </w:rPr>
        <w:t xml:space="preserve">βλέπω εδώ τον κ. </w:t>
      </w:r>
      <w:proofErr w:type="spellStart"/>
      <w:r>
        <w:rPr>
          <w:rFonts w:eastAsia="Times New Roman"/>
          <w:color w:val="000000"/>
          <w:szCs w:val="24"/>
          <w:shd w:val="clear" w:color="auto" w:fill="FFFFFF"/>
        </w:rPr>
        <w:t>Κουρμούση</w:t>
      </w:r>
      <w:proofErr w:type="spellEnd"/>
      <w:r>
        <w:rPr>
          <w:rFonts w:eastAsia="Times New Roman"/>
          <w:color w:val="000000"/>
          <w:szCs w:val="24"/>
          <w:shd w:val="clear" w:color="auto" w:fill="FFFFFF"/>
        </w:rPr>
        <w:t>- από τις περί</w:t>
      </w:r>
      <w:r>
        <w:rPr>
          <w:rFonts w:eastAsia="Times New Roman"/>
          <w:color w:val="000000"/>
          <w:szCs w:val="24"/>
          <w:shd w:val="clear" w:color="auto" w:fill="FFFFFF"/>
        </w:rPr>
        <w:t xml:space="preserve">που </w:t>
      </w:r>
      <w:r>
        <w:rPr>
          <w:rFonts w:eastAsia="Times New Roman"/>
          <w:color w:val="000000"/>
          <w:szCs w:val="24"/>
          <w:shd w:val="clear" w:color="auto" w:fill="FFFFFF"/>
        </w:rPr>
        <w:t>τετρακόσιες</w:t>
      </w:r>
      <w:r>
        <w:rPr>
          <w:rFonts w:eastAsia="Times New Roman"/>
          <w:color w:val="000000"/>
          <w:szCs w:val="24"/>
          <w:shd w:val="clear" w:color="auto" w:fill="FFFFFF"/>
        </w:rPr>
        <w:t xml:space="preserve"> χιλιάδες επιχειρήσεις</w:t>
      </w:r>
      <w:r>
        <w:rPr>
          <w:rFonts w:eastAsia="Times New Roman"/>
          <w:color w:val="000000"/>
          <w:szCs w:val="24"/>
          <w:shd w:val="clear" w:color="auto" w:fill="FFFFFF"/>
        </w:rPr>
        <w:t>,</w:t>
      </w:r>
      <w:r>
        <w:rPr>
          <w:rFonts w:eastAsia="Times New Roman"/>
          <w:color w:val="000000"/>
          <w:szCs w:val="24"/>
          <w:shd w:val="clear" w:color="auto" w:fill="FFFFFF"/>
        </w:rPr>
        <w:t xml:space="preserve"> που αδυνατούν να εξυπηρετήσουν τα χρέη </w:t>
      </w:r>
      <w:r>
        <w:rPr>
          <w:rFonts w:eastAsia="Times New Roman"/>
          <w:color w:val="000000"/>
          <w:szCs w:val="24"/>
          <w:shd w:val="clear" w:color="auto" w:fill="FFFFFF"/>
        </w:rPr>
        <w:t>τους,</w:t>
      </w:r>
      <w:r>
        <w:rPr>
          <w:rFonts w:eastAsia="Times New Roman"/>
          <w:color w:val="000000"/>
          <w:szCs w:val="24"/>
          <w:shd w:val="clear" w:color="auto" w:fill="FFFFFF"/>
        </w:rPr>
        <w:t xml:space="preserve"> να έχουν πραγματοποιήσει την εγγραφή τους στην </w:t>
      </w:r>
      <w:r w:rsidRPr="00647191">
        <w:rPr>
          <w:rFonts w:eastAsia="Times New Roman"/>
          <w:color w:val="000000"/>
          <w:szCs w:val="24"/>
          <w:shd w:val="clear" w:color="auto" w:fill="FFFFFF"/>
        </w:rPr>
        <w:t xml:space="preserve">ειδική πλατφόρμα μόλις </w:t>
      </w:r>
      <w:r>
        <w:rPr>
          <w:rFonts w:eastAsia="Times New Roman"/>
          <w:color w:val="000000"/>
          <w:szCs w:val="24"/>
          <w:shd w:val="clear" w:color="auto" w:fill="FFFFFF"/>
        </w:rPr>
        <w:t xml:space="preserve">τριάντα μία χιλιάδες πεντακόσιες σαράντα δύο </w:t>
      </w:r>
      <w:r>
        <w:rPr>
          <w:rFonts w:eastAsia="Times New Roman"/>
          <w:color w:val="000000"/>
          <w:szCs w:val="24"/>
          <w:shd w:val="clear" w:color="auto" w:fill="FFFFFF"/>
        </w:rPr>
        <w:t>επιχειρήσεις μέχρι τον</w:t>
      </w:r>
      <w:r w:rsidRPr="007D4148">
        <w:rPr>
          <w:rFonts w:eastAsia="Times New Roman"/>
          <w:color w:val="000000"/>
          <w:szCs w:val="24"/>
          <w:shd w:val="clear" w:color="auto" w:fill="FFFFFF"/>
        </w:rPr>
        <w:t xml:space="preserve"> Απρίλι</w:t>
      </w:r>
      <w:r>
        <w:rPr>
          <w:rFonts w:eastAsia="Times New Roman"/>
          <w:color w:val="000000"/>
          <w:szCs w:val="24"/>
          <w:shd w:val="clear" w:color="auto" w:fill="FFFFFF"/>
        </w:rPr>
        <w:t>ο</w:t>
      </w:r>
      <w:r>
        <w:rPr>
          <w:rFonts w:eastAsia="Times New Roman"/>
          <w:color w:val="000000"/>
          <w:szCs w:val="24"/>
          <w:shd w:val="clear" w:color="auto" w:fill="FFFFFF"/>
        </w:rPr>
        <w:t xml:space="preserve">. Από αυτές </w:t>
      </w:r>
      <w:r>
        <w:rPr>
          <w:rFonts w:eastAsia="Times New Roman"/>
          <w:color w:val="000000"/>
          <w:szCs w:val="24"/>
          <w:shd w:val="clear" w:color="auto" w:fill="FFFFFF"/>
        </w:rPr>
        <w:t>δώδεκα χιλιάδες</w:t>
      </w:r>
      <w:r>
        <w:rPr>
          <w:rFonts w:eastAsia="Times New Roman"/>
          <w:color w:val="000000"/>
          <w:szCs w:val="24"/>
          <w:shd w:val="clear" w:color="auto" w:fill="FFFFFF"/>
        </w:rPr>
        <w:t xml:space="preserve"> τριακόσιες πενήντα δύο</w:t>
      </w:r>
      <w:r>
        <w:rPr>
          <w:rFonts w:eastAsia="Times New Roman"/>
          <w:color w:val="000000"/>
          <w:szCs w:val="24"/>
          <w:shd w:val="clear" w:color="auto" w:fill="FFFFFF"/>
        </w:rPr>
        <w:t xml:space="preserve"> επιχειρήσεις έκαναν τα πρώτα βήματα και τελικά έχουν υποβληθεί οριστικά </w:t>
      </w:r>
      <w:r>
        <w:rPr>
          <w:rFonts w:eastAsia="Times New Roman"/>
          <w:color w:val="000000"/>
          <w:szCs w:val="24"/>
          <w:shd w:val="clear" w:color="auto" w:fill="FFFFFF"/>
        </w:rPr>
        <w:t xml:space="preserve">χίλιες πενήντα πέντε </w:t>
      </w:r>
      <w:r>
        <w:rPr>
          <w:rFonts w:eastAsia="Times New Roman"/>
          <w:color w:val="000000"/>
          <w:szCs w:val="24"/>
          <w:shd w:val="clear" w:color="auto" w:fill="FFFFFF"/>
        </w:rPr>
        <w:t xml:space="preserve">αιτήσεις. Από τις </w:t>
      </w:r>
      <w:r>
        <w:rPr>
          <w:rFonts w:eastAsia="Times New Roman"/>
          <w:color w:val="000000"/>
          <w:szCs w:val="24"/>
          <w:shd w:val="clear" w:color="auto" w:fill="FFFFFF"/>
        </w:rPr>
        <w:t xml:space="preserve">τριάντα δύο χιλιάδες </w:t>
      </w:r>
      <w:r>
        <w:rPr>
          <w:rFonts w:eastAsia="Times New Roman"/>
          <w:color w:val="000000"/>
          <w:szCs w:val="24"/>
          <w:shd w:val="clear" w:color="auto" w:fill="FFFFFF"/>
        </w:rPr>
        <w:t xml:space="preserve">επιχειρήσεις έφτασαν </w:t>
      </w:r>
      <w:r>
        <w:rPr>
          <w:rFonts w:eastAsia="Times New Roman"/>
          <w:color w:val="000000"/>
          <w:szCs w:val="24"/>
          <w:shd w:val="clear" w:color="auto" w:fill="FFFFFF"/>
        </w:rPr>
        <w:t xml:space="preserve">χίλιες πενήντα πέντε </w:t>
      </w:r>
      <w:r>
        <w:rPr>
          <w:rFonts w:eastAsia="Times New Roman"/>
          <w:color w:val="000000"/>
          <w:szCs w:val="24"/>
          <w:shd w:val="clear" w:color="auto" w:fill="FFFFFF"/>
        </w:rPr>
        <w:t xml:space="preserve">αιτήσεις. Από αυτές τελικά μόνο </w:t>
      </w:r>
      <w:r>
        <w:rPr>
          <w:rFonts w:eastAsia="Times New Roman"/>
          <w:color w:val="000000"/>
          <w:szCs w:val="24"/>
          <w:shd w:val="clear" w:color="auto" w:fill="FFFFFF"/>
        </w:rPr>
        <w:t>σαράντα οκτώ</w:t>
      </w:r>
      <w:r>
        <w:rPr>
          <w:rFonts w:eastAsia="Times New Roman"/>
          <w:color w:val="000000"/>
          <w:szCs w:val="24"/>
          <w:shd w:val="clear" w:color="auto" w:fill="FFFFFF"/>
        </w:rPr>
        <w:t xml:space="preserve"> κατάφεραν να </w:t>
      </w:r>
      <w:r>
        <w:rPr>
          <w:rFonts w:eastAsia="Times New Roman"/>
          <w:color w:val="000000"/>
          <w:szCs w:val="24"/>
          <w:shd w:val="clear" w:color="auto" w:fill="FFFFFF"/>
        </w:rPr>
        <w:t xml:space="preserve">ρυθμίσουν επιτυχώς τις οφειλές τους και μάλιστα για </w:t>
      </w:r>
      <w:r>
        <w:rPr>
          <w:rFonts w:eastAsia="Times New Roman"/>
          <w:color w:val="000000"/>
          <w:szCs w:val="24"/>
          <w:shd w:val="clear" w:color="auto" w:fill="FFFFFF"/>
        </w:rPr>
        <w:lastRenderedPageBreak/>
        <w:t xml:space="preserve">μικρές οφειλές και οι περισσότερες με οφειλές σε έναν πιστωτή, όχι σε πολλούς. </w:t>
      </w:r>
    </w:p>
    <w:p w14:paraId="06E4F498" w14:textId="77777777" w:rsidR="007277CE" w:rsidRDefault="00471B0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Βέβαια σήμερα με σημερινή ανάρτηση -την καταθέτω και στα Πρακτικά, από εφημερίδες είναι, δικά σας είναι τα στοιχεία- το </w:t>
      </w:r>
      <w:r>
        <w:rPr>
          <w:rFonts w:eastAsia="Times New Roman"/>
          <w:color w:val="000000"/>
          <w:szCs w:val="24"/>
          <w:shd w:val="clear" w:color="auto" w:fill="FFFFFF"/>
        </w:rPr>
        <w:t>σαρά</w:t>
      </w:r>
      <w:r>
        <w:rPr>
          <w:rFonts w:eastAsia="Times New Roman"/>
          <w:color w:val="000000"/>
          <w:szCs w:val="24"/>
          <w:shd w:val="clear" w:color="auto" w:fill="FFFFFF"/>
        </w:rPr>
        <w:t>ντα οκτώ</w:t>
      </w:r>
      <w:r>
        <w:rPr>
          <w:rFonts w:eastAsia="Times New Roman"/>
          <w:color w:val="000000"/>
          <w:szCs w:val="24"/>
          <w:shd w:val="clear" w:color="auto" w:fill="FFFFFF"/>
        </w:rPr>
        <w:t xml:space="preserve"> έγινε </w:t>
      </w:r>
      <w:r>
        <w:rPr>
          <w:rFonts w:eastAsia="Times New Roman"/>
          <w:color w:val="000000"/>
          <w:szCs w:val="24"/>
          <w:shd w:val="clear" w:color="auto" w:fill="FFFFFF"/>
        </w:rPr>
        <w:t>πενήντα δύο</w:t>
      </w:r>
      <w:r>
        <w:rPr>
          <w:rFonts w:eastAsia="Times New Roman"/>
          <w:color w:val="000000"/>
          <w:szCs w:val="24"/>
          <w:shd w:val="clear" w:color="auto" w:fill="FFFFFF"/>
        </w:rPr>
        <w:t xml:space="preserve"> -να μην πω τα προηγούμενα νούμερα-, δηλαδή έφτασαν σε τελικό στάδιο οι </w:t>
      </w:r>
      <w:r>
        <w:rPr>
          <w:rFonts w:eastAsia="Times New Roman"/>
          <w:color w:val="000000"/>
          <w:szCs w:val="24"/>
          <w:shd w:val="clear" w:color="auto" w:fill="FFFFFF"/>
        </w:rPr>
        <w:t>πενήντα δύο</w:t>
      </w:r>
      <w:r>
        <w:rPr>
          <w:rFonts w:eastAsia="Times New Roman"/>
          <w:color w:val="000000"/>
          <w:szCs w:val="24"/>
          <w:shd w:val="clear" w:color="auto" w:fill="FFFFFF"/>
        </w:rPr>
        <w:t>. Απρίλιος – Ιούνιος, μετά δηλαδή από τρεις μήνες.</w:t>
      </w:r>
      <w:r w:rsidRPr="00F35AD8">
        <w:rPr>
          <w:rFonts w:eastAsia="Times New Roman" w:cs="Times New Roman"/>
          <w:szCs w:val="24"/>
        </w:rPr>
        <w:t xml:space="preserve"> </w:t>
      </w:r>
      <w:r>
        <w:rPr>
          <w:rFonts w:eastAsia="Times New Roman" w:cs="Times New Roman"/>
          <w:szCs w:val="24"/>
        </w:rPr>
        <w:t>Καταλαβαίνετε τη λειτουργικότητα του νόμου.</w:t>
      </w:r>
    </w:p>
    <w:p w14:paraId="06E4F499" w14:textId="77777777" w:rsidR="007277CE" w:rsidRDefault="00471B0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w:t>
      </w:r>
      <w:r>
        <w:rPr>
          <w:rFonts w:eastAsia="Times New Roman" w:cs="Times New Roman"/>
          <w:szCs w:val="24"/>
        </w:rPr>
        <w:t xml:space="preserve">Στο σημείο αυτό ο Βουλευτής κ. Αθανάσιος Μπούρας καταθέτει για τα Πρακτικά την προαναφερθείσα ανάρτηση, η οποία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6E4F49A" w14:textId="77777777" w:rsidR="007277CE" w:rsidRDefault="00471B0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Τα παραπάνω στοιχεία είναι ενδεικτικά της κα</w:t>
      </w:r>
      <w:r>
        <w:rPr>
          <w:rFonts w:eastAsia="Times New Roman"/>
          <w:color w:val="000000"/>
          <w:szCs w:val="24"/>
          <w:shd w:val="clear" w:color="auto" w:fill="FFFFFF"/>
        </w:rPr>
        <w:t xml:space="preserve">τάστασης που έχει δημιουργηθεί, με τη διαδικασία υπαγωγής στον εξωδικαστικό μηχανισμό να εξελίσσεται σε πραγματικό </w:t>
      </w:r>
      <w:r>
        <w:rPr>
          <w:rFonts w:eastAsia="Times New Roman"/>
          <w:color w:val="000000"/>
          <w:szCs w:val="24"/>
          <w:shd w:val="clear" w:color="auto" w:fill="FFFFFF"/>
        </w:rPr>
        <w:t>Γ</w:t>
      </w:r>
      <w:r>
        <w:rPr>
          <w:rFonts w:eastAsia="Times New Roman"/>
          <w:color w:val="000000"/>
          <w:szCs w:val="24"/>
          <w:shd w:val="clear" w:color="auto" w:fill="FFFFFF"/>
        </w:rPr>
        <w:t>ολγοθά για τις επιχειρήσεις και τους ελεύθερους επαγγελματίες.</w:t>
      </w:r>
    </w:p>
    <w:p w14:paraId="06E4F49B"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Την πραγματικότητα αυτή αναγνώρισε ακόμα και ο Ειδικός Γραμματέας Διαχείρισης</w:t>
      </w:r>
      <w:r>
        <w:rPr>
          <w:rFonts w:eastAsia="Times New Roman" w:cs="Times New Roman"/>
          <w:szCs w:val="24"/>
        </w:rPr>
        <w:t xml:space="preserve"> Ιδιωτικού Χρέους κ. </w:t>
      </w:r>
      <w:proofErr w:type="spellStart"/>
      <w:r>
        <w:rPr>
          <w:rFonts w:eastAsia="Times New Roman" w:cs="Times New Roman"/>
          <w:szCs w:val="24"/>
        </w:rPr>
        <w:t>Κουρμούσης</w:t>
      </w:r>
      <w:proofErr w:type="spellEnd"/>
      <w:r>
        <w:rPr>
          <w:rFonts w:eastAsia="Times New Roman" w:cs="Times New Roman"/>
          <w:szCs w:val="24"/>
        </w:rPr>
        <w:t xml:space="preserve">, </w:t>
      </w:r>
      <w:r>
        <w:rPr>
          <w:rFonts w:eastAsia="Times New Roman" w:cs="Times New Roman"/>
          <w:szCs w:val="24"/>
        </w:rPr>
        <w:lastRenderedPageBreak/>
        <w:t>όπως είπα, κάνοντας λόγο για τεστ κα</w:t>
      </w:r>
      <w:r>
        <w:rPr>
          <w:rFonts w:eastAsia="Times New Roman" w:cs="Times New Roman"/>
          <w:szCs w:val="24"/>
        </w:rPr>
        <w:t>ι</w:t>
      </w:r>
      <w:r>
        <w:rPr>
          <w:rFonts w:eastAsia="Times New Roman" w:cs="Times New Roman"/>
          <w:szCs w:val="24"/>
        </w:rPr>
        <w:t xml:space="preserve"> μαρτύρια, στα οποία υποβάλλονται οι ενδιαφερόμενοι προκειμένου να ρυθμιστούν οι οφειλές τους. Μάλιστα, όλο το προηγούμενο διάστημα διέρρεαν από την Κυβέρνηση ότι αναγνωρίζουν –και εσείς</w:t>
      </w:r>
      <w:r>
        <w:rPr>
          <w:rFonts w:eastAsia="Times New Roman" w:cs="Times New Roman"/>
          <w:szCs w:val="24"/>
        </w:rPr>
        <w:t xml:space="preserve">, κύριε Αντιπρόεδρε, το αναγνωρίσατε- αυτές τις γραφειοκρατικές επιλογές. Ο περιορισμένος αριθμός αιτήσεων αποδίδεται στα ιδιαίτερα αυστηρά κριτήρια </w:t>
      </w:r>
      <w:proofErr w:type="spellStart"/>
      <w:r>
        <w:rPr>
          <w:rFonts w:eastAsia="Times New Roman" w:cs="Times New Roman"/>
          <w:szCs w:val="24"/>
        </w:rPr>
        <w:t>επιλεξιμότητας</w:t>
      </w:r>
      <w:proofErr w:type="spellEnd"/>
      <w:r>
        <w:rPr>
          <w:rFonts w:eastAsia="Times New Roman" w:cs="Times New Roman"/>
          <w:szCs w:val="24"/>
        </w:rPr>
        <w:t xml:space="preserve"> και βιωσιμότητας που προβλέπει ο νόμος. </w:t>
      </w:r>
    </w:p>
    <w:p w14:paraId="06E4F49C"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Επίσης, η υποχρέωση των οφειλετών να υποβάλλουν ολο</w:t>
      </w:r>
      <w:r>
        <w:rPr>
          <w:rFonts w:eastAsia="Times New Roman" w:cs="Times New Roman"/>
          <w:szCs w:val="24"/>
        </w:rPr>
        <w:t xml:space="preserve">κληρωμένο επιχειρηματικό σχέδιο καθιστά τη διαδικασία δύσκολη και απαιτητική, με αποτέλεσμα να λειτουργεί αποτρεπτικά σε μεγάλο αριθμό επιχειρήσεων. Αυτή η εξέλιξη διαψεύδει τις αρχικές προσδοκίες του Υπουργείου Οικονομίας για ένα εργαλείο που θα οδηγήσει </w:t>
      </w:r>
      <w:r>
        <w:rPr>
          <w:rFonts w:eastAsia="Times New Roman" w:cs="Times New Roman"/>
          <w:szCs w:val="24"/>
        </w:rPr>
        <w:t xml:space="preserve">σε μαζικές ρυθμίσεις χρεών. </w:t>
      </w:r>
    </w:p>
    <w:p w14:paraId="06E4F49D"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Από την εμπειρία, λοιπόν, και τα αποτελέσματα της λειτουργίας του εξωδικαστικού μηχανισμού προκύπτει ότι μέχρι σήμερα και ένα</w:t>
      </w:r>
      <w:r>
        <w:rPr>
          <w:rFonts w:eastAsia="Times New Roman" w:cs="Times New Roman"/>
          <w:szCs w:val="24"/>
        </w:rPr>
        <w:t>ν</w:t>
      </w:r>
      <w:r>
        <w:rPr>
          <w:rFonts w:eastAsia="Times New Roman" w:cs="Times New Roman"/>
          <w:szCs w:val="24"/>
        </w:rPr>
        <w:t xml:space="preserve"> χρόνο μετά την έναρξη λειτουργίας του, ο εξωδικαστικός μηχανισμός δεν έχει πετύχει τον βασικό του στ</w:t>
      </w:r>
      <w:r>
        <w:rPr>
          <w:rFonts w:eastAsia="Times New Roman" w:cs="Times New Roman"/>
          <w:szCs w:val="24"/>
        </w:rPr>
        <w:t>όχο</w:t>
      </w:r>
      <w:r>
        <w:rPr>
          <w:rFonts w:eastAsia="Times New Roman" w:cs="Times New Roman"/>
          <w:szCs w:val="24"/>
        </w:rPr>
        <w:t>,</w:t>
      </w:r>
      <w:r>
        <w:rPr>
          <w:rFonts w:eastAsia="Times New Roman" w:cs="Times New Roman"/>
          <w:szCs w:val="24"/>
        </w:rPr>
        <w:t xml:space="preserve"> που ήταν η ρύθμιση των χρεών για επιχειρήσεις που είχαν μεγάλα </w:t>
      </w:r>
      <w:r>
        <w:rPr>
          <w:rFonts w:eastAsia="Times New Roman" w:cs="Times New Roman"/>
          <w:szCs w:val="24"/>
        </w:rPr>
        <w:lastRenderedPageBreak/>
        <w:t>χρέη και σε πολλούς πιστωτές. Επιβεβαιώθηκε, λοιπόν, στην πράξη η εκτίμηση της Νέας Δημοκρατίας ότι επρόκειτο για μια χρονοβόρα και δυσχερή διαδικασία, η οποία αντί να λύσει προβλήματα, δη</w:t>
      </w:r>
      <w:r>
        <w:rPr>
          <w:rFonts w:eastAsia="Times New Roman" w:cs="Times New Roman"/>
          <w:szCs w:val="24"/>
        </w:rPr>
        <w:t xml:space="preserve">μιούργησε νέα, μεγαλύτερα και ανυπέρβλητα. Φυσικά, το τίμημα το πληρώνει η αγορά και οι βιώσιμες επιχειρήσεις, οι οποίες και αυτές κινδυνεύουν να γίνουν μη βιώσιμες μετά από τόσο χρόνο. </w:t>
      </w:r>
    </w:p>
    <w:p w14:paraId="06E4F49E"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Ο νέος ν</w:t>
      </w:r>
      <w:r>
        <w:rPr>
          <w:rFonts w:eastAsia="Times New Roman" w:cs="Times New Roman"/>
          <w:szCs w:val="24"/>
        </w:rPr>
        <w:t>.</w:t>
      </w:r>
      <w:r>
        <w:rPr>
          <w:rFonts w:eastAsia="Times New Roman" w:cs="Times New Roman"/>
          <w:szCs w:val="24"/>
        </w:rPr>
        <w:t xml:space="preserve">4549/2018, δηλαδή το τέταρτο μνημόνιο που ψηφίσατε πριν από </w:t>
      </w:r>
      <w:r>
        <w:rPr>
          <w:rFonts w:eastAsia="Times New Roman" w:cs="Times New Roman"/>
          <w:szCs w:val="24"/>
        </w:rPr>
        <w:t>λίγες μέρες, κα</w:t>
      </w:r>
      <w:r>
        <w:rPr>
          <w:rFonts w:eastAsia="Times New Roman" w:cs="Times New Roman"/>
          <w:szCs w:val="24"/>
        </w:rPr>
        <w:t>μ</w:t>
      </w:r>
      <w:r>
        <w:rPr>
          <w:rFonts w:eastAsia="Times New Roman" w:cs="Times New Roman"/>
          <w:szCs w:val="24"/>
        </w:rPr>
        <w:t>μία σχεδόν ουσιαστική αλλαγή δεν έφερε για τον εξωδικαστικό μηχανισμό. Για άλλη μια φορά, δυστυχώς, για χιλιάδες επιχειρηματίες, ελεύθερους επαγγελματίες και ιδιώτες η πραγματικότητα είναι διαφορετική. Οι μικρής σημασίας μεταβολές είναι αδύ</w:t>
      </w:r>
      <w:r>
        <w:rPr>
          <w:rFonts w:eastAsia="Times New Roman" w:cs="Times New Roman"/>
          <w:szCs w:val="24"/>
        </w:rPr>
        <w:t xml:space="preserve">νατον να βελτιώσουν σε ταχύτητα και αποτελεσματικότητα τη διαδικασία του εξωδικαστικού συμβιβασμού. </w:t>
      </w:r>
    </w:p>
    <w:p w14:paraId="06E4F49F"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06E4F4A0"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Εσείς, κύριε Υπουργέ, παραδεχθήκατε πριν από μερικές εβδομάδες ότι </w:t>
      </w:r>
      <w:r>
        <w:rPr>
          <w:rFonts w:eastAsia="Times New Roman" w:cs="Times New Roman"/>
          <w:szCs w:val="24"/>
        </w:rPr>
        <w:t xml:space="preserve">είναι πολύ δύσκολο να λειτουργήσει άμεσα ο εξωδικαστικός συμβιβασμός και ότι χρειάζεται χρόνο. Πόσος χρόνος, όμως, χρειάζεται και γιατί να ψηφίζονται νόμοι </w:t>
      </w:r>
      <w:r>
        <w:rPr>
          <w:rFonts w:eastAsia="Times New Roman" w:cs="Times New Roman"/>
          <w:szCs w:val="24"/>
        </w:rPr>
        <w:t>οι οποίοι</w:t>
      </w:r>
      <w:r>
        <w:rPr>
          <w:rFonts w:eastAsia="Times New Roman" w:cs="Times New Roman"/>
          <w:szCs w:val="24"/>
        </w:rPr>
        <w:t xml:space="preserve"> κα</w:t>
      </w:r>
      <w:r>
        <w:rPr>
          <w:rFonts w:eastAsia="Times New Roman" w:cs="Times New Roman"/>
          <w:szCs w:val="24"/>
        </w:rPr>
        <w:t>μ</w:t>
      </w:r>
      <w:r>
        <w:rPr>
          <w:rFonts w:eastAsia="Times New Roman" w:cs="Times New Roman"/>
          <w:szCs w:val="24"/>
        </w:rPr>
        <w:t>μία ουσιώδη αλλαγή και λύση δεν φέρνουν στο πρόβλημα, παρά μόνο περισσότερη καθυστέρηση</w:t>
      </w:r>
      <w:r>
        <w:rPr>
          <w:rFonts w:eastAsia="Times New Roman" w:cs="Times New Roman"/>
          <w:szCs w:val="24"/>
        </w:rPr>
        <w:t xml:space="preserve"> στη διαδικασία και περισσότερα προβλήματα, ενώ καθημερινά καταρρέουν επιχειρήσεις και νοικοκυριά;</w:t>
      </w:r>
    </w:p>
    <w:p w14:paraId="06E4F4A1"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Από την άλλη πλευρά, η Νέα Δημοκρατία από νωρίς είχε ασκήσει αναλυτική και τεκμηριωμένη κριτική στον εξωδικαστικό μηχανισμό, όπως αυτός σχεδιάστηκε, ψηφίστηκε και άρχισε να υλοποιείται. Είχαμε επισημάνει για τα πολλά δικαιολογητικά. Βέβαια, θα μου απαντήσε</w:t>
      </w:r>
      <w:r>
        <w:rPr>
          <w:rFonts w:eastAsia="Times New Roman" w:cs="Times New Roman"/>
          <w:szCs w:val="24"/>
        </w:rPr>
        <w:t xml:space="preserve">τε σήμερα ότι μειώσατε κατά έντεκα τα δικαιολογητικά. Όμως, αυτό δεν λύνει το πρόβλημα. </w:t>
      </w:r>
    </w:p>
    <w:p w14:paraId="06E4F4A2"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Δεύτερον, η Νέα Δημοκρατία επίσης είχε τονίσει πως όλες οι περιπτώσεις των επιχειρήσεων, ελευθέρων επαγγελματιών αλλά και ιδιωτών, δεν γίνεται να αντιμετωπίζονται με τ</w:t>
      </w:r>
      <w:r>
        <w:rPr>
          <w:rFonts w:eastAsia="Times New Roman" w:cs="Times New Roman"/>
          <w:szCs w:val="24"/>
        </w:rPr>
        <w:t xml:space="preserve">ον ίδιο τρόπο και νομικό και τεχνικό καθεστώς. </w:t>
      </w:r>
    </w:p>
    <w:p w14:paraId="06E4F4A3"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lastRenderedPageBreak/>
        <w:t>Τρίτον, επεσήμανε από την αρχή ότι ο τρόπος που ήταν σχεδιασμένος ο μηχανισμός τον καθιστούσε μόνο κατ’ όνομα «εξωδικαστικό», αφού σχεδόν αναπόφευκτα οδηγούσε σε δικαστική εμπλοκή. Έπρεπε, λοιπόν, να είναι απ</w:t>
      </w:r>
      <w:r>
        <w:rPr>
          <w:rFonts w:eastAsia="Times New Roman" w:cs="Times New Roman"/>
          <w:szCs w:val="24"/>
        </w:rPr>
        <w:t xml:space="preserve">λούστερη η διαδικασία. </w:t>
      </w:r>
    </w:p>
    <w:p w14:paraId="06E4F4A4"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Η Νέα Δημοκρατία βέβαια –εγώ θα σεβαστώ τον χρόνο, αν και μπορώ να πάρω λίγο και από τη δευτερολογία μου, αλλά θα τα πω τότε ακούγοντας και από τον Υπουργό ορισμένες απαντήσεις- δεν μένει μόνο στην άσκηση κριτικής, κύριε Υπουργέ. Αν</w:t>
      </w:r>
      <w:r>
        <w:rPr>
          <w:rFonts w:eastAsia="Times New Roman" w:cs="Times New Roman"/>
          <w:szCs w:val="24"/>
        </w:rPr>
        <w:t>τίθετα, έχει επεξεργαστεί ολοκληρωμένη πρόταση για τη διαχείριση του ιδιωτικού χρέους και το αμέσως επόμενο χρονικό διάστημα θα παρουσιάσει και σχετικό σχέδιο νόμου με τις προτεινόμενες αλλαγές.</w:t>
      </w:r>
    </w:p>
    <w:p w14:paraId="06E4F4A5" w14:textId="77777777" w:rsidR="007277CE" w:rsidRDefault="00471B06">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Κύρια και καίρια θέση του κόμματός μας αποτελεί ότι χρειάζετα</w:t>
      </w:r>
      <w:r>
        <w:rPr>
          <w:rFonts w:eastAsia="Times New Roman" w:cs="Times New Roman"/>
          <w:szCs w:val="24"/>
        </w:rPr>
        <w:t xml:space="preserve">ι βαθιά ανάσα στις πολλές και μικρές επιχειρήσεις και τους χιλιάδες επαγγελματίες της χώρας μας, αφού μόνο έτσι </w:t>
      </w:r>
      <w:r w:rsidRPr="00224BE3">
        <w:rPr>
          <w:rFonts w:eastAsia="Times New Roman" w:cs="Times New Roman"/>
          <w:szCs w:val="24"/>
        </w:rPr>
        <w:t>μπορεί να</w:t>
      </w:r>
      <w:r>
        <w:rPr>
          <w:rFonts w:eastAsia="Times New Roman" w:cs="Times New Roman"/>
          <w:szCs w:val="24"/>
        </w:rPr>
        <w:t xml:space="preserve"> επιτευχθεί ουσιαστική επανεκκίνηση της </w:t>
      </w:r>
      <w:r w:rsidRPr="00A42664">
        <w:rPr>
          <w:rFonts w:eastAsia="Times New Roman" w:cs="Times New Roman"/>
          <w:szCs w:val="24"/>
        </w:rPr>
        <w:t>οικονομία</w:t>
      </w:r>
      <w:r>
        <w:rPr>
          <w:rFonts w:eastAsia="Times New Roman" w:cs="Times New Roman"/>
          <w:szCs w:val="24"/>
        </w:rPr>
        <w:t>ς της χώρας μας.</w:t>
      </w:r>
    </w:p>
    <w:p w14:paraId="06E4F4A6" w14:textId="77777777" w:rsidR="007277CE" w:rsidRDefault="00471B06">
      <w:pPr>
        <w:spacing w:line="600" w:lineRule="auto"/>
        <w:ind w:firstLine="720"/>
        <w:contextualSpacing/>
        <w:jc w:val="both"/>
        <w:rPr>
          <w:rFonts w:eastAsia="Times New Roman" w:cs="Times New Roman"/>
          <w:szCs w:val="24"/>
        </w:rPr>
      </w:pPr>
      <w:r w:rsidRPr="005143EC">
        <w:rPr>
          <w:rFonts w:eastAsia="Times New Roman" w:cs="Times New Roman"/>
          <w:szCs w:val="24"/>
        </w:rPr>
        <w:lastRenderedPageBreak/>
        <w:t>(Στο σημείο αυτό κτυπάει το κουδούνι λήξεως του χρόνου ομιλίας του κυ</w:t>
      </w:r>
      <w:r w:rsidRPr="005143EC">
        <w:rPr>
          <w:rFonts w:eastAsia="Times New Roman" w:cs="Times New Roman"/>
          <w:szCs w:val="24"/>
        </w:rPr>
        <w:t>ρίου Βουλευτή)</w:t>
      </w:r>
    </w:p>
    <w:p w14:paraId="06E4F4A7"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w:t>
      </w:r>
      <w:r w:rsidRPr="00A341B8">
        <w:rPr>
          <w:rFonts w:eastAsia="Times New Roman" w:cs="Times New Roman"/>
          <w:szCs w:val="24"/>
        </w:rPr>
        <w:t>κύριε Πρόεδρε</w:t>
      </w:r>
      <w:r>
        <w:rPr>
          <w:rFonts w:eastAsia="Times New Roman" w:cs="Times New Roman"/>
          <w:szCs w:val="24"/>
        </w:rPr>
        <w:t>, με μια τελευταία πρόταση.</w:t>
      </w:r>
    </w:p>
    <w:p w14:paraId="06E4F4A8" w14:textId="77777777" w:rsidR="007277CE" w:rsidRDefault="00471B06">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Κεντρικό σημείο του σχεδίου μας είναι η εξωδικαστική ρύθμιση χρεών, κυρίως γι</w:t>
      </w:r>
      <w:r>
        <w:rPr>
          <w:rFonts w:eastAsia="Times New Roman" w:cs="Times New Roman"/>
          <w:szCs w:val="24"/>
        </w:rPr>
        <w:t>’</w:t>
      </w:r>
      <w:r>
        <w:rPr>
          <w:rFonts w:eastAsia="Times New Roman" w:cs="Times New Roman"/>
          <w:szCs w:val="24"/>
        </w:rPr>
        <w:t xml:space="preserve"> αυτούς που δεν έχουν την </w:t>
      </w:r>
      <w:r w:rsidRPr="00A42664">
        <w:rPr>
          <w:rFonts w:eastAsia="Times New Roman" w:cs="Times New Roman"/>
          <w:szCs w:val="24"/>
        </w:rPr>
        <w:t>οικονομ</w:t>
      </w:r>
      <w:r>
        <w:rPr>
          <w:rFonts w:eastAsia="Times New Roman" w:cs="Times New Roman"/>
          <w:szCs w:val="24"/>
        </w:rPr>
        <w:t>ική ή άλλη δύναμη να διαπραγματευθούν τις οφειλές τους. Αυτοί είναι οι μικρές ε</w:t>
      </w:r>
      <w:r>
        <w:rPr>
          <w:rFonts w:eastAsia="Times New Roman" w:cs="Times New Roman"/>
          <w:szCs w:val="24"/>
        </w:rPr>
        <w:t xml:space="preserve">πιχειρήσεις και οι ελεύθεροι επαγγελματίες που αποτελούν και τη βάση της </w:t>
      </w:r>
      <w:r w:rsidRPr="00A42664">
        <w:rPr>
          <w:rFonts w:eastAsia="Times New Roman" w:cs="Times New Roman"/>
          <w:szCs w:val="24"/>
        </w:rPr>
        <w:t>οικονομία</w:t>
      </w:r>
      <w:r>
        <w:rPr>
          <w:rFonts w:eastAsia="Times New Roman" w:cs="Times New Roman"/>
          <w:szCs w:val="24"/>
        </w:rPr>
        <w:t xml:space="preserve">ς μας. </w:t>
      </w:r>
    </w:p>
    <w:p w14:paraId="06E4F4A9" w14:textId="77777777" w:rsidR="007277CE" w:rsidRDefault="00471B06">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Θα συνεχίσω, </w:t>
      </w:r>
      <w:r w:rsidRPr="00A341B8">
        <w:rPr>
          <w:rFonts w:eastAsia="Times New Roman" w:cs="Times New Roman"/>
          <w:szCs w:val="24"/>
        </w:rPr>
        <w:t>κύριε Πρόεδρε,</w:t>
      </w:r>
      <w:r>
        <w:rPr>
          <w:rFonts w:eastAsia="Times New Roman" w:cs="Times New Roman"/>
          <w:szCs w:val="24"/>
        </w:rPr>
        <w:t xml:space="preserve"> στη δευτερολογία που έχω για να τεκμηριώσω και τις προτάσεις και τις θέσεις της </w:t>
      </w:r>
      <w:r w:rsidRPr="00654FD3">
        <w:rPr>
          <w:rFonts w:eastAsia="Times New Roman" w:cs="Times New Roman"/>
          <w:szCs w:val="24"/>
        </w:rPr>
        <w:t>Νέας Δημοκρατίας</w:t>
      </w:r>
      <w:r>
        <w:rPr>
          <w:rFonts w:eastAsia="Times New Roman" w:cs="Times New Roman"/>
          <w:szCs w:val="24"/>
        </w:rPr>
        <w:t>. Γιατί καλό είναι να κάνουμε κριτική, αλλ</w:t>
      </w:r>
      <w:r>
        <w:rPr>
          <w:rFonts w:eastAsia="Times New Roman" w:cs="Times New Roman"/>
          <w:szCs w:val="24"/>
        </w:rPr>
        <w:t xml:space="preserve">ά εμείς στη </w:t>
      </w:r>
      <w:r w:rsidRPr="00391AB7">
        <w:rPr>
          <w:rFonts w:eastAsia="Times New Roman" w:cs="Times New Roman"/>
          <w:szCs w:val="24"/>
        </w:rPr>
        <w:t>Νέα Δημοκρατία</w:t>
      </w:r>
      <w:r>
        <w:rPr>
          <w:rFonts w:eastAsia="Times New Roman" w:cs="Times New Roman"/>
          <w:szCs w:val="24"/>
        </w:rPr>
        <w:t xml:space="preserve">, που είμαστε στις παρυφές ολοκλήρωσης του κυβερνητικού μας προγράμματος, έχουμε και προτάσεις και θέσεις επεξεργασμένες και πιστεύουμε ότι πολύ γρήγορα με τη θέληση του </w:t>
      </w:r>
      <w:r w:rsidRPr="00B93758">
        <w:rPr>
          <w:rFonts w:eastAsia="Times New Roman" w:cs="Times New Roman"/>
          <w:szCs w:val="24"/>
        </w:rPr>
        <w:t>ελληνικού λαού</w:t>
      </w:r>
      <w:r>
        <w:rPr>
          <w:rFonts w:eastAsia="Times New Roman" w:cs="Times New Roman"/>
          <w:szCs w:val="24"/>
        </w:rPr>
        <w:t xml:space="preserve"> και τη βοήθεια του </w:t>
      </w:r>
      <w:r>
        <w:rPr>
          <w:rFonts w:eastAsia="Times New Roman" w:cs="Times New Roman"/>
          <w:szCs w:val="24"/>
        </w:rPr>
        <w:t>θ</w:t>
      </w:r>
      <w:r>
        <w:rPr>
          <w:rFonts w:eastAsia="Times New Roman" w:cs="Times New Roman"/>
          <w:szCs w:val="24"/>
        </w:rPr>
        <w:t>εού θα είμαστε κ</w:t>
      </w:r>
      <w:r w:rsidRPr="001850F1">
        <w:rPr>
          <w:rFonts w:eastAsia="Times New Roman" w:cs="Times New Roman"/>
          <w:szCs w:val="24"/>
        </w:rPr>
        <w:t>υβέρνηση</w:t>
      </w:r>
      <w:r>
        <w:rPr>
          <w:rFonts w:eastAsia="Times New Roman" w:cs="Times New Roman"/>
          <w:szCs w:val="24"/>
        </w:rPr>
        <w:t>.</w:t>
      </w:r>
      <w:r>
        <w:rPr>
          <w:rFonts w:eastAsia="Times New Roman" w:cs="Times New Roman"/>
          <w:szCs w:val="24"/>
        </w:rPr>
        <w:t xml:space="preserve"> Να είστε καλά.</w:t>
      </w:r>
    </w:p>
    <w:p w14:paraId="06E4F4AA" w14:textId="77777777" w:rsidR="007277CE" w:rsidRDefault="00471B06">
      <w:pPr>
        <w:spacing w:line="600" w:lineRule="auto"/>
        <w:ind w:firstLine="709"/>
        <w:contextualSpacing/>
        <w:jc w:val="center"/>
        <w:rPr>
          <w:rFonts w:eastAsia="Times New Roman"/>
          <w:bCs/>
        </w:rPr>
      </w:pPr>
      <w:r w:rsidRPr="00FE24C6">
        <w:rPr>
          <w:rFonts w:eastAsia="Times New Roman"/>
          <w:bCs/>
        </w:rPr>
        <w:t>(Χειροκροτήματα από την πτέρυγα της Νέας Δημοκρατίας)</w:t>
      </w:r>
    </w:p>
    <w:p w14:paraId="06E4F4AB" w14:textId="77777777" w:rsidR="007277CE" w:rsidRDefault="00471B06">
      <w:pPr>
        <w:tabs>
          <w:tab w:val="left" w:pos="3873"/>
        </w:tabs>
        <w:spacing w:line="600" w:lineRule="auto"/>
        <w:ind w:firstLine="720"/>
        <w:contextualSpacing/>
        <w:jc w:val="both"/>
        <w:rPr>
          <w:rFonts w:eastAsia="Times New Roman" w:cs="Times New Roman"/>
          <w:szCs w:val="24"/>
        </w:rPr>
      </w:pPr>
      <w:r w:rsidRPr="0002696C">
        <w:rPr>
          <w:rFonts w:eastAsia="Times New Roman"/>
          <w:b/>
          <w:bCs/>
        </w:rPr>
        <w:lastRenderedPageBreak/>
        <w:t>ΠΡΟΕΔΡΕΥΩΝ (</w:t>
      </w:r>
      <w:r w:rsidRPr="0002696C">
        <w:rPr>
          <w:rFonts w:eastAsia="Times New Roman" w:cs="Times New Roman"/>
          <w:b/>
          <w:szCs w:val="24"/>
        </w:rPr>
        <w:t xml:space="preserve">Δημήτριος </w:t>
      </w:r>
      <w:proofErr w:type="spellStart"/>
      <w:r w:rsidRPr="0002696C">
        <w:rPr>
          <w:rFonts w:eastAsia="Times New Roman" w:cs="Times New Roman"/>
          <w:b/>
          <w:szCs w:val="24"/>
        </w:rPr>
        <w:t>Κρεμαστινός</w:t>
      </w:r>
      <w:proofErr w:type="spellEnd"/>
      <w:r w:rsidRPr="0002696C">
        <w:rPr>
          <w:rFonts w:eastAsia="Times New Roman"/>
          <w:b/>
          <w:bCs/>
        </w:rPr>
        <w:t>):</w:t>
      </w:r>
      <w:r>
        <w:rPr>
          <w:rFonts w:eastAsia="Times New Roman" w:cs="Times New Roman"/>
          <w:szCs w:val="24"/>
        </w:rPr>
        <w:t xml:space="preserve"> Ευχαριστώ πολύ.</w:t>
      </w:r>
    </w:p>
    <w:p w14:paraId="06E4F4AC" w14:textId="77777777" w:rsidR="007277CE" w:rsidRDefault="00471B06">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Δήμας. Παράκληση, κύριε Δήμα, να κρατήσουμε λίγο τους χρόνους ή, αν θέλετε να μιλήσετε παραπάνω, να πάρετε </w:t>
      </w:r>
      <w:r>
        <w:rPr>
          <w:rFonts w:eastAsia="Times New Roman" w:cs="Times New Roman"/>
          <w:szCs w:val="24"/>
        </w:rPr>
        <w:t xml:space="preserve">και </w:t>
      </w:r>
      <w:r>
        <w:rPr>
          <w:rFonts w:eastAsia="Times New Roman" w:cs="Times New Roman"/>
          <w:szCs w:val="24"/>
        </w:rPr>
        <w:t xml:space="preserve">τη </w:t>
      </w:r>
      <w:r>
        <w:rPr>
          <w:rFonts w:eastAsia="Times New Roman" w:cs="Times New Roman"/>
          <w:szCs w:val="24"/>
        </w:rPr>
        <w:t>δευτερολογία σας. Έχετε τον λόγο.</w:t>
      </w:r>
    </w:p>
    <w:p w14:paraId="06E4F4AD" w14:textId="77777777" w:rsidR="007277CE" w:rsidRDefault="00471B06">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ΧΡΙΣΤΟΣ ΔΗΜΑΣ: </w:t>
      </w:r>
      <w:r w:rsidRPr="00480689">
        <w:rPr>
          <w:rFonts w:eastAsia="Times New Roman"/>
          <w:color w:val="000000"/>
          <w:szCs w:val="24"/>
        </w:rPr>
        <w:t>Ευχαριστώ, κύριε Πρόεδρε.</w:t>
      </w:r>
      <w:r>
        <w:rPr>
          <w:rFonts w:eastAsia="Times New Roman" w:cs="Times New Roman"/>
          <w:szCs w:val="24"/>
        </w:rPr>
        <w:t xml:space="preserve"> Κατά πάσα πιθανότητα θα κάνω χρήση και της δευτερολογίας μου.</w:t>
      </w:r>
    </w:p>
    <w:p w14:paraId="06E4F4AE" w14:textId="77777777" w:rsidR="007277CE" w:rsidRDefault="00471B06">
      <w:pPr>
        <w:tabs>
          <w:tab w:val="left" w:pos="3873"/>
        </w:tabs>
        <w:spacing w:line="600" w:lineRule="auto"/>
        <w:ind w:firstLine="720"/>
        <w:contextualSpacing/>
        <w:jc w:val="both"/>
        <w:rPr>
          <w:rFonts w:eastAsia="Times New Roman" w:cs="Times New Roman"/>
          <w:szCs w:val="24"/>
        </w:rPr>
      </w:pPr>
      <w:r w:rsidRPr="00390D90">
        <w:rPr>
          <w:rFonts w:eastAsia="Times New Roman" w:cs="Times New Roman"/>
          <w:szCs w:val="24"/>
        </w:rPr>
        <w:t>Κύριε Υπουργέ,</w:t>
      </w:r>
      <w:r>
        <w:rPr>
          <w:rFonts w:eastAsia="Times New Roman" w:cs="Times New Roman"/>
          <w:szCs w:val="24"/>
        </w:rPr>
        <w:t xml:space="preserve"> ήταν 10 Απριλίου του 2017 όταν, κατά τη συζήτηση του </w:t>
      </w:r>
      <w:r w:rsidRPr="00823F09">
        <w:rPr>
          <w:rFonts w:eastAsia="Times New Roman" w:cs="Times New Roman"/>
          <w:szCs w:val="24"/>
        </w:rPr>
        <w:t>νομοσχ</w:t>
      </w:r>
      <w:r>
        <w:rPr>
          <w:rFonts w:eastAsia="Times New Roman" w:cs="Times New Roman"/>
          <w:szCs w:val="24"/>
        </w:rPr>
        <w:t>εδίου για τον εξωδικαστικό συμβιβασμό, σας πρ</w:t>
      </w:r>
      <w:r>
        <w:rPr>
          <w:rFonts w:eastAsia="Times New Roman" w:cs="Times New Roman"/>
          <w:szCs w:val="24"/>
        </w:rPr>
        <w:t xml:space="preserve">οειδοποιούσαμε για την αποτυχία του. Πιο συγκεκριμένα, σας επισημαίναμε πως δεν </w:t>
      </w:r>
      <w:r w:rsidRPr="00224BE3">
        <w:rPr>
          <w:rFonts w:eastAsia="Times New Roman" w:cs="Times New Roman"/>
          <w:szCs w:val="24"/>
        </w:rPr>
        <w:t>μπορεί να</w:t>
      </w:r>
      <w:r>
        <w:rPr>
          <w:rFonts w:eastAsia="Times New Roman" w:cs="Times New Roman"/>
          <w:szCs w:val="24"/>
        </w:rPr>
        <w:t xml:space="preserve"> συζητούμε για εξωδικαστικό συμβιβασμό όταν, αντί για μια αυτοματοποιημένη διαδικασία, όλες οι ρυθμίσεις του προβλέπουν και οδηγούν στην κύρωση από τα δικαστήρια. Σας </w:t>
      </w:r>
      <w:r>
        <w:rPr>
          <w:rFonts w:eastAsia="Times New Roman" w:cs="Times New Roman"/>
          <w:szCs w:val="24"/>
        </w:rPr>
        <w:t xml:space="preserve">τονίζαμε πως δεν </w:t>
      </w:r>
      <w:r w:rsidRPr="00224BE3">
        <w:rPr>
          <w:rFonts w:eastAsia="Times New Roman" w:cs="Times New Roman"/>
          <w:szCs w:val="24"/>
        </w:rPr>
        <w:t>μπορεί να</w:t>
      </w:r>
      <w:r>
        <w:rPr>
          <w:rFonts w:eastAsia="Times New Roman" w:cs="Times New Roman"/>
          <w:szCs w:val="24"/>
        </w:rPr>
        <w:t xml:space="preserve"> λειτουργήσει ένα πλαίσιο </w:t>
      </w:r>
      <w:r w:rsidRPr="002F7918">
        <w:rPr>
          <w:rFonts w:eastAsia="Times New Roman" w:cs="Times New Roman"/>
          <w:szCs w:val="24"/>
        </w:rPr>
        <w:t>το οποίο</w:t>
      </w:r>
      <w:r>
        <w:rPr>
          <w:rFonts w:eastAsia="Times New Roman" w:cs="Times New Roman"/>
          <w:szCs w:val="24"/>
        </w:rPr>
        <w:t xml:space="preserve"> ζητά από τους ενδιαφερόμενους να καταθέσουν είκοσι πέντε έγγραφα για να περάσουν δεκαεννιά στάδια διεργασίας. </w:t>
      </w:r>
    </w:p>
    <w:p w14:paraId="06E4F4AF" w14:textId="77777777" w:rsidR="007277CE" w:rsidRDefault="00471B06">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lastRenderedPageBreak/>
        <w:t>Σας ζητούσαμε να κατανοήσετε</w:t>
      </w:r>
      <w:r>
        <w:rPr>
          <w:rFonts w:eastAsia="Times New Roman" w:cs="Times New Roman"/>
          <w:szCs w:val="24"/>
        </w:rPr>
        <w:t xml:space="preserve"> ότι</w:t>
      </w:r>
      <w:r>
        <w:rPr>
          <w:rFonts w:eastAsia="Times New Roman" w:cs="Times New Roman"/>
          <w:szCs w:val="24"/>
        </w:rPr>
        <w:t xml:space="preserve"> είναι αναγκαίο να διαχωρίσουμε την αντιμετώπιση των</w:t>
      </w:r>
      <w:r>
        <w:rPr>
          <w:rFonts w:eastAsia="Times New Roman" w:cs="Times New Roman"/>
          <w:szCs w:val="24"/>
        </w:rPr>
        <w:t xml:space="preserve"> μικρών από τις μεγάλες επιχειρήσεις, καθώς μια τέτοια διαφοροποίηση θα μείωνε σημαντικά τον όγκο των υποθέσεων που θα έφταναν στα ήδη επιβαρυμένα πρωτοδικεία και ταυτόχρονα θα ξεκαθάριζε ότι αυτό δεν θα αποτελέσει δυνατότητα κωλυσιεργίας για τους οργανωμέ</w:t>
      </w:r>
      <w:r>
        <w:rPr>
          <w:rFonts w:eastAsia="Times New Roman" w:cs="Times New Roman"/>
          <w:szCs w:val="24"/>
        </w:rPr>
        <w:t xml:space="preserve">νους κακοπληρωτές. Για τους υπόλοιπους θα μπορούσαμε να εφαρμόσουμε μια γρήγορη διαδικασία, στην οποία </w:t>
      </w:r>
      <w:r>
        <w:rPr>
          <w:rFonts w:eastAsia="Times New Roman" w:cs="Times New Roman"/>
          <w:szCs w:val="24"/>
        </w:rPr>
        <w:t>αν</w:t>
      </w:r>
      <w:r>
        <w:rPr>
          <w:rFonts w:eastAsia="Times New Roman" w:cs="Times New Roman"/>
          <w:szCs w:val="24"/>
        </w:rPr>
        <w:t xml:space="preserve"> συμφωνήσουν οι πιστωτές, το δημόσιο και ο ενδιαφερόμενος και μόνο σε περίπτωση που υπάρξει αντίρρηση ή ένσταση να </w:t>
      </w:r>
      <w:r w:rsidRPr="00224BE3">
        <w:rPr>
          <w:rFonts w:eastAsia="Times New Roman" w:cs="Times New Roman"/>
          <w:szCs w:val="24"/>
        </w:rPr>
        <w:t>μπορεί να</w:t>
      </w:r>
      <w:r>
        <w:rPr>
          <w:rFonts w:eastAsia="Times New Roman" w:cs="Times New Roman"/>
          <w:szCs w:val="24"/>
        </w:rPr>
        <w:t xml:space="preserve"> υπάρξει προσφυγή προς το δ</w:t>
      </w:r>
      <w:r>
        <w:rPr>
          <w:rFonts w:eastAsia="Times New Roman" w:cs="Times New Roman"/>
          <w:szCs w:val="24"/>
        </w:rPr>
        <w:t>ικαστήριο.</w:t>
      </w:r>
    </w:p>
    <w:p w14:paraId="06E4F4B0"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σας καλούσαμε να προσγειωθείτε στην πραγματικότητα, καθώς το </w:t>
      </w:r>
      <w:r w:rsidRPr="00823F09">
        <w:rPr>
          <w:rFonts w:eastAsia="Times New Roman" w:cs="Times New Roman"/>
          <w:szCs w:val="24"/>
        </w:rPr>
        <w:t>νομοσχέδι</w:t>
      </w:r>
      <w:r>
        <w:rPr>
          <w:rFonts w:eastAsia="Times New Roman" w:cs="Times New Roman"/>
          <w:szCs w:val="24"/>
        </w:rPr>
        <w:t>ό σας δεν έκανε την οποιαδήποτε μέριμνα για την ακρίβεια των στοιχείων, καθώς βασίζεται στα στοιχεία που παρέχει στην αίτησή του ο οφειλέτης, κάτι που δημιουργεί σοβ</w:t>
      </w:r>
      <w:r>
        <w:rPr>
          <w:rFonts w:eastAsia="Times New Roman" w:cs="Times New Roman"/>
          <w:szCs w:val="24"/>
        </w:rPr>
        <w:t xml:space="preserve">αρή ευκαιρία κατάχρησης και που σε συνδυασμό με τις διάφορες αυτοδίκαιες και μη αναστολές προκαλεί βλάβη στις τράπεζες και τους άλλους πιστωτές. </w:t>
      </w:r>
    </w:p>
    <w:p w14:paraId="06E4F4B1"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Τέλος, </w:t>
      </w:r>
      <w:r w:rsidRPr="00390D90">
        <w:rPr>
          <w:rFonts w:eastAsia="Times New Roman" w:cs="Times New Roman"/>
          <w:szCs w:val="24"/>
        </w:rPr>
        <w:t>κύριε Υπουργέ,</w:t>
      </w:r>
      <w:r>
        <w:rPr>
          <w:rFonts w:eastAsia="Times New Roman" w:cs="Times New Roman"/>
          <w:szCs w:val="24"/>
        </w:rPr>
        <w:t xml:space="preserve"> σας ζητούσαμε να πείτε στον κόσμο την αλήθεια, καθώς με τη ρητορική περί σεισάχθειας και</w:t>
      </w:r>
      <w:r>
        <w:rPr>
          <w:rFonts w:eastAsia="Times New Roman" w:cs="Times New Roman"/>
          <w:szCs w:val="24"/>
        </w:rPr>
        <w:t xml:space="preserve"> διαγραφής χρεών δημιουργήσατε σε μεγάλο μέρος της αγοράς την ελπίδα ότι θα τους διαγράψει τα χρέη. Όσοι σας άκουσαν, </w:t>
      </w:r>
      <w:r w:rsidRPr="00390D90">
        <w:rPr>
          <w:rFonts w:eastAsia="Times New Roman" w:cs="Times New Roman"/>
          <w:szCs w:val="24"/>
        </w:rPr>
        <w:t>κύριε Υπουργέ,</w:t>
      </w:r>
      <w:r>
        <w:rPr>
          <w:rFonts w:eastAsia="Times New Roman" w:cs="Times New Roman"/>
          <w:szCs w:val="24"/>
        </w:rPr>
        <w:t xml:space="preserve"> όσοι άκουσαν τον </w:t>
      </w:r>
      <w:r w:rsidRPr="009E3DD6">
        <w:rPr>
          <w:rFonts w:eastAsia="Times New Roman" w:cs="Times New Roman"/>
          <w:szCs w:val="24"/>
        </w:rPr>
        <w:t>ΣΥΡΙΖΑ</w:t>
      </w:r>
      <w:r>
        <w:rPr>
          <w:rFonts w:eastAsia="Times New Roman" w:cs="Times New Roman"/>
          <w:szCs w:val="24"/>
        </w:rPr>
        <w:t xml:space="preserve"> και σταμάτησαν να πληρώνουν τις υποχρεώσεις τους εν αναμονή κάποιας μαγικής λύσης, σήμερα είναι βυθ</w:t>
      </w:r>
      <w:r>
        <w:rPr>
          <w:rFonts w:eastAsia="Times New Roman" w:cs="Times New Roman"/>
          <w:szCs w:val="24"/>
        </w:rPr>
        <w:t xml:space="preserve">ισμένοι ακόμα περισσότερο στην απόγνωση. </w:t>
      </w:r>
    </w:p>
    <w:p w14:paraId="06E4F4B2"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Τι απαντούσατε, </w:t>
      </w:r>
      <w:r w:rsidRPr="00AC526C">
        <w:rPr>
          <w:rFonts w:eastAsia="Times New Roman" w:cs="Times New Roman"/>
          <w:szCs w:val="24"/>
        </w:rPr>
        <w:t>όμως</w:t>
      </w:r>
      <w:r>
        <w:rPr>
          <w:rFonts w:eastAsia="Times New Roman" w:cs="Times New Roman"/>
          <w:szCs w:val="24"/>
        </w:rPr>
        <w:t xml:space="preserve">, απέναντι σε όλες τις παραινέσεις; Ανέτρεξα στα Πρακτικά των συνεδριάσεων και τα θυμήθηκα ξανά. Υποστήριζε ο τότε Υπουργός και η εισηγήτρια του </w:t>
      </w:r>
      <w:r w:rsidRPr="00823F09">
        <w:rPr>
          <w:rFonts w:eastAsia="Times New Roman" w:cs="Times New Roman"/>
          <w:szCs w:val="24"/>
        </w:rPr>
        <w:t>νομοσχ</w:t>
      </w:r>
      <w:r>
        <w:rPr>
          <w:rFonts w:eastAsia="Times New Roman" w:cs="Times New Roman"/>
          <w:szCs w:val="24"/>
        </w:rPr>
        <w:t xml:space="preserve">εδίου πως φέρνατε μια διαδικασία που δεν θα χρειάζεται πάνω από τρεις μήνες για να έχει αποτέλεσμα. Αυτό καταρρίφθηκε. </w:t>
      </w:r>
    </w:p>
    <w:p w14:paraId="06E4F4B3"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Έλεγε ο τότε Υπουργός ότι θα ενταχθούν τριακόσιες χιλιάδες επιχειρήσεις στον μηχανισμό -και αυτό καταρρίφθηκε- και ότι είμαστε υπερβολικ</w:t>
      </w:r>
      <w:r>
        <w:rPr>
          <w:rFonts w:eastAsia="Times New Roman" w:cs="Times New Roman"/>
          <w:szCs w:val="24"/>
        </w:rPr>
        <w:t xml:space="preserve">οί όσοι μιλούσαμε για έναν ανεδαφικό μηχανισμό που θα δημιουργήσει περαιτέρω προβλήματα. </w:t>
      </w:r>
      <w:r w:rsidRPr="00390D90">
        <w:rPr>
          <w:rFonts w:eastAsia="Times New Roman" w:cs="Times New Roman"/>
          <w:szCs w:val="24"/>
        </w:rPr>
        <w:t>Κύριε Υπουργέ,</w:t>
      </w:r>
      <w:r>
        <w:rPr>
          <w:rFonts w:eastAsia="Times New Roman" w:cs="Times New Roman"/>
          <w:szCs w:val="24"/>
        </w:rPr>
        <w:t xml:space="preserve"> και αυτό καταρρίφθηκε. Και, προσέξτε, στο συγκεκριμένο ζήτημα εγώ δεν αμφισβητώ τις προθέσεις σας. Ό</w:t>
      </w:r>
      <w:r w:rsidRPr="00AC526C">
        <w:rPr>
          <w:rFonts w:eastAsia="Times New Roman" w:cs="Times New Roman"/>
          <w:szCs w:val="24"/>
        </w:rPr>
        <w:t>μως</w:t>
      </w:r>
      <w:r>
        <w:rPr>
          <w:rFonts w:eastAsia="Times New Roman" w:cs="Times New Roman"/>
          <w:szCs w:val="24"/>
        </w:rPr>
        <w:t xml:space="preserve">, </w:t>
      </w:r>
      <w:r w:rsidRPr="00390D90">
        <w:rPr>
          <w:rFonts w:eastAsia="Times New Roman" w:cs="Times New Roman"/>
          <w:szCs w:val="24"/>
        </w:rPr>
        <w:t xml:space="preserve">κύριε </w:t>
      </w:r>
      <w:r w:rsidRPr="00390D90">
        <w:rPr>
          <w:rFonts w:eastAsia="Times New Roman" w:cs="Times New Roman"/>
          <w:szCs w:val="24"/>
        </w:rPr>
        <w:lastRenderedPageBreak/>
        <w:t>Υπουργέ,</w:t>
      </w:r>
      <w:r>
        <w:rPr>
          <w:rFonts w:eastAsia="Times New Roman" w:cs="Times New Roman"/>
          <w:szCs w:val="24"/>
        </w:rPr>
        <w:t xml:space="preserve"> ένας νόμος δεν κρίνεται από τις </w:t>
      </w:r>
      <w:r>
        <w:rPr>
          <w:rFonts w:eastAsia="Times New Roman" w:cs="Times New Roman"/>
          <w:szCs w:val="24"/>
        </w:rPr>
        <w:t>προθέσεις των εμπνευστών του, αλλά από το αποτέλεσμά του. Και σχεδόν ενάμιση χρόνο μετά τα αποτελέσματα είναι απογοητευτικά.</w:t>
      </w:r>
    </w:p>
    <w:p w14:paraId="06E4F4B4"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Μαρτύριο χαρακτήρισε τη διαδικασία ο Ειδικός Γραμματέας Διαχείρισης Ιδιωτικού Χρέους. Κάπως έτσι είναι τελικά για όσους προσπαθούν</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να ενταχθούν. Το γνωρίζετε και εσείς προσωπικά άλλωστε, </w:t>
      </w:r>
      <w:r w:rsidRPr="00390D90">
        <w:rPr>
          <w:rFonts w:eastAsia="Times New Roman" w:cs="Times New Roman"/>
          <w:szCs w:val="24"/>
        </w:rPr>
        <w:t>κύριε Υπουργέ</w:t>
      </w:r>
      <w:r>
        <w:rPr>
          <w:rFonts w:eastAsia="Times New Roman" w:cs="Times New Roman"/>
          <w:szCs w:val="24"/>
        </w:rPr>
        <w:t>. Εδώ σε αντίστοιχη συζήτηση στην Ολομέλεια στις 27</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2018 μιλήσατε για σοβαρά προβλήματα στη διαδικασία.</w:t>
      </w:r>
    </w:p>
    <w:p w14:paraId="06E4F4B5"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Και πώς, άλλωστε, να υποστηρίξετε κάτι διαφορετικό, όταν, σύμφωνα με τ</w:t>
      </w:r>
      <w:r>
        <w:rPr>
          <w:rFonts w:eastAsia="Times New Roman" w:cs="Times New Roman"/>
          <w:szCs w:val="24"/>
        </w:rPr>
        <w:t>α τελευταία επίσημα στοιχεία της Ειδικής Γραμματείας Διαχείρισης Ιδιωτικού Χρέους, από τις τετρακόσιες χιλιάδες επιχειρήσεις που αδυνατούν να εξυπηρετήσουν τα χρέη τους -το είπε και ο κ. Μπούρας- μόλις τριανταμία χιλιάδες πεντακόσιες σαράντα δύο έχουν κάνε</w:t>
      </w:r>
      <w:r>
        <w:rPr>
          <w:rFonts w:eastAsia="Times New Roman" w:cs="Times New Roman"/>
          <w:szCs w:val="24"/>
        </w:rPr>
        <w:t>ι εγγραφή στην ηλεκτρονική πλατφόρμα, δηλαδή το 7,8% των επιχειρήσεων, ενώ αίτηση κατέθεσαν χίλιες πενήντα</w:t>
      </w:r>
      <w:r w:rsidRPr="00601CD0">
        <w:rPr>
          <w:rFonts w:eastAsia="Times New Roman" w:cs="Times New Roman"/>
          <w:szCs w:val="24"/>
        </w:rPr>
        <w:t xml:space="preserve"> </w:t>
      </w:r>
      <w:r>
        <w:rPr>
          <w:rFonts w:eastAsia="Times New Roman" w:cs="Times New Roman"/>
          <w:szCs w:val="24"/>
        </w:rPr>
        <w:t xml:space="preserve">πέντε επιχειρήσεις, ποσοστό 0,26%. Αυτοί που τελικά πέρασαν όλα τα στάδια και μπήκαν στη ρύθμιση </w:t>
      </w:r>
      <w:r>
        <w:rPr>
          <w:rFonts w:eastAsia="Times New Roman" w:cs="Times New Roman"/>
          <w:szCs w:val="24"/>
        </w:rPr>
        <w:lastRenderedPageBreak/>
        <w:t>ήταν μόλις πενήντα δύο</w:t>
      </w:r>
      <w:r w:rsidRPr="0046617F">
        <w:rPr>
          <w:rFonts w:eastAsia="Times New Roman" w:cs="Times New Roman"/>
          <w:szCs w:val="24"/>
        </w:rPr>
        <w:t xml:space="preserve"> </w:t>
      </w:r>
      <w:r>
        <w:rPr>
          <w:rFonts w:eastAsia="Times New Roman" w:cs="Times New Roman"/>
          <w:szCs w:val="24"/>
        </w:rPr>
        <w:t xml:space="preserve">επιχειρήσεις από τετρακόσιες </w:t>
      </w:r>
      <w:r>
        <w:rPr>
          <w:rFonts w:eastAsia="Times New Roman" w:cs="Times New Roman"/>
          <w:szCs w:val="24"/>
        </w:rPr>
        <w:t>χιλιάδες επιχειρήσεις υπερχρεωμένων, ποσοστό 0,013%.</w:t>
      </w:r>
    </w:p>
    <w:p w14:paraId="06E4F4B6"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Δεν θα το έλεγα επιτυχία, κύριε Υπουργέ. Δεν ξέρω πώς θα μπορούσε διαφορετικά να </w:t>
      </w:r>
      <w:proofErr w:type="spellStart"/>
      <w:r>
        <w:rPr>
          <w:rFonts w:eastAsia="Times New Roman" w:cs="Times New Roman"/>
          <w:szCs w:val="24"/>
        </w:rPr>
        <w:t>περιγραφεί</w:t>
      </w:r>
      <w:proofErr w:type="spellEnd"/>
      <w:r>
        <w:rPr>
          <w:rFonts w:eastAsia="Times New Roman" w:cs="Times New Roman"/>
          <w:szCs w:val="24"/>
        </w:rPr>
        <w:t xml:space="preserve"> το φιάσκο ενός νομοσχεδίου. Και παραμένει φιάσκο, έστω και αν πριν λίγες μέρες φέρατε πράγματι ορισμένες διορθώ</w:t>
      </w:r>
      <w:r>
        <w:rPr>
          <w:rFonts w:eastAsia="Times New Roman" w:cs="Times New Roman"/>
          <w:szCs w:val="24"/>
        </w:rPr>
        <w:t>σεις, που στην πραγματικότητα δεν είναι παρά μικρής σημασίας μεταβολές, οι οποίες δεν θα βελτιώσουν την κατάσταση.</w:t>
      </w:r>
    </w:p>
    <w:p w14:paraId="06E4F4B7"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Κύριε Υπουργέ, το να παραδέχεται κανείς την αποτυχία ενός νόμου δεν είναι ντροπή, επαφή με την πραγματικότητα είναι, ιδιαίτερα όταν ο νόμος α</w:t>
      </w:r>
      <w:r>
        <w:rPr>
          <w:rFonts w:eastAsia="Times New Roman" w:cs="Times New Roman"/>
          <w:szCs w:val="24"/>
        </w:rPr>
        <w:t>υτός, όπως και πολλοί άλλοι, γράφτηκαν πάνω σε αυταπάτες. Είναι, όμως, λάθος να αναγνωρίζετε ότι υπάρχει πρόβλημα, αλλά να συνεχίζετε να πορεύεστε με το λάθος. Η αγορά, καλώς ή κακώς, δεν έχει αυταπάτες. Όλα είναι μετρήσιμα και κρίνονται εκ του αποτελέσματ</w:t>
      </w:r>
      <w:r>
        <w:rPr>
          <w:rFonts w:eastAsia="Times New Roman" w:cs="Times New Roman"/>
          <w:szCs w:val="24"/>
        </w:rPr>
        <w:t>ος και</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τα αποτελέσματα δικαιώνουν όλους εμάς που έγκαιρα σας προειδοποιήσαμε.</w:t>
      </w:r>
    </w:p>
    <w:p w14:paraId="06E4F4B8" w14:textId="77777777" w:rsidR="007277CE" w:rsidRDefault="00471B06">
      <w:pPr>
        <w:spacing w:line="600" w:lineRule="auto"/>
        <w:ind w:firstLine="720"/>
        <w:contextualSpacing/>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14:paraId="06E4F4B9"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lastRenderedPageBreak/>
        <w:t>Τελειώνω, κύριε Πρόεδρε, σε ένα λεπτό.</w:t>
      </w:r>
    </w:p>
    <w:p w14:paraId="06E4F4BA"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Δείτε ξανά το ζήτημα του εξωδικαστικού </w:t>
      </w:r>
      <w:r>
        <w:rPr>
          <w:rFonts w:eastAsia="Times New Roman" w:cs="Times New Roman"/>
          <w:szCs w:val="24"/>
        </w:rPr>
        <w:t>συμβιβασμού, διότι υπό συνθήκες μπορεί πράγματι να αποτελέσει ένα χρήσιμο εργαλείο επίλυσης διαφορών, δημιουργώντας πραγματικό πλαίσιο προστασίας των επιχειρήσεων που αντιμετωπίζουν προβλήματα. Στην παρούσα του μορφή, όμως, έχει αποτύχει παταγωδώς.</w:t>
      </w:r>
    </w:p>
    <w:p w14:paraId="06E4F4BB"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Διαβάστ</w:t>
      </w:r>
      <w:r>
        <w:rPr>
          <w:rFonts w:eastAsia="Times New Roman" w:cs="Times New Roman"/>
          <w:szCs w:val="24"/>
        </w:rPr>
        <w:t>ε ξανά τις προτάσεις της Νέας Δημοκρατίας που έχουμε καταθέσει και προχωρήστε το συντομότερο δυνατό σε αντικατάσταση. Θα αναφερθώ και στη δευτερολογία μου. Έχετε, όμως, υποχρέωση να βοηθήσετε πολλές επιχειρήσεις, που σήμερα σχοινοβατούν λόγω χρεών, να μείν</w:t>
      </w:r>
      <w:r>
        <w:rPr>
          <w:rFonts w:eastAsia="Times New Roman" w:cs="Times New Roman"/>
          <w:szCs w:val="24"/>
        </w:rPr>
        <w:t>ουν βιώσιμες και να διατηρήσουν χιλιάδες θέσεις εργασίας.</w:t>
      </w:r>
    </w:p>
    <w:p w14:paraId="06E4F4BC"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Άρα, αντί να κουνάτε συγκαταβατικά το κεφάλι σας, κύριε Υπουργέ, νομίζω ότι έχει φτάσει η στιγμή να αλλάξετε και τον νόμο.</w:t>
      </w:r>
    </w:p>
    <w:p w14:paraId="06E4F4BD"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6E4F4BE" w14:textId="77777777" w:rsidR="007277CE" w:rsidRDefault="00471B06">
      <w:pPr>
        <w:spacing w:line="600" w:lineRule="auto"/>
        <w:ind w:firstLine="709"/>
        <w:contextualSpacing/>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14:paraId="06E4F4BF" w14:textId="77777777" w:rsidR="007277CE" w:rsidRDefault="00471B06">
      <w:pPr>
        <w:spacing w:line="600" w:lineRule="auto"/>
        <w:ind w:firstLine="720"/>
        <w:contextualSpacing/>
        <w:jc w:val="both"/>
        <w:rPr>
          <w:rFonts w:eastAsia="Times New Roman" w:cs="Times New Roman"/>
          <w:szCs w:val="24"/>
        </w:rPr>
      </w:pPr>
      <w:r w:rsidRPr="005648E3">
        <w:rPr>
          <w:rFonts w:eastAsia="Times New Roman" w:cs="Times New Roman"/>
          <w:b/>
          <w:szCs w:val="24"/>
        </w:rPr>
        <w:lastRenderedPageBreak/>
        <w:t>ΠΡΟΕΔ</w:t>
      </w:r>
      <w:r w:rsidRPr="005648E3">
        <w:rPr>
          <w:rFonts w:eastAsia="Times New Roman" w:cs="Times New Roman"/>
          <w:b/>
          <w:szCs w:val="24"/>
        </w:rPr>
        <w:t xml:space="preserve">ΡΕΥΩΝ (Δημήτριος </w:t>
      </w:r>
      <w:proofErr w:type="spellStart"/>
      <w:r w:rsidRPr="005648E3">
        <w:rPr>
          <w:rFonts w:eastAsia="Times New Roman" w:cs="Times New Roman"/>
          <w:b/>
          <w:szCs w:val="24"/>
        </w:rPr>
        <w:t>Κρεμαστινός</w:t>
      </w:r>
      <w:proofErr w:type="spellEnd"/>
      <w:r w:rsidRPr="005648E3">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Και εγώ ευχαριστώ.</w:t>
      </w:r>
    </w:p>
    <w:p w14:paraId="06E4F4C0"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Παρακαλώ τον κ. Αθανασίου να λάβει τον λόγο.</w:t>
      </w:r>
    </w:p>
    <w:p w14:paraId="06E4F4C1" w14:textId="77777777" w:rsidR="007277CE" w:rsidRDefault="00471B06">
      <w:pPr>
        <w:spacing w:line="600" w:lineRule="auto"/>
        <w:ind w:firstLine="720"/>
        <w:contextualSpacing/>
        <w:jc w:val="both"/>
        <w:rPr>
          <w:rFonts w:eastAsia="Times New Roman" w:cs="Times New Roman"/>
          <w:szCs w:val="24"/>
        </w:rPr>
      </w:pPr>
      <w:r w:rsidRPr="0046617F">
        <w:rPr>
          <w:rFonts w:eastAsia="Times New Roman" w:cs="Times New Roman"/>
          <w:b/>
          <w:szCs w:val="24"/>
        </w:rPr>
        <w:t>ΧΑΡΑΛΑΜΠΟΣ ΑΘΑΝΑΣΙΟΥ:</w:t>
      </w:r>
      <w:r>
        <w:rPr>
          <w:rFonts w:eastAsia="Times New Roman" w:cs="Times New Roman"/>
          <w:szCs w:val="24"/>
        </w:rPr>
        <w:t xml:space="preserve"> Ευχαριστώ, κύριε Πρόεδρε.</w:t>
      </w:r>
    </w:p>
    <w:p w14:paraId="06E4F4C2"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τις τελευταίες μέρες η Κυβέρνησή σας επιδίδεται σε μια άνευ προηγουμένου θριαμβολογία επί παντός επιστητού: Θριαμβολογία για την επαίσχυντη </w:t>
      </w:r>
      <w:r>
        <w:rPr>
          <w:rFonts w:eastAsia="Times New Roman" w:cs="Times New Roman"/>
          <w:szCs w:val="24"/>
        </w:rPr>
        <w:t>σ</w:t>
      </w:r>
      <w:r>
        <w:rPr>
          <w:rFonts w:eastAsia="Times New Roman" w:cs="Times New Roman"/>
          <w:szCs w:val="24"/>
        </w:rPr>
        <w:t xml:space="preserve">υμφωνία για το </w:t>
      </w:r>
      <w:r>
        <w:rPr>
          <w:rFonts w:eastAsia="Times New Roman" w:cs="Times New Roman"/>
          <w:szCs w:val="24"/>
        </w:rPr>
        <w:t>«μ</w:t>
      </w:r>
      <w:r>
        <w:rPr>
          <w:rFonts w:eastAsia="Times New Roman" w:cs="Times New Roman"/>
          <w:szCs w:val="24"/>
        </w:rPr>
        <w:t>ακεδονικό</w:t>
      </w:r>
      <w:r>
        <w:rPr>
          <w:rFonts w:eastAsia="Times New Roman" w:cs="Times New Roman"/>
          <w:szCs w:val="24"/>
        </w:rPr>
        <w:t>»</w:t>
      </w:r>
      <w:r>
        <w:rPr>
          <w:rFonts w:eastAsia="Times New Roman" w:cs="Times New Roman"/>
          <w:szCs w:val="24"/>
        </w:rPr>
        <w:t>, θριαμβολογία για τη δήθεν εθνική επιτυχία της ρύθμισης του χρέους, θρια</w:t>
      </w:r>
      <w:r>
        <w:rPr>
          <w:rFonts w:eastAsia="Times New Roman" w:cs="Times New Roman"/>
          <w:szCs w:val="24"/>
        </w:rPr>
        <w:t>μβολογία που ο Πρωθυπουργός έβαλε τη γραβάτα του και ακόμη μεγαλύτερη θριαμβολογία, επειδή την έβγαλε</w:t>
      </w:r>
      <w:r>
        <w:rPr>
          <w:rFonts w:eastAsia="Times New Roman" w:cs="Times New Roman"/>
          <w:szCs w:val="24"/>
        </w:rPr>
        <w:t>!</w:t>
      </w:r>
    </w:p>
    <w:p w14:paraId="06E4F4C3"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Ακόμη και σήμερα, στην Επιτροπή Παραγωγής και Εμπορίου, πριν μισή ώρα, η Κυβέρνηση θριαμβολογούσε για ένα νομοσχέδιο με το οποίο ουσιαστικά υπόσχεται αόρ</w:t>
      </w:r>
      <w:r>
        <w:rPr>
          <w:rFonts w:eastAsia="Times New Roman" w:cs="Times New Roman"/>
          <w:szCs w:val="24"/>
        </w:rPr>
        <w:t xml:space="preserve">ιστα πράγματα για ορισμένους, ενώ δεν δεσμεύεται για τίποτα απέναντι σε κανέναν και δεν δίνει λογαριασμό σε κανέναν. Μόνη της θα αποφασίζει διά του αρμοδίου Υπουργού και μόνη της θα διανέμει ό,τι </w:t>
      </w:r>
      <w:r>
        <w:rPr>
          <w:rFonts w:eastAsia="Times New Roman" w:cs="Times New Roman"/>
          <w:szCs w:val="24"/>
        </w:rPr>
        <w:lastRenderedPageBreak/>
        <w:t>θέλει και όπου θέλει. Αναφέρομαι φυσικά στο μεταφορικό ισοδύ</w:t>
      </w:r>
      <w:r>
        <w:rPr>
          <w:rFonts w:eastAsia="Times New Roman" w:cs="Times New Roman"/>
          <w:szCs w:val="24"/>
        </w:rPr>
        <w:t>ναμο.</w:t>
      </w:r>
    </w:p>
    <w:p w14:paraId="06E4F4C4" w14:textId="77777777" w:rsidR="007277CE" w:rsidRDefault="00471B06">
      <w:pPr>
        <w:spacing w:line="600" w:lineRule="auto"/>
        <w:ind w:firstLine="720"/>
        <w:contextualSpacing/>
        <w:jc w:val="both"/>
        <w:rPr>
          <w:rFonts w:eastAsia="Times New Roman" w:cs="Times New Roman"/>
          <w:color w:val="000000" w:themeColor="text1"/>
          <w:szCs w:val="24"/>
        </w:rPr>
      </w:pPr>
      <w:r>
        <w:rPr>
          <w:rFonts w:eastAsia="Times New Roman" w:cs="Times New Roman"/>
          <w:szCs w:val="24"/>
        </w:rPr>
        <w:t xml:space="preserve">Δεν είναι μόνο αυτό, αλλά θριαμβολογήσατε και για τις αλλαγές στον μηχανισμό του εξωδικαστικού συμβιβασμού. Δεν χωράει αμφιβολία πως ο </w:t>
      </w:r>
      <w:r w:rsidRPr="00BA6966">
        <w:rPr>
          <w:rFonts w:eastAsia="Times New Roman" w:cs="Times New Roman"/>
          <w:color w:val="000000" w:themeColor="text1"/>
          <w:szCs w:val="24"/>
        </w:rPr>
        <w:t>εξωδικαστικός συμβιβασμός είναι ακόμα μια τεράστια αποτυχία της Κυβέρνησής σας. Θα χρησιμοποιούσα τον όρο «Βατερλό»</w:t>
      </w:r>
      <w:r w:rsidRPr="00BA6966">
        <w:rPr>
          <w:rFonts w:eastAsia="Times New Roman" w:cs="Times New Roman"/>
          <w:color w:val="000000" w:themeColor="text1"/>
          <w:szCs w:val="24"/>
        </w:rPr>
        <w:t>, αλλά το «Βατερλό» υποδηλώνει μια μοναδική αποτυχία μεγάλου μεγέθους. Όμως, με την Κυβέρνησή σας κανείς δεν ξέρει από πού να ξεκινήσει να καταμετρά τις τεράστιες αποτυχίες και τα ψεύδη σας!</w:t>
      </w:r>
    </w:p>
    <w:p w14:paraId="06E4F4C5" w14:textId="77777777" w:rsidR="007277CE" w:rsidRDefault="00471B06">
      <w:pPr>
        <w:spacing w:line="600" w:lineRule="auto"/>
        <w:ind w:firstLine="720"/>
        <w:contextualSpacing/>
        <w:jc w:val="both"/>
        <w:rPr>
          <w:rFonts w:eastAsia="Times New Roman" w:cs="Times New Roman"/>
          <w:szCs w:val="24"/>
        </w:rPr>
      </w:pPr>
      <w:r w:rsidRPr="00795015">
        <w:rPr>
          <w:rFonts w:eastAsia="Times New Roman" w:cs="Times New Roman"/>
          <w:szCs w:val="24"/>
        </w:rPr>
        <w:t>Γίνομαι σαφής. Ο ν.4469/2017 διαφημίστηκε από εσάς ως μια τεράστι</w:t>
      </w:r>
      <w:r w:rsidRPr="00795015">
        <w:rPr>
          <w:rFonts w:eastAsia="Times New Roman" w:cs="Times New Roman"/>
          <w:szCs w:val="24"/>
        </w:rPr>
        <w:t>α τομή και ανάσα για πολλές χιλιάδες οφειλετών. Οι εξαγγελίες σας τότε μου θύμισαν τις εξαγγελίες μιας άλλης κυβέρνησης</w:t>
      </w:r>
      <w:r w:rsidRPr="00795015">
        <w:rPr>
          <w:rFonts w:eastAsia="Times New Roman" w:cs="Times New Roman"/>
          <w:szCs w:val="24"/>
        </w:rPr>
        <w:t>,</w:t>
      </w:r>
      <w:r w:rsidRPr="00795015">
        <w:rPr>
          <w:rFonts w:eastAsia="Times New Roman" w:cs="Times New Roman"/>
          <w:szCs w:val="24"/>
        </w:rPr>
        <w:t xml:space="preserve"> που πανηγύριζε για τον </w:t>
      </w:r>
      <w:r w:rsidRPr="00795015">
        <w:rPr>
          <w:rFonts w:eastAsia="Times New Roman" w:cs="Times New Roman"/>
          <w:szCs w:val="24"/>
        </w:rPr>
        <w:t>ν</w:t>
      </w:r>
      <w:r w:rsidRPr="00795015">
        <w:rPr>
          <w:rFonts w:eastAsia="Times New Roman" w:cs="Times New Roman"/>
          <w:szCs w:val="24"/>
        </w:rPr>
        <w:t>όμο Κατσέλη.</w:t>
      </w:r>
    </w:p>
    <w:p w14:paraId="06E4F4C6"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Εδώ θα ήθελα να διευκρινίσω ότι ο </w:t>
      </w:r>
      <w:r>
        <w:rPr>
          <w:rFonts w:eastAsia="Times New Roman" w:cs="Times New Roman"/>
          <w:szCs w:val="24"/>
        </w:rPr>
        <w:t>ν</w:t>
      </w:r>
      <w:r>
        <w:rPr>
          <w:rFonts w:eastAsia="Times New Roman" w:cs="Times New Roman"/>
          <w:szCs w:val="24"/>
        </w:rPr>
        <w:t>όμος Κατσέλη στη σύλληψή του δεν ήταν κακός, ειδικά για περιόδο</w:t>
      </w:r>
      <w:r>
        <w:rPr>
          <w:rFonts w:eastAsia="Times New Roman" w:cs="Times New Roman"/>
          <w:szCs w:val="24"/>
        </w:rPr>
        <w:t>υς σε χώρες που υπάρχει οικονομική δυσπραγία. Ήταν προβληματικός, όμως, όσον αφορά στην πρακτική του εφαρμογή και είδατε ότι τα δικαστήρια ορίζουν σήμερα δικασίμους μετά το 2030.</w:t>
      </w:r>
    </w:p>
    <w:p w14:paraId="06E4F4C7"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lastRenderedPageBreak/>
        <w:t>Έτσι τα δύο αυτά νομοθετήματα έχουν έναν σημαντικό κοινό παρονομαστή</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Διέποντ</w:t>
      </w:r>
      <w:r>
        <w:rPr>
          <w:rFonts w:eastAsia="Times New Roman" w:cs="Times New Roman"/>
          <w:szCs w:val="24"/>
        </w:rPr>
        <w:t>αι</w:t>
      </w:r>
      <w:proofErr w:type="spellEnd"/>
      <w:r>
        <w:rPr>
          <w:rFonts w:eastAsia="Times New Roman" w:cs="Times New Roman"/>
          <w:szCs w:val="24"/>
        </w:rPr>
        <w:t xml:space="preserve"> από καλές προθέσεις, στην πράξη όμως αποδείχθηκε ότι δεν έγινε κα</w:t>
      </w:r>
      <w:r>
        <w:rPr>
          <w:rFonts w:eastAsia="Times New Roman" w:cs="Times New Roman"/>
          <w:szCs w:val="24"/>
        </w:rPr>
        <w:t>μ</w:t>
      </w:r>
      <w:r>
        <w:rPr>
          <w:rFonts w:eastAsia="Times New Roman" w:cs="Times New Roman"/>
          <w:szCs w:val="24"/>
        </w:rPr>
        <w:t>μιά σοβαρή προεργασία σε τεχνοκρατικό επίπεδο. Το υπαινίχθηκε και ο κ. Μπούρας.</w:t>
      </w:r>
    </w:p>
    <w:p w14:paraId="06E4F4C8"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Ειδικά για τον εξωδικαστικό συμβιβασμό σας τα λέγαμε από τότε πως θα αποτύχει παταγωδώς, και γιατί; Γιατί π</w:t>
      </w:r>
      <w:r>
        <w:rPr>
          <w:rFonts w:eastAsia="Times New Roman" w:cs="Times New Roman"/>
          <w:szCs w:val="24"/>
        </w:rPr>
        <w:t>ρώτον, ο νόμος δεν είχε στρατηγική στόχευση. Δεύτερον, ήταν γραφειοκρατικός. Και τρίτον, δεν διέθετε κα</w:t>
      </w:r>
      <w:r>
        <w:rPr>
          <w:rFonts w:eastAsia="Times New Roman" w:cs="Times New Roman"/>
          <w:szCs w:val="24"/>
        </w:rPr>
        <w:t>μ</w:t>
      </w:r>
      <w:r>
        <w:rPr>
          <w:rFonts w:eastAsia="Times New Roman" w:cs="Times New Roman"/>
          <w:szCs w:val="24"/>
        </w:rPr>
        <w:t xml:space="preserve">μία ευελιξία. </w:t>
      </w:r>
    </w:p>
    <w:p w14:paraId="06E4F4C9"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Είναι σαφές πως το ζήτημα του ιδιωτικού χρέους χρήζει συνολικής και στρατηγικής αντιμετώπισης. Είναι ζητήματα </w:t>
      </w:r>
      <w:r>
        <w:rPr>
          <w:rFonts w:eastAsia="Times New Roman" w:cs="Times New Roman"/>
          <w:szCs w:val="24"/>
        </w:rPr>
        <w:t>που σ</w:t>
      </w:r>
      <w:r>
        <w:rPr>
          <w:rFonts w:eastAsia="Times New Roman" w:cs="Times New Roman"/>
          <w:szCs w:val="24"/>
        </w:rPr>
        <w:t xml:space="preserve">το ΚΥΣΔΙΧ, </w:t>
      </w:r>
      <w:r>
        <w:rPr>
          <w:rFonts w:eastAsia="Times New Roman" w:cs="Times New Roman"/>
          <w:szCs w:val="24"/>
        </w:rPr>
        <w:t>δηλαδή το Κ</w:t>
      </w:r>
      <w:r>
        <w:rPr>
          <w:rFonts w:eastAsia="Times New Roman" w:cs="Times New Roman"/>
          <w:szCs w:val="24"/>
        </w:rPr>
        <w:t xml:space="preserve">υβερνητικό Συμβούλιο Διαχείρισης Ιδιωτικού Χρέους, </w:t>
      </w:r>
      <w:r>
        <w:rPr>
          <w:rFonts w:eastAsia="Times New Roman" w:cs="Times New Roman"/>
          <w:szCs w:val="24"/>
        </w:rPr>
        <w:t xml:space="preserve">μας απασχόλησαν. Στην </w:t>
      </w:r>
      <w:r>
        <w:rPr>
          <w:rFonts w:eastAsia="Times New Roman" w:cs="Times New Roman"/>
          <w:szCs w:val="24"/>
        </w:rPr>
        <w:t>κ</w:t>
      </w:r>
      <w:r>
        <w:rPr>
          <w:rFonts w:eastAsia="Times New Roman" w:cs="Times New Roman"/>
          <w:szCs w:val="24"/>
        </w:rPr>
        <w:t xml:space="preserve">υβέρνησή </w:t>
      </w:r>
      <w:r>
        <w:rPr>
          <w:rFonts w:eastAsia="Times New Roman" w:cs="Times New Roman"/>
          <w:szCs w:val="24"/>
        </w:rPr>
        <w:t>μας,</w:t>
      </w:r>
      <w:r>
        <w:rPr>
          <w:rFonts w:eastAsia="Times New Roman" w:cs="Times New Roman"/>
          <w:szCs w:val="24"/>
        </w:rPr>
        <w:t xml:space="preserve"> τόσο ο κ. Χατζηδάκης όσο και ο κ. </w:t>
      </w:r>
      <w:proofErr w:type="spellStart"/>
      <w:r>
        <w:rPr>
          <w:rFonts w:eastAsia="Times New Roman" w:cs="Times New Roman"/>
          <w:szCs w:val="24"/>
        </w:rPr>
        <w:t>Δένδιας</w:t>
      </w:r>
      <w:proofErr w:type="spellEnd"/>
      <w:r>
        <w:rPr>
          <w:rFonts w:eastAsia="Times New Roman" w:cs="Times New Roman"/>
          <w:szCs w:val="24"/>
        </w:rPr>
        <w:t xml:space="preserve"> ο </w:t>
      </w:r>
      <w:r>
        <w:rPr>
          <w:rFonts w:eastAsia="Times New Roman" w:cs="Times New Roman"/>
          <w:szCs w:val="24"/>
        </w:rPr>
        <w:t xml:space="preserve">οποίος </w:t>
      </w:r>
      <w:r>
        <w:rPr>
          <w:rFonts w:eastAsia="Times New Roman" w:cs="Times New Roman"/>
          <w:szCs w:val="24"/>
        </w:rPr>
        <w:t>παρ</w:t>
      </w:r>
      <w:r>
        <w:rPr>
          <w:rFonts w:eastAsia="Times New Roman" w:cs="Times New Roman"/>
          <w:szCs w:val="24"/>
        </w:rPr>
        <w:t>ί</w:t>
      </w:r>
      <w:r>
        <w:rPr>
          <w:rFonts w:eastAsia="Times New Roman" w:cs="Times New Roman"/>
          <w:szCs w:val="24"/>
        </w:rPr>
        <w:t>στ</w:t>
      </w:r>
      <w:r>
        <w:rPr>
          <w:rFonts w:eastAsia="Times New Roman" w:cs="Times New Roman"/>
          <w:szCs w:val="24"/>
        </w:rPr>
        <w:t>αται</w:t>
      </w:r>
      <w:r>
        <w:rPr>
          <w:rFonts w:eastAsia="Times New Roman" w:cs="Times New Roman"/>
          <w:szCs w:val="24"/>
        </w:rPr>
        <w:t>, τα είχαμε εντοπίσει αυτά τα ζητήματα. Χρειαζόταν, λοιπόν, μια συνολική στρατηγική αντιμετώπιση</w:t>
      </w:r>
      <w:r>
        <w:rPr>
          <w:rFonts w:eastAsia="Times New Roman" w:cs="Times New Roman"/>
          <w:szCs w:val="24"/>
        </w:rPr>
        <w:t>,</w:t>
      </w:r>
      <w:r>
        <w:rPr>
          <w:rFonts w:eastAsia="Times New Roman" w:cs="Times New Roman"/>
          <w:szCs w:val="24"/>
        </w:rPr>
        <w:t xml:space="preserve"> που να αγκαλιάζει όλα τα στρώματα της κοινωνίας και όλες τις επαγγελματικές ομάδες, λαμβάνοντας </w:t>
      </w:r>
      <w:proofErr w:type="spellStart"/>
      <w:r>
        <w:rPr>
          <w:rFonts w:eastAsia="Times New Roman" w:cs="Times New Roman"/>
          <w:szCs w:val="24"/>
        </w:rPr>
        <w:t>υπ</w:t>
      </w:r>
      <w:r>
        <w:rPr>
          <w:rFonts w:eastAsia="Times New Roman" w:cs="Times New Roman"/>
          <w:szCs w:val="24"/>
        </w:rPr>
        <w:t>΄</w:t>
      </w:r>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τις ιδιαιτερότητές τους. </w:t>
      </w:r>
    </w:p>
    <w:p w14:paraId="06E4F4CA"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lastRenderedPageBreak/>
        <w:t>Σήμερα είστε τριάμισι χρόνια στην Κυβέρνηση και το μόνο που έχουμε δει από εσάς</w:t>
      </w:r>
      <w:r>
        <w:rPr>
          <w:rFonts w:eastAsia="Times New Roman" w:cs="Times New Roman"/>
          <w:szCs w:val="24"/>
        </w:rPr>
        <w:t>,</w:t>
      </w:r>
      <w:r>
        <w:rPr>
          <w:rFonts w:eastAsia="Times New Roman" w:cs="Times New Roman"/>
          <w:szCs w:val="24"/>
        </w:rPr>
        <w:t xml:space="preserve"> είναι μπαλώματα στον </w:t>
      </w:r>
      <w:r>
        <w:rPr>
          <w:rFonts w:eastAsia="Times New Roman" w:cs="Times New Roman"/>
          <w:szCs w:val="24"/>
        </w:rPr>
        <w:t>ν</w:t>
      </w:r>
      <w:r>
        <w:rPr>
          <w:rFonts w:eastAsia="Times New Roman" w:cs="Times New Roman"/>
          <w:szCs w:val="24"/>
        </w:rPr>
        <w:t>όμο Κατσέλη και άνοιγμ</w:t>
      </w:r>
      <w:r>
        <w:rPr>
          <w:rFonts w:eastAsia="Times New Roman" w:cs="Times New Roman"/>
          <w:szCs w:val="24"/>
        </w:rPr>
        <w:t xml:space="preserve">α της ελληνικής αγοράς στα επιθετικά </w:t>
      </w:r>
      <w:r>
        <w:rPr>
          <w:rFonts w:eastAsia="Times New Roman" w:cs="Times New Roman"/>
          <w:szCs w:val="24"/>
          <w:lang w:val="en-GB"/>
        </w:rPr>
        <w:t>funds</w:t>
      </w:r>
      <w:r>
        <w:rPr>
          <w:rFonts w:eastAsia="Times New Roman" w:cs="Times New Roman"/>
          <w:szCs w:val="24"/>
        </w:rPr>
        <w:t>,</w:t>
      </w:r>
      <w:r>
        <w:rPr>
          <w:rFonts w:eastAsia="Times New Roman" w:cs="Times New Roman"/>
          <w:szCs w:val="24"/>
        </w:rPr>
        <w:t xml:space="preserve"> που αγοράζουν κόκκινα δάνεια έναντι πινακίου φακής. Κα</w:t>
      </w:r>
      <w:r>
        <w:rPr>
          <w:rFonts w:eastAsia="Times New Roman" w:cs="Times New Roman"/>
          <w:szCs w:val="24"/>
        </w:rPr>
        <w:t>μ</w:t>
      </w:r>
      <w:r>
        <w:rPr>
          <w:rFonts w:eastAsia="Times New Roman" w:cs="Times New Roman"/>
          <w:szCs w:val="24"/>
        </w:rPr>
        <w:t>μία ένδειξη στρατηγικής αντιμετώπισης του ζητήματος. Απολύτως πρόχειρη, αποσπασματική και εκτός κάποιου στρατηγικού πλαισίου ήταν η πρωτοβουλία σας για τον ε</w:t>
      </w:r>
      <w:r>
        <w:rPr>
          <w:rFonts w:eastAsia="Times New Roman" w:cs="Times New Roman"/>
          <w:szCs w:val="24"/>
        </w:rPr>
        <w:t xml:space="preserve">ξώδικο συμβιβασμό. </w:t>
      </w:r>
    </w:p>
    <w:p w14:paraId="06E4F4CB"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Τι καλύτερη απόδειξη από το ζήτημα των ελεύθερων επαγγελματιών; Θα σας φέρω ένα παράδειγμα το οποίο αντιμετωπίσαμε τότε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είχαμε καλύτερη λύση, θα σας πω γιατί. Παρ</w:t>
      </w:r>
      <w:r>
        <w:rPr>
          <w:rFonts w:eastAsia="Times New Roman" w:cs="Times New Roman"/>
          <w:szCs w:val="24"/>
        </w:rPr>
        <w:t xml:space="preserve">’ </w:t>
      </w:r>
      <w:r>
        <w:rPr>
          <w:rFonts w:eastAsia="Times New Roman" w:cs="Times New Roman"/>
          <w:szCs w:val="24"/>
        </w:rPr>
        <w:t>ότι έχουν παρόμοιες ανάγκες εν πολλοίς με τις επιχειρήσεις</w:t>
      </w:r>
      <w:r>
        <w:rPr>
          <w:rFonts w:eastAsia="Times New Roman" w:cs="Times New Roman"/>
          <w:szCs w:val="24"/>
        </w:rPr>
        <w:t xml:space="preserve">, δεν μπορούσαν να προσφύγουν στον εξωδικαστικό συμβιβασμό, καλυπτόταν εν μέρει με τον </w:t>
      </w:r>
      <w:r>
        <w:rPr>
          <w:rFonts w:eastAsia="Times New Roman" w:cs="Times New Roman"/>
          <w:szCs w:val="24"/>
        </w:rPr>
        <w:t>ν</w:t>
      </w:r>
      <w:r>
        <w:rPr>
          <w:rFonts w:eastAsia="Times New Roman" w:cs="Times New Roman"/>
          <w:szCs w:val="24"/>
        </w:rPr>
        <w:t xml:space="preserve">όμο Κατσέλη, ο οποίος όμως δεν είναι εξωδικαστικός συμβιβασμός. </w:t>
      </w:r>
    </w:p>
    <w:p w14:paraId="06E4F4CC"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προειδοποιητικό κουδούνι λήξεως του χρόνου ομιλίας του κυρίου Βουλευτή)</w:t>
      </w:r>
    </w:p>
    <w:p w14:paraId="06E4F4CD"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Επι</w:t>
      </w:r>
      <w:r>
        <w:rPr>
          <w:rFonts w:eastAsia="Times New Roman" w:cs="Times New Roman"/>
          <w:szCs w:val="24"/>
        </w:rPr>
        <w:t>πλέον λέγαμε τότε στην ψήφιση ότι θα έπρεπε να υπάρχει μια κατάστρωση σχεδίου για να πετύχει</w:t>
      </w:r>
      <w:r w:rsidRPr="00280946">
        <w:rPr>
          <w:rFonts w:eastAsia="Times New Roman" w:cs="Times New Roman"/>
          <w:szCs w:val="24"/>
        </w:rPr>
        <w:t>:</w:t>
      </w:r>
      <w:r>
        <w:rPr>
          <w:rFonts w:eastAsia="Times New Roman" w:cs="Times New Roman"/>
          <w:szCs w:val="24"/>
        </w:rPr>
        <w:t xml:space="preserve"> Πρώτον, για </w:t>
      </w:r>
      <w:r>
        <w:rPr>
          <w:rFonts w:eastAsia="Times New Roman" w:cs="Times New Roman"/>
          <w:szCs w:val="24"/>
        </w:rPr>
        <w:lastRenderedPageBreak/>
        <w:t xml:space="preserve">κάθε κατηγορία πολιτών-οφειλετών. Δεύτερον, για κάθε κατηγορία επιχειρήσεων. Και τρίτον, για κάθε είδους χρέη. </w:t>
      </w:r>
    </w:p>
    <w:p w14:paraId="06E4F4CE"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Και ως προς το τρίτο, το υποδιαιρώ και</w:t>
      </w:r>
      <w:r>
        <w:rPr>
          <w:rFonts w:eastAsia="Times New Roman" w:cs="Times New Roman"/>
          <w:szCs w:val="24"/>
        </w:rPr>
        <w:t xml:space="preserve"> το αναλύω περισσότερο ως προς το είδος</w:t>
      </w:r>
      <w:r>
        <w:rPr>
          <w:rFonts w:eastAsia="Times New Roman" w:cs="Times New Roman"/>
          <w:szCs w:val="24"/>
        </w:rPr>
        <w:t xml:space="preserve"> του</w:t>
      </w:r>
      <w:r>
        <w:rPr>
          <w:rFonts w:eastAsia="Times New Roman" w:cs="Times New Roman"/>
          <w:szCs w:val="24"/>
        </w:rPr>
        <w:t xml:space="preserve"> χρέους</w:t>
      </w:r>
      <w:r>
        <w:rPr>
          <w:rFonts w:eastAsia="Times New Roman" w:cs="Times New Roman"/>
          <w:szCs w:val="24"/>
        </w:rPr>
        <w:t>.</w:t>
      </w:r>
      <w:r>
        <w:rPr>
          <w:rFonts w:eastAsia="Times New Roman" w:cs="Times New Roman"/>
          <w:szCs w:val="24"/>
        </w:rPr>
        <w:t xml:space="preserve"> Πρώτον, έλεγα τότε χρέος προς το δημόσιο. Δεύτερον, χρέος προς τις τράπεζες. Και τρίτον, χρέος από επιχειρηματικό ή καταναλωτικό δάνει</w:t>
      </w:r>
      <w:r>
        <w:rPr>
          <w:rFonts w:eastAsia="Times New Roman" w:cs="Times New Roman"/>
          <w:szCs w:val="24"/>
        </w:rPr>
        <w:t>ο</w:t>
      </w:r>
      <w:r>
        <w:rPr>
          <w:rFonts w:eastAsia="Times New Roman" w:cs="Times New Roman"/>
          <w:szCs w:val="24"/>
        </w:rPr>
        <w:t xml:space="preserve"> που δεν έγινε τίποτε από αυτά. Για τα άλλα με κάλυψε ο κ. Μπούρας.</w:t>
      </w:r>
    </w:p>
    <w:p w14:paraId="06E4F4CF"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Ό</w:t>
      </w:r>
      <w:r>
        <w:rPr>
          <w:rFonts w:eastAsia="Times New Roman" w:cs="Times New Roman"/>
          <w:szCs w:val="24"/>
        </w:rPr>
        <w:t xml:space="preserve">σον αφορά, τώρα για τα στατιστικά στοιχεία που σας ανέφερε ο κ. Μπούρας για τις επιχειρήσεις, να μην τα επαναλάβω, τα είπε και ο κ. Δήμας. Να πω μόνο για τους ελεύθερους επαγγελματίες, γιατί για τις επιχειρήσεις αναφέρθηκαν. </w:t>
      </w:r>
    </w:p>
    <w:p w14:paraId="06E4F4D0" w14:textId="77777777" w:rsidR="007277CE" w:rsidRDefault="00471B06">
      <w:pPr>
        <w:spacing w:line="600" w:lineRule="auto"/>
        <w:ind w:firstLine="720"/>
        <w:contextualSpacing/>
        <w:jc w:val="both"/>
        <w:rPr>
          <w:rFonts w:eastAsia="Times New Roman" w:cs="Times New Roman"/>
          <w:szCs w:val="24"/>
        </w:rPr>
      </w:pPr>
      <w:r w:rsidRPr="003E0CDD">
        <w:rPr>
          <w:rFonts w:eastAsia="Times New Roman" w:cs="Times New Roman"/>
          <w:szCs w:val="24"/>
        </w:rPr>
        <w:t xml:space="preserve">(Στο σημείο αυτό </w:t>
      </w:r>
      <w:r>
        <w:rPr>
          <w:rFonts w:eastAsia="Times New Roman" w:cs="Times New Roman"/>
          <w:szCs w:val="24"/>
        </w:rPr>
        <w:t>κ</w:t>
      </w:r>
      <w:r w:rsidRPr="003E0CDD">
        <w:rPr>
          <w:rFonts w:eastAsia="Times New Roman" w:cs="Times New Roman"/>
          <w:szCs w:val="24"/>
        </w:rPr>
        <w:t>τυπάει το πρ</w:t>
      </w:r>
      <w:r w:rsidRPr="003E0CDD">
        <w:rPr>
          <w:rFonts w:eastAsia="Times New Roman" w:cs="Times New Roman"/>
          <w:szCs w:val="24"/>
        </w:rPr>
        <w:t>οειδοποιητικό κουδούνι λήξεως του χρόνου ομιλίας του κυρίου Βουλευτή)</w:t>
      </w:r>
    </w:p>
    <w:p w14:paraId="06E4F4D1"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Μισό λεπτό, κύριε Πρόεδρε.</w:t>
      </w:r>
    </w:p>
    <w:p w14:paraId="06E4F4D2"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Από τους ελεύθερους</w:t>
      </w:r>
      <w:r>
        <w:rPr>
          <w:rFonts w:eastAsia="Times New Roman" w:cs="Times New Roman"/>
          <w:szCs w:val="24"/>
        </w:rPr>
        <w:t xml:space="preserve"> επαγγελματίες ξεκίνησαν </w:t>
      </w:r>
      <w:r>
        <w:rPr>
          <w:rFonts w:eastAsia="Times New Roman" w:cs="Times New Roman"/>
          <w:szCs w:val="24"/>
        </w:rPr>
        <w:t xml:space="preserve">την διαδικασία </w:t>
      </w:r>
      <w:r>
        <w:rPr>
          <w:rFonts w:eastAsia="Times New Roman" w:cs="Times New Roman"/>
          <w:szCs w:val="24"/>
        </w:rPr>
        <w:t>δώδεκα χιλιάδες επτακόσιοι εξήντα εννέα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Από αυτούς επτά χιλιάδες πεντακόσιοι σαράντα τέσσερις </w:t>
      </w:r>
      <w:r>
        <w:rPr>
          <w:rFonts w:eastAsia="Times New Roman" w:cs="Times New Roman"/>
          <w:szCs w:val="24"/>
        </w:rPr>
        <w:t xml:space="preserve">πέρασαν τα κριτήρια </w:t>
      </w:r>
      <w:proofErr w:type="spellStart"/>
      <w:r>
        <w:rPr>
          <w:rFonts w:eastAsia="Times New Roman" w:cs="Times New Roman"/>
          <w:szCs w:val="24"/>
        </w:rPr>
        <w:t>επιλεξιμότητας</w:t>
      </w:r>
      <w:proofErr w:type="spellEnd"/>
      <w:r>
        <w:rPr>
          <w:rFonts w:eastAsia="Times New Roman" w:cs="Times New Roman"/>
          <w:szCs w:val="24"/>
        </w:rPr>
        <w:t>. Υποβλήθηκαν χίλιες διακόσιες πενήντα μία αιτή</w:t>
      </w:r>
      <w:r>
        <w:rPr>
          <w:rFonts w:eastAsia="Times New Roman" w:cs="Times New Roman"/>
          <w:szCs w:val="24"/>
        </w:rPr>
        <w:lastRenderedPageBreak/>
        <w:t>σεις. Μόνο ένας ελεύθερος επαγγελματίας έχει ρυθμίσει τις οφειλές του προς το ΚΕΑΒ. Δηλαδή μετά από τόσο καιρό αποδεδειγμένα με τον νόμο, μέχρι σήμερα έχουν ωφεληθεί πενήντα ε</w:t>
      </w:r>
      <w:r>
        <w:rPr>
          <w:rFonts w:eastAsia="Times New Roman" w:cs="Times New Roman"/>
          <w:szCs w:val="24"/>
        </w:rPr>
        <w:t xml:space="preserve">πιχειρήσεις και ένας ελεύθερος επαγγελματίας. Αυτό είναι το αποτέλεσμα του νόμου σας μέχρι σήμερα </w:t>
      </w:r>
      <w:r>
        <w:rPr>
          <w:rFonts w:eastAsia="Times New Roman" w:cs="Times New Roman"/>
          <w:szCs w:val="24"/>
        </w:rPr>
        <w:t>κ</w:t>
      </w:r>
      <w:r>
        <w:rPr>
          <w:rFonts w:eastAsia="Times New Roman" w:cs="Times New Roman"/>
          <w:szCs w:val="24"/>
        </w:rPr>
        <w:t>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δεν μπορούμε</w:t>
      </w:r>
      <w:r>
        <w:rPr>
          <w:rFonts w:eastAsia="Times New Roman" w:cs="Times New Roman"/>
          <w:szCs w:val="24"/>
        </w:rPr>
        <w:t>,</w:t>
      </w:r>
      <w:r>
        <w:rPr>
          <w:rFonts w:eastAsia="Times New Roman" w:cs="Times New Roman"/>
          <w:szCs w:val="24"/>
        </w:rPr>
        <w:t xml:space="preserve"> παρά να μιλάμε για φιάσκο ολκής. </w:t>
      </w:r>
    </w:p>
    <w:p w14:paraId="06E4F4D3"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Τώρα επειδή πέρασε ο χρόνος θα συμπληρώσω</w:t>
      </w:r>
      <w:r w:rsidRPr="002B63AF">
        <w:rPr>
          <w:rFonts w:eastAsia="Times New Roman" w:cs="Times New Roman"/>
          <w:szCs w:val="24"/>
        </w:rPr>
        <w:t xml:space="preserve"> </w:t>
      </w:r>
      <w:r>
        <w:rPr>
          <w:rFonts w:eastAsia="Times New Roman" w:cs="Times New Roman"/>
          <w:szCs w:val="24"/>
        </w:rPr>
        <w:t>στη δευτερολογία μου</w:t>
      </w:r>
      <w:r>
        <w:rPr>
          <w:rFonts w:eastAsia="Times New Roman" w:cs="Times New Roman"/>
          <w:szCs w:val="24"/>
        </w:rPr>
        <w:t xml:space="preserve">, αφού ακούσουμε και τον κύριο </w:t>
      </w:r>
      <w:r>
        <w:rPr>
          <w:rFonts w:eastAsia="Times New Roman" w:cs="Times New Roman"/>
          <w:szCs w:val="24"/>
        </w:rPr>
        <w:t>Υπουργό,.</w:t>
      </w:r>
    </w:p>
    <w:p w14:paraId="06E4F4D4"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6E4F4D5" w14:textId="77777777" w:rsidR="007277CE" w:rsidRDefault="00471B0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E4F4D6"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sidRPr="0027332F">
        <w:rPr>
          <w:rFonts w:eastAsia="Times New Roman" w:cs="Times New Roman"/>
          <w:b/>
          <w:szCs w:val="24"/>
        </w:rPr>
        <w:t>:</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κ. </w:t>
      </w:r>
      <w:proofErr w:type="spellStart"/>
      <w:r>
        <w:rPr>
          <w:rFonts w:eastAsia="Times New Roman" w:cs="Times New Roman"/>
          <w:szCs w:val="24"/>
        </w:rPr>
        <w:t>Βεσυρόπουλος</w:t>
      </w:r>
      <w:proofErr w:type="spellEnd"/>
      <w:r>
        <w:rPr>
          <w:rFonts w:eastAsia="Times New Roman" w:cs="Times New Roman"/>
          <w:szCs w:val="24"/>
        </w:rPr>
        <w:t xml:space="preserve"> έχει τον λόγο.</w:t>
      </w:r>
    </w:p>
    <w:p w14:paraId="06E4F4D7"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b/>
          <w:szCs w:val="24"/>
        </w:rPr>
        <w:t>ΑΠΟΣΤΟΛΟΣ ΒΕΣΥΡΟΠΟΥΛΟΣ</w:t>
      </w:r>
      <w:r w:rsidRPr="0027332F">
        <w:rPr>
          <w:rFonts w:eastAsia="Times New Roman" w:cs="Times New Roman"/>
          <w:b/>
          <w:szCs w:val="24"/>
        </w:rPr>
        <w:t>:</w:t>
      </w:r>
      <w:r>
        <w:rPr>
          <w:rFonts w:eastAsia="Times New Roman" w:cs="Times New Roman"/>
          <w:szCs w:val="24"/>
        </w:rPr>
        <w:t xml:space="preserve"> Ευχαριστώ, κύριε Πρόεδρε.</w:t>
      </w:r>
    </w:p>
    <w:p w14:paraId="06E4F4D8"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είναι δεδομένο</w:t>
      </w:r>
      <w:r>
        <w:rPr>
          <w:rFonts w:eastAsia="Times New Roman" w:cs="Times New Roman"/>
          <w:szCs w:val="24"/>
        </w:rPr>
        <w:t xml:space="preserve"> ότι η νομοθετική λειτουργία της Κυβέρνησης πάσχει όχι μόνο σε επίπεδο διαδικασιών αλλά και σε ζητήματα ουσίας. Επιβεβαιώθηκε με τον νόμο για τον εξωδικαστικό συμβιβασμό.</w:t>
      </w:r>
    </w:p>
    <w:p w14:paraId="06E4F4D9"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σας θυμίσω ότι όταν </w:t>
      </w:r>
      <w:r w:rsidRPr="006873D0">
        <w:rPr>
          <w:rFonts w:eastAsia="Times New Roman" w:cs="Times New Roman"/>
          <w:szCs w:val="24"/>
        </w:rPr>
        <w:t>καταθέσ</w:t>
      </w:r>
      <w:r>
        <w:rPr>
          <w:rFonts w:eastAsia="Times New Roman" w:cs="Times New Roman"/>
          <w:szCs w:val="24"/>
        </w:rPr>
        <w:t>ατε</w:t>
      </w:r>
      <w:r w:rsidRPr="006873D0">
        <w:rPr>
          <w:rFonts w:eastAsia="Times New Roman" w:cs="Times New Roman"/>
          <w:szCs w:val="24"/>
        </w:rPr>
        <w:t xml:space="preserve"> το σχετικό</w:t>
      </w:r>
      <w:r>
        <w:rPr>
          <w:rFonts w:eastAsia="Times New Roman" w:cs="Times New Roman"/>
          <w:szCs w:val="24"/>
        </w:rPr>
        <w:t xml:space="preserve"> νομοσχέδιο, είχατε αρνηθεί κάθε αλλαγή σ</w:t>
      </w:r>
      <w:r>
        <w:rPr>
          <w:rFonts w:eastAsia="Times New Roman" w:cs="Times New Roman"/>
          <w:szCs w:val="24"/>
        </w:rPr>
        <w:t xml:space="preserve">ε αυτό, αφού κάθε αλλαγή θα προσέκρουε στην τρόικα. Έτσι μας είχατε πει. Τελικά προχωρήσατε σε αλλαγές, έστω και άτολμες, με το πρόσφατο πολυνομοσχέδιο, κάτι που αναδεικνύει την πλήρη αποτυχία του νομοσχεδίου για τον εξωδικαστικό συμβιβασμό. </w:t>
      </w:r>
    </w:p>
    <w:p w14:paraId="06E4F4DA"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Κατά πρώτο</w:t>
      </w:r>
      <w:r>
        <w:rPr>
          <w:rFonts w:eastAsia="Times New Roman" w:cs="Times New Roman"/>
          <w:szCs w:val="24"/>
        </w:rPr>
        <w:t>ν</w:t>
      </w:r>
      <w:r>
        <w:rPr>
          <w:rFonts w:eastAsia="Times New Roman" w:cs="Times New Roman"/>
          <w:szCs w:val="24"/>
        </w:rPr>
        <w:t xml:space="preserve"> λ</w:t>
      </w:r>
      <w:r>
        <w:rPr>
          <w:rFonts w:eastAsia="Times New Roman" w:cs="Times New Roman"/>
          <w:szCs w:val="24"/>
        </w:rPr>
        <w:t>όγο, κυρίες και κύριοι συνάδελφοι, ο θεσμός του εξωδικαστικού συμβιβασμού θα έπρεπε να έχει ως κύριο στόχο την επιστροφή στην κανονικότητα επιχειρήσεων και οφειλετών</w:t>
      </w:r>
      <w:r>
        <w:rPr>
          <w:rFonts w:eastAsia="Times New Roman" w:cs="Times New Roman"/>
          <w:szCs w:val="24"/>
        </w:rPr>
        <w:t>,</w:t>
      </w:r>
      <w:r>
        <w:rPr>
          <w:rFonts w:eastAsia="Times New Roman" w:cs="Times New Roman"/>
          <w:szCs w:val="24"/>
        </w:rPr>
        <w:t xml:space="preserve"> που δεν άντεξαν στη διάρκεια της κρίσης και συσσώρευσαν χρέη, παρά το γεγονός ότι το προη</w:t>
      </w:r>
      <w:r>
        <w:rPr>
          <w:rFonts w:eastAsia="Times New Roman" w:cs="Times New Roman"/>
          <w:szCs w:val="24"/>
        </w:rPr>
        <w:t>γούμενο διάστημα ήταν συνεπείς. Για την Κυβέρνηση</w:t>
      </w:r>
      <w:r>
        <w:rPr>
          <w:rFonts w:eastAsia="Times New Roman" w:cs="Times New Roman"/>
          <w:szCs w:val="24"/>
        </w:rPr>
        <w:t>,</w:t>
      </w:r>
      <w:r>
        <w:rPr>
          <w:rFonts w:eastAsia="Times New Roman" w:cs="Times New Roman"/>
          <w:szCs w:val="24"/>
        </w:rPr>
        <w:t xml:space="preserve"> όμως, επιστροφή στην κανονικότητα σημαίνει μονιμοποίηση των πρακτικών </w:t>
      </w:r>
      <w:proofErr w:type="spellStart"/>
      <w:r>
        <w:rPr>
          <w:rFonts w:eastAsia="Times New Roman" w:cs="Times New Roman"/>
          <w:szCs w:val="24"/>
        </w:rPr>
        <w:t>υπερφορολόγησης</w:t>
      </w:r>
      <w:proofErr w:type="spellEnd"/>
      <w:r>
        <w:rPr>
          <w:rFonts w:eastAsia="Times New Roman" w:cs="Times New Roman"/>
          <w:szCs w:val="24"/>
        </w:rPr>
        <w:t xml:space="preserve"> και όποιος αντέξει.</w:t>
      </w:r>
    </w:p>
    <w:p w14:paraId="06E4F4DB"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Ο εξωδικαστικός </w:t>
      </w:r>
      <w:r>
        <w:rPr>
          <w:rFonts w:eastAsia="Times New Roman" w:cs="Times New Roman"/>
          <w:szCs w:val="24"/>
        </w:rPr>
        <w:t>συμβιβα</w:t>
      </w:r>
      <w:r>
        <w:rPr>
          <w:rFonts w:eastAsia="Times New Roman" w:cs="Times New Roman"/>
          <w:szCs w:val="24"/>
        </w:rPr>
        <w:t>σμός θα έπρεπε να είχε ως στόχο τη διάσωση επιχειρήσεων και θέσεων εργασίας,</w:t>
      </w:r>
      <w:r>
        <w:rPr>
          <w:rFonts w:eastAsia="Times New Roman" w:cs="Times New Roman"/>
          <w:szCs w:val="24"/>
        </w:rPr>
        <w:t xml:space="preserve"> τον αποκλεισμό στρατηγικών κακοπληρωτών, απλοποιημένες και ευέλικτες διαδικασίες για να είναι αποτελεσματικός.</w:t>
      </w:r>
    </w:p>
    <w:p w14:paraId="06E4F4DC" w14:textId="77777777" w:rsidR="007277CE" w:rsidRDefault="00471B06">
      <w:pPr>
        <w:spacing w:line="600" w:lineRule="auto"/>
        <w:ind w:firstLine="720"/>
        <w:contextualSpacing/>
        <w:jc w:val="both"/>
        <w:rPr>
          <w:rFonts w:eastAsia="Times New Roman"/>
          <w:szCs w:val="24"/>
        </w:rPr>
      </w:pPr>
      <w:r>
        <w:rPr>
          <w:rFonts w:eastAsia="Times New Roman"/>
          <w:szCs w:val="24"/>
        </w:rPr>
        <w:lastRenderedPageBreak/>
        <w:t>Μιλούσατε για αποτελεσματικές διαδικασίες, όταν όλοι σας επισημαίναμε ότι με τις ρυθμίσεις αυτές το μόνο που πετυχαίνατε</w:t>
      </w:r>
      <w:r>
        <w:rPr>
          <w:rFonts w:eastAsia="Times New Roman"/>
          <w:szCs w:val="24"/>
        </w:rPr>
        <w:t>,</w:t>
      </w:r>
      <w:r>
        <w:rPr>
          <w:rFonts w:eastAsia="Times New Roman"/>
          <w:szCs w:val="24"/>
        </w:rPr>
        <w:t xml:space="preserve"> ήταν να καταστήσετε αναποτελεσματικές τις διαδικασίες για τον εξωδικαστικό συμβιβασμό, πολύ απλά γιατί πέραν της γραφειοκρατίας το πιο δύσκολο έργο είναι να υπάρχει συντονισμός δημοσίου, πιστωτών, οφειλετών και των συντονιστών</w:t>
      </w:r>
      <w:r>
        <w:rPr>
          <w:rFonts w:eastAsia="Times New Roman"/>
          <w:szCs w:val="24"/>
        </w:rPr>
        <w:t>,</w:t>
      </w:r>
      <w:r>
        <w:rPr>
          <w:rFonts w:eastAsia="Times New Roman"/>
          <w:szCs w:val="24"/>
        </w:rPr>
        <w:t xml:space="preserve"> για να φτάσουν στο δικαστήρ</w:t>
      </w:r>
      <w:r>
        <w:rPr>
          <w:rFonts w:eastAsia="Times New Roman"/>
          <w:szCs w:val="24"/>
        </w:rPr>
        <w:t>ιο όπου θα υπήρχε απόφαση. Με αυτόν τον τρόπο, βέβαια, ο εξωδικαστικός συμβιβασμός έγινε δικαστικός συμβιβασμός.</w:t>
      </w:r>
    </w:p>
    <w:p w14:paraId="06E4F4DD" w14:textId="77777777" w:rsidR="007277CE" w:rsidRDefault="00471B06">
      <w:pPr>
        <w:spacing w:line="600" w:lineRule="auto"/>
        <w:ind w:firstLine="720"/>
        <w:contextualSpacing/>
        <w:jc w:val="both"/>
        <w:rPr>
          <w:rFonts w:eastAsia="Times New Roman"/>
          <w:szCs w:val="24"/>
        </w:rPr>
      </w:pPr>
      <w:r>
        <w:rPr>
          <w:rFonts w:eastAsia="Times New Roman"/>
          <w:szCs w:val="24"/>
        </w:rPr>
        <w:t>Ας δούμε, όμως, και τα πραγματικά δεδομένα</w:t>
      </w:r>
      <w:r>
        <w:rPr>
          <w:rFonts w:eastAsia="Times New Roman"/>
          <w:szCs w:val="24"/>
        </w:rPr>
        <w:t>,</w:t>
      </w:r>
      <w:r>
        <w:rPr>
          <w:rFonts w:eastAsia="Times New Roman"/>
          <w:szCs w:val="24"/>
        </w:rPr>
        <w:t xml:space="preserve"> που δείχνουν την αναποτελεσματικότητα αυτού του μηχανισμού. Η αναποτελεσματικότητα αυτή αποδεικνύετ</w:t>
      </w:r>
      <w:r>
        <w:rPr>
          <w:rFonts w:eastAsia="Times New Roman"/>
          <w:szCs w:val="24"/>
        </w:rPr>
        <w:t>αι με αριθμούς και θα αναφερθώ μόνο στις επιχειρήσεις. Είναι χαρακτηριστικό ότι υπάρχουν τετρακόσιες χιλιάδες περίπου επιχειρήσεις που αδυνατούν να εξυπηρετήσουν τα χρέη τους. Είναι ζήτημα να έχουν κάνει εγγραφή στην ηλεκτρονική πλατφόρμα οι τριάντα δύο χι</w:t>
      </w:r>
      <w:r>
        <w:rPr>
          <w:rFonts w:eastAsia="Times New Roman"/>
          <w:szCs w:val="24"/>
        </w:rPr>
        <w:t>λιάδες από αυτές και από αυτές που ενεγράφησαν στην ηλεκτρονική πλατφόρμα</w:t>
      </w:r>
      <w:r>
        <w:rPr>
          <w:rFonts w:eastAsia="Times New Roman"/>
          <w:szCs w:val="24"/>
        </w:rPr>
        <w:t>,</w:t>
      </w:r>
      <w:r>
        <w:rPr>
          <w:rFonts w:eastAsia="Times New Roman"/>
          <w:szCs w:val="24"/>
        </w:rPr>
        <w:t xml:space="preserve"> μόνο οι χίλιες πενήντα πέντε έχουν ολοκληρώσει </w:t>
      </w:r>
      <w:r>
        <w:rPr>
          <w:rFonts w:eastAsia="Times New Roman"/>
          <w:szCs w:val="24"/>
        </w:rPr>
        <w:lastRenderedPageBreak/>
        <w:t>την αίτησή τους και από αυτές μόνο οι πενήντα δύο έχουν περάσει με επιτυχία όλα τα στάδια, ρυθμίζοντας τα χρέη τους με δόσεις. Χρειάζο</w:t>
      </w:r>
      <w:r>
        <w:rPr>
          <w:rFonts w:eastAsia="Times New Roman"/>
          <w:szCs w:val="24"/>
        </w:rPr>
        <w:t>νται και άλλα στοιχεία για να αντιληφθεί κανείς την αποτυχία αυτής της διαδικασίας;</w:t>
      </w:r>
    </w:p>
    <w:p w14:paraId="06E4F4DE" w14:textId="77777777" w:rsidR="007277CE" w:rsidRDefault="00471B06">
      <w:pPr>
        <w:spacing w:line="600" w:lineRule="auto"/>
        <w:ind w:firstLine="720"/>
        <w:contextualSpacing/>
        <w:jc w:val="both"/>
        <w:rPr>
          <w:rFonts w:eastAsia="Times New Roman"/>
          <w:szCs w:val="24"/>
        </w:rPr>
      </w:pPr>
      <w:r>
        <w:rPr>
          <w:rFonts w:eastAsia="Times New Roman"/>
          <w:szCs w:val="24"/>
        </w:rPr>
        <w:t>Ποια είναι τα δομικά προβλήματα στον εξωδικαστικό συμβιβασμό, που ουσιαστικά τροφοδοτούν την αναποτελεσματικότητά του;</w:t>
      </w:r>
    </w:p>
    <w:p w14:paraId="06E4F4DF" w14:textId="77777777" w:rsidR="007277CE" w:rsidRDefault="00471B06">
      <w:pPr>
        <w:spacing w:line="600" w:lineRule="auto"/>
        <w:ind w:firstLine="720"/>
        <w:contextualSpacing/>
        <w:jc w:val="both"/>
        <w:rPr>
          <w:rFonts w:eastAsia="Times New Roman"/>
          <w:szCs w:val="24"/>
        </w:rPr>
      </w:pPr>
      <w:r>
        <w:rPr>
          <w:rFonts w:eastAsia="Times New Roman"/>
          <w:szCs w:val="24"/>
        </w:rPr>
        <w:t>Πρώτον, δεν γίνεται διαχωρισμός και κατηγοριοποίηση τ</w:t>
      </w:r>
      <w:r>
        <w:rPr>
          <w:rFonts w:eastAsia="Times New Roman"/>
          <w:szCs w:val="24"/>
        </w:rPr>
        <w:t>ων κόκκινων δανείων. Υπάρχουν επιχειρηματικά δάνεια, ιδιωτικά δάνεια, πάσης φύσεως οφειλές προς τράπεζες. Εσείς δεν τα διαχωρίζετε και αυτό είναι λάθος.</w:t>
      </w:r>
    </w:p>
    <w:p w14:paraId="06E4F4E0" w14:textId="77777777" w:rsidR="007277CE" w:rsidRDefault="00471B06">
      <w:pPr>
        <w:spacing w:line="600" w:lineRule="auto"/>
        <w:ind w:firstLine="720"/>
        <w:contextualSpacing/>
        <w:jc w:val="both"/>
        <w:rPr>
          <w:rFonts w:eastAsia="Times New Roman"/>
          <w:szCs w:val="24"/>
        </w:rPr>
      </w:pPr>
      <w:r>
        <w:rPr>
          <w:rFonts w:eastAsia="Times New Roman"/>
          <w:szCs w:val="24"/>
        </w:rPr>
        <w:t>Δεύτερον, υπήρχαν επιχειρήσεις που ανέστειλαν τη λειτουργία τους, αλλά δεν οδηγήθηκαν σε πτώχευση και θ</w:t>
      </w:r>
      <w:r>
        <w:rPr>
          <w:rFonts w:eastAsia="Times New Roman"/>
          <w:szCs w:val="24"/>
        </w:rPr>
        <w:t>α μπορούσε να τους δοθεί μια δεύτερη ευκαιρία και να ενταχθούν στις ρυθμίσεις του εξωδικαστικού συμβιβασμού. Εσείς δεν το κάνατε. Κάπως έτσι καταλήξαμε στα πενιχρά αποτελέσματα που έχει να παρουσιάσει ως σήμερα η σχετική διαδικασία.</w:t>
      </w:r>
    </w:p>
    <w:p w14:paraId="06E4F4E1" w14:textId="77777777" w:rsidR="007277CE" w:rsidRDefault="00471B06">
      <w:pPr>
        <w:spacing w:line="600" w:lineRule="auto"/>
        <w:ind w:firstLine="720"/>
        <w:contextualSpacing/>
        <w:jc w:val="both"/>
        <w:rPr>
          <w:rFonts w:eastAsia="Times New Roman"/>
          <w:szCs w:val="24"/>
        </w:rPr>
      </w:pPr>
      <w:r>
        <w:rPr>
          <w:rFonts w:eastAsia="Times New Roman"/>
          <w:szCs w:val="24"/>
        </w:rPr>
        <w:lastRenderedPageBreak/>
        <w:t>Κυρίες και κύριοι συνάδ</w:t>
      </w:r>
      <w:r>
        <w:rPr>
          <w:rFonts w:eastAsia="Times New Roman"/>
          <w:szCs w:val="24"/>
        </w:rPr>
        <w:t>ελφοι, αυτή τη στιγμή το πρόβλημα είναι το δημόσιο και ιδιωτικό χρέος. Το δημόσιο χρέος πιστεύετε μέσα στο μυαλό σας ότι το ρυθμίσατε και ότι το πρόβλημα λύθηκε. Αν, όμως, υπήρχε ουσιαστική και πραγματική ρύθμιση του χρέους, δεν θα χρειάζονταν τα θηριώδη π</w:t>
      </w:r>
      <w:r>
        <w:rPr>
          <w:rFonts w:eastAsia="Times New Roman"/>
          <w:szCs w:val="24"/>
        </w:rPr>
        <w:t>ρωτογενή πλεονάσματα, που δεν έχουν επιτευχθεί ποτέ από κα</w:t>
      </w:r>
      <w:r>
        <w:rPr>
          <w:rFonts w:eastAsia="Times New Roman"/>
          <w:szCs w:val="24"/>
        </w:rPr>
        <w:t>μ</w:t>
      </w:r>
      <w:r>
        <w:rPr>
          <w:rFonts w:eastAsia="Times New Roman"/>
          <w:szCs w:val="24"/>
        </w:rPr>
        <w:t>μία χώρα σε τέτοιο εύρος χρονικής κλίμακας, μέχρι το 2060.</w:t>
      </w:r>
    </w:p>
    <w:p w14:paraId="06E4F4E2" w14:textId="77777777" w:rsidR="007277CE" w:rsidRDefault="00471B06">
      <w:pPr>
        <w:spacing w:line="600" w:lineRule="auto"/>
        <w:ind w:firstLine="720"/>
        <w:contextualSpacing/>
        <w:jc w:val="both"/>
        <w:rPr>
          <w:rFonts w:eastAsia="Times New Roman"/>
          <w:szCs w:val="24"/>
        </w:rPr>
      </w:pPr>
      <w:r>
        <w:rPr>
          <w:rFonts w:eastAsia="Times New Roman"/>
          <w:szCs w:val="24"/>
        </w:rPr>
        <w:t>Έχει την εντύπωση η Κυβέρνηση ότι υπάρχουν πολίτες πλέον σε αυτή τη χώρα</w:t>
      </w:r>
      <w:r>
        <w:rPr>
          <w:rFonts w:eastAsia="Times New Roman"/>
          <w:szCs w:val="24"/>
        </w:rPr>
        <w:t>,</w:t>
      </w:r>
      <w:r>
        <w:rPr>
          <w:rFonts w:eastAsia="Times New Roman"/>
          <w:szCs w:val="24"/>
        </w:rPr>
        <w:t xml:space="preserve"> που μπορούν να πιστέψουν όσα τους λέει, που συμμερίζονται τους φ</w:t>
      </w:r>
      <w:r>
        <w:rPr>
          <w:rFonts w:eastAsia="Times New Roman"/>
          <w:szCs w:val="24"/>
        </w:rPr>
        <w:t>αιδρούς πανηγυρισμούς που είδαμε με τις γραβάτες και τις άλλες γραφικότητες; Οι πολίτες, κυρίες και κύριοι συνάδελφοι, βιώνουν τη δική τους σκληρή πραγματικότητα και η πιο σκληρή εκδοχή αυτής της πραγματικότητας είναι το ιδιωτικό χρέος, το χρέος όχι μόνο π</w:t>
      </w:r>
      <w:r>
        <w:rPr>
          <w:rFonts w:eastAsia="Times New Roman"/>
          <w:szCs w:val="24"/>
        </w:rPr>
        <w:t xml:space="preserve">ρος τις τράπεζες και τρίτους αλλά και το χρέος προς το </w:t>
      </w:r>
      <w:r>
        <w:rPr>
          <w:rFonts w:eastAsia="Times New Roman"/>
          <w:szCs w:val="24"/>
        </w:rPr>
        <w:t>δ</w:t>
      </w:r>
      <w:r>
        <w:rPr>
          <w:rFonts w:eastAsia="Times New Roman"/>
          <w:szCs w:val="24"/>
        </w:rPr>
        <w:t>ημόσιο και τα ασφαλιστικά ταμεία, που το συνολικό του ύψος είναι δυσθεώρητο. Αυτό είναι το πραγματικό πρόβλημα που απειλεί να τινάξει στον αέρα την κοινωνική συνοχή.</w:t>
      </w:r>
    </w:p>
    <w:p w14:paraId="06E4F4E3" w14:textId="77777777" w:rsidR="007277CE" w:rsidRDefault="00471B06">
      <w:pPr>
        <w:spacing w:line="600" w:lineRule="auto"/>
        <w:ind w:firstLine="720"/>
        <w:contextualSpacing/>
        <w:jc w:val="both"/>
        <w:rPr>
          <w:rFonts w:eastAsia="Times New Roman"/>
          <w:szCs w:val="24"/>
        </w:rPr>
      </w:pPr>
      <w:r>
        <w:rPr>
          <w:rFonts w:eastAsia="Times New Roman"/>
          <w:szCs w:val="24"/>
        </w:rPr>
        <w:lastRenderedPageBreak/>
        <w:t>Η Κυβέρνηση θεωρεί ότι με την καθυ</w:t>
      </w:r>
      <w:r>
        <w:rPr>
          <w:rFonts w:eastAsia="Times New Roman"/>
          <w:szCs w:val="24"/>
        </w:rPr>
        <w:t xml:space="preserve">στερημένη υπαγωγή στον εξωδικαστικό μηχανισμό οφειλών προς το δημόσιο </w:t>
      </w:r>
      <w:r>
        <w:rPr>
          <w:rFonts w:eastAsia="Times New Roman"/>
          <w:szCs w:val="24"/>
        </w:rPr>
        <w:t>-</w:t>
      </w:r>
      <w:r>
        <w:rPr>
          <w:rFonts w:eastAsia="Times New Roman"/>
          <w:szCs w:val="24"/>
        </w:rPr>
        <w:t>οφειλών υπέρ τρίτων που εισπράττονται από τη φορολογική διοίκηση και έχουν βεβαιωθεί έως την 31</w:t>
      </w:r>
      <w:r w:rsidRPr="0075521D">
        <w:rPr>
          <w:rFonts w:eastAsia="Times New Roman"/>
          <w:szCs w:val="24"/>
          <w:vertAlign w:val="superscript"/>
        </w:rPr>
        <w:t>η</w:t>
      </w:r>
      <w:r>
        <w:rPr>
          <w:rFonts w:eastAsia="Times New Roman"/>
          <w:szCs w:val="24"/>
        </w:rPr>
        <w:t xml:space="preserve"> Δεκεμβρίου του 2017, καθώς και οφειλών προς τα ασφαλιστικά ταμεία οι οποίες δημιουργήθηκ</w:t>
      </w:r>
      <w:r>
        <w:rPr>
          <w:rFonts w:eastAsia="Times New Roman"/>
          <w:szCs w:val="24"/>
        </w:rPr>
        <w:t>αν έως την 31</w:t>
      </w:r>
      <w:r w:rsidRPr="0075521D">
        <w:rPr>
          <w:rFonts w:eastAsia="Times New Roman"/>
          <w:szCs w:val="24"/>
          <w:vertAlign w:val="superscript"/>
        </w:rPr>
        <w:t>η</w:t>
      </w:r>
      <w:r>
        <w:rPr>
          <w:rFonts w:eastAsia="Times New Roman"/>
          <w:szCs w:val="24"/>
        </w:rPr>
        <w:t xml:space="preserve"> Δεκεμβρίου του 2017 και θα βεβαιωθούν μέχρι την 31</w:t>
      </w:r>
      <w:r w:rsidRPr="0075521D">
        <w:rPr>
          <w:rFonts w:eastAsia="Times New Roman"/>
          <w:szCs w:val="24"/>
          <w:vertAlign w:val="superscript"/>
        </w:rPr>
        <w:t>η</w:t>
      </w:r>
      <w:r>
        <w:rPr>
          <w:rFonts w:eastAsia="Times New Roman"/>
          <w:szCs w:val="24"/>
        </w:rPr>
        <w:t xml:space="preserve"> Δεκεμβρίου του 2018</w:t>
      </w:r>
      <w:r>
        <w:rPr>
          <w:rFonts w:eastAsia="Times New Roman"/>
          <w:szCs w:val="24"/>
        </w:rPr>
        <w:t>-</w:t>
      </w:r>
      <w:r>
        <w:rPr>
          <w:rFonts w:eastAsia="Times New Roman"/>
          <w:szCs w:val="24"/>
        </w:rPr>
        <w:t xml:space="preserve"> ότι </w:t>
      </w:r>
      <w:r>
        <w:rPr>
          <w:rFonts w:eastAsia="Times New Roman"/>
          <w:szCs w:val="24"/>
        </w:rPr>
        <w:t>δίνει λύση στο πρόβλημα.</w:t>
      </w:r>
    </w:p>
    <w:p w14:paraId="06E4F4E4" w14:textId="77777777" w:rsidR="007277CE" w:rsidRDefault="00471B06">
      <w:pPr>
        <w:spacing w:line="600" w:lineRule="auto"/>
        <w:ind w:firstLine="720"/>
        <w:contextualSpacing/>
        <w:jc w:val="both"/>
        <w:rPr>
          <w:rFonts w:eastAsia="Times New Roman"/>
          <w:szCs w:val="24"/>
        </w:rPr>
      </w:pPr>
      <w:r>
        <w:rPr>
          <w:rFonts w:eastAsia="Times New Roman"/>
          <w:szCs w:val="24"/>
        </w:rPr>
        <w:t>Στην πραγματικότητα υπάρχει ατολμία, τη στιγμή που το εκρηκτικό αυτό μίγμα ιδιωτικού χρέους που έχει δημιουργηθεί</w:t>
      </w:r>
      <w:r>
        <w:rPr>
          <w:rFonts w:eastAsia="Times New Roman"/>
          <w:szCs w:val="24"/>
        </w:rPr>
        <w:t>,</w:t>
      </w:r>
      <w:r>
        <w:rPr>
          <w:rFonts w:eastAsia="Times New Roman"/>
          <w:szCs w:val="24"/>
        </w:rPr>
        <w:t xml:space="preserve"> επιβάλλει τολμηρές και α</w:t>
      </w:r>
      <w:r>
        <w:rPr>
          <w:rFonts w:eastAsia="Times New Roman"/>
          <w:szCs w:val="24"/>
        </w:rPr>
        <w:t>ποφασιστικές λύσεις.</w:t>
      </w:r>
    </w:p>
    <w:p w14:paraId="06E4F4E5" w14:textId="77777777" w:rsidR="007277CE" w:rsidRDefault="00471B06">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06E4F4E6" w14:textId="77777777" w:rsidR="007277CE" w:rsidRDefault="00471B06">
      <w:pPr>
        <w:spacing w:line="600" w:lineRule="auto"/>
        <w:ind w:firstLine="720"/>
        <w:contextualSpacing/>
        <w:jc w:val="both"/>
        <w:rPr>
          <w:rFonts w:eastAsia="Times New Roman"/>
          <w:szCs w:val="24"/>
        </w:rPr>
      </w:pPr>
      <w:r>
        <w:rPr>
          <w:rFonts w:eastAsia="Times New Roman"/>
          <w:szCs w:val="24"/>
        </w:rPr>
        <w:t>Ένα λεπτό, κύριε Πρόεδρε.</w:t>
      </w:r>
    </w:p>
    <w:p w14:paraId="06E4F4E7" w14:textId="77777777" w:rsidR="007277CE" w:rsidRDefault="00471B06">
      <w:pPr>
        <w:spacing w:line="600" w:lineRule="auto"/>
        <w:ind w:firstLine="720"/>
        <w:contextualSpacing/>
        <w:jc w:val="both"/>
        <w:rPr>
          <w:rFonts w:eastAsia="Times New Roman"/>
          <w:szCs w:val="24"/>
        </w:rPr>
      </w:pPr>
      <w:r>
        <w:rPr>
          <w:rFonts w:eastAsia="Times New Roman"/>
          <w:szCs w:val="24"/>
        </w:rPr>
        <w:t xml:space="preserve">Να σας θυμίσω ότι ο Πρόεδρος της Νέας Δημοκρατίας, ο Κυριάκος Μητσοτάκης, είχε προτείνει για όσες οφειλές προς το </w:t>
      </w:r>
      <w:r>
        <w:rPr>
          <w:rFonts w:eastAsia="Times New Roman"/>
          <w:szCs w:val="24"/>
        </w:rPr>
        <w:t>δ</w:t>
      </w:r>
      <w:r>
        <w:rPr>
          <w:rFonts w:eastAsia="Times New Roman"/>
          <w:szCs w:val="24"/>
        </w:rPr>
        <w:t>ημόσιο χαρ</w:t>
      </w:r>
      <w:r>
        <w:rPr>
          <w:rFonts w:eastAsia="Times New Roman"/>
          <w:szCs w:val="24"/>
        </w:rPr>
        <w:t>ακτηριστούν ως εισπράξιμες</w:t>
      </w:r>
      <w:r>
        <w:rPr>
          <w:rFonts w:eastAsia="Times New Roman"/>
          <w:szCs w:val="24"/>
        </w:rPr>
        <w:t>,</w:t>
      </w:r>
      <w:r>
        <w:rPr>
          <w:rFonts w:eastAsia="Times New Roman"/>
          <w:szCs w:val="24"/>
        </w:rPr>
        <w:t xml:space="preserve"> να μπορούν να υπαχθούν σε νέα ρύθμιση μέχρι </w:t>
      </w:r>
      <w:proofErr w:type="spellStart"/>
      <w:r>
        <w:rPr>
          <w:rFonts w:eastAsia="Times New Roman"/>
          <w:szCs w:val="24"/>
        </w:rPr>
        <w:t>εκατόν</w:t>
      </w:r>
      <w:proofErr w:type="spellEnd"/>
      <w:r>
        <w:rPr>
          <w:rFonts w:eastAsia="Times New Roman"/>
          <w:szCs w:val="24"/>
        </w:rPr>
        <w:t xml:space="preserve"> είκοσι δόσεις. Η συγκεκριμένη ρύθμιση των </w:t>
      </w:r>
      <w:proofErr w:type="spellStart"/>
      <w:r>
        <w:rPr>
          <w:rFonts w:eastAsia="Times New Roman"/>
          <w:szCs w:val="24"/>
        </w:rPr>
        <w:t>εκατόν</w:t>
      </w:r>
      <w:proofErr w:type="spellEnd"/>
      <w:r>
        <w:rPr>
          <w:rFonts w:eastAsia="Times New Roman"/>
          <w:szCs w:val="24"/>
        </w:rPr>
        <w:t xml:space="preserve"> </w:t>
      </w:r>
      <w:r>
        <w:rPr>
          <w:rFonts w:eastAsia="Times New Roman"/>
          <w:szCs w:val="24"/>
        </w:rPr>
        <w:t xml:space="preserve">είκοσι </w:t>
      </w:r>
      <w:r>
        <w:rPr>
          <w:rFonts w:eastAsia="Times New Roman"/>
          <w:szCs w:val="24"/>
        </w:rPr>
        <w:t xml:space="preserve">δόσεων πρέπει να αποκτήσει </w:t>
      </w:r>
      <w:r>
        <w:rPr>
          <w:rFonts w:eastAsia="Times New Roman"/>
          <w:szCs w:val="24"/>
        </w:rPr>
        <w:lastRenderedPageBreak/>
        <w:t>τον χαρακτήρα πάγιας ρύθμισης. Για τις μικρές οφειλές μέχρι 3.000</w:t>
      </w:r>
      <w:r>
        <w:rPr>
          <w:rFonts w:eastAsia="Times New Roman"/>
          <w:szCs w:val="24"/>
        </w:rPr>
        <w:t xml:space="preserve"> ευρώ</w:t>
      </w:r>
      <w:r>
        <w:rPr>
          <w:rFonts w:eastAsia="Times New Roman"/>
          <w:szCs w:val="24"/>
        </w:rPr>
        <w:t xml:space="preserve"> που αφορούν πάνω από τρ</w:t>
      </w:r>
      <w:r>
        <w:rPr>
          <w:rFonts w:eastAsia="Times New Roman"/>
          <w:szCs w:val="24"/>
        </w:rPr>
        <w:t>ία εκατομμύρια οφειλέτες να χωριστούν σε δύο τμήματα, εκ των οποίων το ένα να παγώσει και να αντιμετωπιστεί όταν αποπληρωθεί και η τελευταία ρυθμισμένη δόση</w:t>
      </w:r>
      <w:r>
        <w:rPr>
          <w:rFonts w:eastAsia="Times New Roman"/>
          <w:szCs w:val="24"/>
        </w:rPr>
        <w:t>,</w:t>
      </w:r>
      <w:r>
        <w:rPr>
          <w:rFonts w:eastAsia="Times New Roman"/>
          <w:szCs w:val="24"/>
        </w:rPr>
        <w:t xml:space="preserve"> και για οφειλές μέχρι 20.000 ευρώ η ένταξη στη ρύθμιση να γίνεται χωρίς αυστηρές προϋποθέσεις ουσι</w:t>
      </w:r>
      <w:r>
        <w:rPr>
          <w:rFonts w:eastAsia="Times New Roman"/>
          <w:szCs w:val="24"/>
        </w:rPr>
        <w:t xml:space="preserve">αστικά μόνο με την αίτηση του οφειλέτη. Και οι οφειλέτες άνω των 20.000 </w:t>
      </w:r>
      <w:r>
        <w:rPr>
          <w:rFonts w:eastAsia="Times New Roman"/>
          <w:szCs w:val="24"/>
        </w:rPr>
        <w:t xml:space="preserve">ευρώ </w:t>
      </w:r>
      <w:r>
        <w:rPr>
          <w:rFonts w:eastAsia="Times New Roman"/>
          <w:szCs w:val="24"/>
        </w:rPr>
        <w:t>να εξεταστούν με βάση εισοδηματικά και περιουσιακά κριτήρια, προκειμένου να γίνει διαχωρισμός αυτών που δεν έχουν τη δυνατότητα να πληρώσουν και αυτών που έχουν αλλά δεν πληρώνουν</w:t>
      </w:r>
      <w:r>
        <w:rPr>
          <w:rFonts w:eastAsia="Times New Roman"/>
          <w:szCs w:val="24"/>
        </w:rPr>
        <w:t>.</w:t>
      </w:r>
    </w:p>
    <w:p w14:paraId="06E4F4E8" w14:textId="77777777" w:rsidR="007277CE" w:rsidRDefault="00471B06">
      <w:pPr>
        <w:spacing w:line="600" w:lineRule="auto"/>
        <w:ind w:firstLine="720"/>
        <w:contextualSpacing/>
        <w:jc w:val="both"/>
        <w:rPr>
          <w:rFonts w:eastAsia="Times New Roman"/>
          <w:szCs w:val="24"/>
        </w:rPr>
      </w:pPr>
      <w:r>
        <w:rPr>
          <w:rFonts w:eastAsia="Times New Roman"/>
          <w:szCs w:val="24"/>
        </w:rPr>
        <w:t>Είναι μια τολμηρή και ρεαλιστικά πρόταση που δίνει ελπίδα, όπως αληθινή ελπίδα έδιναν και οι προτάσεις της Νέας Δημοκρατίας για τον εξωδικαστικό συμβιβασμό, στις οποίες θα αναφερθώ στη δευτερολογία μου, προτάσεις που η Κυβέρνηση αγνόησε και αγνοεί, γιατί</w:t>
      </w:r>
      <w:r>
        <w:rPr>
          <w:rFonts w:eastAsia="Times New Roman"/>
          <w:szCs w:val="24"/>
        </w:rPr>
        <w:t xml:space="preserve"> η δική της επιδίωξη είναι η διαχείριση του πολιτικού χρόνου και όχι να δοθεί λύση στο αδιέξοδο που αντιμετωπίζουν χιλιάδες επιχειρήσεις και πολίτες.</w:t>
      </w:r>
    </w:p>
    <w:p w14:paraId="06E4F4E9"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lastRenderedPageBreak/>
        <w:t>Η απάντηση της Κυβέρνησης σε όλα αυτά είναι οι κατασχέσεις, οι πλειστηριασμοί και τα πρόχειρα νομοθετήματα</w:t>
      </w:r>
      <w:r>
        <w:rPr>
          <w:rFonts w:eastAsia="Times New Roman" w:cs="Times New Roman"/>
          <w:szCs w:val="24"/>
        </w:rPr>
        <w:t>, όπως αυτό για τον εξωδικαστικό συμβιβασμό, που αποτελούν μια ακόμα προσπάθεια παραπλάνησης και εξαπάτησης των πολιτών.</w:t>
      </w:r>
    </w:p>
    <w:p w14:paraId="06E4F4EA"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6E4F4EB" w14:textId="77777777" w:rsidR="007277CE" w:rsidRDefault="00471B0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E4F4EC" w14:textId="77777777" w:rsidR="007277CE" w:rsidRDefault="00471B06">
      <w:pPr>
        <w:spacing w:line="600" w:lineRule="auto"/>
        <w:ind w:firstLine="720"/>
        <w:contextualSpacing/>
        <w:jc w:val="both"/>
        <w:rPr>
          <w:rFonts w:eastAsia="Times New Roman" w:cs="Times New Roman"/>
          <w:szCs w:val="24"/>
        </w:rPr>
      </w:pPr>
      <w:r w:rsidRPr="00884ED9">
        <w:rPr>
          <w:rFonts w:eastAsia="Times New Roman" w:cs="Times New Roman"/>
          <w:b/>
          <w:szCs w:val="24"/>
        </w:rPr>
        <w:t xml:space="preserve">ΠΡΟΕΔΡΕΥΩΝ (Δημήτριος </w:t>
      </w:r>
      <w:proofErr w:type="spellStart"/>
      <w:r w:rsidRPr="00884ED9">
        <w:rPr>
          <w:rFonts w:eastAsia="Times New Roman" w:cs="Times New Roman"/>
          <w:b/>
          <w:szCs w:val="24"/>
        </w:rPr>
        <w:t>Κρεμαστινός</w:t>
      </w:r>
      <w:proofErr w:type="spellEnd"/>
      <w:r w:rsidRPr="00884ED9">
        <w:rPr>
          <w:rFonts w:eastAsia="Times New Roman" w:cs="Times New Roman"/>
          <w:b/>
          <w:szCs w:val="24"/>
        </w:rPr>
        <w:t>):</w:t>
      </w:r>
      <w:r>
        <w:rPr>
          <w:rFonts w:eastAsia="Times New Roman" w:cs="Times New Roman"/>
          <w:szCs w:val="24"/>
        </w:rPr>
        <w:t xml:space="preserve"> Ευχαριστώ.</w:t>
      </w:r>
    </w:p>
    <w:p w14:paraId="06E4F4ED"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τον κ. </w:t>
      </w:r>
      <w:proofErr w:type="spellStart"/>
      <w:r>
        <w:rPr>
          <w:rFonts w:eastAsia="Times New Roman" w:cs="Times New Roman"/>
          <w:szCs w:val="24"/>
        </w:rPr>
        <w:t>Φορτσάκη</w:t>
      </w:r>
      <w:proofErr w:type="spellEnd"/>
      <w:r>
        <w:rPr>
          <w:rFonts w:eastAsia="Times New Roman" w:cs="Times New Roman"/>
          <w:szCs w:val="24"/>
        </w:rPr>
        <w:t xml:space="preserve">, ο οποίος άλλαξε σειρά με τον κ. </w:t>
      </w:r>
      <w:proofErr w:type="spellStart"/>
      <w:r>
        <w:rPr>
          <w:rFonts w:eastAsia="Times New Roman" w:cs="Times New Roman"/>
          <w:szCs w:val="24"/>
        </w:rPr>
        <w:t>Μπουκώρο</w:t>
      </w:r>
      <w:proofErr w:type="spellEnd"/>
      <w:r>
        <w:rPr>
          <w:rFonts w:eastAsia="Times New Roman" w:cs="Times New Roman"/>
          <w:szCs w:val="24"/>
        </w:rPr>
        <w:t xml:space="preserve">, να πάρει τον λόγο. Θα διατηρηθούν οι ίδιοι χρόνοι. </w:t>
      </w:r>
    </w:p>
    <w:p w14:paraId="06E4F4EE"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Φορτσάκη</w:t>
      </w:r>
      <w:proofErr w:type="spellEnd"/>
      <w:r>
        <w:rPr>
          <w:rFonts w:eastAsia="Times New Roman" w:cs="Times New Roman"/>
          <w:szCs w:val="24"/>
        </w:rPr>
        <w:t>, θα χρησιμοποιήσετε και τη δευτερολογία σας;</w:t>
      </w:r>
    </w:p>
    <w:p w14:paraId="06E4F4EF" w14:textId="77777777" w:rsidR="007277CE" w:rsidRDefault="00471B06">
      <w:pPr>
        <w:spacing w:line="600" w:lineRule="auto"/>
        <w:ind w:firstLine="720"/>
        <w:contextualSpacing/>
        <w:jc w:val="both"/>
        <w:rPr>
          <w:rFonts w:eastAsia="Times New Roman" w:cs="Times New Roman"/>
          <w:szCs w:val="24"/>
        </w:rPr>
      </w:pPr>
      <w:r w:rsidRPr="00884ED9">
        <w:rPr>
          <w:rFonts w:eastAsia="Times New Roman" w:cs="Times New Roman"/>
          <w:b/>
          <w:szCs w:val="24"/>
        </w:rPr>
        <w:t>ΘΕΟΔΩΡΟΣ ΦΟΡΤΣΑΚΗΣ:</w:t>
      </w:r>
      <w:r>
        <w:rPr>
          <w:rFonts w:eastAsia="Times New Roman" w:cs="Times New Roman"/>
          <w:szCs w:val="24"/>
        </w:rPr>
        <w:t xml:space="preserve"> Ευχαριστώ πολύ, κύριε Πρόεδρε.</w:t>
      </w:r>
    </w:p>
    <w:p w14:paraId="06E4F4F0"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θα χρησιμοποιήσω </w:t>
      </w:r>
      <w:r>
        <w:rPr>
          <w:rFonts w:eastAsia="Times New Roman" w:cs="Times New Roman"/>
          <w:szCs w:val="24"/>
        </w:rPr>
        <w:t>και τον χρόνο της δευτερολογίας μου.</w:t>
      </w:r>
    </w:p>
    <w:p w14:paraId="06E4F4F1"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ξέρουμε όλοι ότι ο συνεχής καταιγισμός των πολιτών με φόρους και υπερβολικά βάρη έχει διογκώσει το ιδιωτικό χρέος. Οι επιχειρήσεις κλείνουν η μία μετά την άλλη, οι ελεύθεροι </w:t>
      </w:r>
      <w:r>
        <w:rPr>
          <w:rFonts w:eastAsia="Times New Roman" w:cs="Times New Roman"/>
          <w:szCs w:val="24"/>
        </w:rPr>
        <w:t>επαγγελματίες δεν μπορούν πλέον να ανταποκριθούν στις υποχρεώσεις τους.</w:t>
      </w:r>
    </w:p>
    <w:p w14:paraId="06E4F4F2"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Η προοπτική της εφαρμογής ενός εξωδικαστικού μηχανισμού ρύθμισης των οφειλών των επιχειρήσεων είχε δημιουργήσει πολλές ελπίδες στους επιχειρηματίες ότι θα μπορέσουν επιτέλους να βγουν </w:t>
      </w:r>
      <w:r>
        <w:rPr>
          <w:rFonts w:eastAsia="Times New Roman" w:cs="Times New Roman"/>
          <w:szCs w:val="24"/>
        </w:rPr>
        <w:t xml:space="preserve">από το οικονομικό τέλμα στο οποίο έχουν περιέλθει εξαιτίας της κρίσης και της κυβερνητικής πολιτικής και να μπορέσουν να ορθοποδήσουν. </w:t>
      </w:r>
    </w:p>
    <w:p w14:paraId="06E4F4F3"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Με την κατάθεση του σχετικού νομοσχεδίου από τον τότε Υπουργό Οικονομίας και Ανάπτυξης κ. Δημήτρη Παπαδημητρίου αποδείχθ</w:t>
      </w:r>
      <w:r>
        <w:rPr>
          <w:rFonts w:eastAsia="Times New Roman" w:cs="Times New Roman"/>
          <w:szCs w:val="24"/>
        </w:rPr>
        <w:t>ηκε</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ότι οι ελπίδες αυτές ήταν φρούδες. Η Νέα Δημοκρατία είχε επισημάνει από την αρχή τ</w:t>
      </w:r>
      <w:r>
        <w:rPr>
          <w:rFonts w:eastAsia="Times New Roman" w:cs="Times New Roman"/>
          <w:szCs w:val="24"/>
        </w:rPr>
        <w:t>ι</w:t>
      </w:r>
      <w:r>
        <w:rPr>
          <w:rFonts w:eastAsia="Times New Roman" w:cs="Times New Roman"/>
          <w:szCs w:val="24"/>
        </w:rPr>
        <w:t xml:space="preserve">ς πολλές αγκυλώσεις του ν.4469/2017. Ατελείωτη γραφειοκρατία, εξαιρετικά χρονοβόρα διαδικασία, αναπόφευκτη τελικά δικαστική εμπλοκή στην όλη διαδικασία. </w:t>
      </w:r>
    </w:p>
    <w:p w14:paraId="06E4F4F4"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Από </w:t>
      </w:r>
      <w:r>
        <w:rPr>
          <w:rFonts w:eastAsia="Times New Roman" w:cs="Times New Roman"/>
          <w:szCs w:val="24"/>
        </w:rPr>
        <w:t>την έναρξη ισχύος του νόμου φάνηκε έμπρακτα όχι μόνο η ανεπάρκεια και η αναποτελεσματικότητ</w:t>
      </w:r>
      <w:r>
        <w:rPr>
          <w:rFonts w:eastAsia="Times New Roman" w:cs="Times New Roman"/>
          <w:szCs w:val="24"/>
        </w:rPr>
        <w:t>ά</w:t>
      </w:r>
      <w:r>
        <w:rPr>
          <w:rFonts w:eastAsia="Times New Roman" w:cs="Times New Roman"/>
          <w:szCs w:val="24"/>
        </w:rPr>
        <w:t xml:space="preserve"> του αλλά και ο πραγματικός </w:t>
      </w:r>
      <w:proofErr w:type="spellStart"/>
      <w:r>
        <w:rPr>
          <w:rFonts w:eastAsia="Times New Roman" w:cs="Times New Roman"/>
          <w:szCs w:val="24"/>
        </w:rPr>
        <w:t>γ</w:t>
      </w:r>
      <w:r>
        <w:rPr>
          <w:rFonts w:eastAsia="Times New Roman" w:cs="Times New Roman"/>
          <w:szCs w:val="24"/>
        </w:rPr>
        <w:t>ολγοθάς</w:t>
      </w:r>
      <w:proofErr w:type="spellEnd"/>
      <w:r>
        <w:rPr>
          <w:rFonts w:eastAsia="Times New Roman" w:cs="Times New Roman"/>
          <w:szCs w:val="24"/>
        </w:rPr>
        <w:t xml:space="preserve"> που έπρεπε να περάσουν οι επιχειρήσεις και οι ελεύθεροι επαγγελματίες για να επαχθούν στη ρύθμιση. Την πραγματικότητα αυτή παρα</w:t>
      </w:r>
      <w:r>
        <w:rPr>
          <w:rFonts w:eastAsia="Times New Roman" w:cs="Times New Roman"/>
          <w:szCs w:val="24"/>
        </w:rPr>
        <w:t xml:space="preserve">δέχθηκε ακόμα και ο Ειδικός Γραμματέας Διαχείρισης Ιδιωτικού Χρέους, κ. Φώτης </w:t>
      </w:r>
      <w:proofErr w:type="spellStart"/>
      <w:r>
        <w:rPr>
          <w:rFonts w:eastAsia="Times New Roman" w:cs="Times New Roman"/>
          <w:szCs w:val="24"/>
        </w:rPr>
        <w:t>Κουρμούσης</w:t>
      </w:r>
      <w:proofErr w:type="spellEnd"/>
      <w:r>
        <w:rPr>
          <w:rFonts w:eastAsia="Times New Roman" w:cs="Times New Roman"/>
          <w:szCs w:val="24"/>
        </w:rPr>
        <w:t>, ο οποίος μίλησε για τεστ και μαρτύρια στα οποία υποβάλλονται οι ενδιαφερόμενοι, προκειμένου να ρυθμιστούν οι οφειλές τους.</w:t>
      </w:r>
    </w:p>
    <w:p w14:paraId="06E4F4F5"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Τη σφοδρή αποτυχία του εξωδικαστικού συμβιβ</w:t>
      </w:r>
      <w:r>
        <w:rPr>
          <w:rFonts w:eastAsia="Times New Roman" w:cs="Times New Roman"/>
          <w:szCs w:val="24"/>
        </w:rPr>
        <w:t>ασμού δείχνουν με σαφήνεια τα νούμερα. Θα ξαναπώ ορισμένα. Σύμφωνα με τα στοιχεία που έδωσε στη δημοσιότητα η Ειδική Γραμματεία Διαχείρισης Ιδιωτικού Χρέους, από τις τετρακόσιες χιλιάδες επιχειρήσεις περίπου που έχουν αδυναμία αποπληρωμής των χρεών τους, μ</w:t>
      </w:r>
      <w:r>
        <w:rPr>
          <w:rFonts w:eastAsia="Times New Roman" w:cs="Times New Roman"/>
          <w:szCs w:val="24"/>
        </w:rPr>
        <w:t>όνο οι τριάντα μία χιλιάδες πεντακόσιες σαράντα δύο έχουν πραγματοποιήσει την εγγραφή τους στην ειδική ηλεκτρονική πλατφόρμα, μόνο χίλιες πενήντα πέντε έχουν ολο</w:t>
      </w:r>
      <w:r>
        <w:rPr>
          <w:rFonts w:eastAsia="Times New Roman" w:cs="Times New Roman"/>
          <w:szCs w:val="24"/>
        </w:rPr>
        <w:lastRenderedPageBreak/>
        <w:t xml:space="preserve">κληρώσει την αίτησή τους και μόλις σαράντα οκτώ έχουν κατορθώσει να ολοκληρώσουν τη διαδικασία </w:t>
      </w:r>
      <w:r>
        <w:rPr>
          <w:rFonts w:eastAsia="Times New Roman" w:cs="Times New Roman"/>
          <w:szCs w:val="24"/>
        </w:rPr>
        <w:t>και να ρυθμίσουν τα χρέη τους.</w:t>
      </w:r>
    </w:p>
    <w:p w14:paraId="06E4F4F6"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Ο νόμος που ψηφίσατε τον Μάιο του 2017, κύριε Υπουργέ, που δεν άλλαξε σε κανένα ουσιαστικό του σημείο με το τέταρτο μνημόνιο που ψηφίσατε πριν δύο εβδομάδες, απέτυχε παταγωδώς στο να δώσει οικονομική ανάσα στους Έλληνες επιχε</w:t>
      </w:r>
      <w:r>
        <w:rPr>
          <w:rFonts w:eastAsia="Times New Roman" w:cs="Times New Roman"/>
          <w:szCs w:val="24"/>
        </w:rPr>
        <w:t>ιρηματίες, που αγωνιούν να ρυθμίσουν τα χρέη τους, όπως υποσχόταν ο τότε Υπουργός. Είναι τα λόγια του. Είναι αναγκαίο η διαδικασία του δικαστικού συμβιβασμού να αλλάξει ριζικά, να επιταχυνθεί, να απλοποιηθεί και να γίνει πιο προσιτή στους ενδιαφερόμενους</w:t>
      </w:r>
      <w:r>
        <w:rPr>
          <w:rFonts w:eastAsia="Times New Roman" w:cs="Times New Roman"/>
          <w:szCs w:val="24"/>
        </w:rPr>
        <w:t>,</w:t>
      </w:r>
      <w:r>
        <w:rPr>
          <w:rFonts w:eastAsia="Times New Roman" w:cs="Times New Roman"/>
          <w:szCs w:val="24"/>
        </w:rPr>
        <w:t xml:space="preserve"> </w:t>
      </w:r>
      <w:r>
        <w:rPr>
          <w:rFonts w:eastAsia="Times New Roman" w:cs="Times New Roman"/>
          <w:szCs w:val="24"/>
        </w:rPr>
        <w:t>πριν να είναι πολύ αργά για τις χιλιάδες επιχειρήσεις που παλεύουν να μείνουν όρθιες.</w:t>
      </w:r>
    </w:p>
    <w:p w14:paraId="06E4F4F7"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Η θέση της Νέας Δημοκρατίας είναι σαφής. Η συνάδελφός μου κ. Μπακογιάννη την έχει διατυπώσει πολλές φορές ενώπιον σας. Πρέπει να μπει τέλος στις γραφειοκρατικές και χρονο</w:t>
      </w:r>
      <w:r>
        <w:rPr>
          <w:rFonts w:eastAsia="Times New Roman" w:cs="Times New Roman"/>
          <w:szCs w:val="24"/>
        </w:rPr>
        <w:t>βόρες διαδικασίες του εξωδικαστικού συμβιβασμού, να συγκεντρωθούν όλα τα στοιχεία των οφειλών</w:t>
      </w:r>
      <w:r>
        <w:rPr>
          <w:rFonts w:eastAsia="Times New Roman" w:cs="Times New Roman"/>
          <w:szCs w:val="24"/>
        </w:rPr>
        <w:t>,</w:t>
      </w:r>
      <w:r>
        <w:rPr>
          <w:rFonts w:eastAsia="Times New Roman" w:cs="Times New Roman"/>
          <w:szCs w:val="24"/>
        </w:rPr>
        <w:t xml:space="preserve"> σε τράπεζες, δημόσιο </w:t>
      </w:r>
      <w:r>
        <w:rPr>
          <w:rFonts w:eastAsia="Times New Roman" w:cs="Times New Roman"/>
          <w:szCs w:val="24"/>
        </w:rPr>
        <w:lastRenderedPageBreak/>
        <w:t>και ασφαλιστικά ταμεία</w:t>
      </w:r>
      <w:r>
        <w:rPr>
          <w:rFonts w:eastAsia="Times New Roman" w:cs="Times New Roman"/>
          <w:szCs w:val="24"/>
        </w:rPr>
        <w:t>,</w:t>
      </w:r>
      <w:r>
        <w:rPr>
          <w:rFonts w:eastAsia="Times New Roman" w:cs="Times New Roman"/>
          <w:szCs w:val="24"/>
        </w:rPr>
        <w:t xml:space="preserve"> στην υπάρχουσα ηλεκτρονική πλατφόρμα και να υπάρξει πρόταση ρύθμισης από τον μεγαλύτερο σε αξία απαιτήσεων πιστωτή μ</w:t>
      </w:r>
      <w:r>
        <w:rPr>
          <w:rFonts w:eastAsia="Times New Roman" w:cs="Times New Roman"/>
          <w:szCs w:val="24"/>
        </w:rPr>
        <w:t xml:space="preserve">ε αυτόματη ισχύ υπό την προϋπόθεση ψήφισής της από την πλειοψηφία των λοιπών πιστωτών. Να υπάρξει πρόβλεψη διαφορετικών διαδικασιών στις επιχειρήσεις ανάλογα με το μέγεθός τους και ουσιαστική εξωδικαστική διευθέτηση χρεών με έμφαση σε αυτούς που δεν έχουν </w:t>
      </w:r>
      <w:r>
        <w:rPr>
          <w:rFonts w:eastAsia="Times New Roman" w:cs="Times New Roman"/>
          <w:szCs w:val="24"/>
        </w:rPr>
        <w:t>τη δύναμη να διαπραγματευτούν τις οφειλές τους δηλαδή τις μικρές επιχειρήσεις και τους ελεύθερους επαγγελματίες. Να ληφθεί μέριμνα και για τις επιχειρήσεις που έκλεισαν κατά τη διάρκεια της κρίσης, κάτι που δεν προβλέπει ο ισχύων ν.4469. Το σχέδιο μας περι</w:t>
      </w:r>
      <w:r>
        <w:rPr>
          <w:rFonts w:eastAsia="Times New Roman" w:cs="Times New Roman"/>
          <w:szCs w:val="24"/>
        </w:rPr>
        <w:t>λαμβάνει μια συνολική αναμόρφωση της πτωχευτικής διαδικασίας, που θα δίνει μια δεύτερη ευκαιρία σε αυτούς που πλήρωσαν τις συνέπειες της οικονομικής κρίσης. Τέλος, να υπάρξει αυστηρότερη αντιμετώπιση των στρατηγικών κακοπληρωτών.</w:t>
      </w:r>
    </w:p>
    <w:p w14:paraId="06E4F4F8"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Η ολοκληρωμένη πρόταση της</w:t>
      </w:r>
      <w:r>
        <w:rPr>
          <w:rFonts w:eastAsia="Times New Roman" w:cs="Times New Roman"/>
          <w:szCs w:val="24"/>
        </w:rPr>
        <w:t xml:space="preserve"> Νέας Δημοκρατίας είναι βέβαιο πως θα προσφέρει μια βιώσιμη λύση στις επιχειρήσεις, ώστε αυτές να μπορέσουν να </w:t>
      </w:r>
      <w:proofErr w:type="spellStart"/>
      <w:r>
        <w:rPr>
          <w:rFonts w:eastAsia="Times New Roman" w:cs="Times New Roman"/>
          <w:szCs w:val="24"/>
        </w:rPr>
        <w:t>επαναδραστηριοποιηθούν</w:t>
      </w:r>
      <w:proofErr w:type="spellEnd"/>
      <w:r>
        <w:rPr>
          <w:rFonts w:eastAsia="Times New Roman" w:cs="Times New Roman"/>
          <w:szCs w:val="24"/>
        </w:rPr>
        <w:t xml:space="preserve"> οικονο</w:t>
      </w:r>
      <w:r>
        <w:rPr>
          <w:rFonts w:eastAsia="Times New Roman" w:cs="Times New Roman"/>
          <w:szCs w:val="24"/>
        </w:rPr>
        <w:lastRenderedPageBreak/>
        <w:t>μικά. Σκοπός του συστήματος του δικαστικού συμβιβασμού πρέπει να είναι να ανακουφίσει όσο το δυνατόν περισσότερους ε</w:t>
      </w:r>
      <w:r>
        <w:rPr>
          <w:rFonts w:eastAsia="Times New Roman" w:cs="Times New Roman"/>
          <w:szCs w:val="24"/>
        </w:rPr>
        <w:t>παγγελματίες και όσες πιο πολλές ελληνικές επιχειρήσεις είναι εφικτό από τα ασήκωτα γι’ αυτούς χρέη και να τους δώσει τη δυνατότητα για μια νέα αρχή.</w:t>
      </w:r>
    </w:p>
    <w:p w14:paraId="06E4F4F9" w14:textId="77777777" w:rsidR="007277CE" w:rsidRDefault="00471B06">
      <w:pPr>
        <w:spacing w:line="600" w:lineRule="auto"/>
        <w:ind w:firstLine="720"/>
        <w:contextualSpacing/>
        <w:jc w:val="both"/>
        <w:rPr>
          <w:rFonts w:eastAsia="Times New Roman"/>
          <w:szCs w:val="24"/>
        </w:rPr>
      </w:pPr>
      <w:r>
        <w:rPr>
          <w:rFonts w:eastAsia="Times New Roman"/>
          <w:szCs w:val="24"/>
        </w:rPr>
        <w:t>Αυτή η πνοή στις επιχειρήσεις, αν επιτευχθεί, θα αυξήσει τη ρευστότητα στην αγορά και θα δώσει την απαραίτ</w:t>
      </w:r>
      <w:r>
        <w:rPr>
          <w:rFonts w:eastAsia="Times New Roman"/>
          <w:szCs w:val="24"/>
        </w:rPr>
        <w:t>ητη ώθηση στην οικονομία μας που βουλιάζει και που την έχει τόσο ανάγκη.</w:t>
      </w:r>
    </w:p>
    <w:p w14:paraId="06E4F4FA" w14:textId="77777777" w:rsidR="007277CE" w:rsidRDefault="00471B06">
      <w:pPr>
        <w:spacing w:line="600" w:lineRule="auto"/>
        <w:ind w:firstLine="720"/>
        <w:contextualSpacing/>
        <w:jc w:val="both"/>
        <w:rPr>
          <w:rFonts w:eastAsia="Times New Roman"/>
          <w:szCs w:val="24"/>
        </w:rPr>
      </w:pPr>
      <w:r>
        <w:rPr>
          <w:rFonts w:eastAsia="Times New Roman"/>
          <w:szCs w:val="24"/>
        </w:rPr>
        <w:t>Σας ευχαριστώ πολύ.</w:t>
      </w:r>
    </w:p>
    <w:p w14:paraId="06E4F4FB" w14:textId="77777777" w:rsidR="007277CE" w:rsidRDefault="00471B06">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06E4F4FC" w14:textId="77777777" w:rsidR="007277CE" w:rsidRDefault="00471B06">
      <w:pPr>
        <w:spacing w:line="600" w:lineRule="auto"/>
        <w:ind w:firstLine="720"/>
        <w:contextualSpacing/>
        <w:jc w:val="both"/>
        <w:rPr>
          <w:rFonts w:eastAsia="Times New Roman"/>
          <w:szCs w:val="24"/>
        </w:rPr>
      </w:pPr>
      <w:r w:rsidRPr="00945B9F">
        <w:rPr>
          <w:rFonts w:eastAsia="Times New Roman"/>
          <w:b/>
          <w:szCs w:val="24"/>
        </w:rPr>
        <w:t xml:space="preserve">ΠΡΟΕΔΡΕΥΩΝ (Δημήτριος </w:t>
      </w:r>
      <w:proofErr w:type="spellStart"/>
      <w:r w:rsidRPr="00945B9F">
        <w:rPr>
          <w:rFonts w:eastAsia="Times New Roman"/>
          <w:b/>
          <w:szCs w:val="24"/>
        </w:rPr>
        <w:t>Κρεμαστινός</w:t>
      </w:r>
      <w:proofErr w:type="spellEnd"/>
      <w:r w:rsidRPr="00945B9F">
        <w:rPr>
          <w:rFonts w:eastAsia="Times New Roman"/>
          <w:b/>
          <w:szCs w:val="24"/>
        </w:rPr>
        <w:t xml:space="preserve">): </w:t>
      </w:r>
      <w:r>
        <w:rPr>
          <w:rFonts w:eastAsia="Times New Roman"/>
          <w:szCs w:val="24"/>
        </w:rPr>
        <w:t xml:space="preserve">Κι εγώ ευχαριστώ. </w:t>
      </w:r>
    </w:p>
    <w:p w14:paraId="06E4F4FD" w14:textId="77777777" w:rsidR="007277CE" w:rsidRDefault="00471B06">
      <w:pPr>
        <w:spacing w:line="600" w:lineRule="auto"/>
        <w:ind w:firstLine="720"/>
        <w:contextualSpacing/>
        <w:jc w:val="both"/>
        <w:rPr>
          <w:rFonts w:eastAsia="Times New Roman"/>
          <w:szCs w:val="24"/>
        </w:rPr>
      </w:pPr>
      <w:r>
        <w:rPr>
          <w:rFonts w:eastAsia="Times New Roman"/>
          <w:szCs w:val="24"/>
        </w:rPr>
        <w:t>Τον λόγο έχει ο κ. Βλάχος.</w:t>
      </w:r>
    </w:p>
    <w:p w14:paraId="06E4F4FE" w14:textId="77777777" w:rsidR="007277CE" w:rsidRDefault="00471B06">
      <w:pPr>
        <w:spacing w:line="600" w:lineRule="auto"/>
        <w:ind w:firstLine="720"/>
        <w:contextualSpacing/>
        <w:jc w:val="both"/>
        <w:rPr>
          <w:rFonts w:eastAsia="Times New Roman"/>
          <w:szCs w:val="24"/>
        </w:rPr>
      </w:pPr>
      <w:r w:rsidRPr="00945B9F">
        <w:rPr>
          <w:rFonts w:eastAsia="Times New Roman"/>
          <w:b/>
          <w:szCs w:val="24"/>
        </w:rPr>
        <w:t>ΓΕΩΡΓΙΟΣ ΒΛΑΧΟΣ:</w:t>
      </w:r>
      <w:r>
        <w:rPr>
          <w:rFonts w:eastAsia="Times New Roman"/>
          <w:szCs w:val="24"/>
        </w:rPr>
        <w:t xml:space="preserve"> Ευχαριστώ,</w:t>
      </w:r>
      <w:r>
        <w:rPr>
          <w:rFonts w:eastAsia="Times New Roman"/>
          <w:szCs w:val="24"/>
        </w:rPr>
        <w:t xml:space="preserve"> κύριε Πρόεδρε.</w:t>
      </w:r>
    </w:p>
    <w:p w14:paraId="06E4F4FF" w14:textId="77777777" w:rsidR="007277CE" w:rsidRDefault="00471B06">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είναι γεγονός ότι η Κυβέρνηση έχει χάσει κάθε επαφή με την πραγματικότητα. Πανηγυρίζει κάθε φορά που θέλει να ωραιοποιήσει την κατάσταση, προσπαθώντας έτσι να βελτιώσει την επικοινωνιακή εικόνα </w:t>
      </w:r>
      <w:r>
        <w:rPr>
          <w:rFonts w:eastAsia="Times New Roman"/>
          <w:szCs w:val="24"/>
        </w:rPr>
        <w:t>κ</w:t>
      </w:r>
      <w:r>
        <w:rPr>
          <w:rFonts w:eastAsia="Times New Roman"/>
          <w:szCs w:val="24"/>
        </w:rPr>
        <w:t>αι</w:t>
      </w:r>
      <w:r>
        <w:rPr>
          <w:rFonts w:eastAsia="Times New Roman"/>
          <w:szCs w:val="24"/>
        </w:rPr>
        <w:t>,</w:t>
      </w:r>
      <w:r>
        <w:rPr>
          <w:rFonts w:eastAsia="Times New Roman"/>
          <w:szCs w:val="24"/>
        </w:rPr>
        <w:t xml:space="preserve"> βέβαια, </w:t>
      </w:r>
      <w:r>
        <w:rPr>
          <w:rFonts w:eastAsia="Times New Roman"/>
          <w:szCs w:val="24"/>
        </w:rPr>
        <w:lastRenderedPageBreak/>
        <w:t>ξεχ</w:t>
      </w:r>
      <w:r>
        <w:rPr>
          <w:rFonts w:eastAsia="Times New Roman"/>
          <w:szCs w:val="24"/>
        </w:rPr>
        <w:t>νά εύκολα. Πρώτα απ’ όλα ξεχνά τι έλεγε. Ξεχνά τις δεσμεύσεις και</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ξεχνά τις εκτιμήσεις της για το μέλλον. Έτσι έγινε και με την ψήφιση του νόμου για τον εξωδικαστικό συμβιβασμό, τότε που η Κυβέρνηση μιλούσε για σεισάχθεια, για κούρεμα δανείων και </w:t>
      </w:r>
      <w:r>
        <w:rPr>
          <w:rFonts w:eastAsia="Times New Roman"/>
          <w:szCs w:val="24"/>
        </w:rPr>
        <w:t xml:space="preserve">μοίραζε φρούδες ελπίδες στην κοινωνία και στους ενδιαφερόμενους. </w:t>
      </w:r>
    </w:p>
    <w:p w14:paraId="06E4F500" w14:textId="77777777" w:rsidR="007277CE" w:rsidRDefault="00471B06">
      <w:pPr>
        <w:spacing w:line="600" w:lineRule="auto"/>
        <w:ind w:firstLine="720"/>
        <w:contextualSpacing/>
        <w:jc w:val="both"/>
        <w:rPr>
          <w:rFonts w:eastAsia="Times New Roman"/>
          <w:szCs w:val="24"/>
        </w:rPr>
      </w:pPr>
      <w:r>
        <w:rPr>
          <w:rFonts w:eastAsia="Times New Roman"/>
          <w:szCs w:val="24"/>
        </w:rPr>
        <w:t>Ο τότε Υπουργός έλεγε, πανηγυρίζοντας μάλιστα, ότι τη</w:t>
      </w:r>
      <w:r>
        <w:rPr>
          <w:rFonts w:eastAsia="Times New Roman"/>
          <w:szCs w:val="24"/>
        </w:rPr>
        <w:t>ν</w:t>
      </w:r>
      <w:r>
        <w:rPr>
          <w:rFonts w:eastAsia="Times New Roman"/>
          <w:szCs w:val="24"/>
        </w:rPr>
        <w:t xml:space="preserve"> διαδικασία του εξωδικαστικού συμβιβασμού μπορούν να την αξιοποιήσουν εκατοντάδες χιλιάδες επιχειρήσεις</w:t>
      </w:r>
      <w:r>
        <w:rPr>
          <w:rFonts w:eastAsia="Times New Roman"/>
          <w:szCs w:val="24"/>
        </w:rPr>
        <w:t>,</w:t>
      </w:r>
      <w:r>
        <w:rPr>
          <w:rFonts w:eastAsia="Times New Roman"/>
          <w:szCs w:val="24"/>
        </w:rPr>
        <w:t xml:space="preserve"> για να μπει τέλος στην υπερχρέωση της οικονομικής κρίσης των τελευταίων ετών. Η Κυβέρνηση μιλούσε για έναν νόμο που θα έδινε ανάσα στους Έλληνες επιχειρηματίες. </w:t>
      </w:r>
    </w:p>
    <w:p w14:paraId="06E4F501" w14:textId="77777777" w:rsidR="007277CE" w:rsidRDefault="00471B06">
      <w:pPr>
        <w:spacing w:line="600" w:lineRule="auto"/>
        <w:ind w:firstLine="720"/>
        <w:contextualSpacing/>
        <w:jc w:val="both"/>
        <w:rPr>
          <w:rFonts w:eastAsia="Times New Roman"/>
          <w:szCs w:val="24"/>
        </w:rPr>
      </w:pPr>
      <w:r>
        <w:rPr>
          <w:rFonts w:eastAsia="Times New Roman"/>
          <w:szCs w:val="24"/>
        </w:rPr>
        <w:t>Η Νέα Δημοκρατία προσπάθησε τότε πράγματι να αναδείξει την ανεπάρκεια της νομοθετικής πρωτοβο</w:t>
      </w:r>
      <w:r>
        <w:rPr>
          <w:rFonts w:eastAsia="Times New Roman"/>
          <w:szCs w:val="24"/>
        </w:rPr>
        <w:t xml:space="preserve">υλίας της Κυβέρνησης. Προσπάθησε να αναδείξει τις αδυναμίες, καθώς και την ανάγκη αλλαγών και βελτιώσεων για την απάλειψη των γραφειοκρατικών διαδικασιών. </w:t>
      </w:r>
      <w:r>
        <w:rPr>
          <w:rFonts w:eastAsia="Times New Roman"/>
          <w:szCs w:val="24"/>
        </w:rPr>
        <w:t>Στο πλαίσιο</w:t>
      </w:r>
      <w:r>
        <w:rPr>
          <w:rFonts w:eastAsia="Times New Roman"/>
          <w:szCs w:val="24"/>
        </w:rPr>
        <w:t xml:space="preserve"> της εικονικής πραγματικότητας </w:t>
      </w:r>
      <w:r>
        <w:rPr>
          <w:rFonts w:eastAsia="Times New Roman"/>
          <w:szCs w:val="24"/>
        </w:rPr>
        <w:t xml:space="preserve">την οποία </w:t>
      </w:r>
      <w:r>
        <w:rPr>
          <w:rFonts w:eastAsia="Times New Roman"/>
          <w:szCs w:val="24"/>
        </w:rPr>
        <w:t>παρουσίασε η Κυβέρνηση, είκοσι επτά χιλιά</w:t>
      </w:r>
      <w:r>
        <w:rPr>
          <w:rFonts w:eastAsia="Times New Roman"/>
          <w:szCs w:val="24"/>
        </w:rPr>
        <w:lastRenderedPageBreak/>
        <w:t>δες επιχ</w:t>
      </w:r>
      <w:r>
        <w:rPr>
          <w:rFonts w:eastAsia="Times New Roman"/>
          <w:szCs w:val="24"/>
        </w:rPr>
        <w:t>ειρήσεις και επτά χιλιάδες ελεύθεροι επαγγελματίες πίστεψαν και μπήκαν στη διαδικασία συλλογής δικαιολογητικών. Η πραγματικότητα, όμως, είναι διαφορετική, σκληρή για την Κυβέρνηση, αφού μόνο επτακόσιες αιτήσεις έχουν ολοκληρωθεί και απ’ αυτές μόνο είκοσι τ</w:t>
      </w:r>
      <w:r>
        <w:rPr>
          <w:rFonts w:eastAsia="Times New Roman"/>
          <w:szCs w:val="24"/>
        </w:rPr>
        <w:t xml:space="preserve">ρεις έχουν ρυθμιστεί. </w:t>
      </w:r>
    </w:p>
    <w:p w14:paraId="06E4F502" w14:textId="77777777" w:rsidR="007277CE" w:rsidRDefault="00471B06">
      <w:pPr>
        <w:spacing w:line="600" w:lineRule="auto"/>
        <w:ind w:firstLine="720"/>
        <w:contextualSpacing/>
        <w:jc w:val="both"/>
        <w:rPr>
          <w:rFonts w:eastAsia="Times New Roman"/>
          <w:szCs w:val="24"/>
        </w:rPr>
      </w:pPr>
      <w:r>
        <w:rPr>
          <w:rFonts w:eastAsia="Times New Roman"/>
          <w:szCs w:val="24"/>
        </w:rPr>
        <w:t>Προφανώς τα στοιχεία που ανέφερα αφορούσαν κάποια χρονική στιγμή, γιατί συνεχώς αλλάζουν, αλλά δυστυχώς για εσάς, κύριε Αντιπρόεδρε, κύριε Υπουργέ, η αναλογία δεν αλλάζει. Τα νούμερα είναι παρεμφερή και η βελτίωση, όπως ακούστηκε νωρ</w:t>
      </w:r>
      <w:r>
        <w:rPr>
          <w:rFonts w:eastAsia="Times New Roman"/>
          <w:szCs w:val="24"/>
        </w:rPr>
        <w:t xml:space="preserve">ίτερα, είναι ασήμαντη, διότι όταν σε ένα τρίμηνο το </w:t>
      </w:r>
      <w:r>
        <w:rPr>
          <w:rFonts w:eastAsia="Times New Roman"/>
          <w:szCs w:val="24"/>
        </w:rPr>
        <w:t xml:space="preserve">σαράντα οκτώ </w:t>
      </w:r>
      <w:r>
        <w:rPr>
          <w:rFonts w:eastAsia="Times New Roman"/>
          <w:szCs w:val="24"/>
        </w:rPr>
        <w:t xml:space="preserve">γίνεται </w:t>
      </w:r>
      <w:r>
        <w:rPr>
          <w:rFonts w:eastAsia="Times New Roman"/>
          <w:szCs w:val="24"/>
        </w:rPr>
        <w:t>πενήντα δύο</w:t>
      </w:r>
      <w:r>
        <w:rPr>
          <w:rFonts w:eastAsia="Times New Roman"/>
          <w:szCs w:val="24"/>
        </w:rPr>
        <w:t xml:space="preserve">, δηλαδή μία και κάτι επιχείρηση ανά μήνα, καταλαβαίνετε ότι δεν υπάρχει προοπτική. </w:t>
      </w:r>
    </w:p>
    <w:p w14:paraId="06E4F503" w14:textId="77777777" w:rsidR="007277CE" w:rsidRDefault="00471B06">
      <w:pPr>
        <w:spacing w:line="600" w:lineRule="auto"/>
        <w:ind w:firstLine="720"/>
        <w:contextualSpacing/>
        <w:jc w:val="both"/>
        <w:rPr>
          <w:rFonts w:eastAsia="Times New Roman"/>
          <w:szCs w:val="24"/>
        </w:rPr>
      </w:pPr>
      <w:r>
        <w:rPr>
          <w:rFonts w:eastAsia="Times New Roman"/>
          <w:szCs w:val="24"/>
        </w:rPr>
        <w:t>Σήμερα, με την κοινοβουλευτική πρωτοβουλία της Νέας Δημοκρατίας σάς δίνεται η ευκαιρία,</w:t>
      </w:r>
      <w:r>
        <w:rPr>
          <w:rFonts w:eastAsia="Times New Roman"/>
          <w:szCs w:val="24"/>
        </w:rPr>
        <w:t xml:space="preserve"> κύριε Υπουργέ, να κάνετε την εικονική σας πραγματικότητα απλά πραγματικότητα, να κάνετε πράξη την πρόταση της Νέας Δημοκρατίας για μια γρήγορη, απλή, αυτοματοποιημένη, ηλεκτρονική και πραγματικά εξωδικαστική διαδικασία. Δεν έχετε δικαίωμα να ταλαιπωρείτε </w:t>
      </w:r>
      <w:r>
        <w:rPr>
          <w:rFonts w:eastAsia="Times New Roman"/>
          <w:szCs w:val="24"/>
        </w:rPr>
        <w:t xml:space="preserve">την αγορά και τους επαγγελματίες. Αρκετή αγωνία και άγχος έχουν από τη </w:t>
      </w:r>
      <w:r>
        <w:rPr>
          <w:rFonts w:eastAsia="Times New Roman"/>
          <w:szCs w:val="24"/>
        </w:rPr>
        <w:lastRenderedPageBreak/>
        <w:t>δουλειά τους. Αν δεν μπορείτε να τους διευκολύνετε, τουλάχιστον μην τους ταλαιπωρείτε.</w:t>
      </w:r>
    </w:p>
    <w:p w14:paraId="06E4F504" w14:textId="77777777" w:rsidR="007277CE" w:rsidRDefault="00471B06">
      <w:pPr>
        <w:spacing w:line="600" w:lineRule="auto"/>
        <w:ind w:firstLine="720"/>
        <w:contextualSpacing/>
        <w:jc w:val="both"/>
        <w:rPr>
          <w:rFonts w:eastAsia="Times New Roman"/>
          <w:szCs w:val="24"/>
        </w:rPr>
      </w:pPr>
      <w:r>
        <w:rPr>
          <w:rFonts w:eastAsia="Times New Roman"/>
          <w:szCs w:val="24"/>
        </w:rPr>
        <w:t>Τα υπόλοιπα θα τα πω στη δευτερολογία μου.</w:t>
      </w:r>
    </w:p>
    <w:p w14:paraId="06E4F505" w14:textId="77777777" w:rsidR="007277CE" w:rsidRDefault="00471B06">
      <w:pPr>
        <w:spacing w:line="600" w:lineRule="auto"/>
        <w:ind w:firstLine="720"/>
        <w:contextualSpacing/>
        <w:jc w:val="both"/>
        <w:rPr>
          <w:rFonts w:eastAsia="Times New Roman"/>
          <w:szCs w:val="24"/>
        </w:rPr>
      </w:pPr>
      <w:r>
        <w:rPr>
          <w:rFonts w:eastAsia="Times New Roman"/>
          <w:szCs w:val="24"/>
        </w:rPr>
        <w:t>Ευχαριστώ, κύριε Πρόεδρε.</w:t>
      </w:r>
    </w:p>
    <w:p w14:paraId="06E4F506" w14:textId="77777777" w:rsidR="007277CE" w:rsidRDefault="00471B06">
      <w:pPr>
        <w:spacing w:line="600" w:lineRule="auto"/>
        <w:ind w:firstLine="720"/>
        <w:contextualSpacing/>
        <w:jc w:val="center"/>
        <w:rPr>
          <w:rFonts w:eastAsia="Times New Roman"/>
          <w:szCs w:val="24"/>
        </w:rPr>
      </w:pPr>
      <w:r>
        <w:rPr>
          <w:rFonts w:eastAsia="Times New Roman"/>
          <w:szCs w:val="24"/>
        </w:rPr>
        <w:t xml:space="preserve">(Χειροκροτήματα από την </w:t>
      </w:r>
      <w:r>
        <w:rPr>
          <w:rFonts w:eastAsia="Times New Roman"/>
          <w:szCs w:val="24"/>
        </w:rPr>
        <w:t>πτέρυγα της Νέας Δημοκρατίας)</w:t>
      </w:r>
    </w:p>
    <w:p w14:paraId="06E4F507" w14:textId="77777777" w:rsidR="007277CE" w:rsidRDefault="00471B06">
      <w:pPr>
        <w:spacing w:line="600" w:lineRule="auto"/>
        <w:ind w:firstLine="720"/>
        <w:contextualSpacing/>
        <w:jc w:val="both"/>
        <w:rPr>
          <w:rFonts w:eastAsia="Times New Roman"/>
          <w:szCs w:val="24"/>
        </w:rPr>
      </w:pPr>
      <w:r w:rsidRPr="00945B9F">
        <w:rPr>
          <w:rFonts w:eastAsia="Times New Roman"/>
          <w:b/>
          <w:szCs w:val="24"/>
        </w:rPr>
        <w:t xml:space="preserve">ΠΡΟΕΔΡΕΥΩΝ (Δημήτριος </w:t>
      </w:r>
      <w:proofErr w:type="spellStart"/>
      <w:r w:rsidRPr="00945B9F">
        <w:rPr>
          <w:rFonts w:eastAsia="Times New Roman"/>
          <w:b/>
          <w:szCs w:val="24"/>
        </w:rPr>
        <w:t>Κρεμαστινός</w:t>
      </w:r>
      <w:proofErr w:type="spellEnd"/>
      <w:r w:rsidRPr="00945B9F">
        <w:rPr>
          <w:rFonts w:eastAsia="Times New Roman"/>
          <w:b/>
          <w:szCs w:val="24"/>
        </w:rPr>
        <w:t>):</w:t>
      </w:r>
      <w:r w:rsidRPr="006643E3">
        <w:rPr>
          <w:rFonts w:eastAsia="Times New Roman"/>
          <w:szCs w:val="24"/>
        </w:rPr>
        <w:t xml:space="preserve"> </w:t>
      </w:r>
      <w:r>
        <w:rPr>
          <w:rFonts w:eastAsia="Times New Roman"/>
          <w:szCs w:val="24"/>
        </w:rPr>
        <w:t>Ευχαριστούμε.</w:t>
      </w:r>
    </w:p>
    <w:p w14:paraId="06E4F508" w14:textId="77777777" w:rsidR="007277CE" w:rsidRDefault="00471B06">
      <w:pPr>
        <w:spacing w:line="600" w:lineRule="auto"/>
        <w:ind w:firstLine="720"/>
        <w:contextualSpacing/>
        <w:jc w:val="both"/>
        <w:rPr>
          <w:rFonts w:eastAsia="Times New Roman"/>
          <w:szCs w:val="24"/>
        </w:rPr>
      </w:pPr>
      <w:r>
        <w:rPr>
          <w:rFonts w:eastAsia="Times New Roman"/>
          <w:szCs w:val="24"/>
        </w:rPr>
        <w:t xml:space="preserve">Τον λόγο έχει ο κ. </w:t>
      </w:r>
      <w:proofErr w:type="spellStart"/>
      <w:r>
        <w:rPr>
          <w:rFonts w:eastAsia="Times New Roman"/>
          <w:szCs w:val="24"/>
        </w:rPr>
        <w:t>Μπουκώρος</w:t>
      </w:r>
      <w:proofErr w:type="spellEnd"/>
      <w:r>
        <w:rPr>
          <w:rFonts w:eastAsia="Times New Roman"/>
          <w:szCs w:val="24"/>
        </w:rPr>
        <w:t>.</w:t>
      </w:r>
    </w:p>
    <w:p w14:paraId="06E4F509" w14:textId="77777777" w:rsidR="007277CE" w:rsidRDefault="00471B06">
      <w:pPr>
        <w:spacing w:line="600" w:lineRule="auto"/>
        <w:ind w:firstLine="720"/>
        <w:contextualSpacing/>
        <w:jc w:val="both"/>
        <w:rPr>
          <w:rFonts w:eastAsia="Times New Roman"/>
          <w:szCs w:val="24"/>
        </w:rPr>
      </w:pPr>
      <w:r w:rsidRPr="00945B9F">
        <w:rPr>
          <w:rFonts w:eastAsia="Times New Roman"/>
          <w:b/>
          <w:szCs w:val="24"/>
        </w:rPr>
        <w:t>ΧΡΗΣΤΟΣ ΜΠΟΥΚΩΡΟΣ:</w:t>
      </w:r>
      <w:r>
        <w:rPr>
          <w:rFonts w:eastAsia="Times New Roman"/>
          <w:szCs w:val="24"/>
        </w:rPr>
        <w:t xml:space="preserve"> Κύριε Υπουργέ, ξέρετε ότι σ’ αυτόν τον τόπο, ιδιαίτερα κατά τη Μεταπολίτευση, υπήρχαν κυβερνήσεις κατά τη θητεία των οποίων ευη</w:t>
      </w:r>
      <w:r>
        <w:rPr>
          <w:rFonts w:eastAsia="Times New Roman"/>
          <w:szCs w:val="24"/>
        </w:rPr>
        <w:t xml:space="preserve">μερούσαν οι αριθμοί και όχι οι άνθρωποι και άλλες κυβερνήσεις κατά τη θητεία των οποίων ευημερούσαν οι άνθρωποι και όχι οι αριθμοί. Σε καλές εποχές </w:t>
      </w:r>
      <w:proofErr w:type="spellStart"/>
      <w:r>
        <w:rPr>
          <w:rFonts w:eastAsia="Times New Roman"/>
          <w:szCs w:val="24"/>
        </w:rPr>
        <w:t>συνέβαιναν</w:t>
      </w:r>
      <w:proofErr w:type="spellEnd"/>
      <w:r>
        <w:rPr>
          <w:rFonts w:eastAsia="Times New Roman"/>
          <w:szCs w:val="24"/>
        </w:rPr>
        <w:t xml:space="preserve"> και τα δύο. Νομίζω ότι είστε η μόνη Κυβέρνηση που δεν ευημερούν ούτε οι άνθρωποι ούτε οι αριθμοί </w:t>
      </w:r>
      <w:r>
        <w:rPr>
          <w:rFonts w:eastAsia="Times New Roman"/>
          <w:szCs w:val="24"/>
        </w:rPr>
        <w:t xml:space="preserve">από τις πολιτικές σας. </w:t>
      </w:r>
    </w:p>
    <w:p w14:paraId="06E4F50A" w14:textId="77777777" w:rsidR="007277CE" w:rsidRDefault="00471B06">
      <w:pPr>
        <w:spacing w:line="600" w:lineRule="auto"/>
        <w:ind w:firstLine="720"/>
        <w:contextualSpacing/>
        <w:jc w:val="both"/>
        <w:rPr>
          <w:rFonts w:eastAsia="Times New Roman"/>
          <w:szCs w:val="24"/>
        </w:rPr>
      </w:pPr>
      <w:r>
        <w:rPr>
          <w:rFonts w:eastAsia="Times New Roman"/>
          <w:szCs w:val="24"/>
        </w:rPr>
        <w:lastRenderedPageBreak/>
        <w:t>Το λέω αυτό, κύριε Υπουργέ, γιατί έχετε αποδείξει ότι δεν αντιλαμβάνεστε την αξία του χρόνου στην οικονομία. Δεν μπορείτε να αντιληφθείτε ότι ο χρόνος είναι χρήμα και ο εξωδικαστικός μηχανισμός ρύθμισης οφειλών των επιχειρήσεων είνα</w:t>
      </w:r>
      <w:r>
        <w:rPr>
          <w:rFonts w:eastAsia="Times New Roman"/>
          <w:szCs w:val="24"/>
        </w:rPr>
        <w:t xml:space="preserve">ι μία από τις μεγαλύτερες αποδείξεις αυτού. </w:t>
      </w:r>
    </w:p>
    <w:p w14:paraId="06E4F50B" w14:textId="77777777" w:rsidR="007277CE" w:rsidRDefault="00471B06">
      <w:pPr>
        <w:spacing w:line="600" w:lineRule="auto"/>
        <w:ind w:firstLine="720"/>
        <w:contextualSpacing/>
        <w:jc w:val="both"/>
        <w:rPr>
          <w:rFonts w:eastAsia="Times New Roman" w:cs="Times New Roman"/>
          <w:szCs w:val="24"/>
        </w:rPr>
      </w:pPr>
      <w:r w:rsidRPr="00B12137">
        <w:rPr>
          <w:rFonts w:eastAsia="Times New Roman" w:cs="Times New Roman"/>
          <w:szCs w:val="24"/>
        </w:rPr>
        <w:t>Εντάξει</w:t>
      </w:r>
      <w:r>
        <w:rPr>
          <w:rFonts w:eastAsia="Times New Roman" w:cs="Times New Roman"/>
          <w:szCs w:val="24"/>
        </w:rPr>
        <w:t>,</w:t>
      </w:r>
      <w:r w:rsidRPr="00B12137">
        <w:rPr>
          <w:rFonts w:eastAsia="Times New Roman" w:cs="Times New Roman"/>
          <w:szCs w:val="24"/>
        </w:rPr>
        <w:t xml:space="preserve"> την κριτική της Νέας Δημοκρατίας δεν την ακούσατε. </w:t>
      </w:r>
      <w:r>
        <w:rPr>
          <w:rFonts w:eastAsia="Times New Roman" w:cs="Times New Roman"/>
          <w:szCs w:val="24"/>
        </w:rPr>
        <w:t>Π</w:t>
      </w:r>
      <w:r w:rsidRPr="00B12137">
        <w:rPr>
          <w:rFonts w:eastAsia="Times New Roman" w:cs="Times New Roman"/>
          <w:szCs w:val="24"/>
        </w:rPr>
        <w:t>οτέ δεν την ακούτε</w:t>
      </w:r>
      <w:r>
        <w:rPr>
          <w:rFonts w:eastAsia="Times New Roman" w:cs="Times New Roman"/>
          <w:szCs w:val="24"/>
        </w:rPr>
        <w:t>.</w:t>
      </w:r>
      <w:r w:rsidRPr="00B12137">
        <w:rPr>
          <w:rFonts w:eastAsia="Times New Roman" w:cs="Times New Roman"/>
          <w:szCs w:val="24"/>
        </w:rPr>
        <w:t xml:space="preserve"> </w:t>
      </w:r>
      <w:r>
        <w:rPr>
          <w:rFonts w:eastAsia="Times New Roman" w:cs="Times New Roman"/>
          <w:szCs w:val="24"/>
        </w:rPr>
        <w:t>Ε</w:t>
      </w:r>
      <w:r w:rsidRPr="00B12137">
        <w:rPr>
          <w:rFonts w:eastAsia="Times New Roman" w:cs="Times New Roman"/>
          <w:szCs w:val="24"/>
        </w:rPr>
        <w:t xml:space="preserve">μείς είμαστε </w:t>
      </w:r>
      <w:r>
        <w:rPr>
          <w:rFonts w:eastAsia="Times New Roman" w:cs="Times New Roman"/>
          <w:szCs w:val="24"/>
        </w:rPr>
        <w:t>«</w:t>
      </w:r>
      <w:r w:rsidRPr="00B12137">
        <w:rPr>
          <w:rFonts w:eastAsia="Times New Roman" w:cs="Times New Roman"/>
          <w:szCs w:val="24"/>
        </w:rPr>
        <w:t>το παλιό</w:t>
      </w:r>
      <w:r>
        <w:rPr>
          <w:rFonts w:eastAsia="Times New Roman" w:cs="Times New Roman"/>
          <w:szCs w:val="24"/>
        </w:rPr>
        <w:t>»,</w:t>
      </w:r>
      <w:r w:rsidRPr="00B12137">
        <w:rPr>
          <w:rFonts w:eastAsia="Times New Roman" w:cs="Times New Roman"/>
          <w:szCs w:val="24"/>
        </w:rPr>
        <w:t xml:space="preserve"> </w:t>
      </w:r>
      <w:r>
        <w:rPr>
          <w:rFonts w:eastAsia="Times New Roman" w:cs="Times New Roman"/>
          <w:szCs w:val="24"/>
        </w:rPr>
        <w:t>«</w:t>
      </w:r>
      <w:r w:rsidRPr="00B12137">
        <w:rPr>
          <w:rFonts w:eastAsia="Times New Roman" w:cs="Times New Roman"/>
          <w:szCs w:val="24"/>
        </w:rPr>
        <w:t>το ξεπερασμένο</w:t>
      </w:r>
      <w:r>
        <w:rPr>
          <w:rFonts w:eastAsia="Times New Roman" w:cs="Times New Roman"/>
          <w:szCs w:val="24"/>
        </w:rPr>
        <w:t>».</w:t>
      </w:r>
      <w:r w:rsidRPr="00B12137">
        <w:rPr>
          <w:rFonts w:eastAsia="Times New Roman" w:cs="Times New Roman"/>
          <w:szCs w:val="24"/>
        </w:rPr>
        <w:t xml:space="preserve"> </w:t>
      </w:r>
      <w:r>
        <w:rPr>
          <w:rFonts w:eastAsia="Times New Roman" w:cs="Times New Roman"/>
          <w:szCs w:val="24"/>
        </w:rPr>
        <w:t>Ε</w:t>
      </w:r>
      <w:r w:rsidRPr="00B12137">
        <w:rPr>
          <w:rFonts w:eastAsia="Times New Roman" w:cs="Times New Roman"/>
          <w:szCs w:val="24"/>
        </w:rPr>
        <w:t xml:space="preserve">σείς είστε </w:t>
      </w:r>
      <w:r>
        <w:rPr>
          <w:rFonts w:eastAsia="Times New Roman" w:cs="Times New Roman"/>
          <w:szCs w:val="24"/>
        </w:rPr>
        <w:t>«</w:t>
      </w:r>
      <w:r w:rsidRPr="00B12137">
        <w:rPr>
          <w:rFonts w:eastAsia="Times New Roman" w:cs="Times New Roman"/>
          <w:szCs w:val="24"/>
        </w:rPr>
        <w:t>το νέο</w:t>
      </w:r>
      <w:r>
        <w:rPr>
          <w:rFonts w:eastAsia="Times New Roman" w:cs="Times New Roman"/>
          <w:szCs w:val="24"/>
        </w:rPr>
        <w:t>»</w:t>
      </w:r>
      <w:r w:rsidRPr="00B12137">
        <w:rPr>
          <w:rFonts w:eastAsia="Times New Roman" w:cs="Times New Roman"/>
          <w:szCs w:val="24"/>
        </w:rPr>
        <w:t xml:space="preserve"> και </w:t>
      </w:r>
      <w:r>
        <w:rPr>
          <w:rFonts w:eastAsia="Times New Roman" w:cs="Times New Roman"/>
          <w:szCs w:val="24"/>
        </w:rPr>
        <w:t>«</w:t>
      </w:r>
      <w:r w:rsidRPr="00B12137">
        <w:rPr>
          <w:rFonts w:eastAsia="Times New Roman" w:cs="Times New Roman"/>
          <w:szCs w:val="24"/>
        </w:rPr>
        <w:t>το φωτισμένο</w:t>
      </w:r>
      <w:r>
        <w:rPr>
          <w:rFonts w:eastAsia="Times New Roman" w:cs="Times New Roman"/>
          <w:szCs w:val="24"/>
        </w:rPr>
        <w:t>».</w:t>
      </w:r>
      <w:r w:rsidRPr="00B12137">
        <w:rPr>
          <w:rFonts w:eastAsia="Times New Roman" w:cs="Times New Roman"/>
          <w:szCs w:val="24"/>
        </w:rPr>
        <w:t xml:space="preserve"> </w:t>
      </w:r>
      <w:r>
        <w:rPr>
          <w:rFonts w:eastAsia="Times New Roman" w:cs="Times New Roman"/>
          <w:szCs w:val="24"/>
        </w:rPr>
        <w:t>Η</w:t>
      </w:r>
      <w:r w:rsidRPr="00B12137">
        <w:rPr>
          <w:rFonts w:eastAsia="Times New Roman" w:cs="Times New Roman"/>
          <w:szCs w:val="24"/>
        </w:rPr>
        <w:t xml:space="preserve"> δική σας </w:t>
      </w:r>
      <w:r>
        <w:rPr>
          <w:rFonts w:eastAsia="Times New Roman" w:cs="Times New Roman"/>
          <w:szCs w:val="24"/>
        </w:rPr>
        <w:t>Γ</w:t>
      </w:r>
      <w:r w:rsidRPr="00B12137">
        <w:rPr>
          <w:rFonts w:eastAsia="Times New Roman" w:cs="Times New Roman"/>
          <w:szCs w:val="24"/>
        </w:rPr>
        <w:t xml:space="preserve">ραμματεία </w:t>
      </w:r>
      <w:r>
        <w:rPr>
          <w:rFonts w:eastAsia="Times New Roman" w:cs="Times New Roman"/>
          <w:szCs w:val="24"/>
        </w:rPr>
        <w:t xml:space="preserve">έκανε </w:t>
      </w:r>
      <w:r w:rsidRPr="00B12137">
        <w:rPr>
          <w:rFonts w:eastAsia="Times New Roman" w:cs="Times New Roman"/>
          <w:szCs w:val="24"/>
        </w:rPr>
        <w:t xml:space="preserve">ένα πλήθος </w:t>
      </w:r>
      <w:r w:rsidRPr="00B12137">
        <w:rPr>
          <w:rFonts w:eastAsia="Times New Roman" w:cs="Times New Roman"/>
          <w:szCs w:val="24"/>
        </w:rPr>
        <w:t>εκδηλώσεων στα επιμελητήρια κατά τόπους</w:t>
      </w:r>
      <w:r>
        <w:rPr>
          <w:rFonts w:eastAsia="Times New Roman" w:cs="Times New Roman"/>
          <w:szCs w:val="24"/>
        </w:rPr>
        <w:t>,</w:t>
      </w:r>
      <w:r w:rsidRPr="00B12137">
        <w:rPr>
          <w:rFonts w:eastAsia="Times New Roman" w:cs="Times New Roman"/>
          <w:szCs w:val="24"/>
        </w:rPr>
        <w:t xml:space="preserve"> ανά τη χώρα</w:t>
      </w:r>
      <w:r>
        <w:rPr>
          <w:rFonts w:eastAsia="Times New Roman" w:cs="Times New Roman"/>
          <w:szCs w:val="24"/>
        </w:rPr>
        <w:t>.</w:t>
      </w:r>
      <w:r w:rsidRPr="00B12137">
        <w:rPr>
          <w:rFonts w:eastAsia="Times New Roman" w:cs="Times New Roman"/>
          <w:szCs w:val="24"/>
        </w:rPr>
        <w:t xml:space="preserve"> </w:t>
      </w:r>
      <w:r>
        <w:rPr>
          <w:rFonts w:eastAsia="Times New Roman" w:cs="Times New Roman"/>
          <w:szCs w:val="24"/>
        </w:rPr>
        <w:t>Ε</w:t>
      </w:r>
      <w:r w:rsidRPr="00B12137">
        <w:rPr>
          <w:rFonts w:eastAsia="Times New Roman" w:cs="Times New Roman"/>
          <w:szCs w:val="24"/>
        </w:rPr>
        <w:t>κεί οι προβληματισμοί που ακούστηκαν ήταν εντονότατ</w:t>
      </w:r>
      <w:r>
        <w:rPr>
          <w:rFonts w:eastAsia="Times New Roman" w:cs="Times New Roman"/>
          <w:szCs w:val="24"/>
        </w:rPr>
        <w:t>οι.</w:t>
      </w:r>
      <w:r w:rsidRPr="00B12137">
        <w:rPr>
          <w:rFonts w:eastAsia="Times New Roman" w:cs="Times New Roman"/>
          <w:szCs w:val="24"/>
        </w:rPr>
        <w:t xml:space="preserve"> </w:t>
      </w:r>
      <w:r>
        <w:rPr>
          <w:rFonts w:eastAsia="Times New Roman" w:cs="Times New Roman"/>
          <w:szCs w:val="24"/>
        </w:rPr>
        <w:t>Ο</w:t>
      </w:r>
      <w:r w:rsidRPr="00B12137">
        <w:rPr>
          <w:rFonts w:eastAsia="Times New Roman" w:cs="Times New Roman"/>
          <w:szCs w:val="24"/>
        </w:rPr>
        <w:t>ύτε η φωνή των επιχειρήσεων και ιδίως των μικρομεσαίων σ</w:t>
      </w:r>
      <w:r>
        <w:rPr>
          <w:rFonts w:eastAsia="Times New Roman" w:cs="Times New Roman"/>
          <w:szCs w:val="24"/>
        </w:rPr>
        <w:t>ά</w:t>
      </w:r>
      <w:r w:rsidRPr="00B12137">
        <w:rPr>
          <w:rFonts w:eastAsia="Times New Roman" w:cs="Times New Roman"/>
          <w:szCs w:val="24"/>
        </w:rPr>
        <w:t>ς απασχόλησε</w:t>
      </w:r>
      <w:r>
        <w:rPr>
          <w:rFonts w:eastAsia="Times New Roman" w:cs="Times New Roman"/>
          <w:szCs w:val="24"/>
        </w:rPr>
        <w:t>,</w:t>
      </w:r>
      <w:r w:rsidRPr="00B12137">
        <w:rPr>
          <w:rFonts w:eastAsia="Times New Roman" w:cs="Times New Roman"/>
          <w:szCs w:val="24"/>
        </w:rPr>
        <w:t xml:space="preserve"> ώστε να βελτιώσετε αυτό το </w:t>
      </w:r>
      <w:r>
        <w:rPr>
          <w:rFonts w:eastAsia="Times New Roman" w:cs="Times New Roman"/>
          <w:szCs w:val="24"/>
        </w:rPr>
        <w:t xml:space="preserve">αβελτίωτο </w:t>
      </w:r>
      <w:r w:rsidRPr="00B12137">
        <w:rPr>
          <w:rFonts w:eastAsia="Times New Roman" w:cs="Times New Roman"/>
          <w:szCs w:val="24"/>
        </w:rPr>
        <w:t>κατασκεύασμα</w:t>
      </w:r>
      <w:r>
        <w:rPr>
          <w:rFonts w:eastAsia="Times New Roman" w:cs="Times New Roman"/>
          <w:szCs w:val="24"/>
        </w:rPr>
        <w:t xml:space="preserve">; Δηλαδή, αυτό το πράγμα </w:t>
      </w:r>
      <w:r>
        <w:rPr>
          <w:rFonts w:eastAsia="Times New Roman" w:cs="Times New Roman"/>
          <w:szCs w:val="24"/>
        </w:rPr>
        <w:t xml:space="preserve">δεν μπορεί να βελτιωθεί. Θέλει </w:t>
      </w:r>
      <w:r w:rsidRPr="00B12137">
        <w:rPr>
          <w:rFonts w:eastAsia="Times New Roman" w:cs="Times New Roman"/>
          <w:szCs w:val="24"/>
        </w:rPr>
        <w:t>κατεδάφιση και χτίσιμο από την αρχή</w:t>
      </w:r>
      <w:r>
        <w:rPr>
          <w:rFonts w:eastAsia="Times New Roman" w:cs="Times New Roman"/>
          <w:szCs w:val="24"/>
        </w:rPr>
        <w:t>. Θέλει να περιοριστούν</w:t>
      </w:r>
      <w:r w:rsidRPr="00B12137">
        <w:rPr>
          <w:rFonts w:eastAsia="Times New Roman" w:cs="Times New Roman"/>
          <w:szCs w:val="24"/>
        </w:rPr>
        <w:t xml:space="preserve"> τα δικαιολογητικά</w:t>
      </w:r>
      <w:r>
        <w:rPr>
          <w:rFonts w:eastAsia="Times New Roman" w:cs="Times New Roman"/>
          <w:szCs w:val="24"/>
        </w:rPr>
        <w:t xml:space="preserve">, να επιταχυνθούν οι διαδικασίες </w:t>
      </w:r>
      <w:r w:rsidRPr="00B12137">
        <w:rPr>
          <w:rFonts w:eastAsia="Times New Roman" w:cs="Times New Roman"/>
          <w:szCs w:val="24"/>
        </w:rPr>
        <w:t>και να αντιμετωπ</w:t>
      </w:r>
      <w:r>
        <w:rPr>
          <w:rFonts w:eastAsia="Times New Roman" w:cs="Times New Roman"/>
          <w:szCs w:val="24"/>
        </w:rPr>
        <w:t>ιστούν οι δομικές αδυναμίες.</w:t>
      </w:r>
      <w:r w:rsidRPr="00B12137">
        <w:rPr>
          <w:rFonts w:eastAsia="Times New Roman" w:cs="Times New Roman"/>
          <w:szCs w:val="24"/>
        </w:rPr>
        <w:t xml:space="preserve"> </w:t>
      </w:r>
    </w:p>
    <w:p w14:paraId="06E4F50C"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Κ</w:t>
      </w:r>
      <w:r w:rsidRPr="00B12137">
        <w:rPr>
          <w:rFonts w:eastAsia="Times New Roman" w:cs="Times New Roman"/>
          <w:szCs w:val="24"/>
        </w:rPr>
        <w:t>ύριε Υπουργέ</w:t>
      </w:r>
      <w:r>
        <w:rPr>
          <w:rFonts w:eastAsia="Times New Roman" w:cs="Times New Roman"/>
          <w:szCs w:val="24"/>
        </w:rPr>
        <w:t xml:space="preserve">, είπαν </w:t>
      </w:r>
      <w:r w:rsidRPr="00B12137">
        <w:rPr>
          <w:rFonts w:eastAsia="Times New Roman" w:cs="Times New Roman"/>
          <w:szCs w:val="24"/>
        </w:rPr>
        <w:t xml:space="preserve">τους αριθμούς </w:t>
      </w:r>
      <w:r>
        <w:rPr>
          <w:rFonts w:eastAsia="Times New Roman" w:cs="Times New Roman"/>
          <w:szCs w:val="24"/>
        </w:rPr>
        <w:t>ο</w:t>
      </w:r>
      <w:r w:rsidRPr="00B12137">
        <w:rPr>
          <w:rFonts w:eastAsia="Times New Roman" w:cs="Times New Roman"/>
          <w:szCs w:val="24"/>
        </w:rPr>
        <w:t xml:space="preserve">ι συνάδελφοι και δεν </w:t>
      </w:r>
      <w:r>
        <w:rPr>
          <w:rFonts w:eastAsia="Times New Roman" w:cs="Times New Roman"/>
          <w:szCs w:val="24"/>
        </w:rPr>
        <w:t>προτίθεμαι να</w:t>
      </w:r>
      <w:r>
        <w:rPr>
          <w:rFonts w:eastAsia="Times New Roman" w:cs="Times New Roman"/>
          <w:szCs w:val="24"/>
        </w:rPr>
        <w:t xml:space="preserve"> τους </w:t>
      </w:r>
      <w:r w:rsidRPr="00B12137">
        <w:rPr>
          <w:rFonts w:eastAsia="Times New Roman" w:cs="Times New Roman"/>
          <w:szCs w:val="24"/>
        </w:rPr>
        <w:t>επαναλάβω και να γίνω κουραστικός</w:t>
      </w:r>
      <w:r>
        <w:rPr>
          <w:rFonts w:eastAsia="Times New Roman" w:cs="Times New Roman"/>
          <w:szCs w:val="24"/>
        </w:rPr>
        <w:t>,</w:t>
      </w:r>
      <w:r w:rsidRPr="00B12137">
        <w:rPr>
          <w:rFonts w:eastAsia="Times New Roman" w:cs="Times New Roman"/>
          <w:szCs w:val="24"/>
        </w:rPr>
        <w:t xml:space="preserve"> τόσο</w:t>
      </w:r>
      <w:r>
        <w:rPr>
          <w:rFonts w:eastAsia="Times New Roman" w:cs="Times New Roman"/>
          <w:szCs w:val="24"/>
        </w:rPr>
        <w:t xml:space="preserve"> σε εσάς </w:t>
      </w:r>
      <w:r w:rsidRPr="00B12137">
        <w:rPr>
          <w:rFonts w:eastAsia="Times New Roman" w:cs="Times New Roman"/>
          <w:szCs w:val="24"/>
        </w:rPr>
        <w:t xml:space="preserve">όσο και στους πολίτες </w:t>
      </w:r>
      <w:r>
        <w:rPr>
          <w:rFonts w:eastAsia="Times New Roman" w:cs="Times New Roman"/>
          <w:szCs w:val="24"/>
        </w:rPr>
        <w:t xml:space="preserve">που μας ακούν. Όμως, με </w:t>
      </w:r>
      <w:r>
        <w:rPr>
          <w:rFonts w:eastAsia="Times New Roman" w:cs="Times New Roman"/>
          <w:szCs w:val="24"/>
        </w:rPr>
        <w:lastRenderedPageBreak/>
        <w:t>πενήντα δύο επιχειρήσεις -από σύνολο τετρακοσίων χιλιάδων επιχειρήσεων που οφείλουν</w:t>
      </w:r>
      <w:r w:rsidRPr="00B12137">
        <w:rPr>
          <w:rFonts w:eastAsia="Times New Roman" w:cs="Times New Roman"/>
          <w:szCs w:val="24"/>
        </w:rPr>
        <w:t xml:space="preserve"> είτε σε τρίτους</w:t>
      </w:r>
      <w:r>
        <w:rPr>
          <w:rFonts w:eastAsia="Times New Roman" w:cs="Times New Roman"/>
          <w:szCs w:val="24"/>
        </w:rPr>
        <w:t>,</w:t>
      </w:r>
      <w:r w:rsidRPr="00B12137">
        <w:rPr>
          <w:rFonts w:eastAsia="Times New Roman" w:cs="Times New Roman"/>
          <w:szCs w:val="24"/>
        </w:rPr>
        <w:t xml:space="preserve"> είτε σε τράπεζες</w:t>
      </w:r>
      <w:r>
        <w:rPr>
          <w:rFonts w:eastAsia="Times New Roman" w:cs="Times New Roman"/>
          <w:szCs w:val="24"/>
        </w:rPr>
        <w:t>,</w:t>
      </w:r>
      <w:r w:rsidRPr="00B12137">
        <w:rPr>
          <w:rFonts w:eastAsia="Times New Roman" w:cs="Times New Roman"/>
          <w:szCs w:val="24"/>
        </w:rPr>
        <w:t xml:space="preserve"> είτε σε ασφαλιστικά ταμεία</w:t>
      </w:r>
      <w:r>
        <w:rPr>
          <w:rFonts w:eastAsia="Times New Roman" w:cs="Times New Roman"/>
          <w:szCs w:val="24"/>
        </w:rPr>
        <w:t>-</w:t>
      </w:r>
      <w:r w:rsidRPr="00B12137">
        <w:rPr>
          <w:rFonts w:eastAsia="Times New Roman" w:cs="Times New Roman"/>
          <w:szCs w:val="24"/>
        </w:rPr>
        <w:t xml:space="preserve"> </w:t>
      </w:r>
      <w:r>
        <w:rPr>
          <w:rFonts w:eastAsia="Times New Roman" w:cs="Times New Roman"/>
          <w:szCs w:val="24"/>
        </w:rPr>
        <w:t xml:space="preserve">να </w:t>
      </w:r>
      <w:r w:rsidRPr="00B12137">
        <w:rPr>
          <w:rFonts w:eastAsia="Times New Roman" w:cs="Times New Roman"/>
          <w:szCs w:val="24"/>
        </w:rPr>
        <w:t xml:space="preserve">έχουν </w:t>
      </w:r>
      <w:r w:rsidRPr="00B12137">
        <w:rPr>
          <w:rFonts w:eastAsia="Times New Roman" w:cs="Times New Roman"/>
          <w:szCs w:val="24"/>
        </w:rPr>
        <w:t xml:space="preserve">ρυθμίσει τα χρέη </w:t>
      </w:r>
      <w:r>
        <w:rPr>
          <w:rFonts w:eastAsia="Times New Roman" w:cs="Times New Roman"/>
          <w:szCs w:val="24"/>
        </w:rPr>
        <w:t>τους,</w:t>
      </w:r>
      <w:r w:rsidRPr="00B12137">
        <w:rPr>
          <w:rFonts w:eastAsia="Times New Roman" w:cs="Times New Roman"/>
          <w:szCs w:val="24"/>
        </w:rPr>
        <w:t xml:space="preserve"> από τις </w:t>
      </w:r>
      <w:r>
        <w:rPr>
          <w:rFonts w:eastAsia="Times New Roman" w:cs="Times New Roman"/>
          <w:szCs w:val="24"/>
        </w:rPr>
        <w:t>τριάντα μια</w:t>
      </w:r>
      <w:r w:rsidRPr="00B12137">
        <w:rPr>
          <w:rFonts w:eastAsia="Times New Roman" w:cs="Times New Roman"/>
          <w:szCs w:val="24"/>
        </w:rPr>
        <w:t xml:space="preserve"> χιλιάδες που ενδιαφέρθηκαν να κάνουν </w:t>
      </w:r>
      <w:r>
        <w:rPr>
          <w:rFonts w:eastAsia="Times New Roman" w:cs="Times New Roman"/>
          <w:szCs w:val="24"/>
        </w:rPr>
        <w:t>έστω</w:t>
      </w:r>
      <w:r w:rsidRPr="00B12137">
        <w:rPr>
          <w:rFonts w:eastAsia="Times New Roman" w:cs="Times New Roman"/>
          <w:szCs w:val="24"/>
        </w:rPr>
        <w:t xml:space="preserve"> </w:t>
      </w:r>
      <w:r>
        <w:rPr>
          <w:rFonts w:eastAsia="Times New Roman" w:cs="Times New Roman"/>
          <w:szCs w:val="24"/>
        </w:rPr>
        <w:t>τ</w:t>
      </w:r>
      <w:r w:rsidRPr="00B12137">
        <w:rPr>
          <w:rFonts w:eastAsia="Times New Roman" w:cs="Times New Roman"/>
          <w:szCs w:val="24"/>
        </w:rPr>
        <w:t>α πρώτα βήματα</w:t>
      </w:r>
      <w:r>
        <w:rPr>
          <w:rFonts w:eastAsia="Times New Roman" w:cs="Times New Roman"/>
          <w:szCs w:val="24"/>
        </w:rPr>
        <w:t>,</w:t>
      </w:r>
      <w:r w:rsidRPr="00B12137">
        <w:rPr>
          <w:rFonts w:eastAsia="Times New Roman" w:cs="Times New Roman"/>
          <w:szCs w:val="24"/>
        </w:rPr>
        <w:t xml:space="preserve"> αντιλαμβάνεστε ότι με αυτούς τους αριθμούς</w:t>
      </w:r>
      <w:r>
        <w:rPr>
          <w:rFonts w:eastAsia="Times New Roman" w:cs="Times New Roman"/>
          <w:szCs w:val="24"/>
        </w:rPr>
        <w:t>,</w:t>
      </w:r>
      <w:r w:rsidRPr="00B12137">
        <w:rPr>
          <w:rFonts w:eastAsia="Times New Roman" w:cs="Times New Roman"/>
          <w:szCs w:val="24"/>
        </w:rPr>
        <w:t xml:space="preserve"> σε </w:t>
      </w:r>
      <w:r>
        <w:rPr>
          <w:rFonts w:eastAsia="Times New Roman" w:cs="Times New Roman"/>
          <w:szCs w:val="24"/>
        </w:rPr>
        <w:t>πεντακόσια</w:t>
      </w:r>
      <w:r w:rsidRPr="00B12137">
        <w:rPr>
          <w:rFonts w:eastAsia="Times New Roman" w:cs="Times New Roman"/>
          <w:szCs w:val="24"/>
        </w:rPr>
        <w:t xml:space="preserve"> χρόνια θα τελειώσουμε με </w:t>
      </w:r>
      <w:r>
        <w:rPr>
          <w:rFonts w:eastAsia="Times New Roman" w:cs="Times New Roman"/>
          <w:szCs w:val="24"/>
        </w:rPr>
        <w:t>τη ρύθμιση των χρεών των επιχειρήσεων. Ε</w:t>
      </w:r>
      <w:r w:rsidRPr="00B12137">
        <w:rPr>
          <w:rFonts w:eastAsia="Times New Roman" w:cs="Times New Roman"/>
          <w:szCs w:val="24"/>
        </w:rPr>
        <w:t xml:space="preserve">ίναι αυτό που σας </w:t>
      </w:r>
      <w:proofErr w:type="spellStart"/>
      <w:r>
        <w:rPr>
          <w:rFonts w:eastAsia="Times New Roman" w:cs="Times New Roman"/>
          <w:szCs w:val="24"/>
        </w:rPr>
        <w:t>προ</w:t>
      </w:r>
      <w:r w:rsidRPr="00B12137">
        <w:rPr>
          <w:rFonts w:eastAsia="Times New Roman" w:cs="Times New Roman"/>
          <w:szCs w:val="24"/>
        </w:rPr>
        <w:t>είπα</w:t>
      </w:r>
      <w:proofErr w:type="spellEnd"/>
      <w:r>
        <w:rPr>
          <w:rFonts w:eastAsia="Times New Roman" w:cs="Times New Roman"/>
          <w:szCs w:val="24"/>
        </w:rPr>
        <w:t>,</w:t>
      </w:r>
      <w:r w:rsidRPr="00B12137">
        <w:rPr>
          <w:rFonts w:eastAsia="Times New Roman" w:cs="Times New Roman"/>
          <w:szCs w:val="24"/>
        </w:rPr>
        <w:t xml:space="preserve"> ότι </w:t>
      </w:r>
      <w:r w:rsidRPr="00B12137">
        <w:rPr>
          <w:rFonts w:eastAsia="Times New Roman" w:cs="Times New Roman"/>
          <w:szCs w:val="24"/>
        </w:rPr>
        <w:t>δεν αντιλαμβάνεστε ότι ο χρόνος είναι χρήμα</w:t>
      </w:r>
      <w:r>
        <w:rPr>
          <w:rFonts w:eastAsia="Times New Roman" w:cs="Times New Roman"/>
          <w:szCs w:val="24"/>
        </w:rPr>
        <w:t>.</w:t>
      </w:r>
    </w:p>
    <w:p w14:paraId="06E4F50D"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Κ</w:t>
      </w:r>
      <w:r w:rsidRPr="00B12137">
        <w:rPr>
          <w:rFonts w:eastAsia="Times New Roman" w:cs="Times New Roman"/>
          <w:szCs w:val="24"/>
        </w:rPr>
        <w:t>άνετε κάποιες</w:t>
      </w:r>
      <w:r>
        <w:rPr>
          <w:rFonts w:eastAsia="Times New Roman" w:cs="Times New Roman"/>
          <w:szCs w:val="24"/>
        </w:rPr>
        <w:t xml:space="preserve"> φιέστες,</w:t>
      </w:r>
      <w:r w:rsidRPr="00B12137">
        <w:rPr>
          <w:rFonts w:eastAsia="Times New Roman" w:cs="Times New Roman"/>
          <w:szCs w:val="24"/>
        </w:rPr>
        <w:t xml:space="preserve"> όπως την προχθεσινή για τη ρύθμιση του χρέους</w:t>
      </w:r>
      <w:r>
        <w:rPr>
          <w:rFonts w:eastAsia="Times New Roman" w:cs="Times New Roman"/>
          <w:szCs w:val="24"/>
        </w:rPr>
        <w:t xml:space="preserve">. Λέγατε μεγάλα λόγια για αυτό το νομοσχέδιο </w:t>
      </w:r>
      <w:r w:rsidRPr="00B12137">
        <w:rPr>
          <w:rFonts w:eastAsia="Times New Roman" w:cs="Times New Roman"/>
          <w:szCs w:val="24"/>
        </w:rPr>
        <w:t>της ρύθμισης</w:t>
      </w:r>
      <w:r>
        <w:rPr>
          <w:rFonts w:eastAsia="Times New Roman" w:cs="Times New Roman"/>
          <w:szCs w:val="24"/>
        </w:rPr>
        <w:t xml:space="preserve"> χρεών με τον </w:t>
      </w:r>
      <w:r w:rsidRPr="00B12137">
        <w:rPr>
          <w:rFonts w:eastAsia="Times New Roman" w:cs="Times New Roman"/>
          <w:szCs w:val="24"/>
        </w:rPr>
        <w:t>εξωδικαστικό μηχανισμό</w:t>
      </w:r>
      <w:r>
        <w:rPr>
          <w:rFonts w:eastAsia="Times New Roman" w:cs="Times New Roman"/>
          <w:szCs w:val="24"/>
        </w:rPr>
        <w:t xml:space="preserve">. Όμως, τα </w:t>
      </w:r>
      <w:r w:rsidRPr="00B12137">
        <w:rPr>
          <w:rFonts w:eastAsia="Times New Roman" w:cs="Times New Roman"/>
          <w:szCs w:val="24"/>
        </w:rPr>
        <w:t>αποτελέσματα</w:t>
      </w:r>
      <w:r>
        <w:rPr>
          <w:rFonts w:eastAsia="Times New Roman" w:cs="Times New Roman"/>
          <w:szCs w:val="24"/>
        </w:rPr>
        <w:t xml:space="preserve"> δεν</w:t>
      </w:r>
      <w:r w:rsidRPr="00B12137">
        <w:rPr>
          <w:rFonts w:eastAsia="Times New Roman" w:cs="Times New Roman"/>
          <w:szCs w:val="24"/>
        </w:rPr>
        <w:t xml:space="preserve"> είναι </w:t>
      </w:r>
      <w:r>
        <w:rPr>
          <w:rFonts w:eastAsia="Times New Roman" w:cs="Times New Roman"/>
          <w:szCs w:val="24"/>
        </w:rPr>
        <w:t xml:space="preserve">πενιχρά, είναι </w:t>
      </w:r>
      <w:r w:rsidRPr="00B12137">
        <w:rPr>
          <w:rFonts w:eastAsia="Times New Roman" w:cs="Times New Roman"/>
          <w:szCs w:val="24"/>
        </w:rPr>
        <w:t>απογοητευτικά</w:t>
      </w:r>
      <w:r>
        <w:rPr>
          <w:rFonts w:eastAsia="Times New Roman" w:cs="Times New Roman"/>
          <w:szCs w:val="24"/>
        </w:rPr>
        <w:t>.</w:t>
      </w:r>
    </w:p>
    <w:p w14:paraId="06E4F50E"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Κύριε Υπουργέ,</w:t>
      </w:r>
      <w:r w:rsidRPr="00B12137">
        <w:rPr>
          <w:rFonts w:eastAsia="Times New Roman" w:cs="Times New Roman"/>
          <w:szCs w:val="24"/>
        </w:rPr>
        <w:t xml:space="preserve"> αναρωτιέμαι</w:t>
      </w:r>
      <w:r>
        <w:rPr>
          <w:rFonts w:eastAsia="Times New Roman" w:cs="Times New Roman"/>
          <w:szCs w:val="24"/>
        </w:rPr>
        <w:t>,</w:t>
      </w:r>
      <w:r w:rsidRPr="00B12137">
        <w:rPr>
          <w:rFonts w:eastAsia="Times New Roman" w:cs="Times New Roman"/>
          <w:szCs w:val="24"/>
        </w:rPr>
        <w:t xml:space="preserve"> η στάση των τραπεζών σε αυτό</w:t>
      </w:r>
      <w:r>
        <w:rPr>
          <w:rFonts w:eastAsia="Times New Roman" w:cs="Times New Roman"/>
          <w:szCs w:val="24"/>
        </w:rPr>
        <w:t>ν</w:t>
      </w:r>
      <w:r w:rsidRPr="00B12137">
        <w:rPr>
          <w:rFonts w:eastAsia="Times New Roman" w:cs="Times New Roman"/>
          <w:szCs w:val="24"/>
        </w:rPr>
        <w:t xml:space="preserve"> το μηχανισμό ρύθμισης χρεών</w:t>
      </w:r>
      <w:r>
        <w:rPr>
          <w:rFonts w:eastAsia="Times New Roman" w:cs="Times New Roman"/>
          <w:szCs w:val="24"/>
        </w:rPr>
        <w:t>,</w:t>
      </w:r>
      <w:r w:rsidRPr="00B12137">
        <w:rPr>
          <w:rFonts w:eastAsia="Times New Roman" w:cs="Times New Roman"/>
          <w:szCs w:val="24"/>
        </w:rPr>
        <w:t xml:space="preserve"> σας απασχόλησε</w:t>
      </w:r>
      <w:r>
        <w:rPr>
          <w:rFonts w:eastAsia="Times New Roman" w:cs="Times New Roman"/>
          <w:szCs w:val="24"/>
        </w:rPr>
        <w:t>;</w:t>
      </w:r>
      <w:r w:rsidRPr="00B12137">
        <w:rPr>
          <w:rFonts w:eastAsia="Times New Roman" w:cs="Times New Roman"/>
          <w:szCs w:val="24"/>
        </w:rPr>
        <w:t xml:space="preserve"> </w:t>
      </w:r>
      <w:r>
        <w:rPr>
          <w:rFonts w:eastAsia="Times New Roman" w:cs="Times New Roman"/>
          <w:szCs w:val="24"/>
        </w:rPr>
        <w:t>Ε</w:t>
      </w:r>
      <w:r w:rsidRPr="00B12137">
        <w:rPr>
          <w:rFonts w:eastAsia="Times New Roman" w:cs="Times New Roman"/>
          <w:szCs w:val="24"/>
        </w:rPr>
        <w:t>ίναι οφθαλμοφανές</w:t>
      </w:r>
      <w:r>
        <w:rPr>
          <w:rFonts w:eastAsia="Times New Roman" w:cs="Times New Roman"/>
          <w:szCs w:val="24"/>
        </w:rPr>
        <w:t>, πλέον, ότι σαμποτάρουν</w:t>
      </w:r>
      <w:r w:rsidRPr="00B12137">
        <w:rPr>
          <w:rFonts w:eastAsia="Times New Roman" w:cs="Times New Roman"/>
          <w:szCs w:val="24"/>
        </w:rPr>
        <w:t xml:space="preserve"> οι τράπεζες τον εξωδικαστικό μηχανισμό ρύθμισης οφειλών</w:t>
      </w:r>
      <w:r>
        <w:rPr>
          <w:rFonts w:eastAsia="Times New Roman" w:cs="Times New Roman"/>
          <w:szCs w:val="24"/>
        </w:rPr>
        <w:t>.</w:t>
      </w:r>
      <w:r w:rsidRPr="00B12137">
        <w:rPr>
          <w:rFonts w:eastAsia="Times New Roman" w:cs="Times New Roman"/>
          <w:szCs w:val="24"/>
        </w:rPr>
        <w:t xml:space="preserve"> </w:t>
      </w:r>
      <w:r>
        <w:rPr>
          <w:rFonts w:eastAsia="Times New Roman" w:cs="Times New Roman"/>
          <w:szCs w:val="24"/>
        </w:rPr>
        <w:t>Κ</w:t>
      </w:r>
      <w:r w:rsidRPr="00B12137">
        <w:rPr>
          <w:rFonts w:eastAsia="Times New Roman" w:cs="Times New Roman"/>
          <w:szCs w:val="24"/>
        </w:rPr>
        <w:t xml:space="preserve">αι </w:t>
      </w:r>
      <w:r>
        <w:rPr>
          <w:rFonts w:eastAsia="Times New Roman" w:cs="Times New Roman"/>
          <w:szCs w:val="24"/>
        </w:rPr>
        <w:t>όχι μόνο αυτό, κύριε Υπουργέ, αλλά</w:t>
      </w:r>
      <w:r>
        <w:rPr>
          <w:rFonts w:eastAsia="Times New Roman" w:cs="Times New Roman"/>
          <w:szCs w:val="24"/>
        </w:rPr>
        <w:t xml:space="preserve"> </w:t>
      </w:r>
      <w:r w:rsidRPr="00B12137">
        <w:rPr>
          <w:rFonts w:eastAsia="Times New Roman" w:cs="Times New Roman"/>
          <w:szCs w:val="24"/>
        </w:rPr>
        <w:t>έχουμε καταγγελίες από όλη την ελληνική περι</w:t>
      </w:r>
      <w:r w:rsidRPr="00B12137">
        <w:rPr>
          <w:rFonts w:eastAsia="Times New Roman" w:cs="Times New Roman"/>
          <w:szCs w:val="24"/>
        </w:rPr>
        <w:lastRenderedPageBreak/>
        <w:t>φέρεια</w:t>
      </w:r>
      <w:r>
        <w:rPr>
          <w:rFonts w:eastAsia="Times New Roman" w:cs="Times New Roman"/>
          <w:szCs w:val="24"/>
        </w:rPr>
        <w:t xml:space="preserve"> ότι με</w:t>
      </w:r>
      <w:r w:rsidRPr="00B12137">
        <w:rPr>
          <w:rFonts w:eastAsia="Times New Roman" w:cs="Times New Roman"/>
          <w:szCs w:val="24"/>
        </w:rPr>
        <w:t xml:space="preserve"> την πρώτη κίνηση των επιχειρήσεων</w:t>
      </w:r>
      <w:r>
        <w:rPr>
          <w:rFonts w:eastAsia="Times New Roman" w:cs="Times New Roman"/>
          <w:szCs w:val="24"/>
        </w:rPr>
        <w:t xml:space="preserve"> ή των εμπόρων,</w:t>
      </w:r>
      <w:r w:rsidRPr="00B12137">
        <w:rPr>
          <w:rFonts w:eastAsia="Times New Roman" w:cs="Times New Roman"/>
          <w:szCs w:val="24"/>
        </w:rPr>
        <w:t xml:space="preserve"> </w:t>
      </w:r>
      <w:r>
        <w:rPr>
          <w:rFonts w:eastAsia="Times New Roman" w:cs="Times New Roman"/>
          <w:szCs w:val="24"/>
        </w:rPr>
        <w:t>ό</w:t>
      </w:r>
      <w:r w:rsidRPr="00B12137">
        <w:rPr>
          <w:rFonts w:eastAsia="Times New Roman" w:cs="Times New Roman"/>
          <w:szCs w:val="24"/>
        </w:rPr>
        <w:t>ταν καταθέτουν αίτηση για ένταξη</w:t>
      </w:r>
      <w:r>
        <w:rPr>
          <w:rFonts w:eastAsia="Times New Roman" w:cs="Times New Roman"/>
          <w:szCs w:val="24"/>
        </w:rPr>
        <w:t>,</w:t>
      </w:r>
      <w:r w:rsidRPr="00B12137">
        <w:rPr>
          <w:rFonts w:eastAsia="Times New Roman" w:cs="Times New Roman"/>
          <w:szCs w:val="24"/>
        </w:rPr>
        <w:t xml:space="preserve"> αρχίζει ο αντιπερισπασμός</w:t>
      </w:r>
      <w:r>
        <w:rPr>
          <w:rFonts w:eastAsia="Times New Roman" w:cs="Times New Roman"/>
          <w:szCs w:val="24"/>
        </w:rPr>
        <w:t xml:space="preserve">. </w:t>
      </w:r>
    </w:p>
    <w:p w14:paraId="06E4F50F"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Αρνούνται να καταγγέλλουν τις δανειακές συμβάσεις, αρνούνται να εκδώσουν οι τράπεζες </w:t>
      </w:r>
      <w:r>
        <w:rPr>
          <w:rFonts w:eastAsia="Times New Roman" w:cs="Times New Roman"/>
          <w:szCs w:val="24"/>
        </w:rPr>
        <w:t xml:space="preserve">μπλοκ επιταγών, δεν ανοίγουν τις εφαρμογές για </w:t>
      </w:r>
      <w:r>
        <w:rPr>
          <w:rFonts w:eastAsia="Times New Roman" w:cs="Times New Roman"/>
          <w:szCs w:val="24"/>
          <w:lang w:val="en-US"/>
        </w:rPr>
        <w:t>POS</w:t>
      </w:r>
      <w:r>
        <w:rPr>
          <w:rFonts w:eastAsia="Times New Roman" w:cs="Times New Roman"/>
          <w:szCs w:val="24"/>
        </w:rPr>
        <w:t xml:space="preserve"> και </w:t>
      </w:r>
      <w:r>
        <w:rPr>
          <w:rFonts w:eastAsia="Times New Roman" w:cs="Times New Roman"/>
          <w:szCs w:val="24"/>
          <w:lang w:val="en-US"/>
        </w:rPr>
        <w:t>e</w:t>
      </w:r>
      <w:r>
        <w:rPr>
          <w:rFonts w:eastAsia="Times New Roman" w:cs="Times New Roman"/>
          <w:szCs w:val="24"/>
        </w:rPr>
        <w:t>-</w:t>
      </w:r>
      <w:proofErr w:type="spellStart"/>
      <w:r w:rsidRPr="00B12137">
        <w:rPr>
          <w:rFonts w:eastAsia="Times New Roman" w:cs="Times New Roman"/>
          <w:szCs w:val="24"/>
        </w:rPr>
        <w:t>banking</w:t>
      </w:r>
      <w:proofErr w:type="spellEnd"/>
      <w:r w:rsidRPr="00D444B3">
        <w:rPr>
          <w:rFonts w:eastAsia="Times New Roman" w:cs="Times New Roman"/>
          <w:szCs w:val="24"/>
        </w:rPr>
        <w:t>,</w:t>
      </w:r>
      <w:r w:rsidRPr="00B12137">
        <w:rPr>
          <w:rFonts w:eastAsia="Times New Roman" w:cs="Times New Roman"/>
          <w:szCs w:val="24"/>
        </w:rPr>
        <w:t xml:space="preserve"> με αποτέλεσμα να θέτ</w:t>
      </w:r>
      <w:r w:rsidRPr="00D444B3">
        <w:rPr>
          <w:rFonts w:eastAsia="Times New Roman" w:cs="Times New Roman"/>
          <w:szCs w:val="24"/>
        </w:rPr>
        <w:t xml:space="preserve">ουν </w:t>
      </w:r>
      <w:r w:rsidRPr="00B12137">
        <w:rPr>
          <w:rFonts w:eastAsia="Times New Roman" w:cs="Times New Roman"/>
          <w:szCs w:val="24"/>
        </w:rPr>
        <w:t xml:space="preserve">σε κίνδυνο τη βιωσιμότητα επιχειρήσεων που έχουν πληγεί από την κρίση και οι οποίες οφείλουν και </w:t>
      </w:r>
      <w:r>
        <w:rPr>
          <w:rFonts w:eastAsia="Times New Roman" w:cs="Times New Roman"/>
          <w:szCs w:val="24"/>
        </w:rPr>
        <w:t>ζουν μέρα με τη μέρα. Δεν θα έπρεπε η Κυβέρνηση να έχει εκδηλώσει μια</w:t>
      </w:r>
      <w:r w:rsidRPr="00B12137">
        <w:rPr>
          <w:rFonts w:eastAsia="Times New Roman" w:cs="Times New Roman"/>
          <w:szCs w:val="24"/>
        </w:rPr>
        <w:t xml:space="preserve"> παρέ</w:t>
      </w:r>
      <w:r>
        <w:rPr>
          <w:rFonts w:eastAsia="Times New Roman" w:cs="Times New Roman"/>
          <w:szCs w:val="24"/>
        </w:rPr>
        <w:t>μβαση σε</w:t>
      </w:r>
      <w:r w:rsidRPr="00B12137">
        <w:rPr>
          <w:rFonts w:eastAsia="Times New Roman" w:cs="Times New Roman"/>
          <w:szCs w:val="24"/>
        </w:rPr>
        <w:t xml:space="preserve"> αυτό</w:t>
      </w:r>
      <w:r>
        <w:rPr>
          <w:rFonts w:eastAsia="Times New Roman" w:cs="Times New Roman"/>
          <w:szCs w:val="24"/>
        </w:rPr>
        <w:t>;</w:t>
      </w:r>
    </w:p>
    <w:p w14:paraId="06E4F510"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Γ</w:t>
      </w:r>
      <w:r w:rsidRPr="00B12137">
        <w:rPr>
          <w:rFonts w:eastAsia="Times New Roman" w:cs="Times New Roman"/>
          <w:szCs w:val="24"/>
        </w:rPr>
        <w:t xml:space="preserve">ιατί </w:t>
      </w:r>
      <w:r>
        <w:rPr>
          <w:rFonts w:eastAsia="Times New Roman" w:cs="Times New Roman"/>
          <w:szCs w:val="24"/>
        </w:rPr>
        <w:t xml:space="preserve">δεν δίνετε τη δυνατότητα, </w:t>
      </w:r>
      <w:r w:rsidRPr="00B12137">
        <w:rPr>
          <w:rFonts w:eastAsia="Times New Roman" w:cs="Times New Roman"/>
          <w:szCs w:val="24"/>
        </w:rPr>
        <w:t xml:space="preserve">μέσα από </w:t>
      </w:r>
      <w:r>
        <w:rPr>
          <w:rFonts w:eastAsia="Times New Roman" w:cs="Times New Roman"/>
          <w:szCs w:val="24"/>
        </w:rPr>
        <w:t>μια</w:t>
      </w:r>
      <w:r w:rsidRPr="00B12137">
        <w:rPr>
          <w:rFonts w:eastAsia="Times New Roman" w:cs="Times New Roman"/>
          <w:szCs w:val="24"/>
        </w:rPr>
        <w:t xml:space="preserve"> μεταρρύθμιση του νόμου</w:t>
      </w:r>
      <w:r>
        <w:rPr>
          <w:rFonts w:eastAsia="Times New Roman" w:cs="Times New Roman"/>
          <w:szCs w:val="24"/>
        </w:rPr>
        <w:t>,</w:t>
      </w:r>
      <w:r w:rsidRPr="00B12137">
        <w:rPr>
          <w:rFonts w:eastAsia="Times New Roman" w:cs="Times New Roman"/>
          <w:szCs w:val="24"/>
        </w:rPr>
        <w:t xml:space="preserve"> να είναι στην ευχέρεια </w:t>
      </w:r>
      <w:r>
        <w:rPr>
          <w:rFonts w:eastAsia="Times New Roman" w:cs="Times New Roman"/>
          <w:szCs w:val="24"/>
        </w:rPr>
        <w:t xml:space="preserve">του εμπόρου ή </w:t>
      </w:r>
      <w:r w:rsidRPr="00B12137">
        <w:rPr>
          <w:rFonts w:eastAsia="Times New Roman" w:cs="Times New Roman"/>
          <w:szCs w:val="24"/>
        </w:rPr>
        <w:t>της επιχείρησης</w:t>
      </w:r>
      <w:r>
        <w:rPr>
          <w:rFonts w:eastAsia="Times New Roman" w:cs="Times New Roman"/>
          <w:szCs w:val="24"/>
        </w:rPr>
        <w:t>,</w:t>
      </w:r>
      <w:r w:rsidRPr="00B12137">
        <w:rPr>
          <w:rFonts w:eastAsia="Times New Roman" w:cs="Times New Roman"/>
          <w:szCs w:val="24"/>
        </w:rPr>
        <w:t xml:space="preserve"> αν θα προσφύγει συνολικά για τα χρέη του ή αν θα προσφύγει μόνο για τις οφειλές </w:t>
      </w:r>
      <w:r>
        <w:rPr>
          <w:rFonts w:eastAsia="Times New Roman" w:cs="Times New Roman"/>
          <w:szCs w:val="24"/>
        </w:rPr>
        <w:t>π</w:t>
      </w:r>
      <w:r w:rsidRPr="00B12137">
        <w:rPr>
          <w:rFonts w:eastAsia="Times New Roman" w:cs="Times New Roman"/>
          <w:szCs w:val="24"/>
        </w:rPr>
        <w:t xml:space="preserve">ρος τρίτους </w:t>
      </w:r>
      <w:r>
        <w:rPr>
          <w:rFonts w:eastAsia="Times New Roman" w:cs="Times New Roman"/>
          <w:szCs w:val="24"/>
        </w:rPr>
        <w:t>ή</w:t>
      </w:r>
      <w:r w:rsidRPr="00B12137">
        <w:rPr>
          <w:rFonts w:eastAsia="Times New Roman" w:cs="Times New Roman"/>
          <w:szCs w:val="24"/>
        </w:rPr>
        <w:t xml:space="preserve"> μόνο για τις οφειλ</w:t>
      </w:r>
      <w:r w:rsidRPr="00B12137">
        <w:rPr>
          <w:rFonts w:eastAsia="Times New Roman" w:cs="Times New Roman"/>
          <w:szCs w:val="24"/>
        </w:rPr>
        <w:t>ές προς τράπεζες και ασφαλιστικά ταμεία</w:t>
      </w:r>
      <w:r>
        <w:rPr>
          <w:rFonts w:eastAsia="Times New Roman" w:cs="Times New Roman"/>
          <w:szCs w:val="24"/>
        </w:rPr>
        <w:t>;</w:t>
      </w:r>
      <w:r w:rsidRPr="00B12137">
        <w:rPr>
          <w:rFonts w:eastAsia="Times New Roman" w:cs="Times New Roman"/>
          <w:szCs w:val="24"/>
        </w:rPr>
        <w:t xml:space="preserve"> </w:t>
      </w:r>
      <w:r>
        <w:rPr>
          <w:rFonts w:eastAsia="Times New Roman" w:cs="Times New Roman"/>
          <w:szCs w:val="24"/>
        </w:rPr>
        <w:t>Αυτό θα κάνει</w:t>
      </w:r>
      <w:r w:rsidRPr="00B12137">
        <w:rPr>
          <w:rFonts w:eastAsia="Times New Roman" w:cs="Times New Roman"/>
          <w:szCs w:val="24"/>
        </w:rPr>
        <w:t xml:space="preserve"> πιο λειτουργικό το</w:t>
      </w:r>
      <w:r>
        <w:rPr>
          <w:rFonts w:eastAsia="Times New Roman" w:cs="Times New Roman"/>
          <w:szCs w:val="24"/>
        </w:rPr>
        <w:t>ν</w:t>
      </w:r>
      <w:r w:rsidRPr="00B12137">
        <w:rPr>
          <w:rFonts w:eastAsia="Times New Roman" w:cs="Times New Roman"/>
          <w:szCs w:val="24"/>
        </w:rPr>
        <w:t xml:space="preserve"> νόμο</w:t>
      </w:r>
      <w:r>
        <w:rPr>
          <w:rFonts w:eastAsia="Times New Roman" w:cs="Times New Roman"/>
          <w:szCs w:val="24"/>
        </w:rPr>
        <w:t>.</w:t>
      </w:r>
      <w:r w:rsidRPr="00B12137">
        <w:rPr>
          <w:rFonts w:eastAsia="Times New Roman" w:cs="Times New Roman"/>
          <w:szCs w:val="24"/>
        </w:rPr>
        <w:t xml:space="preserve"> </w:t>
      </w:r>
      <w:r>
        <w:rPr>
          <w:rFonts w:eastAsia="Times New Roman" w:cs="Times New Roman"/>
          <w:szCs w:val="24"/>
        </w:rPr>
        <w:t>Θ</w:t>
      </w:r>
      <w:r w:rsidRPr="00B12137">
        <w:rPr>
          <w:rFonts w:eastAsia="Times New Roman" w:cs="Times New Roman"/>
          <w:szCs w:val="24"/>
        </w:rPr>
        <w:t>α απελευθερώσει δυνατότητες</w:t>
      </w:r>
      <w:r>
        <w:rPr>
          <w:rFonts w:eastAsia="Times New Roman" w:cs="Times New Roman"/>
          <w:szCs w:val="24"/>
        </w:rPr>
        <w:t>.</w:t>
      </w:r>
    </w:p>
    <w:p w14:paraId="06E4F511"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Κύριε</w:t>
      </w:r>
      <w:r w:rsidRPr="00B12137">
        <w:rPr>
          <w:rFonts w:eastAsia="Times New Roman" w:cs="Times New Roman"/>
          <w:szCs w:val="24"/>
        </w:rPr>
        <w:t xml:space="preserve"> </w:t>
      </w:r>
      <w:r>
        <w:rPr>
          <w:rFonts w:eastAsia="Times New Roman" w:cs="Times New Roman"/>
          <w:szCs w:val="24"/>
        </w:rPr>
        <w:t>Υ</w:t>
      </w:r>
      <w:r w:rsidRPr="00B12137">
        <w:rPr>
          <w:rFonts w:eastAsia="Times New Roman" w:cs="Times New Roman"/>
          <w:szCs w:val="24"/>
        </w:rPr>
        <w:t>πουργέ</w:t>
      </w:r>
      <w:r>
        <w:rPr>
          <w:rFonts w:eastAsia="Times New Roman" w:cs="Times New Roman"/>
          <w:szCs w:val="24"/>
        </w:rPr>
        <w:t>,</w:t>
      </w:r>
      <w:r w:rsidRPr="00B12137">
        <w:rPr>
          <w:rFonts w:eastAsia="Times New Roman" w:cs="Times New Roman"/>
          <w:szCs w:val="24"/>
        </w:rPr>
        <w:t xml:space="preserve"> όπως επισήμανε η Νέα Δημοκρατία από την αρχή</w:t>
      </w:r>
      <w:r>
        <w:rPr>
          <w:rFonts w:eastAsia="Times New Roman" w:cs="Times New Roman"/>
          <w:szCs w:val="24"/>
        </w:rPr>
        <w:t>,</w:t>
      </w:r>
      <w:r w:rsidRPr="00B12137">
        <w:rPr>
          <w:rFonts w:eastAsia="Times New Roman" w:cs="Times New Roman"/>
          <w:szCs w:val="24"/>
        </w:rPr>
        <w:t xml:space="preserve"> αλλά</w:t>
      </w:r>
      <w:r>
        <w:rPr>
          <w:rFonts w:eastAsia="Times New Roman" w:cs="Times New Roman"/>
          <w:szCs w:val="24"/>
        </w:rPr>
        <w:t xml:space="preserve"> όπως σας επισήμανε και η αγορά, </w:t>
      </w:r>
      <w:r w:rsidRPr="00B12137">
        <w:rPr>
          <w:rFonts w:eastAsia="Times New Roman" w:cs="Times New Roman"/>
          <w:szCs w:val="24"/>
        </w:rPr>
        <w:t xml:space="preserve">όταν μιλάμε για </w:t>
      </w:r>
      <w:r>
        <w:rPr>
          <w:rFonts w:eastAsia="Times New Roman" w:cs="Times New Roman"/>
          <w:szCs w:val="24"/>
        </w:rPr>
        <w:t>τετρακόσιες χιλιάδες</w:t>
      </w:r>
      <w:r w:rsidRPr="00B12137">
        <w:rPr>
          <w:rFonts w:eastAsia="Times New Roman" w:cs="Times New Roman"/>
          <w:szCs w:val="24"/>
        </w:rPr>
        <w:t xml:space="preserve"> επιχειρήσεις που οφείλουν</w:t>
      </w:r>
      <w:r>
        <w:rPr>
          <w:rFonts w:eastAsia="Times New Roman" w:cs="Times New Roman"/>
          <w:szCs w:val="24"/>
        </w:rPr>
        <w:t>,</w:t>
      </w:r>
      <w:r w:rsidRPr="00B12137">
        <w:rPr>
          <w:rFonts w:eastAsia="Times New Roman" w:cs="Times New Roman"/>
          <w:szCs w:val="24"/>
        </w:rPr>
        <w:t xml:space="preserve"> μιλάμε </w:t>
      </w:r>
      <w:r>
        <w:rPr>
          <w:rFonts w:eastAsia="Times New Roman" w:cs="Times New Roman"/>
          <w:szCs w:val="24"/>
        </w:rPr>
        <w:t xml:space="preserve">κατ’ </w:t>
      </w:r>
      <w:r>
        <w:rPr>
          <w:rFonts w:eastAsia="Times New Roman" w:cs="Times New Roman"/>
          <w:szCs w:val="24"/>
        </w:rPr>
        <w:lastRenderedPageBreak/>
        <w:t xml:space="preserve">ελάχιστον για δύο </w:t>
      </w:r>
      <w:r w:rsidRPr="00B12137">
        <w:rPr>
          <w:rFonts w:eastAsia="Times New Roman" w:cs="Times New Roman"/>
          <w:szCs w:val="24"/>
        </w:rPr>
        <w:t>εκατομμύρια Έλληνες</w:t>
      </w:r>
      <w:r>
        <w:rPr>
          <w:rFonts w:eastAsia="Times New Roman" w:cs="Times New Roman"/>
          <w:szCs w:val="24"/>
        </w:rPr>
        <w:t xml:space="preserve">. Τόσους αφορά αυτό το </w:t>
      </w:r>
      <w:r w:rsidRPr="00B12137">
        <w:rPr>
          <w:rFonts w:eastAsia="Times New Roman" w:cs="Times New Roman"/>
          <w:szCs w:val="24"/>
        </w:rPr>
        <w:t>δυσλειτουργικό νομοσχέδιο</w:t>
      </w:r>
      <w:r>
        <w:rPr>
          <w:rFonts w:eastAsia="Times New Roman" w:cs="Times New Roman"/>
          <w:szCs w:val="24"/>
        </w:rPr>
        <w:t xml:space="preserve">, τόσους κρατάει εγκλωβισμένους. Μιλάμε για την </w:t>
      </w:r>
      <w:r w:rsidRPr="00B12137">
        <w:rPr>
          <w:rFonts w:eastAsia="Times New Roman" w:cs="Times New Roman"/>
          <w:szCs w:val="24"/>
        </w:rPr>
        <w:t>πραγματική οικονομία</w:t>
      </w:r>
      <w:r>
        <w:rPr>
          <w:rFonts w:eastAsia="Times New Roman" w:cs="Times New Roman"/>
          <w:szCs w:val="24"/>
        </w:rPr>
        <w:t>,</w:t>
      </w:r>
      <w:r w:rsidRPr="00B12137">
        <w:rPr>
          <w:rFonts w:eastAsia="Times New Roman" w:cs="Times New Roman"/>
          <w:szCs w:val="24"/>
        </w:rPr>
        <w:t xml:space="preserve"> αυτή</w:t>
      </w:r>
      <w:r>
        <w:rPr>
          <w:rFonts w:eastAsia="Times New Roman" w:cs="Times New Roman"/>
          <w:szCs w:val="24"/>
        </w:rPr>
        <w:t>ν</w:t>
      </w:r>
      <w:r w:rsidRPr="00B12137">
        <w:rPr>
          <w:rFonts w:eastAsia="Times New Roman" w:cs="Times New Roman"/>
          <w:szCs w:val="24"/>
        </w:rPr>
        <w:t xml:space="preserve"> την οποία η </w:t>
      </w:r>
      <w:r>
        <w:rPr>
          <w:rFonts w:eastAsia="Times New Roman" w:cs="Times New Roman"/>
          <w:szCs w:val="24"/>
        </w:rPr>
        <w:t>Κ</w:t>
      </w:r>
      <w:r w:rsidRPr="00B12137">
        <w:rPr>
          <w:rFonts w:eastAsia="Times New Roman" w:cs="Times New Roman"/>
          <w:szCs w:val="24"/>
        </w:rPr>
        <w:t xml:space="preserve">υβέρνησή </w:t>
      </w:r>
      <w:r>
        <w:rPr>
          <w:rFonts w:eastAsia="Times New Roman" w:cs="Times New Roman"/>
          <w:szCs w:val="24"/>
        </w:rPr>
        <w:t>σας,</w:t>
      </w:r>
      <w:r w:rsidRPr="00B12137">
        <w:rPr>
          <w:rFonts w:eastAsia="Times New Roman" w:cs="Times New Roman"/>
          <w:szCs w:val="24"/>
        </w:rPr>
        <w:t xml:space="preserve"> επανειλημμένως</w:t>
      </w:r>
      <w:r>
        <w:rPr>
          <w:rFonts w:eastAsia="Times New Roman" w:cs="Times New Roman"/>
          <w:szCs w:val="24"/>
        </w:rPr>
        <w:t>, έχει αποδείξ</w:t>
      </w:r>
      <w:r>
        <w:rPr>
          <w:rFonts w:eastAsia="Times New Roman" w:cs="Times New Roman"/>
          <w:szCs w:val="24"/>
        </w:rPr>
        <w:t xml:space="preserve">ει </w:t>
      </w:r>
      <w:r w:rsidRPr="00B12137">
        <w:rPr>
          <w:rFonts w:eastAsia="Times New Roman" w:cs="Times New Roman"/>
          <w:szCs w:val="24"/>
        </w:rPr>
        <w:t>ότι αγνοεί</w:t>
      </w:r>
      <w:r>
        <w:rPr>
          <w:rFonts w:eastAsia="Times New Roman" w:cs="Times New Roman"/>
          <w:szCs w:val="24"/>
        </w:rPr>
        <w:t>.</w:t>
      </w:r>
    </w:p>
    <w:p w14:paraId="06E4F512"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Μ</w:t>
      </w:r>
      <w:r w:rsidRPr="00B12137">
        <w:rPr>
          <w:rFonts w:eastAsia="Times New Roman" w:cs="Times New Roman"/>
          <w:szCs w:val="24"/>
        </w:rPr>
        <w:t xml:space="preserve">η </w:t>
      </w:r>
      <w:r>
        <w:rPr>
          <w:rFonts w:eastAsia="Times New Roman" w:cs="Times New Roman"/>
          <w:szCs w:val="24"/>
        </w:rPr>
        <w:t>βαυκαλίζεστε, κύριε</w:t>
      </w:r>
      <w:r w:rsidRPr="00B12137">
        <w:rPr>
          <w:rFonts w:eastAsia="Times New Roman" w:cs="Times New Roman"/>
          <w:szCs w:val="24"/>
        </w:rPr>
        <w:t xml:space="preserve"> Υπουργέ</w:t>
      </w:r>
      <w:r>
        <w:rPr>
          <w:rFonts w:eastAsia="Times New Roman" w:cs="Times New Roman"/>
          <w:szCs w:val="24"/>
        </w:rPr>
        <w:t>,</w:t>
      </w:r>
      <w:r w:rsidRPr="00B12137">
        <w:rPr>
          <w:rFonts w:eastAsia="Times New Roman" w:cs="Times New Roman"/>
          <w:szCs w:val="24"/>
        </w:rPr>
        <w:t xml:space="preserve"> ότι </w:t>
      </w:r>
      <w:r>
        <w:rPr>
          <w:rFonts w:eastAsia="Times New Roman" w:cs="Times New Roman"/>
          <w:szCs w:val="24"/>
        </w:rPr>
        <w:t xml:space="preserve">περάσαμε </w:t>
      </w:r>
      <w:r w:rsidRPr="00B12137">
        <w:rPr>
          <w:rFonts w:eastAsia="Times New Roman" w:cs="Times New Roman"/>
          <w:szCs w:val="24"/>
        </w:rPr>
        <w:t>σε εποχή ανάπτυξης</w:t>
      </w:r>
      <w:r>
        <w:rPr>
          <w:rFonts w:eastAsia="Times New Roman" w:cs="Times New Roman"/>
          <w:szCs w:val="24"/>
        </w:rPr>
        <w:t>.</w:t>
      </w:r>
      <w:r w:rsidRPr="00B12137">
        <w:rPr>
          <w:rFonts w:eastAsia="Times New Roman" w:cs="Times New Roman"/>
          <w:szCs w:val="24"/>
        </w:rPr>
        <w:t xml:space="preserve"> </w:t>
      </w:r>
      <w:r>
        <w:rPr>
          <w:rFonts w:eastAsia="Times New Roman" w:cs="Times New Roman"/>
          <w:szCs w:val="24"/>
        </w:rPr>
        <w:t xml:space="preserve">Σε </w:t>
      </w:r>
      <w:r w:rsidRPr="00B12137">
        <w:rPr>
          <w:rFonts w:eastAsia="Times New Roman" w:cs="Times New Roman"/>
          <w:szCs w:val="24"/>
        </w:rPr>
        <w:t>εποχή ανάπτυξης είχαμε περάσει από το 2014</w:t>
      </w:r>
      <w:r>
        <w:rPr>
          <w:rFonts w:eastAsia="Times New Roman" w:cs="Times New Roman"/>
          <w:szCs w:val="24"/>
        </w:rPr>
        <w:t>.</w:t>
      </w:r>
      <w:r w:rsidRPr="00B12137">
        <w:rPr>
          <w:rFonts w:eastAsia="Times New Roman" w:cs="Times New Roman"/>
          <w:szCs w:val="24"/>
        </w:rPr>
        <w:t xml:space="preserve"> </w:t>
      </w:r>
      <w:r>
        <w:rPr>
          <w:rFonts w:eastAsia="Times New Roman" w:cs="Times New Roman"/>
          <w:szCs w:val="24"/>
        </w:rPr>
        <w:t>Τ</w:t>
      </w:r>
      <w:r w:rsidRPr="00B12137">
        <w:rPr>
          <w:rFonts w:eastAsia="Times New Roman" w:cs="Times New Roman"/>
          <w:szCs w:val="24"/>
        </w:rPr>
        <w:t xml:space="preserve">ο αποδεικνύουν και τα </w:t>
      </w:r>
      <w:proofErr w:type="spellStart"/>
      <w:r w:rsidRPr="00B12137">
        <w:rPr>
          <w:rFonts w:eastAsia="Times New Roman" w:cs="Times New Roman"/>
          <w:szCs w:val="24"/>
        </w:rPr>
        <w:t>επικαιροποιημένα</w:t>
      </w:r>
      <w:proofErr w:type="spellEnd"/>
      <w:r w:rsidRPr="00B12137">
        <w:rPr>
          <w:rFonts w:eastAsia="Times New Roman" w:cs="Times New Roman"/>
          <w:szCs w:val="24"/>
        </w:rPr>
        <w:t xml:space="preserve"> στοιχεία της ΕΛΣΤΑΤ</w:t>
      </w:r>
      <w:r>
        <w:rPr>
          <w:rFonts w:eastAsia="Times New Roman" w:cs="Times New Roman"/>
          <w:szCs w:val="24"/>
        </w:rPr>
        <w:t xml:space="preserve">. Χάσαμε </w:t>
      </w:r>
      <w:r>
        <w:rPr>
          <w:rFonts w:eastAsia="Times New Roman" w:cs="Times New Roman"/>
          <w:szCs w:val="24"/>
        </w:rPr>
        <w:t xml:space="preserve">τριάμισι </w:t>
      </w:r>
      <w:r w:rsidRPr="00B12137">
        <w:rPr>
          <w:rFonts w:eastAsia="Times New Roman" w:cs="Times New Roman"/>
          <w:szCs w:val="24"/>
        </w:rPr>
        <w:t>χρόνια επί των ημερών της δικής σας διακυβέρνησης</w:t>
      </w:r>
      <w:r>
        <w:rPr>
          <w:rFonts w:eastAsia="Times New Roman" w:cs="Times New Roman"/>
          <w:szCs w:val="24"/>
        </w:rPr>
        <w:t>.</w:t>
      </w:r>
      <w:r w:rsidRPr="00B12137">
        <w:rPr>
          <w:rFonts w:eastAsia="Times New Roman" w:cs="Times New Roman"/>
          <w:szCs w:val="24"/>
        </w:rPr>
        <w:t xml:space="preserve"> Κ</w:t>
      </w:r>
      <w:r w:rsidRPr="00B12137">
        <w:rPr>
          <w:rFonts w:eastAsia="Times New Roman" w:cs="Times New Roman"/>
          <w:szCs w:val="24"/>
        </w:rPr>
        <w:t>αθυστερήσαμε</w:t>
      </w:r>
      <w:r>
        <w:rPr>
          <w:rFonts w:eastAsia="Times New Roman" w:cs="Times New Roman"/>
          <w:szCs w:val="24"/>
        </w:rPr>
        <w:t>,</w:t>
      </w:r>
      <w:r w:rsidRPr="00B12137">
        <w:rPr>
          <w:rFonts w:eastAsia="Times New Roman" w:cs="Times New Roman"/>
          <w:szCs w:val="24"/>
        </w:rPr>
        <w:t xml:space="preserve"> δηλαδή</w:t>
      </w:r>
      <w:r>
        <w:rPr>
          <w:rFonts w:eastAsia="Times New Roman" w:cs="Times New Roman"/>
          <w:szCs w:val="24"/>
        </w:rPr>
        <w:t>,</w:t>
      </w:r>
      <w:r w:rsidRPr="00B12137">
        <w:rPr>
          <w:rFonts w:eastAsia="Times New Roman" w:cs="Times New Roman"/>
          <w:szCs w:val="24"/>
        </w:rPr>
        <w:t xml:space="preserve"> την ανάπτυξη</w:t>
      </w:r>
      <w:r>
        <w:rPr>
          <w:rFonts w:eastAsia="Times New Roman" w:cs="Times New Roman"/>
          <w:szCs w:val="24"/>
        </w:rPr>
        <w:t>,</w:t>
      </w:r>
      <w:r w:rsidRPr="00B12137">
        <w:rPr>
          <w:rFonts w:eastAsia="Times New Roman" w:cs="Times New Roman"/>
          <w:szCs w:val="24"/>
        </w:rPr>
        <w:t xml:space="preserve"> με ανυπολόγιστες συνέπειες </w:t>
      </w:r>
      <w:r>
        <w:rPr>
          <w:rFonts w:eastAsia="Times New Roman" w:cs="Times New Roman"/>
          <w:szCs w:val="24"/>
        </w:rPr>
        <w:t xml:space="preserve">πολλών δισεκατομμυρίων ευρώ </w:t>
      </w:r>
      <w:r w:rsidRPr="00B12137">
        <w:rPr>
          <w:rFonts w:eastAsia="Times New Roman" w:cs="Times New Roman"/>
          <w:szCs w:val="24"/>
        </w:rPr>
        <w:t>στην πραγματική οικονομία</w:t>
      </w:r>
      <w:r>
        <w:rPr>
          <w:rFonts w:eastAsia="Times New Roman" w:cs="Times New Roman"/>
          <w:szCs w:val="24"/>
        </w:rPr>
        <w:t>, αλλά</w:t>
      </w:r>
      <w:r w:rsidRPr="00B12137">
        <w:rPr>
          <w:rFonts w:eastAsia="Times New Roman" w:cs="Times New Roman"/>
          <w:szCs w:val="24"/>
        </w:rPr>
        <w:t xml:space="preserve"> και </w:t>
      </w:r>
      <w:r>
        <w:rPr>
          <w:rFonts w:eastAsia="Times New Roman" w:cs="Times New Roman"/>
          <w:szCs w:val="24"/>
        </w:rPr>
        <w:t>σ</w:t>
      </w:r>
      <w:r w:rsidRPr="00B12137">
        <w:rPr>
          <w:rFonts w:eastAsia="Times New Roman" w:cs="Times New Roman"/>
          <w:szCs w:val="24"/>
        </w:rPr>
        <w:t>τις επιχειρήσεις για τις οποίες σήμερα συζητάμε</w:t>
      </w:r>
      <w:r>
        <w:rPr>
          <w:rFonts w:eastAsia="Times New Roman" w:cs="Times New Roman"/>
          <w:szCs w:val="24"/>
        </w:rPr>
        <w:t xml:space="preserve">. </w:t>
      </w:r>
    </w:p>
    <w:p w14:paraId="06E4F513"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Τώρα </w:t>
      </w:r>
      <w:r w:rsidRPr="00B12137">
        <w:rPr>
          <w:rFonts w:eastAsia="Times New Roman" w:cs="Times New Roman"/>
          <w:szCs w:val="24"/>
        </w:rPr>
        <w:t xml:space="preserve">επιτυγχάνουμε </w:t>
      </w:r>
      <w:r>
        <w:rPr>
          <w:rFonts w:eastAsia="Times New Roman" w:cs="Times New Roman"/>
          <w:szCs w:val="24"/>
        </w:rPr>
        <w:t xml:space="preserve">ασθενικούς και μη διατηρήσιμους </w:t>
      </w:r>
      <w:r w:rsidRPr="00B12137">
        <w:rPr>
          <w:rFonts w:eastAsia="Times New Roman" w:cs="Times New Roman"/>
          <w:szCs w:val="24"/>
        </w:rPr>
        <w:t>ρυθμ</w:t>
      </w:r>
      <w:r>
        <w:rPr>
          <w:rFonts w:eastAsia="Times New Roman" w:cs="Times New Roman"/>
          <w:szCs w:val="24"/>
        </w:rPr>
        <w:t>ού</w:t>
      </w:r>
      <w:r w:rsidRPr="00B12137">
        <w:rPr>
          <w:rFonts w:eastAsia="Times New Roman" w:cs="Times New Roman"/>
          <w:szCs w:val="24"/>
        </w:rPr>
        <w:t>ς ανάπτυξης</w:t>
      </w:r>
      <w:r>
        <w:rPr>
          <w:rFonts w:eastAsia="Times New Roman" w:cs="Times New Roman"/>
          <w:szCs w:val="24"/>
        </w:rPr>
        <w:t>. Α</w:t>
      </w:r>
      <w:r w:rsidRPr="00B12137">
        <w:rPr>
          <w:rFonts w:eastAsia="Times New Roman" w:cs="Times New Roman"/>
          <w:szCs w:val="24"/>
        </w:rPr>
        <w:t>ντιλαμβ</w:t>
      </w:r>
      <w:r w:rsidRPr="00B12137">
        <w:rPr>
          <w:rFonts w:eastAsia="Times New Roman" w:cs="Times New Roman"/>
          <w:szCs w:val="24"/>
        </w:rPr>
        <w:t xml:space="preserve">άνεστε </w:t>
      </w:r>
      <w:r>
        <w:rPr>
          <w:rFonts w:eastAsia="Times New Roman" w:cs="Times New Roman"/>
          <w:szCs w:val="24"/>
        </w:rPr>
        <w:t xml:space="preserve">ότι </w:t>
      </w:r>
      <w:r w:rsidRPr="00B12137">
        <w:rPr>
          <w:rFonts w:eastAsia="Times New Roman" w:cs="Times New Roman"/>
          <w:szCs w:val="24"/>
        </w:rPr>
        <w:t xml:space="preserve">το 1% </w:t>
      </w:r>
      <w:r>
        <w:rPr>
          <w:rFonts w:eastAsia="Times New Roman" w:cs="Times New Roman"/>
          <w:szCs w:val="24"/>
        </w:rPr>
        <w:t xml:space="preserve">και 1,5% </w:t>
      </w:r>
      <w:r w:rsidRPr="00B12137">
        <w:rPr>
          <w:rFonts w:eastAsia="Times New Roman" w:cs="Times New Roman"/>
          <w:szCs w:val="24"/>
        </w:rPr>
        <w:t>δεν μπορεί να μας βγάλει από το τούνελ</w:t>
      </w:r>
      <w:r>
        <w:rPr>
          <w:rFonts w:eastAsia="Times New Roman" w:cs="Times New Roman"/>
          <w:szCs w:val="24"/>
        </w:rPr>
        <w:t xml:space="preserve">, μετά από τα </w:t>
      </w:r>
      <w:r>
        <w:rPr>
          <w:rFonts w:eastAsia="Times New Roman" w:cs="Times New Roman"/>
          <w:szCs w:val="24"/>
        </w:rPr>
        <w:t xml:space="preserve">τριάμισι </w:t>
      </w:r>
      <w:r>
        <w:rPr>
          <w:rFonts w:eastAsia="Times New Roman" w:cs="Times New Roman"/>
          <w:szCs w:val="24"/>
        </w:rPr>
        <w:t>χρόνια υπανάπτυξης,</w:t>
      </w:r>
      <w:r w:rsidRPr="00B12137">
        <w:rPr>
          <w:rFonts w:eastAsia="Times New Roman" w:cs="Times New Roman"/>
          <w:szCs w:val="24"/>
        </w:rPr>
        <w:t xml:space="preserve"> οικονομικής καχεξίας και επενδυτικής άπνοιας</w:t>
      </w:r>
      <w:r>
        <w:rPr>
          <w:rFonts w:eastAsia="Times New Roman" w:cs="Times New Roman"/>
          <w:szCs w:val="24"/>
        </w:rPr>
        <w:t>, κύριε Υπουργέ.</w:t>
      </w:r>
    </w:p>
    <w:p w14:paraId="06E4F514"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Θα επανέλθω και </w:t>
      </w:r>
      <w:r w:rsidRPr="00B12137">
        <w:rPr>
          <w:rFonts w:eastAsia="Times New Roman" w:cs="Times New Roman"/>
          <w:szCs w:val="24"/>
        </w:rPr>
        <w:t>στη δευτερολογία μου με ορισμένες παρατηρήσεις για το πώς μπορεί αυτό το</w:t>
      </w:r>
      <w:r w:rsidRPr="00B12137">
        <w:rPr>
          <w:rFonts w:eastAsia="Times New Roman" w:cs="Times New Roman"/>
          <w:szCs w:val="24"/>
        </w:rPr>
        <w:t xml:space="preserve"> νομοσχέδιο να βελτιωθεί</w:t>
      </w:r>
      <w:r>
        <w:rPr>
          <w:rFonts w:eastAsia="Times New Roman" w:cs="Times New Roman"/>
          <w:szCs w:val="24"/>
        </w:rPr>
        <w:t>.</w:t>
      </w:r>
      <w:r w:rsidRPr="00B12137">
        <w:rPr>
          <w:rFonts w:eastAsia="Times New Roman" w:cs="Times New Roman"/>
          <w:szCs w:val="24"/>
        </w:rPr>
        <w:t xml:space="preserve"> </w:t>
      </w:r>
      <w:r>
        <w:rPr>
          <w:rFonts w:eastAsia="Times New Roman" w:cs="Times New Roman"/>
          <w:szCs w:val="24"/>
        </w:rPr>
        <w:lastRenderedPageBreak/>
        <w:t xml:space="preserve">Όμως </w:t>
      </w:r>
      <w:r w:rsidRPr="00B12137">
        <w:rPr>
          <w:rFonts w:eastAsia="Times New Roman" w:cs="Times New Roman"/>
          <w:szCs w:val="24"/>
        </w:rPr>
        <w:t>σας επισημ</w:t>
      </w:r>
      <w:r>
        <w:rPr>
          <w:rFonts w:eastAsia="Times New Roman" w:cs="Times New Roman"/>
          <w:szCs w:val="24"/>
        </w:rPr>
        <w:t xml:space="preserve">αίνω, κύριε </w:t>
      </w:r>
      <w:r w:rsidRPr="00B12137">
        <w:rPr>
          <w:rFonts w:eastAsia="Times New Roman" w:cs="Times New Roman"/>
          <w:szCs w:val="24"/>
        </w:rPr>
        <w:t>Υπουργέ</w:t>
      </w:r>
      <w:r>
        <w:rPr>
          <w:rFonts w:eastAsia="Times New Roman" w:cs="Times New Roman"/>
          <w:szCs w:val="24"/>
        </w:rPr>
        <w:t>,</w:t>
      </w:r>
      <w:r w:rsidRPr="00B12137">
        <w:rPr>
          <w:rFonts w:eastAsia="Times New Roman" w:cs="Times New Roman"/>
          <w:szCs w:val="24"/>
        </w:rPr>
        <w:t xml:space="preserve"> ότι η αγορά και ιδίως </w:t>
      </w:r>
      <w:r>
        <w:rPr>
          <w:rFonts w:eastAsia="Times New Roman" w:cs="Times New Roman"/>
          <w:szCs w:val="24"/>
        </w:rPr>
        <w:t xml:space="preserve">οι </w:t>
      </w:r>
      <w:r w:rsidRPr="00B12137">
        <w:rPr>
          <w:rFonts w:eastAsia="Times New Roman" w:cs="Times New Roman"/>
          <w:szCs w:val="24"/>
        </w:rPr>
        <w:t>μικρομεσαί</w:t>
      </w:r>
      <w:r>
        <w:rPr>
          <w:rFonts w:eastAsia="Times New Roman" w:cs="Times New Roman"/>
          <w:szCs w:val="24"/>
        </w:rPr>
        <w:t>ες επιχειρήσεις</w:t>
      </w:r>
      <w:r w:rsidRPr="00B12137">
        <w:rPr>
          <w:rFonts w:eastAsia="Times New Roman" w:cs="Times New Roman"/>
          <w:szCs w:val="24"/>
        </w:rPr>
        <w:t xml:space="preserve"> αισθάν</w:t>
      </w:r>
      <w:r>
        <w:rPr>
          <w:rFonts w:eastAsia="Times New Roman" w:cs="Times New Roman"/>
          <w:szCs w:val="24"/>
        </w:rPr>
        <w:t>ονται αιχμάλωτες,</w:t>
      </w:r>
      <w:r w:rsidRPr="00B12137">
        <w:rPr>
          <w:rFonts w:eastAsia="Times New Roman" w:cs="Times New Roman"/>
          <w:szCs w:val="24"/>
        </w:rPr>
        <w:t xml:space="preserve"> εγκλωβισμέν</w:t>
      </w:r>
      <w:r>
        <w:rPr>
          <w:rFonts w:eastAsia="Times New Roman" w:cs="Times New Roman"/>
          <w:szCs w:val="24"/>
        </w:rPr>
        <w:t xml:space="preserve">ες, ενώ περίμεναν -και όφειλε η πολιτεία να κάνει- ένα τέτοιο νομοσχέδιο. </w:t>
      </w:r>
    </w:p>
    <w:p w14:paraId="06E4F515"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Μετά από τόσα χρόνια κρίσης περίμ</w:t>
      </w:r>
      <w:r>
        <w:rPr>
          <w:rFonts w:eastAsia="Times New Roman" w:cs="Times New Roman"/>
          <w:szCs w:val="24"/>
        </w:rPr>
        <w:t xml:space="preserve">εναν ένα είδος οικονομικής απελευθέρωσης και οι έμποροι και οι ελεύθεροι επαγγελματίες, τους οποίους εντάξατε πριν τέσσερις εβδομάδες στην πλατφόρμα, στον εξωδικαστικό </w:t>
      </w:r>
      <w:r>
        <w:rPr>
          <w:rFonts w:eastAsia="Times New Roman" w:cs="Times New Roman"/>
          <w:szCs w:val="24"/>
        </w:rPr>
        <w:t>μηχανισμό</w:t>
      </w:r>
      <w:r>
        <w:rPr>
          <w:rFonts w:eastAsia="Times New Roman" w:cs="Times New Roman"/>
          <w:szCs w:val="24"/>
        </w:rPr>
        <w:t>. Το Ταμείο των Αυτοαπασχολούμενων, κύριε Υπουργέ, εντάχθηκε εννιά μήνες μετά τ</w:t>
      </w:r>
      <w:r>
        <w:rPr>
          <w:rFonts w:eastAsia="Times New Roman" w:cs="Times New Roman"/>
          <w:szCs w:val="24"/>
        </w:rPr>
        <w:t xml:space="preserve">ην έναρξη ισχύος του νόμου. Είναι αυτό που σας λέω για τρίτη φορά, ότι δεν κατανοείτε ότι ο χρόνος είναι χρήμα, ιδιαίτερα στην οικονομία. </w:t>
      </w:r>
    </w:p>
    <w:p w14:paraId="06E4F516"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Θα επανέλθω με ορισμένες παρατηρήσεις γιατί η οικονομία, η πραγματική οικονομία χρειάζεται κινήσεις προκειμένου να απ</w:t>
      </w:r>
      <w:r>
        <w:rPr>
          <w:rFonts w:eastAsia="Times New Roman" w:cs="Times New Roman"/>
          <w:szCs w:val="24"/>
        </w:rPr>
        <w:t xml:space="preserve">ελευθερωθεί, διαφορετικά ούτε η χώρα θα βγει από το σκοτεινό τούνελ, όσες γιορτές κι αν γίνουν στο Ζάππειο. </w:t>
      </w:r>
    </w:p>
    <w:p w14:paraId="06E4F517"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06E4F518" w14:textId="77777777" w:rsidR="007277CE" w:rsidRDefault="00471B06">
      <w:pPr>
        <w:spacing w:line="600" w:lineRule="auto"/>
        <w:ind w:firstLine="720"/>
        <w:contextualSpacing/>
        <w:jc w:val="center"/>
        <w:rPr>
          <w:rFonts w:eastAsia="Times New Roman" w:cs="Times New Roman"/>
          <w:szCs w:val="24"/>
        </w:rPr>
      </w:pPr>
      <w:r w:rsidRPr="00096825">
        <w:rPr>
          <w:rFonts w:eastAsia="Times New Roman" w:cs="Times New Roman"/>
          <w:szCs w:val="24"/>
        </w:rPr>
        <w:t>(Χειροκροτήματα από την πτέρυγα της Νέας Δημοκρατίας)</w:t>
      </w:r>
    </w:p>
    <w:p w14:paraId="06E4F519" w14:textId="77777777" w:rsidR="007277CE" w:rsidRDefault="00471B06">
      <w:pPr>
        <w:spacing w:line="600" w:lineRule="auto"/>
        <w:ind w:firstLine="720"/>
        <w:contextualSpacing/>
        <w:jc w:val="both"/>
        <w:rPr>
          <w:rFonts w:eastAsia="Times New Roman" w:cs="Times New Roman"/>
          <w:szCs w:val="24"/>
        </w:rPr>
      </w:pPr>
      <w:r w:rsidRPr="007D787A">
        <w:rPr>
          <w:rFonts w:eastAsia="Times New Roman" w:cs="Times New Roman"/>
          <w:b/>
          <w:szCs w:val="24"/>
        </w:rPr>
        <w:lastRenderedPageBreak/>
        <w:t xml:space="preserve">ΠΡΟΕΔΡΕΥΩΝ (Δημήτριος </w:t>
      </w:r>
      <w:proofErr w:type="spellStart"/>
      <w:r w:rsidRPr="007D787A">
        <w:rPr>
          <w:rFonts w:eastAsia="Times New Roman" w:cs="Times New Roman"/>
          <w:b/>
          <w:szCs w:val="24"/>
        </w:rPr>
        <w:t>Κρεμαστινός</w:t>
      </w:r>
      <w:proofErr w:type="spellEnd"/>
      <w:r w:rsidRPr="007D787A">
        <w:rPr>
          <w:rFonts w:eastAsia="Times New Roman" w:cs="Times New Roman"/>
          <w:b/>
          <w:szCs w:val="24"/>
        </w:rPr>
        <w:t xml:space="preserve">): </w:t>
      </w:r>
      <w:r>
        <w:rPr>
          <w:rFonts w:eastAsia="Times New Roman" w:cs="Times New Roman"/>
          <w:szCs w:val="24"/>
        </w:rPr>
        <w:t xml:space="preserve">Τον λόγο έχει ο Αντιπρόεδρος της </w:t>
      </w:r>
      <w:r w:rsidRPr="0094038A">
        <w:rPr>
          <w:rFonts w:eastAsia="Times New Roman" w:cs="Times New Roman"/>
          <w:szCs w:val="24"/>
        </w:rPr>
        <w:t>Κυβέρνησ</w:t>
      </w:r>
      <w:r w:rsidRPr="0094038A">
        <w:rPr>
          <w:rFonts w:eastAsia="Times New Roman" w:cs="Times New Roman"/>
          <w:szCs w:val="24"/>
        </w:rPr>
        <w:t>η</w:t>
      </w:r>
      <w:r>
        <w:rPr>
          <w:rFonts w:eastAsia="Times New Roman" w:cs="Times New Roman"/>
          <w:szCs w:val="24"/>
        </w:rPr>
        <w:t xml:space="preserve">ς και Υπουργός Οικονομίας και Ανάπτυξης κ. Ιωάννης Δραγασάκης για είκοσι λεπτά. </w:t>
      </w:r>
    </w:p>
    <w:p w14:paraId="06E4F51A" w14:textId="77777777" w:rsidR="007277CE" w:rsidRDefault="00471B06">
      <w:pPr>
        <w:spacing w:line="600" w:lineRule="auto"/>
        <w:ind w:firstLine="720"/>
        <w:contextualSpacing/>
        <w:jc w:val="both"/>
        <w:rPr>
          <w:rFonts w:eastAsia="Times New Roman"/>
          <w:szCs w:val="24"/>
        </w:rPr>
      </w:pPr>
      <w:r w:rsidRPr="00BE09AB">
        <w:rPr>
          <w:rFonts w:eastAsia="Times New Roman"/>
          <w:b/>
          <w:szCs w:val="24"/>
        </w:rPr>
        <w:t>ΙΩΑΝΝΗΣ ΔΡΑΓΑΣΑΚΗΣ (Αντιπρόεδρος της Κυβέρνησης και Υπουργός Οικονομίας και Ανάπτυξης):</w:t>
      </w:r>
      <w:r w:rsidRPr="00BE09AB">
        <w:rPr>
          <w:rFonts w:eastAsia="Times New Roman"/>
          <w:szCs w:val="24"/>
        </w:rPr>
        <w:t xml:space="preserve"> </w:t>
      </w:r>
      <w:r>
        <w:rPr>
          <w:rFonts w:eastAsia="Times New Roman"/>
          <w:szCs w:val="24"/>
        </w:rPr>
        <w:t>Κύριε Πρόεδρε, ευχαριστώ και τους Βουλευτές για την επερώτησή τους, που μας δίνουν την</w:t>
      </w:r>
      <w:r>
        <w:rPr>
          <w:rFonts w:eastAsia="Times New Roman"/>
          <w:szCs w:val="24"/>
        </w:rPr>
        <w:t xml:space="preserve"> ευκαιρία να συζητήσουμε ένα πολύ σοβαρό πρόβλημα. Βέβαια, έγιναν και γενικότερα σχόλια. Πιστεύω μπορούμε να τα συζητήσουμε όλα. </w:t>
      </w:r>
    </w:p>
    <w:p w14:paraId="06E4F51B" w14:textId="77777777" w:rsidR="007277CE" w:rsidRDefault="00471B06">
      <w:pPr>
        <w:spacing w:line="600" w:lineRule="auto"/>
        <w:ind w:firstLine="720"/>
        <w:contextualSpacing/>
        <w:jc w:val="both"/>
        <w:rPr>
          <w:rFonts w:eastAsia="Times New Roman"/>
          <w:szCs w:val="24"/>
        </w:rPr>
      </w:pPr>
      <w:r>
        <w:rPr>
          <w:rFonts w:eastAsia="Times New Roman"/>
          <w:szCs w:val="24"/>
        </w:rPr>
        <w:t>Το πρόβλημα είναι σοβαρό διότι πρέπει να μειώσουμε δραστικά τα κόκκινα</w:t>
      </w:r>
      <w:r>
        <w:rPr>
          <w:rFonts w:eastAsia="Times New Roman"/>
          <w:szCs w:val="24"/>
        </w:rPr>
        <w:t xml:space="preserve"> </w:t>
      </w:r>
      <w:r>
        <w:rPr>
          <w:rFonts w:eastAsia="Times New Roman"/>
          <w:szCs w:val="24"/>
        </w:rPr>
        <w:t>δάνεια, αν θέλουμε να έχουμε τραπεζικό σύστημα. Και πρέ</w:t>
      </w:r>
      <w:r>
        <w:rPr>
          <w:rFonts w:eastAsia="Times New Roman"/>
          <w:szCs w:val="24"/>
        </w:rPr>
        <w:t xml:space="preserve">πει να το κάνουμε αυτό μόνοι μας. Διότι αν δεν το κάνουμε μόνοι μας, ενδεχομένως να υποχρεωθούμε να υλοποιούμε εντολές, διότι η Ευρωπαϊκή Ένωση προχωράει από ό,τι φαίνεται στην Τραπεζική Ένωση. </w:t>
      </w:r>
    </w:p>
    <w:p w14:paraId="06E4F51C" w14:textId="77777777" w:rsidR="007277CE" w:rsidRDefault="00471B06">
      <w:pPr>
        <w:spacing w:line="600" w:lineRule="auto"/>
        <w:ind w:firstLine="720"/>
        <w:contextualSpacing/>
        <w:jc w:val="both"/>
        <w:rPr>
          <w:rFonts w:eastAsia="Times New Roman"/>
          <w:szCs w:val="24"/>
        </w:rPr>
      </w:pPr>
      <w:r>
        <w:rPr>
          <w:rFonts w:eastAsia="Times New Roman"/>
          <w:szCs w:val="24"/>
        </w:rPr>
        <w:t>Αυτό προϋποθέτει ότι τα μη εξυπηρετούμενα δάνεια, επειδή εκπρ</w:t>
      </w:r>
      <w:r>
        <w:rPr>
          <w:rFonts w:eastAsia="Times New Roman"/>
          <w:szCs w:val="24"/>
        </w:rPr>
        <w:t>οσωπούν ρίσκο, πρέπει λίγο πολύ να είναι στα ίδια επίπεδα σε όλες τις χώρες. Δεν μπορεί μια χώρα να έχει 40% κόκκινα</w:t>
      </w:r>
      <w:r>
        <w:rPr>
          <w:rFonts w:eastAsia="Times New Roman"/>
          <w:szCs w:val="24"/>
        </w:rPr>
        <w:t xml:space="preserve"> </w:t>
      </w:r>
      <w:r>
        <w:rPr>
          <w:rFonts w:eastAsia="Times New Roman"/>
          <w:szCs w:val="24"/>
        </w:rPr>
        <w:t>δάνεια και η άλλη να έχει 5% κόκκινα</w:t>
      </w:r>
      <w:r>
        <w:rPr>
          <w:rFonts w:eastAsia="Times New Roman"/>
          <w:szCs w:val="24"/>
        </w:rPr>
        <w:t xml:space="preserve"> </w:t>
      </w:r>
      <w:r>
        <w:rPr>
          <w:rFonts w:eastAsia="Times New Roman"/>
          <w:szCs w:val="24"/>
        </w:rPr>
        <w:t xml:space="preserve">δάνεια. Επομένως, </w:t>
      </w:r>
      <w:r>
        <w:rPr>
          <w:rFonts w:eastAsia="Times New Roman"/>
          <w:szCs w:val="24"/>
        </w:rPr>
        <w:lastRenderedPageBreak/>
        <w:t>το πρόβλημα είναι σοβαρότατο και πρέπει να το δούμε. Πρέπει να δούμε τι κάναμε και τ</w:t>
      </w:r>
      <w:r>
        <w:rPr>
          <w:rFonts w:eastAsia="Times New Roman"/>
          <w:szCs w:val="24"/>
        </w:rPr>
        <w:t xml:space="preserve">ι μπορούμε να κάνουμε. </w:t>
      </w:r>
    </w:p>
    <w:p w14:paraId="06E4F51D" w14:textId="77777777" w:rsidR="007277CE" w:rsidRDefault="00471B06">
      <w:pPr>
        <w:spacing w:line="600" w:lineRule="auto"/>
        <w:ind w:firstLine="720"/>
        <w:contextualSpacing/>
        <w:jc w:val="both"/>
        <w:rPr>
          <w:rFonts w:eastAsia="Times New Roman"/>
          <w:szCs w:val="24"/>
        </w:rPr>
      </w:pPr>
      <w:r>
        <w:rPr>
          <w:rFonts w:eastAsia="Times New Roman"/>
          <w:szCs w:val="24"/>
        </w:rPr>
        <w:t xml:space="preserve">Στα σχόλια τώρα. Πρώτα απ’ όλα, όσον αφορά το Ζάππειο. Εμείς πηγαίνουμε στο Ζάππειο όταν έχουμε κάτι να πούμε, όταν έχουμε ένα αποτέλεσμα να επιδείξουμε, όταν έχουμε μια επιτυχία να προβάλουμε. Δεν πάμε όταν έχουμε απλώς υποσχέσεις </w:t>
      </w:r>
      <w:r>
        <w:rPr>
          <w:rFonts w:eastAsia="Times New Roman"/>
          <w:szCs w:val="24"/>
        </w:rPr>
        <w:t xml:space="preserve">να δώσουμε, οι οποίες δεν εκπληρώνονται. </w:t>
      </w:r>
    </w:p>
    <w:p w14:paraId="06E4F51E" w14:textId="77777777" w:rsidR="007277CE" w:rsidRDefault="00471B06">
      <w:pPr>
        <w:spacing w:line="600" w:lineRule="auto"/>
        <w:ind w:firstLine="720"/>
        <w:contextualSpacing/>
        <w:jc w:val="both"/>
        <w:rPr>
          <w:rFonts w:eastAsia="Times New Roman"/>
          <w:szCs w:val="24"/>
        </w:rPr>
      </w:pPr>
      <w:r>
        <w:rPr>
          <w:rFonts w:eastAsia="Times New Roman"/>
          <w:szCs w:val="24"/>
        </w:rPr>
        <w:t>Α</w:t>
      </w:r>
      <w:r>
        <w:rPr>
          <w:rFonts w:eastAsia="Times New Roman"/>
          <w:szCs w:val="24"/>
        </w:rPr>
        <w:t>υτήν τη στιγμή εσείς μπορεί να διαφωνείτε, αλλά όλος ο κόσμος συμφωνεί, εννοώ όλη η Ευρώπη συμφωνεί, ότι αυτό που επετεύχθη επιτρέπει στην Ελλάδα να σταθεί στα πόδια της, να φύγουμε από τον κύκλο των μνημονίων. Έχουμε μπροστά μας δεκαπέντε χρόνια τουλάχιστ</w:t>
      </w:r>
      <w:r>
        <w:rPr>
          <w:rFonts w:eastAsia="Times New Roman"/>
          <w:szCs w:val="24"/>
        </w:rPr>
        <w:t xml:space="preserve">ον -χωρίς τον βραχνά του χρέους, με </w:t>
      </w:r>
      <w:proofErr w:type="spellStart"/>
      <w:r>
        <w:rPr>
          <w:rFonts w:eastAsia="Times New Roman"/>
          <w:szCs w:val="24"/>
        </w:rPr>
        <w:t>διαχειρίσιμες</w:t>
      </w:r>
      <w:proofErr w:type="spellEnd"/>
      <w:r>
        <w:rPr>
          <w:rFonts w:eastAsia="Times New Roman"/>
          <w:szCs w:val="24"/>
        </w:rPr>
        <w:t xml:space="preserve"> δαπάνες για την εξυπηρέτηση του χρέους- που αν τα αξιοποιήσουμε σωστά και προς όφελος της κοινωνίας, τότε ίσως να μην χρειαστεί ξανά να συζητάμε για αυτά που ζήσαμε στο παρελθόν. </w:t>
      </w:r>
    </w:p>
    <w:p w14:paraId="06E4F51F" w14:textId="77777777" w:rsidR="007277CE" w:rsidRDefault="00471B06">
      <w:pPr>
        <w:spacing w:line="600" w:lineRule="auto"/>
        <w:ind w:firstLine="720"/>
        <w:contextualSpacing/>
        <w:jc w:val="both"/>
        <w:rPr>
          <w:rFonts w:eastAsia="Times New Roman"/>
          <w:szCs w:val="24"/>
        </w:rPr>
      </w:pPr>
      <w:r>
        <w:rPr>
          <w:rFonts w:eastAsia="Times New Roman"/>
          <w:szCs w:val="24"/>
        </w:rPr>
        <w:t>Βεβαίως, άκουσα διάφορα πρ</w:t>
      </w:r>
      <w:r>
        <w:rPr>
          <w:rFonts w:eastAsia="Times New Roman"/>
          <w:szCs w:val="24"/>
        </w:rPr>
        <w:t xml:space="preserve">άγματα. Θα τα πούμε και με άλλες ευκαιρίες. Άκουσα με έκπληξη τον κ. Μπούρα να διαμαρτύρεται ότι θα έχουμε πλεονάσματα από το 2022 μέχρι το 2060. </w:t>
      </w:r>
    </w:p>
    <w:p w14:paraId="06E4F520" w14:textId="77777777" w:rsidR="007277CE" w:rsidRDefault="00471B06">
      <w:pPr>
        <w:spacing w:line="600" w:lineRule="auto"/>
        <w:ind w:firstLine="720"/>
        <w:contextualSpacing/>
        <w:jc w:val="both"/>
        <w:rPr>
          <w:rFonts w:eastAsia="Times New Roman"/>
          <w:szCs w:val="24"/>
        </w:rPr>
      </w:pPr>
      <w:r>
        <w:rPr>
          <w:rFonts w:eastAsia="Times New Roman"/>
          <w:szCs w:val="24"/>
        </w:rPr>
        <w:lastRenderedPageBreak/>
        <w:t>Μα, ανήκουμε στην Ευρωπαϊκή Ένωση, κύριε Μπούρα</w:t>
      </w:r>
      <w:r>
        <w:rPr>
          <w:rFonts w:eastAsia="Times New Roman"/>
          <w:szCs w:val="24"/>
        </w:rPr>
        <w:t>,</w:t>
      </w:r>
      <w:r>
        <w:rPr>
          <w:rFonts w:eastAsia="Times New Roman"/>
          <w:szCs w:val="24"/>
        </w:rPr>
        <w:t xml:space="preserve"> και υποκείμεθα στο Σύμφωνο Σταθερότητας. Δεν γνωρίζετε τι προβλέπει το Σύμφωνο Σταθερότητας; Δεν γνωρίζετε ότι όσες χώρες έχουν χρέος πάνω από το 60%, πρέπει κάθε χρόνο να μειώνουν κατά 1/20 το χρέος τους; Δεν γνωρίζετε ότι αν δεν υπήρχε η διαπραγμάτευση </w:t>
      </w:r>
      <w:r>
        <w:rPr>
          <w:rFonts w:eastAsia="Times New Roman"/>
          <w:szCs w:val="24"/>
        </w:rPr>
        <w:t xml:space="preserve">που υπήρξε, αυτό το πλεόνασμα θα ήταν ακόμα μεγαλύτερο; Και βεβαίως, τίποτα δεν αποκλείει στο μέλλον, εφόσον προχωρήσουμε, εφόσον ορθοποδήσουμε, όλα αυτά τα μακροπρόθεσμα να τεθούν ξανά σε διαπραγμάτευση. </w:t>
      </w:r>
    </w:p>
    <w:p w14:paraId="06E4F521" w14:textId="77777777" w:rsidR="007277CE" w:rsidRDefault="00471B06">
      <w:pPr>
        <w:spacing w:line="600" w:lineRule="auto"/>
        <w:ind w:firstLine="720"/>
        <w:contextualSpacing/>
        <w:jc w:val="both"/>
        <w:rPr>
          <w:rFonts w:eastAsia="Times New Roman"/>
          <w:szCs w:val="24"/>
        </w:rPr>
      </w:pPr>
      <w:r>
        <w:rPr>
          <w:rFonts w:eastAsia="Times New Roman"/>
          <w:szCs w:val="24"/>
        </w:rPr>
        <w:t>Όμως, δεν είναι δυνατόν ένα κόμμα, όπως εσείς, που</w:t>
      </w:r>
      <w:r>
        <w:rPr>
          <w:rFonts w:eastAsia="Times New Roman"/>
          <w:szCs w:val="24"/>
        </w:rPr>
        <w:t xml:space="preserve"> ονομάζεστε ευρωπαϊκό κόμμα, να μιλάτε λες και είμαστε εκτός θεσμικού πλαισίου και εκτός κανονισμών, όταν μάλιστα εσείς υπερασπιστήκατε τους κανονισμούς. Εμείς έχουμε και είχαμε τις δικές μας απόψεις γύρω απ’ αυτά τα θέματα. </w:t>
      </w:r>
    </w:p>
    <w:p w14:paraId="06E4F522" w14:textId="77777777" w:rsidR="007277CE" w:rsidRDefault="00471B06">
      <w:pPr>
        <w:spacing w:line="600" w:lineRule="auto"/>
        <w:ind w:firstLine="720"/>
        <w:contextualSpacing/>
        <w:jc w:val="both"/>
        <w:rPr>
          <w:rFonts w:eastAsia="Times New Roman"/>
          <w:szCs w:val="24"/>
        </w:rPr>
      </w:pPr>
      <w:r>
        <w:rPr>
          <w:rFonts w:eastAsia="Times New Roman"/>
          <w:szCs w:val="24"/>
        </w:rPr>
        <w:t>Έρχομαι, όμως, στο κυρίως θέμα</w:t>
      </w:r>
      <w:r>
        <w:rPr>
          <w:rFonts w:eastAsia="Times New Roman"/>
          <w:szCs w:val="24"/>
        </w:rPr>
        <w:t xml:space="preserve"> της επερώτησης για να πω ότι άκουσα με προσοχή τα σχόλιά σας. Αυτό που άκουσα ήταν δικά σας σχόλια στη δική μας πολιτική. Τις προτάσεις είπατε θα τις πείτε στη δευτερολογία. Θα είμαι εδώ και τότε για να τις ακούσω. </w:t>
      </w:r>
    </w:p>
    <w:p w14:paraId="06E4F523" w14:textId="77777777" w:rsidR="007277CE" w:rsidRDefault="00471B06">
      <w:pPr>
        <w:spacing w:line="600" w:lineRule="auto"/>
        <w:ind w:firstLine="720"/>
        <w:contextualSpacing/>
        <w:jc w:val="both"/>
        <w:rPr>
          <w:rFonts w:eastAsia="Times New Roman"/>
          <w:szCs w:val="24"/>
        </w:rPr>
      </w:pPr>
      <w:r>
        <w:rPr>
          <w:rFonts w:eastAsia="Times New Roman"/>
          <w:szCs w:val="24"/>
        </w:rPr>
        <w:lastRenderedPageBreak/>
        <w:t>Άκουσα επίσης και μαθήματα, να μας λέτε</w:t>
      </w:r>
      <w:r>
        <w:rPr>
          <w:rFonts w:eastAsia="Times New Roman"/>
          <w:szCs w:val="24"/>
        </w:rPr>
        <w:t xml:space="preserve"> ότι δεν ξέρουμε να μετράμε τον χρόνο. Μα, κάθε χρόνο που ανέβαιναν τα κόκκινα</w:t>
      </w:r>
      <w:r>
        <w:rPr>
          <w:rFonts w:eastAsia="Times New Roman"/>
          <w:szCs w:val="24"/>
        </w:rPr>
        <w:t xml:space="preserve"> </w:t>
      </w:r>
      <w:r>
        <w:rPr>
          <w:rFonts w:eastAsia="Times New Roman"/>
          <w:szCs w:val="24"/>
        </w:rPr>
        <w:t>δάνεια, κύριε συνάδελφε, κι έγινε αυτό το βουνό, αυτόν τον χρόνο εσείς δεν τον υπολογίζατε; Κι όλες αυτές τις ωραίες ιδέες που άκουσα εδώ από τον κ. Βλάχο για ένα σύστημα γρήγορ</w:t>
      </w:r>
      <w:r>
        <w:rPr>
          <w:rFonts w:eastAsia="Times New Roman"/>
          <w:szCs w:val="24"/>
        </w:rPr>
        <w:t xml:space="preserve">ο, απλό, αυτόματο που να λύνει αυτομάτως τα προβλήματα, τόσα χρόνια που ήσασταν </w:t>
      </w:r>
      <w:r w:rsidRPr="00EF72F8">
        <w:rPr>
          <w:rFonts w:eastAsia="Times New Roman"/>
          <w:szCs w:val="24"/>
        </w:rPr>
        <w:t>κυβέρνηση</w:t>
      </w:r>
      <w:r>
        <w:rPr>
          <w:rFonts w:eastAsia="Times New Roman"/>
          <w:szCs w:val="24"/>
        </w:rPr>
        <w:t xml:space="preserve">, δεν το επιχειρήσατε; </w:t>
      </w:r>
    </w:p>
    <w:p w14:paraId="06E4F524"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Εγώ ξέρω ότι ο κ. </w:t>
      </w:r>
      <w:proofErr w:type="spellStart"/>
      <w:r>
        <w:rPr>
          <w:rFonts w:eastAsia="Times New Roman" w:cs="Times New Roman"/>
          <w:szCs w:val="24"/>
        </w:rPr>
        <w:t>Δένδιας</w:t>
      </w:r>
      <w:proofErr w:type="spellEnd"/>
      <w:r>
        <w:rPr>
          <w:rFonts w:eastAsia="Times New Roman" w:cs="Times New Roman"/>
          <w:szCs w:val="24"/>
        </w:rPr>
        <w:t xml:space="preserve"> έκανε μία προσπάθεια, για την οποία ίσως μιλήσει και ο ίδιος γι’ αυτήν. Δεν είναι τόσο απλά αυτά τα θέματα, διότι για</w:t>
      </w:r>
      <w:r>
        <w:rPr>
          <w:rFonts w:eastAsia="Times New Roman" w:cs="Times New Roman"/>
          <w:szCs w:val="24"/>
        </w:rPr>
        <w:t xml:space="preserve"> να υπάρξουν λύσεις, πρέπει να υπάρξει συνεργασία, να υπάρξει εναρμόνιση συμφερόντων, να δοκιμαστούν τα συστήματα, να δοκιμαστεί ο θεσμός. Βιαστήκατε να κάνετε απολογισμό. </w:t>
      </w:r>
    </w:p>
    <w:p w14:paraId="06E4F525"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Είναι πρόωρος ο απολογισμός που κάνετε, διότι εμείς είμαστε εδώ, μελετούμε την πραγ</w:t>
      </w:r>
      <w:r>
        <w:rPr>
          <w:rFonts w:eastAsia="Times New Roman" w:cs="Times New Roman"/>
          <w:szCs w:val="24"/>
        </w:rPr>
        <w:t>ματικότητα, δοκιμάζουμε αυτά τα οποία εφαρμόζουμε, ακούμε και τις δικές σας παρατηρήσεις και προσπαθούμε να βελτιώσουμε το σύστημα.</w:t>
      </w:r>
    </w:p>
    <w:p w14:paraId="06E4F526"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lastRenderedPageBreak/>
        <w:t>Μου έκανε, επίσης, εντύπωση που δεν κάνατε κα</w:t>
      </w:r>
      <w:r>
        <w:rPr>
          <w:rFonts w:eastAsia="Times New Roman" w:cs="Times New Roman"/>
          <w:szCs w:val="24"/>
        </w:rPr>
        <w:t>μ</w:t>
      </w:r>
      <w:r>
        <w:rPr>
          <w:rFonts w:eastAsia="Times New Roman" w:cs="Times New Roman"/>
          <w:szCs w:val="24"/>
        </w:rPr>
        <w:t xml:space="preserve">μία αναφορά στο ίδιο το πρόβλημα. Πώς δημιουργήθηκε αυτό το πρόβλημα, αυτό το </w:t>
      </w:r>
      <w:r>
        <w:rPr>
          <w:rFonts w:eastAsia="Times New Roman" w:cs="Times New Roman"/>
          <w:szCs w:val="24"/>
        </w:rPr>
        <w:t>βουνό</w:t>
      </w:r>
      <w:r>
        <w:rPr>
          <w:rFonts w:eastAsia="Times New Roman" w:cs="Times New Roman"/>
          <w:szCs w:val="24"/>
        </w:rPr>
        <w:t xml:space="preserve"> </w:t>
      </w:r>
      <w:r>
        <w:rPr>
          <w:rFonts w:eastAsia="Times New Roman" w:cs="Times New Roman"/>
          <w:szCs w:val="24"/>
        </w:rPr>
        <w:t>των κόκκινων</w:t>
      </w:r>
      <w:r>
        <w:rPr>
          <w:rFonts w:eastAsia="Times New Roman" w:cs="Times New Roman"/>
          <w:szCs w:val="24"/>
        </w:rPr>
        <w:t xml:space="preserve"> </w:t>
      </w:r>
      <w:r>
        <w:rPr>
          <w:rFonts w:eastAsia="Times New Roman" w:cs="Times New Roman"/>
          <w:szCs w:val="24"/>
        </w:rPr>
        <w:t xml:space="preserve">δανείων; Μπορούμε να μιλάμε για τη λύση ενός προβλήματος, εάν δεν έχουμε κάποια άποψη, κάποια εικόνα για τις αιτίες που το δημιούργησαν; </w:t>
      </w:r>
    </w:p>
    <w:p w14:paraId="06E4F527"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Και υπάρχουν ευθύνες γι’ αυτό; Εσείς μόνο την Κυβέρνηση βλέπετε. Εξαίρεση είναι ο τελευταίος συνάδε</w:t>
      </w:r>
      <w:r>
        <w:rPr>
          <w:rFonts w:eastAsia="Times New Roman" w:cs="Times New Roman"/>
          <w:szCs w:val="24"/>
        </w:rPr>
        <w:t>λφος που είπε κάτι για τις τράπεζες. Και είναι σωστά αυτά που είπε. Δεν ξέρω εάν είναι πλήρως σωστά, εάν είναι παντού σωστά, αλλά τέτοια κρούσματα υπάρχουν.</w:t>
      </w:r>
    </w:p>
    <w:p w14:paraId="06E4F528"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Θα ήθελα, λοιπόν, επιγραμματικά να θυμίσω -ακριβώς για να έχουμε επίγνωση του βάθους και της έκταση</w:t>
      </w:r>
      <w:r>
        <w:rPr>
          <w:rFonts w:eastAsia="Times New Roman" w:cs="Times New Roman"/>
          <w:szCs w:val="24"/>
        </w:rPr>
        <w:t>ς του προβλήματος που έχουμε να αντιμετωπίσουμε- ότι στο πρόβλημα αυτό αντανακλάται, πρώτον, η συμπεριφορά και η πολιτική και των τραπεζών και των κυβερνήσεων πριν από την κρίση. Ο τρόπος, δηλαδή, που δίνονταν τα δάνεια πριν από την κρίση, ευθύνεται ως ένα</w:t>
      </w:r>
      <w:r>
        <w:rPr>
          <w:rFonts w:eastAsia="Times New Roman" w:cs="Times New Roman"/>
          <w:szCs w:val="24"/>
        </w:rPr>
        <w:t xml:space="preserve"> μέτρο και ως ένα βαθμό για την ευκολία με την οποία μετά δημιουργήθηκε όλο αυτό το βουνό</w:t>
      </w:r>
      <w:r>
        <w:rPr>
          <w:rFonts w:eastAsia="Times New Roman" w:cs="Times New Roman"/>
          <w:szCs w:val="24"/>
        </w:rPr>
        <w:t xml:space="preserve"> </w:t>
      </w:r>
      <w:r>
        <w:rPr>
          <w:rFonts w:eastAsia="Times New Roman" w:cs="Times New Roman"/>
          <w:szCs w:val="24"/>
        </w:rPr>
        <w:t>των κόκκινων δανείων.</w:t>
      </w:r>
    </w:p>
    <w:p w14:paraId="06E4F529"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είναι η πολιτική του πρώτου και του δεύτερου μνημονίου. Η απότομη καταβύθιση της οικονομίας, η απότομη και τεράστια αύξηση της ανεργία</w:t>
      </w:r>
      <w:r>
        <w:rPr>
          <w:rFonts w:eastAsia="Times New Roman" w:cs="Times New Roman"/>
          <w:szCs w:val="24"/>
        </w:rPr>
        <w:t>ς, η απότομη και πρωτοφανής πτώση των εισοδημάτων οδήγησε στο αποτέλεσμα πολλοί, είτε πολίτες, είτε μισθωτοί, είτε επιχειρηματίες, να μην μπορούν να ανταποκριθούν στις υποχρεώσεις τους.</w:t>
      </w:r>
    </w:p>
    <w:p w14:paraId="06E4F52A"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Και η τρίτη αιτία είναι η αδράνεια των κυβερνήσεων, μεταξύ των οποίων </w:t>
      </w:r>
      <w:r>
        <w:rPr>
          <w:rFonts w:eastAsia="Times New Roman" w:cs="Times New Roman"/>
          <w:szCs w:val="24"/>
        </w:rPr>
        <w:t>και της δικής σας κυβέρνησης. Μας παραδώσατε ένα βουνό</w:t>
      </w:r>
      <w:r>
        <w:rPr>
          <w:rFonts w:eastAsia="Times New Roman" w:cs="Times New Roman"/>
          <w:szCs w:val="24"/>
        </w:rPr>
        <w:t xml:space="preserve"> </w:t>
      </w:r>
      <w:r>
        <w:rPr>
          <w:rFonts w:eastAsia="Times New Roman" w:cs="Times New Roman"/>
          <w:szCs w:val="24"/>
        </w:rPr>
        <w:t>από μη εξυπηρετούμενα δάνεια, χωρίς κανένα θεσμικό πλαίσιο για την αντιμετώπισή τους.</w:t>
      </w:r>
    </w:p>
    <w:p w14:paraId="06E4F52B"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Είναι αξιοσημείωτο -γράφει σε μία </w:t>
      </w:r>
      <w:r>
        <w:rPr>
          <w:rFonts w:eastAsia="Times New Roman" w:cs="Times New Roman"/>
          <w:szCs w:val="24"/>
        </w:rPr>
        <w:t xml:space="preserve">έκθεση </w:t>
      </w:r>
      <w:r>
        <w:rPr>
          <w:rFonts w:eastAsia="Times New Roman" w:cs="Times New Roman"/>
          <w:szCs w:val="24"/>
        </w:rPr>
        <w:t>ο Ειδικός Γραμματέας Διαχείρισης Ιδιωτικού Χρέους- ότι μέχρι τα τέλη του 2</w:t>
      </w:r>
      <w:r>
        <w:rPr>
          <w:rFonts w:eastAsia="Times New Roman" w:cs="Times New Roman"/>
          <w:szCs w:val="24"/>
        </w:rPr>
        <w:t>014 δεν υπήρχε κανένα θεσμικό εργαλείο για τη ρύθμιση των κόκκινων</w:t>
      </w:r>
      <w:r>
        <w:rPr>
          <w:rFonts w:eastAsia="Times New Roman" w:cs="Times New Roman"/>
          <w:szCs w:val="24"/>
        </w:rPr>
        <w:t xml:space="preserve"> </w:t>
      </w:r>
      <w:r>
        <w:rPr>
          <w:rFonts w:eastAsia="Times New Roman" w:cs="Times New Roman"/>
          <w:szCs w:val="24"/>
        </w:rPr>
        <w:t xml:space="preserve">δανείων των επιχειρήσεων και οι τράπεζες ουσιαστικά ανακύκλωναν και επιμήκυναν τα δάνεια, τα οποία συσσώρευαν μεγάλες προσαυξήσεις εξαιτίας της συνεχούς ανόδου των επιτοκίων. </w:t>
      </w:r>
    </w:p>
    <w:p w14:paraId="06E4F52C"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Ο νόμος </w:t>
      </w:r>
      <w:proofErr w:type="spellStart"/>
      <w:r>
        <w:rPr>
          <w:rFonts w:eastAsia="Times New Roman" w:cs="Times New Roman"/>
          <w:szCs w:val="24"/>
        </w:rPr>
        <w:t>Δένδι</w:t>
      </w:r>
      <w:r>
        <w:rPr>
          <w:rFonts w:eastAsia="Times New Roman" w:cs="Times New Roman"/>
          <w:szCs w:val="24"/>
        </w:rPr>
        <w:t>α</w:t>
      </w:r>
      <w:proofErr w:type="spellEnd"/>
      <w:r>
        <w:rPr>
          <w:rFonts w:eastAsia="Times New Roman" w:cs="Times New Roman"/>
          <w:szCs w:val="24"/>
        </w:rPr>
        <w:t xml:space="preserve"> που ψηφίστηκε στα μέσα του Νοεμβρίου του 2014, δεν είχε καθόλου ανταπόκριση από την αγορά, αφού </w:t>
      </w:r>
      <w:r>
        <w:rPr>
          <w:rFonts w:eastAsia="Times New Roman" w:cs="Times New Roman"/>
          <w:szCs w:val="24"/>
        </w:rPr>
        <w:lastRenderedPageBreak/>
        <w:t xml:space="preserve">έγιναν μόνο </w:t>
      </w:r>
      <w:proofErr w:type="spellStart"/>
      <w:r>
        <w:rPr>
          <w:rFonts w:eastAsia="Times New Roman" w:cs="Times New Roman"/>
          <w:szCs w:val="24"/>
        </w:rPr>
        <w:t>εκατόν</w:t>
      </w:r>
      <w:proofErr w:type="spellEnd"/>
      <w:r>
        <w:rPr>
          <w:rFonts w:eastAsia="Times New Roman" w:cs="Times New Roman"/>
          <w:szCs w:val="24"/>
        </w:rPr>
        <w:t xml:space="preserve"> πενήντα αιτήσεις και ρυθμίστηκαν χρέη επιτυχώς μόνο για τρεις επιχειρήσεις. </w:t>
      </w:r>
    </w:p>
    <w:p w14:paraId="06E4F52D"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Εγώ δεν θα μιλήσω για σεμνότητα και κάποια αυτοσυγκράτηση, που</w:t>
      </w:r>
      <w:r>
        <w:rPr>
          <w:rFonts w:eastAsia="Times New Roman" w:cs="Times New Roman"/>
          <w:szCs w:val="24"/>
        </w:rPr>
        <w:t xml:space="preserve"> θα περίμενε κανείς. Υπάρχουν, όμως, ιστορικά γεγονότα, τα οποία μας βαραίνουν σήμερα. </w:t>
      </w:r>
    </w:p>
    <w:p w14:paraId="06E4F52E"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Εμείς προσπαθήσαμε και δημιουργήσαμε ένα ολοκληρωμένο θεσμικό πλαίσιο. Βελτιώσαμε τον νόμο Κατσέλη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Σταθάκη, όπως εξελίχθηκε. Δημιουργήσαμε τον εξωδικαστικό συμβιβασμό</w:t>
      </w:r>
      <w:r>
        <w:rPr>
          <w:rFonts w:eastAsia="Times New Roman" w:cs="Times New Roman"/>
          <w:szCs w:val="24"/>
        </w:rPr>
        <w:t xml:space="preserve">, έναν νέο θεσμό με δυσκολίες σε όλες τις χώρες της Ευρώπης. </w:t>
      </w:r>
    </w:p>
    <w:p w14:paraId="06E4F52F"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πρέπει να πω ότι οι θεσμοί ήταν πολύ διστακτικοί ακόμα και στις αλλαγές που κάναμε τελευταία. Η άποψή τους ήταν να αφήσουμε τον θεσμό να δοκιμαστεί και μετά να κάνουμε αλλαγές. Τελικά, </w:t>
      </w:r>
      <w:r>
        <w:rPr>
          <w:rFonts w:eastAsia="Times New Roman" w:cs="Times New Roman"/>
          <w:szCs w:val="24"/>
        </w:rPr>
        <w:t>πείστηκαν βεβαίως, και προχωρήσαμε σε ορισμένες αλλαγές, στις οποίες θα αναφερθώ.</w:t>
      </w:r>
    </w:p>
    <w:p w14:paraId="06E4F530"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Προχωρούν οι ηλεκτρονικοί πλειστηριασμοί. Και μάλιστα από τα στοιχεία τα οποία μου δόθηκαν, έχουμε και το θετικό γε</w:t>
      </w:r>
      <w:r>
        <w:rPr>
          <w:rFonts w:eastAsia="Times New Roman" w:cs="Times New Roman"/>
          <w:szCs w:val="24"/>
        </w:rPr>
        <w:lastRenderedPageBreak/>
        <w:t>γονός ότι περίπου το 30% με 40% των υποθέσεων διακανονίζοντ</w:t>
      </w:r>
      <w:r>
        <w:rPr>
          <w:rFonts w:eastAsia="Times New Roman" w:cs="Times New Roman"/>
          <w:szCs w:val="24"/>
        </w:rPr>
        <w:t>αι πριν την πραγματοποίηση του πλειστηριασμού και αυτό είναι το μεγαλύτερο όφελος, νομίζω.</w:t>
      </w:r>
    </w:p>
    <w:p w14:paraId="06E4F531"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να πω ότι υπήρξαν δισταγμοί ή και υπονομεύσεις στο θεσμό του εξωδικαστικού και από κυκλώματα εκτός τραπεζών, όπως λογιστικών, νομικών συμφερόντων και άλλων, </w:t>
      </w:r>
      <w:r>
        <w:rPr>
          <w:rFonts w:eastAsia="Times New Roman" w:cs="Times New Roman"/>
          <w:szCs w:val="24"/>
        </w:rPr>
        <w:t xml:space="preserve">αλλά και οι τράπεζες είτε δεν κατανόησαν τη σημασία του είτε δεν μπόρεσαν να ανταποκριθούν στις απαιτήσεις του. </w:t>
      </w:r>
    </w:p>
    <w:p w14:paraId="06E4F532"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Γεγονός πάντως είναι ότι αυτήν τη στιγμή που μιλάμε, εγώ τουλάχιστον ως Υπουργός, θέλω να διαβεβαιώσω ότι υπάρχει ένα κλίμα συνεργασίας μεταξύ </w:t>
      </w:r>
      <w:r>
        <w:rPr>
          <w:rFonts w:eastAsia="Times New Roman" w:cs="Times New Roman"/>
          <w:szCs w:val="24"/>
        </w:rPr>
        <w:t>όλων των εμπλεκόμενων φορέων με στόχο την επιτάχυνση του θεσμού, διότι και οι τράπεζες είναι σε μια υποχρεωτική πορεία, όπως είπα, και πρέπει να μειώσουν πιο δραστικά, πιο γρήγορα τα κόκκινα</w:t>
      </w:r>
      <w:r>
        <w:rPr>
          <w:rFonts w:eastAsia="Times New Roman" w:cs="Times New Roman"/>
          <w:szCs w:val="24"/>
        </w:rPr>
        <w:t xml:space="preserve"> </w:t>
      </w:r>
      <w:r>
        <w:rPr>
          <w:rFonts w:eastAsia="Times New Roman" w:cs="Times New Roman"/>
          <w:szCs w:val="24"/>
        </w:rPr>
        <w:t>δάνεια.</w:t>
      </w:r>
    </w:p>
    <w:p w14:paraId="06E4F533"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Τι κάναμε εμείς με τις τελευταίες αλλαγές, τις οποίες υπο</w:t>
      </w:r>
      <w:r>
        <w:rPr>
          <w:rFonts w:eastAsia="Times New Roman" w:cs="Times New Roman"/>
          <w:szCs w:val="24"/>
        </w:rPr>
        <w:t xml:space="preserve">βαθμίσατε, πιστεύω, από αντιπολιτευτική διάθεση; Εμείς, πρώτον, διευρύναμε το πεδίο εφαρμογής του νόμου. Δεύτερον, απλουστεύσαμε τις διαδικασίες σημαντικά και επιταχύναμε την </w:t>
      </w:r>
      <w:r>
        <w:rPr>
          <w:rFonts w:eastAsia="Times New Roman" w:cs="Times New Roman"/>
          <w:szCs w:val="24"/>
        </w:rPr>
        <w:lastRenderedPageBreak/>
        <w:t>όλη διαδικασία -υπάρχουν ακόμα και τώρα εμπλοκές, μετά μπορούμε να πούμε και κάπο</w:t>
      </w:r>
      <w:r>
        <w:rPr>
          <w:rFonts w:eastAsia="Times New Roman" w:cs="Times New Roman"/>
          <w:szCs w:val="24"/>
        </w:rPr>
        <w:t>ιες λεπτομέρειες- έτσι ώστε πιο πολλοί, πιο γρήγορα και πιο απλά να μπορέσουν να περάσουν τη διαδικασία αυτή. Γι’ αυτό νομίζω ότι σε μια επόμενη επερώτηση ή άλλη αφορμή που θα έχουμε προς τον Σεπτέμβριο-Οκτώβριο πιστεύω και ελπίζω ότι τα αποτελέσματα θα εί</w:t>
      </w:r>
      <w:r>
        <w:rPr>
          <w:rFonts w:eastAsia="Times New Roman" w:cs="Times New Roman"/>
          <w:szCs w:val="24"/>
        </w:rPr>
        <w:t>ναι εντυπωσιακά διαφορετικά.</w:t>
      </w:r>
    </w:p>
    <w:p w14:paraId="06E4F534"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Διευρύναμε λοιπόν, το φάσμα των επιλέξιμων, ας το πω έτσι. Όπως είπατε, μπήκαν οι ελεύθεροι επαγγελματίες. Την Τετάρτη ανοίγει η πλατφόρμα για τους αγρότες και σιγά-σιγά νομίζω ότι περιορίζεται πάρα πολύ ο αριθμός όσων δεν μπορ</w:t>
      </w:r>
      <w:r>
        <w:rPr>
          <w:rFonts w:eastAsia="Times New Roman" w:cs="Times New Roman"/>
          <w:szCs w:val="24"/>
        </w:rPr>
        <w:t xml:space="preserve">ούν να μπουν. </w:t>
      </w:r>
    </w:p>
    <w:p w14:paraId="06E4F535"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Δώσαμε, λοιπόν, τη δυνατότητα να ρυθμίσουν τις οφειλές τους προς </w:t>
      </w:r>
      <w:r>
        <w:rPr>
          <w:rFonts w:eastAsia="Times New Roman" w:cs="Times New Roman"/>
          <w:szCs w:val="24"/>
        </w:rPr>
        <w:t>δημόσιο</w:t>
      </w:r>
      <w:r>
        <w:rPr>
          <w:rFonts w:eastAsia="Times New Roman" w:cs="Times New Roman"/>
          <w:szCs w:val="24"/>
        </w:rPr>
        <w:t>, ΕΦΚΑ και εφορίες και ανεβάσαμε το ύψος. Από 100.000 που ήταν, τώρα πάει μέχρι 250.000. Αυτό σημαίνει ότι οφειλέτες αυτής της κατηγορίας, που δεν μπορούσαν πριν να μπου</w:t>
      </w:r>
      <w:r>
        <w:rPr>
          <w:rFonts w:eastAsia="Times New Roman" w:cs="Times New Roman"/>
          <w:szCs w:val="24"/>
        </w:rPr>
        <w:t xml:space="preserve">ν στο σύστημα και να ρυθμίσουν τις οφειλές τους με </w:t>
      </w:r>
      <w:proofErr w:type="spellStart"/>
      <w:r>
        <w:rPr>
          <w:rFonts w:eastAsia="Times New Roman" w:cs="Times New Roman"/>
          <w:szCs w:val="24"/>
        </w:rPr>
        <w:t>εκατόν</w:t>
      </w:r>
      <w:proofErr w:type="spellEnd"/>
      <w:r>
        <w:rPr>
          <w:rFonts w:eastAsia="Times New Roman" w:cs="Times New Roman"/>
          <w:szCs w:val="24"/>
        </w:rPr>
        <w:t xml:space="preserve"> είκοσι δόσεις, τώρα μπορούν να το κάνουν. Και θα περίμενα</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αυτό να αναγνωριστεί ως ένα θετικό γεγονός</w:t>
      </w:r>
      <w:r>
        <w:rPr>
          <w:rFonts w:eastAsia="Times New Roman" w:cs="Times New Roman"/>
          <w:szCs w:val="24"/>
        </w:rPr>
        <w:t>,</w:t>
      </w:r>
      <w:r>
        <w:rPr>
          <w:rFonts w:eastAsia="Times New Roman" w:cs="Times New Roman"/>
          <w:szCs w:val="24"/>
        </w:rPr>
        <w:t xml:space="preserve"> αφού όλοι μ</w:t>
      </w:r>
      <w:r>
        <w:rPr>
          <w:rFonts w:eastAsia="Times New Roman" w:cs="Times New Roman"/>
          <w:szCs w:val="24"/>
        </w:rPr>
        <w:t>ά</w:t>
      </w:r>
      <w:r>
        <w:rPr>
          <w:rFonts w:eastAsia="Times New Roman" w:cs="Times New Roman"/>
          <w:szCs w:val="24"/>
        </w:rPr>
        <w:t xml:space="preserve">ς το λένε. </w:t>
      </w:r>
    </w:p>
    <w:p w14:paraId="06E4F536"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Με τον τρόπο αυτό</w:t>
      </w:r>
      <w:r>
        <w:rPr>
          <w:rFonts w:eastAsia="Times New Roman" w:cs="Times New Roman"/>
          <w:szCs w:val="24"/>
        </w:rPr>
        <w:t>,</w:t>
      </w:r>
      <w:r>
        <w:rPr>
          <w:rFonts w:eastAsia="Times New Roman" w:cs="Times New Roman"/>
          <w:szCs w:val="24"/>
        </w:rPr>
        <w:t xml:space="preserve"> καλύπτουμε στατιστικά περίπου το 95% των οφειλετών. </w:t>
      </w:r>
      <w:r>
        <w:rPr>
          <w:rFonts w:eastAsia="Times New Roman" w:cs="Times New Roman"/>
          <w:szCs w:val="24"/>
        </w:rPr>
        <w:t>Έτσι</w:t>
      </w:r>
      <w:r>
        <w:rPr>
          <w:rFonts w:eastAsia="Times New Roman" w:cs="Times New Roman"/>
          <w:szCs w:val="24"/>
        </w:rPr>
        <w:t>,</w:t>
      </w:r>
      <w:r>
        <w:rPr>
          <w:rFonts w:eastAsia="Times New Roman" w:cs="Times New Roman"/>
          <w:szCs w:val="24"/>
        </w:rPr>
        <w:t xml:space="preserve"> με τις ρυθμίσεις αυτές δίνεται, πιστεύουμε, μια ανάσα σε όσους ανήκουν σε αυτές τις κατηγορίες. </w:t>
      </w:r>
    </w:p>
    <w:p w14:paraId="06E4F537"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δώσαμε τη δυνατότητα να εντάσσονται στη ρύθμιση των </w:t>
      </w:r>
      <w:proofErr w:type="spellStart"/>
      <w:r>
        <w:rPr>
          <w:rFonts w:eastAsia="Times New Roman" w:cs="Times New Roman"/>
          <w:szCs w:val="24"/>
        </w:rPr>
        <w:t>εκατόν</w:t>
      </w:r>
      <w:proofErr w:type="spellEnd"/>
      <w:r>
        <w:rPr>
          <w:rFonts w:eastAsia="Times New Roman" w:cs="Times New Roman"/>
          <w:szCs w:val="24"/>
        </w:rPr>
        <w:t xml:space="preserve"> είκοσι δόσεων και χρέη</w:t>
      </w:r>
      <w:r>
        <w:rPr>
          <w:rFonts w:eastAsia="Times New Roman" w:cs="Times New Roman"/>
          <w:szCs w:val="24"/>
        </w:rPr>
        <w:t>,</w:t>
      </w:r>
      <w:r>
        <w:rPr>
          <w:rFonts w:eastAsia="Times New Roman" w:cs="Times New Roman"/>
          <w:szCs w:val="24"/>
        </w:rPr>
        <w:t xml:space="preserve"> που δημιουργήθηκαν εντός του 2017. Επομένως, στη ρύθμιση μπο</w:t>
      </w:r>
      <w:r>
        <w:rPr>
          <w:rFonts w:eastAsia="Times New Roman" w:cs="Times New Roman"/>
          <w:szCs w:val="24"/>
        </w:rPr>
        <w:t>ρούν να μπουν αθροιστικά χρέη μέχρι και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2017. </w:t>
      </w:r>
    </w:p>
    <w:p w14:paraId="06E4F538"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Τρίτον, δώσαμε τη δυνατότητα να εντάσσονται στη ρύθμιση και όσοι έχουν ακίνητη περιουσία πάνω από 1,2 εκατομμύρια ευρώ, που προβλεπόταν ως τώρα και έχουμε φτάσει σε ένα επίπεδο 4 εκατομμυρίων ευρώ.</w:t>
      </w:r>
    </w:p>
    <w:p w14:paraId="06E4F539"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Τέλος</w:t>
      </w:r>
      <w:r>
        <w:rPr>
          <w:rFonts w:eastAsia="Times New Roman" w:cs="Times New Roman"/>
          <w:szCs w:val="24"/>
        </w:rPr>
        <w:t xml:space="preserve">, στη ρύθμιση των </w:t>
      </w:r>
      <w:proofErr w:type="spellStart"/>
      <w:r>
        <w:rPr>
          <w:rFonts w:eastAsia="Times New Roman" w:cs="Times New Roman"/>
          <w:szCs w:val="24"/>
        </w:rPr>
        <w:t>εκατόν</w:t>
      </w:r>
      <w:proofErr w:type="spellEnd"/>
      <w:r>
        <w:rPr>
          <w:rFonts w:eastAsia="Times New Roman" w:cs="Times New Roman"/>
          <w:szCs w:val="24"/>
        </w:rPr>
        <w:t xml:space="preserve"> είκοσι δόσεων μπορούν να εντάσσονται και όσοι είχαν μπει σε προηγούμενη ρύθμιση</w:t>
      </w:r>
      <w:r>
        <w:rPr>
          <w:rFonts w:eastAsia="Times New Roman" w:cs="Times New Roman"/>
          <w:szCs w:val="24"/>
        </w:rPr>
        <w:t>,</w:t>
      </w:r>
      <w:r>
        <w:rPr>
          <w:rFonts w:eastAsia="Times New Roman" w:cs="Times New Roman"/>
          <w:szCs w:val="24"/>
        </w:rPr>
        <w:t xml:space="preserve"> χωρίς να έχει ολοκληρωθεί και επομένως ξαναρχίζουν, ας το πω έτσι ή μπαίνουν ξανά στη διαδικασία των </w:t>
      </w:r>
      <w:proofErr w:type="spellStart"/>
      <w:r>
        <w:rPr>
          <w:rFonts w:eastAsia="Times New Roman" w:cs="Times New Roman"/>
          <w:szCs w:val="24"/>
        </w:rPr>
        <w:t>εκατόν</w:t>
      </w:r>
      <w:proofErr w:type="spellEnd"/>
      <w:r>
        <w:rPr>
          <w:rFonts w:eastAsia="Times New Roman" w:cs="Times New Roman"/>
          <w:szCs w:val="24"/>
        </w:rPr>
        <w:t xml:space="preserve"> είκοσι δόσεων.</w:t>
      </w:r>
    </w:p>
    <w:p w14:paraId="06E4F53A"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Θα ήθελα, όμως, κύριοι συνά</w:t>
      </w:r>
      <w:r>
        <w:rPr>
          <w:rFonts w:eastAsia="Times New Roman" w:cs="Times New Roman"/>
          <w:szCs w:val="24"/>
        </w:rPr>
        <w:t xml:space="preserve">δελφοι, να έχουμε μια αίσθηση των μεγεθών και να έχουμε μια αίσθηση του γεγονότος </w:t>
      </w:r>
      <w:r>
        <w:rPr>
          <w:rFonts w:eastAsia="Times New Roman" w:cs="Times New Roman"/>
          <w:szCs w:val="24"/>
        </w:rPr>
        <w:lastRenderedPageBreak/>
        <w:t>ότι ο εξωδικαστικός διακανονισμός αποτελεί ένα από τα εργαλεία. Δηλαδή</w:t>
      </w:r>
      <w:r>
        <w:rPr>
          <w:rFonts w:eastAsia="Times New Roman" w:cs="Times New Roman"/>
          <w:szCs w:val="24"/>
        </w:rPr>
        <w:t>,</w:t>
      </w:r>
      <w:r>
        <w:rPr>
          <w:rFonts w:eastAsia="Times New Roman" w:cs="Times New Roman"/>
          <w:szCs w:val="24"/>
        </w:rPr>
        <w:t xml:space="preserve"> αν οι τράπεζες αυτοβούλως δεν κάνουν ρυθμίσεις, αν οι τράπεζες αυτοβούλως δεν προσπαθήσουν να απευθυνθ</w:t>
      </w:r>
      <w:r>
        <w:rPr>
          <w:rFonts w:eastAsia="Times New Roman" w:cs="Times New Roman"/>
          <w:szCs w:val="24"/>
        </w:rPr>
        <w:t>ούν σε όσους είναι στον νόμο Κατσέλη-Σταθάκη, για να τους προτείνουν λύσεις</w:t>
      </w:r>
      <w:r>
        <w:rPr>
          <w:rFonts w:eastAsia="Times New Roman" w:cs="Times New Roman"/>
          <w:szCs w:val="24"/>
        </w:rPr>
        <w:t>,</w:t>
      </w:r>
      <w:r>
        <w:rPr>
          <w:rFonts w:eastAsia="Times New Roman" w:cs="Times New Roman"/>
          <w:szCs w:val="24"/>
        </w:rPr>
        <w:t xml:space="preserve"> ούτως ώστε να μην χρειάζεται να περιμένουν το δικαστήριο και αν οι τράπεζες –κάτι για το οποίο έχουν αναλάβει δεσμεύσεις- δεν προσπαθήσουν οι ίδιες κεντρικά –διότι οι τράπεζες απο</w:t>
      </w:r>
      <w:r>
        <w:rPr>
          <w:rFonts w:eastAsia="Times New Roman" w:cs="Times New Roman"/>
          <w:szCs w:val="24"/>
        </w:rPr>
        <w:t xml:space="preserve">τελούν μεγάλους γραφειοκρατικούς μηχανισμούς- να εντοπίσουν επιχειρήσεις και με δικά τους προγράμματα να εξασφαλίσουν ότι ένας αριθμός τέτοιων επιχειρήσεων θα περάσει από το σύστημα, τότε πρέπει να σας επισημάνω ότι θα υπάρχει πρόβλημα. </w:t>
      </w:r>
    </w:p>
    <w:p w14:paraId="06E4F53B"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Και αυτό το λέω δι</w:t>
      </w:r>
      <w:r>
        <w:rPr>
          <w:rFonts w:eastAsia="Times New Roman" w:cs="Times New Roman"/>
          <w:szCs w:val="24"/>
        </w:rPr>
        <w:t>ότι τα κόκκινα δάνεια έφτασαν στο μέγιστο ύψος τους το 2014</w:t>
      </w:r>
      <w:r>
        <w:rPr>
          <w:rFonts w:eastAsia="Times New Roman" w:cs="Times New Roman"/>
          <w:szCs w:val="24"/>
        </w:rPr>
        <w:t>,</w:t>
      </w:r>
      <w:r>
        <w:rPr>
          <w:rFonts w:eastAsia="Times New Roman" w:cs="Times New Roman"/>
          <w:szCs w:val="24"/>
        </w:rPr>
        <w:t xml:space="preserve"> στα 78,5 δισεκατομμύρια ευρώ, άρχισε από τότε η μείωσή τους, κλείσαμε το 2017 στα 66 δισεκατομμύρια ευρώ, αλλά είναι ακόμα πάρα πολύ υψηλά. Επομένως, ο στόχος παραμένει και πιστεύω ότι πρέπει να </w:t>
      </w:r>
      <w:r>
        <w:rPr>
          <w:rFonts w:eastAsia="Times New Roman" w:cs="Times New Roman"/>
          <w:szCs w:val="24"/>
        </w:rPr>
        <w:t>ενταθούν όλες οι προσπάθειες και απ’ όλες τις πλευρές.</w:t>
      </w:r>
    </w:p>
    <w:p w14:paraId="06E4F53C"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lastRenderedPageBreak/>
        <w:t>Μίλησα πριν για αιτίες</w:t>
      </w:r>
      <w:r>
        <w:rPr>
          <w:rFonts w:eastAsia="Times New Roman" w:cs="Times New Roman"/>
          <w:szCs w:val="24"/>
        </w:rPr>
        <w:t>,</w:t>
      </w:r>
      <w:r>
        <w:rPr>
          <w:rFonts w:eastAsia="Times New Roman" w:cs="Times New Roman"/>
          <w:szCs w:val="24"/>
        </w:rPr>
        <w:t xml:space="preserve"> που εσείς </w:t>
      </w:r>
      <w:proofErr w:type="spellStart"/>
      <w:r>
        <w:rPr>
          <w:rFonts w:eastAsia="Times New Roman" w:cs="Times New Roman"/>
          <w:szCs w:val="24"/>
        </w:rPr>
        <w:t>παραβλέψατε</w:t>
      </w:r>
      <w:proofErr w:type="spellEnd"/>
      <w:r>
        <w:rPr>
          <w:rFonts w:eastAsia="Times New Roman" w:cs="Times New Roman"/>
          <w:szCs w:val="24"/>
        </w:rPr>
        <w:t xml:space="preserve">, πλην του συναδέλφου κ. </w:t>
      </w:r>
      <w:proofErr w:type="spellStart"/>
      <w:r>
        <w:rPr>
          <w:rFonts w:eastAsia="Times New Roman" w:cs="Times New Roman"/>
          <w:szCs w:val="24"/>
        </w:rPr>
        <w:t>Μπουκώρου</w:t>
      </w:r>
      <w:proofErr w:type="spellEnd"/>
      <w:r>
        <w:rPr>
          <w:rFonts w:eastAsia="Times New Roman" w:cs="Times New Roman"/>
          <w:szCs w:val="24"/>
        </w:rPr>
        <w:t xml:space="preserve">, που αναφέρθηκε κάπως στο θέμα αυτό. Εγώ δεν θα μιλήσω για υπονόμευση από τις τράπεζες, </w:t>
      </w:r>
      <w:r>
        <w:rPr>
          <w:rFonts w:eastAsia="Times New Roman" w:cs="Times New Roman"/>
          <w:szCs w:val="24"/>
        </w:rPr>
        <w:t xml:space="preserve">γιατί </w:t>
      </w:r>
      <w:r>
        <w:rPr>
          <w:rFonts w:eastAsia="Times New Roman" w:cs="Times New Roman"/>
          <w:szCs w:val="24"/>
        </w:rPr>
        <w:t xml:space="preserve">είναι βαριά κουβέντα. Θα </w:t>
      </w:r>
      <w:r>
        <w:rPr>
          <w:rFonts w:eastAsia="Times New Roman" w:cs="Times New Roman"/>
          <w:szCs w:val="24"/>
        </w:rPr>
        <w:t>μιλήσω, όμως, για κάτι το οποίο γράφεται και στις εφημερίδες.</w:t>
      </w:r>
    </w:p>
    <w:p w14:paraId="06E4F53D"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Σας διαβάζω από την </w:t>
      </w:r>
      <w:r>
        <w:rPr>
          <w:rFonts w:eastAsia="Times New Roman" w:cs="Times New Roman"/>
          <w:szCs w:val="24"/>
        </w:rPr>
        <w:t>«</w:t>
      </w:r>
      <w:r>
        <w:rPr>
          <w:rFonts w:eastAsia="Times New Roman" w:cs="Times New Roman"/>
          <w:szCs w:val="24"/>
        </w:rPr>
        <w:t xml:space="preserve">ΚΑΘΗΜΕΡΙΝΗ της </w:t>
      </w:r>
      <w:r>
        <w:rPr>
          <w:rFonts w:eastAsia="Times New Roman" w:cs="Times New Roman"/>
          <w:szCs w:val="24"/>
        </w:rPr>
        <w:t>ΚΥΡΙΑΚΗΣ»</w:t>
      </w:r>
      <w:r>
        <w:rPr>
          <w:rFonts w:eastAsia="Times New Roman" w:cs="Times New Roman"/>
          <w:szCs w:val="24"/>
        </w:rPr>
        <w:t xml:space="preserve"> της προπερασμέ</w:t>
      </w:r>
      <w:r>
        <w:rPr>
          <w:rFonts w:eastAsia="Times New Roman" w:cs="Times New Roman"/>
          <w:szCs w:val="24"/>
        </w:rPr>
        <w:t>νης</w:t>
      </w:r>
      <w:r>
        <w:rPr>
          <w:rFonts w:eastAsia="Times New Roman" w:cs="Times New Roman"/>
          <w:szCs w:val="24"/>
        </w:rPr>
        <w:t>: «Η ασυνεννοησία, οι διαφορετικές προτεραιότητες και οι επιδιώξεις των τραπεζών δημιουργούν εμπόδια, καθυστερήσεις και αναβολές στ</w:t>
      </w:r>
      <w:r>
        <w:rPr>
          <w:rFonts w:eastAsia="Times New Roman" w:cs="Times New Roman"/>
          <w:szCs w:val="24"/>
        </w:rPr>
        <w:t xml:space="preserve">η ρύθμιση των κόκκινων δανείων, κυρίως των επιχειρηματικών». </w:t>
      </w:r>
    </w:p>
    <w:p w14:paraId="06E4F53E"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Σε πολλές περιπτώσεις</w:t>
      </w:r>
      <w:r>
        <w:rPr>
          <w:rFonts w:eastAsia="Times New Roman" w:cs="Times New Roman"/>
          <w:szCs w:val="24"/>
        </w:rPr>
        <w:t>,</w:t>
      </w:r>
      <w:r>
        <w:rPr>
          <w:rFonts w:eastAsia="Times New Roman" w:cs="Times New Roman"/>
          <w:szCs w:val="24"/>
        </w:rPr>
        <w:t xml:space="preserve"> για να επιτευχθεί βιώσιμη λύση απαιτείται γενναίο κούρεμα</w:t>
      </w:r>
      <w:r>
        <w:rPr>
          <w:rFonts w:eastAsia="Times New Roman" w:cs="Times New Roman"/>
          <w:szCs w:val="24"/>
        </w:rPr>
        <w:t xml:space="preserve"> δανείων, αλλά αν οι τράπεζες μεταξύ τους έχουν διαφορετικού βαθμού έκθεση σε μια επιχείρηση ή διαφορετικές εγγυήσεις, συνήθως οι τράπεζες αργούν πάρα πολύ να συμφωνήσουν μεταξύ τους στο κούρεμα</w:t>
      </w:r>
      <w:r>
        <w:rPr>
          <w:rFonts w:eastAsia="Times New Roman" w:cs="Times New Roman"/>
          <w:szCs w:val="24"/>
        </w:rPr>
        <w:t>,</w:t>
      </w:r>
      <w:r>
        <w:rPr>
          <w:rFonts w:eastAsia="Times New Roman" w:cs="Times New Roman"/>
          <w:szCs w:val="24"/>
        </w:rPr>
        <w:t xml:space="preserve"> που πρέπει να γίνει.</w:t>
      </w:r>
    </w:p>
    <w:p w14:paraId="06E4F53F"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Προχθές</w:t>
      </w:r>
      <w:r>
        <w:rPr>
          <w:rFonts w:eastAsia="Times New Roman" w:cs="Times New Roman"/>
          <w:szCs w:val="24"/>
        </w:rPr>
        <w:t>,</w:t>
      </w:r>
      <w:r>
        <w:rPr>
          <w:rFonts w:eastAsia="Times New Roman" w:cs="Times New Roman"/>
          <w:szCs w:val="24"/>
        </w:rPr>
        <w:t xml:space="preserve"> έκλεισε μια υπόθεση, που εγώ τ</w:t>
      </w:r>
      <w:r>
        <w:rPr>
          <w:rFonts w:eastAsia="Times New Roman" w:cs="Times New Roman"/>
          <w:szCs w:val="24"/>
        </w:rPr>
        <w:t xml:space="preserve">η διαβάζω στις εφημερίδες επί χρόνια, οι ιχθυοκαλλιέργειες. Γι’ αυτά δεν φταίει η Κυβέρνηση. Βεβαίως εμμέσως η Κυβέρνηση έχει την πολιτική </w:t>
      </w:r>
      <w:r>
        <w:rPr>
          <w:rFonts w:eastAsia="Times New Roman" w:cs="Times New Roman"/>
          <w:szCs w:val="24"/>
        </w:rPr>
        <w:lastRenderedPageBreak/>
        <w:t>ευθύνη για ό,τι γίνεται, αλλά αν και εμείς εδώ στη Βουλή δεν συνεννοηθούμε ότι θα αναλαμβάνουμε τις πολιτικές ευθύνες</w:t>
      </w:r>
      <w:r>
        <w:rPr>
          <w:rFonts w:eastAsia="Times New Roman" w:cs="Times New Roman"/>
          <w:szCs w:val="24"/>
        </w:rPr>
        <w:t xml:space="preserve"> των υποθέσεων, αλλά ταυτόχρονα θα ασκούμε πιέσεις σε όλους τους φορείς</w:t>
      </w:r>
      <w:r>
        <w:rPr>
          <w:rFonts w:eastAsia="Times New Roman" w:cs="Times New Roman"/>
          <w:szCs w:val="24"/>
        </w:rPr>
        <w:t>,</w:t>
      </w:r>
      <w:r>
        <w:rPr>
          <w:rFonts w:eastAsia="Times New Roman" w:cs="Times New Roman"/>
          <w:szCs w:val="24"/>
        </w:rPr>
        <w:t xml:space="preserve"> που επηρεάζουν το τελικό αποτέλεσμα, τότε αυτό δημιουργεί μια δυσκολία.</w:t>
      </w:r>
    </w:p>
    <w:p w14:paraId="06E4F540"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Εγώ, λοιπόν, λέω ότι η Κυβέρνηση έχει την πολιτική ευθύνη, αλλά και οι τράπεζες πρέπει να «τρέξουν» γρηγορότερα</w:t>
      </w:r>
      <w:r>
        <w:rPr>
          <w:rFonts w:eastAsia="Times New Roman" w:cs="Times New Roman"/>
          <w:szCs w:val="24"/>
        </w:rPr>
        <w:t>, πιο τολμηρά, πιο αποφασιστικά, πιο προγραμματισμένα και σε συνεργασία με τα αρμόδια Υπουργεία. Επίσης, πρέπει να «τρέξει» πιο γρήγορα και η Ανεξάρτητη Αρχή Δημοσίων Εσόδων, καθώς και ο ΕΦΚΑ και όλοι μας, διότι μόνο έτσι θα μπορέσουμε να αντιμετωπίσουμε τ</w:t>
      </w:r>
      <w:r>
        <w:rPr>
          <w:rFonts w:eastAsia="Times New Roman" w:cs="Times New Roman"/>
          <w:szCs w:val="24"/>
        </w:rPr>
        <w:t>ο πρόβλημα.</w:t>
      </w:r>
    </w:p>
    <w:p w14:paraId="06E4F541"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Τώρα</w:t>
      </w:r>
      <w:r w:rsidRPr="00A63AA8">
        <w:rPr>
          <w:rFonts w:eastAsia="Times New Roman" w:cs="Times New Roman"/>
          <w:szCs w:val="24"/>
        </w:rPr>
        <w:t xml:space="preserve"> </w:t>
      </w:r>
      <w:r>
        <w:rPr>
          <w:rFonts w:eastAsia="Times New Roman" w:cs="Times New Roman"/>
          <w:szCs w:val="24"/>
        </w:rPr>
        <w:t>θα ήθελα να κάνω ορισμένα τελικά σχόλια, διότι νομίζω ότι έγινε κατανοητό -τουλάχιστον αυτό προσπαθώ να πω- ότι το σύστημα</w:t>
      </w:r>
      <w:r>
        <w:rPr>
          <w:rFonts w:eastAsia="Times New Roman" w:cs="Times New Roman"/>
          <w:szCs w:val="24"/>
        </w:rPr>
        <w:t>,</w:t>
      </w:r>
      <w:r>
        <w:rPr>
          <w:rFonts w:eastAsia="Times New Roman" w:cs="Times New Roman"/>
          <w:szCs w:val="24"/>
        </w:rPr>
        <w:t xml:space="preserve"> το οποίο δημιουργούμε είναι ένα δυναμικό σύστημα. Δεν υπάρχει πουθενά στον κόσμο κάτι ως μια μαγική συνταγή</w:t>
      </w:r>
      <w:r>
        <w:rPr>
          <w:rFonts w:eastAsia="Times New Roman" w:cs="Times New Roman"/>
          <w:szCs w:val="24"/>
        </w:rPr>
        <w:t>,</w:t>
      </w:r>
      <w:r>
        <w:rPr>
          <w:rFonts w:eastAsia="Times New Roman" w:cs="Times New Roman"/>
          <w:szCs w:val="24"/>
        </w:rPr>
        <w:t xml:space="preserve"> την οπ</w:t>
      </w:r>
      <w:r>
        <w:rPr>
          <w:rFonts w:eastAsia="Times New Roman" w:cs="Times New Roman"/>
          <w:szCs w:val="24"/>
        </w:rPr>
        <w:t>οία μπορεί κανείς να εφαρμόσει. Εφαρμόζεις ένα σύστημα, παρακολουθείς την εξέλιξή του, βλέπεις τις αδυναμίες του και το βελτιώνεις.</w:t>
      </w:r>
    </w:p>
    <w:p w14:paraId="06E4F542"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lastRenderedPageBreak/>
        <w:t>Σωστά είπε ο Ειδικός Γραμματέας</w:t>
      </w:r>
      <w:r>
        <w:rPr>
          <w:rFonts w:eastAsia="Times New Roman" w:cs="Times New Roman"/>
          <w:szCs w:val="24"/>
        </w:rPr>
        <w:t xml:space="preserve"> </w:t>
      </w:r>
      <w:r>
        <w:rPr>
          <w:rFonts w:eastAsia="Times New Roman" w:cs="Times New Roman"/>
          <w:szCs w:val="24"/>
        </w:rPr>
        <w:t xml:space="preserve">κ. </w:t>
      </w:r>
      <w:proofErr w:type="spellStart"/>
      <w:r>
        <w:rPr>
          <w:rFonts w:eastAsia="Times New Roman" w:cs="Times New Roman"/>
          <w:szCs w:val="24"/>
        </w:rPr>
        <w:t>Κουρμούσης</w:t>
      </w:r>
      <w:proofErr w:type="spellEnd"/>
      <w:r>
        <w:rPr>
          <w:rFonts w:eastAsia="Times New Roman" w:cs="Times New Roman"/>
          <w:szCs w:val="24"/>
        </w:rPr>
        <w:t>, ότι η πρώτη φάση όντως ήταν μαρτύριο και τώρα που μιλάμε υπάρχουν περιπτώσεις</w:t>
      </w:r>
      <w:r>
        <w:rPr>
          <w:rFonts w:eastAsia="Times New Roman" w:cs="Times New Roman"/>
          <w:szCs w:val="24"/>
        </w:rPr>
        <w:t xml:space="preserve"> -και τις ξέρουμε- που κολλάνε, διότι δεν έχει λυθεί ακόμα ένα θέμα, διότι δεν διευθετήθηκε η τάδε λεπτομέρεια, διότι πρέπει να </w:t>
      </w:r>
      <w:r>
        <w:rPr>
          <w:rFonts w:eastAsia="Times New Roman" w:cs="Times New Roman"/>
          <w:szCs w:val="24"/>
        </w:rPr>
        <w:t>«</w:t>
      </w:r>
      <w:r>
        <w:rPr>
          <w:rFonts w:eastAsia="Times New Roman" w:cs="Times New Roman"/>
          <w:szCs w:val="24"/>
        </w:rPr>
        <w:t>παρθούν</w:t>
      </w:r>
      <w:r>
        <w:rPr>
          <w:rFonts w:eastAsia="Times New Roman" w:cs="Times New Roman"/>
          <w:szCs w:val="24"/>
        </w:rPr>
        <w:t>»</w:t>
      </w:r>
      <w:r>
        <w:rPr>
          <w:rFonts w:eastAsia="Times New Roman" w:cs="Times New Roman"/>
          <w:szCs w:val="24"/>
        </w:rPr>
        <w:t xml:space="preserve"> εμπειρογνώμονες, διότι οι εμπειρογνώμονες θεωρούνται προμήθεια και πρέπει να γίνει διαγωνισμός για να </w:t>
      </w:r>
      <w:r>
        <w:rPr>
          <w:rFonts w:eastAsia="Times New Roman" w:cs="Times New Roman"/>
          <w:szCs w:val="24"/>
        </w:rPr>
        <w:t>«</w:t>
      </w:r>
      <w:r>
        <w:rPr>
          <w:rFonts w:eastAsia="Times New Roman" w:cs="Times New Roman"/>
          <w:szCs w:val="24"/>
        </w:rPr>
        <w:t>παρθούν</w:t>
      </w:r>
      <w:r>
        <w:rPr>
          <w:rFonts w:eastAsia="Times New Roman" w:cs="Times New Roman"/>
          <w:szCs w:val="24"/>
        </w:rPr>
        <w:t>»</w:t>
      </w:r>
      <w:r>
        <w:rPr>
          <w:rFonts w:eastAsia="Times New Roman" w:cs="Times New Roman"/>
          <w:szCs w:val="24"/>
        </w:rPr>
        <w:t xml:space="preserve"> οι εμπ</w:t>
      </w:r>
      <w:r>
        <w:rPr>
          <w:rFonts w:eastAsia="Times New Roman" w:cs="Times New Roman"/>
          <w:szCs w:val="24"/>
        </w:rPr>
        <w:t>ειρογνώμονες. Εγώ δεν θέλω να σας κουράσω με τέτοια πράγματα, αλλά εφόσον κι εσείς έχετε κυβερνητική εμπειρία και μεγαλύτερη από εμάς, πιστεύω ότι αυτά πρέπει να τα έχετε υπόψη σας και να μας πιέζετε για να τα λύνουμε. Δεν τα λέω ως άλλοθι.</w:t>
      </w:r>
    </w:p>
    <w:p w14:paraId="06E4F543"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Όμως, συμπερασμ</w:t>
      </w:r>
      <w:r>
        <w:rPr>
          <w:rFonts w:eastAsia="Times New Roman" w:cs="Times New Roman"/>
          <w:szCs w:val="24"/>
        </w:rPr>
        <w:t>ατικά, αυτό το οποίο εγώ θέλω να πω</w:t>
      </w:r>
      <w:r>
        <w:rPr>
          <w:rFonts w:eastAsia="Times New Roman" w:cs="Times New Roman"/>
          <w:szCs w:val="24"/>
        </w:rPr>
        <w:t>,</w:t>
      </w:r>
      <w:r>
        <w:rPr>
          <w:rFonts w:eastAsia="Times New Roman" w:cs="Times New Roman"/>
          <w:szCs w:val="24"/>
        </w:rPr>
        <w:t xml:space="preserve"> είναι ότι εσείς δημιουργήσατε το πρόβλημα</w:t>
      </w:r>
      <w:r>
        <w:rPr>
          <w:rFonts w:eastAsia="Times New Roman" w:cs="Times New Roman"/>
          <w:szCs w:val="24"/>
        </w:rPr>
        <w:t>,</w:t>
      </w:r>
      <w:r>
        <w:rPr>
          <w:rFonts w:eastAsia="Times New Roman" w:cs="Times New Roman"/>
          <w:szCs w:val="24"/>
        </w:rPr>
        <w:t xml:space="preserve"> το οποίο εμείς προσπαθούμε να λύσουμε. Αυτό πρέπει να υπάρχει, είναι δεδομένο. Δεν μπορείτε να μιλάτε ως τιμητές και αφ’ υψηλού</w:t>
      </w:r>
      <w:r>
        <w:rPr>
          <w:rFonts w:eastAsia="Times New Roman" w:cs="Times New Roman"/>
          <w:szCs w:val="24"/>
        </w:rPr>
        <w:t xml:space="preserve"> κ</w:t>
      </w:r>
      <w:r>
        <w:rPr>
          <w:rFonts w:eastAsia="Times New Roman" w:cs="Times New Roman"/>
          <w:szCs w:val="24"/>
        </w:rPr>
        <w:t>αι να μας κάνετε κριτική</w:t>
      </w:r>
      <w:r>
        <w:rPr>
          <w:rFonts w:eastAsia="Times New Roman" w:cs="Times New Roman"/>
          <w:szCs w:val="24"/>
        </w:rPr>
        <w:t>,</w:t>
      </w:r>
      <w:r>
        <w:rPr>
          <w:rFonts w:eastAsia="Times New Roman" w:cs="Times New Roman"/>
          <w:szCs w:val="24"/>
        </w:rPr>
        <w:t xml:space="preserve"> αν ο τρόπος που πάμε </w:t>
      </w:r>
      <w:r>
        <w:rPr>
          <w:rFonts w:eastAsia="Times New Roman" w:cs="Times New Roman"/>
          <w:szCs w:val="24"/>
        </w:rPr>
        <w:t xml:space="preserve">να αντιμετωπίσουμε το πρόβλημα έχει μειονεκτήματα, τα οποία πρέπει να τα επιλύουμε και να τα βελτιώνουμε, διότι εμείς, όπως είπα, αναγνωρίζουμε </w:t>
      </w:r>
      <w:r>
        <w:rPr>
          <w:rFonts w:eastAsia="Times New Roman" w:cs="Times New Roman"/>
          <w:szCs w:val="24"/>
        </w:rPr>
        <w:lastRenderedPageBreak/>
        <w:t>και δυσκολίες και αδυναμίες και λάθη. Δεν παριστάνουμε την αλάθητη Κυβέρνηση.</w:t>
      </w:r>
    </w:p>
    <w:p w14:paraId="06E4F544"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Το δεύτερο που θέλω να πω είναι το</w:t>
      </w:r>
      <w:r>
        <w:rPr>
          <w:rFonts w:eastAsia="Times New Roman" w:cs="Times New Roman"/>
          <w:szCs w:val="24"/>
        </w:rPr>
        <w:t xml:space="preserve"> εξής: Μιλάτε πολύ για τις μικρομεσαίες επιχειρήσεις και εκφράζετε μια θλίψη</w:t>
      </w:r>
      <w:r>
        <w:rPr>
          <w:rFonts w:eastAsia="Times New Roman" w:cs="Times New Roman"/>
          <w:szCs w:val="24"/>
        </w:rPr>
        <w:t>,</w:t>
      </w:r>
      <w:r>
        <w:rPr>
          <w:rFonts w:eastAsia="Times New Roman" w:cs="Times New Roman"/>
          <w:szCs w:val="24"/>
        </w:rPr>
        <w:t xml:space="preserve"> όταν μιλάτε για την τύχη των μικρομεσαίων επιχειρήσεων. Μα, η δική σας Κυβέρνηση</w:t>
      </w:r>
      <w:r>
        <w:rPr>
          <w:rFonts w:eastAsia="Times New Roman" w:cs="Times New Roman"/>
          <w:szCs w:val="24"/>
        </w:rPr>
        <w:t>,</w:t>
      </w:r>
      <w:r>
        <w:rPr>
          <w:rFonts w:eastAsia="Times New Roman" w:cs="Times New Roman"/>
          <w:szCs w:val="24"/>
        </w:rPr>
        <w:t xml:space="preserve"> υπό την πίεση και του Διεθνούς Ταμείου και των άλλων </w:t>
      </w:r>
      <w:r>
        <w:rPr>
          <w:rFonts w:eastAsia="Times New Roman" w:cs="Times New Roman"/>
          <w:szCs w:val="24"/>
        </w:rPr>
        <w:t>θ</w:t>
      </w:r>
      <w:r>
        <w:rPr>
          <w:rFonts w:eastAsia="Times New Roman" w:cs="Times New Roman"/>
          <w:szCs w:val="24"/>
        </w:rPr>
        <w:t>εσμών εφάρμοσε μια πολιτική εκκαθάρισης, μ</w:t>
      </w:r>
      <w:r>
        <w:rPr>
          <w:rFonts w:eastAsia="Times New Roman" w:cs="Times New Roman"/>
          <w:szCs w:val="24"/>
        </w:rPr>
        <w:t xml:space="preserve">ια δαρβινική πολιτική. Αυτή ήταν η άποψη, αυτή ήταν η αντίληψη: </w:t>
      </w:r>
      <w:r>
        <w:rPr>
          <w:rFonts w:eastAsia="Times New Roman" w:cs="Times New Roman"/>
          <w:szCs w:val="24"/>
        </w:rPr>
        <w:t>Π</w:t>
      </w:r>
      <w:r>
        <w:rPr>
          <w:rFonts w:eastAsia="Times New Roman" w:cs="Times New Roman"/>
          <w:szCs w:val="24"/>
        </w:rPr>
        <w:t>ρέπει να κλείσουν οι επιχειρήσεις</w:t>
      </w:r>
      <w:r>
        <w:rPr>
          <w:rFonts w:eastAsia="Times New Roman" w:cs="Times New Roman"/>
          <w:szCs w:val="24"/>
        </w:rPr>
        <w:t>,</w:t>
      </w:r>
      <w:r>
        <w:rPr>
          <w:rFonts w:eastAsia="Times New Roman" w:cs="Times New Roman"/>
          <w:szCs w:val="24"/>
        </w:rPr>
        <w:t xml:space="preserve"> που δεν μπορούν να αντέξουν, ούτως ώστε στον χώρο</w:t>
      </w:r>
      <w:r>
        <w:rPr>
          <w:rFonts w:eastAsia="Times New Roman" w:cs="Times New Roman"/>
          <w:szCs w:val="24"/>
        </w:rPr>
        <w:t>,</w:t>
      </w:r>
      <w:r>
        <w:rPr>
          <w:rFonts w:eastAsia="Times New Roman" w:cs="Times New Roman"/>
          <w:szCs w:val="24"/>
        </w:rPr>
        <w:t xml:space="preserve"> που θα δημιουργηθεί να μπορέσουν να ανθήσουν οι υποτιθέμενες υγιείς επιχειρήσεις. </w:t>
      </w:r>
    </w:p>
    <w:p w14:paraId="06E4F545"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Και σε μας ασκούντο αυ</w:t>
      </w:r>
      <w:r>
        <w:rPr>
          <w:rFonts w:eastAsia="Times New Roman" w:cs="Times New Roman"/>
          <w:szCs w:val="24"/>
        </w:rPr>
        <w:t xml:space="preserve">τές οι πιέσεις και μας ασκήθηκαν έντονα. Πιστεύω ότι προσπαθήσαμε και αντισταθήκαμε. Εσείς δεν μπορέσατε να επιβάλετε στους </w:t>
      </w:r>
      <w:r>
        <w:rPr>
          <w:rFonts w:eastAsia="Times New Roman" w:cs="Times New Roman"/>
          <w:szCs w:val="24"/>
        </w:rPr>
        <w:t>θ</w:t>
      </w:r>
      <w:r>
        <w:rPr>
          <w:rFonts w:eastAsia="Times New Roman" w:cs="Times New Roman"/>
          <w:szCs w:val="24"/>
        </w:rPr>
        <w:t>εσμούς, να τους πείσετε ότι πρέπει να υπάρξουν οι εκατό δόσεις. Εμείς καταφέραμε</w:t>
      </w:r>
      <w:r>
        <w:rPr>
          <w:rFonts w:eastAsia="Times New Roman" w:cs="Times New Roman"/>
          <w:szCs w:val="24"/>
        </w:rPr>
        <w:t xml:space="preserve">, </w:t>
      </w:r>
      <w:r>
        <w:rPr>
          <w:rFonts w:eastAsia="Times New Roman" w:cs="Times New Roman"/>
          <w:szCs w:val="24"/>
        </w:rPr>
        <w:t xml:space="preserve">οι </w:t>
      </w:r>
      <w:proofErr w:type="spellStart"/>
      <w:r>
        <w:rPr>
          <w:rFonts w:eastAsia="Times New Roman" w:cs="Times New Roman"/>
          <w:szCs w:val="24"/>
        </w:rPr>
        <w:t>εκατόν</w:t>
      </w:r>
      <w:proofErr w:type="spellEnd"/>
      <w:r>
        <w:rPr>
          <w:rFonts w:eastAsia="Times New Roman" w:cs="Times New Roman"/>
          <w:szCs w:val="24"/>
        </w:rPr>
        <w:t xml:space="preserve"> είκοσι δόσεις </w:t>
      </w:r>
      <w:r>
        <w:rPr>
          <w:rFonts w:eastAsia="Times New Roman" w:cs="Times New Roman"/>
          <w:szCs w:val="24"/>
        </w:rPr>
        <w:t xml:space="preserve">να </w:t>
      </w:r>
      <w:r>
        <w:rPr>
          <w:rFonts w:eastAsia="Times New Roman" w:cs="Times New Roman"/>
          <w:szCs w:val="24"/>
        </w:rPr>
        <w:t>έχουν μπει σε εφαρμογή</w:t>
      </w:r>
      <w:r>
        <w:rPr>
          <w:rFonts w:eastAsia="Times New Roman" w:cs="Times New Roman"/>
          <w:szCs w:val="24"/>
        </w:rPr>
        <w:t>. Επομένως, μη μιλάτε σαν να ήλθατε ξαφνικά σε αυτόν τον πλανήτη</w:t>
      </w:r>
      <w:r>
        <w:rPr>
          <w:rFonts w:eastAsia="Times New Roman" w:cs="Times New Roman"/>
          <w:szCs w:val="24"/>
        </w:rPr>
        <w:t>,</w:t>
      </w:r>
      <w:r>
        <w:rPr>
          <w:rFonts w:eastAsia="Times New Roman" w:cs="Times New Roman"/>
          <w:szCs w:val="24"/>
        </w:rPr>
        <w:t xml:space="preserve"> που λέγεται Ελλάδα. </w:t>
      </w:r>
    </w:p>
    <w:p w14:paraId="06E4F546"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lastRenderedPageBreak/>
        <w:t>Επαναλαμβάνω: Εφαρμόστηκε μια διαλυτική πολιτική για την οικονομία τα προηγούμενα χρόνια. Έκλεισαν εκατοντάδες χιλιάδες επιχειρήσεις. Εμείς</w:t>
      </w:r>
      <w:r>
        <w:rPr>
          <w:rFonts w:eastAsia="Times New Roman" w:cs="Times New Roman"/>
          <w:szCs w:val="24"/>
        </w:rPr>
        <w:t>,</w:t>
      </w:r>
      <w:r>
        <w:rPr>
          <w:rFonts w:eastAsia="Times New Roman" w:cs="Times New Roman"/>
          <w:szCs w:val="24"/>
        </w:rPr>
        <w:t xml:space="preserve"> με τη συνολική μας πολιτική, αλλά και ειδικότερα με την πολιτική για τη ρύθμιση των κόκκινων δανείων, προσπαθούμε να δημιουργήσουμε συνθήκες δεύτερης ευκαιρίας για επιχειρήσεις</w:t>
      </w:r>
      <w:r>
        <w:rPr>
          <w:rFonts w:eastAsia="Times New Roman" w:cs="Times New Roman"/>
          <w:szCs w:val="24"/>
        </w:rPr>
        <w:t>,</w:t>
      </w:r>
      <w:r>
        <w:rPr>
          <w:rFonts w:eastAsia="Times New Roman" w:cs="Times New Roman"/>
          <w:szCs w:val="24"/>
        </w:rPr>
        <w:t xml:space="preserve"> οι οποίες έχουν μια εμπειρία, έχουν μια προοπτική, έχουν μια ιδέα και γι’ αυτ</w:t>
      </w:r>
      <w:r>
        <w:rPr>
          <w:rFonts w:eastAsia="Times New Roman" w:cs="Times New Roman"/>
          <w:szCs w:val="24"/>
        </w:rPr>
        <w:t xml:space="preserve">ό η πολιτική μας δεν σταματάει μόνο στη ρύθμιση των κόκκινων δανείων. Ετοιμαζόμαστε να δημιουργήσουμε και άλλα εργαλεία, μεταξύ των οποίων και ορισμένα ταμεία, «κεφάλαια συμμετοχών» λέγονται αυτά, αυτού του τύπου, σαν </w:t>
      </w:r>
      <w:r>
        <w:rPr>
          <w:rFonts w:eastAsia="Times New Roman" w:cs="Times New Roman"/>
          <w:szCs w:val="24"/>
          <w:lang w:val="en-US"/>
        </w:rPr>
        <w:t>venture</w:t>
      </w:r>
      <w:r>
        <w:rPr>
          <w:rFonts w:eastAsia="Times New Roman" w:cs="Times New Roman"/>
          <w:szCs w:val="24"/>
        </w:rPr>
        <w:t xml:space="preserve"> </w:t>
      </w:r>
      <w:r>
        <w:rPr>
          <w:rFonts w:eastAsia="Times New Roman" w:cs="Times New Roman"/>
          <w:szCs w:val="24"/>
          <w:lang w:val="en-US"/>
        </w:rPr>
        <w:t>capital</w:t>
      </w:r>
      <w:r>
        <w:rPr>
          <w:rFonts w:eastAsia="Times New Roman" w:cs="Times New Roman"/>
          <w:szCs w:val="24"/>
        </w:rPr>
        <w:t>, διότι όταν μια επιχεί</w:t>
      </w:r>
      <w:r>
        <w:rPr>
          <w:rFonts w:eastAsia="Times New Roman" w:cs="Times New Roman"/>
          <w:szCs w:val="24"/>
        </w:rPr>
        <w:t>ρηση περάσει από τη διαδικασία του εξωδικαστικού και ρυθμίσει τα δάνειά της, τότε η επιχείρηση αυτή</w:t>
      </w:r>
      <w:r>
        <w:rPr>
          <w:rFonts w:eastAsia="Times New Roman" w:cs="Times New Roman"/>
          <w:szCs w:val="24"/>
        </w:rPr>
        <w:t>,</w:t>
      </w:r>
      <w:r>
        <w:rPr>
          <w:rFonts w:eastAsia="Times New Roman" w:cs="Times New Roman"/>
          <w:szCs w:val="24"/>
        </w:rPr>
        <w:t xml:space="preserve"> πιθανώς να θέλει και κεφάλαιο κίνησης</w:t>
      </w:r>
      <w:r>
        <w:rPr>
          <w:rFonts w:eastAsia="Times New Roman" w:cs="Times New Roman"/>
          <w:szCs w:val="24"/>
        </w:rPr>
        <w:t>,</w:t>
      </w:r>
      <w:r>
        <w:rPr>
          <w:rFonts w:eastAsia="Times New Roman" w:cs="Times New Roman"/>
          <w:szCs w:val="24"/>
        </w:rPr>
        <w:t xml:space="preserve"> αλλά και κεφάλαιο ως μετοχικό κεφάλαιο.</w:t>
      </w:r>
    </w:p>
    <w:p w14:paraId="06E4F547" w14:textId="77777777" w:rsidR="007277CE" w:rsidRDefault="00471B06">
      <w:pPr>
        <w:spacing w:line="600" w:lineRule="auto"/>
        <w:contextualSpacing/>
        <w:jc w:val="both"/>
        <w:rPr>
          <w:rFonts w:eastAsia="Times New Roman" w:cs="Times New Roman"/>
          <w:szCs w:val="24"/>
        </w:rPr>
      </w:pPr>
      <w:r>
        <w:rPr>
          <w:rFonts w:eastAsia="Times New Roman" w:cs="Times New Roman"/>
          <w:szCs w:val="24"/>
        </w:rPr>
        <w:tab/>
      </w:r>
      <w:r>
        <w:rPr>
          <w:rFonts w:eastAsia="Times New Roman" w:cs="Times New Roman"/>
          <w:szCs w:val="24"/>
        </w:rPr>
        <w:t>Η πρόθεσή μας, λοιπόν, είναι να δημιουργήσουμε ταμεία αναδιάρθρωσης, τα οπο</w:t>
      </w:r>
      <w:r>
        <w:rPr>
          <w:rFonts w:eastAsia="Times New Roman" w:cs="Times New Roman"/>
          <w:szCs w:val="24"/>
        </w:rPr>
        <w:t>ία να μπορούν να μπαίνουν σε τέτοιες επιχειρήσεις, ούτως ώστε ο μηχανισμός να είναι ολοκληρωμέ</w:t>
      </w:r>
      <w:r>
        <w:rPr>
          <w:rFonts w:eastAsia="Times New Roman" w:cs="Times New Roman"/>
          <w:szCs w:val="24"/>
        </w:rPr>
        <w:lastRenderedPageBreak/>
        <w:t>νος. Η υπερχρεωμένη επιχείρηση ρυθμίζει τα δάνειά της, αξιοποιεί δυνατότητες, ούτως ώστε να μπορέσει να βρει κεφάλαια</w:t>
      </w:r>
      <w:r>
        <w:rPr>
          <w:rFonts w:eastAsia="Times New Roman" w:cs="Times New Roman"/>
          <w:szCs w:val="24"/>
        </w:rPr>
        <w:t>,</w:t>
      </w:r>
      <w:r>
        <w:rPr>
          <w:rFonts w:eastAsia="Times New Roman" w:cs="Times New Roman"/>
          <w:szCs w:val="24"/>
        </w:rPr>
        <w:t xml:space="preserve"> τα οποία της λείπουν και να μπορέσει να ανα</w:t>
      </w:r>
      <w:r>
        <w:rPr>
          <w:rFonts w:eastAsia="Times New Roman" w:cs="Times New Roman"/>
          <w:szCs w:val="24"/>
        </w:rPr>
        <w:t>πτυχθεί.</w:t>
      </w:r>
    </w:p>
    <w:p w14:paraId="06E4F548"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Αν με αυτόν τον τρόπο καταφέρουμε να σώσουμε πραγματικά επιχειρήσεις που έχουν μια προοπτική, αυτό θα είναι μία επιτυχία και βεβαίως</w:t>
      </w:r>
      <w:r>
        <w:rPr>
          <w:rFonts w:eastAsia="Times New Roman" w:cs="Times New Roman"/>
          <w:szCs w:val="24"/>
        </w:rPr>
        <w:t>,</w:t>
      </w:r>
      <w:r>
        <w:rPr>
          <w:rFonts w:eastAsia="Times New Roman" w:cs="Times New Roman"/>
          <w:szCs w:val="24"/>
        </w:rPr>
        <w:t xml:space="preserve"> θα σώσουμε απασχόληση, διότι περί αυτού πρόκειται.</w:t>
      </w:r>
    </w:p>
    <w:p w14:paraId="06E4F549"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Άρα, έχουμε ένα σύστημα σε εξέλιξη. Στην πρώτη φάση φάνηκαν οι</w:t>
      </w:r>
      <w:r>
        <w:rPr>
          <w:rFonts w:eastAsia="Times New Roman" w:cs="Times New Roman"/>
          <w:szCs w:val="24"/>
        </w:rPr>
        <w:t xml:space="preserve"> δυσκολίες. Πιστεύω ότι από εδώ και πέρα θα φαίνονται οι δυνατότητες αυτού του συστήματος, αλλά θα ήθελα και από τη δική σας τη μεριά μια μεγαλύτερη πίεση προς όλους τους παράγοντες</w:t>
      </w:r>
      <w:r>
        <w:rPr>
          <w:rFonts w:eastAsia="Times New Roman" w:cs="Times New Roman"/>
          <w:szCs w:val="24"/>
        </w:rPr>
        <w:t>,</w:t>
      </w:r>
      <w:r>
        <w:rPr>
          <w:rFonts w:eastAsia="Times New Roman" w:cs="Times New Roman"/>
          <w:szCs w:val="24"/>
        </w:rPr>
        <w:t xml:space="preserve"> από τους οποίους επηρεάζεται και εξαρτάται η αντιμετώπιση αυτού του προβλ</w:t>
      </w:r>
      <w:r>
        <w:rPr>
          <w:rFonts w:eastAsia="Times New Roman" w:cs="Times New Roman"/>
          <w:szCs w:val="24"/>
        </w:rPr>
        <w:t>ήματος.</w:t>
      </w:r>
    </w:p>
    <w:p w14:paraId="06E4F54A"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6E4F54B" w14:textId="77777777" w:rsidR="007277CE" w:rsidRDefault="00471B06">
      <w:pPr>
        <w:spacing w:line="600" w:lineRule="auto"/>
        <w:ind w:firstLine="720"/>
        <w:contextualSpacing/>
        <w:jc w:val="center"/>
        <w:rPr>
          <w:rFonts w:eastAsia="Times New Roman" w:cs="Times New Roman"/>
          <w:szCs w:val="24"/>
        </w:rPr>
      </w:pPr>
      <w:r w:rsidRPr="007A7052">
        <w:rPr>
          <w:rFonts w:eastAsia="Times New Roman" w:cs="Times New Roman"/>
          <w:szCs w:val="24"/>
        </w:rPr>
        <w:t xml:space="preserve">(Χειροκροτήματα από </w:t>
      </w:r>
      <w:r>
        <w:rPr>
          <w:rFonts w:eastAsia="Times New Roman" w:cs="Times New Roman"/>
          <w:szCs w:val="24"/>
        </w:rPr>
        <w:t xml:space="preserve">τις </w:t>
      </w:r>
      <w:r w:rsidRPr="007A7052">
        <w:rPr>
          <w:rFonts w:eastAsia="Times New Roman" w:cs="Times New Roman"/>
          <w:szCs w:val="24"/>
        </w:rPr>
        <w:t>πτέρυγ</w:t>
      </w:r>
      <w:r>
        <w:rPr>
          <w:rFonts w:eastAsia="Times New Roman" w:cs="Times New Roman"/>
          <w:szCs w:val="24"/>
        </w:rPr>
        <w:t>ες</w:t>
      </w:r>
      <w:r w:rsidRPr="007A7052">
        <w:rPr>
          <w:rFonts w:eastAsia="Times New Roman" w:cs="Times New Roman"/>
          <w:szCs w:val="24"/>
        </w:rPr>
        <w:t xml:space="preserve"> του ΣΥΡΙΖΑ</w:t>
      </w:r>
      <w:r>
        <w:rPr>
          <w:rFonts w:eastAsia="Times New Roman" w:cs="Times New Roman"/>
          <w:szCs w:val="24"/>
        </w:rPr>
        <w:t xml:space="preserve"> και των ΑΝΕΛ</w:t>
      </w:r>
      <w:r w:rsidRPr="007A7052">
        <w:rPr>
          <w:rFonts w:eastAsia="Times New Roman" w:cs="Times New Roman"/>
          <w:szCs w:val="24"/>
        </w:rPr>
        <w:t>)</w:t>
      </w:r>
    </w:p>
    <w:p w14:paraId="06E4F54C" w14:textId="77777777" w:rsidR="007277CE" w:rsidRDefault="00471B06">
      <w:pPr>
        <w:spacing w:line="600" w:lineRule="auto"/>
        <w:ind w:firstLine="720"/>
        <w:contextualSpacing/>
        <w:jc w:val="both"/>
        <w:rPr>
          <w:rFonts w:eastAsia="Times New Roman" w:cs="Times New Roman"/>
          <w:szCs w:val="24"/>
        </w:rPr>
      </w:pPr>
      <w:r w:rsidRPr="00146623">
        <w:rPr>
          <w:rFonts w:eastAsia="Times New Roman" w:cs="Times New Roman"/>
          <w:b/>
          <w:szCs w:val="24"/>
        </w:rPr>
        <w:t xml:space="preserve">ΠΡΟΕΔΡΕΥΩΝ (Δημήτριος </w:t>
      </w:r>
      <w:proofErr w:type="spellStart"/>
      <w:r w:rsidRPr="00146623">
        <w:rPr>
          <w:rFonts w:eastAsia="Times New Roman" w:cs="Times New Roman"/>
          <w:b/>
          <w:szCs w:val="24"/>
        </w:rPr>
        <w:t>Κρεμαστινός</w:t>
      </w:r>
      <w:proofErr w:type="spellEnd"/>
      <w:r w:rsidRPr="00146623">
        <w:rPr>
          <w:rFonts w:eastAsia="Times New Roman" w:cs="Times New Roman"/>
          <w:b/>
          <w:szCs w:val="24"/>
        </w:rPr>
        <w:t>):</w:t>
      </w:r>
      <w:r>
        <w:rPr>
          <w:rFonts w:eastAsia="Times New Roman" w:cs="Times New Roman"/>
          <w:szCs w:val="24"/>
        </w:rPr>
        <w:t xml:space="preserve"> Και εγώ σας ευχαριστώ, κύριε Αντιπρόεδρε. Και για τη συνέπεια του χρόνου ιδιαιτέρως.</w:t>
      </w:r>
    </w:p>
    <w:p w14:paraId="06E4F54D"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Κοινοβουλευτικός Εκπρόσωπος της Νέας Δημοκρατίας κ. </w:t>
      </w:r>
      <w:proofErr w:type="spellStart"/>
      <w:r>
        <w:rPr>
          <w:rFonts w:eastAsia="Times New Roman" w:cs="Times New Roman"/>
          <w:szCs w:val="24"/>
        </w:rPr>
        <w:t>Δένδ</w:t>
      </w:r>
      <w:r>
        <w:rPr>
          <w:rFonts w:eastAsia="Times New Roman" w:cs="Times New Roman"/>
          <w:szCs w:val="24"/>
        </w:rPr>
        <w:t>ιας</w:t>
      </w:r>
      <w:proofErr w:type="spellEnd"/>
      <w:r>
        <w:rPr>
          <w:rFonts w:eastAsia="Times New Roman" w:cs="Times New Roman"/>
          <w:szCs w:val="24"/>
        </w:rPr>
        <w:t xml:space="preserve"> έχει τον λόγο για δώδεκα λεπτά.</w:t>
      </w:r>
    </w:p>
    <w:p w14:paraId="06E4F54E" w14:textId="77777777" w:rsidR="007277CE" w:rsidRDefault="00471B06">
      <w:pPr>
        <w:spacing w:line="600" w:lineRule="auto"/>
        <w:ind w:firstLine="720"/>
        <w:contextualSpacing/>
        <w:jc w:val="both"/>
        <w:rPr>
          <w:rFonts w:eastAsia="Times New Roman" w:cs="Times New Roman"/>
          <w:szCs w:val="24"/>
        </w:rPr>
      </w:pPr>
      <w:r w:rsidRPr="00BE5157">
        <w:rPr>
          <w:rFonts w:eastAsia="Times New Roman" w:cs="Times New Roman"/>
          <w:b/>
          <w:szCs w:val="24"/>
        </w:rPr>
        <w:t>ΝΙΚΟΛΑΟΣ</w:t>
      </w:r>
      <w:r w:rsidRPr="006355A3">
        <w:rPr>
          <w:rFonts w:eastAsia="Times New Roman" w:cs="Times New Roman"/>
          <w:b/>
          <w:szCs w:val="24"/>
        </w:rPr>
        <w:t xml:space="preserve"> - </w:t>
      </w:r>
      <w:r>
        <w:rPr>
          <w:rFonts w:eastAsia="Times New Roman" w:cs="Times New Roman"/>
          <w:b/>
          <w:szCs w:val="24"/>
        </w:rPr>
        <w:t>ΓΕΩΡΓΙΟΣ</w:t>
      </w:r>
      <w:r w:rsidRPr="006355A3">
        <w:rPr>
          <w:rFonts w:eastAsia="Times New Roman" w:cs="Times New Roman"/>
          <w:b/>
          <w:szCs w:val="24"/>
        </w:rPr>
        <w:t xml:space="preserve"> </w:t>
      </w:r>
      <w:r w:rsidRPr="00BE5157">
        <w:rPr>
          <w:rFonts w:eastAsia="Times New Roman" w:cs="Times New Roman"/>
          <w:b/>
          <w:szCs w:val="24"/>
        </w:rPr>
        <w:t>ΔΕΝΔΙΑΣ:</w:t>
      </w:r>
      <w:r>
        <w:rPr>
          <w:rFonts w:eastAsia="Times New Roman" w:cs="Times New Roman"/>
          <w:szCs w:val="24"/>
        </w:rPr>
        <w:t xml:space="preserve"> Ευχαριστώ, κύριε Πρόεδρε.</w:t>
      </w:r>
    </w:p>
    <w:p w14:paraId="06E4F54F"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Θα προσπαθήσω και εγώ, όπως και ο Αντιπρόεδρος της Κυβέρνησης, να σεβαστώ τον χρόνο του Κοινοβουλίου και των συναδέλφων, αλλά δεν μπορώ</w:t>
      </w:r>
      <w:r>
        <w:rPr>
          <w:rFonts w:eastAsia="Times New Roman" w:cs="Times New Roman"/>
          <w:szCs w:val="24"/>
        </w:rPr>
        <w:t>,</w:t>
      </w:r>
      <w:r>
        <w:rPr>
          <w:rFonts w:eastAsia="Times New Roman" w:cs="Times New Roman"/>
          <w:szCs w:val="24"/>
        </w:rPr>
        <w:t xml:space="preserve"> παρά να ξεκινήσω από την αποστροφή του σε απάντηση των σχολίων των συναδέλφων μου της Νέας Δημοκρατίας, για τη ρύθμιση του χρέους και τους λόγους παρουσίας στο Ζάππειο.</w:t>
      </w:r>
    </w:p>
    <w:p w14:paraId="06E4F550"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Μας είπατε, κύριε Αντιπρόεδρε, ότι εσείς πηγαίνετε στο Ζάππειο</w:t>
      </w:r>
      <w:r>
        <w:rPr>
          <w:rFonts w:eastAsia="Times New Roman" w:cs="Times New Roman"/>
          <w:szCs w:val="24"/>
        </w:rPr>
        <w:t>,</w:t>
      </w:r>
      <w:r>
        <w:rPr>
          <w:rFonts w:eastAsia="Times New Roman" w:cs="Times New Roman"/>
          <w:szCs w:val="24"/>
        </w:rPr>
        <w:t xml:space="preserve"> όταν έχετε κάτι να ανα</w:t>
      </w:r>
      <w:r>
        <w:rPr>
          <w:rFonts w:eastAsia="Times New Roman" w:cs="Times New Roman"/>
          <w:szCs w:val="24"/>
        </w:rPr>
        <w:t>κοινώσετε και ότι όταν δεν έχετε κάτι να ανακοινώσετε και όταν έχετε κάτι μόνο να υποσχεθείτε δεν πηγαίνετε στο Ζάππειο. Αυτό πράγματι</w:t>
      </w:r>
      <w:r>
        <w:rPr>
          <w:rFonts w:eastAsia="Times New Roman" w:cs="Times New Roman"/>
          <w:szCs w:val="24"/>
        </w:rPr>
        <w:t>,</w:t>
      </w:r>
      <w:r>
        <w:rPr>
          <w:rFonts w:eastAsia="Times New Roman" w:cs="Times New Roman"/>
          <w:szCs w:val="24"/>
        </w:rPr>
        <w:t xml:space="preserve"> είναι απολύτως ακριβές. Αν θυμάμαι καλά, όταν έχετε κάτι να υποσχεθείτε και μάλιστα κάτι τελείως ανεδαφικό</w:t>
      </w:r>
      <w:r>
        <w:rPr>
          <w:rFonts w:eastAsia="Times New Roman" w:cs="Times New Roman"/>
          <w:szCs w:val="24"/>
        </w:rPr>
        <w:t>,</w:t>
      </w:r>
      <w:r>
        <w:rPr>
          <w:rFonts w:eastAsia="Times New Roman" w:cs="Times New Roman"/>
          <w:szCs w:val="24"/>
        </w:rPr>
        <w:t xml:space="preserve"> πηγαίνετε στ</w:t>
      </w:r>
      <w:r>
        <w:rPr>
          <w:rFonts w:eastAsia="Times New Roman" w:cs="Times New Roman"/>
          <w:szCs w:val="24"/>
        </w:rPr>
        <w:t xml:space="preserve">η Θεσσαλονίκη. Αυτό λέει η ιστορική μνήμη του ελληνικού λαού. Και το υπόλοιπο μύθευμα, η υπόλοιπη παραμυθία, την οποία εσείς δεν μετέρχεστε </w:t>
      </w:r>
      <w:r>
        <w:rPr>
          <w:rFonts w:eastAsia="Times New Roman" w:cs="Times New Roman"/>
          <w:szCs w:val="24"/>
        </w:rPr>
        <w:lastRenderedPageBreak/>
        <w:t>-διότι οφείλω να παρατηρήσω τη σεμνότητα με την οποία</w:t>
      </w:r>
      <w:r>
        <w:rPr>
          <w:rFonts w:eastAsia="Times New Roman" w:cs="Times New Roman"/>
          <w:szCs w:val="24"/>
        </w:rPr>
        <w:t>,</w:t>
      </w:r>
      <w:r>
        <w:rPr>
          <w:rFonts w:eastAsia="Times New Roman" w:cs="Times New Roman"/>
          <w:szCs w:val="24"/>
        </w:rPr>
        <w:t xml:space="preserve"> εκπροσωπώντας την Κυβέρνηση γενικά τοποθετείστε, κύριε Αντιπρ</w:t>
      </w:r>
      <w:r>
        <w:rPr>
          <w:rFonts w:eastAsia="Times New Roman" w:cs="Times New Roman"/>
          <w:szCs w:val="24"/>
        </w:rPr>
        <w:t>όεδρε- κυρίες και κύριοι συνάδελφοι, του Πρωθυπουργού, είναι η εξής: Ναι, στη Θεσσαλονίκη, σας είπα μερικά ή πολλά ψέματα, αλλά υπήρξε κάθαρση. Γιατί υπήρξε κάθαρση; λέει ο κύριος Πρωθυπουργός. Διότι μετά το δημοψήφισμα, το φθινόπωρο του 2015 πήγα στον ελλ</w:t>
      </w:r>
      <w:r>
        <w:rPr>
          <w:rFonts w:eastAsia="Times New Roman" w:cs="Times New Roman"/>
          <w:szCs w:val="24"/>
        </w:rPr>
        <w:t>ηνικό λαό και ανανέωσα την εντολή. Άρα</w:t>
      </w:r>
      <w:r>
        <w:rPr>
          <w:rFonts w:eastAsia="Times New Roman" w:cs="Times New Roman"/>
          <w:szCs w:val="24"/>
        </w:rPr>
        <w:t>,</w:t>
      </w:r>
      <w:r>
        <w:rPr>
          <w:rFonts w:eastAsia="Times New Roman" w:cs="Times New Roman"/>
          <w:szCs w:val="24"/>
        </w:rPr>
        <w:t xml:space="preserve"> μη μου λέτε για τη Θεσσαλονίκη, λέει ο Πρωθυπουργός. Κολυμπήθρα του Σιλωάμ -λέει ο Πρωθυπουργός- υπήρξε μετά.</w:t>
      </w:r>
    </w:p>
    <w:p w14:paraId="06E4F551"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Ειλικρινά αξίζει, κύριε Αντιπρόεδρε, αν έχετε την καλοσύνη, να φέρει ο Πρωθυπουργός ή εσείς ή οποιοσδήποτε</w:t>
      </w:r>
      <w:r>
        <w:rPr>
          <w:rFonts w:eastAsia="Times New Roman" w:cs="Times New Roman"/>
          <w:szCs w:val="24"/>
        </w:rPr>
        <w:t xml:space="preserve"> Υπουργός μία φορά εδώ στη Βουλή το πρόγραμμα</w:t>
      </w:r>
      <w:r>
        <w:rPr>
          <w:rFonts w:eastAsia="Times New Roman" w:cs="Times New Roman"/>
          <w:szCs w:val="24"/>
        </w:rPr>
        <w:t>,</w:t>
      </w:r>
      <w:r>
        <w:rPr>
          <w:rFonts w:eastAsia="Times New Roman" w:cs="Times New Roman"/>
          <w:szCs w:val="24"/>
        </w:rPr>
        <w:t xml:space="preserve"> με το οποίο εξελέγη ο ΣΥΡΙΖΑ το φθινόπωρο του 2015. Η δεύτερη σειρά των παραμυθιών του Άντερσεν. Διότι άλλα παραμύθια στη Θεσσαλονίκη, άλλα παραμύθια το φθινόπωρο στις εκλογές. Το λέω αυτό για να μη μένουν τώρ</w:t>
      </w:r>
      <w:r>
        <w:rPr>
          <w:rFonts w:eastAsia="Times New Roman" w:cs="Times New Roman"/>
          <w:szCs w:val="24"/>
        </w:rPr>
        <w:t xml:space="preserve">α οι εντυπώσεις ότι ο ΣΥΡΙΖΑ είναι το σοβαρό </w:t>
      </w:r>
      <w:r>
        <w:rPr>
          <w:rFonts w:eastAsia="Times New Roman" w:cs="Times New Roman"/>
          <w:szCs w:val="24"/>
        </w:rPr>
        <w:t>κ</w:t>
      </w:r>
      <w:r>
        <w:rPr>
          <w:rFonts w:eastAsia="Times New Roman" w:cs="Times New Roman"/>
          <w:szCs w:val="24"/>
        </w:rPr>
        <w:t>όμμα</w:t>
      </w:r>
      <w:r>
        <w:rPr>
          <w:rFonts w:eastAsia="Times New Roman" w:cs="Times New Roman"/>
          <w:szCs w:val="24"/>
        </w:rPr>
        <w:t>,</w:t>
      </w:r>
      <w:r>
        <w:rPr>
          <w:rFonts w:eastAsia="Times New Roman" w:cs="Times New Roman"/>
          <w:szCs w:val="24"/>
        </w:rPr>
        <w:t xml:space="preserve"> το οποίο πηγαίνει στο Ζάππειο</w:t>
      </w:r>
      <w:r>
        <w:rPr>
          <w:rFonts w:eastAsia="Times New Roman" w:cs="Times New Roman"/>
          <w:szCs w:val="24"/>
        </w:rPr>
        <w:t>,</w:t>
      </w:r>
      <w:r>
        <w:rPr>
          <w:rFonts w:eastAsia="Times New Roman" w:cs="Times New Roman"/>
          <w:szCs w:val="24"/>
        </w:rPr>
        <w:t xml:space="preserve"> όταν έχει στα σοβαρά κάτι να ανακοινώσει.</w:t>
      </w:r>
    </w:p>
    <w:p w14:paraId="06E4F552"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lastRenderedPageBreak/>
        <w:t>Έχω δε</w:t>
      </w:r>
      <w:r>
        <w:rPr>
          <w:rFonts w:eastAsia="Times New Roman" w:cs="Times New Roman"/>
          <w:szCs w:val="24"/>
        </w:rPr>
        <w:t>,</w:t>
      </w:r>
      <w:r>
        <w:rPr>
          <w:rFonts w:eastAsia="Times New Roman" w:cs="Times New Roman"/>
          <w:szCs w:val="24"/>
        </w:rPr>
        <w:t xml:space="preserve"> να πω πάλι για μισό λεπτό για το Ζάππειο, πριν μπούμε στο πολύ σοβαρό θέμα</w:t>
      </w:r>
      <w:r>
        <w:rPr>
          <w:rFonts w:eastAsia="Times New Roman" w:cs="Times New Roman"/>
          <w:szCs w:val="24"/>
        </w:rPr>
        <w:t>,</w:t>
      </w:r>
      <w:r>
        <w:rPr>
          <w:rFonts w:eastAsia="Times New Roman" w:cs="Times New Roman"/>
          <w:szCs w:val="24"/>
        </w:rPr>
        <w:t xml:space="preserve"> που χάρη στην επερώτηση των κυρίων συναδέλφων σ</w:t>
      </w:r>
      <w:r>
        <w:rPr>
          <w:rFonts w:eastAsia="Times New Roman" w:cs="Times New Roman"/>
          <w:szCs w:val="24"/>
        </w:rPr>
        <w:t>υζητάμε σήμερα. Δεν νομίζω ότι διέφυγε της προσοχής οποιουδήποτε στην ελληνική κοινωνία ότι όσον αφορά αυτό στο Ζάππειο</w:t>
      </w:r>
      <w:r>
        <w:rPr>
          <w:rFonts w:eastAsia="Times New Roman" w:cs="Times New Roman"/>
          <w:szCs w:val="24"/>
        </w:rPr>
        <w:t>,</w:t>
      </w:r>
      <w:r>
        <w:rPr>
          <w:rFonts w:eastAsia="Times New Roman" w:cs="Times New Roman"/>
          <w:szCs w:val="24"/>
        </w:rPr>
        <w:t xml:space="preserve"> επρόκειτο για μία φιέστα -βάλε τη γραβάτα, βγάλε τη γραβάτα και όλα ετούτα τα σχετικά- γιατί η </w:t>
      </w:r>
      <w:proofErr w:type="spellStart"/>
      <w:r>
        <w:rPr>
          <w:rFonts w:eastAsia="Times New Roman" w:cs="Times New Roman"/>
          <w:szCs w:val="24"/>
        </w:rPr>
        <w:t>πραγματικότης</w:t>
      </w:r>
      <w:proofErr w:type="spellEnd"/>
      <w:r>
        <w:rPr>
          <w:rFonts w:eastAsia="Times New Roman" w:cs="Times New Roman"/>
          <w:szCs w:val="24"/>
        </w:rPr>
        <w:t xml:space="preserve"> είναι ότι η ρύθμιση</w:t>
      </w:r>
      <w:r>
        <w:rPr>
          <w:rFonts w:eastAsia="Times New Roman" w:cs="Times New Roman"/>
          <w:szCs w:val="24"/>
        </w:rPr>
        <w:t>,</w:t>
      </w:r>
      <w:r>
        <w:rPr>
          <w:rFonts w:eastAsia="Times New Roman" w:cs="Times New Roman"/>
          <w:szCs w:val="24"/>
        </w:rPr>
        <w:t xml:space="preserve"> την ο</w:t>
      </w:r>
      <w:r>
        <w:rPr>
          <w:rFonts w:eastAsia="Times New Roman" w:cs="Times New Roman"/>
          <w:szCs w:val="24"/>
        </w:rPr>
        <w:t>ποία πήρατε</w:t>
      </w:r>
      <w:r>
        <w:rPr>
          <w:rFonts w:eastAsia="Times New Roman" w:cs="Times New Roman"/>
          <w:szCs w:val="24"/>
        </w:rPr>
        <w:t>,</w:t>
      </w:r>
      <w:r>
        <w:rPr>
          <w:rFonts w:eastAsia="Times New Roman" w:cs="Times New Roman"/>
          <w:szCs w:val="24"/>
        </w:rPr>
        <w:t xml:space="preserve"> ήταν μία ρύθμιση απολύτως ανεπαρκής. Αυτό είναι γεγονός. Άλλες υποσχέσεις είχε λάβει η χώρα από τον Νοέμβριο του 2012, μην </w:t>
      </w:r>
      <w:proofErr w:type="spellStart"/>
      <w:r>
        <w:rPr>
          <w:rFonts w:eastAsia="Times New Roman" w:cs="Times New Roman"/>
          <w:szCs w:val="24"/>
        </w:rPr>
        <w:t>κοροϊδευόμαστε</w:t>
      </w:r>
      <w:proofErr w:type="spellEnd"/>
      <w:r>
        <w:rPr>
          <w:rFonts w:eastAsia="Times New Roman" w:cs="Times New Roman"/>
          <w:szCs w:val="24"/>
        </w:rPr>
        <w:t>. Και θα χρησιμοποιήσω εδώ τα λεγόμενα, σε αυτή την περίπτωση εν μέρει αληθή, του Πρωθυπουργού, ο οποίος έ</w:t>
      </w:r>
      <w:r>
        <w:rPr>
          <w:rFonts w:eastAsia="Times New Roman" w:cs="Times New Roman"/>
          <w:szCs w:val="24"/>
        </w:rPr>
        <w:t xml:space="preserve">λεγε: «παράταση; Ωραία. Μακραίνουν το σκοινί με το οποίο θα κρεμαστούμε». Πώς, λοιπόν, αυτό το οποίο στο παρελθόν ήταν σκοινί από το οποίο θα κρεμαστούμε, τώρα αιφνιδίως κατέστη η πηγή της ζωής, η αναζωογόνηση του έθνους; </w:t>
      </w:r>
    </w:p>
    <w:p w14:paraId="06E4F553" w14:textId="77777777" w:rsidR="007277CE" w:rsidRDefault="00471B06">
      <w:pPr>
        <w:spacing w:line="600" w:lineRule="auto"/>
        <w:ind w:firstLine="720"/>
        <w:contextualSpacing/>
        <w:jc w:val="both"/>
        <w:rPr>
          <w:rFonts w:eastAsia="Times New Roman" w:cs="Times New Roman"/>
          <w:szCs w:val="24"/>
        </w:rPr>
      </w:pPr>
      <w:r w:rsidRPr="00EB0138">
        <w:rPr>
          <w:rFonts w:eastAsia="Times New Roman" w:cs="Times New Roman"/>
          <w:b/>
          <w:szCs w:val="24"/>
        </w:rPr>
        <w:t xml:space="preserve">ΑΘΑΝΑΣΙΟΣ ΜΠΟΥΡΑΣ: </w:t>
      </w:r>
      <w:r>
        <w:rPr>
          <w:rFonts w:eastAsia="Times New Roman" w:cs="Times New Roman"/>
          <w:szCs w:val="24"/>
        </w:rPr>
        <w:t>Είναι ελαστικό</w:t>
      </w:r>
      <w:r>
        <w:rPr>
          <w:rFonts w:eastAsia="Times New Roman" w:cs="Times New Roman"/>
          <w:szCs w:val="24"/>
        </w:rPr>
        <w:t xml:space="preserve"> τώρα το σκοινί.</w:t>
      </w:r>
    </w:p>
    <w:p w14:paraId="06E4F554"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b/>
          <w:szCs w:val="24"/>
        </w:rPr>
        <w:t>ΝΙΚΟΛΑΟΣ</w:t>
      </w:r>
      <w:r w:rsidRPr="006355A3">
        <w:rPr>
          <w:rFonts w:eastAsia="Times New Roman" w:cs="Times New Roman"/>
          <w:b/>
          <w:szCs w:val="24"/>
        </w:rPr>
        <w:t xml:space="preserve"> - </w:t>
      </w:r>
      <w:r>
        <w:rPr>
          <w:rFonts w:eastAsia="Times New Roman" w:cs="Times New Roman"/>
          <w:b/>
          <w:szCs w:val="24"/>
        </w:rPr>
        <w:t>ΓΕΩΡΓΙΟΣ</w:t>
      </w:r>
      <w:r>
        <w:rPr>
          <w:rFonts w:eastAsia="Times New Roman" w:cs="Times New Roman"/>
          <w:b/>
          <w:szCs w:val="24"/>
        </w:rPr>
        <w:t xml:space="preserve"> ΔΕΝΔΙΑΣ:</w:t>
      </w:r>
      <w:r>
        <w:rPr>
          <w:rFonts w:eastAsia="Times New Roman" w:cs="Times New Roman"/>
          <w:szCs w:val="24"/>
        </w:rPr>
        <w:t xml:space="preserve"> Γι’ αυτό</w:t>
      </w:r>
      <w:r>
        <w:rPr>
          <w:rFonts w:eastAsia="Times New Roman" w:cs="Times New Roman"/>
          <w:szCs w:val="24"/>
        </w:rPr>
        <w:t>,</w:t>
      </w:r>
      <w:r>
        <w:rPr>
          <w:rFonts w:eastAsia="Times New Roman" w:cs="Times New Roman"/>
          <w:szCs w:val="24"/>
        </w:rPr>
        <w:t xml:space="preserve"> αν έχετε την καλοσύνη, κύριε Αντιπρόεδρε -και γενικά αναφέρομαι στους Υ</w:t>
      </w:r>
      <w:r>
        <w:rPr>
          <w:rFonts w:eastAsia="Times New Roman" w:cs="Times New Roman"/>
          <w:szCs w:val="24"/>
        </w:rPr>
        <w:lastRenderedPageBreak/>
        <w:t xml:space="preserve">πουργούς- εντάξει, όταν απευθυνόμαστε για τη δήθεν </w:t>
      </w:r>
      <w:proofErr w:type="spellStart"/>
      <w:r>
        <w:rPr>
          <w:rFonts w:eastAsia="Times New Roman" w:cs="Times New Roman"/>
          <w:szCs w:val="24"/>
        </w:rPr>
        <w:t>κανονικοποίηση</w:t>
      </w:r>
      <w:proofErr w:type="spellEnd"/>
      <w:r>
        <w:rPr>
          <w:rFonts w:eastAsia="Times New Roman" w:cs="Times New Roman"/>
          <w:szCs w:val="24"/>
        </w:rPr>
        <w:t xml:space="preserve"> της χώρας, αυτά</w:t>
      </w:r>
      <w:r>
        <w:rPr>
          <w:rFonts w:eastAsia="Times New Roman" w:cs="Times New Roman"/>
          <w:szCs w:val="24"/>
        </w:rPr>
        <w:t>,</w:t>
      </w:r>
      <w:r>
        <w:rPr>
          <w:rFonts w:eastAsia="Times New Roman" w:cs="Times New Roman"/>
          <w:szCs w:val="24"/>
        </w:rPr>
        <w:t xml:space="preserve"> λίγο</w:t>
      </w:r>
      <w:r>
        <w:rPr>
          <w:rFonts w:eastAsia="Times New Roman" w:cs="Times New Roman"/>
          <w:szCs w:val="24"/>
        </w:rPr>
        <w:t>-</w:t>
      </w:r>
      <w:r>
        <w:rPr>
          <w:rFonts w:eastAsia="Times New Roman" w:cs="Times New Roman"/>
          <w:szCs w:val="24"/>
        </w:rPr>
        <w:t>πολύ</w:t>
      </w:r>
      <w:r>
        <w:rPr>
          <w:rFonts w:eastAsia="Times New Roman" w:cs="Times New Roman"/>
          <w:szCs w:val="24"/>
        </w:rPr>
        <w:t>,</w:t>
      </w:r>
      <w:r>
        <w:rPr>
          <w:rFonts w:eastAsia="Times New Roman" w:cs="Times New Roman"/>
          <w:szCs w:val="24"/>
        </w:rPr>
        <w:t xml:space="preserve"> να τα λέμε με μία γενική αίσθηση το</w:t>
      </w:r>
      <w:r>
        <w:rPr>
          <w:rFonts w:eastAsia="Times New Roman" w:cs="Times New Roman"/>
          <w:szCs w:val="24"/>
        </w:rPr>
        <w:t xml:space="preserve">υ μέτρου, που αυτά συνιστούν. Καταλαβαίνουμε την ανάγκη του κυρίου Πρωθυπουργού να δει αν του πάει η γραβάτα, αν δεν του πάει η γραβάτα, όλα τα σχετικά, αλλά εν πάση </w:t>
      </w:r>
      <w:proofErr w:type="spellStart"/>
      <w:r>
        <w:rPr>
          <w:rFonts w:eastAsia="Times New Roman" w:cs="Times New Roman"/>
          <w:szCs w:val="24"/>
        </w:rPr>
        <w:t>περιπτώσει</w:t>
      </w:r>
      <w:proofErr w:type="spellEnd"/>
      <w:r>
        <w:rPr>
          <w:rFonts w:eastAsia="Times New Roman" w:cs="Times New Roman"/>
          <w:szCs w:val="24"/>
        </w:rPr>
        <w:t>, όχι κι ότι ο ελληνικός λαός τα παίρνει και πολύ στα σοβαρά αυτά. Καταλαβαίνουμ</w:t>
      </w:r>
      <w:r>
        <w:rPr>
          <w:rFonts w:eastAsia="Times New Roman" w:cs="Times New Roman"/>
          <w:szCs w:val="24"/>
        </w:rPr>
        <w:t>ε απολύτως τα αδιέξοδα</w:t>
      </w:r>
      <w:r>
        <w:rPr>
          <w:rFonts w:eastAsia="Times New Roman" w:cs="Times New Roman"/>
          <w:szCs w:val="24"/>
        </w:rPr>
        <w:t>,</w:t>
      </w:r>
      <w:r>
        <w:rPr>
          <w:rFonts w:eastAsia="Times New Roman" w:cs="Times New Roman"/>
          <w:szCs w:val="24"/>
        </w:rPr>
        <w:t xml:space="preserve"> στα οποία βρίσκεται η κυβερνητική οικονομική πολιτική.</w:t>
      </w:r>
    </w:p>
    <w:p w14:paraId="06E4F555"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στο τεράστιο θέμα των κόκκινων δανείων, το κορυφαίο θέμα -κατά την άποψή μου- της ελληνικής οικονομίας, άποψη την οποία διατηρώ εδώ και πάρα πολλά χρόνια. </w:t>
      </w:r>
    </w:p>
    <w:p w14:paraId="06E4F556"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Είχατε </w:t>
      </w:r>
      <w:r>
        <w:rPr>
          <w:rFonts w:eastAsia="Times New Roman" w:cs="Times New Roman"/>
          <w:szCs w:val="24"/>
        </w:rPr>
        <w:t>την καλοσύνη, κύριε Αντιπρόεδρε, να μνημονεύσετε την προσπάθεια την οποία εισηγήθηκα τον Αύγουστο του 2014 και νομοθετήθηκε κάπου τον Νοέμβριο του 2014, την ημέρα μάλιστα</w:t>
      </w:r>
      <w:r>
        <w:rPr>
          <w:rFonts w:eastAsia="Times New Roman" w:cs="Times New Roman"/>
          <w:szCs w:val="24"/>
        </w:rPr>
        <w:t>,</w:t>
      </w:r>
      <w:r>
        <w:rPr>
          <w:rFonts w:eastAsia="Times New Roman" w:cs="Times New Roman"/>
          <w:szCs w:val="24"/>
        </w:rPr>
        <w:t xml:space="preserve"> που έφυγα από το Υπουργείο, για να πάω στο Υπουργείο Εθνικής Άμυνας. </w:t>
      </w:r>
    </w:p>
    <w:p w14:paraId="06E4F557"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Ο ν.4307, κύρι</w:t>
      </w:r>
      <w:r>
        <w:rPr>
          <w:rFonts w:eastAsia="Times New Roman" w:cs="Times New Roman"/>
          <w:szCs w:val="24"/>
        </w:rPr>
        <w:t>οι συνάδελφοι, ήταν η προσπάθεια της Νέας Δημοκρατίας να αντιμετωπίσει το μεγάλο ζήτημα των κόκκινων δανείων. Ήταν μια προσπάθεια</w:t>
      </w:r>
      <w:r>
        <w:rPr>
          <w:rFonts w:eastAsia="Times New Roman" w:cs="Times New Roman"/>
          <w:szCs w:val="24"/>
        </w:rPr>
        <w:t>,</w:t>
      </w:r>
      <w:r>
        <w:rPr>
          <w:rFonts w:eastAsia="Times New Roman" w:cs="Times New Roman"/>
          <w:szCs w:val="24"/>
        </w:rPr>
        <w:t xml:space="preserve"> η οποία στο τέλος δεν </w:t>
      </w:r>
      <w:r>
        <w:rPr>
          <w:rFonts w:eastAsia="Times New Roman" w:cs="Times New Roman"/>
          <w:szCs w:val="24"/>
        </w:rPr>
        <w:lastRenderedPageBreak/>
        <w:t>έφερε τα αποτελέσματα</w:t>
      </w:r>
      <w:r>
        <w:rPr>
          <w:rFonts w:eastAsia="Times New Roman" w:cs="Times New Roman"/>
          <w:szCs w:val="24"/>
        </w:rPr>
        <w:t>,</w:t>
      </w:r>
      <w:r>
        <w:rPr>
          <w:rFonts w:eastAsia="Times New Roman" w:cs="Times New Roman"/>
          <w:szCs w:val="24"/>
        </w:rPr>
        <w:t xml:space="preserve"> τα οποία είχε στο μυαλό του ο νομοθέτης, όταν συνέλαβε τον νόμο. Και δεν αναφέρο</w:t>
      </w:r>
      <w:r>
        <w:rPr>
          <w:rFonts w:eastAsia="Times New Roman" w:cs="Times New Roman"/>
          <w:szCs w:val="24"/>
        </w:rPr>
        <w:t>μαι σ’ εμένα, ως νομοθέτη βεβαίως, αλλά στο σύνολο των ανθρώπων και του τμήματος της τότε κυβέρνησης</w:t>
      </w:r>
      <w:r>
        <w:rPr>
          <w:rFonts w:eastAsia="Times New Roman" w:cs="Times New Roman"/>
          <w:szCs w:val="24"/>
        </w:rPr>
        <w:t>,</w:t>
      </w:r>
      <w:r>
        <w:rPr>
          <w:rFonts w:eastAsia="Times New Roman" w:cs="Times New Roman"/>
          <w:szCs w:val="24"/>
        </w:rPr>
        <w:t xml:space="preserve"> που εισηγήθηκαν αυτή την άποψη. </w:t>
      </w:r>
    </w:p>
    <w:p w14:paraId="06E4F558"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Και γιατί δεν τα έφερε; Δεν τα έφερε</w:t>
      </w:r>
      <w:r>
        <w:rPr>
          <w:rFonts w:eastAsia="Times New Roman" w:cs="Times New Roman"/>
          <w:szCs w:val="24"/>
        </w:rPr>
        <w:t>,</w:t>
      </w:r>
      <w:r>
        <w:rPr>
          <w:rFonts w:eastAsia="Times New Roman" w:cs="Times New Roman"/>
          <w:szCs w:val="24"/>
        </w:rPr>
        <w:t xml:space="preserve"> γιατί τελικά δεν ήταν ολοκληρωμένος. Διότι ο ν.4307 αφορούσε μόνο τις σχέσεις με το</w:t>
      </w:r>
      <w:r>
        <w:rPr>
          <w:rFonts w:eastAsia="Times New Roman" w:cs="Times New Roman"/>
          <w:szCs w:val="24"/>
        </w:rPr>
        <w:t xml:space="preserve"> τραπεζικό σύστημα, με το ιδιωτικό τμήμα των οφειλών. Δεν αφορούσε τις οφειλές προς το </w:t>
      </w:r>
      <w:r>
        <w:rPr>
          <w:rFonts w:eastAsia="Times New Roman" w:cs="Times New Roman"/>
          <w:szCs w:val="24"/>
        </w:rPr>
        <w:t>δ</w:t>
      </w:r>
      <w:r>
        <w:rPr>
          <w:rFonts w:eastAsia="Times New Roman" w:cs="Times New Roman"/>
          <w:szCs w:val="24"/>
        </w:rPr>
        <w:t xml:space="preserve">ημόσιο, δεν αφορούσε τις οφειλές προς τα ασφαλιστικά ταμεία. </w:t>
      </w:r>
    </w:p>
    <w:p w14:paraId="06E4F559"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Η αντίληψη τότε και η δική μου και των συνεργατών και ενός μεγάλου τμήματος κυβερνητικών στελεχών</w:t>
      </w:r>
      <w:r>
        <w:rPr>
          <w:rFonts w:eastAsia="Times New Roman" w:cs="Times New Roman"/>
          <w:szCs w:val="24"/>
        </w:rPr>
        <w:t>,</w:t>
      </w:r>
      <w:r>
        <w:rPr>
          <w:rFonts w:eastAsia="Times New Roman" w:cs="Times New Roman"/>
          <w:szCs w:val="24"/>
        </w:rPr>
        <w:t xml:space="preserve"> ήταν ότ</w:t>
      </w:r>
      <w:r>
        <w:rPr>
          <w:rFonts w:eastAsia="Times New Roman" w:cs="Times New Roman"/>
          <w:szCs w:val="24"/>
        </w:rPr>
        <w:t>ι έπρεπε να υπάρξει μια ολιστική προσέγγιση. Και επειδή δεν ομοφώνησε τότε η κυβέρνηση σ’ αυτή την ολιστική προσέγγιση, νομοθετήθηκε το μέρος και βεβαίως</w:t>
      </w:r>
      <w:r>
        <w:rPr>
          <w:rFonts w:eastAsia="Times New Roman" w:cs="Times New Roman"/>
          <w:szCs w:val="24"/>
        </w:rPr>
        <w:t>,</w:t>
      </w:r>
      <w:r>
        <w:rPr>
          <w:rFonts w:eastAsia="Times New Roman" w:cs="Times New Roman"/>
          <w:szCs w:val="24"/>
        </w:rPr>
        <w:t xml:space="preserve"> αυτό το μέρος δεν ήταν όσο επιτυχές θα θέλαμε. Αυτή είναι η αλήθεια. Θα έπρεπε δηλαδή και ο ν.4305 κα</w:t>
      </w:r>
      <w:r>
        <w:rPr>
          <w:rFonts w:eastAsia="Times New Roman" w:cs="Times New Roman"/>
          <w:szCs w:val="24"/>
        </w:rPr>
        <w:t xml:space="preserve">ι ο ν.4302 να είναι ενοποιημένοι με τον ν.4307. Λέμε τώρα πολλούς αριθμούς,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για να καταγράφεται η άποψη. </w:t>
      </w:r>
    </w:p>
    <w:p w14:paraId="06E4F55A"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δεν είναι αυτή η μόνη αιτία. Γιατί θα πρέπει να θυμίσω, κύριε Αντιπρόεδρε, ότι τότε ο επερχόμενος ΣΥΡΙΖΑ, διά των </w:t>
      </w:r>
      <w:proofErr w:type="spellStart"/>
      <w:r>
        <w:rPr>
          <w:rFonts w:eastAsia="Times New Roman" w:cs="Times New Roman"/>
          <w:szCs w:val="24"/>
        </w:rPr>
        <w:t>χειλέ</w:t>
      </w:r>
      <w:r>
        <w:rPr>
          <w:rFonts w:eastAsia="Times New Roman" w:cs="Times New Roman"/>
          <w:szCs w:val="24"/>
        </w:rPr>
        <w:t>ων</w:t>
      </w:r>
      <w:proofErr w:type="spellEnd"/>
      <w:r>
        <w:rPr>
          <w:rFonts w:eastAsia="Times New Roman" w:cs="Times New Roman"/>
          <w:szCs w:val="24"/>
        </w:rPr>
        <w:t xml:space="preserve"> του κ. Σταθάκη, υποσχόταν πλήρη σεισάχθεια. Έλεγε δηλαδή «γιατί να ενταχθείτε στον νόμο  </w:t>
      </w:r>
      <w:proofErr w:type="spellStart"/>
      <w:r>
        <w:rPr>
          <w:rFonts w:eastAsia="Times New Roman" w:cs="Times New Roman"/>
          <w:szCs w:val="24"/>
        </w:rPr>
        <w:t>Δένδια</w:t>
      </w:r>
      <w:proofErr w:type="spellEnd"/>
      <w:r>
        <w:rPr>
          <w:rFonts w:eastAsia="Times New Roman" w:cs="Times New Roman"/>
          <w:szCs w:val="24"/>
        </w:rPr>
        <w:t>, αφού ερχόμαστε εμείς και θα σας τα χαρίσουμε όλα;». Και, βεβαίως, δεν είχε λόγο κανείς να ενταχθεί σ’ έναν νόμο</w:t>
      </w:r>
      <w:r>
        <w:rPr>
          <w:rFonts w:eastAsia="Times New Roman" w:cs="Times New Roman"/>
          <w:szCs w:val="24"/>
        </w:rPr>
        <w:t>,</w:t>
      </w:r>
      <w:r>
        <w:rPr>
          <w:rFonts w:eastAsia="Times New Roman" w:cs="Times New Roman"/>
          <w:szCs w:val="24"/>
        </w:rPr>
        <w:t xml:space="preserve"> που του έκανε περικοπές μέχρι το 50%, όταν </w:t>
      </w:r>
      <w:r>
        <w:rPr>
          <w:rFonts w:eastAsia="Times New Roman" w:cs="Times New Roman"/>
          <w:szCs w:val="24"/>
        </w:rPr>
        <w:t>η Αντιπολίτευση, που προηγείτο στις δημοσκοπήσεις, του υποσχόταν εκπτώσεις της τάξης του 100%. Άρα, πώς να πετύχει ο νόμος; Πρόκειται για κάτι που δεν αντιμετωπίζει αυτή τη στιγμή η παρούσα Κυβέρνηση. Ουδείς εκ των συναδέλφων της Νέας Δημοκρατίας εδώ, οι ο</w:t>
      </w:r>
      <w:r>
        <w:rPr>
          <w:rFonts w:eastAsia="Times New Roman" w:cs="Times New Roman"/>
          <w:szCs w:val="24"/>
        </w:rPr>
        <w:t xml:space="preserve">ποίοι στο τέλος-τέλος αντιπολιτευόμενοι τη δουλειά τους κάνουν, θα μπορούσαν να πουν κάτι παραπάνω. Δεν είπαν τίποτα, δεν υπεσχέθησαν τίποτα. Άσκησαν κριτική με σοβαρότητα, υπευθυνότητα και μέτρο. </w:t>
      </w:r>
    </w:p>
    <w:p w14:paraId="06E4F55B"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(Στο σημείο αυτό την Προεδρική Έδρα καταλαμβάνει ο Θ΄ Αντι</w:t>
      </w:r>
      <w:r>
        <w:rPr>
          <w:rFonts w:eastAsia="Times New Roman" w:cs="Times New Roman"/>
          <w:szCs w:val="24"/>
        </w:rPr>
        <w:t xml:space="preserve">πρόεδρος της Βουλής κ. </w:t>
      </w:r>
      <w:r w:rsidRPr="007C4E5F">
        <w:rPr>
          <w:rFonts w:eastAsia="Times New Roman" w:cs="Times New Roman"/>
          <w:b/>
          <w:szCs w:val="24"/>
        </w:rPr>
        <w:t>ΜΑΡΙΟΣ ΓΕΩΡΓΙΑΔΗΣ</w:t>
      </w:r>
      <w:r>
        <w:rPr>
          <w:rFonts w:eastAsia="Times New Roman" w:cs="Times New Roman"/>
          <w:szCs w:val="24"/>
        </w:rPr>
        <w:t xml:space="preserve">) </w:t>
      </w:r>
    </w:p>
    <w:p w14:paraId="06E4F55C"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Άρα, ενώ η προσπάθεια της Νέας Δημοκρατίας μπορεί να απέτυχε </w:t>
      </w:r>
      <w:r>
        <w:rPr>
          <w:rFonts w:eastAsia="Times New Roman" w:cs="Times New Roman"/>
          <w:szCs w:val="24"/>
        </w:rPr>
        <w:t>-</w:t>
      </w:r>
      <w:r>
        <w:rPr>
          <w:rFonts w:eastAsia="Times New Roman" w:cs="Times New Roman"/>
          <w:szCs w:val="24"/>
        </w:rPr>
        <w:t>για όποιους λόγους</w:t>
      </w:r>
      <w:r>
        <w:rPr>
          <w:rFonts w:eastAsia="Times New Roman" w:cs="Times New Roman"/>
          <w:szCs w:val="24"/>
        </w:rPr>
        <w:t>-</w:t>
      </w:r>
      <w:r>
        <w:rPr>
          <w:rFonts w:eastAsia="Times New Roman" w:cs="Times New Roman"/>
          <w:szCs w:val="24"/>
        </w:rPr>
        <w:t xml:space="preserve"> ο ν.4469 απέτυχε</w:t>
      </w:r>
      <w:r>
        <w:rPr>
          <w:rFonts w:eastAsia="Times New Roman" w:cs="Times New Roman"/>
          <w:szCs w:val="24"/>
        </w:rPr>
        <w:t>,</w:t>
      </w:r>
      <w:r>
        <w:rPr>
          <w:rFonts w:eastAsia="Times New Roman" w:cs="Times New Roman"/>
          <w:szCs w:val="24"/>
        </w:rPr>
        <w:t xml:space="preserve"> ακριβώς για </w:t>
      </w:r>
      <w:r>
        <w:rPr>
          <w:rFonts w:eastAsia="Times New Roman" w:cs="Times New Roman"/>
          <w:szCs w:val="24"/>
        </w:rPr>
        <w:lastRenderedPageBreak/>
        <w:t>τους λόγους</w:t>
      </w:r>
      <w:r>
        <w:rPr>
          <w:rFonts w:eastAsia="Times New Roman" w:cs="Times New Roman"/>
          <w:szCs w:val="24"/>
        </w:rPr>
        <w:t>,</w:t>
      </w:r>
      <w:r>
        <w:rPr>
          <w:rFonts w:eastAsia="Times New Roman" w:cs="Times New Roman"/>
          <w:szCs w:val="24"/>
        </w:rPr>
        <w:t xml:space="preserve"> που έχουμε προσδιορίσει, για την αρχική ανεπάρκειά του, την οποία οι τότε συνάδελφοι και</w:t>
      </w:r>
      <w:r>
        <w:rPr>
          <w:rFonts w:eastAsia="Times New Roman" w:cs="Times New Roman"/>
          <w:szCs w:val="24"/>
        </w:rPr>
        <w:t xml:space="preserve"> οι εισηγητές εδώ της Νέας Δημοκρατίας είχαν προλέξει στον τότε Υπουργό Ανάπτυξης, ο οποίος τον είχε εισηγηθεί. Του είχαν πει ότι είναι γραφειοκρατικό, ότι δεν πρόκειται να λειτουργήσει, ότι στο τέλος-τέλος πάλι παραπέμπει το θέμα στην ελληνική </w:t>
      </w:r>
      <w:r>
        <w:rPr>
          <w:rFonts w:eastAsia="Times New Roman" w:cs="Times New Roman"/>
          <w:szCs w:val="24"/>
        </w:rPr>
        <w:t>δ</w:t>
      </w:r>
      <w:r>
        <w:rPr>
          <w:rFonts w:eastAsia="Times New Roman" w:cs="Times New Roman"/>
          <w:szCs w:val="24"/>
        </w:rPr>
        <w:t xml:space="preserve">ικαιοσύνη </w:t>
      </w:r>
      <w:r>
        <w:rPr>
          <w:rFonts w:eastAsia="Times New Roman" w:cs="Times New Roman"/>
          <w:szCs w:val="24"/>
        </w:rPr>
        <w:t>και άρα</w:t>
      </w:r>
      <w:r>
        <w:rPr>
          <w:rFonts w:eastAsia="Times New Roman" w:cs="Times New Roman"/>
          <w:szCs w:val="24"/>
        </w:rPr>
        <w:t>,</w:t>
      </w:r>
      <w:r>
        <w:rPr>
          <w:rFonts w:eastAsia="Times New Roman" w:cs="Times New Roman"/>
          <w:szCs w:val="24"/>
        </w:rPr>
        <w:t xml:space="preserve"> δεν πρόκειται κάτι να επιτευχθεί απ’ αυτό. Και όμως, όλα αυτά τότε αγνοήθηκαν. </w:t>
      </w:r>
    </w:p>
    <w:p w14:paraId="06E4F55D"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Αυτά είναι τα πεπραγμένα του ΣΥΡΙΖΑ. Και επειδή υποδείξατε στη Νέα Δημοκρατία να κοιτά λίγο τους αριθμούς και να αναλογιστεί τις ευθύνες </w:t>
      </w:r>
      <w:r>
        <w:rPr>
          <w:rFonts w:eastAsia="Times New Roman" w:cs="Times New Roman"/>
          <w:szCs w:val="24"/>
        </w:rPr>
        <w:t>της -</w:t>
      </w:r>
      <w:r>
        <w:rPr>
          <w:rFonts w:eastAsia="Times New Roman" w:cs="Times New Roman"/>
          <w:szCs w:val="24"/>
        </w:rPr>
        <w:t>να αναλογιστεί η Νέα Δημο</w:t>
      </w:r>
      <w:r>
        <w:rPr>
          <w:rFonts w:eastAsia="Times New Roman" w:cs="Times New Roman"/>
          <w:szCs w:val="24"/>
        </w:rPr>
        <w:t xml:space="preserve">κρατία τις ευθύνες </w:t>
      </w:r>
      <w:r>
        <w:rPr>
          <w:rFonts w:eastAsia="Times New Roman" w:cs="Times New Roman"/>
          <w:szCs w:val="24"/>
        </w:rPr>
        <w:t>της-</w:t>
      </w:r>
      <w:r>
        <w:rPr>
          <w:rFonts w:eastAsia="Times New Roman" w:cs="Times New Roman"/>
          <w:szCs w:val="24"/>
        </w:rPr>
        <w:t xml:space="preserve"> </w:t>
      </w:r>
      <w:proofErr w:type="spellStart"/>
      <w:r>
        <w:rPr>
          <w:rFonts w:eastAsia="Times New Roman" w:cs="Times New Roman"/>
          <w:szCs w:val="24"/>
        </w:rPr>
        <w:t>πολλάκις</w:t>
      </w:r>
      <w:proofErr w:type="spellEnd"/>
      <w:r>
        <w:rPr>
          <w:rFonts w:eastAsia="Times New Roman" w:cs="Times New Roman"/>
          <w:szCs w:val="24"/>
        </w:rPr>
        <w:t xml:space="preserve"> το έχει κάνει, αλλά, κύριε Αντιπρόεδρε, μου θυμίζετε μια φορά</w:t>
      </w:r>
      <w:r>
        <w:rPr>
          <w:rFonts w:eastAsia="Times New Roman" w:cs="Times New Roman"/>
          <w:szCs w:val="24"/>
        </w:rPr>
        <w:t>,</w:t>
      </w:r>
      <w:r>
        <w:rPr>
          <w:rFonts w:eastAsia="Times New Roman" w:cs="Times New Roman"/>
          <w:szCs w:val="24"/>
        </w:rPr>
        <w:t xml:space="preserve"> κατά την οποία ο ΣΥΡΙΖΑ</w:t>
      </w:r>
      <w:r>
        <w:rPr>
          <w:rFonts w:eastAsia="Times New Roman" w:cs="Times New Roman"/>
          <w:szCs w:val="24"/>
        </w:rPr>
        <w:t>,</w:t>
      </w:r>
      <w:r>
        <w:rPr>
          <w:rFonts w:eastAsia="Times New Roman" w:cs="Times New Roman"/>
          <w:szCs w:val="24"/>
        </w:rPr>
        <w:t xml:space="preserve"> να έχει κάνει μια στοιχειώδη αυτοκριτική, να πει «εκεί έσφαλα, εκεί </w:t>
      </w:r>
      <w:proofErr w:type="spellStart"/>
      <w:r>
        <w:rPr>
          <w:rFonts w:eastAsia="Times New Roman" w:cs="Times New Roman"/>
          <w:szCs w:val="24"/>
        </w:rPr>
        <w:t>εξηπάτησα</w:t>
      </w:r>
      <w:proofErr w:type="spellEnd"/>
      <w:r>
        <w:rPr>
          <w:rFonts w:eastAsia="Times New Roman" w:cs="Times New Roman"/>
          <w:szCs w:val="24"/>
        </w:rPr>
        <w:t xml:space="preserve">»; </w:t>
      </w:r>
    </w:p>
    <w:p w14:paraId="06E4F55E"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Το μόνο που ακούσαμε ήταν τα περί αυταπάτης. Και γιατί</w:t>
      </w:r>
      <w:r>
        <w:rPr>
          <w:rFonts w:eastAsia="Times New Roman" w:cs="Times New Roman"/>
          <w:szCs w:val="24"/>
        </w:rPr>
        <w:t xml:space="preserve"> το λέω αυτό; Λέτε για τους αριθμούς. Τότε έφτασε στην κορυφή του το θέμα των κόκκινων δανείων. Σε 63.650.492.000 έφθασε τον Ιούνιο του 2016, μετά από δυο και πλέον χρόνια Κυβέρνησης </w:t>
      </w:r>
      <w:r>
        <w:rPr>
          <w:rFonts w:eastAsia="Times New Roman" w:cs="Times New Roman"/>
          <w:szCs w:val="24"/>
        </w:rPr>
        <w:lastRenderedPageBreak/>
        <w:t>ΣΥΡΙΖΑ. Επί δυο και πλέον χρόνια της δικής σας Κυβέρνησης τα νούμερα ανέβ</w:t>
      </w:r>
      <w:r>
        <w:rPr>
          <w:rFonts w:eastAsia="Times New Roman" w:cs="Times New Roman"/>
          <w:szCs w:val="24"/>
        </w:rPr>
        <w:t>αιναν και ανέβαιναν κατά δισεκατομμύρια. Σήμερα</w:t>
      </w:r>
      <w:r>
        <w:rPr>
          <w:rFonts w:eastAsia="Times New Roman" w:cs="Times New Roman"/>
          <w:szCs w:val="24"/>
        </w:rPr>
        <w:t>,</w:t>
      </w:r>
      <w:r>
        <w:rPr>
          <w:rFonts w:eastAsia="Times New Roman" w:cs="Times New Roman"/>
          <w:szCs w:val="24"/>
        </w:rPr>
        <w:t xml:space="preserve"> που είναι 53.900.000.000, σχεδόν 54 </w:t>
      </w:r>
      <w:r>
        <w:rPr>
          <w:rFonts w:eastAsia="Times New Roman" w:cs="Times New Roman"/>
          <w:szCs w:val="24"/>
        </w:rPr>
        <w:t>δι</w:t>
      </w:r>
      <w:r>
        <w:rPr>
          <w:rFonts w:eastAsia="Times New Roman" w:cs="Times New Roman"/>
          <w:szCs w:val="24"/>
        </w:rPr>
        <w:t>σεκατομμύρια</w:t>
      </w:r>
      <w:r>
        <w:rPr>
          <w:rFonts w:eastAsia="Times New Roman" w:cs="Times New Roman"/>
          <w:szCs w:val="24"/>
        </w:rPr>
        <w:t xml:space="preserve"> </w:t>
      </w:r>
      <w:r>
        <w:rPr>
          <w:rFonts w:eastAsia="Times New Roman" w:cs="Times New Roman"/>
          <w:szCs w:val="24"/>
        </w:rPr>
        <w:t>-αυτά είναι τα στοιχεία- είναι ακριβώς εκεί που βρίσκονταν τον Γενάρη του 2014. Περάσαμε, λοιπόν, τριάμισι χρόνια Κυβέρνησης ΣΥΡΙΖΑ, για να έρθουμε ακριβώς εκεί που η Νέα Δημοκρατία είχε το θέμα τον Γενάρη του 2014. Άρα, τι έχετε κάνει αυτά τα τριάμισι χρό</w:t>
      </w:r>
      <w:r>
        <w:rPr>
          <w:rFonts w:eastAsia="Times New Roman" w:cs="Times New Roman"/>
          <w:szCs w:val="24"/>
        </w:rPr>
        <w:t xml:space="preserve">νια; Για να ξέρουμε δηλαδή. Ή να πάρουμε και τα υπόλοιπα αριθμητικά δεδομένα; Όμως, δεν θέλω ούτε καν να καταναλώσω ολόκληρο τον χρόνο. </w:t>
      </w:r>
    </w:p>
    <w:p w14:paraId="06E4F55F"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Αυτή τη στιγμή, συμφωνούμε όλοι στα στοιχεία, έχουμε σαράντα δυο ρυθμίσεις. Σωστά; </w:t>
      </w:r>
    </w:p>
    <w:p w14:paraId="06E4F560"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Πενήντα δ</w:t>
      </w:r>
      <w:r>
        <w:rPr>
          <w:rFonts w:eastAsia="Times New Roman" w:cs="Times New Roman"/>
          <w:szCs w:val="24"/>
        </w:rPr>
        <w:t>ύ</w:t>
      </w:r>
      <w:r>
        <w:rPr>
          <w:rFonts w:eastAsia="Times New Roman" w:cs="Times New Roman"/>
          <w:szCs w:val="24"/>
        </w:rPr>
        <w:t>ο.</w:t>
      </w:r>
    </w:p>
    <w:p w14:paraId="06E4F561"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b/>
          <w:szCs w:val="24"/>
        </w:rPr>
        <w:t>ΝΙΚΟΛΑΟ</w:t>
      </w:r>
      <w:r>
        <w:rPr>
          <w:rFonts w:eastAsia="Times New Roman" w:cs="Times New Roman"/>
          <w:b/>
          <w:szCs w:val="24"/>
        </w:rPr>
        <w:t xml:space="preserve">Σ </w:t>
      </w:r>
      <w:r>
        <w:rPr>
          <w:rFonts w:eastAsia="Times New Roman" w:cs="Times New Roman"/>
          <w:b/>
          <w:szCs w:val="24"/>
        </w:rPr>
        <w:t>- ΓΕΩΡΓΙΟΣ</w:t>
      </w:r>
      <w:r>
        <w:rPr>
          <w:rFonts w:eastAsia="Times New Roman" w:cs="Times New Roman"/>
          <w:b/>
          <w:szCs w:val="24"/>
        </w:rPr>
        <w:t xml:space="preserve"> ΔΕΝΔΙΑΣ:</w:t>
      </w:r>
      <w:r>
        <w:rPr>
          <w:rFonts w:eastAsia="Times New Roman" w:cs="Times New Roman"/>
          <w:szCs w:val="24"/>
        </w:rPr>
        <w:t>Ο συνάδελφος κ. Δήμας μού είπε ότι είναι πενήντα δ</w:t>
      </w:r>
      <w:r>
        <w:rPr>
          <w:rFonts w:eastAsia="Times New Roman" w:cs="Times New Roman"/>
          <w:szCs w:val="24"/>
        </w:rPr>
        <w:t>ύ</w:t>
      </w:r>
      <w:r>
        <w:rPr>
          <w:rFonts w:eastAsia="Times New Roman" w:cs="Times New Roman"/>
          <w:szCs w:val="24"/>
        </w:rPr>
        <w:t>ο. Μάλιστα. Κάναμε κάτι λογαριασμούς και επί συνόλου τετρακοσίων χιλιάδων περιπτώσεων, έχουμε 0,013%. Ο ν.4469 έχει προσφέρει στο τεράστιο πρόβλημα των κόκκινων δανείων την επίλυση του</w:t>
      </w:r>
      <w:r>
        <w:rPr>
          <w:rFonts w:eastAsia="Times New Roman" w:cs="Times New Roman"/>
          <w:szCs w:val="24"/>
        </w:rPr>
        <w:t xml:space="preserve"> 0,013%! </w:t>
      </w:r>
    </w:p>
    <w:p w14:paraId="06E4F562"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βεβαίως, έχει δίκιο ο κ</w:t>
      </w:r>
      <w:r>
        <w:rPr>
          <w:rFonts w:eastAsia="Times New Roman" w:cs="Times New Roman"/>
          <w:szCs w:val="24"/>
        </w:rPr>
        <w:t>ύριος</w:t>
      </w:r>
      <w:r>
        <w:rPr>
          <w:rFonts w:eastAsia="Times New Roman" w:cs="Times New Roman"/>
          <w:szCs w:val="24"/>
        </w:rPr>
        <w:t xml:space="preserve"> Αντιπρόεδρος και λέει «περιμένετε, είναι δυναμικός ο νόμος». Είναι πάρα πολύ δυναμικός, γιατί με έναν πρόχειρο λογαριασμό που έκανα, με αυτόν τον δυναμικό ρυθμό, το πρόβλημα θα επιλυθεί μεταξύ του 3007 και του 30</w:t>
      </w:r>
      <w:r>
        <w:rPr>
          <w:rFonts w:eastAsia="Times New Roman" w:cs="Times New Roman"/>
          <w:szCs w:val="24"/>
        </w:rPr>
        <w:t xml:space="preserve">09! Βεβαίως, μέχρι το 3007 έχουμε όλο τον καιρό να κάνουμε παρατηρήσεις, να το συζητάμε, να το αλλάζουμε, να το ξαναδούμε. </w:t>
      </w:r>
    </w:p>
    <w:p w14:paraId="06E4F563"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Εφόσον δεν δημιουργηθούν νέες. </w:t>
      </w:r>
    </w:p>
    <w:p w14:paraId="06E4F564"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 ΓΕΩΡΓΙΟΣ</w:t>
      </w:r>
      <w:r>
        <w:rPr>
          <w:rFonts w:eastAsia="Times New Roman" w:cs="Times New Roman"/>
          <w:b/>
          <w:szCs w:val="24"/>
        </w:rPr>
        <w:t xml:space="preserve"> ΔΕΝΔΙΑΣ: </w:t>
      </w:r>
      <w:r>
        <w:rPr>
          <w:rFonts w:eastAsia="Times New Roman" w:cs="Times New Roman"/>
          <w:szCs w:val="24"/>
        </w:rPr>
        <w:t>Ναι, εντάξει, ίσως εκεί σταματήσει. Δεν είναι δυνατόν, λ</w:t>
      </w:r>
      <w:r>
        <w:rPr>
          <w:rFonts w:eastAsia="Times New Roman" w:cs="Times New Roman"/>
          <w:szCs w:val="24"/>
        </w:rPr>
        <w:t>οιπόν.</w:t>
      </w:r>
    </w:p>
    <w:p w14:paraId="06E4F565"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Εδώ, αν μιλάμε για ένα κορυφαίο θέμα της ελληνικής οικονομίας</w:t>
      </w:r>
      <w:r w:rsidRPr="003D22A1">
        <w:rPr>
          <w:rFonts w:eastAsia="Times New Roman" w:cs="Times New Roman"/>
          <w:szCs w:val="24"/>
        </w:rPr>
        <w:t>,</w:t>
      </w:r>
      <w:r>
        <w:rPr>
          <w:rFonts w:eastAsia="Times New Roman" w:cs="Times New Roman"/>
          <w:szCs w:val="24"/>
        </w:rPr>
        <w:t xml:space="preserve"> οφείλει η Κυβέρνηση να το αντιμετωπίσει σοβαρά. Δεν καταλαβαίνω προς τι μας ζητούνται εκ νέου υποδείξεις. Εάν πάρουμε τα Πρακτικά της συζήτησης του ν.4469/2016, δεν υπάρχουν οι υποδείξει</w:t>
      </w:r>
      <w:r>
        <w:rPr>
          <w:rFonts w:eastAsia="Times New Roman" w:cs="Times New Roman"/>
          <w:szCs w:val="24"/>
        </w:rPr>
        <w:t xml:space="preserve">ς μας μέσα; Να τις φέρω να τις δείτε. </w:t>
      </w:r>
    </w:p>
    <w:p w14:paraId="06E4F566"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θυμάμαι τι έλεγα εγώ. Θα είναι αστείο να επαναλάβω για δεύτερη φορά μετά από δ</w:t>
      </w:r>
      <w:r>
        <w:rPr>
          <w:rFonts w:eastAsia="Times New Roman" w:cs="Times New Roman"/>
          <w:szCs w:val="24"/>
        </w:rPr>
        <w:t>ύ</w:t>
      </w:r>
      <w:r>
        <w:rPr>
          <w:rFonts w:eastAsia="Times New Roman" w:cs="Times New Roman"/>
          <w:szCs w:val="24"/>
        </w:rPr>
        <w:t>ο χρόνια αυτά που έ</w:t>
      </w:r>
      <w:r>
        <w:rPr>
          <w:rFonts w:eastAsia="Times New Roman" w:cs="Times New Roman"/>
          <w:szCs w:val="24"/>
        </w:rPr>
        <w:lastRenderedPageBreak/>
        <w:t>λεγα πριν από δ</w:t>
      </w:r>
      <w:r>
        <w:rPr>
          <w:rFonts w:eastAsia="Times New Roman" w:cs="Times New Roman"/>
          <w:szCs w:val="24"/>
        </w:rPr>
        <w:t>ύ</w:t>
      </w:r>
      <w:r>
        <w:rPr>
          <w:rFonts w:eastAsia="Times New Roman" w:cs="Times New Roman"/>
          <w:szCs w:val="24"/>
        </w:rPr>
        <w:t>ο χρόνια μαζί με τους συναδέλφους μου. Δικαιωθήκαμε όλοι. Ό,τι λέγαμε τότε, ακριβώς αυτό πρ</w:t>
      </w:r>
      <w:r>
        <w:rPr>
          <w:rFonts w:eastAsia="Times New Roman" w:cs="Times New Roman"/>
          <w:szCs w:val="24"/>
        </w:rPr>
        <w:t xml:space="preserve">αγματοποιήθηκε στο τέλος. Δεν λειτούργησε ο νόμος. </w:t>
      </w:r>
    </w:p>
    <w:p w14:paraId="06E4F567"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Κατά συνέπεια, αν θα ήθελε η Κυβέρνηση υπόδειγμα του τι να κάνει, τότε αυτό είναι να γυρίσει πίσω στην τότε συζήτηση, να πάρει τα Πρακτικά, να δει τι της λέγαμε και να τα αντιγράψει. Ή αν θέλει να κάνει κ</w:t>
      </w:r>
      <w:r>
        <w:rPr>
          <w:rFonts w:eastAsia="Times New Roman" w:cs="Times New Roman"/>
          <w:szCs w:val="24"/>
        </w:rPr>
        <w:t xml:space="preserve">άτι πιο απλό η Κυβέρνηση, τότε να κάνει τα αντίθετα από αυτά που κάνει. Διότι αυτά που κάνει δεν λειτουργούν. </w:t>
      </w:r>
    </w:p>
    <w:p w14:paraId="06E4F568"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Είναι όλα καταγεγραμμένα, κύριε Αντιπρόεδρε. Εάν υπάρχει ένα προσόν στη διαδικασία της Βουλής είναι ότι όλα είναι καταγεγραμμένα και μένουν. Όλα </w:t>
      </w:r>
      <w:r>
        <w:rPr>
          <w:rFonts w:eastAsia="Times New Roman" w:cs="Times New Roman"/>
          <w:szCs w:val="24"/>
        </w:rPr>
        <w:t xml:space="preserve">όσα έχει προβλέψει η Αντιπολίτευση έχουν πραγματοποιηθεί. </w:t>
      </w:r>
    </w:p>
    <w:p w14:paraId="06E4F569"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πρόβλημα είναι πάρα πολύ μεγάλο και είναι πάρα πολύ σοβαρό. Διότι, κακά τα ψέματα, οικονομική ανάπτυξη δεν μπορεί να υπάρξει, όταν σχεδόν το 50% των δανείων των τρα</w:t>
      </w:r>
      <w:r>
        <w:rPr>
          <w:rFonts w:eastAsia="Times New Roman" w:cs="Times New Roman"/>
          <w:szCs w:val="24"/>
        </w:rPr>
        <w:t xml:space="preserve">πεζών -θέλετε το 40% και κάτι, δεν έχει σημασία- δεν εξυπηρετούνται. Ο ευρωπαϊκός μέσος όρος ή μάλλον ο αποδεκτός παγκόσμιος μέσος όρος είναι της τάξης του </w:t>
      </w:r>
      <w:r>
        <w:rPr>
          <w:rFonts w:eastAsia="Times New Roman" w:cs="Times New Roman"/>
          <w:szCs w:val="24"/>
        </w:rPr>
        <w:lastRenderedPageBreak/>
        <w:t xml:space="preserve">9%, δηλαδή έχουμε </w:t>
      </w:r>
      <w:r>
        <w:rPr>
          <w:rFonts w:eastAsia="Times New Roman" w:cs="Times New Roman"/>
          <w:szCs w:val="24"/>
        </w:rPr>
        <w:t>πέντε</w:t>
      </w:r>
      <w:r>
        <w:rPr>
          <w:rFonts w:eastAsia="Times New Roman" w:cs="Times New Roman"/>
          <w:szCs w:val="24"/>
        </w:rPr>
        <w:t xml:space="preserve">, </w:t>
      </w:r>
      <w:r>
        <w:rPr>
          <w:rFonts w:eastAsia="Times New Roman" w:cs="Times New Roman"/>
          <w:szCs w:val="24"/>
        </w:rPr>
        <w:t>έξι</w:t>
      </w:r>
      <w:r>
        <w:rPr>
          <w:rFonts w:eastAsia="Times New Roman" w:cs="Times New Roman"/>
          <w:szCs w:val="24"/>
        </w:rPr>
        <w:t xml:space="preserve">, </w:t>
      </w:r>
      <w:r>
        <w:rPr>
          <w:rFonts w:eastAsia="Times New Roman" w:cs="Times New Roman"/>
          <w:szCs w:val="24"/>
        </w:rPr>
        <w:t>επτά</w:t>
      </w:r>
      <w:r>
        <w:rPr>
          <w:rFonts w:eastAsia="Times New Roman" w:cs="Times New Roman"/>
          <w:szCs w:val="24"/>
        </w:rPr>
        <w:t xml:space="preserve"> φορές ή αλλιώς 700% παραπάνω μη εξυπηρετούμενα δάνεια από το ανεκ</w:t>
      </w:r>
      <w:r>
        <w:rPr>
          <w:rFonts w:eastAsia="Times New Roman" w:cs="Times New Roman"/>
          <w:szCs w:val="24"/>
        </w:rPr>
        <w:t xml:space="preserve">τό. Δεν μπορεί έτσι η χώρα να ορθοποδήσει. </w:t>
      </w:r>
    </w:p>
    <w:p w14:paraId="06E4F56A"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Οι επενδύσεις σε τι οχήματα θα έρθουν; Πού θα πάνε; Πού θα τοποθετηθούν τα χρήματα των επενδυτών τους οποίους καλούμε όλοι; Τα 110, 120 δισεκατομμύρια, που λέμε όλοι ότι χρειάζεται η χώρα για να ορθοποδήσει, πού </w:t>
      </w:r>
      <w:r>
        <w:rPr>
          <w:rFonts w:eastAsia="Times New Roman" w:cs="Times New Roman"/>
          <w:szCs w:val="24"/>
        </w:rPr>
        <w:t xml:space="preserve">θα επενδυθούν; </w:t>
      </w:r>
    </w:p>
    <w:p w14:paraId="06E4F56B"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Θα πρέπει να υπάρχουν υγιείς φορείς, ώστε να μπορούν αυτά τα χρήματα να έρθουν και να επενδυθούν. Δεν μπορούν να επενδυθούν μόνο εκ του μηδενός σε νέους φορείς που θα δημιουργηθούν τώρα. Αν γίνει αυτό -σωστά </w:t>
      </w:r>
      <w:proofErr w:type="spellStart"/>
      <w:r>
        <w:rPr>
          <w:rFonts w:eastAsia="Times New Roman" w:cs="Times New Roman"/>
          <w:szCs w:val="24"/>
        </w:rPr>
        <w:t>ελέχθη</w:t>
      </w:r>
      <w:proofErr w:type="spellEnd"/>
      <w:r>
        <w:rPr>
          <w:rFonts w:eastAsia="Times New Roman" w:cs="Times New Roman"/>
          <w:szCs w:val="24"/>
        </w:rPr>
        <w:t xml:space="preserve"> εδώ από τους συναδέλφους-</w:t>
      </w:r>
      <w:r>
        <w:rPr>
          <w:rFonts w:eastAsia="Times New Roman" w:cs="Times New Roman"/>
          <w:szCs w:val="24"/>
        </w:rPr>
        <w:t xml:space="preserve"> δεν θα προστατευτούν οι θέσεις εργασίας που υπάρχουν. Άρα στο τέλος, η εξυγίανση των επιχειρήσεων αφορά τον ίδιο τον εργαζόμενο και την καταπολέμηση της ανεργίας. </w:t>
      </w:r>
    </w:p>
    <w:p w14:paraId="06E4F56C"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Αυτό, λοιπόν, το οποίο πρέπει να κάνει η Κυβέρνηση είναι απλώς να γυρίσει στο 2016, να κοιτ</w:t>
      </w:r>
      <w:r>
        <w:rPr>
          <w:rFonts w:eastAsia="Times New Roman" w:cs="Times New Roman"/>
          <w:szCs w:val="24"/>
        </w:rPr>
        <w:t xml:space="preserve">άξει τι της λέγαμε </w:t>
      </w:r>
      <w:r w:rsidRPr="00F331DF">
        <w:rPr>
          <w:rFonts w:eastAsia="Times New Roman"/>
          <w:bCs/>
        </w:rPr>
        <w:t>και</w:t>
      </w:r>
      <w:r>
        <w:rPr>
          <w:rFonts w:eastAsia="Times New Roman" w:cs="Times New Roman"/>
          <w:szCs w:val="24"/>
        </w:rPr>
        <w:t xml:space="preserve"> να ακολουθήσει τι λέγαμε τότε. Και αν, κύριε Αντιπρόεδρε, έχει την καλοσύνη κα</w:t>
      </w:r>
      <w:r>
        <w:rPr>
          <w:rFonts w:eastAsia="Times New Roman" w:cs="Times New Roman"/>
          <w:szCs w:val="24"/>
        </w:rPr>
        <w:t>μ</w:t>
      </w:r>
      <w:r>
        <w:rPr>
          <w:rFonts w:eastAsia="Times New Roman" w:cs="Times New Roman"/>
          <w:szCs w:val="24"/>
        </w:rPr>
        <w:t>μ</w:t>
      </w:r>
      <w:r>
        <w:rPr>
          <w:rFonts w:eastAsia="Times New Roman" w:cs="Times New Roman"/>
          <w:szCs w:val="24"/>
        </w:rPr>
        <w:t>ία</w:t>
      </w:r>
      <w:r>
        <w:rPr>
          <w:rFonts w:eastAsia="Times New Roman" w:cs="Times New Roman"/>
          <w:szCs w:val="24"/>
        </w:rPr>
        <w:t xml:space="preserve"> φορά η Κυβέρνηση, λέω για το καλό να μας ζητήσει και μια συγγνώμη για όσα είχε πει όλα αυτά τα χρόνια.</w:t>
      </w:r>
    </w:p>
    <w:p w14:paraId="06E4F56D"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 πολύ.</w:t>
      </w:r>
    </w:p>
    <w:p w14:paraId="06E4F56E" w14:textId="77777777" w:rsidR="007277CE" w:rsidRDefault="00471B0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w:t>
      </w:r>
      <w:r>
        <w:rPr>
          <w:rFonts w:eastAsia="Times New Roman" w:cs="Times New Roman"/>
          <w:szCs w:val="24"/>
        </w:rPr>
        <w:t xml:space="preserve"> της Νέας Δημοκρατίας)</w:t>
      </w:r>
    </w:p>
    <w:p w14:paraId="06E4F56F" w14:textId="77777777" w:rsidR="007277CE" w:rsidRDefault="00471B06">
      <w:pPr>
        <w:spacing w:line="600" w:lineRule="auto"/>
        <w:ind w:firstLine="720"/>
        <w:contextualSpacing/>
        <w:jc w:val="both"/>
        <w:rPr>
          <w:rFonts w:eastAsia="Times New Roman" w:cs="Times New Roman"/>
          <w:szCs w:val="24"/>
        </w:rPr>
      </w:pPr>
      <w:r w:rsidRPr="009B0108">
        <w:rPr>
          <w:rFonts w:eastAsia="Times New Roman" w:cs="Times New Roman"/>
          <w:b/>
          <w:szCs w:val="24"/>
        </w:rPr>
        <w:t xml:space="preserve">ΠΡΟΕΔΡΕΥΩΝ (Μάριος Γεωργιάδης): </w:t>
      </w:r>
      <w:r>
        <w:rPr>
          <w:rFonts w:eastAsia="Times New Roman" w:cs="Times New Roman"/>
          <w:szCs w:val="24"/>
        </w:rPr>
        <w:t xml:space="preserve">Ευχαριστώ πολύ τον κ. </w:t>
      </w:r>
      <w:proofErr w:type="spellStart"/>
      <w:r>
        <w:rPr>
          <w:rFonts w:eastAsia="Times New Roman" w:cs="Times New Roman"/>
          <w:szCs w:val="24"/>
        </w:rPr>
        <w:t>Δένδια</w:t>
      </w:r>
      <w:proofErr w:type="spellEnd"/>
      <w:r>
        <w:rPr>
          <w:rFonts w:eastAsia="Times New Roman" w:cs="Times New Roman"/>
          <w:szCs w:val="24"/>
        </w:rPr>
        <w:t xml:space="preserve"> και για την οικονομία στο χρόνο.</w:t>
      </w:r>
    </w:p>
    <w:p w14:paraId="06E4F570"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Τζάκρη</w:t>
      </w:r>
      <w:proofErr w:type="spellEnd"/>
      <w:r>
        <w:rPr>
          <w:rFonts w:eastAsia="Times New Roman" w:cs="Times New Roman"/>
          <w:szCs w:val="24"/>
        </w:rPr>
        <w:t xml:space="preserve">, έχετε τον λόγο για έξι λεπτά. </w:t>
      </w:r>
    </w:p>
    <w:p w14:paraId="06E4F571"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 xml:space="preserve">Κυρίες και κύριοι Βουλευτές, θα ήθελα να ξεκινήσω από τη σκέψη ότι η βασική αρχή των πετυχημένων χωρών και δημοκρατιών είναι να μην είναι ποτέ ευχαριστημένες και να προσπαθούν πάντα για το περισσότερο και για το καλύτερο. Αν θέλετε, αυτό το υγιές πολιτικό </w:t>
      </w:r>
      <w:r>
        <w:rPr>
          <w:rFonts w:eastAsia="Times New Roman" w:cs="Times New Roman"/>
          <w:szCs w:val="24"/>
        </w:rPr>
        <w:t xml:space="preserve">στρες αποτελεί και την κινητήρια δύναμη της προόδου. </w:t>
      </w:r>
    </w:p>
    <w:p w14:paraId="06E4F572"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Ωστόσο απέχει πολύ αυτό από τον πολιτικό εκμηδενισμό που βιώνει διαρκώς η Κυβέρνησή μας από κέντρα και παράκεντρα, ορμώμενα από το βάθρο της Αντιπολίτευσης, αλλά απέχει και πολύ και από τα </w:t>
      </w:r>
      <w:proofErr w:type="spellStart"/>
      <w:r>
        <w:rPr>
          <w:rFonts w:eastAsia="Times New Roman" w:cs="Times New Roman"/>
          <w:szCs w:val="24"/>
        </w:rPr>
        <w:t>σωτηριολογικά</w:t>
      </w:r>
      <w:proofErr w:type="spellEnd"/>
      <w:r>
        <w:rPr>
          <w:rFonts w:eastAsia="Times New Roman" w:cs="Times New Roman"/>
          <w:szCs w:val="24"/>
        </w:rPr>
        <w:t xml:space="preserve"> αφηγήματα, που προφανώς εμείς ούτε τα θέλουμε ούτε πρέπει να τα ασπαστούμε. </w:t>
      </w:r>
    </w:p>
    <w:p w14:paraId="06E4F573"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Είναι προφανές ότι αν κάναμε διαπραγμάτευση για το χρέος μόνοι μας, με τον εαυτό μας, αν δεν υπήρχε πολιτικό κοινό </w:t>
      </w:r>
      <w:r>
        <w:rPr>
          <w:rFonts w:eastAsia="Times New Roman" w:cs="Times New Roman"/>
          <w:szCs w:val="24"/>
        </w:rPr>
        <w:lastRenderedPageBreak/>
        <w:t>στην Ευρώπη, θα είχαμε πετύχει πολλά περισσότερα. Ωστόσο η ιστο</w:t>
      </w:r>
      <w:r>
        <w:rPr>
          <w:rFonts w:eastAsia="Times New Roman" w:cs="Times New Roman"/>
          <w:szCs w:val="24"/>
        </w:rPr>
        <w:t xml:space="preserve">ρία γράφεται από την πολιτική ικανότητα αλλά και τη συγκυρία εντός της οποίας αυτή η πολιτική ικανότητα αναπτύσσεται. </w:t>
      </w:r>
    </w:p>
    <w:p w14:paraId="06E4F574"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Η Ελλάδα, λοιπόν, πήρε, στο ρεαλιστικό αυτό πλαίσιο, κρινόμενη από την πραγματική συγκυρία και όχι από κάποια φαντασιακή συγκυρία, μια κα</w:t>
      </w:r>
      <w:r>
        <w:rPr>
          <w:rFonts w:eastAsia="Times New Roman" w:cs="Times New Roman"/>
          <w:szCs w:val="24"/>
        </w:rPr>
        <w:t>λή συμφωνία για το χρέος. Είναι καλή, γιατί μας δίνει τη δυνατότητα να προχωρήσουμε την επόμενη δεκαετία, κάνοντας τα αναγκαία βήματα για τον εκσυγχρονισμό της κοινωνίας μας αλλά και για τη βελτίωση των παραγωγικών δυνατοτήτων της χώρας μας. Και είναι καλή</w:t>
      </w:r>
      <w:r>
        <w:rPr>
          <w:rFonts w:eastAsia="Times New Roman" w:cs="Times New Roman"/>
          <w:szCs w:val="24"/>
        </w:rPr>
        <w:t xml:space="preserve">, γιατί μας δίνει τη δυνατότητα να επιστρέψουμε σταδιακά στις αγορές. </w:t>
      </w:r>
    </w:p>
    <w:p w14:paraId="06E4F575"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Είναι προφανές ότι </w:t>
      </w:r>
      <w:r w:rsidRPr="00022913">
        <w:rPr>
          <w:rFonts w:eastAsia="Times New Roman"/>
          <w:bCs/>
          <w:shd w:val="clear" w:color="auto" w:fill="FFFFFF"/>
        </w:rPr>
        <w:t>θα</w:t>
      </w:r>
      <w:r>
        <w:rPr>
          <w:rFonts w:eastAsia="Times New Roman" w:cs="Times New Roman"/>
          <w:szCs w:val="24"/>
        </w:rPr>
        <w:t xml:space="preserve"> υπάρχει ένα πλαίσιο εποπτείας. Ούτως ή άλλως θα είχαμε ένα πλαίσιο εποπτείας. Ήδη έχουμε ένα πλαίσιο εποπτείας εδώ και δυο δεκαετίες που έχουμε φορέσει το στενό σα</w:t>
      </w:r>
      <w:r>
        <w:rPr>
          <w:rFonts w:eastAsia="Times New Roman" w:cs="Times New Roman"/>
          <w:szCs w:val="24"/>
        </w:rPr>
        <w:t xml:space="preserve">κάκι του ευρώ. </w:t>
      </w:r>
    </w:p>
    <w:p w14:paraId="06E4F576"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η συμφωνία είναι καλή, γιατί τραβάει τη χώρα μας από τον προβολέα της κακής δημοσιότητας και την επαναφέρει σε μια κανονικότητα που  τόσο πολύ μεγάλη ανάγκη την έχει αυτή την ώρα. </w:t>
      </w:r>
    </w:p>
    <w:p w14:paraId="06E4F577"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lastRenderedPageBreak/>
        <w:t>Ωστόσο τίποτα δεν αλλάζει, τίποτα δεν βελτιώνετα</w:t>
      </w:r>
      <w:r>
        <w:rPr>
          <w:rFonts w:eastAsia="Times New Roman" w:cs="Times New Roman"/>
          <w:szCs w:val="24"/>
        </w:rPr>
        <w:t xml:space="preserve">ι και κανένας δεν προοδεύει, εάν θεωρήσει ότι όλα αυτά αποτελούν μια στιγμιαία προσπάθεια και αν πιστέψει ότι στις δημοκρατίες η επιτυχία κρίνεται από τις αποφάσεις ή τις κινήσεις, είτε τις καλές είτε τις κακές, μιας στιγμής ή μιας εβδομάδας. </w:t>
      </w:r>
    </w:p>
    <w:p w14:paraId="06E4F578"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Όπως δεν χρε</w:t>
      </w:r>
      <w:r>
        <w:rPr>
          <w:rFonts w:eastAsia="Times New Roman" w:cs="Times New Roman"/>
          <w:szCs w:val="24"/>
        </w:rPr>
        <w:t xml:space="preserve">οκοπήσαμε, κυρίες και κύριοι συνάδελφοι, μέσα σε μια εβδομάδα ή μέσα σε ένα έτος, έτσι ακριβώς με τον ίδιο τρόπο δεν πρόκειται να επιστρέψουμε σε μια ζηλευτή κανονικότητα μέσα σε έναν χρόνο, πόσο μάλλον αμέσως μετά από ένα </w:t>
      </w:r>
      <w:proofErr w:type="spellStart"/>
      <w:r>
        <w:rPr>
          <w:rFonts w:eastAsia="Times New Roman" w:cs="Times New Roman"/>
          <w:szCs w:val="24"/>
          <w:lang w:val="en-US"/>
        </w:rPr>
        <w:t>Eurogroup</w:t>
      </w:r>
      <w:proofErr w:type="spellEnd"/>
      <w:r>
        <w:rPr>
          <w:rFonts w:eastAsia="Times New Roman" w:cs="Times New Roman"/>
          <w:szCs w:val="24"/>
        </w:rPr>
        <w:t xml:space="preserve">. </w:t>
      </w:r>
    </w:p>
    <w:p w14:paraId="06E4F579"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Άρα η συμφωνία είναι </w:t>
      </w:r>
      <w:r>
        <w:rPr>
          <w:rFonts w:eastAsia="Times New Roman" w:cs="Times New Roman"/>
          <w:szCs w:val="24"/>
        </w:rPr>
        <w:t>μια καλή συμφωνία και συνιστά μια πρόοδο. Θα μπορούσε σε ένα άλλο πλαίσιο να ήταν μια διαφορετική συμφωνία, καλύτερη. Ωστόσο οι αποφάσεις παίρνονται πάντα σε πραγματικές συνθήκες και όχι σε συνθήκες που έχουμε φανταστεί ή που θα θέλαμε να είναι διαφορετικέ</w:t>
      </w:r>
      <w:r>
        <w:rPr>
          <w:rFonts w:eastAsia="Times New Roman" w:cs="Times New Roman"/>
          <w:szCs w:val="24"/>
        </w:rPr>
        <w:t xml:space="preserve">ς. </w:t>
      </w:r>
    </w:p>
    <w:p w14:paraId="06E4F57A"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τη μικρή μου αυτή παρέμβαση για το χρέος, να πω </w:t>
      </w:r>
      <w:r w:rsidRPr="002B5B2E">
        <w:rPr>
          <w:rFonts w:eastAsia="Times New Roman"/>
          <w:bCs/>
          <w:shd w:val="clear" w:color="auto" w:fill="FFFFFF"/>
        </w:rPr>
        <w:t>ότι</w:t>
      </w:r>
      <w:r>
        <w:rPr>
          <w:rFonts w:eastAsia="Times New Roman" w:cs="Times New Roman"/>
          <w:szCs w:val="24"/>
        </w:rPr>
        <w:t xml:space="preserve"> θεωρώ πως μέγιστο ζητούμενο </w:t>
      </w:r>
      <w:r w:rsidRPr="00D66BCA">
        <w:rPr>
          <w:rFonts w:eastAsia="Times New Roman"/>
          <w:bCs/>
        </w:rPr>
        <w:t>είναι</w:t>
      </w:r>
      <w:r>
        <w:rPr>
          <w:rFonts w:eastAsia="Times New Roman" w:cs="Times New Roman"/>
          <w:szCs w:val="24"/>
        </w:rPr>
        <w:t xml:space="preserve"> να βελτιώνουμε συνεχώς τη θέση μας και τον εαυτό μας κάθε μέρα, κάτι που </w:t>
      </w:r>
      <w:r>
        <w:rPr>
          <w:rFonts w:eastAsia="Times New Roman" w:cs="Times New Roman"/>
          <w:szCs w:val="24"/>
        </w:rPr>
        <w:lastRenderedPageBreak/>
        <w:t xml:space="preserve">νομίζω πως κάνει η Κυβέρνηση αυτή με εξαιρετικό τρόπο, καθώς διαθέτει και ικανούς </w:t>
      </w:r>
      <w:r>
        <w:rPr>
          <w:rFonts w:eastAsia="Times New Roman" w:cs="Times New Roman"/>
          <w:szCs w:val="24"/>
        </w:rPr>
        <w:t xml:space="preserve">ανθρώπους, αλλά έχει και την αναγκαία διάθεση και βέβαια δεν έχει τις δεσμεύσεις και τις βαρονίες που έχουν άλλα κόμματα. </w:t>
      </w:r>
    </w:p>
    <w:p w14:paraId="06E4F57B"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στο θέμα της συζήτησης της επερώτησης. </w:t>
      </w:r>
    </w:p>
    <w:p w14:paraId="06E4F57C"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είναι αναντίρρητο ότι η διαχείριση των μη εξυπηρετο</w:t>
      </w:r>
      <w:r>
        <w:rPr>
          <w:rFonts w:eastAsia="Times New Roman" w:cs="Times New Roman"/>
          <w:szCs w:val="24"/>
        </w:rPr>
        <w:t>ύμενων δανείων που αυξάνονταν με γοργούς ρυθμούς τα δύσκολα χρόνια που πέρασαν</w:t>
      </w:r>
      <w:r>
        <w:rPr>
          <w:rFonts w:eastAsia="Times New Roman" w:cs="Times New Roman"/>
          <w:szCs w:val="24"/>
        </w:rPr>
        <w:t>,</w:t>
      </w:r>
      <w:r>
        <w:rPr>
          <w:rFonts w:eastAsia="Times New Roman" w:cs="Times New Roman"/>
          <w:szCs w:val="24"/>
        </w:rPr>
        <w:t xml:space="preserve"> αποτέλεσε το μεγαλύτερο αγκάθι για την οικονομία, ένα αγκάθι για το οποίο η Κυβέρνησή σας, κυρίες και κύριοι της Αξιωματικής Αντιπολίτευσης, δεν τόλμησε να ασχοληθεί, γεγονός π</w:t>
      </w:r>
      <w:r>
        <w:rPr>
          <w:rFonts w:eastAsia="Times New Roman" w:cs="Times New Roman"/>
          <w:szCs w:val="24"/>
        </w:rPr>
        <w:t>ου οδήγησε σε εκτόξευση των κόκκινων δανείων τη διετία 2012</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2014. </w:t>
      </w:r>
    </w:p>
    <w:p w14:paraId="06E4F57D"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Η Κυβέρνησή μας είναι αυτή που πρώτη τόλμησε και προέβη στις απαραίτητες θεσμικές και μη παρεμβάσεις, προκειμένου να αντιμετωπιστεί το μείζον αυτό οικονομικό, κοινωνικό και πολιτικό πρόβλ</w:t>
      </w:r>
      <w:r>
        <w:rPr>
          <w:rFonts w:eastAsia="Times New Roman" w:cs="Times New Roman"/>
          <w:szCs w:val="24"/>
        </w:rPr>
        <w:t>ημα των κόκκινων δανείων. Ήδη, βάσει των στοιχείων της Στατιστικής Υπηρεσίας αλλά και της Τράπεζας της Ελλάδος, το 2015 για πρώτη φορά αναχαιτίστηκε η γοργή αύ</w:t>
      </w:r>
      <w:r>
        <w:rPr>
          <w:rFonts w:eastAsia="Times New Roman" w:cs="Times New Roman"/>
          <w:szCs w:val="24"/>
        </w:rPr>
        <w:lastRenderedPageBreak/>
        <w:t>ξηση των κόκκινων δανείων, το 2016 η κατάσταση σταθεροποιήθηκε και το 2017, για πρώτη φορά μετά τ</w:t>
      </w:r>
      <w:r>
        <w:rPr>
          <w:rFonts w:eastAsia="Times New Roman" w:cs="Times New Roman"/>
          <w:szCs w:val="24"/>
        </w:rPr>
        <w:t xml:space="preserve">ην κρίση σημειώθηκε μείωσή τους κατά 11,4 δισεκατομμύρια ευρώ. </w:t>
      </w:r>
    </w:p>
    <w:p w14:paraId="06E4F57E"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Παρ’ όλα αυτά, όμως, τα μη εξυπηρετούμενα επιχειρηματικά ανοίγματα εξακολουθούν να είναι πολύ υψηλά. Γι’ αυτόν τον λόγο οι τράπεζες έχουν δεσμευθεί να μειώσουν τα ανοίγματα αυτά τη διετία 2018</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2019 κατά 20% και την επόμενη διετία 2020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2021 από τις πρώτες επαφές που έχουμε με τον </w:t>
      </w:r>
      <w:r>
        <w:rPr>
          <w:rFonts w:eastAsia="Times New Roman" w:cs="Times New Roman"/>
          <w:szCs w:val="24"/>
          <w:lang w:val="en-US"/>
        </w:rPr>
        <w:t>SSM</w:t>
      </w:r>
      <w:r w:rsidRPr="008F0A67">
        <w:rPr>
          <w:rFonts w:eastAsia="Times New Roman" w:cs="Times New Roman"/>
          <w:szCs w:val="24"/>
        </w:rPr>
        <w:t xml:space="preserve"> </w:t>
      </w:r>
      <w:r>
        <w:rPr>
          <w:rFonts w:eastAsia="Times New Roman" w:cs="Times New Roman"/>
          <w:szCs w:val="24"/>
        </w:rPr>
        <w:t>φαίνεται πως προκρίνεται η ανάληψη δέσμευσης από τα εγχώρια πιστωτικά ιδρύματα για μείωση των μη εξυπηρετούμενων ανοιγμάτων</w:t>
      </w:r>
      <w:r>
        <w:rPr>
          <w:rFonts w:eastAsia="Times New Roman" w:cs="Times New Roman"/>
          <w:szCs w:val="24"/>
        </w:rPr>
        <w:t xml:space="preserve"> στα επίπεδα του 17% μέχρι το τέλος του 2021. Και αυτό, γιατί μόνο με αυτές τις επιδόσεις θα μπορέσουν οι ελληνικοί συστημικοί όμιλοι να αποκτήσουν το απαραίτητο πιστοποιητικό φερεγγυότητας για την είσοδό τους στην ευρωπαϊκή διατραπεζική ένωση κάποια στιγμ</w:t>
      </w:r>
      <w:r>
        <w:rPr>
          <w:rFonts w:eastAsia="Times New Roman" w:cs="Times New Roman"/>
          <w:szCs w:val="24"/>
        </w:rPr>
        <w:t xml:space="preserve">ή μετά το 2022. </w:t>
      </w:r>
    </w:p>
    <w:p w14:paraId="06E4F57F"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ο ν.4469/2017 για τον εξωδικαστικό μηχανισμό αποτελεί έναν ζωντανό μηχανισμό που διαρκώς διευρύνεται, βελτιώνεται και αυτοματοποιείται, κερδίζοντας συνεχώς την εμπιστοσύνη και των εμπλεκόμενων μερών </w:t>
      </w:r>
      <w:r>
        <w:rPr>
          <w:rFonts w:eastAsia="Times New Roman" w:cs="Times New Roman"/>
          <w:szCs w:val="24"/>
        </w:rPr>
        <w:lastRenderedPageBreak/>
        <w:t>και της κοι</w:t>
      </w:r>
      <w:r>
        <w:rPr>
          <w:rFonts w:eastAsia="Times New Roman" w:cs="Times New Roman"/>
          <w:szCs w:val="24"/>
        </w:rPr>
        <w:t xml:space="preserve">νωνίας. Ήδη έξι χιλιάδες </w:t>
      </w:r>
      <w:proofErr w:type="spellStart"/>
      <w:r>
        <w:rPr>
          <w:rFonts w:eastAsia="Times New Roman" w:cs="Times New Roman"/>
          <w:szCs w:val="24"/>
        </w:rPr>
        <w:t>εκατόν</w:t>
      </w:r>
      <w:proofErr w:type="spellEnd"/>
      <w:r>
        <w:rPr>
          <w:rFonts w:eastAsia="Times New Roman" w:cs="Times New Roman"/>
          <w:szCs w:val="24"/>
        </w:rPr>
        <w:t xml:space="preserve"> τριάντα τρεις επιχειρήσεις πληρούν τα κριτήρια </w:t>
      </w:r>
      <w:proofErr w:type="spellStart"/>
      <w:r>
        <w:rPr>
          <w:rFonts w:eastAsia="Times New Roman" w:cs="Times New Roman"/>
          <w:szCs w:val="24"/>
        </w:rPr>
        <w:t>επιλεξιμότητας</w:t>
      </w:r>
      <w:proofErr w:type="spellEnd"/>
      <w:r>
        <w:rPr>
          <w:rFonts w:eastAsia="Times New Roman" w:cs="Times New Roman"/>
          <w:szCs w:val="24"/>
        </w:rPr>
        <w:t xml:space="preserve"> και αναμένεται να επωφεληθούν από τις ρυθμίσεις του εξωδικαστικού μηχανισμού. Χίλιες </w:t>
      </w:r>
      <w:proofErr w:type="spellStart"/>
      <w:r>
        <w:rPr>
          <w:rFonts w:eastAsia="Times New Roman" w:cs="Times New Roman"/>
          <w:szCs w:val="24"/>
        </w:rPr>
        <w:t>εκατόν</w:t>
      </w:r>
      <w:proofErr w:type="spellEnd"/>
      <w:r>
        <w:rPr>
          <w:rFonts w:eastAsia="Times New Roman" w:cs="Times New Roman"/>
          <w:szCs w:val="24"/>
        </w:rPr>
        <w:t xml:space="preserve"> πενήντα οχτώ επιχειρήσεις έχουν υποβάλει οριστικές αιτήσεις και πενήντ</w:t>
      </w:r>
      <w:r>
        <w:rPr>
          <w:rFonts w:eastAsia="Times New Roman" w:cs="Times New Roman"/>
          <w:szCs w:val="24"/>
        </w:rPr>
        <w:t>α δύο επιχειρήσεις, όπως κατά κόρον λέχθηκε σε αυτήν την Αίθουσα, έχουν ολοκληρώσει τη διαδικασία. Μάλιστα, σε μία μόνο περίπτωση χρειάστηκε να υποβληθεί το πρακτικό του σχεδίου αναδιάρθρωσης στο δικαστήριο προς επικύρωση, πράγμα που αποδεικνύει ότι ο εξωδ</w:t>
      </w:r>
      <w:r>
        <w:rPr>
          <w:rFonts w:eastAsia="Times New Roman" w:cs="Times New Roman"/>
          <w:szCs w:val="24"/>
        </w:rPr>
        <w:t xml:space="preserve">ικαστικός μηχανισμός είναι μια κατ’ εξοχήν εξωδικαστική διαδικασία. </w:t>
      </w:r>
    </w:p>
    <w:p w14:paraId="06E4F580"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Μάλιστα, ο ρυθμός αύξησης του αριθμού των ευνοούμενων επιχειρήσεων θα επιταχυνθεί θεαματικά από την προσεχή Τετάρτη, οπότε θα ανοίξει η λειτουργία της νέας ηλεκτρονικής πλατφόρμας, η οποί</w:t>
      </w:r>
      <w:r>
        <w:rPr>
          <w:rFonts w:eastAsia="Times New Roman" w:cs="Times New Roman"/>
          <w:szCs w:val="24"/>
        </w:rPr>
        <w:t xml:space="preserve">α θα περιλαμβάνει τα εξής: Πρώτον, τη δυνατότητα υποβολής αίτησης από αγρότες και εν γένει άτομα που ασκούν επιχειρηματική δραστηριότητα χωρίς όμως να διαθέτουν την πτωχευτική ικανότητα, όχι μόνο για τις οφειλές τους προς το </w:t>
      </w:r>
      <w:r>
        <w:rPr>
          <w:rFonts w:eastAsia="Times New Roman" w:cs="Times New Roman"/>
          <w:szCs w:val="24"/>
        </w:rPr>
        <w:t>δ</w:t>
      </w:r>
      <w:r>
        <w:rPr>
          <w:rFonts w:eastAsia="Times New Roman" w:cs="Times New Roman"/>
          <w:szCs w:val="24"/>
        </w:rPr>
        <w:t>ημόσιο, αλλά και προς τις τράπ</w:t>
      </w:r>
      <w:r>
        <w:rPr>
          <w:rFonts w:eastAsia="Times New Roman" w:cs="Times New Roman"/>
          <w:szCs w:val="24"/>
        </w:rPr>
        <w:t xml:space="preserve">εζες και τα ασφαλιστικά ταμεία και τη δυνατότητα ρύθμισης οφειλών προς τράπεζες, ιδιώτες και </w:t>
      </w:r>
      <w:r>
        <w:rPr>
          <w:rFonts w:eastAsia="Times New Roman" w:cs="Times New Roman"/>
          <w:szCs w:val="24"/>
        </w:rPr>
        <w:lastRenderedPageBreak/>
        <w:t>ασφαλιστικά ταμεία που γεννήθηκαν ως την 31</w:t>
      </w:r>
      <w:r w:rsidRPr="00BD4CF7">
        <w:rPr>
          <w:rFonts w:eastAsia="Times New Roman" w:cs="Times New Roman"/>
          <w:szCs w:val="24"/>
          <w:vertAlign w:val="superscript"/>
        </w:rPr>
        <w:t>η</w:t>
      </w:r>
      <w:r>
        <w:rPr>
          <w:rFonts w:eastAsia="Times New Roman" w:cs="Times New Roman"/>
          <w:szCs w:val="24"/>
        </w:rPr>
        <w:t xml:space="preserve"> Δεκεμβρίου 2017 ή που βεβαιώθηκαν, εφόσον πρόκειται για </w:t>
      </w:r>
      <w:r>
        <w:rPr>
          <w:rFonts w:eastAsia="Times New Roman" w:cs="Times New Roman"/>
          <w:szCs w:val="24"/>
        </w:rPr>
        <w:t>δ</w:t>
      </w:r>
      <w:r>
        <w:rPr>
          <w:rFonts w:eastAsia="Times New Roman" w:cs="Times New Roman"/>
          <w:szCs w:val="24"/>
        </w:rPr>
        <w:t>ημόσιο, μέχρι την 31</w:t>
      </w:r>
      <w:r w:rsidRPr="00BD4CF7">
        <w:rPr>
          <w:rFonts w:eastAsia="Times New Roman" w:cs="Times New Roman"/>
          <w:szCs w:val="24"/>
          <w:vertAlign w:val="superscript"/>
        </w:rPr>
        <w:t>η</w:t>
      </w:r>
      <w:r>
        <w:rPr>
          <w:rFonts w:eastAsia="Times New Roman" w:cs="Times New Roman"/>
          <w:szCs w:val="24"/>
        </w:rPr>
        <w:t xml:space="preserve"> Δεκεμβρίου 2017.</w:t>
      </w:r>
    </w:p>
    <w:p w14:paraId="06E4F581"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Λαμβανομένου δε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ότι με τις νέες ρυθμίσεις δόθηκε δυνατότητα στους ομόρρυθμους εταίρους προσωπικών εταιρειών να ρυθμίσουν και τα προσωπικά τους δάνεια με βάση τις δυνατότητες αποπληρωμής των ίδιων των επιχειρήσεών τους, είναι δεδομένο και λογικό να αυξηθεί η υποβολή αιτ</w:t>
      </w:r>
      <w:r>
        <w:rPr>
          <w:rFonts w:eastAsia="Times New Roman" w:cs="Times New Roman"/>
          <w:szCs w:val="24"/>
        </w:rPr>
        <w:t xml:space="preserve">ήσεων από προσωπικές εταιρείες για ένταξή τους στον εξωδικαστικό μηχανισμό. </w:t>
      </w:r>
    </w:p>
    <w:p w14:paraId="06E4F582"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Ως προς τους ελεύθερους επαγγελματίες, τώρα, να σημειώσουμε ότι ήδη τους πέντε πρώτους μήνες λειτουργίας της πλατφόρμας δέκα χιλιάδες ελεύθεροι επαγγελματίες ξεκίνησαν τη διαδικασ</w:t>
      </w:r>
      <w:r>
        <w:rPr>
          <w:rFonts w:eastAsia="Times New Roman" w:cs="Times New Roman"/>
          <w:szCs w:val="24"/>
        </w:rPr>
        <w:t xml:space="preserve">ία ένταξής τους και ήδη υποβλήθηκαν οριστικά χίλιες διακόσιες πενήντα μία αιτήσεις. Προσδοκούμε βάσιμα με την αύξηση του ποσού οφειλής που μπορούν να ρυθμίσουν οι ελεύθεροι επαγγελματίες, σε </w:t>
      </w:r>
      <w:proofErr w:type="spellStart"/>
      <w:r>
        <w:rPr>
          <w:rFonts w:eastAsia="Times New Roman" w:cs="Times New Roman"/>
          <w:szCs w:val="24"/>
        </w:rPr>
        <w:t>εκατόν</w:t>
      </w:r>
      <w:proofErr w:type="spellEnd"/>
      <w:r>
        <w:rPr>
          <w:rFonts w:eastAsia="Times New Roman" w:cs="Times New Roman"/>
          <w:szCs w:val="24"/>
        </w:rPr>
        <w:t xml:space="preserve"> είκοσι πέντε χιλιάδες για τα ασφαλιστικά ταμεία και επιπρό</w:t>
      </w:r>
      <w:r>
        <w:rPr>
          <w:rFonts w:eastAsia="Times New Roman" w:cs="Times New Roman"/>
          <w:szCs w:val="24"/>
        </w:rPr>
        <w:t xml:space="preserve">σθετα σε </w:t>
      </w:r>
      <w:proofErr w:type="spellStart"/>
      <w:r>
        <w:rPr>
          <w:rFonts w:eastAsia="Times New Roman" w:cs="Times New Roman"/>
          <w:szCs w:val="24"/>
        </w:rPr>
        <w:t>εκατόν</w:t>
      </w:r>
      <w:proofErr w:type="spellEnd"/>
      <w:r>
        <w:rPr>
          <w:rFonts w:eastAsia="Times New Roman" w:cs="Times New Roman"/>
          <w:szCs w:val="24"/>
        </w:rPr>
        <w:t xml:space="preserve"> είκοσι πέντε χιλιάδες </w:t>
      </w:r>
      <w:r>
        <w:rPr>
          <w:rFonts w:eastAsia="Times New Roman" w:cs="Times New Roman"/>
          <w:szCs w:val="24"/>
        </w:rPr>
        <w:lastRenderedPageBreak/>
        <w:t xml:space="preserve">για τις εφορίες, ο αριθμός των ευνοούμενων ελεύθερων επαγγελματιών να πολλαπλασιαστεί κι εδώ. Οι αριθμοί, κυρίες και κύριοι συνάδελφοι, με λίγα λόγια μιλούν από μόνοι τους. </w:t>
      </w:r>
    </w:p>
    <w:p w14:paraId="06E4F583"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Για όποια αποτυχία, λοιπόν, σπεύδει να μας κ</w:t>
      </w:r>
      <w:r>
        <w:rPr>
          <w:rFonts w:eastAsia="Times New Roman" w:cs="Times New Roman"/>
          <w:szCs w:val="24"/>
        </w:rPr>
        <w:t xml:space="preserve">ατηγορήσει η Αντιπολίτευση που για τον νόμο </w:t>
      </w:r>
      <w:proofErr w:type="spellStart"/>
      <w:r>
        <w:rPr>
          <w:rFonts w:eastAsia="Times New Roman" w:cs="Times New Roman"/>
          <w:szCs w:val="24"/>
        </w:rPr>
        <w:t>Δένδια</w:t>
      </w:r>
      <w:proofErr w:type="spellEnd"/>
      <w:r>
        <w:rPr>
          <w:rFonts w:eastAsia="Times New Roman" w:cs="Times New Roman"/>
          <w:szCs w:val="24"/>
        </w:rPr>
        <w:t xml:space="preserve"> που ψήφισε ενδιαφέρθηκαν, κύριε </w:t>
      </w:r>
      <w:proofErr w:type="spellStart"/>
      <w:r>
        <w:rPr>
          <w:rFonts w:eastAsia="Times New Roman" w:cs="Times New Roman"/>
          <w:szCs w:val="24"/>
        </w:rPr>
        <w:t>Δένδια</w:t>
      </w:r>
      <w:proofErr w:type="spellEnd"/>
      <w:r>
        <w:rPr>
          <w:rFonts w:eastAsia="Times New Roman" w:cs="Times New Roman"/>
          <w:szCs w:val="24"/>
        </w:rPr>
        <w:t xml:space="preserve">, μόνο </w:t>
      </w:r>
      <w:proofErr w:type="spellStart"/>
      <w:r>
        <w:rPr>
          <w:rFonts w:eastAsia="Times New Roman" w:cs="Times New Roman"/>
          <w:szCs w:val="24"/>
        </w:rPr>
        <w:t>εκατόν</w:t>
      </w:r>
      <w:proofErr w:type="spellEnd"/>
      <w:r>
        <w:rPr>
          <w:rFonts w:eastAsia="Times New Roman" w:cs="Times New Roman"/>
          <w:szCs w:val="24"/>
        </w:rPr>
        <w:t xml:space="preserve"> πενήντα επιχειρήσεις εκ των οποίων επωφελήθηκαν από τις διατάξεις μόνο τρεις, νομίζω ότι αποδεικνύεται του λόγου το αληθές. Βιάστηκε λοιπόν να μας κρίνει</w:t>
      </w:r>
      <w:r>
        <w:rPr>
          <w:rFonts w:eastAsia="Times New Roman" w:cs="Times New Roman"/>
          <w:szCs w:val="24"/>
        </w:rPr>
        <w:t xml:space="preserve"> τώρα που ο ν.4469/2017 δεν μετράει παρά μόνο έναν χρόνο εφαρμογής του, γιατί χάρη στις πρόσφατες τροποποιήσεις του εξωδικαστικού η διαδικασία αυτοματοποιείται ακόμα περισσότερο και οι εκκρεμείς δεκαεπτά χιλιάδες ηλεκτρονικές αιτήσεις επιχειρήσεων και ελε</w:t>
      </w:r>
      <w:r>
        <w:rPr>
          <w:rFonts w:eastAsia="Times New Roman" w:cs="Times New Roman"/>
          <w:szCs w:val="24"/>
        </w:rPr>
        <w:t>ύ</w:t>
      </w:r>
      <w:r>
        <w:rPr>
          <w:rFonts w:eastAsia="Times New Roman" w:cs="Times New Roman"/>
          <w:szCs w:val="24"/>
        </w:rPr>
        <w:t>θ</w:t>
      </w:r>
      <w:r>
        <w:rPr>
          <w:rFonts w:eastAsia="Times New Roman" w:cs="Times New Roman"/>
          <w:szCs w:val="24"/>
        </w:rPr>
        <w:t>ε</w:t>
      </w:r>
      <w:r>
        <w:rPr>
          <w:rFonts w:eastAsia="Times New Roman" w:cs="Times New Roman"/>
          <w:szCs w:val="24"/>
        </w:rPr>
        <w:t xml:space="preserve">ρων επαγγελματιών θα υποβληθούν οριστικά μέσα στις επόμενες μέρες. Οπότε μετά η Αντιπολίτευση δεν θα τολμούσε να μας κατηγορήσει για αποτυχία. </w:t>
      </w:r>
    </w:p>
    <w:p w14:paraId="06E4F584"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Συγκεκριμένα, πλέον όχι μόνο ανακτώνται από την ηλεκτρονική πλατφόρμα της Ειδικής Γραμματείας αυτόματα οι απαρ</w:t>
      </w:r>
      <w:r>
        <w:rPr>
          <w:rFonts w:eastAsia="Times New Roman" w:cs="Times New Roman"/>
          <w:szCs w:val="24"/>
        </w:rPr>
        <w:t xml:space="preserve">αίτητες πληροφορίες από τράπεζες, εφορίες και ασφαλιστικά ταμεία, αλλά καταργούνται και τα μισά δικαιολογητικά. </w:t>
      </w:r>
    </w:p>
    <w:p w14:paraId="06E4F585"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Μάλιστα, με την Κοινή Υπουργική Απόφαση που εκδόθηκε στις 14 Ιουνίου τρία μόνο δικαιολογητικά πρέπει να υποβάλλονται μαζί με την αίτηση και τα </w:t>
      </w:r>
      <w:r>
        <w:rPr>
          <w:rFonts w:eastAsia="Times New Roman" w:cs="Times New Roman"/>
          <w:szCs w:val="24"/>
        </w:rPr>
        <w:t xml:space="preserve">υπόλοιπα οχτώ δικαιολογητικά μετά την υποβολή της. </w:t>
      </w:r>
    </w:p>
    <w:p w14:paraId="06E4F586"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όλες αυτές οι αλλαγές που ανέφερα στοχεύουν σε δύο βασικούς άξονες: τη μεγαλύτερη δυνατή ένταξη επιχειρήσεων, αλλά και ελεύθερων επαγγελματιών στις διατάξεις του εξωδικαστικο</w:t>
      </w:r>
      <w:r>
        <w:rPr>
          <w:rFonts w:eastAsia="Times New Roman" w:cs="Times New Roman"/>
          <w:szCs w:val="24"/>
        </w:rPr>
        <w:t xml:space="preserve">ύ και τη μεγαλύτερη δυνατή απλούστευση των διαδικασιών ένταξής τους. </w:t>
      </w:r>
    </w:p>
    <w:p w14:paraId="06E4F587"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Τρίτος απαραίτητος άξονας των προωθούμενων ρυθμίσεων είναι βέβαια και η βελτίωση συνεργασίας μεταξύ του οφειλέτη και των πιστωτών του, καθώς χωρίς αυτήν τη συνεργασία δεν μπορεί να επιτε</w:t>
      </w:r>
      <w:r>
        <w:rPr>
          <w:rFonts w:eastAsia="Times New Roman" w:cs="Times New Roman"/>
          <w:szCs w:val="24"/>
        </w:rPr>
        <w:t xml:space="preserve">υχθεί καμία εξωδικαστική ρύθμιση. </w:t>
      </w:r>
    </w:p>
    <w:p w14:paraId="06E4F588"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Έτσι με τις νέες ρυθμίσεις επεκτείνουμε την αναστολή των μέτρων αναγκαστικής εκτέλεσης του δημοσίου ακόμη και στις περιπτώσεις διμερούς διαπραγμάτευσης</w:t>
      </w:r>
      <w:r w:rsidRPr="0022491B">
        <w:rPr>
          <w:rFonts w:eastAsia="Times New Roman" w:cs="Times New Roman"/>
          <w:szCs w:val="24"/>
        </w:rPr>
        <w:t>,</w:t>
      </w:r>
      <w:r>
        <w:rPr>
          <w:rFonts w:eastAsia="Times New Roman" w:cs="Times New Roman"/>
          <w:szCs w:val="24"/>
        </w:rPr>
        <w:t xml:space="preserve"> που δεν ίσχυε μέχρι σήμερα</w:t>
      </w:r>
      <w:r w:rsidRPr="0022491B">
        <w:rPr>
          <w:rFonts w:eastAsia="Times New Roman" w:cs="Times New Roman"/>
          <w:szCs w:val="24"/>
        </w:rPr>
        <w:t>,</w:t>
      </w:r>
      <w:r>
        <w:rPr>
          <w:rFonts w:eastAsia="Times New Roman" w:cs="Times New Roman"/>
          <w:szCs w:val="24"/>
        </w:rPr>
        <w:t xml:space="preserve"> και παρατείνουμε τον χρόνο αναστολής των</w:t>
      </w:r>
      <w:r>
        <w:rPr>
          <w:rFonts w:eastAsia="Times New Roman" w:cs="Times New Roman"/>
          <w:szCs w:val="24"/>
        </w:rPr>
        <w:t xml:space="preserve"> καταδιωκτικών μέτρων από εβδομήντα ημέρες σε ενενήντα ημέρες. </w:t>
      </w:r>
    </w:p>
    <w:p w14:paraId="06E4F589"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lastRenderedPageBreak/>
        <w:t>Επιπλέον παρέχεται η δυνατότητα αποδέσμευσης τραπεζικών λογαριασμών που κατασχέθηκαν τόσο από το δημόσιο όσο και από ιδιώτες πιστωτές ή από τράπεζες μόλις ολοκληρωθεί το πρακτικό συμβιβασμού τ</w:t>
      </w:r>
      <w:r>
        <w:rPr>
          <w:rFonts w:eastAsia="Times New Roman" w:cs="Times New Roman"/>
          <w:szCs w:val="24"/>
        </w:rPr>
        <w:t>ης αναδιάρθρωσης, ώστε να μπορεί η επιχείρηση να λάβει τα ποσά που κατασχέθηκαν και έτσι να εξασφαλίσει την αναγκαία για τη βιωσιμότητά της ρευστότητα.</w:t>
      </w:r>
    </w:p>
    <w:p w14:paraId="06E4F58A"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για την επιτυχία της επιδιωκόμενης ρύθμισης οφειλών επιχειρήσεων και ελευθέ</w:t>
      </w:r>
      <w:r>
        <w:rPr>
          <w:rFonts w:eastAsia="Times New Roman" w:cs="Times New Roman"/>
          <w:szCs w:val="24"/>
        </w:rPr>
        <w:t>ρων επαγγελματιών είναι απαραίτητη και η συναίνεση των τραπεζών. Οι τράπεζες πρέπει να αναλάβουν το μερίδιο ευθύνης που τους αναλογεί γι’ αυτή τη βαθιά κρίση που βιώσαμε τα τελευταία χρόνια, στην οποία μας οδήγησε και ο αλόγιστος και χωρίς εξασφαλίσεις δαν</w:t>
      </w:r>
      <w:r>
        <w:rPr>
          <w:rFonts w:eastAsia="Times New Roman" w:cs="Times New Roman"/>
          <w:szCs w:val="24"/>
        </w:rPr>
        <w:t>εισμός που παρείχαν. Πρέπει οι τράπεζες να προβούν στην αναγκαία μεταρρύθμιση της στρατηγικής τους, ώστε να παρέχουν βιώσιμες λύσεις στις επιχειρήσεις. Διαφορετικά θα παγιδευτούν σε έναν ρόλο εισπρακτικό, έναν ρόλο που δεν θα τους επιτρέψει να έρθουν σε τρ</w:t>
      </w:r>
      <w:r>
        <w:rPr>
          <w:rFonts w:eastAsia="Times New Roman" w:cs="Times New Roman"/>
          <w:szCs w:val="24"/>
        </w:rPr>
        <w:t xml:space="preserve">οχιά ανάπτυξης και να βγουν από το </w:t>
      </w:r>
      <w:r>
        <w:rPr>
          <w:rFonts w:eastAsia="Times New Roman" w:cs="Times New Roman"/>
          <w:szCs w:val="24"/>
        </w:rPr>
        <w:lastRenderedPageBreak/>
        <w:t xml:space="preserve">αδιέξοδο στο οποίο και οι ίδιες εγκλωβίστηκαν όλα αυτά τα χρόνια. </w:t>
      </w:r>
    </w:p>
    <w:p w14:paraId="06E4F58B" w14:textId="77777777" w:rsidR="007277CE" w:rsidRDefault="00471B06">
      <w:pPr>
        <w:tabs>
          <w:tab w:val="left" w:pos="2820"/>
        </w:tabs>
        <w:spacing w:line="600" w:lineRule="auto"/>
        <w:ind w:firstLine="720"/>
        <w:contextualSpacing/>
        <w:jc w:val="both"/>
        <w:rPr>
          <w:rFonts w:eastAsia="Times New Roman"/>
          <w:szCs w:val="24"/>
        </w:rPr>
      </w:pPr>
      <w:r w:rsidRPr="004239BA">
        <w:rPr>
          <w:rFonts w:eastAsia="Times New Roman"/>
          <w:b/>
          <w:szCs w:val="24"/>
        </w:rPr>
        <w:t>ΠΡΟΕΔΡΕΥΩΝ (Μάριος Γεωργιάδης):</w:t>
      </w:r>
      <w:r>
        <w:rPr>
          <w:rFonts w:eastAsia="Times New Roman"/>
          <w:szCs w:val="24"/>
        </w:rPr>
        <w:t xml:space="preserve"> Κυρία </w:t>
      </w:r>
      <w:proofErr w:type="spellStart"/>
      <w:r>
        <w:rPr>
          <w:rFonts w:eastAsia="Times New Roman"/>
          <w:szCs w:val="24"/>
        </w:rPr>
        <w:t>Τζάκρη</w:t>
      </w:r>
      <w:proofErr w:type="spellEnd"/>
      <w:r>
        <w:rPr>
          <w:rFonts w:eastAsia="Times New Roman"/>
          <w:szCs w:val="24"/>
        </w:rPr>
        <w:t>, παρακαλώ ολοκληρώστε. Κοντεύουμε τα εννέα λεπτά.</w:t>
      </w:r>
    </w:p>
    <w:p w14:paraId="06E4F58C" w14:textId="77777777" w:rsidR="007277CE" w:rsidRDefault="00471B06">
      <w:pPr>
        <w:tabs>
          <w:tab w:val="left" w:pos="2820"/>
        </w:tabs>
        <w:spacing w:line="600" w:lineRule="auto"/>
        <w:ind w:firstLine="720"/>
        <w:contextualSpacing/>
        <w:jc w:val="both"/>
        <w:rPr>
          <w:rFonts w:eastAsia="Times New Roman"/>
          <w:szCs w:val="24"/>
        </w:rPr>
      </w:pPr>
      <w:r>
        <w:rPr>
          <w:rFonts w:eastAsia="Times New Roman"/>
          <w:b/>
          <w:szCs w:val="24"/>
        </w:rPr>
        <w:t xml:space="preserve">ΘΕΟΔΩΡΑ ΤΖΑΚΡΗ: </w:t>
      </w:r>
      <w:r>
        <w:rPr>
          <w:rFonts w:eastAsia="Times New Roman"/>
          <w:szCs w:val="24"/>
        </w:rPr>
        <w:t xml:space="preserve">Ολοκληρώνω, κύριε Πρόεδρε, αν μου δώσετε </w:t>
      </w:r>
      <w:r>
        <w:rPr>
          <w:rFonts w:eastAsia="Times New Roman"/>
          <w:szCs w:val="24"/>
        </w:rPr>
        <w:t>μισό λεπτό.</w:t>
      </w:r>
    </w:p>
    <w:p w14:paraId="06E4F58D"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Μάλιστα, η διασύνδεση της πλατφόρμας με βάση δεδομένων του δημοσίου και των ιδίων των τραπεζών δεν δικαιολογεί καμ</w:t>
      </w:r>
      <w:r>
        <w:rPr>
          <w:rFonts w:eastAsia="Times New Roman" w:cs="Times New Roman"/>
          <w:szCs w:val="24"/>
        </w:rPr>
        <w:t>μ</w:t>
      </w:r>
      <w:r>
        <w:rPr>
          <w:rFonts w:eastAsia="Times New Roman" w:cs="Times New Roman"/>
          <w:szCs w:val="24"/>
        </w:rPr>
        <w:t>ία δυσπιστία πλέον ως προς τις αιτούμενες ρύθμιση των οφειλών τους επιχειρήσεις, αφού έτσι αποκαλύπτονται οι στρατηγικοί κακοπληρ</w:t>
      </w:r>
      <w:r>
        <w:rPr>
          <w:rFonts w:eastAsia="Times New Roman" w:cs="Times New Roman"/>
          <w:szCs w:val="24"/>
        </w:rPr>
        <w:t xml:space="preserve">ωτές. </w:t>
      </w:r>
    </w:p>
    <w:p w14:paraId="06E4F58E"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Συνοψίζοντας, πρέπει να τονιστεί ότι όλες αυτές οι βελτιώσεις που επήλθαν, κυρίες και κύριοι συνάδελφοι, είναι αποτέλεσμα σκληρών διαπραγματεύσεων της Κυβέρνησης με τους </w:t>
      </w:r>
      <w:r>
        <w:rPr>
          <w:rFonts w:eastAsia="Times New Roman" w:cs="Times New Roman"/>
          <w:szCs w:val="24"/>
        </w:rPr>
        <w:t>θ</w:t>
      </w:r>
      <w:r>
        <w:rPr>
          <w:rFonts w:eastAsia="Times New Roman" w:cs="Times New Roman"/>
          <w:szCs w:val="24"/>
        </w:rPr>
        <w:t>εσμούς, επίπονης και συνεχούς εργασίας όλων των εμπλεκομένων κρατικών φορέων μ</w:t>
      </w:r>
      <w:r>
        <w:rPr>
          <w:rFonts w:eastAsia="Times New Roman" w:cs="Times New Roman"/>
          <w:szCs w:val="24"/>
        </w:rPr>
        <w:t>ε πρωτεύουσα την Ειδική Γραμματεία Διαχείρισης Ιδιωτικού Χρέους, που βρίσκεται σε αδιάκοπη συνεννόηση και συνεργασία με όλους τους εμπλεκόμενους θεσμι</w:t>
      </w:r>
      <w:r>
        <w:rPr>
          <w:rFonts w:eastAsia="Times New Roman" w:cs="Times New Roman"/>
          <w:szCs w:val="24"/>
        </w:rPr>
        <w:lastRenderedPageBreak/>
        <w:t>κούς φορείς, ώστε ο ζωντανός αυτός μηχανισμός της εξωδικαστικής ρύθμισης των οφειλών όχι μόνο να κατορθώσε</w:t>
      </w:r>
      <w:r>
        <w:rPr>
          <w:rFonts w:eastAsia="Times New Roman" w:cs="Times New Roman"/>
          <w:szCs w:val="24"/>
        </w:rPr>
        <w:t xml:space="preserve">ι να εξασφαλίσει τη βιωσιμότητα των ελληνικών επιχειρήσεων, αλλά και να αποκτήσει και ένα αναπτυξιακό πρόσημο, που είναι και ο στόχος αυτής της Κυβέρνησης. </w:t>
      </w:r>
    </w:p>
    <w:p w14:paraId="06E4F58F"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14:paraId="06E4F590" w14:textId="77777777" w:rsidR="007277CE" w:rsidRDefault="00471B0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6E4F591" w14:textId="77777777" w:rsidR="007277CE" w:rsidRDefault="00471B06">
      <w:pPr>
        <w:spacing w:line="600" w:lineRule="auto"/>
        <w:ind w:firstLine="720"/>
        <w:contextualSpacing/>
        <w:jc w:val="both"/>
        <w:rPr>
          <w:rFonts w:eastAsia="Times New Roman" w:cs="Times New Roman"/>
          <w:szCs w:val="24"/>
        </w:rPr>
      </w:pPr>
      <w:r w:rsidRPr="00813C96">
        <w:rPr>
          <w:rFonts w:eastAsia="Times New Roman" w:cs="Times New Roman"/>
          <w:b/>
          <w:szCs w:val="24"/>
        </w:rPr>
        <w:t>ΠΡΟΕΔΡΕΥΩΝ (Μάριος Γεωργι</w:t>
      </w:r>
      <w:r w:rsidRPr="00813C96">
        <w:rPr>
          <w:rFonts w:eastAsia="Times New Roman" w:cs="Times New Roman"/>
          <w:b/>
          <w:szCs w:val="24"/>
        </w:rPr>
        <w:t>άδης):</w:t>
      </w:r>
      <w:r w:rsidRPr="00813C96">
        <w:rPr>
          <w:rFonts w:eastAsia="Times New Roman" w:cs="Times New Roman"/>
          <w:szCs w:val="24"/>
        </w:rPr>
        <w:t xml:space="preserve"> </w:t>
      </w:r>
      <w:r>
        <w:rPr>
          <w:rFonts w:eastAsia="Times New Roman" w:cs="Times New Roman"/>
          <w:szCs w:val="24"/>
        </w:rPr>
        <w:t>Ευχαριστούμε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Τζάκρη</w:t>
      </w:r>
      <w:proofErr w:type="spellEnd"/>
      <w:r>
        <w:rPr>
          <w:rFonts w:eastAsia="Times New Roman" w:cs="Times New Roman"/>
          <w:szCs w:val="24"/>
        </w:rPr>
        <w:t xml:space="preserve">. </w:t>
      </w:r>
    </w:p>
    <w:p w14:paraId="06E4F592"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Τον λόγο έχει ο Κοινοβουλευτικός Εκπρόσωπος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Λοβέρδος. </w:t>
      </w:r>
    </w:p>
    <w:p w14:paraId="06E4F593"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Ευχαριστώ, κύριε Πρόεδρε.</w:t>
      </w:r>
    </w:p>
    <w:p w14:paraId="06E4F594"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Θυμάμαι, κύριε Υπουργέ, πριν από περίπου ενάμιση χρόνο εδώ σε αυτή την Αίθ</w:t>
      </w:r>
      <w:r>
        <w:rPr>
          <w:rFonts w:eastAsia="Times New Roman" w:cs="Times New Roman"/>
          <w:szCs w:val="24"/>
        </w:rPr>
        <w:t xml:space="preserve">ουσα όλη τη συζήτηση που διεξήχθη και τι ακριβώς υποστηρίζαμε εμείς ως Δημοκρατική Συμπαράταξη. Για να μην λέω πολλά, είχαμε καταθέσει δέκα προτάσεις. Το λέει αυτό επειδή, απευθυνόμενος στη Νέα Δημοκρατία, ζητήσατε προτάσεις. Για το φρεσκάρισμα της μνήμης </w:t>
      </w:r>
      <w:r>
        <w:rPr>
          <w:rFonts w:eastAsia="Times New Roman" w:cs="Times New Roman"/>
          <w:szCs w:val="24"/>
        </w:rPr>
        <w:t xml:space="preserve">τις καταθέτω και πάλι στα Πρακτικά. </w:t>
      </w:r>
    </w:p>
    <w:p w14:paraId="06E4F595" w14:textId="77777777" w:rsidR="007277CE" w:rsidRDefault="00471B06">
      <w:pPr>
        <w:spacing w:line="600" w:lineRule="auto"/>
        <w:ind w:firstLine="720"/>
        <w:contextualSpacing/>
        <w:jc w:val="both"/>
        <w:rPr>
          <w:rFonts w:eastAsia="Times New Roman" w:cs="Times New Roman"/>
        </w:rPr>
      </w:pPr>
      <w:r w:rsidRPr="000731CA">
        <w:rPr>
          <w:rFonts w:eastAsia="Times New Roman" w:cs="Times New Roman"/>
        </w:rPr>
        <w:lastRenderedPageBreak/>
        <w:t>(Στο σημείο αυτό ο Βουλευτής κ.</w:t>
      </w:r>
      <w:r>
        <w:rPr>
          <w:rFonts w:eastAsia="Times New Roman" w:cs="Times New Roman"/>
        </w:rPr>
        <w:t xml:space="preserve"> Ανδρέας Λοβέρδος </w:t>
      </w:r>
      <w:r w:rsidRPr="000731CA">
        <w:rPr>
          <w:rFonts w:eastAsia="Times New Roman" w:cs="Times New Roman"/>
        </w:rPr>
        <w:t>καταθέτει για τα Πρακτικά τ</w:t>
      </w:r>
      <w:r>
        <w:rPr>
          <w:rFonts w:eastAsia="Times New Roman" w:cs="Times New Roman"/>
        </w:rPr>
        <w:t>ο προαναφερθέν</w:t>
      </w:r>
      <w:r w:rsidRPr="000731CA">
        <w:rPr>
          <w:rFonts w:eastAsia="Times New Roman" w:cs="Times New Roman"/>
        </w:rPr>
        <w:t xml:space="preserve"> έγγραφ</w:t>
      </w:r>
      <w:r>
        <w:rPr>
          <w:rFonts w:eastAsia="Times New Roman" w:cs="Times New Roman"/>
        </w:rPr>
        <w:t>ο</w:t>
      </w:r>
      <w:r w:rsidRPr="000731CA">
        <w:rPr>
          <w:rFonts w:eastAsia="Times New Roman" w:cs="Times New Roman"/>
        </w:rPr>
        <w:t>, τ</w:t>
      </w:r>
      <w:r>
        <w:rPr>
          <w:rFonts w:eastAsia="Times New Roman" w:cs="Times New Roman"/>
        </w:rPr>
        <w:t>ο</w:t>
      </w:r>
      <w:r w:rsidRPr="000731CA">
        <w:rPr>
          <w:rFonts w:eastAsia="Times New Roman" w:cs="Times New Roman"/>
        </w:rPr>
        <w:t xml:space="preserve"> οποί</w:t>
      </w:r>
      <w:r>
        <w:rPr>
          <w:rFonts w:eastAsia="Times New Roman" w:cs="Times New Roman"/>
        </w:rPr>
        <w:t>ο</w:t>
      </w:r>
      <w:r w:rsidRPr="000731CA">
        <w:rPr>
          <w:rFonts w:eastAsia="Times New Roman" w:cs="Times New Roman"/>
        </w:rPr>
        <w:t xml:space="preserve"> βρίσκ</w:t>
      </w:r>
      <w:r>
        <w:rPr>
          <w:rFonts w:eastAsia="Times New Roman" w:cs="Times New Roman"/>
        </w:rPr>
        <w:t>ε</w:t>
      </w:r>
      <w:r w:rsidRPr="000731CA">
        <w:rPr>
          <w:rFonts w:eastAsia="Times New Roman" w:cs="Times New Roman"/>
        </w:rPr>
        <w:t>ται στο αρχείο του Τμήματος Γραμματείας τ</w:t>
      </w:r>
      <w:r>
        <w:rPr>
          <w:rFonts w:eastAsia="Times New Roman" w:cs="Times New Roman"/>
        </w:rPr>
        <w:t xml:space="preserve">ης Διεύθυνσης Στενογραφίας και </w:t>
      </w:r>
      <w:r w:rsidRPr="000731CA">
        <w:rPr>
          <w:rFonts w:eastAsia="Times New Roman" w:cs="Times New Roman"/>
        </w:rPr>
        <w:t>Πρακτικών της Βουλής)</w:t>
      </w:r>
    </w:p>
    <w:p w14:paraId="06E4F596"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Και είχαμε</w:t>
      </w:r>
      <w:r>
        <w:rPr>
          <w:rFonts w:eastAsia="Times New Roman" w:cs="Times New Roman"/>
          <w:szCs w:val="24"/>
        </w:rPr>
        <w:t xml:space="preserve"> συναρτήσει την τελική μας απόφαση -να ψηφίσουμε ή να μην ψηφίσουμε- από την αποδοχή κάποιων έστω από αυτές τις προτάσεις, όχι των κάπως γενναιόδωρων, αλλά αυτών των μετρημένων και λειτουργικών προτάσεων. Κάποιες από αυτές ο κ. Παπαδημητρίου τις είχε περάσ</w:t>
      </w:r>
      <w:r>
        <w:rPr>
          <w:rFonts w:eastAsia="Times New Roman" w:cs="Times New Roman"/>
          <w:szCs w:val="24"/>
        </w:rPr>
        <w:t xml:space="preserve">ει και χωρίς σχόλια μάλιστα. </w:t>
      </w:r>
    </w:p>
    <w:p w14:paraId="06E4F597" w14:textId="77777777" w:rsidR="007277CE" w:rsidRDefault="00471B06">
      <w:pPr>
        <w:spacing w:line="600" w:lineRule="auto"/>
        <w:ind w:firstLine="720"/>
        <w:contextualSpacing/>
        <w:jc w:val="both"/>
        <w:rPr>
          <w:rFonts w:eastAsia="Times New Roman" w:cs="Times New Roman"/>
        </w:rPr>
      </w:pPr>
      <w:r>
        <w:rPr>
          <w:rFonts w:eastAsia="Times New Roman" w:cs="Times New Roman"/>
        </w:rPr>
        <w:t xml:space="preserve">Θέλω να σας πω σε σχέση με αυτές τις προτάσεις, δύο προτάσεις: Η μια -θα σας φανεί υπερβολική και έξω από την κατάσταση και τις συνθήκες- σχετιζόταν με τη δυνατότητα σε κάποιες επιχειρήσεις να δημιουργηθεί </w:t>
      </w:r>
      <w:r>
        <w:rPr>
          <w:rFonts w:eastAsia="Times New Roman" w:cs="Times New Roman"/>
        </w:rPr>
        <w:t>ε</w:t>
      </w:r>
      <w:r>
        <w:rPr>
          <w:rFonts w:eastAsia="Times New Roman" w:cs="Times New Roman"/>
        </w:rPr>
        <w:t xml:space="preserve">ιδικός </w:t>
      </w:r>
      <w:r>
        <w:rPr>
          <w:rFonts w:eastAsia="Times New Roman" w:cs="Times New Roman"/>
        </w:rPr>
        <w:t>α</w:t>
      </w:r>
      <w:r>
        <w:rPr>
          <w:rFonts w:eastAsia="Times New Roman" w:cs="Times New Roman"/>
        </w:rPr>
        <w:t xml:space="preserve">κατάσχετος </w:t>
      </w:r>
      <w:r>
        <w:rPr>
          <w:rFonts w:eastAsia="Times New Roman" w:cs="Times New Roman"/>
        </w:rPr>
        <w:t>λ</w:t>
      </w:r>
      <w:r>
        <w:rPr>
          <w:rFonts w:eastAsia="Times New Roman" w:cs="Times New Roman"/>
        </w:rPr>
        <w:t>ογαριασμός. Έχω εικόνα από περιπτώσεις που συνδυάζει το πρόσωπο ενός μικρού επιχειρηματία και πάρα πολλά προβλήματα ασθένειας σε μια πολύτεκνη οικογένεια. Καμ</w:t>
      </w:r>
      <w:r>
        <w:rPr>
          <w:rFonts w:eastAsia="Times New Roman" w:cs="Times New Roman"/>
        </w:rPr>
        <w:t>μ</w:t>
      </w:r>
      <w:r>
        <w:rPr>
          <w:rFonts w:eastAsia="Times New Roman" w:cs="Times New Roman"/>
        </w:rPr>
        <w:t>ία φροντίδα για αυτόν τον συνδυασμό!</w:t>
      </w:r>
    </w:p>
    <w:p w14:paraId="06E4F598" w14:textId="77777777" w:rsidR="007277CE" w:rsidRDefault="00471B06">
      <w:pPr>
        <w:spacing w:line="600" w:lineRule="auto"/>
        <w:ind w:firstLine="720"/>
        <w:contextualSpacing/>
        <w:jc w:val="both"/>
        <w:rPr>
          <w:rFonts w:eastAsia="Times New Roman" w:cs="Times New Roman"/>
        </w:rPr>
      </w:pPr>
      <w:r>
        <w:rPr>
          <w:rFonts w:eastAsia="Times New Roman" w:cs="Times New Roman"/>
        </w:rPr>
        <w:lastRenderedPageBreak/>
        <w:t xml:space="preserve">Ταυτοχρόνως είχαμε καταθέσει μια πολύ λειτουργική πρόταση, </w:t>
      </w:r>
      <w:r>
        <w:rPr>
          <w:rFonts w:eastAsia="Times New Roman" w:cs="Times New Roman"/>
        </w:rPr>
        <w:t xml:space="preserve">την οποία πρέπει να σεβαστείτε και τώρα: Να μην απαιτείται μετά την ολοκλήρωση του εξωδικαστικού συμβιβασμού η κύρωση της απόφασής του από τη </w:t>
      </w:r>
      <w:r>
        <w:rPr>
          <w:rFonts w:eastAsia="Times New Roman" w:cs="Times New Roman"/>
        </w:rPr>
        <w:t>δικαιοσύνη</w:t>
      </w:r>
      <w:r>
        <w:rPr>
          <w:rFonts w:eastAsia="Times New Roman" w:cs="Times New Roman"/>
        </w:rPr>
        <w:t>, αλλά προκειμένου να περιβληθεί ο συμβιβασμός με έναν τύπο ισχυρότερο της πράξης του συντονιστή να κατατίθεται στη γραμματεία του αρμοδίου δικαστηρίου και να αρκεί αυτό ή έστω να απαιτείται μια δικαστική διάταξη, δηλαδή από δικαστή εκτός της λειτουργίας τ</w:t>
      </w:r>
      <w:r>
        <w:rPr>
          <w:rFonts w:eastAsia="Times New Roman" w:cs="Times New Roman"/>
        </w:rPr>
        <w:t xml:space="preserve">ου δικαστηρίου, ασκώντας αυτός τα διοικητικά του και όχι τα δικαστικά του καθήκοντα. </w:t>
      </w:r>
    </w:p>
    <w:p w14:paraId="06E4F599" w14:textId="77777777" w:rsidR="007277CE" w:rsidRDefault="00471B06">
      <w:pPr>
        <w:spacing w:line="600" w:lineRule="auto"/>
        <w:ind w:firstLine="720"/>
        <w:contextualSpacing/>
        <w:jc w:val="both"/>
        <w:rPr>
          <w:rFonts w:eastAsia="Times New Roman" w:cs="Times New Roman"/>
        </w:rPr>
      </w:pPr>
      <w:r>
        <w:rPr>
          <w:rFonts w:eastAsia="Times New Roman" w:cs="Times New Roman"/>
        </w:rPr>
        <w:t>Τα λέγαμε αυτά και ο Υπουργός άκουγε σαν να λέμε πράγματα ακατάληπτα. Και το αποτέλεσμα μιας στενοκεφαλιάς και μ</w:t>
      </w:r>
      <w:r>
        <w:rPr>
          <w:rFonts w:eastAsia="Times New Roman" w:cs="Times New Roman"/>
        </w:rPr>
        <w:t>ι</w:t>
      </w:r>
      <w:r>
        <w:rPr>
          <w:rFonts w:eastAsia="Times New Roman" w:cs="Times New Roman"/>
        </w:rPr>
        <w:t xml:space="preserve">ας </w:t>
      </w:r>
      <w:proofErr w:type="spellStart"/>
      <w:r>
        <w:rPr>
          <w:rFonts w:eastAsia="Times New Roman" w:cs="Times New Roman"/>
        </w:rPr>
        <w:t>ανεπίγνωτης</w:t>
      </w:r>
      <w:proofErr w:type="spellEnd"/>
      <w:r>
        <w:rPr>
          <w:rFonts w:eastAsia="Times New Roman" w:cs="Times New Roman"/>
        </w:rPr>
        <w:t xml:space="preserve"> νομοθετικής διαδικασίας είναι αυτό που </w:t>
      </w:r>
      <w:proofErr w:type="spellStart"/>
      <w:r>
        <w:rPr>
          <w:rFonts w:eastAsia="Times New Roman" w:cs="Times New Roman"/>
        </w:rPr>
        <w:t>περ</w:t>
      </w:r>
      <w:r>
        <w:rPr>
          <w:rFonts w:eastAsia="Times New Roman" w:cs="Times New Roman"/>
        </w:rPr>
        <w:t>ιγράφηκε</w:t>
      </w:r>
      <w:proofErr w:type="spellEnd"/>
      <w:r>
        <w:rPr>
          <w:rFonts w:eastAsia="Times New Roman" w:cs="Times New Roman"/>
        </w:rPr>
        <w:t xml:space="preserve"> από την πολύ χρήσιμη επίκαιρη επερώτηση που συζητάμε σήμερα και που συνοψίζεται όχι σε πολλά λόγια, αλλά στον αριθμό των υποθέσεων που έχουν</w:t>
      </w:r>
      <w:r>
        <w:rPr>
          <w:rFonts w:eastAsia="Times New Roman" w:cs="Times New Roman"/>
        </w:rPr>
        <w:t>,</w:t>
      </w:r>
      <w:r>
        <w:rPr>
          <w:rFonts w:eastAsia="Times New Roman" w:cs="Times New Roman"/>
        </w:rPr>
        <w:t xml:space="preserve"> προς ώρας</w:t>
      </w:r>
      <w:r>
        <w:rPr>
          <w:rFonts w:eastAsia="Times New Roman" w:cs="Times New Roman"/>
        </w:rPr>
        <w:t>,</w:t>
      </w:r>
      <w:r>
        <w:rPr>
          <w:rFonts w:eastAsia="Times New Roman" w:cs="Times New Roman"/>
        </w:rPr>
        <w:t xml:space="preserve"> </w:t>
      </w:r>
      <w:r>
        <w:rPr>
          <w:rFonts w:eastAsia="Times New Roman" w:cs="Times New Roman"/>
        </w:rPr>
        <w:t>διεκπεραιωθεί</w:t>
      </w:r>
      <w:r>
        <w:rPr>
          <w:rFonts w:eastAsia="Times New Roman" w:cs="Times New Roman"/>
        </w:rPr>
        <w:t xml:space="preserve"> από τους συντονιστές. </w:t>
      </w:r>
    </w:p>
    <w:p w14:paraId="06E4F59A" w14:textId="77777777" w:rsidR="007277CE" w:rsidRDefault="00471B06">
      <w:pPr>
        <w:spacing w:line="600" w:lineRule="auto"/>
        <w:ind w:firstLine="720"/>
        <w:contextualSpacing/>
        <w:jc w:val="both"/>
        <w:rPr>
          <w:rFonts w:eastAsia="Times New Roman" w:cs="Times New Roman"/>
        </w:rPr>
      </w:pPr>
      <w:r>
        <w:rPr>
          <w:rFonts w:eastAsia="Times New Roman" w:cs="Times New Roman"/>
        </w:rPr>
        <w:lastRenderedPageBreak/>
        <w:t>Εμείς, κύριε Υπουργέ, κάναμε προτάσεις με δύο ειδών στόχο</w:t>
      </w:r>
      <w:r>
        <w:rPr>
          <w:rFonts w:eastAsia="Times New Roman" w:cs="Times New Roman"/>
        </w:rPr>
        <w:t xml:space="preserve">υς. Όσες περισσότερες περιπτώσεις ενταχθούν στον εξωδικαστικό συμβιβασμό είναι καλό και για τον σκοπό αυτό και για την ταχύτερη λειτουργία του θεσμού, όσοι περισσότεροι συντονιστές καταστούν αρμόδιοι, τόσο το καλύτερο. </w:t>
      </w:r>
    </w:p>
    <w:p w14:paraId="06E4F59B" w14:textId="77777777" w:rsidR="007277CE" w:rsidRDefault="00471B0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είχαμε προτείνει –ανάμεσα στις δ</w:t>
      </w:r>
      <w:r>
        <w:rPr>
          <w:rFonts w:eastAsia="Times New Roman" w:cs="Times New Roman"/>
          <w:szCs w:val="24"/>
        </w:rPr>
        <w:t xml:space="preserve">έκα προτάσεις που κάναμε- να συμπεριληφθούν και οι επίσημοι, οι συγκεκριμένοι διαμεσολαβητές του Υπουργείου Δικαιοσύνης, που και εμπειρία έχουν και κατάλληλοι είναι και αξιολογημένοι από την ίδια την πράξη είναι. «Όχι» σε όλα! </w:t>
      </w:r>
    </w:p>
    <w:p w14:paraId="06E4F59C" w14:textId="77777777" w:rsidR="007277CE" w:rsidRDefault="00471B0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το αποτέλεσμα το βλέπουμ</w:t>
      </w:r>
      <w:r>
        <w:rPr>
          <w:rFonts w:eastAsia="Times New Roman" w:cs="Times New Roman"/>
          <w:szCs w:val="24"/>
        </w:rPr>
        <w:t xml:space="preserve">ε, όπως συμπυκνώνεται στον αριθμό: Ελάχιστες δεκάδες περιπτώσεων έχουν καταλήξει, χωρίς να έχει ολοκληρωθεί και δικαστικά η διαδικασία τους. </w:t>
      </w:r>
    </w:p>
    <w:p w14:paraId="06E4F59D" w14:textId="77777777" w:rsidR="007277CE" w:rsidRDefault="00471B0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Άρα, είστε μπροστά σε πρόκληση. Και είπατε προηγουμένως στους συναδέλφους της Νέας Δημοκρατίας ότι τον Σεπτέμβριο </w:t>
      </w:r>
      <w:r>
        <w:rPr>
          <w:rFonts w:eastAsia="Times New Roman" w:cs="Times New Roman"/>
          <w:szCs w:val="24"/>
        </w:rPr>
        <w:t xml:space="preserve">θα έχουμε επιτάχυνση των διαδικασιών. Ο Σεπτέμβριος είναι μετά από δύο, τρεις μήνες. </w:t>
      </w:r>
    </w:p>
    <w:p w14:paraId="06E4F59E" w14:textId="77777777" w:rsidR="007277CE" w:rsidRDefault="00471B0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Θα είστε καλά –σας το ευχόμαστε- και εκεί θα κληθείτε -από εμάς αυτή τη φορά- να μας πείτε ποια είναι η εξέλιξη της </w:t>
      </w:r>
      <w:r>
        <w:rPr>
          <w:rFonts w:eastAsia="Times New Roman" w:cs="Times New Roman"/>
          <w:szCs w:val="24"/>
        </w:rPr>
        <w:lastRenderedPageBreak/>
        <w:t>υπόθεσης για ένα θέμα, κύριε Πρόεδρε, που δεν αφορά κά</w:t>
      </w:r>
      <w:r>
        <w:rPr>
          <w:rFonts w:eastAsia="Times New Roman" w:cs="Times New Roman"/>
          <w:szCs w:val="24"/>
        </w:rPr>
        <w:t>ποιους απλούς αριθμούς και κάποιους πολίτες, στους οποίους η Κυβέρνηση δεν δείχνει εμπιστοσύνη, αλλά αφορά την ανάπτυξη. Διότι, κατά την εκτίμηση τραπεζών, εάν δοθεί η δυνατότητα στις επιχειρήσεις να ρυθμίσουν τις υποχρεώσεις τους στις τράπεζες, πολλές από</w:t>
      </w:r>
      <w:r>
        <w:rPr>
          <w:rFonts w:eastAsia="Times New Roman" w:cs="Times New Roman"/>
          <w:szCs w:val="24"/>
        </w:rPr>
        <w:t xml:space="preserve"> αυτές –μάλιστα, ο αριθμός των επιχειρήσεων είναι και πολύ μεγάλος, επτά στις δέκα- μπορεί να καταστούν βιώσιμες επιχειρήσεις, ενώ σήμερα πάνε από το κακό στο χειρότερο. </w:t>
      </w:r>
    </w:p>
    <w:p w14:paraId="06E4F59F" w14:textId="77777777" w:rsidR="007277CE" w:rsidRDefault="00471B0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Κλείνω την τοποθέτησή μου, κύριε Πρόεδρε, με μία παρέμβαση σε ό,τι αφορά τον διάλογο </w:t>
      </w:r>
      <w:r>
        <w:rPr>
          <w:rFonts w:eastAsia="Times New Roman" w:cs="Times New Roman"/>
          <w:szCs w:val="24"/>
        </w:rPr>
        <w:t xml:space="preserve">που διημείφθη προηγουμένως σχετικά με το δημόσιο χρέος. Εγώ δεν θα μιλήσω για τις απόπειρες επικοινωνιακής παράτας. Εγώ θα πω μόνο ότι όταν κάποιος πανηγυρίζει μία νίκη, ο ωφελούμενος, δηλαδή ο λαός, είναι παρών στη γιορτή. </w:t>
      </w:r>
    </w:p>
    <w:p w14:paraId="06E4F5A0" w14:textId="77777777" w:rsidR="007277CE" w:rsidRDefault="00471B0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Εσείς, για να γιορτάσετε, θέλατ</w:t>
      </w:r>
      <w:r>
        <w:rPr>
          <w:rFonts w:eastAsia="Times New Roman" w:cs="Times New Roman"/>
          <w:szCs w:val="24"/>
        </w:rPr>
        <w:t xml:space="preserve">ε δέκα διμοιρίες ΜΑΤ να περιβάλλουν τον χώρο στον οποίο βρισκόσαστε. </w:t>
      </w:r>
    </w:p>
    <w:p w14:paraId="06E4F5A1" w14:textId="77777777" w:rsidR="007277CE" w:rsidRDefault="00471B0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πάμε στην ουσία. Τι είναι αυτό για το οποίο κανείς νομιμοποιείται να πανηγυρίζει; Μήπως τα πρωτογενή πλεονάσματα, 32 δισεκατομμύρια με 34 δισεκατομμύρια ευρώ, που πρέπει να ματώσει ο ελληνικός λαός και η οικονομία μέχρι το 2022 για να επιτευχθούν; </w:t>
      </w:r>
    </w:p>
    <w:p w14:paraId="06E4F5A2" w14:textId="77777777" w:rsidR="007277CE" w:rsidRDefault="00471B0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Μήπ</w:t>
      </w:r>
      <w:r>
        <w:rPr>
          <w:rFonts w:eastAsia="Times New Roman" w:cs="Times New Roman"/>
          <w:szCs w:val="24"/>
        </w:rPr>
        <w:t xml:space="preserve">ως η εποπτεία, που </w:t>
      </w:r>
      <w:r>
        <w:rPr>
          <w:rFonts w:eastAsia="Times New Roman" w:cs="Times New Roman"/>
          <w:szCs w:val="24"/>
          <w:lang w:val="en-US"/>
        </w:rPr>
        <w:t>ad</w:t>
      </w:r>
      <w:r w:rsidRPr="00D516D4">
        <w:rPr>
          <w:rFonts w:eastAsia="Times New Roman" w:cs="Times New Roman"/>
          <w:szCs w:val="24"/>
        </w:rPr>
        <w:t xml:space="preserve"> </w:t>
      </w:r>
      <w:proofErr w:type="spellStart"/>
      <w:r>
        <w:rPr>
          <w:rFonts w:eastAsia="Times New Roman" w:cs="Times New Roman"/>
          <w:szCs w:val="24"/>
          <w:lang w:val="en-US"/>
        </w:rPr>
        <w:t>perpetuum</w:t>
      </w:r>
      <w:proofErr w:type="spellEnd"/>
      <w:r>
        <w:rPr>
          <w:rFonts w:eastAsia="Times New Roman" w:cs="Times New Roman"/>
          <w:szCs w:val="24"/>
        </w:rPr>
        <w:t xml:space="preserve"> έχει καθιερωθεί από τη συγκεκριμένη ρύθμιση, την περί χρεών, ως </w:t>
      </w:r>
      <w:proofErr w:type="spellStart"/>
      <w:r>
        <w:rPr>
          <w:rFonts w:eastAsia="Times New Roman" w:cs="Times New Roman"/>
          <w:szCs w:val="24"/>
        </w:rPr>
        <w:t>μνημονιακή</w:t>
      </w:r>
      <w:proofErr w:type="spellEnd"/>
      <w:r>
        <w:rPr>
          <w:rFonts w:eastAsia="Times New Roman" w:cs="Times New Roman"/>
          <w:szCs w:val="24"/>
        </w:rPr>
        <w:t xml:space="preserve"> εποχή που δεν συναντιέται σε καμμία από τις άλλες χώρες που βγήκαν από τα μνημόνια; </w:t>
      </w:r>
    </w:p>
    <w:p w14:paraId="06E4F5A3" w14:textId="77777777" w:rsidR="007277CE" w:rsidRDefault="00471B0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Μήπως η καρατόμηση του αφορολόγητου και των συντάξεων; Η επιμήκυ</w:t>
      </w:r>
      <w:r>
        <w:rPr>
          <w:rFonts w:eastAsia="Times New Roman" w:cs="Times New Roman"/>
          <w:szCs w:val="24"/>
        </w:rPr>
        <w:t>νση, βέβαια, είναι δεκαετής. Και αυτό είναι θετικό. Δεκαετής δεν ήταν και με τις ρυθμίσεις του 2012</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2014; </w:t>
      </w:r>
    </w:p>
    <w:p w14:paraId="06E4F5A4" w14:textId="77777777" w:rsidR="007277CE" w:rsidRDefault="00471B0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Μήπως υπάρχει ονομαστική μείωση του χρέους; Καμμία μείωση επιτοκίων δεν υπάρχει, κύριε Πρόεδρε, καμμία αναφορά στη </w:t>
      </w:r>
      <w:proofErr w:type="spellStart"/>
      <w:r>
        <w:rPr>
          <w:rFonts w:eastAsia="Times New Roman" w:cs="Times New Roman"/>
          <w:szCs w:val="24"/>
        </w:rPr>
        <w:t>συζητηθείσα</w:t>
      </w:r>
      <w:proofErr w:type="spellEnd"/>
      <w:r>
        <w:rPr>
          <w:rFonts w:eastAsia="Times New Roman" w:cs="Times New Roman"/>
          <w:szCs w:val="24"/>
        </w:rPr>
        <w:t xml:space="preserve"> ρήτρα ανάπτυξης, κατ</w:t>
      </w:r>
      <w:r>
        <w:rPr>
          <w:rFonts w:eastAsia="Times New Roman" w:cs="Times New Roman"/>
          <w:szCs w:val="24"/>
        </w:rPr>
        <w:t xml:space="preserve">ά τη γαλλική πρόταση, και καμμία σχέση το ποσό των 4,8 δισεκατομμυρίων ευρώ, που είναι η επιστροφή από τα κέρδη των κεντρικών τραπεζών, με τα 7,7 δισεκατομμύρια ευρώ, που προέβλεπε η δική μας ρύθμιση, </w:t>
      </w:r>
      <w:r>
        <w:rPr>
          <w:rFonts w:eastAsia="Times New Roman" w:cs="Times New Roman"/>
          <w:szCs w:val="24"/>
        </w:rPr>
        <w:lastRenderedPageBreak/>
        <w:t xml:space="preserve">την οποία πέταξε στα σκουπίδια ο κ. </w:t>
      </w:r>
      <w:proofErr w:type="spellStart"/>
      <w:r>
        <w:rPr>
          <w:rFonts w:eastAsia="Times New Roman" w:cs="Times New Roman"/>
          <w:szCs w:val="24"/>
        </w:rPr>
        <w:t>Βαρουφάκης</w:t>
      </w:r>
      <w:proofErr w:type="spellEnd"/>
      <w:r>
        <w:rPr>
          <w:rFonts w:eastAsia="Times New Roman" w:cs="Times New Roman"/>
          <w:szCs w:val="24"/>
        </w:rPr>
        <w:t xml:space="preserve"> με τον κ</w:t>
      </w:r>
      <w:r>
        <w:rPr>
          <w:rFonts w:eastAsia="Times New Roman" w:cs="Times New Roman"/>
          <w:szCs w:val="24"/>
        </w:rPr>
        <w:t xml:space="preserve">. Τσίπρα και πάντα παραμονή των </w:t>
      </w:r>
      <w:r>
        <w:rPr>
          <w:rFonts w:eastAsia="Times New Roman" w:cs="Times New Roman"/>
          <w:szCs w:val="24"/>
          <w:lang w:val="en-US"/>
        </w:rPr>
        <w:t>capital</w:t>
      </w:r>
      <w:r w:rsidRPr="00002842">
        <w:rPr>
          <w:rFonts w:eastAsia="Times New Roman" w:cs="Times New Roman"/>
          <w:szCs w:val="24"/>
        </w:rPr>
        <w:t xml:space="preserve"> </w:t>
      </w:r>
      <w:r>
        <w:rPr>
          <w:rFonts w:eastAsia="Times New Roman" w:cs="Times New Roman"/>
          <w:szCs w:val="24"/>
          <w:lang w:val="en-US"/>
        </w:rPr>
        <w:t>controls</w:t>
      </w:r>
      <w:r w:rsidRPr="00002842">
        <w:rPr>
          <w:rFonts w:eastAsia="Times New Roman" w:cs="Times New Roman"/>
          <w:szCs w:val="24"/>
        </w:rPr>
        <w:t xml:space="preserve">. </w:t>
      </w:r>
    </w:p>
    <w:p w14:paraId="06E4F5A5" w14:textId="77777777" w:rsidR="007277CE" w:rsidRDefault="00471B0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της Κυβέρνησης, «όπως και να ντύσεις ή να επενδύσεις το τίποτα, πάλι τίποτα μένει», για να χρησιμοποιήσω μια φράση ενός πολύ σημαντικού Άγγλου πολιτικού του παρελθόντος. </w:t>
      </w:r>
    </w:p>
    <w:p w14:paraId="06E4F5A6" w14:textId="77777777" w:rsidR="007277CE" w:rsidRDefault="00471B0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Όμως, εδώ που βρ</w:t>
      </w:r>
      <w:r>
        <w:rPr>
          <w:rFonts w:eastAsia="Times New Roman" w:cs="Times New Roman"/>
          <w:szCs w:val="24"/>
        </w:rPr>
        <w:t xml:space="preserve">ισκόμαστε χρειάζονται από την πλευρά της Κυβέρνησης συγκεκριμένες διευκρινίσεις, συγκεκριμένες εξηγήσεις για τα θέματα που τη ρωτάμε. Και σήμερα το θέμα για το οποίο ερωτάται η Κυβέρνηση είναι πώς θα προχωρήσει το ζήτημα του εξωδικαστικού συμβιβασμού, που </w:t>
      </w:r>
      <w:r>
        <w:rPr>
          <w:rFonts w:eastAsia="Times New Roman" w:cs="Times New Roman"/>
          <w:szCs w:val="24"/>
        </w:rPr>
        <w:t xml:space="preserve">τόσο σημαντικό είναι για την ανάπτυξη. </w:t>
      </w:r>
    </w:p>
    <w:p w14:paraId="06E4F5A7" w14:textId="77777777" w:rsidR="007277CE" w:rsidRDefault="00471B0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καλείται στη δευτερολογία του ο Υπουργός να πει με ποιον τρόπο βλέπει να κάνει λειτουργικές παρεμβάσεις σε αυτό το γραφειοκρατικό μόρφωμα, ώστε πράγματι τον Σεπτέμβριο –μακάρι να έχει δίκιο- να έχουμε συγκεκριμέν</w:t>
      </w:r>
      <w:r>
        <w:rPr>
          <w:rFonts w:eastAsia="Times New Roman" w:cs="Times New Roman"/>
          <w:szCs w:val="24"/>
        </w:rPr>
        <w:t xml:space="preserve">ες εξελίξεις σε θετική κατεύθυνση. Αν μείνει στα δεδομένα του σημερινού ισχύοντος νόμου, δεν νομίζω ότι υπάρχει καμμία ελπίδα αυτός ο θεσμός να δώσει γρήγορα αποτελέσματα. </w:t>
      </w:r>
    </w:p>
    <w:p w14:paraId="06E4F5A8" w14:textId="77777777" w:rsidR="007277CE" w:rsidRDefault="00471B0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Ευχαριστώ. </w:t>
      </w:r>
    </w:p>
    <w:p w14:paraId="06E4F5A9" w14:textId="77777777" w:rsidR="007277CE" w:rsidRDefault="00471B06">
      <w:pPr>
        <w:tabs>
          <w:tab w:val="left" w:pos="2738"/>
          <w:tab w:val="center" w:pos="4753"/>
          <w:tab w:val="left" w:pos="5723"/>
        </w:tabs>
        <w:spacing w:line="600" w:lineRule="auto"/>
        <w:ind w:firstLine="720"/>
        <w:contextualSpacing/>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Ευχαριστούμε τον κ. Λοβέρδο. </w:t>
      </w:r>
    </w:p>
    <w:p w14:paraId="06E4F5AA" w14:textId="77777777" w:rsidR="007277CE" w:rsidRDefault="00471B0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Τον λόγο </w:t>
      </w:r>
      <w:r>
        <w:rPr>
          <w:rFonts w:eastAsia="Times New Roman" w:cs="Times New Roman"/>
          <w:szCs w:val="24"/>
        </w:rPr>
        <w:t>έχει ο Κοινοβουλευτικός Εκπρόσωπος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proofErr w:type="spellStart"/>
      <w:r>
        <w:rPr>
          <w:rFonts w:eastAsia="Times New Roman" w:cs="Times New Roman"/>
          <w:szCs w:val="24"/>
        </w:rPr>
        <w:t>Παναγιώταρος</w:t>
      </w:r>
      <w:proofErr w:type="spellEnd"/>
      <w:r>
        <w:rPr>
          <w:rFonts w:eastAsia="Times New Roman" w:cs="Times New Roman"/>
          <w:szCs w:val="24"/>
        </w:rPr>
        <w:t xml:space="preserve">. </w:t>
      </w:r>
    </w:p>
    <w:p w14:paraId="06E4F5AB" w14:textId="77777777" w:rsidR="007277CE" w:rsidRDefault="00471B0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 xml:space="preserve">Ευχαριστώ, κύριε Πρόεδρε. </w:t>
      </w:r>
    </w:p>
    <w:p w14:paraId="06E4F5AC" w14:textId="77777777" w:rsidR="007277CE" w:rsidRDefault="00471B0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Σήμερα συζητείται ένα πολύ σοβαρό θέμα, το οποίο έχει να κάνει με εκατοντάδες χιλιάδες μικρομεσαίες επιχειρήσεις και ελεύθερους επαγγελματίες. </w:t>
      </w:r>
    </w:p>
    <w:p w14:paraId="06E4F5AD" w14:textId="77777777" w:rsidR="007277CE" w:rsidRDefault="00471B0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Πριν να εισέλθω, όμως, στην ερώτηση της Νέας Δημοκρατίας, θα ήθελα να αναφερθώ εν τάχει στο «</w:t>
      </w:r>
      <w:proofErr w:type="spellStart"/>
      <w:r>
        <w:rPr>
          <w:rFonts w:eastAsia="Times New Roman" w:cs="Times New Roman"/>
          <w:szCs w:val="24"/>
        </w:rPr>
        <w:t>παπατζιλίκι</w:t>
      </w:r>
      <w:proofErr w:type="spellEnd"/>
      <w:r>
        <w:rPr>
          <w:rFonts w:eastAsia="Times New Roman" w:cs="Times New Roman"/>
          <w:szCs w:val="24"/>
        </w:rPr>
        <w:t>» το οπο</w:t>
      </w:r>
      <w:r>
        <w:rPr>
          <w:rFonts w:eastAsia="Times New Roman" w:cs="Times New Roman"/>
          <w:szCs w:val="24"/>
        </w:rPr>
        <w:t xml:space="preserve">ίο είδαμε προχθές στο Ζάππειο. </w:t>
      </w:r>
    </w:p>
    <w:p w14:paraId="06E4F5AE" w14:textId="77777777" w:rsidR="007277CE" w:rsidRDefault="00471B0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Τα «</w:t>
      </w:r>
      <w:proofErr w:type="spellStart"/>
      <w:r>
        <w:rPr>
          <w:rFonts w:eastAsia="Times New Roman"/>
          <w:color w:val="000000"/>
          <w:szCs w:val="24"/>
          <w:shd w:val="clear" w:color="auto" w:fill="FFFFFF"/>
        </w:rPr>
        <w:t>Ζάππεια</w:t>
      </w:r>
      <w:proofErr w:type="spellEnd"/>
      <w:r>
        <w:rPr>
          <w:rFonts w:eastAsia="Times New Roman"/>
          <w:color w:val="000000"/>
          <w:szCs w:val="24"/>
          <w:shd w:val="clear" w:color="auto" w:fill="FFFFFF"/>
        </w:rPr>
        <w:t>» είναι πλέον συνυφασμένα με ό,τι χειρότερο έχει να δείξει η ελληνική πολιτική σκηνή τα τελευταία χρόνια και ειδικότερα στα χρόνια των μνημονίων. Πού να ήξερε ο μέγας αυτός ευεργέτης, όταν έδινε τα λεφτά του για ν</w:t>
      </w:r>
      <w:r>
        <w:rPr>
          <w:rFonts w:eastAsia="Times New Roman"/>
          <w:color w:val="000000"/>
          <w:szCs w:val="24"/>
          <w:shd w:val="clear" w:color="auto" w:fill="FFFFFF"/>
        </w:rPr>
        <w:t>α φτιαχτεί αυτό το εμβληματικό κτήριο, για ποιες χρήσεις θα χρησιμοποιείτο από την πολιτική ηγεσία αυτού του τόπου!</w:t>
      </w:r>
    </w:p>
    <w:p w14:paraId="06E4F5AF" w14:textId="77777777" w:rsidR="007277CE" w:rsidRDefault="00471B0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Αυτή η σκληρή διαπραγμάτευση, που ακούσαμε και από την Κοινοβουλευτική Εκπρόσωπο του ΣΥΡΙΖΑ, μας θυμίζει –και είναι επιβεβαιωμένο πλέον- ότι</w:t>
      </w:r>
      <w:r>
        <w:rPr>
          <w:rFonts w:eastAsia="Times New Roman"/>
          <w:color w:val="000000"/>
          <w:szCs w:val="24"/>
          <w:shd w:val="clear" w:color="auto" w:fill="FFFFFF"/>
        </w:rPr>
        <w:t xml:space="preserve"> είναι ένα ανέκδοτο και μάλλον αυτοί οι οποίοι την επικαλούνται δεν πρέπει να έχουν και ιδέα για το πώς πρέπει να διαπραγματεύεται κάποιος.</w:t>
      </w:r>
    </w:p>
    <w:p w14:paraId="06E4F5B0" w14:textId="77777777" w:rsidR="007277CE" w:rsidRDefault="00471B0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Και το σημαντικότερο όλων, σχεδόν κανένας από όλους αυτούς που βούλιαξαν τη χώρα -προηγούμενοι και νυν- οι οποίοι ομ</w:t>
      </w:r>
      <w:r>
        <w:rPr>
          <w:rFonts w:eastAsia="Times New Roman"/>
          <w:color w:val="000000"/>
          <w:szCs w:val="24"/>
          <w:shd w:val="clear" w:color="auto" w:fill="FFFFFF"/>
        </w:rPr>
        <w:t xml:space="preserve">ιλούν για ανάπτυξη, για μέτρα, γι’ αυτό το αποτυχημένο νομοσχέδιο του εξωδικαστικού συμβιβασμού κ.ά., δεν έχει κολλήσει ούτε ένα ένσημο στο ΤΕΒΕ, άρα δεν ξέρει τι είναι να είσαι ελεύθερος επαγγελματίας, τι σημαίνει ανάπτυξη. </w:t>
      </w:r>
    </w:p>
    <w:p w14:paraId="06E4F5B1" w14:textId="77777777" w:rsidR="007277CE" w:rsidRDefault="00471B0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Ο στυλοβάτης, η ραχοκοκαλιά κά</w:t>
      </w:r>
      <w:r>
        <w:rPr>
          <w:rFonts w:eastAsia="Times New Roman"/>
          <w:color w:val="000000"/>
          <w:szCs w:val="24"/>
          <w:shd w:val="clear" w:color="auto" w:fill="FFFFFF"/>
        </w:rPr>
        <w:t>θε υγιούς οικονομίας είναι οι μικρομεσαίες επιχειρήσεις, σε αντίθεση με τον τοξικό ρόλο που παίζουν στην πλειοψηφία τους οι πάσης φύσεως πολυεθνικές</w:t>
      </w:r>
      <w:r w:rsidRPr="007B283D">
        <w:rPr>
          <w:rFonts w:eastAsia="Times New Roman"/>
          <w:b/>
          <w:color w:val="000000"/>
          <w:szCs w:val="24"/>
          <w:shd w:val="clear" w:color="auto" w:fill="FFFFFF"/>
        </w:rPr>
        <w:t xml:space="preserve">, </w:t>
      </w:r>
      <w:r w:rsidRPr="00EE5948">
        <w:rPr>
          <w:rFonts w:eastAsia="Times New Roman"/>
          <w:color w:val="000000"/>
          <w:szCs w:val="24"/>
          <w:shd w:val="clear" w:color="auto" w:fill="FFFFFF"/>
        </w:rPr>
        <w:t xml:space="preserve">οι περισσότερες εξ αυτών. </w:t>
      </w:r>
    </w:p>
    <w:p w14:paraId="06E4F5B2" w14:textId="77777777" w:rsidR="007277CE" w:rsidRDefault="00471B0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Η κρίση χτύπησε κατά κύριο λόγο τους μικρομεσαίους, καθώς και κάποιους μεγάλους</w:t>
      </w:r>
      <w:r>
        <w:rPr>
          <w:rFonts w:eastAsia="Times New Roman"/>
          <w:color w:val="000000"/>
          <w:szCs w:val="24"/>
          <w:shd w:val="clear" w:color="auto" w:fill="FFFFFF"/>
        </w:rPr>
        <w:t>, οι οποίοι -</w:t>
      </w:r>
      <w:proofErr w:type="spellStart"/>
      <w:r>
        <w:rPr>
          <w:rFonts w:eastAsia="Times New Roman"/>
          <w:color w:val="000000"/>
          <w:szCs w:val="24"/>
          <w:shd w:val="clear" w:color="auto" w:fill="FFFFFF"/>
        </w:rPr>
        <w:t>όλως</w:t>
      </w:r>
      <w:proofErr w:type="spellEnd"/>
      <w:r>
        <w:rPr>
          <w:rFonts w:eastAsia="Times New Roman"/>
          <w:color w:val="000000"/>
          <w:szCs w:val="24"/>
          <w:shd w:val="clear" w:color="auto" w:fill="FFFFFF"/>
        </w:rPr>
        <w:t xml:space="preserve"> </w:t>
      </w:r>
      <w:proofErr w:type="spellStart"/>
      <w:r>
        <w:rPr>
          <w:rFonts w:eastAsia="Times New Roman"/>
          <w:color w:val="000000"/>
          <w:szCs w:val="24"/>
          <w:shd w:val="clear" w:color="auto" w:fill="FFFFFF"/>
        </w:rPr>
        <w:t>τυχαίως</w:t>
      </w:r>
      <w:proofErr w:type="spellEnd"/>
      <w:r>
        <w:rPr>
          <w:rFonts w:eastAsia="Times New Roman"/>
          <w:color w:val="000000"/>
          <w:szCs w:val="24"/>
          <w:shd w:val="clear" w:color="auto" w:fill="FFFFFF"/>
        </w:rPr>
        <w:t>!- στη συντριπτική τους πλειοψηφία ήταν Έλληνες</w:t>
      </w:r>
      <w:r w:rsidRPr="00EE5948">
        <w:rPr>
          <w:rFonts w:eastAsia="Times New Roman"/>
          <w:color w:val="000000"/>
          <w:szCs w:val="24"/>
          <w:shd w:val="clear" w:color="auto" w:fill="FFFFFF"/>
        </w:rPr>
        <w:t>.</w:t>
      </w:r>
      <w:r>
        <w:rPr>
          <w:rFonts w:eastAsia="Times New Roman"/>
          <w:color w:val="000000"/>
          <w:szCs w:val="24"/>
          <w:shd w:val="clear" w:color="auto" w:fill="FFFFFF"/>
        </w:rPr>
        <w:t xml:space="preserve"> Διότι, όπως </w:t>
      </w:r>
      <w:proofErr w:type="spellStart"/>
      <w:r>
        <w:rPr>
          <w:rFonts w:eastAsia="Times New Roman"/>
          <w:color w:val="000000"/>
          <w:szCs w:val="24"/>
          <w:shd w:val="clear" w:color="auto" w:fill="FFFFFF"/>
        </w:rPr>
        <w:t>προείπαμε</w:t>
      </w:r>
      <w:proofErr w:type="spellEnd"/>
      <w:r>
        <w:rPr>
          <w:rFonts w:eastAsia="Times New Roman"/>
          <w:color w:val="000000"/>
          <w:szCs w:val="24"/>
          <w:shd w:val="clear" w:color="auto" w:fill="FFFFFF"/>
        </w:rPr>
        <w:t xml:space="preserve">, οι πολυεθνικές έχουν τη δυνατότητα να ελίσσονται, να </w:t>
      </w:r>
      <w:r>
        <w:rPr>
          <w:rFonts w:eastAsia="Times New Roman"/>
          <w:color w:val="000000"/>
          <w:szCs w:val="24"/>
          <w:shd w:val="clear" w:color="auto" w:fill="FFFFFF"/>
        </w:rPr>
        <w:lastRenderedPageBreak/>
        <w:t>φεύγουν, να αλλάζουν έδρες, να πηγαίνουν αλλού, να έχουν χρηματοδότηση από πάρα πολλές τράπεζες του εξωτερ</w:t>
      </w:r>
      <w:r>
        <w:rPr>
          <w:rFonts w:eastAsia="Times New Roman"/>
          <w:color w:val="000000"/>
          <w:szCs w:val="24"/>
          <w:shd w:val="clear" w:color="auto" w:fill="FFFFFF"/>
        </w:rPr>
        <w:t>ικού, σε αντίθεση με τις ελληνικές επιχειρήσεις. Οι μικροί δεν έχουν την ευκολία της μετανάστευσης, να κλείσουν και να πάνε την έδρα τους κάπου αλλού ή να σηκωθούν οι ίδιοι και να πάνε κάπου αλλού, διότι είναι έτσι η φύση των μικρομεσαίων που δεν μπορούν ν</w:t>
      </w:r>
      <w:r>
        <w:rPr>
          <w:rFonts w:eastAsia="Times New Roman"/>
          <w:color w:val="000000"/>
          <w:szCs w:val="24"/>
          <w:shd w:val="clear" w:color="auto" w:fill="FFFFFF"/>
        </w:rPr>
        <w:t>α το πράξουν. Δεν μπορούν καν να ελιχθούν, όπως ελίσσονται οι μεγάλοι</w:t>
      </w:r>
      <w:r w:rsidRPr="007B283D">
        <w:rPr>
          <w:rFonts w:eastAsia="Times New Roman"/>
          <w:b/>
          <w:color w:val="000000"/>
          <w:szCs w:val="24"/>
          <w:shd w:val="clear" w:color="auto" w:fill="FFFFFF"/>
        </w:rPr>
        <w:t xml:space="preserve">, </w:t>
      </w:r>
      <w:r w:rsidRPr="00EE5948">
        <w:rPr>
          <w:rFonts w:eastAsia="Times New Roman"/>
          <w:color w:val="000000"/>
          <w:szCs w:val="24"/>
          <w:shd w:val="clear" w:color="auto" w:fill="FFFFFF"/>
        </w:rPr>
        <w:t>οι εισαγόμενοι</w:t>
      </w:r>
      <w:r>
        <w:rPr>
          <w:rFonts w:eastAsia="Times New Roman"/>
          <w:color w:val="000000"/>
          <w:szCs w:val="24"/>
          <w:shd w:val="clear" w:color="auto" w:fill="FFFFFF"/>
        </w:rPr>
        <w:t xml:space="preserve">, οι πολυεθνικές. </w:t>
      </w:r>
    </w:p>
    <w:p w14:paraId="06E4F5B3" w14:textId="77777777" w:rsidR="007277CE" w:rsidRDefault="00471B0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Δεν μπορούν ούτε καν να κλείσουν οι περισσότεροι εξ αυτών. Πολλοί επιθυμούν να κλείσουν, να πάει στην ευχή όλο αυτό που βιώνουν τα τελευταία χρόνια στην</w:t>
      </w:r>
      <w:r>
        <w:rPr>
          <w:rFonts w:eastAsia="Times New Roman"/>
          <w:color w:val="000000"/>
          <w:szCs w:val="24"/>
          <w:shd w:val="clear" w:color="auto" w:fill="FFFFFF"/>
        </w:rPr>
        <w:t xml:space="preserve"> Ελλάδα και να κάνουν κάτι άλλο, να γίνουν υπάλληλοι, </w:t>
      </w:r>
      <w:proofErr w:type="spellStart"/>
      <w:r>
        <w:rPr>
          <w:rFonts w:eastAsia="Times New Roman"/>
          <w:color w:val="000000"/>
          <w:szCs w:val="24"/>
          <w:shd w:val="clear" w:color="auto" w:fill="FFFFFF"/>
        </w:rPr>
        <w:t>ντελιβεράδες</w:t>
      </w:r>
      <w:proofErr w:type="spellEnd"/>
      <w:r>
        <w:rPr>
          <w:rFonts w:eastAsia="Times New Roman"/>
          <w:color w:val="000000"/>
          <w:szCs w:val="24"/>
          <w:shd w:val="clear" w:color="auto" w:fill="FFFFFF"/>
        </w:rPr>
        <w:t xml:space="preserve">, να μεταναστεύσουν στο εξωτερικό και πολύ απλά δεν μπορούν λόγω της γραφειοκρατίας και των διαφόρων νόμων που υπάρχουν. </w:t>
      </w:r>
    </w:p>
    <w:p w14:paraId="06E4F5B4" w14:textId="77777777" w:rsidR="007277CE" w:rsidRDefault="00471B0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Επίσης, πολλοί εξ αυτών που κλείνουν και παρακαλούν να μπούνε στο εξ</w:t>
      </w:r>
      <w:r>
        <w:rPr>
          <w:rFonts w:eastAsia="Times New Roman"/>
          <w:color w:val="000000"/>
          <w:szCs w:val="24"/>
          <w:shd w:val="clear" w:color="auto" w:fill="FFFFFF"/>
        </w:rPr>
        <w:t xml:space="preserve">ωδικαστικό συμβιβασμό, χρωστάνε στο δημόσιο ή σε τράπεζες ένα «άλφα» ποσό και το δημόσιο τους χρωστάει πολύ περισσότερα. Δεν επιτρέπεται, όμως, να γίνει ούτε </w:t>
      </w:r>
      <w:r>
        <w:rPr>
          <w:rFonts w:eastAsia="Times New Roman"/>
          <w:color w:val="000000"/>
          <w:szCs w:val="24"/>
          <w:shd w:val="clear" w:color="auto" w:fill="FFFFFF"/>
        </w:rPr>
        <w:lastRenderedPageBreak/>
        <w:t>συμψηφισμός των χρεών από και προς ούτε καν ρύθμιση με ευνοϊκούς όρους. Μονά – ζυγά και το μηδέν υ</w:t>
      </w:r>
      <w:r>
        <w:rPr>
          <w:rFonts w:eastAsia="Times New Roman"/>
          <w:color w:val="000000"/>
          <w:szCs w:val="24"/>
          <w:shd w:val="clear" w:color="auto" w:fill="FFFFFF"/>
        </w:rPr>
        <w:t xml:space="preserve">πέρ αυτού του φαύλου και ανθελληνικού κράτους. </w:t>
      </w:r>
    </w:p>
    <w:p w14:paraId="06E4F5B5" w14:textId="77777777" w:rsidR="007277CE" w:rsidRDefault="00471B0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Δίνουν άνιση μάχη με τις πολυεθνικές, ειδικότερα μετά το 2015, με την επιβολή των </w:t>
      </w:r>
      <w:r>
        <w:rPr>
          <w:rFonts w:eastAsia="Times New Roman"/>
          <w:color w:val="000000"/>
          <w:szCs w:val="24"/>
          <w:shd w:val="clear" w:color="auto" w:fill="FFFFFF"/>
          <w:lang w:val="en-US"/>
        </w:rPr>
        <w:t>capital</w:t>
      </w:r>
      <w:r w:rsidRPr="009D2507">
        <w:rPr>
          <w:rFonts w:eastAsia="Times New Roman"/>
          <w:color w:val="000000"/>
          <w:szCs w:val="24"/>
          <w:shd w:val="clear" w:color="auto" w:fill="FFFFFF"/>
        </w:rPr>
        <w:t xml:space="preserve"> </w:t>
      </w:r>
      <w:r>
        <w:rPr>
          <w:rFonts w:eastAsia="Times New Roman"/>
          <w:color w:val="000000"/>
          <w:szCs w:val="24"/>
          <w:shd w:val="clear" w:color="auto" w:fill="FFFFFF"/>
          <w:lang w:val="en-US"/>
        </w:rPr>
        <w:t>controls</w:t>
      </w:r>
      <w:r w:rsidRPr="00EE5948">
        <w:rPr>
          <w:rFonts w:eastAsia="Times New Roman"/>
          <w:color w:val="000000"/>
          <w:szCs w:val="24"/>
          <w:shd w:val="clear" w:color="auto" w:fill="FFFFFF"/>
        </w:rPr>
        <w:t>,</w:t>
      </w:r>
      <w:r w:rsidRPr="009D2507">
        <w:rPr>
          <w:rFonts w:eastAsia="Times New Roman"/>
          <w:color w:val="000000"/>
          <w:szCs w:val="24"/>
          <w:shd w:val="clear" w:color="auto" w:fill="FFFFFF"/>
        </w:rPr>
        <w:t xml:space="preserve"> </w:t>
      </w:r>
      <w:r>
        <w:rPr>
          <w:rFonts w:eastAsia="Times New Roman"/>
          <w:color w:val="000000"/>
          <w:szCs w:val="24"/>
          <w:shd w:val="clear" w:color="auto" w:fill="FFFFFF"/>
        </w:rPr>
        <w:t>που δεν υπήρχε η δυνατότητα χρηματοδότησης πουθενά για τις ελληνικές επιχειρήσεις, σε αντίθεση με τις πολυεθ</w:t>
      </w:r>
      <w:r>
        <w:rPr>
          <w:rFonts w:eastAsia="Times New Roman"/>
          <w:color w:val="000000"/>
          <w:szCs w:val="24"/>
          <w:shd w:val="clear" w:color="auto" w:fill="FFFFFF"/>
        </w:rPr>
        <w:t xml:space="preserve">νικές που μπορούσαν πολύ εύκολα, όπως </w:t>
      </w:r>
      <w:proofErr w:type="spellStart"/>
      <w:r>
        <w:rPr>
          <w:rFonts w:eastAsia="Times New Roman"/>
          <w:color w:val="000000"/>
          <w:szCs w:val="24"/>
          <w:shd w:val="clear" w:color="auto" w:fill="FFFFFF"/>
        </w:rPr>
        <w:t>προείπαμε</w:t>
      </w:r>
      <w:proofErr w:type="spellEnd"/>
      <w:r>
        <w:rPr>
          <w:rFonts w:eastAsia="Times New Roman"/>
          <w:color w:val="000000"/>
          <w:szCs w:val="24"/>
          <w:shd w:val="clear" w:color="auto" w:fill="FFFFFF"/>
        </w:rPr>
        <w:t>, να βρουν χρηματοδότηση από παντού. Δεν έχουν την ευελιξία του δικού τους νομίσματος, διότι εδώ στην Ελλάδα έχουμε εδώ και κάποια χρόνια το περίφημο ευρώ, είμαστε στον σκληρό πυρήνα τη ευρωζώνης και έχουμε κα</w:t>
      </w:r>
      <w:r>
        <w:rPr>
          <w:rFonts w:eastAsia="Times New Roman"/>
          <w:color w:val="000000"/>
          <w:szCs w:val="24"/>
          <w:shd w:val="clear" w:color="auto" w:fill="FFFFFF"/>
        </w:rPr>
        <w:t xml:space="preserve">ταστραφεί σχεδόν όλοι, έτσι για να κάνουμε τα χούγια και τις παραξενιές κάποιων. Φυσικά, όπως </w:t>
      </w:r>
      <w:proofErr w:type="spellStart"/>
      <w:r>
        <w:rPr>
          <w:rFonts w:eastAsia="Times New Roman"/>
          <w:color w:val="000000"/>
          <w:szCs w:val="24"/>
          <w:shd w:val="clear" w:color="auto" w:fill="FFFFFF"/>
        </w:rPr>
        <w:t>προείπαμε</w:t>
      </w:r>
      <w:proofErr w:type="spellEnd"/>
      <w:r w:rsidRPr="00EE5948">
        <w:rPr>
          <w:rFonts w:eastAsia="Times New Roman"/>
          <w:color w:val="000000"/>
          <w:szCs w:val="24"/>
          <w:shd w:val="clear" w:color="auto" w:fill="FFFFFF"/>
        </w:rPr>
        <w:t>,</w:t>
      </w:r>
      <w:r>
        <w:rPr>
          <w:rFonts w:eastAsia="Times New Roman"/>
          <w:color w:val="000000"/>
          <w:szCs w:val="24"/>
          <w:shd w:val="clear" w:color="auto" w:fill="FFFFFF"/>
        </w:rPr>
        <w:t xml:space="preserve"> δεν υπάρχει και η δυνατότητα της δανειοδότησης ακόμα και τώρα. </w:t>
      </w:r>
    </w:p>
    <w:p w14:paraId="06E4F5B6" w14:textId="77777777" w:rsidR="007277CE" w:rsidRDefault="00471B0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Εδώ μία μικρή παρένθεση: Μία από τις συστημικές τράπεζες που έχει χρεοκοπήσει πολλές φο</w:t>
      </w:r>
      <w:r>
        <w:rPr>
          <w:rFonts w:eastAsia="Times New Roman"/>
          <w:color w:val="000000"/>
          <w:szCs w:val="24"/>
          <w:shd w:val="clear" w:color="auto" w:fill="FFFFFF"/>
        </w:rPr>
        <w:t xml:space="preserve">ρές, που έχει πάρει δεκάδες δισεκατομμύρια ευρώ κρατικές εγγυήσεις μέχρι την αρχή των μνημονίων, στη διάρκεια των οποίων και </w:t>
      </w:r>
      <w:proofErr w:type="spellStart"/>
      <w:r>
        <w:rPr>
          <w:rFonts w:eastAsia="Times New Roman"/>
          <w:color w:val="000000"/>
          <w:szCs w:val="24"/>
          <w:shd w:val="clear" w:color="auto" w:fill="FFFFFF"/>
        </w:rPr>
        <w:t>ανακεφαλαιοποιή</w:t>
      </w:r>
      <w:r>
        <w:rPr>
          <w:rFonts w:eastAsia="Times New Roman"/>
          <w:color w:val="000000"/>
          <w:szCs w:val="24"/>
          <w:shd w:val="clear" w:color="auto" w:fill="FFFFFF"/>
        </w:rPr>
        <w:lastRenderedPageBreak/>
        <w:t>θηκε</w:t>
      </w:r>
      <w:proofErr w:type="spellEnd"/>
      <w:r>
        <w:rPr>
          <w:rFonts w:eastAsia="Times New Roman"/>
          <w:color w:val="000000"/>
          <w:szCs w:val="24"/>
          <w:shd w:val="clear" w:color="auto" w:fill="FFFFFF"/>
        </w:rPr>
        <w:t xml:space="preserve"> </w:t>
      </w:r>
      <w:proofErr w:type="spellStart"/>
      <w:r>
        <w:rPr>
          <w:rFonts w:eastAsia="Times New Roman"/>
          <w:color w:val="000000"/>
          <w:szCs w:val="24"/>
          <w:shd w:val="clear" w:color="auto" w:fill="FFFFFF"/>
        </w:rPr>
        <w:t>πολλάκις</w:t>
      </w:r>
      <w:proofErr w:type="spellEnd"/>
      <w:r>
        <w:rPr>
          <w:rFonts w:eastAsia="Times New Roman"/>
          <w:color w:val="000000"/>
          <w:szCs w:val="24"/>
          <w:shd w:val="clear" w:color="auto" w:fill="FFFFFF"/>
        </w:rPr>
        <w:t xml:space="preserve"> και πήρε πάρα πολλά χρήματα -τρεις </w:t>
      </w:r>
      <w:proofErr w:type="spellStart"/>
      <w:r>
        <w:rPr>
          <w:rFonts w:eastAsia="Times New Roman"/>
          <w:color w:val="000000"/>
          <w:szCs w:val="24"/>
          <w:shd w:val="clear" w:color="auto" w:fill="FFFFFF"/>
        </w:rPr>
        <w:t>ανακεφαλαιοποιήσεις</w:t>
      </w:r>
      <w:proofErr w:type="spellEnd"/>
      <w:r>
        <w:rPr>
          <w:rFonts w:eastAsia="Times New Roman"/>
          <w:color w:val="000000"/>
          <w:szCs w:val="24"/>
          <w:shd w:val="clear" w:color="auto" w:fill="FFFFFF"/>
        </w:rPr>
        <w:t xml:space="preserve"> και χρεοκόπησε και τις τρεις φορές, πάνε και οι</w:t>
      </w:r>
      <w:r>
        <w:rPr>
          <w:rFonts w:eastAsia="Times New Roman"/>
          <w:color w:val="000000"/>
          <w:szCs w:val="24"/>
          <w:shd w:val="clear" w:color="auto" w:fill="FFFFFF"/>
        </w:rPr>
        <w:t xml:space="preserve"> εγγυήσεις, οι μετοχές δεν έχουν πλέον κα</w:t>
      </w:r>
      <w:r>
        <w:rPr>
          <w:rFonts w:eastAsia="Times New Roman"/>
          <w:color w:val="000000"/>
          <w:szCs w:val="24"/>
          <w:shd w:val="clear" w:color="auto" w:fill="FFFFFF"/>
        </w:rPr>
        <w:t>μ</w:t>
      </w:r>
      <w:r>
        <w:rPr>
          <w:rFonts w:eastAsia="Times New Roman"/>
          <w:color w:val="000000"/>
          <w:szCs w:val="24"/>
          <w:shd w:val="clear" w:color="auto" w:fill="FFFFFF"/>
        </w:rPr>
        <w:t xml:space="preserve">μία αξία- διαφημίζει τώρα ότι έξι στους </w:t>
      </w:r>
      <w:r>
        <w:rPr>
          <w:rFonts w:eastAsia="Times New Roman"/>
          <w:color w:val="000000"/>
          <w:szCs w:val="24"/>
          <w:shd w:val="clear" w:color="auto" w:fill="FFFFFF"/>
        </w:rPr>
        <w:t xml:space="preserve">επτά </w:t>
      </w:r>
      <w:r>
        <w:rPr>
          <w:rFonts w:eastAsia="Times New Roman"/>
          <w:color w:val="000000"/>
          <w:szCs w:val="24"/>
          <w:shd w:val="clear" w:color="auto" w:fill="FFFFFF"/>
        </w:rPr>
        <w:t xml:space="preserve">που αιτούνται δανείου ικανοποιούνται. </w:t>
      </w:r>
    </w:p>
    <w:p w14:paraId="06E4F5B7" w14:textId="77777777" w:rsidR="007277CE" w:rsidRDefault="00471B0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Προφανώς ο αστερίσκος που δεν υπάρχει -και αυτό είναι θέμα που θα μας απαντήσει κάποια στιγμή το αρμόδιο Υπουργείο- είναι ότι στους χιλιάδες που κάνουν απεγνωσμένα ένα αίτημα για δάνειο απορρίπτονται οι περισσότεροι και προφανώς οι έξι από τους </w:t>
      </w:r>
      <w:r>
        <w:rPr>
          <w:rFonts w:eastAsia="Times New Roman"/>
          <w:color w:val="000000"/>
          <w:szCs w:val="24"/>
          <w:shd w:val="clear" w:color="auto" w:fill="FFFFFF"/>
        </w:rPr>
        <w:t xml:space="preserve">επτά </w:t>
      </w:r>
      <w:r>
        <w:rPr>
          <w:rFonts w:eastAsia="Times New Roman"/>
          <w:color w:val="000000"/>
          <w:szCs w:val="24"/>
          <w:shd w:val="clear" w:color="auto" w:fill="FFFFFF"/>
        </w:rPr>
        <w:t xml:space="preserve">είναι </w:t>
      </w:r>
      <w:r>
        <w:rPr>
          <w:rFonts w:eastAsia="Times New Roman"/>
          <w:color w:val="000000"/>
          <w:szCs w:val="24"/>
          <w:shd w:val="clear" w:color="auto" w:fill="FFFFFF"/>
        </w:rPr>
        <w:t xml:space="preserve">από αυτούς που έχουν σπίτι για προσημείωση ή οτιδήποτε άλλο. </w:t>
      </w:r>
    </w:p>
    <w:p w14:paraId="06E4F5B8" w14:textId="77777777" w:rsidR="007277CE" w:rsidRDefault="00471B0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Για δανειοδότηση ομιλούμε. Μιλάμε για τις τράπεζες που δάνειζαν με πολλή άνεση και με κρατική παραίνεση διάφορους «</w:t>
      </w:r>
      <w:proofErr w:type="spellStart"/>
      <w:r>
        <w:rPr>
          <w:rFonts w:eastAsia="Times New Roman"/>
          <w:color w:val="000000"/>
          <w:szCs w:val="24"/>
          <w:shd w:val="clear" w:color="auto" w:fill="FFFFFF"/>
        </w:rPr>
        <w:t>Μαρινόπουλους</w:t>
      </w:r>
      <w:proofErr w:type="spellEnd"/>
      <w:r>
        <w:rPr>
          <w:rFonts w:eastAsia="Times New Roman"/>
          <w:color w:val="000000"/>
          <w:szCs w:val="24"/>
          <w:shd w:val="clear" w:color="auto" w:fill="FFFFFF"/>
        </w:rPr>
        <w:t>», για τους οποίους όλοι ήξεραν εδώ και πολλά χρόνια ότι όδευαν πρ</w:t>
      </w:r>
      <w:r>
        <w:rPr>
          <w:rFonts w:eastAsia="Times New Roman"/>
          <w:color w:val="000000"/>
          <w:szCs w:val="24"/>
          <w:shd w:val="clear" w:color="auto" w:fill="FFFFFF"/>
        </w:rPr>
        <w:t xml:space="preserve">ος τα βράχια και τους έδιναν συνεχώς χρήματα. </w:t>
      </w:r>
    </w:p>
    <w:p w14:paraId="06E4F5B9"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Μιλάμε για τις τράπεζες που</w:t>
      </w:r>
      <w:r w:rsidRPr="0049705A">
        <w:rPr>
          <w:rFonts w:eastAsia="Times New Roman" w:cs="Times New Roman"/>
          <w:szCs w:val="24"/>
        </w:rPr>
        <w:t>,</w:t>
      </w:r>
      <w:r>
        <w:rPr>
          <w:rFonts w:eastAsia="Times New Roman" w:cs="Times New Roman"/>
          <w:szCs w:val="24"/>
        </w:rPr>
        <w:t xml:space="preserve"> αντί να χρηματοδοτούν την ανάπτυξη</w:t>
      </w:r>
      <w:r w:rsidRPr="008D29D8">
        <w:rPr>
          <w:rFonts w:eastAsia="Times New Roman" w:cs="Times New Roman"/>
          <w:szCs w:val="24"/>
        </w:rPr>
        <w:t>,</w:t>
      </w:r>
      <w:r>
        <w:rPr>
          <w:rFonts w:eastAsia="Times New Roman" w:cs="Times New Roman"/>
          <w:szCs w:val="24"/>
        </w:rPr>
        <w:t xml:space="preserve"> έδωσαν σχεδόν 500 εκατομμύρια ευρώ στα χρεοκοπημένα κόμματα του ΠΑΣΟΚ και της Νέας Δημοκρατίας, όπου </w:t>
      </w:r>
      <w:r>
        <w:rPr>
          <w:rFonts w:eastAsia="Times New Roman" w:cs="Times New Roman"/>
          <w:szCs w:val="24"/>
        </w:rPr>
        <w:lastRenderedPageBreak/>
        <w:t xml:space="preserve">φυσικά δεν θα πάρουν τίποτα απολύτως πίσω, </w:t>
      </w:r>
      <w:r>
        <w:rPr>
          <w:rFonts w:eastAsia="Times New Roman" w:cs="Times New Roman"/>
          <w:szCs w:val="24"/>
        </w:rPr>
        <w:t>παρά τα όσα ακούγονται ότι ρυθμίζονται κ.λπ</w:t>
      </w:r>
      <w:r>
        <w:rPr>
          <w:rFonts w:eastAsia="Times New Roman" w:cs="Times New Roman"/>
          <w:szCs w:val="24"/>
        </w:rPr>
        <w:t>.</w:t>
      </w:r>
      <w:r>
        <w:rPr>
          <w:rFonts w:eastAsia="Times New Roman" w:cs="Times New Roman"/>
          <w:szCs w:val="24"/>
        </w:rPr>
        <w:t>. Βέβαια, αυτά είναι λόγια του αέρα.</w:t>
      </w:r>
    </w:p>
    <w:p w14:paraId="06E4F5BA"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Την ίδια ώρα, όταν πιάνουν κάποιους με το χέρι βουτηγμένο στο μέλι, όπως τον «</w:t>
      </w:r>
      <w:r>
        <w:rPr>
          <w:rFonts w:eastAsia="Times New Roman" w:cs="Times New Roman"/>
          <w:szCs w:val="24"/>
        </w:rPr>
        <w:t>ΚΗΡΥΚΑ ΧΑΝΙΩΝ</w:t>
      </w:r>
      <w:r>
        <w:rPr>
          <w:rFonts w:eastAsia="Times New Roman" w:cs="Times New Roman"/>
          <w:szCs w:val="24"/>
        </w:rPr>
        <w:t>», του κάνουν ευνοϊκότατους όρους αποπληρωμής, που θα ήταν η χαρά του κάθε ελεύθερου</w:t>
      </w:r>
      <w:r>
        <w:rPr>
          <w:rFonts w:eastAsia="Times New Roman" w:cs="Times New Roman"/>
          <w:szCs w:val="24"/>
        </w:rPr>
        <w:t xml:space="preserve"> επαγγελματία να μπορέσει και αυτός, κύριοι της Νέας Δημοκρατίας -επιτρέψτε μου, κύριε Πρόεδρε- να ρυθμίσει τα δάνειά του, όπως ακριβώς τα ρύθμισε και ο Αρχηγός της Αξιωματικής Αντιπολίτευσης, ο κ. Μητσοτάκης, με τον «</w:t>
      </w:r>
      <w:r>
        <w:rPr>
          <w:rFonts w:eastAsia="Times New Roman" w:cs="Times New Roman"/>
          <w:szCs w:val="24"/>
        </w:rPr>
        <w:t>ΚΗΡΥΚΑ ΧΑΝΙΩΝ</w:t>
      </w:r>
      <w:r>
        <w:rPr>
          <w:rFonts w:eastAsia="Times New Roman" w:cs="Times New Roman"/>
          <w:szCs w:val="24"/>
        </w:rPr>
        <w:t>».</w:t>
      </w:r>
    </w:p>
    <w:p w14:paraId="06E4F5BB"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Όμως, οι μικρομεσαίοι </w:t>
      </w:r>
      <w:r>
        <w:rPr>
          <w:rFonts w:eastAsia="Times New Roman" w:cs="Times New Roman"/>
          <w:szCs w:val="24"/>
        </w:rPr>
        <w:t>όχι, τίποτα απολύτως. Παρ</w:t>
      </w:r>
      <w:r>
        <w:rPr>
          <w:rFonts w:eastAsia="Times New Roman" w:cs="Times New Roman"/>
          <w:szCs w:val="24"/>
        </w:rPr>
        <w:t xml:space="preserve">’ </w:t>
      </w:r>
      <w:r>
        <w:rPr>
          <w:rFonts w:eastAsia="Times New Roman" w:cs="Times New Roman"/>
          <w:szCs w:val="24"/>
        </w:rPr>
        <w:t>όλα αυτά, παρά το γεγονός ότι η νομοθεσία και το Σύνταγμα τους δικαιώνει σε πολλές από αυτές τις άνισες μάχες που δίνουν με τις τράπεζες, δεν βρίσκουν αρωγή από κανέναν. Πού, λοιπόν, να μείνουν χρήματα για τη χρηματοδότηση της αν</w:t>
      </w:r>
      <w:r>
        <w:rPr>
          <w:rFonts w:eastAsia="Times New Roman" w:cs="Times New Roman"/>
          <w:szCs w:val="24"/>
        </w:rPr>
        <w:t>άπτυξης;</w:t>
      </w:r>
    </w:p>
    <w:p w14:paraId="06E4F5BC"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Ακούμε και διαβάζουμε διάφορα για τις </w:t>
      </w:r>
      <w:r>
        <w:rPr>
          <w:rFonts w:eastAsia="Times New Roman" w:cs="Times New Roman"/>
          <w:szCs w:val="24"/>
          <w:lang w:val="en-US"/>
        </w:rPr>
        <w:t>startup</w:t>
      </w:r>
      <w:r w:rsidRPr="0049705A">
        <w:rPr>
          <w:rFonts w:eastAsia="Times New Roman" w:cs="Times New Roman"/>
          <w:szCs w:val="24"/>
        </w:rPr>
        <w:t xml:space="preserve"> </w:t>
      </w:r>
      <w:r>
        <w:rPr>
          <w:rFonts w:eastAsia="Times New Roman" w:cs="Times New Roman"/>
          <w:szCs w:val="24"/>
        </w:rPr>
        <w:t>επιχειρήσεις, για, για κ.λπ</w:t>
      </w:r>
      <w:r>
        <w:rPr>
          <w:rFonts w:eastAsia="Times New Roman" w:cs="Times New Roman"/>
          <w:szCs w:val="24"/>
        </w:rPr>
        <w:t>.</w:t>
      </w:r>
      <w:r>
        <w:rPr>
          <w:rFonts w:eastAsia="Times New Roman" w:cs="Times New Roman"/>
          <w:szCs w:val="24"/>
        </w:rPr>
        <w:t xml:space="preserve">. και αν κάνεις τα στατιστικά για αυτές τις νεοφυείς επιχειρήσεις πόσες ανοίγουν και πόσες κλείνουν μετά από </w:t>
      </w:r>
      <w:r>
        <w:rPr>
          <w:rFonts w:eastAsia="Times New Roman" w:cs="Times New Roman"/>
          <w:szCs w:val="24"/>
        </w:rPr>
        <w:lastRenderedPageBreak/>
        <w:t>λίγο καιρό ή φεύγουν στο εξωτερικό, γιατί εδώ δεν μπορούν να βρο</w:t>
      </w:r>
      <w:r>
        <w:rPr>
          <w:rFonts w:eastAsia="Times New Roman" w:cs="Times New Roman"/>
          <w:szCs w:val="24"/>
        </w:rPr>
        <w:t>υν τίποτα απολύτως, θα καταλάβετε πόσο στρεβλό είναι το όλο σύστημα το οποίο λειτουργεί στην πατρίδα μας εις βάρος των Ελλήνων εμπόρων ή ελευθέρων επαγγελματιών.</w:t>
      </w:r>
    </w:p>
    <w:p w14:paraId="06E4F5BD"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Οι </w:t>
      </w:r>
      <w:proofErr w:type="spellStart"/>
      <w:r>
        <w:rPr>
          <w:rFonts w:eastAsia="Times New Roman" w:cs="Times New Roman"/>
          <w:szCs w:val="24"/>
        </w:rPr>
        <w:t>μνημονιακοί</w:t>
      </w:r>
      <w:proofErr w:type="spellEnd"/>
      <w:r>
        <w:rPr>
          <w:rFonts w:eastAsia="Times New Roman" w:cs="Times New Roman"/>
          <w:szCs w:val="24"/>
        </w:rPr>
        <w:t xml:space="preserve"> σας νόμοι «θηλιά» στον λαιμό των ελευθέρων επαγγελματιών σαν τη γραβάτα του Αλέ</w:t>
      </w:r>
      <w:r>
        <w:rPr>
          <w:rFonts w:eastAsia="Times New Roman" w:cs="Times New Roman"/>
          <w:szCs w:val="24"/>
        </w:rPr>
        <w:t>ξη, που για τους Έλληνες φοριέται με τον κολομβιανό τρόπο. Κατασχέσεις παντού. Σύνδεση ρυθμίσεων με τις πάγιες και τις τρέχουσες, κάτι πολύ απλό, αυτό το οποίο σας ζητούν όλοι.</w:t>
      </w:r>
    </w:p>
    <w:p w14:paraId="06E4F5BE" w14:textId="77777777" w:rsidR="007277CE" w:rsidRDefault="00471B06">
      <w:pPr>
        <w:spacing w:line="600" w:lineRule="auto"/>
        <w:ind w:firstLine="720"/>
        <w:contextualSpacing/>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w:t>
      </w:r>
      <w:r w:rsidRPr="00251171">
        <w:rPr>
          <w:rFonts w:eastAsia="Times New Roman" w:cs="Times New Roman"/>
          <w:szCs w:val="24"/>
        </w:rPr>
        <w:t>υτή)</w:t>
      </w:r>
    </w:p>
    <w:p w14:paraId="06E4F5BF"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Πρώτον, να υπάρχει ένας ακατάσχετος λογαριασμός. Πώς θα δουλέψει μια επιχείρηση, όταν όλα τα χρήματα που εισπράττει -γιατί όλα πλέον είναι μέσω τραπέζης- κατάσχονται από το ΙΚΑ, από το ΤΕΒΕ, από την εφορία, από τον οποιοδήποτε, από τις τράπεζες και δε</w:t>
      </w:r>
      <w:r>
        <w:rPr>
          <w:rFonts w:eastAsia="Times New Roman" w:cs="Times New Roman"/>
          <w:szCs w:val="24"/>
        </w:rPr>
        <w:t>ν μπορεί να λειτουργήσει, έστω και με ένα ποσό; Σας έχουμε εξηγήσει πώς μπορεί να γίνει αυτό, χωρίς να τους θεωρείτε κλέφτες και μπαταχτσήδες.</w:t>
      </w:r>
    </w:p>
    <w:p w14:paraId="06E4F5C0"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Βλέπουμε ότι με τους </w:t>
      </w:r>
      <w:proofErr w:type="spellStart"/>
      <w:r>
        <w:rPr>
          <w:rFonts w:eastAsia="Times New Roman" w:cs="Times New Roman"/>
          <w:szCs w:val="24"/>
        </w:rPr>
        <w:t>μνημονιακούς</w:t>
      </w:r>
      <w:proofErr w:type="spellEnd"/>
      <w:r>
        <w:rPr>
          <w:rFonts w:eastAsia="Times New Roman" w:cs="Times New Roman"/>
          <w:szCs w:val="24"/>
        </w:rPr>
        <w:t xml:space="preserve"> σας νόμους οι προηγούμενες ρυθμίσεις συνδέονται με τις τρέχουσες ρυθμίσεις. Πρέ</w:t>
      </w:r>
      <w:r>
        <w:rPr>
          <w:rFonts w:eastAsia="Times New Roman" w:cs="Times New Roman"/>
          <w:szCs w:val="24"/>
        </w:rPr>
        <w:t>πει να είσαι ενήμερος σε όλα, να μην έχεις κάτι ληξιπρόθεσμο, αλλά και με τρέχουσες οφειλές οι οποίες δεν έχουν ρυθμιστεί. Όλα αυτά μαζί καθιστούν αδύνατη την επιβίωση ενός ελεύθερου επαγγελματία.</w:t>
      </w:r>
    </w:p>
    <w:p w14:paraId="06E4F5C1" w14:textId="77777777" w:rsidR="007277CE" w:rsidRDefault="00471B06">
      <w:pPr>
        <w:spacing w:line="600" w:lineRule="auto"/>
        <w:ind w:firstLine="720"/>
        <w:contextualSpacing/>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 xml:space="preserve">Κύριε συνάδελφε, </w:t>
      </w:r>
      <w:r>
        <w:rPr>
          <w:rFonts w:eastAsia="Times New Roman" w:cs="Times New Roman"/>
          <w:szCs w:val="24"/>
        </w:rPr>
        <w:t>ολοκληρώστε.</w:t>
      </w:r>
    </w:p>
    <w:p w14:paraId="06E4F5C2"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Τελειώνω σε μισό λεπτό, κύριε Πρόεδρε. Συγχωρήστε με.</w:t>
      </w:r>
    </w:p>
    <w:p w14:paraId="06E4F5C3"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Η αποτυχία του εξωδικαστικού συμβιβασμού είναι ότι από την προσδοκία των τετρακοσίων χιλιάδων επιχειρήσεων που θα εντάσσονταν σε αυτόν τον εξωδικαστικό συμβιβασμό, μόλις</w:t>
      </w:r>
      <w:r>
        <w:rPr>
          <w:rFonts w:eastAsia="Times New Roman" w:cs="Times New Roman"/>
          <w:szCs w:val="24"/>
        </w:rPr>
        <w:t xml:space="preserve"> είκοσι επτά χιλιάδες επιχειρήσεις και επτά χιλιάδες επιχειρηματίες κατέθεσαν τα χαρτιά, επτακόσιες ολοκλήρωσαν την αίτηση. Λέμε ότι για να ολοκληρώσεις την αίτηση του εξωδικαστικού συμβιβασμού, πρέπει να έχεις πάρει τέσσερα πτυχία, γιατί αλλιώς είναι </w:t>
      </w:r>
      <w:r>
        <w:rPr>
          <w:rFonts w:eastAsia="Times New Roman" w:cs="Times New Roman"/>
          <w:szCs w:val="24"/>
        </w:rPr>
        <w:lastRenderedPageBreak/>
        <w:t>σχεδ</w:t>
      </w:r>
      <w:r>
        <w:rPr>
          <w:rFonts w:eastAsia="Times New Roman" w:cs="Times New Roman"/>
          <w:szCs w:val="24"/>
        </w:rPr>
        <w:t>όν αδύνατον. Πρέπει να είσαι σε άμεση συνεργασία με λογιστικό γραφείο και άλλες δέκα υπηρεσίες. Τελικά, μόνο είκοσι τρεις κατάφεραν να ρυθμίσουν.</w:t>
      </w:r>
    </w:p>
    <w:p w14:paraId="06E4F5C4"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Αυτή είναι η αποτυχία του εξωδικαστικού σας συμβιβασμού. Δεν μπορείτε να κάνετε τίποτα. Δεν σας αφήνουν να κάν</w:t>
      </w:r>
      <w:r>
        <w:rPr>
          <w:rFonts w:eastAsia="Times New Roman" w:cs="Times New Roman"/>
          <w:szCs w:val="24"/>
        </w:rPr>
        <w:t xml:space="preserve">ετε τίποτα. Δεν θέλετε να κάνετε τίποτα. Δεν σας καίγεται καρφί, γιατί πολύ απλά, όπως </w:t>
      </w:r>
      <w:proofErr w:type="spellStart"/>
      <w:r>
        <w:rPr>
          <w:rFonts w:eastAsia="Times New Roman" w:cs="Times New Roman"/>
          <w:szCs w:val="24"/>
        </w:rPr>
        <w:t>προείπαμε</w:t>
      </w:r>
      <w:proofErr w:type="spellEnd"/>
      <w:r>
        <w:rPr>
          <w:rFonts w:eastAsia="Times New Roman" w:cs="Times New Roman"/>
          <w:szCs w:val="24"/>
        </w:rPr>
        <w:t>, δεν έχετε κολλήσει ούτε ένα ένσημο στο ΤΕΒΕ και δεν ξέρετε τι είναι η πραγματική ανάπτυξη.</w:t>
      </w:r>
    </w:p>
    <w:p w14:paraId="06E4F5C5" w14:textId="77777777" w:rsidR="007277CE" w:rsidRDefault="00471B06">
      <w:pPr>
        <w:spacing w:line="600" w:lineRule="auto"/>
        <w:ind w:firstLine="720"/>
        <w:contextualSpacing/>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 xml:space="preserve">Κύριε συνάδελφε, εννέα λεπτά έχετε </w:t>
      </w:r>
      <w:r>
        <w:rPr>
          <w:rFonts w:eastAsia="Times New Roman" w:cs="Times New Roman"/>
          <w:szCs w:val="24"/>
        </w:rPr>
        <w:t>φτάσει.</w:t>
      </w:r>
    </w:p>
    <w:p w14:paraId="06E4F5C6"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Αν ποτέ σε αυτή τη χώρα έρθουν κάποιοι οι οποίοι αγαπούν την πατρίδα τους, το πρώτο μέλημα σχετικά με την ανάπτυξη αυτού του τόπου θα έχει να κάνει με τους μικρομεσαίους και τη βοήθεια που θα πρέπει να δοθεί σε αυτούς, σχεδόν κα</w:t>
      </w:r>
      <w:r>
        <w:rPr>
          <w:rFonts w:eastAsia="Times New Roman" w:cs="Times New Roman"/>
          <w:szCs w:val="24"/>
        </w:rPr>
        <w:t>τά αποκλειστικότητα και όχι σε όλους τους υπόλοιπους οι οποίοι λειτουργούν αρνητικά γι’ αυτό το έθνος.</w:t>
      </w:r>
    </w:p>
    <w:p w14:paraId="06E4F5C7"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6E4F5C8" w14:textId="77777777" w:rsidR="007277CE" w:rsidRDefault="00471B06">
      <w:pPr>
        <w:spacing w:line="600" w:lineRule="auto"/>
        <w:contextualSpacing/>
        <w:jc w:val="center"/>
        <w:rPr>
          <w:rFonts w:eastAsia="Times New Roman" w:cs="Times New Roman"/>
          <w:szCs w:val="24"/>
        </w:rPr>
      </w:pPr>
      <w:r w:rsidRPr="00D11986">
        <w:rPr>
          <w:rFonts w:eastAsia="Times New Roman" w:cs="Times New Roman"/>
          <w:szCs w:val="24"/>
        </w:rPr>
        <w:t>(Χειροκροτήματα από την πτέρυγα της Χρυσής Αυγής)</w:t>
      </w:r>
    </w:p>
    <w:p w14:paraId="06E4F5C9" w14:textId="77777777" w:rsidR="007277CE" w:rsidRDefault="00471B06">
      <w:pPr>
        <w:spacing w:line="600" w:lineRule="auto"/>
        <w:ind w:firstLine="720"/>
        <w:contextualSpacing/>
        <w:jc w:val="both"/>
        <w:rPr>
          <w:rFonts w:eastAsia="Times New Roman" w:cs="Times New Roman"/>
          <w:szCs w:val="24"/>
        </w:rPr>
      </w:pPr>
      <w:r w:rsidRPr="003A2408">
        <w:rPr>
          <w:rFonts w:eastAsia="Times New Roman" w:cs="Times New Roman"/>
          <w:b/>
          <w:szCs w:val="24"/>
        </w:rPr>
        <w:lastRenderedPageBreak/>
        <w:t>ΠΡΟΕΔΡΕΥΩΝ (Μάριος Γεωργιάδης):</w:t>
      </w:r>
      <w:r w:rsidRPr="003A2408">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Καραθανασόπουλε</w:t>
      </w:r>
      <w:proofErr w:type="spellEnd"/>
      <w:r>
        <w:rPr>
          <w:rFonts w:eastAsia="Times New Roman" w:cs="Times New Roman"/>
          <w:szCs w:val="24"/>
        </w:rPr>
        <w:t>, έχετε τον λόγο.</w:t>
      </w:r>
    </w:p>
    <w:p w14:paraId="06E4F5CA"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b/>
          <w:szCs w:val="24"/>
        </w:rPr>
        <w:t>ΝΙΚΟΛΑΟΣ ΚΑΡΑΘΑΝΑΣΟΠΟ</w:t>
      </w:r>
      <w:r>
        <w:rPr>
          <w:rFonts w:eastAsia="Times New Roman" w:cs="Times New Roman"/>
          <w:b/>
          <w:szCs w:val="24"/>
        </w:rPr>
        <w:t>ΥΛΟΣ:</w:t>
      </w:r>
      <w:r>
        <w:rPr>
          <w:rFonts w:eastAsia="Times New Roman" w:cs="Times New Roman"/>
          <w:szCs w:val="24"/>
        </w:rPr>
        <w:t xml:space="preserve"> Ευχαριστώ, κύριε Πρόεδρε.</w:t>
      </w:r>
    </w:p>
    <w:p w14:paraId="06E4F5CB"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Η επόμενη μέρα μετά το </w:t>
      </w:r>
      <w:proofErr w:type="spellStart"/>
      <w:r>
        <w:rPr>
          <w:rFonts w:eastAsia="Times New Roman" w:cs="Times New Roman"/>
          <w:szCs w:val="24"/>
          <w:lang w:val="en-US"/>
        </w:rPr>
        <w:t>Eurogroup</w:t>
      </w:r>
      <w:proofErr w:type="spellEnd"/>
      <w:r>
        <w:rPr>
          <w:rFonts w:eastAsia="Times New Roman" w:cs="Times New Roman"/>
          <w:szCs w:val="24"/>
        </w:rPr>
        <w:t xml:space="preserve"> και μετά την τυπική ολοκλήρωση των μνημονίων δεν θα έχει τίποτα άλλο παρά τη συνέχιση και την κλιμάκωση της αντιλαϊκής πολιτικής, όπως αυτή καταγράφεται στην απόφαση του </w:t>
      </w:r>
      <w:proofErr w:type="spellStart"/>
      <w:r>
        <w:rPr>
          <w:rFonts w:eastAsia="Times New Roman" w:cs="Times New Roman"/>
          <w:szCs w:val="24"/>
          <w:lang w:val="en-US"/>
        </w:rPr>
        <w:t>Eurogroup</w:t>
      </w:r>
      <w:proofErr w:type="spellEnd"/>
      <w:r>
        <w:rPr>
          <w:rFonts w:eastAsia="Times New Roman" w:cs="Times New Roman"/>
          <w:szCs w:val="24"/>
        </w:rPr>
        <w:t xml:space="preserve"> και που, βε</w:t>
      </w:r>
      <w:r>
        <w:rPr>
          <w:rFonts w:eastAsia="Times New Roman" w:cs="Times New Roman"/>
          <w:szCs w:val="24"/>
        </w:rPr>
        <w:t>βαίως, είναι σε άμεση συνάρτηση με την επιτυχία των τεραστίων αιματοβαμμένων πρωτογενών πλεονασμάτων μέχρι το 2060.</w:t>
      </w:r>
    </w:p>
    <w:p w14:paraId="06E4F5CC"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Η επόμενη μέρα σημαδεύεται από την επιτάχυνση των ιδιωτικοποιήσεων και την εκποίηση της δημόσιας περιουσίας, από την επιτάχυνση της εμπορευμ</w:t>
      </w:r>
      <w:r>
        <w:rPr>
          <w:rFonts w:eastAsia="Times New Roman" w:cs="Times New Roman"/>
          <w:szCs w:val="24"/>
        </w:rPr>
        <w:t>ατοποίησης της υγείας, της παιδείας, της πρόνοιας. Σημαδεύεται, πάνω από όλα και πρώτα από όλα, από την υποταγή της αγοράς εργασίας στις ανάγκες θωράκισης της ανταγωνιστικότητας των καπιταλιστικών επιχειρήσεων, η οποία οδηγεί στην περαιτέρω απελευθέρωση τη</w:t>
      </w:r>
      <w:r>
        <w:rPr>
          <w:rFonts w:eastAsia="Times New Roman" w:cs="Times New Roman"/>
          <w:szCs w:val="24"/>
        </w:rPr>
        <w:t xml:space="preserve">ς αγοράς εργασίας και στη διαμόρφωση τέτοιων μηχανισμών που </w:t>
      </w:r>
      <w:r>
        <w:rPr>
          <w:rFonts w:eastAsia="Times New Roman" w:cs="Times New Roman"/>
          <w:szCs w:val="24"/>
        </w:rPr>
        <w:lastRenderedPageBreak/>
        <w:t>αναπαράγουν ένα πολύ φθηνό εργατικό δυναμικό, χωρίς συγκροτημένα εργατικά, ασφαλιστικά και συνδικαλιστικά δικαιώματα, αναλώσιμο, με βάση τις απαιτήσεις και τις ανάγκες των επιχειρήσεων.</w:t>
      </w:r>
    </w:p>
    <w:p w14:paraId="06E4F5CD"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Η δε βιωσι</w:t>
      </w:r>
      <w:r>
        <w:rPr>
          <w:rFonts w:eastAsia="Times New Roman" w:cs="Times New Roman"/>
          <w:szCs w:val="24"/>
        </w:rPr>
        <w:t xml:space="preserve">μότητα του κρατικού χρέους βασίζεται σ’ αυτά τα τερατώδη πρωτογενή πλεονάσματα που επεκτείνονται στο διηνεκές. Έτσι, λοιπόν, η επόμενη μέρα σημαδεύεται από το </w:t>
      </w:r>
      <w:proofErr w:type="spellStart"/>
      <w:r>
        <w:rPr>
          <w:rFonts w:eastAsia="Times New Roman" w:cs="Times New Roman"/>
          <w:szCs w:val="24"/>
        </w:rPr>
        <w:t>μεταμνημονιακό</w:t>
      </w:r>
      <w:proofErr w:type="spellEnd"/>
      <w:r>
        <w:rPr>
          <w:rFonts w:eastAsia="Times New Roman" w:cs="Times New Roman"/>
          <w:szCs w:val="24"/>
        </w:rPr>
        <w:t xml:space="preserve"> μνημόνιο, το οποίο θα χτυπήσει ακόμη περισσότερο το βιοτικό επίπεδο των λαϊκών στρ</w:t>
      </w:r>
      <w:r>
        <w:rPr>
          <w:rFonts w:eastAsia="Times New Roman" w:cs="Times New Roman"/>
          <w:szCs w:val="24"/>
        </w:rPr>
        <w:t>ωμάτων. Έτσι, η επόμενη μέρα δεν πρόκειται να οδηγήσει σε κα</w:t>
      </w:r>
      <w:r>
        <w:rPr>
          <w:rFonts w:eastAsia="Times New Roman" w:cs="Times New Roman"/>
          <w:szCs w:val="24"/>
        </w:rPr>
        <w:t>μ</w:t>
      </w:r>
      <w:r>
        <w:rPr>
          <w:rFonts w:eastAsia="Times New Roman" w:cs="Times New Roman"/>
          <w:szCs w:val="24"/>
        </w:rPr>
        <w:t>μία ανακούφιση για την εργατική τάξη και τον λαό. Η ανάπτυξη θα έχει ως κύριο χαρακτηριστικό γνώρισμα τον ταξικό και άδικο χαρακτήρα. Έτσι, λοιπόν, οι εργαζόμενοι θα συνεχίσουν να ματώνουν τώρα γ</w:t>
      </w:r>
      <w:r>
        <w:rPr>
          <w:rFonts w:eastAsia="Times New Roman" w:cs="Times New Roman"/>
          <w:szCs w:val="24"/>
        </w:rPr>
        <w:t xml:space="preserve">ια την καπιταλιστική κερδοφορία. </w:t>
      </w:r>
    </w:p>
    <w:p w14:paraId="06E4F5CE"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Όμως, δεν είναι μόνο αυτό. Στο πλαίσιο ακριβώς αυτών των αποφάσεων δεν πρόκειται να υπάρξει και κα</w:t>
      </w:r>
      <w:r>
        <w:rPr>
          <w:rFonts w:eastAsia="Times New Roman" w:cs="Times New Roman"/>
          <w:szCs w:val="24"/>
        </w:rPr>
        <w:t>μ</w:t>
      </w:r>
      <w:r>
        <w:rPr>
          <w:rFonts w:eastAsia="Times New Roman" w:cs="Times New Roman"/>
          <w:szCs w:val="24"/>
        </w:rPr>
        <w:t xml:space="preserve">μία ανακούφιση, όσον αφορά τη </w:t>
      </w:r>
      <w:proofErr w:type="spellStart"/>
      <w:r>
        <w:rPr>
          <w:rFonts w:eastAsia="Times New Roman" w:cs="Times New Roman"/>
          <w:szCs w:val="24"/>
        </w:rPr>
        <w:t>φοροεπιδρομή</w:t>
      </w:r>
      <w:proofErr w:type="spellEnd"/>
      <w:r>
        <w:rPr>
          <w:rFonts w:eastAsia="Times New Roman" w:cs="Times New Roman"/>
          <w:szCs w:val="24"/>
        </w:rPr>
        <w:t xml:space="preserve"> και την </w:t>
      </w:r>
      <w:proofErr w:type="spellStart"/>
      <w:r>
        <w:rPr>
          <w:rFonts w:eastAsia="Times New Roman" w:cs="Times New Roman"/>
          <w:szCs w:val="24"/>
        </w:rPr>
        <w:t>εισφοροεπιδρομή</w:t>
      </w:r>
      <w:proofErr w:type="spellEnd"/>
      <w:r>
        <w:rPr>
          <w:rFonts w:eastAsia="Times New Roman" w:cs="Times New Roman"/>
          <w:szCs w:val="24"/>
        </w:rPr>
        <w:t xml:space="preserve"> απέναντι στους εργαζόμενους, τους αυτοαπασχολούμενους, τ</w:t>
      </w:r>
      <w:r>
        <w:rPr>
          <w:rFonts w:eastAsia="Times New Roman" w:cs="Times New Roman"/>
          <w:szCs w:val="24"/>
        </w:rPr>
        <w:t xml:space="preserve">ην αγροτιά, γιατί ακριβώς αυτή η επιλογή της </w:t>
      </w:r>
      <w:proofErr w:type="spellStart"/>
      <w:r>
        <w:rPr>
          <w:rFonts w:eastAsia="Times New Roman" w:cs="Times New Roman"/>
          <w:szCs w:val="24"/>
        </w:rPr>
        <w:t>φοροεπιδρομής</w:t>
      </w:r>
      <w:proofErr w:type="spellEnd"/>
      <w:r>
        <w:rPr>
          <w:rFonts w:eastAsia="Times New Roman" w:cs="Times New Roman"/>
          <w:szCs w:val="24"/>
        </w:rPr>
        <w:t xml:space="preserve"> και </w:t>
      </w:r>
      <w:r>
        <w:rPr>
          <w:rFonts w:eastAsia="Times New Roman" w:cs="Times New Roman"/>
          <w:szCs w:val="24"/>
        </w:rPr>
        <w:lastRenderedPageBreak/>
        <w:t xml:space="preserve">της </w:t>
      </w:r>
      <w:proofErr w:type="spellStart"/>
      <w:r>
        <w:rPr>
          <w:rFonts w:eastAsia="Times New Roman" w:cs="Times New Roman"/>
          <w:szCs w:val="24"/>
        </w:rPr>
        <w:t>εισφοροεπιδρομής</w:t>
      </w:r>
      <w:proofErr w:type="spellEnd"/>
      <w:r>
        <w:rPr>
          <w:rFonts w:eastAsia="Times New Roman" w:cs="Times New Roman"/>
          <w:szCs w:val="24"/>
        </w:rPr>
        <w:t xml:space="preserve"> αποτελεί για τα αστικά κόμματα –τον ΣΥΡΙΖΑ, τη ΝΔ, το ΠΑΣΟΚ και τα υπόλοιπα μικρότερα κόμματα- μονόδρομο στη λογική της προώθησης του φορολογικού ανταγωνισμού προς όφελος τ</w:t>
      </w:r>
      <w:r>
        <w:rPr>
          <w:rFonts w:eastAsia="Times New Roman" w:cs="Times New Roman"/>
          <w:szCs w:val="24"/>
        </w:rPr>
        <w:t>ων επιχειρηματικών ομίλων, η οποία οδηγεί σε νέα σκανδαλώδη και προκλητικά φορολογικά προνόμια και φοροαπαλλαγές προς τους επιχειρηματικούς ομίλους.</w:t>
      </w:r>
    </w:p>
    <w:p w14:paraId="06E4F5CF"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Είναι μονόδρομος γιατί έχει ακριβώς στον πυρήνα της τη λογική της μείωσης του λεγόμενου «μη μισθολογικού κό</w:t>
      </w:r>
      <w:r>
        <w:rPr>
          <w:rFonts w:eastAsia="Times New Roman" w:cs="Times New Roman"/>
          <w:szCs w:val="24"/>
        </w:rPr>
        <w:t xml:space="preserve">στους» και την ανατροπή του κοινωνικού χαρακτήρα της ασφάλισης σε </w:t>
      </w:r>
      <w:proofErr w:type="spellStart"/>
      <w:r>
        <w:rPr>
          <w:rFonts w:eastAsia="Times New Roman" w:cs="Times New Roman"/>
          <w:szCs w:val="24"/>
        </w:rPr>
        <w:t>κεφαλαιοποιητικό</w:t>
      </w:r>
      <w:proofErr w:type="spellEnd"/>
      <w:r>
        <w:rPr>
          <w:rFonts w:eastAsia="Times New Roman" w:cs="Times New Roman"/>
          <w:szCs w:val="24"/>
        </w:rPr>
        <w:t xml:space="preserve"> σύστημα, στην ιδιωτικοποίηση της ασφάλισης. Γι’ αυτόν ακριβώς τον λόγο θα υπάρχει εν εξελίξει και διαχρονικά η </w:t>
      </w:r>
      <w:proofErr w:type="spellStart"/>
      <w:r>
        <w:rPr>
          <w:rFonts w:eastAsia="Times New Roman" w:cs="Times New Roman"/>
          <w:szCs w:val="24"/>
        </w:rPr>
        <w:t>φοροεπιδρομή</w:t>
      </w:r>
      <w:proofErr w:type="spellEnd"/>
      <w:r>
        <w:rPr>
          <w:rFonts w:eastAsia="Times New Roman" w:cs="Times New Roman"/>
          <w:szCs w:val="24"/>
        </w:rPr>
        <w:t xml:space="preserve"> και η </w:t>
      </w:r>
      <w:proofErr w:type="spellStart"/>
      <w:r>
        <w:rPr>
          <w:rFonts w:eastAsia="Times New Roman" w:cs="Times New Roman"/>
          <w:szCs w:val="24"/>
        </w:rPr>
        <w:t>εισφοροεπιδρομή</w:t>
      </w:r>
      <w:proofErr w:type="spellEnd"/>
      <w:r>
        <w:rPr>
          <w:rFonts w:eastAsia="Times New Roman" w:cs="Times New Roman"/>
          <w:szCs w:val="24"/>
        </w:rPr>
        <w:t xml:space="preserve">. Άλλωστε, δεν είναι τυχαίο </w:t>
      </w:r>
      <w:r>
        <w:rPr>
          <w:rFonts w:eastAsia="Times New Roman" w:cs="Times New Roman"/>
          <w:szCs w:val="24"/>
        </w:rPr>
        <w:t>ότι το συνολικό χρέος του 90% αυτών</w:t>
      </w:r>
      <w:r>
        <w:rPr>
          <w:rFonts w:eastAsia="Times New Roman" w:cs="Times New Roman"/>
          <w:szCs w:val="24"/>
        </w:rPr>
        <w:t>,</w:t>
      </w:r>
      <w:r>
        <w:rPr>
          <w:rFonts w:eastAsia="Times New Roman" w:cs="Times New Roman"/>
          <w:szCs w:val="24"/>
        </w:rPr>
        <w:t xml:space="preserve"> που χρωστούν στην εφορία και στα ασφαλιστικά ταμεία ανέρχεται στο 10% των συνολικών χρεών και το υπόλοιπο 10% χρωστά το υπόλοιπο 90%. Αυτό σημαίνει, δηλαδή, ότι οι εργαζόμενοι, τα λαϊκά στρώματα, οι συνταξιούχοι, οι επα</w:t>
      </w:r>
      <w:r>
        <w:rPr>
          <w:rFonts w:eastAsia="Times New Roman" w:cs="Times New Roman"/>
          <w:szCs w:val="24"/>
        </w:rPr>
        <w:t xml:space="preserve">γγελματίες, οι αυτοαπασχολούμενοι χρωστούν σε εφορίες και ασφαλιστικά ταμεία, ακριβώς γιατί δεν έχουν τη δυνατότητα να πληρώσουν, ενώ αντίθετα </w:t>
      </w:r>
      <w:r>
        <w:rPr>
          <w:rFonts w:eastAsia="Times New Roman" w:cs="Times New Roman"/>
          <w:szCs w:val="24"/>
        </w:rPr>
        <w:lastRenderedPageBreak/>
        <w:t>οι επιχειρηματικοί όμιλοι χρωστούν τεράστια ποσά τόσο στην εφορία, όσο και στα ασφαλιστικά ταμεία και αυτό προκύπ</w:t>
      </w:r>
      <w:r>
        <w:rPr>
          <w:rFonts w:eastAsia="Times New Roman" w:cs="Times New Roman"/>
          <w:szCs w:val="24"/>
        </w:rPr>
        <w:t xml:space="preserve">τει ως συνειδητή επιλογή στην προσπάθεια ακριβώς θωράκισης της ανταγωνιστικότητας. </w:t>
      </w:r>
    </w:p>
    <w:p w14:paraId="06E4F5D0"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Το δεύτερο στοιχείο</w:t>
      </w:r>
      <w:r>
        <w:rPr>
          <w:rFonts w:eastAsia="Times New Roman" w:cs="Times New Roman"/>
          <w:szCs w:val="24"/>
        </w:rPr>
        <w:t>,</w:t>
      </w:r>
      <w:r>
        <w:rPr>
          <w:rFonts w:eastAsia="Times New Roman" w:cs="Times New Roman"/>
          <w:szCs w:val="24"/>
        </w:rPr>
        <w:t xml:space="preserve"> που θα θέλαμε να θίξουμε είναι ότι η διαχείριση των κόκκινων δανείων όχι μόνο από τις προηγούμενες, αλλά και από τη σημερινή </w:t>
      </w:r>
      <w:r w:rsidRPr="001866BC">
        <w:rPr>
          <w:rFonts w:eastAsia="Times New Roman" w:cs="Times New Roman"/>
          <w:szCs w:val="24"/>
        </w:rPr>
        <w:t>Κυβέρνηση</w:t>
      </w:r>
      <w:r>
        <w:rPr>
          <w:rFonts w:eastAsia="Times New Roman" w:cs="Times New Roman"/>
          <w:szCs w:val="24"/>
        </w:rPr>
        <w:t>, δεν γίνεται για</w:t>
      </w:r>
      <w:r>
        <w:rPr>
          <w:rFonts w:eastAsia="Times New Roman" w:cs="Times New Roman"/>
          <w:szCs w:val="24"/>
        </w:rPr>
        <w:t xml:space="preserve"> την ανακούφιση των υπερχρεωμένων λαϊκών νοικοκυριών, αλλά –όπως έχουν διακηρύξει όλοι οι Υπουργοί- γίνεται για την εξυγίανση του χαρτοφυλακίου των τραπεζών, για τη θωράκιση του χρηματοπιστωτικού συστήματος. Σ’ αυτό ακριβώς εδράζονται όλοι οι νόμοι και οι </w:t>
      </w:r>
      <w:r>
        <w:rPr>
          <w:rFonts w:eastAsia="Times New Roman" w:cs="Times New Roman"/>
          <w:szCs w:val="24"/>
        </w:rPr>
        <w:t xml:space="preserve">διατάξεις τους για τον εξωδικαστικό συμβιβασμό, όσο και για την υπόθεση του νόμου Κατσέλη και τις τροποποιήσεις που έχουν γίνει. </w:t>
      </w:r>
    </w:p>
    <w:p w14:paraId="06E4F5D1"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μεριά υπάρχει μία συνολική πρόταση του ΚΚΕ, η οποία μιλά όχι μόνο για «κούρεμα» των τόκων και των </w:t>
      </w:r>
      <w:proofErr w:type="spellStart"/>
      <w:r>
        <w:rPr>
          <w:rFonts w:eastAsia="Times New Roman" w:cs="Times New Roman"/>
          <w:szCs w:val="24"/>
        </w:rPr>
        <w:t>πανωτοκίων</w:t>
      </w:r>
      <w:proofErr w:type="spellEnd"/>
      <w:r>
        <w:rPr>
          <w:rFonts w:eastAsia="Times New Roman" w:cs="Times New Roman"/>
          <w:szCs w:val="24"/>
        </w:rPr>
        <w:t>, αλλ</w:t>
      </w:r>
      <w:r>
        <w:rPr>
          <w:rFonts w:eastAsia="Times New Roman" w:cs="Times New Roman"/>
          <w:szCs w:val="24"/>
        </w:rPr>
        <w:t xml:space="preserve">ά και του ίδιου του κεφαλαίου, τόσο όσον αφορά στα κόκκινα δάνεια, όσο και στα χρέη προς τις εφορίες και τις τράπεζες. Ταυτόχρονα, μιλά για την προστασία της πρώτης </w:t>
      </w:r>
      <w:r>
        <w:rPr>
          <w:rFonts w:eastAsia="Times New Roman" w:cs="Times New Roman"/>
          <w:szCs w:val="24"/>
        </w:rPr>
        <w:lastRenderedPageBreak/>
        <w:t xml:space="preserve">κατοικίας από τους πλειστηριασμούς, την προστασία των επαγγελματιών και των αγροτών από τη </w:t>
      </w:r>
      <w:r>
        <w:rPr>
          <w:rFonts w:eastAsia="Times New Roman" w:cs="Times New Roman"/>
          <w:szCs w:val="24"/>
        </w:rPr>
        <w:t xml:space="preserve">δυνατότητά τους να μπορούν να συμμετέχουν στο οικονομικό γίγνεσθαι και να μπορούν να καλλιεργούν και να παράγουν. </w:t>
      </w:r>
    </w:p>
    <w:p w14:paraId="06E4F5D2"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Αντίθετα, η </w:t>
      </w:r>
      <w:r w:rsidRPr="001866BC">
        <w:rPr>
          <w:rFonts w:eastAsia="Times New Roman" w:cs="Times New Roman"/>
          <w:szCs w:val="24"/>
        </w:rPr>
        <w:t>Κυβέρνηση</w:t>
      </w:r>
      <w:r>
        <w:rPr>
          <w:rFonts w:eastAsia="Times New Roman" w:cs="Times New Roman"/>
          <w:szCs w:val="24"/>
        </w:rPr>
        <w:t xml:space="preserve"> «κουρεύει» και το κεφάλαιο μέχρι 50% τον χρόνο προς τα ασφαλιστικά ταμεία και τις εφορίες για τους επιχειρηματικούς ομί</w:t>
      </w:r>
      <w:r>
        <w:rPr>
          <w:rFonts w:eastAsia="Times New Roman" w:cs="Times New Roman"/>
          <w:szCs w:val="24"/>
        </w:rPr>
        <w:t xml:space="preserve">λους. Δεν «κουρεύει», δηλαδή, μόνο τους τόκους και τα πανωτόκια. </w:t>
      </w:r>
    </w:p>
    <w:p w14:paraId="06E4F5D3"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 το κουδούνι λήξεως του χρόνου ομιλίας του κυρίου Βουλευτή)</w:t>
      </w:r>
    </w:p>
    <w:p w14:paraId="06E4F5D4" w14:textId="77777777" w:rsidR="007277CE" w:rsidRDefault="00471B06">
      <w:pPr>
        <w:tabs>
          <w:tab w:val="left" w:pos="3873"/>
        </w:tabs>
        <w:spacing w:after="0" w:line="600" w:lineRule="auto"/>
        <w:ind w:firstLine="720"/>
        <w:contextualSpacing/>
        <w:jc w:val="both"/>
        <w:rPr>
          <w:rFonts w:eastAsia="Times New Roman" w:cs="Times New Roman"/>
          <w:szCs w:val="24"/>
        </w:rPr>
      </w:pPr>
      <w:r>
        <w:rPr>
          <w:rFonts w:eastAsia="Times New Roman" w:cs="Times New Roman"/>
          <w:szCs w:val="24"/>
        </w:rPr>
        <w:t>Αντίθετα</w:t>
      </w:r>
      <w:r w:rsidRPr="008750A0">
        <w:rPr>
          <w:rFonts w:eastAsia="Times New Roman" w:cs="Times New Roman"/>
          <w:szCs w:val="24"/>
        </w:rPr>
        <w:t>,</w:t>
      </w:r>
      <w:r>
        <w:rPr>
          <w:rFonts w:eastAsia="Times New Roman" w:cs="Times New Roman"/>
          <w:szCs w:val="24"/>
        </w:rPr>
        <w:t xml:space="preserve"> για τους αυτοαπασχολούμενους, τους επαγγελματίες, τους βιοτέχνες, τους εμπόρους και τους αγρότες παρατείνει με τα διάφορα σχέδια -οι εκατό, οι </w:t>
      </w:r>
      <w:proofErr w:type="spellStart"/>
      <w:r>
        <w:rPr>
          <w:rFonts w:eastAsia="Times New Roman" w:cs="Times New Roman"/>
          <w:szCs w:val="24"/>
        </w:rPr>
        <w:t>εκατόν</w:t>
      </w:r>
      <w:proofErr w:type="spellEnd"/>
      <w:r>
        <w:rPr>
          <w:rFonts w:eastAsia="Times New Roman" w:cs="Times New Roman"/>
          <w:szCs w:val="24"/>
        </w:rPr>
        <w:t xml:space="preserve"> είκοσι δόσεις- επί της ουσίας στο διηνεκές τα χρέη τους, υποθηκεύοντας επί της ουσίας το μέλλον τους.</w:t>
      </w:r>
    </w:p>
    <w:p w14:paraId="06E4F5D5" w14:textId="77777777" w:rsidR="007277CE" w:rsidRDefault="00471B06">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Έτσ</w:t>
      </w:r>
      <w:r>
        <w:rPr>
          <w:rFonts w:eastAsia="Times New Roman" w:cs="Times New Roman"/>
          <w:szCs w:val="24"/>
        </w:rPr>
        <w:t xml:space="preserve">ι, λοιπόν, και στο ζήτημα της διαχείρισης των κόκκινων δανείων και στο ζήτημα της υποχρέωσης και η σημερινή </w:t>
      </w:r>
      <w:r w:rsidRPr="001850F1">
        <w:rPr>
          <w:rFonts w:eastAsia="Times New Roman" w:cs="Times New Roman"/>
          <w:szCs w:val="24"/>
        </w:rPr>
        <w:t>Κυβέρνηση</w:t>
      </w:r>
      <w:r>
        <w:rPr>
          <w:rFonts w:eastAsia="Times New Roman" w:cs="Times New Roman"/>
          <w:szCs w:val="24"/>
        </w:rPr>
        <w:t xml:space="preserve"> υιοθετεί την </w:t>
      </w:r>
      <w:r w:rsidRPr="00911877">
        <w:rPr>
          <w:rFonts w:eastAsia="Times New Roman" w:cs="Times New Roman"/>
          <w:szCs w:val="24"/>
        </w:rPr>
        <w:t>πολιτική</w:t>
      </w:r>
      <w:r>
        <w:rPr>
          <w:rFonts w:eastAsia="Times New Roman" w:cs="Times New Roman"/>
          <w:szCs w:val="24"/>
        </w:rPr>
        <w:t xml:space="preserve"> «δύο μέτρα και δύο σταθμά»: </w:t>
      </w:r>
      <w:r>
        <w:rPr>
          <w:rFonts w:eastAsia="Times New Roman" w:cs="Times New Roman"/>
          <w:szCs w:val="24"/>
        </w:rPr>
        <w:lastRenderedPageBreak/>
        <w:t>φιλική προς τους επιχειρηματικούς ομίλους και στο μεγάλο κεφάλαιο, εχθρική απέναντι στου</w:t>
      </w:r>
      <w:r>
        <w:rPr>
          <w:rFonts w:eastAsia="Times New Roman" w:cs="Times New Roman"/>
          <w:szCs w:val="24"/>
        </w:rPr>
        <w:t>ς εργαζόμενους, τους αυτοαπασχολούμενους και τα λαϊκά στρώματα.</w:t>
      </w:r>
    </w:p>
    <w:p w14:paraId="06E4F5D6" w14:textId="77777777" w:rsidR="007277CE" w:rsidRDefault="00471B06">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Έτσι, λοιπόν, η διέξοδος για τον λαό δεν πρόκειται να έρθει μέσα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μιας </w:t>
      </w:r>
      <w:r w:rsidRPr="00911877">
        <w:rPr>
          <w:rFonts w:eastAsia="Times New Roman" w:cs="Times New Roman"/>
          <w:szCs w:val="24"/>
        </w:rPr>
        <w:t>πολιτική</w:t>
      </w:r>
      <w:r>
        <w:rPr>
          <w:rFonts w:eastAsia="Times New Roman" w:cs="Times New Roman"/>
          <w:szCs w:val="24"/>
        </w:rPr>
        <w:t>ς</w:t>
      </w:r>
      <w:r>
        <w:rPr>
          <w:rFonts w:eastAsia="Times New Roman" w:cs="Times New Roman"/>
          <w:szCs w:val="24"/>
        </w:rPr>
        <w:t>,</w:t>
      </w:r>
      <w:r>
        <w:rPr>
          <w:rFonts w:eastAsia="Times New Roman" w:cs="Times New Roman"/>
          <w:szCs w:val="24"/>
        </w:rPr>
        <w:t xml:space="preserve"> που τους οδηγεί στην επιδείνωση της θέσης τους, αλλά αντίθετα μέσα από την απόκρουση αυτής της </w:t>
      </w:r>
      <w:r w:rsidRPr="00911877">
        <w:rPr>
          <w:rFonts w:eastAsia="Times New Roman" w:cs="Times New Roman"/>
          <w:szCs w:val="24"/>
        </w:rPr>
        <w:t>πολι</w:t>
      </w:r>
      <w:r w:rsidRPr="00911877">
        <w:rPr>
          <w:rFonts w:eastAsia="Times New Roman" w:cs="Times New Roman"/>
          <w:szCs w:val="24"/>
        </w:rPr>
        <w:t>τική</w:t>
      </w:r>
      <w:r>
        <w:rPr>
          <w:rFonts w:eastAsia="Times New Roman" w:cs="Times New Roman"/>
          <w:szCs w:val="24"/>
        </w:rPr>
        <w:t>ς, τη συνολικότερη ρήξη και ανατροπή με τις αιτίες των προβλημάτων</w:t>
      </w:r>
      <w:r>
        <w:rPr>
          <w:rFonts w:eastAsia="Times New Roman" w:cs="Times New Roman"/>
          <w:szCs w:val="24"/>
        </w:rPr>
        <w:t>,</w:t>
      </w:r>
      <w:r>
        <w:rPr>
          <w:rFonts w:eastAsia="Times New Roman" w:cs="Times New Roman"/>
          <w:szCs w:val="24"/>
        </w:rPr>
        <w:t xml:space="preserve"> που δεν είναι άλλες από το ίδιο το άδικο και εκμεταλλευτικό καπιταλιστικό σύστημα, σημαδεύοντας τον πραγματικό εχθρό, το καπιταλιστικό κέρδος, τους μονοπωλιακούς ομίλους, αλλάζοντας ρι</w:t>
      </w:r>
      <w:r>
        <w:rPr>
          <w:rFonts w:eastAsia="Times New Roman" w:cs="Times New Roman"/>
          <w:szCs w:val="24"/>
        </w:rPr>
        <w:t>ζικά τους συσχετισμούς δυνάμεων προς όφελός τους.</w:t>
      </w:r>
    </w:p>
    <w:p w14:paraId="06E4F5D7" w14:textId="77777777" w:rsidR="007277CE" w:rsidRDefault="00471B06">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Σε αυτ</w:t>
      </w:r>
      <w:r>
        <w:rPr>
          <w:rFonts w:eastAsia="Times New Roman" w:cs="Times New Roman"/>
          <w:szCs w:val="24"/>
        </w:rPr>
        <w:t>ό</w:t>
      </w:r>
      <w:r>
        <w:rPr>
          <w:rFonts w:eastAsia="Times New Roman" w:cs="Times New Roman"/>
          <w:szCs w:val="24"/>
        </w:rPr>
        <w:t xml:space="preserve"> 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μπορούν πραγματικά να αντιπαλέψουν την κλιμάκωση της αντιλαϊκής </w:t>
      </w:r>
      <w:r w:rsidRPr="00911877">
        <w:rPr>
          <w:rFonts w:eastAsia="Times New Roman" w:cs="Times New Roman"/>
          <w:szCs w:val="24"/>
        </w:rPr>
        <w:t>πολιτική</w:t>
      </w:r>
      <w:r>
        <w:rPr>
          <w:rFonts w:eastAsia="Times New Roman" w:cs="Times New Roman"/>
          <w:szCs w:val="24"/>
        </w:rPr>
        <w:t>ς, να βρουν ανακούφιση και ταυτόχρονα να επιδιώξουν συνολικότερες ανατροπές</w:t>
      </w:r>
      <w:r>
        <w:rPr>
          <w:rFonts w:eastAsia="Times New Roman" w:cs="Times New Roman"/>
          <w:szCs w:val="24"/>
        </w:rPr>
        <w:t>,</w:t>
      </w:r>
      <w:r>
        <w:rPr>
          <w:rFonts w:eastAsia="Times New Roman" w:cs="Times New Roman"/>
          <w:szCs w:val="24"/>
        </w:rPr>
        <w:t xml:space="preserve"> που θα φέρουν στο επίκεντρο την ικανοπ</w:t>
      </w:r>
      <w:r>
        <w:rPr>
          <w:rFonts w:eastAsia="Times New Roman" w:cs="Times New Roman"/>
          <w:szCs w:val="24"/>
        </w:rPr>
        <w:t>οίηση των λαϊκών αναγκών και όχι της καπιταλιστικής κερδοφορίας.</w:t>
      </w:r>
    </w:p>
    <w:p w14:paraId="06E4F5D8" w14:textId="77777777" w:rsidR="007277CE" w:rsidRDefault="00471B06">
      <w:pPr>
        <w:tabs>
          <w:tab w:val="left" w:pos="3873"/>
        </w:tabs>
        <w:spacing w:line="600" w:lineRule="auto"/>
        <w:ind w:firstLine="720"/>
        <w:contextualSpacing/>
        <w:jc w:val="both"/>
        <w:rPr>
          <w:rFonts w:eastAsia="Times New Roman" w:cs="Times New Roman"/>
          <w:szCs w:val="24"/>
        </w:rPr>
      </w:pPr>
      <w:r w:rsidRPr="00A95D50">
        <w:rPr>
          <w:rFonts w:eastAsia="Times New Roman" w:cs="Times New Roman"/>
          <w:b/>
          <w:bCs/>
          <w:szCs w:val="24"/>
        </w:rPr>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Καραθανασόπουλο</w:t>
      </w:r>
      <w:proofErr w:type="spellEnd"/>
      <w:r>
        <w:rPr>
          <w:rFonts w:eastAsia="Times New Roman" w:cs="Times New Roman"/>
          <w:szCs w:val="24"/>
        </w:rPr>
        <w:t>.</w:t>
      </w:r>
    </w:p>
    <w:p w14:paraId="06E4F5D9" w14:textId="77777777" w:rsidR="007277CE" w:rsidRDefault="00471B06">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έχει ο </w:t>
      </w:r>
      <w:r w:rsidRPr="00B1670E">
        <w:rPr>
          <w:rFonts w:eastAsia="Times New Roman" w:cs="Times New Roman"/>
          <w:szCs w:val="24"/>
        </w:rPr>
        <w:t>Κοινοβουλευτικός Εκπρόσωπος</w:t>
      </w:r>
      <w:r>
        <w:rPr>
          <w:rFonts w:eastAsia="Times New Roman" w:cs="Times New Roman"/>
          <w:szCs w:val="24"/>
        </w:rPr>
        <w:t xml:space="preserve"> των Ανεξ</w:t>
      </w:r>
      <w:r>
        <w:rPr>
          <w:rFonts w:eastAsia="Times New Roman" w:cs="Times New Roman"/>
          <w:szCs w:val="24"/>
        </w:rPr>
        <w:t>α</w:t>
      </w:r>
      <w:r>
        <w:rPr>
          <w:rFonts w:eastAsia="Times New Roman" w:cs="Times New Roman"/>
          <w:szCs w:val="24"/>
        </w:rPr>
        <w:t>ρτ</w:t>
      </w:r>
      <w:r>
        <w:rPr>
          <w:rFonts w:eastAsia="Times New Roman" w:cs="Times New Roman"/>
          <w:szCs w:val="24"/>
        </w:rPr>
        <w:t>ή</w:t>
      </w:r>
      <w:r>
        <w:rPr>
          <w:rFonts w:eastAsia="Times New Roman" w:cs="Times New Roman"/>
          <w:szCs w:val="24"/>
        </w:rPr>
        <w:t xml:space="preserve">των Ελλήνων κ. </w:t>
      </w:r>
      <w:proofErr w:type="spellStart"/>
      <w:r>
        <w:rPr>
          <w:rFonts w:eastAsia="Times New Roman" w:cs="Times New Roman"/>
          <w:szCs w:val="24"/>
        </w:rPr>
        <w:t>Παπαχριστό</w:t>
      </w:r>
      <w:r>
        <w:rPr>
          <w:rFonts w:eastAsia="Times New Roman" w:cs="Times New Roman"/>
          <w:szCs w:val="24"/>
        </w:rPr>
        <w:t>πουλος</w:t>
      </w:r>
      <w:proofErr w:type="spellEnd"/>
      <w:r>
        <w:rPr>
          <w:rFonts w:eastAsia="Times New Roman" w:cs="Times New Roman"/>
          <w:szCs w:val="24"/>
        </w:rPr>
        <w:t xml:space="preserve"> για έξι λεπτά.</w:t>
      </w:r>
    </w:p>
    <w:p w14:paraId="06E4F5DA" w14:textId="77777777" w:rsidR="007277CE" w:rsidRDefault="00471B06">
      <w:pPr>
        <w:spacing w:line="600" w:lineRule="auto"/>
        <w:ind w:firstLine="720"/>
        <w:contextualSpacing/>
        <w:jc w:val="both"/>
        <w:rPr>
          <w:rFonts w:eastAsia="Times New Roman"/>
          <w:szCs w:val="24"/>
        </w:rPr>
      </w:pPr>
      <w:r w:rsidRPr="007B61A0">
        <w:rPr>
          <w:rFonts w:eastAsia="Times New Roman"/>
          <w:b/>
          <w:szCs w:val="24"/>
        </w:rPr>
        <w:t>ΑΘΑΝΑΣΙΟΣ ΠΑΠΑΧΡΙΣΤ</w:t>
      </w:r>
      <w:r w:rsidRPr="007B61A0">
        <w:rPr>
          <w:rFonts w:eastAsia="Times New Roman"/>
          <w:b/>
          <w:szCs w:val="24"/>
        </w:rPr>
        <w:t>ΟΠΟΥΛΟΣ:</w:t>
      </w:r>
      <w:r>
        <w:rPr>
          <w:rFonts w:eastAsia="Times New Roman"/>
          <w:b/>
          <w:szCs w:val="24"/>
        </w:rPr>
        <w:t xml:space="preserve"> </w:t>
      </w:r>
      <w:r w:rsidRPr="002E59B8">
        <w:rPr>
          <w:rFonts w:eastAsia="Times New Roman"/>
          <w:color w:val="000000"/>
          <w:szCs w:val="24"/>
        </w:rPr>
        <w:t>Ευχαριστώ, κύριε Πρόεδρε.</w:t>
      </w:r>
      <w:r>
        <w:rPr>
          <w:rFonts w:eastAsia="Times New Roman"/>
          <w:szCs w:val="24"/>
        </w:rPr>
        <w:t xml:space="preserve"> </w:t>
      </w:r>
    </w:p>
    <w:p w14:paraId="06E4F5DB" w14:textId="77777777" w:rsidR="007277CE" w:rsidRDefault="00471B06">
      <w:pPr>
        <w:spacing w:line="600" w:lineRule="auto"/>
        <w:ind w:firstLine="720"/>
        <w:contextualSpacing/>
        <w:jc w:val="both"/>
        <w:rPr>
          <w:rFonts w:eastAsia="Times New Roman"/>
          <w:szCs w:val="24"/>
        </w:rPr>
      </w:pPr>
      <w:r>
        <w:rPr>
          <w:rFonts w:eastAsia="Times New Roman"/>
          <w:szCs w:val="24"/>
        </w:rPr>
        <w:t xml:space="preserve">Επειδή έγινε μεγάλη κουβέντα για το τι έγινε στο Ζάππειο, θέλω να θυμίσω τα εξής. Θα θεωρούσα λογικό επιχείρημα να ακούσω από την </w:t>
      </w:r>
      <w:r w:rsidRPr="002E59B8">
        <w:rPr>
          <w:rFonts w:eastAsia="Times New Roman"/>
          <w:szCs w:val="24"/>
        </w:rPr>
        <w:t>Αντιπολίτευση</w:t>
      </w:r>
      <w:r>
        <w:rPr>
          <w:rFonts w:eastAsia="Times New Roman"/>
          <w:szCs w:val="24"/>
        </w:rPr>
        <w:t xml:space="preserve"> ότι ο </w:t>
      </w:r>
      <w:proofErr w:type="spellStart"/>
      <w:r>
        <w:rPr>
          <w:rFonts w:eastAsia="Times New Roman"/>
          <w:szCs w:val="24"/>
        </w:rPr>
        <w:t>Γιούνκερ</w:t>
      </w:r>
      <w:proofErr w:type="spellEnd"/>
      <w:r>
        <w:rPr>
          <w:rFonts w:eastAsia="Times New Roman"/>
          <w:szCs w:val="24"/>
        </w:rPr>
        <w:t xml:space="preserve">, ο </w:t>
      </w:r>
      <w:proofErr w:type="spellStart"/>
      <w:r>
        <w:rPr>
          <w:rFonts w:eastAsia="Times New Roman"/>
          <w:szCs w:val="24"/>
        </w:rPr>
        <w:t>Μοσκοβισί</w:t>
      </w:r>
      <w:proofErr w:type="spellEnd"/>
      <w:r>
        <w:rPr>
          <w:rFonts w:eastAsia="Times New Roman"/>
          <w:szCs w:val="24"/>
        </w:rPr>
        <w:t xml:space="preserve">, ο </w:t>
      </w:r>
      <w:proofErr w:type="spellStart"/>
      <w:r>
        <w:rPr>
          <w:rFonts w:eastAsia="Times New Roman"/>
          <w:szCs w:val="24"/>
        </w:rPr>
        <w:t>Σεντένο</w:t>
      </w:r>
      <w:proofErr w:type="spellEnd"/>
      <w:r>
        <w:rPr>
          <w:rFonts w:eastAsia="Times New Roman"/>
          <w:szCs w:val="24"/>
        </w:rPr>
        <w:t xml:space="preserve">, ο Μακρόν, ο Πρωθυπουργός της Γαλλίας, ο ίδιος ο </w:t>
      </w:r>
      <w:proofErr w:type="spellStart"/>
      <w:r>
        <w:rPr>
          <w:rFonts w:eastAsia="Times New Roman"/>
          <w:szCs w:val="24"/>
        </w:rPr>
        <w:t>Ρέγκλινγκ</w:t>
      </w:r>
      <w:proofErr w:type="spellEnd"/>
      <w:r>
        <w:rPr>
          <w:rFonts w:eastAsia="Times New Roman"/>
          <w:szCs w:val="24"/>
        </w:rPr>
        <w:t xml:space="preserve"> ακόμα και ο Σόιμπλε είχαν κάποιο συμφέρον, τέλος πάντων, να πουν καλά λόγια γιατί δεν ήθελαν να παραδεχθούν, ας πούμε, τις κακές ρυθμίσεις που είχαν κάνει στ</w:t>
      </w:r>
      <w:r>
        <w:rPr>
          <w:rFonts w:eastAsia="Times New Roman"/>
          <w:szCs w:val="24"/>
        </w:rPr>
        <w:t xml:space="preserve">ην ελληνική </w:t>
      </w:r>
      <w:r w:rsidRPr="002E59B8">
        <w:rPr>
          <w:rFonts w:eastAsia="Times New Roman"/>
          <w:szCs w:val="24"/>
        </w:rPr>
        <w:t>οικονομία</w:t>
      </w:r>
      <w:r>
        <w:rPr>
          <w:rFonts w:eastAsia="Times New Roman"/>
          <w:szCs w:val="24"/>
        </w:rPr>
        <w:t xml:space="preserve">. Άντε να το δεχτώ. </w:t>
      </w:r>
    </w:p>
    <w:p w14:paraId="06E4F5DC" w14:textId="77777777" w:rsidR="007277CE" w:rsidRDefault="00471B06">
      <w:pPr>
        <w:spacing w:line="600" w:lineRule="auto"/>
        <w:ind w:firstLine="720"/>
        <w:contextualSpacing/>
        <w:jc w:val="both"/>
        <w:rPr>
          <w:rFonts w:eastAsia="Times New Roman"/>
          <w:szCs w:val="24"/>
        </w:rPr>
      </w:pPr>
      <w:r>
        <w:rPr>
          <w:rFonts w:eastAsia="Times New Roman"/>
          <w:szCs w:val="24"/>
        </w:rPr>
        <w:t xml:space="preserve">Εδώ, </w:t>
      </w:r>
      <w:r w:rsidRPr="002E59B8">
        <w:rPr>
          <w:rFonts w:eastAsia="Times New Roman"/>
          <w:szCs w:val="24"/>
        </w:rPr>
        <w:t>όμως</w:t>
      </w:r>
      <w:r>
        <w:rPr>
          <w:rFonts w:eastAsia="Times New Roman"/>
          <w:szCs w:val="24"/>
        </w:rPr>
        <w:t xml:space="preserve">, υπάρχει μια διαφορά. Οι αγορές σπάνια ακούνε τους </w:t>
      </w:r>
      <w:r w:rsidRPr="002E59B8">
        <w:rPr>
          <w:rFonts w:eastAsia="Times New Roman"/>
          <w:szCs w:val="24"/>
        </w:rPr>
        <w:t>πολιτικ</w:t>
      </w:r>
      <w:r>
        <w:rPr>
          <w:rFonts w:eastAsia="Times New Roman"/>
          <w:szCs w:val="24"/>
        </w:rPr>
        <w:t>ούς. Καμμιά φορά τους ακούνε. Όταν</w:t>
      </w:r>
      <w:r w:rsidRPr="002E59B8">
        <w:rPr>
          <w:rFonts w:eastAsia="Times New Roman"/>
          <w:szCs w:val="24"/>
        </w:rPr>
        <w:t>,</w:t>
      </w:r>
      <w:r>
        <w:rPr>
          <w:rFonts w:eastAsia="Times New Roman"/>
          <w:szCs w:val="24"/>
        </w:rPr>
        <w:t xml:space="preserve"> </w:t>
      </w:r>
      <w:r w:rsidRPr="002E59B8">
        <w:rPr>
          <w:rFonts w:eastAsia="Times New Roman"/>
          <w:szCs w:val="24"/>
        </w:rPr>
        <w:t>όμως,</w:t>
      </w:r>
      <w:r>
        <w:rPr>
          <w:rFonts w:eastAsia="Times New Roman"/>
          <w:szCs w:val="24"/>
        </w:rPr>
        <w:t xml:space="preserve"> διθυραμβικά σχόλια υπάρχουν από το </w:t>
      </w:r>
      <w:r>
        <w:rPr>
          <w:rFonts w:eastAsia="Times New Roman"/>
          <w:szCs w:val="24"/>
        </w:rPr>
        <w:t>«</w:t>
      </w:r>
      <w:r w:rsidRPr="0057624F">
        <w:rPr>
          <w:rFonts w:eastAsia="Times New Roman"/>
          <w:szCs w:val="24"/>
        </w:rPr>
        <w:t>BLOOMBERG</w:t>
      </w:r>
      <w:r>
        <w:rPr>
          <w:rFonts w:eastAsia="Times New Roman"/>
          <w:szCs w:val="24"/>
        </w:rPr>
        <w:t>»</w:t>
      </w:r>
      <w:r>
        <w:rPr>
          <w:rFonts w:eastAsia="Times New Roman"/>
          <w:szCs w:val="24"/>
        </w:rPr>
        <w:t xml:space="preserve">, τους </w:t>
      </w:r>
      <w:r>
        <w:rPr>
          <w:rFonts w:eastAsia="Times New Roman"/>
          <w:szCs w:val="24"/>
        </w:rPr>
        <w:t>«</w:t>
      </w:r>
      <w:r>
        <w:rPr>
          <w:rFonts w:eastAsia="Times New Roman"/>
          <w:szCs w:val="24"/>
          <w:lang w:val="en-US"/>
        </w:rPr>
        <w:t>FINANCIAL</w:t>
      </w:r>
      <w:r>
        <w:rPr>
          <w:rFonts w:eastAsia="Times New Roman"/>
          <w:szCs w:val="24"/>
        </w:rPr>
        <w:t>»</w:t>
      </w:r>
      <w:r w:rsidRPr="002E59B8">
        <w:rPr>
          <w:rFonts w:eastAsia="Times New Roman"/>
          <w:szCs w:val="24"/>
        </w:rPr>
        <w:t xml:space="preserve"> </w:t>
      </w:r>
      <w:r>
        <w:rPr>
          <w:rFonts w:eastAsia="Times New Roman"/>
          <w:szCs w:val="24"/>
        </w:rPr>
        <w:t>«</w:t>
      </w:r>
      <w:r>
        <w:rPr>
          <w:rFonts w:eastAsia="Times New Roman"/>
          <w:szCs w:val="24"/>
          <w:lang w:val="en-US"/>
        </w:rPr>
        <w:t>TIMES</w:t>
      </w:r>
      <w:r>
        <w:rPr>
          <w:rFonts w:eastAsia="Times New Roman"/>
          <w:szCs w:val="24"/>
        </w:rPr>
        <w:t>»</w:t>
      </w:r>
      <w:r>
        <w:rPr>
          <w:rFonts w:eastAsia="Times New Roman"/>
          <w:szCs w:val="24"/>
        </w:rPr>
        <w:t xml:space="preserve">, τη </w:t>
      </w:r>
      <w:r>
        <w:rPr>
          <w:rFonts w:eastAsia="Times New Roman"/>
          <w:szCs w:val="24"/>
        </w:rPr>
        <w:t>«</w:t>
      </w:r>
      <w:r w:rsidRPr="0057624F">
        <w:rPr>
          <w:rFonts w:eastAsia="Times New Roman"/>
          <w:szCs w:val="24"/>
        </w:rPr>
        <w:t>WALL STREET JOURNAL</w:t>
      </w:r>
      <w:r>
        <w:rPr>
          <w:rFonts w:eastAsia="Times New Roman"/>
          <w:szCs w:val="24"/>
        </w:rPr>
        <w:t>»</w:t>
      </w:r>
      <w:r>
        <w:rPr>
          <w:rFonts w:eastAsia="Times New Roman"/>
          <w:szCs w:val="24"/>
        </w:rPr>
        <w:t>,</w:t>
      </w:r>
      <w:r w:rsidRPr="002E59B8">
        <w:rPr>
          <w:rFonts w:eastAsia="Times New Roman"/>
          <w:szCs w:val="24"/>
        </w:rPr>
        <w:t xml:space="preserve"> </w:t>
      </w:r>
      <w:r>
        <w:rPr>
          <w:rFonts w:eastAsia="Times New Roman"/>
          <w:szCs w:val="24"/>
        </w:rPr>
        <w:t>το</w:t>
      </w:r>
      <w:r w:rsidRPr="00BE34B5">
        <w:rPr>
          <w:rFonts w:eastAsia="Times New Roman" w:cs="Times New Roman"/>
          <w:szCs w:val="24"/>
        </w:rPr>
        <w:t xml:space="preserve"> </w:t>
      </w:r>
      <w:r>
        <w:rPr>
          <w:rFonts w:eastAsia="Times New Roman" w:cs="Times New Roman"/>
          <w:szCs w:val="24"/>
        </w:rPr>
        <w:t>«</w:t>
      </w:r>
      <w:r w:rsidRPr="00BE34B5">
        <w:rPr>
          <w:rFonts w:eastAsia="Times New Roman"/>
          <w:szCs w:val="24"/>
          <w:lang w:val="en-US"/>
        </w:rPr>
        <w:t>GUARDIAN</w:t>
      </w:r>
      <w:r>
        <w:rPr>
          <w:rFonts w:eastAsia="Times New Roman"/>
          <w:szCs w:val="24"/>
        </w:rPr>
        <w:t>»</w:t>
      </w:r>
      <w:r>
        <w:rPr>
          <w:rFonts w:eastAsia="Times New Roman"/>
          <w:szCs w:val="24"/>
        </w:rPr>
        <w:t>, τη</w:t>
      </w:r>
      <w:r w:rsidRPr="002E59B8">
        <w:rPr>
          <w:rFonts w:eastAsia="Times New Roman"/>
          <w:szCs w:val="24"/>
        </w:rPr>
        <w:t xml:space="preserve"> </w:t>
      </w:r>
      <w:r>
        <w:rPr>
          <w:rFonts w:eastAsia="Times New Roman"/>
          <w:szCs w:val="24"/>
        </w:rPr>
        <w:t>«</w:t>
      </w:r>
      <w:r w:rsidRPr="00BE34B5">
        <w:rPr>
          <w:rFonts w:eastAsia="Times New Roman"/>
          <w:szCs w:val="24"/>
        </w:rPr>
        <w:t>LE MONDE</w:t>
      </w:r>
      <w:r>
        <w:rPr>
          <w:rFonts w:eastAsia="Times New Roman"/>
          <w:szCs w:val="24"/>
        </w:rPr>
        <w:t>»</w:t>
      </w:r>
      <w:r>
        <w:rPr>
          <w:rFonts w:eastAsia="Times New Roman"/>
          <w:szCs w:val="24"/>
        </w:rPr>
        <w:t>, τη</w:t>
      </w:r>
      <w:r w:rsidRPr="002E59B8">
        <w:rPr>
          <w:rFonts w:eastAsia="Times New Roman"/>
          <w:szCs w:val="24"/>
        </w:rPr>
        <w:t xml:space="preserve"> </w:t>
      </w:r>
      <w:r>
        <w:rPr>
          <w:rFonts w:eastAsia="Times New Roman"/>
          <w:szCs w:val="24"/>
        </w:rPr>
        <w:t>«</w:t>
      </w:r>
      <w:r>
        <w:rPr>
          <w:rFonts w:eastAsia="Times New Roman"/>
          <w:szCs w:val="24"/>
          <w:lang w:val="en-US"/>
        </w:rPr>
        <w:t>LE</w:t>
      </w:r>
      <w:r w:rsidRPr="002E59B8">
        <w:rPr>
          <w:rFonts w:eastAsia="Times New Roman"/>
          <w:szCs w:val="24"/>
        </w:rPr>
        <w:t xml:space="preserve"> </w:t>
      </w:r>
      <w:r>
        <w:rPr>
          <w:rFonts w:eastAsia="Times New Roman"/>
          <w:szCs w:val="24"/>
          <w:lang w:val="en-US"/>
        </w:rPr>
        <w:t>FIGARO</w:t>
      </w:r>
      <w:r>
        <w:rPr>
          <w:rFonts w:eastAsia="Times New Roman"/>
          <w:szCs w:val="24"/>
        </w:rPr>
        <w:t>»</w:t>
      </w:r>
      <w:r>
        <w:rPr>
          <w:rFonts w:eastAsia="Times New Roman"/>
          <w:szCs w:val="24"/>
        </w:rPr>
        <w:t xml:space="preserve">, τη </w:t>
      </w:r>
      <w:r>
        <w:rPr>
          <w:rFonts w:eastAsia="Times New Roman"/>
          <w:szCs w:val="24"/>
        </w:rPr>
        <w:t>«</w:t>
      </w:r>
      <w:r w:rsidRPr="00BE34B5">
        <w:rPr>
          <w:rFonts w:eastAsia="Times New Roman"/>
          <w:szCs w:val="24"/>
        </w:rPr>
        <w:t>REPUBLICA</w:t>
      </w:r>
      <w:r>
        <w:rPr>
          <w:rFonts w:eastAsia="Times New Roman"/>
          <w:szCs w:val="24"/>
        </w:rPr>
        <w:t>»</w:t>
      </w:r>
      <w:r w:rsidRPr="002E59B8">
        <w:rPr>
          <w:rFonts w:eastAsia="Times New Roman"/>
          <w:szCs w:val="24"/>
        </w:rPr>
        <w:t>,</w:t>
      </w:r>
      <w:r>
        <w:rPr>
          <w:rFonts w:eastAsia="Times New Roman"/>
          <w:szCs w:val="24"/>
        </w:rPr>
        <w:t xml:space="preserve"> τη </w:t>
      </w:r>
      <w:r>
        <w:rPr>
          <w:rFonts w:eastAsia="Times New Roman"/>
          <w:szCs w:val="24"/>
        </w:rPr>
        <w:t>«</w:t>
      </w:r>
      <w:r>
        <w:rPr>
          <w:rFonts w:eastAsia="Times New Roman"/>
          <w:szCs w:val="24"/>
          <w:lang w:val="en-US"/>
        </w:rPr>
        <w:t>CORRIERE</w:t>
      </w:r>
      <w:r w:rsidRPr="00BE34B5">
        <w:rPr>
          <w:rFonts w:eastAsia="Times New Roman"/>
          <w:szCs w:val="24"/>
        </w:rPr>
        <w:t xml:space="preserve"> </w:t>
      </w:r>
      <w:r>
        <w:rPr>
          <w:rFonts w:eastAsia="Times New Roman"/>
          <w:szCs w:val="24"/>
          <w:lang w:val="en-US"/>
        </w:rPr>
        <w:t>DE</w:t>
      </w:r>
      <w:r>
        <w:rPr>
          <w:rFonts w:eastAsia="Times New Roman"/>
          <w:szCs w:val="24"/>
        </w:rPr>
        <w:t>L</w:t>
      </w:r>
      <w:r>
        <w:rPr>
          <w:rFonts w:eastAsia="Times New Roman"/>
          <w:szCs w:val="24"/>
          <w:lang w:val="en-US"/>
        </w:rPr>
        <w:t>LA</w:t>
      </w:r>
      <w:r w:rsidRPr="00BE34B5">
        <w:rPr>
          <w:rFonts w:eastAsia="Times New Roman"/>
          <w:szCs w:val="24"/>
        </w:rPr>
        <w:t xml:space="preserve"> </w:t>
      </w:r>
      <w:r>
        <w:rPr>
          <w:rFonts w:eastAsia="Times New Roman"/>
          <w:szCs w:val="24"/>
          <w:lang w:val="en-US"/>
        </w:rPr>
        <w:t>SERA</w:t>
      </w:r>
      <w:r>
        <w:rPr>
          <w:rFonts w:eastAsia="Times New Roman"/>
          <w:szCs w:val="24"/>
        </w:rPr>
        <w:t>»</w:t>
      </w:r>
      <w:r w:rsidRPr="00BE34B5">
        <w:rPr>
          <w:rFonts w:eastAsia="Times New Roman"/>
          <w:szCs w:val="24"/>
        </w:rPr>
        <w:t>,</w:t>
      </w:r>
      <w:r w:rsidRPr="002E59B8">
        <w:rPr>
          <w:rFonts w:eastAsia="Times New Roman"/>
          <w:szCs w:val="24"/>
        </w:rPr>
        <w:t xml:space="preserve"> </w:t>
      </w:r>
      <w:r>
        <w:rPr>
          <w:rFonts w:eastAsia="Times New Roman"/>
          <w:szCs w:val="24"/>
        </w:rPr>
        <w:t xml:space="preserve">τη </w:t>
      </w:r>
      <w:r>
        <w:rPr>
          <w:rFonts w:eastAsia="Times New Roman"/>
          <w:szCs w:val="24"/>
        </w:rPr>
        <w:t>«</w:t>
      </w:r>
      <w:r>
        <w:rPr>
          <w:rFonts w:eastAsia="Times New Roman"/>
          <w:szCs w:val="24"/>
          <w:lang w:val="en-US"/>
        </w:rPr>
        <w:t>LA</w:t>
      </w:r>
      <w:r w:rsidRPr="002E59B8">
        <w:rPr>
          <w:rFonts w:eastAsia="Times New Roman"/>
          <w:szCs w:val="24"/>
        </w:rPr>
        <w:t xml:space="preserve"> </w:t>
      </w:r>
      <w:r>
        <w:rPr>
          <w:rFonts w:eastAsia="Times New Roman"/>
          <w:szCs w:val="24"/>
          <w:lang w:val="en-US"/>
        </w:rPr>
        <w:t>STAMPA</w:t>
      </w:r>
      <w:r>
        <w:rPr>
          <w:rFonts w:eastAsia="Times New Roman"/>
          <w:szCs w:val="24"/>
        </w:rPr>
        <w:t>»</w:t>
      </w:r>
      <w:r w:rsidRPr="002E59B8">
        <w:rPr>
          <w:rFonts w:eastAsia="Times New Roman"/>
          <w:szCs w:val="24"/>
        </w:rPr>
        <w:t xml:space="preserve"> </w:t>
      </w:r>
      <w:r>
        <w:rPr>
          <w:rFonts w:eastAsia="Times New Roman"/>
          <w:szCs w:val="24"/>
        </w:rPr>
        <w:t>και άλλες τριάντα; Σήμερα η</w:t>
      </w:r>
      <w:r>
        <w:rPr>
          <w:rFonts w:eastAsia="Times New Roman"/>
          <w:szCs w:val="24"/>
        </w:rPr>
        <w:t xml:space="preserve"> «MOODY’</w:t>
      </w:r>
      <w:r>
        <w:rPr>
          <w:rFonts w:eastAsia="Times New Roman"/>
          <w:szCs w:val="24"/>
          <w:lang w:val="en-US"/>
        </w:rPr>
        <w:t>S</w:t>
      </w:r>
      <w:r>
        <w:rPr>
          <w:rFonts w:eastAsia="Times New Roman"/>
          <w:szCs w:val="24"/>
        </w:rPr>
        <w:t xml:space="preserve">» </w:t>
      </w:r>
      <w:r>
        <w:rPr>
          <w:rFonts w:eastAsia="Times New Roman"/>
          <w:szCs w:val="24"/>
        </w:rPr>
        <w:t xml:space="preserve">–σήμερα, </w:t>
      </w:r>
      <w:r>
        <w:rPr>
          <w:rFonts w:eastAsia="Times New Roman"/>
          <w:szCs w:val="24"/>
        </w:rPr>
        <w:lastRenderedPageBreak/>
        <w:t xml:space="preserve">όχι χθες- έγραψε διθυραμβικά σχόλια γι’ αυτό που έγινε στην Ελλάδα. Ξέρετε, είναι έτοιμο το αυτί των αγορών. Αυτοί δεν έχουν κανέναν λόγο να χαϊδεύουν το τι έγινε στην Ελλάδα. </w:t>
      </w:r>
    </w:p>
    <w:p w14:paraId="06E4F5DD" w14:textId="77777777" w:rsidR="007277CE" w:rsidRDefault="00471B06">
      <w:pPr>
        <w:spacing w:line="600" w:lineRule="auto"/>
        <w:ind w:firstLine="720"/>
        <w:contextualSpacing/>
        <w:jc w:val="both"/>
        <w:rPr>
          <w:rFonts w:eastAsia="Times New Roman"/>
          <w:szCs w:val="24"/>
        </w:rPr>
      </w:pPr>
      <w:r>
        <w:rPr>
          <w:rFonts w:eastAsia="Times New Roman"/>
          <w:szCs w:val="24"/>
        </w:rPr>
        <w:t xml:space="preserve">Θέλω, </w:t>
      </w:r>
      <w:r w:rsidRPr="00F00138">
        <w:rPr>
          <w:rFonts w:eastAsia="Times New Roman"/>
          <w:szCs w:val="24"/>
        </w:rPr>
        <w:t>όμως</w:t>
      </w:r>
      <w:r>
        <w:rPr>
          <w:rFonts w:eastAsia="Times New Roman"/>
          <w:szCs w:val="24"/>
        </w:rPr>
        <w:t>, να μιλήσω με επιχειρήματα, γιατί πιστεύω ότι αξίζει τον κό</w:t>
      </w:r>
      <w:r>
        <w:rPr>
          <w:rFonts w:eastAsia="Times New Roman"/>
          <w:szCs w:val="24"/>
        </w:rPr>
        <w:t xml:space="preserve">πο. Το «μαξιλάρι» ήταν γύρω στα 18,5 δισεκατομμύρια. Τόσο το είχαμε προϋπολογίσει. Πήγε στα 24,1 δισεκατομμύρια. Θέλω </w:t>
      </w:r>
      <w:r>
        <w:rPr>
          <w:rFonts w:eastAsia="Times New Roman"/>
          <w:szCs w:val="24"/>
        </w:rPr>
        <w:t>να</w:t>
      </w:r>
      <w:r w:rsidRPr="0057612B">
        <w:rPr>
          <w:rFonts w:eastAsia="Times New Roman"/>
          <w:szCs w:val="24"/>
        </w:rPr>
        <w:t xml:space="preserve"> </w:t>
      </w:r>
      <w:r>
        <w:rPr>
          <w:rFonts w:eastAsia="Times New Roman"/>
          <w:szCs w:val="24"/>
        </w:rPr>
        <w:t xml:space="preserve">πιστεύω ότι και εσείς θεωρείτε ότι αυτό είναι καλό. Θέλω ακόμα να θυμίσω ότι ο </w:t>
      </w:r>
      <w:proofErr w:type="spellStart"/>
      <w:r>
        <w:rPr>
          <w:rFonts w:eastAsia="Times New Roman"/>
          <w:szCs w:val="24"/>
        </w:rPr>
        <w:t>Σολτς</w:t>
      </w:r>
      <w:proofErr w:type="spellEnd"/>
      <w:r>
        <w:rPr>
          <w:rFonts w:eastAsia="Times New Roman"/>
          <w:szCs w:val="24"/>
        </w:rPr>
        <w:t xml:space="preserve"> και οι Γερμανοί ζητάγανε τρία με πέντε χρόνια επιμ</w:t>
      </w:r>
      <w:r>
        <w:rPr>
          <w:rFonts w:eastAsia="Times New Roman"/>
          <w:szCs w:val="24"/>
        </w:rPr>
        <w:t xml:space="preserve">ήκυνση. Η επιμήκυνση πήγε στα δέκα χρόνια. Μακάρι να πήγαινε στα είκοσι, στα τριάντα. Πάντως είναι καλύτερο από αυτό που ήθελε η Γερμανία. </w:t>
      </w:r>
    </w:p>
    <w:p w14:paraId="06E4F5DE" w14:textId="77777777" w:rsidR="007277CE" w:rsidRDefault="00471B06">
      <w:pPr>
        <w:spacing w:line="600" w:lineRule="auto"/>
        <w:ind w:firstLine="720"/>
        <w:contextualSpacing/>
        <w:jc w:val="both"/>
        <w:rPr>
          <w:rFonts w:eastAsia="Times New Roman"/>
          <w:szCs w:val="24"/>
        </w:rPr>
      </w:pPr>
      <w:r>
        <w:rPr>
          <w:rFonts w:eastAsia="Times New Roman"/>
          <w:szCs w:val="24"/>
        </w:rPr>
        <w:t>Και ακόμα δέκα χρόνια περίοδο χάριτος. Και ακόμα θα έχουμε 4 δισ</w:t>
      </w:r>
      <w:r w:rsidRPr="00F00138">
        <w:rPr>
          <w:rFonts w:eastAsia="Times New Roman"/>
          <w:szCs w:val="24"/>
        </w:rPr>
        <w:t>εκατομμύρια</w:t>
      </w:r>
      <w:r>
        <w:rPr>
          <w:rFonts w:eastAsia="Times New Roman"/>
          <w:szCs w:val="24"/>
        </w:rPr>
        <w:t xml:space="preserve"> κάθε χρόνο για ένα μεγάλο χρονικό διάστη</w:t>
      </w:r>
      <w:r>
        <w:rPr>
          <w:rFonts w:eastAsia="Times New Roman"/>
          <w:szCs w:val="24"/>
        </w:rPr>
        <w:t xml:space="preserve">μα. Μπορούμε να τα χρησιμοποιήσουμε. Θα δούμε πώς. Κοινωνική </w:t>
      </w:r>
      <w:r w:rsidRPr="00F00138">
        <w:rPr>
          <w:rFonts w:eastAsia="Times New Roman"/>
          <w:szCs w:val="24"/>
        </w:rPr>
        <w:t>πολιτική</w:t>
      </w:r>
      <w:r>
        <w:rPr>
          <w:rFonts w:eastAsia="Times New Roman"/>
          <w:szCs w:val="24"/>
        </w:rPr>
        <w:t xml:space="preserve">, κοινωνικό κράτος και </w:t>
      </w:r>
      <w:r w:rsidRPr="00F00138">
        <w:rPr>
          <w:rFonts w:eastAsia="Times New Roman"/>
          <w:szCs w:val="24"/>
        </w:rPr>
        <w:t xml:space="preserve">ο </w:t>
      </w:r>
      <w:proofErr w:type="spellStart"/>
      <w:r w:rsidRPr="00F00138">
        <w:rPr>
          <w:rFonts w:eastAsia="Times New Roman"/>
          <w:szCs w:val="24"/>
        </w:rPr>
        <w:t>νοών</w:t>
      </w:r>
      <w:proofErr w:type="spellEnd"/>
      <w:r w:rsidRPr="00F00138">
        <w:rPr>
          <w:rFonts w:eastAsia="Times New Roman"/>
          <w:szCs w:val="24"/>
        </w:rPr>
        <w:t xml:space="preserve"> </w:t>
      </w:r>
      <w:proofErr w:type="spellStart"/>
      <w:r w:rsidRPr="00F00138">
        <w:rPr>
          <w:rFonts w:eastAsia="Times New Roman"/>
          <w:szCs w:val="24"/>
        </w:rPr>
        <w:t>νοείτω</w:t>
      </w:r>
      <w:proofErr w:type="spellEnd"/>
      <w:r>
        <w:rPr>
          <w:rFonts w:eastAsia="Times New Roman"/>
          <w:szCs w:val="24"/>
        </w:rPr>
        <w:t>. Και ακόμα για όσους δεν θυμούνται να πω ότι το Διεθνές Νομισματικό Ταμείο, επειδή είχε αμφιβολίες αν θα πιάνουμε το πλεόνασμα των 3,5%, έβαλε σαν αντ</w:t>
      </w:r>
      <w:r>
        <w:rPr>
          <w:rFonts w:eastAsia="Times New Roman"/>
          <w:szCs w:val="24"/>
        </w:rPr>
        <w:t xml:space="preserve">ίβαρο τη μείωση των συντάξεων και το αφορολόγητο. Το πλεόνασμα αυτό πιάστηκε τρεις φορές. </w:t>
      </w:r>
    </w:p>
    <w:p w14:paraId="06E4F5DF" w14:textId="77777777" w:rsidR="007277CE" w:rsidRDefault="00471B06">
      <w:pPr>
        <w:spacing w:line="600" w:lineRule="auto"/>
        <w:ind w:firstLine="720"/>
        <w:contextualSpacing/>
        <w:jc w:val="both"/>
        <w:rPr>
          <w:rFonts w:eastAsia="Times New Roman"/>
          <w:szCs w:val="24"/>
        </w:rPr>
      </w:pPr>
      <w:r>
        <w:rPr>
          <w:rFonts w:eastAsia="Times New Roman"/>
          <w:szCs w:val="24"/>
        </w:rPr>
        <w:lastRenderedPageBreak/>
        <w:t xml:space="preserve">Όσοι ήταν δηλαδή «άπιστοι Θωμάδες», είδαν ότι αυτή η ελληνική </w:t>
      </w:r>
      <w:r w:rsidRPr="00F00138">
        <w:rPr>
          <w:rFonts w:eastAsia="Times New Roman"/>
          <w:szCs w:val="24"/>
        </w:rPr>
        <w:t>Κυβέρνηση</w:t>
      </w:r>
      <w:r>
        <w:rPr>
          <w:rFonts w:eastAsia="Times New Roman"/>
          <w:szCs w:val="24"/>
        </w:rPr>
        <w:t xml:space="preserve"> δεν στέλνει τα λεφτά ούτε σε </w:t>
      </w:r>
      <w:r>
        <w:rPr>
          <w:rFonts w:eastAsia="Times New Roman"/>
          <w:szCs w:val="24"/>
          <w:lang w:val="en-US"/>
        </w:rPr>
        <w:t>offshore</w:t>
      </w:r>
      <w:r w:rsidRPr="00BE34B5">
        <w:rPr>
          <w:rFonts w:eastAsia="Times New Roman"/>
          <w:szCs w:val="24"/>
        </w:rPr>
        <w:t>,</w:t>
      </w:r>
      <w:r>
        <w:rPr>
          <w:rFonts w:eastAsia="Times New Roman"/>
          <w:szCs w:val="24"/>
        </w:rPr>
        <w:t xml:space="preserve"> ούτε σε οικονομικούς παραδείσους, ούτε να τα οικειοποι</w:t>
      </w:r>
      <w:r>
        <w:rPr>
          <w:rFonts w:eastAsia="Times New Roman"/>
          <w:szCs w:val="24"/>
        </w:rPr>
        <w:t>ούνται καμμιά εκατοστή οικογένειες.</w:t>
      </w:r>
    </w:p>
    <w:p w14:paraId="06E4F5E0" w14:textId="77777777" w:rsidR="007277CE" w:rsidRDefault="00471B06">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Τι σημαίνει αυτό; Καλά κάνουν οι Υπουργοί και δεν μιλάνε, ούτε για το αφορολόγητο, ούτε για τη μείωση των συντάξεων, που είναι όντως ψηφισμένα μέτρα. Ο </w:t>
      </w:r>
      <w:proofErr w:type="spellStart"/>
      <w:r>
        <w:rPr>
          <w:rFonts w:eastAsia="Times New Roman" w:cs="Times New Roman"/>
          <w:szCs w:val="24"/>
        </w:rPr>
        <w:t>νοών</w:t>
      </w:r>
      <w:proofErr w:type="spellEnd"/>
      <w:r>
        <w:rPr>
          <w:rFonts w:eastAsia="Times New Roman" w:cs="Times New Roman"/>
          <w:szCs w:val="24"/>
        </w:rPr>
        <w:t xml:space="preserve"> </w:t>
      </w:r>
      <w:proofErr w:type="spellStart"/>
      <w:r>
        <w:rPr>
          <w:rFonts w:eastAsia="Times New Roman" w:cs="Times New Roman"/>
          <w:szCs w:val="24"/>
        </w:rPr>
        <w:t>νοείτω</w:t>
      </w:r>
      <w:proofErr w:type="spellEnd"/>
      <w:r>
        <w:rPr>
          <w:rFonts w:eastAsia="Times New Roman" w:cs="Times New Roman"/>
          <w:szCs w:val="24"/>
        </w:rPr>
        <w:t>, όμως. Ποια είναι η λογική</w:t>
      </w:r>
      <w:r w:rsidRPr="0081170B">
        <w:rPr>
          <w:rFonts w:eastAsia="Times New Roman" w:cs="Times New Roman"/>
          <w:szCs w:val="24"/>
        </w:rPr>
        <w:t xml:space="preserve">, </w:t>
      </w:r>
      <w:r>
        <w:rPr>
          <w:rFonts w:eastAsia="Times New Roman" w:cs="Times New Roman"/>
          <w:szCs w:val="24"/>
        </w:rPr>
        <w:t>τη στιγμή που το ΔΝΤ αυτή τη</w:t>
      </w:r>
      <w:r>
        <w:rPr>
          <w:rFonts w:eastAsia="Times New Roman" w:cs="Times New Roman"/>
          <w:szCs w:val="24"/>
        </w:rPr>
        <w:t xml:space="preserve"> στιγμή έχει σχεδόν διακοσμητικό ρόλο από εδώ και πέρα και θα εξοφληθεί πολύ γρήγορα; Θα μπορούσα να πω και άλλα πολλά. </w:t>
      </w:r>
    </w:p>
    <w:p w14:paraId="06E4F5E1" w14:textId="77777777" w:rsidR="007277CE" w:rsidRDefault="00471B06">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Δεν είναι κακό πράγμα να κάνεις κριτική. Το να μηδενίζεις, όμως, τα πάντα θέλει «τόλμη», θέλει πολύ «αρετή», γιατί πιστεύω ότι είσαι κό</w:t>
      </w:r>
      <w:r>
        <w:rPr>
          <w:rFonts w:eastAsia="Times New Roman" w:cs="Times New Roman"/>
          <w:szCs w:val="24"/>
        </w:rPr>
        <w:t xml:space="preserve">ντρα στην παγκόσμια… </w:t>
      </w:r>
      <w:r>
        <w:rPr>
          <w:rFonts w:eastAsia="Times New Roman" w:cs="Times New Roman"/>
          <w:szCs w:val="24"/>
        </w:rPr>
        <w:t>υ</w:t>
      </w:r>
      <w:r>
        <w:rPr>
          <w:rFonts w:eastAsia="Times New Roman" w:cs="Times New Roman"/>
          <w:szCs w:val="24"/>
        </w:rPr>
        <w:t>πάρχει μία χώρα, που να μην είδε θετικά αυτό που έγινε στη χώρα μας; Κλείνω την παρένθεση. Αυτά σε ότι αφορά το Ζάππειο.</w:t>
      </w:r>
    </w:p>
    <w:p w14:paraId="06E4F5E2" w14:textId="77777777" w:rsidR="007277CE" w:rsidRDefault="00471B06">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Θα έρθουμε στο προκείμενο. Κατ’ αρχ</w:t>
      </w:r>
      <w:r>
        <w:rPr>
          <w:rFonts w:eastAsia="Times New Roman" w:cs="Times New Roman"/>
          <w:szCs w:val="24"/>
        </w:rPr>
        <w:t>άς</w:t>
      </w:r>
      <w:r>
        <w:rPr>
          <w:rFonts w:eastAsia="Times New Roman" w:cs="Times New Roman"/>
          <w:szCs w:val="24"/>
        </w:rPr>
        <w:t xml:space="preserve">, είναι από τις λίγες φορές που ο ρόλος της Αξιωματικής Αντιπολίτευσης –και αναφέρομαι στο σημερινό- είναι θετικός. Εγώ θεωρώ ότι είναι θετικός. Είναι υπαρκτό το θέμα των κόκκινων δανείων; Βεβαίως. </w:t>
      </w:r>
      <w:r>
        <w:rPr>
          <w:rFonts w:eastAsia="Times New Roman" w:cs="Times New Roman"/>
          <w:szCs w:val="24"/>
        </w:rPr>
        <w:lastRenderedPageBreak/>
        <w:t>Πρέπει να ακουστεί η γνώμη πολλών Βουλευτών; Εγώ άκουσα με</w:t>
      </w:r>
      <w:r>
        <w:rPr>
          <w:rFonts w:eastAsia="Times New Roman" w:cs="Times New Roman"/>
          <w:szCs w:val="24"/>
        </w:rPr>
        <w:t xml:space="preserve"> πολύ σεβασμό πολλές καλές προτάσεις. Και χάρηκα που ο ίδιος ο Υπουργός το ομολόγησε, με μία διαφορά: Ενενήντα οκτώ δισεκατομμύρια τα κόκκινα δάνεια το 2014, 66 δισεκατομμύρια τώρα, πολλά. Υπαρκτό το πρόβλημα; Υπαρκτό. </w:t>
      </w:r>
    </w:p>
    <w:p w14:paraId="06E4F5E3" w14:textId="77777777" w:rsidR="007277CE" w:rsidRDefault="00471B06">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Διάβαζα πρόσφατα ένα άρθρο που υπάρχ</w:t>
      </w:r>
      <w:r>
        <w:rPr>
          <w:rFonts w:eastAsia="Times New Roman" w:cs="Times New Roman"/>
          <w:szCs w:val="24"/>
        </w:rPr>
        <w:t>ει σύνταγμα της αγοράς. Έχετε ξεχάσει μήπως –εγώ δεν λέω ότι ευθύνεται η Κυβέρνηση, αυτή η Κυβέρνηση, οι προηγούμενες- αλλά μας ερχόντουσαν οι κάρτες από τις τράπεζες, τι «θαλασσοδάνεια», τι «</w:t>
      </w:r>
      <w:proofErr w:type="spellStart"/>
      <w:r>
        <w:rPr>
          <w:rFonts w:eastAsia="Times New Roman" w:cs="Times New Roman"/>
          <w:szCs w:val="24"/>
        </w:rPr>
        <w:t>εορτοδάνεια</w:t>
      </w:r>
      <w:proofErr w:type="spellEnd"/>
      <w:r>
        <w:rPr>
          <w:rFonts w:eastAsia="Times New Roman" w:cs="Times New Roman"/>
          <w:szCs w:val="24"/>
        </w:rPr>
        <w:t>». Είχα φίλους απένταρους, που είχαν δέκα και δεκαπέν</w:t>
      </w:r>
      <w:r>
        <w:rPr>
          <w:rFonts w:eastAsia="Times New Roman" w:cs="Times New Roman"/>
          <w:szCs w:val="24"/>
        </w:rPr>
        <w:t xml:space="preserve">τε, ξέρω εγώ, κάρτες. Για όνομα του Θεού! Ποιος ευθυνόταν τότε γι’ αυτήν την πραγματικότητα; Ποιος δεν έκανε κάτι; </w:t>
      </w:r>
    </w:p>
    <w:p w14:paraId="06E4F5E4" w14:textId="77777777" w:rsidR="007277CE" w:rsidRDefault="00471B06">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Και ακόμα, γιατί άκουσα τον κ. </w:t>
      </w:r>
      <w:proofErr w:type="spellStart"/>
      <w:r>
        <w:rPr>
          <w:rFonts w:eastAsia="Times New Roman" w:cs="Times New Roman"/>
          <w:szCs w:val="24"/>
        </w:rPr>
        <w:t>Δένδια</w:t>
      </w:r>
      <w:proofErr w:type="spellEnd"/>
      <w:r>
        <w:rPr>
          <w:rFonts w:eastAsia="Times New Roman" w:cs="Times New Roman"/>
          <w:szCs w:val="24"/>
        </w:rPr>
        <w:t>, τον οποίο τον σέβομαι: «αυτοκριτική», «συγγνώμη». Θα συμφωνήσω μαζί του με μία διαφορά. Είναι πειστικ</w:t>
      </w:r>
      <w:r>
        <w:rPr>
          <w:rFonts w:eastAsia="Times New Roman" w:cs="Times New Roman"/>
          <w:szCs w:val="24"/>
        </w:rPr>
        <w:t>ό επιχείρημα ότι όλη η καταστροφή της χώρας και η χρε</w:t>
      </w:r>
      <w:r>
        <w:rPr>
          <w:rFonts w:eastAsia="Times New Roman" w:cs="Times New Roman"/>
          <w:szCs w:val="24"/>
        </w:rPr>
        <w:t>ο</w:t>
      </w:r>
      <w:r>
        <w:rPr>
          <w:rFonts w:eastAsia="Times New Roman" w:cs="Times New Roman"/>
          <w:szCs w:val="24"/>
        </w:rPr>
        <w:t xml:space="preserve">κοπία είναι θέμα </w:t>
      </w:r>
      <w:proofErr w:type="spellStart"/>
      <w:r>
        <w:rPr>
          <w:rFonts w:eastAsia="Times New Roman" w:cs="Times New Roman"/>
          <w:szCs w:val="24"/>
        </w:rPr>
        <w:t>Βαρουφάκη</w:t>
      </w:r>
      <w:proofErr w:type="spellEnd"/>
      <w:r>
        <w:rPr>
          <w:rFonts w:eastAsia="Times New Roman" w:cs="Times New Roman"/>
          <w:szCs w:val="24"/>
        </w:rPr>
        <w:t xml:space="preserve"> και των έξι μηνών; Εγώ παραδέχομαι ότι είναι λάθος. Λέω: Είναι πειστική αυτή η επιχειρηματολογία; Το γεγονός ότι η ανεργία κάποια στιγμή έφτασε στο 28% και ενός κακού μύρια έπ</w:t>
      </w:r>
      <w:r>
        <w:rPr>
          <w:rFonts w:eastAsia="Times New Roman" w:cs="Times New Roman"/>
          <w:szCs w:val="24"/>
        </w:rPr>
        <w:t xml:space="preserve">ονται, τι σημαίνει; Εσείς, </w:t>
      </w:r>
      <w:r>
        <w:rPr>
          <w:rFonts w:eastAsia="Times New Roman" w:cs="Times New Roman"/>
          <w:szCs w:val="24"/>
        </w:rPr>
        <w:lastRenderedPageBreak/>
        <w:t>που λέτε ότι την αγορά την παίζετε στα πέντε δάκτυλα, ότι την ξέρετε καλά, πώς σας ξέφυγε και έφτασε 28%, όταν ο μέσος όρος της Ευρωπαϊκής Ένωσης είναι στο 6%, στο 7%, στο 8% το πολύ; Όταν το ΑΕΠ από 120% πήγε 180% και αυτόματα έ</w:t>
      </w:r>
      <w:r>
        <w:rPr>
          <w:rFonts w:eastAsia="Times New Roman" w:cs="Times New Roman"/>
          <w:szCs w:val="24"/>
        </w:rPr>
        <w:t xml:space="preserve">χασαν όλοι οι Έλληνες το ¼ της περιουσίας τους, πώς σας ξέφυγε αυτό; </w:t>
      </w:r>
    </w:p>
    <w:p w14:paraId="06E4F5E5" w14:textId="77777777" w:rsidR="007277CE" w:rsidRDefault="00471B06">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6E4F5E6" w14:textId="77777777" w:rsidR="007277CE" w:rsidRDefault="00471B06">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Μισό λεπτό, κύριε Πρόεδρε. </w:t>
      </w:r>
    </w:p>
    <w:p w14:paraId="06E4F5E7" w14:textId="77777777" w:rsidR="007277CE" w:rsidRDefault="00471B06">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Τι θέλω να πω; Οι μεγάλες κουβέντες είναι εύκολες. Λάθη έκανε και αυτή η Κ</w:t>
      </w:r>
      <w:r>
        <w:rPr>
          <w:rFonts w:eastAsia="Times New Roman" w:cs="Times New Roman"/>
          <w:szCs w:val="24"/>
        </w:rPr>
        <w:t xml:space="preserve">υβέρνηση -εγώ δεν έχω αντίρρηση- και υπερβολές είπε το 2015. Και λάθη δεν κάνουν μόνο οι δικτάτορες, ξέρετε. Ένα πράγμα, όμως, δεν έχει δικαίωμα να κάνει αυτή η Κυβέρνηση: Να επιτρέψει πάλι σε πολιτικό προσωπικό να βάλει το χέρι στο μέλι. </w:t>
      </w:r>
    </w:p>
    <w:p w14:paraId="06E4F5E8" w14:textId="77777777" w:rsidR="007277CE" w:rsidRDefault="00471B06">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Θα ήθελα εδώ να </w:t>
      </w:r>
      <w:r>
        <w:rPr>
          <w:rFonts w:eastAsia="Times New Roman" w:cs="Times New Roman"/>
          <w:szCs w:val="24"/>
        </w:rPr>
        <w:t>θυμίσω ένα παράδειγμα και, αν έχω λίγο χρόνο, να πω και μισή κουβέντα ακόμα, ότι για ένα θέμα ηθικής τάξης -παράπτωμα δεν υπήρξε-  ο Πρωθυπουργός ξήλωσε δύο Υπουργούς και πέρασε ένα συγκλονιστικό μήνυμα: Κανείς ποια το χέρι στο μέλι από το πολιτικό προσωπι</w:t>
      </w:r>
      <w:r>
        <w:rPr>
          <w:rFonts w:eastAsia="Times New Roman" w:cs="Times New Roman"/>
          <w:szCs w:val="24"/>
        </w:rPr>
        <w:t xml:space="preserve">κό. Για να </w:t>
      </w:r>
      <w:r>
        <w:rPr>
          <w:rFonts w:eastAsia="Times New Roman" w:cs="Times New Roman"/>
          <w:szCs w:val="24"/>
        </w:rPr>
        <w:lastRenderedPageBreak/>
        <w:t>είμαστε ξεκάθαροι! Όλα τα λάθη μπορεί να τα κάνουμε, αυτό δεν πρέπει να επαναληφθεί ποτέ.</w:t>
      </w:r>
    </w:p>
    <w:p w14:paraId="06E4F5E9" w14:textId="77777777" w:rsidR="007277CE" w:rsidRDefault="00471B06">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Εγώ θα ήθελα να πω το εξής, ότι το νομικό πλαίσιο για τους ελεύθερους επαγγελματίες προβλέπει και διαγραφή χρεών και αποπληρωμή σε μακροχρόνιες δόσεις και </w:t>
      </w:r>
      <w:r>
        <w:rPr>
          <w:rFonts w:eastAsia="Times New Roman" w:cs="Times New Roman"/>
          <w:szCs w:val="24"/>
        </w:rPr>
        <w:t>ελάχιστο ποσό μηνιαίας αποπληρωμής 40 ευρώ -μιλάω για ρύθμιση οφειλών σε ελεύθερους επαγγελματίες- επιδότηση στεγαστικού δανείου από το κράτος, προστασία τραπεζικών λογαριασμών από κατασχέσεις, δηλαδή το ακατάσχετο. Το ίδιο νομικό πλαίσιο για μικρές επιχει</w:t>
      </w:r>
      <w:r>
        <w:rPr>
          <w:rFonts w:eastAsia="Times New Roman" w:cs="Times New Roman"/>
          <w:szCs w:val="24"/>
        </w:rPr>
        <w:t>ρήσεις, που για πρώτη φορά ασχολούνται και με 20.000 χρέος, όχι 50.000 χρέος και επάνω: Διαγραφή χρεών, αποπληρωμή σε μακροχρόνιες δόσεις, πάλι ελάχιστο ποσό 40 ευρώ, επιδότηση στεγαστικού δανείου από το κράτος, εάν είναι ρύθμιση του νόμου Κατσέλη, προστασ</w:t>
      </w:r>
      <w:r>
        <w:rPr>
          <w:rFonts w:eastAsia="Times New Roman" w:cs="Times New Roman"/>
          <w:szCs w:val="24"/>
        </w:rPr>
        <w:t>ία τραπεζικών λογαριασμών από κατασχέσεις και θα μπορούσα να πω και άλλα πολλά.</w:t>
      </w:r>
    </w:p>
    <w:p w14:paraId="06E4F5EA" w14:textId="77777777" w:rsidR="007277CE" w:rsidRDefault="00471B06">
      <w:pPr>
        <w:spacing w:line="600" w:lineRule="auto"/>
        <w:ind w:firstLine="720"/>
        <w:contextualSpacing/>
        <w:jc w:val="both"/>
        <w:rPr>
          <w:rFonts w:eastAsia="Times New Roman"/>
          <w:szCs w:val="24"/>
        </w:rPr>
      </w:pPr>
      <w:r>
        <w:rPr>
          <w:rFonts w:eastAsia="Times New Roman"/>
          <w:szCs w:val="24"/>
        </w:rPr>
        <w:t>Ήδη βλέπω εδώ ότι υπάρχουν επτά συγκεκριμένες δεσμεύσεις για τους ελεύθερους επαγγελματίες. Δεν διαφωνώ καθόλου μαζί σας. Πράγματι, υπήρχε δυσκολία. Πράγματι, οι τράπεζες κωλυσ</w:t>
      </w:r>
      <w:r>
        <w:rPr>
          <w:rFonts w:eastAsia="Times New Roman"/>
          <w:szCs w:val="24"/>
        </w:rPr>
        <w:t xml:space="preserve">ιεργούσαν, σας το είπε και ο Υπουργός. Εγώ μαζί </w:t>
      </w:r>
      <w:r>
        <w:rPr>
          <w:rFonts w:eastAsia="Times New Roman"/>
          <w:szCs w:val="24"/>
        </w:rPr>
        <w:lastRenderedPageBreak/>
        <w:t xml:space="preserve">σας. Πρέπει, λοιπόν, κάτι να κάνουμε να το ξεμπλοκάρουμε. Άκουσα τον κ. </w:t>
      </w:r>
      <w:proofErr w:type="spellStart"/>
      <w:r>
        <w:rPr>
          <w:rFonts w:eastAsia="Times New Roman"/>
          <w:szCs w:val="24"/>
        </w:rPr>
        <w:t>Μπουκώρο</w:t>
      </w:r>
      <w:proofErr w:type="spellEnd"/>
      <w:r>
        <w:rPr>
          <w:rFonts w:eastAsia="Times New Roman"/>
          <w:szCs w:val="24"/>
        </w:rPr>
        <w:t xml:space="preserve"> με πολύ σεβασμό. Δίκιο έχει. Πολλά απ’ αυτά που είπε είναι σωστά.</w:t>
      </w:r>
    </w:p>
    <w:p w14:paraId="06E4F5EB" w14:textId="77777777" w:rsidR="007277CE" w:rsidRDefault="00471B06">
      <w:pPr>
        <w:spacing w:line="600" w:lineRule="auto"/>
        <w:ind w:firstLine="720"/>
        <w:contextualSpacing/>
        <w:jc w:val="both"/>
        <w:rPr>
          <w:rFonts w:eastAsia="Times New Roman"/>
          <w:szCs w:val="24"/>
        </w:rPr>
      </w:pPr>
      <w:r>
        <w:rPr>
          <w:rFonts w:eastAsia="Times New Roman"/>
          <w:szCs w:val="24"/>
        </w:rPr>
        <w:t>Γίνεται, λοιπόν, αυτήν τη στιγμή μια τομή -θα ήθελα να πιστεύ</w:t>
      </w:r>
      <w:r>
        <w:rPr>
          <w:rFonts w:eastAsia="Times New Roman"/>
          <w:szCs w:val="24"/>
        </w:rPr>
        <w:t xml:space="preserve">ω, αρκετά αξιόπιστη και πολύ δραστική-, ώστε οι ελεύθεροι επαγγελματίες σε ποσοστό 99% να ρυθμίσουν τα χρέη τους, οι κακοπληρωτές να βρεθούν και να πληρώσουν και τα κόκκινα δάνεια -γιατί πράγματι ήταν και </w:t>
      </w:r>
      <w:proofErr w:type="spellStart"/>
      <w:r>
        <w:rPr>
          <w:rFonts w:eastAsia="Times New Roman"/>
          <w:szCs w:val="24"/>
        </w:rPr>
        <w:t>μνημονιακή</w:t>
      </w:r>
      <w:proofErr w:type="spellEnd"/>
      <w:r>
        <w:rPr>
          <w:rFonts w:eastAsia="Times New Roman"/>
          <w:szCs w:val="24"/>
        </w:rPr>
        <w:t xml:space="preserve"> δέσμευση, δεν το κρύψαμε αυτό το πράγμα,</w:t>
      </w:r>
      <w:r>
        <w:rPr>
          <w:rFonts w:eastAsia="Times New Roman"/>
          <w:szCs w:val="24"/>
        </w:rPr>
        <w:t xml:space="preserve"> για όνομα του Θεού- να φτάσουν ή, αν είναι δυνατόν, να μηδενιστούν.</w:t>
      </w:r>
    </w:p>
    <w:p w14:paraId="06E4F5EC" w14:textId="77777777" w:rsidR="007277CE" w:rsidRDefault="00471B06">
      <w:pPr>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Αν θέλετε, κύριε </w:t>
      </w:r>
      <w:proofErr w:type="spellStart"/>
      <w:r>
        <w:rPr>
          <w:rFonts w:eastAsia="Times New Roman"/>
          <w:szCs w:val="24"/>
        </w:rPr>
        <w:t>Παπαχριστόπουλε</w:t>
      </w:r>
      <w:proofErr w:type="spellEnd"/>
      <w:r>
        <w:rPr>
          <w:rFonts w:eastAsia="Times New Roman"/>
          <w:szCs w:val="24"/>
        </w:rPr>
        <w:t>, συντομεύετε.</w:t>
      </w:r>
    </w:p>
    <w:p w14:paraId="06E4F5ED" w14:textId="77777777" w:rsidR="007277CE" w:rsidRDefault="00471B06">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Τελειώνω, κύριε Πρόεδρε. Τα μαζεύω και τελειώνω.</w:t>
      </w:r>
    </w:p>
    <w:p w14:paraId="06E4F5EE" w14:textId="77777777" w:rsidR="007277CE" w:rsidRDefault="00471B06">
      <w:pPr>
        <w:spacing w:line="600" w:lineRule="auto"/>
        <w:ind w:firstLine="720"/>
        <w:contextualSpacing/>
        <w:jc w:val="both"/>
        <w:rPr>
          <w:rFonts w:eastAsia="Times New Roman"/>
          <w:szCs w:val="24"/>
        </w:rPr>
      </w:pPr>
      <w:r>
        <w:rPr>
          <w:rFonts w:eastAsia="Times New Roman"/>
          <w:szCs w:val="24"/>
        </w:rPr>
        <w:t>Λέω το εξής: Η σημερινή κουβέντ</w:t>
      </w:r>
      <w:r>
        <w:rPr>
          <w:rFonts w:eastAsia="Times New Roman"/>
          <w:szCs w:val="24"/>
        </w:rPr>
        <w:t>α, κατά τη γνώμη μου, ήταν εποικοδομητική. Εγώ με χαρά άκουσα ένα υπαρκτό πρόβλημα και απόψεις και πώς θα το δούμε και θεωρώ ότι έτσι πρέπει κάπως να δουλεύει το Κοινοβούλιο στο μέλλον. Ναι στην κριτική για υπαρκτά θέματα, όχι για ανύπαρκτα, όχι για απίστε</w:t>
      </w:r>
      <w:r>
        <w:rPr>
          <w:rFonts w:eastAsia="Times New Roman"/>
          <w:szCs w:val="24"/>
        </w:rPr>
        <w:t xml:space="preserve">υτα </w:t>
      </w:r>
      <w:r>
        <w:rPr>
          <w:rFonts w:eastAsia="Times New Roman"/>
          <w:szCs w:val="24"/>
        </w:rPr>
        <w:lastRenderedPageBreak/>
        <w:t>πράγματα</w:t>
      </w:r>
      <w:r>
        <w:rPr>
          <w:rFonts w:eastAsia="Times New Roman"/>
          <w:szCs w:val="24"/>
        </w:rPr>
        <w:t>,</w:t>
      </w:r>
      <w:r>
        <w:rPr>
          <w:rFonts w:eastAsia="Times New Roman"/>
          <w:szCs w:val="24"/>
        </w:rPr>
        <w:t xml:space="preserve"> που ψάχνει κανείς να τα βρει και δεν τα βλέπει μόνο από αντιπολιτευτικό μένος. Χαιρετίζω</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τη σημερινή κουβέντα και τη θεωρώ εποικοδομητική.</w:t>
      </w:r>
    </w:p>
    <w:p w14:paraId="06E4F5EF" w14:textId="77777777" w:rsidR="007277CE" w:rsidRDefault="00471B06">
      <w:pPr>
        <w:spacing w:line="600" w:lineRule="auto"/>
        <w:ind w:firstLine="720"/>
        <w:contextualSpacing/>
        <w:jc w:val="both"/>
        <w:rPr>
          <w:rFonts w:eastAsia="Times New Roman"/>
          <w:szCs w:val="24"/>
        </w:rPr>
      </w:pPr>
      <w:r>
        <w:rPr>
          <w:rFonts w:eastAsia="Times New Roman"/>
          <w:szCs w:val="24"/>
        </w:rPr>
        <w:t>Ευχαριστώ.</w:t>
      </w:r>
    </w:p>
    <w:p w14:paraId="06E4F5F0" w14:textId="77777777" w:rsidR="007277CE" w:rsidRDefault="00471B06">
      <w:pPr>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 </w:t>
      </w:r>
      <w:proofErr w:type="spellStart"/>
      <w:r>
        <w:rPr>
          <w:rFonts w:eastAsia="Times New Roman"/>
          <w:szCs w:val="24"/>
        </w:rPr>
        <w:t>Παπαχριστόπουλο</w:t>
      </w:r>
      <w:proofErr w:type="spellEnd"/>
      <w:r>
        <w:rPr>
          <w:rFonts w:eastAsia="Times New Roman"/>
          <w:szCs w:val="24"/>
        </w:rPr>
        <w:t>.</w:t>
      </w:r>
    </w:p>
    <w:p w14:paraId="06E4F5F1" w14:textId="77777777" w:rsidR="007277CE" w:rsidRDefault="00471B06">
      <w:pPr>
        <w:spacing w:line="600" w:lineRule="auto"/>
        <w:ind w:firstLine="720"/>
        <w:contextualSpacing/>
        <w:jc w:val="both"/>
        <w:rPr>
          <w:rFonts w:eastAsia="Times New Roman"/>
          <w:szCs w:val="24"/>
        </w:rPr>
      </w:pPr>
      <w:r>
        <w:rPr>
          <w:rFonts w:eastAsia="Times New Roman"/>
          <w:szCs w:val="24"/>
        </w:rPr>
        <w:t>Ο Κοινοβου</w:t>
      </w:r>
      <w:r>
        <w:rPr>
          <w:rFonts w:eastAsia="Times New Roman"/>
          <w:szCs w:val="24"/>
        </w:rPr>
        <w:t>λευτικός Εκπρόσωπος του Ποταμιού κ. Ψαριανός έχει τον λόγο για έξι λεπτά.</w:t>
      </w:r>
    </w:p>
    <w:p w14:paraId="06E4F5F2" w14:textId="77777777" w:rsidR="007277CE" w:rsidRDefault="00471B06">
      <w:pPr>
        <w:spacing w:line="600" w:lineRule="auto"/>
        <w:ind w:firstLine="720"/>
        <w:contextualSpacing/>
        <w:jc w:val="both"/>
        <w:rPr>
          <w:rFonts w:eastAsia="Times New Roman"/>
          <w:szCs w:val="24"/>
        </w:rPr>
      </w:pPr>
      <w:r>
        <w:rPr>
          <w:rFonts w:eastAsia="Times New Roman"/>
          <w:b/>
          <w:szCs w:val="24"/>
        </w:rPr>
        <w:t>ΓΡΗΓΟΡΙΟΣ ΨΑΡΙΑΝΟΣ:</w:t>
      </w:r>
      <w:r>
        <w:rPr>
          <w:rFonts w:eastAsia="Times New Roman"/>
          <w:szCs w:val="24"/>
        </w:rPr>
        <w:t xml:space="preserve"> Επειδή ο κ. </w:t>
      </w:r>
      <w:proofErr w:type="spellStart"/>
      <w:r>
        <w:rPr>
          <w:rFonts w:eastAsia="Times New Roman"/>
          <w:szCs w:val="24"/>
        </w:rPr>
        <w:t>Παπαχριστόπουλος</w:t>
      </w:r>
      <w:proofErr w:type="spellEnd"/>
      <w:r>
        <w:rPr>
          <w:rFonts w:eastAsia="Times New Roman"/>
          <w:szCs w:val="24"/>
        </w:rPr>
        <w:t xml:space="preserve"> πριν είπε για το δάχτυλο στο μέλι, νομίζω ότι γενικώς υπάρχει μια γνώμη, κοινή γνώμη. Και εγώ προσωπικά και διάφοροι άλλοι άνθρωποι έ</w:t>
      </w:r>
      <w:r>
        <w:rPr>
          <w:rFonts w:eastAsia="Times New Roman"/>
          <w:szCs w:val="24"/>
        </w:rPr>
        <w:t>χουμε ακούσει διάφορα μελίσσια να βουίζουν γύρω από χέρια</w:t>
      </w:r>
      <w:r>
        <w:rPr>
          <w:rFonts w:eastAsia="Times New Roman"/>
          <w:szCs w:val="24"/>
        </w:rPr>
        <w:t>,</w:t>
      </w:r>
      <w:r>
        <w:rPr>
          <w:rFonts w:eastAsia="Times New Roman"/>
          <w:szCs w:val="24"/>
        </w:rPr>
        <w:t xml:space="preserve"> που είναι βουτηγμένα στο μέλι μέχρι τον αγκώνα κι όχι σε δάχτυλα μελωμένα.</w:t>
      </w:r>
    </w:p>
    <w:p w14:paraId="06E4F5F3" w14:textId="77777777" w:rsidR="007277CE" w:rsidRDefault="00471B06">
      <w:pPr>
        <w:spacing w:line="600" w:lineRule="auto"/>
        <w:ind w:firstLine="720"/>
        <w:contextualSpacing/>
        <w:jc w:val="both"/>
        <w:rPr>
          <w:rFonts w:eastAsia="Times New Roman"/>
          <w:szCs w:val="24"/>
        </w:rPr>
      </w:pPr>
      <w:r>
        <w:rPr>
          <w:rFonts w:eastAsia="Times New Roman"/>
          <w:szCs w:val="24"/>
        </w:rPr>
        <w:t>Για το συγκεκριμένο, επί του προκειμένου, είναι γεγονός αναμφισβήτητο πως ένα βασικό, ίσως το βασικότερο πρόβλημα στη χώρα</w:t>
      </w:r>
      <w:r>
        <w:rPr>
          <w:rFonts w:eastAsia="Times New Roman"/>
          <w:szCs w:val="24"/>
        </w:rPr>
        <w:t xml:space="preserve"> είναι η πολυνομία, η κακονομία και η γραφειοκρατία. Και η σημερινή Κυβέρνηση</w:t>
      </w:r>
      <w:r>
        <w:rPr>
          <w:rFonts w:eastAsia="Times New Roman"/>
          <w:szCs w:val="24"/>
        </w:rPr>
        <w:t>,</w:t>
      </w:r>
      <w:r>
        <w:rPr>
          <w:rFonts w:eastAsia="Times New Roman"/>
          <w:szCs w:val="24"/>
        </w:rPr>
        <w:t xml:space="preserve"> που επαγγέλθηκε ότι θα διορθώσει βασικά πράγματα που ταλαιπωρούσαν το πολιτικό σύστημα επί </w:t>
      </w:r>
      <w:r>
        <w:rPr>
          <w:rFonts w:eastAsia="Times New Roman"/>
          <w:szCs w:val="24"/>
        </w:rPr>
        <w:lastRenderedPageBreak/>
        <w:t>δεκαετίες, δεν έχει καταφέρει να κάνει απολύτως τίποτα πάνω σε αυτά. Καινούργιους νόμο</w:t>
      </w:r>
      <w:r>
        <w:rPr>
          <w:rFonts w:eastAsia="Times New Roman"/>
          <w:szCs w:val="24"/>
        </w:rPr>
        <w:t>υς βγάζουμε, κακούς νόμους ψηφίζουμε και δεν εφαρμόζουμε κιόλας αυτούς τους νόμους και έχουμε και μια απέραντη γραφειοκρατία που μπορεί κάθε άνθρωπος που μας ακούει και είχε μια επιχείρηση -γιατί εννέα στους δέκα είχαν μια επιχείρηση, ο δέκατος μπορεί να τ</w:t>
      </w:r>
      <w:r>
        <w:rPr>
          <w:rFonts w:eastAsia="Times New Roman"/>
          <w:szCs w:val="24"/>
        </w:rPr>
        <w:t>ην έχει διασώσει και αυτός δεν ξέρω αν θα καταφέρει στο τέλος να τη διασώσει- θα πρέπει για κάθε εξωδικαστικό διακανονισμό να βρει δυο-τρεις δικηγόρους, έναν-δυο συμβολαιογράφους, γιατρούς, ηλεκτρολόγους, υδραυλικούς, πρέπει να βρει καμμιά δεκαριά επαγγέλμ</w:t>
      </w:r>
      <w:r>
        <w:rPr>
          <w:rFonts w:eastAsia="Times New Roman"/>
          <w:szCs w:val="24"/>
        </w:rPr>
        <w:t>ατα, τα οποία συντονισμένα να εργαστούν, για να μπορέσει μετά από δέκα χρόνια να λύσει τις διαφορές ή να σώσει την επιχείρησή του.</w:t>
      </w:r>
    </w:p>
    <w:p w14:paraId="06E4F5F4" w14:textId="77777777" w:rsidR="007277CE" w:rsidRDefault="00471B06">
      <w:pPr>
        <w:spacing w:line="600" w:lineRule="auto"/>
        <w:ind w:firstLine="720"/>
        <w:contextualSpacing/>
        <w:jc w:val="both"/>
        <w:rPr>
          <w:rFonts w:eastAsia="Times New Roman"/>
          <w:szCs w:val="24"/>
        </w:rPr>
      </w:pPr>
      <w:r>
        <w:rPr>
          <w:rFonts w:eastAsia="Times New Roman"/>
          <w:szCs w:val="24"/>
        </w:rPr>
        <w:t xml:space="preserve">Όταν έχουμε περίπου είκοσι οκτώ χιλιάδες αρχικές αιτήσεις εξωδικαστικού συμβιβασμού, από τις οποίες οι τεσσερισήμισι πληρούν </w:t>
      </w:r>
      <w:r>
        <w:rPr>
          <w:rFonts w:eastAsia="Times New Roman"/>
          <w:szCs w:val="24"/>
        </w:rPr>
        <w:t xml:space="preserve">τα κριτήρια της </w:t>
      </w:r>
      <w:proofErr w:type="spellStart"/>
      <w:r>
        <w:rPr>
          <w:rFonts w:eastAsia="Times New Roman"/>
          <w:szCs w:val="24"/>
        </w:rPr>
        <w:t>επιλεξιμότητας</w:t>
      </w:r>
      <w:proofErr w:type="spellEnd"/>
      <w:r>
        <w:rPr>
          <w:rFonts w:eastAsia="Times New Roman"/>
          <w:szCs w:val="24"/>
        </w:rPr>
        <w:t xml:space="preserve"> και έχουν τελικά ολοκληρωθεί είκοσι -όχι χιλιάδες είκοσι σκέτες-, τότε κάτι δεν πάει καλά. Πρέπει κάποια να στιγμή να αντιληφθούμε πως η παράμετρος του χρόνου και η ταχύτητα ολοκλήρωσης μια διαδικασίας </w:t>
      </w:r>
      <w:r>
        <w:rPr>
          <w:rFonts w:eastAsia="Times New Roman"/>
          <w:szCs w:val="24"/>
        </w:rPr>
        <w:lastRenderedPageBreak/>
        <w:t>είναι το ίδιο σημαντική</w:t>
      </w:r>
      <w:r>
        <w:rPr>
          <w:rFonts w:eastAsia="Times New Roman"/>
          <w:szCs w:val="24"/>
        </w:rPr>
        <w:t>, μάλλον είναι ακόμα σημαντικότερη από τη διαδικασία. Η νοοτροπία της νομοθέτησης να φτιαχτεί μια διαδικασία ασχέτως αν είναι εφικτό να υλοποιηθεί, δεν έχει κανέναν νόημα να επιδιώκεται.</w:t>
      </w:r>
    </w:p>
    <w:p w14:paraId="06E4F5F5" w14:textId="77777777" w:rsidR="007277CE" w:rsidRDefault="00471B06">
      <w:pPr>
        <w:spacing w:line="600" w:lineRule="auto"/>
        <w:ind w:firstLine="720"/>
        <w:contextualSpacing/>
        <w:jc w:val="both"/>
        <w:rPr>
          <w:rFonts w:eastAsia="Times New Roman"/>
          <w:szCs w:val="24"/>
        </w:rPr>
      </w:pPr>
      <w:r>
        <w:rPr>
          <w:rFonts w:eastAsia="Times New Roman"/>
          <w:szCs w:val="24"/>
        </w:rPr>
        <w:t>Έτσι έχουμε καταλήξει με απονομή δικαιοσύνη</w:t>
      </w:r>
      <w:r>
        <w:rPr>
          <w:rFonts w:eastAsia="Times New Roman"/>
          <w:szCs w:val="24"/>
        </w:rPr>
        <w:t>ς</w:t>
      </w:r>
      <w:r>
        <w:rPr>
          <w:rFonts w:eastAsia="Times New Roman"/>
          <w:szCs w:val="24"/>
        </w:rPr>
        <w:t xml:space="preserve"> που αργεί πάνω από δέκα </w:t>
      </w:r>
      <w:r>
        <w:rPr>
          <w:rFonts w:eastAsia="Times New Roman"/>
          <w:szCs w:val="24"/>
        </w:rPr>
        <w:t>χρόνια, με διαγωνισμούς του δημοσίου που κρατούν πέντε ή και παραπάνω χρόνια, με απονομή συντάξεων μετά από δύο και παραπάνω χρόνια από την αίτηση συνταξιοδότησης. Έτσι και τώρα έχει στηθεί ένας εξωδικαστικός συμβιβασμός τόσο γραφειοκρατικός που τελικά καθ</w:t>
      </w:r>
      <w:r>
        <w:rPr>
          <w:rFonts w:eastAsia="Times New Roman"/>
          <w:szCs w:val="24"/>
        </w:rPr>
        <w:t xml:space="preserve">ίσταται ατελέσφορος, όπως ατελέσφορος θα είναι για παράδειγμα και ο άλλος νόμος που μπήκε σήμερα στις </w:t>
      </w:r>
      <w:r>
        <w:rPr>
          <w:rFonts w:eastAsia="Times New Roman"/>
          <w:szCs w:val="24"/>
        </w:rPr>
        <w:t>ε</w:t>
      </w:r>
      <w:r>
        <w:rPr>
          <w:rFonts w:eastAsia="Times New Roman"/>
          <w:szCs w:val="24"/>
        </w:rPr>
        <w:t>πιτροπές για το μεταφορικό ισοδύναμο, το οποίο θα πρέπει να καταλήξει σε έναν μαγικό αλγόριθμο, που ίσως θα καταφέρει να βγάλει ως αποτέλεσμα επιδότηση ε</w:t>
      </w:r>
      <w:r>
        <w:rPr>
          <w:rFonts w:eastAsia="Times New Roman"/>
          <w:szCs w:val="24"/>
        </w:rPr>
        <w:t>νός ακτοπλοϊκ</w:t>
      </w:r>
      <w:r>
        <w:rPr>
          <w:rFonts w:eastAsia="Times New Roman"/>
          <w:szCs w:val="24"/>
        </w:rPr>
        <w:t>ού</w:t>
      </w:r>
      <w:r>
        <w:rPr>
          <w:rFonts w:eastAsia="Times New Roman"/>
          <w:szCs w:val="24"/>
        </w:rPr>
        <w:t xml:space="preserve"> εισιτηρίου, αντί να έχουμε λύσει αυτό το πρόβλημα εδώ και πολλά χρόνια και από τις προηγούμενες κυβερνήσεις. Αλλά αυτή ήταν η Κυβέρνηση</w:t>
      </w:r>
      <w:r>
        <w:rPr>
          <w:rFonts w:eastAsia="Times New Roman"/>
          <w:szCs w:val="24"/>
        </w:rPr>
        <w:t>,</w:t>
      </w:r>
      <w:r>
        <w:rPr>
          <w:rFonts w:eastAsia="Times New Roman"/>
          <w:szCs w:val="24"/>
        </w:rPr>
        <w:t xml:space="preserve"> που θα έλυνε αυτά τα προβλήματα που χρόνιζαν με τα συμφέροντα, με τα </w:t>
      </w:r>
      <w:proofErr w:type="spellStart"/>
      <w:r>
        <w:rPr>
          <w:rFonts w:eastAsia="Times New Roman"/>
          <w:szCs w:val="24"/>
        </w:rPr>
        <w:t>λαμόγια</w:t>
      </w:r>
      <w:proofErr w:type="spellEnd"/>
      <w:r>
        <w:rPr>
          <w:rFonts w:eastAsia="Times New Roman"/>
          <w:szCs w:val="24"/>
        </w:rPr>
        <w:t xml:space="preserve">, με </w:t>
      </w:r>
      <w:r>
        <w:rPr>
          <w:rFonts w:eastAsia="Times New Roman"/>
          <w:szCs w:val="24"/>
        </w:rPr>
        <w:lastRenderedPageBreak/>
        <w:t>τις ισορροπίες κ.λπ.</w:t>
      </w:r>
      <w:r>
        <w:rPr>
          <w:rFonts w:eastAsia="Times New Roman"/>
          <w:szCs w:val="24"/>
        </w:rPr>
        <w:t>.</w:t>
      </w:r>
      <w:r>
        <w:rPr>
          <w:rFonts w:eastAsia="Times New Roman"/>
          <w:szCs w:val="24"/>
        </w:rPr>
        <w:t xml:space="preserve"> </w:t>
      </w:r>
      <w:r>
        <w:rPr>
          <w:rFonts w:eastAsia="Times New Roman"/>
          <w:szCs w:val="24"/>
        </w:rPr>
        <w:t>Αυτά θα τα έλυνε πολύ γρήγορα, στο πρώτο εξάμηνο.</w:t>
      </w:r>
    </w:p>
    <w:p w14:paraId="06E4F5F6" w14:textId="77777777" w:rsidR="007277CE" w:rsidRDefault="00471B06">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τον εξωδικαστικό μηχανισμό ψηφίστηκε ο ν.4469 τον Απρίλιο του 2017, τον οποίο στηρίξαμε στο Ποτάμι, γιατί ήταν στη σωστή κατεύθυνση. Ήταν ένα μικρό </w:t>
      </w:r>
      <w:proofErr w:type="spellStart"/>
      <w:r>
        <w:rPr>
          <w:rFonts w:eastAsia="Times New Roman" w:cs="Times New Roman"/>
          <w:szCs w:val="24"/>
        </w:rPr>
        <w:t>βηματάκι</w:t>
      </w:r>
      <w:proofErr w:type="spellEnd"/>
      <w:r>
        <w:rPr>
          <w:rFonts w:eastAsia="Times New Roman" w:cs="Times New Roman"/>
          <w:szCs w:val="24"/>
        </w:rPr>
        <w:t xml:space="preserve"> στη σωστή κατεύθυνση. </w:t>
      </w:r>
    </w:p>
    <w:p w14:paraId="06E4F5F7"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Όμως, έως τώρα δεν έχο</w:t>
      </w:r>
      <w:r>
        <w:rPr>
          <w:rFonts w:eastAsia="Times New Roman" w:cs="Times New Roman"/>
          <w:szCs w:val="24"/>
        </w:rPr>
        <w:t xml:space="preserve">υμε δει σχεδόν κανένα τελικό, τελεσίδικο θετικό αποτέλεσμα, από την εφαρμογή αυτού του νόμου που ήταν μάλλον μη εφαρμογή ή ήταν εφαρμογή ενός </w:t>
      </w:r>
      <w:proofErr w:type="spellStart"/>
      <w:r>
        <w:rPr>
          <w:rFonts w:eastAsia="Times New Roman" w:cs="Times New Roman"/>
          <w:szCs w:val="24"/>
        </w:rPr>
        <w:t>πολυνομικού</w:t>
      </w:r>
      <w:proofErr w:type="spellEnd"/>
      <w:r>
        <w:rPr>
          <w:rFonts w:eastAsia="Times New Roman" w:cs="Times New Roman"/>
          <w:szCs w:val="24"/>
        </w:rPr>
        <w:t xml:space="preserve"> λαβύρινθου, ο οποίος δεν είχε καμ</w:t>
      </w:r>
      <w:r>
        <w:rPr>
          <w:rFonts w:eastAsia="Times New Roman" w:cs="Times New Roman"/>
          <w:szCs w:val="24"/>
        </w:rPr>
        <w:t>μ</w:t>
      </w:r>
      <w:r>
        <w:rPr>
          <w:rFonts w:eastAsia="Times New Roman" w:cs="Times New Roman"/>
          <w:szCs w:val="24"/>
        </w:rPr>
        <w:t xml:space="preserve">ία ουσιαστική διέξοδο, με αποτελέσματα. Σας είπα τα νούμερα ή ένα χαρακτηριστικό νούμερο. </w:t>
      </w:r>
    </w:p>
    <w:p w14:paraId="06E4F5F8"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Εμείς είχαμε στηρίξει το συγκεκριμένο σχέδιο, είχαμε εκφράσει προβληματισμούς και επιφυλάξεις για τις προβλεπόμενες διαδικασίες. Κάποιες από αυτές τις επιφυλάξεις κα</w:t>
      </w:r>
      <w:r>
        <w:rPr>
          <w:rFonts w:eastAsia="Times New Roman" w:cs="Times New Roman"/>
          <w:szCs w:val="24"/>
        </w:rPr>
        <w:t xml:space="preserve">ι τους προβληματισμούς μας ήταν ο κίνδυνος η διαδικασία να αποδειχθεί χρονοβόρα και γραφειοκρατική -το πετύχαμε-, η πρόβλεψη </w:t>
      </w:r>
      <w:r>
        <w:rPr>
          <w:rFonts w:eastAsia="Times New Roman" w:cs="Times New Roman"/>
          <w:szCs w:val="24"/>
        </w:rPr>
        <w:lastRenderedPageBreak/>
        <w:t xml:space="preserve">χαμηλής αμοιβής για τους διαμεσολαβητές να αποτελέσει αντικίνητρο -και αυτό έγινε-, το πότε και το πώς θα λειτουργήσει ηλεκτρονική </w:t>
      </w:r>
      <w:r>
        <w:rPr>
          <w:rFonts w:eastAsia="Times New Roman" w:cs="Times New Roman"/>
          <w:szCs w:val="24"/>
        </w:rPr>
        <w:t>πλατφόρμα, το οποίο ακόμα δεν είναι συγκεκριμένο.</w:t>
      </w:r>
    </w:p>
    <w:p w14:paraId="06E4F5F9"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Δυστυχώς, οι προβληματισμοί και οι επιφυλάξεις επιβεβαιώνονται στην πράξη διαρκώς. Η αναγκαιότητα βελτίωσης της λειτουργίας του εξωδικαστικού μηχανισμού αποτέλεσε αντικείμενο της τέταρτης αξιολόγησης και αν</w:t>
      </w:r>
      <w:r>
        <w:rPr>
          <w:rFonts w:eastAsia="Times New Roman" w:cs="Times New Roman"/>
          <w:szCs w:val="24"/>
        </w:rPr>
        <w:t xml:space="preserve"> δεν μας έσπρωχναν και δεν μας πίεζαν οι «τοκογλύφοι», οι «δανειστές», «αυτοί που μας πίνουν το αίμα» κ.λπ., αυτοί οι άνθρωποι τους οποίους </w:t>
      </w:r>
      <w:proofErr w:type="spellStart"/>
      <w:r>
        <w:rPr>
          <w:rFonts w:eastAsia="Times New Roman" w:cs="Times New Roman"/>
          <w:szCs w:val="24"/>
        </w:rPr>
        <w:t>καταχεριάζαμε</w:t>
      </w:r>
      <w:proofErr w:type="spellEnd"/>
      <w:r>
        <w:rPr>
          <w:rFonts w:eastAsia="Times New Roman" w:cs="Times New Roman"/>
          <w:szCs w:val="24"/>
        </w:rPr>
        <w:t xml:space="preserve"> τα προηγούμενα πέντε-έξι χρόνια, αν δεν έσπρωχναν αυτοί να βρούμε έναν τρόπο να λύνουμε τέτοια προβλήμ</w:t>
      </w:r>
      <w:r>
        <w:rPr>
          <w:rFonts w:eastAsia="Times New Roman" w:cs="Times New Roman"/>
          <w:szCs w:val="24"/>
        </w:rPr>
        <w:t xml:space="preserve">ατα δεν θα συζητούσαμε τώρα ούτε αυτό. </w:t>
      </w:r>
    </w:p>
    <w:p w14:paraId="06E4F5FA"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Δεν υπάρχει λόγος να περιγράψουμε τις διαδικασίες ούτε να παραθέσουμε άλλα αριθμητικά στοιχεία από την ενεργοποίηση της πλατφόρμας έως σήμερα. </w:t>
      </w:r>
      <w:r>
        <w:rPr>
          <w:rFonts w:eastAsia="Times New Roman" w:cs="Times New Roman"/>
          <w:szCs w:val="24"/>
        </w:rPr>
        <w:t>Ό</w:t>
      </w:r>
      <w:r>
        <w:rPr>
          <w:rFonts w:eastAsia="Times New Roman" w:cs="Times New Roman"/>
          <w:szCs w:val="24"/>
        </w:rPr>
        <w:t>λα αυτά τα στοιχεία υπάρχουν αναλυτικά και μάλιστα, είναι στατιστικά στο</w:t>
      </w:r>
      <w:r>
        <w:rPr>
          <w:rFonts w:eastAsia="Times New Roman" w:cs="Times New Roman"/>
          <w:szCs w:val="24"/>
        </w:rPr>
        <w:t>ιχεία που είναι πριν από αρκετούς μήνες. Θα τα καταθέσω στα Πρακτικά για να μην κουράσω με στοιχεία, αριθμούς, πώς έγινε και πώς δεν έγινε.</w:t>
      </w:r>
    </w:p>
    <w:p w14:paraId="06E4F5FB"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Αποδεικνύεται περίτρανα από τα αριθμητικά αυτά στοιχεία και όλα τα υπόλοιπα ότι η πορεία της εξωδικαστικής ρύθμισης </w:t>
      </w:r>
      <w:r>
        <w:rPr>
          <w:rFonts w:eastAsia="Times New Roman" w:cs="Times New Roman"/>
          <w:szCs w:val="24"/>
        </w:rPr>
        <w:t xml:space="preserve">οφειλών αποτελεί </w:t>
      </w:r>
      <w:r>
        <w:rPr>
          <w:rFonts w:eastAsia="Times New Roman" w:cs="Times New Roman"/>
          <w:szCs w:val="24"/>
        </w:rPr>
        <w:t>ο</w:t>
      </w:r>
      <w:r>
        <w:rPr>
          <w:rFonts w:eastAsia="Times New Roman" w:cs="Times New Roman"/>
          <w:szCs w:val="24"/>
        </w:rPr>
        <w:t>δύσσεια για εκατοντάδες, για χιλιάδες επιχειρήσεις, οι οποίες ενώ πληρούν τα κριτήρια που ορίζει ο νόμος ώστε να επιλεγούν, βολοδέρνουν στα διαφορετικά πεδία της πλατφόρμας, συλλέγοντας δικαιολογητικά, πακέτα από χαρτιά, για να τα καταθέσ</w:t>
      </w:r>
      <w:r>
        <w:rPr>
          <w:rFonts w:eastAsia="Times New Roman" w:cs="Times New Roman"/>
          <w:szCs w:val="24"/>
        </w:rPr>
        <w:t>ουν στο σοσιαλιστικό χαρτοβασίλειο, το οποίο δεν μπορεί να βρει άκρη και να δώσει λύσεις σε πολύ συγκεκριμένα προβλήματα.</w:t>
      </w:r>
    </w:p>
    <w:p w14:paraId="06E4F5FC"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Η διαδικασία αυτή αποδεικνύεται συνεχώς χρονοβόρα και επίπονη. Τα σημαντικότερα προβλήματα</w:t>
      </w:r>
      <w:r>
        <w:rPr>
          <w:rFonts w:eastAsia="Times New Roman" w:cs="Times New Roman"/>
          <w:szCs w:val="24"/>
        </w:rPr>
        <w:t>,</w:t>
      </w:r>
      <w:r>
        <w:rPr>
          <w:rFonts w:eastAsia="Times New Roman" w:cs="Times New Roman"/>
          <w:szCs w:val="24"/>
        </w:rPr>
        <w:t xml:space="preserve"> που διαπιστώνονται είναι τα αυστηρά κριτήρ</w:t>
      </w:r>
      <w:r>
        <w:rPr>
          <w:rFonts w:eastAsia="Times New Roman" w:cs="Times New Roman"/>
          <w:szCs w:val="24"/>
        </w:rPr>
        <w:t>ια ένταξης, ο μεγάλος όγκος απαιτούμενων γραφειοκρατικών διαδικασιών και η απροθυμία του τραπεζικού συστήματος να συνεργαστεί ουσιαστικά.</w:t>
      </w:r>
    </w:p>
    <w:p w14:paraId="06E4F5FD"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Όπως σωστά είπε ο κύριος Αντιπρόεδρος, δεν μπορεί όλα να τα </w:t>
      </w:r>
      <w:r>
        <w:rPr>
          <w:rFonts w:eastAsia="Times New Roman" w:cs="Times New Roman"/>
          <w:szCs w:val="24"/>
        </w:rPr>
        <w:t>«</w:t>
      </w:r>
      <w:r>
        <w:rPr>
          <w:rFonts w:eastAsia="Times New Roman" w:cs="Times New Roman"/>
          <w:szCs w:val="24"/>
        </w:rPr>
        <w:t>φορτώνουμε</w:t>
      </w:r>
      <w:r>
        <w:rPr>
          <w:rFonts w:eastAsia="Times New Roman" w:cs="Times New Roman"/>
          <w:szCs w:val="24"/>
        </w:rPr>
        <w:t>»</w:t>
      </w:r>
      <w:r>
        <w:rPr>
          <w:rFonts w:eastAsia="Times New Roman" w:cs="Times New Roman"/>
          <w:szCs w:val="24"/>
        </w:rPr>
        <w:t xml:space="preserve"> στο κράτος. Είναι και οι τράπεζες και οι οργα</w:t>
      </w:r>
      <w:r>
        <w:rPr>
          <w:rFonts w:eastAsia="Times New Roman" w:cs="Times New Roman"/>
          <w:szCs w:val="24"/>
        </w:rPr>
        <w:t>νισμοί και διάφοροι άλλοι παράγοντες. Αν, όμως, το κράτος δεν συντονίζει αυτά τα πράγματα</w:t>
      </w:r>
      <w:r w:rsidRPr="003F5807">
        <w:rPr>
          <w:rFonts w:eastAsia="Times New Roman" w:cs="Times New Roman"/>
          <w:szCs w:val="24"/>
        </w:rPr>
        <w:t>,</w:t>
      </w:r>
      <w:r>
        <w:rPr>
          <w:rFonts w:eastAsia="Times New Roman" w:cs="Times New Roman"/>
          <w:szCs w:val="24"/>
        </w:rPr>
        <w:t xml:space="preserve"> ας παραιτηθεί να μείνουν </w:t>
      </w:r>
      <w:r>
        <w:rPr>
          <w:rFonts w:eastAsia="Times New Roman" w:cs="Times New Roman"/>
          <w:szCs w:val="24"/>
        </w:rPr>
        <w:lastRenderedPageBreak/>
        <w:t xml:space="preserve">οι οργανισμοί να τα λύνουν μόνοι τους, οι τράπεζες και όλοι οι άλλοι εμπλεκόμενοι οργανισμοί. </w:t>
      </w:r>
    </w:p>
    <w:p w14:paraId="06E4F5FE"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Κάποιες βελτιωτικές προσπάθειες πραγματοποιήθ</w:t>
      </w:r>
      <w:r>
        <w:rPr>
          <w:rFonts w:eastAsia="Times New Roman" w:cs="Times New Roman"/>
          <w:szCs w:val="24"/>
        </w:rPr>
        <w:t>ηκαν, πρόσφατα βέβαια, και από την πλευρά των τραπεζών και από την Κυβέρνηση. Οι μεν τράπεζες σε μια προσπάθεια να άρουν την έντονη δυσπιστία που υπάρχει προς την πλευρά τους και την έντονη κριτική που δέχονται και από την Κυβέρνηση και από όλο τον κόσμο -</w:t>
      </w:r>
      <w:r>
        <w:rPr>
          <w:rFonts w:eastAsia="Times New Roman" w:cs="Times New Roman"/>
          <w:szCs w:val="24"/>
        </w:rPr>
        <w:t xml:space="preserve">από την Κυβέρνηση που ήταν </w:t>
      </w:r>
      <w:r>
        <w:rPr>
          <w:rFonts w:eastAsia="Times New Roman" w:cs="Times New Roman"/>
          <w:szCs w:val="24"/>
        </w:rPr>
        <w:t>αντιπολίτευση</w:t>
      </w:r>
      <w:r>
        <w:rPr>
          <w:rFonts w:eastAsia="Times New Roman" w:cs="Times New Roman"/>
          <w:szCs w:val="24"/>
        </w:rPr>
        <w:t xml:space="preserve">, γιατί τώρα τα πράγματα έχουν κάπως ομαλοποιηθεί στη σχέση μας-, εκεί που δεν στήριζαν διαδικασίες, τώρα προσπαθούν να βρουν τρόπους και λύσεις. </w:t>
      </w:r>
    </w:p>
    <w:p w14:paraId="06E4F5FF"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w:t>
      </w:r>
      <w:r>
        <w:rPr>
          <w:rFonts w:eastAsia="Times New Roman" w:cs="Times New Roman"/>
          <w:szCs w:val="24"/>
        </w:rPr>
        <w:t>Κ</w:t>
      </w:r>
      <w:r>
        <w:rPr>
          <w:rFonts w:eastAsia="Times New Roman" w:cs="Times New Roman"/>
          <w:szCs w:val="24"/>
        </w:rPr>
        <w:t>υβέρνηση συμπεριέλαβε -και είναι θετικό αυτό-, στον πρόσφα</w:t>
      </w:r>
      <w:r>
        <w:rPr>
          <w:rFonts w:eastAsia="Times New Roman" w:cs="Times New Roman"/>
          <w:szCs w:val="24"/>
        </w:rPr>
        <w:t xml:space="preserve">τα </w:t>
      </w:r>
      <w:proofErr w:type="spellStart"/>
      <w:r>
        <w:rPr>
          <w:rFonts w:eastAsia="Times New Roman" w:cs="Times New Roman"/>
          <w:szCs w:val="24"/>
        </w:rPr>
        <w:t>ψηφισθέντα</w:t>
      </w:r>
      <w:proofErr w:type="spellEnd"/>
      <w:r>
        <w:rPr>
          <w:rFonts w:eastAsia="Times New Roman" w:cs="Times New Roman"/>
          <w:szCs w:val="24"/>
        </w:rPr>
        <w:t xml:space="preserve"> νόμο με τα </w:t>
      </w:r>
      <w:proofErr w:type="spellStart"/>
      <w:r>
        <w:rPr>
          <w:rFonts w:eastAsia="Times New Roman" w:cs="Times New Roman"/>
          <w:szCs w:val="24"/>
        </w:rPr>
        <w:t>προαπαιτούμενα</w:t>
      </w:r>
      <w:proofErr w:type="spellEnd"/>
      <w:r>
        <w:rPr>
          <w:rFonts w:eastAsia="Times New Roman" w:cs="Times New Roman"/>
          <w:szCs w:val="24"/>
        </w:rPr>
        <w:t>, κάποιες ρυθμίσεις που επιδιώκουν να επιλύσουν προβλήματα στη διαδικασία του εξωδικαστικού μηχανισμού. Βέβαια, να είναι καλά οι τρόικες και τα κουαρτέτα, που μας υποχρεώνουν να τα κάνουμε αυτά, καθώς και τις προηγούμ</w:t>
      </w:r>
      <w:r>
        <w:rPr>
          <w:rFonts w:eastAsia="Times New Roman" w:cs="Times New Roman"/>
          <w:szCs w:val="24"/>
        </w:rPr>
        <w:t xml:space="preserve">ενες κυβερνήσεις, τις </w:t>
      </w:r>
      <w:proofErr w:type="spellStart"/>
      <w:r>
        <w:rPr>
          <w:rFonts w:eastAsia="Times New Roman" w:cs="Times New Roman"/>
          <w:szCs w:val="24"/>
        </w:rPr>
        <w:t>μνημονιακές</w:t>
      </w:r>
      <w:proofErr w:type="spellEnd"/>
      <w:r>
        <w:rPr>
          <w:rFonts w:eastAsia="Times New Roman" w:cs="Times New Roman"/>
          <w:szCs w:val="24"/>
        </w:rPr>
        <w:t xml:space="preserve">, και την </w:t>
      </w:r>
      <w:proofErr w:type="spellStart"/>
      <w:r>
        <w:rPr>
          <w:rFonts w:eastAsia="Times New Roman" w:cs="Times New Roman"/>
          <w:szCs w:val="24"/>
        </w:rPr>
        <w:t>αντιμνημονιακή</w:t>
      </w:r>
      <w:proofErr w:type="spellEnd"/>
      <w:r>
        <w:rPr>
          <w:rFonts w:eastAsia="Times New Roman" w:cs="Times New Roman"/>
          <w:szCs w:val="24"/>
        </w:rPr>
        <w:t xml:space="preserve"> κυβέρνηση των ΣΥΡΙΖΑΝΕΛ, που είναι πιο </w:t>
      </w:r>
      <w:proofErr w:type="spellStart"/>
      <w:r>
        <w:rPr>
          <w:rFonts w:eastAsia="Times New Roman" w:cs="Times New Roman"/>
          <w:szCs w:val="24"/>
        </w:rPr>
        <w:t>μνημονιακή</w:t>
      </w:r>
      <w:proofErr w:type="spellEnd"/>
      <w:r>
        <w:rPr>
          <w:rFonts w:eastAsia="Times New Roman" w:cs="Times New Roman"/>
          <w:szCs w:val="24"/>
        </w:rPr>
        <w:t xml:space="preserve"> απ’ όλες. Ευτυχώς που είναι κάτι </w:t>
      </w:r>
      <w:r>
        <w:rPr>
          <w:rFonts w:eastAsia="Times New Roman" w:cs="Times New Roman"/>
          <w:szCs w:val="24"/>
        </w:rPr>
        <w:lastRenderedPageBreak/>
        <w:t xml:space="preserve">άλλοι απ’ έξω και κουνάνε το </w:t>
      </w:r>
      <w:r>
        <w:rPr>
          <w:rFonts w:eastAsia="Times New Roman" w:cs="Times New Roman"/>
          <w:szCs w:val="24"/>
        </w:rPr>
        <w:t xml:space="preserve">δάκτυλο </w:t>
      </w:r>
      <w:r>
        <w:rPr>
          <w:rFonts w:eastAsia="Times New Roman" w:cs="Times New Roman"/>
          <w:szCs w:val="24"/>
        </w:rPr>
        <w:t xml:space="preserve">και τραβούν κανένα σακάκι. Και μάλιστα, μερικά σωστά που μας επιβάλλουν ή μας </w:t>
      </w:r>
      <w:r>
        <w:rPr>
          <w:rFonts w:eastAsia="Times New Roman" w:cs="Times New Roman"/>
          <w:szCs w:val="24"/>
        </w:rPr>
        <w:t xml:space="preserve">προτείνουν, τα αποφεύγουμε για να υπηρετήσουμε ένα πελατειακό κράτος συμφερόντων, </w:t>
      </w:r>
      <w:r>
        <w:rPr>
          <w:rFonts w:eastAsia="Times New Roman" w:cs="Times New Roman"/>
          <w:szCs w:val="24"/>
        </w:rPr>
        <w:t>«</w:t>
      </w:r>
      <w:r>
        <w:rPr>
          <w:rFonts w:eastAsia="Times New Roman" w:cs="Times New Roman"/>
          <w:szCs w:val="24"/>
        </w:rPr>
        <w:t xml:space="preserve">κάνουμε την πάπια» και εφαρμόζουμε εδώ κάτι δικά μας ως </w:t>
      </w:r>
      <w:proofErr w:type="spellStart"/>
      <w:r>
        <w:rPr>
          <w:rFonts w:eastAsia="Times New Roman" w:cs="Times New Roman"/>
          <w:szCs w:val="24"/>
        </w:rPr>
        <w:t>μνημονιακά</w:t>
      </w:r>
      <w:proofErr w:type="spellEnd"/>
      <w:r>
        <w:rPr>
          <w:rFonts w:eastAsia="Times New Roman" w:cs="Times New Roman"/>
          <w:szCs w:val="24"/>
        </w:rPr>
        <w:t xml:space="preserve"> </w:t>
      </w:r>
      <w:proofErr w:type="spellStart"/>
      <w:r>
        <w:rPr>
          <w:rFonts w:eastAsia="Times New Roman" w:cs="Times New Roman"/>
          <w:szCs w:val="24"/>
        </w:rPr>
        <w:t>προαπαιτούμενα</w:t>
      </w:r>
      <w:proofErr w:type="spellEnd"/>
      <w:r>
        <w:rPr>
          <w:rFonts w:eastAsia="Times New Roman" w:cs="Times New Roman"/>
          <w:szCs w:val="24"/>
        </w:rPr>
        <w:t>, κάτι δικά μας κόλπα εννοώ.</w:t>
      </w:r>
    </w:p>
    <w:p w14:paraId="06E4F600" w14:textId="77777777" w:rsidR="007277CE" w:rsidRDefault="00471B06">
      <w:pPr>
        <w:spacing w:line="600" w:lineRule="auto"/>
        <w:ind w:firstLine="720"/>
        <w:contextualSpacing/>
        <w:jc w:val="both"/>
        <w:rPr>
          <w:rFonts w:eastAsia="Times New Roman"/>
          <w:szCs w:val="24"/>
        </w:rPr>
      </w:pPr>
      <w:r w:rsidRPr="000012C6">
        <w:rPr>
          <w:rFonts w:eastAsia="Times New Roman"/>
          <w:b/>
          <w:szCs w:val="24"/>
        </w:rPr>
        <w:t>ΠΡΟΕΔΡΕΥΩΝ (Μάριος Γεωργιάδης):</w:t>
      </w:r>
      <w:r>
        <w:rPr>
          <w:rFonts w:eastAsia="Times New Roman"/>
          <w:b/>
          <w:szCs w:val="24"/>
        </w:rPr>
        <w:t xml:space="preserve"> </w:t>
      </w:r>
      <w:r>
        <w:rPr>
          <w:rFonts w:eastAsia="Times New Roman"/>
          <w:szCs w:val="24"/>
        </w:rPr>
        <w:t>Κύριε συνάδελφε, ολοκληρώστε.</w:t>
      </w:r>
    </w:p>
    <w:p w14:paraId="06E4F601" w14:textId="77777777" w:rsidR="007277CE" w:rsidRDefault="00471B06">
      <w:pPr>
        <w:spacing w:line="600" w:lineRule="auto"/>
        <w:ind w:firstLine="720"/>
        <w:contextualSpacing/>
        <w:jc w:val="both"/>
        <w:rPr>
          <w:rFonts w:eastAsia="Times New Roman"/>
          <w:szCs w:val="24"/>
        </w:rPr>
      </w:pPr>
      <w:r w:rsidRPr="000012C6">
        <w:rPr>
          <w:rFonts w:eastAsia="Times New Roman"/>
          <w:b/>
          <w:szCs w:val="24"/>
        </w:rPr>
        <w:t>ΓΡΗΓΟΡΙΟΣ ΨΑΡΙΑΝΟΣ:</w:t>
      </w:r>
      <w:r>
        <w:rPr>
          <w:rFonts w:eastAsia="Times New Roman"/>
          <w:b/>
          <w:szCs w:val="24"/>
        </w:rPr>
        <w:t xml:space="preserve"> </w:t>
      </w:r>
      <w:r>
        <w:rPr>
          <w:rFonts w:eastAsia="Times New Roman"/>
          <w:szCs w:val="24"/>
        </w:rPr>
        <w:t>Τελειώνω σε μισό λεπτό.</w:t>
      </w:r>
    </w:p>
    <w:p w14:paraId="06E4F602" w14:textId="77777777" w:rsidR="007277CE" w:rsidRDefault="00471B06">
      <w:pPr>
        <w:spacing w:line="600" w:lineRule="auto"/>
        <w:ind w:firstLine="720"/>
        <w:contextualSpacing/>
        <w:jc w:val="both"/>
        <w:rPr>
          <w:rFonts w:eastAsia="Times New Roman"/>
          <w:szCs w:val="24"/>
        </w:rPr>
      </w:pPr>
      <w:r>
        <w:rPr>
          <w:rFonts w:eastAsia="Times New Roman"/>
          <w:szCs w:val="24"/>
        </w:rPr>
        <w:t>Εκκρεμούν μετά την ψήφιση του πολυνομοσχεδίου δύο ΚΥΑ, μία που θα ρυθμίσει τα θέματα ελέγχου της πληρότητας της αίτησης ή της διαδικασίας διαπραγμάτευσης και μία σχετικά με τον ορισμό της κλιμακωτής αμοιβής του σ</w:t>
      </w:r>
      <w:r>
        <w:rPr>
          <w:rFonts w:eastAsia="Times New Roman"/>
          <w:szCs w:val="24"/>
        </w:rPr>
        <w:t xml:space="preserve">υντονιστή. Υπάρχει κάποιο χρονοδιάγραμμα έκδοσης, δεδομένου ότι ο κόσμος </w:t>
      </w:r>
      <w:proofErr w:type="spellStart"/>
      <w:r>
        <w:rPr>
          <w:rFonts w:eastAsia="Times New Roman"/>
          <w:szCs w:val="24"/>
        </w:rPr>
        <w:t>ασφυκτιά</w:t>
      </w:r>
      <w:proofErr w:type="spellEnd"/>
      <w:r>
        <w:rPr>
          <w:rFonts w:eastAsia="Times New Roman"/>
          <w:szCs w:val="24"/>
        </w:rPr>
        <w:t xml:space="preserve"> κυριολεκτικά; Αυτό είναι ένα ερώτημα. </w:t>
      </w:r>
    </w:p>
    <w:p w14:paraId="06E4F603" w14:textId="77777777" w:rsidR="007277CE" w:rsidRDefault="00471B06">
      <w:pPr>
        <w:spacing w:line="600" w:lineRule="auto"/>
        <w:ind w:firstLine="720"/>
        <w:contextualSpacing/>
        <w:jc w:val="both"/>
        <w:rPr>
          <w:rFonts w:eastAsia="Times New Roman"/>
          <w:szCs w:val="24"/>
        </w:rPr>
      </w:pPr>
      <w:r>
        <w:rPr>
          <w:rFonts w:eastAsia="Times New Roman"/>
          <w:szCs w:val="24"/>
        </w:rPr>
        <w:t>Στον έναν χρόνο που ισχύει ο ν.4969, που ψηφίστηκε τον Απρίλιο του 2017, έχουν εκδοθεί όλες οι κανονιστικές πράξεις που είναι αναγκαίες</w:t>
      </w:r>
      <w:r>
        <w:rPr>
          <w:rFonts w:eastAsia="Times New Roman"/>
          <w:szCs w:val="24"/>
        </w:rPr>
        <w:t xml:space="preserve"> για την υλοποίηση του νόμου; Αυτό είναι ένα δεύτερο ερώτημα. </w:t>
      </w:r>
    </w:p>
    <w:p w14:paraId="06E4F604" w14:textId="77777777" w:rsidR="007277CE" w:rsidRDefault="00471B06">
      <w:pPr>
        <w:spacing w:line="600" w:lineRule="auto"/>
        <w:ind w:firstLine="720"/>
        <w:contextualSpacing/>
        <w:jc w:val="both"/>
        <w:rPr>
          <w:rFonts w:eastAsia="Times New Roman"/>
          <w:szCs w:val="24"/>
        </w:rPr>
      </w:pPr>
      <w:r>
        <w:rPr>
          <w:rFonts w:eastAsia="Times New Roman"/>
          <w:szCs w:val="24"/>
        </w:rPr>
        <w:lastRenderedPageBreak/>
        <w:t>Ένα τρίτο ερώτημα είναι το εξής</w:t>
      </w:r>
      <w:r w:rsidRPr="000012C6">
        <w:rPr>
          <w:rFonts w:eastAsia="Times New Roman"/>
          <w:szCs w:val="24"/>
        </w:rPr>
        <w:t xml:space="preserve">: </w:t>
      </w:r>
      <w:r>
        <w:rPr>
          <w:rFonts w:eastAsia="Times New Roman"/>
          <w:szCs w:val="24"/>
        </w:rPr>
        <w:t>Γιατί η Κυβέρνηση επέλεξε να συζητηθεί η συγκεκριμένη επίκαιρη επερώτηση της Νέας Δημοκρατίας τώρα ενώ έχει κατατεθεί από τον Μάρτιο; Διότι τώρα κλείνει η τέταρ</w:t>
      </w:r>
      <w:r>
        <w:rPr>
          <w:rFonts w:eastAsia="Times New Roman"/>
          <w:szCs w:val="24"/>
        </w:rPr>
        <w:t xml:space="preserve">τη αξιολόγηση και τώρα πρέπει να κλείσουμε άρον-άρον και τρέχοντας όλες τις εκκρεμότητες. Γι’ αυτό και ενώ </w:t>
      </w:r>
      <w:r>
        <w:rPr>
          <w:rFonts w:eastAsia="Times New Roman"/>
          <w:szCs w:val="24"/>
        </w:rPr>
        <w:t>έω</w:t>
      </w:r>
      <w:r>
        <w:rPr>
          <w:rFonts w:eastAsia="Times New Roman"/>
          <w:szCs w:val="24"/>
        </w:rPr>
        <w:t>ς τώρα είχαμε εβδομαδιαίο προγραμματισμό για τη λειτουργία του Κοινοβουλίου, τώρα δεν έχουμε προγραμματισμό ούτε δύο-τρεις ημέρες πριν. Έχουμε ημερ</w:t>
      </w:r>
      <w:r>
        <w:rPr>
          <w:rFonts w:eastAsia="Times New Roman"/>
          <w:szCs w:val="24"/>
        </w:rPr>
        <w:t xml:space="preserve">ήσιο προγραμματισμό. Το πρωί μαθαίνουμε τι θα συζητήσουμε ή τι θα ψηφίσουμε το βράδυ. </w:t>
      </w:r>
    </w:p>
    <w:p w14:paraId="06E4F605" w14:textId="77777777" w:rsidR="007277CE" w:rsidRDefault="00471B06">
      <w:pPr>
        <w:spacing w:line="600" w:lineRule="auto"/>
        <w:ind w:firstLine="720"/>
        <w:contextualSpacing/>
        <w:jc w:val="both"/>
        <w:rPr>
          <w:rFonts w:eastAsia="Times New Roman"/>
          <w:szCs w:val="24"/>
        </w:rPr>
      </w:pPr>
      <w:r w:rsidRPr="000012C6">
        <w:rPr>
          <w:rFonts w:eastAsia="Times New Roman"/>
          <w:b/>
          <w:szCs w:val="24"/>
        </w:rPr>
        <w:t>ΠΡΟΕΔΡΕΥΩΝ (Μάριος Γεωργιάδης):</w:t>
      </w:r>
      <w:r>
        <w:rPr>
          <w:rFonts w:eastAsia="Times New Roman"/>
          <w:b/>
          <w:szCs w:val="24"/>
        </w:rPr>
        <w:t xml:space="preserve"> </w:t>
      </w:r>
      <w:r>
        <w:rPr>
          <w:rFonts w:eastAsia="Times New Roman"/>
          <w:szCs w:val="24"/>
        </w:rPr>
        <w:t>Κύριε Ψαριανέ, ολοκληρώστε, σας παρακαλώ. Έχουμε φτάσει σχεδόν στα δέκα λεπτά.</w:t>
      </w:r>
    </w:p>
    <w:p w14:paraId="06E4F606" w14:textId="77777777" w:rsidR="007277CE" w:rsidRDefault="00471B06">
      <w:pPr>
        <w:spacing w:line="600" w:lineRule="auto"/>
        <w:ind w:firstLine="720"/>
        <w:contextualSpacing/>
        <w:jc w:val="both"/>
        <w:rPr>
          <w:rFonts w:eastAsia="Times New Roman"/>
          <w:szCs w:val="24"/>
        </w:rPr>
      </w:pPr>
      <w:r w:rsidRPr="000012C6">
        <w:rPr>
          <w:rFonts w:eastAsia="Times New Roman"/>
          <w:b/>
          <w:szCs w:val="24"/>
        </w:rPr>
        <w:t>ΓΡΗΓΟΡΙΟΣ ΨΑΡΙΑΝΟΣ:</w:t>
      </w:r>
      <w:r>
        <w:rPr>
          <w:rFonts w:eastAsia="Times New Roman"/>
          <w:b/>
          <w:szCs w:val="24"/>
        </w:rPr>
        <w:t xml:space="preserve"> </w:t>
      </w:r>
      <w:r>
        <w:rPr>
          <w:rFonts w:eastAsia="Times New Roman"/>
          <w:szCs w:val="24"/>
        </w:rPr>
        <w:t>Τελειώνω με μία φράση.</w:t>
      </w:r>
    </w:p>
    <w:p w14:paraId="06E4F607" w14:textId="77777777" w:rsidR="007277CE" w:rsidRDefault="00471B06">
      <w:pPr>
        <w:spacing w:line="600" w:lineRule="auto"/>
        <w:ind w:firstLine="720"/>
        <w:contextualSpacing/>
        <w:jc w:val="both"/>
        <w:rPr>
          <w:rFonts w:eastAsia="Times New Roman"/>
          <w:szCs w:val="24"/>
        </w:rPr>
      </w:pPr>
      <w:r>
        <w:rPr>
          <w:rFonts w:eastAsia="Times New Roman"/>
          <w:szCs w:val="24"/>
        </w:rPr>
        <w:t xml:space="preserve">Θεωρούμε </w:t>
      </w:r>
      <w:r>
        <w:rPr>
          <w:rFonts w:eastAsia="Times New Roman"/>
          <w:szCs w:val="24"/>
        </w:rPr>
        <w:t>αναγκαία την ύπαρξη του εξωδικαστικού μηχανισμού, ο οποίος πρέπει να λειτουργήσει αποτελεσματικά και να μη μείνει στη θεωρία και στα χαρτιά, για να σωθούν επιχειρήσεις, άνθρωποι και οικογένειες</w:t>
      </w:r>
      <w:r>
        <w:rPr>
          <w:rFonts w:eastAsia="Times New Roman"/>
          <w:szCs w:val="24"/>
        </w:rPr>
        <w:t>,</w:t>
      </w:r>
      <w:r>
        <w:rPr>
          <w:rFonts w:eastAsia="Times New Roman"/>
          <w:szCs w:val="24"/>
        </w:rPr>
        <w:t xml:space="preserve"> για να μπορέσει να λειτουργήσει </w:t>
      </w:r>
      <w:r>
        <w:rPr>
          <w:rFonts w:eastAsia="Times New Roman"/>
          <w:szCs w:val="24"/>
        </w:rPr>
        <w:lastRenderedPageBreak/>
        <w:t>η αγορά και να μειωθούν οι φό</w:t>
      </w:r>
      <w:r>
        <w:rPr>
          <w:rFonts w:eastAsia="Times New Roman"/>
          <w:szCs w:val="24"/>
        </w:rPr>
        <w:t xml:space="preserve">ροι και οι εισφορές, για να ανοίξει ο δρόμος παροχής κινήτρων σε επενδύσεις και επιχειρήσεις. </w:t>
      </w:r>
    </w:p>
    <w:p w14:paraId="06E4F608" w14:textId="77777777" w:rsidR="007277CE" w:rsidRDefault="00471B06">
      <w:pPr>
        <w:spacing w:line="600" w:lineRule="auto"/>
        <w:ind w:firstLine="720"/>
        <w:contextualSpacing/>
        <w:jc w:val="both"/>
        <w:rPr>
          <w:rFonts w:eastAsia="Times New Roman"/>
          <w:szCs w:val="24"/>
        </w:rPr>
      </w:pPr>
      <w:r>
        <w:rPr>
          <w:rFonts w:eastAsia="Times New Roman"/>
          <w:szCs w:val="24"/>
        </w:rPr>
        <w:t>Κλείνοντας, πρέπει να θυμίσω ότι ο Έλληνας που έχει την τύχη ακόμα να εργάζεται, πρέπει να δουλεύει 198 ημέρες τον χρόνο για να πληρώνει φόρους και εισφορές. Ο ε</w:t>
      </w:r>
      <w:r>
        <w:rPr>
          <w:rFonts w:eastAsia="Times New Roman"/>
          <w:szCs w:val="24"/>
        </w:rPr>
        <w:t>ργαζόμενος που έχει την τύχη να εργάζεται, δουλεύει 198 ημέρες τον χρόνο από τις 365 για να πληρώνουμε κάτι «πελάτες» στο δημόσιο.</w:t>
      </w:r>
    </w:p>
    <w:p w14:paraId="06E4F609" w14:textId="77777777" w:rsidR="007277CE" w:rsidRDefault="00471B06">
      <w:pPr>
        <w:spacing w:line="600" w:lineRule="auto"/>
        <w:ind w:firstLine="720"/>
        <w:contextualSpacing/>
        <w:jc w:val="both"/>
        <w:rPr>
          <w:rFonts w:eastAsia="Times New Roman"/>
          <w:szCs w:val="24"/>
        </w:rPr>
      </w:pPr>
      <w:r>
        <w:rPr>
          <w:rFonts w:eastAsia="Times New Roman"/>
          <w:szCs w:val="24"/>
        </w:rPr>
        <w:t xml:space="preserve">(Στο σημείο αυτό ο Βουλευτής κ. Γρηγόριος Ψαριανός καταθέτει το προαναφερθέν έγγραφο, το οποίο βρίσκεται στο </w:t>
      </w:r>
      <w:r>
        <w:rPr>
          <w:rFonts w:eastAsia="Times New Roman"/>
          <w:szCs w:val="24"/>
        </w:rPr>
        <w:t xml:space="preserve">αρχείο </w:t>
      </w:r>
      <w:r>
        <w:rPr>
          <w:rFonts w:eastAsia="Times New Roman"/>
          <w:szCs w:val="24"/>
        </w:rPr>
        <w:t>του Τμήμα</w:t>
      </w:r>
      <w:r>
        <w:rPr>
          <w:rFonts w:eastAsia="Times New Roman"/>
          <w:szCs w:val="24"/>
        </w:rPr>
        <w:t>τος Γραμματείας της Διεύθυνσης Στενογραφίας και Πρακτικών της Βουλής)</w:t>
      </w:r>
    </w:p>
    <w:p w14:paraId="06E4F60A" w14:textId="77777777" w:rsidR="007277CE" w:rsidRDefault="00471B06">
      <w:pPr>
        <w:spacing w:line="600" w:lineRule="auto"/>
        <w:ind w:firstLine="720"/>
        <w:contextualSpacing/>
        <w:jc w:val="both"/>
        <w:rPr>
          <w:rFonts w:eastAsia="Times New Roman"/>
          <w:szCs w:val="24"/>
        </w:rPr>
      </w:pPr>
      <w:r w:rsidRPr="000012C6">
        <w:rPr>
          <w:rFonts w:eastAsia="Times New Roman"/>
          <w:b/>
          <w:szCs w:val="24"/>
        </w:rPr>
        <w:t>ΠΡΟΕΔΡΕΥΩΝ (Μάριος Γεωργιάδης):</w:t>
      </w:r>
      <w:r>
        <w:rPr>
          <w:rFonts w:eastAsia="Times New Roman"/>
          <w:b/>
          <w:szCs w:val="24"/>
        </w:rPr>
        <w:t xml:space="preserve"> </w:t>
      </w:r>
      <w:r>
        <w:rPr>
          <w:rFonts w:eastAsia="Times New Roman"/>
          <w:szCs w:val="24"/>
        </w:rPr>
        <w:t>Ευχαριστούμε τον κ. Ψαριανό.</w:t>
      </w:r>
    </w:p>
    <w:p w14:paraId="06E4F60B" w14:textId="77777777" w:rsidR="007277CE" w:rsidRDefault="00471B06">
      <w:pPr>
        <w:spacing w:line="600" w:lineRule="auto"/>
        <w:ind w:firstLine="720"/>
        <w:contextualSpacing/>
        <w:jc w:val="both"/>
        <w:rPr>
          <w:rFonts w:eastAsia="Times New Roman"/>
          <w:szCs w:val="24"/>
        </w:rPr>
      </w:pPr>
      <w:r>
        <w:rPr>
          <w:rFonts w:eastAsia="Times New Roman"/>
          <w:szCs w:val="24"/>
        </w:rPr>
        <w:t xml:space="preserve">Τον λόγο έχει ο κ. </w:t>
      </w:r>
      <w:proofErr w:type="spellStart"/>
      <w:r>
        <w:rPr>
          <w:rFonts w:eastAsia="Times New Roman"/>
          <w:szCs w:val="24"/>
        </w:rPr>
        <w:t>Σαρίδης</w:t>
      </w:r>
      <w:proofErr w:type="spellEnd"/>
      <w:r>
        <w:rPr>
          <w:rFonts w:eastAsia="Times New Roman"/>
          <w:szCs w:val="24"/>
        </w:rPr>
        <w:t>, τελευταίος από τους κοινοβουλευτικούς εκπροσώπους. Αμέσως μετά ξεκινούν οι δευτερολογίες.</w:t>
      </w:r>
    </w:p>
    <w:p w14:paraId="06E4F60C" w14:textId="77777777" w:rsidR="007277CE" w:rsidRDefault="00471B06">
      <w:pPr>
        <w:spacing w:line="600" w:lineRule="auto"/>
        <w:ind w:firstLine="720"/>
        <w:contextualSpacing/>
        <w:jc w:val="both"/>
        <w:rPr>
          <w:rFonts w:eastAsia="Times New Roman"/>
          <w:szCs w:val="24"/>
        </w:rPr>
      </w:pPr>
      <w:r>
        <w:rPr>
          <w:rFonts w:eastAsia="Times New Roman"/>
          <w:szCs w:val="24"/>
        </w:rPr>
        <w:t>Κύριε σ</w:t>
      </w:r>
      <w:r>
        <w:rPr>
          <w:rFonts w:eastAsia="Times New Roman"/>
          <w:szCs w:val="24"/>
        </w:rPr>
        <w:t>υνάδελφε, έχετε τον λόγο για έξι λεπτά.</w:t>
      </w:r>
    </w:p>
    <w:p w14:paraId="06E4F60D" w14:textId="77777777" w:rsidR="007277CE" w:rsidRDefault="00471B06">
      <w:pPr>
        <w:spacing w:line="600" w:lineRule="auto"/>
        <w:ind w:firstLine="720"/>
        <w:contextualSpacing/>
        <w:jc w:val="both"/>
        <w:rPr>
          <w:rFonts w:eastAsia="Times New Roman"/>
          <w:szCs w:val="24"/>
        </w:rPr>
      </w:pPr>
      <w:r w:rsidRPr="00FB6B73">
        <w:rPr>
          <w:rFonts w:eastAsia="Times New Roman"/>
          <w:b/>
          <w:szCs w:val="24"/>
        </w:rPr>
        <w:t>ΙΩΑΝΝΗΣ ΣΑΡΙΔΗΣ:</w:t>
      </w:r>
      <w:r>
        <w:rPr>
          <w:rFonts w:eastAsia="Times New Roman"/>
          <w:szCs w:val="24"/>
        </w:rPr>
        <w:t xml:space="preserve"> Ευχαριστώ πολύ, κύριε Πρόεδρε.</w:t>
      </w:r>
    </w:p>
    <w:p w14:paraId="06E4F60E" w14:textId="77777777" w:rsidR="007277CE" w:rsidRDefault="00471B06">
      <w:pPr>
        <w:spacing w:line="600" w:lineRule="auto"/>
        <w:ind w:firstLine="720"/>
        <w:contextualSpacing/>
        <w:jc w:val="both"/>
        <w:rPr>
          <w:rFonts w:eastAsia="Times New Roman"/>
          <w:szCs w:val="24"/>
        </w:rPr>
      </w:pPr>
      <w:r>
        <w:rPr>
          <w:rFonts w:eastAsia="Times New Roman"/>
          <w:szCs w:val="24"/>
        </w:rPr>
        <w:lastRenderedPageBreak/>
        <w:t xml:space="preserve">Κύριοι Υπουργοί, κυρίες και κύριοι συνάδελφοι, η συγκεκριμένη επίκαιρη επερώτηση των Βουλευτών της Νέας Δημοκρατίας θα είχε νόημα αν ουσιαστικά συζητείτο </w:t>
      </w:r>
      <w:r>
        <w:rPr>
          <w:rFonts w:eastAsia="Times New Roman"/>
          <w:szCs w:val="24"/>
        </w:rPr>
        <w:t>σ</w:t>
      </w:r>
      <w:r>
        <w:rPr>
          <w:rFonts w:eastAsia="Times New Roman"/>
          <w:szCs w:val="24"/>
        </w:rPr>
        <w:t>το χρονικό δι</w:t>
      </w:r>
      <w:r>
        <w:rPr>
          <w:rFonts w:eastAsia="Times New Roman"/>
          <w:szCs w:val="24"/>
        </w:rPr>
        <w:t xml:space="preserve">άστημα κατά το οποίο κατατέθηκε. Γι’ αυτήν την καθυστέρηση είναι υπεύθυνη η Κυβέρνηση. Τις προθέσεις της Κυβέρνησης εμείς δεν μπορούμε να τις κατανοήσουμε ούτε και να τις ερμηνεύσουμε. </w:t>
      </w:r>
    </w:p>
    <w:p w14:paraId="06E4F60F" w14:textId="77777777" w:rsidR="007277CE" w:rsidRDefault="00471B06">
      <w:pPr>
        <w:spacing w:line="600" w:lineRule="auto"/>
        <w:ind w:firstLine="720"/>
        <w:contextualSpacing/>
        <w:jc w:val="both"/>
        <w:rPr>
          <w:rFonts w:eastAsia="Times New Roman"/>
          <w:szCs w:val="24"/>
        </w:rPr>
      </w:pPr>
      <w:r>
        <w:rPr>
          <w:rFonts w:eastAsia="Times New Roman"/>
          <w:szCs w:val="24"/>
        </w:rPr>
        <w:t>Κατά την προετοιμασία μου για τη σημερινή συζήτηση με αφορμή την επίκα</w:t>
      </w:r>
      <w:r>
        <w:rPr>
          <w:rFonts w:eastAsia="Times New Roman"/>
          <w:szCs w:val="24"/>
        </w:rPr>
        <w:t xml:space="preserve">ιρη επερώτηση των Βουλευτών της Αξιωματικής Αντιπολίτευσης σχετικά με την αδιαμφισβήτητη αποτυχία του μηχανισμού εξωδικαστικών συμβιβασμών, βρέθηκα σε μια πάρα πολύ δύσκολη θέση, όχι γιατί ήταν δύσκολο να βρω επιχειρήματα για να στηρίξω την άποψή μου περί </w:t>
      </w:r>
      <w:r>
        <w:rPr>
          <w:rFonts w:eastAsia="Times New Roman"/>
          <w:szCs w:val="24"/>
        </w:rPr>
        <w:t xml:space="preserve">της παταγώδους αποτυχίας της νομοθετικής πρωτοβουλίας του προκατόχου του κ. Δραγασάκη, του τότε Υπουργού Ανάπτυξης κ. Παπαδημητρίου, ούτε γιατί αδυνατούσα να κατανοήσω τη σημασία των βελτιώσεων που φέρατε προς ψήφιση στο πρόσφατο, τελευταίο –υποτίθεται- </w:t>
      </w:r>
      <w:proofErr w:type="spellStart"/>
      <w:r>
        <w:rPr>
          <w:rFonts w:eastAsia="Times New Roman"/>
          <w:szCs w:val="24"/>
        </w:rPr>
        <w:t>μν</w:t>
      </w:r>
      <w:r>
        <w:rPr>
          <w:rFonts w:eastAsia="Times New Roman"/>
          <w:szCs w:val="24"/>
        </w:rPr>
        <w:t>ημονιακό</w:t>
      </w:r>
      <w:proofErr w:type="spellEnd"/>
      <w:r>
        <w:rPr>
          <w:rFonts w:eastAsia="Times New Roman"/>
          <w:szCs w:val="24"/>
        </w:rPr>
        <w:t xml:space="preserve"> νομοσχέδιο της Κυβέρνησης. </w:t>
      </w:r>
    </w:p>
    <w:p w14:paraId="06E4F610" w14:textId="77777777" w:rsidR="007277CE" w:rsidRDefault="00471B06">
      <w:pPr>
        <w:spacing w:line="600" w:lineRule="auto"/>
        <w:ind w:firstLine="720"/>
        <w:contextualSpacing/>
        <w:jc w:val="both"/>
        <w:rPr>
          <w:rFonts w:eastAsia="Times New Roman"/>
          <w:szCs w:val="24"/>
        </w:rPr>
      </w:pPr>
      <w:r>
        <w:rPr>
          <w:rFonts w:eastAsia="Times New Roman"/>
          <w:szCs w:val="24"/>
        </w:rPr>
        <w:lastRenderedPageBreak/>
        <w:t>Η δυσκολία μου έγκειται στο εξής, αγαπητοί συνάδελφοι</w:t>
      </w:r>
      <w:r w:rsidRPr="00A90128">
        <w:rPr>
          <w:rFonts w:eastAsia="Times New Roman"/>
          <w:szCs w:val="24"/>
        </w:rPr>
        <w:t xml:space="preserve">: </w:t>
      </w:r>
      <w:r>
        <w:rPr>
          <w:rFonts w:eastAsia="Times New Roman"/>
          <w:szCs w:val="24"/>
        </w:rPr>
        <w:t>Νιώθω ότι είμαστε όλοι εκτός θέματος ακριβώς επειδή δεν συζητήθηκε η επίκαιρη επερώτηση στο χρονικό διάστημα που θα έπρεπε να είχε συζητηθεί. Αυτό που με ένοιαζε κα</w:t>
      </w:r>
      <w:r>
        <w:rPr>
          <w:rFonts w:eastAsia="Times New Roman"/>
          <w:szCs w:val="24"/>
        </w:rPr>
        <w:t>ι με νοιάζει, αυτό που με ενδιαφέρει, αυτό που καταλαβαίνω και εγώ, αλλά και η Ένωση Κεντρώων, ως υποχρέωση, ευθύνη, αλλά και δικαίωμα, ήταν το να βρω και να διατυπώσω το πώς, με ποιον τρόπο θα νομοθετήσουμε αυτά που πρέπει, το πώς θα κάνουμε επιτέλους νόμ</w:t>
      </w:r>
      <w:r>
        <w:rPr>
          <w:rFonts w:eastAsia="Times New Roman"/>
          <w:szCs w:val="24"/>
        </w:rPr>
        <w:t xml:space="preserve">ο του κράτους το σωστό, το δίκαιο και το βιώσιμο, ώστε να βγάλουμε τη θηλιά που βρίσκεται στον λαιμό των Ελλήνων. </w:t>
      </w:r>
    </w:p>
    <w:p w14:paraId="06E4F611" w14:textId="77777777" w:rsidR="007277CE" w:rsidRDefault="00471B06">
      <w:pPr>
        <w:spacing w:line="600" w:lineRule="auto"/>
        <w:ind w:firstLine="720"/>
        <w:contextualSpacing/>
        <w:jc w:val="both"/>
        <w:rPr>
          <w:rFonts w:eastAsia="Times New Roman"/>
          <w:szCs w:val="24"/>
        </w:rPr>
      </w:pPr>
      <w:r>
        <w:rPr>
          <w:rFonts w:eastAsia="Times New Roman"/>
          <w:szCs w:val="24"/>
        </w:rPr>
        <w:t>Δεν βρίσκω, λοιπόν, κάποιο νόημα στο να αρχίσω να σας λέω και να σας επαναλαμβάνω ένα-ένα όσα μου είπατε διαμαρτυρόμενοι και με αυστηρό ύφος,</w:t>
      </w:r>
      <w:r>
        <w:rPr>
          <w:rFonts w:eastAsia="Times New Roman"/>
          <w:szCs w:val="24"/>
        </w:rPr>
        <w:t xml:space="preserve"> κύριοι της Κυβέρνησης, όταν κατά τη συζήτηση του συγκεκριμένου νόμου ζήτησα και ζητήσαμε να μας εξηγήσετε το πώς είχατε καταλήξει στην εκτίμηση ότι από την εν λόγω νομοθετική σας πρωτοβουλία θα ευνοούνταν, θα ξαλάφρωναν και θα έβρισκαν μια λύση και θα απο</w:t>
      </w:r>
      <w:r>
        <w:rPr>
          <w:rFonts w:eastAsia="Times New Roman"/>
          <w:szCs w:val="24"/>
        </w:rPr>
        <w:t xml:space="preserve">δεσμεύονταν τετρακόσιες χιλιάδες επιχειρήσεις. Αυτό μας λέγατε </w:t>
      </w:r>
      <w:r>
        <w:rPr>
          <w:rFonts w:eastAsia="Times New Roman"/>
          <w:szCs w:val="24"/>
        </w:rPr>
        <w:lastRenderedPageBreak/>
        <w:t xml:space="preserve">τότε, αυτό ισχυριζόταν ο Υπουργός Ανάπτυξης κ. Παπαδημητρίου. Μπορεί και να το πίστευε ο άνθρωπος και να μην έλεγε ψέματα. Δεν έχω </w:t>
      </w:r>
      <w:r>
        <w:rPr>
          <w:rFonts w:eastAsia="Times New Roman"/>
          <w:szCs w:val="24"/>
        </w:rPr>
        <w:t xml:space="preserve">κάποιον </w:t>
      </w:r>
      <w:r>
        <w:rPr>
          <w:rFonts w:eastAsia="Times New Roman"/>
          <w:szCs w:val="24"/>
        </w:rPr>
        <w:t xml:space="preserve">λόγο να αμφισβητήσω ούτε την ειλικρίνειά του ούτε την </w:t>
      </w:r>
      <w:r>
        <w:rPr>
          <w:rFonts w:eastAsia="Times New Roman"/>
          <w:szCs w:val="24"/>
        </w:rPr>
        <w:t xml:space="preserve">τιμιότητά του. Από την εν γένει συμπεριφορά του και τη στάση του ενδεχομένως να πιστεύω ότι πράγματι το πίστευε αυτό και ότι αυτός ο νόμος θα βοηθούσε τετρακόσιες χιλιάδες επιχειρήσεις και πολίτες και προφανώς και τις οικογένειές τους. </w:t>
      </w:r>
    </w:p>
    <w:p w14:paraId="06E4F612"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Μ</w:t>
      </w:r>
      <w:r w:rsidRPr="00060A28">
        <w:rPr>
          <w:rFonts w:eastAsia="Times New Roman" w:cs="Times New Roman"/>
          <w:szCs w:val="24"/>
        </w:rPr>
        <w:t xml:space="preserve">ήπως τον </w:t>
      </w:r>
      <w:r>
        <w:rPr>
          <w:rFonts w:eastAsia="Times New Roman" w:cs="Times New Roman"/>
          <w:szCs w:val="24"/>
        </w:rPr>
        <w:t>αποπέμψατ</w:t>
      </w:r>
      <w:r>
        <w:rPr>
          <w:rFonts w:eastAsia="Times New Roman" w:cs="Times New Roman"/>
          <w:szCs w:val="24"/>
        </w:rPr>
        <w:t>ε,</w:t>
      </w:r>
      <w:r w:rsidRPr="00060A28">
        <w:rPr>
          <w:rFonts w:eastAsia="Times New Roman" w:cs="Times New Roman"/>
          <w:szCs w:val="24"/>
        </w:rPr>
        <w:t xml:space="preserve"> </w:t>
      </w:r>
      <w:r>
        <w:rPr>
          <w:rFonts w:eastAsia="Times New Roman" w:cs="Times New Roman"/>
          <w:szCs w:val="24"/>
        </w:rPr>
        <w:t>α</w:t>
      </w:r>
      <w:r w:rsidRPr="00060A28">
        <w:rPr>
          <w:rFonts w:eastAsia="Times New Roman" w:cs="Times New Roman"/>
          <w:szCs w:val="24"/>
        </w:rPr>
        <w:t xml:space="preserve">γαπητοί συνάδελφοι της </w:t>
      </w:r>
      <w:r>
        <w:rPr>
          <w:rFonts w:eastAsia="Times New Roman" w:cs="Times New Roman"/>
          <w:szCs w:val="24"/>
        </w:rPr>
        <w:t>Κ</w:t>
      </w:r>
      <w:r w:rsidRPr="00060A28">
        <w:rPr>
          <w:rFonts w:eastAsia="Times New Roman" w:cs="Times New Roman"/>
          <w:szCs w:val="24"/>
        </w:rPr>
        <w:t>υβέρνησης</w:t>
      </w:r>
      <w:r>
        <w:rPr>
          <w:rFonts w:eastAsia="Times New Roman" w:cs="Times New Roman"/>
          <w:szCs w:val="24"/>
        </w:rPr>
        <w:t>,</w:t>
      </w:r>
      <w:r w:rsidRPr="00060A28">
        <w:rPr>
          <w:rFonts w:eastAsia="Times New Roman" w:cs="Times New Roman"/>
          <w:szCs w:val="24"/>
        </w:rPr>
        <w:t xml:space="preserve"> επειδή έπεσε έξω σε αυτό το κρίσιμο θέμα</w:t>
      </w:r>
      <w:r>
        <w:rPr>
          <w:rFonts w:eastAsia="Times New Roman" w:cs="Times New Roman"/>
          <w:szCs w:val="24"/>
        </w:rPr>
        <w:t xml:space="preserve">; Όχι. Τον διώξατε </w:t>
      </w:r>
      <w:r w:rsidRPr="00060A28">
        <w:rPr>
          <w:rFonts w:eastAsia="Times New Roman" w:cs="Times New Roman"/>
          <w:szCs w:val="24"/>
        </w:rPr>
        <w:t>μόνο και μόνο για να διασωθεί το ηθικό πλεονέ</w:t>
      </w:r>
      <w:r>
        <w:rPr>
          <w:rFonts w:eastAsia="Times New Roman" w:cs="Times New Roman"/>
          <w:szCs w:val="24"/>
        </w:rPr>
        <w:t xml:space="preserve">κτημα της «πρώτη φορά </w:t>
      </w:r>
      <w:r>
        <w:rPr>
          <w:rFonts w:eastAsia="Times New Roman" w:cs="Times New Roman"/>
          <w:szCs w:val="24"/>
        </w:rPr>
        <w:t>αριστερά</w:t>
      </w:r>
      <w:r>
        <w:rPr>
          <w:rFonts w:eastAsia="Times New Roman" w:cs="Times New Roman"/>
          <w:szCs w:val="24"/>
        </w:rPr>
        <w:t>».</w:t>
      </w:r>
      <w:r w:rsidRPr="00060A28">
        <w:rPr>
          <w:rFonts w:eastAsia="Times New Roman" w:cs="Times New Roman"/>
          <w:szCs w:val="24"/>
        </w:rPr>
        <w:t xml:space="preserve"> Αυτός ήταν ο λόγος και όχι το</w:t>
      </w:r>
      <w:r>
        <w:rPr>
          <w:rFonts w:eastAsia="Times New Roman" w:cs="Times New Roman"/>
          <w:szCs w:val="24"/>
        </w:rPr>
        <w:t xml:space="preserve"> ανεδαφικό</w:t>
      </w:r>
      <w:r w:rsidRPr="00060A28">
        <w:rPr>
          <w:rFonts w:eastAsia="Times New Roman" w:cs="Times New Roman"/>
          <w:szCs w:val="24"/>
        </w:rPr>
        <w:t xml:space="preserve"> νομοθέτημ</w:t>
      </w:r>
      <w:r>
        <w:rPr>
          <w:rFonts w:eastAsia="Times New Roman" w:cs="Times New Roman"/>
          <w:szCs w:val="24"/>
        </w:rPr>
        <w:t>ά του. Αναρωτιέμαι εάν θα τον δ</w:t>
      </w:r>
      <w:r>
        <w:rPr>
          <w:rFonts w:eastAsia="Times New Roman" w:cs="Times New Roman"/>
          <w:szCs w:val="24"/>
        </w:rPr>
        <w:t>ιώχνατε σήμερα από την Κυβέρνηση για</w:t>
      </w:r>
      <w:r w:rsidRPr="00060A28">
        <w:rPr>
          <w:rFonts w:eastAsia="Times New Roman" w:cs="Times New Roman"/>
          <w:szCs w:val="24"/>
        </w:rPr>
        <w:t xml:space="preserve"> την αποτυχία του νόμου</w:t>
      </w:r>
      <w:r>
        <w:rPr>
          <w:rFonts w:eastAsia="Times New Roman" w:cs="Times New Roman"/>
          <w:szCs w:val="24"/>
        </w:rPr>
        <w:t xml:space="preserve"> αυτού, </w:t>
      </w:r>
      <w:r w:rsidRPr="00060A28">
        <w:rPr>
          <w:rFonts w:eastAsia="Times New Roman" w:cs="Times New Roman"/>
          <w:szCs w:val="24"/>
        </w:rPr>
        <w:t>για τον εξωδικαστικό συμβιβασμό</w:t>
      </w:r>
      <w:r>
        <w:rPr>
          <w:rFonts w:eastAsia="Times New Roman" w:cs="Times New Roman"/>
          <w:szCs w:val="24"/>
        </w:rPr>
        <w:t xml:space="preserve"> ή εάν θα</w:t>
      </w:r>
      <w:r w:rsidRPr="00060A28">
        <w:rPr>
          <w:rFonts w:eastAsia="Times New Roman" w:cs="Times New Roman"/>
          <w:szCs w:val="24"/>
        </w:rPr>
        <w:t xml:space="preserve"> βρισκόταν </w:t>
      </w:r>
      <w:r>
        <w:rPr>
          <w:rFonts w:eastAsia="Times New Roman" w:cs="Times New Roman"/>
          <w:szCs w:val="24"/>
        </w:rPr>
        <w:t xml:space="preserve">ανάμεσά μας χωρίς να έχει δώσει </w:t>
      </w:r>
      <w:r w:rsidRPr="00060A28">
        <w:rPr>
          <w:rFonts w:eastAsia="Times New Roman" w:cs="Times New Roman"/>
          <w:szCs w:val="24"/>
        </w:rPr>
        <w:t>ο άνθρωπος άλλα δικαιώματα</w:t>
      </w:r>
      <w:r>
        <w:rPr>
          <w:rFonts w:eastAsia="Times New Roman" w:cs="Times New Roman"/>
          <w:szCs w:val="24"/>
        </w:rPr>
        <w:t>.</w:t>
      </w:r>
    </w:p>
    <w:p w14:paraId="06E4F613"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Τι είναι ε</w:t>
      </w:r>
      <w:r w:rsidRPr="00060A28">
        <w:rPr>
          <w:rFonts w:eastAsia="Times New Roman" w:cs="Times New Roman"/>
          <w:szCs w:val="24"/>
        </w:rPr>
        <w:t>πιτέλους πιο σημαντικό</w:t>
      </w:r>
      <w:r>
        <w:rPr>
          <w:rFonts w:eastAsia="Times New Roman" w:cs="Times New Roman"/>
          <w:szCs w:val="24"/>
        </w:rPr>
        <w:t>, το ε</w:t>
      </w:r>
      <w:r w:rsidRPr="00060A28">
        <w:rPr>
          <w:rFonts w:eastAsia="Times New Roman" w:cs="Times New Roman"/>
          <w:szCs w:val="24"/>
        </w:rPr>
        <w:t>άν</w:t>
      </w:r>
      <w:r>
        <w:rPr>
          <w:rFonts w:eastAsia="Times New Roman" w:cs="Times New Roman"/>
          <w:szCs w:val="24"/>
        </w:rPr>
        <w:t xml:space="preserve"> έπαιρνε κάποιο επίδομα ο κ. Παπαδημητρίου ή</w:t>
      </w:r>
      <w:r w:rsidRPr="00060A28">
        <w:rPr>
          <w:rFonts w:eastAsia="Times New Roman" w:cs="Times New Roman"/>
          <w:szCs w:val="24"/>
        </w:rPr>
        <w:t xml:space="preserve"> ότι απέτυχε σε </w:t>
      </w:r>
      <w:r>
        <w:rPr>
          <w:rFonts w:eastAsia="Times New Roman" w:cs="Times New Roman"/>
          <w:szCs w:val="24"/>
        </w:rPr>
        <w:t xml:space="preserve">ένα νομοθέτημά </w:t>
      </w:r>
      <w:r>
        <w:rPr>
          <w:rFonts w:eastAsia="Times New Roman" w:cs="Times New Roman"/>
          <w:szCs w:val="24"/>
        </w:rPr>
        <w:lastRenderedPageBreak/>
        <w:t xml:space="preserve">του, ότι έπεσε έξω στις </w:t>
      </w:r>
      <w:r w:rsidRPr="00060A28">
        <w:rPr>
          <w:rFonts w:eastAsia="Times New Roman" w:cs="Times New Roman"/>
          <w:szCs w:val="24"/>
        </w:rPr>
        <w:t>εκτιμήσεις του</w:t>
      </w:r>
      <w:r>
        <w:rPr>
          <w:rFonts w:eastAsia="Times New Roman" w:cs="Times New Roman"/>
          <w:szCs w:val="24"/>
        </w:rPr>
        <w:t xml:space="preserve">, </w:t>
      </w:r>
      <w:r w:rsidRPr="00060A28">
        <w:rPr>
          <w:rFonts w:eastAsia="Times New Roman" w:cs="Times New Roman"/>
          <w:szCs w:val="24"/>
        </w:rPr>
        <w:t>στις προβλέψεις του</w:t>
      </w:r>
      <w:r>
        <w:rPr>
          <w:rFonts w:eastAsia="Times New Roman" w:cs="Times New Roman"/>
          <w:szCs w:val="24"/>
        </w:rPr>
        <w:t>; Ανέλαβε</w:t>
      </w:r>
      <w:r w:rsidRPr="00060A28">
        <w:rPr>
          <w:rFonts w:eastAsia="Times New Roman" w:cs="Times New Roman"/>
          <w:szCs w:val="24"/>
        </w:rPr>
        <w:t xml:space="preserve"> τελικά </w:t>
      </w:r>
      <w:r>
        <w:rPr>
          <w:rFonts w:eastAsia="Times New Roman" w:cs="Times New Roman"/>
          <w:szCs w:val="24"/>
        </w:rPr>
        <w:t>κάποιος</w:t>
      </w:r>
      <w:r w:rsidRPr="00060A28">
        <w:rPr>
          <w:rFonts w:eastAsia="Times New Roman" w:cs="Times New Roman"/>
          <w:szCs w:val="24"/>
        </w:rPr>
        <w:t xml:space="preserve"> </w:t>
      </w:r>
      <w:r w:rsidRPr="00060A28">
        <w:rPr>
          <w:rFonts w:eastAsia="Times New Roman" w:cs="Times New Roman"/>
          <w:szCs w:val="24"/>
        </w:rPr>
        <w:t>την ευθύνη για αυτή</w:t>
      </w:r>
      <w:r>
        <w:rPr>
          <w:rFonts w:eastAsia="Times New Roman" w:cs="Times New Roman"/>
          <w:szCs w:val="24"/>
        </w:rPr>
        <w:t>ν</w:t>
      </w:r>
      <w:r w:rsidRPr="00060A28">
        <w:rPr>
          <w:rFonts w:eastAsia="Times New Roman" w:cs="Times New Roman"/>
          <w:szCs w:val="24"/>
        </w:rPr>
        <w:t xml:space="preserve"> την αποτυχία του ή μήπως </w:t>
      </w:r>
      <w:r>
        <w:rPr>
          <w:rFonts w:eastAsia="Times New Roman" w:cs="Times New Roman"/>
          <w:szCs w:val="24"/>
        </w:rPr>
        <w:t>α</w:t>
      </w:r>
      <w:r w:rsidRPr="00060A28">
        <w:rPr>
          <w:rFonts w:eastAsia="Times New Roman" w:cs="Times New Roman"/>
          <w:szCs w:val="24"/>
        </w:rPr>
        <w:t xml:space="preserve">πλά συνεχίζετε την πολιτική </w:t>
      </w:r>
      <w:r>
        <w:rPr>
          <w:rFonts w:eastAsia="Times New Roman" w:cs="Times New Roman"/>
          <w:szCs w:val="24"/>
        </w:rPr>
        <w:t>τ</w:t>
      </w:r>
      <w:r w:rsidRPr="00060A28">
        <w:rPr>
          <w:rFonts w:eastAsia="Times New Roman" w:cs="Times New Roman"/>
          <w:szCs w:val="24"/>
        </w:rPr>
        <w:t>ου λες και δεν τρέχει</w:t>
      </w:r>
      <w:r w:rsidRPr="00060A28">
        <w:rPr>
          <w:rFonts w:eastAsia="Times New Roman" w:cs="Times New Roman"/>
          <w:szCs w:val="24"/>
        </w:rPr>
        <w:t xml:space="preserve"> τίποτα</w:t>
      </w:r>
      <w:r>
        <w:rPr>
          <w:rFonts w:eastAsia="Times New Roman" w:cs="Times New Roman"/>
          <w:szCs w:val="24"/>
        </w:rPr>
        <w:t>;</w:t>
      </w:r>
      <w:r w:rsidRPr="00060A28">
        <w:rPr>
          <w:rFonts w:eastAsia="Times New Roman" w:cs="Times New Roman"/>
          <w:szCs w:val="24"/>
        </w:rPr>
        <w:t xml:space="preserve"> </w:t>
      </w:r>
      <w:r>
        <w:rPr>
          <w:rFonts w:eastAsia="Times New Roman" w:cs="Times New Roman"/>
          <w:szCs w:val="24"/>
        </w:rPr>
        <w:t>Ζ</w:t>
      </w:r>
      <w:r w:rsidRPr="00060A28">
        <w:rPr>
          <w:rFonts w:eastAsia="Times New Roman" w:cs="Times New Roman"/>
          <w:szCs w:val="24"/>
        </w:rPr>
        <w:t xml:space="preserve">ήτησε </w:t>
      </w:r>
      <w:r>
        <w:rPr>
          <w:rFonts w:eastAsia="Times New Roman" w:cs="Times New Roman"/>
          <w:szCs w:val="24"/>
        </w:rPr>
        <w:t>κάποιος</w:t>
      </w:r>
      <w:r w:rsidRPr="00060A28">
        <w:rPr>
          <w:rFonts w:eastAsia="Times New Roman" w:cs="Times New Roman"/>
          <w:szCs w:val="24"/>
        </w:rPr>
        <w:t xml:space="preserve"> </w:t>
      </w:r>
      <w:r>
        <w:rPr>
          <w:rFonts w:eastAsia="Times New Roman" w:cs="Times New Roman"/>
          <w:szCs w:val="24"/>
        </w:rPr>
        <w:t>σ</w:t>
      </w:r>
      <w:r w:rsidRPr="00060A28">
        <w:rPr>
          <w:rFonts w:eastAsia="Times New Roman" w:cs="Times New Roman"/>
          <w:szCs w:val="24"/>
        </w:rPr>
        <w:t>υ</w:t>
      </w:r>
      <w:r>
        <w:rPr>
          <w:rFonts w:eastAsia="Times New Roman" w:cs="Times New Roman"/>
          <w:szCs w:val="24"/>
        </w:rPr>
        <w:t>γ</w:t>
      </w:r>
      <w:r w:rsidRPr="00060A28">
        <w:rPr>
          <w:rFonts w:eastAsia="Times New Roman" w:cs="Times New Roman"/>
          <w:szCs w:val="24"/>
        </w:rPr>
        <w:t xml:space="preserve">γνώμη για τα όσα </w:t>
      </w:r>
      <w:r>
        <w:rPr>
          <w:rFonts w:eastAsia="Times New Roman" w:cs="Times New Roman"/>
          <w:szCs w:val="24"/>
        </w:rPr>
        <w:t xml:space="preserve">ατυχή και αγενή είπατε εκείνες τις ημέρες που συζητιόταν εδώ, μέσα </w:t>
      </w:r>
      <w:r>
        <w:rPr>
          <w:rFonts w:eastAsia="Times New Roman" w:cs="Times New Roman"/>
          <w:szCs w:val="24"/>
        </w:rPr>
        <w:t xml:space="preserve">σ’ </w:t>
      </w:r>
      <w:r>
        <w:rPr>
          <w:rFonts w:eastAsia="Times New Roman" w:cs="Times New Roman"/>
          <w:szCs w:val="24"/>
        </w:rPr>
        <w:t xml:space="preserve">αυτήν την Αίθουσα, </w:t>
      </w:r>
      <w:r w:rsidRPr="00060A28">
        <w:rPr>
          <w:rFonts w:eastAsia="Times New Roman" w:cs="Times New Roman"/>
          <w:szCs w:val="24"/>
        </w:rPr>
        <w:t>ο συγκεκριμένος νόμος</w:t>
      </w:r>
      <w:r>
        <w:rPr>
          <w:rFonts w:eastAsia="Times New Roman" w:cs="Times New Roman"/>
          <w:szCs w:val="24"/>
        </w:rPr>
        <w:t>,</w:t>
      </w:r>
      <w:r w:rsidRPr="00060A28">
        <w:rPr>
          <w:rFonts w:eastAsia="Times New Roman" w:cs="Times New Roman"/>
          <w:szCs w:val="24"/>
        </w:rPr>
        <w:t xml:space="preserve"> σε όλους όσους είχα</w:t>
      </w:r>
      <w:r>
        <w:rPr>
          <w:rFonts w:eastAsia="Times New Roman" w:cs="Times New Roman"/>
          <w:szCs w:val="24"/>
        </w:rPr>
        <w:t>με αντιδράσει έντονα και π</w:t>
      </w:r>
      <w:r w:rsidRPr="00060A28">
        <w:rPr>
          <w:rFonts w:eastAsia="Times New Roman" w:cs="Times New Roman"/>
          <w:szCs w:val="24"/>
        </w:rPr>
        <w:t>ροσπαθ</w:t>
      </w:r>
      <w:r>
        <w:rPr>
          <w:rFonts w:eastAsia="Times New Roman" w:cs="Times New Roman"/>
          <w:szCs w:val="24"/>
        </w:rPr>
        <w:t xml:space="preserve">ούσαμε να σας εξηγήσουμε ότι αυτά </w:t>
      </w:r>
      <w:r w:rsidRPr="00060A28">
        <w:rPr>
          <w:rFonts w:eastAsia="Times New Roman" w:cs="Times New Roman"/>
          <w:szCs w:val="24"/>
        </w:rPr>
        <w:t>τα οποία πήγαιν</w:t>
      </w:r>
      <w:r w:rsidRPr="00060A28">
        <w:rPr>
          <w:rFonts w:eastAsia="Times New Roman" w:cs="Times New Roman"/>
          <w:szCs w:val="24"/>
        </w:rPr>
        <w:t>ε να εφαρμ</w:t>
      </w:r>
      <w:r>
        <w:rPr>
          <w:rFonts w:eastAsia="Times New Roman" w:cs="Times New Roman"/>
          <w:szCs w:val="24"/>
        </w:rPr>
        <w:t xml:space="preserve">όσει αυτός </w:t>
      </w:r>
      <w:r w:rsidRPr="00060A28">
        <w:rPr>
          <w:rFonts w:eastAsia="Times New Roman" w:cs="Times New Roman"/>
          <w:szCs w:val="24"/>
        </w:rPr>
        <w:t xml:space="preserve">ο νόμος ήταν </w:t>
      </w:r>
      <w:r>
        <w:rPr>
          <w:rFonts w:eastAsia="Times New Roman" w:cs="Times New Roman"/>
          <w:szCs w:val="24"/>
        </w:rPr>
        <w:t>ανεδαφικά,</w:t>
      </w:r>
      <w:r w:rsidRPr="00060A28">
        <w:rPr>
          <w:rFonts w:eastAsia="Times New Roman" w:cs="Times New Roman"/>
          <w:szCs w:val="24"/>
        </w:rPr>
        <w:t xml:space="preserve"> ανεφάρμοστα και μη βιώσιμα</w:t>
      </w:r>
      <w:r>
        <w:rPr>
          <w:rFonts w:eastAsia="Times New Roman" w:cs="Times New Roman"/>
          <w:szCs w:val="24"/>
        </w:rPr>
        <w:t xml:space="preserve">; </w:t>
      </w:r>
      <w:r w:rsidRPr="00060A28">
        <w:rPr>
          <w:rFonts w:eastAsia="Times New Roman" w:cs="Times New Roman"/>
          <w:szCs w:val="24"/>
        </w:rPr>
        <w:t>Φυσικά και όχι</w:t>
      </w:r>
      <w:r>
        <w:rPr>
          <w:rFonts w:eastAsia="Times New Roman" w:cs="Times New Roman"/>
          <w:szCs w:val="24"/>
        </w:rPr>
        <w:t>. Τη λέξη</w:t>
      </w:r>
      <w:r w:rsidRPr="00060A28">
        <w:rPr>
          <w:rFonts w:eastAsia="Times New Roman" w:cs="Times New Roman"/>
          <w:szCs w:val="24"/>
        </w:rPr>
        <w:t xml:space="preserve"> </w:t>
      </w:r>
      <w:r>
        <w:rPr>
          <w:rFonts w:eastAsia="Times New Roman" w:cs="Times New Roman"/>
          <w:szCs w:val="24"/>
        </w:rPr>
        <w:t>«συγγνώμη», α</w:t>
      </w:r>
      <w:r w:rsidRPr="00060A28">
        <w:rPr>
          <w:rFonts w:eastAsia="Times New Roman" w:cs="Times New Roman"/>
          <w:szCs w:val="24"/>
        </w:rPr>
        <w:t>γαπητοί συνάδελφοι</w:t>
      </w:r>
      <w:r>
        <w:rPr>
          <w:rFonts w:eastAsia="Times New Roman" w:cs="Times New Roman"/>
          <w:szCs w:val="24"/>
        </w:rPr>
        <w:t>, δεν τη</w:t>
      </w:r>
      <w:r w:rsidRPr="00060A28">
        <w:rPr>
          <w:rFonts w:eastAsia="Times New Roman" w:cs="Times New Roman"/>
          <w:szCs w:val="24"/>
        </w:rPr>
        <w:t xml:space="preserve"> ξέρε</w:t>
      </w:r>
      <w:r>
        <w:rPr>
          <w:rFonts w:eastAsia="Times New Roman" w:cs="Times New Roman"/>
          <w:szCs w:val="24"/>
        </w:rPr>
        <w:t>τε ούτε εσείς ούτε και οι προηγούμενοι, αυτοί οι οποίοι</w:t>
      </w:r>
      <w:r w:rsidRPr="00060A28">
        <w:rPr>
          <w:rFonts w:eastAsia="Times New Roman" w:cs="Times New Roman"/>
          <w:szCs w:val="24"/>
        </w:rPr>
        <w:t xml:space="preserve"> ευθύνονται για το σημερινό μας χάλι</w:t>
      </w:r>
      <w:r>
        <w:rPr>
          <w:rFonts w:eastAsia="Times New Roman" w:cs="Times New Roman"/>
          <w:szCs w:val="24"/>
        </w:rPr>
        <w:t>,</w:t>
      </w:r>
      <w:r w:rsidRPr="00060A28">
        <w:rPr>
          <w:rFonts w:eastAsia="Times New Roman" w:cs="Times New Roman"/>
          <w:szCs w:val="24"/>
        </w:rPr>
        <w:t xml:space="preserve"> αυτ</w:t>
      </w:r>
      <w:r>
        <w:rPr>
          <w:rFonts w:eastAsia="Times New Roman" w:cs="Times New Roman"/>
          <w:szCs w:val="24"/>
        </w:rPr>
        <w:t>οί</w:t>
      </w:r>
      <w:r w:rsidRPr="00060A28">
        <w:rPr>
          <w:rFonts w:eastAsia="Times New Roman" w:cs="Times New Roman"/>
          <w:szCs w:val="24"/>
        </w:rPr>
        <w:t xml:space="preserve"> </w:t>
      </w:r>
      <w:r>
        <w:rPr>
          <w:rFonts w:eastAsia="Times New Roman" w:cs="Times New Roman"/>
          <w:szCs w:val="24"/>
        </w:rPr>
        <w:t>οι</w:t>
      </w:r>
      <w:r w:rsidRPr="00060A28">
        <w:rPr>
          <w:rFonts w:eastAsia="Times New Roman" w:cs="Times New Roman"/>
          <w:szCs w:val="24"/>
        </w:rPr>
        <w:t xml:space="preserve"> οποί</w:t>
      </w:r>
      <w:r>
        <w:rPr>
          <w:rFonts w:eastAsia="Times New Roman" w:cs="Times New Roman"/>
          <w:szCs w:val="24"/>
        </w:rPr>
        <w:t>οι</w:t>
      </w:r>
      <w:r w:rsidRPr="00060A28">
        <w:rPr>
          <w:rFonts w:eastAsia="Times New Roman" w:cs="Times New Roman"/>
          <w:szCs w:val="24"/>
        </w:rPr>
        <w:t xml:space="preserve"> έφεραν</w:t>
      </w:r>
      <w:r w:rsidRPr="00060A28">
        <w:rPr>
          <w:rFonts w:eastAsia="Times New Roman" w:cs="Times New Roman"/>
          <w:szCs w:val="24"/>
        </w:rPr>
        <w:t xml:space="preserve"> τη χώρα </w:t>
      </w:r>
      <w:r w:rsidRPr="00060A28">
        <w:rPr>
          <w:rFonts w:eastAsia="Times New Roman" w:cs="Times New Roman"/>
          <w:szCs w:val="24"/>
        </w:rPr>
        <w:t>σ</w:t>
      </w:r>
      <w:r>
        <w:rPr>
          <w:rFonts w:eastAsia="Times New Roman" w:cs="Times New Roman"/>
          <w:szCs w:val="24"/>
        </w:rPr>
        <w:t>’</w:t>
      </w:r>
      <w:r w:rsidRPr="00060A28">
        <w:rPr>
          <w:rFonts w:eastAsia="Times New Roman" w:cs="Times New Roman"/>
          <w:szCs w:val="24"/>
        </w:rPr>
        <w:t xml:space="preserve"> </w:t>
      </w:r>
      <w:r w:rsidRPr="00060A28">
        <w:rPr>
          <w:rFonts w:eastAsia="Times New Roman" w:cs="Times New Roman"/>
          <w:szCs w:val="24"/>
        </w:rPr>
        <w:t>αυτή</w:t>
      </w:r>
      <w:r>
        <w:rPr>
          <w:rFonts w:eastAsia="Times New Roman" w:cs="Times New Roman"/>
          <w:szCs w:val="24"/>
        </w:rPr>
        <w:t>ν</w:t>
      </w:r>
      <w:r w:rsidRPr="00060A28">
        <w:rPr>
          <w:rFonts w:eastAsia="Times New Roman" w:cs="Times New Roman"/>
          <w:szCs w:val="24"/>
        </w:rPr>
        <w:t xml:space="preserve"> την κατάσταση</w:t>
      </w:r>
      <w:r>
        <w:rPr>
          <w:rFonts w:eastAsia="Times New Roman" w:cs="Times New Roman"/>
          <w:szCs w:val="24"/>
        </w:rPr>
        <w:t>,</w:t>
      </w:r>
      <w:r w:rsidRPr="00060A28">
        <w:rPr>
          <w:rFonts w:eastAsia="Times New Roman" w:cs="Times New Roman"/>
          <w:szCs w:val="24"/>
        </w:rPr>
        <w:t xml:space="preserve"> </w:t>
      </w:r>
      <w:r>
        <w:rPr>
          <w:rFonts w:eastAsia="Times New Roman" w:cs="Times New Roman"/>
          <w:szCs w:val="24"/>
        </w:rPr>
        <w:t>αυτοί</w:t>
      </w:r>
      <w:r w:rsidRPr="00060A28">
        <w:rPr>
          <w:rFonts w:eastAsia="Times New Roman" w:cs="Times New Roman"/>
          <w:szCs w:val="24"/>
        </w:rPr>
        <w:t xml:space="preserve"> </w:t>
      </w:r>
      <w:r>
        <w:rPr>
          <w:rFonts w:eastAsia="Times New Roman" w:cs="Times New Roman"/>
          <w:szCs w:val="24"/>
        </w:rPr>
        <w:t>οι</w:t>
      </w:r>
      <w:r w:rsidRPr="00060A28">
        <w:rPr>
          <w:rFonts w:eastAsia="Times New Roman" w:cs="Times New Roman"/>
          <w:szCs w:val="24"/>
        </w:rPr>
        <w:t xml:space="preserve"> οποί</w:t>
      </w:r>
      <w:r>
        <w:rPr>
          <w:rFonts w:eastAsia="Times New Roman" w:cs="Times New Roman"/>
          <w:szCs w:val="24"/>
        </w:rPr>
        <w:t>οι</w:t>
      </w:r>
      <w:r w:rsidRPr="00060A28">
        <w:rPr>
          <w:rFonts w:eastAsia="Times New Roman" w:cs="Times New Roman"/>
          <w:szCs w:val="24"/>
        </w:rPr>
        <w:t xml:space="preserve"> οδήγησαν </w:t>
      </w:r>
      <w:r>
        <w:rPr>
          <w:rFonts w:eastAsia="Times New Roman" w:cs="Times New Roman"/>
          <w:szCs w:val="24"/>
        </w:rPr>
        <w:t>τετρακόσιες</w:t>
      </w:r>
      <w:r w:rsidRPr="00060A28">
        <w:rPr>
          <w:rFonts w:eastAsia="Times New Roman" w:cs="Times New Roman"/>
          <w:szCs w:val="24"/>
        </w:rPr>
        <w:t xml:space="preserve"> χιλιάδες επιχειρήσεις </w:t>
      </w:r>
      <w:r w:rsidRPr="00060A28">
        <w:rPr>
          <w:rFonts w:eastAsia="Times New Roman" w:cs="Times New Roman"/>
          <w:szCs w:val="24"/>
        </w:rPr>
        <w:t>σ</w:t>
      </w:r>
      <w:r>
        <w:rPr>
          <w:rFonts w:eastAsia="Times New Roman" w:cs="Times New Roman"/>
          <w:szCs w:val="24"/>
        </w:rPr>
        <w:t>’</w:t>
      </w:r>
      <w:r w:rsidRPr="00060A28">
        <w:rPr>
          <w:rFonts w:eastAsia="Times New Roman" w:cs="Times New Roman"/>
          <w:szCs w:val="24"/>
        </w:rPr>
        <w:t xml:space="preserve"> </w:t>
      </w:r>
      <w:r w:rsidRPr="00060A28">
        <w:rPr>
          <w:rFonts w:eastAsia="Times New Roman" w:cs="Times New Roman"/>
          <w:szCs w:val="24"/>
        </w:rPr>
        <w:t xml:space="preserve">αυτό που προσπαθούσε να σώσει </w:t>
      </w:r>
      <w:r>
        <w:rPr>
          <w:rFonts w:eastAsia="Times New Roman" w:cs="Times New Roman"/>
          <w:szCs w:val="24"/>
        </w:rPr>
        <w:t xml:space="preserve">ο κ. </w:t>
      </w:r>
      <w:r w:rsidRPr="00060A28">
        <w:rPr>
          <w:rFonts w:eastAsia="Times New Roman" w:cs="Times New Roman"/>
          <w:szCs w:val="24"/>
        </w:rPr>
        <w:t xml:space="preserve">Παπαδημητρίου και </w:t>
      </w:r>
      <w:r>
        <w:rPr>
          <w:rFonts w:eastAsia="Times New Roman" w:cs="Times New Roman"/>
          <w:szCs w:val="24"/>
        </w:rPr>
        <w:t xml:space="preserve">οι </w:t>
      </w:r>
      <w:r w:rsidRPr="00060A28">
        <w:rPr>
          <w:rFonts w:eastAsia="Times New Roman" w:cs="Times New Roman"/>
          <w:szCs w:val="24"/>
        </w:rPr>
        <w:t xml:space="preserve">οποίοι συνεχίζουν ακόμα </w:t>
      </w:r>
      <w:r w:rsidRPr="00060A28">
        <w:rPr>
          <w:rFonts w:eastAsia="Times New Roman" w:cs="Times New Roman"/>
          <w:szCs w:val="24"/>
        </w:rPr>
        <w:t xml:space="preserve">και </w:t>
      </w:r>
      <w:r w:rsidRPr="00060A28">
        <w:rPr>
          <w:rFonts w:eastAsia="Times New Roman" w:cs="Times New Roman"/>
          <w:szCs w:val="24"/>
        </w:rPr>
        <w:t>αυτή</w:t>
      </w:r>
      <w:r>
        <w:rPr>
          <w:rFonts w:eastAsia="Times New Roman" w:cs="Times New Roman"/>
          <w:szCs w:val="24"/>
        </w:rPr>
        <w:t>ν</w:t>
      </w:r>
      <w:r w:rsidRPr="00060A28">
        <w:rPr>
          <w:rFonts w:eastAsia="Times New Roman" w:cs="Times New Roman"/>
          <w:szCs w:val="24"/>
        </w:rPr>
        <w:t xml:space="preserve"> τη στιγμή να έχουν τη θηλιά στο λαιμό </w:t>
      </w:r>
      <w:r>
        <w:rPr>
          <w:rFonts w:eastAsia="Times New Roman" w:cs="Times New Roman"/>
          <w:szCs w:val="24"/>
        </w:rPr>
        <w:t>τους.</w:t>
      </w:r>
    </w:p>
    <w:p w14:paraId="06E4F614"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Αυτήν τη στιγμή όλες αυτές οι επιχειρήσεις </w:t>
      </w:r>
      <w:r w:rsidRPr="00060A28">
        <w:rPr>
          <w:rFonts w:eastAsia="Times New Roman" w:cs="Times New Roman"/>
          <w:szCs w:val="24"/>
        </w:rPr>
        <w:t>έχουν ανάγκη</w:t>
      </w:r>
      <w:r>
        <w:rPr>
          <w:rFonts w:eastAsia="Times New Roman" w:cs="Times New Roman"/>
          <w:szCs w:val="24"/>
        </w:rPr>
        <w:t>,</w:t>
      </w:r>
      <w:r w:rsidRPr="00060A28">
        <w:rPr>
          <w:rFonts w:eastAsia="Times New Roman" w:cs="Times New Roman"/>
          <w:szCs w:val="24"/>
        </w:rPr>
        <w:t xml:space="preserve"> </w:t>
      </w:r>
      <w:r>
        <w:rPr>
          <w:rFonts w:eastAsia="Times New Roman" w:cs="Times New Roman"/>
          <w:szCs w:val="24"/>
        </w:rPr>
        <w:t>α</w:t>
      </w:r>
      <w:r w:rsidRPr="00060A28">
        <w:rPr>
          <w:rFonts w:eastAsia="Times New Roman" w:cs="Times New Roman"/>
          <w:szCs w:val="24"/>
        </w:rPr>
        <w:t>γαπητοί συνάδελφοι</w:t>
      </w:r>
      <w:r>
        <w:rPr>
          <w:rFonts w:eastAsia="Times New Roman" w:cs="Times New Roman"/>
          <w:szCs w:val="24"/>
        </w:rPr>
        <w:t>, τη</w:t>
      </w:r>
      <w:r w:rsidRPr="00060A28">
        <w:rPr>
          <w:rFonts w:eastAsia="Times New Roman" w:cs="Times New Roman"/>
          <w:szCs w:val="24"/>
        </w:rPr>
        <w:t xml:space="preserve"> βοήθεια του </w:t>
      </w:r>
      <w:r>
        <w:rPr>
          <w:rFonts w:eastAsia="Times New Roman" w:cs="Times New Roman"/>
          <w:szCs w:val="24"/>
        </w:rPr>
        <w:t>ε</w:t>
      </w:r>
      <w:r w:rsidRPr="00060A28">
        <w:rPr>
          <w:rFonts w:eastAsia="Times New Roman" w:cs="Times New Roman"/>
          <w:szCs w:val="24"/>
        </w:rPr>
        <w:t xml:space="preserve">λληνικού </w:t>
      </w:r>
      <w:r w:rsidRPr="00060A28">
        <w:rPr>
          <w:rFonts w:eastAsia="Times New Roman" w:cs="Times New Roman"/>
          <w:szCs w:val="24"/>
        </w:rPr>
        <w:t>Κοινοβουλίου</w:t>
      </w:r>
      <w:r>
        <w:rPr>
          <w:rFonts w:eastAsia="Times New Roman" w:cs="Times New Roman"/>
          <w:szCs w:val="24"/>
        </w:rPr>
        <w:t>,</w:t>
      </w:r>
      <w:r w:rsidRPr="00060A28">
        <w:rPr>
          <w:rFonts w:eastAsia="Times New Roman" w:cs="Times New Roman"/>
          <w:szCs w:val="24"/>
        </w:rPr>
        <w:t xml:space="preserve"> για να μπορούν να </w:t>
      </w:r>
      <w:r>
        <w:rPr>
          <w:rFonts w:eastAsia="Times New Roman" w:cs="Times New Roman"/>
          <w:szCs w:val="24"/>
        </w:rPr>
        <w:t>ελπίζουν, για να μπορούν να δουν</w:t>
      </w:r>
      <w:r w:rsidRPr="00060A28">
        <w:rPr>
          <w:rFonts w:eastAsia="Times New Roman" w:cs="Times New Roman"/>
          <w:szCs w:val="24"/>
        </w:rPr>
        <w:t xml:space="preserve"> ένα αύριο </w:t>
      </w:r>
      <w:r w:rsidRPr="00060A28">
        <w:rPr>
          <w:rFonts w:eastAsia="Times New Roman" w:cs="Times New Roman"/>
          <w:szCs w:val="24"/>
        </w:rPr>
        <w:lastRenderedPageBreak/>
        <w:t xml:space="preserve">διαφορετικό από το παρόν που ζουν σήμερα και προσεύχονται </w:t>
      </w:r>
      <w:r>
        <w:rPr>
          <w:rFonts w:eastAsia="Times New Roman" w:cs="Times New Roman"/>
          <w:szCs w:val="24"/>
        </w:rPr>
        <w:t xml:space="preserve">από τη </w:t>
      </w:r>
      <w:r w:rsidRPr="00060A28">
        <w:rPr>
          <w:rFonts w:eastAsia="Times New Roman" w:cs="Times New Roman"/>
          <w:szCs w:val="24"/>
        </w:rPr>
        <w:t>δική τους την</w:t>
      </w:r>
      <w:r w:rsidRPr="00060A28">
        <w:rPr>
          <w:rFonts w:eastAsia="Times New Roman" w:cs="Times New Roman"/>
          <w:szCs w:val="24"/>
        </w:rPr>
        <w:t xml:space="preserve"> πλευρά </w:t>
      </w:r>
      <w:r>
        <w:rPr>
          <w:rFonts w:eastAsia="Times New Roman" w:cs="Times New Roman"/>
          <w:szCs w:val="24"/>
        </w:rPr>
        <w:t xml:space="preserve">να </w:t>
      </w:r>
      <w:r w:rsidRPr="00060A28">
        <w:rPr>
          <w:rFonts w:eastAsia="Times New Roman" w:cs="Times New Roman"/>
          <w:szCs w:val="24"/>
        </w:rPr>
        <w:t xml:space="preserve">μας φωτίσει εμάς εδώ μέσα ο Θεός και να βρούμε τον τρόπο να νομοθετήσουμε κάτι που πραγματικά θα τους βοηθήσει να σταθούν στα πόδια </w:t>
      </w:r>
      <w:r>
        <w:rPr>
          <w:rFonts w:eastAsia="Times New Roman" w:cs="Times New Roman"/>
          <w:szCs w:val="24"/>
        </w:rPr>
        <w:t>τους.</w:t>
      </w:r>
    </w:p>
    <w:p w14:paraId="06E4F615" w14:textId="77777777" w:rsidR="007277CE" w:rsidRDefault="00471B06">
      <w:pPr>
        <w:spacing w:line="600" w:lineRule="auto"/>
        <w:ind w:firstLine="720"/>
        <w:contextualSpacing/>
        <w:jc w:val="both"/>
        <w:rPr>
          <w:rFonts w:eastAsia="Times New Roman" w:cs="Times New Roman"/>
          <w:szCs w:val="24"/>
        </w:rPr>
      </w:pPr>
      <w:r w:rsidRPr="003D4D6E">
        <w:rPr>
          <w:rFonts w:eastAsia="Times New Roman" w:cs="Times New Roman"/>
          <w:szCs w:val="24"/>
        </w:rPr>
        <w:t>Κυρίες και κύριοι συνάδελφοι,</w:t>
      </w:r>
      <w:r>
        <w:rPr>
          <w:rFonts w:eastAsia="Times New Roman" w:cs="Times New Roman"/>
          <w:szCs w:val="24"/>
        </w:rPr>
        <w:t xml:space="preserve"> οι μεν της Αντιπολίτευσης</w:t>
      </w:r>
      <w:r w:rsidRPr="00060A28">
        <w:rPr>
          <w:rFonts w:eastAsia="Times New Roman" w:cs="Times New Roman"/>
          <w:szCs w:val="24"/>
        </w:rPr>
        <w:t xml:space="preserve"> που κάν</w:t>
      </w:r>
      <w:r>
        <w:rPr>
          <w:rFonts w:eastAsia="Times New Roman" w:cs="Times New Roman"/>
          <w:szCs w:val="24"/>
        </w:rPr>
        <w:t>ατε</w:t>
      </w:r>
      <w:r w:rsidRPr="00060A28">
        <w:rPr>
          <w:rFonts w:eastAsia="Times New Roman" w:cs="Times New Roman"/>
          <w:szCs w:val="24"/>
        </w:rPr>
        <w:t xml:space="preserve"> τη συγκεκριμένη ερώτηση</w:t>
      </w:r>
      <w:r>
        <w:rPr>
          <w:rFonts w:eastAsia="Times New Roman" w:cs="Times New Roman"/>
          <w:szCs w:val="24"/>
        </w:rPr>
        <w:t>,</w:t>
      </w:r>
      <w:r w:rsidRPr="00060A28">
        <w:rPr>
          <w:rFonts w:eastAsia="Times New Roman" w:cs="Times New Roman"/>
          <w:szCs w:val="24"/>
        </w:rPr>
        <w:t xml:space="preserve"> για να είμαστε </w:t>
      </w:r>
      <w:r w:rsidRPr="00060A28">
        <w:rPr>
          <w:rFonts w:eastAsia="Times New Roman" w:cs="Times New Roman"/>
          <w:szCs w:val="24"/>
        </w:rPr>
        <w:t>και ειλικρινείς</w:t>
      </w:r>
      <w:r>
        <w:rPr>
          <w:rFonts w:eastAsia="Times New Roman" w:cs="Times New Roman"/>
          <w:szCs w:val="24"/>
        </w:rPr>
        <w:t>,</w:t>
      </w:r>
      <w:r w:rsidRPr="00060A28">
        <w:rPr>
          <w:rFonts w:eastAsia="Times New Roman" w:cs="Times New Roman"/>
          <w:szCs w:val="24"/>
        </w:rPr>
        <w:t xml:space="preserve"> ευθύνεστε που αυτές οι </w:t>
      </w:r>
      <w:r>
        <w:rPr>
          <w:rFonts w:eastAsia="Times New Roman" w:cs="Times New Roman"/>
          <w:szCs w:val="24"/>
        </w:rPr>
        <w:t>διακόσιες πενήντα χιλιάδες επιχειρήσεις</w:t>
      </w:r>
      <w:r w:rsidRPr="00060A28">
        <w:rPr>
          <w:rFonts w:eastAsia="Times New Roman" w:cs="Times New Roman"/>
          <w:szCs w:val="24"/>
        </w:rPr>
        <w:t xml:space="preserve"> βρέθηκαν με τη θηλιά στο</w:t>
      </w:r>
      <w:r>
        <w:rPr>
          <w:rFonts w:eastAsia="Times New Roman" w:cs="Times New Roman"/>
          <w:szCs w:val="24"/>
        </w:rPr>
        <w:t>ν</w:t>
      </w:r>
      <w:r w:rsidRPr="00060A28">
        <w:rPr>
          <w:rFonts w:eastAsia="Times New Roman" w:cs="Times New Roman"/>
          <w:szCs w:val="24"/>
        </w:rPr>
        <w:t xml:space="preserve"> λαιμό και </w:t>
      </w:r>
      <w:r>
        <w:rPr>
          <w:rFonts w:eastAsia="Times New Roman" w:cs="Times New Roman"/>
          <w:szCs w:val="24"/>
        </w:rPr>
        <w:t xml:space="preserve">οι δε που δίνετε απαντήσεις –δεν είναι και </w:t>
      </w:r>
      <w:r>
        <w:rPr>
          <w:rFonts w:eastAsia="Times New Roman" w:cs="Times New Roman"/>
          <w:szCs w:val="24"/>
        </w:rPr>
        <w:t>κάποιος</w:t>
      </w:r>
      <w:r w:rsidRPr="00060A28">
        <w:rPr>
          <w:rFonts w:eastAsia="Times New Roman" w:cs="Times New Roman"/>
          <w:szCs w:val="24"/>
        </w:rPr>
        <w:t xml:space="preserve"> </w:t>
      </w:r>
      <w:r w:rsidRPr="00060A28">
        <w:rPr>
          <w:rFonts w:eastAsia="Times New Roman" w:cs="Times New Roman"/>
          <w:szCs w:val="24"/>
        </w:rPr>
        <w:t xml:space="preserve">εδώ </w:t>
      </w:r>
      <w:r>
        <w:rPr>
          <w:rFonts w:eastAsia="Times New Roman" w:cs="Times New Roman"/>
          <w:szCs w:val="24"/>
        </w:rPr>
        <w:t>στην Αίθουσα</w:t>
      </w:r>
      <w:r w:rsidRPr="00060A28">
        <w:rPr>
          <w:rFonts w:eastAsia="Times New Roman" w:cs="Times New Roman"/>
          <w:szCs w:val="24"/>
        </w:rPr>
        <w:t xml:space="preserve"> αυτή</w:t>
      </w:r>
      <w:r>
        <w:rPr>
          <w:rFonts w:eastAsia="Times New Roman" w:cs="Times New Roman"/>
          <w:szCs w:val="24"/>
        </w:rPr>
        <w:t>ν</w:t>
      </w:r>
      <w:r w:rsidRPr="00060A28">
        <w:rPr>
          <w:rFonts w:eastAsia="Times New Roman" w:cs="Times New Roman"/>
          <w:szCs w:val="24"/>
        </w:rPr>
        <w:t xml:space="preserve"> τη στιγμή</w:t>
      </w:r>
      <w:r>
        <w:rPr>
          <w:rFonts w:eastAsia="Times New Roman" w:cs="Times New Roman"/>
          <w:szCs w:val="24"/>
        </w:rPr>
        <w:t>- είστε υπεύθυνοι</w:t>
      </w:r>
      <w:r w:rsidRPr="00060A28">
        <w:rPr>
          <w:rFonts w:eastAsia="Times New Roman" w:cs="Times New Roman"/>
          <w:szCs w:val="24"/>
        </w:rPr>
        <w:t xml:space="preserve"> που παραμένει </w:t>
      </w:r>
      <w:r>
        <w:rPr>
          <w:rFonts w:eastAsia="Times New Roman" w:cs="Times New Roman"/>
          <w:szCs w:val="24"/>
        </w:rPr>
        <w:t>α</w:t>
      </w:r>
      <w:r w:rsidRPr="00060A28">
        <w:rPr>
          <w:rFonts w:eastAsia="Times New Roman" w:cs="Times New Roman"/>
          <w:szCs w:val="24"/>
        </w:rPr>
        <w:t xml:space="preserve">υτή η </w:t>
      </w:r>
      <w:r>
        <w:rPr>
          <w:rFonts w:eastAsia="Times New Roman" w:cs="Times New Roman"/>
          <w:szCs w:val="24"/>
        </w:rPr>
        <w:t>θηλιά</w:t>
      </w:r>
      <w:r w:rsidRPr="00060A28">
        <w:rPr>
          <w:rFonts w:eastAsia="Times New Roman" w:cs="Times New Roman"/>
          <w:szCs w:val="24"/>
        </w:rPr>
        <w:t xml:space="preserve"> στη θέση </w:t>
      </w:r>
      <w:r>
        <w:rPr>
          <w:rFonts w:eastAsia="Times New Roman" w:cs="Times New Roman"/>
          <w:szCs w:val="24"/>
        </w:rPr>
        <w:t>της</w:t>
      </w:r>
      <w:r>
        <w:rPr>
          <w:rFonts w:eastAsia="Times New Roman" w:cs="Times New Roman"/>
          <w:szCs w:val="24"/>
        </w:rPr>
        <w:t xml:space="preserve">. Και </w:t>
      </w:r>
      <w:r>
        <w:rPr>
          <w:rFonts w:eastAsia="Times New Roman" w:cs="Times New Roman"/>
          <w:szCs w:val="24"/>
        </w:rPr>
        <w:t xml:space="preserve">οι </w:t>
      </w:r>
      <w:r>
        <w:rPr>
          <w:rFonts w:eastAsia="Times New Roman" w:cs="Times New Roman"/>
          <w:szCs w:val="24"/>
        </w:rPr>
        <w:t xml:space="preserve">μεν και οι δε, </w:t>
      </w:r>
      <w:r w:rsidRPr="00060A28">
        <w:rPr>
          <w:rFonts w:eastAsia="Times New Roman" w:cs="Times New Roman"/>
          <w:szCs w:val="24"/>
        </w:rPr>
        <w:t>κατά την άποψ</w:t>
      </w:r>
      <w:r>
        <w:rPr>
          <w:rFonts w:eastAsia="Times New Roman" w:cs="Times New Roman"/>
          <w:szCs w:val="24"/>
        </w:rPr>
        <w:t>η</w:t>
      </w:r>
      <w:r w:rsidRPr="00060A28">
        <w:rPr>
          <w:rFonts w:eastAsia="Times New Roman" w:cs="Times New Roman"/>
          <w:szCs w:val="24"/>
        </w:rPr>
        <w:t xml:space="preserve"> της </w:t>
      </w:r>
      <w:r>
        <w:rPr>
          <w:rFonts w:eastAsia="Times New Roman" w:cs="Times New Roman"/>
          <w:szCs w:val="24"/>
        </w:rPr>
        <w:t xml:space="preserve">Ένωσης Κεντρώων, </w:t>
      </w:r>
      <w:r w:rsidRPr="00060A28">
        <w:rPr>
          <w:rFonts w:eastAsia="Times New Roman" w:cs="Times New Roman"/>
          <w:szCs w:val="24"/>
        </w:rPr>
        <w:t>αποτύχατε</w:t>
      </w:r>
      <w:r>
        <w:rPr>
          <w:rFonts w:eastAsia="Times New Roman" w:cs="Times New Roman"/>
          <w:szCs w:val="24"/>
        </w:rPr>
        <w:t xml:space="preserve"> και μ</w:t>
      </w:r>
      <w:r w:rsidRPr="00060A28">
        <w:rPr>
          <w:rFonts w:eastAsia="Times New Roman" w:cs="Times New Roman"/>
          <w:szCs w:val="24"/>
        </w:rPr>
        <w:t xml:space="preserve">αζί </w:t>
      </w:r>
      <w:r>
        <w:rPr>
          <w:rFonts w:eastAsia="Times New Roman" w:cs="Times New Roman"/>
          <w:szCs w:val="24"/>
        </w:rPr>
        <w:t>με ε</w:t>
      </w:r>
      <w:r w:rsidRPr="00060A28">
        <w:rPr>
          <w:rFonts w:eastAsia="Times New Roman" w:cs="Times New Roman"/>
          <w:szCs w:val="24"/>
        </w:rPr>
        <w:t>σ</w:t>
      </w:r>
      <w:r>
        <w:rPr>
          <w:rFonts w:eastAsia="Times New Roman" w:cs="Times New Roman"/>
          <w:szCs w:val="24"/>
        </w:rPr>
        <w:t>ά</w:t>
      </w:r>
      <w:r w:rsidRPr="00060A28">
        <w:rPr>
          <w:rFonts w:eastAsia="Times New Roman" w:cs="Times New Roman"/>
          <w:szCs w:val="24"/>
        </w:rPr>
        <w:t>ς και εμείς οι υπόλοιποι</w:t>
      </w:r>
      <w:r>
        <w:rPr>
          <w:rFonts w:eastAsia="Times New Roman" w:cs="Times New Roman"/>
          <w:szCs w:val="24"/>
        </w:rPr>
        <w:t>,</w:t>
      </w:r>
      <w:r w:rsidRPr="00060A28">
        <w:rPr>
          <w:rFonts w:eastAsia="Times New Roman" w:cs="Times New Roman"/>
          <w:szCs w:val="24"/>
        </w:rPr>
        <w:t xml:space="preserve"> το σύνολο του </w:t>
      </w:r>
      <w:r>
        <w:rPr>
          <w:rFonts w:eastAsia="Times New Roman" w:cs="Times New Roman"/>
          <w:szCs w:val="24"/>
        </w:rPr>
        <w:t>ε</w:t>
      </w:r>
      <w:r w:rsidRPr="00060A28">
        <w:rPr>
          <w:rFonts w:eastAsia="Times New Roman" w:cs="Times New Roman"/>
          <w:szCs w:val="24"/>
        </w:rPr>
        <w:t xml:space="preserve">λληνικού </w:t>
      </w:r>
      <w:r w:rsidRPr="00060A28">
        <w:rPr>
          <w:rFonts w:eastAsia="Times New Roman" w:cs="Times New Roman"/>
          <w:szCs w:val="24"/>
        </w:rPr>
        <w:t>Κοινοβουλίου</w:t>
      </w:r>
      <w:r>
        <w:rPr>
          <w:rFonts w:eastAsia="Times New Roman" w:cs="Times New Roman"/>
          <w:szCs w:val="24"/>
        </w:rPr>
        <w:t>.</w:t>
      </w:r>
      <w:r w:rsidRPr="00060A28">
        <w:rPr>
          <w:rFonts w:eastAsia="Times New Roman" w:cs="Times New Roman"/>
          <w:szCs w:val="24"/>
        </w:rPr>
        <w:t xml:space="preserve"> Γιατί</w:t>
      </w:r>
      <w:r>
        <w:rPr>
          <w:rFonts w:eastAsia="Times New Roman" w:cs="Times New Roman"/>
          <w:szCs w:val="24"/>
        </w:rPr>
        <w:t>,</w:t>
      </w:r>
      <w:r w:rsidRPr="00060A28">
        <w:rPr>
          <w:rFonts w:eastAsia="Times New Roman" w:cs="Times New Roman"/>
          <w:szCs w:val="24"/>
        </w:rPr>
        <w:t xml:space="preserve"> ξέρετε</w:t>
      </w:r>
      <w:r>
        <w:rPr>
          <w:rFonts w:eastAsia="Times New Roman" w:cs="Times New Roman"/>
          <w:szCs w:val="24"/>
        </w:rPr>
        <w:t>,</w:t>
      </w:r>
      <w:r w:rsidRPr="00060A28">
        <w:rPr>
          <w:rFonts w:eastAsia="Times New Roman" w:cs="Times New Roman"/>
          <w:szCs w:val="24"/>
        </w:rPr>
        <w:t xml:space="preserve"> στα μάτια του ελληνικού λαού δεν ξεχωρίζει </w:t>
      </w:r>
      <w:r>
        <w:rPr>
          <w:rFonts w:eastAsia="Times New Roman" w:cs="Times New Roman"/>
          <w:szCs w:val="24"/>
        </w:rPr>
        <w:t xml:space="preserve">εάν απέτυχε ένας υπουργός, μια κυβέρνηση, μια </w:t>
      </w:r>
      <w:r w:rsidRPr="00060A28">
        <w:rPr>
          <w:rFonts w:eastAsia="Times New Roman" w:cs="Times New Roman"/>
          <w:szCs w:val="24"/>
        </w:rPr>
        <w:t>αξιωματική αντιπολίτευση</w:t>
      </w:r>
      <w:r>
        <w:rPr>
          <w:rFonts w:eastAsia="Times New Roman" w:cs="Times New Roman"/>
          <w:szCs w:val="24"/>
        </w:rPr>
        <w:t>,</w:t>
      </w:r>
      <w:r w:rsidRPr="00060A28">
        <w:rPr>
          <w:rFonts w:eastAsia="Times New Roman" w:cs="Times New Roman"/>
          <w:szCs w:val="24"/>
        </w:rPr>
        <w:t xml:space="preserve"> αλλά στα μάτια του ελληνικού λαού είναι σαν να έχει αποτύχει όλο το πολιτικό προσωπικό της χώρας</w:t>
      </w:r>
      <w:r>
        <w:rPr>
          <w:rFonts w:eastAsia="Times New Roman" w:cs="Times New Roman"/>
          <w:szCs w:val="24"/>
        </w:rPr>
        <w:t>. Α</w:t>
      </w:r>
      <w:r w:rsidRPr="00060A28">
        <w:rPr>
          <w:rFonts w:eastAsia="Times New Roman" w:cs="Times New Roman"/>
          <w:szCs w:val="24"/>
        </w:rPr>
        <w:t xml:space="preserve">πέτυχε </w:t>
      </w:r>
      <w:r>
        <w:rPr>
          <w:rFonts w:eastAsia="Times New Roman" w:cs="Times New Roman"/>
          <w:szCs w:val="24"/>
        </w:rPr>
        <w:t>α</w:t>
      </w:r>
      <w:r w:rsidRPr="00060A28">
        <w:rPr>
          <w:rFonts w:eastAsia="Times New Roman" w:cs="Times New Roman"/>
          <w:szCs w:val="24"/>
        </w:rPr>
        <w:t>ρχικά να τους προστατεύσει και συνεχίζει να αποτυγχάνει στο να τους βοηθήσει</w:t>
      </w:r>
      <w:r>
        <w:rPr>
          <w:rFonts w:eastAsia="Times New Roman" w:cs="Times New Roman"/>
          <w:szCs w:val="24"/>
        </w:rPr>
        <w:t>.</w:t>
      </w:r>
      <w:r w:rsidRPr="00060A28">
        <w:rPr>
          <w:rFonts w:eastAsia="Times New Roman" w:cs="Times New Roman"/>
          <w:szCs w:val="24"/>
        </w:rPr>
        <w:t xml:space="preserve"> </w:t>
      </w:r>
    </w:p>
    <w:p w14:paraId="06E4F616"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lastRenderedPageBreak/>
        <w:t>Ψ</w:t>
      </w:r>
      <w:r w:rsidRPr="00060A28">
        <w:rPr>
          <w:rFonts w:eastAsia="Times New Roman" w:cs="Times New Roman"/>
          <w:szCs w:val="24"/>
        </w:rPr>
        <w:t xml:space="preserve">άχνετε να βρείτε </w:t>
      </w:r>
      <w:r>
        <w:rPr>
          <w:rFonts w:eastAsia="Times New Roman" w:cs="Times New Roman"/>
          <w:szCs w:val="24"/>
        </w:rPr>
        <w:t xml:space="preserve">χίλιους </w:t>
      </w:r>
      <w:r w:rsidRPr="00060A28">
        <w:rPr>
          <w:rFonts w:eastAsia="Times New Roman" w:cs="Times New Roman"/>
          <w:szCs w:val="24"/>
        </w:rPr>
        <w:t>στρατηγικούς κακοπ</w:t>
      </w:r>
      <w:r w:rsidRPr="00060A28">
        <w:rPr>
          <w:rFonts w:eastAsia="Times New Roman" w:cs="Times New Roman"/>
          <w:szCs w:val="24"/>
        </w:rPr>
        <w:t>ληρωτές και αφήνετε ουσιαστικά αβοήθητους</w:t>
      </w:r>
      <w:r>
        <w:rPr>
          <w:rFonts w:eastAsia="Times New Roman" w:cs="Times New Roman"/>
          <w:szCs w:val="24"/>
        </w:rPr>
        <w:t>,</w:t>
      </w:r>
      <w:r w:rsidRPr="00060A28">
        <w:rPr>
          <w:rFonts w:eastAsia="Times New Roman" w:cs="Times New Roman"/>
          <w:szCs w:val="24"/>
        </w:rPr>
        <w:t xml:space="preserve"> </w:t>
      </w:r>
      <w:r>
        <w:rPr>
          <w:rFonts w:eastAsia="Times New Roman" w:cs="Times New Roman"/>
          <w:szCs w:val="24"/>
        </w:rPr>
        <w:t>σ</w:t>
      </w:r>
      <w:r w:rsidRPr="00060A28">
        <w:rPr>
          <w:rFonts w:eastAsia="Times New Roman" w:cs="Times New Roman"/>
          <w:szCs w:val="24"/>
        </w:rPr>
        <w:t>την αφάνεια</w:t>
      </w:r>
      <w:r>
        <w:rPr>
          <w:rFonts w:eastAsia="Times New Roman" w:cs="Times New Roman"/>
          <w:szCs w:val="24"/>
        </w:rPr>
        <w:t>,</w:t>
      </w:r>
      <w:r w:rsidRPr="00060A28">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πενήντα</w:t>
      </w:r>
      <w:r w:rsidRPr="00060A28">
        <w:rPr>
          <w:rFonts w:eastAsia="Times New Roman" w:cs="Times New Roman"/>
          <w:szCs w:val="24"/>
        </w:rPr>
        <w:t xml:space="preserve"> χιλιάδες μικρομεσαίες επιχειρήσεις</w:t>
      </w:r>
      <w:r>
        <w:rPr>
          <w:rFonts w:eastAsia="Times New Roman" w:cs="Times New Roman"/>
          <w:szCs w:val="24"/>
        </w:rPr>
        <w:t>.</w:t>
      </w:r>
      <w:r w:rsidRPr="00060A28">
        <w:rPr>
          <w:rFonts w:eastAsia="Times New Roman" w:cs="Times New Roman"/>
          <w:szCs w:val="24"/>
        </w:rPr>
        <w:t xml:space="preserve"> </w:t>
      </w:r>
      <w:r>
        <w:rPr>
          <w:rFonts w:eastAsia="Times New Roman" w:cs="Times New Roman"/>
          <w:szCs w:val="24"/>
        </w:rPr>
        <w:t>Β</w:t>
      </w:r>
      <w:r w:rsidRPr="00060A28">
        <w:rPr>
          <w:rFonts w:eastAsia="Times New Roman" w:cs="Times New Roman"/>
          <w:szCs w:val="24"/>
        </w:rPr>
        <w:t>λάπτετ</w:t>
      </w:r>
      <w:r>
        <w:rPr>
          <w:rFonts w:eastAsia="Times New Roman" w:cs="Times New Roman"/>
          <w:szCs w:val="24"/>
        </w:rPr>
        <w:t>ε,</w:t>
      </w:r>
      <w:r w:rsidRPr="00060A28">
        <w:rPr>
          <w:rFonts w:eastAsia="Times New Roman" w:cs="Times New Roman"/>
          <w:szCs w:val="24"/>
        </w:rPr>
        <w:t xml:space="preserve"> κύριοι της </w:t>
      </w:r>
      <w:r>
        <w:rPr>
          <w:rFonts w:eastAsia="Times New Roman" w:cs="Times New Roman"/>
          <w:szCs w:val="24"/>
        </w:rPr>
        <w:t>Κ</w:t>
      </w:r>
      <w:r w:rsidRPr="00060A28">
        <w:rPr>
          <w:rFonts w:eastAsia="Times New Roman" w:cs="Times New Roman"/>
          <w:szCs w:val="24"/>
        </w:rPr>
        <w:t>υβέρνησης</w:t>
      </w:r>
      <w:r>
        <w:rPr>
          <w:rFonts w:eastAsia="Times New Roman" w:cs="Times New Roman"/>
          <w:szCs w:val="24"/>
        </w:rPr>
        <w:t xml:space="preserve">, την ανάπτυξη </w:t>
      </w:r>
      <w:r>
        <w:rPr>
          <w:rFonts w:eastAsia="Times New Roman" w:cs="Times New Roman"/>
          <w:szCs w:val="24"/>
        </w:rPr>
        <w:t xml:space="preserve">σ’ </w:t>
      </w:r>
      <w:r>
        <w:rPr>
          <w:rFonts w:eastAsia="Times New Roman" w:cs="Times New Roman"/>
          <w:szCs w:val="24"/>
        </w:rPr>
        <w:t xml:space="preserve">αυτήν τη χώρα. </w:t>
      </w:r>
    </w:p>
    <w:p w14:paraId="06E4F617"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Δεν έχουμε, λοιπόν, να </w:t>
      </w:r>
      <w:r w:rsidRPr="00060A28">
        <w:rPr>
          <w:rFonts w:eastAsia="Times New Roman" w:cs="Times New Roman"/>
          <w:szCs w:val="24"/>
        </w:rPr>
        <w:t>προσφέρου</w:t>
      </w:r>
      <w:r>
        <w:rPr>
          <w:rFonts w:eastAsia="Times New Roman" w:cs="Times New Roman"/>
          <w:szCs w:val="24"/>
        </w:rPr>
        <w:t xml:space="preserve">με </w:t>
      </w:r>
      <w:r w:rsidRPr="00060A28">
        <w:rPr>
          <w:rFonts w:eastAsia="Times New Roman" w:cs="Times New Roman"/>
          <w:szCs w:val="24"/>
        </w:rPr>
        <w:t xml:space="preserve">κάτι </w:t>
      </w:r>
      <w:r w:rsidRPr="00060A28">
        <w:rPr>
          <w:rFonts w:eastAsia="Times New Roman" w:cs="Times New Roman"/>
          <w:szCs w:val="24"/>
        </w:rPr>
        <w:t>σ</w:t>
      </w:r>
      <w:r>
        <w:rPr>
          <w:rFonts w:eastAsia="Times New Roman" w:cs="Times New Roman"/>
          <w:szCs w:val="24"/>
        </w:rPr>
        <w:t>’</w:t>
      </w:r>
      <w:r w:rsidRPr="00060A28">
        <w:rPr>
          <w:rFonts w:eastAsia="Times New Roman" w:cs="Times New Roman"/>
          <w:szCs w:val="24"/>
        </w:rPr>
        <w:t xml:space="preserve"> </w:t>
      </w:r>
      <w:r w:rsidRPr="00060A28">
        <w:rPr>
          <w:rFonts w:eastAsia="Times New Roman" w:cs="Times New Roman"/>
          <w:szCs w:val="24"/>
        </w:rPr>
        <w:t>αυτή</w:t>
      </w:r>
      <w:r>
        <w:rPr>
          <w:rFonts w:eastAsia="Times New Roman" w:cs="Times New Roman"/>
          <w:szCs w:val="24"/>
        </w:rPr>
        <w:t>ν</w:t>
      </w:r>
      <w:r w:rsidRPr="00060A28">
        <w:rPr>
          <w:rFonts w:eastAsia="Times New Roman" w:cs="Times New Roman"/>
          <w:szCs w:val="24"/>
        </w:rPr>
        <w:t xml:space="preserve"> τη συζήτηση</w:t>
      </w:r>
      <w:r>
        <w:rPr>
          <w:rFonts w:eastAsia="Times New Roman" w:cs="Times New Roman"/>
          <w:szCs w:val="24"/>
        </w:rPr>
        <w:t>,</w:t>
      </w:r>
      <w:r w:rsidRPr="00060A28">
        <w:rPr>
          <w:rFonts w:eastAsia="Times New Roman" w:cs="Times New Roman"/>
          <w:szCs w:val="24"/>
        </w:rPr>
        <w:t xml:space="preserve"> ούτε είμαι και από αυ</w:t>
      </w:r>
      <w:r w:rsidRPr="00060A28">
        <w:rPr>
          <w:rFonts w:eastAsia="Times New Roman" w:cs="Times New Roman"/>
          <w:szCs w:val="24"/>
        </w:rPr>
        <w:t>τούς που αρέσκονται στο να λένε ότι</w:t>
      </w:r>
      <w:r>
        <w:rPr>
          <w:rFonts w:eastAsia="Times New Roman" w:cs="Times New Roman"/>
          <w:szCs w:val="24"/>
        </w:rPr>
        <w:t>:</w:t>
      </w:r>
      <w:r w:rsidRPr="00060A28">
        <w:rPr>
          <w:rFonts w:eastAsia="Times New Roman" w:cs="Times New Roman"/>
          <w:szCs w:val="24"/>
        </w:rPr>
        <w:t xml:space="preserve"> </w:t>
      </w:r>
      <w:r>
        <w:rPr>
          <w:rFonts w:eastAsia="Times New Roman" w:cs="Times New Roman"/>
          <w:szCs w:val="24"/>
        </w:rPr>
        <w:t>«</w:t>
      </w:r>
      <w:r w:rsidRPr="00060A28">
        <w:rPr>
          <w:rFonts w:eastAsia="Times New Roman" w:cs="Times New Roman"/>
          <w:szCs w:val="24"/>
        </w:rPr>
        <w:t>τα έλεγα εγώ</w:t>
      </w:r>
      <w:r>
        <w:rPr>
          <w:rFonts w:eastAsia="Times New Roman" w:cs="Times New Roman"/>
          <w:szCs w:val="24"/>
        </w:rPr>
        <w:t>,</w:t>
      </w:r>
      <w:r w:rsidRPr="00060A28">
        <w:rPr>
          <w:rFonts w:eastAsia="Times New Roman" w:cs="Times New Roman"/>
          <w:szCs w:val="24"/>
        </w:rPr>
        <w:t xml:space="preserve"> αλλά δεν με ακούγατε</w:t>
      </w:r>
      <w:r>
        <w:rPr>
          <w:rFonts w:eastAsia="Times New Roman" w:cs="Times New Roman"/>
          <w:szCs w:val="24"/>
        </w:rPr>
        <w:t>»</w:t>
      </w:r>
      <w:r w:rsidRPr="00060A28">
        <w:rPr>
          <w:rFonts w:eastAsia="Times New Roman" w:cs="Times New Roman"/>
          <w:szCs w:val="24"/>
        </w:rPr>
        <w:t xml:space="preserve"> </w:t>
      </w:r>
      <w:r>
        <w:rPr>
          <w:rFonts w:eastAsia="Times New Roman" w:cs="Times New Roman"/>
          <w:szCs w:val="24"/>
        </w:rPr>
        <w:t>ή «τα έλεγε η Ένωση Κεντρώων, αλλά δεν την ακούγατε». Εξ ου και η δυσκολία της θέσης στην</w:t>
      </w:r>
      <w:r w:rsidRPr="00060A28">
        <w:rPr>
          <w:rFonts w:eastAsia="Times New Roman" w:cs="Times New Roman"/>
          <w:szCs w:val="24"/>
        </w:rPr>
        <w:t xml:space="preserve"> οποία βρίσκονται σήμερα</w:t>
      </w:r>
      <w:r>
        <w:rPr>
          <w:rFonts w:eastAsia="Times New Roman" w:cs="Times New Roman"/>
          <w:szCs w:val="24"/>
        </w:rPr>
        <w:t>.</w:t>
      </w:r>
      <w:r w:rsidRPr="00060A28">
        <w:rPr>
          <w:rFonts w:eastAsia="Times New Roman" w:cs="Times New Roman"/>
          <w:szCs w:val="24"/>
        </w:rPr>
        <w:t xml:space="preserve"> </w:t>
      </w:r>
      <w:r>
        <w:rPr>
          <w:rFonts w:eastAsia="Times New Roman" w:cs="Times New Roman"/>
          <w:szCs w:val="24"/>
        </w:rPr>
        <w:t>Δ</w:t>
      </w:r>
      <w:r w:rsidRPr="00060A28">
        <w:rPr>
          <w:rFonts w:eastAsia="Times New Roman" w:cs="Times New Roman"/>
          <w:szCs w:val="24"/>
        </w:rPr>
        <w:t>εν θέλω να προσθέσω κάτι</w:t>
      </w:r>
      <w:r>
        <w:rPr>
          <w:rFonts w:eastAsia="Times New Roman" w:cs="Times New Roman"/>
          <w:szCs w:val="24"/>
        </w:rPr>
        <w:t>.</w:t>
      </w:r>
      <w:r w:rsidRPr="00060A28">
        <w:rPr>
          <w:rFonts w:eastAsia="Times New Roman" w:cs="Times New Roman"/>
          <w:szCs w:val="24"/>
        </w:rPr>
        <w:t xml:space="preserve"> Δεν έχω να πω κάτι πιο </w:t>
      </w:r>
      <w:r>
        <w:rPr>
          <w:rFonts w:eastAsia="Times New Roman" w:cs="Times New Roman"/>
          <w:szCs w:val="24"/>
        </w:rPr>
        <w:t>ελπιδοφόρο</w:t>
      </w:r>
      <w:r w:rsidRPr="00060A28">
        <w:rPr>
          <w:rFonts w:eastAsia="Times New Roman" w:cs="Times New Roman"/>
          <w:szCs w:val="24"/>
        </w:rPr>
        <w:t xml:space="preserve"> και δεν μπορώ να είμαι αισιόδοξος με αυτή</w:t>
      </w:r>
      <w:r>
        <w:rPr>
          <w:rFonts w:eastAsia="Times New Roman" w:cs="Times New Roman"/>
          <w:szCs w:val="24"/>
        </w:rPr>
        <w:t>ν</w:t>
      </w:r>
      <w:r w:rsidRPr="00060A28">
        <w:rPr>
          <w:rFonts w:eastAsia="Times New Roman" w:cs="Times New Roman"/>
          <w:szCs w:val="24"/>
        </w:rPr>
        <w:t xml:space="preserve"> την εικόνα την οποίαν παρουσιάζετ</w:t>
      </w:r>
      <w:r>
        <w:rPr>
          <w:rFonts w:eastAsia="Times New Roman" w:cs="Times New Roman"/>
          <w:szCs w:val="24"/>
        </w:rPr>
        <w:t>ε</w:t>
      </w:r>
      <w:r w:rsidRPr="00060A28">
        <w:rPr>
          <w:rFonts w:eastAsia="Times New Roman" w:cs="Times New Roman"/>
          <w:szCs w:val="24"/>
        </w:rPr>
        <w:t xml:space="preserve"> στο </w:t>
      </w:r>
      <w:r>
        <w:rPr>
          <w:rFonts w:eastAsia="Times New Roman" w:cs="Times New Roman"/>
          <w:szCs w:val="24"/>
        </w:rPr>
        <w:t>ε</w:t>
      </w:r>
      <w:r w:rsidRPr="00060A28">
        <w:rPr>
          <w:rFonts w:eastAsia="Times New Roman" w:cs="Times New Roman"/>
          <w:szCs w:val="24"/>
        </w:rPr>
        <w:t xml:space="preserve">λληνικό </w:t>
      </w:r>
      <w:r w:rsidRPr="00060A28">
        <w:rPr>
          <w:rFonts w:eastAsia="Times New Roman" w:cs="Times New Roman"/>
          <w:szCs w:val="24"/>
        </w:rPr>
        <w:t>Κοινοβούλιο</w:t>
      </w:r>
      <w:r>
        <w:rPr>
          <w:rFonts w:eastAsia="Times New Roman" w:cs="Times New Roman"/>
          <w:szCs w:val="24"/>
        </w:rPr>
        <w:t>,</w:t>
      </w:r>
      <w:r w:rsidRPr="00060A28">
        <w:rPr>
          <w:rFonts w:eastAsia="Times New Roman" w:cs="Times New Roman"/>
          <w:szCs w:val="24"/>
        </w:rPr>
        <w:t xml:space="preserve"> στη σημερινή Βουλή</w:t>
      </w:r>
      <w:r>
        <w:rPr>
          <w:rFonts w:eastAsia="Times New Roman" w:cs="Times New Roman"/>
          <w:szCs w:val="24"/>
        </w:rPr>
        <w:t xml:space="preserve">. Βρισκόμαστε </w:t>
      </w:r>
      <w:r w:rsidRPr="00060A28">
        <w:rPr>
          <w:rFonts w:eastAsia="Times New Roman" w:cs="Times New Roman"/>
          <w:szCs w:val="24"/>
        </w:rPr>
        <w:t>σε ένα αδιέξοδο</w:t>
      </w:r>
      <w:r>
        <w:rPr>
          <w:rFonts w:eastAsia="Times New Roman" w:cs="Times New Roman"/>
          <w:szCs w:val="24"/>
        </w:rPr>
        <w:t>. Αν δεν</w:t>
      </w:r>
      <w:r w:rsidRPr="00060A28">
        <w:rPr>
          <w:rFonts w:eastAsia="Times New Roman" w:cs="Times New Roman"/>
          <w:szCs w:val="24"/>
        </w:rPr>
        <w:t xml:space="preserve"> αναθεωρήσουμε εκ βάθρων τον τρόπο που αντιμετωπίζουμε την επιχειρηματικότητα στη χώρα </w:t>
      </w:r>
      <w:r>
        <w:rPr>
          <w:rFonts w:eastAsia="Times New Roman" w:cs="Times New Roman"/>
          <w:szCs w:val="24"/>
        </w:rPr>
        <w:t>μας,</w:t>
      </w:r>
      <w:r w:rsidRPr="00060A28">
        <w:rPr>
          <w:rFonts w:eastAsia="Times New Roman" w:cs="Times New Roman"/>
          <w:szCs w:val="24"/>
        </w:rPr>
        <w:t xml:space="preserve"> δεν </w:t>
      </w:r>
      <w:r w:rsidRPr="00060A28">
        <w:rPr>
          <w:rFonts w:eastAsia="Times New Roman" w:cs="Times New Roman"/>
          <w:szCs w:val="24"/>
        </w:rPr>
        <w:t>πρόκειται</w:t>
      </w:r>
      <w:r>
        <w:rPr>
          <w:rFonts w:eastAsia="Times New Roman" w:cs="Times New Roman"/>
          <w:szCs w:val="24"/>
        </w:rPr>
        <w:t xml:space="preserve"> να δούμε ανάπτυξη ούτε με τα κιάλια. </w:t>
      </w:r>
    </w:p>
    <w:p w14:paraId="06E4F618"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Δ</w:t>
      </w:r>
      <w:r w:rsidRPr="00060A28">
        <w:rPr>
          <w:rFonts w:eastAsia="Times New Roman" w:cs="Times New Roman"/>
          <w:szCs w:val="24"/>
        </w:rPr>
        <w:t>εν θέλουμε</w:t>
      </w:r>
      <w:r>
        <w:rPr>
          <w:rFonts w:eastAsia="Times New Roman" w:cs="Times New Roman"/>
          <w:szCs w:val="24"/>
        </w:rPr>
        <w:t>,</w:t>
      </w:r>
      <w:r w:rsidRPr="00060A28">
        <w:rPr>
          <w:rFonts w:eastAsia="Times New Roman" w:cs="Times New Roman"/>
          <w:szCs w:val="24"/>
        </w:rPr>
        <w:t xml:space="preserve"> </w:t>
      </w:r>
      <w:r>
        <w:rPr>
          <w:rFonts w:eastAsia="Times New Roman" w:cs="Times New Roman"/>
          <w:szCs w:val="24"/>
        </w:rPr>
        <w:t>α</w:t>
      </w:r>
      <w:r w:rsidRPr="00060A28">
        <w:rPr>
          <w:rFonts w:eastAsia="Times New Roman" w:cs="Times New Roman"/>
          <w:szCs w:val="24"/>
        </w:rPr>
        <w:t>γαπητέ κύριε Υπουργέ</w:t>
      </w:r>
      <w:r>
        <w:rPr>
          <w:rFonts w:eastAsia="Times New Roman" w:cs="Times New Roman"/>
          <w:szCs w:val="24"/>
        </w:rPr>
        <w:t>, τη συγγνώμη σας.</w:t>
      </w:r>
      <w:r w:rsidRPr="00060A28">
        <w:rPr>
          <w:rFonts w:eastAsia="Times New Roman" w:cs="Times New Roman"/>
          <w:szCs w:val="24"/>
        </w:rPr>
        <w:t xml:space="preserve"> </w:t>
      </w:r>
      <w:r>
        <w:rPr>
          <w:rFonts w:eastAsia="Times New Roman" w:cs="Times New Roman"/>
          <w:szCs w:val="24"/>
        </w:rPr>
        <w:t>Δ</w:t>
      </w:r>
      <w:r w:rsidRPr="00060A28">
        <w:rPr>
          <w:rFonts w:eastAsia="Times New Roman" w:cs="Times New Roman"/>
          <w:szCs w:val="24"/>
        </w:rPr>
        <w:t>εν θέλουμε να δούμε αν έχετε κατανοήσει το μέγεθος της ευθύνης</w:t>
      </w:r>
      <w:r>
        <w:rPr>
          <w:rFonts w:eastAsia="Times New Roman" w:cs="Times New Roman"/>
          <w:szCs w:val="24"/>
        </w:rPr>
        <w:t xml:space="preserve"> σας, </w:t>
      </w:r>
      <w:r w:rsidRPr="00060A28">
        <w:rPr>
          <w:rFonts w:eastAsia="Times New Roman" w:cs="Times New Roman"/>
          <w:szCs w:val="24"/>
        </w:rPr>
        <w:t>το μέγεθος της ευθύνης</w:t>
      </w:r>
      <w:r>
        <w:rPr>
          <w:rFonts w:eastAsia="Times New Roman" w:cs="Times New Roman"/>
          <w:szCs w:val="24"/>
        </w:rPr>
        <w:t xml:space="preserve"> της ελληνικής Κυβέρνησης, το να δώσει μια προοπτική </w:t>
      </w:r>
      <w:r>
        <w:rPr>
          <w:rFonts w:eastAsia="Times New Roman" w:cs="Times New Roman"/>
          <w:szCs w:val="24"/>
        </w:rPr>
        <w:t xml:space="preserve">σ’ </w:t>
      </w:r>
      <w:r>
        <w:rPr>
          <w:rFonts w:eastAsia="Times New Roman" w:cs="Times New Roman"/>
          <w:szCs w:val="24"/>
        </w:rPr>
        <w:t>όλες αυτ</w:t>
      </w:r>
      <w:r>
        <w:rPr>
          <w:rFonts w:eastAsia="Times New Roman" w:cs="Times New Roman"/>
          <w:szCs w:val="24"/>
        </w:rPr>
        <w:t xml:space="preserve">ές τις επιχειρήσεις. Θέλουμε </w:t>
      </w:r>
      <w:r>
        <w:rPr>
          <w:rFonts w:eastAsia="Times New Roman" w:cs="Times New Roman"/>
          <w:szCs w:val="24"/>
        </w:rPr>
        <w:lastRenderedPageBreak/>
        <w:t xml:space="preserve">να δούμε την αντίδρασή σας, πώς αυτή η αντίδραση θα ερμηνευτεί σε έναν νέο συμπληρωματικό νόμο, αυτού του νόμου. Δεν μπορούμε να μιλάμε για ανάπτυξη πάνω στα αποκαΐδια και στα </w:t>
      </w:r>
      <w:r w:rsidRPr="00060A28">
        <w:rPr>
          <w:rFonts w:eastAsia="Times New Roman" w:cs="Times New Roman"/>
          <w:szCs w:val="24"/>
        </w:rPr>
        <w:t>χαλάσματα των μικρομεσαίων επιχειρήσεων</w:t>
      </w:r>
      <w:r>
        <w:rPr>
          <w:rFonts w:eastAsia="Times New Roman" w:cs="Times New Roman"/>
          <w:szCs w:val="24"/>
        </w:rPr>
        <w:t>. Δεν μπορεί</w:t>
      </w:r>
      <w:r>
        <w:rPr>
          <w:rFonts w:eastAsia="Times New Roman" w:cs="Times New Roman"/>
          <w:szCs w:val="24"/>
        </w:rPr>
        <w:t xml:space="preserve"> να έχουμε ανάπτυξη, αγαπητοί συνάδελφοι, χωρίς τις </w:t>
      </w:r>
      <w:r w:rsidRPr="00060A28">
        <w:rPr>
          <w:rFonts w:eastAsia="Times New Roman" w:cs="Times New Roman"/>
          <w:szCs w:val="24"/>
        </w:rPr>
        <w:t xml:space="preserve"> μικρομεσαίες επιχειρήσεις</w:t>
      </w:r>
      <w:r>
        <w:rPr>
          <w:rFonts w:eastAsia="Times New Roman" w:cs="Times New Roman"/>
          <w:szCs w:val="24"/>
        </w:rPr>
        <w:t>.</w:t>
      </w:r>
    </w:p>
    <w:p w14:paraId="06E4F619"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Μια ολόκληρη Κυβέρνηση για το ελληνικό δημόσιο χρέος πήρε μια επιμήκυνση εκατό χρόνων. Οι μικρομεσαίες επιχειρήσεις δεν έχουν αυτόν τον χρόνο στη διάθεσή τους. Δεν έχουν τόσο χ</w:t>
      </w:r>
      <w:r>
        <w:rPr>
          <w:rFonts w:eastAsia="Times New Roman" w:cs="Times New Roman"/>
          <w:szCs w:val="24"/>
        </w:rPr>
        <w:t xml:space="preserve">ρόνο και </w:t>
      </w:r>
      <w:r>
        <w:rPr>
          <w:rFonts w:eastAsia="Times New Roman" w:cs="Times New Roman"/>
          <w:szCs w:val="24"/>
        </w:rPr>
        <w:t xml:space="preserve">γι’ </w:t>
      </w:r>
      <w:r>
        <w:rPr>
          <w:rFonts w:eastAsia="Times New Roman" w:cs="Times New Roman"/>
          <w:szCs w:val="24"/>
        </w:rPr>
        <w:t>αυτό και δεν μπορείτε, αγαπητοί συνάδελφοι της Κυβέρνησης, να πανηγυρίζετε, όταν ενδεχομένως</w:t>
      </w:r>
      <w:r w:rsidRPr="00060A28">
        <w:rPr>
          <w:rFonts w:eastAsia="Times New Roman" w:cs="Times New Roman"/>
          <w:szCs w:val="24"/>
        </w:rPr>
        <w:t xml:space="preserve"> </w:t>
      </w:r>
      <w:r>
        <w:rPr>
          <w:rFonts w:eastAsia="Times New Roman" w:cs="Times New Roman"/>
          <w:szCs w:val="24"/>
        </w:rPr>
        <w:t>πέντε</w:t>
      </w:r>
      <w:r w:rsidRPr="00060A28">
        <w:rPr>
          <w:rFonts w:eastAsia="Times New Roman" w:cs="Times New Roman"/>
          <w:szCs w:val="24"/>
        </w:rPr>
        <w:t xml:space="preserve"> εκατομμύρια </w:t>
      </w:r>
      <w:r>
        <w:rPr>
          <w:rFonts w:eastAsia="Times New Roman" w:cs="Times New Roman"/>
          <w:szCs w:val="24"/>
        </w:rPr>
        <w:t xml:space="preserve">ή και </w:t>
      </w:r>
      <w:r w:rsidRPr="00060A28">
        <w:rPr>
          <w:rFonts w:eastAsia="Times New Roman" w:cs="Times New Roman"/>
          <w:szCs w:val="24"/>
        </w:rPr>
        <w:t xml:space="preserve">παραπάνω Έλληνες κλαίνε την στιγμή που πανηγυρίζετε </w:t>
      </w:r>
      <w:r>
        <w:rPr>
          <w:rFonts w:eastAsia="Times New Roman" w:cs="Times New Roman"/>
          <w:szCs w:val="24"/>
        </w:rPr>
        <w:t>εσείς.</w:t>
      </w:r>
    </w:p>
    <w:p w14:paraId="06E4F61A"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06E4F61B" w14:textId="77777777" w:rsidR="007277CE" w:rsidRDefault="00471B06">
      <w:pPr>
        <w:spacing w:line="600" w:lineRule="auto"/>
        <w:ind w:firstLine="720"/>
        <w:contextualSpacing/>
        <w:jc w:val="both"/>
        <w:rPr>
          <w:rFonts w:eastAsia="Times New Roman" w:cs="Times New Roman"/>
          <w:szCs w:val="24"/>
        </w:rPr>
      </w:pPr>
      <w:r w:rsidRPr="00F15680">
        <w:rPr>
          <w:rFonts w:eastAsia="Times New Roman" w:cs="Times New Roman"/>
          <w:b/>
          <w:szCs w:val="24"/>
        </w:rPr>
        <w:t>ΠΡΟΕΔΡΕΥΩΝ (</w:t>
      </w:r>
      <w:r>
        <w:rPr>
          <w:rFonts w:eastAsia="Times New Roman" w:cs="Times New Roman"/>
          <w:b/>
          <w:szCs w:val="24"/>
        </w:rPr>
        <w:t>Μάριος Γεωργιάδης</w:t>
      </w:r>
      <w:r w:rsidRPr="00F15680">
        <w:rPr>
          <w:rFonts w:eastAsia="Times New Roman" w:cs="Times New Roman"/>
          <w:b/>
          <w:szCs w:val="24"/>
        </w:rPr>
        <w:t xml:space="preserve">): </w:t>
      </w:r>
      <w:r>
        <w:rPr>
          <w:rFonts w:eastAsia="Times New Roman" w:cs="Times New Roman"/>
          <w:szCs w:val="24"/>
        </w:rPr>
        <w:t>Ευχαριστούμε τον κ</w:t>
      </w:r>
      <w:r>
        <w:rPr>
          <w:rFonts w:eastAsia="Times New Roman" w:cs="Times New Roman"/>
          <w:szCs w:val="24"/>
        </w:rPr>
        <w:t xml:space="preserve">. </w:t>
      </w:r>
      <w:proofErr w:type="spellStart"/>
      <w:r>
        <w:rPr>
          <w:rFonts w:eastAsia="Times New Roman" w:cs="Times New Roman"/>
          <w:szCs w:val="24"/>
        </w:rPr>
        <w:t>Σαρίδη</w:t>
      </w:r>
      <w:proofErr w:type="spellEnd"/>
      <w:r>
        <w:rPr>
          <w:rFonts w:eastAsia="Times New Roman" w:cs="Times New Roman"/>
          <w:szCs w:val="24"/>
        </w:rPr>
        <w:t xml:space="preserve">. </w:t>
      </w:r>
    </w:p>
    <w:p w14:paraId="06E4F61C"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Ολοκληρώσαμε </w:t>
      </w:r>
      <w:r>
        <w:rPr>
          <w:rFonts w:eastAsia="Times New Roman" w:cs="Times New Roman"/>
          <w:szCs w:val="24"/>
        </w:rPr>
        <w:t>με τις ομιλίες των Κοινοβουλευτικών Εκπροσώπων</w:t>
      </w:r>
      <w:r>
        <w:rPr>
          <w:rFonts w:eastAsia="Times New Roman" w:cs="Times New Roman"/>
          <w:szCs w:val="24"/>
        </w:rPr>
        <w:t xml:space="preserve">. Ξεκινάμε με τις δευτερολογίες. </w:t>
      </w:r>
    </w:p>
    <w:p w14:paraId="06E4F61D"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Μπούρας για πέντε λεπτά.  </w:t>
      </w:r>
    </w:p>
    <w:p w14:paraId="06E4F61E" w14:textId="77777777" w:rsidR="007277CE" w:rsidRDefault="00471B06">
      <w:pPr>
        <w:spacing w:line="600" w:lineRule="auto"/>
        <w:ind w:firstLine="720"/>
        <w:contextualSpacing/>
        <w:jc w:val="both"/>
        <w:rPr>
          <w:rFonts w:eastAsia="Times New Roman" w:cs="Times New Roman"/>
          <w:szCs w:val="24"/>
        </w:rPr>
      </w:pPr>
      <w:r w:rsidRPr="005F3C63">
        <w:rPr>
          <w:rFonts w:eastAsia="Times New Roman" w:cs="Times New Roman"/>
          <w:b/>
          <w:szCs w:val="24"/>
        </w:rPr>
        <w:lastRenderedPageBreak/>
        <w:t>ΑΘΑΝΑΣΙΟΣ ΜΠΟΥΡΑΣ:</w:t>
      </w:r>
      <w:r>
        <w:rPr>
          <w:rFonts w:eastAsia="Times New Roman" w:cs="Times New Roman"/>
          <w:szCs w:val="24"/>
        </w:rPr>
        <w:t xml:space="preserve"> Επειδή ο χρόνος είναι περιορισμένος, κύριε Αντιπρόεδρε, δεν θα αναλώσω καθόλου χρόνο. Εξάλλου ο </w:t>
      </w:r>
      <w:r w:rsidRPr="00F14435">
        <w:rPr>
          <w:rFonts w:eastAsia="Times New Roman" w:cs="Times New Roman"/>
          <w:szCs w:val="24"/>
        </w:rPr>
        <w:t xml:space="preserve">Κοινοβουλευτικός </w:t>
      </w:r>
      <w:r>
        <w:rPr>
          <w:rFonts w:eastAsia="Times New Roman" w:cs="Times New Roman"/>
          <w:szCs w:val="24"/>
        </w:rPr>
        <w:t xml:space="preserve">μας </w:t>
      </w:r>
      <w:r w:rsidRPr="00F14435">
        <w:rPr>
          <w:rFonts w:eastAsia="Times New Roman" w:cs="Times New Roman"/>
          <w:szCs w:val="24"/>
        </w:rPr>
        <w:t>Εκπρόσωπος</w:t>
      </w:r>
      <w:r>
        <w:rPr>
          <w:rFonts w:eastAsia="Times New Roman" w:cs="Times New Roman"/>
          <w:szCs w:val="24"/>
        </w:rPr>
        <w:t xml:space="preserve"> σας </w:t>
      </w:r>
      <w:r>
        <w:rPr>
          <w:rFonts w:eastAsia="Times New Roman" w:cs="Times New Roman"/>
          <w:szCs w:val="24"/>
        </w:rPr>
        <w:t xml:space="preserve">απάντησε </w:t>
      </w:r>
      <w:r>
        <w:rPr>
          <w:rFonts w:eastAsia="Times New Roman" w:cs="Times New Roman"/>
          <w:szCs w:val="24"/>
        </w:rPr>
        <w:t>με τον πιο καλό τρόπο για τα γενικότερα θέματα που θέσατε στην αρχή και για τις ευθύνες τις δικές μας</w:t>
      </w:r>
      <w:r w:rsidRPr="00E6105C">
        <w:rPr>
          <w:rFonts w:eastAsia="Times New Roman" w:cs="Times New Roman"/>
          <w:szCs w:val="24"/>
        </w:rPr>
        <w:t>,</w:t>
      </w:r>
      <w:r>
        <w:rPr>
          <w:rFonts w:eastAsia="Times New Roman" w:cs="Times New Roman"/>
          <w:szCs w:val="24"/>
        </w:rPr>
        <w:t xml:space="preserve"> που πράγματ</w:t>
      </w:r>
      <w:r>
        <w:rPr>
          <w:rFonts w:eastAsia="Times New Roman" w:cs="Times New Roman"/>
          <w:szCs w:val="24"/>
        </w:rPr>
        <w:t xml:space="preserve">ι διαχρονικά έχουμε ευθύνες, αλλά έχουμε και πολύ μεγάλα προτερήματα, κύριε Αντιπρόεδρε, ως παράταξη, γιατί η παράταξη αυτή έχει θετικό ισοζύγιο στην πορεία πολλών ετών. </w:t>
      </w:r>
    </w:p>
    <w:p w14:paraId="06E4F61F"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Θα κοιτάξω να απαντήσω στον χρόνο. Ο Πρόεδρος θα δείξει και μια ανοχή, μιας και είμαι</w:t>
      </w:r>
      <w:r>
        <w:rPr>
          <w:rFonts w:eastAsia="Times New Roman" w:cs="Times New Roman"/>
          <w:szCs w:val="24"/>
        </w:rPr>
        <w:t xml:space="preserve"> ο πρώτος επερωτών. </w:t>
      </w:r>
    </w:p>
    <w:p w14:paraId="06E4F620"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Σήμερα επερωτάμε εσάς, κύριε Αντιπρόεδρε</w:t>
      </w:r>
      <w:r w:rsidRPr="00E6105C">
        <w:rPr>
          <w:rFonts w:eastAsia="Times New Roman" w:cs="Times New Roman"/>
          <w:szCs w:val="24"/>
        </w:rPr>
        <w:t>,</w:t>
      </w:r>
      <w:r>
        <w:rPr>
          <w:rFonts w:eastAsia="Times New Roman" w:cs="Times New Roman"/>
          <w:szCs w:val="24"/>
        </w:rPr>
        <w:t xml:space="preserve"> χωρίς να σημαίνει ότι ρίχνουμε ευθύνες σε εσάς. Όμως, είστε υποχρεωμένος να τις δεχθείτε, γιατί η </w:t>
      </w:r>
      <w:r w:rsidRPr="0094038A">
        <w:rPr>
          <w:rFonts w:eastAsia="Times New Roman" w:cs="Times New Roman"/>
          <w:szCs w:val="24"/>
        </w:rPr>
        <w:t>Κυβέρνηση</w:t>
      </w:r>
      <w:r>
        <w:rPr>
          <w:rFonts w:eastAsia="Times New Roman" w:cs="Times New Roman"/>
          <w:szCs w:val="24"/>
        </w:rPr>
        <w:t xml:space="preserve"> την οποία εκπροσωπείτε συλλογικά αναφέρεται. Αναφερόμαστε στον εξωδικαστικό συμβιβασμ</w:t>
      </w:r>
      <w:r>
        <w:rPr>
          <w:rFonts w:eastAsia="Times New Roman" w:cs="Times New Roman"/>
          <w:szCs w:val="24"/>
        </w:rPr>
        <w:t>ό</w:t>
      </w:r>
      <w:r w:rsidRPr="00530938">
        <w:rPr>
          <w:rFonts w:eastAsia="Times New Roman" w:cs="Times New Roman"/>
          <w:szCs w:val="24"/>
        </w:rPr>
        <w:t>,</w:t>
      </w:r>
      <w:r>
        <w:rPr>
          <w:rFonts w:eastAsia="Times New Roman" w:cs="Times New Roman"/>
          <w:szCs w:val="24"/>
        </w:rPr>
        <w:t xml:space="preserve"> όπως αργά ξεκίνησε</w:t>
      </w:r>
      <w:r w:rsidRPr="00530938">
        <w:rPr>
          <w:rFonts w:eastAsia="Times New Roman" w:cs="Times New Roman"/>
          <w:szCs w:val="24"/>
        </w:rPr>
        <w:t>.</w:t>
      </w:r>
      <w:r>
        <w:rPr>
          <w:rFonts w:eastAsia="Times New Roman" w:cs="Times New Roman"/>
          <w:szCs w:val="24"/>
        </w:rPr>
        <w:t xml:space="preserve"> Και πρέπει να σας πω ότι είναι προς τιμήν σας ότι από την πρώτη στιγμή που αναλάβατε αυτό το Υπουργείο δεχθήκατε εδώ σε επίκαιρη ερώτηση της </w:t>
      </w:r>
      <w:r>
        <w:rPr>
          <w:rFonts w:eastAsia="Times New Roman" w:cs="Times New Roman"/>
          <w:szCs w:val="24"/>
        </w:rPr>
        <w:t xml:space="preserve">κ. </w:t>
      </w:r>
      <w:r>
        <w:rPr>
          <w:rFonts w:eastAsia="Times New Roman" w:cs="Times New Roman"/>
          <w:szCs w:val="24"/>
        </w:rPr>
        <w:t>Μπακογιάννη ότι «πράγματι υπάρχουν δυσλειτουργίες και παίρνω απ’ αυτά που λέτε και θα κοι</w:t>
      </w:r>
      <w:r>
        <w:rPr>
          <w:rFonts w:eastAsia="Times New Roman" w:cs="Times New Roman"/>
          <w:szCs w:val="24"/>
        </w:rPr>
        <w:t xml:space="preserve">τάξω να διορθώσω». Και </w:t>
      </w:r>
      <w:r>
        <w:rPr>
          <w:rFonts w:eastAsia="Times New Roman" w:cs="Times New Roman"/>
          <w:szCs w:val="24"/>
        </w:rPr>
        <w:lastRenderedPageBreak/>
        <w:t>σήμερα πάλι τοποθετούμενος είπατε ότι έγιναν κάποια πράγματα τις προηγούμενες ημέρες, δεν είναι ικανά για εμάς, είναι πολύ λίγα, πολλές φορές δεν διορθώνουν</w:t>
      </w:r>
      <w:r w:rsidRPr="00530938">
        <w:rPr>
          <w:rFonts w:eastAsia="Times New Roman" w:cs="Times New Roman"/>
          <w:szCs w:val="24"/>
        </w:rPr>
        <w:t xml:space="preserve"> </w:t>
      </w:r>
      <w:r>
        <w:rPr>
          <w:rFonts w:eastAsia="Times New Roman" w:cs="Times New Roman"/>
          <w:szCs w:val="24"/>
        </w:rPr>
        <w:t xml:space="preserve">τίποτα, αλλά εδώ είστε να τα συζητήσετε και να κάνουμε ό,τι μπορούμε. </w:t>
      </w:r>
    </w:p>
    <w:p w14:paraId="06E4F621"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Η προ</w:t>
      </w:r>
      <w:r>
        <w:rPr>
          <w:rFonts w:eastAsia="Times New Roman" w:cs="Times New Roman"/>
          <w:szCs w:val="24"/>
        </w:rPr>
        <w:t xml:space="preserve">ηγούμενη πολιτική ηγεσία του Υπουργείου ειλικρινά δεν άκουγε και δεν μίλαγε. Και ειλικρινά εκπλήσσομαι με την κ. </w:t>
      </w:r>
      <w:proofErr w:type="spellStart"/>
      <w:r>
        <w:rPr>
          <w:rFonts w:eastAsia="Times New Roman" w:cs="Times New Roman"/>
          <w:szCs w:val="24"/>
        </w:rPr>
        <w:t>Τζάκρη</w:t>
      </w:r>
      <w:proofErr w:type="spellEnd"/>
      <w:r>
        <w:rPr>
          <w:rFonts w:eastAsia="Times New Roman" w:cs="Times New Roman"/>
          <w:szCs w:val="24"/>
        </w:rPr>
        <w:t xml:space="preserve"> που τη θυμάμαι ως εισηγήτρια αυτού του νομοσχεδίου πόσο πάθος είχε τότε όπως και σήμερα -λες και τώρα άρχισε την πολιτική της καριέρα- υ</w:t>
      </w:r>
      <w:r>
        <w:rPr>
          <w:rFonts w:eastAsia="Times New Roman" w:cs="Times New Roman"/>
          <w:szCs w:val="24"/>
        </w:rPr>
        <w:t xml:space="preserve">περαμυνόμενη ορισμένων πραγμάτων, τα οποία ο ίδιος ο Αντιπρόεδρος ομολόγησε. Κυρία </w:t>
      </w:r>
      <w:proofErr w:type="spellStart"/>
      <w:r>
        <w:rPr>
          <w:rFonts w:eastAsia="Times New Roman" w:cs="Times New Roman"/>
          <w:szCs w:val="24"/>
        </w:rPr>
        <w:t>Τζάκρη</w:t>
      </w:r>
      <w:proofErr w:type="spellEnd"/>
      <w:r>
        <w:rPr>
          <w:rFonts w:eastAsia="Times New Roman" w:cs="Times New Roman"/>
          <w:szCs w:val="24"/>
        </w:rPr>
        <w:t xml:space="preserve">, δεν νομίζω να είναι ευτυχής </w:t>
      </w:r>
      <w:r>
        <w:rPr>
          <w:rFonts w:eastAsia="Times New Roman" w:cs="Times New Roman"/>
          <w:szCs w:val="24"/>
        </w:rPr>
        <w:t xml:space="preserve">κάποιος </w:t>
      </w:r>
      <w:r>
        <w:rPr>
          <w:rFonts w:eastAsia="Times New Roman" w:cs="Times New Roman"/>
          <w:szCs w:val="24"/>
        </w:rPr>
        <w:t xml:space="preserve">για έναν νόμο που ψηφίζεται στις 3 Μαΐου και διορθώνεται ξανά στις 19 Μαΐου και έρχεται και τώρα να διορθωθεί ξανά. </w:t>
      </w:r>
    </w:p>
    <w:p w14:paraId="06E4F622"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w:t>
      </w:r>
      <w:r>
        <w:rPr>
          <w:rFonts w:eastAsia="Times New Roman" w:cs="Times New Roman"/>
          <w:szCs w:val="24"/>
        </w:rPr>
        <w:t xml:space="preserve">έναν νόμο τον αξιολογούμε από τα αποτελέσματα. Ποια είναι τα αποτελέσματα; Μην τα αναφέρω, τα ανέφεραν όλοι οι συνάδελφοί μου. Εγώ θα σταθώ στο «σαράντα </w:t>
      </w:r>
      <w:r>
        <w:rPr>
          <w:rFonts w:eastAsia="Times New Roman" w:cs="Times New Roman"/>
          <w:szCs w:val="24"/>
        </w:rPr>
        <w:t xml:space="preserve">οκτώ </w:t>
      </w:r>
      <w:r>
        <w:rPr>
          <w:rFonts w:eastAsia="Times New Roman" w:cs="Times New Roman"/>
          <w:szCs w:val="24"/>
        </w:rPr>
        <w:t>τον Απρίλιο» και στο «πενήντα δύο υποθέσεις τελείωσαν», δηλαδή μία ή μιάμιση υπόθεση ανά μήνα. Αυτ</w:t>
      </w:r>
      <w:r>
        <w:rPr>
          <w:rFonts w:eastAsia="Times New Roman" w:cs="Times New Roman"/>
          <w:szCs w:val="24"/>
        </w:rPr>
        <w:t xml:space="preserve">ός είναι ο ρυθμός με </w:t>
      </w:r>
      <w:r>
        <w:rPr>
          <w:rFonts w:eastAsia="Times New Roman" w:cs="Times New Roman"/>
          <w:szCs w:val="24"/>
        </w:rPr>
        <w:lastRenderedPageBreak/>
        <w:t xml:space="preserve">τον οποίο θα λύσουμε αυτό το μείζον θέμα που είναι για την οικονομία; </w:t>
      </w:r>
    </w:p>
    <w:p w14:paraId="06E4F623"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Και τότε μάλιστα -επικαλούμενος τη μαρτυρία της κ. </w:t>
      </w:r>
      <w:proofErr w:type="spellStart"/>
      <w:r>
        <w:rPr>
          <w:rFonts w:eastAsia="Times New Roman" w:cs="Times New Roman"/>
          <w:szCs w:val="24"/>
        </w:rPr>
        <w:t>Τζάκρη</w:t>
      </w:r>
      <w:proofErr w:type="spellEnd"/>
      <w:r>
        <w:rPr>
          <w:rFonts w:eastAsia="Times New Roman" w:cs="Times New Roman"/>
          <w:szCs w:val="24"/>
        </w:rPr>
        <w:t xml:space="preserve"> που ήταν παρούσα και </w:t>
      </w:r>
      <w:proofErr w:type="spellStart"/>
      <w:r>
        <w:rPr>
          <w:rFonts w:eastAsia="Times New Roman" w:cs="Times New Roman"/>
          <w:szCs w:val="24"/>
        </w:rPr>
        <w:t>υπεραμύνετο</w:t>
      </w:r>
      <w:proofErr w:type="spellEnd"/>
      <w:r>
        <w:rPr>
          <w:rFonts w:eastAsia="Times New Roman" w:cs="Times New Roman"/>
          <w:szCs w:val="24"/>
        </w:rPr>
        <w:t xml:space="preserve">- είπαμε επί λέξει: «Είπατε ότι στο νομοσχέδιο...» -γιατί </w:t>
      </w:r>
      <w:r>
        <w:rPr>
          <w:rFonts w:eastAsia="Times New Roman" w:cs="Times New Roman"/>
          <w:szCs w:val="24"/>
        </w:rPr>
        <w:t xml:space="preserve">απάντησε </w:t>
      </w:r>
      <w:r>
        <w:rPr>
          <w:rFonts w:eastAsia="Times New Roman" w:cs="Times New Roman"/>
          <w:szCs w:val="24"/>
        </w:rPr>
        <w:t>ο κύριο</w:t>
      </w:r>
      <w:r>
        <w:rPr>
          <w:rFonts w:eastAsia="Times New Roman" w:cs="Times New Roman"/>
          <w:szCs w:val="24"/>
        </w:rPr>
        <w:t xml:space="preserve">ς Υπουργός- «..δεν μπορείτε να αλλάξετε ούτε λέξη, διότι έτσι το ενέκρινε η </w:t>
      </w:r>
      <w:r>
        <w:rPr>
          <w:rFonts w:eastAsia="Times New Roman" w:cs="Times New Roman"/>
          <w:szCs w:val="24"/>
        </w:rPr>
        <w:t>τρόικα</w:t>
      </w:r>
      <w:r>
        <w:rPr>
          <w:rFonts w:eastAsia="Times New Roman" w:cs="Times New Roman"/>
          <w:szCs w:val="24"/>
        </w:rPr>
        <w:t xml:space="preserve">. Ελπίζουμε να μην ισχύει αυτό». Αν είναι δυνατόν να λέγονται τέτοια λόγια! Αυτά ειπώθηκαν, κύριε Αντιπρόεδρε, τότε. </w:t>
      </w:r>
    </w:p>
    <w:p w14:paraId="06E4F624"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Και θέλω να σας πω στον υπόλοιπο χρόνο που μένει ότι πρά</w:t>
      </w:r>
      <w:r>
        <w:rPr>
          <w:rFonts w:eastAsia="Times New Roman" w:cs="Times New Roman"/>
          <w:szCs w:val="24"/>
        </w:rPr>
        <w:t xml:space="preserve">γματι οι τελευταίες διορθώσεις επί της ουσίας δεν λύνουν πολλά πράγματα παρά ελάχιστα. </w:t>
      </w:r>
    </w:p>
    <w:p w14:paraId="06E4F625"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Εγώ θα καταθέσω για τα Πρακτικά τη δική σας </w:t>
      </w:r>
      <w:r>
        <w:rPr>
          <w:rFonts w:eastAsia="Times New Roman" w:cs="Times New Roman"/>
          <w:szCs w:val="24"/>
        </w:rPr>
        <w:t xml:space="preserve">κοινή υπουργική απόφαση </w:t>
      </w:r>
      <w:r>
        <w:rPr>
          <w:rFonts w:eastAsia="Times New Roman" w:cs="Times New Roman"/>
          <w:szCs w:val="24"/>
        </w:rPr>
        <w:t>με τον Υπουργό Οικονομικών που καθορίζει τα δικαιολογητικά, τα οποία τελικά δεν κατατίθενται στην αρ</w:t>
      </w:r>
      <w:r>
        <w:rPr>
          <w:rFonts w:eastAsia="Times New Roman" w:cs="Times New Roman"/>
          <w:szCs w:val="24"/>
        </w:rPr>
        <w:t xml:space="preserve">χή, αλλά αναζητούνται και είναι πληθώρα δικαιολογητικών, κύριε Αντιπρόεδρε. Και μάλιστα γι’ αυτά φοβάμαι πως ίσως υπάρξει και σύγχυση για το αν θα τα αναζητάει η υπηρεσία ή αν θα τρέχει αυτός ο οποίος ενδιαφέρεται. Ελπίζω να διαψευστώ ειλικρινά. </w:t>
      </w:r>
    </w:p>
    <w:p w14:paraId="06E4F626"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w:t>
      </w:r>
      <w:r>
        <w:rPr>
          <w:rFonts w:eastAsia="Times New Roman" w:cs="Times New Roman"/>
          <w:szCs w:val="24"/>
        </w:rPr>
        <w:t>ίο αυτό ο Βουλευτής κ. Αθανάσιος Μπούρας καταθέτει για τα Πρακτικά το προαναφερθέν</w:t>
      </w:r>
      <w:r w:rsidRPr="008A1899">
        <w:rPr>
          <w:rFonts w:eastAsia="Times New Roman" w:cs="Times New Roman"/>
          <w:szCs w:val="24"/>
        </w:rPr>
        <w:t xml:space="preserve"> έγγραφ</w:t>
      </w:r>
      <w:r>
        <w:rPr>
          <w:rFonts w:eastAsia="Times New Roman" w:cs="Times New Roman"/>
          <w:szCs w:val="24"/>
        </w:rPr>
        <w:t>ο</w:t>
      </w:r>
      <w:r w:rsidRPr="008A1899">
        <w:rPr>
          <w:rFonts w:eastAsia="Times New Roman" w:cs="Times New Roman"/>
          <w:szCs w:val="24"/>
        </w:rPr>
        <w:t>, τ</w:t>
      </w:r>
      <w:r>
        <w:rPr>
          <w:rFonts w:eastAsia="Times New Roman" w:cs="Times New Roman"/>
          <w:szCs w:val="24"/>
        </w:rPr>
        <w:t>ο οποίο βρίσκε</w:t>
      </w:r>
      <w:r w:rsidRPr="008A1899">
        <w:rPr>
          <w:rFonts w:eastAsia="Times New Roman" w:cs="Times New Roman"/>
          <w:szCs w:val="24"/>
        </w:rPr>
        <w:t xml:space="preserve">ται στο </w:t>
      </w:r>
      <w:r>
        <w:rPr>
          <w:rFonts w:eastAsia="Times New Roman" w:cs="Times New Roman"/>
          <w:szCs w:val="24"/>
        </w:rPr>
        <w:t>α</w:t>
      </w:r>
      <w:r w:rsidRPr="008A1899">
        <w:rPr>
          <w:rFonts w:eastAsia="Times New Roman" w:cs="Times New Roman"/>
          <w:szCs w:val="24"/>
        </w:rPr>
        <w:t xml:space="preserve">ρχείο </w:t>
      </w:r>
      <w:r w:rsidRPr="008A1899">
        <w:rPr>
          <w:rFonts w:eastAsia="Times New Roman" w:cs="Times New Roman"/>
          <w:szCs w:val="24"/>
        </w:rPr>
        <w:t>του Τμήματος Γραμματείας της Διεύθυνσης Στενογραφίας και Πρακτικών της Βουλής)</w:t>
      </w:r>
    </w:p>
    <w:p w14:paraId="06E4F627"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 Κι επειδή είπατε και για </w:t>
      </w:r>
      <w:proofErr w:type="spellStart"/>
      <w:r>
        <w:rPr>
          <w:rFonts w:eastAsia="Times New Roman" w:cs="Times New Roman"/>
          <w:szCs w:val="24"/>
        </w:rPr>
        <w:t>εκατόν</w:t>
      </w:r>
      <w:proofErr w:type="spellEnd"/>
      <w:r>
        <w:rPr>
          <w:rFonts w:eastAsia="Times New Roman" w:cs="Times New Roman"/>
          <w:szCs w:val="24"/>
        </w:rPr>
        <w:t xml:space="preserve"> είκοσι πέντε χιλιάδες και άνω, εγώ θα καταθέσω την απόφαση της Υφυπουργού Οικονομικών κ. </w:t>
      </w:r>
      <w:proofErr w:type="spellStart"/>
      <w:r>
        <w:rPr>
          <w:rFonts w:eastAsia="Times New Roman" w:cs="Times New Roman"/>
          <w:szCs w:val="24"/>
        </w:rPr>
        <w:t>Παπανάτσιου</w:t>
      </w:r>
      <w:proofErr w:type="spellEnd"/>
      <w:r>
        <w:rPr>
          <w:rFonts w:eastAsia="Times New Roman" w:cs="Times New Roman"/>
          <w:szCs w:val="24"/>
        </w:rPr>
        <w:t xml:space="preserve">, η οποία ξέρετε τι λέει; </w:t>
      </w:r>
    </w:p>
    <w:p w14:paraId="06E4F628"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Για οφειλέτες με συνολικές οφειλές άνω των 125.000 ευρώ, το </w:t>
      </w:r>
      <w:r>
        <w:rPr>
          <w:rFonts w:eastAsia="Times New Roman" w:cs="Times New Roman"/>
          <w:szCs w:val="24"/>
        </w:rPr>
        <w:t xml:space="preserve">δημόσιο </w:t>
      </w:r>
      <w:r>
        <w:rPr>
          <w:rFonts w:eastAsia="Times New Roman" w:cs="Times New Roman"/>
          <w:szCs w:val="24"/>
        </w:rPr>
        <w:t>προτείνει λύσεις μόνο εφόσον</w:t>
      </w:r>
      <w:r>
        <w:rPr>
          <w:rFonts w:eastAsia="Times New Roman" w:cs="Times New Roman"/>
          <w:szCs w:val="24"/>
        </w:rPr>
        <w:t xml:space="preserve"> προσκομίζεται από τον οφειλέτη αξιολόγηση </w:t>
      </w:r>
      <w:proofErr w:type="spellStart"/>
      <w:r>
        <w:rPr>
          <w:rFonts w:eastAsia="Times New Roman" w:cs="Times New Roman"/>
          <w:szCs w:val="24"/>
        </w:rPr>
        <w:t>βιωσιμότητος</w:t>
      </w:r>
      <w:proofErr w:type="spellEnd"/>
      <w:r>
        <w:rPr>
          <w:rFonts w:eastAsia="Times New Roman" w:cs="Times New Roman"/>
          <w:szCs w:val="24"/>
        </w:rPr>
        <w:t xml:space="preserve"> και σχέδιο αναδιάρθρωσης οφειλών από ανεξάρτητο εμπειρογνώμονα κατά την έννοια του άρθρου κ.λπ</w:t>
      </w:r>
      <w:r>
        <w:rPr>
          <w:rFonts w:eastAsia="Times New Roman" w:cs="Times New Roman"/>
          <w:szCs w:val="24"/>
        </w:rPr>
        <w:t>.</w:t>
      </w:r>
      <w:r>
        <w:rPr>
          <w:rFonts w:eastAsia="Times New Roman" w:cs="Times New Roman"/>
          <w:szCs w:val="24"/>
        </w:rPr>
        <w:t>. Και λέει μετά για το πώς πληρώνεται.</w:t>
      </w:r>
    </w:p>
    <w:p w14:paraId="06E4F629" w14:textId="77777777" w:rsidR="007277CE" w:rsidRDefault="00471B06">
      <w:pPr>
        <w:spacing w:line="600" w:lineRule="auto"/>
        <w:ind w:firstLine="720"/>
        <w:contextualSpacing/>
        <w:jc w:val="both"/>
        <w:rPr>
          <w:rFonts w:eastAsia="Times New Roman"/>
          <w:bCs/>
          <w:szCs w:val="24"/>
        </w:rPr>
      </w:pPr>
      <w:r w:rsidRPr="00663D20">
        <w:rPr>
          <w:rFonts w:eastAsia="Times New Roman" w:cs="Times New Roman"/>
          <w:szCs w:val="24"/>
        </w:rPr>
        <w:t>(</w:t>
      </w:r>
      <w:r w:rsidRPr="00663D20">
        <w:rPr>
          <w:rFonts w:eastAsia="Times New Roman"/>
          <w:bCs/>
          <w:szCs w:val="24"/>
        </w:rPr>
        <w:t xml:space="preserve">Στο σημείο αυτό ο Βουλευτής κ. </w:t>
      </w:r>
      <w:r>
        <w:rPr>
          <w:rFonts w:eastAsia="Times New Roman"/>
          <w:bCs/>
          <w:szCs w:val="24"/>
        </w:rPr>
        <w:t>Αθανάσιος Μπούρας</w:t>
      </w:r>
      <w:r w:rsidRPr="00960039">
        <w:rPr>
          <w:rFonts w:eastAsia="Times New Roman"/>
          <w:bCs/>
          <w:szCs w:val="24"/>
        </w:rPr>
        <w:t xml:space="preserve"> </w:t>
      </w:r>
      <w:r>
        <w:rPr>
          <w:rFonts w:eastAsia="Times New Roman"/>
          <w:bCs/>
          <w:szCs w:val="24"/>
        </w:rPr>
        <w:t>καταθέτει</w:t>
      </w:r>
      <w:r w:rsidRPr="00663D20">
        <w:rPr>
          <w:rFonts w:eastAsia="Times New Roman"/>
          <w:bCs/>
          <w:szCs w:val="24"/>
        </w:rPr>
        <w:t xml:space="preserve"> για τα</w:t>
      </w:r>
      <w:r w:rsidRPr="00663D20">
        <w:rPr>
          <w:rFonts w:eastAsia="Times New Roman"/>
          <w:bCs/>
          <w:szCs w:val="24"/>
        </w:rPr>
        <w:t xml:space="preserve"> Πρακτικά το προαναφερθέν έγγραφο</w:t>
      </w:r>
      <w:r>
        <w:rPr>
          <w:rFonts w:eastAsia="Times New Roman"/>
          <w:bCs/>
          <w:szCs w:val="24"/>
        </w:rPr>
        <w:t>,</w:t>
      </w:r>
      <w:r w:rsidRPr="00663D20">
        <w:rPr>
          <w:rFonts w:eastAsia="Times New Roman"/>
          <w:bCs/>
          <w:szCs w:val="24"/>
        </w:rPr>
        <w:t xml:space="preserve"> το οποίο βρίσκεται στο </w:t>
      </w:r>
      <w:r>
        <w:rPr>
          <w:rFonts w:eastAsia="Times New Roman"/>
          <w:bCs/>
          <w:szCs w:val="24"/>
        </w:rPr>
        <w:t>α</w:t>
      </w:r>
      <w:r w:rsidRPr="00663D20">
        <w:rPr>
          <w:rFonts w:eastAsia="Times New Roman"/>
          <w:bCs/>
          <w:szCs w:val="24"/>
        </w:rPr>
        <w:t xml:space="preserve">ρχείο </w:t>
      </w:r>
      <w:r w:rsidRPr="00663D20">
        <w:rPr>
          <w:rFonts w:eastAsia="Times New Roman"/>
          <w:bCs/>
          <w:szCs w:val="24"/>
        </w:rPr>
        <w:t>του Τμήματος Γραμματείας της Διεύθυνσης Στενογραφίας και Πρακτικών της Βουλής)</w:t>
      </w:r>
    </w:p>
    <w:p w14:paraId="06E4F62A"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Καταλαβαίνετε ότι αυτό ταΐζει τη γραφειοκρατία και δυσχεραίνει την επίλυση θεμάτων. Διότι άνθρωποι που είναι «κρ</w:t>
      </w:r>
      <w:r>
        <w:rPr>
          <w:rFonts w:eastAsia="Times New Roman" w:cs="Times New Roman"/>
          <w:szCs w:val="24"/>
        </w:rPr>
        <w:t xml:space="preserve">εμασμένοι στο </w:t>
      </w:r>
      <w:r>
        <w:rPr>
          <w:rFonts w:eastAsia="Times New Roman" w:cs="Times New Roman"/>
          <w:szCs w:val="24"/>
        </w:rPr>
        <w:t>σκοινί</w:t>
      </w:r>
      <w:r>
        <w:rPr>
          <w:rFonts w:eastAsia="Times New Roman" w:cs="Times New Roman"/>
          <w:szCs w:val="24"/>
        </w:rPr>
        <w:t xml:space="preserve">» από τα χρέη, τους υποχρεώνετε να κάνουν </w:t>
      </w:r>
      <w:r>
        <w:rPr>
          <w:rFonts w:eastAsia="Times New Roman" w:cs="Times New Roman"/>
          <w:szCs w:val="24"/>
        </w:rPr>
        <w:lastRenderedPageBreak/>
        <w:t xml:space="preserve">με αβεβαιότητα ξανά μια διαδικασία, που δεν ξέρουν πού θα τους οδηγήσει και θα ξοδευτούν, εάν έχουν. </w:t>
      </w:r>
    </w:p>
    <w:p w14:paraId="06E4F62B"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Και τελειώνω, κύριε Πρόεδρε, γιατί εγώ υποσχέθηκα να πω και πέντε πράγματα ότι η Νέα Δημοκρα</w:t>
      </w:r>
      <w:r>
        <w:rPr>
          <w:rFonts w:eastAsia="Times New Roman" w:cs="Times New Roman"/>
          <w:szCs w:val="24"/>
        </w:rPr>
        <w:t>τία δεν κάνει μόνο κριτική, αλλά έχει και προτάσεις. Είπα μάλιστα ότι πολύ σύντομα θα καταθέσουμε και πρόταση νόμου για τον εξωδικαστικό συμβιβασμό.</w:t>
      </w:r>
    </w:p>
    <w:p w14:paraId="06E4F62C"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 Και συγκεκριμένα, κύριε Αντιπρόεδρε, η Νέα Δημοκρατία προτείνει: Πρώτον, μείωση των δικαιολογητικών εγγράφ</w:t>
      </w:r>
      <w:r>
        <w:rPr>
          <w:rFonts w:eastAsia="Times New Roman" w:cs="Times New Roman"/>
          <w:szCs w:val="24"/>
        </w:rPr>
        <w:t xml:space="preserve">ων και πιστοποιητικών, προκειμένου να υπαχθούν οι ενδιαφερόμενοι στον νόμο γρήγορα και χωρίς κόστος, το τονίζω. </w:t>
      </w:r>
    </w:p>
    <w:p w14:paraId="06E4F62D"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συγκέντρωση των στοιχείων όλων των οφειλών κάθε επιχείρησης ή ελεύθερου επαγγελματία προς τις τράπεζες, ασφαλιστικά ταμεία, </w:t>
      </w:r>
      <w:r>
        <w:rPr>
          <w:rFonts w:eastAsia="Times New Roman" w:cs="Times New Roman"/>
          <w:szCs w:val="24"/>
        </w:rPr>
        <w:t>δ</w:t>
      </w:r>
      <w:r>
        <w:rPr>
          <w:rFonts w:eastAsia="Times New Roman" w:cs="Times New Roman"/>
          <w:szCs w:val="24"/>
        </w:rPr>
        <w:t>ημόσιο κ</w:t>
      </w:r>
      <w:r>
        <w:rPr>
          <w:rFonts w:eastAsia="Times New Roman" w:cs="Times New Roman"/>
          <w:szCs w:val="24"/>
        </w:rPr>
        <w:t xml:space="preserve">.λπ. στην υπάρχουσα ηλεκτρονική πλατφόρμα. Ο μεγαλύτερος πιστωτής σε αξία απαιτήσεων θα αναλάμβανε τη διαμόρφωση της ρύθμισης με δόσεις ή τυχόν κούρεμα. Η διαδικασία μετά από ψηφοφορία και εάν ψηφιζόταν από την πλειοψηφία των πιστωτών, θα ίσχυε χωρίς να </w:t>
      </w:r>
      <w:r>
        <w:rPr>
          <w:rFonts w:eastAsia="Times New Roman" w:cs="Times New Roman"/>
          <w:szCs w:val="24"/>
        </w:rPr>
        <w:lastRenderedPageBreak/>
        <w:t>χρ</w:t>
      </w:r>
      <w:r>
        <w:rPr>
          <w:rFonts w:eastAsia="Times New Roman" w:cs="Times New Roman"/>
          <w:szCs w:val="24"/>
        </w:rPr>
        <w:t>ειαζόταν να προστρέξουν στα δικαστήρια και να χάνεται χρόνος και χρήμα, αλλά και να δημιουργείται αβεβαιότητα στον οφειλέτη.</w:t>
      </w:r>
    </w:p>
    <w:p w14:paraId="06E4F62E"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Τρίτον, για τις μεσαίες και μεγάλες επιχειρήσεις η Νέα Δημοκρατία είχε σχεδιάσει μ</w:t>
      </w:r>
      <w:r>
        <w:rPr>
          <w:rFonts w:eastAsia="Times New Roman" w:cs="Times New Roman"/>
          <w:szCs w:val="24"/>
        </w:rPr>
        <w:t>ί</w:t>
      </w:r>
      <w:r>
        <w:rPr>
          <w:rFonts w:eastAsia="Times New Roman" w:cs="Times New Roman"/>
          <w:szCs w:val="24"/>
        </w:rPr>
        <w:t>α γρήγορη δικαστική διαδικασία ρύθμισης οφειλών,</w:t>
      </w:r>
      <w:r>
        <w:rPr>
          <w:rFonts w:eastAsia="Times New Roman" w:cs="Times New Roman"/>
          <w:szCs w:val="24"/>
        </w:rPr>
        <w:t xml:space="preserve"> κατά την οποία η κάθε επιχείρηση θα κατέθετε αίτηση ρύθμισης στο αρμόδιο δικαστήριο, στην οποία θα είχε ήδη συμφωνήσει το 50,1% των πιστωτών βάσει της αξίας των απαιτήσεων. Το δικαστήριο θα επικύρωνε με απόφαση ρύθμισης, η οποία θα ήταν δεσμευτική για του</w:t>
      </w:r>
      <w:r>
        <w:rPr>
          <w:rFonts w:eastAsia="Times New Roman" w:cs="Times New Roman"/>
          <w:szCs w:val="24"/>
        </w:rPr>
        <w:t xml:space="preserve">ς υπόλοιπους πιστωτές, συμπεριλαμβανομένου του </w:t>
      </w:r>
      <w:r>
        <w:rPr>
          <w:rFonts w:eastAsia="Times New Roman" w:cs="Times New Roman"/>
          <w:szCs w:val="24"/>
        </w:rPr>
        <w:t>δ</w:t>
      </w:r>
      <w:r>
        <w:rPr>
          <w:rFonts w:eastAsia="Times New Roman" w:cs="Times New Roman"/>
          <w:szCs w:val="24"/>
        </w:rPr>
        <w:t xml:space="preserve">ημοσίου και των ασφαλιστικών ταμείων. </w:t>
      </w:r>
    </w:p>
    <w:p w14:paraId="06E4F62F"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Σε αυτόν τον τρόπο ρύθμισης εμείς είχαμε προβλέψει ότι οι επιχειρήσεις θα έπρεπε πρώτα να εξασφαλίσουν τις τυχόν οφειλές τους προς τους εργαζομένους. Τονίζουμε ότι πρώτα</w:t>
      </w:r>
      <w:r>
        <w:rPr>
          <w:rFonts w:eastAsia="Times New Roman" w:cs="Times New Roman"/>
          <w:szCs w:val="24"/>
        </w:rPr>
        <w:t xml:space="preserve"> πρέπει να είναι οι εργαζόμενοι.</w:t>
      </w:r>
    </w:p>
    <w:p w14:paraId="06E4F630" w14:textId="77777777" w:rsidR="007277CE" w:rsidRDefault="00471B06">
      <w:pPr>
        <w:spacing w:line="600" w:lineRule="auto"/>
        <w:ind w:firstLine="720"/>
        <w:contextualSpacing/>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Κύριε Μπούρα, έχετε ήδη φτάσει τα οχτώ λεπτά.</w:t>
      </w:r>
    </w:p>
    <w:p w14:paraId="06E4F631"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Τελειώνω, κύριε Πρόεδρε.</w:t>
      </w:r>
    </w:p>
    <w:p w14:paraId="06E4F632"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Τέταρτον, να μην είναι ίδιες οι διαδικασίες για όλες τις επιχειρήσεις ανεξαρτήτως μεγέθους και </w:t>
      </w:r>
      <w:r>
        <w:rPr>
          <w:rFonts w:eastAsia="Times New Roman" w:cs="Times New Roman"/>
          <w:szCs w:val="24"/>
        </w:rPr>
        <w:t>χρέους, για να βοηθηθούν έτσι οι μικρές και πολύ μικρές επιχειρήσεις.</w:t>
      </w:r>
    </w:p>
    <w:p w14:paraId="06E4F633"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Και </w:t>
      </w:r>
      <w:proofErr w:type="spellStart"/>
      <w:r>
        <w:rPr>
          <w:rFonts w:eastAsia="Times New Roman" w:cs="Times New Roman"/>
          <w:szCs w:val="24"/>
        </w:rPr>
        <w:t>πέμπτον</w:t>
      </w:r>
      <w:proofErr w:type="spellEnd"/>
      <w:r>
        <w:rPr>
          <w:rFonts w:eastAsia="Times New Roman" w:cs="Times New Roman"/>
          <w:szCs w:val="24"/>
        </w:rPr>
        <w:t>, συμπληρωματικά με τα παραπάνω προτείναμε και μ</w:t>
      </w:r>
      <w:r>
        <w:rPr>
          <w:rFonts w:eastAsia="Times New Roman" w:cs="Times New Roman"/>
          <w:szCs w:val="24"/>
        </w:rPr>
        <w:t>ί</w:t>
      </w:r>
      <w:r>
        <w:rPr>
          <w:rFonts w:eastAsia="Times New Roman" w:cs="Times New Roman"/>
          <w:szCs w:val="24"/>
        </w:rPr>
        <w:t>α συνολική αναμόρφωση της πτωχευτικής διαδικασίας, που να δίνει μ</w:t>
      </w:r>
      <w:r>
        <w:rPr>
          <w:rFonts w:eastAsia="Times New Roman" w:cs="Times New Roman"/>
          <w:szCs w:val="24"/>
        </w:rPr>
        <w:t>ί</w:t>
      </w:r>
      <w:r>
        <w:rPr>
          <w:rFonts w:eastAsia="Times New Roman" w:cs="Times New Roman"/>
          <w:szCs w:val="24"/>
        </w:rPr>
        <w:t>α δεύτερη ευκαιρία σε αυτούς που υπέστησαν τις συνέπειες.</w:t>
      </w:r>
    </w:p>
    <w:p w14:paraId="06E4F634"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Κυβέρνηση, παρ’ όλα αυτά, κύριε Αντιπρόεδρε, με αυτό το οποίο έκανε τελευταία, -εγώ δεν θα το μηδενίσω εντελώς, αλλά εμείς έχουμε πολλές επιφυλάξεις και εγώ προσωπικά που ασχολούμαι ιδιαίτερα με αυτό το θέμα στο κόμμα μου σαν αναπληρωτής τομεάρχης οικονομί</w:t>
      </w:r>
      <w:r>
        <w:rPr>
          <w:rFonts w:eastAsia="Times New Roman" w:cs="Times New Roman"/>
          <w:szCs w:val="24"/>
        </w:rPr>
        <w:t>ας και ανάπτυξης- θα εξακολουθεί να προκαλεί την βλάβη που προκαλεί στην οικονομία.</w:t>
      </w:r>
    </w:p>
    <w:p w14:paraId="06E4F635" w14:textId="77777777" w:rsidR="007277CE" w:rsidRDefault="00471B06">
      <w:pPr>
        <w:spacing w:line="600" w:lineRule="auto"/>
        <w:ind w:firstLine="720"/>
        <w:contextualSpacing/>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Ελάτε, κύριε Μπούρα, έχουμε φτάσει τα εννέα λεπτά!</w:t>
      </w:r>
    </w:p>
    <w:p w14:paraId="06E4F636"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Όταν, δηλαδή, το σαράντα οκτώ σε τρεις μήνες γίνεται πενήντα δύο, δεν </w:t>
      </w:r>
      <w:r>
        <w:rPr>
          <w:rFonts w:eastAsia="Times New Roman" w:cs="Times New Roman"/>
          <w:szCs w:val="24"/>
        </w:rPr>
        <w:t xml:space="preserve">προχωράει τίποτα. </w:t>
      </w:r>
    </w:p>
    <w:p w14:paraId="06E4F637"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δίδεται καμ</w:t>
      </w:r>
      <w:r>
        <w:rPr>
          <w:rFonts w:eastAsia="Times New Roman" w:cs="Times New Roman"/>
          <w:szCs w:val="24"/>
        </w:rPr>
        <w:t>μ</w:t>
      </w:r>
      <w:r>
        <w:rPr>
          <w:rFonts w:eastAsia="Times New Roman" w:cs="Times New Roman"/>
          <w:szCs w:val="24"/>
        </w:rPr>
        <w:t>ία βιώσιμη λύση στις επιχειρήσεις που παλεύουν να σταθούν όρθιες. Χάνεται ακόμα μ</w:t>
      </w:r>
      <w:r>
        <w:rPr>
          <w:rFonts w:eastAsia="Times New Roman" w:cs="Times New Roman"/>
          <w:szCs w:val="24"/>
        </w:rPr>
        <w:t>ί</w:t>
      </w:r>
      <w:r>
        <w:rPr>
          <w:rFonts w:eastAsia="Times New Roman" w:cs="Times New Roman"/>
          <w:szCs w:val="24"/>
        </w:rPr>
        <w:t>α ευκαιρία για αποτελεσματική διαχείριση των κόκκινων δανείων. Δεν γίνεται διαχωρισμός δανείων επιχειρηματικών, ιδιωτικού δανεισμού, οφειλέ</w:t>
      </w:r>
      <w:r>
        <w:rPr>
          <w:rFonts w:eastAsia="Times New Roman" w:cs="Times New Roman"/>
          <w:szCs w:val="24"/>
        </w:rPr>
        <w:t>ς από άλλη αιτία κ.λπ. και έτσι δημιουργούνται και άλλα κόκκινα δάνεια.</w:t>
      </w:r>
    </w:p>
    <w:p w14:paraId="06E4F638"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Δεν υπάρχει πρόβλεψη για επιχειρήσεις που έκλεισαν λόγω κρίσης, χωρίς να έχουν πτωχεύσει. Οι περισσότερες δικαστικές αποφάσεις –το ξέρετε, κύριε Υπουργέ- για τα υπερχρεωμένα είναι </w:t>
      </w:r>
      <w:r>
        <w:rPr>
          <w:rFonts w:eastAsia="Times New Roman" w:cs="Times New Roman"/>
          <w:szCs w:val="24"/>
        </w:rPr>
        <w:t>απορριπτικές, με αποτέλεσμα να χάνονται περιουσίες, εσείς που λέγατε, «κανένα σπίτι σε χέρια τραπεζίτη».</w:t>
      </w:r>
      <w:r w:rsidRPr="001E4D2C">
        <w:rPr>
          <w:rFonts w:eastAsia="Times New Roman" w:cs="Times New Roman"/>
          <w:szCs w:val="24"/>
        </w:rPr>
        <w:t xml:space="preserve"> </w:t>
      </w:r>
      <w:r>
        <w:rPr>
          <w:rFonts w:eastAsia="Times New Roman" w:cs="Times New Roman"/>
          <w:szCs w:val="24"/>
        </w:rPr>
        <w:t>Και ένα σωρό άλλα πράγματα, αλλά θα σεβαστώ τον χρόνο.</w:t>
      </w:r>
    </w:p>
    <w:p w14:paraId="06E4F639" w14:textId="77777777" w:rsidR="007277CE" w:rsidRDefault="00471B06">
      <w:pPr>
        <w:spacing w:line="600" w:lineRule="auto"/>
        <w:ind w:firstLine="720"/>
        <w:contextualSpacing/>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Κύριε Μπούρα, σας παρακαλώ, με φέρνετε σε δύσκολη θέση.</w:t>
      </w:r>
    </w:p>
    <w:p w14:paraId="06E4F63A"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b/>
          <w:szCs w:val="24"/>
        </w:rPr>
        <w:t>ΑΘΑΝΑΣΙΟ</w:t>
      </w:r>
      <w:r>
        <w:rPr>
          <w:rFonts w:eastAsia="Times New Roman" w:cs="Times New Roman"/>
          <w:b/>
          <w:szCs w:val="24"/>
        </w:rPr>
        <w:t>Σ ΜΠΟΥΡΑΣ:</w:t>
      </w:r>
      <w:r>
        <w:rPr>
          <w:rFonts w:eastAsia="Times New Roman" w:cs="Times New Roman"/>
          <w:szCs w:val="24"/>
        </w:rPr>
        <w:t xml:space="preserve"> Ήδη τον υπερέβην. Ευχαριστώ θερμά τον Πρόεδρο για την ανοχή του.</w:t>
      </w:r>
    </w:p>
    <w:p w14:paraId="06E4F63B" w14:textId="77777777" w:rsidR="007277CE" w:rsidRDefault="00471B06">
      <w:pPr>
        <w:spacing w:line="600" w:lineRule="auto"/>
        <w:ind w:firstLine="720"/>
        <w:contextualSpacing/>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Τον διπλασιάσατε. </w:t>
      </w:r>
    </w:p>
    <w:p w14:paraId="06E4F63C"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ΜΠΟΥΡΑΣ: </w:t>
      </w:r>
      <w:r>
        <w:rPr>
          <w:rFonts w:eastAsia="Times New Roman" w:cs="Times New Roman"/>
          <w:szCs w:val="24"/>
        </w:rPr>
        <w:t>Και πιστεύω, κύριε Υπουργέ, εν κατακλείδι ότι η σημερινή συζήτηση την οποία προκαλέσαμε είναι πάρα πολύ θετική</w:t>
      </w:r>
      <w:r>
        <w:rPr>
          <w:rFonts w:eastAsia="Times New Roman" w:cs="Times New Roman"/>
          <w:szCs w:val="24"/>
        </w:rPr>
        <w:t xml:space="preserve"> για την ελληνική οικονομία και τους Έλληνες πολίτες και κυρίως για τους μικρομεσαίους επιχειρηματίες, οι οποίοι είναι η ραχοκοκαλιά και το στήριγμα της ελληνικής οικονομίας. </w:t>
      </w:r>
      <w:r>
        <w:rPr>
          <w:rFonts w:eastAsia="Times New Roman" w:cs="Times New Roman"/>
          <w:szCs w:val="24"/>
        </w:rPr>
        <w:t>Π</w:t>
      </w:r>
      <w:r>
        <w:rPr>
          <w:rFonts w:eastAsia="Times New Roman" w:cs="Times New Roman"/>
          <w:szCs w:val="24"/>
        </w:rPr>
        <w:t xml:space="preserve">ιστεύω ότι σύντομα θα μας ενημερώσετε περαιτέρω, είτε εδώ είτε στην </w:t>
      </w:r>
      <w:r>
        <w:rPr>
          <w:rFonts w:eastAsia="Times New Roman" w:cs="Times New Roman"/>
          <w:szCs w:val="24"/>
        </w:rPr>
        <w:t>ε</w:t>
      </w:r>
      <w:r>
        <w:rPr>
          <w:rFonts w:eastAsia="Times New Roman" w:cs="Times New Roman"/>
          <w:szCs w:val="24"/>
        </w:rPr>
        <w:t>πιτροπή, γι</w:t>
      </w:r>
      <w:r>
        <w:rPr>
          <w:rFonts w:eastAsia="Times New Roman" w:cs="Times New Roman"/>
          <w:szCs w:val="24"/>
        </w:rPr>
        <w:t>’ αυτό το μεγάλο ζήτημα.</w:t>
      </w:r>
    </w:p>
    <w:p w14:paraId="06E4F63D"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Ευχαριστώ θερμά.</w:t>
      </w:r>
    </w:p>
    <w:p w14:paraId="06E4F63E" w14:textId="77777777" w:rsidR="007277CE" w:rsidRDefault="00471B06">
      <w:pPr>
        <w:spacing w:line="600" w:lineRule="auto"/>
        <w:ind w:firstLine="720"/>
        <w:contextualSpacing/>
        <w:jc w:val="center"/>
        <w:rPr>
          <w:rFonts w:eastAsia="Times New Roman" w:cs="Times New Roman"/>
          <w:szCs w:val="24"/>
        </w:rPr>
      </w:pPr>
      <w:r w:rsidRPr="007207BF">
        <w:rPr>
          <w:rFonts w:eastAsia="Times New Roman"/>
          <w:bCs/>
          <w:szCs w:val="24"/>
        </w:rPr>
        <w:t>(</w:t>
      </w:r>
      <w:r w:rsidRPr="00C707D9">
        <w:rPr>
          <w:rFonts w:eastAsia="Times New Roman"/>
          <w:bCs/>
          <w:szCs w:val="24"/>
        </w:rPr>
        <w:t>Χειροκροτήματα</w:t>
      </w:r>
      <w:r w:rsidRPr="007207BF">
        <w:rPr>
          <w:rFonts w:eastAsia="Times New Roman"/>
          <w:bCs/>
          <w:szCs w:val="24"/>
        </w:rPr>
        <w:t xml:space="preserve"> από την πτέρυγα</w:t>
      </w:r>
      <w:r w:rsidRPr="00C707D9">
        <w:rPr>
          <w:rFonts w:eastAsia="Times New Roman"/>
          <w:bCs/>
          <w:szCs w:val="24"/>
        </w:rPr>
        <w:t xml:space="preserve"> </w:t>
      </w:r>
      <w:r w:rsidRPr="003E6473">
        <w:rPr>
          <w:rFonts w:eastAsia="Times New Roman"/>
          <w:bCs/>
          <w:szCs w:val="24"/>
        </w:rPr>
        <w:t>της Νέας Δημοκρατίας)</w:t>
      </w:r>
    </w:p>
    <w:p w14:paraId="06E4F63F" w14:textId="77777777" w:rsidR="007277CE" w:rsidRDefault="00471B06">
      <w:pPr>
        <w:spacing w:line="600" w:lineRule="auto"/>
        <w:ind w:firstLine="720"/>
        <w:contextualSpacing/>
        <w:jc w:val="both"/>
        <w:rPr>
          <w:rFonts w:eastAsia="Times New Roman" w:cs="Times New Roman"/>
          <w:szCs w:val="24"/>
        </w:rPr>
      </w:pPr>
      <w:r w:rsidRPr="00F05FA8">
        <w:rPr>
          <w:rFonts w:eastAsia="Times New Roman" w:cs="Times New Roman"/>
          <w:b/>
          <w:szCs w:val="24"/>
        </w:rPr>
        <w:t>ΠΡΟΕΔΡΕΥΩΝ (Μάριος Γεωργιάδης):</w:t>
      </w:r>
      <w:r>
        <w:rPr>
          <w:rFonts w:eastAsia="Times New Roman" w:cs="Times New Roman"/>
          <w:szCs w:val="24"/>
        </w:rPr>
        <w:t xml:space="preserve"> Ευχαριστούμε, κύριε Μπούρα. Είπαμε να δείχνουμε ανοχή για ένα</w:t>
      </w:r>
      <w:r>
        <w:rPr>
          <w:rFonts w:eastAsia="Times New Roman" w:cs="Times New Roman"/>
          <w:szCs w:val="24"/>
        </w:rPr>
        <w:t xml:space="preserve"> </w:t>
      </w:r>
      <w:r>
        <w:rPr>
          <w:rFonts w:eastAsia="Times New Roman" w:cs="Times New Roman"/>
          <w:szCs w:val="24"/>
        </w:rPr>
        <w:t>δύο λεπτά, αλλά διπλασιάσατε τον χρόνο, κύριε Μπούρα. Μιλήσατε δέκ</w:t>
      </w:r>
      <w:r>
        <w:rPr>
          <w:rFonts w:eastAsia="Times New Roman" w:cs="Times New Roman"/>
          <w:szCs w:val="24"/>
        </w:rPr>
        <w:t>α λεπτά.</w:t>
      </w:r>
    </w:p>
    <w:p w14:paraId="06E4F640" w14:textId="77777777" w:rsidR="007277CE" w:rsidRDefault="00471B06">
      <w:pPr>
        <w:spacing w:line="600" w:lineRule="auto"/>
        <w:ind w:firstLine="720"/>
        <w:contextualSpacing/>
        <w:jc w:val="both"/>
        <w:rPr>
          <w:rFonts w:eastAsia="Times New Roman" w:cs="Times New Roman"/>
          <w:szCs w:val="24"/>
        </w:rPr>
      </w:pPr>
      <w:r w:rsidRPr="00F05FA8">
        <w:rPr>
          <w:rFonts w:eastAsia="Times New Roman" w:cs="Times New Roman"/>
          <w:b/>
          <w:szCs w:val="24"/>
        </w:rPr>
        <w:t>ΓΕΩΡΓΙΟΣ ΒΛΑΧΟΣ:</w:t>
      </w:r>
      <w:r>
        <w:rPr>
          <w:rFonts w:eastAsia="Times New Roman" w:cs="Times New Roman"/>
          <w:szCs w:val="24"/>
        </w:rPr>
        <w:t xml:space="preserve"> Ο χείμαρρος δεν </w:t>
      </w:r>
      <w:proofErr w:type="spellStart"/>
      <w:r>
        <w:rPr>
          <w:rFonts w:eastAsia="Times New Roman" w:cs="Times New Roman"/>
          <w:szCs w:val="24"/>
        </w:rPr>
        <w:t>σταματιέται</w:t>
      </w:r>
      <w:proofErr w:type="spellEnd"/>
      <w:r>
        <w:rPr>
          <w:rFonts w:eastAsia="Times New Roman" w:cs="Times New Roman"/>
          <w:szCs w:val="24"/>
        </w:rPr>
        <w:t>!</w:t>
      </w:r>
    </w:p>
    <w:p w14:paraId="06E4F641" w14:textId="77777777" w:rsidR="007277CE" w:rsidRDefault="00471B06">
      <w:pPr>
        <w:spacing w:line="600" w:lineRule="auto"/>
        <w:ind w:firstLine="720"/>
        <w:contextualSpacing/>
        <w:jc w:val="both"/>
        <w:rPr>
          <w:rFonts w:eastAsia="Times New Roman" w:cs="Times New Roman"/>
          <w:szCs w:val="24"/>
        </w:rPr>
      </w:pPr>
      <w:r w:rsidRPr="00F05FA8">
        <w:rPr>
          <w:rFonts w:eastAsia="Times New Roman" w:cs="Times New Roman"/>
          <w:b/>
          <w:szCs w:val="24"/>
        </w:rPr>
        <w:t>ΠΡΟΕΔΡΕΥΩΝ (Μάριος Γεωργιάδης):</w:t>
      </w:r>
      <w:r>
        <w:rPr>
          <w:rFonts w:eastAsia="Times New Roman" w:cs="Times New Roman"/>
          <w:szCs w:val="24"/>
        </w:rPr>
        <w:t xml:space="preserve"> Ελάτε, κύριε Δήμα, έχετε τον λόγο.</w:t>
      </w:r>
    </w:p>
    <w:p w14:paraId="06E4F642" w14:textId="77777777" w:rsidR="007277CE" w:rsidRDefault="00471B06">
      <w:pPr>
        <w:spacing w:line="600" w:lineRule="auto"/>
        <w:ind w:firstLine="720"/>
        <w:contextualSpacing/>
        <w:jc w:val="both"/>
        <w:rPr>
          <w:rFonts w:eastAsia="Times New Roman" w:cs="Times New Roman"/>
          <w:szCs w:val="24"/>
        </w:rPr>
      </w:pPr>
      <w:r w:rsidRPr="004356D0">
        <w:rPr>
          <w:rFonts w:eastAsia="Times New Roman" w:cs="Times New Roman"/>
          <w:b/>
          <w:szCs w:val="24"/>
        </w:rPr>
        <w:t>ΧΡΙΣΤΟΣ ΔΗΜΑΣ:</w:t>
      </w:r>
      <w:r>
        <w:rPr>
          <w:rFonts w:eastAsia="Times New Roman" w:cs="Times New Roman"/>
          <w:szCs w:val="24"/>
        </w:rPr>
        <w:t xml:space="preserve"> Ευχαριστώ, κύριε Πρόεδρε.</w:t>
      </w:r>
    </w:p>
    <w:p w14:paraId="06E4F643"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Αντιπρόεδρε, κάποια στοιχεία, για να επανέλθουμε στην πραγματικότητα: Το γεγονός ότι ασκείτε κριτική στις προηγούμενες κυβερνήσεις πιο πολύ το εκλαμβάνω εγώ ως διάθεση αυτοκριτικής από τη δική σας πλευράς, παρά προσπάθεια επίρριψης ευθυνών στις προηγ</w:t>
      </w:r>
      <w:r>
        <w:rPr>
          <w:rFonts w:eastAsia="Times New Roman" w:cs="Times New Roman"/>
          <w:szCs w:val="24"/>
        </w:rPr>
        <w:t xml:space="preserve">ούμενες κυβερνήσεις. </w:t>
      </w:r>
      <w:r>
        <w:rPr>
          <w:rFonts w:eastAsia="Times New Roman" w:cs="Times New Roman"/>
          <w:szCs w:val="24"/>
        </w:rPr>
        <w:t>Α</w:t>
      </w:r>
      <w:r>
        <w:rPr>
          <w:rFonts w:eastAsia="Times New Roman" w:cs="Times New Roman"/>
          <w:szCs w:val="24"/>
        </w:rPr>
        <w:t>υτό είναι χαρακτηριστικό, επειδή ειδικά η Κοινοβουλευτική Εκπρόσωπός σας σήμερα, η εισηγήτρια στο νομοσχέδιο τότε, αλλά και σχεδόν η μισή Κοινοβουλευτική σας Ομάδα από τις κυβερνήσεις του ΠΑΣΟΚ ήταν, ήταν μέλη των κυβερνήσεων του ΠΑΣΟ</w:t>
      </w:r>
      <w:r>
        <w:rPr>
          <w:rFonts w:eastAsia="Times New Roman" w:cs="Times New Roman"/>
          <w:szCs w:val="24"/>
        </w:rPr>
        <w:t xml:space="preserve">Κ, ήταν στις Κοινοβουλευτικές Ομάδες του Γιώργου Παπανδρέου και των </w:t>
      </w:r>
      <w:proofErr w:type="spellStart"/>
      <w:r>
        <w:rPr>
          <w:rFonts w:eastAsia="Times New Roman" w:cs="Times New Roman"/>
          <w:szCs w:val="24"/>
        </w:rPr>
        <w:t>κυβερνήσεών</w:t>
      </w:r>
      <w:proofErr w:type="spellEnd"/>
      <w:r>
        <w:rPr>
          <w:rFonts w:eastAsia="Times New Roman" w:cs="Times New Roman"/>
          <w:szCs w:val="24"/>
        </w:rPr>
        <w:t xml:space="preserve"> του.</w:t>
      </w:r>
    </w:p>
    <w:p w14:paraId="06E4F644"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Δεύτερο στοιχείο: Πάλι κατηγορείτε τους προηγούμενους. Θα σας υπενθυμίσω, κύριε Αντιπρόεδρε, ότι όταν αναλάβατε τη διακυβέρνηση της χώρας τον Ιανουάριο του 2015, οι ληξιπρ</w:t>
      </w:r>
      <w:r>
        <w:rPr>
          <w:rFonts w:eastAsia="Times New Roman" w:cs="Times New Roman"/>
          <w:szCs w:val="24"/>
        </w:rPr>
        <w:t xml:space="preserve">όθεσμες οφειλές των ιδιωτών προς το </w:t>
      </w:r>
      <w:r>
        <w:rPr>
          <w:rFonts w:eastAsia="Times New Roman" w:cs="Times New Roman"/>
          <w:szCs w:val="24"/>
        </w:rPr>
        <w:t>δ</w:t>
      </w:r>
      <w:r>
        <w:rPr>
          <w:rFonts w:eastAsia="Times New Roman" w:cs="Times New Roman"/>
          <w:szCs w:val="24"/>
        </w:rPr>
        <w:t xml:space="preserve">ημόσιο ήταν στα 74 δισεκατομμύρια. Σήμερα οι ληξιπρόθεσμες οφειλές των ιδιωτών προς το </w:t>
      </w:r>
      <w:r>
        <w:rPr>
          <w:rFonts w:eastAsia="Times New Roman" w:cs="Times New Roman"/>
          <w:szCs w:val="24"/>
        </w:rPr>
        <w:t>δ</w:t>
      </w:r>
      <w:r>
        <w:rPr>
          <w:rFonts w:eastAsia="Times New Roman" w:cs="Times New Roman"/>
          <w:szCs w:val="24"/>
        </w:rPr>
        <w:t xml:space="preserve">ημόσιο υπερβαίνουν τα 100 δισεκατομμύρια. Άρα το 25% του ιδιωτικού χρέους έχει δημιουργηθεί επί δικών σας ημερών. </w:t>
      </w:r>
      <w:r>
        <w:rPr>
          <w:rFonts w:eastAsia="Times New Roman" w:cs="Times New Roman"/>
          <w:szCs w:val="24"/>
        </w:rPr>
        <w:lastRenderedPageBreak/>
        <w:t>Το 25% του ιδιωτι</w:t>
      </w:r>
      <w:r>
        <w:rPr>
          <w:rFonts w:eastAsia="Times New Roman" w:cs="Times New Roman"/>
          <w:szCs w:val="24"/>
        </w:rPr>
        <w:t>κού χρέους είναι επίτευγμα δικό σας, της Κυβέρνησής σας, κύριε Αντιπρόεδρε.</w:t>
      </w:r>
    </w:p>
    <w:p w14:paraId="06E4F645"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Θέλω, όμως, να αναφερθώ και σε μία πολύ ενδιαφέρουσα έρευνα που ανακοινώθηκε σήμερα, που έκανε το Κέντρο Φιλελεύθερων Μελετών. Μελετάει ποια μέρα του χρόνου αποκτούν οι Έλληνες πολ</w:t>
      </w:r>
      <w:r>
        <w:rPr>
          <w:rFonts w:eastAsia="Times New Roman" w:cs="Times New Roman"/>
          <w:szCs w:val="24"/>
        </w:rPr>
        <w:t xml:space="preserve">ίτες τη φορολογική τους ελευθερία. Ανακοινώθηκε, λοιπόν, ότι το 2018 η μέρα φορολογικής ελευθερίας, δηλαδή η μέρα μέχρι την οποία οι Έλληνες εργάζονται για να πληρώσουν εισφορές και φόρους είναι </w:t>
      </w:r>
      <w:r>
        <w:rPr>
          <w:rFonts w:eastAsia="Times New Roman" w:cs="Times New Roman"/>
          <w:szCs w:val="24"/>
        </w:rPr>
        <w:t xml:space="preserve">η </w:t>
      </w:r>
      <w:r>
        <w:rPr>
          <w:rFonts w:eastAsia="Times New Roman" w:cs="Times New Roman"/>
          <w:szCs w:val="24"/>
        </w:rPr>
        <w:t xml:space="preserve">18 Ιουλίου. Το 2014 η αντίστοιχη μέρα ήταν 22 Ιουνίου. Άρα </w:t>
      </w:r>
      <w:r>
        <w:rPr>
          <w:rFonts w:eastAsia="Times New Roman" w:cs="Times New Roman"/>
          <w:szCs w:val="24"/>
        </w:rPr>
        <w:t>προσθέσατε έναν επιπλέον μήνα για τον οποίο εργάζονται οι Έλληνες για να πληρώσουν ασφαλιστικές εισφορές και φόρους.</w:t>
      </w:r>
    </w:p>
    <w:p w14:paraId="06E4F646"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Πολύ γρήγορα, μας κατηγορήσατε, κύριε Αντιπρόεδρε, ότι δεν έχουμε καταθέσει προτάσεις. Βέβαια να υπενθυμίσω ότι εσείς είστε η Κυβέρνηση και</w:t>
      </w:r>
      <w:r>
        <w:rPr>
          <w:rFonts w:eastAsia="Times New Roman" w:cs="Times New Roman"/>
          <w:szCs w:val="24"/>
        </w:rPr>
        <w:t xml:space="preserve"> εμείς είμαστε η Αξιωματική Αντιπολίτευση. </w:t>
      </w:r>
    </w:p>
    <w:p w14:paraId="06E4F647"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Θα γίνω πιο συγκεκριμένος. Τα στοιχεία για τις οφειλές κάθε επιχείρησης προς τις τράπεζες, το </w:t>
      </w:r>
      <w:r>
        <w:rPr>
          <w:rFonts w:eastAsia="Times New Roman" w:cs="Times New Roman"/>
          <w:szCs w:val="24"/>
        </w:rPr>
        <w:t>δ</w:t>
      </w:r>
      <w:r>
        <w:rPr>
          <w:rFonts w:eastAsia="Times New Roman" w:cs="Times New Roman"/>
          <w:szCs w:val="24"/>
        </w:rPr>
        <w:t>ημόσιο και τα ασφαλι</w:t>
      </w:r>
      <w:r>
        <w:rPr>
          <w:rFonts w:eastAsia="Times New Roman" w:cs="Times New Roman"/>
          <w:szCs w:val="24"/>
        </w:rPr>
        <w:lastRenderedPageBreak/>
        <w:t>στικά ταμεία πρέπει να συγκεντρώνονται στην υπάρχουσα ηλεκτρονική πλατφόρμα. Ο μεγαλύτερος πιστωτ</w:t>
      </w:r>
      <w:r>
        <w:rPr>
          <w:rFonts w:eastAsia="Times New Roman" w:cs="Times New Roman"/>
          <w:szCs w:val="24"/>
        </w:rPr>
        <w:t>ής σε αξία απαιτήσεων θα αναλαμβάνει την διαμόρφωση συγκεκριμένης πρότασης ρύθμισης με δόσεις και τυχόν κούρεμα οφειλών. Η πρόταση θα τίθεται σε ψηφοφορία και εφόσον υιοθετείται από την πλειοψηφία των πιστωτών θα ισχύει χωρίς να χρειάζεται επικύρωση στο δι</w:t>
      </w:r>
      <w:r>
        <w:rPr>
          <w:rFonts w:eastAsia="Times New Roman" w:cs="Times New Roman"/>
          <w:szCs w:val="24"/>
        </w:rPr>
        <w:t xml:space="preserve">καστήριο. </w:t>
      </w:r>
    </w:p>
    <w:p w14:paraId="06E4F648"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Με αυτόν τον τρόπο επιτυγχάνεται μ</w:t>
      </w:r>
      <w:r>
        <w:rPr>
          <w:rFonts w:eastAsia="Times New Roman" w:cs="Times New Roman"/>
          <w:szCs w:val="24"/>
        </w:rPr>
        <w:t>ί</w:t>
      </w:r>
      <w:r>
        <w:rPr>
          <w:rFonts w:eastAsia="Times New Roman" w:cs="Times New Roman"/>
          <w:szCs w:val="24"/>
        </w:rPr>
        <w:t xml:space="preserve">α ταχύτερη και λιγότερη γραφειοκρατική διαδικασία αφού απαιτεί λίγες εβδομάδες, προκειμένου να διαμορφωθεί η πρόταση ρύθμισης και να πραγματοποιηθεί η ψηφοφορία. </w:t>
      </w:r>
    </w:p>
    <w:p w14:paraId="06E4F649"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Αντίστοιχη ρύθμιση εισηγούμαστε για τις μεσαίες</w:t>
      </w:r>
      <w:r>
        <w:rPr>
          <w:rFonts w:eastAsia="Times New Roman" w:cs="Times New Roman"/>
          <w:szCs w:val="24"/>
        </w:rPr>
        <w:t xml:space="preserve"> και μεγάλες επιχειρήσεις. Η εκάστοτε επιχείρηση να καταθέτει αίτηση ρύθμισης στο αρμόδιο δικαστήριο, στο οποίο θα πρέπει να έχει συμφωνήσει τουλάχιστον το 50,1% των πιστωτών με βάση τη συνολική αξία των απαιτήσεων. Εφόσον τηρούνται όλες οι απαραίτητες προ</w:t>
      </w:r>
      <w:r>
        <w:rPr>
          <w:rFonts w:eastAsia="Times New Roman" w:cs="Times New Roman"/>
          <w:szCs w:val="24"/>
        </w:rPr>
        <w:t>ϋποθέσεις, το δικαστήριο να εκδίδει απόφαση ρύθ</w:t>
      </w:r>
      <w:r>
        <w:rPr>
          <w:rFonts w:eastAsia="Times New Roman" w:cs="Times New Roman"/>
          <w:szCs w:val="24"/>
        </w:rPr>
        <w:lastRenderedPageBreak/>
        <w:t xml:space="preserve">μισης, η οποία να είναι δεσμευτική για όλους τους πιστωτές, συμπεριλαμβανομένου του </w:t>
      </w:r>
      <w:r>
        <w:rPr>
          <w:rFonts w:eastAsia="Times New Roman" w:cs="Times New Roman"/>
          <w:szCs w:val="24"/>
        </w:rPr>
        <w:t>δ</w:t>
      </w:r>
      <w:r>
        <w:rPr>
          <w:rFonts w:eastAsia="Times New Roman" w:cs="Times New Roman"/>
          <w:szCs w:val="24"/>
        </w:rPr>
        <w:t xml:space="preserve">ημοσίου και των ασφαλιστικών ταμείων. </w:t>
      </w:r>
    </w:p>
    <w:p w14:paraId="06E4F64A"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Υ</w:t>
      </w:r>
      <w:r>
        <w:rPr>
          <w:rFonts w:eastAsia="Times New Roman" w:cs="Times New Roman"/>
          <w:szCs w:val="24"/>
        </w:rPr>
        <w:t>πάρχουν και άλλες λύσεις, κύριε Αντιπρόεδρε, όπως η συνολική αναμόρφωση της πτωχευτι</w:t>
      </w:r>
      <w:r>
        <w:rPr>
          <w:rFonts w:eastAsia="Times New Roman" w:cs="Times New Roman"/>
          <w:szCs w:val="24"/>
        </w:rPr>
        <w:t>κής διαδικασίας σε μ</w:t>
      </w:r>
      <w:r>
        <w:rPr>
          <w:rFonts w:eastAsia="Times New Roman" w:cs="Times New Roman"/>
          <w:szCs w:val="24"/>
        </w:rPr>
        <w:t>ί</w:t>
      </w:r>
      <w:r>
        <w:rPr>
          <w:rFonts w:eastAsia="Times New Roman" w:cs="Times New Roman"/>
          <w:szCs w:val="24"/>
        </w:rPr>
        <w:t xml:space="preserve">α κατεύθυνση που θα προσφέρει μια πραγματική δεύτερη ευκαιρία σε όσους γονάτισαν από τα βάρη στα χρόνια της κρίσης. </w:t>
      </w:r>
    </w:p>
    <w:p w14:paraId="06E4F64B"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Άρα τις προτάσεις μας τις έχουμε καταθέσει κανονικότατα. Το γεγονός ότι δεν τις έχετε αξιοποιήσει ακόμα μας προβληματί</w:t>
      </w:r>
      <w:r>
        <w:rPr>
          <w:rFonts w:eastAsia="Times New Roman" w:cs="Times New Roman"/>
          <w:szCs w:val="24"/>
        </w:rPr>
        <w:t>ζει. Ελπίζουμε, όμως, ότι πολύ σύντομα θα τις εφαρμόσουμε εμείς.</w:t>
      </w:r>
    </w:p>
    <w:p w14:paraId="06E4F64C" w14:textId="77777777" w:rsidR="007277CE" w:rsidRDefault="00471B0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E4F64D"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Δήμα.</w:t>
      </w:r>
    </w:p>
    <w:p w14:paraId="06E4F64E"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Αθανασίου.</w:t>
      </w:r>
    </w:p>
    <w:p w14:paraId="06E4F64F" w14:textId="77777777" w:rsidR="007277CE" w:rsidRDefault="00471B06">
      <w:pPr>
        <w:spacing w:line="600" w:lineRule="auto"/>
        <w:ind w:firstLine="720"/>
        <w:contextualSpacing/>
        <w:jc w:val="both"/>
        <w:rPr>
          <w:rFonts w:eastAsia="Times New Roman" w:cs="Times New Roman"/>
          <w:szCs w:val="24"/>
        </w:rPr>
      </w:pPr>
      <w:r w:rsidRPr="004356D0">
        <w:rPr>
          <w:rFonts w:eastAsia="Times New Roman" w:cs="Times New Roman"/>
          <w:b/>
          <w:szCs w:val="24"/>
        </w:rPr>
        <w:t>ΧΑΡΑΛΑΜΠΟΣ ΑΘΑΝΑΣΙΟΥ:</w:t>
      </w:r>
      <w:r>
        <w:rPr>
          <w:rFonts w:eastAsia="Times New Roman" w:cs="Times New Roman"/>
          <w:szCs w:val="24"/>
        </w:rPr>
        <w:t xml:space="preserve"> Κύριε Αντιπρόεδρε, πράγματι</w:t>
      </w:r>
      <w:r>
        <w:rPr>
          <w:rFonts w:eastAsia="Times New Roman" w:cs="Times New Roman"/>
          <w:szCs w:val="24"/>
        </w:rPr>
        <w:t xml:space="preserve"> το ζήτημα των κόκκινων δανείων, όπως τονίσατε, ήταν </w:t>
      </w:r>
      <w:r>
        <w:rPr>
          <w:rFonts w:eastAsia="Times New Roman" w:cs="Times New Roman"/>
          <w:szCs w:val="24"/>
        </w:rPr>
        <w:lastRenderedPageBreak/>
        <w:t xml:space="preserve">υπαρκτό, υπήρχε και επί των ημερών μας. Και, βεβαίως, το γνωρίζω πολύ καλά, όπως σας είπα και στην </w:t>
      </w:r>
      <w:proofErr w:type="spellStart"/>
      <w:r>
        <w:rPr>
          <w:rFonts w:eastAsia="Times New Roman" w:cs="Times New Roman"/>
          <w:szCs w:val="24"/>
        </w:rPr>
        <w:t>πρωτολογία</w:t>
      </w:r>
      <w:proofErr w:type="spellEnd"/>
      <w:r>
        <w:rPr>
          <w:rFonts w:eastAsia="Times New Roman" w:cs="Times New Roman"/>
          <w:szCs w:val="24"/>
        </w:rPr>
        <w:t>, γιατί το αντιμετωπίζαμε γιατί τότε ήμουν μέλος του Κυβερνητικού Συμβουλίου Διαχείρισης Ιδιωτ</w:t>
      </w:r>
      <w:r>
        <w:rPr>
          <w:rFonts w:eastAsia="Times New Roman" w:cs="Times New Roman"/>
          <w:szCs w:val="24"/>
        </w:rPr>
        <w:t xml:space="preserve">ικού Χρέους. Όμως, αυτό διογκώθηκε επί των ημερών σας και αυτό κυρίως οφείλεται όχι μόνο στα </w:t>
      </w:r>
      <w:r>
        <w:rPr>
          <w:rFonts w:eastAsia="Times New Roman" w:cs="Times New Roman"/>
          <w:szCs w:val="24"/>
          <w:lang w:val="en-US"/>
        </w:rPr>
        <w:t>capital</w:t>
      </w:r>
      <w:r w:rsidRPr="00FC4062">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αλλά και στις περιπλανήσεις και αναζητήσεις του κ. </w:t>
      </w:r>
      <w:proofErr w:type="spellStart"/>
      <w:r>
        <w:rPr>
          <w:rFonts w:eastAsia="Times New Roman" w:cs="Times New Roman"/>
          <w:szCs w:val="24"/>
        </w:rPr>
        <w:t>Βαρουφάκη</w:t>
      </w:r>
      <w:proofErr w:type="spellEnd"/>
      <w:r>
        <w:rPr>
          <w:rFonts w:eastAsia="Times New Roman" w:cs="Times New Roman"/>
          <w:szCs w:val="24"/>
        </w:rPr>
        <w:t>.</w:t>
      </w:r>
    </w:p>
    <w:p w14:paraId="06E4F650"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Τώρα ο εξωδικαστικός συμβιβασμός, βέβαια, κρίθηκε τελικά αρνητικά και από την ίδια </w:t>
      </w:r>
      <w:r>
        <w:rPr>
          <w:rFonts w:eastAsia="Times New Roman" w:cs="Times New Roman"/>
          <w:szCs w:val="24"/>
        </w:rPr>
        <w:t>την αγορά.</w:t>
      </w:r>
    </w:p>
    <w:p w14:paraId="06E4F651"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Σας θυμίζω ότι οι τράπεζες</w:t>
      </w:r>
      <w:r w:rsidRPr="00ED44A4">
        <w:rPr>
          <w:rFonts w:eastAsia="Times New Roman" w:cs="Times New Roman"/>
          <w:szCs w:val="24"/>
        </w:rPr>
        <w:t>,</w:t>
      </w:r>
      <w:r>
        <w:rPr>
          <w:rFonts w:eastAsia="Times New Roman" w:cs="Times New Roman"/>
          <w:szCs w:val="24"/>
        </w:rPr>
        <w:t xml:space="preserve"> όταν είδαν πού θα έμπλεκαν</w:t>
      </w:r>
      <w:r w:rsidRPr="00ED44A4">
        <w:rPr>
          <w:rFonts w:eastAsia="Times New Roman" w:cs="Times New Roman"/>
          <w:szCs w:val="24"/>
        </w:rPr>
        <w:t>,</w:t>
      </w:r>
      <w:r>
        <w:rPr>
          <w:rFonts w:eastAsia="Times New Roman" w:cs="Times New Roman"/>
          <w:szCs w:val="24"/>
        </w:rPr>
        <w:t xml:space="preserve"> προτίμησαν όπου μπορούσαν να αποφύγουν τη διαδικασία και να ρυθμίζουν</w:t>
      </w:r>
      <w:r w:rsidRPr="00ED44A4">
        <w:rPr>
          <w:rFonts w:eastAsia="Times New Roman" w:cs="Times New Roman"/>
          <w:szCs w:val="24"/>
        </w:rPr>
        <w:t>,</w:t>
      </w:r>
      <w:r>
        <w:rPr>
          <w:rFonts w:eastAsia="Times New Roman" w:cs="Times New Roman"/>
          <w:szCs w:val="24"/>
        </w:rPr>
        <w:t xml:space="preserve"> ει δυνατόν</w:t>
      </w:r>
      <w:r w:rsidRPr="00ED44A4">
        <w:rPr>
          <w:rFonts w:eastAsia="Times New Roman" w:cs="Times New Roman"/>
          <w:szCs w:val="24"/>
        </w:rPr>
        <w:t>,</w:t>
      </w:r>
      <w:r>
        <w:rPr>
          <w:rFonts w:eastAsia="Times New Roman" w:cs="Times New Roman"/>
          <w:szCs w:val="24"/>
        </w:rPr>
        <w:t xml:space="preserve"> διμερώς τα δάνειά τους με τους οφειλέτες.</w:t>
      </w:r>
    </w:p>
    <w:p w14:paraId="06E4F652"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αυτό, το οποίο έγινε νόμος του κράτους με τον νόμο που αναφέραμε, που εσείς ψηφίσατε, αποτελεί ομολογία αποτυχίας. Ήρθατε και προχωρήσατε σε δεκάδες παρεμβάσεις στον νόμο, αφού πλέον δεν μπορούσατε να ωραιοποιήσετε όλη την κατάσταση. </w:t>
      </w:r>
    </w:p>
    <w:p w14:paraId="06E4F653"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π</w:t>
      </w:r>
      <w:r>
        <w:rPr>
          <w:rFonts w:eastAsia="Times New Roman" w:cs="Times New Roman"/>
          <w:szCs w:val="24"/>
        </w:rPr>
        <w:t xml:space="preserve">ρέπει να πω ότι ορισμένες από τις ρυθμίσεις είναι θετικές και αυτό δεν μπορεί να το αρνηθεί κανείς, όπως, παραδείγματος χάριν, οι αλλαγές στις αμοιβές των συντονιστών που δεν είχαν κίνητρα να διεκπεραιώνουν γρήγορα τις υποθέσεις, καθώς και η κατάργηση της </w:t>
      </w:r>
      <w:r>
        <w:rPr>
          <w:rFonts w:eastAsia="Times New Roman" w:cs="Times New Roman"/>
          <w:szCs w:val="24"/>
        </w:rPr>
        <w:t xml:space="preserve">υποχρέωσης ανάρτηση δικαιολογητικών, ιδίως εκείνων που ήταν εύκολα να αναζητηθούν από το </w:t>
      </w:r>
      <w:r>
        <w:rPr>
          <w:rFonts w:eastAsia="Times New Roman" w:cs="Times New Roman"/>
          <w:szCs w:val="24"/>
          <w:lang w:val="en-US"/>
        </w:rPr>
        <w:t>T</w:t>
      </w:r>
      <w:r>
        <w:rPr>
          <w:rFonts w:eastAsia="Times New Roman" w:cs="Times New Roman"/>
          <w:szCs w:val="24"/>
          <w:lang w:val="en-GB"/>
        </w:rPr>
        <w:t>axis</w:t>
      </w:r>
      <w:r>
        <w:rPr>
          <w:rFonts w:eastAsia="Times New Roman" w:cs="Times New Roman"/>
          <w:szCs w:val="24"/>
        </w:rPr>
        <w:t xml:space="preserve"> και τα ασφαλιστικά ταμεία. </w:t>
      </w:r>
    </w:p>
    <w:p w14:paraId="06E4F654"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Όμως, φοβούμαι ότι πλέον είναι πολύ αργά, γιατί δεν ενισχύσατε τις υποδομές και τον ανθρώπινο παράγοντα, τους ανθρώπινους πόρους. Επι</w:t>
      </w:r>
      <w:r>
        <w:rPr>
          <w:rFonts w:eastAsia="Times New Roman" w:cs="Times New Roman"/>
          <w:szCs w:val="24"/>
        </w:rPr>
        <w:t xml:space="preserve">πλέον, η διαδικασία παραμένει γραφειοκρατική, η αίτηση δυσνόητη και ο τρόπος που ανταποκρίνεται το </w:t>
      </w:r>
      <w:r>
        <w:rPr>
          <w:rFonts w:eastAsia="Times New Roman" w:cs="Times New Roman"/>
          <w:szCs w:val="24"/>
        </w:rPr>
        <w:t>δ</w:t>
      </w:r>
      <w:r>
        <w:rPr>
          <w:rFonts w:eastAsia="Times New Roman" w:cs="Times New Roman"/>
          <w:szCs w:val="24"/>
        </w:rPr>
        <w:t xml:space="preserve">ημόσιο λόγω έλλειψης προσωπικού, όπως είπαμε, θα συνεχίσει να αποτελεί ανάχωμα για την επιτυχή εφαρμογή του μέτρου. </w:t>
      </w:r>
    </w:p>
    <w:p w14:paraId="06E4F655"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Για τους λόγους αυτούς -είπα και προηγο</w:t>
      </w:r>
      <w:r>
        <w:rPr>
          <w:rFonts w:eastAsia="Times New Roman" w:cs="Times New Roman"/>
          <w:szCs w:val="24"/>
        </w:rPr>
        <w:t>υμένως- δυστυχώς, θεωρώ ότι και με τη νέα εκδοχή, παρά τις τροποποιήσεις, θα οδηγηθεί σε αποτυχία και δεν θα φέρει τα αποτελέσματα, τα οποία όλοι θα προσδοκούσαμε.</w:t>
      </w:r>
    </w:p>
    <w:p w14:paraId="06E4F656"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Τώρα, όσον αφορά αυτό που είπατε, ότι δεν έχουμε προτάσεις, σας τις ανέφερα </w:t>
      </w:r>
      <w:r w:rsidRPr="009B4F12">
        <w:rPr>
          <w:rFonts w:eastAsia="Times New Roman" w:cs="Times New Roman"/>
          <w:szCs w:val="24"/>
        </w:rPr>
        <w:t xml:space="preserve">εν </w:t>
      </w:r>
      <w:proofErr w:type="spellStart"/>
      <w:r w:rsidRPr="009B4F12">
        <w:rPr>
          <w:rFonts w:eastAsia="Times New Roman" w:cs="Times New Roman"/>
          <w:szCs w:val="24"/>
        </w:rPr>
        <w:t>περιλήψει</w:t>
      </w:r>
      <w:proofErr w:type="spellEnd"/>
      <w:r>
        <w:rPr>
          <w:rFonts w:eastAsia="Times New Roman" w:cs="Times New Roman"/>
          <w:szCs w:val="24"/>
        </w:rPr>
        <w:t>. Τι</w:t>
      </w:r>
      <w:r>
        <w:rPr>
          <w:rFonts w:eastAsia="Times New Roman" w:cs="Times New Roman"/>
          <w:szCs w:val="24"/>
        </w:rPr>
        <w:t xml:space="preserve">ς ανέλυσα λίγο στην </w:t>
      </w:r>
      <w:proofErr w:type="spellStart"/>
      <w:r>
        <w:rPr>
          <w:rFonts w:eastAsia="Times New Roman" w:cs="Times New Roman"/>
          <w:szCs w:val="24"/>
        </w:rPr>
        <w:t>πρωτολογία</w:t>
      </w:r>
      <w:proofErr w:type="spellEnd"/>
      <w:r>
        <w:rPr>
          <w:rFonts w:eastAsia="Times New Roman" w:cs="Times New Roman"/>
          <w:szCs w:val="24"/>
        </w:rPr>
        <w:t xml:space="preserve"> μου και τις ανέφερε πριν από λίγο και ο κ. Μπούρας. </w:t>
      </w:r>
    </w:p>
    <w:p w14:paraId="06E4F657"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Τις αναφέρω περιληπτικά κατηγοριοποιώντας τες. Θα έπρεπε, λοιπόν, να υπάρχει, όπως σας είπα, κατηγοριοποίηση των πολιτών οφειλετών, να υπάρχει κατηγοριοποίηση των επιχειρήσ</w:t>
      </w:r>
      <w:r>
        <w:rPr>
          <w:rFonts w:eastAsia="Times New Roman" w:cs="Times New Roman"/>
          <w:szCs w:val="24"/>
        </w:rPr>
        <w:t xml:space="preserve">εων και κατηγοριοποίηση των χρεών. Συγκεκριμένα, χρέη προς το </w:t>
      </w:r>
      <w:r>
        <w:rPr>
          <w:rFonts w:eastAsia="Times New Roman" w:cs="Times New Roman"/>
          <w:szCs w:val="24"/>
        </w:rPr>
        <w:t>δ</w:t>
      </w:r>
      <w:r>
        <w:rPr>
          <w:rFonts w:eastAsia="Times New Roman" w:cs="Times New Roman"/>
          <w:szCs w:val="24"/>
        </w:rPr>
        <w:t>ημόσιο, χρέη προς τις τράπεζες, χρέη από επιχειρηματικό ή καταναλωτικό δάνειο.</w:t>
      </w:r>
    </w:p>
    <w:p w14:paraId="06E4F658"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Πάνω από όλα, κύριε Αντιπρόεδρε, χρειάζεται ενίσχυση των υποδομών και του ανθρώπινου δυναμικού για να έχουμε αποτε</w:t>
      </w:r>
      <w:r>
        <w:rPr>
          <w:rFonts w:eastAsia="Times New Roman" w:cs="Times New Roman"/>
          <w:szCs w:val="24"/>
        </w:rPr>
        <w:t>λέσματα.</w:t>
      </w:r>
    </w:p>
    <w:p w14:paraId="06E4F659"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sidRPr="003A1B6B">
        <w:rPr>
          <w:rFonts w:eastAsia="Times New Roman" w:cs="Times New Roman"/>
          <w:b/>
          <w:szCs w:val="24"/>
        </w:rPr>
        <w:t>:</w:t>
      </w:r>
      <w:r w:rsidRPr="003A1B6B">
        <w:rPr>
          <w:rFonts w:eastAsia="Times New Roman" w:cs="Times New Roman"/>
          <w:szCs w:val="24"/>
        </w:rPr>
        <w:t xml:space="preserve"> </w:t>
      </w:r>
      <w:r>
        <w:rPr>
          <w:rFonts w:eastAsia="Times New Roman" w:cs="Times New Roman"/>
          <w:szCs w:val="24"/>
        </w:rPr>
        <w:t>Ευχαριστούμε τον κ. Αθανασίου.</w:t>
      </w:r>
    </w:p>
    <w:p w14:paraId="06E4F65A"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Βεσυρόπουλε</w:t>
      </w:r>
      <w:proofErr w:type="spellEnd"/>
      <w:r>
        <w:rPr>
          <w:rFonts w:eastAsia="Times New Roman" w:cs="Times New Roman"/>
          <w:szCs w:val="24"/>
        </w:rPr>
        <w:t>, έχετε τον λόγο.</w:t>
      </w:r>
    </w:p>
    <w:p w14:paraId="06E4F65B"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b/>
          <w:szCs w:val="24"/>
        </w:rPr>
        <w:t>ΑΠΟΣΤΟΛΟΣ ΒΕΣΥΡΟΠΟΥΛΟΣ</w:t>
      </w:r>
      <w:r w:rsidRPr="003A1B6B">
        <w:rPr>
          <w:rFonts w:eastAsia="Times New Roman" w:cs="Times New Roman"/>
          <w:b/>
          <w:szCs w:val="24"/>
        </w:rPr>
        <w:t>:</w:t>
      </w:r>
      <w:r>
        <w:rPr>
          <w:rFonts w:eastAsia="Times New Roman" w:cs="Times New Roman"/>
          <w:szCs w:val="24"/>
        </w:rPr>
        <w:t xml:space="preserve"> Ευχαριστώ, κύριε Πρόεδρε.</w:t>
      </w:r>
    </w:p>
    <w:p w14:paraId="06E4F65C"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δεν νομίζω ότι οι απαντήσεις του κυρίου Υπουργού έπεισαν κάποιους ότι</w:t>
      </w:r>
      <w:r>
        <w:rPr>
          <w:rFonts w:eastAsia="Times New Roman" w:cs="Times New Roman"/>
          <w:szCs w:val="24"/>
        </w:rPr>
        <w:t xml:space="preserve"> η Κυβέρνηση </w:t>
      </w:r>
      <w:r>
        <w:rPr>
          <w:rFonts w:eastAsia="Times New Roman" w:cs="Times New Roman"/>
          <w:szCs w:val="24"/>
        </w:rPr>
        <w:lastRenderedPageBreak/>
        <w:t>έχει αντιληφθεί το μέγεθος του προβλήματος. Αποδεικνύεται ότι η Κυβέρνηση δεν έχει πρόταση που να συνιστά ουσιαστική και ορθολογική αντιμετώπιση του προβλήματος του ιδιωτικού χρέους.</w:t>
      </w:r>
    </w:p>
    <w:p w14:paraId="06E4F65D"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Θα μπορούσατε, όταν νομοθετούσατε, να είχατε θεσμοθετήσει τη</w:t>
      </w:r>
      <w:r>
        <w:rPr>
          <w:rFonts w:eastAsia="Times New Roman" w:cs="Times New Roman"/>
          <w:szCs w:val="24"/>
        </w:rPr>
        <w:t xml:space="preserve"> διαμεσολάβηση που θα συνδεόταν με ένα δεσμευτικό πλαίσιο και περιεχόμενο, ιδιαίτερα για τις περιπτώσεις που ο οφειλέτης είχε ένα μεγάλο μέρος των οφειλετών του σε έναν μόνο πιστωτή και η συμφωνία μεταξύ τους, που θα προκύπτει από τη διαμεσολάβηση, να κατα</w:t>
      </w:r>
      <w:r>
        <w:rPr>
          <w:rFonts w:eastAsia="Times New Roman" w:cs="Times New Roman"/>
          <w:szCs w:val="24"/>
        </w:rPr>
        <w:t>τίθεται με μ</w:t>
      </w:r>
      <w:r>
        <w:rPr>
          <w:rFonts w:eastAsia="Times New Roman" w:cs="Times New Roman"/>
          <w:szCs w:val="24"/>
        </w:rPr>
        <w:t>ί</w:t>
      </w:r>
      <w:r>
        <w:rPr>
          <w:rFonts w:eastAsia="Times New Roman" w:cs="Times New Roman"/>
          <w:szCs w:val="24"/>
        </w:rPr>
        <w:t xml:space="preserve">α απλή διαδικασία στη </w:t>
      </w:r>
      <w:r>
        <w:rPr>
          <w:rFonts w:eastAsia="Times New Roman" w:cs="Times New Roman"/>
          <w:szCs w:val="24"/>
        </w:rPr>
        <w:t>γ</w:t>
      </w:r>
      <w:r>
        <w:rPr>
          <w:rFonts w:eastAsia="Times New Roman" w:cs="Times New Roman"/>
          <w:szCs w:val="24"/>
        </w:rPr>
        <w:t xml:space="preserve">ραμματεία του </w:t>
      </w:r>
      <w:r>
        <w:rPr>
          <w:rFonts w:eastAsia="Times New Roman" w:cs="Times New Roman"/>
          <w:szCs w:val="24"/>
        </w:rPr>
        <w:t>δ</w:t>
      </w:r>
      <w:r>
        <w:rPr>
          <w:rFonts w:eastAsia="Times New Roman" w:cs="Times New Roman"/>
          <w:szCs w:val="24"/>
        </w:rPr>
        <w:t>ικαστηρίου και όχι να ακολουθείται αυτή η χρονοβόρος δικαστική διαδικασία.</w:t>
      </w:r>
    </w:p>
    <w:p w14:paraId="06E4F65E"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Η Νέα Δημοκρατία έχει προτάσεις και το αποδεικνύει. Για εμάς κυρίαρχο και πρωταρχικό μέλημα είναι να υπάρξει ουσιαστική εξωδικαστι</w:t>
      </w:r>
      <w:r>
        <w:rPr>
          <w:rFonts w:eastAsia="Times New Roman" w:cs="Times New Roman"/>
          <w:szCs w:val="24"/>
        </w:rPr>
        <w:t xml:space="preserve">κή ρύθμιση χρεών για τους μικρούς και μεσαίους επιχειρηματίες, τους ελεύθερους επαγγελματίες και τους αγρότες. Για τις μεγαλύτερες επιχειρήσεις η δική μας κατεύθυνση είναι μια ταχεία και ευέλικτη διαδικασία που δεν θα καθυστερεί. Εμείς πιστεύουμε ότι στην </w:t>
      </w:r>
      <w:r>
        <w:rPr>
          <w:rFonts w:eastAsia="Times New Roman" w:cs="Times New Roman"/>
          <w:szCs w:val="24"/>
        </w:rPr>
        <w:t xml:space="preserve">ηλεκτρονική πλατφόρμα θα πρέπει να </w:t>
      </w:r>
      <w:r>
        <w:rPr>
          <w:rFonts w:eastAsia="Times New Roman" w:cs="Times New Roman"/>
          <w:szCs w:val="24"/>
        </w:rPr>
        <w:lastRenderedPageBreak/>
        <w:t xml:space="preserve">συγκεντρώνονται τα στοιχεία για τις οφειλές κάθε επιχείρησης ή ελεύθερου επαγγελματία προς τις τράπεζες, το </w:t>
      </w:r>
      <w:r>
        <w:rPr>
          <w:rFonts w:eastAsia="Times New Roman" w:cs="Times New Roman"/>
          <w:szCs w:val="24"/>
        </w:rPr>
        <w:t>δ</w:t>
      </w:r>
      <w:r>
        <w:rPr>
          <w:rFonts w:eastAsia="Times New Roman" w:cs="Times New Roman"/>
          <w:szCs w:val="24"/>
        </w:rPr>
        <w:t xml:space="preserve">ημόσιο και τα ασφαλιστικά ταμεία. Αυτός που θα είναι ο μεγαλύτερος πιστωτής, δηλαδή σε αυτόν που θα υπάρχουν οι </w:t>
      </w:r>
      <w:r>
        <w:rPr>
          <w:rFonts w:eastAsia="Times New Roman" w:cs="Times New Roman"/>
          <w:szCs w:val="24"/>
        </w:rPr>
        <w:t>μεγαλύτερες οφειλές, θα αναλαμβάνει να διαμορφώσει συγκεκριμένη πρόταση ρύθμισης που δεν θα περιλαμβάνει μόνο δόσεις, αλλά και διαγραφή οφειλών.</w:t>
      </w:r>
    </w:p>
    <w:p w14:paraId="06E4F65F"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Η πρόταση αυτή θα τίθεται σε ψηφοφορία και εφόσον την υιοθετεί η πλειοψηφία των πιστωτών, θα ισχύει χωρίς να χρ</w:t>
      </w:r>
      <w:r>
        <w:rPr>
          <w:rFonts w:eastAsia="Times New Roman" w:cs="Times New Roman"/>
          <w:szCs w:val="24"/>
        </w:rPr>
        <w:t>ειάζεται να υπάρχει απόφαση δικαστηρίου. Με αυτόν τον τρόπο έχουμε τη συμμετοχή όλων των πιστωτών στη διαδικασία, αλλά κυρίως έχουμε αποτελέσματα. Αυτός είναι ο ορισμός του εξωδικαστικού συμβιβασμού, που σημαίνει ταχείες, ευέλικτες και αποτελεσματικές διαδ</w:t>
      </w:r>
      <w:r>
        <w:rPr>
          <w:rFonts w:eastAsia="Times New Roman" w:cs="Times New Roman"/>
          <w:szCs w:val="24"/>
        </w:rPr>
        <w:t xml:space="preserve">ικασίες, γιατί η εμπλοκή με τις δικαστικές διαδικασίες δεν καλύπτει αυτά τα </w:t>
      </w:r>
      <w:proofErr w:type="spellStart"/>
      <w:r>
        <w:rPr>
          <w:rFonts w:eastAsia="Times New Roman" w:cs="Times New Roman"/>
          <w:szCs w:val="24"/>
        </w:rPr>
        <w:t>προαπαιτούμενα</w:t>
      </w:r>
      <w:proofErr w:type="spellEnd"/>
      <w:r>
        <w:rPr>
          <w:rFonts w:eastAsia="Times New Roman" w:cs="Times New Roman"/>
          <w:szCs w:val="24"/>
        </w:rPr>
        <w:t>.</w:t>
      </w:r>
    </w:p>
    <w:p w14:paraId="06E4F660"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τις μεγάλες επιχειρήσεις, εμείς πιστεύουμε ότι κάθε επιχείρηση αυτού του μεγέθους θα πρέπει να υποβάλλει </w:t>
      </w:r>
      <w:r>
        <w:rPr>
          <w:rFonts w:eastAsia="Times New Roman" w:cs="Times New Roman"/>
          <w:szCs w:val="24"/>
        </w:rPr>
        <w:lastRenderedPageBreak/>
        <w:t>αίτηση ρύθμισης των οφειλών της στο αρμόδιο δ</w:t>
      </w:r>
      <w:r>
        <w:rPr>
          <w:rFonts w:eastAsia="Times New Roman" w:cs="Times New Roman"/>
          <w:szCs w:val="24"/>
        </w:rPr>
        <w:t>ικαστήριο, η οποία, όμως, θα πρέπει να συγκεντρώνει τη σύμφωνη γνώμη του 50,1% των πιστωτών.</w:t>
      </w:r>
    </w:p>
    <w:p w14:paraId="06E4F661"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Εφόσον τηρούνται όλες οι προϋποθέσεις, το δικαστήριο θα εκδίδει άμεσα την απόφαση για τη ρύθμιση των οφειλών της επιχείρησης. Η απόφαση αυτή θα είναι δεσμευτική γι</w:t>
      </w:r>
      <w:r>
        <w:rPr>
          <w:rFonts w:eastAsia="Times New Roman" w:cs="Times New Roman"/>
          <w:szCs w:val="24"/>
        </w:rPr>
        <w:t xml:space="preserve">α όλους τους πιστωτές είτε πρόκειται για δημόσιο είτε για τράπεζα είτε για ιδιώτες. Η επιχείρηση, της οποίας τα χρέη θα ρυθμίζονται με αυτή τη διαδικασία, θα αναλαμβάνει την υποχρέωση να εξοφλήσει τους </w:t>
      </w:r>
      <w:proofErr w:type="spellStart"/>
      <w:r>
        <w:rPr>
          <w:rFonts w:eastAsia="Times New Roman" w:cs="Times New Roman"/>
          <w:szCs w:val="24"/>
        </w:rPr>
        <w:t>εργαζόμενούς</w:t>
      </w:r>
      <w:proofErr w:type="spellEnd"/>
      <w:r>
        <w:rPr>
          <w:rFonts w:eastAsia="Times New Roman" w:cs="Times New Roman"/>
          <w:szCs w:val="24"/>
        </w:rPr>
        <w:t xml:space="preserve"> της. </w:t>
      </w:r>
    </w:p>
    <w:p w14:paraId="06E4F662"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Ελπίζω ο κύριος Υπουργός στη δευτερ</w:t>
      </w:r>
      <w:r>
        <w:rPr>
          <w:rFonts w:eastAsia="Times New Roman" w:cs="Times New Roman"/>
          <w:szCs w:val="24"/>
        </w:rPr>
        <w:t>ολογία του να έχει μία καλύτερη απάντηση απέναντι σε αυτές τις προτάσεις της Νέας Δημοκρατίας, που διαφοροποιείται από το τετριμμένο «δεν μας αφήνει η τρόικα ή οι θεσμοί», ιδιαίτερα τώρα που υποτίθεται ότι απελευθερώσατε τη χώρα από τον ασφυκτικό έλεγχο, ό</w:t>
      </w:r>
      <w:r>
        <w:rPr>
          <w:rFonts w:eastAsia="Times New Roman" w:cs="Times New Roman"/>
          <w:szCs w:val="24"/>
        </w:rPr>
        <w:t xml:space="preserve">πως λέτε. </w:t>
      </w:r>
    </w:p>
    <w:p w14:paraId="06E4F663"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Κυβέρνηση δεν έχει αντιληφθεί το μέγεθος του προβλήματος στο ιδιωτικό χρέος. Αυτό είναι ένα πρόβλημα που δεν αντιμετωπίζεται με γραβάτες, τη </w:t>
      </w:r>
      <w:r>
        <w:rPr>
          <w:rFonts w:eastAsia="Times New Roman" w:cs="Times New Roman"/>
          <w:szCs w:val="24"/>
        </w:rPr>
        <w:lastRenderedPageBreak/>
        <w:t xml:space="preserve">στιγμή μάλιστα που μετατρέπεται σε θηλιά στο λαιμό χιλιάδων ανθρώπων. </w:t>
      </w:r>
      <w:r>
        <w:rPr>
          <w:rFonts w:eastAsia="Times New Roman" w:cs="Times New Roman"/>
          <w:szCs w:val="24"/>
        </w:rPr>
        <w:t>Αυτό είναι ένα πρόβλημα που απαιτεί σχέδιο, αλλά και μία σοβαρή και ισχυρή κυβέρνηση και αυτή είναι μόνο η επόμενη κυβέρνηση της Νέας Δημοκρατίας.</w:t>
      </w:r>
    </w:p>
    <w:p w14:paraId="06E4F664"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Ο χρόνος σας, κυρίες και κύριοι της Κυβέρνησης, δεν έχει απλά τελειώσει. Έχετε τελειώσει εσείς οι ίδιοι στη σ</w:t>
      </w:r>
      <w:r>
        <w:rPr>
          <w:rFonts w:eastAsia="Times New Roman" w:cs="Times New Roman"/>
          <w:szCs w:val="24"/>
        </w:rPr>
        <w:t>υνείδηση των πολιτών!</w:t>
      </w:r>
    </w:p>
    <w:p w14:paraId="06E4F665"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6E4F666" w14:textId="77777777" w:rsidR="007277CE" w:rsidRDefault="00471B06">
      <w:pPr>
        <w:spacing w:line="600" w:lineRule="auto"/>
        <w:ind w:firstLine="720"/>
        <w:contextualSpacing/>
        <w:jc w:val="center"/>
        <w:rPr>
          <w:rFonts w:eastAsia="Times New Roman" w:cs="Times New Roman"/>
          <w:szCs w:val="24"/>
        </w:rPr>
      </w:pPr>
      <w:r w:rsidRPr="004C44BD">
        <w:rPr>
          <w:rFonts w:eastAsia="Times New Roman" w:cs="Times New Roman"/>
          <w:szCs w:val="24"/>
        </w:rPr>
        <w:t>(Χειροκροτήματα από την πτέρυγα της Νέας Δημοκρατίας)</w:t>
      </w:r>
    </w:p>
    <w:p w14:paraId="06E4F667" w14:textId="77777777" w:rsidR="007277CE" w:rsidRDefault="00471B06">
      <w:pPr>
        <w:spacing w:line="600" w:lineRule="auto"/>
        <w:ind w:firstLine="720"/>
        <w:contextualSpacing/>
        <w:jc w:val="both"/>
        <w:rPr>
          <w:rFonts w:eastAsia="Times New Roman" w:cs="Times New Roman"/>
          <w:szCs w:val="24"/>
        </w:rPr>
      </w:pPr>
      <w:r w:rsidRPr="00641445">
        <w:rPr>
          <w:rFonts w:eastAsia="Times New Roman" w:cs="Times New Roman"/>
          <w:b/>
          <w:szCs w:val="24"/>
        </w:rPr>
        <w:t>ΠΡΟΕΔΡΕΥΩΝ (</w:t>
      </w:r>
      <w:r>
        <w:rPr>
          <w:rFonts w:eastAsia="Times New Roman" w:cs="Times New Roman"/>
          <w:b/>
          <w:szCs w:val="24"/>
        </w:rPr>
        <w:t>Μάριος Γεωργιάδης</w:t>
      </w:r>
      <w:r w:rsidRPr="00641445">
        <w:rPr>
          <w:rFonts w:eastAsia="Times New Roman" w:cs="Times New Roman"/>
          <w:b/>
          <w:szCs w:val="24"/>
        </w:rPr>
        <w:t>):</w:t>
      </w:r>
      <w:r>
        <w:rPr>
          <w:rFonts w:eastAsia="Times New Roman" w:cs="Times New Roman"/>
          <w:szCs w:val="24"/>
        </w:rPr>
        <w:t xml:space="preserve"> Ευχαριστούμε τον κ. </w:t>
      </w:r>
      <w:proofErr w:type="spellStart"/>
      <w:r>
        <w:rPr>
          <w:rFonts w:eastAsia="Times New Roman" w:cs="Times New Roman"/>
          <w:szCs w:val="24"/>
        </w:rPr>
        <w:t>Βεσυρόπουλο</w:t>
      </w:r>
      <w:proofErr w:type="spellEnd"/>
      <w:r>
        <w:rPr>
          <w:rFonts w:eastAsia="Times New Roman" w:cs="Times New Roman"/>
          <w:szCs w:val="24"/>
        </w:rPr>
        <w:t>.</w:t>
      </w:r>
    </w:p>
    <w:p w14:paraId="06E4F668"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Μπουκώρος</w:t>
      </w:r>
      <w:proofErr w:type="spellEnd"/>
      <w:r>
        <w:rPr>
          <w:rFonts w:eastAsia="Times New Roman" w:cs="Times New Roman"/>
          <w:szCs w:val="24"/>
        </w:rPr>
        <w:t xml:space="preserve"> έχει τον λόγο για τρία λεπτά.</w:t>
      </w:r>
    </w:p>
    <w:p w14:paraId="06E4F669" w14:textId="77777777" w:rsidR="007277CE" w:rsidRDefault="00471B06">
      <w:pPr>
        <w:spacing w:line="600" w:lineRule="auto"/>
        <w:ind w:firstLine="720"/>
        <w:contextualSpacing/>
        <w:jc w:val="both"/>
        <w:rPr>
          <w:rFonts w:eastAsia="Times New Roman" w:cs="Times New Roman"/>
          <w:szCs w:val="24"/>
        </w:rPr>
      </w:pPr>
      <w:r w:rsidRPr="00CF5C15">
        <w:rPr>
          <w:rFonts w:eastAsia="Times New Roman" w:cs="Times New Roman"/>
          <w:b/>
          <w:szCs w:val="24"/>
        </w:rPr>
        <w:t>ΧΡΗΣΤΟΣ ΜΠΟΥΚΩΡΟΣ:</w:t>
      </w:r>
      <w:r>
        <w:rPr>
          <w:rFonts w:eastAsia="Times New Roman" w:cs="Times New Roman"/>
          <w:szCs w:val="24"/>
        </w:rPr>
        <w:t xml:space="preserve"> Κύριε Αντιπρόεδρε, ειλικρινά από εσά</w:t>
      </w:r>
      <w:r>
        <w:rPr>
          <w:rFonts w:eastAsia="Times New Roman" w:cs="Times New Roman"/>
          <w:szCs w:val="24"/>
        </w:rPr>
        <w:t xml:space="preserve">ς θα περίμενα να ξεφύγετε από την πεπατημένη άλλων Υπουργών. Αυτά που μας είπατε ως δικαιολογία σήμερα, μπορούσαν να τα πουν πιο νέοι Υπουργοί. Τα ακούμε συνεχώς με την αφορμή άλλων συζητήσεων για άλλα νομοσχέδια. </w:t>
      </w:r>
    </w:p>
    <w:p w14:paraId="06E4F66A"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lastRenderedPageBreak/>
        <w:t>Εσείς όμως υπήρξατε ένα από τα σοβαρότερα</w:t>
      </w:r>
      <w:r>
        <w:rPr>
          <w:rFonts w:eastAsia="Times New Roman" w:cs="Times New Roman"/>
          <w:szCs w:val="24"/>
        </w:rPr>
        <w:t xml:space="preserve"> στελέχη, έστω και βραχύβιων κυβερνήσεων συνεργασίας στο παρελθόν και θέλω να πιστεύω ότι είστε και από τα πλέον σοβαρά στελέχη της σημερινής Κυβέρνησης ή μάλλον το πιστεύω. Όμως, το να ανακαλύπτετε εχθρούς στο τραπεζικό σύστημα στο οποίο αναφέρθηκα εγώ κα</w:t>
      </w:r>
      <w:r>
        <w:rPr>
          <w:rFonts w:eastAsia="Times New Roman" w:cs="Times New Roman"/>
          <w:szCs w:val="24"/>
        </w:rPr>
        <w:t xml:space="preserve">ι στις προηγούμενες κυβερνήσεις, δεν προσφέρει τίποτε στη σημερινή συζήτηση. </w:t>
      </w:r>
    </w:p>
    <w:p w14:paraId="06E4F66B"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Και ξέρετε ποια είναι η ειδοποιός διαφορά μας, κύριε Αντιπρόεδρε; Ότι η προηγούμενη Κυβέρνηση είχε μία Αντιπολίτευση στα κάγκελα να υπόσχεται ότι θα χαρίσει τα στεγαστικά δάνεια,</w:t>
      </w:r>
      <w:r>
        <w:rPr>
          <w:rFonts w:eastAsia="Times New Roman" w:cs="Times New Roman"/>
          <w:szCs w:val="24"/>
        </w:rPr>
        <w:t xml:space="preserve"> τα επιχειρηματικά δάνεια, τις οφειλές προς τα ασφαλιστικά ταμεία, τα διόδια, τον ΕΝΦΙΑ. Είχατε υποσχεθεί τα πάντα. Φυσικό επακόλουθο αυτών των υποσχέσεων ήταν ο κόσμος να μην προσέρχεται να πληρώσει.</w:t>
      </w:r>
    </w:p>
    <w:p w14:paraId="06E4F66C"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Σήμερα έχετε μία Αντιπολίτευση που σας κάνει προτάσεις,</w:t>
      </w:r>
      <w:r>
        <w:rPr>
          <w:rFonts w:eastAsia="Times New Roman" w:cs="Times New Roman"/>
          <w:szCs w:val="24"/>
        </w:rPr>
        <w:t xml:space="preserve"> κύριε Αντιπρόεδρε. Σας λέει, απλοποιήστε το σύστημα, μειώστε τα δικαιολογητικά. Δώστε τη δυνατότητα στον οφειλέτη να ρυθμίζει τις οφειλές του είτε προς το τραπεζικό σύστημα είτε </w:t>
      </w:r>
      <w:r>
        <w:rPr>
          <w:rFonts w:eastAsia="Times New Roman" w:cs="Times New Roman"/>
          <w:szCs w:val="24"/>
        </w:rPr>
        <w:lastRenderedPageBreak/>
        <w:t>προς το δημόσιο. Κάντε το πιο ευέλικτο. Δεν είναι αυτές προτάσεις; Είναι προτ</w:t>
      </w:r>
      <w:r>
        <w:rPr>
          <w:rFonts w:eastAsia="Times New Roman" w:cs="Times New Roman"/>
          <w:szCs w:val="24"/>
        </w:rPr>
        <w:t>άσεις και μάλιστα εφαρμόσιμες.</w:t>
      </w:r>
    </w:p>
    <w:p w14:paraId="06E4F66D"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Μας είπατε «εσείς δημιουργήσατε το πρόβλημα». Και πώς δίνονταν τα δάνεια; Με ποια θαλασσοδάνεια, κύριε Αντιπρόεδρε ασχολήθηκε η Κυβέρνησή σας τα τελευταία τρεισήμισι χρόνια; Μόνο με τα δάνεια των </w:t>
      </w:r>
      <w:r>
        <w:rPr>
          <w:rFonts w:eastAsia="Times New Roman" w:cs="Times New Roman"/>
          <w:szCs w:val="24"/>
        </w:rPr>
        <w:t>κ</w:t>
      </w:r>
      <w:r>
        <w:rPr>
          <w:rFonts w:eastAsia="Times New Roman" w:cs="Times New Roman"/>
          <w:szCs w:val="24"/>
        </w:rPr>
        <w:t>ομμάτων που είναι 400 εκατομ</w:t>
      </w:r>
      <w:r>
        <w:rPr>
          <w:rFonts w:eastAsia="Times New Roman" w:cs="Times New Roman"/>
          <w:szCs w:val="24"/>
        </w:rPr>
        <w:t xml:space="preserve">μύρια στο σύνολο. Δεν είναι ασήμαντο ποσό, αλλά γιατί έγινε αυτό; Για να δουλεύει ο προπαγανδιστικός σας μηχανισμός. </w:t>
      </w:r>
    </w:p>
    <w:p w14:paraId="06E4F66E"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Κάνατε κάποια έρευνα να δείτε αν έχουν δοθεί θαλασσοδάνεια -που σας λέω ότι έχουν δοθεί- χωρίς εμπράγματες εγγυήσεις; Ποια είναι τα αποτελ</w:t>
      </w:r>
      <w:r>
        <w:rPr>
          <w:rFonts w:eastAsia="Times New Roman" w:cs="Times New Roman"/>
          <w:szCs w:val="24"/>
        </w:rPr>
        <w:t xml:space="preserve">έσματα; Ακριβώς τα ίδια με τον έλεγχο των εμβασμάτων του εξωτερικού. Μηδενικά. Αυτή είναι η διαφορά μας, ότι εμείς κάνουμε γόνιμη και παραγωγική αντιπολίτευση και εσείς κάνετε –όχι εσείς προσωπικά, τα στελέχη του </w:t>
      </w:r>
      <w:r>
        <w:rPr>
          <w:rFonts w:eastAsia="Times New Roman" w:cs="Times New Roman"/>
          <w:szCs w:val="24"/>
        </w:rPr>
        <w:t>κ</w:t>
      </w:r>
      <w:r>
        <w:rPr>
          <w:rFonts w:eastAsia="Times New Roman" w:cs="Times New Roman"/>
          <w:szCs w:val="24"/>
        </w:rPr>
        <w:t>όμματός σας- έξαλλη αντιπολίτευση και αυτό</w:t>
      </w:r>
      <w:r>
        <w:rPr>
          <w:rFonts w:eastAsia="Times New Roman" w:cs="Times New Roman"/>
          <w:szCs w:val="24"/>
        </w:rPr>
        <w:t xml:space="preserve"> έχει αποτύπωμα στην οικονομία. </w:t>
      </w:r>
    </w:p>
    <w:p w14:paraId="06E4F66F"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Δεν ακούσατε τον κ. </w:t>
      </w:r>
      <w:proofErr w:type="spellStart"/>
      <w:r>
        <w:rPr>
          <w:rFonts w:eastAsia="Times New Roman" w:cs="Times New Roman"/>
          <w:szCs w:val="24"/>
        </w:rPr>
        <w:t>Δένδια</w:t>
      </w:r>
      <w:proofErr w:type="spellEnd"/>
      <w:r>
        <w:rPr>
          <w:rFonts w:eastAsia="Times New Roman" w:cs="Times New Roman"/>
          <w:szCs w:val="24"/>
        </w:rPr>
        <w:t xml:space="preserve">; Δέκα δισεκατομμύρια αυξήθηκαν τα κόκκινα δάνεια στο τραπεζικό σύστημα επί των ημερών σας. Δεν ακούσατε τον κ. Δήμα; Είκοσι πέντε δισεκατομμύρια </w:t>
      </w:r>
      <w:r>
        <w:rPr>
          <w:rFonts w:eastAsia="Times New Roman" w:cs="Times New Roman"/>
          <w:szCs w:val="24"/>
        </w:rPr>
        <w:lastRenderedPageBreak/>
        <w:t>αυξήθηκαν οι οφειλές των Ελλήνων προς το δημόσιο επ</w:t>
      </w:r>
      <w:r>
        <w:rPr>
          <w:rFonts w:eastAsia="Times New Roman" w:cs="Times New Roman"/>
          <w:szCs w:val="24"/>
        </w:rPr>
        <w:t xml:space="preserve">ί των δικών σας ημερών. Σύνολο, τριάντα πέντε δισεκατομμύρια. Δηλαδή, εάν κυβερνούσατε είκοσι χρόνια, που κυβέρνησε η Νέα Δημοκρατία στη Μεταπολίτευση, κύριε Αντιπρόεδρε, πού θα είχαν φτάσει αυτοί οι αριθμοί, για να δούμε και τις αναλογικές ευθύνες; Διότι </w:t>
      </w:r>
      <w:r>
        <w:rPr>
          <w:rFonts w:eastAsia="Times New Roman" w:cs="Times New Roman"/>
          <w:szCs w:val="24"/>
        </w:rPr>
        <w:t xml:space="preserve">δεν είστε πλέον μία καινούργια Κυβέρνηση. Κυβερνάτε τον τόπο τρεισήμισι χρόνια. </w:t>
      </w:r>
    </w:p>
    <w:p w14:paraId="06E4F670"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Β</w:t>
      </w:r>
      <w:r>
        <w:rPr>
          <w:rFonts w:eastAsia="Times New Roman" w:cs="Times New Roman"/>
          <w:szCs w:val="24"/>
        </w:rPr>
        <w:t>εβαίως όλα αυτά τα κόκκινα δάνεια αυξήθηκαν μετά την παγκόσμια οικονομική κρίση το 2008. Μέχρι τότε δίνονταν δάνεια, δίνονταν και κάποια θαλασσοδάνεια, γιατί το σύστημα πάντα</w:t>
      </w:r>
      <w:r>
        <w:rPr>
          <w:rFonts w:eastAsia="Times New Roman" w:cs="Times New Roman"/>
          <w:szCs w:val="24"/>
        </w:rPr>
        <w:t xml:space="preserve"> είχε αδυναμίες. Όλοι το αποδεχόμαστε. Όμως τα μη εξυπηρετούμενα δάνεια ήταν κοντά στον ευρωπαϊκό μέσο όρο.</w:t>
      </w:r>
    </w:p>
    <w:p w14:paraId="06E4F671"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Τελικά εμείς κάνουμε προτάσεις και εσείς ως Αντιπολίτευση δίνατε υποσχέσεις και ως Κυβέρνηση κατηγορείτε τους πολιτικούς σας αντιπάλους. Αυτό είναι,</w:t>
      </w:r>
      <w:r>
        <w:rPr>
          <w:rFonts w:eastAsia="Times New Roman" w:cs="Times New Roman"/>
          <w:szCs w:val="24"/>
        </w:rPr>
        <w:t xml:space="preserve"> σχηματικά.</w:t>
      </w:r>
    </w:p>
    <w:p w14:paraId="06E4F672"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Τέλος, για τα </w:t>
      </w:r>
      <w:proofErr w:type="spellStart"/>
      <w:r>
        <w:rPr>
          <w:rFonts w:eastAsia="Times New Roman" w:cs="Times New Roman"/>
          <w:szCs w:val="24"/>
        </w:rPr>
        <w:t>Ζάππεια</w:t>
      </w:r>
      <w:proofErr w:type="spellEnd"/>
      <w:r>
        <w:rPr>
          <w:rFonts w:eastAsia="Times New Roman" w:cs="Times New Roman"/>
          <w:szCs w:val="24"/>
        </w:rPr>
        <w:t xml:space="preserve">, κύριε Υπουργέ, εγώ θα σας πω μια κουβέντα. Μου προκαλεί μεγάλη εντύπωση το γεγονός ότι </w:t>
      </w:r>
      <w:proofErr w:type="spellStart"/>
      <w:r>
        <w:rPr>
          <w:rFonts w:eastAsia="Times New Roman" w:cs="Times New Roman"/>
          <w:szCs w:val="24"/>
        </w:rPr>
        <w:t>επιχαίρετε</w:t>
      </w:r>
      <w:proofErr w:type="spellEnd"/>
      <w:r>
        <w:rPr>
          <w:rFonts w:eastAsia="Times New Roman" w:cs="Times New Roman"/>
          <w:szCs w:val="24"/>
        </w:rPr>
        <w:t xml:space="preserve"> και πανηγυρίζετε για τους επαίνους των οικονομικών δολοφόνων, όπως τους χαρακτηρίζατε, ως </w:t>
      </w:r>
      <w:r>
        <w:rPr>
          <w:rFonts w:eastAsia="Times New Roman" w:cs="Times New Roman"/>
          <w:szCs w:val="24"/>
        </w:rPr>
        <w:t>α</w:t>
      </w:r>
      <w:r>
        <w:rPr>
          <w:rFonts w:eastAsia="Times New Roman" w:cs="Times New Roman"/>
          <w:szCs w:val="24"/>
        </w:rPr>
        <w:t xml:space="preserve">ντιπολίτευση. </w:t>
      </w:r>
    </w:p>
    <w:p w14:paraId="06E4F673"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lastRenderedPageBreak/>
        <w:t>Ελπίζω στη δευτερ</w:t>
      </w:r>
      <w:r>
        <w:rPr>
          <w:rFonts w:eastAsia="Times New Roman" w:cs="Times New Roman"/>
          <w:szCs w:val="24"/>
        </w:rPr>
        <w:t xml:space="preserve">ολογία σας να αποδεχθείτε αυτά που προτείνει η Νέα Δημοκρατία για τον εξωδικαστικό μηχανισμό ρύθμισης των οφειλών, γιατί, κύριε Αντιπρόεδρε, το ξέρετε εσείς πολύ καλά ότι εάν ακούγατε τη γόνιμη κριτική της Νέας Δημοκρατίας, της Αντιπολίτευσης και καλύτερα </w:t>
      </w:r>
      <w:r>
        <w:rPr>
          <w:rFonts w:eastAsia="Times New Roman" w:cs="Times New Roman"/>
          <w:szCs w:val="24"/>
        </w:rPr>
        <w:t xml:space="preserve">και ευκολότερα θα κυβερνούσατε, αλλά αυτό δεν βολεύει το αφήγημά σας. Γι’ αυτό, κάνετε άλλου είδους επιλογές, που μοιάζουν με τις επιλογές σας όταν ήσασταν </w:t>
      </w:r>
      <w:r>
        <w:rPr>
          <w:rFonts w:eastAsia="Times New Roman" w:cs="Times New Roman"/>
          <w:szCs w:val="24"/>
        </w:rPr>
        <w:t>α</w:t>
      </w:r>
      <w:r>
        <w:rPr>
          <w:rFonts w:eastAsia="Times New Roman" w:cs="Times New Roman"/>
          <w:szCs w:val="24"/>
        </w:rPr>
        <w:t>ντιπολίτευση.</w:t>
      </w:r>
    </w:p>
    <w:p w14:paraId="06E4F674"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6E4F675" w14:textId="77777777" w:rsidR="007277CE" w:rsidRDefault="00471B0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E4F676" w14:textId="77777777" w:rsidR="007277CE" w:rsidRDefault="00471B06">
      <w:pPr>
        <w:tabs>
          <w:tab w:val="left" w:pos="3642"/>
          <w:tab w:val="center" w:pos="4753"/>
          <w:tab w:val="left" w:pos="6214"/>
        </w:tabs>
        <w:spacing w:line="600" w:lineRule="auto"/>
        <w:ind w:firstLine="720"/>
        <w:contextualSpacing/>
        <w:jc w:val="both"/>
        <w:rPr>
          <w:rFonts w:eastAsia="Times New Roman" w:cs="Times New Roman"/>
          <w:szCs w:val="24"/>
        </w:rPr>
      </w:pPr>
      <w:r w:rsidRPr="000E7362">
        <w:rPr>
          <w:rFonts w:eastAsia="Times New Roman" w:cs="Times New Roman"/>
          <w:b/>
          <w:szCs w:val="24"/>
        </w:rPr>
        <w:t>ΠΡΟΕΔΡΕΥΩΝ (Μάρ</w:t>
      </w:r>
      <w:r w:rsidRPr="000E7362">
        <w:rPr>
          <w:rFonts w:eastAsia="Times New Roman" w:cs="Times New Roman"/>
          <w:b/>
          <w:szCs w:val="24"/>
        </w:rPr>
        <w:t>ιος Γεωργιάδης):</w:t>
      </w:r>
      <w:r w:rsidRPr="000E7362">
        <w:rPr>
          <w:rFonts w:eastAsia="Times New Roman" w:cs="Times New Roman"/>
          <w:szCs w:val="24"/>
        </w:rPr>
        <w:t xml:space="preserve"> Ε</w:t>
      </w:r>
      <w:r>
        <w:rPr>
          <w:rFonts w:eastAsia="Times New Roman" w:cs="Times New Roman"/>
          <w:szCs w:val="24"/>
        </w:rPr>
        <w:t>υχαριστούμε, κύριε συνάδελφε.</w:t>
      </w:r>
    </w:p>
    <w:p w14:paraId="06E4F677" w14:textId="77777777" w:rsidR="007277CE" w:rsidRDefault="00471B0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Κύριε Βλάχο, έχετε τον λόγο για δυο λεπτά, αλλά επειδή είναι λίγος ο χρόνος, θα έχετε σχετική ανοχή.</w:t>
      </w:r>
    </w:p>
    <w:p w14:paraId="06E4F678" w14:textId="77777777" w:rsidR="007277CE" w:rsidRDefault="00471B0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Ευχαριστώ πολύ.</w:t>
      </w:r>
    </w:p>
    <w:p w14:paraId="06E4F679" w14:textId="77777777" w:rsidR="007277CE" w:rsidRDefault="00471B0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Κύριε Αντιπρόεδρε, όπως αναδείχθηκε και από τη συζήτηση, μιλ</w:t>
      </w:r>
      <w:r>
        <w:rPr>
          <w:rFonts w:eastAsia="Times New Roman" w:cs="Times New Roman"/>
          <w:szCs w:val="24"/>
        </w:rPr>
        <w:t>ά</w:t>
      </w:r>
      <w:r>
        <w:rPr>
          <w:rFonts w:eastAsia="Times New Roman" w:cs="Times New Roman"/>
          <w:szCs w:val="24"/>
        </w:rPr>
        <w:t>με σήμερα για</w:t>
      </w:r>
      <w:r>
        <w:rPr>
          <w:rFonts w:eastAsia="Times New Roman" w:cs="Times New Roman"/>
          <w:szCs w:val="24"/>
        </w:rPr>
        <w:t xml:space="preserve"> ένα υπαρκτό πρόβλημα και μάλιστα ζωτικής σημασίας. Άρα, το να προσπαθείτε να βρείτε καταφύγιο σε ευθύνες του παρελθόντος, δεν ωφελεί σε τίποτα.</w:t>
      </w:r>
    </w:p>
    <w:p w14:paraId="06E4F67A" w14:textId="77777777" w:rsidR="007277CE" w:rsidRDefault="00471B0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Άκουσα –και εσείς ρωτήσατε- για ευθύνες των τραπεζών και αν έχουν ευθύνες. Βεβαίως, υπάρχουν ευθύνες στις τράπε</w:t>
      </w:r>
      <w:r>
        <w:rPr>
          <w:rFonts w:eastAsia="Times New Roman" w:cs="Times New Roman"/>
          <w:szCs w:val="24"/>
        </w:rPr>
        <w:t xml:space="preserve">ζες. Βεβαίως δίνονταν με πολύ μεγάλη ευκολία τα δάνεια διάφορες εποχές, αλλά την ώρα που </w:t>
      </w:r>
      <w:r>
        <w:rPr>
          <w:rFonts w:eastAsia="Times New Roman" w:cs="Times New Roman"/>
          <w:szCs w:val="24"/>
        </w:rPr>
        <w:t>μιλάτε</w:t>
      </w:r>
      <w:r>
        <w:rPr>
          <w:rFonts w:eastAsia="Times New Roman" w:cs="Times New Roman"/>
          <w:szCs w:val="24"/>
        </w:rPr>
        <w:t xml:space="preserve"> εσείς για ευθύνες των τραπεζών, που έδιναν τα δάνεια, ξεχνάτε τις δικές σας ευθύνες τότε που μιλούσατε για σεισάχθεια, για χάρισμα δανείων, που παροτρύνατε τους</w:t>
      </w:r>
      <w:r>
        <w:rPr>
          <w:rFonts w:eastAsia="Times New Roman" w:cs="Times New Roman"/>
          <w:szCs w:val="24"/>
        </w:rPr>
        <w:t xml:space="preserve"> πολίτες να μην πάνε να πληρώσουν, σε μια εποχή που όντως κάποιοι μπορεί να μη μπορούσαν να πληρώσουν, αλλά κάποιοι μπορούσαν. Σήμερα, δεν μπορεί κανείς. Σήμερα, λοιπόν, είναι αναγκαία η ρύθμιση, αυτή η τακτοποίηση.</w:t>
      </w:r>
    </w:p>
    <w:p w14:paraId="06E4F67B" w14:textId="77777777" w:rsidR="007277CE" w:rsidRDefault="00471B0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Μας είπατε, επίσης, ότι σας κάναμε αυστη</w:t>
      </w:r>
      <w:r>
        <w:rPr>
          <w:rFonts w:eastAsia="Times New Roman" w:cs="Times New Roman"/>
          <w:szCs w:val="24"/>
        </w:rPr>
        <w:t xml:space="preserve">ρή κριτική. Ναι, κάναμε αυστηρή κριτική, γιατί εσείς βάλατε τον πήχη πολύ ψηλά. Ο προκάτοχός σας, όταν ψηφιζόταν αυτό το νομοσχέδιο, έδωσε υποσχέσεις επί υποσχέσεων. Εάν θέλετε, συνδέθηκε με διθυράμβους, ότι θα δώσει λύση και σήμερα, μετά από τόσο μεγάλο </w:t>
      </w:r>
      <w:r>
        <w:rPr>
          <w:rFonts w:eastAsia="Times New Roman" w:cs="Times New Roman"/>
          <w:szCs w:val="24"/>
        </w:rPr>
        <w:lastRenderedPageBreak/>
        <w:t>δ</w:t>
      </w:r>
      <w:r>
        <w:rPr>
          <w:rFonts w:eastAsia="Times New Roman" w:cs="Times New Roman"/>
          <w:szCs w:val="24"/>
        </w:rPr>
        <w:t xml:space="preserve">ιάστημα, βλέποντας την αποτελεσματικότητα του νόμου, ερχόμαστε και ζητάμε ευθύνες. </w:t>
      </w:r>
    </w:p>
    <w:p w14:paraId="06E4F67C" w14:textId="77777777" w:rsidR="007277CE" w:rsidRDefault="00471B0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Γιατί το κάνουμε αυτό; Γιατί, δυστυχώς -το επαναλαμβάνω, δυστυχώς- όλα όσα σήμερα ζούμε κατά την εφαρμογή του νόμου είναι πράγματα τα οποία </w:t>
      </w:r>
      <w:proofErr w:type="spellStart"/>
      <w:r>
        <w:rPr>
          <w:rFonts w:eastAsia="Times New Roman" w:cs="Times New Roman"/>
          <w:szCs w:val="24"/>
        </w:rPr>
        <w:t>ελέχθησαν</w:t>
      </w:r>
      <w:proofErr w:type="spellEnd"/>
      <w:r>
        <w:rPr>
          <w:rFonts w:eastAsia="Times New Roman" w:cs="Times New Roman"/>
          <w:szCs w:val="24"/>
        </w:rPr>
        <w:t xml:space="preserve"> τότε στην κουβέντα και</w:t>
      </w:r>
      <w:r>
        <w:rPr>
          <w:rFonts w:eastAsia="Times New Roman" w:cs="Times New Roman"/>
          <w:szCs w:val="24"/>
        </w:rPr>
        <w:t xml:space="preserve"> όχι μόνο από τη Νέα Δημοκρατία, απλώς δεν ακούστηκαν. Υπήρχε, λοιπόν, περισσή επιπολαιότητα από την πλευρά του τότε Υπουργού, που δεν δέχθηκε να συνεργαστεί και με τα κόμματα της Αντιπολίτευσης και σήμερα έχουμε αυτό το αποτέλεσμα.</w:t>
      </w:r>
    </w:p>
    <w:p w14:paraId="06E4F67D" w14:textId="77777777" w:rsidR="007277CE" w:rsidRDefault="00471B0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Σήμερα, φαντάζομαι ότι </w:t>
      </w:r>
      <w:r>
        <w:rPr>
          <w:rFonts w:eastAsia="Times New Roman" w:cs="Times New Roman"/>
          <w:szCs w:val="24"/>
        </w:rPr>
        <w:t>όλοι συμφωνούμε στην αναγκαιότητα να γίνει μια νέα παρέμβαση. Εάν όμως αυτή η παρέμβαση, κύριε Αντιπρόεδρε, δεν γίνει με μια άλλη πολιτική, με μια άλλη διαδικασία, ξέρετε, δεν έχει και νόημα να περιμένετε να έχετε διαφορετικά αποτελέσματα, διότι, ως γνωστό</w:t>
      </w:r>
      <w:r>
        <w:rPr>
          <w:rFonts w:eastAsia="Times New Roman" w:cs="Times New Roman"/>
          <w:szCs w:val="24"/>
        </w:rPr>
        <w:t>ν, είναι πολύ μεγάλο λάθος να περιμένεις διαφορετικά αποτελέσματα ασκώντας την ίδια πολιτική.</w:t>
      </w:r>
    </w:p>
    <w:p w14:paraId="06E4F67E" w14:textId="77777777" w:rsidR="007277CE" w:rsidRDefault="00471B0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Βλέπετε ότι από τη μεριά της Νέας Δημοκρατίας –και με αυτό θα κλείσω, κύριε Πρόεδρε- υπάρχουν φωνές τεκμηριωμένες, που αναγνωρίζουν το πρόβλημα. Εμείς δεν δίνουμε</w:t>
      </w:r>
      <w:r>
        <w:rPr>
          <w:rFonts w:eastAsia="Times New Roman" w:cs="Times New Roman"/>
          <w:szCs w:val="24"/>
        </w:rPr>
        <w:t xml:space="preserve"> υποσχέσεις στους πάντες. Εμείς συμμετέχουμε, γιατί θέλουμε να λυθεί το πρόβλημα και πρέπει την πρωτοβουλία να την πάρετε εσείς. </w:t>
      </w:r>
    </w:p>
    <w:p w14:paraId="06E4F67F" w14:textId="77777777" w:rsidR="007277CE" w:rsidRDefault="00471B0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Η πρωτοβουλία και η ευθύνη ανήκουν σε εσάς, αλλά έχετε μια Αντιπολίτευση που θέλει να στηρίξει τον ιδιωτικό τομέα, την ιδιωτικ</w:t>
      </w:r>
      <w:r>
        <w:rPr>
          <w:rFonts w:eastAsia="Times New Roman" w:cs="Times New Roman"/>
          <w:szCs w:val="24"/>
        </w:rPr>
        <w:t xml:space="preserve">ή πρωτοβουλία, την πραγματική οικονομία, για την οποία σας μίλησα στην </w:t>
      </w:r>
      <w:proofErr w:type="spellStart"/>
      <w:r>
        <w:rPr>
          <w:rFonts w:eastAsia="Times New Roman" w:cs="Times New Roman"/>
          <w:szCs w:val="24"/>
        </w:rPr>
        <w:t>πρωτολογία</w:t>
      </w:r>
      <w:proofErr w:type="spellEnd"/>
      <w:r>
        <w:rPr>
          <w:rFonts w:eastAsia="Times New Roman" w:cs="Times New Roman"/>
          <w:szCs w:val="24"/>
        </w:rPr>
        <w:t xml:space="preserve"> μου και να ξεφύγετε και εσείς απ’ αυτές τις ωραιοποιήσεις καταστάσεων, από τους πανηγυρισμούς</w:t>
      </w:r>
      <w:r>
        <w:rPr>
          <w:rFonts w:eastAsia="Times New Roman" w:cs="Times New Roman"/>
          <w:szCs w:val="24"/>
        </w:rPr>
        <w:t xml:space="preserve"> που </w:t>
      </w:r>
      <w:r>
        <w:rPr>
          <w:rFonts w:eastAsia="Times New Roman" w:cs="Times New Roman"/>
          <w:szCs w:val="24"/>
        </w:rPr>
        <w:t>ε</w:t>
      </w:r>
      <w:r>
        <w:rPr>
          <w:rFonts w:eastAsia="Times New Roman" w:cs="Times New Roman"/>
          <w:szCs w:val="24"/>
        </w:rPr>
        <w:t xml:space="preserve">ν πάση </w:t>
      </w:r>
      <w:proofErr w:type="spellStart"/>
      <w:r>
        <w:rPr>
          <w:rFonts w:eastAsia="Times New Roman" w:cs="Times New Roman"/>
          <w:szCs w:val="24"/>
        </w:rPr>
        <w:t>περιπτώσει</w:t>
      </w:r>
      <w:proofErr w:type="spellEnd"/>
      <w:r>
        <w:rPr>
          <w:rFonts w:eastAsia="Times New Roman" w:cs="Times New Roman"/>
          <w:szCs w:val="24"/>
        </w:rPr>
        <w:t>, μάθατε και εσείς τώρα στο Ζάππειο και φαντάζομαι κάθε τρ</w:t>
      </w:r>
      <w:r>
        <w:rPr>
          <w:rFonts w:eastAsia="Times New Roman" w:cs="Times New Roman"/>
          <w:szCs w:val="24"/>
        </w:rPr>
        <w:t>εις και λίγο θα πηγαίνετε στο Ζάππειο. Να σας θυμίσω, όμως, ότι στο Ζάππειο όσες φορές υπεγράφησαν σημαντικές συμφωνίες μέσα ήταν οι λίγοι, οι πολλοί ήμασταν απ’ έξω. Προχθές, ήσασταν μόνο λίγοι και αυτοί μέσα και έξω ήταν η Αστυνομία.</w:t>
      </w:r>
    </w:p>
    <w:p w14:paraId="06E4F680" w14:textId="77777777" w:rsidR="007277CE" w:rsidRDefault="00471B0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6E4F681" w14:textId="77777777" w:rsidR="007277CE" w:rsidRDefault="00471B06">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w:t>
      </w:r>
      <w:r>
        <w:rPr>
          <w:rFonts w:eastAsia="Times New Roman" w:cs="Times New Roman"/>
          <w:szCs w:val="24"/>
        </w:rPr>
        <w:t>ροκροτήματα από την πτέρυγα της Νέας Δημοκρατίας)</w:t>
      </w:r>
    </w:p>
    <w:p w14:paraId="06E4F682" w14:textId="77777777" w:rsidR="007277CE" w:rsidRDefault="00471B06">
      <w:pPr>
        <w:tabs>
          <w:tab w:val="left" w:pos="3642"/>
          <w:tab w:val="center" w:pos="4753"/>
          <w:tab w:val="left" w:pos="6214"/>
        </w:tabs>
        <w:spacing w:line="600" w:lineRule="auto"/>
        <w:ind w:firstLine="720"/>
        <w:contextualSpacing/>
        <w:jc w:val="both"/>
        <w:rPr>
          <w:rFonts w:eastAsia="Times New Roman" w:cs="Times New Roman"/>
          <w:szCs w:val="24"/>
        </w:rPr>
      </w:pPr>
      <w:r w:rsidRPr="000E7362">
        <w:rPr>
          <w:rFonts w:eastAsia="Times New Roman" w:cs="Times New Roman"/>
          <w:b/>
          <w:szCs w:val="24"/>
        </w:rPr>
        <w:t>ΠΡΟΕΔΡΕΥΩΝ (Μάριος Γεωργιάδης):</w:t>
      </w:r>
      <w:r w:rsidRPr="000E7362">
        <w:rPr>
          <w:rFonts w:eastAsia="Times New Roman" w:cs="Times New Roman"/>
          <w:szCs w:val="24"/>
        </w:rPr>
        <w:t xml:space="preserve"> Ε</w:t>
      </w:r>
      <w:r>
        <w:rPr>
          <w:rFonts w:eastAsia="Times New Roman" w:cs="Times New Roman"/>
          <w:szCs w:val="24"/>
        </w:rPr>
        <w:t>υχαριστούμε τον κ. Βλάχο.</w:t>
      </w:r>
    </w:p>
    <w:p w14:paraId="06E4F683" w14:textId="77777777" w:rsidR="007277CE" w:rsidRDefault="00471B0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Δένδια</w:t>
      </w:r>
      <w:proofErr w:type="spellEnd"/>
      <w:r>
        <w:rPr>
          <w:rFonts w:eastAsia="Times New Roman" w:cs="Times New Roman"/>
          <w:szCs w:val="24"/>
        </w:rPr>
        <w:t>, μήπως θέλετε να δευτερολογήσετε τώρα εσείς; Μετά θα ακολουθήσει και ο Υπουργός, ώστε να κλείσει ο Υπουργός την επερώτηση και εάν θέλε</w:t>
      </w:r>
      <w:r>
        <w:rPr>
          <w:rFonts w:eastAsia="Times New Roman" w:cs="Times New Roman"/>
          <w:szCs w:val="24"/>
        </w:rPr>
        <w:t xml:space="preserve">τε, εάν χρειαστεί, έχετε και </w:t>
      </w:r>
      <w:proofErr w:type="spellStart"/>
      <w:r>
        <w:rPr>
          <w:rFonts w:eastAsia="Times New Roman" w:cs="Times New Roman"/>
          <w:szCs w:val="24"/>
        </w:rPr>
        <w:t>τριτολογία</w:t>
      </w:r>
      <w:proofErr w:type="spellEnd"/>
      <w:r>
        <w:rPr>
          <w:rFonts w:eastAsia="Times New Roman" w:cs="Times New Roman"/>
          <w:szCs w:val="24"/>
        </w:rPr>
        <w:t>.</w:t>
      </w:r>
    </w:p>
    <w:p w14:paraId="06E4F684" w14:textId="77777777" w:rsidR="007277CE" w:rsidRDefault="00471B0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 xml:space="preserve"> </w:t>
      </w:r>
      <w:r>
        <w:rPr>
          <w:rFonts w:eastAsia="Times New Roman" w:cs="Times New Roman"/>
          <w:b/>
          <w:szCs w:val="24"/>
        </w:rPr>
        <w:t>ΓΕΩΡΓΙΟΣ ΔΕΝΔΙΑΣ:</w:t>
      </w:r>
      <w:r>
        <w:rPr>
          <w:rFonts w:eastAsia="Times New Roman" w:cs="Times New Roman"/>
          <w:szCs w:val="24"/>
        </w:rPr>
        <w:t xml:space="preserve"> Δεν έχω θέμα, ας μιλήσει ο Υπουργός, εκτός και αν εσείς προκαλέσετε αντίδραση, κύριε Υπουργέ.</w:t>
      </w:r>
    </w:p>
    <w:p w14:paraId="06E4F685" w14:textId="77777777" w:rsidR="007277CE" w:rsidRDefault="00471B06">
      <w:pPr>
        <w:tabs>
          <w:tab w:val="left" w:pos="3642"/>
          <w:tab w:val="center" w:pos="4753"/>
          <w:tab w:val="left" w:pos="6214"/>
        </w:tabs>
        <w:spacing w:line="600" w:lineRule="auto"/>
        <w:ind w:firstLine="720"/>
        <w:contextualSpacing/>
        <w:jc w:val="both"/>
        <w:rPr>
          <w:rFonts w:eastAsia="Times New Roman" w:cs="Times New Roman"/>
          <w:szCs w:val="24"/>
        </w:rPr>
      </w:pPr>
      <w:r w:rsidRPr="000E7362">
        <w:rPr>
          <w:rFonts w:eastAsia="Times New Roman" w:cs="Times New Roman"/>
          <w:b/>
          <w:szCs w:val="24"/>
        </w:rPr>
        <w:t>ΠΡΟΕΔΡΕΥΩΝ (Μάριος Γεωργιάδης):</w:t>
      </w:r>
      <w:r>
        <w:rPr>
          <w:rFonts w:eastAsia="Times New Roman" w:cs="Times New Roman"/>
          <w:szCs w:val="24"/>
        </w:rPr>
        <w:t xml:space="preserve"> Κύριε Υπουργέ, έχετε τον λόγο για δέκα λεπτά.</w:t>
      </w:r>
    </w:p>
    <w:p w14:paraId="06E4F686" w14:textId="77777777" w:rsidR="007277CE" w:rsidRDefault="00471B06">
      <w:pPr>
        <w:tabs>
          <w:tab w:val="left" w:pos="3642"/>
          <w:tab w:val="center" w:pos="4753"/>
          <w:tab w:val="left" w:pos="6214"/>
        </w:tabs>
        <w:spacing w:line="600" w:lineRule="auto"/>
        <w:ind w:firstLine="720"/>
        <w:contextualSpacing/>
        <w:jc w:val="both"/>
        <w:rPr>
          <w:rFonts w:eastAsia="Times New Roman" w:cs="Times New Roman"/>
          <w:szCs w:val="24"/>
        </w:rPr>
      </w:pPr>
      <w:r w:rsidRPr="001A1036">
        <w:rPr>
          <w:rFonts w:eastAsia="Times New Roman" w:cs="Times New Roman"/>
          <w:b/>
          <w:szCs w:val="24"/>
        </w:rPr>
        <w:t xml:space="preserve">ΙΩΑΝΝΗΣ ΔΡΑΓΑΣΑΚΗΣ (Αντιπρόεδρος της Κυβέρνησης </w:t>
      </w:r>
      <w:r>
        <w:rPr>
          <w:rFonts w:eastAsia="Times New Roman" w:cs="Times New Roman"/>
          <w:b/>
          <w:szCs w:val="24"/>
        </w:rPr>
        <w:t xml:space="preserve">και </w:t>
      </w:r>
      <w:r w:rsidRPr="001A1036">
        <w:rPr>
          <w:rFonts w:eastAsia="Times New Roman" w:cs="Times New Roman"/>
          <w:b/>
          <w:szCs w:val="24"/>
        </w:rPr>
        <w:t>Υπ</w:t>
      </w:r>
      <w:r>
        <w:rPr>
          <w:rFonts w:eastAsia="Times New Roman" w:cs="Times New Roman"/>
          <w:b/>
          <w:szCs w:val="24"/>
        </w:rPr>
        <w:t>ουργός Οικονομίας και Ανάπτυξης</w:t>
      </w:r>
      <w:r w:rsidRPr="001A1036">
        <w:rPr>
          <w:rFonts w:eastAsia="Times New Roman" w:cs="Times New Roman"/>
          <w:b/>
          <w:szCs w:val="24"/>
        </w:rPr>
        <w:t xml:space="preserve">): </w:t>
      </w:r>
      <w:r>
        <w:rPr>
          <w:rFonts w:eastAsia="Times New Roman" w:cs="Times New Roman"/>
          <w:szCs w:val="24"/>
        </w:rPr>
        <w:t>Σχετικά με κάποια σχόλια που με αφορούν προσωπικά, ευχαριστώ, αλλά η Κυβέρνηση είναι ενιαία και η ευθύνη είναι συλλογική και κατά το Σύνταγμα και στην πράξη.</w:t>
      </w:r>
    </w:p>
    <w:p w14:paraId="06E4F687"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lastRenderedPageBreak/>
        <w:t>Εγώ θέλω ν</w:t>
      </w:r>
      <w:r>
        <w:rPr>
          <w:rFonts w:eastAsia="Times New Roman" w:cs="Times New Roman"/>
          <w:szCs w:val="24"/>
        </w:rPr>
        <w:t xml:space="preserve">α πω ότι ο προηγούμενος Υπουργός πρέπει να πιστωθεί το γεγονός ότι άνοιξε τον δρόμο. Ο προηγούμενος Υπουργός έφερε τον νόμο που δεν υπήρχε. Ο προηγούμενος Υπουργός έφερε τον νόμο για τον οποίο συζητούμε σήμερα. Και δεν θέλω να θυμίσω τι </w:t>
      </w:r>
      <w:proofErr w:type="spellStart"/>
      <w:r>
        <w:rPr>
          <w:rFonts w:eastAsia="Times New Roman" w:cs="Times New Roman"/>
          <w:szCs w:val="24"/>
        </w:rPr>
        <w:t>ελέχθη</w:t>
      </w:r>
      <w:proofErr w:type="spellEnd"/>
      <w:r>
        <w:rPr>
          <w:rFonts w:eastAsia="Times New Roman" w:cs="Times New Roman"/>
          <w:szCs w:val="24"/>
        </w:rPr>
        <w:t xml:space="preserve"> τότε, πέρα α</w:t>
      </w:r>
      <w:r>
        <w:rPr>
          <w:rFonts w:eastAsia="Times New Roman" w:cs="Times New Roman"/>
          <w:szCs w:val="24"/>
        </w:rPr>
        <w:t xml:space="preserve">π’ αυτά που σήμερα λέτε. Είχε ειπωθεί ότι δεν θα λειτουργήσει η πλατφόρμα, ότι δεν πρόκειται ποτέ να λειτουργήσει αυτός ο νόμος, ότι θα συμβούν σημεία και τέρατα. Η πλατφόρμα αυτή αποτελεί ένα επίτευγμα. </w:t>
      </w:r>
    </w:p>
    <w:p w14:paraId="06E4F688"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Όμως, δεν θέλω να μιλήσω εγώ γι’ αυτά</w:t>
      </w:r>
      <w:r w:rsidRPr="00C46136">
        <w:rPr>
          <w:rFonts w:eastAsia="Times New Roman" w:cs="Times New Roman"/>
          <w:szCs w:val="24"/>
        </w:rPr>
        <w:t>,</w:t>
      </w:r>
      <w:r>
        <w:rPr>
          <w:rFonts w:eastAsia="Times New Roman" w:cs="Times New Roman"/>
          <w:szCs w:val="24"/>
        </w:rPr>
        <w:t xml:space="preserve"> διότι είναι </w:t>
      </w:r>
      <w:r>
        <w:rPr>
          <w:rFonts w:eastAsia="Times New Roman" w:cs="Times New Roman"/>
          <w:szCs w:val="24"/>
        </w:rPr>
        <w:t xml:space="preserve">άλλα τα θέματα τα οποία θέλω να θίξω. Θέλω να πω ότι κατά την άποψή μου -δεν ξέρω αν παρερμηνεύω τη συζήτηση- η συζήτηση αναδεικνύει ορισμένους κοινούς τόπους. </w:t>
      </w:r>
    </w:p>
    <w:p w14:paraId="06E4F689"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Συμφωνούμε όλοι ότι το ιδιωτικό χρέος αποτελεί μια από τις πιο οδυνηρές κληρονομιές της κρίσης.</w:t>
      </w:r>
      <w:r>
        <w:rPr>
          <w:rFonts w:eastAsia="Times New Roman" w:cs="Times New Roman"/>
          <w:szCs w:val="24"/>
        </w:rPr>
        <w:t xml:space="preserve"> Αναφέρομαι στις τράπεζες, στα ταμεία, τις εφορίες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Ένας πολύ μεγάλος αριθμός συμπολιτών μας είναι παγιδευμένος στα χρέη του. Επομένως μια από τις προτεραιότητες είναι -ήταν και πριν, </w:t>
      </w:r>
      <w:r w:rsidRPr="00A37EC3">
        <w:rPr>
          <w:rFonts w:eastAsia="Times New Roman" w:cs="Times New Roman"/>
        </w:rPr>
        <w:t>αλλά</w:t>
      </w:r>
      <w:r>
        <w:rPr>
          <w:rFonts w:eastAsia="Times New Roman" w:cs="Times New Roman"/>
          <w:szCs w:val="24"/>
        </w:rPr>
        <w:t xml:space="preserve"> πολύ περισσότερο από εδώ και πέρα- η αντιμετώπιση αυτού του π</w:t>
      </w:r>
      <w:r>
        <w:rPr>
          <w:rFonts w:eastAsia="Times New Roman" w:cs="Times New Roman"/>
          <w:szCs w:val="24"/>
        </w:rPr>
        <w:t xml:space="preserve">ροβλήματος. </w:t>
      </w:r>
    </w:p>
    <w:p w14:paraId="06E4F68A" w14:textId="77777777" w:rsidR="007277CE" w:rsidRDefault="00471B06">
      <w:pPr>
        <w:spacing w:line="600" w:lineRule="auto"/>
        <w:ind w:firstLine="720"/>
        <w:contextualSpacing/>
        <w:jc w:val="both"/>
        <w:rPr>
          <w:rFonts w:eastAsia="Times New Roman"/>
          <w:bCs/>
          <w:shd w:val="clear" w:color="auto" w:fill="FFFFFF"/>
        </w:rPr>
      </w:pPr>
      <w:r>
        <w:rPr>
          <w:rFonts w:eastAsia="Times New Roman" w:cs="Times New Roman"/>
          <w:szCs w:val="24"/>
        </w:rPr>
        <w:lastRenderedPageBreak/>
        <w:t xml:space="preserve">Η λύση βέβαια δεν βρίσκεται μόνο στη ρύθμιση. Η ρύθμιση θα μπορούσαμε </w:t>
      </w:r>
      <w:r w:rsidRPr="002314B3">
        <w:rPr>
          <w:rFonts w:eastAsia="Times New Roman"/>
          <w:bCs/>
          <w:shd w:val="clear" w:color="auto" w:fill="FFFFFF"/>
        </w:rPr>
        <w:t>να</w:t>
      </w:r>
      <w:r>
        <w:rPr>
          <w:rFonts w:eastAsia="Times New Roman" w:cs="Times New Roman"/>
          <w:szCs w:val="24"/>
        </w:rPr>
        <w:t xml:space="preserve"> πούμε </w:t>
      </w:r>
      <w:r w:rsidRPr="002B5B2E">
        <w:rPr>
          <w:rFonts w:eastAsia="Times New Roman"/>
          <w:bCs/>
          <w:shd w:val="clear" w:color="auto" w:fill="FFFFFF"/>
        </w:rPr>
        <w:t>ότι</w:t>
      </w:r>
      <w:r>
        <w:rPr>
          <w:rFonts w:eastAsia="Times New Roman" w:cs="Times New Roman"/>
          <w:szCs w:val="24"/>
        </w:rPr>
        <w:t xml:space="preserve"> είναι η τρίτη λύση. Η πρώτη λύση είναι η ανάκαμψη της οικονομίας, η αύξηση της απασχόλησης, η παροχή της δυνατότητας στους πολίτες να μπορέσουν να εξυπηρετήσουν</w:t>
      </w:r>
      <w:r>
        <w:rPr>
          <w:rFonts w:eastAsia="Times New Roman" w:cs="Times New Roman"/>
          <w:szCs w:val="24"/>
        </w:rPr>
        <w:t xml:space="preserve"> τα δάνειά τους. Από εκεί και πέρα, ερχόμαστε σε εκείνους που η αλλαγή των συνθηκών ή άλλοι παράγοντες το έχουν καταστήσει αυτό ανέφικτο. </w:t>
      </w:r>
    </w:p>
    <w:p w14:paraId="06E4F68B" w14:textId="77777777" w:rsidR="007277CE" w:rsidRDefault="00471B06">
      <w:pPr>
        <w:spacing w:line="600" w:lineRule="auto"/>
        <w:ind w:firstLine="720"/>
        <w:contextualSpacing/>
        <w:jc w:val="both"/>
        <w:rPr>
          <w:rFonts w:eastAsia="Times New Roman" w:cs="Times New Roman"/>
          <w:szCs w:val="24"/>
        </w:rPr>
      </w:pPr>
      <w:r>
        <w:rPr>
          <w:rFonts w:eastAsia="Times New Roman"/>
          <w:bCs/>
          <w:shd w:val="clear" w:color="auto" w:fill="FFFFFF"/>
        </w:rPr>
        <w:t>Τ</w:t>
      </w:r>
      <w:r>
        <w:rPr>
          <w:rFonts w:eastAsia="Times New Roman" w:cs="Times New Roman"/>
          <w:szCs w:val="24"/>
        </w:rPr>
        <w:t xml:space="preserve">ο δεύτερο σημείο στο οποίο νομίζω ότι υπάρχει μια κοινή </w:t>
      </w:r>
      <w:proofErr w:type="spellStart"/>
      <w:r>
        <w:rPr>
          <w:rFonts w:eastAsia="Times New Roman" w:cs="Times New Roman"/>
          <w:szCs w:val="24"/>
        </w:rPr>
        <w:t>συναντίληψη</w:t>
      </w:r>
      <w:proofErr w:type="spellEnd"/>
      <w:r>
        <w:rPr>
          <w:rFonts w:eastAsia="Times New Roman" w:cs="Times New Roman"/>
          <w:szCs w:val="24"/>
        </w:rPr>
        <w:t xml:space="preserve"> είναι ότι απαιτείται ένα ολοκληρωμένο σύστημα γι</w:t>
      </w:r>
      <w:r>
        <w:rPr>
          <w:rFonts w:eastAsia="Times New Roman" w:cs="Times New Roman"/>
          <w:szCs w:val="24"/>
        </w:rPr>
        <w:t xml:space="preserve">α να αντιμετωπίσουμε το πρόβλημα. Χρησιμοποιώ την έννοια που είπε ο κ. </w:t>
      </w:r>
      <w:proofErr w:type="spellStart"/>
      <w:r>
        <w:rPr>
          <w:rFonts w:eastAsia="Times New Roman" w:cs="Times New Roman"/>
          <w:szCs w:val="24"/>
        </w:rPr>
        <w:t>Δένδιας</w:t>
      </w:r>
      <w:proofErr w:type="spellEnd"/>
      <w:r>
        <w:rPr>
          <w:rFonts w:eastAsia="Times New Roman" w:cs="Times New Roman"/>
          <w:szCs w:val="24"/>
        </w:rPr>
        <w:t>, «ολιστική προσέγγιση». Είναι σοβαρό αυτό να γίνει κατανοητό. Εάν ρυθμίζουμε μόνο τα τραπεζικά δάνεια -αυτό συνέβη στο παρελθόν- και ο οφειλέτης οφείλει και στο δημόσιο ή στα τα</w:t>
      </w:r>
      <w:r>
        <w:rPr>
          <w:rFonts w:eastAsia="Times New Roman" w:cs="Times New Roman"/>
          <w:szCs w:val="24"/>
        </w:rPr>
        <w:t xml:space="preserve">μεία, δεν κάναμε τίποτα. Δεν τον απελευθερώσαμε. Ή το αντίστροφο. Επομένως πρέπει να επιμείνουμε σ’ αυτή την ολιστική προσέγγιση. </w:t>
      </w:r>
    </w:p>
    <w:p w14:paraId="06E4F68C"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Η τρίτη νομίζω κοινή παραδοχή είναι ότι για να λειτουργήσει το σύστημα αυτό, απαιτείται η συνεργασία όλων. Εγώ δεν ενοχοποιώ </w:t>
      </w:r>
      <w:r>
        <w:rPr>
          <w:rFonts w:eastAsia="Times New Roman" w:cs="Times New Roman"/>
          <w:szCs w:val="24"/>
        </w:rPr>
        <w:t xml:space="preserve">τις τράπεζες με θεωρίες συνομωσίας. Βλέπω, </w:t>
      </w:r>
      <w:r w:rsidRPr="00D355DE">
        <w:rPr>
          <w:rFonts w:eastAsia="Times New Roman" w:cs="Times New Roman"/>
          <w:bCs/>
          <w:shd w:val="clear" w:color="auto" w:fill="FFFFFF"/>
        </w:rPr>
        <w:t>όμως</w:t>
      </w:r>
      <w:r>
        <w:rPr>
          <w:rFonts w:eastAsia="Times New Roman" w:cs="Times New Roman"/>
          <w:szCs w:val="24"/>
        </w:rPr>
        <w:t xml:space="preserve">, </w:t>
      </w:r>
      <w:r>
        <w:rPr>
          <w:rFonts w:eastAsia="Times New Roman" w:cs="Times New Roman"/>
          <w:szCs w:val="24"/>
        </w:rPr>
        <w:lastRenderedPageBreak/>
        <w:t xml:space="preserve">ότι το πήρατε πίσω. Εγώ σας είπα μια πραγματικότητα, ότι για να λειτουργήσει το σύστημα απαιτείται η σύμπραξη και των τραπεζών και του Υπουργείου Οικονομικών -εννοώ της </w:t>
      </w:r>
      <w:r>
        <w:rPr>
          <w:rFonts w:eastAsia="Times New Roman" w:cs="Times New Roman"/>
          <w:szCs w:val="24"/>
        </w:rPr>
        <w:t>α</w:t>
      </w:r>
      <w:r>
        <w:rPr>
          <w:rFonts w:eastAsia="Times New Roman" w:cs="Times New Roman"/>
          <w:szCs w:val="24"/>
        </w:rPr>
        <w:t xml:space="preserve">νεξάρτητης </w:t>
      </w:r>
      <w:r>
        <w:rPr>
          <w:rFonts w:eastAsia="Times New Roman" w:cs="Times New Roman"/>
          <w:szCs w:val="24"/>
        </w:rPr>
        <w:t>α</w:t>
      </w:r>
      <w:r>
        <w:rPr>
          <w:rFonts w:eastAsia="Times New Roman" w:cs="Times New Roman"/>
          <w:szCs w:val="24"/>
        </w:rPr>
        <w:t>ρχής- και του αντίστοιχου</w:t>
      </w:r>
      <w:r>
        <w:rPr>
          <w:rFonts w:eastAsia="Times New Roman" w:cs="Times New Roman"/>
          <w:szCs w:val="24"/>
        </w:rPr>
        <w:t xml:space="preserve"> του ΕΦΚΑ και των άλλων πιστωτών, όποιοι υπάρχουν</w:t>
      </w:r>
      <w:r w:rsidRPr="00C46136">
        <w:rPr>
          <w:rFonts w:eastAsia="Times New Roman" w:cs="Times New Roman"/>
          <w:szCs w:val="24"/>
        </w:rPr>
        <w:t xml:space="preserve"> </w:t>
      </w:r>
      <w:proofErr w:type="spellStart"/>
      <w:r>
        <w:rPr>
          <w:rFonts w:eastAsia="Times New Roman" w:cs="Times New Roman"/>
          <w:szCs w:val="24"/>
        </w:rPr>
        <w:t>κ.ο.κ.</w:t>
      </w:r>
      <w:proofErr w:type="spellEnd"/>
      <w:r>
        <w:rPr>
          <w:rFonts w:eastAsia="Times New Roman" w:cs="Times New Roman"/>
          <w:szCs w:val="24"/>
        </w:rPr>
        <w:t xml:space="preserve">. </w:t>
      </w:r>
    </w:p>
    <w:p w14:paraId="06E4F68D"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Αυτή η σύμπλευση και η συνεργασία δεν προκύπτει αυτόματα. Δεν είναι το θέμα απλώς να το πούμε εμείς. Πρέπει να διευκολυνθεί από τον νόμο και ενδεχομένως πρέπει να εκβιαστεί, με την καλή έννοια του </w:t>
      </w:r>
      <w:r>
        <w:rPr>
          <w:rFonts w:eastAsia="Times New Roman" w:cs="Times New Roman"/>
          <w:szCs w:val="24"/>
        </w:rPr>
        <w:t xml:space="preserve">όρου. </w:t>
      </w:r>
      <w:r w:rsidRPr="00BA34D7">
        <w:rPr>
          <w:rFonts w:eastAsia="Times New Roman" w:cs="Times New Roman"/>
        </w:rPr>
        <w:t>Πρέπει</w:t>
      </w:r>
      <w:r>
        <w:rPr>
          <w:rFonts w:eastAsia="Times New Roman" w:cs="Times New Roman"/>
          <w:szCs w:val="24"/>
        </w:rPr>
        <w:t xml:space="preserve"> να πιέσουμε στο να επέλθει. </w:t>
      </w:r>
    </w:p>
    <w:p w14:paraId="06E4F68E"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Σας διάβασα συγκεκριμένα αποσπάσματα για το πώς πολλές φορές και εντός των τραπεζών μόνο, υπάρχουν τέτοιου τύπου προβλήματα και δυσκολίες. Εσείς μπορείτε να τα αγνοείτε για πολιτικούς λόγους, για συγκυριακούς λόγου</w:t>
      </w:r>
      <w:r>
        <w:rPr>
          <w:rFonts w:eastAsia="Times New Roman" w:cs="Times New Roman"/>
          <w:szCs w:val="24"/>
        </w:rPr>
        <w:t xml:space="preserve">ς, αλλά πιστεύω ότι είναι η πραγματικότητα. </w:t>
      </w:r>
    </w:p>
    <w:p w14:paraId="06E4F68F"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Τέλος, κάνατε προτάσεις. Πολλές από τις προτάσεις σας είναι ήδη μέσα στον νόμο. Όμως δεν θέλω να πω ότι δεν γνωρίζετε τον νόμο </w:t>
      </w:r>
      <w:r w:rsidRPr="00F331DF">
        <w:rPr>
          <w:rFonts w:eastAsia="Times New Roman"/>
          <w:bCs/>
        </w:rPr>
        <w:t>κ</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Ενδεχομένως δεν παρακολουθήσατε όλες τις αλλαγές που έχουν γίνει. Διότι και η</w:t>
      </w:r>
      <w:r>
        <w:rPr>
          <w:rFonts w:eastAsia="Times New Roman" w:cs="Times New Roman"/>
          <w:szCs w:val="24"/>
        </w:rPr>
        <w:t xml:space="preserve"> αλλαγή του νόμου δεν </w:t>
      </w:r>
      <w:r>
        <w:rPr>
          <w:rFonts w:eastAsia="Times New Roman" w:cs="Times New Roman"/>
          <w:szCs w:val="24"/>
        </w:rPr>
        <w:lastRenderedPageBreak/>
        <w:t xml:space="preserve">είναι πάντα κάτι κακό ή μεμπτό. Ιδίως σε νέους θεσμούς, δημιουργείς τον θεσμό, τον δοκιμάζεις στην πράξη και τροποποιείς στη συνέχεια αυτά που βλέπεις ότι δεν λειτουργούν. </w:t>
      </w:r>
    </w:p>
    <w:p w14:paraId="06E4F690"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Εγώ θέλω όμως να πω το εξής το οποίο πραγματικά πιστεύω. Το Υ</w:t>
      </w:r>
      <w:r>
        <w:rPr>
          <w:rFonts w:eastAsia="Times New Roman" w:cs="Times New Roman"/>
          <w:szCs w:val="24"/>
        </w:rPr>
        <w:t xml:space="preserve">πουργείο Ανάπτυξης ειδικά, και λόγω της φύσης του, είναι ένα Υπουργείο ανοικτό. Το έχω ξαναπεί εδώ. Το πιστεύω. Είναι ένα Υπουργείο που πρέπει να λύνει προβλήματα. Γι’ αυτό υπάρχει. </w:t>
      </w:r>
    </w:p>
    <w:p w14:paraId="06E4F691"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και οι προτάσεις που ακούστηκαν σήμερα να μελετηθούν από τον </w:t>
      </w:r>
      <w:r>
        <w:rPr>
          <w:rFonts w:eastAsia="Times New Roman" w:cs="Times New Roman"/>
          <w:szCs w:val="24"/>
        </w:rPr>
        <w:t>ε</w:t>
      </w:r>
      <w:r>
        <w:rPr>
          <w:rFonts w:eastAsia="Times New Roman" w:cs="Times New Roman"/>
          <w:szCs w:val="24"/>
        </w:rPr>
        <w:t>ιδ</w:t>
      </w:r>
      <w:r>
        <w:rPr>
          <w:rFonts w:eastAsia="Times New Roman" w:cs="Times New Roman"/>
          <w:szCs w:val="24"/>
        </w:rPr>
        <w:t xml:space="preserve">ικό </w:t>
      </w:r>
      <w:r>
        <w:rPr>
          <w:rFonts w:eastAsia="Times New Roman" w:cs="Times New Roman"/>
          <w:szCs w:val="24"/>
        </w:rPr>
        <w:t>γ</w:t>
      </w:r>
      <w:r>
        <w:rPr>
          <w:rFonts w:eastAsia="Times New Roman" w:cs="Times New Roman"/>
          <w:szCs w:val="24"/>
        </w:rPr>
        <w:t>ραμματέα της Ειδικής Γραμματείας Διαχείρισης Ιδιωτικού Χρέους και όποιες απ’ αυτές πράγματι μπορούν να εφαρμοστούν και πράγματι μπορεί να οδηγήσουν σε θετικό αποτέλεσμα, προσωπικά εγώ αλλά και η Κυβέρνηση δεν έχουμε κα</w:t>
      </w:r>
      <w:r>
        <w:rPr>
          <w:rFonts w:eastAsia="Times New Roman" w:cs="Times New Roman"/>
          <w:szCs w:val="24"/>
        </w:rPr>
        <w:t>μ</w:t>
      </w:r>
      <w:r>
        <w:rPr>
          <w:rFonts w:eastAsia="Times New Roman" w:cs="Times New Roman"/>
          <w:szCs w:val="24"/>
        </w:rPr>
        <w:t xml:space="preserve">μία αντίρρηση να τις υιοθετήσουμε. </w:t>
      </w:r>
    </w:p>
    <w:p w14:paraId="06E4F692"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Ασκήθηκε και μια κριτική, </w:t>
      </w:r>
      <w:r w:rsidRPr="008F0891">
        <w:rPr>
          <w:rFonts w:eastAsia="Times New Roman" w:cs="Times New Roman"/>
          <w:bCs/>
          <w:shd w:val="clear" w:color="auto" w:fill="FFFFFF"/>
        </w:rPr>
        <w:t>που</w:t>
      </w:r>
      <w:r>
        <w:rPr>
          <w:rFonts w:eastAsia="Times New Roman" w:cs="Times New Roman"/>
          <w:szCs w:val="24"/>
        </w:rPr>
        <w:t xml:space="preserve"> σε ορισμένα σημεία της θα ήθελα να αναφερθώ. Δεν με απασχολεί να ενοχοποιώ τους προηγούμενους. Με απασχολεί όμως να ξέρω για το πρόβλημα, από πού προέρχεται, πώς εξελίχθηκε, πού βρισκόμαστε </w:t>
      </w:r>
      <w:r>
        <w:rPr>
          <w:rFonts w:eastAsia="Times New Roman" w:cs="Times New Roman"/>
          <w:szCs w:val="24"/>
        </w:rPr>
        <w:t xml:space="preserve">σήμερα και πού πάμε. </w:t>
      </w:r>
    </w:p>
    <w:p w14:paraId="06E4F693"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Επομένως με αυτή την έννοια, μην αντιδράτε έτσι. Υπάρχουν ευθύνες και στον τρόπο που λειτουργούσαν οι τράπεζες στο παρελθόν. Γι’ αυτό τώρα μιλάμε για νέο τρόπο λειτουργίας του τραπεζικού συστήματος. </w:t>
      </w:r>
      <w:r w:rsidRPr="00922299">
        <w:rPr>
          <w:rFonts w:eastAsia="Times New Roman" w:cs="Times New Roman"/>
          <w:bCs/>
          <w:shd w:val="clear" w:color="auto" w:fill="FFFFFF"/>
        </w:rPr>
        <w:t>Υπάρχουν</w:t>
      </w:r>
      <w:r>
        <w:rPr>
          <w:rFonts w:eastAsia="Times New Roman" w:cs="Times New Roman"/>
          <w:szCs w:val="24"/>
        </w:rPr>
        <w:t xml:space="preserve"> ευθύνες και για το πρώτο κ</w:t>
      </w:r>
      <w:r>
        <w:rPr>
          <w:rFonts w:eastAsia="Times New Roman" w:cs="Times New Roman"/>
          <w:szCs w:val="24"/>
        </w:rPr>
        <w:t xml:space="preserve">αι το δεύτερο μνημόνιο. Οι ξένοι τα λένε. Οι παράγοντες της Ευρώπης και του </w:t>
      </w:r>
      <w:r>
        <w:rPr>
          <w:rFonts w:eastAsia="Times New Roman" w:cs="Times New Roman"/>
          <w:szCs w:val="24"/>
          <w:lang w:val="en-US"/>
        </w:rPr>
        <w:t>IMF</w:t>
      </w:r>
      <w:r>
        <w:rPr>
          <w:rFonts w:eastAsia="Times New Roman" w:cs="Times New Roman"/>
          <w:szCs w:val="24"/>
        </w:rPr>
        <w:t xml:space="preserve"> τα έχουν πει, ότι φόρτωσαν τη χώρα με </w:t>
      </w:r>
      <w:proofErr w:type="spellStart"/>
      <w:r>
        <w:rPr>
          <w:rFonts w:eastAsia="Times New Roman" w:cs="Times New Roman"/>
          <w:szCs w:val="24"/>
        </w:rPr>
        <w:t>υπερ</w:t>
      </w:r>
      <w:proofErr w:type="spellEnd"/>
      <w:r>
        <w:rPr>
          <w:rFonts w:eastAsia="Times New Roman" w:cs="Times New Roman"/>
          <w:szCs w:val="24"/>
        </w:rPr>
        <w:t>-λιτότητα που δεν χρειαζόταν, δεν ήταν αναγκαία και δημιούργησε όλους αυτούς τους φαύλους κύκλους.</w:t>
      </w:r>
    </w:p>
    <w:p w14:paraId="06E4F694"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Δεύτερον, λέτε για τις υποσχέσεις τ</w:t>
      </w:r>
      <w:r>
        <w:rPr>
          <w:rFonts w:eastAsia="Times New Roman" w:cs="Times New Roman"/>
          <w:szCs w:val="24"/>
        </w:rPr>
        <w:t>ου ΣΥΡΙΖΑ, για σεισάχθεια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Βεβαίως εμείς είχαμε την πολιτική και εξακολουθούμε να πιστεύουμε ότι χρειάζεται μια γενικότερη ρύθμιση του χρέους, όχι μόνο του ελληνικού, αλλά του ευρωπαϊκού χρέους. </w:t>
      </w:r>
    </w:p>
    <w:p w14:paraId="06E4F695"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Αν δείτε τα στοιχεία, η Ελλάδα, βεβαίως, έχει το μεγαλ</w:t>
      </w:r>
      <w:r>
        <w:rPr>
          <w:rFonts w:eastAsia="Times New Roman" w:cs="Times New Roman"/>
          <w:szCs w:val="24"/>
        </w:rPr>
        <w:t xml:space="preserve">ύτερο χρέος. Υπάρχουν, όμως, κι άλλες χώρες με πάρα πολύ υψηλό χρέος.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εάν επέλθει μια νέα κρίση –ή και χωρίς νέα κρίση- εγώ δεν είμαι βέβαιος ότι το χρέος όλων των χωρών θα είναι </w:t>
      </w:r>
      <w:proofErr w:type="spellStart"/>
      <w:r>
        <w:rPr>
          <w:rFonts w:eastAsia="Times New Roman" w:cs="Times New Roman"/>
          <w:szCs w:val="24"/>
        </w:rPr>
        <w:t>εξυπηρετήσιμο</w:t>
      </w:r>
      <w:proofErr w:type="spellEnd"/>
      <w:r>
        <w:rPr>
          <w:rFonts w:eastAsia="Times New Roman" w:cs="Times New Roman"/>
          <w:szCs w:val="24"/>
        </w:rPr>
        <w:t xml:space="preserve">. </w:t>
      </w:r>
    </w:p>
    <w:p w14:paraId="06E4F696"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Αυτή τη λύση δεν την πετύχαμε, διότι </w:t>
      </w:r>
      <w:r>
        <w:rPr>
          <w:rFonts w:eastAsia="Times New Roman" w:cs="Times New Roman"/>
          <w:szCs w:val="24"/>
        </w:rPr>
        <w:t xml:space="preserve">με το </w:t>
      </w:r>
      <w:r>
        <w:rPr>
          <w:rFonts w:eastAsia="Times New Roman" w:cs="Times New Roman"/>
          <w:szCs w:val="24"/>
          <w:lang w:val="en-US"/>
        </w:rPr>
        <w:t>PSI</w:t>
      </w:r>
      <w:r>
        <w:rPr>
          <w:rFonts w:eastAsia="Times New Roman" w:cs="Times New Roman"/>
          <w:szCs w:val="24"/>
        </w:rPr>
        <w:t xml:space="preserve"> υπήρξε μια αλληλεξάρτηση των χωρών, δηλαδή οι δανειστές μας είναι </w:t>
      </w:r>
      <w:r>
        <w:rPr>
          <w:rFonts w:eastAsia="Times New Roman" w:cs="Times New Roman"/>
          <w:szCs w:val="24"/>
        </w:rPr>
        <w:lastRenderedPageBreak/>
        <w:t>και αυτοί χρεώστες. Παραδείγματος χάρ</w:t>
      </w:r>
      <w:r>
        <w:rPr>
          <w:rFonts w:eastAsia="Times New Roman" w:cs="Times New Roman"/>
          <w:szCs w:val="24"/>
        </w:rPr>
        <w:t>ιν</w:t>
      </w:r>
      <w:r>
        <w:rPr>
          <w:rFonts w:eastAsia="Times New Roman" w:cs="Times New Roman"/>
          <w:szCs w:val="24"/>
        </w:rPr>
        <w:t xml:space="preserve">, όλα τα κράτη έγιναν δανειστές μας, διότι πήραν μέρος του χρέους μας, αλλά ταυτόχρονα, πολλά από τα ίδια κράτη, όπως η Ιταλία, η Πορτογαλία </w:t>
      </w:r>
      <w:r>
        <w:rPr>
          <w:rFonts w:eastAsia="Times New Roman" w:cs="Times New Roman"/>
          <w:szCs w:val="24"/>
        </w:rPr>
        <w:t xml:space="preserve">και άλλοι, έχουν και αυτά χρέος. Άρα, μόνο από κοινού μπορεί να υπάρξει μια ριζική λύση. </w:t>
      </w:r>
    </w:p>
    <w:p w14:paraId="06E4F697"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Εμείς πετύχαμε μια λύση, η οποία μας επιτρέπει να βγούμε στις αγορές, να αυτονομηθούμε και να είμαστε ανεξάρτητοι από την άποψη αυτή, αναγνωρίζοντας ότι υπάρχουν ακόμ</w:t>
      </w:r>
      <w:r>
        <w:rPr>
          <w:rFonts w:eastAsia="Times New Roman" w:cs="Times New Roman"/>
          <w:szCs w:val="24"/>
        </w:rPr>
        <w:t xml:space="preserve">α προβλήματα και θέματα να λυθούν στο μέλλον. Αποκτήσαμε όμως αυτόν τον περιβόητο «διάδρομο» των δεκαπέντε ετών μέσα στον οποίο μπορούμε να κινηθούμε. </w:t>
      </w:r>
    </w:p>
    <w:p w14:paraId="06E4F698"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στον συγκεκριμένο νόμο, στα πλαίσια των δυνατοτήτων προβλέπεται ότι θα κουρεύονται κ</w:t>
      </w:r>
      <w:r>
        <w:rPr>
          <w:rFonts w:eastAsia="Times New Roman" w:cs="Times New Roman"/>
          <w:szCs w:val="24"/>
        </w:rPr>
        <w:t xml:space="preserve">αι πρόστιμα και οφειλές, ακόμη και το ίδιο το κεφάλαιο, υπό κάποιες προϋποθέσεις βεβαίως που προβλέπονται από τον νόμο στα άρθρα 9 και 15. </w:t>
      </w:r>
    </w:p>
    <w:p w14:paraId="06E4F699"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είπατε ότι υπάρχει δικαστική εμπλοκή και ότι πολλές υποθέσεις πηγαίνουν στα δικαστήρια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τλ</w:t>
      </w:r>
      <w:proofErr w:type="spellEnd"/>
      <w:r>
        <w:rPr>
          <w:rFonts w:eastAsia="Times New Roman" w:cs="Times New Roman"/>
          <w:szCs w:val="24"/>
        </w:rPr>
        <w:t>.. Ο εξωδικα</w:t>
      </w:r>
      <w:r>
        <w:rPr>
          <w:rFonts w:eastAsia="Times New Roman" w:cs="Times New Roman"/>
          <w:szCs w:val="24"/>
        </w:rPr>
        <w:lastRenderedPageBreak/>
        <w:t>στι</w:t>
      </w:r>
      <w:r>
        <w:rPr>
          <w:rFonts w:eastAsia="Times New Roman" w:cs="Times New Roman"/>
          <w:szCs w:val="24"/>
        </w:rPr>
        <w:t>κός μηχανισμός είναι εξωδικαστικός. Από τις πενήντα δύο επιχειρήσεις, μόνο μία προσέφυγε στο δικαστήριο, διότι είναι εθελοντικό το δικαίωμα της προσφυγής. Επομένως μιλάμε για έναν εξωδικαστικό διακανονισμό και αυτόν θέλουμε να βελτιώσουμε και να αναπτύξουμ</w:t>
      </w:r>
      <w:r>
        <w:rPr>
          <w:rFonts w:eastAsia="Times New Roman" w:cs="Times New Roman"/>
          <w:szCs w:val="24"/>
        </w:rPr>
        <w:t xml:space="preserve">ε. </w:t>
      </w:r>
    </w:p>
    <w:p w14:paraId="06E4F69A"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Μιλήσατε για ακατάσχετο λογαριασμό. Μα, προβλέπεται αυτό. Έχουμε εξασφαλίσει ότι από τη στιγμή που γίνεται η αίτηση σταματάει και η όποια διαδικασία κατασχέσεων και η όποια διαδικασία πλειστηριασμών. </w:t>
      </w:r>
    </w:p>
    <w:p w14:paraId="06E4F69B"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Αναφέρθηκαν πάλι τα γενικά περί πλαισίου, εποπτείας</w:t>
      </w:r>
      <w:r>
        <w:rPr>
          <w:rFonts w:eastAsia="Times New Roman" w:cs="Times New Roman"/>
          <w:szCs w:val="24"/>
        </w:rPr>
        <w:t xml:space="preserve">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τλ</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Δεν υπάρχει τίποτα που να είναι έξω από τον </w:t>
      </w:r>
      <w:r>
        <w:rPr>
          <w:rFonts w:eastAsia="Times New Roman" w:cs="Times New Roman"/>
          <w:szCs w:val="24"/>
        </w:rPr>
        <w:t>κ</w:t>
      </w:r>
      <w:r>
        <w:rPr>
          <w:rFonts w:eastAsia="Times New Roman" w:cs="Times New Roman"/>
          <w:szCs w:val="24"/>
        </w:rPr>
        <w:t xml:space="preserve">ανονισμό 472 της Ευρωπαϊκής Ένωσης. Είμαστε η μόνη χώρα που έχουμε αναδιάρθρωση χρέους. Γι’ αυτό ακριβώς μπήκαμε στην προβλεπόμενη από τον </w:t>
      </w:r>
      <w:r>
        <w:rPr>
          <w:rFonts w:eastAsia="Times New Roman" w:cs="Times New Roman"/>
          <w:szCs w:val="24"/>
        </w:rPr>
        <w:t>κ</w:t>
      </w:r>
      <w:r>
        <w:rPr>
          <w:rFonts w:eastAsia="Times New Roman" w:cs="Times New Roman"/>
          <w:szCs w:val="24"/>
        </w:rPr>
        <w:t>ανονισμό διαδικασία. Κατά τα άλλα, είναι όπως υπάρχει η εποπτεί</w:t>
      </w:r>
      <w:r>
        <w:rPr>
          <w:rFonts w:eastAsia="Times New Roman" w:cs="Times New Roman"/>
          <w:szCs w:val="24"/>
        </w:rPr>
        <w:t xml:space="preserve">α και στις άλλες χώρες που μπήκαν σε πρόγραμμα, όπως η Πορτογαλία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τλ</w:t>
      </w:r>
      <w:proofErr w:type="spellEnd"/>
      <w:r>
        <w:rPr>
          <w:rFonts w:eastAsia="Times New Roman" w:cs="Times New Roman"/>
          <w:szCs w:val="24"/>
        </w:rPr>
        <w:t>.</w:t>
      </w:r>
      <w:r>
        <w:rPr>
          <w:rFonts w:eastAsia="Times New Roman" w:cs="Times New Roman"/>
          <w:szCs w:val="24"/>
        </w:rPr>
        <w:t xml:space="preserve">. </w:t>
      </w:r>
    </w:p>
    <w:p w14:paraId="06E4F69C"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Μιλήσατε πάλι για θηριώδη πλεονάσματα, όταν είναι γνωστή η απόφαση του </w:t>
      </w:r>
      <w:proofErr w:type="spellStart"/>
      <w:r>
        <w:rPr>
          <w:rFonts w:eastAsia="Times New Roman" w:cs="Times New Roman"/>
          <w:szCs w:val="24"/>
          <w:lang w:val="en-US"/>
        </w:rPr>
        <w:t>E</w:t>
      </w:r>
      <w:r>
        <w:rPr>
          <w:rFonts w:eastAsia="Times New Roman" w:cs="Times New Roman"/>
          <w:szCs w:val="24"/>
          <w:lang w:val="en-US"/>
        </w:rPr>
        <w:t>urogroup</w:t>
      </w:r>
      <w:proofErr w:type="spellEnd"/>
      <w:r w:rsidRPr="00304F46">
        <w:rPr>
          <w:rFonts w:eastAsia="Times New Roman" w:cs="Times New Roman"/>
          <w:szCs w:val="24"/>
        </w:rPr>
        <w:t xml:space="preserve"> του 2012 που μιλ</w:t>
      </w:r>
      <w:r>
        <w:rPr>
          <w:rFonts w:eastAsia="Times New Roman" w:cs="Times New Roman"/>
          <w:szCs w:val="24"/>
        </w:rPr>
        <w:t xml:space="preserve">άει για 4% πλεονάσματα. Κι εμείς προτείναμε ακόμη χαμηλότερα, 2,5% συν μία </w:t>
      </w:r>
      <w:r>
        <w:rPr>
          <w:rFonts w:eastAsia="Times New Roman" w:cs="Times New Roman"/>
          <w:szCs w:val="24"/>
        </w:rPr>
        <w:lastRenderedPageBreak/>
        <w:t xml:space="preserve">μονάδα, η </w:t>
      </w:r>
      <w:r>
        <w:rPr>
          <w:rFonts w:eastAsia="Times New Roman" w:cs="Times New Roman"/>
          <w:szCs w:val="24"/>
        </w:rPr>
        <w:t>οποία θα μπορούσε να τεθεί για αναπτυξιακούς σκοπούς, πράγμα το οποίο, επί του παρόντος τουλάχιστον δεν έχει γίνει δεκτό. Επομένως ας δούμε μπροστά για να αξιοποιήσουμε τις δυνατότητες που δημιουργήθηκαν και να αντιμετωπίσουμε τα προβλήματα τα οποία υπάρχο</w:t>
      </w:r>
      <w:r>
        <w:rPr>
          <w:rFonts w:eastAsia="Times New Roman" w:cs="Times New Roman"/>
          <w:szCs w:val="24"/>
        </w:rPr>
        <w:t xml:space="preserve">υν. </w:t>
      </w:r>
    </w:p>
    <w:p w14:paraId="06E4F69D"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Όταν λέμε ότι πετύχαμε τα δεκαπέντε χρόνια, ένα χρονικό διάστημα που μπορούμε να το διαχειριστούμε με μεγαλύτερο βαθμό ελευθερίας και με αναπτυξιακή προοπτική, αυτό είναι κάτι καλό, όχι μόνο για την Κυβέρνηση τη σημερινή, αλλά για τη χώρα </w:t>
      </w:r>
    </w:p>
    <w:p w14:paraId="06E4F69E"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(Στο σημείο</w:t>
      </w:r>
      <w:r>
        <w:rPr>
          <w:rFonts w:eastAsia="Times New Roman" w:cs="Times New Roman"/>
          <w:szCs w:val="24"/>
        </w:rPr>
        <w:t xml:space="preserve"> αυτό κτυπάει το κουδούνι λήξεως του χρόνου ομιλίας του κυρίου Υπουργού)</w:t>
      </w:r>
    </w:p>
    <w:p w14:paraId="06E4F69F"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θα χρειαστώ δύο λεπτά. </w:t>
      </w:r>
    </w:p>
    <w:p w14:paraId="06E4F6A0"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Ρώτησε ο κ. </w:t>
      </w:r>
      <w:proofErr w:type="spellStart"/>
      <w:r>
        <w:rPr>
          <w:rFonts w:eastAsia="Times New Roman" w:cs="Times New Roman"/>
          <w:szCs w:val="24"/>
        </w:rPr>
        <w:t>Δένδιας</w:t>
      </w:r>
      <w:proofErr w:type="spellEnd"/>
      <w:r>
        <w:rPr>
          <w:rFonts w:eastAsia="Times New Roman" w:cs="Times New Roman"/>
          <w:szCs w:val="24"/>
        </w:rPr>
        <w:t xml:space="preserve"> τι κάναμε αυτά τα τρία χρόνια. Πρώτον, ανακόψαμε τη δημιουργία νέων κόκκινων δανείων, διότι αυξήσαμε την απασχόληση, διότι σ</w:t>
      </w:r>
      <w:r>
        <w:rPr>
          <w:rFonts w:eastAsia="Times New Roman" w:cs="Times New Roman"/>
          <w:szCs w:val="24"/>
        </w:rPr>
        <w:t xml:space="preserve">ταματήσαμε την ύφεση, διότι η οικονομία μπαίνει σε ανάκαμψη. </w:t>
      </w:r>
    </w:p>
    <w:p w14:paraId="06E4F6A1"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δημιουργήσαμε ένα ολοκληρωμένο θεσμικό πλαίσιο για την αντιμετώπιση των κόκκινων δανείων. Και σήμερα εδώ, συζητάμε ένα μέρος τους. </w:t>
      </w:r>
    </w:p>
    <w:p w14:paraId="06E4F6A2"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lastRenderedPageBreak/>
        <w:t>Τρίτον, θεσπίσαμε κοινωνικά και αναπτυξιακά κριτήρια</w:t>
      </w:r>
      <w:r>
        <w:rPr>
          <w:rFonts w:eastAsia="Times New Roman" w:cs="Times New Roman"/>
          <w:szCs w:val="24"/>
        </w:rPr>
        <w:t xml:space="preserve"> στη διαχείριση των δανείων. Σας επισημαίνω ότι υπάρχει στον προϋπολογισμό κονδύλι. Και να ένα σημείο αυτοκριτικής που μου είπατε να κάνω: Ενώ εμείς το θεσμοθετήσαμε το κονδύλι αυτό των εκατό εκατομμυρίων και μπήκε στον προϋπολογισμό, δεν αξιοποιήθηκε, διό</w:t>
      </w:r>
      <w:r>
        <w:rPr>
          <w:rFonts w:eastAsia="Times New Roman" w:cs="Times New Roman"/>
          <w:szCs w:val="24"/>
        </w:rPr>
        <w:t xml:space="preserve">τι δεν έγινε γνωστό αυτό το μέτρο, γιατί ίσως δεν κάναμε ό,τι έπρεπε για να γίνει γνωστό και </w:t>
      </w:r>
      <w:proofErr w:type="spellStart"/>
      <w:r>
        <w:rPr>
          <w:rFonts w:eastAsia="Times New Roman" w:cs="Times New Roman"/>
          <w:szCs w:val="24"/>
        </w:rPr>
        <w:t>προσβάσιμο</w:t>
      </w:r>
      <w:proofErr w:type="spellEnd"/>
      <w:r>
        <w:rPr>
          <w:rFonts w:eastAsia="Times New Roman" w:cs="Times New Roman"/>
          <w:szCs w:val="24"/>
        </w:rPr>
        <w:t>. Τώρα, με τις αλλαγές που κάναμε, μπορεί την πρωτοβουλία να την πάρουν και οι πιστωτές, ούτως ώστε αυτοί οι οποίοι δεν μπορούν να πληρώνουν ούτε τη δόση</w:t>
      </w:r>
      <w:r>
        <w:rPr>
          <w:rFonts w:eastAsia="Times New Roman" w:cs="Times New Roman"/>
          <w:szCs w:val="24"/>
        </w:rPr>
        <w:t xml:space="preserve"> που θα εκδικάσει το δικαστήριο –αναφέρομαι εδώ σε θέματα του νόμου Κατσέλη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Σταθάκη- να μπορεί το κράτος να βοηθάει σε αυτές τις περιπτώσεις. </w:t>
      </w:r>
    </w:p>
    <w:p w14:paraId="06E4F6A3"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Τέταρτον, διαπραγματευτήκαμε και πετύχαμε τη διεύρυνση των ορίων εφαρμογής και των δύο νόμων και του νόμου Κατσ</w:t>
      </w:r>
      <w:r>
        <w:rPr>
          <w:rFonts w:eastAsia="Times New Roman" w:cs="Times New Roman"/>
          <w:szCs w:val="24"/>
        </w:rPr>
        <w:t xml:space="preserve">έλη και του εξωδικαστικού. </w:t>
      </w:r>
    </w:p>
    <w:p w14:paraId="06E4F6A4" w14:textId="77777777" w:rsidR="007277CE" w:rsidRDefault="00471B06">
      <w:pPr>
        <w:spacing w:line="600" w:lineRule="auto"/>
        <w:ind w:firstLine="720"/>
        <w:contextualSpacing/>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xml:space="preserve">, είμαστε έτοιμοι να εισάγουμε και νέα προγράμματα που ανακαλύπτουν και τις όποιες περιπτώσεις δεν υπάγονται σε αυτούς τους νόμους, κάποιες κατηγορίες που δεν έχουν κάπου να προσφύγουν. </w:t>
      </w:r>
    </w:p>
    <w:p w14:paraId="06E4F6A5"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lastRenderedPageBreak/>
        <w:t>Εντός των επόμενων εβδομάδων πιστε</w:t>
      </w:r>
      <w:r>
        <w:rPr>
          <w:rFonts w:eastAsia="Times New Roman" w:cs="Times New Roman"/>
          <w:szCs w:val="24"/>
        </w:rPr>
        <w:t>ύω ότι θα είμαστε σε θέση θα θέσουμε σε εφαρμογή ένα πρόγραμμα που να δίνει τη δυνατότητα στους ελεύθερους επαγγελματίες που έκλεισαν το μαγαζί, τη δουλειά τους κ</w:t>
      </w:r>
      <w:r>
        <w:rPr>
          <w:rFonts w:eastAsia="Times New Roman" w:cs="Times New Roman"/>
          <w:szCs w:val="24"/>
        </w:rPr>
        <w:t>.</w:t>
      </w:r>
      <w:r>
        <w:rPr>
          <w:rFonts w:eastAsia="Times New Roman" w:cs="Times New Roman"/>
          <w:szCs w:val="24"/>
        </w:rPr>
        <w:t>λπ., να μπορούν να ενισχύονται, ούτως ώστε να ανοίξουν ξανά την επιχείρησή τους και με ένα μέ</w:t>
      </w:r>
      <w:r>
        <w:rPr>
          <w:rFonts w:eastAsia="Times New Roman" w:cs="Times New Roman"/>
          <w:szCs w:val="24"/>
        </w:rPr>
        <w:t xml:space="preserve">ρος των χρημάτων που θα πάρουν, να πληρώσουν και τα δάνειά τους ή ένα μέρος των δανείων τους. </w:t>
      </w:r>
    </w:p>
    <w:p w14:paraId="06E4F6A6"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Έχει αυτή η πολιτική αποτελέσματα; Βεβαίως έχει αυτή η πολιτική αποτελέσματα. Και δίνει ανάσα σε κάποιους πολίτες και σε κάποιες επιχειρήσεις και μειώνει το βουν</w:t>
      </w:r>
      <w:r>
        <w:rPr>
          <w:rFonts w:eastAsia="Times New Roman" w:cs="Times New Roman"/>
          <w:szCs w:val="24"/>
        </w:rPr>
        <w:t xml:space="preserve">ό των κόκκινων δανείων. </w:t>
      </w:r>
    </w:p>
    <w:p w14:paraId="06E4F6A7"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ακούω τους αριθμούς να μεταβάλλονται, εγώ μπορώ να καταθέσω στα Πρακτικά τον πίνακα. Τα δάνεια έφτασαν στο </w:t>
      </w:r>
      <w:r>
        <w:rPr>
          <w:rFonts w:eastAsia="Times New Roman" w:cs="Times New Roman"/>
          <w:szCs w:val="24"/>
          <w:lang w:val="en-US"/>
        </w:rPr>
        <w:t>peak</w:t>
      </w:r>
      <w:r w:rsidRPr="0034497D">
        <w:rPr>
          <w:rFonts w:eastAsia="Times New Roman" w:cs="Times New Roman"/>
          <w:szCs w:val="24"/>
        </w:rPr>
        <w:t>,</w:t>
      </w:r>
      <w:r>
        <w:rPr>
          <w:rFonts w:eastAsia="Times New Roman" w:cs="Times New Roman"/>
          <w:szCs w:val="24"/>
        </w:rPr>
        <w:t xml:space="preserve"> όπως λέμε, στην κορυφή στο σύνολό τους σε απόλυτους αριθμούς το 2014. Ήταν 78,5 δισεκατομμύρια ευρώ. Έκλεισαν τ</w:t>
      </w:r>
      <w:r>
        <w:rPr>
          <w:rFonts w:eastAsia="Times New Roman" w:cs="Times New Roman"/>
          <w:szCs w:val="24"/>
        </w:rPr>
        <w:t xml:space="preserve">ο 2017 με 65,9 δισεκατομμύρια ευρώ. Έχουμε μείωση των κόκκινων δανείων. Δεν είναι αληθές ότι τα κόκκινα δάνεια αυξήθηκαν τα τελευταία τρία χρόνια. </w:t>
      </w:r>
    </w:p>
    <w:p w14:paraId="06E4F6A8"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που είναι αληθές είναι ότι στα στεγαστικά δάνεια, επειδή ακριβώς έχουν συσσωρευθεί υποθέσεις χωρίς ρύθμ</w:t>
      </w:r>
      <w:r>
        <w:rPr>
          <w:rFonts w:eastAsia="Times New Roman" w:cs="Times New Roman"/>
          <w:szCs w:val="24"/>
        </w:rPr>
        <w:t xml:space="preserve">ιση στον νόμο Κατσέλη, όντως έχουμε μια συνέχιση, έχουμε μια σταθεροποίηση. Συνολικά, όμως, στα κόκκινα δάνεια έχουμε αυτή τη βελτίωση. Είναι σημαντική διότι υπάρχει, αλλά πρέπει να ενταθεί περισσότερο. </w:t>
      </w:r>
    </w:p>
    <w:p w14:paraId="06E4F6A9"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Επομένως έχουμε μια πολιτική η οποία απαντάει στο πρ</w:t>
      </w:r>
      <w:r>
        <w:rPr>
          <w:rFonts w:eastAsia="Times New Roman" w:cs="Times New Roman"/>
          <w:szCs w:val="24"/>
        </w:rPr>
        <w:t>όβλημα και η οποία πρέπει διαρκώς να δοκιμάζεται και διαρκώς να βελτιώνεται και αν τον επόμενο χρόνο δούμε ότι παρ</w:t>
      </w:r>
      <w:r>
        <w:rPr>
          <w:rFonts w:eastAsia="Times New Roman" w:cs="Times New Roman"/>
          <w:szCs w:val="24"/>
        </w:rPr>
        <w:t xml:space="preserve">’ </w:t>
      </w:r>
      <w:r>
        <w:rPr>
          <w:rFonts w:eastAsia="Times New Roman" w:cs="Times New Roman"/>
          <w:szCs w:val="24"/>
        </w:rPr>
        <w:t xml:space="preserve">όλα αυτά χρειάζεται να αξιοποιήσουμε και άλλα μέτρα και άλλες λύσεις, είμαστε διατεθειμένοι να το κάνουμε σε συνεργασία βεβαίως και με τους </w:t>
      </w:r>
      <w:r>
        <w:rPr>
          <w:rFonts w:eastAsia="Times New Roman" w:cs="Times New Roman"/>
          <w:szCs w:val="24"/>
        </w:rPr>
        <w:t>αρμόδιους</w:t>
      </w:r>
      <w:r>
        <w:rPr>
          <w:rFonts w:eastAsia="Times New Roman" w:cs="Times New Roman"/>
          <w:szCs w:val="24"/>
        </w:rPr>
        <w:t>,</w:t>
      </w:r>
      <w:r>
        <w:rPr>
          <w:rFonts w:eastAsia="Times New Roman" w:cs="Times New Roman"/>
          <w:szCs w:val="24"/>
        </w:rPr>
        <w:t xml:space="preserve"> στην περίπτωση αυτή</w:t>
      </w:r>
      <w:r>
        <w:rPr>
          <w:rFonts w:eastAsia="Times New Roman" w:cs="Times New Roman"/>
          <w:szCs w:val="24"/>
        </w:rPr>
        <w:t>,</w:t>
      </w:r>
      <w:r>
        <w:rPr>
          <w:rFonts w:eastAsia="Times New Roman" w:cs="Times New Roman"/>
          <w:szCs w:val="24"/>
        </w:rPr>
        <w:t xml:space="preserve"> θεσμούς.  </w:t>
      </w:r>
    </w:p>
    <w:p w14:paraId="06E4F6AA"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06E4F6AB" w14:textId="77777777" w:rsidR="007277CE" w:rsidRDefault="00471B0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6E4F6AC"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τον κ</w:t>
      </w:r>
      <w:r>
        <w:rPr>
          <w:rFonts w:eastAsia="Times New Roman" w:cs="Times New Roman"/>
          <w:szCs w:val="24"/>
        </w:rPr>
        <w:t xml:space="preserve">ύριο </w:t>
      </w:r>
      <w:r>
        <w:rPr>
          <w:rFonts w:eastAsia="Times New Roman" w:cs="Times New Roman"/>
          <w:szCs w:val="24"/>
        </w:rPr>
        <w:t xml:space="preserve">Υπουργό. </w:t>
      </w:r>
    </w:p>
    <w:p w14:paraId="06E4F6AD"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Κηρύσσεται περαιωμένη </w:t>
      </w:r>
      <w:r>
        <w:rPr>
          <w:rFonts w:eastAsia="Times New Roman" w:cs="Times New Roman"/>
          <w:szCs w:val="24"/>
        </w:rPr>
        <w:t xml:space="preserve">η συζήτηση </w:t>
      </w:r>
      <w:r>
        <w:rPr>
          <w:rFonts w:eastAsia="Times New Roman" w:cs="Times New Roman"/>
          <w:szCs w:val="24"/>
        </w:rPr>
        <w:t xml:space="preserve">επί </w:t>
      </w:r>
      <w:r>
        <w:rPr>
          <w:rFonts w:eastAsia="Times New Roman" w:cs="Times New Roman"/>
          <w:szCs w:val="24"/>
        </w:rPr>
        <w:t xml:space="preserve">της </w:t>
      </w:r>
      <w:r>
        <w:rPr>
          <w:rFonts w:eastAsia="Times New Roman" w:cs="Times New Roman"/>
          <w:szCs w:val="24"/>
        </w:rPr>
        <w:t xml:space="preserve">υπ’ αριθμόν 23/15/28-3-2018 </w:t>
      </w:r>
      <w:r>
        <w:rPr>
          <w:rFonts w:eastAsia="Times New Roman" w:cs="Times New Roman"/>
          <w:szCs w:val="24"/>
        </w:rPr>
        <w:t>επίκαιρης επερώτησης με θέμα: «Πλήρης αποτυχία του εξωδικαστικού συμβιβασμού</w:t>
      </w:r>
      <w:r>
        <w:rPr>
          <w:rFonts w:eastAsia="Times New Roman" w:cs="Times New Roman"/>
          <w:szCs w:val="24"/>
        </w:rPr>
        <w:t xml:space="preserve"> </w:t>
      </w:r>
      <w:r>
        <w:rPr>
          <w:rFonts w:eastAsia="Times New Roman" w:cs="Times New Roman"/>
          <w:szCs w:val="24"/>
        </w:rPr>
        <w:t>-</w:t>
      </w:r>
      <w:r w:rsidRPr="00113FF8">
        <w:rPr>
          <w:rFonts w:eastAsia="Times New Roman" w:cs="Times New Roman"/>
          <w:szCs w:val="24"/>
        </w:rPr>
        <w:t xml:space="preserve"> </w:t>
      </w:r>
      <w:r>
        <w:rPr>
          <w:rFonts w:eastAsia="Times New Roman" w:cs="Times New Roman"/>
          <w:szCs w:val="24"/>
        </w:rPr>
        <w:t xml:space="preserve">Ωφελήθηκαν μόνο </w:t>
      </w:r>
      <w:r>
        <w:rPr>
          <w:rFonts w:eastAsia="Times New Roman" w:cs="Times New Roman"/>
          <w:szCs w:val="24"/>
        </w:rPr>
        <w:t>είκοσι τρεις</w:t>
      </w:r>
      <w:r>
        <w:rPr>
          <w:rFonts w:eastAsia="Times New Roman" w:cs="Times New Roman"/>
          <w:szCs w:val="24"/>
        </w:rPr>
        <w:t xml:space="preserve"> επιχειρήσεις».</w:t>
      </w:r>
    </w:p>
    <w:p w14:paraId="06E4F6AE" w14:textId="77777777" w:rsidR="007277CE" w:rsidRDefault="00471B0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w:t>
      </w:r>
      <w:r w:rsidRPr="00C76C56">
        <w:rPr>
          <w:rFonts w:eastAsia="Times New Roman" w:cs="Times New Roman"/>
          <w:szCs w:val="24"/>
        </w:rPr>
        <w:t>δέχεστε στο σημείο αυτό να λύσουμε τη συνεδρίαση;</w:t>
      </w:r>
    </w:p>
    <w:p w14:paraId="06E4F6AF" w14:textId="77777777" w:rsidR="007277CE" w:rsidRDefault="00471B06">
      <w:pPr>
        <w:spacing w:line="600" w:lineRule="auto"/>
        <w:ind w:firstLine="720"/>
        <w:contextualSpacing/>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14:paraId="06E4F6B0" w14:textId="77777777" w:rsidR="007277CE" w:rsidRDefault="00471B06">
      <w:pPr>
        <w:tabs>
          <w:tab w:val="left" w:pos="2820"/>
        </w:tabs>
        <w:spacing w:line="600" w:lineRule="auto"/>
        <w:ind w:firstLine="720"/>
        <w:contextualSpacing/>
        <w:jc w:val="both"/>
        <w:rPr>
          <w:rFonts w:eastAsia="Times New Roman" w:cs="Times New Roman"/>
          <w:b/>
          <w:bCs/>
          <w:szCs w:val="24"/>
        </w:rPr>
      </w:pPr>
      <w:r w:rsidRPr="004239BA">
        <w:rPr>
          <w:rFonts w:eastAsia="Times New Roman"/>
          <w:b/>
          <w:szCs w:val="24"/>
        </w:rPr>
        <w:t>ΠΡΟΕΔΡΕΥΩΝ (Μάρι</w:t>
      </w:r>
      <w:r w:rsidRPr="004239BA">
        <w:rPr>
          <w:rFonts w:eastAsia="Times New Roman"/>
          <w:b/>
          <w:szCs w:val="24"/>
        </w:rPr>
        <w:t>ος Γεωργιάδης):</w:t>
      </w:r>
      <w:r>
        <w:rPr>
          <w:rFonts w:eastAsia="Times New Roman"/>
          <w:szCs w:val="24"/>
        </w:rPr>
        <w:t xml:space="preserve"> </w:t>
      </w:r>
      <w:r w:rsidRPr="00C76C56">
        <w:rPr>
          <w:rFonts w:eastAsia="Times New Roman" w:cs="Times New Roman"/>
          <w:szCs w:val="24"/>
        </w:rPr>
        <w:t>Με τη</w:t>
      </w:r>
      <w:r>
        <w:rPr>
          <w:rFonts w:eastAsia="Times New Roman" w:cs="Times New Roman"/>
          <w:szCs w:val="24"/>
        </w:rPr>
        <w:t xml:space="preserve"> συναίνεση του Σώματος και ώρα 21.18</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w:t>
      </w:r>
      <w:r>
        <w:rPr>
          <w:rFonts w:eastAsia="Times New Roman" w:cs="Times New Roman"/>
          <w:szCs w:val="24"/>
        </w:rPr>
        <w:t xml:space="preserve"> προσεχή</w:t>
      </w:r>
      <w:r>
        <w:rPr>
          <w:rFonts w:eastAsia="Times New Roman" w:cs="Times New Roman"/>
          <w:szCs w:val="24"/>
        </w:rPr>
        <w:t xml:space="preserve"> Τετάρτη 27 Ιουνίου 2018</w:t>
      </w:r>
      <w:r w:rsidRPr="00C76C56">
        <w:rPr>
          <w:rFonts w:eastAsia="Times New Roman" w:cs="Times New Roman"/>
          <w:szCs w:val="24"/>
        </w:rPr>
        <w:t xml:space="preserve"> και ώρα </w:t>
      </w:r>
      <w:r>
        <w:rPr>
          <w:rFonts w:eastAsia="Times New Roman" w:cs="Times New Roman"/>
          <w:szCs w:val="24"/>
        </w:rPr>
        <w:t>10.0</w:t>
      </w:r>
      <w:r w:rsidRPr="00C76C56">
        <w:rPr>
          <w:rFonts w:eastAsia="Times New Roman" w:cs="Times New Roman"/>
          <w:szCs w:val="24"/>
        </w:rPr>
        <w:t>0΄</w:t>
      </w:r>
      <w:r>
        <w:rPr>
          <w:rFonts w:eastAsia="Times New Roman" w:cs="Times New Roman"/>
          <w:szCs w:val="24"/>
        </w:rPr>
        <w:t>,</w:t>
      </w:r>
      <w:r w:rsidRPr="00C76C56">
        <w:rPr>
          <w:rFonts w:eastAsia="Times New Roman" w:cs="Times New Roman"/>
          <w:szCs w:val="24"/>
        </w:rPr>
        <w:t xml:space="preserve"> με αντικείμενο εργασιών του Σώματος</w:t>
      </w:r>
      <w:r>
        <w:rPr>
          <w:rFonts w:eastAsia="Times New Roman" w:cs="Times New Roman"/>
          <w:szCs w:val="24"/>
        </w:rPr>
        <w:t>:</w:t>
      </w:r>
      <w:r w:rsidRPr="00C76C56">
        <w:rPr>
          <w:rFonts w:eastAsia="Times New Roman" w:cs="Times New Roman"/>
          <w:szCs w:val="24"/>
        </w:rPr>
        <w:t xml:space="preserve"> </w:t>
      </w:r>
      <w:r>
        <w:rPr>
          <w:rFonts w:eastAsia="Times New Roman" w:cs="Times New Roman"/>
          <w:szCs w:val="24"/>
        </w:rPr>
        <w:t>νομοθετική εργασία, σύμφωνα με την ημερήσια διάταξη που θα διανεμηθεί</w:t>
      </w:r>
      <w:r w:rsidRPr="00C76C56">
        <w:rPr>
          <w:rFonts w:eastAsia="Times New Roman" w:cs="Times New Roman"/>
          <w:szCs w:val="24"/>
        </w:rPr>
        <w:t xml:space="preserve">. </w:t>
      </w:r>
    </w:p>
    <w:p w14:paraId="06E4F6B1" w14:textId="77777777" w:rsidR="007277CE" w:rsidRDefault="00471B06">
      <w:pPr>
        <w:spacing w:line="600" w:lineRule="auto"/>
        <w:contextualSpacing/>
        <w:jc w:val="both"/>
        <w:rPr>
          <w:rFonts w:eastAsia="Times New Roman" w:cs="Times New Roman"/>
          <w:szCs w:val="24"/>
        </w:rPr>
      </w:pPr>
      <w:r>
        <w:rPr>
          <w:rFonts w:eastAsia="Times New Roman" w:cs="Times New Roman"/>
          <w:b/>
          <w:bCs/>
          <w:szCs w:val="24"/>
        </w:rPr>
        <w:t xml:space="preserve">Ο </w:t>
      </w:r>
      <w:r w:rsidRPr="00C76C56">
        <w:rPr>
          <w:rFonts w:eastAsia="Times New Roman" w:cs="Times New Roman"/>
          <w:b/>
          <w:bCs/>
          <w:szCs w:val="24"/>
        </w:rPr>
        <w:t xml:space="preserve">ΠΡΟΕΔΡΟΣ  </w:t>
      </w:r>
      <w:r w:rsidRPr="00C76C56">
        <w:rPr>
          <w:rFonts w:eastAsia="Times New Roman" w:cs="Times New Roman"/>
          <w:b/>
          <w:bCs/>
          <w:szCs w:val="24"/>
        </w:rPr>
        <w:t xml:space="preserve">                                                                        ΟΙ ΓΡΑΜΜΑΤΕΙΣ</w:t>
      </w:r>
      <w:r w:rsidRPr="00C76C56">
        <w:rPr>
          <w:rFonts w:eastAsia="Times New Roman" w:cs="Times New Roman"/>
          <w:szCs w:val="24"/>
        </w:rPr>
        <w:t xml:space="preserve"> </w:t>
      </w:r>
      <w:r>
        <w:rPr>
          <w:rFonts w:eastAsia="Times New Roman" w:cs="Times New Roman"/>
          <w:szCs w:val="24"/>
        </w:rPr>
        <w:t xml:space="preserve">  </w:t>
      </w:r>
    </w:p>
    <w:p w14:paraId="06E4F6B2" w14:textId="77777777" w:rsidR="007277CE" w:rsidRDefault="007277CE">
      <w:pPr>
        <w:spacing w:line="600" w:lineRule="auto"/>
        <w:ind w:firstLine="720"/>
        <w:contextualSpacing/>
        <w:jc w:val="both"/>
        <w:rPr>
          <w:rFonts w:eastAsia="Times New Roman" w:cs="Times New Roman"/>
          <w:szCs w:val="24"/>
        </w:rPr>
      </w:pPr>
    </w:p>
    <w:sectPr w:rsidR="007277C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00"/>
    <w:family w:val="roman"/>
    <w:notTrueType/>
    <w:pitch w:val="default"/>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0Pl1UVqtDK8XXGj6/4XpVwQ3o7I=" w:salt="diRVfgnhK4/r4AtHZWdZv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7CE"/>
    <w:rsid w:val="00356B32"/>
    <w:rsid w:val="00471B06"/>
    <w:rsid w:val="007277C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4F407"/>
  <w15:docId w15:val="{31A47B83-E9A5-49AD-A0B2-CF0178EE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7772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77724"/>
    <w:rPr>
      <w:rFonts w:ascii="Segoe UI" w:hAnsi="Segoe UI" w:cs="Segoe UI"/>
      <w:sz w:val="18"/>
      <w:szCs w:val="18"/>
    </w:rPr>
  </w:style>
  <w:style w:type="paragraph" w:styleId="a4">
    <w:name w:val="Revision"/>
    <w:hidden/>
    <w:uiPriority w:val="99"/>
    <w:semiHidden/>
    <w:rsid w:val="00131F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028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659</MetadataID>
    <Session xmlns="641f345b-441b-4b81-9152-adc2e73ba5e1">Γ´</Session>
    <Date xmlns="641f345b-441b-4b81-9152-adc2e73ba5e1">2018-06-24T21:00:00+00:00</Date>
    <Status xmlns="641f345b-441b-4b81-9152-adc2e73ba5e1">
      <Url>http://srv-sp1/praktika/Lists/Incoming_Metadata/EditForm.aspx?ID=659&amp;Source=/praktika/Recordings_Library/Forms/AllItems.aspx</Url>
      <Description>Δημοσιεύτηκε</Description>
    </Status>
    <Meeting xmlns="641f345b-441b-4b81-9152-adc2e73ba5e1">ΡΜΔ´</Meeting>
  </documentManagement>
</p:properties>
</file>

<file path=customXml/itemProps1.xml><?xml version="1.0" encoding="utf-8"?>
<ds:datastoreItem xmlns:ds="http://schemas.openxmlformats.org/officeDocument/2006/customXml" ds:itemID="{46C6DE56-658D-41E9-99E3-143BC618F6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3B2CA3-21E7-4834-A3F2-6758AD61FB55}">
  <ds:schemaRefs>
    <ds:schemaRef ds:uri="http://schemas.microsoft.com/sharepoint/v3/contenttype/forms"/>
  </ds:schemaRefs>
</ds:datastoreItem>
</file>

<file path=customXml/itemProps3.xml><?xml version="1.0" encoding="utf-8"?>
<ds:datastoreItem xmlns:ds="http://schemas.openxmlformats.org/officeDocument/2006/customXml" ds:itemID="{22934D5E-7580-432F-A35D-006FDE49C818}">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161</Pages>
  <Words>30758</Words>
  <Characters>166096</Characters>
  <Application>Microsoft Office Word</Application>
  <DocSecurity>0</DocSecurity>
  <Lines>1384</Lines>
  <Paragraphs>392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196462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2018-07-05T08:17:00Z</dcterms:created>
  <dcterms:modified xsi:type="dcterms:W3CDTF">2018-07-05T08:17:00Z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