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C39B4" w14:textId="77777777" w:rsidR="00B35A1F" w:rsidRPr="00B35A1F" w:rsidRDefault="00B35A1F" w:rsidP="00B35A1F">
      <w:pPr>
        <w:spacing w:after="0" w:line="360" w:lineRule="auto"/>
        <w:rPr>
          <w:ins w:id="0" w:author="Φλούδα Χριστίνα" w:date="2018-07-11T13:53:00Z"/>
          <w:rFonts w:eastAsia="Times New Roman"/>
          <w:szCs w:val="24"/>
          <w:lang w:eastAsia="en-US"/>
        </w:rPr>
      </w:pPr>
      <w:ins w:id="1" w:author="Φλούδα Χριστίνα" w:date="2018-07-11T13:53:00Z">
        <w:r w:rsidRPr="00B35A1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7BE9100" w14:textId="77777777" w:rsidR="00B35A1F" w:rsidRPr="00B35A1F" w:rsidRDefault="00B35A1F" w:rsidP="00B35A1F">
      <w:pPr>
        <w:spacing w:after="0" w:line="360" w:lineRule="auto"/>
        <w:rPr>
          <w:ins w:id="2" w:author="Φλούδα Χριστίνα" w:date="2018-07-11T13:53:00Z"/>
          <w:rFonts w:eastAsia="Times New Roman"/>
          <w:szCs w:val="24"/>
          <w:lang w:eastAsia="en-US"/>
        </w:rPr>
      </w:pPr>
    </w:p>
    <w:p w14:paraId="04CD61FA" w14:textId="77777777" w:rsidR="00B35A1F" w:rsidRPr="00B35A1F" w:rsidRDefault="00B35A1F" w:rsidP="00B35A1F">
      <w:pPr>
        <w:spacing w:after="0" w:line="360" w:lineRule="auto"/>
        <w:rPr>
          <w:ins w:id="3" w:author="Φλούδα Χριστίνα" w:date="2018-07-11T13:53:00Z"/>
          <w:rFonts w:eastAsia="Times New Roman"/>
          <w:szCs w:val="24"/>
          <w:lang w:eastAsia="en-US"/>
        </w:rPr>
      </w:pPr>
      <w:ins w:id="4" w:author="Φλούδα Χριστίνα" w:date="2018-07-11T13:53:00Z">
        <w:r w:rsidRPr="00B35A1F">
          <w:rPr>
            <w:rFonts w:eastAsia="Times New Roman"/>
            <w:szCs w:val="24"/>
            <w:lang w:eastAsia="en-US"/>
          </w:rPr>
          <w:t>ΠΙΝΑΚΑΣ ΠΕΡΙΕΧΟΜΕΝΩΝ</w:t>
        </w:r>
      </w:ins>
    </w:p>
    <w:p w14:paraId="56347768" w14:textId="77777777" w:rsidR="00B35A1F" w:rsidRPr="00B35A1F" w:rsidRDefault="00B35A1F" w:rsidP="00B35A1F">
      <w:pPr>
        <w:spacing w:after="0" w:line="360" w:lineRule="auto"/>
        <w:rPr>
          <w:ins w:id="5" w:author="Φλούδα Χριστίνα" w:date="2018-07-11T13:53:00Z"/>
          <w:rFonts w:eastAsia="Times New Roman"/>
          <w:szCs w:val="24"/>
          <w:lang w:eastAsia="en-US"/>
        </w:rPr>
      </w:pPr>
      <w:ins w:id="6" w:author="Φλούδα Χριστίνα" w:date="2018-07-11T13:53:00Z">
        <w:r w:rsidRPr="00B35A1F">
          <w:rPr>
            <w:rFonts w:eastAsia="Times New Roman"/>
            <w:szCs w:val="24"/>
            <w:lang w:eastAsia="en-US"/>
          </w:rPr>
          <w:t xml:space="preserve">ΙΖ΄ ΠΕΡΙΟΔΟΣ </w:t>
        </w:r>
      </w:ins>
    </w:p>
    <w:p w14:paraId="35D5A47A" w14:textId="77777777" w:rsidR="00B35A1F" w:rsidRPr="00B35A1F" w:rsidRDefault="00B35A1F" w:rsidP="00B35A1F">
      <w:pPr>
        <w:spacing w:after="0" w:line="360" w:lineRule="auto"/>
        <w:rPr>
          <w:ins w:id="7" w:author="Φλούδα Χριστίνα" w:date="2018-07-11T13:53:00Z"/>
          <w:rFonts w:eastAsia="Times New Roman"/>
          <w:szCs w:val="24"/>
          <w:lang w:eastAsia="en-US"/>
        </w:rPr>
      </w:pPr>
      <w:ins w:id="8" w:author="Φλούδα Χριστίνα" w:date="2018-07-11T13:53:00Z">
        <w:r w:rsidRPr="00B35A1F">
          <w:rPr>
            <w:rFonts w:eastAsia="Times New Roman"/>
            <w:szCs w:val="24"/>
            <w:lang w:eastAsia="en-US"/>
          </w:rPr>
          <w:t>ΠΡΟΕΔΡΕΥΟΜΕΝΗΣ ΚΟΙΝΟΒΟΥΛΕΥΤΙΚΗΣ ΔΗΜΟΚΡΑΤΙΑΣ</w:t>
        </w:r>
      </w:ins>
    </w:p>
    <w:p w14:paraId="6013B209" w14:textId="77777777" w:rsidR="00B35A1F" w:rsidRPr="00B35A1F" w:rsidRDefault="00B35A1F" w:rsidP="00B35A1F">
      <w:pPr>
        <w:spacing w:after="0" w:line="360" w:lineRule="auto"/>
        <w:rPr>
          <w:ins w:id="9" w:author="Φλούδα Χριστίνα" w:date="2018-07-11T13:53:00Z"/>
          <w:rFonts w:eastAsia="Times New Roman"/>
          <w:szCs w:val="24"/>
          <w:lang w:eastAsia="en-US"/>
        </w:rPr>
      </w:pPr>
      <w:ins w:id="10" w:author="Φλούδα Χριστίνα" w:date="2018-07-11T13:53:00Z">
        <w:r w:rsidRPr="00B35A1F">
          <w:rPr>
            <w:rFonts w:eastAsia="Times New Roman"/>
            <w:szCs w:val="24"/>
            <w:lang w:eastAsia="en-US"/>
          </w:rPr>
          <w:t>ΣΥΝΟΔΟΣ Γ΄</w:t>
        </w:r>
      </w:ins>
    </w:p>
    <w:p w14:paraId="6EA1FBAD" w14:textId="77777777" w:rsidR="00B35A1F" w:rsidRPr="00B35A1F" w:rsidRDefault="00B35A1F" w:rsidP="00B35A1F">
      <w:pPr>
        <w:spacing w:after="0" w:line="360" w:lineRule="auto"/>
        <w:rPr>
          <w:ins w:id="11" w:author="Φλούδα Χριστίνα" w:date="2018-07-11T13:53:00Z"/>
          <w:rFonts w:eastAsia="Times New Roman"/>
          <w:szCs w:val="24"/>
          <w:lang w:eastAsia="en-US"/>
        </w:rPr>
      </w:pPr>
    </w:p>
    <w:p w14:paraId="57411814" w14:textId="77777777" w:rsidR="00B35A1F" w:rsidRPr="00B35A1F" w:rsidRDefault="00B35A1F" w:rsidP="00B35A1F">
      <w:pPr>
        <w:spacing w:after="0" w:line="360" w:lineRule="auto"/>
        <w:rPr>
          <w:ins w:id="12" w:author="Φλούδα Χριστίνα" w:date="2018-07-11T13:53:00Z"/>
          <w:rFonts w:eastAsia="Times New Roman"/>
          <w:szCs w:val="24"/>
          <w:lang w:eastAsia="en-US"/>
        </w:rPr>
      </w:pPr>
      <w:ins w:id="13" w:author="Φλούδα Χριστίνα" w:date="2018-07-11T13:53:00Z">
        <w:r w:rsidRPr="00B35A1F">
          <w:rPr>
            <w:rFonts w:eastAsia="Times New Roman"/>
            <w:szCs w:val="24"/>
            <w:lang w:eastAsia="en-US"/>
          </w:rPr>
          <w:t>ΣΥΝΕΔΡΙΑΣΗ ΡΝΑ΄</w:t>
        </w:r>
      </w:ins>
    </w:p>
    <w:p w14:paraId="77459765" w14:textId="11A150E5" w:rsidR="00B35A1F" w:rsidRPr="00B35A1F" w:rsidRDefault="00B35A1F" w:rsidP="00B35A1F">
      <w:pPr>
        <w:spacing w:after="0" w:line="360" w:lineRule="auto"/>
        <w:rPr>
          <w:ins w:id="14" w:author="Φλούδα Χριστίνα" w:date="2018-07-11T13:53:00Z"/>
          <w:rFonts w:eastAsia="Times New Roman"/>
          <w:szCs w:val="24"/>
          <w:lang w:eastAsia="en-US"/>
        </w:rPr>
      </w:pPr>
      <w:ins w:id="15" w:author="Φλούδα Χριστίνα" w:date="2018-07-11T13:53:00Z">
        <w:r w:rsidRPr="00B35A1F">
          <w:rPr>
            <w:rFonts w:eastAsia="Times New Roman"/>
            <w:szCs w:val="24"/>
            <w:lang w:eastAsia="en-US"/>
          </w:rPr>
          <w:t>Πέμπτη  5 Ιουλίου 2018 (</w:t>
        </w:r>
      </w:ins>
      <w:ins w:id="16" w:author="Φλούδα Χριστίνα" w:date="2018-07-11T13:54:00Z">
        <w:r>
          <w:rPr>
            <w:rFonts w:eastAsia="Times New Roman"/>
            <w:szCs w:val="24"/>
            <w:lang w:eastAsia="en-US"/>
          </w:rPr>
          <w:t>μεσημέρι</w:t>
        </w:r>
      </w:ins>
      <w:bookmarkStart w:id="17" w:name="_GoBack"/>
      <w:bookmarkEnd w:id="17"/>
      <w:ins w:id="18" w:author="Φλούδα Χριστίνα" w:date="2018-07-11T13:53:00Z">
        <w:r w:rsidRPr="00B35A1F">
          <w:rPr>
            <w:rFonts w:eastAsia="Times New Roman"/>
            <w:szCs w:val="24"/>
            <w:lang w:eastAsia="en-US"/>
          </w:rPr>
          <w:t>)</w:t>
        </w:r>
      </w:ins>
    </w:p>
    <w:p w14:paraId="43CDFF9E" w14:textId="77777777" w:rsidR="00B35A1F" w:rsidRPr="00B35A1F" w:rsidRDefault="00B35A1F" w:rsidP="00B35A1F">
      <w:pPr>
        <w:spacing w:after="0" w:line="360" w:lineRule="auto"/>
        <w:rPr>
          <w:ins w:id="19" w:author="Φλούδα Χριστίνα" w:date="2018-07-11T13:53:00Z"/>
          <w:rFonts w:eastAsia="Times New Roman"/>
          <w:szCs w:val="24"/>
          <w:lang w:eastAsia="en-US"/>
        </w:rPr>
      </w:pPr>
    </w:p>
    <w:p w14:paraId="50D4290A" w14:textId="77777777" w:rsidR="00B35A1F" w:rsidRPr="00B35A1F" w:rsidRDefault="00B35A1F" w:rsidP="00B35A1F">
      <w:pPr>
        <w:spacing w:after="0" w:line="360" w:lineRule="auto"/>
        <w:rPr>
          <w:ins w:id="20" w:author="Φλούδα Χριστίνα" w:date="2018-07-11T13:53:00Z"/>
          <w:rFonts w:eastAsia="Times New Roman"/>
          <w:szCs w:val="24"/>
          <w:lang w:eastAsia="en-US"/>
        </w:rPr>
      </w:pPr>
      <w:ins w:id="21" w:author="Φλούδα Χριστίνα" w:date="2018-07-11T13:53:00Z">
        <w:r w:rsidRPr="00B35A1F">
          <w:rPr>
            <w:rFonts w:eastAsia="Times New Roman"/>
            <w:szCs w:val="24"/>
            <w:lang w:eastAsia="en-US"/>
          </w:rPr>
          <w:t>ΘΕΜΑΤΑ</w:t>
        </w:r>
      </w:ins>
    </w:p>
    <w:p w14:paraId="763739E6" w14:textId="77777777" w:rsidR="00B35A1F" w:rsidRPr="00B35A1F" w:rsidRDefault="00B35A1F" w:rsidP="00B35A1F">
      <w:pPr>
        <w:spacing w:after="0" w:line="360" w:lineRule="auto"/>
        <w:rPr>
          <w:ins w:id="22" w:author="Φλούδα Χριστίνα" w:date="2018-07-11T13:53:00Z"/>
          <w:rFonts w:eastAsia="Times New Roman"/>
          <w:szCs w:val="24"/>
          <w:lang w:eastAsia="en-US"/>
        </w:rPr>
      </w:pPr>
      <w:ins w:id="23" w:author="Φλούδα Χριστίνα" w:date="2018-07-11T13:53:00Z">
        <w:r w:rsidRPr="00B35A1F">
          <w:rPr>
            <w:rFonts w:eastAsia="Times New Roman"/>
            <w:szCs w:val="24"/>
            <w:lang w:eastAsia="en-US"/>
          </w:rPr>
          <w:t xml:space="preserve"> </w:t>
        </w:r>
        <w:r w:rsidRPr="00B35A1F">
          <w:rPr>
            <w:rFonts w:eastAsia="Times New Roman"/>
            <w:szCs w:val="24"/>
            <w:lang w:eastAsia="en-US"/>
          </w:rPr>
          <w:br/>
          <w:t xml:space="preserve">Α. ΕΙΔΙΚΑ ΘΕΜΑΤΑ </w:t>
        </w:r>
        <w:r w:rsidRPr="00B35A1F">
          <w:rPr>
            <w:rFonts w:eastAsia="Times New Roman"/>
            <w:szCs w:val="24"/>
            <w:lang w:eastAsia="en-US"/>
          </w:rPr>
          <w:br/>
          <w:t xml:space="preserve">1.  Άδεια απουσίας του Βουλευτή κ. Ι. Κεφαλογιάννη, σελ. </w:t>
        </w:r>
        <w:r w:rsidRPr="00B35A1F">
          <w:rPr>
            <w:rFonts w:eastAsia="Times New Roman"/>
            <w:szCs w:val="24"/>
            <w:lang w:eastAsia="en-US"/>
          </w:rPr>
          <w:br/>
          <w:t>2. Ειδική Ημερήσια Διάταξη:</w:t>
        </w:r>
      </w:ins>
    </w:p>
    <w:p w14:paraId="3FB52185" w14:textId="77777777" w:rsidR="00B35A1F" w:rsidRPr="00B35A1F" w:rsidRDefault="00B35A1F" w:rsidP="00B35A1F">
      <w:pPr>
        <w:spacing w:after="0" w:line="360" w:lineRule="auto"/>
        <w:rPr>
          <w:ins w:id="24" w:author="Φλούδα Χριστίνα" w:date="2018-07-11T13:53:00Z"/>
          <w:rFonts w:eastAsia="Times New Roman"/>
          <w:szCs w:val="24"/>
          <w:lang w:eastAsia="en-US"/>
        </w:rPr>
      </w:pPr>
      <w:ins w:id="25" w:author="Φλούδα Χριστίνα" w:date="2018-07-11T13:53:00Z">
        <w:r w:rsidRPr="00B35A1F">
          <w:rPr>
            <w:rFonts w:eastAsia="Times New Roman"/>
            <w:szCs w:val="24"/>
            <w:lang w:eastAsia="en-US"/>
          </w:rPr>
          <w:t xml:space="preserve">Συζήτηση προ Ημερησίας Διατάξεως,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με θέμα την Οικονομία, τις αποφάσεις του </w:t>
        </w:r>
        <w:proofErr w:type="spellStart"/>
        <w:r w:rsidRPr="00B35A1F">
          <w:rPr>
            <w:rFonts w:eastAsia="Times New Roman"/>
            <w:szCs w:val="24"/>
            <w:lang w:eastAsia="en-US"/>
          </w:rPr>
          <w:t>Eurogroup</w:t>
        </w:r>
        <w:proofErr w:type="spellEnd"/>
        <w:r w:rsidRPr="00B35A1F">
          <w:rPr>
            <w:rFonts w:eastAsia="Times New Roman"/>
            <w:szCs w:val="24"/>
            <w:lang w:eastAsia="en-US"/>
          </w:rPr>
          <w:t xml:space="preserve">  και  τις  δεσμεύσεις  που  ανέλαβε  η  Κυβέρνηση, σελ. </w:t>
        </w:r>
        <w:r w:rsidRPr="00B35A1F">
          <w:rPr>
            <w:rFonts w:eastAsia="Times New Roman"/>
            <w:szCs w:val="24"/>
            <w:lang w:eastAsia="en-US"/>
          </w:rPr>
          <w:br/>
          <w:t xml:space="preserve">3. Επί διαδικαστικού θέματος, σελ. </w:t>
        </w:r>
        <w:r w:rsidRPr="00B35A1F">
          <w:rPr>
            <w:rFonts w:eastAsia="Times New Roman"/>
            <w:szCs w:val="24"/>
            <w:lang w:eastAsia="en-US"/>
          </w:rPr>
          <w:br/>
          <w:t xml:space="preserve"> </w:t>
        </w:r>
        <w:r w:rsidRPr="00B35A1F">
          <w:rPr>
            <w:rFonts w:eastAsia="Times New Roman"/>
            <w:szCs w:val="24"/>
            <w:lang w:eastAsia="en-US"/>
          </w:rPr>
          <w:br/>
          <w:t xml:space="preserve">Β. ΝΟΜΟΘΕΤΙΚΗ ΕΡΓΑΣΙΑ </w:t>
        </w:r>
        <w:r w:rsidRPr="00B35A1F">
          <w:rPr>
            <w:rFonts w:eastAsia="Times New Roman"/>
            <w:szCs w:val="24"/>
            <w:lang w:eastAsia="en-US"/>
          </w:rPr>
          <w:br/>
          <w:t xml:space="preserve">Κατάθεση πρότασης νόμου: Η Πρόεδρος της Κοινοβουλευτικής Ομάδας της Δημοκρατικής Συμπαράταξης ΠΑΣΟΚ-ΔΗΜΑΡ, κυρία Φώφη Γεννηματά, και οι Βουλευτές του Κόμματός της κατέθεσαν σήμερα 5/7/2018 πρόταση νόμου: «Ακύρωση των μειώσεων στις συντάξεις και προώθηση της </w:t>
        </w:r>
        <w:proofErr w:type="spellStart"/>
        <w:r w:rsidRPr="00B35A1F">
          <w:rPr>
            <w:rFonts w:eastAsia="Times New Roman"/>
            <w:szCs w:val="24"/>
            <w:lang w:eastAsia="en-US"/>
          </w:rPr>
          <w:t>επαναθεμελίωσης</w:t>
        </w:r>
        <w:proofErr w:type="spellEnd"/>
        <w:r w:rsidRPr="00B35A1F">
          <w:rPr>
            <w:rFonts w:eastAsia="Times New Roman"/>
            <w:szCs w:val="24"/>
            <w:lang w:eastAsia="en-US"/>
          </w:rPr>
          <w:t xml:space="preserve"> του ασφαλιστικού συστήματος», σελ. </w:t>
        </w:r>
        <w:r w:rsidRPr="00B35A1F">
          <w:rPr>
            <w:rFonts w:eastAsia="Times New Roman"/>
            <w:szCs w:val="24"/>
            <w:lang w:eastAsia="en-US"/>
          </w:rPr>
          <w:br/>
          <w:t xml:space="preserve"> </w:t>
        </w:r>
        <w:r w:rsidRPr="00B35A1F">
          <w:rPr>
            <w:rFonts w:eastAsia="Times New Roman"/>
            <w:szCs w:val="24"/>
            <w:lang w:eastAsia="en-US"/>
          </w:rPr>
          <w:br/>
          <w:t>ΠΡΟΕΔΡΟΣ</w:t>
        </w:r>
      </w:ins>
    </w:p>
    <w:p w14:paraId="22D3B3A0" w14:textId="77777777" w:rsidR="00B35A1F" w:rsidRPr="00B35A1F" w:rsidRDefault="00B35A1F" w:rsidP="00B35A1F">
      <w:pPr>
        <w:spacing w:after="0" w:line="360" w:lineRule="auto"/>
        <w:rPr>
          <w:ins w:id="26" w:author="Φλούδα Χριστίνα" w:date="2018-07-11T13:53:00Z"/>
          <w:rFonts w:eastAsia="Times New Roman"/>
          <w:szCs w:val="24"/>
          <w:lang w:eastAsia="en-US"/>
        </w:rPr>
      </w:pPr>
      <w:ins w:id="27" w:author="Φλούδα Χριστίνα" w:date="2018-07-11T13:53:00Z">
        <w:r w:rsidRPr="00B35A1F">
          <w:rPr>
            <w:rFonts w:eastAsia="Times New Roman"/>
            <w:szCs w:val="24"/>
            <w:lang w:eastAsia="en-US"/>
          </w:rPr>
          <w:t>ΒΟΥΤΣΗΣ Ν. , σελ.</w:t>
        </w:r>
        <w:r w:rsidRPr="00B35A1F">
          <w:rPr>
            <w:rFonts w:eastAsia="Times New Roman"/>
            <w:szCs w:val="24"/>
            <w:lang w:eastAsia="en-US"/>
          </w:rPr>
          <w:br/>
        </w:r>
        <w:r w:rsidRPr="00B35A1F">
          <w:rPr>
            <w:rFonts w:eastAsia="Times New Roman"/>
            <w:szCs w:val="24"/>
            <w:lang w:eastAsia="en-US"/>
          </w:rPr>
          <w:br/>
          <w:t>ΠΡΟΕΔΡΕΥΟΥΣΑ</w:t>
        </w:r>
      </w:ins>
    </w:p>
    <w:p w14:paraId="2E9EBF77" w14:textId="77777777" w:rsidR="00B35A1F" w:rsidRPr="00B35A1F" w:rsidRDefault="00B35A1F" w:rsidP="00B35A1F">
      <w:pPr>
        <w:spacing w:after="0" w:line="360" w:lineRule="auto"/>
        <w:rPr>
          <w:ins w:id="28" w:author="Φλούδα Χριστίνα" w:date="2018-07-11T13:53:00Z"/>
          <w:rFonts w:eastAsia="Times New Roman"/>
          <w:szCs w:val="24"/>
          <w:lang w:eastAsia="en-US"/>
        </w:rPr>
      </w:pPr>
      <w:ins w:id="29" w:author="Φλούδα Χριστίνα" w:date="2018-07-11T13:53:00Z">
        <w:r w:rsidRPr="00B35A1F">
          <w:rPr>
            <w:rFonts w:eastAsia="Times New Roman"/>
            <w:szCs w:val="24"/>
            <w:lang w:eastAsia="en-US"/>
          </w:rPr>
          <w:t>ΧΡΙΣΤΟΔΟΥΛΟΠΟΥΛΟΥ Α. , σελ.</w:t>
        </w:r>
        <w:r w:rsidRPr="00B35A1F">
          <w:rPr>
            <w:rFonts w:eastAsia="Times New Roman"/>
            <w:szCs w:val="24"/>
            <w:lang w:eastAsia="en-US"/>
          </w:rPr>
          <w:br/>
        </w:r>
      </w:ins>
    </w:p>
    <w:p w14:paraId="1B2416DE" w14:textId="77777777" w:rsidR="00B35A1F" w:rsidRPr="00B35A1F" w:rsidRDefault="00B35A1F" w:rsidP="00B35A1F">
      <w:pPr>
        <w:spacing w:after="0" w:line="360" w:lineRule="auto"/>
        <w:rPr>
          <w:ins w:id="30" w:author="Φλούδα Χριστίνα" w:date="2018-07-11T13:53:00Z"/>
          <w:rFonts w:eastAsia="Times New Roman"/>
          <w:szCs w:val="24"/>
          <w:lang w:eastAsia="en-US"/>
        </w:rPr>
      </w:pPr>
    </w:p>
    <w:p w14:paraId="528E05EF" w14:textId="77777777" w:rsidR="00B35A1F" w:rsidRPr="00B35A1F" w:rsidRDefault="00B35A1F" w:rsidP="00B35A1F">
      <w:pPr>
        <w:spacing w:after="0" w:line="360" w:lineRule="auto"/>
        <w:rPr>
          <w:ins w:id="31" w:author="Φλούδα Χριστίνα" w:date="2018-07-11T13:53:00Z"/>
          <w:rFonts w:eastAsia="Times New Roman"/>
          <w:szCs w:val="24"/>
          <w:lang w:eastAsia="en-US"/>
        </w:rPr>
      </w:pPr>
      <w:ins w:id="32" w:author="Φλούδα Χριστίνα" w:date="2018-07-11T13:53:00Z">
        <w:r w:rsidRPr="00B35A1F">
          <w:rPr>
            <w:rFonts w:eastAsia="Times New Roman"/>
            <w:szCs w:val="24"/>
            <w:lang w:eastAsia="en-US"/>
          </w:rPr>
          <w:t>ΟΜΙΛΗΤΕΣ</w:t>
        </w:r>
      </w:ins>
    </w:p>
    <w:p w14:paraId="62257532" w14:textId="2D868003" w:rsidR="00B35A1F" w:rsidRDefault="00B35A1F" w:rsidP="00B35A1F">
      <w:pPr>
        <w:spacing w:line="600" w:lineRule="auto"/>
        <w:ind w:firstLine="720"/>
        <w:jc w:val="center"/>
        <w:rPr>
          <w:ins w:id="33" w:author="Φλούδα Χριστίνα" w:date="2018-07-11T13:53:00Z"/>
          <w:rFonts w:eastAsia="Times New Roman" w:cs="Times New Roman"/>
          <w:szCs w:val="24"/>
        </w:rPr>
      </w:pPr>
      <w:ins w:id="34" w:author="Φλούδα Χριστίνα" w:date="2018-07-11T13:53:00Z">
        <w:r w:rsidRPr="00B35A1F">
          <w:rPr>
            <w:rFonts w:eastAsia="Times New Roman"/>
            <w:szCs w:val="24"/>
            <w:lang w:eastAsia="en-US"/>
          </w:rPr>
          <w:br/>
          <w:t>Α. Επί της Ειδικής Ημερήσιας Διάταξης:</w:t>
        </w:r>
        <w:r w:rsidRPr="00B35A1F">
          <w:rPr>
            <w:rFonts w:eastAsia="Times New Roman"/>
            <w:szCs w:val="24"/>
            <w:lang w:eastAsia="en-US"/>
          </w:rPr>
          <w:br/>
          <w:t>ΓΕΝΝΗΜΑΤΑ Φ. , σελ.</w:t>
        </w:r>
        <w:r w:rsidRPr="00B35A1F">
          <w:rPr>
            <w:rFonts w:eastAsia="Times New Roman"/>
            <w:szCs w:val="24"/>
            <w:lang w:eastAsia="en-US"/>
          </w:rPr>
          <w:br/>
          <w:t>ΔΡΑΓΑΣΑΚΗΣ Ι. , σελ.</w:t>
        </w:r>
        <w:r w:rsidRPr="00B35A1F">
          <w:rPr>
            <w:rFonts w:eastAsia="Times New Roman"/>
            <w:szCs w:val="24"/>
            <w:lang w:eastAsia="en-US"/>
          </w:rPr>
          <w:br/>
          <w:t>ΘΕΟΔΩΡΑΚΗΣ Σ. , σελ.</w:t>
        </w:r>
        <w:r w:rsidRPr="00B35A1F">
          <w:rPr>
            <w:rFonts w:eastAsia="Times New Roman"/>
            <w:szCs w:val="24"/>
            <w:lang w:eastAsia="en-US"/>
          </w:rPr>
          <w:br/>
          <w:t>ΚΟΥΤΣΟΥΜΠΑΣ Δ. , σελ.</w:t>
        </w:r>
        <w:r w:rsidRPr="00B35A1F">
          <w:rPr>
            <w:rFonts w:eastAsia="Times New Roman"/>
            <w:szCs w:val="24"/>
            <w:lang w:eastAsia="en-US"/>
          </w:rPr>
          <w:br/>
          <w:t>ΛΕΒΕΝΤΗΣ Β. , σελ.</w:t>
        </w:r>
        <w:r w:rsidRPr="00B35A1F">
          <w:rPr>
            <w:rFonts w:eastAsia="Times New Roman"/>
            <w:szCs w:val="24"/>
            <w:lang w:eastAsia="en-US"/>
          </w:rPr>
          <w:br/>
          <w:t>ΜΗΤΣΟΤΑΚΗΣ Κ. , σελ.</w:t>
        </w:r>
        <w:r w:rsidRPr="00B35A1F">
          <w:rPr>
            <w:rFonts w:eastAsia="Times New Roman"/>
            <w:szCs w:val="24"/>
            <w:lang w:eastAsia="en-US"/>
          </w:rPr>
          <w:br/>
          <w:t>ΜΙΧΑΛΟΛΙΑΚΟΣ Ν. , σελ.</w:t>
        </w:r>
        <w:r w:rsidRPr="00B35A1F">
          <w:rPr>
            <w:rFonts w:eastAsia="Times New Roman"/>
            <w:szCs w:val="24"/>
            <w:lang w:eastAsia="en-US"/>
          </w:rPr>
          <w:br/>
          <w:t>ΤΣΑΚΑΛΩΤΟΣ Ε. , σελ.</w:t>
        </w:r>
        <w:r w:rsidRPr="00B35A1F">
          <w:rPr>
            <w:rFonts w:eastAsia="Times New Roman"/>
            <w:szCs w:val="24"/>
            <w:lang w:eastAsia="en-US"/>
          </w:rPr>
          <w:br/>
          <w:t>ΤΣΙΠΡΑΣ Α. , σελ.</w:t>
        </w:r>
        <w:r w:rsidRPr="00B35A1F">
          <w:rPr>
            <w:rFonts w:eastAsia="Times New Roman"/>
            <w:szCs w:val="24"/>
            <w:lang w:eastAsia="en-US"/>
          </w:rPr>
          <w:br/>
        </w:r>
        <w:r w:rsidRPr="00B35A1F">
          <w:rPr>
            <w:rFonts w:eastAsia="Times New Roman"/>
            <w:szCs w:val="24"/>
            <w:lang w:eastAsia="en-US"/>
          </w:rPr>
          <w:br/>
          <w:t>Β. Επί διαδικαστικού θέματος:</w:t>
        </w:r>
        <w:r w:rsidRPr="00B35A1F">
          <w:rPr>
            <w:rFonts w:eastAsia="Times New Roman"/>
            <w:szCs w:val="24"/>
            <w:lang w:eastAsia="en-US"/>
          </w:rPr>
          <w:br/>
          <w:t>ΒΟΥΤΣΗΣ Ν. , σελ.</w:t>
        </w:r>
        <w:r w:rsidRPr="00B35A1F">
          <w:rPr>
            <w:rFonts w:eastAsia="Times New Roman"/>
            <w:szCs w:val="24"/>
            <w:lang w:eastAsia="en-US"/>
          </w:rPr>
          <w:br/>
          <w:t>ΘΕΟΔΩΡΑΚΗΣ Σ. , σελ.</w:t>
        </w:r>
        <w:r w:rsidRPr="00B35A1F">
          <w:rPr>
            <w:rFonts w:eastAsia="Times New Roman"/>
            <w:szCs w:val="24"/>
            <w:lang w:eastAsia="en-US"/>
          </w:rPr>
          <w:br/>
          <w:t>ΧΡΙΣΤΟΔΟΥΛΟΠΟΥΛΟΥ Α. , σελ.</w:t>
        </w:r>
        <w:r w:rsidRPr="00B35A1F">
          <w:rPr>
            <w:rFonts w:eastAsia="Times New Roman"/>
            <w:szCs w:val="24"/>
            <w:lang w:eastAsia="en-US"/>
          </w:rPr>
          <w:br/>
        </w:r>
        <w:r w:rsidRPr="00B35A1F">
          <w:rPr>
            <w:rFonts w:eastAsia="Times New Roman"/>
            <w:szCs w:val="24"/>
            <w:lang w:eastAsia="en-US"/>
          </w:rPr>
          <w:br/>
          <w:t>ΠΑΡΕΜΒΑΣΕΙΣ:</w:t>
        </w:r>
        <w:r w:rsidRPr="00B35A1F">
          <w:rPr>
            <w:rFonts w:eastAsia="Times New Roman"/>
            <w:szCs w:val="24"/>
            <w:lang w:eastAsia="en-US"/>
          </w:rPr>
          <w:br/>
          <w:t>ΑΝΤΩΝΙΟΥ Μ. , σελ.</w:t>
        </w:r>
        <w:r w:rsidRPr="00B35A1F">
          <w:rPr>
            <w:rFonts w:eastAsia="Times New Roman"/>
            <w:szCs w:val="24"/>
            <w:lang w:eastAsia="en-US"/>
          </w:rPr>
          <w:br/>
          <w:t>ΒΕΣΥΡΟΠΟΥΛΟΣ Α. , σελ.</w:t>
        </w:r>
        <w:r w:rsidRPr="00B35A1F">
          <w:rPr>
            <w:rFonts w:eastAsia="Times New Roman"/>
            <w:szCs w:val="24"/>
            <w:lang w:eastAsia="en-US"/>
          </w:rPr>
          <w:br/>
          <w:t>ΒΟΥΛΤΕΨΗ Σ. , σελ.</w:t>
        </w:r>
        <w:r w:rsidRPr="00B35A1F">
          <w:rPr>
            <w:rFonts w:eastAsia="Times New Roman"/>
            <w:szCs w:val="24"/>
            <w:lang w:eastAsia="en-US"/>
          </w:rPr>
          <w:br/>
          <w:t>ΚΑΜΜΕΝΟΣ Π. , σελ.</w:t>
        </w:r>
        <w:r w:rsidRPr="00B35A1F">
          <w:rPr>
            <w:rFonts w:eastAsia="Times New Roman"/>
            <w:szCs w:val="24"/>
            <w:lang w:eastAsia="en-US"/>
          </w:rPr>
          <w:br/>
          <w:t>ΚΥΡΙΑΖΙΔΗΣ Δ. , σελ.</w:t>
        </w:r>
        <w:r w:rsidRPr="00B35A1F">
          <w:rPr>
            <w:rFonts w:eastAsia="Times New Roman"/>
            <w:szCs w:val="24"/>
            <w:lang w:eastAsia="en-US"/>
          </w:rPr>
          <w:br/>
          <w:t>ΛΑΠΠΑΣ Σ. , σελ.</w:t>
        </w:r>
        <w:r w:rsidRPr="00B35A1F">
          <w:rPr>
            <w:rFonts w:eastAsia="Times New Roman"/>
            <w:szCs w:val="24"/>
            <w:lang w:eastAsia="en-US"/>
          </w:rPr>
          <w:br/>
          <w:t>ΛΙΒΑΝΙΟΥ Ζ. , σελ.</w:t>
        </w:r>
        <w:r w:rsidRPr="00B35A1F">
          <w:rPr>
            <w:rFonts w:eastAsia="Times New Roman"/>
            <w:szCs w:val="24"/>
            <w:lang w:eastAsia="en-US"/>
          </w:rPr>
          <w:br/>
          <w:t>ΜΑΝΤΑΣ Χ. , σελ.</w:t>
        </w:r>
        <w:r w:rsidRPr="00B35A1F">
          <w:rPr>
            <w:rFonts w:eastAsia="Times New Roman"/>
            <w:szCs w:val="24"/>
            <w:lang w:eastAsia="en-US"/>
          </w:rPr>
          <w:br/>
          <w:t>ΜΠΑΡΚΑΣ Κ. , σελ.</w:t>
        </w:r>
        <w:r w:rsidRPr="00B35A1F">
          <w:rPr>
            <w:rFonts w:eastAsia="Times New Roman"/>
            <w:szCs w:val="24"/>
            <w:lang w:eastAsia="en-US"/>
          </w:rPr>
          <w:br/>
          <w:t>ΜΠΟΥΡΑΣ Α. , σελ.</w:t>
        </w:r>
        <w:r w:rsidRPr="00B35A1F">
          <w:rPr>
            <w:rFonts w:eastAsia="Times New Roman"/>
            <w:szCs w:val="24"/>
            <w:lang w:eastAsia="en-US"/>
          </w:rPr>
          <w:br/>
          <w:t>ΟΥΡΣΟΥΖΙΔΗΣ Γ. , σελ.</w:t>
        </w:r>
        <w:r w:rsidRPr="00B35A1F">
          <w:rPr>
            <w:rFonts w:eastAsia="Times New Roman"/>
            <w:szCs w:val="24"/>
            <w:lang w:eastAsia="en-US"/>
          </w:rPr>
          <w:br/>
          <w:t>ΠΑΠΑΔΟΠΟΥΛΟΣ Ν. , σελ.</w:t>
        </w:r>
        <w:r w:rsidRPr="00B35A1F">
          <w:rPr>
            <w:rFonts w:eastAsia="Times New Roman"/>
            <w:szCs w:val="24"/>
            <w:lang w:eastAsia="en-US"/>
          </w:rPr>
          <w:br/>
          <w:t>ΤΑΣΟΥΛΑΣ Κ. , σελ.</w:t>
        </w:r>
        <w:r w:rsidRPr="00B35A1F">
          <w:rPr>
            <w:rFonts w:eastAsia="Times New Roman"/>
            <w:szCs w:val="24"/>
            <w:lang w:eastAsia="en-US"/>
          </w:rPr>
          <w:br/>
          <w:t>ΤΡΙΑΝΤΑΦΥΛΛΟΥ Μ. , σελ.</w:t>
        </w:r>
        <w:r w:rsidRPr="00B35A1F">
          <w:rPr>
            <w:rFonts w:eastAsia="Times New Roman"/>
            <w:szCs w:val="24"/>
            <w:lang w:eastAsia="en-US"/>
          </w:rPr>
          <w:br/>
          <w:t>ΤΣΙΡΩΝΗΣ Ι. , σελ.</w:t>
        </w:r>
        <w:r w:rsidRPr="00B35A1F">
          <w:rPr>
            <w:rFonts w:eastAsia="Times New Roman"/>
            <w:szCs w:val="24"/>
            <w:lang w:eastAsia="en-US"/>
          </w:rPr>
          <w:br/>
        </w:r>
      </w:ins>
    </w:p>
    <w:p w14:paraId="0BCB5AAC" w14:textId="1233A3F4" w:rsidR="00623898" w:rsidRDefault="00B35A1F">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BCB5AAD"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0BCB5AAE"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BCB5AAF"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ΣΥΝΟΔΟΣ Γ΄</w:t>
      </w:r>
    </w:p>
    <w:p w14:paraId="0BCB5AB0"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ΣΥΝΕΔΡΙΑΣΗ ΡΝΑ΄</w:t>
      </w:r>
    </w:p>
    <w:p w14:paraId="0BCB5AB1"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Πέμπτη 5 Ιουλίου 2018</w:t>
      </w:r>
      <w:r w:rsidRPr="00D666A6">
        <w:rPr>
          <w:rFonts w:eastAsia="Times New Roman" w:cs="Times New Roman"/>
          <w:szCs w:val="24"/>
        </w:rPr>
        <w:t xml:space="preserve"> (</w:t>
      </w:r>
      <w:r>
        <w:rPr>
          <w:rFonts w:eastAsia="Times New Roman" w:cs="Times New Roman"/>
          <w:szCs w:val="24"/>
        </w:rPr>
        <w:t>μ</w:t>
      </w:r>
      <w:r>
        <w:rPr>
          <w:rFonts w:eastAsia="Times New Roman" w:cs="Times New Roman"/>
          <w:szCs w:val="24"/>
        </w:rPr>
        <w:t>εσημέρι)</w:t>
      </w:r>
    </w:p>
    <w:p w14:paraId="0BCB5AB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Αθήνα, σήμερα στις 5 Ιουλίου 2018, ημέρα Πέμπτη και ώρα 12.28΄</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w:t>
      </w:r>
      <w:r>
        <w:rPr>
          <w:rFonts w:eastAsia="Times New Roman" w:cs="Times New Roman"/>
          <w:b/>
          <w:szCs w:val="24"/>
        </w:rPr>
        <w:t xml:space="preserve"> </w:t>
      </w:r>
      <w:r w:rsidRPr="00647A99">
        <w:rPr>
          <w:rFonts w:eastAsia="Times New Roman" w:cs="Times New Roman"/>
          <w:b/>
          <w:szCs w:val="24"/>
        </w:rPr>
        <w:t>ΝΙΚΟΛΑΟΥ ΒΟΥΤΣΗ</w:t>
      </w:r>
      <w:r>
        <w:rPr>
          <w:rFonts w:eastAsia="Times New Roman" w:cs="Times New Roman"/>
          <w:szCs w:val="24"/>
        </w:rPr>
        <w:t>.</w:t>
      </w:r>
    </w:p>
    <w:p w14:paraId="0BCB5AB3" w14:textId="77777777" w:rsidR="00623898" w:rsidRDefault="00B35A1F">
      <w:pPr>
        <w:spacing w:line="600" w:lineRule="auto"/>
        <w:ind w:firstLine="720"/>
        <w:jc w:val="both"/>
        <w:rPr>
          <w:rFonts w:eastAsia="Times New Roman" w:cs="Times New Roman"/>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0BCB5AB4" w14:textId="77777777" w:rsidR="00623898" w:rsidRDefault="00B35A1F">
      <w:pPr>
        <w:spacing w:line="600" w:lineRule="auto"/>
        <w:ind w:firstLine="720"/>
        <w:jc w:val="both"/>
        <w:rPr>
          <w:rFonts w:eastAsia="Times New Roman"/>
          <w:szCs w:val="24"/>
        </w:rPr>
      </w:pPr>
      <w:r>
        <w:rPr>
          <w:rFonts w:eastAsia="Times New Roman" w:cs="Times New Roman"/>
          <w:szCs w:val="24"/>
        </w:rPr>
        <w:t xml:space="preserve">Εισερχόμαστε στην </w:t>
      </w:r>
    </w:p>
    <w:p w14:paraId="0BCB5AB5" w14:textId="77777777" w:rsidR="00623898" w:rsidRDefault="00B35A1F">
      <w:pPr>
        <w:spacing w:before="100" w:beforeAutospacing="1" w:after="100" w:afterAutospacing="1"/>
        <w:jc w:val="center"/>
        <w:rPr>
          <w:rFonts w:eastAsia="Times New Roman"/>
          <w:b/>
          <w:bCs/>
          <w:szCs w:val="24"/>
        </w:rPr>
      </w:pPr>
      <w:r w:rsidRPr="00DD4E1A">
        <w:rPr>
          <w:rFonts w:eastAsia="Times New Roman"/>
          <w:b/>
          <w:bCs/>
          <w:szCs w:val="24"/>
        </w:rPr>
        <w:t>ΕΙΔΙ</w:t>
      </w:r>
      <w:r w:rsidRPr="00DD4E1A">
        <w:rPr>
          <w:rFonts w:eastAsia="Times New Roman"/>
          <w:b/>
          <w:bCs/>
          <w:szCs w:val="24"/>
        </w:rPr>
        <w:t>ΚΗ ΗΜΕΡΗΣΙΑ ΔΙΑΤΑΞΗ</w:t>
      </w:r>
    </w:p>
    <w:p w14:paraId="0BCB5AB6" w14:textId="77777777" w:rsidR="00623898" w:rsidRDefault="00B35A1F">
      <w:pPr>
        <w:spacing w:after="0" w:line="600" w:lineRule="auto"/>
        <w:ind w:firstLine="720"/>
        <w:jc w:val="both"/>
        <w:rPr>
          <w:rFonts w:eastAsia="Times New Roman"/>
          <w:bCs/>
          <w:szCs w:val="24"/>
        </w:rPr>
      </w:pPr>
      <w:r w:rsidRPr="00DD4E1A">
        <w:rPr>
          <w:rFonts w:eastAsia="Times New Roman"/>
          <w:szCs w:val="24"/>
        </w:rPr>
        <w:t xml:space="preserve">Συζήτηση προ </w:t>
      </w:r>
      <w:r>
        <w:rPr>
          <w:rFonts w:eastAsia="Times New Roman"/>
          <w:szCs w:val="24"/>
        </w:rPr>
        <w:t>η</w:t>
      </w:r>
      <w:r w:rsidRPr="00DD4E1A">
        <w:rPr>
          <w:rFonts w:eastAsia="Times New Roman"/>
          <w:szCs w:val="24"/>
        </w:rPr>
        <w:t xml:space="preserve">μερησίας </w:t>
      </w:r>
      <w:r>
        <w:rPr>
          <w:rFonts w:eastAsia="Times New Roman"/>
          <w:szCs w:val="24"/>
        </w:rPr>
        <w:t>δ</w:t>
      </w:r>
      <w:r w:rsidRPr="00DD4E1A">
        <w:rPr>
          <w:rFonts w:eastAsia="Times New Roman"/>
          <w:szCs w:val="24"/>
        </w:rPr>
        <w:t>ιατάξεως, σύμφωνα με το άρθρο 143 του Κανονισμού της Βουλής, με πρωτοβουλία του Αρχηγού της Αξιωματικής Α</w:t>
      </w:r>
      <w:r w:rsidRPr="00DD4E1A">
        <w:rPr>
          <w:rFonts w:eastAsia="Times New Roman"/>
          <w:szCs w:val="24"/>
        </w:rPr>
        <w:lastRenderedPageBreak/>
        <w:t>ντιπολίτευσης και Προέδρου της Κοινοβουλευτικής Ομάδας της Νέας Δημοκρατίας κ. Κυριάκου Μητσοτάκη, σε επίπε</w:t>
      </w:r>
      <w:r w:rsidRPr="00DD4E1A">
        <w:rPr>
          <w:rFonts w:eastAsia="Times New Roman"/>
          <w:szCs w:val="24"/>
        </w:rPr>
        <w:t xml:space="preserve">δο Αρχηγών </w:t>
      </w:r>
      <w:r>
        <w:rPr>
          <w:rFonts w:eastAsia="Times New Roman"/>
          <w:szCs w:val="24"/>
        </w:rPr>
        <w:t>κ</w:t>
      </w:r>
      <w:r w:rsidRPr="00DD4E1A">
        <w:rPr>
          <w:rFonts w:eastAsia="Times New Roman"/>
          <w:szCs w:val="24"/>
        </w:rPr>
        <w:t>ομμάτων,</w:t>
      </w:r>
      <w:r w:rsidRPr="00DD4E1A">
        <w:rPr>
          <w:rFonts w:eastAsia="Times New Roman"/>
          <w:b/>
          <w:bCs/>
          <w:szCs w:val="24"/>
        </w:rPr>
        <w:t xml:space="preserve"> </w:t>
      </w:r>
      <w:r w:rsidRPr="00DD4E1A">
        <w:rPr>
          <w:rFonts w:eastAsia="Times New Roman"/>
          <w:bCs/>
          <w:szCs w:val="24"/>
        </w:rPr>
        <w:t xml:space="preserve">με θέμα </w:t>
      </w:r>
      <w:r w:rsidRPr="00DD4E1A">
        <w:rPr>
          <w:rFonts w:eastAsia="Times New Roman"/>
          <w:bCs/>
          <w:szCs w:val="24"/>
        </w:rPr>
        <w:t>την ο</w:t>
      </w:r>
      <w:r w:rsidRPr="00DD4E1A">
        <w:rPr>
          <w:rFonts w:eastAsia="Times New Roman"/>
          <w:bCs/>
          <w:szCs w:val="24"/>
        </w:rPr>
        <w:t xml:space="preserve">ικονομία, τις αποφάσεις του </w:t>
      </w:r>
      <w:proofErr w:type="spellStart"/>
      <w:r w:rsidRPr="00DD4E1A">
        <w:rPr>
          <w:rFonts w:eastAsia="Times New Roman"/>
          <w:bCs/>
          <w:szCs w:val="24"/>
        </w:rPr>
        <w:t>Eurogroup</w:t>
      </w:r>
      <w:proofErr w:type="spellEnd"/>
      <w:r w:rsidRPr="00DD4E1A">
        <w:rPr>
          <w:rFonts w:eastAsia="Times New Roman"/>
          <w:bCs/>
          <w:szCs w:val="24"/>
        </w:rPr>
        <w:t xml:space="preserve"> και τις δεσμεύσεις που ανέλαβε η Κυβέρνηση.</w:t>
      </w:r>
    </w:p>
    <w:p w14:paraId="0BCB5AB7" w14:textId="77777777" w:rsidR="00623898" w:rsidRDefault="00B35A1F">
      <w:pPr>
        <w:spacing w:after="0" w:line="600" w:lineRule="auto"/>
        <w:ind w:firstLine="720"/>
        <w:jc w:val="both"/>
        <w:rPr>
          <w:rFonts w:eastAsia="Times New Roman"/>
          <w:bCs/>
          <w:szCs w:val="24"/>
        </w:rPr>
      </w:pPr>
      <w:r>
        <w:rPr>
          <w:rFonts w:eastAsia="Times New Roman"/>
          <w:bCs/>
          <w:szCs w:val="24"/>
        </w:rPr>
        <w:t>Σύμφωνα με το άρθρο 143 παράγραφος 4 του Κανονισμού της Βουλής, η διάρκεια της αγόρευσης του Πρωθυπουργού κ. Αλέξη Τσίπρα και του Αρχηγού της Αξιωματικής Αντιπολίτευσης και Προέδρου της Κοινοβουλευτικής Ομάδας της Νέας Δημοκρατίας κ. Κυριάκου Μητσοτάκη, με</w:t>
      </w:r>
      <w:r>
        <w:rPr>
          <w:rFonts w:eastAsia="Times New Roman"/>
          <w:bCs/>
          <w:szCs w:val="24"/>
        </w:rPr>
        <w:t xml:space="preserve"> πρωτοβουλία του οποίου πραγματοποιείται η σημερινή συζήτηση, είναι είκοσι πέντε λεπτά της ώρας. Η διάρκεια αγόρευσης των Προέδρων των Κοινοβουλευτικών Ομάδων της Δημοκρατικής Συμπαράταξης, του Λαϊκού Συνδέσμου-Χρυσή Αυγή, του ΚΚΕ, των Ανεξαρτήτων Ελλήνων,</w:t>
      </w:r>
      <w:r>
        <w:rPr>
          <w:rFonts w:eastAsia="Times New Roman"/>
          <w:bCs/>
          <w:szCs w:val="24"/>
        </w:rPr>
        <w:t xml:space="preserve"> του Ποταμιού και της Ένωσης Κεντρώων είναι είκοσι λεπτά της ώρας για τον καθένα. </w:t>
      </w:r>
    </w:p>
    <w:p w14:paraId="0BCB5AB8" w14:textId="77777777" w:rsidR="00623898" w:rsidRDefault="00B35A1F">
      <w:pPr>
        <w:spacing w:after="0" w:line="600" w:lineRule="auto"/>
        <w:ind w:firstLine="720"/>
        <w:jc w:val="both"/>
        <w:rPr>
          <w:rFonts w:eastAsia="Times New Roman"/>
          <w:bCs/>
          <w:szCs w:val="24"/>
        </w:rPr>
      </w:pPr>
      <w:r>
        <w:rPr>
          <w:rFonts w:eastAsia="Times New Roman"/>
          <w:bCs/>
          <w:szCs w:val="24"/>
        </w:rPr>
        <w:t xml:space="preserve">Στη συζήτηση συμμετέχουν έως δύο Υπουργοί. Εξ όσων γνωρίζω, θα συμμετάσχουν ο Αντιπρόεδρος της Κυβέρνησης και Υπουργός Οικονομίας και Ανάπτυξης κ. Δραγασάκης και ο Υπουργός </w:t>
      </w:r>
      <w:r>
        <w:rPr>
          <w:rFonts w:eastAsia="Times New Roman"/>
          <w:bCs/>
          <w:szCs w:val="24"/>
        </w:rPr>
        <w:t xml:space="preserve">Οικονομικών κ. </w:t>
      </w:r>
      <w:proofErr w:type="spellStart"/>
      <w:r>
        <w:rPr>
          <w:rFonts w:eastAsia="Times New Roman"/>
          <w:bCs/>
          <w:szCs w:val="24"/>
        </w:rPr>
        <w:t>Τσακαλώτος</w:t>
      </w:r>
      <w:proofErr w:type="spellEnd"/>
      <w:r>
        <w:rPr>
          <w:rFonts w:eastAsia="Times New Roman"/>
          <w:bCs/>
          <w:szCs w:val="24"/>
        </w:rPr>
        <w:t>.</w:t>
      </w:r>
    </w:p>
    <w:p w14:paraId="0BCB5AB9" w14:textId="77777777" w:rsidR="00623898" w:rsidRDefault="00B35A1F">
      <w:pPr>
        <w:spacing w:after="0" w:line="600" w:lineRule="auto"/>
        <w:ind w:firstLine="720"/>
        <w:jc w:val="both"/>
        <w:rPr>
          <w:rFonts w:eastAsia="Times New Roman"/>
          <w:bCs/>
          <w:szCs w:val="24"/>
        </w:rPr>
      </w:pPr>
      <w:r>
        <w:rPr>
          <w:rFonts w:eastAsia="Times New Roman"/>
          <w:bCs/>
          <w:szCs w:val="24"/>
        </w:rPr>
        <w:t xml:space="preserve">Στη σημερινή συνεδρίαση θα παραστούν και θα λάβουν τον λόγο, όπως σας είπα, οι δύο κύριοι Υπουργοί. </w:t>
      </w:r>
    </w:p>
    <w:p w14:paraId="0BCB5ABA" w14:textId="77777777" w:rsidR="00623898" w:rsidRDefault="00B35A1F">
      <w:pPr>
        <w:spacing w:after="0" w:line="600" w:lineRule="auto"/>
        <w:ind w:firstLine="720"/>
        <w:jc w:val="both"/>
        <w:rPr>
          <w:rFonts w:eastAsia="Times New Roman"/>
          <w:bCs/>
          <w:szCs w:val="24"/>
        </w:rPr>
      </w:pPr>
      <w:r>
        <w:rPr>
          <w:rFonts w:eastAsia="Times New Roman"/>
          <w:bCs/>
          <w:szCs w:val="24"/>
        </w:rPr>
        <w:lastRenderedPageBreak/>
        <w:t>Σύμφωνα με το άρθρο 143 παράγραφος 4, η διάρκεια αγόρευσης των Υπουργών είναι μέχρι δέκα λεπτά της ώρας. Ο χρόνος ομιλίας του Υπ</w:t>
      </w:r>
      <w:r>
        <w:rPr>
          <w:rFonts w:eastAsia="Times New Roman"/>
          <w:bCs/>
          <w:szCs w:val="24"/>
        </w:rPr>
        <w:t xml:space="preserve">ουργού που παρεμβαίνει στο στάδιο των κυρίων αγορεύσεων ή των δευτερολογιών, πριν ολοκληρωθούν οι αγορεύσεις ή οι δευτερολογίες των Προέδρων των Κοινοβουλευτικών Ομάδων, περιορίζεται στο ήμισυ του χρόνου ομιλίας που δικαιούνται. </w:t>
      </w:r>
    </w:p>
    <w:p w14:paraId="0BCB5ABB" w14:textId="77777777" w:rsidR="00623898" w:rsidRDefault="00B35A1F">
      <w:pPr>
        <w:spacing w:after="0" w:line="600" w:lineRule="auto"/>
        <w:ind w:firstLine="720"/>
        <w:jc w:val="both"/>
        <w:rPr>
          <w:rFonts w:eastAsia="Times New Roman"/>
          <w:bCs/>
          <w:szCs w:val="24"/>
        </w:rPr>
      </w:pPr>
      <w:r>
        <w:rPr>
          <w:rFonts w:eastAsia="Times New Roman"/>
          <w:bCs/>
          <w:szCs w:val="24"/>
        </w:rPr>
        <w:t>Δικαίωμα δευτερολογίας έχο</w:t>
      </w:r>
      <w:r>
        <w:rPr>
          <w:rFonts w:eastAsia="Times New Roman"/>
          <w:bCs/>
          <w:szCs w:val="24"/>
        </w:rPr>
        <w:t xml:space="preserve">υν για δεκαπέντε λεπτά της ώρας ο Πρωθυπουργός και για δέκα λεπτά της ώρας οι Πρόεδροι των Κοινοβουλευτικών Ομάδων και οι Υπουργοί. </w:t>
      </w:r>
    </w:p>
    <w:p w14:paraId="0BCB5ABC" w14:textId="77777777" w:rsidR="00623898" w:rsidRDefault="00B35A1F">
      <w:pPr>
        <w:spacing w:after="0" w:line="600" w:lineRule="auto"/>
        <w:ind w:firstLine="720"/>
        <w:jc w:val="both"/>
        <w:rPr>
          <w:rFonts w:eastAsia="Times New Roman"/>
          <w:bCs/>
          <w:szCs w:val="24"/>
        </w:rPr>
      </w:pPr>
      <w:r>
        <w:rPr>
          <w:rFonts w:eastAsia="Times New Roman"/>
          <w:bCs/>
          <w:szCs w:val="24"/>
        </w:rPr>
        <w:t xml:space="preserve">Τέλος, ο Πρωθυπουργός μπορεί να </w:t>
      </w:r>
      <w:proofErr w:type="spellStart"/>
      <w:r>
        <w:rPr>
          <w:rFonts w:eastAsia="Times New Roman"/>
          <w:bCs/>
          <w:szCs w:val="24"/>
        </w:rPr>
        <w:t>τριτολογήσει</w:t>
      </w:r>
      <w:proofErr w:type="spellEnd"/>
      <w:r>
        <w:rPr>
          <w:rFonts w:eastAsia="Times New Roman"/>
          <w:bCs/>
          <w:szCs w:val="24"/>
        </w:rPr>
        <w:t xml:space="preserve"> για πέντε λεπτά της ώρας.</w:t>
      </w:r>
    </w:p>
    <w:p w14:paraId="0BCB5ABD" w14:textId="77777777" w:rsidR="00623898" w:rsidRDefault="00B35A1F">
      <w:pPr>
        <w:spacing w:after="0" w:line="600" w:lineRule="auto"/>
        <w:ind w:firstLine="720"/>
        <w:jc w:val="both"/>
        <w:rPr>
          <w:rFonts w:eastAsia="Times New Roman"/>
          <w:bCs/>
          <w:szCs w:val="24"/>
        </w:rPr>
      </w:pPr>
      <w:r>
        <w:rPr>
          <w:rFonts w:eastAsia="Times New Roman"/>
          <w:bCs/>
          <w:szCs w:val="24"/>
        </w:rPr>
        <w:t>Όπως και τις άλλες φορές έχουμε κάνει, οι δύο Υπουργ</w:t>
      </w:r>
      <w:r>
        <w:rPr>
          <w:rFonts w:eastAsia="Times New Roman"/>
          <w:bCs/>
          <w:szCs w:val="24"/>
        </w:rPr>
        <w:t xml:space="preserve">οί θα μιλήσουν μετά την </w:t>
      </w:r>
      <w:proofErr w:type="spellStart"/>
      <w:r>
        <w:rPr>
          <w:rFonts w:eastAsia="Times New Roman"/>
          <w:bCs/>
          <w:szCs w:val="24"/>
        </w:rPr>
        <w:t>πρωτομιλία</w:t>
      </w:r>
      <w:proofErr w:type="spellEnd"/>
      <w:r>
        <w:rPr>
          <w:rFonts w:eastAsia="Times New Roman"/>
          <w:bCs/>
          <w:szCs w:val="24"/>
        </w:rPr>
        <w:t xml:space="preserve"> όλων των Αρχηγών και επίσης, μετά τη </w:t>
      </w:r>
      <w:proofErr w:type="spellStart"/>
      <w:r>
        <w:rPr>
          <w:rFonts w:eastAsia="Times New Roman"/>
          <w:bCs/>
          <w:szCs w:val="24"/>
        </w:rPr>
        <w:t>δευτερομιλία</w:t>
      </w:r>
      <w:proofErr w:type="spellEnd"/>
      <w:r>
        <w:rPr>
          <w:rFonts w:eastAsia="Times New Roman"/>
          <w:bCs/>
          <w:szCs w:val="24"/>
        </w:rPr>
        <w:t xml:space="preserve"> και θα κάνει χρήση ή δεν θα κάνει χρήση ο Πρωθυπουργός της </w:t>
      </w:r>
      <w:proofErr w:type="spellStart"/>
      <w:r>
        <w:rPr>
          <w:rFonts w:eastAsia="Times New Roman"/>
          <w:bCs/>
          <w:szCs w:val="24"/>
        </w:rPr>
        <w:t>τριτομιλίας</w:t>
      </w:r>
      <w:proofErr w:type="spellEnd"/>
      <w:r>
        <w:rPr>
          <w:rFonts w:eastAsia="Times New Roman"/>
          <w:bCs/>
          <w:szCs w:val="24"/>
        </w:rPr>
        <w:t xml:space="preserve"> του. Αυτό θα το δούμε στη διαδικασία. </w:t>
      </w:r>
    </w:p>
    <w:p w14:paraId="0BCB5ABE" w14:textId="77777777" w:rsidR="00623898" w:rsidRDefault="00B35A1F">
      <w:pPr>
        <w:spacing w:after="0" w:line="600" w:lineRule="auto"/>
        <w:ind w:firstLine="720"/>
        <w:jc w:val="both"/>
        <w:rPr>
          <w:rFonts w:eastAsia="Times New Roman"/>
          <w:bCs/>
          <w:szCs w:val="24"/>
        </w:rPr>
      </w:pPr>
      <w:r>
        <w:rPr>
          <w:rFonts w:eastAsia="Times New Roman"/>
          <w:bCs/>
          <w:szCs w:val="24"/>
        </w:rPr>
        <w:t>Παρακαλώ πολύ τον Πρωθυπουργό κ. Αλέξ</w:t>
      </w:r>
      <w:r>
        <w:rPr>
          <w:rFonts w:eastAsia="Times New Roman"/>
          <w:bCs/>
          <w:szCs w:val="24"/>
        </w:rPr>
        <w:t xml:space="preserve">η </w:t>
      </w:r>
      <w:r>
        <w:rPr>
          <w:rFonts w:eastAsia="Times New Roman"/>
          <w:bCs/>
          <w:szCs w:val="24"/>
        </w:rPr>
        <w:t>Τσίπρα να πάρει τον λό</w:t>
      </w:r>
      <w:r>
        <w:rPr>
          <w:rFonts w:eastAsia="Times New Roman"/>
          <w:bCs/>
          <w:szCs w:val="24"/>
        </w:rPr>
        <w:t>γο.</w:t>
      </w:r>
    </w:p>
    <w:p w14:paraId="0BCB5ABF" w14:textId="77777777" w:rsidR="00623898" w:rsidRDefault="00B35A1F">
      <w:pPr>
        <w:spacing w:after="0" w:line="600" w:lineRule="auto"/>
        <w:ind w:firstLine="720"/>
        <w:jc w:val="center"/>
        <w:rPr>
          <w:rFonts w:eastAsia="Times New Roman"/>
          <w:bCs/>
          <w:szCs w:val="24"/>
        </w:rPr>
      </w:pPr>
      <w:r>
        <w:rPr>
          <w:rFonts w:eastAsia="Times New Roman"/>
          <w:bCs/>
          <w:szCs w:val="24"/>
        </w:rPr>
        <w:t>(Χειροκροτήματα από τις πτέρυγες του ΣΥΡΙΖΑ και των ΑΝΕΛ)</w:t>
      </w:r>
    </w:p>
    <w:p w14:paraId="0BCB5AC0"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sidRPr="00E31CF6">
        <w:rPr>
          <w:rFonts w:eastAsia="Times New Roman" w:cs="Times New Roman"/>
          <w:b/>
          <w:szCs w:val="24"/>
        </w:rPr>
        <w:t>:</w:t>
      </w:r>
      <w:r w:rsidRPr="00E31CF6">
        <w:rPr>
          <w:rFonts w:eastAsia="Times New Roman" w:cs="Times New Roman"/>
          <w:szCs w:val="24"/>
        </w:rPr>
        <w:t xml:space="preserve"> </w:t>
      </w:r>
      <w:r>
        <w:rPr>
          <w:rFonts w:eastAsia="Times New Roman" w:cs="Times New Roman"/>
          <w:szCs w:val="24"/>
        </w:rPr>
        <w:t>Κύριε Μητσοτάκη, θέλω να σας ευχαριστήσω θερμά γι’ αυτή την ευκαιρία που μου δίνετε σήμερα. Δεν ξέρω ποιοι είναι αυτοί</w:t>
      </w:r>
      <w:r>
        <w:rPr>
          <w:rFonts w:eastAsia="Times New Roman" w:cs="Times New Roman"/>
          <w:szCs w:val="24"/>
        </w:rPr>
        <w:t>,</w:t>
      </w:r>
      <w:r>
        <w:rPr>
          <w:rFonts w:eastAsia="Times New Roman" w:cs="Times New Roman"/>
          <w:szCs w:val="24"/>
        </w:rPr>
        <w:t xml:space="preserve"> που σας συμβουλεύουν να μου κάνε</w:t>
      </w:r>
      <w:r>
        <w:rPr>
          <w:rFonts w:eastAsia="Times New Roman" w:cs="Times New Roman"/>
          <w:szCs w:val="24"/>
        </w:rPr>
        <w:t xml:space="preserve">τε τέτοια δώρα, αλλά θα δεχθώ με μεγάλη ευχαρίστηση να έχουμε σήμερα αυτή την ευκαιρία ενός ουσιαστικού διαλόγου, διεξοδικά, για τα ζητήματα της οικονομίας, μόλις λίγες μέρες μετά τη μεγάλη και ιστορική επιτυχία της χώρας στο προηγούμενο </w:t>
      </w:r>
      <w:proofErr w:type="spellStart"/>
      <w:r>
        <w:rPr>
          <w:rFonts w:eastAsia="Times New Roman" w:cs="Times New Roman"/>
          <w:szCs w:val="24"/>
          <w:lang w:val="en-GB"/>
        </w:rPr>
        <w:t>Eurogroup</w:t>
      </w:r>
      <w:proofErr w:type="spellEnd"/>
      <w:r>
        <w:rPr>
          <w:rFonts w:eastAsia="Times New Roman" w:cs="Times New Roman"/>
          <w:szCs w:val="24"/>
        </w:rPr>
        <w:t xml:space="preserve"> στις 21 </w:t>
      </w:r>
      <w:r>
        <w:rPr>
          <w:rFonts w:eastAsia="Times New Roman" w:cs="Times New Roman"/>
          <w:szCs w:val="24"/>
        </w:rPr>
        <w:t xml:space="preserve">Ιουνίου. </w:t>
      </w:r>
    </w:p>
    <w:p w14:paraId="0BCB5AC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βεβαίως, δεν θα μπορούσα παρά να εκφράσω τη χαρά μου, διότι νομίζω ότι ιδίως τα τελευταία οκτώ χρόνια δεν υπήρξε άλλοτε ευκαιρία σε Πρωθυπουργό της χώρας να έχει τη δυνατότητα να αναφερθεί διεξοδικά σε μία συζήτηση για την οικονομία σε τόσες </w:t>
      </w:r>
      <w:r>
        <w:rPr>
          <w:rFonts w:eastAsia="Times New Roman" w:cs="Times New Roman"/>
          <w:szCs w:val="24"/>
        </w:rPr>
        <w:t xml:space="preserve">πολλές μαζεμένες θετικές εξελίξεις στην ελληνική οικονομία. </w:t>
      </w:r>
    </w:p>
    <w:p w14:paraId="0BCB5AC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Ας πάρουμε τα πράγματα με τη σειρά, λοιπόν. Ας ξεκινήσουμε να συγκρίνουμε σε τι κατάσταση βρισκόταν η χώρα, η ελληνική οικονομία, όταν παραδώσατε την εξουσία εσείς, τον Ιανουάριο του 2015, και πού βρισκόμαστε σήμερα. </w:t>
      </w:r>
    </w:p>
    <w:p w14:paraId="0BCB5AC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Παραλάβαμε μία κατάσταση δραματική, σύ</w:t>
      </w:r>
      <w:r>
        <w:rPr>
          <w:rFonts w:eastAsia="Times New Roman" w:cs="Times New Roman"/>
          <w:szCs w:val="24"/>
        </w:rPr>
        <w:t xml:space="preserve">μφωνα με τους κοινωνικούς δείκτες, </w:t>
      </w:r>
      <w:r w:rsidRPr="00F331DF">
        <w:rPr>
          <w:rFonts w:eastAsia="Times New Roman"/>
          <w:bCs/>
        </w:rPr>
        <w:t>και</w:t>
      </w:r>
      <w:r>
        <w:rPr>
          <w:rFonts w:eastAsia="Times New Roman" w:cs="Times New Roman"/>
          <w:szCs w:val="24"/>
        </w:rPr>
        <w:t xml:space="preserve"> πρώτα από όλα με την ανεργία να βρίσκεται στο 27% και μάλιστα </w:t>
      </w:r>
      <w:r>
        <w:rPr>
          <w:rFonts w:eastAsia="Times New Roman" w:cs="Times New Roman"/>
          <w:szCs w:val="24"/>
        </w:rPr>
        <w:lastRenderedPageBreak/>
        <w:t xml:space="preserve">επί των ημερών σας να έχει φτάσει στο ντροπιαστικό ιστορικό ρεκόρ του 28% και την ίδια στιγμή την ανεργία των νέων </w:t>
      </w:r>
      <w:r w:rsidRPr="002314B3">
        <w:rPr>
          <w:rFonts w:eastAsia="Times New Roman"/>
          <w:bCs/>
          <w:shd w:val="clear" w:color="auto" w:fill="FFFFFF"/>
        </w:rPr>
        <w:t>να</w:t>
      </w:r>
      <w:r>
        <w:rPr>
          <w:rFonts w:eastAsia="Times New Roman" w:cs="Times New Roman"/>
          <w:szCs w:val="24"/>
        </w:rPr>
        <w:t xml:space="preserve"> προσεγγίζει τότε το 60%, ρεκόρ που πι</w:t>
      </w:r>
      <w:r>
        <w:rPr>
          <w:rFonts w:eastAsia="Times New Roman" w:cs="Times New Roman"/>
          <w:szCs w:val="24"/>
        </w:rPr>
        <w:t xml:space="preserve">θανά θα μείνει </w:t>
      </w:r>
      <w:proofErr w:type="spellStart"/>
      <w:r>
        <w:rPr>
          <w:rFonts w:eastAsia="Times New Roman" w:cs="Times New Roman"/>
          <w:szCs w:val="24"/>
        </w:rPr>
        <w:t>ακατάρριπτο</w:t>
      </w:r>
      <w:proofErr w:type="spellEnd"/>
      <w:r>
        <w:rPr>
          <w:rFonts w:eastAsia="Times New Roman" w:cs="Times New Roman"/>
          <w:szCs w:val="24"/>
        </w:rPr>
        <w:t xml:space="preserve"> στην ιστορία της Ευρώπης. Ένας στους τρεις Έλληνες πολίτες ήταν άνεργος </w:t>
      </w:r>
      <w:r w:rsidRPr="00F331DF">
        <w:rPr>
          <w:rFonts w:eastAsia="Times New Roman"/>
          <w:bCs/>
        </w:rPr>
        <w:t>και</w:t>
      </w:r>
      <w:r>
        <w:rPr>
          <w:rFonts w:eastAsia="Times New Roman" w:cs="Times New Roman"/>
          <w:szCs w:val="24"/>
        </w:rPr>
        <w:t xml:space="preserve"> δύο στους τρεις νέους ήταν άνεργοι. Μέσα στα πέντε χρόνια των δύο πρώτων προγραμμάτων, υπήρξαν οκτακόσιες πενήντα χιλιάδες χαμένες θέσεις εργασίες, από τ</w:t>
      </w:r>
      <w:r>
        <w:rPr>
          <w:rFonts w:eastAsia="Times New Roman" w:cs="Times New Roman"/>
          <w:szCs w:val="24"/>
        </w:rPr>
        <w:t xml:space="preserve">ο 2010 έως το 2014. </w:t>
      </w:r>
    </w:p>
    <w:p w14:paraId="0BCB5AC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Επίσης, εκεί που υποτίθεται ότι θα χτίζατε το </w:t>
      </w:r>
      <w:r>
        <w:rPr>
          <w:rFonts w:eastAsia="Times New Roman" w:cs="Times New Roman"/>
          <w:szCs w:val="24"/>
          <w:lang w:val="en-GB"/>
        </w:rPr>
        <w:t>success</w:t>
      </w:r>
      <w:r w:rsidRPr="00E31CF6">
        <w:rPr>
          <w:rFonts w:eastAsia="Times New Roman" w:cs="Times New Roman"/>
          <w:szCs w:val="24"/>
        </w:rPr>
        <w:t xml:space="preserve"> </w:t>
      </w:r>
      <w:r>
        <w:rPr>
          <w:rFonts w:eastAsia="Times New Roman" w:cs="Times New Roman"/>
          <w:szCs w:val="24"/>
          <w:lang w:val="en-GB"/>
        </w:rPr>
        <w:t>story</w:t>
      </w:r>
      <w:r>
        <w:rPr>
          <w:rFonts w:eastAsia="Times New Roman" w:cs="Times New Roman"/>
          <w:szCs w:val="24"/>
        </w:rPr>
        <w:t xml:space="preserve"> στα δημοσιονομικά, πετύχατε το απόλυτο διπλό φιάσκο. Από τη μία, είχατε βάλει φαρδιά πλατιά την υπογραφή σας για πλεονάσματα ύψους 4,5% του ΑΕΠ ως το 2018 και από την άλλη, ως φυσικό επακόλουθο, δεν καταφέρατε ποτέ ούτε καν να τα προσεγγίσετε. Ακόμα και τ</w:t>
      </w:r>
      <w:r>
        <w:rPr>
          <w:rFonts w:eastAsia="Times New Roman" w:cs="Times New Roman"/>
          <w:szCs w:val="24"/>
        </w:rPr>
        <w:t xml:space="preserve">ην πρώτη χρονιά, που ο στόχος ήταν 1,5%, φτάσατε, αγκομαχώντας και με σκληρά μέτρα, στο 0,2%. </w:t>
      </w:r>
    </w:p>
    <w:p w14:paraId="0BCB5AC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Επομένως, τι είχατε καταφέρει; Να φτιάξετε μια οικονομία, η οποία με βάση την έκθεση των </w:t>
      </w:r>
      <w:r>
        <w:rPr>
          <w:rFonts w:eastAsia="Times New Roman" w:cs="Times New Roman"/>
          <w:szCs w:val="24"/>
        </w:rPr>
        <w:t>θ</w:t>
      </w:r>
      <w:r>
        <w:rPr>
          <w:rFonts w:eastAsia="Times New Roman" w:cs="Times New Roman"/>
          <w:szCs w:val="24"/>
        </w:rPr>
        <w:t>εσμών τον Μάιο του 2014, ήταν, όπως έλεγαν τότε επί λέξει, «</w:t>
      </w:r>
      <w:proofErr w:type="spellStart"/>
      <w:r>
        <w:rPr>
          <w:rFonts w:eastAsia="Times New Roman" w:cs="Times New Roman"/>
          <w:szCs w:val="24"/>
        </w:rPr>
        <w:t>αναντίστρεπ</w:t>
      </w:r>
      <w:r>
        <w:rPr>
          <w:rFonts w:eastAsia="Times New Roman" w:cs="Times New Roman"/>
          <w:szCs w:val="24"/>
        </w:rPr>
        <w:t>τα</w:t>
      </w:r>
      <w:proofErr w:type="spellEnd"/>
      <w:r>
        <w:rPr>
          <w:rFonts w:eastAsia="Times New Roman" w:cs="Times New Roman"/>
          <w:szCs w:val="24"/>
        </w:rPr>
        <w:t xml:space="preserve"> εκτός πορείας». </w:t>
      </w:r>
    </w:p>
    <w:p w14:paraId="0BCB5AC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Την ίδια στιγμή, όμως, είχατε το θράσος να προαναγγέλλετε τάχα το τέλος των μνημονίων και κραδαίνατε, ως κατόρθωμα, τη δοκιμαστική και απολύτως προστατευόμενη τότε έξοδο στις αγορές τον Μάιο του 2014.</w:t>
      </w:r>
    </w:p>
    <w:p w14:paraId="0BCB5AC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Για πείτε μας, όμως, τι απέγινε η ε</w:t>
      </w:r>
      <w:r>
        <w:rPr>
          <w:rFonts w:eastAsia="Times New Roman" w:cs="Times New Roman"/>
          <w:szCs w:val="24"/>
        </w:rPr>
        <w:t>πόμενη απόπειρά σας τότε να βγείτε στις αγορές; Ήταν καταστροφή, γιατί όχι μόνο δεν είχατε πάρει κα</w:t>
      </w:r>
      <w:r>
        <w:rPr>
          <w:rFonts w:eastAsia="Times New Roman" w:cs="Times New Roman"/>
          <w:szCs w:val="24"/>
        </w:rPr>
        <w:t>μ</w:t>
      </w:r>
      <w:r>
        <w:rPr>
          <w:rFonts w:eastAsia="Times New Roman" w:cs="Times New Roman"/>
          <w:szCs w:val="24"/>
        </w:rPr>
        <w:t>μία ρύθμιση για το χρέος, αλλά δεν είχατε προχωρήσει και σε κα</w:t>
      </w:r>
      <w:r>
        <w:rPr>
          <w:rFonts w:eastAsia="Times New Roman" w:cs="Times New Roman"/>
          <w:szCs w:val="24"/>
        </w:rPr>
        <w:t>μ</w:t>
      </w:r>
      <w:r>
        <w:rPr>
          <w:rFonts w:eastAsia="Times New Roman" w:cs="Times New Roman"/>
          <w:szCs w:val="24"/>
        </w:rPr>
        <w:t>μία ουσιαστική διαρθρωτική μεταρρύθμιση, παρά μόνο σε περικοπές που και αυτές</w:t>
      </w:r>
      <w:r w:rsidRPr="00590699">
        <w:rPr>
          <w:rFonts w:eastAsia="Times New Roman" w:cs="Times New Roman"/>
          <w:szCs w:val="24"/>
        </w:rPr>
        <w:t>,</w:t>
      </w:r>
      <w:r>
        <w:rPr>
          <w:rFonts w:eastAsia="Times New Roman" w:cs="Times New Roman"/>
          <w:szCs w:val="24"/>
        </w:rPr>
        <w:t xml:space="preserve"> ανορθολογικά δ</w:t>
      </w:r>
      <w:r>
        <w:rPr>
          <w:rFonts w:eastAsia="Times New Roman" w:cs="Times New Roman"/>
          <w:szCs w:val="24"/>
        </w:rPr>
        <w:t>ομημένες</w:t>
      </w:r>
      <w:r w:rsidRPr="00590699">
        <w:rPr>
          <w:rFonts w:eastAsia="Times New Roman" w:cs="Times New Roman"/>
          <w:szCs w:val="24"/>
        </w:rPr>
        <w:t>,</w:t>
      </w:r>
      <w:r>
        <w:rPr>
          <w:rFonts w:eastAsia="Times New Roman" w:cs="Times New Roman"/>
          <w:szCs w:val="24"/>
        </w:rPr>
        <w:t xml:space="preserve"> δεν ήταν ικανές να οδηγήσουν σε δημοσιονομική ισορροπία. </w:t>
      </w:r>
    </w:p>
    <w:p w14:paraId="0BCB5AC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Κι ενώ εσείς συνειδητά τότε παραμυθιάζατε τους Έλληνες πολίτες ότι είμαστε λίγους μήνες πριν την έξοδο, οι δανειστές έλεγαν ότι η ελληνική οικονομία έχει εκτροχιαστεί, οι αγορές συνέχιζαν </w:t>
      </w:r>
      <w:r>
        <w:rPr>
          <w:rFonts w:eastAsia="Times New Roman" w:cs="Times New Roman"/>
          <w:szCs w:val="24"/>
        </w:rPr>
        <w:t>να θεωρούν τα ελληνικά ομόλογα σκουπίδια και οι επενδυτές αντιμετώπιζαν την Ελλάδα ως «</w:t>
      </w:r>
      <w:r>
        <w:rPr>
          <w:rFonts w:eastAsia="Times New Roman" w:cs="Times New Roman"/>
          <w:szCs w:val="24"/>
          <w:lang w:val="en-US"/>
        </w:rPr>
        <w:t>fail</w:t>
      </w:r>
      <w:r w:rsidRPr="00FA7087">
        <w:rPr>
          <w:rFonts w:eastAsia="Times New Roman" w:cs="Times New Roman"/>
          <w:szCs w:val="24"/>
        </w:rPr>
        <w:t xml:space="preserve"> </w:t>
      </w:r>
      <w:r>
        <w:rPr>
          <w:rFonts w:eastAsia="Times New Roman" w:cs="Times New Roman"/>
          <w:szCs w:val="24"/>
          <w:lang w:val="en-US"/>
        </w:rPr>
        <w:t>state</w:t>
      </w:r>
      <w:r>
        <w:rPr>
          <w:rFonts w:eastAsia="Times New Roman" w:cs="Times New Roman"/>
          <w:szCs w:val="24"/>
        </w:rPr>
        <w:t xml:space="preserve">». </w:t>
      </w:r>
    </w:p>
    <w:p w14:paraId="0BCB5AC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Φυσικά, όταν καταλάβατε ότι αυτή η επικοινωνιακή εκστρατεία βυθίζεται αύτανδρη και η εκλογική ήττα ήταν αναπόφευκτη, τι κάνατε; Ασχοληθήκατε μονάχα με το π</w:t>
      </w:r>
      <w:r>
        <w:rPr>
          <w:rFonts w:eastAsia="Times New Roman" w:cs="Times New Roman"/>
          <w:szCs w:val="24"/>
        </w:rPr>
        <w:t xml:space="preserve">ώς θα ναρκοθετήσετε περισσότερο τις προοπτικές της χώρας και με το πώς θα οργανώσετε αποθεματικά το σχέδιο του εγκλωβισμού της επόμενης κυβέρνησης, ώστε να βρεθεί αυτή μπροστά σε άδεια ταμεία και απέναντι στο ενδεχόμενο της χρηματοπιστωτικής ασφυξίας. </w:t>
      </w:r>
    </w:p>
    <w:p w14:paraId="0BCB5AC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 xml:space="preserve">ακριβώς θέλετε, λοιπόν, να συγκρίνουμε, σε σχέση με το τι παραλάβαμε το 2015 και πού βρισκόμαστε σήμερα; Πρόκειται για τη μέρα με τη </w:t>
      </w:r>
      <w:r>
        <w:rPr>
          <w:rFonts w:eastAsia="Times New Roman" w:cs="Times New Roman"/>
          <w:szCs w:val="24"/>
        </w:rPr>
        <w:lastRenderedPageBreak/>
        <w:t>νύχτα. Στις 20 Αυγούστου, σε λίγες μέρες από σήμερα, για μεγάλη σας στενοχώρια, απ’ ό,τι φαίνεται, η Ελλάδα βγαίνει καθαρά,</w:t>
      </w:r>
      <w:r>
        <w:rPr>
          <w:rFonts w:eastAsia="Times New Roman" w:cs="Times New Roman"/>
          <w:szCs w:val="24"/>
        </w:rPr>
        <w:t xml:space="preserve"> οριστικά, αμετάκλητα και με ασφάλεια από τα μνημόνια που οι δικές σας κυβερνήσεις οδήγησαν τον τόπο. </w:t>
      </w:r>
    </w:p>
    <w:p w14:paraId="0BCB5ACB"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BCB5AC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Εκεί που απέτυχαν τρεις δικές σας κυβερνήσεις, η δική μας Κυβέρνηση πέτυχε. Και αυτό, κυρίες κα</w:t>
      </w:r>
      <w:r>
        <w:rPr>
          <w:rFonts w:eastAsia="Times New Roman" w:cs="Times New Roman"/>
          <w:szCs w:val="24"/>
        </w:rPr>
        <w:t xml:space="preserve">ι κύριοι συνάδελφοι, δεν είναι μόνο στα χαρτιά. Έχει αλλάξει και η εικόνα της χώρας άρδην, τόσο εντός, όσο και εκτός. </w:t>
      </w:r>
    </w:p>
    <w:p w14:paraId="0BCB5AC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ανεργία έχει μειωθεί σε μία τριετία κατά επτά μονάδες. Η ανεργία των νέων έχει μειωθεί κοντά στις είκοσι μονάδες. Εσείς χάσατε οχτακόσι</w:t>
      </w:r>
      <w:r>
        <w:rPr>
          <w:rFonts w:eastAsia="Times New Roman" w:cs="Times New Roman"/>
          <w:szCs w:val="24"/>
        </w:rPr>
        <w:t>ες πενήντα χιλιάδες θέσεις εργασίας. Εμείς δημιουργήσαμε τριακόσες πενήντα χιλιάδες νέες θέσεις εργασίας. Και αυτός ο αριθμός αναμένεται να αυξηθεί σημαντικά τόσο φέτος, όσο και τα επόμενα χρόνια. Οι δημοσιονομικοί στόχοι για κάθε χρονιά του τρίτου προγράμ</w:t>
      </w:r>
      <w:r>
        <w:rPr>
          <w:rFonts w:eastAsia="Times New Roman" w:cs="Times New Roman"/>
          <w:szCs w:val="24"/>
        </w:rPr>
        <w:t xml:space="preserve">ματος υπερκαλύφθηκαν κατά πολύ. Μάλιστα, αυτό συνέβη χωρίς να χρειαστούν νέοι γύροι αβάσταχτων περικοπών για την κοινωνική πλειοψηφία. </w:t>
      </w:r>
    </w:p>
    <w:p w14:paraId="0BCB5AC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Επίσης, μετά από σχεδόν μια δεκαετία, η Ελλάδα καταγράφει θετικούς ρυθμούς ανάπτυξης. Το 2017 έκλεισε με αύξηση του ΑΕΠ </w:t>
      </w:r>
      <w:r>
        <w:rPr>
          <w:rFonts w:eastAsia="Times New Roman" w:cs="Times New Roman"/>
          <w:szCs w:val="24"/>
        </w:rPr>
        <w:t xml:space="preserve">κοντά στο 1,5% </w:t>
      </w:r>
      <w:r>
        <w:rPr>
          <w:rFonts w:eastAsia="Times New Roman" w:cs="Times New Roman"/>
          <w:szCs w:val="24"/>
        </w:rPr>
        <w:lastRenderedPageBreak/>
        <w:t xml:space="preserve">και ήδη, το πρώτο τρίμηνο του 2018 καταγράφηκε αύξηση του ΑΕΠ κατά 2,3%, δηλαδή σχεδόν εξαπλάσιο από τον μέσο όρο της Ευρωζώνης που έκλεισε με 0,4% για το πρώτο τρίμηνο. </w:t>
      </w:r>
    </w:p>
    <w:p w14:paraId="0BCB5AC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Την ίδια στιγμή, τα ελληνικά ομόλογα καταρρίπτουν το ένα ρεκόρ μετά το</w:t>
      </w:r>
      <w:r>
        <w:rPr>
          <w:rFonts w:eastAsia="Times New Roman" w:cs="Times New Roman"/>
          <w:szCs w:val="24"/>
        </w:rPr>
        <w:t xml:space="preserve"> άλλο, ευρισκόμενα σήμερα σε επίπεδα προ κρίσης, σε επίπεδα 2006, ενώ οι διεθνείς οίκοι αξιολόγησης διεθνώς αναβαθμίζουν τη θέση και τις προοπτικές της ελληνικής οικονομίας. </w:t>
      </w:r>
    </w:p>
    <w:p w14:paraId="0BCB5AD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θετική εικόνα αποτυπώνεται και στους βασικούς δείκτες της εγχώριας παραγωγής. Π</w:t>
      </w:r>
      <w:r>
        <w:rPr>
          <w:rFonts w:eastAsia="Times New Roman" w:cs="Times New Roman"/>
          <w:szCs w:val="24"/>
        </w:rPr>
        <w:t>ιο συγκεκριμένα, είχαμε ετήσια αύξηση 6,7% του δείκτη κύκλου εργασιών στη βιομηχανία τον Απρίλιο του 2018. Είχαμε ετήσια αύξηση σχεδόν 30% των καθαρών εισροών ξένων άμεσων επενδύσεων στην Ελλάδα για το 2017 που ανήλθαν σε 3,6 δισεκατομμύρια ευρώ, το υψηλότ</w:t>
      </w:r>
      <w:r>
        <w:rPr>
          <w:rFonts w:eastAsia="Times New Roman" w:cs="Times New Roman"/>
          <w:szCs w:val="24"/>
        </w:rPr>
        <w:t>ερο της τελευταίας δεκαετίας με ακόμα ανοδικότερη τάση για το 2018. Είχαμε ετήσια αύξηση της συνολικής αξίας των εξαγωγών αγαθών και υπηρεσιών τον Απρίλιο του 2018 κατά 11,6%. Και φυσικά, όσον αφορά τον τουρισμό, τα πρόσφατα στοιχεία τον Απρίλη έδειξαν αύξ</w:t>
      </w:r>
      <w:r>
        <w:rPr>
          <w:rFonts w:eastAsia="Times New Roman" w:cs="Times New Roman"/>
          <w:szCs w:val="24"/>
        </w:rPr>
        <w:t xml:space="preserve">ηση 11% σε σχέση με πέρσι, χρονιά που θυμίζω ότι καταγράφηκε ιστορικό ρεκόρ με πάνω από τριάντα εκατομμύρια επισκέπτες στη χώρα μας. </w:t>
      </w:r>
    </w:p>
    <w:p w14:paraId="0BCB5AD1"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Και όλα αυτά, κυρίες και κύριοι συνάδελφοι, είναι μονάχα η αρχή μιας πορείας, που διαρκώς από εδώ και στο εξής θα επιταχύν</w:t>
      </w:r>
      <w:r>
        <w:rPr>
          <w:rFonts w:eastAsia="Times New Roman"/>
          <w:szCs w:val="24"/>
        </w:rPr>
        <w:t xml:space="preserve">εται, ιδιαίτερα μετά την καθοριστική -και τολμώ να το πω με την έννοια της λέξης- ιστορική απόφαση του </w:t>
      </w:r>
      <w:proofErr w:type="spellStart"/>
      <w:r>
        <w:rPr>
          <w:rFonts w:eastAsia="Times New Roman"/>
          <w:szCs w:val="24"/>
          <w:lang w:val="en-US"/>
        </w:rPr>
        <w:t>Eurogroup</w:t>
      </w:r>
      <w:proofErr w:type="spellEnd"/>
      <w:r w:rsidRPr="00D4639C">
        <w:rPr>
          <w:rFonts w:eastAsia="Times New Roman"/>
          <w:szCs w:val="24"/>
        </w:rPr>
        <w:t xml:space="preserve"> </w:t>
      </w:r>
      <w:r>
        <w:rPr>
          <w:rFonts w:eastAsia="Times New Roman"/>
          <w:szCs w:val="24"/>
        </w:rPr>
        <w:t>της 21ης του Ιούνη, μια απόφαση που χωρίζεται σε τρία σκέλη. Το πρώτο αφορά την οριστική ολοκλήρωση του τρίτου προγράμματος και, φυσικά, την πα</w:t>
      </w:r>
      <w:r>
        <w:rPr>
          <w:rFonts w:eastAsia="Times New Roman"/>
          <w:szCs w:val="24"/>
        </w:rPr>
        <w:t xml:space="preserve">ραδοχή ότι η Ελλάδα δεν έχει ανάγκη πλέον τον δανεισμό από τον επίσημο τομέα, αλλά μπορεί αυτοδύναμα να επιστρέψει στην κανονικότητα του δανεισμού από τις αγορές. </w:t>
      </w:r>
    </w:p>
    <w:p w14:paraId="0BCB5AD2"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Το δεύτερο σκέλος αφορά τη ρύθμιση του ελληνικού χρέους, που τη διεκδικούμε από τότε που έγι</w:t>
      </w:r>
      <w:r>
        <w:rPr>
          <w:rFonts w:eastAsia="Times New Roman"/>
          <w:szCs w:val="24"/>
        </w:rPr>
        <w:t xml:space="preserve">νε η μεγάλη καταστροφή, η μεγάλη ζημιά, που πήγαμε από το 120% στο 180% του ΑΕΠ με το </w:t>
      </w:r>
      <w:r>
        <w:rPr>
          <w:rFonts w:eastAsia="Times New Roman"/>
          <w:szCs w:val="24"/>
          <w:lang w:val="en-US"/>
        </w:rPr>
        <w:t>PSI</w:t>
      </w:r>
      <w:r w:rsidRPr="00D4639C">
        <w:rPr>
          <w:rFonts w:eastAsia="Times New Roman"/>
          <w:szCs w:val="24"/>
        </w:rPr>
        <w:t xml:space="preserve">. </w:t>
      </w:r>
      <w:r>
        <w:rPr>
          <w:rFonts w:eastAsia="Times New Roman"/>
          <w:szCs w:val="24"/>
        </w:rPr>
        <w:t xml:space="preserve">Πρόκειται για μια απόφαση, η οποία επαναφέρει το ελληνικό δημόσιο χρέος σε τροχιά βιωσιμότητας και το πλέον σημαντικό είναι ότι διαμορφώνει έναν καθαρό διάδρομο για </w:t>
      </w:r>
      <w:r>
        <w:rPr>
          <w:rFonts w:eastAsia="Times New Roman"/>
          <w:szCs w:val="24"/>
        </w:rPr>
        <w:t xml:space="preserve">την ελληνική οικονομία για την επόμενη δεκαπενταετία. </w:t>
      </w:r>
    </w:p>
    <w:p w14:paraId="0BCB5AD3"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Όπως γνωρίζετε, άλλωστε, η επιτυχία ή μη αυτής της απόφασης, ό,τι και να λέμε εμείς στον εσωτερικό πολιτικό διάλογο, κρίνεται από τις αγορές. Την επόμενη μέρα, μάλιστα, αυτής της απόφασης, το καθοδικό </w:t>
      </w:r>
      <w:r>
        <w:rPr>
          <w:rFonts w:eastAsia="Times New Roman"/>
          <w:szCs w:val="24"/>
        </w:rPr>
        <w:t xml:space="preserve">ράλι που κατέγραψαν οι αποδόσεις των ελληνικών ομολόγων από τις 22 του Ιούνη και μετά αποδεικνύει -ό,τι και να λέμε εμείς μεταξύ μας- ότι η λύση αυτή έγινε </w:t>
      </w:r>
      <w:r>
        <w:rPr>
          <w:rFonts w:eastAsia="Times New Roman"/>
          <w:szCs w:val="24"/>
        </w:rPr>
        <w:lastRenderedPageBreak/>
        <w:t>δεκτή με ικανοποίηση από τις αγορές και, βεβαίως, αποδεικνύει ότι ανοίγει τον δρόμο για τη σταθερή π</w:t>
      </w:r>
      <w:r>
        <w:rPr>
          <w:rFonts w:eastAsia="Times New Roman"/>
          <w:szCs w:val="24"/>
        </w:rPr>
        <w:t>ρόσβαση της χώρας σε αυτές και την επιστροφή στην κανονικότητα.</w:t>
      </w:r>
    </w:p>
    <w:p w14:paraId="0BCB5AD4"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Εκτός αν, κύριε Μητσοτάκη, πιστεύετε ότι μετά τον κ. </w:t>
      </w:r>
      <w:proofErr w:type="spellStart"/>
      <w:r>
        <w:rPr>
          <w:rFonts w:eastAsia="Times New Roman"/>
          <w:szCs w:val="24"/>
        </w:rPr>
        <w:t>Μοσκοβισί</w:t>
      </w:r>
      <w:proofErr w:type="spellEnd"/>
      <w:r>
        <w:rPr>
          <w:rFonts w:eastAsia="Times New Roman"/>
          <w:szCs w:val="24"/>
        </w:rPr>
        <w:t xml:space="preserve"> και τους Ευρωπαίους αξιωματούχους είναι και οι αγορές κομμάτι αυτής της διεθνούς συνωμοσίας υπέρ του ΣΥΡΙΖΑ και εναντίον της Νέας</w:t>
      </w:r>
      <w:r>
        <w:rPr>
          <w:rFonts w:eastAsia="Times New Roman"/>
          <w:szCs w:val="24"/>
        </w:rPr>
        <w:t xml:space="preserve"> Δημοκρατίας.</w:t>
      </w:r>
    </w:p>
    <w:p w14:paraId="0BCB5AD5"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 (Χειροκροτήματα από τις πτέρυγες του ΣΥΡΙΖΑ και των ΑΝΕΛ)</w:t>
      </w:r>
    </w:p>
    <w:p w14:paraId="0BCB5AD6"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Το τρίτο σκέλος της απόφασης του </w:t>
      </w:r>
      <w:proofErr w:type="spellStart"/>
      <w:r>
        <w:rPr>
          <w:rFonts w:eastAsia="Times New Roman"/>
          <w:szCs w:val="24"/>
          <w:lang w:val="en-US"/>
        </w:rPr>
        <w:t>Eurogroup</w:t>
      </w:r>
      <w:proofErr w:type="spellEnd"/>
      <w:r>
        <w:rPr>
          <w:rFonts w:eastAsia="Times New Roman"/>
          <w:szCs w:val="24"/>
        </w:rPr>
        <w:t xml:space="preserve">, όμως, αφορά τη </w:t>
      </w:r>
      <w:proofErr w:type="spellStart"/>
      <w:r>
        <w:rPr>
          <w:rFonts w:eastAsia="Times New Roman"/>
          <w:szCs w:val="24"/>
        </w:rPr>
        <w:t>μεταμνημονιακή</w:t>
      </w:r>
      <w:proofErr w:type="spellEnd"/>
      <w:r>
        <w:rPr>
          <w:rFonts w:eastAsia="Times New Roman"/>
          <w:szCs w:val="24"/>
        </w:rPr>
        <w:t xml:space="preserve"> παρακολούθηση. Και τι δεν ακούσαμε σ’ αυτήν εδώ την Αίθουσα! Για παράταση της ασφυκτικής επιτροπείας, για νέα</w:t>
      </w:r>
      <w:r>
        <w:rPr>
          <w:rFonts w:eastAsia="Times New Roman"/>
          <w:szCs w:val="24"/>
        </w:rPr>
        <w:t xml:space="preserve"> μνημόνια, για εκχώρηση κυριαρχίας μέχρι το 2060, για το περιβόητο τέταρτο μνημόνιο, που, απ’ ό,τι φαίνεται, δεν είναι μόνο η κρυφή σας φαντασίωση, αλλά και είναι και η απεγνωσμένη σας επιθυμία.</w:t>
      </w:r>
    </w:p>
    <w:p w14:paraId="0BCB5AD7"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Τι συνέβη, όμως, τελικά; Αυτό το οποίο επανειλημμένα είχαμε π</w:t>
      </w:r>
      <w:r>
        <w:rPr>
          <w:rFonts w:eastAsia="Times New Roman"/>
          <w:szCs w:val="24"/>
        </w:rPr>
        <w:t>εριγράψει, τόσο εγώ όσο και ο Υπουργός Οικονομικών, ότι η παρακολούθηση της ελληνικής οικονομίας θα γίνεται υπό τη μορφή εκθέσεων για την πορεία της και πιθανά να εισηγούνται και κάποιες παρεμβάσεις, αν κριθεί απαραίτητο, όπως ακριβώς γίνεται με όλες τις χ</w:t>
      </w:r>
      <w:r>
        <w:rPr>
          <w:rFonts w:eastAsia="Times New Roman"/>
          <w:szCs w:val="24"/>
        </w:rPr>
        <w:t>ώρες</w:t>
      </w:r>
      <w:r>
        <w:rPr>
          <w:rFonts w:eastAsia="Times New Roman"/>
          <w:szCs w:val="24"/>
        </w:rPr>
        <w:t>,</w:t>
      </w:r>
      <w:r>
        <w:rPr>
          <w:rFonts w:eastAsia="Times New Roman"/>
          <w:szCs w:val="24"/>
        </w:rPr>
        <w:t xml:space="preserve"> που βρεθήκαν σε μνημόνια και </w:t>
      </w:r>
      <w:r>
        <w:rPr>
          <w:rFonts w:eastAsia="Times New Roman"/>
          <w:szCs w:val="24"/>
        </w:rPr>
        <w:lastRenderedPageBreak/>
        <w:t xml:space="preserve">βγήκαν από αυτά, όπως η Ιρλανδία, η Κύπρος, η Πορτογαλία. Τα στοιχεία αυτών των εκθέσεων η ελληνική Κυβέρνηση θα τα λαμβάνει υπ’ </w:t>
      </w:r>
      <w:proofErr w:type="spellStart"/>
      <w:r>
        <w:rPr>
          <w:rFonts w:eastAsia="Times New Roman"/>
          <w:szCs w:val="24"/>
        </w:rPr>
        <w:t>όψιν</w:t>
      </w:r>
      <w:proofErr w:type="spellEnd"/>
      <w:r>
        <w:rPr>
          <w:rFonts w:eastAsia="Times New Roman"/>
          <w:szCs w:val="24"/>
        </w:rPr>
        <w:t xml:space="preserve"> της. Όμως, ο πρώτος και ο τελευταίος λόγος για τις παρεμβάσεις</w:t>
      </w:r>
      <w:r>
        <w:rPr>
          <w:rFonts w:eastAsia="Times New Roman"/>
          <w:szCs w:val="24"/>
        </w:rPr>
        <w:t>,</w:t>
      </w:r>
      <w:r>
        <w:rPr>
          <w:rFonts w:eastAsia="Times New Roman"/>
          <w:szCs w:val="24"/>
        </w:rPr>
        <w:t xml:space="preserve"> που θα γίνουν θα ανήκει στις εκλεγμένες από τον ελληνικό λαό κυβερνήσεις της χώρας. Και αυτή είναι η μεγάλη αλλαγή, η τεράστια αλλαγή, τα τελευταία οχτώ χρόνια.</w:t>
      </w:r>
    </w:p>
    <w:p w14:paraId="0BCB5AD8"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BCB5AD9"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Με δυο λόγια, κυρίες και κύριοι </w:t>
      </w:r>
      <w:r>
        <w:rPr>
          <w:rFonts w:eastAsia="Times New Roman"/>
          <w:szCs w:val="24"/>
        </w:rPr>
        <w:t>συνάδελφοι, η Ελλάδα θα έχει και πάλι τον πρώτο και τον τελευταίο λόγο για το παρόν και το μέλλον της και κανένας άλλος, πέραν των εκλεγμένων αντιπροσώπων του ελληνικού λαού.</w:t>
      </w:r>
    </w:p>
    <w:p w14:paraId="0BCB5ADA"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Η κατάσταση που βίωσε η χώρα για μια οχταετία τελειώνει οριστικά και αμετάκλητα κ</w:t>
      </w:r>
      <w:r>
        <w:rPr>
          <w:rFonts w:eastAsia="Times New Roman"/>
          <w:szCs w:val="24"/>
        </w:rPr>
        <w:t>αι αυτό είναι, τελικά, που δυσκολεύεστε να χωνέψετε και αντιδράτε εντελώς σπασμωδικά, για να γελάει ο κόσμος δηλαδή.</w:t>
      </w:r>
    </w:p>
    <w:p w14:paraId="0BCB5ADB"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δεν αναφέρθηκα σε όλες αυτές τις θετικές εξελίξεις για τη χώρα και το μέλλον της και για την ελληνική οικονομ</w:t>
      </w:r>
      <w:r>
        <w:rPr>
          <w:rFonts w:eastAsia="Times New Roman"/>
          <w:szCs w:val="24"/>
        </w:rPr>
        <w:t>ία για να πείσω τον κ. Μητσοτάκη. Νομίζω ότι έχει τραβήξει τον δρόμο του μακριά από τις πραγματικές αγωνίες και τις ανάγκες των πολιτών. Αναφέρθηκα, όμως, σ’ αυτές απευθυνόμενος στον ελληνικό λαό που μας ακούει αυτήν τη στιγμή και βλέπει ότι μετά από πολλά</w:t>
      </w:r>
      <w:r>
        <w:rPr>
          <w:rFonts w:eastAsia="Times New Roman"/>
          <w:szCs w:val="24"/>
        </w:rPr>
        <w:t xml:space="preserve"> χρόνια υπάρχει, επιτέλους, προοπτική </w:t>
      </w:r>
      <w:r>
        <w:rPr>
          <w:rFonts w:eastAsia="Times New Roman"/>
          <w:szCs w:val="24"/>
        </w:rPr>
        <w:lastRenderedPageBreak/>
        <w:t>για τον τόπο, που βλέπει ότι όλα όσα κάναμε για να φτάσουμε σ’ αυτό το σημείο, είχαν έναν σκοπό.</w:t>
      </w:r>
    </w:p>
    <w:p w14:paraId="0BCB5ADC"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προχωρήσαμε σε έναν δύσκολο συμβιβασμό τρία χρόνια πριν, απλά και μόνο για να μην επιστρέψουν αυτοί που λεηλάτησαν κα</w:t>
      </w:r>
      <w:r>
        <w:rPr>
          <w:rFonts w:eastAsia="Times New Roman" w:cs="Times New Roman"/>
          <w:szCs w:val="24"/>
        </w:rPr>
        <w:t>ι χρεοκόπησαν τη χώρα σε θέσεις εξουσίας, αλλά προχωρήσαμε με σχέδιο για την ανάκαμψη της οικονομίας και με διαρκή αταλάντευτο στόχο να επουλώσουμε τις πληγές της κρίσης, να δημιουργήσουμε τις συνθήκες για να βελτιωθεί το βιοτικό επίπεδο των συμπολιτών μας</w:t>
      </w:r>
      <w:r>
        <w:rPr>
          <w:rFonts w:eastAsia="Times New Roman" w:cs="Times New Roman"/>
          <w:szCs w:val="24"/>
        </w:rPr>
        <w:t xml:space="preserve">, να κάνουμε την Ελλάδα μια κανονική, σύγχρονη, ευρωπαϊκή χώρα. </w:t>
      </w:r>
    </w:p>
    <w:p w14:paraId="0BCB5ADD"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πιστεύω ότι η περίοδος</w:t>
      </w:r>
      <w:r>
        <w:rPr>
          <w:rFonts w:eastAsia="Times New Roman" w:cs="Times New Roman"/>
          <w:szCs w:val="24"/>
        </w:rPr>
        <w:t>,</w:t>
      </w:r>
      <w:r>
        <w:rPr>
          <w:rFonts w:eastAsia="Times New Roman" w:cs="Times New Roman"/>
          <w:szCs w:val="24"/>
        </w:rPr>
        <w:t xml:space="preserve"> που ανοίγεται από εδώ και στο εξής μπροστά μας είναι η πιο κρίσιμη για εμάς περίοδος. Γι’ αυτό και επεξεργαζόμαστε από τώρα τις απαραίτητες παρεμβάσεις που στ</w:t>
      </w:r>
      <w:r>
        <w:rPr>
          <w:rFonts w:eastAsia="Times New Roman" w:cs="Times New Roman"/>
          <w:szCs w:val="24"/>
        </w:rPr>
        <w:t xml:space="preserve">αδιακά θα επαναφέρουν τη χώρα στην κανονικότητα, αλλά και θα βελτιώσουν το επίπεδο ζωής, την καθημερινότητα των πολιτών. </w:t>
      </w:r>
    </w:p>
    <w:p w14:paraId="0BCB5ADE"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σχέδιό μας είναι σαφές, να λάβουμε τις απαραίτητες πρωτοβουλίες ώστε να ενισχυθεί περαιτέρω η αναπτυξιακή δυναμική της ελληνικής οι</w:t>
      </w:r>
      <w:r>
        <w:rPr>
          <w:rFonts w:eastAsia="Times New Roman" w:cs="Times New Roman"/>
          <w:szCs w:val="24"/>
        </w:rPr>
        <w:t>κονομίας, να προστατεύσουμε τον κόσμο της εργασίας, να ενισχύσουμε τη δια</w:t>
      </w:r>
      <w:r>
        <w:rPr>
          <w:rFonts w:eastAsia="Times New Roman" w:cs="Times New Roman"/>
          <w:szCs w:val="24"/>
        </w:rPr>
        <w:lastRenderedPageBreak/>
        <w:t xml:space="preserve">πραγματευτική δύναμη των εργαζόμενων, να βελτιωθούν οι συνθήκες δουλειάς, να αυξηθούν οι μισθοί, να περιοριστεί η εργοδοτική αυθαιρεσία, να ενισχύσουμε ακόμη περισσότερο το κοινωνικό </w:t>
      </w:r>
      <w:r>
        <w:rPr>
          <w:rFonts w:eastAsia="Times New Roman" w:cs="Times New Roman"/>
          <w:szCs w:val="24"/>
        </w:rPr>
        <w:t>κράτος, να μην μείνει κανένας συμπολίτης μας ποτέ ξανά μόνος του απέναντι στην κρίση, μόνος του στο περιθώριο, να έχουν όλοι οι Έλληνες πολίτες πρόσβαση σε ένα υψηλής ποιότητας δημόσιο Εθνικό Σύστημα Υγείας –αυτό θέλουμε- να αναβαθμίσουμε τη λειτουργία του</w:t>
      </w:r>
      <w:r>
        <w:rPr>
          <w:rFonts w:eastAsia="Times New Roman" w:cs="Times New Roman"/>
          <w:szCs w:val="24"/>
        </w:rPr>
        <w:t xml:space="preserve"> δημόσιου συστήματος εκπαίδευσης, να μην μπορεί ποτέ κανείς στο μέλλον να διανοηθεί να παίξει στα ζάρια την ομαλή λειτουργία των σχολείων, αφήνοντάς τα να λειτουργούν χωρίς δασκάλους, χωρίς βιβλία, όπως συνέβαινε τα πέντε πρώτα χρόνια των μνημονίων. </w:t>
      </w:r>
    </w:p>
    <w:p w14:paraId="0BCB5ADF"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σχ</w:t>
      </w:r>
      <w:r>
        <w:rPr>
          <w:rFonts w:eastAsia="Times New Roman" w:cs="Times New Roman"/>
          <w:szCs w:val="24"/>
        </w:rPr>
        <w:t>έδιό μας είναι να πάρουμε ακόμα περισσότερα μέτρα για την αντιμετώπιση και του ιδιωτικού χρέους, να κάνουμε ό,τι χρειαστεί για να στηρίξουμε τα υπερχρεωμένα νοικοκυριά και τους επαγγελματίες που υπέστησαν θυσίες και πήραν πολύ μεγάλο βάρος στα χρόνια της κ</w:t>
      </w:r>
      <w:r>
        <w:rPr>
          <w:rFonts w:eastAsia="Times New Roman" w:cs="Times New Roman"/>
          <w:szCs w:val="24"/>
        </w:rPr>
        <w:t xml:space="preserve">ρίσης. </w:t>
      </w:r>
    </w:p>
    <w:p w14:paraId="0BCB5AE0"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μιας και μιλώ για αυτό, να το πω ξεκάθαρα: Θα πρέπει και οι τράπεζες, που φέρουν υψηλό –πιστεύω- μέρος της ευθύνης, από εδώ και στο εξής με ακριβώς αυτό το αίσθημα ευθύνης που απαιτούν οι καιροί να συμβάλλουν σε αυτή την προσπάθεια, να γίνουν κ</w:t>
      </w:r>
      <w:r>
        <w:rPr>
          <w:rFonts w:eastAsia="Times New Roman" w:cs="Times New Roman"/>
          <w:szCs w:val="24"/>
        </w:rPr>
        <w:t xml:space="preserve">αι αυτές από μέρος του προβλήματος μέρος της λύσης για τα επόμενα χρόνια. </w:t>
      </w:r>
    </w:p>
    <w:p w14:paraId="0BCB5AE1"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Αυτά, κυρίες και κύριοι συνάδελφοι, συνιστούν για εμάς ένα καθαρό μήνυμα προς τον ελληνικό λαό, ότι το τέλος των μνημονίων δεν είναι ένα σύνθημα, δεν είναι κάτι αόριστο, αλλά μετουσ</w:t>
      </w:r>
      <w:r>
        <w:rPr>
          <w:rFonts w:eastAsia="Times New Roman" w:cs="Times New Roman"/>
          <w:szCs w:val="24"/>
        </w:rPr>
        <w:t xml:space="preserve">ιώνεται σε συγκεκριμένες πολιτικές παρεμβάσεις. </w:t>
      </w:r>
    </w:p>
    <w:p w14:paraId="0BCB5AE2"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αυτός είναι ο σκοπός μας το αμέσως επόμενο διάστημα: Κάθε Έλληνας και κάθε Ελληνίδα θα πρέπει το συντομότερο δυνατόν να δει απτά στην καθημερινότητά του σταδιακή βελτίωση. Αυτό είναι που χρειάζεται σήμερ</w:t>
      </w:r>
      <w:r>
        <w:rPr>
          <w:rFonts w:eastAsia="Times New Roman" w:cs="Times New Roman"/>
          <w:szCs w:val="24"/>
        </w:rPr>
        <w:t xml:space="preserve">α η πατρίδα μας, να ανακτήσει τη συλλογική δύναμη των ανθρώπων της, οι οποίοι για χρόνια «έβαλαν πλάτη», πληρώνοντας άδικα τα σπασμένα ενός χρεοκοπημένου πολιτικού και οικονομικού συστήματος. </w:t>
      </w:r>
    </w:p>
    <w:p w14:paraId="0BCB5AE3"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Ξέρω καλά, κύριε Μητσοτάκη, ότι σας ενοχλεί μια τέτοια προοπτικ</w:t>
      </w:r>
      <w:r>
        <w:rPr>
          <w:rFonts w:eastAsia="Times New Roman" w:cs="Times New Roman"/>
          <w:szCs w:val="24"/>
        </w:rPr>
        <w:t xml:space="preserve">ή, γιατί δεν αποτελεί κριτήριό σας η βελτίωση των συνθηκών ζωής του ελληνικού λαού. Για τον λόγο αυτό θέλετε διαρκώς να ανακυκλώνεται η μιζέρια και η καχεξία, η καταστροφή και το έρεβος. </w:t>
      </w:r>
    </w:p>
    <w:p w14:paraId="0BCB5AE4"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είμαι βέβαιος ότι είστε νοήμων άνθρωπος και κατανοείτε τις θετ</w:t>
      </w:r>
      <w:r>
        <w:rPr>
          <w:rFonts w:eastAsia="Times New Roman" w:cs="Times New Roman"/>
          <w:szCs w:val="24"/>
        </w:rPr>
        <w:t>ικές προοπτικές</w:t>
      </w:r>
      <w:r>
        <w:rPr>
          <w:rFonts w:eastAsia="Times New Roman" w:cs="Times New Roman"/>
          <w:szCs w:val="24"/>
        </w:rPr>
        <w:t>,</w:t>
      </w:r>
      <w:r>
        <w:rPr>
          <w:rFonts w:eastAsia="Times New Roman" w:cs="Times New Roman"/>
          <w:szCs w:val="24"/>
        </w:rPr>
        <w:t xml:space="preserve"> που υπάρχουν πλέον για τη χώρα. Απλώς, εκτός από νοήμων, θα έπρεπε να είστε και στοιχειωδώς θαρραλέος, αλλά εσείς ουδέποτε υπήρξατε θαρραλέος και σήμερα το επιβεβαιώνετε ξανά. Διότι δεν έχετε το </w:t>
      </w:r>
      <w:r>
        <w:rPr>
          <w:rFonts w:eastAsia="Times New Roman" w:cs="Times New Roman"/>
          <w:szCs w:val="24"/>
        </w:rPr>
        <w:lastRenderedPageBreak/>
        <w:t>πολιτικό σθένος να αναγνωρίσετε ότι τα πράγμ</w:t>
      </w:r>
      <w:r>
        <w:rPr>
          <w:rFonts w:eastAsia="Times New Roman" w:cs="Times New Roman"/>
          <w:szCs w:val="24"/>
        </w:rPr>
        <w:t xml:space="preserve">ατα στη χώρα όντως πάνε καλύτερα. </w:t>
      </w:r>
    </w:p>
    <w:p w14:paraId="0BCB5AE5"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ξέρετε, όποιος δεν διαθέτει πολιτικό σθένος, συνήθως αντικαθιστά αυτή την απώλεια με πολιτικό θράσος. Το αποδείξατε αυτό χθες και προχθές με την επίθεσή σας –την αδιανόητη επίθεσή σας!- στον Επίτροπο Οικονομικών, τον </w:t>
      </w:r>
      <w:r>
        <w:rPr>
          <w:rFonts w:eastAsia="Times New Roman" w:cs="Times New Roman"/>
          <w:szCs w:val="24"/>
        </w:rPr>
        <w:t xml:space="preserve">κ. </w:t>
      </w:r>
      <w:proofErr w:type="spellStart"/>
      <w:r>
        <w:rPr>
          <w:rFonts w:eastAsia="Times New Roman" w:cs="Times New Roman"/>
          <w:szCs w:val="24"/>
        </w:rPr>
        <w:t>Μοσκοβισί</w:t>
      </w:r>
      <w:proofErr w:type="spellEnd"/>
      <w:r>
        <w:rPr>
          <w:rFonts w:eastAsia="Times New Roman" w:cs="Times New Roman"/>
          <w:szCs w:val="24"/>
        </w:rPr>
        <w:t xml:space="preserve">. </w:t>
      </w:r>
    </w:p>
    <w:p w14:paraId="0BCB5AE6"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BCB5AE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Θυμώσατε, κύριε Μητσοτάκη και κύριοι της Νέας Δημοκρατίας, γιατί ο </w:t>
      </w:r>
      <w:r>
        <w:rPr>
          <w:rFonts w:eastAsia="Times New Roman" w:cs="Times New Roman"/>
          <w:szCs w:val="24"/>
        </w:rPr>
        <w:t>Ε</w:t>
      </w:r>
      <w:r>
        <w:rPr>
          <w:rFonts w:eastAsia="Times New Roman" w:cs="Times New Roman"/>
          <w:szCs w:val="24"/>
        </w:rPr>
        <w:t xml:space="preserve">υρωπαίος </w:t>
      </w:r>
      <w:r>
        <w:rPr>
          <w:rFonts w:eastAsia="Times New Roman" w:cs="Times New Roman"/>
          <w:szCs w:val="24"/>
        </w:rPr>
        <w:t>Ε</w:t>
      </w:r>
      <w:r>
        <w:rPr>
          <w:rFonts w:eastAsia="Times New Roman" w:cs="Times New Roman"/>
          <w:szCs w:val="24"/>
        </w:rPr>
        <w:t>πίτροπος αναφέρθηκε στα πραγματικά δεδομένα στην Αίθουσα της Γερουσίας της Βουλής, απευθυνόμενος στην Επι</w:t>
      </w:r>
      <w:r>
        <w:rPr>
          <w:rFonts w:eastAsia="Times New Roman" w:cs="Times New Roman"/>
          <w:szCs w:val="24"/>
        </w:rPr>
        <w:t xml:space="preserve">τροπή Οικονομικών. </w:t>
      </w:r>
    </w:p>
    <w:p w14:paraId="0BCB5AE8"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Θυμώσατε γιατί είπε ότι τα περί τετάρτου μνημονίου</w:t>
      </w:r>
      <w:r w:rsidRPr="00506CE0">
        <w:rPr>
          <w:rFonts w:eastAsia="Times New Roman"/>
          <w:color w:val="000000"/>
          <w:szCs w:val="24"/>
          <w:shd w:val="clear" w:color="auto" w:fill="FFFFFF"/>
        </w:rPr>
        <w:t>,</w:t>
      </w:r>
      <w:r>
        <w:rPr>
          <w:rFonts w:eastAsia="Times New Roman"/>
          <w:color w:val="000000"/>
          <w:szCs w:val="24"/>
          <w:shd w:val="clear" w:color="auto" w:fill="FFFFFF"/>
        </w:rPr>
        <w:t xml:space="preserve"> που αποτελούν την προπαγανδιστική σας «καραμέλα»</w:t>
      </w:r>
      <w:r w:rsidRPr="00506CE0">
        <w:rPr>
          <w:rFonts w:eastAsia="Times New Roman"/>
          <w:color w:val="000000"/>
          <w:szCs w:val="24"/>
          <w:shd w:val="clear" w:color="auto" w:fill="FFFFFF"/>
        </w:rPr>
        <w:t>,</w:t>
      </w:r>
      <w:r>
        <w:rPr>
          <w:rFonts w:eastAsia="Times New Roman"/>
          <w:color w:val="000000"/>
          <w:szCs w:val="24"/>
          <w:shd w:val="clear" w:color="auto" w:fill="FFFFFF"/>
        </w:rPr>
        <w:t xml:space="preserve"> είναι λόγια του αέρα, χονδροειδές ψέμα και μαύρη προπαγάνδα. </w:t>
      </w:r>
    </w:p>
    <w:p w14:paraId="0BCB5AE9"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Θυμώσατε</w:t>
      </w:r>
      <w:r w:rsidRPr="00506CE0">
        <w:rPr>
          <w:rFonts w:eastAsia="Times New Roman"/>
          <w:color w:val="000000"/>
          <w:szCs w:val="24"/>
          <w:shd w:val="clear" w:color="auto" w:fill="FFFFFF"/>
        </w:rPr>
        <w:t>,</w:t>
      </w:r>
      <w:r>
        <w:rPr>
          <w:rFonts w:eastAsia="Times New Roman"/>
          <w:color w:val="000000"/>
          <w:szCs w:val="24"/>
          <w:shd w:val="clear" w:color="auto" w:fill="FFFFFF"/>
        </w:rPr>
        <w:t xml:space="preserve"> γιατί τα όσα είπε κατεδάφισαν το πολιτικό αφήγημα που στήσετε εδώ και μία τριετία. </w:t>
      </w:r>
    </w:p>
    <w:p w14:paraId="0BCB5AEA"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τι κάνατε; Τον βγάλατε ψεύτη. Αφού </w:t>
      </w:r>
      <w:r>
        <w:rPr>
          <w:rFonts w:eastAsia="Times New Roman"/>
          <w:color w:val="000000"/>
          <w:szCs w:val="24"/>
          <w:shd w:val="clear" w:color="auto" w:fill="FFFFFF"/>
        </w:rPr>
        <w:t>είναι</w:t>
      </w:r>
      <w:r>
        <w:rPr>
          <w:rFonts w:eastAsia="Times New Roman"/>
          <w:color w:val="000000"/>
          <w:szCs w:val="24"/>
          <w:shd w:val="clear" w:color="auto" w:fill="FFFFFF"/>
        </w:rPr>
        <w:t xml:space="preserve"> ψεύτης ο Τσίπρας που λέει «τέλος τα μνημόνια», ψεύτης και ο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που λέει το ίδιο. Και αφού </w:t>
      </w:r>
      <w:r>
        <w:rPr>
          <w:rFonts w:eastAsia="Times New Roman"/>
          <w:color w:val="000000"/>
          <w:szCs w:val="24"/>
          <w:shd w:val="clear" w:color="auto" w:fill="FFFFFF"/>
        </w:rPr>
        <w:lastRenderedPageBreak/>
        <w:t xml:space="preserve">είναι ψεύτης ο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εί</w:t>
      </w:r>
      <w:r>
        <w:rPr>
          <w:rFonts w:eastAsia="Times New Roman"/>
          <w:color w:val="000000"/>
          <w:szCs w:val="24"/>
          <w:shd w:val="clear" w:color="auto" w:fill="FFFFFF"/>
        </w:rPr>
        <w:t xml:space="preserve">ναι ψεύτες και όλοι όσοι αμέσως μετά το </w:t>
      </w:r>
      <w:proofErr w:type="spellStart"/>
      <w:r>
        <w:rPr>
          <w:rFonts w:eastAsia="Times New Roman"/>
          <w:color w:val="000000"/>
          <w:szCs w:val="24"/>
          <w:shd w:val="clear" w:color="auto" w:fill="FFFFFF"/>
          <w:lang w:val="en-US"/>
        </w:rPr>
        <w:t>Eurogroup</w:t>
      </w:r>
      <w:proofErr w:type="spellEnd"/>
      <w:r>
        <w:rPr>
          <w:rFonts w:eastAsia="Times New Roman"/>
          <w:color w:val="000000"/>
          <w:szCs w:val="24"/>
          <w:shd w:val="clear" w:color="auto" w:fill="FFFFFF"/>
        </w:rPr>
        <w:t xml:space="preserve"> είπαν ακόμη πιο καθαρά όσα είπε προχθές στην Ελληνική Βουλή ο Ευρωπαίος Επίτροπος. Και αφού ψεύτης ο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ψεύτης και ο </w:t>
      </w:r>
      <w:proofErr w:type="spellStart"/>
      <w:r>
        <w:rPr>
          <w:rFonts w:eastAsia="Times New Roman"/>
          <w:color w:val="000000"/>
          <w:szCs w:val="24"/>
          <w:shd w:val="clear" w:color="auto" w:fill="FFFFFF"/>
        </w:rPr>
        <w:t>Γιούνκερ</w:t>
      </w:r>
      <w:proofErr w:type="spellEnd"/>
      <w:r>
        <w:rPr>
          <w:rFonts w:eastAsia="Times New Roman"/>
          <w:color w:val="000000"/>
          <w:szCs w:val="24"/>
          <w:shd w:val="clear" w:color="auto" w:fill="FFFFFF"/>
        </w:rPr>
        <w:t>, γιατί τα ίδια είπε. Σε αυτήν εδώ την Αίθουσα μάλιστα μίλησε για καθαρή,</w:t>
      </w:r>
      <w:r>
        <w:rPr>
          <w:rFonts w:eastAsia="Times New Roman"/>
          <w:color w:val="000000"/>
          <w:szCs w:val="24"/>
          <w:shd w:val="clear" w:color="auto" w:fill="FFFFFF"/>
        </w:rPr>
        <w:t xml:space="preserve"> για πεντακάθαρη έξοδο από τα μνημόνια. Μόνο που σε αυτόν</w:t>
      </w:r>
      <w:r w:rsidRPr="00FB1753">
        <w:rPr>
          <w:rFonts w:eastAsia="Times New Roman"/>
          <w:color w:val="000000"/>
          <w:szCs w:val="24"/>
          <w:shd w:val="clear" w:color="auto" w:fill="FFFFFF"/>
        </w:rPr>
        <w:t>,</w:t>
      </w:r>
      <w:r>
        <w:rPr>
          <w:rFonts w:eastAsia="Times New Roman"/>
          <w:color w:val="000000"/>
          <w:szCs w:val="24"/>
          <w:shd w:val="clear" w:color="auto" w:fill="FFFFFF"/>
        </w:rPr>
        <w:t xml:space="preserve"> είτε από ευγένεια είτε από τακτ</w:t>
      </w:r>
      <w:r w:rsidRPr="00FB1753">
        <w:rPr>
          <w:rFonts w:eastAsia="Times New Roman"/>
          <w:color w:val="000000"/>
          <w:szCs w:val="24"/>
          <w:shd w:val="clear" w:color="auto" w:fill="FFFFFF"/>
        </w:rPr>
        <w:t>,</w:t>
      </w:r>
      <w:r>
        <w:rPr>
          <w:rFonts w:eastAsia="Times New Roman"/>
          <w:color w:val="000000"/>
          <w:szCs w:val="24"/>
          <w:shd w:val="clear" w:color="auto" w:fill="FFFFFF"/>
        </w:rPr>
        <w:t xml:space="preserve"> δεν επιτεθήκατε.</w:t>
      </w:r>
    </w:p>
    <w:p w14:paraId="0BCB5AEB" w14:textId="77777777" w:rsidR="00623898" w:rsidRDefault="00B35A1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τις πτέρυγες του ΣΥΡΙΖΑ και των ΑΝΕΛ)</w:t>
      </w:r>
    </w:p>
    <w:p w14:paraId="0BCB5AEC"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Ψεύτες όλοι, λοιπόν. Ψεύτρα και η πραγματικότητα, όταν δεν σας αρέσει, ψεύτες και οι Ευρω</w:t>
      </w:r>
      <w:r>
        <w:rPr>
          <w:rFonts w:eastAsia="Times New Roman"/>
          <w:color w:val="000000"/>
          <w:szCs w:val="24"/>
          <w:shd w:val="clear" w:color="auto" w:fill="FFFFFF"/>
        </w:rPr>
        <w:t xml:space="preserve">παίοι ηγέτες, που στη Σύνοδο Κορυφής μας έδιναν ο ένας μετά τον άλλο, συγχαρητήρια, ψεύτες τα στελέχη του </w:t>
      </w:r>
      <w:r>
        <w:rPr>
          <w:rFonts w:eastAsia="Times New Roman"/>
          <w:color w:val="000000"/>
          <w:szCs w:val="24"/>
          <w:shd w:val="clear" w:color="auto" w:fill="FFFFFF"/>
          <w:lang w:val="en-US"/>
        </w:rPr>
        <w:t>ESM</w:t>
      </w:r>
      <w:r w:rsidRPr="00A27D29">
        <w:rPr>
          <w:rFonts w:eastAsia="Times New Roman"/>
          <w:color w:val="000000"/>
          <w:szCs w:val="24"/>
          <w:shd w:val="clear" w:color="auto" w:fill="FFFFFF"/>
        </w:rPr>
        <w:t xml:space="preserve">, </w:t>
      </w:r>
      <w:r>
        <w:rPr>
          <w:rFonts w:eastAsia="Times New Roman"/>
          <w:color w:val="000000"/>
          <w:szCs w:val="24"/>
          <w:shd w:val="clear" w:color="auto" w:fill="FFFFFF"/>
        </w:rPr>
        <w:t xml:space="preserve">ψεύτες οι επικεφαλής των οίκων αξιολόγησης, που μας αναβαθμίζουν, ψεύτρες οι αγορές! Ψεύτες όλοι! </w:t>
      </w:r>
    </w:p>
    <w:p w14:paraId="0BCB5AED"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Πολύ ωραία γραμμή, κύριε Μητσοτάκη, έχετε αναλ</w:t>
      </w:r>
      <w:r>
        <w:rPr>
          <w:rFonts w:eastAsia="Times New Roman"/>
          <w:color w:val="000000"/>
          <w:szCs w:val="24"/>
          <w:shd w:val="clear" w:color="auto" w:fill="FFFFFF"/>
        </w:rPr>
        <w:t>άβει να εκπροσωπήσετε και να διατηρήσετε το επόμενο διάστημα! Συγχαρητήρια σε εσάς και όσους σας συμβουλεύουν!</w:t>
      </w:r>
    </w:p>
    <w:p w14:paraId="0BCB5AEE" w14:textId="77777777" w:rsidR="00623898" w:rsidRDefault="00B35A1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στην Αίθουσα)</w:t>
      </w:r>
    </w:p>
    <w:p w14:paraId="0BCB5AEF" w14:textId="77777777" w:rsidR="00623898" w:rsidRDefault="00B35A1F">
      <w:pPr>
        <w:spacing w:line="600" w:lineRule="auto"/>
        <w:ind w:firstLine="720"/>
        <w:jc w:val="both"/>
        <w:rPr>
          <w:rFonts w:eastAsia="Times New Roman"/>
          <w:color w:val="000000"/>
          <w:szCs w:val="24"/>
          <w:shd w:val="clear" w:color="auto" w:fill="FFFFFF"/>
        </w:rPr>
      </w:pPr>
      <w:r w:rsidRPr="00A27D29">
        <w:rPr>
          <w:rFonts w:eastAsia="Times New Roman"/>
          <w:b/>
          <w:color w:val="000000"/>
          <w:szCs w:val="24"/>
          <w:shd w:val="clear" w:color="auto" w:fill="FFFFFF"/>
        </w:rPr>
        <w:t xml:space="preserve">ΠΡΟΕΔΡΟΣ (Νικόλαος </w:t>
      </w:r>
      <w:proofErr w:type="spellStart"/>
      <w:r w:rsidRPr="00A27D29">
        <w:rPr>
          <w:rFonts w:eastAsia="Times New Roman"/>
          <w:b/>
          <w:color w:val="000000"/>
          <w:szCs w:val="24"/>
          <w:shd w:val="clear" w:color="auto" w:fill="FFFFFF"/>
        </w:rPr>
        <w:t>Βούτσης</w:t>
      </w:r>
      <w:proofErr w:type="spellEnd"/>
      <w:r w:rsidRPr="00A27D29">
        <w:rPr>
          <w:rFonts w:eastAsia="Times New Roman"/>
          <w:b/>
          <w:color w:val="000000"/>
          <w:szCs w:val="24"/>
          <w:shd w:val="clear" w:color="auto" w:fill="FFFFFF"/>
        </w:rPr>
        <w:t xml:space="preserve">): </w:t>
      </w:r>
      <w:r>
        <w:rPr>
          <w:rFonts w:eastAsia="Times New Roman"/>
          <w:color w:val="000000"/>
          <w:szCs w:val="24"/>
          <w:shd w:val="clear" w:color="auto" w:fill="FFFFFF"/>
        </w:rPr>
        <w:t>Ησυχία παρακαλώ!</w:t>
      </w:r>
    </w:p>
    <w:p w14:paraId="0BCB5AF0" w14:textId="77777777" w:rsidR="00623898" w:rsidRDefault="00B35A1F">
      <w:pPr>
        <w:spacing w:line="600" w:lineRule="auto"/>
        <w:ind w:firstLine="720"/>
        <w:jc w:val="both"/>
        <w:rPr>
          <w:rFonts w:eastAsia="Times New Roman"/>
          <w:color w:val="000000"/>
          <w:szCs w:val="24"/>
          <w:shd w:val="clear" w:color="auto" w:fill="FFFFFF"/>
        </w:rPr>
      </w:pPr>
      <w:r w:rsidRPr="00A27D29">
        <w:rPr>
          <w:rFonts w:eastAsia="Times New Roman"/>
          <w:b/>
          <w:color w:val="000000"/>
          <w:szCs w:val="24"/>
          <w:shd w:val="clear" w:color="auto" w:fill="FFFFFF"/>
        </w:rPr>
        <w:lastRenderedPageBreak/>
        <w:t>ΑΛΕΞΗΣ ΤΣΙΠΡΑΣ (Πρόεδρος της Κυβέρνησης):</w:t>
      </w:r>
      <w:r>
        <w:rPr>
          <w:rFonts w:eastAsia="Times New Roman"/>
          <w:b/>
          <w:color w:val="000000"/>
          <w:szCs w:val="24"/>
          <w:shd w:val="clear" w:color="auto" w:fill="FFFFFF"/>
        </w:rPr>
        <w:t xml:space="preserve"> </w:t>
      </w:r>
      <w:r>
        <w:rPr>
          <w:rFonts w:eastAsia="Times New Roman"/>
          <w:color w:val="000000"/>
          <w:szCs w:val="24"/>
          <w:shd w:val="clear" w:color="auto" w:fill="FFFFFF"/>
        </w:rPr>
        <w:t>Είπαμε, κύριε Μητσοτάκη, ότι έχετε μία προφανή -δεν είναι ανάγκη να το πω εγώ, το βλέπει όλος ο ελληνικός λαός- επικοινωνιακή υπεροπλία -ας το πω έτσι- μέσων ενημέρωσης και μέσων προπαγάνδας στην Ελλάδα. Έχετε διάφορους φίλους της οικογένειάς σας με διάφορ</w:t>
      </w:r>
      <w:r>
        <w:rPr>
          <w:rFonts w:eastAsia="Times New Roman"/>
          <w:color w:val="000000"/>
          <w:szCs w:val="24"/>
          <w:shd w:val="clear" w:color="auto" w:fill="FFFFFF"/>
        </w:rPr>
        <w:t xml:space="preserve">α τραβήγματα με τη </w:t>
      </w:r>
      <w:r>
        <w:rPr>
          <w:rFonts w:eastAsia="Times New Roman"/>
          <w:color w:val="000000"/>
          <w:szCs w:val="24"/>
          <w:shd w:val="clear" w:color="auto" w:fill="FFFFFF"/>
        </w:rPr>
        <w:t>δ</w:t>
      </w:r>
      <w:r>
        <w:rPr>
          <w:rFonts w:eastAsia="Times New Roman"/>
          <w:color w:val="000000"/>
          <w:szCs w:val="24"/>
          <w:shd w:val="clear" w:color="auto" w:fill="FFFFFF"/>
        </w:rPr>
        <w:t>ικαιοσύνη -τώρα τελευταία είναι η αλήθεια-, που για χάρη σας, όμως, έχουν αγοράσει μια ντουζίνα εφημερίδες για να κάνουν προπαγάνδα. Το να πείσετε, όμως, ότι ο ήλιος ανατέλλει από τη δύση, κομματάκι δύσκολο, κύριε Μητσοτάκη! Δεν νομίζετ</w:t>
      </w:r>
      <w:r>
        <w:rPr>
          <w:rFonts w:eastAsia="Times New Roman"/>
          <w:color w:val="000000"/>
          <w:szCs w:val="24"/>
          <w:shd w:val="clear" w:color="auto" w:fill="FFFFFF"/>
        </w:rPr>
        <w:t>ε; Δεν είναι εύκολο.</w:t>
      </w:r>
    </w:p>
    <w:p w14:paraId="0BCB5AF1" w14:textId="77777777" w:rsidR="00623898" w:rsidRDefault="00B35A1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τις πτέρυγες του ΣΥΡΙΖΑ και των ΑΝΕΛ)</w:t>
      </w:r>
    </w:p>
    <w:p w14:paraId="0BCB5AF2"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εντυπωσιακότερο όλων, κυρίες και κύριοι συνάδελφοι, δεν είναι μόνο η στάση της Νέας Δημοκρατίας σχετικά με την απέλπιδα προσπάθεια να υπερασπιστεί το ψέμα περί τετάρτου μνημονίου. Το πιο ενδιαφέρον είναι η πρεμούρα που τους έχει πιάσει σχετικά με το ζήτ</w:t>
      </w:r>
      <w:r>
        <w:rPr>
          <w:rFonts w:eastAsia="Times New Roman"/>
          <w:color w:val="000000"/>
          <w:szCs w:val="24"/>
          <w:shd w:val="clear" w:color="auto" w:fill="FFFFFF"/>
        </w:rPr>
        <w:t xml:space="preserve">ημα των συντάξεων. Τι πράγμα είναι αυτό! Κρατήστε τουλάχιστον και λίγο τα προσχήματα. Τέτοιος θυμός πια, τέτοιος πανικός, να μην μπορείτε να κρυφτείτε με τίποτα; </w:t>
      </w:r>
    </w:p>
    <w:p w14:paraId="0BCB5AF3" w14:textId="77777777" w:rsidR="00623898" w:rsidRDefault="00B35A1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από την πτέρυγα της Νέας Δημοκρατίας)</w:t>
      </w:r>
    </w:p>
    <w:p w14:paraId="0BCB5AF4"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ΠΡΟΕΔΡΟΣ (Νικόλαος </w:t>
      </w:r>
      <w:proofErr w:type="spellStart"/>
      <w:r>
        <w:rPr>
          <w:rFonts w:eastAsia="Times New Roman"/>
          <w:b/>
          <w:color w:val="000000"/>
          <w:szCs w:val="24"/>
          <w:shd w:val="clear" w:color="auto" w:fill="FFFFFF"/>
        </w:rPr>
        <w:t>Βούτσης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Ησυχία παρακαλώ!</w:t>
      </w:r>
    </w:p>
    <w:p w14:paraId="0BCB5AF5"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ΑΛΕΞΗΣ ΤΣΙΠΡΑΣ (Πρόεδρος της Κυβέρνησης): </w:t>
      </w:r>
      <w:r>
        <w:rPr>
          <w:rFonts w:eastAsia="Times New Roman"/>
          <w:color w:val="000000"/>
          <w:szCs w:val="24"/>
          <w:shd w:val="clear" w:color="auto" w:fill="FFFFFF"/>
        </w:rPr>
        <w:t>Βγήκε, λοιπόν, ο κατά τα άλλα ιδιαίτερα συμπαθής, διότι είναι μετριοπαθής και τον εκτιμώ πολιτικά…</w:t>
      </w:r>
    </w:p>
    <w:p w14:paraId="0BCB5AF6" w14:textId="77777777" w:rsidR="00623898" w:rsidRDefault="00B35A1F">
      <w:pPr>
        <w:spacing w:line="600" w:lineRule="auto"/>
        <w:ind w:firstLine="720"/>
        <w:jc w:val="both"/>
        <w:rPr>
          <w:rFonts w:eastAsia="Times New Roman"/>
          <w:color w:val="000000"/>
          <w:szCs w:val="24"/>
          <w:shd w:val="clear" w:color="auto" w:fill="FFFFFF"/>
        </w:rPr>
      </w:pPr>
      <w:r w:rsidRPr="008E4BC5">
        <w:rPr>
          <w:rFonts w:eastAsia="Times New Roman"/>
          <w:b/>
          <w:color w:val="000000"/>
          <w:szCs w:val="24"/>
          <w:shd w:val="clear" w:color="auto" w:fill="FFFFFF"/>
        </w:rPr>
        <w:t>ΣΟΦΙΑ ΒΟΥΛΤΕΨΗ</w:t>
      </w:r>
      <w:r>
        <w:rPr>
          <w:rFonts w:eastAsia="Times New Roman"/>
          <w:color w:val="000000"/>
          <w:szCs w:val="24"/>
          <w:shd w:val="clear" w:color="auto" w:fill="FFFFFF"/>
        </w:rPr>
        <w:t>:…</w:t>
      </w:r>
    </w:p>
    <w:p w14:paraId="0BCB5AF7"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ΠΡΟΕΔΡΟΣ (Νικόλαος </w:t>
      </w:r>
      <w:proofErr w:type="spellStart"/>
      <w:r>
        <w:rPr>
          <w:rFonts w:eastAsia="Times New Roman"/>
          <w:b/>
          <w:color w:val="000000"/>
          <w:szCs w:val="24"/>
          <w:shd w:val="clear" w:color="auto" w:fill="FFFFFF"/>
        </w:rPr>
        <w:t>Βούτσης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Εντάξει, κυρία </w:t>
      </w:r>
      <w:proofErr w:type="spellStart"/>
      <w:r>
        <w:rPr>
          <w:rFonts w:eastAsia="Times New Roman"/>
          <w:color w:val="000000"/>
          <w:szCs w:val="24"/>
          <w:shd w:val="clear" w:color="auto" w:fill="FFFFFF"/>
        </w:rPr>
        <w:t>Βούλτεψη</w:t>
      </w:r>
      <w:proofErr w:type="spellEnd"/>
      <w:r>
        <w:rPr>
          <w:rFonts w:eastAsia="Times New Roman"/>
          <w:color w:val="000000"/>
          <w:szCs w:val="24"/>
          <w:shd w:val="clear" w:color="auto" w:fill="FFFFFF"/>
        </w:rPr>
        <w:t>, σας ακούσαμε. Παρακαλώ ησυχία.</w:t>
      </w:r>
    </w:p>
    <w:p w14:paraId="0BCB5AF8"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ΑΛΕΞΗΣ ΤΣΙΠΡΑ</w:t>
      </w:r>
      <w:r>
        <w:rPr>
          <w:rFonts w:eastAsia="Times New Roman"/>
          <w:b/>
          <w:color w:val="000000"/>
          <w:szCs w:val="24"/>
          <w:shd w:val="clear" w:color="auto" w:fill="FFFFFF"/>
        </w:rPr>
        <w:t xml:space="preserve">Σ (Πρόεδρος της Κυβέρνησης): </w:t>
      </w:r>
      <w:r>
        <w:rPr>
          <w:rFonts w:eastAsia="Times New Roman"/>
          <w:color w:val="000000"/>
          <w:szCs w:val="24"/>
          <w:shd w:val="clear" w:color="auto" w:fill="FFFFFF"/>
        </w:rPr>
        <w:t>Κύριε Πρόεδρε, δεν κάνω διάλογο. Συνεχίζω την ομιλία μου.</w:t>
      </w:r>
    </w:p>
    <w:p w14:paraId="0BCB5AF9"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Βγήκε, λοιπόν, ο ένας εκ των δύο Αντιπροέδρων, ο μετριοπαθής, ο κ. Χατζηδάκης -φαντασθείτε να έβγαινε ο άλλος, ο μη μετριοπαθής!- στην ενημέρωση του κ. </w:t>
      </w:r>
      <w:proofErr w:type="spellStart"/>
      <w:r>
        <w:rPr>
          <w:rFonts w:eastAsia="Times New Roman"/>
          <w:color w:val="000000"/>
          <w:szCs w:val="24"/>
          <w:shd w:val="clear" w:color="auto" w:fill="FFFFFF"/>
        </w:rPr>
        <w:t>Μοσκοβισί</w:t>
      </w:r>
      <w:proofErr w:type="spellEnd"/>
      <w:r>
        <w:rPr>
          <w:rFonts w:eastAsia="Times New Roman"/>
          <w:color w:val="000000"/>
          <w:szCs w:val="24"/>
          <w:shd w:val="clear" w:color="auto" w:fill="FFFFFF"/>
        </w:rPr>
        <w:t xml:space="preserve"> στην Αί</w:t>
      </w:r>
      <w:r>
        <w:rPr>
          <w:rFonts w:eastAsia="Times New Roman"/>
          <w:color w:val="000000"/>
          <w:szCs w:val="24"/>
          <w:shd w:val="clear" w:color="auto" w:fill="FFFFFF"/>
        </w:rPr>
        <w:t>θουσα της Γερουσίας και έσπευσε να «μαλώσει» τον Ευρωπαίο Επίτροπο. Να τον «μαλώσει» που μίλησε για ανελαστικές δεσμεύσεις -αυτό τον πείραξε!- στον βαθμό που πιάνονται οι στόχοι και τα πλεονάσματα. Να τον «μαλώσει» γιατί είπε το αυτονόητο, αυτό που λέμε κα</w:t>
      </w:r>
      <w:r>
        <w:rPr>
          <w:rFonts w:eastAsia="Times New Roman"/>
          <w:color w:val="000000"/>
          <w:szCs w:val="24"/>
          <w:shd w:val="clear" w:color="auto" w:fill="FFFFFF"/>
        </w:rPr>
        <w:t xml:space="preserve">ι εμείς -μάλλον, όμως, από την πολλή αυθυποβολή σας δεν τα πιστεύετε κιόλας, έχετε πειστεί για τα αντίστροφα- ότι από εδώ και στο εξής οι ελληνικές κυβερνήσεις θα αποφασίζουν αυτές για το μείγμα της πολιτικής, αρκεί </w:t>
      </w:r>
      <w:r>
        <w:rPr>
          <w:rFonts w:eastAsia="Times New Roman"/>
          <w:color w:val="000000"/>
          <w:szCs w:val="24"/>
          <w:shd w:val="clear" w:color="auto" w:fill="FFFFFF"/>
        </w:rPr>
        <w:lastRenderedPageBreak/>
        <w:t>να πιάνουν τους συμφωνημένους δημοσιονομ</w:t>
      </w:r>
      <w:r>
        <w:rPr>
          <w:rFonts w:eastAsia="Times New Roman"/>
          <w:color w:val="000000"/>
          <w:szCs w:val="24"/>
          <w:shd w:val="clear" w:color="auto" w:fill="FFFFFF"/>
        </w:rPr>
        <w:t>ικούς στόχους. Είπε δηλαδή τα αυτονόητα. Εσάς, όμως, μάλλον «σας τσίμπησε μύγα».</w:t>
      </w:r>
    </w:p>
    <w:p w14:paraId="0BCB5AFA"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Ακούγοντας τη ρητορική σας και τις επιθέσεις σας τις τελευταίες μέρες, το συμπέρασμα είναι ένα: ότι τελικά επιθυμείτε διακαώς την περικοπή των συντάξεων και τρέμετε η πιθανότη</w:t>
      </w:r>
      <w:r>
        <w:rPr>
          <w:rFonts w:eastAsia="Times New Roman"/>
          <w:color w:val="000000"/>
          <w:szCs w:val="24"/>
          <w:shd w:val="clear" w:color="auto" w:fill="FFFFFF"/>
        </w:rPr>
        <w:t>τα αυτή στο τέλος να μην εφαρμοστεί. Αυτός είναι ο μεγάλος σας φόβος.</w:t>
      </w:r>
    </w:p>
    <w:p w14:paraId="0BCB5AFB" w14:textId="77777777" w:rsidR="00623898" w:rsidRDefault="00B35A1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(Ζωηρά και παρατεταμένα χειροκροτήματα από τις πτέρυγες του ΣΥΡΙΖΑ και των ΑΝΕΛ)</w:t>
      </w:r>
    </w:p>
    <w:p w14:paraId="0BCB5AFC"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έχουμε συνηθίσει στον κυνισμό σας, αλλά αυτό ήταν πραγματικά αποκαλυπτικό. Αυτές τις δύο ημέρες απο</w:t>
      </w:r>
      <w:r>
        <w:rPr>
          <w:rFonts w:eastAsia="Times New Roman"/>
          <w:color w:val="000000"/>
          <w:szCs w:val="24"/>
          <w:shd w:val="clear" w:color="auto" w:fill="FFFFFF"/>
        </w:rPr>
        <w:t xml:space="preserve">δείξατε όχι σε εμάς, αλλά στους Έλληνες πολίτες, στον κάθε συνταξιούχο ποιες είναι οι πραγματικές σας προθέσεις. Δεν σας ενδιαφέρει το βιοτικό επίπεδο των Ελλήνων πολιτών. Δεν σας αφορούν οι ανάγκες των ανθρώπων. </w:t>
      </w:r>
    </w:p>
    <w:p w14:paraId="0BCB5AF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μόνο που σας αφορά είναι η πολιτική σας</w:t>
      </w:r>
      <w:r>
        <w:rPr>
          <w:rFonts w:eastAsia="Times New Roman" w:cs="Times New Roman"/>
          <w:szCs w:val="24"/>
        </w:rPr>
        <w:t xml:space="preserve"> επιβίωση, η δίψα σας για επιστροφή στην εξουσία. Πορεύεστε με ένα και μόνο δόγμα: Όσο χειρότερα για τον λαό τόσο καλύτερα για σας. Όταν βλέπετε ότι δεν διαφαίνεται η πιθανότητα να πάνε τα πράγματα χειρότερα για τον λαό, αλλά πηγαίνουν καλύτερα, χάνετε απο</w:t>
      </w:r>
      <w:r>
        <w:rPr>
          <w:rFonts w:eastAsia="Times New Roman" w:cs="Times New Roman"/>
          <w:szCs w:val="24"/>
        </w:rPr>
        <w:t>λύτως την ψυχραιμία σας και εκτίθεσθε.</w:t>
      </w:r>
    </w:p>
    <w:p w14:paraId="0BCB5AFE" w14:textId="77777777" w:rsidR="00623898" w:rsidRDefault="00B35A1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κυρίες και κύριοι συνάδελφοι, ότι δεν χρειαζόταν ο κ. </w:t>
      </w:r>
      <w:proofErr w:type="spellStart"/>
      <w:r>
        <w:rPr>
          <w:rFonts w:eastAsia="Times New Roman" w:cs="Times New Roman"/>
          <w:szCs w:val="24"/>
        </w:rPr>
        <w:t>Μοσκοβισί</w:t>
      </w:r>
      <w:proofErr w:type="spellEnd"/>
      <w:r>
        <w:rPr>
          <w:rFonts w:eastAsia="Times New Roman" w:cs="Times New Roman"/>
          <w:szCs w:val="24"/>
        </w:rPr>
        <w:t xml:space="preserve"> για να αποκαλυφθεί ο κ. Μητσοτάκης και η Νέα Δημοκρατία. Είναι καιρός τώρα που φαίνεται ότι τους τρώει αυτό το σαράκι σχετικά με τις περ</w:t>
      </w:r>
      <w:r>
        <w:rPr>
          <w:rFonts w:eastAsia="Times New Roman" w:cs="Times New Roman"/>
          <w:szCs w:val="24"/>
        </w:rPr>
        <w:t xml:space="preserve">ικοπές και όπως μάθαμε σήμερα από ένα εντυπωσιακό, θα έλεγα, αποκαλυπτικό δημοσίευμα της </w:t>
      </w:r>
      <w:r>
        <w:rPr>
          <w:rFonts w:eastAsia="Times New Roman" w:cs="Times New Roman"/>
          <w:szCs w:val="24"/>
        </w:rPr>
        <w:t>«</w:t>
      </w:r>
      <w:r>
        <w:rPr>
          <w:rFonts w:eastAsia="Times New Roman" w:cs="Times New Roman"/>
          <w:szCs w:val="24"/>
        </w:rPr>
        <w:t>ΕΦΗΜΕΡΙΔΑΣ ΤΩΝ ΣΥΝΤΑΚΤΩΝ</w:t>
      </w:r>
      <w:r>
        <w:rPr>
          <w:rFonts w:eastAsia="Times New Roman" w:cs="Times New Roman"/>
          <w:szCs w:val="24"/>
        </w:rPr>
        <w:t>»</w:t>
      </w:r>
      <w:r>
        <w:rPr>
          <w:rFonts w:eastAsia="Times New Roman" w:cs="Times New Roman"/>
          <w:szCs w:val="24"/>
        </w:rPr>
        <w:t>, ο κ. Μητσοτάκης οργάνωσε ολόκληρο ταξίδι στο Βερολίνο και στις Βρυξέλλες.</w:t>
      </w:r>
    </w:p>
    <w:p w14:paraId="0BCB5AFF" w14:textId="77777777" w:rsidR="00623898" w:rsidRDefault="00B35A1F">
      <w:pPr>
        <w:spacing w:after="0" w:line="600" w:lineRule="auto"/>
        <w:ind w:firstLine="720"/>
        <w:jc w:val="center"/>
        <w:rPr>
          <w:rFonts w:eastAsia="Times New Roman" w:cs="Times New Roman"/>
          <w:szCs w:val="24"/>
        </w:rPr>
      </w:pPr>
      <w:r w:rsidRPr="004E60FA">
        <w:rPr>
          <w:rFonts w:eastAsia="Times New Roman" w:cs="Times New Roman"/>
          <w:szCs w:val="24"/>
        </w:rPr>
        <w:t>(Θόρυβος</w:t>
      </w:r>
      <w:r w:rsidRPr="00367F81">
        <w:rPr>
          <w:rFonts w:eastAsia="Times New Roman" w:cs="Times New Roman"/>
          <w:szCs w:val="24"/>
        </w:rPr>
        <w:t xml:space="preserve"> - </w:t>
      </w:r>
      <w:r>
        <w:rPr>
          <w:rFonts w:eastAsia="Times New Roman" w:cs="Times New Roman"/>
          <w:szCs w:val="24"/>
        </w:rPr>
        <w:t>διαμαρτυρίες</w:t>
      </w:r>
      <w:r w:rsidRPr="004E60FA">
        <w:rPr>
          <w:rFonts w:eastAsia="Times New Roman" w:cs="Times New Roman"/>
          <w:szCs w:val="24"/>
        </w:rPr>
        <w:t xml:space="preserve"> </w:t>
      </w:r>
      <w:r>
        <w:rPr>
          <w:rFonts w:eastAsia="Times New Roman" w:cs="Times New Roman"/>
          <w:szCs w:val="24"/>
        </w:rPr>
        <w:t xml:space="preserve">από </w:t>
      </w:r>
      <w:r w:rsidRPr="00DD23C4">
        <w:rPr>
          <w:rFonts w:eastAsia="Times New Roman" w:cs="Times New Roman"/>
          <w:szCs w:val="24"/>
        </w:rPr>
        <w:t>την πτέρυγα της Νέας Δημοκρατίας)</w:t>
      </w:r>
    </w:p>
    <w:p w14:paraId="0BCB5B0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έπρεπε να ντρέπεσθε γι’ αυτό και όχι να φωνάζετε. Πήγατε μέχρι το Βερολίνο για να ζητήσετε διαβεβαιώσεις ότι η Γερμανία θα πιέσει, ώστε να εφαρμοστεί το μέτρο.</w:t>
      </w:r>
    </w:p>
    <w:p w14:paraId="0BCB5B0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Ντροπή σας, κύριε Μητσοτάκη! Είναι ντροπή αυτό που κάνετε! Ντροπή, ντροπή, ντροπή! Πρέπει να ντρ</w:t>
      </w:r>
      <w:r>
        <w:rPr>
          <w:rFonts w:eastAsia="Times New Roman" w:cs="Times New Roman"/>
          <w:szCs w:val="24"/>
        </w:rPr>
        <w:t>έπεστε απέναντι στους Έλληνες πολίτες, απέναντι στον ελληνικό λαό, απέναντι στους συνταξιούχους, απέναντι και στην παράταξή σας, να βγαίνετε στο εξωτερικό και αντί να υπερασπίζεστε τα συμφέροντα της Ελλάδας, τα συμφέροντα των συνταξιούχων και των κοινωνικώ</w:t>
      </w:r>
      <w:r>
        <w:rPr>
          <w:rFonts w:eastAsia="Times New Roman" w:cs="Times New Roman"/>
          <w:szCs w:val="24"/>
        </w:rPr>
        <w:t>ν δυνάμεων, να υπερασπίζεστε τα στενά κομματικά σας συμφέροντα.</w:t>
      </w:r>
    </w:p>
    <w:p w14:paraId="0BCB5B02" w14:textId="77777777" w:rsidR="00623898" w:rsidRDefault="00B35A1F">
      <w:pPr>
        <w:spacing w:line="600" w:lineRule="auto"/>
        <w:ind w:firstLine="709"/>
        <w:jc w:val="both"/>
        <w:rPr>
          <w:rFonts w:eastAsia="Times New Roman" w:cs="Times New Roman"/>
          <w:szCs w:val="24"/>
        </w:rPr>
      </w:pPr>
      <w:r w:rsidRPr="001F37D9">
        <w:rPr>
          <w:rFonts w:eastAsia="Times New Roman" w:cs="Times New Roman"/>
          <w:szCs w:val="24"/>
        </w:rPr>
        <w:t>(</w:t>
      </w:r>
      <w:r>
        <w:rPr>
          <w:rFonts w:eastAsia="Times New Roman" w:cs="Times New Roman"/>
          <w:szCs w:val="24"/>
        </w:rPr>
        <w:t>Ζωηρά και παρατεταμένα χειροκροτήματα από τις πτέρυγες</w:t>
      </w:r>
      <w:r w:rsidRPr="00367F81">
        <w:rPr>
          <w:rFonts w:eastAsia="Times New Roman" w:cs="Times New Roman"/>
          <w:szCs w:val="24"/>
        </w:rPr>
        <w:t xml:space="preserve"> </w:t>
      </w:r>
      <w:r w:rsidRPr="001F37D9">
        <w:rPr>
          <w:rFonts w:eastAsia="Times New Roman" w:cs="Times New Roman"/>
          <w:szCs w:val="24"/>
        </w:rPr>
        <w:t>του ΣΥΡΙΖΑ</w:t>
      </w:r>
      <w:r>
        <w:rPr>
          <w:rFonts w:eastAsia="Times New Roman" w:cs="Times New Roman"/>
          <w:szCs w:val="24"/>
        </w:rPr>
        <w:t xml:space="preserve"> και των ΑΝΕΛ</w:t>
      </w:r>
      <w:r w:rsidRPr="001F37D9">
        <w:rPr>
          <w:rFonts w:eastAsia="Times New Roman" w:cs="Times New Roman"/>
          <w:szCs w:val="24"/>
        </w:rPr>
        <w:t>)</w:t>
      </w:r>
    </w:p>
    <w:p w14:paraId="0BCB5B0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Επειδή, όμως…</w:t>
      </w:r>
    </w:p>
    <w:p w14:paraId="0BCB5B04" w14:textId="77777777" w:rsidR="00623898" w:rsidRDefault="00B35A1F">
      <w:pPr>
        <w:spacing w:line="600" w:lineRule="auto"/>
        <w:ind w:firstLine="709"/>
        <w:jc w:val="center"/>
        <w:rPr>
          <w:rFonts w:eastAsia="Times New Roman" w:cs="Times New Roman"/>
          <w:szCs w:val="24"/>
        </w:rPr>
      </w:pPr>
      <w:r w:rsidRPr="004E60FA">
        <w:rPr>
          <w:rFonts w:eastAsia="Times New Roman" w:cs="Times New Roman"/>
          <w:szCs w:val="24"/>
        </w:rPr>
        <w:t>(Θόρυβος</w:t>
      </w:r>
      <w:r w:rsidRPr="00367F81">
        <w:rPr>
          <w:rFonts w:eastAsia="Times New Roman" w:cs="Times New Roman"/>
          <w:szCs w:val="24"/>
        </w:rPr>
        <w:t xml:space="preserve"> - </w:t>
      </w:r>
      <w:r>
        <w:rPr>
          <w:rFonts w:eastAsia="Times New Roman" w:cs="Times New Roman"/>
          <w:szCs w:val="24"/>
        </w:rPr>
        <w:t>διαμαρτυρίες</w:t>
      </w:r>
      <w:r w:rsidRPr="004E60FA">
        <w:rPr>
          <w:rFonts w:eastAsia="Times New Roman" w:cs="Times New Roman"/>
          <w:szCs w:val="24"/>
        </w:rPr>
        <w:t xml:space="preserve"> </w:t>
      </w:r>
      <w:r>
        <w:rPr>
          <w:rFonts w:eastAsia="Times New Roman" w:cs="Times New Roman"/>
          <w:szCs w:val="24"/>
        </w:rPr>
        <w:t xml:space="preserve">από </w:t>
      </w:r>
      <w:r w:rsidRPr="00DD23C4">
        <w:rPr>
          <w:rFonts w:eastAsia="Times New Roman" w:cs="Times New Roman"/>
          <w:szCs w:val="24"/>
        </w:rPr>
        <w:t>την πτέρυγα της Νέας Δημοκρατίας)</w:t>
      </w:r>
    </w:p>
    <w:p w14:paraId="0BCB5B0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Μη φωνασκείτε. Θα τα ακούσετε όλα </w:t>
      </w:r>
      <w:r>
        <w:rPr>
          <w:rFonts w:eastAsia="Times New Roman" w:cs="Times New Roman"/>
          <w:szCs w:val="24"/>
        </w:rPr>
        <w:t>σήμερα.</w:t>
      </w:r>
    </w:p>
    <w:p w14:paraId="0BCB5B0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Επειδή μας δώσατε αυτό το μεγάλο δώρο αυτής της συζήτησης στη Βουλή, θα τα πούμε όλα, χαρτί και καλαμάρι.</w:t>
      </w:r>
    </w:p>
    <w:p w14:paraId="0BCB5B07" w14:textId="77777777" w:rsidR="00623898" w:rsidRDefault="00B35A1F">
      <w:pPr>
        <w:spacing w:line="600" w:lineRule="auto"/>
        <w:ind w:firstLine="709"/>
        <w:jc w:val="center"/>
        <w:rPr>
          <w:rFonts w:eastAsia="Times New Roman" w:cs="Times New Roman"/>
          <w:szCs w:val="24"/>
        </w:rPr>
      </w:pPr>
      <w:r w:rsidRPr="004E60FA">
        <w:rPr>
          <w:rFonts w:eastAsia="Times New Roman" w:cs="Times New Roman"/>
          <w:szCs w:val="24"/>
        </w:rPr>
        <w:t>(Θόρυβος</w:t>
      </w:r>
      <w:r w:rsidRPr="00367F81">
        <w:rPr>
          <w:rFonts w:eastAsia="Times New Roman" w:cs="Times New Roman"/>
          <w:szCs w:val="24"/>
        </w:rPr>
        <w:t xml:space="preserve"> - </w:t>
      </w:r>
      <w:r>
        <w:rPr>
          <w:rFonts w:eastAsia="Times New Roman" w:cs="Times New Roman"/>
          <w:szCs w:val="24"/>
        </w:rPr>
        <w:t>διαμαρτυρίες</w:t>
      </w:r>
      <w:r w:rsidRPr="004E60FA">
        <w:rPr>
          <w:rFonts w:eastAsia="Times New Roman" w:cs="Times New Roman"/>
          <w:szCs w:val="24"/>
        </w:rPr>
        <w:t xml:space="preserve"> </w:t>
      </w:r>
      <w:r>
        <w:rPr>
          <w:rFonts w:eastAsia="Times New Roman" w:cs="Times New Roman"/>
          <w:szCs w:val="24"/>
        </w:rPr>
        <w:t xml:space="preserve">από </w:t>
      </w:r>
      <w:r w:rsidRPr="00DD23C4">
        <w:rPr>
          <w:rFonts w:eastAsia="Times New Roman" w:cs="Times New Roman"/>
          <w:szCs w:val="24"/>
        </w:rPr>
        <w:t>την πτέρυγα της Νέας Δημοκρατίας)</w:t>
      </w:r>
    </w:p>
    <w:p w14:paraId="0BCB5B0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Θα σας πάρει χαμπάρι και ο τελευταίος Έλληνας πολίτης.</w:t>
      </w:r>
    </w:p>
    <w:p w14:paraId="0BCB5B09"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w:t>
      </w:r>
      <w:r>
        <w:rPr>
          <w:rFonts w:eastAsia="Times New Roman" w:cs="Times New Roman"/>
          <w:szCs w:val="24"/>
        </w:rPr>
        <w:t xml:space="preserve">τέρυγες </w:t>
      </w:r>
      <w:r w:rsidRPr="001F37D9">
        <w:rPr>
          <w:rFonts w:eastAsia="Times New Roman" w:cs="Times New Roman"/>
          <w:szCs w:val="24"/>
        </w:rPr>
        <w:t>του ΣΥΡΙΖΑ</w:t>
      </w:r>
      <w:r>
        <w:rPr>
          <w:rFonts w:eastAsia="Times New Roman" w:cs="Times New Roman"/>
          <w:szCs w:val="24"/>
        </w:rPr>
        <w:t xml:space="preserve"> και των ΑΝΕΛ</w:t>
      </w:r>
      <w:r w:rsidRPr="001F37D9">
        <w:rPr>
          <w:rFonts w:eastAsia="Times New Roman" w:cs="Times New Roman"/>
          <w:szCs w:val="24"/>
        </w:rPr>
        <w:t>)</w:t>
      </w:r>
    </w:p>
    <w:p w14:paraId="0BCB5B0A" w14:textId="77777777" w:rsidR="00623898" w:rsidRDefault="00B35A1F">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Ήσυχα, παρακαλώ!</w:t>
      </w:r>
    </w:p>
    <w:p w14:paraId="0BCB5B0B"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ΑΛΕΞΗΣ ΤΣΙΠΡΑΣ (Πρόεδρος της Κυβέρνησης):</w:t>
      </w:r>
      <w:r w:rsidRPr="00B0055C">
        <w:rPr>
          <w:rFonts w:eastAsia="Times New Roman" w:cs="Times New Roman"/>
          <w:szCs w:val="24"/>
        </w:rPr>
        <w:t xml:space="preserve"> </w:t>
      </w:r>
      <w:r>
        <w:rPr>
          <w:rFonts w:eastAsia="Times New Roman" w:cs="Times New Roman"/>
          <w:szCs w:val="24"/>
        </w:rPr>
        <w:t>Επειδή, όμως, το θράσος σας και ο κυνισμός σας δεν έχουν όρια, την ίδια ντροπιαστική στάση έχετε πάρει και σε σχέση με όσα έχουν να κάν</w:t>
      </w:r>
      <w:r>
        <w:rPr>
          <w:rFonts w:eastAsia="Times New Roman" w:cs="Times New Roman"/>
          <w:szCs w:val="24"/>
        </w:rPr>
        <w:t xml:space="preserve">ουν με την ευρωπαϊκή αντιμετώπιση της προσφυγικής κρίσης. Ουσιαστικά, τι κάνατε; Βγήκατε και κατηγορήσατε χωρίς αιδώ την Καγκελάριο </w:t>
      </w:r>
      <w:proofErr w:type="spellStart"/>
      <w:r>
        <w:rPr>
          <w:rFonts w:eastAsia="Times New Roman" w:cs="Times New Roman"/>
          <w:szCs w:val="24"/>
        </w:rPr>
        <w:t>Μέρκελ</w:t>
      </w:r>
      <w:proofErr w:type="spellEnd"/>
      <w:r>
        <w:rPr>
          <w:rFonts w:eastAsia="Times New Roman" w:cs="Times New Roman"/>
          <w:szCs w:val="24"/>
        </w:rPr>
        <w:t xml:space="preserve"> και εμένα ότι κάνουμε παζάρια και βρώμικες συναλλαγές, ότι δήθεν ανταλλάξαμε τη διατήρηση μειωμένου ΦΠΑ στα πέντε νησ</w:t>
      </w:r>
      <w:r>
        <w:rPr>
          <w:rFonts w:eastAsia="Times New Roman" w:cs="Times New Roman"/>
          <w:szCs w:val="24"/>
        </w:rPr>
        <w:t xml:space="preserve">ιά με τη δημιουργία νέων </w:t>
      </w:r>
      <w:r>
        <w:rPr>
          <w:rFonts w:eastAsia="Times New Roman" w:cs="Times New Roman"/>
          <w:szCs w:val="24"/>
          <w:lang w:val="en-US"/>
        </w:rPr>
        <w:t>hot</w:t>
      </w:r>
      <w:r w:rsidRPr="00BF09CA">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0BCB5B0C"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Φρειδερίκη την έλεγαν!</w:t>
      </w:r>
    </w:p>
    <w:p w14:paraId="0BCB5B0D" w14:textId="77777777" w:rsidR="00623898" w:rsidRDefault="00B35A1F">
      <w:pPr>
        <w:spacing w:line="600" w:lineRule="auto"/>
        <w:ind w:firstLine="720"/>
        <w:jc w:val="both"/>
        <w:rPr>
          <w:rFonts w:eastAsia="Times New Roman" w:cs="Times New Roman"/>
          <w:szCs w:val="24"/>
        </w:rPr>
      </w:pPr>
      <w:r w:rsidRPr="00E916F3">
        <w:rPr>
          <w:rFonts w:eastAsia="Times New Roman" w:cs="Times New Roman"/>
          <w:b/>
          <w:szCs w:val="24"/>
        </w:rPr>
        <w:lastRenderedPageBreak/>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Κάντε ησυχία, παρακαλώ!</w:t>
      </w:r>
    </w:p>
    <w:p w14:paraId="0BCB5B0E"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ΑΛΕΞΗΣ ΤΣΙΠΡΑΣ (Πρόεδρος της Κυβέρνησης):</w:t>
      </w:r>
      <w:r w:rsidRPr="00B0055C">
        <w:rPr>
          <w:rFonts w:eastAsia="Times New Roman" w:cs="Times New Roman"/>
          <w:szCs w:val="24"/>
        </w:rPr>
        <w:t xml:space="preserve"> </w:t>
      </w:r>
      <w:r>
        <w:rPr>
          <w:rFonts w:eastAsia="Times New Roman" w:cs="Times New Roman"/>
          <w:szCs w:val="24"/>
        </w:rPr>
        <w:t xml:space="preserve">Πραγματικά, όσο και αν φωνάζετε, κυρία </w:t>
      </w:r>
      <w:proofErr w:type="spellStart"/>
      <w:r>
        <w:rPr>
          <w:rFonts w:eastAsia="Times New Roman" w:cs="Times New Roman"/>
          <w:szCs w:val="24"/>
        </w:rPr>
        <w:t>Βούλτεψη</w:t>
      </w:r>
      <w:proofErr w:type="spellEnd"/>
      <w:r>
        <w:rPr>
          <w:rFonts w:eastAsia="Times New Roman" w:cs="Times New Roman"/>
          <w:szCs w:val="24"/>
        </w:rPr>
        <w:t xml:space="preserve">, δεν υπάρχει πάτος στο βαρέλι του </w:t>
      </w:r>
      <w:proofErr w:type="spellStart"/>
      <w:r>
        <w:rPr>
          <w:rFonts w:eastAsia="Times New Roman" w:cs="Times New Roman"/>
          <w:szCs w:val="24"/>
        </w:rPr>
        <w:t>αυτοεξευτελισμού</w:t>
      </w:r>
      <w:proofErr w:type="spellEnd"/>
      <w:r>
        <w:rPr>
          <w:rFonts w:eastAsia="Times New Roman" w:cs="Times New Roman"/>
          <w:szCs w:val="24"/>
        </w:rPr>
        <w:t xml:space="preserve"> σας! </w:t>
      </w:r>
      <w:proofErr w:type="spellStart"/>
      <w:r>
        <w:rPr>
          <w:rFonts w:eastAsia="Times New Roman" w:cs="Times New Roman"/>
          <w:szCs w:val="24"/>
        </w:rPr>
        <w:t>Αυτοεξευτελίζεσθε</w:t>
      </w:r>
      <w:proofErr w:type="spellEnd"/>
      <w:r>
        <w:rPr>
          <w:rFonts w:eastAsia="Times New Roman" w:cs="Times New Roman"/>
          <w:szCs w:val="24"/>
        </w:rPr>
        <w:t xml:space="preserve"> μπροστά στα μάτια του ελληνικού λαού και στα μάτια των Ευρωπαίων πολιτών!</w:t>
      </w:r>
    </w:p>
    <w:p w14:paraId="0BCB5B0F"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τις πτέρυγες </w:t>
      </w:r>
      <w:r w:rsidRPr="001F37D9">
        <w:rPr>
          <w:rFonts w:eastAsia="Times New Roman" w:cs="Times New Roman"/>
          <w:szCs w:val="24"/>
        </w:rPr>
        <w:t>του ΣΥΡΙΖΑ</w:t>
      </w:r>
      <w:r>
        <w:rPr>
          <w:rFonts w:eastAsia="Times New Roman" w:cs="Times New Roman"/>
          <w:szCs w:val="24"/>
        </w:rPr>
        <w:t xml:space="preserve"> και των ΑΝΕΛ</w:t>
      </w:r>
      <w:r w:rsidRPr="001F37D9">
        <w:rPr>
          <w:rFonts w:eastAsia="Times New Roman" w:cs="Times New Roman"/>
          <w:szCs w:val="24"/>
        </w:rPr>
        <w:t>)</w:t>
      </w:r>
    </w:p>
    <w:p w14:paraId="0BCB5B10"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Φρειδερίκη τη φώναζες!</w:t>
      </w:r>
    </w:p>
    <w:p w14:paraId="0BCB5B11" w14:textId="77777777" w:rsidR="00623898" w:rsidRDefault="00B35A1F">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 xml:space="preserve">Παρακαλώ, κάντε </w:t>
      </w:r>
      <w:r>
        <w:rPr>
          <w:rFonts w:eastAsia="Times New Roman" w:cs="Times New Roman"/>
          <w:szCs w:val="24"/>
        </w:rPr>
        <w:t>ησυχία!</w:t>
      </w:r>
    </w:p>
    <w:p w14:paraId="0BCB5B1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είναι νωρίς ακόμα στη συζήτηση.</w:t>
      </w:r>
    </w:p>
    <w:p w14:paraId="0BCB5B13" w14:textId="77777777" w:rsidR="00623898" w:rsidRDefault="00B35A1F">
      <w:pPr>
        <w:spacing w:line="600" w:lineRule="auto"/>
        <w:ind w:firstLine="720"/>
        <w:jc w:val="both"/>
        <w:rPr>
          <w:rFonts w:eastAsia="Times New Roman" w:cs="Times New Roman"/>
          <w:szCs w:val="24"/>
        </w:rPr>
      </w:pPr>
      <w:r w:rsidRPr="00D52727">
        <w:rPr>
          <w:rFonts w:eastAsia="Times New Roman" w:cs="Times New Roman"/>
          <w:b/>
          <w:szCs w:val="24"/>
        </w:rPr>
        <w:t>ΑΛΕΞΗΣ ΤΣΙΠΡΑΣ (Πρόεδρος της Κυβέρνησης):</w:t>
      </w:r>
      <w:r>
        <w:rPr>
          <w:rFonts w:eastAsia="Times New Roman" w:cs="Times New Roman"/>
          <w:szCs w:val="24"/>
        </w:rPr>
        <w:t xml:space="preserve"> Κύριε Μητσοτάκη, σε αυτόν τον κατήφορο που οδηγείτε την πολιτική αντιπαράθεση, αλλά και την παράταξή σας δεν θα σας ακολουθήσουμε. Καθοδηγείστε πια μόνο από τ</w:t>
      </w:r>
      <w:r>
        <w:rPr>
          <w:rFonts w:eastAsia="Times New Roman" w:cs="Times New Roman"/>
          <w:szCs w:val="24"/>
        </w:rPr>
        <w:t>ην κυνική σας επιθυμία να γυρίσετε εκεί όπου εσείς γεννηθήκατε και μεγαλώσατε, στις καρέκλες της εξουσίας. Καθοδηγείστε από ορισμένους νεόκοπους συμβούλους, καιροσκόπους και από τους ακροδεξιούς του Λαϊκού Ορθόδοξου Συναγερμού, που έχουν γίνει οι ιδεολογικ</w:t>
      </w:r>
      <w:r>
        <w:rPr>
          <w:rFonts w:eastAsia="Times New Roman" w:cs="Times New Roman"/>
          <w:szCs w:val="24"/>
        </w:rPr>
        <w:t>οί καθοδηγητές στο κόμμα σας, έχουν αποκτήσει την πλήρη ιδεολογική ηγεμονία.</w:t>
      </w:r>
    </w:p>
    <w:p w14:paraId="0BCB5B1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Για σας μιλάω, κύριε Γεωργιάδη, κύριε Βορίδη! Συγχαρητήρια! Τα συγχαρητήριά μου! Το καταφέρατε!</w:t>
      </w:r>
    </w:p>
    <w:p w14:paraId="0BCB5B15"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τις πτέρυγες </w:t>
      </w:r>
      <w:r w:rsidRPr="001F37D9">
        <w:rPr>
          <w:rFonts w:eastAsia="Times New Roman" w:cs="Times New Roman"/>
          <w:szCs w:val="24"/>
        </w:rPr>
        <w:t>του ΣΥΡΙΖΑ</w:t>
      </w:r>
      <w:r>
        <w:rPr>
          <w:rFonts w:eastAsia="Times New Roman" w:cs="Times New Roman"/>
          <w:szCs w:val="24"/>
        </w:rPr>
        <w:t xml:space="preserve"> και των ΑΝΕΛ</w:t>
      </w:r>
      <w:r w:rsidRPr="001F37D9">
        <w:rPr>
          <w:rFonts w:eastAsia="Times New Roman" w:cs="Times New Roman"/>
          <w:szCs w:val="24"/>
        </w:rPr>
        <w:t>)</w:t>
      </w:r>
    </w:p>
    <w:p w14:paraId="0BCB5B16" w14:textId="77777777" w:rsidR="00623898" w:rsidRDefault="00B35A1F">
      <w:pPr>
        <w:spacing w:line="600" w:lineRule="auto"/>
        <w:ind w:firstLine="720"/>
        <w:jc w:val="both"/>
        <w:rPr>
          <w:rFonts w:eastAsia="Times New Roman" w:cs="Times New Roman"/>
          <w:szCs w:val="24"/>
        </w:rPr>
      </w:pPr>
      <w:r w:rsidRPr="00840F7F">
        <w:rPr>
          <w:rFonts w:eastAsia="Times New Roman" w:cs="Times New Roman"/>
          <w:b/>
          <w:szCs w:val="24"/>
        </w:rPr>
        <w:t xml:space="preserve">ΠΡΟΕΔΡΟΣ (Νικόλαος </w:t>
      </w:r>
      <w:proofErr w:type="spellStart"/>
      <w:r w:rsidRPr="00840F7F">
        <w:rPr>
          <w:rFonts w:eastAsia="Times New Roman" w:cs="Times New Roman"/>
          <w:b/>
          <w:szCs w:val="24"/>
        </w:rPr>
        <w:t>Βούτση</w:t>
      </w:r>
      <w:r w:rsidRPr="00840F7F">
        <w:rPr>
          <w:rFonts w:eastAsia="Times New Roman" w:cs="Times New Roman"/>
          <w:b/>
          <w:szCs w:val="24"/>
        </w:rPr>
        <w:t>ς</w:t>
      </w:r>
      <w:proofErr w:type="spellEnd"/>
      <w:r w:rsidRPr="00840F7F">
        <w:rPr>
          <w:rFonts w:eastAsia="Times New Roman" w:cs="Times New Roman"/>
          <w:b/>
          <w:szCs w:val="24"/>
        </w:rPr>
        <w:t>):</w:t>
      </w:r>
      <w:r>
        <w:rPr>
          <w:rFonts w:eastAsia="Times New Roman" w:cs="Times New Roman"/>
          <w:szCs w:val="24"/>
        </w:rPr>
        <w:t xml:space="preserve"> Παρακαλώ!</w:t>
      </w:r>
    </w:p>
    <w:p w14:paraId="0BCB5B17"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ΑΛΕΞΗΣ ΤΣΙΠΡΑΣ (Πρόεδρος της Κυβέρνησης):</w:t>
      </w:r>
      <w:r w:rsidRPr="00B0055C">
        <w:rPr>
          <w:rFonts w:eastAsia="Times New Roman" w:cs="Times New Roman"/>
          <w:szCs w:val="24"/>
        </w:rPr>
        <w:t xml:space="preserve"> </w:t>
      </w:r>
      <w:r>
        <w:rPr>
          <w:rFonts w:eastAsia="Times New Roman" w:cs="Times New Roman"/>
          <w:szCs w:val="24"/>
        </w:rPr>
        <w:t>Αναρωτιέμαι, όμως, κυρίες και κύριοι συνάδελφοι, πόσο διαφορετικά θα ήταν τα πράγματα για τη χώρα, αλλά και πόσο διαφορετική θα ήταν η στάση μιας πολύ σημαντικής παράταξης για τον τόπο, της συντηρητικ</w:t>
      </w:r>
      <w:r>
        <w:rPr>
          <w:rFonts w:eastAsia="Times New Roman" w:cs="Times New Roman"/>
          <w:szCs w:val="24"/>
        </w:rPr>
        <w:t>ής παράταξης, πόσο διαφορετική θα ήταν και η πορεία της χώρας, αν δεν είχατε καταφέρει τότε να αναβάλετε λόγω τεχνικής ανεπάρκειας την εσωκομματική εκλογική αναμέτρηση, κύριε Μητσοτάκη και εκλεγόταν από τον πρώτο γύρο τότε -γιατί έτσι διαφαινόταν- Πρόεδρος</w:t>
      </w:r>
      <w:r>
        <w:rPr>
          <w:rFonts w:eastAsia="Times New Roman" w:cs="Times New Roman"/>
          <w:szCs w:val="24"/>
        </w:rPr>
        <w:t xml:space="preserve"> του κόμματος ο κ. </w:t>
      </w:r>
      <w:proofErr w:type="spellStart"/>
      <w:r>
        <w:rPr>
          <w:rFonts w:eastAsia="Times New Roman" w:cs="Times New Roman"/>
          <w:szCs w:val="24"/>
        </w:rPr>
        <w:t>Μεϊμαράκης</w:t>
      </w:r>
      <w:proofErr w:type="spellEnd"/>
      <w:r>
        <w:rPr>
          <w:rFonts w:eastAsia="Times New Roman" w:cs="Times New Roman"/>
          <w:szCs w:val="24"/>
        </w:rPr>
        <w:t>.</w:t>
      </w:r>
    </w:p>
    <w:p w14:paraId="0BCB5B18" w14:textId="77777777" w:rsidR="00623898" w:rsidRDefault="00B35A1F">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BCB5B19"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BCB5B1A" w14:textId="77777777" w:rsidR="00623898" w:rsidRDefault="00B35A1F">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Ησυχία παρακαλώ.</w:t>
      </w:r>
    </w:p>
    <w:p w14:paraId="0BCB5B1B" w14:textId="77777777" w:rsidR="00623898" w:rsidRDefault="00B35A1F">
      <w:pPr>
        <w:spacing w:line="600" w:lineRule="auto"/>
        <w:ind w:firstLine="720"/>
        <w:jc w:val="both"/>
        <w:rPr>
          <w:rFonts w:eastAsia="Times New Roman" w:cs="Times New Roman"/>
          <w:szCs w:val="24"/>
        </w:rPr>
      </w:pPr>
      <w:r w:rsidRPr="009C5C3E">
        <w:rPr>
          <w:rFonts w:eastAsia="Times New Roman" w:cs="Times New Roman"/>
          <w:b/>
          <w:szCs w:val="24"/>
        </w:rPr>
        <w:t>ΑΛΕΞΗΣ ΤΣΙΠΡΑΣ (Πρόεδρος της Κυβέρνησης):</w:t>
      </w:r>
      <w:r>
        <w:rPr>
          <w:rFonts w:eastAsia="Times New Roman" w:cs="Times New Roman"/>
          <w:szCs w:val="24"/>
        </w:rPr>
        <w:t xml:space="preserve"> Με τον κ. </w:t>
      </w:r>
      <w:proofErr w:type="spellStart"/>
      <w:r>
        <w:rPr>
          <w:rFonts w:eastAsia="Times New Roman" w:cs="Times New Roman"/>
          <w:szCs w:val="24"/>
        </w:rPr>
        <w:t>Μεϊμαράκη</w:t>
      </w:r>
      <w:proofErr w:type="spellEnd"/>
      <w:r>
        <w:rPr>
          <w:rFonts w:eastAsia="Times New Roman" w:cs="Times New Roman"/>
          <w:szCs w:val="24"/>
        </w:rPr>
        <w:t xml:space="preserve"> είχα έντονη πολιτική αντιπαράθεση.</w:t>
      </w:r>
      <w:r w:rsidRPr="002C691D">
        <w:rPr>
          <w:rFonts w:eastAsia="Times New Roman" w:cs="Times New Roman"/>
          <w:szCs w:val="24"/>
        </w:rPr>
        <w:t xml:space="preserve"> </w:t>
      </w:r>
      <w:r>
        <w:rPr>
          <w:rFonts w:eastAsia="Times New Roman" w:cs="Times New Roman"/>
          <w:szCs w:val="24"/>
        </w:rPr>
        <w:t xml:space="preserve">Αντιπαρατεθήκαμε </w:t>
      </w:r>
      <w:r w:rsidRPr="00ED6AC1">
        <w:rPr>
          <w:rFonts w:eastAsia="Times New Roman" w:cs="Times New Roman"/>
          <w:szCs w:val="24"/>
        </w:rPr>
        <w:t>-</w:t>
      </w:r>
      <w:r>
        <w:rPr>
          <w:rFonts w:eastAsia="Times New Roman" w:cs="Times New Roman"/>
          <w:szCs w:val="24"/>
        </w:rPr>
        <w:t xml:space="preserve">δυνατά, είναι </w:t>
      </w:r>
      <w:r>
        <w:rPr>
          <w:rFonts w:eastAsia="Times New Roman" w:cs="Times New Roman"/>
          <w:szCs w:val="24"/>
        </w:rPr>
        <w:lastRenderedPageBreak/>
        <w:t>αλήθεια</w:t>
      </w:r>
      <w:r w:rsidRPr="004B74BE">
        <w:rPr>
          <w:rFonts w:eastAsia="Times New Roman" w:cs="Times New Roman"/>
          <w:szCs w:val="24"/>
        </w:rPr>
        <w:t>-</w:t>
      </w:r>
      <w:r>
        <w:rPr>
          <w:rFonts w:eastAsia="Times New Roman" w:cs="Times New Roman"/>
          <w:szCs w:val="24"/>
        </w:rPr>
        <w:t xml:space="preserve"> στις εκλογές του Σεπτέμβρη, πάντοτε όμως με πολιτικά επιχειρήματα. Και του αναγνωρίζω και εγώ –οφείλω να το αναγνωρίσω, όπως και όλοι στην Ευρώπη- ότι στη δύσκολη στιγμή για τη χώρα έβαλε μπροστά αυτό που καταλάβαιν</w:t>
      </w:r>
      <w:r>
        <w:rPr>
          <w:rFonts w:eastAsia="Times New Roman" w:cs="Times New Roman"/>
          <w:szCs w:val="24"/>
        </w:rPr>
        <w:t>ε ως εθνικό και όχι ως προσωπικό συμφέρον.</w:t>
      </w:r>
    </w:p>
    <w:p w14:paraId="0BCB5B1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Είμαι βέβαιος, λοιπόν, πως σε αντίθεση με αυτή τη ντροπιαστική στάση</w:t>
      </w:r>
      <w:r>
        <w:rPr>
          <w:rFonts w:eastAsia="Times New Roman" w:cs="Times New Roman"/>
          <w:szCs w:val="24"/>
        </w:rPr>
        <w:t>,</w:t>
      </w:r>
      <w:r>
        <w:rPr>
          <w:rFonts w:eastAsia="Times New Roman" w:cs="Times New Roman"/>
          <w:szCs w:val="24"/>
        </w:rPr>
        <w:t xml:space="preserve"> που κρατάτε εσείς σήμερα, και για εσάς και για την παράταξή σας, όχι μόνο δεν θα εξευτελίζονταν πηγαίνοντας στο Βερολίνο να </w:t>
      </w:r>
      <w:proofErr w:type="spellStart"/>
      <w:r>
        <w:rPr>
          <w:rFonts w:eastAsia="Times New Roman" w:cs="Times New Roman"/>
          <w:szCs w:val="24"/>
        </w:rPr>
        <w:t>παρακαλάει</w:t>
      </w:r>
      <w:proofErr w:type="spellEnd"/>
      <w:r>
        <w:rPr>
          <w:rFonts w:eastAsia="Times New Roman" w:cs="Times New Roman"/>
          <w:szCs w:val="24"/>
        </w:rPr>
        <w:t xml:space="preserve"> για σκλη</w:t>
      </w:r>
      <w:r>
        <w:rPr>
          <w:rFonts w:eastAsia="Times New Roman" w:cs="Times New Roman"/>
          <w:szCs w:val="24"/>
        </w:rPr>
        <w:t xml:space="preserve">ρή στάση απέναντι στην Ελλάδα, αλλά θα μου έλεγε: «Εμείς βάζουμε πλάτη πρώτοι για τις συντάξεις, γιατί εάν εσύ το καταφέρεις, θα είναι κέρδος για την Ελλάδα και για κάθε </w:t>
      </w:r>
      <w:r>
        <w:rPr>
          <w:rFonts w:eastAsia="Times New Roman" w:cs="Times New Roman"/>
          <w:szCs w:val="24"/>
        </w:rPr>
        <w:t>κ</w:t>
      </w:r>
      <w:r>
        <w:rPr>
          <w:rFonts w:eastAsia="Times New Roman" w:cs="Times New Roman"/>
          <w:szCs w:val="24"/>
        </w:rPr>
        <w:t xml:space="preserve">υβέρνηση, όχι μόνο για τη σημερινή». </w:t>
      </w:r>
    </w:p>
    <w:p w14:paraId="0BCB5B1D" w14:textId="77777777" w:rsidR="00623898" w:rsidRDefault="00B35A1F">
      <w:pPr>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w:t>
      </w:r>
      <w:r>
        <w:rPr>
          <w:rFonts w:eastAsia="Times New Roman" w:cs="Times New Roman"/>
          <w:szCs w:val="24"/>
        </w:rPr>
        <w:t>τις πτέρυγες</w:t>
      </w:r>
      <w:r w:rsidRPr="007A7052">
        <w:rPr>
          <w:rFonts w:eastAsia="Times New Roman" w:cs="Times New Roman"/>
          <w:szCs w:val="24"/>
        </w:rPr>
        <w:t xml:space="preserve"> </w:t>
      </w:r>
      <w:r>
        <w:rPr>
          <w:rFonts w:eastAsia="Times New Roman" w:cs="Times New Roman"/>
          <w:szCs w:val="24"/>
        </w:rPr>
        <w:t xml:space="preserve">του </w:t>
      </w:r>
      <w:r w:rsidRPr="007A7052">
        <w:rPr>
          <w:rFonts w:eastAsia="Times New Roman" w:cs="Times New Roman"/>
          <w:szCs w:val="24"/>
        </w:rPr>
        <w:t>ΣΥΡΙΖΑ</w:t>
      </w:r>
      <w:r>
        <w:rPr>
          <w:rFonts w:eastAsia="Times New Roman" w:cs="Times New Roman"/>
          <w:szCs w:val="24"/>
        </w:rPr>
        <w:t xml:space="preserve"> και των ΑΝΕΛ</w:t>
      </w:r>
      <w:r w:rsidRPr="007A7052">
        <w:rPr>
          <w:rFonts w:eastAsia="Times New Roman" w:cs="Times New Roman"/>
          <w:szCs w:val="24"/>
        </w:rPr>
        <w:t>)</w:t>
      </w:r>
    </w:p>
    <w:p w14:paraId="0BCB5B1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Αυτό το απλό αυτονόητο δεν καταλαβαίνετε εσείς, κύριε Μητσοτάκη, μπροστά στην παραζάλη σας να επιστρέψετε στην εξουσία. Είστε εγκλωβισμένος σε μια αδιέξοδα καταστροφική στάση, εν τέλει επιζήμια για τη χώρα. Και λυπάμαι που το λέω, αλλά εννοώ</w:t>
      </w:r>
      <w:r>
        <w:rPr>
          <w:rFonts w:eastAsia="Times New Roman" w:cs="Times New Roman"/>
          <w:szCs w:val="24"/>
        </w:rPr>
        <w:t xml:space="preserve"> τις φράσεις που λέω: επιζήμια για τη χώρα.</w:t>
      </w:r>
    </w:p>
    <w:p w14:paraId="0BCB5B1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ένας από τους λόγους που βεβαίως οδηγείστε σε αυτή τη στάση είναι ότι το τέλος των μνημονίων σάς κάνει να αισθάνεστε ότι φεύγει η γη κάτω </w:t>
      </w:r>
      <w:r>
        <w:rPr>
          <w:rFonts w:eastAsia="Times New Roman" w:cs="Times New Roman"/>
          <w:szCs w:val="24"/>
        </w:rPr>
        <w:lastRenderedPageBreak/>
        <w:t>από τα πόδια σας, γιατί ξέρετε ότι αυτό που έχετε φτιάξει εσείς με του</w:t>
      </w:r>
      <w:r>
        <w:rPr>
          <w:rFonts w:eastAsia="Times New Roman" w:cs="Times New Roman"/>
          <w:szCs w:val="24"/>
        </w:rPr>
        <w:t xml:space="preserve">ς συνεργάτες σας ως πρόγραμμα της Νέας Δημοκρατίας για να απευθυνθείτε στον ελληνικό λαό στις επόμενες εκλογές, δεν μπορεί να σταθεί δίχως μνημόνια. Οι καταστροφικές και αντικοινωνικές πολιτικές σας δεν μπορούν να δικαιολογηθούν χωρίς το άλλοθι του </w:t>
      </w:r>
      <w:proofErr w:type="spellStart"/>
      <w:r>
        <w:rPr>
          <w:rFonts w:eastAsia="Times New Roman" w:cs="Times New Roman"/>
          <w:szCs w:val="24"/>
        </w:rPr>
        <w:t>μνημονι</w:t>
      </w:r>
      <w:r>
        <w:rPr>
          <w:rFonts w:eastAsia="Times New Roman" w:cs="Times New Roman"/>
          <w:szCs w:val="24"/>
        </w:rPr>
        <w:t>ακού</w:t>
      </w:r>
      <w:proofErr w:type="spellEnd"/>
      <w:r>
        <w:rPr>
          <w:rFonts w:eastAsia="Times New Roman" w:cs="Times New Roman"/>
          <w:szCs w:val="24"/>
        </w:rPr>
        <w:t xml:space="preserve"> καταναγκασμού, διότι τώρα χωρίς το μνημόνιο οι διαχωριστικές γραμμές ανάμεσα στις πολιτικές δυνάμεις γίνονται ακόμη πιο καθαρές. Και τώρα έρχεται η ώρα να μιλήσουμε όχι για το χθες, αλλά για το αύριο, να μιλήσουμε για την Ελλάδα του μέλλοντος.</w:t>
      </w:r>
    </w:p>
    <w:p w14:paraId="0BCB5B2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τα </w:t>
      </w:r>
      <w:r>
        <w:rPr>
          <w:rFonts w:eastAsia="Times New Roman" w:cs="Times New Roman"/>
          <w:szCs w:val="24"/>
        </w:rPr>
        <w:t xml:space="preserve">διλήμματα ενώπιον του ελληνικού λαού είναι σαφή: Με το οκτάωρο ή με το δωδεκάωρο του κ. </w:t>
      </w:r>
      <w:proofErr w:type="spellStart"/>
      <w:r>
        <w:rPr>
          <w:rFonts w:eastAsia="Times New Roman" w:cs="Times New Roman"/>
          <w:szCs w:val="24"/>
        </w:rPr>
        <w:t>Κουρτς</w:t>
      </w:r>
      <w:proofErr w:type="spellEnd"/>
      <w:r>
        <w:rPr>
          <w:rFonts w:eastAsia="Times New Roman" w:cs="Times New Roman"/>
          <w:szCs w:val="24"/>
        </w:rPr>
        <w:t>, που θα τον συναντήσετε σε λίγες ημέρες στην Αυστρία, του ομοϊδεάτη σας;</w:t>
      </w:r>
    </w:p>
    <w:p w14:paraId="0BCB5B21"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BCB5B2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 το κοινωνικό κράτος ή με τι</w:t>
      </w:r>
      <w:r>
        <w:rPr>
          <w:rFonts w:eastAsia="Times New Roman" w:cs="Times New Roman"/>
          <w:szCs w:val="24"/>
        </w:rPr>
        <w:t>ς απολύσεις που είναι η αγαπημένη σας συνήθεια και ως Υπουργός Διοικητικής Μεταρρύθμισης; Με την προστασία της εργασίας ή με τη συντριβή της εργασίας; Με τις συλλογικές διαπραγματεύσεις ή με τη ζούγκλα της εργασιακής απορρύθμισης; Με ασφαλιστικό σύστημα ισ</w:t>
      </w:r>
      <w:r>
        <w:rPr>
          <w:rFonts w:eastAsia="Times New Roman" w:cs="Times New Roman"/>
          <w:szCs w:val="24"/>
        </w:rPr>
        <w:t xml:space="preserve">χυρό και βιώσιμο ή με την κατάρρευσή του στο βωμό της ιδιωτικής ασφάλισης; Με </w:t>
      </w:r>
      <w:proofErr w:type="spellStart"/>
      <w:r>
        <w:rPr>
          <w:rFonts w:eastAsia="Times New Roman" w:cs="Times New Roman"/>
          <w:szCs w:val="24"/>
        </w:rPr>
        <w:t>στοχευμένες</w:t>
      </w:r>
      <w:proofErr w:type="spellEnd"/>
      <w:r>
        <w:rPr>
          <w:rFonts w:eastAsia="Times New Roman" w:cs="Times New Roman"/>
          <w:szCs w:val="24"/>
        </w:rPr>
        <w:t xml:space="preserve"> </w:t>
      </w:r>
      <w:proofErr w:type="spellStart"/>
      <w:r>
        <w:rPr>
          <w:rFonts w:eastAsia="Times New Roman" w:cs="Times New Roman"/>
          <w:szCs w:val="24"/>
        </w:rPr>
        <w:t>φοροελαφρύνσεις</w:t>
      </w:r>
      <w:proofErr w:type="spellEnd"/>
      <w:r>
        <w:rPr>
          <w:rFonts w:eastAsia="Times New Roman" w:cs="Times New Roman"/>
          <w:szCs w:val="24"/>
        </w:rPr>
        <w:t xml:space="preserve"> σε όσους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έχουν </w:t>
      </w:r>
      <w:r>
        <w:rPr>
          <w:rFonts w:eastAsia="Times New Roman" w:cs="Times New Roman"/>
          <w:szCs w:val="24"/>
        </w:rPr>
        <w:lastRenderedPageBreak/>
        <w:t xml:space="preserve">ανάγκη ή με την </w:t>
      </w:r>
      <w:proofErr w:type="spellStart"/>
      <w:r>
        <w:rPr>
          <w:rFonts w:eastAsia="Times New Roman" w:cs="Times New Roman"/>
          <w:szCs w:val="24"/>
        </w:rPr>
        <w:t>φοροασυλία</w:t>
      </w:r>
      <w:proofErr w:type="spellEnd"/>
      <w:r>
        <w:rPr>
          <w:rFonts w:eastAsia="Times New Roman" w:cs="Times New Roman"/>
          <w:szCs w:val="24"/>
        </w:rPr>
        <w:t xml:space="preserve"> του μεγάλου πλούτου και με τα δωράκια στις επιχειρηματικές ελίτ των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που αποτελεί άλλ</w:t>
      </w:r>
      <w:r>
        <w:rPr>
          <w:rFonts w:eastAsia="Times New Roman" w:cs="Times New Roman"/>
          <w:szCs w:val="24"/>
        </w:rPr>
        <w:t>ωστε και ειδικότητά σας οικογενειακή; Αυτά είναι τα διλλήματα που αφορούν το αύριο της χώρας και του ελληνικού λαού στα οποία θα κληθείτε να πάρετε θέση, θέλετε, δεν θέλετε.</w:t>
      </w:r>
    </w:p>
    <w:p w14:paraId="0BCB5B2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επειδή ξέρετε πολύ καλά ποιον δρόμο επιλέγει ο ελληνικός λαός για το μέλλον το</w:t>
      </w:r>
      <w:r>
        <w:rPr>
          <w:rFonts w:eastAsia="Times New Roman" w:cs="Times New Roman"/>
          <w:szCs w:val="24"/>
        </w:rPr>
        <w:t>υ, τι κάνετε; Επιμένετε να στρουθοκαμηλίζετε, επιμένετε στο ψέμα και στη διαστρέβλωση. Και ταυτόχρονα, ανοίξατε και ένα άλλο μέτωπο, ίσως πιο επικίνδυνο, το επικίνδυνο παιχνίδι</w:t>
      </w:r>
      <w:r>
        <w:rPr>
          <w:rFonts w:eastAsia="Times New Roman" w:cs="Times New Roman"/>
          <w:szCs w:val="24"/>
        </w:rPr>
        <w:t>,</w:t>
      </w:r>
      <w:r>
        <w:rPr>
          <w:rFonts w:eastAsia="Times New Roman" w:cs="Times New Roman"/>
          <w:szCs w:val="24"/>
        </w:rPr>
        <w:t xml:space="preserve"> που παίζετε το τελευταίο διάστημα παρασυρόμενος από την ακροδεξιά ομάδα που ηγ</w:t>
      </w:r>
      <w:r>
        <w:rPr>
          <w:rFonts w:eastAsia="Times New Roman" w:cs="Times New Roman"/>
          <w:szCs w:val="24"/>
        </w:rPr>
        <w:t xml:space="preserve">είται του </w:t>
      </w:r>
      <w:r>
        <w:rPr>
          <w:rFonts w:eastAsia="Times New Roman" w:cs="Times New Roman"/>
          <w:szCs w:val="24"/>
        </w:rPr>
        <w:t>κ</w:t>
      </w:r>
      <w:r>
        <w:rPr>
          <w:rFonts w:eastAsia="Times New Roman" w:cs="Times New Roman"/>
          <w:szCs w:val="24"/>
        </w:rPr>
        <w:t xml:space="preserve">όμματός σας, αποφασίσατε σε ένα κρίσιμο εθνικό θέμα να διχάσετε τους Έλληνες, προκειμένου να μην διχάσετε και να κρατήσετε ενωμένο το </w:t>
      </w:r>
      <w:r>
        <w:rPr>
          <w:rFonts w:eastAsia="Times New Roman" w:cs="Times New Roman"/>
          <w:szCs w:val="24"/>
        </w:rPr>
        <w:t>κ</w:t>
      </w:r>
      <w:r>
        <w:rPr>
          <w:rFonts w:eastAsia="Times New Roman" w:cs="Times New Roman"/>
          <w:szCs w:val="24"/>
        </w:rPr>
        <w:t xml:space="preserve">όμμα σας. </w:t>
      </w:r>
    </w:p>
    <w:p w14:paraId="0BCB5B2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Σπείρατε όμως ανέμους και φοβάμαι ότι θα θερίσετε και εσείς θύελλες, γιατί με τη στάση σας στο θέμα</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υμφωνίας με την πρώην Γιουγκοσλαβική Δημοκρατία της Μακεδονίας παίρνετε οριστικά διαζύγιο με ό,τι ονομάσατε «φιλελευθερισμός» και «κεντροδεξιά», όπου ήταν η ταυτότητά σας το προηγούμενο διάστημα. </w:t>
      </w:r>
    </w:p>
    <w:p w14:paraId="0BCB5B2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Προσωπικά ουδόλως με ενδιαφέρει και με αφορά το πώς θ</w:t>
      </w:r>
      <w:r>
        <w:rPr>
          <w:rFonts w:eastAsia="Times New Roman" w:cs="Times New Roman"/>
          <w:szCs w:val="24"/>
        </w:rPr>
        <w:t xml:space="preserve">α αποφασίσετε εσείς ποιος θα είναι ο πολιτικός σας προσανατολισμός. Αυτό, όμως, </w:t>
      </w:r>
      <w:r>
        <w:rPr>
          <w:rFonts w:eastAsia="Times New Roman" w:cs="Times New Roman"/>
          <w:szCs w:val="24"/>
        </w:rPr>
        <w:lastRenderedPageBreak/>
        <w:t>που με αφορά εν συνόλω και αφορά το μέλλον της χώρας, γιατί αφορά τη δημοκρατία μας, γιατί αφορά την πολιτική ζωή του τόπου, είναι ότι υιοθετώντας τον λόγο και τις πρακτικές μι</w:t>
      </w:r>
      <w:r>
        <w:rPr>
          <w:rFonts w:eastAsia="Times New Roman" w:cs="Times New Roman"/>
          <w:szCs w:val="24"/>
        </w:rPr>
        <w:t xml:space="preserve">ας νέας εθνικοφροσύνης, προσφέρετε πολιτική κάλυψη στον φασισμό. </w:t>
      </w:r>
    </w:p>
    <w:p w14:paraId="0BCB5B26"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BCB5B2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Δώσατε την ευκαιρία στις προηγούμενες ημέρες σε κάθε λογής εθνικιστικές και φασιστικές ομάδες να βγουν από τις κρυψώνες τους στο προ</w:t>
      </w:r>
      <w:r>
        <w:rPr>
          <w:rFonts w:eastAsia="Times New Roman" w:cs="Times New Roman"/>
          <w:szCs w:val="24"/>
        </w:rPr>
        <w:t xml:space="preserve">σκήνιο, να απειλούν, να προπηλακίζουν, να βιαιοπραγούν, να οργανώνουν αυτοσυγκεντρώσεις σε πολιτικές συγκεντρώσεις άλλων </w:t>
      </w:r>
      <w:r>
        <w:rPr>
          <w:rFonts w:eastAsia="Times New Roman" w:cs="Times New Roman"/>
          <w:szCs w:val="24"/>
        </w:rPr>
        <w:t>κ</w:t>
      </w:r>
      <w:r>
        <w:rPr>
          <w:rFonts w:eastAsia="Times New Roman" w:cs="Times New Roman"/>
          <w:szCs w:val="24"/>
        </w:rPr>
        <w:t>ομμάτων, πράγματα που είχαμε να δούμε από την δεκαετία του ’60.</w:t>
      </w:r>
    </w:p>
    <w:p w14:paraId="0BCB5B28"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w:t>
      </w:r>
      <w:r w:rsidRPr="00367F81">
        <w:rPr>
          <w:rFonts w:eastAsia="Times New Roman" w:cs="Times New Roman"/>
          <w:szCs w:val="24"/>
        </w:rPr>
        <w:t xml:space="preserve"> - </w:t>
      </w:r>
      <w:r>
        <w:rPr>
          <w:rFonts w:eastAsia="Times New Roman" w:cs="Times New Roman"/>
          <w:szCs w:val="24"/>
        </w:rPr>
        <w:t>διαμαρτυρίες από την πτέρυγα της Νέας Δημοκρατίας)</w:t>
      </w:r>
    </w:p>
    <w:p w14:paraId="0BCB5B29" w14:textId="77777777" w:rsidR="00623898" w:rsidRDefault="00B35A1F">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δήθεν με σκοπό τη Μακεδονία να φωνάζουν….</w:t>
      </w:r>
    </w:p>
    <w:p w14:paraId="0BCB5B2A" w14:textId="77777777" w:rsidR="00623898" w:rsidRDefault="00B35A1F">
      <w:pPr>
        <w:spacing w:line="600" w:lineRule="auto"/>
        <w:ind w:firstLine="720"/>
        <w:jc w:val="center"/>
        <w:rPr>
          <w:rFonts w:eastAsia="Times New Roman"/>
          <w:szCs w:val="24"/>
        </w:rPr>
      </w:pPr>
      <w:r>
        <w:rPr>
          <w:rFonts w:eastAsia="Times New Roman"/>
          <w:szCs w:val="24"/>
        </w:rPr>
        <w:t>(Θόρυβος</w:t>
      </w:r>
      <w:r w:rsidRPr="00367F81">
        <w:rPr>
          <w:rFonts w:eastAsia="Times New Roman"/>
          <w:szCs w:val="24"/>
        </w:rPr>
        <w:t xml:space="preserve"> - </w:t>
      </w:r>
      <w:r>
        <w:rPr>
          <w:rFonts w:eastAsia="Times New Roman"/>
          <w:szCs w:val="24"/>
        </w:rPr>
        <w:t>διαμαρτυρίες από την πτέρυγα της Νέας Δημοκρατίας)</w:t>
      </w:r>
    </w:p>
    <w:p w14:paraId="0BCB5B2B" w14:textId="77777777" w:rsidR="00623898" w:rsidRDefault="00B35A1F">
      <w:pPr>
        <w:spacing w:line="600" w:lineRule="auto"/>
        <w:ind w:firstLine="720"/>
        <w:jc w:val="both"/>
        <w:rPr>
          <w:rFonts w:eastAsia="Times New Roman"/>
          <w:szCs w:val="24"/>
        </w:rPr>
      </w:pPr>
      <w:r>
        <w:rPr>
          <w:rFonts w:eastAsia="Times New Roman"/>
          <w:szCs w:val="24"/>
        </w:rPr>
        <w:t>Ακούστε. Θα τα ακούσετε όλα. Καθίστε κάτω. Θα τα ακούσετε όλα.</w:t>
      </w:r>
    </w:p>
    <w:p w14:paraId="0BCB5B2C" w14:textId="77777777" w:rsidR="00623898" w:rsidRDefault="00B35A1F">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…(δεν ακούστηκε)</w:t>
      </w:r>
    </w:p>
    <w:p w14:paraId="0BCB5B2D" w14:textId="77777777" w:rsidR="00623898" w:rsidRDefault="00B35A1F">
      <w:pPr>
        <w:spacing w:line="600" w:lineRule="auto"/>
        <w:ind w:firstLine="720"/>
        <w:jc w:val="center"/>
        <w:rPr>
          <w:rFonts w:eastAsia="Times New Roman"/>
          <w:szCs w:val="24"/>
        </w:rPr>
      </w:pPr>
      <w:r>
        <w:rPr>
          <w:rFonts w:eastAsia="Times New Roman"/>
          <w:szCs w:val="24"/>
        </w:rPr>
        <w:t>(Θόρυβος</w:t>
      </w:r>
      <w:r w:rsidRPr="00367F81">
        <w:rPr>
          <w:rFonts w:eastAsia="Times New Roman"/>
          <w:szCs w:val="24"/>
        </w:rPr>
        <w:t xml:space="preserve"> - </w:t>
      </w:r>
      <w:r>
        <w:rPr>
          <w:rFonts w:eastAsia="Times New Roman"/>
          <w:szCs w:val="24"/>
        </w:rPr>
        <w:t>διαμαρτυρίες από την πτέρυγα της Νέας Δημ</w:t>
      </w:r>
      <w:r>
        <w:rPr>
          <w:rFonts w:eastAsia="Times New Roman"/>
          <w:szCs w:val="24"/>
        </w:rPr>
        <w:t>οκρατίας)</w:t>
      </w:r>
    </w:p>
    <w:p w14:paraId="0BCB5B2E" w14:textId="77777777" w:rsidR="00623898" w:rsidRDefault="00B35A1F">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0BCB5B2F"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Κικίλια</w:t>
      </w:r>
      <w:proofErr w:type="spellEnd"/>
      <w:r>
        <w:rPr>
          <w:rFonts w:eastAsia="Times New Roman"/>
          <w:szCs w:val="24"/>
        </w:rPr>
        <w:t>, σας παρακαλώ.</w:t>
      </w:r>
    </w:p>
    <w:p w14:paraId="0BCB5B30" w14:textId="77777777" w:rsidR="00623898" w:rsidRDefault="00B35A1F">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w:t>
      </w:r>
    </w:p>
    <w:p w14:paraId="0BCB5B31" w14:textId="77777777" w:rsidR="00623898" w:rsidRDefault="00B35A1F">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αφήστε τις πλατείες ήσυχες. Σας παρακαλώ! Και να μην γραφτούν στα Πρακτικά αυτά που είπατε.</w:t>
      </w:r>
    </w:p>
    <w:p w14:paraId="0BCB5B32" w14:textId="77777777" w:rsidR="00623898" w:rsidRDefault="00B35A1F">
      <w:pPr>
        <w:spacing w:line="600" w:lineRule="auto"/>
        <w:ind w:firstLine="720"/>
        <w:jc w:val="both"/>
        <w:rPr>
          <w:rFonts w:eastAsia="Times New Roman"/>
          <w:szCs w:val="24"/>
        </w:rPr>
      </w:pPr>
      <w:r>
        <w:rPr>
          <w:rFonts w:eastAsia="Times New Roman"/>
          <w:b/>
          <w:szCs w:val="24"/>
        </w:rPr>
        <w:t>ΑΛΕΞΗΣ ΤΣΙΠΡΑΣ</w:t>
      </w:r>
      <w:r>
        <w:rPr>
          <w:rFonts w:eastAsia="Times New Roman"/>
          <w:b/>
          <w:szCs w:val="24"/>
        </w:rPr>
        <w:t xml:space="preserve"> (Πρόεδρος της Κυβέρνησης):</w:t>
      </w:r>
      <w:r>
        <w:rPr>
          <w:rFonts w:eastAsia="Times New Roman"/>
          <w:szCs w:val="24"/>
        </w:rPr>
        <w:t xml:space="preserve"> Ξέρουμε, ο κ. Μητσοτάκης θεωρεί ότι οι δεκαεπτάχρονοι σήμερα οφείλουν να μην γνωρίζουν ποιος ήταν ο Λαμπράκης και τι έγινε τη δεκαετία του ’60. Αλλά δεν είναι ανάγκη όταν σας τα θυμίζουμε, να εξανίσταστε κιόλας.</w:t>
      </w:r>
    </w:p>
    <w:p w14:paraId="0BCB5B33" w14:textId="77777777" w:rsidR="00623898" w:rsidRDefault="00B35A1F">
      <w:pPr>
        <w:spacing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από τις πτέρυγες του ΣΥΡΙΖΑ και των ΑΝΕΛ)</w:t>
      </w:r>
    </w:p>
    <w:p w14:paraId="0BCB5B34" w14:textId="77777777" w:rsidR="00623898" w:rsidRDefault="00B35A1F">
      <w:pPr>
        <w:spacing w:line="600" w:lineRule="auto"/>
        <w:ind w:firstLine="720"/>
        <w:jc w:val="both"/>
        <w:rPr>
          <w:rFonts w:eastAsia="Times New Roman"/>
          <w:szCs w:val="24"/>
        </w:rPr>
      </w:pPr>
      <w:r>
        <w:rPr>
          <w:rFonts w:eastAsia="Times New Roman"/>
          <w:szCs w:val="24"/>
        </w:rPr>
        <w:t xml:space="preserve">Και να φωνάζουν, κυρίες και κύριοι συνάδελφοι -ακούστε, γιατί είναι σοβαρό, αφορά τη δημοκρατία μας- σε αυτές τις </w:t>
      </w:r>
      <w:proofErr w:type="spellStart"/>
      <w:r>
        <w:rPr>
          <w:rFonts w:eastAsia="Times New Roman"/>
          <w:szCs w:val="24"/>
        </w:rPr>
        <w:t>αντισυγκεντρώσεις</w:t>
      </w:r>
      <w:proofErr w:type="spellEnd"/>
      <w:r>
        <w:rPr>
          <w:rFonts w:eastAsia="Times New Roman"/>
          <w:szCs w:val="24"/>
        </w:rPr>
        <w:t xml:space="preserve"> δήθεν για να εκφράσουν την αγανάκτησή τους για τη συμφωνία, τα εξής συνθήματα: «Μα</w:t>
      </w:r>
      <w:r>
        <w:rPr>
          <w:rFonts w:eastAsia="Times New Roman"/>
          <w:szCs w:val="24"/>
        </w:rPr>
        <w:t>χαίρι στην καρδιά του κάθε αντιφασίστα και στα όπλα, στα όπλα να μπούμε μέσα στα Σκόπια».</w:t>
      </w:r>
    </w:p>
    <w:p w14:paraId="0BCB5B35" w14:textId="77777777" w:rsidR="00623898" w:rsidRDefault="00B35A1F">
      <w:pPr>
        <w:spacing w:line="600" w:lineRule="auto"/>
        <w:ind w:firstLine="720"/>
        <w:jc w:val="both"/>
        <w:rPr>
          <w:rFonts w:eastAsia="Times New Roman"/>
          <w:szCs w:val="24"/>
        </w:rPr>
      </w:pPr>
      <w:r>
        <w:rPr>
          <w:rFonts w:eastAsia="Times New Roman"/>
          <w:b/>
          <w:szCs w:val="24"/>
        </w:rPr>
        <w:t>ΘΕΟΔΩΡΟΣ ΚΑΡΑΟΓΛΟΥ:</w:t>
      </w:r>
      <w:r>
        <w:rPr>
          <w:rFonts w:eastAsia="Times New Roman"/>
          <w:szCs w:val="24"/>
        </w:rPr>
        <w:t xml:space="preserve"> …</w:t>
      </w:r>
    </w:p>
    <w:p w14:paraId="0BCB5B36" w14:textId="77777777" w:rsidR="00623898" w:rsidRDefault="00B35A1F">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Καράογλου, ήσυχα παρακαλώ.</w:t>
      </w:r>
    </w:p>
    <w:p w14:paraId="0BCB5B37" w14:textId="77777777" w:rsidR="00623898" w:rsidRDefault="00B35A1F">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Αυτά τα συνθήματα φωνάζουν σε αυτές τις συγκεντρώσεις.</w:t>
      </w:r>
    </w:p>
    <w:p w14:paraId="0BCB5B38" w14:textId="77777777" w:rsidR="00623898" w:rsidRDefault="00B35A1F">
      <w:pPr>
        <w:spacing w:line="600" w:lineRule="auto"/>
        <w:ind w:firstLine="720"/>
        <w:jc w:val="both"/>
        <w:rPr>
          <w:rFonts w:eastAsia="Times New Roman"/>
          <w:szCs w:val="24"/>
        </w:rPr>
      </w:pPr>
      <w:r>
        <w:rPr>
          <w:rFonts w:eastAsia="Times New Roman"/>
          <w:szCs w:val="24"/>
        </w:rPr>
        <w:t>Θα μου πείτε τώρα: «Εντάξει, γιατί μας κατηγορείς; Δεν τις οργανώνουμε εμείς». Δεν λέω αυτό. Δεν λέω αυτό, κύριε Μητσοτάκη. Λέω, όμως, ότι έχετε εσείς ευθύνη…</w:t>
      </w:r>
    </w:p>
    <w:p w14:paraId="0BCB5B39" w14:textId="77777777" w:rsidR="00623898" w:rsidRDefault="00B35A1F">
      <w:pPr>
        <w:spacing w:line="600" w:lineRule="auto"/>
        <w:ind w:firstLine="720"/>
        <w:jc w:val="center"/>
        <w:rPr>
          <w:rFonts w:eastAsia="Times New Roman"/>
          <w:szCs w:val="24"/>
        </w:rPr>
      </w:pPr>
      <w:r>
        <w:rPr>
          <w:rFonts w:eastAsia="Times New Roman"/>
          <w:szCs w:val="24"/>
        </w:rPr>
        <w:t>(Θόρυβος από την πτέρυγα της Νέας Δημοκρα</w:t>
      </w:r>
      <w:r>
        <w:rPr>
          <w:rFonts w:eastAsia="Times New Roman"/>
          <w:szCs w:val="24"/>
        </w:rPr>
        <w:t>τίας)</w:t>
      </w:r>
    </w:p>
    <w:p w14:paraId="0BCB5B3A" w14:textId="77777777" w:rsidR="00623898" w:rsidRDefault="00B35A1F">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w:t>
      </w:r>
      <w:proofErr w:type="spellStart"/>
      <w:r>
        <w:rPr>
          <w:rFonts w:eastAsia="Times New Roman"/>
          <w:szCs w:val="24"/>
        </w:rPr>
        <w:t>Μνήσθητί</w:t>
      </w:r>
      <w:proofErr w:type="spellEnd"/>
      <w:r>
        <w:rPr>
          <w:rFonts w:eastAsia="Times New Roman"/>
          <w:szCs w:val="24"/>
        </w:rPr>
        <w:t xml:space="preserve"> μου, Κύριε! Σας παρακαλώ!</w:t>
      </w:r>
    </w:p>
    <w:p w14:paraId="0BCB5B3B" w14:textId="77777777" w:rsidR="00623898" w:rsidRDefault="00B35A1F">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Λέω, όμως, ότι έχετε εσείς ευθύνη γι’ αυτόν τον επιχειρούμενο διχασμό και γι’ αυτήν την έξαρση της ακροδεξιάς ρητορικής και πρακτικής. Διότι θα </w:t>
      </w:r>
      <w:r>
        <w:rPr>
          <w:rFonts w:eastAsia="Times New Roman"/>
          <w:szCs w:val="24"/>
        </w:rPr>
        <w:t>έπρεπε να γνωρίζετε ότι όταν η Αξιωματική Αντιπολίτευση πολιτεύεται δανειζόμενη τη ρητορική της ακροδεξιάς και των εθνικιστών, είναι δεδομένο ότι θα δώσει αφορμή στους πιο σκληρούς φορείς αυτού του ιδεολογικού χώρου να βγουν στο προσκήνιο.</w:t>
      </w:r>
    </w:p>
    <w:p w14:paraId="0BCB5B3C" w14:textId="77777777" w:rsidR="00623898" w:rsidRDefault="00B35A1F">
      <w:pPr>
        <w:spacing w:line="600" w:lineRule="auto"/>
        <w:ind w:firstLine="720"/>
        <w:jc w:val="center"/>
        <w:rPr>
          <w:rFonts w:eastAsia="Times New Roman"/>
          <w:szCs w:val="24"/>
        </w:rPr>
      </w:pPr>
      <w:r>
        <w:rPr>
          <w:rFonts w:eastAsia="Times New Roman"/>
          <w:szCs w:val="24"/>
        </w:rPr>
        <w:t>(Θόρυβος από την</w:t>
      </w:r>
      <w:r>
        <w:rPr>
          <w:rFonts w:eastAsia="Times New Roman"/>
          <w:szCs w:val="24"/>
        </w:rPr>
        <w:t xml:space="preserve"> πτέρυγα της Νέας Δημοκρατίας)</w:t>
      </w:r>
    </w:p>
    <w:p w14:paraId="0BCB5B3D" w14:textId="77777777" w:rsidR="00623898" w:rsidRDefault="00B35A1F">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Τι έχετε πάθει με τις πλατείες; Σας παρακαλώ!</w:t>
      </w:r>
    </w:p>
    <w:p w14:paraId="0BCB5B3E" w14:textId="77777777" w:rsidR="00623898" w:rsidRDefault="00B35A1F">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Γνωρίζω ότι όσα λέω ενοχλούν τους συναδέλφους της Νέας Δημοκρατίας, αλλά έτσι είναι ο πολιτικός διάλογος. Κά</w:t>
      </w:r>
      <w:r>
        <w:rPr>
          <w:rFonts w:eastAsia="Times New Roman"/>
          <w:szCs w:val="24"/>
        </w:rPr>
        <w:t>ποιες φορές οφείλει να γίνεται σκληρός, πάντοτε όμως, ειλικρινής. Θα πω, λοιπόν, αυτά που έχω να πω και ας τα αντικρούσει ο Αρχηγός σας. Έχει την ικανότητα να τα αντικρούσει, νομίζω. Δεν τον εμπιστεύεστε; Μην με διακόπτετε συνεχώς.</w:t>
      </w:r>
    </w:p>
    <w:p w14:paraId="0BCB5B3F" w14:textId="77777777" w:rsidR="00623898" w:rsidRDefault="00B35A1F">
      <w:pPr>
        <w:spacing w:line="600" w:lineRule="auto"/>
        <w:ind w:firstLine="720"/>
        <w:jc w:val="center"/>
        <w:rPr>
          <w:rFonts w:eastAsia="Times New Roman"/>
          <w:szCs w:val="24"/>
        </w:rPr>
      </w:pPr>
      <w:r>
        <w:rPr>
          <w:rFonts w:eastAsia="Times New Roman"/>
          <w:szCs w:val="24"/>
        </w:rPr>
        <w:t xml:space="preserve">(Χειροκροτήματα από τις </w:t>
      </w:r>
      <w:r>
        <w:rPr>
          <w:rFonts w:eastAsia="Times New Roman"/>
          <w:szCs w:val="24"/>
        </w:rPr>
        <w:t>πτέρυγες του ΣΥΡΙΖΑ και των ΑΝΕΛ)</w:t>
      </w:r>
    </w:p>
    <w:p w14:paraId="0BCB5B40" w14:textId="77777777" w:rsidR="00623898" w:rsidRDefault="00B35A1F">
      <w:pPr>
        <w:spacing w:line="600" w:lineRule="auto"/>
        <w:ind w:firstLine="720"/>
        <w:jc w:val="both"/>
        <w:rPr>
          <w:rFonts w:eastAsia="Times New Roman"/>
          <w:szCs w:val="24"/>
        </w:rPr>
      </w:pPr>
      <w:r>
        <w:rPr>
          <w:rFonts w:eastAsia="Times New Roman"/>
          <w:szCs w:val="24"/>
        </w:rPr>
        <w:t>Λέω, λοιπόν, κυρίες και κύριοι συνάδελφοι, ότι με αυτόν τον τρόπο ένα πράγμα δεν καταλαβαίνετε, ότι υποθηκεύετε και το δικό σας πολιτικό μέλλον, τη δική σας φυλακή χτίζετε.</w:t>
      </w:r>
    </w:p>
    <w:p w14:paraId="0BCB5B41" w14:textId="77777777" w:rsidR="00623898" w:rsidRDefault="00B35A1F">
      <w:pPr>
        <w:spacing w:line="600" w:lineRule="auto"/>
        <w:ind w:firstLine="720"/>
        <w:jc w:val="both"/>
        <w:rPr>
          <w:rFonts w:eastAsia="Times New Roman"/>
          <w:szCs w:val="24"/>
        </w:rPr>
      </w:pPr>
      <w:r>
        <w:rPr>
          <w:rFonts w:eastAsia="Times New Roman"/>
          <w:szCs w:val="24"/>
        </w:rPr>
        <w:t>Είχατε μια ιστορική ευκαιρία, κύριε Μητσοτάκη, σε</w:t>
      </w:r>
      <w:r>
        <w:rPr>
          <w:rFonts w:eastAsia="Times New Roman"/>
          <w:szCs w:val="24"/>
        </w:rPr>
        <w:t xml:space="preserve"> ένα κρίσιμο θέμα που αφορά το μέλλον της Ευρώπης, στο κύριο θέμα που συζητάει σήμερα η Ευρώπη, το προσφυγικό, να διαλέξετε τη σωστή πλευρά της ιστορίας, να τιμήσετε τη φιλελεύθερη και ευρωπαϊκή παράδοση της παράταξής σας. Δεν την αξιοποιήσατε αυτήν την ευ</w:t>
      </w:r>
      <w:r>
        <w:rPr>
          <w:rFonts w:eastAsia="Times New Roman"/>
          <w:szCs w:val="24"/>
        </w:rPr>
        <w:t>καιρία. Το αντίθετο μάλιστα, συνεχίζετε την αγαστή σύμπλευση με την ακροδεξιά εντός, αλλά και εκτός συνόρων.</w:t>
      </w:r>
    </w:p>
    <w:p w14:paraId="0BCB5B42"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Ταυτίζεστε, λοιπόν, στο προσφυγικό με τις απόψεις του κ. </w:t>
      </w:r>
      <w:proofErr w:type="spellStart"/>
      <w:r>
        <w:rPr>
          <w:rFonts w:eastAsia="Times New Roman"/>
          <w:szCs w:val="24"/>
        </w:rPr>
        <w:t>Όρμπαν</w:t>
      </w:r>
      <w:proofErr w:type="spellEnd"/>
      <w:r>
        <w:rPr>
          <w:rFonts w:eastAsia="Times New Roman"/>
          <w:szCs w:val="24"/>
        </w:rPr>
        <w:t xml:space="preserve"> και του κ. </w:t>
      </w:r>
      <w:proofErr w:type="spellStart"/>
      <w:r>
        <w:rPr>
          <w:rFonts w:eastAsia="Times New Roman"/>
          <w:szCs w:val="24"/>
        </w:rPr>
        <w:t>Κούρτς</w:t>
      </w:r>
      <w:proofErr w:type="spellEnd"/>
      <w:r>
        <w:rPr>
          <w:rFonts w:eastAsia="Times New Roman"/>
          <w:szCs w:val="24"/>
        </w:rPr>
        <w:t>, της Ευρώπης φρούριο που υψώνει τείχη σε κυνηγημένους, της Ευρώπη</w:t>
      </w:r>
      <w:r>
        <w:rPr>
          <w:rFonts w:eastAsia="Times New Roman"/>
          <w:szCs w:val="24"/>
        </w:rPr>
        <w:t xml:space="preserve">ς που αρνείται τη </w:t>
      </w:r>
      <w:proofErr w:type="spellStart"/>
      <w:r>
        <w:rPr>
          <w:rFonts w:eastAsia="Times New Roman"/>
          <w:szCs w:val="24"/>
        </w:rPr>
        <w:t>συνευθύνη</w:t>
      </w:r>
      <w:proofErr w:type="spellEnd"/>
      <w:r>
        <w:rPr>
          <w:rFonts w:eastAsia="Times New Roman"/>
          <w:szCs w:val="24"/>
        </w:rPr>
        <w:t xml:space="preserve"> και την αλληλεγγύη. Την Ευρώπη, δηλαδή, των λαϊκιστών και των εθνικιστών που δεν απειλούν μονάχα τις αξίες μας, απειλούν ευθέως την ίδια την ύπαρξη της Ευρώπης. Ταυτιστήκατε, λοιπόν, με αυτούς στο προσφυγικό και στο Μακεδονικό σ</w:t>
      </w:r>
      <w:r>
        <w:rPr>
          <w:rFonts w:eastAsia="Times New Roman"/>
          <w:szCs w:val="24"/>
        </w:rPr>
        <w:t xml:space="preserve">υμπλέετε απόλυτα με τον κ. Γκρουέφσκι και τους </w:t>
      </w:r>
      <w:proofErr w:type="spellStart"/>
      <w:r>
        <w:rPr>
          <w:rFonts w:eastAsia="Times New Roman"/>
          <w:szCs w:val="24"/>
        </w:rPr>
        <w:t>υπερεθνικιστές</w:t>
      </w:r>
      <w:proofErr w:type="spellEnd"/>
      <w:r>
        <w:rPr>
          <w:rFonts w:eastAsia="Times New Roman"/>
          <w:szCs w:val="24"/>
        </w:rPr>
        <w:t xml:space="preserve"> στην πρώην Γιουγκοσλαβική Δημοκρατία της Μακεδονίας. Λέτε ακριβώς τα ίδια επιχειρήματα με αντίθετη φορά. Με δυο λόγια, λοιπόν, έχετε επιλέξει στρατόπεδο στη συζήτηση για το μέλλον της Ευρώπης κα</w:t>
      </w:r>
      <w:r>
        <w:rPr>
          <w:rFonts w:eastAsia="Times New Roman"/>
          <w:szCs w:val="24"/>
        </w:rPr>
        <w:t xml:space="preserve">ι του κόσμου, μόνο που είστε με τη λάθος μεριά της ιστορίας. </w:t>
      </w:r>
    </w:p>
    <w:p w14:paraId="0BCB5B43" w14:textId="77777777" w:rsidR="00623898" w:rsidRDefault="00B35A1F">
      <w:pPr>
        <w:spacing w:line="600" w:lineRule="auto"/>
        <w:ind w:firstLine="720"/>
        <w:jc w:val="both"/>
        <w:rPr>
          <w:rFonts w:eastAsia="Times New Roman"/>
          <w:szCs w:val="24"/>
        </w:rPr>
      </w:pPr>
      <w:r>
        <w:rPr>
          <w:rFonts w:eastAsia="Times New Roman"/>
          <w:szCs w:val="24"/>
        </w:rPr>
        <w:t xml:space="preserve">Μέχρι πρότινος χαρακτηριζόσασταν και αυτοχαρακτηριζόσασταν ως φιλελεύθερος, νεοφιλελεύθερος λέγαμε εμείς. Σήμερα με τη στάση σας στο </w:t>
      </w:r>
      <w:r>
        <w:rPr>
          <w:rFonts w:eastAsia="Times New Roman"/>
          <w:szCs w:val="24"/>
        </w:rPr>
        <w:t>μ</w:t>
      </w:r>
      <w:r>
        <w:rPr>
          <w:rFonts w:eastAsia="Times New Roman"/>
          <w:szCs w:val="24"/>
        </w:rPr>
        <w:t xml:space="preserve">ακεδονικό και το προσφυγικό χαρακτηρίζεστε και από διεθνή </w:t>
      </w:r>
      <w:r>
        <w:rPr>
          <w:rFonts w:eastAsia="Times New Roman"/>
          <w:szCs w:val="24"/>
        </w:rPr>
        <w:t>μ</w:t>
      </w:r>
      <w:r>
        <w:rPr>
          <w:rFonts w:eastAsia="Times New Roman"/>
          <w:szCs w:val="24"/>
        </w:rPr>
        <w:t>έ</w:t>
      </w:r>
      <w:r>
        <w:rPr>
          <w:rFonts w:eastAsia="Times New Roman"/>
          <w:szCs w:val="24"/>
        </w:rPr>
        <w:t xml:space="preserve">σα </w:t>
      </w:r>
      <w:r>
        <w:rPr>
          <w:rFonts w:eastAsia="Times New Roman"/>
          <w:szCs w:val="24"/>
        </w:rPr>
        <w:t>ε</w:t>
      </w:r>
      <w:r>
        <w:rPr>
          <w:rFonts w:eastAsia="Times New Roman"/>
          <w:szCs w:val="24"/>
        </w:rPr>
        <w:t xml:space="preserve">νημέρωσης ως ο Έλληνας </w:t>
      </w:r>
      <w:proofErr w:type="spellStart"/>
      <w:r>
        <w:rPr>
          <w:rFonts w:eastAsia="Times New Roman"/>
          <w:szCs w:val="24"/>
        </w:rPr>
        <w:t>Όρμπαν</w:t>
      </w:r>
      <w:proofErr w:type="spellEnd"/>
      <w:r>
        <w:rPr>
          <w:rFonts w:eastAsia="Times New Roman"/>
          <w:szCs w:val="24"/>
        </w:rPr>
        <w:t>, κάθε άλλο δηλαδή παρά φιλελεύθερος.</w:t>
      </w:r>
    </w:p>
    <w:p w14:paraId="0BCB5B44" w14:textId="77777777" w:rsidR="00623898" w:rsidRDefault="00B35A1F">
      <w:pPr>
        <w:spacing w:line="600" w:lineRule="auto"/>
        <w:ind w:firstLine="720"/>
        <w:jc w:val="both"/>
        <w:rPr>
          <w:rFonts w:eastAsia="Times New Roman"/>
          <w:szCs w:val="24"/>
        </w:rPr>
      </w:pPr>
      <w:r>
        <w:rPr>
          <w:rFonts w:eastAsia="Times New Roman"/>
          <w:szCs w:val="24"/>
        </w:rPr>
        <w:t>Με τους φιλελεύθερους…</w:t>
      </w:r>
    </w:p>
    <w:p w14:paraId="0BCB5B45" w14:textId="77777777" w:rsidR="00623898" w:rsidRDefault="00B35A1F">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Πήρε 49%.</w:t>
      </w:r>
    </w:p>
    <w:p w14:paraId="0BCB5B46" w14:textId="77777777" w:rsidR="00623898" w:rsidRDefault="00B35A1F">
      <w:pPr>
        <w:spacing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Ναι, ακριβώς αυτός είναι ο καιροσκοπισμός σας, επειδή πήρε 49%. Πουλάτε αξίες, πουλάτε ιδανικά, πουλάτε οράματα, πουλάτε τις θέσεις σας, την παρακαταθήκη της παράταξης σας, γιατί βλέπετε ότι ο </w:t>
      </w:r>
      <w:proofErr w:type="spellStart"/>
      <w:r>
        <w:rPr>
          <w:rFonts w:eastAsia="Times New Roman"/>
          <w:szCs w:val="24"/>
        </w:rPr>
        <w:t>Όρμπαν</w:t>
      </w:r>
      <w:proofErr w:type="spellEnd"/>
      <w:r>
        <w:rPr>
          <w:rFonts w:eastAsia="Times New Roman"/>
          <w:szCs w:val="24"/>
        </w:rPr>
        <w:t xml:space="preserve"> πήρε 49%.</w:t>
      </w:r>
    </w:p>
    <w:p w14:paraId="0BCB5B47"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τις πτέρυγες του ΣΥΡΙΖΑ κ</w:t>
      </w:r>
      <w:r>
        <w:rPr>
          <w:rFonts w:eastAsia="Times New Roman"/>
          <w:szCs w:val="24"/>
        </w:rPr>
        <w:t>αι των ΑΝΕΛ)</w:t>
      </w:r>
    </w:p>
    <w:p w14:paraId="0BCB5B4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γίνεστε ακροδεξιοί, πιο πολύ και από τον Άδωνι. Συγχαρητήρια! Μόνο που εδώ είναι Ελλάδα και ο ελληνικός λαός έχει ιστορία, έχει αγώνες, έχει αξίες, έχει παρακαταθήκη και δεν θα σας δώσει ούτε 1% παραπάνω από αυτήν τη στάση που κρατάτε, την</w:t>
      </w:r>
      <w:r>
        <w:rPr>
          <w:rFonts w:eastAsia="Times New Roman" w:cs="Times New Roman"/>
          <w:szCs w:val="24"/>
        </w:rPr>
        <w:t xml:space="preserve"> υποκριτική, την καιροσκοπική, την απαράδεκτη.</w:t>
      </w:r>
    </w:p>
    <w:p w14:paraId="0BCB5B4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τις πτέρυγες</w:t>
      </w:r>
      <w:r w:rsidRPr="00367F81">
        <w:rPr>
          <w:rFonts w:eastAsia="Times New Roman" w:cs="Times New Roman"/>
          <w:szCs w:val="24"/>
        </w:rPr>
        <w:t xml:space="preserve"> </w:t>
      </w:r>
      <w:r>
        <w:rPr>
          <w:rFonts w:eastAsia="Times New Roman" w:cs="Times New Roman"/>
          <w:szCs w:val="24"/>
        </w:rPr>
        <w:t>του ΣΥΡΙΖΑ και των ΑΝΕΛ)</w:t>
      </w:r>
    </w:p>
    <w:p w14:paraId="0BCB5B4A"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BCB5B4B" w14:textId="77777777" w:rsidR="00623898" w:rsidRDefault="00B35A1F">
      <w:pPr>
        <w:spacing w:line="600" w:lineRule="auto"/>
        <w:ind w:firstLine="720"/>
        <w:jc w:val="both"/>
        <w:rPr>
          <w:rFonts w:eastAsia="Times New Roman" w:cs="Times New Roman"/>
          <w:szCs w:val="24"/>
        </w:rPr>
      </w:pPr>
      <w:r w:rsidRPr="00C87A37">
        <w:rPr>
          <w:rFonts w:eastAsia="Times New Roman" w:cs="Times New Roman"/>
          <w:b/>
          <w:szCs w:val="24"/>
        </w:rPr>
        <w:t xml:space="preserve">ΠΡΟΕΔΡΟΣ (Νικόλαος </w:t>
      </w:r>
      <w:proofErr w:type="spellStart"/>
      <w:r w:rsidRPr="00C87A37">
        <w:rPr>
          <w:rFonts w:eastAsia="Times New Roman" w:cs="Times New Roman"/>
          <w:b/>
          <w:szCs w:val="24"/>
        </w:rPr>
        <w:t>Βούτσης</w:t>
      </w:r>
      <w:proofErr w:type="spellEnd"/>
      <w:r w:rsidRPr="00C87A37">
        <w:rPr>
          <w:rFonts w:eastAsia="Times New Roman" w:cs="Times New Roman"/>
          <w:b/>
          <w:szCs w:val="24"/>
        </w:rPr>
        <w:t xml:space="preserve">): </w:t>
      </w:r>
      <w:r>
        <w:rPr>
          <w:rFonts w:eastAsia="Times New Roman" w:cs="Times New Roman"/>
          <w:szCs w:val="24"/>
        </w:rPr>
        <w:t>Παρακαλώ!</w:t>
      </w:r>
    </w:p>
    <w:p w14:paraId="0BCB5B4C" w14:textId="77777777" w:rsidR="00623898" w:rsidRDefault="00B35A1F">
      <w:pPr>
        <w:spacing w:line="600" w:lineRule="auto"/>
        <w:ind w:firstLine="720"/>
        <w:jc w:val="both"/>
        <w:rPr>
          <w:rFonts w:eastAsia="Times New Roman" w:cs="Times New Roman"/>
          <w:szCs w:val="24"/>
        </w:rPr>
      </w:pPr>
      <w:r w:rsidRPr="00C87A37">
        <w:rPr>
          <w:rFonts w:eastAsia="Times New Roman" w:cs="Times New Roman"/>
          <w:b/>
          <w:szCs w:val="24"/>
        </w:rPr>
        <w:t>ΑΛΕΞΗΣ ΤΣΙΠΡΑΣ (Πρόεδρος της Κυβέρνησης):</w:t>
      </w:r>
      <w:r>
        <w:rPr>
          <w:rFonts w:eastAsia="Times New Roman" w:cs="Times New Roman"/>
          <w:szCs w:val="24"/>
        </w:rPr>
        <w:t xml:space="preserve"> Έλεγα, κυρίες και κύριοι</w:t>
      </w:r>
      <w:r>
        <w:rPr>
          <w:rFonts w:eastAsia="Times New Roman" w:cs="Times New Roman"/>
          <w:szCs w:val="24"/>
        </w:rPr>
        <w:t xml:space="preserve"> συνάδελφοι, ότι με τους φιλελεύθερους και τους νεοφιλελεύθερους, μας χωρίζει ιδεολογική άβυσσος. Όμως, με αρκετούς από αυτούς υπάρχει έδαφος για σκληρή πολιτική σύγκρουση, στη βάση όμως θέσεων και επιχειρημάτων. </w:t>
      </w:r>
      <w:r>
        <w:rPr>
          <w:rFonts w:eastAsia="Times New Roman" w:cs="Times New Roman"/>
          <w:szCs w:val="24"/>
        </w:rPr>
        <w:lastRenderedPageBreak/>
        <w:t xml:space="preserve">Μια σύγκρουση, όμως, που ενέχει το σεβασμό </w:t>
      </w:r>
      <w:r>
        <w:rPr>
          <w:rFonts w:eastAsia="Times New Roman" w:cs="Times New Roman"/>
          <w:szCs w:val="24"/>
        </w:rPr>
        <w:t xml:space="preserve">απέναντι στη διαφορετική άποψη, γιατί εκκινεί από μια συγκεκριμένη τεκμηριωμένη πολιτική θέση. Με κανέναν ακροδεξιό δεν ισχύει αυτό ούτε τώρα ούτε στο παρελθόν ούτε στο μέλλον θα ισχύει. Διότι η ακροδεξιά, κύριε Μητσοτάκη, είναι το τελευταίο καταφύγιο των </w:t>
      </w:r>
      <w:r>
        <w:rPr>
          <w:rFonts w:eastAsia="Times New Roman" w:cs="Times New Roman"/>
          <w:szCs w:val="24"/>
        </w:rPr>
        <w:t>πολιτικών απατεώνων</w:t>
      </w:r>
      <w:r>
        <w:rPr>
          <w:rFonts w:eastAsia="Times New Roman" w:cs="Times New Roman"/>
          <w:szCs w:val="24"/>
        </w:rPr>
        <w:t>,</w:t>
      </w:r>
      <w:r>
        <w:rPr>
          <w:rFonts w:eastAsia="Times New Roman" w:cs="Times New Roman"/>
          <w:szCs w:val="24"/>
        </w:rPr>
        <w:t xml:space="preserve"> που βασίζονται μόνο στο ψέμα, στην προπαγάνδα και στον διχασμό. Και εσείς, δυστυχώς, αποδεικνύετε ότι ακολουθείτε αυτόν το δρόμο. Και εσείς αποδεικνύετε ότι θέλετε να καταγραφείτε στη συνείδηση των πολιτών ως ένας πολιτικός απατεώνας.</w:t>
      </w:r>
    </w:p>
    <w:p w14:paraId="0BCB5B4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Διότι την ώρα που σκορπάτε τον διχασμό, την ώρα αυτή ψεύδεστε ανερυθρίαστα ενώπιον του ελληνικού λαού. Εσείς ο υπερασπιστής των εθνικών δικαίων, ο τιμητής της αλήθειας απέναντι σε όσους ρίχνουν στάχτη στα μάτια του ελληνικού λαού για τα δεινά που έρχονται,</w:t>
      </w:r>
      <w:r>
        <w:rPr>
          <w:rFonts w:eastAsia="Times New Roman" w:cs="Times New Roman"/>
          <w:szCs w:val="24"/>
        </w:rPr>
        <w:t xml:space="preserve"> είστε απλά -και θα το πω ευθέως, εδώ με την ευκαιρία που μου δίνετε σήμερα, ενώπιον του ελληνικού λαού- ένα πολιτικό κατασκεύασμα των πολιτικών ελίτ της χώρας, μεταξύ των οποίων και του φίλου σας, όπως αποκαλύφθηκε προχθές, του κ. </w:t>
      </w:r>
      <w:proofErr w:type="spellStart"/>
      <w:r>
        <w:rPr>
          <w:rFonts w:eastAsia="Times New Roman" w:cs="Times New Roman"/>
          <w:szCs w:val="24"/>
        </w:rPr>
        <w:t>Φρουζή</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76333B">
        <w:rPr>
          <w:rFonts w:eastAsia="Times New Roman" w:cs="Times New Roman"/>
          <w:szCs w:val="24"/>
        </w:rPr>
        <w:t>.</w:t>
      </w:r>
    </w:p>
    <w:p w14:paraId="0BCB5B4E"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του ΣΥΡΙΖΑ)</w:t>
      </w:r>
    </w:p>
    <w:p w14:paraId="0BCB5B4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Του κατηγορούμενου, δηλαδή, για ένα από τα μεγαλύτερα σκάνδαλα στην ιστορία του ελληνικού κράτους, που μας λέγατε δίχως ντροπή ότι δεν γνωρίζετε ποιος είναι. Ο άνθρωπος που δεν γνωρίζετε λοιπόν ποιος είναι, είναι </w:t>
      </w:r>
      <w:r>
        <w:rPr>
          <w:rFonts w:eastAsia="Times New Roman" w:cs="Times New Roman"/>
          <w:szCs w:val="24"/>
        </w:rPr>
        <w:t>αυτός που διοργάνωνε, προφανώς εν αγνοία σας, δείπνα προς τιμήν σας, και προφανώς σε απευθείας συνεννόηση μαζί σας. Και σε απευθείας συνεννόηση μαζί σας συμμετείχε ενεργά στην εκστρατεία σας για την εκλογή σας στην ηγεσία της Νέας Δημοκρατίας. Και είχατε κ</w:t>
      </w:r>
      <w:r>
        <w:rPr>
          <w:rFonts w:eastAsia="Times New Roman" w:cs="Times New Roman"/>
          <w:szCs w:val="24"/>
        </w:rPr>
        <w:t xml:space="preserve">αι το θράσος να μας λέτε από αυτό εδώ το Βήμα ότι στήσαμε και σκευωρία στο θέμα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sidRPr="008D78DF">
        <w:rPr>
          <w:rFonts w:eastAsia="Times New Roman" w:cs="Times New Roman"/>
          <w:szCs w:val="24"/>
        </w:rPr>
        <w:t xml:space="preserve"> </w:t>
      </w:r>
      <w:r>
        <w:rPr>
          <w:rFonts w:eastAsia="Times New Roman" w:cs="Times New Roman"/>
          <w:szCs w:val="24"/>
        </w:rPr>
        <w:t>για να σπιλώσουμε αθώους.</w:t>
      </w:r>
      <w:r w:rsidRPr="00BB5D7A">
        <w:rPr>
          <w:rFonts w:eastAsia="Times New Roman" w:cs="Times New Roman"/>
          <w:szCs w:val="24"/>
        </w:rPr>
        <w:t xml:space="preserve"> </w:t>
      </w:r>
      <w:r>
        <w:rPr>
          <w:rFonts w:eastAsia="Times New Roman" w:cs="Times New Roman"/>
          <w:szCs w:val="24"/>
        </w:rPr>
        <w:t>Και πάλι ντροπή σας, κύριε Μητσοτάκη!</w:t>
      </w:r>
    </w:p>
    <w:p w14:paraId="0BCB5B50" w14:textId="77777777" w:rsidR="00623898" w:rsidRDefault="00B35A1F">
      <w:pPr>
        <w:spacing w:line="600" w:lineRule="auto"/>
        <w:ind w:firstLine="720"/>
        <w:jc w:val="center"/>
        <w:rPr>
          <w:rFonts w:eastAsia="Times New Roman" w:cs="Times New Roman"/>
          <w:szCs w:val="24"/>
        </w:rPr>
      </w:pPr>
      <w:r w:rsidDel="006D655B">
        <w:rPr>
          <w:rFonts w:eastAsia="Times New Roman" w:cs="Times New Roman"/>
          <w:szCs w:val="24"/>
        </w:rPr>
        <w:t xml:space="preserve"> </w:t>
      </w:r>
      <w:r>
        <w:rPr>
          <w:rFonts w:eastAsia="Times New Roman" w:cs="Times New Roman"/>
          <w:szCs w:val="24"/>
        </w:rPr>
        <w:t>(Χειροκροτήματα από τις πτέρυγες του ΣΥΡΙΖΑ και των ΑΝΕΛ)</w:t>
      </w:r>
    </w:p>
    <w:p w14:paraId="0BCB5B5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Πείτε μου όμως, αλήθεια, όταν ανοίγατε σαμπάνιες με τον κ. </w:t>
      </w:r>
      <w:proofErr w:type="spellStart"/>
      <w:r>
        <w:rPr>
          <w:rFonts w:eastAsia="Times New Roman" w:cs="Times New Roman"/>
          <w:szCs w:val="24"/>
        </w:rPr>
        <w:t>Φρουζή</w:t>
      </w:r>
      <w:proofErr w:type="spellEnd"/>
      <w:r>
        <w:rPr>
          <w:rFonts w:eastAsia="Times New Roman" w:cs="Times New Roman"/>
          <w:szCs w:val="24"/>
        </w:rPr>
        <w:t>, για πόσο καιρό νομίζατε ότι θα πίνατε εις υγείαν των κορόιδων; Και αλήθεια, τι σας υποσχέθηκαν όλοι αυτοί; Σε πόσο καιρό σας είχαν υποσχεθεί τότε ότι θα σας έβγαζαν Πρωθυπουργό και βιαζόσασ</w:t>
      </w:r>
      <w:r>
        <w:rPr>
          <w:rFonts w:eastAsia="Times New Roman" w:cs="Times New Roman"/>
          <w:szCs w:val="24"/>
        </w:rPr>
        <w:t xml:space="preserve">ταν τότε και ζητάγατε εκλογές από την πρώτη μέρα που γίνατε Αρχηγός; Αυτό, όμως, που έχει σημασία για τον ελληνικό λαό είναι κυρίως με τι ανταλλάγματα σας το υποσχέθηκαν αυτό. </w:t>
      </w:r>
    </w:p>
    <w:p w14:paraId="0BCB5B5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Θα σας το πω ακόμα μια φορά και κλείνω με αυτό. Κύριε Μητσοτάκη, η χώρα δεν είν</w:t>
      </w:r>
      <w:r>
        <w:rPr>
          <w:rFonts w:eastAsia="Times New Roman" w:cs="Times New Roman"/>
          <w:szCs w:val="24"/>
        </w:rPr>
        <w:t xml:space="preserve">αι πια τσιφλίκι ούτε του κ. </w:t>
      </w:r>
      <w:proofErr w:type="spellStart"/>
      <w:r>
        <w:rPr>
          <w:rFonts w:eastAsia="Times New Roman" w:cs="Times New Roman"/>
          <w:szCs w:val="24"/>
        </w:rPr>
        <w:t>Φρουζή</w:t>
      </w:r>
      <w:proofErr w:type="spellEnd"/>
      <w:r>
        <w:rPr>
          <w:rFonts w:eastAsia="Times New Roman" w:cs="Times New Roman"/>
          <w:szCs w:val="24"/>
        </w:rPr>
        <w:t xml:space="preserve"> ούτε του κ. </w:t>
      </w:r>
      <w:proofErr w:type="spellStart"/>
      <w:r>
        <w:rPr>
          <w:rFonts w:eastAsia="Times New Roman" w:cs="Times New Roman"/>
          <w:szCs w:val="24"/>
        </w:rPr>
        <w:t>Χριστοφοράκου</w:t>
      </w:r>
      <w:proofErr w:type="spellEnd"/>
      <w:r>
        <w:rPr>
          <w:rFonts w:eastAsia="Times New Roman" w:cs="Times New Roman"/>
          <w:szCs w:val="24"/>
        </w:rPr>
        <w:t xml:space="preserve"> </w:t>
      </w:r>
      <w:r>
        <w:rPr>
          <w:rFonts w:eastAsia="Times New Roman" w:cs="Times New Roman"/>
          <w:szCs w:val="24"/>
        </w:rPr>
        <w:lastRenderedPageBreak/>
        <w:t>ούτε κανενός επιχειρηματικού παράγοντα, που παριστάνει τον αντιστασιακό στα μπουζούκια, δίπλα στα μπουκάλια με τις σαμπάνιες νομίζοντας ότι το πορτοφόλι του και ο τραπεζικός του λογαριασμός αρκού</w:t>
      </w:r>
      <w:r>
        <w:rPr>
          <w:rFonts w:eastAsia="Times New Roman" w:cs="Times New Roman"/>
          <w:szCs w:val="24"/>
        </w:rPr>
        <w:t>ν για να ανεβοκατεβάζει κυβερνήσεις. Αυτή η Ελλάδα τελείωσε</w:t>
      </w:r>
      <w:r w:rsidRPr="00BB5D7A">
        <w:rPr>
          <w:rFonts w:eastAsia="Times New Roman" w:cs="Times New Roman"/>
          <w:szCs w:val="24"/>
        </w:rPr>
        <w:t xml:space="preserve">, </w:t>
      </w:r>
      <w:r>
        <w:rPr>
          <w:rFonts w:eastAsia="Times New Roman" w:cs="Times New Roman"/>
          <w:szCs w:val="24"/>
        </w:rPr>
        <w:t xml:space="preserve">κύριε Μητσοτάκη. </w:t>
      </w:r>
    </w:p>
    <w:p w14:paraId="0BCB5B53"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BCB5B54"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BCB5B5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Τον επίλογο αυτής της Ελλάδας του χθες τον έχει γράψει ο ελληνικός λαός</w:t>
      </w:r>
      <w:r>
        <w:rPr>
          <w:rFonts w:eastAsia="Times New Roman" w:cs="Times New Roman"/>
          <w:szCs w:val="24"/>
        </w:rPr>
        <w:t>,</w:t>
      </w:r>
      <w:r>
        <w:rPr>
          <w:rFonts w:eastAsia="Times New Roman" w:cs="Times New Roman"/>
          <w:szCs w:val="24"/>
        </w:rPr>
        <w:t xml:space="preserve"> που είναι ο μόνος απόλυτος κυρίαρχος σε αυτόν τον τόπο. Η Ελλάδα του χθες, της χρεοκοπίας, της διαπλοκής, της διαφθοράς, τελείωσε. Η Ελλάδα του σήμερα και του αύριο είναι το ζήτημα, που στέκεται ξανά στα πόδια της, που είναι ξανά περήφανη, που μπορεί να κ</w:t>
      </w:r>
      <w:r>
        <w:rPr>
          <w:rFonts w:eastAsia="Times New Roman" w:cs="Times New Roman"/>
          <w:szCs w:val="24"/>
        </w:rPr>
        <w:t>οιτάξει με αισιοδοξία, που βρίσκει ξανά τη χαμένη της αξιοπρέπεια, που βρίσκει ξανά τη χαμένη της δύναμη και γίνεται μια ισχυρή οικονομική και γεωπολιτική δύναμη στον ευρωπαϊκό χώρο και μαζί με τη μεγάλη εθνική προσπάθεια για την οικονομική και κοινωνική α</w:t>
      </w:r>
      <w:r>
        <w:rPr>
          <w:rFonts w:eastAsia="Times New Roman" w:cs="Times New Roman"/>
          <w:szCs w:val="24"/>
        </w:rPr>
        <w:t>νασυγκρότηση, βάζει τάξη στα του οίκου της και κόβει τους δεσμούς με τα συστήματα του παρελθόντος, τη διαπλοκή, τη διαφθορά, την ασυδοσία ενός πολιτικού και οικονομικού κατεστημένου, που περιφρονούσε για χρόνια τις ανάγκες και τις θυσίες του ελληνικού λαού</w:t>
      </w:r>
      <w:r>
        <w:rPr>
          <w:rFonts w:eastAsia="Times New Roman" w:cs="Times New Roman"/>
          <w:szCs w:val="24"/>
        </w:rPr>
        <w:t>.</w:t>
      </w:r>
    </w:p>
    <w:p w14:paraId="0BCB5B56" w14:textId="77777777" w:rsidR="00623898" w:rsidRDefault="00B35A1F">
      <w:pPr>
        <w:spacing w:after="0" w:line="600" w:lineRule="auto"/>
        <w:ind w:firstLine="720"/>
        <w:jc w:val="both"/>
        <w:rPr>
          <w:rFonts w:eastAsia="Times New Roman"/>
          <w:szCs w:val="24"/>
        </w:rPr>
      </w:pPr>
      <w:r>
        <w:rPr>
          <w:rFonts w:eastAsia="Times New Roman"/>
          <w:szCs w:val="24"/>
        </w:rPr>
        <w:lastRenderedPageBreak/>
        <w:t xml:space="preserve">Πάρτε το, λοιπόν, απόφαση, κύριε Μητσοτάκη και σας παρακαλώ να το μεταφέρετε αυτό και στους φίλους σας τους </w:t>
      </w:r>
      <w:proofErr w:type="spellStart"/>
      <w:r>
        <w:rPr>
          <w:rFonts w:eastAsia="Times New Roman"/>
          <w:szCs w:val="24"/>
        </w:rPr>
        <w:t>Φρουζήδες</w:t>
      </w:r>
      <w:proofErr w:type="spellEnd"/>
      <w:r>
        <w:rPr>
          <w:rFonts w:eastAsia="Times New Roman"/>
          <w:szCs w:val="24"/>
        </w:rPr>
        <w:t xml:space="preserve"> και τους άλλους επιφανείς επιχειρηματικούς παράγοντες που νομίζουν ότι η χώρα τούς ανήκει. Δεν τους ανήκει η Ελλάδα. Η Ελλάδα ανήκει στο</w:t>
      </w:r>
      <w:r>
        <w:rPr>
          <w:rFonts w:eastAsia="Times New Roman"/>
          <w:szCs w:val="24"/>
        </w:rPr>
        <w:t>ν ελληνικό λαό που κυρίαρχα αποφασίζει. Η Ελλάδα δεν θα γυρίσει πίσω. Η Ελλάδα στάθηκε στα πόδια της και φεύγει προς τα εμπρός. Δεν θα καταφέρετε να ξαναγυρίσετε τους Έλληνες στη μιζέρια και στην αναξιοπρέπεια. Βάλτε το καλά στο μυαλό σας και εσείς και αυτ</w:t>
      </w:r>
      <w:r>
        <w:rPr>
          <w:rFonts w:eastAsia="Times New Roman"/>
          <w:szCs w:val="24"/>
        </w:rPr>
        <w:t>οί που σας στηρίζουν!</w:t>
      </w:r>
    </w:p>
    <w:p w14:paraId="0BCB5B57" w14:textId="77777777" w:rsidR="00623898" w:rsidRDefault="00B35A1F">
      <w:pPr>
        <w:spacing w:after="0" w:line="600" w:lineRule="auto"/>
        <w:ind w:firstLine="720"/>
        <w:jc w:val="both"/>
        <w:rPr>
          <w:rFonts w:eastAsia="Times New Roman"/>
          <w:szCs w:val="24"/>
        </w:rPr>
      </w:pPr>
      <w:r>
        <w:rPr>
          <w:rFonts w:eastAsia="Times New Roman"/>
          <w:szCs w:val="24"/>
        </w:rPr>
        <w:t xml:space="preserve">(Όρθιοι οι Βουλευτές του ΣΥΡΙΖΑ και των </w:t>
      </w:r>
      <w:r>
        <w:rPr>
          <w:rFonts w:eastAsia="Times New Roman"/>
          <w:szCs w:val="24"/>
        </w:rPr>
        <w:t xml:space="preserve">ΑΝΕΛ </w:t>
      </w:r>
      <w:r>
        <w:rPr>
          <w:rFonts w:eastAsia="Times New Roman"/>
          <w:szCs w:val="24"/>
        </w:rPr>
        <w:t>χειροκροτούν ζωηρά και παρατεταμένα)</w:t>
      </w:r>
    </w:p>
    <w:p w14:paraId="0BCB5B58" w14:textId="77777777" w:rsidR="00623898" w:rsidRDefault="00B35A1F">
      <w:pPr>
        <w:spacing w:after="0" w:line="600" w:lineRule="auto"/>
        <w:ind w:firstLine="720"/>
        <w:jc w:val="both"/>
        <w:rPr>
          <w:rFonts w:eastAsia="Times New Roman"/>
          <w:szCs w:val="24"/>
        </w:rPr>
      </w:pPr>
      <w:r w:rsidRPr="00996E47">
        <w:rPr>
          <w:rFonts w:eastAsia="Times New Roman"/>
          <w:b/>
          <w:szCs w:val="24"/>
        </w:rPr>
        <w:t xml:space="preserve">ΠΡΟΕΔΡΟΣ (Νικόλαος </w:t>
      </w:r>
      <w:proofErr w:type="spellStart"/>
      <w:r w:rsidRPr="00996E47">
        <w:rPr>
          <w:rFonts w:eastAsia="Times New Roman"/>
          <w:b/>
          <w:szCs w:val="24"/>
        </w:rPr>
        <w:t>Βούτσης</w:t>
      </w:r>
      <w:proofErr w:type="spellEnd"/>
      <w:r w:rsidRPr="00996E47">
        <w:rPr>
          <w:rFonts w:eastAsia="Times New Roman"/>
          <w:b/>
          <w:szCs w:val="24"/>
        </w:rPr>
        <w:t>):</w:t>
      </w:r>
      <w:r>
        <w:rPr>
          <w:rFonts w:eastAsia="Times New Roman"/>
          <w:szCs w:val="24"/>
        </w:rPr>
        <w:t xml:space="preserve"> Ευχαριστώ πολύ.</w:t>
      </w:r>
    </w:p>
    <w:p w14:paraId="0BCB5B59" w14:textId="77777777" w:rsidR="00623898" w:rsidRDefault="00B35A1F">
      <w:pPr>
        <w:spacing w:after="0" w:line="600" w:lineRule="auto"/>
        <w:ind w:firstLine="720"/>
        <w:jc w:val="both"/>
        <w:rPr>
          <w:rFonts w:eastAsia="Times New Roman"/>
          <w:szCs w:val="24"/>
        </w:rPr>
      </w:pPr>
      <w:r>
        <w:rPr>
          <w:rFonts w:eastAsia="Times New Roman"/>
          <w:szCs w:val="24"/>
        </w:rPr>
        <w:t>Τον λόγο έχει ο κ. Κυριάκος Μητσοτάκης, Αρχηγός της Αξιωματικής Αντιπολίτευσης και Πρόεδρος της Κοινοβουλευ</w:t>
      </w:r>
      <w:r>
        <w:rPr>
          <w:rFonts w:eastAsia="Times New Roman"/>
          <w:szCs w:val="24"/>
        </w:rPr>
        <w:t>τικής Ομάδας της Νέας Δημοκρατίας.</w:t>
      </w:r>
    </w:p>
    <w:p w14:paraId="0BCB5B5A" w14:textId="77777777" w:rsidR="00623898" w:rsidRDefault="00B35A1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B5B" w14:textId="77777777" w:rsidR="00623898" w:rsidRDefault="00B35A1F">
      <w:pPr>
        <w:spacing w:after="0" w:line="600" w:lineRule="auto"/>
        <w:ind w:firstLine="720"/>
        <w:jc w:val="both"/>
        <w:rPr>
          <w:rFonts w:eastAsia="Times New Roman"/>
          <w:szCs w:val="24"/>
        </w:rPr>
      </w:pPr>
      <w:r w:rsidRPr="00996E47">
        <w:rPr>
          <w:rFonts w:eastAsia="Times New Roman"/>
          <w:b/>
          <w:szCs w:val="24"/>
        </w:rPr>
        <w:t>ΚΥΡΙΑΚΟΣ ΜΗΤΣΟΤΑΚΗΣ (Πρόεδρος της Νέας Δημοκρατίας):</w:t>
      </w:r>
      <w:r>
        <w:rPr>
          <w:rFonts w:eastAsia="Times New Roman"/>
          <w:szCs w:val="24"/>
        </w:rPr>
        <w:t xml:space="preserve"> Συνήθως, κύριε Τσίπρα, χάνετε την ψυχραιμία σας στη δευτερολογία. Αυτήν τη φορά μάς αιφνιδιάσατε, πράγματι. Βγάλατ</w:t>
      </w:r>
      <w:r>
        <w:rPr>
          <w:rFonts w:eastAsia="Times New Roman"/>
          <w:szCs w:val="24"/>
        </w:rPr>
        <w:t xml:space="preserve">ε έναν ακατανόητο εκνευρισμό και </w:t>
      </w:r>
      <w:r>
        <w:rPr>
          <w:rFonts w:eastAsia="Times New Roman"/>
          <w:szCs w:val="24"/>
        </w:rPr>
        <w:lastRenderedPageBreak/>
        <w:t xml:space="preserve">ίσως μας δώσατε μία πρόγευση για το τι θα ακολουθήσει σ’ αυτήν την προεκλογική περίοδο, στην οποία ούτως ή άλλως η χώρα έχει ουσιαστικά εισέλθει. </w:t>
      </w:r>
    </w:p>
    <w:p w14:paraId="0BCB5B5C" w14:textId="77777777" w:rsidR="00623898" w:rsidRDefault="00B35A1F">
      <w:pPr>
        <w:spacing w:after="0" w:line="600" w:lineRule="auto"/>
        <w:ind w:firstLine="720"/>
        <w:jc w:val="both"/>
        <w:rPr>
          <w:rFonts w:eastAsia="Times New Roman"/>
          <w:szCs w:val="24"/>
        </w:rPr>
      </w:pPr>
      <w:r>
        <w:rPr>
          <w:rFonts w:eastAsia="Times New Roman"/>
          <w:szCs w:val="24"/>
        </w:rPr>
        <w:t>Πριν μπω στο περιεχόμενο της ομιλίας μου, σας διαβεβαιώνω, κύριε Τσίπρα, ότι</w:t>
      </w:r>
      <w:r>
        <w:rPr>
          <w:rFonts w:eastAsia="Times New Roman"/>
          <w:szCs w:val="24"/>
        </w:rPr>
        <w:t xml:space="preserve"> αν ρωτήσετε σήμερα, αν βγείτε έξω και κάνετε μια βόλτα, αν μπορείτε να το κάνετε φυσικά,…</w:t>
      </w:r>
    </w:p>
    <w:p w14:paraId="0BCB5B5D" w14:textId="77777777" w:rsidR="00623898" w:rsidRDefault="00B35A1F">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BCB5B5E" w14:textId="77777777" w:rsidR="00623898" w:rsidRDefault="00B35A1F">
      <w:pPr>
        <w:spacing w:after="0" w:line="600" w:lineRule="auto"/>
        <w:ind w:firstLine="720"/>
        <w:jc w:val="both"/>
        <w:rPr>
          <w:rFonts w:eastAsia="Times New Roman"/>
          <w:szCs w:val="24"/>
        </w:rPr>
      </w:pPr>
      <w:r>
        <w:rPr>
          <w:rFonts w:eastAsia="Times New Roman"/>
          <w:szCs w:val="24"/>
        </w:rPr>
        <w:t>Ναι, γιατί είδα ότι στη Θεσσαλονίκη μέχρι το αεροδρόμιο φτάσατε. Δεν τολμήσατε να πάτε μέχρι την πόλη. Δεν πήγατε παραπέρα.</w:t>
      </w:r>
    </w:p>
    <w:p w14:paraId="0BCB5B5F" w14:textId="77777777" w:rsidR="00623898" w:rsidRDefault="00B35A1F">
      <w:pPr>
        <w:spacing w:after="0" w:line="600" w:lineRule="auto"/>
        <w:ind w:firstLine="720"/>
        <w:jc w:val="center"/>
        <w:rPr>
          <w:rFonts w:eastAsia="Times New Roman"/>
          <w:szCs w:val="24"/>
        </w:rPr>
      </w:pPr>
      <w:r>
        <w:rPr>
          <w:rFonts w:eastAsia="Times New Roman"/>
          <w:szCs w:val="24"/>
        </w:rPr>
        <w:t>(Χει</w:t>
      </w:r>
      <w:r>
        <w:rPr>
          <w:rFonts w:eastAsia="Times New Roman"/>
          <w:szCs w:val="24"/>
        </w:rPr>
        <w:t>ροκροτήματα από την πτέρυγα της Νέας Δημοκρατίας)</w:t>
      </w:r>
    </w:p>
    <w:p w14:paraId="0BCB5B60" w14:textId="77777777" w:rsidR="00623898" w:rsidRDefault="00B35A1F">
      <w:pPr>
        <w:spacing w:after="0" w:line="600" w:lineRule="auto"/>
        <w:ind w:firstLine="720"/>
        <w:jc w:val="both"/>
        <w:rPr>
          <w:rFonts w:eastAsia="Times New Roman"/>
          <w:szCs w:val="24"/>
        </w:rPr>
      </w:pPr>
      <w:r>
        <w:rPr>
          <w:rFonts w:eastAsia="Times New Roman"/>
          <w:szCs w:val="24"/>
        </w:rPr>
        <w:t>Αν, λοιπόν, ρωτήσετε τους Έλληνες σε ποιον πολιτικό ταιριάζουν οι λέξεις «πολιτικός ψεύτης» και «πολιτικός απατεώνας», σας βεβαιώνω ότι η απάντηση είναι μία</w:t>
      </w:r>
      <w:r w:rsidRPr="005C202A">
        <w:rPr>
          <w:rFonts w:eastAsia="Times New Roman"/>
          <w:szCs w:val="24"/>
        </w:rPr>
        <w:t xml:space="preserve">: </w:t>
      </w:r>
      <w:r>
        <w:rPr>
          <w:rFonts w:eastAsia="Times New Roman"/>
          <w:szCs w:val="24"/>
        </w:rPr>
        <w:t>Στον κύριο Αλέξη Τσίπρα. Και αυτό δεν επιδέχεται</w:t>
      </w:r>
      <w:r>
        <w:rPr>
          <w:rFonts w:eastAsia="Times New Roman"/>
          <w:szCs w:val="24"/>
        </w:rPr>
        <w:t xml:space="preserve"> καμμία αμφισβήτηση. </w:t>
      </w:r>
    </w:p>
    <w:p w14:paraId="0BCB5B61" w14:textId="77777777" w:rsidR="00623898" w:rsidRDefault="00B35A1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B62" w14:textId="77777777" w:rsidR="00623898" w:rsidRDefault="00B35A1F">
      <w:pPr>
        <w:spacing w:after="0" w:line="600" w:lineRule="auto"/>
        <w:ind w:firstLine="720"/>
        <w:jc w:val="both"/>
        <w:rPr>
          <w:rFonts w:eastAsia="Times New Roman"/>
          <w:szCs w:val="24"/>
        </w:rPr>
      </w:pPr>
      <w:r>
        <w:rPr>
          <w:rFonts w:eastAsia="Times New Roman"/>
          <w:szCs w:val="24"/>
        </w:rPr>
        <w:t xml:space="preserve">Όσες παραστάσεις και </w:t>
      </w:r>
      <w:proofErr w:type="spellStart"/>
      <w:r>
        <w:rPr>
          <w:rFonts w:eastAsia="Times New Roman"/>
          <w:szCs w:val="24"/>
        </w:rPr>
        <w:t>κρεσέντα</w:t>
      </w:r>
      <w:proofErr w:type="spellEnd"/>
      <w:r>
        <w:rPr>
          <w:rFonts w:eastAsia="Times New Roman"/>
          <w:szCs w:val="24"/>
        </w:rPr>
        <w:t xml:space="preserve"> και να χρησιμοποιήσετε σε αυτήν την Αίθουσα, αυτή η πραγματικότητα δεν αλλάζει. </w:t>
      </w:r>
    </w:p>
    <w:p w14:paraId="0BCB5B63" w14:textId="77777777" w:rsidR="00623898" w:rsidRDefault="00B35A1F">
      <w:pPr>
        <w:spacing w:after="0" w:line="600" w:lineRule="auto"/>
        <w:ind w:firstLine="720"/>
        <w:jc w:val="both"/>
        <w:rPr>
          <w:rFonts w:eastAsia="Times New Roman"/>
          <w:szCs w:val="24"/>
        </w:rPr>
      </w:pPr>
      <w:r>
        <w:rPr>
          <w:rFonts w:eastAsia="Times New Roman"/>
          <w:szCs w:val="24"/>
        </w:rPr>
        <w:t>Επιτρέψτε μου, όμως, ξεκινώντας, να ανταποδώσω κι εγώ τις ευχαριστίες</w:t>
      </w:r>
      <w:r>
        <w:rPr>
          <w:rFonts w:eastAsia="Times New Roman"/>
          <w:szCs w:val="24"/>
        </w:rPr>
        <w:t xml:space="preserve"> μου, όχι για το γεγονός ότι αποδεχθήκατε αυτήν τη συζήτηση. Εξάλλου, </w:t>
      </w:r>
      <w:r>
        <w:rPr>
          <w:rFonts w:eastAsia="Times New Roman"/>
          <w:szCs w:val="24"/>
        </w:rPr>
        <w:lastRenderedPageBreak/>
        <w:t>υποχρέωσή σας ήταν, όπως είναι υποχρέωση, κύριε Πρόεδρε, να προγραμματίσετε και τη δεύτερη προ ημερησίας διατάξεως συζήτηση που έχουμε ζητήσει για την ψήφο των Ελλήνων εκτός Ελλάδος, την</w:t>
      </w:r>
      <w:r>
        <w:rPr>
          <w:rFonts w:eastAsia="Times New Roman"/>
          <w:szCs w:val="24"/>
        </w:rPr>
        <w:t xml:space="preserve"> οποία με δική σας πολιτική ευθύνη μάς ενημερώσατε ότι δεν είστε διατεθειμένος να διεξάγετε. </w:t>
      </w:r>
    </w:p>
    <w:p w14:paraId="0BCB5B64" w14:textId="77777777" w:rsidR="00623898" w:rsidRDefault="00B35A1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B65" w14:textId="77777777" w:rsidR="00623898" w:rsidRDefault="00B35A1F">
      <w:pPr>
        <w:spacing w:after="0" w:line="600" w:lineRule="auto"/>
        <w:ind w:firstLine="720"/>
        <w:jc w:val="both"/>
        <w:rPr>
          <w:rFonts w:eastAsia="Times New Roman"/>
          <w:szCs w:val="24"/>
        </w:rPr>
      </w:pPr>
      <w:r>
        <w:rPr>
          <w:rFonts w:eastAsia="Times New Roman"/>
          <w:szCs w:val="24"/>
        </w:rPr>
        <w:t>Αυτή είναι Βουλή και η μειοψηφία έχει δικαιώματα. Δεν θα τα καταστρατηγείτε κατά βούληση, κύριε Τσίπρα. Το Κ</w:t>
      </w:r>
      <w:r>
        <w:rPr>
          <w:rFonts w:eastAsia="Times New Roman"/>
          <w:szCs w:val="24"/>
        </w:rPr>
        <w:t>οινοβούλιο έχει κανόνες.</w:t>
      </w:r>
    </w:p>
    <w:p w14:paraId="0BCB5B66" w14:textId="77777777" w:rsidR="00623898" w:rsidRDefault="00B35A1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B67" w14:textId="77777777" w:rsidR="00623898" w:rsidRDefault="00B35A1F">
      <w:pPr>
        <w:spacing w:after="0" w:line="600" w:lineRule="auto"/>
        <w:ind w:firstLine="720"/>
        <w:jc w:val="both"/>
        <w:rPr>
          <w:rFonts w:eastAsia="Times New Roman"/>
          <w:szCs w:val="24"/>
        </w:rPr>
      </w:pPr>
      <w:r>
        <w:rPr>
          <w:rFonts w:eastAsia="Times New Roman"/>
          <w:szCs w:val="24"/>
        </w:rPr>
        <w:t>Η σημερινή συνεδρίαση πραγματοποιείται σε μία σημαδιακή ημέρα. Το σκεφτήκατε, κύριε Τσίπρα, όταν προγραμματίσατε τη σημερινή συνεδρίαση, ότι σήμερα είναι η επέτειος του δημοψηφί</w:t>
      </w:r>
      <w:r>
        <w:rPr>
          <w:rFonts w:eastAsia="Times New Roman"/>
          <w:szCs w:val="24"/>
        </w:rPr>
        <w:t>σματος του 2015; Συνειδητά την προγραμματίσατε;</w:t>
      </w:r>
    </w:p>
    <w:p w14:paraId="0BCB5B68" w14:textId="77777777" w:rsidR="00623898" w:rsidRDefault="00B35A1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B69" w14:textId="77777777" w:rsidR="00623898" w:rsidRDefault="00B35A1F">
      <w:pPr>
        <w:spacing w:after="0" w:line="600" w:lineRule="auto"/>
        <w:ind w:firstLine="720"/>
        <w:jc w:val="both"/>
        <w:rPr>
          <w:rFonts w:eastAsia="Times New Roman"/>
          <w:szCs w:val="24"/>
        </w:rPr>
      </w:pPr>
      <w:r>
        <w:rPr>
          <w:rFonts w:eastAsia="Times New Roman"/>
          <w:szCs w:val="24"/>
        </w:rPr>
        <w:t>Τότε φέρατε την κοινωνία μπροστά στο χείλος του διχασμού και τη χώρα μπροστά στο βάραθρο της χρεοκοπίας, όταν διχάσατε και εξαπατήσατε τον ελληνικό λαό.</w:t>
      </w:r>
    </w:p>
    <w:p w14:paraId="0BCB5B6A" w14:textId="77777777" w:rsidR="00623898" w:rsidRDefault="00B35A1F">
      <w:pPr>
        <w:spacing w:after="0" w:line="600" w:lineRule="auto"/>
        <w:ind w:firstLine="720"/>
        <w:jc w:val="both"/>
        <w:rPr>
          <w:rFonts w:eastAsia="Times New Roman"/>
          <w:szCs w:val="24"/>
        </w:rPr>
      </w:pPr>
      <w:r>
        <w:rPr>
          <w:rFonts w:eastAsia="Times New Roman"/>
          <w:szCs w:val="24"/>
        </w:rPr>
        <w:t xml:space="preserve">Αναφερθήκατε πριν στην τάση μας να χρησιμοποιούμε ως Νέα Δημοκρατία έναν ακραίο και διχαστικό λόγο, τον οποίον είπατε ότι «δεν έχουμε ξαναδεί από τη δεκαετία του ‘60». </w:t>
      </w:r>
    </w:p>
    <w:p w14:paraId="0BCB5B6B" w14:textId="77777777" w:rsidR="00623898" w:rsidRDefault="00B35A1F">
      <w:pPr>
        <w:spacing w:after="0" w:line="600" w:lineRule="auto"/>
        <w:ind w:firstLine="720"/>
        <w:jc w:val="both"/>
        <w:rPr>
          <w:rFonts w:eastAsia="Times New Roman"/>
          <w:szCs w:val="24"/>
        </w:rPr>
      </w:pPr>
      <w:r>
        <w:rPr>
          <w:rFonts w:eastAsia="Times New Roman"/>
          <w:szCs w:val="24"/>
        </w:rPr>
        <w:lastRenderedPageBreak/>
        <w:t xml:space="preserve">Θέλω να σας θυμίσω ένα πράγμα μόνο από εκείνες τις μέρες. Είναι ένα </w:t>
      </w:r>
      <w:r>
        <w:rPr>
          <w:rFonts w:eastAsia="Times New Roman"/>
          <w:szCs w:val="24"/>
          <w:lang w:val="en-US"/>
        </w:rPr>
        <w:t>tweet</w:t>
      </w:r>
      <w:r>
        <w:rPr>
          <w:rFonts w:eastAsia="Times New Roman"/>
          <w:szCs w:val="24"/>
        </w:rPr>
        <w:t xml:space="preserve"> του Αναπληρωτ</w:t>
      </w:r>
      <w:r>
        <w:rPr>
          <w:rFonts w:eastAsia="Times New Roman"/>
          <w:szCs w:val="24"/>
        </w:rPr>
        <w:t>ή Υπουργού Υγείας.</w:t>
      </w:r>
    </w:p>
    <w:p w14:paraId="0BCB5B6C" w14:textId="77777777" w:rsidR="00623898" w:rsidRDefault="00B35A1F">
      <w:pPr>
        <w:spacing w:after="0" w:line="600" w:lineRule="auto"/>
        <w:ind w:firstLine="720"/>
        <w:jc w:val="both"/>
        <w:rPr>
          <w:rFonts w:eastAsia="Times New Roman" w:cs="Times New Roman"/>
          <w:szCs w:val="24"/>
        </w:rPr>
      </w:pPr>
      <w:r w:rsidRPr="007A273D">
        <w:rPr>
          <w:rFonts w:eastAsia="Times New Roman" w:cs="Times New Roman"/>
          <w:b/>
          <w:szCs w:val="24"/>
        </w:rPr>
        <w:t xml:space="preserve">ΚΩΝΣΤΑΝΤΙΝΟΣ </w:t>
      </w:r>
      <w:r>
        <w:rPr>
          <w:rFonts w:eastAsia="Times New Roman" w:cs="Times New Roman"/>
          <w:b/>
          <w:szCs w:val="24"/>
        </w:rPr>
        <w:t>ΜΠΑΡΚΑΣ</w:t>
      </w:r>
      <w:r w:rsidRPr="007A273D">
        <w:rPr>
          <w:rFonts w:eastAsia="Times New Roman" w:cs="Times New Roman"/>
          <w:b/>
          <w:szCs w:val="24"/>
        </w:rPr>
        <w:t xml:space="preserve">: </w:t>
      </w:r>
      <w:r>
        <w:rPr>
          <w:rFonts w:eastAsia="Times New Roman" w:cs="Times New Roman"/>
          <w:szCs w:val="24"/>
          <w:lang w:val="en-US"/>
        </w:rPr>
        <w:t>Tweet</w:t>
      </w:r>
      <w:r w:rsidRPr="004074FD">
        <w:rPr>
          <w:rFonts w:eastAsia="Times New Roman" w:cs="Times New Roman"/>
          <w:szCs w:val="24"/>
        </w:rPr>
        <w:t xml:space="preserve"> </w:t>
      </w:r>
      <w:r>
        <w:rPr>
          <w:rFonts w:eastAsia="Times New Roman" w:cs="Times New Roman"/>
          <w:szCs w:val="24"/>
        </w:rPr>
        <w:t xml:space="preserve">το 60’; </w:t>
      </w:r>
    </w:p>
    <w:p w14:paraId="0BCB5B6D" w14:textId="77777777" w:rsidR="00623898" w:rsidRDefault="00B35A1F">
      <w:pPr>
        <w:spacing w:after="0" w:line="600" w:lineRule="auto"/>
        <w:ind w:firstLine="720"/>
        <w:jc w:val="both"/>
        <w:rPr>
          <w:rFonts w:eastAsia="Times New Roman" w:cs="Times New Roman"/>
          <w:szCs w:val="24"/>
        </w:rPr>
      </w:pPr>
      <w:r w:rsidRPr="00A31E99">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 Είναι από εκείνες τις ημέρες του δημοψηφίσματος.</w:t>
      </w:r>
    </w:p>
    <w:p w14:paraId="0BCB5B6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Η μαντινάδα με την οποία συνόδευσε ο κ. </w:t>
      </w:r>
      <w:proofErr w:type="spellStart"/>
      <w:r>
        <w:rPr>
          <w:rFonts w:eastAsia="Times New Roman" w:cs="Times New Roman"/>
          <w:szCs w:val="24"/>
        </w:rPr>
        <w:t>Πολάκης</w:t>
      </w:r>
      <w:proofErr w:type="spellEnd"/>
      <w:r>
        <w:rPr>
          <w:rFonts w:eastAsia="Times New Roman" w:cs="Times New Roman"/>
          <w:szCs w:val="24"/>
        </w:rPr>
        <w:t xml:space="preserve"> το δημοψήφισμα έλεγε: «Το «όχι» θέλει Έλληνες, το «ναι» θέλει προδότες, καιρός να ξεχωρίσουνε τα αγρίμια από τις κότες». Αυτοί είστε, κύριε Τσίπρα. Αυτός είναι ο Υπουργός σας, καθρέφτης του πολιτικού σας λόγο</w:t>
      </w:r>
      <w:r>
        <w:rPr>
          <w:rFonts w:eastAsia="Times New Roman" w:cs="Times New Roman"/>
          <w:szCs w:val="24"/>
        </w:rPr>
        <w:t xml:space="preserve">υ. Και μετά θέλετε να μας πείσετε ότι έχετε αλλάξει κιόλας! Το ποιοι είναι οι προδότες, ποια είναι τα αγρίμια και ποιοι είναι οι κότες, το συμπέρασμα θα το βγάλει πια ο ελληνικός λαός. </w:t>
      </w:r>
    </w:p>
    <w:p w14:paraId="0BCB5B6F" w14:textId="77777777" w:rsidR="00623898" w:rsidRDefault="00B35A1F">
      <w:pPr>
        <w:spacing w:line="600" w:lineRule="auto"/>
        <w:ind w:firstLine="720"/>
        <w:jc w:val="both"/>
        <w:rPr>
          <w:rFonts w:eastAsia="Times New Roman" w:cs="Times New Roman"/>
          <w:szCs w:val="24"/>
        </w:rPr>
      </w:pPr>
      <w:r w:rsidRPr="00AF3B92">
        <w:rPr>
          <w:rFonts w:eastAsia="Times New Roman"/>
          <w:szCs w:val="24"/>
        </w:rPr>
        <w:t xml:space="preserve">(Στο σημείο αυτό ο </w:t>
      </w:r>
      <w:r>
        <w:rPr>
          <w:rFonts w:eastAsia="Times New Roman"/>
          <w:szCs w:val="24"/>
        </w:rPr>
        <w:t xml:space="preserve">Πρόεδρος της Νέας Δημοκρατίας </w:t>
      </w:r>
      <w:r w:rsidRPr="00AF3B92">
        <w:rPr>
          <w:rFonts w:eastAsia="Times New Roman"/>
          <w:szCs w:val="24"/>
        </w:rPr>
        <w:t xml:space="preserve">κ. </w:t>
      </w:r>
      <w:r>
        <w:rPr>
          <w:rFonts w:eastAsia="Times New Roman" w:cs="Times New Roman"/>
          <w:szCs w:val="24"/>
        </w:rPr>
        <w:t>Κυριάκος Μητσοτάκη</w:t>
      </w:r>
      <w:r>
        <w:rPr>
          <w:rFonts w:eastAsia="Times New Roman" w:cs="Times New Roman"/>
          <w:szCs w:val="24"/>
        </w:rPr>
        <w:t xml:space="preserve">ς </w:t>
      </w:r>
      <w:r w:rsidRPr="00AF3B92">
        <w:rPr>
          <w:rFonts w:eastAsia="Times New Roman"/>
          <w:szCs w:val="24"/>
        </w:rPr>
        <w:t>καταθέτει για τα Πρακτικά το προαναφερθέν έγγραφο, το οποίο βρίσκεται στο</w:t>
      </w:r>
      <w:r>
        <w:rPr>
          <w:rFonts w:eastAsia="Times New Roman"/>
          <w:szCs w:val="24"/>
        </w:rPr>
        <w:t xml:space="preserve"> α</w:t>
      </w:r>
      <w:r w:rsidRPr="00AF3B92">
        <w:rPr>
          <w:rFonts w:eastAsia="Times New Roman"/>
          <w:szCs w:val="24"/>
        </w:rPr>
        <w:t>ρχείο του Τμήματος Γραμματείας της Διεύθυνσης Στενογραφίας και Πρακτικών της Βουλής)</w:t>
      </w:r>
    </w:p>
    <w:p w14:paraId="0BCB5B70" w14:textId="77777777" w:rsidR="00623898" w:rsidRDefault="00B35A1F">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BCB5B7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Έχουν περάσει, λοιπόν, τρία χρόνια από τ</w:t>
      </w:r>
      <w:r>
        <w:rPr>
          <w:rFonts w:eastAsia="Times New Roman" w:cs="Times New Roman"/>
          <w:szCs w:val="24"/>
        </w:rPr>
        <w:t xml:space="preserve">ότε, από αυτήν τη καταστροφική σας επιλογή για την οποία φυσικά δεν είπατε ούτε μια λέξη στην </w:t>
      </w:r>
      <w:proofErr w:type="spellStart"/>
      <w:r>
        <w:rPr>
          <w:rFonts w:eastAsia="Times New Roman" w:cs="Times New Roman"/>
          <w:szCs w:val="24"/>
        </w:rPr>
        <w:t>πρωτολογία</w:t>
      </w:r>
      <w:proofErr w:type="spellEnd"/>
      <w:r>
        <w:rPr>
          <w:rFonts w:eastAsia="Times New Roman" w:cs="Times New Roman"/>
          <w:szCs w:val="24"/>
        </w:rPr>
        <w:t xml:space="preserve"> σας. Ίσως αισθανθείτε την ανάγκη να επανέλθετε στη δευτερολογία σας. Τις συνέπειες της επιλογής σας, όμως, τις πληρώνουμε ακόμα, όχι μόνο γιατί η Ελλάδ</w:t>
      </w:r>
      <w:r>
        <w:rPr>
          <w:rFonts w:eastAsia="Times New Roman" w:cs="Times New Roman"/>
          <w:szCs w:val="24"/>
        </w:rPr>
        <w:t xml:space="preserve">α συνεχίζει να ζει με τις συνέπειες του μαύρου 2015 -με τη φτώχεια, τους φόρους, με την ανασφάλεια, με τα </w:t>
      </w:r>
      <w:r>
        <w:rPr>
          <w:rFonts w:eastAsia="Times New Roman" w:cs="Times New Roman"/>
          <w:szCs w:val="24"/>
          <w:lang w:val="en-US"/>
        </w:rPr>
        <w:t>capital</w:t>
      </w:r>
      <w:r w:rsidRPr="005C567D">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αλλά γιατί εσείς ακόμα και σήμερα, τρία χρόνια μετά το «</w:t>
      </w:r>
      <w:r>
        <w:rPr>
          <w:rFonts w:eastAsia="Times New Roman" w:cs="Times New Roman"/>
          <w:szCs w:val="24"/>
        </w:rPr>
        <w:t>όχι</w:t>
      </w:r>
      <w:r>
        <w:rPr>
          <w:rFonts w:eastAsia="Times New Roman" w:cs="Times New Roman"/>
          <w:szCs w:val="24"/>
        </w:rPr>
        <w:t xml:space="preserve">», συνεχίζετε να κυβερνάτε με ψέματα και να διχάζετε τους Έλληνες. </w:t>
      </w:r>
    </w:p>
    <w:p w14:paraId="0BCB5B7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ναι, πράγματι, μπορεί κάποιοι στην οικογένειά σας -μιας και αναφερθήκατε και στη δικιά μου οικογένεια- να θρηνούν κάθε τέτοια μέρα που το «</w:t>
      </w:r>
      <w:r>
        <w:rPr>
          <w:rFonts w:eastAsia="Times New Roman" w:cs="Times New Roman"/>
          <w:szCs w:val="24"/>
        </w:rPr>
        <w:t>όχ</w:t>
      </w:r>
      <w:r>
        <w:rPr>
          <w:rFonts w:eastAsia="Times New Roman" w:cs="Times New Roman"/>
          <w:szCs w:val="24"/>
        </w:rPr>
        <w:t>ι» έγινε «</w:t>
      </w:r>
      <w:r>
        <w:rPr>
          <w:rFonts w:eastAsia="Times New Roman" w:cs="Times New Roman"/>
          <w:szCs w:val="24"/>
        </w:rPr>
        <w:t>ν</w:t>
      </w:r>
      <w:r>
        <w:rPr>
          <w:rFonts w:eastAsia="Times New Roman" w:cs="Times New Roman"/>
          <w:szCs w:val="24"/>
        </w:rPr>
        <w:t>αι» το 2015, αλλά για τους υπόλοιπους σας διαβεβαιώνω ότι η σημερινή επέτειος είναι μια οδυνηρή, αλλά κα</w:t>
      </w:r>
      <w:r>
        <w:rPr>
          <w:rFonts w:eastAsia="Times New Roman" w:cs="Times New Roman"/>
          <w:szCs w:val="24"/>
        </w:rPr>
        <w:t xml:space="preserve">ι μια χρήσιμη αφορμή να αναλογιστούμε και να συνειδητοποιήσουμε τι ακριβώς έγινε αυτά τα τριάμισι χρόνια, δηλαδή τι σημαίνει ο λαϊκισμός, η ανευθυνότητα και η ανικανότητα στην εξουσία. </w:t>
      </w:r>
    </w:p>
    <w:p w14:paraId="0BCB5B7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Όσο για εσάς, κύριε Τσίπρα, η επέτειος αυτή σηματοδοτεί όχι το χρονικό</w:t>
      </w:r>
      <w:r>
        <w:rPr>
          <w:rFonts w:eastAsia="Times New Roman" w:cs="Times New Roman"/>
          <w:szCs w:val="24"/>
        </w:rPr>
        <w:t xml:space="preserve"> της πολιτικής σας μετάλλαξης, αλλά της ουσιαστικής πολιτικής σας ήττας. Φωνάζατε </w:t>
      </w:r>
      <w:r w:rsidRPr="00E508B3">
        <w:rPr>
          <w:rFonts w:eastAsia="Times New Roman" w:cs="Times New Roman"/>
          <w:szCs w:val="24"/>
        </w:rPr>
        <w:t>«</w:t>
      </w:r>
      <w:proofErr w:type="spellStart"/>
      <w:r w:rsidRPr="00E508B3">
        <w:rPr>
          <w:rFonts w:eastAsia="Times New Roman" w:cs="Times New Roman"/>
          <w:szCs w:val="24"/>
        </w:rPr>
        <w:t>Go</w:t>
      </w:r>
      <w:proofErr w:type="spellEnd"/>
      <w:r w:rsidRPr="00E508B3">
        <w:rPr>
          <w:rFonts w:eastAsia="Times New Roman" w:cs="Times New Roman"/>
          <w:szCs w:val="24"/>
        </w:rPr>
        <w:t xml:space="preserve"> </w:t>
      </w:r>
      <w:proofErr w:type="spellStart"/>
      <w:r w:rsidRPr="00E508B3">
        <w:rPr>
          <w:rFonts w:eastAsia="Times New Roman" w:cs="Times New Roman"/>
          <w:szCs w:val="24"/>
        </w:rPr>
        <w:t>back</w:t>
      </w:r>
      <w:proofErr w:type="spellEnd"/>
      <w:r w:rsidRPr="00E508B3">
        <w:rPr>
          <w:rFonts w:eastAsia="Times New Roman" w:cs="Times New Roman"/>
          <w:szCs w:val="24"/>
        </w:rPr>
        <w:t xml:space="preserve"> </w:t>
      </w:r>
      <w:proofErr w:type="spellStart"/>
      <w:r w:rsidRPr="00E508B3">
        <w:rPr>
          <w:rFonts w:eastAsia="Times New Roman" w:cs="Times New Roman"/>
          <w:szCs w:val="24"/>
        </w:rPr>
        <w:t>Madame</w:t>
      </w:r>
      <w:proofErr w:type="spellEnd"/>
      <w:r w:rsidRPr="00E508B3">
        <w:rPr>
          <w:rFonts w:eastAsia="Times New Roman" w:cs="Times New Roman"/>
          <w:szCs w:val="24"/>
        </w:rPr>
        <w:t xml:space="preserve"> </w:t>
      </w:r>
      <w:proofErr w:type="spellStart"/>
      <w:r w:rsidRPr="00E508B3">
        <w:rPr>
          <w:rFonts w:eastAsia="Times New Roman" w:cs="Times New Roman"/>
          <w:szCs w:val="24"/>
        </w:rPr>
        <w:t>Merkel</w:t>
      </w:r>
      <w:proofErr w:type="spellEnd"/>
      <w:r w:rsidRPr="00E508B3">
        <w:rPr>
          <w:rFonts w:eastAsia="Times New Roman" w:cs="Times New Roman"/>
          <w:szCs w:val="24"/>
        </w:rPr>
        <w:t>»</w:t>
      </w:r>
      <w:r w:rsidRPr="0049789A">
        <w:rPr>
          <w:rFonts w:eastAsia="Times New Roman" w:cs="Times New Roman"/>
          <w:szCs w:val="24"/>
        </w:rPr>
        <w:t xml:space="preserve"> και σ</w:t>
      </w:r>
      <w:r>
        <w:rPr>
          <w:rFonts w:eastAsia="Times New Roman" w:cs="Times New Roman"/>
          <w:szCs w:val="24"/>
        </w:rPr>
        <w:t xml:space="preserve">ήμερα εκλιπαρείτε για δύο λόγια συμπάθειας και για ένα φιλικό χτύπημα στην πλάτη. </w:t>
      </w:r>
    </w:p>
    <w:p w14:paraId="0BCB5B74" w14:textId="77777777" w:rsidR="00623898" w:rsidRDefault="00B35A1F">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0BCB5B75" w14:textId="77777777" w:rsidR="00623898" w:rsidRDefault="00B35A1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Παριστάν</w:t>
      </w:r>
      <w:r>
        <w:rPr>
          <w:rFonts w:eastAsia="Times New Roman" w:cs="Times New Roman"/>
          <w:szCs w:val="24"/>
        </w:rPr>
        <w:t>ατε τον επαναστάτη που έκαιγε σημαίες έξω από την Αμερικάνικη Πρεσβεία. Εσείς που θα αλλάζατε την Ευρώπη, σήμερα έχετε γίνει το παιδί για όλες τις δουλειές. Πετάξατε στην άκρη τους παλιούς σας συντρόφους. Γίνατε οι εκλεκτοί της νέας διαπλοκής. Μην ανησυχεί</w:t>
      </w:r>
      <w:r>
        <w:rPr>
          <w:rFonts w:eastAsia="Times New Roman" w:cs="Times New Roman"/>
          <w:szCs w:val="24"/>
        </w:rPr>
        <w:t xml:space="preserve">τε, θα επανέλθω σε αυτό με ονόματα και διευθύνσεις. </w:t>
      </w:r>
    </w:p>
    <w:p w14:paraId="0BCB5B76" w14:textId="77777777" w:rsidR="00623898" w:rsidRDefault="00B35A1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Κατακεραυνώνατε τις αποκρατικοποιήσεις, την εργαλειοθήκη του ΟΟΣΑ, </w:t>
      </w:r>
      <w:r w:rsidRPr="00862F77">
        <w:rPr>
          <w:rFonts w:eastAsia="Times New Roman" w:cs="Times New Roman"/>
          <w:szCs w:val="24"/>
        </w:rPr>
        <w:t xml:space="preserve">την αξιοποίηση του </w:t>
      </w:r>
      <w:r>
        <w:rPr>
          <w:rFonts w:eastAsia="Times New Roman" w:cs="Times New Roman"/>
          <w:szCs w:val="24"/>
        </w:rPr>
        <w:t>Ε</w:t>
      </w:r>
      <w:r w:rsidRPr="00862F77">
        <w:rPr>
          <w:rFonts w:eastAsia="Times New Roman" w:cs="Times New Roman"/>
          <w:szCs w:val="24"/>
        </w:rPr>
        <w:t>λληνικού</w:t>
      </w:r>
      <w:r>
        <w:rPr>
          <w:rFonts w:eastAsia="Times New Roman" w:cs="Times New Roman"/>
          <w:szCs w:val="24"/>
        </w:rPr>
        <w:t>,</w:t>
      </w:r>
      <w:r w:rsidRPr="00862F77">
        <w:rPr>
          <w:rFonts w:eastAsia="Times New Roman" w:cs="Times New Roman"/>
          <w:szCs w:val="24"/>
        </w:rPr>
        <w:t xml:space="preserve"> την πώληση της ΔΕΗ</w:t>
      </w:r>
      <w:r>
        <w:rPr>
          <w:rFonts w:eastAsia="Times New Roman" w:cs="Times New Roman"/>
          <w:szCs w:val="24"/>
        </w:rPr>
        <w:t>. Σήμερα τα υπογράφετε</w:t>
      </w:r>
      <w:r w:rsidRPr="00862F77">
        <w:rPr>
          <w:rFonts w:eastAsia="Times New Roman" w:cs="Times New Roman"/>
          <w:szCs w:val="24"/>
        </w:rPr>
        <w:t xml:space="preserve"> όλα αυτά και με τα δ</w:t>
      </w:r>
      <w:r>
        <w:rPr>
          <w:rFonts w:eastAsia="Times New Roman" w:cs="Times New Roman"/>
          <w:szCs w:val="24"/>
        </w:rPr>
        <w:t xml:space="preserve">υο σας χέρια. Δεν </w:t>
      </w:r>
      <w:r w:rsidRPr="00862F77">
        <w:rPr>
          <w:rFonts w:eastAsia="Times New Roman" w:cs="Times New Roman"/>
          <w:szCs w:val="24"/>
        </w:rPr>
        <w:t>καταφέ</w:t>
      </w:r>
      <w:r>
        <w:rPr>
          <w:rFonts w:eastAsia="Times New Roman" w:cs="Times New Roman"/>
          <w:szCs w:val="24"/>
        </w:rPr>
        <w:t xml:space="preserve">ρατε </w:t>
      </w:r>
      <w:r w:rsidRPr="00862F77">
        <w:rPr>
          <w:rFonts w:eastAsia="Times New Roman" w:cs="Times New Roman"/>
          <w:szCs w:val="24"/>
        </w:rPr>
        <w:t>βέβαια</w:t>
      </w:r>
      <w:r>
        <w:rPr>
          <w:rFonts w:eastAsia="Times New Roman" w:cs="Times New Roman"/>
          <w:szCs w:val="24"/>
        </w:rPr>
        <w:t xml:space="preserve"> να υλοποιήσετε τίποτα,</w:t>
      </w:r>
      <w:r w:rsidRPr="00862F77">
        <w:rPr>
          <w:rFonts w:eastAsia="Times New Roman" w:cs="Times New Roman"/>
          <w:szCs w:val="24"/>
        </w:rPr>
        <w:t xml:space="preserve"> </w:t>
      </w:r>
      <w:r>
        <w:rPr>
          <w:rFonts w:eastAsia="Times New Roman" w:cs="Times New Roman"/>
          <w:szCs w:val="24"/>
        </w:rPr>
        <w:t>γ</w:t>
      </w:r>
      <w:r w:rsidRPr="00862F77">
        <w:rPr>
          <w:rFonts w:eastAsia="Times New Roman" w:cs="Times New Roman"/>
          <w:szCs w:val="24"/>
        </w:rPr>
        <w:t>ιατί εκτός από ανεύθυν</w:t>
      </w:r>
      <w:r>
        <w:rPr>
          <w:rFonts w:eastAsia="Times New Roman" w:cs="Times New Roman"/>
          <w:szCs w:val="24"/>
        </w:rPr>
        <w:t>οι</w:t>
      </w:r>
      <w:r w:rsidRPr="00862F77">
        <w:rPr>
          <w:rFonts w:eastAsia="Times New Roman" w:cs="Times New Roman"/>
          <w:szCs w:val="24"/>
        </w:rPr>
        <w:t xml:space="preserve"> </w:t>
      </w:r>
      <w:r>
        <w:rPr>
          <w:rFonts w:eastAsia="Times New Roman" w:cs="Times New Roman"/>
          <w:szCs w:val="24"/>
        </w:rPr>
        <w:t>είστε</w:t>
      </w:r>
      <w:r w:rsidRPr="00862F77">
        <w:rPr>
          <w:rFonts w:eastAsia="Times New Roman" w:cs="Times New Roman"/>
          <w:szCs w:val="24"/>
        </w:rPr>
        <w:t xml:space="preserve"> και ανίκανοι</w:t>
      </w:r>
      <w:r>
        <w:rPr>
          <w:rFonts w:eastAsia="Times New Roman" w:cs="Times New Roman"/>
          <w:szCs w:val="24"/>
        </w:rPr>
        <w:t>.</w:t>
      </w:r>
      <w:r w:rsidRPr="00862F77">
        <w:rPr>
          <w:rFonts w:eastAsia="Times New Roman" w:cs="Times New Roman"/>
          <w:szCs w:val="24"/>
        </w:rPr>
        <w:t xml:space="preserve"> </w:t>
      </w:r>
      <w:r>
        <w:rPr>
          <w:rFonts w:eastAsia="Times New Roman" w:cs="Times New Roman"/>
          <w:szCs w:val="24"/>
        </w:rPr>
        <w:t>Κι ό</w:t>
      </w:r>
      <w:r w:rsidRPr="00862F77">
        <w:rPr>
          <w:rFonts w:eastAsia="Times New Roman" w:cs="Times New Roman"/>
          <w:szCs w:val="24"/>
        </w:rPr>
        <w:t xml:space="preserve">λο αυτό το </w:t>
      </w:r>
      <w:r>
        <w:rPr>
          <w:rFonts w:eastAsia="Times New Roman" w:cs="Times New Roman"/>
          <w:szCs w:val="24"/>
        </w:rPr>
        <w:t>ξεγύμνωμα, α</w:t>
      </w:r>
      <w:r w:rsidRPr="00862F77">
        <w:rPr>
          <w:rFonts w:eastAsia="Times New Roman" w:cs="Times New Roman"/>
          <w:szCs w:val="24"/>
        </w:rPr>
        <w:t>υτή</w:t>
      </w:r>
      <w:r>
        <w:rPr>
          <w:rFonts w:eastAsia="Times New Roman" w:cs="Times New Roman"/>
          <w:szCs w:val="24"/>
        </w:rPr>
        <w:t>ν</w:t>
      </w:r>
      <w:r w:rsidRPr="00862F77">
        <w:rPr>
          <w:rFonts w:eastAsia="Times New Roman" w:cs="Times New Roman"/>
          <w:szCs w:val="24"/>
        </w:rPr>
        <w:t xml:space="preserve"> την ιδεολογική σας συντριβή </w:t>
      </w:r>
      <w:r>
        <w:rPr>
          <w:rFonts w:eastAsia="Times New Roman" w:cs="Times New Roman"/>
          <w:szCs w:val="24"/>
        </w:rPr>
        <w:t xml:space="preserve">θέλετε τώρα να τη </w:t>
      </w:r>
      <w:r w:rsidRPr="00862F77">
        <w:rPr>
          <w:rFonts w:eastAsia="Times New Roman" w:cs="Times New Roman"/>
          <w:szCs w:val="24"/>
        </w:rPr>
        <w:t>βαφτίσετε και επιτυχία</w:t>
      </w:r>
      <w:r>
        <w:rPr>
          <w:rFonts w:eastAsia="Times New Roman" w:cs="Times New Roman"/>
          <w:szCs w:val="24"/>
        </w:rPr>
        <w:t xml:space="preserve">. </w:t>
      </w:r>
    </w:p>
    <w:p w14:paraId="0BCB5B77" w14:textId="77777777" w:rsidR="00623898" w:rsidRDefault="00B35A1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μη βιαστείτε πάλι, κύριοι της Συμπολίτευσης να μας πείτε, να επαναλάβετε την «</w:t>
      </w:r>
      <w:r w:rsidRPr="00862F77">
        <w:rPr>
          <w:rFonts w:eastAsia="Times New Roman" w:cs="Times New Roman"/>
          <w:szCs w:val="24"/>
        </w:rPr>
        <w:t>κ</w:t>
      </w:r>
      <w:r w:rsidRPr="00862F77">
        <w:rPr>
          <w:rFonts w:eastAsia="Times New Roman" w:cs="Times New Roman"/>
          <w:szCs w:val="24"/>
        </w:rPr>
        <w:t>αραμέλα</w:t>
      </w:r>
      <w:r>
        <w:rPr>
          <w:rFonts w:eastAsia="Times New Roman" w:cs="Times New Roman"/>
          <w:szCs w:val="24"/>
        </w:rPr>
        <w:t>»</w:t>
      </w:r>
      <w:r w:rsidRPr="00862F77">
        <w:rPr>
          <w:rFonts w:eastAsia="Times New Roman" w:cs="Times New Roman"/>
          <w:szCs w:val="24"/>
        </w:rPr>
        <w:t xml:space="preserve"> ότι</w:t>
      </w:r>
      <w:r>
        <w:rPr>
          <w:rFonts w:eastAsia="Times New Roman" w:cs="Times New Roman"/>
          <w:szCs w:val="24"/>
        </w:rPr>
        <w:t>:</w:t>
      </w:r>
      <w:r w:rsidRPr="00862F77">
        <w:rPr>
          <w:rFonts w:eastAsia="Times New Roman" w:cs="Times New Roman"/>
          <w:szCs w:val="24"/>
        </w:rPr>
        <w:t xml:space="preserve"> </w:t>
      </w:r>
      <w:r>
        <w:rPr>
          <w:rFonts w:eastAsia="Times New Roman" w:cs="Times New Roman"/>
          <w:szCs w:val="24"/>
        </w:rPr>
        <w:t>«</w:t>
      </w:r>
      <w:r w:rsidRPr="00862F77">
        <w:rPr>
          <w:rFonts w:eastAsia="Times New Roman" w:cs="Times New Roman"/>
          <w:szCs w:val="24"/>
        </w:rPr>
        <w:t>Όχι</w:t>
      </w:r>
      <w:r>
        <w:rPr>
          <w:rFonts w:eastAsia="Times New Roman" w:cs="Times New Roman"/>
          <w:szCs w:val="24"/>
        </w:rPr>
        <w:t>,</w:t>
      </w:r>
      <w:r w:rsidRPr="00862F77">
        <w:rPr>
          <w:rFonts w:eastAsia="Times New Roman" w:cs="Times New Roman"/>
          <w:szCs w:val="24"/>
        </w:rPr>
        <w:t xml:space="preserve"> </w:t>
      </w:r>
      <w:r>
        <w:rPr>
          <w:rFonts w:eastAsia="Times New Roman" w:cs="Times New Roman"/>
          <w:szCs w:val="24"/>
        </w:rPr>
        <w:t>α</w:t>
      </w:r>
      <w:r w:rsidRPr="00862F77">
        <w:rPr>
          <w:rFonts w:eastAsia="Times New Roman" w:cs="Times New Roman"/>
          <w:szCs w:val="24"/>
        </w:rPr>
        <w:t xml:space="preserve">ς αφήσουμε στην άκρη </w:t>
      </w:r>
      <w:r>
        <w:rPr>
          <w:rFonts w:eastAsia="Times New Roman" w:cs="Times New Roman"/>
          <w:szCs w:val="24"/>
        </w:rPr>
        <w:t>τ</w:t>
      </w:r>
      <w:r w:rsidRPr="00862F77">
        <w:rPr>
          <w:rFonts w:eastAsia="Times New Roman" w:cs="Times New Roman"/>
          <w:szCs w:val="24"/>
        </w:rPr>
        <w:t>ι έγινε το πρώτο εξάμηνο</w:t>
      </w:r>
      <w:r>
        <w:rPr>
          <w:rFonts w:eastAsia="Times New Roman" w:cs="Times New Roman"/>
          <w:szCs w:val="24"/>
        </w:rPr>
        <w:t xml:space="preserve"> του</w:t>
      </w:r>
      <w:r w:rsidRPr="00862F77">
        <w:rPr>
          <w:rFonts w:eastAsia="Times New Roman" w:cs="Times New Roman"/>
          <w:szCs w:val="24"/>
        </w:rPr>
        <w:t xml:space="preserve"> 2015</w:t>
      </w:r>
      <w:r>
        <w:rPr>
          <w:rFonts w:eastAsia="Times New Roman" w:cs="Times New Roman"/>
          <w:szCs w:val="24"/>
        </w:rPr>
        <w:t>.</w:t>
      </w:r>
      <w:r w:rsidRPr="00862F77">
        <w:rPr>
          <w:rFonts w:eastAsia="Times New Roman" w:cs="Times New Roman"/>
          <w:szCs w:val="24"/>
        </w:rPr>
        <w:t xml:space="preserve"> </w:t>
      </w:r>
      <w:r>
        <w:rPr>
          <w:rFonts w:eastAsia="Times New Roman" w:cs="Times New Roman"/>
          <w:szCs w:val="24"/>
        </w:rPr>
        <w:t>Α</w:t>
      </w:r>
      <w:r w:rsidRPr="00862F77">
        <w:rPr>
          <w:rFonts w:eastAsia="Times New Roman" w:cs="Times New Roman"/>
          <w:szCs w:val="24"/>
        </w:rPr>
        <w:t xml:space="preserve">υτά τα καινούρια εγκρίθηκαν στις </w:t>
      </w:r>
      <w:r>
        <w:rPr>
          <w:rFonts w:eastAsia="Times New Roman" w:cs="Times New Roman"/>
          <w:szCs w:val="24"/>
        </w:rPr>
        <w:t>εκλογές του Σεπτεμβρίου του</w:t>
      </w:r>
      <w:r w:rsidRPr="00862F77">
        <w:rPr>
          <w:rFonts w:eastAsia="Times New Roman" w:cs="Times New Roman"/>
          <w:szCs w:val="24"/>
        </w:rPr>
        <w:t xml:space="preserve"> 2015</w:t>
      </w:r>
      <w:r>
        <w:rPr>
          <w:rFonts w:eastAsia="Times New Roman" w:cs="Times New Roman"/>
          <w:szCs w:val="24"/>
        </w:rPr>
        <w:t>». Γ</w:t>
      </w:r>
      <w:r w:rsidRPr="00862F77">
        <w:rPr>
          <w:rFonts w:eastAsia="Times New Roman" w:cs="Times New Roman"/>
          <w:szCs w:val="24"/>
        </w:rPr>
        <w:t>ιατί και τότε πάλι με ψέματα προσπαθήσ</w:t>
      </w:r>
      <w:r>
        <w:rPr>
          <w:rFonts w:eastAsia="Times New Roman" w:cs="Times New Roman"/>
          <w:szCs w:val="24"/>
        </w:rPr>
        <w:t>α</w:t>
      </w:r>
      <w:r w:rsidRPr="00862F77">
        <w:rPr>
          <w:rFonts w:eastAsia="Times New Roman" w:cs="Times New Roman"/>
          <w:szCs w:val="24"/>
        </w:rPr>
        <w:t xml:space="preserve">τε </w:t>
      </w:r>
      <w:r>
        <w:rPr>
          <w:rFonts w:eastAsia="Times New Roman" w:cs="Times New Roman"/>
          <w:szCs w:val="24"/>
        </w:rPr>
        <w:t>ν</w:t>
      </w:r>
      <w:r w:rsidRPr="00862F77">
        <w:rPr>
          <w:rFonts w:eastAsia="Times New Roman" w:cs="Times New Roman"/>
          <w:szCs w:val="24"/>
        </w:rPr>
        <w:t xml:space="preserve">α κρύψετε την </w:t>
      </w:r>
      <w:proofErr w:type="spellStart"/>
      <w:r w:rsidRPr="00862F77">
        <w:rPr>
          <w:rFonts w:eastAsia="Times New Roman" w:cs="Times New Roman"/>
          <w:szCs w:val="24"/>
        </w:rPr>
        <w:t>κωλοτούμπα</w:t>
      </w:r>
      <w:proofErr w:type="spellEnd"/>
      <w:r w:rsidRPr="00862F77">
        <w:rPr>
          <w:rFonts w:eastAsia="Times New Roman" w:cs="Times New Roman"/>
          <w:szCs w:val="24"/>
        </w:rPr>
        <w:t xml:space="preserve"> </w:t>
      </w:r>
      <w:r>
        <w:rPr>
          <w:rFonts w:eastAsia="Times New Roman" w:cs="Times New Roman"/>
          <w:szCs w:val="24"/>
        </w:rPr>
        <w:t>σας.</w:t>
      </w:r>
      <w:r w:rsidRPr="00862F77">
        <w:rPr>
          <w:rFonts w:eastAsia="Times New Roman" w:cs="Times New Roman"/>
          <w:szCs w:val="24"/>
        </w:rPr>
        <w:t xml:space="preserve"> </w:t>
      </w:r>
    </w:p>
    <w:p w14:paraId="0BCB5B78" w14:textId="77777777" w:rsidR="00623898" w:rsidRDefault="00B35A1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w:t>
      </w:r>
      <w:r w:rsidRPr="00862F77">
        <w:rPr>
          <w:rFonts w:eastAsia="Times New Roman" w:cs="Times New Roman"/>
          <w:szCs w:val="24"/>
        </w:rPr>
        <w:t xml:space="preserve">ο </w:t>
      </w:r>
      <w:r>
        <w:rPr>
          <w:rFonts w:eastAsia="Times New Roman" w:cs="Times New Roman"/>
          <w:szCs w:val="24"/>
        </w:rPr>
        <w:t>π</w:t>
      </w:r>
      <w:r w:rsidRPr="00862F77">
        <w:rPr>
          <w:rFonts w:eastAsia="Times New Roman" w:cs="Times New Roman"/>
          <w:szCs w:val="24"/>
        </w:rPr>
        <w:t xml:space="preserve">αράλληλο </w:t>
      </w:r>
      <w:r>
        <w:rPr>
          <w:rFonts w:eastAsia="Times New Roman" w:cs="Times New Roman"/>
          <w:szCs w:val="24"/>
        </w:rPr>
        <w:t>π</w:t>
      </w:r>
      <w:r w:rsidRPr="00862F77">
        <w:rPr>
          <w:rFonts w:eastAsia="Times New Roman" w:cs="Times New Roman"/>
          <w:szCs w:val="24"/>
        </w:rPr>
        <w:t>ρόγραμμα της Θεσσαλο</w:t>
      </w:r>
      <w:r w:rsidRPr="00862F77">
        <w:rPr>
          <w:rFonts w:eastAsia="Times New Roman" w:cs="Times New Roman"/>
          <w:szCs w:val="24"/>
        </w:rPr>
        <w:t xml:space="preserve">νίκης </w:t>
      </w:r>
      <w:r>
        <w:rPr>
          <w:rFonts w:eastAsia="Times New Roman" w:cs="Times New Roman"/>
          <w:szCs w:val="24"/>
        </w:rPr>
        <w:t>ν</w:t>
      </w:r>
      <w:r w:rsidRPr="00862F77">
        <w:rPr>
          <w:rFonts w:eastAsia="Times New Roman" w:cs="Times New Roman"/>
          <w:szCs w:val="24"/>
        </w:rPr>
        <w:t>α σας θυμίσω λίγο τι προέβλεπε</w:t>
      </w:r>
      <w:r>
        <w:rPr>
          <w:rFonts w:eastAsia="Times New Roman" w:cs="Times New Roman"/>
          <w:szCs w:val="24"/>
        </w:rPr>
        <w:t>; Τότε</w:t>
      </w:r>
      <w:r w:rsidRPr="00862F77">
        <w:rPr>
          <w:rFonts w:eastAsia="Times New Roman" w:cs="Times New Roman"/>
          <w:szCs w:val="24"/>
        </w:rPr>
        <w:t xml:space="preserve"> λέγατε </w:t>
      </w:r>
      <w:r>
        <w:rPr>
          <w:rFonts w:eastAsia="Times New Roman" w:cs="Times New Roman"/>
          <w:szCs w:val="24"/>
        </w:rPr>
        <w:t xml:space="preserve">«αποκατάσταση </w:t>
      </w:r>
      <w:r w:rsidRPr="00862F77">
        <w:rPr>
          <w:rFonts w:eastAsia="Times New Roman" w:cs="Times New Roman"/>
          <w:szCs w:val="24"/>
        </w:rPr>
        <w:t>της ρευστότητας</w:t>
      </w:r>
      <w:r>
        <w:rPr>
          <w:rFonts w:eastAsia="Times New Roman" w:cs="Times New Roman"/>
          <w:szCs w:val="24"/>
        </w:rPr>
        <w:t>»,</w:t>
      </w:r>
      <w:r w:rsidRPr="00862F77">
        <w:rPr>
          <w:rFonts w:eastAsia="Times New Roman" w:cs="Times New Roman"/>
          <w:szCs w:val="24"/>
        </w:rPr>
        <w:t xml:space="preserve"> </w:t>
      </w:r>
      <w:r>
        <w:rPr>
          <w:rFonts w:eastAsia="Times New Roman" w:cs="Times New Roman"/>
          <w:szCs w:val="24"/>
        </w:rPr>
        <w:t>«</w:t>
      </w:r>
      <w:r w:rsidRPr="00862F77">
        <w:rPr>
          <w:rFonts w:eastAsia="Times New Roman" w:cs="Times New Roman"/>
          <w:szCs w:val="24"/>
        </w:rPr>
        <w:t xml:space="preserve">άρση των </w:t>
      </w:r>
      <w:proofErr w:type="spellStart"/>
      <w:r w:rsidRPr="00862F77">
        <w:rPr>
          <w:rFonts w:eastAsia="Times New Roman" w:cs="Times New Roman"/>
          <w:szCs w:val="24"/>
        </w:rPr>
        <w:t>capital</w:t>
      </w:r>
      <w:proofErr w:type="spellEnd"/>
      <w:r w:rsidRPr="00862F77">
        <w:rPr>
          <w:rFonts w:eastAsia="Times New Roman" w:cs="Times New Roman"/>
          <w:szCs w:val="24"/>
        </w:rPr>
        <w:t xml:space="preserve"> </w:t>
      </w:r>
      <w:proofErr w:type="spellStart"/>
      <w:r w:rsidRPr="00862F77">
        <w:rPr>
          <w:rFonts w:eastAsia="Times New Roman" w:cs="Times New Roman"/>
          <w:szCs w:val="24"/>
        </w:rPr>
        <w:t>controls</w:t>
      </w:r>
      <w:proofErr w:type="spellEnd"/>
      <w:r>
        <w:rPr>
          <w:rFonts w:eastAsia="Times New Roman" w:cs="Times New Roman"/>
          <w:szCs w:val="24"/>
        </w:rPr>
        <w:t>»</w:t>
      </w:r>
      <w:r w:rsidRPr="00862F77">
        <w:rPr>
          <w:rFonts w:eastAsia="Times New Roman" w:cs="Times New Roman"/>
          <w:szCs w:val="24"/>
        </w:rPr>
        <w:t xml:space="preserve"> και </w:t>
      </w:r>
      <w:r>
        <w:rPr>
          <w:rFonts w:eastAsia="Times New Roman" w:cs="Times New Roman"/>
          <w:szCs w:val="24"/>
        </w:rPr>
        <w:t>«</w:t>
      </w:r>
      <w:r w:rsidRPr="00862F77">
        <w:rPr>
          <w:rFonts w:eastAsia="Times New Roman" w:cs="Times New Roman"/>
          <w:szCs w:val="24"/>
        </w:rPr>
        <w:t>φορολογική ελάφρυνση των μικρομεσαίων επιχειρήσεων</w:t>
      </w:r>
      <w:r>
        <w:rPr>
          <w:rFonts w:eastAsia="Times New Roman" w:cs="Times New Roman"/>
          <w:szCs w:val="24"/>
        </w:rPr>
        <w:t>».</w:t>
      </w:r>
      <w:r w:rsidRPr="00862F77">
        <w:rPr>
          <w:rFonts w:eastAsia="Times New Roman" w:cs="Times New Roman"/>
          <w:szCs w:val="24"/>
        </w:rPr>
        <w:t xml:space="preserve"> </w:t>
      </w:r>
      <w:r>
        <w:rPr>
          <w:rFonts w:eastAsia="Times New Roman" w:cs="Times New Roman"/>
          <w:szCs w:val="24"/>
        </w:rPr>
        <w:t xml:space="preserve">Τρία χρόνια τώρα τα </w:t>
      </w:r>
      <w:r>
        <w:rPr>
          <w:rFonts w:eastAsia="Times New Roman" w:cs="Times New Roman"/>
          <w:szCs w:val="24"/>
          <w:lang w:val="en-US"/>
        </w:rPr>
        <w:t>capital</w:t>
      </w:r>
      <w:r w:rsidRPr="00693A9F">
        <w:rPr>
          <w:rFonts w:eastAsia="Times New Roman" w:cs="Times New Roman"/>
          <w:szCs w:val="24"/>
        </w:rPr>
        <w:t xml:space="preserve"> </w:t>
      </w:r>
      <w:r>
        <w:rPr>
          <w:rFonts w:eastAsia="Times New Roman" w:cs="Times New Roman"/>
          <w:szCs w:val="24"/>
          <w:lang w:val="en-US"/>
        </w:rPr>
        <w:t>controls</w:t>
      </w:r>
      <w:r w:rsidRPr="00693A9F">
        <w:rPr>
          <w:rFonts w:eastAsia="Times New Roman" w:cs="Times New Roman"/>
          <w:szCs w:val="24"/>
        </w:rPr>
        <w:t xml:space="preserve"> ζουν και βασιλε</w:t>
      </w:r>
      <w:r>
        <w:rPr>
          <w:rFonts w:eastAsia="Times New Roman" w:cs="Times New Roman"/>
          <w:szCs w:val="24"/>
        </w:rPr>
        <w:t xml:space="preserve">ύουν! Οι ελεύθεροι επαγγελματίες και </w:t>
      </w:r>
      <w:r w:rsidRPr="00862F77">
        <w:rPr>
          <w:rFonts w:eastAsia="Times New Roman" w:cs="Times New Roman"/>
          <w:szCs w:val="24"/>
        </w:rPr>
        <w:t xml:space="preserve">οι μικρομεσαίοι επιχειρηματίες </w:t>
      </w:r>
      <w:r>
        <w:rPr>
          <w:rFonts w:eastAsia="Times New Roman" w:cs="Times New Roman"/>
          <w:szCs w:val="24"/>
        </w:rPr>
        <w:t xml:space="preserve">ψάχνουν να βρουν πώς </w:t>
      </w:r>
      <w:r w:rsidRPr="00862F77">
        <w:rPr>
          <w:rFonts w:eastAsia="Times New Roman" w:cs="Times New Roman"/>
          <w:szCs w:val="24"/>
        </w:rPr>
        <w:t>θα πληρώσουν τους φόρους κα</w:t>
      </w:r>
      <w:r>
        <w:rPr>
          <w:rFonts w:eastAsia="Times New Roman" w:cs="Times New Roman"/>
          <w:szCs w:val="24"/>
        </w:rPr>
        <w:t>ι τις εισφορές που εσείς επιβάλα</w:t>
      </w:r>
      <w:r w:rsidRPr="00862F77">
        <w:rPr>
          <w:rFonts w:eastAsia="Times New Roman" w:cs="Times New Roman"/>
          <w:szCs w:val="24"/>
        </w:rPr>
        <w:t>τ</w:t>
      </w:r>
      <w:r>
        <w:rPr>
          <w:rFonts w:eastAsia="Times New Roman" w:cs="Times New Roman"/>
          <w:szCs w:val="24"/>
        </w:rPr>
        <w:t xml:space="preserve">ε. </w:t>
      </w:r>
    </w:p>
    <w:p w14:paraId="0BCB5B79" w14:textId="77777777" w:rsidR="00623898" w:rsidRDefault="00B35A1F">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αυτό. Τον Σεπτέμβριο του </w:t>
      </w:r>
      <w:r w:rsidRPr="00862F77">
        <w:rPr>
          <w:rFonts w:eastAsia="Times New Roman" w:cs="Times New Roman"/>
          <w:szCs w:val="24"/>
        </w:rPr>
        <w:t xml:space="preserve">2015 </w:t>
      </w:r>
      <w:r>
        <w:rPr>
          <w:rFonts w:eastAsia="Times New Roman" w:cs="Times New Roman"/>
          <w:szCs w:val="24"/>
        </w:rPr>
        <w:t>δ</w:t>
      </w:r>
      <w:r w:rsidRPr="00862F77">
        <w:rPr>
          <w:rFonts w:eastAsia="Times New Roman" w:cs="Times New Roman"/>
          <w:szCs w:val="24"/>
        </w:rPr>
        <w:t xml:space="preserve">εν είχατε πει κουβέντα για το </w:t>
      </w:r>
      <w:proofErr w:type="spellStart"/>
      <w:r>
        <w:rPr>
          <w:rFonts w:eastAsia="Times New Roman" w:cs="Times New Roman"/>
          <w:szCs w:val="24"/>
        </w:rPr>
        <w:t>υ</w:t>
      </w:r>
      <w:r w:rsidRPr="00862F77">
        <w:rPr>
          <w:rFonts w:eastAsia="Times New Roman" w:cs="Times New Roman"/>
          <w:szCs w:val="24"/>
        </w:rPr>
        <w:t>περταμείο</w:t>
      </w:r>
      <w:proofErr w:type="spellEnd"/>
      <w:r w:rsidRPr="00862F77">
        <w:rPr>
          <w:rFonts w:eastAsia="Times New Roman" w:cs="Times New Roman"/>
          <w:szCs w:val="24"/>
        </w:rPr>
        <w:t xml:space="preserve"> και για την </w:t>
      </w:r>
      <w:r w:rsidRPr="00862F77">
        <w:rPr>
          <w:rFonts w:eastAsia="Times New Roman" w:cs="Times New Roman"/>
          <w:szCs w:val="24"/>
        </w:rPr>
        <w:t xml:space="preserve">παραχώρηση της δημόσιας περιουσίας για </w:t>
      </w:r>
      <w:r>
        <w:rPr>
          <w:rFonts w:eastAsia="Times New Roman" w:cs="Times New Roman"/>
          <w:szCs w:val="24"/>
        </w:rPr>
        <w:t xml:space="preserve">ενενήντα εννιά χρόνια. </w:t>
      </w:r>
    </w:p>
    <w:p w14:paraId="0BCB5B7A" w14:textId="77777777" w:rsidR="00623898" w:rsidRDefault="00B35A1F">
      <w:pPr>
        <w:spacing w:line="600" w:lineRule="auto"/>
        <w:ind w:firstLine="720"/>
        <w:jc w:val="both"/>
        <w:rPr>
          <w:rFonts w:eastAsia="Times New Roman" w:cs="Times New Roman"/>
          <w:szCs w:val="24"/>
        </w:rPr>
      </w:pPr>
      <w:r w:rsidRPr="00747D81">
        <w:rPr>
          <w:rFonts w:eastAsia="Times New Roman" w:cs="Times New Roman"/>
          <w:b/>
          <w:szCs w:val="24"/>
        </w:rPr>
        <w:t xml:space="preserve">ΑΛΕΞΗΣ ΤΣΙΠΡΑΣ (Πρόεδρος της Κυβέρνησης): </w:t>
      </w:r>
      <w:r>
        <w:rPr>
          <w:rFonts w:eastAsia="Times New Roman" w:cs="Times New Roman"/>
          <w:szCs w:val="24"/>
        </w:rPr>
        <w:t>Το βασικό θέμα της διαπραγμάτευσης τότε…</w:t>
      </w:r>
    </w:p>
    <w:p w14:paraId="0BCB5B7B" w14:textId="77777777" w:rsidR="00623898" w:rsidRDefault="00B35A1F">
      <w:pPr>
        <w:spacing w:line="600" w:lineRule="auto"/>
        <w:ind w:firstLine="720"/>
        <w:jc w:val="both"/>
        <w:rPr>
          <w:rFonts w:eastAsia="Times New Roman" w:cs="Times New Roman"/>
          <w:szCs w:val="24"/>
        </w:rPr>
      </w:pPr>
      <w:r w:rsidRPr="00A31E99">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 είχατε πει ότι θα δεσμεύσετε την περιουσία μέχρι το 21</w:t>
      </w:r>
      <w:r>
        <w:rPr>
          <w:rFonts w:eastAsia="Times New Roman" w:cs="Times New Roman"/>
          <w:szCs w:val="24"/>
        </w:rPr>
        <w:t xml:space="preserve">15; Τα είχατε πει αυτά; Δεν ντρέπεστε λίγο; Και μιλάτε εδώ πέρα για ψέματα; </w:t>
      </w:r>
    </w:p>
    <w:p w14:paraId="0BCB5B7C" w14:textId="77777777" w:rsidR="00623898" w:rsidRDefault="00B35A1F">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BCB5B7D"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Μην κουνάτε πολύ τα χέρια σας, κύριε </w:t>
      </w:r>
      <w:proofErr w:type="spellStart"/>
      <w:r>
        <w:rPr>
          <w:rFonts w:eastAsia="Times New Roman"/>
          <w:szCs w:val="24"/>
        </w:rPr>
        <w:t>Καμμένε</w:t>
      </w:r>
      <w:proofErr w:type="spellEnd"/>
      <w:r>
        <w:rPr>
          <w:rFonts w:eastAsia="Times New Roman"/>
          <w:szCs w:val="24"/>
        </w:rPr>
        <w:t>, θα έρθω και σε σας σε λίγο.</w:t>
      </w:r>
    </w:p>
    <w:p w14:paraId="0BCB5B7E"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83B21">
        <w:rPr>
          <w:rFonts w:eastAsia="Times New Roman"/>
          <w:b/>
          <w:szCs w:val="24"/>
        </w:rPr>
        <w:lastRenderedPageBreak/>
        <w:t xml:space="preserve">ΠΑΝΟΣ ΚΑΜΜΕΝΟΣ (Υπουργός Εθνικής Άμυνας </w:t>
      </w:r>
      <w:r w:rsidRPr="00A85FCE">
        <w:rPr>
          <w:rFonts w:eastAsia="Times New Roman"/>
          <w:b/>
          <w:szCs w:val="24"/>
        </w:rPr>
        <w:t>-</w:t>
      </w:r>
      <w:r>
        <w:rPr>
          <w:rFonts w:eastAsia="Times New Roman"/>
          <w:b/>
          <w:szCs w:val="24"/>
        </w:rPr>
        <w:t xml:space="preserve"> Πρόεδρος των Ανεξα</w:t>
      </w:r>
      <w:r w:rsidRPr="00F83B21">
        <w:rPr>
          <w:rFonts w:eastAsia="Times New Roman"/>
          <w:b/>
          <w:szCs w:val="24"/>
        </w:rPr>
        <w:t>ρτ</w:t>
      </w:r>
      <w:r>
        <w:rPr>
          <w:rFonts w:eastAsia="Times New Roman"/>
          <w:b/>
          <w:szCs w:val="24"/>
        </w:rPr>
        <w:t>ή</w:t>
      </w:r>
      <w:r w:rsidRPr="00F83B21">
        <w:rPr>
          <w:rFonts w:eastAsia="Times New Roman"/>
          <w:b/>
          <w:szCs w:val="24"/>
        </w:rPr>
        <w:t>των Ελλήνων):</w:t>
      </w:r>
      <w:r>
        <w:rPr>
          <w:rFonts w:eastAsia="Times New Roman"/>
          <w:b/>
          <w:szCs w:val="24"/>
        </w:rPr>
        <w:t xml:space="preserve"> </w:t>
      </w:r>
      <w:r>
        <w:rPr>
          <w:rFonts w:eastAsia="Times New Roman"/>
          <w:szCs w:val="24"/>
        </w:rPr>
        <w:t>…(δεν ακούστηκε)</w:t>
      </w:r>
    </w:p>
    <w:p w14:paraId="0BCB5B7F"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83B21">
        <w:rPr>
          <w:rFonts w:eastAsia="Times New Roman"/>
          <w:b/>
          <w:szCs w:val="24"/>
        </w:rPr>
        <w:t>ΚΥΡΙΑΚΟΣ ΜΗΤΣΟΤΑΚΗΣ (Πρόεδρος της Νέας Δημοκρατίας):</w:t>
      </w:r>
      <w:r>
        <w:rPr>
          <w:rFonts w:eastAsia="Times New Roman"/>
          <w:szCs w:val="24"/>
        </w:rPr>
        <w:t xml:space="preserve"> Περιμένετε. Λίγη υπομονή.</w:t>
      </w:r>
    </w:p>
    <w:p w14:paraId="0BCB5B80"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83B21">
        <w:rPr>
          <w:rFonts w:eastAsia="Times New Roman"/>
          <w:b/>
          <w:szCs w:val="24"/>
        </w:rPr>
        <w:t xml:space="preserve">ΠΡΟΕΔΡΟΣ (Νικόλαος </w:t>
      </w:r>
      <w:proofErr w:type="spellStart"/>
      <w:r w:rsidRPr="00F83B21">
        <w:rPr>
          <w:rFonts w:eastAsia="Times New Roman"/>
          <w:b/>
          <w:szCs w:val="24"/>
        </w:rPr>
        <w:t>Βούτσης</w:t>
      </w:r>
      <w:proofErr w:type="spellEnd"/>
      <w:r w:rsidRPr="00F83B21">
        <w:rPr>
          <w:rFonts w:eastAsia="Times New Roman"/>
          <w:b/>
          <w:szCs w:val="24"/>
        </w:rPr>
        <w:t>):</w:t>
      </w:r>
      <w:r>
        <w:rPr>
          <w:rFonts w:eastAsia="Times New Roman"/>
          <w:szCs w:val="24"/>
        </w:rPr>
        <w:t xml:space="preserve"> Κάντε ησυχία,</w:t>
      </w:r>
      <w:r w:rsidRPr="00F83B21">
        <w:rPr>
          <w:rFonts w:eastAsia="Times New Roman"/>
          <w:szCs w:val="24"/>
        </w:rPr>
        <w:t xml:space="preserve"> </w:t>
      </w:r>
      <w:r>
        <w:rPr>
          <w:rFonts w:eastAsia="Times New Roman"/>
          <w:szCs w:val="24"/>
        </w:rPr>
        <w:t>παρακαλώ, όλοι.</w:t>
      </w:r>
    </w:p>
    <w:p w14:paraId="0BCB5B81"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Αναρωτιέμαι, αλήθεια, κύριε Τσίπρα, γιατί δεν πήρατε τον κ. Καμμένο δίπλα σας σήμερα και τον αφήσατε να κάθεται στα άλλα έδρανα; Σας ενοχλεί λίγο το «κάδρο»; Η αντιδιαστολή σάς προβληματίζει; </w:t>
      </w:r>
    </w:p>
    <w:p w14:paraId="0BCB5B82" w14:textId="77777777" w:rsidR="00623898" w:rsidRDefault="00B35A1F">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14:paraId="0BCB5B83"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Τότε δεν είχατε</w:t>
      </w:r>
      <w:r>
        <w:rPr>
          <w:rFonts w:eastAsia="Times New Roman"/>
          <w:szCs w:val="24"/>
        </w:rPr>
        <w:t xml:space="preserve"> πει κουβέντα για τα πλεονάσματα 3,5% μέχρι το 2022 και 2,2% μέχρι το 2060. Δεν είχατε πει λέξη για τη νέα μείωση των συντάξεων και του αφορολόγητου που θα ψήφιζε η Κυβέρνησή σας. Αντιθέτως, οι Υπουργοί σας, ο κ. </w:t>
      </w:r>
      <w:proofErr w:type="spellStart"/>
      <w:r>
        <w:rPr>
          <w:rFonts w:eastAsia="Times New Roman"/>
          <w:szCs w:val="24"/>
        </w:rPr>
        <w:t>Τσακαλώτος</w:t>
      </w:r>
      <w:proofErr w:type="spellEnd"/>
      <w:r>
        <w:rPr>
          <w:rFonts w:eastAsia="Times New Roman"/>
          <w:szCs w:val="24"/>
        </w:rPr>
        <w:t xml:space="preserve"> πρώτος, προανήγγειλαν παραιτήσει</w:t>
      </w:r>
      <w:r>
        <w:rPr>
          <w:rFonts w:eastAsia="Times New Roman"/>
          <w:szCs w:val="24"/>
        </w:rPr>
        <w:t xml:space="preserve">ς αν μειωθεί το αφορολόγητο. </w:t>
      </w:r>
    </w:p>
    <w:p w14:paraId="0BCB5B84"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Στη θεσούλα σας κάθεστε μια χαρά, κύριε </w:t>
      </w:r>
      <w:proofErr w:type="spellStart"/>
      <w:r>
        <w:rPr>
          <w:rFonts w:eastAsia="Times New Roman"/>
          <w:szCs w:val="24"/>
        </w:rPr>
        <w:t>Τσακαλώτε</w:t>
      </w:r>
      <w:proofErr w:type="spellEnd"/>
      <w:r>
        <w:rPr>
          <w:rFonts w:eastAsia="Times New Roman"/>
          <w:szCs w:val="24"/>
        </w:rPr>
        <w:t xml:space="preserve"> και κάνετε και γκριμάτσες. Ντροπή σας, κύριε </w:t>
      </w:r>
      <w:proofErr w:type="spellStart"/>
      <w:r>
        <w:rPr>
          <w:rFonts w:eastAsia="Times New Roman"/>
          <w:szCs w:val="24"/>
        </w:rPr>
        <w:t>Τσακαλώτε</w:t>
      </w:r>
      <w:proofErr w:type="spellEnd"/>
      <w:r>
        <w:rPr>
          <w:rFonts w:eastAsia="Times New Roman"/>
          <w:szCs w:val="24"/>
        </w:rPr>
        <w:t>, λίγη ευθιξία. Το βρετανικό σας φλέγμα θα έπρεπε…</w:t>
      </w:r>
    </w:p>
    <w:p w14:paraId="0BCB5B85"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83B21">
        <w:rPr>
          <w:rFonts w:eastAsia="Times New Roman"/>
          <w:b/>
          <w:szCs w:val="24"/>
        </w:rPr>
        <w:lastRenderedPageBreak/>
        <w:t>ΕΥΚΛΕΙΔΗΣ ΤΣΑΚΑΛΩΤΟΣ (Υπουργός Οικονομικών):</w:t>
      </w:r>
      <w:r>
        <w:rPr>
          <w:rFonts w:eastAsia="Times New Roman"/>
          <w:b/>
          <w:szCs w:val="24"/>
        </w:rPr>
        <w:t xml:space="preserve"> </w:t>
      </w:r>
      <w:r>
        <w:rPr>
          <w:rFonts w:eastAsia="Times New Roman"/>
          <w:szCs w:val="24"/>
        </w:rPr>
        <w:t>…(δεν ακούστηκε)</w:t>
      </w:r>
    </w:p>
    <w:p w14:paraId="0BCB5B86"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ΚΥΡΙΑΚΟΣ </w:t>
      </w:r>
      <w:r>
        <w:rPr>
          <w:rFonts w:eastAsia="Times New Roman"/>
          <w:b/>
          <w:szCs w:val="24"/>
        </w:rPr>
        <w:t xml:space="preserve">ΜΗΤΣΟΤΑΚΗΣ (Πρόεδρος της Νέας Δημοκρατίας): </w:t>
      </w:r>
      <w:r w:rsidRPr="00F83B21">
        <w:rPr>
          <w:rFonts w:eastAsia="Times New Roman"/>
          <w:szCs w:val="24"/>
        </w:rPr>
        <w:t xml:space="preserve">Μην εκνευρίζεστε. Σας έχω </w:t>
      </w:r>
      <w:r>
        <w:rPr>
          <w:rFonts w:eastAsia="Times New Roman"/>
          <w:szCs w:val="24"/>
        </w:rPr>
        <w:t>για πιο ψύχραιμο.</w:t>
      </w:r>
    </w:p>
    <w:p w14:paraId="0BCB5B87"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μην κάνετε δημιουργική αντιπαράθεση. Ήσυχα.</w:t>
      </w:r>
    </w:p>
    <w:p w14:paraId="0BCB5B88"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Εσείς τα είπατε, κύριε </w:t>
      </w:r>
      <w:proofErr w:type="spellStart"/>
      <w:r>
        <w:rPr>
          <w:rFonts w:eastAsia="Times New Roman"/>
          <w:szCs w:val="24"/>
        </w:rPr>
        <w:t>Τσακαλώτε</w:t>
      </w:r>
      <w:proofErr w:type="spellEnd"/>
      <w:r>
        <w:rPr>
          <w:rFonts w:eastAsia="Times New Roman"/>
          <w:szCs w:val="24"/>
        </w:rPr>
        <w:t xml:space="preserve">, δεν τα είπα εγώ. Όπως δεν μας είχατε πει ούτε λέξη για τον ΦΠΑ των νησιών. Και γι’ αυτόν σκίζατε τα ιμάτιά σας. Απειλούσατε ότι θα παραιτηθείτε. Τον αυξήσατε σε όλα τα νησιά της χώρας και πανηγυρίζετε τώρα γιατί εξαιρέθηκαν πέντε </w:t>
      </w:r>
      <w:r>
        <w:rPr>
          <w:rFonts w:eastAsia="Times New Roman"/>
          <w:szCs w:val="24"/>
        </w:rPr>
        <w:t>νησιά</w:t>
      </w:r>
      <w:r>
        <w:rPr>
          <w:rFonts w:eastAsia="Times New Roman"/>
          <w:szCs w:val="24"/>
        </w:rPr>
        <w:t xml:space="preserve"> για έξι μήνες.</w:t>
      </w:r>
    </w:p>
    <w:p w14:paraId="0BCB5B89"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Ψέμ</w:t>
      </w:r>
      <w:r>
        <w:rPr>
          <w:rFonts w:eastAsia="Times New Roman"/>
          <w:szCs w:val="24"/>
        </w:rPr>
        <w:t xml:space="preserve">ατα, λοιπόν, κύριε Τσίπρα, λέγατε τον Ιανουάριο του 2015, ψέματα λέγατε τον Σεπτέμβριο του 2015, ψέματα λέτε και τώρα. Και αυτά τα χαρακτηριστικά που σας συνοδεύουν, είναι μέσα στο </w:t>
      </w:r>
      <w:r>
        <w:rPr>
          <w:rFonts w:eastAsia="Times New Roman"/>
          <w:szCs w:val="24"/>
          <w:lang w:val="en-US"/>
        </w:rPr>
        <w:t>DNA</w:t>
      </w:r>
      <w:r w:rsidRPr="00A6393A">
        <w:rPr>
          <w:rFonts w:eastAsia="Times New Roman"/>
          <w:szCs w:val="24"/>
        </w:rPr>
        <w:t xml:space="preserve"> </w:t>
      </w:r>
      <w:r>
        <w:rPr>
          <w:rFonts w:eastAsia="Times New Roman"/>
          <w:szCs w:val="24"/>
        </w:rPr>
        <w:t>σας φαίνεται, του διχασμού και της εξαπάτησης, συνεχίζετε να τα διατηρε</w:t>
      </w:r>
      <w:r>
        <w:rPr>
          <w:rFonts w:eastAsia="Times New Roman"/>
          <w:szCs w:val="24"/>
        </w:rPr>
        <w:t xml:space="preserve">ίτε όλα αυτά τα χρόνια. </w:t>
      </w:r>
    </w:p>
    <w:p w14:paraId="0BCB5B8A"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πράγματα, όμως, κύριε Τσίπρα, δυστυχώς για σας, άλλαξαν και σήμερα έχετε απέναντί σας μια κοινωνία την οποία δεν τολμάτε να την κοιτά</w:t>
      </w:r>
      <w:r>
        <w:rPr>
          <w:rFonts w:eastAsia="Times New Roman"/>
          <w:szCs w:val="24"/>
        </w:rPr>
        <w:lastRenderedPageBreak/>
        <w:t>ξετε στα μάτια, όπως έχετε απέναντί σας και τα γεγονότα, τα οποία είναι ξεροκέφαλα και αμείλικτ</w:t>
      </w:r>
      <w:r>
        <w:rPr>
          <w:rFonts w:eastAsia="Times New Roman"/>
          <w:szCs w:val="24"/>
        </w:rPr>
        <w:t>α, τα γεγονότα τα οποία εσείς προκαλέσατε και τα βιώνουν οι πολίτες. Και η χώρα σε μια τόσο δύσκολη περίοδο έχει στο τιμόνι της μια Κυβέρνηση - οπερέτα, έναν θίασο, που άλλα λέει το πρωί, άλλα το μεσημέρι και άλλα το βράδυ. Άλλα λέει ο Πρωθυπουργός, άλλα λ</w:t>
      </w:r>
      <w:r>
        <w:rPr>
          <w:rFonts w:eastAsia="Times New Roman"/>
          <w:szCs w:val="24"/>
        </w:rPr>
        <w:t xml:space="preserve">έει ο Υπουργός Εξωτερικών, άλλα λέει ο Υπουργός Αμύνης και άλλα λέει ο Υπουργός Οικονομικών. </w:t>
      </w:r>
    </w:p>
    <w:p w14:paraId="0BCB5B8B"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δε ταλαίπωρος Κυβερνητικός Εκπρόσωπ</w:t>
      </w:r>
      <w:r>
        <w:rPr>
          <w:rFonts w:eastAsia="Times New Roman"/>
          <w:szCs w:val="24"/>
        </w:rPr>
        <w:t>ό</w:t>
      </w:r>
      <w:r>
        <w:rPr>
          <w:rFonts w:eastAsia="Times New Roman"/>
          <w:szCs w:val="24"/>
        </w:rPr>
        <w:t xml:space="preserve">ς </w:t>
      </w:r>
      <w:r>
        <w:rPr>
          <w:rFonts w:eastAsia="Times New Roman"/>
          <w:szCs w:val="24"/>
        </w:rPr>
        <w:t>σας</w:t>
      </w:r>
      <w:r>
        <w:rPr>
          <w:rFonts w:eastAsia="Times New Roman"/>
          <w:szCs w:val="24"/>
        </w:rPr>
        <w:t xml:space="preserve"> έχει γίνει Κυβερνητικός </w:t>
      </w:r>
      <w:r>
        <w:rPr>
          <w:rFonts w:eastAsia="Times New Roman"/>
          <w:szCs w:val="24"/>
        </w:rPr>
        <w:t>διπρόσωπος</w:t>
      </w:r>
      <w:r>
        <w:rPr>
          <w:rFonts w:eastAsia="Times New Roman"/>
          <w:szCs w:val="24"/>
        </w:rPr>
        <w:t xml:space="preserve">. Άλλα λέει το πρωί, τα αντίθετά τους το βράδυ, προσπαθώντας να </w:t>
      </w:r>
      <w:proofErr w:type="spellStart"/>
      <w:r>
        <w:rPr>
          <w:rFonts w:eastAsia="Times New Roman"/>
          <w:szCs w:val="24"/>
        </w:rPr>
        <w:t>συγκεράσει</w:t>
      </w:r>
      <w:proofErr w:type="spellEnd"/>
      <w:r>
        <w:rPr>
          <w:rFonts w:eastAsia="Times New Roman"/>
          <w:szCs w:val="24"/>
        </w:rPr>
        <w:t xml:space="preserve"> τις αντιφ</w:t>
      </w:r>
      <w:r>
        <w:rPr>
          <w:rFonts w:eastAsia="Times New Roman"/>
          <w:szCs w:val="24"/>
        </w:rPr>
        <w:t>άσεις σας. Και φτάσατε στο σημείο να χειριστείτε με πρωτοφανή ανικανότητα και τυχοδιωκτισμό ακόμα και τα εθνικά μας θέματα.</w:t>
      </w:r>
    </w:p>
    <w:p w14:paraId="0BCB5B8C"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κ. Καμμένος τη μία μέρα επέτρεψε στον κ. Τσίπρα και στον κ. Κοτζιά να πάνε να υπογράψουν τη Συμφωνία των Πρεσπών, την επόμενη μας </w:t>
      </w:r>
      <w:r>
        <w:rPr>
          <w:rFonts w:eastAsia="Times New Roman"/>
          <w:szCs w:val="24"/>
        </w:rPr>
        <w:t xml:space="preserve">λέει ότι θα ρίξει την Κυβέρνηση. Τη μία μέρα μας λέει -προσέξτε- ότι η συμφωνία είναι κακή αν έρθει να ψηφιστεί με 151 Βουλευτές, αλλά ότι είναι καλή και μπορούμε να τη δεχθούμε αν έρθει με 180. </w:t>
      </w:r>
    </w:p>
    <w:p w14:paraId="0BCB5B8D"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Ένας φυσιολογικός Πρωθυπουργός θα σας είχε απολύσει, κύριε </w:t>
      </w:r>
      <w:proofErr w:type="spellStart"/>
      <w:r>
        <w:rPr>
          <w:rFonts w:eastAsia="Times New Roman"/>
          <w:szCs w:val="24"/>
        </w:rPr>
        <w:t>Κ</w:t>
      </w:r>
      <w:r>
        <w:rPr>
          <w:rFonts w:eastAsia="Times New Roman"/>
          <w:szCs w:val="24"/>
        </w:rPr>
        <w:t>αμμένε</w:t>
      </w:r>
      <w:proofErr w:type="spellEnd"/>
      <w:r>
        <w:rPr>
          <w:rFonts w:eastAsia="Times New Roman"/>
          <w:szCs w:val="24"/>
        </w:rPr>
        <w:t>, την πρώτη στιγμή όταν θα άκουγε να λέτε αυτές τις σαχλαμάρες, όταν διαφωνεί ο Υπουργός Εθνικής Άμυνας με τον Πρωθυπουργό σε ένα τόσο κρίσιμο εθνικό θέμα. Αλήθεια, πώς ακριβώς θα πάτε στο ΝΑΤΟ; Θα πάτε την ίδια μέρα; Θα πάτε διαφορετικές; Θα κάτσετε</w:t>
      </w:r>
      <w:r>
        <w:rPr>
          <w:rFonts w:eastAsia="Times New Roman"/>
          <w:szCs w:val="24"/>
        </w:rPr>
        <w:t xml:space="preserve"> παρέα, κύριε Τσίπρα; Εκεί στο ΝΑΤΟ μαζί θα καθίσετε με τον κ. Καμμένο, ο οποίος ισχυρίζεται σήμερα ότι δεν του αρέσει η Συμφωνία, την οποία εσείς έχετε υπογράψει; </w:t>
      </w:r>
    </w:p>
    <w:p w14:paraId="0BCB5B8E"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Τσίπρα, εκτός από αναξιόπιστος, είστε και ένας Πρωθυπουργός αδύναμος, υπό προθεσμία. </w:t>
      </w:r>
      <w:r>
        <w:rPr>
          <w:rFonts w:eastAsia="Times New Roman"/>
          <w:szCs w:val="24"/>
        </w:rPr>
        <w:t xml:space="preserve">Κυβερνάτε μέχρι, ενδεχομένως, να συναποφασίσετε από κοινού με τον κ. Καμμένο να δώσετε ένα τέλος σε αυτήν την παθιασμένη σχέση. Ενδεχομένως να ψάξετε να βρείτε άλλους πρόθυμους την επόμενη μέρα. Το βλέπω λίγο δύσκολο </w:t>
      </w:r>
      <w:r>
        <w:rPr>
          <w:rFonts w:eastAsia="Times New Roman"/>
          <w:szCs w:val="24"/>
        </w:rPr>
        <w:t xml:space="preserve">σ’ </w:t>
      </w:r>
      <w:r>
        <w:rPr>
          <w:rFonts w:eastAsia="Times New Roman"/>
          <w:szCs w:val="24"/>
        </w:rPr>
        <w:t>αυτήν τη Βουλή. Μέχρι τότε, όμως, κά</w:t>
      </w:r>
      <w:r>
        <w:rPr>
          <w:rFonts w:eastAsia="Times New Roman"/>
          <w:szCs w:val="24"/>
        </w:rPr>
        <w:t xml:space="preserve">νετε πολύ καλά αυτό το οποίο ξέρετε. Το κάνατε και σήμερα με προκλητικό και με χυδαίο τρόπο: Συκοφαντείτε, λασπολογείτε, διχάζετε. </w:t>
      </w:r>
    </w:p>
    <w:p w14:paraId="0BCB5B8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Σήμερα είχατε το θράσος σε αυτήν εδώ την Αίθουσα να χαρακτηρίσετε συλλήβδην όποιον διαφωνεί μαζί σας ως ακροδεξιό, εσείς που</w:t>
      </w:r>
      <w:r>
        <w:rPr>
          <w:rFonts w:eastAsia="Times New Roman" w:cs="Times New Roman"/>
          <w:szCs w:val="24"/>
        </w:rPr>
        <w:t xml:space="preserve"> αντιμετωπίσατε με πρωτοφανή αλαζονεία και αυταρχισμό τους πολίτες οι οποίοι διαδήλωσαν κόντρα στις δικές σας επιλογές.</w:t>
      </w:r>
    </w:p>
    <w:p w14:paraId="0BCB5B9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Και συνεχίζετε και σήμερα ακόμα τα ωμά ψέματα.</w:t>
      </w:r>
    </w:p>
    <w:p w14:paraId="0BCB5B9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Μας είπατε, κύριε Τσίπρα, ότι με τη συμφωνία των Πρεσπών δεν αναγνωρίσατε μακεδονική εθνό</w:t>
      </w:r>
      <w:r>
        <w:rPr>
          <w:rFonts w:eastAsia="Times New Roman" w:cs="Times New Roman"/>
          <w:szCs w:val="24"/>
        </w:rPr>
        <w:t xml:space="preserve">τητα και μακεδονική γλώσσα. Και από την ημέρα της </w:t>
      </w:r>
      <w:r>
        <w:rPr>
          <w:rFonts w:eastAsia="Times New Roman" w:cs="Times New Roman"/>
          <w:szCs w:val="24"/>
        </w:rPr>
        <w:t xml:space="preserve">συμφωνίας </w:t>
      </w:r>
      <w:r>
        <w:rPr>
          <w:rFonts w:eastAsia="Times New Roman" w:cs="Times New Roman"/>
          <w:szCs w:val="24"/>
        </w:rPr>
        <w:t>ο Πρωθυπουργός των Σκοπίων πανηγυρίζει πρωί, μεσημέρι και βράδυ ότι κατοχύρωσε την ταυτότητα και τη γλώσσα, ότι είναι Μακεδόνες και ότι αυτό το αναγνωρίζει όλος ο κόσμος και η Ελλάδα, φυσικά, είνα</w:t>
      </w:r>
      <w:r>
        <w:rPr>
          <w:rFonts w:eastAsia="Times New Roman" w:cs="Times New Roman"/>
          <w:szCs w:val="24"/>
        </w:rPr>
        <w:t>ι υποχρεωμένη να το αναγνωρίσει με τη συμφωνία την οποία υπογράψατε.</w:t>
      </w:r>
    </w:p>
    <w:p w14:paraId="0BCB5B92"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w:t>
      </w:r>
      <w:r w:rsidRPr="00502269">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14:paraId="0BCB5B9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Χθες μάθαμε ότι υπάρχει και μακεδονικός στρατός. Πείτε στον κ. Κοτζιά ότι είναι λίγο αργά για δάκρυα. Είχαμε προειδοποιήσει ότι η </w:t>
      </w:r>
      <w:r>
        <w:rPr>
          <w:rFonts w:eastAsia="Times New Roman" w:cs="Times New Roman"/>
          <w:szCs w:val="24"/>
        </w:rPr>
        <w:t>Συμφωνία αυτή παράγει τετελεσμένα από την υπογραφή της, γι’ αυτό καταθέσαμε και την πρόταση δυσπιστίας, για να τεθούν όλοι προ των ευθυνών τους.</w:t>
      </w:r>
    </w:p>
    <w:p w14:paraId="0BCB5B9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Δυστυχώς για τη χώρα, είχαμε δίκιο. Σας είπα ότι εσείς προσπαθείτε να διχάσετε τους Έλληνες για να ενώσετε κάπο</w:t>
      </w:r>
      <w:r>
        <w:rPr>
          <w:rFonts w:eastAsia="Times New Roman" w:cs="Times New Roman"/>
          <w:szCs w:val="24"/>
        </w:rPr>
        <w:t xml:space="preserve">ιους άλλους. Δεν τα καταφέρατε όμως. Πετύχατε απλώς να ενώσετε τη μεγάλη πλειοψηφία των Ελλήνων απέναντί σας. Αυτό καταφέρατε. </w:t>
      </w:r>
    </w:p>
    <w:p w14:paraId="0BCB5B95"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w:t>
      </w:r>
      <w:r w:rsidRPr="00502269">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14:paraId="0BCB5B9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όταν όχι μόνο εγώ αλλά και πολλοί άλλοι επισημαίνουμε με στοιχεία, με </w:t>
      </w:r>
      <w:r>
        <w:rPr>
          <w:rFonts w:eastAsia="Times New Roman" w:cs="Times New Roman"/>
          <w:szCs w:val="24"/>
        </w:rPr>
        <w:t>τεκμήρια, με αποδείξεις συγκεκριμένα λάθη</w:t>
      </w:r>
      <w:r>
        <w:rPr>
          <w:rFonts w:eastAsia="Times New Roman" w:cs="Times New Roman"/>
          <w:szCs w:val="24"/>
        </w:rPr>
        <w:t xml:space="preserve"> -</w:t>
      </w:r>
      <w:r>
        <w:rPr>
          <w:rFonts w:eastAsia="Times New Roman" w:cs="Times New Roman"/>
          <w:szCs w:val="24"/>
        </w:rPr>
        <w:t>κατά την εκτίμησή μας</w:t>
      </w:r>
      <w:r>
        <w:rPr>
          <w:rFonts w:eastAsia="Times New Roman" w:cs="Times New Roman"/>
          <w:szCs w:val="24"/>
        </w:rPr>
        <w:t>-</w:t>
      </w:r>
      <w:r>
        <w:rPr>
          <w:rFonts w:eastAsia="Times New Roman" w:cs="Times New Roman"/>
          <w:szCs w:val="24"/>
        </w:rPr>
        <w:t xml:space="preserve"> στη συμφωνία, συγκεκριμένες υποχωρήσεις τις οποίες εμείς θεωρούμε απαράδεκτες, η απάντησή σας είναι, τα είπατε και σήμερα πάλι: «είστε ακροδεξιοί». Ακροδεξιός εγώ, ακροδεξιά, φαντάζομαι, η κ</w:t>
      </w:r>
      <w:r>
        <w:rPr>
          <w:rFonts w:eastAsia="Times New Roman" w:cs="Times New Roman"/>
          <w:szCs w:val="24"/>
        </w:rPr>
        <w:t xml:space="preserve">. Γεννηματά, ο κ. Λεβέντης, ο κ. </w:t>
      </w:r>
      <w:proofErr w:type="spellStart"/>
      <w:r>
        <w:rPr>
          <w:rFonts w:eastAsia="Times New Roman" w:cs="Times New Roman"/>
          <w:szCs w:val="24"/>
        </w:rPr>
        <w:t>Κουτσούμπας</w:t>
      </w:r>
      <w:proofErr w:type="spellEnd"/>
      <w:r>
        <w:rPr>
          <w:rFonts w:eastAsia="Times New Roman" w:cs="Times New Roman"/>
          <w:szCs w:val="24"/>
        </w:rPr>
        <w:t>. Όλοι κάνουμε τις ίδιες επισημάνσεις, όπως κάνει και η μεγάλη πλειοψηφία του ελληνικού λαού αυτές τις επισημάνσεις.</w:t>
      </w:r>
    </w:p>
    <w:p w14:paraId="0BCB5B9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Κύριε Τσίπρα, κοιτάξτε να δείτε, όσες φορές και αν το επαναλάβετε ματαιοπονείτε και όση λάσπη κ</w:t>
      </w:r>
      <w:r>
        <w:rPr>
          <w:rFonts w:eastAsia="Times New Roman" w:cs="Times New Roman"/>
          <w:szCs w:val="24"/>
        </w:rPr>
        <w:t xml:space="preserve">αι αν πετάξετε δεν με ακουμπά και οι πολίτες ξέρουν πολύ καλά και ποιος είμαι και τι πιστεύω και ποια είναι αυτή η μεγάλη κεντροδεξιά παράταξη της Νέας Δημοκρατίας την οποία δεν έχετε κανένα δικαίωμα εσείς να ταυτίζετε με τον φασισμό. Εμείς αποκαταστήσαμε </w:t>
      </w:r>
      <w:r>
        <w:rPr>
          <w:rFonts w:eastAsia="Times New Roman" w:cs="Times New Roman"/>
          <w:szCs w:val="24"/>
        </w:rPr>
        <w:t xml:space="preserve">τη </w:t>
      </w:r>
      <w:r>
        <w:rPr>
          <w:rFonts w:eastAsia="Times New Roman" w:cs="Times New Roman"/>
          <w:szCs w:val="24"/>
        </w:rPr>
        <w:t>δημοκρατία</w:t>
      </w:r>
      <w:r>
        <w:rPr>
          <w:rFonts w:eastAsia="Times New Roman" w:cs="Times New Roman"/>
          <w:szCs w:val="24"/>
        </w:rPr>
        <w:t xml:space="preserve">, κύριε Τσίπρα, και έχουμε καταγράψει τη δικιά μας ιστορική υποθήκη στο να οικοδομήσουμε την καλύτερη </w:t>
      </w:r>
      <w:r>
        <w:rPr>
          <w:rFonts w:eastAsia="Times New Roman" w:cs="Times New Roman"/>
          <w:szCs w:val="24"/>
        </w:rPr>
        <w:t xml:space="preserve">δημοκρατία </w:t>
      </w:r>
      <w:r>
        <w:rPr>
          <w:rFonts w:eastAsia="Times New Roman" w:cs="Times New Roman"/>
          <w:szCs w:val="24"/>
        </w:rPr>
        <w:t>που γνώρισε αυτός ο τόπος μέχρι που να έρθετε εσείς και να τα διαλύσετε όλα.</w:t>
      </w:r>
    </w:p>
    <w:p w14:paraId="0BCB5B9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w:t>
      </w:r>
      <w:r>
        <w:rPr>
          <w:rFonts w:eastAsia="Times New Roman" w:cs="Times New Roman"/>
          <w:szCs w:val="24"/>
        </w:rPr>
        <w:t>α της Νέας Δημοκρατίας)</w:t>
      </w:r>
    </w:p>
    <w:p w14:paraId="0BCB5B9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Ξέρουν και κάτι άλλο, όμως, οι πολίτες, κύριε Τσίπρα: ο μεγάλος ευεργέτης της Ακροδεξιάς στην Ελλάδα είστε εσείς. Εσείς συνεργαστήκατε μαζί τους όταν ήσασταν στην </w:t>
      </w:r>
      <w:r>
        <w:rPr>
          <w:rFonts w:eastAsia="Times New Roman" w:cs="Times New Roman"/>
          <w:szCs w:val="24"/>
        </w:rPr>
        <w:t>αντιπολίτευση</w:t>
      </w:r>
      <w:r>
        <w:rPr>
          <w:rFonts w:eastAsia="Times New Roman" w:cs="Times New Roman"/>
          <w:szCs w:val="24"/>
        </w:rPr>
        <w:t>.</w:t>
      </w:r>
    </w:p>
    <w:p w14:paraId="0BCB5B9A"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B9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Εσείς φωνάζατε μαζί τους στις πλατείες για προδότες και κρεμάλες. Τι διαφορά έχει το </w:t>
      </w:r>
      <w:r>
        <w:rPr>
          <w:rFonts w:eastAsia="Times New Roman" w:cs="Times New Roman"/>
          <w:szCs w:val="24"/>
          <w:lang w:val="en-US"/>
        </w:rPr>
        <w:t>tweet</w:t>
      </w:r>
      <w:r>
        <w:rPr>
          <w:rFonts w:eastAsia="Times New Roman" w:cs="Times New Roman"/>
          <w:szCs w:val="24"/>
        </w:rPr>
        <w:t xml:space="preserve"> του κ. </w:t>
      </w:r>
      <w:proofErr w:type="spellStart"/>
      <w:r>
        <w:rPr>
          <w:rFonts w:eastAsia="Times New Roman" w:cs="Times New Roman"/>
          <w:szCs w:val="24"/>
        </w:rPr>
        <w:t>Πολάκη</w:t>
      </w:r>
      <w:proofErr w:type="spellEnd"/>
      <w:r>
        <w:rPr>
          <w:rFonts w:eastAsia="Times New Roman" w:cs="Times New Roman"/>
          <w:szCs w:val="24"/>
        </w:rPr>
        <w:t xml:space="preserve"> από αυτά που έλεγε η Χρυσή Αυγή; Τα ίδια πράγματα λέγατε τότε ακριβώς. Και φυσικά εσείς </w:t>
      </w:r>
      <w:r>
        <w:rPr>
          <w:rFonts w:eastAsia="Times New Roman" w:cs="Times New Roman"/>
          <w:szCs w:val="24"/>
        </w:rPr>
        <w:t xml:space="preserve">συγκυβερνάτε </w:t>
      </w:r>
      <w:r>
        <w:rPr>
          <w:rFonts w:eastAsia="Times New Roman" w:cs="Times New Roman"/>
          <w:szCs w:val="24"/>
        </w:rPr>
        <w:t xml:space="preserve">με την </w:t>
      </w:r>
      <w:r>
        <w:rPr>
          <w:rFonts w:eastAsia="Times New Roman" w:cs="Times New Roman"/>
          <w:szCs w:val="24"/>
        </w:rPr>
        <w:t xml:space="preserve">Ακροδεξιά </w:t>
      </w:r>
      <w:r>
        <w:rPr>
          <w:rFonts w:eastAsia="Times New Roman" w:cs="Times New Roman"/>
          <w:szCs w:val="24"/>
        </w:rPr>
        <w:t xml:space="preserve">του κ. Καμμένου εδώ και τριάμισι </w:t>
      </w:r>
      <w:r>
        <w:rPr>
          <w:rFonts w:eastAsia="Times New Roman" w:cs="Times New Roman"/>
          <w:szCs w:val="24"/>
        </w:rPr>
        <w:t xml:space="preserve">χρόνια. Ο συγκυβερνήτης σας, τον οποίον αποκαλούν </w:t>
      </w:r>
      <w:r>
        <w:rPr>
          <w:rFonts w:eastAsia="Times New Roman" w:cs="Times New Roman"/>
          <w:szCs w:val="24"/>
        </w:rPr>
        <w:t xml:space="preserve">Ακροδεξιό </w:t>
      </w:r>
      <w:r>
        <w:rPr>
          <w:rFonts w:eastAsia="Times New Roman" w:cs="Times New Roman"/>
          <w:szCs w:val="24"/>
        </w:rPr>
        <w:t>οι δικοί σας Βουλευτές!</w:t>
      </w:r>
    </w:p>
    <w:p w14:paraId="0BCB5B9C"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B9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Βέβαια, εσείς ψάχνατε να μετρήσετε τις ψήφους της Χρυσής Αυγής όταν θέλατε να αλλάξετε τον εκλογικό νόμο και εσείς κάν</w:t>
      </w:r>
      <w:r>
        <w:rPr>
          <w:rFonts w:eastAsia="Times New Roman" w:cs="Times New Roman"/>
          <w:szCs w:val="24"/>
        </w:rPr>
        <w:t xml:space="preserve">ατε και κάνετε τα πάντα στο προσκήνιο και στο παρασκήνιο για να δημιουργηθεί ένα ακόμα ακροδεξιό κόμμα στα δεξιά της Νέας Δημοκρατίας, με την ελπίδα ότι θα κόψει κάποιες ψήφους. Γι’ αυτό κινηθήκατε όπως κινηθήκατε, διχαστικά στο </w:t>
      </w:r>
      <w:r>
        <w:rPr>
          <w:rFonts w:eastAsia="Times New Roman" w:cs="Times New Roman"/>
          <w:szCs w:val="24"/>
        </w:rPr>
        <w:t>σκοπιανό</w:t>
      </w:r>
      <w:r>
        <w:rPr>
          <w:rFonts w:eastAsia="Times New Roman" w:cs="Times New Roman"/>
          <w:szCs w:val="24"/>
        </w:rPr>
        <w:t xml:space="preserve">, αλλά και σε άλλα </w:t>
      </w:r>
      <w:r>
        <w:rPr>
          <w:rFonts w:eastAsia="Times New Roman" w:cs="Times New Roman"/>
          <w:szCs w:val="24"/>
        </w:rPr>
        <w:t>θέματα.</w:t>
      </w:r>
    </w:p>
    <w:p w14:paraId="0BCB5B9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Παριστάνετε, κύριε Τσίπρα, ότι μάχεστε την Ακροδεξιά, την ώρα που έχετε ποντάρει πάνω της τα ρέστα σας για την πολιτική σας επιβίωση. Μάταιος ο κόπος σας, διότι, όπως είδατε, στον λάκκο που σκάβατε πέσατε εσείς πρώτος μέσα και σήμερα η κοινωνία ανα</w:t>
      </w:r>
      <w:r>
        <w:rPr>
          <w:rFonts w:eastAsia="Times New Roman" w:cs="Times New Roman"/>
          <w:szCs w:val="24"/>
        </w:rPr>
        <w:t xml:space="preserve">ζητεί μια καθαρή έξοδο από τα αδιέξοδα στα οποία την οδηγήσατε. Αυτό μπορεί να γίνει μόνο με εκλογές μια ώρα </w:t>
      </w:r>
      <w:r>
        <w:rPr>
          <w:rFonts w:eastAsia="Times New Roman" w:cs="Times New Roman"/>
          <w:szCs w:val="24"/>
        </w:rPr>
        <w:t>νωρίτερα</w:t>
      </w:r>
      <w:r>
        <w:rPr>
          <w:rFonts w:eastAsia="Times New Roman" w:cs="Times New Roman"/>
          <w:szCs w:val="24"/>
        </w:rPr>
        <w:t>, για να τελειώνουμε επιτέλους με αυτόν τον θίασο, που κάθε μέρα υπονομεύει τα εθνικά μας συμφέροντα και για να πάμε επιτέλους την Ελλάδα μ</w:t>
      </w:r>
      <w:r>
        <w:rPr>
          <w:rFonts w:eastAsia="Times New Roman" w:cs="Times New Roman"/>
          <w:szCs w:val="24"/>
        </w:rPr>
        <w:t>προστά!</w:t>
      </w:r>
    </w:p>
    <w:p w14:paraId="0BCB5B9F"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BA0" w14:textId="77777777" w:rsidR="00623898" w:rsidRDefault="00B35A1F">
      <w:pPr>
        <w:spacing w:line="600" w:lineRule="auto"/>
        <w:ind w:firstLine="720"/>
        <w:jc w:val="both"/>
        <w:rPr>
          <w:rFonts w:eastAsia="Times New Roman"/>
          <w:szCs w:val="24"/>
        </w:rPr>
      </w:pPr>
      <w:r>
        <w:rPr>
          <w:rFonts w:eastAsia="Times New Roman"/>
          <w:szCs w:val="24"/>
        </w:rPr>
        <w:t xml:space="preserve">Κυρίες και κύριοι Βουλευτές, προκάλεσα τη σημερινή συζήτηση στη Βουλή όχι μόνο για να φανεί το ψέμα του υποτιθέμενου τέλους των μνημονίων και για να περιγράψω την αληθινή εικόνα της οικονομίας, </w:t>
      </w:r>
      <w:r>
        <w:rPr>
          <w:rFonts w:eastAsia="Times New Roman"/>
          <w:szCs w:val="24"/>
        </w:rPr>
        <w:t xml:space="preserve">αλλά κυρίως για να φέρω στο φως το νέο παραπλανητικό σχέδιο μιας Κυβέρνησης που επιχειρεί και σήμερα να εξωραΐσει τα δεινά που η ίδια επιφέρει και βέβαια για να δείξω </w:t>
      </w:r>
      <w:r>
        <w:rPr>
          <w:rFonts w:eastAsia="Times New Roman"/>
          <w:szCs w:val="24"/>
        </w:rPr>
        <w:t xml:space="preserve">πως </w:t>
      </w:r>
      <w:r>
        <w:rPr>
          <w:rFonts w:eastAsia="Times New Roman"/>
          <w:szCs w:val="24"/>
        </w:rPr>
        <w:t>μπορεί επιτέλους να μπει ένα τέλος σε αυτόν τον συνεχή κατήφορο της χώρας.</w:t>
      </w:r>
    </w:p>
    <w:p w14:paraId="0BCB5BA1" w14:textId="77777777" w:rsidR="00623898" w:rsidRDefault="00B35A1F">
      <w:pPr>
        <w:spacing w:line="600" w:lineRule="auto"/>
        <w:ind w:firstLine="720"/>
        <w:jc w:val="both"/>
        <w:rPr>
          <w:rFonts w:eastAsia="Times New Roman"/>
          <w:szCs w:val="24"/>
        </w:rPr>
      </w:pPr>
      <w:r>
        <w:rPr>
          <w:rFonts w:eastAsia="Times New Roman"/>
          <w:szCs w:val="24"/>
        </w:rPr>
        <w:t>Είμαστε, ό</w:t>
      </w:r>
      <w:r>
        <w:rPr>
          <w:rFonts w:eastAsia="Times New Roman"/>
          <w:szCs w:val="24"/>
        </w:rPr>
        <w:t xml:space="preserve">μως, εδώ γιατί θέλουμε να εκπέμψουμε και ένα θετικό μήνυμα, να δώσουμε ελπίδα και προοπτική στους Έλληνες, γιατί οι Έλληνες </w:t>
      </w:r>
      <w:r>
        <w:rPr>
          <w:rFonts w:eastAsia="Times New Roman"/>
          <w:szCs w:val="24"/>
        </w:rPr>
        <w:lastRenderedPageBreak/>
        <w:t>βέβαια αξίζουν καλύτερα, αλλά αξίζουν, κύριε Τσίπρα, να μάθουν και την αλήθεια.</w:t>
      </w:r>
    </w:p>
    <w:p w14:paraId="0BCB5BA2" w14:textId="77777777" w:rsidR="00623898" w:rsidRDefault="00B35A1F">
      <w:pPr>
        <w:spacing w:line="600" w:lineRule="auto"/>
        <w:ind w:firstLine="720"/>
        <w:jc w:val="both"/>
        <w:rPr>
          <w:rFonts w:eastAsia="Times New Roman"/>
          <w:szCs w:val="24"/>
        </w:rPr>
      </w:pPr>
      <w:r>
        <w:rPr>
          <w:rFonts w:eastAsia="Times New Roman"/>
          <w:szCs w:val="24"/>
        </w:rPr>
        <w:t>Αλήθεια πρώτη. Στο τέλος Αυγούστου τελειώνει το τρίτ</w:t>
      </w:r>
      <w:r>
        <w:rPr>
          <w:rFonts w:eastAsia="Times New Roman"/>
          <w:szCs w:val="24"/>
        </w:rPr>
        <w:t>ο πρόγραμμα. Αυτό τι σημαίνει; Αυτό σημαίνει ότι λήγει ο ευνοϊκός δανεισμός από ευρωπαϊκά κεφάλαια και η χώρα καλείται να απευθυνθεί στις διεθνείς αγορές, ένας δανεισμός ο οποίος συνοδευόταν με σκληρά μέτρα και σκληρές δεσμεύσεις, το τρίτο μνημόνιο, το οπο</w:t>
      </w:r>
      <w:r>
        <w:rPr>
          <w:rFonts w:eastAsia="Times New Roman"/>
          <w:szCs w:val="24"/>
        </w:rPr>
        <w:t>ίο σας θυμίζω ότι εσείς υπογράψατε. Αχρείαστο ήταν και αν δεν είχε μεσολαβήσει το πρώτο εξάμηνο του 2015 θα είχαμε βγει από τα μνημόνια ήδη το 2015.</w:t>
      </w:r>
    </w:p>
    <w:p w14:paraId="0BCB5BA3" w14:textId="77777777" w:rsidR="00623898" w:rsidRDefault="00B35A1F">
      <w:pPr>
        <w:spacing w:line="600" w:lineRule="auto"/>
        <w:ind w:firstLine="720"/>
        <w:jc w:val="both"/>
        <w:rPr>
          <w:rFonts w:eastAsia="Times New Roman"/>
          <w:szCs w:val="24"/>
        </w:rPr>
      </w:pPr>
      <w:r>
        <w:rPr>
          <w:rFonts w:eastAsia="Times New Roman"/>
          <w:szCs w:val="24"/>
        </w:rPr>
        <w:t>Κάθε απόπειρα, όμως, δανεισμού της Ελλάδας από εδώ και στο εξής θα συνοδεύεται από ειδικές εκθέσεις και του</w:t>
      </w:r>
      <w:r>
        <w:rPr>
          <w:rFonts w:eastAsia="Times New Roman"/>
          <w:szCs w:val="24"/>
        </w:rPr>
        <w:t xml:space="preserve"> Διεθνούς Νομισματικού Ταμείου για το χρέος, ενώ ανά τρίμηνο -το επαναλαμβάνω, ανά τρίμηνο, κύριε Τσίπρα- η ευρωπαϊκή εποπτεία θα κάνει τη δικιά της έκθεση σχετικά με την εφαρμογή μέτρων τα οποία έχουν ήδη συμφωνηθεί και ανάλογα και με αυτές τις εκθέσεις θ</w:t>
      </w:r>
      <w:r>
        <w:rPr>
          <w:rFonts w:eastAsia="Times New Roman"/>
          <w:szCs w:val="24"/>
        </w:rPr>
        <w:t>α διαμορφώνεται και η απαίτηση των κεφαλαιαγορών από όπου ελπίζουμε να μπορεί να δανείζεται η χώρα. Όπως και να το κάνουμε, αυτό, κύριε Τσίπρα, ούτε τέλος των μνημονίων λέγεται ούτε κανονική έξοδος στις αγορές μπορεί να ονομαστεί.</w:t>
      </w:r>
    </w:p>
    <w:p w14:paraId="0BCB5BA4" w14:textId="77777777" w:rsidR="00623898" w:rsidRDefault="00B35A1F">
      <w:pPr>
        <w:spacing w:line="600" w:lineRule="auto"/>
        <w:ind w:firstLine="720"/>
        <w:jc w:val="both"/>
        <w:rPr>
          <w:rFonts w:eastAsia="Times New Roman"/>
          <w:szCs w:val="24"/>
        </w:rPr>
      </w:pPr>
      <w:r>
        <w:rPr>
          <w:rFonts w:eastAsia="Times New Roman"/>
          <w:szCs w:val="24"/>
        </w:rPr>
        <w:lastRenderedPageBreak/>
        <w:t>Αλήθεια δεύτερη. Τη λεγόμ</w:t>
      </w:r>
      <w:r>
        <w:rPr>
          <w:rFonts w:eastAsia="Times New Roman"/>
          <w:szCs w:val="24"/>
        </w:rPr>
        <w:t>ενη ασφάλεια, την οποία έχετε εξασφαλίσει για τους επόμενους είκοσι δύο μήνες, την έχετε εξασφαλίσει επειδή έχετε φτιάξει ένα «μαξιλάρι» από ορισμένα υπόλοιπα παλαιών δανείων και από τη συσσώρευση πολύ υψηλών πρωτογενών πλεονασμάτων. Αυτή η συσσώρευση, όμω</w:t>
      </w:r>
      <w:r>
        <w:rPr>
          <w:rFonts w:eastAsia="Times New Roman"/>
          <w:szCs w:val="24"/>
        </w:rPr>
        <w:t xml:space="preserve">ς, υψηλών πρωτογενών πλεονασμάτων από πού προκύπτει; Προκύπτει από τον στραγγαλισμό της πραγματικής οικονομίας, από την αναγκαστική δέσμευση των αποθεματικών των νοσοκομείων, από την παρακράτηση συντάξεων και από την μη αποπληρωμή οφειλών του </w:t>
      </w:r>
      <w:r>
        <w:rPr>
          <w:rFonts w:eastAsia="Times New Roman"/>
          <w:szCs w:val="24"/>
        </w:rPr>
        <w:t xml:space="preserve">δημοσίου </w:t>
      </w:r>
      <w:r>
        <w:rPr>
          <w:rFonts w:eastAsia="Times New Roman"/>
          <w:szCs w:val="24"/>
        </w:rPr>
        <w:t>προς</w:t>
      </w:r>
      <w:r>
        <w:rPr>
          <w:rFonts w:eastAsia="Times New Roman"/>
          <w:szCs w:val="24"/>
        </w:rPr>
        <w:t xml:space="preserve"> τις ελληνικές επιχειρήσεις. </w:t>
      </w:r>
    </w:p>
    <w:p w14:paraId="0BCB5BA5" w14:textId="77777777" w:rsidR="00623898" w:rsidRDefault="00B35A1F">
      <w:pPr>
        <w:spacing w:line="600" w:lineRule="auto"/>
        <w:ind w:firstLine="720"/>
        <w:jc w:val="center"/>
        <w:rPr>
          <w:rFonts w:eastAsia="Times New Roman"/>
          <w:szCs w:val="24"/>
        </w:rPr>
      </w:pPr>
      <w:r>
        <w:rPr>
          <w:rFonts w:eastAsia="Times New Roman"/>
          <w:szCs w:val="24"/>
        </w:rPr>
        <w:t>(Θόρυβος στην Αίθουσα)</w:t>
      </w:r>
    </w:p>
    <w:p w14:paraId="0BCB5BA6" w14:textId="77777777" w:rsidR="00623898" w:rsidRDefault="00B35A1F">
      <w:pPr>
        <w:spacing w:line="600" w:lineRule="auto"/>
        <w:ind w:firstLine="720"/>
        <w:jc w:val="both"/>
        <w:rPr>
          <w:rFonts w:eastAsia="Times New Roman"/>
          <w:szCs w:val="24"/>
        </w:rPr>
      </w:pPr>
      <w:r>
        <w:rPr>
          <w:rFonts w:eastAsia="Times New Roman"/>
          <w:szCs w:val="24"/>
        </w:rPr>
        <w:t xml:space="preserve">Θα απαντήσετε μετά, κύριε </w:t>
      </w:r>
      <w:proofErr w:type="spellStart"/>
      <w:r>
        <w:rPr>
          <w:rFonts w:eastAsia="Times New Roman"/>
          <w:szCs w:val="24"/>
        </w:rPr>
        <w:t>Τσακαλώτο</w:t>
      </w:r>
      <w:proofErr w:type="spellEnd"/>
      <w:r>
        <w:rPr>
          <w:rFonts w:eastAsia="Times New Roman"/>
          <w:szCs w:val="24"/>
        </w:rPr>
        <w:t xml:space="preserve">, μη συγχύζεστε. </w:t>
      </w:r>
    </w:p>
    <w:p w14:paraId="0BCB5BA7" w14:textId="77777777" w:rsidR="00623898" w:rsidRDefault="00B35A1F">
      <w:pPr>
        <w:spacing w:line="600" w:lineRule="auto"/>
        <w:ind w:firstLine="720"/>
        <w:jc w:val="both"/>
        <w:rPr>
          <w:rFonts w:eastAsia="Times New Roman"/>
          <w:szCs w:val="24"/>
        </w:rPr>
      </w:pPr>
      <w:r>
        <w:rPr>
          <w:rFonts w:eastAsia="Times New Roman"/>
          <w:szCs w:val="24"/>
        </w:rPr>
        <w:t xml:space="preserve">Μια χώρα που παραλύει σήμερα εντός συνόρων για να μπορεί να διεκδικήσει δανεισμό εκτός συνόρων. Μια τέτοια έξοδο δεν την λες ακριβώς ούτε καθαρή ούτε </w:t>
      </w:r>
      <w:r>
        <w:rPr>
          <w:rFonts w:eastAsia="Times New Roman"/>
          <w:szCs w:val="24"/>
        </w:rPr>
        <w:t>ασφαλή.</w:t>
      </w:r>
    </w:p>
    <w:p w14:paraId="0BCB5BA8" w14:textId="77777777" w:rsidR="00623898" w:rsidRDefault="00B35A1F">
      <w:pPr>
        <w:spacing w:line="600" w:lineRule="auto"/>
        <w:ind w:firstLine="720"/>
        <w:jc w:val="both"/>
        <w:rPr>
          <w:rFonts w:eastAsia="Times New Roman"/>
          <w:szCs w:val="24"/>
        </w:rPr>
      </w:pPr>
      <w:r>
        <w:rPr>
          <w:rFonts w:eastAsia="Times New Roman"/>
          <w:szCs w:val="24"/>
        </w:rPr>
        <w:t xml:space="preserve">Αλήθεια τρίτη και πιο σημαντική. Σύμφωνα με τον ν.4472/2017 που φέρει τις υπογραφές του κ. Τσίπρα και του κ. </w:t>
      </w:r>
      <w:proofErr w:type="spellStart"/>
      <w:r>
        <w:rPr>
          <w:rFonts w:eastAsia="Times New Roman"/>
          <w:szCs w:val="24"/>
        </w:rPr>
        <w:t>Τσακαλώτου</w:t>
      </w:r>
      <w:proofErr w:type="spellEnd"/>
      <w:r>
        <w:rPr>
          <w:rFonts w:eastAsia="Times New Roman"/>
          <w:szCs w:val="24"/>
        </w:rPr>
        <w:t>, που έχει φυσικά και το «ναι σε όλα» του κ. Καμμένου και βεβαίως την ψήφο όλων των Βου</w:t>
      </w:r>
      <w:r>
        <w:rPr>
          <w:rFonts w:eastAsia="Times New Roman"/>
          <w:szCs w:val="24"/>
        </w:rPr>
        <w:lastRenderedPageBreak/>
        <w:t xml:space="preserve">λευτών ΣΥΡΙΖΑ – ΑΝΕΛ, η Ελλάδα δεσμεύεται </w:t>
      </w:r>
      <w:r>
        <w:rPr>
          <w:rFonts w:eastAsia="Times New Roman"/>
          <w:szCs w:val="24"/>
        </w:rPr>
        <w:t>να λάβει πρόσθετα μέτρα λιτότητας ύψους 5,1 δισεκατομμυρίων ευρώ μέσα στην επόμενη διετία. Δεν φαντάζομαι να το αμφισβητείτε και αυτό.</w:t>
      </w:r>
    </w:p>
    <w:p w14:paraId="0BCB5BA9" w14:textId="77777777" w:rsidR="00623898" w:rsidRDefault="00B35A1F">
      <w:pPr>
        <w:spacing w:line="600" w:lineRule="auto"/>
        <w:ind w:firstLine="720"/>
        <w:jc w:val="both"/>
        <w:rPr>
          <w:rFonts w:eastAsia="Times New Roman"/>
          <w:szCs w:val="24"/>
        </w:rPr>
      </w:pPr>
      <w:r>
        <w:rPr>
          <w:rFonts w:eastAsia="Times New Roman"/>
          <w:szCs w:val="24"/>
        </w:rPr>
        <w:t>Επίσης, υποχρεώνεται να εξασφαλίζει πρωτογενή πλεονάσματα ύψους 3,5% του ΑΕΠ μέχρι το 2022 και 2,2% μέχρι το 2060. Όπως κ</w:t>
      </w:r>
      <w:r>
        <w:rPr>
          <w:rFonts w:eastAsia="Times New Roman"/>
          <w:szCs w:val="24"/>
        </w:rPr>
        <w:t xml:space="preserve">αι να το κάνουμε δεν μπορείς να μιλάς για </w:t>
      </w:r>
      <w:proofErr w:type="spellStart"/>
      <w:r>
        <w:rPr>
          <w:rFonts w:eastAsia="Times New Roman"/>
          <w:szCs w:val="24"/>
        </w:rPr>
        <w:t>μεταμνημονιακή</w:t>
      </w:r>
      <w:proofErr w:type="spellEnd"/>
      <w:r>
        <w:rPr>
          <w:rFonts w:eastAsia="Times New Roman"/>
          <w:szCs w:val="24"/>
        </w:rPr>
        <w:t xml:space="preserve"> εποχή όταν έχεις ψηφίσει τέτοια </w:t>
      </w:r>
      <w:proofErr w:type="spellStart"/>
      <w:r>
        <w:rPr>
          <w:rFonts w:eastAsia="Times New Roman"/>
          <w:szCs w:val="24"/>
        </w:rPr>
        <w:t>μνημονιακά</w:t>
      </w:r>
      <w:proofErr w:type="spellEnd"/>
      <w:r>
        <w:rPr>
          <w:rFonts w:eastAsia="Times New Roman"/>
          <w:szCs w:val="24"/>
        </w:rPr>
        <w:t xml:space="preserve"> μέτρα και τόσο αυστηρούς στόχους.</w:t>
      </w:r>
    </w:p>
    <w:p w14:paraId="0BCB5BAA" w14:textId="77777777" w:rsidR="00623898" w:rsidRDefault="00B35A1F">
      <w:pPr>
        <w:spacing w:line="600" w:lineRule="auto"/>
        <w:ind w:firstLine="720"/>
        <w:jc w:val="both"/>
        <w:rPr>
          <w:rFonts w:eastAsia="Times New Roman"/>
          <w:szCs w:val="24"/>
        </w:rPr>
      </w:pPr>
      <w:r>
        <w:rPr>
          <w:rFonts w:eastAsia="Times New Roman"/>
          <w:szCs w:val="24"/>
        </w:rPr>
        <w:t xml:space="preserve">Αλήθεια, πείτε μου, κύριε Τσίπρα, υπήρχε μια χώρα που βγήκε από τα προγράμματα η οποία να είχε δεσμευτεί σε συγκεκριμένα </w:t>
      </w:r>
      <w:proofErr w:type="spellStart"/>
      <w:r>
        <w:rPr>
          <w:rFonts w:eastAsia="Times New Roman"/>
          <w:szCs w:val="24"/>
        </w:rPr>
        <w:t>π</w:t>
      </w:r>
      <w:r>
        <w:rPr>
          <w:rFonts w:eastAsia="Times New Roman"/>
          <w:szCs w:val="24"/>
        </w:rPr>
        <w:t>ροψηφισμένα</w:t>
      </w:r>
      <w:proofErr w:type="spellEnd"/>
      <w:r>
        <w:rPr>
          <w:rFonts w:eastAsia="Times New Roman"/>
          <w:szCs w:val="24"/>
        </w:rPr>
        <w:t xml:space="preserve"> δημοσιονομικά μέτρα μετά τη λήξη των προγραμμάτων; Έγινε αυτό στην Ιρλανδία; Έγινε στην Κύπρο; Έγινε στην Πορτογαλία; Πουθενά δεν έγινε.</w:t>
      </w:r>
    </w:p>
    <w:p w14:paraId="0BCB5BA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Γι’ αυτό και μιλάμε για την Ελλάδα ως μια ειδική περίπτωση</w:t>
      </w:r>
      <w:r w:rsidRPr="0031254B">
        <w:rPr>
          <w:rFonts w:eastAsia="Times New Roman" w:cs="Times New Roman"/>
          <w:szCs w:val="24"/>
        </w:rPr>
        <w:t xml:space="preserve">. </w:t>
      </w:r>
      <w:r>
        <w:rPr>
          <w:rFonts w:eastAsia="Times New Roman" w:cs="Times New Roman"/>
          <w:szCs w:val="24"/>
        </w:rPr>
        <w:t>Και γι’ αυτό και οι ισχυρισμοί ότι η Ελλάδα ακο</w:t>
      </w:r>
      <w:r>
        <w:rPr>
          <w:rFonts w:eastAsia="Times New Roman" w:cs="Times New Roman"/>
          <w:szCs w:val="24"/>
        </w:rPr>
        <w:t xml:space="preserve">λουθεί την ίδια πορεία με τις άλλες χώρες που βγήκαν από τα μνημόνια είναι απολύτως ψευδείς. </w:t>
      </w:r>
    </w:p>
    <w:p w14:paraId="0BCB5BA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τέταρτη αλήθεια. Στον ίδιο νόμο προβλέπονται ακόμα τα εξής: Μείωση του αφορολόγητου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2020 στα 5.680 ευρώ, εξαφάνιση του ΕΚΑΣ και των επιδομάτων και οριζόντια κατάργηση της έκπτωσης 15% επί των εσόδων όλων των ελεύθερων επαγγελματιών και των αγροτών. </w:t>
      </w:r>
    </w:p>
    <w:p w14:paraId="0BCB5BA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κύριε Τσίπρα, μόνο δίκαιη ανάπτυξη με κοινωνικό πρόσημο δεν αποτελούν. Γι’ αυτό </w:t>
      </w:r>
      <w:r>
        <w:rPr>
          <w:rFonts w:eastAsia="Times New Roman" w:cs="Times New Roman"/>
          <w:szCs w:val="24"/>
        </w:rPr>
        <w:t xml:space="preserve">να τελειώσουμε με την προπαγάνδα και να σταματήσετε να προκαλείτε τους Έλληνες. Διότι με φιέστες και λαμέ γραβάτες δεν θα έρθει έξοδος από την κρίση. </w:t>
      </w:r>
    </w:p>
    <w:p w14:paraId="0BCB5BAE"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BCB5BAF" w14:textId="77777777" w:rsidR="00623898" w:rsidRDefault="00B35A1F">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Ησυχία, παρακαλώ. </w:t>
      </w:r>
    </w:p>
    <w:p w14:paraId="0BCB5BB0" w14:textId="77777777" w:rsidR="00623898" w:rsidRDefault="00B35A1F">
      <w:pPr>
        <w:spacing w:line="600" w:lineRule="auto"/>
        <w:ind w:firstLine="720"/>
        <w:jc w:val="both"/>
        <w:rPr>
          <w:rFonts w:eastAsia="Times New Roman" w:cs="Times New Roman"/>
          <w:szCs w:val="24"/>
        </w:rPr>
      </w:pPr>
      <w:r w:rsidRPr="004615C6">
        <w:rPr>
          <w:rFonts w:eastAsia="Times New Roman" w:cs="Times New Roman"/>
          <w:b/>
          <w:szCs w:val="24"/>
        </w:rPr>
        <w:t xml:space="preserve">ΚΥΡΙΑΚΟΣ ΜΗΤΣΟΤΑΚΗΣ (Πρόεδρος της </w:t>
      </w:r>
      <w:r w:rsidRPr="004615C6">
        <w:rPr>
          <w:rFonts w:eastAsia="Times New Roman" w:cs="Times New Roman"/>
          <w:b/>
          <w:szCs w:val="24"/>
        </w:rPr>
        <w:t>Νέας Δημοκρατίας):</w:t>
      </w:r>
      <w:r w:rsidRPr="004615C6">
        <w:rPr>
          <w:rFonts w:eastAsia="Times New Roman" w:cs="Times New Roman"/>
          <w:szCs w:val="24"/>
        </w:rPr>
        <w:t xml:space="preserve"> </w:t>
      </w:r>
      <w:r>
        <w:rPr>
          <w:rFonts w:eastAsia="Times New Roman" w:cs="Times New Roman"/>
          <w:szCs w:val="24"/>
        </w:rPr>
        <w:t xml:space="preserve">Έτσι την είδα εγώ. Εντάξει, με ματ γραβάτες. </w:t>
      </w:r>
    </w:p>
    <w:p w14:paraId="0BCB5BB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επιτέλους, εσείς, κύριε Τσίπρα, και κάποιοι στην Ευρώπη -δεν είναι όλοι- που επιμένουν να σας σιγοντάρουν ας δείξουν τουλάχιστον λίγο σεβασμό σε έναν λαό που υποφέρει εξαιτίας των δικών σ</w:t>
      </w:r>
      <w:r>
        <w:rPr>
          <w:rFonts w:eastAsia="Times New Roman" w:cs="Times New Roman"/>
          <w:szCs w:val="24"/>
        </w:rPr>
        <w:t xml:space="preserve">ας τραγικών επιλογών. </w:t>
      </w:r>
    </w:p>
    <w:p w14:paraId="0BCB5BB2" w14:textId="77777777" w:rsidR="00623898" w:rsidRDefault="00B35A1F">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0BCB5BB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τους δύο νόμους, καθώς και τα συμπεράσματα του </w:t>
      </w:r>
      <w:proofErr w:type="spellStart"/>
      <w:r>
        <w:rPr>
          <w:rFonts w:eastAsia="Times New Roman" w:cs="Times New Roman"/>
          <w:szCs w:val="24"/>
          <w:lang w:val="en-US"/>
        </w:rPr>
        <w:t>Eurogroup</w:t>
      </w:r>
      <w:proofErr w:type="spellEnd"/>
      <w:r w:rsidRPr="00DC2024">
        <w:rPr>
          <w:rFonts w:eastAsia="Times New Roman" w:cs="Times New Roman"/>
          <w:szCs w:val="24"/>
        </w:rPr>
        <w:t xml:space="preserve"> </w:t>
      </w:r>
      <w:r>
        <w:rPr>
          <w:rFonts w:eastAsia="Times New Roman" w:cs="Times New Roman"/>
          <w:szCs w:val="24"/>
        </w:rPr>
        <w:t>και βέβαια, τις σχετικές δεσμεύσεις</w:t>
      </w:r>
      <w:r w:rsidRPr="0031254B">
        <w:rPr>
          <w:rFonts w:eastAsia="Times New Roman" w:cs="Times New Roman"/>
          <w:szCs w:val="24"/>
        </w:rPr>
        <w:t xml:space="preserve">, </w:t>
      </w:r>
      <w:r>
        <w:rPr>
          <w:rFonts w:eastAsia="Times New Roman" w:cs="Times New Roman"/>
          <w:szCs w:val="24"/>
        </w:rPr>
        <w:t>δηλαδή «</w:t>
      </w:r>
      <w:r>
        <w:rPr>
          <w:rFonts w:eastAsia="Times New Roman" w:cs="Times New Roman"/>
          <w:szCs w:val="24"/>
          <w:lang w:val="en-US"/>
        </w:rPr>
        <w:t>Specific</w:t>
      </w:r>
      <w:r w:rsidRPr="00DC2024">
        <w:rPr>
          <w:rFonts w:eastAsia="Times New Roman" w:cs="Times New Roman"/>
          <w:szCs w:val="24"/>
        </w:rPr>
        <w:t xml:space="preserve"> </w:t>
      </w:r>
      <w:r>
        <w:rPr>
          <w:rFonts w:eastAsia="Times New Roman" w:cs="Times New Roman"/>
          <w:szCs w:val="24"/>
          <w:lang w:val="en-US"/>
        </w:rPr>
        <w:t>commitments</w:t>
      </w:r>
      <w:r w:rsidRPr="00DC2024">
        <w:rPr>
          <w:rFonts w:eastAsia="Times New Roman" w:cs="Times New Roman"/>
          <w:szCs w:val="24"/>
        </w:rPr>
        <w:t xml:space="preserve">, </w:t>
      </w:r>
      <w:r>
        <w:rPr>
          <w:rFonts w:eastAsia="Times New Roman" w:cs="Times New Roman"/>
          <w:szCs w:val="24"/>
          <w:lang w:val="en-US"/>
        </w:rPr>
        <w:t>to</w:t>
      </w:r>
      <w:r w:rsidRPr="00DC2024">
        <w:rPr>
          <w:rFonts w:eastAsia="Times New Roman" w:cs="Times New Roman"/>
          <w:szCs w:val="24"/>
        </w:rPr>
        <w:t xml:space="preserve"> </w:t>
      </w:r>
      <w:r>
        <w:rPr>
          <w:rFonts w:eastAsia="Times New Roman" w:cs="Times New Roman"/>
          <w:szCs w:val="24"/>
          <w:lang w:val="en-US"/>
        </w:rPr>
        <w:t>ensure</w:t>
      </w:r>
      <w:r w:rsidRPr="00DC2024">
        <w:rPr>
          <w:rFonts w:eastAsia="Times New Roman" w:cs="Times New Roman"/>
          <w:szCs w:val="24"/>
        </w:rPr>
        <w:t xml:space="preserve"> </w:t>
      </w:r>
      <w:r>
        <w:rPr>
          <w:rFonts w:eastAsia="Times New Roman" w:cs="Times New Roman"/>
          <w:szCs w:val="24"/>
          <w:lang w:val="en-US"/>
        </w:rPr>
        <w:t>the</w:t>
      </w:r>
      <w:r w:rsidRPr="00DC2024">
        <w:rPr>
          <w:rFonts w:eastAsia="Times New Roman" w:cs="Times New Roman"/>
          <w:szCs w:val="24"/>
        </w:rPr>
        <w:t xml:space="preserve"> </w:t>
      </w:r>
      <w:r>
        <w:rPr>
          <w:rFonts w:eastAsia="Times New Roman" w:cs="Times New Roman"/>
          <w:szCs w:val="24"/>
          <w:lang w:val="en-US"/>
        </w:rPr>
        <w:t>continuity</w:t>
      </w:r>
      <w:r w:rsidRPr="00DC2024">
        <w:rPr>
          <w:rFonts w:eastAsia="Times New Roman" w:cs="Times New Roman"/>
          <w:szCs w:val="24"/>
        </w:rPr>
        <w:t xml:space="preserve"> </w:t>
      </w:r>
      <w:r>
        <w:rPr>
          <w:rFonts w:eastAsia="Times New Roman" w:cs="Times New Roman"/>
          <w:szCs w:val="24"/>
          <w:lang w:val="en-US"/>
        </w:rPr>
        <w:t>and</w:t>
      </w:r>
      <w:r w:rsidRPr="00DC2024">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lang w:val="en-US"/>
        </w:rPr>
        <w:t>letion</w:t>
      </w:r>
      <w:r w:rsidRPr="00DC2024">
        <w:rPr>
          <w:rFonts w:eastAsia="Times New Roman" w:cs="Times New Roman"/>
          <w:szCs w:val="24"/>
        </w:rPr>
        <w:t xml:space="preserve"> </w:t>
      </w:r>
      <w:r>
        <w:rPr>
          <w:rFonts w:eastAsia="Times New Roman" w:cs="Times New Roman"/>
          <w:szCs w:val="24"/>
          <w:lang w:val="en-US"/>
        </w:rPr>
        <w:t>of</w:t>
      </w:r>
      <w:r w:rsidRPr="00DC2024">
        <w:rPr>
          <w:rFonts w:eastAsia="Times New Roman" w:cs="Times New Roman"/>
          <w:szCs w:val="24"/>
        </w:rPr>
        <w:t xml:space="preserve"> </w:t>
      </w:r>
      <w:r>
        <w:rPr>
          <w:rFonts w:eastAsia="Times New Roman" w:cs="Times New Roman"/>
          <w:szCs w:val="24"/>
          <w:lang w:val="en-US"/>
        </w:rPr>
        <w:t>reforms</w:t>
      </w:r>
      <w:r w:rsidRPr="00DC2024">
        <w:rPr>
          <w:rFonts w:eastAsia="Times New Roman" w:cs="Times New Roman"/>
          <w:szCs w:val="24"/>
        </w:rPr>
        <w:t xml:space="preserve"> </w:t>
      </w:r>
      <w:r>
        <w:rPr>
          <w:rFonts w:eastAsia="Times New Roman" w:cs="Times New Roman"/>
          <w:szCs w:val="24"/>
          <w:lang w:val="en-US"/>
        </w:rPr>
        <w:t>adopted</w:t>
      </w:r>
      <w:r w:rsidRPr="00DC2024">
        <w:rPr>
          <w:rFonts w:eastAsia="Times New Roman" w:cs="Times New Roman"/>
          <w:szCs w:val="24"/>
        </w:rPr>
        <w:t xml:space="preserve"> </w:t>
      </w:r>
      <w:r>
        <w:rPr>
          <w:rFonts w:eastAsia="Times New Roman" w:cs="Times New Roman"/>
          <w:szCs w:val="24"/>
          <w:lang w:val="en-US"/>
        </w:rPr>
        <w:t>under</w:t>
      </w:r>
      <w:r w:rsidRPr="00DC2024">
        <w:rPr>
          <w:rFonts w:eastAsia="Times New Roman" w:cs="Times New Roman"/>
          <w:szCs w:val="24"/>
        </w:rPr>
        <w:t xml:space="preserve"> </w:t>
      </w:r>
      <w:r>
        <w:rPr>
          <w:rFonts w:eastAsia="Times New Roman" w:cs="Times New Roman"/>
          <w:szCs w:val="24"/>
          <w:lang w:val="en-US"/>
        </w:rPr>
        <w:t>the</w:t>
      </w:r>
      <w:r w:rsidRPr="00DC2024">
        <w:rPr>
          <w:rFonts w:eastAsia="Times New Roman" w:cs="Times New Roman"/>
          <w:szCs w:val="24"/>
        </w:rPr>
        <w:t xml:space="preserve"> </w:t>
      </w:r>
      <w:r>
        <w:rPr>
          <w:rFonts w:eastAsia="Times New Roman" w:cs="Times New Roman"/>
          <w:szCs w:val="24"/>
          <w:lang w:val="en-US"/>
        </w:rPr>
        <w:t>ESM</w:t>
      </w:r>
      <w:r w:rsidRPr="00DC2024">
        <w:rPr>
          <w:rFonts w:eastAsia="Times New Roman" w:cs="Times New Roman"/>
          <w:szCs w:val="24"/>
        </w:rPr>
        <w:t xml:space="preserve"> </w:t>
      </w:r>
      <w:r>
        <w:rPr>
          <w:rFonts w:eastAsia="Times New Roman" w:cs="Times New Roman"/>
          <w:szCs w:val="24"/>
          <w:lang w:val="en-US"/>
        </w:rPr>
        <w:t>program</w:t>
      </w:r>
      <w:r w:rsidRPr="00911F50">
        <w:rPr>
          <w:rFonts w:eastAsia="Times New Roman" w:cs="Times New Roman"/>
          <w:szCs w:val="24"/>
        </w:rPr>
        <w:t>.</w:t>
      </w:r>
      <w:r>
        <w:rPr>
          <w:rFonts w:eastAsia="Times New Roman" w:cs="Times New Roman"/>
          <w:szCs w:val="24"/>
        </w:rPr>
        <w:t xml:space="preserve">», στα αγγλικά. Δώστε το στον κ. Τσίπρα, να του φρεσκάρουμε λίγο τη μνήμη γι’ αυτά τα οποία έχει υπογράψει. </w:t>
      </w:r>
    </w:p>
    <w:p w14:paraId="0BCB5BB4" w14:textId="77777777" w:rsidR="00623898" w:rsidRDefault="00B35A1F">
      <w:pPr>
        <w:spacing w:line="600" w:lineRule="auto"/>
        <w:ind w:firstLine="720"/>
        <w:jc w:val="both"/>
        <w:rPr>
          <w:rFonts w:eastAsia="Times New Roman" w:cs="Times New Roman"/>
          <w:szCs w:val="24"/>
        </w:rPr>
      </w:pPr>
      <w:r w:rsidRPr="008A1899">
        <w:rPr>
          <w:rFonts w:eastAsia="Times New Roman" w:cs="Times New Roman"/>
          <w:szCs w:val="24"/>
        </w:rPr>
        <w:lastRenderedPageBreak/>
        <w:t xml:space="preserve">(Στο σημείο αυτό ο </w:t>
      </w:r>
      <w:r>
        <w:rPr>
          <w:rFonts w:eastAsia="Times New Roman" w:cs="Times New Roman"/>
          <w:szCs w:val="24"/>
        </w:rPr>
        <w:t xml:space="preserve">Πρόεδρος της </w:t>
      </w:r>
      <w:r w:rsidRPr="00C36593">
        <w:rPr>
          <w:rFonts w:eastAsia="Times New Roman" w:cs="Times New Roman"/>
          <w:szCs w:val="24"/>
        </w:rPr>
        <w:t>Νέας Δημοκρατίας</w:t>
      </w:r>
      <w:r>
        <w:rPr>
          <w:rFonts w:eastAsia="Times New Roman" w:cs="Times New Roman"/>
          <w:szCs w:val="24"/>
        </w:rPr>
        <w:t xml:space="preserve"> κ. Κυριάκος Μητσοτάκης</w:t>
      </w:r>
      <w:r w:rsidRPr="008A1899">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BCB5BB5" w14:textId="77777777" w:rsidR="00623898" w:rsidRDefault="00B35A1F">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Εντάξει, ησυχία παρακαλώ. </w:t>
      </w:r>
    </w:p>
    <w:p w14:paraId="0BCB5BB6" w14:textId="77777777" w:rsidR="00623898" w:rsidRDefault="00B35A1F">
      <w:pPr>
        <w:spacing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w:t>
      </w:r>
      <w:r w:rsidRPr="004615C6">
        <w:rPr>
          <w:rFonts w:eastAsia="Times New Roman" w:cs="Times New Roman"/>
          <w:b/>
          <w:szCs w:val="24"/>
        </w:rPr>
        <w:t>ας Δημοκρατίας):</w:t>
      </w:r>
      <w:r w:rsidRPr="004615C6">
        <w:rPr>
          <w:rFonts w:eastAsia="Times New Roman" w:cs="Times New Roman"/>
          <w:szCs w:val="24"/>
        </w:rPr>
        <w:t xml:space="preserve"> </w:t>
      </w:r>
      <w:r>
        <w:rPr>
          <w:rFonts w:eastAsia="Times New Roman" w:cs="Times New Roman"/>
          <w:szCs w:val="24"/>
        </w:rPr>
        <w:t xml:space="preserve">Και βέβαια, επειδή αναφερθήκατε, κύριε Τσίπρα σε Ευρωπαίους </w:t>
      </w:r>
      <w:r>
        <w:rPr>
          <w:rFonts w:eastAsia="Times New Roman" w:cs="Times New Roman"/>
          <w:szCs w:val="24"/>
        </w:rPr>
        <w:t>αξιωματούχους</w:t>
      </w:r>
      <w:r>
        <w:rPr>
          <w:rFonts w:eastAsia="Times New Roman" w:cs="Times New Roman"/>
          <w:szCs w:val="24"/>
        </w:rPr>
        <w:t xml:space="preserve">, ξέρετε δεν λένε όλοι τα ίδια με τον κ. </w:t>
      </w:r>
      <w:proofErr w:type="spellStart"/>
      <w:r>
        <w:rPr>
          <w:rFonts w:eastAsia="Times New Roman" w:cs="Times New Roman"/>
          <w:szCs w:val="24"/>
        </w:rPr>
        <w:t>Μοσκοβισί</w:t>
      </w:r>
      <w:proofErr w:type="spellEnd"/>
      <w:r>
        <w:rPr>
          <w:rFonts w:eastAsia="Times New Roman" w:cs="Times New Roman"/>
          <w:szCs w:val="24"/>
        </w:rPr>
        <w:t xml:space="preserve">. Ο κ. </w:t>
      </w:r>
      <w:proofErr w:type="spellStart"/>
      <w:r>
        <w:rPr>
          <w:rFonts w:eastAsia="Times New Roman" w:cs="Times New Roman"/>
          <w:szCs w:val="24"/>
        </w:rPr>
        <w:t>Μοσκοβισί</w:t>
      </w:r>
      <w:proofErr w:type="spellEnd"/>
      <w:r>
        <w:rPr>
          <w:rFonts w:eastAsia="Times New Roman" w:cs="Times New Roman"/>
          <w:szCs w:val="24"/>
        </w:rPr>
        <w:t xml:space="preserve"> ενδεχομένως να έχει και τη δική του πολιτική ατζέντα. Μας ανακοίνωσε στο </w:t>
      </w:r>
      <w:proofErr w:type="spellStart"/>
      <w:r>
        <w:rPr>
          <w:rFonts w:eastAsia="Times New Roman" w:cs="Times New Roman"/>
          <w:szCs w:val="24"/>
        </w:rPr>
        <w:t>μπλογκ</w:t>
      </w:r>
      <w:proofErr w:type="spellEnd"/>
      <w:r>
        <w:rPr>
          <w:rFonts w:eastAsia="Times New Roman" w:cs="Times New Roman"/>
          <w:szCs w:val="24"/>
        </w:rPr>
        <w:t xml:space="preserve"> του ότι ενδιαφέρετα</w:t>
      </w:r>
      <w:r>
        <w:rPr>
          <w:rFonts w:eastAsia="Times New Roman" w:cs="Times New Roman"/>
          <w:szCs w:val="24"/>
        </w:rPr>
        <w:t>ι να είναι και υποψήφιος των Ευρωπαίων Σοσιαλιστών για την Προεδρεία της Κομισιόν. Έχει το δικαίωμα, φορώντας το δεύτερο καπέλο του, να παρουσιάζει ενδεχομένως τα πράγματα πολύ πιο όμορφα απ’ ό,τι είναι στην πραγματικότητα. Σας διαβεβαιώνω, όμως, ότι τις σ</w:t>
      </w:r>
      <w:r>
        <w:rPr>
          <w:rFonts w:eastAsia="Times New Roman" w:cs="Times New Roman"/>
          <w:szCs w:val="24"/>
        </w:rPr>
        <w:t xml:space="preserve">υντάξεις δεν θα τις κόψουμε από τον κ. </w:t>
      </w:r>
      <w:proofErr w:type="spellStart"/>
      <w:r>
        <w:rPr>
          <w:rFonts w:eastAsia="Times New Roman" w:cs="Times New Roman"/>
          <w:szCs w:val="24"/>
        </w:rPr>
        <w:t>Μοσκοβισί</w:t>
      </w:r>
      <w:proofErr w:type="spellEnd"/>
      <w:r>
        <w:rPr>
          <w:rFonts w:eastAsia="Times New Roman" w:cs="Times New Roman"/>
          <w:szCs w:val="24"/>
        </w:rPr>
        <w:t xml:space="preserve"> ούτε θα επηρεαστεί ο μισθός του κ. </w:t>
      </w:r>
      <w:proofErr w:type="spellStart"/>
      <w:r>
        <w:rPr>
          <w:rFonts w:eastAsia="Times New Roman" w:cs="Times New Roman"/>
          <w:szCs w:val="24"/>
        </w:rPr>
        <w:t>Μοσκοβισί</w:t>
      </w:r>
      <w:proofErr w:type="spellEnd"/>
      <w:r>
        <w:rPr>
          <w:rFonts w:eastAsia="Times New Roman" w:cs="Times New Roman"/>
          <w:szCs w:val="24"/>
        </w:rPr>
        <w:t xml:space="preserve">. Οι Έλληνες πληρώνουν σήμερα τις επιπτώσεις των δικών σας επιλογών. </w:t>
      </w:r>
    </w:p>
    <w:p w14:paraId="0BCB5BB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Υπάρχουν, όμως και άλλοι Ευρωπαίοι αξιωματούχοι, οι οποίοι δεν λένε τα ίδια πράγματα, κύριε Τ</w:t>
      </w:r>
      <w:r>
        <w:rPr>
          <w:rFonts w:eastAsia="Times New Roman" w:cs="Times New Roman"/>
          <w:szCs w:val="24"/>
        </w:rPr>
        <w:t xml:space="preserve">σίπρα. τι λέει ο κ. </w:t>
      </w:r>
      <w:proofErr w:type="spellStart"/>
      <w:r w:rsidRPr="00B35B7F">
        <w:rPr>
          <w:rFonts w:eastAsia="Times New Roman" w:cs="Times New Roman"/>
          <w:szCs w:val="24"/>
        </w:rPr>
        <w:t>Ρέγκλινγκ</w:t>
      </w:r>
      <w:proofErr w:type="spellEnd"/>
      <w:r>
        <w:rPr>
          <w:rFonts w:eastAsia="Times New Roman" w:cs="Times New Roman"/>
          <w:szCs w:val="24"/>
        </w:rPr>
        <w:t xml:space="preserve">; Τι λέει ο κ. </w:t>
      </w:r>
      <w:proofErr w:type="spellStart"/>
      <w:r>
        <w:rPr>
          <w:rFonts w:eastAsia="Times New Roman" w:cs="Times New Roman"/>
          <w:szCs w:val="24"/>
        </w:rPr>
        <w:t>Βίζερ</w:t>
      </w:r>
      <w:proofErr w:type="spellEnd"/>
      <w:r>
        <w:rPr>
          <w:rFonts w:eastAsia="Times New Roman" w:cs="Times New Roman"/>
          <w:szCs w:val="24"/>
        </w:rPr>
        <w:t xml:space="preserve">; </w:t>
      </w:r>
      <w:r>
        <w:rPr>
          <w:rFonts w:eastAsia="Times New Roman" w:cs="Times New Roman"/>
          <w:szCs w:val="24"/>
        </w:rPr>
        <w:lastRenderedPageBreak/>
        <w:t>Ότι μας στοίχισε αυτή η περιπέτεια μεταξύ 100 δισεκατομμυρίων ευρώ και 200 δισεκατομμυρίων ευρώ και ότι η Ελλάδα είναι μια ειδική…</w:t>
      </w:r>
    </w:p>
    <w:p w14:paraId="0BCB5BB8" w14:textId="77777777" w:rsidR="00623898" w:rsidRDefault="00B35A1F">
      <w:pPr>
        <w:spacing w:line="600" w:lineRule="auto"/>
        <w:ind w:firstLine="720"/>
        <w:jc w:val="both"/>
        <w:rPr>
          <w:rFonts w:eastAsia="Times New Roman" w:cs="Times New Roman"/>
          <w:szCs w:val="24"/>
        </w:rPr>
      </w:pPr>
      <w:r w:rsidRPr="00D900C6">
        <w:rPr>
          <w:rFonts w:eastAsia="Times New Roman" w:cs="Times New Roman"/>
          <w:b/>
          <w:szCs w:val="24"/>
        </w:rPr>
        <w:t>ΣΠΥΡΙΔΩΝ</w:t>
      </w:r>
      <w:r>
        <w:rPr>
          <w:rFonts w:eastAsia="Times New Roman" w:cs="Times New Roman"/>
          <w:b/>
          <w:szCs w:val="24"/>
        </w:rPr>
        <w:t>ΑΣ</w:t>
      </w:r>
      <w:r w:rsidRPr="00D900C6">
        <w:rPr>
          <w:rFonts w:eastAsia="Times New Roman" w:cs="Times New Roman"/>
          <w:b/>
          <w:szCs w:val="24"/>
        </w:rPr>
        <w:t xml:space="preserve"> ΛΑΠΠΑΣ:</w:t>
      </w:r>
      <w:r>
        <w:rPr>
          <w:rFonts w:eastAsia="Times New Roman" w:cs="Times New Roman"/>
          <w:szCs w:val="24"/>
        </w:rPr>
        <w:t xml:space="preserve"> Άντε πάλι!</w:t>
      </w:r>
    </w:p>
    <w:p w14:paraId="0BCB5BB9" w14:textId="77777777" w:rsidR="00623898" w:rsidRDefault="00B35A1F">
      <w:pPr>
        <w:spacing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w:t>
      </w:r>
      <w:r w:rsidRPr="004615C6">
        <w:rPr>
          <w:rFonts w:eastAsia="Times New Roman" w:cs="Times New Roman"/>
          <w:b/>
          <w:szCs w:val="24"/>
        </w:rPr>
        <w:t>ρατίας):</w:t>
      </w:r>
      <w:r w:rsidRPr="004615C6">
        <w:rPr>
          <w:rFonts w:eastAsia="Times New Roman" w:cs="Times New Roman"/>
          <w:szCs w:val="24"/>
        </w:rPr>
        <w:t xml:space="preserve"> </w:t>
      </w:r>
      <w:r>
        <w:rPr>
          <w:rFonts w:eastAsia="Times New Roman" w:cs="Times New Roman"/>
          <w:szCs w:val="24"/>
        </w:rPr>
        <w:t xml:space="preserve">Τώρα σας ενοχλούν αυτά; Μόνο τη μία μεριά θέλετε να ακούτε; Μόνο τον κ. </w:t>
      </w:r>
      <w:proofErr w:type="spellStart"/>
      <w:r>
        <w:rPr>
          <w:rFonts w:eastAsia="Times New Roman" w:cs="Times New Roman"/>
          <w:szCs w:val="24"/>
        </w:rPr>
        <w:t>Μοσκοβισί</w:t>
      </w:r>
      <w:proofErr w:type="spellEnd"/>
      <w:r>
        <w:rPr>
          <w:rFonts w:eastAsia="Times New Roman" w:cs="Times New Roman"/>
          <w:szCs w:val="24"/>
        </w:rPr>
        <w:t xml:space="preserve">; Δεν θέλετε να ακούσετε άλλα; </w:t>
      </w:r>
    </w:p>
    <w:p w14:paraId="0BCB5BBA"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BCB5BBB" w14:textId="77777777" w:rsidR="00623898" w:rsidRDefault="00B35A1F">
      <w:pPr>
        <w:spacing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Κάντε ησυχία, παρακαλώ. </w:t>
      </w:r>
    </w:p>
    <w:p w14:paraId="0BCB5BBC" w14:textId="77777777" w:rsidR="00623898" w:rsidRDefault="00B35A1F">
      <w:pPr>
        <w:spacing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Δημοκρατίας):</w:t>
      </w:r>
      <w:r w:rsidRPr="004615C6">
        <w:rPr>
          <w:rFonts w:eastAsia="Times New Roman" w:cs="Times New Roman"/>
          <w:szCs w:val="24"/>
        </w:rPr>
        <w:t xml:space="preserve"> </w:t>
      </w:r>
      <w:r>
        <w:rPr>
          <w:rFonts w:eastAsia="Times New Roman" w:cs="Times New Roman"/>
          <w:szCs w:val="24"/>
        </w:rPr>
        <w:t xml:space="preserve">Και ότι η χώρα θα βρίσκετε σε ένα καθεστώς ειδικής παρακολούθησης για πολλά ακόμα χρόνια. </w:t>
      </w:r>
    </w:p>
    <w:p w14:paraId="0BCB5BB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τις σχετικές συνεντεύξεις, για να μην λέτε ψέματα, κύριε Τσίπρα, και γι’ αυτά τα οποία λένε οι Ευρωπαίοι Αξιωματούχοι. </w:t>
      </w:r>
    </w:p>
    <w:p w14:paraId="0BCB5BBE" w14:textId="77777777" w:rsidR="00623898" w:rsidRDefault="00B35A1F">
      <w:pPr>
        <w:spacing w:line="600" w:lineRule="auto"/>
        <w:ind w:firstLine="720"/>
        <w:jc w:val="both"/>
        <w:rPr>
          <w:rFonts w:eastAsia="Times New Roman" w:cs="Times New Roman"/>
          <w:szCs w:val="24"/>
        </w:rPr>
      </w:pPr>
      <w:r w:rsidRPr="008A1899">
        <w:rPr>
          <w:rFonts w:eastAsia="Times New Roman" w:cs="Times New Roman"/>
          <w:szCs w:val="24"/>
        </w:rPr>
        <w:t xml:space="preserve">(Στο σημείο αυτό ο </w:t>
      </w:r>
      <w:r>
        <w:rPr>
          <w:rFonts w:eastAsia="Times New Roman" w:cs="Times New Roman"/>
          <w:szCs w:val="24"/>
        </w:rPr>
        <w:t>Πρόε</w:t>
      </w:r>
      <w:r>
        <w:rPr>
          <w:rFonts w:eastAsia="Times New Roman" w:cs="Times New Roman"/>
          <w:szCs w:val="24"/>
        </w:rPr>
        <w:t xml:space="preserve">δρος της </w:t>
      </w:r>
      <w:r w:rsidRPr="00C36593">
        <w:rPr>
          <w:rFonts w:eastAsia="Times New Roman" w:cs="Times New Roman"/>
          <w:szCs w:val="24"/>
        </w:rPr>
        <w:t>Νέας Δημοκρατίας</w:t>
      </w:r>
      <w:r>
        <w:rPr>
          <w:rFonts w:eastAsia="Times New Roman" w:cs="Times New Roman"/>
          <w:szCs w:val="24"/>
        </w:rPr>
        <w:t>, κ. Κυριάκος Μητσοτάκης,</w:t>
      </w:r>
      <w:r w:rsidRPr="008A1899">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BCB5BB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Οι τέσσερις, λοιπόν, αυτές οδυνηρές αλήθει</w:t>
      </w:r>
      <w:r>
        <w:rPr>
          <w:rFonts w:eastAsia="Times New Roman" w:cs="Times New Roman"/>
          <w:szCs w:val="24"/>
        </w:rPr>
        <w:t xml:space="preserve">ες είναι το έργο των </w:t>
      </w:r>
      <w:r>
        <w:rPr>
          <w:rFonts w:eastAsia="Times New Roman" w:cs="Times New Roman"/>
          <w:szCs w:val="24"/>
        </w:rPr>
        <w:t xml:space="preserve">κυβερνήσεων </w:t>
      </w:r>
      <w:r>
        <w:rPr>
          <w:rFonts w:eastAsia="Times New Roman" w:cs="Times New Roman"/>
          <w:szCs w:val="24"/>
        </w:rPr>
        <w:t xml:space="preserve">Τσίπρα – Καμμένου. Αποτυπώνονται στο τελευταίο </w:t>
      </w:r>
      <w:r>
        <w:rPr>
          <w:rFonts w:eastAsia="Times New Roman" w:cs="Times New Roman"/>
          <w:szCs w:val="24"/>
        </w:rPr>
        <w:t xml:space="preserve">μεσοπρόθεσμο </w:t>
      </w:r>
      <w:r>
        <w:rPr>
          <w:rFonts w:eastAsia="Times New Roman" w:cs="Times New Roman"/>
          <w:szCs w:val="24"/>
        </w:rPr>
        <w:t xml:space="preserve">και στην απόφαση του </w:t>
      </w:r>
      <w:proofErr w:type="spellStart"/>
      <w:r>
        <w:rPr>
          <w:rFonts w:eastAsia="Times New Roman" w:cs="Times New Roman"/>
          <w:szCs w:val="24"/>
          <w:lang w:val="en-US"/>
        </w:rPr>
        <w:t>Eurogroup</w:t>
      </w:r>
      <w:proofErr w:type="spellEnd"/>
      <w:r w:rsidRPr="007C39F4">
        <w:rPr>
          <w:rFonts w:eastAsia="Times New Roman" w:cs="Times New Roman"/>
          <w:szCs w:val="24"/>
        </w:rPr>
        <w:t xml:space="preserve">. </w:t>
      </w:r>
      <w:r>
        <w:rPr>
          <w:rFonts w:eastAsia="Times New Roman" w:cs="Times New Roman"/>
          <w:szCs w:val="24"/>
        </w:rPr>
        <w:t>Και τα κατέθεσα στα Πρακτικά, όχι βέβαια γιατί μπορούν να αμφισβητηθούν, αλλά τα παρουσιάζω στη Βουλή ως ελάχιστο αποδεικτικό στοιχ</w:t>
      </w:r>
      <w:r>
        <w:rPr>
          <w:rFonts w:eastAsia="Times New Roman" w:cs="Times New Roman"/>
          <w:szCs w:val="24"/>
        </w:rPr>
        <w:t xml:space="preserve">είο μιας κυβερνητικής αναξιοπιστίας, η οποία έχει ξεπεράσει κάθε όριο, αλλά και ως στοιχειώδη προστασία που προσφέρει η ίδια η πραγματικότητα απέναντι στην κυβερνητική προπαγάνδα. </w:t>
      </w:r>
    </w:p>
    <w:p w14:paraId="0BCB5BC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Διότι ήδη από τα υπόγεια του Μαξίμου διακινούνται διάφορα σενάρια ότι τα ψη</w:t>
      </w:r>
      <w:r>
        <w:rPr>
          <w:rFonts w:eastAsia="Times New Roman" w:cs="Times New Roman"/>
          <w:szCs w:val="24"/>
        </w:rPr>
        <w:t xml:space="preserve">φισμένα μέτρα μπορούν με κάποιον τρόπο να ανασταλούν ή ενδεχομένως και να καταργηθούν, εάν υπάρχει δημοσιονομική </w:t>
      </w:r>
      <w:proofErr w:type="spellStart"/>
      <w:r>
        <w:rPr>
          <w:rFonts w:eastAsia="Times New Roman" w:cs="Times New Roman"/>
          <w:szCs w:val="24"/>
        </w:rPr>
        <w:t>υπεραπόδοση</w:t>
      </w:r>
      <w:proofErr w:type="spellEnd"/>
      <w:r>
        <w:rPr>
          <w:rFonts w:eastAsia="Times New Roman" w:cs="Times New Roman"/>
          <w:szCs w:val="24"/>
        </w:rPr>
        <w:t xml:space="preserve">. </w:t>
      </w:r>
    </w:p>
    <w:p w14:paraId="0BCB5BC1" w14:textId="77777777" w:rsidR="00623898" w:rsidRDefault="00B35A1F">
      <w:pPr>
        <w:spacing w:line="600" w:lineRule="auto"/>
        <w:ind w:firstLine="720"/>
        <w:jc w:val="both"/>
        <w:rPr>
          <w:rFonts w:eastAsia="Times New Roman"/>
          <w:szCs w:val="24"/>
        </w:rPr>
      </w:pPr>
      <w:r>
        <w:rPr>
          <w:rFonts w:eastAsia="Times New Roman" w:cs="Times New Roman"/>
          <w:szCs w:val="24"/>
        </w:rPr>
        <w:t>Λοιπόν, για να ξεκαθαρίσουμε τα πράγματα, θέλω να σας θυμίσω ότι οι περικοπές αυτές των συντάξεων δεν προβλέπονταν –επαναλαμβάνω</w:t>
      </w:r>
      <w:r w:rsidRPr="007C39F4">
        <w:rPr>
          <w:rFonts w:eastAsia="Times New Roman" w:cs="Times New Roman"/>
          <w:szCs w:val="24"/>
        </w:rPr>
        <w:t>,</w:t>
      </w:r>
      <w:r>
        <w:rPr>
          <w:rFonts w:eastAsia="Times New Roman" w:cs="Times New Roman"/>
          <w:szCs w:val="24"/>
        </w:rPr>
        <w:t xml:space="preserve"> δεν προβλέπονταν</w:t>
      </w:r>
      <w:r w:rsidRPr="007C39F4">
        <w:rPr>
          <w:rFonts w:eastAsia="Times New Roman" w:cs="Times New Roman"/>
          <w:szCs w:val="24"/>
        </w:rPr>
        <w:t>-</w:t>
      </w:r>
      <w:r>
        <w:rPr>
          <w:rFonts w:eastAsia="Times New Roman" w:cs="Times New Roman"/>
          <w:szCs w:val="24"/>
        </w:rPr>
        <w:t xml:space="preserve"> στο τρίτο μνημόνιο. </w:t>
      </w:r>
      <w:r>
        <w:rPr>
          <w:rFonts w:eastAsia="Times New Roman"/>
          <w:szCs w:val="24"/>
        </w:rPr>
        <w:t xml:space="preserve">Άρα, δεν έχετε κανένα δικαίωμα να λέτε ότι ο λαός σας έδωσε εντολή να επιβάλετε αυτές τις μειώσεις. </w:t>
      </w:r>
    </w:p>
    <w:p w14:paraId="0BCB5BC2" w14:textId="77777777" w:rsidR="00623898" w:rsidRDefault="00B35A1F">
      <w:pPr>
        <w:spacing w:line="600" w:lineRule="auto"/>
        <w:ind w:firstLine="720"/>
        <w:jc w:val="both"/>
        <w:rPr>
          <w:rFonts w:eastAsia="Times New Roman"/>
          <w:szCs w:val="24"/>
        </w:rPr>
      </w:pPr>
      <w:r>
        <w:rPr>
          <w:rFonts w:eastAsia="Times New Roman"/>
          <w:szCs w:val="24"/>
        </w:rPr>
        <w:t xml:space="preserve">Οι περικοπές αυτές ήταν περικοπές τελείως αχρείαστες. Είναι το τίμημα της δικής σας προσωπικής αναξιοπιστίας. </w:t>
      </w:r>
    </w:p>
    <w:p w14:paraId="0BCB5BC3" w14:textId="77777777" w:rsidR="00623898" w:rsidRDefault="00B35A1F">
      <w:pPr>
        <w:spacing w:line="600" w:lineRule="auto"/>
        <w:ind w:firstLine="720"/>
        <w:jc w:val="center"/>
        <w:rPr>
          <w:rFonts w:eastAsia="Times New Roman"/>
          <w:szCs w:val="24"/>
        </w:rPr>
      </w:pPr>
      <w:r w:rsidRPr="00404E28">
        <w:rPr>
          <w:rFonts w:eastAsia="Times New Roman"/>
          <w:szCs w:val="24"/>
        </w:rPr>
        <w:t>(Θόρυ</w:t>
      </w:r>
      <w:r w:rsidRPr="00404E28">
        <w:rPr>
          <w:rFonts w:eastAsia="Times New Roman"/>
          <w:szCs w:val="24"/>
        </w:rPr>
        <w:t>βος από την πτέρυγα του ΣΥΡΙΖΑ</w:t>
      </w:r>
      <w:r>
        <w:rPr>
          <w:rFonts w:eastAsia="Times New Roman"/>
          <w:szCs w:val="24"/>
        </w:rPr>
        <w:t>)</w:t>
      </w:r>
    </w:p>
    <w:p w14:paraId="0BCB5BC4" w14:textId="77777777" w:rsidR="00623898" w:rsidRDefault="00B35A1F">
      <w:pPr>
        <w:spacing w:line="600" w:lineRule="auto"/>
        <w:ind w:firstLine="720"/>
        <w:jc w:val="both"/>
        <w:rPr>
          <w:rFonts w:eastAsia="Times New Roman"/>
          <w:szCs w:val="24"/>
        </w:rPr>
      </w:pPr>
      <w:r w:rsidRPr="00202E2B">
        <w:rPr>
          <w:rFonts w:eastAsia="Times New Roman"/>
          <w:b/>
          <w:szCs w:val="24"/>
        </w:rPr>
        <w:t xml:space="preserve">ΠΡΟΕΔΡΟΣ (Νικόλαος </w:t>
      </w:r>
      <w:proofErr w:type="spellStart"/>
      <w:r w:rsidRPr="00202E2B">
        <w:rPr>
          <w:rFonts w:eastAsia="Times New Roman"/>
          <w:b/>
          <w:szCs w:val="24"/>
        </w:rPr>
        <w:t>Βούτσης</w:t>
      </w:r>
      <w:proofErr w:type="spellEnd"/>
      <w:r w:rsidRPr="00202E2B">
        <w:rPr>
          <w:rFonts w:eastAsia="Times New Roman"/>
          <w:b/>
          <w:szCs w:val="24"/>
        </w:rPr>
        <w:t>):</w:t>
      </w:r>
      <w:r>
        <w:rPr>
          <w:rFonts w:eastAsia="Times New Roman"/>
          <w:b/>
          <w:szCs w:val="24"/>
        </w:rPr>
        <w:t xml:space="preserve"> </w:t>
      </w:r>
      <w:r>
        <w:rPr>
          <w:rFonts w:eastAsia="Times New Roman"/>
          <w:szCs w:val="24"/>
        </w:rPr>
        <w:t xml:space="preserve">Παρακαλώ, ησυχία! </w:t>
      </w:r>
    </w:p>
    <w:p w14:paraId="0BCB5BC5" w14:textId="77777777" w:rsidR="00623898" w:rsidRDefault="00B35A1F">
      <w:pPr>
        <w:spacing w:line="600" w:lineRule="auto"/>
        <w:ind w:firstLine="720"/>
        <w:jc w:val="both"/>
        <w:rPr>
          <w:rFonts w:eastAsia="Times New Roman"/>
          <w:szCs w:val="24"/>
        </w:rPr>
      </w:pPr>
      <w:r w:rsidRPr="002035DF">
        <w:rPr>
          <w:rFonts w:eastAsia="Times New Roman"/>
          <w:b/>
          <w:szCs w:val="24"/>
        </w:rPr>
        <w:lastRenderedPageBreak/>
        <w:t>ΚΥΡΙΑΚΟΣ ΜΗΤΣΟΤΑΚΗΣ (Πρόεδρος της Νέας Δημοκρατίας):</w:t>
      </w:r>
      <w:r>
        <w:rPr>
          <w:rFonts w:eastAsia="Times New Roman"/>
          <w:szCs w:val="24"/>
        </w:rPr>
        <w:t xml:space="preserve"> Και βέβαια, σας διαφεύγει μία μικρή λεπτομέρεια, κύριε Τσίπρα. Εμείς δεν ψηφίσαμε αυτές τις περικοπές! Εσείς τις ψηφίσατε! Και ζητάτε τα ρέστα από εμάς για τις περικοπές που εσείς φέρατε; Πόσο θράσος, κύριε Τσίπρα, πρέπει να έχει κάποιος για να λέει αυτά </w:t>
      </w:r>
      <w:r>
        <w:rPr>
          <w:rFonts w:eastAsia="Times New Roman"/>
          <w:szCs w:val="24"/>
        </w:rPr>
        <w:t>τα πράγματα; Εσείς τις ψηφίσατε! Εμείς ήμασταν απέναντι στις περικοπές!</w:t>
      </w:r>
    </w:p>
    <w:p w14:paraId="0BCB5BC6" w14:textId="77777777" w:rsidR="00623898" w:rsidRDefault="00B35A1F">
      <w:pPr>
        <w:spacing w:line="600" w:lineRule="auto"/>
        <w:ind w:firstLine="720"/>
        <w:jc w:val="both"/>
        <w:rPr>
          <w:rFonts w:eastAsia="Times New Roman"/>
          <w:szCs w:val="24"/>
        </w:rPr>
      </w:pPr>
      <w:r>
        <w:rPr>
          <w:rFonts w:eastAsia="Times New Roman"/>
          <w:szCs w:val="24"/>
        </w:rPr>
        <w:t>(</w:t>
      </w:r>
      <w:r w:rsidRPr="00404E28">
        <w:rPr>
          <w:rFonts w:eastAsia="Times New Roman"/>
          <w:szCs w:val="24"/>
        </w:rPr>
        <w:t>Ζωηρά και παρατεταμένα χειροκροτήματα</w:t>
      </w:r>
      <w:r>
        <w:rPr>
          <w:rFonts w:eastAsia="Times New Roman"/>
          <w:szCs w:val="24"/>
        </w:rPr>
        <w:t xml:space="preserve"> από την πτέρυγα της Νέας Δημοκρατίας)</w:t>
      </w:r>
    </w:p>
    <w:p w14:paraId="0BCB5BC7" w14:textId="77777777" w:rsidR="00623898" w:rsidRDefault="00B35A1F">
      <w:pPr>
        <w:spacing w:line="600" w:lineRule="auto"/>
        <w:ind w:firstLine="720"/>
        <w:jc w:val="both"/>
        <w:rPr>
          <w:rFonts w:eastAsia="Times New Roman"/>
          <w:szCs w:val="24"/>
        </w:rPr>
      </w:pPr>
      <w:r>
        <w:rPr>
          <w:rFonts w:eastAsia="Times New Roman"/>
          <w:szCs w:val="24"/>
        </w:rPr>
        <w:t xml:space="preserve">Και για να αφήσουμε πια τα παραμύθια, εμείς, κύριε Τσίπρα, έχουμε ετοιμάσει μία τροπολογία. Την έχω έτοιμη εδώ πέρα. Είναι μία τροπολογία η οποία είναι σύμφωνη. Είδατε ότι και η κ. Γεννηματά κατέθεσε μία σχετική πρόταση νόμου. Είναι μία τροπολογία η οποία </w:t>
      </w:r>
      <w:r>
        <w:rPr>
          <w:rFonts w:eastAsia="Times New Roman"/>
          <w:szCs w:val="24"/>
        </w:rPr>
        <w:t xml:space="preserve">λέει πολύ απλά: Ελάτε να ψηφίσουμε μαζί ότι δεν θα κοπούν οι συντάξεις. </w:t>
      </w:r>
    </w:p>
    <w:p w14:paraId="0BCB5BC8" w14:textId="77777777" w:rsidR="00623898" w:rsidRDefault="00B35A1F">
      <w:pPr>
        <w:spacing w:line="600" w:lineRule="auto"/>
        <w:ind w:firstLine="720"/>
        <w:jc w:val="both"/>
        <w:rPr>
          <w:rFonts w:eastAsia="Times New Roman"/>
          <w:szCs w:val="24"/>
        </w:rPr>
      </w:pPr>
      <w:r>
        <w:rPr>
          <w:rFonts w:eastAsia="Times New Roman"/>
          <w:szCs w:val="24"/>
        </w:rPr>
        <w:t xml:space="preserve">Αν έχετε, λοιπόν, το θάρρος, ελάτε και υπερψηφίστε είτε τη δική μας τροπολογία είτε την πρόταση της κ. Γεννηματά, για να αποδείξουμε πραγματικά ποιος είναι υποκριτής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την Αίθο</w:t>
      </w:r>
      <w:r>
        <w:rPr>
          <w:rFonts w:eastAsia="Times New Roman"/>
          <w:szCs w:val="24"/>
        </w:rPr>
        <w:t xml:space="preserve">υσα, ποιος λέει την αλήθεια και ποιος κοροϊδεύει τον ελληνικό λαό! </w:t>
      </w:r>
    </w:p>
    <w:p w14:paraId="0BCB5BC9" w14:textId="77777777" w:rsidR="00623898" w:rsidRDefault="00B35A1F">
      <w:pPr>
        <w:spacing w:line="600" w:lineRule="auto"/>
        <w:ind w:firstLine="720"/>
        <w:jc w:val="both"/>
        <w:rPr>
          <w:rFonts w:eastAsia="Times New Roman"/>
          <w:szCs w:val="24"/>
        </w:rPr>
      </w:pPr>
      <w:r>
        <w:rPr>
          <w:rFonts w:eastAsia="Times New Roman"/>
          <w:szCs w:val="24"/>
        </w:rPr>
        <w:lastRenderedPageBreak/>
        <w:t>(Όρθιοι οι Βουλευτές της Νέας Δημοκρατίας χειροκροτούν ζωηρά και παρατεταμένα)</w:t>
      </w:r>
    </w:p>
    <w:p w14:paraId="0BCB5BCA" w14:textId="77777777" w:rsidR="00623898" w:rsidRDefault="00B35A1F">
      <w:pPr>
        <w:spacing w:line="600" w:lineRule="auto"/>
        <w:ind w:firstLine="720"/>
        <w:jc w:val="both"/>
        <w:rPr>
          <w:rFonts w:eastAsia="Times New Roman"/>
          <w:szCs w:val="24"/>
        </w:rPr>
      </w:pPr>
      <w:r>
        <w:rPr>
          <w:rFonts w:eastAsia="Times New Roman"/>
          <w:szCs w:val="24"/>
        </w:rPr>
        <w:t>Δυστυχώς, όμως, κύριε Τσίπρα, όλοι οι Έλληνες γνωρίζουν ότι αν εσείς παραμείνετε στην εξουσία, οι μειώσεις συ</w:t>
      </w:r>
      <w:r>
        <w:rPr>
          <w:rFonts w:eastAsia="Times New Roman"/>
          <w:szCs w:val="24"/>
        </w:rPr>
        <w:t xml:space="preserve">ντάξεων θα είναι αναπόφευκτες. Και θα είναι αναπόφευκτες διότι εσείς εξακολουθείτε να στραγγαλίζετε την πραγματική οικονομία, που είναι τελικά ο αιμοδότης του κάθε ασφαλιστικού συστήματος. </w:t>
      </w:r>
    </w:p>
    <w:p w14:paraId="0BCB5BCB" w14:textId="77777777" w:rsidR="00623898" w:rsidRDefault="00B35A1F">
      <w:pPr>
        <w:spacing w:line="600" w:lineRule="auto"/>
        <w:ind w:firstLine="720"/>
        <w:jc w:val="both"/>
        <w:rPr>
          <w:rFonts w:eastAsia="Times New Roman"/>
          <w:szCs w:val="24"/>
        </w:rPr>
      </w:pPr>
      <w:r>
        <w:rPr>
          <w:rFonts w:eastAsia="Times New Roman"/>
          <w:szCs w:val="24"/>
        </w:rPr>
        <w:t>Αυτή την ανάπτυξη η οποία ερχόταν από το 2014, όταν η χώρα ετοιμαζ</w:t>
      </w:r>
      <w:r>
        <w:rPr>
          <w:rFonts w:eastAsia="Times New Roman"/>
          <w:szCs w:val="24"/>
        </w:rPr>
        <w:t xml:space="preserve">όταν να βγει από την κρίση, αυτή την ανάπτυξη, κύριε Τσίπρα, την σκοτώσατε σε ένα ντελίριο ψεύδους και λαϊκισμού, που είχε ως μόνο στόχο να σας φέρει στην εξουσία. </w:t>
      </w:r>
    </w:p>
    <w:p w14:paraId="0BCB5BCC" w14:textId="77777777" w:rsidR="00623898" w:rsidRDefault="00B35A1F">
      <w:pPr>
        <w:spacing w:line="600" w:lineRule="auto"/>
        <w:ind w:firstLine="720"/>
        <w:jc w:val="both"/>
        <w:rPr>
          <w:rFonts w:eastAsia="Times New Roman"/>
          <w:szCs w:val="24"/>
        </w:rPr>
      </w:pPr>
      <w:r>
        <w:rPr>
          <w:rFonts w:eastAsia="Times New Roman"/>
          <w:szCs w:val="24"/>
        </w:rPr>
        <w:t>Έχω ένα διάγραμμα εδώ, κύριε Τσίπρα. Κοιτάξτε το λίγο. Θα σας το δώσω. Δείχνει την πορεία τ</w:t>
      </w:r>
      <w:r>
        <w:rPr>
          <w:rFonts w:eastAsia="Times New Roman"/>
          <w:szCs w:val="24"/>
        </w:rPr>
        <w:t>ου ΑΕΠ. Ήταν πτωτική μέχρι το 2011 και μετά σταδιακά ανοδική. Και τι έγινε τα χρόνια 2015-2017; Είναι οι τριμηνιαίες μεταβολές του ΑΕΠ. Εκεί που η οικονομία θα έπρεπε να αναπτύσσεται με γρήγορους ρυθμούς, ήρθατε εσείς και την καθηλώσατε στη στασιμότητα. Αυ</w:t>
      </w:r>
      <w:r>
        <w:rPr>
          <w:rFonts w:eastAsia="Times New Roman"/>
          <w:szCs w:val="24"/>
        </w:rPr>
        <w:t xml:space="preserve">τή είναι η πραγματικότητα, κύριε Τσίπρα! </w:t>
      </w:r>
    </w:p>
    <w:p w14:paraId="0BCB5BCD"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Καταθέτω για τα Πρακτικά τον σχετικό πίνακα. Δώστε τον στον Πρωθυπουργό, παρακαλώ. </w:t>
      </w:r>
    </w:p>
    <w:p w14:paraId="0BCB5BCE" w14:textId="77777777" w:rsidR="00623898" w:rsidRDefault="00B35A1F">
      <w:pPr>
        <w:spacing w:line="600" w:lineRule="auto"/>
        <w:ind w:firstLine="720"/>
        <w:jc w:val="both"/>
        <w:rPr>
          <w:rFonts w:eastAsia="Times New Roman"/>
          <w:szCs w:val="24"/>
        </w:rPr>
      </w:pPr>
      <w:r w:rsidRPr="00404E28">
        <w:rPr>
          <w:rFonts w:eastAsia="Times New Roman"/>
          <w:szCs w:val="24"/>
        </w:rPr>
        <w:t xml:space="preserve">(Στο σημείο αυτό ο </w:t>
      </w:r>
      <w:r>
        <w:rPr>
          <w:rFonts w:eastAsia="Times New Roman"/>
          <w:szCs w:val="24"/>
        </w:rPr>
        <w:t>Πρόεδρος της Νέας Δημοκρατίας</w:t>
      </w:r>
      <w:r w:rsidRPr="00404E28">
        <w:rPr>
          <w:rFonts w:eastAsia="Times New Roman"/>
          <w:szCs w:val="24"/>
        </w:rPr>
        <w:t xml:space="preserve"> κ. </w:t>
      </w:r>
      <w:r>
        <w:rPr>
          <w:rFonts w:eastAsia="Times New Roman"/>
          <w:szCs w:val="24"/>
        </w:rPr>
        <w:t>Κυριάκος Μητσοτάκης</w:t>
      </w:r>
      <w:r w:rsidRPr="00404E28">
        <w:rPr>
          <w:rFonts w:eastAsia="Times New Roman"/>
          <w:szCs w:val="24"/>
        </w:rPr>
        <w:t xml:space="preserve"> καταθέτει για τα Πρακτικά τ</w:t>
      </w:r>
      <w:r>
        <w:rPr>
          <w:rFonts w:eastAsia="Times New Roman"/>
          <w:szCs w:val="24"/>
        </w:rPr>
        <w:t>ον</w:t>
      </w:r>
      <w:r w:rsidRPr="00404E28">
        <w:rPr>
          <w:rFonts w:eastAsia="Times New Roman"/>
          <w:szCs w:val="24"/>
        </w:rPr>
        <w:t xml:space="preserve"> προαναφερθέν</w:t>
      </w:r>
      <w:r>
        <w:rPr>
          <w:rFonts w:eastAsia="Times New Roman"/>
          <w:szCs w:val="24"/>
        </w:rPr>
        <w:t>τα</w:t>
      </w:r>
      <w:r w:rsidRPr="00404E28">
        <w:rPr>
          <w:rFonts w:eastAsia="Times New Roman"/>
          <w:szCs w:val="24"/>
        </w:rPr>
        <w:t xml:space="preserve"> </w:t>
      </w:r>
      <w:r>
        <w:rPr>
          <w:rFonts w:eastAsia="Times New Roman"/>
          <w:szCs w:val="24"/>
        </w:rPr>
        <w:t>πίνακα</w:t>
      </w:r>
      <w:r w:rsidRPr="00404E28">
        <w:rPr>
          <w:rFonts w:eastAsia="Times New Roman"/>
          <w:szCs w:val="24"/>
        </w:rPr>
        <w:t xml:space="preserve">, </w:t>
      </w:r>
      <w:r>
        <w:rPr>
          <w:rFonts w:eastAsia="Times New Roman"/>
          <w:szCs w:val="24"/>
        </w:rPr>
        <w:t>ο οπο</w:t>
      </w:r>
      <w:r>
        <w:rPr>
          <w:rFonts w:eastAsia="Times New Roman"/>
          <w:szCs w:val="24"/>
        </w:rPr>
        <w:t xml:space="preserve">ίος </w:t>
      </w:r>
      <w:r w:rsidRPr="00404E28">
        <w:rPr>
          <w:rFonts w:eastAsia="Times New Roman"/>
          <w:szCs w:val="24"/>
        </w:rPr>
        <w:t>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0BCB5BCF" w14:textId="77777777" w:rsidR="00623898" w:rsidRDefault="00B35A1F">
      <w:pPr>
        <w:spacing w:line="600" w:lineRule="auto"/>
        <w:ind w:firstLine="720"/>
        <w:jc w:val="both"/>
        <w:rPr>
          <w:rFonts w:eastAsia="Times New Roman"/>
          <w:szCs w:val="24"/>
        </w:rPr>
      </w:pPr>
      <w:r>
        <w:rPr>
          <w:rFonts w:eastAsia="Times New Roman"/>
          <w:szCs w:val="24"/>
        </w:rPr>
        <w:t xml:space="preserve">Αυτή είναι η μεγάλη ζημιά την οποία κάνατε στη χώρα! Αυτή είναι μεγάλη χαμένη ευκαιρία της δικής σας τριετίας! </w:t>
      </w:r>
    </w:p>
    <w:p w14:paraId="0BCB5BD0" w14:textId="77777777" w:rsidR="00623898" w:rsidRDefault="00B35A1F">
      <w:pPr>
        <w:spacing w:line="600" w:lineRule="auto"/>
        <w:ind w:firstLine="720"/>
        <w:jc w:val="both"/>
        <w:rPr>
          <w:rFonts w:eastAsia="Times New Roman"/>
          <w:szCs w:val="24"/>
        </w:rPr>
      </w:pPr>
      <w:r>
        <w:rPr>
          <w:rFonts w:eastAsia="Times New Roman"/>
          <w:szCs w:val="24"/>
        </w:rPr>
        <w:t>Αναρωτιέμαι, κύριε Τσίπρα, πώς αισθάνεστ</w:t>
      </w:r>
      <w:r>
        <w:rPr>
          <w:rFonts w:eastAsia="Times New Roman"/>
          <w:szCs w:val="24"/>
        </w:rPr>
        <w:t>ε κάθε φορά που συναντάτε τον ομόλογό σας Πορτογάλο Πρωθυπουργό; Ο Πορτογάλος Πρωθυπουργός ήρθε στην εξουσία περίπου την ίδια εποχή που ήρθατε κι εσείς και κατάφερε η Πορτογαλία να έχει σήμερα, την τριετία αυτή, ανάπτυξη 10%, όταν εσείς έχετε 0,9%. Είστε υ</w:t>
      </w:r>
      <w:r>
        <w:rPr>
          <w:rFonts w:eastAsia="Times New Roman"/>
          <w:szCs w:val="24"/>
        </w:rPr>
        <w:t xml:space="preserve">περήφανος, κύριε Τσίπρα, γι’ αυτή την απόδοση. </w:t>
      </w:r>
    </w:p>
    <w:p w14:paraId="0BCB5BD1" w14:textId="77777777" w:rsidR="00623898" w:rsidRDefault="00B35A1F">
      <w:pPr>
        <w:spacing w:line="600" w:lineRule="auto"/>
        <w:ind w:firstLine="720"/>
        <w:jc w:val="both"/>
        <w:rPr>
          <w:rFonts w:eastAsia="Times New Roman"/>
          <w:szCs w:val="24"/>
        </w:rPr>
      </w:pPr>
      <w:r w:rsidRPr="004C2703">
        <w:rPr>
          <w:rFonts w:eastAsia="Times New Roman"/>
          <w:b/>
          <w:szCs w:val="24"/>
        </w:rPr>
        <w:t xml:space="preserve">ΜΑΡΙΑ ΤΡΙΑΝΤΑΦΥΛΛΟΥ: </w:t>
      </w:r>
      <w:r>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0BCB5BD2" w14:textId="77777777" w:rsidR="00623898" w:rsidRDefault="00B35A1F">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Σιωπή παρακαλώ! </w:t>
      </w:r>
    </w:p>
    <w:p w14:paraId="0BCB5BD3" w14:textId="77777777" w:rsidR="00623898" w:rsidRDefault="00B35A1F">
      <w:pPr>
        <w:spacing w:line="600" w:lineRule="auto"/>
        <w:ind w:firstLine="720"/>
        <w:jc w:val="center"/>
        <w:rPr>
          <w:rFonts w:eastAsia="Times New Roman"/>
          <w:szCs w:val="24"/>
        </w:rPr>
      </w:pPr>
      <w:r w:rsidRPr="00404E28">
        <w:rPr>
          <w:rFonts w:eastAsia="Times New Roman"/>
          <w:szCs w:val="24"/>
        </w:rPr>
        <w:t>(Θόρυβος από την πτέρυγα του ΣΥΡΙΖΑ</w:t>
      </w:r>
      <w:r>
        <w:rPr>
          <w:rFonts w:eastAsia="Times New Roman"/>
          <w:szCs w:val="24"/>
        </w:rPr>
        <w:t>)</w:t>
      </w:r>
    </w:p>
    <w:p w14:paraId="0BCB5BD4" w14:textId="77777777" w:rsidR="00623898" w:rsidRDefault="00B35A1F">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Κάντε ησυχία! Κυρία Τριανταφύλλο</w:t>
      </w:r>
      <w:r>
        <w:rPr>
          <w:rFonts w:eastAsia="Times New Roman"/>
          <w:szCs w:val="24"/>
        </w:rPr>
        <w:t xml:space="preserve">υ, σας παρακαλώ. Μη ζηλώνετε άλλων τη δόξα! </w:t>
      </w:r>
    </w:p>
    <w:p w14:paraId="0BCB5BD5" w14:textId="77777777" w:rsidR="00623898" w:rsidRDefault="00B35A1F">
      <w:pPr>
        <w:spacing w:line="600" w:lineRule="auto"/>
        <w:ind w:firstLine="720"/>
        <w:jc w:val="both"/>
        <w:rPr>
          <w:rFonts w:eastAsia="Times New Roman"/>
          <w:szCs w:val="24"/>
        </w:rPr>
      </w:pPr>
      <w:r>
        <w:rPr>
          <w:rFonts w:eastAsia="Times New Roman"/>
          <w:szCs w:val="24"/>
        </w:rPr>
        <w:t xml:space="preserve">Παρακαλώ, κύριε Πρόεδρε. </w:t>
      </w:r>
    </w:p>
    <w:p w14:paraId="0BCB5BD6" w14:textId="77777777" w:rsidR="00623898" w:rsidRDefault="00B35A1F">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Είστε υπερήφανος που χάσαμε τα τρία καλύτερα χρόνια της ευρωπαϊκής ανάκαμψης και που αφήσατε την Ελλάδα καθηλωμένη στη στασιμότητα κ</w:t>
      </w:r>
      <w:r>
        <w:rPr>
          <w:rFonts w:eastAsia="Times New Roman"/>
          <w:szCs w:val="24"/>
        </w:rPr>
        <w:t xml:space="preserve">αι στη μιζέρια; Αυτή είναι η παρακαταθήκη σας, κύριε Τσίπρα! </w:t>
      </w:r>
    </w:p>
    <w:p w14:paraId="0BCB5BD7" w14:textId="77777777" w:rsidR="00623898" w:rsidRDefault="00B35A1F">
      <w:pPr>
        <w:spacing w:line="600" w:lineRule="auto"/>
        <w:ind w:firstLine="720"/>
        <w:jc w:val="both"/>
        <w:rPr>
          <w:rFonts w:eastAsia="Times New Roman"/>
          <w:szCs w:val="24"/>
        </w:rPr>
      </w:pPr>
      <w:r>
        <w:rPr>
          <w:rFonts w:eastAsia="Times New Roman"/>
          <w:szCs w:val="24"/>
        </w:rPr>
        <w:t>Και σήμερα όλοι οι Έλληνες γνωρίζουν ότι χρειάζεται πια μια άλλη κυβέρνηση, μία κυβέρνηση ικανή να απελευθερώσει τις δυνάμεις της πραγματικής οικονομίας, να αυξήσει τον παραγόμενο πλούτο, να ανα</w:t>
      </w:r>
      <w:r>
        <w:rPr>
          <w:rFonts w:eastAsia="Times New Roman"/>
          <w:szCs w:val="24"/>
        </w:rPr>
        <w:t xml:space="preserve">ζωογονήσει την απασχόληση, ώστε να μπορέσουν να κρατηθούν οι συντάξεις σε ανθρώπινα επίπεδα. </w:t>
      </w:r>
    </w:p>
    <w:p w14:paraId="0BCB5BD8" w14:textId="77777777" w:rsidR="00623898" w:rsidRDefault="00B35A1F">
      <w:pPr>
        <w:spacing w:line="600" w:lineRule="auto"/>
        <w:ind w:firstLine="720"/>
        <w:jc w:val="both"/>
        <w:rPr>
          <w:rFonts w:eastAsia="Times New Roman" w:cs="Times New Roman"/>
          <w:szCs w:val="24"/>
        </w:rPr>
      </w:pPr>
      <w:r>
        <w:rPr>
          <w:rFonts w:eastAsia="Times New Roman"/>
          <w:szCs w:val="24"/>
        </w:rPr>
        <w:t>Αυτό θα κάνουμε εμείς. Είναι υποχρέωσή μας να προστατεύσουμε το εισόδημα των συνταξιούχων.</w:t>
      </w:r>
      <w:r>
        <w:rPr>
          <w:rFonts w:eastAsia="Times New Roman" w:cs="Times New Roman"/>
          <w:szCs w:val="24"/>
        </w:rPr>
        <w:t xml:space="preserve"> </w:t>
      </w:r>
      <w:r>
        <w:rPr>
          <w:rFonts w:eastAsia="Times New Roman" w:cs="Times New Roman"/>
          <w:szCs w:val="24"/>
        </w:rPr>
        <w:t>Αυτό, όμως, μπορεί να γίνει</w:t>
      </w:r>
      <w:r w:rsidRPr="00BA3E92">
        <w:rPr>
          <w:rFonts w:eastAsia="Times New Roman" w:cs="Times New Roman"/>
          <w:szCs w:val="24"/>
        </w:rPr>
        <w:t>,</w:t>
      </w:r>
      <w:r>
        <w:rPr>
          <w:rFonts w:eastAsia="Times New Roman" w:cs="Times New Roman"/>
          <w:szCs w:val="24"/>
        </w:rPr>
        <w:t xml:space="preserve"> μόνο όταν πάρει μπροστά η μηχανή της πραγματικής οικονομίας, με μια κυβέρνηση της Νέας Δημοκρατίας με νωπή και ισχυρή λαϊκή εντολή και με την εμπιστοσύνη του ελληνικού λαού.</w:t>
      </w:r>
    </w:p>
    <w:p w14:paraId="0BCB5BD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Εμάς, κύριε Τσίπρα, πράγματι το σχέδιό μας είναι πολύ διαφορετικό από το δικό μας</w:t>
      </w:r>
      <w:r>
        <w:rPr>
          <w:rFonts w:eastAsia="Times New Roman" w:cs="Times New Roman"/>
          <w:szCs w:val="24"/>
        </w:rPr>
        <w:t xml:space="preserve">. Συνοψίζεται σε τέσσερις απλούς στόχους: Λιγότεροι φόροι και εισφορές, περισσότερες επενδύσεις και καλύτερες δουλειές, καλύτερο και αποτελεσματικότερο κράτος και προστασία για τους πιο αδύναμους συμπολίτες μας. Και η απάντησή μας στα προβλήματα της χώρας </w:t>
      </w:r>
      <w:r>
        <w:rPr>
          <w:rFonts w:eastAsia="Times New Roman" w:cs="Times New Roman"/>
          <w:szCs w:val="24"/>
        </w:rPr>
        <w:t>είναι λιτή, είναι κοστολογημένη και είναι ρεαλιστική. Δεν κρύβει τις δυσκολίες ούτε τις παγίδες με τις οποίες έχετε υποθηκεύσει το μέλλον της χώρας. Αποτελεί, όμως, τον μόνο δρόμο για να σταματήσει ο διαρκής κατήφορος και να υπάρξουν πραγματικές προϋποθέσε</w:t>
      </w:r>
      <w:r>
        <w:rPr>
          <w:rFonts w:eastAsia="Times New Roman" w:cs="Times New Roman"/>
          <w:szCs w:val="24"/>
        </w:rPr>
        <w:t>ις να αναγεννηθεί η πατρίδα μας.</w:t>
      </w:r>
    </w:p>
    <w:p w14:paraId="0BCB5BD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Γυρίζω όλη την Ελλάδα -κάνω αυτό το οποίο καταλαβαίνω ότι εσείς έχετε κάποια δυσκολία να κάνετε-, συζητώ με τους πολίτες και με τους φορείς το σχέδιό μας για την επόμενη μέρα. Πράγματι, κάποιοι με ρωτούν: «Μα πώς θα μπορέσε</w:t>
      </w:r>
      <w:r>
        <w:rPr>
          <w:rFonts w:eastAsia="Times New Roman" w:cs="Times New Roman"/>
          <w:szCs w:val="24"/>
        </w:rPr>
        <w:t>τε εσείς να αλλάξετε ρότα, όταν ο ΣΥΡΙΖΑ έχει δεσμεύσει τη χώρα; Το κράτος, καλώς ή κακώς, δεν πρέπει να έχει συνέχεια; Δεν θα αντιδράσουν οι δανειστές μας;». Τους απαντώ: Πιστεύω και πιστεύω βαθιά στο δημιουργικό σοκ που προκαλούν στην οικονομία η σιγουρι</w:t>
      </w:r>
      <w:r>
        <w:rPr>
          <w:rFonts w:eastAsia="Times New Roman" w:cs="Times New Roman"/>
          <w:szCs w:val="24"/>
        </w:rPr>
        <w:t xml:space="preserve">ά και το </w:t>
      </w:r>
      <w:proofErr w:type="spellStart"/>
      <w:r>
        <w:rPr>
          <w:rFonts w:eastAsia="Times New Roman" w:cs="Times New Roman"/>
          <w:szCs w:val="24"/>
        </w:rPr>
        <w:t>φιλοεπενδυτικό</w:t>
      </w:r>
      <w:proofErr w:type="spellEnd"/>
      <w:r>
        <w:rPr>
          <w:rFonts w:eastAsia="Times New Roman" w:cs="Times New Roman"/>
          <w:szCs w:val="24"/>
        </w:rPr>
        <w:t xml:space="preserve"> κλίμα. Εμπιστεύομαι, όμως, –ναι!- και τον Έλληνα που μεγαλουργεί όταν νιώσει ότι δεν τον κοροϊδεύουν!</w:t>
      </w:r>
    </w:p>
    <w:p w14:paraId="0BCB5BDB"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BCB5BDC" w14:textId="77777777" w:rsidR="00623898" w:rsidRDefault="00B35A1F">
      <w:pPr>
        <w:spacing w:line="600" w:lineRule="auto"/>
        <w:ind w:firstLine="720"/>
        <w:jc w:val="both"/>
        <w:rPr>
          <w:rFonts w:eastAsia="Times New Roman"/>
          <w:bCs/>
          <w:szCs w:val="24"/>
        </w:rPr>
      </w:pPr>
      <w:r>
        <w:rPr>
          <w:rFonts w:eastAsia="Times New Roman"/>
          <w:bCs/>
          <w:szCs w:val="24"/>
        </w:rPr>
        <w:lastRenderedPageBreak/>
        <w:t>Όσο για τους δανειστές μας, επιτρέψτε μου να γνωρίζω και εγώ το διεθνές περι</w:t>
      </w:r>
      <w:r>
        <w:rPr>
          <w:rFonts w:eastAsia="Times New Roman"/>
          <w:bCs/>
          <w:szCs w:val="24"/>
        </w:rPr>
        <w:t xml:space="preserve">βάλλον και τη δυναμική των οικονομικών σχέσεων. Ξέρετε, μεταξύ του διπλού νομίσματος </w:t>
      </w:r>
      <w:proofErr w:type="spellStart"/>
      <w:r>
        <w:rPr>
          <w:rFonts w:eastAsia="Times New Roman"/>
          <w:bCs/>
          <w:szCs w:val="24"/>
        </w:rPr>
        <w:t>Βαρουφάκη</w:t>
      </w:r>
      <w:proofErr w:type="spellEnd"/>
      <w:r>
        <w:rPr>
          <w:rFonts w:eastAsia="Times New Roman"/>
          <w:bCs/>
          <w:szCs w:val="24"/>
        </w:rPr>
        <w:t xml:space="preserve"> από τη μία και των μνημονίων που έρχονται γραμμένα στα αγγλικά από την άλλη, υπάρχει και ο δικός μας δρόμος: ο δρόμος του μέτρου, της αλήθειας, της πειστικής επι</w:t>
      </w:r>
      <w:r>
        <w:rPr>
          <w:rFonts w:eastAsia="Times New Roman"/>
          <w:bCs/>
          <w:szCs w:val="24"/>
        </w:rPr>
        <w:t>χειρηματολογίας, ο ρόλος του ισότιμου συνομιλητή, όχι του επαναστάτη που μετατρέπεται σε «</w:t>
      </w:r>
      <w:r>
        <w:rPr>
          <w:rFonts w:eastAsia="Times New Roman"/>
          <w:bCs/>
          <w:szCs w:val="24"/>
          <w:lang w:val="en-US"/>
        </w:rPr>
        <w:t>yes</w:t>
      </w:r>
      <w:r w:rsidRPr="00525DDB">
        <w:rPr>
          <w:rFonts w:eastAsia="Times New Roman"/>
          <w:bCs/>
          <w:szCs w:val="24"/>
        </w:rPr>
        <w:t xml:space="preserve"> </w:t>
      </w:r>
      <w:r>
        <w:rPr>
          <w:rFonts w:eastAsia="Times New Roman"/>
          <w:bCs/>
          <w:szCs w:val="24"/>
          <w:lang w:val="en-US"/>
        </w:rPr>
        <w:t>man</w:t>
      </w:r>
      <w:r>
        <w:rPr>
          <w:rFonts w:eastAsia="Times New Roman"/>
          <w:bCs/>
          <w:szCs w:val="24"/>
        </w:rPr>
        <w:t>». Όταν ξέρεις τι ζητάς και πώς θα φέρεις αποτελέσματα, τότε, ναι, σε ακούν και σε σέβονται. Όταν, αφού έχεις αποτύχει οικτρά, εκλιπαρείς για λίγο χρόνο εξουσί</w:t>
      </w:r>
      <w:r>
        <w:rPr>
          <w:rFonts w:eastAsia="Times New Roman"/>
          <w:bCs/>
          <w:szCs w:val="24"/>
        </w:rPr>
        <w:t>ας ακόμα, τότε σου επιβάλλονται.</w:t>
      </w:r>
    </w:p>
    <w:p w14:paraId="0BCB5BDD" w14:textId="77777777" w:rsidR="00623898" w:rsidRDefault="00B35A1F">
      <w:pPr>
        <w:spacing w:line="600" w:lineRule="auto"/>
        <w:ind w:firstLine="720"/>
        <w:jc w:val="both"/>
        <w:rPr>
          <w:rFonts w:eastAsia="Times New Roman"/>
          <w:bCs/>
          <w:szCs w:val="24"/>
        </w:rPr>
      </w:pPr>
      <w:r>
        <w:rPr>
          <w:rFonts w:eastAsia="Times New Roman"/>
          <w:bCs/>
          <w:szCs w:val="24"/>
        </w:rPr>
        <w:t>Γι’  αυτό –και το λέω για άλλη μία φορά με απόλυτη σαφήνεια- όταν η επόμενη κυβέρνηση αποδείξει τη μεταρρυθμιστική της προσήλωση και κερδίσει την εμπιστοσύνη των αγορών, θα διεκδικήσει και θα πετύχει τη μείωση των στόχων το</w:t>
      </w:r>
      <w:r>
        <w:rPr>
          <w:rFonts w:eastAsia="Times New Roman"/>
          <w:bCs/>
          <w:szCs w:val="24"/>
        </w:rPr>
        <w:t>υ πρωτογενούς πλεονάσματος. Γιατί αυτό είναι το σωστό για τη χώρα! Αυτό είναι το σωστό για τη χώρα.</w:t>
      </w:r>
    </w:p>
    <w:p w14:paraId="0BCB5BDE"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BCB5BDF" w14:textId="77777777" w:rsidR="00623898" w:rsidRDefault="00B35A1F">
      <w:pPr>
        <w:spacing w:line="600" w:lineRule="auto"/>
        <w:ind w:firstLine="720"/>
        <w:jc w:val="both"/>
        <w:rPr>
          <w:rFonts w:eastAsia="Times New Roman"/>
          <w:bCs/>
          <w:szCs w:val="24"/>
        </w:rPr>
      </w:pPr>
      <w:r>
        <w:rPr>
          <w:rFonts w:eastAsia="Times New Roman"/>
          <w:bCs/>
          <w:szCs w:val="24"/>
        </w:rPr>
        <w:t xml:space="preserve">Είναι άδικο οι Έλληνες να πληρώνουν για δύο γενιές την ανικανότητα, τις αυταπάτες και τον κυνισμό του </w:t>
      </w:r>
      <w:r>
        <w:rPr>
          <w:rFonts w:eastAsia="Times New Roman"/>
          <w:bCs/>
          <w:szCs w:val="24"/>
        </w:rPr>
        <w:t>κ. Τσίπρα.</w:t>
      </w:r>
    </w:p>
    <w:p w14:paraId="0BCB5BE0" w14:textId="77777777" w:rsidR="00623898" w:rsidRDefault="00B35A1F">
      <w:pPr>
        <w:spacing w:line="600" w:lineRule="auto"/>
        <w:ind w:firstLine="720"/>
        <w:jc w:val="both"/>
        <w:rPr>
          <w:rFonts w:eastAsia="Times New Roman"/>
          <w:bCs/>
          <w:szCs w:val="24"/>
        </w:rPr>
      </w:pPr>
      <w:r>
        <w:rPr>
          <w:rFonts w:eastAsia="Times New Roman"/>
          <w:bCs/>
          <w:szCs w:val="24"/>
        </w:rPr>
        <w:lastRenderedPageBreak/>
        <w:t xml:space="preserve">Ακούω και το άλλο επιχείρημα, το οποίο τελευταία διοχετεύεται στον φιλικό σας Τύπο. Αλήθεια, κύριε Τσίπρα –ανοίγω μία παρένθεση- είχατε το θράσος σήμερα να επικαλεστείτε ρεπορτάζ της «Εφημερίδας των Συντακτών» ως αληθινό; Είστε σοβαρός; </w:t>
      </w:r>
    </w:p>
    <w:p w14:paraId="0BCB5BE1"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BCB5BE2" w14:textId="77777777" w:rsidR="00623898" w:rsidRDefault="00B35A1F">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0BCB5BE3" w14:textId="77777777" w:rsidR="00623898" w:rsidRDefault="00B35A1F">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Ήσυχα παρακαλώ!</w:t>
      </w:r>
    </w:p>
    <w:p w14:paraId="0BCB5BE4" w14:textId="77777777" w:rsidR="00623898" w:rsidRDefault="00B35A1F">
      <w:pPr>
        <w:spacing w:line="600" w:lineRule="auto"/>
        <w:ind w:firstLine="720"/>
        <w:jc w:val="both"/>
        <w:rPr>
          <w:rFonts w:eastAsia="Times New Roman"/>
          <w:bCs/>
          <w:szCs w:val="24"/>
        </w:rPr>
      </w:pPr>
      <w:r>
        <w:rPr>
          <w:rFonts w:eastAsia="Times New Roman"/>
          <w:b/>
          <w:bCs/>
          <w:szCs w:val="24"/>
        </w:rPr>
        <w:t>ΚΥΡΙΑΚΟΣ ΜΗΤΣΟΤΑΚΗΣ</w:t>
      </w:r>
      <w:r w:rsidRPr="00585549">
        <w:rPr>
          <w:rFonts w:eastAsia="Times New Roman"/>
          <w:b/>
          <w:bCs/>
          <w:szCs w:val="24"/>
        </w:rPr>
        <w:t xml:space="preserve"> (Πρόεδρος της Νέας Δημοκρατίας)</w:t>
      </w:r>
      <w:r>
        <w:rPr>
          <w:rFonts w:eastAsia="Times New Roman"/>
          <w:b/>
          <w:bCs/>
          <w:szCs w:val="24"/>
        </w:rPr>
        <w:t xml:space="preserve">: </w:t>
      </w:r>
      <w:r>
        <w:rPr>
          <w:rFonts w:eastAsia="Times New Roman"/>
          <w:bCs/>
          <w:szCs w:val="24"/>
        </w:rPr>
        <w:t xml:space="preserve">Να πω το εξής: Είναι τόσο έγκριτη η «Εφημερίδα των Συντακτών», που </w:t>
      </w:r>
      <w:r>
        <w:rPr>
          <w:rFonts w:eastAsia="Times New Roman"/>
          <w:bCs/>
          <w:szCs w:val="24"/>
        </w:rPr>
        <w:t xml:space="preserve">δεν γνωρίζει ότι δεν συναντήθηκα ποτέ με τον κ. </w:t>
      </w:r>
      <w:proofErr w:type="spellStart"/>
      <w:r>
        <w:rPr>
          <w:rFonts w:eastAsia="Times New Roman"/>
          <w:bCs/>
          <w:szCs w:val="24"/>
        </w:rPr>
        <w:t>Ζεεχόφερ</w:t>
      </w:r>
      <w:proofErr w:type="spellEnd"/>
      <w:r>
        <w:rPr>
          <w:rFonts w:eastAsia="Times New Roman"/>
          <w:bCs/>
          <w:szCs w:val="24"/>
        </w:rPr>
        <w:t>! Και είναι τόσο έγκριτη</w:t>
      </w:r>
      <w:r w:rsidRPr="00CD4C00">
        <w:rPr>
          <w:rFonts w:eastAsia="Times New Roman"/>
          <w:bCs/>
          <w:szCs w:val="24"/>
        </w:rPr>
        <w:t xml:space="preserve"> </w:t>
      </w:r>
      <w:r>
        <w:rPr>
          <w:rFonts w:eastAsia="Times New Roman"/>
          <w:bCs/>
          <w:szCs w:val="24"/>
        </w:rPr>
        <w:t xml:space="preserve">η «Εφημερίδα των Συντακτών» που δεν γνώριζε ότι δεν συναντήθηκα ποτέ με την κ. </w:t>
      </w:r>
      <w:proofErr w:type="spellStart"/>
      <w:r>
        <w:rPr>
          <w:rFonts w:eastAsia="Times New Roman"/>
          <w:bCs/>
          <w:szCs w:val="24"/>
        </w:rPr>
        <w:t>Μέρκελ</w:t>
      </w:r>
      <w:proofErr w:type="spellEnd"/>
      <w:r>
        <w:rPr>
          <w:rFonts w:eastAsia="Times New Roman"/>
          <w:bCs/>
          <w:szCs w:val="24"/>
        </w:rPr>
        <w:t xml:space="preserve"> </w:t>
      </w:r>
      <w:r>
        <w:rPr>
          <w:rFonts w:eastAsia="Times New Roman"/>
          <w:bCs/>
          <w:szCs w:val="24"/>
        </w:rPr>
        <w:t xml:space="preserve">σ’ </w:t>
      </w:r>
      <w:r>
        <w:rPr>
          <w:rFonts w:eastAsia="Times New Roman"/>
          <w:bCs/>
          <w:szCs w:val="24"/>
        </w:rPr>
        <w:t>αυτή</w:t>
      </w:r>
      <w:r>
        <w:rPr>
          <w:rFonts w:eastAsia="Times New Roman"/>
          <w:bCs/>
          <w:szCs w:val="24"/>
        </w:rPr>
        <w:t>ν</w:t>
      </w:r>
      <w:r>
        <w:rPr>
          <w:rFonts w:eastAsia="Times New Roman"/>
          <w:bCs/>
          <w:szCs w:val="24"/>
        </w:rPr>
        <w:t xml:space="preserve"> τη </w:t>
      </w:r>
      <w:r>
        <w:rPr>
          <w:rFonts w:eastAsia="Times New Roman"/>
          <w:bCs/>
          <w:szCs w:val="24"/>
        </w:rPr>
        <w:t xml:space="preserve">σύνοδο </w:t>
      </w:r>
      <w:r>
        <w:rPr>
          <w:rFonts w:eastAsia="Times New Roman"/>
          <w:bCs/>
          <w:szCs w:val="24"/>
        </w:rPr>
        <w:t>του Ευρωπαϊκού Λαϊκού Κόμματος! Είστε Ψεύτης, Ψεύτης, Ψεύτης, με κεφαλ</w:t>
      </w:r>
      <w:r>
        <w:rPr>
          <w:rFonts w:eastAsia="Times New Roman"/>
          <w:bCs/>
          <w:szCs w:val="24"/>
        </w:rPr>
        <w:t>αίο «Ψ», κύριε Τσίπρα, που αναπαράγετε αυτά τα άθλια δημοσιεύματα!</w:t>
      </w:r>
    </w:p>
    <w:p w14:paraId="0BCB5BE5"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BCB5BE6" w14:textId="77777777" w:rsidR="00623898" w:rsidRDefault="00B35A1F">
      <w:pPr>
        <w:spacing w:line="600" w:lineRule="auto"/>
        <w:ind w:firstLine="720"/>
        <w:jc w:val="both"/>
        <w:rPr>
          <w:rFonts w:eastAsia="Times New Roman" w:cs="Times New Roman"/>
          <w:szCs w:val="24"/>
        </w:rPr>
      </w:pPr>
      <w:r>
        <w:rPr>
          <w:rFonts w:eastAsia="Times New Roman"/>
          <w:bCs/>
          <w:szCs w:val="24"/>
        </w:rPr>
        <w:t xml:space="preserve">Και είστε διπλός ψεύτης όταν μιλώντας για το μεταναστευτικό, τολμάτε να ταυτίζετε εμένα με τον κ. </w:t>
      </w:r>
      <w:proofErr w:type="spellStart"/>
      <w:r>
        <w:rPr>
          <w:rFonts w:eastAsia="Times New Roman"/>
          <w:bCs/>
          <w:szCs w:val="24"/>
        </w:rPr>
        <w:t>Όρμπαν</w:t>
      </w:r>
      <w:proofErr w:type="spellEnd"/>
      <w:r>
        <w:rPr>
          <w:rFonts w:eastAsia="Times New Roman"/>
          <w:bCs/>
          <w:szCs w:val="24"/>
        </w:rPr>
        <w:t xml:space="preserve"> και όταν ξέρετε πολύ καλά ότι </w:t>
      </w:r>
      <w:r>
        <w:rPr>
          <w:rFonts w:eastAsia="Times New Roman"/>
          <w:bCs/>
          <w:szCs w:val="24"/>
        </w:rPr>
        <w:t xml:space="preserve">σε κάθε Σύνοδο Κορυφής του Ευρωπαϊκού Λαϊκού Κόμματος έχω δώσει αγώνες και </w:t>
      </w:r>
      <w:r>
        <w:rPr>
          <w:rFonts w:eastAsia="Times New Roman"/>
          <w:bCs/>
          <w:szCs w:val="24"/>
        </w:rPr>
        <w:lastRenderedPageBreak/>
        <w:t>έχω συγκρουστεί σκληρά με τον Πρωθυπουργό της Ουγγαρίας, λέγοντάς του ότι πρέπει να υπάρχουν ευρωπαϊκές λύσεις στα θέματα του προσφυγικού!</w:t>
      </w:r>
      <w:r>
        <w:rPr>
          <w:rFonts w:eastAsia="Times New Roman" w:cs="Times New Roman"/>
          <w:szCs w:val="24"/>
        </w:rPr>
        <w:t xml:space="preserve"> </w:t>
      </w:r>
      <w:r>
        <w:rPr>
          <w:rFonts w:eastAsia="Times New Roman" w:cs="Times New Roman"/>
          <w:szCs w:val="24"/>
        </w:rPr>
        <w:t xml:space="preserve">Και έρχεστε σήμερα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εδώ πέρα την Α</w:t>
      </w:r>
      <w:r>
        <w:rPr>
          <w:rFonts w:eastAsia="Times New Roman" w:cs="Times New Roman"/>
          <w:szCs w:val="24"/>
        </w:rPr>
        <w:t>ίθουσα να πείτε ακριβώς τα ανάποδα.</w:t>
      </w:r>
    </w:p>
    <w:p w14:paraId="0BCB5BE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Είστε ψεύτης</w:t>
      </w:r>
      <w:r w:rsidRPr="00600A92">
        <w:rPr>
          <w:rFonts w:eastAsia="Times New Roman" w:cs="Times New Roman"/>
          <w:szCs w:val="24"/>
        </w:rPr>
        <w:t xml:space="preserve">, </w:t>
      </w:r>
      <w:r>
        <w:rPr>
          <w:rFonts w:eastAsia="Times New Roman" w:cs="Times New Roman"/>
          <w:szCs w:val="24"/>
        </w:rPr>
        <w:t xml:space="preserve">ψεύτης, ψεύτης! Αυτό θα σας συνοδεύει για όλη σας την σταδιοδρομία. Ντροπή σας! </w:t>
      </w:r>
    </w:p>
    <w:p w14:paraId="0BCB5BE8" w14:textId="77777777" w:rsidR="00623898" w:rsidRDefault="00B35A1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BCB5BE9" w14:textId="77777777" w:rsidR="00623898" w:rsidRDefault="00B35A1F">
      <w:pPr>
        <w:spacing w:line="600" w:lineRule="auto"/>
        <w:ind w:firstLine="720"/>
        <w:jc w:val="center"/>
        <w:rPr>
          <w:rFonts w:eastAsia="Times New Roman"/>
          <w:bCs/>
        </w:rPr>
      </w:pPr>
      <w:r w:rsidRPr="00115525">
        <w:rPr>
          <w:rFonts w:eastAsia="Times New Roman"/>
          <w:bCs/>
        </w:rPr>
        <w:t>(Θόρυβος στην Αίθουσα)</w:t>
      </w:r>
    </w:p>
    <w:p w14:paraId="0BCB5BE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 </w:t>
      </w:r>
      <w:r w:rsidRPr="00352CBB">
        <w:rPr>
          <w:rFonts w:eastAsia="Times New Roman" w:cs="Times New Roman"/>
          <w:b/>
          <w:szCs w:val="24"/>
        </w:rPr>
        <w:t xml:space="preserve">ΠΡΟΕΔΡΟΣ (Νικόλαος </w:t>
      </w:r>
      <w:proofErr w:type="spellStart"/>
      <w:r w:rsidRPr="00352CBB">
        <w:rPr>
          <w:rFonts w:eastAsia="Times New Roman" w:cs="Times New Roman"/>
          <w:b/>
          <w:szCs w:val="24"/>
        </w:rPr>
        <w:t>Βούτσης</w:t>
      </w:r>
      <w:proofErr w:type="spellEnd"/>
      <w:r w:rsidRPr="00352CBB">
        <w:rPr>
          <w:rFonts w:eastAsia="Times New Roman" w:cs="Times New Roman"/>
          <w:b/>
          <w:szCs w:val="24"/>
        </w:rPr>
        <w:t xml:space="preserve">): </w:t>
      </w:r>
      <w:r>
        <w:rPr>
          <w:rFonts w:eastAsia="Times New Roman" w:cs="Times New Roman"/>
          <w:szCs w:val="24"/>
        </w:rPr>
        <w:t xml:space="preserve">Κύριοι συνάδελφοι, σας παρακαλώ κάντε λίγη ησυχία. </w:t>
      </w:r>
    </w:p>
    <w:p w14:paraId="0BCB5BEB" w14:textId="77777777" w:rsidR="00623898" w:rsidRDefault="00B35A1F">
      <w:pPr>
        <w:spacing w:line="600" w:lineRule="auto"/>
        <w:ind w:firstLine="720"/>
        <w:jc w:val="both"/>
        <w:rPr>
          <w:rFonts w:eastAsia="Times New Roman" w:cs="Times New Roman"/>
          <w:szCs w:val="24"/>
        </w:rPr>
      </w:pPr>
      <w:r w:rsidRPr="00CC16F9">
        <w:rPr>
          <w:rFonts w:eastAsia="Times New Roman" w:cs="Times New Roman"/>
          <w:b/>
          <w:szCs w:val="24"/>
        </w:rPr>
        <w:t>ΚΥΡΙΑΚΟΣ ΜΗΤΣΟΤΑΚΗΣ (Πρόεδρος της Νέας Δημοκρατίας):</w:t>
      </w:r>
      <w:r w:rsidRPr="00CC16F9">
        <w:rPr>
          <w:rFonts w:eastAsia="Times New Roman" w:cs="Times New Roman"/>
          <w:szCs w:val="24"/>
        </w:rPr>
        <w:t xml:space="preserve"> </w:t>
      </w:r>
      <w:r>
        <w:rPr>
          <w:rFonts w:eastAsia="Times New Roman" w:cs="Times New Roman"/>
          <w:szCs w:val="24"/>
        </w:rPr>
        <w:t>Ακούω, λοιπόν, και το επιχείρημα, που διοχετεύεται στον φιλικό σας Τύπο, ότι τώρα, τάχα, η Κυβέρνηση δείχνει να έχει προσγειωθεί και αναγνωρίζετε πια τ</w:t>
      </w:r>
      <w:r>
        <w:rPr>
          <w:rFonts w:eastAsia="Times New Roman" w:cs="Times New Roman"/>
          <w:szCs w:val="24"/>
        </w:rPr>
        <w:t xml:space="preserve">α λάθη σας. </w:t>
      </w:r>
    </w:p>
    <w:p w14:paraId="0BCB5BE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Πήγατε και στον κ. Παυλόπουλο και του είπατε ότι, ναι, ίσως κάναμε λάθος με το δημοψήφισμα, μάλλον δεν τα ζυγίσαμε σωστά. </w:t>
      </w:r>
    </w:p>
    <w:p w14:paraId="0BCB5BE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Αυτό είπατε, κύριε Τσίπρα, εκτός εάν θέλετε να έρθετε εδώ να το διορθώσετε μάλλον επηρεασμένος από την επέτειο που είναι</w:t>
      </w:r>
      <w:r>
        <w:rPr>
          <w:rFonts w:eastAsia="Times New Roman" w:cs="Times New Roman"/>
          <w:szCs w:val="24"/>
        </w:rPr>
        <w:t xml:space="preserve"> σήμερα. Όμως, δεν μπορείτε να ξεχάσετε τόσο γρήγορα το παρελθόν σας. </w:t>
      </w:r>
    </w:p>
    <w:p w14:paraId="0BCB5BE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Μάλιστα ίσως να λένε κάποιοι μήπως αξίζετε ακόμη μια ευκαιρία. </w:t>
      </w:r>
    </w:p>
    <w:p w14:paraId="0BCB5BE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Απαντώ: Κύριε Τσίπρα, είχατε δύο ευκαιρίες και αντί αυτού στείλατε τον λογαριασμό στους πολίτες. Δεν αξίζετε, κύριε Τσίπρ</w:t>
      </w:r>
      <w:r>
        <w:rPr>
          <w:rFonts w:eastAsia="Times New Roman" w:cs="Times New Roman"/>
          <w:szCs w:val="24"/>
        </w:rPr>
        <w:t>α, κα</w:t>
      </w:r>
      <w:r>
        <w:rPr>
          <w:rFonts w:eastAsia="Times New Roman" w:cs="Times New Roman"/>
          <w:szCs w:val="24"/>
        </w:rPr>
        <w:t>μ</w:t>
      </w:r>
      <w:r>
        <w:rPr>
          <w:rFonts w:eastAsia="Times New Roman" w:cs="Times New Roman"/>
          <w:szCs w:val="24"/>
        </w:rPr>
        <w:t xml:space="preserve">μία τρίτη ευκαιρία και </w:t>
      </w:r>
      <w:r>
        <w:rPr>
          <w:rFonts w:eastAsia="Times New Roman" w:cs="Times New Roman"/>
          <w:szCs w:val="24"/>
        </w:rPr>
        <w:t xml:space="preserve">γι’ </w:t>
      </w:r>
      <w:r>
        <w:rPr>
          <w:rFonts w:eastAsia="Times New Roman" w:cs="Times New Roman"/>
          <w:szCs w:val="24"/>
        </w:rPr>
        <w:t xml:space="preserve">αυτό δεν θα την έχετε, διότι τελικά δεν είστε ούτε αριστερός, ούτε δεξιός, ούτε κεντροαριστερός, ούτε κεντρώος. Είστε ένα κυνικός χειριστής της εξουσίας, που μεταμφιέζεται κάθε μέρα με πολιτική ιδιοτέλεια. </w:t>
      </w:r>
    </w:p>
    <w:p w14:paraId="0BCB5BF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ότι δεν έχετε</w:t>
      </w:r>
      <w:r>
        <w:rPr>
          <w:rFonts w:eastAsia="Times New Roman" w:cs="Times New Roman"/>
          <w:szCs w:val="24"/>
        </w:rPr>
        <w:t xml:space="preserve"> κανένα αίσθημα ευθύνης φάνηκε ξεκάθαρα στην παράδοση της μακεδονικής ταυτότητας και της μακεδονικής γλώσσας στην απαράδεκτη συμφωνία την οποία κάνατε στις Πρέσπες. Η πολιτική σας ασφάλεια φαίνεται και στο </w:t>
      </w:r>
      <w:proofErr w:type="spellStart"/>
      <w:r>
        <w:rPr>
          <w:rFonts w:eastAsia="Times New Roman" w:cs="Times New Roman"/>
          <w:szCs w:val="24"/>
        </w:rPr>
        <w:t>Ζεφύρι</w:t>
      </w:r>
      <w:proofErr w:type="spellEnd"/>
      <w:r>
        <w:rPr>
          <w:rFonts w:eastAsia="Times New Roman" w:cs="Times New Roman"/>
          <w:szCs w:val="24"/>
        </w:rPr>
        <w:t xml:space="preserve"> και στα Εξάρχεια. Η πολιτική σας δε στο προ</w:t>
      </w:r>
      <w:r>
        <w:rPr>
          <w:rFonts w:eastAsia="Times New Roman" w:cs="Times New Roman"/>
          <w:szCs w:val="24"/>
        </w:rPr>
        <w:t>σφυγικό φάνηκε το 2015, όταν ανοίξατε τα σύνορα και εξακολουθεί να φαίνεται κάθε μέρα στην Μόρια …</w:t>
      </w:r>
    </w:p>
    <w:p w14:paraId="0BCB5BF1" w14:textId="77777777" w:rsidR="00623898" w:rsidRDefault="00B35A1F">
      <w:pPr>
        <w:spacing w:line="600" w:lineRule="auto"/>
        <w:ind w:firstLine="720"/>
        <w:jc w:val="center"/>
        <w:rPr>
          <w:rFonts w:eastAsia="Times New Roman"/>
          <w:bCs/>
        </w:rPr>
      </w:pPr>
      <w:r w:rsidRPr="00115525">
        <w:rPr>
          <w:rFonts w:eastAsia="Times New Roman"/>
          <w:bCs/>
        </w:rPr>
        <w:t>(Θόρυβος στην Αίθουσα)</w:t>
      </w:r>
    </w:p>
    <w:p w14:paraId="0BCB5BF2" w14:textId="77777777" w:rsidR="00623898" w:rsidRDefault="00B35A1F">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w:t>
      </w:r>
      <w:proofErr w:type="spellStart"/>
      <w:r w:rsidRPr="00352CBB">
        <w:rPr>
          <w:rFonts w:eastAsia="Times New Roman" w:cs="Times New Roman"/>
          <w:b/>
          <w:szCs w:val="24"/>
        </w:rPr>
        <w:t>Βούτσης</w:t>
      </w:r>
      <w:proofErr w:type="spellEnd"/>
      <w:r w:rsidRPr="00352CBB">
        <w:rPr>
          <w:rFonts w:eastAsia="Times New Roman" w:cs="Times New Roman"/>
          <w:b/>
          <w:szCs w:val="24"/>
        </w:rPr>
        <w:t xml:space="preserve">): </w:t>
      </w:r>
      <w:r>
        <w:rPr>
          <w:rFonts w:eastAsia="Times New Roman" w:cs="Times New Roman"/>
          <w:szCs w:val="24"/>
        </w:rPr>
        <w:t xml:space="preserve">Σας παρακαλώ, κύριοι συνάδελφοι, κάντε ησυχία. </w:t>
      </w:r>
    </w:p>
    <w:p w14:paraId="0BCB5BF3" w14:textId="77777777" w:rsidR="00623898" w:rsidRDefault="00B35A1F">
      <w:pPr>
        <w:spacing w:line="600" w:lineRule="auto"/>
        <w:ind w:firstLine="720"/>
        <w:jc w:val="both"/>
        <w:rPr>
          <w:rFonts w:eastAsia="Times New Roman" w:cs="Times New Roman"/>
          <w:szCs w:val="24"/>
        </w:rPr>
      </w:pPr>
      <w:r w:rsidRPr="00CC16F9">
        <w:rPr>
          <w:rFonts w:eastAsia="Times New Roman" w:cs="Times New Roman"/>
          <w:b/>
          <w:szCs w:val="24"/>
        </w:rPr>
        <w:lastRenderedPageBreak/>
        <w:t>ΚΥΡΙΑΚΟΣ ΜΗΤΣΟΤΑΚΗΣ (Πρόεδρος της Νέας Δημοκρατίας):</w:t>
      </w:r>
      <w:r w:rsidRPr="00CC16F9">
        <w:rPr>
          <w:rFonts w:eastAsia="Times New Roman" w:cs="Times New Roman"/>
          <w:szCs w:val="24"/>
        </w:rPr>
        <w:t xml:space="preserve"> </w:t>
      </w:r>
      <w:r>
        <w:rPr>
          <w:rFonts w:eastAsia="Times New Roman" w:cs="Times New Roman"/>
          <w:szCs w:val="24"/>
        </w:rPr>
        <w:t>Ξέρε</w:t>
      </w:r>
      <w:r>
        <w:rPr>
          <w:rFonts w:eastAsia="Times New Roman" w:cs="Times New Roman"/>
          <w:szCs w:val="24"/>
        </w:rPr>
        <w:t>τε,</w:t>
      </w:r>
      <w:r w:rsidRPr="00C90EE0">
        <w:rPr>
          <w:rFonts w:eastAsia="Times New Roman" w:cs="Times New Roman"/>
          <w:szCs w:val="24"/>
        </w:rPr>
        <w:t xml:space="preserve"> </w:t>
      </w:r>
      <w:r>
        <w:rPr>
          <w:rFonts w:eastAsia="Times New Roman" w:cs="Times New Roman"/>
          <w:szCs w:val="24"/>
        </w:rPr>
        <w:t xml:space="preserve">κυρίες και κύριοι του ΣΥΡΙΖΑ, όλη η Ευρώπη σήμερα αναγνωρίζει –κύριε Τσίπρα, προσέξτε με λίγο- την ανάγκη να προστατεύσουμε τα εξωτερικά μας σύνορα. </w:t>
      </w:r>
    </w:p>
    <w:p w14:paraId="0BCB5BF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Συμφωνείτε ή όχι με αυτή την παρατήρηση; Συμφωνείτε ή όχι με την ανάγκη η Ευρώπη να προστατεύσει τα σύ</w:t>
      </w:r>
      <w:r>
        <w:rPr>
          <w:rFonts w:eastAsia="Times New Roman" w:cs="Times New Roman"/>
          <w:szCs w:val="24"/>
        </w:rPr>
        <w:t xml:space="preserve">νορά της; Πείτε μου, ναι ή όχι; </w:t>
      </w:r>
    </w:p>
    <w:p w14:paraId="0BCB5BF5" w14:textId="77777777" w:rsidR="00623898" w:rsidRDefault="00B35A1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BCB5BF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Απλώς, κύριε Τσίπρα, έχετε ένα πρόβλημα να υπερασπιστείτε αυτή τη γραμμή που είναι ευρωπαϊκή γραμμή, δεν είναι μόνο γραμμή του Ευρωπαϊκού Λαϊκού Κόμματος. Είναι γραμμή τ</w:t>
      </w:r>
      <w:r>
        <w:rPr>
          <w:rFonts w:eastAsia="Times New Roman" w:cs="Times New Roman"/>
          <w:szCs w:val="24"/>
        </w:rPr>
        <w:t>ων Ευρωπαίων σοσιαλιστών, είναι γραμμή του κ. Μακρόν. Όλοι λέμε το ίδιο πράγμα. Αν λέτε κάτι διαφορετικό, να μας το εξηγήσετε.</w:t>
      </w:r>
    </w:p>
    <w:p w14:paraId="0BCB5BF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Όμως, αν έχετε αλλάξει άποψη, με τι αξιοπιστία θα μιλήσετε εσείς για την προστασία των εξωτερικών συνόρων, όταν είχατε τότε αρμόδ</w:t>
      </w:r>
      <w:r>
        <w:rPr>
          <w:rFonts w:eastAsia="Times New Roman" w:cs="Times New Roman"/>
          <w:szCs w:val="24"/>
        </w:rPr>
        <w:t xml:space="preserve">ια Υπουργό την κυρία που μιλούσε για τους μετανάστες που λιάζονται. Διότι, ξέρετε, αυτά σας συνοδεύουν και όλοι οι αλληλέγγυοι, οι οποίοι περιφέρονται ακόμη στα νησιά του </w:t>
      </w:r>
      <w:r>
        <w:rPr>
          <w:rFonts w:eastAsia="Times New Roman" w:cs="Times New Roman"/>
          <w:szCs w:val="24"/>
        </w:rPr>
        <w:t xml:space="preserve">ανατολικού </w:t>
      </w:r>
      <w:r>
        <w:rPr>
          <w:rFonts w:eastAsia="Times New Roman" w:cs="Times New Roman"/>
          <w:szCs w:val="24"/>
        </w:rPr>
        <w:t xml:space="preserve">Αιγαίου και αγωνίζονται για το </w:t>
      </w:r>
      <w:r>
        <w:rPr>
          <w:rFonts w:eastAsia="Times New Roman" w:cs="Times New Roman"/>
          <w:szCs w:val="24"/>
        </w:rPr>
        <w:t xml:space="preserve">πως </w:t>
      </w:r>
      <w:r>
        <w:rPr>
          <w:rFonts w:eastAsia="Times New Roman" w:cs="Times New Roman"/>
          <w:szCs w:val="24"/>
        </w:rPr>
        <w:t>όλοι θα πάρουν άσυλο, είναι αυτοί που δ</w:t>
      </w:r>
      <w:r>
        <w:rPr>
          <w:rFonts w:eastAsia="Times New Roman" w:cs="Times New Roman"/>
          <w:szCs w:val="24"/>
        </w:rPr>
        <w:t xml:space="preserve">εν σας επιτρέπουν να αλλάξετε και τις διαδικασίες </w:t>
      </w:r>
      <w:r>
        <w:rPr>
          <w:rFonts w:eastAsia="Times New Roman" w:cs="Times New Roman"/>
          <w:szCs w:val="24"/>
        </w:rPr>
        <w:lastRenderedPageBreak/>
        <w:t>χορήγησης ασύλου, με αποτέλεσμα να μην μπορείτε να στείλετε σχεδόν κανέναν πίσω στην Τουρκία και να κατηγορούμαστε εμείς ότι είμαστε υπεύθυνοι για τον λόγο που δεν τηρείται η συμφωνία Ευρωπαϊκής Ένωσης-Τουρ</w:t>
      </w:r>
      <w:r>
        <w:rPr>
          <w:rFonts w:eastAsia="Times New Roman" w:cs="Times New Roman"/>
          <w:szCs w:val="24"/>
        </w:rPr>
        <w:t>κίας.</w:t>
      </w:r>
    </w:p>
    <w:p w14:paraId="0BCB5BF8" w14:textId="77777777" w:rsidR="00623898" w:rsidRDefault="00B35A1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BCB5BF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Άρα, κύριε Τσίπρα, όταν μιλάτε για το προσφυγικό, έχετε μηδενική πολιτική αξιοπιστία και μηδενικό πολιτικό κεφάλαιο και θα σας ζητούσα να είστε σε αυτό λίγο πιο </w:t>
      </w:r>
      <w:r>
        <w:rPr>
          <w:rFonts w:eastAsia="Times New Roman" w:cs="Times New Roman"/>
          <w:szCs w:val="24"/>
        </w:rPr>
        <w:t>προσεκτικός</w:t>
      </w:r>
      <w:r>
        <w:rPr>
          <w:rFonts w:eastAsia="Times New Roman" w:cs="Times New Roman"/>
          <w:szCs w:val="24"/>
        </w:rPr>
        <w:t xml:space="preserve">. </w:t>
      </w:r>
    </w:p>
    <w:p w14:paraId="0BCB5BF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Όμως, εσείς, κύριε Τσίπρα, ούτε στην παιδεία θέλετε πρόοδο. Θέλετε νέους των τριακοσίων τριάντα ευρώ, μετανάστες στο εξωτερικό χωρίς δικαίωμα ψήφου. </w:t>
      </w:r>
    </w:p>
    <w:p w14:paraId="0BCB5BF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Αλήθεια, κύριε Τσίπρα, θα ψηφίσουμε παρέα τη δυνατότητα στους Έλληνες του εξωτερικού να ψηφίσουν από αυτές</w:t>
      </w:r>
      <w:r>
        <w:rPr>
          <w:rFonts w:eastAsia="Times New Roman" w:cs="Times New Roman"/>
          <w:szCs w:val="24"/>
        </w:rPr>
        <w:t xml:space="preserve"> τις εκλογές; Ναι; Κουνάτε το κεφάλι σας ή όχι; Ή δεν απαντάτε; Ή κάνετε πως δεν ακούτε; Μάλλον κάνετε πως δεν ακούτε. Σας βάζω λίγο δύσκολα. Μην ανησυχείτε, την επόμενη εβδομάδα με αφορμή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θα μπορέσουμε να τα συζητήσουμε και αυτά. </w:t>
      </w:r>
    </w:p>
    <w:p w14:paraId="0BCB5BFC"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ΑΝΤΩΝΙΟΥ:</w:t>
      </w:r>
      <w:r>
        <w:rPr>
          <w:rFonts w:eastAsia="Times New Roman" w:cs="Times New Roman"/>
          <w:szCs w:val="24"/>
        </w:rPr>
        <w:t xml:space="preserve"> Όταν ήσασταν Υπουργός, γιατί δεν το κάνατε; </w:t>
      </w:r>
    </w:p>
    <w:p w14:paraId="0BCB5BFD" w14:textId="77777777" w:rsidR="00623898" w:rsidRDefault="00B35A1F">
      <w:pPr>
        <w:spacing w:line="600" w:lineRule="auto"/>
        <w:ind w:firstLine="720"/>
        <w:jc w:val="both"/>
        <w:rPr>
          <w:rFonts w:eastAsia="Times New Roman" w:cs="Times New Roman"/>
          <w:szCs w:val="24"/>
        </w:rPr>
      </w:pPr>
      <w:r w:rsidRPr="00352CBB">
        <w:rPr>
          <w:rFonts w:eastAsia="Times New Roman" w:cs="Times New Roman"/>
          <w:b/>
          <w:szCs w:val="24"/>
        </w:rPr>
        <w:lastRenderedPageBreak/>
        <w:t xml:space="preserve">ΠΡΟΕΔΡΟΣ (Νικόλαος </w:t>
      </w:r>
      <w:proofErr w:type="spellStart"/>
      <w:r w:rsidRPr="00352CBB">
        <w:rPr>
          <w:rFonts w:eastAsia="Times New Roman" w:cs="Times New Roman"/>
          <w:b/>
          <w:szCs w:val="24"/>
        </w:rPr>
        <w:t>Βούτσης</w:t>
      </w:r>
      <w:proofErr w:type="spellEnd"/>
      <w:r w:rsidRPr="00352CBB">
        <w:rPr>
          <w:rFonts w:eastAsia="Times New Roman" w:cs="Times New Roman"/>
          <w:b/>
          <w:szCs w:val="24"/>
        </w:rPr>
        <w:t xml:space="preserve">): </w:t>
      </w:r>
      <w:r>
        <w:rPr>
          <w:rFonts w:eastAsia="Times New Roman" w:cs="Times New Roman"/>
          <w:szCs w:val="24"/>
        </w:rPr>
        <w:t xml:space="preserve">Σας παρακαλώ, ηρεμήστε. Τι ερωτήματα είναι αυτά; </w:t>
      </w:r>
    </w:p>
    <w:p w14:paraId="0BCB5BFE" w14:textId="77777777" w:rsidR="00623898" w:rsidRDefault="00B35A1F">
      <w:pPr>
        <w:spacing w:line="600" w:lineRule="auto"/>
        <w:ind w:firstLine="720"/>
        <w:jc w:val="both"/>
        <w:rPr>
          <w:rFonts w:eastAsia="Times New Roman" w:cs="Times New Roman"/>
          <w:szCs w:val="24"/>
        </w:rPr>
      </w:pPr>
      <w:r w:rsidRPr="00CC16F9">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Αυτό σας απασχολεί; Ελάτε να το κάνουμε τώρα. Άρα, συμφωνείτε. Πολύ ω</w:t>
      </w:r>
      <w:r>
        <w:rPr>
          <w:rFonts w:eastAsia="Times New Roman" w:cs="Times New Roman"/>
          <w:szCs w:val="24"/>
        </w:rPr>
        <w:t xml:space="preserve">ραία! Βρήκα ήδη έναν πρόθυμο Βουλευτή σας, κύριε Τσίπρα, ο οποίος συμφωνεί. Απομένει και η δική σας θετική ψήφος. </w:t>
      </w:r>
    </w:p>
    <w:p w14:paraId="0BCB5BFF"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Είπα και άλλοτε, κύριε Τσίπρα, ότι το δικό μας ΑΕΠ δεν είναι μόνο μέγεθος οικονομικό. Το «Α» είναι η ανάπτυξη, είναι η αξιοπρέπεια, είναι η α</w:t>
      </w:r>
      <w:r>
        <w:rPr>
          <w:rFonts w:eastAsia="Times New Roman" w:cs="Times New Roman"/>
          <w:szCs w:val="24"/>
        </w:rPr>
        <w:t>ξιοπιστία. Το «Ε» σημαίνει ενότητα και εργασία και το «Π» είναι ένας νέος πατριωτισμός. Με άλλα λόγια, το πρόβλημα της χώρας δεν είναι απλώς οικονομικό, είναι βαθιά πολιτικό. Κάθε μέρα που περνάει, το σπιράλ της υποχώρησης θα συνεχίζεται, η μιζέρια θα ανακ</w:t>
      </w:r>
      <w:r>
        <w:rPr>
          <w:rFonts w:eastAsia="Times New Roman" w:cs="Times New Roman"/>
          <w:szCs w:val="24"/>
        </w:rPr>
        <w:t>υκλώνεται και η απαισιοδοξία θα τυλίγει όλο και περισσότερο την κοινωνία.</w:t>
      </w:r>
    </w:p>
    <w:p w14:paraId="0BCB5C00"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Μου άρεσε, κύριε Τσίπρα, να ανατρέχω σε δημοσκοπήσεις. Δεν πρόκειται να κάνω κα</w:t>
      </w:r>
      <w:r>
        <w:rPr>
          <w:rFonts w:eastAsia="Times New Roman" w:cs="Times New Roman"/>
          <w:szCs w:val="24"/>
        </w:rPr>
        <w:t>μ</w:t>
      </w:r>
      <w:r>
        <w:rPr>
          <w:rFonts w:eastAsia="Times New Roman" w:cs="Times New Roman"/>
          <w:szCs w:val="24"/>
        </w:rPr>
        <w:t xml:space="preserve">μία αναφορά σε μετρήσεις που αφορούν </w:t>
      </w:r>
      <w:r>
        <w:rPr>
          <w:rFonts w:eastAsia="Times New Roman" w:cs="Times New Roman"/>
          <w:szCs w:val="24"/>
        </w:rPr>
        <w:t>σ</w:t>
      </w:r>
      <w:r>
        <w:rPr>
          <w:rFonts w:eastAsia="Times New Roman" w:cs="Times New Roman"/>
          <w:szCs w:val="24"/>
        </w:rPr>
        <w:t>την πρόθεση ψήφου. Θα σας ρωτήσω ένα πράγμα μόνο: Πώς αισθάνεστε</w:t>
      </w:r>
      <w:r>
        <w:rPr>
          <w:rFonts w:eastAsia="Times New Roman" w:cs="Times New Roman"/>
          <w:szCs w:val="24"/>
        </w:rPr>
        <w:t xml:space="preserve"> σήμερα, που συστηματικά σε όλες τις μετρήσεις οκτώ στους δέκα Έλληνες μας λένε ότι τα πράγματα πάνε σε λάθος κατεύθυνση; Αυτοί έχουν δίκιο ή εσείς; </w:t>
      </w:r>
    </w:p>
    <w:p w14:paraId="0BCB5C01"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Φοβάμαι ότι έχουν αυτοί, κύριε Τσίπρα. Και γι’ αυτό η πολιτική αλλαγή αποτελεί πλέον μια ζωτική ανάγκη για</w:t>
      </w:r>
      <w:r>
        <w:rPr>
          <w:rFonts w:eastAsia="Times New Roman" w:cs="Times New Roman"/>
          <w:szCs w:val="24"/>
        </w:rPr>
        <w:t xml:space="preserve"> τη χώρα. Άλλωστε, μετά τις τελευταίες εξελίξεις σε αυτήν την τραγελαφική συμμαχία, την οποία έχετε πια με τον κ. Καμμένο, το μόνο που σας μένει είναι να ορίσετε την ημερομηνία των εκλογών. Και αυτή είναι η μόνη καθαρή έξοδος που έχετε να κάνετε: Η έξοδος </w:t>
      </w:r>
      <w:r>
        <w:rPr>
          <w:rFonts w:eastAsia="Times New Roman" w:cs="Times New Roman"/>
          <w:szCs w:val="24"/>
        </w:rPr>
        <w:t xml:space="preserve">από την εξουσία το συντομότερο δυνατόν με κάλπες και με καθαρές δημοκρατικές διαδικασίες. </w:t>
      </w:r>
    </w:p>
    <w:p w14:paraId="0BCB5C02" w14:textId="77777777" w:rsidR="00623898" w:rsidRDefault="00B35A1F">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C03"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δημοκρατία</w:t>
      </w:r>
      <w:r>
        <w:rPr>
          <w:rFonts w:eastAsia="Times New Roman" w:cs="Times New Roman"/>
          <w:szCs w:val="24"/>
        </w:rPr>
        <w:t xml:space="preserve"> δεν έχει αδιέξοδα. Το μέλλον της χώρας δεν μπορεί να περιμένει άλλο. Η Ελλάδα χρειάζεται νέα ηγεσί</w:t>
      </w:r>
      <w:r>
        <w:rPr>
          <w:rFonts w:eastAsia="Times New Roman" w:cs="Times New Roman"/>
          <w:szCs w:val="24"/>
        </w:rPr>
        <w:t>α, καλούς ανθρώπους και ένα αξιόπιστο εθνικό μεταρρυθμιστικό σχέδιο. Χρειάζεται μία αναπτυξιακή έκρηξη του 4%. Ανάπτυξη, δηλαδή, διπλάσια, κύριε Τσίπρα, από αυτή που προβλέπεται τώρα με ένα άλλο μείγμα πολιτικής, με λιγότερους φόρους και εισφορές, με πολλέ</w:t>
      </w:r>
      <w:r>
        <w:rPr>
          <w:rFonts w:eastAsia="Times New Roman" w:cs="Times New Roman"/>
          <w:szCs w:val="24"/>
        </w:rPr>
        <w:t xml:space="preserve">ς επενδύσεις και πολλές καλές νέες δουλειές. Μία δημόσια διοίκηση, μακριά από το κόμμα, στην υπηρεσία του πολίτη, με άξιους δημόσιους λειτουργούς, που θα είναι πραγματικά υπερήφανοι για τη δουλειά τους, αλλά και με μία κυβέρνηση που να φέρνει αποτελέσματα </w:t>
      </w:r>
      <w:r>
        <w:rPr>
          <w:rFonts w:eastAsia="Times New Roman" w:cs="Times New Roman"/>
          <w:szCs w:val="24"/>
        </w:rPr>
        <w:t xml:space="preserve">στο εσωτερικό, ώστε να μπορεί να διεκδικεί ως ισότιμος εταίρος τη σωστή, τη δίκαιη αντιμετώπιση από την Ευρώπη. Και μόνο έτσι θα μπορέσουμε να πετύχουμε αναθεώρηση των </w:t>
      </w:r>
      <w:r>
        <w:rPr>
          <w:rFonts w:eastAsia="Times New Roman" w:cs="Times New Roman"/>
          <w:szCs w:val="24"/>
        </w:rPr>
        <w:lastRenderedPageBreak/>
        <w:t>υψηλών πρωτογενών πλεονασμάτων: Με τη γνώση και τη δουλειά μας ως Έλληνες της Ευρώπης κα</w:t>
      </w:r>
      <w:r>
        <w:rPr>
          <w:rFonts w:eastAsia="Times New Roman" w:cs="Times New Roman"/>
          <w:szCs w:val="24"/>
        </w:rPr>
        <w:t xml:space="preserve">ι όχι κάνοντας </w:t>
      </w:r>
      <w:proofErr w:type="spellStart"/>
      <w:r>
        <w:rPr>
          <w:rFonts w:eastAsia="Times New Roman" w:cs="Times New Roman"/>
          <w:szCs w:val="24"/>
        </w:rPr>
        <w:t>ντελίβερι</w:t>
      </w:r>
      <w:proofErr w:type="spellEnd"/>
      <w:r>
        <w:rPr>
          <w:rFonts w:eastAsia="Times New Roman" w:cs="Times New Roman"/>
          <w:szCs w:val="24"/>
        </w:rPr>
        <w:t xml:space="preserve"> λιτότητας στην Ελλάδα, όπως δυστυχώς έχετε κάνει αυτά τα τριάμισι χρόνια. Γιατί η χώρα αξίζει πολύ καλύτερα. </w:t>
      </w:r>
    </w:p>
    <w:p w14:paraId="0BCB5C04"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Οφείλω, βέβαια, να προειδοποιήσει ότι ο δρόμος προς τις εκλογές θα είναι ένας δρόμος δύσκολος. Η κυβερνητική προπαγάνδα θ</w:t>
      </w:r>
      <w:r>
        <w:rPr>
          <w:rFonts w:eastAsia="Times New Roman" w:cs="Times New Roman"/>
          <w:szCs w:val="24"/>
        </w:rPr>
        <w:t xml:space="preserve">α επιχειρήσει για άλλη μία φορά να κοροϊδέψει τους πολίτες με άδειες υποσχέσεις και με μεγάλα ψέματα. </w:t>
      </w:r>
    </w:p>
    <w:p w14:paraId="0BCB5C05"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είμαστε εδώ για να τα αποκαλύψουμε. Τα υπόγεια του Μαξίμου θα αρχίσουν και πάλι να διακινούν λάσπη και βρώμικα σενάρια κατά των πολιτικών αντιπάλων. Κ</w:t>
      </w:r>
      <w:r>
        <w:rPr>
          <w:rFonts w:eastAsia="Times New Roman" w:cs="Times New Roman"/>
          <w:szCs w:val="24"/>
        </w:rPr>
        <w:t xml:space="preserve">αι βέβαια, κύριε Τσίπρα, και σήμερα δεν μπορέσατε να αντισταθείτε </w:t>
      </w:r>
      <w:r>
        <w:rPr>
          <w:rFonts w:eastAsia="Times New Roman" w:cs="Times New Roman"/>
          <w:szCs w:val="24"/>
        </w:rPr>
        <w:t xml:space="preserve">σ’ </w:t>
      </w:r>
      <w:r>
        <w:rPr>
          <w:rFonts w:eastAsia="Times New Roman" w:cs="Times New Roman"/>
          <w:szCs w:val="24"/>
        </w:rPr>
        <w:t>αυτόν τον πειρασμό.</w:t>
      </w:r>
    </w:p>
    <w:p w14:paraId="0BCB5C06"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κ. </w:t>
      </w:r>
      <w:proofErr w:type="spellStart"/>
      <w:r>
        <w:rPr>
          <w:rFonts w:eastAsia="Times New Roman" w:cs="Times New Roman"/>
          <w:szCs w:val="24"/>
        </w:rPr>
        <w:t>Φρουζή</w:t>
      </w:r>
      <w:proofErr w:type="spellEnd"/>
      <w:r>
        <w:rPr>
          <w:rFonts w:eastAsia="Times New Roman" w:cs="Times New Roman"/>
          <w:szCs w:val="24"/>
        </w:rPr>
        <w:t xml:space="preserve"> τον έχω δει δύο φορές στη ζωή μου. Δύο φορές στη ζωή μου! Δεν είναι φίλος μου, όπως είπατε ψευδώς. Και τα </w:t>
      </w:r>
      <w:r>
        <w:rPr>
          <w:rFonts w:eastAsia="Times New Roman" w:cs="Times New Roman"/>
          <w:szCs w:val="24"/>
          <w:lang w:val="en-US"/>
        </w:rPr>
        <w:t>mails</w:t>
      </w:r>
      <w:r>
        <w:rPr>
          <w:rFonts w:eastAsia="Times New Roman" w:cs="Times New Roman"/>
          <w:szCs w:val="24"/>
        </w:rPr>
        <w:t xml:space="preserve"> τα οποία </w:t>
      </w:r>
      <w:proofErr w:type="spellStart"/>
      <w:r>
        <w:rPr>
          <w:rFonts w:eastAsia="Times New Roman" w:cs="Times New Roman"/>
          <w:szCs w:val="24"/>
        </w:rPr>
        <w:t>επικαλείσθε</w:t>
      </w:r>
      <w:proofErr w:type="spellEnd"/>
      <w:r>
        <w:rPr>
          <w:rFonts w:eastAsia="Times New Roman" w:cs="Times New Roman"/>
          <w:szCs w:val="24"/>
        </w:rPr>
        <w:t xml:space="preserve"> –είστε και τόσο απρό</w:t>
      </w:r>
      <w:r>
        <w:rPr>
          <w:rFonts w:eastAsia="Times New Roman" w:cs="Times New Roman"/>
          <w:szCs w:val="24"/>
        </w:rPr>
        <w:t xml:space="preserve">σεκτος- αναφέρονται –προσέξτε- σε μία περίοδο που δεν ήταν διευθύνων σύμβουλος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7A346B">
        <w:rPr>
          <w:rFonts w:eastAsia="Times New Roman" w:cs="Times New Roman"/>
          <w:szCs w:val="24"/>
        </w:rPr>
        <w:t xml:space="preserve"> -</w:t>
      </w:r>
      <w:r>
        <w:rPr>
          <w:rFonts w:eastAsia="Times New Roman" w:cs="Times New Roman"/>
          <w:szCs w:val="24"/>
        </w:rPr>
        <w:t>είχε φύγει</w:t>
      </w:r>
      <w:r w:rsidRPr="007A346B">
        <w:rPr>
          <w:rFonts w:eastAsia="Times New Roman" w:cs="Times New Roman"/>
          <w:szCs w:val="24"/>
        </w:rPr>
        <w:t>-</w:t>
      </w:r>
      <w:r>
        <w:rPr>
          <w:rFonts w:eastAsia="Times New Roman" w:cs="Times New Roman"/>
          <w:szCs w:val="24"/>
        </w:rPr>
        <w:t xml:space="preserve"> αλλά και σε μία περίοδο που εγώ δεν είχα εκδηλώσει καν την πρόθεσή μου να είμαι υποψήφιος Πρόεδρος της Νέας Δημοκρατίας. </w:t>
      </w:r>
    </w:p>
    <w:p w14:paraId="0BCB5C07" w14:textId="77777777" w:rsidR="00623898" w:rsidRDefault="00B35A1F">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 xml:space="preserve">(Γέλωτες – </w:t>
      </w:r>
      <w:r>
        <w:rPr>
          <w:rFonts w:eastAsia="Times New Roman" w:cs="Times New Roman"/>
          <w:szCs w:val="24"/>
        </w:rPr>
        <w:t>θ</w:t>
      </w:r>
      <w:r>
        <w:rPr>
          <w:rFonts w:eastAsia="Times New Roman" w:cs="Times New Roman"/>
          <w:szCs w:val="24"/>
        </w:rPr>
        <w:t xml:space="preserve">όρυβος από την </w:t>
      </w:r>
      <w:r>
        <w:rPr>
          <w:rFonts w:eastAsia="Times New Roman" w:cs="Times New Roman"/>
          <w:szCs w:val="24"/>
        </w:rPr>
        <w:t>πτέρυγα του ΣΥΡΙΖΑ)</w:t>
      </w:r>
    </w:p>
    <w:p w14:paraId="0BCB5C08"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0BCB5C09" w14:textId="77777777" w:rsidR="00623898" w:rsidRDefault="00B35A1F">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w:t>
      </w:r>
      <w:proofErr w:type="spellStart"/>
      <w:r>
        <w:rPr>
          <w:rFonts w:eastAsia="Times New Roman" w:cs="Times New Roman"/>
          <w:szCs w:val="24"/>
        </w:rPr>
        <w:t>Επικαλείσθε</w:t>
      </w:r>
      <w:proofErr w:type="spellEnd"/>
      <w:r>
        <w:rPr>
          <w:rFonts w:eastAsia="Times New Roman" w:cs="Times New Roman"/>
          <w:szCs w:val="24"/>
        </w:rPr>
        <w:t xml:space="preserve"> αυτό το δημοσίευμα για να κάνετε τι; Για να αφήσετε εντυπώσεις. Είστε ένας άθλιος συκοφάντης</w:t>
      </w:r>
      <w:r w:rsidRPr="007A346B">
        <w:rPr>
          <w:rFonts w:eastAsia="Times New Roman" w:cs="Times New Roman"/>
          <w:szCs w:val="24"/>
        </w:rPr>
        <w:t>!</w:t>
      </w:r>
      <w:r>
        <w:rPr>
          <w:rFonts w:eastAsia="Times New Roman" w:cs="Times New Roman"/>
          <w:szCs w:val="24"/>
        </w:rPr>
        <w:t xml:space="preserve"> Είστε ντροπή και κατάντι</w:t>
      </w:r>
      <w:r>
        <w:rPr>
          <w:rFonts w:eastAsia="Times New Roman" w:cs="Times New Roman"/>
          <w:szCs w:val="24"/>
        </w:rPr>
        <w:t>α για τη χώρα</w:t>
      </w:r>
      <w:r w:rsidRPr="007A346B">
        <w:rPr>
          <w:rFonts w:eastAsia="Times New Roman" w:cs="Times New Roman"/>
          <w:szCs w:val="24"/>
        </w:rPr>
        <w:t xml:space="preserve">! </w:t>
      </w:r>
      <w:r>
        <w:rPr>
          <w:rFonts w:eastAsia="Times New Roman" w:cs="Times New Roman"/>
          <w:szCs w:val="24"/>
        </w:rPr>
        <w:t>Ντροπή!</w:t>
      </w:r>
    </w:p>
    <w:p w14:paraId="0BCB5C0A" w14:textId="77777777" w:rsidR="00623898" w:rsidRDefault="00B35A1F">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C0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μου λέτε, κύριε Τσίπρα, για να σας ρωτήσω κάτι, για να τα πούμε όλα εδώ πέρα</w:t>
      </w:r>
      <w:r w:rsidRPr="00B01171">
        <w:rPr>
          <w:rFonts w:eastAsia="Times New Roman" w:cs="Times New Roman"/>
          <w:szCs w:val="24"/>
        </w:rPr>
        <w:t>:</w:t>
      </w:r>
      <w:r>
        <w:rPr>
          <w:rFonts w:eastAsia="Times New Roman" w:cs="Times New Roman"/>
          <w:szCs w:val="24"/>
        </w:rPr>
        <w:t xml:space="preserve"> Εσείς συναντιέστε με επιχειρηματίες; Με τον κ. Μαρινάκη έχετε συναντηθεί; Πόσες φορές, κύριε Τσίπρα, έχετε συναντηθεί με τον κ. Μαρινάκη; Για πείτε μας. </w:t>
      </w:r>
    </w:p>
    <w:p w14:paraId="0BCB5C0C"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BCB5C0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 τον κ. Σαββίδη, τον οποίο τώρα φωτογραφίζετε ότι είναι πίσω από την αποσταθ</w:t>
      </w:r>
      <w:r>
        <w:rPr>
          <w:rFonts w:eastAsia="Times New Roman" w:cs="Times New Roman"/>
          <w:szCs w:val="24"/>
        </w:rPr>
        <w:t xml:space="preserve">εροποίηση της Κυβέρνησης, έχετε συναντηθεί; Με τον κ. Μπόμπολα συναντιέστε, κύριε Τσίπρα; Με τον κ. Καλογρίτσα με τα βοσκοτόπια, τον αγαπημένο σας </w:t>
      </w:r>
      <w:proofErr w:type="spellStart"/>
      <w:r>
        <w:rPr>
          <w:rFonts w:eastAsia="Times New Roman" w:cs="Times New Roman"/>
          <w:szCs w:val="24"/>
        </w:rPr>
        <w:t>καναλάρχη</w:t>
      </w:r>
      <w:proofErr w:type="spellEnd"/>
      <w:r>
        <w:rPr>
          <w:rFonts w:eastAsia="Times New Roman" w:cs="Times New Roman"/>
          <w:szCs w:val="24"/>
        </w:rPr>
        <w:t xml:space="preserve"> μέχρι που κατέρρευσε αυτή η σκευωρία, συναντηθήκατε;</w:t>
      </w:r>
    </w:p>
    <w:p w14:paraId="0BCB5C0E"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w:t>
      </w:r>
      <w:r>
        <w:rPr>
          <w:rFonts w:eastAsia="Times New Roman" w:cs="Times New Roman"/>
          <w:szCs w:val="24"/>
        </w:rPr>
        <w:t>ρατίας)</w:t>
      </w:r>
    </w:p>
    <w:p w14:paraId="0BCB5C0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Με τον κ. </w:t>
      </w:r>
      <w:proofErr w:type="spellStart"/>
      <w:r>
        <w:rPr>
          <w:rFonts w:eastAsia="Times New Roman" w:cs="Times New Roman"/>
          <w:szCs w:val="24"/>
        </w:rPr>
        <w:t>Μελισσανίδη</w:t>
      </w:r>
      <w:proofErr w:type="spellEnd"/>
      <w:r>
        <w:rPr>
          <w:rFonts w:eastAsia="Times New Roman" w:cs="Times New Roman"/>
          <w:szCs w:val="24"/>
        </w:rPr>
        <w:t xml:space="preserve">, με τον κ. Λαυρεντιάδη, καταδικασμένο για απάτες, συναντιέστε; </w:t>
      </w:r>
    </w:p>
    <w:p w14:paraId="0BCB5C1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Τα περιβόητα </w:t>
      </w:r>
      <w:proofErr w:type="spellStart"/>
      <w:r>
        <w:rPr>
          <w:rFonts w:eastAsia="Times New Roman" w:cs="Times New Roman"/>
          <w:szCs w:val="24"/>
          <w:lang w:val="en-US"/>
        </w:rPr>
        <w:t>lear</w:t>
      </w:r>
      <w:proofErr w:type="spellEnd"/>
      <w:r w:rsidRPr="0058247C">
        <w:rPr>
          <w:rFonts w:eastAsia="Times New Roman" w:cs="Times New Roman"/>
          <w:szCs w:val="24"/>
        </w:rPr>
        <w:t xml:space="preserve"> </w:t>
      </w:r>
      <w:r>
        <w:rPr>
          <w:rFonts w:eastAsia="Times New Roman" w:cs="Times New Roman"/>
          <w:szCs w:val="24"/>
          <w:lang w:val="en-US"/>
        </w:rPr>
        <w:t>jet</w:t>
      </w:r>
      <w:r>
        <w:rPr>
          <w:rFonts w:eastAsia="Times New Roman" w:cs="Times New Roman"/>
          <w:szCs w:val="24"/>
        </w:rPr>
        <w:t xml:space="preserve"> της Βενεζουέλας με το δικηγόρο των </w:t>
      </w:r>
      <w:r>
        <w:rPr>
          <w:rFonts w:eastAsia="Times New Roman" w:cs="Times New Roman"/>
          <w:szCs w:val="24"/>
          <w:lang w:val="en-GB"/>
        </w:rPr>
        <w:t>off</w:t>
      </w:r>
      <w:r w:rsidRPr="00B01171">
        <w:rPr>
          <w:rFonts w:eastAsia="Times New Roman" w:cs="Times New Roman"/>
          <w:szCs w:val="24"/>
        </w:rPr>
        <w:t xml:space="preserve"> </w:t>
      </w:r>
      <w:r>
        <w:rPr>
          <w:rFonts w:eastAsia="Times New Roman" w:cs="Times New Roman"/>
          <w:szCs w:val="24"/>
          <w:lang w:val="en-GB"/>
        </w:rPr>
        <w:t>shore</w:t>
      </w:r>
      <w:r>
        <w:rPr>
          <w:rFonts w:eastAsia="Times New Roman" w:cs="Times New Roman"/>
          <w:szCs w:val="24"/>
        </w:rPr>
        <w:t xml:space="preserve">. Μιας και μιλάτε για </w:t>
      </w:r>
      <w:r>
        <w:rPr>
          <w:rFonts w:eastAsia="Times New Roman" w:cs="Times New Roman"/>
          <w:szCs w:val="24"/>
          <w:lang w:val="en-GB"/>
        </w:rPr>
        <w:t>off</w:t>
      </w:r>
      <w:r w:rsidRPr="00B01171">
        <w:rPr>
          <w:rFonts w:eastAsia="Times New Roman" w:cs="Times New Roman"/>
          <w:szCs w:val="24"/>
        </w:rPr>
        <w:t xml:space="preserve"> </w:t>
      </w:r>
      <w:r>
        <w:rPr>
          <w:rFonts w:eastAsia="Times New Roman" w:cs="Times New Roman"/>
          <w:szCs w:val="24"/>
          <w:lang w:val="en-GB"/>
        </w:rPr>
        <w:t>shore</w:t>
      </w:r>
      <w:r>
        <w:rPr>
          <w:rFonts w:eastAsia="Times New Roman" w:cs="Times New Roman"/>
          <w:szCs w:val="24"/>
        </w:rPr>
        <w:t xml:space="preserve">, κύριε Τσίπρα, τι δουλειά είχε ο κ. Παππάς; Πού κρύβεται; Κάπου εκεί πίσω τον είδα. Ο κ. Παππάς τι δουλειά έχει με τον αγαπημένο δικηγόρο των </w:t>
      </w:r>
      <w:r>
        <w:rPr>
          <w:rFonts w:eastAsia="Times New Roman" w:cs="Times New Roman"/>
          <w:szCs w:val="24"/>
          <w:lang w:val="en-GB"/>
        </w:rPr>
        <w:t>off</w:t>
      </w:r>
      <w:r w:rsidRPr="00B01171">
        <w:rPr>
          <w:rFonts w:eastAsia="Times New Roman" w:cs="Times New Roman"/>
          <w:szCs w:val="24"/>
        </w:rPr>
        <w:t xml:space="preserve"> </w:t>
      </w:r>
      <w:r>
        <w:rPr>
          <w:rFonts w:eastAsia="Times New Roman" w:cs="Times New Roman"/>
          <w:szCs w:val="24"/>
          <w:lang w:val="en-GB"/>
        </w:rPr>
        <w:t>shore</w:t>
      </w:r>
      <w:r>
        <w:rPr>
          <w:rFonts w:eastAsia="Times New Roman" w:cs="Times New Roman"/>
          <w:szCs w:val="24"/>
        </w:rPr>
        <w:t xml:space="preserve">; </w:t>
      </w:r>
    </w:p>
    <w:p w14:paraId="0BCB5C11"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BCB5C1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Μπαινοβγαίνει ο κύριος αυτός στο Μαξίμου, κύριε Τσίπρα, και σήμε</w:t>
      </w:r>
      <w:r>
        <w:rPr>
          <w:rFonts w:eastAsia="Times New Roman" w:cs="Times New Roman"/>
          <w:szCs w:val="24"/>
        </w:rPr>
        <w:t xml:space="preserve">ρα που μιλάμε; </w:t>
      </w:r>
    </w:p>
    <w:p w14:paraId="0BCB5C1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Η εποχή που παριστάνατε το έντιμο παλικάρι, που βρίσκεται απέναντι στα συμφέροντα της διαπλοκής, έχει παρέλθει ανεπιστρεπτί. Είστε αδίστακτος και βαθιά διαπλεκόμενος πολιτικός, κύριε Τσίπρα. </w:t>
      </w:r>
    </w:p>
    <w:p w14:paraId="0BCB5C14"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0BCB5C1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και ανακαλύψατε τη διαπλοκή πολύ νωρίτερα και με πολύ πιο ισχυρούς δεσμούς απ’ ό,τι οι προηγούμενες κυβερνήσεις.</w:t>
      </w:r>
    </w:p>
    <w:p w14:paraId="0BCB5C16"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C1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Και είστε προσωπικά πίσω από το χυδαίο παρακράτος, το ο</w:t>
      </w:r>
      <w:r>
        <w:rPr>
          <w:rFonts w:eastAsia="Times New Roman" w:cs="Times New Roman"/>
          <w:szCs w:val="24"/>
        </w:rPr>
        <w:t xml:space="preserve">ποίο στοχεύει με απαράδεκτα και ψευδή δημοσιεύματα εμένα, τα στελέχη μας, αλλά και τις οικογένειές μας. Εσείς τα συντονίζετε όλα και είστε προσωπικά υπεύθυνος για όλα αυτά, για τις αθλιότητες του κάθε κ. </w:t>
      </w:r>
      <w:proofErr w:type="spellStart"/>
      <w:r>
        <w:rPr>
          <w:rFonts w:eastAsia="Times New Roman" w:cs="Times New Roman"/>
          <w:szCs w:val="24"/>
        </w:rPr>
        <w:t>Βαξεβάνη</w:t>
      </w:r>
      <w:proofErr w:type="spellEnd"/>
      <w:r>
        <w:rPr>
          <w:rFonts w:eastAsia="Times New Roman" w:cs="Times New Roman"/>
          <w:szCs w:val="24"/>
        </w:rPr>
        <w:t xml:space="preserve"> και κ. </w:t>
      </w:r>
      <w:proofErr w:type="spellStart"/>
      <w:r>
        <w:rPr>
          <w:rFonts w:eastAsia="Times New Roman" w:cs="Times New Roman"/>
          <w:szCs w:val="24"/>
        </w:rPr>
        <w:t>Ματζουράνη</w:t>
      </w:r>
      <w:proofErr w:type="spellEnd"/>
      <w:r>
        <w:rPr>
          <w:rFonts w:eastAsia="Times New Roman" w:cs="Times New Roman"/>
          <w:szCs w:val="24"/>
        </w:rPr>
        <w:t>, οι εκλεκτοί σας, οι αγαπ</w:t>
      </w:r>
      <w:r>
        <w:rPr>
          <w:rFonts w:eastAsia="Times New Roman" w:cs="Times New Roman"/>
          <w:szCs w:val="24"/>
        </w:rPr>
        <w:t xml:space="preserve">ημένοι σας συνοδοιπόροι στο παρακράτος της διαπλοκής που έχετε κτίσει και θα τολμήσετε μετά να κουνήσετε το </w:t>
      </w:r>
      <w:r>
        <w:rPr>
          <w:rFonts w:eastAsia="Times New Roman" w:cs="Times New Roman"/>
          <w:szCs w:val="24"/>
        </w:rPr>
        <w:t xml:space="preserve">δάκτυλο </w:t>
      </w:r>
      <w:r>
        <w:rPr>
          <w:rFonts w:eastAsia="Times New Roman" w:cs="Times New Roman"/>
          <w:szCs w:val="24"/>
        </w:rPr>
        <w:t>σε εμένα και στη Νέα Δημοκρατία; Ντροπή σας!</w:t>
      </w:r>
    </w:p>
    <w:p w14:paraId="0BCB5C18"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C1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 μεγαλύτερος ψεύτης και ο πιο χυδαίος!</w:t>
      </w:r>
    </w:p>
    <w:p w14:paraId="0BCB5C1A"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Θόρυβος από την πτέρυγα του ΣΥΡΙΖΑ)</w:t>
      </w:r>
    </w:p>
    <w:p w14:paraId="0BCB5C1B"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B01171">
        <w:rPr>
          <w:rFonts w:eastAsia="Times New Roman" w:cs="Times New Roman"/>
          <w:b/>
          <w:szCs w:val="24"/>
        </w:rPr>
        <w:t>:</w:t>
      </w:r>
      <w:r>
        <w:rPr>
          <w:rFonts w:eastAsia="Times New Roman" w:cs="Times New Roman"/>
          <w:szCs w:val="24"/>
        </w:rPr>
        <w:t xml:space="preserve"> Κάντε ησυχία, παρακαλώ.</w:t>
      </w:r>
    </w:p>
    <w:p w14:paraId="0BCB5C1C"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ΧΡΗΣΤΟΣ ΜΑΝΤΑΣ</w:t>
      </w:r>
      <w:r w:rsidRPr="00B01171">
        <w:rPr>
          <w:rFonts w:eastAsia="Times New Roman" w:cs="Times New Roman"/>
          <w:b/>
          <w:szCs w:val="24"/>
        </w:rPr>
        <w:t>:</w:t>
      </w:r>
      <w:r>
        <w:rPr>
          <w:rFonts w:eastAsia="Times New Roman" w:cs="Times New Roman"/>
          <w:szCs w:val="24"/>
        </w:rPr>
        <w:t xml:space="preserve"> Πες και κανένα επιχείρημα.</w:t>
      </w:r>
    </w:p>
    <w:p w14:paraId="0BCB5C1D"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sidRPr="0001357A">
        <w:rPr>
          <w:rFonts w:eastAsia="Times New Roman" w:cs="Times New Roman"/>
          <w:b/>
          <w:szCs w:val="24"/>
        </w:rPr>
        <w:t xml:space="preserve">: </w:t>
      </w:r>
      <w:r>
        <w:rPr>
          <w:rFonts w:eastAsia="Times New Roman" w:cs="Times New Roman"/>
          <w:szCs w:val="24"/>
        </w:rPr>
        <w:t>Επιχειρήματα ήταν όλα αυτά.</w:t>
      </w:r>
    </w:p>
    <w:p w14:paraId="0BCB5C1E"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BCB5C1F"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0BCB5C20"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sidRPr="0001357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Ανασύρατε και σήμερα το «ή τους τελειώνουμε ή μας τελειώνουν». Είμαστε εδώ, όμως, για να μην επιτρέψουμε ένα νέο διχασμό, κύριε Τσίπρα. </w:t>
      </w:r>
    </w:p>
    <w:p w14:paraId="0BCB5C2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Βιώνοντας το </w:t>
      </w:r>
      <w:r>
        <w:rPr>
          <w:rFonts w:eastAsia="Times New Roman" w:cs="Times New Roman"/>
          <w:szCs w:val="24"/>
        </w:rPr>
        <w:t xml:space="preserve">θλιβερό επίλογο μιας καταστροφικής Κυβέρνησης, οι πολίτες αναζητούν πλέον μια σταθερή απάντηση στα προβλήματα που αφήνουν πίσω τους οι ΣΥΡΙΖΑ-ΑΝΕΛ. Νιώθουν ότι δεν πάει άλλο. Αποστρέφουν το βλέμμα τους από ανίκανους Υπουργούς και από έναν Πρωθυπουργό, που </w:t>
      </w:r>
      <w:r>
        <w:rPr>
          <w:rFonts w:eastAsia="Times New Roman" w:cs="Times New Roman"/>
          <w:szCs w:val="24"/>
        </w:rPr>
        <w:t xml:space="preserve">δεν μπορεί σήμερα να κοιτάξει την κοινωνία στα μάτια. Οι πολίτες θέλουν καθαρές κουβέντες και ψάχνουν καθαρές λύσεις, γιατί μόνο έτσι θα πάμε μπροστά. </w:t>
      </w:r>
    </w:p>
    <w:p w14:paraId="0BCB5C2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Μάθαμε όλοι μας από την τραυματική εμπειρία των μνημονίων, αλλά και από τις τοξικές συνέπειες της επικρά</w:t>
      </w:r>
      <w:r>
        <w:rPr>
          <w:rFonts w:eastAsia="Times New Roman" w:cs="Times New Roman"/>
          <w:szCs w:val="24"/>
        </w:rPr>
        <w:t xml:space="preserve">τησης του λαϊκισμού. Καθώς ξεθωριάζουν οι παλιές ιδεολογικές διαχωριστικές γραμμές, το κεντρικό δίλημμα σήμερα είναι αλλού, ανάμεσα στην αλήθεια και το ψέμα, στην πρόοδο και τη στασιμότητα, στην αποτελεσματικότητα και την ανικανότητα. </w:t>
      </w:r>
    </w:p>
    <w:p w14:paraId="0BCB5C2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Νέα Δημοκρατία είν</w:t>
      </w:r>
      <w:r>
        <w:rPr>
          <w:rFonts w:eastAsia="Times New Roman" w:cs="Times New Roman"/>
          <w:szCs w:val="24"/>
        </w:rPr>
        <w:t>αι έτοιμη να αναλάβει τη μεγάλη ευθύνη της διακυβέρνησης της χώρας. Έχει πρόγραμμα, έχει όραμα, έχει στελέχη, έχει ό</w:t>
      </w:r>
      <w:r>
        <w:rPr>
          <w:rFonts w:eastAsia="Times New Roman" w:cs="Times New Roman"/>
          <w:szCs w:val="24"/>
        </w:rPr>
        <w:lastRenderedPageBreak/>
        <w:t>ρεξη για δουλειά. Ταυτόχρονα, όμως, είναι σε θέση να ηγηθεί και ενός ευρύτερου μετώπου, που θα ζωντανέψει ξανά την Ελλάδα και είμαστε έτοιμο</w:t>
      </w:r>
      <w:r>
        <w:rPr>
          <w:rFonts w:eastAsia="Times New Roman" w:cs="Times New Roman"/>
          <w:szCs w:val="24"/>
        </w:rPr>
        <w:t xml:space="preserve">ι να αντιμετωπίσουμε την πρόκληση μιας νέας μεγάλης εθνικής σύνθεσης, της ανασύνθεση του ευρωπαϊκού δημοκρατικού μετώπου, που τόσο </w:t>
      </w:r>
      <w:r>
        <w:rPr>
          <w:rFonts w:eastAsia="Times New Roman" w:cs="Times New Roman"/>
          <w:szCs w:val="24"/>
        </w:rPr>
        <w:t>έχει σ</w:t>
      </w:r>
      <w:r>
        <w:rPr>
          <w:rFonts w:eastAsia="Times New Roman" w:cs="Times New Roman"/>
          <w:szCs w:val="24"/>
        </w:rPr>
        <w:t xml:space="preserve">ήμερα ανάγκη η πατρίδα μας. Ξέρουμε </w:t>
      </w:r>
      <w:r>
        <w:rPr>
          <w:rFonts w:eastAsia="Times New Roman" w:cs="Times New Roman"/>
          <w:szCs w:val="24"/>
        </w:rPr>
        <w:t xml:space="preserve">που </w:t>
      </w:r>
      <w:r>
        <w:rPr>
          <w:rFonts w:eastAsia="Times New Roman" w:cs="Times New Roman"/>
          <w:szCs w:val="24"/>
        </w:rPr>
        <w:t xml:space="preserve">θέλουμε να πάμε, ξέρουμε κυρίως όμως </w:t>
      </w:r>
      <w:r>
        <w:rPr>
          <w:rFonts w:eastAsia="Times New Roman" w:cs="Times New Roman"/>
          <w:szCs w:val="24"/>
        </w:rPr>
        <w:t xml:space="preserve">που </w:t>
      </w:r>
      <w:r>
        <w:rPr>
          <w:rFonts w:eastAsia="Times New Roman" w:cs="Times New Roman"/>
          <w:szCs w:val="24"/>
        </w:rPr>
        <w:t>μπορεί να φτάσει η χώρα. Πιστεύουμε στ</w:t>
      </w:r>
      <w:r>
        <w:rPr>
          <w:rFonts w:eastAsia="Times New Roman" w:cs="Times New Roman"/>
          <w:szCs w:val="24"/>
        </w:rPr>
        <w:t xml:space="preserve">ην Ελλάδα, όπως πιστεύουμε και στους Έλληνες. Θέλουμε και θέλουν να γυρίσουν όλοι όσοι έφυγαν τα τελευταία χρόνια, ψάχνοντας για δουλειά στο εξωτερικό. </w:t>
      </w:r>
    </w:p>
    <w:p w14:paraId="0BCB5C2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Θέλουμε να έρθουν επενδύσεις, να ανθίσουν οι ανταγωνιστικοί κλάδοι, όπως ανθεί πράγματι αυτό το καλοκαί</w:t>
      </w:r>
      <w:r>
        <w:rPr>
          <w:rFonts w:eastAsia="Times New Roman" w:cs="Times New Roman"/>
          <w:szCs w:val="24"/>
        </w:rPr>
        <w:t xml:space="preserve">ρι ο τουρισμός, παρά τις ελλείψεις και τις ανεπάρκειες της κυβερνητικής πολιτικής. </w:t>
      </w:r>
    </w:p>
    <w:p w14:paraId="0BCB5C2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Θέλουμε τους Έλληνες ενωμένους και γι’ αυτό ποτέ ξανά νικημένους. Γιατί, ξέρουμε ότι  μπορούμε όλοι μας, όλοι οι Έλληνες, να νικήσουμε τον κακό μας εαυτό, το ψέμα, τη μετρι</w:t>
      </w:r>
      <w:r>
        <w:rPr>
          <w:rFonts w:eastAsia="Times New Roman" w:cs="Times New Roman"/>
          <w:szCs w:val="24"/>
        </w:rPr>
        <w:t xml:space="preserve">ότητα, για να μπορούμε να παραδώσουμε στα παιδιά μας μία Ελλάδα φωτεινή, μία Ελλάδα υπερήφανη. </w:t>
      </w:r>
    </w:p>
    <w:p w14:paraId="0BCB5C2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Είμαι εδώ για να σας πω ότι εμείς στη Νέα Δημοκρατία δεν θα σταματήσουμε να προσπαθούμε, ώστε όλα αυτά να γίνουν πράξη. Οι εκλογές δεν </w:t>
      </w:r>
      <w:r>
        <w:rPr>
          <w:rFonts w:eastAsia="Times New Roman" w:cs="Times New Roman"/>
          <w:szCs w:val="24"/>
        </w:rPr>
        <w:lastRenderedPageBreak/>
        <w:t>θα είναι το τέλος, αλλά η</w:t>
      </w:r>
      <w:r>
        <w:rPr>
          <w:rFonts w:eastAsia="Times New Roman" w:cs="Times New Roman"/>
          <w:szCs w:val="24"/>
        </w:rPr>
        <w:t xml:space="preserve"> αφετηρία μίας ελπιδοφόρας πορείας, για να δώσουμε στην πατρίδα μας το μέλλον που της αξίζει, το μέλλον που μας αξίζει.</w:t>
      </w:r>
    </w:p>
    <w:p w14:paraId="0BCB5C2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CB5C28" w14:textId="77777777" w:rsidR="00623898" w:rsidRDefault="00B35A1F">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BCB5C2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 </w:t>
      </w:r>
      <w:r w:rsidRPr="001A753E">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μπορώ να έχω τον λόγο επί προσωπικού; Έγινε μία αναφορά στο όνομά μου.</w:t>
      </w:r>
    </w:p>
    <w:p w14:paraId="0BCB5C2A" w14:textId="77777777" w:rsidR="00623898" w:rsidRDefault="00B35A1F">
      <w:pPr>
        <w:spacing w:line="600" w:lineRule="auto"/>
        <w:ind w:firstLine="720"/>
        <w:jc w:val="both"/>
        <w:rPr>
          <w:rFonts w:eastAsia="Times New Roman" w:cs="Times New Roman"/>
          <w:szCs w:val="24"/>
        </w:rPr>
      </w:pPr>
      <w:r w:rsidRPr="00AD6554">
        <w:rPr>
          <w:rFonts w:eastAsia="Times New Roman" w:cs="Times New Roman"/>
          <w:b/>
        </w:rPr>
        <w:t>ΠΡΟΕΔΡΟΣ (</w:t>
      </w:r>
      <w:r>
        <w:rPr>
          <w:rFonts w:eastAsia="Times New Roman" w:cs="Times New Roman"/>
          <w:b/>
        </w:rPr>
        <w:t xml:space="preserve">Νικόλαος </w:t>
      </w:r>
      <w:proofErr w:type="spellStart"/>
      <w:r>
        <w:rPr>
          <w:rFonts w:eastAsia="Times New Roman" w:cs="Times New Roman"/>
          <w:b/>
        </w:rPr>
        <w:t>Βούτσης</w:t>
      </w:r>
      <w:proofErr w:type="spellEnd"/>
      <w:r w:rsidRPr="00AD6554">
        <w:rPr>
          <w:rFonts w:eastAsia="Times New Roman" w:cs="Times New Roman"/>
          <w:b/>
        </w:rPr>
        <w:t>):</w:t>
      </w:r>
      <w:r w:rsidRPr="00AD6554">
        <w:rPr>
          <w:rFonts w:eastAsia="Times New Roman" w:cs="Times New Roman"/>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δεν θα δώσω τον λόγο σε κανέναν, διότι το ίδιον αυτών των συζητήσεων είναι τέτοιο, </w:t>
      </w:r>
      <w:r w:rsidRPr="008F0891">
        <w:rPr>
          <w:rFonts w:eastAsia="Times New Roman" w:cs="Times New Roman"/>
          <w:bCs/>
          <w:shd w:val="clear" w:color="auto" w:fill="FFFFFF"/>
        </w:rPr>
        <w:t>που</w:t>
      </w:r>
      <w:r>
        <w:rPr>
          <w:rFonts w:eastAsia="Times New Roman" w:cs="Times New Roman"/>
          <w:szCs w:val="24"/>
        </w:rPr>
        <w:t xml:space="preserve"> σε όσες αναφορές γί</w:t>
      </w:r>
      <w:r>
        <w:rPr>
          <w:rFonts w:eastAsia="Times New Roman" w:cs="Times New Roman"/>
          <w:szCs w:val="24"/>
        </w:rPr>
        <w:t xml:space="preserve">νονται σε Υπουργούς ή σε συναδέλφους είναι θέμα των πολιτικών αρχηγών, αν χρειαστεί, να απαντήσουν. Διότι, προηγουμένως ο Πρόεδρος της </w:t>
      </w:r>
      <w:r w:rsidRPr="006B5B37">
        <w:rPr>
          <w:rFonts w:eastAsia="Times New Roman" w:cs="Times New Roman"/>
          <w:szCs w:val="24"/>
        </w:rPr>
        <w:t>Νέας Δημοκρατίας</w:t>
      </w:r>
      <w:r>
        <w:rPr>
          <w:rFonts w:eastAsia="Times New Roman" w:cs="Times New Roman"/>
          <w:szCs w:val="24"/>
        </w:rPr>
        <w:t xml:space="preserve"> αναφέρθηκε περίπου στο μισό Υπουργικό Συμβούλιο. Δικαίως, αδίκως, ευλόγως; Δεν είναι δυνατόν αυτή</w:t>
      </w:r>
      <w:r>
        <w:rPr>
          <w:rFonts w:eastAsia="Times New Roman" w:cs="Times New Roman"/>
          <w:szCs w:val="24"/>
        </w:rPr>
        <w:t>ν</w:t>
      </w:r>
      <w:r>
        <w:rPr>
          <w:rFonts w:eastAsia="Times New Roman" w:cs="Times New Roman"/>
          <w:szCs w:val="24"/>
        </w:rPr>
        <w:t xml:space="preserve"> τη στ</w:t>
      </w:r>
      <w:r>
        <w:rPr>
          <w:rFonts w:eastAsia="Times New Roman" w:cs="Times New Roman"/>
          <w:szCs w:val="24"/>
        </w:rPr>
        <w:t xml:space="preserve">ιγμή στο όνομα του προσωπικού να υπάρξουν παρεμβάσεις από άλλους εκτός των πολιτικών αρχηγών. Περί αυτού πρόκειται. Παρακαλώ πολύ. Και για τον κ. Παππά άκουσα και για τον κ. Κοτζιά, για τον κ. </w:t>
      </w:r>
      <w:proofErr w:type="spellStart"/>
      <w:r>
        <w:rPr>
          <w:rFonts w:eastAsia="Times New Roman" w:cs="Times New Roman"/>
          <w:szCs w:val="24"/>
        </w:rPr>
        <w:t>Τσακαλώτο</w:t>
      </w:r>
      <w:proofErr w:type="spellEnd"/>
      <w:r>
        <w:rPr>
          <w:rFonts w:eastAsia="Times New Roman" w:cs="Times New Roman"/>
          <w:szCs w:val="24"/>
        </w:rPr>
        <w:t xml:space="preserve">. Αντιλαμβάνεστε </w:t>
      </w:r>
      <w:r w:rsidRPr="002B5B2E">
        <w:rPr>
          <w:rFonts w:eastAsia="Times New Roman"/>
          <w:bCs/>
          <w:shd w:val="clear" w:color="auto" w:fill="FFFFFF"/>
        </w:rPr>
        <w:t>ότι</w:t>
      </w:r>
      <w:r>
        <w:rPr>
          <w:rFonts w:eastAsia="Times New Roman" w:cs="Times New Roman"/>
          <w:szCs w:val="24"/>
        </w:rPr>
        <w:t xml:space="preserve"> το λέω για την οικονομία και για τη θεσμική θωράκιση της συζήτησης. </w:t>
      </w:r>
    </w:p>
    <w:p w14:paraId="0BCB5C2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Παρακαλώ πολύ την κ. Γεννηματά, Πρόεδρο της Κοινοβουλευτικής Ομάδας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να λάβει τον λόγο. </w:t>
      </w:r>
    </w:p>
    <w:p w14:paraId="0BCB5C2C" w14:textId="77777777" w:rsidR="00623898" w:rsidRDefault="00B35A1F">
      <w:pPr>
        <w:spacing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w:t>
      </w:r>
      <w:r w:rsidRPr="001A307B">
        <w:rPr>
          <w:rFonts w:eastAsia="Times New Roman" w:cs="Times New Roman"/>
        </w:rPr>
        <w:t>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0BCB5C2D" w14:textId="77777777" w:rsidR="00623898" w:rsidRDefault="00B35A1F">
      <w:pPr>
        <w:spacing w:line="600" w:lineRule="auto"/>
        <w:ind w:firstLine="720"/>
        <w:jc w:val="center"/>
        <w:rPr>
          <w:rFonts w:eastAsia="Times New Roman" w:cs="Times New Roman"/>
        </w:rPr>
      </w:pPr>
      <w:r>
        <w:rPr>
          <w:rFonts w:eastAsia="Times New Roman" w:cs="Times New Roman"/>
        </w:rPr>
        <w:t>(Θόρυβος στην Αίθουσα)</w:t>
      </w:r>
    </w:p>
    <w:p w14:paraId="0BCB5C2E" w14:textId="77777777" w:rsidR="00623898" w:rsidRDefault="00B35A1F">
      <w:pPr>
        <w:spacing w:line="600" w:lineRule="auto"/>
        <w:ind w:firstLine="720"/>
        <w:jc w:val="both"/>
        <w:rPr>
          <w:rFonts w:eastAsia="Times New Roman" w:cs="Times New Roman"/>
        </w:rPr>
      </w:pPr>
      <w:r>
        <w:rPr>
          <w:rFonts w:eastAsia="Times New Roman" w:cs="Times New Roman"/>
        </w:rPr>
        <w:t>Παρακαλώ όσοι θέλουν να εξέλθουν, να το κάνουν αθόρυβα.</w:t>
      </w:r>
    </w:p>
    <w:p w14:paraId="0BCB5C2F" w14:textId="77777777" w:rsidR="00623898" w:rsidRDefault="00B35A1F">
      <w:pPr>
        <w:spacing w:line="600" w:lineRule="auto"/>
        <w:ind w:firstLine="720"/>
        <w:jc w:val="both"/>
        <w:rPr>
          <w:rFonts w:eastAsia="Times New Roman" w:cs="Times New Roman"/>
        </w:rPr>
      </w:pPr>
      <w:r>
        <w:rPr>
          <w:rFonts w:eastAsia="Times New Roman" w:cs="Times New Roman"/>
        </w:rPr>
        <w:t>Κυρία Πρόεδρε, έχετε τον λόγο.</w:t>
      </w:r>
    </w:p>
    <w:p w14:paraId="0BCB5C3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w:t>
      </w:r>
      <w:r w:rsidRPr="00997EC6">
        <w:rPr>
          <w:rFonts w:eastAsia="Times New Roman" w:cs="Times New Roman"/>
          <w:b/>
          <w:szCs w:val="24"/>
        </w:rPr>
        <w:t>(Πρόεδρος της Δημοκρατικής Συμπαράταξης ΠΑΣΟΚ</w:t>
      </w:r>
      <w:r>
        <w:rPr>
          <w:rFonts w:eastAsia="Times New Roman" w:cs="Times New Roman"/>
          <w:b/>
          <w:szCs w:val="24"/>
        </w:rPr>
        <w:t xml:space="preserve"> </w:t>
      </w:r>
      <w:r w:rsidRPr="00997EC6">
        <w:rPr>
          <w:rFonts w:eastAsia="Times New Roman" w:cs="Times New Roman"/>
          <w:b/>
          <w:szCs w:val="24"/>
        </w:rPr>
        <w:t>-</w:t>
      </w:r>
      <w:r>
        <w:rPr>
          <w:rFonts w:eastAsia="Times New Roman" w:cs="Times New Roman"/>
          <w:b/>
          <w:szCs w:val="24"/>
        </w:rPr>
        <w:t xml:space="preserve"> </w:t>
      </w:r>
      <w:r w:rsidRPr="00997EC6">
        <w:rPr>
          <w:rFonts w:eastAsia="Times New Roman" w:cs="Times New Roman"/>
          <w:b/>
          <w:szCs w:val="24"/>
        </w:rPr>
        <w:t xml:space="preserve">ΔΗΜΑΡ): </w:t>
      </w:r>
      <w:r>
        <w:rPr>
          <w:rFonts w:eastAsia="Times New Roman" w:cs="Times New Roman"/>
          <w:szCs w:val="24"/>
        </w:rPr>
        <w:t xml:space="preserve">Ευχαριστώ πολύ, κύριε Πρόεδρε. </w:t>
      </w:r>
    </w:p>
    <w:p w14:paraId="0BCB5C3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Όπως είν</w:t>
      </w:r>
      <w:r>
        <w:rPr>
          <w:rFonts w:eastAsia="Times New Roman" w:cs="Times New Roman"/>
          <w:szCs w:val="24"/>
        </w:rPr>
        <w:t xml:space="preserve">αι φανερό, η </w:t>
      </w:r>
      <w:r w:rsidRPr="001866BC">
        <w:rPr>
          <w:rFonts w:eastAsia="Times New Roman" w:cs="Times New Roman"/>
          <w:szCs w:val="24"/>
        </w:rPr>
        <w:t>Κυβέρνηση</w:t>
      </w:r>
      <w:r>
        <w:rPr>
          <w:rFonts w:eastAsia="Times New Roman" w:cs="Times New Roman"/>
          <w:szCs w:val="24"/>
        </w:rPr>
        <w:t xml:space="preserve"> έφυγε ήδη. Είναι σε αποδρομή από τώρα. </w:t>
      </w:r>
    </w:p>
    <w:p w14:paraId="0BCB5C32" w14:textId="77777777" w:rsidR="00623898" w:rsidRDefault="00B35A1F">
      <w:pPr>
        <w:spacing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0BCB5C3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Παρακολουθούμε εδώ και δύο ώρες τη συζήτηση και το συμπέρασμα είναι ένα. Ο κ. Τσίπρας και ο κ. Μητσοτάκης έχουν κάνε</w:t>
      </w:r>
      <w:r>
        <w:rPr>
          <w:rFonts w:eastAsia="Times New Roman" w:cs="Times New Roman"/>
          <w:szCs w:val="24"/>
        </w:rPr>
        <w:t xml:space="preserve">ι την επιλογή τους. Η επιλογή τους είναι η πόλωση και ο διχασμός για άλλη μία φορά. Το μέτωπο </w:t>
      </w:r>
      <w:r>
        <w:rPr>
          <w:rFonts w:eastAsia="Times New Roman" w:cs="Times New Roman"/>
          <w:szCs w:val="24"/>
        </w:rPr>
        <w:lastRenderedPageBreak/>
        <w:t>δημιουργήθηκε σε αυτή</w:t>
      </w:r>
      <w:r>
        <w:rPr>
          <w:rFonts w:eastAsia="Times New Roman" w:cs="Times New Roman"/>
          <w:szCs w:val="24"/>
        </w:rPr>
        <w:t>ν</w:t>
      </w:r>
      <w:r>
        <w:rPr>
          <w:rFonts w:eastAsia="Times New Roman" w:cs="Times New Roman"/>
          <w:szCs w:val="24"/>
        </w:rPr>
        <w:t xml:space="preserve"> τη χώρα. Δημιουργήθηκε στις πλατείες των αγανακτισμένων, όταν μαζί ο ΣΥΡΙΖΑ, η Νέα Δημοκρατία και η Χρυσή Αυγή προπηλάκιζαν από τον Πρόεδρο</w:t>
      </w:r>
      <w:r>
        <w:rPr>
          <w:rFonts w:eastAsia="Times New Roman" w:cs="Times New Roman"/>
          <w:szCs w:val="24"/>
        </w:rPr>
        <w:t xml:space="preserve"> της Δημοκρατίας μέχρι τους Υπουργούς, τους Βουλευτές. </w:t>
      </w:r>
    </w:p>
    <w:p w14:paraId="0BCB5C3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Εμείς, λοιπόν, θέλω να δηλώσω ρητά </w:t>
      </w:r>
      <w:r w:rsidRPr="002B5B2E">
        <w:rPr>
          <w:rFonts w:eastAsia="Times New Roman"/>
          <w:bCs/>
          <w:shd w:val="clear" w:color="auto" w:fill="FFFFFF"/>
        </w:rPr>
        <w:t>ότι</w:t>
      </w:r>
      <w:r>
        <w:rPr>
          <w:rFonts w:eastAsia="Times New Roman" w:cs="Times New Roman"/>
          <w:szCs w:val="24"/>
        </w:rPr>
        <w:t xml:space="preserve"> είμαστε απέναντι και σε αυτούς που έλεγαν «Κουβέλη έκανες τα δικαιώματα κουρέλι» και σε αυτούς που λένε σήμερα να πάρουν τα όπλα και να πάνε στα Σκόπια. </w:t>
      </w:r>
    </w:p>
    <w:p w14:paraId="0BCB5C3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Αντιστρ</w:t>
      </w:r>
      <w:r>
        <w:rPr>
          <w:rFonts w:eastAsia="Times New Roman" w:cs="Times New Roman"/>
          <w:szCs w:val="24"/>
        </w:rPr>
        <w:t xml:space="preserve">έφω, λοιπόν, το ερώτημα: Εσείς με ποιον είστε; Θα στηρίξετε επιτέλους την εθνική συνεννόηση, την ενότητα του ελληνικού λαού, για να αφήσουμε οριστικά την κρίση πίσω μας ή θα συνεχίσετε τα ίδια παιχνίδια για πολλά χρόνια ακόμη; </w:t>
      </w:r>
    </w:p>
    <w:p w14:paraId="0BCB5C3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δεν χρειαζόταν, κύριε Μη</w:t>
      </w:r>
      <w:r>
        <w:rPr>
          <w:rFonts w:eastAsia="Times New Roman" w:cs="Times New Roman"/>
          <w:szCs w:val="24"/>
        </w:rPr>
        <w:t xml:space="preserve">τσοτάκη, να έρθετε σήμερα να καταθέσετε τροπολογία. Μπορούσατε πολύ απλά και αντρίκια να έρθετε και να πείτε ότι, ναι, θα στηρίξω την πρόταση νόμου που κατέθεσε η κ. Γεννηματά και η Κοινοβουλευτική Ομάδα της Δημοκρατικής Συμπαράταξης </w:t>
      </w:r>
      <w:r w:rsidRPr="00F331DF">
        <w:rPr>
          <w:rFonts w:eastAsia="Times New Roman"/>
          <w:bCs/>
        </w:rPr>
        <w:t>και</w:t>
      </w:r>
      <w:r>
        <w:rPr>
          <w:rFonts w:eastAsia="Times New Roman" w:cs="Times New Roman"/>
          <w:szCs w:val="24"/>
        </w:rPr>
        <w:t xml:space="preserve"> του Κινήματος Αλλαγής. Είναι απλά τα πράγματα.</w:t>
      </w:r>
      <w:r w:rsidRPr="00CF5FD2">
        <w:rPr>
          <w:rFonts w:eastAsia="Times New Roman" w:cs="Times New Roman"/>
          <w:szCs w:val="24"/>
        </w:rPr>
        <w:t xml:space="preserve"> </w:t>
      </w:r>
      <w:r>
        <w:rPr>
          <w:rFonts w:eastAsia="Times New Roman" w:cs="Times New Roman"/>
          <w:szCs w:val="24"/>
        </w:rPr>
        <w:t>Δεν χρειάζεται να δημιουργείτε εντυπώσεις.</w:t>
      </w:r>
    </w:p>
    <w:p w14:paraId="0BCB5C37"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w:t>
      </w:r>
      <w:r w:rsidRPr="00922298">
        <w:rPr>
          <w:rFonts w:eastAsia="Times New Roman" w:cs="Times New Roman"/>
          <w:b/>
          <w:szCs w:val="24"/>
        </w:rPr>
        <w:t>Νέας Δημοκρατίας</w:t>
      </w:r>
      <w:r>
        <w:rPr>
          <w:rFonts w:eastAsia="Times New Roman" w:cs="Times New Roman"/>
          <w:b/>
          <w:szCs w:val="24"/>
        </w:rPr>
        <w:t xml:space="preserve">): </w:t>
      </w:r>
      <w:r>
        <w:rPr>
          <w:rFonts w:eastAsia="Times New Roman" w:cs="Times New Roman"/>
          <w:szCs w:val="24"/>
        </w:rPr>
        <w:t xml:space="preserve">Μα, το είπα κι αυτό! </w:t>
      </w:r>
    </w:p>
    <w:p w14:paraId="0BCB5C38"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w:t>
      </w:r>
      <w:r w:rsidRPr="00997EC6">
        <w:rPr>
          <w:rFonts w:eastAsia="Times New Roman" w:cs="Times New Roman"/>
          <w:b/>
          <w:szCs w:val="24"/>
        </w:rPr>
        <w:t>(Πρόεδρος της Δημοκρατικής Συμπαράταξης ΠΑΣΟΚ</w:t>
      </w:r>
      <w:r>
        <w:rPr>
          <w:rFonts w:eastAsia="Times New Roman" w:cs="Times New Roman"/>
          <w:b/>
          <w:szCs w:val="24"/>
        </w:rPr>
        <w:t xml:space="preserve"> </w:t>
      </w:r>
      <w:r w:rsidRPr="00997EC6">
        <w:rPr>
          <w:rFonts w:eastAsia="Times New Roman" w:cs="Times New Roman"/>
          <w:b/>
          <w:szCs w:val="24"/>
        </w:rPr>
        <w:t>-</w:t>
      </w:r>
      <w:r>
        <w:rPr>
          <w:rFonts w:eastAsia="Times New Roman" w:cs="Times New Roman"/>
          <w:b/>
          <w:szCs w:val="24"/>
        </w:rPr>
        <w:t xml:space="preserve"> </w:t>
      </w:r>
      <w:r w:rsidRPr="00997EC6">
        <w:rPr>
          <w:rFonts w:eastAsia="Times New Roman" w:cs="Times New Roman"/>
          <w:b/>
          <w:szCs w:val="24"/>
        </w:rPr>
        <w:t xml:space="preserve">ΔΗΜΑΡ): </w:t>
      </w:r>
      <w:r>
        <w:rPr>
          <w:rFonts w:eastAsia="Times New Roman" w:cs="Times New Roman"/>
          <w:szCs w:val="24"/>
        </w:rPr>
        <w:t>Τρεις μέρ</w:t>
      </w:r>
      <w:r>
        <w:rPr>
          <w:rFonts w:eastAsia="Times New Roman" w:cs="Times New Roman"/>
          <w:szCs w:val="24"/>
        </w:rPr>
        <w:t xml:space="preserve">ες σας πήρε να αποφασίσετε τι θα κάνετε με τις συντάξεις. </w:t>
      </w:r>
    </w:p>
    <w:p w14:paraId="0BCB5C39"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Μα, αυτό ακριβώς είπε. </w:t>
      </w:r>
    </w:p>
    <w:p w14:paraId="0BCB5C3A" w14:textId="77777777" w:rsidR="00623898" w:rsidRDefault="00B35A1F">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Παρακαλώ, όχι δυνατές διευκρινίσεις. Υπάρχουν δευτερολογίες ύστερα για ό,τι χρειαστεί. Σας παρακαλώ, μη διακόπτετε. </w:t>
      </w:r>
    </w:p>
    <w:p w14:paraId="0BCB5C3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ία Γεννηματά, συνεχίστε. </w:t>
      </w:r>
    </w:p>
    <w:p w14:paraId="0BCB5C3C"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Ζητήσατε σήμερα να συζητήσουμε για τις αποφάσεις του </w:t>
      </w:r>
      <w:proofErr w:type="spellStart"/>
      <w:r>
        <w:rPr>
          <w:rFonts w:eastAsia="Times New Roman" w:cs="Times New Roman"/>
          <w:szCs w:val="24"/>
          <w:lang w:val="en-US"/>
        </w:rPr>
        <w:t>Eurogroup</w:t>
      </w:r>
      <w:proofErr w:type="spellEnd"/>
      <w:r w:rsidRPr="00BA64AD">
        <w:rPr>
          <w:rFonts w:eastAsia="Times New Roman" w:cs="Times New Roman"/>
          <w:szCs w:val="24"/>
        </w:rPr>
        <w:t xml:space="preserve">. </w:t>
      </w:r>
      <w:r>
        <w:rPr>
          <w:rFonts w:eastAsia="Times New Roman" w:cs="Times New Roman"/>
          <w:szCs w:val="24"/>
        </w:rPr>
        <w:t>Τι να συζητήσουμε, κύριε Μητσοτάκη; Να συζητήσουμε τα τετελεσμένα; Τον αφήσατε τον Πρω</w:t>
      </w:r>
      <w:r>
        <w:rPr>
          <w:rFonts w:eastAsia="Times New Roman" w:cs="Times New Roman"/>
          <w:szCs w:val="24"/>
        </w:rPr>
        <w:t xml:space="preserve">θυπουργό να πάει να αναλάβει δεσμεύσεις για τη χώρα που προφανώς, σας βολεύουν. Σας εξυπηρετεί άλλοι να προωθούν τις συντηρητικές πολιτικές αντί για εσάς. Προφανώς, γι’ αυτό όταν εμείς είπαμε «εκλογές πριν τη συμφωνία», εσείς που ζητούσατε </w:t>
      </w:r>
      <w:r>
        <w:rPr>
          <w:rFonts w:eastAsia="Times New Roman" w:cs="Times New Roman"/>
          <w:szCs w:val="24"/>
        </w:rPr>
        <w:lastRenderedPageBreak/>
        <w:t>δυο χρόνια εκλογ</w:t>
      </w:r>
      <w:r>
        <w:rPr>
          <w:rFonts w:eastAsia="Times New Roman" w:cs="Times New Roman"/>
          <w:szCs w:val="24"/>
        </w:rPr>
        <w:t xml:space="preserve">ές, είπατε: «Ραντεβού το φθινόπωρο και βλέπουμε. Έχει ο Θεός». </w:t>
      </w:r>
    </w:p>
    <w:p w14:paraId="0BCB5C3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ο κ. Τσίπρας έχει γίνει πια ο μεγάλος χορηγός της Νέας Δημοκρατίας. Ό,τι μπορεί κάνει ο άνθρωπος για να δυναμώσει ο κ. Μητσοτάκης. Βέβαια, θα παραδεχθώ ότι δεν είναι μόνος </w:t>
      </w:r>
      <w:r>
        <w:rPr>
          <w:rFonts w:eastAsia="Times New Roman" w:cs="Times New Roman"/>
          <w:szCs w:val="24"/>
        </w:rPr>
        <w:t xml:space="preserve">του </w:t>
      </w:r>
      <w:r>
        <w:rPr>
          <w:rFonts w:eastAsia="Times New Roman" w:cs="Times New Roman"/>
          <w:szCs w:val="24"/>
        </w:rPr>
        <w:t xml:space="preserve">σ’ </w:t>
      </w:r>
      <w:r>
        <w:rPr>
          <w:rFonts w:eastAsia="Times New Roman" w:cs="Times New Roman"/>
          <w:szCs w:val="24"/>
        </w:rPr>
        <w:t>αυτήν την προσπάθεια. Όπως λέει και το τραγούδι: «Έχει λίγη βοήθεια από τους φίλους του». Ποιοι είναι αυτοί; Πριν απ’ όλα οι συμμαχίες του στη Δεξιά. Μόνο ονόματα και διευθύνσεις δεν μας έδωσε νωρίτερα στην ομιλία του ο Πρωθυπουργός. Βέβαια, είναι κ</w:t>
      </w:r>
      <w:r>
        <w:rPr>
          <w:rFonts w:eastAsia="Times New Roman" w:cs="Times New Roman"/>
          <w:szCs w:val="24"/>
        </w:rPr>
        <w:t xml:space="preserve">αι ο ακροδεξιός του συνεταίρος. Με έκπληξη τον άκουσα νωρίτερα να λέει ότι η Ακροδεξιά είναι το καταφύγιο των απατεώνων. Ε, κάτι περισσότερο ξέρει ο Πρωθυπουργός σε σχέση με τις συνεργασίες με την Ακροδεξιά. </w:t>
      </w:r>
    </w:p>
    <w:p w14:paraId="0BCB5C3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w:t>
      </w:r>
      <w:r>
        <w:rPr>
          <w:rFonts w:eastAsia="Times New Roman" w:cs="Times New Roman"/>
          <w:szCs w:val="24"/>
        </w:rPr>
        <w:t>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BCB5C3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Ωραία, λοιπόν, και για τους δυο. Και για τον κ. Τσίπρα και για τον κ. Μητσοτάκη. Το κακό, όμως, είναι ότι το «μάρμαρο» τελικά το πληρώνει ο ελληνικός λαός. Κι έχει πληρώσει πολύ ακριβά και τον τυχοδιωκτισμό του κ. </w:t>
      </w:r>
      <w:r>
        <w:rPr>
          <w:rFonts w:eastAsia="Times New Roman" w:cs="Times New Roman"/>
          <w:szCs w:val="24"/>
        </w:rPr>
        <w:lastRenderedPageBreak/>
        <w:t>Τσίπρα και τον καιροσκοπισμό της Νέας Δημο</w:t>
      </w:r>
      <w:r>
        <w:rPr>
          <w:rFonts w:eastAsia="Times New Roman" w:cs="Times New Roman"/>
          <w:szCs w:val="24"/>
        </w:rPr>
        <w:t xml:space="preserve">κρατίας όλα αυτά τα χρόνια της κρίσης. </w:t>
      </w:r>
    </w:p>
    <w:p w14:paraId="0BCB5C4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κ. Τσίπρας για άλλη μια φορά, ήρθε εδώ και αυτοθαυμάστηκε. «Ζήτω ο Πρωθυπουργός» μας είπε. Τι και αν τον αμφισβητούν τώρα οι συγκυβερνήτες του. Τι και αν λένε ότι δεν έχει ισχύ η υπογρα</w:t>
      </w:r>
      <w:r>
        <w:rPr>
          <w:rFonts w:eastAsia="Times New Roman" w:cs="Times New Roman"/>
          <w:szCs w:val="24"/>
        </w:rPr>
        <w:t>φή του. Λένε ότι είναι Κυβέρνηση υπό προθεσμία. Ό, τι ώρα θέλει, λέει ο συγκυβερνήτης του, τον ρίχνει από την Κυβέρνηση. Γιατί άραγε, ρωτώ εγώ; Δεν είναι κρίμα με τέτοιο σοβαρό και σημαντικό έργο στη χώρα; Σας πάει η καρδιά να τον ρίξετε και να βάλετε τέλο</w:t>
      </w:r>
      <w:r>
        <w:rPr>
          <w:rFonts w:eastAsia="Times New Roman" w:cs="Times New Roman"/>
          <w:szCs w:val="24"/>
        </w:rPr>
        <w:t xml:space="preserve">ς </w:t>
      </w:r>
      <w:r>
        <w:rPr>
          <w:rFonts w:eastAsia="Times New Roman" w:cs="Times New Roman"/>
          <w:szCs w:val="24"/>
        </w:rPr>
        <w:t xml:space="preserve">σ’ </w:t>
      </w:r>
      <w:r>
        <w:rPr>
          <w:rFonts w:eastAsia="Times New Roman" w:cs="Times New Roman"/>
          <w:szCs w:val="24"/>
        </w:rPr>
        <w:t xml:space="preserve">αυτήν την κοινή σας προσπάθεια; Ή μήπως αισθάνεστε ότι δεν κερδίζετε πια τίποτα από τη συμμετοχή σας </w:t>
      </w:r>
      <w:r>
        <w:rPr>
          <w:rFonts w:eastAsia="Times New Roman" w:cs="Times New Roman"/>
          <w:szCs w:val="24"/>
        </w:rPr>
        <w:t xml:space="preserve">σ’ </w:t>
      </w:r>
      <w:r>
        <w:rPr>
          <w:rFonts w:eastAsia="Times New Roman" w:cs="Times New Roman"/>
          <w:szCs w:val="24"/>
        </w:rPr>
        <w:t xml:space="preserve">αυτήν την Κυβέρνηση, γιατί γνωρίζετε πολύ καλά ποια είναι η σκληρή αλήθεια για τις δεσμεύσεις που έχετε αναλάβει για τον τόπο και τον ελληνικό λαό </w:t>
      </w:r>
      <w:r>
        <w:rPr>
          <w:rFonts w:eastAsia="Times New Roman" w:cs="Times New Roman"/>
          <w:szCs w:val="24"/>
        </w:rPr>
        <w:t xml:space="preserve">για τα επόμενα χρόνια; </w:t>
      </w:r>
    </w:p>
    <w:p w14:paraId="0BCB5C4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τι πανηγύριζαν -και πανηγυρίζουν-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Την τυπική λήξη του τρίτου μνημονίου, του δικού τους μνημονίου, που ήταν απολύτως αχρείαστο και ήταν και το χειρότερο και το επαχθέστερο. Ήταν αυτό ακρ</w:t>
      </w:r>
      <w:r>
        <w:rPr>
          <w:rFonts w:eastAsia="Times New Roman" w:cs="Times New Roman"/>
          <w:szCs w:val="24"/>
        </w:rPr>
        <w:t xml:space="preserve">ιβώς που προκάλεσε η καταστροφική τους πολιτική. Δεν μιλάει, όμως, η Κυβέρνηση για το ότι έβαλε υποθήκη τη δημόσια περιουσία για όλα αυτά. Δεν λέει ότι επέτρεψε να διοικούν τις τράπεζες οι ξένοι. </w:t>
      </w:r>
      <w:r>
        <w:rPr>
          <w:rFonts w:eastAsia="Times New Roman" w:cs="Times New Roman"/>
          <w:szCs w:val="24"/>
        </w:rPr>
        <w:lastRenderedPageBreak/>
        <w:t>Πανηγυρίζει η Κυβέρνηση, αλλά δεν λέει ότι η πολιτική της το</w:t>
      </w:r>
      <w:r>
        <w:rPr>
          <w:rFonts w:eastAsia="Times New Roman" w:cs="Times New Roman"/>
          <w:szCs w:val="24"/>
        </w:rPr>
        <w:t xml:space="preserve"> πρώτο εξάμηνο του 2015, δηλαδή η σημερινή επέτειος, στοίχισε στη χώρα περίπου 200 δισεκατομμύρια, περίπου δηλαδή 20.000 ευρώ για κάθε Έλληνα πολίτη. Είναι ακριβή η επέτειος η σημερινή. Είναι αργά, όμως, για δάκρια. Την ώρα που άνοιγαν οι κάνουλες τις ρευσ</w:t>
      </w:r>
      <w:r>
        <w:rPr>
          <w:rFonts w:eastAsia="Times New Roman" w:cs="Times New Roman"/>
          <w:szCs w:val="24"/>
        </w:rPr>
        <w:t xml:space="preserve">τότητας από την Ευρωπαϊκή Κεντρική Τράπεζα με τα χαμηλά επιτόκια, η Κυβέρνηση δεν έβλεπε τα τρένα να περνούν, αλλά την </w:t>
      </w:r>
      <w:r>
        <w:rPr>
          <w:rFonts w:eastAsia="Times New Roman" w:cs="Times New Roman"/>
          <w:szCs w:val="24"/>
        </w:rPr>
        <w:t xml:space="preserve">τρόικα </w:t>
      </w:r>
      <w:r>
        <w:rPr>
          <w:rFonts w:eastAsia="Times New Roman" w:cs="Times New Roman"/>
          <w:szCs w:val="24"/>
        </w:rPr>
        <w:t xml:space="preserve">που ερχόταν κι έφευγε κι έδινε οδηγίες κι εντολές. </w:t>
      </w:r>
    </w:p>
    <w:p w14:paraId="0BCB5C4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Χώρες όπως η Πορτογαλία και η Ισπανία έχουν επωφεληθεί από αυτήν την αλλαγή γι</w:t>
      </w:r>
      <w:r>
        <w:rPr>
          <w:rFonts w:eastAsia="Times New Roman" w:cs="Times New Roman"/>
          <w:szCs w:val="24"/>
        </w:rPr>
        <w:t xml:space="preserve">α να πετύχουν και υψηλούς ρυθμούς ανάπτυξης, αλλά και για να αναδιαρθρώσουν το δημόσιο χρέος και να μην παρακαλούν -όπως κάνει σήμερα η ελληνική Κυβέρνηση- την Ευρωζώνη και τον </w:t>
      </w:r>
      <w:r>
        <w:rPr>
          <w:rFonts w:eastAsia="Times New Roman" w:cs="Times New Roman"/>
          <w:szCs w:val="24"/>
          <w:lang w:val="en-US"/>
        </w:rPr>
        <w:t>ESM</w:t>
      </w:r>
      <w:r w:rsidRPr="00E0281F">
        <w:rPr>
          <w:rFonts w:eastAsia="Times New Roman" w:cs="Times New Roman"/>
          <w:szCs w:val="24"/>
        </w:rPr>
        <w:t xml:space="preserve">. </w:t>
      </w:r>
    </w:p>
    <w:p w14:paraId="0BCB5C43"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Πανηγυρίζουν που ξεπέρασαν τον στόχο για τα πρωτογενή πλεονάσματα. Δεν </w:t>
      </w:r>
      <w:r>
        <w:rPr>
          <w:rFonts w:eastAsia="Times New Roman"/>
          <w:szCs w:val="24"/>
        </w:rPr>
        <w:t xml:space="preserve">λένε, όμως, ότι το 2016 και το 2017 από τα επιπλέον 10 δισεκατομμύρια που μάζεψαν επέστρεψαν μόνο τα 2 με επιδόματα προσωρινά. Τα τερατώδη αυτά πλεονάσματα από πού βγήκαν; Βγήκαν κυρίως από τις τσέπες της μεσαίας τάξης. Και, βέβαια, μειώθηκε και το εθνικό </w:t>
      </w:r>
      <w:r>
        <w:rPr>
          <w:rFonts w:eastAsia="Times New Roman"/>
          <w:szCs w:val="24"/>
        </w:rPr>
        <w:t>εισόδημα κατά 5 δισεκατομμύρια ευρώ περίπου από τις απώλειες της ανάπτυξης.</w:t>
      </w:r>
    </w:p>
    <w:p w14:paraId="0BCB5C44"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 xml:space="preserve">Ερωτώ: Γιατί ανέβηκε και άλλο ο πήχης του πρωτογενούς πλεονάσματος; Θα μου πείτε -ίσως ακούγεται- ότι είναι μικρή η αύξηση. Αυξήθηκε, όμως, για είκοσι επτά χρόνια. Αν τα αθροίσει </w:t>
      </w:r>
      <w:r>
        <w:rPr>
          <w:rFonts w:eastAsia="Times New Roman"/>
          <w:szCs w:val="24"/>
        </w:rPr>
        <w:t>κ</w:t>
      </w:r>
      <w:r>
        <w:rPr>
          <w:rFonts w:eastAsia="Times New Roman"/>
          <w:szCs w:val="24"/>
        </w:rPr>
        <w:t xml:space="preserve">άποιος </w:t>
      </w:r>
      <w:r>
        <w:rPr>
          <w:rFonts w:eastAsia="Times New Roman"/>
          <w:szCs w:val="24"/>
        </w:rPr>
        <w:t>όλα μαζί, η αύξηση αυτή από το 2</w:t>
      </w:r>
      <w:r w:rsidRPr="00B76B32">
        <w:rPr>
          <w:rFonts w:eastAsia="Times New Roman"/>
          <w:szCs w:val="24"/>
        </w:rPr>
        <w:t>%</w:t>
      </w:r>
      <w:r>
        <w:rPr>
          <w:rFonts w:eastAsia="Times New Roman"/>
          <w:szCs w:val="24"/>
        </w:rPr>
        <w:t xml:space="preserve"> στο 2,2</w:t>
      </w:r>
      <w:r w:rsidRPr="00B76B32">
        <w:rPr>
          <w:rFonts w:eastAsia="Times New Roman"/>
          <w:szCs w:val="24"/>
        </w:rPr>
        <w:t>%</w:t>
      </w:r>
      <w:r>
        <w:rPr>
          <w:rFonts w:eastAsia="Times New Roman"/>
          <w:szCs w:val="24"/>
        </w:rPr>
        <w:t xml:space="preserve"> σημαίνει σε παρούσα αξία πάνω από 12 δισεκατομμύρια ευρώ. Είναι άλλο ένα φορτίο από την τρομερή επιτυχία που είχε η διαπραγμάτευση της Κυβέρνησης ΣΥΡΙΖΑ-ΑΝΕΛ.</w:t>
      </w:r>
    </w:p>
    <w:p w14:paraId="0BCB5C45"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Πανηγυρίζουν για την επιστροφή με δόσεις των κε</w:t>
      </w:r>
      <w:r>
        <w:rPr>
          <w:rFonts w:eastAsia="Times New Roman"/>
          <w:szCs w:val="24"/>
        </w:rPr>
        <w:t>ρδών των κεντρικών τραπεζών από τα ελληνικά ομόλογα. Το φωνάζουμε χρόνια ότι έπρεπε να το διεκδικήσουν και να γίνει αυτό.</w:t>
      </w:r>
    </w:p>
    <w:p w14:paraId="0BCB5C46"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Δεν λένε πως είχε συμφωνηθεί να επιστραφούν κέρδη 6,5 δισεκατομμυρίων ευρώ, που χάθηκαν από τις τυχοδιωκτικές ενέργειες των Τσίπρα-</w:t>
      </w:r>
      <w:proofErr w:type="spellStart"/>
      <w:r>
        <w:rPr>
          <w:rFonts w:eastAsia="Times New Roman"/>
          <w:szCs w:val="24"/>
        </w:rPr>
        <w:t>Βαρ</w:t>
      </w:r>
      <w:r>
        <w:rPr>
          <w:rFonts w:eastAsia="Times New Roman"/>
          <w:szCs w:val="24"/>
        </w:rPr>
        <w:t>ουφάκη</w:t>
      </w:r>
      <w:proofErr w:type="spellEnd"/>
      <w:r>
        <w:rPr>
          <w:rFonts w:eastAsia="Times New Roman"/>
          <w:szCs w:val="24"/>
        </w:rPr>
        <w:t>. Τώρα τι κάνουν; Παίρνουν πολύ λιγότερα και με αυστηρούς όρους και εμφανίζονται και ευχαριστημένοι.</w:t>
      </w:r>
    </w:p>
    <w:p w14:paraId="0BCB5C47"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Η ρύθμιση επιστροφής των κερδών ήταν σαφώς επιβεβλημένη και έπρεπε να γίνει χωρίς κα</w:t>
      </w:r>
      <w:r>
        <w:rPr>
          <w:rFonts w:eastAsia="Times New Roman"/>
          <w:szCs w:val="24"/>
        </w:rPr>
        <w:t>μ</w:t>
      </w:r>
      <w:r>
        <w:rPr>
          <w:rFonts w:eastAsia="Times New Roman"/>
          <w:szCs w:val="24"/>
        </w:rPr>
        <w:t xml:space="preserve">μία δέσμευση. Τώρα τι έγινε; </w:t>
      </w:r>
      <w:proofErr w:type="spellStart"/>
      <w:r>
        <w:rPr>
          <w:rFonts w:eastAsia="Times New Roman"/>
          <w:szCs w:val="24"/>
        </w:rPr>
        <w:t>Σαλαμοποιήθηκε</w:t>
      </w:r>
      <w:proofErr w:type="spellEnd"/>
      <w:r>
        <w:rPr>
          <w:rFonts w:eastAsia="Times New Roman"/>
          <w:szCs w:val="24"/>
        </w:rPr>
        <w:t xml:space="preserve"> σε </w:t>
      </w:r>
      <w:r>
        <w:rPr>
          <w:rFonts w:eastAsia="Times New Roman"/>
          <w:szCs w:val="24"/>
        </w:rPr>
        <w:t xml:space="preserve">οκτώ </w:t>
      </w:r>
      <w:r>
        <w:rPr>
          <w:rFonts w:eastAsia="Times New Roman"/>
          <w:szCs w:val="24"/>
        </w:rPr>
        <w:t>δόσεις, προκ</w:t>
      </w:r>
      <w:r>
        <w:rPr>
          <w:rFonts w:eastAsia="Times New Roman"/>
          <w:szCs w:val="24"/>
        </w:rPr>
        <w:t>αθορίστηκε η διάθεσή τους και υπό τον όρο της αυστηρής δημοσιονομικής συμμόρφωσης.</w:t>
      </w:r>
    </w:p>
    <w:p w14:paraId="0BCB5C48"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Κυρίες και κύριοι Βουλευτές, ακούσαμε για άλλη μια φορά να επικαλείται η Κυβέρνηση το τι λένε οι Ευρωπαίοι. Δεν υπάρχει αμφιβολία ότι έχουν τους δικούς τους λόγους οι Ευρωπα</w:t>
      </w:r>
      <w:r>
        <w:rPr>
          <w:rFonts w:eastAsia="Times New Roman"/>
          <w:szCs w:val="24"/>
        </w:rPr>
        <w:t xml:space="preserve">ίοι εταίροι μας να </w:t>
      </w:r>
      <w:proofErr w:type="spellStart"/>
      <w:r>
        <w:rPr>
          <w:rFonts w:eastAsia="Times New Roman"/>
          <w:szCs w:val="24"/>
        </w:rPr>
        <w:t>επιχαίρουν</w:t>
      </w:r>
      <w:proofErr w:type="spellEnd"/>
      <w:r>
        <w:rPr>
          <w:rFonts w:eastAsia="Times New Roman"/>
          <w:szCs w:val="24"/>
        </w:rPr>
        <w:t xml:space="preserve"> για τις αποφάσεις του </w:t>
      </w:r>
      <w:proofErr w:type="spellStart"/>
      <w:r>
        <w:rPr>
          <w:rFonts w:eastAsia="Times New Roman"/>
          <w:szCs w:val="24"/>
          <w:lang w:val="en-US"/>
        </w:rPr>
        <w:t>Eurogroup</w:t>
      </w:r>
      <w:proofErr w:type="spellEnd"/>
      <w:r>
        <w:rPr>
          <w:rFonts w:eastAsia="Times New Roman"/>
          <w:szCs w:val="24"/>
        </w:rPr>
        <w:t xml:space="preserve">. Βλέπουν, πράγματι, οι εταίροι μας οριστική έξοδο; Όχι, βέβαια. Αυτό που βλέπουν είναι ότι πολύ απλά δεν έχουν άλλες οικονομικές υποχρεώσεις απέναντι στην Ελλάδα, αισθάνονται εξασφαλισμένοι για </w:t>
      </w:r>
      <w:r>
        <w:rPr>
          <w:rFonts w:eastAsia="Times New Roman"/>
          <w:szCs w:val="24"/>
        </w:rPr>
        <w:t>τα επόμενα χρόνια γιατί είναι πολύ υψηλά τα πρωτογενή πλεονάσματα και γιατί αν δεν τα καταφέρουμε, έχουν βάλει υποθήκη τη δημόσια περιουσία και, άρα, δεν πρόκειται να χάσουν ούτε ευρώ από τα συμφέροντά τους.</w:t>
      </w:r>
    </w:p>
    <w:p w14:paraId="0BCB5C49"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w:t>
      </w:r>
      <w:r>
        <w:rPr>
          <w:rFonts w:eastAsia="Times New Roman"/>
          <w:szCs w:val="24"/>
        </w:rPr>
        <w:t xml:space="preserve">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BCB5C4A"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Στύψατε τη μεσαία τάξη για να διασφαλίσετε τα συμφέροντα των δανειστών. Αυτό πράξατε. </w:t>
      </w:r>
    </w:p>
    <w:p w14:paraId="0BCB5C4B"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Κυρίες και κύριοι Βουλευτές, όσον αφορά τώρα ειδικότερα </w:t>
      </w:r>
      <w:r>
        <w:rPr>
          <w:rFonts w:eastAsia="Times New Roman"/>
          <w:szCs w:val="24"/>
        </w:rPr>
        <w:t>σ</w:t>
      </w:r>
      <w:r>
        <w:rPr>
          <w:rFonts w:eastAsia="Times New Roman"/>
          <w:szCs w:val="24"/>
        </w:rPr>
        <w:t xml:space="preserve">το περιεχόμενο της απόφασης του </w:t>
      </w:r>
      <w:proofErr w:type="spellStart"/>
      <w:r>
        <w:rPr>
          <w:rFonts w:eastAsia="Times New Roman"/>
          <w:szCs w:val="24"/>
          <w:lang w:val="en-US"/>
        </w:rPr>
        <w:t>Eurogroup</w:t>
      </w:r>
      <w:proofErr w:type="spellEnd"/>
      <w:r>
        <w:rPr>
          <w:rFonts w:eastAsia="Times New Roman"/>
          <w:szCs w:val="24"/>
        </w:rPr>
        <w:t xml:space="preserve">, θέλω να θέσω μερικά ερωτήματα. </w:t>
      </w:r>
    </w:p>
    <w:p w14:paraId="0BCB5C4C"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Ερώτημα </w:t>
      </w:r>
      <w:r>
        <w:rPr>
          <w:rFonts w:eastAsia="Times New Roman"/>
          <w:szCs w:val="24"/>
        </w:rPr>
        <w:t xml:space="preserve">πρώτο: Πρόκειται, πράγματι, για το τέλος των μνημονίων; Όχι, βέβαια, γιατί η Κυβέρνηση έχει ήδη νομοθετήσει νέα μέτρα για τη μείωση των συντάξεων και του αφορολόγητου, γιατί ήδη έχει αποδεχθεί τη σκληρή </w:t>
      </w:r>
      <w:r>
        <w:rPr>
          <w:rFonts w:eastAsia="Times New Roman"/>
          <w:szCs w:val="24"/>
        </w:rPr>
        <w:lastRenderedPageBreak/>
        <w:t>εποπτεία και επιτροπεία για πάρα πολλά χρόνια μπροστά</w:t>
      </w:r>
      <w:r>
        <w:rPr>
          <w:rFonts w:eastAsia="Times New Roman"/>
          <w:szCs w:val="24"/>
        </w:rPr>
        <w:t xml:space="preserve">. Η τρόικα θα έρχεται στην Ελλάδα κάθε τρίμηνο και θα μας αξιολογεί και το </w:t>
      </w:r>
      <w:proofErr w:type="spellStart"/>
      <w:r>
        <w:rPr>
          <w:rFonts w:eastAsia="Times New Roman"/>
          <w:szCs w:val="24"/>
          <w:lang w:val="en-US"/>
        </w:rPr>
        <w:t>Eurogroup</w:t>
      </w:r>
      <w:proofErr w:type="spellEnd"/>
      <w:r>
        <w:rPr>
          <w:rFonts w:eastAsia="Times New Roman"/>
          <w:szCs w:val="24"/>
        </w:rPr>
        <w:t xml:space="preserve"> θα μπορεί να επιβάλλει μέτρα, εάν δει ότι αυτό είναι αναγκαίο. </w:t>
      </w:r>
    </w:p>
    <w:p w14:paraId="0BCB5C4D"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Ερώτημα δεύτερο: Υπάρχουν, πράγματι, ουσιαστικές ρυθμίσεις για το δημόσιο χρέος της χώρας; Όχι, βέβαια. Δεν</w:t>
      </w:r>
      <w:r>
        <w:rPr>
          <w:rFonts w:eastAsia="Times New Roman"/>
          <w:szCs w:val="24"/>
        </w:rPr>
        <w:t xml:space="preserve"> υπάρχει κανένα «κούρεμα» χρέους, όπως το «κούρεμα» των 106 δισεκατομμυρίων ευρώ. Για άλλη μια φορά μας είπε ο κ. Τσίπρας ότι ήταν τρισκατάρατο το </w:t>
      </w:r>
      <w:r>
        <w:rPr>
          <w:rFonts w:eastAsia="Times New Roman"/>
          <w:szCs w:val="24"/>
          <w:lang w:val="en-US"/>
        </w:rPr>
        <w:t>PSI</w:t>
      </w:r>
      <w:r>
        <w:rPr>
          <w:rFonts w:eastAsia="Times New Roman"/>
          <w:szCs w:val="24"/>
        </w:rPr>
        <w:t xml:space="preserve"> και μας είπε και κάτι άλλο εντυπωσιακό, ότι αυξήθηκε –λέει- τότε το χρέος. Φυσικά, παρέλειψε για άλλη μια</w:t>
      </w:r>
      <w:r>
        <w:rPr>
          <w:rFonts w:eastAsia="Times New Roman"/>
          <w:szCs w:val="24"/>
        </w:rPr>
        <w:t xml:space="preserve"> φορά -έχει αδύνατη μνήμη</w:t>
      </w:r>
      <w:r w:rsidRPr="00B76B32">
        <w:rPr>
          <w:rFonts w:eastAsia="Times New Roman"/>
          <w:szCs w:val="24"/>
        </w:rPr>
        <w:t>,</w:t>
      </w:r>
      <w:r>
        <w:rPr>
          <w:rFonts w:eastAsia="Times New Roman"/>
          <w:szCs w:val="24"/>
        </w:rPr>
        <w:t xml:space="preserve"> φαίνεται- να μας πει για το χρέος που εκτοξεύθηκε την πενταετία της Νέας Δημοκρατίας, από το 2004 έως το 2009, και οδήγησε στην κρίση και στα μνημόνια.</w:t>
      </w:r>
    </w:p>
    <w:p w14:paraId="0BCB5C4E"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BCB5C4F"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Πήραμε μόνο μια περαιτέρω αναβολή των τόκων για τα δάνεια του </w:t>
      </w:r>
      <w:r>
        <w:rPr>
          <w:rFonts w:eastAsia="Times New Roman"/>
          <w:szCs w:val="24"/>
          <w:lang w:val="en-US"/>
        </w:rPr>
        <w:t>EFSF</w:t>
      </w:r>
      <w:r>
        <w:rPr>
          <w:rFonts w:eastAsia="Times New Roman"/>
          <w:szCs w:val="24"/>
        </w:rPr>
        <w:t xml:space="preserve"> κατά δέκα χρόνια και μια παράταση του μέγιστου μέσου όρου ωρίμανσης κατά δέκα χρόνια. Χάσαμε και το γαλλικό «κλειδί». Θα επανέλθω σ’ αυτό στη συνέχεια.</w:t>
      </w:r>
    </w:p>
    <w:p w14:paraId="0BCB5C50"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Η απόφαση είναι σαφής υποχώρηση όχι μ</w:t>
      </w:r>
      <w:r>
        <w:rPr>
          <w:rFonts w:eastAsia="Times New Roman"/>
          <w:szCs w:val="24"/>
        </w:rPr>
        <w:t xml:space="preserve">όνο από τις προεκλογικές δεσμεύσεις του Πρωθυπουργού, αλλά και από όσα είχαν συμφωνηθεί και στο </w:t>
      </w:r>
      <w:proofErr w:type="spellStart"/>
      <w:r>
        <w:rPr>
          <w:rFonts w:eastAsia="Times New Roman"/>
          <w:szCs w:val="24"/>
          <w:lang w:val="en-US"/>
        </w:rPr>
        <w:t>Eurogroup</w:t>
      </w:r>
      <w:proofErr w:type="spellEnd"/>
      <w:r>
        <w:rPr>
          <w:rFonts w:eastAsia="Times New Roman"/>
          <w:szCs w:val="24"/>
        </w:rPr>
        <w:t xml:space="preserve"> του 2012, αλλά και στο </w:t>
      </w:r>
      <w:proofErr w:type="spellStart"/>
      <w:r>
        <w:rPr>
          <w:rFonts w:eastAsia="Times New Roman"/>
          <w:szCs w:val="24"/>
          <w:lang w:val="en-US"/>
        </w:rPr>
        <w:t>Eurogroup</w:t>
      </w:r>
      <w:proofErr w:type="spellEnd"/>
      <w:r>
        <w:rPr>
          <w:rFonts w:eastAsia="Times New Roman"/>
          <w:szCs w:val="24"/>
        </w:rPr>
        <w:t xml:space="preserve"> του 2016, γιατί ξεχάστηκε κάθε αναφορά στα μεσοπρόθεσμα μέτρα, που θα στήριζαν τη βιωσιμότητα του χρέους και θα διευκ</w:t>
      </w:r>
      <w:r>
        <w:rPr>
          <w:rFonts w:eastAsia="Times New Roman"/>
          <w:szCs w:val="24"/>
        </w:rPr>
        <w:t>όλυναν την αξιοπιστία της χώρας για την έξοδο στις αγορές.</w:t>
      </w:r>
    </w:p>
    <w:p w14:paraId="0BCB5C51"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παραπέμφθηκαν για μετά το 2032. </w:t>
      </w:r>
    </w:p>
    <w:p w14:paraId="0BCB5C52"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Ερώτημα τρίτο: Ενισχύονται πράγματι οι προϋποθέσεις της ανάπτυξης; Όχι, βέβαια! Και αυτό είναι ίσως το χειρότερο σημείο αυτής της </w:t>
      </w:r>
      <w:r>
        <w:rPr>
          <w:rFonts w:eastAsia="Times New Roman" w:cs="Times New Roman"/>
          <w:szCs w:val="24"/>
        </w:rPr>
        <w:t>σ</w:t>
      </w:r>
      <w:r>
        <w:rPr>
          <w:rFonts w:eastAsia="Times New Roman" w:cs="Times New Roman"/>
          <w:szCs w:val="24"/>
        </w:rPr>
        <w:t>υμφωνίας, γιατί έχει να κάνε</w:t>
      </w:r>
      <w:r>
        <w:rPr>
          <w:rFonts w:eastAsia="Times New Roman" w:cs="Times New Roman"/>
          <w:szCs w:val="24"/>
        </w:rPr>
        <w:t xml:space="preserve">ι με την προοπτική της πατρίδας μας. </w:t>
      </w:r>
    </w:p>
    <w:p w14:paraId="0BCB5C53"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τις πολύχρονες υποχρεώσεις για δυσβάσταχτα πρωτογενή πλεονάσματα τι καλείται να κάνει η χώρα μας; Καλείται να τρέξει να δημιουργήσει ανάπτυξη με μία βαριά μπάλα στο πόδι. Δεν μας έφτανε η θηλιά που μας έχει φορέσει </w:t>
      </w:r>
      <w:r>
        <w:rPr>
          <w:rFonts w:eastAsia="Times New Roman" w:cs="Times New Roman"/>
          <w:szCs w:val="24"/>
        </w:rPr>
        <w:t xml:space="preserve">στον λαιμό όλα αυτά τα χρόνια, τώρα μας έδεσε και μία βαριά μπάλα στο πόδι, να τρέχει η Ελλάδα να προσπαθεί να πετύχει την ανάπτυξη. </w:t>
      </w:r>
    </w:p>
    <w:p w14:paraId="0BCB5C54"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Πώς θα πετύχεις υψηλούς ρυθμούς ανάπτυξης με την εξοντωτική φορολογία νοικοκυριών και επιχειρήσεων; Πώς συμβιβάζονται οι ε</w:t>
      </w:r>
      <w:r>
        <w:rPr>
          <w:rFonts w:eastAsia="Times New Roman" w:cs="Times New Roman"/>
          <w:szCs w:val="24"/>
        </w:rPr>
        <w:t xml:space="preserve">πιδιώξεις για </w:t>
      </w:r>
      <w:r>
        <w:rPr>
          <w:rFonts w:eastAsia="Times New Roman" w:cs="Times New Roman"/>
          <w:szCs w:val="24"/>
        </w:rPr>
        <w:lastRenderedPageBreak/>
        <w:t xml:space="preserve">ανάπτυξη με τις δραστικές περικοπές του Προγράμματος Δημοσίων Επενδύσεων, για να επιτευχθούν, βέβαια, τα θηριώδη πλεονάσματα; </w:t>
      </w:r>
    </w:p>
    <w:p w14:paraId="0BCB5C55"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περιμένω απαντήσεις από το κυβερνητικό επιτελείο. Απλώς επισημαίνω ότι έχει τελειώσει η εποχή που μπορούσαν να </w:t>
      </w:r>
      <w:r>
        <w:rPr>
          <w:rFonts w:eastAsia="Times New Roman" w:cs="Times New Roman"/>
          <w:szCs w:val="24"/>
        </w:rPr>
        <w:t xml:space="preserve">κοροϊδεύουν τον ελληνικό λαό. </w:t>
      </w:r>
    </w:p>
    <w:p w14:paraId="0BCB5C56"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τα μεγάλα πρωτογενή πλεονάσματα μετατρέπονται σε πόρους που μεταφέρονται στο εξωτερικό, ακριβώς επειδή πηγαίνουν για την εξυπηρέτηση των υποχρεώσεων της χώρας στους εταίρους μας για το χρέος. </w:t>
      </w:r>
    </w:p>
    <w:p w14:paraId="0BCB5C57"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απόφασ</w:t>
      </w:r>
      <w:r>
        <w:rPr>
          <w:rFonts w:eastAsia="Times New Roman" w:cs="Times New Roman"/>
          <w:szCs w:val="24"/>
        </w:rPr>
        <w:t xml:space="preserve">η του 2016 –και επιστρέφω στο ζήτημα της γαλλικής πρότασης- λέει ρητά ότι με το τέλος του </w:t>
      </w:r>
      <w:r>
        <w:rPr>
          <w:rFonts w:eastAsia="Times New Roman" w:cs="Times New Roman"/>
          <w:szCs w:val="24"/>
        </w:rPr>
        <w:t>π</w:t>
      </w:r>
      <w:r>
        <w:rPr>
          <w:rFonts w:eastAsia="Times New Roman" w:cs="Times New Roman"/>
          <w:szCs w:val="24"/>
        </w:rPr>
        <w:t xml:space="preserve">ρογράμματος θα υπάρξει ευελιξία για την αντιμετώπιση της αβεβαιότητας του ρυθμού ανάπτυξης του ΑΕΠ και των πληρωμών τόκων στο μέλλον. </w:t>
      </w:r>
    </w:p>
    <w:p w14:paraId="0BCB5C58"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απόφαση του Ιουνίου του 2</w:t>
      </w:r>
      <w:r>
        <w:rPr>
          <w:rFonts w:eastAsia="Times New Roman" w:cs="Times New Roman"/>
          <w:szCs w:val="24"/>
        </w:rPr>
        <w:t>017 υπενθυμίζεται η προηγούμενη δέσμευση και περιγράφεται με σαφήνεια ότι –και το διαβάζω ακριβώς- «σε περίπτωση μίας απροσδόκητης αρνητικής εξέλιξης του ΑΕΠ, θα μπορούσε να ενεργοποιηθεί ένας μηχανισμός αντιμετώπισης. Η ενεργοποίηση του μηχανισμού θα εξετ</w:t>
      </w:r>
      <w:r>
        <w:rPr>
          <w:rFonts w:eastAsia="Times New Roman" w:cs="Times New Roman"/>
          <w:szCs w:val="24"/>
        </w:rPr>
        <w:t xml:space="preserve">ασθεί στη βάση απόφασης του </w:t>
      </w:r>
      <w:proofErr w:type="spellStart"/>
      <w:r>
        <w:rPr>
          <w:rFonts w:eastAsia="Times New Roman" w:cs="Times New Roman"/>
          <w:szCs w:val="24"/>
          <w:lang w:val="en-US"/>
        </w:rPr>
        <w:t>Eurogroup</w:t>
      </w:r>
      <w:proofErr w:type="spellEnd"/>
      <w:r>
        <w:rPr>
          <w:rFonts w:eastAsia="Times New Roman" w:cs="Times New Roman"/>
          <w:szCs w:val="24"/>
        </w:rPr>
        <w:t xml:space="preserve"> και θα μπορούσε </w:t>
      </w:r>
      <w:r>
        <w:rPr>
          <w:rFonts w:eastAsia="Times New Roman" w:cs="Times New Roman"/>
          <w:szCs w:val="24"/>
        </w:rPr>
        <w:lastRenderedPageBreak/>
        <w:t xml:space="preserve">να περιλαμβάνει μέτρα, όπως περαιτέρω </w:t>
      </w:r>
      <w:proofErr w:type="spellStart"/>
      <w:r>
        <w:rPr>
          <w:rFonts w:eastAsia="Times New Roman" w:cs="Times New Roman"/>
          <w:szCs w:val="24"/>
        </w:rPr>
        <w:t>μετακύλιση</w:t>
      </w:r>
      <w:proofErr w:type="spellEnd"/>
      <w:r>
        <w:rPr>
          <w:rFonts w:eastAsia="Times New Roman" w:cs="Times New Roman"/>
          <w:szCs w:val="24"/>
        </w:rPr>
        <w:t xml:space="preserve"> δανείων του </w:t>
      </w:r>
      <w:r>
        <w:rPr>
          <w:rFonts w:eastAsia="Times New Roman" w:cs="Times New Roman"/>
          <w:szCs w:val="24"/>
          <w:lang w:val="en-US"/>
        </w:rPr>
        <w:t>EFSF</w:t>
      </w:r>
      <w:r>
        <w:rPr>
          <w:rFonts w:eastAsia="Times New Roman" w:cs="Times New Roman"/>
          <w:szCs w:val="24"/>
        </w:rPr>
        <w:t xml:space="preserve">, μετάθεση πληρωμής τόκων και πλαφόν στο ύψος τους». </w:t>
      </w:r>
    </w:p>
    <w:p w14:paraId="0BCB5C59"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Όλοι στην Ελλάδα είχαν μείνει με την εντύπωση ότι αυτή η απόφαση έχει ήδη ληφθεί. Σ</w:t>
      </w:r>
      <w:r>
        <w:rPr>
          <w:rFonts w:eastAsia="Times New Roman" w:cs="Times New Roman"/>
          <w:szCs w:val="24"/>
        </w:rPr>
        <w:t>την τελική, όμως, απόφαση του 2018 δεν υπάρχει καμμία απολύτως αναφορά σε αυτό τον μηχανισμό. Και εδώ, πίσω ολοταχώς!</w:t>
      </w:r>
    </w:p>
    <w:p w14:paraId="0BCB5C5A"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Ερώτημα τέταρτο: Είναι αλήθεια π</w:t>
      </w:r>
      <w:r>
        <w:rPr>
          <w:rFonts w:eastAsia="Times New Roman" w:cs="Times New Roman"/>
          <w:szCs w:val="24"/>
        </w:rPr>
        <w:t>ώ</w:t>
      </w:r>
      <w:r>
        <w:rPr>
          <w:rFonts w:eastAsia="Times New Roman" w:cs="Times New Roman"/>
          <w:szCs w:val="24"/>
        </w:rPr>
        <w:t>ς καλύπτονται οι χρηματοδοτικές μας ανάγκες σε βάθος χρόνου; Όχι, βέβαια! Το κεφαλαιακό «μαξιλάρι» των 24</w:t>
      </w:r>
      <w:r>
        <w:rPr>
          <w:rFonts w:eastAsia="Times New Roman" w:cs="Times New Roman"/>
          <w:szCs w:val="24"/>
        </w:rPr>
        <w:t xml:space="preserve"> δισεκατομμυρίων ευρώ που συμφωνήθηκε και τελεί υπό τον έλεγχο του </w:t>
      </w:r>
      <w:r>
        <w:rPr>
          <w:rFonts w:eastAsia="Times New Roman" w:cs="Times New Roman"/>
          <w:szCs w:val="24"/>
          <w:lang w:val="en-US"/>
        </w:rPr>
        <w:t>ESM</w:t>
      </w:r>
      <w:r>
        <w:rPr>
          <w:rFonts w:eastAsia="Times New Roman" w:cs="Times New Roman"/>
          <w:szCs w:val="24"/>
        </w:rPr>
        <w:t xml:space="preserve"> μας καλύπτει μόνο για είκοσι δύο μήνες μετά τη λήξη του </w:t>
      </w:r>
      <w:r>
        <w:rPr>
          <w:rFonts w:eastAsia="Times New Roman" w:cs="Times New Roman"/>
          <w:szCs w:val="24"/>
        </w:rPr>
        <w:t>π</w:t>
      </w:r>
      <w:r>
        <w:rPr>
          <w:rFonts w:eastAsia="Times New Roman" w:cs="Times New Roman"/>
          <w:szCs w:val="24"/>
        </w:rPr>
        <w:t xml:space="preserve">ρογράμματος. Είναι το «μαξιλάρι» που προέρχεται κυρίως από τη σάρωση της ρευστότητας που υπάρχει στους φορείς του </w:t>
      </w:r>
      <w:r>
        <w:rPr>
          <w:rFonts w:eastAsia="Times New Roman" w:cs="Times New Roman"/>
          <w:szCs w:val="24"/>
        </w:rPr>
        <w:t>δ</w:t>
      </w:r>
      <w:r>
        <w:rPr>
          <w:rFonts w:eastAsia="Times New Roman" w:cs="Times New Roman"/>
          <w:szCs w:val="24"/>
        </w:rPr>
        <w:t>ημοσίου. Αν δ</w:t>
      </w:r>
      <w:r>
        <w:rPr>
          <w:rFonts w:eastAsia="Times New Roman" w:cs="Times New Roman"/>
          <w:szCs w:val="24"/>
        </w:rPr>
        <w:t>εν έχουμε την αξιοπιστία να βγούμε στις αγορές και αρχίζει να γίνεται χρήση αυτού του προληπτικού μέτρου, τότε οδηγούμαστε σε πολύ επικίνδυνες καταστάσεις τα επόμενα χρόνια. Δηλαδή, αν μέσα στους επόμενους είκοσι δύο μήνες οι συνθήκες για έξοδο στις αγορές</w:t>
      </w:r>
      <w:r>
        <w:rPr>
          <w:rFonts w:eastAsia="Times New Roman" w:cs="Times New Roman"/>
          <w:szCs w:val="24"/>
        </w:rPr>
        <w:t xml:space="preserve"> δεν είναι ευνοϊκές, το ελληνικό </w:t>
      </w:r>
      <w:r>
        <w:rPr>
          <w:rFonts w:eastAsia="Times New Roman" w:cs="Times New Roman"/>
          <w:szCs w:val="24"/>
        </w:rPr>
        <w:t>δ</w:t>
      </w:r>
      <w:r>
        <w:rPr>
          <w:rFonts w:eastAsia="Times New Roman" w:cs="Times New Roman"/>
          <w:szCs w:val="24"/>
        </w:rPr>
        <w:t xml:space="preserve">ημόσιο θα έχει στραγγίσει τελείως, με ό,τι αυτό συνεπάγεται για τις πληρωμές του </w:t>
      </w:r>
      <w:r>
        <w:rPr>
          <w:rFonts w:eastAsia="Times New Roman" w:cs="Times New Roman"/>
          <w:szCs w:val="24"/>
        </w:rPr>
        <w:t>δ</w:t>
      </w:r>
      <w:r>
        <w:rPr>
          <w:rFonts w:eastAsia="Times New Roman" w:cs="Times New Roman"/>
          <w:szCs w:val="24"/>
        </w:rPr>
        <w:t xml:space="preserve">ημοσίου και τις υποχρεώσεις του. </w:t>
      </w:r>
    </w:p>
    <w:p w14:paraId="0BCB5C5B"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το ζήτημα που τίθεται –παρά τα όσα λέγονται- είναι ότι τόσο αυτή η Κυβέρνηση όσο και οι δεσμεύσεις που</w:t>
      </w:r>
      <w:r>
        <w:rPr>
          <w:rFonts w:eastAsia="Times New Roman" w:cs="Times New Roman"/>
          <w:szCs w:val="24"/>
        </w:rPr>
        <w:t xml:space="preserve"> ανέλαβε κάθε άλλο παρά δημιουργούν το αίσθημα της ασφάλειας και της βεβαιότητας στις αγορές. </w:t>
      </w:r>
    </w:p>
    <w:p w14:paraId="0BCB5C5C"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τέλος, ερώτημα πέμπτο: Έχουν βάση οι ελπίδες που δημιουργεί η Κυβέρνηση για την άσκηση κοινωνικής πολιτικής από εδώ και πέρα; Όχι, βέβαια! Η Κυβέρνηση συνεχίζει να </w:t>
      </w:r>
      <w:proofErr w:type="spellStart"/>
      <w:r>
        <w:rPr>
          <w:rFonts w:eastAsia="Times New Roman" w:cs="Times New Roman"/>
          <w:szCs w:val="24"/>
        </w:rPr>
        <w:t>φτωχοποιεί</w:t>
      </w:r>
      <w:proofErr w:type="spellEnd"/>
      <w:r>
        <w:rPr>
          <w:rFonts w:eastAsia="Times New Roman" w:cs="Times New Roman"/>
          <w:szCs w:val="24"/>
        </w:rPr>
        <w:t xml:space="preserve"> τον ελληνικό λαό με τα μέτρα και τις πολιτικές της. Δεν είναι τυχαίο πως μόνο</w:t>
      </w:r>
      <w:r>
        <w:rPr>
          <w:rFonts w:eastAsia="Times New Roman" w:cs="Times New Roman"/>
          <w:szCs w:val="24"/>
        </w:rPr>
        <w:t xml:space="preserve"> τον μήνα Μάιο προστέθηκαν νέα ληξιπρόθεσμα φορολογικά χρέη, το συνολικό ύψος των οποίων αγγίζει το νούμερο-ρεκόρ των 101,48 δισεκατομμυρίων ευρώ.</w:t>
      </w:r>
    </w:p>
    <w:p w14:paraId="0BCB5C5D"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ίδιο μήνα έγιναν σχεδόν δέκα χιλιάδες εξακόσιες νέες κατασχέσεις για χρέη στην εφορία, ανεβάζοντας τον συνολικό αριθμό όσων έχουν υποστεί κατασχέσεις στη χώρα στο ύψος - ρεκόρ του </w:t>
      </w:r>
      <w:r>
        <w:rPr>
          <w:rFonts w:eastAsia="Times New Roman"/>
          <w:color w:val="000000"/>
          <w:szCs w:val="24"/>
          <w:shd w:val="clear" w:color="auto" w:fill="FFFFFF"/>
        </w:rPr>
        <w:t xml:space="preserve">ενός </w:t>
      </w:r>
      <w:proofErr w:type="spellStart"/>
      <w:r>
        <w:rPr>
          <w:rFonts w:eastAsia="Times New Roman"/>
          <w:color w:val="000000"/>
          <w:szCs w:val="24"/>
          <w:shd w:val="clear" w:color="auto" w:fill="FFFFFF"/>
        </w:rPr>
        <w:t>εκατομυρίου</w:t>
      </w:r>
      <w:proofErr w:type="spellEnd"/>
      <w:r>
        <w:rPr>
          <w:rFonts w:eastAsia="Times New Roman"/>
          <w:color w:val="000000"/>
          <w:szCs w:val="24"/>
          <w:shd w:val="clear" w:color="auto" w:fill="FFFFFF"/>
        </w:rPr>
        <w:t xml:space="preserve"> εκατό </w:t>
      </w:r>
      <w:proofErr w:type="spellStart"/>
      <w:r>
        <w:rPr>
          <w:rFonts w:eastAsia="Times New Roman"/>
          <w:color w:val="000000"/>
          <w:szCs w:val="24"/>
          <w:shd w:val="clear" w:color="auto" w:fill="FFFFFF"/>
        </w:rPr>
        <w:t>χιάδων</w:t>
      </w:r>
      <w:proofErr w:type="spellEnd"/>
      <w:r>
        <w:rPr>
          <w:rFonts w:eastAsia="Times New Roman"/>
          <w:color w:val="000000"/>
          <w:szCs w:val="24"/>
          <w:shd w:val="clear" w:color="auto" w:fill="FFFFFF"/>
        </w:rPr>
        <w:t xml:space="preserve"> πολιτών. </w:t>
      </w:r>
    </w:p>
    <w:p w14:paraId="0BCB5C5E"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ακολουθεί; Οι πλειστηριασμοί </w:t>
      </w:r>
      <w:r>
        <w:rPr>
          <w:rFonts w:eastAsia="Times New Roman"/>
          <w:color w:val="000000"/>
          <w:szCs w:val="24"/>
          <w:shd w:val="clear" w:color="auto" w:fill="FFFFFF"/>
        </w:rPr>
        <w:t>πρώτης κατοικίας, με</w:t>
      </w:r>
      <w:r w:rsidRPr="00F72E48">
        <w:rPr>
          <w:rFonts w:eastAsia="Times New Roman"/>
          <w:color w:val="000000"/>
          <w:szCs w:val="24"/>
          <w:shd w:val="clear" w:color="auto" w:fill="FFFFFF"/>
        </w:rPr>
        <w:t xml:space="preserve"> </w:t>
      </w:r>
      <w:r>
        <w:rPr>
          <w:rFonts w:eastAsia="Times New Roman"/>
          <w:color w:val="000000"/>
          <w:szCs w:val="24"/>
          <w:shd w:val="clear" w:color="auto" w:fill="FFFFFF"/>
        </w:rPr>
        <w:t xml:space="preserve">την απόλυτη ευθύνη για το έλλειμμα προστασίας της στην Κυβέρνηση ΣΥΡΙΖΑ - ΑΝΕΛ. Δεν αντέχουν άλλο οι Έλληνες! </w:t>
      </w:r>
    </w:p>
    <w:p w14:paraId="0BCB5C5F"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Και ποιοι είναι, αλήθεια, αυτοί που θίγονται από τις κυβερνητικές πολιτικές; Είναι, μήπως, οι πλούσιοι, οι ισχυροί, όπως δια</w:t>
      </w:r>
      <w:r>
        <w:rPr>
          <w:rFonts w:eastAsia="Times New Roman"/>
          <w:color w:val="000000"/>
          <w:szCs w:val="24"/>
          <w:shd w:val="clear" w:color="auto" w:fill="FFFFFF"/>
        </w:rPr>
        <w:t xml:space="preserve">τείνονται τα στελέχη αυτής της Κυβέρνησης από εδώ και από εκεί; Όχι, βέβαια. </w:t>
      </w:r>
    </w:p>
    <w:p w14:paraId="0BCB5C60"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οι μισθωτοί και οι συνταξιούχοι που θα κληθούν τώρα, με τη μείωση του αφορολόγητου, να πληρώσουν ακόμα 2 δισεκατομμύρια ευρώ κάθε χρόνο. Είναι ένα εκατομμύριο χαμηλόμισθοι,</w:t>
      </w:r>
      <w:r>
        <w:rPr>
          <w:rFonts w:eastAsia="Times New Roman"/>
          <w:color w:val="000000"/>
          <w:szCs w:val="24"/>
          <w:shd w:val="clear" w:color="auto" w:fill="FFFFFF"/>
        </w:rPr>
        <w:t xml:space="preserve"> χαμηλοσυνταξιούχοι και αγρότες που θα κληθούν για πρώτη φορά να πληρώσουν τον φόρο, χάνοντας ακόμα 650 ευρώ τον χρόνο από το εισόδημά τους. Είναι ένα εκατομμύριο συνταξιούχοι, που θα κληθούν να πληρώσουν 2,6 δισεκατομμύρια ευρώ κάθε χρόνο με την εφαρμογή </w:t>
      </w:r>
      <w:r>
        <w:rPr>
          <w:rFonts w:eastAsia="Times New Roman"/>
          <w:color w:val="000000"/>
          <w:szCs w:val="24"/>
          <w:shd w:val="clear" w:color="auto" w:fill="FFFFFF"/>
        </w:rPr>
        <w:t xml:space="preserve">του νόμου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Είναι οι συνταξιούχοι που θα χάσουν ακόμα 700 εκατομμύρια από την αναβολή των προβλεπόμενων αυξήσεων στις συντάξεις τους. Και, βέβαια, είναι οι χαμηλοσυνταξιούχοι, που αποχαιρετούν οριστικά το ΕΚΑΣ. </w:t>
      </w:r>
    </w:p>
    <w:p w14:paraId="0BCB5C61"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οι ελεύθεροι επαγγελματίες</w:t>
      </w:r>
      <w:r>
        <w:rPr>
          <w:rFonts w:eastAsia="Times New Roman"/>
          <w:color w:val="000000"/>
          <w:szCs w:val="24"/>
          <w:shd w:val="clear" w:color="auto" w:fill="FFFFFF"/>
        </w:rPr>
        <w:t xml:space="preserve"> που θα κληθούν να πληρώνουν ακόμα 140 εκατομμύρια ευρώ κάθε χρόνο λόγω της αλλαγής του τρόπου υπολογισμού των εισφορών τους. Είναι οι νησιώτες μας, που παρά την όποια προσωρινή αναστολή, στο τέλος θα κληθούν να πληρώσουν τον αυξημένο ΦΠΑ, και μάλιστα σε μ</w:t>
      </w:r>
      <w:r>
        <w:rPr>
          <w:rFonts w:eastAsia="Times New Roman"/>
          <w:color w:val="000000"/>
          <w:szCs w:val="24"/>
          <w:shd w:val="clear" w:color="auto" w:fill="FFFFFF"/>
        </w:rPr>
        <w:t xml:space="preserve">ία εποχή που οι μεταναστευτικές ροές και η κυβερνητική αδυναμία να τις αντιμετωπίσει, οξύνουν τα προβλήματα στα νησιά. </w:t>
      </w:r>
    </w:p>
    <w:p w14:paraId="0BCB5C62"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Είναι τα ελληνικά νοικοκυριά, που βλέπουν ότι ο ΕΝΦΙΑ όχι μόνο ζει και βασιλεύει, αλλά και μονιμοποιείται και διευρύνεται, θίγοντας όλο </w:t>
      </w:r>
      <w:r>
        <w:rPr>
          <w:rFonts w:eastAsia="Times New Roman"/>
          <w:color w:val="000000"/>
          <w:szCs w:val="24"/>
          <w:shd w:val="clear" w:color="auto" w:fill="FFFFFF"/>
        </w:rPr>
        <w:t>και περισσότερο τις λαϊκές τάξεις. Ήταν άδικο και έγινε πράξη!</w:t>
      </w:r>
    </w:p>
    <w:p w14:paraId="0BCB5C63"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Κοινωνική πολιτική, κύριοι της Κυβέρνησης, δεν είναι τα εφάπαξ επιδόματα και τα φιλοδωρήματα, που επιστρέφουν ένα μικρό μόνο μέρος από αυτό που παίρνετε από τους Έλληνες πολίτες. Κοινωνική πολι</w:t>
      </w:r>
      <w:r>
        <w:rPr>
          <w:rFonts w:eastAsia="Times New Roman"/>
          <w:color w:val="000000"/>
          <w:szCs w:val="24"/>
          <w:shd w:val="clear" w:color="auto" w:fill="FFFFFF"/>
        </w:rPr>
        <w:t>τική δεν είναι τα ψίχουλα που διαπραγματεύονται για τον κατώτατο μισθό.</w:t>
      </w:r>
    </w:p>
    <w:p w14:paraId="0BCB5C64"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Αν, λοιπόν, πραγματικά μιλάμε για κοινωνική πολιτική, ιδού η Ρόδος για την Κυβέρνηση! Ζητώ τώρα να δεσμευθεί ο Πρωθυπουργός ότι θα ψηφίσει την πρόταση νόμου που καταθέσαμε για τη μη π</w:t>
      </w:r>
      <w:r>
        <w:rPr>
          <w:rFonts w:eastAsia="Times New Roman"/>
          <w:color w:val="000000"/>
          <w:szCs w:val="24"/>
          <w:shd w:val="clear" w:color="auto" w:fill="FFFFFF"/>
        </w:rPr>
        <w:t>ερικοπή των συντάξεων.</w:t>
      </w:r>
    </w:p>
    <w:p w14:paraId="0BCB5C65"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Συμπαράταξης ΠΑΣΟΚ - ΔΗΜΑΡ)</w:t>
      </w:r>
    </w:p>
    <w:p w14:paraId="0BCB5C66"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Τσίπρα, αφού, όπως λέτε, έχουμε καθαρή έξοδο, αφού όπως λέτε γίναμε μια κανονική χώρα, αφού, όπως λέτε, δεν θα επιστρέψει η τρόικα και η περήφανη ελλη</w:t>
      </w:r>
      <w:r>
        <w:rPr>
          <w:rFonts w:eastAsia="Times New Roman"/>
          <w:color w:val="000000"/>
          <w:szCs w:val="24"/>
          <w:shd w:val="clear" w:color="auto" w:fill="FFFFFF"/>
        </w:rPr>
        <w:t xml:space="preserve">νική Κυβέρνηση μπορεί να αποφασίζει, αποδείξτε ότι η δική σας υπογραφή, επιτέλους, έχει αξία. Κάντε το βήμα. Δεσμευθείτε σήμερα ότι δεν θα υπάρξουν περικοπές στις συντάξεις, μιας και κατέληξε και η Αξιωματική Αντιπολίτευση και θα στηρίξει την πρότασή μας. </w:t>
      </w:r>
    </w:p>
    <w:p w14:paraId="0BCB5C67"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Και μια προειδοποίηση: Μην διανοηθεί να παίξει κανείς παιχνίδια σε βάρος των συνταξιούχων με απλή αναβολή εφαρμογής του μέτρου για τις περικοπές. Εδώ και τώρα, μπροστά σε όλον τον ελληνικό λαό, καθαρές, ξεκάθαρες δεσμεύσεις από όλους!</w:t>
      </w:r>
    </w:p>
    <w:p w14:paraId="0BCB5C68"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 πράγματι συζητάμε</w:t>
      </w:r>
      <w:r>
        <w:rPr>
          <w:rFonts w:eastAsia="Times New Roman"/>
          <w:color w:val="000000"/>
          <w:szCs w:val="24"/>
          <w:shd w:val="clear" w:color="auto" w:fill="FFFFFF"/>
        </w:rPr>
        <w:t xml:space="preserve"> για κοινωνική πολιτική, ιδού η Ρόδος, κύριοι της Κυβέρνησης! Ζητώ τώρα να δεσμευθεί ο Πρωθυπουργός για επαναφορά του καθορισμού του κατώτερου μισθού στη δικαιοδοσία της Εθνικής Γενικής Συλλογικής Σύμβασης Εργασίας, στη δικαιοδοσία των κοινωνικών εταίρων. </w:t>
      </w:r>
    </w:p>
    <w:p w14:paraId="0BCB5C69"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Ζητώ την ακύρωση της νέας αύξησης της εισφοράς των ελεύθερων επαγγελματιών και την καθιέρωση ανώτατου μηνιαίου πλαφόν. </w:t>
      </w:r>
    </w:p>
    <w:p w14:paraId="0BCB5C6A"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Ζητώ την επαναφορά της σύνταξης χηρείας στα προηγούμενα επίπεδα και την πραγματική στήριξη της ελληνικής οικογένειας και την αντιμετώπι</w:t>
      </w:r>
      <w:r>
        <w:rPr>
          <w:rFonts w:eastAsia="Times New Roman"/>
          <w:color w:val="000000"/>
          <w:szCs w:val="24"/>
          <w:shd w:val="clear" w:color="auto" w:fill="FFFFFF"/>
        </w:rPr>
        <w:t>ση του δημογραφικού με ουσιαστική στήριξη και επιδότηση του τρίτου παιδιού.</w:t>
      </w:r>
    </w:p>
    <w:p w14:paraId="0BCB5C6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Οι προτάσεις που καταθέτουμε για άλλη μια φορά -γιατί δεν είναι η πρώτη και το γνωρίζετε- για μας είναι δέσμευση διεκδίκησής τους μέχρι να υλοποιηθούν.</w:t>
      </w:r>
    </w:p>
    <w:p w14:paraId="0BCB5C6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w:t>
      </w:r>
      <w:r>
        <w:rPr>
          <w:rFonts w:eastAsia="Times New Roman" w:cs="Times New Roman"/>
          <w:szCs w:val="24"/>
        </w:rPr>
        <w:t xml:space="preserve"> είναι τρομακτικές οι μεταμορφώσεις αυτής της Κυβέρνησης. Για την εξουσία και μόνο ενδιαφέρονται και όχι για τα συμφέροντα του ελληνικού λαού. Ξεκίνησαν μια δήθεν </w:t>
      </w:r>
      <w:proofErr w:type="spellStart"/>
      <w:r>
        <w:rPr>
          <w:rFonts w:eastAsia="Times New Roman" w:cs="Times New Roman"/>
          <w:szCs w:val="24"/>
        </w:rPr>
        <w:t>αντισυστημική</w:t>
      </w:r>
      <w:proofErr w:type="spellEnd"/>
      <w:r>
        <w:rPr>
          <w:rFonts w:eastAsia="Times New Roman" w:cs="Times New Roman"/>
          <w:szCs w:val="24"/>
        </w:rPr>
        <w:t xml:space="preserve"> επανάσταση το 2015 απέναντι στην Ευρωπαϊκή Ένωση. Πώς κατέληξαν; </w:t>
      </w:r>
      <w:proofErr w:type="spellStart"/>
      <w:r>
        <w:rPr>
          <w:rFonts w:eastAsia="Times New Roman" w:cs="Times New Roman"/>
          <w:szCs w:val="24"/>
        </w:rPr>
        <w:t>Μερκελιστές</w:t>
      </w:r>
      <w:proofErr w:type="spellEnd"/>
      <w:r>
        <w:rPr>
          <w:rFonts w:eastAsia="Times New Roman" w:cs="Times New Roman"/>
          <w:szCs w:val="24"/>
        </w:rPr>
        <w:t>. Σ</w:t>
      </w:r>
      <w:r>
        <w:rPr>
          <w:rFonts w:eastAsia="Times New Roman" w:cs="Times New Roman"/>
          <w:szCs w:val="24"/>
        </w:rPr>
        <w:t xml:space="preserve">ήμερα κάνετε ό,τι σας λέει η Καγκελάριος. Και σήμερα ακούσαμε και το απίθανο: «Κάτω τα χέρια από τη </w:t>
      </w:r>
      <w:proofErr w:type="spellStart"/>
      <w:r>
        <w:rPr>
          <w:rFonts w:eastAsia="Times New Roman" w:cs="Times New Roman"/>
          <w:szCs w:val="24"/>
        </w:rPr>
        <w:t>Μέρκελ</w:t>
      </w:r>
      <w:proofErr w:type="spellEnd"/>
      <w:r>
        <w:rPr>
          <w:rFonts w:eastAsia="Times New Roman" w:cs="Times New Roman"/>
          <w:szCs w:val="24"/>
        </w:rPr>
        <w:t>».</w:t>
      </w:r>
    </w:p>
    <w:p w14:paraId="0BCB5C6D" w14:textId="77777777" w:rsidR="00623898" w:rsidRDefault="00B35A1F">
      <w:pPr>
        <w:spacing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 xml:space="preserve">Συμπαράταξης </w:t>
      </w:r>
      <w:r>
        <w:rPr>
          <w:rFonts w:eastAsia="Times New Roman" w:cs="Times New Roman"/>
          <w:szCs w:val="24"/>
        </w:rPr>
        <w:t>Π</w:t>
      </w:r>
      <w:r w:rsidRPr="0036266F">
        <w:rPr>
          <w:rFonts w:eastAsia="Times New Roman" w:cs="Times New Roman"/>
          <w:szCs w:val="24"/>
        </w:rPr>
        <w:t>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0BCB5C6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Κύριε Τσίπρα, δεν αλλάζετε πρόσωπα, αλλά προσωπεία. Και πίσω από αυτά </w:t>
      </w:r>
      <w:r>
        <w:rPr>
          <w:rFonts w:eastAsia="Times New Roman" w:cs="Times New Roman"/>
          <w:szCs w:val="24"/>
        </w:rPr>
        <w:t>τα προσωπεία κρύβεται ένας Ιανός. Είστε αριστερός στα πίτουρα και δεξιός στο αλεύρι! Αυτός είστε πραγματικά και σήμερα είχε τη δυνατότητα να το δει πολύ καθαρά ο ελληνικός λαός.</w:t>
      </w:r>
    </w:p>
    <w:p w14:paraId="0BCB5C6F" w14:textId="77777777" w:rsidR="00623898" w:rsidRDefault="00B35A1F">
      <w:pPr>
        <w:spacing w:line="600" w:lineRule="auto"/>
        <w:ind w:firstLine="720"/>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0BCB5C7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άτακτη υποχώρησή σας από τις θέσεις της προόδου είναι θεαματική σε κάθε επίπεδο, ακόμα και στα μεγάλα ανθρωπιστικά ζητήματα. Τα βάλατε και αυτά στο παζάρι. Η αναστολή της αύξησης του ΦΠΑ στα νησιά για ένα </w:t>
      </w:r>
      <w:r>
        <w:rPr>
          <w:rFonts w:eastAsia="Times New Roman" w:cs="Times New Roman"/>
          <w:szCs w:val="24"/>
        </w:rPr>
        <w:lastRenderedPageBreak/>
        <w:t>εξάμηνο, που συμπίπτει περίπου με τον χρόνο που ελ</w:t>
      </w:r>
      <w:r>
        <w:rPr>
          <w:rFonts w:eastAsia="Times New Roman" w:cs="Times New Roman"/>
          <w:szCs w:val="24"/>
        </w:rPr>
        <w:t xml:space="preserve">πίζετε ότι θα είστε ακόμα στην Κυβέρνηση, ανταλλάσσεται με υποχωρήσεις σας στο προσφυγικό, αλλά όχι για να αντιμετωπίσετε τα προβλήματα της </w:t>
      </w:r>
      <w:proofErr w:type="spellStart"/>
      <w:r>
        <w:rPr>
          <w:rFonts w:eastAsia="Times New Roman" w:cs="Times New Roman"/>
          <w:szCs w:val="24"/>
        </w:rPr>
        <w:t>νησιωτικότητας</w:t>
      </w:r>
      <w:proofErr w:type="spellEnd"/>
      <w:r>
        <w:rPr>
          <w:rFonts w:eastAsia="Times New Roman" w:cs="Times New Roman"/>
          <w:szCs w:val="24"/>
        </w:rPr>
        <w:t>.</w:t>
      </w:r>
    </w:p>
    <w:p w14:paraId="0BCB5C7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Μετατρέπετε, λοιπόν, τη χώρα σε μια αποθήκη ψυχών μόνο και μόνο για το δικό σας βραχυπρόθεσμο όφελος</w:t>
      </w:r>
      <w:r>
        <w:rPr>
          <w:rFonts w:eastAsia="Times New Roman" w:cs="Times New Roman"/>
          <w:szCs w:val="24"/>
        </w:rPr>
        <w:t xml:space="preserve"> και απομακρύνετε με αυτόν τον τρόπο και κάθε προοπτική να αλλάξει, επιτέλους, ο </w:t>
      </w:r>
      <w:r>
        <w:rPr>
          <w:rFonts w:eastAsia="Times New Roman" w:cs="Times New Roman"/>
          <w:szCs w:val="24"/>
        </w:rPr>
        <w:t>Κ</w:t>
      </w:r>
      <w:r>
        <w:rPr>
          <w:rFonts w:eastAsia="Times New Roman" w:cs="Times New Roman"/>
          <w:szCs w:val="24"/>
        </w:rPr>
        <w:t xml:space="preserve">ανονισμός Δουβλίνο ΙΙ, </w:t>
      </w:r>
      <w:r>
        <w:rPr>
          <w:rFonts w:eastAsia="Times New Roman" w:cs="Times New Roman"/>
          <w:szCs w:val="24"/>
        </w:rPr>
        <w:t xml:space="preserve">αυτό δηλαδή που η Ελλάδα διεκδικεί όλα τα τελευταία χρόνια. Διότι, προφανώς, αν τα ζητήματά σας τα λύνετε διμερώς με τα αφεντικά σας, δεν υπάρχει κανένας λόγος να αλλάξει η </w:t>
      </w:r>
      <w:r>
        <w:rPr>
          <w:rFonts w:eastAsia="Times New Roman" w:cs="Times New Roman"/>
          <w:szCs w:val="24"/>
        </w:rPr>
        <w:t>Σ</w:t>
      </w:r>
      <w:r>
        <w:rPr>
          <w:rFonts w:eastAsia="Times New Roman" w:cs="Times New Roman"/>
          <w:szCs w:val="24"/>
        </w:rPr>
        <w:t>υνθήκη του Δουβλίνου. Λύνετε εσείς τα προβλήματα των Γερμανών.</w:t>
      </w:r>
    </w:p>
    <w:p w14:paraId="0BCB5C7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Όμως, δεν μπορείτε,</w:t>
      </w:r>
      <w:r>
        <w:rPr>
          <w:rFonts w:eastAsia="Times New Roman" w:cs="Times New Roman"/>
          <w:szCs w:val="24"/>
        </w:rPr>
        <w:t xml:space="preserve"> όπως είπα πριν, να κοροϊδέψετε κανέναν πια ούτε στα νησιά ούτε στην υπόλοιπη Ελλάδα.</w:t>
      </w:r>
    </w:p>
    <w:p w14:paraId="0BCB5C7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Είναι προφανές, κυρίες και κύριοι Βουλευτές, ότι αυτή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μόνο ζημιά προκαλεί στον τόπο όσο παραμένει. Είναι προφανές ότι η Κυβέρνηση αυτή δεν μπορε</w:t>
      </w:r>
      <w:r>
        <w:rPr>
          <w:rFonts w:eastAsia="Times New Roman" w:cs="Times New Roman"/>
          <w:szCs w:val="24"/>
        </w:rPr>
        <w:t>ί. Η Ελλάδα, όμως, μπορεί. Μπορεί, βέβαια, με δύο σημαντικές προϋποθέσεις. Η πρώτη είναι η πολιτική αλλαγή. Να αλλάξει επιτέλους αυτή η Κυβέρνηση και να μπει ένα τέλος στον κατήφορο.</w:t>
      </w:r>
    </w:p>
    <w:p w14:paraId="0BCB5C7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Γι’ αυτό διεκδικούμε την αύξηση των ποσοστών μας και θα αλλάξουμε τους πο</w:t>
      </w:r>
      <w:r>
        <w:rPr>
          <w:rFonts w:eastAsia="Times New Roman" w:cs="Times New Roman"/>
          <w:szCs w:val="24"/>
        </w:rPr>
        <w:t xml:space="preserve">λιτικούς συσχετισμούς, για να εξασφαλίσουμε την εθνική συνεννόηση, την πολιτική σταθερότητα και την προοδευτική διακυβέρνηση σε αυτό τον τόπο. Διότι η δεύτερη προϋπόθεση για να πάει η χώρα μπροστά, είναι ένα ολοκληρωμένο, προοδευτικό, αξιόπιστο σχέδιο, με </w:t>
      </w:r>
      <w:r>
        <w:rPr>
          <w:rFonts w:eastAsia="Times New Roman" w:cs="Times New Roman"/>
          <w:szCs w:val="24"/>
        </w:rPr>
        <w:t xml:space="preserve">ελληνική ιδιοκτησία, που θα αυξήσει την αξιοπιστία της χώρας, έτσι ώστε να καταφέρουμε να βγούμε στις αγορές, αλλά και να πείσουμε τους εταίρους μας για τις διορθώσεις που πρέπει να γίνουν στη </w:t>
      </w:r>
      <w:r>
        <w:rPr>
          <w:rFonts w:eastAsia="Times New Roman" w:cs="Times New Roman"/>
          <w:szCs w:val="24"/>
        </w:rPr>
        <w:t>σ</w:t>
      </w:r>
      <w:r>
        <w:rPr>
          <w:rFonts w:eastAsia="Times New Roman" w:cs="Times New Roman"/>
          <w:szCs w:val="24"/>
        </w:rPr>
        <w:t>υμφωνία και ιδιαίτερα όσον αφορά στον στόχο για τα πρωτογενή π</w:t>
      </w:r>
      <w:r>
        <w:rPr>
          <w:rFonts w:eastAsia="Times New Roman" w:cs="Times New Roman"/>
          <w:szCs w:val="24"/>
        </w:rPr>
        <w:t>λεονάσματα.</w:t>
      </w:r>
    </w:p>
    <w:p w14:paraId="0BCB5C7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Το παρόν, αλλά και το μέλλον αυτού του τόπου δεν μπορεί άλλο να είναι η φτώχεια, η λιτότητα, η αναξιοκρατία, οι πελατειακές σχέσεις, οι παρεμβάσεις στους θεσμούς και οι φιλάνθρωποι Υπουργοί. Μπορούμε να αλλάξουμε τη μοίρα που μας επιφυλάσσει </w:t>
      </w:r>
      <w:r>
        <w:rPr>
          <w:rFonts w:eastAsia="Times New Roman" w:cs="Times New Roman"/>
          <w:szCs w:val="24"/>
        </w:rPr>
        <w:t>αυτή η Κυβέρνηση. Γι’ αυτό και ο μόνος δρόμος που υπάρχει μπροστά είναι να μιλήσει ο ελληνικός λαός στις εκλογές που θα γίνουν σύντομα. Η αντίστροφη μέτρηση έχει αρχίσει.</w:t>
      </w:r>
    </w:p>
    <w:p w14:paraId="0BCB5C76" w14:textId="77777777" w:rsidR="00623898" w:rsidRDefault="00B35A1F">
      <w:pPr>
        <w:spacing w:line="600" w:lineRule="auto"/>
        <w:ind w:firstLine="720"/>
        <w:jc w:val="both"/>
        <w:rPr>
          <w:rFonts w:eastAsia="Times New Roman" w:cs="Times New Roman"/>
          <w:szCs w:val="24"/>
        </w:rPr>
      </w:pPr>
      <w:r w:rsidRPr="00791CB7">
        <w:rPr>
          <w:rFonts w:eastAsia="Times New Roman" w:cs="Times New Roman"/>
          <w:szCs w:val="24"/>
        </w:rPr>
        <w:t xml:space="preserve">(Στο σημείο αυτό </w:t>
      </w:r>
      <w:r>
        <w:rPr>
          <w:rFonts w:eastAsia="Times New Roman" w:cs="Times New Roman"/>
          <w:szCs w:val="24"/>
        </w:rPr>
        <w:t>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w:t>
      </w:r>
      <w:r w:rsidRPr="004E073E">
        <w:rPr>
          <w:rFonts w:eastAsia="Times New Roman" w:cs="Times New Roman"/>
          <w:szCs w:val="24"/>
        </w:rPr>
        <w:t>.</w:t>
      </w:r>
      <w:r w:rsidRPr="007A2A03">
        <w:rPr>
          <w:rFonts w:eastAsia="Times New Roman" w:cs="Times New Roman"/>
          <w:b/>
          <w:szCs w:val="24"/>
        </w:rPr>
        <w:t xml:space="preserve"> ΑΝΑΣ</w:t>
      </w:r>
      <w:r w:rsidRPr="007A2A03">
        <w:rPr>
          <w:rFonts w:eastAsia="Times New Roman" w:cs="Times New Roman"/>
          <w:b/>
          <w:szCs w:val="24"/>
        </w:rPr>
        <w:t>ΤΑΣΙΑ ΧΡΙΣΤΟΔΟΥΛΟΠΟΥΛΟΥ</w:t>
      </w:r>
      <w:r w:rsidRPr="00791CB7">
        <w:rPr>
          <w:rFonts w:eastAsia="Times New Roman" w:cs="Times New Roman"/>
          <w:szCs w:val="24"/>
        </w:rPr>
        <w:t>)</w:t>
      </w:r>
    </w:p>
    <w:p w14:paraId="0BCB5C7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Σήμερα, όμως, πήραμε μια γεύση από την προεκλογική περίοδο με την πόλωση και τον διχασμό που οδηγούν για άλλη μια φορά τη χώρα σε επικίνδυνα αδιέξοδα. Ας τα λάβουν όλοι όσοι μας παρακολουθούν σήμερα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Και νομίζω ότι δε</w:t>
      </w:r>
      <w:r>
        <w:rPr>
          <w:rFonts w:eastAsia="Times New Roman" w:cs="Times New Roman"/>
          <w:szCs w:val="24"/>
        </w:rPr>
        <w:t>ν έμεινε αμφιβολία σε κανέναν προοδευτικό Έλληνα πολίτη για το εάν άλλαξε ή όχι ο κ. Τσίπρας.</w:t>
      </w:r>
    </w:p>
    <w:p w14:paraId="0BCB5C7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CB5C79" w14:textId="77777777" w:rsidR="00623898" w:rsidRDefault="00B35A1F">
      <w:pPr>
        <w:spacing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0BCB5C7A" w14:textId="77777777" w:rsidR="00623898" w:rsidRDefault="00B35A1F">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r w:rsidRPr="00E45C78">
        <w:rPr>
          <w:rFonts w:eastAsia="Times New Roman" w:cs="Times New Roman"/>
          <w:szCs w:val="24"/>
        </w:rPr>
        <w:t>,</w:t>
      </w:r>
      <w:r>
        <w:rPr>
          <w:rFonts w:eastAsia="Times New Roman" w:cs="Times New Roman"/>
          <w:szCs w:val="24"/>
        </w:rPr>
        <w:t xml:space="preserve"> κυρία Γ</w:t>
      </w:r>
      <w:r>
        <w:rPr>
          <w:rFonts w:eastAsia="Times New Roman" w:cs="Times New Roman"/>
          <w:szCs w:val="24"/>
        </w:rPr>
        <w:t xml:space="preserve">εννηματά. </w:t>
      </w:r>
    </w:p>
    <w:p w14:paraId="0BCB5C7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Τώρα θα δώσουμε τον λόγο στον κ. </w:t>
      </w:r>
      <w:proofErr w:type="spellStart"/>
      <w:r>
        <w:rPr>
          <w:rFonts w:eastAsia="Times New Roman" w:cs="Times New Roman"/>
          <w:szCs w:val="24"/>
        </w:rPr>
        <w:t>Μιχαλολιάκο</w:t>
      </w:r>
      <w:proofErr w:type="spellEnd"/>
      <w:r>
        <w:rPr>
          <w:rFonts w:eastAsia="Times New Roman" w:cs="Times New Roman"/>
          <w:szCs w:val="24"/>
        </w:rPr>
        <w:t xml:space="preserve"> για είκοσι λεπτά.</w:t>
      </w:r>
    </w:p>
    <w:p w14:paraId="0BCB5C7C" w14:textId="77777777" w:rsidR="00623898" w:rsidRDefault="00B35A1F">
      <w:pPr>
        <w:spacing w:line="600" w:lineRule="auto"/>
        <w:ind w:firstLine="720"/>
        <w:jc w:val="both"/>
        <w:rPr>
          <w:rFonts w:eastAsia="Times New Roman" w:cs="Times New Roman"/>
          <w:szCs w:val="24"/>
        </w:rPr>
      </w:pPr>
      <w:r w:rsidRPr="006C2ECF">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6C2ECF">
        <w:rPr>
          <w:rFonts w:eastAsia="Times New Roman" w:cs="Times New Roman"/>
          <w:b/>
          <w:szCs w:val="24"/>
        </w:rPr>
        <w:t xml:space="preserve">- Χρυσή Αυγή): </w:t>
      </w:r>
      <w:r>
        <w:rPr>
          <w:rFonts w:eastAsia="Times New Roman" w:cs="Times New Roman"/>
          <w:szCs w:val="24"/>
        </w:rPr>
        <w:t xml:space="preserve">Κυρία Πρόεδρε, κυρίες και κύριοι Βουλευτές, πραγματικά εκπλήσσομαι για τη βαρύνουσα άποψη που έχουν για </w:t>
      </w:r>
      <w:r>
        <w:rPr>
          <w:rFonts w:eastAsia="Times New Roman" w:cs="Times New Roman"/>
          <w:szCs w:val="24"/>
        </w:rPr>
        <w:t>την κρίση του ελληνικού λαού</w:t>
      </w:r>
      <w:r w:rsidRPr="00E45C78">
        <w:rPr>
          <w:rFonts w:eastAsia="Times New Roman" w:cs="Times New Roman"/>
          <w:szCs w:val="24"/>
        </w:rPr>
        <w:t>,</w:t>
      </w:r>
      <w:r>
        <w:rPr>
          <w:rFonts w:eastAsia="Times New Roman" w:cs="Times New Roman"/>
          <w:szCs w:val="24"/>
        </w:rPr>
        <w:t xml:space="preserve"> ο οποίος υποθέτουν ότι έχει μνήμη χρυσόψαρου. Ζήτησε προηγουμένως από εδώ η κ</w:t>
      </w:r>
      <w:r>
        <w:rPr>
          <w:rFonts w:eastAsia="Times New Roman" w:cs="Times New Roman"/>
          <w:szCs w:val="24"/>
        </w:rPr>
        <w:t>.</w:t>
      </w:r>
      <w:r>
        <w:rPr>
          <w:rFonts w:eastAsia="Times New Roman" w:cs="Times New Roman"/>
          <w:szCs w:val="24"/>
        </w:rPr>
        <w:t xml:space="preserve"> Γεννηματά την κατάργηση της </w:t>
      </w:r>
      <w:r>
        <w:rPr>
          <w:rFonts w:eastAsia="Times New Roman" w:cs="Times New Roman"/>
          <w:szCs w:val="24"/>
        </w:rPr>
        <w:t>Σ</w:t>
      </w:r>
      <w:r>
        <w:rPr>
          <w:rFonts w:eastAsia="Times New Roman" w:cs="Times New Roman"/>
          <w:szCs w:val="24"/>
        </w:rPr>
        <w:t xml:space="preserve">υμφωνίας του Δουβλίνο ΙΙ. Μόνο που αυτή η </w:t>
      </w:r>
      <w:r>
        <w:rPr>
          <w:rFonts w:eastAsia="Times New Roman" w:cs="Times New Roman"/>
          <w:szCs w:val="24"/>
        </w:rPr>
        <w:t>σ</w:t>
      </w:r>
      <w:r>
        <w:rPr>
          <w:rFonts w:eastAsia="Times New Roman" w:cs="Times New Roman"/>
          <w:szCs w:val="24"/>
        </w:rPr>
        <w:t xml:space="preserve">υμφωνία, αυτή η ολέθρια για το </w:t>
      </w:r>
      <w:r>
        <w:rPr>
          <w:rFonts w:eastAsia="Times New Roman" w:cs="Times New Roman"/>
          <w:szCs w:val="24"/>
        </w:rPr>
        <w:t>έ</w:t>
      </w:r>
      <w:r>
        <w:rPr>
          <w:rFonts w:eastAsia="Times New Roman" w:cs="Times New Roman"/>
          <w:szCs w:val="24"/>
        </w:rPr>
        <w:t>θνος μας συμφωνία, υπεγράφη επί κυβερνήσεως</w:t>
      </w:r>
      <w:r>
        <w:rPr>
          <w:rFonts w:eastAsia="Times New Roman" w:cs="Times New Roman"/>
          <w:szCs w:val="24"/>
        </w:rPr>
        <w:t xml:space="preserve"> ΠΑΣΟΚ! </w:t>
      </w:r>
    </w:p>
    <w:p w14:paraId="0BCB5C7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Προηγουμένως στο Βήμα ήταν κατ’ αρχάς ο κ. Τσίπρας και στη συνέχεια ο κ. Μητσοτάκης. </w:t>
      </w:r>
    </w:p>
    <w:p w14:paraId="0BCB5C7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Ο κ. Τσίπρας επανέλαβε ότι κυρίαρχος είναι ο λαός. Αν είναι κυρίαρχος ο λαός, ας τον αφήσει να εκφραστεί, που δεν τον αφήνει να εκφραστεί ούτε δρομολογώντας τις </w:t>
      </w:r>
      <w:r>
        <w:rPr>
          <w:rFonts w:eastAsia="Times New Roman" w:cs="Times New Roman"/>
          <w:szCs w:val="24"/>
        </w:rPr>
        <w:t>εκλογικές διαδικασίες που επιβάλλονται στις παρούσες περιστάσεις, ούτε, βεβαίως, σεβόμενος τη θέλησή του.</w:t>
      </w:r>
    </w:p>
    <w:p w14:paraId="0BCB5C7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Είπε, επίσης, για τα χρόνια της διακυβερνήσεώς του, ότι επί των ημερών του ΣΥΡΙΖΑ και των Ανεξαρτήτων Ελλήνων κερδίζουμε αξιοπρέπεια και περηφάνεια. </w:t>
      </w:r>
    </w:p>
    <w:p w14:paraId="0BCB5C8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Έχω εδώ μία δημοσκόπηση, μία πολιτική έρευνα, η οποία δημοσιεύτηκε σήμερα, σύμφωνα με την οποία λέξεις που εκφράζουν περισσότερο τον Έλληνα για το παρόν και το μέλλον της χώρας είναι</w:t>
      </w:r>
      <w:r>
        <w:rPr>
          <w:rFonts w:eastAsia="Times New Roman" w:cs="Times New Roman"/>
          <w:szCs w:val="24"/>
        </w:rPr>
        <w:t>:</w:t>
      </w:r>
      <w:r>
        <w:rPr>
          <w:rFonts w:eastAsia="Times New Roman" w:cs="Times New Roman"/>
          <w:szCs w:val="24"/>
        </w:rPr>
        <w:t xml:space="preserve"> φόβος 39,8%, ντροπή 52,5%, οργή 58,3%. Αυτή είναι η περηφάνεια στην οποί</w:t>
      </w:r>
      <w:r>
        <w:rPr>
          <w:rFonts w:eastAsia="Times New Roman" w:cs="Times New Roman"/>
          <w:szCs w:val="24"/>
        </w:rPr>
        <w:t>α οδήγησε τον ελληνικό λαό ο κ. Τσίπρας και η Αριστερά μαζί με τους Ανεξάρτητους Έλληνες. Δεν κερδίσαμε κα</w:t>
      </w:r>
      <w:r>
        <w:rPr>
          <w:rFonts w:eastAsia="Times New Roman" w:cs="Times New Roman"/>
          <w:szCs w:val="24"/>
        </w:rPr>
        <w:t>μ</w:t>
      </w:r>
      <w:r>
        <w:rPr>
          <w:rFonts w:eastAsia="Times New Roman" w:cs="Times New Roman"/>
          <w:szCs w:val="24"/>
        </w:rPr>
        <w:t>μία αξιοπρέπεια, κα</w:t>
      </w:r>
      <w:r>
        <w:rPr>
          <w:rFonts w:eastAsia="Times New Roman" w:cs="Times New Roman"/>
          <w:szCs w:val="24"/>
        </w:rPr>
        <w:t>μ</w:t>
      </w:r>
      <w:r>
        <w:rPr>
          <w:rFonts w:eastAsia="Times New Roman" w:cs="Times New Roman"/>
          <w:szCs w:val="24"/>
        </w:rPr>
        <w:t>μία υπερηφάνεια.</w:t>
      </w:r>
    </w:p>
    <w:p w14:paraId="0BCB5C8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Εις ό,τι αφορά τις πορείες διαμαρτυρίας που γίνονται σε κάθε γωνιά της Ελλάδ</w:t>
      </w:r>
      <w:r>
        <w:rPr>
          <w:rFonts w:eastAsia="Times New Roman" w:cs="Times New Roman"/>
          <w:szCs w:val="24"/>
        </w:rPr>
        <w:t>ο</w:t>
      </w:r>
      <w:r>
        <w:rPr>
          <w:rFonts w:eastAsia="Times New Roman" w:cs="Times New Roman"/>
          <w:szCs w:val="24"/>
        </w:rPr>
        <w:t>ς -τις οποίες κατήγγειλε ο κ. Τσίπρ</w:t>
      </w:r>
      <w:r>
        <w:rPr>
          <w:rFonts w:eastAsia="Times New Roman" w:cs="Times New Roman"/>
          <w:szCs w:val="24"/>
        </w:rPr>
        <w:t xml:space="preserve">ας και θα αναφερθώ στην καταγγελία του και θα απαντήσω- ο κ. Τσίπρας ξέχασε, φαίνεται, τις ημέρες πριν </w:t>
      </w:r>
      <w:r>
        <w:rPr>
          <w:rFonts w:eastAsia="Times New Roman" w:cs="Times New Roman"/>
          <w:szCs w:val="24"/>
        </w:rPr>
        <w:lastRenderedPageBreak/>
        <w:t>το 2015, όταν γιουχάραν τότε τους Υπουργούς, όταν δημιουργούσαν ανάλογες εκδηλώσεις. Και οι εκδηλώσεις τότε γίνονταν για να σκιστεί το μνημόνιο, το οποίο</w:t>
      </w:r>
      <w:r>
        <w:rPr>
          <w:rFonts w:eastAsia="Times New Roman" w:cs="Times New Roman"/>
          <w:szCs w:val="24"/>
        </w:rPr>
        <w:t xml:space="preserve"> φυσικά και δεν έσκισαν.</w:t>
      </w:r>
    </w:p>
    <w:p w14:paraId="0BCB5C8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Όμως, αυτές οι πορείες που γίνονται σήμερα στις Σέρρες, στη Δράμα, σε κάθε γωνιά της Ελλάδ</w:t>
      </w:r>
      <w:r>
        <w:rPr>
          <w:rFonts w:eastAsia="Times New Roman" w:cs="Times New Roman"/>
          <w:szCs w:val="24"/>
        </w:rPr>
        <w:t>ο</w:t>
      </w:r>
      <w:r>
        <w:rPr>
          <w:rFonts w:eastAsia="Times New Roman" w:cs="Times New Roman"/>
          <w:szCs w:val="24"/>
        </w:rPr>
        <w:t xml:space="preserve">ς, δεν έχουν κομματικό χαρακτήρα. Όλοι κρατούν μία γαλανόλευκη και λένε «Κάτω τα χέρια από τη Μακεδονία». </w:t>
      </w:r>
    </w:p>
    <w:p w14:paraId="0BCB5C83" w14:textId="77777777" w:rsidR="00623898" w:rsidRDefault="00B35A1F">
      <w:pPr>
        <w:spacing w:line="600" w:lineRule="auto"/>
        <w:ind w:firstLine="709"/>
        <w:jc w:val="center"/>
        <w:rPr>
          <w:rFonts w:eastAsia="Times New Roman" w:cs="Times New Roman"/>
          <w:szCs w:val="24"/>
        </w:rPr>
      </w:pPr>
      <w:r w:rsidRPr="003B7C60">
        <w:rPr>
          <w:rFonts w:eastAsia="Times New Roman" w:cs="Times New Roman"/>
          <w:szCs w:val="24"/>
        </w:rPr>
        <w:t xml:space="preserve">(Χειροκροτήματα από την πτέρυγα </w:t>
      </w:r>
      <w:r>
        <w:rPr>
          <w:rFonts w:eastAsia="Times New Roman" w:cs="Times New Roman"/>
          <w:szCs w:val="24"/>
        </w:rPr>
        <w:t>τ</w:t>
      </w:r>
      <w:r>
        <w:rPr>
          <w:rFonts w:eastAsia="Times New Roman" w:cs="Times New Roman"/>
          <w:szCs w:val="24"/>
        </w:rPr>
        <w:t xml:space="preserve">ης </w:t>
      </w:r>
      <w:r w:rsidRPr="003B7C60">
        <w:rPr>
          <w:rFonts w:eastAsia="Times New Roman" w:cs="Times New Roman"/>
          <w:szCs w:val="24"/>
        </w:rPr>
        <w:t>Χρυσή</w:t>
      </w:r>
      <w:r>
        <w:rPr>
          <w:rFonts w:eastAsia="Times New Roman" w:cs="Times New Roman"/>
          <w:szCs w:val="24"/>
        </w:rPr>
        <w:t>ς</w:t>
      </w:r>
      <w:r w:rsidRPr="003B7C60">
        <w:rPr>
          <w:rFonts w:eastAsia="Times New Roman" w:cs="Times New Roman"/>
          <w:szCs w:val="24"/>
        </w:rPr>
        <w:t xml:space="preserve"> Αυγή</w:t>
      </w:r>
      <w:r>
        <w:rPr>
          <w:rFonts w:eastAsia="Times New Roman" w:cs="Times New Roman"/>
          <w:szCs w:val="24"/>
        </w:rPr>
        <w:t>ς</w:t>
      </w:r>
      <w:r w:rsidRPr="003B7C60">
        <w:rPr>
          <w:rFonts w:eastAsia="Times New Roman" w:cs="Times New Roman"/>
          <w:szCs w:val="24"/>
        </w:rPr>
        <w:t>)</w:t>
      </w:r>
    </w:p>
    <w:p w14:paraId="0BCB5C8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Ο κ. Τσίπρας μίλησε για </w:t>
      </w:r>
      <w:proofErr w:type="spellStart"/>
      <w:r>
        <w:rPr>
          <w:rFonts w:eastAsia="Times New Roman" w:cs="Times New Roman"/>
          <w:szCs w:val="24"/>
        </w:rPr>
        <w:t>αντισυγκεντρώσεις</w:t>
      </w:r>
      <w:proofErr w:type="spellEnd"/>
      <w:r>
        <w:rPr>
          <w:rFonts w:eastAsia="Times New Roman" w:cs="Times New Roman"/>
          <w:szCs w:val="24"/>
        </w:rPr>
        <w:t xml:space="preserve">. Πράγματι θαυμάζω το θράσος του, διότι δύο ημέρες πριν στη Θεσσαλονίκη, πατριωτικές οργανώσεις είχαν αναγγείλει μέσω του διαδικτύου μία συγκέντρωση στο άγαλμα του Ελευθερίου Βενιζέλου και έκαναν </w:t>
      </w:r>
      <w:proofErr w:type="spellStart"/>
      <w:r>
        <w:rPr>
          <w:rFonts w:eastAsia="Times New Roman" w:cs="Times New Roman"/>
          <w:szCs w:val="24"/>
        </w:rPr>
        <w:t>αν</w:t>
      </w:r>
      <w:r>
        <w:rPr>
          <w:rFonts w:eastAsia="Times New Roman" w:cs="Times New Roman"/>
          <w:szCs w:val="24"/>
        </w:rPr>
        <w:t>τισυγκεντρώσεις</w:t>
      </w:r>
      <w:proofErr w:type="spellEnd"/>
      <w:r>
        <w:rPr>
          <w:rFonts w:eastAsia="Times New Roman" w:cs="Times New Roman"/>
          <w:szCs w:val="24"/>
        </w:rPr>
        <w:t xml:space="preserve"> οι πρόθυμοι συνέταιροι της Κυβερνήσεως της Αριστεράς, οι </w:t>
      </w:r>
      <w:proofErr w:type="spellStart"/>
      <w:r>
        <w:rPr>
          <w:rFonts w:eastAsia="Times New Roman" w:cs="Times New Roman"/>
          <w:szCs w:val="24"/>
        </w:rPr>
        <w:t>ψευτοαντιεξουσιαστές</w:t>
      </w:r>
      <w:proofErr w:type="spellEnd"/>
      <w:r>
        <w:rPr>
          <w:rFonts w:eastAsia="Times New Roman" w:cs="Times New Roman"/>
          <w:szCs w:val="24"/>
        </w:rPr>
        <w:t xml:space="preserve">, αυτοί οι παρακρατικοί και κατέλαβαν τον χώρο της συγκεντρώσεως. Αυτό δεν είναι </w:t>
      </w:r>
      <w:proofErr w:type="spellStart"/>
      <w:r>
        <w:rPr>
          <w:rFonts w:eastAsia="Times New Roman" w:cs="Times New Roman"/>
          <w:szCs w:val="24"/>
        </w:rPr>
        <w:t>αντισυγκέντρωση</w:t>
      </w:r>
      <w:proofErr w:type="spellEnd"/>
      <w:r>
        <w:rPr>
          <w:rFonts w:eastAsia="Times New Roman" w:cs="Times New Roman"/>
          <w:szCs w:val="24"/>
        </w:rPr>
        <w:t>;</w:t>
      </w:r>
    </w:p>
    <w:p w14:paraId="0BCB5C8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Να μιλήσουμε για άλλες </w:t>
      </w:r>
      <w:proofErr w:type="spellStart"/>
      <w:r>
        <w:rPr>
          <w:rFonts w:eastAsia="Times New Roman" w:cs="Times New Roman"/>
          <w:szCs w:val="24"/>
        </w:rPr>
        <w:t>αντισυγκεντρώσεις</w:t>
      </w:r>
      <w:proofErr w:type="spellEnd"/>
      <w:r>
        <w:rPr>
          <w:rFonts w:eastAsia="Times New Roman" w:cs="Times New Roman"/>
          <w:szCs w:val="24"/>
        </w:rPr>
        <w:t xml:space="preserve">; Να μιλήσουμε για την </w:t>
      </w:r>
      <w:r>
        <w:rPr>
          <w:rFonts w:eastAsia="Times New Roman" w:cs="Times New Roman"/>
          <w:szCs w:val="24"/>
        </w:rPr>
        <w:t>π</w:t>
      </w:r>
      <w:r>
        <w:rPr>
          <w:rFonts w:eastAsia="Times New Roman" w:cs="Times New Roman"/>
          <w:szCs w:val="24"/>
        </w:rPr>
        <w:t>λ</w:t>
      </w:r>
      <w:r>
        <w:rPr>
          <w:rFonts w:eastAsia="Times New Roman" w:cs="Times New Roman"/>
          <w:szCs w:val="24"/>
        </w:rPr>
        <w:t xml:space="preserve">ατεία Ρηγίλλης, όπου στο μνημείο των Ιμίων από τον Ιανουάριο του 2016 </w:t>
      </w:r>
      <w:r>
        <w:rPr>
          <w:rFonts w:eastAsia="Times New Roman" w:cs="Times New Roman"/>
          <w:szCs w:val="24"/>
        </w:rPr>
        <w:lastRenderedPageBreak/>
        <w:t xml:space="preserve">οργανώνεται συστηματικά -με συμμετέχουσα και τη νεολαία του ΣΥΡΙΖΑ- </w:t>
      </w:r>
      <w:proofErr w:type="spellStart"/>
      <w:r>
        <w:rPr>
          <w:rFonts w:eastAsia="Times New Roman" w:cs="Times New Roman"/>
          <w:szCs w:val="24"/>
        </w:rPr>
        <w:t>αντισυγκέντρωση</w:t>
      </w:r>
      <w:proofErr w:type="spellEnd"/>
      <w:r>
        <w:rPr>
          <w:rFonts w:eastAsia="Times New Roman" w:cs="Times New Roman"/>
          <w:szCs w:val="24"/>
        </w:rPr>
        <w:t xml:space="preserve"> για να μην πραγματοποιήσει η Χρυσή Αυγή τη συγκέντρωση προς τιμήν των τριών γενναίων αξιωματικών του Π</w:t>
      </w:r>
      <w:r>
        <w:rPr>
          <w:rFonts w:eastAsia="Times New Roman" w:cs="Times New Roman"/>
          <w:szCs w:val="24"/>
        </w:rPr>
        <w:t>ολεμικού Ναυτικού</w:t>
      </w:r>
      <w:r w:rsidRPr="000307E0">
        <w:rPr>
          <w:rFonts w:eastAsia="Times New Roman" w:cs="Times New Roman"/>
          <w:szCs w:val="24"/>
        </w:rPr>
        <w:t xml:space="preserve"> </w:t>
      </w:r>
      <w:r>
        <w:rPr>
          <w:rFonts w:eastAsia="Times New Roman" w:cs="Times New Roman"/>
          <w:szCs w:val="24"/>
        </w:rPr>
        <w:t>μας;</w:t>
      </w:r>
    </w:p>
    <w:p w14:paraId="0BCB5C8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αντισυγκεντρώσεις</w:t>
      </w:r>
      <w:proofErr w:type="spellEnd"/>
      <w:r>
        <w:rPr>
          <w:rFonts w:eastAsia="Times New Roman" w:cs="Times New Roman"/>
          <w:szCs w:val="24"/>
        </w:rPr>
        <w:t xml:space="preserve"> είναι έργο δικό τους και δεν έρχονται από τη δεκαετία του 1960. </w:t>
      </w:r>
      <w:proofErr w:type="spellStart"/>
      <w:r>
        <w:rPr>
          <w:rFonts w:eastAsia="Times New Roman" w:cs="Times New Roman"/>
          <w:szCs w:val="24"/>
        </w:rPr>
        <w:t>Αντισυγκεντρώσεις</w:t>
      </w:r>
      <w:proofErr w:type="spellEnd"/>
      <w:r>
        <w:rPr>
          <w:rFonts w:eastAsia="Times New Roman" w:cs="Times New Roman"/>
          <w:szCs w:val="24"/>
        </w:rPr>
        <w:t xml:space="preserve"> γίνονται όπου η Χρυσή Αυγή αποφασίζει να κάνει συγκεντρώσεις και όχι μόνο. Τρομοκρατία: Δεν υπάρχει κεντρικό ξενοδοχείο σήμερα στη</w:t>
      </w:r>
      <w:r>
        <w:rPr>
          <w:rFonts w:eastAsia="Times New Roman" w:cs="Times New Roman"/>
          <w:szCs w:val="24"/>
        </w:rPr>
        <w:t xml:space="preserve">ν Αθήνα και στον Πειραιά όπου μπορεί να δώσει η Χρυσή Αυγή μία διάλεξη ή να κάνει μία συγκέντρωση, γιατί πηγαίνουν οι παρακρατικοί αλήτες των διάφορων </w:t>
      </w:r>
      <w:proofErr w:type="spellStart"/>
      <w:r>
        <w:rPr>
          <w:rFonts w:eastAsia="Times New Roman" w:cs="Times New Roman"/>
          <w:szCs w:val="24"/>
        </w:rPr>
        <w:t>Ρουβικώνων</w:t>
      </w:r>
      <w:proofErr w:type="spellEnd"/>
      <w:r>
        <w:rPr>
          <w:rFonts w:eastAsia="Times New Roman" w:cs="Times New Roman"/>
          <w:szCs w:val="24"/>
        </w:rPr>
        <w:t xml:space="preserve"> και απειλούν τους ιδιοκτήτες.</w:t>
      </w:r>
    </w:p>
    <w:p w14:paraId="0BCB5C8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Να ξέρουν, όμως, ότι δεν θα τους περάσει! Η Χρυσή Αυγή είναι εδώ</w:t>
      </w:r>
      <w:r w:rsidRPr="00587963">
        <w:rPr>
          <w:rFonts w:eastAsia="Times New Roman" w:cs="Times New Roman"/>
          <w:szCs w:val="24"/>
        </w:rPr>
        <w:t>,</w:t>
      </w:r>
      <w:r>
        <w:rPr>
          <w:rFonts w:eastAsia="Times New Roman" w:cs="Times New Roman"/>
          <w:szCs w:val="24"/>
        </w:rPr>
        <w:t xml:space="preserve"> είναι στις πλατείες και στους δρόμους, είναι στις πόλεις και στα χωριά, αντιστέκεται για την Ελλάδα! </w:t>
      </w:r>
    </w:p>
    <w:p w14:paraId="0BCB5C88" w14:textId="77777777" w:rsidR="00623898" w:rsidRDefault="00B35A1F">
      <w:pPr>
        <w:spacing w:line="600" w:lineRule="auto"/>
        <w:ind w:firstLine="720"/>
        <w:jc w:val="center"/>
        <w:rPr>
          <w:rFonts w:eastAsia="Times New Roman" w:cs="Times New Roman"/>
          <w:szCs w:val="24"/>
        </w:rPr>
      </w:pPr>
      <w:r w:rsidRPr="00AE6C8B">
        <w:rPr>
          <w:rFonts w:eastAsia="Times New Roman"/>
          <w:bCs/>
        </w:rPr>
        <w:t xml:space="preserve">(Χειροκροτήματα από την πτέρυγα </w:t>
      </w:r>
      <w:r>
        <w:rPr>
          <w:rFonts w:eastAsia="Times New Roman"/>
          <w:bCs/>
        </w:rPr>
        <w:t xml:space="preserve">της </w:t>
      </w:r>
      <w:r w:rsidRPr="00AE6C8B">
        <w:rPr>
          <w:rFonts w:eastAsia="Times New Roman"/>
          <w:bCs/>
        </w:rPr>
        <w:t>Χρυσή</w:t>
      </w:r>
      <w:r>
        <w:rPr>
          <w:rFonts w:eastAsia="Times New Roman"/>
          <w:bCs/>
        </w:rPr>
        <w:t>ς</w:t>
      </w:r>
      <w:r w:rsidRPr="00AE6C8B">
        <w:rPr>
          <w:rFonts w:eastAsia="Times New Roman"/>
          <w:bCs/>
        </w:rPr>
        <w:t xml:space="preserve"> Αυγή</w:t>
      </w:r>
      <w:r>
        <w:rPr>
          <w:rFonts w:eastAsia="Times New Roman"/>
          <w:bCs/>
        </w:rPr>
        <w:t>ς</w:t>
      </w:r>
      <w:r w:rsidRPr="00AE6C8B">
        <w:rPr>
          <w:rFonts w:eastAsia="Times New Roman"/>
          <w:bCs/>
        </w:rPr>
        <w:t>)</w:t>
      </w:r>
    </w:p>
    <w:p w14:paraId="0BCB5C8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Στη συνέχεια, μετά τον κ. Τσίπρα, τον ρόλο πήρε ο κ. Μητσοτάκης, ο οποίος μίλησε περί συμμαχίας ΣΥΡΙΖΑ</w:t>
      </w:r>
      <w:r>
        <w:rPr>
          <w:rFonts w:eastAsia="Times New Roman" w:cs="Times New Roman"/>
          <w:szCs w:val="24"/>
        </w:rPr>
        <w:t xml:space="preserve"> - Χρυσής Αυγής. Είχε μιλήσει και προηγουμένως ο κ. Τσίπρας περί συμμαχίας Νέας Δημοκρατίας και Χρυσής Αυγής. Μην μαλώνετε αναμεταξύ σας. Η Χρυσή Αυγή δεν είναι ούτε με τον έναν ούτε με τον άλλον. Βλάπτετε και οι δύο την πατρίδα το ίδιο και είμαι </w:t>
      </w:r>
      <w:r>
        <w:rPr>
          <w:rFonts w:eastAsia="Times New Roman" w:cs="Times New Roman"/>
          <w:szCs w:val="24"/>
        </w:rPr>
        <w:lastRenderedPageBreak/>
        <w:t xml:space="preserve">εναντίον </w:t>
      </w:r>
      <w:r>
        <w:rPr>
          <w:rFonts w:eastAsia="Times New Roman" w:cs="Times New Roman"/>
          <w:szCs w:val="24"/>
        </w:rPr>
        <w:t>σας. Η Χρυσή Αυγή είναι με την Ελλάδα, τον λαό, την τιμή, την αξιοπρέπεια, την ιστορία και αγωνίζεται για αυτό!</w:t>
      </w:r>
    </w:p>
    <w:p w14:paraId="0BCB5C8A" w14:textId="77777777" w:rsidR="00623898" w:rsidRDefault="00B35A1F">
      <w:pPr>
        <w:spacing w:line="600" w:lineRule="auto"/>
        <w:ind w:firstLine="720"/>
        <w:jc w:val="center"/>
        <w:rPr>
          <w:rFonts w:eastAsia="Times New Roman" w:cs="Times New Roman"/>
          <w:szCs w:val="24"/>
        </w:rPr>
      </w:pPr>
      <w:r w:rsidRPr="00AE6C8B">
        <w:rPr>
          <w:rFonts w:eastAsia="Times New Roman"/>
          <w:bCs/>
        </w:rPr>
        <w:t xml:space="preserve">(Χειροκροτήματα από την πτέρυγα </w:t>
      </w:r>
      <w:r>
        <w:rPr>
          <w:rFonts w:eastAsia="Times New Roman"/>
          <w:bCs/>
        </w:rPr>
        <w:t xml:space="preserve">της </w:t>
      </w:r>
      <w:r w:rsidRPr="00AE6C8B">
        <w:rPr>
          <w:rFonts w:eastAsia="Times New Roman"/>
          <w:bCs/>
        </w:rPr>
        <w:t>Χρυσή</w:t>
      </w:r>
      <w:r>
        <w:rPr>
          <w:rFonts w:eastAsia="Times New Roman"/>
          <w:bCs/>
        </w:rPr>
        <w:t>ς</w:t>
      </w:r>
      <w:r w:rsidRPr="00AE6C8B">
        <w:rPr>
          <w:rFonts w:eastAsia="Times New Roman"/>
          <w:bCs/>
        </w:rPr>
        <w:t xml:space="preserve"> Αυγή</w:t>
      </w:r>
      <w:r>
        <w:rPr>
          <w:rFonts w:eastAsia="Times New Roman"/>
          <w:bCs/>
        </w:rPr>
        <w:t>ς</w:t>
      </w:r>
      <w:r w:rsidRPr="00AE6C8B">
        <w:rPr>
          <w:rFonts w:eastAsia="Times New Roman"/>
          <w:bCs/>
        </w:rPr>
        <w:t>)</w:t>
      </w:r>
    </w:p>
    <w:p w14:paraId="0BCB5C8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Από τα λεγόμενα του κ. Μητσοτάκη, θα σταθώ, επίσης, και θα επισημάνω πως όταν ομιλούσε περί συ</w:t>
      </w:r>
      <w:r>
        <w:rPr>
          <w:rFonts w:eastAsia="Times New Roman" w:cs="Times New Roman"/>
          <w:szCs w:val="24"/>
        </w:rPr>
        <w:t xml:space="preserve">μμαχίας ΣΥΡΙΖΑ - Χρυσής Αυγής, ξέχασε ότι μαζί με το ΣΥΡΙΖΑ η Νέα Δημοκρατία ψήφισε το νόμο για το τζαμί, μαζί με τη Νέα Δημοκρατία ψήφισε το τρίτο μνημόνιο. Και για του λόγου το αληθές, μόλις χθες ήταν εδώ ο Γάλλος, «πρώτης γενιάς», </w:t>
      </w:r>
      <w:proofErr w:type="spellStart"/>
      <w:r>
        <w:rPr>
          <w:rFonts w:eastAsia="Times New Roman" w:cs="Times New Roman"/>
          <w:szCs w:val="24"/>
        </w:rPr>
        <w:t>Μοσκοβισί</w:t>
      </w:r>
      <w:proofErr w:type="spellEnd"/>
      <w:r>
        <w:rPr>
          <w:rFonts w:eastAsia="Times New Roman" w:cs="Times New Roman"/>
          <w:szCs w:val="24"/>
        </w:rPr>
        <w:t>, ο οποίος απ</w:t>
      </w:r>
      <w:r>
        <w:rPr>
          <w:rFonts w:eastAsia="Times New Roman" w:cs="Times New Roman"/>
          <w:szCs w:val="24"/>
        </w:rPr>
        <w:t>ευθυνόμενος στην ηγεσία της Νέας Δημοκρατίας δήλωσε χαρακτηριστικά: «</w:t>
      </w:r>
      <w:r w:rsidRPr="00203E5E">
        <w:rPr>
          <w:rFonts w:eastAsia="Times New Roman" w:cs="Times New Roman"/>
          <w:szCs w:val="24"/>
        </w:rPr>
        <w:t>Ε</w:t>
      </w:r>
      <w:r>
        <w:rPr>
          <w:rFonts w:eastAsia="Times New Roman" w:cs="Times New Roman"/>
          <w:szCs w:val="24"/>
        </w:rPr>
        <w:t xml:space="preserve">άν το </w:t>
      </w:r>
      <w:r>
        <w:rPr>
          <w:rFonts w:eastAsia="Times New Roman" w:cs="Times New Roman"/>
          <w:szCs w:val="24"/>
        </w:rPr>
        <w:t>κ</w:t>
      </w:r>
      <w:r>
        <w:rPr>
          <w:rFonts w:eastAsia="Times New Roman" w:cs="Times New Roman"/>
          <w:szCs w:val="24"/>
        </w:rPr>
        <w:t xml:space="preserve">όμμα της Νέας Δημοκρατίας δεν ήταν εκεί το καλοκαίρι του 2015 για να ψηφίσει, για να στηρίξει, δεν θα ήμασταν σήμερα σε αυτό το καλό σημείο». </w:t>
      </w:r>
    </w:p>
    <w:p w14:paraId="0BCB5C8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Αυτό, το λέω προς όλους αυτούς της Ν</w:t>
      </w:r>
      <w:r>
        <w:rPr>
          <w:rFonts w:eastAsia="Times New Roman" w:cs="Times New Roman"/>
          <w:szCs w:val="24"/>
        </w:rPr>
        <w:t xml:space="preserve">έας Δημοκρατίας, οι οποίοι κατακρίνουν την Κυβέρνηση. Σε αυτό το καλό σημείο είναι γιατί ψήφισαν και αυτοί το μνημόνιο του ΣΥΡΙΖΑ. </w:t>
      </w:r>
    </w:p>
    <w:p w14:paraId="0BCB5C8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Αναφέρθηκε εκτενώς ο κ. Μητσοτάκης στο θέμα το </w:t>
      </w:r>
      <w:r>
        <w:rPr>
          <w:rFonts w:eastAsia="Times New Roman" w:cs="Times New Roman"/>
          <w:szCs w:val="24"/>
        </w:rPr>
        <w:t>μ</w:t>
      </w:r>
      <w:r>
        <w:rPr>
          <w:rFonts w:eastAsia="Times New Roman" w:cs="Times New Roman"/>
          <w:szCs w:val="24"/>
        </w:rPr>
        <w:t>ακεδονικό, στο οποίο θα αναφερθώ και εγώ και είπε την εξής χαρακτηριστική φρ</w:t>
      </w:r>
      <w:r>
        <w:rPr>
          <w:rFonts w:eastAsia="Times New Roman" w:cs="Times New Roman"/>
          <w:szCs w:val="24"/>
        </w:rPr>
        <w:t xml:space="preserve">άση: «Η συμφωνία παράγει τετελεσμένα». Για όσους γνωρίζουν ελληνικά η λέξη «τετελεσμένα» είναι μετοχή του παρακειμένου και σημαίνει πως ό,τι υπογράψει </w:t>
      </w:r>
      <w:r>
        <w:rPr>
          <w:rFonts w:eastAsia="Times New Roman" w:cs="Times New Roman"/>
          <w:szCs w:val="24"/>
        </w:rPr>
        <w:lastRenderedPageBreak/>
        <w:t>η Κυβέρνηση αυτή του ΣΥΡΙΖΑ, δεν μπορεί να αλλάξει. Αυτό παραδέχεται ο κ. Μητσοτάκης. Προς τι, λοιπόν, όλ</w:t>
      </w:r>
      <w:r>
        <w:rPr>
          <w:rFonts w:eastAsia="Times New Roman" w:cs="Times New Roman"/>
          <w:szCs w:val="24"/>
        </w:rPr>
        <w:t>η αυτή η κριτική;</w:t>
      </w:r>
    </w:p>
    <w:p w14:paraId="0BCB5C8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ε</w:t>
      </w:r>
      <w:r>
        <w:rPr>
          <w:rFonts w:eastAsia="Times New Roman" w:cs="Times New Roman"/>
          <w:szCs w:val="24"/>
        </w:rPr>
        <w:t>ις</w:t>
      </w:r>
      <w:r>
        <w:rPr>
          <w:rFonts w:eastAsia="Times New Roman" w:cs="Times New Roman"/>
          <w:szCs w:val="24"/>
        </w:rPr>
        <w:t xml:space="preserve"> ό,τι αφορά τις μειώσεις των συντάξεων και του αφορολογήτου είπε, απευθυνόμενος στον κ. Τσίπρα, το εξής: «Ελάτε να ψηφίσουμε μαζί ότι δεν θα κοπούν οι συντάξεις».</w:t>
      </w:r>
    </w:p>
    <w:p w14:paraId="0BCB5C8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ερωτώ εγώ: Εάν ο ΣΥΡΙΖΑ και οι ΑΝΕΛ ψηφίσουν να κοπούν οι συντάξεις, όπως έχουν ψηφίσει, τι θα κάνει ο Μητσοτάκης εάν γίνει κυβέρνηση. Θα το αλλάξει; Δεσμεύεται για αυτό; Όχι, βέβαια. </w:t>
      </w:r>
    </w:p>
    <w:p w14:paraId="0BCB5C9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Εις</w:t>
      </w:r>
      <w:r>
        <w:rPr>
          <w:rFonts w:eastAsia="Times New Roman" w:cs="Times New Roman"/>
          <w:szCs w:val="24"/>
        </w:rPr>
        <w:t xml:space="preserve"> ό,τι αφορά τον Ούγγρο πολιτικό ηγέτη </w:t>
      </w:r>
      <w:proofErr w:type="spellStart"/>
      <w:r>
        <w:rPr>
          <w:rFonts w:eastAsia="Times New Roman" w:cs="Times New Roman"/>
          <w:szCs w:val="24"/>
        </w:rPr>
        <w:t>Όρμπαν</w:t>
      </w:r>
      <w:proofErr w:type="spellEnd"/>
      <w:r>
        <w:rPr>
          <w:rFonts w:eastAsia="Times New Roman" w:cs="Times New Roman"/>
          <w:szCs w:val="24"/>
        </w:rPr>
        <w:t xml:space="preserve"> και τον σφοδρό αγών</w:t>
      </w:r>
      <w:r>
        <w:rPr>
          <w:rFonts w:eastAsia="Times New Roman" w:cs="Times New Roman"/>
          <w:szCs w:val="24"/>
        </w:rPr>
        <w:t xml:space="preserve">α που δίνει για την προστασία των εθνικών τους συνόρων, παραλλήλισε ο κ. Τσίπρας τον Μητσοτάκη με τον </w:t>
      </w:r>
      <w:proofErr w:type="spellStart"/>
      <w:r>
        <w:rPr>
          <w:rFonts w:eastAsia="Times New Roman" w:cs="Times New Roman"/>
          <w:szCs w:val="24"/>
        </w:rPr>
        <w:t>Όρμπαν</w:t>
      </w:r>
      <w:proofErr w:type="spellEnd"/>
      <w:r>
        <w:rPr>
          <w:rFonts w:eastAsia="Times New Roman" w:cs="Times New Roman"/>
          <w:szCs w:val="24"/>
        </w:rPr>
        <w:t xml:space="preserve"> και αυτός είπε ότι σε κα</w:t>
      </w:r>
      <w:r>
        <w:rPr>
          <w:rFonts w:eastAsia="Times New Roman" w:cs="Times New Roman"/>
          <w:szCs w:val="24"/>
        </w:rPr>
        <w:t>μ</w:t>
      </w:r>
      <w:r>
        <w:rPr>
          <w:rFonts w:eastAsia="Times New Roman" w:cs="Times New Roman"/>
          <w:szCs w:val="24"/>
        </w:rPr>
        <w:t xml:space="preserve">μία περίπτωση δεν έχει σχέση με τον </w:t>
      </w:r>
      <w:proofErr w:type="spellStart"/>
      <w:r>
        <w:rPr>
          <w:rFonts w:eastAsia="Times New Roman" w:cs="Times New Roman"/>
          <w:szCs w:val="24"/>
        </w:rPr>
        <w:t>Όρμπαν</w:t>
      </w:r>
      <w:proofErr w:type="spellEnd"/>
      <w:r>
        <w:rPr>
          <w:rFonts w:eastAsia="Times New Roman" w:cs="Times New Roman"/>
          <w:szCs w:val="24"/>
        </w:rPr>
        <w:t>. Συμφωνούμε απολύτως. Δεν έχει οποιαδήποτε σχέση, γιατί επί των ημερών της Νέας</w:t>
      </w:r>
      <w:r>
        <w:rPr>
          <w:rFonts w:eastAsia="Times New Roman" w:cs="Times New Roman"/>
          <w:szCs w:val="24"/>
        </w:rPr>
        <w:t xml:space="preserve"> Δημοκρατίας -και ήταν πολλά χρόνια- ήταν, επίσης, ανοιχτά τα σύνορα για πρόσφυγες και λαθρομετανάστες. </w:t>
      </w:r>
    </w:p>
    <w:p w14:paraId="0BCB5C9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επειδή η λέξη «λαθρομετανάστες» δημιούργησε κι ένα πρόβλημα τελευταία στην Κυβέρνηση, σε σημείο που ανάγκασε το Υπουργείο Εθνικής Αμύνης να αλλάξει</w:t>
      </w:r>
      <w:r>
        <w:rPr>
          <w:rFonts w:eastAsia="Times New Roman" w:cs="Times New Roman"/>
          <w:szCs w:val="24"/>
        </w:rPr>
        <w:t xml:space="preserve"> μια εγκύκλιο κατόπιν ενστάσεως δώδεκα Βουλευτών του </w:t>
      </w:r>
      <w:r>
        <w:rPr>
          <w:rFonts w:eastAsia="Times New Roman" w:cs="Times New Roman"/>
          <w:szCs w:val="24"/>
        </w:rPr>
        <w:lastRenderedPageBreak/>
        <w:t xml:space="preserve">ΣΥΡΙΖΑ, καλώ άπαντες να ανοίξουν το μεγάλο </w:t>
      </w:r>
      <w:r>
        <w:rPr>
          <w:rFonts w:eastAsia="Times New Roman" w:cs="Times New Roman"/>
          <w:szCs w:val="24"/>
        </w:rPr>
        <w:t>ε</w:t>
      </w:r>
      <w:r>
        <w:rPr>
          <w:rFonts w:eastAsia="Times New Roman" w:cs="Times New Roman"/>
          <w:szCs w:val="24"/>
        </w:rPr>
        <w:t xml:space="preserve">τυμολογικό </w:t>
      </w:r>
      <w:r>
        <w:rPr>
          <w:rFonts w:eastAsia="Times New Roman" w:cs="Times New Roman"/>
          <w:szCs w:val="24"/>
        </w:rPr>
        <w:t>λ</w:t>
      </w:r>
      <w:r>
        <w:rPr>
          <w:rFonts w:eastAsia="Times New Roman" w:cs="Times New Roman"/>
          <w:szCs w:val="24"/>
        </w:rPr>
        <w:t xml:space="preserve">εξικό της </w:t>
      </w:r>
      <w:r>
        <w:rPr>
          <w:rFonts w:eastAsia="Times New Roman" w:cs="Times New Roman"/>
          <w:szCs w:val="24"/>
        </w:rPr>
        <w:t>ν</w:t>
      </w:r>
      <w:r>
        <w:rPr>
          <w:rFonts w:eastAsia="Times New Roman" w:cs="Times New Roman"/>
          <w:szCs w:val="24"/>
        </w:rPr>
        <w:t xml:space="preserve">εοελληνικής γλώσσας του Γεωργίου </w:t>
      </w:r>
      <w:proofErr w:type="spellStart"/>
      <w:r>
        <w:rPr>
          <w:rFonts w:eastAsia="Times New Roman" w:cs="Times New Roman"/>
          <w:szCs w:val="24"/>
        </w:rPr>
        <w:t>Μπαμπινιώτη</w:t>
      </w:r>
      <w:proofErr w:type="spellEnd"/>
      <w:r>
        <w:rPr>
          <w:rFonts w:eastAsia="Times New Roman" w:cs="Times New Roman"/>
          <w:szCs w:val="24"/>
        </w:rPr>
        <w:t xml:space="preserve"> στην σελίδα 754, όπου υπάρχει εκεί η λέξη «λαθρομετανάστης».</w:t>
      </w:r>
    </w:p>
    <w:p w14:paraId="0BCB5C92" w14:textId="77777777" w:rsidR="00623898" w:rsidRDefault="00B35A1F">
      <w:pPr>
        <w:spacing w:line="600" w:lineRule="auto"/>
        <w:ind w:firstLine="720"/>
        <w:jc w:val="both"/>
        <w:rPr>
          <w:rFonts w:eastAsia="Times New Roman"/>
          <w:szCs w:val="24"/>
        </w:rPr>
      </w:pPr>
      <w:r>
        <w:rPr>
          <w:rFonts w:eastAsia="Times New Roman" w:cs="Times New Roman"/>
          <w:szCs w:val="24"/>
        </w:rPr>
        <w:t>Βεβαίως, ε</w:t>
      </w:r>
      <w:r>
        <w:rPr>
          <w:rFonts w:eastAsia="Times New Roman" w:cs="Times New Roman"/>
          <w:szCs w:val="24"/>
        </w:rPr>
        <w:t>ις</w:t>
      </w:r>
      <w:r>
        <w:rPr>
          <w:rFonts w:eastAsia="Times New Roman" w:cs="Times New Roman"/>
          <w:szCs w:val="24"/>
        </w:rPr>
        <w:t xml:space="preserve"> ό,τι αφορά τη σημ</w:t>
      </w:r>
      <w:r>
        <w:rPr>
          <w:rFonts w:eastAsia="Times New Roman" w:cs="Times New Roman"/>
          <w:szCs w:val="24"/>
        </w:rPr>
        <w:t xml:space="preserve">ερινή συνεδρίαση θα ήθελα να εκφράσω μια μεγάλη απορία. Η απορία μου αυτή έχει να κάνει για ποιο λόγο ζήτησε ο κ. Μητσοτάκης αυτή τη συζήτηση προ ημερησίας διατάξεως. </w:t>
      </w:r>
      <w:r>
        <w:rPr>
          <w:rFonts w:eastAsia="Times New Roman"/>
          <w:szCs w:val="24"/>
        </w:rPr>
        <w:t>Έχει σκοπό να αλλάξει κάτι σημαντικό στην οικονομία; Έχει σκοπό να σταθεί ενάντια στα μνη</w:t>
      </w:r>
      <w:r>
        <w:rPr>
          <w:rFonts w:eastAsia="Times New Roman"/>
          <w:szCs w:val="24"/>
        </w:rPr>
        <w:t>μόνια; Ούτε το είπε ούτε το ισχυρίζεται.</w:t>
      </w:r>
    </w:p>
    <w:p w14:paraId="0BCB5C93" w14:textId="77777777" w:rsidR="00623898" w:rsidRDefault="00B35A1F">
      <w:pPr>
        <w:spacing w:line="600" w:lineRule="auto"/>
        <w:ind w:firstLine="720"/>
        <w:jc w:val="both"/>
        <w:rPr>
          <w:rFonts w:eastAsia="Times New Roman"/>
          <w:szCs w:val="24"/>
        </w:rPr>
      </w:pPr>
      <w:r>
        <w:rPr>
          <w:rFonts w:eastAsia="Times New Roman"/>
          <w:szCs w:val="24"/>
        </w:rPr>
        <w:t>Θα ήθελα, επίσης, να καταγγείλω, ότι είναι η δεύτερη φορά κατά την οποία -και αυτό συνέβη πριν λίγες ημέρες- αποφασίστηκε με τρόπο αντισυνταγματικό και αντιδημοκρατικό ο αποκλεισμός της Χρυσής Αυγής -στο σύνολό της-</w:t>
      </w:r>
      <w:r>
        <w:rPr>
          <w:rFonts w:eastAsia="Times New Roman"/>
          <w:szCs w:val="24"/>
        </w:rPr>
        <w:t xml:space="preserve"> </w:t>
      </w:r>
      <w:r>
        <w:rPr>
          <w:rFonts w:eastAsia="Times New Roman"/>
          <w:szCs w:val="24"/>
        </w:rPr>
        <w:t>στη</w:t>
      </w:r>
      <w:r>
        <w:rPr>
          <w:rFonts w:eastAsia="Times New Roman"/>
          <w:szCs w:val="24"/>
        </w:rPr>
        <w:t xml:space="preserve"> συζήτηση για την πρόταση δυσπιστίας της Νέας Δημοκρατίας</w:t>
      </w:r>
      <w:r>
        <w:rPr>
          <w:rFonts w:eastAsia="Times New Roman"/>
          <w:szCs w:val="24"/>
        </w:rPr>
        <w:t xml:space="preserve"> και</w:t>
      </w:r>
      <w:r>
        <w:rPr>
          <w:rFonts w:eastAsia="Times New Roman"/>
          <w:szCs w:val="24"/>
        </w:rPr>
        <w:t xml:space="preserve"> </w:t>
      </w:r>
      <w:r>
        <w:rPr>
          <w:rFonts w:eastAsia="Times New Roman"/>
          <w:szCs w:val="24"/>
        </w:rPr>
        <w:t>η</w:t>
      </w:r>
      <w:r>
        <w:rPr>
          <w:rFonts w:eastAsia="Times New Roman"/>
          <w:szCs w:val="24"/>
        </w:rPr>
        <w:t xml:space="preserve"> ομόφωνη αυτή στάση κατά της Χρυσής Αυγής δείχνει ότι όλοι σε αυτή εδώ την Αίθουσα, όλα τα κόμματα -και αυτό το μαρτυρούν και τα άδεια έδρανα που υπάρχουν σε αυτή εδώ την Αίθουσα- </w:t>
      </w:r>
      <w:r>
        <w:rPr>
          <w:rFonts w:eastAsia="Times New Roman"/>
          <w:szCs w:val="24"/>
        </w:rPr>
        <w:t xml:space="preserve">όλοι </w:t>
      </w:r>
      <w:r>
        <w:rPr>
          <w:rFonts w:eastAsia="Times New Roman"/>
          <w:szCs w:val="24"/>
        </w:rPr>
        <w:t>είστε το κόμμα των πολιτικών κομμάτων που εξυπηρετείτε τον ξένο παράγοντα και το μεγάλο κεφάλαιο και απέναντί σας είναι μια δύναμη εθνική, η Χρυσή Αυγή.</w:t>
      </w:r>
    </w:p>
    <w:p w14:paraId="0BCB5C94"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BCB5C95" w14:textId="77777777" w:rsidR="00623898" w:rsidRDefault="00B35A1F">
      <w:pPr>
        <w:spacing w:line="600" w:lineRule="auto"/>
        <w:ind w:firstLine="720"/>
        <w:jc w:val="both"/>
        <w:rPr>
          <w:rFonts w:eastAsia="Times New Roman"/>
          <w:szCs w:val="24"/>
        </w:rPr>
      </w:pPr>
      <w:r>
        <w:rPr>
          <w:rFonts w:eastAsia="Times New Roman"/>
          <w:szCs w:val="24"/>
        </w:rPr>
        <w:lastRenderedPageBreak/>
        <w:t>Νομίζετε ότι με αποκλεισμούς θα χτυπήσετε τη Χρυσή Αυ</w:t>
      </w:r>
      <w:r>
        <w:rPr>
          <w:rFonts w:eastAsia="Times New Roman"/>
          <w:szCs w:val="24"/>
        </w:rPr>
        <w:t xml:space="preserve">γή; Κάνετε λάθος. Την κάνετε περισσότερο δυνατή. Θέλω να καταγγείλω την αριστερή χούντα που ποδηγετεί την κοινή γνώμη στην Ελλάδα εδώ και δεκαετίες, έχοντας απέναντί της μια </w:t>
      </w:r>
      <w:proofErr w:type="spellStart"/>
      <w:r>
        <w:rPr>
          <w:rFonts w:eastAsia="Times New Roman"/>
          <w:szCs w:val="24"/>
        </w:rPr>
        <w:t>ψευτοδεξιά</w:t>
      </w:r>
      <w:proofErr w:type="spellEnd"/>
      <w:r>
        <w:rPr>
          <w:rFonts w:eastAsia="Times New Roman"/>
          <w:szCs w:val="24"/>
        </w:rPr>
        <w:t xml:space="preserve"> που σύρεται κατά περίσταση και υπηρετεί την αριστερά και λέει ότι σέβετ</w:t>
      </w:r>
      <w:r>
        <w:rPr>
          <w:rFonts w:eastAsia="Times New Roman"/>
          <w:szCs w:val="24"/>
        </w:rPr>
        <w:t>αι και τιμά τους αγώνες της, μια αριστερή χούντα που βλέπει παντού φασίστες και ναζιστές και τους βλέπει και τώρα πίσω από τις αυθόρμητες διαδηλώσεις διαμαρτυρίας του λαού για τη Συνθήκη των Πρεσπών. Κάνετε λάθος. Είναι ο λαός, ο παντοδύναμος λαός που τρέμ</w:t>
      </w:r>
      <w:r>
        <w:rPr>
          <w:rFonts w:eastAsia="Times New Roman"/>
          <w:szCs w:val="24"/>
        </w:rPr>
        <w:t>ετε εσείς οι δημοφιλείς, εντός πολλών εισαγωγικών. Για τον λόγο αυτόν δεν κάνετε και το αυτονόητο που γίνεται στα Σκόπια. Δεν κάνετε ένα δημοψήφισμα για να δούμε εάν θέλει ο ελληνικός λαός τη Συμφωνία των Πρεσπών ή όχι.</w:t>
      </w:r>
    </w:p>
    <w:p w14:paraId="0BCB5C96" w14:textId="77777777" w:rsidR="00623898" w:rsidRDefault="00B35A1F">
      <w:pPr>
        <w:spacing w:line="600" w:lineRule="auto"/>
        <w:ind w:firstLine="720"/>
        <w:jc w:val="both"/>
        <w:rPr>
          <w:rFonts w:eastAsia="Times New Roman"/>
          <w:szCs w:val="24"/>
        </w:rPr>
      </w:pPr>
      <w:r>
        <w:rPr>
          <w:rFonts w:eastAsia="Times New Roman"/>
          <w:szCs w:val="24"/>
        </w:rPr>
        <w:t>Η Χρυσή Αυγή επιμένει: Δημοψήφισμα ν</w:t>
      </w:r>
      <w:r>
        <w:rPr>
          <w:rFonts w:eastAsia="Times New Roman"/>
          <w:szCs w:val="24"/>
        </w:rPr>
        <w:t>α αποφασίσει ο λαός για το μέλλον του, για το ιστορικό αυτό θέμα. Γιατί η Μακεδονία -εμείς θα το επαναλαμβάνουμε συνεχώς- είναι μία και είναι ελληνική!</w:t>
      </w:r>
    </w:p>
    <w:p w14:paraId="0BCB5C97"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BCB5C98" w14:textId="77777777" w:rsidR="00623898" w:rsidRDefault="00B35A1F">
      <w:pPr>
        <w:spacing w:line="600" w:lineRule="auto"/>
        <w:ind w:firstLine="720"/>
        <w:jc w:val="both"/>
        <w:rPr>
          <w:rFonts w:eastAsia="Times New Roman"/>
          <w:szCs w:val="24"/>
        </w:rPr>
      </w:pPr>
      <w:r>
        <w:rPr>
          <w:rFonts w:eastAsia="Times New Roman"/>
          <w:szCs w:val="24"/>
        </w:rPr>
        <w:t>Είστε δημοφιλής και για τον λόγο αυτόν για να π</w:t>
      </w:r>
      <w:r>
        <w:rPr>
          <w:rFonts w:eastAsia="Times New Roman"/>
          <w:szCs w:val="24"/>
        </w:rPr>
        <w:t>ά</w:t>
      </w:r>
      <w:r>
        <w:rPr>
          <w:rFonts w:eastAsia="Times New Roman"/>
          <w:szCs w:val="24"/>
        </w:rPr>
        <w:t>τ</w:t>
      </w:r>
      <w:r>
        <w:rPr>
          <w:rFonts w:eastAsia="Times New Roman"/>
          <w:szCs w:val="24"/>
        </w:rPr>
        <w:t>ε</w:t>
      </w:r>
      <w:r>
        <w:rPr>
          <w:rFonts w:eastAsia="Times New Roman"/>
          <w:szCs w:val="24"/>
        </w:rPr>
        <w:t xml:space="preserve"> στη</w:t>
      </w:r>
      <w:r>
        <w:rPr>
          <w:rFonts w:eastAsia="Times New Roman"/>
          <w:szCs w:val="24"/>
        </w:rPr>
        <w:t xml:space="preserve"> Λέσβο, την οποία έχετε ρημάξει με το προσφυγικό κύμα και με τους λαθρομετανάστες, </w:t>
      </w:r>
      <w:r>
        <w:rPr>
          <w:rFonts w:eastAsia="Times New Roman"/>
          <w:szCs w:val="24"/>
        </w:rPr>
        <w:lastRenderedPageBreak/>
        <w:t>χρειάζεστε δεκάδες διμοιρίες των ΜΑΤ. Το ίδιο και στη Θεσσαλονίκη. Αποκλείετε την πόλη. Χθες η Θεσσαλονίκη θύμιζε κυριολεκτικά κατεχόμενη πόλη.</w:t>
      </w:r>
    </w:p>
    <w:p w14:paraId="0BCB5C99" w14:textId="77777777" w:rsidR="00623898" w:rsidRDefault="00B35A1F">
      <w:pPr>
        <w:spacing w:line="600" w:lineRule="auto"/>
        <w:ind w:firstLine="720"/>
        <w:jc w:val="both"/>
        <w:rPr>
          <w:rFonts w:eastAsia="Times New Roman"/>
          <w:szCs w:val="24"/>
        </w:rPr>
      </w:pPr>
      <w:r>
        <w:rPr>
          <w:rFonts w:eastAsia="Times New Roman"/>
          <w:szCs w:val="24"/>
        </w:rPr>
        <w:t>Όμως, εις ό,τι αφορά τη Συμφω</w:t>
      </w:r>
      <w:r>
        <w:rPr>
          <w:rFonts w:eastAsia="Times New Roman"/>
          <w:szCs w:val="24"/>
        </w:rPr>
        <w:t xml:space="preserve">νία των Πρεσπών, ασφαλώς και τίθεται θέμα εάν είναι έγκυρη, από την στιγμή κατά την οποία οι Ανεξάρτητοι Έλληνες έχουν </w:t>
      </w:r>
      <w:r>
        <w:rPr>
          <w:rFonts w:eastAsia="Times New Roman"/>
          <w:szCs w:val="24"/>
        </w:rPr>
        <w:t>διαφορετική</w:t>
      </w:r>
      <w:r>
        <w:rPr>
          <w:rFonts w:eastAsia="Times New Roman"/>
          <w:szCs w:val="24"/>
        </w:rPr>
        <w:t xml:space="preserve"> άποψη. Δεν έχετε την κυβερνητική πλειοψηφία.</w:t>
      </w:r>
    </w:p>
    <w:p w14:paraId="0BCB5C9A" w14:textId="77777777" w:rsidR="00623898" w:rsidRDefault="00B35A1F">
      <w:pPr>
        <w:spacing w:line="600" w:lineRule="auto"/>
        <w:ind w:firstLine="720"/>
        <w:jc w:val="both"/>
        <w:rPr>
          <w:rFonts w:eastAsia="Times New Roman"/>
          <w:szCs w:val="24"/>
        </w:rPr>
      </w:pPr>
      <w:r>
        <w:rPr>
          <w:rFonts w:eastAsia="Times New Roman"/>
          <w:szCs w:val="24"/>
        </w:rPr>
        <w:t xml:space="preserve">Εις ό,τι αφορά, δε, το κείμενο της πρότασης δυσπιστίας, το οποίο κατέθεσε η Νέα </w:t>
      </w:r>
      <w:r>
        <w:rPr>
          <w:rFonts w:eastAsia="Times New Roman"/>
          <w:szCs w:val="24"/>
        </w:rPr>
        <w:t>Δημοκρατία, είχε προβλήματα και μάλιστα σημαντικά και ίσως και εκ του πονηρού. Συγκεκριμένα, στην πρόταση δυσπιστίας δώσατε το περιθώριο στους Βουλευτές των Ανεξαρτήτων Ελλήνων να διαφύγουν, υπερψηφίζοντας την πρόταση της Κυβερνήσεως, καταψηφίζοντας, δηλαδ</w:t>
      </w:r>
      <w:r>
        <w:rPr>
          <w:rFonts w:eastAsia="Times New Roman"/>
          <w:szCs w:val="24"/>
        </w:rPr>
        <w:t xml:space="preserve">ή, την πρόταση δυσπιστίας. Γιατί; Διότι δεν είχατε στην πρότασή σας ένα και μοναδικό θέμα, το θέμα της Μακεδονίας. Βάλατε και άλλα και την αδυνατήσατε. Έτσι δώσατε διέξοδο να υπερψηφίσουν την πρόταση δυσπιστίας οι Βουλευτές των Ανεξαρτήτων Ελλήνων, ενώ αν </w:t>
      </w:r>
      <w:r>
        <w:rPr>
          <w:rFonts w:eastAsia="Times New Roman"/>
          <w:szCs w:val="24"/>
        </w:rPr>
        <w:t>είχε ένα και μοναδικό θέμα, το θέμα της Μακεδονίας, δεν θα είχαν αυτή τη δυνατότητα.</w:t>
      </w:r>
    </w:p>
    <w:p w14:paraId="0BCB5C9B" w14:textId="77777777" w:rsidR="00623898" w:rsidRDefault="00B35A1F">
      <w:pPr>
        <w:spacing w:line="600" w:lineRule="auto"/>
        <w:ind w:firstLine="720"/>
        <w:jc w:val="both"/>
        <w:rPr>
          <w:rFonts w:eastAsia="Times New Roman"/>
          <w:szCs w:val="24"/>
        </w:rPr>
      </w:pPr>
      <w:r>
        <w:rPr>
          <w:rFonts w:eastAsia="Times New Roman"/>
          <w:szCs w:val="24"/>
        </w:rPr>
        <w:t xml:space="preserve">Επιπλέον, η πρόταση της Νέας Δημοκρατίας -θα σας διαβάσω αυτολεξεί τι λέει στο θέμα αυτό- αναφέρει χαρακτηριστικά: «Είναι μια επιζήμια </w:t>
      </w:r>
      <w:r>
        <w:rPr>
          <w:rFonts w:eastAsia="Times New Roman"/>
          <w:szCs w:val="24"/>
        </w:rPr>
        <w:t>σ</w:t>
      </w:r>
      <w:r>
        <w:rPr>
          <w:rFonts w:eastAsia="Times New Roman"/>
          <w:szCs w:val="24"/>
        </w:rPr>
        <w:t>υμφωνία για τα εθνικά συμφέροντα. Α</w:t>
      </w:r>
      <w:r>
        <w:rPr>
          <w:rFonts w:eastAsia="Times New Roman"/>
          <w:szCs w:val="24"/>
        </w:rPr>
        <w:t xml:space="preserve">ναγνωρίζει δήθεν μακεδονική εθνότητα και </w:t>
      </w:r>
      <w:r>
        <w:rPr>
          <w:rFonts w:eastAsia="Times New Roman"/>
          <w:szCs w:val="24"/>
        </w:rPr>
        <w:lastRenderedPageBreak/>
        <w:t>γλώσσα για τους βόρειους γείτονές μας. Πρόκειται για μείζονα εθνική υποχώρηση που δεν μπορεί να γίνει αποδεκτή». Ακούσατε, μήπως, καμμία λέξη για το θέμα του ονόματος; Ακούσατε στην πρόταση δυσπιστίας της Νέας Δημοκ</w:t>
      </w:r>
      <w:r>
        <w:rPr>
          <w:rFonts w:eastAsia="Times New Roman"/>
          <w:szCs w:val="24"/>
        </w:rPr>
        <w:t>ρατίας να γίνεται αναφορά ότι η παραχώρηση του όρου «Μακεδονία» είναι απαράδεκτη; Όχι!</w:t>
      </w:r>
    </w:p>
    <w:p w14:paraId="0BCB5C9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Ακούσατε μήπως καμμία δέσμευση εκ μέρους της Νέας Δημοκρατίας, ότι αν γίνει κυβέρνηση θα καταγγείλει τη συμφωνία; Όχι. Στο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ο κ. Μητσοτάκης είπε χαρακτηριστικά ότι</w:t>
      </w:r>
      <w:r>
        <w:rPr>
          <w:rFonts w:eastAsia="Times New Roman" w:cs="Times New Roman"/>
          <w:szCs w:val="24"/>
        </w:rPr>
        <w:t xml:space="preserve"> αν έχει κυρωθεί η συμφωνία, θα είναι πολύ δύσκολο να την αποφύγουμε. Και επιπλέον, ακόμη και τώρα στέκονται στα δύο αυτά σοβαρά ζητήματα, τα οποία όμως δεν είναι οπωσδήποτε τόσο σημαντικά όσο το όνομα. Και είναι σημαντικό το όνομα, όπως αναφέρει με έκθεσή</w:t>
      </w:r>
      <w:r>
        <w:rPr>
          <w:rFonts w:eastAsia="Times New Roman" w:cs="Times New Roman"/>
          <w:szCs w:val="24"/>
        </w:rPr>
        <w:t xml:space="preserve"> της η Εταιρεία Μακεδονικών Σπουδών μόλις χθες, διότι το όνομα αυτό καθ’ εαυτό είναι το όχημα του αλυτρωτισμού.</w:t>
      </w:r>
    </w:p>
    <w:p w14:paraId="0BCB5C9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Εις ό,τι αφορά τα περί εθνικότητος, είχαν το θράσος κυβερνητικά στελέχη να πουν ότι δεν αναφέρεται εθνικότητα και να παραθέσουν το ελληνικό κείμ</w:t>
      </w:r>
      <w:r>
        <w:rPr>
          <w:rFonts w:eastAsia="Times New Roman" w:cs="Times New Roman"/>
          <w:szCs w:val="24"/>
        </w:rPr>
        <w:t xml:space="preserve">ενο, το οποίο μιλούσε για ιθαγένεια. </w:t>
      </w:r>
      <w:r>
        <w:rPr>
          <w:rFonts w:eastAsia="Times New Roman" w:cs="Times New Roman"/>
          <w:szCs w:val="24"/>
        </w:rPr>
        <w:t>Ενώ α</w:t>
      </w:r>
      <w:r>
        <w:rPr>
          <w:rFonts w:eastAsia="Times New Roman" w:cs="Times New Roman"/>
          <w:szCs w:val="24"/>
        </w:rPr>
        <w:t>ντίθετα το επίσημο κείμενο αναφέρει για το χαρακτηρισμό των κατοίκων των Σκοπίων, λέει «</w:t>
      </w:r>
      <w:r>
        <w:rPr>
          <w:rFonts w:eastAsia="Times New Roman" w:cs="Times New Roman"/>
          <w:szCs w:val="24"/>
          <w:lang w:val="en-US"/>
        </w:rPr>
        <w:t>Nationality</w:t>
      </w:r>
      <w:r w:rsidRPr="00564A27">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Macedonian</w:t>
      </w:r>
      <w:r>
        <w:rPr>
          <w:rFonts w:eastAsia="Times New Roman" w:cs="Times New Roman"/>
          <w:szCs w:val="24"/>
        </w:rPr>
        <w:t xml:space="preserve">», λέει </w:t>
      </w:r>
      <w:r>
        <w:rPr>
          <w:rFonts w:eastAsia="Times New Roman" w:cs="Times New Roman"/>
          <w:szCs w:val="24"/>
          <w:lang w:val="en-US"/>
        </w:rPr>
        <w:t>Nationality</w:t>
      </w:r>
      <w:r w:rsidRPr="0029425D">
        <w:rPr>
          <w:rFonts w:eastAsia="Times New Roman" w:cs="Times New Roman"/>
          <w:szCs w:val="24"/>
        </w:rPr>
        <w:t xml:space="preserve">, </w:t>
      </w:r>
      <w:r>
        <w:rPr>
          <w:rFonts w:eastAsia="Times New Roman" w:cs="Times New Roman"/>
          <w:szCs w:val="24"/>
        </w:rPr>
        <w:t xml:space="preserve">δηλαδή εθνικότητα. Το αποκάλυψε αυτό με </w:t>
      </w:r>
      <w:r>
        <w:rPr>
          <w:rFonts w:eastAsia="Times New Roman" w:cs="Times New Roman"/>
          <w:szCs w:val="24"/>
        </w:rPr>
        <w:lastRenderedPageBreak/>
        <w:t xml:space="preserve">πρωτοσέλιδο η εφημερίδα «ΕΣΤΙΑ», με άρθρο </w:t>
      </w:r>
      <w:r>
        <w:rPr>
          <w:rFonts w:eastAsia="Times New Roman" w:cs="Times New Roman"/>
          <w:szCs w:val="24"/>
        </w:rPr>
        <w:t>του κ. Στυλιανίδη. Έχετε δώσει εθνικότητα.</w:t>
      </w:r>
    </w:p>
    <w:p w14:paraId="0BCB5C9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Εις ό,τι αφορά τη μακεδονική γλώσσα, τη λεγόμενη «μακεδονική γλώσσα», δεν υπάρχει μακεδονική γλώσσα ούτε </w:t>
      </w:r>
      <w:proofErr w:type="spellStart"/>
      <w:r>
        <w:rPr>
          <w:rFonts w:eastAsia="Times New Roman" w:cs="Times New Roman"/>
          <w:szCs w:val="24"/>
        </w:rPr>
        <w:t>σλαβομακεδονική</w:t>
      </w:r>
      <w:proofErr w:type="spellEnd"/>
      <w:r>
        <w:rPr>
          <w:rFonts w:eastAsia="Times New Roman" w:cs="Times New Roman"/>
          <w:szCs w:val="24"/>
        </w:rPr>
        <w:t xml:space="preserve"> γλώσσα. Είναι ένα τοπικό ιδίωμα, το οποίο περιέχει λέξεις βλάχικες, λέξεις σλαβικές για πολλ</w:t>
      </w:r>
      <w:r>
        <w:rPr>
          <w:rFonts w:eastAsia="Times New Roman" w:cs="Times New Roman"/>
          <w:szCs w:val="24"/>
        </w:rPr>
        <w:t xml:space="preserve">ά ζητήματα. Ενώ υπάρχουν λέξεις βουλγάρικες και σερβικές λέξεις, χρησιμοποιεί ελληνικές και ανάμεσα στα άλλα περιέχει περίπου χίλιες λέξεις με προέλευση ομηρική και νεοελληνική. Ήταν μια </w:t>
      </w:r>
      <w:r>
        <w:rPr>
          <w:rFonts w:eastAsia="Times New Roman" w:cs="Times New Roman"/>
          <w:szCs w:val="24"/>
          <w:lang w:val="en-US"/>
        </w:rPr>
        <w:t>lingua</w:t>
      </w:r>
      <w:r w:rsidRPr="00A03D88">
        <w:rPr>
          <w:rFonts w:eastAsia="Times New Roman" w:cs="Times New Roman"/>
          <w:szCs w:val="24"/>
        </w:rPr>
        <w:t xml:space="preserve"> </w:t>
      </w:r>
      <w:r>
        <w:rPr>
          <w:rFonts w:eastAsia="Times New Roman" w:cs="Times New Roman"/>
          <w:szCs w:val="24"/>
          <w:lang w:val="en-US"/>
        </w:rPr>
        <w:t>franca</w:t>
      </w:r>
      <w:r>
        <w:rPr>
          <w:rFonts w:eastAsia="Times New Roman" w:cs="Times New Roman"/>
          <w:szCs w:val="24"/>
        </w:rPr>
        <w:t>,</w:t>
      </w:r>
      <w:r w:rsidRPr="00A03D88">
        <w:rPr>
          <w:rFonts w:eastAsia="Times New Roman" w:cs="Times New Roman"/>
          <w:szCs w:val="24"/>
        </w:rPr>
        <w:t xml:space="preserve"> </w:t>
      </w:r>
      <w:r>
        <w:rPr>
          <w:rFonts w:eastAsia="Times New Roman" w:cs="Times New Roman"/>
          <w:szCs w:val="24"/>
        </w:rPr>
        <w:t>όπως αναφέρει ο καθηγητής Ευαγγελίδης σε εργασία η οπο</w:t>
      </w:r>
      <w:r>
        <w:rPr>
          <w:rFonts w:eastAsia="Times New Roman" w:cs="Times New Roman"/>
          <w:szCs w:val="24"/>
        </w:rPr>
        <w:t xml:space="preserve">ία δημοσιεύτηκε στον </w:t>
      </w:r>
      <w:proofErr w:type="spellStart"/>
      <w:r>
        <w:rPr>
          <w:rFonts w:eastAsia="Times New Roman" w:cs="Times New Roman"/>
          <w:szCs w:val="24"/>
        </w:rPr>
        <w:t>ιστότοπο</w:t>
      </w:r>
      <w:proofErr w:type="spellEnd"/>
      <w:r>
        <w:rPr>
          <w:rFonts w:eastAsia="Times New Roman" w:cs="Times New Roman"/>
          <w:szCs w:val="24"/>
        </w:rPr>
        <w:t xml:space="preserve"> «Αντίβαρο» και η οποία δεν ήταν σε καμμία περίπτωση γλώσσα. Γλώσσα την έκανε η κομμουνιστική προπαγάνδα επί Τίτο και την επικυρώνετε κι εσείς, τη στιγμή που δεν ήταν τίποτα άλλο παρά ένα τοπικό ιδίωμα.</w:t>
      </w:r>
    </w:p>
    <w:p w14:paraId="0BCB5C9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Χρυσή Αυγή για το θέμα</w:t>
      </w:r>
      <w:r>
        <w:rPr>
          <w:rFonts w:eastAsia="Times New Roman" w:cs="Times New Roman"/>
          <w:szCs w:val="24"/>
        </w:rPr>
        <w:t xml:space="preserve"> αυτό ήταν ξεκάθαρη. Για του λόγου το αληθές αποστείλαμε στην αντιπροσωπεία της Ευρωπαϊκής Επιτροπής στην Ελλάδα, στο Ευρωπαϊκό Κοινοβούλιο, στον ΟΗΕ, στη διεύθυνση του ΝΑΤΟ και της </w:t>
      </w:r>
      <w:proofErr w:type="spellStart"/>
      <w:r>
        <w:rPr>
          <w:rFonts w:eastAsia="Times New Roman" w:cs="Times New Roman"/>
          <w:szCs w:val="24"/>
        </w:rPr>
        <w:t>Ευρωατλαντικής</w:t>
      </w:r>
      <w:proofErr w:type="spellEnd"/>
      <w:r>
        <w:rPr>
          <w:rFonts w:eastAsia="Times New Roman" w:cs="Times New Roman"/>
          <w:szCs w:val="24"/>
        </w:rPr>
        <w:t xml:space="preserve"> Συμφωνίας, στην Πρεσβεία της </w:t>
      </w:r>
      <w:r>
        <w:rPr>
          <w:rFonts w:eastAsia="Times New Roman" w:cs="Times New Roman"/>
          <w:szCs w:val="24"/>
          <w:lang w:val="en-US"/>
        </w:rPr>
        <w:t>FYROM</w:t>
      </w:r>
      <w:r w:rsidRPr="00D04EE2">
        <w:rPr>
          <w:rFonts w:eastAsia="Times New Roman" w:cs="Times New Roman"/>
          <w:szCs w:val="24"/>
        </w:rPr>
        <w:t xml:space="preserve">, </w:t>
      </w:r>
      <w:r>
        <w:rPr>
          <w:rFonts w:eastAsia="Times New Roman" w:cs="Times New Roman"/>
          <w:szCs w:val="24"/>
        </w:rPr>
        <w:t xml:space="preserve">στη Πρεσβεία της Γερμανίας, στην Πρεσβεία των ΗΠΑ, της Γαλλίας, μια επιστολή- δέσμευση προσωπική δική μου και του κόμματος προς τους διεθνείς οργανισμούς, ότι </w:t>
      </w:r>
      <w:r>
        <w:rPr>
          <w:rFonts w:eastAsia="Times New Roman" w:cs="Times New Roman"/>
          <w:szCs w:val="24"/>
        </w:rPr>
        <w:lastRenderedPageBreak/>
        <w:t>αν ποτέ ο Θεός θέλει και έχουμε τη δύναμη θα καταγγείλουμε και θα ακυρώσουμε αυτήν τη συμφωνία.</w:t>
      </w:r>
    </w:p>
    <w:p w14:paraId="0BCB5CA0"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BCB5CA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Την καταθέτω στα Πρακτικά.</w:t>
      </w:r>
    </w:p>
    <w:p w14:paraId="0BCB5CA2" w14:textId="77777777" w:rsidR="00623898" w:rsidRDefault="00B35A1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Γενικός Γραμματέας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0D63A8">
        <w:rPr>
          <w:rFonts w:eastAsia="Times New Roman" w:cs="Times New Roman"/>
          <w:szCs w:val="24"/>
        </w:rPr>
        <w:t xml:space="preserve"> κ. </w:t>
      </w:r>
      <w:r>
        <w:rPr>
          <w:rFonts w:eastAsia="Times New Roman" w:cs="Times New Roman"/>
          <w:szCs w:val="24"/>
        </w:rPr>
        <w:t xml:space="preserve">Νικόλαος </w:t>
      </w:r>
      <w:proofErr w:type="spellStart"/>
      <w:r>
        <w:rPr>
          <w:rFonts w:eastAsia="Times New Roman" w:cs="Times New Roman"/>
          <w:szCs w:val="24"/>
        </w:rPr>
        <w:t>Μιχαλολιάκος</w:t>
      </w:r>
      <w:proofErr w:type="spellEnd"/>
      <w:r w:rsidRPr="000D63A8">
        <w:rPr>
          <w:rFonts w:eastAsia="Times New Roman" w:cs="Times New Roman"/>
          <w:szCs w:val="24"/>
        </w:rPr>
        <w:t xml:space="preserve"> καταθ</w:t>
      </w:r>
      <w:r>
        <w:rPr>
          <w:rFonts w:eastAsia="Times New Roman" w:cs="Times New Roman"/>
          <w:szCs w:val="24"/>
        </w:rPr>
        <w:t>έτει για τα Πρακτικά την προαναφερθείσα επιστολή,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w:t>
      </w:r>
      <w:r w:rsidRPr="000D63A8">
        <w:rPr>
          <w:rFonts w:eastAsia="Times New Roman" w:cs="Times New Roman"/>
          <w:szCs w:val="24"/>
        </w:rPr>
        <w:t xml:space="preserve"> του Τμήματος Γραμματείας της Διεύθυνσης Στενογραφίας και Πρακτικών της Βουλής)</w:t>
      </w:r>
    </w:p>
    <w:p w14:paraId="0BCB5CA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Καλώ τη Νέα Δημοκρατία, αν είναι πραγματικά ειλικρινής σε αυτά που λέει, να κάνει την ανάλογη ενέργεια, να καταγγείλει τη συμφωνία αυτή.</w:t>
      </w:r>
    </w:p>
    <w:p w14:paraId="0BCB5CA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Για τη Χρυσή Αυγή είναι απλό. Όσο υπάρχ</w:t>
      </w:r>
      <w:r>
        <w:rPr>
          <w:rFonts w:eastAsia="Times New Roman" w:cs="Times New Roman"/>
          <w:szCs w:val="24"/>
        </w:rPr>
        <w:t>ουν Έλληνες, δεν μας ενδιαφέρει αν είναι άδεια αυτά εδώ τα έδρανα. Είναι γεμάτοι οι δρόμοι και οι πλατείες. Όσο υπάρχουν Έλληνες, όσο υπάρχει η Χρυσή Αυγή δεν θα αναγνωριστεί ποτέ το όνομα Μακεδονία στους Σλάβους της περιοχής των Σκοπίων. Η Μακεδονία είναι</w:t>
      </w:r>
      <w:r>
        <w:rPr>
          <w:rFonts w:eastAsia="Times New Roman" w:cs="Times New Roman"/>
          <w:szCs w:val="24"/>
        </w:rPr>
        <w:t xml:space="preserve"> μια και ελληνική.</w:t>
      </w:r>
    </w:p>
    <w:p w14:paraId="0BCB5CA5"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BCB5CA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το λόγο αυτό χαιρετίζουμε με θέρμη τη δραστηριοποίηση του ελληνικού λαού, ο οποίος διαμαρτύρεται γεμάτος εθνικό πάθος για όσα συνέβησαν με τη </w:t>
      </w:r>
      <w:r>
        <w:rPr>
          <w:rFonts w:eastAsia="Times New Roman" w:cs="Times New Roman"/>
          <w:szCs w:val="24"/>
        </w:rPr>
        <w:t>Σ</w:t>
      </w:r>
      <w:r>
        <w:rPr>
          <w:rFonts w:eastAsia="Times New Roman" w:cs="Times New Roman"/>
          <w:szCs w:val="24"/>
        </w:rPr>
        <w:t>υμφωνία των Πρεσπών. Θέλουμε να πούμ</w:t>
      </w:r>
      <w:r>
        <w:rPr>
          <w:rFonts w:eastAsia="Times New Roman" w:cs="Times New Roman"/>
          <w:szCs w:val="24"/>
        </w:rPr>
        <w:t xml:space="preserve">ε προς όλους </w:t>
      </w:r>
      <w:r>
        <w:rPr>
          <w:rFonts w:eastAsia="Times New Roman" w:cs="Times New Roman"/>
          <w:szCs w:val="24"/>
        </w:rPr>
        <w:t>ας</w:t>
      </w:r>
      <w:r>
        <w:rPr>
          <w:rFonts w:eastAsia="Times New Roman" w:cs="Times New Roman"/>
          <w:szCs w:val="24"/>
        </w:rPr>
        <w:t xml:space="preserve"> φύγει από το μυαλό τους ότι είναι μια συνωμοσία φασιστική. Είναι ο λαός. Είναι ο ίδιος ο λαός και η θέλησή του και αυτό προκύπτει και από όλες τις πολιτικές έρευνες που έχουν γίνει</w:t>
      </w:r>
      <w:r w:rsidRPr="00AA650A">
        <w:rPr>
          <w:rFonts w:eastAsia="Times New Roman" w:cs="Times New Roman"/>
          <w:szCs w:val="24"/>
        </w:rPr>
        <w:t xml:space="preserve"> </w:t>
      </w:r>
      <w:r>
        <w:rPr>
          <w:rFonts w:eastAsia="Times New Roman" w:cs="Times New Roman"/>
          <w:szCs w:val="24"/>
        </w:rPr>
        <w:t>σχετικά.</w:t>
      </w:r>
    </w:p>
    <w:p w14:paraId="0BCB5CA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θα μπορούσα να παραλείψω επιγραμματικά την πρό</w:t>
      </w:r>
      <w:r>
        <w:rPr>
          <w:rFonts w:eastAsia="Times New Roman" w:cs="Times New Roman"/>
          <w:szCs w:val="24"/>
        </w:rPr>
        <w:t xml:space="preserve">σφατη συμφωνία με τη </w:t>
      </w:r>
      <w:proofErr w:type="spellStart"/>
      <w:r>
        <w:rPr>
          <w:rFonts w:eastAsia="Times New Roman" w:cs="Times New Roman"/>
          <w:szCs w:val="24"/>
        </w:rPr>
        <w:t>Μέρκελ</w:t>
      </w:r>
      <w:proofErr w:type="spellEnd"/>
      <w:r>
        <w:rPr>
          <w:rFonts w:eastAsia="Times New Roman" w:cs="Times New Roman"/>
          <w:szCs w:val="24"/>
        </w:rPr>
        <w:t xml:space="preserve"> για την επανεγκατάσταση των παράνομων μεταναστών και των προσφύγων, οι οποίοι βρίσκονται στη Γερμανία, στην Ελλάδα. Και να τονίσω ότι το αντάλλαγμα που έλαβε η Κυβέρνηση με την κατάργηση του αυξημένου ΦΠΑ σε πέντε νησιά, απαντήθ</w:t>
      </w:r>
      <w:r>
        <w:rPr>
          <w:rFonts w:eastAsia="Times New Roman" w:cs="Times New Roman"/>
          <w:szCs w:val="24"/>
        </w:rPr>
        <w:t xml:space="preserve">ηκε από τους ίδιους τους δημάρχους των νησιών. Ο Δήμαρχος της Λέσβου, ο Δήμαρχος της Σάμου, ο Δήμαρχος της Χίου, της Λέρου και της νήσου Κω απάντησαν υπερήφανα στην Κυβέρνηση: «Δεν θέλουμε μείωση του ΦΠΑ. Δεν θέλουμε άλλους πρόσφυγες και λαθρομετανάστες». </w:t>
      </w:r>
      <w:r>
        <w:rPr>
          <w:rFonts w:eastAsia="Times New Roman" w:cs="Times New Roman"/>
          <w:szCs w:val="24"/>
        </w:rPr>
        <w:t>Σεβαστείτε επιτέλους τη θέληση του λαού.</w:t>
      </w:r>
    </w:p>
    <w:p w14:paraId="0BCB5CA8"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Η Ιταλία, όπου ανατέλλει πραγματικά μια ελπίδα για την Ευρώπη με τη </w:t>
      </w:r>
      <w:proofErr w:type="spellStart"/>
      <w:r>
        <w:rPr>
          <w:rFonts w:eastAsia="Times New Roman"/>
          <w:szCs w:val="24"/>
        </w:rPr>
        <w:t>Λέγκα</w:t>
      </w:r>
      <w:proofErr w:type="spellEnd"/>
      <w:r>
        <w:rPr>
          <w:rFonts w:eastAsia="Times New Roman"/>
          <w:szCs w:val="24"/>
        </w:rPr>
        <w:t xml:space="preserve"> του Βορρά και τον </w:t>
      </w:r>
      <w:proofErr w:type="spellStart"/>
      <w:r>
        <w:rPr>
          <w:rFonts w:eastAsia="Times New Roman"/>
          <w:szCs w:val="24"/>
        </w:rPr>
        <w:t>Σαλβίνι</w:t>
      </w:r>
      <w:proofErr w:type="spellEnd"/>
      <w:r>
        <w:rPr>
          <w:rFonts w:eastAsia="Times New Roman"/>
          <w:szCs w:val="24"/>
        </w:rPr>
        <w:t xml:space="preserve">, ζήτησε την καταγγελία της </w:t>
      </w:r>
      <w:r>
        <w:rPr>
          <w:rFonts w:eastAsia="Times New Roman"/>
          <w:szCs w:val="24"/>
        </w:rPr>
        <w:t>Σ</w:t>
      </w:r>
      <w:r>
        <w:rPr>
          <w:rFonts w:eastAsia="Times New Roman"/>
          <w:szCs w:val="24"/>
        </w:rPr>
        <w:t>υμφωνίας του Δουβλίνου, αυτή τη συμφωνία που ζήτησε να καταργηθεί και η κ</w:t>
      </w:r>
      <w:r>
        <w:rPr>
          <w:rFonts w:eastAsia="Times New Roman"/>
          <w:szCs w:val="24"/>
        </w:rPr>
        <w:t>.</w:t>
      </w:r>
      <w:r>
        <w:rPr>
          <w:rFonts w:eastAsia="Times New Roman"/>
          <w:szCs w:val="24"/>
        </w:rPr>
        <w:t xml:space="preserve"> Γεννηματά και που το ΠΑΣΟΚ είχε υπογράψει και η Νέα Δημοκρατία είχε διατηρήσει. </w:t>
      </w:r>
    </w:p>
    <w:p w14:paraId="0BCB5CA9" w14:textId="77777777" w:rsidR="00623898" w:rsidRDefault="00B35A1F">
      <w:pPr>
        <w:spacing w:line="600" w:lineRule="auto"/>
        <w:ind w:firstLine="720"/>
        <w:contextualSpacing/>
        <w:jc w:val="both"/>
        <w:rPr>
          <w:rFonts w:eastAsia="Times New Roman"/>
          <w:szCs w:val="24"/>
        </w:rPr>
      </w:pPr>
      <w:r>
        <w:rPr>
          <w:rFonts w:eastAsia="Times New Roman"/>
          <w:szCs w:val="24"/>
        </w:rPr>
        <w:lastRenderedPageBreak/>
        <w:t xml:space="preserve">Η Ελλάδα, δυστυχώς, δεν συντάχθηκε στο πλευρό της Ιταλίας, αλλά συντάχθηκε στο πλευρό της </w:t>
      </w:r>
      <w:proofErr w:type="spellStart"/>
      <w:r>
        <w:rPr>
          <w:rFonts w:eastAsia="Times New Roman"/>
          <w:szCs w:val="24"/>
        </w:rPr>
        <w:t>Μέρκελ</w:t>
      </w:r>
      <w:proofErr w:type="spellEnd"/>
      <w:r>
        <w:rPr>
          <w:rFonts w:eastAsia="Times New Roman"/>
          <w:szCs w:val="24"/>
        </w:rPr>
        <w:t xml:space="preserve">, την οποία έσωσαν ο αριστερός Τσίπρας και ο σοσιαλιστής Σάντσεθ. </w:t>
      </w:r>
    </w:p>
    <w:p w14:paraId="0BCB5CAA" w14:textId="77777777" w:rsidR="00623898" w:rsidRDefault="00B35A1F">
      <w:pPr>
        <w:spacing w:line="600" w:lineRule="auto"/>
        <w:ind w:firstLine="720"/>
        <w:contextualSpacing/>
        <w:jc w:val="both"/>
        <w:rPr>
          <w:rFonts w:eastAsia="Times New Roman"/>
          <w:szCs w:val="24"/>
        </w:rPr>
      </w:pPr>
      <w:r>
        <w:rPr>
          <w:rFonts w:eastAsia="Times New Roman"/>
          <w:szCs w:val="24"/>
        </w:rPr>
        <w:t>Επειδή μιλά</w:t>
      </w:r>
      <w:r>
        <w:rPr>
          <w:rFonts w:eastAsia="Times New Roman"/>
          <w:szCs w:val="24"/>
        </w:rPr>
        <w:t>με για Αριστερά, διασκέδασα πραγματικά πολύ το θέαμα χθες, στις 4 Ιουλίου, εθνική εορτή των Ηνωμένων Πολιτειών της Αμερικής, όπου κάποιοι «</w:t>
      </w:r>
      <w:proofErr w:type="spellStart"/>
      <w:r>
        <w:rPr>
          <w:rFonts w:eastAsia="Times New Roman"/>
          <w:szCs w:val="24"/>
        </w:rPr>
        <w:t>ΗΠΑνθρωποι</w:t>
      </w:r>
      <w:proofErr w:type="spellEnd"/>
      <w:r>
        <w:rPr>
          <w:rFonts w:eastAsia="Times New Roman"/>
          <w:szCs w:val="24"/>
        </w:rPr>
        <w:t xml:space="preserve">» </w:t>
      </w:r>
      <w:r>
        <w:rPr>
          <w:rFonts w:eastAsia="Times New Roman"/>
          <w:szCs w:val="24"/>
        </w:rPr>
        <w:t xml:space="preserve">με η </w:t>
      </w:r>
      <w:r>
        <w:rPr>
          <w:rFonts w:eastAsia="Times New Roman"/>
          <w:szCs w:val="24"/>
        </w:rPr>
        <w:t xml:space="preserve">-ο όρος είναι δικός σας, κύριε </w:t>
      </w:r>
      <w:proofErr w:type="spellStart"/>
      <w:r>
        <w:rPr>
          <w:rFonts w:eastAsia="Times New Roman"/>
          <w:szCs w:val="24"/>
        </w:rPr>
        <w:t>Ζουράρι</w:t>
      </w:r>
      <w:proofErr w:type="spellEnd"/>
      <w:r>
        <w:rPr>
          <w:rFonts w:eastAsia="Times New Roman"/>
          <w:szCs w:val="24"/>
        </w:rPr>
        <w:t>- στοιχήθηκαν στην Αμερικανική Πρεσβεία και ξέχασαν τα νιάτα τους, όπου είχαν χαλάσει δεκάδες ζευγάρια παπουτσιών διαδηλώνοντας και φωνάζοντας «φονιάδες των λαών Αμερικάνοι». Εκλεκτοί των Αμερικάνων, εκλεκτοί των πλουτ</w:t>
      </w:r>
      <w:r>
        <w:rPr>
          <w:rFonts w:eastAsia="Times New Roman"/>
          <w:szCs w:val="24"/>
        </w:rPr>
        <w:t xml:space="preserve">οκρατών, εκλεκτοί της </w:t>
      </w:r>
      <w:proofErr w:type="spellStart"/>
      <w:r>
        <w:rPr>
          <w:rFonts w:eastAsia="Times New Roman"/>
          <w:szCs w:val="24"/>
        </w:rPr>
        <w:t>Μέρκελ</w:t>
      </w:r>
      <w:proofErr w:type="spellEnd"/>
      <w:r>
        <w:rPr>
          <w:rFonts w:eastAsia="Times New Roman"/>
          <w:szCs w:val="24"/>
        </w:rPr>
        <w:t xml:space="preserve"> πλέον, βαδίζουν και το μόνο που τους ενδιαφέρει είναι η εξουσία. </w:t>
      </w:r>
    </w:p>
    <w:p w14:paraId="0BCB5CAB" w14:textId="77777777" w:rsidR="00623898" w:rsidRDefault="00B35A1F">
      <w:pPr>
        <w:spacing w:line="600" w:lineRule="auto"/>
        <w:ind w:firstLine="720"/>
        <w:contextualSpacing/>
        <w:jc w:val="both"/>
        <w:rPr>
          <w:rFonts w:eastAsia="Times New Roman"/>
          <w:szCs w:val="24"/>
        </w:rPr>
      </w:pPr>
      <w:r>
        <w:rPr>
          <w:rFonts w:eastAsia="Times New Roman"/>
          <w:szCs w:val="24"/>
        </w:rPr>
        <w:t>Ακόμα και η Βουλγαρία αρνήθηκε τη μετεγκατάσταση παράνομων μεταναστών και προσφύγων στο έδαφός της, το ίδιο και η Ουγγαρία, η Αυστρία, η Πολωνία, η Τσεχία. Ακόμη</w:t>
      </w:r>
      <w:r>
        <w:rPr>
          <w:rFonts w:eastAsia="Times New Roman"/>
          <w:szCs w:val="24"/>
        </w:rPr>
        <w:t xml:space="preserve"> και η Αλβανία αρνήθηκε, δηλώνοντας ότι το αρνείται ακόμα και αν αντάλλαγμα είναι η είσοδός της στην Ευρωπαϊκή Ένωση. Αντ’ αυτού, η Ελλάς δέχτηκε.</w:t>
      </w:r>
    </w:p>
    <w:p w14:paraId="0BCB5CAC"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Θα πω δυο λόγια περί οικονομίας. Μεγάλο ψέμα το τέλος του μνημονίου. Όσο υπάρχει χρέος με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ίκαιο, υπά</w:t>
      </w:r>
      <w:r>
        <w:rPr>
          <w:rFonts w:eastAsia="Times New Roman"/>
          <w:szCs w:val="24"/>
        </w:rPr>
        <w:t xml:space="preserve">ρχει στην πραγματικότητα </w:t>
      </w:r>
      <w:r>
        <w:rPr>
          <w:rFonts w:eastAsia="Times New Roman"/>
          <w:szCs w:val="24"/>
        </w:rPr>
        <w:lastRenderedPageBreak/>
        <w:t>όχι απλά μνημόνιο, αλλά ένα σκληρό μνημόνιο. Άλλωστε, η εποπτεία τι θα είναι; Δεν θα είναι μνημόνιο;</w:t>
      </w:r>
    </w:p>
    <w:p w14:paraId="0BCB5CAD" w14:textId="77777777" w:rsidR="00623898" w:rsidRDefault="00B35A1F">
      <w:pPr>
        <w:spacing w:line="600" w:lineRule="auto"/>
        <w:ind w:firstLine="720"/>
        <w:contextualSpacing/>
        <w:jc w:val="both"/>
        <w:rPr>
          <w:rFonts w:eastAsia="Times New Roman"/>
          <w:szCs w:val="24"/>
        </w:rPr>
      </w:pPr>
      <w:r>
        <w:rPr>
          <w:rFonts w:eastAsia="Times New Roman"/>
          <w:szCs w:val="24"/>
        </w:rPr>
        <w:t>Σε ό,τι αφορά την υποδούλωση της πατρίδας μας στους δανειστές μέχρι το 2060 με υποθήκη της εθνικής περιουσίας, μας θυμίζει τα δάνε</w:t>
      </w:r>
      <w:r>
        <w:rPr>
          <w:rFonts w:eastAsia="Times New Roman"/>
          <w:szCs w:val="24"/>
        </w:rPr>
        <w:t xml:space="preserve">ια του αγώνος του 1824, όταν ζητούσαν οι αδελφοί Ρικάρντο και άλλοι εκλεκτοί τραπεζικοί οίκοι του </w:t>
      </w:r>
      <w:proofErr w:type="spellStart"/>
      <w:r>
        <w:rPr>
          <w:rFonts w:eastAsia="Times New Roman"/>
          <w:szCs w:val="24"/>
        </w:rPr>
        <w:t>Σίτι</w:t>
      </w:r>
      <w:proofErr w:type="spellEnd"/>
      <w:r>
        <w:rPr>
          <w:rFonts w:eastAsia="Times New Roman"/>
          <w:szCs w:val="24"/>
        </w:rPr>
        <w:t xml:space="preserve"> του Λονδίνου την υποθήκευση της εθνικής περιουσίας και συγκεκριμένα της Κορινθίας και της Αργολίδας έναντι του χρέους. Αυτό που δεν έκαναν τότε, που πραγ</w:t>
      </w:r>
      <w:r>
        <w:rPr>
          <w:rFonts w:eastAsia="Times New Roman"/>
          <w:szCs w:val="24"/>
        </w:rPr>
        <w:t xml:space="preserve">ματικά σφάζονταν με τους Τούρκους, οι Έλληνες που δεν είχαν καν κράτος, το κάνει σήμερα μια αριστερή Κυβέρνηση που υποθηκεύει με το περίφημο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την εθνική περιουσία.</w:t>
      </w:r>
    </w:p>
    <w:p w14:paraId="0BCB5CAE"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Πρωτογενές πλεόνασμα 32 δισεκατομμύρια έως το 2022. Ο κ. Μητσοτάκης </w:t>
      </w:r>
      <w:r>
        <w:rPr>
          <w:rFonts w:eastAsia="Times New Roman"/>
          <w:szCs w:val="24"/>
        </w:rPr>
        <w:t xml:space="preserve">να </w:t>
      </w:r>
      <w:r>
        <w:rPr>
          <w:rFonts w:eastAsia="Times New Roman"/>
          <w:szCs w:val="24"/>
        </w:rPr>
        <w:t>λέει ότι θα</w:t>
      </w:r>
      <w:r>
        <w:rPr>
          <w:rFonts w:eastAsia="Times New Roman"/>
          <w:szCs w:val="24"/>
        </w:rPr>
        <w:t xml:space="preserve"> φέρει την ανάπτυξη, η οποία δεν υπάρχει. Και πώς θα τη φέρει; Μ</w:t>
      </w:r>
      <w:r>
        <w:rPr>
          <w:rFonts w:eastAsia="Times New Roman"/>
          <w:szCs w:val="24"/>
        </w:rPr>
        <w:t>ε</w:t>
      </w:r>
      <w:r>
        <w:rPr>
          <w:rFonts w:eastAsia="Times New Roman"/>
          <w:szCs w:val="24"/>
        </w:rPr>
        <w:t xml:space="preserve"> αυτό το πρωτογενές πλεόνασμα είναι δυνατό να τη φέρει; Όχι. Δεσμεύεται ότι θα το καταγγείλει; Όχι. Στέλνει </w:t>
      </w:r>
      <w:r>
        <w:rPr>
          <w:rFonts w:eastAsia="Times New Roman"/>
          <w:szCs w:val="24"/>
        </w:rPr>
        <w:t xml:space="preserve">μία επιστολή </w:t>
      </w:r>
      <w:r>
        <w:rPr>
          <w:rFonts w:eastAsia="Times New Roman"/>
          <w:szCs w:val="24"/>
        </w:rPr>
        <w:t xml:space="preserve">να πει ότι είναι αντίθετος με όλα αυτά; Καμμία ανάπτυξη δεν πρόκειται </w:t>
      </w:r>
      <w:r>
        <w:rPr>
          <w:rFonts w:eastAsia="Times New Roman"/>
          <w:szCs w:val="24"/>
        </w:rPr>
        <w:t xml:space="preserve">να έλθει. Πραγματικά η Νέα Δημοκρατία βρίσκεται σε αμηχανία. Θα μιλήσει πάλι για συνέχεια του κράτους, εάν πάρει την εξουσία μετά από έναν χρόνο, μετά από κάποιους μήνες. Ας δεσμευτεί επιτέλους ότι θα καταγγείλει όλα αυτά τα αντιλαϊκά μέτρα. Δεν το κάνει, </w:t>
      </w:r>
      <w:r>
        <w:rPr>
          <w:rFonts w:eastAsia="Times New Roman"/>
          <w:szCs w:val="24"/>
        </w:rPr>
        <w:t>όμως.</w:t>
      </w:r>
    </w:p>
    <w:p w14:paraId="0BCB5CAF" w14:textId="77777777" w:rsidR="00623898" w:rsidRDefault="00B35A1F">
      <w:pPr>
        <w:spacing w:line="600" w:lineRule="auto"/>
        <w:ind w:firstLine="720"/>
        <w:contextualSpacing/>
        <w:jc w:val="both"/>
        <w:rPr>
          <w:rFonts w:eastAsia="Times New Roman"/>
          <w:szCs w:val="24"/>
        </w:rPr>
      </w:pPr>
      <w:r>
        <w:rPr>
          <w:rFonts w:eastAsia="Times New Roman"/>
          <w:szCs w:val="24"/>
        </w:rPr>
        <w:lastRenderedPageBreak/>
        <w:t xml:space="preserve">Στην Ιταλία ο </w:t>
      </w:r>
      <w:proofErr w:type="spellStart"/>
      <w:r>
        <w:rPr>
          <w:rFonts w:eastAsia="Times New Roman"/>
          <w:szCs w:val="24"/>
        </w:rPr>
        <w:t>Σαλβίνι</w:t>
      </w:r>
      <w:proofErr w:type="spellEnd"/>
      <w:r>
        <w:rPr>
          <w:rFonts w:eastAsia="Times New Roman"/>
          <w:szCs w:val="24"/>
        </w:rPr>
        <w:t xml:space="preserve"> δείχνει τον δρόμο. Σκληρές διαπραγματεύσεις. Η Ελλάδα δεν πρόκειται να αναπτυχθεί, εάν δεν αποκτήσει σταθερό φορολογικό σύστημα. Αναφέρθηκε στις εφημερίδες πρόσφατα ότι υπάρχουν δεκάδες δισεκατομμύρια ευρώ εκτός τραπεζικών λογαρ</w:t>
      </w:r>
      <w:r>
        <w:rPr>
          <w:rFonts w:eastAsia="Times New Roman"/>
          <w:szCs w:val="24"/>
        </w:rPr>
        <w:t xml:space="preserve">ιασμών στα ντουλάπια, στα συρτάρια, στα στρώματα. Πώς θέλετε να επενδυθούν αυτά τα χρήματα, όταν η φορολογία ξεπερνά το 50%; </w:t>
      </w:r>
    </w:p>
    <w:p w14:paraId="0BCB5CB0" w14:textId="77777777" w:rsidR="00623898" w:rsidRDefault="00B35A1F">
      <w:pPr>
        <w:spacing w:line="600" w:lineRule="auto"/>
        <w:ind w:firstLine="720"/>
        <w:contextualSpacing/>
        <w:jc w:val="both"/>
        <w:rPr>
          <w:rFonts w:eastAsia="Times New Roman"/>
          <w:szCs w:val="24"/>
        </w:rPr>
      </w:pPr>
      <w:r>
        <w:rPr>
          <w:rFonts w:eastAsia="Times New Roman"/>
          <w:szCs w:val="24"/>
        </w:rPr>
        <w:t>Η Χρυσή Αυγή προτείνει</w:t>
      </w:r>
      <w:r w:rsidRPr="00183F33">
        <w:rPr>
          <w:rFonts w:eastAsia="Times New Roman"/>
          <w:szCs w:val="24"/>
        </w:rPr>
        <w:t xml:space="preserve">: </w:t>
      </w:r>
      <w:r>
        <w:rPr>
          <w:rFonts w:eastAsia="Times New Roman"/>
          <w:szCs w:val="24"/>
        </w:rPr>
        <w:t>Φορολογία 15% για τις επιχειρήσεις και 20% για τα φυσικά πρόσωπα. Έτσι θα βγουν τα χρήματα στην επιφάνεια,</w:t>
      </w:r>
      <w:r>
        <w:rPr>
          <w:rFonts w:eastAsia="Times New Roman"/>
          <w:szCs w:val="24"/>
        </w:rPr>
        <w:t xml:space="preserve"> έτσι θα αρχίσει η ανάπτυξη, έτσι θα δημιουργηθούν νέες θέσεις εργασίας. </w:t>
      </w:r>
    </w:p>
    <w:p w14:paraId="0BCB5CB1" w14:textId="77777777" w:rsidR="00623898" w:rsidRDefault="00B35A1F">
      <w:pPr>
        <w:spacing w:line="600" w:lineRule="auto"/>
        <w:ind w:firstLine="720"/>
        <w:contextualSpacing/>
        <w:jc w:val="both"/>
        <w:rPr>
          <w:rFonts w:eastAsia="Times New Roman"/>
          <w:szCs w:val="24"/>
        </w:rPr>
      </w:pPr>
      <w:r>
        <w:rPr>
          <w:rFonts w:eastAsia="Times New Roman"/>
          <w:szCs w:val="24"/>
        </w:rPr>
        <w:t>Όμως, το μεγάλο πρόβλημα της ελληνικής οικονομίας είναι το πρόβλημα του χρέους. Για να είμαστε ειλικρινείς, επειδή διαφημίζετε ότι ρυθμίσατε το χρέος, δεν κόπηκε από το χρέος ούτε έν</w:t>
      </w:r>
      <w:r>
        <w:rPr>
          <w:rFonts w:eastAsia="Times New Roman"/>
          <w:szCs w:val="24"/>
        </w:rPr>
        <w:t xml:space="preserve">α ευρώ. Μια επιμήκυνση έγινε. </w:t>
      </w:r>
    </w:p>
    <w:p w14:paraId="0BCB5CB2" w14:textId="77777777" w:rsidR="00623898" w:rsidRDefault="00B35A1F">
      <w:pPr>
        <w:spacing w:line="600" w:lineRule="auto"/>
        <w:ind w:firstLine="720"/>
        <w:contextualSpacing/>
        <w:jc w:val="both"/>
        <w:rPr>
          <w:rFonts w:eastAsia="Times New Roman"/>
          <w:b/>
          <w:szCs w:val="24"/>
        </w:rPr>
      </w:pPr>
      <w:r>
        <w:rPr>
          <w:rFonts w:eastAsia="Times New Roman"/>
          <w:szCs w:val="24"/>
        </w:rPr>
        <w:t>Η Χρυσή Αυγή επιμένει, όπως επέμενε και ο ΣΥΡΙΖΑ μέχρι να γίνει εξουσία</w:t>
      </w:r>
      <w:r w:rsidRPr="00183F33">
        <w:rPr>
          <w:rFonts w:eastAsia="Times New Roman"/>
          <w:szCs w:val="24"/>
        </w:rPr>
        <w:t>:</w:t>
      </w:r>
      <w:r>
        <w:rPr>
          <w:rFonts w:eastAsia="Times New Roman"/>
          <w:szCs w:val="24"/>
        </w:rPr>
        <w:t xml:space="preserve"> Πρέπει να γίνει λογιστικός έλεγχος του χρέους και πρέπει να εξεταστεί σοβαρά το ζήτημα του ευρώ και αν συμφέρει την πατρίδα μας μια συντεταγμένη έξοδος </w:t>
      </w:r>
      <w:r>
        <w:rPr>
          <w:rFonts w:eastAsia="Times New Roman"/>
          <w:szCs w:val="24"/>
        </w:rPr>
        <w:t xml:space="preserve">με παράλληλη ανάπτυξη της εθνικής μας οικονομίας. </w:t>
      </w:r>
    </w:p>
    <w:p w14:paraId="0BCB5CB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Η οικονομία μας μπορεί να γίνει ανταγωνιστική μόνο με εθνικό νόμισμα, μόνο με επιστροφή στην εθνική παραγωγή και φυσικά με εκμετάλλευση </w:t>
      </w:r>
      <w:r w:rsidRPr="0061291D">
        <w:rPr>
          <w:rFonts w:eastAsia="Times New Roman" w:cs="Times New Roman"/>
          <w:szCs w:val="24"/>
        </w:rPr>
        <w:t>του ορυκτού μας πλούτου</w:t>
      </w:r>
      <w:r>
        <w:rPr>
          <w:rFonts w:eastAsia="Times New Roman" w:cs="Times New Roman"/>
          <w:szCs w:val="24"/>
        </w:rPr>
        <w:t xml:space="preserve">, με πρώτο από όλα τους υδρογονάνθρακες. Μόνο </w:t>
      </w:r>
      <w:r>
        <w:rPr>
          <w:rFonts w:eastAsia="Times New Roman" w:cs="Times New Roman"/>
          <w:szCs w:val="24"/>
        </w:rPr>
        <w:lastRenderedPageBreak/>
        <w:t xml:space="preserve">τα κοιτάσματα νότια της Κρήτης είναι δύο φορές </w:t>
      </w:r>
      <w:r w:rsidRPr="0061291D">
        <w:rPr>
          <w:rFonts w:eastAsia="Times New Roman" w:cs="Times New Roman"/>
          <w:szCs w:val="24"/>
        </w:rPr>
        <w:t>το δημόσιο χρέος</w:t>
      </w:r>
      <w:r>
        <w:rPr>
          <w:rFonts w:eastAsia="Times New Roman" w:cs="Times New Roman"/>
          <w:szCs w:val="24"/>
        </w:rPr>
        <w:t>. Αλλά</w:t>
      </w:r>
      <w:r w:rsidRPr="0061291D">
        <w:rPr>
          <w:rFonts w:eastAsia="Times New Roman" w:cs="Times New Roman"/>
          <w:szCs w:val="24"/>
        </w:rPr>
        <w:t xml:space="preserve"> για να εκμεταλλευτούμε τους υδρογονάνθρακες χρειαζόμαστε αεροπλάν</w:t>
      </w:r>
      <w:r>
        <w:rPr>
          <w:rFonts w:eastAsia="Times New Roman" w:cs="Times New Roman"/>
          <w:szCs w:val="24"/>
        </w:rPr>
        <w:t>α,</w:t>
      </w:r>
      <w:r w:rsidRPr="0061291D">
        <w:rPr>
          <w:rFonts w:eastAsia="Times New Roman" w:cs="Times New Roman"/>
          <w:szCs w:val="24"/>
        </w:rPr>
        <w:t xml:space="preserve"> χρειαζόμαστε φρεγάτες</w:t>
      </w:r>
      <w:r>
        <w:rPr>
          <w:rFonts w:eastAsia="Times New Roman" w:cs="Times New Roman"/>
          <w:szCs w:val="24"/>
        </w:rPr>
        <w:t>,</w:t>
      </w:r>
      <w:r w:rsidRPr="0061291D">
        <w:rPr>
          <w:rFonts w:eastAsia="Times New Roman" w:cs="Times New Roman"/>
          <w:szCs w:val="24"/>
        </w:rPr>
        <w:t xml:space="preserve"> χρειαζόμαστε </w:t>
      </w:r>
      <w:r>
        <w:rPr>
          <w:rFonts w:eastAsia="Times New Roman" w:cs="Times New Roman"/>
          <w:szCs w:val="24"/>
        </w:rPr>
        <w:t xml:space="preserve">όπλα, πανίσχυρες Ένοπλες Δυνάμεις </w:t>
      </w:r>
      <w:r w:rsidRPr="0061291D">
        <w:rPr>
          <w:rFonts w:eastAsia="Times New Roman" w:cs="Times New Roman"/>
          <w:szCs w:val="24"/>
        </w:rPr>
        <w:t>που θα εμποδίσ</w:t>
      </w:r>
      <w:r>
        <w:rPr>
          <w:rFonts w:eastAsia="Times New Roman" w:cs="Times New Roman"/>
          <w:szCs w:val="24"/>
        </w:rPr>
        <w:t>ουν είτε Τούρκους, είτε τον οποιοδ</w:t>
      </w:r>
      <w:r>
        <w:rPr>
          <w:rFonts w:eastAsia="Times New Roman" w:cs="Times New Roman"/>
          <w:szCs w:val="24"/>
        </w:rPr>
        <w:t>ήποτε επίβουλο γείτονα να μας εμποδίσει να εκμεταλλευτούμε τον εθνικό μας πλούτο.</w:t>
      </w:r>
    </w:p>
    <w:p w14:paraId="0BCB5CB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Το πρόβλημα της χώρας, όμως, είναι και </w:t>
      </w:r>
      <w:r w:rsidRPr="0061291D">
        <w:rPr>
          <w:rFonts w:eastAsia="Times New Roman" w:cs="Times New Roman"/>
          <w:szCs w:val="24"/>
        </w:rPr>
        <w:t>πολιτικό</w:t>
      </w:r>
      <w:r>
        <w:rPr>
          <w:rFonts w:eastAsia="Times New Roman" w:cs="Times New Roman"/>
          <w:szCs w:val="24"/>
        </w:rPr>
        <w:t>.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sidRPr="0061291D">
        <w:rPr>
          <w:rFonts w:eastAsia="Times New Roman" w:cs="Times New Roman"/>
          <w:szCs w:val="24"/>
        </w:rPr>
        <w:t xml:space="preserve"> είναι φανερό </w:t>
      </w:r>
      <w:r>
        <w:rPr>
          <w:rFonts w:eastAsia="Times New Roman" w:cs="Times New Roman"/>
          <w:szCs w:val="24"/>
        </w:rPr>
        <w:t>ότι είναι μια κ</w:t>
      </w:r>
      <w:r w:rsidRPr="0061291D">
        <w:rPr>
          <w:rFonts w:eastAsia="Times New Roman" w:cs="Times New Roman"/>
          <w:szCs w:val="24"/>
        </w:rPr>
        <w:t>υβέρνηση μειοψηφίας</w:t>
      </w:r>
      <w:r>
        <w:rPr>
          <w:rFonts w:eastAsia="Times New Roman" w:cs="Times New Roman"/>
          <w:szCs w:val="24"/>
        </w:rPr>
        <w:t>. Εάν είχατε</w:t>
      </w:r>
      <w:r w:rsidRPr="0061291D">
        <w:rPr>
          <w:rFonts w:eastAsia="Times New Roman" w:cs="Times New Roman"/>
          <w:szCs w:val="24"/>
        </w:rPr>
        <w:t xml:space="preserve"> </w:t>
      </w:r>
      <w:r>
        <w:rPr>
          <w:rFonts w:eastAsia="Times New Roman" w:cs="Times New Roman"/>
          <w:szCs w:val="24"/>
        </w:rPr>
        <w:t>πολιτικό</w:t>
      </w:r>
      <w:r w:rsidRPr="0061291D">
        <w:rPr>
          <w:rFonts w:eastAsia="Times New Roman" w:cs="Times New Roman"/>
          <w:szCs w:val="24"/>
        </w:rPr>
        <w:t xml:space="preserve"> φιλότιμο θα έπρεπε να </w:t>
      </w:r>
      <w:r>
        <w:rPr>
          <w:rFonts w:eastAsia="Times New Roman" w:cs="Times New Roman"/>
          <w:szCs w:val="24"/>
        </w:rPr>
        <w:t>π</w:t>
      </w:r>
      <w:r w:rsidRPr="0061291D">
        <w:rPr>
          <w:rFonts w:eastAsia="Times New Roman" w:cs="Times New Roman"/>
          <w:szCs w:val="24"/>
        </w:rPr>
        <w:t>αραιτηθείτε άμεσα</w:t>
      </w:r>
      <w:r>
        <w:rPr>
          <w:rFonts w:eastAsia="Times New Roman" w:cs="Times New Roman"/>
          <w:szCs w:val="24"/>
        </w:rPr>
        <w:t>,</w:t>
      </w:r>
      <w:r w:rsidRPr="0061291D">
        <w:rPr>
          <w:rFonts w:eastAsia="Times New Roman" w:cs="Times New Roman"/>
          <w:szCs w:val="24"/>
        </w:rPr>
        <w:t xml:space="preserve"> να προκηρύξε</w:t>
      </w:r>
      <w:r>
        <w:rPr>
          <w:rFonts w:eastAsia="Times New Roman" w:cs="Times New Roman"/>
          <w:szCs w:val="24"/>
        </w:rPr>
        <w:t>τε</w:t>
      </w:r>
      <w:r w:rsidRPr="0061291D">
        <w:rPr>
          <w:rFonts w:eastAsia="Times New Roman" w:cs="Times New Roman"/>
          <w:szCs w:val="24"/>
        </w:rPr>
        <w:t xml:space="preserve"> εκλογές εδώ</w:t>
      </w:r>
      <w:r>
        <w:rPr>
          <w:rFonts w:eastAsia="Times New Roman" w:cs="Times New Roman"/>
          <w:szCs w:val="24"/>
        </w:rPr>
        <w:t xml:space="preserve"> και τώρα. </w:t>
      </w:r>
    </w:p>
    <w:p w14:paraId="0BCB5CB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Μας πολεμάτε με κάθε τρόπο,</w:t>
      </w:r>
      <w:r w:rsidRPr="0061291D">
        <w:rPr>
          <w:rFonts w:eastAsia="Times New Roman" w:cs="Times New Roman"/>
          <w:szCs w:val="24"/>
        </w:rPr>
        <w:t xml:space="preserve"> όλοι μαζί</w:t>
      </w:r>
      <w:r>
        <w:rPr>
          <w:rFonts w:eastAsia="Times New Roman" w:cs="Times New Roman"/>
          <w:szCs w:val="24"/>
        </w:rPr>
        <w:t xml:space="preserve">. Είμαστε η τελευταία ελπίδα των Ελλήνων, η Ελλάδα που έρχεται, η Χρυσή Αυγή που θα ανατείλει στην πατρίδα και θα φέρει νέες ημέρες, ένα νέο ελληνικό ήλιο. </w:t>
      </w:r>
    </w:p>
    <w:p w14:paraId="0BCB5CB6" w14:textId="77777777" w:rsidR="00623898" w:rsidRDefault="00B35A1F">
      <w:pPr>
        <w:spacing w:line="600" w:lineRule="auto"/>
        <w:ind w:firstLine="720"/>
        <w:jc w:val="center"/>
        <w:rPr>
          <w:rFonts w:eastAsia="Times New Roman" w:cs="Times New Roman"/>
          <w:szCs w:val="24"/>
        </w:rPr>
      </w:pPr>
      <w:r w:rsidRPr="000154F1">
        <w:rPr>
          <w:rFonts w:eastAsia="Times New Roman" w:cs="Times New Roman"/>
          <w:szCs w:val="24"/>
        </w:rPr>
        <w:t>(Χε</w:t>
      </w:r>
      <w:r>
        <w:rPr>
          <w:rFonts w:eastAsia="Times New Roman" w:cs="Times New Roman"/>
          <w:szCs w:val="24"/>
        </w:rPr>
        <w:t>ιρ</w:t>
      </w:r>
      <w:r>
        <w:rPr>
          <w:rFonts w:eastAsia="Times New Roman" w:cs="Times New Roman"/>
          <w:szCs w:val="24"/>
        </w:rPr>
        <w:t xml:space="preserve">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0154F1">
        <w:rPr>
          <w:rFonts w:eastAsia="Times New Roman" w:cs="Times New Roman"/>
          <w:szCs w:val="24"/>
        </w:rPr>
        <w:t>)</w:t>
      </w:r>
    </w:p>
    <w:p w14:paraId="0BCB5CB7" w14:textId="77777777" w:rsidR="00623898" w:rsidRDefault="00B35A1F">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Δημήτριος </w:t>
      </w:r>
      <w:proofErr w:type="spellStart"/>
      <w:r>
        <w:rPr>
          <w:rFonts w:eastAsia="Times New Roman" w:cs="Times New Roman"/>
          <w:szCs w:val="24"/>
        </w:rPr>
        <w:t>Κουτσούμπας</w:t>
      </w:r>
      <w:proofErr w:type="spellEnd"/>
      <w:r>
        <w:rPr>
          <w:rFonts w:eastAsia="Times New Roman" w:cs="Times New Roman"/>
          <w:szCs w:val="24"/>
        </w:rPr>
        <w:t>, Πρόεδρος της Κοινοβουλευτικής Ομάδας του Κομμουνιστικού Κόμματος Ελλάδ</w:t>
      </w:r>
      <w:r>
        <w:rPr>
          <w:rFonts w:eastAsia="Times New Roman" w:cs="Times New Roman"/>
          <w:szCs w:val="24"/>
        </w:rPr>
        <w:t>α</w:t>
      </w:r>
      <w:r>
        <w:rPr>
          <w:rFonts w:eastAsia="Times New Roman" w:cs="Times New Roman"/>
          <w:szCs w:val="24"/>
        </w:rPr>
        <w:t>ς για είκοσι λεπτά.</w:t>
      </w:r>
    </w:p>
    <w:p w14:paraId="0BCB5CB8" w14:textId="77777777" w:rsidR="00623898" w:rsidRDefault="00B35A1F">
      <w:pPr>
        <w:spacing w:line="600" w:lineRule="auto"/>
        <w:ind w:firstLine="720"/>
        <w:jc w:val="both"/>
        <w:rPr>
          <w:rFonts w:eastAsia="Times New Roman" w:cs="Times New Roman"/>
          <w:szCs w:val="24"/>
        </w:rPr>
      </w:pPr>
      <w:r w:rsidRPr="005D775E">
        <w:rPr>
          <w:rFonts w:eastAsia="Times New Roman" w:cs="Times New Roman"/>
          <w:b/>
          <w:szCs w:val="24"/>
        </w:rPr>
        <w:lastRenderedPageBreak/>
        <w:t>ΔΗΜΗΤΡΙΟΣ ΚΟΥΤΣΟΥΜΠΑΣ (Γενικός Γρα</w:t>
      </w:r>
      <w:r w:rsidRPr="005D775E">
        <w:rPr>
          <w:rFonts w:eastAsia="Times New Roman" w:cs="Times New Roman"/>
          <w:b/>
          <w:szCs w:val="24"/>
        </w:rPr>
        <w:t>μματέας της Κεντρικής Επιτροπής το</w:t>
      </w:r>
      <w:r>
        <w:rPr>
          <w:rFonts w:eastAsia="Times New Roman" w:cs="Times New Roman"/>
          <w:b/>
          <w:szCs w:val="24"/>
        </w:rPr>
        <w:t>υ</w:t>
      </w:r>
      <w:r w:rsidRPr="005D775E">
        <w:rPr>
          <w:rFonts w:eastAsia="Times New Roman" w:cs="Times New Roman"/>
          <w:b/>
          <w:szCs w:val="24"/>
        </w:rPr>
        <w:t xml:space="preserve"> Κομμουνιστικού Κόμματος Ελλάδας):</w:t>
      </w:r>
      <w:r w:rsidRPr="0061291D">
        <w:rPr>
          <w:rFonts w:eastAsia="Times New Roman" w:cs="Times New Roman"/>
          <w:szCs w:val="24"/>
        </w:rPr>
        <w:t xml:space="preserve"> </w:t>
      </w:r>
      <w:r>
        <w:rPr>
          <w:rFonts w:eastAsia="Times New Roman" w:cs="Times New Roman"/>
          <w:szCs w:val="24"/>
        </w:rPr>
        <w:t>Τσίπρας, Μ</w:t>
      </w:r>
      <w:r w:rsidRPr="0061291D">
        <w:rPr>
          <w:rFonts w:eastAsia="Times New Roman" w:cs="Times New Roman"/>
          <w:szCs w:val="24"/>
        </w:rPr>
        <w:t>ητσοτάκης</w:t>
      </w:r>
      <w:r>
        <w:rPr>
          <w:rFonts w:eastAsia="Times New Roman" w:cs="Times New Roman"/>
          <w:szCs w:val="24"/>
        </w:rPr>
        <w:t>.</w:t>
      </w:r>
      <w:r w:rsidRPr="0061291D">
        <w:rPr>
          <w:rFonts w:eastAsia="Times New Roman" w:cs="Times New Roman"/>
          <w:szCs w:val="24"/>
        </w:rPr>
        <w:t xml:space="preserve"> Μητσοτάκης</w:t>
      </w:r>
      <w:r>
        <w:rPr>
          <w:rFonts w:eastAsia="Times New Roman" w:cs="Times New Roman"/>
          <w:szCs w:val="24"/>
        </w:rPr>
        <w:t>,</w:t>
      </w:r>
      <w:r w:rsidRPr="0061291D">
        <w:rPr>
          <w:rFonts w:eastAsia="Times New Roman" w:cs="Times New Roman"/>
          <w:szCs w:val="24"/>
        </w:rPr>
        <w:t xml:space="preserve"> Τσίπρας</w:t>
      </w:r>
      <w:r>
        <w:rPr>
          <w:rFonts w:eastAsia="Times New Roman" w:cs="Times New Roman"/>
          <w:szCs w:val="24"/>
        </w:rPr>
        <w:t>. «Είπε ο γάιδαρος τον πετεινό κεφάλα».</w:t>
      </w:r>
      <w:r w:rsidRPr="0061291D">
        <w:rPr>
          <w:rFonts w:eastAsia="Times New Roman" w:cs="Times New Roman"/>
          <w:szCs w:val="24"/>
        </w:rPr>
        <w:t xml:space="preserve"> </w:t>
      </w:r>
      <w:r>
        <w:rPr>
          <w:rFonts w:eastAsia="Times New Roman" w:cs="Times New Roman"/>
          <w:szCs w:val="24"/>
        </w:rPr>
        <w:t>Ό</w:t>
      </w:r>
      <w:r w:rsidRPr="0061291D">
        <w:rPr>
          <w:rFonts w:eastAsia="Times New Roman" w:cs="Times New Roman"/>
          <w:szCs w:val="24"/>
        </w:rPr>
        <w:t>σο κι αν οξύνετ</w:t>
      </w:r>
      <w:r>
        <w:rPr>
          <w:rFonts w:eastAsia="Times New Roman" w:cs="Times New Roman"/>
          <w:szCs w:val="24"/>
        </w:rPr>
        <w:t>ε</w:t>
      </w:r>
      <w:r w:rsidRPr="0061291D">
        <w:rPr>
          <w:rFonts w:eastAsia="Times New Roman" w:cs="Times New Roman"/>
          <w:szCs w:val="24"/>
        </w:rPr>
        <w:t xml:space="preserve"> τους κούφιος φραστικούς διαπληκτισμούς μεταξύ </w:t>
      </w:r>
      <w:r>
        <w:rPr>
          <w:rFonts w:eastAsia="Times New Roman" w:cs="Times New Roman"/>
          <w:szCs w:val="24"/>
        </w:rPr>
        <w:t>σας,</w:t>
      </w:r>
      <w:r w:rsidRPr="0061291D">
        <w:rPr>
          <w:rFonts w:eastAsia="Times New Roman" w:cs="Times New Roman"/>
          <w:szCs w:val="24"/>
        </w:rPr>
        <w:t xml:space="preserve"> κύριοι της </w:t>
      </w:r>
      <w:r>
        <w:rPr>
          <w:rFonts w:eastAsia="Times New Roman" w:cs="Times New Roman"/>
          <w:szCs w:val="24"/>
        </w:rPr>
        <w:t>Κ</w:t>
      </w:r>
      <w:r w:rsidRPr="0061291D">
        <w:rPr>
          <w:rFonts w:eastAsia="Times New Roman" w:cs="Times New Roman"/>
          <w:szCs w:val="24"/>
        </w:rPr>
        <w:t xml:space="preserve">υβέρνησης του ΣΥΡΙΖΑ και </w:t>
      </w:r>
      <w:r w:rsidRPr="0061291D">
        <w:rPr>
          <w:rFonts w:eastAsia="Times New Roman" w:cs="Times New Roman"/>
          <w:szCs w:val="24"/>
        </w:rPr>
        <w:t>κύριοι της Αξιωματικής Αντιπολίτευσης της Νέας Δημοκρατίας</w:t>
      </w:r>
      <w:r>
        <w:rPr>
          <w:rFonts w:eastAsia="Times New Roman" w:cs="Times New Roman"/>
          <w:szCs w:val="24"/>
        </w:rPr>
        <w:t>,</w:t>
      </w:r>
      <w:r w:rsidRPr="0061291D">
        <w:rPr>
          <w:rFonts w:eastAsia="Times New Roman" w:cs="Times New Roman"/>
          <w:szCs w:val="24"/>
        </w:rPr>
        <w:t xml:space="preserve"> δεν μπορείτε να κρύψετε το κύριο</w:t>
      </w:r>
      <w:r>
        <w:rPr>
          <w:rFonts w:eastAsia="Times New Roman" w:cs="Times New Roman"/>
          <w:szCs w:val="24"/>
        </w:rPr>
        <w:t>:</w:t>
      </w:r>
      <w:r w:rsidRPr="0061291D">
        <w:rPr>
          <w:rFonts w:eastAsia="Times New Roman" w:cs="Times New Roman"/>
          <w:szCs w:val="24"/>
        </w:rPr>
        <w:t xml:space="preserve"> την ουσιαστική συμφωνία σας στις κατευθύνσεις και τα μέτρα που θα γονατίσουν το</w:t>
      </w:r>
      <w:r>
        <w:rPr>
          <w:rFonts w:eastAsia="Times New Roman" w:cs="Times New Roman"/>
          <w:szCs w:val="24"/>
        </w:rPr>
        <w:t>ν</w:t>
      </w:r>
      <w:r w:rsidRPr="0061291D">
        <w:rPr>
          <w:rFonts w:eastAsia="Times New Roman" w:cs="Times New Roman"/>
          <w:szCs w:val="24"/>
        </w:rPr>
        <w:t xml:space="preserve"> λαό μας από τα βάρη ακόμα περισσότερο το επόμενο διάστημα</w:t>
      </w:r>
      <w:r>
        <w:rPr>
          <w:rFonts w:eastAsia="Times New Roman" w:cs="Times New Roman"/>
          <w:szCs w:val="24"/>
        </w:rPr>
        <w:t>.</w:t>
      </w:r>
    </w:p>
    <w:p w14:paraId="0BCB5CB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Οι</w:t>
      </w:r>
      <w:r w:rsidRPr="0061291D">
        <w:rPr>
          <w:rFonts w:eastAsia="Times New Roman" w:cs="Times New Roman"/>
          <w:szCs w:val="24"/>
        </w:rPr>
        <w:t xml:space="preserve"> αντιπαρ</w:t>
      </w:r>
      <w:r>
        <w:rPr>
          <w:rFonts w:eastAsia="Times New Roman" w:cs="Times New Roman"/>
          <w:szCs w:val="24"/>
        </w:rPr>
        <w:t xml:space="preserve">αθέσεις </w:t>
      </w:r>
      <w:r w:rsidRPr="0061291D">
        <w:rPr>
          <w:rFonts w:eastAsia="Times New Roman" w:cs="Times New Roman"/>
          <w:szCs w:val="24"/>
        </w:rPr>
        <w:t xml:space="preserve">σας </w:t>
      </w:r>
      <w:r w:rsidRPr="0061291D">
        <w:rPr>
          <w:rFonts w:eastAsia="Times New Roman" w:cs="Times New Roman"/>
          <w:szCs w:val="24"/>
        </w:rPr>
        <w:t>για το ποιος είναι πολιτικός απατεώνας και ποιος είναι ανίκανος ως διαχειριστής</w:t>
      </w:r>
      <w:r>
        <w:rPr>
          <w:rFonts w:eastAsia="Times New Roman" w:cs="Times New Roman"/>
          <w:szCs w:val="24"/>
        </w:rPr>
        <w:t>,</w:t>
      </w:r>
      <w:r w:rsidRPr="0061291D">
        <w:rPr>
          <w:rFonts w:eastAsia="Times New Roman" w:cs="Times New Roman"/>
          <w:szCs w:val="24"/>
        </w:rPr>
        <w:t xml:space="preserve"> δεν μπορούν να κρύψουν τις δεσμεύσεις </w:t>
      </w:r>
      <w:r>
        <w:rPr>
          <w:rFonts w:eastAsia="Times New Roman" w:cs="Times New Roman"/>
          <w:szCs w:val="24"/>
        </w:rPr>
        <w:t>σας</w:t>
      </w:r>
      <w:r w:rsidRPr="0061291D">
        <w:rPr>
          <w:rFonts w:eastAsia="Times New Roman" w:cs="Times New Roman"/>
          <w:szCs w:val="24"/>
        </w:rPr>
        <w:t xml:space="preserve"> να </w:t>
      </w:r>
      <w:proofErr w:type="spellStart"/>
      <w:r w:rsidRPr="0061291D">
        <w:rPr>
          <w:rFonts w:eastAsia="Times New Roman" w:cs="Times New Roman"/>
          <w:szCs w:val="24"/>
        </w:rPr>
        <w:t>περικοπούν</w:t>
      </w:r>
      <w:proofErr w:type="spellEnd"/>
      <w:r w:rsidRPr="0061291D">
        <w:rPr>
          <w:rFonts w:eastAsia="Times New Roman" w:cs="Times New Roman"/>
          <w:szCs w:val="24"/>
        </w:rPr>
        <w:t xml:space="preserve"> τα επόμενα χρόνια οι συντάξεις</w:t>
      </w:r>
      <w:r>
        <w:rPr>
          <w:rFonts w:eastAsia="Times New Roman" w:cs="Times New Roman"/>
          <w:szCs w:val="24"/>
        </w:rPr>
        <w:t>,</w:t>
      </w:r>
      <w:r w:rsidRPr="0061291D">
        <w:rPr>
          <w:rFonts w:eastAsia="Times New Roman" w:cs="Times New Roman"/>
          <w:szCs w:val="24"/>
        </w:rPr>
        <w:t xml:space="preserve"> να μειωθεί και άλλο το αφορολόγητο όριο</w:t>
      </w:r>
      <w:r>
        <w:rPr>
          <w:rFonts w:eastAsia="Times New Roman" w:cs="Times New Roman"/>
          <w:szCs w:val="24"/>
        </w:rPr>
        <w:t>,</w:t>
      </w:r>
      <w:r w:rsidRPr="0061291D">
        <w:rPr>
          <w:rFonts w:eastAsia="Times New Roman" w:cs="Times New Roman"/>
          <w:szCs w:val="24"/>
        </w:rPr>
        <w:t xml:space="preserve"> να συνεχιστούν οι λαϊκές θυσίες για να ανακάμψει η </w:t>
      </w:r>
      <w:r>
        <w:rPr>
          <w:rFonts w:eastAsia="Times New Roman" w:cs="Times New Roman"/>
          <w:szCs w:val="24"/>
        </w:rPr>
        <w:t xml:space="preserve">κερδοφορία </w:t>
      </w:r>
      <w:r w:rsidRPr="0061291D">
        <w:rPr>
          <w:rFonts w:eastAsia="Times New Roman" w:cs="Times New Roman"/>
          <w:szCs w:val="24"/>
        </w:rPr>
        <w:t>των μονοπωλιακών ομίλων</w:t>
      </w:r>
      <w:r>
        <w:rPr>
          <w:rFonts w:eastAsia="Times New Roman" w:cs="Times New Roman"/>
          <w:szCs w:val="24"/>
        </w:rPr>
        <w:t>.</w:t>
      </w:r>
    </w:p>
    <w:p w14:paraId="0BCB5CB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w:t>
      </w:r>
      <w:r w:rsidRPr="0061291D">
        <w:rPr>
          <w:rFonts w:eastAsia="Times New Roman" w:cs="Times New Roman"/>
          <w:szCs w:val="24"/>
        </w:rPr>
        <w:t xml:space="preserve"> πρόσφατη τοποθέτησ</w:t>
      </w:r>
      <w:r>
        <w:rPr>
          <w:rFonts w:eastAsia="Times New Roman" w:cs="Times New Roman"/>
          <w:szCs w:val="24"/>
        </w:rPr>
        <w:t xml:space="preserve">η του ΣΕΒ </w:t>
      </w:r>
      <w:r w:rsidRPr="0061291D">
        <w:rPr>
          <w:rFonts w:eastAsia="Times New Roman" w:cs="Times New Roman"/>
          <w:szCs w:val="24"/>
        </w:rPr>
        <w:t xml:space="preserve">αποτελεί την </w:t>
      </w:r>
      <w:r>
        <w:rPr>
          <w:rFonts w:eastAsia="Times New Roman" w:cs="Times New Roman"/>
          <w:szCs w:val="24"/>
        </w:rPr>
        <w:t>π</w:t>
      </w:r>
      <w:r w:rsidRPr="0061291D">
        <w:rPr>
          <w:rFonts w:eastAsia="Times New Roman" w:cs="Times New Roman"/>
          <w:szCs w:val="24"/>
        </w:rPr>
        <w:t>ιο αποκαλυπτική μαρτυρία για το τι έρχεται την επόμενη μέρα</w:t>
      </w:r>
      <w:r>
        <w:rPr>
          <w:rFonts w:eastAsia="Times New Roman" w:cs="Times New Roman"/>
          <w:szCs w:val="24"/>
        </w:rPr>
        <w:t>,</w:t>
      </w:r>
      <w:r w:rsidRPr="0061291D">
        <w:rPr>
          <w:rFonts w:eastAsia="Times New Roman" w:cs="Times New Roman"/>
          <w:szCs w:val="24"/>
        </w:rPr>
        <w:t xml:space="preserve"> για το τι θέλετε να κρύψετε</w:t>
      </w:r>
      <w:r>
        <w:rPr>
          <w:rFonts w:eastAsia="Times New Roman" w:cs="Times New Roman"/>
          <w:szCs w:val="24"/>
        </w:rPr>
        <w:t>,</w:t>
      </w:r>
      <w:r w:rsidRPr="0061291D">
        <w:rPr>
          <w:rFonts w:eastAsia="Times New Roman" w:cs="Times New Roman"/>
          <w:szCs w:val="24"/>
        </w:rPr>
        <w:t xml:space="preserve"> δημιουργώντας κλίμα τεχνητής πόλωσ</w:t>
      </w:r>
      <w:r w:rsidRPr="0061291D">
        <w:rPr>
          <w:rFonts w:eastAsia="Times New Roman" w:cs="Times New Roman"/>
          <w:szCs w:val="24"/>
        </w:rPr>
        <w:t>ης</w:t>
      </w:r>
      <w:r>
        <w:rPr>
          <w:rFonts w:eastAsia="Times New Roman" w:cs="Times New Roman"/>
          <w:szCs w:val="24"/>
        </w:rPr>
        <w:t>.</w:t>
      </w:r>
      <w:r w:rsidRPr="0061291D">
        <w:rPr>
          <w:rFonts w:eastAsia="Times New Roman" w:cs="Times New Roman"/>
          <w:szCs w:val="24"/>
        </w:rPr>
        <w:t xml:space="preserve"> </w:t>
      </w:r>
      <w:r>
        <w:rPr>
          <w:rFonts w:eastAsia="Times New Roman" w:cs="Times New Roman"/>
          <w:szCs w:val="24"/>
        </w:rPr>
        <w:t>Τ</w:t>
      </w:r>
      <w:r w:rsidRPr="0061291D">
        <w:rPr>
          <w:rFonts w:eastAsia="Times New Roman" w:cs="Times New Roman"/>
          <w:szCs w:val="24"/>
        </w:rPr>
        <w:t>ι ζητά</w:t>
      </w:r>
      <w:r>
        <w:rPr>
          <w:rFonts w:eastAsia="Times New Roman" w:cs="Times New Roman"/>
          <w:szCs w:val="24"/>
        </w:rPr>
        <w:t>ει ο ΣΕΒ;</w:t>
      </w:r>
      <w:r w:rsidRPr="0061291D">
        <w:rPr>
          <w:rFonts w:eastAsia="Times New Roman" w:cs="Times New Roman"/>
          <w:szCs w:val="24"/>
        </w:rPr>
        <w:t xml:space="preserve"> </w:t>
      </w:r>
      <w:r>
        <w:rPr>
          <w:rFonts w:eastAsia="Times New Roman" w:cs="Times New Roman"/>
          <w:szCs w:val="24"/>
        </w:rPr>
        <w:t>Ν</w:t>
      </w:r>
      <w:r w:rsidRPr="0061291D">
        <w:rPr>
          <w:rFonts w:eastAsia="Times New Roman" w:cs="Times New Roman"/>
          <w:szCs w:val="24"/>
        </w:rPr>
        <w:t>α μειωθεί κι άλλο το λεγόμενο μη μισθολογικό κόστος</w:t>
      </w:r>
      <w:r>
        <w:rPr>
          <w:rFonts w:eastAsia="Times New Roman" w:cs="Times New Roman"/>
          <w:szCs w:val="24"/>
        </w:rPr>
        <w:t>,</w:t>
      </w:r>
      <w:r w:rsidRPr="0061291D">
        <w:rPr>
          <w:rFonts w:eastAsia="Times New Roman" w:cs="Times New Roman"/>
          <w:szCs w:val="24"/>
        </w:rPr>
        <w:t xml:space="preserve"> να διατηρηθούν οι μισθοί πείνας</w:t>
      </w:r>
      <w:r>
        <w:rPr>
          <w:rFonts w:eastAsia="Times New Roman" w:cs="Times New Roman"/>
          <w:szCs w:val="24"/>
        </w:rPr>
        <w:t>,</w:t>
      </w:r>
      <w:r w:rsidRPr="0061291D">
        <w:rPr>
          <w:rFonts w:eastAsia="Times New Roman" w:cs="Times New Roman"/>
          <w:szCs w:val="24"/>
        </w:rPr>
        <w:t xml:space="preserve"> να ελαφρυνθεί ακόμη περισσότερο η φορολογία του κεφαλαίου</w:t>
      </w:r>
      <w:r>
        <w:rPr>
          <w:rFonts w:eastAsia="Times New Roman" w:cs="Times New Roman"/>
          <w:szCs w:val="24"/>
        </w:rPr>
        <w:t>,</w:t>
      </w:r>
      <w:r w:rsidRPr="0061291D">
        <w:rPr>
          <w:rFonts w:eastAsia="Times New Roman" w:cs="Times New Roman"/>
          <w:szCs w:val="24"/>
        </w:rPr>
        <w:t xml:space="preserve"> </w:t>
      </w:r>
      <w:r>
        <w:rPr>
          <w:rFonts w:eastAsia="Times New Roman" w:cs="Times New Roman"/>
          <w:szCs w:val="24"/>
        </w:rPr>
        <w:t>μ</w:t>
      </w:r>
      <w:r w:rsidRPr="0061291D">
        <w:rPr>
          <w:rFonts w:eastAsia="Times New Roman" w:cs="Times New Roman"/>
          <w:szCs w:val="24"/>
        </w:rPr>
        <w:t>ε άλλα λόγια να αυξηθεί η αφαίμαξη των μισθωτών και των αυτοαπασχολούμενων</w:t>
      </w:r>
      <w:r>
        <w:rPr>
          <w:rFonts w:eastAsia="Times New Roman" w:cs="Times New Roman"/>
          <w:szCs w:val="24"/>
        </w:rPr>
        <w:t>. Τ</w:t>
      </w:r>
      <w:r w:rsidRPr="0061291D">
        <w:rPr>
          <w:rFonts w:eastAsia="Times New Roman" w:cs="Times New Roman"/>
          <w:szCs w:val="24"/>
        </w:rPr>
        <w:t xml:space="preserve">ι συνιστά </w:t>
      </w:r>
      <w:r w:rsidRPr="0061291D">
        <w:rPr>
          <w:rFonts w:eastAsia="Times New Roman" w:cs="Times New Roman"/>
          <w:szCs w:val="24"/>
        </w:rPr>
        <w:lastRenderedPageBreak/>
        <w:t>ο</w:t>
      </w:r>
      <w:r w:rsidRPr="0061291D">
        <w:rPr>
          <w:rFonts w:eastAsia="Times New Roman" w:cs="Times New Roman"/>
          <w:szCs w:val="24"/>
        </w:rPr>
        <w:t xml:space="preserve"> </w:t>
      </w:r>
      <w:r>
        <w:rPr>
          <w:rFonts w:eastAsia="Times New Roman" w:cs="Times New Roman"/>
          <w:szCs w:val="24"/>
        </w:rPr>
        <w:t>ΣΕΒ; Ν</w:t>
      </w:r>
      <w:r w:rsidRPr="0061291D">
        <w:rPr>
          <w:rFonts w:eastAsia="Times New Roman" w:cs="Times New Roman"/>
          <w:szCs w:val="24"/>
        </w:rPr>
        <w:t>α αποφευχθεί η πολιτική πόλωση και να συνεχιστούν οι αποφασισμένες αντιλαϊκές μεταρρυθμίσεις χωρίς υποχωρήσεις</w:t>
      </w:r>
      <w:r>
        <w:rPr>
          <w:rFonts w:eastAsia="Times New Roman" w:cs="Times New Roman"/>
          <w:szCs w:val="24"/>
        </w:rPr>
        <w:t>.</w:t>
      </w:r>
      <w:r w:rsidRPr="0061291D">
        <w:rPr>
          <w:rFonts w:eastAsia="Times New Roman" w:cs="Times New Roman"/>
          <w:szCs w:val="24"/>
        </w:rPr>
        <w:t xml:space="preserve"> </w:t>
      </w:r>
    </w:p>
    <w:p w14:paraId="0BCB5CBB" w14:textId="77777777" w:rsidR="00623898" w:rsidRDefault="00B35A1F">
      <w:pPr>
        <w:spacing w:line="600" w:lineRule="auto"/>
        <w:ind w:firstLine="720"/>
        <w:jc w:val="both"/>
        <w:rPr>
          <w:rFonts w:eastAsia="Times New Roman" w:cs="Times New Roman"/>
          <w:szCs w:val="24"/>
        </w:rPr>
      </w:pPr>
      <w:r w:rsidRPr="0061291D">
        <w:rPr>
          <w:rFonts w:eastAsia="Times New Roman" w:cs="Times New Roman"/>
          <w:szCs w:val="24"/>
        </w:rPr>
        <w:t>Είναι</w:t>
      </w:r>
      <w:r>
        <w:rPr>
          <w:rFonts w:eastAsia="Times New Roman" w:cs="Times New Roman"/>
          <w:szCs w:val="24"/>
        </w:rPr>
        <w:t>,</w:t>
      </w:r>
      <w:r w:rsidRPr="0061291D">
        <w:rPr>
          <w:rFonts w:eastAsia="Times New Roman" w:cs="Times New Roman"/>
          <w:szCs w:val="24"/>
        </w:rPr>
        <w:t xml:space="preserve"> λοιπόν</w:t>
      </w:r>
      <w:r>
        <w:rPr>
          <w:rFonts w:eastAsia="Times New Roman" w:cs="Times New Roman"/>
          <w:szCs w:val="24"/>
        </w:rPr>
        <w:t>,</w:t>
      </w:r>
      <w:r w:rsidRPr="0061291D">
        <w:rPr>
          <w:rFonts w:eastAsia="Times New Roman" w:cs="Times New Roman"/>
          <w:szCs w:val="24"/>
        </w:rPr>
        <w:t xml:space="preserve"> ολοφάνερο ότι χέρι-χέρι οι δανειστές και η εγχώρια άρχουσα τάξη έχουν δρομολογήσει τις χειρότερες μέρες που έρχονται για </w:t>
      </w:r>
      <w:r w:rsidRPr="0061291D">
        <w:rPr>
          <w:rFonts w:eastAsia="Times New Roman" w:cs="Times New Roman"/>
          <w:szCs w:val="24"/>
        </w:rPr>
        <w:t>τους εργαζόμενους</w:t>
      </w:r>
      <w:r>
        <w:rPr>
          <w:rFonts w:eastAsia="Times New Roman" w:cs="Times New Roman"/>
          <w:szCs w:val="24"/>
        </w:rPr>
        <w:t>.</w:t>
      </w:r>
      <w:r w:rsidRPr="0061291D">
        <w:rPr>
          <w:rFonts w:eastAsia="Times New Roman" w:cs="Times New Roman"/>
          <w:szCs w:val="24"/>
        </w:rPr>
        <w:t xml:space="preserve"> </w:t>
      </w:r>
      <w:r>
        <w:rPr>
          <w:rFonts w:eastAsia="Times New Roman" w:cs="Times New Roman"/>
          <w:szCs w:val="24"/>
        </w:rPr>
        <w:t>Ε</w:t>
      </w:r>
      <w:r w:rsidRPr="0061291D">
        <w:rPr>
          <w:rFonts w:eastAsia="Times New Roman" w:cs="Times New Roman"/>
          <w:szCs w:val="24"/>
        </w:rPr>
        <w:t xml:space="preserve">ίναι πράγματι πρόκληση να μιλάει η </w:t>
      </w:r>
      <w:r>
        <w:rPr>
          <w:rFonts w:eastAsia="Times New Roman" w:cs="Times New Roman"/>
          <w:szCs w:val="24"/>
        </w:rPr>
        <w:t>Κ</w:t>
      </w:r>
      <w:r w:rsidRPr="0061291D">
        <w:rPr>
          <w:rFonts w:eastAsia="Times New Roman" w:cs="Times New Roman"/>
          <w:szCs w:val="24"/>
        </w:rPr>
        <w:t>υβέρνηση για δίπολο ανάμεσα στην πρόοδο και τη συντήρηση</w:t>
      </w:r>
      <w:r>
        <w:rPr>
          <w:rFonts w:eastAsia="Times New Roman" w:cs="Times New Roman"/>
          <w:szCs w:val="24"/>
        </w:rPr>
        <w:t>, τη στιγμή που σήμερα</w:t>
      </w:r>
      <w:r w:rsidRPr="0061291D">
        <w:rPr>
          <w:rFonts w:eastAsia="Times New Roman" w:cs="Times New Roman"/>
          <w:szCs w:val="24"/>
        </w:rPr>
        <w:t xml:space="preserve"> λαμβάνει επαίνους από τα επιτελεία της Ευρωπαϊκής Ένωσης</w:t>
      </w:r>
      <w:r>
        <w:rPr>
          <w:rFonts w:eastAsia="Times New Roman" w:cs="Times New Roman"/>
          <w:szCs w:val="24"/>
        </w:rPr>
        <w:t xml:space="preserve">, του ΝΑΤΟ, της αμερικάνικης κυβέρνησης και </w:t>
      </w:r>
      <w:r w:rsidRPr="0061291D">
        <w:rPr>
          <w:rFonts w:eastAsia="Times New Roman" w:cs="Times New Roman"/>
          <w:szCs w:val="24"/>
        </w:rPr>
        <w:t>φυσικά της γερμανικής</w:t>
      </w:r>
      <w:r w:rsidRPr="0061291D">
        <w:rPr>
          <w:rFonts w:eastAsia="Times New Roman" w:cs="Times New Roman"/>
          <w:szCs w:val="24"/>
        </w:rPr>
        <w:t xml:space="preserve"> σοσιαλδημοκρατίας</w:t>
      </w:r>
      <w:r>
        <w:rPr>
          <w:rFonts w:eastAsia="Times New Roman" w:cs="Times New Roman"/>
          <w:szCs w:val="24"/>
        </w:rPr>
        <w:t>.</w:t>
      </w:r>
      <w:r w:rsidRPr="0061291D">
        <w:rPr>
          <w:rFonts w:eastAsia="Times New Roman" w:cs="Times New Roman"/>
          <w:szCs w:val="24"/>
        </w:rPr>
        <w:t xml:space="preserve"> Είναι πρόκληση να εμφανίζετ</w:t>
      </w:r>
      <w:r>
        <w:rPr>
          <w:rFonts w:eastAsia="Times New Roman" w:cs="Times New Roman"/>
          <w:szCs w:val="24"/>
        </w:rPr>
        <w:t xml:space="preserve">ε </w:t>
      </w:r>
      <w:r w:rsidRPr="0061291D">
        <w:rPr>
          <w:rFonts w:eastAsia="Times New Roman" w:cs="Times New Roman"/>
          <w:szCs w:val="24"/>
        </w:rPr>
        <w:t xml:space="preserve">ως βαθιές τάχα διαφορές με τη Νέα Δημοκρατία το αν θα </w:t>
      </w:r>
      <w:r>
        <w:rPr>
          <w:rFonts w:eastAsia="Times New Roman" w:cs="Times New Roman"/>
          <w:szCs w:val="24"/>
        </w:rPr>
        <w:t>ανα</w:t>
      </w:r>
      <w:r w:rsidRPr="0061291D">
        <w:rPr>
          <w:rFonts w:eastAsia="Times New Roman" w:cs="Times New Roman"/>
          <w:szCs w:val="24"/>
        </w:rPr>
        <w:t>στείλετε</w:t>
      </w:r>
      <w:r>
        <w:rPr>
          <w:rFonts w:eastAsia="Times New Roman" w:cs="Times New Roman"/>
          <w:szCs w:val="24"/>
        </w:rPr>
        <w:t>,</w:t>
      </w:r>
      <w:r w:rsidRPr="0061291D">
        <w:rPr>
          <w:rFonts w:eastAsia="Times New Roman" w:cs="Times New Roman"/>
          <w:szCs w:val="24"/>
        </w:rPr>
        <w:t xml:space="preserve"> για μερικούς μήνες στην ουσία</w:t>
      </w:r>
      <w:r>
        <w:rPr>
          <w:rFonts w:eastAsia="Times New Roman" w:cs="Times New Roman"/>
          <w:szCs w:val="24"/>
        </w:rPr>
        <w:t>,</w:t>
      </w:r>
      <w:r w:rsidRPr="0061291D">
        <w:rPr>
          <w:rFonts w:eastAsia="Times New Roman" w:cs="Times New Roman"/>
          <w:szCs w:val="24"/>
        </w:rPr>
        <w:t xml:space="preserve"> </w:t>
      </w:r>
      <w:r>
        <w:rPr>
          <w:rFonts w:eastAsia="Times New Roman" w:cs="Times New Roman"/>
          <w:szCs w:val="24"/>
        </w:rPr>
        <w:t>ά</w:t>
      </w:r>
      <w:r w:rsidRPr="0061291D">
        <w:rPr>
          <w:rFonts w:eastAsia="Times New Roman" w:cs="Times New Roman"/>
          <w:szCs w:val="24"/>
        </w:rPr>
        <w:t xml:space="preserve">ντε μέχρι τις κάλπες των </w:t>
      </w:r>
      <w:r>
        <w:rPr>
          <w:rFonts w:eastAsia="Times New Roman" w:cs="Times New Roman"/>
          <w:szCs w:val="24"/>
        </w:rPr>
        <w:t>β</w:t>
      </w:r>
      <w:r w:rsidRPr="0061291D">
        <w:rPr>
          <w:rFonts w:eastAsia="Times New Roman" w:cs="Times New Roman"/>
          <w:szCs w:val="24"/>
        </w:rPr>
        <w:t>ουλευτικών εκλογών</w:t>
      </w:r>
      <w:r>
        <w:rPr>
          <w:rFonts w:eastAsia="Times New Roman" w:cs="Times New Roman"/>
          <w:szCs w:val="24"/>
        </w:rPr>
        <w:t>,</w:t>
      </w:r>
      <w:r w:rsidRPr="0061291D">
        <w:rPr>
          <w:rFonts w:eastAsia="Times New Roman" w:cs="Times New Roman"/>
          <w:szCs w:val="24"/>
        </w:rPr>
        <w:t xml:space="preserve"> τις δεσμεύσεις σας να πετσοκόψε</w:t>
      </w:r>
      <w:r>
        <w:rPr>
          <w:rFonts w:eastAsia="Times New Roman" w:cs="Times New Roman"/>
          <w:szCs w:val="24"/>
        </w:rPr>
        <w:t>τε τις συντάξεις.</w:t>
      </w:r>
    </w:p>
    <w:p w14:paraId="0BCB5CBC"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ΚΚΕ έχει α</w:t>
      </w:r>
      <w:r>
        <w:rPr>
          <w:rFonts w:eastAsia="Times New Roman"/>
          <w:szCs w:val="24"/>
        </w:rPr>
        <w:t>ποκαλύψει και καταγγείλει το τσάκισμα των εργασιακών και ασφαλιστικών δικαιωμάτων των εργαζομένων που έχουν οδηγήσει σε μεγάλες περικοπές μισθών και συντάξεων και διεκδικεί την κάλυψη των απωλειών, την επαναφορά της δέκατης τρίτης και δέκατης τέταρτης σύντ</w:t>
      </w:r>
      <w:r>
        <w:rPr>
          <w:rFonts w:eastAsia="Times New Roman"/>
          <w:szCs w:val="24"/>
        </w:rPr>
        <w:t xml:space="preserve">αξης. </w:t>
      </w:r>
    </w:p>
    <w:p w14:paraId="0BCB5CBD"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Οι απώλειες για τους απόμαχους της δουλειάς συνεχίζονται. Δημιουργούνται συνθήκες απόγνωσης, επιβεβαιώνοντας τις εκτιμήσεις ότι η </w:t>
      </w:r>
      <w:proofErr w:type="spellStart"/>
      <w:r>
        <w:rPr>
          <w:rFonts w:eastAsia="Times New Roman"/>
          <w:szCs w:val="24"/>
        </w:rPr>
        <w:t>μεταμνημονιακή</w:t>
      </w:r>
      <w:proofErr w:type="spellEnd"/>
      <w:r>
        <w:rPr>
          <w:rFonts w:eastAsia="Times New Roman"/>
          <w:szCs w:val="24"/>
        </w:rPr>
        <w:t xml:space="preserve"> εποχή θα συνοδεύεται με νέα μέτρα για την κάλυψη των ματωμένων </w:t>
      </w:r>
      <w:r>
        <w:rPr>
          <w:rFonts w:eastAsia="Times New Roman"/>
          <w:szCs w:val="24"/>
        </w:rPr>
        <w:lastRenderedPageBreak/>
        <w:t>πλεονασμάτων και την ικανοποίηση των αιτη</w:t>
      </w:r>
      <w:r>
        <w:rPr>
          <w:rFonts w:eastAsia="Times New Roman"/>
          <w:szCs w:val="24"/>
        </w:rPr>
        <w:t xml:space="preserve">μάτων των επιχειρηματικών ομίλων. </w:t>
      </w:r>
    </w:p>
    <w:p w14:paraId="0BCB5CBE"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Εάν θέλετε, πραγματικά, να ανακουφίσετε τους συνταξιούχους και όχι να τους κοροϊδέψετε πάλι μέχρι τις επόμενες εκλογές, τότε ψηφίστε την τροπολογία που σας καταθέσαμε σήμερα το πρωί και που είναι στο νομοσχέδιο του </w:t>
      </w:r>
      <w:r>
        <w:rPr>
          <w:rFonts w:eastAsia="Times New Roman"/>
          <w:szCs w:val="24"/>
        </w:rPr>
        <w:t xml:space="preserve">Υπουργείου Εργασίας που θα συζητηθεί την ερχόμενη Τρίτη, για κατάργηση όλων των ρυθμίσεων του ν.4387/2016 που προβλέπουν τον </w:t>
      </w:r>
      <w:proofErr w:type="spellStart"/>
      <w:r>
        <w:rPr>
          <w:rFonts w:eastAsia="Times New Roman"/>
          <w:szCs w:val="24"/>
        </w:rPr>
        <w:t>επαναϋπολογισμό</w:t>
      </w:r>
      <w:proofErr w:type="spellEnd"/>
      <w:r>
        <w:rPr>
          <w:rFonts w:eastAsia="Times New Roman"/>
          <w:szCs w:val="24"/>
        </w:rPr>
        <w:t xml:space="preserve"> των συντάξεων και την περικοπή της προσωπικής διαφοράς. </w:t>
      </w:r>
    </w:p>
    <w:p w14:paraId="0BCB5CBF"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Την καταθέτουμε και στα Πρακτικά -ήδη έχει κατατεθεί- για </w:t>
      </w:r>
      <w:r>
        <w:rPr>
          <w:rFonts w:eastAsia="Times New Roman"/>
          <w:szCs w:val="24"/>
        </w:rPr>
        <w:t>να την έχετε και να τη μελετήσετε. Έχετε χρόνο μέχρι την Τρίτη.</w:t>
      </w:r>
    </w:p>
    <w:p w14:paraId="0BCB5CC0" w14:textId="77777777" w:rsidR="00623898" w:rsidRDefault="00B35A1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Γενικός Γραμματέας της Κεντρικής Επιτροπής του Κομμουνιστικού Κόμματος Ελλάδας </w:t>
      </w:r>
      <w:r w:rsidRPr="000D63A8">
        <w:rPr>
          <w:rFonts w:eastAsia="Times New Roman" w:cs="Times New Roman"/>
          <w:szCs w:val="24"/>
        </w:rPr>
        <w:t xml:space="preserve">κ. </w:t>
      </w:r>
      <w:r>
        <w:rPr>
          <w:rFonts w:eastAsia="Times New Roman" w:cs="Times New Roman"/>
          <w:szCs w:val="24"/>
        </w:rPr>
        <w:t xml:space="preserve">Δημήτριος </w:t>
      </w:r>
      <w:proofErr w:type="spellStart"/>
      <w:r>
        <w:rPr>
          <w:rFonts w:eastAsia="Times New Roman" w:cs="Times New Roman"/>
          <w:szCs w:val="24"/>
        </w:rPr>
        <w:t>Κουτσούμπας</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 xml:space="preserve">ην προαναφερθείσα τροπολογία, η οποία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BCB5CC1"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Επίσης, προχωρήστε στην άμεση κατάργηση του άρθρου 12 του νόμου </w:t>
      </w:r>
      <w:proofErr w:type="spellStart"/>
      <w:r>
        <w:rPr>
          <w:rFonts w:eastAsia="Times New Roman"/>
          <w:szCs w:val="24"/>
        </w:rPr>
        <w:t>Κατρούγκαλου</w:t>
      </w:r>
      <w:proofErr w:type="spellEnd"/>
      <w:r>
        <w:rPr>
          <w:rFonts w:eastAsia="Times New Roman"/>
          <w:szCs w:val="24"/>
        </w:rPr>
        <w:t xml:space="preserve"> για να αποκατασταθούν οι συντάξεις χηρεία</w:t>
      </w:r>
      <w:r>
        <w:rPr>
          <w:rFonts w:eastAsia="Times New Roman"/>
          <w:szCs w:val="24"/>
        </w:rPr>
        <w:t xml:space="preserve">ς, όπως ήταν πριν τον νόμο αυτό. </w:t>
      </w:r>
    </w:p>
    <w:p w14:paraId="0BCB5CC2"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Κυρίες και κύριοι, είναι επίσης μεγάλη πρόκληση να εμφανίζετε ως φιλολαϊκή στροφή τη μείωση του ΦΠΑ, που εσείς οι ίδιοι είχατε αυξήσει στα νησιά και, μάλιστα, όταν μιλάτε για μείωση μόνο σε πέντε νησιά του Αιγαίου και όχι </w:t>
      </w:r>
      <w:r>
        <w:rPr>
          <w:rFonts w:eastAsia="Times New Roman"/>
          <w:szCs w:val="24"/>
        </w:rPr>
        <w:t xml:space="preserve">στο σύνολό τους. </w:t>
      </w:r>
    </w:p>
    <w:p w14:paraId="0BCB5CC3"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θυμίζουμε ότι είστε όλοι υπόλογοι, γιατί με το τρίτο μνημόνιο της Συγκυβέρνησης ΣΥΡΙΖΑ - ΑΝΕΛ -αλλά και τα άλλα κόμματα που το ψήφισαν, η Νέα Δημοκρατία, το ΠΑΣΟΚ, το Ποτάμι- δεσμευτήκατε για την κατάργηση του μειωμένου ΦΠΑ στα νησιά </w:t>
      </w:r>
      <w:r>
        <w:rPr>
          <w:rFonts w:eastAsia="Times New Roman"/>
          <w:szCs w:val="24"/>
        </w:rPr>
        <w:t xml:space="preserve">του Αιγαίου. Ο μειωμένος ΦΠΑ αποτελούσε ένα μέτρο - αντιστάθμισμα στις συνέπειες που δυσκολεύουν τη ζωή των νησιωτών. </w:t>
      </w:r>
    </w:p>
    <w:p w14:paraId="0BCB5CC4"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προσωρινή διατήρηση του μειωμένου ΦΠΑ σε πέντε νησιά μέχρι τις 31 Δεκέμβρη φέτος και με πρόφαση το προσφυγικό, είναι μια ενέργεια ουσια</w:t>
      </w:r>
      <w:r>
        <w:rPr>
          <w:rFonts w:eastAsia="Times New Roman"/>
          <w:szCs w:val="24"/>
        </w:rPr>
        <w:t>στικά νομιμοποίησης των επικίνδυνων, των αντιδραστικών πολιτικών της Ευρωπαϊκής Ένωσης, που μετατρέπει τα νησιά μας σε μόνιμους χώρους εγκλωβισμού προσφύγων και μεταναστών.</w:t>
      </w:r>
    </w:p>
    <w:p w14:paraId="0BCB5CC5"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ΚΚΕ διεκδικεί την κατάργηση του ΦΠΑ στα είδη λαϊκής κατανάλωσης. Στο πλαίσιο αυτ</w:t>
      </w:r>
      <w:r>
        <w:rPr>
          <w:rFonts w:eastAsia="Times New Roman"/>
          <w:szCs w:val="24"/>
        </w:rPr>
        <w:t xml:space="preserve">ό προτείνουμε τη διατήρηση του μειωμένου ΦΠΑ στο σύνολο των νησιών του Αιγαίου. </w:t>
      </w:r>
    </w:p>
    <w:p w14:paraId="0BCB5CC6"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Για τον λόγο αυτό καταθέσαμε τροπολογία - προσθήκη στο σχέδιο νόμου του Υπουργείου Εργασίας που θα συζητηθεί την Τρίτη και σας προκαλούμε να την ψηφίσετε, εάν δεν έχετε σκοπό,</w:t>
      </w:r>
      <w:r>
        <w:rPr>
          <w:rFonts w:eastAsia="Times New Roman"/>
          <w:szCs w:val="24"/>
        </w:rPr>
        <w:t xml:space="preserve"> πάλι, να κοροϊδέψετε γι’ αυτό το εξάμηνο του νησιώτες που πραγματικά υποφέρουν. </w:t>
      </w:r>
    </w:p>
    <w:p w14:paraId="0BCB5CC7"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την καταθέτω και αυτή για τα Πρακτικά. </w:t>
      </w:r>
    </w:p>
    <w:p w14:paraId="0BCB5CC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της Κεντρικής Επιτροπής του Κομμουνιστικού Κόμματος Ελλάδας κ. Δημήτριος </w:t>
      </w:r>
      <w:proofErr w:type="spellStart"/>
      <w:r>
        <w:rPr>
          <w:rFonts w:eastAsia="Times New Roman" w:cs="Times New Roman"/>
          <w:szCs w:val="24"/>
        </w:rPr>
        <w:t>Κουτσούμπας</w:t>
      </w:r>
      <w:proofErr w:type="spellEnd"/>
      <w:r>
        <w:rPr>
          <w:rFonts w:eastAsia="Times New Roman" w:cs="Times New Roman"/>
          <w:szCs w:val="24"/>
        </w:rPr>
        <w:t xml:space="preserve"> καταθέτ</w:t>
      </w:r>
      <w:r>
        <w:rPr>
          <w:rFonts w:eastAsia="Times New Roman" w:cs="Times New Roman"/>
          <w:szCs w:val="24"/>
        </w:rPr>
        <w:t xml:space="preserve">ει για τα Πρακτικά την προαναφερθείσα τροπολογία,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BCB5CC9"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πρόκληση να έχετε πάρει νέα, μόνιμα αντιλαϊκά μέτρα για όλα τα επόμενα χρόνια και να μας λέτ</w:t>
      </w:r>
      <w:r>
        <w:rPr>
          <w:rFonts w:eastAsia="Times New Roman"/>
          <w:szCs w:val="24"/>
        </w:rPr>
        <w:t>ε ότι αντισταθμίζονται από ορισμένα βοηθήματα που θα δοθούν μόνο μια φορά σε ορισμένες κατηγορίες, κυρίως ακραίας φτώχειας.</w:t>
      </w:r>
    </w:p>
    <w:p w14:paraId="0BCB5CCA"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τα βοηθήματα, τις αποζημιώσεις που δικαιούνται, κυρίως τα έργα που έπρεπε να έχουν γίνει και δεν έχουν καν ξεκινήσει ακόμα εδώ </w:t>
      </w:r>
      <w:r>
        <w:rPr>
          <w:rFonts w:eastAsia="Times New Roman"/>
          <w:szCs w:val="24"/>
        </w:rPr>
        <w:t xml:space="preserve">και οκτώ μήνες μετά τις καταστροφικές πλημμύρες, οι κάτοικοι της Μάνδρας και </w:t>
      </w:r>
      <w:r>
        <w:rPr>
          <w:rFonts w:eastAsia="Times New Roman"/>
          <w:szCs w:val="24"/>
        </w:rPr>
        <w:lastRenderedPageBreak/>
        <w:t xml:space="preserve">των άλλων περιοχών που έχουν πληγεί από τις φονικές πλημμύρες ακόμα τις περιμένουν. </w:t>
      </w:r>
    </w:p>
    <w:p w14:paraId="0BCB5CCB"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Χτες ήμουν εκεί με κλιμάκιο του ΚΚΕ, τώρα που έχουν σβήσει τα φώτα της δημοσιότητας και οι υπο</w:t>
      </w:r>
      <w:r>
        <w:rPr>
          <w:rFonts w:eastAsia="Times New Roman"/>
          <w:szCs w:val="24"/>
        </w:rPr>
        <w:t xml:space="preserve">σχέσεις μένουν ανεκπλήρωτες μέχρι μια νέα καταστροφή. </w:t>
      </w:r>
    </w:p>
    <w:p w14:paraId="0BCB5CCC" w14:textId="77777777" w:rsidR="00623898" w:rsidRDefault="00B35A1F">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Ποιος σας δίνει το δικαίωμα, κύριοι του ΣΥΡΙΖΑ, του ΠΑΣΟΚ, της Νέας Δημοκρατίας -γιατί έχετε κι εσείς ευθύνες για τις προηγούμενες περιόδους διακυβέρνησης- να παίζετε με τις ζωές, με το </w:t>
      </w:r>
      <w:proofErr w:type="spellStart"/>
      <w:r>
        <w:rPr>
          <w:rFonts w:eastAsia="Times New Roman"/>
          <w:szCs w:val="24"/>
        </w:rPr>
        <w:t>βιος</w:t>
      </w:r>
      <w:proofErr w:type="spellEnd"/>
      <w:r>
        <w:rPr>
          <w:rFonts w:eastAsia="Times New Roman"/>
          <w:szCs w:val="24"/>
        </w:rPr>
        <w:t xml:space="preserve"> των ανθρώπ</w:t>
      </w:r>
      <w:r>
        <w:rPr>
          <w:rFonts w:eastAsia="Times New Roman"/>
          <w:szCs w:val="24"/>
        </w:rPr>
        <w:t>ων, των λαϊκών οικογενειών στη Μάνδρα; Ξέρετε ότι τα μαγαζιά εκεί ανοίγουν -όπως οι ίδιοι οι κάτοικοι, οι επαγγελματίες και οι καταστηματάρχες μας έλεγαν- μόνο για ψυχολογικούς λόγους, αφού δεν μπαίνει άνθρωπος να ψωνίσει, γιατί εσείς με την πολιτικής σας,</w:t>
      </w:r>
      <w:r>
        <w:rPr>
          <w:rFonts w:eastAsia="Times New Roman"/>
          <w:szCs w:val="24"/>
        </w:rPr>
        <w:t xml:space="preserve"> τη γραφειοκρατία σας, την αναλγησία σας, τους έχετε προγράψει, την ίδια ώρα που δίνετε αβέρτα ζεστό χρήμα σε ομίλους, δήθεν επενδυτές της ανάπτυξής σας, που εξοντώνει, όμως, τους αδύναμους, τη φτωχολογιά</w:t>
      </w:r>
      <w:r>
        <w:rPr>
          <w:rFonts w:eastAsia="Times New Roman"/>
          <w:szCs w:val="24"/>
        </w:rPr>
        <w:t>.</w:t>
      </w:r>
    </w:p>
    <w:p w14:paraId="0BCB5CC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Θα μας βρίσκετε μπροστά σας και γι’ αυτό και για ό</w:t>
      </w:r>
      <w:r>
        <w:rPr>
          <w:rFonts w:eastAsia="Times New Roman" w:cs="Times New Roman"/>
          <w:szCs w:val="24"/>
        </w:rPr>
        <w:t>λα τα άλλα ζητήματα, κάθε μέρα, κάθε ώρα, μέχρι να λύσετε αυτά τα προβλήματα.</w:t>
      </w:r>
    </w:p>
    <w:p w14:paraId="0BCB5CC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Με τη φαρσοκωμωδία της γραβάτας είχατε το θράσος να βγείτε στον ελληνικό λαό και να ανακοινώσετε πως λύσατε το ζήτημα του χρέους, πως το πρόβλημα διευθετήθηκε δήθεν μέσα από τη σ</w:t>
      </w:r>
      <w:r>
        <w:rPr>
          <w:rFonts w:eastAsia="Times New Roman" w:cs="Times New Roman"/>
          <w:szCs w:val="24"/>
        </w:rPr>
        <w:t>κληρή σας διαπραγμάτευση.</w:t>
      </w:r>
    </w:p>
    <w:p w14:paraId="0BCB5CC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Αλήθεια, κύριε Τσίπρα, ας δούμε τι ακριβώς κέρδισε ο ελληνικός λαός:</w:t>
      </w:r>
    </w:p>
    <w:p w14:paraId="0BCB5CD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Το ύψος του κρατικού χρέους, που ζητάτε να αποπληρώσουν και πάλι οι εργαζόμενοι, παραμένει σταθερό και δεν ελαττώθηκε στο ελάχιστο. Θα μας πείτε ότι  πήρατε μια </w:t>
      </w:r>
      <w:r>
        <w:rPr>
          <w:rFonts w:eastAsia="Times New Roman" w:cs="Times New Roman"/>
          <w:szCs w:val="24"/>
        </w:rPr>
        <w:t xml:space="preserve">χρονική μετάθεση για τα δάνεια των δέκα ετών για τα δάνεια του </w:t>
      </w:r>
      <w:r>
        <w:rPr>
          <w:rFonts w:eastAsia="Times New Roman" w:cs="Times New Roman"/>
          <w:szCs w:val="24"/>
          <w:lang w:val="en-US"/>
        </w:rPr>
        <w:t>EFSF</w:t>
      </w:r>
      <w:r w:rsidRPr="009A7F0B">
        <w:rPr>
          <w:rFonts w:eastAsia="Times New Roman" w:cs="Times New Roman"/>
          <w:szCs w:val="24"/>
        </w:rPr>
        <w:t xml:space="preserve">. </w:t>
      </w:r>
      <w:r>
        <w:rPr>
          <w:rFonts w:eastAsia="Times New Roman" w:cs="Times New Roman"/>
          <w:szCs w:val="24"/>
        </w:rPr>
        <w:t>Στην ουσία</w:t>
      </w:r>
      <w:r w:rsidRPr="00997AF2">
        <w:rPr>
          <w:rFonts w:eastAsia="Times New Roman" w:cs="Times New Roman"/>
          <w:szCs w:val="24"/>
        </w:rPr>
        <w:t>,</w:t>
      </w:r>
      <w:r>
        <w:rPr>
          <w:rFonts w:eastAsia="Times New Roman" w:cs="Times New Roman"/>
          <w:szCs w:val="24"/>
        </w:rPr>
        <w:t xml:space="preserve"> προσπαθείτε να κρύψετε το πρόβλημα του υπέρογκου κρατικού δανεισμού κάτω από το χαλί, να το σπρώξετε λίγο παραπέρα στο μέλλον</w:t>
      </w:r>
      <w:r w:rsidRPr="00E20F14">
        <w:rPr>
          <w:rFonts w:eastAsia="Times New Roman" w:cs="Times New Roman"/>
          <w:szCs w:val="24"/>
        </w:rPr>
        <w:t>,</w:t>
      </w:r>
      <w:r>
        <w:rPr>
          <w:rFonts w:eastAsia="Times New Roman" w:cs="Times New Roman"/>
          <w:szCs w:val="24"/>
        </w:rPr>
        <w:t xml:space="preserve"> όταν πια θα είστε και μια πολιτική ανάμνηση.</w:t>
      </w:r>
    </w:p>
    <w:p w14:paraId="0BCB5CD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w:t>
      </w:r>
      <w:r>
        <w:rPr>
          <w:rFonts w:eastAsia="Times New Roman" w:cs="Times New Roman"/>
          <w:szCs w:val="24"/>
        </w:rPr>
        <w:t>γεγονός πως η λύση σας δεν εξασφαλίζει ούτε καν την περιβόητη βιωσιμότητα του χρέους</w:t>
      </w:r>
      <w:r w:rsidRPr="00E20F14">
        <w:rPr>
          <w:rFonts w:eastAsia="Times New Roman" w:cs="Times New Roman"/>
          <w:szCs w:val="24"/>
        </w:rPr>
        <w:t>,</w:t>
      </w:r>
      <w:r>
        <w:rPr>
          <w:rFonts w:eastAsia="Times New Roman" w:cs="Times New Roman"/>
          <w:szCs w:val="24"/>
        </w:rPr>
        <w:t xml:space="preserve"> φαίνεται ακόμα και από τη σχετική τοποθέτηση του Διεθνούς Νομισματικού Ταμείου. Σύντομα</w:t>
      </w:r>
      <w:r w:rsidRPr="00E20F14">
        <w:rPr>
          <w:rFonts w:eastAsia="Times New Roman" w:cs="Times New Roman"/>
          <w:szCs w:val="24"/>
        </w:rPr>
        <w:t>,</w:t>
      </w:r>
      <w:r>
        <w:rPr>
          <w:rFonts w:eastAsia="Times New Roman" w:cs="Times New Roman"/>
          <w:szCs w:val="24"/>
        </w:rPr>
        <w:t xml:space="preserve"> πριν τις εκλογές</w:t>
      </w:r>
      <w:r w:rsidRPr="00E20F14">
        <w:rPr>
          <w:rFonts w:eastAsia="Times New Roman" w:cs="Times New Roman"/>
          <w:szCs w:val="24"/>
        </w:rPr>
        <w:t>,</w:t>
      </w:r>
      <w:r>
        <w:rPr>
          <w:rFonts w:eastAsia="Times New Roman" w:cs="Times New Roman"/>
          <w:szCs w:val="24"/>
        </w:rPr>
        <w:t xml:space="preserve"> θα προετοιμάσετε οπωσδήποτε και μια πανηγυρική έξοδο της χώρας </w:t>
      </w:r>
      <w:r>
        <w:rPr>
          <w:rFonts w:eastAsia="Times New Roman" w:cs="Times New Roman"/>
          <w:szCs w:val="24"/>
        </w:rPr>
        <w:t>στις αγορές. Θα προχωρήσετε σε μια έκδοση ομολόγων</w:t>
      </w:r>
      <w:r w:rsidRPr="00E20F14">
        <w:rPr>
          <w:rFonts w:eastAsia="Times New Roman" w:cs="Times New Roman"/>
          <w:szCs w:val="24"/>
        </w:rPr>
        <w:t>,</w:t>
      </w:r>
      <w:r>
        <w:rPr>
          <w:rFonts w:eastAsia="Times New Roman" w:cs="Times New Roman"/>
          <w:szCs w:val="24"/>
        </w:rPr>
        <w:t xml:space="preserve"> η οποία θα μας πείτε ότι σφραγίζει την εμπιστοσύνη των αγορών, όμως, είναι απολύτως λογικό, σας λέμε, να συμβεί αυτό, πολύ απλά γιατί το μόνο που κερδίσατε με τη διαπραγμάτευση</w:t>
      </w:r>
      <w:r w:rsidRPr="00E20F14">
        <w:rPr>
          <w:rFonts w:eastAsia="Times New Roman" w:cs="Times New Roman"/>
          <w:szCs w:val="24"/>
        </w:rPr>
        <w:t>,</w:t>
      </w:r>
      <w:r>
        <w:rPr>
          <w:rFonts w:eastAsia="Times New Roman" w:cs="Times New Roman"/>
          <w:szCs w:val="24"/>
        </w:rPr>
        <w:t xml:space="preserve"> είναι η δυνατότητα να μην αποπληρώνει το κράτος δάνεια προς τον </w:t>
      </w:r>
      <w:r>
        <w:rPr>
          <w:rFonts w:eastAsia="Times New Roman" w:cs="Times New Roman"/>
          <w:szCs w:val="24"/>
          <w:lang w:val="en-US"/>
        </w:rPr>
        <w:t>EFSM</w:t>
      </w:r>
      <w:r w:rsidRPr="009A7F0B">
        <w:rPr>
          <w:rFonts w:eastAsia="Times New Roman" w:cs="Times New Roman"/>
          <w:szCs w:val="24"/>
        </w:rPr>
        <w:t xml:space="preserve"> </w:t>
      </w:r>
      <w:r>
        <w:rPr>
          <w:rFonts w:eastAsia="Times New Roman" w:cs="Times New Roman"/>
          <w:szCs w:val="24"/>
        </w:rPr>
        <w:t xml:space="preserve">για μια </w:t>
      </w:r>
      <w:r>
        <w:rPr>
          <w:rFonts w:eastAsia="Times New Roman" w:cs="Times New Roman"/>
          <w:szCs w:val="24"/>
        </w:rPr>
        <w:lastRenderedPageBreak/>
        <w:t>δεκαετία σπρώχνοντάς τα λίγο προς τα πίσω. Τι επιτρέπει αυτό; Ασφάλεια σε όσους δανείσουν σήμερα στο ελληνικό κράτος, που θα πάρουν τα λεφτά τους πίσω, αφού τη δεκαετία που εξασφ</w:t>
      </w:r>
      <w:r>
        <w:rPr>
          <w:rFonts w:eastAsia="Times New Roman" w:cs="Times New Roman"/>
          <w:szCs w:val="24"/>
        </w:rPr>
        <w:t>αλίσατε δεν έχει άλλες μεγάλες δανειακές υποχρεώσεις. Οι εργαζόμενοι αρκεί να σκεφτούν ποιος πληρώνει και ποιος θα ωφεληθεί από τη νέα ρύθμιση του χρέους.</w:t>
      </w:r>
    </w:p>
    <w:p w14:paraId="0BCB5CD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συμφωνία σας δεσμεύει τους εργαζόμενους της χώρας σε τερατώδη πρωτογενή πλεονάσματα του 3,5% για τα</w:t>
      </w:r>
      <w:r>
        <w:rPr>
          <w:rFonts w:eastAsia="Times New Roman" w:cs="Times New Roman"/>
          <w:szCs w:val="24"/>
        </w:rPr>
        <w:t xml:space="preserve"> επόμενα τέσσερα χρόνια και στη συνέχεια για πλεονάσματα αδιευκρίνιστου ύψους πάνω από το 2,2% μέχρι το 2060</w:t>
      </w:r>
      <w:r w:rsidRPr="00E20F14">
        <w:rPr>
          <w:rFonts w:eastAsia="Times New Roman" w:cs="Times New Roman"/>
          <w:szCs w:val="24"/>
        </w:rPr>
        <w:t>,</w:t>
      </w:r>
      <w:r>
        <w:rPr>
          <w:rFonts w:eastAsia="Times New Roman" w:cs="Times New Roman"/>
          <w:szCs w:val="24"/>
        </w:rPr>
        <w:t xml:space="preserve"> φορτώνοντας σε τρεις γενιές Ελλήνων εργαζομένων να αποπληρώνουν τα διάφορα δάνεια.</w:t>
      </w:r>
    </w:p>
    <w:p w14:paraId="0BCB5CD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Τι έχει να περιμένει, λοιπόν, ο μισθωτός, ο </w:t>
      </w:r>
      <w:proofErr w:type="spellStart"/>
      <w:r>
        <w:rPr>
          <w:rFonts w:eastAsia="Times New Roman" w:cs="Times New Roman"/>
          <w:szCs w:val="24"/>
        </w:rPr>
        <w:t>αυτοπασχολούμενος</w:t>
      </w:r>
      <w:proofErr w:type="spellEnd"/>
      <w:r>
        <w:rPr>
          <w:rFonts w:eastAsia="Times New Roman" w:cs="Times New Roman"/>
          <w:szCs w:val="24"/>
        </w:rPr>
        <w:t xml:space="preserve">, </w:t>
      </w:r>
      <w:r>
        <w:rPr>
          <w:rFonts w:eastAsia="Times New Roman" w:cs="Times New Roman"/>
          <w:szCs w:val="24"/>
        </w:rPr>
        <w:t>ο επαγγελματίας, ο επιστήμονας, ο αγρότης, ο συνταξιούχος; Τερατώδη πρωτογενή πλεονάσματα για δεκαετίες. Η νέα ρύθμιση, λοιπόν, του χρέους σημαίνει πως ο λαός ξανά θα ματώνει.</w:t>
      </w:r>
    </w:p>
    <w:p w14:paraId="0BCB5CD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Δεύτερο ψέμα σας, από το οποίο δεν μπορείτε πια να κρυφτείτε είναι πως η περιβόη</w:t>
      </w:r>
      <w:r>
        <w:rPr>
          <w:rFonts w:eastAsia="Times New Roman" w:cs="Times New Roman"/>
          <w:szCs w:val="24"/>
        </w:rPr>
        <w:t xml:space="preserve">τη εποπτεία τελείωσε. Δεν σταματάτε να διακηρύττετε σε όλους στους τόνους πως πλέον η χώρα βγαίνει από το τούνελ της αυστηρής εποπτείας, των αποφάσεων των δανειστών και πως στέκεται στα πόδια της. </w:t>
      </w:r>
      <w:r>
        <w:rPr>
          <w:rFonts w:eastAsia="Times New Roman" w:cs="Times New Roman"/>
          <w:szCs w:val="24"/>
        </w:rPr>
        <w:lastRenderedPageBreak/>
        <w:t>Πανηγυρίζετε γιατί τάχα η νέα περίοδος θα είναι ριζικά διαφ</w:t>
      </w:r>
      <w:r>
        <w:rPr>
          <w:rFonts w:eastAsia="Times New Roman" w:cs="Times New Roman"/>
          <w:szCs w:val="24"/>
        </w:rPr>
        <w:t>ορετική γιατί, όπως μας λέτε, δεν θα αποφασίζουν οι έξω, αλλά θα αποφασίζουμε εμείς εδώ.</w:t>
      </w:r>
    </w:p>
    <w:p w14:paraId="0BCB5CD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Αν δούμε, όμως, την πραγματικότητα, κάποιος που ξέρει να διαβάζει, καταλαβαίνει τι ακριβώς διαπραγματευόσασταν τόσες ώρες. Διαπραγματευόσασταν το πώς θα κρύψετε τη συν</w:t>
      </w:r>
      <w:r>
        <w:rPr>
          <w:rFonts w:eastAsia="Times New Roman" w:cs="Times New Roman"/>
          <w:szCs w:val="24"/>
        </w:rPr>
        <w:t>έχιση της εποπτείας από τον ελληνικό λαό και η λύση βρέθηκε στο να τη μεταφράσετε ως σχέδιο συνεργασίας και υποστήριξης. Δεν μπορείτε, όμως, να κρύψετε πως πρόκειται ουσιαστικά για συνέχιση της αυστηρής εποπτείας για αδιευκρίνιστο χρονικό διάστημα, χωρίς ν</w:t>
      </w:r>
      <w:r>
        <w:rPr>
          <w:rFonts w:eastAsia="Times New Roman" w:cs="Times New Roman"/>
          <w:szCs w:val="24"/>
        </w:rPr>
        <w:t>α συνυπολογίσουμε τους κανόνες και το πλαίσιο εποπτείας που υπάρχει για όλα τα κράτη-μέλη της Ευρωπαϊκής Ένωσης.</w:t>
      </w:r>
    </w:p>
    <w:p w14:paraId="0BCB5CD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συμφωνία που υπογράψατε προβλέπει ένα συνεχές, μόνιμο, αυστηρό πλαίσιο ελέγχου των οικονομικών εξελίξεων στη χώρα. Προβλέπει πως κλιμάκια των</w:t>
      </w:r>
      <w:r>
        <w:rPr>
          <w:rFonts w:eastAsia="Times New Roman" w:cs="Times New Roman"/>
          <w:szCs w:val="24"/>
        </w:rPr>
        <w:t xml:space="preserve"> δανειστών, των θεσμών, των εταίρων -όπως θέλετε πείτε τους, δεν έχει κα</w:t>
      </w:r>
      <w:r>
        <w:rPr>
          <w:rFonts w:eastAsia="Times New Roman" w:cs="Times New Roman"/>
          <w:szCs w:val="24"/>
        </w:rPr>
        <w:t>μ</w:t>
      </w:r>
      <w:r>
        <w:rPr>
          <w:rFonts w:eastAsia="Times New Roman" w:cs="Times New Roman"/>
          <w:szCs w:val="24"/>
        </w:rPr>
        <w:t>μιά σημασία, δεν αλλάζει και τίποτα- θα βρίσκονται σε τακτά χρονικά διαστήματα στην Ελλάδα και θα ελέγχουν την πορεία των οικονομικών εξελίξεων της χώρας.</w:t>
      </w:r>
    </w:p>
    <w:p w14:paraId="0BCB5CD7"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Σίγουρα, κύριοι της </w:t>
      </w:r>
      <w:r>
        <w:rPr>
          <w:rFonts w:eastAsia="Times New Roman"/>
          <w:szCs w:val="24"/>
        </w:rPr>
        <w:t>Κυβέρνησης, κάτι θα σκεφτείτε. Αφού τους βγάλατε από τα Υπουργεία για να γίνονται οι συναντήσεις σε ξενοδοχεία</w:t>
      </w:r>
      <w:r w:rsidRPr="00481DD1">
        <w:rPr>
          <w:rFonts w:eastAsia="Times New Roman"/>
          <w:szCs w:val="24"/>
        </w:rPr>
        <w:t>,</w:t>
      </w:r>
      <w:r>
        <w:rPr>
          <w:rFonts w:eastAsia="Times New Roman"/>
          <w:szCs w:val="24"/>
        </w:rPr>
        <w:t xml:space="preserve"> κάτι θα σκεφτείτε και τώρα. Ίσως κάνετε τις συναντήσεις σε κάποιο πολυτελές χώρο συναντήσεων, όπως αυτούς που φτιάχνετε τώρα</w:t>
      </w:r>
      <w:r w:rsidRPr="00481DD1">
        <w:rPr>
          <w:rFonts w:eastAsia="Times New Roman"/>
          <w:szCs w:val="24"/>
        </w:rPr>
        <w:t>,</w:t>
      </w:r>
      <w:r>
        <w:rPr>
          <w:rFonts w:eastAsia="Times New Roman"/>
          <w:szCs w:val="24"/>
        </w:rPr>
        <w:t xml:space="preserve"> με μεγάλη μανία μά</w:t>
      </w:r>
      <w:r>
        <w:rPr>
          <w:rFonts w:eastAsia="Times New Roman"/>
          <w:szCs w:val="24"/>
        </w:rPr>
        <w:t xml:space="preserve">λιστα, στην παραλιακή ζώνη από τον Πειραιά μέχρι το Ελληνικό. </w:t>
      </w:r>
    </w:p>
    <w:p w14:paraId="0BCB5CD8" w14:textId="77777777" w:rsidR="00623898" w:rsidRDefault="00B35A1F">
      <w:pPr>
        <w:spacing w:line="600" w:lineRule="auto"/>
        <w:ind w:firstLine="720"/>
        <w:jc w:val="both"/>
        <w:rPr>
          <w:rFonts w:eastAsia="Times New Roman"/>
          <w:szCs w:val="24"/>
        </w:rPr>
      </w:pPr>
      <w:r>
        <w:rPr>
          <w:rFonts w:eastAsia="Times New Roman"/>
          <w:szCs w:val="24"/>
        </w:rPr>
        <w:t>Όπου, όμως, και να γίνονται οι συναντήσεις η πραγματικότητα δεν κρύβεται. Ο έλεγχος, οι εκθέσεις για την εφαρμογή των μέτρων θα συνεχιστούν για πολλά χρόνια ακόμα. Προσπαθείτε να αμυνθείτε λέγο</w:t>
      </w:r>
      <w:r>
        <w:rPr>
          <w:rFonts w:eastAsia="Times New Roman"/>
          <w:szCs w:val="24"/>
        </w:rPr>
        <w:t>ντας πως η εποπτεία αυτή είναι διαφορετική, πως είναι δημοσιονομική εποπτεία, πως αφορά στην επίτευξη των στόχων και πως ο τρόπος με τον οποίον θα γίνει είναι πια δική μας δουλειά. Κάτι τέτοιο προσπαθήσατε να κάνετε στην πρόσφατη συνέντευξή σας, κύριε Τσίπ</w:t>
      </w:r>
      <w:r>
        <w:rPr>
          <w:rFonts w:eastAsia="Times New Roman"/>
          <w:szCs w:val="24"/>
        </w:rPr>
        <w:t xml:space="preserve">ρα, σε ένα αγαπημένο σας δίκτυο, στο </w:t>
      </w:r>
      <w:r>
        <w:rPr>
          <w:rFonts w:eastAsia="Times New Roman"/>
          <w:szCs w:val="24"/>
        </w:rPr>
        <w:t>«</w:t>
      </w:r>
      <w:r>
        <w:rPr>
          <w:rFonts w:eastAsia="Times New Roman"/>
          <w:szCs w:val="24"/>
          <w:lang w:val="en-US"/>
        </w:rPr>
        <w:t>Bloomberg</w:t>
      </w:r>
      <w:r>
        <w:rPr>
          <w:rFonts w:eastAsia="Times New Roman"/>
          <w:szCs w:val="24"/>
        </w:rPr>
        <w:t>»</w:t>
      </w:r>
      <w:r w:rsidRPr="005960DA">
        <w:rPr>
          <w:rFonts w:eastAsia="Times New Roman"/>
          <w:szCs w:val="24"/>
        </w:rPr>
        <w:t>.</w:t>
      </w:r>
    </w:p>
    <w:p w14:paraId="0BCB5CD9" w14:textId="77777777" w:rsidR="00623898" w:rsidRDefault="00B35A1F">
      <w:pPr>
        <w:spacing w:line="600" w:lineRule="auto"/>
        <w:ind w:firstLine="720"/>
        <w:jc w:val="both"/>
        <w:rPr>
          <w:rFonts w:eastAsia="Times New Roman"/>
          <w:szCs w:val="24"/>
        </w:rPr>
      </w:pPr>
      <w:r>
        <w:rPr>
          <w:rFonts w:eastAsia="Times New Roman"/>
          <w:szCs w:val="24"/>
        </w:rPr>
        <w:t>Τι σημαίνει, όμως, αυτό; Σημαίνει ότι η Κυβέρνηση θα επιλέξει τον τρόπο σφαγής του λαού με βάση τις προτεραιότητες της εγχώριας αστικής τάξης. Η συμφωνία που υπογράψατε είναι σαφής και δεν χωρά καμμία απολύ</w:t>
      </w:r>
      <w:r>
        <w:rPr>
          <w:rFonts w:eastAsia="Times New Roman"/>
          <w:szCs w:val="24"/>
        </w:rPr>
        <w:t>τως αμφιβολία, δεν αφήνει κανένα περιθώριο αμφιβολίας. Για μια ακόμη φορά δεσμευτήκατε στο ότι όλες οι μεταρρυθμίσεις που έχουν γίνει θα διατηρηθούν.</w:t>
      </w:r>
    </w:p>
    <w:p w14:paraId="0BCB5CDA" w14:textId="77777777" w:rsidR="00623898" w:rsidRDefault="00B35A1F">
      <w:pPr>
        <w:spacing w:line="600" w:lineRule="auto"/>
        <w:ind w:firstLine="720"/>
        <w:jc w:val="both"/>
        <w:rPr>
          <w:rFonts w:eastAsia="Times New Roman"/>
          <w:szCs w:val="24"/>
        </w:rPr>
      </w:pPr>
      <w:r>
        <w:rPr>
          <w:rFonts w:eastAsia="Times New Roman"/>
          <w:szCs w:val="24"/>
        </w:rPr>
        <w:lastRenderedPageBreak/>
        <w:t>Η συμφωνία κάνει επανειλημμένα λόγο για πρόγραμμα που ανήκει στις ελληνικές αρχές και μάλιστα δεχθήκατε ως</w:t>
      </w:r>
      <w:r>
        <w:rPr>
          <w:rFonts w:eastAsia="Times New Roman"/>
          <w:szCs w:val="24"/>
        </w:rPr>
        <w:t xml:space="preserve"> Κυβέρνηση και επανειλημμένα συγχαρητήρια για τις επιδόσεις αυτές, για το πόσο πολύ έχετε πια πιστέψει σε αυτές τις αντιλαϊκές κατά τα άλλα μεταρρυθμίσεις. </w:t>
      </w:r>
    </w:p>
    <w:p w14:paraId="0BCB5CDB" w14:textId="77777777" w:rsidR="00623898" w:rsidRDefault="00B35A1F">
      <w:pPr>
        <w:spacing w:line="600" w:lineRule="auto"/>
        <w:ind w:firstLine="720"/>
        <w:jc w:val="both"/>
        <w:rPr>
          <w:rFonts w:eastAsia="Times New Roman"/>
          <w:szCs w:val="24"/>
        </w:rPr>
      </w:pPr>
      <w:r>
        <w:rPr>
          <w:rFonts w:eastAsia="Times New Roman"/>
          <w:szCs w:val="24"/>
        </w:rPr>
        <w:t>Η συμφωνία, όμως, που δίνει περιθώρια ευελιξίας στην ελληνική Κυβέρνηση περιλαμβάνει με απόλυτη σαφ</w:t>
      </w:r>
      <w:r>
        <w:rPr>
          <w:rFonts w:eastAsia="Times New Roman"/>
          <w:szCs w:val="24"/>
        </w:rPr>
        <w:t>ήνεια τα αντιλαϊκά μέτρα που πρέπει να υλοποιήσετε την επόμενη περίοδο και την ίδια στιγμή συνδέει την υλοποίησή τους με τα όποια μέτρα ελάφρυνσης του χρέους.</w:t>
      </w:r>
    </w:p>
    <w:p w14:paraId="0BCB5CDC" w14:textId="77777777" w:rsidR="00623898" w:rsidRDefault="00B35A1F">
      <w:pPr>
        <w:spacing w:line="600" w:lineRule="auto"/>
        <w:ind w:firstLine="720"/>
        <w:jc w:val="both"/>
        <w:rPr>
          <w:rFonts w:eastAsia="Times New Roman"/>
          <w:szCs w:val="24"/>
        </w:rPr>
      </w:pPr>
      <w:r>
        <w:rPr>
          <w:rFonts w:eastAsia="Times New Roman"/>
          <w:szCs w:val="24"/>
        </w:rPr>
        <w:t>Ποι</w:t>
      </w:r>
      <w:r>
        <w:rPr>
          <w:rFonts w:eastAsia="Times New Roman"/>
          <w:szCs w:val="24"/>
        </w:rPr>
        <w:t>ο</w:t>
      </w:r>
      <w:r>
        <w:rPr>
          <w:rFonts w:eastAsia="Times New Roman"/>
          <w:szCs w:val="24"/>
        </w:rPr>
        <w:t>ν προσπαθείτε, λοιπόν, να κοροϊδέψετε; Η συμφωνία που φέρατε προβλέπει συνεχή επιτόπια εποπτε</w:t>
      </w:r>
      <w:r>
        <w:rPr>
          <w:rFonts w:eastAsia="Times New Roman"/>
          <w:szCs w:val="24"/>
        </w:rPr>
        <w:t xml:space="preserve">ία από τους </w:t>
      </w:r>
      <w:r>
        <w:rPr>
          <w:rFonts w:eastAsia="Times New Roman"/>
          <w:szCs w:val="24"/>
        </w:rPr>
        <w:t>θ</w:t>
      </w:r>
      <w:r>
        <w:rPr>
          <w:rFonts w:eastAsia="Times New Roman"/>
          <w:szCs w:val="24"/>
        </w:rPr>
        <w:t>εσμούς, που θα εξετάζουν κάθε τρίμηνο εάν έχουν υλοποιηθεί συγκεκριμένα αντιλαϊκά μέτρα και θα προτείνουν διορθωτικά μέτρα. Όλα τα άλλα που λέτε είναι για εσωτερική, μικροκομματική, πολιτική κατανάλωση.</w:t>
      </w:r>
    </w:p>
    <w:p w14:paraId="0BCB5CDD" w14:textId="77777777" w:rsidR="00623898" w:rsidRDefault="00B35A1F">
      <w:pPr>
        <w:spacing w:line="600" w:lineRule="auto"/>
        <w:ind w:firstLine="720"/>
        <w:jc w:val="both"/>
        <w:rPr>
          <w:rFonts w:eastAsia="Times New Roman"/>
          <w:szCs w:val="24"/>
        </w:rPr>
      </w:pPr>
      <w:r>
        <w:rPr>
          <w:rFonts w:eastAsia="Times New Roman"/>
          <w:szCs w:val="24"/>
        </w:rPr>
        <w:t>Επίσης, τι ακριβώς εννοείτε όταν λέτε ότ</w:t>
      </w:r>
      <w:r>
        <w:rPr>
          <w:rFonts w:eastAsia="Times New Roman"/>
          <w:szCs w:val="24"/>
        </w:rPr>
        <w:t>ι θα αποφασίζουμε εμείς όλοι μαζί για τα σκληρά αντιλαϊκά μέτρα; Μήπως αυτά τα μέτρα που απαιτούν και οι εκπρόσωποι της εγχώριας τάξης σάς τα ζήτησε κανένας συνταξιούχος εδώ στην Ελλάδα, κανένας μισθωτός, κανένας αυτοαπασχολούμενος;</w:t>
      </w:r>
    </w:p>
    <w:p w14:paraId="0BCB5CDE" w14:textId="77777777" w:rsidR="00623898" w:rsidRDefault="00B35A1F">
      <w:pPr>
        <w:spacing w:line="600" w:lineRule="auto"/>
        <w:ind w:firstLine="720"/>
        <w:jc w:val="both"/>
        <w:rPr>
          <w:rFonts w:eastAsia="Times New Roman"/>
          <w:szCs w:val="24"/>
        </w:rPr>
      </w:pPr>
      <w:r>
        <w:rPr>
          <w:rFonts w:eastAsia="Times New Roman"/>
          <w:szCs w:val="24"/>
        </w:rPr>
        <w:lastRenderedPageBreak/>
        <w:t>Θεωρείτε ότι έχουν ενια</w:t>
      </w:r>
      <w:r>
        <w:rPr>
          <w:rFonts w:eastAsia="Times New Roman"/>
          <w:szCs w:val="24"/>
        </w:rPr>
        <w:t>ία συμφέροντα, αλήθεια, στην ελληνική κοινωνία οι μεγαλομέτοχοι των ομίλων και όσοι δίνουν την καθημερινή τους μάχη για να επιβιώσουν;</w:t>
      </w:r>
    </w:p>
    <w:p w14:paraId="0BCB5CDF" w14:textId="77777777" w:rsidR="00623898" w:rsidRDefault="00B35A1F">
      <w:pPr>
        <w:spacing w:line="600" w:lineRule="auto"/>
        <w:ind w:firstLine="720"/>
        <w:jc w:val="both"/>
        <w:rPr>
          <w:rFonts w:eastAsia="Times New Roman"/>
          <w:szCs w:val="24"/>
        </w:rPr>
      </w:pPr>
      <w:r>
        <w:rPr>
          <w:rFonts w:eastAsia="Times New Roman"/>
          <w:szCs w:val="24"/>
        </w:rPr>
        <w:t xml:space="preserve">Το πιο ωμό ψέμα σας είναι πως με τη συμφωνία σας που υπογράψατε τα βάσανα των εργαζομένων τελειώνουν, γιατί πρέπει να το </w:t>
      </w:r>
      <w:r>
        <w:rPr>
          <w:rFonts w:eastAsia="Times New Roman"/>
          <w:szCs w:val="24"/>
        </w:rPr>
        <w:t>παραδεχτούμε πως το θράσος σας είναι κυριολεκτικά απύθμενο.</w:t>
      </w:r>
    </w:p>
    <w:p w14:paraId="0BCB5CE0" w14:textId="77777777" w:rsidR="00623898" w:rsidRDefault="00B35A1F">
      <w:pPr>
        <w:spacing w:line="600" w:lineRule="auto"/>
        <w:ind w:firstLine="720"/>
        <w:jc w:val="both"/>
        <w:rPr>
          <w:rFonts w:eastAsia="Times New Roman"/>
          <w:szCs w:val="24"/>
        </w:rPr>
      </w:pPr>
      <w:r>
        <w:rPr>
          <w:rFonts w:eastAsia="Times New Roman"/>
          <w:szCs w:val="24"/>
        </w:rPr>
        <w:t xml:space="preserve">Ας δούμε τι λέει η συμφωνία που υπογράψατε, ποια είναι η πραγματικότητα. Πρώτα-πρώτα διακηρύττετε με τη συμφωνία σας τη δέσμευσή σας για τη θωράκιση όλων των μέχρι τώρα σημαντικών μεταρρυθμίσεων. </w:t>
      </w:r>
      <w:r>
        <w:rPr>
          <w:rFonts w:eastAsia="Times New Roman"/>
          <w:szCs w:val="24"/>
        </w:rPr>
        <w:t>Λέτε, με άλλα λόγια, πως η μέχρι σήμερα σφαγή των λαϊκών δικαιωμάτων σε μισθούς, σε συντάξεις, σε φόρους θα θωρακιστούν στο διηνεκές, πως δεν πρόκειται να γίνει κα</w:t>
      </w:r>
      <w:r>
        <w:rPr>
          <w:rFonts w:eastAsia="Times New Roman"/>
          <w:szCs w:val="24"/>
        </w:rPr>
        <w:t>μ</w:t>
      </w:r>
      <w:r>
        <w:rPr>
          <w:rFonts w:eastAsia="Times New Roman"/>
          <w:szCs w:val="24"/>
        </w:rPr>
        <w:t>μία υποχώρηση, καμμία ελάφρυνση.</w:t>
      </w:r>
    </w:p>
    <w:p w14:paraId="0BCB5CE1" w14:textId="77777777" w:rsidR="00623898" w:rsidRDefault="00B35A1F">
      <w:pPr>
        <w:spacing w:line="600" w:lineRule="auto"/>
        <w:ind w:firstLine="720"/>
        <w:jc w:val="both"/>
        <w:rPr>
          <w:rFonts w:eastAsia="Times New Roman"/>
          <w:szCs w:val="24"/>
        </w:rPr>
      </w:pPr>
      <w:r>
        <w:rPr>
          <w:rFonts w:eastAsia="Times New Roman"/>
          <w:szCs w:val="24"/>
        </w:rPr>
        <w:t>Δεν περιοριζόσαστε, όμως, στην απαρέγκλιτη τήρηση των προηγ</w:t>
      </w:r>
      <w:r>
        <w:rPr>
          <w:rFonts w:eastAsia="Times New Roman"/>
          <w:szCs w:val="24"/>
        </w:rPr>
        <w:t xml:space="preserve">ούμενων αντιλαϊκών μέτρων που έχετε λάβει, γιατί η </w:t>
      </w:r>
      <w:proofErr w:type="spellStart"/>
      <w:r>
        <w:rPr>
          <w:rFonts w:eastAsia="Times New Roman"/>
          <w:szCs w:val="24"/>
        </w:rPr>
        <w:t>μεταμνημονιακή</w:t>
      </w:r>
      <w:proofErr w:type="spellEnd"/>
      <w:r>
        <w:rPr>
          <w:rFonts w:eastAsia="Times New Roman"/>
          <w:szCs w:val="24"/>
        </w:rPr>
        <w:t xml:space="preserve"> περίοδος, που τάχα θα άρει τη λιτότητα, στην πραγματικότητα φέρνει νέα ακόμα πιο σκληρά μέτρα. Αρκεί να διαβάσει κανείς το παράρτημα της συμφωνίας σας για να καταλάβει πως η </w:t>
      </w:r>
      <w:proofErr w:type="spellStart"/>
      <w:r>
        <w:rPr>
          <w:rFonts w:eastAsia="Times New Roman"/>
          <w:szCs w:val="24"/>
        </w:rPr>
        <w:t>μεταμνημονιακή</w:t>
      </w:r>
      <w:proofErr w:type="spellEnd"/>
      <w:r>
        <w:rPr>
          <w:rFonts w:eastAsia="Times New Roman"/>
          <w:szCs w:val="24"/>
        </w:rPr>
        <w:t xml:space="preserve"> π</w:t>
      </w:r>
      <w:r>
        <w:rPr>
          <w:rFonts w:eastAsia="Times New Roman"/>
          <w:szCs w:val="24"/>
        </w:rPr>
        <w:t xml:space="preserve">ερίοδος μεταφράζεται σε νέες σκληρές θυσίες για τους εργαζόμενους. Ό,τι και να ψελλίζετε για τις συντάξεις, </w:t>
      </w:r>
      <w:r>
        <w:rPr>
          <w:rFonts w:eastAsia="Times New Roman"/>
          <w:szCs w:val="24"/>
        </w:rPr>
        <w:lastRenderedPageBreak/>
        <w:t>για τη φορολογία η σαφής, απόλυτη, κυνική τελικά δέσμευσή σας στις μεταρρυθμίσεις – κλειδί, που έχουν ήδη προωθηθεί, μαρτυρά πόσοι συνταξιούχοι θα π</w:t>
      </w:r>
      <w:r>
        <w:rPr>
          <w:rFonts w:eastAsia="Times New Roman"/>
          <w:szCs w:val="24"/>
        </w:rPr>
        <w:t>ληρώσουν ένα δισεκατομμύριο ευρώ με την κατάργηση της προσωπικής διαφοράς από τις αρχές του 2019, ενώ από τις αρχές του 2020 η μείωση του αφορολόγητου θα οδηγήσει σε νέα αφαίμαξη λαϊκών εισοδημάτων.</w:t>
      </w:r>
    </w:p>
    <w:p w14:paraId="0BCB5CE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μπορείτε πια να κοροϊδέψετε κανένα. Δεν μπορείτε</w:t>
      </w:r>
      <w:r w:rsidRPr="00AD1365">
        <w:rPr>
          <w:rFonts w:eastAsia="Times New Roman" w:cs="Times New Roman"/>
          <w:szCs w:val="24"/>
        </w:rPr>
        <w:t>,</w:t>
      </w:r>
      <w:r>
        <w:rPr>
          <w:rFonts w:eastAsia="Times New Roman" w:cs="Times New Roman"/>
          <w:szCs w:val="24"/>
        </w:rPr>
        <w:t xml:space="preserve"> βέβαια</w:t>
      </w:r>
      <w:r w:rsidRPr="00AD1365">
        <w:rPr>
          <w:rFonts w:eastAsia="Times New Roman" w:cs="Times New Roman"/>
          <w:szCs w:val="24"/>
        </w:rPr>
        <w:t>,</w:t>
      </w:r>
      <w:r>
        <w:rPr>
          <w:rFonts w:eastAsia="Times New Roman" w:cs="Times New Roman"/>
          <w:szCs w:val="24"/>
        </w:rPr>
        <w:t xml:space="preserve"> να μας εξηγήσετε και πώς θα αποφύγετε το τσεκούρωμα των συντάξεων</w:t>
      </w:r>
      <w:r w:rsidRPr="00C769BC">
        <w:rPr>
          <w:rFonts w:eastAsia="Times New Roman" w:cs="Times New Roman"/>
          <w:szCs w:val="24"/>
        </w:rPr>
        <w:t>,</w:t>
      </w:r>
      <w:r>
        <w:rPr>
          <w:rFonts w:eastAsia="Times New Roman" w:cs="Times New Roman"/>
          <w:szCs w:val="24"/>
        </w:rPr>
        <w:t xml:space="preserve"> όταν έχετε ήδη συμφωνήσει πλεόνασμα 3,5% κι όταν έχετε συμφωνήσει σε θωράκιση των ψηφισμένων μέτρων. Το λέμε ξανά προς εμπέδωση. </w:t>
      </w:r>
    </w:p>
    <w:p w14:paraId="0BCB5CE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συμφωνία σας προβλέπει νέα φορολογική αφαίμαξη τ</w:t>
      </w:r>
      <w:r>
        <w:rPr>
          <w:rFonts w:eastAsia="Times New Roman" w:cs="Times New Roman"/>
          <w:szCs w:val="24"/>
        </w:rPr>
        <w:t>ου λαού μέσα από νέα αύξηση του ΕΝΦΙΑ και των αντικειμενικών αξιών στις λαϊκές κατοικίες</w:t>
      </w:r>
      <w:r w:rsidRPr="00C769BC">
        <w:rPr>
          <w:rFonts w:eastAsia="Times New Roman" w:cs="Times New Roman"/>
          <w:szCs w:val="24"/>
        </w:rPr>
        <w:t>,</w:t>
      </w:r>
      <w:r>
        <w:rPr>
          <w:rFonts w:eastAsia="Times New Roman" w:cs="Times New Roman"/>
          <w:szCs w:val="24"/>
        </w:rPr>
        <w:t xml:space="preserve"> ενώ δεσμευτήκατε ρητά πως θα προχωρήσετε όχι μόνο στη θωράκιση, αλλά και σε νέα επέκταση του πλαισίου διαχείρισης των μη εξυπηρετούμενων δανείων</w:t>
      </w:r>
      <w:r w:rsidRPr="00C769BC">
        <w:rPr>
          <w:rFonts w:eastAsia="Times New Roman" w:cs="Times New Roman"/>
          <w:szCs w:val="24"/>
        </w:rPr>
        <w:t>,</w:t>
      </w:r>
      <w:r>
        <w:rPr>
          <w:rFonts w:eastAsia="Times New Roman" w:cs="Times New Roman"/>
          <w:szCs w:val="24"/>
        </w:rPr>
        <w:t xml:space="preserve"> που σε απλά ελληνικά</w:t>
      </w:r>
      <w:r>
        <w:rPr>
          <w:rFonts w:eastAsia="Times New Roman" w:cs="Times New Roman"/>
          <w:szCs w:val="24"/>
        </w:rPr>
        <w:t xml:space="preserve"> μεταφράζεται σε νέα επιθετική επέκταση των πλειστηριασμών, ώστε να εξαναγκαστούν όλοι να πληρώσουν</w:t>
      </w:r>
      <w:r w:rsidRPr="00C769BC">
        <w:rPr>
          <w:rFonts w:eastAsia="Times New Roman" w:cs="Times New Roman"/>
          <w:szCs w:val="24"/>
        </w:rPr>
        <w:t>,</w:t>
      </w:r>
      <w:r>
        <w:rPr>
          <w:rFonts w:eastAsia="Times New Roman" w:cs="Times New Roman"/>
          <w:szCs w:val="24"/>
        </w:rPr>
        <w:t xml:space="preserve"> για να στηριχθεί το τραπεζικό κεφάλαιο. </w:t>
      </w:r>
    </w:p>
    <w:p w14:paraId="0BCB5CE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Υπόσχεστε γενικά και αόριστα αλλαγές στους μισθούς και βελτίωση των εργασιακών συνθηκών και λέτε συνειδητά ψέματα </w:t>
      </w:r>
      <w:r>
        <w:rPr>
          <w:rFonts w:eastAsia="Times New Roman" w:cs="Times New Roman"/>
          <w:szCs w:val="24"/>
        </w:rPr>
        <w:t xml:space="preserve">για μια ακόμα φορά. </w:t>
      </w:r>
      <w:r>
        <w:rPr>
          <w:rFonts w:eastAsia="Times New Roman" w:cs="Times New Roman"/>
          <w:szCs w:val="24"/>
        </w:rPr>
        <w:lastRenderedPageBreak/>
        <w:t>Διότι η συμφωνία που κραδαίνετε, παριστάνοντας τον νέο Μωυσή, κάνει λόγο για θωράκιση της ανταγωνιστικότητας του κεφαλαίου και για επιλογές του κατώτατου μισθού με αυτό και μόνο το κριτήριο. Αποκαλύπτεστε</w:t>
      </w:r>
      <w:r w:rsidRPr="00C769BC">
        <w:rPr>
          <w:rFonts w:eastAsia="Times New Roman" w:cs="Times New Roman"/>
          <w:szCs w:val="24"/>
        </w:rPr>
        <w:t>,</w:t>
      </w:r>
      <w:r>
        <w:rPr>
          <w:rFonts w:eastAsia="Times New Roman" w:cs="Times New Roman"/>
          <w:szCs w:val="24"/>
        </w:rPr>
        <w:t xml:space="preserve"> γιατί με αυτό το κριτήριο οι μ</w:t>
      </w:r>
      <w:r>
        <w:rPr>
          <w:rFonts w:eastAsia="Times New Roman" w:cs="Times New Roman"/>
          <w:szCs w:val="24"/>
        </w:rPr>
        <w:t>ισθοί δεν πρόκειται να επανέλθουν</w:t>
      </w:r>
      <w:r w:rsidRPr="00C769BC">
        <w:rPr>
          <w:rFonts w:eastAsia="Times New Roman" w:cs="Times New Roman"/>
          <w:szCs w:val="24"/>
        </w:rPr>
        <w:t xml:space="preserve">. </w:t>
      </w:r>
      <w:r>
        <w:rPr>
          <w:rFonts w:eastAsia="Times New Roman" w:cs="Times New Roman"/>
          <w:szCs w:val="24"/>
        </w:rPr>
        <w:t xml:space="preserve">Θα παραμείνουν καθηλωμένοι. </w:t>
      </w:r>
    </w:p>
    <w:p w14:paraId="0BCB5CE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Τίποτα θετικό δεν υπάρχει; Θα μας ρωτήσετε. Θετικό για ποι</w:t>
      </w:r>
      <w:r>
        <w:rPr>
          <w:rFonts w:eastAsia="Times New Roman" w:cs="Times New Roman"/>
          <w:szCs w:val="24"/>
        </w:rPr>
        <w:t>ο</w:t>
      </w:r>
      <w:r>
        <w:rPr>
          <w:rFonts w:eastAsia="Times New Roman" w:cs="Times New Roman"/>
          <w:szCs w:val="24"/>
        </w:rPr>
        <w:t>ν; Θα σας απαντήσουμε. Φυσικά, για τους φίλους σας στον ΣΕΒ, στο ΣΕΤΕ, τους άλλους εκπροσώπους του κεφαλαίου. Φυσικά, για τους φίλους</w:t>
      </w:r>
      <w:r>
        <w:rPr>
          <w:rFonts w:eastAsia="Times New Roman" w:cs="Times New Roman"/>
          <w:szCs w:val="24"/>
        </w:rPr>
        <w:t xml:space="preserve"> σας στα επενδυτικά </w:t>
      </w:r>
      <w:r>
        <w:rPr>
          <w:rFonts w:eastAsia="Times New Roman" w:cs="Times New Roman"/>
          <w:szCs w:val="24"/>
          <w:lang w:val="en-US"/>
        </w:rPr>
        <w:t>funds</w:t>
      </w:r>
      <w:r>
        <w:rPr>
          <w:rFonts w:eastAsia="Times New Roman" w:cs="Times New Roman"/>
          <w:szCs w:val="24"/>
        </w:rPr>
        <w:t>. Η συμφωνία είναι γεμάτη με στοιχεία που όλους μαζί τους παραπάνω κι εσάς, σας επιτρέπει να πανηγυρίζετε. Η πλήρης απελευθέρωση των επενδύσεων με τους εκ των υστέρων τυπικούς ελέγχους που διαλύουν ακόμα και το σημερινό ελάχιστο πλ</w:t>
      </w:r>
      <w:r>
        <w:rPr>
          <w:rFonts w:eastAsia="Times New Roman" w:cs="Times New Roman"/>
          <w:szCs w:val="24"/>
        </w:rPr>
        <w:t xml:space="preserve">έγμα προστασίας που υφίσταται τώρα, είναι σημείο που σίγουρα σας επιτρέπει να χαμογελάτε, γιατί έρχονται οι περιβόητες επενδύσεις. Έρχεται, βλέπετε, η ανάπτυξη. </w:t>
      </w:r>
    </w:p>
    <w:p w14:paraId="0BCB5CE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επιθετική προώθηση των ιδιωτικοποιήσεων σε δεκάδες διαφορετικούς τομείς είναι μια ακόμα πλευ</w:t>
      </w:r>
      <w:r>
        <w:rPr>
          <w:rFonts w:eastAsia="Times New Roman" w:cs="Times New Roman"/>
          <w:szCs w:val="24"/>
        </w:rPr>
        <w:t xml:space="preserve">ρά για την οποία θα σας επιβραβεύσουν οι φίλοι σας. Η συμφωνία σας επαναλαμβάνει τη σαφή δέσμευσή σας για να εκχωρήσετε στο μεγάλο κεφάλαιο και να ολοκληρώσετε τις ιδιωτικοποιήσεις </w:t>
      </w:r>
      <w:r>
        <w:rPr>
          <w:rFonts w:eastAsia="Times New Roman" w:cs="Times New Roman"/>
          <w:szCs w:val="24"/>
        </w:rPr>
        <w:lastRenderedPageBreak/>
        <w:t>στην ενέργεια, στην ύδρευση, στις μεταφορές. Ιδιωτικοποιήσεις που θα οδηγήσ</w:t>
      </w:r>
      <w:r>
        <w:rPr>
          <w:rFonts w:eastAsia="Times New Roman" w:cs="Times New Roman"/>
          <w:szCs w:val="24"/>
        </w:rPr>
        <w:t xml:space="preserve">ουν σε τεράστια εκτίναξη του κόστους για τα άλλα κόμματα, για τις λαϊκές οικογένειες. </w:t>
      </w:r>
    </w:p>
    <w:p w14:paraId="0BCB5CE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Έρχεστε με θράσος και λέτε πως τα μέτρα σας φέρνουν κοινωνική δικαιοσύνη, πως πρόκειται για ένα μείγμα πολιτικής, για μια αναδιανομή δήθεν απ’ αυτούς που έχουν προς τους</w:t>
      </w:r>
      <w:r>
        <w:rPr>
          <w:rFonts w:eastAsia="Times New Roman" w:cs="Times New Roman"/>
          <w:szCs w:val="24"/>
        </w:rPr>
        <w:t xml:space="preserve"> φτωχούς, πως όσοι μπορούν πρέπει να βάλουν το χέρι στην τσέπη ως ελεήμονες για να στηριχθούν οι αδύναμοι. </w:t>
      </w:r>
    </w:p>
    <w:p w14:paraId="0BCB5CE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Κύριοι της </w:t>
      </w:r>
      <w:r w:rsidRPr="0094038A">
        <w:rPr>
          <w:rFonts w:eastAsia="Times New Roman" w:cs="Times New Roman"/>
          <w:szCs w:val="24"/>
        </w:rPr>
        <w:t>Κυβέρνηση</w:t>
      </w:r>
      <w:r>
        <w:rPr>
          <w:rFonts w:eastAsia="Times New Roman" w:cs="Times New Roman"/>
          <w:szCs w:val="24"/>
        </w:rPr>
        <w:t>ς, σε λίγο θα μας πείτε ότι προνομιούχος είναι και ο μισθωτός με 10.000 χρονιάτικο εισόδημα, τον οποίο τσακίζετε με τη φορολογία</w:t>
      </w:r>
      <w:r>
        <w:rPr>
          <w:rFonts w:eastAsia="Times New Roman" w:cs="Times New Roman"/>
          <w:szCs w:val="24"/>
        </w:rPr>
        <w:t xml:space="preserve">. Όμως, πλούσιος δεν είναι ο συνταξιούχος των 1.300 ευρώ που θα του κόψετε τη σύνταξη. Πλούσιος δεν είναι ούτε αυτός που έχει ένα μικρό εξοχικό και που για να μην χάσει το σπίτι του λόγω χρεών στην τράπεζα αναγκάζεται να το πουλήσει </w:t>
      </w:r>
      <w:proofErr w:type="spellStart"/>
      <w:r>
        <w:rPr>
          <w:rFonts w:eastAsia="Times New Roman" w:cs="Times New Roman"/>
          <w:szCs w:val="24"/>
        </w:rPr>
        <w:t>μπιρ</w:t>
      </w:r>
      <w:proofErr w:type="spellEnd"/>
      <w:r>
        <w:rPr>
          <w:rFonts w:eastAsia="Times New Roman" w:cs="Times New Roman"/>
          <w:szCs w:val="24"/>
        </w:rPr>
        <w:t xml:space="preserve"> παρά, γιατί αλλιώς</w:t>
      </w:r>
      <w:r>
        <w:rPr>
          <w:rFonts w:eastAsia="Times New Roman" w:cs="Times New Roman"/>
          <w:szCs w:val="24"/>
        </w:rPr>
        <w:t xml:space="preserve"> δεν εντάσσεται στον νόμο Κατσέλη. Η πολιτική σας είναι να τσακίσετε πλέον απροκάλυπτα όλους όσοι έχουν κάτι ακόμα να δώσουν, να </w:t>
      </w:r>
      <w:proofErr w:type="spellStart"/>
      <w:r>
        <w:rPr>
          <w:rFonts w:eastAsia="Times New Roman" w:cs="Times New Roman"/>
          <w:szCs w:val="24"/>
        </w:rPr>
        <w:t>αφαιμάξετε</w:t>
      </w:r>
      <w:proofErr w:type="spellEnd"/>
      <w:r>
        <w:rPr>
          <w:rFonts w:eastAsia="Times New Roman" w:cs="Times New Roman"/>
          <w:szCs w:val="24"/>
        </w:rPr>
        <w:t xml:space="preserve"> μισθωτούς, αυτοαπασχολούμενους, συνταξιούχους που δεν βρίσκονται σε κατάσταση εξαθλίωσης, προκειμένου να τροφοδοτήσε</w:t>
      </w:r>
      <w:r>
        <w:rPr>
          <w:rFonts w:eastAsia="Times New Roman" w:cs="Times New Roman"/>
          <w:szCs w:val="24"/>
        </w:rPr>
        <w:t xml:space="preserve">τε μόνο την κερδοφορία των μονοπωλιακών ομίλων. Και για να συγκαλύψετε αυτήν την κατάσταση, δίνετε και ελάχιστα ψίχουλα στους απόλυτα εξαθλιωμένους. </w:t>
      </w:r>
    </w:p>
    <w:p w14:paraId="0BCB5CE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Η λογική σας έχει έναν και μοναδικό στόχο: να συγκαλύψει τον πραγματικό πλούτο, τα κέρδη των εφοπλιστών, τ</w:t>
      </w:r>
      <w:r>
        <w:rPr>
          <w:rFonts w:eastAsia="Times New Roman" w:cs="Times New Roman"/>
          <w:szCs w:val="24"/>
        </w:rPr>
        <w:t>ων βιομηχάνων, των τραπεζών που συσσωρεύουν δισεκατομμύρια ευρώ σε βάρος των εργαζομένων.</w:t>
      </w:r>
    </w:p>
    <w:p w14:paraId="0BCB5CEA" w14:textId="77777777" w:rsidR="00623898" w:rsidRDefault="00B35A1F">
      <w:pPr>
        <w:spacing w:line="600" w:lineRule="auto"/>
        <w:ind w:firstLine="720"/>
        <w:jc w:val="both"/>
        <w:rPr>
          <w:rFonts w:eastAsia="Times New Roman"/>
          <w:szCs w:val="24"/>
        </w:rPr>
      </w:pPr>
      <w:r>
        <w:rPr>
          <w:rFonts w:eastAsia="Times New Roman"/>
          <w:szCs w:val="24"/>
        </w:rPr>
        <w:t>Η πραγματική διαχωριστική γραμμή δεν είναι ανάμεσα στον μισθωτό των πεντακοσίων ευρώ και στον μισθωτό των χιλίων ευρώ. Είναι ανάμεσα στη συντριπτική πλειοψηφία των ερ</w:t>
      </w:r>
      <w:r>
        <w:rPr>
          <w:rFonts w:eastAsia="Times New Roman"/>
          <w:szCs w:val="24"/>
        </w:rPr>
        <w:t xml:space="preserve">γαζομένων και στα πολιτικά αφεντικά σας, τους ομίλους, τους οποίους τροφοδοτείτε με αναπτυξιακούς νόμους, με τις </w:t>
      </w:r>
      <w:proofErr w:type="spellStart"/>
      <w:r>
        <w:rPr>
          <w:rFonts w:eastAsia="Times New Roman"/>
          <w:szCs w:val="24"/>
        </w:rPr>
        <w:t>φοροελαφρύνσεις</w:t>
      </w:r>
      <w:proofErr w:type="spellEnd"/>
      <w:r>
        <w:rPr>
          <w:rFonts w:eastAsia="Times New Roman"/>
          <w:szCs w:val="24"/>
        </w:rPr>
        <w:t xml:space="preserve">, με τις ιδιωτικοποιήσεις και με το αίμα των εργαζομένων από την εκμετάλλευσή τους. </w:t>
      </w:r>
    </w:p>
    <w:p w14:paraId="0BCB5CEB" w14:textId="77777777" w:rsidR="00623898" w:rsidRDefault="00B35A1F">
      <w:pPr>
        <w:spacing w:line="600" w:lineRule="auto"/>
        <w:ind w:firstLine="720"/>
        <w:jc w:val="both"/>
        <w:rPr>
          <w:rFonts w:eastAsia="Times New Roman"/>
          <w:szCs w:val="24"/>
        </w:rPr>
      </w:pPr>
      <w:r>
        <w:rPr>
          <w:rFonts w:eastAsia="Times New Roman"/>
          <w:szCs w:val="24"/>
        </w:rPr>
        <w:t>Θέλει θράσος να βαφτίζετε «κοινωνική δικαιο</w:t>
      </w:r>
      <w:r>
        <w:rPr>
          <w:rFonts w:eastAsia="Times New Roman"/>
          <w:szCs w:val="24"/>
        </w:rPr>
        <w:t xml:space="preserve">σύνη» το να τσακίζετε στην πραγματικότητα τον λαό, να παίρνετε από τις τσέπες του δέκα, να δίνετε τα εννιά στους ομίλους και το ένα που δίνετε πίσω στον λαό με τα διάφορα αντίμετρα να το βαφτίζετε «κοινωνική δικαιοσύνη». Σταματήστε αυτή την κοροϊδία. </w:t>
      </w:r>
    </w:p>
    <w:p w14:paraId="0BCB5CEC" w14:textId="77777777" w:rsidR="00623898" w:rsidRDefault="00B35A1F">
      <w:pPr>
        <w:spacing w:line="600" w:lineRule="auto"/>
        <w:ind w:firstLine="720"/>
        <w:jc w:val="both"/>
        <w:rPr>
          <w:rFonts w:eastAsia="Times New Roman"/>
          <w:szCs w:val="24"/>
        </w:rPr>
      </w:pPr>
      <w:r>
        <w:rPr>
          <w:rFonts w:eastAsia="Times New Roman"/>
          <w:szCs w:val="24"/>
        </w:rPr>
        <w:t>Πράγ</w:t>
      </w:r>
      <w:r>
        <w:rPr>
          <w:rFonts w:eastAsia="Times New Roman"/>
          <w:szCs w:val="24"/>
        </w:rPr>
        <w:t xml:space="preserve">ματι, η ανάπτυξη –η καπιταλιστική ανάπτυξη, για να εξηγούμαστε- έρχεται, έστω με ρυθμούς χελώνας. Δεν έχει τόση σημασία αυτή τη στιγμή. Οι ρυθμοί ανάκαμψης του ΑΕΠ θα πάρουν τα πάνω τους, τα κέρδη των ομίλων θα σταθεροποιηθούν. </w:t>
      </w:r>
    </w:p>
    <w:p w14:paraId="0BCB5CED" w14:textId="77777777" w:rsidR="00623898" w:rsidRDefault="00B35A1F">
      <w:pPr>
        <w:spacing w:line="600" w:lineRule="auto"/>
        <w:ind w:firstLine="720"/>
        <w:jc w:val="both"/>
        <w:rPr>
          <w:rFonts w:eastAsia="Times New Roman"/>
          <w:szCs w:val="24"/>
        </w:rPr>
      </w:pPr>
      <w:r>
        <w:rPr>
          <w:rFonts w:eastAsia="Times New Roman"/>
          <w:szCs w:val="24"/>
        </w:rPr>
        <w:lastRenderedPageBreak/>
        <w:t>Άλλωστε, αυτό το φροντίζετε</w:t>
      </w:r>
      <w:r>
        <w:rPr>
          <w:rFonts w:eastAsia="Times New Roman"/>
          <w:szCs w:val="24"/>
        </w:rPr>
        <w:t xml:space="preserve"> εσείς με την πολιτική σας. Ό,τι κάνετε έχει από πίσω αυτή την κατεύθυνση, τη σταθεροποίηση των κερδών των ομίλων. Η πολιτική λιτότητας που φέρνετε στη </w:t>
      </w:r>
      <w:proofErr w:type="spellStart"/>
      <w:r>
        <w:rPr>
          <w:rFonts w:eastAsia="Times New Roman"/>
          <w:szCs w:val="24"/>
        </w:rPr>
        <w:t>μεταμνημονιακή</w:t>
      </w:r>
      <w:proofErr w:type="spellEnd"/>
      <w:r>
        <w:rPr>
          <w:rFonts w:eastAsia="Times New Roman"/>
          <w:szCs w:val="24"/>
        </w:rPr>
        <w:t xml:space="preserve"> περίοδο έχει αυτό το περιτύλιγμα: να μη στομώσει η καπιταλιστική κερδοφορία, να μη χάσουν</w:t>
      </w:r>
      <w:r>
        <w:rPr>
          <w:rFonts w:eastAsia="Times New Roman"/>
          <w:szCs w:val="24"/>
        </w:rPr>
        <w:t xml:space="preserve"> οι πλουτοκράτες τα όσα κατέκτησαν. Γι</w:t>
      </w:r>
      <w:r>
        <w:rPr>
          <w:rFonts w:eastAsia="Times New Roman"/>
          <w:szCs w:val="24"/>
        </w:rPr>
        <w:t>α</w:t>
      </w:r>
      <w:r>
        <w:rPr>
          <w:rFonts w:eastAsia="Times New Roman"/>
          <w:szCs w:val="24"/>
        </w:rPr>
        <w:t xml:space="preserve"> αυτό και σε ολόκληρο τον κόσμο εδώ που τα λέμε προωθούνται τέτοια αντιλαϊκά μέτρα. Η καπιταλιστική κερδοφορία απαιτεί φθηνή εργατική δύναμη και μεταρρυθμίσεις που εγγυ</w:t>
      </w:r>
      <w:r>
        <w:rPr>
          <w:rFonts w:eastAsia="Times New Roman"/>
          <w:szCs w:val="24"/>
        </w:rPr>
        <w:t>ώ</w:t>
      </w:r>
      <w:r>
        <w:rPr>
          <w:rFonts w:eastAsia="Times New Roman"/>
          <w:szCs w:val="24"/>
        </w:rPr>
        <w:t>νται τη διασφάλιση των κερδών του μεγάλου κεφαλα</w:t>
      </w:r>
      <w:r>
        <w:rPr>
          <w:rFonts w:eastAsia="Times New Roman"/>
          <w:szCs w:val="24"/>
        </w:rPr>
        <w:t xml:space="preserve">ίου. Αυτό πετυχαίνετε κι εσείς, αυτό πετυχαίνουν και οι συνάδελφοί σας σε άλλες χώρες. Φέρνετε μέτρα που εγγυώνται την καπιταλιστική κερδοφορία, γι’ αυτό και σας κρατάνε τα πολιτικά αφεντικά σας και σας αξιοποιούν σε αυτή μόνο την κατεύθυνση. </w:t>
      </w:r>
    </w:p>
    <w:p w14:paraId="0BCB5CEE" w14:textId="77777777" w:rsidR="00623898" w:rsidRDefault="00B35A1F">
      <w:pPr>
        <w:spacing w:line="600" w:lineRule="auto"/>
        <w:ind w:firstLine="720"/>
        <w:jc w:val="both"/>
        <w:rPr>
          <w:rFonts w:eastAsia="Times New Roman"/>
          <w:szCs w:val="24"/>
        </w:rPr>
      </w:pPr>
      <w:r>
        <w:rPr>
          <w:rFonts w:eastAsia="Times New Roman"/>
          <w:szCs w:val="24"/>
        </w:rPr>
        <w:t>Η ανάπτυξή σ</w:t>
      </w:r>
      <w:r>
        <w:rPr>
          <w:rFonts w:eastAsia="Times New Roman"/>
          <w:szCs w:val="24"/>
        </w:rPr>
        <w:t>ας πατάει πάνω στο τσάκισμα των εργαζομένων, στη διατήρηση αντιλαϊκών μέτρων, σε νέα μέτρα που θα έρθουν, για φθηνή εργατική δύναμη. Γι</w:t>
      </w:r>
      <w:r>
        <w:rPr>
          <w:rFonts w:eastAsia="Times New Roman"/>
          <w:szCs w:val="24"/>
        </w:rPr>
        <w:t>α</w:t>
      </w:r>
      <w:r>
        <w:rPr>
          <w:rFonts w:eastAsia="Times New Roman"/>
          <w:szCs w:val="24"/>
        </w:rPr>
        <w:t xml:space="preserve"> αυτό και οι εργαζόμενοι πρέπει να φοβούνται αυτή την ανάπτυξή </w:t>
      </w:r>
      <w:r>
        <w:rPr>
          <w:rFonts w:eastAsia="Times New Roman"/>
          <w:szCs w:val="24"/>
        </w:rPr>
        <w:t>σας,</w:t>
      </w:r>
      <w:r>
        <w:rPr>
          <w:rFonts w:eastAsia="Times New Roman"/>
          <w:szCs w:val="24"/>
        </w:rPr>
        <w:t xml:space="preserve"> η οποία, ό,τι και να κάνετε, δεν μπορεί να είναι στα</w:t>
      </w:r>
      <w:r>
        <w:rPr>
          <w:rFonts w:eastAsia="Times New Roman"/>
          <w:szCs w:val="24"/>
        </w:rPr>
        <w:t xml:space="preserve">θερή για μεγάλο χρονικό διάστημα. </w:t>
      </w:r>
    </w:p>
    <w:p w14:paraId="0BCB5CEF" w14:textId="77777777" w:rsidR="00623898" w:rsidRDefault="00B35A1F">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υπερσυσσώρευση</w:t>
      </w:r>
      <w:proofErr w:type="spellEnd"/>
      <w:r>
        <w:rPr>
          <w:rFonts w:eastAsia="Times New Roman"/>
          <w:szCs w:val="24"/>
        </w:rPr>
        <w:t xml:space="preserve"> κεφαλαίου είναι το πραγματικό πρόβλημα που δεν μπορεί να αντιμετωπιστεί. Σε ολόκληρο τον κόσμο τα </w:t>
      </w:r>
      <w:proofErr w:type="spellStart"/>
      <w:r>
        <w:rPr>
          <w:rFonts w:eastAsia="Times New Roman"/>
          <w:szCs w:val="24"/>
        </w:rPr>
        <w:t>υπερσυσσωρευ</w:t>
      </w:r>
      <w:r>
        <w:rPr>
          <w:rFonts w:eastAsia="Times New Roman"/>
          <w:szCs w:val="24"/>
        </w:rPr>
        <w:lastRenderedPageBreak/>
        <w:t>μένα</w:t>
      </w:r>
      <w:proofErr w:type="spellEnd"/>
      <w:r>
        <w:rPr>
          <w:rFonts w:eastAsia="Times New Roman"/>
          <w:szCs w:val="24"/>
        </w:rPr>
        <w:t xml:space="preserve"> κεφάλαια που δεν βρίσκουν κερδοφόρ</w:t>
      </w:r>
      <w:r>
        <w:rPr>
          <w:rFonts w:eastAsia="Times New Roman"/>
          <w:szCs w:val="24"/>
        </w:rPr>
        <w:t>α</w:t>
      </w:r>
      <w:r>
        <w:rPr>
          <w:rFonts w:eastAsia="Times New Roman"/>
          <w:szCs w:val="24"/>
        </w:rPr>
        <w:t xml:space="preserve"> διέξοδο διογκώνονται. Χαρακτηριστική έκφρασή τους είν</w:t>
      </w:r>
      <w:r>
        <w:rPr>
          <w:rFonts w:eastAsia="Times New Roman"/>
          <w:szCs w:val="24"/>
        </w:rPr>
        <w:t>αι τα τεράστια κρατικά χρέη</w:t>
      </w:r>
      <w:r>
        <w:rPr>
          <w:rFonts w:eastAsia="Times New Roman"/>
          <w:szCs w:val="24"/>
        </w:rPr>
        <w:t>,</w:t>
      </w:r>
      <w:r>
        <w:rPr>
          <w:rFonts w:eastAsia="Times New Roman"/>
          <w:szCs w:val="24"/>
        </w:rPr>
        <w:t xml:space="preserve"> που δεν είναι πλέον </w:t>
      </w:r>
      <w:proofErr w:type="spellStart"/>
      <w:r>
        <w:rPr>
          <w:rFonts w:eastAsia="Times New Roman"/>
          <w:szCs w:val="24"/>
        </w:rPr>
        <w:t>διαχειρ</w:t>
      </w:r>
      <w:r>
        <w:rPr>
          <w:rFonts w:eastAsia="Times New Roman"/>
          <w:szCs w:val="24"/>
        </w:rPr>
        <w:t>ίσιμα</w:t>
      </w:r>
      <w:proofErr w:type="spellEnd"/>
      <w:r>
        <w:rPr>
          <w:rFonts w:eastAsia="Times New Roman"/>
          <w:szCs w:val="24"/>
        </w:rPr>
        <w:t>. Γι</w:t>
      </w:r>
      <w:r>
        <w:rPr>
          <w:rFonts w:eastAsia="Times New Roman"/>
          <w:szCs w:val="24"/>
        </w:rPr>
        <w:t>α</w:t>
      </w:r>
      <w:r>
        <w:rPr>
          <w:rFonts w:eastAsia="Times New Roman"/>
          <w:szCs w:val="24"/>
        </w:rPr>
        <w:t xml:space="preserve"> αυτό και η εκδήλωση νέας καπιταλιστικής κρίσης είναι σχεδόν αναπόφευκτη. Κρατήστε το αυτό. Γι</w:t>
      </w:r>
      <w:r>
        <w:rPr>
          <w:rFonts w:eastAsia="Times New Roman"/>
          <w:szCs w:val="24"/>
        </w:rPr>
        <w:t>α</w:t>
      </w:r>
      <w:r>
        <w:rPr>
          <w:rFonts w:eastAsia="Times New Roman"/>
          <w:szCs w:val="24"/>
        </w:rPr>
        <w:t xml:space="preserve"> αυτό και η </w:t>
      </w:r>
      <w:proofErr w:type="spellStart"/>
      <w:r>
        <w:rPr>
          <w:rFonts w:eastAsia="Times New Roman"/>
          <w:szCs w:val="24"/>
        </w:rPr>
        <w:t>ενδοϊμπεριαλιστικές</w:t>
      </w:r>
      <w:proofErr w:type="spellEnd"/>
      <w:r>
        <w:rPr>
          <w:rFonts w:eastAsia="Times New Roman"/>
          <w:szCs w:val="24"/>
        </w:rPr>
        <w:t xml:space="preserve"> αντιθέσεις οξύνονται και η πιθανότητα ενός γενικευμένου πολέμου αυξάνεται συνεχώς. Κι αυτό κρατήστε το. </w:t>
      </w:r>
    </w:p>
    <w:p w14:paraId="0BCB5CF0" w14:textId="77777777" w:rsidR="00623898" w:rsidRDefault="00B35A1F">
      <w:pPr>
        <w:spacing w:line="600" w:lineRule="auto"/>
        <w:ind w:firstLine="720"/>
        <w:jc w:val="both"/>
        <w:rPr>
          <w:rFonts w:eastAsia="Times New Roman"/>
          <w:szCs w:val="24"/>
        </w:rPr>
      </w:pPr>
      <w:r>
        <w:rPr>
          <w:rFonts w:eastAsia="Times New Roman"/>
          <w:szCs w:val="24"/>
        </w:rPr>
        <w:t>Εσείς, κύριοι της Κυβέρνησης, δεν μπορείτε να κρύψετε πια και τον ρόλο που παίζετε εδώ</w:t>
      </w:r>
      <w:r>
        <w:rPr>
          <w:rFonts w:eastAsia="Times New Roman"/>
          <w:szCs w:val="24"/>
        </w:rPr>
        <w:t>,</w:t>
      </w:r>
      <w:r>
        <w:rPr>
          <w:rFonts w:eastAsia="Times New Roman"/>
          <w:szCs w:val="24"/>
        </w:rPr>
        <w:t xml:space="preserve"> στην ευρύτερη περιοχή. Έχετε αν</w:t>
      </w:r>
      <w:r>
        <w:rPr>
          <w:rFonts w:eastAsia="Times New Roman"/>
          <w:szCs w:val="24"/>
        </w:rPr>
        <w:t>αλάβει τον ρόλο σημαιοφόρου των συμφερόντων των Ηνωμένων Πολιτειών της Αμερικής και του ΝΑΤΟ,</w:t>
      </w:r>
      <w:r>
        <w:rPr>
          <w:rFonts w:eastAsia="Times New Roman"/>
          <w:szCs w:val="24"/>
        </w:rPr>
        <w:t xml:space="preserve"> </w:t>
      </w:r>
      <w:r>
        <w:rPr>
          <w:rFonts w:eastAsia="Times New Roman"/>
          <w:szCs w:val="24"/>
        </w:rPr>
        <w:t xml:space="preserve">διακινδυνεύοντας ακόμα και τη συμμετοχή της Ελλάδας σε πολεμική αναμέτρηση, για τα συμφέροντα μονοπωλιακών ομίλων. </w:t>
      </w:r>
    </w:p>
    <w:p w14:paraId="0BCB5CF1" w14:textId="77777777" w:rsidR="00623898" w:rsidRDefault="00B35A1F">
      <w:pPr>
        <w:spacing w:line="600" w:lineRule="auto"/>
        <w:ind w:firstLine="720"/>
        <w:jc w:val="both"/>
        <w:rPr>
          <w:rFonts w:eastAsia="Times New Roman"/>
          <w:szCs w:val="24"/>
        </w:rPr>
      </w:pPr>
      <w:r>
        <w:rPr>
          <w:rFonts w:eastAsia="Times New Roman"/>
          <w:szCs w:val="24"/>
        </w:rPr>
        <w:t>Το μεγάλο σας, λοιπόν, καινούργιο προπαγανδιστ</w:t>
      </w:r>
      <w:r>
        <w:rPr>
          <w:rFonts w:eastAsia="Times New Roman"/>
          <w:szCs w:val="24"/>
        </w:rPr>
        <w:t>ικό ψέμα, με το οποίο πιθανόν θα πάτε και στις εκλογές, είναι πως η νέα περίοδος θα είναι φιλολαϊκή. Εμείς, όμως, σας λέμε καθαρά και προειδοποιούμε γι’ αυτό τον ελληνικό λαό ότι αυτή η ανάπτυξή σας απαιτεί μόνο νέα βάσανα για τον λαό. Η νέα συμφωνία που φ</w:t>
      </w:r>
      <w:r>
        <w:rPr>
          <w:rFonts w:eastAsia="Times New Roman"/>
          <w:szCs w:val="24"/>
        </w:rPr>
        <w:t>έρνετε προδιαγράφει ακριβώς αυτό: νέα βάρη για θωράκιση μόνο των κερδών των λίγων, την ίδια στιγμή που η πιθανότητα εκδήλωσης νέας κρίσης και εμπλοκής της χώρας, ακόμα και σε πολεμικές περιπέτειες, αυξάνεται διαρκώς.</w:t>
      </w:r>
    </w:p>
    <w:p w14:paraId="0BCB5CF2" w14:textId="77777777" w:rsidR="00623898" w:rsidRDefault="00B35A1F">
      <w:pPr>
        <w:spacing w:line="600" w:lineRule="auto"/>
        <w:ind w:firstLine="720"/>
        <w:jc w:val="both"/>
        <w:rPr>
          <w:rFonts w:eastAsia="Times New Roman"/>
          <w:szCs w:val="24"/>
        </w:rPr>
      </w:pPr>
      <w:r>
        <w:rPr>
          <w:rFonts w:eastAsia="Times New Roman"/>
          <w:szCs w:val="24"/>
        </w:rPr>
        <w:lastRenderedPageBreak/>
        <w:t>Είστε, βέβαια, ένας επιτυχημένος διαχει</w:t>
      </w:r>
      <w:r>
        <w:rPr>
          <w:rFonts w:eastAsia="Times New Roman"/>
          <w:szCs w:val="24"/>
        </w:rPr>
        <w:t>ριστής, κύριε Τσίπρα, αυτού του σάπιου και διεφθαρμένου συστήματος. Γι</w:t>
      </w:r>
      <w:r>
        <w:rPr>
          <w:rFonts w:eastAsia="Times New Roman"/>
          <w:szCs w:val="24"/>
        </w:rPr>
        <w:t>α</w:t>
      </w:r>
      <w:r>
        <w:rPr>
          <w:rFonts w:eastAsia="Times New Roman"/>
          <w:szCs w:val="24"/>
        </w:rPr>
        <w:t xml:space="preserve"> αυτό και η Νέα Δημοκρατία δυσκολεύεται να σας αντιπολιτευτεί επί της ουσίας και ανακαλύπτει ακόμα και αριστερά στοιχεία στην πολιτική σας εκεί που δεν υπάρχουν, διακινδυνεύοντας ακόμα </w:t>
      </w:r>
      <w:r>
        <w:rPr>
          <w:rFonts w:eastAsia="Times New Roman"/>
          <w:szCs w:val="24"/>
        </w:rPr>
        <w:t xml:space="preserve">και τη σοβαρότητά της, ως το βασικό αστικό κόμμα που εκφράζει την πολιτική του μεγάλου κεφαλαίου. </w:t>
      </w:r>
    </w:p>
    <w:p w14:paraId="0BCB5CF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Δεν θα σας αφήσουμε, όμως, να συνεχίσετε ανενόχλητοι αυτή τη φαρσοκωμωδία της τεχνητής πόλωσης. Τα έχουμε ζήσει αυτά με όλους τους προηγούμενους, με τη Νέα </w:t>
      </w:r>
      <w:r>
        <w:rPr>
          <w:rFonts w:eastAsia="Times New Roman" w:cs="Times New Roman"/>
          <w:szCs w:val="24"/>
        </w:rPr>
        <w:t>Δημοκρατία και το ΠΑΣΟΚ με τα εξαπτέρυγά τους και τώρα με τον ΣΥΡΙΖΑ και τα δικά του εξαπτέρυγα. Τον προσεταιρίστηκε η αστική τάξη πολιτικά εδώ και πάρα πολλά χρόνια, πρώτα ως εφεδρεία</w:t>
      </w:r>
      <w:r>
        <w:rPr>
          <w:rFonts w:eastAsia="Times New Roman" w:cs="Times New Roman"/>
          <w:szCs w:val="24"/>
        </w:rPr>
        <w:t>,</w:t>
      </w:r>
      <w:r>
        <w:rPr>
          <w:rFonts w:eastAsia="Times New Roman" w:cs="Times New Roman"/>
          <w:szCs w:val="24"/>
        </w:rPr>
        <w:t xml:space="preserve"> για να περιορίσει το ΚΚΕ</w:t>
      </w:r>
      <w:r>
        <w:rPr>
          <w:rFonts w:eastAsia="Times New Roman" w:cs="Times New Roman"/>
          <w:szCs w:val="24"/>
        </w:rPr>
        <w:t>,</w:t>
      </w:r>
      <w:r>
        <w:rPr>
          <w:rFonts w:eastAsia="Times New Roman" w:cs="Times New Roman"/>
          <w:szCs w:val="24"/>
        </w:rPr>
        <w:t xml:space="preserve"> και σε συνέχεια ως γκεσέμι στο πολιτικό σύστ</w:t>
      </w:r>
      <w:r>
        <w:rPr>
          <w:rFonts w:eastAsia="Times New Roman" w:cs="Times New Roman"/>
          <w:szCs w:val="24"/>
        </w:rPr>
        <w:t>ημα και τελικά ως εξουσία, ως μέρος της εξουσίας στην καρέκλα της κυβερνητικής εξουσίας.</w:t>
      </w:r>
    </w:p>
    <w:p w14:paraId="0BCB5CF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Τα περί φωτός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σκότους, προόδου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συντήρησης, ακροδεξιάς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ακροαριστεράς και κολοκύθια τούμπανα είναι μόνο για να κρύψουν την πλήρη ταύτιση και των δύο σας στη σημερι</w:t>
      </w:r>
      <w:r>
        <w:rPr>
          <w:rFonts w:eastAsia="Times New Roman" w:cs="Times New Roman"/>
          <w:szCs w:val="24"/>
        </w:rPr>
        <w:t xml:space="preserve">νή κυρίαρχη και άκρως επικίνδυνη </w:t>
      </w:r>
      <w:proofErr w:type="spellStart"/>
      <w:r>
        <w:rPr>
          <w:rFonts w:eastAsia="Times New Roman" w:cs="Times New Roman"/>
          <w:szCs w:val="24"/>
        </w:rPr>
        <w:t>ευρωατλαντική</w:t>
      </w:r>
      <w:proofErr w:type="spellEnd"/>
      <w:r>
        <w:rPr>
          <w:rFonts w:eastAsia="Times New Roman" w:cs="Times New Roman"/>
          <w:szCs w:val="24"/>
        </w:rPr>
        <w:t xml:space="preserve"> πολιτική. Οι επιμέρους διαφορές σας στο μείγμα της αντιλαϊκής πολιτικής</w:t>
      </w:r>
      <w:r w:rsidRPr="0080198A">
        <w:rPr>
          <w:rFonts w:eastAsia="Times New Roman" w:cs="Times New Roman"/>
          <w:szCs w:val="24"/>
        </w:rPr>
        <w:t>,</w:t>
      </w:r>
      <w:r>
        <w:rPr>
          <w:rFonts w:eastAsia="Times New Roman" w:cs="Times New Roman"/>
          <w:szCs w:val="24"/>
        </w:rPr>
        <w:t xml:space="preserve"> που υλοποιείτε και οι δύο, δεν σας σώνουν ούτε είναι αρκετές για να </w:t>
      </w:r>
      <w:r>
        <w:rPr>
          <w:rFonts w:eastAsia="Times New Roman" w:cs="Times New Roman"/>
          <w:szCs w:val="24"/>
        </w:rPr>
        <w:lastRenderedPageBreak/>
        <w:t xml:space="preserve">πείσετε ότι κάποιος από τους δύο σας είναι δήθεν μικρότερο κακό από </w:t>
      </w:r>
      <w:r>
        <w:rPr>
          <w:rFonts w:eastAsia="Times New Roman" w:cs="Times New Roman"/>
          <w:szCs w:val="24"/>
        </w:rPr>
        <w:t>τον άλλο. Και οι δυο με τους απαραίτητους κολαούζους σας είστε το ίδιο επικίνδυνοι για τα λαϊκά συμφέροντα, για τα λαϊκά δικαιώματα, για την ευημερία αυτού του λαού και αυτού του τόπου.</w:t>
      </w:r>
    </w:p>
    <w:p w14:paraId="0BCB5CF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Στο χέρι, λοιπόν, του λαού μας, των εργαζομένων, των νέων είναι να βγο</w:t>
      </w:r>
      <w:r>
        <w:rPr>
          <w:rFonts w:eastAsia="Times New Roman" w:cs="Times New Roman"/>
          <w:szCs w:val="24"/>
        </w:rPr>
        <w:t>υν στο προσκήνιο, να οργανώσουν την αντεπίθεσή τους ενάντια σε όλους εσάς που τους ματώνετε τα όνειρα, που τους κλέβετε την ίδια τη ζωή. Εμείς σε αυτή τη μάχη θα είμαστε παρόντες κάθε ώρα, κάθε στιγμή, με δυναμισμό και με συνέπεια.</w:t>
      </w:r>
    </w:p>
    <w:p w14:paraId="0BCB5CF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Σας ευχαριστώ.</w:t>
      </w:r>
    </w:p>
    <w:p w14:paraId="0BCB5CF7" w14:textId="77777777" w:rsidR="00623898" w:rsidRDefault="00B35A1F">
      <w:pPr>
        <w:spacing w:line="600" w:lineRule="auto"/>
        <w:ind w:firstLine="720"/>
        <w:jc w:val="both"/>
        <w:rPr>
          <w:rFonts w:eastAsia="Times New Roman"/>
          <w:bCs/>
          <w:szCs w:val="24"/>
        </w:rPr>
      </w:pPr>
      <w:r>
        <w:rPr>
          <w:rFonts w:eastAsia="Times New Roman"/>
          <w:b/>
          <w:bCs/>
          <w:szCs w:val="24"/>
        </w:rPr>
        <w:t>ΠΡΟΕΔΡΕΥΟ</w:t>
      </w:r>
      <w:r>
        <w:rPr>
          <w:rFonts w:eastAsia="Times New Roman"/>
          <w:b/>
          <w:bCs/>
          <w:szCs w:val="24"/>
        </w:rPr>
        <w:t>ΥΣΑ (Αναστασία Χριστοδουλοπούλου):</w:t>
      </w:r>
      <w:r>
        <w:rPr>
          <w:rFonts w:eastAsia="Times New Roman"/>
          <w:bCs/>
          <w:szCs w:val="24"/>
        </w:rPr>
        <w:t xml:space="preserve"> Ευχαριστούμε.</w:t>
      </w:r>
    </w:p>
    <w:p w14:paraId="0BCB5CF8" w14:textId="77777777" w:rsidR="00623898" w:rsidRDefault="00B35A1F">
      <w:pPr>
        <w:spacing w:line="600" w:lineRule="auto"/>
        <w:ind w:firstLine="720"/>
        <w:jc w:val="both"/>
        <w:rPr>
          <w:rFonts w:eastAsia="Times New Roman"/>
          <w:bCs/>
          <w:szCs w:val="24"/>
        </w:rPr>
      </w:pPr>
      <w:r>
        <w:rPr>
          <w:rFonts w:eastAsia="Times New Roman"/>
          <w:bCs/>
          <w:szCs w:val="24"/>
        </w:rPr>
        <w:t>Τον λόγο έχει ο Πρόεδρος της Κοινοβουλευτικής Ομάδας των Ανεξαρτήτων Ελλήνων για είκοσι λεπτά.</w:t>
      </w:r>
    </w:p>
    <w:p w14:paraId="0BCB5CF9" w14:textId="77777777" w:rsidR="00623898" w:rsidRDefault="00B35A1F">
      <w:pPr>
        <w:spacing w:line="600" w:lineRule="auto"/>
        <w:ind w:firstLine="720"/>
        <w:jc w:val="both"/>
        <w:rPr>
          <w:rFonts w:eastAsia="Times New Roman" w:cs="Times New Roman"/>
          <w:szCs w:val="24"/>
        </w:rPr>
      </w:pPr>
      <w:r w:rsidRPr="00DE6AE3">
        <w:rPr>
          <w:rFonts w:eastAsia="Times New Roman"/>
          <w:b/>
          <w:bCs/>
          <w:szCs w:val="24"/>
        </w:rPr>
        <w:t>ΠΑΝΟΣ ΚΑΜΜΕΝΟΣ (Υπουργός Εθνικής Άμυνας</w:t>
      </w:r>
      <w:r>
        <w:rPr>
          <w:rFonts w:eastAsia="Times New Roman"/>
          <w:b/>
          <w:bCs/>
          <w:szCs w:val="24"/>
        </w:rPr>
        <w:t xml:space="preserve"> – </w:t>
      </w:r>
      <w:r w:rsidRPr="00DE6AE3">
        <w:rPr>
          <w:rFonts w:eastAsia="Times New Roman"/>
          <w:b/>
          <w:bCs/>
          <w:szCs w:val="24"/>
        </w:rPr>
        <w:t>Πρόεδρος</w:t>
      </w:r>
      <w:r>
        <w:rPr>
          <w:rFonts w:eastAsia="Times New Roman"/>
          <w:b/>
          <w:bCs/>
          <w:szCs w:val="24"/>
        </w:rPr>
        <w:t xml:space="preserve"> των</w:t>
      </w:r>
      <w:r w:rsidRPr="00DE6AE3">
        <w:rPr>
          <w:rFonts w:eastAsia="Times New Roman"/>
          <w:b/>
          <w:bCs/>
          <w:szCs w:val="24"/>
        </w:rPr>
        <w:t xml:space="preserve"> Ανεξαρτήτων Ελλήνων):</w:t>
      </w:r>
      <w:r w:rsidRPr="00DE6AE3">
        <w:rPr>
          <w:rFonts w:eastAsia="Times New Roman" w:cs="Times New Roman"/>
          <w:b/>
          <w:szCs w:val="24"/>
        </w:rPr>
        <w:t xml:space="preserve"> </w:t>
      </w:r>
      <w:r>
        <w:rPr>
          <w:rFonts w:eastAsia="Times New Roman" w:cs="Times New Roman"/>
          <w:szCs w:val="24"/>
        </w:rPr>
        <w:t>Ευχαριστώ, κυρία Πρόεδρε.</w:t>
      </w:r>
    </w:p>
    <w:p w14:paraId="0BCB5CF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ο Αρχηγός της Αξιωματικής Αντιπολίτευσης αμφισβήτησε σήμερα τη συνάντησή του με </w:t>
      </w:r>
      <w:proofErr w:type="spellStart"/>
      <w:r>
        <w:rPr>
          <w:rFonts w:eastAsia="Times New Roman" w:cs="Times New Roman"/>
          <w:szCs w:val="24"/>
        </w:rPr>
        <w:t>Μέρκελ</w:t>
      </w:r>
      <w:proofErr w:type="spellEnd"/>
      <w:r>
        <w:rPr>
          <w:rFonts w:eastAsia="Times New Roman" w:cs="Times New Roman"/>
          <w:szCs w:val="24"/>
        </w:rPr>
        <w:t xml:space="preserve"> και </w:t>
      </w:r>
      <w:proofErr w:type="spellStart"/>
      <w:r>
        <w:rPr>
          <w:rFonts w:eastAsia="Times New Roman" w:cs="Times New Roman"/>
          <w:szCs w:val="24"/>
        </w:rPr>
        <w:t>Σ</w:t>
      </w:r>
      <w:r>
        <w:rPr>
          <w:rFonts w:eastAsia="Times New Roman" w:cs="Times New Roman"/>
          <w:szCs w:val="24"/>
        </w:rPr>
        <w:t>ο</w:t>
      </w:r>
      <w:r>
        <w:rPr>
          <w:rFonts w:eastAsia="Times New Roman" w:cs="Times New Roman"/>
          <w:szCs w:val="24"/>
        </w:rPr>
        <w:t>λτς</w:t>
      </w:r>
      <w:proofErr w:type="spellEnd"/>
      <w:r>
        <w:rPr>
          <w:rFonts w:eastAsia="Times New Roman" w:cs="Times New Roman"/>
          <w:szCs w:val="24"/>
        </w:rPr>
        <w:t xml:space="preserve">, όπου </w:t>
      </w:r>
      <w:r>
        <w:rPr>
          <w:rFonts w:eastAsia="Times New Roman" w:cs="Times New Roman"/>
          <w:szCs w:val="24"/>
        </w:rPr>
        <w:lastRenderedPageBreak/>
        <w:t>παράκλητος πήγε στη Ευρώπη</w:t>
      </w:r>
      <w:r>
        <w:rPr>
          <w:rFonts w:eastAsia="Times New Roman" w:cs="Times New Roman"/>
          <w:szCs w:val="24"/>
        </w:rPr>
        <w:t>,</w:t>
      </w:r>
      <w:r>
        <w:rPr>
          <w:rFonts w:eastAsia="Times New Roman" w:cs="Times New Roman"/>
          <w:szCs w:val="24"/>
        </w:rPr>
        <w:t xml:space="preserve"> προκειμένου να μη μιλήσει κανείς για την καθαρή έξοδο, να μην πει κανείς ότι η Ελλάδα βγαίνει από την </w:t>
      </w:r>
      <w:r>
        <w:rPr>
          <w:rFonts w:eastAsia="Times New Roman" w:cs="Times New Roman"/>
          <w:szCs w:val="24"/>
        </w:rPr>
        <w:t>οικονομική κρίση και μάλιστα να κάνουν όλοι μαζί προσπάθειες στο Ευρωκοινοβούλιο με τρεις Ευρωβουλευτές της Νέας Δημοκρατίας, προκειμένου να δυναμιτίσουν την ίδια την εικόνα της χώρας.</w:t>
      </w:r>
    </w:p>
    <w:p w14:paraId="0BCB5CF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Μόνο και μόνο η συμπεριφορά των Ευρωβουλευτών της Νέας Δημοκρατίας ή η </w:t>
      </w:r>
      <w:r>
        <w:rPr>
          <w:rFonts w:eastAsia="Times New Roman" w:cs="Times New Roman"/>
          <w:szCs w:val="24"/>
        </w:rPr>
        <w:t xml:space="preserve">χθεσινή αναφορά και το ύφος του Αντιπροέδρου της Νέας Δημοκρατίας –που είδε όλος ο ελληνικός λαός από την τηλεόραση- λέγοντάς προς τον </w:t>
      </w:r>
      <w:proofErr w:type="spellStart"/>
      <w:r>
        <w:rPr>
          <w:rFonts w:eastAsia="Times New Roman" w:cs="Times New Roman"/>
          <w:szCs w:val="24"/>
        </w:rPr>
        <w:t>Μοσκοβισί</w:t>
      </w:r>
      <w:proofErr w:type="spellEnd"/>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εάν είναι να μην περικόψετε τις συντάξεις, να μας το πείτε, για να αλλάξουμε την πολιτική μας, δείχνουν ότ</w:t>
      </w:r>
      <w:r>
        <w:rPr>
          <w:rFonts w:eastAsia="Times New Roman" w:cs="Times New Roman"/>
          <w:szCs w:val="24"/>
        </w:rPr>
        <w:t xml:space="preserve">ι αυτός ο πανικός στον </w:t>
      </w:r>
      <w:r w:rsidRPr="00BA7EF0">
        <w:rPr>
          <w:rFonts w:eastAsia="Times New Roman" w:cs="Times New Roman"/>
          <w:szCs w:val="24"/>
        </w:rPr>
        <w:t>οποίο έχει οδηγηθεί η Αξιωματική Αντιπολίτευση και το ΠΑΣΟΚ</w:t>
      </w:r>
      <w:r w:rsidRPr="00BA7EF0">
        <w:rPr>
          <w:rFonts w:eastAsia="Times New Roman" w:cs="Times New Roman"/>
          <w:szCs w:val="24"/>
        </w:rPr>
        <w:t xml:space="preserve"> </w:t>
      </w:r>
      <w:r w:rsidRPr="00BA7EF0">
        <w:rPr>
          <w:rFonts w:eastAsia="Times New Roman" w:cs="Times New Roman"/>
          <w:szCs w:val="24"/>
        </w:rPr>
        <w:t>είναι ένας</w:t>
      </w:r>
      <w:r>
        <w:rPr>
          <w:rFonts w:eastAsia="Times New Roman" w:cs="Times New Roman"/>
          <w:szCs w:val="24"/>
        </w:rPr>
        <w:t xml:space="preserve"> πανικός που έχει οδηγήσει για πρώτη φορά στην ιστορία της Μεταπολίτευσης δύο κόμματα της αντιπολίτευσης στο να υποδαυλίζουν όχι την πολιτική του κομματικού τους α</w:t>
      </w:r>
      <w:r>
        <w:rPr>
          <w:rFonts w:eastAsia="Times New Roman" w:cs="Times New Roman"/>
          <w:szCs w:val="24"/>
        </w:rPr>
        <w:t>ντιπάλου, αλλά την ίδια την εθνική οικονομία και τον ελληνικό λαό.</w:t>
      </w:r>
    </w:p>
    <w:p w14:paraId="0BCB5CF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Μου θυμίζει αυτό που είπε ο μακαριστός Χριστόδουλος για την πολιτική που θέλει τον γείτονα να μην </w:t>
      </w:r>
      <w:proofErr w:type="spellStart"/>
      <w:r>
        <w:rPr>
          <w:rFonts w:eastAsia="Times New Roman" w:cs="Times New Roman"/>
          <w:szCs w:val="24"/>
        </w:rPr>
        <w:t>παρακαλάει</w:t>
      </w:r>
      <w:proofErr w:type="spellEnd"/>
      <w:r>
        <w:rPr>
          <w:rFonts w:eastAsia="Times New Roman" w:cs="Times New Roman"/>
          <w:szCs w:val="24"/>
        </w:rPr>
        <w:t xml:space="preserve"> για το δικό του εισόδημα, αλλά για να ψοφήσει η γίδα του διπλανού. Εδώ, όμως, δε</w:t>
      </w:r>
      <w:r>
        <w:rPr>
          <w:rFonts w:eastAsia="Times New Roman" w:cs="Times New Roman"/>
          <w:szCs w:val="24"/>
        </w:rPr>
        <w:t xml:space="preserve">ν </w:t>
      </w:r>
      <w:proofErr w:type="spellStart"/>
      <w:r>
        <w:rPr>
          <w:rFonts w:eastAsia="Times New Roman" w:cs="Times New Roman"/>
          <w:szCs w:val="24"/>
        </w:rPr>
        <w:t>παρακαλά</w:t>
      </w:r>
      <w:proofErr w:type="spellEnd"/>
      <w:r>
        <w:rPr>
          <w:rFonts w:eastAsia="Times New Roman" w:cs="Times New Roman"/>
          <w:szCs w:val="24"/>
        </w:rPr>
        <w:t xml:space="preserve"> να ψοφήσει </w:t>
      </w:r>
      <w:r>
        <w:rPr>
          <w:rFonts w:eastAsia="Times New Roman" w:cs="Times New Roman"/>
          <w:szCs w:val="24"/>
        </w:rPr>
        <w:lastRenderedPageBreak/>
        <w:t>η γίδα του διπλανού, να αποτύχει η πολιτική της Κυβέρνησης. Εδώ παρακαλούν να ψοφήσει η γίδα των Ελλήνων, να τιναχθεί στον αέρα η εθνική οικονομία. Στεναχωριούνται, θλίβονται, όταν βλέπουν να πηγαίνει η Ελλάδα μπροστά. Και απορώ πραγμ</w:t>
      </w:r>
      <w:r>
        <w:rPr>
          <w:rFonts w:eastAsia="Times New Roman" w:cs="Times New Roman"/>
          <w:szCs w:val="24"/>
        </w:rPr>
        <w:t xml:space="preserve">ατικά πώς είναι δυνατόν να έχουμε φτάσει σε αυτό το σημείο. </w:t>
      </w:r>
    </w:p>
    <w:p w14:paraId="0BCB5CF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Έχουν περάσει από αυτό το Κοινοβούλιο πολιτικοί αντίπαλοι πολύ σκληροί: Ο Κωνσταντίνος Καραμανλής με τον Ανδρέα Παπανδρέου. Ο Κωνσταντίνος Μητσοτάκης με τον Ανδρέα Παπανδρέου και τον Σημίτη. Ήταν</w:t>
      </w:r>
      <w:r>
        <w:rPr>
          <w:rFonts w:eastAsia="Times New Roman" w:cs="Times New Roman"/>
          <w:szCs w:val="24"/>
        </w:rPr>
        <w:t xml:space="preserve"> πολιτικοί αντίπαλοι οι οποίοι αντιπαρατέθηκαν με πολύ μεγάλη σφοδρότητα, αλλά ποτέ δεν τόλμησαν, δημόσια τουλάχιστον, να υπονομεύσουν την ίδια τη χώρα, τους ίδιους τους πολίτες της χώρας τους οποίους εκπροσωπούν. Και αυτό είναι ένα φαινόμενο στο οποίο έχο</w:t>
      </w:r>
      <w:r>
        <w:rPr>
          <w:rFonts w:eastAsia="Times New Roman" w:cs="Times New Roman"/>
          <w:szCs w:val="24"/>
        </w:rPr>
        <w:t>υμε οδηγηθεί, ακριβώς γιατί έχουμε μετακινηθεί τα ίδια τα κόμματα.</w:t>
      </w:r>
    </w:p>
    <w:p w14:paraId="0BCB5CF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Είπε ο κ. Μητσοτάκης προηγουμένως στην ομιλία του «είμαστε η </w:t>
      </w:r>
      <w:r>
        <w:rPr>
          <w:rFonts w:eastAsia="Times New Roman" w:cs="Times New Roman"/>
          <w:szCs w:val="24"/>
        </w:rPr>
        <w:t>Κ</w:t>
      </w:r>
      <w:r>
        <w:rPr>
          <w:rFonts w:eastAsia="Times New Roman" w:cs="Times New Roman"/>
          <w:szCs w:val="24"/>
        </w:rPr>
        <w:t>εντροδεξιά, η ιστορική παράταξη». Ποια ιστορική παράταξη; Έχει κα</w:t>
      </w:r>
      <w:r>
        <w:rPr>
          <w:rFonts w:eastAsia="Times New Roman" w:cs="Times New Roman"/>
          <w:szCs w:val="24"/>
        </w:rPr>
        <w:t>μ</w:t>
      </w:r>
      <w:r>
        <w:rPr>
          <w:rFonts w:eastAsia="Times New Roman" w:cs="Times New Roman"/>
          <w:szCs w:val="24"/>
        </w:rPr>
        <w:t>μία σχέση σήμερα ο λόγος του Κυριάκου Μητσοτάκη με τον λόγο τ</w:t>
      </w:r>
      <w:r>
        <w:rPr>
          <w:rFonts w:eastAsia="Times New Roman" w:cs="Times New Roman"/>
          <w:szCs w:val="24"/>
        </w:rPr>
        <w:t xml:space="preserve">ου Κωνσταντίνου Καραμανλή, του Κωνσταντίνου Μητσοτάκη, του Ευάγγελου Αβέρωφ, του </w:t>
      </w:r>
      <w:r>
        <w:rPr>
          <w:rFonts w:eastAsia="Times New Roman" w:cs="Times New Roman"/>
          <w:szCs w:val="24"/>
        </w:rPr>
        <w:lastRenderedPageBreak/>
        <w:t>Κώστα Καραμανλή; Είδαμε ποτέ από αυτό εδώ το έδρανο Αρχηγό της Αξιωματικής Αντιπολιτεύσεως να παρακαλεί δημοσίως να τιναχθεί στον αέρα η εθνική πολιτική; Όχι. Γιατί; Γιατί ακρ</w:t>
      </w:r>
      <w:r>
        <w:rPr>
          <w:rFonts w:eastAsia="Times New Roman" w:cs="Times New Roman"/>
          <w:szCs w:val="24"/>
        </w:rPr>
        <w:t xml:space="preserve">ιβώς δεν είναι ούτε καν </w:t>
      </w:r>
      <w:r>
        <w:rPr>
          <w:rFonts w:eastAsia="Times New Roman" w:cs="Times New Roman"/>
          <w:szCs w:val="24"/>
        </w:rPr>
        <w:t>Κ</w:t>
      </w:r>
      <w:r>
        <w:rPr>
          <w:rFonts w:eastAsia="Times New Roman" w:cs="Times New Roman"/>
          <w:szCs w:val="24"/>
        </w:rPr>
        <w:t xml:space="preserve">εντροδεξιά. </w:t>
      </w:r>
    </w:p>
    <w:p w14:paraId="0BCB5CF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Γελούσαν ο κ. Βορίδης και ο κ. Γεωργιάδης, όταν ο Πρωθυπουργός από το Βήμα τούς είπε ότι έχουν πάρει στα χέρια τους την ηγεσία της </w:t>
      </w:r>
      <w:r w:rsidRPr="006B5B37">
        <w:rPr>
          <w:rFonts w:eastAsia="Times New Roman" w:cs="Times New Roman"/>
          <w:szCs w:val="24"/>
        </w:rPr>
        <w:t>Νέας Δημοκρατίας</w:t>
      </w:r>
      <w:r>
        <w:rPr>
          <w:rFonts w:eastAsia="Times New Roman" w:cs="Times New Roman"/>
          <w:szCs w:val="24"/>
        </w:rPr>
        <w:t>. Μαζί τους γελούσε και ο κ. Μητσοτάκης, αποδεχόμενος ουσιαστικά ότι αυ</w:t>
      </w:r>
      <w:r>
        <w:rPr>
          <w:rFonts w:eastAsia="Times New Roman" w:cs="Times New Roman"/>
          <w:szCs w:val="24"/>
        </w:rPr>
        <w:t xml:space="preserve">τό το κόμμα, που ανήκει στην </w:t>
      </w:r>
      <w:r>
        <w:rPr>
          <w:rFonts w:eastAsia="Times New Roman" w:cs="Times New Roman"/>
          <w:szCs w:val="24"/>
        </w:rPr>
        <w:t>Κ</w:t>
      </w:r>
      <w:r>
        <w:rPr>
          <w:rFonts w:eastAsia="Times New Roman" w:cs="Times New Roman"/>
          <w:szCs w:val="24"/>
        </w:rPr>
        <w:t xml:space="preserve">εντροδεξιά, </w:t>
      </w:r>
      <w:r w:rsidRPr="00CD5E30">
        <w:rPr>
          <w:rFonts w:eastAsia="Times New Roman" w:cs="Times New Roman"/>
          <w:szCs w:val="24"/>
        </w:rPr>
        <w:t>αλλά μέσα</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δημοκρατικού τόξου, το κόμμα που αποκατέστησε τη </w:t>
      </w:r>
      <w:r>
        <w:rPr>
          <w:rFonts w:eastAsia="Times New Roman" w:cs="Times New Roman"/>
          <w:szCs w:val="24"/>
        </w:rPr>
        <w:t>δ</w:t>
      </w:r>
      <w:r>
        <w:rPr>
          <w:rFonts w:eastAsia="Times New Roman" w:cs="Times New Roman"/>
          <w:szCs w:val="24"/>
        </w:rPr>
        <w:t>ημοκρατία, έχει σήμερα Κοινοβουλευτικό του Εκπρόσωπο</w:t>
      </w:r>
      <w:r>
        <w:rPr>
          <w:rFonts w:eastAsia="Times New Roman" w:cs="Times New Roman"/>
          <w:szCs w:val="24"/>
        </w:rPr>
        <w:t>,</w:t>
      </w:r>
      <w:r>
        <w:rPr>
          <w:rFonts w:eastAsia="Times New Roman" w:cs="Times New Roman"/>
          <w:szCs w:val="24"/>
        </w:rPr>
        <w:t xml:space="preserve"> εκείνον που ανέλαβε την προεδρία της </w:t>
      </w:r>
      <w:r>
        <w:rPr>
          <w:rFonts w:eastAsia="Times New Roman" w:cs="Times New Roman"/>
          <w:szCs w:val="24"/>
        </w:rPr>
        <w:t>ν</w:t>
      </w:r>
      <w:r>
        <w:rPr>
          <w:rFonts w:eastAsia="Times New Roman" w:cs="Times New Roman"/>
          <w:szCs w:val="24"/>
        </w:rPr>
        <w:t>εολαίας της ΕΠΕΝ από το</w:t>
      </w:r>
      <w:r>
        <w:rPr>
          <w:rFonts w:eastAsia="Times New Roman" w:cs="Times New Roman"/>
          <w:szCs w:val="24"/>
        </w:rPr>
        <w:t>ν</w:t>
      </w:r>
      <w:r>
        <w:rPr>
          <w:rFonts w:eastAsia="Times New Roman" w:cs="Times New Roman"/>
          <w:szCs w:val="24"/>
        </w:rPr>
        <w:t xml:space="preserve"> Νίκο </w:t>
      </w:r>
      <w:proofErr w:type="spellStart"/>
      <w:r>
        <w:rPr>
          <w:rFonts w:eastAsia="Times New Roman" w:cs="Times New Roman"/>
          <w:szCs w:val="24"/>
        </w:rPr>
        <w:t>Μιχαλολιάκο</w:t>
      </w:r>
      <w:proofErr w:type="spellEnd"/>
      <w:r>
        <w:rPr>
          <w:rFonts w:eastAsia="Times New Roman" w:cs="Times New Roman"/>
          <w:szCs w:val="24"/>
        </w:rPr>
        <w:t>, τον</w:t>
      </w:r>
      <w:r>
        <w:rPr>
          <w:rFonts w:eastAsia="Times New Roman" w:cs="Times New Roman"/>
          <w:szCs w:val="24"/>
        </w:rPr>
        <w:t xml:space="preserve"> κ. Βορίδη. Έχει Αντιπρόεδρό του εκείνον ο οποίος συνέγραφε αντισημιτικά βιβλία και </w:t>
      </w:r>
      <w:proofErr w:type="spellStart"/>
      <w:r>
        <w:rPr>
          <w:rFonts w:eastAsia="Times New Roman" w:cs="Times New Roman"/>
          <w:szCs w:val="24"/>
        </w:rPr>
        <w:t>παρευρίσκετο</w:t>
      </w:r>
      <w:proofErr w:type="spellEnd"/>
      <w:r>
        <w:rPr>
          <w:rFonts w:eastAsia="Times New Roman" w:cs="Times New Roman"/>
          <w:szCs w:val="24"/>
        </w:rPr>
        <w:t xml:space="preserve"> μαζί με νεοναζιστές σε κοινές εκδηλώσεις. </w:t>
      </w:r>
    </w:p>
    <w:p w14:paraId="0BCB5D0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Έχουν παραδώσει το κόμμα που αποκατέστησε τη </w:t>
      </w:r>
      <w:r>
        <w:rPr>
          <w:rFonts w:eastAsia="Times New Roman" w:cs="Times New Roman"/>
          <w:szCs w:val="24"/>
        </w:rPr>
        <w:t>δ</w:t>
      </w:r>
      <w:r>
        <w:rPr>
          <w:rFonts w:eastAsia="Times New Roman" w:cs="Times New Roman"/>
          <w:szCs w:val="24"/>
        </w:rPr>
        <w:t>ημοκρατία και συνεργάστηκε κάποια στιγμή</w:t>
      </w:r>
      <w:r w:rsidRPr="003E77D0">
        <w:rPr>
          <w:rFonts w:eastAsia="Times New Roman" w:cs="Times New Roman"/>
          <w:szCs w:val="24"/>
        </w:rPr>
        <w:t>,</w:t>
      </w:r>
      <w:r>
        <w:rPr>
          <w:rFonts w:eastAsia="Times New Roman" w:cs="Times New Roman"/>
          <w:szCs w:val="24"/>
        </w:rPr>
        <w:t xml:space="preserve"> σε κοινή συνεργασία με το Κομμουνιστικό Κόμμα Ελλάδ</w:t>
      </w:r>
      <w:r>
        <w:rPr>
          <w:rFonts w:eastAsia="Times New Roman" w:cs="Times New Roman"/>
          <w:szCs w:val="24"/>
        </w:rPr>
        <w:t>α</w:t>
      </w:r>
      <w:r>
        <w:rPr>
          <w:rFonts w:eastAsia="Times New Roman" w:cs="Times New Roman"/>
          <w:szCs w:val="24"/>
        </w:rPr>
        <w:t xml:space="preserve">ς, με την Αριστερά, με την Κυβέρνηση Εθνικής Ενότητας και σήμερα επαναφέρουν λογικές που έρχονται να ταυτιστούν με έναν νέο </w:t>
      </w:r>
      <w:proofErr w:type="spellStart"/>
      <w:r>
        <w:rPr>
          <w:rFonts w:eastAsia="Times New Roman" w:cs="Times New Roman"/>
          <w:szCs w:val="24"/>
        </w:rPr>
        <w:t>αντικομμουνισμό</w:t>
      </w:r>
      <w:proofErr w:type="spellEnd"/>
      <w:r>
        <w:rPr>
          <w:rFonts w:eastAsia="Times New Roman" w:cs="Times New Roman"/>
          <w:szCs w:val="24"/>
        </w:rPr>
        <w:t>, που γεννιέται μέσα στην Ευρώπη από καθαρά νεοναζιστικά κόμματα</w:t>
      </w:r>
      <w:r>
        <w:rPr>
          <w:rFonts w:eastAsia="Times New Roman" w:cs="Times New Roman"/>
          <w:szCs w:val="24"/>
        </w:rPr>
        <w:t>.</w:t>
      </w:r>
    </w:p>
    <w:p w14:paraId="0BCB5D0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Αυτή είναι η πολιτική εικόνα του σήμερα. Και σε αυτή την πολιτική εικόνα του σήμερα, στ</w:t>
      </w:r>
      <w:r w:rsidRPr="00CD5E30">
        <w:rPr>
          <w:rFonts w:eastAsia="Times New Roman" w:cs="Times New Roman"/>
          <w:szCs w:val="24"/>
        </w:rPr>
        <w:t>η</w:t>
      </w:r>
      <w:r>
        <w:rPr>
          <w:rFonts w:eastAsia="Times New Roman" w:cs="Times New Roman"/>
          <w:szCs w:val="24"/>
        </w:rPr>
        <w:t>ν</w:t>
      </w:r>
      <w:r w:rsidRPr="00CD5E30">
        <w:rPr>
          <w:rFonts w:eastAsia="Times New Roman" w:cs="Times New Roman"/>
          <w:szCs w:val="24"/>
        </w:rPr>
        <w:t xml:space="preserve"> κατάντια που</w:t>
      </w:r>
      <w:r>
        <w:rPr>
          <w:rFonts w:eastAsia="Times New Roman" w:cs="Times New Roman"/>
          <w:szCs w:val="24"/>
        </w:rPr>
        <w:t xml:space="preserve"> έχει πέσει ένα κόμμα σαν τη Νέα Δημοκρατία, ένα κόμμα της Αξιωματικής Αντιπολιτεύσεως</w:t>
      </w:r>
      <w:r>
        <w:rPr>
          <w:rFonts w:eastAsia="Times New Roman" w:cs="Times New Roman"/>
          <w:szCs w:val="24"/>
        </w:rPr>
        <w:t>,</w:t>
      </w:r>
      <w:r>
        <w:rPr>
          <w:rFonts w:eastAsia="Times New Roman" w:cs="Times New Roman"/>
          <w:szCs w:val="24"/>
        </w:rPr>
        <w:t xml:space="preserve"> η πρόταση της </w:t>
      </w:r>
      <w:r w:rsidRPr="001866BC">
        <w:rPr>
          <w:rFonts w:eastAsia="Times New Roman" w:cs="Times New Roman"/>
          <w:szCs w:val="24"/>
        </w:rPr>
        <w:t>Κυβέρνησης</w:t>
      </w:r>
      <w:r>
        <w:rPr>
          <w:rFonts w:eastAsia="Times New Roman" w:cs="Times New Roman"/>
          <w:szCs w:val="24"/>
        </w:rPr>
        <w:t xml:space="preserve"> είναι μια πρόταση εθνικής ενότητας, μια</w:t>
      </w:r>
      <w:r>
        <w:rPr>
          <w:rFonts w:eastAsia="Times New Roman" w:cs="Times New Roman"/>
          <w:szCs w:val="24"/>
        </w:rPr>
        <w:t xml:space="preserve"> πρόταση δύο κομμάτων που βρισκόμαστε σε άλλους πολιτικούς χώρους, με τις δικές μας διαφορές διατυπωμένες δημόσια και έντιμα, αλλά με μια απόφαση να συνεργαστούμε, προκειμένου να βγει η χώρα από αυτή τη λαίλαπα, την οποία οι Έλληνες πολίτες έχουν υποστεί τ</w:t>
      </w:r>
      <w:r>
        <w:rPr>
          <w:rFonts w:eastAsia="Times New Roman" w:cs="Times New Roman"/>
          <w:szCs w:val="24"/>
        </w:rPr>
        <w:t xml:space="preserve">α τελευταία οκτώ χρόνια. </w:t>
      </w:r>
    </w:p>
    <w:p w14:paraId="0BCB5D0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Η σημερινή προ ημερησίας διάταξης συζήτηση για την οικονομία και μετά τις πρόσφατες διαβεβαιώσεις του Πιερ </w:t>
      </w:r>
      <w:proofErr w:type="spellStart"/>
      <w:r>
        <w:rPr>
          <w:rFonts w:eastAsia="Times New Roman" w:cs="Times New Roman"/>
          <w:szCs w:val="24"/>
        </w:rPr>
        <w:t>Μοσκοβισί</w:t>
      </w:r>
      <w:proofErr w:type="spellEnd"/>
      <w:r>
        <w:rPr>
          <w:rFonts w:eastAsia="Times New Roman" w:cs="Times New Roman"/>
          <w:szCs w:val="24"/>
        </w:rPr>
        <w:t xml:space="preserve"> εδώ, ενώπιον όλων, αφορά την καθαρή έξοδο της πατρίδας μας από τα μνημόνια, τη ρύθμιση του χρέους και την επιστρο</w:t>
      </w:r>
      <w:r>
        <w:rPr>
          <w:rFonts w:eastAsia="Times New Roman" w:cs="Times New Roman"/>
          <w:szCs w:val="24"/>
        </w:rPr>
        <w:t xml:space="preserve">φή της Ελλάδας στις αγορές, τη συνταγματική, την οικονομική και τη δημοσιονομική κανονικότητα της </w:t>
      </w:r>
      <w:r>
        <w:rPr>
          <w:rFonts w:eastAsia="Times New Roman" w:cs="Times New Roman"/>
          <w:szCs w:val="24"/>
        </w:rPr>
        <w:t>Ε</w:t>
      </w:r>
      <w:r>
        <w:rPr>
          <w:rFonts w:eastAsia="Times New Roman" w:cs="Times New Roman"/>
          <w:szCs w:val="24"/>
        </w:rPr>
        <w:t>υρωζώνης και έτσι την ανάκτηση της εθνικής και οικονομικής μας κυριαρχίας.</w:t>
      </w:r>
    </w:p>
    <w:p w14:paraId="0BCB5D0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Είναι πλέον οριστικό και αμετάκλητο και θα πρέπει, επιτέλους, κύριε Μητσοτάκη, να </w:t>
      </w:r>
      <w:r>
        <w:rPr>
          <w:rFonts w:eastAsia="Times New Roman" w:cs="Times New Roman"/>
          <w:szCs w:val="24"/>
        </w:rPr>
        <w:t>το χωνέψετε και εσείς, αφού κατάφερε να το χωνέψει ακόμη και ο ιδεολογικός σας καθοδηγητής, ο κ. Γιάννης Στουρνάρας, ο Υπουργός Οικονομικών του ΕΝΦΙΑ και σημερινός Διοικητής της Τράπεζας της Ελλάδος, ότι δεν θα υπάρξει τέταρτο μνημόνιο, δεν θα υπάρξει τέτα</w:t>
      </w:r>
      <w:r>
        <w:rPr>
          <w:rFonts w:eastAsia="Times New Roman" w:cs="Times New Roman"/>
          <w:szCs w:val="24"/>
        </w:rPr>
        <w:t xml:space="preserve">ρτο πρόγραμμα, </w:t>
      </w:r>
      <w:r>
        <w:rPr>
          <w:rFonts w:eastAsia="Times New Roman" w:cs="Times New Roman"/>
          <w:szCs w:val="24"/>
        </w:rPr>
        <w:lastRenderedPageBreak/>
        <w:t xml:space="preserve">δεν θα υπάρξουν νέα μέτρα, δεν θα ξανάρθει η τρόικα στην Ελλάδα, προκειμένου να ασκήσει εθνική κυριαρχία. Και η έξοδος από τα μνημόνια είναι σήμερα αυτή ακριβώς για την οποία δεσμεύθηκε στον ελληνικό λαό η </w:t>
      </w:r>
      <w:r w:rsidRPr="001866BC">
        <w:rPr>
          <w:rFonts w:eastAsia="Times New Roman" w:cs="Times New Roman"/>
          <w:szCs w:val="24"/>
        </w:rPr>
        <w:t>Κυβέρνηση</w:t>
      </w:r>
      <w:r>
        <w:rPr>
          <w:rFonts w:eastAsia="Times New Roman" w:cs="Times New Roman"/>
          <w:szCs w:val="24"/>
        </w:rPr>
        <w:t xml:space="preserve"> τον Σεπτέμβριο του 2015: </w:t>
      </w:r>
      <w:r>
        <w:rPr>
          <w:rFonts w:eastAsia="Times New Roman" w:cs="Times New Roman"/>
          <w:szCs w:val="24"/>
        </w:rPr>
        <w:t xml:space="preserve">καθαρή, χωρίς προληπτική πιστωτική γραμμή και με την Ελλάδα να ρυθμίζει το χρέος της και να επιστρέφει με ψηλά το κεφάλι στις αγορές. </w:t>
      </w:r>
    </w:p>
    <w:p w14:paraId="0BCB5D0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όλα αυτά δεν θα είχαν ποτέ καταστεί δυνατά και δεν θα είχαν γίνει σήμερα πράξη, αν οι</w:t>
      </w:r>
      <w:r>
        <w:rPr>
          <w:rFonts w:eastAsia="Times New Roman" w:cs="Times New Roman"/>
          <w:szCs w:val="24"/>
        </w:rPr>
        <w:t xml:space="preserve"> Ανεξάρτητοι Έλληνες -και εγώ προσωπικά- ακούγαμε τις σειρήνες των όψιμων </w:t>
      </w:r>
      <w:proofErr w:type="spellStart"/>
      <w:r>
        <w:rPr>
          <w:rFonts w:eastAsia="Times New Roman" w:cs="Times New Roman"/>
          <w:szCs w:val="24"/>
        </w:rPr>
        <w:t>ψευτομακεδονομάχων</w:t>
      </w:r>
      <w:proofErr w:type="spellEnd"/>
      <w:r>
        <w:rPr>
          <w:rFonts w:eastAsia="Times New Roman" w:cs="Times New Roman"/>
          <w:szCs w:val="24"/>
        </w:rPr>
        <w:t>, εκείνων που είχαν παραδώσει τον όρο «Μακεδονία» πολλά χρόνια πριν και σήμερα εμφανίζονται ως δήθεν μαχητές της καθαρότητας του ονόματος, κατόπιν, βεβαίως, των οδη</w:t>
      </w:r>
      <w:r>
        <w:rPr>
          <w:rFonts w:eastAsia="Times New Roman" w:cs="Times New Roman"/>
          <w:szCs w:val="24"/>
        </w:rPr>
        <w:t xml:space="preserve">γιών της νέας ηγεσίας της </w:t>
      </w:r>
      <w:r w:rsidRPr="006B5B37">
        <w:rPr>
          <w:rFonts w:eastAsia="Times New Roman" w:cs="Times New Roman"/>
          <w:szCs w:val="24"/>
        </w:rPr>
        <w:t>Νέας Δημοκρατίας</w:t>
      </w:r>
      <w:r>
        <w:rPr>
          <w:rFonts w:eastAsia="Times New Roman" w:cs="Times New Roman"/>
          <w:szCs w:val="24"/>
        </w:rPr>
        <w:t xml:space="preserve">. </w:t>
      </w:r>
    </w:p>
    <w:p w14:paraId="0BCB5D0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Αν πέφταμε εμείς στην παγίδα του μαύρου μετώπου της διαπλοκής και της τρόικας εξωτερικού -που με αφορμή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επιχείρησε να αλλάξει την τρέχουσα ατζέντα και ήθελαν να μας πείσουν δήθεν για το καλό της </w:t>
      </w:r>
      <w:r>
        <w:rPr>
          <w:rFonts w:eastAsia="Times New Roman" w:cs="Times New Roman"/>
          <w:szCs w:val="24"/>
        </w:rPr>
        <w:t xml:space="preserve">πατρίδας, δηλαδή, για το καλό της δικής τους παρτίδας- </w:t>
      </w:r>
      <w:r>
        <w:rPr>
          <w:rFonts w:eastAsia="Times New Roman" w:cs="Times New Roman"/>
          <w:szCs w:val="24"/>
        </w:rPr>
        <w:t xml:space="preserve">ότι </w:t>
      </w:r>
      <w:r>
        <w:rPr>
          <w:rFonts w:eastAsia="Times New Roman" w:cs="Times New Roman"/>
          <w:szCs w:val="24"/>
        </w:rPr>
        <w:t xml:space="preserve">θα έπρεπε εμείς να ρίξουμε την </w:t>
      </w:r>
      <w:r w:rsidRPr="001866BC">
        <w:rPr>
          <w:rFonts w:eastAsia="Times New Roman" w:cs="Times New Roman"/>
          <w:szCs w:val="24"/>
        </w:rPr>
        <w:t>Κυβέρνηση</w:t>
      </w:r>
      <w:r>
        <w:rPr>
          <w:rFonts w:eastAsia="Times New Roman" w:cs="Times New Roman"/>
          <w:szCs w:val="24"/>
        </w:rPr>
        <w:t xml:space="preserve">. </w:t>
      </w:r>
    </w:p>
    <w:p w14:paraId="0BCB5D0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ρωτώ, λοιπόν, ευθέως, κοιτώντας σας στα μάτια, κυρίες και κύριοι συνάδελφοι, θα ήμασταν σήμερα εδώ σε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συζήτηση για την οικ</w:t>
      </w:r>
      <w:r>
        <w:rPr>
          <w:rFonts w:eastAsia="Times New Roman" w:cs="Times New Roman"/>
          <w:szCs w:val="24"/>
        </w:rPr>
        <w:t xml:space="preserve">ονομία, για το τέλος των μνημονίων, για τη ρύθμιση του χρέους και την καθαρή έξοδο της Ελλάδας στις αγορές, αν 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των Ανεξάρτητων Ελλήνων έριχνε την Κυβέρνηση; Και γιατί να ρίχναμε την Κυβέρνηση, κυρίες και κύριοι συνάδελφοι; Για να κά</w:t>
      </w:r>
      <w:r>
        <w:rPr>
          <w:rFonts w:eastAsia="Times New Roman" w:cs="Times New Roman"/>
          <w:szCs w:val="24"/>
        </w:rPr>
        <w:t xml:space="preserve">νουμε τη χάρη στις πρόθυμες κοινοβουλευτικές </w:t>
      </w:r>
      <w:proofErr w:type="spellStart"/>
      <w:r>
        <w:rPr>
          <w:rFonts w:eastAsia="Times New Roman" w:cs="Times New Roman"/>
          <w:szCs w:val="24"/>
        </w:rPr>
        <w:t>καβάτζες</w:t>
      </w:r>
      <w:proofErr w:type="spellEnd"/>
      <w:r>
        <w:rPr>
          <w:rFonts w:eastAsia="Times New Roman" w:cs="Times New Roman"/>
          <w:szCs w:val="24"/>
        </w:rPr>
        <w:t xml:space="preserve"> του συστήματος </w:t>
      </w:r>
      <w:proofErr w:type="spellStart"/>
      <w:r>
        <w:rPr>
          <w:rFonts w:eastAsia="Times New Roman" w:cs="Times New Roman"/>
          <w:szCs w:val="24"/>
        </w:rPr>
        <w:t>Σόρος</w:t>
      </w:r>
      <w:proofErr w:type="spellEnd"/>
      <w:r>
        <w:rPr>
          <w:rFonts w:eastAsia="Times New Roman" w:cs="Times New Roman"/>
          <w:szCs w:val="24"/>
        </w:rPr>
        <w:t xml:space="preserve"> να διαμορφώσουν νέες κυβερνητικές πλειοψηφίες; Για να περάσουν αυτές με δική τους ψήφο εδώ στη Βουλή των Ελλήνων τη σύνθετη ονομασία;</w:t>
      </w:r>
    </w:p>
    <w:p w14:paraId="0BCB5D0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Τον ξεχάσατε τον κ. Θεοδωράκη; Πριν από λίγες η</w:t>
      </w:r>
      <w:r>
        <w:rPr>
          <w:rFonts w:eastAsia="Times New Roman" w:cs="Times New Roman"/>
          <w:szCs w:val="24"/>
        </w:rPr>
        <w:t>μέρες δήλωνε πρόθυμος να αναλάβει αυτόν τον ρόλο, με μοναδικό όρο να φύγουν οι Ανεξάρτητοι Έλληνες από την Κυβέρνηση και</w:t>
      </w:r>
      <w:r>
        <w:rPr>
          <w:rFonts w:eastAsia="Times New Roman" w:cs="Times New Roman"/>
          <w:szCs w:val="24"/>
        </w:rPr>
        <w:t>,</w:t>
      </w:r>
      <w:r>
        <w:rPr>
          <w:rFonts w:eastAsia="Times New Roman" w:cs="Times New Roman"/>
          <w:szCs w:val="24"/>
        </w:rPr>
        <w:t xml:space="preserve"> για να πείσει τους χορηγούς του</w:t>
      </w:r>
      <w:r>
        <w:rPr>
          <w:rFonts w:eastAsia="Times New Roman" w:cs="Times New Roman"/>
          <w:szCs w:val="24"/>
        </w:rPr>
        <w:t>,</w:t>
      </w:r>
      <w:r>
        <w:rPr>
          <w:rFonts w:eastAsia="Times New Roman" w:cs="Times New Roman"/>
          <w:szCs w:val="24"/>
        </w:rPr>
        <w:t xml:space="preserve"> έφτασε μέχρι το σημείο να διαλύσει το Κίνημα Αλλαγής, αφήνοντας την κ</w:t>
      </w:r>
      <w:r>
        <w:rPr>
          <w:rFonts w:eastAsia="Times New Roman" w:cs="Times New Roman"/>
          <w:szCs w:val="24"/>
        </w:rPr>
        <w:t>.</w:t>
      </w:r>
      <w:r>
        <w:rPr>
          <w:rFonts w:eastAsia="Times New Roman" w:cs="Times New Roman"/>
          <w:szCs w:val="24"/>
        </w:rPr>
        <w:t xml:space="preserve"> Γεννηματά με περισσότερα ΑΦΜ α</w:t>
      </w:r>
      <w:r>
        <w:rPr>
          <w:rFonts w:eastAsia="Times New Roman" w:cs="Times New Roman"/>
          <w:szCs w:val="24"/>
        </w:rPr>
        <w:t xml:space="preserve">πό τον αριθμό των Βουλευτών της. </w:t>
      </w:r>
    </w:p>
    <w:p w14:paraId="0BCB5D0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Να ρίχναμε την Κυβέρνηση, γιατί; Για να κάνουμε το χατίρι της τρόικας εσωτερικού και των πολιτικών υπαλλήλων της, του κ. Μητσοτάκη, του κ. Θεοδωράκη, της κ</w:t>
      </w:r>
      <w:r>
        <w:rPr>
          <w:rFonts w:eastAsia="Times New Roman" w:cs="Times New Roman"/>
          <w:szCs w:val="24"/>
        </w:rPr>
        <w:t>.</w:t>
      </w:r>
      <w:r>
        <w:rPr>
          <w:rFonts w:eastAsia="Times New Roman" w:cs="Times New Roman"/>
          <w:szCs w:val="24"/>
        </w:rPr>
        <w:t xml:space="preserve"> Γεννηματά, του κ. Βενιζέλου, του κ. Στουρνάρα και όλων των </w:t>
      </w:r>
      <w:r>
        <w:rPr>
          <w:rFonts w:eastAsia="Times New Roman" w:cs="Times New Roman"/>
          <w:szCs w:val="24"/>
        </w:rPr>
        <w:lastRenderedPageBreak/>
        <w:t>υπολοί</w:t>
      </w:r>
      <w:r>
        <w:rPr>
          <w:rFonts w:eastAsia="Times New Roman" w:cs="Times New Roman"/>
          <w:szCs w:val="24"/>
        </w:rPr>
        <w:t>πων</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την ώρα που η Κυβέρνηση έδινε τη μάχη της καθαρής εξόδου από τα μνημόνια, αυτοί ζητούσαν μετά μανίας από την Ευρωπαϊκή Κεντρική Τράπεζα και το ΔΝΤ νέο μνημόνιο με προληπτική πιστωτική γραμμή;</w:t>
      </w:r>
    </w:p>
    <w:p w14:paraId="0BCB5D0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Ο Διοικητής της Τράπεζας της Ελλάδος δεν έκανε ούτε </w:t>
      </w:r>
      <w:r>
        <w:rPr>
          <w:rFonts w:eastAsia="Times New Roman" w:cs="Times New Roman"/>
          <w:szCs w:val="24"/>
        </w:rPr>
        <w:t>μία ανακοίνωση μετά την επιτυχία του οικονομικού επιτελείου και των διαπραγματευτών της ελληνικής Κυβέρνησης. Γιατί να ρίχναμε την Κυβέρνηση; Για να ανοίγαμε σαμπάνιες στο μαύρο μέτωπο της διαφθοράς και της διαπλοκής; Στο οικονομικό έγκλημα, στις συμμορίες</w:t>
      </w:r>
      <w:r>
        <w:rPr>
          <w:rFonts w:eastAsia="Times New Roman" w:cs="Times New Roman"/>
          <w:szCs w:val="24"/>
        </w:rPr>
        <w:t xml:space="preserve"> των κάθε λογής λαθρεμπόρων και </w:t>
      </w:r>
      <w:proofErr w:type="spellStart"/>
      <w:r>
        <w:rPr>
          <w:rFonts w:eastAsia="Times New Roman" w:cs="Times New Roman"/>
          <w:szCs w:val="24"/>
        </w:rPr>
        <w:t>ναρκεμπόρων</w:t>
      </w:r>
      <w:proofErr w:type="spellEnd"/>
      <w:r>
        <w:rPr>
          <w:rFonts w:eastAsia="Times New Roman" w:cs="Times New Roman"/>
          <w:szCs w:val="24"/>
        </w:rPr>
        <w:t>, που έπαιξαν αυτό το διάστημα τα ρέστα τους στην πτώση της Κυβέρνησης, μέσα από τα σκυλάδικα, λέγοντας να φύγει η χούντα; Σ</w:t>
      </w:r>
      <w:r>
        <w:rPr>
          <w:rFonts w:eastAsia="Times New Roman" w:cs="Times New Roman"/>
          <w:szCs w:val="24"/>
        </w:rPr>
        <w:t>ε</w:t>
      </w:r>
      <w:r>
        <w:rPr>
          <w:rFonts w:eastAsia="Times New Roman" w:cs="Times New Roman"/>
          <w:szCs w:val="24"/>
        </w:rPr>
        <w:t xml:space="preserve"> αυτούς που χρηματοδοτώντας κόμματα με μαύρα λεφτά από τουρκική ηρωίνη, κοινοβουλευτικά </w:t>
      </w:r>
      <w:r>
        <w:rPr>
          <w:rFonts w:eastAsia="Times New Roman" w:cs="Times New Roman"/>
          <w:szCs w:val="24"/>
        </w:rPr>
        <w:t xml:space="preserve">και εξωκοινοβουλευτικά, πλήρωσαν αποστασίες, εξαγορές Βουλευτών, φυλλάδες, ιστοσελίδες, μέσα κοινωνικής δικτύωσης και κανάλια; </w:t>
      </w:r>
    </w:p>
    <w:p w14:paraId="0BCB5D0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Όλοι αυτοί οι τρόφιμοι του ιδρύματος </w:t>
      </w:r>
      <w:proofErr w:type="spellStart"/>
      <w:r>
        <w:rPr>
          <w:rFonts w:eastAsia="Times New Roman" w:cs="Times New Roman"/>
          <w:szCs w:val="24"/>
        </w:rPr>
        <w:t>Σόρος</w:t>
      </w:r>
      <w:proofErr w:type="spellEnd"/>
      <w:r>
        <w:rPr>
          <w:rFonts w:eastAsia="Times New Roman" w:cs="Times New Roman"/>
          <w:szCs w:val="24"/>
        </w:rPr>
        <w:t>, η τρόικα εσωτερικού και το μαύρο μέτωπο της διαφθοράς, της διαπλοκής και των λαθρεμπ</w:t>
      </w:r>
      <w:r>
        <w:rPr>
          <w:rFonts w:eastAsia="Times New Roman" w:cs="Times New Roman"/>
          <w:szCs w:val="24"/>
        </w:rPr>
        <w:t>όρων και των ναρκωτικών συνασπίστηκαν σε μια πρωτόγνωρη πολιτικοοικονομική κοινοπραξία, με μοναδικό σκοπό την εργολαβία της κατεδάφισης της κυβερνητικής πλειοψηφίας και την πάση θυσία ανατροπή της Κυβέρνησης, για να μην προλάβει να ολοκληρώσει το έργο της,</w:t>
      </w:r>
      <w:r>
        <w:rPr>
          <w:rFonts w:eastAsia="Times New Roman" w:cs="Times New Roman"/>
          <w:szCs w:val="24"/>
        </w:rPr>
        <w:t xml:space="preserve"> για να μη βγάλουμε την Ελλάδα από </w:t>
      </w:r>
      <w:r>
        <w:rPr>
          <w:rFonts w:eastAsia="Times New Roman" w:cs="Times New Roman"/>
          <w:szCs w:val="24"/>
        </w:rPr>
        <w:lastRenderedPageBreak/>
        <w:t>τα μνημόνια και να μη ρυθμίσουμε το χρέος, για να γλ</w:t>
      </w:r>
      <w:r>
        <w:rPr>
          <w:rFonts w:eastAsia="Times New Roman" w:cs="Times New Roman"/>
          <w:szCs w:val="24"/>
        </w:rPr>
        <w:t>ι</w:t>
      </w:r>
      <w:r>
        <w:rPr>
          <w:rFonts w:eastAsia="Times New Roman" w:cs="Times New Roman"/>
          <w:szCs w:val="24"/>
        </w:rPr>
        <w:t xml:space="preserve">τώσουν τη φυλακή τα </w:t>
      </w:r>
      <w:proofErr w:type="spellStart"/>
      <w:r>
        <w:rPr>
          <w:rFonts w:eastAsia="Times New Roman" w:cs="Times New Roman"/>
          <w:szCs w:val="24"/>
        </w:rPr>
        <w:t>λαμόγια</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sidRPr="00272FFA">
        <w:rPr>
          <w:rFonts w:eastAsia="Times New Roman" w:cs="Times New Roman"/>
          <w:szCs w:val="24"/>
        </w:rPr>
        <w:t xml:space="preserve"> </w:t>
      </w:r>
      <w:r>
        <w:rPr>
          <w:rFonts w:eastAsia="Times New Roman" w:cs="Times New Roman"/>
          <w:szCs w:val="24"/>
        </w:rPr>
        <w:t>και του ΚΕΕΛΠΝΟ, των θαλασσοδανείων της Νέας Δημοκρατίας και του ΠΑΣΟΚ και των μέσων μαζικής ενημέρωσης και όλων των υπολοίπω</w:t>
      </w:r>
      <w:r>
        <w:rPr>
          <w:rFonts w:eastAsia="Times New Roman" w:cs="Times New Roman"/>
          <w:szCs w:val="24"/>
        </w:rPr>
        <w:t>ν σκανδάλων, που μόνο αυτή η Κυβέρνηση για πρώτη φορά στην ιστορία της Ελλάδος τόλμησε όχι μόνο να τα διερευνήσει, αλλά και να τα στείλει στη δικαιοσύνη.</w:t>
      </w:r>
    </w:p>
    <w:p w14:paraId="0BCB5D0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Αυτή, λοιπόν, κυρίες και κύριοι συνάδελφοι, βάφτισαν και βαπτίστηκαν οι ίδιοι εν μία </w:t>
      </w:r>
      <w:proofErr w:type="spellStart"/>
      <w:r>
        <w:rPr>
          <w:rFonts w:eastAsia="Times New Roman" w:cs="Times New Roman"/>
          <w:szCs w:val="24"/>
        </w:rPr>
        <w:t>νυκτί</w:t>
      </w:r>
      <w:proofErr w:type="spellEnd"/>
      <w:r>
        <w:rPr>
          <w:rFonts w:eastAsia="Times New Roman" w:cs="Times New Roman"/>
          <w:szCs w:val="24"/>
        </w:rPr>
        <w:t xml:space="preserve"> μακεδονομάχ</w:t>
      </w:r>
      <w:r>
        <w:rPr>
          <w:rFonts w:eastAsia="Times New Roman" w:cs="Times New Roman"/>
          <w:szCs w:val="24"/>
        </w:rPr>
        <w:t xml:space="preserve">οι. Και το τραγικότερο όλων είναι ότι οι πολιτικοί τους ηγέτες είναι εκείνοι οι ίδιοι που ευθύνονται για την καυτή πατάτα του </w:t>
      </w:r>
      <w:r>
        <w:rPr>
          <w:rFonts w:eastAsia="Times New Roman" w:cs="Times New Roman"/>
          <w:szCs w:val="24"/>
        </w:rPr>
        <w:t>«μ</w:t>
      </w:r>
      <w:r>
        <w:rPr>
          <w:rFonts w:eastAsia="Times New Roman" w:cs="Times New Roman"/>
          <w:szCs w:val="24"/>
        </w:rPr>
        <w:t>ακεδονικού</w:t>
      </w:r>
      <w:r>
        <w:rPr>
          <w:rFonts w:eastAsia="Times New Roman" w:cs="Times New Roman"/>
          <w:szCs w:val="24"/>
        </w:rPr>
        <w:t>»</w:t>
      </w:r>
      <w:r>
        <w:rPr>
          <w:rFonts w:eastAsia="Times New Roman" w:cs="Times New Roman"/>
          <w:szCs w:val="24"/>
        </w:rPr>
        <w:t xml:space="preserve">, που πέταξαν </w:t>
      </w:r>
      <w:r>
        <w:rPr>
          <w:rFonts w:eastAsia="Times New Roman" w:cs="Times New Roman"/>
          <w:szCs w:val="24"/>
        </w:rPr>
        <w:t>–</w:t>
      </w:r>
      <w:r>
        <w:rPr>
          <w:rFonts w:eastAsia="Times New Roman" w:cs="Times New Roman"/>
          <w:szCs w:val="24"/>
        </w:rPr>
        <w:t>μαζί με τ</w:t>
      </w:r>
      <w:r>
        <w:rPr>
          <w:rFonts w:eastAsia="Times New Roman" w:cs="Times New Roman"/>
          <w:szCs w:val="24"/>
        </w:rPr>
        <w:t>ις</w:t>
      </w:r>
      <w:r>
        <w:rPr>
          <w:rFonts w:eastAsia="Times New Roman" w:cs="Times New Roman"/>
          <w:szCs w:val="24"/>
        </w:rPr>
        <w:t xml:space="preserve"> χιλιάδες άλλα προβλήματα</w:t>
      </w:r>
      <w:r>
        <w:rPr>
          <w:rFonts w:eastAsia="Times New Roman" w:cs="Times New Roman"/>
          <w:szCs w:val="24"/>
        </w:rPr>
        <w:t>,</w:t>
      </w:r>
      <w:r>
        <w:rPr>
          <w:rFonts w:eastAsia="Times New Roman" w:cs="Times New Roman"/>
          <w:szCs w:val="24"/>
        </w:rPr>
        <w:t xml:space="preserve"> εθνικά, πολιτικά, κοινωνικά και οικονομικά</w:t>
      </w:r>
      <w:r>
        <w:rPr>
          <w:rFonts w:eastAsia="Times New Roman" w:cs="Times New Roman"/>
          <w:szCs w:val="24"/>
        </w:rPr>
        <w:t>–</w:t>
      </w:r>
      <w:r>
        <w:rPr>
          <w:rFonts w:eastAsia="Times New Roman" w:cs="Times New Roman"/>
          <w:szCs w:val="24"/>
        </w:rPr>
        <w:t xml:space="preserve"> στα χέρια της δικής </w:t>
      </w:r>
      <w:r>
        <w:rPr>
          <w:rFonts w:eastAsia="Times New Roman" w:cs="Times New Roman"/>
          <w:szCs w:val="24"/>
        </w:rPr>
        <w:t>μας Κυβέρνησης. Είναι εκείνοι που</w:t>
      </w:r>
      <w:r>
        <w:rPr>
          <w:rFonts w:eastAsia="Times New Roman" w:cs="Times New Roman"/>
          <w:szCs w:val="24"/>
        </w:rPr>
        <w:t>,</w:t>
      </w:r>
      <w:r>
        <w:rPr>
          <w:rFonts w:eastAsia="Times New Roman" w:cs="Times New Roman"/>
          <w:szCs w:val="24"/>
        </w:rPr>
        <w:t xml:space="preserve"> για να σώσουν τα τομάρια τους, όχι μόνο μακεδονομάχοι, αλλά θα πήγαιναν ακόμη και μισθοφόροι στην Κεντρική Αφρική και που την ώρα που δήθεν αγωνιζόντουσαν για τη Μακεδονία, το πρώτο πράγμα που φρόντισαν να εξασφαλίσουν ήτ</w:t>
      </w:r>
      <w:r>
        <w:rPr>
          <w:rFonts w:eastAsia="Times New Roman" w:cs="Times New Roman"/>
          <w:szCs w:val="24"/>
        </w:rPr>
        <w:t xml:space="preserve">αν η διαγραφή των θαλασσοδανείων τους στην </w:t>
      </w:r>
      <w:r>
        <w:rPr>
          <w:rFonts w:eastAsia="Times New Roman" w:cs="Times New Roman"/>
          <w:szCs w:val="24"/>
          <w:lang w:val="en-GB"/>
        </w:rPr>
        <w:t>Attica</w:t>
      </w:r>
      <w:r w:rsidRPr="00272FFA">
        <w:rPr>
          <w:rFonts w:eastAsia="Times New Roman" w:cs="Times New Roman"/>
          <w:szCs w:val="24"/>
        </w:rPr>
        <w:t xml:space="preserve"> </w:t>
      </w:r>
      <w:r>
        <w:rPr>
          <w:rFonts w:eastAsia="Times New Roman" w:cs="Times New Roman"/>
          <w:szCs w:val="24"/>
          <w:lang w:val="en-GB"/>
        </w:rPr>
        <w:t>B</w:t>
      </w:r>
      <w:r>
        <w:rPr>
          <w:rFonts w:eastAsia="Times New Roman" w:cs="Times New Roman"/>
          <w:szCs w:val="24"/>
          <w:lang w:val="en-GB"/>
        </w:rPr>
        <w:t>ank</w:t>
      </w:r>
      <w:r>
        <w:rPr>
          <w:rFonts w:eastAsia="Times New Roman" w:cs="Times New Roman"/>
          <w:szCs w:val="24"/>
        </w:rPr>
        <w:t>.</w:t>
      </w:r>
    </w:p>
    <w:p w14:paraId="0BCB5D0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 Κυριάκος Μητσοτάκης και η Φώφη Γεννηματά</w:t>
      </w:r>
      <w:r>
        <w:rPr>
          <w:rFonts w:eastAsia="Times New Roman" w:cs="Times New Roman"/>
          <w:szCs w:val="24"/>
        </w:rPr>
        <w:t>,</w:t>
      </w:r>
      <w:r>
        <w:rPr>
          <w:rFonts w:eastAsia="Times New Roman" w:cs="Times New Roman"/>
          <w:szCs w:val="24"/>
        </w:rPr>
        <w:t xml:space="preserve"> με τη συνδρομή του δικού τους ανθρώπου, του ίδιου υπόδικου για τα δάνειά του στην Αγροτική Τράπεζα, του κ. </w:t>
      </w:r>
      <w:proofErr w:type="spellStart"/>
      <w:r>
        <w:rPr>
          <w:rFonts w:eastAsia="Times New Roman" w:cs="Times New Roman"/>
          <w:szCs w:val="24"/>
        </w:rPr>
        <w:t>Πανταλάκη</w:t>
      </w:r>
      <w:proofErr w:type="spellEnd"/>
      <w:r>
        <w:rPr>
          <w:rFonts w:eastAsia="Times New Roman" w:cs="Times New Roman"/>
          <w:szCs w:val="24"/>
        </w:rPr>
        <w:t>, μεθόδευσαν την πώληση των θαλασσοδανεί</w:t>
      </w:r>
      <w:r>
        <w:rPr>
          <w:rFonts w:eastAsia="Times New Roman" w:cs="Times New Roman"/>
          <w:szCs w:val="24"/>
        </w:rPr>
        <w:t xml:space="preserve">ων </w:t>
      </w:r>
      <w:r>
        <w:rPr>
          <w:rFonts w:eastAsia="Times New Roman" w:cs="Times New Roman"/>
          <w:szCs w:val="24"/>
        </w:rPr>
        <w:lastRenderedPageBreak/>
        <w:t xml:space="preserve">του ΠΑΣΟΚ και της Νέας Δημοκρατίας σε γνωστό </w:t>
      </w:r>
      <w:r>
        <w:rPr>
          <w:rFonts w:eastAsia="Times New Roman" w:cs="Times New Roman"/>
          <w:szCs w:val="24"/>
          <w:lang w:val="en-US"/>
        </w:rPr>
        <w:t>fund</w:t>
      </w:r>
      <w:r>
        <w:rPr>
          <w:rFonts w:eastAsia="Times New Roman" w:cs="Times New Roman"/>
          <w:szCs w:val="24"/>
        </w:rPr>
        <w:t>, προκειμένου να πληρώσουν το 3% έως 5% του σημερινού υπολοίπου τους</w:t>
      </w:r>
      <w:r w:rsidRPr="0004020D">
        <w:rPr>
          <w:rFonts w:eastAsia="Times New Roman" w:cs="Times New Roman"/>
          <w:szCs w:val="24"/>
        </w:rPr>
        <w:t xml:space="preserve"> </w:t>
      </w:r>
      <w:r>
        <w:rPr>
          <w:rFonts w:eastAsia="Times New Roman" w:cs="Times New Roman"/>
          <w:szCs w:val="24"/>
        </w:rPr>
        <w:t>και να συνεχίσουν να κοροϊδεύουν τα στελέχη, τους Βουλευτές και τους ψηφοφόρους τους, αλλά και τ</w:t>
      </w:r>
      <w:r>
        <w:rPr>
          <w:rFonts w:eastAsia="Times New Roman" w:cs="Times New Roman"/>
          <w:szCs w:val="24"/>
        </w:rPr>
        <w:t>ι</w:t>
      </w:r>
      <w:r>
        <w:rPr>
          <w:rFonts w:eastAsia="Times New Roman" w:cs="Times New Roman"/>
          <w:szCs w:val="24"/>
        </w:rPr>
        <w:t>ς χιλιάδες αγνούς πατριώτες που διαμαρ</w:t>
      </w:r>
      <w:r>
        <w:rPr>
          <w:rFonts w:eastAsia="Times New Roman" w:cs="Times New Roman"/>
          <w:szCs w:val="24"/>
        </w:rPr>
        <w:t xml:space="preserve">τύρονται στα συλλαλητήρια ότι δήθεν τα εξυπηρετούν και που ευτυχώς μετά την αποκάλυψη του σκανδάλου και τη σχετική ερώτηση που κατατέθηκε πριν από λίγες μέρες εδώ στη Βουλή, ο κ. </w:t>
      </w:r>
      <w:proofErr w:type="spellStart"/>
      <w:r>
        <w:rPr>
          <w:rFonts w:eastAsia="Times New Roman" w:cs="Times New Roman"/>
          <w:szCs w:val="24"/>
        </w:rPr>
        <w:t>Πανταλάκης</w:t>
      </w:r>
      <w:proofErr w:type="spellEnd"/>
      <w:r>
        <w:rPr>
          <w:rFonts w:eastAsia="Times New Roman" w:cs="Times New Roman"/>
          <w:szCs w:val="24"/>
        </w:rPr>
        <w:t xml:space="preserve"> αναγκάστηκε να ακυρώσει την πώληση, δηλώνοντας μάλιστα ότι δήθεν έ</w:t>
      </w:r>
      <w:r>
        <w:rPr>
          <w:rFonts w:eastAsia="Times New Roman" w:cs="Times New Roman"/>
          <w:szCs w:val="24"/>
        </w:rPr>
        <w:t xml:space="preserve">γινε εκ παραδρομής. Αυτά </w:t>
      </w:r>
      <w:proofErr w:type="spellStart"/>
      <w:r>
        <w:rPr>
          <w:rFonts w:eastAsia="Times New Roman" w:cs="Times New Roman"/>
          <w:szCs w:val="24"/>
        </w:rPr>
        <w:t>συνέβαιναν</w:t>
      </w:r>
      <w:proofErr w:type="spellEnd"/>
      <w:r>
        <w:rPr>
          <w:rFonts w:eastAsia="Times New Roman" w:cs="Times New Roman"/>
          <w:szCs w:val="24"/>
        </w:rPr>
        <w:t xml:space="preserve"> την ώρα που επ</w:t>
      </w:r>
      <w:r>
        <w:rPr>
          <w:rFonts w:eastAsia="Times New Roman" w:cs="Times New Roman"/>
          <w:szCs w:val="24"/>
        </w:rPr>
        <w:t>ε</w:t>
      </w:r>
      <w:r>
        <w:rPr>
          <w:rFonts w:eastAsia="Times New Roman" w:cs="Times New Roman"/>
          <w:szCs w:val="24"/>
        </w:rPr>
        <w:t>τίθεντο στους Ανεξάρτητους Έλληνες.</w:t>
      </w:r>
    </w:p>
    <w:p w14:paraId="0BCB5D0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Καταλάβατε τώρα πόσο αμετανόητοι και πόσο αδίστακτοι είναι οι πολιτικοί υποκινητές του νέου </w:t>
      </w:r>
      <w:r>
        <w:rPr>
          <w:rFonts w:eastAsia="Times New Roman" w:cs="Times New Roman"/>
          <w:szCs w:val="24"/>
        </w:rPr>
        <w:t>«</w:t>
      </w:r>
      <w:r>
        <w:rPr>
          <w:rFonts w:eastAsia="Times New Roman" w:cs="Times New Roman"/>
          <w:szCs w:val="24"/>
        </w:rPr>
        <w:t>μακεδονικού</w:t>
      </w:r>
      <w:r>
        <w:rPr>
          <w:rFonts w:eastAsia="Times New Roman" w:cs="Times New Roman"/>
          <w:szCs w:val="24"/>
        </w:rPr>
        <w:t>»</w:t>
      </w:r>
      <w:r>
        <w:rPr>
          <w:rFonts w:eastAsia="Times New Roman" w:cs="Times New Roman"/>
          <w:szCs w:val="24"/>
        </w:rPr>
        <w:t xml:space="preserve"> και ποιοι είναι οι πραγματικοί στόχοι που θέλουν να πετύχουν με πάση θυσία την ανατροπή της Κυβέρνησης; </w:t>
      </w:r>
    </w:p>
    <w:p w14:paraId="0BCB5D0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Αυτές, λοιπόν, οι τραγικές καρικατούρες της πολιτικής και οικονομικής ζωής του τόπου </w:t>
      </w:r>
      <w:proofErr w:type="spellStart"/>
      <w:r>
        <w:rPr>
          <w:rFonts w:eastAsia="Times New Roman" w:cs="Times New Roman"/>
          <w:szCs w:val="24"/>
        </w:rPr>
        <w:t>παγίδευσαν</w:t>
      </w:r>
      <w:proofErr w:type="spellEnd"/>
      <w:r>
        <w:rPr>
          <w:rFonts w:eastAsia="Times New Roman" w:cs="Times New Roman"/>
          <w:szCs w:val="24"/>
        </w:rPr>
        <w:t xml:space="preserve"> στο ψευδεπίγραφο αφήγημα του δήθεν μακεδονικού τους αγ</w:t>
      </w:r>
      <w:r>
        <w:rPr>
          <w:rFonts w:eastAsia="Times New Roman" w:cs="Times New Roman"/>
          <w:szCs w:val="24"/>
        </w:rPr>
        <w:t xml:space="preserve">ώνα χιλιάδες Έλληνες αγωνιστές πατριώτες, τους οποίους κατάφεραν να πείσουν ότι η πρόσφατη πρόταση δυσπιστίας αφορούσε δήθεν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 Και αυτά την ώρα που σήμερα η ατζέντα της Κυβέρνησης είναι η καθαρή έξοδος από τα μνημόνια και η ρύθμιση του χρέου</w:t>
      </w:r>
      <w:r>
        <w:rPr>
          <w:rFonts w:eastAsia="Times New Roman" w:cs="Times New Roman"/>
          <w:szCs w:val="24"/>
        </w:rPr>
        <w:t xml:space="preserve">ς, η πάση </w:t>
      </w:r>
      <w:r>
        <w:rPr>
          <w:rFonts w:eastAsia="Times New Roman" w:cs="Times New Roman"/>
          <w:szCs w:val="24"/>
        </w:rPr>
        <w:lastRenderedPageBreak/>
        <w:t>θυσία πάταξη της διαφθοράς και της διαπλοκής με την παραδειγματική τιμωρία όλων εκείνων που ευθύνονται για την οικονομική και δημοσιονομική κατάρρευση της χώρας, για τα λουκέτα, τη φτώχεια, την ανεργία, τις αυτοκτονίες, τ</w:t>
      </w:r>
      <w:r>
        <w:rPr>
          <w:rFonts w:eastAsia="Times New Roman" w:cs="Times New Roman"/>
          <w:szCs w:val="24"/>
        </w:rPr>
        <w:t>ι</w:t>
      </w:r>
      <w:r>
        <w:rPr>
          <w:rFonts w:eastAsia="Times New Roman" w:cs="Times New Roman"/>
          <w:szCs w:val="24"/>
        </w:rPr>
        <w:t>ς εκατοντάδες χιλιάδες σ</w:t>
      </w:r>
      <w:r>
        <w:rPr>
          <w:rFonts w:eastAsia="Times New Roman" w:cs="Times New Roman"/>
          <w:szCs w:val="24"/>
        </w:rPr>
        <w:t>υμπολίτες μας που πήραν τον δρόμο της ξενιτιάς και για τα παιδιά μας που σκοτώνει καθημερινά η πρέζα, αυτή η πρέζα που φέρνουν οι χρηματοδότες τους.</w:t>
      </w:r>
    </w:p>
    <w:p w14:paraId="0BCB5D0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βέβαια, κυρίες και κύριοι συνάδελφοι, τώρα είναι η ώρα του </w:t>
      </w:r>
      <w:r>
        <w:rPr>
          <w:rFonts w:eastAsia="Times New Roman" w:cs="Times New Roman"/>
          <w:szCs w:val="24"/>
        </w:rPr>
        <w:t>«μ</w:t>
      </w:r>
      <w:r>
        <w:rPr>
          <w:rFonts w:eastAsia="Times New Roman" w:cs="Times New Roman"/>
          <w:szCs w:val="24"/>
        </w:rPr>
        <w:t>ακεδονικού</w:t>
      </w:r>
      <w:r>
        <w:rPr>
          <w:rFonts w:eastAsia="Times New Roman" w:cs="Times New Roman"/>
          <w:szCs w:val="24"/>
        </w:rPr>
        <w:t>»</w:t>
      </w:r>
      <w:r>
        <w:rPr>
          <w:rFonts w:eastAsia="Times New Roman" w:cs="Times New Roman"/>
          <w:szCs w:val="24"/>
        </w:rPr>
        <w:t xml:space="preserve">. Η ώρα αυτή, όπως έχω ήδη </w:t>
      </w:r>
      <w:r>
        <w:rPr>
          <w:rFonts w:eastAsia="Times New Roman" w:cs="Times New Roman"/>
          <w:szCs w:val="24"/>
        </w:rPr>
        <w:t xml:space="preserve">επαναλάβει πολλές φορές μέχρι σήμερα, θα είναι εάν ποτέ έρθει και όταν έρθει η συμφωνία προς ψήφιση στη Βουλή και την ώρα εκείνη οι Ανεξάρτητοι Έλληνες ξεκαθαρίσαμε τι θα κάνουμε. </w:t>
      </w:r>
    </w:p>
    <w:p w14:paraId="0BCB5D1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Το ερώτημα είναι: Εάν έρθει με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Βουλευτές η πρόταση, τι θα κά</w:t>
      </w:r>
      <w:r>
        <w:rPr>
          <w:rFonts w:eastAsia="Times New Roman" w:cs="Times New Roman"/>
          <w:szCs w:val="24"/>
        </w:rPr>
        <w:t>νει η Νέα Δημοκρατία; Τι θα κάνει η Νέα Δημοκρατία, η οποία άλλα υπόσχεται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άλλα λέει στο εξωτερικό και άλλα στο εσωτερικό; Θα ακολουθήσει τη γραμμή του Βελιγραδίου του Κώστα Καραμανλή ή τη γραμμή του Άδων</w:t>
      </w:r>
      <w:r>
        <w:rPr>
          <w:rFonts w:eastAsia="Times New Roman" w:cs="Times New Roman"/>
          <w:szCs w:val="24"/>
        </w:rPr>
        <w:t>η</w:t>
      </w:r>
      <w:r>
        <w:rPr>
          <w:rFonts w:eastAsia="Times New Roman" w:cs="Times New Roman"/>
          <w:szCs w:val="24"/>
        </w:rPr>
        <w:t xml:space="preserve"> Γεωργιάδη; Αυτό είναι το ερώτημα.</w:t>
      </w:r>
    </w:p>
    <w:p w14:paraId="0BCB5D1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w:t>
      </w:r>
      <w:r>
        <w:rPr>
          <w:rFonts w:eastAsia="Times New Roman" w:cs="Times New Roman"/>
          <w:szCs w:val="24"/>
        </w:rPr>
        <w:t xml:space="preserve"> διαβάζω, κύριε Μητσοτάκη, τη χθεσινή δήλωση του Κυβερνητικού Εκπροσώπου, του κ. </w:t>
      </w:r>
      <w:proofErr w:type="spellStart"/>
      <w:r>
        <w:rPr>
          <w:rFonts w:eastAsia="Times New Roman" w:cs="Times New Roman"/>
          <w:szCs w:val="24"/>
        </w:rPr>
        <w:t>Τζανακόπουλου</w:t>
      </w:r>
      <w:proofErr w:type="spellEnd"/>
      <w:r>
        <w:rPr>
          <w:rFonts w:eastAsia="Times New Roman" w:cs="Times New Roman"/>
          <w:szCs w:val="24"/>
        </w:rPr>
        <w:t xml:space="preserve">, μήπως και σας διέφυγε: «Η πρόταση </w:t>
      </w:r>
      <w:r>
        <w:rPr>
          <w:rFonts w:eastAsia="Times New Roman" w:cs="Times New Roman"/>
          <w:szCs w:val="24"/>
        </w:rPr>
        <w:lastRenderedPageBreak/>
        <w:t>του κ. Καμμένου, η οποία είναι μια πολιτική πρόταση, θα εξεταστεί, όπως και κάθε άλλη πρόταση, όταν την καταθέσει ο κυβερνη</w:t>
      </w:r>
      <w:r>
        <w:rPr>
          <w:rFonts w:eastAsia="Times New Roman" w:cs="Times New Roman"/>
          <w:szCs w:val="24"/>
        </w:rPr>
        <w:t>τικός μας εταίρος. Θα αποτελέσει πεδίο συζήτησης, αντικείμενο διαβούλευσης στο εσωτερικό της Κυβέρνησης, έτσι ώστε</w:t>
      </w:r>
      <w:r>
        <w:rPr>
          <w:rFonts w:eastAsia="Times New Roman" w:cs="Times New Roman"/>
          <w:szCs w:val="24"/>
        </w:rPr>
        <w:t>,</w:t>
      </w:r>
      <w:r>
        <w:rPr>
          <w:rFonts w:eastAsia="Times New Roman" w:cs="Times New Roman"/>
          <w:szCs w:val="24"/>
        </w:rPr>
        <w:t xml:space="preserve"> όταν έρθει η ώρα, να παρθούν οι οποιεσδήποτε αποφάσεις». </w:t>
      </w:r>
    </w:p>
    <w:p w14:paraId="0BCB5D1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Καταλάβατε, κύριε Μητσοτάκη, τι σας είπε; Ότι τέλειωσε η πλάκα και μπορεί να κληθε</w:t>
      </w:r>
      <w:r>
        <w:rPr>
          <w:rFonts w:eastAsia="Times New Roman" w:cs="Times New Roman"/>
          <w:szCs w:val="24"/>
        </w:rPr>
        <w:t xml:space="preserve">ί η Βουλή να κυρώσει τη συμφωνία με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 Εσείς τι θα ψηφίσετε εκείνη την ώρα; Εμείς ξέρετε πολύ καλά τι θα ψηφίσουμε. Είμαστε ρητά και κατηγορηματικά κατά οποιασδήποτε ονομασίας περιέχει τον όρο «Μακεδονία». Τι θα κάνετε, κύριε Μητσοτάκη,</w:t>
      </w:r>
      <w:r>
        <w:rPr>
          <w:rFonts w:eastAsia="Times New Roman" w:cs="Times New Roman"/>
          <w:szCs w:val="24"/>
        </w:rPr>
        <w:t xml:space="preserve"> όταν την κρίσιμη εκείνη ώρα χτυπήσει το τηλέφωνό σας και ακούσετε από την άλλη μεριά του ακουστικού σας την ίδια εκείνη φωνή, που σας έλεγε μέχρι χθες να συζητάτε για μνημόνιο και προληπτική πιστωτική γραμμή, να σας λέει τότε να ψηφίσετε «</w:t>
      </w:r>
      <w:r>
        <w:rPr>
          <w:rFonts w:eastAsia="Times New Roman" w:cs="Times New Roman"/>
          <w:szCs w:val="24"/>
        </w:rPr>
        <w:t>ναι</w:t>
      </w:r>
      <w:r>
        <w:rPr>
          <w:rFonts w:eastAsia="Times New Roman" w:cs="Times New Roman"/>
          <w:szCs w:val="24"/>
        </w:rPr>
        <w:t>» στην κύρωση</w:t>
      </w:r>
      <w:r>
        <w:rPr>
          <w:rFonts w:eastAsia="Times New Roman" w:cs="Times New Roman"/>
          <w:szCs w:val="24"/>
        </w:rPr>
        <w:t xml:space="preserve"> της συμφωνίας, αφού ανήκετε και εσείς στην πλειοψηφία της σύνθετης ονομασίας με γεωγραφικό προσδιορισμό, δηλαδή της «Βόρειας Μακεδονίας»;</w:t>
      </w:r>
    </w:p>
    <w:p w14:paraId="0BCB5D1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Θα ψηφίσουν, άραγε, τότε οι </w:t>
      </w:r>
      <w:proofErr w:type="spellStart"/>
      <w:r>
        <w:rPr>
          <w:rFonts w:eastAsia="Times New Roman" w:cs="Times New Roman"/>
          <w:szCs w:val="24"/>
        </w:rPr>
        <w:t>ακρονεοφιλελεύθερες</w:t>
      </w:r>
      <w:proofErr w:type="spellEnd"/>
      <w:r>
        <w:rPr>
          <w:rFonts w:eastAsia="Times New Roman" w:cs="Times New Roman"/>
          <w:szCs w:val="24"/>
        </w:rPr>
        <w:t>, οι προοδευτικές, οι ακροδεξιές συνιστώσες του κόμματός σας; Τι θα ψη</w:t>
      </w:r>
      <w:r>
        <w:rPr>
          <w:rFonts w:eastAsia="Times New Roman" w:cs="Times New Roman"/>
          <w:szCs w:val="24"/>
        </w:rPr>
        <w:t xml:space="preserve">φίσει, άραγε, τότε η </w:t>
      </w:r>
      <w:proofErr w:type="spellStart"/>
      <w:r>
        <w:rPr>
          <w:rFonts w:eastAsia="Times New Roman" w:cs="Times New Roman"/>
          <w:szCs w:val="24"/>
        </w:rPr>
        <w:lastRenderedPageBreak/>
        <w:t>αντιπροεδρεύουσα</w:t>
      </w:r>
      <w:proofErr w:type="spellEnd"/>
      <w:r>
        <w:rPr>
          <w:rFonts w:eastAsia="Times New Roman" w:cs="Times New Roman"/>
          <w:szCs w:val="24"/>
        </w:rPr>
        <w:t xml:space="preserve"> συνιστώσα της Νέας Δημοκρατίας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acedonia</w:t>
      </w:r>
      <w:r>
        <w:rPr>
          <w:rFonts w:eastAsia="Times New Roman" w:cs="Times New Roman"/>
          <w:szCs w:val="24"/>
        </w:rPr>
        <w:t>»</w:t>
      </w:r>
      <w:r>
        <w:rPr>
          <w:rFonts w:eastAsia="Times New Roman" w:cs="Times New Roman"/>
          <w:szCs w:val="24"/>
        </w:rPr>
        <w:t xml:space="preserve">, που επινόησε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 xml:space="preserve"> για να γλιτώσει από το φάντασμα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557698">
        <w:rPr>
          <w:rFonts w:eastAsia="Times New Roman" w:cs="Times New Roman"/>
          <w:szCs w:val="24"/>
        </w:rPr>
        <w:t>,</w:t>
      </w:r>
      <w:r>
        <w:rPr>
          <w:rFonts w:eastAsia="Times New Roman" w:cs="Times New Roman"/>
          <w:szCs w:val="24"/>
        </w:rPr>
        <w:t xml:space="preserve"> από τα 5 εκατομμύρια και τα κατηγορητήρια που θα χτυπήσουν σύντομα την πόρτα</w:t>
      </w:r>
      <w:r>
        <w:rPr>
          <w:rFonts w:eastAsia="Times New Roman" w:cs="Times New Roman"/>
          <w:szCs w:val="24"/>
        </w:rPr>
        <w:t>,</w:t>
      </w:r>
      <w:r>
        <w:rPr>
          <w:rFonts w:eastAsia="Times New Roman" w:cs="Times New Roman"/>
          <w:szCs w:val="24"/>
        </w:rPr>
        <w:t xml:space="preserve"> και πόσες </w:t>
      </w:r>
      <w:r>
        <w:rPr>
          <w:rFonts w:eastAsia="Times New Roman" w:cs="Times New Roman"/>
          <w:szCs w:val="24"/>
        </w:rPr>
        <w:t>απώλειες θα έχετε στην ψηφοφορία, εάν στους τυχόν έγκλειστους τότε για τα γνωστά σκάνδαλα Βουλευτές σας δεν θα χορηγηθούν άδειες από τις φυλακές, για να έρθουν να ψηφίσουν στη Βουλή;</w:t>
      </w:r>
    </w:p>
    <w:p w14:paraId="0BCB5D1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Αυτά είναι τα δύσκολα, κύριε Μητσοτάκη. Το γνωρίζω, αλλά είστε ο ίδιος που βάλατε δυστυχώς τον εαυτό σας στη δύσκολη αυτή θέση. Επιχειρήσατε να μειώσετε την τεράστια επιτυχία της Κυβέρνησης ακόμα και στα μάτια των δανειστών, που έκπληκτοι σας άκουγαν να εγ</w:t>
      </w:r>
      <w:r>
        <w:rPr>
          <w:rFonts w:eastAsia="Times New Roman" w:cs="Times New Roman"/>
          <w:szCs w:val="24"/>
        </w:rPr>
        <w:t xml:space="preserve">καλείτε τον κ. </w:t>
      </w:r>
      <w:proofErr w:type="spellStart"/>
      <w:r>
        <w:rPr>
          <w:rFonts w:eastAsia="Times New Roman" w:cs="Times New Roman"/>
          <w:szCs w:val="24"/>
        </w:rPr>
        <w:t>Μοσκοβισί</w:t>
      </w:r>
      <w:proofErr w:type="spellEnd"/>
      <w:r>
        <w:rPr>
          <w:rFonts w:eastAsia="Times New Roman" w:cs="Times New Roman"/>
          <w:szCs w:val="24"/>
        </w:rPr>
        <w:t xml:space="preserve">, όταν πριν από λίγες ημέρες, απ’ αυτό εδώ το Βήμα, σας έλεγε ότι δεν θα μειωθούν οι συντάξεις. Ευτυχώς, δηλαδή, που ο κ. </w:t>
      </w:r>
      <w:proofErr w:type="spellStart"/>
      <w:r>
        <w:rPr>
          <w:rFonts w:eastAsia="Times New Roman" w:cs="Times New Roman"/>
          <w:szCs w:val="24"/>
        </w:rPr>
        <w:t>Μοσκοβισί</w:t>
      </w:r>
      <w:proofErr w:type="spellEnd"/>
      <w:r>
        <w:rPr>
          <w:rFonts w:eastAsia="Times New Roman" w:cs="Times New Roman"/>
          <w:szCs w:val="24"/>
        </w:rPr>
        <w:t xml:space="preserve"> ανήκει στους Ευρωπαίους σοσιαλιστές, γιατί, εάν ήταν στο Ευρωπαϊκό Λαϊκό Κόμμα, θα είχατε ήδη κινήσε</w:t>
      </w:r>
      <w:r>
        <w:rPr>
          <w:rFonts w:eastAsia="Times New Roman" w:cs="Times New Roman"/>
          <w:szCs w:val="24"/>
        </w:rPr>
        <w:t>ι εναντίον του την ίδια διαδικασία που επιφυλάξατε στον κ. Μίχαλο. Θα τον διαγράφατε και αυτόν. Ευτυχώς για τους Ευρωπαίους σοσιαλιστές, που την κ</w:t>
      </w:r>
      <w:r>
        <w:rPr>
          <w:rFonts w:eastAsia="Times New Roman" w:cs="Times New Roman"/>
          <w:szCs w:val="24"/>
        </w:rPr>
        <w:t>.</w:t>
      </w:r>
      <w:r>
        <w:rPr>
          <w:rFonts w:eastAsia="Times New Roman" w:cs="Times New Roman"/>
          <w:szCs w:val="24"/>
        </w:rPr>
        <w:t xml:space="preserve"> Γεννηματά, μαζί με τα νεοφιλελεύθερα βαρίδια του κ. Βενιζέλου και</w:t>
      </w:r>
      <w:r>
        <w:rPr>
          <w:rFonts w:eastAsia="Times New Roman" w:cs="Times New Roman"/>
          <w:szCs w:val="24"/>
        </w:rPr>
        <w:t xml:space="preserve"> του κ. </w:t>
      </w:r>
      <w:r>
        <w:rPr>
          <w:rFonts w:eastAsia="Times New Roman" w:cs="Times New Roman"/>
          <w:szCs w:val="24"/>
        </w:rPr>
        <w:t xml:space="preserve">Λοβέρδου, που κουβαλάει στην πλάτη </w:t>
      </w:r>
      <w:r>
        <w:rPr>
          <w:rFonts w:eastAsia="Times New Roman" w:cs="Times New Roman"/>
          <w:szCs w:val="24"/>
        </w:rPr>
        <w:t xml:space="preserve">της, την έχουν για συνιστώσα της Νέας Δημοκρατίας και του Ευρωπαϊκού Λαϊκού Κόμματος και δεν την παίρνουν στα σοβαρά. Θυμάμαι, πριν από λίγους μήνες, που έβαζε </w:t>
      </w:r>
      <w:r>
        <w:rPr>
          <w:rFonts w:eastAsia="Times New Roman" w:cs="Times New Roman"/>
          <w:szCs w:val="24"/>
        </w:rPr>
        <w:lastRenderedPageBreak/>
        <w:t xml:space="preserve">μέσον για να μιλήσει στον κ. </w:t>
      </w:r>
      <w:proofErr w:type="spellStart"/>
      <w:r>
        <w:rPr>
          <w:rFonts w:eastAsia="Times New Roman" w:cs="Times New Roman"/>
          <w:szCs w:val="24"/>
        </w:rPr>
        <w:t>Πιτέλα</w:t>
      </w:r>
      <w:proofErr w:type="spellEnd"/>
      <w:r>
        <w:rPr>
          <w:rFonts w:eastAsia="Times New Roman" w:cs="Times New Roman"/>
          <w:szCs w:val="24"/>
        </w:rPr>
        <w:t>, που δεν ήθελε να τη βλέπει ούτε ζωγραφιστή.</w:t>
      </w:r>
    </w:p>
    <w:p w14:paraId="0BCB5D1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Βέβαια, στον κα</w:t>
      </w:r>
      <w:r>
        <w:rPr>
          <w:rFonts w:eastAsia="Times New Roman" w:cs="Times New Roman"/>
          <w:szCs w:val="24"/>
        </w:rPr>
        <w:t xml:space="preserve">τήφορο της αντιπολιτευτικής τακτικής υπήρχε και πρωταθλητής και ήταν ακριβώς ο κ. Χατζηδάκης, που εγκάλεσε τον κ. </w:t>
      </w:r>
      <w:proofErr w:type="spellStart"/>
      <w:r>
        <w:rPr>
          <w:rFonts w:eastAsia="Times New Roman" w:cs="Times New Roman"/>
          <w:szCs w:val="24"/>
        </w:rPr>
        <w:t>Μοσκοβισί</w:t>
      </w:r>
      <w:proofErr w:type="spellEnd"/>
      <w:r>
        <w:rPr>
          <w:rFonts w:eastAsia="Times New Roman" w:cs="Times New Roman"/>
          <w:szCs w:val="24"/>
        </w:rPr>
        <w:t xml:space="preserve"> για τις συντάξεις.</w:t>
      </w:r>
    </w:p>
    <w:p w14:paraId="0BCB5D1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Έλληνες συνταξιούχοι δεν είναι ούτε ΣΥΡΙΖΑ ούτε ΠΑΣΟΚ ούτε Νέα Δημοκρατία ούτε Α</w:t>
      </w:r>
      <w:r>
        <w:rPr>
          <w:rFonts w:eastAsia="Times New Roman" w:cs="Times New Roman"/>
          <w:szCs w:val="24"/>
        </w:rPr>
        <w:t>νεξάρτητοι Έλληνες ούτε ΚΚΕ. Παλεύουν και αγωνιούν για τις συντάξεις τους και για τις συντάξεις τους παλεύουμε και αγωνιούμε όλοι στην Κυβέρνηση. Αυτούς τους Έλληνες συνταξιούχους έχουμε λαϊκή εντολή να τους προστα</w:t>
      </w:r>
      <w:r>
        <w:rPr>
          <w:rFonts w:eastAsia="Times New Roman" w:cs="Times New Roman"/>
          <w:szCs w:val="24"/>
        </w:rPr>
        <w:t>τ</w:t>
      </w:r>
      <w:r>
        <w:rPr>
          <w:rFonts w:eastAsia="Times New Roman" w:cs="Times New Roman"/>
          <w:szCs w:val="24"/>
        </w:rPr>
        <w:t xml:space="preserve">εύσουμε και θα έπρεπε να </w:t>
      </w:r>
      <w:proofErr w:type="spellStart"/>
      <w:r>
        <w:rPr>
          <w:rFonts w:eastAsia="Times New Roman" w:cs="Times New Roman"/>
          <w:szCs w:val="24"/>
        </w:rPr>
        <w:t>παρακαλάτε</w:t>
      </w:r>
      <w:proofErr w:type="spellEnd"/>
      <w:r>
        <w:rPr>
          <w:rFonts w:eastAsia="Times New Roman" w:cs="Times New Roman"/>
          <w:szCs w:val="24"/>
        </w:rPr>
        <w:t xml:space="preserve"> να μη</w:t>
      </w:r>
      <w:r>
        <w:rPr>
          <w:rFonts w:eastAsia="Times New Roman" w:cs="Times New Roman"/>
          <w:szCs w:val="24"/>
        </w:rPr>
        <w:t xml:space="preserve"> μειωθούν οι συντάξεις τους. Εγώ είμαι βέβαιος ότι το οικονομικό επιτελείο της Κυβέρνησης θα τα καταφέρει και θα μπορέσουμε σύντομα να ανακοινώσουμε σ’ αυτούς τους ανθρώπους ότι δεν έχουν να αγωνιούν παραπάνω.</w:t>
      </w:r>
    </w:p>
    <w:p w14:paraId="0BCB5D1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τότε κρατήσε</w:t>
      </w:r>
      <w:r>
        <w:rPr>
          <w:rFonts w:eastAsia="Times New Roman" w:cs="Times New Roman"/>
          <w:szCs w:val="24"/>
        </w:rPr>
        <w:t>τε την ίδια γραμμή, τότε θα σας κυνηγούν οι συνταξιούχοι και δεν θα τους έχουμε καλέσει εμείς να σας κυνηγούν στους δρόμους. Αυτό να το θυμάστε.</w:t>
      </w:r>
    </w:p>
    <w:p w14:paraId="0BCB5D1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με τη συμφωνία, για την οποία η Αξιωματική Αντιπολίτευση προκάλεσε τη σημερινή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σ</w:t>
      </w:r>
      <w:r>
        <w:rPr>
          <w:rFonts w:eastAsia="Times New Roman" w:cs="Times New Roman"/>
          <w:szCs w:val="24"/>
        </w:rPr>
        <w:t>υζή</w:t>
      </w:r>
      <w:r>
        <w:rPr>
          <w:rFonts w:eastAsia="Times New Roman" w:cs="Times New Roman"/>
          <w:szCs w:val="24"/>
        </w:rPr>
        <w:t>τηση, κερδίσαμε τα εξής: την πέμπτη και τελευταία δόση του προγράμματος, που συμφωνήθηκε στα 15 δισεκατομμύρια ευρώ. Εξ αυτών, τα 5,5 δισεκατομμύρια ευρώ θα εκταμιευθούν σε ξεχωριστό λογαριασμό, προκειμένου να χρησιμοποιηθούν για την εξυπηρέτηση του χρέους</w:t>
      </w:r>
      <w:r>
        <w:rPr>
          <w:rFonts w:eastAsia="Times New Roman" w:cs="Times New Roman"/>
          <w:szCs w:val="24"/>
        </w:rPr>
        <w:t xml:space="preserve">. Τα υπόλοιπα 9,5 δισεκατομμύρια ευρώ θα συμβάλουν στη δημιουργία ενός μαξιλαριού </w:t>
      </w:r>
      <w:proofErr w:type="spellStart"/>
      <w:r>
        <w:rPr>
          <w:rFonts w:eastAsia="Times New Roman" w:cs="Times New Roman"/>
          <w:szCs w:val="24"/>
        </w:rPr>
        <w:t>ρευστότητος</w:t>
      </w:r>
      <w:proofErr w:type="spellEnd"/>
      <w:r>
        <w:rPr>
          <w:rFonts w:eastAsia="Times New Roman" w:cs="Times New Roman"/>
          <w:szCs w:val="24"/>
        </w:rPr>
        <w:t>, το οποίο θα χρησιμοποιηθεί σε κατάσταση έκτακτης ανάγκης για την εξυπηρέτηση του χρέους.</w:t>
      </w:r>
    </w:p>
    <w:p w14:paraId="0BCB5D1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Έτσι το συνολικό μαξιλάρι ρευστότητας θα διαμορφωθεί στα 24,1 δισεκατομμ</w:t>
      </w:r>
      <w:r>
        <w:rPr>
          <w:rFonts w:eastAsia="Times New Roman" w:cs="Times New Roman"/>
          <w:szCs w:val="24"/>
        </w:rPr>
        <w:t>ύρια ευρώ και θα μπορεί να καλύψει τις χρηματοδοτικές ανάγκες της χώρας για είκοσι δύο μήνες</w:t>
      </w:r>
      <w:r w:rsidRPr="00625D14">
        <w:rPr>
          <w:rFonts w:eastAsia="Times New Roman" w:cs="Times New Roman"/>
          <w:szCs w:val="24"/>
        </w:rPr>
        <w:t>,</w:t>
      </w:r>
      <w:r>
        <w:rPr>
          <w:rFonts w:eastAsia="Times New Roman" w:cs="Times New Roman"/>
          <w:szCs w:val="24"/>
        </w:rPr>
        <w:t xml:space="preserve"> μετά το τέλος του τρέχοντος προγράμματος</w:t>
      </w:r>
      <w:r w:rsidRPr="00625D14">
        <w:rPr>
          <w:rFonts w:eastAsia="Times New Roman" w:cs="Times New Roman"/>
          <w:szCs w:val="24"/>
        </w:rPr>
        <w:t>,</w:t>
      </w:r>
      <w:r>
        <w:rPr>
          <w:rFonts w:eastAsia="Times New Roman" w:cs="Times New Roman"/>
          <w:szCs w:val="24"/>
        </w:rPr>
        <w:t xml:space="preserve"> τον Αύγουστο του 2018, με αποτέλεσμα να μη χρειάζεται καμ</w:t>
      </w:r>
      <w:r>
        <w:rPr>
          <w:rFonts w:eastAsia="Times New Roman" w:cs="Times New Roman"/>
          <w:szCs w:val="24"/>
        </w:rPr>
        <w:t>μ</w:t>
      </w:r>
      <w:r>
        <w:rPr>
          <w:rFonts w:eastAsia="Times New Roman" w:cs="Times New Roman"/>
          <w:szCs w:val="24"/>
        </w:rPr>
        <w:t xml:space="preserve">ία προληπτική πιστωτική γραμμή. </w:t>
      </w:r>
    </w:p>
    <w:p w14:paraId="0BCB5D1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το νέο μνημόνιο με αυτά τ</w:t>
      </w:r>
      <w:r>
        <w:rPr>
          <w:rFonts w:eastAsia="Times New Roman" w:cs="Times New Roman"/>
          <w:szCs w:val="24"/>
        </w:rPr>
        <w:t>α μέτρα, που αυτό έχετε ονειρευτεί</w:t>
      </w:r>
      <w:r w:rsidRPr="00625D14">
        <w:rPr>
          <w:rFonts w:eastAsia="Times New Roman" w:cs="Times New Roman"/>
          <w:szCs w:val="24"/>
        </w:rPr>
        <w:t>,</w:t>
      </w:r>
      <w:r>
        <w:rPr>
          <w:rFonts w:eastAsia="Times New Roman" w:cs="Times New Roman"/>
          <w:szCs w:val="24"/>
        </w:rPr>
        <w:t xml:space="preserve"> δεν θα υπάρξει ποτέ. Η Ελλάδα βρήκε την έξοδο από το μνημόνιο και αυτή η έξοδος είναι απόλυτα καθαρή. </w:t>
      </w:r>
    </w:p>
    <w:p w14:paraId="0BCB5D1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Οι ακαθάριστες χρηματοδοτικές ανάγκες θα παραμείνουν κάτω του 15% του ΑΕΠ σε μεσοπρόθεσμο επίπεδο και κάτω του 20% το</w:t>
      </w:r>
      <w:r>
        <w:rPr>
          <w:rFonts w:eastAsia="Times New Roman" w:cs="Times New Roman"/>
          <w:szCs w:val="24"/>
        </w:rPr>
        <w:t xml:space="preserve">υ ΑΕΠ σε μακροπρόθεσμο επίπεδο. </w:t>
      </w:r>
    </w:p>
    <w:p w14:paraId="0BCB5D1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Για το χρέος πετύχαμε μεσοπρόθεσμα μέτρα ελάφρυνσης με </w:t>
      </w:r>
      <w:proofErr w:type="spellStart"/>
      <w:r>
        <w:rPr>
          <w:rFonts w:eastAsia="Times New Roman" w:cs="Times New Roman"/>
          <w:szCs w:val="24"/>
        </w:rPr>
        <w:t>εμπροσθοβαρή</w:t>
      </w:r>
      <w:proofErr w:type="spellEnd"/>
      <w:r>
        <w:rPr>
          <w:rFonts w:eastAsia="Times New Roman" w:cs="Times New Roman"/>
          <w:szCs w:val="24"/>
        </w:rPr>
        <w:t xml:space="preserve"> υλοποίηση</w:t>
      </w:r>
      <w:r w:rsidRPr="00625D14">
        <w:rPr>
          <w:rFonts w:eastAsia="Times New Roman" w:cs="Times New Roman"/>
          <w:szCs w:val="24"/>
        </w:rPr>
        <w:t>,</w:t>
      </w:r>
      <w:r>
        <w:rPr>
          <w:rFonts w:eastAsia="Times New Roman" w:cs="Times New Roman"/>
          <w:szCs w:val="24"/>
        </w:rPr>
        <w:t xml:space="preserve"> που θα εφαρμοσθούν στη συνέχεια των ήδη </w:t>
      </w:r>
      <w:proofErr w:type="spellStart"/>
      <w:r>
        <w:rPr>
          <w:rFonts w:eastAsia="Times New Roman" w:cs="Times New Roman"/>
          <w:szCs w:val="24"/>
        </w:rPr>
        <w:t>ληφθεισών</w:t>
      </w:r>
      <w:proofErr w:type="spellEnd"/>
      <w:r>
        <w:rPr>
          <w:rFonts w:eastAsia="Times New Roman" w:cs="Times New Roman"/>
          <w:szCs w:val="24"/>
        </w:rPr>
        <w:t xml:space="preserve"> βραχυπρόθεσμων δράσεων. Με κατάργηση των προσαυξήσεων στα επιτόκια των ομολόγων</w:t>
      </w:r>
      <w:r w:rsidRPr="00625D14">
        <w:rPr>
          <w:rFonts w:eastAsia="Times New Roman" w:cs="Times New Roman"/>
          <w:szCs w:val="24"/>
        </w:rPr>
        <w:t>,</w:t>
      </w:r>
      <w:r>
        <w:rPr>
          <w:rFonts w:eastAsia="Times New Roman" w:cs="Times New Roman"/>
          <w:szCs w:val="24"/>
        </w:rPr>
        <w:t xml:space="preserve"> τα οποία σχετ</w:t>
      </w:r>
      <w:r>
        <w:rPr>
          <w:rFonts w:eastAsia="Times New Roman" w:cs="Times New Roman"/>
          <w:szCs w:val="24"/>
        </w:rPr>
        <w:t>ίζονται με την επαναγορά του χρέους</w:t>
      </w:r>
      <w:r w:rsidRPr="00625D14">
        <w:rPr>
          <w:rFonts w:eastAsia="Times New Roman" w:cs="Times New Roman"/>
          <w:szCs w:val="24"/>
        </w:rPr>
        <w:t>,</w:t>
      </w:r>
      <w:r>
        <w:rPr>
          <w:rFonts w:eastAsia="Times New Roman" w:cs="Times New Roman"/>
          <w:szCs w:val="24"/>
        </w:rPr>
        <w:t xml:space="preserve"> στο πλαίσιο του δευτέρου προγράμματος βοηθείας, το συγκεκριμένο μέτρο θα τεθεί σε εφαρμογή από το 2018.</w:t>
      </w:r>
    </w:p>
    <w:p w14:paraId="0BCB5D1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Πετύχαμε τη χρήση των κερδών της Ευρωπαϊκής Κεντρικής Τράπεζας από την αξιοποίηση των ελληνικών ομολόγων, που θα με</w:t>
      </w:r>
      <w:r>
        <w:rPr>
          <w:rFonts w:eastAsia="Times New Roman" w:cs="Times New Roman"/>
          <w:szCs w:val="24"/>
        </w:rPr>
        <w:t xml:space="preserve">ταφέρονται στην Ελλάδα σε εξαμηνιαία βάση, αρχής γενομένης από το 2018 και μέχρι το 2022. </w:t>
      </w:r>
    </w:p>
    <w:p w14:paraId="0BCB5D1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Πετύχαμε την αναβολή κατά δέκα χρόνια της υποχρέωσης καταβολής τόκων και αποσβέσεων από τον </w:t>
      </w:r>
      <w:r>
        <w:rPr>
          <w:rFonts w:eastAsia="Times New Roman" w:cs="Times New Roman"/>
          <w:szCs w:val="24"/>
          <w:lang w:val="en-US"/>
        </w:rPr>
        <w:t>EFSF</w:t>
      </w:r>
      <w:r>
        <w:rPr>
          <w:rFonts w:eastAsia="Times New Roman" w:cs="Times New Roman"/>
          <w:szCs w:val="24"/>
        </w:rPr>
        <w:t xml:space="preserve"> και την επιμήκυνση κατά δέκα χρόνια της μέσης ωρίμανσης των ομολόγων</w:t>
      </w:r>
      <w:r>
        <w:rPr>
          <w:rFonts w:eastAsia="Times New Roman" w:cs="Times New Roman"/>
          <w:szCs w:val="24"/>
        </w:rPr>
        <w:t xml:space="preserve"> που κατέχει ο </w:t>
      </w:r>
      <w:r w:rsidRPr="00C6243B">
        <w:rPr>
          <w:rFonts w:eastAsia="Times New Roman" w:cs="Times New Roman"/>
          <w:szCs w:val="24"/>
          <w:lang w:val="en-US"/>
        </w:rPr>
        <w:t>EFSF</w:t>
      </w:r>
      <w:r>
        <w:rPr>
          <w:rFonts w:eastAsia="Times New Roman" w:cs="Times New Roman"/>
          <w:szCs w:val="24"/>
        </w:rPr>
        <w:t xml:space="preserve">. Σήμερα, έχει στην κατοχή του ελληνικά ομόλογα αξίας 100 δισεκατομμυρίων ευρώ. </w:t>
      </w:r>
    </w:p>
    <w:p w14:paraId="0BCB5D1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Το κυριότερο, όμως, όλων είναι η αξιολόγηση της </w:t>
      </w:r>
      <w:proofErr w:type="spellStart"/>
      <w:r>
        <w:rPr>
          <w:rFonts w:eastAsia="Times New Roman" w:cs="Times New Roman"/>
          <w:szCs w:val="24"/>
        </w:rPr>
        <w:t>βιωσιμότητος</w:t>
      </w:r>
      <w:proofErr w:type="spellEnd"/>
      <w:r>
        <w:rPr>
          <w:rFonts w:eastAsia="Times New Roman" w:cs="Times New Roman"/>
          <w:szCs w:val="24"/>
        </w:rPr>
        <w:t xml:space="preserve"> του χρέους, που δεν τελείωσε εδώ, αλλά μόλις ξεκίνησε, αφού το </w:t>
      </w:r>
      <w:proofErr w:type="spellStart"/>
      <w:r>
        <w:rPr>
          <w:rFonts w:eastAsia="Times New Roman" w:cs="Times New Roman"/>
          <w:szCs w:val="24"/>
          <w:lang w:val="en-US"/>
        </w:rPr>
        <w:t>Eurogroup</w:t>
      </w:r>
      <w:proofErr w:type="spellEnd"/>
      <w:r w:rsidRPr="00C6243B">
        <w:rPr>
          <w:rFonts w:eastAsia="Times New Roman" w:cs="Times New Roman"/>
          <w:szCs w:val="24"/>
        </w:rPr>
        <w:t xml:space="preserve"> </w:t>
      </w:r>
      <w:r>
        <w:rPr>
          <w:rFonts w:eastAsia="Times New Roman" w:cs="Times New Roman"/>
          <w:szCs w:val="24"/>
        </w:rPr>
        <w:t>δεσμεύθηκε ότι μετά το</w:t>
      </w:r>
      <w:r>
        <w:rPr>
          <w:rFonts w:eastAsia="Times New Roman" w:cs="Times New Roman"/>
          <w:szCs w:val="24"/>
        </w:rPr>
        <w:t xml:space="preserve"> τέλος της περιόδου χάριτος, το 2032, θα επαναξιολογήσει τη βιωσιμότητα του ελληνικού χρέους και θα προχωρήσει στη λήψη επιπρόσθετων μέτρων ελάφρυνσης. </w:t>
      </w:r>
    </w:p>
    <w:p w14:paraId="0BCB5D2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Επιβεβαιώθηκε, δηλαδή, η επίτευξη πρωτογενών πλεονασμάτων ύψους 3,5% του ΑΕΠ έως το 2022 και 2,2% του Α</w:t>
      </w:r>
      <w:r>
        <w:rPr>
          <w:rFonts w:eastAsia="Times New Roman" w:cs="Times New Roman"/>
          <w:szCs w:val="24"/>
        </w:rPr>
        <w:t xml:space="preserve">ΕΠ κατά μέσο όρο για την περίοδο 2023 έως 2060. </w:t>
      </w:r>
    </w:p>
    <w:p w14:paraId="0BCB5D2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2,2%, το οποίο άκουσα να το λέει και η κ</w:t>
      </w:r>
      <w:r>
        <w:rPr>
          <w:rFonts w:eastAsia="Times New Roman" w:cs="Times New Roman"/>
          <w:szCs w:val="24"/>
        </w:rPr>
        <w:t>.</w:t>
      </w:r>
      <w:r>
        <w:rPr>
          <w:rFonts w:eastAsia="Times New Roman" w:cs="Times New Roman"/>
          <w:szCs w:val="24"/>
        </w:rPr>
        <w:t xml:space="preserve"> Γεννηματά, κυρίες και κύριοι συνάδελφοι, είναι σε κάθε περίπτωση χαμηλότερο του 2,6% των κανόνων της Ευρωπαϊκής Ένωσης, αφού και στα μνημόνια να μην είχε μπει η χώρα, με βάση το χρέος που μας κληρο</w:t>
      </w:r>
      <w:r>
        <w:rPr>
          <w:rFonts w:eastAsia="Times New Roman" w:cs="Times New Roman"/>
          <w:szCs w:val="24"/>
        </w:rPr>
        <w:t>δότ</w:t>
      </w:r>
      <w:r>
        <w:rPr>
          <w:rFonts w:eastAsia="Times New Roman" w:cs="Times New Roman"/>
          <w:szCs w:val="24"/>
        </w:rPr>
        <w:t xml:space="preserve">ησε η Αντιπολίτευση, οι υποχρεώσεις για τα πλεονάσματα </w:t>
      </w:r>
      <w:r>
        <w:rPr>
          <w:rFonts w:eastAsia="Times New Roman" w:cs="Times New Roman"/>
          <w:szCs w:val="24"/>
        </w:rPr>
        <w:t xml:space="preserve">θα ήταν μεγαλύτερες. </w:t>
      </w:r>
    </w:p>
    <w:p w14:paraId="0BCB5D2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Οι δεσμεύσεις για την εφαρμογή των μεταρρυθμίσεων, οι οποίες έχουν ήδη συμφωνηθεί, συνδέονται με την επιστροφή των κερδών από τα ομόλογα της Ευρωπαϊκής Κεντρικής Τράπεζας και την κατάργηση της προσαύξησης των επιτοκίων έως το 2022. </w:t>
      </w:r>
    </w:p>
    <w:p w14:paraId="0BCB5D2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αξιολόγηση των μεταρρυθμίσεων θα υλοποιείται σε τριμηνιαία βάση, στο πλαίσιο συνήθους </w:t>
      </w:r>
      <w:proofErr w:type="spellStart"/>
      <w:r>
        <w:rPr>
          <w:rFonts w:eastAsia="Times New Roman" w:cs="Times New Roman"/>
          <w:szCs w:val="24"/>
        </w:rPr>
        <w:t>μεταμνημονιακής</w:t>
      </w:r>
      <w:proofErr w:type="spellEnd"/>
      <w:r>
        <w:rPr>
          <w:rFonts w:eastAsia="Times New Roman" w:cs="Times New Roman"/>
          <w:szCs w:val="24"/>
        </w:rPr>
        <w:t xml:space="preserve"> παρακολούθησης της οικονομικής, δημοσιονομικής και χρηματοοικονομικής κατάστασης της χώρας, όπως γίνεται σε όλες τις χώρες της Ευρωπαϊκής Ένωσης, που δεν</w:t>
      </w:r>
      <w:r>
        <w:rPr>
          <w:rFonts w:eastAsia="Times New Roman" w:cs="Times New Roman"/>
          <w:szCs w:val="24"/>
        </w:rPr>
        <w:t xml:space="preserve"> ήταν σε μνημόνιο. </w:t>
      </w:r>
    </w:p>
    <w:p w14:paraId="0BCB5D2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ο ρόλος του Διεθνούς Νομισματικού Ταμείου περιορίζεται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εποπτεία και παύει να παίζει τον ρόλο του δανειστή. </w:t>
      </w:r>
    </w:p>
    <w:p w14:paraId="0BCB5D2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είπε ο ίδιος ο Πρωθυπουργός, κερδίσαμε μια κρίσιμη μάχη, αλλά έχουμε α</w:t>
      </w:r>
      <w:r>
        <w:rPr>
          <w:rFonts w:eastAsia="Times New Roman" w:cs="Times New Roman"/>
          <w:szCs w:val="24"/>
        </w:rPr>
        <w:t>κόμη πολλές μάχες μπροστά μας, με πρώτη και κυριότερη μάχη τη διάχυση των ευεργετικών αποτελεσμάτων της συμφωνίας στην ελληνική κοινωνία. Αυτό φοβάστε. Γι</w:t>
      </w:r>
      <w:r>
        <w:rPr>
          <w:rFonts w:eastAsia="Times New Roman" w:cs="Times New Roman"/>
          <w:szCs w:val="24"/>
        </w:rPr>
        <w:t>α</w:t>
      </w:r>
      <w:r>
        <w:rPr>
          <w:rFonts w:eastAsia="Times New Roman" w:cs="Times New Roman"/>
          <w:szCs w:val="24"/>
        </w:rPr>
        <w:t xml:space="preserve"> αυτό θέλετε να ανατρέψετε την Κυβέρνηση. </w:t>
      </w:r>
    </w:p>
    <w:p w14:paraId="0BCB5D2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θα υπάρξει κανένα νέο μέτρο. Και επειδή η έξοδος είναι</w:t>
      </w:r>
      <w:r>
        <w:rPr>
          <w:rFonts w:eastAsia="Times New Roman" w:cs="Times New Roman"/>
          <w:szCs w:val="24"/>
        </w:rPr>
        <w:t xml:space="preserve"> καθαρή, η Ελλάδα θα έχει κάθε δυνατότητα να αξιολογήσει τα ήδη συμφωνηθέντα αντίμετρα. Έχουμε μπροστά μας τη δυνατότητα της εξέτασης της αύξησης του κατώτατου μισθού, τη συνέχιση της διανομής του κοινωνικού μερίσματος και της φορολογικής ελάφρυνσης των κα</w:t>
      </w:r>
      <w:r>
        <w:rPr>
          <w:rFonts w:eastAsia="Times New Roman" w:cs="Times New Roman"/>
          <w:szCs w:val="24"/>
        </w:rPr>
        <w:t xml:space="preserve">τηγοριών που επιβαρύνθηκαν υπέρμετρα για τα μνημόνια. </w:t>
      </w:r>
    </w:p>
    <w:p w14:paraId="0BCB5D2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Οι Ανεξάρτητοι Έλληνες θα δώσουμε τεράστια έμφαση στο φλέγον θέμα του ιδιωτικού χρέους, που βασανίζει νοικοκυριά και επιχειρήσεις, ιδιαίτερα δε τις μικρομεσαίες, του χρέους </w:t>
      </w:r>
      <w:r w:rsidRPr="008F0891">
        <w:rPr>
          <w:rFonts w:eastAsia="Times New Roman" w:cs="Times New Roman"/>
          <w:bCs/>
          <w:shd w:val="clear" w:color="auto" w:fill="FFFFFF"/>
        </w:rPr>
        <w:t>που</w:t>
      </w:r>
      <w:r>
        <w:rPr>
          <w:rFonts w:eastAsia="Times New Roman" w:cs="Times New Roman"/>
          <w:szCs w:val="24"/>
        </w:rPr>
        <w:t xml:space="preserve"> έχουν όλοι οι Έλληνες σε</w:t>
      </w:r>
      <w:r>
        <w:rPr>
          <w:rFonts w:eastAsia="Times New Roman" w:cs="Times New Roman"/>
          <w:szCs w:val="24"/>
        </w:rPr>
        <w:t xml:space="preserve"> τράπεζες, δημόσιο και ασφαλιστικά ταμεία και που σήμερα ξεπερνάει συνολικά τα 300 δισεκατομμύρια ευρώ. </w:t>
      </w:r>
    </w:p>
    <w:p w14:paraId="0BCB5D2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μεγαλύτερης ελευθερίας των κινήσεων της κυβερνητικής πολιτικής, που μας εξασφαλίζει η καθαρή έξοδος από τα μνημόνια, τους επόμενους μήν</w:t>
      </w:r>
      <w:r>
        <w:rPr>
          <w:rFonts w:eastAsia="Times New Roman" w:cs="Times New Roman"/>
          <w:szCs w:val="24"/>
        </w:rPr>
        <w:t>ες θα δώσουμε τη μάχη της καθημερινότητας, για τη βελτίωση και την αποτελεσματικότερη εφαρμογή όλων των ρυθμίσεων, ιδιαίτερα δε αυτών του εξωδικαστικού μηχανισμού ρύθμισης οφειλών, της ρύθμισης των εκατό δόσεων, της τραπεζικής διαμεσολάβησης, της αποτελεσμ</w:t>
      </w:r>
      <w:r>
        <w:rPr>
          <w:rFonts w:eastAsia="Times New Roman" w:cs="Times New Roman"/>
          <w:szCs w:val="24"/>
        </w:rPr>
        <w:t xml:space="preserve">ατικής προστασίας της πρώτης κατοικίας από τους πλειστηριασμούς, της δυνατότητας των δανειοληπτών να εξαγοράζουν τις οφειλές τους από δάνεια και κάρτες από τις τράπεζες και τα </w:t>
      </w:r>
      <w:r>
        <w:rPr>
          <w:rFonts w:eastAsia="Times New Roman" w:cs="Times New Roman"/>
          <w:szCs w:val="24"/>
          <w:lang w:val="en-US"/>
        </w:rPr>
        <w:t>funds</w:t>
      </w:r>
      <w:r w:rsidRPr="0038030B">
        <w:rPr>
          <w:rFonts w:eastAsia="Times New Roman" w:cs="Times New Roman"/>
          <w:szCs w:val="24"/>
        </w:rPr>
        <w:t xml:space="preserve"> </w:t>
      </w:r>
      <w:r>
        <w:rPr>
          <w:rFonts w:eastAsia="Times New Roman" w:cs="Times New Roman"/>
          <w:szCs w:val="24"/>
        </w:rPr>
        <w:t>σε τιμήματα ανάλογα των αντιστοίχων πωλήσεων.</w:t>
      </w:r>
    </w:p>
    <w:p w14:paraId="0BCB5D2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θα επιτρέψουμε σε κάποιο</w:t>
      </w:r>
      <w:r>
        <w:rPr>
          <w:rFonts w:eastAsia="Times New Roman" w:cs="Times New Roman"/>
          <w:szCs w:val="24"/>
        </w:rPr>
        <w:t>υς να εμπορεύονται τη δυστυχία των Ελλήνων. Θα σταθούμε στο πλευρό του Συνηγόρου του Καταναλωτή, για να τιμωρήσουμε και να πατάξουμε κάθε λογής αυθαιρεσία, ιδιαίτερα δε αυτές των τραπεζών και των εισπρακτικών εταιρειών.</w:t>
      </w:r>
    </w:p>
    <w:p w14:paraId="0BCB5D2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Αυτό, βέβαια, κύριε Μητσοτάκη δεν ση</w:t>
      </w:r>
      <w:r>
        <w:rPr>
          <w:rFonts w:eastAsia="Times New Roman" w:cs="Times New Roman"/>
          <w:szCs w:val="24"/>
        </w:rPr>
        <w:t>μαίνει ότι θα σας χαρίσουμε τα δάνεια του «Κήρυκα Χανίων» ή τα θαλασσοδάνεια τα δικά σας, της Νέας Δημοκρατίας</w:t>
      </w:r>
      <w:r>
        <w:rPr>
          <w:rFonts w:eastAsia="Times New Roman" w:cs="Times New Roman"/>
          <w:szCs w:val="24"/>
        </w:rPr>
        <w:t>,</w:t>
      </w:r>
      <w:r>
        <w:rPr>
          <w:rFonts w:eastAsia="Times New Roman" w:cs="Times New Roman"/>
          <w:szCs w:val="24"/>
        </w:rPr>
        <w:t xml:space="preserve"> και τα αντίστοιχα του ΠΑΣΟΚ</w:t>
      </w:r>
      <w:r>
        <w:rPr>
          <w:rFonts w:eastAsia="Times New Roman" w:cs="Times New Roman"/>
          <w:szCs w:val="24"/>
        </w:rPr>
        <w:t>,</w:t>
      </w:r>
      <w:r>
        <w:rPr>
          <w:rFonts w:eastAsia="Times New Roman" w:cs="Times New Roman"/>
          <w:szCs w:val="24"/>
        </w:rPr>
        <w:t xml:space="preserve"> που σήμερα ξεπερνούν τα 500 εκατομμύρια ευρώ και ισοδυναμούν με δεκαπέντε τουλάχιστον σκάνδαλα </w:t>
      </w:r>
      <w:proofErr w:type="spellStart"/>
      <w:r>
        <w:rPr>
          <w:rFonts w:eastAsia="Times New Roman" w:cs="Times New Roman"/>
          <w:szCs w:val="24"/>
        </w:rPr>
        <w:t>Κοσκωτά</w:t>
      </w:r>
      <w:proofErr w:type="spellEnd"/>
      <w:r>
        <w:rPr>
          <w:rFonts w:eastAsia="Times New Roman" w:cs="Times New Roman"/>
          <w:szCs w:val="24"/>
        </w:rPr>
        <w:t xml:space="preserve">. </w:t>
      </w:r>
    </w:p>
    <w:p w14:paraId="0BCB5D2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Ιδιαίτερα,</w:t>
      </w:r>
      <w:r>
        <w:rPr>
          <w:rFonts w:eastAsia="Times New Roman" w:cs="Times New Roman"/>
          <w:szCs w:val="24"/>
        </w:rPr>
        <w:t xml:space="preserve"> δε, αυτό το κόμμα της Νέας Δημοκρατίας, στην περίοδο που είχε καταλ</w:t>
      </w:r>
      <w:r>
        <w:rPr>
          <w:rFonts w:eastAsia="Times New Roman" w:cs="Times New Roman"/>
          <w:szCs w:val="24"/>
        </w:rPr>
        <w:t>η</w:t>
      </w:r>
      <w:r>
        <w:rPr>
          <w:rFonts w:eastAsia="Times New Roman" w:cs="Times New Roman"/>
          <w:szCs w:val="24"/>
        </w:rPr>
        <w:t xml:space="preserve">φθεί από το σύνδρομο της αλαζονείας της εξουσίας, διακήρυττε διά στόματος Βορίδη και Βαρβιτσιώτη ότι όποιος δεν έχει να πληρώσει, πρέπει να χάσει το σπίτι του. Τα θυμάστε αυτά </w:t>
      </w:r>
      <w:r>
        <w:rPr>
          <w:rFonts w:eastAsia="Times New Roman" w:cs="Times New Roman"/>
          <w:szCs w:val="24"/>
        </w:rPr>
        <w:t>εσείς,</w:t>
      </w:r>
      <w:r>
        <w:rPr>
          <w:rFonts w:eastAsia="Times New Roman" w:cs="Times New Roman"/>
          <w:szCs w:val="24"/>
        </w:rPr>
        <w:t xml:space="preserve"> που </w:t>
      </w:r>
      <w:r>
        <w:rPr>
          <w:rFonts w:eastAsia="Times New Roman" w:cs="Times New Roman"/>
          <w:szCs w:val="24"/>
        </w:rPr>
        <w:t xml:space="preserve">σήμερα μιλάτε για κοινωνική πολιτική; </w:t>
      </w:r>
    </w:p>
    <w:p w14:paraId="0BCB5D2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να μην εκμεταλλεύεστε τη γενναιοψυχία του Πρωθυπουργού</w:t>
      </w:r>
      <w:r>
        <w:rPr>
          <w:rFonts w:eastAsia="Times New Roman" w:cs="Times New Roman"/>
          <w:szCs w:val="24"/>
        </w:rPr>
        <w:t>,</w:t>
      </w:r>
      <w:r>
        <w:rPr>
          <w:rFonts w:eastAsia="Times New Roman" w:cs="Times New Roman"/>
          <w:szCs w:val="24"/>
        </w:rPr>
        <w:t xml:space="preserve"> που δεν έβαλε τα θαλασσοδάνεια των κομμάτων στα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τελευταίας αξιολόγησης. Διότι μόνο έτσι έχετε σήμερα την πολυτέλεια του θράσους να προκαλε</w:t>
      </w:r>
      <w:r>
        <w:rPr>
          <w:rFonts w:eastAsia="Times New Roman" w:cs="Times New Roman"/>
          <w:szCs w:val="24"/>
        </w:rPr>
        <w:t xml:space="preserve">ίτε και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ιάταξης </w:t>
      </w:r>
      <w:r>
        <w:rPr>
          <w:rFonts w:eastAsia="Times New Roman" w:cs="Times New Roman"/>
          <w:szCs w:val="24"/>
        </w:rPr>
        <w:t>σ</w:t>
      </w:r>
      <w:r>
        <w:rPr>
          <w:rFonts w:eastAsia="Times New Roman" w:cs="Times New Roman"/>
          <w:szCs w:val="24"/>
        </w:rPr>
        <w:t xml:space="preserve">υζήτηση στη Βουλή για τη συμφωνία στην οικονομία και να φωνάζετε και «ψεύτες». </w:t>
      </w:r>
    </w:p>
    <w:p w14:paraId="0BCB5D2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Φαντάζομαι ότι μπορείτε να αντιληφθείτε πού θα ήσασταν σήμερα</w:t>
      </w:r>
      <w:r>
        <w:rPr>
          <w:rFonts w:eastAsia="Times New Roman" w:cs="Times New Roman"/>
          <w:szCs w:val="24"/>
        </w:rPr>
        <w:t>,</w:t>
      </w:r>
      <w:r>
        <w:rPr>
          <w:rFonts w:eastAsia="Times New Roman" w:cs="Times New Roman"/>
          <w:szCs w:val="24"/>
        </w:rPr>
        <w:t xml:space="preserve"> αν το κόμμα το δικό σας δεν μπορούσε να εισπράξει δεκάρα τσακιστή από την κρατική</w:t>
      </w:r>
      <w:r>
        <w:rPr>
          <w:rFonts w:eastAsia="Times New Roman" w:cs="Times New Roman"/>
          <w:szCs w:val="24"/>
        </w:rPr>
        <w:t xml:space="preserve"> χρηματοδότηση του προϋπολογισμού</w:t>
      </w:r>
      <w:r>
        <w:rPr>
          <w:rFonts w:eastAsia="Times New Roman" w:cs="Times New Roman"/>
          <w:szCs w:val="24"/>
        </w:rPr>
        <w:t>,</w:t>
      </w:r>
      <w:r>
        <w:rPr>
          <w:rFonts w:eastAsia="Times New Roman" w:cs="Times New Roman"/>
          <w:szCs w:val="24"/>
        </w:rPr>
        <w:t xml:space="preserve"> που φέρνει στα ταμεία σας </w:t>
      </w:r>
      <w:r>
        <w:rPr>
          <w:rFonts w:eastAsia="Times New Roman" w:cs="Times New Roman"/>
          <w:szCs w:val="24"/>
        </w:rPr>
        <w:lastRenderedPageBreak/>
        <w:t>τουλάχιστον 5 εκατομμύρια ευρώ τον χρόνο. Φροντίστε, λοιπόν, από εδώ και πέρα, εκεί στη Νέα Δημοκρατία να βρείτε ποιος θα χάσει πρώτος το σπίτι του</w:t>
      </w:r>
      <w:r>
        <w:rPr>
          <w:rFonts w:eastAsia="Times New Roman" w:cs="Times New Roman"/>
          <w:szCs w:val="24"/>
        </w:rPr>
        <w:t>,</w:t>
      </w:r>
      <w:r>
        <w:rPr>
          <w:rFonts w:eastAsia="Times New Roman" w:cs="Times New Roman"/>
          <w:szCs w:val="24"/>
        </w:rPr>
        <w:t xml:space="preserve"> για να εξοφληθούν τα δικά σας θαλασσοδάνεια. Πάντως εγώ θα συνιστούσα να ξεκινήσουμε από το σπίτι του </w:t>
      </w:r>
      <w:proofErr w:type="spellStart"/>
      <w:r>
        <w:rPr>
          <w:rFonts w:eastAsia="Times New Roman" w:cs="Times New Roman"/>
          <w:szCs w:val="24"/>
        </w:rPr>
        <w:t>Βολτ</w:t>
      </w:r>
      <w:r>
        <w:rPr>
          <w:rFonts w:eastAsia="Times New Roman" w:cs="Times New Roman"/>
          <w:szCs w:val="24"/>
        </w:rPr>
        <w:t>αί</w:t>
      </w:r>
      <w:r>
        <w:rPr>
          <w:rFonts w:eastAsia="Times New Roman" w:cs="Times New Roman"/>
          <w:szCs w:val="24"/>
        </w:rPr>
        <w:t>ρου</w:t>
      </w:r>
      <w:proofErr w:type="spellEnd"/>
      <w:r>
        <w:rPr>
          <w:rFonts w:eastAsia="Times New Roman" w:cs="Times New Roman"/>
          <w:szCs w:val="24"/>
        </w:rPr>
        <w:t xml:space="preserve">. </w:t>
      </w:r>
    </w:p>
    <w:p w14:paraId="0BCB5D2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Φροντίστε, επίσης, να σταματήσετε να κοροϊδεύετε του</w:t>
      </w:r>
      <w:r>
        <w:rPr>
          <w:rFonts w:eastAsia="Times New Roman" w:cs="Times New Roman"/>
          <w:szCs w:val="24"/>
        </w:rPr>
        <w:t>ς</w:t>
      </w:r>
      <w:r>
        <w:rPr>
          <w:rFonts w:eastAsia="Times New Roman" w:cs="Times New Roman"/>
          <w:szCs w:val="24"/>
        </w:rPr>
        <w:t xml:space="preserve"> Έλληνες, παριστάνοντας τους </w:t>
      </w:r>
      <w:proofErr w:type="spellStart"/>
      <w:r>
        <w:rPr>
          <w:rFonts w:eastAsia="Times New Roman" w:cs="Times New Roman"/>
          <w:szCs w:val="24"/>
        </w:rPr>
        <w:t>νοικοκυραίους</w:t>
      </w:r>
      <w:proofErr w:type="spellEnd"/>
      <w:r>
        <w:rPr>
          <w:rFonts w:eastAsia="Times New Roman" w:cs="Times New Roman"/>
          <w:szCs w:val="24"/>
        </w:rPr>
        <w:t>. Τολμάτε να ασκείτε κριτική και να ισχυρίζεστ</w:t>
      </w:r>
      <w:r>
        <w:rPr>
          <w:rFonts w:eastAsia="Times New Roman" w:cs="Times New Roman"/>
          <w:szCs w:val="24"/>
        </w:rPr>
        <w:t>ε ότι μπορείτε να συμμαζέψετε καλύτερα και αποτελεσματικότερα τα οικονομικά της Ελλάδος και να κάνετε το χρέος, δημόσιο και ιδιωτικό, βιώσιμο. Γιατί, λοιπόν, δεν ξεκινάτε από το δικό σας το κόμμα; Γιατί δεν κάνετε βιώσιμο τον ισολογισμό και τα χρέη σας; Πώ</w:t>
      </w:r>
      <w:r>
        <w:rPr>
          <w:rFonts w:eastAsia="Times New Roman" w:cs="Times New Roman"/>
          <w:szCs w:val="24"/>
        </w:rPr>
        <w:t>ς θα κάνετε πλεονασματική την Ελλάδα</w:t>
      </w:r>
      <w:r>
        <w:rPr>
          <w:rFonts w:eastAsia="Times New Roman" w:cs="Times New Roman"/>
          <w:szCs w:val="24"/>
        </w:rPr>
        <w:t>,</w:t>
      </w:r>
      <w:r>
        <w:rPr>
          <w:rFonts w:eastAsia="Times New Roman" w:cs="Times New Roman"/>
          <w:szCs w:val="24"/>
        </w:rPr>
        <w:t xml:space="preserve"> την ώρα που αδυνατείτε να κάνετε πλεονασματικό τον προϋπολογισμό του κόμματός </w:t>
      </w:r>
      <w:r>
        <w:rPr>
          <w:rFonts w:eastAsia="Times New Roman" w:cs="Times New Roman"/>
          <w:szCs w:val="24"/>
        </w:rPr>
        <w:t>σας,</w:t>
      </w:r>
      <w:r>
        <w:rPr>
          <w:rFonts w:eastAsia="Times New Roman" w:cs="Times New Roman"/>
          <w:szCs w:val="24"/>
        </w:rPr>
        <w:t xml:space="preserve"> που τρέχει με ελλείμματα άνω των 20 εκατομμυρίων τον χρόνο; Πώς θα κάνετε βιώσιμο το ελληνικό χρέος, όταν αδυνατείτε να κάνετε βιώσιμο </w:t>
      </w:r>
      <w:r>
        <w:rPr>
          <w:rFonts w:eastAsia="Times New Roman" w:cs="Times New Roman"/>
          <w:szCs w:val="24"/>
        </w:rPr>
        <w:t>το τραπεζικό σας χρέος</w:t>
      </w:r>
      <w:r>
        <w:rPr>
          <w:rFonts w:eastAsia="Times New Roman" w:cs="Times New Roman"/>
          <w:szCs w:val="24"/>
        </w:rPr>
        <w:t>,</w:t>
      </w:r>
      <w:r>
        <w:rPr>
          <w:rFonts w:eastAsia="Times New Roman" w:cs="Times New Roman"/>
          <w:szCs w:val="24"/>
        </w:rPr>
        <w:t xml:space="preserve"> που ξεπέρασε τα 250 εκατομμύρια και τρέχει με ρυθμούς αύξησης 25 εκατομμυρίων ευρώ τον χρόνο; Και ρωτάω: Αυτά τα δανείζεστε; </w:t>
      </w:r>
    </w:p>
    <w:p w14:paraId="0BCB5D2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Εγώ θα καταθέσω τον τελευταίο προϋπολογισμό της Νέας Δημοκρατίας, αυτόν που κρύβει από τα στελέχη, τους Βο</w:t>
      </w:r>
      <w:r>
        <w:rPr>
          <w:rFonts w:eastAsia="Times New Roman" w:cs="Times New Roman"/>
          <w:szCs w:val="24"/>
        </w:rPr>
        <w:t xml:space="preserve">υλευτές και τους ψηφοφόρους, αυτόν που τολμάει να αναρτήσει στην επίσημη σελίδα της μετά από </w:t>
      </w:r>
      <w:r>
        <w:rPr>
          <w:rFonts w:eastAsia="Times New Roman" w:cs="Times New Roman"/>
          <w:szCs w:val="24"/>
        </w:rPr>
        <w:lastRenderedPageBreak/>
        <w:t>όσα προανέφερα και που καταλήγει στο ασφαλές συμπέρασμα ότι ο κ. Μητσοτάκης είναι στρατηγικός κακοπληρωτής, αφού δεν πληρώνουν δεκάρα στις τράπεζες, όχι μόνο για τ</w:t>
      </w:r>
      <w:r>
        <w:rPr>
          <w:rFonts w:eastAsia="Times New Roman" w:cs="Times New Roman"/>
          <w:szCs w:val="24"/>
        </w:rPr>
        <w:t xml:space="preserve">ο κεφάλαιο των δανείων, αλλά ούτε για τους τόκους. </w:t>
      </w:r>
    </w:p>
    <w:p w14:paraId="0BCB5D3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αρχείο του Τμήματος Γραμματείας </w:t>
      </w:r>
      <w:r>
        <w:rPr>
          <w:rFonts w:eastAsia="Times New Roman" w:cs="Times New Roman"/>
          <w:szCs w:val="24"/>
        </w:rPr>
        <w:t>της Διεύθυνσης Στενογραφίας και Πρακτικών της Βουλής)</w:t>
      </w:r>
    </w:p>
    <w:p w14:paraId="0BCB5D3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Οι προϋποθέσεις μιας στιβαρής παραγωγής υγιούς οικονομίας από εδώ και πέρα είναι, πρώτον, η υγιής και ανταγωνιστική επιχειρηματικότητα, το ανταποδοτικό φορολογικό σύστημα, το δίκαιο και αρ</w:t>
      </w:r>
      <w:r>
        <w:rPr>
          <w:rFonts w:eastAsia="Times New Roman" w:cs="Times New Roman"/>
          <w:szCs w:val="24"/>
        </w:rPr>
        <w:t>ω</w:t>
      </w:r>
      <w:r>
        <w:rPr>
          <w:rFonts w:eastAsia="Times New Roman" w:cs="Times New Roman"/>
          <w:szCs w:val="24"/>
        </w:rPr>
        <w:t xml:space="preserve">γό κράτος, η </w:t>
      </w:r>
      <w:r>
        <w:rPr>
          <w:rFonts w:eastAsia="Times New Roman" w:cs="Times New Roman"/>
          <w:szCs w:val="24"/>
        </w:rPr>
        <w:t xml:space="preserve">επιστροφή των ηθικών αξιών στην κοινωνία και τους θεσμούς. </w:t>
      </w:r>
    </w:p>
    <w:p w14:paraId="0BCB5D3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Οι Ανεξάρτητοι Έλληνες</w:t>
      </w:r>
      <w:r>
        <w:rPr>
          <w:rFonts w:eastAsia="Times New Roman" w:cs="Times New Roman"/>
          <w:szCs w:val="24"/>
        </w:rPr>
        <w:t>,</w:t>
      </w:r>
      <w:r>
        <w:rPr>
          <w:rFonts w:eastAsia="Times New Roman" w:cs="Times New Roman"/>
          <w:szCs w:val="24"/>
        </w:rPr>
        <w:t xml:space="preserve"> για να τηρηθούν τα παραπάνω</w:t>
      </w:r>
      <w:r>
        <w:rPr>
          <w:rFonts w:eastAsia="Times New Roman" w:cs="Times New Roman"/>
          <w:szCs w:val="24"/>
        </w:rPr>
        <w:t>,</w:t>
      </w:r>
      <w:r>
        <w:rPr>
          <w:rFonts w:eastAsia="Times New Roman" w:cs="Times New Roman"/>
          <w:szCs w:val="24"/>
        </w:rPr>
        <w:t xml:space="preserve"> θα δώσουμε μάχη, προκειμένου να γίνει μια βαθιά τομή στο πρόβλημα της γραφειοκρατίας, επιδιώκοντας την εξάλειψη με προτάσεις που θα </w:t>
      </w:r>
      <w:proofErr w:type="spellStart"/>
      <w:r>
        <w:rPr>
          <w:rFonts w:eastAsia="Times New Roman" w:cs="Times New Roman"/>
          <w:szCs w:val="24"/>
        </w:rPr>
        <w:t>αποσυμφορήσ</w:t>
      </w:r>
      <w:r>
        <w:rPr>
          <w:rFonts w:eastAsia="Times New Roman" w:cs="Times New Roman"/>
          <w:szCs w:val="24"/>
        </w:rPr>
        <w:t>ουν</w:t>
      </w:r>
      <w:proofErr w:type="spellEnd"/>
      <w:r>
        <w:rPr>
          <w:rFonts w:eastAsia="Times New Roman" w:cs="Times New Roman"/>
          <w:szCs w:val="24"/>
        </w:rPr>
        <w:t xml:space="preserve"> γραφειοκρατικά μεγάλα επιχειρηματικά </w:t>
      </w:r>
      <w:r>
        <w:rPr>
          <w:rFonts w:eastAsia="Times New Roman" w:cs="Times New Roman"/>
          <w:szCs w:val="24"/>
          <w:lang w:val="en-US"/>
        </w:rPr>
        <w:t>project</w:t>
      </w:r>
      <w:r>
        <w:rPr>
          <w:rFonts w:eastAsia="Times New Roman" w:cs="Times New Roman"/>
          <w:szCs w:val="24"/>
        </w:rPr>
        <w:t>, τα οποία θα ζωντανέψουν και τις μικρομεσαίες επιχειρήσεις</w:t>
      </w:r>
      <w:r>
        <w:rPr>
          <w:rFonts w:eastAsia="Times New Roman" w:cs="Times New Roman"/>
          <w:szCs w:val="24"/>
        </w:rPr>
        <w:t>,</w:t>
      </w:r>
      <w:r>
        <w:rPr>
          <w:rFonts w:eastAsia="Times New Roman" w:cs="Times New Roman"/>
          <w:szCs w:val="24"/>
        </w:rPr>
        <w:t xml:space="preserve"> που αποτελούν τη ραχοκοκαλιά της ελληνικής οικονομίας και θα εξοικονομήσουν εκατομμύρια ευρώ στο δημόσιο. </w:t>
      </w:r>
    </w:p>
    <w:p w14:paraId="0BCB5D33" w14:textId="77777777" w:rsidR="00623898" w:rsidRDefault="00B35A1F">
      <w:pPr>
        <w:spacing w:line="600" w:lineRule="auto"/>
        <w:ind w:firstLine="720"/>
        <w:jc w:val="both"/>
        <w:rPr>
          <w:rFonts w:eastAsia="Times New Roman" w:cs="Times New Roman"/>
          <w:szCs w:val="24"/>
        </w:rPr>
      </w:pPr>
      <w:r w:rsidRPr="00437E6F">
        <w:rPr>
          <w:rFonts w:eastAsia="Times New Roman" w:cs="Times New Roman"/>
          <w:szCs w:val="24"/>
        </w:rPr>
        <w:lastRenderedPageBreak/>
        <w:t xml:space="preserve">Επίσης, θα δώσουμε μάχη </w:t>
      </w:r>
      <w:r>
        <w:rPr>
          <w:rFonts w:eastAsia="Times New Roman" w:cs="Times New Roman"/>
          <w:szCs w:val="24"/>
        </w:rPr>
        <w:t>για αποτελεσματι</w:t>
      </w:r>
      <w:r>
        <w:rPr>
          <w:rFonts w:eastAsia="Times New Roman" w:cs="Times New Roman"/>
          <w:szCs w:val="24"/>
        </w:rPr>
        <w:t>κές και γρήγορες διαδικασίες</w:t>
      </w:r>
      <w:r>
        <w:rPr>
          <w:rFonts w:eastAsia="Times New Roman" w:cs="Times New Roman"/>
          <w:szCs w:val="24"/>
        </w:rPr>
        <w:t>,</w:t>
      </w:r>
      <w:r>
        <w:rPr>
          <w:rFonts w:eastAsia="Times New Roman" w:cs="Times New Roman"/>
          <w:szCs w:val="24"/>
        </w:rPr>
        <w:t xml:space="preserve"> με την ίδρυση κέντρων εξυπηρέτησης επιχειρηματιών με αυξημένες αρμοδιότητες και παρεμβάσεις μεταξύ επιχειρηματιών και κράτους για την άρση γραφειοκρατικών εμποδίων, για την υποχρεωτική ηλεκτρονική διακίνηση εγγράφων στο δημόσι</w:t>
      </w:r>
      <w:r>
        <w:rPr>
          <w:rFonts w:eastAsia="Times New Roman" w:cs="Times New Roman"/>
          <w:szCs w:val="24"/>
        </w:rPr>
        <w:t xml:space="preserve">ο, με στόχο την ύπαρξη κοινής βάσης δεδομένων ανά φυσικό πρόσωπο. </w:t>
      </w:r>
    </w:p>
    <w:p w14:paraId="0BCB5D3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Αυτά πρέπει να κάνουμε τώρα. Αυτός ο χρόνος είναι ο χρόνος των επενδύσεων, ο χρόνος που πρέπει να διευκολύνουμε όλοι και ιδίως εμείς ως Κυβέρνηση, ώστε να έρθουν να επενδύσουν αυτοί που μας</w:t>
      </w:r>
      <w:r>
        <w:rPr>
          <w:rFonts w:eastAsia="Times New Roman" w:cs="Times New Roman"/>
          <w:szCs w:val="24"/>
        </w:rPr>
        <w:t xml:space="preserve"> εμπιστεύονται. </w:t>
      </w:r>
    </w:p>
    <w:p w14:paraId="0BCB5D3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υπήρχε ποτέ άλλη εποχή στην πατρίδα μας που να βγαίνει ο Αμερικανός πρέσβης σε δημόσια ομιλία του και να καλεί τους επενδυτές να έρθουν στην Ελλάδα. Αυτό δεν υπάρχει πουθενά σε χώρα άλλη που βγαίνει από τα μνημόνια. Και έρχονται οι ίδι</w:t>
      </w:r>
      <w:r>
        <w:rPr>
          <w:rFonts w:eastAsia="Times New Roman" w:cs="Times New Roman"/>
          <w:szCs w:val="24"/>
        </w:rPr>
        <w:t xml:space="preserve">οι οι οίκοι αξιολόγησης που μας έστειλαν εδώ που μας έστειλαν και προτείνουν στους επενδυτές να έρθουν να επενδύσουν στην Ελλάδα. </w:t>
      </w:r>
    </w:p>
    <w:p w14:paraId="0BCB5D3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Στα χέρια μας, λοιπόν, κυρίες και κύριοι συνάδελφοι και αγαπητοί συνάδελφοι της Κυβέρνησης, είναι αυτούς τους έξι μήνες να δι</w:t>
      </w:r>
      <w:r>
        <w:rPr>
          <w:rFonts w:eastAsia="Times New Roman" w:cs="Times New Roman"/>
          <w:szCs w:val="24"/>
        </w:rPr>
        <w:t xml:space="preserve">ευκολύνουμε τις </w:t>
      </w:r>
      <w:r>
        <w:rPr>
          <w:rFonts w:eastAsia="Times New Roman" w:cs="Times New Roman"/>
          <w:szCs w:val="24"/>
        </w:rPr>
        <w:lastRenderedPageBreak/>
        <w:t>επενδύσεις, να μειωθεί ακόμη πιο βίαια η ανεργία</w:t>
      </w:r>
      <w:r>
        <w:rPr>
          <w:rFonts w:eastAsia="Times New Roman" w:cs="Times New Roman"/>
          <w:szCs w:val="24"/>
        </w:rPr>
        <w:t>,</w:t>
      </w:r>
      <w:r>
        <w:rPr>
          <w:rFonts w:eastAsia="Times New Roman" w:cs="Times New Roman"/>
          <w:szCs w:val="24"/>
        </w:rPr>
        <w:t xml:space="preserve"> για να μπορέσουν να ανασάνουν οι μικρομεσαίες επιχειρήσεις. </w:t>
      </w:r>
    </w:p>
    <w:p w14:paraId="0BCB5D3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Οι προτάσεις των Ανεξάρτητων Ελλήνων θα έρθουν σε λίγες ημέρες</w:t>
      </w:r>
      <w:r>
        <w:rPr>
          <w:rFonts w:eastAsia="Times New Roman" w:cs="Times New Roman"/>
          <w:szCs w:val="24"/>
        </w:rPr>
        <w:t>,</w:t>
      </w:r>
      <w:r>
        <w:rPr>
          <w:rFonts w:eastAsia="Times New Roman" w:cs="Times New Roman"/>
          <w:szCs w:val="24"/>
        </w:rPr>
        <w:t xml:space="preserve"> με την κατάθεση νομοσχεδίων για την καθιέρωση ενός σταθερού ανταπ</w:t>
      </w:r>
      <w:r>
        <w:rPr>
          <w:rFonts w:eastAsia="Times New Roman" w:cs="Times New Roman"/>
          <w:szCs w:val="24"/>
        </w:rPr>
        <w:t xml:space="preserve">οδοτικού φορολογικού συστήματος, ώστε κανείς να μην αιφνιδιάζεται και κάθε μικρομεσαία επιχείρηση να προχωράει σε μακροπρόθεσμους σχεδιασμούς για τη βιωσιμότητα και την ανάπτυξή της. </w:t>
      </w:r>
    </w:p>
    <w:p w14:paraId="0BCB5D3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Είναι απαραίτητη η κινητοποίηση με φορολογικά κίνητρα στάσιμων ελληνικών</w:t>
      </w:r>
      <w:r>
        <w:rPr>
          <w:rFonts w:eastAsia="Times New Roman" w:cs="Times New Roman"/>
          <w:szCs w:val="24"/>
        </w:rPr>
        <w:t xml:space="preserve"> κεφαλαίων που βρίσκονται ήδη στο εξωτερικό και στο εσωτερικό και δεν αποτελούν προϊόν μαύρου πολιτικού χρήματος</w:t>
      </w:r>
      <w:r>
        <w:rPr>
          <w:rFonts w:eastAsia="Times New Roman" w:cs="Times New Roman"/>
          <w:szCs w:val="24"/>
        </w:rPr>
        <w:t>,</w:t>
      </w:r>
      <w:r>
        <w:rPr>
          <w:rFonts w:eastAsia="Times New Roman" w:cs="Times New Roman"/>
          <w:szCs w:val="24"/>
        </w:rPr>
        <w:t xml:space="preserve"> που χρήζει άλλης, πολύ περισσότερο σκληρής αντιμετώπισης. </w:t>
      </w:r>
    </w:p>
    <w:p w14:paraId="0BCB5D39"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Τομές επένδυσης των άλλων κεφαλαίων πρέπει να είναι με κάθε τρόπο η εξόρυξη, η εκμετάλλευση ορυκτών και η μεταποίηση της παραγωγής προϊόντων εξ αυτών, ο κάθε είδους τουρισμός, εξαιρούμενης της κοινής εστιάσεως, οι κάθε είδους μεταφορές, υποδομές μεταφορών </w:t>
      </w:r>
      <w:r>
        <w:rPr>
          <w:rFonts w:eastAsia="Times New Roman"/>
          <w:szCs w:val="24"/>
        </w:rPr>
        <w:t>και οδικών αξόνων, η κάθε είδους και μορφή</w:t>
      </w:r>
      <w:r>
        <w:rPr>
          <w:rFonts w:eastAsia="Times New Roman"/>
          <w:szCs w:val="24"/>
        </w:rPr>
        <w:t>ς</w:t>
      </w:r>
      <w:r>
        <w:rPr>
          <w:rFonts w:eastAsia="Times New Roman"/>
          <w:szCs w:val="24"/>
        </w:rPr>
        <w:t xml:space="preserve"> -αγροτική, κτηνοτροφική πτηνοτροφική, αλιευ</w:t>
      </w:r>
      <w:r>
        <w:rPr>
          <w:rFonts w:eastAsia="Times New Roman"/>
          <w:szCs w:val="24"/>
        </w:rPr>
        <w:lastRenderedPageBreak/>
        <w:t xml:space="preserve">τική- παραγωγή, η κάθε είδους βιομηχανική και βιοτεχνική παραγωγή και ιδιαίτερα σε τομείς που δεν υπάρχει ή υπολειτουργεί τέτοια παραγωγή στην Ελλάδα. </w:t>
      </w:r>
    </w:p>
    <w:p w14:paraId="0BCB5D3A"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Πιστεύουμε στην κ</w:t>
      </w:r>
      <w:r>
        <w:rPr>
          <w:rFonts w:eastAsia="Times New Roman"/>
          <w:szCs w:val="24"/>
        </w:rPr>
        <w:t>λιμακωτή μείωση του ΕΝΦΙΑ, αντιστρόφως ανάλογη του φόρου που πληρώνει κάποιος για τα ενοίκια που εισπράττει</w:t>
      </w:r>
      <w:r>
        <w:rPr>
          <w:rFonts w:eastAsia="Times New Roman"/>
          <w:szCs w:val="24"/>
        </w:rPr>
        <w:t>,</w:t>
      </w:r>
      <w:r>
        <w:rPr>
          <w:rFonts w:eastAsia="Times New Roman"/>
          <w:szCs w:val="24"/>
        </w:rPr>
        <w:t xml:space="preserve"> με χρήση του </w:t>
      </w:r>
      <w:proofErr w:type="spellStart"/>
      <w:r>
        <w:rPr>
          <w:rFonts w:eastAsia="Times New Roman"/>
          <w:szCs w:val="24"/>
        </w:rPr>
        <w:t>υπερπλεονάσματος</w:t>
      </w:r>
      <w:proofErr w:type="spellEnd"/>
      <w:r>
        <w:rPr>
          <w:rFonts w:eastAsia="Times New Roman"/>
          <w:szCs w:val="24"/>
        </w:rPr>
        <w:t>, στη σταδιακή κατάργηση του ΕΝΦΙΑ για την πρώτη κατοικία, όπως ήδη ανακοίνωσε ο Πρωθυπουργός</w:t>
      </w:r>
      <w:r>
        <w:rPr>
          <w:rFonts w:eastAsia="Times New Roman"/>
          <w:szCs w:val="24"/>
        </w:rPr>
        <w:t>,</w:t>
      </w:r>
      <w:r>
        <w:rPr>
          <w:rFonts w:eastAsia="Times New Roman"/>
          <w:szCs w:val="24"/>
        </w:rPr>
        <w:t xml:space="preserve"> με τη χρήση του </w:t>
      </w:r>
      <w:proofErr w:type="spellStart"/>
      <w:r>
        <w:rPr>
          <w:rFonts w:eastAsia="Times New Roman"/>
          <w:szCs w:val="24"/>
        </w:rPr>
        <w:t>υπερπλε</w:t>
      </w:r>
      <w:r>
        <w:rPr>
          <w:rFonts w:eastAsia="Times New Roman"/>
          <w:szCs w:val="24"/>
        </w:rPr>
        <w:t>ονάσματος</w:t>
      </w:r>
      <w:proofErr w:type="spellEnd"/>
      <w:r>
        <w:rPr>
          <w:rFonts w:eastAsia="Times New Roman"/>
          <w:szCs w:val="24"/>
        </w:rPr>
        <w:t>,</w:t>
      </w:r>
      <w:r>
        <w:rPr>
          <w:rFonts w:eastAsia="Times New Roman"/>
          <w:szCs w:val="24"/>
        </w:rPr>
        <w:t xml:space="preserve"> και στην προσμέτρηση στις δαπάνες κάθε νοικοκυριού όλων των αποδείξεων με χρήση κάρτας.</w:t>
      </w:r>
    </w:p>
    <w:p w14:paraId="0BCB5D3B"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Για την υλοποίηση όλων αυτών</w:t>
      </w:r>
      <w:r>
        <w:rPr>
          <w:rFonts w:eastAsia="Times New Roman"/>
          <w:szCs w:val="24"/>
        </w:rPr>
        <w:t>,</w:t>
      </w:r>
      <w:r>
        <w:rPr>
          <w:rFonts w:eastAsia="Times New Roman"/>
          <w:szCs w:val="24"/>
        </w:rPr>
        <w:t xml:space="preserve"> θα συμβάλουμε με την κατάθεση συγκεκριμένων σχεδίων νόμων και, βεβαίως, είναι σημαντικό να προχωρήσουμε σε συνταγματικές αλλαγέ</w:t>
      </w:r>
      <w:r>
        <w:rPr>
          <w:rFonts w:eastAsia="Times New Roman"/>
          <w:szCs w:val="24"/>
        </w:rPr>
        <w:t>ς</w:t>
      </w:r>
      <w:r>
        <w:rPr>
          <w:rFonts w:eastAsia="Times New Roman"/>
          <w:szCs w:val="24"/>
        </w:rPr>
        <w:t>,</w:t>
      </w:r>
      <w:r>
        <w:rPr>
          <w:rFonts w:eastAsia="Times New Roman"/>
          <w:szCs w:val="24"/>
        </w:rPr>
        <w:t xml:space="preserve"> με την κατάργηση του αντιδημοκρατικού νόμου συγκάλυψης ευθύνης Υπουργών, όπως αυτός υπάρχει στο άρθρο 86 του Συντάγματος.</w:t>
      </w:r>
    </w:p>
    <w:p w14:paraId="0BCB5D3C"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Για τον λόγο αυτόν είναι επιτακτική η ανάγκη, σύμφωνα με το άρθρο 77 του Συντάγματος, με ερμηνευτική διάταξη να ξεκαθαρίσουν τα κρί</w:t>
      </w:r>
      <w:r>
        <w:rPr>
          <w:rFonts w:eastAsia="Times New Roman"/>
          <w:szCs w:val="24"/>
        </w:rPr>
        <w:t>σιμα ε</w:t>
      </w:r>
      <w:r>
        <w:rPr>
          <w:rFonts w:eastAsia="Times New Roman"/>
          <w:szCs w:val="24"/>
        </w:rPr>
        <w:lastRenderedPageBreak/>
        <w:t>γκλήματα που τελούνται από τα μέλη των κυβερνήσεων επ’ ευκαιρία της άρσης των καθηκόντων τους, όπως είναι αυτό της δωροληψίας, της παράνομης νομιμοποίησης εσόδων από εγκληματικές ενέργειες κ.λπ</w:t>
      </w:r>
      <w:r>
        <w:rPr>
          <w:rFonts w:eastAsia="Times New Roman"/>
          <w:szCs w:val="24"/>
        </w:rPr>
        <w:t>.</w:t>
      </w:r>
      <w:r>
        <w:rPr>
          <w:rFonts w:eastAsia="Times New Roman"/>
          <w:szCs w:val="24"/>
        </w:rPr>
        <w:t>.</w:t>
      </w:r>
    </w:p>
    <w:p w14:paraId="0BCB5D3D"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Είναι γεγονός αδιαμφισβήτητο πως η άνω συνταγματική δι</w:t>
      </w:r>
      <w:r>
        <w:rPr>
          <w:rFonts w:eastAsia="Times New Roman"/>
          <w:szCs w:val="24"/>
        </w:rPr>
        <w:t xml:space="preserve">άταξη πρέπει να είναι από εκείνες που θα αναθεωρηθούν την επόμενη συνταγματική </w:t>
      </w:r>
      <w:r>
        <w:rPr>
          <w:rFonts w:eastAsia="Times New Roman"/>
          <w:szCs w:val="24"/>
        </w:rPr>
        <w:t>Α</w:t>
      </w:r>
      <w:r>
        <w:rPr>
          <w:rFonts w:eastAsia="Times New Roman"/>
          <w:szCs w:val="24"/>
        </w:rPr>
        <w:t xml:space="preserve">ναθεώρηση. Τα ποινικά αδικήματα που έχουν εκτελέσει </w:t>
      </w:r>
      <w:r>
        <w:rPr>
          <w:rFonts w:eastAsia="Times New Roman"/>
          <w:szCs w:val="24"/>
        </w:rPr>
        <w:t>Υ</w:t>
      </w:r>
      <w:r>
        <w:rPr>
          <w:rFonts w:eastAsia="Times New Roman"/>
          <w:szCs w:val="24"/>
        </w:rPr>
        <w:t xml:space="preserve">πουργοί, </w:t>
      </w:r>
      <w:r>
        <w:rPr>
          <w:rFonts w:eastAsia="Times New Roman"/>
          <w:szCs w:val="24"/>
        </w:rPr>
        <w:t>Υ</w:t>
      </w:r>
      <w:r>
        <w:rPr>
          <w:rFonts w:eastAsia="Times New Roman"/>
          <w:szCs w:val="24"/>
        </w:rPr>
        <w:t>φυπουργοί πρέπει να δικάζονται στα κοινά δικαστήρια, όπως ισχύει για όλους τους Έλληνες πολίτες, βάσει του γενικο</w:t>
      </w:r>
      <w:r>
        <w:rPr>
          <w:rFonts w:eastAsia="Times New Roman"/>
          <w:szCs w:val="24"/>
        </w:rPr>
        <w:t xml:space="preserve">ύ ποινικού νόμου. Ασυλία δεν πρέπει να υπάρχει για κανέναν. </w:t>
      </w:r>
    </w:p>
    <w:p w14:paraId="0BCB5D3E"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Έχουμε ήδη καταθέσει την τροποποίηση του ν.3126/2003, την οποία ζητάμε από τον Πρόεδρο της Βουλής να τη βάλει σε </w:t>
      </w:r>
      <w:r w:rsidRPr="0034431C">
        <w:rPr>
          <w:rFonts w:eastAsia="Times New Roman"/>
          <w:szCs w:val="24"/>
        </w:rPr>
        <w:t>διαδικασία ψήφισης</w:t>
      </w:r>
      <w:r>
        <w:rPr>
          <w:rFonts w:eastAsia="Times New Roman"/>
          <w:szCs w:val="24"/>
        </w:rPr>
        <w:t>.</w:t>
      </w:r>
    </w:p>
    <w:p w14:paraId="0BCB5D3F"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Τέλος, για την παραγωγική ανασυγκρότηση του αγροτικού τομέα</w:t>
      </w:r>
      <w:r>
        <w:rPr>
          <w:rFonts w:eastAsia="Times New Roman"/>
          <w:szCs w:val="24"/>
        </w:rPr>
        <w:t>,</w:t>
      </w:r>
      <w:r>
        <w:rPr>
          <w:rFonts w:eastAsia="Times New Roman"/>
          <w:szCs w:val="24"/>
        </w:rPr>
        <w:t xml:space="preserve"> ε</w:t>
      </w:r>
      <w:r>
        <w:rPr>
          <w:rFonts w:eastAsia="Times New Roman"/>
          <w:szCs w:val="24"/>
        </w:rPr>
        <w:t>πιτέλους</w:t>
      </w:r>
      <w:r>
        <w:rPr>
          <w:rFonts w:eastAsia="Times New Roman"/>
          <w:szCs w:val="24"/>
        </w:rPr>
        <w:t>,</w:t>
      </w:r>
      <w:r>
        <w:rPr>
          <w:rFonts w:eastAsia="Times New Roman"/>
          <w:szCs w:val="24"/>
        </w:rPr>
        <w:t xml:space="preserve"> μετά από δεκαπέντε χρόνια</w:t>
      </w:r>
      <w:r>
        <w:rPr>
          <w:rFonts w:eastAsia="Times New Roman"/>
          <w:szCs w:val="24"/>
        </w:rPr>
        <w:t>,</w:t>
      </w:r>
      <w:r>
        <w:rPr>
          <w:rFonts w:eastAsia="Times New Roman"/>
          <w:szCs w:val="24"/>
        </w:rPr>
        <w:t xml:space="preserve"> πετύχαμε τη δυνατότητα διαγραφής σημαντικού μέρους των χρεών έως 60% των αγροτών μέσα από τη διαδικασία της εποπτευόμενης διαπραγμάτευσης</w:t>
      </w:r>
      <w:r>
        <w:rPr>
          <w:rFonts w:eastAsia="Times New Roman"/>
          <w:szCs w:val="24"/>
        </w:rPr>
        <w:t>,</w:t>
      </w:r>
      <w:r>
        <w:rPr>
          <w:rFonts w:eastAsia="Times New Roman"/>
          <w:szCs w:val="24"/>
        </w:rPr>
        <w:t xml:space="preserve"> με την </w:t>
      </w:r>
      <w:proofErr w:type="spellStart"/>
      <w:r>
        <w:rPr>
          <w:rFonts w:eastAsia="Times New Roman"/>
          <w:szCs w:val="24"/>
        </w:rPr>
        <w:t>εκκαθαρίστρια</w:t>
      </w:r>
      <w:proofErr w:type="spellEnd"/>
      <w:r>
        <w:rPr>
          <w:rFonts w:eastAsia="Times New Roman"/>
          <w:szCs w:val="24"/>
        </w:rPr>
        <w:t xml:space="preserve"> εταιρεία της παλαιάς Αγροτικής Τράπεζας.</w:t>
      </w:r>
    </w:p>
    <w:p w14:paraId="0BCB5D40"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κλείνοντας θέλω να πω ότι η πολιτική την οποία ακολουθήσατε μέχρι σήμερα εσείς της Αξιωματικής Αντιπολίτευσης </w:t>
      </w:r>
      <w:r>
        <w:rPr>
          <w:rFonts w:eastAsia="Times New Roman"/>
          <w:szCs w:val="24"/>
        </w:rPr>
        <w:lastRenderedPageBreak/>
        <w:t>και του ΠΑΣΟΚ, μια πολιτική της δολοφονίας της γίδας του διπλανού, πρέπει να σταματήσει εδώ. Υπάρχουν υγιείς δυνάμεις</w:t>
      </w:r>
      <w:r>
        <w:rPr>
          <w:rFonts w:eastAsia="Times New Roman"/>
          <w:szCs w:val="24"/>
        </w:rPr>
        <w:t>,</w:t>
      </w:r>
      <w:r>
        <w:rPr>
          <w:rFonts w:eastAsia="Times New Roman"/>
          <w:szCs w:val="24"/>
        </w:rPr>
        <w:t xml:space="preserve"> οι οποίες από μ</w:t>
      </w:r>
      <w:r>
        <w:rPr>
          <w:rFonts w:eastAsia="Times New Roman"/>
          <w:szCs w:val="24"/>
        </w:rPr>
        <w:t xml:space="preserve">όνες τους αντέδρασαν. </w:t>
      </w:r>
    </w:p>
    <w:p w14:paraId="0BCB5D41"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Είδα το </w:t>
      </w:r>
      <w:r>
        <w:rPr>
          <w:rFonts w:eastAsia="Times New Roman"/>
          <w:szCs w:val="24"/>
          <w:lang w:val="en-US"/>
        </w:rPr>
        <w:t>tweet</w:t>
      </w:r>
      <w:r w:rsidRPr="007E28B2">
        <w:rPr>
          <w:rFonts w:eastAsia="Times New Roman"/>
          <w:szCs w:val="24"/>
        </w:rPr>
        <w:t xml:space="preserve"> </w:t>
      </w:r>
      <w:r>
        <w:rPr>
          <w:rFonts w:eastAsia="Times New Roman"/>
          <w:szCs w:val="24"/>
        </w:rPr>
        <w:t>του κ</w:t>
      </w:r>
      <w:r>
        <w:rPr>
          <w:rFonts w:eastAsia="Times New Roman"/>
          <w:szCs w:val="24"/>
        </w:rPr>
        <w:t>.</w:t>
      </w:r>
      <w:r>
        <w:rPr>
          <w:rFonts w:eastAsia="Times New Roman"/>
          <w:szCs w:val="24"/>
        </w:rPr>
        <w:t xml:space="preserve"> </w:t>
      </w:r>
      <w:proofErr w:type="spellStart"/>
      <w:r>
        <w:rPr>
          <w:rFonts w:eastAsia="Times New Roman"/>
          <w:szCs w:val="24"/>
        </w:rPr>
        <w:t>Μεϊμαράκη</w:t>
      </w:r>
      <w:proofErr w:type="spellEnd"/>
      <w:r>
        <w:rPr>
          <w:rFonts w:eastAsia="Times New Roman"/>
          <w:szCs w:val="24"/>
        </w:rPr>
        <w:t xml:space="preserve"> προχθές, στον οποίον έκανε αναφορά ο κύριος Πρωθυπουργός σήμερα, στο οποίο είπε ότι μέρος της επιτυχίας θα πρέπει να δοθεί και στη Νέα Δημοκρατία</w:t>
      </w:r>
      <w:r>
        <w:rPr>
          <w:rFonts w:eastAsia="Times New Roman"/>
          <w:szCs w:val="24"/>
        </w:rPr>
        <w:t>,</w:t>
      </w:r>
      <w:r>
        <w:rPr>
          <w:rFonts w:eastAsia="Times New Roman"/>
          <w:szCs w:val="24"/>
        </w:rPr>
        <w:t xml:space="preserve"> που ψήφισε το πρόγραμμα του 2015, αυτό το πρόγραμμα που</w:t>
      </w:r>
      <w:r>
        <w:rPr>
          <w:rFonts w:eastAsia="Times New Roman"/>
          <w:szCs w:val="24"/>
        </w:rPr>
        <w:t xml:space="preserve"> σήμερα αρνείστε.</w:t>
      </w:r>
    </w:p>
    <w:p w14:paraId="0BCB5D42"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Απομονώστε τους νεοφασίστες. Αφήστε τους. Αυτοί θα βρουν τον δρόμο. Οι χρηματοδότες ήδη με βαλίτσες κυκλοφορούν, είτε με τη μορφή καλογέρου είτε με τη μορφή βαποριού. Αυτούς θα τους πάρουν κοντά τους και στο τέλος θα έχετε μείνει μόνοι κα</w:t>
      </w:r>
      <w:r>
        <w:rPr>
          <w:rFonts w:eastAsia="Times New Roman"/>
          <w:szCs w:val="24"/>
        </w:rPr>
        <w:t>ι ορφανοί με τη δική τους πολιτική.</w:t>
      </w:r>
    </w:p>
    <w:p w14:paraId="0BCB5D43"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Πάρτε μια σοβαρή ευθύνη για τη χώρα. Ελάτε</w:t>
      </w:r>
      <w:r>
        <w:rPr>
          <w:rFonts w:eastAsia="Times New Roman"/>
          <w:szCs w:val="24"/>
        </w:rPr>
        <w:t>,</w:t>
      </w:r>
      <w:r>
        <w:rPr>
          <w:rFonts w:eastAsia="Times New Roman"/>
          <w:szCs w:val="24"/>
        </w:rPr>
        <w:t xml:space="preserve"> κάνοντας κριτική στην Κυβέρνηση</w:t>
      </w:r>
      <w:r>
        <w:rPr>
          <w:rFonts w:eastAsia="Times New Roman"/>
          <w:szCs w:val="24"/>
        </w:rPr>
        <w:t>,</w:t>
      </w:r>
      <w:r>
        <w:rPr>
          <w:rFonts w:eastAsia="Times New Roman"/>
          <w:szCs w:val="24"/>
        </w:rPr>
        <w:t xml:space="preserve"> να βοηθήσετε την εθνική προσπάθεια. Αυτό θα το εκτιμήσουν όλοι οι Έλληνες.</w:t>
      </w:r>
    </w:p>
    <w:p w14:paraId="0BCB5D44"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Εμείς κάναμε το πρώτο βήμα ως Ανεξάρτητοι Έλληνες. Είμαστε περήφανοι που συνεργαστήκαμε με ένα κόμμα που βρισκόταν στον ιδεολογικό αντίποδα μαζί μας, αλλά κάναμε πράξη την εθνική συμφιλίωση. Όταν υπάρχουν αρχές, είναι εύκολο να συνεργαστείς και όταν, βέβαι</w:t>
      </w:r>
      <w:r>
        <w:rPr>
          <w:rFonts w:eastAsia="Times New Roman"/>
          <w:szCs w:val="24"/>
        </w:rPr>
        <w:t xml:space="preserve">α, ως σκοπό σου </w:t>
      </w:r>
      <w:r>
        <w:rPr>
          <w:rFonts w:eastAsia="Times New Roman"/>
          <w:szCs w:val="24"/>
        </w:rPr>
        <w:lastRenderedPageBreak/>
        <w:t>έχεις μόνο το καλό της πατρίδας και το καλό των πολ</w:t>
      </w:r>
      <w:r>
        <w:rPr>
          <w:rFonts w:eastAsia="Times New Roman"/>
          <w:szCs w:val="24"/>
        </w:rPr>
        <w:t>ι</w:t>
      </w:r>
      <w:r>
        <w:rPr>
          <w:rFonts w:eastAsia="Times New Roman"/>
          <w:szCs w:val="24"/>
        </w:rPr>
        <w:t>τ</w:t>
      </w:r>
      <w:r>
        <w:rPr>
          <w:rFonts w:eastAsia="Times New Roman"/>
          <w:szCs w:val="24"/>
        </w:rPr>
        <w:t>ώ</w:t>
      </w:r>
      <w:r>
        <w:rPr>
          <w:rFonts w:eastAsia="Times New Roman"/>
          <w:szCs w:val="24"/>
        </w:rPr>
        <w:t>ν και όχι το καλό των «κολλητών».</w:t>
      </w:r>
    </w:p>
    <w:p w14:paraId="0BCB5D45"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Ευχαριστώ.</w:t>
      </w:r>
    </w:p>
    <w:p w14:paraId="0BCB5D46"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των ΑΝΕΛ </w:t>
      </w:r>
      <w:r>
        <w:rPr>
          <w:rFonts w:eastAsia="Times New Roman"/>
          <w:szCs w:val="24"/>
        </w:rPr>
        <w:t>και</w:t>
      </w:r>
      <w:r w:rsidRPr="003060F6">
        <w:rPr>
          <w:rFonts w:eastAsia="Times New Roman"/>
          <w:szCs w:val="24"/>
        </w:rPr>
        <w:t xml:space="preserve"> </w:t>
      </w:r>
      <w:r>
        <w:rPr>
          <w:rFonts w:eastAsia="Times New Roman"/>
          <w:szCs w:val="24"/>
        </w:rPr>
        <w:t>του ΣΥΡΙΖΑ</w:t>
      </w:r>
      <w:r>
        <w:rPr>
          <w:rFonts w:eastAsia="Times New Roman"/>
          <w:szCs w:val="24"/>
        </w:rPr>
        <w:t>)</w:t>
      </w:r>
    </w:p>
    <w:p w14:paraId="0BCB5D47" w14:textId="77777777" w:rsidR="00623898" w:rsidRDefault="00B35A1F">
      <w:pPr>
        <w:tabs>
          <w:tab w:val="left" w:pos="2940"/>
        </w:tabs>
        <w:spacing w:line="600" w:lineRule="auto"/>
        <w:ind w:firstLine="720"/>
        <w:jc w:val="both"/>
        <w:rPr>
          <w:rFonts w:eastAsia="Times New Roman"/>
          <w:szCs w:val="24"/>
        </w:rPr>
      </w:pPr>
      <w:r w:rsidRPr="004B451B">
        <w:rPr>
          <w:rFonts w:eastAsia="Times New Roman"/>
          <w:b/>
          <w:szCs w:val="24"/>
        </w:rPr>
        <w:t>ΠΡΟΕΔΡΕΥΟΥΣΑ (Αναστασία Χριστοδουλοπούλου):</w:t>
      </w:r>
      <w:r>
        <w:rPr>
          <w:rFonts w:eastAsia="Times New Roman"/>
          <w:szCs w:val="24"/>
        </w:rPr>
        <w:t xml:space="preserve"> Παρακαλώ να έρθει στο Βήμα ο κ. Σταύρος Θεοδωράκης, Πρόεδρος της Κοινοβουλευτικής Ομάδας του Ποταμιού.</w:t>
      </w:r>
    </w:p>
    <w:p w14:paraId="0BCB5D48" w14:textId="77777777" w:rsidR="00623898" w:rsidRDefault="00B35A1F">
      <w:pPr>
        <w:tabs>
          <w:tab w:val="left" w:pos="2940"/>
        </w:tabs>
        <w:spacing w:line="600" w:lineRule="auto"/>
        <w:ind w:firstLine="720"/>
        <w:jc w:val="both"/>
        <w:rPr>
          <w:rFonts w:eastAsia="Times New Roman"/>
          <w:szCs w:val="24"/>
        </w:rPr>
      </w:pPr>
      <w:r w:rsidRPr="005F14F3">
        <w:rPr>
          <w:rFonts w:eastAsia="Times New Roman"/>
          <w:b/>
          <w:szCs w:val="24"/>
        </w:rPr>
        <w:t xml:space="preserve">ΣΤΑΥΡΟΣ ΘΕΟΔΩΡΑΚΗΣ (Πρόεδρος του κόμματος Το Ποτάμι): </w:t>
      </w:r>
      <w:r>
        <w:rPr>
          <w:rFonts w:eastAsia="Times New Roman"/>
          <w:szCs w:val="24"/>
        </w:rPr>
        <w:t xml:space="preserve"> Κυρίες και κύριοι συνάδελφοι, έχω διαφορές με τον κ. Καμμένο, αλλά έχω και μια ανθρώπινη υποχρέωσ</w:t>
      </w:r>
      <w:r>
        <w:rPr>
          <w:rFonts w:eastAsia="Times New Roman"/>
          <w:szCs w:val="24"/>
        </w:rPr>
        <w:t>η απέναντί του. Θέλω να τον απαλλάξω από το μόνιμο άγχος του και να πω ξανά ότι δεν θα γίνουμε οι «Καμμένοι» του ΣΥΡΙΖΑ.</w:t>
      </w:r>
    </w:p>
    <w:p w14:paraId="0BCB5D49"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Μπορεί, λοιπόν, ο κ. Καμμένος να συνεχίσει τα υπερπολυτελή του ταξίδια, όπως αποκάλυψαν πρόσφατα </w:t>
      </w:r>
      <w:r>
        <w:rPr>
          <w:rFonts w:eastAsia="Times New Roman"/>
          <w:szCs w:val="24"/>
        </w:rPr>
        <w:t>«ΤΑ</w:t>
      </w:r>
      <w:r>
        <w:rPr>
          <w:rFonts w:eastAsia="Times New Roman"/>
          <w:szCs w:val="24"/>
        </w:rPr>
        <w:t xml:space="preserve"> ΝΕΑ</w:t>
      </w:r>
      <w:r>
        <w:rPr>
          <w:rFonts w:eastAsia="Times New Roman"/>
          <w:szCs w:val="24"/>
        </w:rPr>
        <w:t>»</w:t>
      </w:r>
      <w:r>
        <w:rPr>
          <w:rFonts w:eastAsia="Times New Roman"/>
          <w:szCs w:val="24"/>
        </w:rPr>
        <w:t xml:space="preserve"> ή μάλλον –συγγνώμη- </w:t>
      </w:r>
      <w:r>
        <w:rPr>
          <w:rFonts w:eastAsia="Times New Roman"/>
          <w:szCs w:val="24"/>
        </w:rPr>
        <w:t>«ΤΟ</w:t>
      </w:r>
      <w:r>
        <w:rPr>
          <w:rFonts w:eastAsia="Times New Roman"/>
          <w:szCs w:val="24"/>
        </w:rPr>
        <w:t xml:space="preserve"> ΒΗΜΑ</w:t>
      </w:r>
      <w:r>
        <w:rPr>
          <w:rFonts w:eastAsia="Times New Roman"/>
          <w:szCs w:val="24"/>
        </w:rPr>
        <w:t>»</w:t>
      </w:r>
      <w:r>
        <w:rPr>
          <w:rFonts w:eastAsia="Times New Roman"/>
          <w:szCs w:val="24"/>
        </w:rPr>
        <w:t>.</w:t>
      </w:r>
    </w:p>
    <w:p w14:paraId="0BCB5D4A" w14:textId="77777777" w:rsidR="00623898" w:rsidRDefault="00B35A1F">
      <w:pPr>
        <w:tabs>
          <w:tab w:val="left" w:pos="2940"/>
        </w:tabs>
        <w:spacing w:line="600" w:lineRule="auto"/>
        <w:ind w:firstLine="720"/>
        <w:jc w:val="both"/>
        <w:rPr>
          <w:rFonts w:eastAsia="Times New Roman"/>
          <w:szCs w:val="24"/>
        </w:rPr>
      </w:pPr>
      <w:r w:rsidRPr="007E28B2">
        <w:rPr>
          <w:rFonts w:eastAsia="Times New Roman"/>
          <w:b/>
          <w:szCs w:val="24"/>
        </w:rPr>
        <w:t>ΖΩΗ ΛΙΒΑΝΙΟΥ:</w:t>
      </w:r>
      <w:r>
        <w:rPr>
          <w:rFonts w:eastAsia="Times New Roman"/>
          <w:szCs w:val="24"/>
        </w:rPr>
        <w:t xml:space="preserve"> Τα ίδια είναι.</w:t>
      </w:r>
    </w:p>
    <w:p w14:paraId="0BCB5D4B"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Το Ποτάμι): </w:t>
      </w:r>
      <w:r>
        <w:rPr>
          <w:rFonts w:eastAsia="Times New Roman" w:cs="Times New Roman"/>
          <w:szCs w:val="24"/>
        </w:rPr>
        <w:t xml:space="preserve">Ναι, υπάρχει μια διαφορά στους δημοσιογράφους. </w:t>
      </w:r>
    </w:p>
    <w:p w14:paraId="0BCB5D4C"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Όπως αποκάλυψε, λοιπόν, πρόσφατα ο ελληνικός Τύπος, μπορεί να συνεχίσει τα υπερπολυτελή του ταξίδια, βέβαια σε χρέωση του ε</w:t>
      </w:r>
      <w:r>
        <w:rPr>
          <w:rFonts w:eastAsia="Times New Roman" w:cs="Times New Roman"/>
          <w:szCs w:val="24"/>
        </w:rPr>
        <w:t xml:space="preserve">λληνικού λαού. </w:t>
      </w:r>
    </w:p>
    <w:p w14:paraId="0BCB5D4D"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μπορεί να συνεχίσει τις πτήσεις με το </w:t>
      </w:r>
      <w:r>
        <w:rPr>
          <w:rFonts w:eastAsia="Times New Roman" w:cs="Times New Roman"/>
          <w:szCs w:val="24"/>
          <w:lang w:val="en-US"/>
        </w:rPr>
        <w:t>Super</w:t>
      </w:r>
      <w:r w:rsidRPr="00CB1862">
        <w:rPr>
          <w:rFonts w:eastAsia="Times New Roman" w:cs="Times New Roman"/>
          <w:szCs w:val="24"/>
        </w:rPr>
        <w:t xml:space="preserve"> </w:t>
      </w:r>
      <w:r>
        <w:rPr>
          <w:rFonts w:eastAsia="Times New Roman" w:cs="Times New Roman"/>
          <w:szCs w:val="24"/>
          <w:lang w:val="en-US"/>
        </w:rPr>
        <w:t>Puma</w:t>
      </w:r>
      <w:r>
        <w:rPr>
          <w:rFonts w:eastAsia="Times New Roman" w:cs="Times New Roman"/>
          <w:szCs w:val="24"/>
        </w:rPr>
        <w:t xml:space="preserve"> προς το εξοχικό του στην Ικαρία. </w:t>
      </w:r>
    </w:p>
    <w:p w14:paraId="0BCB5D4E"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sidRPr="00B40DB9">
        <w:rPr>
          <w:rFonts w:eastAsia="Times New Roman" w:cs="Times New Roman"/>
          <w:b/>
          <w:szCs w:val="24"/>
        </w:rPr>
        <w:t>ΠΑΝΟΣ ΚΑΜΜΕΝΟΣ (Υπουργός Εθνικής Άμυνας</w:t>
      </w:r>
      <w:r w:rsidRPr="00892A1F">
        <w:rPr>
          <w:rFonts w:eastAsia="Times New Roman" w:cs="Times New Roman"/>
          <w:b/>
          <w:szCs w:val="24"/>
        </w:rPr>
        <w:t xml:space="preserve"> </w:t>
      </w:r>
      <w:r w:rsidRPr="00B40DB9">
        <w:rPr>
          <w:rFonts w:eastAsia="Times New Roman" w:cs="Times New Roman"/>
          <w:b/>
          <w:szCs w:val="24"/>
        </w:rPr>
        <w:t>-</w:t>
      </w:r>
      <w:r w:rsidRPr="00892A1F">
        <w:rPr>
          <w:rFonts w:eastAsia="Times New Roman" w:cs="Times New Roman"/>
          <w:b/>
          <w:szCs w:val="24"/>
        </w:rPr>
        <w:t xml:space="preserve"> </w:t>
      </w:r>
      <w:r w:rsidRPr="00B40DB9">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Δεν έχω πάει ποτέ στη ζωή μου με…</w:t>
      </w:r>
    </w:p>
    <w:p w14:paraId="0BCB5D4F"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sidRPr="0045186E">
        <w:rPr>
          <w:rFonts w:eastAsia="Times New Roman" w:cs="Times New Roman"/>
          <w:b/>
          <w:szCs w:val="24"/>
        </w:rPr>
        <w:t xml:space="preserve">ΣΤΑΥΡΟΣ ΘΕΟΔΩΡΑΚΗΣ (Πρόεδρος του </w:t>
      </w:r>
      <w:r w:rsidRPr="0045186E">
        <w:rPr>
          <w:rFonts w:eastAsia="Times New Roman" w:cs="Times New Roman"/>
          <w:b/>
          <w:szCs w:val="24"/>
        </w:rPr>
        <w:t>κόμματος Το Ποτάμι):</w:t>
      </w:r>
      <w:r>
        <w:rPr>
          <w:rFonts w:eastAsia="Times New Roman" w:cs="Times New Roman"/>
          <w:szCs w:val="24"/>
        </w:rPr>
        <w:t xml:space="preserve"> Αυτά προς το παρόν. </w:t>
      </w:r>
    </w:p>
    <w:p w14:paraId="0BCB5D50"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πάντως, έχουμε άλλα σχέδια και άλλες αρχές. </w:t>
      </w:r>
    </w:p>
    <w:p w14:paraId="0BCB5D51"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κάνω μία μικρή αναφορά στη σημερινή μέρα, που είναι η 5</w:t>
      </w:r>
      <w:r w:rsidRPr="00CB1862">
        <w:rPr>
          <w:rFonts w:eastAsia="Times New Roman" w:cs="Times New Roman"/>
          <w:szCs w:val="24"/>
          <w:vertAlign w:val="superscript"/>
        </w:rPr>
        <w:t>η</w:t>
      </w:r>
      <w:r>
        <w:rPr>
          <w:rFonts w:eastAsia="Times New Roman" w:cs="Times New Roman"/>
          <w:szCs w:val="24"/>
        </w:rPr>
        <w:t xml:space="preserve"> Ιουλίου. Θα περίμενα από τον Πρωθυπουργό να κάνει μία αναφορά στη «μαύρη επέτειο» και θα σας πω τ</w:t>
      </w:r>
      <w:r>
        <w:rPr>
          <w:rFonts w:eastAsia="Times New Roman" w:cs="Times New Roman"/>
          <w:szCs w:val="24"/>
        </w:rPr>
        <w:t xml:space="preserve">ην άποψή μου γιατί είναι «μαύρη επέτειος». </w:t>
      </w:r>
    </w:p>
    <w:p w14:paraId="0BCB5D52" w14:textId="77777777" w:rsidR="00623898" w:rsidRDefault="00B35A1F">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BCB5D53"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αφού το θέτετε έτσι, να μην επιμένετε στην άποψη ότι το </w:t>
      </w:r>
      <w:r>
        <w:rPr>
          <w:rFonts w:eastAsia="Times New Roman" w:cs="Times New Roman"/>
          <w:szCs w:val="24"/>
        </w:rPr>
        <w:t>δ</w:t>
      </w:r>
      <w:r>
        <w:rPr>
          <w:rFonts w:eastAsia="Times New Roman" w:cs="Times New Roman"/>
          <w:szCs w:val="24"/>
        </w:rPr>
        <w:t xml:space="preserve">ημοψήφισμα βοήθησε τη χώρα και ότι ήταν απαραίτητο όπλο διαπραγμάτευσης. Το </w:t>
      </w:r>
      <w:r>
        <w:rPr>
          <w:rFonts w:eastAsia="Times New Roman" w:cs="Times New Roman"/>
          <w:szCs w:val="24"/>
        </w:rPr>
        <w:t>δ</w:t>
      </w:r>
      <w:r>
        <w:rPr>
          <w:rFonts w:eastAsia="Times New Roman" w:cs="Times New Roman"/>
          <w:szCs w:val="24"/>
        </w:rPr>
        <w:t>ημοψήφισμα ήταν μια βουτιά προς</w:t>
      </w:r>
      <w:r>
        <w:rPr>
          <w:rFonts w:eastAsia="Times New Roman" w:cs="Times New Roman"/>
          <w:szCs w:val="24"/>
        </w:rPr>
        <w:t xml:space="preserve"> τα πίσω, ένας επικίνδυνος τυχοδιωκτισμός</w:t>
      </w:r>
      <w:r>
        <w:rPr>
          <w:rFonts w:eastAsia="Times New Roman" w:cs="Times New Roman"/>
          <w:szCs w:val="24"/>
        </w:rPr>
        <w:t>,</w:t>
      </w:r>
      <w:r>
        <w:rPr>
          <w:rFonts w:eastAsia="Times New Roman" w:cs="Times New Roman"/>
          <w:szCs w:val="24"/>
        </w:rPr>
        <w:t xml:space="preserve"> με ένα ερώτημα που δεν ήταν ερώτημα και μία απάντηση που δεν ήταν απάντηση. Και η χώρα σώθηκε από τη βίαιη έξοδο από την Ευρωπαϊκή Ένωση και τον ξαφνικό θάνατο</w:t>
      </w:r>
      <w:r>
        <w:rPr>
          <w:rFonts w:eastAsia="Times New Roman" w:cs="Times New Roman"/>
          <w:szCs w:val="24"/>
        </w:rPr>
        <w:t>,</w:t>
      </w:r>
      <w:r>
        <w:rPr>
          <w:rFonts w:eastAsia="Times New Roman" w:cs="Times New Roman"/>
          <w:szCs w:val="24"/>
        </w:rPr>
        <w:t xml:space="preserve"> χάρη στις προσπάθειες που έγιναν την επόμενη μέρα το</w:t>
      </w:r>
      <w:r>
        <w:rPr>
          <w:rFonts w:eastAsia="Times New Roman" w:cs="Times New Roman"/>
          <w:szCs w:val="24"/>
        </w:rPr>
        <w:t xml:space="preserve">υ </w:t>
      </w:r>
      <w:r>
        <w:rPr>
          <w:rFonts w:eastAsia="Times New Roman" w:cs="Times New Roman"/>
          <w:szCs w:val="24"/>
        </w:rPr>
        <w:t>δ</w:t>
      </w:r>
      <w:r>
        <w:rPr>
          <w:rFonts w:eastAsia="Times New Roman" w:cs="Times New Roman"/>
          <w:szCs w:val="24"/>
        </w:rPr>
        <w:t xml:space="preserve">ημοψηφίσματος, τη Δευτέρα 6 Ιουλίου, στο Προεδρικό Μέγαρο. </w:t>
      </w:r>
    </w:p>
    <w:p w14:paraId="0BCB5D54"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συνάδελφοι, ότι δεν υπήρξα ποτέ υποστηρικτής του Προκόπη Παυλόπουλου. Άλλωστε, η δική μας πρόταση για Πρόεδρο της Δημοκρατίας ήταν ο συνταγματολόγος Νίκος </w:t>
      </w:r>
      <w:proofErr w:type="spellStart"/>
      <w:r>
        <w:rPr>
          <w:rFonts w:eastAsia="Times New Roman" w:cs="Times New Roman"/>
          <w:szCs w:val="24"/>
        </w:rPr>
        <w:t>Αλιβιζάτος</w:t>
      </w:r>
      <w:proofErr w:type="spellEnd"/>
      <w:r>
        <w:rPr>
          <w:rFonts w:eastAsia="Times New Roman" w:cs="Times New Roman"/>
          <w:szCs w:val="24"/>
        </w:rPr>
        <w:t xml:space="preserve">. </w:t>
      </w:r>
      <w:r>
        <w:rPr>
          <w:rFonts w:eastAsia="Times New Roman" w:cs="Times New Roman"/>
          <w:szCs w:val="24"/>
        </w:rPr>
        <w:t>Όμως -και αυτή τη μέρα μπορώ να το αναφέρω και πρέπει να το αναφέρω- ο Προκόπης Παυλόπουλος έπαιξε καθοριστικό ρόλο εκείνες τις κρίσιμες ώρες, σε συνεργασία με τον Πρόεδρο της Γαλλικής Δημοκρατίας τότε, τον Φρανσουά Ολάντ. Ούτε ο Ολάντ με μάγεψε ποτέ, αλλά</w:t>
      </w:r>
      <w:r>
        <w:rPr>
          <w:rFonts w:eastAsia="Times New Roman" w:cs="Times New Roman"/>
          <w:szCs w:val="24"/>
        </w:rPr>
        <w:t xml:space="preserve"> μας στήριξε σε μία πολύ κρίσιμη στιγμή για τη χώρα, σε μία στιγμή που η Ευρώπη είχε βαρεθεί τα παιχνίδια του </w:t>
      </w:r>
      <w:proofErr w:type="spellStart"/>
      <w:r>
        <w:rPr>
          <w:rFonts w:eastAsia="Times New Roman" w:cs="Times New Roman"/>
          <w:szCs w:val="24"/>
        </w:rPr>
        <w:t>Βαρουφάκη</w:t>
      </w:r>
      <w:proofErr w:type="spellEnd"/>
      <w:r>
        <w:rPr>
          <w:rFonts w:eastAsia="Times New Roman" w:cs="Times New Roman"/>
          <w:szCs w:val="24"/>
        </w:rPr>
        <w:t xml:space="preserve"> και τους φθηνούς τσαμπουκάδες της καινούργιας </w:t>
      </w:r>
      <w:r>
        <w:rPr>
          <w:rFonts w:eastAsia="Times New Roman" w:cs="Times New Roman"/>
          <w:szCs w:val="24"/>
        </w:rPr>
        <w:t>κ</w:t>
      </w:r>
      <w:r>
        <w:rPr>
          <w:rFonts w:eastAsia="Times New Roman" w:cs="Times New Roman"/>
          <w:szCs w:val="24"/>
        </w:rPr>
        <w:t>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0BCB5D55"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Βέβαια, δεν αρκούσε μόνο ο Προκόπης Παυλόπουλος και επιτρέψτ</w:t>
      </w:r>
      <w:r>
        <w:rPr>
          <w:rFonts w:eastAsia="Times New Roman" w:cs="Times New Roman"/>
          <w:szCs w:val="24"/>
        </w:rPr>
        <w:t>ε μου μια μικρή παρένθεση ιστορίας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πρεπε να συναινέσουν οι τότε Αρχηγοί της δημοκρατικής </w:t>
      </w:r>
      <w:r>
        <w:rPr>
          <w:rFonts w:eastAsia="Times New Roman" w:cs="Times New Roman"/>
          <w:szCs w:val="24"/>
        </w:rPr>
        <w:t>α</w:t>
      </w:r>
      <w:r>
        <w:rPr>
          <w:rFonts w:eastAsia="Times New Roman" w:cs="Times New Roman"/>
          <w:szCs w:val="24"/>
        </w:rPr>
        <w:t xml:space="preserve">ντιπολίτευσης, ο κ. </w:t>
      </w:r>
      <w:proofErr w:type="spellStart"/>
      <w:r>
        <w:rPr>
          <w:rFonts w:eastAsia="Times New Roman" w:cs="Times New Roman"/>
          <w:szCs w:val="24"/>
        </w:rPr>
        <w:t>Μεϊμαράκης</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Γεννηματά και εγώ. Ανεξαρτήτως των πιέσεων που δέχθηκαν οι Αρχηγοί από τα κόμματά τους, το αποτέλεσμα ήταν τελικά ότι και οι τρ</w:t>
      </w:r>
      <w:r>
        <w:rPr>
          <w:rFonts w:eastAsia="Times New Roman" w:cs="Times New Roman"/>
          <w:szCs w:val="24"/>
        </w:rPr>
        <w:t>εις στηρίξαμε τη στροφή στην ευρωπαϊκή πραγματικότητα, τη στροφή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ή της </w:t>
      </w:r>
      <w:r>
        <w:rPr>
          <w:rFonts w:eastAsia="Times New Roman" w:cs="Times New Roman"/>
          <w:szCs w:val="24"/>
        </w:rPr>
        <w:t>κ</w:t>
      </w:r>
      <w:r>
        <w:rPr>
          <w:rFonts w:eastAsia="Times New Roman" w:cs="Times New Roman"/>
          <w:szCs w:val="24"/>
        </w:rPr>
        <w:t>υβέρνησης, τέλος πάντων, στην ευρωπαϊκή πραγματικότητα. Και συντάξαμε ένα ανακοινωθέν, που αποτέλεσε εγγύηση για τους Ευρωπαίους, ότι στην Αθήνα υπάρχουν ηγέτες να υπ</w:t>
      </w:r>
      <w:r>
        <w:rPr>
          <w:rFonts w:eastAsia="Times New Roman" w:cs="Times New Roman"/>
          <w:szCs w:val="24"/>
        </w:rPr>
        <w:t xml:space="preserve">ερασπιστούν χωρίς αστερίσκους την ευρωπαϊκή πορεία. </w:t>
      </w:r>
    </w:p>
    <w:p w14:paraId="0BCB5D56"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λέω όλο αυτό, γιατί οφείλει ο κ. Τσίπρας να το αναγνωρίσει, όπως οφείλει -και νομίζω ότι θα είναι ένα στοιχείο που θα εκτιμηθεί θετικά από την ιστορία- να ζητήσει ένα μεγάλο συγγνώμη για τις τραγικές </w:t>
      </w:r>
      <w:r>
        <w:rPr>
          <w:rFonts w:eastAsia="Times New Roman" w:cs="Times New Roman"/>
          <w:szCs w:val="24"/>
        </w:rPr>
        <w:t xml:space="preserve">αποφάσεις το πρώτο εξάμηνο του 2015. </w:t>
      </w:r>
    </w:p>
    <w:p w14:paraId="0BCB5D57"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τότε τολμήσαμε. Εδώ στη Βουλή είχα πει «ναι στην αλήθεια, ναι στις μεταρρυθμίσεις, ναι στην εθνική συνεννόηση, ναι στη δημιουργία, ναι στην ευρωπαϊκή πολιτεία</w:t>
      </w:r>
      <w:r>
        <w:rPr>
          <w:rFonts w:eastAsia="Times New Roman" w:cs="Times New Roman"/>
          <w:szCs w:val="24"/>
        </w:rPr>
        <w:t>,</w:t>
      </w:r>
      <w:r>
        <w:rPr>
          <w:rFonts w:eastAsia="Times New Roman" w:cs="Times New Roman"/>
          <w:szCs w:val="24"/>
        </w:rPr>
        <w:t xml:space="preserve"> που δίνει περισσότερα στους περισσότερους, όχι στα </w:t>
      </w:r>
      <w:r>
        <w:rPr>
          <w:rFonts w:eastAsia="Times New Roman" w:cs="Times New Roman"/>
          <w:szCs w:val="24"/>
        </w:rPr>
        <w:t>ψέματα, όχι στην ύφεση, όχι στον διχασμό, όχι στα τριτοκοσμικά πειράματα των αριστερών πολυτελείας»</w:t>
      </w:r>
      <w:r>
        <w:rPr>
          <w:rFonts w:eastAsia="Times New Roman" w:cs="Times New Roman"/>
          <w:szCs w:val="24"/>
        </w:rPr>
        <w:t>,</w:t>
      </w:r>
      <w:r>
        <w:rPr>
          <w:rFonts w:eastAsia="Times New Roman" w:cs="Times New Roman"/>
          <w:szCs w:val="24"/>
        </w:rPr>
        <w:t xml:space="preserve"> και ξέρετε σε ποιον πρώην σύντροφό σας κυρίως αναφερόμουν</w:t>
      </w:r>
      <w:r>
        <w:rPr>
          <w:rFonts w:eastAsia="Times New Roman" w:cs="Times New Roman"/>
          <w:szCs w:val="24"/>
        </w:rPr>
        <w:t>,</w:t>
      </w:r>
      <w:r>
        <w:rPr>
          <w:rFonts w:eastAsia="Times New Roman" w:cs="Times New Roman"/>
          <w:szCs w:val="24"/>
        </w:rPr>
        <w:t xml:space="preserve"> «όχι στους τυχοδιώκτες». </w:t>
      </w:r>
    </w:p>
    <w:p w14:paraId="0BCB5D58"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Τα είχα πει εδώ στη Βουλή και θα μου επιτρέψετε να πω ότι τα ίδια θα μ</w:t>
      </w:r>
      <w:r>
        <w:rPr>
          <w:rFonts w:eastAsia="Times New Roman" w:cs="Times New Roman"/>
          <w:szCs w:val="24"/>
        </w:rPr>
        <w:t xml:space="preserve">πορούσα να πω και σήμερα: </w:t>
      </w:r>
      <w:r>
        <w:rPr>
          <w:rFonts w:eastAsia="Times New Roman" w:cs="Times New Roman"/>
          <w:szCs w:val="24"/>
        </w:rPr>
        <w:t>α</w:t>
      </w:r>
      <w:r>
        <w:rPr>
          <w:rFonts w:eastAsia="Times New Roman" w:cs="Times New Roman"/>
          <w:szCs w:val="24"/>
        </w:rPr>
        <w:t xml:space="preserve">λήθεια, μεταρρυθμίσεις, εθνική συνεννόηση, δημιουργία, ευρωπαϊκή πολιτεία, με στόχο να έχουν περισσότερα οι περισσότεροι. </w:t>
      </w:r>
    </w:p>
    <w:p w14:paraId="0BCB5D59"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Αφού, λοιπόν, τελείωσα με αυτή τη σύντομη αναφορά στα επετειακά, να πρωτοτυπήσω και να αναφερθώ λίγο στο θ</w:t>
      </w:r>
      <w:r>
        <w:rPr>
          <w:rFonts w:eastAsia="Times New Roman" w:cs="Times New Roman"/>
          <w:szCs w:val="24"/>
        </w:rPr>
        <w:t xml:space="preserve">έμα της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 xml:space="preserve">ιάταξης, δηλαδή στο θέμα της οικονομίας. </w:t>
      </w:r>
    </w:p>
    <w:p w14:paraId="0BCB5D5A"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Υπάρχουν πέντε «βουνά» -πέντε δεν είναι πολλά, αλλά δεν είναι και λίγα- που πρέπει να ανέβουμε, προκειμένου να μπούμε σε δρόμο ανάπτυξης. </w:t>
      </w:r>
    </w:p>
    <w:p w14:paraId="0BCB5D5B"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πρώτο είναι αυτό που αφορά τις τράπεζες, τα </w:t>
      </w:r>
      <w:r>
        <w:rPr>
          <w:rFonts w:eastAsia="Times New Roman" w:cs="Times New Roman"/>
          <w:szCs w:val="24"/>
          <w:lang w:val="en-US"/>
        </w:rPr>
        <w:t>capital</w:t>
      </w:r>
      <w:r w:rsidRPr="00804CC1">
        <w:rPr>
          <w:rFonts w:eastAsia="Times New Roman" w:cs="Times New Roman"/>
          <w:szCs w:val="24"/>
        </w:rPr>
        <w:t xml:space="preserve"> </w:t>
      </w:r>
      <w:r>
        <w:rPr>
          <w:rFonts w:eastAsia="Times New Roman" w:cs="Times New Roman"/>
          <w:szCs w:val="24"/>
          <w:lang w:val="en-US"/>
        </w:rPr>
        <w:t>controls</w:t>
      </w:r>
      <w:r w:rsidRPr="00545E5C">
        <w:rPr>
          <w:rFonts w:eastAsia="Times New Roman" w:cs="Times New Roman"/>
          <w:szCs w:val="24"/>
        </w:rPr>
        <w:t xml:space="preserve"> </w:t>
      </w:r>
      <w:r>
        <w:rPr>
          <w:rFonts w:eastAsia="Times New Roman" w:cs="Times New Roman"/>
          <w:szCs w:val="24"/>
        </w:rPr>
        <w:t xml:space="preserve">και όλα τα προβλήματα που έχουν δημιουργηθεί. Δεν υπάρχει καμμία οικονομία στον κόσμο που να πέτυχε υψηλούς ρυθμούς ανάπτυξης με </w:t>
      </w:r>
      <w:r>
        <w:rPr>
          <w:rFonts w:eastAsia="Times New Roman" w:cs="Times New Roman"/>
          <w:szCs w:val="24"/>
          <w:lang w:val="en-US"/>
        </w:rPr>
        <w:t>capital</w:t>
      </w:r>
      <w:r w:rsidRPr="00545E5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τα οποία φέρατε σχεδόν πανηγυρίζοντας, αλλά είναι ακόμη εδώ και πνίγουν την επιχειρηματικότητα. </w:t>
      </w:r>
    </w:p>
    <w:p w14:paraId="0BCB5D5C"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w:t>
      </w:r>
      <w:r>
        <w:rPr>
          <w:rFonts w:eastAsia="Times New Roman"/>
          <w:color w:val="000000"/>
          <w:szCs w:val="24"/>
          <w:shd w:val="clear" w:color="auto" w:fill="FFFFFF"/>
        </w:rPr>
        <w:t>ισολογισμοί των τραπεζών μπορεί να βελτιώνονται, αλλά το χρήμα στην αγορά ρέει με το σταγονόμετρο. Τα κόκκινα δάνεια συνεχίζουν να υπερβαίνουν τα 90 δισεκατομμύρια ευρώ. Χρειάζονται τολμηρές αποφάσεις, αναδιαρθρώσεις των επιχειρήσεων, διαγραφές, διακανονισ</w:t>
      </w:r>
      <w:r>
        <w:rPr>
          <w:rFonts w:eastAsia="Times New Roman"/>
          <w:color w:val="000000"/>
          <w:szCs w:val="24"/>
          <w:shd w:val="clear" w:color="auto" w:fill="FFFFFF"/>
        </w:rPr>
        <w:t xml:space="preserve">μοί, αυστηρό πλαίσιο, </w:t>
      </w:r>
      <w:r>
        <w:rPr>
          <w:rFonts w:eastAsia="Times New Roman"/>
          <w:color w:val="000000"/>
          <w:szCs w:val="24"/>
          <w:shd w:val="clear" w:color="auto" w:fill="FFFFFF"/>
        </w:rPr>
        <w:lastRenderedPageBreak/>
        <w:t>με παραχωρήσεις μόνο σε αυτούς που πραγματικά αδυνατούν και πραγματικά δεν έχουν.</w:t>
      </w:r>
    </w:p>
    <w:p w14:paraId="0BCB5D5D"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Χρειαζόμαστε -και το ξέρετε, είναι συχνός τίτλος στις οικονομικές εφημερίδες- επιπλέον επενδύσεις περί τα 20 δισεκατομμύρια ετησίως. Αυτό, φίλες και φίλ</w:t>
      </w:r>
      <w:r>
        <w:rPr>
          <w:rFonts w:eastAsia="Times New Roman"/>
          <w:color w:val="000000"/>
          <w:szCs w:val="24"/>
          <w:shd w:val="clear" w:color="auto" w:fill="FFFFFF"/>
        </w:rPr>
        <w:t>οι, θα έπρεπε να είναι η μόνη μας έγνοια</w:t>
      </w:r>
      <w:r>
        <w:rPr>
          <w:rFonts w:eastAsia="Times New Roman"/>
          <w:color w:val="000000"/>
          <w:szCs w:val="24"/>
          <w:shd w:val="clear" w:color="auto" w:fill="FFFFFF"/>
        </w:rPr>
        <w:t>,</w:t>
      </w:r>
      <w:r>
        <w:rPr>
          <w:rFonts w:eastAsia="Times New Roman"/>
          <w:color w:val="000000"/>
          <w:szCs w:val="24"/>
          <w:shd w:val="clear" w:color="auto" w:fill="FFFFFF"/>
        </w:rPr>
        <w:t xml:space="preserve"> ειδικά αυτό το καλοκαίρι. Σε σαράντα επτά ημέρες η χώρα θα κληθεί να περπατήσει μόνη της στις αγορές. Η τρόικα θα υπάρχει.</w:t>
      </w:r>
      <w:r w:rsidRPr="00155750">
        <w:rPr>
          <w:rFonts w:eastAsia="Times New Roman"/>
          <w:color w:val="000000"/>
          <w:szCs w:val="24"/>
          <w:shd w:val="clear" w:color="auto" w:fill="FFFFFF"/>
        </w:rPr>
        <w:t xml:space="preserve"> </w:t>
      </w:r>
      <w:r>
        <w:rPr>
          <w:rFonts w:eastAsia="Times New Roman"/>
          <w:color w:val="000000"/>
          <w:szCs w:val="24"/>
          <w:shd w:val="clear" w:color="auto" w:fill="FFFFFF"/>
        </w:rPr>
        <w:t xml:space="preserve">Θα υπάρχει, όμως, όχι για να δίνει λεφτά, αλλά μόνο για να επιτηρεί. </w:t>
      </w:r>
    </w:p>
    <w:p w14:paraId="0BCB5D5E"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θα περίμενε κανεί</w:t>
      </w:r>
      <w:r>
        <w:rPr>
          <w:rFonts w:eastAsia="Times New Roman"/>
          <w:color w:val="000000"/>
          <w:szCs w:val="24"/>
          <w:shd w:val="clear" w:color="auto" w:fill="FFFFFF"/>
        </w:rPr>
        <w:t>ς σήμερα, που είναι η τελευταία ουσιαστικά συζήτηση στη Βουλή για την οικονομία πριν από τον Αύγουστο, να έχουμε μία αντιπαράθεση, μία σύγκρουση για όλα τα επείγοντα που πρέπει να γίνουν. Η Βουλή, όμως, μετατράπηκε, με ευθύνη πρώτα του Πρωθυπουργού, σε προ</w:t>
      </w:r>
      <w:r>
        <w:rPr>
          <w:rFonts w:eastAsia="Times New Roman"/>
          <w:color w:val="000000"/>
          <w:szCs w:val="24"/>
          <w:shd w:val="clear" w:color="auto" w:fill="FFFFFF"/>
        </w:rPr>
        <w:t xml:space="preserve">εκλογικό μπαλκόνι, να βγάζουμε όλοι το άχτι μας για τους πολιτικούς μας αντιπάλους, χωρίς να δίνουμε τις απαντήσεις που επιβάλλουν οι καιροί. </w:t>
      </w:r>
    </w:p>
    <w:p w14:paraId="0BCB5D5F"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Έλεγα, λοιπόν, για τις επενδύσεις. Είναι το μεγάλο ζητούμενο. Οι επενδύσεις μπλοκάρονται από τα κάστρα των </w:t>
      </w:r>
      <w:r>
        <w:rPr>
          <w:rFonts w:eastAsia="Times New Roman"/>
          <w:color w:val="000000"/>
          <w:szCs w:val="24"/>
          <w:shd w:val="clear" w:color="auto" w:fill="FFFFFF"/>
        </w:rPr>
        <w:t xml:space="preserve">γραφειοκρατών. Μιλάμε για το τρένο της ανάπτυξης, χωρίς ακόμα να έχουμε σταθεροποιήσει τις ράγες. Η Ελλάδα είχε και συνεχίζει να έχει μία γραφειοκρατική αργοκίνητη κομματική </w:t>
      </w:r>
      <w:r>
        <w:rPr>
          <w:rFonts w:eastAsia="Times New Roman"/>
          <w:color w:val="000000"/>
          <w:szCs w:val="24"/>
          <w:shd w:val="clear" w:color="auto" w:fill="FFFFFF"/>
        </w:rPr>
        <w:lastRenderedPageBreak/>
        <w:t>διοίκηση, μπλοκαρισμένη από συντεχνίες, εξαρτημένη από το ρουσφέτι και τα μικροσυμ</w:t>
      </w:r>
      <w:r>
        <w:rPr>
          <w:rFonts w:eastAsia="Times New Roman"/>
          <w:color w:val="000000"/>
          <w:szCs w:val="24"/>
          <w:shd w:val="clear" w:color="auto" w:fill="FFFFFF"/>
        </w:rPr>
        <w:t xml:space="preserve">φέροντα. Μιλώ για μικροσυμφέροντα, γιατί βεβαίως τα </w:t>
      </w:r>
      <w:proofErr w:type="spellStart"/>
      <w:r>
        <w:rPr>
          <w:rFonts w:eastAsia="Times New Roman"/>
          <w:color w:val="000000"/>
          <w:szCs w:val="24"/>
          <w:shd w:val="clear" w:color="auto" w:fill="FFFFFF"/>
        </w:rPr>
        <w:t>μεγαλοσυμφέροντα</w:t>
      </w:r>
      <w:proofErr w:type="spellEnd"/>
      <w:r>
        <w:rPr>
          <w:rFonts w:eastAsia="Times New Roman"/>
          <w:color w:val="000000"/>
          <w:szCs w:val="24"/>
          <w:shd w:val="clear" w:color="auto" w:fill="FFFFFF"/>
        </w:rPr>
        <w:t xml:space="preserve"> ανέκαθεν πηγαίνουν κατευθείαν στα υψηλά κλιμάκια, στους Υπουργούς κ.λπ.</w:t>
      </w:r>
      <w:r>
        <w:rPr>
          <w:rFonts w:eastAsia="Times New Roman"/>
          <w:color w:val="000000"/>
          <w:szCs w:val="24"/>
          <w:shd w:val="clear" w:color="auto" w:fill="FFFFFF"/>
        </w:rPr>
        <w:t>.</w:t>
      </w:r>
    </w:p>
    <w:p w14:paraId="0BCB5D60"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μνημόνια άφησαν ανέπαφη τη μεγαλύτερη αιτία του ελληνικού προβλήματος. Η μεγαλύτερη αιτία του ελληνικού προβλήμ</w:t>
      </w:r>
      <w:r>
        <w:rPr>
          <w:rFonts w:eastAsia="Times New Roman"/>
          <w:color w:val="000000"/>
          <w:szCs w:val="24"/>
          <w:shd w:val="clear" w:color="auto" w:fill="FFFFFF"/>
        </w:rPr>
        <w:t>ατος είναι η διοίκηση και το κομματικό κράτος. Δεκάδες αλλαγές</w:t>
      </w:r>
      <w:r>
        <w:rPr>
          <w:rFonts w:eastAsia="Times New Roman"/>
          <w:color w:val="000000"/>
          <w:szCs w:val="24"/>
          <w:shd w:val="clear" w:color="auto" w:fill="FFFFFF"/>
        </w:rPr>
        <w:t>,</w:t>
      </w:r>
      <w:r>
        <w:rPr>
          <w:rFonts w:eastAsia="Times New Roman"/>
          <w:color w:val="000000"/>
          <w:szCs w:val="24"/>
          <w:shd w:val="clear" w:color="auto" w:fill="FFFFFF"/>
        </w:rPr>
        <w:t xml:space="preserve"> που έγιναν με πίεση της Ευρώπης και που θα οδηγούσαν στην επιτάχυνση των αδειών για επενδύσεις και δουλειές, έχουν μείνει μόνο στα χαρτιά. </w:t>
      </w:r>
    </w:p>
    <w:p w14:paraId="0BCB5D61"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παραδείγματα ηχούν πλέον ως ανέκδοτα. Για να φτιά</w:t>
      </w:r>
      <w:r>
        <w:rPr>
          <w:rFonts w:eastAsia="Times New Roman"/>
          <w:color w:val="000000"/>
          <w:szCs w:val="24"/>
          <w:shd w:val="clear" w:color="auto" w:fill="FFFFFF"/>
        </w:rPr>
        <w:t xml:space="preserve">ξει κάποιος -δημοσιοποιήθηκε πρόσφατα- ένα πατάρι στις νόμιμες εγκαταστάσεις της επιχείρησής του, έπρεπε να ελεγχθεί ξανά το υπέδαφος από την Αρχαιολογική Υπηρεσία. Ένας τμηματάρχης, ένας δασάρχης ή ένας υπάλληλος του Υπουργείου Πολιτισμού μπορεί να κάνει </w:t>
      </w:r>
      <w:r>
        <w:rPr>
          <w:rFonts w:eastAsia="Times New Roman"/>
          <w:color w:val="000000"/>
          <w:szCs w:val="24"/>
          <w:shd w:val="clear" w:color="auto" w:fill="FFFFFF"/>
        </w:rPr>
        <w:t>εύκολα μαύρη τη ζωή σε έναν επενδυτή, μικρό ή μεγάλο.</w:t>
      </w:r>
    </w:p>
    <w:p w14:paraId="0BCB5D62"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ξέρω αν προσέξατε ότι, όπως αποκάλυψε εχθές ο διευθύνων σύμβουλος της «</w:t>
      </w:r>
      <w:r>
        <w:rPr>
          <w:rFonts w:eastAsia="Times New Roman"/>
          <w:color w:val="000000"/>
          <w:szCs w:val="24"/>
          <w:shd w:val="clear" w:color="auto" w:fill="FFFFFF"/>
          <w:lang w:val="en-US"/>
        </w:rPr>
        <w:t>FRAPORT</w:t>
      </w:r>
      <w:r>
        <w:rPr>
          <w:rFonts w:eastAsia="Times New Roman"/>
          <w:color w:val="000000"/>
          <w:szCs w:val="24"/>
          <w:shd w:val="clear" w:color="auto" w:fill="FFFFFF"/>
        </w:rPr>
        <w:t>», που ανέλαβε να εκσυγχρονίσει τα δεκατέσσερα πε</w:t>
      </w:r>
      <w:r>
        <w:rPr>
          <w:rFonts w:eastAsia="Times New Roman"/>
          <w:color w:val="000000"/>
          <w:szCs w:val="24"/>
          <w:shd w:val="clear" w:color="auto" w:fill="FFFFFF"/>
        </w:rPr>
        <w:lastRenderedPageBreak/>
        <w:t>ριφερειακά αεροδρόμια, για να ξεκινήσουν οι εργασίες ανακαίνισης χρειάσ</w:t>
      </w:r>
      <w:r>
        <w:rPr>
          <w:rFonts w:eastAsia="Times New Roman"/>
          <w:color w:val="000000"/>
          <w:szCs w:val="24"/>
          <w:shd w:val="clear" w:color="auto" w:fill="FFFFFF"/>
        </w:rPr>
        <w:t xml:space="preserve">τηκαν διακόσιες άδειες και εγκρίσεις, ενώ πολύ προσφάτως στην ίδια προσπάθεια στην Αγία Πετρούπολη χρειάστηκαν δύο εγκρίσεις, δύο άδειες. </w:t>
      </w:r>
    </w:p>
    <w:p w14:paraId="0BCB5D63"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έχετε δει ότι, σύμφωνα με τις ευρωπαϊκές έρευνες, στην Ελλάδα το 70% των επιχειρήσεων -απαντούν τα στελέχη των επι</w:t>
      </w:r>
      <w:r>
        <w:rPr>
          <w:rFonts w:eastAsia="Times New Roman"/>
          <w:color w:val="000000"/>
          <w:szCs w:val="24"/>
          <w:shd w:val="clear" w:color="auto" w:fill="FFFFFF"/>
        </w:rPr>
        <w:t xml:space="preserve">χειρήσεων- λέει ότι η εγχώρια γραφειοκρατία αποτελεί εμπόδιο για την ανάπτυξή τους, ενώ το ευρωπαϊκό ποσοστό είναι μόλις 39%. </w:t>
      </w:r>
    </w:p>
    <w:p w14:paraId="0BCB5D64"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Ελλάδα χρειάζεται, λοιπόν, ένα πρόγραμμα ριζικών τομών και ρήξεων στο κεντρικό κράτος και στην αυτοδιοίκηση, στις δομές, στις α</w:t>
      </w:r>
      <w:r>
        <w:rPr>
          <w:rFonts w:eastAsia="Times New Roman"/>
          <w:color w:val="000000"/>
          <w:szCs w:val="24"/>
          <w:shd w:val="clear" w:color="auto" w:fill="FFFFFF"/>
        </w:rPr>
        <w:t>ρμοδιότητες, στους προϋπολογισμούς, στο ανθρώπινο δυναμικό.</w:t>
      </w:r>
    </w:p>
    <w:p w14:paraId="0BCB5D65"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σας δώσω και ένα άλλο παράδειγμα: Ένα παιδί γεννιέται το 1980. Τη χρονιά εκείνη μια επιχείρηση αποφασίζει να ξεκινήσει έναν δικαστικό αγώνα</w:t>
      </w:r>
      <w:r>
        <w:rPr>
          <w:rFonts w:eastAsia="Times New Roman"/>
          <w:color w:val="000000"/>
          <w:szCs w:val="24"/>
          <w:shd w:val="clear" w:color="auto" w:fill="FFFFFF"/>
        </w:rPr>
        <w:t>,</w:t>
      </w:r>
      <w:r>
        <w:rPr>
          <w:rFonts w:eastAsia="Times New Roman"/>
          <w:color w:val="000000"/>
          <w:szCs w:val="24"/>
          <w:shd w:val="clear" w:color="auto" w:fill="FFFFFF"/>
        </w:rPr>
        <w:t xml:space="preserve"> για να βρει το δίκιο της. Το 2014 το παιδί του 1980,</w:t>
      </w:r>
      <w:r>
        <w:rPr>
          <w:rFonts w:eastAsia="Times New Roman"/>
          <w:color w:val="000000"/>
          <w:szCs w:val="24"/>
          <w:shd w:val="clear" w:color="auto" w:fill="FFFFFF"/>
        </w:rPr>
        <w:t xml:space="preserve"> ως δικηγόρος πλέον, υποστήριξε ενώπιον του Αρείου Πάγου την υπόθεση της αντιδικίας που είχε η επιχείρηση τόσα χρόνια με τους προμηθευτές, με το δημόσιο κ.λπ.</w:t>
      </w:r>
      <w:r>
        <w:rPr>
          <w:rFonts w:eastAsia="Times New Roman"/>
          <w:color w:val="000000"/>
          <w:szCs w:val="24"/>
          <w:shd w:val="clear" w:color="auto" w:fill="FFFFFF"/>
        </w:rPr>
        <w:t>.</w:t>
      </w:r>
    </w:p>
    <w:p w14:paraId="0BCB5D6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είναι δικό μου κατασκεύασμα, δεν είναι επιστημονική φαντασία. Είναι ένα πραγματικό γεγονός</w:t>
      </w:r>
      <w:r w:rsidRPr="00652178">
        <w:rPr>
          <w:rFonts w:eastAsia="Times New Roman" w:cs="Times New Roman"/>
          <w:szCs w:val="24"/>
        </w:rPr>
        <w:t>,</w:t>
      </w:r>
      <w:r>
        <w:rPr>
          <w:rFonts w:eastAsia="Times New Roman" w:cs="Times New Roman"/>
          <w:szCs w:val="24"/>
        </w:rPr>
        <w:t xml:space="preserve"> </w:t>
      </w:r>
      <w:r>
        <w:rPr>
          <w:rFonts w:eastAsia="Times New Roman" w:cs="Times New Roman"/>
          <w:szCs w:val="24"/>
        </w:rPr>
        <w:t>που αναφέρθηκε πριν από λίγους μήνες σε επιστημονική ημερίδα που διοργάνωσε η Νομική Βιβλιοθήκη στην Αθήνα.</w:t>
      </w:r>
    </w:p>
    <w:p w14:paraId="0BCB5D6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Συμφωνούμε, λοιπόν, όλοι ότι οι χρόνοι απονομής δικαιοσύνης στη χώρα είναι τραγικοί. Εκκρεμούν σχεδόν εκατομμύρια υποθέσεις</w:t>
      </w:r>
      <w:r w:rsidRPr="00652178">
        <w:rPr>
          <w:rFonts w:eastAsia="Times New Roman" w:cs="Times New Roman"/>
          <w:szCs w:val="24"/>
        </w:rPr>
        <w:t>,</w:t>
      </w:r>
      <w:r>
        <w:rPr>
          <w:rFonts w:eastAsia="Times New Roman" w:cs="Times New Roman"/>
          <w:szCs w:val="24"/>
        </w:rPr>
        <w:t xml:space="preserve"> από τις οποίες περίπου </w:t>
      </w:r>
      <w:r>
        <w:rPr>
          <w:rFonts w:eastAsia="Times New Roman" w:cs="Times New Roman"/>
          <w:szCs w:val="24"/>
        </w:rPr>
        <w:t>οι διακόσιες χιλιάδες στα διοικητικά δικαστήρια.</w:t>
      </w:r>
    </w:p>
    <w:p w14:paraId="0BCB5D6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Πάμε, λοιπόν, στο τέταρτο «βουνό». Είπαμε για τις τράπεζες, είπαμε για τη γραφειοκρατία, είπαμε για την καθυστέρηση στη δικαιοσύνη. Τι μένει; Η φορολογία. Οι Έλληνες έχουν 100 δισεκατομμύρια ευρώ ληξιπρόθεσμ</w:t>
      </w:r>
      <w:r>
        <w:rPr>
          <w:rFonts w:eastAsia="Times New Roman" w:cs="Times New Roman"/>
          <w:szCs w:val="24"/>
        </w:rPr>
        <w:t>ες οφειλές στην εφορία, πάνω από 30 δισεκατομμύρια ληξιπρόθεσμες οφειλές στα ασφαλιστικά ταμεία και η Κυβέρνηση υπολογίζει να αντλήσει από την οικονομία φέτος φόρους 48 δισεκατομμυρίων. Ο φορολογικός συντελεστής των κερδών των επιχειρήσεων είναι από τους μ</w:t>
      </w:r>
      <w:r>
        <w:rPr>
          <w:rFonts w:eastAsia="Times New Roman" w:cs="Times New Roman"/>
          <w:szCs w:val="24"/>
        </w:rPr>
        <w:t>εγαλύτερους στην Ευρώπη, 29%, σημαντικότερος και μεγαλύτερος από τους φόρους αντίστοιχα σε πολλές άλλες χώρες της Ευρώπης, αλλά το σημαντικότερο είναι ότι είναι πολύ μεγαλύτερος από οποιονδήποτε άλλον φόρο στη γεωγραφική μας περιοχή.</w:t>
      </w:r>
    </w:p>
    <w:p w14:paraId="0BCB5D6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Αντιλαμβάνεστε ότι αυτ</w:t>
      </w:r>
      <w:r>
        <w:rPr>
          <w:rFonts w:eastAsia="Times New Roman" w:cs="Times New Roman"/>
          <w:szCs w:val="24"/>
        </w:rPr>
        <w:t>ό μ</w:t>
      </w:r>
      <w:r>
        <w:rPr>
          <w:rFonts w:eastAsia="Times New Roman" w:cs="Times New Roman"/>
          <w:szCs w:val="24"/>
        </w:rPr>
        <w:t>ά</w:t>
      </w:r>
      <w:r>
        <w:rPr>
          <w:rFonts w:eastAsia="Times New Roman" w:cs="Times New Roman"/>
          <w:szCs w:val="24"/>
        </w:rPr>
        <w:t>ς ενδιαφέρει, γιατί σε αυτές τις χώρες μεταναστεύει η επιχειρηματικότητά μας, η μικρή</w:t>
      </w:r>
      <w:r>
        <w:rPr>
          <w:rFonts w:eastAsia="Times New Roman" w:cs="Times New Roman"/>
          <w:szCs w:val="24"/>
        </w:rPr>
        <w:t>,</w:t>
      </w:r>
      <w:r>
        <w:rPr>
          <w:rFonts w:eastAsia="Times New Roman" w:cs="Times New Roman"/>
          <w:szCs w:val="24"/>
        </w:rPr>
        <w:t xml:space="preserve"> και η μεγάλη των πολυεθνικών. Τα υπόλοιπα είναι γνωστά. Ένας νέος που θέλει να κάνει τη δική του δουλειά</w:t>
      </w:r>
      <w:r>
        <w:rPr>
          <w:rFonts w:eastAsia="Times New Roman" w:cs="Times New Roman"/>
          <w:szCs w:val="24"/>
        </w:rPr>
        <w:t xml:space="preserve"> έχει πάγια ετήσια έξοδα μόνο προς το κράτος 3.000 ευρώ. Χωρίς να έχει πουλήσει τίποτα, χωρίς να έχει αγοράσει τίποτα, πρέπει να δώσει 650 ευρώ τέλος </w:t>
      </w:r>
      <w:r>
        <w:rPr>
          <w:rFonts w:eastAsia="Times New Roman" w:cs="Times New Roman"/>
          <w:szCs w:val="24"/>
        </w:rPr>
        <w:lastRenderedPageBreak/>
        <w:t>επιτηδεύματος και περίπου 2.500 ευρώ -2.300 ευρώ- σε ασφαλιστικές εισφορές.</w:t>
      </w:r>
    </w:p>
    <w:p w14:paraId="0BCB5D6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Θα το μάθ</w:t>
      </w:r>
      <w:r>
        <w:rPr>
          <w:rFonts w:eastAsia="Times New Roman" w:cs="Times New Roman"/>
          <w:szCs w:val="24"/>
        </w:rPr>
        <w:t>α</w:t>
      </w:r>
      <w:r>
        <w:rPr>
          <w:rFonts w:eastAsia="Times New Roman" w:cs="Times New Roman"/>
          <w:szCs w:val="24"/>
        </w:rPr>
        <w:t>τε ότι η μέρα φορολο</w:t>
      </w:r>
      <w:r>
        <w:rPr>
          <w:rFonts w:eastAsia="Times New Roman" w:cs="Times New Roman"/>
          <w:szCs w:val="24"/>
        </w:rPr>
        <w:t>γικής ελευθερίας, δηλαδή η μέρα του χρόνου που ο μέσος φορολογούμενος δουλεύει επιτέλους γι’ αυτόν και όχι πια για το κράτος, θα είναι φέτος η 18</w:t>
      </w:r>
      <w:r w:rsidRPr="00DF563C">
        <w:rPr>
          <w:rFonts w:eastAsia="Times New Roman" w:cs="Times New Roman"/>
          <w:szCs w:val="24"/>
          <w:vertAlign w:val="superscript"/>
        </w:rPr>
        <w:t>η</w:t>
      </w:r>
      <w:r>
        <w:rPr>
          <w:rFonts w:eastAsia="Times New Roman" w:cs="Times New Roman"/>
          <w:szCs w:val="24"/>
        </w:rPr>
        <w:t xml:space="preserve"> Ιουλίου, σε δεκατρείς ημέρες, ενώ πέρυσι ήταν η 6</w:t>
      </w:r>
      <w:r w:rsidRPr="00DF563C">
        <w:rPr>
          <w:rFonts w:eastAsia="Times New Roman" w:cs="Times New Roman"/>
          <w:szCs w:val="24"/>
          <w:vertAlign w:val="superscript"/>
        </w:rPr>
        <w:t>η</w:t>
      </w:r>
      <w:r>
        <w:rPr>
          <w:rFonts w:eastAsia="Times New Roman" w:cs="Times New Roman"/>
          <w:szCs w:val="24"/>
        </w:rPr>
        <w:t xml:space="preserve"> Ιουλίου.</w:t>
      </w:r>
    </w:p>
    <w:p w14:paraId="0BCB5D6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μικρό ΑΕΠ και η σπατάλη του πελατειακού κράτου</w:t>
      </w:r>
      <w:r>
        <w:rPr>
          <w:rFonts w:eastAsia="Times New Roman" w:cs="Times New Roman"/>
          <w:szCs w:val="24"/>
        </w:rPr>
        <w:t>ς είναι σήμερα το πρόβλημα της χώρας, όπως ήταν και χθες, και η μείωση -εδώ ίσως είναι η διαφορά μας με τις δικές σας πολιτικές,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των φόρων που πρέπει να επιχειρήσουμε, που πρέπει να κάνουμε, δεν περνάει μόνο από την καταπολέμηση τ</w:t>
      </w:r>
      <w:r>
        <w:rPr>
          <w:rFonts w:eastAsia="Times New Roman" w:cs="Times New Roman"/>
          <w:szCs w:val="24"/>
        </w:rPr>
        <w:t>ης φοροδιαφυγής -προφανώς, καταπολέμηση της φοροδιαφυγής-</w:t>
      </w:r>
      <w:r>
        <w:rPr>
          <w:rFonts w:eastAsia="Times New Roman" w:cs="Times New Roman"/>
          <w:szCs w:val="24"/>
        </w:rPr>
        <w:t>,</w:t>
      </w:r>
      <w:r>
        <w:rPr>
          <w:rFonts w:eastAsia="Times New Roman" w:cs="Times New Roman"/>
          <w:szCs w:val="24"/>
        </w:rPr>
        <w:t xml:space="preserve"> αλλά περνάει κυρίως από τη δραστική περιστολή της κακοδιαχείρισης στο δημόσιο. Και σε αυτό αποτύχατε πλήρως.</w:t>
      </w:r>
    </w:p>
    <w:p w14:paraId="0BCB5D6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σημαντικότερο, όμως, πρόβλημα -για να τελειώνουμε με τα «βουνά»- λένε όλοι όσοι ασχολ</w:t>
      </w:r>
      <w:r>
        <w:rPr>
          <w:rFonts w:eastAsia="Times New Roman" w:cs="Times New Roman"/>
          <w:szCs w:val="24"/>
        </w:rPr>
        <w:t>ούνται με την επιστήμη της πολιτικής είναι το διχαστικό πολιτικό περιβάλλον και η αβεβαιότητα η οποία πλανάται συνεχώς πάνω από την Αθήνα. Πιστεύετε ειλικρινά -θέλω να κάνω ένα ερώτημα προς όλους και προς εμένα και προς τον εαυτό μου- ότι, αν στα θεωρεία τ</w:t>
      </w:r>
      <w:r>
        <w:rPr>
          <w:rFonts w:eastAsia="Times New Roman" w:cs="Times New Roman"/>
          <w:szCs w:val="24"/>
        </w:rPr>
        <w:t xml:space="preserve">ης Βουλής </w:t>
      </w:r>
      <w:r>
        <w:rPr>
          <w:rFonts w:eastAsia="Times New Roman" w:cs="Times New Roman"/>
          <w:szCs w:val="24"/>
        </w:rPr>
        <w:lastRenderedPageBreak/>
        <w:t>ήταν σήμερα διεθνείς επενδυτές, τη Δευτέρα θα έτρεχαν να βάλουν τα λεφτά τους στην Ελλάδα ή θα έτρεχαν να φύγουν, μετά από ένα ωραίο Σαββατοκύριακο στην ωραία μας Αθήνα;</w:t>
      </w:r>
    </w:p>
    <w:p w14:paraId="0BCB5D6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Μετά, βέβαια, είναι το άλλο. Το έχω ξαναπεί και η Κυβέρνηση δεν μπορεί, βέβα</w:t>
      </w:r>
      <w:r>
        <w:rPr>
          <w:rFonts w:eastAsia="Times New Roman" w:cs="Times New Roman"/>
          <w:szCs w:val="24"/>
        </w:rPr>
        <w:t>ια, να πει κάτι. Δευτέρα</w:t>
      </w:r>
      <w:r>
        <w:rPr>
          <w:rFonts w:eastAsia="Times New Roman" w:cs="Times New Roman"/>
          <w:szCs w:val="24"/>
        </w:rPr>
        <w:t xml:space="preserve"> – </w:t>
      </w:r>
      <w:r>
        <w:rPr>
          <w:rFonts w:eastAsia="Times New Roman" w:cs="Times New Roman"/>
          <w:szCs w:val="24"/>
        </w:rPr>
        <w:t>Τετάρτη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Παρασκευή ο κ. Καμμένος φεύγει, Τρίτη</w:t>
      </w:r>
      <w:r>
        <w:rPr>
          <w:rFonts w:eastAsia="Times New Roman" w:cs="Times New Roman"/>
          <w:szCs w:val="24"/>
        </w:rPr>
        <w:t xml:space="preserve"> – </w:t>
      </w:r>
      <w:r>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Σάββατο ο κ. Καμμένος μένει και Κυριακή παίζει κορ</w:t>
      </w:r>
      <w:r>
        <w:rPr>
          <w:rFonts w:eastAsia="Times New Roman" w:cs="Times New Roman"/>
          <w:szCs w:val="24"/>
        </w:rPr>
        <w:t>ό</w:t>
      </w:r>
      <w:r>
        <w:rPr>
          <w:rFonts w:eastAsia="Times New Roman" w:cs="Times New Roman"/>
          <w:szCs w:val="24"/>
        </w:rPr>
        <w:t>να-γράμματα ή κάποιο άλλο παρεμφερές παιγνίδι.</w:t>
      </w:r>
    </w:p>
    <w:p w14:paraId="0BCB5D6E" w14:textId="77777777" w:rsidR="00623898" w:rsidRDefault="00B35A1F">
      <w:pPr>
        <w:spacing w:line="600" w:lineRule="auto"/>
        <w:ind w:firstLine="720"/>
        <w:jc w:val="both"/>
        <w:rPr>
          <w:rFonts w:eastAsia="Times New Roman" w:cs="Times New Roman"/>
          <w:color w:val="000000" w:themeColor="text1"/>
          <w:szCs w:val="24"/>
        </w:rPr>
      </w:pPr>
      <w:r>
        <w:rPr>
          <w:rFonts w:eastAsia="Times New Roman" w:cs="Times New Roman"/>
          <w:szCs w:val="24"/>
        </w:rPr>
        <w:t>Το ασφαλές περιβάλλον, η κυβερνητική σταθερότητα, σε συνδυασμό με ένα νο</w:t>
      </w:r>
      <w:r>
        <w:rPr>
          <w:rFonts w:eastAsia="Times New Roman" w:cs="Times New Roman"/>
          <w:szCs w:val="24"/>
        </w:rPr>
        <w:t>μοθετικό και ρυθμιστικό πλαίσιο που δεν αλλάζει κάθε τρεις και λίγο αποτελούν τους κυριότερους παράγοντες για την επιτυχή προσέλκυση επενδύσεων. Η πόλωση, ο διχασμός, η διαστρέβλωση της πραγματικότητας, η «δολοφονία χαρακτήρων» που επικρατεί κατά περιόδους</w:t>
      </w:r>
      <w:r>
        <w:rPr>
          <w:rFonts w:eastAsia="Times New Roman" w:cs="Times New Roman"/>
          <w:szCs w:val="24"/>
        </w:rPr>
        <w:t xml:space="preserve"> τα τελευταία χρόνια είναι αποσταθεροποιητικοί παράγοντες για την οικονομία, όπως βέβαια και οι κωλυσιεργίες στις διαπραγματεύσεις, οι συνεχείς τροποποιήσεις σε </w:t>
      </w:r>
      <w:r w:rsidRPr="00A453E4">
        <w:rPr>
          <w:rFonts w:eastAsia="Times New Roman" w:cs="Times New Roman"/>
          <w:color w:val="000000" w:themeColor="text1"/>
          <w:szCs w:val="24"/>
        </w:rPr>
        <w:t>φορολογικά ζητήματα, στο ασφαλιστικό και τα μπρος-πίσω στις ιδιωτικοποιήσεις.</w:t>
      </w:r>
      <w:r w:rsidRPr="00A453E4">
        <w:rPr>
          <w:rFonts w:eastAsia="Times New Roman" w:cs="Times New Roman"/>
          <w:color w:val="000000" w:themeColor="text1"/>
          <w:szCs w:val="24"/>
        </w:rPr>
        <w:t xml:space="preserve"> </w:t>
      </w:r>
      <w:r w:rsidRPr="00A453E4">
        <w:rPr>
          <w:rFonts w:eastAsia="Times New Roman" w:cs="Times New Roman"/>
          <w:color w:val="000000" w:themeColor="text1"/>
          <w:szCs w:val="24"/>
        </w:rPr>
        <w:t xml:space="preserve">Η </w:t>
      </w:r>
      <w:proofErr w:type="spellStart"/>
      <w:r w:rsidRPr="00A453E4">
        <w:rPr>
          <w:rFonts w:eastAsia="Times New Roman" w:cs="Times New Roman"/>
          <w:color w:val="000000" w:themeColor="text1"/>
          <w:szCs w:val="24"/>
        </w:rPr>
        <w:t>απενοχοποίηση</w:t>
      </w:r>
      <w:proofErr w:type="spellEnd"/>
      <w:r w:rsidRPr="00A453E4">
        <w:rPr>
          <w:rFonts w:eastAsia="Times New Roman" w:cs="Times New Roman"/>
          <w:color w:val="000000" w:themeColor="text1"/>
          <w:szCs w:val="24"/>
        </w:rPr>
        <w:t xml:space="preserve"> τ</w:t>
      </w:r>
      <w:r w:rsidRPr="00A453E4">
        <w:rPr>
          <w:rFonts w:eastAsia="Times New Roman" w:cs="Times New Roman"/>
          <w:color w:val="000000" w:themeColor="text1"/>
          <w:szCs w:val="24"/>
        </w:rPr>
        <w:t>ης επιχειρηματικότητας και της ιδιωτικής πρωτοβουλίας θα έπρεπε να είναι κοινός τόπος και κοινή προσπάθεια.</w:t>
      </w:r>
    </w:p>
    <w:p w14:paraId="0BCB5D6F" w14:textId="77777777" w:rsidR="00623898" w:rsidRDefault="00B35A1F">
      <w:pPr>
        <w:spacing w:line="600" w:lineRule="auto"/>
        <w:ind w:firstLine="720"/>
        <w:jc w:val="both"/>
        <w:rPr>
          <w:rFonts w:eastAsia="Times New Roman" w:cs="Times New Roman"/>
          <w:szCs w:val="24"/>
        </w:rPr>
      </w:pPr>
      <w:r w:rsidRPr="00A453E4">
        <w:rPr>
          <w:rFonts w:eastAsia="Times New Roman" w:cs="Times New Roman"/>
          <w:color w:val="000000" w:themeColor="text1"/>
          <w:szCs w:val="24"/>
        </w:rPr>
        <w:lastRenderedPageBreak/>
        <w:t>Κυρίες και κύριοι συνάδελφοι, το χειρότερο που μπορεί να συμβεί στην κοινωνία μας είναι να βγούμε από τα μνημόνια, χωρίς να καταλάβουμε γιατί μπήκαμ</w:t>
      </w:r>
      <w:r w:rsidRPr="00A453E4">
        <w:rPr>
          <w:rFonts w:eastAsia="Times New Roman" w:cs="Times New Roman"/>
          <w:color w:val="000000" w:themeColor="text1"/>
          <w:szCs w:val="24"/>
        </w:rPr>
        <w:t>ε, χωρίς να αναγνωρίσουμε τα λάθη μας και χωρίς να δοκιμάσουμε τις δυνατότητές μας, χωρίς</w:t>
      </w:r>
      <w:r w:rsidRPr="00A453E4">
        <w:rPr>
          <w:rFonts w:eastAsia="Times New Roman" w:cs="Times New Roman"/>
          <w:color w:val="000000" w:themeColor="text1"/>
          <w:szCs w:val="24"/>
        </w:rPr>
        <w:t>,</w:t>
      </w:r>
      <w:r w:rsidRPr="00A453E4">
        <w:rPr>
          <w:rFonts w:eastAsia="Times New Roman" w:cs="Times New Roman"/>
          <w:color w:val="000000" w:themeColor="text1"/>
          <w:szCs w:val="24"/>
        </w:rPr>
        <w:t xml:space="preserve"> δηλαδή</w:t>
      </w:r>
      <w:r w:rsidRPr="00A453E4">
        <w:rPr>
          <w:rFonts w:eastAsia="Times New Roman" w:cs="Times New Roman"/>
          <w:color w:val="000000" w:themeColor="text1"/>
          <w:szCs w:val="24"/>
        </w:rPr>
        <w:t>,</w:t>
      </w:r>
      <w:r w:rsidRPr="00A453E4">
        <w:rPr>
          <w:rFonts w:eastAsia="Times New Roman" w:cs="Times New Roman"/>
          <w:color w:val="000000" w:themeColor="text1"/>
          <w:szCs w:val="24"/>
        </w:rPr>
        <w:t xml:space="preserve"> να αλλάξουμε. Η χώρα -και θα επιμείνω- έχει </w:t>
      </w:r>
      <w:r>
        <w:rPr>
          <w:rFonts w:eastAsia="Times New Roman" w:cs="Times New Roman"/>
          <w:szCs w:val="24"/>
        </w:rPr>
        <w:t>ανάγκη από μία πολιτική με φιλελεύθερες ευρωπαϊκές αρχές, με μεταρρυθμιστική ορμή, με σύγχρονες αντιλήψεις, με ευ</w:t>
      </w:r>
      <w:r>
        <w:rPr>
          <w:rFonts w:eastAsia="Times New Roman" w:cs="Times New Roman"/>
          <w:szCs w:val="24"/>
        </w:rPr>
        <w:t xml:space="preserve">αισθησία απέναντι σ’ αυτούς που δεν μπορούν, αλλά και με αυστηρότητα απέναντι σ’ αυτούς που δεν θέλουν. Η χώρα έχει ανάγκη από πολιτικούς που δεν ταλαντεύονται συνεχώς ανάμεσα στον συντηρητισμό και τον λαϊκισμό. </w:t>
      </w:r>
    </w:p>
    <w:p w14:paraId="0BCB5D7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αδυναμία των συμβατικών πολιτικών να προσ</w:t>
      </w:r>
      <w:r>
        <w:rPr>
          <w:rFonts w:eastAsia="Times New Roman" w:cs="Times New Roman"/>
          <w:szCs w:val="24"/>
        </w:rPr>
        <w:t>αρμοστούν στη νέα κοινωνική πραγματικότητα έχει πολλαπλασιάσει τα τελευταία χρόνια αυτούς που αρνούνται να ψηφίσουν και αυτούς που δεν έχουν τι να ψηφίσουν. Δεν ξέρω, μάλιστα, αν προσέξατε και στη σημερινή δημοσκόπηση, όπως και στις προηγούμενες δημοσκοπήσ</w:t>
      </w:r>
      <w:r>
        <w:rPr>
          <w:rFonts w:eastAsia="Times New Roman" w:cs="Times New Roman"/>
          <w:szCs w:val="24"/>
        </w:rPr>
        <w:t>εις, ότι το μέγεθος που ραγδαία αυξάνεται είναι η αδιευκρίνιστη ψήφος, δηλαδή αυτοί που δεν ξέρουν ποιον να πιστέψουν και δεν έχουν τι να ψηφίσουν.</w:t>
      </w:r>
    </w:p>
    <w:p w14:paraId="0BCB5D7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Για μας η λύση είναι μία και τη λέμε εδώ και τέσσερα χρόνια περίπου: Νέα μυαλά που δεν θα είναι διαβρωμένα </w:t>
      </w:r>
      <w:r>
        <w:rPr>
          <w:rFonts w:eastAsia="Times New Roman" w:cs="Times New Roman"/>
          <w:szCs w:val="24"/>
        </w:rPr>
        <w:t xml:space="preserve">από τον παλαιό τρόπο σκέψης, νέα </w:t>
      </w:r>
      <w:r>
        <w:rPr>
          <w:rFonts w:eastAsia="Times New Roman" w:cs="Times New Roman"/>
          <w:szCs w:val="24"/>
        </w:rPr>
        <w:lastRenderedPageBreak/>
        <w:t>μυαλά χωρίς εξαρτήσεις, νέα μυαλά με εμπειρία στην κανονική ζωή, στην κανονική οικονομία. Η λύση, δηλαδή, σε μία χώρα σε κρίση είναι αυτή που ήταν πάντα: μεγάλες αλλαγές παντού, χωρίς φόβο και χωρίς πάθος.</w:t>
      </w:r>
    </w:p>
    <w:p w14:paraId="0BCB5D7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Σας ευχαριστώ.</w:t>
      </w:r>
    </w:p>
    <w:p w14:paraId="0BCB5D73"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Ποταμιού)</w:t>
      </w:r>
    </w:p>
    <w:p w14:paraId="0BCB5D74"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ευχαριστούμε και για τον χρόνο, κύριε Θεοδωράκη.</w:t>
      </w:r>
    </w:p>
    <w:p w14:paraId="0BCB5D75" w14:textId="77777777" w:rsidR="00623898" w:rsidRDefault="00B35A1F">
      <w:pPr>
        <w:spacing w:line="600" w:lineRule="auto"/>
        <w:ind w:firstLine="720"/>
        <w:jc w:val="both"/>
        <w:rPr>
          <w:rFonts w:eastAsia="Times New Roman" w:cs="Times New Roman"/>
          <w:szCs w:val="24"/>
        </w:rPr>
      </w:pPr>
      <w:r w:rsidRPr="00450702">
        <w:rPr>
          <w:rFonts w:eastAsia="Times New Roman" w:cs="Times New Roman"/>
          <w:b/>
          <w:szCs w:val="24"/>
        </w:rPr>
        <w:t>ΣΤΑΥΡΟΣ ΘΕΟΔΩΡΑΚΗΣ (Πρόεδρος του κόμματος Το Ποτάμι):</w:t>
      </w:r>
      <w:r>
        <w:rPr>
          <w:rFonts w:eastAsia="Times New Roman" w:cs="Times New Roman"/>
          <w:b/>
          <w:szCs w:val="24"/>
        </w:rPr>
        <w:t xml:space="preserve"> </w:t>
      </w:r>
      <w:r>
        <w:rPr>
          <w:rFonts w:eastAsia="Times New Roman" w:cs="Times New Roman"/>
          <w:szCs w:val="24"/>
        </w:rPr>
        <w:t>Να επισημανθεί, κυρία Πρόεδρε. Μου χρωστάτε τρία λεπτά!</w:t>
      </w:r>
    </w:p>
    <w:p w14:paraId="0BCB5D76"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ΕΔΡΕΥΟΥΣΑ (Αναστασία Χριστοδουλοπούλου): </w:t>
      </w:r>
      <w:r>
        <w:rPr>
          <w:rFonts w:eastAsia="Times New Roman" w:cs="Times New Roman"/>
          <w:szCs w:val="24"/>
        </w:rPr>
        <w:t>Τώρα τον λόγο έχει ο κ. Λεβέντης, Πρόεδρος της Κοινοβουλευτικής Ομάδας της Ένωσης Κεντρώων.</w:t>
      </w:r>
    </w:p>
    <w:p w14:paraId="0BCB5D7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Ορίστε, κύριε Λεβέντη, έχετε τον λόγο.</w:t>
      </w:r>
    </w:p>
    <w:p w14:paraId="0BCB5D78" w14:textId="77777777" w:rsidR="00623898" w:rsidRDefault="00B35A1F">
      <w:pPr>
        <w:spacing w:line="600" w:lineRule="auto"/>
        <w:ind w:firstLine="720"/>
        <w:jc w:val="both"/>
        <w:rPr>
          <w:rFonts w:eastAsia="Times New Roman" w:cs="Times New Roman"/>
          <w:szCs w:val="24"/>
        </w:rPr>
      </w:pPr>
      <w:r w:rsidRPr="00450702">
        <w:rPr>
          <w:rFonts w:eastAsia="Times New Roman" w:cs="Times New Roman"/>
          <w:b/>
          <w:szCs w:val="24"/>
        </w:rPr>
        <w:t>ΒΑΣΙΛΗΣ ΛΕΒΕΝΤΗΣ (Πρόεδρος της Ένωσης Κεντρώων):</w:t>
      </w:r>
      <w:r>
        <w:rPr>
          <w:rFonts w:eastAsia="Times New Roman" w:cs="Times New Roman"/>
          <w:b/>
          <w:szCs w:val="24"/>
        </w:rPr>
        <w:t xml:space="preserve"> </w:t>
      </w:r>
      <w:r>
        <w:rPr>
          <w:rFonts w:eastAsia="Times New Roman" w:cs="Times New Roman"/>
          <w:szCs w:val="24"/>
        </w:rPr>
        <w:t>Κυρία Πρόεδρε, κυρίες και κύριοι Υπ</w:t>
      </w:r>
      <w:r>
        <w:rPr>
          <w:rFonts w:eastAsia="Times New Roman" w:cs="Times New Roman"/>
          <w:szCs w:val="24"/>
        </w:rPr>
        <w:t>ουργοί, κυρίες και κύριοι Βουλευτές, σας καλημερίζω.</w:t>
      </w:r>
    </w:p>
    <w:p w14:paraId="0BCB5D7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Η συζήτηση, βέβαια, γίνεται για την οικονομία και για το πώς πάει η οικονομία. Θα σας θυμίσω λίγο την ιστορία. Πριν από τρεις, τέσσερις μήνες που ήταν η προηγούμενη αξιολόγηση, όλοι οι Βουλευτές του ΣΥΡΙ</w:t>
      </w:r>
      <w:r>
        <w:rPr>
          <w:rFonts w:eastAsia="Times New Roman" w:cs="Times New Roman"/>
          <w:szCs w:val="24"/>
        </w:rPr>
        <w:t>ΖΑ έβγαιναν στα κανάλια και έλεγαν ότι θα έρθει «</w:t>
      </w:r>
      <w:r>
        <w:rPr>
          <w:rFonts w:eastAsia="Times New Roman" w:cs="Times New Roman"/>
          <w:szCs w:val="24"/>
          <w:lang w:val="en-US"/>
        </w:rPr>
        <w:t>QE</w:t>
      </w:r>
      <w:r>
        <w:rPr>
          <w:rFonts w:eastAsia="Times New Roman" w:cs="Times New Roman"/>
          <w:szCs w:val="24"/>
        </w:rPr>
        <w:t xml:space="preserve">» και ότι θα μειωθεί το χρέος. Ήταν γενικός παρονομαστής όλων των ομιλιών σας. </w:t>
      </w:r>
    </w:p>
    <w:p w14:paraId="0BCB5D7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ήρθε «</w:t>
      </w:r>
      <w:r>
        <w:rPr>
          <w:rFonts w:eastAsia="Times New Roman" w:cs="Times New Roman"/>
          <w:szCs w:val="24"/>
          <w:lang w:val="en-US"/>
        </w:rPr>
        <w:t>QE</w:t>
      </w:r>
      <w:r>
        <w:rPr>
          <w:rFonts w:eastAsia="Times New Roman" w:cs="Times New Roman"/>
          <w:szCs w:val="24"/>
        </w:rPr>
        <w:t>» ούτε το χρέος μειώθηκε. Μία «συγγνώμη» δεν ζητήσατε! Τώρα έχετε αρχίσει εδώ και έναν μήνα να λέτε ότι δεν θα γί</w:t>
      </w:r>
      <w:r>
        <w:rPr>
          <w:rFonts w:eastAsia="Times New Roman" w:cs="Times New Roman"/>
          <w:szCs w:val="24"/>
        </w:rPr>
        <w:t>νουν μειώσεις συντάξεων στο τέλος του έτους και το κυκλοφορείτε. Μάλιστα, μερικοί το λένε με τρόπο απόλυτο</w:t>
      </w:r>
      <w:r>
        <w:rPr>
          <w:rFonts w:eastAsia="Times New Roman" w:cs="Times New Roman"/>
          <w:szCs w:val="24"/>
        </w:rPr>
        <w:t xml:space="preserve"> πως </w:t>
      </w:r>
      <w:r>
        <w:rPr>
          <w:rFonts w:eastAsia="Times New Roman" w:cs="Times New Roman"/>
          <w:szCs w:val="24"/>
        </w:rPr>
        <w:t>είναι σίγουροι ότι δεν θα γίνουν μειώσεις συντάξεων.</w:t>
      </w:r>
    </w:p>
    <w:p w14:paraId="0BCB5D7B"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Και ήρθε εδώ ο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και είπε ότι «πρέπει η </w:t>
      </w:r>
      <w:r w:rsidRPr="005862F7">
        <w:rPr>
          <w:rFonts w:eastAsia="Times New Roman" w:cs="Times New Roman"/>
          <w:szCs w:val="24"/>
        </w:rPr>
        <w:t>χώρ</w:t>
      </w:r>
      <w:r>
        <w:rPr>
          <w:rFonts w:eastAsia="Times New Roman" w:cs="Times New Roman"/>
          <w:szCs w:val="24"/>
        </w:rPr>
        <w:t>α σας ν</w:t>
      </w:r>
      <w:r w:rsidRPr="005862F7">
        <w:rPr>
          <w:rFonts w:eastAsia="Times New Roman" w:cs="Times New Roman"/>
          <w:szCs w:val="24"/>
        </w:rPr>
        <w:t>α τηρήσει όλες τις υποχρεώσεις</w:t>
      </w:r>
      <w:r>
        <w:rPr>
          <w:rFonts w:eastAsia="Times New Roman" w:cs="Times New Roman"/>
          <w:szCs w:val="24"/>
        </w:rPr>
        <w:t>»</w:t>
      </w:r>
      <w:r w:rsidRPr="005862F7">
        <w:rPr>
          <w:rFonts w:eastAsia="Times New Roman" w:cs="Times New Roman"/>
          <w:szCs w:val="24"/>
        </w:rPr>
        <w:t xml:space="preserve">. Εσείς </w:t>
      </w:r>
      <w:r>
        <w:rPr>
          <w:rFonts w:eastAsia="Times New Roman" w:cs="Times New Roman"/>
          <w:szCs w:val="24"/>
        </w:rPr>
        <w:t>όμως</w:t>
      </w:r>
      <w:r w:rsidRPr="005862F7">
        <w:rPr>
          <w:rFonts w:eastAsia="Times New Roman" w:cs="Times New Roman"/>
          <w:szCs w:val="24"/>
        </w:rPr>
        <w:t xml:space="preserve"> συνεχίζετ</w:t>
      </w:r>
      <w:r>
        <w:rPr>
          <w:rFonts w:eastAsia="Times New Roman" w:cs="Times New Roman"/>
          <w:szCs w:val="24"/>
        </w:rPr>
        <w:t>ε να λέτε</w:t>
      </w:r>
      <w:r w:rsidRPr="005862F7">
        <w:rPr>
          <w:rFonts w:eastAsia="Times New Roman" w:cs="Times New Roman"/>
          <w:szCs w:val="24"/>
        </w:rPr>
        <w:t xml:space="preserve"> ότι δεν θα μειωθούν οι συντάξεις ούτε το αφορολόγητο θα μειωθεί. Εντάξει</w:t>
      </w:r>
      <w:r>
        <w:rPr>
          <w:rFonts w:eastAsia="Times New Roman" w:cs="Times New Roman"/>
          <w:szCs w:val="24"/>
        </w:rPr>
        <w:t>!</w:t>
      </w:r>
      <w:r w:rsidRPr="005862F7">
        <w:rPr>
          <w:rFonts w:eastAsia="Times New Roman" w:cs="Times New Roman"/>
          <w:szCs w:val="24"/>
        </w:rPr>
        <w:t xml:space="preserve"> </w:t>
      </w:r>
    </w:p>
    <w:p w14:paraId="0BCB5D7C" w14:textId="77777777" w:rsidR="00623898" w:rsidRDefault="00B35A1F">
      <w:pPr>
        <w:spacing w:line="600" w:lineRule="auto"/>
        <w:ind w:firstLine="720"/>
        <w:contextualSpacing/>
        <w:jc w:val="both"/>
        <w:rPr>
          <w:rFonts w:eastAsia="Times New Roman" w:cs="Times New Roman"/>
          <w:szCs w:val="24"/>
        </w:rPr>
      </w:pPr>
      <w:r w:rsidRPr="005862F7">
        <w:rPr>
          <w:rFonts w:eastAsia="Times New Roman" w:cs="Times New Roman"/>
          <w:szCs w:val="24"/>
        </w:rPr>
        <w:t>Να πάμε λίγο πιο π</w:t>
      </w:r>
      <w:r>
        <w:rPr>
          <w:rFonts w:eastAsia="Times New Roman" w:cs="Times New Roman"/>
          <w:szCs w:val="24"/>
        </w:rPr>
        <w:t xml:space="preserve">ριν, </w:t>
      </w:r>
      <w:r w:rsidRPr="005862F7">
        <w:rPr>
          <w:rFonts w:eastAsia="Times New Roman" w:cs="Times New Roman"/>
          <w:szCs w:val="24"/>
        </w:rPr>
        <w:t>στο</w:t>
      </w:r>
      <w:r>
        <w:rPr>
          <w:rFonts w:eastAsia="Times New Roman" w:cs="Times New Roman"/>
          <w:szCs w:val="24"/>
        </w:rPr>
        <w:t>ν</w:t>
      </w:r>
      <w:r w:rsidRPr="005862F7">
        <w:rPr>
          <w:rFonts w:eastAsia="Times New Roman" w:cs="Times New Roman"/>
          <w:szCs w:val="24"/>
        </w:rPr>
        <w:t xml:space="preserve"> </w:t>
      </w:r>
      <w:r>
        <w:rPr>
          <w:rFonts w:eastAsia="Times New Roman" w:cs="Times New Roman"/>
          <w:szCs w:val="24"/>
        </w:rPr>
        <w:t>Γενάρη του 2015,</w:t>
      </w:r>
      <w:r w:rsidRPr="005862F7">
        <w:rPr>
          <w:rFonts w:eastAsia="Times New Roman" w:cs="Times New Roman"/>
          <w:szCs w:val="24"/>
        </w:rPr>
        <w:t xml:space="preserve"> </w:t>
      </w:r>
      <w:r>
        <w:rPr>
          <w:rFonts w:eastAsia="Times New Roman" w:cs="Times New Roman"/>
          <w:szCs w:val="24"/>
        </w:rPr>
        <w:t>π</w:t>
      </w:r>
      <w:r w:rsidRPr="005862F7">
        <w:rPr>
          <w:rFonts w:eastAsia="Times New Roman" w:cs="Times New Roman"/>
          <w:szCs w:val="24"/>
        </w:rPr>
        <w:t>ου λέγατε ότι θα σκίσε</w:t>
      </w:r>
      <w:r>
        <w:rPr>
          <w:rFonts w:eastAsia="Times New Roman" w:cs="Times New Roman"/>
          <w:szCs w:val="24"/>
        </w:rPr>
        <w:t>τε</w:t>
      </w:r>
      <w:r w:rsidRPr="005862F7">
        <w:rPr>
          <w:rFonts w:eastAsia="Times New Roman" w:cs="Times New Roman"/>
          <w:szCs w:val="24"/>
        </w:rPr>
        <w:t xml:space="preserve"> μνημόνια και ότι έχετε άλλες λύσεις και θα αλλάξει </w:t>
      </w:r>
      <w:r>
        <w:rPr>
          <w:rFonts w:eastAsia="Times New Roman" w:cs="Times New Roman"/>
          <w:szCs w:val="24"/>
        </w:rPr>
        <w:t xml:space="preserve">η </w:t>
      </w:r>
      <w:r w:rsidRPr="005862F7">
        <w:rPr>
          <w:rFonts w:eastAsia="Times New Roman" w:cs="Times New Roman"/>
          <w:szCs w:val="24"/>
        </w:rPr>
        <w:t>Ευρώπη</w:t>
      </w:r>
      <w:r>
        <w:rPr>
          <w:rFonts w:eastAsia="Times New Roman" w:cs="Times New Roman"/>
          <w:szCs w:val="24"/>
        </w:rPr>
        <w:t>, ό</w:t>
      </w:r>
      <w:r w:rsidRPr="005862F7">
        <w:rPr>
          <w:rFonts w:eastAsia="Times New Roman" w:cs="Times New Roman"/>
          <w:szCs w:val="24"/>
        </w:rPr>
        <w:t>τι ο ΣΥΡΙΖΑ θα ά</w:t>
      </w:r>
      <w:r w:rsidRPr="005862F7">
        <w:rPr>
          <w:rFonts w:eastAsia="Times New Roman" w:cs="Times New Roman"/>
          <w:szCs w:val="24"/>
        </w:rPr>
        <w:t>λλαζε την Ευρώπη</w:t>
      </w:r>
      <w:r>
        <w:rPr>
          <w:rFonts w:eastAsia="Times New Roman" w:cs="Times New Roman"/>
          <w:szCs w:val="24"/>
        </w:rPr>
        <w:t>;</w:t>
      </w:r>
    </w:p>
    <w:p w14:paraId="0BCB5D7D" w14:textId="77777777" w:rsidR="00623898" w:rsidRDefault="00B35A1F">
      <w:pPr>
        <w:spacing w:line="600" w:lineRule="auto"/>
        <w:ind w:firstLine="720"/>
        <w:contextualSpacing/>
        <w:jc w:val="both"/>
        <w:rPr>
          <w:rFonts w:eastAsia="Times New Roman" w:cs="Times New Roman"/>
          <w:szCs w:val="24"/>
        </w:rPr>
      </w:pPr>
      <w:r w:rsidRPr="005862F7">
        <w:rPr>
          <w:rFonts w:eastAsia="Times New Roman" w:cs="Times New Roman"/>
          <w:szCs w:val="24"/>
        </w:rPr>
        <w:t xml:space="preserve">Κάνατε ένα δημοψήφισμα -και νομίζω </w:t>
      </w:r>
      <w:r>
        <w:rPr>
          <w:rFonts w:eastAsia="Times New Roman" w:cs="Times New Roman"/>
          <w:szCs w:val="24"/>
        </w:rPr>
        <w:t xml:space="preserve">ότι είναι σήμερα </w:t>
      </w:r>
      <w:r w:rsidRPr="005862F7">
        <w:rPr>
          <w:rFonts w:eastAsia="Times New Roman" w:cs="Times New Roman"/>
          <w:szCs w:val="24"/>
        </w:rPr>
        <w:t>η επέτειος του δημοψηφίσματ</w:t>
      </w:r>
      <w:r>
        <w:rPr>
          <w:rFonts w:eastAsia="Times New Roman" w:cs="Times New Roman"/>
          <w:szCs w:val="24"/>
        </w:rPr>
        <w:t>ο</w:t>
      </w:r>
      <w:r w:rsidRPr="005862F7">
        <w:rPr>
          <w:rFonts w:eastAsia="Times New Roman" w:cs="Times New Roman"/>
          <w:szCs w:val="24"/>
        </w:rPr>
        <w:t>ς</w:t>
      </w:r>
      <w:r>
        <w:rPr>
          <w:rFonts w:eastAsia="Times New Roman" w:cs="Times New Roman"/>
          <w:szCs w:val="24"/>
        </w:rPr>
        <w:t>- και έδειχνε</w:t>
      </w:r>
      <w:r w:rsidRPr="005862F7">
        <w:rPr>
          <w:rFonts w:eastAsia="Times New Roman" w:cs="Times New Roman"/>
          <w:szCs w:val="24"/>
        </w:rPr>
        <w:t xml:space="preserve"> κάποια τηλεόραση σήμερα το πρωί τους χ</w:t>
      </w:r>
      <w:r>
        <w:rPr>
          <w:rFonts w:eastAsia="Times New Roman" w:cs="Times New Roman"/>
          <w:szCs w:val="24"/>
        </w:rPr>
        <w:t>ορ</w:t>
      </w:r>
      <w:r w:rsidRPr="005862F7">
        <w:rPr>
          <w:rFonts w:eastAsia="Times New Roman" w:cs="Times New Roman"/>
          <w:szCs w:val="24"/>
        </w:rPr>
        <w:t xml:space="preserve">ούς </w:t>
      </w:r>
      <w:r>
        <w:rPr>
          <w:rFonts w:eastAsia="Times New Roman" w:cs="Times New Roman"/>
          <w:szCs w:val="24"/>
        </w:rPr>
        <w:t>π</w:t>
      </w:r>
      <w:r w:rsidRPr="005862F7">
        <w:rPr>
          <w:rFonts w:eastAsia="Times New Roman" w:cs="Times New Roman"/>
          <w:szCs w:val="24"/>
        </w:rPr>
        <w:t>ου σέρνατε οι νικητές του δημοψηφίσματ</w:t>
      </w:r>
      <w:r>
        <w:rPr>
          <w:rFonts w:eastAsia="Times New Roman" w:cs="Times New Roman"/>
          <w:szCs w:val="24"/>
        </w:rPr>
        <w:t>ο</w:t>
      </w:r>
      <w:r w:rsidRPr="005862F7">
        <w:rPr>
          <w:rFonts w:eastAsia="Times New Roman" w:cs="Times New Roman"/>
          <w:szCs w:val="24"/>
        </w:rPr>
        <w:t>ς</w:t>
      </w:r>
      <w:r>
        <w:rPr>
          <w:rFonts w:eastAsia="Times New Roman" w:cs="Times New Roman"/>
          <w:szCs w:val="24"/>
        </w:rPr>
        <w:t xml:space="preserve">, κάτι χορούς που θύμιζαν </w:t>
      </w:r>
      <w:r>
        <w:rPr>
          <w:rFonts w:eastAsia="Times New Roman" w:cs="Times New Roman"/>
          <w:szCs w:val="24"/>
        </w:rPr>
        <w:lastRenderedPageBreak/>
        <w:t>το παλιό ΠΑΣΟΚ</w:t>
      </w:r>
      <w:r>
        <w:rPr>
          <w:rFonts w:eastAsia="Times New Roman" w:cs="Times New Roman"/>
          <w:szCs w:val="24"/>
        </w:rPr>
        <w:t>,</w:t>
      </w:r>
      <w:r>
        <w:rPr>
          <w:rFonts w:eastAsia="Times New Roman" w:cs="Times New Roman"/>
          <w:szCs w:val="24"/>
        </w:rPr>
        <w:t xml:space="preserve"> που όταν κέρδιζε έψηναν για καμ</w:t>
      </w:r>
      <w:r>
        <w:rPr>
          <w:rFonts w:eastAsia="Times New Roman" w:cs="Times New Roman"/>
          <w:szCs w:val="24"/>
        </w:rPr>
        <w:t>μ</w:t>
      </w:r>
      <w:r>
        <w:rPr>
          <w:rFonts w:eastAsia="Times New Roman" w:cs="Times New Roman"/>
          <w:szCs w:val="24"/>
        </w:rPr>
        <w:t>ιά βδομάδα αρνιά</w:t>
      </w:r>
      <w:r w:rsidRPr="005862F7">
        <w:rPr>
          <w:rFonts w:eastAsia="Times New Roman" w:cs="Times New Roman"/>
          <w:szCs w:val="24"/>
        </w:rPr>
        <w:t>. Αυτό μου θύμισε εκείνη τη</w:t>
      </w:r>
      <w:r>
        <w:rPr>
          <w:rFonts w:eastAsia="Times New Roman" w:cs="Times New Roman"/>
          <w:szCs w:val="24"/>
        </w:rPr>
        <w:t xml:space="preserve"> σκηνή.</w:t>
      </w:r>
    </w:p>
    <w:p w14:paraId="0BCB5D7E"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5862F7">
        <w:rPr>
          <w:rFonts w:eastAsia="Times New Roman" w:cs="Times New Roman"/>
          <w:szCs w:val="24"/>
        </w:rPr>
        <w:t xml:space="preserve">αμέσως μετά </w:t>
      </w:r>
      <w:r>
        <w:rPr>
          <w:rFonts w:eastAsia="Times New Roman" w:cs="Times New Roman"/>
          <w:szCs w:val="24"/>
        </w:rPr>
        <w:t xml:space="preserve">βγαίνει ο κ. Τσίπρας και πήγε και υπέγραψε το τρίτο μνημόνιο. Συγγνώμη; Προς </w:t>
      </w:r>
      <w:r>
        <w:rPr>
          <w:rFonts w:eastAsia="Times New Roman" w:cs="Times New Roman"/>
          <w:szCs w:val="24"/>
        </w:rPr>
        <w:t>θ</w:t>
      </w:r>
      <w:r>
        <w:rPr>
          <w:rFonts w:eastAsia="Times New Roman" w:cs="Times New Roman"/>
          <w:szCs w:val="24"/>
        </w:rPr>
        <w:t xml:space="preserve">εού! «Συγγνώμη» να πείτε; Γιατί να πείτε «συγγνώμη»; Χρειάζεται «συγγνώμη» σε </w:t>
      </w:r>
      <w:r>
        <w:rPr>
          <w:rFonts w:eastAsia="Times New Roman" w:cs="Times New Roman"/>
          <w:szCs w:val="24"/>
        </w:rPr>
        <w:t>αυτή τη χώρα</w:t>
      </w:r>
      <w:r w:rsidRPr="005862F7">
        <w:rPr>
          <w:rFonts w:eastAsia="Times New Roman" w:cs="Times New Roman"/>
          <w:szCs w:val="24"/>
        </w:rPr>
        <w:t xml:space="preserve">; Σε αυτή τη χώρα </w:t>
      </w:r>
      <w:r>
        <w:rPr>
          <w:rFonts w:eastAsia="Times New Roman" w:cs="Times New Roman"/>
          <w:szCs w:val="24"/>
        </w:rPr>
        <w:t>συνηθίσαμε στην άποψη ότι ο λαός τα καταπίνει όλα, ό,τι και να του δώσεις. Κ</w:t>
      </w:r>
      <w:r w:rsidRPr="005862F7">
        <w:rPr>
          <w:rFonts w:eastAsia="Times New Roman" w:cs="Times New Roman"/>
          <w:szCs w:val="24"/>
        </w:rPr>
        <w:t>αι βιτριόλι να του δώσεις</w:t>
      </w:r>
      <w:r>
        <w:rPr>
          <w:rFonts w:eastAsia="Times New Roman" w:cs="Times New Roman"/>
          <w:szCs w:val="24"/>
        </w:rPr>
        <w:t>,</w:t>
      </w:r>
      <w:r w:rsidRPr="005862F7">
        <w:rPr>
          <w:rFonts w:eastAsia="Times New Roman" w:cs="Times New Roman"/>
          <w:szCs w:val="24"/>
        </w:rPr>
        <w:t xml:space="preserve"> τ</w:t>
      </w:r>
      <w:r>
        <w:rPr>
          <w:rFonts w:eastAsia="Times New Roman" w:cs="Times New Roman"/>
          <w:szCs w:val="24"/>
        </w:rPr>
        <w:t>ο</w:t>
      </w:r>
      <w:r w:rsidRPr="005862F7">
        <w:rPr>
          <w:rFonts w:eastAsia="Times New Roman" w:cs="Times New Roman"/>
          <w:szCs w:val="24"/>
        </w:rPr>
        <w:t xml:space="preserve"> καταπίνει. </w:t>
      </w:r>
    </w:p>
    <w:p w14:paraId="0BCB5D7F" w14:textId="77777777" w:rsidR="00623898" w:rsidRDefault="00B35A1F">
      <w:pPr>
        <w:spacing w:line="600" w:lineRule="auto"/>
        <w:ind w:firstLine="720"/>
        <w:contextualSpacing/>
        <w:jc w:val="both"/>
        <w:rPr>
          <w:rFonts w:eastAsia="Times New Roman" w:cs="Times New Roman"/>
          <w:szCs w:val="24"/>
        </w:rPr>
      </w:pPr>
      <w:r w:rsidRPr="005862F7">
        <w:rPr>
          <w:rFonts w:eastAsia="Times New Roman" w:cs="Times New Roman"/>
          <w:szCs w:val="24"/>
        </w:rPr>
        <w:t xml:space="preserve">Έγινε πρόσφατα ένα γκάλοπ, μία δημοσκόπηση. Πριν </w:t>
      </w:r>
      <w:r>
        <w:rPr>
          <w:rFonts w:eastAsia="Times New Roman" w:cs="Times New Roman"/>
          <w:szCs w:val="24"/>
        </w:rPr>
        <w:t xml:space="preserve">να υπογράψει τη </w:t>
      </w:r>
      <w:r>
        <w:rPr>
          <w:rFonts w:eastAsia="Times New Roman" w:cs="Times New Roman"/>
          <w:szCs w:val="24"/>
        </w:rPr>
        <w:t>σ</w:t>
      </w:r>
      <w:r w:rsidRPr="005862F7">
        <w:rPr>
          <w:rFonts w:eastAsia="Times New Roman" w:cs="Times New Roman"/>
          <w:szCs w:val="24"/>
        </w:rPr>
        <w:t xml:space="preserve">υμφωνία </w:t>
      </w:r>
      <w:r>
        <w:rPr>
          <w:rFonts w:eastAsia="Times New Roman" w:cs="Times New Roman"/>
          <w:szCs w:val="24"/>
        </w:rPr>
        <w:t>για τα Σκόπια ο ΣΥΡΙ</w:t>
      </w:r>
      <w:r w:rsidRPr="005862F7">
        <w:rPr>
          <w:rFonts w:eastAsia="Times New Roman" w:cs="Times New Roman"/>
          <w:szCs w:val="24"/>
        </w:rPr>
        <w:t xml:space="preserve">ΖΑ είχε </w:t>
      </w:r>
      <w:r>
        <w:rPr>
          <w:rFonts w:eastAsia="Times New Roman" w:cs="Times New Roman"/>
          <w:szCs w:val="24"/>
        </w:rPr>
        <w:t>21%. Υ</w:t>
      </w:r>
      <w:r w:rsidRPr="005862F7">
        <w:rPr>
          <w:rFonts w:eastAsia="Times New Roman" w:cs="Times New Roman"/>
          <w:szCs w:val="24"/>
        </w:rPr>
        <w:t xml:space="preserve">πέγραψε, έγινε η </w:t>
      </w:r>
      <w:r>
        <w:rPr>
          <w:rFonts w:eastAsia="Times New Roman" w:cs="Times New Roman"/>
          <w:szCs w:val="24"/>
        </w:rPr>
        <w:t xml:space="preserve">καινούργια </w:t>
      </w:r>
      <w:r w:rsidRPr="005862F7">
        <w:rPr>
          <w:rFonts w:eastAsia="Times New Roman" w:cs="Times New Roman"/>
          <w:szCs w:val="24"/>
        </w:rPr>
        <w:t>δημοσκόπηση</w:t>
      </w:r>
      <w:r>
        <w:rPr>
          <w:rFonts w:eastAsia="Times New Roman" w:cs="Times New Roman"/>
          <w:szCs w:val="24"/>
        </w:rPr>
        <w:t>,</w:t>
      </w:r>
      <w:r w:rsidRPr="005862F7">
        <w:rPr>
          <w:rFonts w:eastAsia="Times New Roman" w:cs="Times New Roman"/>
          <w:szCs w:val="24"/>
        </w:rPr>
        <w:t xml:space="preserve"> της ίδιας εταιρείας</w:t>
      </w:r>
      <w:r>
        <w:rPr>
          <w:rFonts w:eastAsia="Times New Roman" w:cs="Times New Roman"/>
          <w:szCs w:val="24"/>
        </w:rPr>
        <w:t>,</w:t>
      </w:r>
      <w:r w:rsidRPr="005862F7">
        <w:rPr>
          <w:rFonts w:eastAsia="Times New Roman" w:cs="Times New Roman"/>
          <w:szCs w:val="24"/>
        </w:rPr>
        <w:t xml:space="preserve"> πάλι </w:t>
      </w:r>
      <w:r>
        <w:rPr>
          <w:rFonts w:eastAsia="Times New Roman" w:cs="Times New Roman"/>
          <w:szCs w:val="24"/>
        </w:rPr>
        <w:t>21%. Αυτόν</w:t>
      </w:r>
      <w:r w:rsidRPr="005862F7">
        <w:rPr>
          <w:rFonts w:eastAsia="Times New Roman" w:cs="Times New Roman"/>
          <w:szCs w:val="24"/>
        </w:rPr>
        <w:t xml:space="preserve"> που έκανε αυτό το γκάλοπ πρέπει να </w:t>
      </w:r>
      <w:r>
        <w:rPr>
          <w:rFonts w:eastAsia="Times New Roman" w:cs="Times New Roman"/>
          <w:szCs w:val="24"/>
        </w:rPr>
        <w:t xml:space="preserve">τον κάνετε </w:t>
      </w:r>
      <w:r w:rsidRPr="005862F7">
        <w:rPr>
          <w:rFonts w:eastAsia="Times New Roman" w:cs="Times New Roman"/>
          <w:szCs w:val="24"/>
        </w:rPr>
        <w:t xml:space="preserve">εικόνισμα στο γραφείο σας </w:t>
      </w:r>
      <w:r>
        <w:rPr>
          <w:rFonts w:eastAsia="Times New Roman" w:cs="Times New Roman"/>
          <w:szCs w:val="24"/>
        </w:rPr>
        <w:t xml:space="preserve">στον </w:t>
      </w:r>
      <w:r w:rsidRPr="005862F7">
        <w:rPr>
          <w:rFonts w:eastAsia="Times New Roman" w:cs="Times New Roman"/>
          <w:szCs w:val="24"/>
        </w:rPr>
        <w:t xml:space="preserve">ΣΥΡΙΖΑ, γιατί δεν θα ξαναβρεθεί </w:t>
      </w:r>
      <w:r>
        <w:rPr>
          <w:rFonts w:eastAsia="Times New Roman" w:cs="Times New Roman"/>
          <w:szCs w:val="24"/>
        </w:rPr>
        <w:t>άλλος τέτοιο</w:t>
      </w:r>
      <w:r w:rsidRPr="005862F7">
        <w:rPr>
          <w:rFonts w:eastAsia="Times New Roman" w:cs="Times New Roman"/>
          <w:szCs w:val="24"/>
        </w:rPr>
        <w:t>ς. Από τέτοια λαίλαπα να περάσετε και να μη σας φύγει ούτ</w:t>
      </w:r>
      <w:r w:rsidRPr="005862F7">
        <w:rPr>
          <w:rFonts w:eastAsia="Times New Roman" w:cs="Times New Roman"/>
          <w:szCs w:val="24"/>
        </w:rPr>
        <w:t xml:space="preserve">ε </w:t>
      </w:r>
      <w:r>
        <w:rPr>
          <w:rFonts w:eastAsia="Times New Roman" w:cs="Times New Roman"/>
          <w:szCs w:val="24"/>
        </w:rPr>
        <w:t>ένας; Α</w:t>
      </w:r>
      <w:r w:rsidRPr="005862F7">
        <w:rPr>
          <w:rFonts w:eastAsia="Times New Roman" w:cs="Times New Roman"/>
          <w:szCs w:val="24"/>
        </w:rPr>
        <w:t>υτό είναι πολύ ωραίο γκάλοπ! Είναι πάρα πολύ</w:t>
      </w:r>
      <w:r>
        <w:rPr>
          <w:rFonts w:eastAsia="Times New Roman" w:cs="Times New Roman"/>
          <w:szCs w:val="24"/>
        </w:rPr>
        <w:t xml:space="preserve"> ωραίο. Ο</w:t>
      </w:r>
      <w:r w:rsidRPr="005862F7">
        <w:rPr>
          <w:rFonts w:eastAsia="Times New Roman" w:cs="Times New Roman"/>
          <w:szCs w:val="24"/>
        </w:rPr>
        <w:t xml:space="preserve">ύτε ένας ψηφοφόρος δεν </w:t>
      </w:r>
      <w:r>
        <w:rPr>
          <w:rFonts w:eastAsia="Times New Roman" w:cs="Times New Roman"/>
          <w:szCs w:val="24"/>
        </w:rPr>
        <w:t xml:space="preserve">σας έφυγε! Και εμείς στην Ένωση Κεντρώων </w:t>
      </w:r>
      <w:r w:rsidRPr="005862F7">
        <w:rPr>
          <w:rFonts w:eastAsia="Times New Roman" w:cs="Times New Roman"/>
          <w:szCs w:val="24"/>
        </w:rPr>
        <w:t>κερδίσαμε μισή μονάδα</w:t>
      </w:r>
      <w:r>
        <w:rPr>
          <w:rFonts w:eastAsia="Times New Roman" w:cs="Times New Roman"/>
          <w:szCs w:val="24"/>
        </w:rPr>
        <w:t>,</w:t>
      </w:r>
      <w:r w:rsidRPr="005862F7">
        <w:rPr>
          <w:rFonts w:eastAsia="Times New Roman" w:cs="Times New Roman"/>
          <w:szCs w:val="24"/>
        </w:rPr>
        <w:t xml:space="preserve"> κύριοι</w:t>
      </w:r>
      <w:r>
        <w:rPr>
          <w:rFonts w:eastAsia="Times New Roman" w:cs="Times New Roman"/>
          <w:szCs w:val="24"/>
        </w:rPr>
        <w:t>! Κ</w:t>
      </w:r>
      <w:r w:rsidRPr="005862F7">
        <w:rPr>
          <w:rFonts w:eastAsia="Times New Roman" w:cs="Times New Roman"/>
          <w:szCs w:val="24"/>
        </w:rPr>
        <w:t xml:space="preserve">αι </w:t>
      </w:r>
      <w:r>
        <w:rPr>
          <w:rFonts w:eastAsia="Times New Roman" w:cs="Times New Roman"/>
          <w:szCs w:val="24"/>
        </w:rPr>
        <w:t>ε</w:t>
      </w:r>
      <w:r w:rsidRPr="005862F7">
        <w:rPr>
          <w:rFonts w:eastAsia="Times New Roman" w:cs="Times New Roman"/>
          <w:szCs w:val="24"/>
        </w:rPr>
        <w:t>σείς</w:t>
      </w:r>
      <w:r>
        <w:rPr>
          <w:rFonts w:eastAsia="Times New Roman" w:cs="Times New Roman"/>
          <w:szCs w:val="24"/>
        </w:rPr>
        <w:t xml:space="preserve"> δεν χάσετε ούτε έναν!</w:t>
      </w:r>
      <w:r w:rsidRPr="005862F7">
        <w:rPr>
          <w:rFonts w:eastAsia="Times New Roman" w:cs="Times New Roman"/>
          <w:szCs w:val="24"/>
        </w:rPr>
        <w:t xml:space="preserve"> </w:t>
      </w:r>
    </w:p>
    <w:p w14:paraId="0BCB5D80" w14:textId="77777777" w:rsidR="00623898" w:rsidRDefault="00B35A1F">
      <w:pPr>
        <w:spacing w:line="600" w:lineRule="auto"/>
        <w:ind w:firstLine="720"/>
        <w:contextualSpacing/>
        <w:jc w:val="both"/>
        <w:rPr>
          <w:rFonts w:eastAsia="Times New Roman" w:cs="Times New Roman"/>
          <w:szCs w:val="24"/>
        </w:rPr>
      </w:pPr>
      <w:r w:rsidRPr="005862F7">
        <w:rPr>
          <w:rFonts w:eastAsia="Times New Roman" w:cs="Times New Roman"/>
          <w:szCs w:val="24"/>
        </w:rPr>
        <w:t>Ο κ</w:t>
      </w:r>
      <w:r>
        <w:rPr>
          <w:rFonts w:eastAsia="Times New Roman" w:cs="Times New Roman"/>
          <w:szCs w:val="24"/>
        </w:rPr>
        <w:t>.</w:t>
      </w:r>
      <w:r w:rsidRPr="005862F7">
        <w:rPr>
          <w:rFonts w:eastAsia="Times New Roman" w:cs="Times New Roman"/>
          <w:szCs w:val="24"/>
        </w:rPr>
        <w:t xml:space="preserve"> </w:t>
      </w:r>
      <w:proofErr w:type="spellStart"/>
      <w:r w:rsidRPr="005862F7">
        <w:rPr>
          <w:rFonts w:eastAsia="Times New Roman" w:cs="Times New Roman"/>
          <w:szCs w:val="24"/>
        </w:rPr>
        <w:t>Β</w:t>
      </w:r>
      <w:r>
        <w:rPr>
          <w:rFonts w:eastAsia="Times New Roman" w:cs="Times New Roman"/>
          <w:szCs w:val="24"/>
        </w:rPr>
        <w:t>αρουφάκης</w:t>
      </w:r>
      <w:proofErr w:type="spellEnd"/>
      <w:r>
        <w:rPr>
          <w:rFonts w:eastAsia="Times New Roman" w:cs="Times New Roman"/>
          <w:szCs w:val="24"/>
        </w:rPr>
        <w:t xml:space="preserve"> στ</w:t>
      </w:r>
      <w:r w:rsidRPr="005862F7">
        <w:rPr>
          <w:rFonts w:eastAsia="Times New Roman" w:cs="Times New Roman"/>
          <w:szCs w:val="24"/>
        </w:rPr>
        <w:t>ις χαρές εκείνο</w:t>
      </w:r>
      <w:r>
        <w:rPr>
          <w:rFonts w:eastAsia="Times New Roman" w:cs="Times New Roman"/>
          <w:szCs w:val="24"/>
        </w:rPr>
        <w:t>υ</w:t>
      </w:r>
      <w:r w:rsidRPr="005862F7">
        <w:rPr>
          <w:rFonts w:eastAsia="Times New Roman" w:cs="Times New Roman"/>
          <w:szCs w:val="24"/>
        </w:rPr>
        <w:t xml:space="preserve"> του δημοψηφίσματος ήταν κι εκεί</w:t>
      </w:r>
      <w:r w:rsidRPr="005862F7">
        <w:rPr>
          <w:rFonts w:eastAsia="Times New Roman" w:cs="Times New Roman"/>
          <w:szCs w:val="24"/>
        </w:rPr>
        <w:t>νος μαζί με το</w:t>
      </w:r>
      <w:r>
        <w:rPr>
          <w:rFonts w:eastAsia="Times New Roman" w:cs="Times New Roman"/>
          <w:szCs w:val="24"/>
        </w:rPr>
        <w:t xml:space="preserve">ν Τσίπρα, μαζί με τον </w:t>
      </w:r>
      <w:proofErr w:type="spellStart"/>
      <w:r>
        <w:rPr>
          <w:rFonts w:eastAsia="Times New Roman" w:cs="Times New Roman"/>
          <w:szCs w:val="24"/>
        </w:rPr>
        <w:t>Φλαμπουράρη</w:t>
      </w:r>
      <w:proofErr w:type="spellEnd"/>
      <w:r>
        <w:rPr>
          <w:rFonts w:eastAsia="Times New Roman" w:cs="Times New Roman"/>
          <w:szCs w:val="24"/>
        </w:rPr>
        <w:t xml:space="preserve"> και έκαναν γ</w:t>
      </w:r>
      <w:r w:rsidRPr="005862F7">
        <w:rPr>
          <w:rFonts w:eastAsia="Times New Roman" w:cs="Times New Roman"/>
          <w:szCs w:val="24"/>
        </w:rPr>
        <w:t>λέντι</w:t>
      </w:r>
      <w:r>
        <w:rPr>
          <w:rFonts w:eastAsia="Times New Roman" w:cs="Times New Roman"/>
          <w:szCs w:val="24"/>
        </w:rPr>
        <w:t>. Τ</w:t>
      </w:r>
      <w:r w:rsidRPr="005862F7">
        <w:rPr>
          <w:rFonts w:eastAsia="Times New Roman" w:cs="Times New Roman"/>
          <w:szCs w:val="24"/>
        </w:rPr>
        <w:t>ην ημέρα του δημοψηφίσματος έχ</w:t>
      </w:r>
      <w:r>
        <w:rPr>
          <w:rFonts w:eastAsia="Times New Roman" w:cs="Times New Roman"/>
          <w:szCs w:val="24"/>
        </w:rPr>
        <w:t xml:space="preserve">αιρε </w:t>
      </w:r>
      <w:r w:rsidRPr="005862F7">
        <w:rPr>
          <w:rFonts w:eastAsia="Times New Roman" w:cs="Times New Roman"/>
          <w:szCs w:val="24"/>
        </w:rPr>
        <w:t>μαζί σας και ο κ</w:t>
      </w:r>
      <w:r>
        <w:rPr>
          <w:rFonts w:eastAsia="Times New Roman" w:cs="Times New Roman"/>
          <w:szCs w:val="24"/>
        </w:rPr>
        <w:t xml:space="preserve">. </w:t>
      </w:r>
      <w:proofErr w:type="spellStart"/>
      <w:r w:rsidRPr="005862F7">
        <w:rPr>
          <w:rFonts w:eastAsia="Times New Roman" w:cs="Times New Roman"/>
          <w:szCs w:val="24"/>
        </w:rPr>
        <w:t>Β</w:t>
      </w:r>
      <w:r>
        <w:rPr>
          <w:rFonts w:eastAsia="Times New Roman" w:cs="Times New Roman"/>
          <w:szCs w:val="24"/>
        </w:rPr>
        <w:t>αρουφάκης</w:t>
      </w:r>
      <w:proofErr w:type="spellEnd"/>
      <w:r w:rsidRPr="005862F7">
        <w:rPr>
          <w:rFonts w:eastAsia="Times New Roman" w:cs="Times New Roman"/>
          <w:szCs w:val="24"/>
        </w:rPr>
        <w:t xml:space="preserve">, </w:t>
      </w:r>
      <w:r>
        <w:rPr>
          <w:rFonts w:eastAsia="Times New Roman" w:cs="Times New Roman"/>
          <w:szCs w:val="24"/>
        </w:rPr>
        <w:t xml:space="preserve">το ξέρετε; Μπορεί να τα </w:t>
      </w:r>
      <w:r w:rsidRPr="005862F7">
        <w:rPr>
          <w:rFonts w:eastAsia="Times New Roman" w:cs="Times New Roman"/>
          <w:szCs w:val="24"/>
        </w:rPr>
        <w:t>ξεχάσατε</w:t>
      </w:r>
      <w:r>
        <w:rPr>
          <w:rFonts w:eastAsia="Times New Roman" w:cs="Times New Roman"/>
          <w:szCs w:val="24"/>
        </w:rPr>
        <w:t>, αλλά υπάρχουν τα βίντεο</w:t>
      </w:r>
      <w:r w:rsidRPr="005862F7">
        <w:rPr>
          <w:rFonts w:eastAsia="Times New Roman" w:cs="Times New Roman"/>
          <w:szCs w:val="24"/>
        </w:rPr>
        <w:t xml:space="preserve">. </w:t>
      </w:r>
    </w:p>
    <w:p w14:paraId="0BCB5D81"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lastRenderedPageBreak/>
        <w:t>Η Ν</w:t>
      </w:r>
      <w:r w:rsidRPr="005862F7">
        <w:rPr>
          <w:rFonts w:eastAsia="Times New Roman" w:cs="Times New Roman"/>
          <w:szCs w:val="24"/>
        </w:rPr>
        <w:t>έα Δημοκρατία</w:t>
      </w:r>
      <w:r>
        <w:rPr>
          <w:rFonts w:eastAsia="Times New Roman" w:cs="Times New Roman"/>
          <w:szCs w:val="24"/>
        </w:rPr>
        <w:t>,</w:t>
      </w:r>
      <w:r>
        <w:rPr>
          <w:rFonts w:eastAsia="Times New Roman" w:cs="Times New Roman"/>
          <w:szCs w:val="24"/>
        </w:rPr>
        <w:t xml:space="preserve"> </w:t>
      </w:r>
      <w:r w:rsidRPr="005862F7">
        <w:rPr>
          <w:rFonts w:eastAsia="Times New Roman" w:cs="Times New Roman"/>
          <w:szCs w:val="24"/>
        </w:rPr>
        <w:t>βέβαια</w:t>
      </w:r>
      <w:r>
        <w:rPr>
          <w:rFonts w:eastAsia="Times New Roman" w:cs="Times New Roman"/>
          <w:szCs w:val="24"/>
        </w:rPr>
        <w:t>,</w:t>
      </w:r>
      <w:r w:rsidRPr="005862F7">
        <w:rPr>
          <w:rFonts w:eastAsia="Times New Roman" w:cs="Times New Roman"/>
          <w:szCs w:val="24"/>
        </w:rPr>
        <w:t xml:space="preserve"> λέει ότι κόστισε </w:t>
      </w:r>
      <w:r>
        <w:rPr>
          <w:rFonts w:eastAsia="Times New Roman" w:cs="Times New Roman"/>
          <w:szCs w:val="24"/>
        </w:rPr>
        <w:t xml:space="preserve">εκείνο το </w:t>
      </w:r>
      <w:r w:rsidRPr="005862F7">
        <w:rPr>
          <w:rFonts w:eastAsia="Times New Roman" w:cs="Times New Roman"/>
          <w:szCs w:val="24"/>
        </w:rPr>
        <w:t xml:space="preserve">επτάμηνο, </w:t>
      </w:r>
      <w:r w:rsidRPr="005862F7">
        <w:rPr>
          <w:rFonts w:eastAsia="Times New Roman" w:cs="Times New Roman"/>
          <w:szCs w:val="24"/>
        </w:rPr>
        <w:t>οκτάμηνο</w:t>
      </w:r>
      <w:r>
        <w:rPr>
          <w:rFonts w:eastAsia="Times New Roman" w:cs="Times New Roman"/>
          <w:szCs w:val="24"/>
        </w:rPr>
        <w:t>,</w:t>
      </w:r>
      <w:r w:rsidRPr="005862F7">
        <w:rPr>
          <w:rFonts w:eastAsia="Times New Roman" w:cs="Times New Roman"/>
          <w:szCs w:val="24"/>
        </w:rPr>
        <w:t xml:space="preserve"> πόσο ήταν</w:t>
      </w:r>
      <w:r>
        <w:rPr>
          <w:rFonts w:eastAsia="Times New Roman" w:cs="Times New Roman"/>
          <w:szCs w:val="24"/>
        </w:rPr>
        <w:t>,</w:t>
      </w:r>
      <w:r w:rsidRPr="005862F7">
        <w:rPr>
          <w:rFonts w:eastAsia="Times New Roman" w:cs="Times New Roman"/>
          <w:szCs w:val="24"/>
        </w:rPr>
        <w:t xml:space="preserve"> μέχρι διακόσια δισεκατομμύρια βγάζει το</w:t>
      </w:r>
      <w:r>
        <w:rPr>
          <w:rFonts w:eastAsia="Times New Roman" w:cs="Times New Roman"/>
          <w:szCs w:val="24"/>
        </w:rPr>
        <w:t>ν</w:t>
      </w:r>
      <w:r w:rsidRPr="005862F7">
        <w:rPr>
          <w:rFonts w:eastAsia="Times New Roman" w:cs="Times New Roman"/>
          <w:szCs w:val="24"/>
        </w:rPr>
        <w:t xml:space="preserve"> λογαριασμό. </w:t>
      </w:r>
    </w:p>
    <w:p w14:paraId="0BCB5D82" w14:textId="77777777" w:rsidR="00623898" w:rsidRDefault="00B35A1F">
      <w:pPr>
        <w:spacing w:line="600" w:lineRule="auto"/>
        <w:ind w:firstLine="720"/>
        <w:contextualSpacing/>
        <w:jc w:val="both"/>
        <w:rPr>
          <w:rFonts w:eastAsia="Times New Roman" w:cs="Times New Roman"/>
          <w:szCs w:val="24"/>
        </w:rPr>
      </w:pPr>
      <w:r w:rsidRPr="005862F7">
        <w:rPr>
          <w:rFonts w:eastAsia="Times New Roman" w:cs="Times New Roman"/>
          <w:szCs w:val="24"/>
        </w:rPr>
        <w:t>Εγώ δεν θα το π</w:t>
      </w:r>
      <w:r>
        <w:rPr>
          <w:rFonts w:eastAsia="Times New Roman" w:cs="Times New Roman"/>
          <w:szCs w:val="24"/>
        </w:rPr>
        <w:t>ά</w:t>
      </w:r>
      <w:r w:rsidRPr="005862F7">
        <w:rPr>
          <w:rFonts w:eastAsia="Times New Roman" w:cs="Times New Roman"/>
          <w:szCs w:val="24"/>
        </w:rPr>
        <w:t>ω έτσι, δε</w:t>
      </w:r>
      <w:r>
        <w:rPr>
          <w:rFonts w:eastAsia="Times New Roman" w:cs="Times New Roman"/>
          <w:szCs w:val="24"/>
        </w:rPr>
        <w:t>ν κοστολογώ με τα δι</w:t>
      </w:r>
      <w:r w:rsidRPr="005862F7">
        <w:rPr>
          <w:rFonts w:eastAsia="Times New Roman" w:cs="Times New Roman"/>
          <w:szCs w:val="24"/>
        </w:rPr>
        <w:t xml:space="preserve">σεκατομμύρια αυτό που έπαθε η χώρα. Εγώ </w:t>
      </w:r>
      <w:r>
        <w:rPr>
          <w:rFonts w:eastAsia="Times New Roman" w:cs="Times New Roman"/>
          <w:szCs w:val="24"/>
        </w:rPr>
        <w:t>άλλο</w:t>
      </w:r>
      <w:r w:rsidRPr="005862F7">
        <w:rPr>
          <w:rFonts w:eastAsia="Times New Roman" w:cs="Times New Roman"/>
          <w:szCs w:val="24"/>
        </w:rPr>
        <w:t xml:space="preserve"> θα πω</w:t>
      </w:r>
      <w:r>
        <w:rPr>
          <w:rFonts w:eastAsia="Times New Roman" w:cs="Times New Roman"/>
          <w:szCs w:val="24"/>
        </w:rPr>
        <w:t>,</w:t>
      </w:r>
      <w:r w:rsidRPr="005862F7">
        <w:rPr>
          <w:rFonts w:eastAsia="Times New Roman" w:cs="Times New Roman"/>
          <w:szCs w:val="24"/>
        </w:rPr>
        <w:t xml:space="preserve"> ότι υπήρχε ένα κόμμα το οποίο είχε πέσει τελείως έξω στο</w:t>
      </w:r>
      <w:r>
        <w:rPr>
          <w:rFonts w:eastAsia="Times New Roman" w:cs="Times New Roman"/>
          <w:szCs w:val="24"/>
        </w:rPr>
        <w:t>υ</w:t>
      </w:r>
      <w:r w:rsidRPr="005862F7">
        <w:rPr>
          <w:rFonts w:eastAsia="Times New Roman" w:cs="Times New Roman"/>
          <w:szCs w:val="24"/>
        </w:rPr>
        <w:t>ς υπολογισμούς του και δεν</w:t>
      </w:r>
      <w:r w:rsidRPr="005862F7">
        <w:rPr>
          <w:rFonts w:eastAsia="Times New Roman" w:cs="Times New Roman"/>
          <w:szCs w:val="24"/>
        </w:rPr>
        <w:t xml:space="preserve"> είπε ούτε μία </w:t>
      </w:r>
      <w:r>
        <w:rPr>
          <w:rFonts w:eastAsia="Times New Roman" w:cs="Times New Roman"/>
          <w:szCs w:val="24"/>
        </w:rPr>
        <w:t>συγγνώμη</w:t>
      </w:r>
      <w:r w:rsidRPr="005862F7">
        <w:rPr>
          <w:rFonts w:eastAsia="Times New Roman" w:cs="Times New Roman"/>
          <w:szCs w:val="24"/>
        </w:rPr>
        <w:t>. Και θεωρείτ</w:t>
      </w:r>
      <w:r>
        <w:rPr>
          <w:rFonts w:eastAsia="Times New Roman" w:cs="Times New Roman"/>
          <w:szCs w:val="24"/>
        </w:rPr>
        <w:t>ε</w:t>
      </w:r>
      <w:r w:rsidRPr="005862F7">
        <w:rPr>
          <w:rFonts w:eastAsia="Times New Roman" w:cs="Times New Roman"/>
          <w:szCs w:val="24"/>
        </w:rPr>
        <w:t xml:space="preserve"> </w:t>
      </w:r>
      <w:r>
        <w:rPr>
          <w:rFonts w:eastAsia="Times New Roman" w:cs="Times New Roman"/>
          <w:szCs w:val="24"/>
        </w:rPr>
        <w:t>«κ</w:t>
      </w:r>
      <w:r w:rsidRPr="005862F7">
        <w:rPr>
          <w:rFonts w:eastAsia="Times New Roman" w:cs="Times New Roman"/>
          <w:szCs w:val="24"/>
        </w:rPr>
        <w:t>ολυμπήθρα του Σιλωάμ</w:t>
      </w:r>
      <w:r>
        <w:rPr>
          <w:rFonts w:eastAsia="Times New Roman" w:cs="Times New Roman"/>
          <w:szCs w:val="24"/>
        </w:rPr>
        <w:t xml:space="preserve">» το ότι σας ξαναψήφισε ο λαός τον </w:t>
      </w:r>
      <w:r w:rsidRPr="005862F7">
        <w:rPr>
          <w:rFonts w:eastAsia="Times New Roman" w:cs="Times New Roman"/>
          <w:szCs w:val="24"/>
        </w:rPr>
        <w:t>Σεπτέμβριο, ένας λαός</w:t>
      </w:r>
      <w:r>
        <w:rPr>
          <w:rFonts w:eastAsia="Times New Roman" w:cs="Times New Roman"/>
          <w:szCs w:val="24"/>
        </w:rPr>
        <w:t>,</w:t>
      </w:r>
      <w:r w:rsidRPr="005862F7">
        <w:rPr>
          <w:rFonts w:eastAsia="Times New Roman" w:cs="Times New Roman"/>
          <w:szCs w:val="24"/>
        </w:rPr>
        <w:t xml:space="preserve"> </w:t>
      </w:r>
      <w:r>
        <w:rPr>
          <w:rFonts w:eastAsia="Times New Roman" w:cs="Times New Roman"/>
          <w:szCs w:val="24"/>
        </w:rPr>
        <w:t>όμως,</w:t>
      </w:r>
      <w:r w:rsidRPr="005862F7">
        <w:rPr>
          <w:rFonts w:eastAsia="Times New Roman" w:cs="Times New Roman"/>
          <w:szCs w:val="24"/>
        </w:rPr>
        <w:t xml:space="preserve"> που δεν είχε καταλάβει</w:t>
      </w:r>
      <w:r>
        <w:rPr>
          <w:rFonts w:eastAsia="Times New Roman" w:cs="Times New Roman"/>
          <w:szCs w:val="24"/>
        </w:rPr>
        <w:t xml:space="preserve"> τι έγινε </w:t>
      </w:r>
      <w:r w:rsidRPr="005862F7">
        <w:rPr>
          <w:rFonts w:eastAsia="Times New Roman" w:cs="Times New Roman"/>
          <w:szCs w:val="24"/>
        </w:rPr>
        <w:t>ή τι θα ακολουθούσε</w:t>
      </w:r>
      <w:r>
        <w:rPr>
          <w:rFonts w:eastAsia="Times New Roman" w:cs="Times New Roman"/>
          <w:szCs w:val="24"/>
        </w:rPr>
        <w:t>. Ή</w:t>
      </w:r>
      <w:r w:rsidRPr="005862F7">
        <w:rPr>
          <w:rFonts w:eastAsia="Times New Roman" w:cs="Times New Roman"/>
          <w:szCs w:val="24"/>
        </w:rPr>
        <w:t xml:space="preserve">ταν ένας λαός που δεν είχε αντιληφθεί </w:t>
      </w:r>
      <w:r>
        <w:rPr>
          <w:rFonts w:eastAsia="Times New Roman" w:cs="Times New Roman"/>
          <w:szCs w:val="24"/>
        </w:rPr>
        <w:t>τι είναι αυτό το τρίτο μνημόνιο</w:t>
      </w:r>
      <w:r w:rsidRPr="005862F7">
        <w:rPr>
          <w:rFonts w:eastAsia="Times New Roman" w:cs="Times New Roman"/>
          <w:szCs w:val="24"/>
        </w:rPr>
        <w:t>, τι υπογ</w:t>
      </w:r>
      <w:r w:rsidRPr="005862F7">
        <w:rPr>
          <w:rFonts w:eastAsia="Times New Roman" w:cs="Times New Roman"/>
          <w:szCs w:val="24"/>
        </w:rPr>
        <w:t>ράψατε, τι  επακόλουθ</w:t>
      </w:r>
      <w:r>
        <w:rPr>
          <w:rFonts w:eastAsia="Times New Roman" w:cs="Times New Roman"/>
          <w:szCs w:val="24"/>
        </w:rPr>
        <w:t>α</w:t>
      </w:r>
      <w:r w:rsidRPr="005862F7">
        <w:rPr>
          <w:rFonts w:eastAsia="Times New Roman" w:cs="Times New Roman"/>
          <w:szCs w:val="24"/>
        </w:rPr>
        <w:t>, τι επιπτώσεις θα είχε</w:t>
      </w:r>
      <w:r>
        <w:rPr>
          <w:rFonts w:eastAsia="Times New Roman" w:cs="Times New Roman"/>
          <w:szCs w:val="24"/>
        </w:rPr>
        <w:t>! Εάν αφήνατε πρώτα να πέσουν ο</w:t>
      </w:r>
      <w:r w:rsidRPr="005862F7">
        <w:rPr>
          <w:rFonts w:eastAsia="Times New Roman" w:cs="Times New Roman"/>
          <w:szCs w:val="24"/>
        </w:rPr>
        <w:t xml:space="preserve">ι υπογραφές και </w:t>
      </w:r>
      <w:r>
        <w:rPr>
          <w:rFonts w:eastAsia="Times New Roman" w:cs="Times New Roman"/>
          <w:szCs w:val="24"/>
        </w:rPr>
        <w:t>να γίνουν τα μέτρα</w:t>
      </w:r>
      <w:r w:rsidRPr="005862F7">
        <w:rPr>
          <w:rFonts w:eastAsia="Times New Roman" w:cs="Times New Roman"/>
          <w:szCs w:val="24"/>
        </w:rPr>
        <w:t xml:space="preserve"> και</w:t>
      </w:r>
      <w:r>
        <w:rPr>
          <w:rFonts w:eastAsia="Times New Roman" w:cs="Times New Roman"/>
          <w:szCs w:val="24"/>
        </w:rPr>
        <w:t xml:space="preserve"> μετά να κάν</w:t>
      </w:r>
      <w:r w:rsidRPr="005862F7">
        <w:rPr>
          <w:rFonts w:eastAsia="Times New Roman" w:cs="Times New Roman"/>
          <w:szCs w:val="24"/>
        </w:rPr>
        <w:t>ετε τις εκλογές,</w:t>
      </w:r>
      <w:r>
        <w:rPr>
          <w:rFonts w:eastAsia="Times New Roman" w:cs="Times New Roman"/>
          <w:szCs w:val="24"/>
        </w:rPr>
        <w:t xml:space="preserve"> ξέρετε πόσο θα παίρνατε. Ή </w:t>
      </w:r>
      <w:r w:rsidRPr="005862F7">
        <w:rPr>
          <w:rFonts w:eastAsia="Times New Roman" w:cs="Times New Roman"/>
          <w:szCs w:val="24"/>
        </w:rPr>
        <w:t>δε</w:t>
      </w:r>
      <w:r>
        <w:rPr>
          <w:rFonts w:eastAsia="Times New Roman" w:cs="Times New Roman"/>
          <w:szCs w:val="24"/>
        </w:rPr>
        <w:t>ν</w:t>
      </w:r>
      <w:r w:rsidRPr="005862F7">
        <w:rPr>
          <w:rFonts w:eastAsia="Times New Roman" w:cs="Times New Roman"/>
          <w:szCs w:val="24"/>
        </w:rPr>
        <w:t xml:space="preserve"> ξέρετε;</w:t>
      </w:r>
    </w:p>
    <w:p w14:paraId="0BCB5D83" w14:textId="77777777" w:rsidR="00623898" w:rsidRDefault="00B35A1F">
      <w:pPr>
        <w:spacing w:line="600" w:lineRule="auto"/>
        <w:ind w:firstLine="720"/>
        <w:contextualSpacing/>
        <w:jc w:val="both"/>
        <w:rPr>
          <w:rFonts w:eastAsia="Times New Roman" w:cs="Times New Roman"/>
          <w:szCs w:val="24"/>
        </w:rPr>
      </w:pPr>
      <w:r w:rsidRPr="005862F7">
        <w:rPr>
          <w:rFonts w:eastAsia="Times New Roman" w:cs="Times New Roman"/>
          <w:szCs w:val="24"/>
        </w:rPr>
        <w:t>Έχετε καταστήσει εσείς ει</w:t>
      </w:r>
      <w:r>
        <w:rPr>
          <w:rFonts w:eastAsia="Times New Roman" w:cs="Times New Roman"/>
          <w:szCs w:val="24"/>
        </w:rPr>
        <w:t xml:space="preserve">ς τον ΣΥΡΙΖΑ </w:t>
      </w:r>
      <w:r w:rsidRPr="005862F7">
        <w:rPr>
          <w:rFonts w:eastAsia="Times New Roman" w:cs="Times New Roman"/>
          <w:szCs w:val="24"/>
        </w:rPr>
        <w:t>την ελεημοσύνη κριτήριο της πολιτική</w:t>
      </w:r>
      <w:r w:rsidRPr="005862F7">
        <w:rPr>
          <w:rFonts w:eastAsia="Times New Roman" w:cs="Times New Roman"/>
          <w:szCs w:val="24"/>
        </w:rPr>
        <w:t xml:space="preserve">ς </w:t>
      </w:r>
      <w:r>
        <w:rPr>
          <w:rFonts w:eastAsia="Times New Roman" w:cs="Times New Roman"/>
          <w:szCs w:val="24"/>
        </w:rPr>
        <w:t>σας: θ</w:t>
      </w:r>
      <w:r w:rsidRPr="005862F7">
        <w:rPr>
          <w:rFonts w:eastAsia="Times New Roman" w:cs="Times New Roman"/>
          <w:szCs w:val="24"/>
        </w:rPr>
        <w:t>α δίνετ</w:t>
      </w:r>
      <w:r>
        <w:rPr>
          <w:rFonts w:eastAsia="Times New Roman" w:cs="Times New Roman"/>
          <w:szCs w:val="24"/>
        </w:rPr>
        <w:t>ε</w:t>
      </w:r>
      <w:r w:rsidRPr="005862F7">
        <w:rPr>
          <w:rFonts w:eastAsia="Times New Roman" w:cs="Times New Roman"/>
          <w:szCs w:val="24"/>
        </w:rPr>
        <w:t xml:space="preserve"> στον έναν, θα δ</w:t>
      </w:r>
      <w:r>
        <w:rPr>
          <w:rFonts w:eastAsia="Times New Roman" w:cs="Times New Roman"/>
          <w:szCs w:val="24"/>
        </w:rPr>
        <w:t>ίνετε στον άλλον μποναμάδες. Δε</w:t>
      </w:r>
      <w:r w:rsidRPr="005862F7">
        <w:rPr>
          <w:rFonts w:eastAsia="Times New Roman" w:cs="Times New Roman"/>
          <w:szCs w:val="24"/>
        </w:rPr>
        <w:t>ν θέλει η χώρα</w:t>
      </w:r>
      <w:r>
        <w:rPr>
          <w:rFonts w:eastAsia="Times New Roman" w:cs="Times New Roman"/>
          <w:szCs w:val="24"/>
        </w:rPr>
        <w:t xml:space="preserve">, κύριοι, </w:t>
      </w:r>
      <w:r w:rsidRPr="005862F7">
        <w:rPr>
          <w:rFonts w:eastAsia="Times New Roman" w:cs="Times New Roman"/>
          <w:szCs w:val="24"/>
        </w:rPr>
        <w:t>μποναμάδες</w:t>
      </w:r>
      <w:r>
        <w:rPr>
          <w:rFonts w:eastAsia="Times New Roman" w:cs="Times New Roman"/>
          <w:szCs w:val="24"/>
        </w:rPr>
        <w:t xml:space="preserve">, δεν θέλει </w:t>
      </w:r>
      <w:proofErr w:type="spellStart"/>
      <w:r>
        <w:rPr>
          <w:rFonts w:eastAsia="Times New Roman" w:cs="Times New Roman"/>
          <w:szCs w:val="24"/>
        </w:rPr>
        <w:t>π</w:t>
      </w:r>
      <w:r>
        <w:rPr>
          <w:rFonts w:eastAsia="Times New Roman" w:cs="Times New Roman"/>
          <w:szCs w:val="24"/>
        </w:rPr>
        <w:t>αντελεήμονε</w:t>
      </w:r>
      <w:r w:rsidRPr="005862F7">
        <w:rPr>
          <w:rFonts w:eastAsia="Times New Roman" w:cs="Times New Roman"/>
          <w:szCs w:val="24"/>
        </w:rPr>
        <w:t>ς</w:t>
      </w:r>
      <w:proofErr w:type="spellEnd"/>
      <w:r w:rsidRPr="005862F7">
        <w:rPr>
          <w:rFonts w:eastAsia="Times New Roman" w:cs="Times New Roman"/>
          <w:szCs w:val="24"/>
        </w:rPr>
        <w:t xml:space="preserve">. Η θρησκεία μπορεί να χρειάζεται </w:t>
      </w:r>
      <w:proofErr w:type="spellStart"/>
      <w:r>
        <w:rPr>
          <w:rFonts w:eastAsia="Times New Roman" w:cs="Times New Roman"/>
          <w:szCs w:val="24"/>
        </w:rPr>
        <w:t>π</w:t>
      </w:r>
      <w:r w:rsidRPr="005862F7">
        <w:rPr>
          <w:rFonts w:eastAsia="Times New Roman" w:cs="Times New Roman"/>
          <w:szCs w:val="24"/>
        </w:rPr>
        <w:t>αντελ</w:t>
      </w:r>
      <w:r>
        <w:rPr>
          <w:rFonts w:eastAsia="Times New Roman" w:cs="Times New Roman"/>
          <w:szCs w:val="24"/>
        </w:rPr>
        <w:t>εήμονες</w:t>
      </w:r>
      <w:proofErr w:type="spellEnd"/>
      <w:r>
        <w:rPr>
          <w:rFonts w:eastAsia="Times New Roman" w:cs="Times New Roman"/>
          <w:szCs w:val="24"/>
        </w:rPr>
        <w:t xml:space="preserve">, η χώρα όχι. </w:t>
      </w:r>
      <w:r w:rsidRPr="002D5AFB">
        <w:rPr>
          <w:rFonts w:eastAsia="Times New Roman" w:cs="Times New Roman"/>
          <w:szCs w:val="24"/>
        </w:rPr>
        <w:t xml:space="preserve">Η χώρα θέλει πολιτική ανάπτυξης και σοβαρότητας.  </w:t>
      </w:r>
    </w:p>
    <w:p w14:paraId="0BCB5D84" w14:textId="77777777" w:rsidR="00623898" w:rsidRDefault="00B35A1F">
      <w:pPr>
        <w:spacing w:line="600" w:lineRule="auto"/>
        <w:ind w:firstLine="720"/>
        <w:jc w:val="both"/>
        <w:rPr>
          <w:rFonts w:eastAsia="Times New Roman"/>
          <w:szCs w:val="24"/>
        </w:rPr>
      </w:pPr>
      <w:r>
        <w:rPr>
          <w:rFonts w:eastAsia="Times New Roman"/>
          <w:szCs w:val="24"/>
        </w:rPr>
        <w:t xml:space="preserve">Απευθύνεστε ακόμη </w:t>
      </w:r>
      <w:r>
        <w:rPr>
          <w:rFonts w:eastAsia="Times New Roman"/>
          <w:szCs w:val="24"/>
        </w:rPr>
        <w:t>στους Έλληνες πολίτες σαν να είναι αξιολύπητοι, να τους στείλετε στο</w:t>
      </w:r>
      <w:r>
        <w:rPr>
          <w:rFonts w:eastAsia="Times New Roman"/>
          <w:szCs w:val="24"/>
        </w:rPr>
        <w:t>ν</w:t>
      </w:r>
      <w:r>
        <w:rPr>
          <w:rFonts w:eastAsia="Times New Roman"/>
          <w:szCs w:val="24"/>
        </w:rPr>
        <w:t xml:space="preserve"> </w:t>
      </w:r>
      <w:r>
        <w:rPr>
          <w:rFonts w:eastAsia="Times New Roman"/>
          <w:szCs w:val="24"/>
        </w:rPr>
        <w:t>μ</w:t>
      </w:r>
      <w:r>
        <w:rPr>
          <w:rFonts w:eastAsia="Times New Roman"/>
          <w:szCs w:val="24"/>
        </w:rPr>
        <w:t>ητροπολίτη να φάνε, να τους δώσετε 300 ευρώ, με τέτοιους τρόπους.</w:t>
      </w:r>
    </w:p>
    <w:p w14:paraId="0BCB5D85" w14:textId="77777777" w:rsidR="00623898" w:rsidRDefault="00B35A1F">
      <w:pPr>
        <w:spacing w:line="600" w:lineRule="auto"/>
        <w:ind w:firstLine="720"/>
        <w:jc w:val="both"/>
        <w:rPr>
          <w:rFonts w:eastAsia="Times New Roman"/>
          <w:szCs w:val="24"/>
        </w:rPr>
      </w:pPr>
      <w:r>
        <w:rPr>
          <w:rFonts w:eastAsia="Times New Roman"/>
          <w:szCs w:val="24"/>
        </w:rPr>
        <w:lastRenderedPageBreak/>
        <w:t>Αλλά</w:t>
      </w:r>
      <w:r>
        <w:rPr>
          <w:rFonts w:eastAsia="Times New Roman"/>
          <w:szCs w:val="24"/>
        </w:rPr>
        <w:t>ξ</w:t>
      </w:r>
      <w:r>
        <w:rPr>
          <w:rFonts w:eastAsia="Times New Roman"/>
          <w:szCs w:val="24"/>
        </w:rPr>
        <w:t>τε νοοτροπία. Θα πέσετε από την Κυβέρνηση, αλλά τουλάχιστον αποκτ</w:t>
      </w:r>
      <w:r>
        <w:rPr>
          <w:rFonts w:eastAsia="Times New Roman"/>
          <w:szCs w:val="24"/>
        </w:rPr>
        <w:t>ή</w:t>
      </w:r>
      <w:r>
        <w:rPr>
          <w:rFonts w:eastAsia="Times New Roman"/>
          <w:szCs w:val="24"/>
        </w:rPr>
        <w:t>στε μια νοοτροπία κόμματος σοβαρού. Διότι δεν θέ</w:t>
      </w:r>
      <w:r>
        <w:rPr>
          <w:rFonts w:eastAsia="Times New Roman"/>
          <w:szCs w:val="24"/>
        </w:rPr>
        <w:t>λει αυτό το πράγμα η Ελλάδα, να μοιράζετε μπουναμάδες και να έρχεστε σαν ελεήμονες να βοηθάτε τον κοσμάκη, εκτός αν τη θέλετε τριτοκοσμική και να πέφτει στα πόδια σας, αν έχετε τέτοιες απόψεις περί Ελλάδας.</w:t>
      </w:r>
    </w:p>
    <w:p w14:paraId="0BCB5D86" w14:textId="77777777" w:rsidR="00623898" w:rsidRDefault="00B35A1F">
      <w:pPr>
        <w:spacing w:line="600" w:lineRule="auto"/>
        <w:ind w:firstLine="720"/>
        <w:jc w:val="both"/>
        <w:rPr>
          <w:rFonts w:eastAsia="Times New Roman"/>
          <w:szCs w:val="24"/>
        </w:rPr>
      </w:pPr>
      <w:r>
        <w:rPr>
          <w:rFonts w:eastAsia="Times New Roman"/>
          <w:szCs w:val="24"/>
        </w:rPr>
        <w:t>Εγώ πιστεύω ότι τη λύση θα τη δώσει η ανάπτυξη. Κ</w:t>
      </w:r>
      <w:r>
        <w:rPr>
          <w:rFonts w:eastAsia="Times New Roman"/>
          <w:szCs w:val="24"/>
        </w:rPr>
        <w:t xml:space="preserve">αι όσοι με ρωτούν «Πώς θα γίνει, κύριε Λεβέντη, η ανάπτυξη;», λέω ότι ανάπτυξη σε αυτόν τον τόπο θα έχουμε όταν γυρίσουν τα λεφτά των καταθέσεων που έχουν φύγει στο εξωτερικό και όταν έρθουν ξένες επενδύσεις. </w:t>
      </w:r>
    </w:p>
    <w:p w14:paraId="0BCB5D87" w14:textId="77777777" w:rsidR="00623898" w:rsidRDefault="00B35A1F">
      <w:pPr>
        <w:spacing w:line="600" w:lineRule="auto"/>
        <w:ind w:firstLine="720"/>
        <w:jc w:val="both"/>
        <w:rPr>
          <w:rFonts w:eastAsia="Times New Roman"/>
          <w:szCs w:val="24"/>
        </w:rPr>
      </w:pPr>
      <w:r>
        <w:rPr>
          <w:rFonts w:eastAsia="Times New Roman"/>
          <w:szCs w:val="24"/>
        </w:rPr>
        <w:t>Έχει γίνει τίποτα από αυτά; Όχι. Προσπαθείτε μ</w:t>
      </w:r>
      <w:r>
        <w:rPr>
          <w:rFonts w:eastAsia="Times New Roman"/>
          <w:szCs w:val="24"/>
        </w:rPr>
        <w:t>ε κοψίματα μισθών και συντάξεων και επιβολή φόρων. Αυτή είναι η πολιτική σας. Και πόσο θα τραβήξει μια τέτοια πολιτική; Πόση αντοχή έχει ο κόσμος να του κόβετε μισθούς και συντάξεις ή να έρχεστε και να λέτε «</w:t>
      </w:r>
      <w:r>
        <w:rPr>
          <w:rFonts w:eastAsia="Times New Roman"/>
          <w:szCs w:val="24"/>
        </w:rPr>
        <w:t>α</w:t>
      </w:r>
      <w:r>
        <w:rPr>
          <w:rFonts w:eastAsia="Times New Roman"/>
          <w:szCs w:val="24"/>
        </w:rPr>
        <w:t>γωνιζόμαστε να μη σας κόψουμε»; Ακούστε πολιτικ</w:t>
      </w:r>
      <w:r>
        <w:rPr>
          <w:rFonts w:eastAsia="Times New Roman"/>
          <w:szCs w:val="24"/>
        </w:rPr>
        <w:t>ή</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γωνιζόμαστε να μη σας κόψουν»</w:t>
      </w:r>
      <w:r>
        <w:rPr>
          <w:rFonts w:eastAsia="Times New Roman"/>
          <w:szCs w:val="24"/>
        </w:rPr>
        <w:t>!</w:t>
      </w:r>
      <w:r>
        <w:rPr>
          <w:rFonts w:eastAsia="Times New Roman"/>
          <w:szCs w:val="24"/>
        </w:rPr>
        <w:t xml:space="preserve"> Είστε τόσο καλοί άνθρωποι, που αγωνίζεστε να μην του κόψετε αυτό που έχετε ψηφίσει στην Αίθουσα αυτή να του κόψετε του λαού</w:t>
      </w:r>
      <w:r>
        <w:rPr>
          <w:rFonts w:eastAsia="Times New Roman"/>
          <w:szCs w:val="24"/>
        </w:rPr>
        <w:t>!</w:t>
      </w:r>
    </w:p>
    <w:p w14:paraId="0BCB5D88"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Έρχεται από την άλλη μεριά η Νέα Δημοκρατία και λέει ότι θα φέρει ελάχιστο εγγυημένο εισόδημα, </w:t>
      </w:r>
      <w:r>
        <w:rPr>
          <w:rFonts w:eastAsia="Times New Roman"/>
          <w:szCs w:val="24"/>
        </w:rPr>
        <w:t>θα μειώσει φόρους. Σε όλα καλή η Νέα Δημοκρατία, αρίστη. Μόνο που δεν μας λέει γιατί επί των ημερών της δεν ήρθε και τότε ούτε μία επένδυση. Γιατί δεν ήρθε κα</w:t>
      </w:r>
      <w:r>
        <w:rPr>
          <w:rFonts w:eastAsia="Times New Roman"/>
          <w:szCs w:val="24"/>
        </w:rPr>
        <w:t>μ</w:t>
      </w:r>
      <w:r>
        <w:rPr>
          <w:rFonts w:eastAsia="Times New Roman"/>
          <w:szCs w:val="24"/>
        </w:rPr>
        <w:t>μία επένδυση; Δηλαδή, ένα κόμμα που δοκιμάστηκε πριν από δυόμισι χρόνια και είχε πλήρη αποτυχία σ</w:t>
      </w:r>
      <w:r>
        <w:rPr>
          <w:rFonts w:eastAsia="Times New Roman"/>
          <w:szCs w:val="24"/>
        </w:rPr>
        <w:t xml:space="preserve">την οικονομική του πολιτική, τώρα υπόσχεται τα πάντα. Και βεβαίως ένας που είναι στην αντιπολίτευση τα πάντα υπόσχεται για να πάρει την </w:t>
      </w:r>
      <w:r>
        <w:rPr>
          <w:rFonts w:eastAsia="Times New Roman"/>
          <w:szCs w:val="24"/>
        </w:rPr>
        <w:t>κ</w:t>
      </w:r>
      <w:r>
        <w:rPr>
          <w:rFonts w:eastAsia="Times New Roman"/>
          <w:szCs w:val="24"/>
        </w:rPr>
        <w:t>υβέρνηση. Αλλά πόσο αξιόπιστος μπορεί να είναι, πόσο αξιόπιστος</w:t>
      </w:r>
      <w:r>
        <w:rPr>
          <w:rFonts w:eastAsia="Times New Roman"/>
          <w:szCs w:val="24"/>
        </w:rPr>
        <w:t>,</w:t>
      </w:r>
      <w:r>
        <w:rPr>
          <w:rFonts w:eastAsia="Times New Roman"/>
          <w:szCs w:val="24"/>
        </w:rPr>
        <w:t xml:space="preserve"> όταν δοκιμάστηκε πρότινος και απέτυχε πλήρως;</w:t>
      </w:r>
    </w:p>
    <w:p w14:paraId="0BCB5D89" w14:textId="77777777" w:rsidR="00623898" w:rsidRDefault="00B35A1F">
      <w:pPr>
        <w:spacing w:line="600" w:lineRule="auto"/>
        <w:ind w:firstLine="720"/>
        <w:jc w:val="both"/>
        <w:rPr>
          <w:rFonts w:eastAsia="Times New Roman"/>
          <w:szCs w:val="24"/>
        </w:rPr>
      </w:pPr>
      <w:r>
        <w:rPr>
          <w:rFonts w:eastAsia="Times New Roman"/>
          <w:szCs w:val="24"/>
        </w:rPr>
        <w:t xml:space="preserve">Νομίζω, </w:t>
      </w:r>
      <w:r>
        <w:rPr>
          <w:rFonts w:eastAsia="Times New Roman"/>
          <w:szCs w:val="24"/>
        </w:rPr>
        <w:t>κύριοι της Νέας Δημοκρατίας, ότι αυτό που σας λείπει είναι η ειλικρίνεια. Εάν λέγατε «θα αγωνιστούμε, θα κάνουμε το παν, θα λειτουργήσουμε συναινετικά, θα δώσουμε στη χώρα εικόνα εμπιστοσύνης και ενότητας και πιστεύουμε με τη βοήθεια όλων να αλλάξει το κλί</w:t>
      </w:r>
      <w:r>
        <w:rPr>
          <w:rFonts w:eastAsia="Times New Roman"/>
          <w:szCs w:val="24"/>
        </w:rPr>
        <w:t>μα», αυτό θα το δεχόμουν, γιατί πάντα είμαι αισιόδοξος και πάντα είμαι υπέρ το</w:t>
      </w:r>
      <w:r>
        <w:rPr>
          <w:rFonts w:eastAsia="Times New Roman"/>
          <w:szCs w:val="24"/>
        </w:rPr>
        <w:t>ύ</w:t>
      </w:r>
      <w:r>
        <w:rPr>
          <w:rFonts w:eastAsia="Times New Roman"/>
          <w:szCs w:val="24"/>
        </w:rPr>
        <w:t xml:space="preserve"> να αλλάξει προς το καλύτερο η κατάσταση. Αλλά ότι θα φύγουν οι κύριοι που απέτυχαν και θα έρθετε εσείς οι επιτυχημένοι, αυτό μην το λέτε, γιατί μόνο άνθρωποι αμόρφωτοι και άνθρ</w:t>
      </w:r>
      <w:r>
        <w:rPr>
          <w:rFonts w:eastAsia="Times New Roman"/>
          <w:szCs w:val="24"/>
        </w:rPr>
        <w:t>ωποι τελείως επιπόλαιοι θα μπορούσαν να πιστέψουν ένα τέτοιο διήγημα. Έχετε, άλλωστε, στην Αίθουσα αυτή κάνει τόσα πολλά</w:t>
      </w:r>
      <w:r>
        <w:rPr>
          <w:rFonts w:eastAsia="Times New Roman"/>
          <w:szCs w:val="24"/>
        </w:rPr>
        <w:t>,</w:t>
      </w:r>
      <w:r>
        <w:rPr>
          <w:rFonts w:eastAsia="Times New Roman"/>
          <w:szCs w:val="24"/>
        </w:rPr>
        <w:t xml:space="preserve"> που δεν σας πιστεύει ο κόσμος.</w:t>
      </w:r>
    </w:p>
    <w:p w14:paraId="0BCB5D8A" w14:textId="77777777" w:rsidR="00623898" w:rsidRDefault="00B35A1F">
      <w:pPr>
        <w:spacing w:line="600" w:lineRule="auto"/>
        <w:ind w:firstLine="720"/>
        <w:jc w:val="both"/>
        <w:rPr>
          <w:rFonts w:eastAsia="Times New Roman"/>
          <w:szCs w:val="24"/>
        </w:rPr>
      </w:pPr>
      <w:r>
        <w:rPr>
          <w:rFonts w:eastAsia="Times New Roman"/>
          <w:szCs w:val="24"/>
        </w:rPr>
        <w:lastRenderedPageBreak/>
        <w:t>Μου είπε ένας δημοσιογράφος από τη Ρόδο προχθές: «Δεν φοβόσαστε μήπως έρθει η πόλωση;». Του απάντησα: «</w:t>
      </w:r>
      <w:r>
        <w:rPr>
          <w:rFonts w:eastAsia="Times New Roman"/>
          <w:szCs w:val="24"/>
        </w:rPr>
        <w:t xml:space="preserve">Όχι, στην Ένωση Κεντρώων δεν φοβόμαστε, γιατί, αφού </w:t>
      </w:r>
      <w:proofErr w:type="spellStart"/>
      <w:r>
        <w:rPr>
          <w:rFonts w:eastAsia="Times New Roman"/>
          <w:szCs w:val="24"/>
        </w:rPr>
        <w:t>απεδείχθησαν</w:t>
      </w:r>
      <w:proofErr w:type="spellEnd"/>
      <w:r>
        <w:rPr>
          <w:rFonts w:eastAsia="Times New Roman"/>
          <w:szCs w:val="24"/>
        </w:rPr>
        <w:t xml:space="preserve"> και του ΣΥΡΙΖΑ και του Τσίπρα άχρηστοι, θα ήταν ακόμη μεγαλύτερη επιπολαιότητα για το</w:t>
      </w:r>
      <w:r>
        <w:rPr>
          <w:rFonts w:eastAsia="Times New Roman"/>
          <w:szCs w:val="24"/>
        </w:rPr>
        <w:t>ν</w:t>
      </w:r>
      <w:r>
        <w:rPr>
          <w:rFonts w:eastAsia="Times New Roman"/>
          <w:szCs w:val="24"/>
        </w:rPr>
        <w:t xml:space="preserve"> λαό να γυρίσει πάλι στους άχρηστους. Δεν φοβόμαστε όσες υποσχέσεις κι αν δώσουν, γιατί δεν γίνονται πλέο</w:t>
      </w:r>
      <w:r>
        <w:rPr>
          <w:rFonts w:eastAsia="Times New Roman"/>
          <w:szCs w:val="24"/>
        </w:rPr>
        <w:t>ν πιστευτοί». Όσο και αν τα παπαγαλάκια προπαγανδίζουν ξανά διπολισμό από εδώ και από εκεί, είναι νωπές οι εμπειρίες και τα τραύματα της κοινωνίας για να σας πιστέψουν.</w:t>
      </w:r>
    </w:p>
    <w:p w14:paraId="0BCB5D8B" w14:textId="77777777" w:rsidR="00623898" w:rsidRDefault="00B35A1F">
      <w:pPr>
        <w:spacing w:line="600" w:lineRule="auto"/>
        <w:ind w:firstLine="720"/>
        <w:jc w:val="both"/>
        <w:rPr>
          <w:rFonts w:eastAsia="Times New Roman"/>
          <w:szCs w:val="24"/>
        </w:rPr>
      </w:pPr>
      <w:r>
        <w:rPr>
          <w:rFonts w:eastAsia="Times New Roman"/>
          <w:szCs w:val="24"/>
        </w:rPr>
        <w:t>Θέλετε να φέρετε την απλή αναλογική και τις δημοτικές εκλογές. Απλή αναλογική σε όλο το</w:t>
      </w:r>
      <w:r>
        <w:rPr>
          <w:rFonts w:eastAsia="Times New Roman"/>
          <w:szCs w:val="24"/>
        </w:rPr>
        <w:t>ν κόσμο είναι μία Κυριακή, δεν είναι δύο. Η δεύτερη Κυριακή ξέρετε τι σκοπό έχει; Να προηγηθούν, να πρωτεύσουν στους πέντε δημάρχους, αν βάζουν σε κάθε δήμο, οι του ΣΥΡΙΖΑ και της Νέας Δημοκρατίας και να παλέψετε τη δεύτερη Κυριακή μεταξύ σας, καπακώνοντας</w:t>
      </w:r>
      <w:r>
        <w:rPr>
          <w:rFonts w:eastAsia="Times New Roman"/>
          <w:szCs w:val="24"/>
        </w:rPr>
        <w:t xml:space="preserve"> όλους τους άλλους.</w:t>
      </w:r>
    </w:p>
    <w:p w14:paraId="0BCB5D8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Όχι, κύριοι, μ</w:t>
      </w:r>
      <w:r>
        <w:rPr>
          <w:rFonts w:eastAsia="Times New Roman" w:cs="Times New Roman"/>
          <w:szCs w:val="24"/>
        </w:rPr>
        <w:t>ί</w:t>
      </w:r>
      <w:r>
        <w:rPr>
          <w:rFonts w:eastAsia="Times New Roman" w:cs="Times New Roman"/>
          <w:szCs w:val="24"/>
        </w:rPr>
        <w:t>α Κυριακή. Η Ένωση Κεντρώων δεν θα ψηφίσει την απλή αναλογική, παρ</w:t>
      </w:r>
      <w:r>
        <w:rPr>
          <w:rFonts w:eastAsia="Times New Roman" w:cs="Times New Roman"/>
          <w:szCs w:val="24"/>
        </w:rPr>
        <w:t xml:space="preserve">’ </w:t>
      </w:r>
      <w:r>
        <w:rPr>
          <w:rFonts w:eastAsia="Times New Roman" w:cs="Times New Roman"/>
          <w:szCs w:val="24"/>
        </w:rPr>
        <w:t>ότι τασσόμαστε υπέρ της απλής αναλογικής, αν δεν την κάνετε μ</w:t>
      </w:r>
      <w:r>
        <w:rPr>
          <w:rFonts w:eastAsia="Times New Roman" w:cs="Times New Roman"/>
          <w:szCs w:val="24"/>
        </w:rPr>
        <w:t>ί</w:t>
      </w:r>
      <w:r>
        <w:rPr>
          <w:rFonts w:eastAsia="Times New Roman" w:cs="Times New Roman"/>
          <w:szCs w:val="24"/>
        </w:rPr>
        <w:t>α Κυριακή. Σε όλο τον κόσμο η απλή αναλογική είναι σύστημα μ</w:t>
      </w:r>
      <w:r>
        <w:rPr>
          <w:rFonts w:eastAsia="Times New Roman" w:cs="Times New Roman"/>
          <w:szCs w:val="24"/>
        </w:rPr>
        <w:t>ί</w:t>
      </w:r>
      <w:r>
        <w:rPr>
          <w:rFonts w:eastAsia="Times New Roman" w:cs="Times New Roman"/>
          <w:szCs w:val="24"/>
        </w:rPr>
        <w:t>ας Κυριακής, όχι δύο Κυριακών.</w:t>
      </w:r>
      <w:r>
        <w:rPr>
          <w:rFonts w:eastAsia="Times New Roman" w:cs="Times New Roman"/>
          <w:szCs w:val="24"/>
        </w:rPr>
        <w:t xml:space="preserve"> Διότι στη δεύτερη Κυριακή μετέχουν οι δύο πρωτεύοντες. Τι δουλειά έχει; Άρα ξανά τα ίδια. Θα υποχρεωθεί το ΚΚΕ, η </w:t>
      </w:r>
      <w:r>
        <w:rPr>
          <w:rFonts w:eastAsia="Times New Roman" w:cs="Times New Roman"/>
          <w:szCs w:val="24"/>
        </w:rPr>
        <w:lastRenderedPageBreak/>
        <w:t>Ένωση Κεντρώων -όλα τα κόμματα, μετά τα δύο πρώτα- ή να απόσχουν ή να διαλέγουν δι</w:t>
      </w:r>
      <w:r>
        <w:rPr>
          <w:rFonts w:eastAsia="Times New Roman" w:cs="Times New Roman"/>
          <w:szCs w:val="24"/>
        </w:rPr>
        <w:t>ά</w:t>
      </w:r>
      <w:r>
        <w:rPr>
          <w:rFonts w:eastAsia="Times New Roman" w:cs="Times New Roman"/>
          <w:szCs w:val="24"/>
        </w:rPr>
        <w:t xml:space="preserve"> της βίας έναν εκ των δύο πρωτευόντων. Όχι, κύριοι, ξανασκ</w:t>
      </w:r>
      <w:r>
        <w:rPr>
          <w:rFonts w:eastAsia="Times New Roman" w:cs="Times New Roman"/>
          <w:szCs w:val="24"/>
        </w:rPr>
        <w:t>εφτείτε το.</w:t>
      </w:r>
    </w:p>
    <w:p w14:paraId="0BCB5D8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Ένωση Κεντρώων</w:t>
      </w:r>
      <w:r>
        <w:rPr>
          <w:rFonts w:eastAsia="Times New Roman" w:cs="Times New Roman"/>
          <w:szCs w:val="24"/>
        </w:rPr>
        <w:t>,</w:t>
      </w:r>
      <w:r>
        <w:rPr>
          <w:rFonts w:eastAsia="Times New Roman" w:cs="Times New Roman"/>
          <w:szCs w:val="24"/>
        </w:rPr>
        <w:t xml:space="preserve"> όταν έγινε η ψηφοφορία για την απλή αναλογική στις βουλευτικές, την ψήφισε. Τώρα, όμως, τα τεχνάσματα του κ. Σκουρλέτη δεν με βρίσκουν σύμφωνο. </w:t>
      </w:r>
      <w:proofErr w:type="spellStart"/>
      <w:r>
        <w:rPr>
          <w:rFonts w:eastAsia="Times New Roman" w:cs="Times New Roman"/>
          <w:szCs w:val="24"/>
        </w:rPr>
        <w:t>Τοσούτω</w:t>
      </w:r>
      <w:proofErr w:type="spellEnd"/>
      <w:r>
        <w:rPr>
          <w:rFonts w:eastAsia="Times New Roman" w:cs="Times New Roman"/>
          <w:szCs w:val="24"/>
        </w:rPr>
        <w:t xml:space="preserve"> μάλλον, γιατί ήμουν δίπλα στον κ. Σκουρλέτη σε ένα συνέδριο της ΚΕΔΕ και τ</w:t>
      </w:r>
      <w:r>
        <w:rPr>
          <w:rFonts w:eastAsia="Times New Roman" w:cs="Times New Roman"/>
          <w:szCs w:val="24"/>
        </w:rPr>
        <w:t xml:space="preserve">ου λέω «τι τη θέλετε τη δεύτερη Κυριακή;» και μου είπε «έχεις δίκιο, η μία Κυριακή είναι η απλή αναλογική». Λοιπόν, τώρα τι κάνει; Παζάρια ή αρνείται ότι μου το είπε; Αρνείται ο κ. Σκουρλέτης ότι μου είπε </w:t>
      </w:r>
      <w:r>
        <w:rPr>
          <w:rFonts w:eastAsia="Times New Roman" w:cs="Times New Roman"/>
          <w:szCs w:val="24"/>
        </w:rPr>
        <w:t>πως</w:t>
      </w:r>
      <w:r>
        <w:rPr>
          <w:rFonts w:eastAsia="Times New Roman" w:cs="Times New Roman"/>
          <w:szCs w:val="24"/>
        </w:rPr>
        <w:t xml:space="preserve"> η μ</w:t>
      </w:r>
      <w:r>
        <w:rPr>
          <w:rFonts w:eastAsia="Times New Roman" w:cs="Times New Roman"/>
          <w:szCs w:val="24"/>
        </w:rPr>
        <w:t>ί</w:t>
      </w:r>
      <w:r>
        <w:rPr>
          <w:rFonts w:eastAsia="Times New Roman" w:cs="Times New Roman"/>
          <w:szCs w:val="24"/>
        </w:rPr>
        <w:t xml:space="preserve">α Κυριακή είναι απλή αναλογική; Τι κάνει; </w:t>
      </w:r>
      <w:r>
        <w:rPr>
          <w:rFonts w:eastAsia="Times New Roman" w:cs="Times New Roman"/>
          <w:szCs w:val="24"/>
        </w:rPr>
        <w:t>Δοσοληψίες με τους περιφερειάρχες και τους δημάρχους; Τελεία και παύλα. Παζάρια σε τέτοια σοβαρά θέματα δεν πρέπει να γίνονται. Αν πιστεύετε στην απλή αναλογική, κάντε το. Δεν πιστεύετε; Εγκαταλείψτε το.</w:t>
      </w:r>
    </w:p>
    <w:p w14:paraId="0BCB5D8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Στο σπάσιμο των περιφερειών κάνετε παζάρια με τη Νέα</w:t>
      </w:r>
      <w:r>
        <w:rPr>
          <w:rFonts w:eastAsia="Times New Roman" w:cs="Times New Roman"/>
          <w:szCs w:val="24"/>
        </w:rPr>
        <w:t xml:space="preserve"> Δημοκρατία, η οποία λέει ότι αν δώσετε την ψήφο στους ομογενείς, θα ψηφίσει εκείνη το σπάσιμο των περιφερειών. Δεν καταλαβαίνω το σπάσιμο των περιφερειών τι θα ωφελήσει και ποιον. Θα ωφελήσει την πάταξη της διαφθοράς; Σε τι θα ωφελήσει; Είναι μια περιφέρε</w:t>
      </w:r>
      <w:r>
        <w:rPr>
          <w:rFonts w:eastAsia="Times New Roman" w:cs="Times New Roman"/>
          <w:szCs w:val="24"/>
        </w:rPr>
        <w:t xml:space="preserve">ια μεγάλη, στην οποία όλα τα κόμματα της Β΄ </w:t>
      </w:r>
      <w:r>
        <w:rPr>
          <w:rFonts w:eastAsia="Times New Roman" w:cs="Times New Roman"/>
          <w:szCs w:val="24"/>
        </w:rPr>
        <w:lastRenderedPageBreak/>
        <w:t xml:space="preserve">Αθηνών -γιατί του </w:t>
      </w:r>
      <w:r>
        <w:rPr>
          <w:rFonts w:eastAsia="Times New Roman" w:cs="Times New Roman"/>
          <w:szCs w:val="24"/>
        </w:rPr>
        <w:t>Ν</w:t>
      </w:r>
      <w:r>
        <w:rPr>
          <w:rFonts w:eastAsia="Times New Roman" w:cs="Times New Roman"/>
          <w:szCs w:val="24"/>
        </w:rPr>
        <w:t xml:space="preserve">ομού Αττικής δεν είναι μεγάλη περιφέρεια- βάζουν προβεβλημένες προσωπικότητες, με σκοπό να ανταγωνιστούν μεταξύ τους. </w:t>
      </w:r>
    </w:p>
    <w:p w14:paraId="0BCB5D8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Αφήστε τα λεφτά. Με τα λεφτά γίνεται ο αγώνας στη Β</w:t>
      </w:r>
      <w:r>
        <w:rPr>
          <w:rFonts w:eastAsia="Times New Roman" w:cs="Times New Roman"/>
          <w:szCs w:val="24"/>
        </w:rPr>
        <w:t>΄</w:t>
      </w:r>
      <w:r>
        <w:rPr>
          <w:rFonts w:eastAsia="Times New Roman" w:cs="Times New Roman"/>
          <w:szCs w:val="24"/>
        </w:rPr>
        <w:t xml:space="preserve"> Αθηνών; Αφού ξέρετε ό</w:t>
      </w:r>
      <w:r>
        <w:rPr>
          <w:rFonts w:eastAsia="Times New Roman" w:cs="Times New Roman"/>
          <w:szCs w:val="24"/>
        </w:rPr>
        <w:t xml:space="preserve">τι με τα κανάλια γίνεται. Άλλωστε τα κανάλια ποιους καλούν; Πέντε Βουλευτές του ΣΥΡΙΖΑ και πέντε Βουλευτές της Νέας Δημοκρατίας. Βγαίνουν Βουλευτές τώρα σε κάτι </w:t>
      </w:r>
      <w:r>
        <w:rPr>
          <w:rFonts w:eastAsia="Times New Roman" w:cs="Times New Roman"/>
          <w:szCs w:val="24"/>
        </w:rPr>
        <w:t>«</w:t>
      </w:r>
      <w:r>
        <w:rPr>
          <w:rFonts w:eastAsia="Times New Roman" w:cs="Times New Roman"/>
          <w:szCs w:val="24"/>
        </w:rPr>
        <w:t>δευτερότερες</w:t>
      </w:r>
      <w:r>
        <w:rPr>
          <w:rFonts w:eastAsia="Times New Roman" w:cs="Times New Roman"/>
          <w:szCs w:val="24"/>
        </w:rPr>
        <w:t>»</w:t>
      </w:r>
      <w:r>
        <w:rPr>
          <w:rFonts w:eastAsia="Times New Roman" w:cs="Times New Roman"/>
          <w:szCs w:val="24"/>
        </w:rPr>
        <w:t xml:space="preserve"> εκπομπές και από εκεί μαθαίνω την όψη των Βουλευτών. Πέντε άτομα βγαίνουν από τη</w:t>
      </w:r>
      <w:r>
        <w:rPr>
          <w:rFonts w:eastAsia="Times New Roman" w:cs="Times New Roman"/>
          <w:szCs w:val="24"/>
        </w:rPr>
        <w:t xml:space="preserve"> Νέα Δημοκρατία και πέντε από το</w:t>
      </w:r>
      <w:r>
        <w:rPr>
          <w:rFonts w:eastAsia="Times New Roman" w:cs="Times New Roman"/>
          <w:szCs w:val="24"/>
        </w:rPr>
        <w:t>ν</w:t>
      </w:r>
      <w:r>
        <w:rPr>
          <w:rFonts w:eastAsia="Times New Roman" w:cs="Times New Roman"/>
          <w:szCs w:val="24"/>
        </w:rPr>
        <w:t xml:space="preserve"> ΣΥΡΙΖΑ. Σιγά τη δημοκρατία που έχουμε! Σας παρακαλώ! Τι είναι αυτά; </w:t>
      </w:r>
    </w:p>
    <w:p w14:paraId="0BCB5D9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Δηλαδή με το κόψιμο των περιφερειών ποιος κερδίζει; Θα μπορέσει και ο φτωχός να κάνει αγώνα; Δηλαδή στις υπόλοιπες περιφέρειες, που είναι τέσσερις οι έδρ</w:t>
      </w:r>
      <w:r>
        <w:rPr>
          <w:rFonts w:eastAsia="Times New Roman" w:cs="Times New Roman"/>
          <w:szCs w:val="24"/>
        </w:rPr>
        <w:t>ες, δέκα, εκεί γίνεται τίμιος αγών; Δεν γίνεται κι εκεί το έλα να δεις; Συγγνώμη, αν σπάσει η περιφέρεια της Β΄ Αθηνών σε τρεις και γίνει όμοια με την Πάτρα, τη Λάρισα</w:t>
      </w:r>
      <w:r>
        <w:rPr>
          <w:rFonts w:eastAsia="Times New Roman" w:cs="Times New Roman"/>
          <w:szCs w:val="24"/>
        </w:rPr>
        <w:t>,</w:t>
      </w:r>
      <w:r>
        <w:rPr>
          <w:rFonts w:eastAsia="Times New Roman" w:cs="Times New Roman"/>
          <w:szCs w:val="24"/>
        </w:rPr>
        <w:t xml:space="preserve"> θα γίνει τίμιος αγώνας μεταξύ των κομμάτων; Ξέρετε τι γίνεται εκεί; Ο ίδιος ο κ. Τσίπρα</w:t>
      </w:r>
      <w:r>
        <w:rPr>
          <w:rFonts w:eastAsia="Times New Roman" w:cs="Times New Roman"/>
          <w:szCs w:val="24"/>
        </w:rPr>
        <w:t>ς στην πρώτη συνάντηση μας για την απλή αναλογική μο</w:t>
      </w:r>
      <w:r>
        <w:rPr>
          <w:rFonts w:eastAsia="Times New Roman" w:cs="Times New Roman"/>
          <w:szCs w:val="24"/>
        </w:rPr>
        <w:t>ύ</w:t>
      </w:r>
      <w:r>
        <w:rPr>
          <w:rFonts w:eastAsia="Times New Roman" w:cs="Times New Roman"/>
          <w:szCs w:val="24"/>
        </w:rPr>
        <w:t xml:space="preserve"> είπε «έχεις δίκιο». Τώρα γιατί παζαρεύει; </w:t>
      </w:r>
    </w:p>
    <w:p w14:paraId="0BCB5D9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Απλά</w:t>
      </w:r>
      <w:r>
        <w:rPr>
          <w:rFonts w:eastAsia="Times New Roman" w:cs="Times New Roman"/>
          <w:szCs w:val="24"/>
        </w:rPr>
        <w:t>,</w:t>
      </w:r>
      <w:r>
        <w:rPr>
          <w:rFonts w:eastAsia="Times New Roman" w:cs="Times New Roman"/>
          <w:szCs w:val="24"/>
        </w:rPr>
        <w:t xml:space="preserve"> τι καταλαβαίνω; Ότι ο Τσίπρας νομίζει ότι παζαρεύοντας και ρίχνοντας άδεια, θα πιάσει γεμάτα. Πολεμάει να διαιρέσει το ΠΑΣΟΚ, πολεμάει </w:t>
      </w:r>
      <w:r>
        <w:rPr>
          <w:rFonts w:eastAsia="Times New Roman" w:cs="Times New Roman"/>
          <w:szCs w:val="24"/>
        </w:rPr>
        <w:lastRenderedPageBreak/>
        <w:t>να φέρει σε δύσκολ</w:t>
      </w:r>
      <w:r>
        <w:rPr>
          <w:rFonts w:eastAsia="Times New Roman" w:cs="Times New Roman"/>
          <w:szCs w:val="24"/>
        </w:rPr>
        <w:t xml:space="preserve">η θέση τη Νέα Δημοκρατία. Εγώ πιστεύω ότι ένας πολιτικός άνδρας πάει καλά όταν έχει τις απόψεις του και το θάρρος υπεράσπισης των απόψεων αυτών και όχι όταν παζαρεύει ένθεν </w:t>
      </w:r>
      <w:r>
        <w:rPr>
          <w:rFonts w:eastAsia="Times New Roman" w:cs="Times New Roman"/>
          <w:szCs w:val="24"/>
        </w:rPr>
        <w:t>κακείθεν</w:t>
      </w:r>
      <w:r>
        <w:rPr>
          <w:rFonts w:eastAsia="Times New Roman" w:cs="Times New Roman"/>
          <w:szCs w:val="24"/>
        </w:rPr>
        <w:t>. Πολιτικοί που διέπρεψαν δεν παζάρεψαν με τις άλλες πτέρυγες. Απλά, υπερασ</w:t>
      </w:r>
      <w:r>
        <w:rPr>
          <w:rFonts w:eastAsia="Times New Roman" w:cs="Times New Roman"/>
          <w:szCs w:val="24"/>
        </w:rPr>
        <w:t>πίστηκαν με παρρησία τη δική τους θέση. Με τα παζάρια ο κ. Τσίπρας δεν θα κερδίσει τίποτα.</w:t>
      </w:r>
    </w:p>
    <w:p w14:paraId="0BCB5D9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Εδώ έχει δημιουργηθεί μια έννοια. Η έννοια «δημοκρατία» και η άλλη έννοια «πατρίδα». Όσοι είναι πατριώτες, συνήθως</w:t>
      </w:r>
      <w:r>
        <w:rPr>
          <w:rFonts w:eastAsia="Times New Roman" w:cs="Times New Roman"/>
          <w:szCs w:val="24"/>
        </w:rPr>
        <w:t>,</w:t>
      </w:r>
      <w:r>
        <w:rPr>
          <w:rFonts w:eastAsia="Times New Roman" w:cs="Times New Roman"/>
          <w:szCs w:val="24"/>
        </w:rPr>
        <w:t xml:space="preserve"> δεν είναι καθόλου δημοκράτες. Δηλαδή οι ακροδεξιο</w:t>
      </w:r>
      <w:r>
        <w:rPr>
          <w:rFonts w:eastAsia="Times New Roman" w:cs="Times New Roman"/>
          <w:szCs w:val="24"/>
        </w:rPr>
        <w:t>ί που παριστάνουν τους πατριώτες, έχουν μικρή αίσθηση και αγάπη προς τη δημοκρατία. Από την άλλη μεριά, όσοι παριστάνουν τους δημοκράτες, αγνοούν την πατρίδα. Τη θεωρούν υπόθεση της ακροδεξιάς.</w:t>
      </w:r>
    </w:p>
    <w:p w14:paraId="0BCB5D93" w14:textId="77777777" w:rsidR="00623898" w:rsidRDefault="00B35A1F">
      <w:pPr>
        <w:spacing w:line="600" w:lineRule="auto"/>
        <w:ind w:firstLine="720"/>
        <w:contextualSpacing/>
        <w:jc w:val="both"/>
        <w:rPr>
          <w:rFonts w:eastAsia="Times New Roman"/>
          <w:szCs w:val="24"/>
        </w:rPr>
      </w:pPr>
      <w:r>
        <w:rPr>
          <w:rFonts w:eastAsia="Times New Roman"/>
          <w:szCs w:val="24"/>
        </w:rPr>
        <w:t>Αυτά είναι λάθη. Να ξέρετε ότι όλοι οι μεγάλοι ηγέτες του Κέντ</w:t>
      </w:r>
      <w:r>
        <w:rPr>
          <w:rFonts w:eastAsia="Times New Roman"/>
          <w:szCs w:val="24"/>
        </w:rPr>
        <w:t>ρου, ο Γεώργιος Μαύρος, ο Πλαστήρας, ο Γεώργιος Παπανδρέου, συνδύαζαν και τα δύο και αυτή είναι η αξία του κεντρώου χώρου</w:t>
      </w:r>
      <w:r w:rsidRPr="00347F06">
        <w:rPr>
          <w:rFonts w:eastAsia="Times New Roman"/>
          <w:szCs w:val="24"/>
        </w:rPr>
        <w:t>:</w:t>
      </w:r>
      <w:r>
        <w:rPr>
          <w:rFonts w:eastAsia="Times New Roman"/>
          <w:szCs w:val="24"/>
        </w:rPr>
        <w:t xml:space="preserve"> και φλογερή αγάπη στην πατρίδα και βαθιά πίστη προς τη δημοκρατία. Είναι δύο πράγματα που για να τα ταιριάξεις μέσα σου πρέπει να είσ</w:t>
      </w:r>
      <w:r>
        <w:rPr>
          <w:rFonts w:eastAsia="Times New Roman"/>
          <w:szCs w:val="24"/>
        </w:rPr>
        <w:t xml:space="preserve">αι με </w:t>
      </w:r>
      <w:r>
        <w:rPr>
          <w:rFonts w:eastAsia="Times New Roman"/>
          <w:szCs w:val="24"/>
          <w:lang w:val="en-US"/>
        </w:rPr>
        <w:t>DNA</w:t>
      </w:r>
      <w:r w:rsidRPr="00455E9C">
        <w:rPr>
          <w:rFonts w:eastAsia="Times New Roman"/>
          <w:szCs w:val="24"/>
        </w:rPr>
        <w:t xml:space="preserve"> </w:t>
      </w:r>
      <w:r>
        <w:rPr>
          <w:rFonts w:eastAsia="Times New Roman"/>
          <w:szCs w:val="24"/>
        </w:rPr>
        <w:t xml:space="preserve">δημοκρατικό. Δεν νοείται ένας να ονομάζεται δημοκράτης όταν δεν έχει και μεγάλη αγάπη, φλογερή αγάπη </w:t>
      </w:r>
      <w:r>
        <w:rPr>
          <w:rFonts w:eastAsia="Times New Roman"/>
          <w:szCs w:val="24"/>
        </w:rPr>
        <w:lastRenderedPageBreak/>
        <w:t>προς την πατρίδα. Είναι έννοιες που δεν συγκρούονται μεταξύ τους</w:t>
      </w:r>
      <w:r w:rsidRPr="007541C2">
        <w:rPr>
          <w:rFonts w:eastAsia="Times New Roman"/>
          <w:szCs w:val="24"/>
        </w:rPr>
        <w:t>,</w:t>
      </w:r>
      <w:r>
        <w:rPr>
          <w:rFonts w:eastAsia="Times New Roman"/>
          <w:szCs w:val="24"/>
        </w:rPr>
        <w:t xml:space="preserve"> παρά στα μάτια αυτών που έχουν φτωχό πνεύμα. </w:t>
      </w:r>
    </w:p>
    <w:p w14:paraId="0BCB5D94"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Θα πω δυο λέξεις για το </w:t>
      </w:r>
      <w:r>
        <w:rPr>
          <w:rFonts w:eastAsia="Times New Roman"/>
          <w:szCs w:val="24"/>
        </w:rPr>
        <w:t>σ</w:t>
      </w:r>
      <w:r>
        <w:rPr>
          <w:rFonts w:eastAsia="Times New Roman"/>
          <w:szCs w:val="24"/>
        </w:rPr>
        <w:t xml:space="preserve">κοπιανό </w:t>
      </w:r>
      <w:r>
        <w:rPr>
          <w:rFonts w:eastAsia="Times New Roman"/>
          <w:szCs w:val="24"/>
        </w:rPr>
        <w:t>και θα τις πω με μεγάλη λύπη. Όλοι οι Βουλευτές του ΣΥΡΙΖΑ</w:t>
      </w:r>
      <w:r>
        <w:rPr>
          <w:rFonts w:eastAsia="Times New Roman"/>
          <w:szCs w:val="24"/>
        </w:rPr>
        <w:t>,</w:t>
      </w:r>
      <w:r>
        <w:rPr>
          <w:rFonts w:eastAsia="Times New Roman"/>
          <w:szCs w:val="24"/>
        </w:rPr>
        <w:t xml:space="preserve"> που βγαίνουν στα κανάλια εξηγώντας το γιατί τα παραχώρησαν όλα, λένε ότι τα είχε παραχωρήσει ο Καραμανλής το ’</w:t>
      </w:r>
      <w:r>
        <w:rPr>
          <w:rFonts w:eastAsia="Times New Roman"/>
          <w:szCs w:val="24"/>
        </w:rPr>
        <w:t>7</w:t>
      </w:r>
      <w:r>
        <w:rPr>
          <w:rFonts w:eastAsia="Times New Roman"/>
          <w:szCs w:val="24"/>
        </w:rPr>
        <w:t>7, τα είχε παραχωρήσει και η Ντόρα με τον άλλο Καραμανλή, τον Κώστα, το 2008 και εξηγ</w:t>
      </w:r>
      <w:r>
        <w:rPr>
          <w:rFonts w:eastAsia="Times New Roman"/>
          <w:szCs w:val="24"/>
        </w:rPr>
        <w:t>ούν δι’ αυτού του τρόπου τη δική τους συμπεριφορά. Βασίζονται, δηλαδή, στην υποχωρητικότητα και τη μειοδοσία άλλων για να εξηγήσουν τη δική τους μειοδοσία.</w:t>
      </w:r>
    </w:p>
    <w:p w14:paraId="0BCB5D95" w14:textId="77777777" w:rsidR="00623898" w:rsidRDefault="00B35A1F">
      <w:pPr>
        <w:spacing w:line="600" w:lineRule="auto"/>
        <w:ind w:firstLine="720"/>
        <w:contextualSpacing/>
        <w:jc w:val="both"/>
        <w:rPr>
          <w:rFonts w:eastAsia="Times New Roman"/>
          <w:szCs w:val="24"/>
        </w:rPr>
      </w:pPr>
      <w:r>
        <w:rPr>
          <w:rFonts w:eastAsia="Times New Roman"/>
          <w:szCs w:val="24"/>
        </w:rPr>
        <w:t>Αυτό πιστεύετε ότι είναι καλό, ότι είναι ωραίο; Τι κάνουν οι πολιτικοί άνδρες που έχουν ανάστημα; Αν</w:t>
      </w:r>
      <w:r>
        <w:rPr>
          <w:rFonts w:eastAsia="Times New Roman"/>
          <w:szCs w:val="24"/>
        </w:rPr>
        <w:t xml:space="preserve"> πιστεύουν ότι ωφελούν έναν λαό μ</w:t>
      </w:r>
      <w:r>
        <w:rPr>
          <w:rFonts w:eastAsia="Times New Roman"/>
          <w:szCs w:val="24"/>
        </w:rPr>
        <w:t xml:space="preserve">ε </w:t>
      </w:r>
      <w:r>
        <w:rPr>
          <w:rFonts w:eastAsia="Times New Roman"/>
          <w:szCs w:val="24"/>
        </w:rPr>
        <w:t>αυτή</w:t>
      </w:r>
      <w:r>
        <w:rPr>
          <w:rFonts w:eastAsia="Times New Roman"/>
          <w:szCs w:val="24"/>
        </w:rPr>
        <w:t xml:space="preserve"> τη συμφωνία που κάνουν, κατεβαίνουν στον λαό, τον πείθουν με επιχειρήματα, κάνουν δημοψήφισμα και μετά είναι όλος ο λαός μαζί σας. Είχατε λύση να είναι ο λαός μαζί σας, αλλά ξέρατε ότι υπογράψατε συμφωνία με την οποία ο λαός επ’ </w:t>
      </w:r>
      <w:proofErr w:type="spellStart"/>
      <w:r>
        <w:rPr>
          <w:rFonts w:eastAsia="Times New Roman"/>
          <w:szCs w:val="24"/>
        </w:rPr>
        <w:t>ουδενί</w:t>
      </w:r>
      <w:proofErr w:type="spellEnd"/>
      <w:r>
        <w:rPr>
          <w:rFonts w:eastAsia="Times New Roman"/>
          <w:szCs w:val="24"/>
        </w:rPr>
        <w:t xml:space="preserve"> θα μπορούσε να συμφ</w:t>
      </w:r>
      <w:r>
        <w:rPr>
          <w:rFonts w:eastAsia="Times New Roman"/>
          <w:szCs w:val="24"/>
        </w:rPr>
        <w:t>ωνήσει και προσπαθείτε, λέγοντας ότι είναι ακροδεξιοί, να κατηγορήσετε το τεράστιο πλήθος του κόσμου που διαφωνεί.</w:t>
      </w:r>
    </w:p>
    <w:p w14:paraId="0BCB5D96"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Έλαβα πριν από λίγο στο γραφείο μου μια επιστολή από την Εθνική Γενική Συνομοσπονδία Αναπήρων και Θυμάτων Πολέμου που είναι κατά της </w:t>
      </w:r>
      <w:r>
        <w:rPr>
          <w:rFonts w:eastAsia="Times New Roman"/>
          <w:szCs w:val="24"/>
        </w:rPr>
        <w:lastRenderedPageBreak/>
        <w:t>Συμφωνία</w:t>
      </w:r>
      <w:r>
        <w:rPr>
          <w:rFonts w:eastAsia="Times New Roman"/>
          <w:szCs w:val="24"/>
        </w:rPr>
        <w:t>ς των Πρεσπών και καλεί Πρόεδρο της Δημοκρατίας, Πρωθυπουργό και όλα τα κόμματα</w:t>
      </w:r>
      <w:r>
        <w:rPr>
          <w:rFonts w:eastAsia="Times New Roman"/>
          <w:szCs w:val="24"/>
        </w:rPr>
        <w:t>,</w:t>
      </w:r>
      <w:r>
        <w:rPr>
          <w:rFonts w:eastAsia="Times New Roman"/>
          <w:szCs w:val="24"/>
        </w:rPr>
        <w:t xml:space="preserve"> να μην προχωρήσουμε στη </w:t>
      </w:r>
      <w:r>
        <w:rPr>
          <w:rFonts w:eastAsia="Times New Roman"/>
          <w:szCs w:val="24"/>
        </w:rPr>
        <w:t>σ</w:t>
      </w:r>
      <w:r>
        <w:rPr>
          <w:rFonts w:eastAsia="Times New Roman"/>
          <w:szCs w:val="24"/>
        </w:rPr>
        <w:t>υμφωνία. Είναι ακροδεξιοί αυτοί; Καταλήγουν</w:t>
      </w:r>
      <w:r w:rsidRPr="00455E9C">
        <w:rPr>
          <w:rFonts w:eastAsia="Times New Roman"/>
          <w:szCs w:val="24"/>
        </w:rPr>
        <w:t>:</w:t>
      </w:r>
      <w:r>
        <w:rPr>
          <w:rFonts w:eastAsia="Times New Roman"/>
          <w:szCs w:val="24"/>
        </w:rPr>
        <w:t xml:space="preserve"> «Έχοντας δώσει το αίμα μας και τη ζωή μας για την πατρίδα, δηλώνουμε προς κάθε κατεύθυνση ότι δεν θα ανεχ</w:t>
      </w:r>
      <w:r>
        <w:rPr>
          <w:rFonts w:eastAsia="Times New Roman"/>
          <w:szCs w:val="24"/>
        </w:rPr>
        <w:t xml:space="preserve">τούμε την παραχώρηση της ιστορίας μας σε κανέναν από κανέναν». </w:t>
      </w:r>
    </w:p>
    <w:p w14:paraId="0BCB5D97"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Το καταθέτω για τα Πρακτικά, κύριοι, αν και το λάβατε όλα τα κόμματα, γιατί κάνατε το ολίσθημα να ονομάσετε ακροδεξιό πάντα </w:t>
      </w:r>
      <w:r>
        <w:rPr>
          <w:rFonts w:eastAsia="Times New Roman"/>
          <w:szCs w:val="24"/>
        </w:rPr>
        <w:t xml:space="preserve">τον </w:t>
      </w:r>
      <w:r>
        <w:rPr>
          <w:rFonts w:eastAsia="Times New Roman"/>
          <w:szCs w:val="24"/>
        </w:rPr>
        <w:t xml:space="preserve">διαφωνούντα μαζί σας και το μόνιμο επιχείρημα είναι ότι τα είχε </w:t>
      </w:r>
      <w:r>
        <w:rPr>
          <w:rFonts w:eastAsia="Times New Roman"/>
          <w:szCs w:val="24"/>
        </w:rPr>
        <w:t>υπογράψει ο Καραμανλής το ’08, τα είχε υπογράψει ο γέρος ο Καραμανλής το ’</w:t>
      </w:r>
      <w:r>
        <w:rPr>
          <w:rFonts w:eastAsia="Times New Roman"/>
          <w:szCs w:val="24"/>
        </w:rPr>
        <w:t>7</w:t>
      </w:r>
      <w:r>
        <w:rPr>
          <w:rFonts w:eastAsia="Times New Roman"/>
          <w:szCs w:val="24"/>
        </w:rPr>
        <w:t>7 και είναι αυτό αρκετό.</w:t>
      </w:r>
    </w:p>
    <w:p w14:paraId="0BCB5D98" w14:textId="77777777" w:rsidR="00623898" w:rsidRDefault="00B35A1F">
      <w:pPr>
        <w:spacing w:line="600" w:lineRule="auto"/>
        <w:ind w:firstLine="720"/>
        <w:contextualSpacing/>
        <w:jc w:val="both"/>
        <w:rPr>
          <w:rFonts w:eastAsia="Times New Roman"/>
          <w:szCs w:val="24"/>
        </w:rPr>
      </w:pPr>
      <w:r>
        <w:rPr>
          <w:rFonts w:eastAsia="Times New Roman"/>
          <w:szCs w:val="24"/>
        </w:rPr>
        <w:t xml:space="preserve">(Στο σημείο αυτό Προέδρος της Ένωσης Κεντρώων κ. Βασίλης Λεβέντης καταθέτει για τα Πρακτικά την προαναφερθείσα επιστολή, η οποία βρίσκεται στο </w:t>
      </w:r>
      <w:r>
        <w:rPr>
          <w:rFonts w:eastAsia="Times New Roman"/>
          <w:szCs w:val="24"/>
        </w:rPr>
        <w:t>α</w:t>
      </w:r>
      <w:r>
        <w:rPr>
          <w:rFonts w:eastAsia="Times New Roman"/>
          <w:szCs w:val="24"/>
        </w:rPr>
        <w:t>ρχείο του Τμ</w:t>
      </w:r>
      <w:r>
        <w:rPr>
          <w:rFonts w:eastAsia="Times New Roman"/>
          <w:szCs w:val="24"/>
        </w:rPr>
        <w:t>ήματος Γραμματείας της Διεύθυνσης Στενογραφίας και Πρακτικών της Βουλής)</w:t>
      </w:r>
    </w:p>
    <w:p w14:paraId="0BCB5D99" w14:textId="77777777" w:rsidR="00623898" w:rsidRDefault="00B35A1F">
      <w:pPr>
        <w:spacing w:line="600" w:lineRule="auto"/>
        <w:ind w:firstLine="720"/>
        <w:contextualSpacing/>
        <w:jc w:val="both"/>
        <w:rPr>
          <w:rFonts w:eastAsia="Times New Roman"/>
          <w:szCs w:val="24"/>
        </w:rPr>
      </w:pPr>
      <w:r>
        <w:rPr>
          <w:rFonts w:eastAsia="Times New Roman"/>
          <w:szCs w:val="24"/>
        </w:rPr>
        <w:t>Οι Πρωθυπουργοί βγαίνουν γιατί; Για να συμπληρώνουν τη μειοδοσία των προηγουμένων ή για να αναιρούν και να αποσοβούν την προδοσία και τη μειοδοσία; Πείτε μου γιατί βγαίνουν οι Πρωθυπο</w:t>
      </w:r>
      <w:r>
        <w:rPr>
          <w:rFonts w:eastAsia="Times New Roman"/>
          <w:szCs w:val="24"/>
        </w:rPr>
        <w:t xml:space="preserve">υργοί. Φανταστείτε αύριο να βγει άλλος ένας Πρωθυπουργός στην Αίθουσα αυτή, να παραχωρήσει στην Τουρκία τα ανάλογα και να λέει «τα είχαν δώσει άλλοι» και να θεωρεί ότι αυτό είναι επαρκής εξήγηση. </w:t>
      </w:r>
    </w:p>
    <w:p w14:paraId="0BCB5D9A" w14:textId="77777777" w:rsidR="00623898" w:rsidRDefault="00B35A1F">
      <w:pPr>
        <w:spacing w:line="600" w:lineRule="auto"/>
        <w:ind w:firstLine="720"/>
        <w:contextualSpacing/>
        <w:jc w:val="both"/>
        <w:rPr>
          <w:rFonts w:eastAsia="Times New Roman"/>
          <w:szCs w:val="24"/>
        </w:rPr>
      </w:pPr>
      <w:r>
        <w:rPr>
          <w:rFonts w:eastAsia="Times New Roman"/>
          <w:szCs w:val="24"/>
        </w:rPr>
        <w:lastRenderedPageBreak/>
        <w:t>Το ΠΑΣΟΚ έκανε μια πρόταση να μην κόψουμε τις συντάξεις στι</w:t>
      </w:r>
      <w:r>
        <w:rPr>
          <w:rFonts w:eastAsia="Times New Roman"/>
          <w:szCs w:val="24"/>
        </w:rPr>
        <w:t>ς 31 Δεκεμβρίου του 2018. Ωραία πρόταση, αλλά την κάνει ένα κόμμα που έκοψε τις συντάξεις δεκατρείς φορές. Καταλάβατε; Είναι σα</w:t>
      </w:r>
      <w:r>
        <w:rPr>
          <w:rFonts w:eastAsia="Times New Roman"/>
          <w:szCs w:val="24"/>
        </w:rPr>
        <w:t>ν</w:t>
      </w:r>
      <w:r>
        <w:rPr>
          <w:rFonts w:eastAsia="Times New Roman"/>
          <w:szCs w:val="24"/>
        </w:rPr>
        <w:t xml:space="preserve"> να έρχεται και να κάνει εκστρατεία κατά των ναρκωτικών κάποιος που διετέλεσε έμπορος. Κάπως έτσι το βλέπω εγώ. Αφού κόβουμε δεκ</w:t>
      </w:r>
      <w:r>
        <w:rPr>
          <w:rFonts w:eastAsia="Times New Roman"/>
          <w:szCs w:val="24"/>
        </w:rPr>
        <w:t xml:space="preserve">ατρείς φορές τις συντάξεις, καλούμε τη Βουλή να μην τις </w:t>
      </w:r>
      <w:proofErr w:type="spellStart"/>
      <w:r>
        <w:rPr>
          <w:rFonts w:eastAsia="Times New Roman"/>
          <w:szCs w:val="24"/>
        </w:rPr>
        <w:t>ξανακόψει</w:t>
      </w:r>
      <w:proofErr w:type="spellEnd"/>
      <w:r>
        <w:rPr>
          <w:rFonts w:eastAsia="Times New Roman"/>
          <w:szCs w:val="24"/>
        </w:rPr>
        <w:t xml:space="preserve">. </w:t>
      </w:r>
    </w:p>
    <w:p w14:paraId="0BCB5D9B" w14:textId="77777777" w:rsidR="00623898" w:rsidRDefault="00B35A1F">
      <w:pPr>
        <w:spacing w:line="600" w:lineRule="auto"/>
        <w:ind w:firstLine="720"/>
        <w:contextualSpacing/>
        <w:jc w:val="both"/>
        <w:rPr>
          <w:rFonts w:eastAsia="Times New Roman"/>
          <w:szCs w:val="24"/>
        </w:rPr>
      </w:pPr>
      <w:r>
        <w:rPr>
          <w:rFonts w:eastAsia="Times New Roman"/>
          <w:szCs w:val="24"/>
        </w:rPr>
        <w:t>Εγώ πιστεύω ότι προφανώς κανείς δεν θέλει να κόβει συντάξεις. Υπάρχει Βουλευτής που το θέλει; Το θέμα είναι κατά πόσον η χώρα μπορεί να μην κόψει συντάξεις, χωρίς να διατρέξει κίνδυνο. Αυτ</w:t>
      </w:r>
      <w:r>
        <w:rPr>
          <w:rFonts w:eastAsia="Times New Roman"/>
          <w:szCs w:val="24"/>
        </w:rPr>
        <w:t>ό είναι το πρόβλημα.</w:t>
      </w:r>
    </w:p>
    <w:p w14:paraId="0BCB5D9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χθες είπε ότι στις 15 Οκτωβρίου θα εκτιμήσουμε εάν είναι δυνατόν</w:t>
      </w:r>
      <w:r>
        <w:rPr>
          <w:rFonts w:eastAsia="Times New Roman" w:cs="Times New Roman"/>
          <w:szCs w:val="24"/>
        </w:rPr>
        <w:t>,</w:t>
      </w:r>
      <w:r>
        <w:rPr>
          <w:rFonts w:eastAsia="Times New Roman" w:cs="Times New Roman"/>
          <w:szCs w:val="24"/>
        </w:rPr>
        <w:t xml:space="preserve"> τηρουμένων των στόχων</w:t>
      </w:r>
      <w:r>
        <w:rPr>
          <w:rFonts w:eastAsia="Times New Roman" w:cs="Times New Roman"/>
          <w:szCs w:val="24"/>
        </w:rPr>
        <w:t>,</w:t>
      </w:r>
      <w:r>
        <w:rPr>
          <w:rFonts w:eastAsia="Times New Roman" w:cs="Times New Roman"/>
          <w:szCs w:val="24"/>
        </w:rPr>
        <w:t xml:space="preserve"> να </w:t>
      </w:r>
      <w:r w:rsidRPr="00A370AD">
        <w:rPr>
          <w:rFonts w:eastAsia="Times New Roman" w:cs="Times New Roman"/>
          <w:szCs w:val="24"/>
        </w:rPr>
        <w:t>υπάρξει κάτι που να φύγει από τα ψηφισμένα</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Τ</w:t>
      </w:r>
      <w:r w:rsidRPr="00A370AD">
        <w:rPr>
          <w:rFonts w:eastAsia="Times New Roman" w:cs="Times New Roman"/>
          <w:szCs w:val="24"/>
        </w:rPr>
        <w:t xml:space="preserve">ο είπε </w:t>
      </w:r>
      <w:r>
        <w:rPr>
          <w:rFonts w:eastAsia="Times New Roman" w:cs="Times New Roman"/>
          <w:szCs w:val="24"/>
        </w:rPr>
        <w:t>σ</w:t>
      </w:r>
      <w:r w:rsidRPr="00A370AD">
        <w:rPr>
          <w:rFonts w:eastAsia="Times New Roman" w:cs="Times New Roman"/>
          <w:szCs w:val="24"/>
        </w:rPr>
        <w:t>αφώς</w:t>
      </w:r>
      <w:r>
        <w:rPr>
          <w:rFonts w:eastAsia="Times New Roman" w:cs="Times New Roman"/>
          <w:szCs w:val="24"/>
        </w:rPr>
        <w:t>. Αλλά ήρθε το ΠΑΣΟΚ</w:t>
      </w:r>
      <w:r w:rsidRPr="00A370AD">
        <w:rPr>
          <w:rFonts w:eastAsia="Times New Roman" w:cs="Times New Roman"/>
          <w:szCs w:val="24"/>
        </w:rPr>
        <w:t xml:space="preserve"> σήμερα </w:t>
      </w:r>
      <w:r>
        <w:rPr>
          <w:rFonts w:eastAsia="Times New Roman" w:cs="Times New Roman"/>
          <w:szCs w:val="24"/>
        </w:rPr>
        <w:t>-</w:t>
      </w:r>
      <w:r w:rsidRPr="00A370AD">
        <w:rPr>
          <w:rFonts w:eastAsia="Times New Roman" w:cs="Times New Roman"/>
          <w:szCs w:val="24"/>
        </w:rPr>
        <w:t xml:space="preserve">παριστάνοντας </w:t>
      </w:r>
      <w:r>
        <w:rPr>
          <w:rFonts w:eastAsia="Times New Roman" w:cs="Times New Roman"/>
          <w:szCs w:val="24"/>
        </w:rPr>
        <w:t xml:space="preserve">την </w:t>
      </w:r>
      <w:r w:rsidRPr="00A370AD">
        <w:rPr>
          <w:rFonts w:eastAsia="Times New Roman" w:cs="Times New Roman"/>
          <w:szCs w:val="24"/>
        </w:rPr>
        <w:t>καλοσυνάτη</w:t>
      </w:r>
      <w:r>
        <w:rPr>
          <w:rFonts w:eastAsia="Times New Roman" w:cs="Times New Roman"/>
          <w:szCs w:val="24"/>
        </w:rPr>
        <w:t xml:space="preserve"> η</w:t>
      </w:r>
      <w:r w:rsidRPr="00A370AD">
        <w:rPr>
          <w:rFonts w:eastAsia="Times New Roman" w:cs="Times New Roman"/>
          <w:szCs w:val="24"/>
        </w:rPr>
        <w:t xml:space="preserve"> κ</w:t>
      </w:r>
      <w:r>
        <w:rPr>
          <w:rFonts w:eastAsia="Times New Roman" w:cs="Times New Roman"/>
          <w:szCs w:val="24"/>
        </w:rPr>
        <w:t>.</w:t>
      </w:r>
      <w:r w:rsidRPr="00A370AD">
        <w:rPr>
          <w:rFonts w:eastAsia="Times New Roman" w:cs="Times New Roman"/>
          <w:szCs w:val="24"/>
        </w:rPr>
        <w:t xml:space="preserve"> Γεννηματ</w:t>
      </w:r>
      <w:r w:rsidRPr="00A370AD">
        <w:rPr>
          <w:rFonts w:eastAsia="Times New Roman" w:cs="Times New Roman"/>
          <w:szCs w:val="24"/>
        </w:rPr>
        <w:t>ά</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και μας είπε</w:t>
      </w:r>
      <w:r w:rsidRPr="00A370AD">
        <w:rPr>
          <w:rFonts w:eastAsia="Times New Roman" w:cs="Times New Roman"/>
          <w:szCs w:val="24"/>
        </w:rPr>
        <w:t xml:space="preserve"> να αποφασίσουμε εμείς και να </w:t>
      </w:r>
      <w:r>
        <w:rPr>
          <w:rFonts w:eastAsia="Times New Roman" w:cs="Times New Roman"/>
          <w:szCs w:val="24"/>
        </w:rPr>
        <w:t>αγνοήσουμε</w:t>
      </w:r>
      <w:r w:rsidRPr="00A370AD">
        <w:rPr>
          <w:rFonts w:eastAsia="Times New Roman" w:cs="Times New Roman"/>
          <w:szCs w:val="24"/>
        </w:rPr>
        <w:t xml:space="preserve"> και </w:t>
      </w:r>
      <w:r>
        <w:rPr>
          <w:rFonts w:eastAsia="Times New Roman" w:cs="Times New Roman"/>
          <w:szCs w:val="24"/>
        </w:rPr>
        <w:t xml:space="preserve">τον </w:t>
      </w:r>
      <w:proofErr w:type="spellStart"/>
      <w:r>
        <w:rPr>
          <w:rFonts w:eastAsia="Times New Roman" w:cs="Times New Roman"/>
          <w:szCs w:val="24"/>
        </w:rPr>
        <w:t>Μ</w:t>
      </w:r>
      <w:r w:rsidRPr="00A370AD">
        <w:rPr>
          <w:rFonts w:eastAsia="Times New Roman" w:cs="Times New Roman"/>
          <w:szCs w:val="24"/>
        </w:rPr>
        <w:t>οσκοβισί</w:t>
      </w:r>
      <w:proofErr w:type="spellEnd"/>
      <w:r w:rsidRPr="00A370AD">
        <w:rPr>
          <w:rFonts w:eastAsia="Times New Roman" w:cs="Times New Roman"/>
          <w:szCs w:val="24"/>
        </w:rPr>
        <w:t xml:space="preserve"> και όλους </w:t>
      </w:r>
      <w:r>
        <w:rPr>
          <w:rFonts w:eastAsia="Times New Roman" w:cs="Times New Roman"/>
          <w:szCs w:val="24"/>
        </w:rPr>
        <w:t xml:space="preserve">μονομερώς. Οι μονομέρειες μας </w:t>
      </w:r>
      <w:r w:rsidRPr="00A370AD">
        <w:rPr>
          <w:rFonts w:eastAsia="Times New Roman" w:cs="Times New Roman"/>
          <w:szCs w:val="24"/>
        </w:rPr>
        <w:t>έφεραν να είμαστε αναξιόπιστοι</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Κ</w:t>
      </w:r>
      <w:r w:rsidRPr="00A370AD">
        <w:rPr>
          <w:rFonts w:eastAsia="Times New Roman" w:cs="Times New Roman"/>
          <w:szCs w:val="24"/>
        </w:rPr>
        <w:t xml:space="preserve">αι </w:t>
      </w:r>
      <w:r>
        <w:rPr>
          <w:rFonts w:eastAsia="Times New Roman" w:cs="Times New Roman"/>
          <w:szCs w:val="24"/>
        </w:rPr>
        <w:t>για</w:t>
      </w:r>
      <w:r w:rsidRPr="00A370AD">
        <w:rPr>
          <w:rFonts w:eastAsia="Times New Roman" w:cs="Times New Roman"/>
          <w:szCs w:val="24"/>
        </w:rPr>
        <w:t xml:space="preserve"> τον </w:t>
      </w:r>
      <w:r>
        <w:rPr>
          <w:rFonts w:eastAsia="Times New Roman" w:cs="Times New Roman"/>
          <w:szCs w:val="24"/>
        </w:rPr>
        <w:t>μποναμά</w:t>
      </w:r>
      <w:r>
        <w:rPr>
          <w:rFonts w:eastAsia="Times New Roman" w:cs="Times New Roman"/>
          <w:szCs w:val="24"/>
        </w:rPr>
        <w:t>,</w:t>
      </w:r>
      <w:r>
        <w:rPr>
          <w:rFonts w:eastAsia="Times New Roman" w:cs="Times New Roman"/>
          <w:szCs w:val="24"/>
        </w:rPr>
        <w:t xml:space="preserve"> που δώσατε πέρυσι δ</w:t>
      </w:r>
      <w:r w:rsidRPr="00A370AD">
        <w:rPr>
          <w:rFonts w:eastAsia="Times New Roman" w:cs="Times New Roman"/>
          <w:szCs w:val="24"/>
        </w:rPr>
        <w:t xml:space="preserve">εν είχατε ρωτήσει κανέναν και μετά </w:t>
      </w:r>
      <w:r>
        <w:rPr>
          <w:rFonts w:eastAsia="Times New Roman" w:cs="Times New Roman"/>
          <w:szCs w:val="24"/>
        </w:rPr>
        <w:t>γυρεύατε</w:t>
      </w:r>
      <w:r w:rsidRPr="00A370AD">
        <w:rPr>
          <w:rFonts w:eastAsia="Times New Roman" w:cs="Times New Roman"/>
          <w:szCs w:val="24"/>
        </w:rPr>
        <w:t xml:space="preserve"> γονυπετ</w:t>
      </w:r>
      <w:r>
        <w:rPr>
          <w:rFonts w:eastAsia="Times New Roman" w:cs="Times New Roman"/>
          <w:szCs w:val="24"/>
        </w:rPr>
        <w:t>εί</w:t>
      </w:r>
      <w:r w:rsidRPr="00A370AD">
        <w:rPr>
          <w:rFonts w:eastAsia="Times New Roman" w:cs="Times New Roman"/>
          <w:szCs w:val="24"/>
        </w:rPr>
        <w:t>ς συ</w:t>
      </w:r>
      <w:r>
        <w:rPr>
          <w:rFonts w:eastAsia="Times New Roman" w:cs="Times New Roman"/>
          <w:szCs w:val="24"/>
        </w:rPr>
        <w:t>γ</w:t>
      </w:r>
      <w:r w:rsidRPr="00A370AD">
        <w:rPr>
          <w:rFonts w:eastAsia="Times New Roman" w:cs="Times New Roman"/>
          <w:szCs w:val="24"/>
        </w:rPr>
        <w:t>γνώμη</w:t>
      </w:r>
      <w:r>
        <w:rPr>
          <w:rFonts w:eastAsia="Times New Roman" w:cs="Times New Roman"/>
          <w:szCs w:val="24"/>
        </w:rPr>
        <w:t>.</w:t>
      </w:r>
      <w:r w:rsidRPr="00A370AD">
        <w:rPr>
          <w:rFonts w:eastAsia="Times New Roman" w:cs="Times New Roman"/>
          <w:szCs w:val="24"/>
        </w:rPr>
        <w:t xml:space="preserve"> </w:t>
      </w:r>
    </w:p>
    <w:p w14:paraId="0BCB5D9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Υπάρχουν </w:t>
      </w:r>
      <w:r w:rsidRPr="00A370AD">
        <w:rPr>
          <w:rFonts w:eastAsia="Times New Roman" w:cs="Times New Roman"/>
          <w:szCs w:val="24"/>
        </w:rPr>
        <w:t>δύο κατηγορίες πολιτών</w:t>
      </w:r>
      <w:r>
        <w:rPr>
          <w:rFonts w:eastAsia="Times New Roman" w:cs="Times New Roman"/>
          <w:szCs w:val="24"/>
        </w:rPr>
        <w:t>,</w:t>
      </w:r>
      <w:r w:rsidRPr="00A370AD">
        <w:rPr>
          <w:rFonts w:eastAsia="Times New Roman" w:cs="Times New Roman"/>
          <w:szCs w:val="24"/>
        </w:rPr>
        <w:t xml:space="preserve"> οι </w:t>
      </w:r>
      <w:proofErr w:type="spellStart"/>
      <w:r w:rsidRPr="00A370AD">
        <w:rPr>
          <w:rFonts w:eastAsia="Times New Roman" w:cs="Times New Roman"/>
          <w:szCs w:val="24"/>
        </w:rPr>
        <w:t>μικροομολογιούχοι</w:t>
      </w:r>
      <w:proofErr w:type="spellEnd"/>
      <w:r w:rsidRPr="00A370AD">
        <w:rPr>
          <w:rFonts w:eastAsia="Times New Roman" w:cs="Times New Roman"/>
          <w:szCs w:val="24"/>
        </w:rPr>
        <w:t xml:space="preserve"> και οι άνθρωποι της ευρύτερης κοινωνίας που έχουν χάσει πάνω από το 50</w:t>
      </w:r>
      <w:r>
        <w:rPr>
          <w:rFonts w:eastAsia="Times New Roman" w:cs="Times New Roman"/>
          <w:szCs w:val="24"/>
        </w:rPr>
        <w:t>%</w:t>
      </w:r>
      <w:r w:rsidRPr="00A370AD">
        <w:rPr>
          <w:rFonts w:eastAsia="Times New Roman" w:cs="Times New Roman"/>
          <w:szCs w:val="24"/>
        </w:rPr>
        <w:t xml:space="preserve"> με 60% του εισοδήματ</w:t>
      </w:r>
      <w:r>
        <w:rPr>
          <w:rFonts w:eastAsia="Times New Roman" w:cs="Times New Roman"/>
          <w:szCs w:val="24"/>
        </w:rPr>
        <w:t>ός τους.</w:t>
      </w:r>
      <w:r w:rsidRPr="00A370AD">
        <w:rPr>
          <w:rFonts w:eastAsia="Times New Roman" w:cs="Times New Roman"/>
          <w:szCs w:val="24"/>
        </w:rPr>
        <w:t xml:space="preserve"> Έχω ζητήσει από τον Πρωθυπουργό </w:t>
      </w:r>
      <w:r>
        <w:rPr>
          <w:rFonts w:eastAsia="Times New Roman" w:cs="Times New Roman"/>
          <w:szCs w:val="24"/>
        </w:rPr>
        <w:t xml:space="preserve">κατ’ </w:t>
      </w:r>
      <w:r w:rsidRPr="00A370AD">
        <w:rPr>
          <w:rFonts w:eastAsia="Times New Roman" w:cs="Times New Roman"/>
          <w:szCs w:val="24"/>
        </w:rPr>
        <w:t xml:space="preserve">επανάληψη </w:t>
      </w:r>
      <w:r w:rsidRPr="00A370AD">
        <w:rPr>
          <w:rFonts w:eastAsia="Times New Roman" w:cs="Times New Roman"/>
          <w:szCs w:val="24"/>
        </w:rPr>
        <w:lastRenderedPageBreak/>
        <w:t xml:space="preserve">και από κοντά έναντι των </w:t>
      </w:r>
      <w:proofErr w:type="spellStart"/>
      <w:r w:rsidRPr="00A370AD">
        <w:rPr>
          <w:rFonts w:eastAsia="Times New Roman" w:cs="Times New Roman"/>
          <w:szCs w:val="24"/>
        </w:rPr>
        <w:t>μικροομολογιούχων</w:t>
      </w:r>
      <w:proofErr w:type="spellEnd"/>
      <w:r w:rsidRPr="00A370AD">
        <w:rPr>
          <w:rFonts w:eastAsia="Times New Roman" w:cs="Times New Roman"/>
          <w:szCs w:val="24"/>
        </w:rPr>
        <w:t xml:space="preserve"> να αναλάβου</w:t>
      </w:r>
      <w:r w:rsidRPr="00A370AD">
        <w:rPr>
          <w:rFonts w:eastAsia="Times New Roman" w:cs="Times New Roman"/>
          <w:szCs w:val="24"/>
        </w:rPr>
        <w:t>με την υποχρέωση</w:t>
      </w:r>
      <w:r>
        <w:rPr>
          <w:rFonts w:eastAsia="Times New Roman" w:cs="Times New Roman"/>
          <w:szCs w:val="24"/>
        </w:rPr>
        <w:t>,</w:t>
      </w:r>
      <w:r w:rsidRPr="00A370AD">
        <w:rPr>
          <w:rFonts w:eastAsia="Times New Roman" w:cs="Times New Roman"/>
          <w:szCs w:val="24"/>
        </w:rPr>
        <w:t xml:space="preserve"> υπό μορφή μη πληρωμής φόρων</w:t>
      </w:r>
      <w:r>
        <w:rPr>
          <w:rFonts w:eastAsia="Times New Roman" w:cs="Times New Roman"/>
          <w:szCs w:val="24"/>
        </w:rPr>
        <w:t xml:space="preserve"> –και αποδεδειγμένα για εκείνους που</w:t>
      </w:r>
      <w:r w:rsidRPr="00A370AD">
        <w:rPr>
          <w:rFonts w:eastAsia="Times New Roman" w:cs="Times New Roman"/>
          <w:szCs w:val="24"/>
        </w:rPr>
        <w:t xml:space="preserve"> έχασαν κάποια λεφτά με </w:t>
      </w:r>
      <w:r>
        <w:rPr>
          <w:rFonts w:eastAsia="Times New Roman" w:cs="Times New Roman"/>
          <w:szCs w:val="24"/>
        </w:rPr>
        <w:t xml:space="preserve">το </w:t>
      </w:r>
      <w:r>
        <w:rPr>
          <w:rFonts w:eastAsia="Times New Roman" w:cs="Times New Roman"/>
          <w:szCs w:val="24"/>
          <w:lang w:val="en-US"/>
        </w:rPr>
        <w:t>PSI</w:t>
      </w:r>
      <w:r>
        <w:rPr>
          <w:rFonts w:eastAsia="Times New Roman" w:cs="Times New Roman"/>
          <w:szCs w:val="24"/>
        </w:rPr>
        <w:t xml:space="preserve">-, να μην πληρώνουν φόρο και σε έναν βαθμό να </w:t>
      </w:r>
      <w:r w:rsidRPr="00A370AD">
        <w:rPr>
          <w:rFonts w:eastAsia="Times New Roman" w:cs="Times New Roman"/>
          <w:szCs w:val="24"/>
        </w:rPr>
        <w:t>ισοφαρίσουν τις απώλειες</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Δ</w:t>
      </w:r>
      <w:r w:rsidRPr="00A370AD">
        <w:rPr>
          <w:rFonts w:eastAsia="Times New Roman" w:cs="Times New Roman"/>
          <w:szCs w:val="24"/>
        </w:rPr>
        <w:t xml:space="preserve">εν απαντά ο </w:t>
      </w:r>
      <w:r>
        <w:rPr>
          <w:rFonts w:eastAsia="Times New Roman" w:cs="Times New Roman"/>
          <w:szCs w:val="24"/>
        </w:rPr>
        <w:t>Π</w:t>
      </w:r>
      <w:r w:rsidRPr="00A370AD">
        <w:rPr>
          <w:rFonts w:eastAsia="Times New Roman" w:cs="Times New Roman"/>
          <w:szCs w:val="24"/>
        </w:rPr>
        <w:t>ρωθυπουργός</w:t>
      </w:r>
      <w:r>
        <w:rPr>
          <w:rFonts w:eastAsia="Times New Roman" w:cs="Times New Roman"/>
          <w:szCs w:val="24"/>
        </w:rPr>
        <w:t>.</w:t>
      </w:r>
      <w:r w:rsidRPr="00A370AD">
        <w:rPr>
          <w:rFonts w:eastAsia="Times New Roman" w:cs="Times New Roman"/>
          <w:szCs w:val="24"/>
        </w:rPr>
        <w:t xml:space="preserve"> </w:t>
      </w:r>
    </w:p>
    <w:p w14:paraId="0BCB5D9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w:t>
      </w:r>
      <w:r w:rsidRPr="00A370AD">
        <w:rPr>
          <w:rFonts w:eastAsia="Times New Roman" w:cs="Times New Roman"/>
          <w:szCs w:val="24"/>
        </w:rPr>
        <w:t>ια την υπόθεση το</w:t>
      </w:r>
      <w:r>
        <w:rPr>
          <w:rFonts w:eastAsia="Times New Roman" w:cs="Times New Roman"/>
          <w:szCs w:val="24"/>
        </w:rPr>
        <w:t>υ</w:t>
      </w:r>
      <w:r w:rsidRPr="00A370AD">
        <w:rPr>
          <w:rFonts w:eastAsia="Times New Roman" w:cs="Times New Roman"/>
          <w:szCs w:val="24"/>
        </w:rPr>
        <w:t xml:space="preserve"> ΦΠΑ στα νησιά </w:t>
      </w:r>
      <w:r>
        <w:rPr>
          <w:rFonts w:eastAsia="Times New Roman" w:cs="Times New Roman"/>
          <w:szCs w:val="24"/>
        </w:rPr>
        <w:t>μόνο από το</w:t>
      </w:r>
      <w:r>
        <w:rPr>
          <w:rFonts w:eastAsia="Times New Roman" w:cs="Times New Roman"/>
          <w:szCs w:val="24"/>
        </w:rPr>
        <w:t xml:space="preserve">ν γιακά δεν τον είχα πιάσει. Σε περιοχές που ήταν 80% κάτω ο τουρισμός </w:t>
      </w:r>
      <w:r w:rsidRPr="00A370AD">
        <w:rPr>
          <w:rFonts w:eastAsia="Times New Roman" w:cs="Times New Roman"/>
          <w:szCs w:val="24"/>
        </w:rPr>
        <w:t xml:space="preserve">είχατε ψηφίσει </w:t>
      </w:r>
      <w:r>
        <w:rPr>
          <w:rFonts w:eastAsia="Times New Roman" w:cs="Times New Roman"/>
          <w:szCs w:val="24"/>
        </w:rPr>
        <w:t>σ</w:t>
      </w:r>
      <w:r w:rsidRPr="00A370AD">
        <w:rPr>
          <w:rFonts w:eastAsia="Times New Roman" w:cs="Times New Roman"/>
          <w:szCs w:val="24"/>
        </w:rPr>
        <w:t xml:space="preserve">ε δύο μέρες </w:t>
      </w:r>
      <w:r>
        <w:rPr>
          <w:rFonts w:eastAsia="Times New Roman" w:cs="Times New Roman"/>
          <w:szCs w:val="24"/>
        </w:rPr>
        <w:t>να ανέβει</w:t>
      </w:r>
      <w:r w:rsidRPr="00A370AD">
        <w:rPr>
          <w:rFonts w:eastAsia="Times New Roman" w:cs="Times New Roman"/>
          <w:szCs w:val="24"/>
        </w:rPr>
        <w:t xml:space="preserve"> ο ΦΠΑ</w:t>
      </w:r>
      <w:r>
        <w:rPr>
          <w:rFonts w:eastAsia="Times New Roman" w:cs="Times New Roman"/>
          <w:szCs w:val="24"/>
        </w:rPr>
        <w:t>. Αυτό είχατε ψηφίσει. Στο τέλος το θεωρήσατε επιτυχία. Ποιο ήταν επιτυχία; Το ότι οι Ευρωπαίοι μόνοι τους είπαν: «Βρε, παιδιά»; Α</w:t>
      </w:r>
      <w:r w:rsidRPr="00A370AD">
        <w:rPr>
          <w:rFonts w:eastAsia="Times New Roman" w:cs="Times New Roman"/>
          <w:szCs w:val="24"/>
        </w:rPr>
        <w:t xml:space="preserve">λλά </w:t>
      </w:r>
      <w:r>
        <w:rPr>
          <w:rFonts w:eastAsia="Times New Roman" w:cs="Times New Roman"/>
          <w:szCs w:val="24"/>
        </w:rPr>
        <w:t>πότε</w:t>
      </w:r>
      <w:r w:rsidRPr="00A370AD">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έδωσαν; Ό</w:t>
      </w:r>
      <w:r w:rsidRPr="00A370AD">
        <w:rPr>
          <w:rFonts w:eastAsia="Times New Roman" w:cs="Times New Roman"/>
          <w:szCs w:val="24"/>
        </w:rPr>
        <w:t>ταν δεχθήκαμε να γίνουμε αποθήκη ψυχών</w:t>
      </w:r>
      <w:r>
        <w:rPr>
          <w:rFonts w:eastAsia="Times New Roman" w:cs="Times New Roman"/>
          <w:szCs w:val="24"/>
        </w:rPr>
        <w:t>,</w:t>
      </w:r>
      <w:r w:rsidRPr="00A370AD">
        <w:rPr>
          <w:rFonts w:eastAsia="Times New Roman" w:cs="Times New Roman"/>
          <w:szCs w:val="24"/>
        </w:rPr>
        <w:t xml:space="preserve"> να πάρουμε πίσω τους πρόσφυγ</w:t>
      </w:r>
      <w:r>
        <w:rPr>
          <w:rFonts w:eastAsia="Times New Roman" w:cs="Times New Roman"/>
          <w:szCs w:val="24"/>
        </w:rPr>
        <w:t>έ</w:t>
      </w:r>
      <w:r w:rsidRPr="00A370AD">
        <w:rPr>
          <w:rFonts w:eastAsia="Times New Roman" w:cs="Times New Roman"/>
          <w:szCs w:val="24"/>
        </w:rPr>
        <w:t xml:space="preserve">ς </w:t>
      </w:r>
      <w:r>
        <w:rPr>
          <w:rFonts w:eastAsia="Times New Roman" w:cs="Times New Roman"/>
          <w:szCs w:val="24"/>
        </w:rPr>
        <w:t>τους.</w:t>
      </w:r>
      <w:r w:rsidRPr="00A370AD">
        <w:rPr>
          <w:rFonts w:eastAsia="Times New Roman" w:cs="Times New Roman"/>
          <w:szCs w:val="24"/>
        </w:rPr>
        <w:t xml:space="preserve"> </w:t>
      </w:r>
      <w:r>
        <w:rPr>
          <w:rFonts w:eastAsia="Times New Roman" w:cs="Times New Roman"/>
          <w:szCs w:val="24"/>
        </w:rPr>
        <w:t>Γ</w:t>
      </w:r>
      <w:r w:rsidRPr="00A370AD">
        <w:rPr>
          <w:rFonts w:eastAsia="Times New Roman" w:cs="Times New Roman"/>
          <w:szCs w:val="24"/>
        </w:rPr>
        <w:t xml:space="preserve">ιατί μη νομίζετε ότι αυτή η ισοδυναμία να παίρνεις και να δίνεις </w:t>
      </w:r>
      <w:r>
        <w:rPr>
          <w:rFonts w:eastAsia="Times New Roman" w:cs="Times New Roman"/>
          <w:szCs w:val="24"/>
        </w:rPr>
        <w:t>πρόσφυγες δεν θα είναι εις βάρος της Ελλάδος. Π</w:t>
      </w:r>
      <w:r w:rsidRPr="00A370AD">
        <w:rPr>
          <w:rFonts w:eastAsia="Times New Roman" w:cs="Times New Roman"/>
          <w:szCs w:val="24"/>
        </w:rPr>
        <w:t>εριμένετε λίγο και θα δείτε τ</w:t>
      </w:r>
      <w:r>
        <w:rPr>
          <w:rFonts w:eastAsia="Times New Roman" w:cs="Times New Roman"/>
          <w:szCs w:val="24"/>
        </w:rPr>
        <w:t>ι</w:t>
      </w:r>
      <w:r w:rsidRPr="00A370AD">
        <w:rPr>
          <w:rFonts w:eastAsia="Times New Roman" w:cs="Times New Roman"/>
          <w:szCs w:val="24"/>
        </w:rPr>
        <w:t xml:space="preserve"> συμφωνία έκανε ο κ</w:t>
      </w:r>
      <w:r>
        <w:rPr>
          <w:rFonts w:eastAsia="Times New Roman" w:cs="Times New Roman"/>
          <w:szCs w:val="24"/>
        </w:rPr>
        <w:t>.</w:t>
      </w:r>
      <w:r w:rsidRPr="00A370AD">
        <w:rPr>
          <w:rFonts w:eastAsia="Times New Roman" w:cs="Times New Roman"/>
          <w:szCs w:val="24"/>
        </w:rPr>
        <w:t xml:space="preserve"> Τσίπρας</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Ν</w:t>
      </w:r>
      <w:r w:rsidRPr="00A370AD">
        <w:rPr>
          <w:rFonts w:eastAsia="Times New Roman" w:cs="Times New Roman"/>
          <w:szCs w:val="24"/>
        </w:rPr>
        <w:t>α δούμε</w:t>
      </w:r>
      <w:r>
        <w:rPr>
          <w:rFonts w:eastAsia="Times New Roman" w:cs="Times New Roman"/>
          <w:szCs w:val="24"/>
        </w:rPr>
        <w:t xml:space="preserve"> τους αριθμούς σε</w:t>
      </w:r>
      <w:r w:rsidRPr="00A370AD">
        <w:rPr>
          <w:rFonts w:eastAsia="Times New Roman" w:cs="Times New Roman"/>
          <w:szCs w:val="24"/>
        </w:rPr>
        <w:t xml:space="preserve"> δύο</w:t>
      </w:r>
      <w:r>
        <w:rPr>
          <w:rFonts w:eastAsia="Times New Roman" w:cs="Times New Roman"/>
          <w:szCs w:val="24"/>
        </w:rPr>
        <w:t>-</w:t>
      </w:r>
      <w:r w:rsidRPr="00A370AD">
        <w:rPr>
          <w:rFonts w:eastAsia="Times New Roman" w:cs="Times New Roman"/>
          <w:szCs w:val="24"/>
        </w:rPr>
        <w:t>τρεις μήνες και θα δείτε πόσοι θα έρθουν και πόσοι θα φύγουν</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Τ</w:t>
      </w:r>
      <w:r w:rsidRPr="00A370AD">
        <w:rPr>
          <w:rFonts w:eastAsia="Times New Roman" w:cs="Times New Roman"/>
          <w:szCs w:val="24"/>
        </w:rPr>
        <w:t>ότε θα καταλάβετε αυτό</w:t>
      </w:r>
      <w:r>
        <w:rPr>
          <w:rFonts w:eastAsia="Times New Roman" w:cs="Times New Roman"/>
          <w:szCs w:val="24"/>
        </w:rPr>
        <w:t>ν</w:t>
      </w:r>
      <w:r w:rsidRPr="00A370AD">
        <w:rPr>
          <w:rFonts w:eastAsia="Times New Roman" w:cs="Times New Roman"/>
          <w:szCs w:val="24"/>
        </w:rPr>
        <w:t xml:space="preserve"> το ΦΠΑ στα νησιά πόσο το</w:t>
      </w:r>
      <w:r>
        <w:rPr>
          <w:rFonts w:eastAsia="Times New Roman" w:cs="Times New Roman"/>
          <w:szCs w:val="24"/>
        </w:rPr>
        <w:t>ν</w:t>
      </w:r>
      <w:r w:rsidRPr="00A370AD">
        <w:rPr>
          <w:rFonts w:eastAsia="Times New Roman" w:cs="Times New Roman"/>
          <w:szCs w:val="24"/>
        </w:rPr>
        <w:t xml:space="preserve"> πληρώσαμε</w:t>
      </w:r>
      <w:r>
        <w:rPr>
          <w:rFonts w:eastAsia="Times New Roman" w:cs="Times New Roman"/>
          <w:szCs w:val="24"/>
        </w:rPr>
        <w:t>.</w:t>
      </w:r>
    </w:p>
    <w:p w14:paraId="0BCB5D9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w:t>
      </w:r>
      <w:r w:rsidRPr="00A370AD">
        <w:rPr>
          <w:rFonts w:eastAsia="Times New Roman" w:cs="Times New Roman"/>
          <w:szCs w:val="24"/>
        </w:rPr>
        <w:t>πομένως</w:t>
      </w:r>
      <w:r>
        <w:rPr>
          <w:rFonts w:eastAsia="Times New Roman" w:cs="Times New Roman"/>
          <w:szCs w:val="24"/>
        </w:rPr>
        <w:t>,</w:t>
      </w:r>
      <w:r w:rsidRPr="00A370AD">
        <w:rPr>
          <w:rFonts w:eastAsia="Times New Roman" w:cs="Times New Roman"/>
          <w:szCs w:val="24"/>
        </w:rPr>
        <w:t xml:space="preserve"> για να επανέλθ</w:t>
      </w:r>
      <w:r>
        <w:rPr>
          <w:rFonts w:eastAsia="Times New Roman" w:cs="Times New Roman"/>
          <w:szCs w:val="24"/>
        </w:rPr>
        <w:t>ω</w:t>
      </w:r>
      <w:r w:rsidRPr="00A370AD">
        <w:rPr>
          <w:rFonts w:eastAsia="Times New Roman" w:cs="Times New Roman"/>
          <w:szCs w:val="24"/>
        </w:rPr>
        <w:t xml:space="preserve"> στο </w:t>
      </w:r>
      <w:r>
        <w:rPr>
          <w:rFonts w:eastAsia="Times New Roman" w:cs="Times New Roman"/>
          <w:szCs w:val="24"/>
        </w:rPr>
        <w:t>σ</w:t>
      </w:r>
      <w:r w:rsidRPr="00A370AD">
        <w:rPr>
          <w:rFonts w:eastAsia="Times New Roman" w:cs="Times New Roman"/>
          <w:szCs w:val="24"/>
        </w:rPr>
        <w:t>κοπιανό</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υ</w:t>
      </w:r>
      <w:r w:rsidRPr="00A370AD">
        <w:rPr>
          <w:rFonts w:eastAsia="Times New Roman" w:cs="Times New Roman"/>
          <w:szCs w:val="24"/>
        </w:rPr>
        <w:t xml:space="preserve">πάρχουν στοιχεία ότι όλα τα κόμματα </w:t>
      </w:r>
      <w:r>
        <w:rPr>
          <w:rFonts w:eastAsia="Times New Roman" w:cs="Times New Roman"/>
          <w:szCs w:val="24"/>
        </w:rPr>
        <w:t>και πρώτη η Νέα</w:t>
      </w:r>
      <w:r>
        <w:rPr>
          <w:rFonts w:eastAsia="Times New Roman" w:cs="Times New Roman"/>
          <w:szCs w:val="24"/>
        </w:rPr>
        <w:t xml:space="preserve"> Δημοκρατία είχε</w:t>
      </w:r>
      <w:r w:rsidRPr="00A370AD">
        <w:rPr>
          <w:rFonts w:eastAsia="Times New Roman" w:cs="Times New Roman"/>
          <w:szCs w:val="24"/>
        </w:rPr>
        <w:t xml:space="preserve"> δηλώσει σύνθετη ονομασία</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Ε</w:t>
      </w:r>
      <w:r w:rsidRPr="00A370AD">
        <w:rPr>
          <w:rFonts w:eastAsia="Times New Roman" w:cs="Times New Roman"/>
          <w:szCs w:val="24"/>
        </w:rPr>
        <w:t>ίναι κακό να κρύβεται</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Τ</w:t>
      </w:r>
      <w:r w:rsidRPr="00A370AD">
        <w:rPr>
          <w:rFonts w:eastAsia="Times New Roman" w:cs="Times New Roman"/>
          <w:szCs w:val="24"/>
        </w:rPr>
        <w:t xml:space="preserve">ο πιο </w:t>
      </w:r>
      <w:r>
        <w:rPr>
          <w:rFonts w:eastAsia="Times New Roman" w:cs="Times New Roman"/>
          <w:szCs w:val="24"/>
        </w:rPr>
        <w:t>γενναίο θα ήταν να πουν</w:t>
      </w:r>
      <w:r w:rsidRPr="00A370AD">
        <w:rPr>
          <w:rFonts w:eastAsia="Times New Roman" w:cs="Times New Roman"/>
          <w:szCs w:val="24"/>
        </w:rPr>
        <w:t xml:space="preserve"> και στη Νέα Δημοκρατία</w:t>
      </w:r>
      <w:r>
        <w:rPr>
          <w:rFonts w:eastAsia="Times New Roman" w:cs="Times New Roman"/>
          <w:szCs w:val="24"/>
        </w:rPr>
        <w:t xml:space="preserve">: «Σφάλαμε, </w:t>
      </w:r>
      <w:r w:rsidRPr="00A370AD">
        <w:rPr>
          <w:rFonts w:eastAsia="Times New Roman" w:cs="Times New Roman"/>
          <w:szCs w:val="24"/>
        </w:rPr>
        <w:t xml:space="preserve">είχαμε ακολουθήσει </w:t>
      </w:r>
      <w:r>
        <w:rPr>
          <w:rFonts w:eastAsia="Times New Roman" w:cs="Times New Roman"/>
          <w:szCs w:val="24"/>
        </w:rPr>
        <w:t>μια</w:t>
      </w:r>
      <w:r w:rsidRPr="00A370AD">
        <w:rPr>
          <w:rFonts w:eastAsia="Times New Roman" w:cs="Times New Roman"/>
          <w:szCs w:val="24"/>
        </w:rPr>
        <w:t xml:space="preserve"> πολιτική λανθασμένη</w:t>
      </w:r>
      <w:r>
        <w:rPr>
          <w:rFonts w:eastAsia="Times New Roman" w:cs="Times New Roman"/>
          <w:szCs w:val="24"/>
        </w:rPr>
        <w:t>,</w:t>
      </w:r>
      <w:r w:rsidRPr="00A370AD">
        <w:rPr>
          <w:rFonts w:eastAsia="Times New Roman" w:cs="Times New Roman"/>
          <w:szCs w:val="24"/>
        </w:rPr>
        <w:t xml:space="preserve"> αλλά βλέποντας τη θύελλα της κοινωνίας </w:t>
      </w:r>
      <w:r>
        <w:rPr>
          <w:rFonts w:eastAsia="Times New Roman" w:cs="Times New Roman"/>
          <w:szCs w:val="24"/>
        </w:rPr>
        <w:t>ανα</w:t>
      </w:r>
      <w:r w:rsidRPr="00A370AD">
        <w:rPr>
          <w:rFonts w:eastAsia="Times New Roman" w:cs="Times New Roman"/>
          <w:szCs w:val="24"/>
        </w:rPr>
        <w:t xml:space="preserve">προσαρμόζουμε την πολιτική μας και θα </w:t>
      </w:r>
      <w:r w:rsidRPr="00A370AD">
        <w:rPr>
          <w:rFonts w:eastAsia="Times New Roman" w:cs="Times New Roman"/>
          <w:szCs w:val="24"/>
        </w:rPr>
        <w:lastRenderedPageBreak/>
        <w:t xml:space="preserve">πάμε σε όλο τον κόσμο να δηλώσουμε ότι δεν </w:t>
      </w:r>
      <w:r>
        <w:rPr>
          <w:rFonts w:eastAsia="Times New Roman" w:cs="Times New Roman"/>
          <w:szCs w:val="24"/>
        </w:rPr>
        <w:t>δίνουμε</w:t>
      </w:r>
      <w:r w:rsidRPr="00A370AD">
        <w:rPr>
          <w:rFonts w:eastAsia="Times New Roman" w:cs="Times New Roman"/>
          <w:szCs w:val="24"/>
        </w:rPr>
        <w:t xml:space="preserve"> τη λέξη </w:t>
      </w:r>
      <w:r>
        <w:rPr>
          <w:rFonts w:eastAsia="Times New Roman" w:cs="Times New Roman"/>
          <w:szCs w:val="24"/>
        </w:rPr>
        <w:t>«</w:t>
      </w:r>
      <w:r w:rsidRPr="00A370AD">
        <w:rPr>
          <w:rFonts w:eastAsia="Times New Roman" w:cs="Times New Roman"/>
          <w:szCs w:val="24"/>
        </w:rPr>
        <w:t>Μακεδονία</w:t>
      </w:r>
      <w:r>
        <w:rPr>
          <w:rFonts w:eastAsia="Times New Roman" w:cs="Times New Roman"/>
          <w:szCs w:val="24"/>
        </w:rPr>
        <w:t xml:space="preserve">»». Αντί να έχει αυτή τη γενναιότητα, </w:t>
      </w:r>
      <w:r w:rsidRPr="00A370AD">
        <w:rPr>
          <w:rFonts w:eastAsia="Times New Roman" w:cs="Times New Roman"/>
          <w:szCs w:val="24"/>
        </w:rPr>
        <w:t>κρύβεται</w:t>
      </w:r>
      <w:r>
        <w:rPr>
          <w:rFonts w:eastAsia="Times New Roman" w:cs="Times New Roman"/>
          <w:szCs w:val="24"/>
        </w:rPr>
        <w:t>: «Δ</w:t>
      </w:r>
      <w:r w:rsidRPr="00A370AD">
        <w:rPr>
          <w:rFonts w:eastAsia="Times New Roman" w:cs="Times New Roman"/>
          <w:szCs w:val="24"/>
        </w:rPr>
        <w:t>εν είχε υπογράψει ο Καραμανλής</w:t>
      </w:r>
      <w:r>
        <w:rPr>
          <w:rFonts w:eastAsia="Times New Roman" w:cs="Times New Roman"/>
          <w:szCs w:val="24"/>
        </w:rPr>
        <w:t>», «</w:t>
      </w:r>
      <w:r w:rsidRPr="00A370AD">
        <w:rPr>
          <w:rFonts w:eastAsia="Times New Roman" w:cs="Times New Roman"/>
          <w:szCs w:val="24"/>
        </w:rPr>
        <w:t xml:space="preserve">δεν είχε κάνει ο </w:t>
      </w:r>
      <w:r>
        <w:rPr>
          <w:rFonts w:eastAsia="Times New Roman" w:cs="Times New Roman"/>
          <w:szCs w:val="24"/>
        </w:rPr>
        <w:t>ένας».</w:t>
      </w:r>
      <w:r w:rsidRPr="00A370AD">
        <w:rPr>
          <w:rFonts w:eastAsia="Times New Roman" w:cs="Times New Roman"/>
          <w:szCs w:val="24"/>
        </w:rPr>
        <w:t xml:space="preserve"> </w:t>
      </w:r>
      <w:r>
        <w:rPr>
          <w:rFonts w:eastAsia="Times New Roman" w:cs="Times New Roman"/>
          <w:szCs w:val="24"/>
        </w:rPr>
        <w:t>Α</w:t>
      </w:r>
      <w:r w:rsidRPr="00A370AD">
        <w:rPr>
          <w:rFonts w:eastAsia="Times New Roman" w:cs="Times New Roman"/>
          <w:szCs w:val="24"/>
        </w:rPr>
        <w:t xml:space="preserve">φού στην ιστοσελίδα του Υπουργείου Εξωτερικών είχατε </w:t>
      </w:r>
      <w:r>
        <w:rPr>
          <w:rFonts w:eastAsia="Times New Roman" w:cs="Times New Roman"/>
          <w:szCs w:val="24"/>
        </w:rPr>
        <w:t>αναρτήσει</w:t>
      </w:r>
      <w:r w:rsidRPr="00A370AD">
        <w:rPr>
          <w:rFonts w:eastAsia="Times New Roman" w:cs="Times New Roman"/>
          <w:szCs w:val="24"/>
        </w:rPr>
        <w:t xml:space="preserve"> αυτ</w:t>
      </w:r>
      <w:r>
        <w:rPr>
          <w:rFonts w:eastAsia="Times New Roman" w:cs="Times New Roman"/>
          <w:szCs w:val="24"/>
        </w:rPr>
        <w:t>ή</w:t>
      </w:r>
      <w:r w:rsidRPr="00A370AD">
        <w:rPr>
          <w:rFonts w:eastAsia="Times New Roman" w:cs="Times New Roman"/>
          <w:szCs w:val="24"/>
        </w:rPr>
        <w:t xml:space="preserve"> τ</w:t>
      </w:r>
      <w:r>
        <w:rPr>
          <w:rFonts w:eastAsia="Times New Roman" w:cs="Times New Roman"/>
          <w:szCs w:val="24"/>
        </w:rPr>
        <w:t>η</w:t>
      </w:r>
      <w:r w:rsidRPr="00A370AD">
        <w:rPr>
          <w:rFonts w:eastAsia="Times New Roman" w:cs="Times New Roman"/>
          <w:szCs w:val="24"/>
        </w:rPr>
        <w:t xml:space="preserve"> σύνθετη</w:t>
      </w:r>
      <w:r w:rsidRPr="00A370AD">
        <w:rPr>
          <w:rFonts w:eastAsia="Times New Roman" w:cs="Times New Roman"/>
          <w:szCs w:val="24"/>
        </w:rPr>
        <w:t xml:space="preserve"> ονομασία</w:t>
      </w:r>
      <w:r>
        <w:rPr>
          <w:rFonts w:eastAsia="Times New Roman" w:cs="Times New Roman"/>
          <w:szCs w:val="24"/>
        </w:rPr>
        <w:t xml:space="preserve">. Πώς δεν είχατε υπογράψει, κύριοι; Πάλι λείπει το πολιτικό θάρρος; Δηλώστε: «Κάναμε εσφαλμένη εκτίμηση, δεν πιστεύαμε ότι ο λαός θα έχει καθολική αντίσταση, αλλά </w:t>
      </w:r>
      <w:r w:rsidRPr="00A370AD">
        <w:rPr>
          <w:rFonts w:eastAsia="Times New Roman" w:cs="Times New Roman"/>
          <w:szCs w:val="24"/>
        </w:rPr>
        <w:t>βλέποντας αυτό</w:t>
      </w:r>
      <w:r>
        <w:rPr>
          <w:rFonts w:eastAsia="Times New Roman" w:cs="Times New Roman"/>
          <w:szCs w:val="24"/>
        </w:rPr>
        <w:t>ν</w:t>
      </w:r>
      <w:r w:rsidRPr="00A370AD">
        <w:rPr>
          <w:rFonts w:eastAsia="Times New Roman" w:cs="Times New Roman"/>
          <w:szCs w:val="24"/>
        </w:rPr>
        <w:t xml:space="preserve"> το</w:t>
      </w:r>
      <w:r>
        <w:rPr>
          <w:rFonts w:eastAsia="Times New Roman" w:cs="Times New Roman"/>
          <w:szCs w:val="24"/>
        </w:rPr>
        <w:t>ν</w:t>
      </w:r>
      <w:r w:rsidRPr="00A370AD">
        <w:rPr>
          <w:rFonts w:eastAsia="Times New Roman" w:cs="Times New Roman"/>
          <w:szCs w:val="24"/>
        </w:rPr>
        <w:t xml:space="preserve"> λαό</w:t>
      </w:r>
      <w:r>
        <w:rPr>
          <w:rFonts w:eastAsia="Times New Roman" w:cs="Times New Roman"/>
          <w:szCs w:val="24"/>
        </w:rPr>
        <w:t>,</w:t>
      </w:r>
      <w:r w:rsidRPr="00A370AD">
        <w:rPr>
          <w:rFonts w:eastAsia="Times New Roman" w:cs="Times New Roman"/>
          <w:szCs w:val="24"/>
        </w:rPr>
        <w:t xml:space="preserve"> που ξύπνησε μέσα</w:t>
      </w:r>
      <w:r>
        <w:rPr>
          <w:rFonts w:eastAsia="Times New Roman" w:cs="Times New Roman"/>
          <w:szCs w:val="24"/>
        </w:rPr>
        <w:t xml:space="preserve"> του</w:t>
      </w:r>
      <w:r w:rsidRPr="00A370AD">
        <w:rPr>
          <w:rFonts w:eastAsia="Times New Roman" w:cs="Times New Roman"/>
          <w:szCs w:val="24"/>
        </w:rPr>
        <w:t xml:space="preserve"> το θηρίο</w:t>
      </w:r>
      <w:r>
        <w:rPr>
          <w:rFonts w:eastAsia="Times New Roman" w:cs="Times New Roman"/>
          <w:szCs w:val="24"/>
        </w:rPr>
        <w:t>,</w:t>
      </w:r>
      <w:r w:rsidRPr="00A370AD">
        <w:rPr>
          <w:rFonts w:eastAsia="Times New Roman" w:cs="Times New Roman"/>
          <w:szCs w:val="24"/>
        </w:rPr>
        <w:t xml:space="preserve"> κάνουμε πίσω και θα πάμε </w:t>
      </w:r>
      <w:r w:rsidRPr="00A370AD">
        <w:rPr>
          <w:rFonts w:eastAsia="Times New Roman" w:cs="Times New Roman"/>
          <w:szCs w:val="24"/>
        </w:rPr>
        <w:t>μαζί με τον ΣΥΡΙΖΑ</w:t>
      </w:r>
      <w:r>
        <w:rPr>
          <w:rFonts w:eastAsia="Times New Roman" w:cs="Times New Roman"/>
          <w:szCs w:val="24"/>
        </w:rPr>
        <w:t>,</w:t>
      </w:r>
      <w:r w:rsidRPr="00A370AD">
        <w:rPr>
          <w:rFonts w:eastAsia="Times New Roman" w:cs="Times New Roman"/>
          <w:szCs w:val="24"/>
        </w:rPr>
        <w:t xml:space="preserve"> μαζί με την Ένωση Κεντρώων</w:t>
      </w:r>
      <w:r>
        <w:rPr>
          <w:rFonts w:eastAsia="Times New Roman" w:cs="Times New Roman"/>
          <w:szCs w:val="24"/>
        </w:rPr>
        <w:t>,</w:t>
      </w:r>
      <w:r w:rsidRPr="00A370AD">
        <w:rPr>
          <w:rFonts w:eastAsia="Times New Roman" w:cs="Times New Roman"/>
          <w:szCs w:val="24"/>
        </w:rPr>
        <w:t xml:space="preserve"> μαζί με όλους στην Ευρώπη</w:t>
      </w:r>
      <w:r>
        <w:rPr>
          <w:rFonts w:eastAsia="Times New Roman" w:cs="Times New Roman"/>
          <w:szCs w:val="24"/>
        </w:rPr>
        <w:t>,</w:t>
      </w:r>
      <w:r w:rsidRPr="00A370AD">
        <w:rPr>
          <w:rFonts w:eastAsia="Times New Roman" w:cs="Times New Roman"/>
          <w:szCs w:val="24"/>
        </w:rPr>
        <w:t xml:space="preserve"> στην Αμερική</w:t>
      </w:r>
      <w:r>
        <w:rPr>
          <w:rFonts w:eastAsia="Times New Roman" w:cs="Times New Roman"/>
          <w:szCs w:val="24"/>
        </w:rPr>
        <w:t>».</w:t>
      </w:r>
    </w:p>
    <w:p w14:paraId="0BCB5DA0" w14:textId="77777777" w:rsidR="00623898" w:rsidRDefault="00B35A1F">
      <w:pPr>
        <w:spacing w:after="0" w:line="600" w:lineRule="auto"/>
        <w:ind w:firstLine="720"/>
        <w:jc w:val="both"/>
        <w:rPr>
          <w:rFonts w:eastAsia="Times New Roman" w:cs="Times New Roman"/>
          <w:szCs w:val="24"/>
        </w:rPr>
      </w:pPr>
      <w:r>
        <w:rPr>
          <w:rFonts w:eastAsia="Times New Roman" w:cs="Times New Roman"/>
          <w:szCs w:val="24"/>
        </w:rPr>
        <w:t>Ε</w:t>
      </w:r>
      <w:r w:rsidRPr="00A370AD">
        <w:rPr>
          <w:rFonts w:eastAsia="Times New Roman" w:cs="Times New Roman"/>
          <w:szCs w:val="24"/>
        </w:rPr>
        <w:t xml:space="preserve">γώ </w:t>
      </w:r>
      <w:r>
        <w:rPr>
          <w:rFonts w:eastAsia="Times New Roman" w:cs="Times New Roman"/>
          <w:szCs w:val="24"/>
        </w:rPr>
        <w:t xml:space="preserve">βούτηξα και προχθές ακόμη τον Αμερικανό </w:t>
      </w:r>
      <w:r>
        <w:rPr>
          <w:rFonts w:eastAsia="Times New Roman" w:cs="Times New Roman"/>
          <w:szCs w:val="24"/>
        </w:rPr>
        <w:t>π</w:t>
      </w:r>
      <w:r>
        <w:rPr>
          <w:rFonts w:eastAsia="Times New Roman" w:cs="Times New Roman"/>
          <w:szCs w:val="24"/>
        </w:rPr>
        <w:t>ρέσβη και του είπα: «Σ</w:t>
      </w:r>
      <w:r w:rsidRPr="00A370AD">
        <w:rPr>
          <w:rFonts w:eastAsia="Times New Roman" w:cs="Times New Roman"/>
          <w:szCs w:val="24"/>
        </w:rPr>
        <w:t>ε θέλω</w:t>
      </w:r>
      <w:r>
        <w:rPr>
          <w:rFonts w:eastAsia="Times New Roman" w:cs="Times New Roman"/>
          <w:szCs w:val="24"/>
        </w:rPr>
        <w:t xml:space="preserve"> </w:t>
      </w:r>
      <w:r w:rsidRPr="00A370AD">
        <w:rPr>
          <w:rFonts w:eastAsia="Times New Roman" w:cs="Times New Roman"/>
          <w:szCs w:val="24"/>
        </w:rPr>
        <w:t xml:space="preserve">την άλλη </w:t>
      </w:r>
      <w:r>
        <w:rPr>
          <w:rFonts w:eastAsia="Times New Roman" w:cs="Times New Roman"/>
          <w:szCs w:val="24"/>
        </w:rPr>
        <w:t>ε</w:t>
      </w:r>
      <w:r w:rsidRPr="00A370AD">
        <w:rPr>
          <w:rFonts w:eastAsia="Times New Roman" w:cs="Times New Roman"/>
          <w:szCs w:val="24"/>
        </w:rPr>
        <w:t>βδομάδα στο γραφείο</w:t>
      </w:r>
      <w:r>
        <w:rPr>
          <w:rFonts w:eastAsia="Times New Roman" w:cs="Times New Roman"/>
          <w:szCs w:val="24"/>
        </w:rPr>
        <w:t xml:space="preserve"> μου». Γιατί τον</w:t>
      </w:r>
      <w:r w:rsidRPr="00A370AD">
        <w:rPr>
          <w:rFonts w:eastAsia="Times New Roman" w:cs="Times New Roman"/>
          <w:szCs w:val="24"/>
        </w:rPr>
        <w:t xml:space="preserve"> βούτηξα</w:t>
      </w:r>
      <w:r>
        <w:rPr>
          <w:rFonts w:eastAsia="Times New Roman" w:cs="Times New Roman"/>
          <w:szCs w:val="24"/>
        </w:rPr>
        <w:t>; Γιατί την προηγούμενη φορά είχα μαλώσ</w:t>
      </w:r>
      <w:r>
        <w:rPr>
          <w:rFonts w:eastAsia="Times New Roman" w:cs="Times New Roman"/>
          <w:szCs w:val="24"/>
        </w:rPr>
        <w:t xml:space="preserve">ει, γιατί </w:t>
      </w:r>
      <w:r w:rsidRPr="00A370AD">
        <w:rPr>
          <w:rFonts w:eastAsia="Times New Roman" w:cs="Times New Roman"/>
          <w:szCs w:val="24"/>
        </w:rPr>
        <w:t>του είχα πει</w:t>
      </w:r>
      <w:r>
        <w:rPr>
          <w:rFonts w:eastAsia="Times New Roman" w:cs="Times New Roman"/>
          <w:szCs w:val="24"/>
        </w:rPr>
        <w:t>: Ε</w:t>
      </w:r>
      <w:r w:rsidRPr="00A370AD">
        <w:rPr>
          <w:rFonts w:eastAsia="Times New Roman" w:cs="Times New Roman"/>
          <w:szCs w:val="24"/>
        </w:rPr>
        <w:t xml:space="preserve">άν </w:t>
      </w:r>
      <w:proofErr w:type="spellStart"/>
      <w:r>
        <w:rPr>
          <w:rFonts w:eastAsia="Times New Roman" w:cs="Times New Roman"/>
          <w:szCs w:val="24"/>
        </w:rPr>
        <w:t>ιδρύετο</w:t>
      </w:r>
      <w:proofErr w:type="spellEnd"/>
      <w:r>
        <w:rPr>
          <w:rFonts w:eastAsia="Times New Roman" w:cs="Times New Roman"/>
          <w:szCs w:val="24"/>
        </w:rPr>
        <w:t xml:space="preserve"> μια Νέα Υόρκη δίπλα στη δική σας, </w:t>
      </w:r>
      <w:r w:rsidRPr="00A370AD">
        <w:rPr>
          <w:rFonts w:eastAsia="Times New Roman" w:cs="Times New Roman"/>
          <w:szCs w:val="24"/>
        </w:rPr>
        <w:t>θα δεχόσασταν να την αναγνωρίσ</w:t>
      </w:r>
      <w:r>
        <w:rPr>
          <w:rFonts w:eastAsia="Times New Roman" w:cs="Times New Roman"/>
          <w:szCs w:val="24"/>
        </w:rPr>
        <w:t>ετε;</w:t>
      </w:r>
      <w:r w:rsidRPr="00A370AD">
        <w:rPr>
          <w:rFonts w:eastAsia="Times New Roman" w:cs="Times New Roman"/>
          <w:szCs w:val="24"/>
        </w:rPr>
        <w:t xml:space="preserve"> </w:t>
      </w:r>
      <w:r>
        <w:rPr>
          <w:rFonts w:eastAsia="Times New Roman" w:cs="Times New Roman"/>
          <w:szCs w:val="24"/>
        </w:rPr>
        <w:t>Και μου λέει: «Έ</w:t>
      </w:r>
      <w:r w:rsidRPr="00A370AD">
        <w:rPr>
          <w:rFonts w:eastAsia="Times New Roman" w:cs="Times New Roman"/>
          <w:szCs w:val="24"/>
        </w:rPr>
        <w:t>χετε δίκιο</w:t>
      </w:r>
      <w:r>
        <w:rPr>
          <w:rFonts w:eastAsia="Times New Roman" w:cs="Times New Roman"/>
          <w:szCs w:val="24"/>
        </w:rPr>
        <w:t>». Μα, άμα</w:t>
      </w:r>
      <w:r w:rsidRPr="00A370AD">
        <w:rPr>
          <w:rFonts w:eastAsia="Times New Roman" w:cs="Times New Roman"/>
          <w:szCs w:val="24"/>
        </w:rPr>
        <w:t xml:space="preserve"> έχω δίκιο σε αυτό</w:t>
      </w:r>
      <w:r>
        <w:rPr>
          <w:rFonts w:eastAsia="Times New Roman" w:cs="Times New Roman"/>
          <w:szCs w:val="24"/>
        </w:rPr>
        <w:t>, γιατί τάσσεστε με τα Σκόπια; Αυτό</w:t>
      </w:r>
      <w:r w:rsidRPr="00A370AD">
        <w:rPr>
          <w:rFonts w:eastAsia="Times New Roman" w:cs="Times New Roman"/>
          <w:szCs w:val="24"/>
        </w:rPr>
        <w:t xml:space="preserve"> είναι το θέμα των Σκοπίων</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Η Αμερική που -υποτίθεται- είναι μ</w:t>
      </w:r>
      <w:r>
        <w:rPr>
          <w:rFonts w:eastAsia="Times New Roman" w:cs="Times New Roman"/>
          <w:szCs w:val="24"/>
        </w:rPr>
        <w:t>ια χώρα ι</w:t>
      </w:r>
      <w:r w:rsidRPr="00A370AD">
        <w:rPr>
          <w:rFonts w:eastAsia="Times New Roman" w:cs="Times New Roman"/>
          <w:szCs w:val="24"/>
        </w:rPr>
        <w:t>σχυρή</w:t>
      </w:r>
      <w:r>
        <w:rPr>
          <w:rFonts w:eastAsia="Times New Roman" w:cs="Times New Roman"/>
          <w:szCs w:val="24"/>
        </w:rPr>
        <w:t xml:space="preserve">, μια χώρα που ακολουθεί </w:t>
      </w:r>
      <w:r w:rsidRPr="00A370AD">
        <w:rPr>
          <w:rFonts w:eastAsia="Times New Roman" w:cs="Times New Roman"/>
          <w:szCs w:val="24"/>
        </w:rPr>
        <w:t>τη δικαιοσύνη</w:t>
      </w:r>
      <w:r>
        <w:rPr>
          <w:rFonts w:eastAsia="Times New Roman" w:cs="Times New Roman"/>
          <w:szCs w:val="24"/>
        </w:rPr>
        <w:t>,</w:t>
      </w:r>
      <w:r w:rsidRPr="00A370AD">
        <w:rPr>
          <w:rFonts w:eastAsia="Times New Roman" w:cs="Times New Roman"/>
          <w:szCs w:val="24"/>
        </w:rPr>
        <w:t xml:space="preserve"> που υπερασπίζεται την έννομη τάξη</w:t>
      </w:r>
      <w:r>
        <w:rPr>
          <w:rFonts w:eastAsia="Times New Roman" w:cs="Times New Roman"/>
          <w:szCs w:val="24"/>
        </w:rPr>
        <w:t>,</w:t>
      </w:r>
      <w:r w:rsidRPr="00A370AD">
        <w:rPr>
          <w:rFonts w:eastAsia="Times New Roman" w:cs="Times New Roman"/>
          <w:szCs w:val="24"/>
        </w:rPr>
        <w:t xml:space="preserve"> υπερασπίζεται ένα κρατίδιο που ξέρει ότι μέσ</w:t>
      </w:r>
      <w:r>
        <w:rPr>
          <w:rFonts w:eastAsia="Times New Roman" w:cs="Times New Roman"/>
          <w:szCs w:val="24"/>
        </w:rPr>
        <w:t>α</w:t>
      </w:r>
      <w:r w:rsidRPr="00A370AD">
        <w:rPr>
          <w:rFonts w:eastAsia="Times New Roman" w:cs="Times New Roman"/>
          <w:szCs w:val="24"/>
        </w:rPr>
        <w:t xml:space="preserve"> του β</w:t>
      </w:r>
      <w:r>
        <w:rPr>
          <w:rFonts w:eastAsia="Times New Roman" w:cs="Times New Roman"/>
          <w:szCs w:val="24"/>
        </w:rPr>
        <w:t>ρ</w:t>
      </w:r>
      <w:r w:rsidRPr="00A370AD">
        <w:rPr>
          <w:rFonts w:eastAsia="Times New Roman" w:cs="Times New Roman"/>
          <w:szCs w:val="24"/>
        </w:rPr>
        <w:t>άζει ο αλυτρωτισμός</w:t>
      </w:r>
      <w:r>
        <w:rPr>
          <w:rFonts w:eastAsia="Times New Roman" w:cs="Times New Roman"/>
          <w:szCs w:val="24"/>
        </w:rPr>
        <w:t>.</w:t>
      </w:r>
      <w:r w:rsidRPr="00A370AD">
        <w:rPr>
          <w:rFonts w:eastAsia="Times New Roman" w:cs="Times New Roman"/>
          <w:szCs w:val="24"/>
        </w:rPr>
        <w:t xml:space="preserve"> </w:t>
      </w:r>
      <w:r>
        <w:rPr>
          <w:rFonts w:eastAsia="Times New Roman" w:cs="Times New Roman"/>
          <w:szCs w:val="24"/>
        </w:rPr>
        <w:t>Καθησυχάζ</w:t>
      </w:r>
      <w:r w:rsidRPr="00A370AD">
        <w:rPr>
          <w:rFonts w:eastAsia="Times New Roman" w:cs="Times New Roman"/>
          <w:szCs w:val="24"/>
        </w:rPr>
        <w:t>ει την Ελλάδα να υπογράψουμε τώρα</w:t>
      </w:r>
      <w:r>
        <w:rPr>
          <w:rFonts w:eastAsia="Times New Roman" w:cs="Times New Roman"/>
          <w:szCs w:val="24"/>
        </w:rPr>
        <w:t>,</w:t>
      </w:r>
      <w:r w:rsidRPr="00A370AD">
        <w:rPr>
          <w:rFonts w:eastAsia="Times New Roman" w:cs="Times New Roman"/>
          <w:szCs w:val="24"/>
        </w:rPr>
        <w:t xml:space="preserve"> να συναινέσουμε σε όλα και μετά το θηρίο</w:t>
      </w:r>
      <w:r>
        <w:rPr>
          <w:rFonts w:eastAsia="Times New Roman" w:cs="Times New Roman"/>
          <w:szCs w:val="24"/>
        </w:rPr>
        <w:t xml:space="preserve"> του αλυτρ</w:t>
      </w:r>
      <w:r>
        <w:rPr>
          <w:rFonts w:eastAsia="Times New Roman" w:cs="Times New Roman"/>
          <w:szCs w:val="24"/>
        </w:rPr>
        <w:t>ωτισμού να επιστρέψει.</w:t>
      </w:r>
    </w:p>
    <w:p w14:paraId="0BCB5DA1" w14:textId="77777777" w:rsidR="00623898" w:rsidRDefault="00B35A1F">
      <w:pPr>
        <w:spacing w:after="0" w:line="600" w:lineRule="auto"/>
        <w:ind w:firstLine="720"/>
        <w:jc w:val="both"/>
        <w:rPr>
          <w:rFonts w:eastAsia="Times New Roman" w:cs="Times New Roman"/>
          <w:szCs w:val="24"/>
        </w:rPr>
      </w:pPr>
      <w:r>
        <w:rPr>
          <w:rFonts w:eastAsia="Times New Roman" w:cs="Times New Roman"/>
          <w:szCs w:val="24"/>
        </w:rPr>
        <w:lastRenderedPageBreak/>
        <w:t>Γιατί ποια εγγύηση δίνουν οι Αμερικανοί; Κα</w:t>
      </w:r>
      <w:r>
        <w:rPr>
          <w:rFonts w:eastAsia="Times New Roman" w:cs="Times New Roman"/>
          <w:szCs w:val="24"/>
        </w:rPr>
        <w:t>μ</w:t>
      </w:r>
      <w:r>
        <w:rPr>
          <w:rFonts w:eastAsia="Times New Roman" w:cs="Times New Roman"/>
          <w:szCs w:val="24"/>
        </w:rPr>
        <w:t>μία.</w:t>
      </w:r>
    </w:p>
    <w:p w14:paraId="0BCB5DA2" w14:textId="77777777" w:rsidR="00623898" w:rsidRDefault="00B35A1F">
      <w:pPr>
        <w:spacing w:after="0" w:line="600" w:lineRule="auto"/>
        <w:ind w:firstLine="720"/>
        <w:jc w:val="both"/>
        <w:rPr>
          <w:rFonts w:eastAsia="Times New Roman" w:cs="Times New Roman"/>
          <w:szCs w:val="24"/>
        </w:rPr>
      </w:pPr>
      <w:r>
        <w:rPr>
          <w:rFonts w:eastAsia="Times New Roman" w:cs="Times New Roman"/>
          <w:szCs w:val="24"/>
        </w:rPr>
        <w:t>Ξέρετε, κάποτε είχα κατηγορήσει τον γέρο Καραμανλή ότι μας έβγαλε από το ΝΑΤΟ, γιατί όταν ζήτησε τη στήριξη των Αμερικανών να εμποδιστεί η τουρκική απόβαση στην Κύπρο, αντί να μας υποσ</w:t>
      </w:r>
      <w:r>
        <w:rPr>
          <w:rFonts w:eastAsia="Times New Roman" w:cs="Times New Roman"/>
          <w:szCs w:val="24"/>
        </w:rPr>
        <w:t xml:space="preserve">τηρίξουν οι Αμερικάνοι, έστειλαν τον </w:t>
      </w:r>
      <w:proofErr w:type="spellStart"/>
      <w:r>
        <w:rPr>
          <w:rFonts w:eastAsia="Times New Roman" w:cs="Times New Roman"/>
          <w:szCs w:val="24"/>
        </w:rPr>
        <w:t>Σίσκο</w:t>
      </w:r>
      <w:proofErr w:type="spellEnd"/>
      <w:r>
        <w:rPr>
          <w:rFonts w:eastAsia="Times New Roman" w:cs="Times New Roman"/>
          <w:szCs w:val="24"/>
        </w:rPr>
        <w:t xml:space="preserve"> τον Υπουργό τους στο Πεντάγωνο και γυρνούσε στο ΓΕΣ, στο ΓΕΝ και στο ΓΕΑ και έλεγε: «Προς </w:t>
      </w:r>
      <w:r>
        <w:rPr>
          <w:rFonts w:eastAsia="Times New Roman" w:cs="Times New Roman"/>
          <w:szCs w:val="24"/>
        </w:rPr>
        <w:t>θ</w:t>
      </w:r>
      <w:r>
        <w:rPr>
          <w:rFonts w:eastAsia="Times New Roman" w:cs="Times New Roman"/>
          <w:szCs w:val="24"/>
        </w:rPr>
        <w:t>εού, μην απαντήσετε στις προκλήσεις». Να δεχθούμε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κάνουν αποβίβαση στο κυπριακό έδαφος. Ακούστε ουδετερότητα ο</w:t>
      </w:r>
      <w:r>
        <w:rPr>
          <w:rFonts w:eastAsia="Times New Roman" w:cs="Times New Roman"/>
          <w:szCs w:val="24"/>
        </w:rPr>
        <w:t xml:space="preserve">ι Αμερικανοί. Αντί να εμποδίσουν δύο συμμάχων την εμπόλεμη κατάσταση, έστειλαν Υπουργό στο Πεντάγωνο σε ένα διαλυμένο χουντικό καθεστώς να τους λένε: «Προς </w:t>
      </w:r>
      <w:r>
        <w:rPr>
          <w:rFonts w:eastAsia="Times New Roman" w:cs="Times New Roman"/>
          <w:szCs w:val="24"/>
        </w:rPr>
        <w:t>θ</w:t>
      </w:r>
      <w:r>
        <w:rPr>
          <w:rFonts w:eastAsia="Times New Roman" w:cs="Times New Roman"/>
          <w:szCs w:val="24"/>
        </w:rPr>
        <w:t xml:space="preserve">εού, μην αντιδράσετε, γιατί θα μπλέξετε </w:t>
      </w:r>
      <w:r>
        <w:rPr>
          <w:rFonts w:eastAsia="Times New Roman" w:cs="Times New Roman"/>
          <w:szCs w:val="24"/>
        </w:rPr>
        <w:t xml:space="preserve">σε </w:t>
      </w:r>
      <w:r>
        <w:rPr>
          <w:rFonts w:eastAsia="Times New Roman" w:cs="Times New Roman"/>
          <w:szCs w:val="24"/>
        </w:rPr>
        <w:t xml:space="preserve">μακράς </w:t>
      </w:r>
      <w:r>
        <w:rPr>
          <w:rFonts w:eastAsia="Times New Roman" w:cs="Times New Roman"/>
          <w:szCs w:val="24"/>
        </w:rPr>
        <w:t xml:space="preserve">διάρκειας </w:t>
      </w:r>
      <w:r>
        <w:rPr>
          <w:rFonts w:eastAsia="Times New Roman" w:cs="Times New Roman"/>
          <w:szCs w:val="24"/>
        </w:rPr>
        <w:t xml:space="preserve">πόλεμο». Αυτό έκανε ο </w:t>
      </w:r>
      <w:r w:rsidRPr="000D681E">
        <w:rPr>
          <w:rFonts w:eastAsia="Times New Roman" w:cs="Times New Roman"/>
          <w:szCs w:val="24"/>
        </w:rPr>
        <w:t>βρ</w:t>
      </w:r>
      <w:r>
        <w:rPr>
          <w:rFonts w:eastAsia="Times New Roman" w:cs="Times New Roman"/>
          <w:szCs w:val="24"/>
        </w:rPr>
        <w:t>ώ</w:t>
      </w:r>
      <w:r w:rsidRPr="000D681E">
        <w:rPr>
          <w:rFonts w:eastAsia="Times New Roman" w:cs="Times New Roman"/>
          <w:szCs w:val="24"/>
        </w:rPr>
        <w:t>μικος</w:t>
      </w:r>
      <w:r>
        <w:rPr>
          <w:rFonts w:eastAsia="Times New Roman" w:cs="Times New Roman"/>
          <w:szCs w:val="24"/>
        </w:rPr>
        <w:t xml:space="preserve"> </w:t>
      </w:r>
      <w:proofErr w:type="spellStart"/>
      <w:r>
        <w:rPr>
          <w:rFonts w:eastAsia="Times New Roman" w:cs="Times New Roman"/>
          <w:szCs w:val="24"/>
        </w:rPr>
        <w:t>Σίσκο</w:t>
      </w:r>
      <w:proofErr w:type="spellEnd"/>
      <w:r>
        <w:rPr>
          <w:rFonts w:eastAsia="Times New Roman" w:cs="Times New Roman"/>
          <w:szCs w:val="24"/>
        </w:rPr>
        <w:t xml:space="preserve">. Αυτό έκανε. </w:t>
      </w:r>
    </w:p>
    <w:p w14:paraId="0BCB5DA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τώρα βγαίνουν κάποιοι δικοί σας στα κανάλια και λένε: «Έλα μωρέ, μικρό κράτος είναι, ούτε στρατό δεν έχει». Άκουσα χθες έναν του ΣΥΡΙΖΑ που έλεγε: «Με εκατό είναι, απειλούν την Ελλάδα οι Σκοπιανοί;» Οι Σκοπιανοί βεβαίως σήμερα όχι.</w:t>
      </w:r>
      <w:r>
        <w:rPr>
          <w:rFonts w:eastAsia="Times New Roman" w:cs="Times New Roman"/>
          <w:szCs w:val="24"/>
        </w:rPr>
        <w:t xml:space="preserve"> Αύριο, όμως; Και η Τουρκία –πιστεύετε- ότι θα κάθεται θεατής άμα βλέπει ότι μπορεί να δημιουργήσει πρόβλημα στην Ελλάδα;</w:t>
      </w:r>
    </w:p>
    <w:p w14:paraId="0BCB5DA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Ξέρετε τι ευθύνες αναλαμβάνετε με τη Συμφωνία των Πρεσπών; Έχετε αντιληφθεί τις ευθύνες που αναλαμβάνετε αν τα πράγματα έρθουν όπως πρ</w:t>
      </w:r>
      <w:r>
        <w:rPr>
          <w:rFonts w:eastAsia="Times New Roman" w:cs="Times New Roman"/>
          <w:szCs w:val="24"/>
        </w:rPr>
        <w:t>οαισθάνομαι, θα κρύβεστε. Τώρα έχετε αστυνομικούς και βγαίνετε στους δρόμους. Ίσως τότε δεν αρκούν και χιλιάδες αστυνομικοί για να σας προστατεύουν. Να το ξέρετε αυτό.</w:t>
      </w:r>
    </w:p>
    <w:p w14:paraId="0BCB5DA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Έστειλα μια επιστολή στον κ. Μητσοτάκη και του είπα: «Ξεκαθάρισε ότι η Νέα Δημοκρατία </w:t>
      </w:r>
      <w:r>
        <w:rPr>
          <w:rFonts w:eastAsia="Times New Roman" w:cs="Times New Roman"/>
          <w:szCs w:val="24"/>
        </w:rPr>
        <w:t xml:space="preserve">επ’ </w:t>
      </w:r>
      <w:proofErr w:type="spellStart"/>
      <w:r>
        <w:rPr>
          <w:rFonts w:eastAsia="Times New Roman" w:cs="Times New Roman"/>
          <w:szCs w:val="24"/>
        </w:rPr>
        <w:t>ουδενί</w:t>
      </w:r>
      <w:proofErr w:type="spellEnd"/>
      <w:r>
        <w:rPr>
          <w:rFonts w:eastAsia="Times New Roman" w:cs="Times New Roman"/>
          <w:szCs w:val="24"/>
        </w:rPr>
        <w:t xml:space="preserve"> δεν θα δώσει τη λέξη «Μακεδονία»</w:t>
      </w:r>
      <w:r w:rsidRPr="00C258FE">
        <w:rPr>
          <w:rFonts w:eastAsia="Times New Roman" w:cs="Times New Roman"/>
          <w:szCs w:val="24"/>
        </w:rPr>
        <w:t>.</w:t>
      </w:r>
      <w:r>
        <w:rPr>
          <w:rFonts w:eastAsia="Times New Roman" w:cs="Times New Roman"/>
          <w:szCs w:val="24"/>
        </w:rPr>
        <w:t xml:space="preserve"> Δεν απάντησε. Αντί, μάλιστα, να μου απαντήσει εμένα ξεκάθαρα, έκανε κάτι άλλο. Πήγε σε συνέντευξη στην κ. Κοσιώνη και είπε: «Αν το ψηφίσει η Βουλή, τι να κάνουμε, τα περιθώρια είναι στενά».</w:t>
      </w:r>
    </w:p>
    <w:p w14:paraId="0BCB5DA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Ώστε τη Νέα Δημοκρατί</w:t>
      </w:r>
      <w:r>
        <w:rPr>
          <w:rFonts w:eastAsia="Times New Roman" w:cs="Times New Roman"/>
          <w:szCs w:val="24"/>
        </w:rPr>
        <w:t>α γι’ αυτό θέλουμε να τη βγάλουμε στην κυβέρνηση, για να μας δηλώσει ότι δεν έχει τα περιθώρια διόρθωσης του αίσχους, του εγκλήματος αυτού; Γι’ αυτό κατεβαίνετε στις εκλογές; Για να δηλώσετε αδυναμία επέμβασης; Αυτό περιμένουμε από τη Νέα Δημοκρατία; Είναι</w:t>
      </w:r>
      <w:r>
        <w:rPr>
          <w:rFonts w:eastAsia="Times New Roman" w:cs="Times New Roman"/>
          <w:szCs w:val="24"/>
        </w:rPr>
        <w:t xml:space="preserve"> πολύ βολικό να κάνει τη βρ</w:t>
      </w:r>
      <w:r>
        <w:rPr>
          <w:rFonts w:eastAsia="Times New Roman" w:cs="Times New Roman"/>
          <w:szCs w:val="24"/>
        </w:rPr>
        <w:t>ώ</w:t>
      </w:r>
      <w:r>
        <w:rPr>
          <w:rFonts w:eastAsia="Times New Roman" w:cs="Times New Roman"/>
          <w:szCs w:val="24"/>
        </w:rPr>
        <w:t>μικη δουλειά ο Τσίπρας και να τη βρείτε έτοιμη. Είναι πολύ βολικό, κύριοι.</w:t>
      </w:r>
    </w:p>
    <w:p w14:paraId="0BCB5DA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Πληροφορήθηκα από το εξωτερικό ότι ετοιμάζεται μια συμφωνία με την Αλβανία και το χειρότερο που έρχεται είναι μια συμφωνία με την Τουρκία. </w:t>
      </w:r>
      <w:r>
        <w:rPr>
          <w:rFonts w:eastAsia="Times New Roman" w:cs="Times New Roman"/>
          <w:szCs w:val="24"/>
        </w:rPr>
        <w:lastRenderedPageBreak/>
        <w:t>Θέλω να δω ιδι</w:t>
      </w:r>
      <w:r>
        <w:rPr>
          <w:rFonts w:eastAsia="Times New Roman" w:cs="Times New Roman"/>
          <w:szCs w:val="24"/>
        </w:rPr>
        <w:t xml:space="preserve">αίτερα τη συμφωνία με την Τουρκία. Και της Αλβανίας θα είναι πραγματικά αξιοπερίεργο να δούμε τη συμφωνία, αλλά και με την Τουρκία, διότι θα αρχίσετε πάλι: «Οι </w:t>
      </w:r>
      <w:r>
        <w:rPr>
          <w:rFonts w:eastAsia="Times New Roman" w:cs="Times New Roman"/>
          <w:szCs w:val="24"/>
        </w:rPr>
        <w:t>δ</w:t>
      </w:r>
      <w:r>
        <w:rPr>
          <w:rFonts w:eastAsia="Times New Roman" w:cs="Times New Roman"/>
          <w:szCs w:val="24"/>
        </w:rPr>
        <w:t xml:space="preserve">εξιοί τα είχαν κάνει, οι </w:t>
      </w:r>
      <w:r>
        <w:rPr>
          <w:rFonts w:eastAsia="Times New Roman" w:cs="Times New Roman"/>
          <w:szCs w:val="24"/>
        </w:rPr>
        <w:t>δ</w:t>
      </w:r>
      <w:r>
        <w:rPr>
          <w:rFonts w:eastAsia="Times New Roman" w:cs="Times New Roman"/>
          <w:szCs w:val="24"/>
        </w:rPr>
        <w:t>εξιοί είχαν κάνει τις γκρίζες ζώνες και δεν υπερασπίστηκαν τα Ίμια, τ</w:t>
      </w:r>
      <w:r>
        <w:rPr>
          <w:rFonts w:eastAsia="Times New Roman" w:cs="Times New Roman"/>
          <w:szCs w:val="24"/>
        </w:rPr>
        <w:t>ο ΠΑΣΟΚ με τον Σημίτη κατέβασε τη σημαία». Μόνιμη επωδός εις ό,τι πράττει ο ΣΥΡΙΖΑ είναι ότι οι άλλοι πριν είχαν προδώσει, τι να κάνουμε; Κάνουμε ό,τι μπορούμε.</w:t>
      </w:r>
    </w:p>
    <w:p w14:paraId="0BCB5DA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εμφανίζεται ότι είναι ένα σύγχρονο ευρωπαϊκό κράτος η Ελλάδα σήμερα</w:t>
      </w:r>
      <w:r>
        <w:rPr>
          <w:rFonts w:eastAsia="Times New Roman" w:cs="Times New Roman"/>
          <w:szCs w:val="24"/>
        </w:rPr>
        <w:t>,</w:t>
      </w:r>
      <w:r>
        <w:rPr>
          <w:rFonts w:eastAsia="Times New Roman" w:cs="Times New Roman"/>
          <w:szCs w:val="24"/>
        </w:rPr>
        <w:t xml:space="preserve"> επειδή υποτάσσεται εις</w:t>
      </w:r>
      <w:r>
        <w:rPr>
          <w:rFonts w:eastAsia="Times New Roman" w:cs="Times New Roman"/>
          <w:szCs w:val="24"/>
        </w:rPr>
        <w:t xml:space="preserve"> τους ξένους. Πείτε μου ο κ. Τσίπρας σε ένα σημείο που αντιστάθηκε στην Ευρώπη ή στην Αμερική. Είστε τρία χρόνια στην Κυβέρνηση, πείτε μου ένα πράγμα στο οποίο αντιταχθήκατε. Ένα πράγμα σοβαρό. Σε όλα είπατε «ναι». Εξευτελίζετε την Αριστερά, εξευτελίζετε κ</w:t>
      </w:r>
      <w:r>
        <w:rPr>
          <w:rFonts w:eastAsia="Times New Roman" w:cs="Times New Roman"/>
          <w:szCs w:val="24"/>
        </w:rPr>
        <w:t>αι τη χώρα.</w:t>
      </w:r>
    </w:p>
    <w:p w14:paraId="0BCB5DA9" w14:textId="77777777" w:rsidR="00623898" w:rsidRDefault="00B35A1F">
      <w:pPr>
        <w:spacing w:line="600" w:lineRule="auto"/>
        <w:ind w:firstLine="720"/>
        <w:jc w:val="both"/>
        <w:rPr>
          <w:rFonts w:eastAsia="Times New Roman" w:cs="Times New Roman"/>
          <w:szCs w:val="24"/>
        </w:rPr>
      </w:pPr>
      <w:r w:rsidRPr="00C14853">
        <w:rPr>
          <w:rFonts w:eastAsia="Times New Roman" w:cs="Times New Roman"/>
          <w:b/>
          <w:szCs w:val="24"/>
        </w:rPr>
        <w:t>ΠΡΟΕΔΡΕΥΟΥΣΑ (Αναστασία Χριστοδουλοπούλου):</w:t>
      </w:r>
      <w:r>
        <w:rPr>
          <w:rFonts w:eastAsia="Times New Roman" w:cs="Times New Roman"/>
          <w:szCs w:val="24"/>
        </w:rPr>
        <w:t xml:space="preserve"> Κύριε Πρόεδρε, ολοκληρώστε παρακαλώ.</w:t>
      </w:r>
    </w:p>
    <w:p w14:paraId="0BCB5DAA" w14:textId="77777777" w:rsidR="00623898" w:rsidRDefault="00B35A1F">
      <w:pPr>
        <w:spacing w:line="600" w:lineRule="auto"/>
        <w:ind w:firstLine="720"/>
        <w:jc w:val="both"/>
        <w:rPr>
          <w:rFonts w:eastAsia="Times New Roman" w:cs="Times New Roman"/>
          <w:szCs w:val="24"/>
        </w:rPr>
      </w:pPr>
      <w:r w:rsidRPr="00C14853">
        <w:rPr>
          <w:rFonts w:eastAsia="Times New Roman" w:cs="Times New Roman"/>
          <w:b/>
          <w:szCs w:val="24"/>
        </w:rPr>
        <w:t>ΒΑΣΙΛΗΣ ΛΕΒΕΝΤΗΣ (Πρόεδρος της Ένωσης Κεντρώων):</w:t>
      </w:r>
      <w:r>
        <w:rPr>
          <w:rFonts w:eastAsia="Times New Roman" w:cs="Times New Roman"/>
          <w:szCs w:val="24"/>
        </w:rPr>
        <w:t xml:space="preserve"> Πέρασε η ώρα;</w:t>
      </w:r>
    </w:p>
    <w:p w14:paraId="0BCB5DAB" w14:textId="77777777" w:rsidR="00623898" w:rsidRDefault="00B35A1F">
      <w:pPr>
        <w:spacing w:line="600" w:lineRule="auto"/>
        <w:ind w:firstLine="720"/>
        <w:jc w:val="both"/>
        <w:rPr>
          <w:rFonts w:eastAsia="Times New Roman" w:cs="Times New Roman"/>
          <w:szCs w:val="24"/>
        </w:rPr>
      </w:pPr>
      <w:r w:rsidRPr="00C14853">
        <w:rPr>
          <w:rFonts w:eastAsia="Times New Roman" w:cs="Times New Roman"/>
          <w:b/>
          <w:szCs w:val="24"/>
        </w:rPr>
        <w:t>ΠΡΟΕΔΡΕΥΟΥΣΑ (Αναστασία Χριστοδουλοπούλου):</w:t>
      </w:r>
      <w:r>
        <w:rPr>
          <w:rFonts w:eastAsia="Times New Roman" w:cs="Times New Roman"/>
          <w:szCs w:val="24"/>
        </w:rPr>
        <w:t xml:space="preserve"> Τώρα</w:t>
      </w:r>
      <w:r>
        <w:rPr>
          <w:rFonts w:eastAsia="Times New Roman" w:cs="Times New Roman"/>
          <w:szCs w:val="24"/>
        </w:rPr>
        <w:t>!</w:t>
      </w:r>
    </w:p>
    <w:p w14:paraId="0BCB5DAC" w14:textId="77777777" w:rsidR="00623898" w:rsidRDefault="00B35A1F">
      <w:pPr>
        <w:spacing w:line="600" w:lineRule="auto"/>
        <w:ind w:firstLine="720"/>
        <w:jc w:val="both"/>
        <w:rPr>
          <w:rFonts w:eastAsia="Times New Roman"/>
          <w:szCs w:val="24"/>
        </w:rPr>
      </w:pPr>
      <w:r>
        <w:rPr>
          <w:rFonts w:eastAsia="Times New Roman"/>
          <w:b/>
          <w:szCs w:val="24"/>
        </w:rPr>
        <w:lastRenderedPageBreak/>
        <w:t xml:space="preserve">ΒΑΣΙΛΗΣ ΛΕΒΕΝΤΗΣ (Πρόεδρος της Ένωσης Κεντρώων): </w:t>
      </w:r>
      <w:r w:rsidRPr="008153BA">
        <w:rPr>
          <w:rFonts w:eastAsia="Times New Roman"/>
          <w:szCs w:val="24"/>
        </w:rPr>
        <w:t>Θ</w:t>
      </w:r>
      <w:r w:rsidRPr="008153BA">
        <w:rPr>
          <w:rFonts w:eastAsia="Times New Roman"/>
          <w:szCs w:val="24"/>
        </w:rPr>
        <w:t xml:space="preserve">έλω να πω και </w:t>
      </w:r>
      <w:r>
        <w:rPr>
          <w:rFonts w:eastAsia="Times New Roman"/>
          <w:szCs w:val="24"/>
        </w:rPr>
        <w:t xml:space="preserve">δύο λέξεις </w:t>
      </w:r>
      <w:r w:rsidRPr="008153BA">
        <w:rPr>
          <w:rFonts w:eastAsia="Times New Roman"/>
          <w:szCs w:val="24"/>
        </w:rPr>
        <w:t>για τον φ</w:t>
      </w:r>
      <w:r>
        <w:rPr>
          <w:rFonts w:eastAsia="Times New Roman"/>
          <w:szCs w:val="24"/>
        </w:rPr>
        <w:t xml:space="preserve">ίλο μου, τον κ. Καμμένο, ο οποίος λέει ότι ο κ. Τσίπρας είναι ο καλύτερος Πρωθυπουργός. Ο καλύτερος, όμως, Πρωθυπουργός πήγε και υπέγραψε με τον Κοτζιά, το οποίο δεν του αρέσει. </w:t>
      </w:r>
    </w:p>
    <w:p w14:paraId="0BCB5DAD" w14:textId="77777777" w:rsidR="00623898" w:rsidRDefault="00B35A1F">
      <w:pPr>
        <w:spacing w:line="600" w:lineRule="auto"/>
        <w:ind w:firstLine="720"/>
        <w:jc w:val="both"/>
        <w:rPr>
          <w:rFonts w:eastAsia="Times New Roman"/>
          <w:szCs w:val="24"/>
        </w:rPr>
      </w:pPr>
      <w:r>
        <w:rPr>
          <w:rFonts w:eastAsia="Times New Roman"/>
          <w:szCs w:val="24"/>
        </w:rPr>
        <w:t>Πρώτη φορά οι καλύτεροι Πρωθυπουργοί υπογρά</w:t>
      </w:r>
      <w:r>
        <w:rPr>
          <w:rFonts w:eastAsia="Times New Roman"/>
          <w:szCs w:val="24"/>
        </w:rPr>
        <w:t>φουν μειοδοτικά χαρτιά. Δεν τον καταλαβαίνω. Πρέπει να πάρει την απόφασή του, γιατί η Κυβέρνηση κάποτε θα φύγει. Και πρέπει να έχει τη δύναμη να βγαίνει στον δρόμο, να συναντά τον κόσμο. Λέγοντας αυτά, θα έχει αδυναμία να βγαίνει από το σπίτι του. Έτσι πισ</w:t>
      </w:r>
      <w:r>
        <w:rPr>
          <w:rFonts w:eastAsia="Times New Roman"/>
          <w:szCs w:val="24"/>
        </w:rPr>
        <w:t>τεύω.</w:t>
      </w:r>
    </w:p>
    <w:p w14:paraId="0BCB5DAE" w14:textId="77777777" w:rsidR="00623898" w:rsidRDefault="00B35A1F">
      <w:pPr>
        <w:spacing w:line="600" w:lineRule="auto"/>
        <w:ind w:firstLine="720"/>
        <w:jc w:val="center"/>
        <w:rPr>
          <w:rFonts w:eastAsia="Times New Roman"/>
          <w:szCs w:val="24"/>
        </w:rPr>
      </w:pPr>
      <w:r>
        <w:rPr>
          <w:rFonts w:eastAsia="Times New Roman"/>
          <w:szCs w:val="24"/>
        </w:rPr>
        <w:t>(Θόρυβος από την πτέρυγα του ΣΥΡΙΖΑ)</w:t>
      </w:r>
    </w:p>
    <w:p w14:paraId="0BCB5DAF" w14:textId="77777777" w:rsidR="00623898" w:rsidRDefault="00B35A1F">
      <w:pPr>
        <w:spacing w:line="600" w:lineRule="auto"/>
        <w:ind w:firstLine="720"/>
        <w:jc w:val="both"/>
        <w:rPr>
          <w:rFonts w:eastAsia="Times New Roman"/>
          <w:szCs w:val="24"/>
        </w:rPr>
      </w:pPr>
      <w:r>
        <w:rPr>
          <w:rFonts w:eastAsia="Times New Roman"/>
          <w:szCs w:val="24"/>
        </w:rPr>
        <w:t>Όταν λέει ότι είναι ο καλύτερος Πρωθυπουργός, αλλά ότι είναι κακή η συμφωνία και όταν έρθει θα ρίξει την Κυβέρνηση και διάφορα τέτοια, αυτά δεν τιμούν την πολιτική. Αυτά μοιάζουν με ενέργειες που δεν θέλω να ονομά</w:t>
      </w:r>
      <w:r>
        <w:rPr>
          <w:rFonts w:eastAsia="Times New Roman"/>
          <w:szCs w:val="24"/>
        </w:rPr>
        <w:t xml:space="preserve">σω. </w:t>
      </w:r>
    </w:p>
    <w:p w14:paraId="0BCB5DB0" w14:textId="77777777" w:rsidR="00623898" w:rsidRDefault="00B35A1F">
      <w:pPr>
        <w:spacing w:line="600" w:lineRule="auto"/>
        <w:ind w:firstLine="720"/>
        <w:jc w:val="both"/>
        <w:rPr>
          <w:rFonts w:eastAsia="Times New Roman"/>
          <w:szCs w:val="24"/>
        </w:rPr>
      </w:pPr>
      <w:r>
        <w:rPr>
          <w:rFonts w:eastAsia="Times New Roman"/>
          <w:szCs w:val="24"/>
        </w:rPr>
        <w:t>Τον παρακαλώ, λοιπόν, θερμά τον κ. Καμμένο να αντιληφθεί ότι εκτός από το ότι είμαστε στη Βουλή, στην πολιτική, είμαστε και πολίτες αυτής της χώρας και πρέπει να έχουμε έναν εγωισμό, μια αξιοπρέπεια! Και ποια είναι η λύση;</w:t>
      </w:r>
    </w:p>
    <w:p w14:paraId="0BCB5DB1" w14:textId="77777777" w:rsidR="00623898" w:rsidRDefault="00B35A1F">
      <w:pPr>
        <w:spacing w:line="600" w:lineRule="auto"/>
        <w:ind w:firstLine="720"/>
        <w:jc w:val="both"/>
        <w:rPr>
          <w:rFonts w:eastAsia="Times New Roman"/>
          <w:szCs w:val="24"/>
        </w:rPr>
      </w:pPr>
      <w:r>
        <w:rPr>
          <w:rFonts w:eastAsia="Times New Roman"/>
          <w:b/>
          <w:szCs w:val="24"/>
        </w:rPr>
        <w:t xml:space="preserve">ΝΙΚΟΛΑΟΣ </w:t>
      </w:r>
      <w:r w:rsidRPr="008153BA">
        <w:rPr>
          <w:rFonts w:eastAsia="Times New Roman"/>
          <w:b/>
          <w:szCs w:val="24"/>
        </w:rPr>
        <w:t xml:space="preserve">ΠΑΠΑΔΟΠΟΥΛΟΣ: </w:t>
      </w:r>
      <w:r w:rsidRPr="008153BA">
        <w:rPr>
          <w:rFonts w:eastAsia="Times New Roman"/>
          <w:szCs w:val="24"/>
        </w:rPr>
        <w:t xml:space="preserve">Αυτό </w:t>
      </w:r>
      <w:r w:rsidRPr="008153BA">
        <w:rPr>
          <w:rFonts w:eastAsia="Times New Roman"/>
          <w:szCs w:val="24"/>
        </w:rPr>
        <w:t>λέω και εγώ.</w:t>
      </w:r>
    </w:p>
    <w:p w14:paraId="0BCB5DB2" w14:textId="77777777" w:rsidR="00623898" w:rsidRDefault="00B35A1F">
      <w:pPr>
        <w:spacing w:line="600" w:lineRule="auto"/>
        <w:ind w:firstLine="720"/>
        <w:jc w:val="both"/>
        <w:rPr>
          <w:rFonts w:eastAsia="Times New Roman"/>
          <w:b/>
          <w:szCs w:val="24"/>
        </w:rPr>
      </w:pPr>
      <w:r>
        <w:rPr>
          <w:rFonts w:eastAsia="Times New Roman"/>
          <w:b/>
          <w:szCs w:val="24"/>
        </w:rPr>
        <w:lastRenderedPageBreak/>
        <w:t xml:space="preserve">ΒΑΣΙΛΗΣ ΛΕΒΕΝΤΗΣ (Πρόεδρος της Ένωσης Κεντρώων): </w:t>
      </w:r>
      <w:r w:rsidRPr="008153BA">
        <w:rPr>
          <w:rFonts w:eastAsia="Times New Roman"/>
          <w:szCs w:val="24"/>
        </w:rPr>
        <w:t xml:space="preserve">Αφήστε, </w:t>
      </w:r>
      <w:r>
        <w:rPr>
          <w:rFonts w:eastAsia="Times New Roman"/>
          <w:szCs w:val="24"/>
        </w:rPr>
        <w:t>εσείς.</w:t>
      </w:r>
      <w:r w:rsidRPr="008153BA">
        <w:rPr>
          <w:rFonts w:eastAsia="Times New Roman"/>
          <w:szCs w:val="24"/>
        </w:rPr>
        <w:t xml:space="preserve"> Κύριε Παπαδόπουλε, όταν θα θυμόσαστε </w:t>
      </w:r>
      <w:r>
        <w:rPr>
          <w:rFonts w:eastAsia="Times New Roman"/>
          <w:szCs w:val="24"/>
        </w:rPr>
        <w:t xml:space="preserve">ότι </w:t>
      </w:r>
      <w:r w:rsidRPr="008153BA">
        <w:rPr>
          <w:rFonts w:eastAsia="Times New Roman"/>
          <w:szCs w:val="24"/>
        </w:rPr>
        <w:t xml:space="preserve">κάποτε </w:t>
      </w:r>
      <w:r>
        <w:rPr>
          <w:rFonts w:eastAsia="Times New Roman"/>
          <w:szCs w:val="24"/>
        </w:rPr>
        <w:t xml:space="preserve">ήσασταν </w:t>
      </w:r>
      <w:r w:rsidRPr="008153BA">
        <w:rPr>
          <w:rFonts w:eastAsia="Times New Roman"/>
          <w:szCs w:val="24"/>
        </w:rPr>
        <w:t xml:space="preserve">στη Βουλή, τότε θα λέτε </w:t>
      </w:r>
      <w:r>
        <w:rPr>
          <w:rFonts w:eastAsia="Times New Roman"/>
          <w:szCs w:val="24"/>
        </w:rPr>
        <w:t xml:space="preserve">ότι </w:t>
      </w:r>
      <w:r w:rsidRPr="008153BA">
        <w:rPr>
          <w:rFonts w:eastAsia="Times New Roman"/>
          <w:szCs w:val="24"/>
        </w:rPr>
        <w:t>ένας έλεγε την αλήθεια.</w:t>
      </w:r>
    </w:p>
    <w:p w14:paraId="0BCB5DB3" w14:textId="77777777" w:rsidR="00623898" w:rsidRDefault="00B35A1F">
      <w:pPr>
        <w:spacing w:line="600" w:lineRule="auto"/>
        <w:ind w:firstLine="720"/>
        <w:jc w:val="both"/>
        <w:rPr>
          <w:rFonts w:eastAsia="Times New Roman"/>
          <w:b/>
          <w:szCs w:val="24"/>
        </w:rPr>
      </w:pPr>
      <w:r>
        <w:rPr>
          <w:rFonts w:eastAsia="Times New Roman"/>
          <w:b/>
          <w:szCs w:val="24"/>
        </w:rPr>
        <w:t>ΠΡΟΕΔΡΕΥΟΥΣΑ (Αναστασία Χριστοδουλοπούλου)</w:t>
      </w:r>
      <w:r w:rsidRPr="008153BA">
        <w:rPr>
          <w:rFonts w:eastAsia="Times New Roman"/>
          <w:b/>
          <w:szCs w:val="24"/>
        </w:rPr>
        <w:t>:</w:t>
      </w:r>
      <w:r>
        <w:rPr>
          <w:rFonts w:eastAsia="Times New Roman"/>
          <w:b/>
          <w:szCs w:val="24"/>
        </w:rPr>
        <w:t xml:space="preserve"> </w:t>
      </w:r>
      <w:r w:rsidRPr="008153BA">
        <w:rPr>
          <w:rFonts w:eastAsia="Times New Roman"/>
          <w:szCs w:val="24"/>
        </w:rPr>
        <w:t>Κύριε Λεβέντη, μη χάνετε το</w:t>
      </w:r>
      <w:r w:rsidRPr="008153BA">
        <w:rPr>
          <w:rFonts w:eastAsia="Times New Roman"/>
          <w:szCs w:val="24"/>
        </w:rPr>
        <w:t>ν χρόνο σας σε απαντήσεις</w:t>
      </w:r>
      <w:r>
        <w:rPr>
          <w:rFonts w:eastAsia="Times New Roman"/>
          <w:szCs w:val="24"/>
        </w:rPr>
        <w:t>, γιατί έχετε υπερβεί κάθε όριο.</w:t>
      </w:r>
    </w:p>
    <w:p w14:paraId="0BCB5DB4" w14:textId="77777777" w:rsidR="00623898" w:rsidRDefault="00B35A1F">
      <w:pPr>
        <w:spacing w:line="600" w:lineRule="auto"/>
        <w:ind w:firstLine="720"/>
        <w:jc w:val="both"/>
        <w:rPr>
          <w:rFonts w:eastAsia="Times New Roman"/>
          <w:b/>
          <w:szCs w:val="24"/>
        </w:rPr>
      </w:pPr>
      <w:r>
        <w:rPr>
          <w:rFonts w:eastAsia="Times New Roman"/>
          <w:b/>
          <w:szCs w:val="24"/>
        </w:rPr>
        <w:t xml:space="preserve">ΒΑΣΙΛΗΣ ΛΕΒΕΝΤΗΣ (Πρόεδρος της Ένωσης Κεντρώων): </w:t>
      </w:r>
      <w:r>
        <w:rPr>
          <w:rFonts w:eastAsia="Times New Roman"/>
          <w:szCs w:val="24"/>
        </w:rPr>
        <w:t>Θέλω να πω κάτι τελευταίο:</w:t>
      </w:r>
      <w:r w:rsidRPr="008153BA">
        <w:rPr>
          <w:rFonts w:eastAsia="Times New Roman"/>
          <w:szCs w:val="24"/>
        </w:rPr>
        <w:t xml:space="preserve"> Πο</w:t>
      </w:r>
      <w:r>
        <w:rPr>
          <w:rFonts w:eastAsia="Times New Roman"/>
          <w:szCs w:val="24"/>
        </w:rPr>
        <w:t xml:space="preserve">ια είναι η λύση για το </w:t>
      </w:r>
      <w:r>
        <w:rPr>
          <w:rFonts w:eastAsia="Times New Roman"/>
          <w:szCs w:val="24"/>
        </w:rPr>
        <w:t>σ</w:t>
      </w:r>
      <w:r>
        <w:rPr>
          <w:rFonts w:eastAsia="Times New Roman"/>
          <w:szCs w:val="24"/>
        </w:rPr>
        <w:t>κοπιανό;</w:t>
      </w:r>
      <w:r w:rsidRPr="008153BA">
        <w:rPr>
          <w:rFonts w:eastAsia="Times New Roman"/>
          <w:szCs w:val="24"/>
        </w:rPr>
        <w:t xml:space="preserve"> Υπάρχει λύση.</w:t>
      </w:r>
    </w:p>
    <w:p w14:paraId="0BCB5DB5" w14:textId="77777777" w:rsidR="00623898" w:rsidRDefault="00B35A1F">
      <w:pPr>
        <w:spacing w:line="600" w:lineRule="auto"/>
        <w:ind w:firstLine="720"/>
        <w:jc w:val="both"/>
        <w:rPr>
          <w:rFonts w:eastAsia="Times New Roman"/>
          <w:b/>
          <w:szCs w:val="24"/>
        </w:rPr>
      </w:pPr>
      <w:r>
        <w:rPr>
          <w:rFonts w:eastAsia="Times New Roman"/>
          <w:b/>
          <w:szCs w:val="24"/>
        </w:rPr>
        <w:t>ΠΡΟΕΔΡΕΥΟΥΣΑ (Αναστασία Χριστοδουλοπούλου)</w:t>
      </w:r>
      <w:r w:rsidRPr="008153BA">
        <w:rPr>
          <w:rFonts w:eastAsia="Times New Roman"/>
          <w:b/>
          <w:szCs w:val="24"/>
        </w:rPr>
        <w:t>:</w:t>
      </w:r>
      <w:r>
        <w:rPr>
          <w:rFonts w:eastAsia="Times New Roman"/>
          <w:b/>
          <w:szCs w:val="24"/>
        </w:rPr>
        <w:t xml:space="preserve"> </w:t>
      </w:r>
      <w:r w:rsidRPr="008153BA">
        <w:rPr>
          <w:rFonts w:eastAsia="Times New Roman"/>
          <w:szCs w:val="24"/>
        </w:rPr>
        <w:t>Σή</w:t>
      </w:r>
      <w:r>
        <w:rPr>
          <w:rFonts w:eastAsia="Times New Roman"/>
          <w:szCs w:val="24"/>
        </w:rPr>
        <w:t xml:space="preserve">μερα συζητάμε για την </w:t>
      </w:r>
      <w:r>
        <w:rPr>
          <w:rFonts w:eastAsia="Times New Roman"/>
          <w:szCs w:val="24"/>
        </w:rPr>
        <w:t>ο</w:t>
      </w:r>
      <w:r>
        <w:rPr>
          <w:rFonts w:eastAsia="Times New Roman"/>
          <w:szCs w:val="24"/>
        </w:rPr>
        <w:t>ικον</w:t>
      </w:r>
      <w:r>
        <w:rPr>
          <w:rFonts w:eastAsia="Times New Roman"/>
          <w:szCs w:val="24"/>
        </w:rPr>
        <w:t>ομία.</w:t>
      </w:r>
    </w:p>
    <w:p w14:paraId="0BCB5DB6" w14:textId="77777777" w:rsidR="00623898" w:rsidRDefault="00B35A1F">
      <w:pPr>
        <w:spacing w:line="600" w:lineRule="auto"/>
        <w:ind w:firstLine="720"/>
        <w:jc w:val="both"/>
        <w:rPr>
          <w:rFonts w:eastAsia="Times New Roman"/>
          <w:b/>
          <w:szCs w:val="24"/>
        </w:rPr>
      </w:pPr>
      <w:r>
        <w:rPr>
          <w:rFonts w:eastAsia="Times New Roman"/>
          <w:b/>
          <w:szCs w:val="24"/>
        </w:rPr>
        <w:t xml:space="preserve">ΒΑΣΙΛΗΣ ΛΕΒΕΝΤΗΣ (Πρόεδρος της Ένωσης Κεντρώων): </w:t>
      </w:r>
      <w:r w:rsidRPr="008153BA">
        <w:rPr>
          <w:rFonts w:eastAsia="Times New Roman"/>
          <w:szCs w:val="24"/>
        </w:rPr>
        <w:t xml:space="preserve">Όλα τα κόμματα μετά τη </w:t>
      </w:r>
      <w:r>
        <w:rPr>
          <w:rFonts w:eastAsia="Times New Roman"/>
          <w:szCs w:val="24"/>
        </w:rPr>
        <w:t>λαϊκή</w:t>
      </w:r>
      <w:r w:rsidRPr="008153BA">
        <w:rPr>
          <w:rFonts w:eastAsia="Times New Roman"/>
          <w:szCs w:val="24"/>
        </w:rPr>
        <w:t xml:space="preserve"> αντίσταση</w:t>
      </w:r>
      <w:r>
        <w:rPr>
          <w:rFonts w:eastAsia="Times New Roman"/>
          <w:szCs w:val="24"/>
        </w:rPr>
        <w:t>,</w:t>
      </w:r>
      <w:r w:rsidRPr="008153BA">
        <w:rPr>
          <w:rFonts w:eastAsia="Times New Roman"/>
          <w:szCs w:val="24"/>
        </w:rPr>
        <w:t xml:space="preserve"> την καθολική</w:t>
      </w:r>
      <w:r>
        <w:rPr>
          <w:rFonts w:eastAsia="Times New Roman"/>
          <w:szCs w:val="24"/>
        </w:rPr>
        <w:t>,</w:t>
      </w:r>
      <w:r w:rsidRPr="008153BA">
        <w:rPr>
          <w:rFonts w:eastAsia="Times New Roman"/>
          <w:szCs w:val="24"/>
        </w:rPr>
        <w:t xml:space="preserve"> να κάνουμε σύσκεψη υπό τον Πρόεδρο της Δημοκρατίας, να αποφασίσουμε ότι είναι άκυρη η </w:t>
      </w:r>
      <w:r>
        <w:rPr>
          <w:rFonts w:eastAsia="Times New Roman"/>
          <w:szCs w:val="24"/>
        </w:rPr>
        <w:t>σ</w:t>
      </w:r>
      <w:r w:rsidRPr="008153BA">
        <w:rPr>
          <w:rFonts w:eastAsia="Times New Roman"/>
          <w:szCs w:val="24"/>
        </w:rPr>
        <w:t>υμφωνία αυτή και ο Πρωθυπουργός εν πλάν</w:t>
      </w:r>
      <w:r>
        <w:rPr>
          <w:rFonts w:eastAsia="Times New Roman"/>
          <w:szCs w:val="24"/>
        </w:rPr>
        <w:t>η</w:t>
      </w:r>
      <w:r w:rsidRPr="008153BA">
        <w:rPr>
          <w:rFonts w:eastAsia="Times New Roman"/>
          <w:szCs w:val="24"/>
        </w:rPr>
        <w:t xml:space="preserve"> την υπέγραψε με τον</w:t>
      </w:r>
      <w:r w:rsidRPr="008153BA">
        <w:rPr>
          <w:rFonts w:eastAsia="Times New Roman"/>
          <w:szCs w:val="24"/>
        </w:rPr>
        <w:t xml:space="preserve"> Κοτζιά, να </w:t>
      </w:r>
      <w:r>
        <w:rPr>
          <w:rFonts w:eastAsia="Times New Roman"/>
          <w:szCs w:val="24"/>
        </w:rPr>
        <w:t>δ</w:t>
      </w:r>
      <w:r w:rsidRPr="008153BA">
        <w:rPr>
          <w:rFonts w:eastAsia="Times New Roman"/>
          <w:szCs w:val="24"/>
        </w:rPr>
        <w:t>ηλώσουμε ότι από μηδενική βάση θα γίνει η νέα συμφων</w:t>
      </w:r>
      <w:r>
        <w:rPr>
          <w:rFonts w:eastAsia="Times New Roman"/>
          <w:szCs w:val="24"/>
        </w:rPr>
        <w:t>ία,</w:t>
      </w:r>
      <w:r w:rsidRPr="008153BA">
        <w:rPr>
          <w:rFonts w:eastAsia="Times New Roman"/>
          <w:szCs w:val="24"/>
        </w:rPr>
        <w:t xml:space="preserve"> με βάση το να μη δώσ</w:t>
      </w:r>
      <w:r>
        <w:rPr>
          <w:rFonts w:eastAsia="Times New Roman"/>
          <w:szCs w:val="24"/>
        </w:rPr>
        <w:t>ουμε</w:t>
      </w:r>
      <w:r w:rsidRPr="008153BA">
        <w:rPr>
          <w:rFonts w:eastAsia="Times New Roman"/>
          <w:szCs w:val="24"/>
        </w:rPr>
        <w:t xml:space="preserve"> το</w:t>
      </w:r>
      <w:r>
        <w:rPr>
          <w:rFonts w:eastAsia="Times New Roman"/>
          <w:szCs w:val="24"/>
        </w:rPr>
        <w:t>ν όρο</w:t>
      </w:r>
      <w:r w:rsidRPr="008153BA">
        <w:rPr>
          <w:rFonts w:eastAsia="Times New Roman"/>
          <w:szCs w:val="24"/>
        </w:rPr>
        <w:t xml:space="preserve"> «Μακεδονία» και να δώσουμε άλλης φύσεως ανταλλάγματα</w:t>
      </w:r>
      <w:r>
        <w:rPr>
          <w:rFonts w:eastAsia="Times New Roman"/>
          <w:szCs w:val="24"/>
        </w:rPr>
        <w:t>.</w:t>
      </w:r>
      <w:r w:rsidRPr="008153BA">
        <w:rPr>
          <w:rFonts w:eastAsia="Times New Roman"/>
          <w:szCs w:val="24"/>
        </w:rPr>
        <w:t xml:space="preserve"> </w:t>
      </w:r>
      <w:r>
        <w:rPr>
          <w:rFonts w:eastAsia="Times New Roman"/>
          <w:szCs w:val="24"/>
        </w:rPr>
        <w:t>Κ</w:t>
      </w:r>
      <w:r w:rsidRPr="008153BA">
        <w:rPr>
          <w:rFonts w:eastAsia="Times New Roman"/>
          <w:szCs w:val="24"/>
        </w:rPr>
        <w:t xml:space="preserve">αι </w:t>
      </w:r>
      <w:r>
        <w:rPr>
          <w:rFonts w:eastAsia="Times New Roman"/>
          <w:szCs w:val="24"/>
        </w:rPr>
        <w:t>α</w:t>
      </w:r>
      <w:r w:rsidRPr="008153BA">
        <w:rPr>
          <w:rFonts w:eastAsia="Times New Roman"/>
          <w:szCs w:val="24"/>
        </w:rPr>
        <w:t xml:space="preserve">ν δεν το δεχτούν </w:t>
      </w:r>
      <w:r>
        <w:rPr>
          <w:rFonts w:eastAsia="Times New Roman"/>
          <w:szCs w:val="24"/>
        </w:rPr>
        <w:t xml:space="preserve">οι κύριοι, </w:t>
      </w:r>
      <w:r w:rsidRPr="008153BA">
        <w:rPr>
          <w:rFonts w:eastAsia="Times New Roman"/>
          <w:szCs w:val="24"/>
        </w:rPr>
        <w:t xml:space="preserve">αυτό είναι απόδειξη ότι έχουν βρώμικες και </w:t>
      </w:r>
      <w:proofErr w:type="spellStart"/>
      <w:r w:rsidRPr="008153BA">
        <w:rPr>
          <w:rFonts w:eastAsia="Times New Roman"/>
          <w:szCs w:val="24"/>
        </w:rPr>
        <w:t>αλυτρωτικές</w:t>
      </w:r>
      <w:proofErr w:type="spellEnd"/>
      <w:r w:rsidRPr="008153BA">
        <w:rPr>
          <w:rFonts w:eastAsia="Times New Roman"/>
          <w:szCs w:val="24"/>
        </w:rPr>
        <w:t xml:space="preserve"> διαθέσεις.</w:t>
      </w:r>
    </w:p>
    <w:p w14:paraId="0BCB5DB7" w14:textId="77777777" w:rsidR="00623898" w:rsidRDefault="00B35A1F">
      <w:pPr>
        <w:spacing w:line="600" w:lineRule="auto"/>
        <w:ind w:firstLine="709"/>
        <w:jc w:val="center"/>
        <w:rPr>
          <w:rFonts w:eastAsia="Times New Roman"/>
          <w:szCs w:val="24"/>
        </w:rPr>
      </w:pPr>
      <w:r w:rsidRPr="008153BA">
        <w:rPr>
          <w:rFonts w:eastAsia="Times New Roman"/>
          <w:szCs w:val="24"/>
        </w:rPr>
        <w:t>(</w:t>
      </w:r>
      <w:r w:rsidRPr="008153BA">
        <w:rPr>
          <w:rFonts w:eastAsia="Times New Roman"/>
          <w:szCs w:val="24"/>
        </w:rPr>
        <w:t>Χειροκροτήματα από την πτέρυγα της Ένωσης Κεντρώων)</w:t>
      </w:r>
    </w:p>
    <w:p w14:paraId="0BCB5DB8" w14:textId="77777777" w:rsidR="00623898" w:rsidRDefault="00B35A1F">
      <w:pPr>
        <w:spacing w:line="600" w:lineRule="auto"/>
        <w:ind w:firstLine="720"/>
        <w:jc w:val="both"/>
        <w:rPr>
          <w:rFonts w:eastAsia="Times New Roman"/>
          <w:szCs w:val="24"/>
        </w:rPr>
      </w:pPr>
      <w:r w:rsidRPr="00B735E8">
        <w:rPr>
          <w:rFonts w:eastAsia="Times New Roman"/>
          <w:b/>
          <w:szCs w:val="24"/>
        </w:rPr>
        <w:lastRenderedPageBreak/>
        <w:t>ΠΡΟΕΔΡΕΥΟΥΣΑ (Αναστασία Χριστοδουλοπούλου)</w:t>
      </w:r>
      <w:r w:rsidRPr="008153BA">
        <w:rPr>
          <w:rFonts w:eastAsia="Times New Roman"/>
          <w:b/>
          <w:szCs w:val="24"/>
        </w:rPr>
        <w:t>:</w:t>
      </w:r>
      <w:r>
        <w:rPr>
          <w:rFonts w:eastAsia="Times New Roman"/>
          <w:b/>
          <w:szCs w:val="24"/>
        </w:rPr>
        <w:t xml:space="preserve"> </w:t>
      </w:r>
      <w:r>
        <w:rPr>
          <w:rFonts w:eastAsia="Times New Roman"/>
          <w:szCs w:val="24"/>
        </w:rPr>
        <w:t xml:space="preserve">Στο σημείο αυτό θα καλέσω στο Βήμα τον κ. Δραγασάκη, τον </w:t>
      </w:r>
      <w:r w:rsidRPr="008153BA">
        <w:rPr>
          <w:rFonts w:eastAsia="Times New Roman"/>
          <w:szCs w:val="24"/>
        </w:rPr>
        <w:t>Αντιπρόεδρο της Κυβέρνησης και Υπουργό Οικονομίας και Ανάπτυξης</w:t>
      </w:r>
      <w:r>
        <w:rPr>
          <w:rFonts w:eastAsia="Times New Roman"/>
          <w:szCs w:val="24"/>
        </w:rPr>
        <w:t xml:space="preserve">. </w:t>
      </w:r>
    </w:p>
    <w:p w14:paraId="0BCB5DB9" w14:textId="77777777" w:rsidR="00623898" w:rsidRDefault="00B35A1F">
      <w:pPr>
        <w:spacing w:line="600" w:lineRule="auto"/>
        <w:ind w:firstLine="720"/>
        <w:jc w:val="both"/>
        <w:rPr>
          <w:rFonts w:eastAsia="Times New Roman"/>
          <w:szCs w:val="24"/>
        </w:rPr>
      </w:pPr>
      <w:r>
        <w:rPr>
          <w:rFonts w:eastAsia="Times New Roman"/>
          <w:szCs w:val="24"/>
        </w:rPr>
        <w:t>Κύριε Δραγασάκη, έχετε</w:t>
      </w:r>
      <w:r w:rsidRPr="00DE6B78">
        <w:rPr>
          <w:rFonts w:eastAsia="Times New Roman"/>
          <w:szCs w:val="24"/>
        </w:rPr>
        <w:t xml:space="preserve"> </w:t>
      </w:r>
      <w:r>
        <w:rPr>
          <w:rFonts w:eastAsia="Times New Roman"/>
          <w:szCs w:val="24"/>
        </w:rPr>
        <w:t>δέκα λεπτά για</w:t>
      </w:r>
      <w:r>
        <w:rPr>
          <w:rFonts w:eastAsia="Times New Roman"/>
          <w:szCs w:val="24"/>
        </w:rPr>
        <w:t xml:space="preserve"> την </w:t>
      </w:r>
      <w:proofErr w:type="spellStart"/>
      <w:r>
        <w:rPr>
          <w:rFonts w:eastAsia="Times New Roman"/>
          <w:szCs w:val="24"/>
        </w:rPr>
        <w:t>πρωτολογία</w:t>
      </w:r>
      <w:proofErr w:type="spellEnd"/>
      <w:r>
        <w:rPr>
          <w:rFonts w:eastAsia="Times New Roman"/>
          <w:szCs w:val="24"/>
        </w:rPr>
        <w:t xml:space="preserve"> σας και</w:t>
      </w:r>
      <w:r w:rsidRPr="00DE6B78">
        <w:rPr>
          <w:rFonts w:eastAsia="Times New Roman"/>
          <w:szCs w:val="24"/>
        </w:rPr>
        <w:t xml:space="preserve"> </w:t>
      </w:r>
      <w:r>
        <w:rPr>
          <w:rFonts w:eastAsia="Times New Roman"/>
          <w:szCs w:val="24"/>
        </w:rPr>
        <w:t>δέκα λεπτά για τη δευτερολογία σας. Θα τα ενοποιήσετε;</w:t>
      </w:r>
    </w:p>
    <w:p w14:paraId="0BCB5DBA" w14:textId="77777777" w:rsidR="00623898" w:rsidRDefault="00B35A1F">
      <w:pPr>
        <w:spacing w:line="600" w:lineRule="auto"/>
        <w:ind w:firstLine="720"/>
        <w:jc w:val="both"/>
        <w:rPr>
          <w:rFonts w:eastAsia="Times New Roman"/>
          <w:szCs w:val="24"/>
        </w:rPr>
      </w:pPr>
      <w:r w:rsidRPr="00B735E8">
        <w:rPr>
          <w:rFonts w:eastAsia="Times New Roman"/>
          <w:b/>
          <w:szCs w:val="24"/>
        </w:rPr>
        <w:t>ΙΩΑΝΝΗΣ ΔΡΑΓΑΣΑΚΗΣ (Αντιπρόεδρος της Κυβέρνησης και Υπουργός Οικονομίας και Ανάπτυξης):</w:t>
      </w:r>
      <w:r>
        <w:rPr>
          <w:rFonts w:eastAsia="Times New Roman"/>
          <w:b/>
          <w:szCs w:val="24"/>
        </w:rPr>
        <w:t xml:space="preserve"> </w:t>
      </w:r>
      <w:r w:rsidRPr="008153BA">
        <w:rPr>
          <w:rFonts w:eastAsia="Times New Roman"/>
          <w:szCs w:val="24"/>
        </w:rPr>
        <w:t xml:space="preserve">Μάλιστα, </w:t>
      </w:r>
      <w:r>
        <w:rPr>
          <w:rFonts w:eastAsia="Times New Roman"/>
          <w:szCs w:val="24"/>
        </w:rPr>
        <w:t xml:space="preserve">κυρία </w:t>
      </w:r>
      <w:r w:rsidRPr="008153BA">
        <w:rPr>
          <w:rFonts w:eastAsia="Times New Roman"/>
          <w:szCs w:val="24"/>
        </w:rPr>
        <w:t>Πρόεδρε.</w:t>
      </w:r>
    </w:p>
    <w:p w14:paraId="0BCB5DBB" w14:textId="77777777" w:rsidR="00623898" w:rsidRDefault="00B35A1F">
      <w:pPr>
        <w:spacing w:line="600" w:lineRule="auto"/>
        <w:ind w:firstLine="720"/>
        <w:jc w:val="both"/>
        <w:rPr>
          <w:rFonts w:eastAsia="Times New Roman"/>
          <w:b/>
          <w:szCs w:val="24"/>
        </w:rPr>
      </w:pPr>
      <w:r>
        <w:rPr>
          <w:rFonts w:eastAsia="Times New Roman"/>
          <w:b/>
          <w:szCs w:val="24"/>
        </w:rPr>
        <w:t>ΠΡΟΕΔΡΕΥΟΥΣΑ (Αναστασία Χριστοδουλοπούλου)</w:t>
      </w:r>
      <w:r w:rsidRPr="00DE6B78">
        <w:rPr>
          <w:rFonts w:eastAsia="Times New Roman"/>
          <w:b/>
          <w:szCs w:val="24"/>
        </w:rPr>
        <w:t>:</w:t>
      </w:r>
      <w:r>
        <w:rPr>
          <w:rFonts w:eastAsia="Times New Roman"/>
          <w:b/>
          <w:szCs w:val="24"/>
        </w:rPr>
        <w:t xml:space="preserve"> </w:t>
      </w:r>
      <w:r w:rsidRPr="00DE6B78">
        <w:rPr>
          <w:rFonts w:eastAsia="Times New Roman"/>
          <w:szCs w:val="24"/>
        </w:rPr>
        <w:t>Ορίστε, έχετε τον λόγ</w:t>
      </w:r>
      <w:r w:rsidRPr="00DE6B78">
        <w:rPr>
          <w:rFonts w:eastAsia="Times New Roman"/>
          <w:szCs w:val="24"/>
        </w:rPr>
        <w:t>ο.</w:t>
      </w:r>
    </w:p>
    <w:p w14:paraId="0BCB5DBC" w14:textId="77777777" w:rsidR="00623898" w:rsidRDefault="00B35A1F">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και Υπουργός Οικονομίας και Ανάπτυξης): </w:t>
      </w:r>
      <w:r w:rsidRPr="008153BA">
        <w:rPr>
          <w:rFonts w:eastAsia="Times New Roman"/>
          <w:szCs w:val="24"/>
        </w:rPr>
        <w:t>Κύριε Λεβέντη, ψαρεύετε σε θολά νερά.</w:t>
      </w:r>
    </w:p>
    <w:p w14:paraId="0BCB5DBD" w14:textId="77777777" w:rsidR="00623898" w:rsidRDefault="00B35A1F">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sidRPr="00B735E8">
        <w:rPr>
          <w:rFonts w:eastAsia="Times New Roman"/>
          <w:b/>
          <w:szCs w:val="24"/>
        </w:rPr>
        <w:t>:</w:t>
      </w:r>
      <w:r>
        <w:rPr>
          <w:rFonts w:eastAsia="Times New Roman"/>
          <w:b/>
          <w:szCs w:val="24"/>
        </w:rPr>
        <w:t xml:space="preserve"> </w:t>
      </w:r>
      <w:r w:rsidRPr="008153BA">
        <w:rPr>
          <w:rFonts w:eastAsia="Times New Roman"/>
          <w:szCs w:val="24"/>
        </w:rPr>
        <w:t>Πώς;</w:t>
      </w:r>
    </w:p>
    <w:p w14:paraId="0BCB5DBE" w14:textId="77777777" w:rsidR="00623898" w:rsidRDefault="00B35A1F">
      <w:pPr>
        <w:spacing w:line="600" w:lineRule="auto"/>
        <w:ind w:firstLine="720"/>
        <w:jc w:val="both"/>
        <w:rPr>
          <w:rFonts w:eastAsia="Times New Roman"/>
          <w:b/>
          <w:szCs w:val="24"/>
        </w:rPr>
      </w:pPr>
      <w:r>
        <w:rPr>
          <w:rFonts w:eastAsia="Times New Roman"/>
          <w:b/>
          <w:szCs w:val="24"/>
        </w:rPr>
        <w:t xml:space="preserve">ΙΩΑΝΝΗΣ ΔΡΑΓΑΣΑΚΗΣ (Αντιπρόεδρος της Κυβέρνησης και Υπουργός Οικονομίας και Ανάπτυξης): </w:t>
      </w:r>
      <w:r w:rsidRPr="008153BA">
        <w:rPr>
          <w:rFonts w:eastAsia="Times New Roman"/>
          <w:szCs w:val="24"/>
        </w:rPr>
        <w:t>Ψαρεύετε σε θολά νερά.</w:t>
      </w:r>
      <w:r>
        <w:rPr>
          <w:rFonts w:eastAsia="Times New Roman"/>
          <w:b/>
          <w:szCs w:val="24"/>
        </w:rPr>
        <w:t xml:space="preserve"> </w:t>
      </w:r>
    </w:p>
    <w:p w14:paraId="0BCB5DBF" w14:textId="77777777" w:rsidR="00623898" w:rsidRDefault="00B35A1F">
      <w:pPr>
        <w:spacing w:line="600" w:lineRule="auto"/>
        <w:ind w:firstLine="720"/>
        <w:jc w:val="both"/>
        <w:rPr>
          <w:rFonts w:eastAsia="Times New Roman"/>
          <w:b/>
          <w:szCs w:val="24"/>
        </w:rPr>
      </w:pPr>
      <w:r>
        <w:rPr>
          <w:rFonts w:eastAsia="Times New Roman"/>
          <w:b/>
          <w:szCs w:val="24"/>
        </w:rPr>
        <w:t xml:space="preserve">ΒΑΣΙΛΗΣ ΛΕΒΕΝΤΗΣ (Πρόεδρος της Ένωσης Κεντρώων): </w:t>
      </w:r>
      <w:r w:rsidRPr="008153BA">
        <w:rPr>
          <w:rFonts w:eastAsia="Times New Roman"/>
          <w:szCs w:val="24"/>
        </w:rPr>
        <w:t>Εσείς σε καθαρά;</w:t>
      </w:r>
    </w:p>
    <w:p w14:paraId="0BCB5DC0" w14:textId="77777777" w:rsidR="00623898" w:rsidRDefault="00B35A1F">
      <w:pPr>
        <w:spacing w:line="600" w:lineRule="auto"/>
        <w:ind w:firstLine="720"/>
        <w:jc w:val="both"/>
        <w:rPr>
          <w:rFonts w:eastAsia="Times New Roman"/>
          <w:szCs w:val="24"/>
        </w:rPr>
      </w:pPr>
      <w:r>
        <w:rPr>
          <w:rFonts w:eastAsia="Times New Roman"/>
          <w:b/>
          <w:szCs w:val="24"/>
        </w:rPr>
        <w:lastRenderedPageBreak/>
        <w:t>ΙΩΑΝΝΗΣ ΔΡΑΓΑΣΑΚΗΣ (Αντιπρόεδρος της Κυβέρνησης και Υπουργός Οικονομίας και Αν</w:t>
      </w:r>
      <w:r>
        <w:rPr>
          <w:rFonts w:eastAsia="Times New Roman"/>
          <w:b/>
          <w:szCs w:val="24"/>
        </w:rPr>
        <w:t xml:space="preserve">άπτυξης): </w:t>
      </w:r>
      <w:r w:rsidRPr="008153BA">
        <w:rPr>
          <w:rFonts w:eastAsia="Times New Roman"/>
          <w:szCs w:val="24"/>
        </w:rPr>
        <w:t>Καθίστε κάτω</w:t>
      </w:r>
      <w:r>
        <w:rPr>
          <w:rFonts w:eastAsia="Times New Roman"/>
          <w:szCs w:val="24"/>
        </w:rPr>
        <w:t>,</w:t>
      </w:r>
      <w:r w:rsidRPr="008153BA">
        <w:rPr>
          <w:rFonts w:eastAsia="Times New Roman"/>
          <w:szCs w:val="24"/>
        </w:rPr>
        <w:t xml:space="preserve"> σας παρακαλώ. </w:t>
      </w:r>
    </w:p>
    <w:p w14:paraId="0BCB5DC1" w14:textId="77777777" w:rsidR="00623898" w:rsidRDefault="00B35A1F">
      <w:pPr>
        <w:spacing w:line="600" w:lineRule="auto"/>
        <w:ind w:firstLine="720"/>
        <w:jc w:val="both"/>
        <w:rPr>
          <w:rFonts w:eastAsia="Times New Roman"/>
          <w:b/>
          <w:szCs w:val="24"/>
        </w:rPr>
      </w:pPr>
      <w:r>
        <w:rPr>
          <w:rFonts w:eastAsia="Times New Roman"/>
          <w:szCs w:val="24"/>
        </w:rPr>
        <w:t xml:space="preserve">Όμως, </w:t>
      </w:r>
      <w:r w:rsidRPr="008153BA">
        <w:rPr>
          <w:rFonts w:eastAsia="Times New Roman"/>
          <w:szCs w:val="24"/>
        </w:rPr>
        <w:t>σε θολά νερά μόνο μαύρα φίδια υπάρχουν.</w:t>
      </w:r>
    </w:p>
    <w:p w14:paraId="0BCB5DC2" w14:textId="77777777" w:rsidR="00623898" w:rsidRDefault="00B35A1F">
      <w:pPr>
        <w:spacing w:line="600" w:lineRule="auto"/>
        <w:ind w:firstLine="720"/>
        <w:jc w:val="both"/>
        <w:rPr>
          <w:rFonts w:eastAsia="Times New Roman"/>
          <w:b/>
          <w:szCs w:val="24"/>
        </w:rPr>
      </w:pPr>
      <w:r>
        <w:rPr>
          <w:rFonts w:eastAsia="Times New Roman"/>
          <w:b/>
          <w:szCs w:val="24"/>
        </w:rPr>
        <w:t>ΒΑΣΙΛΗΣ ΛΕΒΕΝΤΗΣ (Πρόεδρος της Ένωσης Κεντρώων):</w:t>
      </w:r>
      <w:r w:rsidRPr="008153BA">
        <w:rPr>
          <w:rFonts w:eastAsia="Times New Roman"/>
          <w:szCs w:val="24"/>
        </w:rPr>
        <w:t xml:space="preserve"> Θα σας φάνε</w:t>
      </w:r>
      <w:r>
        <w:rPr>
          <w:rFonts w:eastAsia="Times New Roman"/>
          <w:szCs w:val="24"/>
        </w:rPr>
        <w:t>!</w:t>
      </w:r>
      <w:r w:rsidRPr="008153BA">
        <w:rPr>
          <w:rFonts w:eastAsia="Times New Roman"/>
          <w:szCs w:val="24"/>
        </w:rPr>
        <w:t xml:space="preserve"> Τα φίδια θα σας φάνε</w:t>
      </w:r>
      <w:r>
        <w:rPr>
          <w:rFonts w:eastAsia="Times New Roman"/>
          <w:szCs w:val="24"/>
        </w:rPr>
        <w:t>!</w:t>
      </w:r>
    </w:p>
    <w:p w14:paraId="0BCB5DC3" w14:textId="77777777" w:rsidR="00623898" w:rsidRDefault="00B35A1F">
      <w:pPr>
        <w:spacing w:line="600" w:lineRule="auto"/>
        <w:ind w:firstLine="720"/>
        <w:jc w:val="both"/>
        <w:rPr>
          <w:rFonts w:eastAsia="Times New Roman"/>
          <w:b/>
          <w:szCs w:val="24"/>
        </w:rPr>
      </w:pPr>
      <w:r>
        <w:rPr>
          <w:rFonts w:eastAsia="Times New Roman"/>
          <w:b/>
          <w:szCs w:val="24"/>
        </w:rPr>
        <w:t>ΙΩΑΝΝΗΣ ΔΡΑΓΑΣΑΚΗΣ (Αντιπρόεδρος της Κυβέρνησης και Υπουργός Οικονομίας και Ανάπτυξης):</w:t>
      </w:r>
      <w:r>
        <w:rPr>
          <w:rFonts w:eastAsia="Times New Roman"/>
          <w:b/>
          <w:szCs w:val="24"/>
        </w:rPr>
        <w:t xml:space="preserve"> </w:t>
      </w:r>
      <w:r>
        <w:rPr>
          <w:rFonts w:eastAsia="Times New Roman"/>
          <w:szCs w:val="24"/>
        </w:rPr>
        <w:t xml:space="preserve">Όμως, </w:t>
      </w:r>
      <w:r w:rsidRPr="00C14838">
        <w:rPr>
          <w:rFonts w:eastAsia="Times New Roman"/>
          <w:szCs w:val="24"/>
        </w:rPr>
        <w:t>δεν είστε ο μόνος. Αυτοί στους οποίους αναφέρεστε εδώ</w:t>
      </w:r>
      <w:r>
        <w:rPr>
          <w:rFonts w:eastAsia="Times New Roman"/>
          <w:szCs w:val="24"/>
        </w:rPr>
        <w:t>,</w:t>
      </w:r>
      <w:r w:rsidRPr="00C14838">
        <w:rPr>
          <w:rFonts w:eastAsia="Times New Roman"/>
          <w:szCs w:val="24"/>
        </w:rPr>
        <w:t xml:space="preserve"> διαδήλωναν</w:t>
      </w:r>
      <w:r w:rsidRPr="00DE6B78">
        <w:rPr>
          <w:rFonts w:eastAsia="Times New Roman"/>
          <w:szCs w:val="24"/>
        </w:rPr>
        <w:t xml:space="preserve"> </w:t>
      </w:r>
      <w:r>
        <w:rPr>
          <w:rFonts w:eastAsia="Times New Roman"/>
          <w:szCs w:val="24"/>
        </w:rPr>
        <w:t>-και διαδηλώνουν-</w:t>
      </w:r>
      <w:r w:rsidRPr="00C14838">
        <w:rPr>
          <w:rFonts w:eastAsia="Times New Roman"/>
          <w:szCs w:val="24"/>
        </w:rPr>
        <w:t xml:space="preserve"> με το σύνθημα</w:t>
      </w:r>
      <w:r>
        <w:rPr>
          <w:rFonts w:eastAsia="Times New Roman"/>
          <w:szCs w:val="24"/>
        </w:rPr>
        <w:t>:</w:t>
      </w:r>
      <w:r w:rsidRPr="00C14838">
        <w:rPr>
          <w:rFonts w:eastAsia="Times New Roman"/>
          <w:szCs w:val="24"/>
        </w:rPr>
        <w:t xml:space="preserve"> «</w:t>
      </w:r>
      <w:r>
        <w:rPr>
          <w:rFonts w:eastAsia="Times New Roman"/>
          <w:szCs w:val="24"/>
        </w:rPr>
        <w:t>Α</w:t>
      </w:r>
      <w:r w:rsidRPr="00C14838">
        <w:rPr>
          <w:rFonts w:eastAsia="Times New Roman"/>
          <w:szCs w:val="24"/>
        </w:rPr>
        <w:t>λήτες, προδότες πολιτικοί»</w:t>
      </w:r>
      <w:r>
        <w:rPr>
          <w:rFonts w:eastAsia="Times New Roman"/>
          <w:szCs w:val="24"/>
        </w:rPr>
        <w:t>.</w:t>
      </w:r>
    </w:p>
    <w:p w14:paraId="0BCB5DC4" w14:textId="77777777" w:rsidR="00623898" w:rsidRDefault="00B35A1F">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sidRPr="00C14838">
        <w:rPr>
          <w:rFonts w:eastAsia="Times New Roman"/>
          <w:szCs w:val="24"/>
        </w:rPr>
        <w:t>Τι;</w:t>
      </w:r>
    </w:p>
    <w:p w14:paraId="0BCB5DC5" w14:textId="77777777" w:rsidR="00623898" w:rsidRDefault="00B35A1F">
      <w:pPr>
        <w:spacing w:line="600" w:lineRule="auto"/>
        <w:ind w:firstLine="720"/>
        <w:jc w:val="both"/>
        <w:rPr>
          <w:rFonts w:eastAsia="Times New Roman"/>
          <w:b/>
          <w:szCs w:val="24"/>
        </w:rPr>
      </w:pPr>
      <w:r>
        <w:rPr>
          <w:rFonts w:eastAsia="Times New Roman"/>
          <w:b/>
          <w:szCs w:val="24"/>
        </w:rPr>
        <w:t>ΙΩΑΝΝΗΣ ΔΡΑΓΑΣΑΚΗΣ (Αντιπρόεδρος της Κυβέρνησης και Υπουργός Οικονο</w:t>
      </w:r>
      <w:r>
        <w:rPr>
          <w:rFonts w:eastAsia="Times New Roman"/>
          <w:b/>
          <w:szCs w:val="24"/>
        </w:rPr>
        <w:t xml:space="preserve">μίας και Ανάπτυξης): </w:t>
      </w:r>
      <w:r w:rsidRPr="00C14838">
        <w:rPr>
          <w:rFonts w:eastAsia="Times New Roman"/>
          <w:szCs w:val="24"/>
        </w:rPr>
        <w:t>Δεν ακούτε κιόλας</w:t>
      </w:r>
      <w:r>
        <w:rPr>
          <w:rFonts w:eastAsia="Times New Roman"/>
          <w:szCs w:val="24"/>
        </w:rPr>
        <w:t>…</w:t>
      </w:r>
    </w:p>
    <w:p w14:paraId="0BCB5DC6" w14:textId="77777777" w:rsidR="00623898" w:rsidRDefault="00B35A1F">
      <w:pPr>
        <w:spacing w:line="600" w:lineRule="auto"/>
        <w:ind w:firstLine="720"/>
        <w:jc w:val="both"/>
        <w:rPr>
          <w:rFonts w:eastAsia="Times New Roman"/>
          <w:szCs w:val="24"/>
        </w:rPr>
      </w:pPr>
      <w:r w:rsidRPr="00C14838">
        <w:rPr>
          <w:rFonts w:eastAsia="Times New Roman"/>
          <w:szCs w:val="24"/>
        </w:rPr>
        <w:t>Αυτοί οι οποίοι διαδηλώνουν, τους οποίους επικαλείστε εδώ και εσείς και ο κ. Μητσοτάκης</w:t>
      </w:r>
      <w:r>
        <w:rPr>
          <w:rFonts w:eastAsia="Times New Roman"/>
          <w:szCs w:val="24"/>
        </w:rPr>
        <w:t>,</w:t>
      </w:r>
      <w:r w:rsidRPr="00C14838">
        <w:rPr>
          <w:rFonts w:eastAsia="Times New Roman"/>
          <w:szCs w:val="24"/>
        </w:rPr>
        <w:t xml:space="preserve"> διαδηλώνουν με το σύνθημα και τη γραμμή</w:t>
      </w:r>
      <w:r>
        <w:rPr>
          <w:rFonts w:eastAsia="Times New Roman"/>
          <w:szCs w:val="24"/>
        </w:rPr>
        <w:t>:</w:t>
      </w:r>
      <w:r>
        <w:rPr>
          <w:rFonts w:eastAsia="Times New Roman"/>
          <w:szCs w:val="24"/>
        </w:rPr>
        <w:t xml:space="preserve"> «Αλήτες, προδότες πολιτικοί». Και δεν γράφει από κάτω με αστερίσκο ότι εξαιρείται ο κ. Λεβέντης</w:t>
      </w:r>
      <w:r>
        <w:rPr>
          <w:rFonts w:eastAsia="Times New Roman"/>
          <w:szCs w:val="24"/>
        </w:rPr>
        <w:t>.</w:t>
      </w:r>
    </w:p>
    <w:p w14:paraId="0BCB5DC7" w14:textId="77777777" w:rsidR="00623898" w:rsidRDefault="00B35A1F">
      <w:pPr>
        <w:spacing w:line="600" w:lineRule="auto"/>
        <w:ind w:firstLine="720"/>
        <w:jc w:val="both"/>
        <w:rPr>
          <w:rFonts w:eastAsia="Times New Roman"/>
          <w:b/>
          <w:szCs w:val="24"/>
        </w:rPr>
      </w:pPr>
      <w:r>
        <w:rPr>
          <w:rFonts w:eastAsia="Times New Roman"/>
          <w:b/>
          <w:szCs w:val="24"/>
        </w:rPr>
        <w:lastRenderedPageBreak/>
        <w:t xml:space="preserve">ΒΑΣΙΛΗΣ ΛΕΒΕΝΤΗΣ (Πρόεδρος της Ένωσης Κεντρώων): </w:t>
      </w:r>
      <w:r>
        <w:rPr>
          <w:rFonts w:eastAsia="Times New Roman"/>
          <w:szCs w:val="24"/>
        </w:rPr>
        <w:t>Σας θεωρούσα σοβαρό! Αποχωρώ</w:t>
      </w:r>
      <w:r>
        <w:rPr>
          <w:rFonts w:eastAsia="Times New Roman"/>
          <w:szCs w:val="24"/>
        </w:rPr>
        <w:t>,</w:t>
      </w:r>
      <w:r>
        <w:rPr>
          <w:rFonts w:eastAsia="Times New Roman"/>
          <w:szCs w:val="24"/>
        </w:rPr>
        <w:t xml:space="preserve"> γιατί σας θεωρούσα σοβαρό!</w:t>
      </w:r>
    </w:p>
    <w:p w14:paraId="0BCB5DC8" w14:textId="77777777" w:rsidR="00623898" w:rsidRDefault="00B35A1F">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και </w:t>
      </w:r>
      <w:r>
        <w:rPr>
          <w:rFonts w:eastAsia="Times New Roman"/>
          <w:b/>
          <w:szCs w:val="24"/>
        </w:rPr>
        <w:t>Υπουργός Οικονομίας και Ανάπτυξης):</w:t>
      </w:r>
      <w:r w:rsidRPr="001F65B4">
        <w:rPr>
          <w:rFonts w:eastAsia="Times New Roman"/>
          <w:szCs w:val="24"/>
        </w:rPr>
        <w:t xml:space="preserve"> </w:t>
      </w:r>
      <w:r>
        <w:rPr>
          <w:rFonts w:eastAsia="Times New Roman"/>
          <w:szCs w:val="24"/>
        </w:rPr>
        <w:t>Ούτε γράφει ότι εξαιρείται ο κ. Μητσοτάκης.</w:t>
      </w:r>
    </w:p>
    <w:p w14:paraId="0BCB5DC9" w14:textId="77777777" w:rsidR="00623898" w:rsidRDefault="00B35A1F">
      <w:pPr>
        <w:spacing w:line="600" w:lineRule="auto"/>
        <w:ind w:firstLine="720"/>
        <w:jc w:val="both"/>
        <w:rPr>
          <w:rFonts w:eastAsia="Times New Roman"/>
          <w:b/>
          <w:szCs w:val="24"/>
        </w:rPr>
      </w:pPr>
      <w:r>
        <w:rPr>
          <w:rFonts w:eastAsia="Times New Roman"/>
          <w:b/>
          <w:szCs w:val="24"/>
        </w:rPr>
        <w:t xml:space="preserve">ΒΑΣΙΛΗΣ ΛΕΒΕΝΤΗΣ (Πρόεδρος της Ένωσης Κεντρώων): </w:t>
      </w:r>
      <w:r>
        <w:rPr>
          <w:rFonts w:eastAsia="Times New Roman"/>
          <w:szCs w:val="24"/>
        </w:rPr>
        <w:t>Αδυνατώ να παρακολουθήσω το παραλήρημά σας</w:t>
      </w:r>
      <w:r w:rsidRPr="00C14838">
        <w:rPr>
          <w:rFonts w:eastAsia="Times New Roman"/>
          <w:szCs w:val="24"/>
        </w:rPr>
        <w:t>.</w:t>
      </w:r>
    </w:p>
    <w:p w14:paraId="0BCB5DCA" w14:textId="77777777" w:rsidR="00623898" w:rsidRDefault="00B35A1F">
      <w:pPr>
        <w:spacing w:line="600" w:lineRule="auto"/>
        <w:ind w:firstLine="720"/>
        <w:jc w:val="both"/>
        <w:rPr>
          <w:rFonts w:eastAsia="Times New Roman"/>
          <w:szCs w:val="24"/>
        </w:rPr>
      </w:pPr>
      <w:r w:rsidRPr="00C14838">
        <w:rPr>
          <w:rFonts w:eastAsia="Times New Roman"/>
          <w:szCs w:val="24"/>
        </w:rPr>
        <w:t xml:space="preserve">(Στο σημείο </w:t>
      </w:r>
      <w:r>
        <w:rPr>
          <w:rFonts w:eastAsia="Times New Roman"/>
          <w:szCs w:val="24"/>
        </w:rPr>
        <w:t>α</w:t>
      </w:r>
      <w:r w:rsidRPr="00C14838">
        <w:rPr>
          <w:rFonts w:eastAsia="Times New Roman"/>
          <w:szCs w:val="24"/>
        </w:rPr>
        <w:t xml:space="preserve">υτό </w:t>
      </w:r>
      <w:r>
        <w:rPr>
          <w:rFonts w:eastAsia="Times New Roman"/>
          <w:szCs w:val="24"/>
        </w:rPr>
        <w:t>αποχωρεί από την Αίθουσα η Κοινοβουλευτική Ομάδα της Ένωσης Κεντρώ</w:t>
      </w:r>
      <w:r>
        <w:rPr>
          <w:rFonts w:eastAsia="Times New Roman"/>
          <w:szCs w:val="24"/>
        </w:rPr>
        <w:t>ων</w:t>
      </w:r>
      <w:r w:rsidRPr="00C14838">
        <w:rPr>
          <w:rFonts w:eastAsia="Times New Roman"/>
          <w:szCs w:val="24"/>
        </w:rPr>
        <w:t>)</w:t>
      </w:r>
    </w:p>
    <w:p w14:paraId="0BCB5DCB" w14:textId="77777777" w:rsidR="00623898" w:rsidRDefault="00B35A1F">
      <w:pPr>
        <w:spacing w:line="600" w:lineRule="auto"/>
        <w:ind w:firstLine="720"/>
        <w:jc w:val="both"/>
        <w:rPr>
          <w:rFonts w:eastAsia="Times New Roman"/>
          <w:b/>
          <w:szCs w:val="24"/>
        </w:rPr>
      </w:pPr>
      <w:r>
        <w:rPr>
          <w:rFonts w:eastAsia="Times New Roman"/>
          <w:b/>
          <w:szCs w:val="24"/>
        </w:rPr>
        <w:t xml:space="preserve">ΙΩΑΝΝΗΣ ΔΡΑΓΑΣΑΚΗΣ (Αντιπρόεδρος της Κυβέρνησης και Υπουργός Οικονομίας και Ανάπτυξης): </w:t>
      </w:r>
      <w:r w:rsidRPr="00C14838">
        <w:rPr>
          <w:rFonts w:eastAsia="Times New Roman"/>
          <w:szCs w:val="24"/>
        </w:rPr>
        <w:t>Ελπίζω να μην έχετε συνείδηση σε τι ατραπούς οδηγείστε με αυτά τα οποία λέτε. Και γίνεστε και τιμητής αυτής της Κυβέρνησης;</w:t>
      </w:r>
    </w:p>
    <w:p w14:paraId="0BCB5DCC" w14:textId="77777777" w:rsidR="00623898" w:rsidRDefault="00B35A1F">
      <w:pPr>
        <w:spacing w:line="600" w:lineRule="auto"/>
        <w:ind w:firstLine="720"/>
        <w:jc w:val="both"/>
        <w:rPr>
          <w:rFonts w:eastAsia="Times New Roman"/>
          <w:b/>
          <w:szCs w:val="24"/>
        </w:rPr>
      </w:pPr>
      <w:r w:rsidRPr="00C14838">
        <w:rPr>
          <w:rFonts w:eastAsia="Times New Roman"/>
          <w:szCs w:val="24"/>
        </w:rPr>
        <w:t>Διαβάστε τις προγραμματικές δηλώσεις της</w:t>
      </w:r>
      <w:r w:rsidRPr="00C14838">
        <w:rPr>
          <w:rFonts w:eastAsia="Times New Roman"/>
          <w:szCs w:val="24"/>
        </w:rPr>
        <w:t xml:space="preserve"> Κυβέρνησης. Τι είπε η Κυβέρνηση όταν ζήτησε ψήφο</w:t>
      </w:r>
      <w:r>
        <w:rPr>
          <w:rFonts w:eastAsia="Times New Roman"/>
          <w:b/>
          <w:szCs w:val="24"/>
        </w:rPr>
        <w:t xml:space="preserve"> </w:t>
      </w:r>
      <w:r w:rsidRPr="00C14838">
        <w:rPr>
          <w:rFonts w:eastAsia="Times New Roman"/>
          <w:szCs w:val="24"/>
        </w:rPr>
        <w:t>εμπιστοσύνης μετά από τις εκλογές του Ιανουαρίου και οι οποίες</w:t>
      </w:r>
      <w:r>
        <w:rPr>
          <w:rFonts w:eastAsia="Times New Roman"/>
          <w:szCs w:val="24"/>
        </w:rPr>
        <w:t>,</w:t>
      </w:r>
      <w:r w:rsidRPr="00C14838">
        <w:rPr>
          <w:rFonts w:eastAsia="Times New Roman"/>
          <w:szCs w:val="24"/>
        </w:rPr>
        <w:t xml:space="preserve"> βεβαίως</w:t>
      </w:r>
      <w:r>
        <w:rPr>
          <w:rFonts w:eastAsia="Times New Roman"/>
          <w:szCs w:val="24"/>
        </w:rPr>
        <w:t>,</w:t>
      </w:r>
      <w:r w:rsidRPr="00C14838">
        <w:rPr>
          <w:rFonts w:eastAsia="Times New Roman"/>
          <w:szCs w:val="24"/>
        </w:rPr>
        <w:t xml:space="preserve"> ισχύουν και μετά;</w:t>
      </w:r>
    </w:p>
    <w:p w14:paraId="0BCB5DCD" w14:textId="77777777" w:rsidR="00623898" w:rsidRDefault="00B35A1F">
      <w:pPr>
        <w:spacing w:line="600" w:lineRule="auto"/>
        <w:ind w:firstLine="720"/>
        <w:jc w:val="both"/>
        <w:rPr>
          <w:rFonts w:eastAsia="Times New Roman"/>
          <w:szCs w:val="24"/>
        </w:rPr>
      </w:pPr>
      <w:r>
        <w:rPr>
          <w:rFonts w:eastAsia="Times New Roman"/>
          <w:szCs w:val="24"/>
        </w:rPr>
        <w:lastRenderedPageBreak/>
        <w:t>«Σημαντική είναι, επίσης…» -είχε πει ο Πρωθυπουργός- «</w:t>
      </w:r>
      <w:r w:rsidRPr="00C14838">
        <w:rPr>
          <w:rFonts w:eastAsia="Times New Roman"/>
          <w:szCs w:val="24"/>
        </w:rPr>
        <w:t>η εξεύρεση στο πλαίσιο των συνομιλιών υπ</w:t>
      </w:r>
      <w:r>
        <w:rPr>
          <w:rFonts w:eastAsia="Times New Roman"/>
          <w:szCs w:val="24"/>
        </w:rPr>
        <w:t>ό το</w:t>
      </w:r>
      <w:r w:rsidRPr="00C14838">
        <w:rPr>
          <w:rFonts w:eastAsia="Times New Roman"/>
          <w:szCs w:val="24"/>
        </w:rPr>
        <w:t>ν Οργανισμό των Η</w:t>
      </w:r>
      <w:r w:rsidRPr="00C14838">
        <w:rPr>
          <w:rFonts w:eastAsia="Times New Roman"/>
          <w:szCs w:val="24"/>
        </w:rPr>
        <w:t>νωμένων Εθνών αμοιβαία</w:t>
      </w:r>
      <w:r>
        <w:rPr>
          <w:rFonts w:eastAsia="Times New Roman"/>
          <w:szCs w:val="24"/>
        </w:rPr>
        <w:t>ς</w:t>
      </w:r>
      <w:r w:rsidRPr="00C14838">
        <w:rPr>
          <w:rFonts w:eastAsia="Times New Roman"/>
          <w:szCs w:val="24"/>
        </w:rPr>
        <w:t xml:space="preserve"> αποδεκτής λύσης στη διαφορά για το όνομα με την </w:t>
      </w:r>
      <w:r>
        <w:rPr>
          <w:rFonts w:eastAsia="Times New Roman"/>
          <w:szCs w:val="24"/>
        </w:rPr>
        <w:t>Π</w:t>
      </w:r>
      <w:r w:rsidRPr="00C14838">
        <w:rPr>
          <w:rFonts w:eastAsia="Times New Roman"/>
          <w:szCs w:val="24"/>
        </w:rPr>
        <w:t xml:space="preserve">ρώην Γιουγκοσλαβική Δημοκρατία </w:t>
      </w:r>
      <w:r>
        <w:rPr>
          <w:rFonts w:eastAsia="Times New Roman"/>
          <w:szCs w:val="24"/>
        </w:rPr>
        <w:t xml:space="preserve">της </w:t>
      </w:r>
      <w:r w:rsidRPr="00C14838">
        <w:rPr>
          <w:rFonts w:eastAsia="Times New Roman"/>
          <w:szCs w:val="24"/>
        </w:rPr>
        <w:t xml:space="preserve">Μακεδονίας στη βάση μιας σύνθετης ονομασίας με γεωγραφικό </w:t>
      </w:r>
      <w:r>
        <w:rPr>
          <w:rFonts w:eastAsia="Times New Roman"/>
          <w:szCs w:val="24"/>
        </w:rPr>
        <w:t>προσδιορισμό για όλες τις χρήσεις».</w:t>
      </w:r>
      <w:r w:rsidRPr="00C14838">
        <w:rPr>
          <w:rFonts w:eastAsia="Times New Roman"/>
          <w:szCs w:val="24"/>
        </w:rPr>
        <w:t xml:space="preserve"> </w:t>
      </w:r>
    </w:p>
    <w:p w14:paraId="0BCB5DCE" w14:textId="77777777" w:rsidR="00623898" w:rsidRDefault="00B35A1F">
      <w:pPr>
        <w:spacing w:line="600" w:lineRule="auto"/>
        <w:ind w:firstLine="720"/>
        <w:jc w:val="both"/>
        <w:rPr>
          <w:rFonts w:eastAsia="Times New Roman"/>
          <w:szCs w:val="24"/>
        </w:rPr>
      </w:pPr>
      <w:r w:rsidRPr="00C14838">
        <w:rPr>
          <w:rFonts w:eastAsia="Times New Roman"/>
          <w:szCs w:val="24"/>
        </w:rPr>
        <w:t>Αυτό δεν το ξέρετε όσοι ανεβαίνετε εδώ και λέτε όλα α</w:t>
      </w:r>
      <w:r w:rsidRPr="00C14838">
        <w:rPr>
          <w:rFonts w:eastAsia="Times New Roman"/>
          <w:szCs w:val="24"/>
        </w:rPr>
        <w:t>υτά τα ανόητα πράγματα; Δικαίωμα του καθενός να έχει όποια άποψη θέλει. Εγκαλείτε αυτή την Κυβέρνηση επειδή υλοποιεί</w:t>
      </w:r>
      <w:r>
        <w:rPr>
          <w:rFonts w:eastAsia="Times New Roman"/>
          <w:szCs w:val="24"/>
        </w:rPr>
        <w:t xml:space="preserve"> την πολιτική</w:t>
      </w:r>
      <w:r w:rsidRPr="00C14838">
        <w:rPr>
          <w:rFonts w:eastAsia="Times New Roman"/>
          <w:szCs w:val="24"/>
        </w:rPr>
        <w:t xml:space="preserve"> για την οποία πήρε ψήφο εμπιστοσύνης από τη Βουλή;</w:t>
      </w:r>
    </w:p>
    <w:p w14:paraId="0BCB5DCF" w14:textId="77777777" w:rsidR="00623898" w:rsidRDefault="00B35A1F">
      <w:pPr>
        <w:spacing w:line="600" w:lineRule="auto"/>
        <w:ind w:firstLine="720"/>
        <w:jc w:val="center"/>
        <w:rPr>
          <w:rFonts w:eastAsia="Times New Roman"/>
          <w:szCs w:val="24"/>
        </w:rPr>
      </w:pPr>
      <w:r w:rsidRPr="00C14838">
        <w:rPr>
          <w:rFonts w:eastAsia="Times New Roman"/>
          <w:szCs w:val="24"/>
        </w:rPr>
        <w:t>(Χειροκροτήματα από την πτέρυγα του ΣΥΡΙΖΑ)</w:t>
      </w:r>
    </w:p>
    <w:p w14:paraId="0BCB5DD0" w14:textId="77777777" w:rsidR="00623898" w:rsidRDefault="00B35A1F">
      <w:pPr>
        <w:spacing w:line="600" w:lineRule="auto"/>
        <w:ind w:firstLine="720"/>
        <w:jc w:val="both"/>
        <w:rPr>
          <w:rFonts w:eastAsia="Times New Roman"/>
          <w:szCs w:val="24"/>
        </w:rPr>
      </w:pPr>
      <w:r w:rsidRPr="00C14838">
        <w:rPr>
          <w:rFonts w:eastAsia="Times New Roman"/>
          <w:szCs w:val="24"/>
        </w:rPr>
        <w:t>Εμείς δεν κατηγορούμε για ακροδ</w:t>
      </w:r>
      <w:r w:rsidRPr="00C14838">
        <w:rPr>
          <w:rFonts w:eastAsia="Times New Roman"/>
          <w:szCs w:val="24"/>
        </w:rPr>
        <w:t>εξιό ή για φασίστα όποιον έχει διαφορετική άποψη.</w:t>
      </w:r>
      <w:r>
        <w:rPr>
          <w:rFonts w:eastAsia="Times New Roman" w:cs="Times New Roman"/>
          <w:szCs w:val="24"/>
        </w:rPr>
        <w:t xml:space="preserve"> </w:t>
      </w:r>
      <w:r>
        <w:rPr>
          <w:rFonts w:eastAsia="Times New Roman"/>
          <w:szCs w:val="24"/>
        </w:rPr>
        <w:t xml:space="preserve">Κατηγορούμε για δεξιό, για υποκριτή, για φασίστα, αυτόν που καπηλεύεται τα εθνικά συμφέροντα, αυτόν που στο όνομα της πατρίδας οδηγεί τη χώρα σε καταστροφές. </w:t>
      </w:r>
    </w:p>
    <w:p w14:paraId="0BCB5DD1" w14:textId="77777777" w:rsidR="00623898" w:rsidRDefault="00B35A1F">
      <w:pPr>
        <w:spacing w:line="600" w:lineRule="auto"/>
        <w:ind w:firstLine="720"/>
        <w:jc w:val="both"/>
        <w:rPr>
          <w:rFonts w:eastAsia="Times New Roman"/>
          <w:szCs w:val="24"/>
        </w:rPr>
      </w:pPr>
      <w:r w:rsidRPr="0044369C">
        <w:rPr>
          <w:rFonts w:eastAsia="Times New Roman"/>
          <w:b/>
          <w:szCs w:val="24"/>
        </w:rPr>
        <w:t xml:space="preserve">ΜΑΡΙΑ ΑΝΤΩΝΙΟΥ: </w:t>
      </w:r>
      <w:r>
        <w:rPr>
          <w:rFonts w:eastAsia="Times New Roman"/>
          <w:szCs w:val="24"/>
        </w:rPr>
        <w:t>Για τον Καμμένο λέτε</w:t>
      </w:r>
      <w:r>
        <w:rPr>
          <w:rFonts w:eastAsia="Times New Roman"/>
          <w:szCs w:val="24"/>
        </w:rPr>
        <w:t>!</w:t>
      </w:r>
      <w:r>
        <w:rPr>
          <w:rFonts w:eastAsia="Times New Roman"/>
          <w:szCs w:val="24"/>
        </w:rPr>
        <w:t xml:space="preserve"> </w:t>
      </w:r>
    </w:p>
    <w:p w14:paraId="0BCB5DD2" w14:textId="77777777" w:rsidR="00623898" w:rsidRDefault="00B35A1F">
      <w:pPr>
        <w:spacing w:line="600" w:lineRule="auto"/>
        <w:ind w:firstLine="720"/>
        <w:jc w:val="both"/>
        <w:rPr>
          <w:rFonts w:eastAsia="Times New Roman"/>
          <w:szCs w:val="24"/>
        </w:rPr>
      </w:pPr>
      <w:r w:rsidRPr="0044369C">
        <w:rPr>
          <w:rFonts w:eastAsia="Times New Roman"/>
          <w:b/>
          <w:szCs w:val="24"/>
        </w:rPr>
        <w:t xml:space="preserve">ΙΩΑΝΝΗΣ </w:t>
      </w:r>
      <w:r w:rsidRPr="0044369C">
        <w:rPr>
          <w:rFonts w:eastAsia="Times New Roman"/>
          <w:b/>
          <w:szCs w:val="24"/>
        </w:rPr>
        <w:t>ΔΡΑΓΑΣΑΚΗΣ (Αντιπρόεδρος της Κυβέρνησης</w:t>
      </w:r>
      <w:r>
        <w:rPr>
          <w:rFonts w:eastAsia="Times New Roman"/>
          <w:b/>
          <w:szCs w:val="24"/>
        </w:rPr>
        <w:t xml:space="preserve"> και </w:t>
      </w:r>
      <w:r w:rsidRPr="0044369C">
        <w:rPr>
          <w:rFonts w:eastAsia="Times New Roman"/>
          <w:b/>
          <w:szCs w:val="24"/>
        </w:rPr>
        <w:t xml:space="preserve">Υπουργός Οικονομίας και Ανάπτυξης): </w:t>
      </w:r>
      <w:r>
        <w:rPr>
          <w:rFonts w:eastAsia="Times New Roman"/>
          <w:szCs w:val="24"/>
        </w:rPr>
        <w:t xml:space="preserve">Αυτοί οι οποίοι προκάλεσαν την </w:t>
      </w:r>
      <w:r>
        <w:rPr>
          <w:rFonts w:eastAsia="Times New Roman"/>
          <w:szCs w:val="24"/>
        </w:rPr>
        <w:lastRenderedPageBreak/>
        <w:t>κρίση και την καταστροφή στην Κύπρο</w:t>
      </w:r>
      <w:r>
        <w:rPr>
          <w:rFonts w:eastAsia="Times New Roman"/>
          <w:szCs w:val="24"/>
        </w:rPr>
        <w:t xml:space="preserve"> δεν ήταν διεθνιστές αριστεροί. Για πατριώτες περνούσαν τον εαυτό τους. Αυτοί που προκάλεσαν τη Μικρασιατική Καταστροφή δεν το έκαναν στο όνομα κάποιας </w:t>
      </w:r>
      <w:r>
        <w:rPr>
          <w:rFonts w:eastAsia="Times New Roman"/>
          <w:szCs w:val="24"/>
        </w:rPr>
        <w:t>Α</w:t>
      </w:r>
      <w:r>
        <w:rPr>
          <w:rFonts w:eastAsia="Times New Roman"/>
          <w:szCs w:val="24"/>
        </w:rPr>
        <w:t xml:space="preserve">ριστεράς. Στο όνομα του πατριωτισμού το έκαναν. </w:t>
      </w:r>
    </w:p>
    <w:p w14:paraId="0BCB5DD3" w14:textId="77777777" w:rsidR="00623898" w:rsidRDefault="00B35A1F">
      <w:pPr>
        <w:spacing w:line="600" w:lineRule="auto"/>
        <w:ind w:firstLine="720"/>
        <w:jc w:val="both"/>
        <w:rPr>
          <w:rFonts w:eastAsia="Times New Roman"/>
          <w:szCs w:val="24"/>
        </w:rPr>
      </w:pPr>
      <w:r>
        <w:rPr>
          <w:rFonts w:eastAsia="Times New Roman"/>
          <w:szCs w:val="24"/>
        </w:rPr>
        <w:t xml:space="preserve">Σε αυτή τη χώρα, λοιπόν, υπάρχει ιστορία. Και ξέρουμε </w:t>
      </w:r>
      <w:r>
        <w:rPr>
          <w:rFonts w:eastAsia="Times New Roman"/>
          <w:szCs w:val="24"/>
        </w:rPr>
        <w:t xml:space="preserve">ακριβώς από την ιστορία ότι πολλές φορές η καπηλεία της πατρίδας κρύβει πάρα πολύ επικίνδυνες καταστάσεις. </w:t>
      </w:r>
    </w:p>
    <w:p w14:paraId="0BCB5DD4" w14:textId="77777777" w:rsidR="00623898" w:rsidRDefault="00B35A1F">
      <w:pPr>
        <w:spacing w:line="600" w:lineRule="auto"/>
        <w:ind w:firstLine="720"/>
        <w:jc w:val="both"/>
        <w:rPr>
          <w:rFonts w:eastAsia="Times New Roman"/>
          <w:szCs w:val="24"/>
        </w:rPr>
      </w:pPr>
      <w:r>
        <w:rPr>
          <w:rFonts w:eastAsia="Times New Roman"/>
          <w:szCs w:val="24"/>
        </w:rPr>
        <w:t xml:space="preserve">Όσοι μιλούν για γλώσσα και για όνομα, δεν διάβασαν το άρθρο 7 της </w:t>
      </w:r>
      <w:r>
        <w:rPr>
          <w:rFonts w:eastAsia="Times New Roman"/>
          <w:szCs w:val="24"/>
        </w:rPr>
        <w:t>σ</w:t>
      </w:r>
      <w:r>
        <w:rPr>
          <w:rFonts w:eastAsia="Times New Roman"/>
          <w:szCs w:val="24"/>
        </w:rPr>
        <w:t>υνθήκης; Όταν το άρθρο 7 λέει ότι η γλώσσα των γειτόνων μας ανήκει σε σλαβικά φύλ</w:t>
      </w:r>
      <w:r>
        <w:rPr>
          <w:rFonts w:eastAsia="Times New Roman"/>
          <w:szCs w:val="24"/>
        </w:rPr>
        <w:t>α, σε σλαβική διάλεκτο, εννοούν ότι η ελληνική γλώσσα είναι σλαβική γλώσσα; Όταν το άρθρο 7 λέει ότι η ιστορία και ο πολιτισμός των γειτόνων μας δεν έχουν κα</w:t>
      </w:r>
      <w:r>
        <w:rPr>
          <w:rFonts w:eastAsia="Times New Roman"/>
          <w:szCs w:val="24"/>
        </w:rPr>
        <w:t>μ</w:t>
      </w:r>
      <w:r>
        <w:rPr>
          <w:rFonts w:eastAsia="Times New Roman"/>
          <w:szCs w:val="24"/>
        </w:rPr>
        <w:t xml:space="preserve">μία σχέση με την ελληνική ιστορία, αυτό σημαίνει ότι παραδίδουμε την ιστορία μας; </w:t>
      </w:r>
    </w:p>
    <w:p w14:paraId="0BCB5DD5" w14:textId="77777777" w:rsidR="00623898" w:rsidRDefault="00B35A1F">
      <w:pPr>
        <w:spacing w:line="600" w:lineRule="auto"/>
        <w:ind w:firstLine="720"/>
        <w:jc w:val="both"/>
        <w:rPr>
          <w:rFonts w:eastAsia="Times New Roman"/>
          <w:szCs w:val="24"/>
        </w:rPr>
      </w:pPr>
      <w:r>
        <w:rPr>
          <w:rFonts w:eastAsia="Times New Roman"/>
          <w:szCs w:val="24"/>
        </w:rPr>
        <w:t>Ως πού νομίζετε</w:t>
      </w:r>
      <w:r>
        <w:rPr>
          <w:rFonts w:eastAsia="Times New Roman"/>
          <w:szCs w:val="24"/>
        </w:rPr>
        <w:t xml:space="preserve"> ότι θα φτάσουν αυτά τα ψέματα; Μόνο την άγνοια χαϊδεύουν. Μόνο τον φανατισμό επιβραβεύουν. Είναι αυτή γραμμή για να προχωρήσει η Ελλάδα στον 21</w:t>
      </w:r>
      <w:r w:rsidRPr="00203E66">
        <w:rPr>
          <w:rFonts w:eastAsia="Times New Roman"/>
          <w:szCs w:val="24"/>
          <w:vertAlign w:val="superscript"/>
        </w:rPr>
        <w:t>ο</w:t>
      </w:r>
      <w:r>
        <w:rPr>
          <w:rFonts w:eastAsia="Times New Roman"/>
          <w:szCs w:val="24"/>
        </w:rPr>
        <w:t xml:space="preserve"> αιώνα; Να είναι, δηλαδή, μια περίκλειστη, φοβική χώρα, όταν μπορούμε να αξιοποιήσουμε την ευκαιρία που έχουμε </w:t>
      </w:r>
      <w:r>
        <w:rPr>
          <w:rFonts w:eastAsia="Times New Roman"/>
          <w:szCs w:val="24"/>
        </w:rPr>
        <w:t xml:space="preserve">-τη γεωπολιτική- και να παίξουμε έναν πρωταγωνιστικό ρόλο στα Βαλκάνια, να </w:t>
      </w:r>
      <w:r>
        <w:rPr>
          <w:rFonts w:eastAsia="Times New Roman"/>
          <w:szCs w:val="24"/>
        </w:rPr>
        <w:lastRenderedPageBreak/>
        <w:t xml:space="preserve">δημιουργήσουμε ανάπτυξη, ειρήνη, συνεργασία και δουλειές για τον κόσμο, πριν απ’ όλα για τον κόσμο της </w:t>
      </w:r>
      <w:r>
        <w:rPr>
          <w:rFonts w:eastAsia="Times New Roman"/>
          <w:szCs w:val="24"/>
        </w:rPr>
        <w:t>β</w:t>
      </w:r>
      <w:r>
        <w:rPr>
          <w:rFonts w:eastAsia="Times New Roman"/>
          <w:szCs w:val="24"/>
        </w:rPr>
        <w:t xml:space="preserve">όρειας Ελλάδας; </w:t>
      </w:r>
    </w:p>
    <w:p w14:paraId="0BCB5DD6" w14:textId="77777777" w:rsidR="00623898" w:rsidRDefault="00B35A1F">
      <w:pPr>
        <w:spacing w:line="600" w:lineRule="auto"/>
        <w:ind w:firstLine="720"/>
        <w:jc w:val="both"/>
        <w:rPr>
          <w:rFonts w:eastAsia="Times New Roman"/>
          <w:szCs w:val="24"/>
        </w:rPr>
      </w:pPr>
      <w:r>
        <w:rPr>
          <w:rFonts w:eastAsia="Times New Roman"/>
          <w:szCs w:val="24"/>
        </w:rPr>
        <w:t>Εγώ δεν έχω κα</w:t>
      </w:r>
      <w:r>
        <w:rPr>
          <w:rFonts w:eastAsia="Times New Roman"/>
          <w:szCs w:val="24"/>
        </w:rPr>
        <w:t>μ</w:t>
      </w:r>
      <w:r>
        <w:rPr>
          <w:rFonts w:eastAsia="Times New Roman"/>
          <w:szCs w:val="24"/>
        </w:rPr>
        <w:t>μία αμφιβολία ότι αυτά τα ψεύδη έχουν κοντά π</w:t>
      </w:r>
      <w:r>
        <w:rPr>
          <w:rFonts w:eastAsia="Times New Roman"/>
          <w:szCs w:val="24"/>
        </w:rPr>
        <w:t xml:space="preserve">οδάρια και επομένως ο λαός θα βγάλει τα συμπεράσματά του. Και ήδη τα βγάζει. </w:t>
      </w:r>
    </w:p>
    <w:p w14:paraId="0BCB5DD7" w14:textId="77777777" w:rsidR="00623898" w:rsidRDefault="00B35A1F">
      <w:pPr>
        <w:spacing w:line="600" w:lineRule="auto"/>
        <w:ind w:firstLine="720"/>
        <w:jc w:val="both"/>
        <w:rPr>
          <w:rFonts w:eastAsia="Times New Roman"/>
          <w:szCs w:val="24"/>
        </w:rPr>
      </w:pPr>
      <w:r>
        <w:rPr>
          <w:rFonts w:eastAsia="Times New Roman"/>
          <w:szCs w:val="24"/>
        </w:rPr>
        <w:t xml:space="preserve">Βεβαίως, αυτό ήταν εκτροπή από το κυρίως θέμα που είχαμε σήμερα, όποιο κι αν ήταν αυτό. Διότι αυτό το οποίο εγώ ήθελα να πω και θα προσπαθήσω να το πω, είναι ότι η έξοδος από τα </w:t>
      </w:r>
      <w:r>
        <w:rPr>
          <w:rFonts w:eastAsia="Times New Roman"/>
          <w:szCs w:val="24"/>
        </w:rPr>
        <w:t>μνημόνια, συνιστά μια ευκαιρία για τη χώρα. Κι αυτή η ευκαιρία δεν αφορά το κόμμα του ΣΥΡΙΖΑ ή την παράταξή μας, της Αριστεράς</w:t>
      </w:r>
      <w:r>
        <w:rPr>
          <w:rFonts w:eastAsia="Times New Roman"/>
          <w:szCs w:val="24"/>
        </w:rPr>
        <w:t>,</w:t>
      </w:r>
      <w:r>
        <w:rPr>
          <w:rFonts w:eastAsia="Times New Roman"/>
          <w:szCs w:val="24"/>
        </w:rPr>
        <w:t xml:space="preserve"> ή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Αυτή είναι μια ευκαιρία που αφορά συνολικά τη χώρα, αφορά συνολικά την κοινωνία και τον ελληνικό </w:t>
      </w:r>
      <w:r>
        <w:rPr>
          <w:rFonts w:eastAsia="Times New Roman"/>
          <w:szCs w:val="24"/>
        </w:rPr>
        <w:t>λαό.</w:t>
      </w:r>
    </w:p>
    <w:p w14:paraId="0BCB5DD8" w14:textId="77777777" w:rsidR="00623898" w:rsidRDefault="00B35A1F">
      <w:pPr>
        <w:spacing w:line="600" w:lineRule="auto"/>
        <w:ind w:firstLine="720"/>
        <w:jc w:val="both"/>
        <w:rPr>
          <w:rFonts w:eastAsia="Times New Roman"/>
          <w:szCs w:val="24"/>
        </w:rPr>
      </w:pPr>
      <w:r>
        <w:rPr>
          <w:rFonts w:eastAsia="Times New Roman"/>
          <w:szCs w:val="24"/>
        </w:rPr>
        <w:t>Αυτό που θα έπρεπε να συζητάμε σήμερα εδώ όλα τα κόμματα, είναι πώς θα αξιοποιήσουμε αυτή την ευκαιρία, με ποιον τρόπο οι δυνατότητες που διαμορφώνονται, αυτό το «ξέφωτο», όπως εμείς το λέγαμε και προεκλογικά, θα μπορέσουμε να το αξιοποιήσουμε. Πώς θα</w:t>
      </w:r>
      <w:r>
        <w:rPr>
          <w:rFonts w:eastAsia="Times New Roman"/>
          <w:szCs w:val="24"/>
        </w:rPr>
        <w:t xml:space="preserve"> αξιοποιήσουμε αυτά τα δεκαπέντε χρόνια που έχουμε, στα οποία το χρέος έχει τεθεί υπό πλήρη έλεγχο, για να ανασυγκροτήσουμε τη χώρα και να διαμορφώσουμε ένα τέτοιο κράτος, μία τέτοια οικονομία όπου να μη χρειαστεί ποτέ να ξανασυζητήσουμε για </w:t>
      </w:r>
      <w:r>
        <w:rPr>
          <w:rFonts w:eastAsia="Times New Roman"/>
          <w:szCs w:val="24"/>
        </w:rPr>
        <w:lastRenderedPageBreak/>
        <w:t>χρέος, να συζη</w:t>
      </w:r>
      <w:r>
        <w:rPr>
          <w:rFonts w:eastAsia="Times New Roman"/>
          <w:szCs w:val="24"/>
        </w:rPr>
        <w:t>τήσουμε για βοήθεια, για προγράμματα κ.λπ.</w:t>
      </w:r>
      <w:r>
        <w:rPr>
          <w:rFonts w:eastAsia="Times New Roman"/>
          <w:szCs w:val="24"/>
        </w:rPr>
        <w:t>.</w:t>
      </w:r>
      <w:r>
        <w:rPr>
          <w:rFonts w:eastAsia="Times New Roman"/>
          <w:szCs w:val="24"/>
        </w:rPr>
        <w:t xml:space="preserve"> Αυτό είναι το θέμα όχι της ημέρας, αλλά πιστεύω της ευρύτερης ιστορικής φάσης στην οποία μπαίνουμε.    </w:t>
      </w:r>
    </w:p>
    <w:p w14:paraId="0BCB5DD9" w14:textId="77777777" w:rsidR="00623898" w:rsidRDefault="00B35A1F">
      <w:pPr>
        <w:spacing w:line="600" w:lineRule="auto"/>
        <w:ind w:firstLine="720"/>
        <w:jc w:val="both"/>
        <w:rPr>
          <w:rFonts w:eastAsia="Times New Roman"/>
          <w:szCs w:val="24"/>
        </w:rPr>
      </w:pPr>
      <w:r>
        <w:rPr>
          <w:rFonts w:eastAsia="Times New Roman"/>
          <w:szCs w:val="24"/>
        </w:rPr>
        <w:t>Εμείς, λοιπόν, δημιουργούμε προϋποθέσεις για ένα καλύτερο μέλλον που αφορά τους πάντες. Και ακριβώς η αξία α</w:t>
      </w:r>
      <w:r>
        <w:rPr>
          <w:rFonts w:eastAsia="Times New Roman"/>
          <w:szCs w:val="24"/>
        </w:rPr>
        <w:t xml:space="preserve">υτής της Κυβέρνησης είναι ότι δημιουργεί ένα αγαθό κοινό, ένα αγαθό δημόσιο, ένα αγαθό για όλους.  </w:t>
      </w:r>
    </w:p>
    <w:p w14:paraId="0BCB5DDA" w14:textId="77777777" w:rsidR="00623898" w:rsidRDefault="00B35A1F">
      <w:pPr>
        <w:spacing w:line="600" w:lineRule="auto"/>
        <w:ind w:firstLine="720"/>
        <w:jc w:val="both"/>
        <w:rPr>
          <w:rFonts w:eastAsia="Times New Roman"/>
          <w:szCs w:val="24"/>
        </w:rPr>
      </w:pPr>
      <w:r>
        <w:rPr>
          <w:rFonts w:eastAsia="Times New Roman"/>
          <w:szCs w:val="24"/>
        </w:rPr>
        <w:t>Δυστυχώς ο κ. Μητσοτάκης με την πρότασή του εξαρχής προσανατόλιζε τη συζήτηση σε αυτό που ακούσαμε εδώ: Προσανατόλιζε τη συζήτηση σε κάτι που ορισμένοι το ο</w:t>
      </w:r>
      <w:r>
        <w:rPr>
          <w:rFonts w:eastAsia="Times New Roman"/>
          <w:szCs w:val="24"/>
        </w:rPr>
        <w:t>νομάζουν «</w:t>
      </w:r>
      <w:proofErr w:type="spellStart"/>
      <w:r>
        <w:rPr>
          <w:rFonts w:eastAsia="Times New Roman"/>
          <w:szCs w:val="24"/>
        </w:rPr>
        <w:t>μιζεραμπιλισμό</w:t>
      </w:r>
      <w:proofErr w:type="spellEnd"/>
      <w:r>
        <w:rPr>
          <w:rFonts w:eastAsia="Times New Roman"/>
          <w:szCs w:val="24"/>
        </w:rPr>
        <w:t>». Κι όποιος δεν κατανοεί τη λέξη αυτή τι θα πει, μπορεί να ακούσει την ομιλία του κ. Μητσοτάκη. Αυτό είναι «</w:t>
      </w:r>
      <w:proofErr w:type="spellStart"/>
      <w:r>
        <w:rPr>
          <w:rFonts w:eastAsia="Times New Roman"/>
          <w:szCs w:val="24"/>
        </w:rPr>
        <w:t>μιζεραμπιλισμός</w:t>
      </w:r>
      <w:proofErr w:type="spellEnd"/>
      <w:r>
        <w:rPr>
          <w:rFonts w:eastAsia="Times New Roman"/>
          <w:szCs w:val="24"/>
        </w:rPr>
        <w:t>».</w:t>
      </w:r>
    </w:p>
    <w:p w14:paraId="0BCB5DDB" w14:textId="77777777" w:rsidR="00623898" w:rsidRDefault="00B35A1F">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0BCB5DDC" w14:textId="77777777" w:rsidR="00623898" w:rsidRDefault="00B35A1F">
      <w:pPr>
        <w:spacing w:line="600" w:lineRule="auto"/>
        <w:ind w:firstLine="720"/>
        <w:jc w:val="both"/>
        <w:rPr>
          <w:rFonts w:eastAsia="Times New Roman"/>
          <w:szCs w:val="24"/>
        </w:rPr>
      </w:pPr>
      <w:r>
        <w:rPr>
          <w:rFonts w:eastAsia="Times New Roman"/>
          <w:szCs w:val="24"/>
        </w:rPr>
        <w:t>Μίλησε ο Αρχηγός της Αξιωματικής Αντιπολίτευσης για αχρείαστο</w:t>
      </w:r>
      <w:r>
        <w:rPr>
          <w:rFonts w:eastAsia="Times New Roman"/>
          <w:szCs w:val="24"/>
        </w:rPr>
        <w:t xml:space="preserve"> μνημόνιο. Είπε ότι «</w:t>
      </w:r>
      <w:r>
        <w:rPr>
          <w:rFonts w:eastAsia="Times New Roman"/>
          <w:szCs w:val="24"/>
        </w:rPr>
        <w:t>ν</w:t>
      </w:r>
      <w:r>
        <w:rPr>
          <w:rFonts w:eastAsia="Times New Roman"/>
          <w:szCs w:val="24"/>
        </w:rPr>
        <w:t>αι, τελειώνει το μνημόνιο, αλλά αυτό το μνημόνιο ήταν αχρείαστο». Γιατί ήταν αχρείαστο; Είχε τελειώσει το προηγούμενο μνημόνιο; Το δεύτερο μνημόνιο είχε τελειώσει; Η πέμπτη αξιολόγηση είχε τελειώσει; Είχαμε πάρει δόση; Είχε γίνει εκτα</w:t>
      </w:r>
      <w:r>
        <w:rPr>
          <w:rFonts w:eastAsia="Times New Roman"/>
          <w:szCs w:val="24"/>
        </w:rPr>
        <w:t xml:space="preserve">μίευση από τις ευρωεκλογές και μετά;  </w:t>
      </w:r>
    </w:p>
    <w:p w14:paraId="0BCB5DDD" w14:textId="77777777" w:rsidR="00623898" w:rsidRDefault="00B35A1F">
      <w:pPr>
        <w:spacing w:line="600" w:lineRule="auto"/>
        <w:ind w:firstLine="720"/>
        <w:jc w:val="both"/>
        <w:rPr>
          <w:rFonts w:eastAsia="Times New Roman"/>
          <w:szCs w:val="24"/>
        </w:rPr>
      </w:pPr>
      <w:r>
        <w:rPr>
          <w:rFonts w:eastAsia="Times New Roman"/>
          <w:szCs w:val="24"/>
        </w:rPr>
        <w:lastRenderedPageBreak/>
        <w:t>Μας είπε κάτι καταπληκτικό ο κ. Μητσοτάκης: «Αν μέναμε, θα τέλειωνε». Μα, πες μας τι έκανες όσο ήσουν στην κυβέρνηση. Πείτε μας τι κάνατε ως κυβέρνηση και μη μας λέτε τι θα κάνατε εάν μένατε. Αν μένατε, μπορεί να κάνα</w:t>
      </w:r>
      <w:r>
        <w:rPr>
          <w:rFonts w:eastAsia="Times New Roman"/>
          <w:szCs w:val="24"/>
        </w:rPr>
        <w:t xml:space="preserve">τε άλλα πέντε μνημόνια. Ποιο είναι το στοιχείο, το τεκμήριο, που λέει ότι αν έμενα θα έκανα αυτό που ως κυβέρνηση δεν έκανα; </w:t>
      </w:r>
    </w:p>
    <w:p w14:paraId="0BCB5DDE" w14:textId="77777777" w:rsidR="00623898" w:rsidRDefault="00B35A1F">
      <w:pPr>
        <w:spacing w:line="600" w:lineRule="auto"/>
        <w:ind w:firstLine="720"/>
        <w:jc w:val="both"/>
        <w:rPr>
          <w:rFonts w:eastAsia="Times New Roman"/>
          <w:szCs w:val="24"/>
        </w:rPr>
      </w:pPr>
      <w:r>
        <w:rPr>
          <w:rFonts w:eastAsia="Times New Roman"/>
          <w:szCs w:val="24"/>
        </w:rPr>
        <w:t xml:space="preserve">Έχει, λοιπόν, σημασία για τους πολίτες που ενδιαφέρονται για την πραγματικότητα -κι εγώ πιστεύω ότι είναι οι πολλοί- να θυμίσουμε </w:t>
      </w:r>
      <w:r>
        <w:rPr>
          <w:rFonts w:eastAsia="Times New Roman"/>
          <w:szCs w:val="24"/>
        </w:rPr>
        <w:t>εδώ ότι εκείνο που εμείς παραλάβαμε, ήταν μια χώρα σε αδιέξοδο, μια κοινωνία σε κατάρρευση, ένα κράτος μετέωρο.</w:t>
      </w:r>
    </w:p>
    <w:p w14:paraId="0BCB5DDF" w14:textId="77777777" w:rsidR="00623898" w:rsidRDefault="00B35A1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EB639B">
        <w:rPr>
          <w:rFonts w:eastAsia="Times New Roman"/>
          <w:b/>
          <w:szCs w:val="24"/>
        </w:rPr>
        <w:t>ΓΕΩΡΓΙΟΣ ΛΑΜΠΡΟΥΛΗΣ</w:t>
      </w:r>
      <w:r>
        <w:rPr>
          <w:rFonts w:eastAsia="Times New Roman"/>
          <w:szCs w:val="24"/>
        </w:rPr>
        <w:t>)</w:t>
      </w:r>
    </w:p>
    <w:p w14:paraId="0BCB5DE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δεύτερο μνημόνιο δεν είχε ολοκληρωθεί.</w:t>
      </w:r>
      <w:r>
        <w:rPr>
          <w:rFonts w:eastAsia="Times New Roman" w:cs="Times New Roman"/>
          <w:szCs w:val="24"/>
        </w:rPr>
        <w:t xml:space="preserve"> Το κράτος χρωστούσε και έπρεπε να πληρωθούν από το 2015 έως το 2019 </w:t>
      </w:r>
      <w:r>
        <w:rPr>
          <w:rFonts w:eastAsia="Times New Roman" w:cs="Times New Roman"/>
          <w:szCs w:val="24"/>
        </w:rPr>
        <w:t>ογδόντα</w:t>
      </w:r>
      <w:r>
        <w:rPr>
          <w:rFonts w:eastAsia="Times New Roman" w:cs="Times New Roman"/>
          <w:szCs w:val="24"/>
        </w:rPr>
        <w:t xml:space="preserve"> δισεκατομμύρια ευρώ -30 δισεκατομμύρια για τόκους και 50 δισεκατομμύρια για χρεολύσια- και δεν υπήρχε συμφωνία χρηματοδότησης. Το πρόγραμμα είχε λήξει και είχε πάρει μία τεχνητή π</w:t>
      </w:r>
      <w:r>
        <w:rPr>
          <w:rFonts w:eastAsia="Times New Roman" w:cs="Times New Roman"/>
          <w:szCs w:val="24"/>
        </w:rPr>
        <w:t xml:space="preserve">αράταση μέχρι τις 27 Φεβρουαρίου του 2015. </w:t>
      </w:r>
    </w:p>
    <w:p w14:paraId="0BCB5DE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Τα ξεχάσατε αυτά; Ξεχάσατε την παγίδα που στήσατε </w:t>
      </w:r>
      <w:r>
        <w:rPr>
          <w:rFonts w:eastAsia="Times New Roman" w:cs="Times New Roman"/>
          <w:szCs w:val="24"/>
        </w:rPr>
        <w:t>–</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στον ΣΥΡΙΖΑ, αλλά ήταν παγίδα για τη χώρα; Ξεχάσατε ότι είχαν σχεδιάσει </w:t>
      </w:r>
      <w:r>
        <w:rPr>
          <w:rFonts w:eastAsia="Times New Roman" w:cs="Times New Roman"/>
          <w:szCs w:val="24"/>
        </w:rPr>
        <w:lastRenderedPageBreak/>
        <w:t>κάτι που προέβλεπε πως την 1</w:t>
      </w:r>
      <w:r w:rsidRPr="00352A6A">
        <w:rPr>
          <w:rFonts w:eastAsia="Times New Roman" w:cs="Times New Roman"/>
          <w:szCs w:val="24"/>
          <w:vertAlign w:val="superscript"/>
        </w:rPr>
        <w:t>η</w:t>
      </w:r>
      <w:r>
        <w:rPr>
          <w:rFonts w:eastAsia="Times New Roman" w:cs="Times New Roman"/>
          <w:szCs w:val="24"/>
        </w:rPr>
        <w:t xml:space="preserve"> Μαρτίου έπρεπε να χρεοκοπήσουμε, διότι έληγε η </w:t>
      </w:r>
      <w:r>
        <w:rPr>
          <w:rFonts w:eastAsia="Times New Roman" w:cs="Times New Roman"/>
          <w:szCs w:val="24"/>
        </w:rPr>
        <w:t>σ</w:t>
      </w:r>
      <w:r>
        <w:rPr>
          <w:rFonts w:eastAsia="Times New Roman" w:cs="Times New Roman"/>
          <w:szCs w:val="24"/>
        </w:rPr>
        <w:t xml:space="preserve">υμφωνία, διότι δεν υπήρχε χρηματοδότηση, αλλά έτρεχαν οι υποχρεώσεις; </w:t>
      </w:r>
    </w:p>
    <w:p w14:paraId="0BCB5DE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Το πρώτο, λοιπόν, ήταν ότι δεν υπήρχε ολοκληρωμένο μνημόνιο. </w:t>
      </w:r>
    </w:p>
    <w:p w14:paraId="0BCB5DE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Κατά δεύτερον, υπήρχαν τεράστιες υποχρεώσεις, χωρίς δανειακή σύμβαση, που να μπορούμε να τις καλύψουμε. </w:t>
      </w:r>
    </w:p>
    <w:p w14:paraId="0BCB5DE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μόλι</w:t>
      </w:r>
      <w:r>
        <w:rPr>
          <w:rFonts w:eastAsia="Times New Roman" w:cs="Times New Roman"/>
          <w:szCs w:val="24"/>
        </w:rPr>
        <w:t>ς αναλάβαμε, υπήρχαν δαπάνες που έπρεπε να γίνουν από το κράτος, χωρίς να υπάρχουν ταμειακά διαθέσιμα.</w:t>
      </w:r>
    </w:p>
    <w:p w14:paraId="0BCB5DE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Στις 20 Φεβρουαρίου 2015 υπήρχαν στο </w:t>
      </w:r>
      <w:r>
        <w:rPr>
          <w:rFonts w:eastAsia="Times New Roman" w:cs="Times New Roman"/>
          <w:szCs w:val="24"/>
        </w:rPr>
        <w:t>τ</w:t>
      </w:r>
      <w:r>
        <w:rPr>
          <w:rFonts w:eastAsia="Times New Roman" w:cs="Times New Roman"/>
          <w:szCs w:val="24"/>
        </w:rPr>
        <w:t>αμείο του κράτους μείον 425 εκατομμύρια ευρώ! Δεν μπορούσαμε να πληρώσουμε μισθούς και συντάξεις, εάν δεν υπογράφαμ</w:t>
      </w:r>
      <w:r>
        <w:rPr>
          <w:rFonts w:eastAsia="Times New Roman" w:cs="Times New Roman"/>
          <w:szCs w:val="24"/>
        </w:rPr>
        <w:t xml:space="preserve">ε τη </w:t>
      </w:r>
      <w:r>
        <w:rPr>
          <w:rFonts w:eastAsia="Times New Roman" w:cs="Times New Roman"/>
          <w:szCs w:val="24"/>
        </w:rPr>
        <w:t>σ</w:t>
      </w:r>
      <w:r>
        <w:rPr>
          <w:rFonts w:eastAsia="Times New Roman" w:cs="Times New Roman"/>
          <w:szCs w:val="24"/>
        </w:rPr>
        <w:t>υμφωνία της 20</w:t>
      </w:r>
      <w:r w:rsidRPr="000F3010">
        <w:rPr>
          <w:rFonts w:eastAsia="Times New Roman" w:cs="Times New Roman"/>
          <w:szCs w:val="24"/>
          <w:vertAlign w:val="superscript"/>
        </w:rPr>
        <w:t>ης</w:t>
      </w:r>
      <w:r>
        <w:rPr>
          <w:rFonts w:eastAsia="Times New Roman" w:cs="Times New Roman"/>
          <w:szCs w:val="24"/>
        </w:rPr>
        <w:t xml:space="preserve"> Φεβρουαρίου. Αυτή ήταν η κληρονομιά, αυτό μας παραδώσατε και έχετε το θράσος να μιλάτε για το κόστος του 2015. Αυτός ήταν ο λογαριασμός, αυτή ήταν η αιτία του κόστους. Στήσατε έναν εκβιασμό -επαναλαμβάνω- για να αποτρέψετε την άνοδο </w:t>
      </w:r>
      <w:r>
        <w:rPr>
          <w:rFonts w:eastAsia="Times New Roman" w:cs="Times New Roman"/>
          <w:szCs w:val="24"/>
        </w:rPr>
        <w:t xml:space="preserve">του ΣΥΡΙΖΑ και μετά να οδηγήσετε σε πρόωρη καταστροφή τη </w:t>
      </w:r>
      <w:r>
        <w:rPr>
          <w:rFonts w:eastAsia="Times New Roman" w:cs="Times New Roman"/>
          <w:szCs w:val="24"/>
        </w:rPr>
        <w:t>σ</w:t>
      </w:r>
      <w:r>
        <w:rPr>
          <w:rFonts w:eastAsia="Times New Roman" w:cs="Times New Roman"/>
          <w:szCs w:val="24"/>
        </w:rPr>
        <w:t>υγκυβέρνηση. Και όλα αυτά ήταν μια τεράστια καταστροφή.</w:t>
      </w:r>
    </w:p>
    <w:p w14:paraId="0BCB5DE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Θα καταθέσω επίσημο έγγραφο από το Γενικό Λογιστήριο του Κράτους, αλλά και δημοσιεύματα της περιόδου, πριν τις εκλογές του 2015 -Δεκέμβριος το</w:t>
      </w:r>
      <w:r>
        <w:rPr>
          <w:rFonts w:eastAsia="Times New Roman" w:cs="Times New Roman"/>
          <w:szCs w:val="24"/>
        </w:rPr>
        <w:t xml:space="preserve">υ 2014- με τίτλο «Μυστική σύσκεψη στην Τράπεζα της Ελλάδας για τα </w:t>
      </w:r>
      <w:r>
        <w:rPr>
          <w:rFonts w:eastAsia="Times New Roman" w:cs="Times New Roman"/>
          <w:szCs w:val="24"/>
        </w:rPr>
        <w:t>τ</w:t>
      </w:r>
      <w:r>
        <w:rPr>
          <w:rFonts w:eastAsia="Times New Roman" w:cs="Times New Roman"/>
          <w:szCs w:val="24"/>
        </w:rPr>
        <w:t>αμειακά διαθέσιμα», διότι από τότε είχε φανεί το αδιέξοδο.</w:t>
      </w:r>
    </w:p>
    <w:p w14:paraId="0BCB5DE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Μας λέτε, λοιπόν, ότι ήταν αχρείαστο το μνημόνιο; Τι έπρεπε να κάνουμε; Να αφήσουμε τη χώρα να χρεοκοπήσει; Εμείς υπογράψαμε ένα μ</w:t>
      </w:r>
      <w:r>
        <w:rPr>
          <w:rFonts w:eastAsia="Times New Roman" w:cs="Times New Roman"/>
          <w:szCs w:val="24"/>
        </w:rPr>
        <w:t>νημόνιο υπό τις συνθήκες που το υπογράψαμε και το τελειώσαμε αυτό το μνημόνιο. Εσείς υπογράψατε δύο μνημόνια και δεν τελειώσατε κανένα. Και δεν υπάρχει κα</w:t>
      </w:r>
      <w:r>
        <w:rPr>
          <w:rFonts w:eastAsia="Times New Roman" w:cs="Times New Roman"/>
          <w:szCs w:val="24"/>
        </w:rPr>
        <w:t>μ</w:t>
      </w:r>
      <w:r>
        <w:rPr>
          <w:rFonts w:eastAsia="Times New Roman" w:cs="Times New Roman"/>
          <w:szCs w:val="24"/>
        </w:rPr>
        <w:t xml:space="preserve">μία εγγύηση για το πού θα είχε καταλήξει αυτή η χώρα με τις συνθήκες που είχαν διαμορφωθεί τότε, εάν </w:t>
      </w:r>
      <w:r>
        <w:rPr>
          <w:rFonts w:eastAsia="Times New Roman" w:cs="Times New Roman"/>
          <w:szCs w:val="24"/>
        </w:rPr>
        <w:t>μένατε στην κυβέρνηση</w:t>
      </w:r>
    </w:p>
    <w:p w14:paraId="0BCB5DE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Τι πετύχαμε εμείς αυτά τα τρία χρόνια; Βεβαίως, -το είπε και ο Πρωθυπουργός- οι στιγμές που περνάμε είναι στιγμές με ένα ιστορικό βάρος. Απαιτούν </w:t>
      </w:r>
      <w:proofErr w:type="spellStart"/>
      <w:r>
        <w:rPr>
          <w:rFonts w:eastAsia="Times New Roman" w:cs="Times New Roman"/>
          <w:szCs w:val="24"/>
        </w:rPr>
        <w:t>μεγαλοκαρδία</w:t>
      </w:r>
      <w:proofErr w:type="spellEnd"/>
      <w:r>
        <w:rPr>
          <w:rFonts w:eastAsia="Times New Roman" w:cs="Times New Roman"/>
          <w:szCs w:val="24"/>
        </w:rPr>
        <w:t>, απαιτούν πολιτικό θάρρος, το οποίο δεν υπάρχει. Εάν υπήρχε, όμως, θα αναγν</w:t>
      </w:r>
      <w:r>
        <w:rPr>
          <w:rFonts w:eastAsia="Times New Roman" w:cs="Times New Roman"/>
          <w:szCs w:val="24"/>
        </w:rPr>
        <w:t>ωριζόταν ότι ζούμε το τέλος αυτής της εφιαλτικής περιόδου για τη χώρα, ότι βάζουμε τέλος στα μνημόνια.</w:t>
      </w:r>
    </w:p>
    <w:p w14:paraId="0BCB5DE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αυτό είναι σημαντικό για δύο λόγους. Πρώτον, διότι δεν ήταν αυτονόητο ότι θα τελειώναμε τα μνημόνια. Υπάρχουν ιστορικές περίοδοι της χώ</w:t>
      </w:r>
      <w:r>
        <w:rPr>
          <w:rFonts w:eastAsia="Times New Roman" w:cs="Times New Roman"/>
          <w:szCs w:val="24"/>
        </w:rPr>
        <w:lastRenderedPageBreak/>
        <w:t>ρας μας –διότι</w:t>
      </w:r>
      <w:r>
        <w:rPr>
          <w:rFonts w:eastAsia="Times New Roman" w:cs="Times New Roman"/>
          <w:szCs w:val="24"/>
        </w:rPr>
        <w:t xml:space="preserve">, δυστυχώς, δεν είναι και η πρώτη χρεοκοπία- όπου επί δεκαετίες η Ελλάδα ήταν αποκλεισμένη από τις αγορές. Άρα το ότι βγαίνουμε τώρα από τα μνημόνια με τρόπο και προϋποθέσεις να βγούμε και στις αγορές, είναι πράγματι ένα γεγονός που έχει ιστορική σημασία. </w:t>
      </w:r>
      <w:r>
        <w:rPr>
          <w:rFonts w:eastAsia="Times New Roman" w:cs="Times New Roman"/>
          <w:szCs w:val="24"/>
        </w:rPr>
        <w:t>Αρκεί να το αξιοποιήσουμε και σωστά.</w:t>
      </w:r>
    </w:p>
    <w:p w14:paraId="0BCB5DE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ο δεύτερος λόγος είναι -όπως ήδη είπα- πως το ότι βγαίνουμε από τα μνημόνια συνιστά μια εθνική ευκαιρία. Είναι μια δυνατότητα θετική, ευνοϊκή. Έχουμε προβλήματα -θα μιλήσω γι’ αυτά- αλλά έχουμε και προϋποθέσεις να α</w:t>
      </w:r>
      <w:r>
        <w:rPr>
          <w:rFonts w:eastAsia="Times New Roman" w:cs="Times New Roman"/>
          <w:szCs w:val="24"/>
        </w:rPr>
        <w:t>ντιμετωπίσουμε αυτά τα προβλήματα ως κράτος, ως κοινωνία, ως επιχειρήσεις, ως εργαζόμενοι, ως νοικοκυριά, με κάποιο</w:t>
      </w:r>
      <w:r>
        <w:rPr>
          <w:rFonts w:eastAsia="Times New Roman" w:cs="Times New Roman"/>
          <w:szCs w:val="24"/>
        </w:rPr>
        <w:t>ν</w:t>
      </w:r>
      <w:r>
        <w:rPr>
          <w:rFonts w:eastAsia="Times New Roman" w:cs="Times New Roman"/>
          <w:szCs w:val="24"/>
        </w:rPr>
        <w:t xml:space="preserve"> ορίζοντα μπροστά μας, με κάποια ορατότητα στο μέλλον. </w:t>
      </w:r>
    </w:p>
    <w:p w14:paraId="0BCB5DE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Επίσης, καταστήσαμε το χρέος βιώσιμο από κάθε άποψη. Βεβαίως, δεν υπήρξε «κούρεμα» τ</w:t>
      </w:r>
      <w:r>
        <w:rPr>
          <w:rFonts w:eastAsia="Times New Roman" w:cs="Times New Roman"/>
          <w:szCs w:val="24"/>
        </w:rPr>
        <w:t xml:space="preserve">ου χρέους. Όμως, δεν μπορεί να υπάρξει «κούρεμα» του χρέους μόνο μιας χώρας, διότι μετά το </w:t>
      </w:r>
      <w:r>
        <w:rPr>
          <w:rFonts w:eastAsia="Times New Roman" w:cs="Times New Roman"/>
          <w:szCs w:val="24"/>
          <w:lang w:val="en-US"/>
        </w:rPr>
        <w:t>PSI</w:t>
      </w:r>
      <w:r>
        <w:rPr>
          <w:rFonts w:eastAsia="Times New Roman" w:cs="Times New Roman"/>
          <w:szCs w:val="24"/>
        </w:rPr>
        <w:t xml:space="preserve"> οι οφειλέτες είναι και δανειστές. Χρωστάμε στην Ιταλία, η οποία χρωστάει. Χρωστάμε στη Γαλλία, η οποία έχει και αυτή χρέος. Χρωστάμε στην Πορτογαλία. Γι’ αυτό η </w:t>
      </w:r>
      <w:r>
        <w:rPr>
          <w:rFonts w:eastAsia="Times New Roman" w:cs="Times New Roman"/>
          <w:szCs w:val="24"/>
        </w:rPr>
        <w:t>θέση μας παραμένει επίκαιρη ότι ριζική λύση, δηλαδή και με «κούρεμα» του χρέους, μπορεί να υπάρξει μόνο ως μία πανευρωπαϊκή λύση. Πετύχαμε, όμως, μια λειτουργική λύση, η οποία μας επιτρέπει να προχωρήσουμε μπροστά.</w:t>
      </w:r>
    </w:p>
    <w:p w14:paraId="0BCB5DE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Τρίτον, πετύχαμε ασφαλή έξοδο. Θωρακίζουμ</w:t>
      </w:r>
      <w:r>
        <w:rPr>
          <w:rFonts w:eastAsia="Times New Roman" w:cs="Times New Roman"/>
          <w:szCs w:val="24"/>
        </w:rPr>
        <w:t>ε τη χώρα ακόμα και έναντι συνθηκών έκτακτων, απρόβλεπτων και κινδύνων εξωγενών. Δύο αριθμούς θα σας πω: Οι υποχρεώσεις της χώρας μέχρι το 2022 είναι 58 δισεκατομμύρια ευρώ. Πρέπει να σας πω ότι διαθέτουμε πάνω από 58 δισεκατομμύρια ευρώ, διότι πέρα από τα</w:t>
      </w:r>
      <w:r>
        <w:rPr>
          <w:rFonts w:eastAsia="Times New Roman" w:cs="Times New Roman"/>
          <w:szCs w:val="24"/>
        </w:rPr>
        <w:t xml:space="preserve"> 24,1 δισεκατομμύρια </w:t>
      </w:r>
      <w:r>
        <w:rPr>
          <w:rFonts w:eastAsia="Times New Roman" w:cs="Times New Roman"/>
          <w:szCs w:val="24"/>
        </w:rPr>
        <w:t>-</w:t>
      </w:r>
      <w:r>
        <w:rPr>
          <w:rFonts w:eastAsia="Times New Roman" w:cs="Times New Roman"/>
          <w:szCs w:val="24"/>
        </w:rPr>
        <w:t>που είναι το απόθεμα που έχουμε</w:t>
      </w:r>
      <w:r>
        <w:rPr>
          <w:rFonts w:eastAsia="Times New Roman" w:cs="Times New Roman"/>
          <w:szCs w:val="24"/>
        </w:rPr>
        <w:t>-</w:t>
      </w:r>
      <w:r>
        <w:rPr>
          <w:rFonts w:eastAsia="Times New Roman" w:cs="Times New Roman"/>
          <w:szCs w:val="24"/>
        </w:rPr>
        <w:t xml:space="preserve"> και τα έσοδα από τα πλεονάσματα θα πετύχουμε και τα 4,8 δισεκατομμύρια παίρνουμε. Άρα στην ουσία καλύπτουμε τις ανάγκες μας για τετραετία. </w:t>
      </w:r>
    </w:p>
    <w:p w14:paraId="0BCB5DE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Συνεπώς ό,τι μπορέσουμε να πάρουμε βγαίνοντας στις αγορές θα </w:t>
      </w:r>
      <w:r>
        <w:rPr>
          <w:rFonts w:eastAsia="Times New Roman" w:cs="Times New Roman"/>
          <w:szCs w:val="24"/>
        </w:rPr>
        <w:t xml:space="preserve">μας επιτρέψει να κάνουμε και επαναγορά χρέους, ακριβού χρέους, του </w:t>
      </w:r>
      <w:r w:rsidRPr="00811D92">
        <w:rPr>
          <w:rFonts w:eastAsia="Times New Roman" w:cs="Times New Roman"/>
          <w:szCs w:val="24"/>
          <w:lang w:val="en-US"/>
        </w:rPr>
        <w:t>IMF</w:t>
      </w:r>
      <w:r w:rsidRPr="00811D92">
        <w:rPr>
          <w:rFonts w:eastAsia="Times New Roman" w:cs="Times New Roman"/>
          <w:szCs w:val="24"/>
        </w:rPr>
        <w:t xml:space="preserve"> ή</w:t>
      </w:r>
      <w:r>
        <w:rPr>
          <w:rFonts w:eastAsia="Times New Roman" w:cs="Times New Roman"/>
          <w:szCs w:val="24"/>
        </w:rPr>
        <w:t xml:space="preserve"> άλλου, το οποίο θα μπορούμε έτσι να εξοφλήσουμε. </w:t>
      </w:r>
    </w:p>
    <w:p w14:paraId="0BCB5DE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Άρα έχουμε μια ασφαλή έξοδο από τα μνημόνια και μια οποιαδήποτε έξοδο από τα μνημόνια. </w:t>
      </w:r>
    </w:p>
    <w:p w14:paraId="0BCB5DE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Δεν θα σχολιάσω εδώ τι θα συνέβαινε αν κάναμε αυτό που μας πρότειναν κάποιοι, να αρχίσουμε νέες συζητήσεις με τα κοινοβούλια της Γερμανίας και άλλων για να κάνουμε προληπτική γραμμή. </w:t>
      </w:r>
    </w:p>
    <w:p w14:paraId="0BCB5DF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Τέταρτον, δημιουργήσαμε τις προϋποθέσεις για μόνιμα, από εδώ και πέρα, μ</w:t>
      </w:r>
      <w:r>
        <w:rPr>
          <w:rFonts w:eastAsia="Times New Roman" w:cs="Times New Roman"/>
          <w:szCs w:val="24"/>
        </w:rPr>
        <w:t xml:space="preserve">έτρα ανακούφισης. Είναι ο λεγόμενος «δημοσιονομικός χώρος» που </w:t>
      </w:r>
      <w:r>
        <w:rPr>
          <w:rFonts w:eastAsia="Times New Roman" w:cs="Times New Roman"/>
          <w:szCs w:val="24"/>
        </w:rPr>
        <w:lastRenderedPageBreak/>
        <w:t>δημιουργείται πέρα από τα πλεονάσματα. Είναι 700 εκατομμύρια το 2019 και 1.200.000 το 2020. Μπορεί να είναι λίγο πάνω, λίγο κάτω ή πολύ πάνω. Θα το δούμε. Πάντως έχουμε τη δυνατότητα για μόνιμε</w:t>
      </w:r>
      <w:r>
        <w:rPr>
          <w:rFonts w:eastAsia="Times New Roman" w:cs="Times New Roman"/>
          <w:szCs w:val="24"/>
        </w:rPr>
        <w:t xml:space="preserve">ς αλλαγές πολιτικής και στη φορολογία και στις κοινωνικές δαπάνες. </w:t>
      </w:r>
    </w:p>
    <w:p w14:paraId="0BCB5DF1" w14:textId="77777777" w:rsidR="00623898" w:rsidRDefault="00B35A1F">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βάλαμε την οικονομία σε τροχιά ανάκαμψης, σταθερής ανάκαμψης, βιώσιμης και με μεσοπρόθεσμο, τουλάχιστον, ορίζοντα έναντι μιας μικρής φούσκας που επιχειρήθηκε να δημιουργηθεί το 20</w:t>
      </w:r>
      <w:r>
        <w:rPr>
          <w:rFonts w:eastAsia="Times New Roman" w:cs="Times New Roman"/>
          <w:szCs w:val="24"/>
        </w:rPr>
        <w:t>14. Έχουμε αντιστροφή των τάσεων σε ό,τι αφορά την απασχόληση. Αντί για αύξηση, δηλαδή, της ανεργίας, έχουμε μείωση της ανεργίας. Και στο κοινωνικό κράτος</w:t>
      </w:r>
      <w:r>
        <w:rPr>
          <w:rFonts w:eastAsia="Times New Roman" w:cs="Times New Roman"/>
          <w:szCs w:val="24"/>
        </w:rPr>
        <w:t>,</w:t>
      </w:r>
      <w:r>
        <w:rPr>
          <w:rFonts w:eastAsia="Times New Roman" w:cs="Times New Roman"/>
          <w:szCs w:val="24"/>
        </w:rPr>
        <w:t xml:space="preserve"> αντί για μείωση των δαπανών, έχουμε αρχίσει να έχουμε μικρές -έστω- αυξήσεις. </w:t>
      </w:r>
    </w:p>
    <w:p w14:paraId="0BCB5DF2" w14:textId="77777777" w:rsidR="00623898" w:rsidRDefault="00B35A1F">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λύνουμε εκκρεμότητες του παρελθόντος, όπως είναι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και όπως είναι η σχέση μας με την Αλβανία. Θα προσπαθήσουμε να λύσουμε όσο μπορούμε, με όρους εθνικού συμφέροντος, όλες τις εκκρεμότητες, ώστε -όπως είπα και στην αρχή- να δημιουργήσου</w:t>
      </w:r>
      <w:r>
        <w:rPr>
          <w:rFonts w:eastAsia="Times New Roman" w:cs="Times New Roman"/>
          <w:szCs w:val="24"/>
        </w:rPr>
        <w:t xml:space="preserve">με συνθήκες ευρύτερης σταθερότητας και ειρήνης στην περιοχή, ευρύτερης συνεργασίας και </w:t>
      </w:r>
      <w:proofErr w:type="spellStart"/>
      <w:r>
        <w:rPr>
          <w:rFonts w:eastAsia="Times New Roman" w:cs="Times New Roman"/>
          <w:szCs w:val="24"/>
        </w:rPr>
        <w:t>συνανάπτυξης</w:t>
      </w:r>
      <w:proofErr w:type="spellEnd"/>
      <w:r>
        <w:rPr>
          <w:rFonts w:eastAsia="Times New Roman" w:cs="Times New Roman"/>
          <w:szCs w:val="24"/>
        </w:rPr>
        <w:t xml:space="preserve"> στην περιοχή μας. </w:t>
      </w:r>
    </w:p>
    <w:p w14:paraId="0BCB5DF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αδιανόητο, αν κάποιος συζητήσει σοβαρά, αν κοιτάξει τον χάρτη, να μιλάμε για ανάπτυξη της Ελλάδος έξω από μια ευρύτερη </w:t>
      </w:r>
      <w:proofErr w:type="spellStart"/>
      <w:r>
        <w:rPr>
          <w:rFonts w:eastAsia="Times New Roman" w:cs="Times New Roman"/>
          <w:szCs w:val="24"/>
        </w:rPr>
        <w:t>συνανάπτυξη</w:t>
      </w:r>
      <w:proofErr w:type="spellEnd"/>
      <w:r>
        <w:rPr>
          <w:rFonts w:eastAsia="Times New Roman" w:cs="Times New Roman"/>
          <w:szCs w:val="24"/>
        </w:rPr>
        <w:t xml:space="preserve"> </w:t>
      </w:r>
      <w:r>
        <w:rPr>
          <w:rFonts w:eastAsia="Times New Roman" w:cs="Times New Roman"/>
          <w:szCs w:val="24"/>
        </w:rPr>
        <w:t xml:space="preserve">των Βαλκανίων. Τα λιμάνια μας, τα τρένα μας, οι υποδομές μας, τα πάντα θα αποκτήσουν αξία στον βαθμό που θα λειτουργούν ως υποδομές των Βαλκανίων και όλης της Ευρώπης, θα έλεγα, με όρους εθνικού σχεδίου ανάπτυξης, το οποίο σήμερα διαθέτουμε. </w:t>
      </w:r>
    </w:p>
    <w:p w14:paraId="0BCB5DF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Τέλος, δημιου</w:t>
      </w:r>
      <w:r>
        <w:rPr>
          <w:rFonts w:eastAsia="Times New Roman" w:cs="Times New Roman"/>
          <w:szCs w:val="24"/>
        </w:rPr>
        <w:t xml:space="preserve">ργήσαμε τις προϋποθέσεις ο ΣΥΡΙΖΑ -αυτό το παράξενο </w:t>
      </w:r>
      <w:r>
        <w:rPr>
          <w:rFonts w:eastAsia="Times New Roman" w:cs="Times New Roman"/>
          <w:szCs w:val="24"/>
        </w:rPr>
        <w:t>κ</w:t>
      </w:r>
      <w:r>
        <w:rPr>
          <w:rFonts w:eastAsia="Times New Roman" w:cs="Times New Roman"/>
          <w:szCs w:val="24"/>
        </w:rPr>
        <w:t xml:space="preserve">όμμα της Αριστεράς- να αναδειχθεί σε βασικό πόλο της πολιτικής μας ζωής από εδώ και πέρα, εγγυητής της </w:t>
      </w:r>
      <w:r>
        <w:rPr>
          <w:rFonts w:eastAsia="Times New Roman" w:cs="Times New Roman"/>
          <w:szCs w:val="24"/>
        </w:rPr>
        <w:t>δ</w:t>
      </w:r>
      <w:r>
        <w:rPr>
          <w:rFonts w:eastAsia="Times New Roman" w:cs="Times New Roman"/>
          <w:szCs w:val="24"/>
        </w:rPr>
        <w:t>ημοκρατίας, εγγυητής του αγώνα για τις προοδευτικές αλλαγές, οι οποίες θα πρέπει να συνεχίζονται. Κ</w:t>
      </w:r>
      <w:r>
        <w:rPr>
          <w:rFonts w:eastAsia="Times New Roman" w:cs="Times New Roman"/>
          <w:szCs w:val="24"/>
        </w:rPr>
        <w:t>αι είναι ένα παράδειγμα αριστερού κόμματος που θέλει να κυβερνά χωρίς να ενσωματώνεται στο σύστημα για ολόκληρη την Ευρώπη. Και αυτό είναι, επίσης, επίτευγμα, όχι μόνο για την Αριστερά αλλά ευρύτερα για την κοινωνία μας.</w:t>
      </w:r>
    </w:p>
    <w:p w14:paraId="0BCB5DF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Λύθηκαν όλα τα προβλήματα; Προφανώς</w:t>
      </w:r>
      <w:r>
        <w:rPr>
          <w:rFonts w:eastAsia="Times New Roman" w:cs="Times New Roman"/>
          <w:szCs w:val="24"/>
        </w:rPr>
        <w:t>, όχι. Η έξοδος από τα μνημόνια -το έχουμε ξαναπεί- μας δίνει από τη μια μεριά περισσότερους βαθμούς ελευθερίας, αλλά από την άλλη μεριά μας δημιουργεί και μεγαλύτερες ευθύνες. Τουλάχιστον, εμείς, ως Κυβέρνηση έτσι το αντιλαμβανόμαστε. Και μας δημιουργεί π</w:t>
      </w:r>
      <w:r>
        <w:rPr>
          <w:rFonts w:eastAsia="Times New Roman" w:cs="Times New Roman"/>
          <w:szCs w:val="24"/>
        </w:rPr>
        <w:t xml:space="preserve">ερισσότερες ευθύνες ακριβώς διότι τώρα όχι μόνο πρέπει να </w:t>
      </w:r>
      <w:r>
        <w:rPr>
          <w:rFonts w:eastAsia="Times New Roman" w:cs="Times New Roman"/>
          <w:szCs w:val="24"/>
        </w:rPr>
        <w:lastRenderedPageBreak/>
        <w:t xml:space="preserve">σχεδιάσουμε μόνοι μας το μέλλον κ.λπ., αλλά και διότι πρέπει να αναμετρηθούμε με βαθύτερες αιτίες και παθογένειες του ελληνικού συστήματος, θα έλεγα με </w:t>
      </w:r>
      <w:proofErr w:type="spellStart"/>
      <w:r w:rsidRPr="007663A8">
        <w:rPr>
          <w:rFonts w:eastAsia="Times New Roman" w:cs="Times New Roman"/>
          <w:szCs w:val="24"/>
        </w:rPr>
        <w:t>ταυτοτικά</w:t>
      </w:r>
      <w:proofErr w:type="spellEnd"/>
      <w:r w:rsidRPr="007663A8">
        <w:rPr>
          <w:rFonts w:eastAsia="Times New Roman" w:cs="Times New Roman"/>
          <w:szCs w:val="24"/>
        </w:rPr>
        <w:t xml:space="preserve"> στοιχεία</w:t>
      </w:r>
      <w:r>
        <w:rPr>
          <w:rFonts w:eastAsia="Times New Roman" w:cs="Times New Roman"/>
          <w:szCs w:val="24"/>
        </w:rPr>
        <w:t xml:space="preserve"> του ελληνικού καπιταλισμού,</w:t>
      </w:r>
      <w:r>
        <w:rPr>
          <w:rFonts w:eastAsia="Times New Roman" w:cs="Times New Roman"/>
          <w:szCs w:val="24"/>
        </w:rPr>
        <w:t xml:space="preserve"> διότι το δημόσιο έλλειμμα ή και το έλλειμμα στο ισοζύγιο πληρωμών είναι επιφαινόμενα. Πίσω από αυτά τα ελλείμματα υπάρχουν οι βαθύτερες αιτίες: Η αποσπασματικότητα της ανάπτυξης, η ανισότητα της ανάπτυξης, η ποιότητα της επιχειρηματικότητας της χώρας μας,</w:t>
      </w:r>
      <w:r>
        <w:rPr>
          <w:rFonts w:eastAsia="Times New Roman" w:cs="Times New Roman"/>
          <w:szCs w:val="24"/>
        </w:rPr>
        <w:t xml:space="preserve"> η απουσία πολιτικών σε μια σειρά από τομείς. Αυτά είναι τα βαθύτερα προβλήματα. </w:t>
      </w:r>
    </w:p>
    <w:p w14:paraId="0BCB5DF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Ακούω συνέχεια να μιλάμε -ακόμα και εμείς το λέμε- για τη γραφειοκρατία</w:t>
      </w:r>
      <w:r>
        <w:rPr>
          <w:rFonts w:eastAsia="Times New Roman" w:cs="Times New Roman"/>
          <w:b/>
          <w:szCs w:val="24"/>
        </w:rPr>
        <w:t xml:space="preserve">. </w:t>
      </w:r>
      <w:r>
        <w:rPr>
          <w:rFonts w:eastAsia="Times New Roman" w:cs="Times New Roman"/>
          <w:szCs w:val="24"/>
        </w:rPr>
        <w:t>Πίσω από τη γραφειοκρατία υπάρχουν ελλείμματα πολιτικής. Αν μια χώρα δεν έχει κτηματολόγιο, αν δεν έχ</w:t>
      </w:r>
      <w:r>
        <w:rPr>
          <w:rFonts w:eastAsia="Times New Roman" w:cs="Times New Roman"/>
          <w:szCs w:val="24"/>
        </w:rPr>
        <w:t>ει μια χώρα δασικούς χάρτες, αν μια χώρα δεν έχει χαράξει τον αιγιαλό, αν μια χώρα δεν έχει υποδοχείς για να μπαίνουν επιχειρήσεις, πάρκα κ.λπ., να εντάσσονται, αν δεν έχει προϋποθέσεις οργανωμένης ανάπτυξης, μετά λέμε ότι γενικά μας φταίει η γραφειοκρατία</w:t>
      </w:r>
      <w:r>
        <w:rPr>
          <w:rFonts w:eastAsia="Times New Roman" w:cs="Times New Roman"/>
          <w:szCs w:val="24"/>
        </w:rPr>
        <w:t xml:space="preserve">; Οι κυβερνήσεις φταίνε, πρώτα απ’ όλα, που δεν τα έκαναν αυτά. </w:t>
      </w:r>
    </w:p>
    <w:p w14:paraId="0BCB5DF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Άρα στη φάση που μπαίνουμε τώρα έχουμε δ</w:t>
      </w:r>
      <w:r>
        <w:rPr>
          <w:rFonts w:eastAsia="Times New Roman" w:cs="Times New Roman"/>
          <w:szCs w:val="24"/>
        </w:rPr>
        <w:t>ύ</w:t>
      </w:r>
      <w:r>
        <w:rPr>
          <w:rFonts w:eastAsia="Times New Roman" w:cs="Times New Roman"/>
          <w:szCs w:val="24"/>
        </w:rPr>
        <w:t>ο μεγάλες ομάδες προβλημάτων. Πρώτον, είναι οι κληρονομιές του παρελθόντος και</w:t>
      </w:r>
      <w:r>
        <w:rPr>
          <w:rFonts w:eastAsia="Times New Roman" w:cs="Times New Roman"/>
          <w:szCs w:val="24"/>
        </w:rPr>
        <w:t>,</w:t>
      </w:r>
      <w:r>
        <w:rPr>
          <w:rFonts w:eastAsia="Times New Roman" w:cs="Times New Roman"/>
          <w:szCs w:val="24"/>
        </w:rPr>
        <w:t xml:space="preserve"> δεύτερον, είναι οι προκλήσεις του μέλλοντος. Είναι η κληρονομιά της κρ</w:t>
      </w:r>
      <w:r>
        <w:rPr>
          <w:rFonts w:eastAsia="Times New Roman" w:cs="Times New Roman"/>
          <w:szCs w:val="24"/>
        </w:rPr>
        <w:t>ίσης, αλλά είναι και η τέταρτη βιομηχανικ</w:t>
      </w:r>
      <w:r w:rsidRPr="00FB5E7E">
        <w:rPr>
          <w:rFonts w:eastAsia="Times New Roman" w:cs="Times New Roman"/>
          <w:szCs w:val="24"/>
        </w:rPr>
        <w:t>ή επανάσταση</w:t>
      </w:r>
      <w:r>
        <w:rPr>
          <w:rFonts w:eastAsia="Times New Roman" w:cs="Times New Roman"/>
          <w:szCs w:val="24"/>
        </w:rPr>
        <w:t xml:space="preserve">, είναι και η κλιματική αλλαγή και η </w:t>
      </w:r>
      <w:r>
        <w:rPr>
          <w:rFonts w:eastAsia="Times New Roman" w:cs="Times New Roman"/>
          <w:szCs w:val="24"/>
        </w:rPr>
        <w:lastRenderedPageBreak/>
        <w:t>παγκόσμια ρευστότητα μέσα στην οποία πρέπει να σχεδιάσουμε το μέλλον μας.</w:t>
      </w:r>
    </w:p>
    <w:p w14:paraId="0BCB5DF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Δυο λόγια γι’ αυτά. Πρώτον, η ανεργία. Μειώθηκε από το 27% που ήταν στο 20% και αυτό είναι μ</w:t>
      </w:r>
      <w:r>
        <w:rPr>
          <w:rFonts w:eastAsia="Times New Roman" w:cs="Times New Roman"/>
          <w:szCs w:val="24"/>
        </w:rPr>
        <w:t xml:space="preserve">εγάλη επιτυχία, διότι έγινε σε συνθήκες σχετικής στασιμότητας. Όμως, το 20% ανεργία ή το 35% ανεργία στους νέους είναι τεράστιο μέγεθος. </w:t>
      </w:r>
    </w:p>
    <w:p w14:paraId="0BCB5DF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Πετύχαμε να μειώσουμε τη φτώχεια κατά δύο μονάδες και πετύχαμε να μειώσουμε τις ανισότητες κατά τρεις μονάδες κατά τον</w:t>
      </w:r>
      <w:r>
        <w:rPr>
          <w:rFonts w:eastAsia="Times New Roman" w:cs="Times New Roman"/>
          <w:szCs w:val="24"/>
        </w:rPr>
        <w:t xml:space="preserve"> </w:t>
      </w:r>
      <w:r w:rsidRPr="00CF76F0">
        <w:rPr>
          <w:rFonts w:eastAsia="Times New Roman" w:cs="Times New Roman"/>
          <w:szCs w:val="24"/>
        </w:rPr>
        <w:t xml:space="preserve">δείκτη </w:t>
      </w:r>
      <w:r>
        <w:rPr>
          <w:rFonts w:eastAsia="Times New Roman" w:cs="Times New Roman"/>
          <w:szCs w:val="24"/>
        </w:rPr>
        <w:t>«</w:t>
      </w:r>
      <w:r w:rsidRPr="00CF76F0">
        <w:rPr>
          <w:rFonts w:eastAsia="Times New Roman" w:cs="Times New Roman"/>
          <w:szCs w:val="24"/>
          <w:lang w:val="en-US"/>
        </w:rPr>
        <w:t>Gini</w:t>
      </w:r>
      <w:r>
        <w:rPr>
          <w:rFonts w:eastAsia="Times New Roman" w:cs="Times New Roman"/>
          <w:szCs w:val="24"/>
        </w:rPr>
        <w:t>»</w:t>
      </w:r>
      <w:r>
        <w:rPr>
          <w:rFonts w:eastAsia="Times New Roman" w:cs="Times New Roman"/>
          <w:szCs w:val="24"/>
        </w:rPr>
        <w:t>. Και αυτό είναι σημαντικό επίτευγμα. Είμαστε η μόνη χώρα στην Ευρώπη που έχουμε αυτή την επίδοση. Μπορούμε, όμως, να είμαστε ικανοποιημένοι μόνο με αυτό, όταν η φτώχεια ακόμα υπάρχει, όταν υπάρχουν αποκλεισμένοι; Και έχουμε τριγύρω μας ανθρώ</w:t>
      </w:r>
      <w:r>
        <w:rPr>
          <w:rFonts w:eastAsia="Times New Roman" w:cs="Times New Roman"/>
          <w:szCs w:val="24"/>
        </w:rPr>
        <w:t>πους ή κοινωνικές ομάδες, οι οποίοι είναι χρεωμένοι, χωρίς να έχουν εισόδημα να εξυπηρετήσουν το χρέος τους. Έχουμε επιχειρηματίες χωρίς επιχειρήσεις, διότι έκλεισαν. Έχουμε πτυχιούχους χωρίς αναγνώριση των πτυχίων τους. Έχουμε συνταξιούχους χωρίς εισόδημα</w:t>
      </w:r>
      <w:r>
        <w:rPr>
          <w:rFonts w:eastAsia="Times New Roman" w:cs="Times New Roman"/>
          <w:szCs w:val="24"/>
        </w:rPr>
        <w:t xml:space="preserve">. </w:t>
      </w:r>
    </w:p>
    <w:p w14:paraId="0BCB5DF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Έχουμε, λοιπόν, μία σειρά προβλήματα, υπό τον τίτλο «κληρονομιά της κρίσης, κληρονομιά του παρελθόντος», τα οποία τώρα θα πρέπει βήμα-βήμα, ένα-ένα, να τα αντιμετωπίσουμε.</w:t>
      </w:r>
    </w:p>
    <w:p w14:paraId="0BCB5DF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Δεύτερον, είναι τα γενικότερα προβλήματα, τα οποία πρέπει να αντιμετωπίσουμε με έ</w:t>
      </w:r>
      <w:r>
        <w:rPr>
          <w:rFonts w:eastAsia="Times New Roman" w:cs="Times New Roman"/>
          <w:szCs w:val="24"/>
        </w:rPr>
        <w:t xml:space="preserve">να σχέδιο με ευρύ ορίζοντα για μία νέα Ελλάδα του 2030, αλλά μπαίνουμε σ’ αυτή τη φάση με όπλα. Έχουμε δημιουργήσει προϋποθέσεις θετικές που μπορούμε να αξιοποιήσουμε, όπως είπα, το βιώσιμο χρέος, το απόθεμα ασφάλειας που έχουμε και άλλα πολλά. Έχουμε μία </w:t>
      </w:r>
      <w:r>
        <w:rPr>
          <w:rFonts w:eastAsia="Times New Roman" w:cs="Times New Roman"/>
          <w:szCs w:val="24"/>
        </w:rPr>
        <w:t>αναπτυξιακή στρατηγική. Για πρώτη φορά αυτή η χώρα αποκτά αναπτυξιακή στρατηγική. Έχουμε σχέδιο, έχουμε κάνει επιλογές. Δεν μπορούμε να αναπτυχθούμε ως χώρα χαμηλού κόστους, θα αναπτυχθούμε ως χώρα με οικονομία γνώσης, επενδύοντας στην καινοτομία, την έρευ</w:t>
      </w:r>
      <w:r>
        <w:rPr>
          <w:rFonts w:eastAsia="Times New Roman" w:cs="Times New Roman"/>
          <w:szCs w:val="24"/>
        </w:rPr>
        <w:t>να, την εξωστρέφεια κ</w:t>
      </w:r>
      <w:r>
        <w:rPr>
          <w:rFonts w:eastAsia="Times New Roman" w:cs="Times New Roman"/>
          <w:szCs w:val="24"/>
        </w:rPr>
        <w:t>.</w:t>
      </w:r>
      <w:r>
        <w:rPr>
          <w:rFonts w:eastAsia="Times New Roman" w:cs="Times New Roman"/>
          <w:szCs w:val="24"/>
        </w:rPr>
        <w:t>λπ.. Έχουμε κερδίσει αξιοπιστία και αυτό έχει φανεί.</w:t>
      </w:r>
    </w:p>
    <w:p w14:paraId="0BCB5DF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Επομένως μπαίνουμε σ’ αυτή τη νέα φάση, όπως είπα και στην αρχή, έχοντας δημιουργήσει προϋποθέσεις θετικές, που αν τις αξιοποιήσουμε -και αυτή είναι η πολιτική ευθύνη που έχουμε </w:t>
      </w:r>
      <w:r>
        <w:rPr>
          <w:rFonts w:eastAsia="Times New Roman" w:cs="Times New Roman"/>
          <w:szCs w:val="24"/>
        </w:rPr>
        <w:t>εμείς, αλλά και όλα τα κόμματα- τότε μπορούμε να πετύχουμε θετικά αποτελέσματα για τον ελληνικό λαό.</w:t>
      </w:r>
    </w:p>
    <w:p w14:paraId="0BCB5DF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Τον κ. Μητσοτάκη τον ακούσαμε. Μίλησε πενήντα λεπτά. Είπε αρκετές φορές ψεύτη τον Πρωθυπουργό. Πέραν αυτού, ούτε όραμα ακούσαμε ούτε σχέδιο ακούσαμε ούτε π</w:t>
      </w:r>
      <w:r>
        <w:rPr>
          <w:rFonts w:eastAsia="Times New Roman" w:cs="Times New Roman"/>
          <w:szCs w:val="24"/>
        </w:rPr>
        <w:t xml:space="preserve">ροτάσεις ακούσαμε για το μέλλον. Και αυτό δεν είναι τυχαίο. Ο κ. Μητσοτάκης επένδυσε στην αποτυχία και απέτυχε. Επένδυσε </w:t>
      </w:r>
      <w:r>
        <w:rPr>
          <w:rFonts w:eastAsia="Times New Roman" w:cs="Times New Roman"/>
          <w:szCs w:val="24"/>
        </w:rPr>
        <w:lastRenderedPageBreak/>
        <w:t xml:space="preserve">στο ότι θα αποτύγχανε αυτή η </w:t>
      </w:r>
      <w:r w:rsidRPr="001866BC">
        <w:rPr>
          <w:rFonts w:eastAsia="Times New Roman" w:cs="Times New Roman"/>
          <w:szCs w:val="24"/>
        </w:rPr>
        <w:t>Κυβέρνηση</w:t>
      </w:r>
      <w:r>
        <w:rPr>
          <w:rFonts w:eastAsia="Times New Roman" w:cs="Times New Roman"/>
          <w:szCs w:val="24"/>
        </w:rPr>
        <w:t>, θα αποτύγχανε η πρώτη αξιολόγηση, η δεύτερη αξιολόγηση, η τρίτη αξιολόγηση, δεν θα βγαίναμε από</w:t>
      </w:r>
      <w:r>
        <w:rPr>
          <w:rFonts w:eastAsia="Times New Roman" w:cs="Times New Roman"/>
          <w:szCs w:val="24"/>
        </w:rPr>
        <w:t xml:space="preserve"> τα μνημόνια και τώρα που βγήκαμε, δεν το πιστεύει. «Μνημόνια», λέει, «θα έχουμε αιωνίως». Απέτυχαν σε ό,τι επιχείρησαν, διαψεύστηκαν σε ό,τι είπαν.</w:t>
      </w:r>
    </w:p>
    <w:p w14:paraId="0BCB5DF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Θα κλείσω, όμως, με μία σύντομη αναφορά σε κάτι το οποίο θα ήθελα να κρατήσω εγώ ως συμπέρασμα και αυτό είν</w:t>
      </w:r>
      <w:r>
        <w:rPr>
          <w:rFonts w:eastAsia="Times New Roman" w:cs="Times New Roman"/>
          <w:szCs w:val="24"/>
        </w:rPr>
        <w:t>αι το εξής: Κάθε μεγάλη κρίση έχει αποδειχθεί ότι αναδεικνύει ορισμένες ιστορικές τάσεις. Η μεγάλη κρίση του 1929 παλαιότερα γέννησε ένα προοδευτικό ρεύμα και ένα αντιδραστικό φασιστικό. Το προοδευτικό ρεύμα εκφράστηκε με τον Ρούζβελτ στην Αμερική, με κυβε</w:t>
      </w:r>
      <w:r>
        <w:rPr>
          <w:rFonts w:eastAsia="Times New Roman" w:cs="Times New Roman"/>
          <w:szCs w:val="24"/>
        </w:rPr>
        <w:t>ρνήσεις Αριστεράς στην Ευρώπη και αλλού και το αντιδραστικό εκφράστηκε με τον φασισμό, τον αυταρχισμό, τον πόλεμο, τον ρατσισμό.</w:t>
      </w:r>
    </w:p>
    <w:p w14:paraId="0BCB5DF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Έχω την αίσθηση ότι σήμερα αν κοιτάξουμε τον κόσμο και ειδικά την Ευρώπη, θα διαπιστώσουμε φαινόμενα ανησυχητικά, ότι πράγματι </w:t>
      </w:r>
      <w:r>
        <w:rPr>
          <w:rFonts w:eastAsia="Times New Roman" w:cs="Times New Roman"/>
          <w:szCs w:val="24"/>
        </w:rPr>
        <w:t xml:space="preserve">και σήμερα, με κάποιες αναλογίες βεβαίως, έχουμε απ’ αυτή την κρίση καινούργια φαινόμενα. Από τη μία μεριά, έχουμε φαινόμενα που προκαλούν ανησυχία με τον αυταρχισμό, τον εθνοκεντρισμό, το κλείσιμο, τον ρατσισμό, αλλά από την άλλη μεριά, έχουμε και τάσεις </w:t>
      </w:r>
      <w:r>
        <w:rPr>
          <w:rFonts w:eastAsia="Times New Roman" w:cs="Times New Roman"/>
          <w:szCs w:val="24"/>
        </w:rPr>
        <w:t xml:space="preserve">που δείχνουν ότι το προοδευτικό ρεύμα σήμερα αναδεικνύεται με νέες μορφές στην Αγγλία, στην Αμερική, στην Ελλάδα. </w:t>
      </w:r>
    </w:p>
    <w:p w14:paraId="0BCB5E0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Ο ΣΥΡΙΖΑ, λοιπόν, αποτελεί -ας το πάρουν κάποιοι απόφαση, επιτέλους, τώρα πια- το νέο που βγήκε μέσα απ’ αυτή την κρίση. Είναι η νέα πολιτική</w:t>
      </w:r>
      <w:r>
        <w:rPr>
          <w:rFonts w:eastAsia="Times New Roman" w:cs="Times New Roman"/>
          <w:szCs w:val="24"/>
        </w:rPr>
        <w:t xml:space="preserve"> δύναμη της Αριστεράς που αναδείχθηκε και ακριβώς γι’ αυτό βλέπουμε, παρά τα προβλήματα, παρά τις πρωτοφανείς δυσκολίες, ότι ο ΣΥΡΙΖΑ και η Κυβέρνηση που στηρίζει έχουν την πρωτοβουλία των κινήσεων.</w:t>
      </w:r>
    </w:p>
    <w:p w14:paraId="0BCB5E0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Εμείς, λοιπόν, έχουμε σχέδιο, έχουμε στρατηγική, έχουμε π</w:t>
      </w:r>
      <w:r>
        <w:rPr>
          <w:rFonts w:eastAsia="Times New Roman" w:cs="Times New Roman"/>
          <w:szCs w:val="24"/>
        </w:rPr>
        <w:t>ροτάσεις, έχουμε την ιστορία με το μέρος μας και γι’ αυτό θα κερδίσουμε τελικά.</w:t>
      </w:r>
    </w:p>
    <w:p w14:paraId="0BCB5E02"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BCB5E0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Αντιπρόεδρος της Κυβέρνησης και </w:t>
      </w:r>
      <w:r>
        <w:rPr>
          <w:rFonts w:eastAsia="Times New Roman" w:cs="Times New Roman"/>
          <w:szCs w:val="24"/>
        </w:rPr>
        <w:t>Υπουργός Οικονομίας και Ανάπτυξης κ. Ιωάννης Δραγασάκης καταθέτει για</w:t>
      </w:r>
      <w:r>
        <w:rPr>
          <w:rFonts w:eastAsia="Times New Roman" w:cs="Times New Roman"/>
          <w:szCs w:val="24"/>
        </w:rPr>
        <w:t xml:space="preserve">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BCB5E04" w14:textId="77777777" w:rsidR="00623898" w:rsidRDefault="00B35A1F">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Τον λόγο έχει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w:t>
      </w:r>
    </w:p>
    <w:p w14:paraId="0BCB5E05" w14:textId="77777777" w:rsidR="00623898" w:rsidRDefault="00B35A1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θα ε</w:t>
      </w:r>
      <w:r>
        <w:rPr>
          <w:rFonts w:eastAsia="Times New Roman" w:cs="Times New Roman"/>
          <w:szCs w:val="24"/>
        </w:rPr>
        <w:t xml:space="preserve">νσωματώσουμε και τον χρόνο της δευτερολογίας σας; </w:t>
      </w:r>
    </w:p>
    <w:p w14:paraId="0BCB5E06" w14:textId="77777777" w:rsidR="00623898" w:rsidRDefault="00B35A1F">
      <w:pPr>
        <w:spacing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Ναι, κύριε Πρόεδρε. </w:t>
      </w:r>
    </w:p>
    <w:p w14:paraId="0BCB5E07" w14:textId="77777777" w:rsidR="00623898" w:rsidRDefault="00B35A1F">
      <w:pPr>
        <w:spacing w:line="600" w:lineRule="auto"/>
        <w:ind w:firstLine="720"/>
        <w:jc w:val="both"/>
        <w:rPr>
          <w:rFonts w:eastAsia="Times New Roman" w:cs="Times New Roman"/>
          <w:szCs w:val="24"/>
        </w:rPr>
      </w:pPr>
      <w:r w:rsidRPr="00501006">
        <w:rPr>
          <w:rFonts w:eastAsia="Times New Roman" w:cs="Times New Roman"/>
          <w:b/>
          <w:szCs w:val="24"/>
        </w:rPr>
        <w:lastRenderedPageBreak/>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w:t>
      </w:r>
      <w:r>
        <w:rPr>
          <w:rFonts w:eastAsia="Times New Roman" w:cs="Times New Roman"/>
          <w:b/>
          <w:szCs w:val="24"/>
        </w:rPr>
        <w:t xml:space="preserve"> </w:t>
      </w:r>
      <w:r>
        <w:rPr>
          <w:rFonts w:eastAsia="Times New Roman" w:cs="Times New Roman"/>
          <w:szCs w:val="24"/>
        </w:rPr>
        <w:t>Εντάξει, κύριε Υπουργέ.</w:t>
      </w:r>
    </w:p>
    <w:p w14:paraId="0BCB5E08" w14:textId="77777777" w:rsidR="00623898" w:rsidRDefault="00B35A1F">
      <w:pPr>
        <w:spacing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πολύ.</w:t>
      </w:r>
    </w:p>
    <w:p w14:paraId="0BCB5E0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νάδελφοι, ο Αρχηγός της Αξιωματικής Αντιπολίτευσης έκανε μια ομιλία, που είμαι σίγουρος ότι τη θεωρεί συναινετική, ήπια και μη διαχωριστική. Είπε τις λέξεις «ψέμα» και «ψεύτης» είκοσι πέντε φορές. Μίλησε για «αναξιόπιστους», για «απατεώνες», άλλες είκοσι τ</w:t>
      </w:r>
      <w:r>
        <w:rPr>
          <w:rFonts w:eastAsia="Times New Roman" w:cs="Times New Roman"/>
          <w:szCs w:val="24"/>
        </w:rPr>
        <w:t xml:space="preserve">όσες φορές. Σαράντα τέσσερις φορές στο σύνολο, σχεδόν μία φορά το λεπτό. </w:t>
      </w:r>
    </w:p>
    <w:p w14:paraId="0BCB5E0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Αυτό που δεν έκανε, ήταν ότι δεν ανέφερε ούτε μια φορά τη λέξη «χρέος». Δηλαδή, είναι σαν να μην ξέρει ότι στις 21 Ιουνίου ήταν στην ατζέντα του </w:t>
      </w:r>
      <w:proofErr w:type="spellStart"/>
      <w:r>
        <w:rPr>
          <w:rFonts w:eastAsia="Times New Roman" w:cs="Times New Roman"/>
          <w:szCs w:val="24"/>
          <w:lang w:val="en-US"/>
        </w:rPr>
        <w:t>Eurogroup</w:t>
      </w:r>
      <w:proofErr w:type="spellEnd"/>
      <w:r>
        <w:rPr>
          <w:rFonts w:eastAsia="Times New Roman" w:cs="Times New Roman"/>
          <w:szCs w:val="24"/>
        </w:rPr>
        <w:t xml:space="preserve"> το χρέος. Θέλω να πω, δηλαδή, ότι συζητήθηκε το χρέος. Όλοι το ξέρουν ότι ήταν το βασικό θέμα και δεν είχε ούτε μια λέξη να πει για το χρέος. </w:t>
      </w:r>
    </w:p>
    <w:p w14:paraId="0BCB5E0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Πώς κρίνουμε αυτή τη συμφωνία; Με τι κριτήρια; Πότε τα βάζουμε; Μπορώ να είμαι ξεκάθαρος γι’ αυτό. Πρέπει να βάζ</w:t>
      </w:r>
      <w:r>
        <w:rPr>
          <w:rFonts w:eastAsia="Times New Roman" w:cs="Times New Roman"/>
          <w:szCs w:val="24"/>
        </w:rPr>
        <w:t>ουμε τα κριτήρια πριν γίνει το γεγονός και να έχουμε καθαρά κριτήρια για επιτυχία ή μη επιτυχία.</w:t>
      </w:r>
    </w:p>
    <w:p w14:paraId="0BCB5E0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Εγώ από το 2017 σας λέω ποια είναι τα κριτήριά μας. Από το 2017, όχι μετά, για να μπορώ να πω ότι πέτυχα, να πω τότε τι κριτήρια ήταν και</w:t>
      </w:r>
      <w:r>
        <w:rPr>
          <w:rFonts w:eastAsia="Times New Roman" w:cs="Times New Roman"/>
          <w:szCs w:val="24"/>
        </w:rPr>
        <w:t>,</w:t>
      </w:r>
      <w:r>
        <w:rPr>
          <w:rFonts w:eastAsia="Times New Roman" w:cs="Times New Roman"/>
          <w:szCs w:val="24"/>
        </w:rPr>
        <w:t xml:space="preserve"> άρα</w:t>
      </w:r>
      <w:r>
        <w:rPr>
          <w:rFonts w:eastAsia="Times New Roman" w:cs="Times New Roman"/>
          <w:szCs w:val="24"/>
        </w:rPr>
        <w:t>,</w:t>
      </w:r>
      <w:r>
        <w:rPr>
          <w:rFonts w:eastAsia="Times New Roman" w:cs="Times New Roman"/>
          <w:szCs w:val="24"/>
        </w:rPr>
        <w:t xml:space="preserve"> ήταν επιτυχημέν</w:t>
      </w:r>
      <w:r>
        <w:rPr>
          <w:rFonts w:eastAsia="Times New Roman" w:cs="Times New Roman"/>
          <w:szCs w:val="24"/>
        </w:rPr>
        <w:t xml:space="preserve">ο. </w:t>
      </w:r>
    </w:p>
    <w:p w14:paraId="0BCB5E0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Από το 2017, λοιπόν, και έλεγα δ</w:t>
      </w:r>
      <w:r>
        <w:rPr>
          <w:rFonts w:eastAsia="Times New Roman" w:cs="Times New Roman"/>
          <w:szCs w:val="24"/>
        </w:rPr>
        <w:t>ύ</w:t>
      </w:r>
      <w:r>
        <w:rPr>
          <w:rFonts w:eastAsia="Times New Roman" w:cs="Times New Roman"/>
          <w:szCs w:val="24"/>
        </w:rPr>
        <w:t xml:space="preserve">ο πράγματα. Το ένα, που ήταν σε μια συζήτηση που θα έχετε παρακολουθήσει πολλές φορές με τον κ. Βενιζέλο, ήταν τι θα γράψουν οι </w:t>
      </w:r>
      <w:r>
        <w:rPr>
          <w:rFonts w:eastAsia="Times New Roman" w:cs="Times New Roman"/>
          <w:szCs w:val="24"/>
        </w:rPr>
        <w:t>«</w:t>
      </w:r>
      <w:r>
        <w:rPr>
          <w:rFonts w:eastAsia="Times New Roman" w:cs="Times New Roman"/>
          <w:szCs w:val="24"/>
          <w:lang w:val="en-US"/>
        </w:rPr>
        <w:t>FINANCIAL</w:t>
      </w:r>
      <w:r w:rsidRPr="0078159F">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την άλλη ημέρα. Γιατί στη συζήτησή μας </w:t>
      </w:r>
      <w:r w:rsidRPr="00A84C89">
        <w:rPr>
          <w:rFonts w:eastAsia="Times New Roman" w:cs="Times New Roman"/>
          <w:color w:val="000000" w:themeColor="text1"/>
          <w:szCs w:val="24"/>
        </w:rPr>
        <w:t xml:space="preserve">με τον κ. Βενιζέλο, εάν ήταν καλό ή δεν ήταν καλό το </w:t>
      </w:r>
      <w:r w:rsidRPr="00A84C89">
        <w:rPr>
          <w:rFonts w:eastAsia="Times New Roman" w:cs="Times New Roman"/>
          <w:color w:val="000000" w:themeColor="text1"/>
          <w:szCs w:val="24"/>
          <w:lang w:val="en-US"/>
        </w:rPr>
        <w:t>PSI</w:t>
      </w:r>
      <w:r w:rsidRPr="00A84C89">
        <w:rPr>
          <w:rFonts w:eastAsia="Times New Roman" w:cs="Times New Roman"/>
          <w:color w:val="000000" w:themeColor="text1"/>
          <w:szCs w:val="24"/>
        </w:rPr>
        <w:t xml:space="preserve">, πάντα έλεγα ότι εάν ήταν καλή η συμφωνία, την άλλη ημέρα οι αγορές θα το είχαν αγκαλιάσει και οι </w:t>
      </w:r>
      <w:r w:rsidRPr="00A84C89">
        <w:rPr>
          <w:rFonts w:eastAsia="Times New Roman" w:cs="Times New Roman"/>
          <w:color w:val="000000" w:themeColor="text1"/>
          <w:szCs w:val="24"/>
        </w:rPr>
        <w:t>«</w:t>
      </w:r>
      <w:r w:rsidRPr="00A84C89">
        <w:rPr>
          <w:rFonts w:eastAsia="Times New Roman" w:cs="Times New Roman"/>
          <w:color w:val="000000" w:themeColor="text1"/>
          <w:szCs w:val="24"/>
          <w:lang w:val="en-US"/>
        </w:rPr>
        <w:t>FINANCIAL</w:t>
      </w:r>
      <w:r w:rsidRPr="00A84C89">
        <w:rPr>
          <w:rFonts w:eastAsia="Times New Roman" w:cs="Times New Roman"/>
          <w:color w:val="000000" w:themeColor="text1"/>
          <w:szCs w:val="24"/>
        </w:rPr>
        <w:t xml:space="preserve"> </w:t>
      </w:r>
      <w:r w:rsidRPr="00A84C89">
        <w:rPr>
          <w:rFonts w:eastAsia="Times New Roman" w:cs="Times New Roman"/>
          <w:color w:val="000000" w:themeColor="text1"/>
          <w:szCs w:val="24"/>
          <w:lang w:val="en-US"/>
        </w:rPr>
        <w:t>TIMES</w:t>
      </w:r>
      <w:r w:rsidRPr="00A84C89">
        <w:rPr>
          <w:rFonts w:eastAsia="Times New Roman" w:cs="Times New Roman"/>
          <w:color w:val="000000" w:themeColor="text1"/>
          <w:szCs w:val="24"/>
        </w:rPr>
        <w:t xml:space="preserve">» </w:t>
      </w:r>
      <w:r w:rsidRPr="00A84C89">
        <w:rPr>
          <w:rFonts w:eastAsia="Times New Roman" w:cs="Times New Roman"/>
          <w:color w:val="000000" w:themeColor="text1"/>
          <w:szCs w:val="24"/>
        </w:rPr>
        <w:t xml:space="preserve">θα είχαν πει ότι είναι καλή η συμφωνία. Και δεν είπαν αυτό οι </w:t>
      </w:r>
      <w:r w:rsidRPr="00A84C89">
        <w:rPr>
          <w:rFonts w:eastAsia="Times New Roman" w:cs="Times New Roman"/>
          <w:color w:val="000000" w:themeColor="text1"/>
          <w:szCs w:val="24"/>
        </w:rPr>
        <w:t>«</w:t>
      </w:r>
      <w:r w:rsidRPr="00A84C89">
        <w:rPr>
          <w:rFonts w:eastAsia="Times New Roman" w:cs="Times New Roman"/>
          <w:color w:val="000000" w:themeColor="text1"/>
          <w:szCs w:val="24"/>
          <w:lang w:val="en-US"/>
        </w:rPr>
        <w:t>FINANCIAL</w:t>
      </w:r>
      <w:r w:rsidRPr="00A84C89">
        <w:rPr>
          <w:rFonts w:eastAsia="Times New Roman" w:cs="Times New Roman"/>
          <w:color w:val="000000" w:themeColor="text1"/>
          <w:szCs w:val="24"/>
        </w:rPr>
        <w:t xml:space="preserve"> </w:t>
      </w:r>
      <w:r w:rsidRPr="00A84C89">
        <w:rPr>
          <w:rFonts w:eastAsia="Times New Roman" w:cs="Times New Roman"/>
          <w:color w:val="000000" w:themeColor="text1"/>
          <w:szCs w:val="24"/>
          <w:lang w:val="en-US"/>
        </w:rPr>
        <w:t>TIMES</w:t>
      </w:r>
      <w:r w:rsidRPr="00A84C89">
        <w:rPr>
          <w:rFonts w:eastAsia="Times New Roman" w:cs="Times New Roman"/>
          <w:color w:val="000000" w:themeColor="text1"/>
          <w:szCs w:val="24"/>
        </w:rPr>
        <w:t>»</w:t>
      </w:r>
      <w:r w:rsidRPr="00A84C89">
        <w:rPr>
          <w:rFonts w:eastAsia="Times New Roman" w:cs="Times New Roman"/>
          <w:color w:val="000000" w:themeColor="text1"/>
          <w:szCs w:val="24"/>
        </w:rPr>
        <w:t>. Οι</w:t>
      </w:r>
      <w:r w:rsidRPr="00A84C89">
        <w:rPr>
          <w:rFonts w:eastAsia="Times New Roman" w:cs="Times New Roman"/>
          <w:color w:val="000000" w:themeColor="text1"/>
          <w:szCs w:val="24"/>
        </w:rPr>
        <w:t xml:space="preserve"> </w:t>
      </w:r>
      <w:r w:rsidRPr="00A84C89">
        <w:rPr>
          <w:rFonts w:eastAsia="Times New Roman" w:cs="Times New Roman"/>
          <w:color w:val="000000" w:themeColor="text1"/>
          <w:szCs w:val="24"/>
        </w:rPr>
        <w:t>«</w:t>
      </w:r>
      <w:r w:rsidRPr="00A84C89">
        <w:rPr>
          <w:rFonts w:eastAsia="Times New Roman" w:cs="Times New Roman"/>
          <w:color w:val="000000" w:themeColor="text1"/>
          <w:szCs w:val="24"/>
          <w:lang w:val="en-US"/>
        </w:rPr>
        <w:t>FINANCIAL</w:t>
      </w:r>
      <w:r w:rsidRPr="00A84C89">
        <w:rPr>
          <w:rFonts w:eastAsia="Times New Roman" w:cs="Times New Roman"/>
          <w:color w:val="000000" w:themeColor="text1"/>
          <w:szCs w:val="24"/>
        </w:rPr>
        <w:t xml:space="preserve"> </w:t>
      </w:r>
      <w:r w:rsidRPr="00A84C89">
        <w:rPr>
          <w:rFonts w:eastAsia="Times New Roman" w:cs="Times New Roman"/>
          <w:color w:val="000000" w:themeColor="text1"/>
          <w:szCs w:val="24"/>
          <w:lang w:val="en-US"/>
        </w:rPr>
        <w:t>TIMES</w:t>
      </w:r>
      <w:r w:rsidRPr="00A84C89">
        <w:rPr>
          <w:rFonts w:eastAsia="Times New Roman" w:cs="Times New Roman"/>
          <w:color w:val="000000" w:themeColor="text1"/>
          <w:szCs w:val="24"/>
        </w:rPr>
        <w:t>»</w:t>
      </w:r>
      <w:r w:rsidRPr="00A84C89">
        <w:rPr>
          <w:rFonts w:eastAsia="Times New Roman" w:cs="Times New Roman"/>
          <w:color w:val="000000" w:themeColor="text1"/>
          <w:szCs w:val="24"/>
        </w:rPr>
        <w:t xml:space="preserve"> τότε είπαν ότι οι «Ευρωπαίοι κλώτσησαν τον τενεκέ του ελληνικού χρέους πιο κάτω, δεν πήραν τις σοβαρές αποφάσεις». Εδώ είναι τα άρθρα των </w:t>
      </w:r>
      <w:r w:rsidRPr="00A84C89">
        <w:rPr>
          <w:rFonts w:eastAsia="Times New Roman" w:cs="Times New Roman"/>
          <w:color w:val="000000" w:themeColor="text1"/>
          <w:szCs w:val="24"/>
        </w:rPr>
        <w:t>«</w:t>
      </w:r>
      <w:r w:rsidRPr="00A84C89">
        <w:rPr>
          <w:rFonts w:eastAsia="Times New Roman" w:cs="Times New Roman"/>
          <w:color w:val="000000" w:themeColor="text1"/>
          <w:szCs w:val="24"/>
          <w:lang w:val="en-US"/>
        </w:rPr>
        <w:t>FINANCIAL</w:t>
      </w:r>
      <w:r w:rsidRPr="00A84C89">
        <w:rPr>
          <w:rFonts w:eastAsia="Times New Roman" w:cs="Times New Roman"/>
          <w:color w:val="000000" w:themeColor="text1"/>
          <w:szCs w:val="24"/>
        </w:rPr>
        <w:t xml:space="preserve"> </w:t>
      </w:r>
      <w:r w:rsidRPr="00A84C89">
        <w:rPr>
          <w:rFonts w:eastAsia="Times New Roman" w:cs="Times New Roman"/>
          <w:color w:val="000000" w:themeColor="text1"/>
          <w:szCs w:val="24"/>
          <w:lang w:val="en-US"/>
        </w:rPr>
        <w:t>TIMES</w:t>
      </w:r>
      <w:r w:rsidRPr="00A84C89">
        <w:rPr>
          <w:rFonts w:eastAsia="Times New Roman" w:cs="Times New Roman"/>
          <w:color w:val="000000" w:themeColor="text1"/>
          <w:szCs w:val="24"/>
        </w:rPr>
        <w:t>»</w:t>
      </w:r>
      <w:r w:rsidRPr="00A84C89">
        <w:rPr>
          <w:rFonts w:eastAsia="Times New Roman" w:cs="Times New Roman"/>
          <w:color w:val="000000" w:themeColor="text1"/>
          <w:szCs w:val="24"/>
        </w:rPr>
        <w:t>, που λένε ότι η «ελάφρυνση του χρέους για την Ελλάδα δίνει ελπίδα μετά από χρόνια</w:t>
      </w:r>
      <w:r w:rsidRPr="00A84C89">
        <w:rPr>
          <w:rFonts w:eastAsia="Times New Roman" w:cs="Times New Roman"/>
          <w:color w:val="000000" w:themeColor="text1"/>
          <w:szCs w:val="24"/>
        </w:rPr>
        <w:t xml:space="preserve"> λιτότητας». </w:t>
      </w:r>
    </w:p>
    <w:p w14:paraId="0BCB5E0E" w14:textId="77777777" w:rsidR="00623898" w:rsidRDefault="00B35A1F">
      <w:pPr>
        <w:spacing w:line="600" w:lineRule="auto"/>
        <w:ind w:firstLine="720"/>
        <w:jc w:val="both"/>
        <w:rPr>
          <w:rFonts w:eastAsia="Times New Roman" w:cs="Times New Roman"/>
          <w:szCs w:val="24"/>
        </w:rPr>
      </w:pPr>
      <w:r w:rsidRPr="009000CE">
        <w:rPr>
          <w:rFonts w:eastAsia="Times New Roman" w:cs="Times New Roman"/>
          <w:szCs w:val="24"/>
        </w:rPr>
        <w:t xml:space="preserve">Και δεν είναι μόνο οι </w:t>
      </w:r>
      <w:r w:rsidRPr="009000CE">
        <w:rPr>
          <w:rFonts w:eastAsia="Times New Roman" w:cs="Times New Roman"/>
          <w:szCs w:val="24"/>
        </w:rPr>
        <w:t>«</w:t>
      </w:r>
      <w:r w:rsidRPr="009000CE">
        <w:rPr>
          <w:rFonts w:eastAsia="Times New Roman" w:cs="Times New Roman"/>
          <w:szCs w:val="24"/>
          <w:lang w:val="en-US"/>
        </w:rPr>
        <w:t>FINANCIAL</w:t>
      </w:r>
      <w:r w:rsidRPr="009000CE">
        <w:rPr>
          <w:rFonts w:eastAsia="Times New Roman" w:cs="Times New Roman"/>
          <w:szCs w:val="24"/>
        </w:rPr>
        <w:t xml:space="preserve"> </w:t>
      </w:r>
      <w:r w:rsidRPr="009000CE">
        <w:rPr>
          <w:rFonts w:eastAsia="Times New Roman" w:cs="Times New Roman"/>
          <w:szCs w:val="24"/>
          <w:lang w:val="en-US"/>
        </w:rPr>
        <w:t>TIMES</w:t>
      </w:r>
      <w:r w:rsidRPr="009000CE">
        <w:rPr>
          <w:rFonts w:eastAsia="Times New Roman" w:cs="Times New Roman"/>
          <w:szCs w:val="24"/>
        </w:rPr>
        <w:t>»</w:t>
      </w:r>
      <w:r w:rsidRPr="009000CE">
        <w:rPr>
          <w:rFonts w:eastAsia="Times New Roman" w:cs="Times New Roman"/>
          <w:szCs w:val="24"/>
        </w:rPr>
        <w:t>. Όλος ο οικονομικός Τύπος είπε ότι υπήρχε αυτή η ελάφρυνση του χρέους.</w:t>
      </w:r>
    </w:p>
    <w:p w14:paraId="0BCB5E0F" w14:textId="77777777" w:rsidR="00623898" w:rsidRDefault="00B35A1F">
      <w:pPr>
        <w:spacing w:line="600" w:lineRule="auto"/>
        <w:ind w:firstLine="720"/>
        <w:jc w:val="both"/>
        <w:rPr>
          <w:rFonts w:eastAsia="Times New Roman" w:cs="Times New Roman"/>
          <w:szCs w:val="24"/>
        </w:rPr>
      </w:pPr>
      <w:r w:rsidRPr="009000CE">
        <w:rPr>
          <w:rFonts w:eastAsia="Times New Roman" w:cs="Times New Roman"/>
          <w:szCs w:val="24"/>
        </w:rPr>
        <w:t>Το δεύτερο κριτήριο</w:t>
      </w:r>
      <w:r w:rsidRPr="009000CE">
        <w:rPr>
          <w:rFonts w:eastAsia="Times New Roman" w:cs="Times New Roman"/>
          <w:szCs w:val="24"/>
        </w:rPr>
        <w:t>,</w:t>
      </w:r>
      <w:r w:rsidRPr="009000CE">
        <w:rPr>
          <w:rFonts w:eastAsia="Times New Roman" w:cs="Times New Roman"/>
          <w:szCs w:val="24"/>
        </w:rPr>
        <w:t xml:space="preserve"> που έβαλα από το 2017</w:t>
      </w:r>
      <w:r w:rsidRPr="009000CE">
        <w:rPr>
          <w:rFonts w:eastAsia="Times New Roman" w:cs="Times New Roman"/>
          <w:szCs w:val="24"/>
        </w:rPr>
        <w:t>,</w:t>
      </w:r>
      <w:r w:rsidRPr="009000CE">
        <w:rPr>
          <w:rFonts w:eastAsia="Times New Roman" w:cs="Times New Roman"/>
          <w:szCs w:val="24"/>
        </w:rPr>
        <w:t xml:space="preserve"> είναι</w:t>
      </w:r>
      <w:r w:rsidRPr="009000CE">
        <w:rPr>
          <w:rFonts w:eastAsia="Times New Roman" w:cs="Times New Roman"/>
          <w:szCs w:val="24"/>
        </w:rPr>
        <w:t xml:space="preserve"> εάν θα έχουμε καθαρό διάδρομο για τους επενδυτές. Είμαι σίγουρος ότι όλοι και όλες με έχετε </w:t>
      </w:r>
      <w:r w:rsidRPr="009000CE">
        <w:rPr>
          <w:rFonts w:eastAsia="Times New Roman" w:cs="Times New Roman"/>
          <w:szCs w:val="24"/>
        </w:rPr>
        <w:lastRenderedPageBreak/>
        <w:t xml:space="preserve">ακούσει </w:t>
      </w:r>
      <w:r>
        <w:rPr>
          <w:rFonts w:eastAsia="Times New Roman" w:cs="Times New Roman"/>
          <w:szCs w:val="24"/>
        </w:rPr>
        <w:t>να το λέω αυτό. Θα έχουμε καθαρό διάδρομο για το χρέος; Αυτό ήταν το βασικό ερώτημα.</w:t>
      </w:r>
    </w:p>
    <w:p w14:paraId="0BCB5E1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 τα μέτρα που πήραμε όλοι λένε, μα όλοι, ότι τουλάχιστον μεσοπρόθεσμ</w:t>
      </w:r>
      <w:r>
        <w:rPr>
          <w:rFonts w:eastAsia="Times New Roman" w:cs="Times New Roman"/>
          <w:szCs w:val="24"/>
        </w:rPr>
        <w:t>α -μόνο την κ</w:t>
      </w:r>
      <w:r>
        <w:rPr>
          <w:rFonts w:eastAsia="Times New Roman" w:cs="Times New Roman"/>
          <w:szCs w:val="24"/>
        </w:rPr>
        <w:t>.</w:t>
      </w:r>
      <w:r>
        <w:rPr>
          <w:rFonts w:eastAsia="Times New Roman" w:cs="Times New Roman"/>
          <w:szCs w:val="24"/>
        </w:rPr>
        <w:t xml:space="preserve"> Γεννηματά έχω ακούσει να λέει το αντίθετο- έχουμε αυτόν τον καθαρό διάδρομο τουλάχιστον για δεκαπέντε χρόνια με την επιμήκυνση των ωριμάνσεων του </w:t>
      </w:r>
      <w:r>
        <w:rPr>
          <w:rFonts w:eastAsia="Times New Roman" w:cs="Times New Roman"/>
          <w:szCs w:val="24"/>
          <w:lang w:val="en-US"/>
        </w:rPr>
        <w:t>EFSF</w:t>
      </w:r>
      <w:r>
        <w:rPr>
          <w:rFonts w:eastAsia="Times New Roman" w:cs="Times New Roman"/>
          <w:szCs w:val="24"/>
        </w:rPr>
        <w:t>, με το σπρώξιμο πίσω των επιτοκίων, με τη δυνατότητα να αλλάξουμε ακριβό και βραχυπρόθεσμο</w:t>
      </w:r>
      <w:r>
        <w:rPr>
          <w:rFonts w:eastAsia="Times New Roman" w:cs="Times New Roman"/>
          <w:szCs w:val="24"/>
        </w:rPr>
        <w:t xml:space="preserve"> χρέος με χρέος που είναι μακροπρόθεσμο και φθηνό. Αυτά όλα τα πράγματα λένε ότι μπορούμε να βγούμε στις αγορές και να έχουμε έναν διάδρομο δέκα με δεκαπέντε χρόν</w:t>
      </w:r>
      <w:r>
        <w:rPr>
          <w:rFonts w:eastAsia="Times New Roman" w:cs="Times New Roman"/>
          <w:szCs w:val="24"/>
        </w:rPr>
        <w:t>ια</w:t>
      </w:r>
      <w:r>
        <w:rPr>
          <w:rFonts w:eastAsia="Times New Roman" w:cs="Times New Roman"/>
          <w:szCs w:val="24"/>
        </w:rPr>
        <w:t>. Είναι αυτό που ζητήσαμε το κριτήριο, που δεν το βάζω τώρα, το έβαλα πέρυσι και το έχουμε α</w:t>
      </w:r>
      <w:r>
        <w:rPr>
          <w:rFonts w:eastAsia="Times New Roman" w:cs="Times New Roman"/>
          <w:szCs w:val="24"/>
        </w:rPr>
        <w:t xml:space="preserve">υτό. Το λένε το </w:t>
      </w:r>
      <w:r>
        <w:rPr>
          <w:rFonts w:eastAsia="Times New Roman" w:cs="Times New Roman"/>
          <w:szCs w:val="24"/>
          <w:lang w:val="en-US"/>
        </w:rPr>
        <w:t>ECB</w:t>
      </w:r>
      <w:r>
        <w:rPr>
          <w:rFonts w:eastAsia="Times New Roman" w:cs="Times New Roman"/>
          <w:szCs w:val="24"/>
        </w:rPr>
        <w:t>, το ΔΝΤ, το λένε οι αγορές, οι οίκοι αξιολόγησης, τα κράτη-μέλη. Άρα έχουμε αυτόν τον διάδρομο για δέκα</w:t>
      </w:r>
      <w:r>
        <w:rPr>
          <w:rFonts w:eastAsia="Times New Roman" w:cs="Times New Roman"/>
          <w:szCs w:val="24"/>
        </w:rPr>
        <w:t xml:space="preserve"> </w:t>
      </w:r>
      <w:r>
        <w:rPr>
          <w:rFonts w:eastAsia="Times New Roman" w:cs="Times New Roman"/>
          <w:szCs w:val="24"/>
        </w:rPr>
        <w:t>δεκαπέντε χρόνια,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πρέπει να τον εκμεταλλευτούμε –διότι δεν είναι σίγουρο εάν δεν παλέψουμε, να έχουμε ανάπτυξη και σοβ</w:t>
      </w:r>
      <w:r>
        <w:rPr>
          <w:rFonts w:eastAsia="Times New Roman" w:cs="Times New Roman"/>
          <w:szCs w:val="24"/>
        </w:rPr>
        <w:t>αρότητα- αλλά τον έχουμε αυτό</w:t>
      </w:r>
      <w:r>
        <w:rPr>
          <w:rFonts w:eastAsia="Times New Roman" w:cs="Times New Roman"/>
          <w:szCs w:val="24"/>
        </w:rPr>
        <w:t>ν</w:t>
      </w:r>
      <w:r>
        <w:rPr>
          <w:rFonts w:eastAsia="Times New Roman" w:cs="Times New Roman"/>
          <w:szCs w:val="24"/>
        </w:rPr>
        <w:t>.</w:t>
      </w:r>
    </w:p>
    <w:p w14:paraId="0BCB5E1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Μεσοπρόθεσμα, μακροπρόθεσμα τι γίνεται; Σωστά είπε κάποιος –η κ</w:t>
      </w:r>
      <w:r>
        <w:rPr>
          <w:rFonts w:eastAsia="Times New Roman" w:cs="Times New Roman"/>
          <w:szCs w:val="24"/>
        </w:rPr>
        <w:t>.</w:t>
      </w:r>
      <w:r>
        <w:rPr>
          <w:rFonts w:eastAsia="Times New Roman" w:cs="Times New Roman"/>
          <w:szCs w:val="24"/>
        </w:rPr>
        <w:t xml:space="preserve"> Γεννηματά, νομίζω- ότι δεν πήραμε τον γαλλικό μηχανισμό.</w:t>
      </w:r>
    </w:p>
    <w:p w14:paraId="0BCB5E12" w14:textId="77777777" w:rsidR="00623898" w:rsidRDefault="00B35A1F">
      <w:pPr>
        <w:spacing w:line="600" w:lineRule="auto"/>
        <w:ind w:firstLine="720"/>
        <w:jc w:val="both"/>
        <w:rPr>
          <w:rFonts w:eastAsia="Times New Roman"/>
          <w:bCs/>
          <w:shd w:val="clear" w:color="auto" w:fill="FFFFFF"/>
        </w:rPr>
      </w:pPr>
      <w:r>
        <w:rPr>
          <w:rFonts w:eastAsia="Times New Roman" w:cs="Times New Roman"/>
          <w:szCs w:val="24"/>
        </w:rPr>
        <w:lastRenderedPageBreak/>
        <w:t xml:space="preserve">Ήταν ένα κόστος το </w:t>
      </w:r>
      <w:r w:rsidRPr="006732D1">
        <w:rPr>
          <w:rFonts w:eastAsia="Times New Roman"/>
          <w:bCs/>
          <w:shd w:val="clear" w:color="auto" w:fill="FFFFFF"/>
        </w:rPr>
        <w:t>ότι</w:t>
      </w:r>
      <w:r>
        <w:rPr>
          <w:rFonts w:eastAsia="Times New Roman" w:cs="Times New Roman"/>
        </w:rPr>
        <w:t xml:space="preserve"> </w:t>
      </w:r>
      <w:r w:rsidRPr="006732D1">
        <w:rPr>
          <w:rFonts w:eastAsia="Times New Roman" w:cs="Times New Roman"/>
          <w:bCs/>
          <w:shd w:val="clear" w:color="auto" w:fill="FFFFFF"/>
        </w:rPr>
        <w:t xml:space="preserve">δεν </w:t>
      </w:r>
      <w:r>
        <w:rPr>
          <w:rFonts w:eastAsia="Times New Roman" w:cs="Times New Roman"/>
        </w:rPr>
        <w:t xml:space="preserve">πήραμε τον γαλλικό μηχανισμό. </w:t>
      </w:r>
      <w:r w:rsidRPr="006732D1">
        <w:rPr>
          <w:rFonts w:eastAsia="Times New Roman" w:cs="Times New Roman"/>
          <w:bCs/>
          <w:shd w:val="clear" w:color="auto" w:fill="FFFFFF"/>
        </w:rPr>
        <w:t>Δεν</w:t>
      </w:r>
      <w:r>
        <w:rPr>
          <w:rFonts w:eastAsia="Times New Roman" w:cs="Times New Roman"/>
        </w:rPr>
        <w:t xml:space="preserve"> πήραμε όλα αυτά </w:t>
      </w:r>
      <w:r w:rsidRPr="006732D1">
        <w:rPr>
          <w:rFonts w:eastAsia="Times New Roman" w:cs="Times New Roman"/>
          <w:bCs/>
          <w:shd w:val="clear" w:color="auto" w:fill="FFFFFF"/>
        </w:rPr>
        <w:t>που</w:t>
      </w:r>
      <w:r>
        <w:rPr>
          <w:rFonts w:eastAsia="Times New Roman" w:cs="Times New Roman"/>
        </w:rPr>
        <w:t xml:space="preserve"> θέλαμε για το μακροπρόθεσμο. </w:t>
      </w:r>
      <w:r w:rsidRPr="00CC79F5">
        <w:rPr>
          <w:rFonts w:eastAsia="Times New Roman" w:cs="Times New Roman"/>
          <w:bCs/>
          <w:shd w:val="clear" w:color="auto" w:fill="FFFFFF"/>
        </w:rPr>
        <w:t>Όμως</w:t>
      </w:r>
      <w:r>
        <w:rPr>
          <w:rFonts w:eastAsia="Times New Roman" w:cs="Times New Roman"/>
        </w:rPr>
        <w:t xml:space="preserve"> πήραμε </w:t>
      </w:r>
      <w:r w:rsidRPr="006732D1">
        <w:rPr>
          <w:rFonts w:eastAsia="Times New Roman"/>
          <w:bCs/>
          <w:shd w:val="clear" w:color="auto" w:fill="FFFFFF"/>
        </w:rPr>
        <w:t>μια</w:t>
      </w:r>
      <w:r>
        <w:rPr>
          <w:rFonts w:eastAsia="Times New Roman" w:cs="Times New Roman"/>
        </w:rPr>
        <w:t xml:space="preserve"> υπόσχεση, </w:t>
      </w:r>
      <w:r w:rsidRPr="006732D1">
        <w:rPr>
          <w:rFonts w:eastAsia="Times New Roman" w:cs="Times New Roman"/>
          <w:bCs/>
          <w:shd w:val="clear" w:color="auto" w:fill="FFFFFF"/>
        </w:rPr>
        <w:t>που</w:t>
      </w:r>
      <w:r>
        <w:rPr>
          <w:rFonts w:eastAsia="Times New Roman" w:cs="Times New Roman"/>
        </w:rPr>
        <w:t xml:space="preserve"> </w:t>
      </w:r>
      <w:r w:rsidRPr="006732D1">
        <w:rPr>
          <w:rFonts w:eastAsia="Times New Roman"/>
          <w:bCs/>
        </w:rPr>
        <w:t>είναι</w:t>
      </w:r>
      <w:r>
        <w:rPr>
          <w:rFonts w:eastAsia="Times New Roman" w:cs="Times New Roman"/>
        </w:rPr>
        <w:t xml:space="preserve"> διαφορετική από την υπόσχεση του 2012. Η υπόσχεση </w:t>
      </w:r>
      <w:r w:rsidRPr="006732D1">
        <w:rPr>
          <w:rFonts w:eastAsia="Times New Roman" w:cs="Times New Roman"/>
          <w:bCs/>
          <w:shd w:val="clear" w:color="auto" w:fill="FFFFFF"/>
        </w:rPr>
        <w:t>που</w:t>
      </w:r>
      <w:r>
        <w:rPr>
          <w:rFonts w:eastAsia="Times New Roman" w:cs="Times New Roman"/>
        </w:rPr>
        <w:t xml:space="preserve"> πήραμε</w:t>
      </w:r>
      <w:r>
        <w:rPr>
          <w:rFonts w:eastAsia="Times New Roman" w:cs="Times New Roman"/>
        </w:rPr>
        <w:t>,</w:t>
      </w:r>
      <w:r>
        <w:rPr>
          <w:rFonts w:eastAsia="Times New Roman" w:cs="Times New Roman"/>
        </w:rPr>
        <w:t xml:space="preserve"> </w:t>
      </w:r>
      <w:r w:rsidRPr="006732D1">
        <w:rPr>
          <w:rFonts w:eastAsia="Times New Roman"/>
          <w:bCs/>
        </w:rPr>
        <w:t>είναι</w:t>
      </w:r>
      <w:r>
        <w:rPr>
          <w:rFonts w:eastAsia="Times New Roman" w:cs="Times New Roman"/>
        </w:rPr>
        <w:t xml:space="preserve"> </w:t>
      </w:r>
      <w:r w:rsidRPr="006732D1">
        <w:rPr>
          <w:rFonts w:eastAsia="Times New Roman"/>
          <w:bCs/>
          <w:shd w:val="clear" w:color="auto" w:fill="FFFFFF"/>
        </w:rPr>
        <w:t>ότι</w:t>
      </w:r>
      <w:r>
        <w:rPr>
          <w:rFonts w:eastAsia="Times New Roman" w:cs="Times New Roman"/>
        </w:rPr>
        <w:t xml:space="preserve"> θα ξανακοιτάξουμε το χρέος το 2032 μετά από δεκαπέντε χρόνια </w:t>
      </w:r>
      <w:r w:rsidRPr="006732D1">
        <w:rPr>
          <w:rFonts w:eastAsia="Times New Roman" w:cs="Times New Roman"/>
        </w:rPr>
        <w:t>αλλά</w:t>
      </w:r>
      <w:r>
        <w:rPr>
          <w:rFonts w:eastAsia="Times New Roman" w:cs="Times New Roman"/>
        </w:rPr>
        <w:t xml:space="preserve"> </w:t>
      </w:r>
      <w:r w:rsidRPr="006732D1">
        <w:rPr>
          <w:rFonts w:eastAsia="Times New Roman"/>
          <w:bCs/>
          <w:shd w:val="clear" w:color="auto" w:fill="FFFFFF"/>
        </w:rPr>
        <w:t>μ</w:t>
      </w:r>
      <w:r>
        <w:rPr>
          <w:rFonts w:eastAsia="Times New Roman"/>
          <w:bCs/>
          <w:shd w:val="clear" w:color="auto" w:fill="FFFFFF"/>
        </w:rPr>
        <w:t xml:space="preserve">ε επιστημονικό τρόπο. </w:t>
      </w:r>
      <w:r w:rsidRPr="006732D1">
        <w:rPr>
          <w:rFonts w:eastAsia="Times New Roman"/>
          <w:bCs/>
          <w:shd w:val="clear" w:color="auto" w:fill="FFFFFF"/>
        </w:rPr>
        <w:t>Δεν θα</w:t>
      </w:r>
      <w:r>
        <w:rPr>
          <w:rFonts w:eastAsia="Times New Roman"/>
          <w:bCs/>
          <w:shd w:val="clear" w:color="auto" w:fill="FFFFFF"/>
        </w:rPr>
        <w:t xml:space="preserve"> κοιτάξουμε πώς </w:t>
      </w:r>
      <w:r w:rsidRPr="006732D1">
        <w:rPr>
          <w:rFonts w:eastAsia="Times New Roman"/>
          <w:bCs/>
          <w:shd w:val="clear" w:color="auto" w:fill="FFFFFF"/>
        </w:rPr>
        <w:t>θα</w:t>
      </w:r>
      <w:r>
        <w:rPr>
          <w:rFonts w:eastAsia="Times New Roman"/>
          <w:bCs/>
          <w:shd w:val="clear" w:color="auto" w:fill="FFFFFF"/>
        </w:rPr>
        <w:t xml:space="preserve"> αισθ</w:t>
      </w:r>
      <w:r>
        <w:rPr>
          <w:rFonts w:eastAsia="Times New Roman"/>
          <w:bCs/>
          <w:shd w:val="clear" w:color="auto" w:fill="FFFFFF"/>
        </w:rPr>
        <w:t xml:space="preserve">άνονται οι Υπουργοί Οικονομικών στο </w:t>
      </w:r>
      <w:proofErr w:type="spellStart"/>
      <w:r>
        <w:rPr>
          <w:rFonts w:eastAsia="Times New Roman"/>
          <w:bCs/>
          <w:shd w:val="clear" w:color="auto" w:fill="FFFFFF"/>
          <w:lang w:val="en-US"/>
        </w:rPr>
        <w:t>Eurogroup</w:t>
      </w:r>
      <w:proofErr w:type="spellEnd"/>
      <w:r w:rsidRPr="006732D1">
        <w:rPr>
          <w:rFonts w:eastAsia="Times New Roman"/>
          <w:bCs/>
          <w:shd w:val="clear" w:color="auto" w:fill="FFFFFF"/>
        </w:rPr>
        <w:t xml:space="preserve"> </w:t>
      </w:r>
      <w:r>
        <w:rPr>
          <w:rFonts w:eastAsia="Times New Roman"/>
          <w:bCs/>
          <w:shd w:val="clear" w:color="auto" w:fill="FFFFFF"/>
        </w:rPr>
        <w:t xml:space="preserve">τότε, </w:t>
      </w:r>
      <w:r w:rsidRPr="006732D1">
        <w:rPr>
          <w:rFonts w:eastAsia="Times New Roman"/>
          <w:bCs/>
          <w:shd w:val="clear" w:color="auto" w:fill="FFFFFF"/>
        </w:rPr>
        <w:t>αλλά</w:t>
      </w:r>
      <w:r>
        <w:rPr>
          <w:rFonts w:eastAsia="Times New Roman"/>
          <w:bCs/>
          <w:shd w:val="clear" w:color="auto" w:fill="FFFFFF"/>
        </w:rPr>
        <w:t xml:space="preserve"> θα ληφθεί η απόφαση με βάση την ανάλυση βιωσιμότητας του χρέους. Θ</w:t>
      </w:r>
      <w:r w:rsidRPr="006732D1">
        <w:rPr>
          <w:rFonts w:eastAsia="Times New Roman"/>
          <w:bCs/>
          <w:shd w:val="clear" w:color="auto" w:fill="FFFFFF"/>
        </w:rPr>
        <w:t>α</w:t>
      </w:r>
      <w:r>
        <w:rPr>
          <w:rFonts w:eastAsia="Times New Roman"/>
          <w:bCs/>
          <w:shd w:val="clear" w:color="auto" w:fill="FFFFFF"/>
        </w:rPr>
        <w:t xml:space="preserve"> </w:t>
      </w:r>
      <w:r w:rsidRPr="006732D1">
        <w:rPr>
          <w:rFonts w:eastAsia="Times New Roman"/>
          <w:bCs/>
          <w:shd w:val="clear" w:color="auto" w:fill="FFFFFF"/>
        </w:rPr>
        <w:t>πρέπει</w:t>
      </w:r>
      <w:r>
        <w:rPr>
          <w:rFonts w:eastAsia="Times New Roman"/>
          <w:bCs/>
          <w:shd w:val="clear" w:color="auto" w:fill="FFFFFF"/>
        </w:rPr>
        <w:t xml:space="preserve"> το χρέος </w:t>
      </w:r>
      <w:r w:rsidRPr="006732D1">
        <w:rPr>
          <w:rFonts w:eastAsia="Times New Roman"/>
          <w:bCs/>
          <w:shd w:val="clear" w:color="auto" w:fill="FFFFFF"/>
        </w:rPr>
        <w:t>να</w:t>
      </w:r>
      <w:r>
        <w:rPr>
          <w:rFonts w:eastAsia="Times New Roman"/>
          <w:bCs/>
          <w:shd w:val="clear" w:color="auto" w:fill="FFFFFF"/>
        </w:rPr>
        <w:t xml:space="preserve"> </w:t>
      </w:r>
      <w:r w:rsidRPr="006732D1">
        <w:rPr>
          <w:rFonts w:eastAsia="Times New Roman"/>
          <w:bCs/>
          <w:shd w:val="clear" w:color="auto" w:fill="FFFFFF"/>
        </w:rPr>
        <w:t>μ</w:t>
      </w:r>
      <w:r>
        <w:rPr>
          <w:rFonts w:eastAsia="Times New Roman"/>
          <w:bCs/>
          <w:shd w:val="clear" w:color="auto" w:fill="FFFFFF"/>
        </w:rPr>
        <w:t xml:space="preserve">ην </w:t>
      </w:r>
      <w:r w:rsidRPr="00CC79F5">
        <w:rPr>
          <w:rFonts w:eastAsia="Times New Roman"/>
          <w:bCs/>
          <w:shd w:val="clear" w:color="auto" w:fill="FFFFFF"/>
        </w:rPr>
        <w:t>είναι</w:t>
      </w:r>
      <w:r>
        <w:rPr>
          <w:rFonts w:eastAsia="Times New Roman"/>
          <w:bCs/>
          <w:shd w:val="clear" w:color="auto" w:fill="FFFFFF"/>
        </w:rPr>
        <w:t xml:space="preserve"> παραπάνω από το 20% του ΑΕΠ. </w:t>
      </w:r>
    </w:p>
    <w:p w14:paraId="0BCB5E13"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 xml:space="preserve">Άρα </w:t>
      </w:r>
      <w:r w:rsidRPr="006732D1">
        <w:rPr>
          <w:rFonts w:eastAsia="Times New Roman"/>
          <w:bCs/>
          <w:shd w:val="clear" w:color="auto" w:fill="FFFFFF"/>
        </w:rPr>
        <w:t>είναι</w:t>
      </w:r>
      <w:r>
        <w:rPr>
          <w:rFonts w:eastAsia="Times New Roman"/>
          <w:bCs/>
          <w:shd w:val="clear" w:color="auto" w:fill="FFFFFF"/>
        </w:rPr>
        <w:t xml:space="preserve"> ήδη φιξαρισμένο </w:t>
      </w:r>
      <w:r w:rsidRPr="006732D1">
        <w:rPr>
          <w:rFonts w:eastAsia="Times New Roman"/>
          <w:bCs/>
          <w:shd w:val="clear" w:color="auto" w:fill="FFFFFF"/>
        </w:rPr>
        <w:t>ότι</w:t>
      </w:r>
      <w:r>
        <w:rPr>
          <w:rFonts w:eastAsia="Times New Roman"/>
          <w:bCs/>
          <w:shd w:val="clear" w:color="auto" w:fill="FFFFFF"/>
        </w:rPr>
        <w:t xml:space="preserve"> η απόφαση </w:t>
      </w:r>
      <w:r w:rsidRPr="006732D1">
        <w:rPr>
          <w:rFonts w:eastAsia="Times New Roman"/>
          <w:bCs/>
          <w:shd w:val="clear" w:color="auto" w:fill="FFFFFF"/>
        </w:rPr>
        <w:t>θα</w:t>
      </w:r>
      <w:r>
        <w:rPr>
          <w:rFonts w:eastAsia="Times New Roman"/>
          <w:bCs/>
          <w:shd w:val="clear" w:color="auto" w:fill="FFFFFF"/>
        </w:rPr>
        <w:t xml:space="preserve"> παρθεί. </w:t>
      </w:r>
      <w:r w:rsidRPr="006732D1">
        <w:rPr>
          <w:rFonts w:eastAsia="Times New Roman"/>
          <w:bCs/>
          <w:shd w:val="clear" w:color="auto" w:fill="FFFFFF"/>
        </w:rPr>
        <w:t>Δεν</w:t>
      </w:r>
      <w:r>
        <w:rPr>
          <w:rFonts w:eastAsia="Times New Roman"/>
          <w:bCs/>
          <w:shd w:val="clear" w:color="auto" w:fill="FFFFFF"/>
        </w:rPr>
        <w:t xml:space="preserve"> </w:t>
      </w:r>
      <w:r w:rsidRPr="006732D1">
        <w:rPr>
          <w:rFonts w:eastAsia="Times New Roman"/>
          <w:bCs/>
          <w:shd w:val="clear" w:color="auto" w:fill="FFFFFF"/>
        </w:rPr>
        <w:t>είναι</w:t>
      </w:r>
      <w:r>
        <w:rPr>
          <w:rFonts w:eastAsia="Times New Roman"/>
          <w:bCs/>
          <w:shd w:val="clear" w:color="auto" w:fill="FFFFFF"/>
        </w:rPr>
        <w:t xml:space="preserve"> θέμα βολονταρισμού, αν θέλουν οι Ευρωπαίοι </w:t>
      </w:r>
      <w:r w:rsidRPr="006732D1">
        <w:rPr>
          <w:rFonts w:eastAsia="Times New Roman"/>
          <w:bCs/>
          <w:shd w:val="clear" w:color="auto" w:fill="FFFFFF"/>
        </w:rPr>
        <w:t>να</w:t>
      </w:r>
      <w:r>
        <w:rPr>
          <w:rFonts w:eastAsia="Times New Roman"/>
          <w:bCs/>
          <w:shd w:val="clear" w:color="auto" w:fill="FFFFFF"/>
        </w:rPr>
        <w:t xml:space="preserve"> βοηθήσουν την καημένη την Ελλάδα. </w:t>
      </w:r>
      <w:r w:rsidRPr="006732D1">
        <w:rPr>
          <w:rFonts w:eastAsia="Times New Roman"/>
          <w:bCs/>
          <w:shd w:val="clear" w:color="auto" w:fill="FFFFFF"/>
        </w:rPr>
        <w:t>Είναι</w:t>
      </w:r>
      <w:r>
        <w:rPr>
          <w:rFonts w:eastAsia="Times New Roman"/>
          <w:bCs/>
          <w:shd w:val="clear" w:color="auto" w:fill="FFFFFF"/>
        </w:rPr>
        <w:t xml:space="preserve"> </w:t>
      </w:r>
      <w:r w:rsidRPr="006732D1">
        <w:rPr>
          <w:rFonts w:eastAsia="Times New Roman"/>
          <w:bCs/>
          <w:shd w:val="clear" w:color="auto" w:fill="FFFFFF"/>
        </w:rPr>
        <w:t>μια</w:t>
      </w:r>
      <w:r>
        <w:rPr>
          <w:rFonts w:eastAsia="Times New Roman"/>
          <w:bCs/>
          <w:shd w:val="clear" w:color="auto" w:fill="FFFFFF"/>
        </w:rPr>
        <w:t xml:space="preserve"> </w:t>
      </w:r>
      <w:r w:rsidRPr="006732D1">
        <w:rPr>
          <w:rFonts w:eastAsia="Times New Roman"/>
          <w:bCs/>
          <w:shd w:val="clear" w:color="auto" w:fill="FFFFFF"/>
        </w:rPr>
        <w:t>συγκεκριμέν</w:t>
      </w:r>
      <w:r>
        <w:rPr>
          <w:rFonts w:eastAsia="Times New Roman"/>
          <w:bCs/>
          <w:shd w:val="clear" w:color="auto" w:fill="FFFFFF"/>
        </w:rPr>
        <w:t xml:space="preserve">η πρόταση </w:t>
      </w:r>
      <w:r w:rsidRPr="006732D1">
        <w:rPr>
          <w:rFonts w:eastAsia="Times New Roman"/>
          <w:bCs/>
          <w:shd w:val="clear" w:color="auto" w:fill="FFFFFF"/>
        </w:rPr>
        <w:t>και</w:t>
      </w:r>
      <w:r>
        <w:rPr>
          <w:rFonts w:eastAsia="Times New Roman"/>
          <w:bCs/>
          <w:shd w:val="clear" w:color="auto" w:fill="FFFFFF"/>
        </w:rPr>
        <w:t xml:space="preserve"> δέσμευση, </w:t>
      </w:r>
      <w:r w:rsidRPr="006732D1">
        <w:rPr>
          <w:rFonts w:eastAsia="Times New Roman"/>
          <w:bCs/>
          <w:shd w:val="clear" w:color="auto" w:fill="FFFFFF"/>
        </w:rPr>
        <w:t>για να</w:t>
      </w:r>
      <w:r>
        <w:rPr>
          <w:rFonts w:eastAsia="Times New Roman"/>
          <w:bCs/>
          <w:shd w:val="clear" w:color="auto" w:fill="FFFFFF"/>
        </w:rPr>
        <w:t xml:space="preserve"> μπορούμε </w:t>
      </w:r>
      <w:r w:rsidRPr="006732D1">
        <w:rPr>
          <w:rFonts w:eastAsia="Times New Roman"/>
          <w:bCs/>
          <w:shd w:val="clear" w:color="auto" w:fill="FFFFFF"/>
        </w:rPr>
        <w:t>να</w:t>
      </w:r>
      <w:r>
        <w:rPr>
          <w:rFonts w:eastAsia="Times New Roman"/>
          <w:bCs/>
          <w:shd w:val="clear" w:color="auto" w:fill="FFFFFF"/>
        </w:rPr>
        <w:t xml:space="preserve"> βγούμε στις αγορές μακροπρόθεσμα. </w:t>
      </w:r>
    </w:p>
    <w:p w14:paraId="0BCB5E14" w14:textId="77777777" w:rsidR="00623898" w:rsidRDefault="00B35A1F">
      <w:pPr>
        <w:spacing w:line="600" w:lineRule="auto"/>
        <w:ind w:firstLine="720"/>
        <w:jc w:val="both"/>
        <w:rPr>
          <w:rFonts w:eastAsia="Times New Roman"/>
          <w:bCs/>
          <w:shd w:val="clear" w:color="auto" w:fill="FFFFFF"/>
        </w:rPr>
      </w:pPr>
      <w:r w:rsidRPr="006732D1">
        <w:rPr>
          <w:rFonts w:eastAsia="Times New Roman"/>
          <w:bCs/>
          <w:shd w:val="clear" w:color="auto" w:fill="FFFFFF"/>
        </w:rPr>
        <w:t>Όμως</w:t>
      </w:r>
      <w:r>
        <w:rPr>
          <w:rFonts w:eastAsia="Times New Roman"/>
          <w:bCs/>
          <w:shd w:val="clear" w:color="auto" w:fill="FFFFFF"/>
        </w:rPr>
        <w:t xml:space="preserve"> κανένας </w:t>
      </w:r>
      <w:r w:rsidRPr="006732D1">
        <w:rPr>
          <w:rFonts w:eastAsia="Times New Roman"/>
          <w:bCs/>
          <w:shd w:val="clear" w:color="auto" w:fill="FFFFFF"/>
        </w:rPr>
        <w:t xml:space="preserve">δεν </w:t>
      </w:r>
      <w:r>
        <w:rPr>
          <w:rFonts w:eastAsia="Times New Roman"/>
          <w:bCs/>
          <w:shd w:val="clear" w:color="auto" w:fill="FFFFFF"/>
        </w:rPr>
        <w:t xml:space="preserve">αμφισβητεί </w:t>
      </w:r>
      <w:r w:rsidRPr="006732D1">
        <w:rPr>
          <w:rFonts w:eastAsia="Times New Roman"/>
          <w:bCs/>
          <w:shd w:val="clear" w:color="auto" w:fill="FFFFFF"/>
        </w:rPr>
        <w:t>ότι</w:t>
      </w:r>
      <w:r>
        <w:rPr>
          <w:rFonts w:eastAsia="Times New Roman"/>
          <w:bCs/>
          <w:shd w:val="clear" w:color="auto" w:fill="FFFFFF"/>
        </w:rPr>
        <w:t xml:space="preserve"> έχουμε τον καθαρό διάδρομο. Άρα τα βάλαμε τα</w:t>
      </w:r>
      <w:r>
        <w:rPr>
          <w:rFonts w:eastAsia="Times New Roman"/>
          <w:bCs/>
          <w:shd w:val="clear" w:color="auto" w:fill="FFFFFF"/>
        </w:rPr>
        <w:t xml:space="preserve"> κριτήρια από πριν </w:t>
      </w:r>
      <w:r w:rsidRPr="006732D1">
        <w:rPr>
          <w:rFonts w:eastAsia="Times New Roman"/>
          <w:bCs/>
          <w:shd w:val="clear" w:color="auto" w:fill="FFFFFF"/>
        </w:rPr>
        <w:t>και</w:t>
      </w:r>
      <w:r>
        <w:rPr>
          <w:rFonts w:eastAsia="Times New Roman"/>
          <w:bCs/>
          <w:shd w:val="clear" w:color="auto" w:fill="FFFFFF"/>
        </w:rPr>
        <w:t xml:space="preserve"> τα κερδίσαμε για το 2021. Πόσο διαφορετικό </w:t>
      </w:r>
      <w:r w:rsidRPr="001C1EF3">
        <w:rPr>
          <w:rFonts w:eastAsia="Times New Roman"/>
          <w:bCs/>
          <w:shd w:val="clear" w:color="auto" w:fill="FFFFFF"/>
        </w:rPr>
        <w:t>είναι</w:t>
      </w:r>
      <w:r>
        <w:rPr>
          <w:rFonts w:eastAsia="Times New Roman"/>
          <w:bCs/>
          <w:shd w:val="clear" w:color="auto" w:fill="FFFFFF"/>
        </w:rPr>
        <w:t xml:space="preserve"> αυτό από το 2014; </w:t>
      </w:r>
    </w:p>
    <w:p w14:paraId="0BCB5E15"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 xml:space="preserve">Ξέρετε, είπε η </w:t>
      </w:r>
      <w:r w:rsidRPr="006732D1">
        <w:rPr>
          <w:rFonts w:eastAsia="Times New Roman"/>
          <w:bCs/>
          <w:shd w:val="clear" w:color="auto" w:fill="FFFFFF"/>
        </w:rPr>
        <w:t xml:space="preserve">Νέα Δημοκρατία </w:t>
      </w:r>
      <w:r w:rsidRPr="001C1EF3">
        <w:rPr>
          <w:rFonts w:eastAsia="Times New Roman"/>
          <w:bCs/>
          <w:shd w:val="clear" w:color="auto" w:fill="FFFFFF"/>
        </w:rPr>
        <w:t>ότι</w:t>
      </w:r>
      <w:r>
        <w:rPr>
          <w:rFonts w:eastAsia="Times New Roman"/>
          <w:bCs/>
          <w:shd w:val="clear" w:color="auto" w:fill="FFFFFF"/>
        </w:rPr>
        <w:t xml:space="preserve"> αυτά </w:t>
      </w:r>
      <w:r w:rsidRPr="006732D1">
        <w:rPr>
          <w:rFonts w:eastAsia="Times New Roman"/>
          <w:bCs/>
          <w:shd w:val="clear" w:color="auto" w:fill="FFFFFF"/>
        </w:rPr>
        <w:t>που</w:t>
      </w:r>
      <w:r>
        <w:rPr>
          <w:rFonts w:eastAsia="Times New Roman"/>
          <w:bCs/>
          <w:shd w:val="clear" w:color="auto" w:fill="FFFFFF"/>
        </w:rPr>
        <w:t xml:space="preserve"> πήρε ο ΣΥΡΙΖΑ για μετά τις 21 Ιουνίου ήταν στο τραπέζι από το 2014. </w:t>
      </w:r>
      <w:r w:rsidRPr="006732D1">
        <w:rPr>
          <w:rFonts w:eastAsia="Times New Roman"/>
          <w:bCs/>
          <w:shd w:val="clear" w:color="auto" w:fill="FFFFFF"/>
        </w:rPr>
        <w:t>Μάλιστα</w:t>
      </w:r>
      <w:r>
        <w:rPr>
          <w:rFonts w:eastAsia="Times New Roman"/>
          <w:bCs/>
          <w:shd w:val="clear" w:color="auto" w:fill="FFFFFF"/>
        </w:rPr>
        <w:t xml:space="preserve"> το είπε </w:t>
      </w:r>
      <w:r w:rsidRPr="006732D1">
        <w:rPr>
          <w:rFonts w:eastAsia="Times New Roman"/>
          <w:bCs/>
          <w:shd w:val="clear" w:color="auto" w:fill="FFFFFF"/>
        </w:rPr>
        <w:t>και</w:t>
      </w:r>
      <w:r>
        <w:rPr>
          <w:rFonts w:eastAsia="Times New Roman"/>
          <w:bCs/>
          <w:shd w:val="clear" w:color="auto" w:fill="FFFFFF"/>
        </w:rPr>
        <w:t xml:space="preserve"> ο ανώτατος καθοδηγητής της </w:t>
      </w:r>
      <w:r w:rsidRPr="006732D1">
        <w:rPr>
          <w:rFonts w:eastAsia="Times New Roman"/>
          <w:bCs/>
          <w:shd w:val="clear" w:color="auto" w:fill="FFFFFF"/>
        </w:rPr>
        <w:t>Νέας Δη</w:t>
      </w:r>
      <w:r w:rsidRPr="006732D1">
        <w:rPr>
          <w:rFonts w:eastAsia="Times New Roman"/>
          <w:bCs/>
          <w:shd w:val="clear" w:color="auto" w:fill="FFFFFF"/>
        </w:rPr>
        <w:t xml:space="preserve">μοκρατίας </w:t>
      </w:r>
      <w:r>
        <w:rPr>
          <w:rFonts w:eastAsia="Times New Roman"/>
          <w:bCs/>
          <w:shd w:val="clear" w:color="auto" w:fill="FFFFFF"/>
        </w:rPr>
        <w:t>-δεν εννοώ</w:t>
      </w:r>
      <w:r w:rsidRPr="001C1EF3">
        <w:rPr>
          <w:rFonts w:eastAsia="Times New Roman"/>
          <w:bCs/>
          <w:shd w:val="clear" w:color="auto" w:fill="FFFFFF"/>
        </w:rPr>
        <w:t xml:space="preserve"> </w:t>
      </w:r>
      <w:r>
        <w:rPr>
          <w:rFonts w:eastAsia="Times New Roman"/>
          <w:bCs/>
          <w:shd w:val="clear" w:color="auto" w:fill="FFFFFF"/>
        </w:rPr>
        <w:t xml:space="preserve">εσάς, κύριε Βορίδη, </w:t>
      </w:r>
      <w:r w:rsidRPr="006732D1">
        <w:rPr>
          <w:rFonts w:eastAsia="Times New Roman"/>
          <w:bCs/>
          <w:shd w:val="clear" w:color="auto" w:fill="FFFFFF"/>
        </w:rPr>
        <w:t>γιατί</w:t>
      </w:r>
      <w:r>
        <w:rPr>
          <w:rFonts w:eastAsia="Times New Roman"/>
          <w:bCs/>
          <w:shd w:val="clear" w:color="auto" w:fill="FFFFFF"/>
        </w:rPr>
        <w:t xml:space="preserve"> </w:t>
      </w:r>
      <w:r>
        <w:rPr>
          <w:rFonts w:eastAsia="Times New Roman"/>
          <w:bCs/>
          <w:shd w:val="clear" w:color="auto" w:fill="FFFFFF"/>
        </w:rPr>
        <w:lastRenderedPageBreak/>
        <w:t xml:space="preserve">ξέρω </w:t>
      </w:r>
      <w:r w:rsidRPr="006732D1">
        <w:rPr>
          <w:rFonts w:eastAsia="Times New Roman"/>
          <w:bCs/>
          <w:shd w:val="clear" w:color="auto" w:fill="FFFFFF"/>
        </w:rPr>
        <w:t>ότι</w:t>
      </w:r>
      <w:r>
        <w:rPr>
          <w:rFonts w:eastAsia="Times New Roman"/>
          <w:bCs/>
          <w:shd w:val="clear" w:color="auto" w:fill="FFFFFF"/>
        </w:rPr>
        <w:t xml:space="preserve"> το θέλετε αυτό- </w:t>
      </w:r>
      <w:r w:rsidRPr="006732D1">
        <w:rPr>
          <w:rFonts w:eastAsia="Times New Roman"/>
          <w:bCs/>
          <w:shd w:val="clear" w:color="auto" w:fill="FFFFFF"/>
        </w:rPr>
        <w:t>ο οποίος</w:t>
      </w:r>
      <w:r>
        <w:rPr>
          <w:rFonts w:eastAsia="Times New Roman"/>
          <w:bCs/>
          <w:shd w:val="clear" w:color="auto" w:fill="FFFFFF"/>
        </w:rPr>
        <w:t xml:space="preserve">, από ό,τι έχω καταλάβει, θεωρεί </w:t>
      </w:r>
      <w:r w:rsidRPr="006732D1">
        <w:rPr>
          <w:rFonts w:eastAsia="Times New Roman"/>
          <w:bCs/>
          <w:shd w:val="clear" w:color="auto" w:fill="FFFFFF"/>
        </w:rPr>
        <w:t>ότι</w:t>
      </w:r>
      <w:r>
        <w:rPr>
          <w:rFonts w:eastAsia="Times New Roman"/>
          <w:bCs/>
          <w:shd w:val="clear" w:color="auto" w:fill="FFFFFF"/>
        </w:rPr>
        <w:t xml:space="preserve"> η πιο μεγάλη στιγμή του ελληνικού πολιτεύματος μετά από τον </w:t>
      </w:r>
      <w:r w:rsidRPr="001C1EF3">
        <w:rPr>
          <w:rFonts w:eastAsia="Times New Roman"/>
          <w:bCs/>
          <w:shd w:val="clear" w:color="auto" w:fill="FFFFFF"/>
        </w:rPr>
        <w:t>Β</w:t>
      </w:r>
      <w:r>
        <w:rPr>
          <w:rFonts w:eastAsia="Times New Roman"/>
          <w:bCs/>
          <w:shd w:val="clear" w:color="auto" w:fill="FFFFFF"/>
        </w:rPr>
        <w:t xml:space="preserve">΄ Παγκόσμιο Πόλεμο, ήταν το Γ΄ Ψήφισμα του 1946. Πάλι ζητώ συγγνώμη από τη </w:t>
      </w:r>
      <w:r w:rsidRPr="006732D1">
        <w:rPr>
          <w:rFonts w:eastAsia="Times New Roman"/>
          <w:bCs/>
          <w:shd w:val="clear" w:color="auto" w:fill="FFFFFF"/>
        </w:rPr>
        <w:t>Νέα</w:t>
      </w:r>
      <w:r w:rsidRPr="006732D1">
        <w:rPr>
          <w:rFonts w:eastAsia="Times New Roman"/>
          <w:bCs/>
          <w:shd w:val="clear" w:color="auto" w:fill="FFFFFF"/>
        </w:rPr>
        <w:t xml:space="preserve"> Δημοκρατία</w:t>
      </w:r>
      <w:r>
        <w:rPr>
          <w:rFonts w:eastAsia="Times New Roman"/>
          <w:bCs/>
          <w:shd w:val="clear" w:color="auto" w:fill="FFFFFF"/>
        </w:rPr>
        <w:t>,</w:t>
      </w:r>
      <w:r w:rsidRPr="006732D1">
        <w:rPr>
          <w:rFonts w:eastAsia="Times New Roman"/>
          <w:bCs/>
          <w:shd w:val="clear" w:color="auto" w:fill="FFFFFF"/>
        </w:rPr>
        <w:t xml:space="preserve"> </w:t>
      </w:r>
      <w:r>
        <w:rPr>
          <w:rFonts w:eastAsia="Times New Roman"/>
          <w:bCs/>
          <w:shd w:val="clear" w:color="auto" w:fill="FFFFFF"/>
        </w:rPr>
        <w:t xml:space="preserve">αν </w:t>
      </w:r>
      <w:r w:rsidRPr="006732D1">
        <w:rPr>
          <w:rFonts w:eastAsia="Times New Roman"/>
          <w:bCs/>
          <w:shd w:val="clear" w:color="auto" w:fill="FFFFFF"/>
        </w:rPr>
        <w:t>έχ</w:t>
      </w:r>
      <w:r>
        <w:rPr>
          <w:rFonts w:eastAsia="Times New Roman"/>
          <w:bCs/>
          <w:shd w:val="clear" w:color="auto" w:fill="FFFFFF"/>
        </w:rPr>
        <w:t xml:space="preserve">ετε ξεχάσει, εκτός από τον Γρηγόρη Λαμπράκη, </w:t>
      </w:r>
      <w:r w:rsidRPr="006732D1">
        <w:rPr>
          <w:rFonts w:eastAsia="Times New Roman"/>
          <w:bCs/>
          <w:shd w:val="clear" w:color="auto" w:fill="FFFFFF"/>
        </w:rPr>
        <w:t>και</w:t>
      </w:r>
      <w:r>
        <w:rPr>
          <w:rFonts w:eastAsia="Times New Roman"/>
          <w:bCs/>
          <w:shd w:val="clear" w:color="auto" w:fill="FFFFFF"/>
        </w:rPr>
        <w:t xml:space="preserve"> το Γ΄ Ψήφισμα </w:t>
      </w:r>
      <w:r w:rsidRPr="006732D1">
        <w:rPr>
          <w:rFonts w:eastAsia="Times New Roman"/>
          <w:bCs/>
          <w:shd w:val="clear" w:color="auto" w:fill="FFFFFF"/>
        </w:rPr>
        <w:t>και</w:t>
      </w:r>
      <w:r>
        <w:rPr>
          <w:rFonts w:eastAsia="Times New Roman"/>
          <w:bCs/>
          <w:shd w:val="clear" w:color="auto" w:fill="FFFFFF"/>
        </w:rPr>
        <w:t xml:space="preserve"> τι σήμαινε αυτό για τον ελληνικό λαό. Είπε </w:t>
      </w:r>
      <w:r w:rsidRPr="006732D1">
        <w:rPr>
          <w:rFonts w:eastAsia="Times New Roman"/>
          <w:bCs/>
          <w:shd w:val="clear" w:color="auto" w:fill="FFFFFF"/>
        </w:rPr>
        <w:t>ότι</w:t>
      </w:r>
      <w:r>
        <w:rPr>
          <w:rFonts w:eastAsia="Times New Roman"/>
          <w:bCs/>
          <w:shd w:val="clear" w:color="auto" w:fill="FFFFFF"/>
        </w:rPr>
        <w:t xml:space="preserve"> ήταν στο τραπέζι.</w:t>
      </w:r>
    </w:p>
    <w:p w14:paraId="0BCB5E16"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 xml:space="preserve">Είπα, </w:t>
      </w:r>
      <w:r w:rsidRPr="001C1EF3">
        <w:rPr>
          <w:rFonts w:eastAsia="Times New Roman"/>
          <w:bCs/>
          <w:shd w:val="clear" w:color="auto" w:fill="FFFFFF"/>
        </w:rPr>
        <w:t>λοιπόν</w:t>
      </w:r>
      <w:r>
        <w:rPr>
          <w:rFonts w:eastAsia="Times New Roman"/>
          <w:bCs/>
          <w:shd w:val="clear" w:color="auto" w:fill="FFFFFF"/>
        </w:rPr>
        <w:t xml:space="preserve">, κι εγώ </w:t>
      </w:r>
      <w:r w:rsidRPr="006732D1">
        <w:rPr>
          <w:rFonts w:eastAsia="Times New Roman"/>
          <w:bCs/>
          <w:shd w:val="clear" w:color="auto" w:fill="FFFFFF"/>
        </w:rPr>
        <w:t>να</w:t>
      </w:r>
      <w:r>
        <w:rPr>
          <w:rFonts w:eastAsia="Times New Roman"/>
          <w:bCs/>
          <w:shd w:val="clear" w:color="auto" w:fill="FFFFFF"/>
        </w:rPr>
        <w:t xml:space="preserve"> κάνουμε την αυτοκριτική μας, </w:t>
      </w:r>
      <w:r w:rsidRPr="006732D1">
        <w:rPr>
          <w:rFonts w:eastAsia="Times New Roman"/>
          <w:bCs/>
          <w:shd w:val="clear" w:color="auto" w:fill="FFFFFF"/>
        </w:rPr>
        <w:t>γιατί</w:t>
      </w:r>
      <w:r>
        <w:rPr>
          <w:rFonts w:eastAsia="Times New Roman"/>
          <w:bCs/>
          <w:shd w:val="clear" w:color="auto" w:fill="FFFFFF"/>
        </w:rPr>
        <w:t xml:space="preserve"> </w:t>
      </w:r>
      <w:r w:rsidRPr="006732D1">
        <w:rPr>
          <w:rFonts w:eastAsia="Times New Roman"/>
          <w:bCs/>
          <w:shd w:val="clear" w:color="auto" w:fill="FFFFFF"/>
        </w:rPr>
        <w:t xml:space="preserve">δεν </w:t>
      </w:r>
      <w:r>
        <w:rPr>
          <w:rFonts w:eastAsia="Times New Roman"/>
          <w:bCs/>
          <w:shd w:val="clear" w:color="auto" w:fill="FFFFFF"/>
        </w:rPr>
        <w:t xml:space="preserve">το πήραμε εμείς, </w:t>
      </w:r>
      <w:r w:rsidRPr="001C1EF3">
        <w:rPr>
          <w:rFonts w:eastAsia="Times New Roman"/>
          <w:bCs/>
          <w:shd w:val="clear" w:color="auto" w:fill="FFFFFF"/>
        </w:rPr>
        <w:t>όπως</w:t>
      </w:r>
      <w:r>
        <w:rPr>
          <w:rFonts w:eastAsia="Times New Roman"/>
          <w:bCs/>
          <w:shd w:val="clear" w:color="auto" w:fill="FFFFFF"/>
        </w:rPr>
        <w:t xml:space="preserve"> λέει η Αντιπολίτευση,</w:t>
      </w:r>
      <w:r>
        <w:rPr>
          <w:rFonts w:eastAsia="Times New Roman"/>
          <w:bCs/>
          <w:shd w:val="clear" w:color="auto" w:fill="FFFFFF"/>
        </w:rPr>
        <w:t xml:space="preserve"> αφού ήταν στο τραπέζι. Άρα θα φταίγαμε εμείς. </w:t>
      </w:r>
      <w:r w:rsidRPr="006732D1">
        <w:rPr>
          <w:rFonts w:eastAsia="Times New Roman"/>
          <w:bCs/>
          <w:shd w:val="clear" w:color="auto" w:fill="FFFFFF"/>
        </w:rPr>
        <w:t>Κ</w:t>
      </w:r>
      <w:r>
        <w:rPr>
          <w:rFonts w:eastAsia="Times New Roman"/>
          <w:bCs/>
          <w:shd w:val="clear" w:color="auto" w:fill="FFFFFF"/>
        </w:rPr>
        <w:t>άλεσα τότε μ</w:t>
      </w:r>
      <w:r w:rsidRPr="006732D1">
        <w:rPr>
          <w:rFonts w:eastAsia="Times New Roman"/>
          <w:bCs/>
          <w:shd w:val="clear" w:color="auto" w:fill="FFFFFF"/>
        </w:rPr>
        <w:t>ια</w:t>
      </w:r>
      <w:r>
        <w:rPr>
          <w:rFonts w:eastAsia="Times New Roman"/>
          <w:bCs/>
          <w:shd w:val="clear" w:color="auto" w:fill="FFFFFF"/>
        </w:rPr>
        <w:t xml:space="preserve"> ομάδα από </w:t>
      </w:r>
      <w:proofErr w:type="spellStart"/>
      <w:r>
        <w:rPr>
          <w:rFonts w:eastAsia="Times New Roman"/>
          <w:bCs/>
          <w:shd w:val="clear" w:color="auto" w:fill="FFFFFF"/>
        </w:rPr>
        <w:t>Συριζαίους</w:t>
      </w:r>
      <w:proofErr w:type="spellEnd"/>
      <w:r>
        <w:rPr>
          <w:rFonts w:eastAsia="Times New Roman"/>
          <w:bCs/>
          <w:shd w:val="clear" w:color="auto" w:fill="FFFFFF"/>
        </w:rPr>
        <w:t xml:space="preserve">, </w:t>
      </w:r>
      <w:r w:rsidRPr="006732D1">
        <w:rPr>
          <w:rFonts w:eastAsia="Times New Roman"/>
          <w:bCs/>
          <w:shd w:val="clear" w:color="auto" w:fill="FFFFFF"/>
        </w:rPr>
        <w:t>για να</w:t>
      </w:r>
      <w:r>
        <w:rPr>
          <w:rFonts w:eastAsia="Times New Roman"/>
          <w:bCs/>
          <w:shd w:val="clear" w:color="auto" w:fill="FFFFFF"/>
        </w:rPr>
        <w:t xml:space="preserve"> συζητήσουμε </w:t>
      </w:r>
      <w:r w:rsidRPr="001C1EF3">
        <w:rPr>
          <w:rFonts w:eastAsia="Times New Roman"/>
          <w:bCs/>
          <w:shd w:val="clear" w:color="auto" w:fill="FFFFFF"/>
        </w:rPr>
        <w:t>και</w:t>
      </w:r>
      <w:r>
        <w:rPr>
          <w:rFonts w:eastAsia="Times New Roman"/>
          <w:bCs/>
          <w:shd w:val="clear" w:color="auto" w:fill="FFFFFF"/>
        </w:rPr>
        <w:t xml:space="preserve"> </w:t>
      </w:r>
      <w:r w:rsidRPr="006732D1">
        <w:rPr>
          <w:rFonts w:eastAsia="Times New Roman"/>
          <w:bCs/>
          <w:shd w:val="clear" w:color="auto" w:fill="FFFFFF"/>
        </w:rPr>
        <w:t>να</w:t>
      </w:r>
      <w:r>
        <w:rPr>
          <w:rFonts w:eastAsia="Times New Roman"/>
          <w:bCs/>
          <w:shd w:val="clear" w:color="auto" w:fill="FFFFFF"/>
        </w:rPr>
        <w:t xml:space="preserve"> </w:t>
      </w:r>
      <w:proofErr w:type="spellStart"/>
      <w:r>
        <w:rPr>
          <w:rFonts w:eastAsia="Times New Roman"/>
          <w:bCs/>
          <w:shd w:val="clear" w:color="auto" w:fill="FFFFFF"/>
        </w:rPr>
        <w:t>αυτομαστιγωθούμε</w:t>
      </w:r>
      <w:proofErr w:type="spellEnd"/>
      <w:r>
        <w:rPr>
          <w:rFonts w:eastAsia="Times New Roman"/>
          <w:bCs/>
          <w:shd w:val="clear" w:color="auto" w:fill="FFFFFF"/>
        </w:rPr>
        <w:t xml:space="preserve">, </w:t>
      </w:r>
      <w:r w:rsidRPr="006732D1">
        <w:rPr>
          <w:rFonts w:eastAsia="Times New Roman"/>
          <w:bCs/>
          <w:shd w:val="clear" w:color="auto" w:fill="FFFFFF"/>
        </w:rPr>
        <w:t>γιατί</w:t>
      </w:r>
      <w:r>
        <w:rPr>
          <w:rFonts w:eastAsia="Times New Roman"/>
          <w:bCs/>
          <w:shd w:val="clear" w:color="auto" w:fill="FFFFFF"/>
        </w:rPr>
        <w:t xml:space="preserve"> </w:t>
      </w:r>
      <w:r w:rsidRPr="006732D1">
        <w:rPr>
          <w:rFonts w:eastAsia="Times New Roman"/>
          <w:bCs/>
          <w:shd w:val="clear" w:color="auto" w:fill="FFFFFF"/>
        </w:rPr>
        <w:t xml:space="preserve">δεν </w:t>
      </w:r>
      <w:r>
        <w:rPr>
          <w:rFonts w:eastAsia="Times New Roman"/>
          <w:bCs/>
          <w:shd w:val="clear" w:color="auto" w:fill="FFFFFF"/>
        </w:rPr>
        <w:t xml:space="preserve"> το πήραμε. </w:t>
      </w:r>
    </w:p>
    <w:p w14:paraId="0BCB5E17" w14:textId="77777777" w:rsidR="00623898" w:rsidRDefault="00B35A1F">
      <w:pPr>
        <w:spacing w:line="600" w:lineRule="auto"/>
        <w:ind w:firstLine="720"/>
        <w:jc w:val="both"/>
        <w:rPr>
          <w:rFonts w:eastAsia="Times New Roman"/>
          <w:bCs/>
          <w:shd w:val="clear" w:color="auto" w:fill="FFFFFF"/>
        </w:rPr>
      </w:pPr>
      <w:r w:rsidRPr="001C1EF3">
        <w:rPr>
          <w:rFonts w:eastAsia="Times New Roman"/>
          <w:bCs/>
          <w:shd w:val="clear" w:color="auto" w:fill="FFFFFF"/>
        </w:rPr>
        <w:t>Όμως</w:t>
      </w:r>
      <w:r>
        <w:rPr>
          <w:rFonts w:eastAsia="Times New Roman"/>
          <w:bCs/>
          <w:shd w:val="clear" w:color="auto" w:fill="FFFFFF"/>
        </w:rPr>
        <w:t xml:space="preserve">, </w:t>
      </w:r>
      <w:r w:rsidRPr="006732D1">
        <w:rPr>
          <w:rFonts w:eastAsia="Times New Roman"/>
          <w:bCs/>
          <w:shd w:val="clear" w:color="auto" w:fill="FFFFFF"/>
        </w:rPr>
        <w:t>δυστυχώς</w:t>
      </w:r>
      <w:r>
        <w:rPr>
          <w:rFonts w:eastAsia="Times New Roman"/>
          <w:bCs/>
          <w:shd w:val="clear" w:color="auto" w:fill="FFFFFF"/>
        </w:rPr>
        <w:t xml:space="preserve">, κύριοι της </w:t>
      </w:r>
      <w:r w:rsidRPr="006732D1">
        <w:rPr>
          <w:rFonts w:eastAsia="Times New Roman"/>
          <w:bCs/>
          <w:shd w:val="clear" w:color="auto" w:fill="FFFFFF"/>
        </w:rPr>
        <w:t>Νέας Δημοκρατίας</w:t>
      </w:r>
      <w:r>
        <w:rPr>
          <w:rFonts w:eastAsia="Times New Roman"/>
          <w:bCs/>
          <w:shd w:val="clear" w:color="auto" w:fill="FFFFFF"/>
        </w:rPr>
        <w:t xml:space="preserve"> </w:t>
      </w:r>
      <w:r w:rsidRPr="001C1EF3">
        <w:rPr>
          <w:rFonts w:eastAsia="Times New Roman"/>
          <w:bCs/>
          <w:shd w:val="clear" w:color="auto" w:fill="FFFFFF"/>
        </w:rPr>
        <w:t>γιατί</w:t>
      </w:r>
      <w:r>
        <w:rPr>
          <w:rFonts w:eastAsia="Times New Roman"/>
          <w:bCs/>
          <w:shd w:val="clear" w:color="auto" w:fill="FFFFFF"/>
        </w:rPr>
        <w:t xml:space="preserve"> δεν βλέπω κυρίες -τους δώσατε άδεια φαίνεται- </w:t>
      </w:r>
      <w:r w:rsidRPr="006732D1">
        <w:rPr>
          <w:rFonts w:eastAsia="Times New Roman"/>
          <w:bCs/>
          <w:shd w:val="clear" w:color="auto" w:fill="FFFFFF"/>
        </w:rPr>
        <w:t>δυστυχώς</w:t>
      </w:r>
      <w:r>
        <w:rPr>
          <w:rFonts w:eastAsia="Times New Roman"/>
          <w:bCs/>
          <w:shd w:val="clear" w:color="auto" w:fill="FFFFFF"/>
        </w:rPr>
        <w:t xml:space="preserve"> </w:t>
      </w:r>
      <w:r w:rsidRPr="006732D1">
        <w:rPr>
          <w:rFonts w:eastAsia="Times New Roman"/>
          <w:bCs/>
          <w:shd w:val="clear" w:color="auto" w:fill="FFFFFF"/>
        </w:rPr>
        <w:t xml:space="preserve">δεν </w:t>
      </w:r>
      <w:r>
        <w:rPr>
          <w:rFonts w:eastAsia="Times New Roman"/>
          <w:bCs/>
          <w:shd w:val="clear" w:color="auto" w:fill="FFFFFF"/>
        </w:rPr>
        <w:t xml:space="preserve">έχουν όλοι οι Βουλευτές του ΣΥΡΙΖΑ την καλοπροαίρετη διάθεση </w:t>
      </w:r>
      <w:r w:rsidRPr="006732D1">
        <w:rPr>
          <w:rFonts w:eastAsia="Times New Roman"/>
          <w:bCs/>
          <w:shd w:val="clear" w:color="auto" w:fill="FFFFFF"/>
        </w:rPr>
        <w:t>που</w:t>
      </w:r>
      <w:r>
        <w:rPr>
          <w:rFonts w:eastAsia="Times New Roman"/>
          <w:bCs/>
          <w:shd w:val="clear" w:color="auto" w:fill="FFFFFF"/>
        </w:rPr>
        <w:t xml:space="preserve"> έχω εγώ. Έτσι όταν μίλησα για αυτοκριτική </w:t>
      </w:r>
      <w:r w:rsidRPr="006732D1">
        <w:rPr>
          <w:rFonts w:eastAsia="Times New Roman"/>
          <w:bCs/>
          <w:shd w:val="clear" w:color="auto" w:fill="FFFFFF"/>
        </w:rPr>
        <w:t>και</w:t>
      </w:r>
      <w:r>
        <w:rPr>
          <w:rFonts w:eastAsia="Times New Roman"/>
          <w:bCs/>
          <w:shd w:val="clear" w:color="auto" w:fill="FFFFFF"/>
        </w:rPr>
        <w:t xml:space="preserve"> την απαίτησα, το πρώτο πράγμα </w:t>
      </w:r>
      <w:r w:rsidRPr="006732D1">
        <w:rPr>
          <w:rFonts w:eastAsia="Times New Roman"/>
          <w:bCs/>
          <w:shd w:val="clear" w:color="auto" w:fill="FFFFFF"/>
        </w:rPr>
        <w:t>που</w:t>
      </w:r>
      <w:r>
        <w:rPr>
          <w:rFonts w:eastAsia="Times New Roman"/>
          <w:bCs/>
          <w:shd w:val="clear" w:color="auto" w:fill="FFFFFF"/>
        </w:rPr>
        <w:t xml:space="preserve"> έκανα ήταν </w:t>
      </w:r>
      <w:r w:rsidRPr="001C1EF3">
        <w:rPr>
          <w:rFonts w:eastAsia="Times New Roman"/>
          <w:bCs/>
          <w:shd w:val="clear" w:color="auto" w:fill="FFFFFF"/>
        </w:rPr>
        <w:t>να</w:t>
      </w:r>
      <w:r>
        <w:rPr>
          <w:rFonts w:eastAsia="Times New Roman"/>
          <w:bCs/>
          <w:shd w:val="clear" w:color="auto" w:fill="FFFFFF"/>
        </w:rPr>
        <w:t xml:space="preserve"> μου δώσουν αυτό το κείμενο. </w:t>
      </w:r>
      <w:r w:rsidRPr="00066EB5">
        <w:rPr>
          <w:rFonts w:eastAsia="Times New Roman"/>
          <w:bCs/>
          <w:shd w:val="clear" w:color="auto" w:fill="FFFFFF"/>
        </w:rPr>
        <w:t>Είναι</w:t>
      </w:r>
      <w:r>
        <w:rPr>
          <w:rFonts w:eastAsia="Times New Roman"/>
          <w:bCs/>
          <w:shd w:val="clear" w:color="auto" w:fill="FFFFFF"/>
        </w:rPr>
        <w:t xml:space="preserve"> το κείμενο του ΔΝΤ του 2014</w:t>
      </w:r>
      <w:r>
        <w:rPr>
          <w:rFonts w:eastAsia="Times New Roman"/>
          <w:bCs/>
          <w:shd w:val="clear" w:color="auto" w:fill="FFFFFF"/>
        </w:rPr>
        <w:t>,</w:t>
      </w:r>
      <w:r>
        <w:rPr>
          <w:rFonts w:eastAsia="Times New Roman"/>
          <w:bCs/>
          <w:shd w:val="clear" w:color="auto" w:fill="FFFFFF"/>
        </w:rPr>
        <w:t xml:space="preserve"> </w:t>
      </w:r>
      <w:r w:rsidRPr="00CC79F5">
        <w:rPr>
          <w:rFonts w:eastAsia="Times New Roman"/>
          <w:bCs/>
          <w:shd w:val="clear" w:color="auto" w:fill="FFFFFF"/>
        </w:rPr>
        <w:t>που</w:t>
      </w:r>
      <w:r>
        <w:rPr>
          <w:rFonts w:eastAsia="Times New Roman"/>
          <w:bCs/>
          <w:shd w:val="clear" w:color="auto" w:fill="FFFFFF"/>
        </w:rPr>
        <w:t xml:space="preserve"> </w:t>
      </w:r>
      <w:r w:rsidRPr="00CC79F5">
        <w:rPr>
          <w:rFonts w:eastAsia="Times New Roman"/>
          <w:bCs/>
          <w:shd w:val="clear" w:color="auto" w:fill="FFFFFF"/>
        </w:rPr>
        <w:t>έχ</w:t>
      </w:r>
      <w:r>
        <w:rPr>
          <w:rFonts w:eastAsia="Times New Roman"/>
          <w:bCs/>
          <w:shd w:val="clear" w:color="auto" w:fill="FFFFFF"/>
        </w:rPr>
        <w:t xml:space="preserve">ουν καταθέσει </w:t>
      </w:r>
      <w:r w:rsidRPr="00CC79F5">
        <w:rPr>
          <w:rFonts w:eastAsia="Times New Roman"/>
          <w:bCs/>
          <w:shd w:val="clear" w:color="auto" w:fill="FFFFFF"/>
        </w:rPr>
        <w:t>και</w:t>
      </w:r>
      <w:r>
        <w:rPr>
          <w:rFonts w:eastAsia="Times New Roman"/>
          <w:bCs/>
          <w:shd w:val="clear" w:color="auto" w:fill="FFFFFF"/>
        </w:rPr>
        <w:t xml:space="preserve"> ο κ. </w:t>
      </w:r>
      <w:proofErr w:type="spellStart"/>
      <w:r>
        <w:rPr>
          <w:rFonts w:eastAsia="Times New Roman"/>
          <w:bCs/>
          <w:shd w:val="clear" w:color="auto" w:fill="FFFFFF"/>
        </w:rPr>
        <w:t>Σταϊκούρας</w:t>
      </w:r>
      <w:proofErr w:type="spellEnd"/>
      <w:r>
        <w:rPr>
          <w:rFonts w:eastAsia="Times New Roman"/>
          <w:bCs/>
          <w:shd w:val="clear" w:color="auto" w:fill="FFFFFF"/>
        </w:rPr>
        <w:t xml:space="preserve"> </w:t>
      </w:r>
      <w:r w:rsidRPr="00CC79F5">
        <w:rPr>
          <w:rFonts w:eastAsia="Times New Roman"/>
          <w:bCs/>
          <w:shd w:val="clear" w:color="auto" w:fill="FFFFFF"/>
        </w:rPr>
        <w:t>και</w:t>
      </w:r>
      <w:r>
        <w:rPr>
          <w:rFonts w:eastAsia="Times New Roman"/>
          <w:bCs/>
          <w:shd w:val="clear" w:color="auto" w:fill="FFFFFF"/>
        </w:rPr>
        <w:t xml:space="preserve"> ο κ. Μητσοτάκης στη </w:t>
      </w:r>
      <w:r w:rsidRPr="00CC79F5">
        <w:rPr>
          <w:rFonts w:eastAsia="Times New Roman"/>
          <w:bCs/>
          <w:shd w:val="clear" w:color="auto" w:fill="FFFFFF"/>
        </w:rPr>
        <w:t>Βουλή</w:t>
      </w:r>
      <w:r>
        <w:rPr>
          <w:rFonts w:eastAsia="Times New Roman"/>
          <w:bCs/>
          <w:shd w:val="clear" w:color="auto" w:fill="FFFFFF"/>
        </w:rPr>
        <w:t xml:space="preserve">, το οποίο λέει </w:t>
      </w:r>
      <w:r w:rsidRPr="00CC79F5">
        <w:rPr>
          <w:rFonts w:eastAsia="Times New Roman"/>
          <w:bCs/>
          <w:shd w:val="clear" w:color="auto" w:fill="FFFFFF"/>
        </w:rPr>
        <w:t>ότι</w:t>
      </w:r>
      <w:r>
        <w:rPr>
          <w:rFonts w:eastAsia="Times New Roman"/>
          <w:bCs/>
          <w:shd w:val="clear" w:color="auto" w:fill="FFFFFF"/>
        </w:rPr>
        <w:t xml:space="preserve"> το χρέος </w:t>
      </w:r>
      <w:r w:rsidRPr="00CC79F5">
        <w:rPr>
          <w:rFonts w:eastAsia="Times New Roman"/>
          <w:bCs/>
          <w:shd w:val="clear" w:color="auto" w:fill="FFFFFF"/>
        </w:rPr>
        <w:t>είναι</w:t>
      </w:r>
      <w:r>
        <w:rPr>
          <w:rFonts w:eastAsia="Times New Roman"/>
          <w:bCs/>
          <w:shd w:val="clear" w:color="auto" w:fill="FFFFFF"/>
        </w:rPr>
        <w:t xml:space="preserve"> βιώσιμο. Και μας κουνούσαν τότε το έγγραφο στη μούρη μας. </w:t>
      </w:r>
    </w:p>
    <w:p w14:paraId="0BCB5E18"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 xml:space="preserve">Μπορώ </w:t>
      </w:r>
      <w:r w:rsidRPr="00CC79F5">
        <w:rPr>
          <w:rFonts w:eastAsia="Times New Roman"/>
          <w:bCs/>
          <w:shd w:val="clear" w:color="auto" w:fill="FFFFFF"/>
        </w:rPr>
        <w:t>να</w:t>
      </w:r>
      <w:r>
        <w:rPr>
          <w:rFonts w:eastAsia="Times New Roman"/>
          <w:bCs/>
          <w:shd w:val="clear" w:color="auto" w:fill="FFFFFF"/>
        </w:rPr>
        <w:t xml:space="preserve"> κάνω </w:t>
      </w:r>
      <w:r w:rsidRPr="00CC79F5">
        <w:rPr>
          <w:rFonts w:eastAsia="Times New Roman"/>
          <w:bCs/>
          <w:shd w:val="clear" w:color="auto" w:fill="FFFFFF"/>
        </w:rPr>
        <w:t>μια</w:t>
      </w:r>
      <w:r>
        <w:rPr>
          <w:rFonts w:eastAsia="Times New Roman"/>
          <w:bCs/>
          <w:shd w:val="clear" w:color="auto" w:fill="FFFFFF"/>
        </w:rPr>
        <w:t xml:space="preserve"> ερώτηση; Αφού ήταν βιώσιμο το χρέος, </w:t>
      </w:r>
      <w:r w:rsidRPr="00CC79F5">
        <w:rPr>
          <w:rFonts w:eastAsia="Times New Roman"/>
          <w:bCs/>
          <w:shd w:val="clear" w:color="auto" w:fill="FFFFFF"/>
        </w:rPr>
        <w:t>γιατί</w:t>
      </w:r>
      <w:r>
        <w:rPr>
          <w:rFonts w:eastAsia="Times New Roman"/>
          <w:bCs/>
          <w:shd w:val="clear" w:color="auto" w:fill="FFFFFF"/>
        </w:rPr>
        <w:t xml:space="preserve"> ν</w:t>
      </w:r>
      <w:r w:rsidRPr="00CC79F5">
        <w:rPr>
          <w:rFonts w:eastAsia="Times New Roman"/>
          <w:bCs/>
          <w:shd w:val="clear" w:color="auto" w:fill="FFFFFF"/>
        </w:rPr>
        <w:t>α</w:t>
      </w:r>
      <w:r>
        <w:rPr>
          <w:rFonts w:eastAsia="Times New Roman"/>
          <w:bCs/>
          <w:shd w:val="clear" w:color="auto" w:fill="FFFFFF"/>
        </w:rPr>
        <w:t xml:space="preserve"> μας έδιναν κάτι; </w:t>
      </w:r>
      <w:r w:rsidRPr="00CC79F5">
        <w:rPr>
          <w:rFonts w:eastAsia="Times New Roman"/>
          <w:bCs/>
          <w:shd w:val="clear" w:color="auto" w:fill="FFFFFF"/>
        </w:rPr>
        <w:t>Και</w:t>
      </w:r>
      <w:r>
        <w:rPr>
          <w:rFonts w:eastAsia="Times New Roman"/>
          <w:bCs/>
          <w:shd w:val="clear" w:color="auto" w:fill="FFFFFF"/>
        </w:rPr>
        <w:t xml:space="preserve"> πώς ήταν βιώσιμο το χρέος; Ήταν βιώσιμο, </w:t>
      </w:r>
      <w:r w:rsidRPr="00CC79F5">
        <w:rPr>
          <w:rFonts w:eastAsia="Times New Roman"/>
          <w:bCs/>
          <w:shd w:val="clear" w:color="auto" w:fill="FFFFFF"/>
        </w:rPr>
        <w:t>γιατί</w:t>
      </w:r>
      <w:r>
        <w:rPr>
          <w:rFonts w:eastAsia="Times New Roman"/>
          <w:bCs/>
          <w:shd w:val="clear" w:color="auto" w:fill="FFFFFF"/>
        </w:rPr>
        <w:t xml:space="preserve"> είχαν </w:t>
      </w:r>
      <w:r>
        <w:rPr>
          <w:rFonts w:eastAsia="Times New Roman"/>
          <w:bCs/>
          <w:shd w:val="clear" w:color="auto" w:fill="FFFFFF"/>
        </w:rPr>
        <w:lastRenderedPageBreak/>
        <w:t xml:space="preserve">δεσμευτεί σε πολύ υψηλούς ρυθμούς ανάπτυξης </w:t>
      </w:r>
      <w:r w:rsidRPr="00CC79F5">
        <w:rPr>
          <w:rFonts w:eastAsia="Times New Roman"/>
          <w:bCs/>
          <w:shd w:val="clear" w:color="auto" w:fill="FFFFFF"/>
        </w:rPr>
        <w:t>και</w:t>
      </w:r>
      <w:r>
        <w:rPr>
          <w:rFonts w:eastAsia="Times New Roman"/>
          <w:bCs/>
          <w:shd w:val="clear" w:color="auto" w:fill="FFFFFF"/>
        </w:rPr>
        <w:t xml:space="preserve"> σε πολύ υψηλά πρωτογενή πλεονάσματα. </w:t>
      </w:r>
    </w:p>
    <w:p w14:paraId="0BCB5E19"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 xml:space="preserve">Άρα τι έγινε το 2014; Το ΔΝΤ </w:t>
      </w:r>
      <w:r w:rsidRPr="00CC79F5">
        <w:rPr>
          <w:rFonts w:eastAsia="Times New Roman"/>
          <w:bCs/>
          <w:shd w:val="clear" w:color="auto" w:fill="FFFFFF"/>
        </w:rPr>
        <w:t>για να</w:t>
      </w:r>
      <w:r>
        <w:rPr>
          <w:rFonts w:eastAsia="Times New Roman"/>
          <w:bCs/>
          <w:shd w:val="clear" w:color="auto" w:fill="FFFFFF"/>
        </w:rPr>
        <w:t xml:space="preserve"> σώσει την παρτίδα, </w:t>
      </w:r>
      <w:r w:rsidRPr="00CC79F5">
        <w:rPr>
          <w:rFonts w:eastAsia="Times New Roman"/>
          <w:bCs/>
          <w:shd w:val="clear" w:color="auto" w:fill="FFFFFF"/>
        </w:rPr>
        <w:t>είναι</w:t>
      </w:r>
      <w:r>
        <w:rPr>
          <w:rFonts w:eastAsia="Times New Roman"/>
          <w:bCs/>
          <w:shd w:val="clear" w:color="auto" w:fill="FFFFFF"/>
        </w:rPr>
        <w:t xml:space="preserve"> αναγκασμένο </w:t>
      </w:r>
      <w:r w:rsidRPr="00CC79F5">
        <w:rPr>
          <w:rFonts w:eastAsia="Times New Roman"/>
          <w:bCs/>
          <w:shd w:val="clear" w:color="auto" w:fill="FFFFFF"/>
        </w:rPr>
        <w:t>να</w:t>
      </w:r>
      <w:r>
        <w:rPr>
          <w:rFonts w:eastAsia="Times New Roman"/>
          <w:bCs/>
          <w:shd w:val="clear" w:color="auto" w:fill="FFFFFF"/>
        </w:rPr>
        <w:t xml:space="preserve"> πει </w:t>
      </w:r>
      <w:r w:rsidRPr="00CC79F5">
        <w:rPr>
          <w:rFonts w:eastAsia="Times New Roman"/>
          <w:bCs/>
          <w:shd w:val="clear" w:color="auto" w:fill="FFFFFF"/>
        </w:rPr>
        <w:t>ότι</w:t>
      </w:r>
      <w:r>
        <w:rPr>
          <w:rFonts w:eastAsia="Times New Roman"/>
          <w:bCs/>
          <w:shd w:val="clear" w:color="auto" w:fill="FFFFFF"/>
        </w:rPr>
        <w:t xml:space="preserve"> το χρέος </w:t>
      </w:r>
      <w:r w:rsidRPr="00CC79F5">
        <w:rPr>
          <w:rFonts w:eastAsia="Times New Roman"/>
          <w:bCs/>
          <w:shd w:val="clear" w:color="auto" w:fill="FFFFFF"/>
        </w:rPr>
        <w:t>είναι</w:t>
      </w:r>
      <w:r>
        <w:rPr>
          <w:rFonts w:eastAsia="Times New Roman"/>
          <w:bCs/>
          <w:shd w:val="clear" w:color="auto" w:fill="FFFFFF"/>
        </w:rPr>
        <w:t xml:space="preserve"> βιώσιμο, </w:t>
      </w:r>
      <w:r w:rsidRPr="00CC79F5">
        <w:rPr>
          <w:rFonts w:eastAsia="Times New Roman"/>
          <w:bCs/>
          <w:shd w:val="clear" w:color="auto" w:fill="FFFFFF"/>
        </w:rPr>
        <w:t>γιατί</w:t>
      </w:r>
      <w:r>
        <w:rPr>
          <w:rFonts w:eastAsia="Times New Roman"/>
          <w:bCs/>
          <w:shd w:val="clear" w:color="auto" w:fill="FFFFFF"/>
        </w:rPr>
        <w:t xml:space="preserve"> αλ</w:t>
      </w:r>
      <w:r>
        <w:rPr>
          <w:rFonts w:eastAsia="Times New Roman"/>
          <w:bCs/>
          <w:shd w:val="clear" w:color="auto" w:fill="FFFFFF"/>
        </w:rPr>
        <w:t xml:space="preserve">λιώς δεν μπορεί να </w:t>
      </w:r>
      <w:r w:rsidRPr="00CC79F5">
        <w:rPr>
          <w:rFonts w:eastAsia="Times New Roman"/>
          <w:bCs/>
          <w:shd w:val="clear" w:color="auto" w:fill="FFFFFF"/>
        </w:rPr>
        <w:t>είναι</w:t>
      </w:r>
      <w:r>
        <w:rPr>
          <w:rFonts w:eastAsia="Times New Roman"/>
          <w:bCs/>
          <w:shd w:val="clear" w:color="auto" w:fill="FFFFFF"/>
        </w:rPr>
        <w:t xml:space="preserve"> σε πρόγραμμα. Έτσι αναγκάζει την ελληνική </w:t>
      </w:r>
      <w:r w:rsidRPr="00CC79F5">
        <w:rPr>
          <w:rFonts w:eastAsia="Times New Roman"/>
          <w:bCs/>
          <w:shd w:val="clear" w:color="auto" w:fill="FFFFFF"/>
        </w:rPr>
        <w:t>Κυβέρνηση</w:t>
      </w:r>
      <w:r>
        <w:rPr>
          <w:rFonts w:eastAsia="Times New Roman"/>
          <w:bCs/>
          <w:shd w:val="clear" w:color="auto" w:fill="FFFFFF"/>
        </w:rPr>
        <w:t xml:space="preserve"> </w:t>
      </w:r>
      <w:r w:rsidRPr="00CC79F5">
        <w:rPr>
          <w:rFonts w:eastAsia="Times New Roman"/>
          <w:bCs/>
          <w:shd w:val="clear" w:color="auto" w:fill="FFFFFF"/>
        </w:rPr>
        <w:t>να</w:t>
      </w:r>
      <w:r>
        <w:rPr>
          <w:rFonts w:eastAsia="Times New Roman"/>
          <w:bCs/>
          <w:shd w:val="clear" w:color="auto" w:fill="FFFFFF"/>
        </w:rPr>
        <w:t xml:space="preserve"> δεσμευτεί σε υψηλούς ρυθμούς ανάπτυξης </w:t>
      </w:r>
      <w:r w:rsidRPr="00066EB5">
        <w:rPr>
          <w:rFonts w:eastAsia="Times New Roman"/>
          <w:bCs/>
          <w:shd w:val="clear" w:color="auto" w:fill="FFFFFF"/>
        </w:rPr>
        <w:t>και</w:t>
      </w:r>
      <w:r>
        <w:rPr>
          <w:rFonts w:eastAsia="Times New Roman"/>
          <w:bCs/>
          <w:shd w:val="clear" w:color="auto" w:fill="FFFFFF"/>
        </w:rPr>
        <w:t xml:space="preserve"> σε πολύ μεγαλύτερα πλεονάσματα από αυτά </w:t>
      </w:r>
      <w:r w:rsidRPr="00CC79F5">
        <w:rPr>
          <w:rFonts w:eastAsia="Times New Roman"/>
          <w:bCs/>
          <w:shd w:val="clear" w:color="auto" w:fill="FFFFFF"/>
        </w:rPr>
        <w:t>που</w:t>
      </w:r>
      <w:r>
        <w:rPr>
          <w:rFonts w:eastAsia="Times New Roman"/>
          <w:bCs/>
          <w:shd w:val="clear" w:color="auto" w:fill="FFFFFF"/>
        </w:rPr>
        <w:t xml:space="preserve"> συμφωνήσαμε εμείς </w:t>
      </w:r>
      <w:r w:rsidRPr="00CC79F5">
        <w:rPr>
          <w:rFonts w:eastAsia="Times New Roman"/>
          <w:bCs/>
          <w:shd w:val="clear" w:color="auto" w:fill="FFFFFF"/>
        </w:rPr>
        <w:t>και</w:t>
      </w:r>
      <w:r>
        <w:rPr>
          <w:rFonts w:eastAsia="Times New Roman"/>
          <w:bCs/>
          <w:shd w:val="clear" w:color="auto" w:fill="FFFFFF"/>
        </w:rPr>
        <w:t xml:space="preserve"> μετά </w:t>
      </w:r>
      <w:r w:rsidRPr="00CC79F5">
        <w:rPr>
          <w:rFonts w:eastAsia="Times New Roman"/>
          <w:bCs/>
          <w:shd w:val="clear" w:color="auto" w:fill="FFFFFF"/>
        </w:rPr>
        <w:t>να</w:t>
      </w:r>
      <w:r>
        <w:rPr>
          <w:rFonts w:eastAsia="Times New Roman"/>
          <w:bCs/>
          <w:shd w:val="clear" w:color="auto" w:fill="FFFFFF"/>
        </w:rPr>
        <w:t xml:space="preserve"> πει </w:t>
      </w:r>
      <w:r w:rsidRPr="00CC79F5">
        <w:rPr>
          <w:rFonts w:eastAsia="Times New Roman"/>
          <w:bCs/>
          <w:shd w:val="clear" w:color="auto" w:fill="FFFFFF"/>
        </w:rPr>
        <w:t>ότι</w:t>
      </w:r>
      <w:r>
        <w:rPr>
          <w:rFonts w:eastAsia="Times New Roman"/>
          <w:bCs/>
          <w:shd w:val="clear" w:color="auto" w:fill="FFFFFF"/>
        </w:rPr>
        <w:t xml:space="preserve"> δεν </w:t>
      </w:r>
      <w:r w:rsidRPr="00CC79F5">
        <w:rPr>
          <w:rFonts w:eastAsia="Times New Roman"/>
          <w:bCs/>
          <w:shd w:val="clear" w:color="auto" w:fill="FFFFFF"/>
        </w:rPr>
        <w:t>χρειάζεται</w:t>
      </w:r>
      <w:r>
        <w:rPr>
          <w:rFonts w:eastAsia="Times New Roman"/>
          <w:bCs/>
          <w:shd w:val="clear" w:color="auto" w:fill="FFFFFF"/>
        </w:rPr>
        <w:t xml:space="preserve"> κάτι. </w:t>
      </w:r>
    </w:p>
    <w:p w14:paraId="0BCB5E1A"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Άρα πού πήγε η υπόσχεση του 2</w:t>
      </w:r>
      <w:r>
        <w:rPr>
          <w:rFonts w:eastAsia="Times New Roman"/>
          <w:bCs/>
          <w:shd w:val="clear" w:color="auto" w:fill="FFFFFF"/>
        </w:rPr>
        <w:t xml:space="preserve">012 </w:t>
      </w:r>
      <w:r w:rsidRPr="00066EB5">
        <w:rPr>
          <w:rFonts w:eastAsia="Times New Roman"/>
          <w:bCs/>
          <w:shd w:val="clear" w:color="auto" w:fill="FFFFFF"/>
        </w:rPr>
        <w:t>ότι</w:t>
      </w:r>
      <w:r>
        <w:rPr>
          <w:rFonts w:eastAsia="Times New Roman"/>
          <w:bCs/>
          <w:shd w:val="clear" w:color="auto" w:fill="FFFFFF"/>
        </w:rPr>
        <w:t xml:space="preserve"> θα δώσουν κάτι για το χρέος, αν </w:t>
      </w:r>
      <w:r w:rsidRPr="00CC79F5">
        <w:rPr>
          <w:rFonts w:eastAsia="Times New Roman"/>
          <w:bCs/>
          <w:shd w:val="clear" w:color="auto" w:fill="FFFFFF"/>
        </w:rPr>
        <w:t>είναι</w:t>
      </w:r>
      <w:r>
        <w:rPr>
          <w:rFonts w:eastAsia="Times New Roman"/>
          <w:bCs/>
          <w:shd w:val="clear" w:color="auto" w:fill="FFFFFF"/>
        </w:rPr>
        <w:t xml:space="preserve"> αναγκαίο; Πουθενά,</w:t>
      </w:r>
      <w:r>
        <w:rPr>
          <w:rFonts w:eastAsia="Times New Roman"/>
          <w:bCs/>
          <w:shd w:val="clear" w:color="auto" w:fill="FFFFFF"/>
        </w:rPr>
        <w:t>,</w:t>
      </w:r>
      <w:r>
        <w:rPr>
          <w:rFonts w:eastAsia="Times New Roman"/>
          <w:bCs/>
          <w:shd w:val="clear" w:color="auto" w:fill="FFFFFF"/>
        </w:rPr>
        <w:t xml:space="preserve"> </w:t>
      </w:r>
      <w:r w:rsidRPr="00CC79F5">
        <w:rPr>
          <w:rFonts w:eastAsia="Times New Roman"/>
          <w:bCs/>
          <w:shd w:val="clear" w:color="auto" w:fill="FFFFFF"/>
        </w:rPr>
        <w:t>γιατί</w:t>
      </w:r>
      <w:r>
        <w:rPr>
          <w:rFonts w:eastAsia="Times New Roman"/>
          <w:bCs/>
          <w:shd w:val="clear" w:color="auto" w:fill="FFFFFF"/>
        </w:rPr>
        <w:t xml:space="preserve"> δεν ήταν αναγκαίο. </w:t>
      </w:r>
      <w:r w:rsidRPr="00CC79F5">
        <w:rPr>
          <w:rFonts w:eastAsia="Times New Roman"/>
          <w:bCs/>
          <w:shd w:val="clear" w:color="auto" w:fill="FFFFFF"/>
        </w:rPr>
        <w:t>Γιατί</w:t>
      </w:r>
      <w:r>
        <w:rPr>
          <w:rFonts w:eastAsia="Times New Roman"/>
          <w:bCs/>
          <w:shd w:val="clear" w:color="auto" w:fill="FFFFFF"/>
        </w:rPr>
        <w:t xml:space="preserve"> το κείμενο </w:t>
      </w:r>
      <w:r w:rsidRPr="00CC79F5">
        <w:rPr>
          <w:rFonts w:eastAsia="Times New Roman"/>
          <w:bCs/>
          <w:shd w:val="clear" w:color="auto" w:fill="FFFFFF"/>
        </w:rPr>
        <w:t>που</w:t>
      </w:r>
      <w:r>
        <w:rPr>
          <w:rFonts w:eastAsia="Times New Roman"/>
          <w:bCs/>
          <w:shd w:val="clear" w:color="auto" w:fill="FFFFFF"/>
        </w:rPr>
        <w:t xml:space="preserve"> θα καταθέσω </w:t>
      </w:r>
      <w:r w:rsidRPr="00CC79F5">
        <w:rPr>
          <w:rFonts w:eastAsia="Times New Roman"/>
          <w:bCs/>
          <w:shd w:val="clear" w:color="auto" w:fill="FFFFFF"/>
        </w:rPr>
        <w:t>και</w:t>
      </w:r>
      <w:r>
        <w:rPr>
          <w:rFonts w:eastAsia="Times New Roman"/>
          <w:bCs/>
          <w:shd w:val="clear" w:color="auto" w:fill="FFFFFF"/>
        </w:rPr>
        <w:t xml:space="preserve"> έχετε καταθέσει</w:t>
      </w:r>
      <w:r>
        <w:rPr>
          <w:rFonts w:eastAsia="Times New Roman"/>
          <w:bCs/>
          <w:shd w:val="clear" w:color="auto" w:fill="FFFFFF"/>
        </w:rPr>
        <w:t>,</w:t>
      </w:r>
      <w:r>
        <w:rPr>
          <w:rFonts w:eastAsia="Times New Roman"/>
          <w:bCs/>
          <w:shd w:val="clear" w:color="auto" w:fill="FFFFFF"/>
        </w:rPr>
        <w:t xml:space="preserve"> λέει </w:t>
      </w:r>
      <w:r w:rsidRPr="00CC79F5">
        <w:rPr>
          <w:rFonts w:eastAsia="Times New Roman"/>
          <w:bCs/>
          <w:shd w:val="clear" w:color="auto" w:fill="FFFFFF"/>
        </w:rPr>
        <w:t>ότι</w:t>
      </w:r>
      <w:r>
        <w:rPr>
          <w:rFonts w:eastAsia="Times New Roman"/>
          <w:bCs/>
          <w:shd w:val="clear" w:color="auto" w:fill="FFFFFF"/>
        </w:rPr>
        <w:t xml:space="preserve"> το χρέος ήταν βιώσιμο </w:t>
      </w:r>
      <w:r w:rsidRPr="00CC79F5">
        <w:rPr>
          <w:rFonts w:eastAsia="Times New Roman"/>
          <w:bCs/>
          <w:shd w:val="clear" w:color="auto" w:fill="FFFFFF"/>
        </w:rPr>
        <w:t>και</w:t>
      </w:r>
      <w:r>
        <w:rPr>
          <w:rFonts w:eastAsia="Times New Roman"/>
          <w:bCs/>
          <w:shd w:val="clear" w:color="auto" w:fill="FFFFFF"/>
        </w:rPr>
        <w:t xml:space="preserve"> αφού ήταν βιώσιμο, </w:t>
      </w:r>
      <w:r w:rsidRPr="00CC79F5">
        <w:rPr>
          <w:rFonts w:eastAsia="Times New Roman"/>
          <w:bCs/>
          <w:shd w:val="clear" w:color="auto" w:fill="FFFFFF"/>
        </w:rPr>
        <w:t xml:space="preserve">δεν </w:t>
      </w:r>
      <w:r>
        <w:rPr>
          <w:rFonts w:eastAsia="Times New Roman"/>
          <w:bCs/>
          <w:shd w:val="clear" w:color="auto" w:fill="FFFFFF"/>
        </w:rPr>
        <w:t xml:space="preserve">χρειάζεστε τίποτα άλλο. </w:t>
      </w:r>
    </w:p>
    <w:p w14:paraId="0BCB5E1B" w14:textId="77777777" w:rsidR="00623898" w:rsidRDefault="00B35A1F">
      <w:pPr>
        <w:spacing w:line="600" w:lineRule="auto"/>
        <w:ind w:firstLine="720"/>
        <w:jc w:val="both"/>
        <w:rPr>
          <w:rFonts w:eastAsia="Times New Roman"/>
          <w:bCs/>
          <w:shd w:val="clear" w:color="auto" w:fill="FFFFFF"/>
        </w:rPr>
      </w:pPr>
      <w:r>
        <w:rPr>
          <w:rFonts w:eastAsia="Times New Roman"/>
          <w:bCs/>
          <w:shd w:val="clear" w:color="auto" w:fill="FFFFFF"/>
        </w:rPr>
        <w:t>Και ένας άλλος «κακοπροαίρετ</w:t>
      </w:r>
      <w:r>
        <w:rPr>
          <w:rFonts w:eastAsia="Times New Roman"/>
          <w:bCs/>
          <w:shd w:val="clear" w:color="auto" w:fill="FFFFFF"/>
        </w:rPr>
        <w:t xml:space="preserve">ος» </w:t>
      </w:r>
      <w:proofErr w:type="spellStart"/>
      <w:r>
        <w:rPr>
          <w:rFonts w:eastAsia="Times New Roman"/>
          <w:bCs/>
          <w:shd w:val="clear" w:color="auto" w:fill="FFFFFF"/>
        </w:rPr>
        <w:t>Συριζαίος</w:t>
      </w:r>
      <w:proofErr w:type="spellEnd"/>
      <w:r>
        <w:rPr>
          <w:rFonts w:eastAsia="Times New Roman"/>
          <w:bCs/>
          <w:shd w:val="clear" w:color="auto" w:fill="FFFFFF"/>
        </w:rPr>
        <w:t xml:space="preserve"> μού έδωσε </w:t>
      </w:r>
      <w:r w:rsidRPr="00CC79F5">
        <w:rPr>
          <w:rFonts w:eastAsia="Times New Roman"/>
          <w:bCs/>
          <w:shd w:val="clear" w:color="auto" w:fill="FFFFFF"/>
        </w:rPr>
        <w:t>και</w:t>
      </w:r>
      <w:r>
        <w:rPr>
          <w:rFonts w:eastAsia="Times New Roman"/>
          <w:bCs/>
          <w:shd w:val="clear" w:color="auto" w:fill="FFFFFF"/>
        </w:rPr>
        <w:t xml:space="preserve"> το </w:t>
      </w:r>
      <w:r>
        <w:rPr>
          <w:rFonts w:eastAsia="Times New Roman"/>
          <w:bCs/>
          <w:shd w:val="clear" w:color="auto" w:fill="FFFFFF"/>
        </w:rPr>
        <w:t>μ</w:t>
      </w:r>
      <w:r>
        <w:rPr>
          <w:rFonts w:eastAsia="Times New Roman"/>
          <w:bCs/>
          <w:shd w:val="clear" w:color="auto" w:fill="FFFFFF"/>
        </w:rPr>
        <w:t xml:space="preserve">εσοπρόθεσμο του κ. </w:t>
      </w:r>
      <w:proofErr w:type="spellStart"/>
      <w:r>
        <w:rPr>
          <w:rFonts w:eastAsia="Times New Roman"/>
          <w:bCs/>
          <w:shd w:val="clear" w:color="auto" w:fill="FFFFFF"/>
        </w:rPr>
        <w:t>Σταϊκούρα</w:t>
      </w:r>
      <w:proofErr w:type="spellEnd"/>
      <w:r>
        <w:rPr>
          <w:rFonts w:eastAsia="Times New Roman"/>
          <w:bCs/>
          <w:shd w:val="clear" w:color="auto" w:fill="FFFFFF"/>
        </w:rPr>
        <w:t xml:space="preserve">, </w:t>
      </w:r>
      <w:r w:rsidRPr="00CC79F5">
        <w:rPr>
          <w:rFonts w:eastAsia="Times New Roman"/>
          <w:bCs/>
          <w:shd w:val="clear" w:color="auto" w:fill="FFFFFF"/>
        </w:rPr>
        <w:t>που</w:t>
      </w:r>
      <w:r>
        <w:rPr>
          <w:rFonts w:eastAsia="Times New Roman"/>
          <w:bCs/>
          <w:shd w:val="clear" w:color="auto" w:fill="FFFFFF"/>
        </w:rPr>
        <w:t xml:space="preserve"> δίνει τις ίδιες υποσχέσεις. Εσείς είστε λίγο πιο γενναιόδωρος, κύριε </w:t>
      </w:r>
      <w:proofErr w:type="spellStart"/>
      <w:r>
        <w:rPr>
          <w:rFonts w:eastAsia="Times New Roman"/>
          <w:bCs/>
          <w:shd w:val="clear" w:color="auto" w:fill="FFFFFF"/>
        </w:rPr>
        <w:t>Σταϊκούρα</w:t>
      </w:r>
      <w:proofErr w:type="spellEnd"/>
      <w:r>
        <w:rPr>
          <w:rFonts w:eastAsia="Times New Roman"/>
          <w:bCs/>
          <w:shd w:val="clear" w:color="auto" w:fill="FFFFFF"/>
        </w:rPr>
        <w:t xml:space="preserve">. Δίνετε υψηλότερους ρυθμούς ανάπτυξης. </w:t>
      </w:r>
    </w:p>
    <w:p w14:paraId="0BCB5E1C" w14:textId="77777777" w:rsidR="00623898" w:rsidRDefault="00B35A1F">
      <w:pPr>
        <w:spacing w:line="600" w:lineRule="auto"/>
        <w:ind w:firstLine="720"/>
        <w:jc w:val="both"/>
        <w:rPr>
          <w:rFonts w:eastAsia="Times New Roman" w:cs="Times New Roman"/>
          <w:szCs w:val="24"/>
        </w:rPr>
      </w:pPr>
      <w:r>
        <w:rPr>
          <w:rFonts w:eastAsia="Times New Roman"/>
          <w:bCs/>
          <w:shd w:val="clear" w:color="auto" w:fill="FFFFFF"/>
        </w:rPr>
        <w:t xml:space="preserve">Άρα το 2014 η κατάσταση ήταν πολύ απλή. </w:t>
      </w:r>
      <w:r w:rsidRPr="00CC79F5">
        <w:rPr>
          <w:rFonts w:eastAsia="Times New Roman"/>
          <w:bCs/>
          <w:shd w:val="clear" w:color="auto" w:fill="FFFFFF"/>
        </w:rPr>
        <w:t xml:space="preserve">Δεν </w:t>
      </w:r>
      <w:r>
        <w:rPr>
          <w:rFonts w:eastAsia="Times New Roman"/>
          <w:bCs/>
          <w:shd w:val="clear" w:color="auto" w:fill="FFFFFF"/>
        </w:rPr>
        <w:t xml:space="preserve">πήραμε τίποτα για το χρέος. </w:t>
      </w:r>
      <w:r w:rsidRPr="00CC79F5">
        <w:rPr>
          <w:rFonts w:eastAsia="Times New Roman"/>
          <w:bCs/>
          <w:shd w:val="clear" w:color="auto" w:fill="FFFFFF"/>
        </w:rPr>
        <w:t xml:space="preserve">Δεν </w:t>
      </w:r>
      <w:r>
        <w:rPr>
          <w:rFonts w:eastAsia="Times New Roman"/>
          <w:bCs/>
          <w:shd w:val="clear" w:color="auto" w:fill="FFFFFF"/>
        </w:rPr>
        <w:t xml:space="preserve"> </w:t>
      </w:r>
      <w:r w:rsidRPr="00CC79F5">
        <w:rPr>
          <w:rFonts w:eastAsia="Times New Roman"/>
          <w:bCs/>
          <w:shd w:val="clear" w:color="auto" w:fill="FFFFFF"/>
        </w:rPr>
        <w:t>θα</w:t>
      </w:r>
      <w:r>
        <w:rPr>
          <w:rFonts w:eastAsia="Times New Roman"/>
          <w:bCs/>
          <w:shd w:val="clear" w:color="auto" w:fill="FFFFFF"/>
        </w:rPr>
        <w:t xml:space="preserve"> μπορούσαμε </w:t>
      </w:r>
      <w:r w:rsidRPr="00CC79F5">
        <w:rPr>
          <w:rFonts w:eastAsia="Times New Roman"/>
          <w:bCs/>
          <w:shd w:val="clear" w:color="auto" w:fill="FFFFFF"/>
        </w:rPr>
        <w:t>να</w:t>
      </w:r>
      <w:r>
        <w:rPr>
          <w:rFonts w:eastAsia="Times New Roman"/>
          <w:bCs/>
          <w:shd w:val="clear" w:color="auto" w:fill="FFFFFF"/>
        </w:rPr>
        <w:t xml:space="preserve"> πάρουμε κάτι για το χρέος, αφού ήταν βιώσιμο. Κ</w:t>
      </w:r>
      <w:r w:rsidRPr="00CC79F5">
        <w:rPr>
          <w:rFonts w:eastAsia="Times New Roman"/>
          <w:bCs/>
          <w:shd w:val="clear" w:color="auto" w:fill="FFFFFF"/>
        </w:rPr>
        <w:t>αι</w:t>
      </w:r>
      <w:r>
        <w:rPr>
          <w:rFonts w:eastAsia="Times New Roman"/>
          <w:bCs/>
          <w:shd w:val="clear" w:color="auto" w:fill="FFFFFF"/>
        </w:rPr>
        <w:t>,</w:t>
      </w:r>
      <w:r>
        <w:rPr>
          <w:rFonts w:eastAsia="Times New Roman"/>
          <w:bCs/>
          <w:shd w:val="clear" w:color="auto" w:fill="FFFFFF"/>
        </w:rPr>
        <w:t xml:space="preserve"> </w:t>
      </w:r>
      <w:r w:rsidRPr="00CC79F5">
        <w:rPr>
          <w:rFonts w:eastAsia="Times New Roman"/>
          <w:bCs/>
          <w:shd w:val="clear" w:color="auto" w:fill="FFFFFF"/>
        </w:rPr>
        <w:t>βεβαίως</w:t>
      </w:r>
      <w:r>
        <w:rPr>
          <w:rFonts w:eastAsia="Times New Roman"/>
          <w:bCs/>
          <w:shd w:val="clear" w:color="auto" w:fill="FFFFFF"/>
        </w:rPr>
        <w:t xml:space="preserve">, </w:t>
      </w:r>
      <w:r w:rsidRPr="00CC79F5">
        <w:rPr>
          <w:rFonts w:eastAsia="Times New Roman"/>
          <w:bCs/>
          <w:shd w:val="clear" w:color="auto" w:fill="FFFFFF"/>
        </w:rPr>
        <w:t xml:space="preserve">δεν </w:t>
      </w:r>
      <w:r>
        <w:rPr>
          <w:rFonts w:eastAsia="Times New Roman"/>
          <w:bCs/>
          <w:shd w:val="clear" w:color="auto" w:fill="FFFFFF"/>
        </w:rPr>
        <w:t xml:space="preserve"> είχαμε </w:t>
      </w:r>
      <w:r w:rsidRPr="00CC79F5">
        <w:rPr>
          <w:rFonts w:eastAsia="Times New Roman"/>
          <w:bCs/>
          <w:shd w:val="clear" w:color="auto" w:fill="FFFFFF"/>
        </w:rPr>
        <w:t>και</w:t>
      </w:r>
      <w:r>
        <w:rPr>
          <w:rFonts w:eastAsia="Times New Roman"/>
          <w:bCs/>
          <w:shd w:val="clear" w:color="auto" w:fill="FFFFFF"/>
        </w:rPr>
        <w:t xml:space="preserve"> «μαξιλάρι», δεν είχαμε </w:t>
      </w:r>
      <w:r>
        <w:rPr>
          <w:rFonts w:eastAsia="Times New Roman"/>
          <w:bCs/>
          <w:shd w:val="clear" w:color="auto" w:fill="FFFFFF"/>
          <w:lang w:val="en-US"/>
        </w:rPr>
        <w:t>buffer</w:t>
      </w:r>
      <w:r w:rsidRPr="00CC79F5">
        <w:rPr>
          <w:rFonts w:eastAsia="Times New Roman"/>
          <w:bCs/>
          <w:shd w:val="clear" w:color="auto" w:fill="FFFFFF"/>
        </w:rPr>
        <w:t xml:space="preserve">. </w:t>
      </w:r>
      <w:r>
        <w:rPr>
          <w:rFonts w:eastAsia="Times New Roman"/>
          <w:bCs/>
          <w:shd w:val="clear" w:color="auto" w:fill="FFFFFF"/>
        </w:rPr>
        <w:t xml:space="preserve">Είχατε βγει </w:t>
      </w:r>
      <w:r>
        <w:rPr>
          <w:rFonts w:eastAsia="Times New Roman"/>
          <w:bCs/>
          <w:shd w:val="clear" w:color="auto" w:fill="FFFFFF"/>
        </w:rPr>
        <w:lastRenderedPageBreak/>
        <w:t xml:space="preserve">μιάμιση φορά στις αγορές, είχατε 4,5 </w:t>
      </w:r>
      <w:r w:rsidRPr="00066EB5">
        <w:rPr>
          <w:rFonts w:eastAsia="Times New Roman"/>
          <w:bCs/>
          <w:shd w:val="clear" w:color="auto" w:fill="FFFFFF"/>
        </w:rPr>
        <w:t>δισεκατομμύρια ευρώ και</w:t>
      </w:r>
      <w:r>
        <w:rPr>
          <w:rFonts w:eastAsia="Times New Roman"/>
          <w:bCs/>
          <w:shd w:val="clear" w:color="auto" w:fill="FFFFFF"/>
        </w:rPr>
        <w:t xml:space="preserve"> </w:t>
      </w:r>
      <w:r w:rsidRPr="00066EB5">
        <w:rPr>
          <w:rFonts w:eastAsia="Times New Roman"/>
          <w:bCs/>
          <w:shd w:val="clear" w:color="auto" w:fill="FFFFFF"/>
        </w:rPr>
        <w:t xml:space="preserve">δεν </w:t>
      </w:r>
      <w:r>
        <w:rPr>
          <w:rFonts w:eastAsia="Times New Roman"/>
          <w:bCs/>
          <w:shd w:val="clear" w:color="auto" w:fill="FFFFFF"/>
        </w:rPr>
        <w:t xml:space="preserve">ζητήσατε </w:t>
      </w:r>
      <w:r>
        <w:rPr>
          <w:rFonts w:eastAsia="Times New Roman"/>
          <w:bCs/>
          <w:shd w:val="clear" w:color="auto" w:fill="FFFFFF"/>
          <w:lang w:val="en-US"/>
        </w:rPr>
        <w:t>buffer</w:t>
      </w:r>
      <w:r>
        <w:rPr>
          <w:rFonts w:eastAsia="Times New Roman"/>
          <w:bCs/>
          <w:shd w:val="clear" w:color="auto" w:fill="FFFFFF"/>
        </w:rPr>
        <w:t>. Δ</w:t>
      </w:r>
      <w:r w:rsidRPr="00CC79F5">
        <w:rPr>
          <w:rFonts w:eastAsia="Times New Roman"/>
          <w:bCs/>
          <w:shd w:val="clear" w:color="auto" w:fill="FFFFFF"/>
        </w:rPr>
        <w:t>εν θ</w:t>
      </w:r>
      <w:r w:rsidRPr="00CC79F5">
        <w:rPr>
          <w:rFonts w:eastAsia="Times New Roman"/>
          <w:bCs/>
          <w:shd w:val="clear" w:color="auto" w:fill="FFFFFF"/>
        </w:rPr>
        <w:t>α</w:t>
      </w:r>
      <w:r>
        <w:rPr>
          <w:rFonts w:eastAsia="Times New Roman"/>
          <w:bCs/>
          <w:shd w:val="clear" w:color="auto" w:fill="FFFFFF"/>
        </w:rPr>
        <w:t xml:space="preserve"> μπορούσατε </w:t>
      </w:r>
      <w:r w:rsidRPr="00CC79F5">
        <w:rPr>
          <w:rFonts w:eastAsia="Times New Roman"/>
          <w:bCs/>
          <w:shd w:val="clear" w:color="auto" w:fill="FFFFFF"/>
        </w:rPr>
        <w:t>να</w:t>
      </w:r>
      <w:r>
        <w:rPr>
          <w:rFonts w:eastAsia="Times New Roman"/>
          <w:bCs/>
          <w:shd w:val="clear" w:color="auto" w:fill="FFFFFF"/>
        </w:rPr>
        <w:t xml:space="preserve"> βγείτε στις αγορές με το μαξιλάρι των 4,5 </w:t>
      </w:r>
      <w:r w:rsidRPr="00066EB5">
        <w:rPr>
          <w:rFonts w:eastAsia="Times New Roman"/>
          <w:bCs/>
          <w:shd w:val="clear" w:color="auto" w:fill="FFFFFF"/>
        </w:rPr>
        <w:t>δισεκατομμυρίων ευρώ</w:t>
      </w:r>
      <w:r>
        <w:rPr>
          <w:rFonts w:eastAsia="Times New Roman"/>
          <w:bCs/>
          <w:shd w:val="clear" w:color="auto" w:fill="FFFFFF"/>
        </w:rPr>
        <w:t xml:space="preserve">. </w:t>
      </w:r>
    </w:p>
    <w:p w14:paraId="0BCB5E1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Γι’ αυτό λέτε τώρα ότι ζητήσατε προληπτική γραμμή στήριξης, που για κάποιο</w:t>
      </w:r>
      <w:r>
        <w:rPr>
          <w:rFonts w:eastAsia="Times New Roman" w:cs="Times New Roman"/>
          <w:szCs w:val="24"/>
        </w:rPr>
        <w:t>ν</w:t>
      </w:r>
      <w:r>
        <w:rPr>
          <w:rFonts w:eastAsia="Times New Roman" w:cs="Times New Roman"/>
          <w:szCs w:val="24"/>
        </w:rPr>
        <w:t xml:space="preserve"> λόγο δεν είναι τρίτο μνημόνιο αυτό. Δεν έχω καταλάβει, γιατί η προληπτική γραμμή δεν είναι</w:t>
      </w:r>
      <w:r>
        <w:rPr>
          <w:rFonts w:eastAsia="Times New Roman" w:cs="Times New Roman"/>
          <w:szCs w:val="24"/>
        </w:rPr>
        <w:t>;</w:t>
      </w:r>
      <w:r>
        <w:rPr>
          <w:rFonts w:eastAsia="Times New Roman" w:cs="Times New Roman"/>
          <w:szCs w:val="24"/>
        </w:rPr>
        <w:t xml:space="preserve"> </w:t>
      </w:r>
    </w:p>
    <w:p w14:paraId="0BCB5E1E"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0BCB5E1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Δεν θα μπορούσατε να βγείτε μόνοι σας. Το ξέρουν όλοι. Άρα το τρίτο μνημόνιο υπήρχε για εσάς με σιγουριά. </w:t>
      </w:r>
    </w:p>
    <w:p w14:paraId="0BCB5E20"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Γιατί για εσάς δεν υπήρχε</w:t>
      </w:r>
      <w:r w:rsidRPr="00A55D16">
        <w:rPr>
          <w:rFonts w:eastAsia="Times New Roman" w:cs="Times New Roman"/>
          <w:szCs w:val="24"/>
        </w:rPr>
        <w:t>!</w:t>
      </w:r>
    </w:p>
    <w:p w14:paraId="0BCB5E21"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ΕΥΚΛΕΙΔΗΣ ΤΣΑΚΑΛΩ</w:t>
      </w:r>
      <w:r>
        <w:rPr>
          <w:rFonts w:eastAsia="Times New Roman" w:cs="Times New Roman"/>
          <w:b/>
          <w:szCs w:val="24"/>
        </w:rPr>
        <w:t xml:space="preserve">ΤΟΣ (Υπουργός Οικονομικών): </w:t>
      </w:r>
      <w:r w:rsidRPr="001378C6">
        <w:rPr>
          <w:rFonts w:eastAsia="Times New Roman" w:cs="Times New Roman"/>
          <w:szCs w:val="24"/>
        </w:rPr>
        <w:t>Ε</w:t>
      </w:r>
      <w:r>
        <w:rPr>
          <w:rFonts w:eastAsia="Times New Roman" w:cs="Times New Roman"/>
          <w:szCs w:val="24"/>
        </w:rPr>
        <w:t>σείς λέτε ότι έχουμε τρίτο και τέταρτο, κύριε Μητσοτάκη. Να ακούτε το επιχείρημα. Αστεϊσμοί χωρίς να ακούτε το επιχείρημα</w:t>
      </w:r>
      <w:r>
        <w:rPr>
          <w:rFonts w:eastAsia="Times New Roman" w:cs="Times New Roman"/>
          <w:szCs w:val="24"/>
        </w:rPr>
        <w:t>,</w:t>
      </w:r>
      <w:r>
        <w:rPr>
          <w:rFonts w:eastAsia="Times New Roman" w:cs="Times New Roman"/>
          <w:szCs w:val="24"/>
        </w:rPr>
        <w:t xml:space="preserve"> δεν είναι αστεία. Να απαντάτε στο επιχείρημα. </w:t>
      </w:r>
    </w:p>
    <w:p w14:paraId="0BCB5E2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Πάμε παρακάτω. Πώς τώρα έρχεται η Νέα Δημοκρατία και λύνει όλα τα προβλήματα; Διότι δεν είπε τίποτα γι’ αυτό ο κ. Μητσοτάκης. Μπροστά, όμως, λέει ότι θα έχουμε βασική μείωση στους φόρους και δεν θα έχουμε </w:t>
      </w:r>
      <w:r>
        <w:rPr>
          <w:rFonts w:eastAsia="Times New Roman" w:cs="Times New Roman"/>
          <w:szCs w:val="24"/>
        </w:rPr>
        <w:lastRenderedPageBreak/>
        <w:t>πρόβλημα με τις συντάξεις, δεν θα έχουμε πρόβλημα μ</w:t>
      </w:r>
      <w:r>
        <w:rPr>
          <w:rFonts w:eastAsia="Times New Roman" w:cs="Times New Roman"/>
          <w:szCs w:val="24"/>
        </w:rPr>
        <w:t>ε το κοινωνικό κράτος και όλα θα πάνε καλά. Πώς θα πάνε καλά; Διότι θα έχουμε ανάπτυξη. Γιατί θα έχουμε ανάπτυξη; Γιατί έχουμε καλή σχέση με τον ιδιωτικό τομέα. Καλά μην υπερβάλλουμε. Καλή σχέση με συγκεκριμένα συμφέροντα έχετε. Νομίζω ότι αυτό είναι διαφο</w:t>
      </w:r>
      <w:r>
        <w:rPr>
          <w:rFonts w:eastAsia="Times New Roman" w:cs="Times New Roman"/>
          <w:szCs w:val="24"/>
        </w:rPr>
        <w:t xml:space="preserve">ρετικό από την καλή σχέση με τον ιδιωτικό τομέα. Άλλο το ένα άλλο το άλλο </w:t>
      </w:r>
      <w:r>
        <w:rPr>
          <w:rFonts w:eastAsia="Times New Roman" w:cs="Times New Roman"/>
          <w:szCs w:val="24"/>
        </w:rPr>
        <w:t>κ</w:t>
      </w:r>
      <w:r>
        <w:rPr>
          <w:rFonts w:eastAsia="Times New Roman" w:cs="Times New Roman"/>
          <w:szCs w:val="24"/>
        </w:rPr>
        <w:t xml:space="preserve">αι διά μαγείας όλα λύνονται. </w:t>
      </w:r>
    </w:p>
    <w:p w14:paraId="0BCB5E23"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0BCB5E2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Υπάρχει ένα παλιό έργο, στο οποίο κάποιοι δικηγόροι υπεράσπισης για να υποστηρίξουν έναν αθώο άνθρωπο, βρίσκουν ένα μαγικό φίλτρο, το οποίο κάνει τους μάρτυρες κατηγορίας, όταν φτάνουν στο δικαστήριο, να μιλούν υπέρ του κατηγορούμενου. Εμείς είμαστε πιο τυ</w:t>
      </w:r>
      <w:r>
        <w:rPr>
          <w:rFonts w:eastAsia="Times New Roman" w:cs="Times New Roman"/>
          <w:szCs w:val="24"/>
        </w:rPr>
        <w:t xml:space="preserve">χεροί με τον κ. Μητσοτάκη. Δεν χρειάζεται καν να του δώσουμε το μαγικό φίλτρο. Μπορεί να μιλήσει υπέρ μας χωρίς το μαγικό φίλτρο. </w:t>
      </w:r>
    </w:p>
    <w:p w14:paraId="0BCB5E2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(Γέλωτες</w:t>
      </w:r>
      <w:r>
        <w:rPr>
          <w:rFonts w:eastAsia="Times New Roman" w:cs="Times New Roman"/>
          <w:szCs w:val="24"/>
        </w:rPr>
        <w:t xml:space="preserve"> </w:t>
      </w:r>
      <w:r>
        <w:rPr>
          <w:rFonts w:eastAsia="Times New Roman" w:cs="Times New Roman"/>
          <w:szCs w:val="24"/>
        </w:rPr>
        <w:t>- χειροκροτήματα από τ</w:t>
      </w:r>
      <w:r>
        <w:rPr>
          <w:rFonts w:eastAsia="Times New Roman" w:cs="Times New Roman"/>
          <w:szCs w:val="24"/>
        </w:rPr>
        <w:t>ις</w:t>
      </w:r>
      <w:r>
        <w:rPr>
          <w:rFonts w:eastAsia="Times New Roman" w:cs="Times New Roman"/>
          <w:szCs w:val="24"/>
        </w:rPr>
        <w:t xml:space="preserve"> πτέρυγα του ΣΥΡΙΖΑ και των ΑΝΕΛ)</w:t>
      </w:r>
    </w:p>
    <w:p w14:paraId="0BCB5E2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Διότι κατέθεσε ως μάρτυρας κατηγορίας αυτό το διάγραμμα. Κ</w:t>
      </w:r>
      <w:r>
        <w:rPr>
          <w:rFonts w:eastAsia="Times New Roman" w:cs="Times New Roman"/>
          <w:szCs w:val="24"/>
        </w:rPr>
        <w:t>αι αυτό το διάγραμμα τι ακριβώς δείχνει; Δείχνει ότι φτάσαμε στον πάτο το 2011 με -</w:t>
      </w:r>
      <w:r>
        <w:rPr>
          <w:rFonts w:eastAsia="Times New Roman" w:cs="Times New Roman"/>
          <w:szCs w:val="24"/>
        </w:rPr>
        <w:lastRenderedPageBreak/>
        <w:t xml:space="preserve">9% ανάπτυξη. Μετά πήγε -7%. Μετά πήγε -3%. Και είχαμε έναν χρόνο με 0,8%. </w:t>
      </w:r>
    </w:p>
    <w:p w14:paraId="0BCB5E2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Αυτό θα το καταθέσω και εγώ ως μαρτυρία υπεράσπισης. Σας ευχαριστούμε πάρα πολύ. Μετά από πέντε χρ</w:t>
      </w:r>
      <w:r>
        <w:rPr>
          <w:rFonts w:eastAsia="Times New Roman" w:cs="Times New Roman"/>
          <w:szCs w:val="24"/>
        </w:rPr>
        <w:t xml:space="preserve">όνια μνημόνια φέρατε έναν χρόνο με 0,8% ανάπτυξη. Θα το καταθέσω κι αυτό. Νομίζω είναι σημαντικό. </w:t>
      </w:r>
    </w:p>
    <w:p w14:paraId="0BCB5E28"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0BCB5E29"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Διαβάστε το καλύτερα. Το ανεβάσαμε. </w:t>
      </w:r>
    </w:p>
    <w:p w14:paraId="0BCB5E2A"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Γιατί φωνάζετε, κύριε Μπούρα; Μιλάμε πάνω στα ίδια κείμενα. Είναι τα ίδια κείμενα. Είναι πάρα πολύ καλό. Συμφωνούμε στα γεγονότα. </w:t>
      </w:r>
    </w:p>
    <w:p w14:paraId="0BCB5E2B" w14:textId="77777777" w:rsidR="00623898" w:rsidRDefault="00B35A1F">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Παρακαλώ, μη διακόπτετε. </w:t>
      </w:r>
    </w:p>
    <w:p w14:paraId="0BCB5E2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14:paraId="0BCB5E2D"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w:t>
      </w:r>
      <w:r>
        <w:rPr>
          <w:rFonts w:eastAsia="Times New Roman" w:cs="Times New Roman"/>
          <w:b/>
          <w:szCs w:val="24"/>
        </w:rPr>
        <w:t xml:space="preserve">ομικών): </w:t>
      </w:r>
      <w:r>
        <w:rPr>
          <w:rFonts w:eastAsia="Times New Roman" w:cs="Times New Roman"/>
          <w:szCs w:val="24"/>
        </w:rPr>
        <w:t xml:space="preserve">Πάμε παρακάτω. </w:t>
      </w:r>
    </w:p>
    <w:p w14:paraId="0BCB5E2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Η μεγάλη διαφορά ανάμεσα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τη Νέα Δημοκρατία είναι ότι εμείς χτίζουμε την πολιτική μας πάνω σε πραγματικές τάσεις της οικονομίας. Αυτές τις τάσεις τις είπε ο κ. Δραγασάκης. Είπε για το πώς επιστρέφει </w:t>
      </w:r>
      <w:r>
        <w:rPr>
          <w:rFonts w:eastAsia="Times New Roman" w:cs="Times New Roman"/>
          <w:szCs w:val="24"/>
        </w:rPr>
        <w:t>η ανάπτυξη και το πώς μειώνεται η ανεργία.</w:t>
      </w:r>
    </w:p>
    <w:p w14:paraId="0BCB5E2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Εγώ δεν σας λέω συνεχώς τα ίδια στοιχεία. Πάντα υπόσχομαι να σας πω στοιχεία που δεν σας είχα πει στην προηγούμενη ομιλία. Άρα θα σας πω ένα νέο στοιχείο από την προηγούμενη ομιλία από το MARKIT που βγήκε τη Δευτέ</w:t>
      </w:r>
      <w:r>
        <w:rPr>
          <w:rFonts w:eastAsia="Times New Roman" w:cs="Times New Roman"/>
          <w:szCs w:val="24"/>
        </w:rPr>
        <w:t xml:space="preserve">ρα, που λέει για τη βιομηχανία και τις εξαγωγές. </w:t>
      </w:r>
    </w:p>
    <w:p w14:paraId="0BCB5E3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Διότι ποιο ήταν το αφήγημα μέχρι τώρα της Νέας Δημοκρατίας; Ότι όλη η Ευρώπη πάει μπροστά κι εμείς δεν μπορούμε να ακολουθήσουμε. Τι λέει ο</w:t>
      </w:r>
      <w:r>
        <w:rPr>
          <w:rFonts w:eastAsia="Times New Roman" w:cs="Times New Roman"/>
          <w:szCs w:val="24"/>
        </w:rPr>
        <w:t xml:space="preserve"> Άντριου </w:t>
      </w:r>
      <w:proofErr w:type="spellStart"/>
      <w:r>
        <w:rPr>
          <w:rFonts w:eastAsia="Times New Roman" w:cs="Times New Roman"/>
          <w:szCs w:val="24"/>
        </w:rPr>
        <w:t>Χάρκερ</w:t>
      </w:r>
      <w:proofErr w:type="spellEnd"/>
      <w:r>
        <w:rPr>
          <w:rFonts w:eastAsia="Times New Roman" w:cs="Times New Roman"/>
          <w:szCs w:val="24"/>
        </w:rPr>
        <w:t>,</w:t>
      </w:r>
      <w:r w:rsidRPr="00DB4394">
        <w:rPr>
          <w:rFonts w:eastAsia="Times New Roman" w:cs="Times New Roman"/>
          <w:szCs w:val="24"/>
        </w:rPr>
        <w:t xml:space="preserve"> </w:t>
      </w:r>
      <w:r>
        <w:rPr>
          <w:rFonts w:eastAsia="Times New Roman" w:cs="Times New Roman"/>
          <w:szCs w:val="24"/>
        </w:rPr>
        <w:t xml:space="preserve">που είναι ο Αναπληρωτής Διευθυντής του </w:t>
      </w:r>
      <w:r>
        <w:rPr>
          <w:rFonts w:eastAsia="Times New Roman" w:cs="Times New Roman"/>
          <w:szCs w:val="24"/>
        </w:rPr>
        <w:t>«</w:t>
      </w:r>
      <w:r>
        <w:rPr>
          <w:rFonts w:eastAsia="Times New Roman" w:cs="Times New Roman"/>
          <w:szCs w:val="24"/>
          <w:lang w:val="en-US"/>
        </w:rPr>
        <w:t>IHS</w:t>
      </w:r>
      <w:r w:rsidRPr="00DB4394">
        <w:rPr>
          <w:rFonts w:eastAsia="Times New Roman" w:cs="Times New Roman"/>
          <w:szCs w:val="24"/>
        </w:rPr>
        <w:t xml:space="preserve"> </w:t>
      </w:r>
      <w:r>
        <w:rPr>
          <w:rFonts w:eastAsia="Times New Roman" w:cs="Times New Roman"/>
          <w:szCs w:val="24"/>
          <w:lang w:val="en-US"/>
        </w:rPr>
        <w:t>MARKIT</w:t>
      </w:r>
      <w:r>
        <w:rPr>
          <w:rFonts w:eastAsia="Times New Roman" w:cs="Times New Roman"/>
          <w:szCs w:val="24"/>
        </w:rPr>
        <w:t>»</w:t>
      </w:r>
      <w:r>
        <w:rPr>
          <w:rFonts w:eastAsia="Times New Roman" w:cs="Times New Roman"/>
          <w:szCs w:val="24"/>
        </w:rPr>
        <w:t>; Λέει: «Παρ</w:t>
      </w:r>
      <w:r>
        <w:rPr>
          <w:rFonts w:eastAsia="Times New Roman" w:cs="Times New Roman"/>
          <w:szCs w:val="24"/>
        </w:rPr>
        <w:t xml:space="preserve">’ </w:t>
      </w:r>
      <w:r>
        <w:rPr>
          <w:rFonts w:eastAsia="Times New Roman" w:cs="Times New Roman"/>
          <w:szCs w:val="24"/>
        </w:rPr>
        <w:t xml:space="preserve">ότι οι ρυθμοί ανάπτυξης εξασθένισαν σε πολλές χώρες τις </w:t>
      </w:r>
      <w:r>
        <w:rPr>
          <w:rFonts w:eastAsia="Times New Roman" w:cs="Times New Roman"/>
          <w:szCs w:val="24"/>
        </w:rPr>
        <w:t>Ε</w:t>
      </w:r>
      <w:r>
        <w:rPr>
          <w:rFonts w:eastAsia="Times New Roman" w:cs="Times New Roman"/>
          <w:szCs w:val="24"/>
        </w:rPr>
        <w:t>υρωζώνης κατά τη διάρκεια των τελευταίων μηνών, ο μεταποιητικός τομέας στην Ελλάδα απέδειξε ότι είναι ικανός να διατηρήσει σταθερό ρυθμό ανάπτυξης κατά τη διάρκεια του δεύτερου τριμήνο</w:t>
      </w:r>
      <w:r>
        <w:rPr>
          <w:rFonts w:eastAsia="Times New Roman" w:cs="Times New Roman"/>
          <w:szCs w:val="24"/>
        </w:rPr>
        <w:t xml:space="preserve">υ. Ιδιαίτερα ευχάριστη εξέλιξη του Ιουνίου ήταν η δριμεία και επιταχυνόμενη αύξηση των νεών παραγγελιών εξαγωγών». Πάει και αυτό που λέγατε. Η Ευρώπη μπροστά. Η Ελλάδα ακολουθεί. Πάει και αυτό το αφήγημα. </w:t>
      </w:r>
    </w:p>
    <w:p w14:paraId="0BCB5E3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Δεν είναι, όμως, μόνο η ανάπτυξη. Είπε και ο κ. Δρ</w:t>
      </w:r>
      <w:r>
        <w:rPr>
          <w:rFonts w:eastAsia="Times New Roman" w:cs="Times New Roman"/>
          <w:szCs w:val="24"/>
        </w:rPr>
        <w:t xml:space="preserve">αγασάκης, ο Αντιπρόεδρος, πόσο έχουμε μειώσει τη φτώχεια. </w:t>
      </w:r>
    </w:p>
    <w:p w14:paraId="0BCB5E32"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Να προσθέσω μόνο σε αυτά που είπατε, κύριε Δραγασάκη, πόσο έχουμε μειώσει τη φτώχεια στα παιδιά, που είναι σε ευαίσθητη θέση. </w:t>
      </w:r>
    </w:p>
    <w:p w14:paraId="0BCB5E33"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BCB5E34"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Όμως ούτε αυ</w:t>
      </w:r>
      <w:r>
        <w:rPr>
          <w:rFonts w:eastAsia="Times New Roman"/>
          <w:szCs w:val="24"/>
        </w:rPr>
        <w:t xml:space="preserve">τό φτάνει. Ξέρετε γιατί δεν φτάνει; Γιατί τα στοιχεία που έχω εγώ και ο κ. Δραγασάκης και δίνουμε -ο κ. Θεοχαρόπουλος «τράβηξε το αυτί» στον κ. </w:t>
      </w:r>
      <w:proofErr w:type="spellStart"/>
      <w:r>
        <w:rPr>
          <w:rFonts w:eastAsia="Times New Roman"/>
          <w:szCs w:val="24"/>
        </w:rPr>
        <w:t>Μοσκοβισί</w:t>
      </w:r>
      <w:proofErr w:type="spellEnd"/>
      <w:r>
        <w:rPr>
          <w:rFonts w:eastAsia="Times New Roman"/>
          <w:szCs w:val="24"/>
        </w:rPr>
        <w:t xml:space="preserve"> ότι αυξάνεται η φτώχεια και η παιδική φτώχεια, ενώ δείχνουν ακριβώς το αντίθετο τα στοιχεία- είναι στο</w:t>
      </w:r>
      <w:r>
        <w:rPr>
          <w:rFonts w:eastAsia="Times New Roman"/>
          <w:szCs w:val="24"/>
        </w:rPr>
        <w:t>ιχεία του 2016. Δηλαδή είναι πριν το 2017 που υπήρχε το ΚΕΑ. Δηλαδή φανταστείτε ότι αφού το 2016 είχε μειωθεί τόσες μονάδες, πού θα είναι τώρα με το ΚΕΑ. Άρα δεν έχουμε μόνο ανάπτυξη αλλά ανάπτυξη που μειώνει τη φτώχεια, μειώνει τον κοινωνικό αποκλεισμό, μ</w:t>
      </w:r>
      <w:r>
        <w:rPr>
          <w:rFonts w:eastAsia="Times New Roman"/>
          <w:szCs w:val="24"/>
        </w:rPr>
        <w:t>ειώνει την παιδική φτώχεια.</w:t>
      </w:r>
    </w:p>
    <w:p w14:paraId="0BCB5E35"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Πάμε τώρα στην αναπτυξιακή στρατηγική. Ο κ. Θεοδωράκης μάς είπε τρία</w:t>
      </w:r>
      <w:r>
        <w:rPr>
          <w:rFonts w:eastAsia="Times New Roman"/>
          <w:szCs w:val="24"/>
        </w:rPr>
        <w:t xml:space="preserve"> </w:t>
      </w:r>
      <w:r>
        <w:rPr>
          <w:rFonts w:eastAsia="Times New Roman"/>
          <w:szCs w:val="24"/>
        </w:rPr>
        <w:t xml:space="preserve">τέσσερα πράγματα που πρέπει να γίνουν για την αναπτυξιακή μας στρατηγική. Είπε ότι είναι πολύ αργή η </w:t>
      </w:r>
      <w:r>
        <w:rPr>
          <w:rFonts w:eastAsia="Times New Roman"/>
          <w:szCs w:val="24"/>
        </w:rPr>
        <w:t>δ</w:t>
      </w:r>
      <w:r>
        <w:rPr>
          <w:rFonts w:eastAsia="Times New Roman"/>
          <w:szCs w:val="24"/>
        </w:rPr>
        <w:t>ικαιοσύνη. Είπε και αυτή τη φοβερή ιστορία με τον γιο που</w:t>
      </w:r>
      <w:r>
        <w:rPr>
          <w:rFonts w:eastAsia="Times New Roman"/>
          <w:szCs w:val="24"/>
        </w:rPr>
        <w:t xml:space="preserve"> έγινε δικηγόρος και έκρινε, τελικά, τη δίκη. Μας είπε για το επενδυτικό περιβάλλον. Μας είπε κιόλας για τον δημόσιο τομέα.</w:t>
      </w:r>
    </w:p>
    <w:p w14:paraId="0BCB5E36"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Μα αυτές είναι οι τρεις αιχμές του στρατηγικού μας σχεδίου. Δηλαδή το ολιστικό σχέδιο που καταθέσαμε εμείς παίρνει αυτούς τους τρεις</w:t>
      </w:r>
      <w:r>
        <w:rPr>
          <w:rFonts w:eastAsia="Times New Roman"/>
          <w:szCs w:val="24"/>
        </w:rPr>
        <w:t xml:space="preserve"> στόχους και λέει -επειδή λέμε ότι όποιος έχει πολλές προτεραιότητες δεν έχει καμμία προτεραιότητα- ακριβώς ότι θα συνεχιστούν οι μεταρρυθμίσεις στον δημόσιο τομέα, στη </w:t>
      </w:r>
      <w:r>
        <w:rPr>
          <w:rFonts w:eastAsia="Times New Roman"/>
          <w:szCs w:val="24"/>
        </w:rPr>
        <w:t>δι</w:t>
      </w:r>
      <w:r>
        <w:rPr>
          <w:rFonts w:eastAsia="Times New Roman"/>
          <w:szCs w:val="24"/>
        </w:rPr>
        <w:t xml:space="preserve">καιοσύνη και στο επενδυτικό κλίμα μέσω της </w:t>
      </w:r>
      <w:proofErr w:type="spellStart"/>
      <w:r>
        <w:rPr>
          <w:rFonts w:eastAsia="Times New Roman"/>
          <w:szCs w:val="24"/>
        </w:rPr>
        <w:t>αδειοδότησης</w:t>
      </w:r>
      <w:proofErr w:type="spellEnd"/>
      <w:r>
        <w:rPr>
          <w:rFonts w:eastAsia="Times New Roman"/>
          <w:szCs w:val="24"/>
        </w:rPr>
        <w:t xml:space="preserve"> των επενδύσεων. </w:t>
      </w:r>
    </w:p>
    <w:p w14:paraId="0BCB5E37"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Μπορούμε να </w:t>
      </w:r>
      <w:r>
        <w:rPr>
          <w:rFonts w:eastAsia="Times New Roman"/>
          <w:szCs w:val="24"/>
        </w:rPr>
        <w:t>μιλήσουμε, όμως, λίγο επί του πρακτέου του συγκεκριμένου; Μας λέτε ότι έχουμε και καινούρ</w:t>
      </w:r>
      <w:r>
        <w:rPr>
          <w:rFonts w:eastAsia="Times New Roman"/>
          <w:szCs w:val="24"/>
        </w:rPr>
        <w:t>γ</w:t>
      </w:r>
      <w:r>
        <w:rPr>
          <w:rFonts w:eastAsia="Times New Roman"/>
          <w:szCs w:val="24"/>
        </w:rPr>
        <w:t>ιο πρόγραμμα τέταρτο μνημόνιο. Διαβάσατε ποιες είναι οι δεσμεύσεις;</w:t>
      </w:r>
    </w:p>
    <w:p w14:paraId="0BCB5E38"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Πρώτον, να μας πείτε ποιες από αυτές τις δεσμεύσεις δεν ήταν στο τρίτο πρόγραμμα και δεύτερον, να </w:t>
      </w:r>
      <w:r>
        <w:rPr>
          <w:rFonts w:eastAsia="Times New Roman"/>
          <w:szCs w:val="24"/>
        </w:rPr>
        <w:t>μας πείτε συγκεκριμένα: Θέλετε οι γενικοί γραμματείς να βγαίνουν με ανοιχτή διαδικασία όπως έχουμε υποσχεθεί μέχρι τους τομεάρχες ή όπως το κάνατε εσείς προσωπικά, κύριε Μητσοτάκη, πριν φύγετε, που βάλατε όλους τους διευθυντές για να μας κολλήσουν εμάς μετ</w:t>
      </w:r>
      <w:r>
        <w:rPr>
          <w:rFonts w:eastAsia="Times New Roman"/>
          <w:szCs w:val="24"/>
        </w:rPr>
        <w:t xml:space="preserve">ά; Αυτό δεν κάνατε; Κάνατε κάτι άλλο; Πριν φύγετε βάλατε όλους τους διευθυντές με δική σας διαταγή. </w:t>
      </w:r>
    </w:p>
    <w:p w14:paraId="0BCB5E39"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w:t>
      </w:r>
      <w:r>
        <w:rPr>
          <w:rFonts w:eastAsia="Times New Roman"/>
          <w:szCs w:val="24"/>
        </w:rPr>
        <w:t xml:space="preserve"> πτέρυγ</w:t>
      </w:r>
      <w:r>
        <w:rPr>
          <w:rFonts w:eastAsia="Times New Roman"/>
          <w:szCs w:val="24"/>
        </w:rPr>
        <w:t>ες</w:t>
      </w:r>
      <w:r>
        <w:rPr>
          <w:rFonts w:eastAsia="Times New Roman"/>
          <w:szCs w:val="24"/>
        </w:rPr>
        <w:t xml:space="preserve"> τ</w:t>
      </w:r>
      <w:r>
        <w:rPr>
          <w:rFonts w:eastAsia="Times New Roman"/>
          <w:szCs w:val="24"/>
        </w:rPr>
        <w:t>ου</w:t>
      </w:r>
      <w:r>
        <w:rPr>
          <w:rFonts w:eastAsia="Times New Roman"/>
          <w:szCs w:val="24"/>
        </w:rPr>
        <w:t xml:space="preserve"> ΣΥΡΙΖΑ και των ΑΝΕΛ)</w:t>
      </w:r>
    </w:p>
    <w:p w14:paraId="0BCB5E3A"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Θέλετε ή δεν θέλετε…</w:t>
      </w:r>
    </w:p>
    <w:p w14:paraId="0BCB5E3B" w14:textId="77777777" w:rsidR="00623898" w:rsidRDefault="00B35A1F">
      <w:pPr>
        <w:tabs>
          <w:tab w:val="left" w:pos="2940"/>
        </w:tabs>
        <w:spacing w:line="600" w:lineRule="auto"/>
        <w:ind w:firstLine="720"/>
        <w:jc w:val="both"/>
        <w:rPr>
          <w:rFonts w:eastAsia="Times New Roman"/>
          <w:szCs w:val="24"/>
        </w:rPr>
      </w:pPr>
      <w:r w:rsidRPr="00690A09">
        <w:rPr>
          <w:rFonts w:eastAsia="Times New Roman"/>
          <w:b/>
          <w:szCs w:val="24"/>
        </w:rPr>
        <w:lastRenderedPageBreak/>
        <w:t>ΚΥΡΙΑΚΟΣ ΜΗΤΣΟΤΑΚΗΣ (Πρόεδρος της Νέας Δημοκρατίας):</w:t>
      </w:r>
      <w:r>
        <w:rPr>
          <w:rFonts w:eastAsia="Times New Roman"/>
          <w:szCs w:val="24"/>
        </w:rPr>
        <w:t xml:space="preserve"> Ούτε ξέρετε τι λέτε.</w:t>
      </w:r>
    </w:p>
    <w:p w14:paraId="0BCB5E3C" w14:textId="77777777" w:rsidR="00623898" w:rsidRDefault="00B35A1F">
      <w:pPr>
        <w:tabs>
          <w:tab w:val="left" w:pos="2940"/>
        </w:tabs>
        <w:spacing w:line="600" w:lineRule="auto"/>
        <w:ind w:firstLine="720"/>
        <w:jc w:val="both"/>
        <w:rPr>
          <w:rFonts w:eastAsia="Times New Roman"/>
          <w:szCs w:val="24"/>
        </w:rPr>
      </w:pPr>
      <w:r w:rsidRPr="00690A09">
        <w:rPr>
          <w:rFonts w:eastAsia="Times New Roman"/>
          <w:b/>
          <w:szCs w:val="24"/>
        </w:rPr>
        <w:t>ΕΥΚΛΕΙΔΗΣ ΤΣΑΚΑΛΩΤΟΣ (Υπουργός Οικονομικών):</w:t>
      </w:r>
      <w:r>
        <w:rPr>
          <w:rFonts w:eastAsia="Times New Roman"/>
          <w:szCs w:val="24"/>
        </w:rPr>
        <w:t xml:space="preserve"> Δεν αλλάξατε τους διευθυντές; Τίποτα δεν αλλάξατε;</w:t>
      </w:r>
    </w:p>
    <w:p w14:paraId="0BCB5E3D" w14:textId="77777777" w:rsidR="00623898" w:rsidRDefault="00B35A1F">
      <w:pPr>
        <w:tabs>
          <w:tab w:val="left" w:pos="2940"/>
        </w:tabs>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Μείνετε σε αυτά που κάπως ξέρετε. Τα άλλα αφήστε τα.</w:t>
      </w:r>
    </w:p>
    <w:p w14:paraId="0BCB5E3E" w14:textId="77777777" w:rsidR="00623898" w:rsidRDefault="00B35A1F">
      <w:pPr>
        <w:tabs>
          <w:tab w:val="left" w:pos="294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Δεν αλλάξ</w:t>
      </w:r>
      <w:r>
        <w:rPr>
          <w:rFonts w:eastAsia="Times New Roman"/>
          <w:szCs w:val="24"/>
        </w:rPr>
        <w:t>ατε; Πλάκα μας κάνετε, νομίζω.</w:t>
      </w:r>
    </w:p>
    <w:p w14:paraId="0BCB5E3F" w14:textId="77777777" w:rsidR="00623898" w:rsidRDefault="00B35A1F">
      <w:pPr>
        <w:tabs>
          <w:tab w:val="left" w:pos="2940"/>
        </w:tabs>
        <w:spacing w:line="600" w:lineRule="auto"/>
        <w:ind w:firstLine="720"/>
        <w:jc w:val="both"/>
        <w:rPr>
          <w:rFonts w:eastAsia="Times New Roman"/>
          <w:szCs w:val="24"/>
        </w:rPr>
      </w:pPr>
      <w:r w:rsidRPr="0090368E">
        <w:rPr>
          <w:rFonts w:eastAsia="Times New Roman"/>
          <w:b/>
          <w:szCs w:val="24"/>
        </w:rPr>
        <w:t xml:space="preserve">ΠΡΟΕΔΡΕΥΩΝ (Γεώργιος </w:t>
      </w:r>
      <w:proofErr w:type="spellStart"/>
      <w:r w:rsidRPr="0090368E">
        <w:rPr>
          <w:rFonts w:eastAsia="Times New Roman"/>
          <w:b/>
          <w:szCs w:val="24"/>
        </w:rPr>
        <w:t>Λαμπρούλης</w:t>
      </w:r>
      <w:proofErr w:type="spellEnd"/>
      <w:r w:rsidRPr="0090368E">
        <w:rPr>
          <w:rFonts w:eastAsia="Times New Roman"/>
          <w:b/>
          <w:szCs w:val="24"/>
        </w:rPr>
        <w:t>):</w:t>
      </w:r>
      <w:r>
        <w:rPr>
          <w:rFonts w:eastAsia="Times New Roman"/>
          <w:szCs w:val="24"/>
        </w:rPr>
        <w:t xml:space="preserve"> Παρακαλώ.</w:t>
      </w:r>
    </w:p>
    <w:p w14:paraId="0BCB5E40" w14:textId="77777777" w:rsidR="00623898" w:rsidRDefault="00B35A1F">
      <w:pPr>
        <w:tabs>
          <w:tab w:val="left" w:pos="2940"/>
        </w:tabs>
        <w:spacing w:line="600" w:lineRule="auto"/>
        <w:ind w:firstLine="720"/>
        <w:jc w:val="both"/>
        <w:rPr>
          <w:rFonts w:eastAsia="Times New Roman"/>
          <w:szCs w:val="24"/>
        </w:rPr>
      </w:pPr>
      <w:r w:rsidRPr="0090368E">
        <w:rPr>
          <w:rFonts w:eastAsia="Times New Roman"/>
          <w:b/>
          <w:szCs w:val="24"/>
        </w:rPr>
        <w:t>ΕΥΚΛΕΙΔΗΣ ΤΣΑΚΑΛΩΤΟΣ (Υπουργός Οικονομικών):</w:t>
      </w:r>
      <w:r>
        <w:rPr>
          <w:rFonts w:eastAsia="Times New Roman"/>
          <w:szCs w:val="24"/>
        </w:rPr>
        <w:t xml:space="preserve"> Θέλετε ή δεν θέλετε να ολοκληρωθεί το </w:t>
      </w:r>
      <w:r>
        <w:rPr>
          <w:rFonts w:eastAsia="Times New Roman"/>
          <w:szCs w:val="24"/>
        </w:rPr>
        <w:t>χ</w:t>
      </w:r>
      <w:r>
        <w:rPr>
          <w:rFonts w:eastAsia="Times New Roman"/>
          <w:szCs w:val="24"/>
        </w:rPr>
        <w:t xml:space="preserve">ρηματιστήριο </w:t>
      </w:r>
      <w:r>
        <w:rPr>
          <w:rFonts w:eastAsia="Times New Roman"/>
          <w:szCs w:val="24"/>
        </w:rPr>
        <w:t>ε</w:t>
      </w:r>
      <w:r>
        <w:rPr>
          <w:rFonts w:eastAsia="Times New Roman"/>
          <w:szCs w:val="24"/>
        </w:rPr>
        <w:t xml:space="preserve">νέργειας; Να καταλάβουμε ποια είναι η θέση σας. Να μας πείτε αυτές είναι </w:t>
      </w:r>
      <w:r>
        <w:rPr>
          <w:rFonts w:eastAsia="Times New Roman"/>
          <w:szCs w:val="24"/>
        </w:rPr>
        <w:t>απαράδεκτες δεσμεύσεις, αυτές είναι έτσι και έτσι και με αυτές τις δεσμεύσεις συμφωνούμε. Να ξέρουμε ποιες είναι οι δικές σας αντιρρήσεις στην ολοκλήρωση του τρίτου προγράμματος, αυτά που έχουν μείνει. Δεν λέω για τις ιδιωτικοποιήσεις. Λέω για τα άλλα τα δ</w:t>
      </w:r>
      <w:r>
        <w:rPr>
          <w:rFonts w:eastAsia="Times New Roman"/>
          <w:szCs w:val="24"/>
        </w:rPr>
        <w:t>ομικά.</w:t>
      </w:r>
    </w:p>
    <w:p w14:paraId="0BCB5E41"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 xml:space="preserve">Τίποτα δεν καταλαβαίνουμε. Μια διαφορά μας είναι ότι στις δικές μας δεσμεύσεις που βάλαμε μέσα στο πρόγραμμα, υπάρχουν και κοινωνικές. Υπάρχει η αύξηση του κατώτατου μισθού, υπάρχει και η επιστροφή των συλλογικών συμβάσεων. Υπάρχουν ακριβώς αυτά τα </w:t>
      </w:r>
      <w:r>
        <w:rPr>
          <w:rFonts w:eastAsia="Times New Roman"/>
          <w:szCs w:val="24"/>
        </w:rPr>
        <w:t>πράγματα που μας δίνουν την εμπιστοσύνη ότι μπορούμε να έχουμε μια ανάπτυξη που είναι πιο δίκαια.</w:t>
      </w:r>
    </w:p>
    <w:p w14:paraId="0BCB5E42"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σε έναν χρόνο έχουμε ευρωεκλογές. Όπως είπε και ο κ. Δραγασάκης χωρίς να συνεννοηθούμε, θέλω να τελειώσω με παρόμοιο τρόπο. Εγώ </w:t>
      </w:r>
      <w:r>
        <w:rPr>
          <w:rFonts w:eastAsia="Times New Roman"/>
          <w:szCs w:val="24"/>
        </w:rPr>
        <w:t xml:space="preserve">βλέπω ότι σε όλη την Ευρώπη θα υπάρχουν τουλάχιστον τρεις διαχωριστικές γραμμές, για τις οποίες όλοι πρέπει να πάρουμε θέση. </w:t>
      </w:r>
    </w:p>
    <w:p w14:paraId="0BCB5E43"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Η πρώτη είναι για το μεταναστευτικό. Σας θυμίζω το έργο του Σπίλμπεργκ «Η λίστα του </w:t>
      </w:r>
      <w:proofErr w:type="spellStart"/>
      <w:r>
        <w:rPr>
          <w:rFonts w:eastAsia="Times New Roman"/>
          <w:szCs w:val="24"/>
        </w:rPr>
        <w:t>Σίντλερ</w:t>
      </w:r>
      <w:proofErr w:type="spellEnd"/>
      <w:r>
        <w:rPr>
          <w:rFonts w:eastAsia="Times New Roman"/>
          <w:szCs w:val="24"/>
        </w:rPr>
        <w:t>». Θυμάστε ότι είναι ασπρόμαυρο έργο κα</w:t>
      </w:r>
      <w:r>
        <w:rPr>
          <w:rFonts w:eastAsia="Times New Roman"/>
          <w:szCs w:val="24"/>
        </w:rPr>
        <w:t>ι ξαφνικά κάπου στη μέση βλέπουμε ένα κοριτσάκι με κόκκινο παλτό. Γιατί; Γιατί θέλει να πει ο ποιητής στα συναισθήματά μας ότι αν μόνο μπορούσαμε να σώσουμε αυτό το παιδί, όχι τη μάζα, κάτι θα γινόταν. Το ξέρουμε ότι δεν θα ήταν σημαντικό ένα παιδί. Όμως α</w:t>
      </w:r>
      <w:r>
        <w:rPr>
          <w:rFonts w:eastAsia="Times New Roman"/>
          <w:szCs w:val="24"/>
        </w:rPr>
        <w:t>ν μπορούσαμε;</w:t>
      </w:r>
    </w:p>
    <w:p w14:paraId="0BCB5E44"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 μεταναστευτικό δεν βλέπουμε ορδές μεταναστών. Εμείς βλέπουμε τον </w:t>
      </w:r>
      <w:proofErr w:type="spellStart"/>
      <w:r>
        <w:rPr>
          <w:rFonts w:eastAsia="Times New Roman" w:cs="Times New Roman"/>
          <w:szCs w:val="24"/>
        </w:rPr>
        <w:t>Χασάν</w:t>
      </w:r>
      <w:proofErr w:type="spellEnd"/>
      <w:r>
        <w:rPr>
          <w:rFonts w:eastAsia="Times New Roman" w:cs="Times New Roman"/>
          <w:szCs w:val="24"/>
        </w:rPr>
        <w:t xml:space="preserve">, βλέπουμε τη </w:t>
      </w:r>
      <w:proofErr w:type="spellStart"/>
      <w:r>
        <w:rPr>
          <w:rFonts w:eastAsia="Times New Roman" w:cs="Times New Roman"/>
          <w:szCs w:val="24"/>
        </w:rPr>
        <w:t>Φάτιμα</w:t>
      </w:r>
      <w:proofErr w:type="spellEnd"/>
      <w:r>
        <w:rPr>
          <w:rFonts w:eastAsia="Times New Roman" w:cs="Times New Roman"/>
          <w:szCs w:val="24"/>
        </w:rPr>
        <w:t>, που έχουν την ιστορία τους, τα συναισθήματά τους, την αγάπη τους για την οικογένειά τους, που πιστεύουν σε αξίες όπως εμείς, που αν τους δεί</w:t>
      </w:r>
      <w:r>
        <w:rPr>
          <w:rFonts w:eastAsia="Times New Roman" w:cs="Times New Roman"/>
          <w:szCs w:val="24"/>
        </w:rPr>
        <w:t xml:space="preserve">ρεις, πονούν, αν τους γδάρεις, αιμορραγούν. Και γι’ αυτό θέλουμε μια υπερεθνική λύση. </w:t>
      </w:r>
    </w:p>
    <w:p w14:paraId="0BCB5E45"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BCB5E4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Μας λέτε, κύριε Μητσοτάκη, ότι δεν είστε με τον </w:t>
      </w:r>
      <w:proofErr w:type="spellStart"/>
      <w:r>
        <w:rPr>
          <w:rFonts w:eastAsia="Times New Roman" w:cs="Times New Roman"/>
          <w:szCs w:val="24"/>
        </w:rPr>
        <w:t>Όρμπαν</w:t>
      </w:r>
      <w:proofErr w:type="spellEnd"/>
      <w:r>
        <w:rPr>
          <w:rFonts w:eastAsia="Times New Roman" w:cs="Times New Roman"/>
          <w:szCs w:val="24"/>
        </w:rPr>
        <w:t>. Πρέπει να σας πω ότι «δεν του κάνατε τη μούρη κρέας» σή</w:t>
      </w:r>
      <w:r>
        <w:rPr>
          <w:rFonts w:eastAsia="Times New Roman" w:cs="Times New Roman"/>
          <w:szCs w:val="24"/>
        </w:rPr>
        <w:t xml:space="preserve">μερα. Θα ήταν πολύ ευχαριστημένος με την ομιλία που κάνατε ακόμη περισσότερο με τον προηγούμενο Αρχηγό σας –δεν εννοώ, προφανώς, τον κ. </w:t>
      </w:r>
      <w:proofErr w:type="spellStart"/>
      <w:r>
        <w:rPr>
          <w:rFonts w:eastAsia="Times New Roman" w:cs="Times New Roman"/>
          <w:szCs w:val="24"/>
        </w:rPr>
        <w:t>Μεϊμαράκη</w:t>
      </w:r>
      <w:proofErr w:type="spellEnd"/>
      <w:r>
        <w:rPr>
          <w:rFonts w:eastAsia="Times New Roman" w:cs="Times New Roman"/>
          <w:szCs w:val="24"/>
        </w:rPr>
        <w:t>- ο οποίος είπε ότι θα μας πάει στα ειδικά δικαστήρια</w:t>
      </w:r>
      <w:r>
        <w:rPr>
          <w:rFonts w:eastAsia="Times New Roman" w:cs="Times New Roman"/>
          <w:szCs w:val="24"/>
        </w:rPr>
        <w:t>,»</w:t>
      </w:r>
      <w:r>
        <w:rPr>
          <w:rFonts w:eastAsia="Times New Roman" w:cs="Times New Roman"/>
          <w:szCs w:val="24"/>
        </w:rPr>
        <w:t xml:space="preserve"> επειδή είχαμε ανοιχτά σύνορα. Λόγω αυτού λέτε ότι θα μπ</w:t>
      </w:r>
      <w:r>
        <w:rPr>
          <w:rFonts w:eastAsia="Times New Roman" w:cs="Times New Roman"/>
          <w:szCs w:val="24"/>
        </w:rPr>
        <w:t xml:space="preserve">είτε στις ευρωεκλογές και θα έχετε προοδευτικό λόγο για τους μετανάστες; Μπορούμε να το συζητήσουμε σοβαρά αυτό το θέμα; </w:t>
      </w:r>
    </w:p>
    <w:p w14:paraId="0BCB5E4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Δεύτερον, εθνικισμός ή μη εθνικισμός; Διεθνισμός ή το εθνικό κράτος; Εμείς στο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έχουμε την εντύπωση ότι μπορεί να υπάρχει </w:t>
      </w:r>
      <w:proofErr w:type="spellStart"/>
      <w:r>
        <w:rPr>
          <w:rFonts w:eastAsia="Times New Roman" w:cs="Times New Roman"/>
          <w:szCs w:val="24"/>
        </w:rPr>
        <w:t>συνανάπτυξη</w:t>
      </w:r>
      <w:proofErr w:type="spellEnd"/>
      <w:r>
        <w:rPr>
          <w:rFonts w:eastAsia="Times New Roman" w:cs="Times New Roman"/>
          <w:szCs w:val="24"/>
        </w:rPr>
        <w:t xml:space="preserve"> των Βαλκανίων. Βοηθάει αυτό τις υπερεθνικές λύσεις; Στην </w:t>
      </w:r>
      <w:r>
        <w:rPr>
          <w:rFonts w:eastAsia="Times New Roman" w:cs="Times New Roman"/>
          <w:szCs w:val="24"/>
        </w:rPr>
        <w:t>Ε</w:t>
      </w:r>
      <w:r>
        <w:rPr>
          <w:rFonts w:eastAsia="Times New Roman" w:cs="Times New Roman"/>
          <w:szCs w:val="24"/>
        </w:rPr>
        <w:t>υρω</w:t>
      </w:r>
      <w:r>
        <w:rPr>
          <w:rFonts w:eastAsia="Times New Roman" w:cs="Times New Roman"/>
          <w:szCs w:val="24"/>
        </w:rPr>
        <w:lastRenderedPageBreak/>
        <w:t>ζώνη προωθούμε τις εγγυήσεις καταθέσεων σε ευρωπαϊκό επίπεδο, προωθούμε τη δημοσιονομική ικανότητα της Ευρώπης να βοηθήσει τις περιφέρειες, προσπαθούμε παντού να είμαστε μέρος μιας ευ</w:t>
      </w:r>
      <w:r>
        <w:rPr>
          <w:rFonts w:eastAsia="Times New Roman" w:cs="Times New Roman"/>
          <w:szCs w:val="24"/>
        </w:rPr>
        <w:t xml:space="preserve">ρωπαϊκής λύσης. </w:t>
      </w:r>
    </w:p>
    <w:p w14:paraId="0BCB5E4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Μπορείτε να μας πείτε ποια είναι η θέση σας; Μπορείτε να μας πείτε</w:t>
      </w:r>
      <w:r>
        <w:rPr>
          <w:rFonts w:eastAsia="Times New Roman" w:cs="Times New Roman"/>
          <w:szCs w:val="24"/>
        </w:rPr>
        <w:t>,</w:t>
      </w:r>
      <w:r>
        <w:rPr>
          <w:rFonts w:eastAsia="Times New Roman" w:cs="Times New Roman"/>
          <w:szCs w:val="24"/>
        </w:rPr>
        <w:t xml:space="preserve"> αν η θέση σας για το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βοηθάει σε αυτό; Βοηθάει, δηλαδή, στη συμφιλίωση των λαών; Πραγματικά αυτό είναι που πιστεύετε; </w:t>
      </w:r>
    </w:p>
    <w:p w14:paraId="0BCB5E49"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sidRPr="009F6571">
        <w:rPr>
          <w:rFonts w:eastAsia="Times New Roman" w:cs="Times New Roman"/>
          <w:szCs w:val="24"/>
        </w:rPr>
        <w:t>(Στο σημείο αυτό την Προεδρική Έδρα κατα</w:t>
      </w:r>
      <w:r w:rsidRPr="009F6571">
        <w:rPr>
          <w:rFonts w:eastAsia="Times New Roman" w:cs="Times New Roman"/>
          <w:szCs w:val="24"/>
        </w:rPr>
        <w:t xml:space="preserve">λαμβάνει ο </w:t>
      </w:r>
      <w:r>
        <w:rPr>
          <w:rFonts w:eastAsia="Times New Roman" w:cs="Times New Roman"/>
          <w:szCs w:val="24"/>
        </w:rPr>
        <w:t>Π</w:t>
      </w:r>
      <w:r w:rsidRPr="009F6571">
        <w:rPr>
          <w:rFonts w:eastAsia="Times New Roman" w:cs="Times New Roman"/>
          <w:szCs w:val="24"/>
        </w:rPr>
        <w:t xml:space="preserve">ρόεδρος της Βουλής κ. </w:t>
      </w:r>
      <w:r w:rsidRPr="005B649F">
        <w:rPr>
          <w:rFonts w:eastAsia="Times New Roman" w:cs="Times New Roman"/>
          <w:b/>
          <w:szCs w:val="24"/>
        </w:rPr>
        <w:t>ΝΙΚΟΛΑΟΣ ΒΟΥΤΣΗΣ</w:t>
      </w:r>
      <w:r w:rsidRPr="009F6571">
        <w:rPr>
          <w:rFonts w:eastAsia="Times New Roman" w:cs="Times New Roman"/>
          <w:szCs w:val="24"/>
        </w:rPr>
        <w:t>)</w:t>
      </w:r>
      <w:r>
        <w:rPr>
          <w:rFonts w:eastAsia="Times New Roman" w:cs="Times New Roman"/>
          <w:szCs w:val="24"/>
        </w:rPr>
        <w:t xml:space="preserve"> </w:t>
      </w:r>
    </w:p>
    <w:p w14:paraId="0BCB5E4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Δεν μου λέτε, εκτός του ότι έχετε ξεχάσει τον Λαμπράκη και εκτός του ότι έχετε ξεχάσει το Γ΄ Ψήφισμα, μήπως ξεχάσετε τι έγινε τη δεκαετία του 1930, όταν αφήσαμε τον εθνικισμό να ξεφύγει; Είστε ευχαριστημ</w:t>
      </w:r>
      <w:r>
        <w:rPr>
          <w:rFonts w:eastAsia="Times New Roman" w:cs="Times New Roman"/>
          <w:szCs w:val="24"/>
        </w:rPr>
        <w:t xml:space="preserve">ένοι με τον κίνδυνο που υπάρχει; Ξέρετε να τον αντιμετωπίσετε αυτόν τον κίνδυνο; Τι ακριβώς θα κάνετε, για να μπορούμε να φτιάξουμε μια Ευρώπη, η οποία για πάντα θα πάει στην μπάντα τον εθνικισμό; </w:t>
      </w:r>
    </w:p>
    <w:p w14:paraId="0BCB5E4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υπάρχει μια τρίτη αντίφαση</w:t>
      </w:r>
      <w:r>
        <w:rPr>
          <w:rFonts w:eastAsia="Times New Roman" w:cs="Times New Roman"/>
          <w:szCs w:val="24"/>
        </w:rPr>
        <w:t>.</w:t>
      </w:r>
      <w:r>
        <w:rPr>
          <w:rFonts w:eastAsia="Times New Roman" w:cs="Times New Roman"/>
          <w:szCs w:val="24"/>
        </w:rPr>
        <w:t xml:space="preserve"> Τι ανάπτυξη θα έχουμε; Θα </w:t>
      </w:r>
      <w:r>
        <w:rPr>
          <w:rFonts w:eastAsia="Times New Roman" w:cs="Times New Roman"/>
          <w:szCs w:val="24"/>
        </w:rPr>
        <w:t xml:space="preserve">έχει τον κοινωνικό χαρακτήρα; Θα μειώσει τις περιφερειακές ανισότητες; Θα μπορέσει </w:t>
      </w:r>
      <w:r>
        <w:rPr>
          <w:rFonts w:eastAsia="Times New Roman" w:cs="Times New Roman"/>
          <w:szCs w:val="24"/>
        </w:rPr>
        <w:lastRenderedPageBreak/>
        <w:t>να μειώσει το κέρδος ως ποσοστό του ΑΕΠ; Θα μπορέσουν οι μισθοί να πηγαίνουν τουλάχιστον με την παραγωγικότητα, που σε όλη την Ευρώπη και την Αμερική είναι πολύ πίσω από την</w:t>
      </w:r>
      <w:r>
        <w:rPr>
          <w:rFonts w:eastAsia="Times New Roman" w:cs="Times New Roman"/>
          <w:szCs w:val="24"/>
        </w:rPr>
        <w:t xml:space="preserve"> παραγωγικότητα; </w:t>
      </w:r>
    </w:p>
    <w:p w14:paraId="0BCB5E4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Καταλαβαίνουμε ότι πίσω από τον εθνικισμό, τον ρατσισμό, τον φόβο</w:t>
      </w:r>
      <w:r>
        <w:rPr>
          <w:rFonts w:eastAsia="Times New Roman" w:cs="Times New Roman"/>
          <w:szCs w:val="24"/>
        </w:rPr>
        <w:t>,</w:t>
      </w:r>
      <w:r>
        <w:rPr>
          <w:rFonts w:eastAsia="Times New Roman" w:cs="Times New Roman"/>
          <w:szCs w:val="24"/>
        </w:rPr>
        <w:t xml:space="preserve"> είναι ότι ο κόσμος της εργασίας και τα μεσαία στρώματα αισθάνονται αυτή την απειλή;</w:t>
      </w:r>
    </w:p>
    <w:p w14:paraId="0BCB5E4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Με ποιες πολιτικές θέλετε εσείς, όσον αφορά αυτόν τον διαχωρισμό, να μπείτε στη συζήτηση που θα γίνει στην Ευρώπη στις ευρωεκλογές; </w:t>
      </w:r>
    </w:p>
    <w:p w14:paraId="0BCB5E4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w:t>
      </w:r>
      <w:proofErr w:type="spellStart"/>
      <w:r>
        <w:rPr>
          <w:rFonts w:eastAsia="Times New Roman" w:cs="Times New Roman"/>
          <w:szCs w:val="24"/>
        </w:rPr>
        <w:t>Κουτσούμπας</w:t>
      </w:r>
      <w:proofErr w:type="spellEnd"/>
      <w:r>
        <w:rPr>
          <w:rFonts w:eastAsia="Times New Roman" w:cs="Times New Roman"/>
          <w:szCs w:val="24"/>
        </w:rPr>
        <w:t>, Γενικός Γραμματέας του ΚΚΕ, είπε ότι αυξάνονται οι αντιθέσεις στο καπιταλισ</w:t>
      </w:r>
      <w:r>
        <w:rPr>
          <w:rFonts w:eastAsia="Times New Roman" w:cs="Times New Roman"/>
          <w:szCs w:val="24"/>
        </w:rPr>
        <w:t xml:space="preserve">τικό σύστημα και δεν αποκλείει και μελλοντική κρίση και μελλοντικό πόλεμο. Έχει απόλυτο δίκιο, μόνο που σε αυτές τις αντιθέσεις πρέπει να παρέμβεις, πρέπει να έχεις στρατηγική, πρέπει να αποφύγεις το χειρότερο κακό. </w:t>
      </w:r>
    </w:p>
    <w:p w14:paraId="0BCB5E4F"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w:t>
      </w:r>
      <w:r w:rsidRPr="00B819E1">
        <w:rPr>
          <w:rFonts w:eastAsia="Times New Roman" w:cs="Times New Roman"/>
          <w:szCs w:val="24"/>
        </w:rPr>
        <w:t>ΡΙΖΑ</w:t>
      </w:r>
      <w:r>
        <w:rPr>
          <w:rFonts w:eastAsia="Times New Roman" w:cs="Times New Roman"/>
          <w:szCs w:val="24"/>
        </w:rPr>
        <w:t xml:space="preserve"> και των ΑΝΕΛ</w:t>
      </w:r>
      <w:r w:rsidRPr="00B819E1">
        <w:rPr>
          <w:rFonts w:eastAsia="Times New Roman" w:cs="Times New Roman"/>
          <w:szCs w:val="24"/>
        </w:rPr>
        <w:t>)</w:t>
      </w:r>
    </w:p>
    <w:p w14:paraId="0BCB5E5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Δεν μπορεί να κάθεσαι και να λες ως αναλυτής ότι φοβόμαστε ότι μπορεί να έρθει ο εθνικισμός. </w:t>
      </w:r>
    </w:p>
    <w:p w14:paraId="0BCB5E5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Ό,τι έχουμε καταφέρει οι Βουλευτές των ΑΝΕΛ και του ΣΥΡΙΖΑ, το έχουμε καταφέρει μαζί. Σας λέω να μη</w:t>
      </w:r>
      <w:r>
        <w:rPr>
          <w:rFonts w:eastAsia="Times New Roman" w:cs="Times New Roman"/>
          <w:szCs w:val="24"/>
        </w:rPr>
        <w:t xml:space="preserve"> φοβάστε. Σας λέω το καλοκαίρι, στις </w:t>
      </w:r>
      <w:r>
        <w:rPr>
          <w:rFonts w:eastAsia="Times New Roman" w:cs="Times New Roman"/>
          <w:szCs w:val="24"/>
        </w:rPr>
        <w:lastRenderedPageBreak/>
        <w:t xml:space="preserve">διακοπές που έρχονται, να γυρίσετε τις περιφέρειες και να εξηγήσετε στον κόσμο τι διακυβεύεται τον επόμενο χρόνο. </w:t>
      </w:r>
    </w:p>
    <w:p w14:paraId="0BCB5E52"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BCB5E5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Εξηγήστε ότι δεν έχετε τίποτα να φοβηθείτε, εκ</w:t>
      </w:r>
      <w:r>
        <w:rPr>
          <w:rFonts w:eastAsia="Times New Roman" w:cs="Times New Roman"/>
          <w:szCs w:val="24"/>
        </w:rPr>
        <w:t xml:space="preserve">τός από τον φόβο. Εξηγήστε ότι μπορούμε να πάμε μπροστά. Εξηγήστε ότι μπορούμε να αλλάξουμε και την Ευρώπη, όπως πάντα λέγαμε. Και εξηγήστε ότι όλοι μαζί μπορούμε να το κάνουμε αυτό. </w:t>
      </w:r>
    </w:p>
    <w:p w14:paraId="0BCB5E5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BCB5E55" w14:textId="77777777" w:rsidR="00623898" w:rsidRDefault="00B35A1F">
      <w:pPr>
        <w:spacing w:line="600" w:lineRule="auto"/>
        <w:ind w:firstLine="720"/>
        <w:jc w:val="both"/>
        <w:rPr>
          <w:rFonts w:eastAsia="Times New Roman" w:cs="Times New Roman"/>
          <w:szCs w:val="24"/>
        </w:rPr>
      </w:pPr>
      <w:r w:rsidRPr="004B2E64">
        <w:rPr>
          <w:rFonts w:eastAsia="Times New Roman" w:cs="Times New Roman"/>
          <w:szCs w:val="24"/>
        </w:rPr>
        <w:t xml:space="preserve">(Στο σημείο αυτό ο </w:t>
      </w:r>
      <w:r>
        <w:rPr>
          <w:rFonts w:eastAsia="Times New Roman" w:cs="Times New Roman"/>
          <w:szCs w:val="24"/>
        </w:rPr>
        <w:t xml:space="preserve">Υπουργός κ. Ευκλείδης </w:t>
      </w:r>
      <w:proofErr w:type="spellStart"/>
      <w:r>
        <w:rPr>
          <w:rFonts w:eastAsia="Times New Roman" w:cs="Times New Roman"/>
          <w:szCs w:val="24"/>
        </w:rPr>
        <w:t>Τσακα</w:t>
      </w:r>
      <w:r>
        <w:rPr>
          <w:rFonts w:eastAsia="Times New Roman" w:cs="Times New Roman"/>
          <w:szCs w:val="24"/>
        </w:rPr>
        <w:t>λώτος</w:t>
      </w:r>
      <w:proofErr w:type="spellEnd"/>
      <w:r>
        <w:rPr>
          <w:rFonts w:eastAsia="Times New Roman" w:cs="Times New Roman"/>
          <w:szCs w:val="24"/>
        </w:rPr>
        <w:t xml:space="preserve">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0BCB5E56"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r w:rsidRPr="00B819E1">
        <w:rPr>
          <w:rFonts w:eastAsia="Times New Roman" w:cs="Times New Roman"/>
          <w:szCs w:val="24"/>
        </w:rPr>
        <w:t>)</w:t>
      </w:r>
    </w:p>
    <w:p w14:paraId="0BCB5E57"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εξ όσων καταλαβαίνω –και μάλλον καταλαβαίνω σωστά- η σημερινή συζήτηση θα κλείσει με τις δευτερολογίες του Πρωθυπουργού και του Αρχηγού της Αξιωματικής Αντιπολίτευσης και με την ενδεχόμενη </w:t>
      </w:r>
      <w:proofErr w:type="spellStart"/>
      <w:r>
        <w:rPr>
          <w:rFonts w:eastAsia="Times New Roman" w:cs="Times New Roman"/>
          <w:szCs w:val="24"/>
        </w:rPr>
        <w:t>τριτολογία</w:t>
      </w:r>
      <w:proofErr w:type="spellEnd"/>
      <w:r>
        <w:rPr>
          <w:rFonts w:eastAsia="Times New Roman" w:cs="Times New Roman"/>
          <w:szCs w:val="24"/>
        </w:rPr>
        <w:t xml:space="preserve"> του Πρωθυπουργού. Οι άλλοι</w:t>
      </w:r>
      <w:r>
        <w:rPr>
          <w:rFonts w:eastAsia="Times New Roman" w:cs="Times New Roman"/>
          <w:szCs w:val="24"/>
        </w:rPr>
        <w:t xml:space="preserve"> πολιτικοί Αρχηγοί έχουν δηλώσει ότι δεν θα κάνουν χρήση </w:t>
      </w:r>
      <w:r>
        <w:rPr>
          <w:rFonts w:eastAsia="Times New Roman" w:cs="Times New Roman"/>
          <w:szCs w:val="24"/>
        </w:rPr>
        <w:lastRenderedPageBreak/>
        <w:t>δευτερολογίας. Υπάρχει μία εκκρεμότητα</w:t>
      </w:r>
      <w:r>
        <w:rPr>
          <w:rFonts w:eastAsia="Times New Roman" w:cs="Times New Roman"/>
          <w:szCs w:val="24"/>
        </w:rPr>
        <w:t>,</w:t>
      </w:r>
      <w:r>
        <w:rPr>
          <w:rFonts w:eastAsia="Times New Roman" w:cs="Times New Roman"/>
          <w:szCs w:val="24"/>
        </w:rPr>
        <w:t xml:space="preserve"> που θα λυθεί κατά τη διάρκεια της συζήτησης. Πάντως με τους δύο Αρχηγούς θα λήξει η συζήτηση. </w:t>
      </w:r>
    </w:p>
    <w:p w14:paraId="0BCB5E58"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Πρωθυπουργέ, έχετε τον λόγο.  </w:t>
      </w:r>
    </w:p>
    <w:p w14:paraId="0BCB5E59" w14:textId="77777777" w:rsidR="00623898" w:rsidRDefault="00B35A1F">
      <w:pPr>
        <w:spacing w:line="600" w:lineRule="auto"/>
        <w:ind w:firstLine="720"/>
        <w:jc w:val="both"/>
        <w:rPr>
          <w:rFonts w:eastAsia="Times New Roman"/>
          <w:color w:val="000000"/>
          <w:szCs w:val="24"/>
          <w:shd w:val="clear" w:color="auto" w:fill="FFFFFF"/>
        </w:rPr>
      </w:pPr>
      <w:r w:rsidRPr="00F1143A">
        <w:rPr>
          <w:rFonts w:eastAsia="Times New Roman"/>
          <w:b/>
          <w:color w:val="000000"/>
          <w:szCs w:val="24"/>
          <w:shd w:val="clear" w:color="auto" w:fill="FFFFFF"/>
        </w:rPr>
        <w:t>ΑΛΕΞΗΣ ΤΣΙΠΡΑΣ (Πρό</w:t>
      </w:r>
      <w:r w:rsidRPr="00F1143A">
        <w:rPr>
          <w:rFonts w:eastAsia="Times New Roman"/>
          <w:b/>
          <w:color w:val="000000"/>
          <w:szCs w:val="24"/>
          <w:shd w:val="clear" w:color="auto" w:fill="FFFFFF"/>
        </w:rPr>
        <w:t xml:space="preserve">εδρος της Κυβέρνησης): </w:t>
      </w:r>
      <w:r>
        <w:rPr>
          <w:rFonts w:eastAsia="Times New Roman"/>
          <w:color w:val="000000"/>
          <w:szCs w:val="24"/>
          <w:shd w:val="clear" w:color="auto" w:fill="FFFFFF"/>
        </w:rPr>
        <w:t>Ευχαριστώ, κύριε Πρόεδρε.</w:t>
      </w:r>
    </w:p>
    <w:p w14:paraId="0BCB5E5A"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Βουλευτές, ο κ. Μητσοτάκης ζήτησε να διεξαχθεί προ </w:t>
      </w:r>
      <w:r>
        <w:rPr>
          <w:rFonts w:eastAsia="Times New Roman"/>
          <w:color w:val="000000"/>
          <w:szCs w:val="24"/>
          <w:shd w:val="clear" w:color="auto" w:fill="FFFFFF"/>
        </w:rPr>
        <w:t>η</w:t>
      </w:r>
      <w:r>
        <w:rPr>
          <w:rFonts w:eastAsia="Times New Roman"/>
          <w:color w:val="000000"/>
          <w:szCs w:val="24"/>
          <w:shd w:val="clear" w:color="auto" w:fill="FFFFFF"/>
        </w:rPr>
        <w:t xml:space="preserve">μερησίας </w:t>
      </w:r>
      <w:r>
        <w:rPr>
          <w:rFonts w:eastAsia="Times New Roman"/>
          <w:color w:val="000000"/>
          <w:szCs w:val="24"/>
          <w:shd w:val="clear" w:color="auto" w:fill="FFFFFF"/>
        </w:rPr>
        <w:t>δ</w:t>
      </w:r>
      <w:r>
        <w:rPr>
          <w:rFonts w:eastAsia="Times New Roman"/>
          <w:color w:val="000000"/>
          <w:szCs w:val="24"/>
          <w:shd w:val="clear" w:color="auto" w:fill="FFFFFF"/>
        </w:rPr>
        <w:t xml:space="preserve">ιατάξεως </w:t>
      </w:r>
      <w:r>
        <w:rPr>
          <w:rFonts w:eastAsia="Times New Roman"/>
          <w:color w:val="000000"/>
          <w:szCs w:val="24"/>
          <w:shd w:val="clear" w:color="auto" w:fill="FFFFFF"/>
        </w:rPr>
        <w:t>σ</w:t>
      </w:r>
      <w:r>
        <w:rPr>
          <w:rFonts w:eastAsia="Times New Roman"/>
          <w:color w:val="000000"/>
          <w:szCs w:val="24"/>
          <w:shd w:val="clear" w:color="auto" w:fill="FFFFFF"/>
        </w:rPr>
        <w:t>υζήτηση για την οικονομία. Του είπα ότι είναι καλοδεχούμενη, ότι είναι πραγματικό δώρο. Σήμερα, όμως, αποδείχθηκε ότι</w:t>
      </w:r>
      <w:r>
        <w:rPr>
          <w:rFonts w:eastAsia="Times New Roman"/>
          <w:color w:val="000000"/>
          <w:szCs w:val="24"/>
          <w:shd w:val="clear" w:color="auto" w:fill="FFFFFF"/>
        </w:rPr>
        <w:t xml:space="preserve"> ο κ. Μητσοτάκης μόνο για την οικονομία δεν ήρθε σε αυτή εδώ την Αίθουσα να μιλήσει.</w:t>
      </w:r>
    </w:p>
    <w:p w14:paraId="0BCB5E5B"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κατανοούμε, διότι προφανώς δεν αισθάνεται ότι είναι προνομιακό πεδίο γι’ αυτόν και για το </w:t>
      </w:r>
      <w:r>
        <w:rPr>
          <w:rFonts w:eastAsia="Times New Roman"/>
          <w:color w:val="000000"/>
          <w:szCs w:val="24"/>
          <w:shd w:val="clear" w:color="auto" w:fill="FFFFFF"/>
        </w:rPr>
        <w:t>κ</w:t>
      </w:r>
      <w:r>
        <w:rPr>
          <w:rFonts w:eastAsia="Times New Roman"/>
          <w:color w:val="000000"/>
          <w:szCs w:val="24"/>
          <w:shd w:val="clear" w:color="auto" w:fill="FFFFFF"/>
        </w:rPr>
        <w:t>όμμα του η συζήτηση για την οικονομία. Γι’ αυτόν</w:t>
      </w:r>
      <w:r>
        <w:rPr>
          <w:rFonts w:eastAsia="Times New Roman"/>
          <w:color w:val="000000"/>
          <w:szCs w:val="24"/>
          <w:shd w:val="clear" w:color="auto" w:fill="FFFFFF"/>
        </w:rPr>
        <w:t>,</w:t>
      </w:r>
      <w:r>
        <w:rPr>
          <w:rFonts w:eastAsia="Times New Roman"/>
          <w:color w:val="000000"/>
          <w:szCs w:val="24"/>
          <w:shd w:val="clear" w:color="auto" w:fill="FFFFFF"/>
        </w:rPr>
        <w:t xml:space="preserve"> ακριβώς</w:t>
      </w:r>
      <w:r>
        <w:rPr>
          <w:rFonts w:eastAsia="Times New Roman"/>
          <w:color w:val="000000"/>
          <w:szCs w:val="24"/>
          <w:shd w:val="clear" w:color="auto" w:fill="FFFFFF"/>
        </w:rPr>
        <w:t>,</w:t>
      </w:r>
      <w:r>
        <w:rPr>
          <w:rFonts w:eastAsia="Times New Roman"/>
          <w:color w:val="000000"/>
          <w:szCs w:val="24"/>
          <w:shd w:val="clear" w:color="auto" w:fill="FFFFFF"/>
        </w:rPr>
        <w:t xml:space="preserve"> τον λόγο επέλεξε </w:t>
      </w:r>
      <w:r>
        <w:rPr>
          <w:rFonts w:eastAsia="Times New Roman"/>
          <w:color w:val="000000"/>
          <w:szCs w:val="24"/>
          <w:shd w:val="clear" w:color="auto" w:fill="FFFFFF"/>
        </w:rPr>
        <w:t xml:space="preserve">-είναι αλήθεια με πολύ εκνευρισμό- να επιδοθεί σε ένα κρεσέντο ύβρεων, σε ένα υβρεολόγιο. </w:t>
      </w:r>
    </w:p>
    <w:p w14:paraId="0BCB5E5C"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Οφείλω να</w:t>
      </w:r>
      <w:r w:rsidRPr="003343EC">
        <w:rPr>
          <w:rFonts w:eastAsia="Times New Roman"/>
          <w:color w:val="000000"/>
          <w:szCs w:val="24"/>
          <w:shd w:val="clear" w:color="auto" w:fill="FFFFFF"/>
        </w:rPr>
        <w:t xml:space="preserve"> </w:t>
      </w:r>
      <w:r>
        <w:rPr>
          <w:rFonts w:eastAsia="Times New Roman"/>
          <w:color w:val="000000"/>
          <w:szCs w:val="24"/>
          <w:shd w:val="clear" w:color="auto" w:fill="FFFFFF"/>
        </w:rPr>
        <w:t xml:space="preserve">πω το εξής: Πραγματικά δεν βρισκόμαστε σε εκείνη την ψυχολογία που τα παίρνουμε όλα τοις μετρητοίς, κύριε Μητσοτάκη. Είπατε καμιά σαρανταριά φορές ψεύτης, </w:t>
      </w:r>
      <w:r>
        <w:rPr>
          <w:rFonts w:eastAsia="Times New Roman"/>
          <w:color w:val="000000"/>
          <w:szCs w:val="24"/>
          <w:shd w:val="clear" w:color="auto" w:fill="FFFFFF"/>
        </w:rPr>
        <w:t xml:space="preserve">ψεύτες. Και μια φορά να το πείτε φτάνει. </w:t>
      </w:r>
      <w:r>
        <w:rPr>
          <w:rFonts w:eastAsia="Times New Roman"/>
          <w:color w:val="000000"/>
          <w:szCs w:val="24"/>
          <w:shd w:val="clear" w:color="auto" w:fill="FFFFFF"/>
        </w:rPr>
        <w:lastRenderedPageBreak/>
        <w:t>Δεν χρειάζεται να το επαναλαμβάνετε σαράντα φορές. Είναι ένδειξη της αμηχανίας και του εκνευρισμού σας αυτό. Και ξέρετε, ορισμένες φορές αυτή η αμηχανία και ο εκνευρισμός κάνει τον ομιλητή να κινείται στα όρια του γ</w:t>
      </w:r>
      <w:r>
        <w:rPr>
          <w:rFonts w:eastAsia="Times New Roman"/>
          <w:color w:val="000000"/>
          <w:szCs w:val="24"/>
          <w:shd w:val="clear" w:color="auto" w:fill="FFFFFF"/>
        </w:rPr>
        <w:t>ραφικού και να έχει ο λόγος του και μια δόση κωμικότητας, ιδίως όταν διανθίζεται από αυτά τα περίτεχνα ανεβάσματα του τόνου της φωνής. Επίσης θα έλεγα ότι πολλές φορές αυτό κάνει τον ομιλητή όχι να έχει απλά απόσταση από αυτόν που τον παρακολουθεί, αλλά αυ</w:t>
      </w:r>
      <w:r>
        <w:rPr>
          <w:rFonts w:eastAsia="Times New Roman"/>
          <w:color w:val="000000"/>
          <w:szCs w:val="24"/>
          <w:shd w:val="clear" w:color="auto" w:fill="FFFFFF"/>
        </w:rPr>
        <w:t>τός που τον παρακολουθεί να αισθάνεται και συμπόνια.</w:t>
      </w:r>
    </w:p>
    <w:p w14:paraId="0BCB5E5D"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κύριο, όμως, είναι ότι σε αυτό το </w:t>
      </w:r>
      <w:proofErr w:type="spellStart"/>
      <w:r>
        <w:rPr>
          <w:rFonts w:eastAsia="Times New Roman"/>
          <w:color w:val="000000"/>
          <w:szCs w:val="24"/>
          <w:shd w:val="clear" w:color="auto" w:fill="FFFFFF"/>
        </w:rPr>
        <w:t>εξηντάλεπτο</w:t>
      </w:r>
      <w:proofErr w:type="spellEnd"/>
      <w:r>
        <w:rPr>
          <w:rFonts w:eastAsia="Times New Roman"/>
          <w:color w:val="000000"/>
          <w:szCs w:val="24"/>
          <w:shd w:val="clear" w:color="auto" w:fill="FFFFFF"/>
        </w:rPr>
        <w:t xml:space="preserve"> κρεσέντο</w:t>
      </w:r>
      <w:r>
        <w:rPr>
          <w:rFonts w:eastAsia="Times New Roman"/>
          <w:color w:val="000000"/>
          <w:szCs w:val="24"/>
          <w:shd w:val="clear" w:color="auto" w:fill="FFFFFF"/>
        </w:rPr>
        <w:t>,</w:t>
      </w:r>
      <w:r>
        <w:rPr>
          <w:rFonts w:eastAsia="Times New Roman"/>
          <w:color w:val="000000"/>
          <w:szCs w:val="24"/>
          <w:shd w:val="clear" w:color="auto" w:fill="FFFFFF"/>
        </w:rPr>
        <w:t xml:space="preserve"> βρήκατε μόλις δέκα λεπτά να μιλήσετε για την οικονομία. Μόλις δέκα λεπτά! Και στα δέκα, όμως, αυτά λεπτά που μιλήσατε, τιμήσατε την προσωπική κο</w:t>
      </w:r>
      <w:r>
        <w:rPr>
          <w:rFonts w:eastAsia="Times New Roman"/>
          <w:color w:val="000000"/>
          <w:szCs w:val="24"/>
          <w:shd w:val="clear" w:color="auto" w:fill="FFFFFF"/>
        </w:rPr>
        <w:t>ινοβουλευτική σας παράδοση και προλάβατε να φανερώσετε μια σειρά από ανεπάρκειες και στον τομέα της οικονομίας. Θα πάω σε αυτές τις ανεπάρκειες στη συνέχεια.</w:t>
      </w:r>
    </w:p>
    <w:p w14:paraId="0BCB5E5E"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όμως, να ξεκινήσω από μία τρομακτική παράλειψη. Ξέρετε, το κρίσιμο θέμα που συζητούσε το</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lang w:val="en-US"/>
        </w:rPr>
        <w:t>Eurogroup</w:t>
      </w:r>
      <w:proofErr w:type="spellEnd"/>
      <w:r w:rsidRPr="00F1143A">
        <w:rPr>
          <w:rFonts w:eastAsia="Times New Roman"/>
          <w:color w:val="000000"/>
          <w:szCs w:val="24"/>
          <w:shd w:val="clear" w:color="auto" w:fill="FFFFFF"/>
        </w:rPr>
        <w:t xml:space="preserve"> </w:t>
      </w:r>
      <w:r>
        <w:rPr>
          <w:rFonts w:eastAsia="Times New Roman"/>
          <w:color w:val="000000"/>
          <w:szCs w:val="24"/>
          <w:shd w:val="clear" w:color="auto" w:fill="FFFFFF"/>
        </w:rPr>
        <w:t xml:space="preserve">στις 21 Ιούνη -ένα από τα τρία όπως εξήγησα αλλά το πιο κρίσιμο, το περιμέναμε από το 2012 και μετά- ήταν το χρέος. Δεν είπατε κουβέντα για το χρέος. Ούτε καν αναφερθήκατε σε αυτό. Και προφανώς δεν το ξεχάσατε. </w:t>
      </w:r>
    </w:p>
    <w:p w14:paraId="0BCB5E5F"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Είναι λογικό. Μέχρι και εσείς δεν</w:t>
      </w:r>
      <w:r>
        <w:rPr>
          <w:rFonts w:eastAsia="Times New Roman"/>
          <w:color w:val="000000"/>
          <w:szCs w:val="24"/>
          <w:shd w:val="clear" w:color="auto" w:fill="FFFFFF"/>
        </w:rPr>
        <w:t xml:space="preserve"> μπορείτε να αμφισβητήσετε αυτό που λέει ολόκληρος ο κόσμος, όλοι οι οίκοι αξιολόγησης που μας αναβαθμίζουν, οι κεφαλαιαγορές, οι διεθνείς αναλυτές, ο Ευρωπαϊκός Μηχανισμός Σταθερότητας, ακόμη και το ίδιο το Διεθνές Νομισματικό Ταμείο, ότι δηλαδή το ελληνι</w:t>
      </w:r>
      <w:r>
        <w:rPr>
          <w:rFonts w:eastAsia="Times New Roman"/>
          <w:color w:val="000000"/>
          <w:szCs w:val="24"/>
          <w:shd w:val="clear" w:color="auto" w:fill="FFFFFF"/>
        </w:rPr>
        <w:t xml:space="preserve">κό χρέος με τη συμφωνία της </w:t>
      </w:r>
      <w:r w:rsidRPr="00D343BA">
        <w:rPr>
          <w:rFonts w:eastAsia="Times New Roman"/>
          <w:color w:val="000000"/>
          <w:szCs w:val="24"/>
          <w:shd w:val="clear" w:color="auto" w:fill="FFFFFF"/>
        </w:rPr>
        <w:t xml:space="preserve">21ης </w:t>
      </w:r>
      <w:r>
        <w:rPr>
          <w:rFonts w:eastAsia="Times New Roman"/>
          <w:color w:val="000000"/>
          <w:szCs w:val="24"/>
          <w:shd w:val="clear" w:color="auto" w:fill="FFFFFF"/>
        </w:rPr>
        <w:t>του Ιούνη κατέστη επιτέλους βιώσιμο και ότι με όπλο αυτή τη συμφωνία οι αγορές είναι πλέον ορθάνοιχτες για την ελληνική οικονομία, για τα ελληνικά ομόλογα, για την Ελλάδα. Και μάλιστα είναι ορθάνοιχτες χωρίς κα</w:t>
      </w:r>
      <w:r>
        <w:rPr>
          <w:rFonts w:eastAsia="Times New Roman"/>
          <w:color w:val="000000"/>
          <w:szCs w:val="24"/>
          <w:shd w:val="clear" w:color="auto" w:fill="FFFFFF"/>
        </w:rPr>
        <w:t>μ</w:t>
      </w:r>
      <w:r>
        <w:rPr>
          <w:rFonts w:eastAsia="Times New Roman"/>
          <w:color w:val="000000"/>
          <w:szCs w:val="24"/>
          <w:shd w:val="clear" w:color="auto" w:fill="FFFFFF"/>
        </w:rPr>
        <w:t>μία επιπλέον</w:t>
      </w:r>
      <w:r>
        <w:rPr>
          <w:rFonts w:eastAsia="Times New Roman"/>
          <w:color w:val="000000"/>
          <w:szCs w:val="24"/>
          <w:shd w:val="clear" w:color="auto" w:fill="FFFFFF"/>
        </w:rPr>
        <w:t xml:space="preserve"> επιβάρυνση για τις τράπεζες, για τα ασφαλιστικά ταμεία, για τα νοσοκομεία, για τους </w:t>
      </w:r>
      <w:proofErr w:type="spellStart"/>
      <w:r>
        <w:rPr>
          <w:rFonts w:eastAsia="Times New Roman"/>
          <w:color w:val="000000"/>
          <w:szCs w:val="24"/>
          <w:shd w:val="clear" w:color="auto" w:fill="FFFFFF"/>
        </w:rPr>
        <w:t>μικροομολογιούχους</w:t>
      </w:r>
      <w:proofErr w:type="spellEnd"/>
      <w:r>
        <w:rPr>
          <w:rFonts w:eastAsia="Times New Roman"/>
          <w:color w:val="000000"/>
          <w:szCs w:val="24"/>
          <w:shd w:val="clear" w:color="auto" w:fill="FFFFFF"/>
        </w:rPr>
        <w:t xml:space="preserve">, για να θυμηθούμε και άλλες αναδιαρθρώσεις, αυτή που έγινε το 2011 με την περίπτωση του διαβόητου </w:t>
      </w:r>
      <w:r>
        <w:rPr>
          <w:rFonts w:eastAsia="Times New Roman"/>
          <w:color w:val="000000"/>
          <w:szCs w:val="24"/>
          <w:shd w:val="clear" w:color="auto" w:fill="FFFFFF"/>
          <w:lang w:val="en-US"/>
        </w:rPr>
        <w:t>PSI</w:t>
      </w:r>
      <w:r w:rsidRPr="00D343BA">
        <w:rPr>
          <w:rFonts w:eastAsia="Times New Roman"/>
          <w:color w:val="000000"/>
          <w:szCs w:val="24"/>
          <w:shd w:val="clear" w:color="auto" w:fill="FFFFFF"/>
        </w:rPr>
        <w:t xml:space="preserve">. </w:t>
      </w:r>
    </w:p>
    <w:p w14:paraId="0BCB5E60"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lang w:val="en-US"/>
        </w:rPr>
        <w:t>O</w:t>
      </w:r>
      <w:r w:rsidRPr="00D343BA">
        <w:rPr>
          <w:rFonts w:eastAsia="Times New Roman"/>
          <w:color w:val="000000"/>
          <w:szCs w:val="24"/>
          <w:shd w:val="clear" w:color="auto" w:fill="FFFFFF"/>
        </w:rPr>
        <w:t xml:space="preserve"> </w:t>
      </w:r>
      <w:r>
        <w:rPr>
          <w:rFonts w:eastAsia="Times New Roman"/>
          <w:color w:val="000000"/>
          <w:szCs w:val="24"/>
          <w:shd w:val="clear" w:color="auto" w:fill="FFFFFF"/>
        </w:rPr>
        <w:t>κ. Μητσοτάκης, όμως, μίλησε για τα πλεονάσματα</w:t>
      </w:r>
      <w:r>
        <w:rPr>
          <w:rFonts w:eastAsia="Times New Roman"/>
          <w:color w:val="000000"/>
          <w:szCs w:val="24"/>
          <w:shd w:val="clear" w:color="auto" w:fill="FFFFFF"/>
        </w:rPr>
        <w:t xml:space="preserve"> που συμφώνησε η ελληνική κυβέρνηση, 3,5% μέχρι το 2022 και 2,2% στη συνέχεια. Μας είπε πόσο καταστροφικά και πόσο περιοριστικά είναι αυτά τα πλεονάσματα για την ελληνική οικονομία. </w:t>
      </w:r>
    </w:p>
    <w:p w14:paraId="0BCB5E61"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όμως, εδώ να επισημάνω ορισμένα πράγματα. Υπάρχει, αλήθεια, καν</w:t>
      </w:r>
      <w:r>
        <w:rPr>
          <w:rFonts w:eastAsia="Times New Roman"/>
          <w:color w:val="000000"/>
          <w:szCs w:val="24"/>
          <w:shd w:val="clear" w:color="auto" w:fill="FFFFFF"/>
        </w:rPr>
        <w:t>είς -και συμπεριλαμβάνω και τους απόντες</w:t>
      </w:r>
      <w:r>
        <w:rPr>
          <w:rFonts w:eastAsia="Times New Roman"/>
          <w:color w:val="000000"/>
          <w:szCs w:val="24"/>
          <w:shd w:val="clear" w:color="auto" w:fill="FFFFFF"/>
        </w:rPr>
        <w:t>,</w:t>
      </w:r>
      <w:r>
        <w:rPr>
          <w:rFonts w:eastAsia="Times New Roman"/>
          <w:color w:val="000000"/>
          <w:szCs w:val="24"/>
          <w:shd w:val="clear" w:color="auto" w:fill="FFFFFF"/>
        </w:rPr>
        <w:t xml:space="preserve"> γιατί δεν είναι εδώ οι εκπρόσωποι της Κοινοβουλευτικής Ομάδας του ΠΑΣΟΚ- σε αυτή εδώ την </w:t>
      </w:r>
      <w:r>
        <w:rPr>
          <w:rFonts w:eastAsia="Times New Roman"/>
          <w:color w:val="000000"/>
          <w:szCs w:val="24"/>
          <w:shd w:val="clear" w:color="auto" w:fill="FFFFFF"/>
        </w:rPr>
        <w:lastRenderedPageBreak/>
        <w:t>Αίθουσα, που διαχειρίστηκε τα χρόνια της κρίσης διαπραγματεύσεις που αφορούσαν την πορεία του προγράμματος και τη βιωσιμότητα</w:t>
      </w:r>
      <w:r>
        <w:rPr>
          <w:rFonts w:eastAsia="Times New Roman"/>
          <w:color w:val="000000"/>
          <w:szCs w:val="24"/>
          <w:shd w:val="clear" w:color="auto" w:fill="FFFFFF"/>
        </w:rPr>
        <w:t xml:space="preserve"> του ελληνικού χρέους, που να πέτυχε κάτι καλύτερο; Αν υπάρχει κανείς που να πέτυχε κάτι καλύτερο από αυτά τα πλεονάσματα, να σηκώσει το χέρι του και να μας εξηγήσει, να πει «εγώ πέτυχα».</w:t>
      </w:r>
    </w:p>
    <w:p w14:paraId="0BCB5E62" w14:textId="77777777" w:rsidR="00623898" w:rsidRDefault="00B35A1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Εγώ δεν θυμάμαι, κύριε Μητσοτάκη</w:t>
      </w:r>
      <w:r w:rsidRPr="00DF1B94">
        <w:rPr>
          <w:rFonts w:eastAsia="Times New Roman"/>
          <w:color w:val="000000"/>
          <w:szCs w:val="24"/>
          <w:shd w:val="clear" w:color="auto" w:fill="FFFFFF"/>
        </w:rPr>
        <w:t>,</w:t>
      </w:r>
      <w:r>
        <w:rPr>
          <w:rFonts w:eastAsia="Times New Roman"/>
          <w:color w:val="000000"/>
          <w:szCs w:val="24"/>
          <w:shd w:val="clear" w:color="auto" w:fill="FFFFFF"/>
        </w:rPr>
        <w:t xml:space="preserve"> να πέτυχε κανείς κάτι καλύτερο. Αντιθέτως θυμάμαι ότι στην Κυβέρνηση που εσείς συμμετείχατε, είχατε συμφωνήσει πρωτογενή πλεονάσματα 4,5% μέχρι το 2018 και μέσο όρο 4% μέχρι το 2031.</w:t>
      </w:r>
    </w:p>
    <w:p w14:paraId="0BCB5E6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αμφισβητείτε αυτό; Δεν μπορείτε να το αμφισβητήσετε, γιατί είναι η πρ</w:t>
      </w:r>
      <w:r>
        <w:rPr>
          <w:rFonts w:eastAsia="Times New Roman" w:cs="Times New Roman"/>
          <w:szCs w:val="24"/>
        </w:rPr>
        <w:t>αγματικότητα. Γι’ αυτό θα έλεγα είναι ότι είναι δείγμα θράσους να έρχεστε και να μας κάνετε κριτική για το ύψος των πλεονασμάτων.</w:t>
      </w:r>
    </w:p>
    <w:p w14:paraId="0BCB5E6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Παρουσιάσατε όμως και ένα πολύ ενδιαφέρον διάγραμμα -αναφέρθηκε ο κ. </w:t>
      </w:r>
      <w:proofErr w:type="spellStart"/>
      <w:r>
        <w:rPr>
          <w:rFonts w:eastAsia="Times New Roman" w:cs="Times New Roman"/>
          <w:szCs w:val="24"/>
        </w:rPr>
        <w:t>Τσακαλώτος</w:t>
      </w:r>
      <w:proofErr w:type="spellEnd"/>
      <w:r>
        <w:rPr>
          <w:rFonts w:eastAsia="Times New Roman" w:cs="Times New Roman"/>
          <w:szCs w:val="24"/>
        </w:rPr>
        <w:t xml:space="preserve"> σε αυτό το διάγραμμα- και μάλιστα, το κατέθεσε</w:t>
      </w:r>
      <w:r>
        <w:rPr>
          <w:rFonts w:eastAsia="Times New Roman" w:cs="Times New Roman"/>
          <w:szCs w:val="24"/>
        </w:rPr>
        <w:t xml:space="preserve"> και στα Πρακτικά, εξηγώντας ότι θα έπρεπε να το καταθέσουμε εμείς</w:t>
      </w:r>
      <w:r>
        <w:rPr>
          <w:rFonts w:eastAsia="Times New Roman" w:cs="Times New Roman"/>
          <w:szCs w:val="24"/>
        </w:rPr>
        <w:t>,</w:t>
      </w:r>
      <w:r>
        <w:rPr>
          <w:rFonts w:eastAsia="Times New Roman" w:cs="Times New Roman"/>
          <w:szCs w:val="24"/>
        </w:rPr>
        <w:t xml:space="preserve"> για να ισχυριστούμε τα δικά μας επιχειρήματα.</w:t>
      </w:r>
    </w:p>
    <w:p w14:paraId="0BCB5E65" w14:textId="77777777" w:rsidR="00623898" w:rsidRDefault="00B35A1F">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w:t>
      </w:r>
      <w:r>
        <w:rPr>
          <w:rFonts w:eastAsia="Times New Roman" w:cs="Times New Roman"/>
          <w:szCs w:val="24"/>
        </w:rPr>
        <w:t>ις</w:t>
      </w:r>
      <w:r w:rsidRPr="001F37D9">
        <w:rPr>
          <w:rFonts w:eastAsia="Times New Roman" w:cs="Times New Roman"/>
          <w:szCs w:val="24"/>
        </w:rPr>
        <w:t xml:space="preserve"> πτέρυγ</w:t>
      </w:r>
      <w:r>
        <w:rPr>
          <w:rFonts w:eastAsia="Times New Roman" w:cs="Times New Roman"/>
          <w:szCs w:val="24"/>
        </w:rPr>
        <w:t>ες</w:t>
      </w:r>
      <w:r w:rsidRPr="001F37D9">
        <w:rPr>
          <w:rFonts w:eastAsia="Times New Roman" w:cs="Times New Roman"/>
          <w:szCs w:val="24"/>
        </w:rPr>
        <w:t xml:space="preserve"> του ΣΥΡΙΖΑ</w:t>
      </w:r>
      <w:r>
        <w:rPr>
          <w:rFonts w:eastAsia="Times New Roman" w:cs="Times New Roman"/>
          <w:szCs w:val="24"/>
        </w:rPr>
        <w:t xml:space="preserve"> και των ΑΝΕΛ</w:t>
      </w:r>
      <w:r w:rsidRPr="001F37D9">
        <w:rPr>
          <w:rFonts w:eastAsia="Times New Roman" w:cs="Times New Roman"/>
          <w:szCs w:val="24"/>
        </w:rPr>
        <w:t>)</w:t>
      </w:r>
    </w:p>
    <w:p w14:paraId="0BCB5E6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Αναρωτιέμαι, κύριε Μητσοτάκη, το εξής: Αυτό το ωραίο διάγραμμα το δανειστήκατε από τ</w:t>
      </w:r>
      <w:r>
        <w:rPr>
          <w:rFonts w:eastAsia="Times New Roman" w:cs="Times New Roman"/>
          <w:szCs w:val="24"/>
        </w:rPr>
        <w:t xml:space="preserve">ις ειδήσεις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που βάζουν κατά καιρούς διαγράμματα για την πορεία της ελληνικής οικονομίας αντεστραμμένα;</w:t>
      </w:r>
    </w:p>
    <w:p w14:paraId="0BCB5E6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Εγώ, κύριε Μητσοτάκη, θα ήθελα να καταθέσω την πραγματική εικόνα. Η πραγματική εικόνα είναι αυτή.</w:t>
      </w:r>
      <w:r w:rsidRPr="00D743A3">
        <w:rPr>
          <w:rFonts w:eastAsia="Times New Roman" w:cs="Times New Roman"/>
          <w:szCs w:val="24"/>
        </w:rPr>
        <w:t xml:space="preserve"> </w:t>
      </w:r>
    </w:p>
    <w:p w14:paraId="0BCB5E68"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ΚΥΡΙΑΚΟΣ ΜΗΤΣΟΤΑΚΗΣ</w:t>
      </w:r>
      <w:r w:rsidRPr="00B0055C">
        <w:rPr>
          <w:rFonts w:eastAsia="Times New Roman" w:cs="Times New Roman"/>
          <w:b/>
          <w:szCs w:val="24"/>
        </w:rPr>
        <w:t xml:space="preserve"> (Πρόεδρος της </w:t>
      </w:r>
      <w:r>
        <w:rPr>
          <w:rFonts w:eastAsia="Times New Roman" w:cs="Times New Roman"/>
          <w:b/>
          <w:szCs w:val="24"/>
        </w:rPr>
        <w:t>Νέας Δημ</w:t>
      </w:r>
      <w:r>
        <w:rPr>
          <w:rFonts w:eastAsia="Times New Roman" w:cs="Times New Roman"/>
          <w:b/>
          <w:szCs w:val="24"/>
        </w:rPr>
        <w:t>οκρατίας</w:t>
      </w:r>
      <w:r w:rsidRPr="00B0055C">
        <w:rPr>
          <w:rFonts w:eastAsia="Times New Roman" w:cs="Times New Roman"/>
          <w:b/>
          <w:szCs w:val="24"/>
        </w:rPr>
        <w:t>):</w:t>
      </w:r>
      <w:r w:rsidRPr="00B0055C">
        <w:rPr>
          <w:rFonts w:eastAsia="Times New Roman" w:cs="Times New Roman"/>
          <w:szCs w:val="24"/>
        </w:rPr>
        <w:t xml:space="preserve"> </w:t>
      </w:r>
      <w:r>
        <w:rPr>
          <w:rFonts w:eastAsia="Times New Roman" w:cs="Times New Roman"/>
          <w:szCs w:val="24"/>
        </w:rPr>
        <w:t>Είναι μαύρη!</w:t>
      </w:r>
    </w:p>
    <w:p w14:paraId="0BCB5E69"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ΑΛΕΞΗΣ ΤΣΙΠΡΑΣ (Πρόεδρος της Κυβέρνησης):</w:t>
      </w:r>
      <w:r w:rsidRPr="00B0055C">
        <w:rPr>
          <w:rFonts w:eastAsia="Times New Roman" w:cs="Times New Roman"/>
          <w:szCs w:val="24"/>
        </w:rPr>
        <w:t xml:space="preserve"> </w:t>
      </w:r>
      <w:r>
        <w:rPr>
          <w:rFonts w:eastAsia="Times New Roman" w:cs="Times New Roman"/>
          <w:szCs w:val="24"/>
        </w:rPr>
        <w:t>Ναι είναι μαύρη, γιατί είναι τα χρόνια που κυβερνήσατε, κύριε Μητσοτάκη, γι’ αυτό είναι μαύρη!</w:t>
      </w:r>
    </w:p>
    <w:p w14:paraId="0BCB5E6A" w14:textId="77777777" w:rsidR="00623898" w:rsidRDefault="00B35A1F">
      <w:pPr>
        <w:spacing w:line="600" w:lineRule="auto"/>
        <w:ind w:firstLine="709"/>
        <w:jc w:val="center"/>
        <w:rPr>
          <w:rFonts w:eastAsia="Times New Roman" w:cs="Times New Roman"/>
          <w:szCs w:val="24"/>
        </w:rPr>
      </w:pPr>
      <w:r w:rsidRPr="003755ED">
        <w:rPr>
          <w:rFonts w:eastAsia="Times New Roman" w:cs="Times New Roman"/>
          <w:szCs w:val="24"/>
        </w:rPr>
        <w:t>(Χειροκροτήματα από τις πτέρυγες του ΣΥΡΙΖΑ και των ΑΝΕΛ)</w:t>
      </w:r>
    </w:p>
    <w:p w14:paraId="0BCB5E6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Είναι τα χρόνια που κυβερνήσατε και </w:t>
      </w:r>
      <w:r>
        <w:rPr>
          <w:rFonts w:eastAsia="Times New Roman" w:cs="Times New Roman"/>
          <w:szCs w:val="24"/>
        </w:rPr>
        <w:t>συρρικνώσατε το ΑΕΠ της χώρας συνολικά κατά εικοσιπέντε μονάδες και όχι τα δικά σας τεχνάσματα όπου παρουσιάζετε όχι τον ρυθμό του ΑΕΠ αλλά τον ρυθμό μεταβολής του ΑΕΠ.</w:t>
      </w:r>
    </w:p>
    <w:p w14:paraId="0BCB5E6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Να σας παρουσιάσω, βεβαίως</w:t>
      </w:r>
      <w:r>
        <w:rPr>
          <w:rFonts w:eastAsia="Times New Roman" w:cs="Times New Roman"/>
          <w:szCs w:val="24"/>
        </w:rPr>
        <w:t>,</w:t>
      </w:r>
      <w:r>
        <w:rPr>
          <w:rFonts w:eastAsia="Times New Roman" w:cs="Times New Roman"/>
          <w:szCs w:val="24"/>
        </w:rPr>
        <w:t xml:space="preserve"> και μια πιο ευκολοδιάβαστη εικόνα που είναι αυτή εδώ και αφ</w:t>
      </w:r>
      <w:r>
        <w:rPr>
          <w:rFonts w:eastAsia="Times New Roman" w:cs="Times New Roman"/>
          <w:szCs w:val="24"/>
        </w:rPr>
        <w:t>ορά, κύριε Μητσοτάκη, το γεγονός ότι το 2009 το ΑΕΠ μειώθηκε 4,3%, το 2010 μειώθηκε 5,5%, το 2011 μειώθηκε 9,1%, μετά το 2012 ναι πήγαμε στο 7,3%. Δεν μείναμε στο 9,1% ευτυχώς!</w:t>
      </w:r>
    </w:p>
    <w:p w14:paraId="0BCB5E6D"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w:t>
      </w:r>
      <w:r w:rsidRPr="006151C8">
        <w:rPr>
          <w:rFonts w:eastAsia="Times New Roman" w:cs="Times New Roman"/>
          <w:b/>
          <w:szCs w:val="24"/>
        </w:rPr>
        <w:t xml:space="preserve"> (Υπουργός </w:t>
      </w:r>
      <w:r>
        <w:rPr>
          <w:rFonts w:eastAsia="Times New Roman" w:cs="Times New Roman"/>
          <w:b/>
          <w:szCs w:val="24"/>
        </w:rPr>
        <w:t>Οικονομικών</w:t>
      </w:r>
      <w:r w:rsidRPr="006151C8">
        <w:rPr>
          <w:rFonts w:eastAsia="Times New Roman" w:cs="Times New Roman"/>
          <w:b/>
          <w:szCs w:val="24"/>
        </w:rPr>
        <w:t>):</w:t>
      </w:r>
      <w:r w:rsidRPr="006151C8">
        <w:rPr>
          <w:rFonts w:eastAsia="Times New Roman" w:cs="Times New Roman"/>
          <w:szCs w:val="24"/>
        </w:rPr>
        <w:t xml:space="preserve"> </w:t>
      </w:r>
      <w:r>
        <w:rPr>
          <w:rFonts w:eastAsia="Times New Roman" w:cs="Times New Roman"/>
          <w:szCs w:val="24"/>
        </w:rPr>
        <w:t>Είναι -7,3%!</w:t>
      </w:r>
    </w:p>
    <w:p w14:paraId="0BCB5E6E"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 xml:space="preserve">ΑΛΕΞΗΣ ΤΣΙΠΡΑΣ </w:t>
      </w:r>
      <w:r w:rsidRPr="00B0055C">
        <w:rPr>
          <w:rFonts w:eastAsia="Times New Roman" w:cs="Times New Roman"/>
          <w:b/>
          <w:szCs w:val="24"/>
        </w:rPr>
        <w:t>(Πρόεδρος της Κυβέρνησης):</w:t>
      </w:r>
      <w:r w:rsidRPr="00B0055C">
        <w:rPr>
          <w:rFonts w:eastAsia="Times New Roman" w:cs="Times New Roman"/>
          <w:szCs w:val="24"/>
        </w:rPr>
        <w:t xml:space="preserve"> </w:t>
      </w:r>
      <w:r>
        <w:rPr>
          <w:rFonts w:eastAsia="Times New Roman" w:cs="Times New Roman"/>
          <w:szCs w:val="24"/>
        </w:rPr>
        <w:t>Ναι, -7,3%. Μετά το 2013 πήγαμε στο 3,2%, δεν μείναμε στο -7,3%. Αυτά είναι τα κατορθώματα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συνολικά</w:t>
      </w:r>
      <w:r>
        <w:rPr>
          <w:rFonts w:eastAsia="Times New Roman" w:cs="Times New Roman"/>
          <w:szCs w:val="24"/>
        </w:rPr>
        <w:t>,</w:t>
      </w:r>
      <w:r>
        <w:rPr>
          <w:rFonts w:eastAsia="Times New Roman" w:cs="Times New Roman"/>
          <w:szCs w:val="24"/>
        </w:rPr>
        <w:t xml:space="preserve"> αν τα αθροίσουμε, έχουμε -25% του Ακαθάριστου Εγχώριου Προϊόντος.</w:t>
      </w:r>
    </w:p>
    <w:p w14:paraId="0BCB5E6F" w14:textId="77777777" w:rsidR="00623898" w:rsidRDefault="00B35A1F">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w:t>
      </w:r>
      <w:r w:rsidRPr="004E60FA">
        <w:rPr>
          <w:rFonts w:eastAsia="Times New Roman" w:cs="Times New Roman"/>
          <w:szCs w:val="24"/>
        </w:rPr>
        <w:t xml:space="preserve"> </w:t>
      </w:r>
      <w:r>
        <w:rPr>
          <w:rFonts w:eastAsia="Times New Roman" w:cs="Times New Roman"/>
          <w:szCs w:val="24"/>
        </w:rPr>
        <w:t xml:space="preserve">από </w:t>
      </w:r>
      <w:r w:rsidRPr="00DD23C4">
        <w:rPr>
          <w:rFonts w:eastAsia="Times New Roman" w:cs="Times New Roman"/>
          <w:szCs w:val="24"/>
        </w:rPr>
        <w:t>την πτέρυγα της Νέας Δημοκρα</w:t>
      </w:r>
      <w:r w:rsidRPr="00DD23C4">
        <w:rPr>
          <w:rFonts w:eastAsia="Times New Roman" w:cs="Times New Roman"/>
          <w:szCs w:val="24"/>
        </w:rPr>
        <w:t>τίας)</w:t>
      </w:r>
    </w:p>
    <w:p w14:paraId="0BCB5E70" w14:textId="77777777" w:rsidR="00623898" w:rsidRDefault="00B35A1F">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Παρακαλώ, κάντε ησυχία!</w:t>
      </w:r>
    </w:p>
    <w:p w14:paraId="0BCB5E71"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ΑΛΕΞΗΣ ΤΣΙΠΡΑΣ (Πρόεδρος της Κυβέρνησης):</w:t>
      </w:r>
      <w:r w:rsidRPr="00B0055C">
        <w:rPr>
          <w:rFonts w:eastAsia="Times New Roman" w:cs="Times New Roman"/>
          <w:szCs w:val="24"/>
        </w:rPr>
        <w:t xml:space="preserve"> </w:t>
      </w:r>
      <w:r>
        <w:rPr>
          <w:rFonts w:eastAsia="Times New Roman" w:cs="Times New Roman"/>
          <w:szCs w:val="24"/>
        </w:rPr>
        <w:t>Δηλαδή συρρικνώσατε τον εθνικό πλούτο κατά το 1/4 και έχετε το θράσος να έρχεστε εδώ, σ’ αυτή την Αίθουσα και να μας παρουσιάζετε και διαγράμματα.</w:t>
      </w:r>
    </w:p>
    <w:p w14:paraId="0BCB5E72" w14:textId="77777777" w:rsidR="00623898" w:rsidRDefault="00B35A1F">
      <w:pPr>
        <w:spacing w:line="600" w:lineRule="auto"/>
        <w:ind w:firstLine="720"/>
        <w:jc w:val="both"/>
        <w:rPr>
          <w:rFonts w:eastAsia="Times New Roman" w:cs="Times New Roman"/>
          <w:szCs w:val="24"/>
        </w:rPr>
      </w:pPr>
      <w:r w:rsidRPr="00C949BD">
        <w:rPr>
          <w:rFonts w:eastAsia="Times New Roman"/>
          <w:b/>
          <w:szCs w:val="24"/>
        </w:rPr>
        <w:t>ΚΥΡΙΑΚΟΣ</w:t>
      </w:r>
      <w:r w:rsidRPr="00C949BD">
        <w:rPr>
          <w:rFonts w:eastAsia="Times New Roman"/>
          <w:b/>
          <w:szCs w:val="24"/>
        </w:rPr>
        <w:t xml:space="preserve"> ΜΗΤΣΟΤΑΚΗΣ (Πρόεδρος της Νέας Δημοκρατίας):</w:t>
      </w:r>
      <w:r w:rsidRPr="00387AE5">
        <w:rPr>
          <w:rFonts w:eastAsia="Times New Roman"/>
          <w:szCs w:val="24"/>
        </w:rPr>
        <w:t xml:space="preserve"> </w:t>
      </w:r>
      <w:r>
        <w:rPr>
          <w:rFonts w:eastAsia="Times New Roman" w:cs="Times New Roman"/>
          <w:szCs w:val="24"/>
        </w:rPr>
        <w:t>Ξεχάσατε το 2014!</w:t>
      </w:r>
    </w:p>
    <w:p w14:paraId="0BCB5E73" w14:textId="77777777" w:rsidR="00623898" w:rsidRDefault="00B35A1F">
      <w:pPr>
        <w:spacing w:line="600" w:lineRule="auto"/>
        <w:ind w:firstLine="720"/>
        <w:jc w:val="both"/>
        <w:rPr>
          <w:rFonts w:eastAsia="Times New Roman" w:cs="Times New Roman"/>
          <w:szCs w:val="24"/>
        </w:rPr>
      </w:pPr>
      <w:r w:rsidRPr="00B0055C">
        <w:rPr>
          <w:rFonts w:eastAsia="Times New Roman" w:cs="Times New Roman"/>
          <w:b/>
          <w:szCs w:val="24"/>
        </w:rPr>
        <w:t>ΑΛΕΞΗΣ ΤΣΙΠΡΑΣ (Πρόεδρος της Κυβέρνησης):</w:t>
      </w:r>
      <w:r w:rsidRPr="00B0055C">
        <w:rPr>
          <w:rFonts w:eastAsia="Times New Roman" w:cs="Times New Roman"/>
          <w:szCs w:val="24"/>
        </w:rPr>
        <w:t xml:space="preserve"> </w:t>
      </w:r>
      <w:r>
        <w:rPr>
          <w:rFonts w:eastAsia="Times New Roman" w:cs="Times New Roman"/>
          <w:szCs w:val="24"/>
        </w:rPr>
        <w:t>Ναι το 2014 είχατε μια οριακή αύξηση.</w:t>
      </w:r>
    </w:p>
    <w:p w14:paraId="0BCB5E74" w14:textId="77777777" w:rsidR="00623898" w:rsidRDefault="00B35A1F">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w:t>
      </w:r>
      <w:r w:rsidRPr="004E60FA">
        <w:rPr>
          <w:rFonts w:eastAsia="Times New Roman" w:cs="Times New Roman"/>
          <w:szCs w:val="24"/>
        </w:rPr>
        <w:t xml:space="preserve"> </w:t>
      </w:r>
      <w:r>
        <w:rPr>
          <w:rFonts w:eastAsia="Times New Roman" w:cs="Times New Roman"/>
          <w:szCs w:val="24"/>
        </w:rPr>
        <w:t xml:space="preserve">από </w:t>
      </w:r>
      <w:r w:rsidRPr="00DD23C4">
        <w:rPr>
          <w:rFonts w:eastAsia="Times New Roman" w:cs="Times New Roman"/>
          <w:szCs w:val="24"/>
        </w:rPr>
        <w:t>την πτέρυγα της Νέας Δημοκρατίας)</w:t>
      </w:r>
    </w:p>
    <w:p w14:paraId="0BCB5E75" w14:textId="77777777" w:rsidR="00623898" w:rsidRDefault="00B35A1F">
      <w:pPr>
        <w:spacing w:line="600" w:lineRule="auto"/>
        <w:ind w:firstLine="720"/>
        <w:jc w:val="both"/>
        <w:rPr>
          <w:rFonts w:eastAsia="Times New Roman" w:cs="Times New Roman"/>
          <w:szCs w:val="24"/>
        </w:rPr>
      </w:pPr>
      <w:r w:rsidRPr="00E916F3">
        <w:rPr>
          <w:rFonts w:eastAsia="Times New Roman" w:cs="Times New Roman"/>
          <w:b/>
          <w:szCs w:val="24"/>
        </w:rPr>
        <w:lastRenderedPageBreak/>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Σταματήστε! Τι κάνετε;</w:t>
      </w:r>
      <w:r>
        <w:rPr>
          <w:rFonts w:eastAsia="Times New Roman" w:cs="Times New Roman"/>
          <w:szCs w:val="24"/>
        </w:rPr>
        <w:t xml:space="preserve"> Πάνελ είναι εδώ; Σας παρακαλώ!</w:t>
      </w:r>
    </w:p>
    <w:p w14:paraId="0BCB5E76" w14:textId="77777777" w:rsidR="00623898" w:rsidRDefault="00B35A1F">
      <w:pPr>
        <w:spacing w:line="600" w:lineRule="auto"/>
        <w:ind w:firstLine="720"/>
        <w:jc w:val="both"/>
        <w:rPr>
          <w:rFonts w:eastAsia="Times New Roman" w:cs="Times New Roman"/>
          <w:szCs w:val="24"/>
        </w:rPr>
      </w:pPr>
      <w:r w:rsidRPr="00263F08">
        <w:rPr>
          <w:rFonts w:eastAsia="Times New Roman" w:cs="Times New Roman"/>
          <w:b/>
          <w:szCs w:val="24"/>
        </w:rPr>
        <w:t>ΑΛΕΞΗΣ ΤΣΙΠΡΑΣ (Πρόεδρος της Κυβέρνησης):</w:t>
      </w:r>
      <w:r w:rsidRPr="00CA04BC">
        <w:rPr>
          <w:rFonts w:eastAsia="Times New Roman" w:cs="Times New Roman"/>
          <w:szCs w:val="24"/>
        </w:rPr>
        <w:t xml:space="preserve"> </w:t>
      </w:r>
      <w:r>
        <w:rPr>
          <w:rFonts w:eastAsia="Times New Roman" w:cs="Times New Roman"/>
          <w:szCs w:val="24"/>
        </w:rPr>
        <w:t>Συγχαρητήρια! Συρρικνώσατε τον δημόσιο πλούτο κατά 25% κατά το 1/4 και καταφέρατε μετά από πέντε χρόνια θυσιών, περικοπών, λεηλασίας, να φτάσετε στο 0,8%. Συγχαρητήρια! Αυτό θέλετε ν</w:t>
      </w:r>
      <w:r>
        <w:rPr>
          <w:rFonts w:eastAsia="Times New Roman" w:cs="Times New Roman"/>
          <w:szCs w:val="24"/>
        </w:rPr>
        <w:t>α σας πω; Συγχαρητήρια!</w:t>
      </w:r>
    </w:p>
    <w:p w14:paraId="0BCB5E77" w14:textId="77777777" w:rsidR="00623898" w:rsidRDefault="00B35A1F">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w:t>
      </w:r>
      <w:r>
        <w:rPr>
          <w:rFonts w:eastAsia="Times New Roman" w:cs="Times New Roman"/>
          <w:szCs w:val="24"/>
        </w:rPr>
        <w:t>Πρόεδρος της Κυβέρνησης</w:t>
      </w:r>
      <w:r w:rsidRPr="004C2B81">
        <w:rPr>
          <w:rFonts w:eastAsia="Times New Roman" w:cs="Times New Roman"/>
          <w:szCs w:val="24"/>
        </w:rPr>
        <w:t xml:space="preserve"> κ. </w:t>
      </w:r>
      <w:r>
        <w:rPr>
          <w:rFonts w:eastAsia="Times New Roman" w:cs="Times New Roman"/>
          <w:szCs w:val="24"/>
        </w:rPr>
        <w:t xml:space="preserve">Αλέξης Τσίπρας </w:t>
      </w:r>
      <w:r w:rsidRPr="004C2B81">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BCB5E78" w14:textId="77777777" w:rsidR="00623898" w:rsidRDefault="00B35A1F">
      <w:pPr>
        <w:spacing w:line="600" w:lineRule="auto"/>
        <w:ind w:firstLine="709"/>
        <w:jc w:val="center"/>
        <w:rPr>
          <w:rFonts w:eastAsia="Times New Roman" w:cs="Times New Roman"/>
          <w:szCs w:val="24"/>
        </w:rPr>
      </w:pPr>
      <w:r w:rsidRPr="003755ED">
        <w:rPr>
          <w:rFonts w:eastAsia="Times New Roman" w:cs="Times New Roman"/>
          <w:szCs w:val="24"/>
        </w:rPr>
        <w:t>(Χειροκρ</w:t>
      </w:r>
      <w:r w:rsidRPr="003755ED">
        <w:rPr>
          <w:rFonts w:eastAsia="Times New Roman" w:cs="Times New Roman"/>
          <w:szCs w:val="24"/>
        </w:rPr>
        <w:t>οτήματα από τις πτέρυγες του ΣΥΡΙΖΑ και των ΑΝΕΛ)</w:t>
      </w:r>
    </w:p>
    <w:p w14:paraId="0BCB5E7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Να έρθω, λοιπόν, κύριε Μητσοτάκη, στην επόμενη λαθροχειρία την οποία επιχειρήσατε απ’ αυτό εδώ το Βήμα. Εδώ</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αναρωτιέμαι αν οι οικονομικοί σας σύμβουλοι, αυτοί που σας συμβουλεύουν, το κάνουν επ</w:t>
      </w:r>
      <w:r>
        <w:rPr>
          <w:rFonts w:eastAsia="Times New Roman" w:cs="Times New Roman"/>
          <w:szCs w:val="24"/>
        </w:rPr>
        <w:t>ίτηδες για να σας κάνουν ζημιά ή αν</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έχουν γνώσεις, αν είναι άσχετοι ή απλώς κυνικοί και ψεύτες. Διότι είπατε για πολλοστή φορά και απ’ αυτό εδώ το Βήμα ξανά -τα έχετε ξαναπεί, </w:t>
      </w:r>
      <w:r>
        <w:rPr>
          <w:rFonts w:eastAsia="Times New Roman" w:cs="Times New Roman"/>
          <w:szCs w:val="24"/>
        </w:rPr>
        <w:t>όμως,</w:t>
      </w:r>
      <w:r>
        <w:rPr>
          <w:rFonts w:eastAsia="Times New Roman" w:cs="Times New Roman"/>
          <w:szCs w:val="24"/>
        </w:rPr>
        <w:t xml:space="preserve"> και σας έχουμε διαψεύσει, σας έχουμε δώσει τα στο</w:t>
      </w:r>
      <w:r>
        <w:rPr>
          <w:rFonts w:eastAsia="Times New Roman" w:cs="Times New Roman"/>
          <w:szCs w:val="24"/>
        </w:rPr>
        <w:t xml:space="preserve">ιχεία, σας έχει απαντήσει ο κ. </w:t>
      </w:r>
      <w:proofErr w:type="spellStart"/>
      <w:r>
        <w:rPr>
          <w:rFonts w:eastAsia="Times New Roman" w:cs="Times New Roman"/>
          <w:szCs w:val="24"/>
        </w:rPr>
        <w:t>Τσακαλώτος</w:t>
      </w:r>
      <w:proofErr w:type="spellEnd"/>
      <w:r>
        <w:rPr>
          <w:rFonts w:eastAsia="Times New Roman" w:cs="Times New Roman"/>
          <w:szCs w:val="24"/>
        </w:rPr>
        <w:t xml:space="preserve">- </w:t>
      </w:r>
      <w:r>
        <w:rPr>
          <w:rFonts w:eastAsia="Times New Roman" w:cs="Times New Roman"/>
          <w:szCs w:val="24"/>
        </w:rPr>
        <w:lastRenderedPageBreak/>
        <w:t>ότι το χρηματοδοτικό μαξιλάρι ύψους 25 δισεκατομμυρίων ευρώ έχει προκύψει από τα πρωτογενή πλεονάσματα και από τη στάση πληρωμών προς το ελληνικό δημόσιο</w:t>
      </w:r>
      <w:r>
        <w:rPr>
          <w:rFonts w:eastAsia="Times New Roman" w:cs="Times New Roman"/>
          <w:szCs w:val="24"/>
        </w:rPr>
        <w:t>-</w:t>
      </w:r>
      <w:r>
        <w:rPr>
          <w:rFonts w:eastAsia="Times New Roman" w:cs="Times New Roman"/>
          <w:szCs w:val="24"/>
        </w:rPr>
        <w:t>. Ψέματα επί ψεμάτων ή λάθη επί λαθών. Ένα από τα δύο πρέπε</w:t>
      </w:r>
      <w:r>
        <w:rPr>
          <w:rFonts w:eastAsia="Times New Roman" w:cs="Times New Roman"/>
          <w:szCs w:val="24"/>
        </w:rPr>
        <w:t>ι να διαλέξετε. Ή τζάμπα πήγε το Χάρβαρντ ή εδώ έχετε επιλέξει ένα σκόπιμο ψέμα.</w:t>
      </w:r>
    </w:p>
    <w:p w14:paraId="0BCB5E7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Να σας ενημερώσω, λοιπόν, ότι το χρηματοδοτικό μαξιλάρι προέκυψε από δύο πηγές</w:t>
      </w:r>
      <w:r>
        <w:rPr>
          <w:rFonts w:eastAsia="Times New Roman" w:cs="Times New Roman"/>
          <w:szCs w:val="24"/>
        </w:rPr>
        <w:t>.</w:t>
      </w:r>
      <w:r>
        <w:rPr>
          <w:rFonts w:eastAsia="Times New Roman" w:cs="Times New Roman"/>
          <w:szCs w:val="24"/>
        </w:rPr>
        <w:t xml:space="preserve"> Από τις εκταμιεύσεις του </w:t>
      </w:r>
      <w:r>
        <w:rPr>
          <w:rFonts w:eastAsia="Times New Roman" w:cs="Times New Roman"/>
          <w:szCs w:val="24"/>
          <w:lang w:val="en-US"/>
        </w:rPr>
        <w:t>ESM</w:t>
      </w:r>
      <w:r>
        <w:rPr>
          <w:rFonts w:eastAsia="Times New Roman" w:cs="Times New Roman"/>
          <w:szCs w:val="24"/>
        </w:rPr>
        <w:t xml:space="preserve"> σκοπίμως μεγαλύτερες από την αποπληρωμή των δανειακών αναγκών της </w:t>
      </w:r>
      <w:r>
        <w:rPr>
          <w:rFonts w:eastAsia="Times New Roman" w:cs="Times New Roman"/>
          <w:szCs w:val="24"/>
        </w:rPr>
        <w:t>χώρας, καθώς και από τις δοκιμαστικές εξόδους που έχουμε πραγματοποιήσει στις αγορές χρήματος την προηγούμενη χρονιά.</w:t>
      </w:r>
    </w:p>
    <w:p w14:paraId="0BCB5E7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Όσο για την περιβόητη στάση πληρωμών του ελληνικού δημοσίου να σας ενημερώσω επίσης ότι αυτή τη στιγμή που μιλάμε, βρισκόμαστε σε ιστορικό</w:t>
      </w:r>
      <w:r>
        <w:rPr>
          <w:rFonts w:eastAsia="Times New Roman" w:cs="Times New Roman"/>
          <w:szCs w:val="24"/>
        </w:rPr>
        <w:t xml:space="preserve"> χαμηλό ληξιπρόθεσμων του ελληνικού δημοσίου και μέσα στους επόμενους μήνες ό,τι έχει απομείνει θα αποπληρωθεί και για πρώτη φορά θα μηδενιστούν οι ληξιπρόθεσμες οφειλές του ελληνικού δημοσίου προς ιδιώτες.</w:t>
      </w:r>
    </w:p>
    <w:p w14:paraId="0BCB5E7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Βρείτε, λοιπόν, κανένα άλλο επιχείρημα! Πάει αυτό</w:t>
      </w:r>
      <w:r>
        <w:rPr>
          <w:rFonts w:eastAsia="Times New Roman" w:cs="Times New Roman"/>
          <w:szCs w:val="24"/>
        </w:rPr>
        <w:t>, σκούριασε η στάση πληρωμών!</w:t>
      </w:r>
    </w:p>
    <w:p w14:paraId="0BCB5E7D" w14:textId="77777777" w:rsidR="00623898" w:rsidRDefault="00B35A1F">
      <w:pPr>
        <w:spacing w:line="600" w:lineRule="auto"/>
        <w:ind w:firstLine="709"/>
        <w:jc w:val="center"/>
        <w:rPr>
          <w:rFonts w:eastAsia="Times New Roman" w:cs="Times New Roman"/>
          <w:szCs w:val="24"/>
        </w:rPr>
      </w:pPr>
      <w:r w:rsidRPr="003755ED">
        <w:rPr>
          <w:rFonts w:eastAsia="Times New Roman" w:cs="Times New Roman"/>
          <w:szCs w:val="24"/>
        </w:rPr>
        <w:t>(Χειροκροτήματα από τις πτέρυγες του ΣΥΡΙΖΑ και των ΑΝΕΛ)</w:t>
      </w:r>
    </w:p>
    <w:p w14:paraId="0BCB5E7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Πάμε, όμως, παρακάτω, διότι μεγαλύτερη σημασία από τα ψέματα και τις λαθροχειρίες του κ. Μητσοτάκη νομίζω ότι έχει και το πολιτικό του σχέδιο για τη χώρα.</w:t>
      </w:r>
    </w:p>
    <w:p w14:paraId="0BCB5E7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Μας είπε, λοι</w:t>
      </w:r>
      <w:r>
        <w:rPr>
          <w:rFonts w:eastAsia="Times New Roman" w:cs="Times New Roman"/>
          <w:szCs w:val="24"/>
        </w:rPr>
        <w:t xml:space="preserve">πόν, ότι έχει διαπραγματευτικό στόχο να μειώσει τα πλεονάσματα, αφού θα έχει προκαλέσει ένα δημιουργικό σοκ στην ελληνική οικονομία. </w:t>
      </w:r>
    </w:p>
    <w:p w14:paraId="0BCB5E8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Ενδιαφέρουσες λέξεις για να περιγράψει κανείς το ανατριχιαστικό αντικοινωνικό πρόγραμμα, το οποίο ετοιμάζει η Νέα Δημοκρατ</w:t>
      </w:r>
      <w:r>
        <w:rPr>
          <w:rFonts w:eastAsia="Times New Roman" w:cs="Times New Roman"/>
          <w:szCs w:val="24"/>
        </w:rPr>
        <w:t>ία προς τον ελληνικό λαό για την επόμενη εκλογική αναμέτρηση!</w:t>
      </w:r>
    </w:p>
    <w:p w14:paraId="0BCB5E8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Ακούστε, λοιπόν, ποιο είναι το σοκ που σχεδιάζει ο κ. Μητσοτάκης</w:t>
      </w:r>
      <w:r>
        <w:rPr>
          <w:rFonts w:eastAsia="Times New Roman" w:cs="Times New Roman"/>
          <w:szCs w:val="24"/>
        </w:rPr>
        <w:t>,</w:t>
      </w:r>
      <w:r>
        <w:rPr>
          <w:rFonts w:eastAsia="Times New Roman" w:cs="Times New Roman"/>
          <w:szCs w:val="24"/>
        </w:rPr>
        <w:t xml:space="preserve"> που, ευτυχώς, θα μείνει στα συρτάρια της οδού Πειραιώς και δεν θα εφαρμοστεί ποτέ. Το δημιουργικό σοκ, λοιπόν, είναι κατ’ αρχάς </w:t>
      </w:r>
      <w:r>
        <w:rPr>
          <w:rFonts w:eastAsia="Times New Roman" w:cs="Times New Roman"/>
          <w:szCs w:val="24"/>
        </w:rPr>
        <w:t xml:space="preserve">στον δρόμο του ομοϊδεάτη σας κ. </w:t>
      </w:r>
      <w:proofErr w:type="spellStart"/>
      <w:r>
        <w:rPr>
          <w:rFonts w:eastAsia="Times New Roman" w:cs="Times New Roman"/>
          <w:szCs w:val="24"/>
        </w:rPr>
        <w:t>Κουρτς</w:t>
      </w:r>
      <w:proofErr w:type="spellEnd"/>
      <w:r>
        <w:rPr>
          <w:rFonts w:eastAsia="Times New Roman" w:cs="Times New Roman"/>
          <w:szCs w:val="24"/>
        </w:rPr>
        <w:t xml:space="preserve"> –που δεν είναι ακροδεξιός, απ’ ό,τι άκουσα εδώ, αλλά είναι φιλελεύθερος- και είναι το δωδεκάωρο της εργασίας, η απελευθέρωση των ομαδικών απολύσεων,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δηλαδή η ανταπεργία, η οριστική κατάργηση των συλλογικώ</w:t>
      </w:r>
      <w:r>
        <w:rPr>
          <w:rFonts w:eastAsia="Times New Roman" w:cs="Times New Roman"/>
          <w:szCs w:val="24"/>
        </w:rPr>
        <w:t>ν διαπραγματεύσεων -που επανέρχονται τον Σεπτέμβριο</w:t>
      </w:r>
      <w:r w:rsidRPr="001E58E7">
        <w:rPr>
          <w:rFonts w:eastAsia="Times New Roman" w:cs="Times New Roman"/>
          <w:szCs w:val="24"/>
        </w:rPr>
        <w:t>-</w:t>
      </w:r>
      <w:r>
        <w:rPr>
          <w:rFonts w:eastAsia="Times New Roman" w:cs="Times New Roman"/>
          <w:szCs w:val="24"/>
        </w:rPr>
        <w:t xml:space="preserve"> η καθήλωση και όχι η αύξηση του κατώτατου μισθού, το κόψιμο </w:t>
      </w:r>
      <w:r>
        <w:rPr>
          <w:rFonts w:eastAsia="Times New Roman" w:cs="Times New Roman"/>
          <w:szCs w:val="24"/>
        </w:rPr>
        <w:lastRenderedPageBreak/>
        <w:t xml:space="preserve">των δαπανών για την υγεία και την παιδεία, η διατήρηση του «ένα προς πέντε» αποχωρήσεις προς προσλήψεις στο </w:t>
      </w:r>
      <w:r>
        <w:rPr>
          <w:rFonts w:eastAsia="Times New Roman" w:cs="Times New Roman"/>
          <w:szCs w:val="24"/>
        </w:rPr>
        <w:t>δ</w:t>
      </w:r>
      <w:r>
        <w:rPr>
          <w:rFonts w:eastAsia="Times New Roman" w:cs="Times New Roman"/>
          <w:szCs w:val="24"/>
        </w:rPr>
        <w:t xml:space="preserve">ημόσιο –μία μόνο πρόσληψη για </w:t>
      </w:r>
      <w:r>
        <w:rPr>
          <w:rFonts w:eastAsia="Times New Roman" w:cs="Times New Roman"/>
          <w:szCs w:val="24"/>
        </w:rPr>
        <w:t>πέντε αποχωρήσεις-</w:t>
      </w:r>
      <w:r w:rsidRPr="00B47C12">
        <w:rPr>
          <w:rFonts w:eastAsia="Times New Roman" w:cs="Times New Roman"/>
          <w:szCs w:val="24"/>
        </w:rPr>
        <w:t>,</w:t>
      </w:r>
      <w:r>
        <w:rPr>
          <w:rFonts w:eastAsia="Times New Roman" w:cs="Times New Roman"/>
          <w:szCs w:val="24"/>
        </w:rPr>
        <w:t xml:space="preserve"> ενώ εμείς έχουμε φθάσει στο «ένα προς ένα» και έχουμε συμφωνήσει με τους θεσμούς.</w:t>
      </w:r>
    </w:p>
    <w:p w14:paraId="0BCB5E8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Με δυο λόγια, λοιπόν, αυτό το δημιουργικό σοκ που ετοιμάζετε, αυτή η κρυφή ατζέντα, είναι μια ατζέντα απολύσεων, ξεπουλήματος, απορρύθμισης, κατεδάφισης κ</w:t>
      </w:r>
      <w:r>
        <w:rPr>
          <w:rFonts w:eastAsia="Times New Roman" w:cs="Times New Roman"/>
          <w:szCs w:val="24"/>
        </w:rPr>
        <w:t xml:space="preserve">οινωνικών και εργασιακών κεκτημένων, κοινωνικών δικαιωμάτων, κοινωνικού κράτους. Αυτό είναι το δημιουργικό σοκ του κ. Μητσοτάκη. Με δυο λόγια είναι ένα τρισχειρότερο μνημόνιο, το οποίο έχει έτοιμο ως πρόγραμμα –και, μάλιστα, θα έχουμε </w:t>
      </w:r>
      <w:r>
        <w:rPr>
          <w:rFonts w:eastAsia="Times New Roman" w:cs="Times New Roman"/>
          <w:szCs w:val="24"/>
        </w:rPr>
        <w:t xml:space="preserve">εμείς </w:t>
      </w:r>
      <w:r>
        <w:rPr>
          <w:rFonts w:eastAsia="Times New Roman" w:cs="Times New Roman"/>
          <w:szCs w:val="24"/>
        </w:rPr>
        <w:t xml:space="preserve">την ιδιοκτησία </w:t>
      </w:r>
      <w:r>
        <w:rPr>
          <w:rFonts w:eastAsia="Times New Roman" w:cs="Times New Roman"/>
          <w:szCs w:val="24"/>
        </w:rPr>
        <w:t>των μεταρρυθμίσεων που οραματίζεται- προς τον ελληνικό λαό. Και είναι ακριβώς γι’ αυτόν τον λόγο</w:t>
      </w:r>
      <w:r w:rsidRPr="002E4D46">
        <w:rPr>
          <w:rFonts w:eastAsia="Times New Roman" w:cs="Times New Roman"/>
          <w:szCs w:val="24"/>
        </w:rPr>
        <w:t>,</w:t>
      </w:r>
      <w:r>
        <w:rPr>
          <w:rFonts w:eastAsia="Times New Roman" w:cs="Times New Roman"/>
          <w:szCs w:val="24"/>
        </w:rPr>
        <w:t xml:space="preserve"> τελικά</w:t>
      </w:r>
      <w:r w:rsidRPr="00CA2056">
        <w:rPr>
          <w:rFonts w:eastAsia="Times New Roman" w:cs="Times New Roman"/>
          <w:szCs w:val="24"/>
        </w:rPr>
        <w:t>,</w:t>
      </w:r>
      <w:r>
        <w:rPr>
          <w:rFonts w:eastAsia="Times New Roman" w:cs="Times New Roman"/>
          <w:szCs w:val="24"/>
        </w:rPr>
        <w:t xml:space="preserve"> που η έξοδος από αυτόν τον ιδιότυπο μηχανισμό επιτροπείας έχει αποσταθεροποιήσει τη Νέα Δημοκρατία και τον κ. Μητσοτάκη προσωπικά, διότι γνωρίζει καλά</w:t>
      </w:r>
      <w:r>
        <w:rPr>
          <w:rFonts w:eastAsia="Times New Roman" w:cs="Times New Roman"/>
          <w:szCs w:val="24"/>
        </w:rPr>
        <w:t xml:space="preserve"> ότι αυτό το σχέδιο δεν μπορεί εύκολα να υλοποιηθεί χωρίς αυτό το άλλοθι του </w:t>
      </w:r>
      <w:proofErr w:type="spellStart"/>
      <w:r>
        <w:rPr>
          <w:rFonts w:eastAsia="Times New Roman" w:cs="Times New Roman"/>
          <w:szCs w:val="24"/>
        </w:rPr>
        <w:t>μνημονιακού</w:t>
      </w:r>
      <w:proofErr w:type="spellEnd"/>
      <w:r>
        <w:rPr>
          <w:rFonts w:eastAsia="Times New Roman" w:cs="Times New Roman"/>
          <w:szCs w:val="24"/>
        </w:rPr>
        <w:t xml:space="preserve"> καταναγκασμού. </w:t>
      </w:r>
    </w:p>
    <w:p w14:paraId="0BCB5E8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Ποιο είναι</w:t>
      </w:r>
      <w:r>
        <w:rPr>
          <w:rFonts w:eastAsia="Times New Roman" w:cs="Times New Roman"/>
          <w:szCs w:val="24"/>
        </w:rPr>
        <w:t xml:space="preserve"> αν θέλετε, μάλιστα, το «τυράκι» αυτής της κρυφής πολιτικής ατζέντας του δημιουργικού σοκ; Είναι ότι αν την εφαρμόσουμε και αν περάσουμε ακόμα λίγα, βρε αδελφέ, μαύρα χρόνια –τόσα περάσαμε-, ίσως τότε οι </w:t>
      </w:r>
      <w:r>
        <w:rPr>
          <w:rFonts w:eastAsia="Times New Roman" w:cs="Times New Roman"/>
          <w:szCs w:val="24"/>
        </w:rPr>
        <w:lastRenderedPageBreak/>
        <w:t>δανειστές μας να αποδεχθούν να μειώσουν λίγο τα πλεο</w:t>
      </w:r>
      <w:r>
        <w:rPr>
          <w:rFonts w:eastAsia="Times New Roman" w:cs="Times New Roman"/>
          <w:szCs w:val="24"/>
        </w:rPr>
        <w:t xml:space="preserve">νάσματα, γιατί το 3,5% είναι μεγάλο, ενώ το 4,5% που είχαν υπογράψει αυτοί ήταν καλό. </w:t>
      </w:r>
    </w:p>
    <w:p w14:paraId="0BCB5E8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Βεβαίως εδώ να επισημάνουμε ότι δεν υπάρχει κάποιος που να λέει ότι το 3,5% είναι μικρό νούμερο. Όμως από το 2019 και μετά διαμορφώνεται δημοσιονομικός χώρος, δηλαδή 800</w:t>
      </w:r>
      <w:r>
        <w:rPr>
          <w:rFonts w:eastAsia="Times New Roman" w:cs="Times New Roman"/>
          <w:szCs w:val="24"/>
        </w:rPr>
        <w:t xml:space="preserve"> εκατομμύρια ευρώ το 2019, ενάμισι δισεκατομμύριο ευρώ το 2020 και ούτω καθεξής</w:t>
      </w:r>
      <w:r w:rsidRPr="002674E3">
        <w:rPr>
          <w:rFonts w:eastAsia="Times New Roman" w:cs="Times New Roman"/>
          <w:szCs w:val="24"/>
        </w:rPr>
        <w:t xml:space="preserve">. </w:t>
      </w:r>
      <w:r>
        <w:rPr>
          <w:rFonts w:eastAsia="Times New Roman" w:cs="Times New Roman"/>
          <w:szCs w:val="24"/>
        </w:rPr>
        <w:t>Αυτός ο δημοσιονομικός χώρος θα φθάσει πάνω από τα τρία δισεκατομμύρια ευρώ, με δεδομένα αυτά τα πλεονάσματα, με βάση τις προβλέψεις που υπάρχουν για την ανάπτυξη της οικονομί</w:t>
      </w:r>
      <w:r>
        <w:rPr>
          <w:rFonts w:eastAsia="Times New Roman" w:cs="Times New Roman"/>
          <w:szCs w:val="24"/>
        </w:rPr>
        <w:t>ας, τη μείωση της ανεργίας και την αύξηση της απασχόλησης, όλη αυτή τη θετική πορεία που έχει δημιουργηθεί</w:t>
      </w:r>
      <w:r>
        <w:rPr>
          <w:rFonts w:eastAsia="Times New Roman" w:cs="Times New Roman"/>
          <w:szCs w:val="24"/>
        </w:rPr>
        <w:t>,</w:t>
      </w:r>
      <w:r>
        <w:rPr>
          <w:rFonts w:eastAsia="Times New Roman" w:cs="Times New Roman"/>
          <w:szCs w:val="24"/>
        </w:rPr>
        <w:t xml:space="preserve"> που θα μας δώσει τη δυνατότητα, παρά αυτά τα πλεονάσματα, να έχουμε </w:t>
      </w:r>
      <w:proofErr w:type="spellStart"/>
      <w:r>
        <w:rPr>
          <w:rFonts w:eastAsia="Times New Roman" w:cs="Times New Roman"/>
          <w:szCs w:val="24"/>
        </w:rPr>
        <w:t>στοχευμένες</w:t>
      </w:r>
      <w:proofErr w:type="spellEnd"/>
      <w:r>
        <w:rPr>
          <w:rFonts w:eastAsia="Times New Roman" w:cs="Times New Roman"/>
          <w:szCs w:val="24"/>
        </w:rPr>
        <w:t xml:space="preserve"> </w:t>
      </w:r>
      <w:proofErr w:type="spellStart"/>
      <w:r>
        <w:rPr>
          <w:rFonts w:eastAsia="Times New Roman" w:cs="Times New Roman"/>
          <w:szCs w:val="24"/>
        </w:rPr>
        <w:t>φοροελαφρύνσεις</w:t>
      </w:r>
      <w:proofErr w:type="spellEnd"/>
      <w:r>
        <w:rPr>
          <w:rFonts w:eastAsia="Times New Roman" w:cs="Times New Roman"/>
          <w:szCs w:val="24"/>
        </w:rPr>
        <w:t xml:space="preserve"> σε εκείνες τις κοινωνικές κατηγορίες που έχουν επιβα</w:t>
      </w:r>
      <w:r>
        <w:rPr>
          <w:rFonts w:eastAsia="Times New Roman" w:cs="Times New Roman"/>
          <w:szCs w:val="24"/>
        </w:rPr>
        <w:t>ρυνθεί.</w:t>
      </w:r>
    </w:p>
    <w:p w14:paraId="0BCB5E8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Τώρα, κύριε Μητσοτάκη, επιτρέψτε μου να έρθω στο αγαπημένο σας θέμα, στο αγαπημένο θέμα της Νέας Δημοκρατίας που είναι οι συντάξεις. Δεν θυμάστε μάλλον ότι όταν εμείς διαπραγματευόμασταν με το Διεθνές Νομισματικό Ταμείο και όταν το Διεθνές Νομισματ</w:t>
      </w:r>
      <w:r>
        <w:rPr>
          <w:rFonts w:eastAsia="Times New Roman" w:cs="Times New Roman"/>
          <w:szCs w:val="24"/>
        </w:rPr>
        <w:t>ικό Ταμείο πίεζε με τις γνωστές του θέσεις και απαιτούσε τις αχρείαστες δημοσιονομικά περικοπές, ήσασταν εσείς και τα στελέχη σας που κάθε τρεις και λίγο εκείνες τις μέρες βγαίνατε και λέγατε –έχω μαζέψει δεκαεννέα δημόσιες τοποθετήσεις σας εκείνο τον καιρ</w:t>
      </w:r>
      <w:r>
        <w:rPr>
          <w:rFonts w:eastAsia="Times New Roman" w:cs="Times New Roman"/>
          <w:szCs w:val="24"/>
        </w:rPr>
        <w:t xml:space="preserve">ό- </w:t>
      </w:r>
      <w:r>
        <w:rPr>
          <w:rFonts w:eastAsia="Times New Roman" w:cs="Times New Roman"/>
          <w:szCs w:val="24"/>
        </w:rPr>
        <w:lastRenderedPageBreak/>
        <w:t>«Κλείστε την αξιολόγηση, κλείστε την αξιολόγηση», «Δεχθείτε τα μέτρα, δεχθείτε τα μέτρα». Και</w:t>
      </w:r>
      <w:r>
        <w:rPr>
          <w:rFonts w:eastAsia="Times New Roman" w:cs="Times New Roman"/>
          <w:szCs w:val="24"/>
        </w:rPr>
        <w:t>,</w:t>
      </w:r>
      <w:r>
        <w:rPr>
          <w:rFonts w:eastAsia="Times New Roman" w:cs="Times New Roman"/>
          <w:szCs w:val="24"/>
        </w:rPr>
        <w:t xml:space="preserve"> βεβαίως, όχι φανερά αλλά ίσως κρυφά κάποιοι στο </w:t>
      </w:r>
      <w:r>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το έγραφαν κιόλας, «Βάστα Σόιμπλε, βάστα </w:t>
      </w:r>
      <w:proofErr w:type="spellStart"/>
      <w:r>
        <w:rPr>
          <w:rFonts w:eastAsia="Times New Roman" w:cs="Times New Roman"/>
          <w:szCs w:val="24"/>
        </w:rPr>
        <w:t>Γερούν</w:t>
      </w:r>
      <w:proofErr w:type="spellEnd"/>
      <w:r>
        <w:rPr>
          <w:rFonts w:eastAsia="Times New Roman" w:cs="Times New Roman"/>
          <w:szCs w:val="24"/>
        </w:rPr>
        <w:t>, βάστα ΔΝΤ»!</w:t>
      </w:r>
      <w:r w:rsidRPr="00932EA7">
        <w:rPr>
          <w:rFonts w:eastAsia="Times New Roman" w:cs="Times New Roman"/>
          <w:szCs w:val="24"/>
        </w:rPr>
        <w:t xml:space="preserve"> </w:t>
      </w:r>
    </w:p>
    <w:p w14:paraId="0BCB5E86"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sidRPr="00932EA7">
        <w:rPr>
          <w:rFonts w:eastAsia="Times New Roman" w:cs="Times New Roman"/>
          <w:szCs w:val="24"/>
        </w:rPr>
        <w:t xml:space="preserve"> </w:t>
      </w:r>
      <w:r>
        <w:rPr>
          <w:rFonts w:eastAsia="Times New Roman" w:cs="Times New Roman"/>
          <w:szCs w:val="24"/>
        </w:rPr>
        <w:t xml:space="preserve">Κρυφά στο </w:t>
      </w:r>
      <w:r>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w:t>
      </w:r>
    </w:p>
    <w:p w14:paraId="0BCB5E87"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Λέω ότι κάποιοι στο </w:t>
      </w:r>
      <w:r>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το φανέρωναν κιόλας. Λέω «Κάποιοι κρυφά κάποιοι το φανέρωναν κιόλας».</w:t>
      </w:r>
    </w:p>
    <w:p w14:paraId="0BCB5E88" w14:textId="77777777" w:rsidR="00623898" w:rsidRDefault="00B35A1F">
      <w:pPr>
        <w:spacing w:line="600" w:lineRule="auto"/>
        <w:ind w:firstLine="720"/>
        <w:jc w:val="both"/>
        <w:rPr>
          <w:rFonts w:eastAsia="Times New Roman" w:cs="Times New Roman"/>
          <w:b/>
          <w:szCs w:val="24"/>
        </w:rPr>
      </w:pPr>
      <w:r>
        <w:rPr>
          <w:rFonts w:eastAsia="Times New Roman" w:cs="Times New Roman"/>
          <w:b/>
          <w:szCs w:val="24"/>
        </w:rPr>
        <w:t>ΚΩΝΣΤΑΝΤΙΝΟΣ ΤΑΣΟΥΛΑΣ:</w:t>
      </w:r>
      <w:r w:rsidRPr="00932EA7">
        <w:rPr>
          <w:rFonts w:eastAsia="Times New Roman" w:cs="Times New Roman"/>
          <w:szCs w:val="24"/>
        </w:rPr>
        <w:t xml:space="preserve"> </w:t>
      </w:r>
      <w:r>
        <w:rPr>
          <w:rFonts w:eastAsia="Times New Roman" w:cs="Times New Roman"/>
          <w:szCs w:val="24"/>
        </w:rPr>
        <w:t>Το «κρυφά» πού πάει;</w:t>
      </w:r>
    </w:p>
    <w:p w14:paraId="0BCB5E89"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Εντάξει, κύριε Τασούλα!</w:t>
      </w:r>
    </w:p>
    <w:p w14:paraId="0BCB5E8A"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Ελάτε! Ύστερα θα λυθούν αυτά, κύριε Τασούλα!</w:t>
      </w:r>
    </w:p>
    <w:p w14:paraId="0BCB5E8B"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Εσείς δεν εκφράζεστε ποτέ κρυφίως. Λέτε φανερά ό,τι πιστεύετε. Άλλωστε τις τελευταίες μέρες το </w:t>
      </w:r>
      <w:proofErr w:type="spellStart"/>
      <w:r>
        <w:rPr>
          <w:rFonts w:eastAsia="Times New Roman" w:cs="Times New Roman"/>
          <w:szCs w:val="24"/>
        </w:rPr>
        <w:t>παραφανερώσατε</w:t>
      </w:r>
      <w:proofErr w:type="spellEnd"/>
      <w:r>
        <w:rPr>
          <w:rFonts w:eastAsia="Times New Roman" w:cs="Times New Roman"/>
          <w:szCs w:val="24"/>
        </w:rPr>
        <w:t xml:space="preserve"> το σαράκι σας σ’ αυτή εδώ την </w:t>
      </w:r>
      <w:r>
        <w:rPr>
          <w:rFonts w:eastAsia="Times New Roman" w:cs="Times New Roman"/>
          <w:szCs w:val="24"/>
        </w:rPr>
        <w:t>Αίθουσα!</w:t>
      </w:r>
    </w:p>
    <w:p w14:paraId="0BCB5E8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Έρχομαι, λοιπόν, και λέω το εξής. Ήσασταν εσείς που</w:t>
      </w:r>
      <w:r w:rsidRPr="005F4157">
        <w:rPr>
          <w:rFonts w:eastAsia="Times New Roman" w:cs="Times New Roman"/>
          <w:szCs w:val="24"/>
        </w:rPr>
        <w:t>,</w:t>
      </w:r>
      <w:r>
        <w:rPr>
          <w:rFonts w:eastAsia="Times New Roman" w:cs="Times New Roman"/>
          <w:szCs w:val="24"/>
        </w:rPr>
        <w:t xml:space="preserve"> όταν οι περικοπές ήταν στο τραπέζι της διαπραγμάτευσης</w:t>
      </w:r>
      <w:r w:rsidRPr="005F4157">
        <w:rPr>
          <w:rFonts w:eastAsia="Times New Roman" w:cs="Times New Roman"/>
          <w:szCs w:val="24"/>
        </w:rPr>
        <w:t>,</w:t>
      </w:r>
      <w:r>
        <w:rPr>
          <w:rFonts w:eastAsia="Times New Roman" w:cs="Times New Roman"/>
          <w:szCs w:val="24"/>
        </w:rPr>
        <w:t xml:space="preserve"> μας καλούσατε άρον-άρον να </w:t>
      </w:r>
      <w:r>
        <w:rPr>
          <w:rFonts w:eastAsia="Times New Roman" w:cs="Times New Roman"/>
          <w:szCs w:val="24"/>
        </w:rPr>
        <w:lastRenderedPageBreak/>
        <w:t xml:space="preserve">κλείσουμε την αξιολόγηση και μάλιστα χωρίς τα αντίμετρα. Τρεις ημέρες τώρα επιχειρηματολογείτε και ψάχνετε και </w:t>
      </w:r>
      <w:r>
        <w:rPr>
          <w:rFonts w:eastAsia="Times New Roman" w:cs="Times New Roman"/>
          <w:szCs w:val="24"/>
        </w:rPr>
        <w:t>βρίσκετε διαρκώς τους λόγους εκείνους</w:t>
      </w:r>
      <w:r w:rsidRPr="005F4157">
        <w:rPr>
          <w:rFonts w:eastAsia="Times New Roman" w:cs="Times New Roman"/>
          <w:szCs w:val="24"/>
        </w:rPr>
        <w:t>,</w:t>
      </w:r>
      <w:r>
        <w:rPr>
          <w:rFonts w:eastAsia="Times New Roman" w:cs="Times New Roman"/>
          <w:szCs w:val="24"/>
        </w:rPr>
        <w:t xml:space="preserve"> για τους οποίους δεν επιτρέπεται να υπάρξει κα</w:t>
      </w:r>
      <w:r>
        <w:rPr>
          <w:rFonts w:eastAsia="Times New Roman" w:cs="Times New Roman"/>
          <w:szCs w:val="24"/>
        </w:rPr>
        <w:t>μ</w:t>
      </w:r>
      <w:r>
        <w:rPr>
          <w:rFonts w:eastAsia="Times New Roman" w:cs="Times New Roman"/>
          <w:szCs w:val="24"/>
        </w:rPr>
        <w:t>μία παρεκτροπή από αυτή την ψηφισμένη υποχρέωση</w:t>
      </w:r>
      <w:r w:rsidRPr="00C67605">
        <w:rPr>
          <w:rFonts w:eastAsia="Times New Roman" w:cs="Times New Roman"/>
          <w:szCs w:val="24"/>
        </w:rPr>
        <w:t>,</w:t>
      </w:r>
      <w:r>
        <w:rPr>
          <w:rFonts w:eastAsia="Times New Roman" w:cs="Times New Roman"/>
          <w:szCs w:val="24"/>
        </w:rPr>
        <w:t xml:space="preserve"> που αφορά την περικοπή των συντάξεων. Κα</w:t>
      </w:r>
      <w:r>
        <w:rPr>
          <w:rFonts w:eastAsia="Times New Roman" w:cs="Times New Roman"/>
          <w:szCs w:val="24"/>
        </w:rPr>
        <w:t>μ</w:t>
      </w:r>
      <w:r>
        <w:rPr>
          <w:rFonts w:eastAsia="Times New Roman" w:cs="Times New Roman"/>
          <w:szCs w:val="24"/>
        </w:rPr>
        <w:t xml:space="preserve">μία! Μάλιστα σήμερα άκουγα καθώς ερχόμουν στη Βουλή τον κ. </w:t>
      </w:r>
      <w:proofErr w:type="spellStart"/>
      <w:r>
        <w:rPr>
          <w:rFonts w:eastAsia="Times New Roman" w:cs="Times New Roman"/>
          <w:szCs w:val="24"/>
        </w:rPr>
        <w:t>Βρούτση</w:t>
      </w:r>
      <w:proofErr w:type="spellEnd"/>
      <w:r>
        <w:rPr>
          <w:rFonts w:eastAsia="Times New Roman" w:cs="Times New Roman"/>
          <w:szCs w:val="24"/>
        </w:rPr>
        <w:t xml:space="preserve"> –δεν ξέρω αν </w:t>
      </w:r>
      <w:r>
        <w:rPr>
          <w:rFonts w:eastAsia="Times New Roman" w:cs="Times New Roman"/>
          <w:szCs w:val="24"/>
        </w:rPr>
        <w:t>είναι στην Αίθουσα- να δίνει μια συνέντευξη σε κάποιον ραδιοφωνικό σταθμό και να ψάχνει να βρει τον λόγο</w:t>
      </w:r>
      <w:r>
        <w:rPr>
          <w:rFonts w:eastAsia="Times New Roman" w:cs="Times New Roman"/>
          <w:szCs w:val="24"/>
        </w:rPr>
        <w:t>,</w:t>
      </w:r>
      <w:r>
        <w:rPr>
          <w:rFonts w:eastAsia="Times New Roman" w:cs="Times New Roman"/>
          <w:szCs w:val="24"/>
        </w:rPr>
        <w:t xml:space="preserve"> για τον οποίο αυτό είναι αδιανόητο, διότι, λέει, θα χρειαστούμε νέες αναλογιστικές μελέτες και δεν μπορούμε να κάνουμε τέτοιο έγκλημα και πώς τολμάμε </w:t>
      </w:r>
      <w:r>
        <w:rPr>
          <w:rFonts w:eastAsia="Times New Roman" w:cs="Times New Roman"/>
          <w:szCs w:val="24"/>
        </w:rPr>
        <w:t>να τα λέμε αυτά. Αυτά λέγατε και αυτά λέτε τρεις ημέρες τώρα.</w:t>
      </w:r>
    </w:p>
    <w:p w14:paraId="0BCB5E8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 κ. Χατζηδάκης ήταν αυτός που ομολόγησε προχθές ότι έχετε συμπεριλάβει την περικοπή στο πρόγραμμά σας και έχετε βάλει, βεβαίως, και τους κονδυλοφόρους σας να γράφουν ότι δεν γίνετ</w:t>
      </w:r>
      <w:r>
        <w:rPr>
          <w:rFonts w:eastAsia="Times New Roman" w:cs="Times New Roman"/>
          <w:szCs w:val="24"/>
        </w:rPr>
        <w:t>αι η Ευρώπη να μας χαριστεί, διότι αυτό θα θέσει, εκτός των άλλων, σε κίνδυνο και τη δική σας προεκλογική καμπάνια.</w:t>
      </w:r>
    </w:p>
    <w:p w14:paraId="0BCB5E8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σήμερα, κύριε Μητσοτάκη, όταν φαίνεται εκ των αντιδράσεών σας και μόνο και όχι από τα δημοσιεύματα -θα πω και γι’ αυτά- ότι σας έπιασαν </w:t>
      </w:r>
      <w:r>
        <w:rPr>
          <w:rFonts w:eastAsia="Times New Roman" w:cs="Times New Roman"/>
          <w:szCs w:val="24"/>
        </w:rPr>
        <w:t>«με τη γίδα στην πλάτη» όπως λένε στο χωριό μου, και όταν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έχει γίνει λίγο-πολύ γνωστό ότι η θέση και η στάση σας είναι και απέναντι στους </w:t>
      </w:r>
      <w:r>
        <w:rPr>
          <w:rFonts w:eastAsia="Times New Roman" w:cs="Times New Roman"/>
          <w:szCs w:val="24"/>
        </w:rPr>
        <w:lastRenderedPageBreak/>
        <w:t xml:space="preserve">εταίρους μας –το είπατε εδώ στον </w:t>
      </w:r>
      <w:proofErr w:type="spellStart"/>
      <w:r>
        <w:rPr>
          <w:rFonts w:eastAsia="Times New Roman" w:cs="Times New Roman"/>
          <w:szCs w:val="24"/>
        </w:rPr>
        <w:t>Μοσκοβισί</w:t>
      </w:r>
      <w:proofErr w:type="spellEnd"/>
      <w:r>
        <w:rPr>
          <w:rFonts w:eastAsia="Times New Roman" w:cs="Times New Roman"/>
          <w:szCs w:val="24"/>
        </w:rPr>
        <w:t>- ότι δεν πρέπει να κουνηθούν ρούπι από την εφαρμογή αυτής της περ</w:t>
      </w:r>
      <w:r>
        <w:rPr>
          <w:rFonts w:eastAsia="Times New Roman" w:cs="Times New Roman"/>
          <w:szCs w:val="24"/>
        </w:rPr>
        <w:t>ικοπής, αντί να ζητήσετε συγγνώμη για τον κυνισμό σας, έρχεστε εδώ και αρχίζετε τις υπεκφυγές. Δεν είχατε, λέει, συνάντηση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xml:space="preserve">. Ήσασταν μαζί στη Σύνοδο του Ευρωπαϊκού Λαϊκού Κόμματος ή ήσασταν εσείς σε άλλη </w:t>
      </w:r>
      <w:r>
        <w:rPr>
          <w:rFonts w:eastAsia="Times New Roman" w:cs="Times New Roman"/>
          <w:szCs w:val="24"/>
        </w:rPr>
        <w:t>σ</w:t>
      </w:r>
      <w:r>
        <w:rPr>
          <w:rFonts w:eastAsia="Times New Roman" w:cs="Times New Roman"/>
          <w:szCs w:val="24"/>
        </w:rPr>
        <w:t xml:space="preserve">ύνοδο και αυτή σε άλλη </w:t>
      </w:r>
      <w:r>
        <w:rPr>
          <w:rFonts w:eastAsia="Times New Roman" w:cs="Times New Roman"/>
          <w:szCs w:val="24"/>
        </w:rPr>
        <w:t>σ</w:t>
      </w:r>
      <w:r>
        <w:rPr>
          <w:rFonts w:eastAsia="Times New Roman" w:cs="Times New Roman"/>
          <w:szCs w:val="24"/>
        </w:rPr>
        <w:t>ύνοδο; Μαζί</w:t>
      </w:r>
      <w:r>
        <w:rPr>
          <w:rFonts w:eastAsia="Times New Roman" w:cs="Times New Roman"/>
          <w:szCs w:val="24"/>
        </w:rPr>
        <w:t xml:space="preserve"> ήσασταν. Δεν είχατε, λέει, συνάντηση με τον κ. </w:t>
      </w:r>
      <w:proofErr w:type="spellStart"/>
      <w:r>
        <w:rPr>
          <w:rFonts w:eastAsia="Times New Roman" w:cs="Times New Roman"/>
          <w:szCs w:val="24"/>
        </w:rPr>
        <w:t>Ζεεχόφερ</w:t>
      </w:r>
      <w:proofErr w:type="spellEnd"/>
      <w:r>
        <w:rPr>
          <w:rFonts w:eastAsia="Times New Roman" w:cs="Times New Roman"/>
          <w:szCs w:val="24"/>
        </w:rPr>
        <w:t xml:space="preserve">! Και άρα αυτό είναι το μεγάλο θέμα, δεν είχατε συνάντηση, άρα το δημοσίευμα είναι ψευδές. </w:t>
      </w:r>
    </w:p>
    <w:p w14:paraId="0BCB5E8F"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Εγώ δεν θέλω να μείνω στο δημοσίευμα. Η αντίδρασή σας και μόνο αναγνωρίζει την απόλυτη ενοχή σας. Η αντίδρασ</w:t>
      </w:r>
      <w:r>
        <w:rPr>
          <w:rFonts w:eastAsia="Times New Roman" w:cs="Times New Roman"/>
          <w:szCs w:val="24"/>
        </w:rPr>
        <w:t xml:space="preserve">ή σας τρεις ημέρες μόνο στην </w:t>
      </w:r>
      <w:r>
        <w:rPr>
          <w:rFonts w:eastAsia="Times New Roman" w:cs="Times New Roman"/>
          <w:szCs w:val="24"/>
        </w:rPr>
        <w:t>ε</w:t>
      </w:r>
      <w:r>
        <w:rPr>
          <w:rFonts w:eastAsia="Times New Roman" w:cs="Times New Roman"/>
          <w:szCs w:val="24"/>
        </w:rPr>
        <w:t xml:space="preserve">λληνική Βουλή, στον δημόσιο λόγο,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αναγνωρίζει και αναδεικνύει την απόλυτη ενοχή σας. </w:t>
      </w:r>
    </w:p>
    <w:p w14:paraId="0BCB5E90" w14:textId="77777777" w:rsidR="00623898" w:rsidRDefault="00B35A1F">
      <w:pPr>
        <w:spacing w:line="600" w:lineRule="auto"/>
        <w:ind w:firstLine="720"/>
        <w:jc w:val="center"/>
        <w:rPr>
          <w:rFonts w:eastAsia="Times New Roman" w:cs="Times New Roman"/>
          <w:szCs w:val="24"/>
        </w:rPr>
      </w:pPr>
      <w:r w:rsidRPr="007A7052">
        <w:rPr>
          <w:rFonts w:eastAsia="Times New Roman" w:cs="Times New Roman"/>
          <w:szCs w:val="24"/>
        </w:rPr>
        <w:t>(Χειροκροτήμα</w:t>
      </w:r>
      <w:r>
        <w:rPr>
          <w:rFonts w:eastAsia="Times New Roman" w:cs="Times New Roman"/>
          <w:szCs w:val="24"/>
        </w:rPr>
        <w:t xml:space="preserve">τα από τις πτέρυγες </w:t>
      </w:r>
      <w:r w:rsidRPr="007A7052">
        <w:rPr>
          <w:rFonts w:eastAsia="Times New Roman" w:cs="Times New Roman"/>
          <w:szCs w:val="24"/>
        </w:rPr>
        <w:t>του ΣΥΡΙΖΑ</w:t>
      </w:r>
      <w:r>
        <w:rPr>
          <w:rFonts w:eastAsia="Times New Roman" w:cs="Times New Roman"/>
          <w:szCs w:val="24"/>
        </w:rPr>
        <w:t xml:space="preserve"> και των ΑΝΕΛ</w:t>
      </w:r>
      <w:r w:rsidRPr="007A7052">
        <w:rPr>
          <w:rFonts w:eastAsia="Times New Roman" w:cs="Times New Roman"/>
          <w:szCs w:val="24"/>
        </w:rPr>
        <w:t>)</w:t>
      </w:r>
    </w:p>
    <w:p w14:paraId="0BCB5E91"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Ευτυχώς που δεν γίνατε δικαστής</w:t>
      </w:r>
      <w:r>
        <w:rPr>
          <w:rFonts w:eastAsia="Times New Roman" w:cs="Times New Roman"/>
          <w:szCs w:val="24"/>
        </w:rPr>
        <w:t>!</w:t>
      </w:r>
    </w:p>
    <w:p w14:paraId="0BCB5E92" w14:textId="77777777" w:rsidR="00623898" w:rsidRDefault="00B35A1F">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Κύριε Τασούλα, αφήστε τις ευχές. Μη διακόπτετε. </w:t>
      </w:r>
    </w:p>
    <w:p w14:paraId="0BCB5E93" w14:textId="77777777" w:rsidR="00623898" w:rsidRDefault="00B35A1F">
      <w:pPr>
        <w:spacing w:line="600" w:lineRule="auto"/>
        <w:ind w:firstLine="720"/>
        <w:jc w:val="both"/>
        <w:rPr>
          <w:rFonts w:eastAsia="Times New Roman" w:cs="Times New Roman"/>
          <w:szCs w:val="24"/>
        </w:rPr>
      </w:pPr>
      <w:r w:rsidRPr="009C5C3E">
        <w:rPr>
          <w:rFonts w:eastAsia="Times New Roman" w:cs="Times New Roman"/>
          <w:b/>
          <w:szCs w:val="24"/>
        </w:rPr>
        <w:t>ΑΛΕΞΗΣ ΤΣΙΠΡΑΣ (Πρόεδρος της Κυβέρνησης):</w:t>
      </w:r>
      <w:r>
        <w:rPr>
          <w:rFonts w:eastAsia="Times New Roman" w:cs="Times New Roman"/>
          <w:szCs w:val="24"/>
        </w:rPr>
        <w:t xml:space="preserve"> Μέχρι χθες, λοιπόν, ερχόσασταν εδώ και παριστάνατε εσείς τους δικαστές, τους δικαστές </w:t>
      </w:r>
      <w:r>
        <w:rPr>
          <w:rFonts w:eastAsia="Times New Roman" w:cs="Times New Roman"/>
          <w:szCs w:val="24"/>
        </w:rPr>
        <w:lastRenderedPageBreak/>
        <w:t>των ευρωπαϊκών θεσμών και τους κριτές της νομιμοφροσύνης της ευρωπαϊκής κανονικότητας και τους επιβάλλατε την τάξη.</w:t>
      </w:r>
    </w:p>
    <w:p w14:paraId="0BCB5E9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σήμερα</w:t>
      </w:r>
      <w:r>
        <w:rPr>
          <w:rFonts w:eastAsia="Times New Roman" w:cs="Times New Roman"/>
          <w:szCs w:val="24"/>
        </w:rPr>
        <w:t>,</w:t>
      </w:r>
      <w:r>
        <w:rPr>
          <w:rFonts w:eastAsia="Times New Roman" w:cs="Times New Roman"/>
          <w:szCs w:val="24"/>
        </w:rPr>
        <w:t xml:space="preserve"> όμως, ήρθατε εδώ να παριστάνετε τον τσάμπ</w:t>
      </w:r>
      <w:r>
        <w:rPr>
          <w:rFonts w:eastAsia="Times New Roman" w:cs="Times New Roman"/>
          <w:szCs w:val="24"/>
        </w:rPr>
        <w:t>α μάγκα. Και καταθέσατε μια τροπολογία, που στην πραγματικότητα πρόκειται για «</w:t>
      </w:r>
      <w:proofErr w:type="spellStart"/>
      <w:r>
        <w:rPr>
          <w:rFonts w:eastAsia="Times New Roman" w:cs="Times New Roman"/>
          <w:szCs w:val="24"/>
        </w:rPr>
        <w:t>τρυπολογία</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για μια τρύπα στο νερό. </w:t>
      </w:r>
    </w:p>
    <w:p w14:paraId="0BCB5E9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Μέχρι χθες θεωρούσατε δεδομένη την περικοπή. Λέγατε δημόσια ότι είναι δέσμευση της χώρας, εγκαλούσατε τον </w:t>
      </w:r>
      <w:proofErr w:type="spellStart"/>
      <w:r>
        <w:rPr>
          <w:rFonts w:eastAsia="Times New Roman" w:cs="Times New Roman"/>
          <w:szCs w:val="24"/>
        </w:rPr>
        <w:t>Μοσκοβισί</w:t>
      </w:r>
      <w:proofErr w:type="spellEnd"/>
      <w:r>
        <w:rPr>
          <w:rFonts w:eastAsia="Times New Roman" w:cs="Times New Roman"/>
          <w:szCs w:val="24"/>
        </w:rPr>
        <w:t>. Τώρα είδατε τη</w:t>
      </w:r>
      <w:r>
        <w:rPr>
          <w:rFonts w:eastAsia="Times New Roman" w:cs="Times New Roman"/>
          <w:szCs w:val="24"/>
        </w:rPr>
        <w:t>ν τρύπα την τεράστια τρύπα στην προπαγάνδα σας και σπεύσατε να τρυπώσετε μέσα στην τρύπα. Επαναστάτες της κακιάς ώρας!</w:t>
      </w:r>
    </w:p>
    <w:p w14:paraId="0BCB5E9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Προσέξτε όμως, κύριε Μητσοτάκη, μη θυμώσει μαζί σας ο κ. Χατζηδάκης, γιατί τον εκθέσατε σήμερα με αυτά που είπε προχθές.</w:t>
      </w:r>
    </w:p>
    <w:p w14:paraId="0BCB5E9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Λοιπόν, να σοβαρ</w:t>
      </w:r>
      <w:r>
        <w:rPr>
          <w:rFonts w:eastAsia="Times New Roman" w:cs="Times New Roman"/>
          <w:szCs w:val="24"/>
        </w:rPr>
        <w:t>ευτούμε. Ακούστε! Οι συνταξιούχοι, κύριε Μητσοτάκη, δεν είναι ποντίκια για να χωθούν σε αυτή την τρύπα, που σπεύσατε εσείς να χωθείτε σήμερα με την «</w:t>
      </w:r>
      <w:proofErr w:type="spellStart"/>
      <w:r>
        <w:rPr>
          <w:rFonts w:eastAsia="Times New Roman" w:cs="Times New Roman"/>
          <w:szCs w:val="24"/>
        </w:rPr>
        <w:t>τρυπολογία</w:t>
      </w:r>
      <w:proofErr w:type="spellEnd"/>
      <w:r>
        <w:rPr>
          <w:rFonts w:eastAsia="Times New Roman" w:cs="Times New Roman"/>
          <w:szCs w:val="24"/>
        </w:rPr>
        <w:t xml:space="preserve">» σας. Είναι άνθρωποι με υπερηφάνεια, με μυαλό. Ξέρουν ποιοι είναι αυτοί και με ποιον τρόπο τους </w:t>
      </w:r>
      <w:r>
        <w:rPr>
          <w:rFonts w:eastAsia="Times New Roman" w:cs="Times New Roman"/>
          <w:szCs w:val="24"/>
        </w:rPr>
        <w:t xml:space="preserve">καταδίκασαν στη φτώχεια με δώδεκα συνεχόμενες περικοπές των συντάξεών τους από το 2010 έως και το 2014. </w:t>
      </w:r>
    </w:p>
    <w:p w14:paraId="0BCB5E98" w14:textId="77777777" w:rsidR="00623898" w:rsidRDefault="00B35A1F">
      <w:pPr>
        <w:spacing w:line="600" w:lineRule="auto"/>
        <w:ind w:firstLine="720"/>
        <w:jc w:val="center"/>
        <w:rPr>
          <w:rFonts w:eastAsia="Times New Roman" w:cs="Times New Roman"/>
          <w:szCs w:val="24"/>
        </w:rPr>
      </w:pPr>
      <w:r w:rsidRPr="007A7052">
        <w:rPr>
          <w:rFonts w:eastAsia="Times New Roman" w:cs="Times New Roman"/>
          <w:szCs w:val="24"/>
        </w:rPr>
        <w:t>(Χειροκροτήμα</w:t>
      </w:r>
      <w:r>
        <w:rPr>
          <w:rFonts w:eastAsia="Times New Roman" w:cs="Times New Roman"/>
          <w:szCs w:val="24"/>
        </w:rPr>
        <w:t xml:space="preserve">τα από τις πτέρυγες </w:t>
      </w:r>
      <w:r w:rsidRPr="007A7052">
        <w:rPr>
          <w:rFonts w:eastAsia="Times New Roman" w:cs="Times New Roman"/>
          <w:szCs w:val="24"/>
        </w:rPr>
        <w:t>του ΣΥΡΙΖΑ</w:t>
      </w:r>
      <w:r>
        <w:rPr>
          <w:rFonts w:eastAsia="Times New Roman" w:cs="Times New Roman"/>
          <w:szCs w:val="24"/>
        </w:rPr>
        <w:t xml:space="preserve"> και των ΑΝΕΛ</w:t>
      </w:r>
      <w:r w:rsidRPr="007A7052">
        <w:rPr>
          <w:rFonts w:eastAsia="Times New Roman" w:cs="Times New Roman"/>
          <w:szCs w:val="24"/>
        </w:rPr>
        <w:t>)</w:t>
      </w:r>
    </w:p>
    <w:p w14:paraId="0BCB5E9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Και δεν είναι καν σπασμωδική απόπειρα απάτης η τροπολογία σας. Είναι η επιτομή της γελοιότητα</w:t>
      </w:r>
      <w:r>
        <w:rPr>
          <w:rFonts w:eastAsia="Times New Roman" w:cs="Times New Roman"/>
          <w:szCs w:val="24"/>
        </w:rPr>
        <w:t xml:space="preserve">ς και του κυνισμού σας, γιατί παίζετε εν ου </w:t>
      </w:r>
      <w:proofErr w:type="spellStart"/>
      <w:r>
        <w:rPr>
          <w:rFonts w:eastAsia="Times New Roman" w:cs="Times New Roman"/>
          <w:szCs w:val="24"/>
        </w:rPr>
        <w:t>παικτοίς</w:t>
      </w:r>
      <w:proofErr w:type="spellEnd"/>
      <w:r>
        <w:rPr>
          <w:rFonts w:eastAsia="Times New Roman" w:cs="Times New Roman"/>
          <w:szCs w:val="24"/>
        </w:rPr>
        <w:t xml:space="preserve"> με τις δυσκολίες και τις προσδοκίες χιλιάδων απόμαχων της δουλειάς, που αν μη τι άλλο αξίζουν τον σεβασμό μας.</w:t>
      </w:r>
    </w:p>
    <w:p w14:paraId="0BCB5E9A" w14:textId="77777777" w:rsidR="00623898" w:rsidRDefault="00B35A1F">
      <w:pPr>
        <w:spacing w:line="600" w:lineRule="auto"/>
        <w:ind w:firstLine="720"/>
        <w:jc w:val="both"/>
        <w:rPr>
          <w:rFonts w:eastAsia="Times New Roman"/>
          <w:szCs w:val="24"/>
        </w:rPr>
      </w:pPr>
      <w:r>
        <w:rPr>
          <w:rFonts w:eastAsia="Times New Roman"/>
          <w:szCs w:val="24"/>
        </w:rPr>
        <w:t xml:space="preserve">Και σας το λέω, κύριε Μητσοτάκη, από αυτό εδώ το Βήμα. Μη βιάζεστε. Το πικρό αυτό ποτήρι θα </w:t>
      </w:r>
      <w:r>
        <w:rPr>
          <w:rFonts w:eastAsia="Times New Roman"/>
          <w:szCs w:val="24"/>
        </w:rPr>
        <w:t>το πιείτε γουλιά-γουλιά και σιγά-σιγά μέχρι το τέλος. Μη βιάζεστε. Όλα στην ώρα τους.</w:t>
      </w:r>
    </w:p>
    <w:p w14:paraId="0BCB5E9B"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BCB5E9C" w14:textId="77777777" w:rsidR="00623898" w:rsidRDefault="00B35A1F">
      <w:pPr>
        <w:spacing w:line="600" w:lineRule="auto"/>
        <w:ind w:firstLine="720"/>
        <w:jc w:val="both"/>
        <w:rPr>
          <w:rFonts w:eastAsia="Times New Roman"/>
          <w:szCs w:val="24"/>
        </w:rPr>
      </w:pPr>
      <w:r>
        <w:rPr>
          <w:rFonts w:eastAsia="Times New Roman"/>
          <w:szCs w:val="24"/>
        </w:rPr>
        <w:t>Ο τυχοδιωκτισμός, όμως, του κ. Μητσοτάκη δεν περιορίζεται στα θέματα της οικονομίας. Βεβαίως στα θέματα της οικο</w:t>
      </w:r>
      <w:r>
        <w:rPr>
          <w:rFonts w:eastAsia="Times New Roman"/>
          <w:szCs w:val="24"/>
        </w:rPr>
        <w:t xml:space="preserve">νομίας οδηγείτε την παράταξή σας από το ένα στραπάτσο στο άλλο, αλλά νομίζω ότι ο τυχοδιωκτισμός είναι βασικό χαρακτηριστικό και στο μεγάλο θέμα, όπως είπε και ο Ευκλείδης </w:t>
      </w:r>
      <w:proofErr w:type="spellStart"/>
      <w:r>
        <w:rPr>
          <w:rFonts w:eastAsia="Times New Roman"/>
          <w:szCs w:val="24"/>
        </w:rPr>
        <w:t>Τσακαλώτος</w:t>
      </w:r>
      <w:proofErr w:type="spellEnd"/>
      <w:r>
        <w:rPr>
          <w:rFonts w:eastAsia="Times New Roman"/>
          <w:szCs w:val="24"/>
        </w:rPr>
        <w:t xml:space="preserve"> πριν, στο κρίσιμο θέμα της εποχής μας, στο μεγάλο θέμα της διαχείρισης αυ</w:t>
      </w:r>
      <w:r>
        <w:rPr>
          <w:rFonts w:eastAsia="Times New Roman"/>
          <w:szCs w:val="24"/>
        </w:rPr>
        <w:t>τού του παγκόσμιου φαινομένου της διαχείρισης του προσφυγικού.</w:t>
      </w:r>
    </w:p>
    <w:p w14:paraId="0BCB5E9D" w14:textId="77777777" w:rsidR="00623898" w:rsidRDefault="00B35A1F">
      <w:pPr>
        <w:spacing w:line="600" w:lineRule="auto"/>
        <w:ind w:firstLine="720"/>
        <w:jc w:val="both"/>
        <w:rPr>
          <w:rFonts w:eastAsia="Times New Roman"/>
          <w:szCs w:val="24"/>
        </w:rPr>
      </w:pPr>
      <w:r>
        <w:rPr>
          <w:rFonts w:eastAsia="Times New Roman"/>
          <w:szCs w:val="24"/>
        </w:rPr>
        <w:t xml:space="preserve">Σας ξέφυγε πριν από λίγο κατά τη διάρκεια της </w:t>
      </w:r>
      <w:proofErr w:type="spellStart"/>
      <w:r>
        <w:rPr>
          <w:rFonts w:eastAsia="Times New Roman"/>
          <w:szCs w:val="24"/>
        </w:rPr>
        <w:t>πρωτομιλίας</w:t>
      </w:r>
      <w:proofErr w:type="spellEnd"/>
      <w:r>
        <w:rPr>
          <w:rFonts w:eastAsia="Times New Roman"/>
          <w:szCs w:val="24"/>
        </w:rPr>
        <w:t xml:space="preserve"> μου και με θαυμασμό ομολογουμένως είπατε ότι ο Ούγγρος Πρωθυπουργός πήρε κοντά στο 49%. Αυτό</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είναι το μοναδικό σας κριτήριο γι’ αυτό το </w:t>
      </w:r>
      <w:r>
        <w:rPr>
          <w:rFonts w:eastAsia="Times New Roman"/>
          <w:szCs w:val="24"/>
        </w:rPr>
        <w:lastRenderedPageBreak/>
        <w:t xml:space="preserve">θέμα η ψηφοθηρία. Και γι’ αυτό παίρνετε πλέον σαφή θέση στο μείζον </w:t>
      </w:r>
      <w:proofErr w:type="spellStart"/>
      <w:r>
        <w:rPr>
          <w:rFonts w:eastAsia="Times New Roman"/>
          <w:szCs w:val="24"/>
        </w:rPr>
        <w:t>διακύβευμα</w:t>
      </w:r>
      <w:proofErr w:type="spellEnd"/>
      <w:r>
        <w:rPr>
          <w:rFonts w:eastAsia="Times New Roman"/>
          <w:szCs w:val="24"/>
        </w:rPr>
        <w:t xml:space="preserve"> σήμερα στην Ευρώπη, στο μείζον </w:t>
      </w:r>
      <w:proofErr w:type="spellStart"/>
      <w:r>
        <w:rPr>
          <w:rFonts w:eastAsia="Times New Roman"/>
          <w:szCs w:val="24"/>
        </w:rPr>
        <w:t>διακύβευμα</w:t>
      </w:r>
      <w:proofErr w:type="spellEnd"/>
      <w:r>
        <w:rPr>
          <w:rFonts w:eastAsia="Times New Roman"/>
          <w:szCs w:val="24"/>
        </w:rPr>
        <w:t xml:space="preserve"> μιας διχασμένης Ευρώπης και συμπαρατάσσεστε, είπα στην </w:t>
      </w:r>
      <w:proofErr w:type="spellStart"/>
      <w:r>
        <w:rPr>
          <w:rFonts w:eastAsia="Times New Roman"/>
          <w:szCs w:val="24"/>
        </w:rPr>
        <w:t>πρωτομιλία</w:t>
      </w:r>
      <w:proofErr w:type="spellEnd"/>
      <w:r>
        <w:rPr>
          <w:rFonts w:eastAsia="Times New Roman"/>
          <w:szCs w:val="24"/>
        </w:rPr>
        <w:t xml:space="preserve"> μου, με τη λάθος πλευρά τη</w:t>
      </w:r>
      <w:r>
        <w:rPr>
          <w:rFonts w:eastAsia="Times New Roman"/>
          <w:szCs w:val="24"/>
        </w:rPr>
        <w:t xml:space="preserve">ς ιστορίας, συμπαρατάσσεστε με τους ακραίους όχι μόνο του κόμματός σας αλλά και ολόκληρης της Ευρωπαϊκής Ένωσης. Ταυτίζεστε -δεν ξέρω αν το καταλαβαίνετε ή όχι- με την πιο ακραία σοβινιστική </w:t>
      </w:r>
      <w:proofErr w:type="spellStart"/>
      <w:r>
        <w:rPr>
          <w:rFonts w:eastAsia="Times New Roman"/>
          <w:szCs w:val="24"/>
        </w:rPr>
        <w:t>αντιμεταναστευτική</w:t>
      </w:r>
      <w:proofErr w:type="spellEnd"/>
      <w:r>
        <w:rPr>
          <w:rFonts w:eastAsia="Times New Roman"/>
          <w:szCs w:val="24"/>
        </w:rPr>
        <w:t xml:space="preserve"> και θα το πω ξεκάθαρα, αντιευρωπαϊκή πρόταση γ</w:t>
      </w:r>
      <w:r>
        <w:rPr>
          <w:rFonts w:eastAsia="Times New Roman"/>
          <w:szCs w:val="24"/>
        </w:rPr>
        <w:t xml:space="preserve">ια τη διαχείριση της προσφυγικής κρίσης. </w:t>
      </w:r>
    </w:p>
    <w:p w14:paraId="0BCB5E9E" w14:textId="77777777" w:rsidR="00623898" w:rsidRDefault="00B35A1F">
      <w:pPr>
        <w:spacing w:line="600" w:lineRule="auto"/>
        <w:ind w:firstLine="720"/>
        <w:jc w:val="both"/>
        <w:rPr>
          <w:rFonts w:eastAsia="Times New Roman"/>
          <w:szCs w:val="24"/>
        </w:rPr>
      </w:pPr>
      <w:r>
        <w:rPr>
          <w:rFonts w:eastAsia="Times New Roman"/>
          <w:szCs w:val="24"/>
        </w:rPr>
        <w:t>Δεν ακούτε ούτε καν τις μετριοπαθείς φωνές μέσα στο Ευρωπαϊκό Λαϊκό Κόμμα, που ζητούν ευρωπαϊκές λύσεις για το μείζον ευρωπαϊκό πρόβλημα της διαχείρισης του προσφυγικού. Θέλετε να καβαλήσετε κι εσείς το κύμα του λα</w:t>
      </w:r>
      <w:r>
        <w:rPr>
          <w:rFonts w:eastAsia="Times New Roman"/>
          <w:szCs w:val="24"/>
        </w:rPr>
        <w:t>ϊκισμού και της ακροδεξιάς και υιοθετείτε ακραία επιχειρήματα</w:t>
      </w:r>
      <w:r>
        <w:rPr>
          <w:rFonts w:eastAsia="Times New Roman"/>
          <w:szCs w:val="24"/>
        </w:rPr>
        <w:t>,</w:t>
      </w:r>
      <w:r>
        <w:rPr>
          <w:rFonts w:eastAsia="Times New Roman"/>
          <w:szCs w:val="24"/>
        </w:rPr>
        <w:t xml:space="preserve"> που έχουν</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διατυπωθεί και στην πρόσφατη Σύνοδο Κορυφής, από αυτούς όμως, κύριε Μητσοτάκη, που θέλουν να μετατρέψουν την Ελλάδα και τον ευρωπαϊκό </w:t>
      </w:r>
      <w:r>
        <w:rPr>
          <w:rFonts w:eastAsia="Times New Roman"/>
          <w:szCs w:val="24"/>
        </w:rPr>
        <w:t>Ν</w:t>
      </w:r>
      <w:r>
        <w:rPr>
          <w:rFonts w:eastAsia="Times New Roman"/>
          <w:szCs w:val="24"/>
        </w:rPr>
        <w:t>ότο σε αποθήκες ψυχών.</w:t>
      </w:r>
    </w:p>
    <w:p w14:paraId="0BCB5E9F" w14:textId="77777777" w:rsidR="00623898" w:rsidRDefault="00B35A1F">
      <w:pPr>
        <w:spacing w:line="600" w:lineRule="auto"/>
        <w:ind w:firstLine="720"/>
        <w:jc w:val="both"/>
        <w:rPr>
          <w:rFonts w:eastAsia="Times New Roman"/>
          <w:szCs w:val="24"/>
        </w:rPr>
      </w:pPr>
      <w:r>
        <w:rPr>
          <w:rFonts w:eastAsia="Times New Roman"/>
          <w:szCs w:val="24"/>
        </w:rPr>
        <w:t>Βεβαίως αυτοί λ</w:t>
      </w:r>
      <w:r>
        <w:rPr>
          <w:rFonts w:eastAsia="Times New Roman"/>
          <w:szCs w:val="24"/>
        </w:rPr>
        <w:t>ένε ότι η λύση μπορεί να έρθει</w:t>
      </w:r>
      <w:r>
        <w:rPr>
          <w:rFonts w:eastAsia="Times New Roman"/>
          <w:szCs w:val="24"/>
        </w:rPr>
        <w:t>,</w:t>
      </w:r>
      <w:r>
        <w:rPr>
          <w:rFonts w:eastAsia="Times New Roman"/>
          <w:szCs w:val="24"/>
        </w:rPr>
        <w:t xml:space="preserve"> όταν η μία μετά την άλλη χώρες αρχίσουν να κλείνουν τα σύνορά τους, εάν αφήσουμε -το λένε κι αυτό- τους πρόσφυγες να πνίγονται στη θάλασσα, στη Μεσόγειο και στο Αιγαίο και αν καταστρατηγήσουμε κάθε διάταξη του Διεθνούς Δικαί</w:t>
      </w:r>
      <w:r>
        <w:rPr>
          <w:rFonts w:eastAsia="Times New Roman"/>
          <w:szCs w:val="24"/>
        </w:rPr>
        <w:t>ου.</w:t>
      </w:r>
    </w:p>
    <w:p w14:paraId="0BCB5EA0"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Εγώ, όμως, θα ήθελα να σας ρωτήσω, κύριε Μητσοτάκη, και να σας ζητήσω να αναρωτηθείτε κι </w:t>
      </w:r>
      <w:r>
        <w:rPr>
          <w:rFonts w:eastAsia="Times New Roman"/>
          <w:szCs w:val="24"/>
        </w:rPr>
        <w:t>εσείς.</w:t>
      </w:r>
      <w:r>
        <w:rPr>
          <w:rFonts w:eastAsia="Times New Roman"/>
          <w:szCs w:val="24"/>
        </w:rPr>
        <w:t xml:space="preserve"> Έχετε αλήθεια σκεφτεί ότι η ταύτισή σας με αυτές τις ακραίες δεξιές θέσεις για το ζήτημα του προσφυγικού στην Ευρώπη</w:t>
      </w:r>
      <w:r>
        <w:rPr>
          <w:rFonts w:eastAsia="Times New Roman"/>
          <w:szCs w:val="24"/>
        </w:rPr>
        <w:t>,</w:t>
      </w:r>
      <w:r>
        <w:rPr>
          <w:rFonts w:eastAsia="Times New Roman"/>
          <w:szCs w:val="24"/>
        </w:rPr>
        <w:t xml:space="preserve"> στο τέλος της ημέρας είναι και μια ταύ</w:t>
      </w:r>
      <w:r>
        <w:rPr>
          <w:rFonts w:eastAsia="Times New Roman"/>
          <w:szCs w:val="24"/>
        </w:rPr>
        <w:t xml:space="preserve">τιση με όσους έχουν θέσεις ενάντια στα συμφέροντα της πατρίδας μας; Αντιλαμβάνεστε ότι υπερασπιζόμενος τα επιχειρήματα της ακροδεξιάς, επί της ουσίας φέρνετε τη χώρα μας μπροστά στον κίνδυνο να κληθεί από άλλους ομοϊδεάτες </w:t>
      </w:r>
      <w:r>
        <w:rPr>
          <w:rFonts w:eastAsia="Times New Roman"/>
          <w:szCs w:val="24"/>
        </w:rPr>
        <w:t>σας,</w:t>
      </w:r>
      <w:r>
        <w:rPr>
          <w:rFonts w:eastAsia="Times New Roman"/>
          <w:szCs w:val="24"/>
        </w:rPr>
        <w:t xml:space="preserve"> να αντιμετωπίσει κάποια στιγ</w:t>
      </w:r>
      <w:r>
        <w:rPr>
          <w:rFonts w:eastAsia="Times New Roman"/>
          <w:szCs w:val="24"/>
        </w:rPr>
        <w:t xml:space="preserve">μή το προσφυγικό μόνη της; Διότι δεν γίνεται στο εσωτερικό να υιοθετείτε επιχειρηματολογία </w:t>
      </w:r>
      <w:proofErr w:type="spellStart"/>
      <w:r>
        <w:rPr>
          <w:rFonts w:eastAsia="Times New Roman"/>
          <w:szCs w:val="24"/>
        </w:rPr>
        <w:t>Κουρτς</w:t>
      </w:r>
      <w:proofErr w:type="spellEnd"/>
      <w:r>
        <w:rPr>
          <w:rFonts w:eastAsia="Times New Roman"/>
          <w:szCs w:val="24"/>
        </w:rPr>
        <w:t>, αλλά να λέτε ότι στο εξωτερικό ζητάτε ευρωπαϊκές λύσεις. Και τα δύο δεν γίνονται.</w:t>
      </w:r>
    </w:p>
    <w:p w14:paraId="0BCB5EA1" w14:textId="77777777" w:rsidR="00623898" w:rsidRDefault="00B35A1F">
      <w:pPr>
        <w:spacing w:line="600" w:lineRule="auto"/>
        <w:ind w:firstLine="720"/>
        <w:jc w:val="both"/>
        <w:rPr>
          <w:rFonts w:eastAsia="Times New Roman"/>
          <w:szCs w:val="24"/>
        </w:rPr>
      </w:pPr>
      <w:r>
        <w:rPr>
          <w:rFonts w:eastAsia="Times New Roman"/>
          <w:szCs w:val="24"/>
        </w:rPr>
        <w:t>Διότι σας άκουσα κάποια στιγμή να λέτε ότι</w:t>
      </w:r>
      <w:r>
        <w:rPr>
          <w:rFonts w:eastAsia="Times New Roman"/>
          <w:szCs w:val="24"/>
        </w:rPr>
        <w:t>,</w:t>
      </w:r>
      <w:r>
        <w:rPr>
          <w:rFonts w:eastAsia="Times New Roman"/>
          <w:szCs w:val="24"/>
        </w:rPr>
        <w:t xml:space="preserve"> για την προσφυγική κρίση ευθύνε</w:t>
      </w:r>
      <w:r>
        <w:rPr>
          <w:rFonts w:eastAsia="Times New Roman"/>
          <w:szCs w:val="24"/>
        </w:rPr>
        <w:t xml:space="preserve">ται η Κυβέρνησή μας, η οποία άνοιξε, αυτή ήταν επί λέξει η τοποθέτησή σας, τα σύνορα το 2005. Αυτή ακριβώς, κύριε Μητσοτάκη, είναι η επιχειρηματολογία και το κατηγορητήριο του </w:t>
      </w:r>
      <w:r>
        <w:rPr>
          <w:rFonts w:eastAsia="Times New Roman"/>
          <w:szCs w:val="24"/>
          <w:lang w:val="en-US"/>
        </w:rPr>
        <w:t>FDP</w:t>
      </w:r>
      <w:r>
        <w:rPr>
          <w:rFonts w:eastAsia="Times New Roman"/>
          <w:szCs w:val="24"/>
        </w:rPr>
        <w:t xml:space="preserve"> στη Γερμανία ενάντια στην Καγκελάριο </w:t>
      </w:r>
      <w:proofErr w:type="spellStart"/>
      <w:r>
        <w:rPr>
          <w:rFonts w:eastAsia="Times New Roman"/>
          <w:szCs w:val="24"/>
        </w:rPr>
        <w:t>Μέρκελ</w:t>
      </w:r>
      <w:proofErr w:type="spellEnd"/>
      <w:r>
        <w:rPr>
          <w:rFonts w:eastAsia="Times New Roman"/>
          <w:szCs w:val="24"/>
        </w:rPr>
        <w:t>. Την κατηγορούν, διότι το 2015 ά</w:t>
      </w:r>
      <w:r>
        <w:rPr>
          <w:rFonts w:eastAsia="Times New Roman"/>
          <w:szCs w:val="24"/>
        </w:rPr>
        <w:t xml:space="preserve">νοιξε τα σύνορα στους πρόσφυγες τα σύνορα της Γερμανίας. Ακριβώς αυτή τη θέση υιοθετείτε. Και δεν γίνεται να υιοθετείτε αυτή τη θέση και αμέσως μετά να σπεύδετε να μας πείτε ότι δίνετε μάχες εσείς στο Ευρωπαϊκό Λαϊκό Κόμμα απέναντι στον κ. </w:t>
      </w:r>
      <w:proofErr w:type="spellStart"/>
      <w:r>
        <w:rPr>
          <w:rFonts w:eastAsia="Times New Roman"/>
          <w:szCs w:val="24"/>
        </w:rPr>
        <w:t>Όρμπαν</w:t>
      </w:r>
      <w:proofErr w:type="spellEnd"/>
      <w:r>
        <w:rPr>
          <w:rFonts w:eastAsia="Times New Roman"/>
          <w:szCs w:val="24"/>
        </w:rPr>
        <w:t>.</w:t>
      </w:r>
    </w:p>
    <w:p w14:paraId="0BCB5EA2"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Έρχομαι </w:t>
      </w:r>
      <w:r>
        <w:rPr>
          <w:rFonts w:eastAsia="Times New Roman"/>
          <w:szCs w:val="24"/>
        </w:rPr>
        <w:t>για λίγο και στο ζήτημα το αγαπημένο σας κι αυτό</w:t>
      </w:r>
      <w:r>
        <w:rPr>
          <w:rFonts w:eastAsia="Times New Roman"/>
          <w:szCs w:val="24"/>
        </w:rPr>
        <w:t>,</w:t>
      </w:r>
      <w:r>
        <w:rPr>
          <w:rFonts w:eastAsia="Times New Roman"/>
          <w:szCs w:val="24"/>
        </w:rPr>
        <w:t xml:space="preserve"> τελευταία, της συμφωνίας με την πρώην Γιουγκοσλαβική Δημοκρατία της Μακεδονίας. Εκεί να δείτε λαϊκισμός.</w:t>
      </w:r>
    </w:p>
    <w:p w14:paraId="0BCB5EA3" w14:textId="77777777" w:rsidR="00623898" w:rsidRDefault="00B35A1F">
      <w:pPr>
        <w:spacing w:line="600" w:lineRule="auto"/>
        <w:ind w:firstLine="720"/>
        <w:jc w:val="both"/>
        <w:rPr>
          <w:rFonts w:eastAsia="Times New Roman"/>
          <w:szCs w:val="24"/>
        </w:rPr>
      </w:pPr>
      <w:r>
        <w:rPr>
          <w:rFonts w:eastAsia="Times New Roman"/>
          <w:szCs w:val="24"/>
        </w:rPr>
        <w:t xml:space="preserve">Κοιτάξτε, κύριε Μητσοτάκη, η Ελλάδα και όλη η Ευρώπη γνωρίζει και το γράφουν πια έγκυροι αναλυτές, ο </w:t>
      </w:r>
      <w:r>
        <w:rPr>
          <w:rFonts w:eastAsia="Times New Roman"/>
          <w:szCs w:val="24"/>
        </w:rPr>
        <w:t xml:space="preserve">διεθνής Τύπος, ότι γίνατε όψιμα Μακεδονομάχος από ανάγκη για να μη σας διασπάσουν το κόμμα σας οι γνωστοί πατριδοκάπηλοι, οι οποίοι έχουν χτίσει την πολιτική τους καριέρα πάνω στο ζήτημα αυτό από το ’92. Αυτό είναι γνωστό. Δεν θέλω να επεκταθώ άλλο με τις </w:t>
      </w:r>
      <w:r>
        <w:rPr>
          <w:rFonts w:eastAsia="Times New Roman"/>
          <w:szCs w:val="24"/>
        </w:rPr>
        <w:t>παλινωδίες σας στο ζήτημα αυτό. Τα είπαμε άλλωστε και άλλη φορά από αυτό εδώ το Βήμα στη συνεδρίαση για την ψήφο εμπιστοσύνης.</w:t>
      </w:r>
    </w:p>
    <w:p w14:paraId="0BCB5EA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Στην προσπάθειά σας, όμως, να πείσετε ότι δεν είναι η καλύτερη συμφωνία, ότι η συμφωνία είναι εις βάρος των εθνικών συμφερόντων, </w:t>
      </w:r>
      <w:r>
        <w:rPr>
          <w:rFonts w:eastAsia="Times New Roman" w:cs="Times New Roman"/>
          <w:szCs w:val="24"/>
        </w:rPr>
        <w:t>ότι είναι η χειρότερη που έχει πέσει ποτέ στο τραπέζι για να διευθετήσει τις σχέσεις μας με την γείτονα στην εικοσιπενταετή αυτή διένεξη, επιμένετε κάθε μέρα σε διαστρεβλώσεις και σε ψέματα. Επιμένετε να λέτε ψέματα, πως με τη συμφωνία αυτή η Ελλάδα αποδέχ</w:t>
      </w:r>
      <w:r>
        <w:rPr>
          <w:rFonts w:eastAsia="Times New Roman" w:cs="Times New Roman"/>
          <w:szCs w:val="24"/>
        </w:rPr>
        <w:t xml:space="preserve">εται «μακεδονικό έθνος» και γλώσσα. </w:t>
      </w:r>
    </w:p>
    <w:p w14:paraId="0BCB5EA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Για τη γλώσσα ξέρετε πολύ καλά ότι από το 1977, δυστυχώς, σε μια Σύνοδο εδώ στην Ελλάδα, στο Ζάππειο, η χώρα μας από τότε και μετά βρέθηκε προ τετελεσμένων. Εκεί που ωστόσο κάνετε τη μεγαλύτερη λαθροχειρία</w:t>
      </w:r>
      <w:r>
        <w:rPr>
          <w:rFonts w:eastAsia="Times New Roman" w:cs="Times New Roman"/>
          <w:szCs w:val="24"/>
        </w:rPr>
        <w:t>,</w:t>
      </w:r>
      <w:r>
        <w:rPr>
          <w:rFonts w:eastAsia="Times New Roman" w:cs="Times New Roman"/>
          <w:szCs w:val="24"/>
        </w:rPr>
        <w:t xml:space="preserve"> είναι στο ζήτημα του έθνους, διότι γνωρίζετε πολύ καλά ότι πουθενά -επαναλαμβάνω πουθενά- στη συμφωνία δεν υπάρχει αναγνώριση «μακεδονικού έθνους». Υπάρχει μονάχα το θέμα της ιθαγένειας. Και βεβαίως δεν ξέρω…</w:t>
      </w:r>
    </w:p>
    <w:p w14:paraId="0BCB5EA6" w14:textId="77777777" w:rsidR="00623898" w:rsidRDefault="00B35A1F">
      <w:pPr>
        <w:spacing w:line="600" w:lineRule="auto"/>
        <w:ind w:firstLine="720"/>
        <w:jc w:val="both"/>
        <w:rPr>
          <w:rFonts w:eastAsia="Times New Roman" w:cs="Times New Roman"/>
          <w:szCs w:val="24"/>
        </w:rPr>
      </w:pPr>
      <w:r w:rsidRPr="00F51FB2">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lang w:val="en-US"/>
        </w:rPr>
        <w:t>Nationality</w:t>
      </w:r>
      <w:r w:rsidRPr="00F47A5B">
        <w:rPr>
          <w:rFonts w:eastAsia="Times New Roman" w:cs="Times New Roman"/>
          <w:szCs w:val="24"/>
        </w:rPr>
        <w:t>…</w:t>
      </w:r>
    </w:p>
    <w:p w14:paraId="0BCB5EA7" w14:textId="77777777" w:rsidR="00623898" w:rsidRDefault="00B35A1F">
      <w:pPr>
        <w:spacing w:line="600" w:lineRule="auto"/>
        <w:ind w:firstLine="720"/>
        <w:jc w:val="both"/>
        <w:rPr>
          <w:rFonts w:eastAsia="Times New Roman" w:cs="Times New Roman"/>
          <w:szCs w:val="24"/>
        </w:rPr>
      </w:pPr>
      <w:r w:rsidRPr="00F47A5B">
        <w:rPr>
          <w:rFonts w:eastAsia="Times New Roman" w:cs="Times New Roman"/>
          <w:b/>
          <w:szCs w:val="24"/>
        </w:rPr>
        <w:t>ΑΛΕΞΗΣ ΤΣΙΠ</w:t>
      </w:r>
      <w:r w:rsidRPr="00F47A5B">
        <w:rPr>
          <w:rFonts w:eastAsia="Times New Roman" w:cs="Times New Roman"/>
          <w:b/>
          <w:szCs w:val="24"/>
        </w:rPr>
        <w:t xml:space="preserve">ΡΑΣ (Πρόεδρος της Κυβέρνησης): </w:t>
      </w:r>
      <w:r>
        <w:rPr>
          <w:rFonts w:eastAsia="Times New Roman" w:cs="Times New Roman"/>
          <w:szCs w:val="24"/>
        </w:rPr>
        <w:t xml:space="preserve">Αυτό θέλετε να πείτε; Έχετε αστυνομική ταυτότητα; </w:t>
      </w:r>
    </w:p>
    <w:p w14:paraId="0BCB5EA8" w14:textId="77777777" w:rsidR="00623898" w:rsidRDefault="00B35A1F">
      <w:pPr>
        <w:spacing w:line="600" w:lineRule="auto"/>
        <w:ind w:firstLine="720"/>
        <w:jc w:val="both"/>
        <w:rPr>
          <w:rFonts w:eastAsia="Times New Roman" w:cs="Times New Roman"/>
          <w:szCs w:val="24"/>
        </w:rPr>
      </w:pPr>
      <w:r w:rsidRPr="00F51FB2">
        <w:rPr>
          <w:rFonts w:eastAsia="Times New Roman" w:cs="Times New Roman"/>
          <w:b/>
          <w:szCs w:val="24"/>
        </w:rPr>
        <w:t>ΔΗΜΗΤΡΙΟΣ ΚΥΡΙΑΖΙΔΗΣ:</w:t>
      </w:r>
      <w:r>
        <w:rPr>
          <w:rFonts w:eastAsia="Times New Roman" w:cs="Times New Roman"/>
          <w:szCs w:val="24"/>
        </w:rPr>
        <w:t xml:space="preserve"> </w:t>
      </w:r>
      <w:r w:rsidRPr="00F47A5B">
        <w:rPr>
          <w:rFonts w:eastAsia="Times New Roman" w:cs="Times New Roman"/>
          <w:szCs w:val="24"/>
        </w:rPr>
        <w:t>Εγ</w:t>
      </w:r>
      <w:r>
        <w:rPr>
          <w:rFonts w:eastAsia="Times New Roman" w:cs="Times New Roman"/>
          <w:szCs w:val="24"/>
        </w:rPr>
        <w:t>ώ έχω. Για εσάς δεν ξέρω.</w:t>
      </w:r>
    </w:p>
    <w:p w14:paraId="0BCB5EA9" w14:textId="77777777" w:rsidR="00623898" w:rsidRDefault="00B35A1F">
      <w:pPr>
        <w:spacing w:line="600" w:lineRule="auto"/>
        <w:ind w:firstLine="720"/>
        <w:jc w:val="both"/>
        <w:rPr>
          <w:rFonts w:eastAsia="Times New Roman" w:cs="Times New Roman"/>
          <w:szCs w:val="24"/>
        </w:rPr>
      </w:pPr>
      <w:r w:rsidRPr="00F47A5B">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 xml:space="preserve">Βγάλτε την. Ήσασταν και αστυνομικός, αν δεν κάνω λάθος. Βγάλτε την αστυνομική σας </w:t>
      </w:r>
      <w:r>
        <w:rPr>
          <w:rFonts w:eastAsia="Times New Roman" w:cs="Times New Roman"/>
          <w:szCs w:val="24"/>
        </w:rPr>
        <w:t xml:space="preserve">ταυτότητα και διαβάστε εκεί που λέει </w:t>
      </w:r>
      <w:r>
        <w:rPr>
          <w:rFonts w:eastAsia="Times New Roman" w:cs="Times New Roman"/>
          <w:szCs w:val="24"/>
          <w:lang w:val="en-US"/>
        </w:rPr>
        <w:t>Nationality</w:t>
      </w:r>
      <w:r w:rsidRPr="00F47A5B">
        <w:rPr>
          <w:rFonts w:eastAsia="Times New Roman" w:cs="Times New Roman"/>
          <w:szCs w:val="24"/>
        </w:rPr>
        <w:t>-</w:t>
      </w:r>
      <w:r>
        <w:rPr>
          <w:rFonts w:eastAsia="Times New Roman" w:cs="Times New Roman"/>
          <w:szCs w:val="24"/>
        </w:rPr>
        <w:t xml:space="preserve">Ιθαγένεια και δείτε τι γράφει. Βγάλτε την αστυνομική σας ταυτότητα και σταματήστε να διαστρεβλώνετε και να παραπληροφορείτε τον ελληνικό λαό ότι δήθεν αναγνωρίσαμε «μακεδονικό έθνος». Είναι ντροπή σας να το </w:t>
      </w:r>
      <w:r>
        <w:rPr>
          <w:rFonts w:eastAsia="Times New Roman" w:cs="Times New Roman"/>
          <w:szCs w:val="24"/>
        </w:rPr>
        <w:t>κάνετε αυτό!</w:t>
      </w:r>
    </w:p>
    <w:p w14:paraId="0BCB5EAA"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sidRPr="00F15A66">
        <w:rPr>
          <w:rFonts w:eastAsia="Times New Roman" w:cs="Times New Roman"/>
          <w:szCs w:val="24"/>
        </w:rPr>
        <w:t>ΑΝΕΛ</w:t>
      </w:r>
      <w:r>
        <w:rPr>
          <w:rFonts w:eastAsia="Times New Roman" w:cs="Times New Roman"/>
          <w:szCs w:val="24"/>
        </w:rPr>
        <w:t>)</w:t>
      </w:r>
    </w:p>
    <w:p w14:paraId="0BCB5EA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Κάνετε αυτές τις μέρες ότι δεν έχετε ακούσει ίσως το πιο ενδιαφέρον σημείο όλων όσων έχουν ακουστεί το τελευταίο διάστημα πάνω στο ζήτημα αυτό και αφορά τις τοποθετήσεις και του </w:t>
      </w:r>
      <w:proofErr w:type="spellStart"/>
      <w:r>
        <w:rPr>
          <w:rFonts w:eastAsia="Times New Roman" w:cs="Times New Roman"/>
          <w:szCs w:val="24"/>
        </w:rPr>
        <w:t>Ζάεφ</w:t>
      </w:r>
      <w:proofErr w:type="spellEnd"/>
      <w:r>
        <w:rPr>
          <w:rFonts w:eastAsia="Times New Roman" w:cs="Times New Roman"/>
          <w:szCs w:val="24"/>
        </w:rPr>
        <w:t xml:space="preserve"> κα</w:t>
      </w:r>
      <w:r>
        <w:rPr>
          <w:rFonts w:eastAsia="Times New Roman" w:cs="Times New Roman"/>
          <w:szCs w:val="24"/>
        </w:rPr>
        <w:t xml:space="preserve">ι του Ντιμιτρόφ, του Πρωθυπουργού και του Υπουργού Εξωτερικών της πρώην Γιουγκοσλαβικής Δημοκρατίας της Μακεδονίας. Συμβαίνει πρώτη φορά, μετά τον </w:t>
      </w:r>
      <w:proofErr w:type="spellStart"/>
      <w:r>
        <w:rPr>
          <w:rFonts w:eastAsia="Times New Roman" w:cs="Times New Roman"/>
          <w:szCs w:val="24"/>
        </w:rPr>
        <w:t>Γκλιγκόροφ</w:t>
      </w:r>
      <w:proofErr w:type="spellEnd"/>
      <w:r>
        <w:rPr>
          <w:rFonts w:eastAsia="Times New Roman" w:cs="Times New Roman"/>
          <w:szCs w:val="24"/>
        </w:rPr>
        <w:t xml:space="preserve"> το ’92, </w:t>
      </w:r>
      <w:r>
        <w:rPr>
          <w:rFonts w:eastAsia="Times New Roman" w:cs="Times New Roman"/>
          <w:szCs w:val="24"/>
        </w:rPr>
        <w:t>π</w:t>
      </w:r>
      <w:r>
        <w:rPr>
          <w:rFonts w:eastAsia="Times New Roman" w:cs="Times New Roman"/>
          <w:szCs w:val="24"/>
        </w:rPr>
        <w:t xml:space="preserve">ρωθυπουργός και </w:t>
      </w:r>
      <w:r>
        <w:rPr>
          <w:rFonts w:eastAsia="Times New Roman" w:cs="Times New Roman"/>
          <w:szCs w:val="24"/>
        </w:rPr>
        <w:t>υ</w:t>
      </w:r>
      <w:r>
        <w:rPr>
          <w:rFonts w:eastAsia="Times New Roman" w:cs="Times New Roman"/>
          <w:szCs w:val="24"/>
        </w:rPr>
        <w:t xml:space="preserve">πουργός </w:t>
      </w:r>
      <w:r>
        <w:rPr>
          <w:rFonts w:eastAsia="Times New Roman" w:cs="Times New Roman"/>
          <w:szCs w:val="24"/>
        </w:rPr>
        <w:t>ε</w:t>
      </w:r>
      <w:r>
        <w:rPr>
          <w:rFonts w:eastAsia="Times New Roman" w:cs="Times New Roman"/>
          <w:szCs w:val="24"/>
        </w:rPr>
        <w:t xml:space="preserve">ξωτερικών της </w:t>
      </w:r>
      <w:proofErr w:type="spellStart"/>
      <w:r>
        <w:rPr>
          <w:rFonts w:eastAsia="Times New Roman" w:cs="Times New Roman"/>
          <w:szCs w:val="24"/>
        </w:rPr>
        <w:t>γείτονος</w:t>
      </w:r>
      <w:proofErr w:type="spellEnd"/>
      <w:r>
        <w:rPr>
          <w:rFonts w:eastAsia="Times New Roman" w:cs="Times New Roman"/>
          <w:szCs w:val="24"/>
        </w:rPr>
        <w:t>,</w:t>
      </w:r>
      <w:r>
        <w:rPr>
          <w:rFonts w:eastAsia="Times New Roman" w:cs="Times New Roman"/>
          <w:szCs w:val="24"/>
        </w:rPr>
        <w:t xml:space="preserve"> να παραδέχονται στις συνεντεύξεις τους </w:t>
      </w:r>
      <w:r>
        <w:rPr>
          <w:rFonts w:eastAsia="Times New Roman" w:cs="Times New Roman"/>
          <w:szCs w:val="24"/>
        </w:rPr>
        <w:t>οι άνθρωποι ότι είναι Σλάβοι και ότι καμμία σχέση δεν έχουν με την πολιτισμική κληρονομιά, με την ιστορία, την παράδοση της ελληνικής Μακεδονίας -αυτό είναι το πιο σημαντικό!-, ότι δεν κατάγονται από τη Μακεδονία και την κληρονομιά της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-εξίσο</w:t>
      </w:r>
      <w:r>
        <w:rPr>
          <w:rFonts w:eastAsia="Times New Roman" w:cs="Times New Roman"/>
          <w:szCs w:val="24"/>
        </w:rPr>
        <w:t xml:space="preserve">υ πολύ σημαντικό και κρίσιμο- ότι δεν διεκδικούν και δεν θα μπορούσαν άλλωστε να διεκδικούν ή να έχουν διεκδικήσεις σχετικά με μειονότητες εντός της Ελλάδας. </w:t>
      </w:r>
    </w:p>
    <w:p w14:paraId="0BCB5EA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Θέλω τώρα να σας ρωτήσω το εξής, κύριε Μητσοτάκη. Έμαθα ότι αναρτήσατε προχθές μια συνέντευξή σας</w:t>
      </w:r>
      <w:r>
        <w:rPr>
          <w:rFonts w:eastAsia="Times New Roman" w:cs="Times New Roman"/>
          <w:szCs w:val="24"/>
        </w:rPr>
        <w:t xml:space="preserve"> στο διεθνές πολιτικό περιοδικό «</w:t>
      </w:r>
      <w:r>
        <w:rPr>
          <w:rFonts w:eastAsia="Times New Roman" w:cs="Times New Roman"/>
          <w:szCs w:val="24"/>
          <w:lang w:val="en-US"/>
        </w:rPr>
        <w:t>POLITICO</w:t>
      </w:r>
      <w:r>
        <w:rPr>
          <w:rFonts w:eastAsia="Times New Roman" w:cs="Times New Roman"/>
          <w:szCs w:val="24"/>
        </w:rPr>
        <w:t xml:space="preserve">». Έμαθα ότι άλλο κείμενο αναρτήσατε εσείς στο επίσημο </w:t>
      </w:r>
      <w:r>
        <w:rPr>
          <w:rFonts w:eastAsia="Times New Roman" w:cs="Times New Roman"/>
          <w:szCs w:val="24"/>
          <w:lang w:val="en-US"/>
        </w:rPr>
        <w:t>site</w:t>
      </w:r>
      <w:r w:rsidRPr="00BD4893">
        <w:rPr>
          <w:rFonts w:eastAsia="Times New Roman" w:cs="Times New Roman"/>
          <w:szCs w:val="24"/>
        </w:rPr>
        <w:t xml:space="preserve"> </w:t>
      </w:r>
      <w:r>
        <w:rPr>
          <w:rFonts w:eastAsia="Times New Roman" w:cs="Times New Roman"/>
          <w:szCs w:val="24"/>
        </w:rPr>
        <w:t xml:space="preserve">του κόμματός σας και άλλο </w:t>
      </w:r>
      <w:proofErr w:type="spellStart"/>
      <w:r>
        <w:rPr>
          <w:rFonts w:eastAsia="Times New Roman" w:cs="Times New Roman"/>
          <w:szCs w:val="24"/>
        </w:rPr>
        <w:t>ανήρτησε</w:t>
      </w:r>
      <w:proofErr w:type="spellEnd"/>
      <w:r>
        <w:rPr>
          <w:rFonts w:eastAsia="Times New Roman" w:cs="Times New Roman"/>
          <w:szCs w:val="24"/>
        </w:rPr>
        <w:t xml:space="preserve"> το περιοδικό ως τη βασική σας συνέντευξη. Έλειπαν κάποια κομμάτια. Αυτά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τα κομμάτια που έλειπαν</w:t>
      </w:r>
      <w:r>
        <w:rPr>
          <w:rFonts w:eastAsia="Times New Roman" w:cs="Times New Roman"/>
          <w:szCs w:val="24"/>
        </w:rPr>
        <w:t>,</w:t>
      </w:r>
      <w:r>
        <w:rPr>
          <w:rFonts w:eastAsia="Times New Roman" w:cs="Times New Roman"/>
          <w:szCs w:val="24"/>
        </w:rPr>
        <w:t xml:space="preserve"> προξένησαν το ενδιαφέρον κάποιων συνεργατών μου και έψαξαν και βρήκαν -δεν το βάλατε αυτό στο επίσημο </w:t>
      </w:r>
      <w:r>
        <w:rPr>
          <w:rFonts w:eastAsia="Times New Roman" w:cs="Times New Roman"/>
          <w:szCs w:val="24"/>
          <w:lang w:val="en-US"/>
        </w:rPr>
        <w:t>site</w:t>
      </w:r>
      <w:r>
        <w:rPr>
          <w:rFonts w:eastAsia="Times New Roman" w:cs="Times New Roman"/>
          <w:szCs w:val="24"/>
        </w:rPr>
        <w:t xml:space="preserve">- ότι λέτε πως υπάρχει φόβος για περιφερειακές </w:t>
      </w:r>
      <w:r>
        <w:rPr>
          <w:rFonts w:eastAsia="Times New Roman" w:cs="Times New Roman"/>
          <w:szCs w:val="24"/>
        </w:rPr>
        <w:lastRenderedPageBreak/>
        <w:t>αναταραχές στην ελληνική Μακεδονία, όπου οι αυτονομιστικές δυνάμεις μπορούν να δουν τη συμφωνία ως πρό</w:t>
      </w:r>
      <w:r>
        <w:rPr>
          <w:rFonts w:eastAsia="Times New Roman" w:cs="Times New Roman"/>
          <w:szCs w:val="24"/>
        </w:rPr>
        <w:t xml:space="preserve">σκληση να οργανωθούν. </w:t>
      </w:r>
    </w:p>
    <w:p w14:paraId="0BCB5EA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Θέλω να σας ρωτήσω, κύριε Μητσοτάκη, αν είναι αλήθεια αυτό το οποίο διάβασα. Δηλαδή οι γείτονές μας επισήμως με βάση αυτή τη συμφωνία αναγνωρίζουν και λένε ρητά, διατυμπανίζουν ότι δεν υπάρχει καμμία μειονότητα στην Ελλάδα και έρχεστ</w:t>
      </w:r>
      <w:r>
        <w:rPr>
          <w:rFonts w:eastAsia="Times New Roman" w:cs="Times New Roman"/>
          <w:szCs w:val="24"/>
        </w:rPr>
        <w:t>ε εσείς, ως Αρχηγός της Αξιωματικής Αντιπολίτευσης, να μιλήσετε σε ένα διεθνές περιοδικό για αυτονομιστικές δυνάμεις; Ποιες είναι αυτές οι αυτονομιστικές δυνάμεις; Αναγνωρίζουμε εμείς τέτοιες δυνάμεις στη χώρα μας;</w:t>
      </w:r>
    </w:p>
    <w:p w14:paraId="0BCB5EA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Κύριε Μητσοτάκη, φοβάμαι ότι μπροστά στον</w:t>
      </w:r>
      <w:r>
        <w:rPr>
          <w:rFonts w:eastAsia="Times New Roman" w:cs="Times New Roman"/>
          <w:szCs w:val="24"/>
        </w:rPr>
        <w:t xml:space="preserve"> ακροδεξιό παροξυσμό σας για να κρατήσετε μαζί σας τους ακραίους του κόμματός σας, γίνεστε εθνικά επικίνδυνος και πρέπει να το προσέξετε αυτό.</w:t>
      </w:r>
    </w:p>
    <w:p w14:paraId="0BCB5EAF"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0BCB5EB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έρχομαι τώρα στα θέματα εκείνα στα οποία υψώσατε πο</w:t>
      </w:r>
      <w:r>
        <w:rPr>
          <w:rFonts w:eastAsia="Times New Roman" w:cs="Times New Roman"/>
          <w:szCs w:val="24"/>
        </w:rPr>
        <w:t>λύ τη φωνή. Σας άκουσα, λοιπόν, με πολλή προσοχή, αντί για απαντήσεις στα θέματα που αφορούν αποδεδειγμένες σχέσεις σας με επιχειρηματικά συμφέροντα και επιχειρηματίες</w:t>
      </w:r>
      <w:r>
        <w:rPr>
          <w:rFonts w:eastAsia="Times New Roman" w:cs="Times New Roman"/>
          <w:szCs w:val="24"/>
        </w:rPr>
        <w:t>,</w:t>
      </w:r>
      <w:r>
        <w:rPr>
          <w:rFonts w:eastAsia="Times New Roman" w:cs="Times New Roman"/>
          <w:szCs w:val="24"/>
        </w:rPr>
        <w:t xml:space="preserve"> να προσπαθείτε όχι να απαντήσετε, όχι να αποδείξετε ότι δεν είστε σε εμπλοκή με συγκεκρ</w:t>
      </w:r>
      <w:r>
        <w:rPr>
          <w:rFonts w:eastAsia="Times New Roman" w:cs="Times New Roman"/>
          <w:szCs w:val="24"/>
        </w:rPr>
        <w:t xml:space="preserve">ιμένα πρόσωπα, αλλά να προσπαθείτε </w:t>
      </w:r>
      <w:r>
        <w:rPr>
          <w:rFonts w:eastAsia="Times New Roman" w:cs="Times New Roman"/>
          <w:szCs w:val="24"/>
        </w:rPr>
        <w:lastRenderedPageBreak/>
        <w:t>να αποδείξετε ότι είμαστε το ίδιο εγώ κι εσείς. Αυτή είναι η γνωστή στρατηγική</w:t>
      </w:r>
      <w:r>
        <w:rPr>
          <w:rFonts w:eastAsia="Times New Roman" w:cs="Times New Roman"/>
          <w:szCs w:val="24"/>
        </w:rPr>
        <w:t>.</w:t>
      </w:r>
      <w:r>
        <w:rPr>
          <w:rFonts w:eastAsia="Times New Roman" w:cs="Times New Roman"/>
          <w:szCs w:val="24"/>
        </w:rPr>
        <w:t xml:space="preserve"> Όλοι το ίδιο είμαστε.</w:t>
      </w:r>
    </w:p>
    <w:p w14:paraId="0BCB5EB1" w14:textId="77777777" w:rsidR="00623898" w:rsidRDefault="00B35A1F">
      <w:pPr>
        <w:spacing w:line="600" w:lineRule="auto"/>
        <w:ind w:firstLine="720"/>
        <w:jc w:val="both"/>
        <w:rPr>
          <w:rFonts w:eastAsia="Times New Roman"/>
          <w:szCs w:val="24"/>
        </w:rPr>
      </w:pPr>
      <w:r>
        <w:rPr>
          <w:rFonts w:eastAsia="Times New Roman"/>
          <w:szCs w:val="24"/>
        </w:rPr>
        <w:t>Το βασικό σας επιχείρημα ήταν υπό μορφή ερωτήματος που μου κάνατε</w:t>
      </w:r>
      <w:r>
        <w:rPr>
          <w:rFonts w:eastAsia="Times New Roman"/>
          <w:szCs w:val="24"/>
        </w:rPr>
        <w:t>,</w:t>
      </w:r>
      <w:r>
        <w:rPr>
          <w:rFonts w:eastAsia="Times New Roman"/>
          <w:szCs w:val="24"/>
        </w:rPr>
        <w:t xml:space="preserve"> αν έχω συναντήσει ή όχι επιχειρηματίες. Αδιάσειστο ε</w:t>
      </w:r>
      <w:r>
        <w:rPr>
          <w:rFonts w:eastAsia="Times New Roman"/>
          <w:szCs w:val="24"/>
        </w:rPr>
        <w:t xml:space="preserve">πιχείρημα ομολογώ, </w:t>
      </w:r>
      <w:proofErr w:type="spellStart"/>
      <w:r>
        <w:rPr>
          <w:rFonts w:eastAsia="Times New Roman"/>
          <w:szCs w:val="24"/>
        </w:rPr>
        <w:t>χιλιοπαιγμένο</w:t>
      </w:r>
      <w:proofErr w:type="spellEnd"/>
      <w:r>
        <w:rPr>
          <w:rFonts w:eastAsia="Times New Roman"/>
          <w:szCs w:val="24"/>
        </w:rPr>
        <w:t xml:space="preserve"> από την εποχή της περιβόητης γάτας των </w:t>
      </w:r>
      <w:proofErr w:type="spellStart"/>
      <w:r>
        <w:rPr>
          <w:rFonts w:eastAsia="Times New Roman"/>
          <w:szCs w:val="24"/>
        </w:rPr>
        <w:t>Ιμαλα</w:t>
      </w:r>
      <w:r>
        <w:rPr>
          <w:rFonts w:eastAsia="Times New Roman"/>
          <w:szCs w:val="24"/>
        </w:rPr>
        <w:t>ΐ</w:t>
      </w:r>
      <w:r>
        <w:rPr>
          <w:rFonts w:eastAsia="Times New Roman"/>
          <w:szCs w:val="24"/>
        </w:rPr>
        <w:t>ων</w:t>
      </w:r>
      <w:proofErr w:type="spellEnd"/>
      <w:r>
        <w:rPr>
          <w:rFonts w:eastAsia="Times New Roman"/>
          <w:szCs w:val="24"/>
        </w:rPr>
        <w:t>.</w:t>
      </w:r>
    </w:p>
    <w:p w14:paraId="0BCB5EB2" w14:textId="77777777" w:rsidR="00623898" w:rsidRDefault="00B35A1F">
      <w:pPr>
        <w:spacing w:line="600" w:lineRule="auto"/>
        <w:ind w:firstLine="720"/>
        <w:jc w:val="both"/>
        <w:rPr>
          <w:rFonts w:eastAsia="Times New Roman"/>
          <w:szCs w:val="24"/>
        </w:rPr>
      </w:pPr>
      <w:r>
        <w:rPr>
          <w:rFonts w:eastAsia="Times New Roman"/>
          <w:szCs w:val="24"/>
        </w:rPr>
        <w:t>Μόνο που το κρίσιμο ερώτημα, κύριε Μητσοτάκη, δεν είναι αν κάποιος πολιτικός, Πρωθυπουργός ή Αρχηγός της Αντιπολίτευσης συναντά ή όχι επιχειρηματίες. Το κρίσιμο ερώτημα είναι</w:t>
      </w:r>
      <w:r>
        <w:rPr>
          <w:rFonts w:eastAsia="Times New Roman"/>
          <w:szCs w:val="24"/>
        </w:rPr>
        <w:t>,</w:t>
      </w:r>
      <w:r>
        <w:rPr>
          <w:rFonts w:eastAsia="Times New Roman"/>
          <w:szCs w:val="24"/>
        </w:rPr>
        <w:t xml:space="preserve"> αν τους συναντά και αποδέχεται τα αιτήματά τους. Το κρίσιμο ερώτημα είναι</w:t>
      </w:r>
      <w:r>
        <w:rPr>
          <w:rFonts w:eastAsia="Times New Roman"/>
          <w:szCs w:val="24"/>
        </w:rPr>
        <w:t>,</w:t>
      </w:r>
      <w:r>
        <w:rPr>
          <w:rFonts w:eastAsia="Times New Roman"/>
          <w:szCs w:val="24"/>
        </w:rPr>
        <w:t xml:space="preserve"> αν τους συναντά και μετά πολιτεύεται προκειμένου να υπηρετήσει τα συμφέροντά τους. Το κρίσιμο ερώτημα είναι</w:t>
      </w:r>
      <w:r>
        <w:rPr>
          <w:rFonts w:eastAsia="Times New Roman"/>
          <w:szCs w:val="24"/>
        </w:rPr>
        <w:t>,</w:t>
      </w:r>
      <w:r>
        <w:rPr>
          <w:rFonts w:eastAsia="Times New Roman"/>
          <w:szCs w:val="24"/>
        </w:rPr>
        <w:t xml:space="preserve"> αν τους συναντά και τους κάνει τα χατίρια έναντι ανταλλαγμάτων στήριξη</w:t>
      </w:r>
      <w:r>
        <w:rPr>
          <w:rFonts w:eastAsia="Times New Roman"/>
          <w:szCs w:val="24"/>
        </w:rPr>
        <w:t xml:space="preserve">ς. </w:t>
      </w:r>
    </w:p>
    <w:p w14:paraId="0BCB5EB3" w14:textId="77777777" w:rsidR="00623898" w:rsidRDefault="00B35A1F">
      <w:pPr>
        <w:spacing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0BCB5EB4" w14:textId="77777777" w:rsidR="00623898" w:rsidRDefault="00B35A1F">
      <w:pPr>
        <w:spacing w:line="600" w:lineRule="auto"/>
        <w:ind w:firstLine="720"/>
        <w:rPr>
          <w:rFonts w:eastAsia="Times New Roman"/>
          <w:szCs w:val="24"/>
        </w:rPr>
      </w:pPr>
      <w:r w:rsidRPr="00BF3F9D">
        <w:rPr>
          <w:rFonts w:eastAsia="Times New Roman"/>
          <w:b/>
          <w:szCs w:val="24"/>
        </w:rPr>
        <w:t xml:space="preserve">ΠΡΟΕΔΡΟΣ (Νικόλαος </w:t>
      </w:r>
      <w:proofErr w:type="spellStart"/>
      <w:r w:rsidRPr="00BF3F9D">
        <w:rPr>
          <w:rFonts w:eastAsia="Times New Roman"/>
          <w:b/>
          <w:szCs w:val="24"/>
        </w:rPr>
        <w:t>Βούτσης</w:t>
      </w:r>
      <w:proofErr w:type="spellEnd"/>
      <w:r w:rsidRPr="00BF3F9D">
        <w:rPr>
          <w:rFonts w:eastAsia="Times New Roman"/>
          <w:b/>
          <w:szCs w:val="24"/>
        </w:rPr>
        <w:t>):</w:t>
      </w:r>
      <w:r>
        <w:rPr>
          <w:rFonts w:eastAsia="Times New Roman"/>
          <w:szCs w:val="24"/>
        </w:rPr>
        <w:t xml:space="preserve"> Ησυχία, παρακαλ</w:t>
      </w:r>
      <w:r>
        <w:rPr>
          <w:rFonts w:eastAsia="Times New Roman"/>
          <w:szCs w:val="24"/>
        </w:rPr>
        <w:t>ώ</w:t>
      </w:r>
    </w:p>
    <w:p w14:paraId="0BCB5EB5" w14:textId="77777777" w:rsidR="00623898" w:rsidRDefault="00B35A1F">
      <w:pPr>
        <w:spacing w:line="600" w:lineRule="auto"/>
        <w:ind w:firstLine="720"/>
        <w:jc w:val="both"/>
        <w:rPr>
          <w:rFonts w:eastAsia="Times New Roman"/>
          <w:szCs w:val="24"/>
        </w:rPr>
      </w:pPr>
      <w:r w:rsidRPr="00BF3F9D">
        <w:rPr>
          <w:rFonts w:eastAsia="Times New Roman"/>
          <w:b/>
          <w:szCs w:val="24"/>
        </w:rPr>
        <w:t>ΑΛΕΞΗΣ ΤΣΙΠΡΑΣ (Πρόεδρος της Κυβέρνησης):</w:t>
      </w:r>
      <w:r>
        <w:rPr>
          <w:rFonts w:eastAsia="Times New Roman"/>
          <w:szCs w:val="24"/>
        </w:rPr>
        <w:t xml:space="preserve"> Ήσυχα. Μη βιάζεστε. </w:t>
      </w:r>
    </w:p>
    <w:p w14:paraId="0BCB5EB6" w14:textId="77777777" w:rsidR="00623898" w:rsidRDefault="00B35A1F">
      <w:pPr>
        <w:spacing w:line="600" w:lineRule="auto"/>
        <w:ind w:firstLine="720"/>
        <w:jc w:val="both"/>
        <w:rPr>
          <w:rFonts w:eastAsia="Times New Roman"/>
          <w:szCs w:val="24"/>
        </w:rPr>
      </w:pPr>
      <w:r>
        <w:rPr>
          <w:rFonts w:eastAsia="Times New Roman"/>
          <w:szCs w:val="24"/>
        </w:rPr>
        <w:t>Κάνατε, λοιπόν, το βήμα σήμερα και αναφερθήκατε και σε ονόματα. Πολύ ενδιαφέρον. Με ρωτήσατε αν,</w:t>
      </w:r>
      <w:r>
        <w:rPr>
          <w:rFonts w:eastAsia="Times New Roman"/>
          <w:szCs w:val="24"/>
        </w:rPr>
        <w:t xml:space="preserve"> μεταξύ άλλων, έχω συναντήσει τον κ. </w:t>
      </w:r>
      <w:r>
        <w:rPr>
          <w:rFonts w:eastAsia="Times New Roman"/>
          <w:szCs w:val="24"/>
        </w:rPr>
        <w:lastRenderedPageBreak/>
        <w:t xml:space="preserve">Μπόμπολα, τον κ. Ψυχάρη, τον κ. Μαρινάκη, τον κ. Καλογρίτσα, αν και γι’ αυτόν μάλλον πρέπει να ρωτήσετε τον κ. </w:t>
      </w:r>
      <w:proofErr w:type="spellStart"/>
      <w:r>
        <w:rPr>
          <w:rFonts w:eastAsia="Times New Roman"/>
          <w:szCs w:val="24"/>
        </w:rPr>
        <w:t>Θεοδωρικάκο</w:t>
      </w:r>
      <w:proofErr w:type="spellEnd"/>
      <w:r>
        <w:rPr>
          <w:rFonts w:eastAsia="Times New Roman"/>
          <w:szCs w:val="24"/>
        </w:rPr>
        <w:t xml:space="preserve">, τον συνεργάτη σας, αν τον συναντά συχνά όχι εμένα. </w:t>
      </w:r>
    </w:p>
    <w:p w14:paraId="0BCB5EB7" w14:textId="77777777" w:rsidR="00623898" w:rsidRDefault="00B35A1F">
      <w:pPr>
        <w:spacing w:line="600" w:lineRule="auto"/>
        <w:ind w:firstLine="720"/>
        <w:jc w:val="both"/>
        <w:rPr>
          <w:rFonts w:eastAsia="Times New Roman"/>
          <w:szCs w:val="24"/>
        </w:rPr>
      </w:pPr>
      <w:r>
        <w:rPr>
          <w:rFonts w:eastAsia="Times New Roman"/>
          <w:szCs w:val="24"/>
        </w:rPr>
        <w:t>Θέλω να σας απαντήσω ή μάλλον θέλω να δούμε</w:t>
      </w:r>
      <w:r>
        <w:rPr>
          <w:rFonts w:eastAsia="Times New Roman"/>
          <w:szCs w:val="24"/>
        </w:rPr>
        <w:t xml:space="preserve"> μαζί, αν συμφωνήσουμε ότι το κρίσιμο θέμα δεν είναι αν συναντάς, αλλά αν κάνεις σε κάποιον τα χατίρια, τι χατίρια έχει κάνει σ’ αυτούς η Κυβέρνησή μου; Για να δούμε! </w:t>
      </w:r>
    </w:p>
    <w:p w14:paraId="0BCB5EB8" w14:textId="77777777" w:rsidR="00623898" w:rsidRDefault="00B35A1F">
      <w:pPr>
        <w:spacing w:line="600" w:lineRule="auto"/>
        <w:ind w:firstLine="720"/>
        <w:jc w:val="both"/>
        <w:rPr>
          <w:rFonts w:eastAsia="Times New Roman"/>
          <w:szCs w:val="24"/>
        </w:rPr>
      </w:pPr>
      <w:r>
        <w:rPr>
          <w:rFonts w:eastAsia="Times New Roman"/>
          <w:szCs w:val="24"/>
        </w:rPr>
        <w:t>Όπως ίσως γνωρίζετε, κύριε Μητσοτάκη</w:t>
      </w:r>
      <w:r>
        <w:rPr>
          <w:rFonts w:eastAsia="Times New Roman"/>
          <w:szCs w:val="24"/>
        </w:rPr>
        <w:t>,</w:t>
      </w:r>
      <w:r>
        <w:rPr>
          <w:rFonts w:eastAsia="Times New Roman"/>
          <w:szCs w:val="24"/>
        </w:rPr>
        <w:t xml:space="preserve"> -και αν δεν το γνωρίζετε, να σας ενημερώσω εγώ- ο </w:t>
      </w:r>
      <w:r>
        <w:rPr>
          <w:rFonts w:eastAsia="Times New Roman"/>
          <w:szCs w:val="24"/>
        </w:rPr>
        <w:t>κ. Μπόμπολας δεν έχει πια την εφημερίδα «</w:t>
      </w:r>
      <w:r>
        <w:rPr>
          <w:rFonts w:eastAsia="Times New Roman"/>
          <w:szCs w:val="24"/>
        </w:rPr>
        <w:t>ΈΘΝΟΣ</w:t>
      </w:r>
      <w:r>
        <w:rPr>
          <w:rFonts w:eastAsia="Times New Roman"/>
          <w:szCs w:val="24"/>
        </w:rPr>
        <w:t>». Γιατί; Διότι δεν του χαρίστηκαν τα δάνεια. Απ’ ό,τι έμαθα, εσχάτως</w:t>
      </w:r>
      <w:r>
        <w:rPr>
          <w:rFonts w:eastAsia="Times New Roman"/>
          <w:szCs w:val="24"/>
        </w:rPr>
        <w:t>,</w:t>
      </w:r>
      <w:r>
        <w:rPr>
          <w:rFonts w:eastAsia="Times New Roman"/>
          <w:szCs w:val="24"/>
        </w:rPr>
        <w:t xml:space="preserve"> και στην επιχείρησή του έχει χάσει το πάνω χέρι έναντι άλλων συνεταίρων του. </w:t>
      </w:r>
    </w:p>
    <w:p w14:paraId="0BCB5EB9" w14:textId="77777777" w:rsidR="00623898" w:rsidRDefault="00B35A1F">
      <w:pPr>
        <w:spacing w:line="600" w:lineRule="auto"/>
        <w:ind w:firstLine="720"/>
        <w:jc w:val="both"/>
        <w:rPr>
          <w:rFonts w:eastAsia="Times New Roman"/>
          <w:szCs w:val="24"/>
        </w:rPr>
      </w:pPr>
      <w:r>
        <w:rPr>
          <w:rFonts w:eastAsia="Times New Roman"/>
          <w:szCs w:val="24"/>
        </w:rPr>
        <w:t>Ο κ. Ψυχάρης; Τι κάνει αυτή η ψυχή; Ο κ. Ψυχάρης δεν έχει πια</w:t>
      </w:r>
      <w:r>
        <w:rPr>
          <w:rFonts w:eastAsia="Times New Roman"/>
          <w:szCs w:val="24"/>
        </w:rPr>
        <w:t xml:space="preserve"> τον ΔΟΛ. Δεν είναι εκείνο το ισχυρό πρόσωπο όλων των προηγούμενων κυβερνήσεων από την περίοδο Σημίτη και μετά, για τον ίδιο ακριβώς λόγο, διότι δεν του χαρίστηκαν τα δάνειά του και δεν κράτησε την εφημερίδα του. Απ’ ό,τι μαθαίνω, έχει χάσει και ένα μεγάλο</w:t>
      </w:r>
      <w:r>
        <w:rPr>
          <w:rFonts w:eastAsia="Times New Roman"/>
          <w:szCs w:val="24"/>
        </w:rPr>
        <w:t xml:space="preserve"> κομμάτι των περιουσιακών του στοιχείων σε πλειστηριασμούς, ένα πολυτελέστατο σπίτι, μια βίλα που μάλλον είχε κάπου στο Πόρτο Χέλι. </w:t>
      </w:r>
    </w:p>
    <w:p w14:paraId="0BCB5EBA" w14:textId="77777777" w:rsidR="00623898" w:rsidRDefault="00B35A1F">
      <w:pPr>
        <w:spacing w:line="600" w:lineRule="auto"/>
        <w:ind w:firstLine="720"/>
        <w:jc w:val="both"/>
        <w:rPr>
          <w:rFonts w:eastAsia="Times New Roman"/>
          <w:szCs w:val="24"/>
        </w:rPr>
      </w:pPr>
      <w:r>
        <w:rPr>
          <w:rFonts w:eastAsia="Times New Roman"/>
          <w:szCs w:val="24"/>
        </w:rPr>
        <w:lastRenderedPageBreak/>
        <w:t>Ο κ. Μαρινάκης; Ο κ. Μαρινάκης παρά το γεγονός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συναντήθηκε μαζί μου, εντούτοις επί </w:t>
      </w:r>
      <w:proofErr w:type="spellStart"/>
      <w:r>
        <w:rPr>
          <w:rFonts w:eastAsia="Times New Roman"/>
          <w:szCs w:val="24"/>
        </w:rPr>
        <w:t>κυβερνήσεών</w:t>
      </w:r>
      <w:proofErr w:type="spellEnd"/>
      <w:r>
        <w:rPr>
          <w:rFonts w:eastAsia="Times New Roman"/>
          <w:szCs w:val="24"/>
        </w:rPr>
        <w:t xml:space="preserve"> μας δεν γλίτω</w:t>
      </w:r>
      <w:r>
        <w:rPr>
          <w:rFonts w:eastAsia="Times New Roman"/>
          <w:szCs w:val="24"/>
        </w:rPr>
        <w:t xml:space="preserve">σε από το να του ασκηθεί ποινική δίωξη για τα μπλεξίματα που έχει με τις δουλειές του. </w:t>
      </w:r>
    </w:p>
    <w:p w14:paraId="0BCB5EBB" w14:textId="77777777" w:rsidR="00623898" w:rsidRDefault="00B35A1F">
      <w:pPr>
        <w:spacing w:line="600" w:lineRule="auto"/>
        <w:ind w:firstLine="720"/>
        <w:jc w:val="both"/>
        <w:rPr>
          <w:rFonts w:eastAsia="Times New Roman"/>
          <w:szCs w:val="24"/>
        </w:rPr>
      </w:pPr>
      <w:r>
        <w:rPr>
          <w:rFonts w:eastAsia="Times New Roman"/>
          <w:szCs w:val="24"/>
        </w:rPr>
        <w:t>Γιατί, κύριε Μητσοτάκη; Διότι, κύριε Μητσοτάκη, όσο περνάει από το χέρι μας βέβαια -γιατί δεν περνάνε όλα από το χέρι μας- όσο εμείς θα είμαστε Κυβέρνηση, θα είναι όλοι</w:t>
      </w:r>
      <w:r>
        <w:rPr>
          <w:rFonts w:eastAsia="Times New Roman"/>
          <w:szCs w:val="24"/>
        </w:rPr>
        <w:t xml:space="preserve"> οι Έλληνες πολίτες ίσοι απέναντι στον νόμο και χατίρια σε επιχειρηματίες εμείς δεν κάναμε, δεν κάνουμε και δεν θα κάνουμε.</w:t>
      </w:r>
    </w:p>
    <w:p w14:paraId="0BCB5EBC" w14:textId="77777777" w:rsidR="00623898" w:rsidRDefault="00B35A1F">
      <w:pPr>
        <w:spacing w:line="600" w:lineRule="auto"/>
        <w:ind w:firstLine="709"/>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0BCB5EBD" w14:textId="77777777" w:rsidR="00623898" w:rsidRDefault="00B35A1F">
      <w:pPr>
        <w:spacing w:line="600" w:lineRule="auto"/>
        <w:ind w:firstLine="720"/>
        <w:jc w:val="both"/>
        <w:rPr>
          <w:rFonts w:eastAsia="Times New Roman"/>
          <w:szCs w:val="24"/>
        </w:rPr>
      </w:pPr>
      <w:r>
        <w:rPr>
          <w:rFonts w:eastAsia="Times New Roman"/>
          <w:szCs w:val="24"/>
        </w:rPr>
        <w:t>Αλήθεια</w:t>
      </w:r>
      <w:r>
        <w:rPr>
          <w:rFonts w:eastAsia="Times New Roman"/>
          <w:szCs w:val="24"/>
        </w:rPr>
        <w:t xml:space="preserve"> εσείς έχετε τη δυνατότητα να έλθετε μετά από εμένα σ’ αυτό εδώ το Βήμα και να ισχυριστείτε το ίδιο; Κάντε το, αν την έχετε. </w:t>
      </w:r>
    </w:p>
    <w:p w14:paraId="0BCB5EBE" w14:textId="77777777" w:rsidR="00623898" w:rsidRDefault="00B35A1F">
      <w:pPr>
        <w:spacing w:line="600" w:lineRule="auto"/>
        <w:ind w:firstLine="720"/>
        <w:jc w:val="both"/>
        <w:rPr>
          <w:rFonts w:eastAsia="Times New Roman"/>
          <w:szCs w:val="24"/>
        </w:rPr>
      </w:pPr>
      <w:r>
        <w:rPr>
          <w:rFonts w:eastAsia="Times New Roman"/>
          <w:szCs w:val="24"/>
        </w:rPr>
        <w:t xml:space="preserve">Μπορείτε να ισχυριστείτε εσείς, κύριε Μητσοτάκη, ότι όταν ο κ. </w:t>
      </w:r>
      <w:proofErr w:type="spellStart"/>
      <w:r>
        <w:rPr>
          <w:rFonts w:eastAsia="Times New Roman"/>
          <w:szCs w:val="24"/>
        </w:rPr>
        <w:t>Χριστοφοράκος</w:t>
      </w:r>
      <w:proofErr w:type="spellEnd"/>
      <w:r>
        <w:rPr>
          <w:rFonts w:eastAsia="Times New Roman"/>
          <w:szCs w:val="24"/>
        </w:rPr>
        <w:t xml:space="preserve"> για λογαριασμό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σάς πλήρωνε, σας αγόραζε</w:t>
      </w:r>
      <w:r>
        <w:rPr>
          <w:rFonts w:eastAsia="Times New Roman"/>
          <w:szCs w:val="24"/>
        </w:rPr>
        <w:t xml:space="preserve"> ακόμα και το τηλεφωνικό κέντρο στο γραφείο σας, εσείς και η κυβέρνηση την οποία υπηρετούσατε, δεν εξυπηρετούσατε τα συμφέροντα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του κ. </w:t>
      </w:r>
      <w:proofErr w:type="spellStart"/>
      <w:r>
        <w:rPr>
          <w:rFonts w:eastAsia="Times New Roman"/>
          <w:szCs w:val="24"/>
        </w:rPr>
        <w:t>Χριστοφοράκου</w:t>
      </w:r>
      <w:proofErr w:type="spellEnd"/>
      <w:r>
        <w:rPr>
          <w:rFonts w:eastAsia="Times New Roman"/>
          <w:szCs w:val="24"/>
        </w:rPr>
        <w:t xml:space="preserve">; Μπορείτε να το ισχυριστείτε; </w:t>
      </w:r>
    </w:p>
    <w:p w14:paraId="0BCB5EBF" w14:textId="77777777" w:rsidR="00623898" w:rsidRDefault="00B35A1F">
      <w:pPr>
        <w:spacing w:line="600" w:lineRule="auto"/>
        <w:ind w:firstLine="720"/>
        <w:jc w:val="both"/>
        <w:rPr>
          <w:rFonts w:eastAsia="Times New Roman"/>
          <w:szCs w:val="24"/>
        </w:rPr>
      </w:pPr>
      <w:r>
        <w:rPr>
          <w:rFonts w:eastAsia="Times New Roman"/>
          <w:szCs w:val="24"/>
        </w:rPr>
        <w:t xml:space="preserve">Μπορείτε να ισχυριστείτε το ίδιο για τον κ. </w:t>
      </w:r>
      <w:proofErr w:type="spellStart"/>
      <w:r>
        <w:rPr>
          <w:rFonts w:eastAsia="Times New Roman"/>
          <w:szCs w:val="24"/>
        </w:rPr>
        <w:t>Φρουζή</w:t>
      </w:r>
      <w:proofErr w:type="spellEnd"/>
      <w:r>
        <w:rPr>
          <w:rFonts w:eastAsia="Times New Roman"/>
          <w:szCs w:val="24"/>
        </w:rPr>
        <w:t xml:space="preserve"> και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ότι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δεν τους βοηθούσαν οι κυβερνήσεις </w:t>
      </w:r>
      <w:r>
        <w:rPr>
          <w:rFonts w:eastAsia="Times New Roman"/>
          <w:szCs w:val="24"/>
        </w:rPr>
        <w:t>σας,</w:t>
      </w:r>
      <w:r>
        <w:rPr>
          <w:rFonts w:eastAsia="Times New Roman"/>
          <w:szCs w:val="24"/>
        </w:rPr>
        <w:t xml:space="preserve"> να διατηρούν υψηλά τις τιμές των φαρμακευτικών τους σκευασμάτων; </w:t>
      </w:r>
    </w:p>
    <w:p w14:paraId="0BCB5EC0"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Μπορείτε να ισχυριστείτε το ίδιο για τον κ. Μαρινάκη, που φτάσατε στο σημείο σε επίκαιρη ερώτηση της Νέας Δημοκρατίας εδώ στη </w:t>
      </w:r>
      <w:r>
        <w:rPr>
          <w:rFonts w:eastAsia="Times New Roman"/>
          <w:szCs w:val="24"/>
        </w:rPr>
        <w:t xml:space="preserve">Βουλή, να αναγράφετε επισήμως το κόμμα </w:t>
      </w:r>
      <w:r>
        <w:rPr>
          <w:rFonts w:eastAsia="Times New Roman"/>
          <w:szCs w:val="24"/>
        </w:rPr>
        <w:t>σας,</w:t>
      </w:r>
      <w:r>
        <w:rPr>
          <w:rFonts w:eastAsia="Times New Roman"/>
          <w:szCs w:val="24"/>
        </w:rPr>
        <w:t xml:space="preserve"> να αναγράφει ότι είστε τόσο δεμένοι μεταξύ </w:t>
      </w:r>
      <w:r>
        <w:rPr>
          <w:rFonts w:eastAsia="Times New Roman"/>
          <w:szCs w:val="24"/>
        </w:rPr>
        <w:t>σας,</w:t>
      </w:r>
      <w:r>
        <w:rPr>
          <w:rFonts w:eastAsia="Times New Roman"/>
          <w:szCs w:val="24"/>
        </w:rPr>
        <w:t xml:space="preserve"> που αν πληγούν τα δικά του οικονομικά συμφέροντα, πλήττεται ο Αρχηγός της Αξιωματικής Αντιπολίτευσης; </w:t>
      </w:r>
    </w:p>
    <w:p w14:paraId="0BCB5EC1" w14:textId="77777777" w:rsidR="00623898" w:rsidRDefault="00B35A1F">
      <w:pPr>
        <w:spacing w:line="600" w:lineRule="auto"/>
        <w:ind w:firstLine="720"/>
        <w:jc w:val="both"/>
        <w:rPr>
          <w:rFonts w:eastAsia="Times New Roman"/>
          <w:szCs w:val="24"/>
        </w:rPr>
      </w:pPr>
      <w:r>
        <w:rPr>
          <w:rFonts w:eastAsia="Times New Roman"/>
          <w:szCs w:val="24"/>
        </w:rPr>
        <w:t xml:space="preserve">Αν μπορείτε αυτά να τα ισχυριστείτε </w:t>
      </w:r>
      <w:proofErr w:type="spellStart"/>
      <w:r>
        <w:rPr>
          <w:rFonts w:eastAsia="Times New Roman"/>
          <w:szCs w:val="24"/>
        </w:rPr>
        <w:t>ισχυριστείτε</w:t>
      </w:r>
      <w:proofErr w:type="spellEnd"/>
      <w:r>
        <w:rPr>
          <w:rFonts w:eastAsia="Times New Roman"/>
          <w:szCs w:val="24"/>
        </w:rPr>
        <w:t xml:space="preserve"> τα. Εδώ είμα</w:t>
      </w:r>
      <w:r>
        <w:rPr>
          <w:rFonts w:eastAsia="Times New Roman"/>
          <w:szCs w:val="24"/>
        </w:rPr>
        <w:t xml:space="preserve">στε. Είμαι ανοικτός να ακούσω απαντήσεις. </w:t>
      </w:r>
    </w:p>
    <w:p w14:paraId="0BCB5EC2" w14:textId="77777777" w:rsidR="00623898" w:rsidRDefault="00B35A1F">
      <w:pPr>
        <w:spacing w:line="600" w:lineRule="auto"/>
        <w:ind w:firstLine="720"/>
        <w:jc w:val="both"/>
        <w:rPr>
          <w:rFonts w:eastAsia="Times New Roman" w:cs="Times New Roman"/>
          <w:szCs w:val="24"/>
        </w:rPr>
      </w:pPr>
      <w:r w:rsidRPr="0008135C">
        <w:rPr>
          <w:rFonts w:eastAsia="Times New Roman" w:cs="Times New Roman"/>
          <w:szCs w:val="24"/>
        </w:rPr>
        <w:t>Κ</w:t>
      </w:r>
      <w:r>
        <w:rPr>
          <w:rFonts w:eastAsia="Times New Roman" w:cs="Times New Roman"/>
          <w:szCs w:val="24"/>
        </w:rPr>
        <w:t>ύριε Μητσοτάκη, ό,τι και να πείτε</w:t>
      </w:r>
      <w:r>
        <w:rPr>
          <w:rFonts w:eastAsia="Times New Roman" w:cs="Times New Roman"/>
          <w:szCs w:val="24"/>
        </w:rPr>
        <w:t>,</w:t>
      </w:r>
      <w:r>
        <w:rPr>
          <w:rFonts w:eastAsia="Times New Roman" w:cs="Times New Roman"/>
          <w:szCs w:val="24"/>
        </w:rPr>
        <w:t xml:space="preserve"> δεν μπορείτε να πείσετε για έναν απλό λόγο, που νομίζω ότι όλοι τον καταλαβαίνουν, όλος ο ελληνικός λαός</w:t>
      </w:r>
      <w:r>
        <w:rPr>
          <w:rFonts w:eastAsia="Times New Roman" w:cs="Times New Roman"/>
          <w:szCs w:val="24"/>
        </w:rPr>
        <w:t>.</w:t>
      </w:r>
      <w:r>
        <w:rPr>
          <w:rFonts w:eastAsia="Times New Roman" w:cs="Times New Roman"/>
          <w:szCs w:val="24"/>
        </w:rPr>
        <w:t xml:space="preserve"> Δεν είμαστε το ίδιο και φ</w:t>
      </w:r>
      <w:r>
        <w:rPr>
          <w:rFonts w:eastAsia="Times New Roman" w:cs="Times New Roman"/>
          <w:szCs w:val="24"/>
        </w:rPr>
        <w:t>αίνεται</w:t>
      </w:r>
      <w:r>
        <w:rPr>
          <w:rFonts w:eastAsia="Times New Roman" w:cs="Times New Roman"/>
          <w:szCs w:val="24"/>
        </w:rPr>
        <w:t xml:space="preserve"> αυτό. Έχουμε άλλη διαδρομή, έχουμε άλλ</w:t>
      </w:r>
      <w:r>
        <w:rPr>
          <w:rFonts w:eastAsia="Times New Roman" w:cs="Times New Roman"/>
          <w:szCs w:val="24"/>
        </w:rPr>
        <w:t xml:space="preserve">ο ηθικό φορτίο και μην προσπαθείτε να κάνετε τέτοιου είδους συγκρίσεις. Δεν θα σας βγει σε καλό. </w:t>
      </w:r>
    </w:p>
    <w:p w14:paraId="0BCB5EC3" w14:textId="77777777" w:rsidR="00623898" w:rsidRDefault="00B35A1F">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BCB5EC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για να τελειώνουμε με αυτό το ανέκδοτο μιας και με προκαλέσατε -εάν δεν με προκαλούσατε, θα έμενα στην οικονομ</w:t>
      </w:r>
      <w:r>
        <w:rPr>
          <w:rFonts w:eastAsia="Times New Roman" w:cs="Times New Roman"/>
          <w:szCs w:val="24"/>
        </w:rPr>
        <w:t>ία-, σταματήστε, κύριε Μητσοτάκη, να παρουσιάζετε τον εαυτό σας ως δήθεν θύμα της κακόβουλης δημοσιογραφίας, των δημοσιευμάτων που δήθεν κατευθύνονται από το Μα</w:t>
      </w:r>
      <w:r>
        <w:rPr>
          <w:rFonts w:eastAsia="Times New Roman" w:cs="Times New Roman"/>
          <w:szCs w:val="24"/>
        </w:rPr>
        <w:lastRenderedPageBreak/>
        <w:t>ξίμου και από εμένα προσωπικά, ότι δήθεν όσα βλέπουν το φως της δημοσιότητας και αφορούν οικονομ</w:t>
      </w:r>
      <w:r>
        <w:rPr>
          <w:rFonts w:eastAsia="Times New Roman" w:cs="Times New Roman"/>
          <w:szCs w:val="24"/>
        </w:rPr>
        <w:t xml:space="preserve">ικά της οικογένειάς σας ή της συζύγου </w:t>
      </w:r>
      <w:r>
        <w:rPr>
          <w:rFonts w:eastAsia="Times New Roman" w:cs="Times New Roman"/>
          <w:szCs w:val="24"/>
        </w:rPr>
        <w:t>σας,</w:t>
      </w:r>
      <w:r>
        <w:rPr>
          <w:rFonts w:eastAsia="Times New Roman" w:cs="Times New Roman"/>
          <w:szCs w:val="24"/>
        </w:rPr>
        <w:t xml:space="preserve"> είναι παραβίαση της προσωπικής σας ζωής και του προσωπικού σας απορρήτου και ότι είναι χτυπήματα κάτω από τη μέση. Έλεος! Αφήστε την αυτή την «καραμέλα». Ποσώς μας ενδιαφέρει σε ό,τι αφορά εμάς εδώ και φαντάζομαι </w:t>
      </w:r>
      <w:r>
        <w:rPr>
          <w:rFonts w:eastAsia="Times New Roman" w:cs="Times New Roman"/>
          <w:szCs w:val="24"/>
        </w:rPr>
        <w:t>και την πλειοψηφία του ελληνικού λαού, η προσωπική σας ζωή, κύριε Μητσοτάκη. Ποσώς μας ενδιαφέρει! Είστε, όμως, δημόσιο πρόσωπο -μην το ξεχνάτε αυτό- όπως και εγώ. Είστε Αρχηγός της Αξιωματικής Αντιπολίτευσης. Διεκδικείτε να γίνετε Πρωθυπουργός. Εγώ το κατ</w:t>
      </w:r>
      <w:r>
        <w:rPr>
          <w:rFonts w:eastAsia="Times New Roman" w:cs="Times New Roman"/>
          <w:szCs w:val="24"/>
        </w:rPr>
        <w:t>άφερα και από τότε είμαι δημόσιο πρόσωπο. Και</w:t>
      </w:r>
      <w:r>
        <w:rPr>
          <w:rFonts w:eastAsia="Times New Roman" w:cs="Times New Roman"/>
          <w:szCs w:val="24"/>
        </w:rPr>
        <w:t>,</w:t>
      </w:r>
      <w:r>
        <w:rPr>
          <w:rFonts w:eastAsia="Times New Roman" w:cs="Times New Roman"/>
          <w:szCs w:val="24"/>
        </w:rPr>
        <w:t xml:space="preserve"> β</w:t>
      </w:r>
      <w:r w:rsidRPr="00C31A7A">
        <w:rPr>
          <w:rFonts w:eastAsia="Times New Roman" w:cs="Times New Roman"/>
          <w:szCs w:val="24"/>
        </w:rPr>
        <w:t>εβαίως</w:t>
      </w:r>
      <w:r>
        <w:rPr>
          <w:rFonts w:eastAsia="Times New Roman" w:cs="Times New Roman"/>
          <w:szCs w:val="24"/>
        </w:rPr>
        <w:t>,</w:t>
      </w:r>
      <w:r w:rsidRPr="00C31A7A">
        <w:rPr>
          <w:rFonts w:eastAsia="Times New Roman" w:cs="Times New Roman"/>
          <w:szCs w:val="24"/>
        </w:rPr>
        <w:t xml:space="preserve"> είμαι υποχρεωμένος να δέχομαι και την κριτική και το </w:t>
      </w:r>
      <w:r>
        <w:rPr>
          <w:rFonts w:eastAsia="Times New Roman" w:cs="Times New Roman"/>
          <w:szCs w:val="24"/>
        </w:rPr>
        <w:t xml:space="preserve">σχόλιο. </w:t>
      </w:r>
    </w:p>
    <w:p w14:paraId="0BCB5EC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Φανταστείτε, λοιπόν, </w:t>
      </w:r>
      <w:r w:rsidRPr="003D4D6E">
        <w:rPr>
          <w:rFonts w:eastAsia="Times New Roman" w:cs="Times New Roman"/>
          <w:szCs w:val="24"/>
        </w:rPr>
        <w:t>κυρίες και κύριοι συνάδελφοι</w:t>
      </w:r>
      <w:r>
        <w:rPr>
          <w:rFonts w:eastAsia="Times New Roman" w:cs="Times New Roman"/>
          <w:szCs w:val="24"/>
        </w:rPr>
        <w:t xml:space="preserve"> -κάνω μια υπόθεση- εάν εγώ είτε ως Αρχηγός της Α</w:t>
      </w:r>
      <w:r w:rsidRPr="00C31A7A">
        <w:rPr>
          <w:rFonts w:eastAsia="Times New Roman" w:cs="Times New Roman"/>
          <w:szCs w:val="24"/>
        </w:rPr>
        <w:t>ντιπολίτευσης παλαιότερα</w:t>
      </w:r>
      <w:r>
        <w:rPr>
          <w:rFonts w:eastAsia="Times New Roman" w:cs="Times New Roman"/>
          <w:szCs w:val="24"/>
        </w:rPr>
        <w:t xml:space="preserve"> είτε ως</w:t>
      </w:r>
      <w:r w:rsidRPr="00C31A7A">
        <w:rPr>
          <w:rFonts w:eastAsia="Times New Roman" w:cs="Times New Roman"/>
          <w:szCs w:val="24"/>
        </w:rPr>
        <w:t xml:space="preserve"> </w:t>
      </w:r>
      <w:r>
        <w:rPr>
          <w:rFonts w:eastAsia="Times New Roman" w:cs="Times New Roman"/>
          <w:szCs w:val="24"/>
        </w:rPr>
        <w:t>Π</w:t>
      </w:r>
      <w:r w:rsidRPr="00C31A7A">
        <w:rPr>
          <w:rFonts w:eastAsia="Times New Roman" w:cs="Times New Roman"/>
          <w:szCs w:val="24"/>
        </w:rPr>
        <w:t>ρω</w:t>
      </w:r>
      <w:r w:rsidRPr="00C31A7A">
        <w:rPr>
          <w:rFonts w:eastAsia="Times New Roman" w:cs="Times New Roman"/>
          <w:szCs w:val="24"/>
        </w:rPr>
        <w:t xml:space="preserve">θυπουργός σήμερα </w:t>
      </w:r>
      <w:r>
        <w:rPr>
          <w:rFonts w:eastAsia="Times New Roman" w:cs="Times New Roman"/>
          <w:szCs w:val="24"/>
        </w:rPr>
        <w:t xml:space="preserve">αρνιόμουν </w:t>
      </w:r>
      <w:r w:rsidRPr="00C31A7A">
        <w:rPr>
          <w:rFonts w:eastAsia="Times New Roman" w:cs="Times New Roman"/>
          <w:szCs w:val="24"/>
        </w:rPr>
        <w:t xml:space="preserve">να παρουσιάσω το </w:t>
      </w:r>
      <w:r>
        <w:rPr>
          <w:rFonts w:eastAsia="Times New Roman" w:cs="Times New Roman"/>
          <w:szCs w:val="24"/>
        </w:rPr>
        <w:t>«</w:t>
      </w:r>
      <w:r w:rsidRPr="00C31A7A">
        <w:rPr>
          <w:rFonts w:eastAsia="Times New Roman" w:cs="Times New Roman"/>
          <w:szCs w:val="24"/>
        </w:rPr>
        <w:t>πόθεν έσχες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αφορά τις δραστηριότητε</w:t>
      </w:r>
      <w:r w:rsidRPr="00C31A7A">
        <w:rPr>
          <w:rFonts w:eastAsia="Times New Roman" w:cs="Times New Roman"/>
          <w:szCs w:val="24"/>
        </w:rPr>
        <w:t>ς της συζύγου μου</w:t>
      </w:r>
      <w:r>
        <w:rPr>
          <w:rFonts w:eastAsia="Times New Roman" w:cs="Times New Roman"/>
          <w:szCs w:val="24"/>
        </w:rPr>
        <w:t>,</w:t>
      </w:r>
      <w:r w:rsidRPr="00C31A7A">
        <w:rPr>
          <w:rFonts w:eastAsia="Times New Roman" w:cs="Times New Roman"/>
          <w:szCs w:val="24"/>
        </w:rPr>
        <w:t xml:space="preserve"> τι θα έγραφ</w:t>
      </w:r>
      <w:r>
        <w:rPr>
          <w:rFonts w:eastAsia="Times New Roman" w:cs="Times New Roman"/>
          <w:szCs w:val="24"/>
        </w:rPr>
        <w:t>αν</w:t>
      </w:r>
      <w:r w:rsidRPr="00C31A7A">
        <w:rPr>
          <w:rFonts w:eastAsia="Times New Roman" w:cs="Times New Roman"/>
          <w:szCs w:val="24"/>
        </w:rPr>
        <w:t xml:space="preserve"> και τ</w:t>
      </w:r>
      <w:r>
        <w:rPr>
          <w:rFonts w:eastAsia="Times New Roman" w:cs="Times New Roman"/>
          <w:szCs w:val="24"/>
        </w:rPr>
        <w:t>ι θα έκαναν όλα τα «παπαγαλάκια»</w:t>
      </w:r>
      <w:r>
        <w:rPr>
          <w:rFonts w:eastAsia="Times New Roman" w:cs="Times New Roman"/>
          <w:szCs w:val="24"/>
        </w:rPr>
        <w:t>,</w:t>
      </w:r>
      <w:r>
        <w:rPr>
          <w:rFonts w:eastAsia="Times New Roman" w:cs="Times New Roman"/>
          <w:szCs w:val="24"/>
        </w:rPr>
        <w:t xml:space="preserve"> που σήμερα έχουν γραμμή να μην αναφέρονται σε αυτό το θέμα. Φανταστείτε εάν η σύζυγός μου είχε ετα</w:t>
      </w:r>
      <w:r>
        <w:rPr>
          <w:rFonts w:eastAsia="Times New Roman" w:cs="Times New Roman"/>
          <w:szCs w:val="24"/>
        </w:rPr>
        <w:t xml:space="preserve">ιρεία </w:t>
      </w:r>
      <w:r>
        <w:rPr>
          <w:rFonts w:eastAsia="Times New Roman" w:cs="Times New Roman"/>
          <w:szCs w:val="24"/>
          <w:lang w:val="en-US"/>
        </w:rPr>
        <w:t>offshore</w:t>
      </w:r>
      <w:r w:rsidRPr="00423C7E">
        <w:rPr>
          <w:rFonts w:eastAsia="Times New Roman" w:cs="Times New Roman"/>
          <w:szCs w:val="24"/>
        </w:rPr>
        <w:t xml:space="preserve"> </w:t>
      </w:r>
      <w:r w:rsidRPr="00C31A7A">
        <w:rPr>
          <w:rFonts w:eastAsia="Times New Roman" w:cs="Times New Roman"/>
          <w:szCs w:val="24"/>
        </w:rPr>
        <w:t>χρεοκοπημένη</w:t>
      </w:r>
      <w:r w:rsidRPr="00423C7E">
        <w:rPr>
          <w:rFonts w:eastAsia="Times New Roman" w:cs="Times New Roman"/>
          <w:szCs w:val="24"/>
        </w:rPr>
        <w:t>,</w:t>
      </w:r>
      <w:r w:rsidRPr="00C31A7A">
        <w:rPr>
          <w:rFonts w:eastAsia="Times New Roman" w:cs="Times New Roman"/>
          <w:szCs w:val="24"/>
        </w:rPr>
        <w:t xml:space="preserve"> που τη χρηματοδοτούσε με κοντά </w:t>
      </w:r>
      <w:r w:rsidRPr="00423C7E">
        <w:rPr>
          <w:rFonts w:eastAsia="Times New Roman" w:cs="Times New Roman"/>
          <w:szCs w:val="24"/>
        </w:rPr>
        <w:t xml:space="preserve">1 </w:t>
      </w:r>
      <w:r w:rsidRPr="00C31A7A">
        <w:rPr>
          <w:rFonts w:eastAsia="Times New Roman" w:cs="Times New Roman"/>
          <w:szCs w:val="24"/>
        </w:rPr>
        <w:t>εκατομμυριούχο</w:t>
      </w:r>
      <w:r w:rsidRPr="00423C7E">
        <w:rPr>
          <w:rFonts w:eastAsia="Times New Roman" w:cs="Times New Roman"/>
          <w:szCs w:val="24"/>
        </w:rPr>
        <w:t xml:space="preserve"> ευρ</w:t>
      </w:r>
      <w:r>
        <w:rPr>
          <w:rFonts w:eastAsia="Times New Roman" w:cs="Times New Roman"/>
          <w:szCs w:val="24"/>
        </w:rPr>
        <w:t>ώ κάποιος άγνωστος</w:t>
      </w:r>
      <w:r w:rsidRPr="00C31A7A">
        <w:rPr>
          <w:rFonts w:eastAsia="Times New Roman" w:cs="Times New Roman"/>
          <w:szCs w:val="24"/>
        </w:rPr>
        <w:t xml:space="preserve"> επιχειρηματίας</w:t>
      </w:r>
      <w:r>
        <w:rPr>
          <w:rFonts w:eastAsia="Times New Roman" w:cs="Times New Roman"/>
          <w:szCs w:val="24"/>
        </w:rPr>
        <w:t>,</w:t>
      </w:r>
      <w:r w:rsidRPr="00C31A7A">
        <w:rPr>
          <w:rFonts w:eastAsia="Times New Roman" w:cs="Times New Roman"/>
          <w:szCs w:val="24"/>
        </w:rPr>
        <w:t xml:space="preserve"> μέσω </w:t>
      </w:r>
      <w:r>
        <w:rPr>
          <w:rFonts w:eastAsia="Times New Roman" w:cs="Times New Roman"/>
          <w:szCs w:val="24"/>
          <w:lang w:val="en-US"/>
        </w:rPr>
        <w:t>offshore</w:t>
      </w:r>
      <w:r w:rsidRPr="00423C7E">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lang w:val="en-US"/>
        </w:rPr>
        <w:t>offshore</w:t>
      </w:r>
      <w:r w:rsidRPr="00423C7E">
        <w:rPr>
          <w:rFonts w:eastAsia="Times New Roman" w:cs="Times New Roman"/>
          <w:szCs w:val="24"/>
        </w:rPr>
        <w:t xml:space="preserve"> </w:t>
      </w:r>
      <w:r>
        <w:rPr>
          <w:rFonts w:eastAsia="Times New Roman" w:cs="Times New Roman"/>
          <w:szCs w:val="24"/>
        </w:rPr>
        <w:t xml:space="preserve">είναι η ίδια που </w:t>
      </w:r>
      <w:r>
        <w:rPr>
          <w:rFonts w:eastAsia="Times New Roman" w:cs="Times New Roman"/>
          <w:szCs w:val="24"/>
        </w:rPr>
        <w:lastRenderedPageBreak/>
        <w:t>έδωσε 8 εκατομμύρια ευρώ στην εφημερίδα «Πρώτο Θέμα», τι θα έγραφαν, τι θα έλεγαν! Και αν μο</w:t>
      </w:r>
      <w:r>
        <w:rPr>
          <w:rFonts w:eastAsia="Times New Roman" w:cs="Times New Roman"/>
          <w:szCs w:val="24"/>
        </w:rPr>
        <w:t xml:space="preserve">υ ζητούσαν να αποκαλύψω ποιος είναι αυτός που </w:t>
      </w:r>
      <w:r w:rsidRPr="00C31A7A">
        <w:rPr>
          <w:rFonts w:eastAsia="Times New Roman" w:cs="Times New Roman"/>
          <w:szCs w:val="24"/>
        </w:rPr>
        <w:t>χρηματοδοτεί τις επιχειρηματικές δραστηριότητες της συζύγου μου και εγώ σ</w:t>
      </w:r>
      <w:r>
        <w:rPr>
          <w:rFonts w:eastAsia="Times New Roman" w:cs="Times New Roman"/>
          <w:szCs w:val="24"/>
        </w:rPr>
        <w:t xml:space="preserve">ιωπούσα επί μήνες, τι θα έλεγαν αυτά τα «παπαγαλάκια» για εμένα; Και τι θα λέγατε εσείς, όχι τα «παπαγαλάκια», αλλά εσείς, που </w:t>
      </w:r>
      <w:r w:rsidRPr="00C31A7A">
        <w:rPr>
          <w:rFonts w:eastAsia="Times New Roman" w:cs="Times New Roman"/>
          <w:szCs w:val="24"/>
        </w:rPr>
        <w:t xml:space="preserve">επί μήνες </w:t>
      </w:r>
      <w:r w:rsidRPr="00C31A7A">
        <w:rPr>
          <w:rFonts w:eastAsia="Times New Roman" w:cs="Times New Roman"/>
          <w:szCs w:val="24"/>
        </w:rPr>
        <w:t xml:space="preserve">στήσατε στον τοίχο του </w:t>
      </w:r>
      <w:proofErr w:type="spellStart"/>
      <w:r>
        <w:rPr>
          <w:rFonts w:eastAsia="Times New Roman" w:cs="Times New Roman"/>
          <w:szCs w:val="24"/>
        </w:rPr>
        <w:t>Φλαμπουράρη</w:t>
      </w:r>
      <w:proofErr w:type="spellEnd"/>
      <w:r>
        <w:rPr>
          <w:rFonts w:eastAsia="Times New Roman" w:cs="Times New Roman"/>
          <w:szCs w:val="24"/>
        </w:rPr>
        <w:t xml:space="preserve"> και τον Σταθάκη, </w:t>
      </w:r>
      <w:r w:rsidRPr="00C31A7A">
        <w:rPr>
          <w:rFonts w:eastAsia="Times New Roman" w:cs="Times New Roman"/>
          <w:szCs w:val="24"/>
        </w:rPr>
        <w:t>γιατί</w:t>
      </w:r>
      <w:r>
        <w:rPr>
          <w:rFonts w:eastAsia="Times New Roman" w:cs="Times New Roman"/>
          <w:szCs w:val="24"/>
        </w:rPr>
        <w:t>,</w:t>
      </w:r>
      <w:r w:rsidRPr="00C31A7A">
        <w:rPr>
          <w:rFonts w:eastAsia="Times New Roman" w:cs="Times New Roman"/>
          <w:szCs w:val="24"/>
        </w:rPr>
        <w:t xml:space="preserve"> </w:t>
      </w:r>
      <w:r>
        <w:rPr>
          <w:rFonts w:eastAsia="Times New Roman" w:cs="Times New Roman"/>
          <w:szCs w:val="24"/>
        </w:rPr>
        <w:t>δήθεν</w:t>
      </w:r>
      <w:r>
        <w:rPr>
          <w:rFonts w:eastAsia="Times New Roman" w:cs="Times New Roman"/>
          <w:szCs w:val="24"/>
        </w:rPr>
        <w:t>,</w:t>
      </w:r>
      <w:r>
        <w:rPr>
          <w:rFonts w:eastAsia="Times New Roman" w:cs="Times New Roman"/>
          <w:szCs w:val="24"/>
        </w:rPr>
        <w:t xml:space="preserve"> </w:t>
      </w:r>
      <w:r w:rsidRPr="00C31A7A">
        <w:rPr>
          <w:rFonts w:eastAsia="Times New Roman" w:cs="Times New Roman"/>
          <w:szCs w:val="24"/>
        </w:rPr>
        <w:t>δεν είχαν</w:t>
      </w:r>
      <w:r>
        <w:rPr>
          <w:rFonts w:eastAsia="Times New Roman" w:cs="Times New Roman"/>
          <w:szCs w:val="24"/>
        </w:rPr>
        <w:t xml:space="preserve"> ορθό «</w:t>
      </w:r>
      <w:r w:rsidRPr="00485579">
        <w:rPr>
          <w:rFonts w:eastAsia="Times New Roman" w:cs="Times New Roman"/>
          <w:szCs w:val="24"/>
        </w:rPr>
        <w:t>πόθεν έσχες</w:t>
      </w:r>
      <w:r>
        <w:rPr>
          <w:rFonts w:eastAsia="Times New Roman" w:cs="Times New Roman"/>
          <w:szCs w:val="24"/>
        </w:rPr>
        <w:t>»,</w:t>
      </w:r>
      <w:r w:rsidRPr="00C31A7A">
        <w:rPr>
          <w:rFonts w:eastAsia="Times New Roman" w:cs="Times New Roman"/>
          <w:szCs w:val="24"/>
        </w:rPr>
        <w:t xml:space="preserve"> όχι γιατί απέκρυψ</w:t>
      </w:r>
      <w:r>
        <w:rPr>
          <w:rFonts w:eastAsia="Times New Roman" w:cs="Times New Roman"/>
          <w:szCs w:val="24"/>
        </w:rPr>
        <w:t xml:space="preserve">αν </w:t>
      </w:r>
      <w:r w:rsidRPr="00C31A7A">
        <w:rPr>
          <w:rFonts w:eastAsia="Times New Roman" w:cs="Times New Roman"/>
          <w:szCs w:val="24"/>
        </w:rPr>
        <w:t>χρήματα</w:t>
      </w:r>
      <w:r>
        <w:rPr>
          <w:rFonts w:eastAsia="Times New Roman" w:cs="Times New Roman"/>
          <w:szCs w:val="24"/>
        </w:rPr>
        <w:t>, όχι γιατί δεν δικαιολόγησαν χρήματα, όχι γιατί</w:t>
      </w:r>
      <w:r w:rsidRPr="00C31A7A">
        <w:rPr>
          <w:rFonts w:eastAsia="Times New Roman" w:cs="Times New Roman"/>
          <w:szCs w:val="24"/>
        </w:rPr>
        <w:t xml:space="preserve"> είχαν κάποια ουσιαστική παρατυπία</w:t>
      </w:r>
      <w:r>
        <w:rPr>
          <w:rFonts w:eastAsia="Times New Roman" w:cs="Times New Roman"/>
          <w:szCs w:val="24"/>
        </w:rPr>
        <w:t>,</w:t>
      </w:r>
      <w:r w:rsidRPr="00C31A7A">
        <w:rPr>
          <w:rFonts w:eastAsia="Times New Roman" w:cs="Times New Roman"/>
          <w:szCs w:val="24"/>
        </w:rPr>
        <w:t xml:space="preserve"> αλλά γιατί έτσι σας βόλευε τότε</w:t>
      </w:r>
      <w:r>
        <w:rPr>
          <w:rFonts w:eastAsia="Times New Roman" w:cs="Times New Roman"/>
          <w:szCs w:val="24"/>
        </w:rPr>
        <w:t>,</w:t>
      </w:r>
      <w:r w:rsidRPr="00C31A7A">
        <w:rPr>
          <w:rFonts w:eastAsia="Times New Roman" w:cs="Times New Roman"/>
          <w:szCs w:val="24"/>
        </w:rPr>
        <w:t xml:space="preserve"> να στήσ</w:t>
      </w:r>
      <w:r>
        <w:rPr>
          <w:rFonts w:eastAsia="Times New Roman" w:cs="Times New Roman"/>
          <w:szCs w:val="24"/>
        </w:rPr>
        <w:t xml:space="preserve">ετε στον </w:t>
      </w:r>
      <w:r>
        <w:rPr>
          <w:rFonts w:eastAsia="Times New Roman" w:cs="Times New Roman"/>
          <w:szCs w:val="24"/>
        </w:rPr>
        <w:t>τοίχο δύο ανθρώπους</w:t>
      </w:r>
      <w:r>
        <w:rPr>
          <w:rFonts w:eastAsia="Times New Roman" w:cs="Times New Roman"/>
          <w:szCs w:val="24"/>
        </w:rPr>
        <w:t>,</w:t>
      </w:r>
      <w:r>
        <w:rPr>
          <w:rFonts w:eastAsia="Times New Roman" w:cs="Times New Roman"/>
          <w:szCs w:val="24"/>
        </w:rPr>
        <w:t xml:space="preserve"> που αποδείχθηκε ότι ήταν αθώοι. Τ</w:t>
      </w:r>
      <w:r w:rsidRPr="00C31A7A">
        <w:rPr>
          <w:rFonts w:eastAsia="Times New Roman" w:cs="Times New Roman"/>
          <w:szCs w:val="24"/>
        </w:rPr>
        <w:t xml:space="preserve">ι θα λέγατε για μένα </w:t>
      </w:r>
      <w:r>
        <w:rPr>
          <w:rFonts w:eastAsia="Times New Roman" w:cs="Times New Roman"/>
          <w:szCs w:val="24"/>
        </w:rPr>
        <w:t xml:space="preserve">εσείς, αν τα είχα εγώ αυτά; </w:t>
      </w:r>
    </w:p>
    <w:p w14:paraId="0BCB5EC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Φανταστείτε, λοιπόν, </w:t>
      </w:r>
      <w:r w:rsidRPr="003D4D6E">
        <w:rPr>
          <w:rFonts w:eastAsia="Times New Roman" w:cs="Times New Roman"/>
          <w:szCs w:val="24"/>
        </w:rPr>
        <w:t>κυρίες και κύριοι συνάδελφοι,</w:t>
      </w:r>
      <w:r>
        <w:rPr>
          <w:rFonts w:eastAsia="Times New Roman" w:cs="Times New Roman"/>
          <w:szCs w:val="24"/>
        </w:rPr>
        <w:t xml:space="preserve"> ε</w:t>
      </w:r>
      <w:r w:rsidRPr="00C31A7A">
        <w:rPr>
          <w:rFonts w:eastAsia="Times New Roman" w:cs="Times New Roman"/>
          <w:szCs w:val="24"/>
        </w:rPr>
        <w:t xml:space="preserve">γώ </w:t>
      </w:r>
      <w:r>
        <w:rPr>
          <w:rFonts w:eastAsia="Times New Roman" w:cs="Times New Roman"/>
          <w:szCs w:val="24"/>
        </w:rPr>
        <w:t xml:space="preserve">να </w:t>
      </w:r>
      <w:r w:rsidRPr="00C31A7A">
        <w:rPr>
          <w:rFonts w:eastAsia="Times New Roman" w:cs="Times New Roman"/>
          <w:szCs w:val="24"/>
        </w:rPr>
        <w:t>είχα τέτοια ανοιχτά θέμα</w:t>
      </w:r>
      <w:r>
        <w:rPr>
          <w:rFonts w:eastAsia="Times New Roman" w:cs="Times New Roman"/>
          <w:szCs w:val="24"/>
        </w:rPr>
        <w:t xml:space="preserve">τα και όχι μόνο να σιωπούσα, αλλά να είχα το θράσος εδώ να </w:t>
      </w:r>
      <w:r>
        <w:rPr>
          <w:rFonts w:eastAsia="Times New Roman" w:cs="Times New Roman"/>
          <w:szCs w:val="24"/>
        </w:rPr>
        <w:t xml:space="preserve">κάνω και τον τιμητή. Φανταστείτε να είχα εγώ δάνειο 700.000 ευρώ και να είχα κάνει ρύθμιση με την Τράπεζα Πειραιώς </w:t>
      </w:r>
      <w:r w:rsidRPr="00C31A7A">
        <w:rPr>
          <w:rFonts w:eastAsia="Times New Roman" w:cs="Times New Roman"/>
          <w:szCs w:val="24"/>
        </w:rPr>
        <w:t>να πληρώνω 3 χιλιάρικα το</w:t>
      </w:r>
      <w:r>
        <w:rPr>
          <w:rFonts w:eastAsia="Times New Roman" w:cs="Times New Roman"/>
          <w:szCs w:val="24"/>
        </w:rPr>
        <w:t>ν</w:t>
      </w:r>
      <w:r w:rsidRPr="00C31A7A">
        <w:rPr>
          <w:rFonts w:eastAsia="Times New Roman" w:cs="Times New Roman"/>
          <w:szCs w:val="24"/>
        </w:rPr>
        <w:t xml:space="preserve"> μήνα</w:t>
      </w:r>
      <w:r>
        <w:rPr>
          <w:rFonts w:eastAsia="Times New Roman" w:cs="Times New Roman"/>
          <w:szCs w:val="24"/>
        </w:rPr>
        <w:t xml:space="preserve"> -</w:t>
      </w:r>
      <w:proofErr w:type="spellStart"/>
      <w:r w:rsidRPr="00C31A7A">
        <w:rPr>
          <w:rFonts w:eastAsia="Times New Roman" w:cs="Times New Roman"/>
          <w:szCs w:val="24"/>
        </w:rPr>
        <w:t>balloon</w:t>
      </w:r>
      <w:proofErr w:type="spellEnd"/>
      <w:r w:rsidRPr="00C31A7A">
        <w:rPr>
          <w:rFonts w:eastAsia="Times New Roman" w:cs="Times New Roman"/>
          <w:szCs w:val="24"/>
        </w:rPr>
        <w:t xml:space="preserve"> </w:t>
      </w:r>
      <w:proofErr w:type="spellStart"/>
      <w:r w:rsidRPr="00C31A7A">
        <w:rPr>
          <w:rFonts w:eastAsia="Times New Roman" w:cs="Times New Roman"/>
          <w:szCs w:val="24"/>
        </w:rPr>
        <w:t>payment</w:t>
      </w:r>
      <w:proofErr w:type="spellEnd"/>
      <w:r>
        <w:rPr>
          <w:rFonts w:eastAsia="Times New Roman" w:cs="Times New Roman"/>
          <w:szCs w:val="24"/>
        </w:rPr>
        <w:t xml:space="preserve"> λέγεται αυτό- και τα υπόλοιπα στο</w:t>
      </w:r>
      <w:r w:rsidRPr="00C31A7A">
        <w:rPr>
          <w:rFonts w:eastAsia="Times New Roman" w:cs="Times New Roman"/>
          <w:szCs w:val="24"/>
        </w:rPr>
        <w:t xml:space="preserve"> τέλος</w:t>
      </w:r>
      <w:r>
        <w:rPr>
          <w:rFonts w:eastAsia="Times New Roman" w:cs="Times New Roman"/>
          <w:szCs w:val="24"/>
        </w:rPr>
        <w:t>, αν και εφόσον. Φανταστείτε να είχα κάνει</w:t>
      </w:r>
      <w:r w:rsidRPr="00C31A7A">
        <w:rPr>
          <w:rFonts w:eastAsia="Times New Roman" w:cs="Times New Roman"/>
          <w:szCs w:val="24"/>
        </w:rPr>
        <w:t xml:space="preserve"> τέτοια προ</w:t>
      </w:r>
      <w:r w:rsidRPr="00C31A7A">
        <w:rPr>
          <w:rFonts w:eastAsia="Times New Roman" w:cs="Times New Roman"/>
          <w:szCs w:val="24"/>
        </w:rPr>
        <w:t>κλητική ρύθμιση αποπληρωμής</w:t>
      </w:r>
      <w:r>
        <w:rPr>
          <w:rFonts w:eastAsia="Times New Roman" w:cs="Times New Roman"/>
          <w:szCs w:val="24"/>
        </w:rPr>
        <w:t>,</w:t>
      </w:r>
      <w:r w:rsidRPr="00C31A7A">
        <w:rPr>
          <w:rFonts w:eastAsia="Times New Roman" w:cs="Times New Roman"/>
          <w:szCs w:val="24"/>
        </w:rPr>
        <w:t xml:space="preserve"> όταν </w:t>
      </w:r>
      <w:r>
        <w:rPr>
          <w:rFonts w:eastAsia="Times New Roman" w:cs="Times New Roman"/>
          <w:szCs w:val="24"/>
        </w:rPr>
        <w:t>ο μέσος Έλληνας επιχειρηματίας σήμερα</w:t>
      </w:r>
      <w:r w:rsidRPr="00C31A7A">
        <w:rPr>
          <w:rFonts w:eastAsia="Times New Roman" w:cs="Times New Roman"/>
          <w:szCs w:val="24"/>
        </w:rPr>
        <w:t xml:space="preserve"> απειλείται με κατασχέσεις</w:t>
      </w:r>
      <w:r>
        <w:rPr>
          <w:rFonts w:eastAsia="Times New Roman" w:cs="Times New Roman"/>
          <w:szCs w:val="24"/>
        </w:rPr>
        <w:t xml:space="preserve"> από τις τράπεζες. Αυτή είναι η πραγματικότητα. </w:t>
      </w:r>
    </w:p>
    <w:p w14:paraId="0BCB5EC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Γι’ αυτό λέω, κύριε Μητσοτάκη, αφήστε τα αυτά τα θέματα. Τι τα θέλετε τώρα και τα αναδεικνύετε; Άστε το να πάε</w:t>
      </w:r>
      <w:r>
        <w:rPr>
          <w:rFonts w:eastAsia="Times New Roman" w:cs="Times New Roman"/>
          <w:szCs w:val="24"/>
        </w:rPr>
        <w:t xml:space="preserve">ι! Δεν χρειάζεται! </w:t>
      </w:r>
    </w:p>
    <w:p w14:paraId="0BCB5EC8" w14:textId="77777777" w:rsidR="00623898" w:rsidRDefault="00B35A1F">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BCB5EC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χρειάζεται, γιατί </w:t>
      </w:r>
      <w:r w:rsidRPr="00C31A7A">
        <w:rPr>
          <w:rFonts w:eastAsia="Times New Roman" w:cs="Times New Roman"/>
          <w:szCs w:val="24"/>
        </w:rPr>
        <w:t>κύριε Μητσοτάκη</w:t>
      </w:r>
      <w:r>
        <w:rPr>
          <w:rFonts w:eastAsia="Times New Roman" w:cs="Times New Roman"/>
          <w:szCs w:val="24"/>
        </w:rPr>
        <w:t>,</w:t>
      </w:r>
      <w:r w:rsidRPr="00C31A7A">
        <w:rPr>
          <w:rFonts w:eastAsia="Times New Roman" w:cs="Times New Roman"/>
          <w:szCs w:val="24"/>
        </w:rPr>
        <w:t xml:space="preserve"> είστε </w:t>
      </w:r>
      <w:r>
        <w:rPr>
          <w:rFonts w:eastAsia="Times New Roman" w:cs="Times New Roman"/>
          <w:szCs w:val="24"/>
        </w:rPr>
        <w:t xml:space="preserve">ο </w:t>
      </w:r>
      <w:r w:rsidRPr="00C31A7A">
        <w:rPr>
          <w:rFonts w:eastAsia="Times New Roman" w:cs="Times New Roman"/>
          <w:szCs w:val="24"/>
        </w:rPr>
        <w:t>ορισμός του όρου διαπλοκή στη σύγχρονη ελληνική πολιτική ιστορία</w:t>
      </w:r>
      <w:r>
        <w:rPr>
          <w:rFonts w:eastAsia="Times New Roman" w:cs="Times New Roman"/>
          <w:szCs w:val="24"/>
        </w:rPr>
        <w:t>.</w:t>
      </w:r>
      <w:r w:rsidRPr="00C31A7A">
        <w:rPr>
          <w:rFonts w:eastAsia="Times New Roman" w:cs="Times New Roman"/>
          <w:szCs w:val="24"/>
        </w:rPr>
        <w:t xml:space="preserve"> </w:t>
      </w:r>
      <w:r>
        <w:rPr>
          <w:rFonts w:eastAsia="Times New Roman" w:cs="Times New Roman"/>
          <w:szCs w:val="24"/>
        </w:rPr>
        <w:t>Α</w:t>
      </w:r>
      <w:r w:rsidRPr="00C31A7A">
        <w:rPr>
          <w:rFonts w:eastAsia="Times New Roman" w:cs="Times New Roman"/>
          <w:szCs w:val="24"/>
        </w:rPr>
        <w:t>υτή είναι η πραγματικότητα</w:t>
      </w:r>
      <w:r>
        <w:rPr>
          <w:rFonts w:eastAsia="Times New Roman" w:cs="Times New Roman"/>
          <w:szCs w:val="24"/>
        </w:rPr>
        <w:t>. Και δεν μπορεί στο σπίτι του κρεμασμένου να μιλάτε</w:t>
      </w:r>
      <w:r>
        <w:rPr>
          <w:rFonts w:eastAsia="Times New Roman" w:cs="Times New Roman"/>
          <w:szCs w:val="24"/>
        </w:rPr>
        <w:t xml:space="preserve"> για σχοινί. </w:t>
      </w:r>
    </w:p>
    <w:p w14:paraId="0BCB5ECA" w14:textId="77777777" w:rsidR="00623898" w:rsidRDefault="00B35A1F">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BCB5EC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Πάμε παρακάτω και κλείνω με αυτό, γιατί αυτό είναι το πιο ευαίσθητο θέμα για εμένα και δεν μπορούσα να το αφήσω α</w:t>
      </w:r>
      <w:r w:rsidRPr="00C31A7A">
        <w:rPr>
          <w:rFonts w:eastAsia="Times New Roman" w:cs="Times New Roman"/>
          <w:szCs w:val="24"/>
        </w:rPr>
        <w:t>σχολίαστο</w:t>
      </w:r>
      <w:r>
        <w:rPr>
          <w:rFonts w:eastAsia="Times New Roman" w:cs="Times New Roman"/>
          <w:szCs w:val="24"/>
        </w:rPr>
        <w:t>. Την ίδια στιγμή</w:t>
      </w:r>
      <w:r>
        <w:rPr>
          <w:rFonts w:eastAsia="Times New Roman" w:cs="Times New Roman"/>
          <w:szCs w:val="24"/>
        </w:rPr>
        <w:t>,</w:t>
      </w:r>
      <w:r>
        <w:rPr>
          <w:rFonts w:eastAsia="Times New Roman" w:cs="Times New Roman"/>
          <w:szCs w:val="24"/>
        </w:rPr>
        <w:t xml:space="preserve"> που μου ζητάτε να </w:t>
      </w:r>
      <w:r w:rsidRPr="00C31A7A">
        <w:rPr>
          <w:rFonts w:eastAsia="Times New Roman" w:cs="Times New Roman"/>
          <w:szCs w:val="24"/>
        </w:rPr>
        <w:t xml:space="preserve">δείξω </w:t>
      </w:r>
      <w:r>
        <w:rPr>
          <w:rFonts w:eastAsia="Times New Roman" w:cs="Times New Roman"/>
          <w:szCs w:val="24"/>
        </w:rPr>
        <w:t xml:space="preserve">ευαισθησία </w:t>
      </w:r>
      <w:r w:rsidRPr="00C31A7A">
        <w:rPr>
          <w:rFonts w:eastAsia="Times New Roman" w:cs="Times New Roman"/>
          <w:szCs w:val="24"/>
        </w:rPr>
        <w:t>και να μη σχολιάζω ζητ</w:t>
      </w:r>
      <w:r w:rsidRPr="00C31A7A">
        <w:rPr>
          <w:rFonts w:eastAsia="Times New Roman" w:cs="Times New Roman"/>
          <w:szCs w:val="24"/>
        </w:rPr>
        <w:t>ήματα</w:t>
      </w:r>
      <w:r>
        <w:rPr>
          <w:rFonts w:eastAsia="Times New Roman" w:cs="Times New Roman"/>
          <w:szCs w:val="24"/>
        </w:rPr>
        <w:t>,</w:t>
      </w:r>
      <w:r w:rsidRPr="00C31A7A">
        <w:rPr>
          <w:rFonts w:eastAsia="Times New Roman" w:cs="Times New Roman"/>
          <w:szCs w:val="24"/>
        </w:rPr>
        <w:t xml:space="preserve"> που αφορούν </w:t>
      </w:r>
      <w:r>
        <w:rPr>
          <w:rFonts w:eastAsia="Times New Roman" w:cs="Times New Roman"/>
          <w:szCs w:val="24"/>
        </w:rPr>
        <w:t xml:space="preserve">την </w:t>
      </w:r>
      <w:r w:rsidRPr="00C31A7A">
        <w:rPr>
          <w:rFonts w:eastAsia="Times New Roman" w:cs="Times New Roman"/>
          <w:szCs w:val="24"/>
        </w:rPr>
        <w:t xml:space="preserve">επιχειρηματική δραστηριότητα της συζύγου </w:t>
      </w:r>
      <w:r>
        <w:rPr>
          <w:rFonts w:eastAsia="Times New Roman" w:cs="Times New Roman"/>
          <w:szCs w:val="24"/>
        </w:rPr>
        <w:t>σας, εσείς από</w:t>
      </w:r>
      <w:r w:rsidRPr="00C31A7A">
        <w:rPr>
          <w:rFonts w:eastAsia="Times New Roman" w:cs="Times New Roman"/>
          <w:szCs w:val="24"/>
        </w:rPr>
        <w:t xml:space="preserve"> αυτό </w:t>
      </w:r>
      <w:r>
        <w:rPr>
          <w:rFonts w:eastAsia="Times New Roman" w:cs="Times New Roman"/>
          <w:szCs w:val="24"/>
        </w:rPr>
        <w:t xml:space="preserve">εδώ </w:t>
      </w:r>
      <w:r w:rsidRPr="00C31A7A">
        <w:rPr>
          <w:rFonts w:eastAsia="Times New Roman" w:cs="Times New Roman"/>
          <w:szCs w:val="24"/>
        </w:rPr>
        <w:t xml:space="preserve">το </w:t>
      </w:r>
      <w:r>
        <w:rPr>
          <w:rFonts w:eastAsia="Times New Roman" w:cs="Times New Roman"/>
          <w:szCs w:val="24"/>
        </w:rPr>
        <w:t>Β</w:t>
      </w:r>
      <w:r w:rsidRPr="00C31A7A">
        <w:rPr>
          <w:rFonts w:eastAsia="Times New Roman" w:cs="Times New Roman"/>
          <w:szCs w:val="24"/>
        </w:rPr>
        <w:t>ήμα σχολιά</w:t>
      </w:r>
      <w:r>
        <w:rPr>
          <w:rFonts w:eastAsia="Times New Roman" w:cs="Times New Roman"/>
          <w:szCs w:val="24"/>
        </w:rPr>
        <w:t>σατε</w:t>
      </w:r>
      <w:r w:rsidRPr="00C31A7A">
        <w:rPr>
          <w:rFonts w:eastAsia="Times New Roman" w:cs="Times New Roman"/>
          <w:szCs w:val="24"/>
        </w:rPr>
        <w:t xml:space="preserve"> πριν από λίγο </w:t>
      </w:r>
      <w:r>
        <w:rPr>
          <w:rFonts w:eastAsia="Times New Roman" w:cs="Times New Roman"/>
          <w:szCs w:val="24"/>
        </w:rPr>
        <w:t>τις απόψεις και τα συναισθήματα της δικής μου συζύγου</w:t>
      </w:r>
      <w:r>
        <w:rPr>
          <w:rFonts w:eastAsia="Times New Roman" w:cs="Times New Roman"/>
          <w:szCs w:val="24"/>
        </w:rPr>
        <w:t>,</w:t>
      </w:r>
      <w:r>
        <w:rPr>
          <w:rFonts w:eastAsia="Times New Roman" w:cs="Times New Roman"/>
          <w:szCs w:val="24"/>
        </w:rPr>
        <w:t xml:space="preserve"> σε σχέση με το </w:t>
      </w:r>
      <w:r w:rsidRPr="00C31A7A">
        <w:rPr>
          <w:rFonts w:eastAsia="Times New Roman" w:cs="Times New Roman"/>
          <w:szCs w:val="24"/>
        </w:rPr>
        <w:t>δημοψήφισμα του 2015</w:t>
      </w:r>
      <w:r>
        <w:rPr>
          <w:rFonts w:eastAsia="Times New Roman" w:cs="Times New Roman"/>
          <w:szCs w:val="24"/>
        </w:rPr>
        <w:t>.</w:t>
      </w:r>
    </w:p>
    <w:p w14:paraId="0BCB5EC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Ακούστε, κύριε Μητσοτάκη. Είμαι και</w:t>
      </w:r>
      <w:r w:rsidRPr="00C31A7A">
        <w:rPr>
          <w:rFonts w:eastAsia="Times New Roman" w:cs="Times New Roman"/>
          <w:szCs w:val="24"/>
        </w:rPr>
        <w:t xml:space="preserve"> είμαστε</w:t>
      </w:r>
      <w:r w:rsidRPr="00C31A7A">
        <w:rPr>
          <w:rFonts w:eastAsia="Times New Roman" w:cs="Times New Roman"/>
          <w:szCs w:val="24"/>
        </w:rPr>
        <w:t xml:space="preserve"> όλοι εμείς βαθιά περήφανοι </w:t>
      </w:r>
      <w:r>
        <w:rPr>
          <w:rFonts w:eastAsia="Times New Roman" w:cs="Times New Roman"/>
          <w:szCs w:val="24"/>
        </w:rPr>
        <w:t>για</w:t>
      </w:r>
      <w:r w:rsidRPr="00C31A7A">
        <w:rPr>
          <w:rFonts w:eastAsia="Times New Roman" w:cs="Times New Roman"/>
          <w:szCs w:val="24"/>
        </w:rPr>
        <w:t xml:space="preserve"> τη στάση τ</w:t>
      </w:r>
      <w:r>
        <w:rPr>
          <w:rFonts w:eastAsia="Times New Roman" w:cs="Times New Roman"/>
          <w:szCs w:val="24"/>
        </w:rPr>
        <w:t xml:space="preserve">ου ελληνικού λαού στις 5 Ιουλίου του 2015. </w:t>
      </w:r>
    </w:p>
    <w:p w14:paraId="0BCB5ECD" w14:textId="77777777" w:rsidR="00623898" w:rsidRDefault="00B35A1F">
      <w:pPr>
        <w:spacing w:line="600" w:lineRule="auto"/>
        <w:ind w:firstLine="720"/>
        <w:jc w:val="center"/>
        <w:rPr>
          <w:rFonts w:eastAsia="Times New Roman" w:cs="Times New Roman"/>
          <w:szCs w:val="24"/>
        </w:rPr>
      </w:pPr>
      <w:r w:rsidRPr="00E93B99">
        <w:rPr>
          <w:rFonts w:eastAsia="Times New Roman" w:cs="Times New Roman"/>
          <w:szCs w:val="24"/>
        </w:rPr>
        <w:t>(</w:t>
      </w: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BCB5ECE" w14:textId="77777777" w:rsidR="00623898" w:rsidRDefault="00B35A1F">
      <w:pPr>
        <w:spacing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szCs w:val="24"/>
        </w:rPr>
        <w:t>Γιατί ήταν μια κορυφαία πράξη αντίστασης και όποιος λοιδορεί το συναίσθημα ενός λαού</w:t>
      </w:r>
      <w:r>
        <w:rPr>
          <w:rFonts w:eastAsia="Times New Roman" w:cs="Times New Roman"/>
          <w:szCs w:val="24"/>
        </w:rPr>
        <w:t>,</w:t>
      </w:r>
      <w:r>
        <w:rPr>
          <w:rFonts w:eastAsia="Times New Roman" w:cs="Times New Roman"/>
          <w:szCs w:val="24"/>
        </w:rPr>
        <w:t xml:space="preserve"> είναι πολιτικά αλλά και ανθρώπινα ανεπαρκής και </w:t>
      </w:r>
      <w:r>
        <w:rPr>
          <w:rFonts w:eastAsia="Times New Roman" w:cs="Times New Roman"/>
          <w:szCs w:val="24"/>
        </w:rPr>
        <w:lastRenderedPageBreak/>
        <w:t>λίγος. Η 5</w:t>
      </w:r>
      <w:r w:rsidRPr="00A03AFA">
        <w:rPr>
          <w:rFonts w:eastAsia="Times New Roman" w:cs="Times New Roman"/>
          <w:szCs w:val="24"/>
          <w:vertAlign w:val="superscript"/>
        </w:rPr>
        <w:t>η</w:t>
      </w:r>
      <w:r>
        <w:rPr>
          <w:rFonts w:eastAsia="Times New Roman" w:cs="Times New Roman"/>
          <w:szCs w:val="24"/>
        </w:rPr>
        <w:t xml:space="preserve"> του Ιούλη είναι καταγεγραμμένη ως φως και δύναμη στην ιστορία του ελληνικού λαού και είμαστε περήφανοι</w:t>
      </w:r>
      <w:r>
        <w:rPr>
          <w:rFonts w:eastAsia="Times New Roman" w:cs="Times New Roman"/>
          <w:szCs w:val="24"/>
        </w:rPr>
        <w:t>,</w:t>
      </w:r>
      <w:r>
        <w:rPr>
          <w:rFonts w:eastAsia="Times New Roman" w:cs="Times New Roman"/>
          <w:szCs w:val="24"/>
        </w:rPr>
        <w:t xml:space="preserve"> γιατί τολμήσαμε να φέρουμε στο προσκήνιο της διαπραγμάτευσης τον ελληνικό λαό και ακόμα πιο</w:t>
      </w:r>
      <w:r>
        <w:rPr>
          <w:rFonts w:eastAsia="Times New Roman" w:cs="Times New Roman"/>
          <w:szCs w:val="24"/>
        </w:rPr>
        <w:t xml:space="preserve"> περήφανοι που, όταν εσείς εκβιάζατε και τρομοκρατούσατε για να αποσπάσατε το «ναι» του, εμείς δίναμε τη μάχη του «όχι», όταν εσείς αναφωνούσατε: «Βάστα Σόιμπλε», εμείς στηρίζαμε την αξιοπρέπεια και την αντίσταση στον εκβιασμό!</w:t>
      </w:r>
    </w:p>
    <w:p w14:paraId="0BCB5ECF"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του ΣΥΡΙΖΑ και των Α</w:t>
      </w:r>
      <w:r>
        <w:rPr>
          <w:rFonts w:eastAsia="Times New Roman" w:cs="Times New Roman"/>
          <w:szCs w:val="24"/>
        </w:rPr>
        <w:t>ΝΕΛ</w:t>
      </w:r>
      <w:r>
        <w:rPr>
          <w:rFonts w:eastAsia="Times New Roman" w:cs="Times New Roman"/>
          <w:szCs w:val="24"/>
        </w:rPr>
        <w:t>)</w:t>
      </w:r>
    </w:p>
    <w:p w14:paraId="0BCB5ED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να έρχεστε, λοιπόν, τώρα εκ των υστέρων και να ζητάτε τον λόγο για το πώς διαχειριστήκαμε το «όχι» του λαού, που εσείς λυσσαλέα πολεμήσατε, είναι πολιτικό θράσος. Ο λαός ψήφισε στις 5 Ιούλη του 2015, αλλά ψήφισε και τον Σεπ</w:t>
      </w:r>
      <w:r>
        <w:rPr>
          <w:rFonts w:eastAsia="Times New Roman" w:cs="Times New Roman"/>
          <w:szCs w:val="24"/>
        </w:rPr>
        <w:t>τέμβρη του 2015, μην το ξεχνάτε αυτό, και η ετυμηγορία του εκφράστηκε στις κάλπες και είναι αυτή</w:t>
      </w:r>
      <w:r>
        <w:rPr>
          <w:rFonts w:eastAsia="Times New Roman" w:cs="Times New Roman"/>
          <w:szCs w:val="24"/>
        </w:rPr>
        <w:t>,</w:t>
      </w:r>
      <w:r>
        <w:rPr>
          <w:rFonts w:eastAsia="Times New Roman" w:cs="Times New Roman"/>
          <w:szCs w:val="24"/>
        </w:rPr>
        <w:t xml:space="preserve"> που σας έστειλε στα έδρανα της Αντιπολίτευσης.</w:t>
      </w:r>
    </w:p>
    <w:p w14:paraId="0BCB5ED1"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0BCB5ED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Αυτή την ετυμηγορία, κύριε Μητσοτάκη, όχι μόνον δεν ε</w:t>
      </w:r>
      <w:r>
        <w:rPr>
          <w:rFonts w:eastAsia="Times New Roman" w:cs="Times New Roman"/>
          <w:szCs w:val="24"/>
        </w:rPr>
        <w:t>πιθυμούμε να ξεχάσουμε, όχι μόνο δεν επιθυμούμε να ξεγράψουμε, όχι μόνο δεν επιθυμούμε να υποτιμήσουμε, αλλά αυτήν την ετυμηγορία την τιμούμε και θα την τιμούμε, γιατί δίχως αυτήν την ετυμηγορία</w:t>
      </w:r>
      <w:r>
        <w:rPr>
          <w:rFonts w:eastAsia="Times New Roman" w:cs="Times New Roman"/>
          <w:szCs w:val="24"/>
        </w:rPr>
        <w:t>,</w:t>
      </w:r>
      <w:r>
        <w:rPr>
          <w:rFonts w:eastAsia="Times New Roman" w:cs="Times New Roman"/>
          <w:szCs w:val="24"/>
        </w:rPr>
        <w:t xml:space="preserve"> σήμερα δεν θα είχαμε καταφέρει </w:t>
      </w:r>
      <w:r>
        <w:rPr>
          <w:rFonts w:eastAsia="Times New Roman" w:cs="Times New Roman"/>
          <w:szCs w:val="24"/>
        </w:rPr>
        <w:lastRenderedPageBreak/>
        <w:t xml:space="preserve">όσα καταφέραμε να πετύχουμε, </w:t>
      </w:r>
      <w:r>
        <w:rPr>
          <w:rFonts w:eastAsia="Times New Roman" w:cs="Times New Roman"/>
          <w:szCs w:val="24"/>
        </w:rPr>
        <w:t xml:space="preserve">δίχως αυτήν τη ετυμηγορία σήμερα δεν θα είχαμε καταφέρει να απαλλαγούμε από τα μνημόνια, δεν θα είχαμε καταφέρει να ανακτήσουμε την κυριαρχία μας, δεν θα είχαμε καταφέρει να ξαναγυρίσουμε τη διακυβέρνηση της χώρας στα χέρια των εκλεγμένων από τον ελληνικό </w:t>
      </w:r>
      <w:r>
        <w:rPr>
          <w:rFonts w:eastAsia="Times New Roman" w:cs="Times New Roman"/>
          <w:szCs w:val="24"/>
        </w:rPr>
        <w:t>λαό κυβερνήσεων.</w:t>
      </w:r>
    </w:p>
    <w:p w14:paraId="0BCB5ED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Αυτή είναι η μεγάλη μας ιστορική παρακαταθήκη και γι</w:t>
      </w:r>
      <w:r>
        <w:rPr>
          <w:rFonts w:eastAsia="Times New Roman" w:cs="Times New Roman"/>
          <w:szCs w:val="24"/>
        </w:rPr>
        <w:t>’</w:t>
      </w:r>
      <w:r>
        <w:rPr>
          <w:rFonts w:eastAsia="Times New Roman" w:cs="Times New Roman"/>
          <w:szCs w:val="24"/>
        </w:rPr>
        <w:t xml:space="preserve"> αυτήν τη μεγάλη ιστορική παρακαταθήκη</w:t>
      </w:r>
      <w:r>
        <w:rPr>
          <w:rFonts w:eastAsia="Times New Roman" w:cs="Times New Roman"/>
          <w:szCs w:val="24"/>
        </w:rPr>
        <w:t>,</w:t>
      </w:r>
      <w:r>
        <w:rPr>
          <w:rFonts w:eastAsia="Times New Roman" w:cs="Times New Roman"/>
          <w:szCs w:val="24"/>
        </w:rPr>
        <w:t xml:space="preserve"> σήμερα είμαστε περήφανοι και δυο φορές περήφανοι</w:t>
      </w:r>
      <w:r>
        <w:rPr>
          <w:rFonts w:eastAsia="Times New Roman" w:cs="Times New Roman"/>
          <w:szCs w:val="24"/>
        </w:rPr>
        <w:t>,</w:t>
      </w:r>
      <w:r>
        <w:rPr>
          <w:rFonts w:eastAsia="Times New Roman" w:cs="Times New Roman"/>
          <w:szCs w:val="24"/>
        </w:rPr>
        <w:t xml:space="preserve"> που τρία χρόνια μετά καταφέραμε και ανακτήσαμε την κυριαρχία μας και κοιτάμε στα μάτια</w:t>
      </w:r>
      <w:r>
        <w:rPr>
          <w:rFonts w:eastAsia="Times New Roman" w:cs="Times New Roman"/>
          <w:szCs w:val="24"/>
        </w:rPr>
        <w:t>,</w:t>
      </w:r>
      <w:r>
        <w:rPr>
          <w:rFonts w:eastAsia="Times New Roman" w:cs="Times New Roman"/>
          <w:szCs w:val="24"/>
        </w:rPr>
        <w:t xml:space="preserve"> περήφανα</w:t>
      </w:r>
      <w:r>
        <w:rPr>
          <w:rFonts w:eastAsia="Times New Roman" w:cs="Times New Roman"/>
          <w:szCs w:val="24"/>
        </w:rPr>
        <w:t xml:space="preserve"> αυτόν τον ελληνικό λαό</w:t>
      </w:r>
      <w:r>
        <w:rPr>
          <w:rFonts w:eastAsia="Times New Roman" w:cs="Times New Roman"/>
          <w:szCs w:val="24"/>
        </w:rPr>
        <w:t>,</w:t>
      </w:r>
      <w:r>
        <w:rPr>
          <w:rFonts w:eastAsia="Times New Roman" w:cs="Times New Roman"/>
          <w:szCs w:val="24"/>
        </w:rPr>
        <w:t xml:space="preserve"> που στάθηκε όρθιος παρά τις απειλές, παρά τις προκλήσεις. Κάντε κι εσείς το ίδιο, αν έχετε τα κότσια!</w:t>
      </w:r>
    </w:p>
    <w:p w14:paraId="0BCB5ED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 Α</w:t>
      </w:r>
      <w:r>
        <w:rPr>
          <w:rFonts w:eastAsia="Times New Roman" w:cs="Times New Roman"/>
          <w:szCs w:val="24"/>
        </w:rPr>
        <w:t>ΝΕΛ</w:t>
      </w:r>
      <w:r>
        <w:rPr>
          <w:rFonts w:eastAsia="Times New Roman" w:cs="Times New Roman"/>
          <w:szCs w:val="24"/>
        </w:rPr>
        <w:t xml:space="preserve"> χειροκροτούν ζωηρά και παρατεταμένα)</w:t>
      </w:r>
    </w:p>
    <w:p w14:paraId="0BCB5ED5" w14:textId="77777777" w:rsidR="00623898" w:rsidRDefault="00B35A1F">
      <w:pPr>
        <w:spacing w:line="600" w:lineRule="auto"/>
        <w:ind w:firstLine="720"/>
        <w:jc w:val="both"/>
        <w:rPr>
          <w:rFonts w:eastAsia="Times New Roman" w:cs="Times New Roman"/>
          <w:szCs w:val="24"/>
        </w:rPr>
      </w:pPr>
      <w:r w:rsidRPr="00642F69">
        <w:rPr>
          <w:rFonts w:eastAsia="Times New Roman" w:cs="Times New Roman"/>
          <w:b/>
          <w:szCs w:val="24"/>
        </w:rPr>
        <w:t xml:space="preserve">ΠΡΟΕΔΡΟΣ (Νικόλαος </w:t>
      </w:r>
      <w:proofErr w:type="spellStart"/>
      <w:r w:rsidRPr="00642F69">
        <w:rPr>
          <w:rFonts w:eastAsia="Times New Roman" w:cs="Times New Roman"/>
          <w:b/>
          <w:szCs w:val="24"/>
        </w:rPr>
        <w:t>Βούτσης</w:t>
      </w:r>
      <w:proofErr w:type="spellEnd"/>
      <w:r w:rsidRPr="00642F69">
        <w:rPr>
          <w:rFonts w:eastAsia="Times New Roman" w:cs="Times New Roman"/>
          <w:b/>
          <w:szCs w:val="24"/>
        </w:rPr>
        <w:t>):</w:t>
      </w:r>
      <w:r>
        <w:rPr>
          <w:rFonts w:eastAsia="Times New Roman" w:cs="Times New Roman"/>
          <w:szCs w:val="24"/>
        </w:rPr>
        <w:t xml:space="preserve"> Να ενημερώσω το Σώ</w:t>
      </w:r>
      <w:r>
        <w:rPr>
          <w:rFonts w:eastAsia="Times New Roman" w:cs="Times New Roman"/>
          <w:szCs w:val="24"/>
        </w:rPr>
        <w:t xml:space="preserve">μα ότι μετά τον κ. Μητσοτάκη έχει ζητήσει και η κ. Γεννηματά να έχει το δεκάλεπτο της δευτερολογίας της και ύστερα θα υπάρξει η </w:t>
      </w:r>
      <w:proofErr w:type="spellStart"/>
      <w:r>
        <w:rPr>
          <w:rFonts w:eastAsia="Times New Roman" w:cs="Times New Roman"/>
          <w:szCs w:val="24"/>
        </w:rPr>
        <w:t>τριτομιλία</w:t>
      </w:r>
      <w:proofErr w:type="spellEnd"/>
      <w:r>
        <w:rPr>
          <w:rFonts w:eastAsia="Times New Roman" w:cs="Times New Roman"/>
          <w:szCs w:val="24"/>
        </w:rPr>
        <w:t xml:space="preserve"> του Πρωθυπουργού.</w:t>
      </w:r>
    </w:p>
    <w:p w14:paraId="0BCB5ED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τον λόγο έχει ο Αρχηγός της Αξιωματικής Αντιπολίτευσης και Πρόεδρος της Νέας Δημοκρατίας </w:t>
      </w:r>
      <w:r>
        <w:rPr>
          <w:rFonts w:eastAsia="Times New Roman" w:cs="Times New Roman"/>
          <w:szCs w:val="24"/>
        </w:rPr>
        <w:t>κ. Κυριάκος Μητσοτάκης.</w:t>
      </w:r>
    </w:p>
    <w:p w14:paraId="0BCB5ED7" w14:textId="77777777" w:rsidR="00623898" w:rsidRDefault="00B35A1F">
      <w:pPr>
        <w:spacing w:line="600" w:lineRule="auto"/>
        <w:ind w:firstLine="720"/>
        <w:jc w:val="both"/>
        <w:rPr>
          <w:rFonts w:eastAsia="Times New Roman" w:cs="Times New Roman"/>
          <w:szCs w:val="24"/>
        </w:rPr>
      </w:pPr>
      <w:r w:rsidRPr="00AE23C3">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ύριε Τσίπρα, όταν στη δευτερολογία σας αναγκάζεστε να μιλήσετε τρεις φορές παραπάνω από τον χρόνο που έχετε στη διάθεσή σας, ξέρω πάντα πολύ καλά ότι κάτι δεν πήγε καλά στην </w:t>
      </w:r>
      <w:proofErr w:type="spellStart"/>
      <w:r>
        <w:rPr>
          <w:rFonts w:eastAsia="Times New Roman" w:cs="Times New Roman"/>
          <w:szCs w:val="24"/>
        </w:rPr>
        <w:t>πρωτ</w:t>
      </w:r>
      <w:r>
        <w:rPr>
          <w:rFonts w:eastAsia="Times New Roman" w:cs="Times New Roman"/>
          <w:szCs w:val="24"/>
        </w:rPr>
        <w:t>ολογία</w:t>
      </w:r>
      <w:proofErr w:type="spellEnd"/>
      <w:r>
        <w:rPr>
          <w:rFonts w:eastAsia="Times New Roman" w:cs="Times New Roman"/>
          <w:szCs w:val="24"/>
        </w:rPr>
        <w:t xml:space="preserve"> σας.</w:t>
      </w:r>
    </w:p>
    <w:p w14:paraId="0BCB5ED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Θα μου δώσετε κι εμένα την άνεση του χρόνου, κύριε Πρόεδρε, για να μπορέσω να απαντήσω σε ένα προς ένα στα ζητήματα</w:t>
      </w:r>
      <w:r>
        <w:rPr>
          <w:rFonts w:eastAsia="Times New Roman" w:cs="Times New Roman"/>
          <w:szCs w:val="24"/>
        </w:rPr>
        <w:t>,</w:t>
      </w:r>
      <w:r>
        <w:rPr>
          <w:rFonts w:eastAsia="Times New Roman" w:cs="Times New Roman"/>
          <w:szCs w:val="24"/>
        </w:rPr>
        <w:t xml:space="preserve"> τα οποία έχει θέσει ο κ. Τσίπρας.</w:t>
      </w:r>
    </w:p>
    <w:p w14:paraId="0BCB5ED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Και ξεκινώ με τα ζητήματα των πλεονασμάτων.</w:t>
      </w:r>
    </w:p>
    <w:p w14:paraId="0BCB5ED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Κύριε Τσίπρα, εσείς δεν ήσασταν αυτός που στο συνέδριο του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w:t>
      </w:r>
      <w:r w:rsidRPr="00CF2169">
        <w:rPr>
          <w:rFonts w:eastAsia="Times New Roman" w:cs="Times New Roman"/>
          <w:szCs w:val="24"/>
        </w:rPr>
        <w:t xml:space="preserve"> </w:t>
      </w:r>
      <w:r>
        <w:rPr>
          <w:rFonts w:eastAsia="Times New Roman" w:cs="Times New Roman"/>
          <w:szCs w:val="24"/>
        </w:rPr>
        <w:t>πριν από ενάμιση χρόνο, είπατε ότι είναι αδύνατον να δεχθούμε πλεονάσματα 3,5%, διότι καταδικάζουν τη χώρα σε παρατεταμένη ύφεση και λιτότητα; Κάνω λάθος; Το διαψεύδετε;</w:t>
      </w:r>
    </w:p>
    <w:p w14:paraId="0BCB5ED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Έχω καταθέσει </w:t>
      </w:r>
      <w:r>
        <w:rPr>
          <w:rFonts w:eastAsia="Times New Roman" w:cs="Times New Roman"/>
          <w:szCs w:val="24"/>
        </w:rPr>
        <w:t>δύο φορές στα Πρακτικά της Βουλής τη σχετική σας αποστροφή. Την επαναλαμβάνω. Ακούστε την καλά, κύριε Τσίπρα: «Είναι απολύτως αδύνατον πρωτογενή πλεονάσματα του ύψους 3,5% μετά το 2018 να διατηρηθούν και μάλιστα</w:t>
      </w:r>
      <w:r>
        <w:rPr>
          <w:rFonts w:eastAsia="Times New Roman" w:cs="Times New Roman"/>
          <w:szCs w:val="24"/>
        </w:rPr>
        <w:t>,</w:t>
      </w:r>
      <w:r>
        <w:rPr>
          <w:rFonts w:eastAsia="Times New Roman" w:cs="Times New Roman"/>
          <w:szCs w:val="24"/>
        </w:rPr>
        <w:t xml:space="preserve"> για αρκετά χρόνια, εκτός και αν θέλουμε να </w:t>
      </w:r>
      <w:r>
        <w:rPr>
          <w:rFonts w:eastAsia="Times New Roman" w:cs="Times New Roman"/>
          <w:szCs w:val="24"/>
        </w:rPr>
        <w:t>πνίξουμε την ελληνική οικονομία και να έχουμε διαρκώς συνθήκες μακροχρόνιας στασιμότητας».</w:t>
      </w:r>
    </w:p>
    <w:p w14:paraId="0BCB5ED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Βλέπετε, κύριε Τσίπρα, σε αντίθεση με εσάς, που ποτέ δεν χρησιμοποιείτε αποσπάσματα από δικές μου ομιλίες, αλλά επιλέγετε πάντα να διαστρέφετε πλήρως αυτά που λέω, ε</w:t>
      </w:r>
      <w:r>
        <w:rPr>
          <w:rFonts w:eastAsia="Times New Roman" w:cs="Times New Roman"/>
          <w:szCs w:val="24"/>
        </w:rPr>
        <w:t>γώ σας φέρνω αντιμέτωπο με αυτά τα οποία έχετε πει.</w:t>
      </w:r>
    </w:p>
    <w:p w14:paraId="0BCB5ED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Ήταν, λοιπόν ή δεν ήταν αδύνατον τότε να συντηρήσουμε αυτά τα πλεονάσματα και είναι ή δεν είναι εφικτό να το κάνουμε τώρα, χωρίς να βουλιάζουμε την οικονομία σε βαθιά και παρατεταμένη ύφεση;</w:t>
      </w:r>
    </w:p>
    <w:p w14:paraId="0BCB5EDE" w14:textId="77777777" w:rsidR="00623898" w:rsidRDefault="00B35A1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Τσακαλώ</w:t>
      </w:r>
      <w:r>
        <w:rPr>
          <w:rFonts w:eastAsia="Times New Roman"/>
          <w:szCs w:val="24"/>
        </w:rPr>
        <w:t>τε</w:t>
      </w:r>
      <w:proofErr w:type="spellEnd"/>
      <w:r>
        <w:rPr>
          <w:rFonts w:eastAsia="Times New Roman"/>
          <w:szCs w:val="24"/>
        </w:rPr>
        <w:t>, μας μιλήσατε για την έκθεση βιωσιμότητας του χρέους 2014. Ομολογήσατε δηλαδή και εσείς ότι το 2014, σύμφωνα με το ΔΝΤ, το χρέος ήταν βιώσιμο. Τι είναι καλύτερο, σας ρωτώ</w:t>
      </w:r>
      <w:r>
        <w:rPr>
          <w:rFonts w:eastAsia="Times New Roman"/>
          <w:szCs w:val="24"/>
        </w:rPr>
        <w:t>:</w:t>
      </w:r>
      <w:r>
        <w:rPr>
          <w:rFonts w:eastAsia="Times New Roman"/>
          <w:szCs w:val="24"/>
        </w:rPr>
        <w:t xml:space="preserve"> να είναι το χρέος βιώσιμο ή να μην είναι το χρέος βιώσιμο για μια χώρα; Εσείς είσ</w:t>
      </w:r>
      <w:r>
        <w:rPr>
          <w:rFonts w:eastAsia="Times New Roman"/>
          <w:szCs w:val="24"/>
        </w:rPr>
        <w:t>τε οικονομολόγος σοβαρός, διακεκριμένος. Είναι καλό να έχεις βιώσιμο χρέος ή να μην έχεις βιώσιμο χρέος;</w:t>
      </w:r>
    </w:p>
    <w:p w14:paraId="0BCB5EDF" w14:textId="77777777" w:rsidR="00623898" w:rsidRDefault="00B35A1F">
      <w:pPr>
        <w:spacing w:line="600" w:lineRule="auto"/>
        <w:ind w:firstLine="720"/>
        <w:jc w:val="both"/>
        <w:rPr>
          <w:rFonts w:eastAsia="Times New Roman"/>
          <w:b/>
          <w:szCs w:val="24"/>
        </w:rPr>
      </w:pPr>
      <w:r w:rsidRPr="00FE6D2A">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Αν η ανάπτυξη</w:t>
      </w:r>
      <w:r w:rsidRPr="00FE6D2A">
        <w:rPr>
          <w:rFonts w:eastAsia="Times New Roman"/>
          <w:szCs w:val="24"/>
        </w:rPr>
        <w:t>...</w:t>
      </w:r>
      <w:r>
        <w:rPr>
          <w:rFonts w:eastAsia="Times New Roman"/>
          <w:szCs w:val="24"/>
        </w:rPr>
        <w:t xml:space="preserve"> </w:t>
      </w:r>
      <w:r>
        <w:rPr>
          <w:rFonts w:eastAsia="Times New Roman"/>
          <w:szCs w:val="24"/>
        </w:rPr>
        <w:t>(δεν ακούστηκε)</w:t>
      </w:r>
    </w:p>
    <w:p w14:paraId="0BCB5EE0" w14:textId="77777777" w:rsidR="00623898" w:rsidRDefault="00B35A1F">
      <w:pPr>
        <w:spacing w:line="600" w:lineRule="auto"/>
        <w:ind w:firstLine="720"/>
        <w:jc w:val="both"/>
        <w:rPr>
          <w:rFonts w:eastAsia="Times New Roman"/>
          <w:szCs w:val="24"/>
        </w:rPr>
      </w:pPr>
      <w:r w:rsidRPr="00FE6D2A">
        <w:rPr>
          <w:rFonts w:eastAsia="Times New Roman"/>
          <w:b/>
          <w:szCs w:val="24"/>
        </w:rPr>
        <w:t>ΚΥΡΙΑΚΟΣ ΜΗΤΣΟΤΑΚΗΣ (Πρόεδρος της Νέας Δημοκρατίας):</w:t>
      </w:r>
      <w:r w:rsidRPr="005F45A5">
        <w:rPr>
          <w:rFonts w:eastAsia="Times New Roman"/>
          <w:szCs w:val="24"/>
        </w:rPr>
        <w:t xml:space="preserve"> </w:t>
      </w:r>
      <w:r>
        <w:rPr>
          <w:rFonts w:eastAsia="Times New Roman"/>
          <w:szCs w:val="24"/>
        </w:rPr>
        <w:t>Βεβαίως, με μια διαφ</w:t>
      </w:r>
      <w:r>
        <w:rPr>
          <w:rFonts w:eastAsia="Times New Roman"/>
          <w:szCs w:val="24"/>
        </w:rPr>
        <w:t xml:space="preserve">ορά όμως, κύριε </w:t>
      </w:r>
      <w:proofErr w:type="spellStart"/>
      <w:r>
        <w:rPr>
          <w:rFonts w:eastAsia="Times New Roman"/>
          <w:szCs w:val="24"/>
        </w:rPr>
        <w:t>Τσακαλώτε</w:t>
      </w:r>
      <w:proofErr w:type="spellEnd"/>
      <w:r>
        <w:rPr>
          <w:rFonts w:eastAsia="Times New Roman"/>
          <w:szCs w:val="24"/>
        </w:rPr>
        <w:t xml:space="preserve">. Γιατί το Διεθνές Νομισματικό </w:t>
      </w:r>
      <w:r>
        <w:rPr>
          <w:rFonts w:eastAsia="Times New Roman"/>
          <w:szCs w:val="24"/>
        </w:rPr>
        <w:lastRenderedPageBreak/>
        <w:t>Ταμείο το 2014 δεχόταν υψηλότερους ρυθμούς ανάπτυξης από αυτούς που δέχεται τώρα; Γιατί;</w:t>
      </w:r>
    </w:p>
    <w:p w14:paraId="0BCB5EE1" w14:textId="77777777" w:rsidR="00623898" w:rsidRDefault="00B35A1F">
      <w:pPr>
        <w:spacing w:line="600" w:lineRule="auto"/>
        <w:ind w:firstLine="720"/>
        <w:jc w:val="both"/>
        <w:rPr>
          <w:rFonts w:eastAsia="Times New Roman"/>
          <w:szCs w:val="24"/>
        </w:rPr>
      </w:pPr>
      <w:r>
        <w:rPr>
          <w:rFonts w:eastAsia="Times New Roman"/>
          <w:szCs w:val="24"/>
        </w:rPr>
        <w:t>Θα σας πω γιατί. Διότι κυβερνήσατε τριάμισι χρόνια, διότι διαλύσατε την παραγωγική οικονομία, διότι επιβάλατε φ</w:t>
      </w:r>
      <w:r>
        <w:rPr>
          <w:rFonts w:eastAsia="Times New Roman"/>
          <w:szCs w:val="24"/>
        </w:rPr>
        <w:t>όρους και βουλιάξατε την οικονομία σε βαθιά ύφεση.</w:t>
      </w:r>
    </w:p>
    <w:p w14:paraId="0BCB5EE2"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EE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Γι’ αυτό και σας εξηγώ</w:t>
      </w:r>
      <w:r>
        <w:rPr>
          <w:rFonts w:eastAsia="Times New Roman" w:cs="Times New Roman"/>
          <w:szCs w:val="24"/>
        </w:rPr>
        <w:t xml:space="preserve"> -</w:t>
      </w:r>
      <w:r>
        <w:rPr>
          <w:rFonts w:eastAsia="Times New Roman" w:cs="Times New Roman"/>
          <w:szCs w:val="24"/>
        </w:rPr>
        <w:t>να τα ακούσει και ο Πρωθυπουργός, να τα καταλάβει</w:t>
      </w:r>
      <w:r>
        <w:rPr>
          <w:rFonts w:eastAsia="Times New Roman" w:cs="Times New Roman"/>
          <w:szCs w:val="24"/>
        </w:rPr>
        <w:t>-</w:t>
      </w:r>
      <w:r>
        <w:rPr>
          <w:rFonts w:eastAsia="Times New Roman" w:cs="Times New Roman"/>
          <w:szCs w:val="24"/>
        </w:rPr>
        <w:t xml:space="preserve"> ότι η βιωσιμότητα του χρέους είναι πρωτίστως συνδεδεμένη με τους ρυθμούς ανά</w:t>
      </w:r>
      <w:r>
        <w:rPr>
          <w:rFonts w:eastAsia="Times New Roman" w:cs="Times New Roman"/>
          <w:szCs w:val="24"/>
        </w:rPr>
        <w:t xml:space="preserve">πτυξης. Και οι ρυθμοί ανάπτυξης μειώνονται, διότι είστε ανίκανοι να προκαλέσετε ένα αναπτυξιακό σοκ. </w:t>
      </w:r>
    </w:p>
    <w:p w14:paraId="0BCB5EE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Μη διαστρεβλώνετε αυτά που λέω, κύριε Τσίπρα, εκτός και αν προτιμάτε εσείς να έχετε ρυθμούς ανάπτυξης 2%. Εγώ θέλω 4%. Αν θέλετε εσείς να συμβιβαστείτε με το 2%, να έρθετε και να το πείτε. </w:t>
      </w:r>
    </w:p>
    <w:p w14:paraId="0BCB5EE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Αυτοί οι ρυθμοί ανάπτυξης τους οποίους εσείς μπορείτε να δρομολογή</w:t>
      </w:r>
      <w:r>
        <w:rPr>
          <w:rFonts w:eastAsia="Times New Roman" w:cs="Times New Roman"/>
          <w:szCs w:val="24"/>
        </w:rPr>
        <w:t xml:space="preserve">σετε, κύριε </w:t>
      </w:r>
      <w:proofErr w:type="spellStart"/>
      <w:r>
        <w:rPr>
          <w:rFonts w:eastAsia="Times New Roman" w:cs="Times New Roman"/>
          <w:szCs w:val="24"/>
        </w:rPr>
        <w:t>Τσακαλώτε</w:t>
      </w:r>
      <w:proofErr w:type="spellEnd"/>
      <w:r>
        <w:rPr>
          <w:rFonts w:eastAsia="Times New Roman" w:cs="Times New Roman"/>
          <w:szCs w:val="24"/>
        </w:rPr>
        <w:t>, είναι αυτοί που μας αναγκάζουν να κάνουμε μια πιο τολμηρή παρέμβαση στο χρέος, για την οποία</w:t>
      </w:r>
      <w:r>
        <w:rPr>
          <w:rFonts w:eastAsia="Times New Roman" w:cs="Times New Roman"/>
          <w:szCs w:val="24"/>
        </w:rPr>
        <w:t>,</w:t>
      </w:r>
      <w:r>
        <w:rPr>
          <w:rFonts w:eastAsia="Times New Roman" w:cs="Times New Roman"/>
          <w:szCs w:val="24"/>
        </w:rPr>
        <w:t xml:space="preserve"> εδώ που φέραμε τα πράγματα -για να το ξεκαθαρίσουμε, κύριε Τσίπρα, γιατί εγώ τα ίδια πράγματα λέω εδώ, τα ίδια πράγματα λέω κι εκτός Ελλάδο</w:t>
      </w:r>
      <w:r>
        <w:rPr>
          <w:rFonts w:eastAsia="Times New Roman" w:cs="Times New Roman"/>
          <w:szCs w:val="24"/>
        </w:rPr>
        <w:t xml:space="preserve">ς- είπα και επαναλαμβάνω ότι </w:t>
      </w:r>
      <w:r>
        <w:rPr>
          <w:rFonts w:eastAsia="Times New Roman" w:cs="Times New Roman"/>
          <w:szCs w:val="24"/>
        </w:rPr>
        <w:lastRenderedPageBreak/>
        <w:t>είναι καλοδεχούμενη οποιαδήποτε παρέμβαση στο χρέος, αναγκαία</w:t>
      </w:r>
      <w:r>
        <w:rPr>
          <w:rFonts w:eastAsia="Times New Roman" w:cs="Times New Roman"/>
          <w:szCs w:val="24"/>
        </w:rPr>
        <w:t>,</w:t>
      </w:r>
      <w:r>
        <w:rPr>
          <w:rFonts w:eastAsia="Times New Roman" w:cs="Times New Roman"/>
          <w:szCs w:val="24"/>
        </w:rPr>
        <w:t xml:space="preserve"> έτσι όπως τα κάνατε, όχι ικανή</w:t>
      </w:r>
      <w:r>
        <w:rPr>
          <w:rFonts w:eastAsia="Times New Roman" w:cs="Times New Roman"/>
          <w:szCs w:val="24"/>
        </w:rPr>
        <w:t>,</w:t>
      </w:r>
      <w:r>
        <w:rPr>
          <w:rFonts w:eastAsia="Times New Roman" w:cs="Times New Roman"/>
          <w:szCs w:val="24"/>
        </w:rPr>
        <w:t xml:space="preserve"> για να βγάλει τη χώρα από την περιπέτεια</w:t>
      </w:r>
      <w:r>
        <w:rPr>
          <w:rFonts w:eastAsia="Times New Roman" w:cs="Times New Roman"/>
          <w:szCs w:val="24"/>
        </w:rPr>
        <w:t>,</w:t>
      </w:r>
      <w:r>
        <w:rPr>
          <w:rFonts w:eastAsia="Times New Roman" w:cs="Times New Roman"/>
          <w:szCs w:val="24"/>
        </w:rPr>
        <w:t xml:space="preserve"> στην οποία έχει περιέλθει. </w:t>
      </w:r>
    </w:p>
    <w:p w14:paraId="0BCB5EE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Ήρθε η ώρα να συνεχίσουμε, κύριε Τσίπρα, την</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πολύ διδ</w:t>
      </w:r>
      <w:r>
        <w:rPr>
          <w:rFonts w:eastAsia="Times New Roman" w:cs="Times New Roman"/>
          <w:szCs w:val="24"/>
        </w:rPr>
        <w:t>ακτική διαδικασία των διαγραμμάτων. Και θα επανέλθω στο διάγραμμα αυτό, το οποίο σπεύσατε να λοιδορήσετε, διότι προφανώς</w:t>
      </w:r>
      <w:r>
        <w:rPr>
          <w:rFonts w:eastAsia="Times New Roman" w:cs="Times New Roman"/>
          <w:szCs w:val="24"/>
        </w:rPr>
        <w:t>,</w:t>
      </w:r>
      <w:r>
        <w:rPr>
          <w:rFonts w:eastAsia="Times New Roman" w:cs="Times New Roman"/>
          <w:szCs w:val="24"/>
        </w:rPr>
        <w:t xml:space="preserve"> δεν το καταλάβατε. Κύριε </w:t>
      </w:r>
      <w:proofErr w:type="spellStart"/>
      <w:r>
        <w:rPr>
          <w:rFonts w:eastAsia="Times New Roman" w:cs="Times New Roman"/>
          <w:szCs w:val="24"/>
        </w:rPr>
        <w:t>Τσακαλώτε</w:t>
      </w:r>
      <w:proofErr w:type="spellEnd"/>
      <w:r>
        <w:rPr>
          <w:rFonts w:eastAsia="Times New Roman" w:cs="Times New Roman"/>
          <w:szCs w:val="24"/>
        </w:rPr>
        <w:t xml:space="preserve">, υπάρχει ένα πράγμα που λέγεται στα αγγλικά, αν μου επιτρέπετε, </w:t>
      </w:r>
      <w:r>
        <w:rPr>
          <w:rFonts w:eastAsia="Times New Roman" w:cs="Times New Roman"/>
          <w:szCs w:val="24"/>
          <w:lang w:val="en-US"/>
        </w:rPr>
        <w:t>trend</w:t>
      </w:r>
      <w:r>
        <w:rPr>
          <w:rFonts w:eastAsia="Times New Roman" w:cs="Times New Roman"/>
          <w:szCs w:val="24"/>
        </w:rPr>
        <w:t xml:space="preserve">, ποια είναι η τάση. </w:t>
      </w:r>
    </w:p>
    <w:p w14:paraId="0BCB5EE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Η τάση</w:t>
      </w:r>
      <w:r>
        <w:rPr>
          <w:rFonts w:eastAsia="Times New Roman" w:cs="Times New Roman"/>
          <w:szCs w:val="24"/>
        </w:rPr>
        <w:t>,</w:t>
      </w:r>
      <w:r>
        <w:rPr>
          <w:rFonts w:eastAsia="Times New Roman" w:cs="Times New Roman"/>
          <w:szCs w:val="24"/>
        </w:rPr>
        <w:t xml:space="preserve"> από τη στιγμή που χτυπήσαμε τον πάτο το 2011</w:t>
      </w:r>
      <w:r>
        <w:rPr>
          <w:rFonts w:eastAsia="Times New Roman" w:cs="Times New Roman"/>
          <w:szCs w:val="24"/>
        </w:rPr>
        <w:t>,</w:t>
      </w:r>
      <w:r>
        <w:rPr>
          <w:rFonts w:eastAsia="Times New Roman" w:cs="Times New Roman"/>
          <w:szCs w:val="24"/>
        </w:rPr>
        <w:t xml:space="preserve"> ήταν έντονη βελτίωση τρίμηνο από τρίμηνο στο ΑΕΠ. Αυτήν την τάση περιγράφει αυτό το διάγραμμα. Και τι λέει μετά αυτό το διάγραμμα; Λέει ότι εκεί που θα έπρεπε να συνεχίσουμε αυτήν την τάση</w:t>
      </w:r>
      <w:r>
        <w:rPr>
          <w:rFonts w:eastAsia="Times New Roman" w:cs="Times New Roman"/>
          <w:szCs w:val="24"/>
        </w:rPr>
        <w:t>,</w:t>
      </w:r>
      <w:r>
        <w:rPr>
          <w:rFonts w:eastAsia="Times New Roman" w:cs="Times New Roman"/>
          <w:szCs w:val="24"/>
        </w:rPr>
        <w:t xml:space="preserve"> ήρθατε εσείς και ο </w:t>
      </w:r>
      <w:r>
        <w:rPr>
          <w:rFonts w:eastAsia="Times New Roman" w:cs="Times New Roman"/>
          <w:szCs w:val="24"/>
        </w:rPr>
        <w:t xml:space="preserve">κ. </w:t>
      </w:r>
      <w:proofErr w:type="spellStart"/>
      <w:r>
        <w:rPr>
          <w:rFonts w:eastAsia="Times New Roman" w:cs="Times New Roman"/>
          <w:szCs w:val="24"/>
        </w:rPr>
        <w:t>Βαρουφάκης</w:t>
      </w:r>
      <w:proofErr w:type="spellEnd"/>
      <w:r>
        <w:rPr>
          <w:rFonts w:eastAsia="Times New Roman" w:cs="Times New Roman"/>
          <w:szCs w:val="24"/>
        </w:rPr>
        <w:t xml:space="preserve"> και ο κ. Τσίπρας και το δημοψήφισμα</w:t>
      </w:r>
      <w:r>
        <w:rPr>
          <w:rFonts w:eastAsia="Times New Roman" w:cs="Times New Roman"/>
          <w:szCs w:val="24"/>
        </w:rPr>
        <w:t>,</w:t>
      </w:r>
      <w:r>
        <w:rPr>
          <w:rFonts w:eastAsia="Times New Roman" w:cs="Times New Roman"/>
          <w:szCs w:val="24"/>
        </w:rPr>
        <w:t xml:space="preserve"> το οποίο και σήμερα ακόμα είχατε το θράσος να υπερασπιστείτε.</w:t>
      </w:r>
    </w:p>
    <w:p w14:paraId="0BCB5EE8"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EE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Άρα, βγάζω το συμπέρασμα από αυτά τα οποία λέτε ότι</w:t>
      </w:r>
      <w:r>
        <w:rPr>
          <w:rFonts w:eastAsia="Times New Roman" w:cs="Times New Roman"/>
          <w:szCs w:val="24"/>
        </w:rPr>
        <w:t>,</w:t>
      </w:r>
      <w:r>
        <w:rPr>
          <w:rFonts w:eastAsia="Times New Roman" w:cs="Times New Roman"/>
          <w:szCs w:val="24"/>
        </w:rPr>
        <w:t xml:space="preserve"> ναι, παραμένετε υπερήφανος για το δη</w:t>
      </w:r>
      <w:r>
        <w:rPr>
          <w:rFonts w:eastAsia="Times New Roman" w:cs="Times New Roman"/>
          <w:szCs w:val="24"/>
        </w:rPr>
        <w:t xml:space="preserve">μοψήφισμα, το οποίο έκλεισε τις τράπεζες. Θα το </w:t>
      </w:r>
      <w:r>
        <w:rPr>
          <w:rFonts w:eastAsia="Times New Roman" w:cs="Times New Roman"/>
          <w:szCs w:val="24"/>
        </w:rPr>
        <w:lastRenderedPageBreak/>
        <w:t xml:space="preserve">κρατήσω αυτό. Θα επανέλθω στο θέμα των τραπεζών, ξέρετε, διότι εκεί έχετε πολύ λερωμένη τη φωλιά σας. </w:t>
      </w:r>
    </w:p>
    <w:p w14:paraId="0BCB5EE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Λοιπόν, κύριε </w:t>
      </w:r>
      <w:proofErr w:type="spellStart"/>
      <w:r>
        <w:rPr>
          <w:rFonts w:eastAsia="Times New Roman" w:cs="Times New Roman"/>
          <w:szCs w:val="24"/>
        </w:rPr>
        <w:t>Τσακαλώτε</w:t>
      </w:r>
      <w:proofErr w:type="spellEnd"/>
      <w:r>
        <w:rPr>
          <w:rFonts w:eastAsia="Times New Roman" w:cs="Times New Roman"/>
          <w:szCs w:val="24"/>
        </w:rPr>
        <w:t xml:space="preserve">, πάμε στο επόμενο διάγραμμα. Εάν το </w:t>
      </w:r>
      <w:r>
        <w:rPr>
          <w:rFonts w:eastAsia="Times New Roman" w:cs="Times New Roman"/>
          <w:szCs w:val="24"/>
          <w:lang w:val="en-US"/>
        </w:rPr>
        <w:t>trend</w:t>
      </w:r>
      <w:r w:rsidRPr="005B5DC4">
        <w:rPr>
          <w:rFonts w:eastAsia="Times New Roman" w:cs="Times New Roman"/>
          <w:szCs w:val="24"/>
        </w:rPr>
        <w:t>,</w:t>
      </w:r>
      <w:r>
        <w:rPr>
          <w:rFonts w:eastAsia="Times New Roman" w:cs="Times New Roman"/>
          <w:szCs w:val="24"/>
        </w:rPr>
        <w:t xml:space="preserve"> η τάση συνεχιζόταν</w:t>
      </w:r>
      <w:r w:rsidRPr="005B5DC4">
        <w:rPr>
          <w:rFonts w:eastAsia="Times New Roman" w:cs="Times New Roman"/>
          <w:szCs w:val="24"/>
        </w:rPr>
        <w:t>,</w:t>
      </w:r>
      <w:r>
        <w:rPr>
          <w:rFonts w:eastAsia="Times New Roman" w:cs="Times New Roman"/>
          <w:szCs w:val="24"/>
        </w:rPr>
        <w:t xml:space="preserve"> όπως προέβλεπαν όλ</w:t>
      </w:r>
      <w:r>
        <w:rPr>
          <w:rFonts w:eastAsia="Times New Roman" w:cs="Times New Roman"/>
          <w:szCs w:val="24"/>
        </w:rPr>
        <w:t>οι οι διεθνείς οίκοι εκείνη την εποχή και αν η Ελλάδα απλά ακολουθούσε την πρόοδο</w:t>
      </w:r>
      <w:r>
        <w:rPr>
          <w:rFonts w:eastAsia="Times New Roman" w:cs="Times New Roman"/>
          <w:szCs w:val="24"/>
        </w:rPr>
        <w:t>,</w:t>
      </w:r>
      <w:r>
        <w:rPr>
          <w:rFonts w:eastAsia="Times New Roman" w:cs="Times New Roman"/>
          <w:szCs w:val="24"/>
        </w:rPr>
        <w:t xml:space="preserve"> την οποία έκανε η Ιρλανδία, η Πορτογαλία, η Κύπρος, πού θα ήταν το ΑΕΠ, κύριε </w:t>
      </w:r>
      <w:proofErr w:type="spellStart"/>
      <w:r>
        <w:rPr>
          <w:rFonts w:eastAsia="Times New Roman" w:cs="Times New Roman"/>
          <w:szCs w:val="24"/>
        </w:rPr>
        <w:t>Τσακαλώτε</w:t>
      </w:r>
      <w:proofErr w:type="spellEnd"/>
      <w:r>
        <w:rPr>
          <w:rFonts w:eastAsia="Times New Roman" w:cs="Times New Roman"/>
          <w:szCs w:val="24"/>
        </w:rPr>
        <w:t xml:space="preserve"> σήμερα; Θα ήταν στα 217 δισεκατομμύρια ευρώ. Αυτό, λοιπόν, είναι η συνέχεια αυτού. Πο</w:t>
      </w:r>
      <w:r>
        <w:rPr>
          <w:rFonts w:eastAsia="Times New Roman" w:cs="Times New Roman"/>
          <w:szCs w:val="24"/>
        </w:rPr>
        <w:t>ύ είναι το ΑΕΠ σήμερα; Είναι περίπου στα 183 δισεκατομμύρια ευρώ. Χάσατε, δηλαδή, με τις σαχλαμάρες σας 34 δισεκατομμύρια ευρώ ΑΕΠ κάθε χρόνο! Κάθε χρόνο τα χάσατε αυτά.</w:t>
      </w:r>
    </w:p>
    <w:p w14:paraId="0BCB5EE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w:t>
      </w:r>
      <w:r>
        <w:rPr>
          <w:rFonts w:eastAsia="Times New Roman" w:cs="Times New Roman"/>
          <w:szCs w:val="24"/>
        </w:rPr>
        <w:t>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14:paraId="0BCB5EEC"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EE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Το πρόβλημα είναι εδώ</w:t>
      </w:r>
      <w:r>
        <w:rPr>
          <w:rFonts w:eastAsia="Times New Roman" w:cs="Times New Roman"/>
          <w:szCs w:val="24"/>
        </w:rPr>
        <w:t xml:space="preserve"> </w:t>
      </w:r>
      <w:r>
        <w:rPr>
          <w:rFonts w:eastAsia="Times New Roman" w:cs="Times New Roman"/>
          <w:szCs w:val="24"/>
        </w:rPr>
        <w:t>ότι εσείς, κύριε Τσίπρα και κύρι</w:t>
      </w:r>
      <w:r>
        <w:rPr>
          <w:rFonts w:eastAsia="Times New Roman" w:cs="Times New Roman"/>
          <w:szCs w:val="24"/>
        </w:rPr>
        <w:t xml:space="preserve">ε </w:t>
      </w:r>
      <w:proofErr w:type="spellStart"/>
      <w:r>
        <w:rPr>
          <w:rFonts w:eastAsia="Times New Roman" w:cs="Times New Roman"/>
          <w:szCs w:val="24"/>
        </w:rPr>
        <w:t>Τσακαλώτε</w:t>
      </w:r>
      <w:proofErr w:type="spellEnd"/>
      <w:r>
        <w:rPr>
          <w:rFonts w:eastAsia="Times New Roman" w:cs="Times New Roman"/>
          <w:szCs w:val="24"/>
        </w:rPr>
        <w:t xml:space="preserve">, δεν πιστεύετε καν τις δικές σας προβλέψεις. Έχω εδώ άλλο ένα ενδιαφέρον διάγραμμα,  το οποίο έχει δύο καμπύλες: η μπλε είναι πιο πάνω από την </w:t>
      </w:r>
      <w:r>
        <w:rPr>
          <w:rFonts w:eastAsia="Times New Roman" w:cs="Times New Roman"/>
          <w:szCs w:val="24"/>
        </w:rPr>
        <w:lastRenderedPageBreak/>
        <w:t>κόκκινη. Το βλέπετε νομίζω, έτσι δεν είναι; Τι είναι, λοιπόν, αυτές οι δύο καμπύλες; Είναι οι προβλέψ</w:t>
      </w:r>
      <w:r>
        <w:rPr>
          <w:rFonts w:eastAsia="Times New Roman" w:cs="Times New Roman"/>
          <w:szCs w:val="24"/>
        </w:rPr>
        <w:t>εις οι δικές σας του Μαΐου του 2017 και του Μαΐου του 2018. Έρχεστε, λοιπόν</w:t>
      </w:r>
      <w:r>
        <w:rPr>
          <w:rFonts w:eastAsia="Times New Roman" w:cs="Times New Roman"/>
          <w:szCs w:val="24"/>
        </w:rPr>
        <w:t xml:space="preserve"> -</w:t>
      </w:r>
      <w:r>
        <w:rPr>
          <w:rFonts w:eastAsia="Times New Roman" w:cs="Times New Roman"/>
          <w:szCs w:val="24"/>
        </w:rPr>
        <w:t>ο ίδιος άνθρωπος</w:t>
      </w:r>
      <w:r>
        <w:rPr>
          <w:rFonts w:eastAsia="Times New Roman" w:cs="Times New Roman"/>
          <w:szCs w:val="24"/>
        </w:rPr>
        <w:t xml:space="preserve">- </w:t>
      </w:r>
      <w:r>
        <w:rPr>
          <w:rFonts w:eastAsia="Times New Roman" w:cs="Times New Roman"/>
          <w:szCs w:val="24"/>
        </w:rPr>
        <w:t xml:space="preserve">και αναθεωρείτε προς τα κάτω τις δικές σας προβλέψεις. Δικά σας είναι αυτά, κύριε </w:t>
      </w:r>
      <w:proofErr w:type="spellStart"/>
      <w:r>
        <w:rPr>
          <w:rFonts w:eastAsia="Times New Roman" w:cs="Times New Roman"/>
          <w:szCs w:val="24"/>
        </w:rPr>
        <w:t>Τσακαλώτε</w:t>
      </w:r>
      <w:proofErr w:type="spellEnd"/>
      <w:r>
        <w:rPr>
          <w:rFonts w:eastAsia="Times New Roman" w:cs="Times New Roman"/>
          <w:szCs w:val="24"/>
        </w:rPr>
        <w:t>. Δικά σας είναι αυτά, για να δούμε πόσο αξιοπιστία έχουν οι προβλέψει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τις οποίες κάνατε.</w:t>
      </w:r>
    </w:p>
    <w:p w14:paraId="0BCB5EE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14:paraId="0BCB5EEF"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CB5EF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Έχουμε αφήσει, όμως, έξω από αυτήν την συζήτηση και κάποια στοιχεία ακόμα, τα οποία τα θεωρώ χρήσιμα.</w:t>
      </w:r>
    </w:p>
    <w:p w14:paraId="0BCB5EF1" w14:textId="77777777" w:rsidR="00623898" w:rsidRDefault="00B35A1F">
      <w:pPr>
        <w:spacing w:line="600" w:lineRule="auto"/>
        <w:ind w:firstLine="720"/>
        <w:jc w:val="both"/>
        <w:rPr>
          <w:rFonts w:eastAsia="Times New Roman"/>
          <w:szCs w:val="24"/>
        </w:rPr>
      </w:pPr>
      <w:r>
        <w:rPr>
          <w:rFonts w:eastAsia="Times New Roman"/>
          <w:szCs w:val="24"/>
        </w:rPr>
        <w:t>Μη χασκογελάτε, κύριε Παππά</w:t>
      </w:r>
      <w:r w:rsidRPr="00940E0B">
        <w:rPr>
          <w:rFonts w:eastAsia="Times New Roman"/>
          <w:szCs w:val="24"/>
        </w:rPr>
        <w:t>.</w:t>
      </w:r>
      <w:r>
        <w:rPr>
          <w:rFonts w:eastAsia="Times New Roman"/>
          <w:szCs w:val="24"/>
        </w:rPr>
        <w:t xml:space="preserve"> </w:t>
      </w:r>
    </w:p>
    <w:p w14:paraId="0BCB5EF2" w14:textId="77777777" w:rsidR="00623898" w:rsidRDefault="00B35A1F">
      <w:pPr>
        <w:spacing w:line="600" w:lineRule="auto"/>
        <w:ind w:firstLine="720"/>
        <w:jc w:val="both"/>
        <w:rPr>
          <w:rFonts w:eastAsia="Times New Roman"/>
          <w:szCs w:val="24"/>
        </w:rPr>
      </w:pPr>
      <w:r w:rsidRPr="00815CB9">
        <w:rPr>
          <w:rFonts w:eastAsia="Times New Roman"/>
          <w:b/>
          <w:szCs w:val="24"/>
        </w:rPr>
        <w:t>ΝΙΚΟΛΑΟΣ ΠΑΠΠΑΣ (Υπουργός Ψηφιακής Πολιτικής</w:t>
      </w:r>
      <w:r w:rsidRPr="00940E0B">
        <w:rPr>
          <w:rFonts w:eastAsia="Times New Roman"/>
          <w:b/>
          <w:szCs w:val="24"/>
        </w:rPr>
        <w:t xml:space="preserve">, </w:t>
      </w:r>
      <w:r>
        <w:rPr>
          <w:rFonts w:eastAsia="Times New Roman"/>
          <w:b/>
          <w:szCs w:val="24"/>
        </w:rPr>
        <w:t xml:space="preserve">Τηλεπικοινωνιών και </w:t>
      </w:r>
      <w:proofErr w:type="spellStart"/>
      <w:r>
        <w:rPr>
          <w:rFonts w:eastAsia="Times New Roman"/>
          <w:b/>
          <w:szCs w:val="24"/>
        </w:rPr>
        <w:t>Ενημ</w:t>
      </w:r>
      <w:r>
        <w:rPr>
          <w:rFonts w:eastAsia="Times New Roman"/>
          <w:b/>
          <w:szCs w:val="24"/>
        </w:rPr>
        <w:t>ερώσης</w:t>
      </w:r>
      <w:proofErr w:type="spellEnd"/>
      <w:r w:rsidRPr="00815CB9">
        <w:rPr>
          <w:rFonts w:eastAsia="Times New Roman"/>
          <w:b/>
          <w:szCs w:val="24"/>
        </w:rPr>
        <w:t xml:space="preserve">): </w:t>
      </w:r>
      <w:r>
        <w:rPr>
          <w:rFonts w:eastAsia="Times New Roman"/>
          <w:szCs w:val="24"/>
        </w:rPr>
        <w:t xml:space="preserve">Δεν γελάω. </w:t>
      </w:r>
    </w:p>
    <w:p w14:paraId="0BCB5EF3" w14:textId="77777777" w:rsidR="00623898" w:rsidRDefault="00B35A1F">
      <w:pPr>
        <w:spacing w:line="600" w:lineRule="auto"/>
        <w:ind w:firstLine="720"/>
        <w:jc w:val="both"/>
        <w:rPr>
          <w:rFonts w:eastAsia="Times New Roman"/>
          <w:szCs w:val="24"/>
        </w:rPr>
      </w:pPr>
      <w:r w:rsidRPr="003F6DDE">
        <w:rPr>
          <w:rFonts w:eastAsia="Times New Roman"/>
          <w:b/>
          <w:szCs w:val="24"/>
        </w:rPr>
        <w:t xml:space="preserve">ΚΥΡΙΑΚΟΣ ΜΗΤΣΟΤΑΚΗΣ (Πρόεδρος της Νέας Δημοκρατίας): </w:t>
      </w:r>
      <w:r>
        <w:rPr>
          <w:rFonts w:eastAsia="Times New Roman"/>
          <w:szCs w:val="24"/>
        </w:rPr>
        <w:t>Μην ανησυχείτε, θα έρθω και στα δικά σας στη συνέχεια. Κάντε λίγη υπομονή.</w:t>
      </w:r>
    </w:p>
    <w:p w14:paraId="0BCB5EF4" w14:textId="77777777" w:rsidR="00623898" w:rsidRDefault="00B35A1F">
      <w:pPr>
        <w:spacing w:line="600" w:lineRule="auto"/>
        <w:ind w:firstLine="720"/>
        <w:jc w:val="both"/>
        <w:rPr>
          <w:rFonts w:eastAsia="Times New Roman"/>
          <w:szCs w:val="24"/>
        </w:rPr>
      </w:pPr>
      <w:r>
        <w:rPr>
          <w:rFonts w:eastAsia="Times New Roman"/>
          <w:szCs w:val="24"/>
        </w:rPr>
        <w:lastRenderedPageBreak/>
        <w:t>Βεβαίως και το δημόσιο χρέος, κύριε Τσίπρα, είναι πολύ σημαντικό. Υπάρχει, όμως, και το ιδιωτικό χρέος</w:t>
      </w:r>
      <w:r>
        <w:rPr>
          <w:rFonts w:eastAsia="Times New Roman"/>
          <w:szCs w:val="24"/>
        </w:rPr>
        <w:t>,</w:t>
      </w:r>
      <w:r>
        <w:rPr>
          <w:rFonts w:eastAsia="Times New Roman"/>
          <w:szCs w:val="24"/>
        </w:rPr>
        <w:t xml:space="preserve"> ξέρ</w:t>
      </w:r>
      <w:r>
        <w:rPr>
          <w:rFonts w:eastAsia="Times New Roman"/>
          <w:szCs w:val="24"/>
        </w:rPr>
        <w:t xml:space="preserve">ετε. Κι όσο κι αν οι συμπολίτες </w:t>
      </w:r>
      <w:r>
        <w:rPr>
          <w:rFonts w:eastAsia="Times New Roman"/>
          <w:szCs w:val="24"/>
        </w:rPr>
        <w:t>μας,</w:t>
      </w:r>
      <w:r>
        <w:rPr>
          <w:rFonts w:eastAsia="Times New Roman"/>
          <w:szCs w:val="24"/>
        </w:rPr>
        <w:t xml:space="preserve"> που μας ακούνε</w:t>
      </w:r>
      <w:r>
        <w:rPr>
          <w:rFonts w:eastAsia="Times New Roman"/>
          <w:szCs w:val="24"/>
        </w:rPr>
        <w:t>,</w:t>
      </w:r>
      <w:r>
        <w:rPr>
          <w:rFonts w:eastAsia="Times New Roman"/>
          <w:szCs w:val="24"/>
        </w:rPr>
        <w:t xml:space="preserve"> θέλουν να παρακολουθήσουν αυτή τη συζήτηση, αυτό το οποίο καταλαβαίνουν είναι ότι σήμερα πνίγονται από τα χρέη και δεν μπορούν να ανταποκριθούν και ότι τα τηλέφωνα των εταιρειών είσπραξης χτυπάνε τις πιο</w:t>
      </w:r>
      <w:r>
        <w:rPr>
          <w:rFonts w:eastAsia="Times New Roman"/>
          <w:szCs w:val="24"/>
        </w:rPr>
        <w:t xml:space="preserve"> άσχετες ώρες κι ότι έχουν γίνει ένα εκατομμύριο κατασχέσεις μέχρι σήμερα. </w:t>
      </w:r>
    </w:p>
    <w:p w14:paraId="0BCB5EF5" w14:textId="77777777" w:rsidR="00623898" w:rsidRDefault="00B35A1F">
      <w:pPr>
        <w:spacing w:line="600" w:lineRule="auto"/>
        <w:ind w:firstLine="720"/>
        <w:jc w:val="both"/>
        <w:rPr>
          <w:rFonts w:eastAsia="Times New Roman"/>
          <w:szCs w:val="24"/>
        </w:rPr>
      </w:pPr>
      <w:r>
        <w:rPr>
          <w:rFonts w:eastAsia="Times New Roman"/>
          <w:szCs w:val="24"/>
        </w:rPr>
        <w:t>Γιατί; Διότι παραλάβατε το ιδιωτικό χρέος, αυτά τα οποία χρωστάνε όλοι οι Έλληνες πολίτες στην εφορία και στα ασφαλιστικά ταμεία –δείτε, κύριε Τσίπρα πού το παραλάβατε- στα 85,3 δι</w:t>
      </w:r>
      <w:r>
        <w:rPr>
          <w:rFonts w:eastAsia="Times New Roman"/>
          <w:szCs w:val="24"/>
        </w:rPr>
        <w:t xml:space="preserve">σεκατομμύρια. Και πού είναι σήμερα; Είναι στα 131 δισεκατομμύρια ευρώ. Αυτή η άνοδος στο ιδιωτικό χρέος είναι το αποτέλεσμα των δικών σας </w:t>
      </w:r>
      <w:r>
        <w:rPr>
          <w:rFonts w:eastAsia="Times New Roman"/>
          <w:szCs w:val="24"/>
        </w:rPr>
        <w:t xml:space="preserve">τραγικών </w:t>
      </w:r>
      <w:r>
        <w:rPr>
          <w:rFonts w:eastAsia="Times New Roman"/>
          <w:szCs w:val="24"/>
        </w:rPr>
        <w:t xml:space="preserve">πολιτικών, της </w:t>
      </w:r>
      <w:proofErr w:type="spellStart"/>
      <w:r>
        <w:rPr>
          <w:rFonts w:eastAsia="Times New Roman"/>
          <w:szCs w:val="24"/>
        </w:rPr>
        <w:t>υπερφορολόγησης</w:t>
      </w:r>
      <w:proofErr w:type="spellEnd"/>
      <w:r>
        <w:rPr>
          <w:rFonts w:eastAsia="Times New Roman"/>
          <w:szCs w:val="24"/>
        </w:rPr>
        <w:t>, του αφανισμού της μεσαίας τάξης και μίας, τολμώ να πω, σκληρά ταξικής προσέγγ</w:t>
      </w:r>
      <w:r>
        <w:rPr>
          <w:rFonts w:eastAsia="Times New Roman"/>
          <w:szCs w:val="24"/>
        </w:rPr>
        <w:t xml:space="preserve">ισης για οποιονδήποτε σε αυτή τη χώρα παράγει, δημιουργεί και τελικά παράγει κέρδη.  </w:t>
      </w:r>
    </w:p>
    <w:p w14:paraId="0BCB5EF6" w14:textId="77777777" w:rsidR="00623898" w:rsidRDefault="00B35A1F">
      <w:pPr>
        <w:spacing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 Μητσοτάκης καταθέτει για τα Πρακτικά τον προαναφερθέντα πίνακα, ο οποίος βρίσκεται στο αρχείο του Τμήματος Γρ</w:t>
      </w:r>
      <w:r>
        <w:rPr>
          <w:rFonts w:eastAsia="Times New Roman"/>
          <w:szCs w:val="24"/>
        </w:rPr>
        <w:t>αμματείας της Διεύθυνσης Στενογραφίας και Πρακτικών της Βουλής)</w:t>
      </w:r>
    </w:p>
    <w:p w14:paraId="0BCB5EF7" w14:textId="77777777" w:rsidR="00623898" w:rsidRDefault="00B35A1F">
      <w:pPr>
        <w:spacing w:line="600" w:lineRule="auto"/>
        <w:ind w:firstLine="720"/>
        <w:jc w:val="both"/>
        <w:rPr>
          <w:rFonts w:eastAsia="Times New Roman"/>
          <w:szCs w:val="24"/>
        </w:rPr>
      </w:pPr>
      <w:r>
        <w:rPr>
          <w:rFonts w:eastAsia="Times New Roman"/>
          <w:szCs w:val="24"/>
        </w:rPr>
        <w:lastRenderedPageBreak/>
        <w:t xml:space="preserve">Έρχομαι στα ζητήματα της ανταγωνιστικότητας. Όπως σας είπα, εμένα μου αρέσει να μιλάω με στοιχεία. Μας λέτε, κύριε </w:t>
      </w:r>
      <w:proofErr w:type="spellStart"/>
      <w:r>
        <w:rPr>
          <w:rFonts w:eastAsia="Times New Roman"/>
          <w:szCs w:val="24"/>
        </w:rPr>
        <w:t>Τσακαλώτε</w:t>
      </w:r>
      <w:proofErr w:type="spellEnd"/>
      <w:r>
        <w:rPr>
          <w:rFonts w:eastAsia="Times New Roman"/>
          <w:szCs w:val="24"/>
        </w:rPr>
        <w:t xml:space="preserve">, τι καλύτερα που πάει η ανταγωνιστικότητα της οικονομίας και πως η </w:t>
      </w:r>
      <w:r>
        <w:rPr>
          <w:rFonts w:eastAsia="Times New Roman"/>
          <w:szCs w:val="24"/>
        </w:rPr>
        <w:t xml:space="preserve">Ελλάδα γίνεται μία χώρα φιλική προς τις επενδύσεις. Μάλιστα. Δεν θα σταθώ σε αυτά τα οποία είπε τελευταία ο Διευθύνων Σύμβουλος της </w:t>
      </w:r>
      <w:r>
        <w:rPr>
          <w:rFonts w:eastAsia="Times New Roman"/>
          <w:szCs w:val="24"/>
        </w:rPr>
        <w:t>«</w:t>
      </w:r>
      <w:r>
        <w:rPr>
          <w:rFonts w:eastAsia="Times New Roman"/>
          <w:szCs w:val="24"/>
          <w:lang w:val="en-US"/>
        </w:rPr>
        <w:t>F</w:t>
      </w:r>
      <w:r>
        <w:rPr>
          <w:rFonts w:eastAsia="Times New Roman"/>
          <w:szCs w:val="24"/>
          <w:lang w:val="en-US"/>
        </w:rPr>
        <w:t>RAPORT</w:t>
      </w:r>
      <w:r>
        <w:rPr>
          <w:rFonts w:eastAsia="Times New Roman"/>
          <w:szCs w:val="24"/>
        </w:rPr>
        <w:t>»</w:t>
      </w:r>
      <w:r w:rsidRPr="00FD6A3D">
        <w:rPr>
          <w:rFonts w:eastAsia="Times New Roman"/>
          <w:szCs w:val="24"/>
        </w:rPr>
        <w:t xml:space="preserve">, </w:t>
      </w:r>
      <w:r>
        <w:rPr>
          <w:rFonts w:eastAsia="Times New Roman"/>
          <w:szCs w:val="24"/>
        </w:rPr>
        <w:t xml:space="preserve">που κι αυτός, ανάμεσα σε πολλούς, περιέγραψε το </w:t>
      </w:r>
      <w:proofErr w:type="spellStart"/>
      <w:r>
        <w:rPr>
          <w:rFonts w:eastAsia="Times New Roman"/>
          <w:szCs w:val="24"/>
        </w:rPr>
        <w:t>αδειοδοτικό</w:t>
      </w:r>
      <w:proofErr w:type="spellEnd"/>
      <w:r>
        <w:rPr>
          <w:rFonts w:eastAsia="Times New Roman"/>
          <w:szCs w:val="24"/>
        </w:rPr>
        <w:t xml:space="preserve"> χάος και τη δυσκολία του να κάνει κανείς επενδύσεις σ</w:t>
      </w:r>
      <w:r>
        <w:rPr>
          <w:rFonts w:eastAsia="Times New Roman"/>
          <w:szCs w:val="24"/>
        </w:rPr>
        <w:t xml:space="preserve">ε αυτή τη χώρα. </w:t>
      </w:r>
    </w:p>
    <w:p w14:paraId="0BCB5EF8" w14:textId="77777777" w:rsidR="00623898" w:rsidRDefault="00B35A1F">
      <w:pPr>
        <w:spacing w:line="600" w:lineRule="auto"/>
        <w:ind w:firstLine="720"/>
        <w:jc w:val="both"/>
        <w:rPr>
          <w:rFonts w:eastAsia="Times New Roman"/>
          <w:szCs w:val="24"/>
        </w:rPr>
      </w:pPr>
      <w:r>
        <w:rPr>
          <w:rFonts w:eastAsia="Times New Roman"/>
          <w:szCs w:val="24"/>
        </w:rPr>
        <w:t xml:space="preserve">Να πάρουμε τα επίσημα στοιχεία του </w:t>
      </w:r>
      <w:r>
        <w:rPr>
          <w:rFonts w:eastAsia="Times New Roman"/>
          <w:szCs w:val="24"/>
          <w:lang w:val="en-US"/>
        </w:rPr>
        <w:t>World</w:t>
      </w:r>
      <w:r w:rsidRPr="00FD6A3D">
        <w:rPr>
          <w:rFonts w:eastAsia="Times New Roman"/>
          <w:szCs w:val="24"/>
        </w:rPr>
        <w:t xml:space="preserve"> </w:t>
      </w:r>
      <w:r>
        <w:rPr>
          <w:rFonts w:eastAsia="Times New Roman"/>
          <w:szCs w:val="24"/>
          <w:lang w:val="en-US"/>
        </w:rPr>
        <w:t>Economic</w:t>
      </w:r>
      <w:r w:rsidRPr="00FD6A3D">
        <w:rPr>
          <w:rFonts w:eastAsia="Times New Roman"/>
          <w:szCs w:val="24"/>
        </w:rPr>
        <w:t xml:space="preserve"> </w:t>
      </w:r>
      <w:r>
        <w:rPr>
          <w:rFonts w:eastAsia="Times New Roman"/>
          <w:szCs w:val="24"/>
          <w:lang w:val="en-US"/>
        </w:rPr>
        <w:t>Forum</w:t>
      </w:r>
      <w:r w:rsidRPr="00FD6A3D">
        <w:rPr>
          <w:rFonts w:eastAsia="Times New Roman"/>
          <w:szCs w:val="24"/>
        </w:rPr>
        <w:t xml:space="preserve">, </w:t>
      </w:r>
      <w:r>
        <w:rPr>
          <w:rFonts w:eastAsia="Times New Roman"/>
          <w:szCs w:val="24"/>
        </w:rPr>
        <w:t xml:space="preserve">όπου πέσαμε από την ογδοηκοστή πρώτη θέση στην ογδοηκοστή έβδομη και στα στοιχεία της </w:t>
      </w:r>
      <w:r>
        <w:rPr>
          <w:rFonts w:eastAsia="Times New Roman"/>
          <w:szCs w:val="24"/>
          <w:lang w:val="en-US"/>
        </w:rPr>
        <w:t>World</w:t>
      </w:r>
      <w:r w:rsidRPr="00E81825">
        <w:rPr>
          <w:rFonts w:eastAsia="Times New Roman"/>
          <w:szCs w:val="24"/>
        </w:rPr>
        <w:t xml:space="preserve"> </w:t>
      </w:r>
      <w:r>
        <w:rPr>
          <w:rFonts w:eastAsia="Times New Roman"/>
          <w:szCs w:val="24"/>
          <w:lang w:val="en-US"/>
        </w:rPr>
        <w:t>Bank</w:t>
      </w:r>
      <w:r>
        <w:rPr>
          <w:rFonts w:eastAsia="Times New Roman"/>
          <w:szCs w:val="24"/>
        </w:rPr>
        <w:t>, όπου πέσαμε από την εξηκοστή θέση στην εξηκοστή έβδομη. Φαντάζομαι, κύριε Τσίπρα, δε</w:t>
      </w:r>
      <w:r>
        <w:rPr>
          <w:rFonts w:eastAsia="Times New Roman"/>
          <w:szCs w:val="24"/>
        </w:rPr>
        <w:t xml:space="preserve">ν τα αμφισβητείτε ούτε αυτά τα στοιχεία. </w:t>
      </w:r>
    </w:p>
    <w:p w14:paraId="0BCB5EF9" w14:textId="77777777" w:rsidR="00623898" w:rsidRDefault="00B35A1F">
      <w:pPr>
        <w:spacing w:line="600" w:lineRule="auto"/>
        <w:ind w:firstLine="720"/>
        <w:jc w:val="both"/>
        <w:rPr>
          <w:rFonts w:eastAsia="Times New Roman"/>
          <w:szCs w:val="24"/>
        </w:rPr>
      </w:pPr>
      <w:r>
        <w:rPr>
          <w:rFonts w:eastAsia="Times New Roman"/>
          <w:szCs w:val="24"/>
        </w:rPr>
        <w:t xml:space="preserve">Δώστε τα κι αυτά, παρακαλώ, στον Υπουργό Οικονομικών και στον Πρωθυπουργό. </w:t>
      </w:r>
    </w:p>
    <w:p w14:paraId="0BCB5EFA" w14:textId="77777777" w:rsidR="00623898" w:rsidRDefault="00B35A1F">
      <w:pPr>
        <w:spacing w:line="600" w:lineRule="auto"/>
        <w:ind w:firstLine="720"/>
        <w:jc w:val="both"/>
        <w:rPr>
          <w:rFonts w:eastAsia="Times New Roman"/>
          <w:szCs w:val="24"/>
        </w:rPr>
      </w:pPr>
      <w:r w:rsidRPr="00404E28">
        <w:rPr>
          <w:rFonts w:eastAsia="Times New Roman"/>
          <w:szCs w:val="24"/>
        </w:rPr>
        <w:t xml:space="preserve">(Στο σημείο αυτό ο </w:t>
      </w:r>
      <w:r>
        <w:rPr>
          <w:rFonts w:eastAsia="Times New Roman"/>
          <w:szCs w:val="24"/>
        </w:rPr>
        <w:t>Πρόεδρος της Νέας Δημοκρατίας</w:t>
      </w:r>
      <w:r w:rsidRPr="00404E28">
        <w:rPr>
          <w:rFonts w:eastAsia="Times New Roman"/>
          <w:szCs w:val="24"/>
        </w:rPr>
        <w:t xml:space="preserve"> κ. </w:t>
      </w:r>
      <w:r>
        <w:rPr>
          <w:rFonts w:eastAsia="Times New Roman"/>
          <w:szCs w:val="24"/>
        </w:rPr>
        <w:t>Κυριάκος Μητσοτάκης</w:t>
      </w:r>
      <w:r w:rsidRPr="00404E28">
        <w:rPr>
          <w:rFonts w:eastAsia="Times New Roman"/>
          <w:szCs w:val="24"/>
        </w:rPr>
        <w:t xml:space="preserve"> καταθέτει για τα Πρακτικά τ</w:t>
      </w:r>
      <w:r>
        <w:rPr>
          <w:rFonts w:eastAsia="Times New Roman"/>
          <w:szCs w:val="24"/>
        </w:rPr>
        <w:t>ον</w:t>
      </w:r>
      <w:r w:rsidRPr="00404E28">
        <w:rPr>
          <w:rFonts w:eastAsia="Times New Roman"/>
          <w:szCs w:val="24"/>
        </w:rPr>
        <w:t xml:space="preserve"> προαναφερθέν</w:t>
      </w:r>
      <w:r>
        <w:rPr>
          <w:rFonts w:eastAsia="Times New Roman"/>
          <w:szCs w:val="24"/>
        </w:rPr>
        <w:t>τα</w:t>
      </w:r>
      <w:r w:rsidRPr="00404E28">
        <w:rPr>
          <w:rFonts w:eastAsia="Times New Roman"/>
          <w:szCs w:val="24"/>
        </w:rPr>
        <w:t xml:space="preserve"> </w:t>
      </w:r>
      <w:r>
        <w:rPr>
          <w:rFonts w:eastAsia="Times New Roman"/>
          <w:szCs w:val="24"/>
        </w:rPr>
        <w:t>πίνακα</w:t>
      </w:r>
      <w:r w:rsidRPr="00404E28">
        <w:rPr>
          <w:rFonts w:eastAsia="Times New Roman"/>
          <w:szCs w:val="24"/>
        </w:rPr>
        <w:t xml:space="preserve">, </w:t>
      </w:r>
      <w:r>
        <w:rPr>
          <w:rFonts w:eastAsia="Times New Roman"/>
          <w:szCs w:val="24"/>
        </w:rPr>
        <w:t xml:space="preserve">ο οποίος </w:t>
      </w:r>
      <w:r w:rsidRPr="00404E28">
        <w:rPr>
          <w:rFonts w:eastAsia="Times New Roman"/>
          <w:szCs w:val="24"/>
        </w:rPr>
        <w:t>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0BCB5EFB" w14:textId="77777777" w:rsidR="00623898" w:rsidRDefault="00B35A1F">
      <w:pPr>
        <w:spacing w:line="600" w:lineRule="auto"/>
        <w:ind w:firstLine="720"/>
        <w:jc w:val="both"/>
        <w:rPr>
          <w:rFonts w:eastAsia="Times New Roman"/>
          <w:szCs w:val="24"/>
        </w:rPr>
      </w:pPr>
      <w:r>
        <w:rPr>
          <w:rFonts w:eastAsia="Times New Roman"/>
          <w:szCs w:val="24"/>
        </w:rPr>
        <w:lastRenderedPageBreak/>
        <w:t>Κι έρχομαι τώρα στο ζήτημα των τραπεζών. Κύριε Τσίπρα, μας είπατε με πολύ μεγάλη υπερηφάνεια τι καλά που τα κάνατε στο δημοψήφισμα. Μόνο που σας διέφυγε μία</w:t>
      </w:r>
      <w:r>
        <w:rPr>
          <w:rFonts w:eastAsia="Times New Roman"/>
          <w:szCs w:val="24"/>
        </w:rPr>
        <w:t xml:space="preserve"> πραγματικότητα, ότι ως αποτέλεσμα του δημοψηφίσματος και του κλεισίματος των τραπεζών, χρειάστηκε να γίνει τρίτη </w:t>
      </w:r>
      <w:proofErr w:type="spellStart"/>
      <w:r>
        <w:rPr>
          <w:rFonts w:eastAsia="Times New Roman"/>
          <w:szCs w:val="24"/>
        </w:rPr>
        <w:t>ανακεφαλαιοποίηση</w:t>
      </w:r>
      <w:proofErr w:type="spellEnd"/>
      <w:r>
        <w:rPr>
          <w:rFonts w:eastAsia="Times New Roman"/>
          <w:szCs w:val="24"/>
        </w:rPr>
        <w:t xml:space="preserve"> των ελληνικών τραπεζών, η οποία ήταν τελείως άχρηστη, πριν την περιπέτεια του πρώτου εξαμήνου του 2015.   </w:t>
      </w:r>
    </w:p>
    <w:p w14:paraId="0BCB5EFC" w14:textId="77777777" w:rsidR="00623898" w:rsidRDefault="00B35A1F">
      <w:pPr>
        <w:spacing w:line="600" w:lineRule="auto"/>
        <w:ind w:firstLine="720"/>
        <w:jc w:val="both"/>
        <w:rPr>
          <w:rFonts w:eastAsia="Times New Roman"/>
          <w:szCs w:val="24"/>
        </w:rPr>
      </w:pPr>
      <w:r>
        <w:rPr>
          <w:rFonts w:eastAsia="Times New Roman"/>
          <w:szCs w:val="24"/>
        </w:rPr>
        <w:t>Ποιο ήταν το αποτ</w:t>
      </w:r>
      <w:r>
        <w:rPr>
          <w:rFonts w:eastAsia="Times New Roman"/>
          <w:szCs w:val="24"/>
        </w:rPr>
        <w:t xml:space="preserve">έλεσμα αυτής της τρίτης </w:t>
      </w:r>
      <w:proofErr w:type="spellStart"/>
      <w:r>
        <w:rPr>
          <w:rFonts w:eastAsia="Times New Roman"/>
          <w:szCs w:val="24"/>
        </w:rPr>
        <w:t>ανακεφαλαιοποίησης</w:t>
      </w:r>
      <w:proofErr w:type="spellEnd"/>
      <w:r>
        <w:rPr>
          <w:rFonts w:eastAsia="Times New Roman"/>
          <w:szCs w:val="24"/>
        </w:rPr>
        <w:t xml:space="preserve">; Το αποτέλεσμα είναι σε αυτό εδώ το διάγραμμα. Για κοιτάξτε το λίγο, κύριε Τσίπρα και κύριε </w:t>
      </w:r>
      <w:proofErr w:type="spellStart"/>
      <w:r>
        <w:rPr>
          <w:rFonts w:eastAsia="Times New Roman"/>
          <w:szCs w:val="24"/>
        </w:rPr>
        <w:t>Τσακαλώτε</w:t>
      </w:r>
      <w:proofErr w:type="spellEnd"/>
      <w:r>
        <w:rPr>
          <w:rFonts w:eastAsia="Times New Roman"/>
          <w:szCs w:val="24"/>
        </w:rPr>
        <w:t>. Ποια ήταν η αξία των μετοχών στο ΤΧΣ των τεσσάρων συστημικών τραπεζών; Αυτή ήταν αθροιστικά η αξία, παραπάνω α</w:t>
      </w:r>
      <w:r>
        <w:rPr>
          <w:rFonts w:eastAsia="Times New Roman"/>
          <w:szCs w:val="24"/>
        </w:rPr>
        <w:t xml:space="preserve">πό 20 δισεκατομμύρια. Και πού την φέρατε εσείς μετά το δημοψήφισμα; Σε αυτή την άθλια εικόνα. </w:t>
      </w:r>
    </w:p>
    <w:p w14:paraId="0BCB5EFD" w14:textId="77777777" w:rsidR="00623898" w:rsidRDefault="00B35A1F">
      <w:pPr>
        <w:spacing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 Μητσοτάκης καταθέτει για τα Πρακτικά τον προαναφερθέντα πίνακα, ο οποίος βρίσκεται στο αρχείο του Τμ</w:t>
      </w:r>
      <w:r>
        <w:rPr>
          <w:rFonts w:eastAsia="Times New Roman"/>
          <w:szCs w:val="24"/>
        </w:rPr>
        <w:t>ήματος Γραμματείας της Διεύθυνσης Στενογραφίας και Πρακτικών της Βουλής)</w:t>
      </w:r>
    </w:p>
    <w:p w14:paraId="0BCB5EFE" w14:textId="77777777" w:rsidR="00623898" w:rsidRDefault="00B35A1F">
      <w:pPr>
        <w:spacing w:line="600" w:lineRule="auto"/>
        <w:ind w:firstLine="720"/>
        <w:jc w:val="both"/>
        <w:rPr>
          <w:rFonts w:eastAsia="Times New Roman"/>
          <w:szCs w:val="24"/>
        </w:rPr>
      </w:pPr>
      <w:r>
        <w:rPr>
          <w:rFonts w:eastAsia="Times New Roman"/>
          <w:szCs w:val="24"/>
        </w:rPr>
        <w:lastRenderedPageBreak/>
        <w:t>Καταστρέψατε με το δημοψήφισμα</w:t>
      </w:r>
      <w:r>
        <w:rPr>
          <w:rFonts w:eastAsia="Times New Roman"/>
          <w:szCs w:val="24"/>
        </w:rPr>
        <w:t>,</w:t>
      </w:r>
      <w:r>
        <w:rPr>
          <w:rFonts w:eastAsia="Times New Roman"/>
          <w:szCs w:val="24"/>
        </w:rPr>
        <w:t xml:space="preserve"> αξία του Έλληνα φορολογούμενου παραπάνω από 25 δισεκατομμύρια και είστε εδώ και πανηγυρίζετε και χειροκροτείτε για τα τσάμικα</w:t>
      </w:r>
      <w:r>
        <w:rPr>
          <w:rFonts w:eastAsia="Times New Roman"/>
          <w:szCs w:val="24"/>
        </w:rPr>
        <w:t>,</w:t>
      </w:r>
      <w:r>
        <w:rPr>
          <w:rFonts w:eastAsia="Times New Roman"/>
          <w:szCs w:val="24"/>
        </w:rPr>
        <w:t xml:space="preserve"> που χορεύατε στο Σύνταγμ</w:t>
      </w:r>
      <w:r>
        <w:rPr>
          <w:rFonts w:eastAsia="Times New Roman"/>
          <w:szCs w:val="24"/>
        </w:rPr>
        <w:t xml:space="preserve">α, παρέα με τους </w:t>
      </w:r>
      <w:proofErr w:type="spellStart"/>
      <w:r>
        <w:rPr>
          <w:rFonts w:eastAsia="Times New Roman"/>
          <w:szCs w:val="24"/>
        </w:rPr>
        <w:t>χρυσαυγίτες</w:t>
      </w:r>
      <w:proofErr w:type="spellEnd"/>
      <w:r>
        <w:rPr>
          <w:rFonts w:eastAsia="Times New Roman"/>
          <w:szCs w:val="24"/>
        </w:rPr>
        <w:t xml:space="preserve"> και μας λέτε τι περήφανοι που είστε, για να έρθετε μετά να κάνετε μια μεγάλη </w:t>
      </w:r>
      <w:proofErr w:type="spellStart"/>
      <w:r>
        <w:rPr>
          <w:rFonts w:eastAsia="Times New Roman"/>
          <w:szCs w:val="24"/>
        </w:rPr>
        <w:t>κωλοτούμπα</w:t>
      </w:r>
      <w:proofErr w:type="spellEnd"/>
      <w:r>
        <w:rPr>
          <w:rFonts w:eastAsia="Times New Roman"/>
          <w:szCs w:val="24"/>
        </w:rPr>
        <w:t xml:space="preserve">. Κι αν δεν ήμασταν εμείς, η Ελλάδα θα είχε ήδη βγει από το ευρώ. </w:t>
      </w:r>
    </w:p>
    <w:p w14:paraId="0BCB5EFF"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F00" w14:textId="77777777" w:rsidR="00623898" w:rsidRDefault="00B35A1F">
      <w:pPr>
        <w:spacing w:line="600" w:lineRule="auto"/>
        <w:ind w:firstLine="720"/>
        <w:jc w:val="both"/>
        <w:rPr>
          <w:rFonts w:eastAsia="Times New Roman"/>
          <w:szCs w:val="24"/>
        </w:rPr>
      </w:pPr>
      <w:r>
        <w:rPr>
          <w:rFonts w:eastAsia="Times New Roman"/>
          <w:szCs w:val="24"/>
        </w:rPr>
        <w:t>Καταλαβαίνω την ανά</w:t>
      </w:r>
      <w:r>
        <w:rPr>
          <w:rFonts w:eastAsia="Times New Roman"/>
          <w:szCs w:val="24"/>
        </w:rPr>
        <w:t xml:space="preserve">γκη να μιλήσετε θετικά για τον κ. </w:t>
      </w:r>
      <w:proofErr w:type="spellStart"/>
      <w:r>
        <w:rPr>
          <w:rFonts w:eastAsia="Times New Roman"/>
          <w:szCs w:val="24"/>
        </w:rPr>
        <w:t>Μεϊμαράκη</w:t>
      </w:r>
      <w:proofErr w:type="spellEnd"/>
      <w:r>
        <w:rPr>
          <w:rFonts w:eastAsia="Times New Roman"/>
          <w:szCs w:val="24"/>
        </w:rPr>
        <w:t xml:space="preserve">, αλλά στον κ. </w:t>
      </w:r>
      <w:proofErr w:type="spellStart"/>
      <w:r>
        <w:rPr>
          <w:rFonts w:eastAsia="Times New Roman"/>
          <w:szCs w:val="24"/>
        </w:rPr>
        <w:t>Μεϊμαράκη</w:t>
      </w:r>
      <w:proofErr w:type="spellEnd"/>
      <w:r>
        <w:rPr>
          <w:rFonts w:eastAsia="Times New Roman"/>
          <w:szCs w:val="24"/>
        </w:rPr>
        <w:t xml:space="preserve"> είπατε το «ή σας τελειώνουμε ή μας τελειώνετε». Και στον κ. </w:t>
      </w:r>
      <w:proofErr w:type="spellStart"/>
      <w:r>
        <w:rPr>
          <w:rFonts w:eastAsia="Times New Roman"/>
          <w:szCs w:val="24"/>
        </w:rPr>
        <w:t>Μεϊμαράκη</w:t>
      </w:r>
      <w:proofErr w:type="spellEnd"/>
      <w:r>
        <w:rPr>
          <w:rFonts w:eastAsia="Times New Roman"/>
          <w:szCs w:val="24"/>
        </w:rPr>
        <w:t xml:space="preserve"> και στην κ. Γεννηματά και στον κ. Θεοδωράκη δεσμευθήκατε ότι δεν θα κάνετε εκλογές και μετά από σαράντα μέρες πήγατε κ</w:t>
      </w:r>
      <w:r>
        <w:rPr>
          <w:rFonts w:eastAsia="Times New Roman"/>
          <w:szCs w:val="24"/>
        </w:rPr>
        <w:t xml:space="preserve">αι κάνατε εκλογές. Ψεύτης, ψεύτης, ψεύτης και σε αυτό! Και φαντάζομαι ότι δεν το αμφισβητείτε. </w:t>
      </w:r>
    </w:p>
    <w:p w14:paraId="0BCB5F01"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F02" w14:textId="77777777" w:rsidR="00623898" w:rsidRDefault="00B35A1F">
      <w:pPr>
        <w:spacing w:line="600" w:lineRule="auto"/>
        <w:ind w:firstLine="720"/>
        <w:jc w:val="both"/>
        <w:rPr>
          <w:rFonts w:eastAsia="Times New Roman"/>
          <w:szCs w:val="24"/>
        </w:rPr>
      </w:pPr>
      <w:r>
        <w:rPr>
          <w:rFonts w:eastAsia="Times New Roman"/>
          <w:szCs w:val="24"/>
        </w:rPr>
        <w:t xml:space="preserve">Όσον αφορά τους συνταξιούχους, να σοβαρευτούμε λίγο, όντως, κύριε Τσίπρα. Μιλήσατε εσείς για σεβασμό στους συνταξιούχους; Εσείς δεν τάξατε δέκατη τρίτη και δέκατη τέταρτη σύνταξη; Μας κοροϊδεύετε τώρα; Εσείς δεν </w:t>
      </w:r>
      <w:r>
        <w:rPr>
          <w:rFonts w:eastAsia="Times New Roman"/>
          <w:szCs w:val="24"/>
        </w:rPr>
        <w:lastRenderedPageBreak/>
        <w:t>κόψατε τις συντάξεις; Εσείς δεν είστε που νο</w:t>
      </w:r>
      <w:r>
        <w:rPr>
          <w:rFonts w:eastAsia="Times New Roman"/>
          <w:szCs w:val="24"/>
        </w:rPr>
        <w:t xml:space="preserve">μοθετήσατε τις πρόσθετες περικοπές; Και μιλάτε εσείς για σεβασμό στους συνταξιούχους; Τους έχετε ξεφτιλίσει και τους κοροϊδεύετε στα μούτρα τους! Τους κοροϊδεύετε και σήμερα! </w:t>
      </w:r>
    </w:p>
    <w:p w14:paraId="0BCB5F03" w14:textId="77777777" w:rsidR="00623898" w:rsidRDefault="00B35A1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BCB5F04" w14:textId="77777777" w:rsidR="00623898" w:rsidRDefault="00B35A1F">
      <w:pPr>
        <w:spacing w:line="600" w:lineRule="auto"/>
        <w:ind w:firstLine="720"/>
        <w:jc w:val="both"/>
        <w:rPr>
          <w:rFonts w:eastAsia="Times New Roman"/>
          <w:szCs w:val="24"/>
        </w:rPr>
      </w:pPr>
      <w:r>
        <w:rPr>
          <w:rFonts w:eastAsia="Times New Roman"/>
          <w:szCs w:val="24"/>
        </w:rPr>
        <w:t>Αναρωτιέμαι τι πρέπει να α</w:t>
      </w:r>
      <w:r>
        <w:rPr>
          <w:rFonts w:eastAsia="Times New Roman"/>
          <w:szCs w:val="24"/>
        </w:rPr>
        <w:t>ισθάνεται ένας συνταξιούχος</w:t>
      </w:r>
      <w:r>
        <w:rPr>
          <w:rFonts w:eastAsia="Times New Roman"/>
          <w:szCs w:val="24"/>
        </w:rPr>
        <w:t>,</w:t>
      </w:r>
      <w:r>
        <w:rPr>
          <w:rFonts w:eastAsia="Times New Roman"/>
          <w:szCs w:val="24"/>
        </w:rPr>
        <w:t xml:space="preserve"> που σας ακούει σήμερα. </w:t>
      </w:r>
    </w:p>
    <w:p w14:paraId="0BCB5F0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Αναφερθήκατε στον κ. Χατζηδάκη. Τι σας είπε ο κ. Χατζηδάκης το οποίο προκάλεσε την αντίδρασή σας; Είπε πολύ απλά ότι εάν υπάρχει η δυνατότητα να μην κοπούν οι συντάξεις, να μην κοπούν οι συντάξεις. Δεν τ</w:t>
      </w:r>
      <w:r>
        <w:rPr>
          <w:rFonts w:eastAsia="Times New Roman" w:cs="Times New Roman"/>
          <w:szCs w:val="24"/>
        </w:rPr>
        <w:t xml:space="preserve">ις ψηφίσαμε εμείς, κύριε Τσίπρα. Εσείς τις ψηφίσατε! </w:t>
      </w:r>
    </w:p>
    <w:p w14:paraId="0BCB5F06" w14:textId="77777777" w:rsidR="00623898" w:rsidRDefault="00B35A1F">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BCB5F07" w14:textId="77777777" w:rsidR="00623898" w:rsidRDefault="00B35A1F">
      <w:pPr>
        <w:spacing w:line="600" w:lineRule="auto"/>
        <w:ind w:firstLine="720"/>
        <w:jc w:val="both"/>
        <w:rPr>
          <w:rFonts w:eastAsia="Times New Roman"/>
          <w:bCs/>
          <w:szCs w:val="24"/>
        </w:rPr>
      </w:pPr>
      <w:r>
        <w:rPr>
          <w:rFonts w:eastAsia="Times New Roman"/>
          <w:bCs/>
          <w:szCs w:val="24"/>
        </w:rPr>
        <w:t xml:space="preserve">Και εάν αλλάξετε πολιτική και </w:t>
      </w:r>
      <w:proofErr w:type="spellStart"/>
      <w:r>
        <w:rPr>
          <w:rFonts w:eastAsia="Times New Roman"/>
          <w:bCs/>
          <w:szCs w:val="24"/>
        </w:rPr>
        <w:t>ξεψηφίσετε</w:t>
      </w:r>
      <w:proofErr w:type="spellEnd"/>
      <w:r>
        <w:rPr>
          <w:rFonts w:eastAsia="Times New Roman"/>
          <w:bCs/>
          <w:szCs w:val="24"/>
        </w:rPr>
        <w:t xml:space="preserve">, αυτά που ψηφίσατε, εμείς είμαστε μαζί σας. Αλλά ή υπάρχει πρόγραμμα και δεσμεύσεις ή δεν υπάρχει. </w:t>
      </w:r>
    </w:p>
    <w:p w14:paraId="0BCB5F08" w14:textId="77777777" w:rsidR="00623898" w:rsidRDefault="00B35A1F">
      <w:pPr>
        <w:spacing w:line="600" w:lineRule="auto"/>
        <w:ind w:firstLine="720"/>
        <w:jc w:val="center"/>
        <w:rPr>
          <w:rFonts w:eastAsia="Times New Roman"/>
          <w:bCs/>
          <w:szCs w:val="24"/>
        </w:rPr>
      </w:pPr>
      <w:r>
        <w:rPr>
          <w:rFonts w:eastAsia="Times New Roman"/>
          <w:bCs/>
          <w:szCs w:val="24"/>
        </w:rPr>
        <w:t>(Θόρυβο</w:t>
      </w:r>
      <w:r>
        <w:rPr>
          <w:rFonts w:eastAsia="Times New Roman"/>
          <w:bCs/>
          <w:szCs w:val="24"/>
        </w:rPr>
        <w:t>ς από την πτέρυγα του ΣΥΡΙΖΑ)</w:t>
      </w:r>
    </w:p>
    <w:p w14:paraId="0BCB5F09" w14:textId="77777777" w:rsidR="00623898" w:rsidRDefault="00B35A1F">
      <w:pPr>
        <w:spacing w:line="600" w:lineRule="auto"/>
        <w:ind w:firstLine="720"/>
        <w:jc w:val="both"/>
        <w:rPr>
          <w:rFonts w:eastAsia="Times New Roman"/>
          <w:bCs/>
          <w:szCs w:val="24"/>
        </w:rPr>
      </w:pPr>
      <w:r w:rsidRPr="00BD7651">
        <w:rPr>
          <w:rFonts w:eastAsia="Times New Roman"/>
          <w:b/>
          <w:bCs/>
          <w:szCs w:val="24"/>
        </w:rPr>
        <w:t xml:space="preserve">ΠΡΟΕΔΡΟΣ (Νικόλαος </w:t>
      </w:r>
      <w:proofErr w:type="spellStart"/>
      <w:r w:rsidRPr="00BD7651">
        <w:rPr>
          <w:rFonts w:eastAsia="Times New Roman"/>
          <w:b/>
          <w:bCs/>
          <w:szCs w:val="24"/>
        </w:rPr>
        <w:t>Βούτσης</w:t>
      </w:r>
      <w:proofErr w:type="spellEnd"/>
      <w:r w:rsidRPr="00BD7651">
        <w:rPr>
          <w:rFonts w:eastAsia="Times New Roman"/>
          <w:b/>
          <w:bCs/>
          <w:szCs w:val="24"/>
        </w:rPr>
        <w:t>)</w:t>
      </w:r>
      <w:r>
        <w:rPr>
          <w:rFonts w:eastAsia="Times New Roman"/>
          <w:b/>
          <w:bCs/>
          <w:szCs w:val="24"/>
        </w:rPr>
        <w:t>:</w:t>
      </w:r>
      <w:r>
        <w:rPr>
          <w:rFonts w:eastAsia="Times New Roman"/>
          <w:bCs/>
          <w:szCs w:val="24"/>
        </w:rPr>
        <w:t xml:space="preserve"> Παρακαλώ πολύ!</w:t>
      </w:r>
    </w:p>
    <w:p w14:paraId="0BCB5F0A" w14:textId="77777777" w:rsidR="00623898" w:rsidRDefault="00B35A1F">
      <w:pPr>
        <w:spacing w:line="600" w:lineRule="auto"/>
        <w:ind w:firstLine="720"/>
        <w:jc w:val="both"/>
        <w:rPr>
          <w:rFonts w:eastAsia="Times New Roman" w:cs="Times New Roman"/>
          <w:szCs w:val="24"/>
        </w:rPr>
      </w:pPr>
      <w:r w:rsidRPr="001B0F7B">
        <w:rPr>
          <w:rFonts w:eastAsia="Times New Roman" w:cs="Times New Roman"/>
          <w:b/>
          <w:szCs w:val="24"/>
        </w:rPr>
        <w:t xml:space="preserve">ΚΥΡΙΑΚΟΣ ΜΗΤΣΟΤΑΚΗΣ (Πρόεδρος της Νέας Δημοκρατίας): </w:t>
      </w:r>
      <w:r w:rsidRPr="001B0F7B">
        <w:rPr>
          <w:rFonts w:eastAsia="Times New Roman" w:cs="Times New Roman"/>
          <w:szCs w:val="24"/>
        </w:rPr>
        <w:t>Είδα ότι ο κ. Τσίπρας τα πήρε π</w:t>
      </w:r>
      <w:r>
        <w:rPr>
          <w:rFonts w:eastAsia="Times New Roman" w:cs="Times New Roman"/>
          <w:szCs w:val="24"/>
        </w:rPr>
        <w:t>ίσω αυτά</w:t>
      </w:r>
      <w:r>
        <w:rPr>
          <w:rFonts w:eastAsia="Times New Roman" w:cs="Times New Roman"/>
          <w:szCs w:val="24"/>
        </w:rPr>
        <w:t>,</w:t>
      </w:r>
      <w:r>
        <w:rPr>
          <w:rFonts w:eastAsia="Times New Roman" w:cs="Times New Roman"/>
          <w:szCs w:val="24"/>
        </w:rPr>
        <w:t xml:space="preserve"> τα οποία έλεγε.</w:t>
      </w:r>
    </w:p>
    <w:p w14:paraId="0BCB5F0B"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Βρήκα πολύ ενδιαφέρον ότι ο κ. </w:t>
      </w:r>
      <w:proofErr w:type="spellStart"/>
      <w:r>
        <w:rPr>
          <w:rFonts w:eastAsia="Times New Roman" w:cs="Times New Roman"/>
          <w:szCs w:val="24"/>
        </w:rPr>
        <w:t>Σόλτς</w:t>
      </w:r>
      <w:proofErr w:type="spellEnd"/>
      <w:r>
        <w:rPr>
          <w:rFonts w:eastAsia="Times New Roman" w:cs="Times New Roman"/>
          <w:szCs w:val="24"/>
        </w:rPr>
        <w:t xml:space="preserve">, τον οποίο συνάντησα και κάναμε </w:t>
      </w:r>
      <w:r>
        <w:rPr>
          <w:rFonts w:eastAsia="Times New Roman" w:cs="Times New Roman"/>
          <w:szCs w:val="24"/>
        </w:rPr>
        <w:t>συζήτηση αρκετά εκτενή –οι δύο μας ήμασταν και ξέρετε ότι όταν είναι δύο άτομα σε μία συζήτηση</w:t>
      </w:r>
      <w:r w:rsidRPr="00415CDE">
        <w:rPr>
          <w:rFonts w:eastAsia="Times New Roman" w:cs="Times New Roman"/>
          <w:szCs w:val="24"/>
        </w:rPr>
        <w:t>,</w:t>
      </w:r>
      <w:r>
        <w:rPr>
          <w:rFonts w:eastAsia="Times New Roman" w:cs="Times New Roman"/>
          <w:szCs w:val="24"/>
        </w:rPr>
        <w:t xml:space="preserve"> εκ των πραγμάτων οι διαρροές περιορίζονται- έκρινε σκόπιμο προφανώς, κύριε Τσίπρα, να ενημερώσει αυτά τα οποία συζητήσαμε όχι την </w:t>
      </w:r>
      <w:r>
        <w:rPr>
          <w:rFonts w:eastAsia="Times New Roman" w:cs="Times New Roman"/>
          <w:szCs w:val="24"/>
        </w:rPr>
        <w:t>«</w:t>
      </w:r>
      <w:r>
        <w:rPr>
          <w:rFonts w:eastAsia="Times New Roman" w:cs="Times New Roman"/>
          <w:szCs w:val="24"/>
          <w:lang w:val="en-US"/>
        </w:rPr>
        <w:t>DIE</w:t>
      </w:r>
      <w:r w:rsidRPr="00C55EF4">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w:t>
      </w:r>
      <w:r w:rsidRPr="001B0F7B">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DIE</w:t>
      </w:r>
      <w:r w:rsidRPr="00A55300">
        <w:rPr>
          <w:rFonts w:eastAsia="Times New Roman" w:cs="Times New Roman"/>
          <w:szCs w:val="24"/>
        </w:rPr>
        <w:t xml:space="preserve"> </w:t>
      </w:r>
      <w:r>
        <w:rPr>
          <w:rFonts w:eastAsia="Times New Roman" w:cs="Times New Roman"/>
          <w:szCs w:val="24"/>
          <w:lang w:val="en-US"/>
        </w:rPr>
        <w:t>ZEIT</w:t>
      </w:r>
      <w:r>
        <w:rPr>
          <w:rFonts w:eastAsia="Times New Roman" w:cs="Times New Roman"/>
          <w:szCs w:val="24"/>
        </w:rPr>
        <w:t>»</w:t>
      </w:r>
      <w:r w:rsidRPr="00A55300">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SP</w:t>
      </w:r>
      <w:r>
        <w:rPr>
          <w:rFonts w:eastAsia="Times New Roman" w:cs="Times New Roman"/>
          <w:szCs w:val="24"/>
          <w:lang w:val="en-US"/>
        </w:rPr>
        <w:t>IEGEL</w:t>
      </w:r>
      <w:r>
        <w:rPr>
          <w:rFonts w:eastAsia="Times New Roman" w:cs="Times New Roman"/>
          <w:szCs w:val="24"/>
        </w:rPr>
        <w:t>»</w:t>
      </w:r>
      <w:r>
        <w:rPr>
          <w:rFonts w:eastAsia="Times New Roman" w:cs="Times New Roman"/>
          <w:szCs w:val="24"/>
        </w:rPr>
        <w:t xml:space="preserve">, αλλά την «Εφημερίδα των Συντακτών»! Μωρέ μπράβο ο κ. </w:t>
      </w:r>
      <w:proofErr w:type="spellStart"/>
      <w:r>
        <w:rPr>
          <w:rFonts w:eastAsia="Times New Roman" w:cs="Times New Roman"/>
          <w:szCs w:val="24"/>
        </w:rPr>
        <w:t>Σολτς</w:t>
      </w:r>
      <w:proofErr w:type="spellEnd"/>
      <w:r>
        <w:rPr>
          <w:rFonts w:eastAsia="Times New Roman" w:cs="Times New Roman"/>
          <w:szCs w:val="24"/>
        </w:rPr>
        <w:t xml:space="preserve">, επικοινωνεί με την «Εφημερίδα των Συντακτών»! Φοβερό! Και δεν είπε στην </w:t>
      </w:r>
      <w:r>
        <w:rPr>
          <w:rFonts w:eastAsia="Times New Roman" w:cs="Times New Roman"/>
          <w:szCs w:val="24"/>
        </w:rPr>
        <w:t>«</w:t>
      </w:r>
      <w:r>
        <w:rPr>
          <w:rFonts w:eastAsia="Times New Roman" w:cs="Times New Roman"/>
          <w:szCs w:val="24"/>
        </w:rPr>
        <w:t>Εφημερίδα των Συντακτών</w:t>
      </w:r>
      <w:r>
        <w:rPr>
          <w:rFonts w:eastAsia="Times New Roman" w:cs="Times New Roman"/>
          <w:szCs w:val="24"/>
        </w:rPr>
        <w:t>»</w:t>
      </w:r>
      <w:r>
        <w:rPr>
          <w:rFonts w:eastAsia="Times New Roman" w:cs="Times New Roman"/>
          <w:szCs w:val="24"/>
        </w:rPr>
        <w:t xml:space="preserve"> το τι είπε αυτός, αλλά το τι είπα εγώ!</w:t>
      </w:r>
    </w:p>
    <w:p w14:paraId="0BCB5F0C"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w:t>
      </w:r>
      <w:r>
        <w:rPr>
          <w:rFonts w:eastAsia="Times New Roman"/>
          <w:bCs/>
          <w:szCs w:val="24"/>
        </w:rPr>
        <w:t>ς)</w:t>
      </w:r>
    </w:p>
    <w:p w14:paraId="0BCB5F0D" w14:textId="77777777" w:rsidR="00623898" w:rsidRDefault="00B35A1F">
      <w:pPr>
        <w:spacing w:line="600" w:lineRule="auto"/>
        <w:ind w:firstLine="720"/>
        <w:jc w:val="both"/>
        <w:rPr>
          <w:rFonts w:eastAsia="Times New Roman"/>
          <w:bCs/>
          <w:szCs w:val="24"/>
        </w:rPr>
      </w:pPr>
      <w:r>
        <w:rPr>
          <w:rFonts w:eastAsia="Times New Roman"/>
          <w:bCs/>
          <w:szCs w:val="24"/>
        </w:rPr>
        <w:t xml:space="preserve">Και εδώ έγινε ένα ακόμα θαύμα της σύγχρονης δημοσιογραφίας. Δεν τα έγραψε μόνο η «Εφημερίδα των Συντακτών». Τα έγραψε και ο κ. </w:t>
      </w:r>
      <w:proofErr w:type="spellStart"/>
      <w:r>
        <w:rPr>
          <w:rFonts w:eastAsia="Times New Roman"/>
          <w:bCs/>
          <w:szCs w:val="24"/>
        </w:rPr>
        <w:t>Καρτερός</w:t>
      </w:r>
      <w:proofErr w:type="spellEnd"/>
      <w:r>
        <w:rPr>
          <w:rFonts w:eastAsia="Times New Roman"/>
          <w:bCs/>
          <w:szCs w:val="24"/>
        </w:rPr>
        <w:t xml:space="preserve">. Άρα, ο κ. </w:t>
      </w:r>
      <w:proofErr w:type="spellStart"/>
      <w:r>
        <w:rPr>
          <w:rFonts w:eastAsia="Times New Roman"/>
          <w:bCs/>
          <w:szCs w:val="24"/>
        </w:rPr>
        <w:t>Σολτς</w:t>
      </w:r>
      <w:proofErr w:type="spellEnd"/>
      <w:r>
        <w:rPr>
          <w:rFonts w:eastAsia="Times New Roman"/>
          <w:bCs/>
          <w:szCs w:val="24"/>
        </w:rPr>
        <w:t xml:space="preserve"> επικοινωνεί και με τον κ. </w:t>
      </w:r>
      <w:proofErr w:type="spellStart"/>
      <w:r>
        <w:rPr>
          <w:rFonts w:eastAsia="Times New Roman"/>
          <w:bCs/>
          <w:szCs w:val="24"/>
        </w:rPr>
        <w:t>Καρτερό</w:t>
      </w:r>
      <w:proofErr w:type="spellEnd"/>
      <w:r>
        <w:rPr>
          <w:rFonts w:eastAsia="Times New Roman"/>
          <w:bCs/>
          <w:szCs w:val="24"/>
        </w:rPr>
        <w:t>! Έχει τόσες επαφές στην Ελλάδα! Ποιον κοροϊδεύετε; Στημένη ιστορία</w:t>
      </w:r>
      <w:r>
        <w:rPr>
          <w:rFonts w:eastAsia="Times New Roman"/>
          <w:bCs/>
          <w:szCs w:val="24"/>
        </w:rPr>
        <w:t xml:space="preserve"> από εσάς ήταν και από τα υπόγεια του Μαξίμου, κύριε Τσίπρα. Και θέλετε να πιστέψει ο οποιοσδήποτε ότι εμείς είπαμε αυτά</w:t>
      </w:r>
      <w:r>
        <w:rPr>
          <w:rFonts w:eastAsia="Times New Roman"/>
          <w:bCs/>
          <w:szCs w:val="24"/>
        </w:rPr>
        <w:t>,</w:t>
      </w:r>
      <w:r>
        <w:rPr>
          <w:rFonts w:eastAsia="Times New Roman"/>
          <w:bCs/>
          <w:szCs w:val="24"/>
        </w:rPr>
        <w:t xml:space="preserve"> τα οποία ισχυρίζεστε εσείς ότι λέμε; Δεν είναι σοβαρά πράγματα αυτά, κύριε Τσίπρα.</w:t>
      </w:r>
    </w:p>
    <w:p w14:paraId="0BCB5F0E" w14:textId="77777777" w:rsidR="00623898" w:rsidRDefault="00B35A1F">
      <w:pPr>
        <w:spacing w:line="600" w:lineRule="auto"/>
        <w:ind w:firstLine="720"/>
        <w:jc w:val="both"/>
        <w:rPr>
          <w:rFonts w:eastAsia="Times New Roman"/>
          <w:bCs/>
          <w:szCs w:val="24"/>
        </w:rPr>
      </w:pPr>
      <w:r>
        <w:rPr>
          <w:rFonts w:eastAsia="Times New Roman"/>
          <w:bCs/>
          <w:szCs w:val="24"/>
        </w:rPr>
        <w:lastRenderedPageBreak/>
        <w:t xml:space="preserve">Έρχομαι τώρα στα υπόλοιπα θέματα, τα οποία θίξατε. </w:t>
      </w:r>
      <w:r>
        <w:rPr>
          <w:rFonts w:eastAsia="Times New Roman"/>
          <w:bCs/>
          <w:szCs w:val="24"/>
        </w:rPr>
        <w:t xml:space="preserve">Όσον αφορά το Σκοπιανό, κύριε </w:t>
      </w:r>
      <w:proofErr w:type="spellStart"/>
      <w:r>
        <w:rPr>
          <w:rFonts w:eastAsia="Times New Roman"/>
          <w:bCs/>
          <w:szCs w:val="24"/>
        </w:rPr>
        <w:t>Τσακαλώτε</w:t>
      </w:r>
      <w:proofErr w:type="spellEnd"/>
      <w:r>
        <w:rPr>
          <w:rFonts w:eastAsia="Times New Roman"/>
          <w:bCs/>
          <w:szCs w:val="24"/>
        </w:rPr>
        <w:t>, μη μιλάτε γι’ αυτό το θέμα</w:t>
      </w:r>
      <w:r>
        <w:rPr>
          <w:rFonts w:eastAsia="Times New Roman"/>
          <w:bCs/>
          <w:szCs w:val="24"/>
        </w:rPr>
        <w:t>,</w:t>
      </w:r>
      <w:r>
        <w:rPr>
          <w:rFonts w:eastAsia="Times New Roman"/>
          <w:bCs/>
          <w:szCs w:val="24"/>
        </w:rPr>
        <w:t xml:space="preserve"> ειδικά εσείς. Υπογράψατε ή όχι το 2008 ότι αναγνωρίζετε τα Σκόπια ως «Δημοκρατία της Μακεδονίας». Ναι ή όχι;</w:t>
      </w:r>
    </w:p>
    <w:p w14:paraId="0BCB5F0F"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BCB5F10" w14:textId="77777777" w:rsidR="00623898" w:rsidRDefault="00B35A1F">
      <w:pPr>
        <w:spacing w:line="600" w:lineRule="auto"/>
        <w:ind w:firstLine="720"/>
        <w:jc w:val="both"/>
        <w:rPr>
          <w:rFonts w:eastAsia="Times New Roman"/>
          <w:bCs/>
          <w:szCs w:val="24"/>
        </w:rPr>
      </w:pPr>
      <w:r>
        <w:rPr>
          <w:rFonts w:eastAsia="Times New Roman"/>
          <w:bCs/>
          <w:szCs w:val="24"/>
        </w:rPr>
        <w:t>Μην μιλάτε, αφήστε το. Α</w:t>
      </w:r>
      <w:r>
        <w:rPr>
          <w:rFonts w:eastAsia="Times New Roman"/>
          <w:bCs/>
          <w:szCs w:val="24"/>
        </w:rPr>
        <w:t>σχοληθείτε με την οικονομία. Στην οικονομία</w:t>
      </w:r>
      <w:r>
        <w:rPr>
          <w:rFonts w:eastAsia="Times New Roman"/>
          <w:bCs/>
          <w:szCs w:val="24"/>
        </w:rPr>
        <w:t>,</w:t>
      </w:r>
      <w:r>
        <w:rPr>
          <w:rFonts w:eastAsia="Times New Roman"/>
          <w:bCs/>
          <w:szCs w:val="24"/>
        </w:rPr>
        <w:t xml:space="preserve"> αναγνωρίζω ότι μπορούμε να κάνουμε μία σκληρή αντιπαράθεση. Έχουμε άλλες απόψεις. Πιστεύω, όμως, ότι μπορούμε να συζητήσουμε. Το Σκοπιανό αφήστε το καλύτερα, γιατί έχετε πολύ «λερωμένη τη φωλιά σας».</w:t>
      </w:r>
    </w:p>
    <w:p w14:paraId="0BCB5F11" w14:textId="77777777" w:rsidR="00623898" w:rsidRDefault="00B35A1F">
      <w:pPr>
        <w:spacing w:line="600" w:lineRule="auto"/>
        <w:ind w:firstLine="720"/>
        <w:jc w:val="both"/>
        <w:rPr>
          <w:rFonts w:eastAsia="Times New Roman"/>
          <w:bCs/>
          <w:szCs w:val="24"/>
        </w:rPr>
      </w:pPr>
      <w:r>
        <w:rPr>
          <w:rFonts w:eastAsia="Times New Roman"/>
          <w:bCs/>
          <w:szCs w:val="24"/>
        </w:rPr>
        <w:t>Έρχομαι τώρ</w:t>
      </w:r>
      <w:r>
        <w:rPr>
          <w:rFonts w:eastAsia="Times New Roman"/>
          <w:bCs/>
          <w:szCs w:val="24"/>
        </w:rPr>
        <w:t>α στο κρίσιμο ζήτημα</w:t>
      </w:r>
      <w:r>
        <w:rPr>
          <w:rFonts w:eastAsia="Times New Roman"/>
          <w:bCs/>
          <w:szCs w:val="24"/>
        </w:rPr>
        <w:t>,</w:t>
      </w:r>
      <w:r>
        <w:rPr>
          <w:rFonts w:eastAsia="Times New Roman"/>
          <w:bCs/>
          <w:szCs w:val="24"/>
        </w:rPr>
        <w:t xml:space="preserve"> το οποίο έθιξε ο Πρωθυπουργός. Αναγνωρίστηκε ή όχι «μακεδονική» εθνότητα; Τι λέει ο κ. </w:t>
      </w:r>
      <w:proofErr w:type="spellStart"/>
      <w:r>
        <w:rPr>
          <w:rFonts w:eastAsia="Times New Roman"/>
          <w:bCs/>
          <w:szCs w:val="24"/>
        </w:rPr>
        <w:t>Ζάεφ</w:t>
      </w:r>
      <w:proofErr w:type="spellEnd"/>
      <w:r>
        <w:rPr>
          <w:rFonts w:eastAsia="Times New Roman"/>
          <w:bCs/>
          <w:szCs w:val="24"/>
        </w:rPr>
        <w:t xml:space="preserve">; </w:t>
      </w:r>
    </w:p>
    <w:p w14:paraId="0BCB5F12" w14:textId="77777777" w:rsidR="00623898" w:rsidRDefault="00B35A1F">
      <w:pPr>
        <w:spacing w:line="600" w:lineRule="auto"/>
        <w:ind w:firstLine="720"/>
        <w:jc w:val="both"/>
        <w:rPr>
          <w:rFonts w:eastAsia="Times New Roman"/>
          <w:bCs/>
          <w:szCs w:val="24"/>
        </w:rPr>
      </w:pPr>
      <w:r w:rsidRPr="00DA479A">
        <w:rPr>
          <w:rFonts w:eastAsia="Times New Roman"/>
          <w:b/>
          <w:bCs/>
          <w:szCs w:val="24"/>
        </w:rPr>
        <w:t xml:space="preserve">ΜΑΡΙΑ ΤΡΙΑΝΤΑΦΥΛΛΟΥ: </w:t>
      </w:r>
      <w:r>
        <w:rPr>
          <w:rFonts w:eastAsia="Times New Roman"/>
          <w:bCs/>
          <w:szCs w:val="24"/>
        </w:rPr>
        <w:t>Η συμφωνία τι λέει!</w:t>
      </w:r>
    </w:p>
    <w:p w14:paraId="0BCB5F13"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Η συμφωνία λέει «</w:t>
      </w:r>
      <w:r>
        <w:rPr>
          <w:rFonts w:eastAsia="Times New Roman" w:cs="Times New Roman"/>
          <w:szCs w:val="24"/>
          <w:lang w:val="en-US"/>
        </w:rPr>
        <w:t>nationality</w:t>
      </w:r>
      <w:r>
        <w:rPr>
          <w:rFonts w:eastAsia="Times New Roman" w:cs="Times New Roman"/>
          <w:szCs w:val="24"/>
        </w:rPr>
        <w:t>». Το «</w:t>
      </w:r>
      <w:r>
        <w:rPr>
          <w:rFonts w:eastAsia="Times New Roman" w:cs="Times New Roman"/>
          <w:szCs w:val="24"/>
          <w:lang w:val="en-US"/>
        </w:rPr>
        <w:t>nationality</w:t>
      </w:r>
      <w:r>
        <w:rPr>
          <w:rFonts w:eastAsia="Times New Roman" w:cs="Times New Roman"/>
          <w:szCs w:val="24"/>
        </w:rPr>
        <w:t>» στα ελληνικά, κυρία μου, μεταφράζεται ως εθνότητα. Η ιθαγένεια είναι «</w:t>
      </w:r>
      <w:r>
        <w:rPr>
          <w:rFonts w:eastAsia="Times New Roman" w:cs="Times New Roman"/>
          <w:szCs w:val="24"/>
          <w:lang w:val="en-US"/>
        </w:rPr>
        <w:t>citizenship</w:t>
      </w:r>
      <w:r>
        <w:rPr>
          <w:rFonts w:eastAsia="Times New Roman" w:cs="Times New Roman"/>
          <w:szCs w:val="24"/>
        </w:rPr>
        <w:t>». Μάθετε και λίγα αγγλικά! Δεν βλάπτει!</w:t>
      </w:r>
    </w:p>
    <w:p w14:paraId="0BCB5F14" w14:textId="77777777" w:rsidR="00623898" w:rsidRDefault="00B35A1F">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BCB5F15" w14:textId="77777777" w:rsidR="00623898" w:rsidRDefault="00B35A1F">
      <w:pPr>
        <w:spacing w:line="600" w:lineRule="auto"/>
        <w:ind w:firstLine="720"/>
        <w:jc w:val="both"/>
        <w:rPr>
          <w:rFonts w:eastAsia="Times New Roman"/>
          <w:bCs/>
          <w:szCs w:val="24"/>
        </w:rPr>
      </w:pPr>
      <w:r>
        <w:rPr>
          <w:rFonts w:eastAsia="Times New Roman"/>
          <w:bCs/>
          <w:szCs w:val="24"/>
        </w:rPr>
        <w:lastRenderedPageBreak/>
        <w:t>Αυτό λέει η συμφωνία στη σελίδα 2, αλλά δεν μπαίνετε στον κόπο να την διαβάσετ</w:t>
      </w:r>
      <w:r>
        <w:rPr>
          <w:rFonts w:eastAsia="Times New Roman"/>
          <w:bCs/>
          <w:szCs w:val="24"/>
        </w:rPr>
        <w:t>ε. Σας φέρανε «γουρούνι στο σακί» να το ψηφίσετε. Δεν ξέρω εάν και εσείς ανήκετε στην κατηγορία αυτών</w:t>
      </w:r>
      <w:r>
        <w:rPr>
          <w:rFonts w:eastAsia="Times New Roman"/>
          <w:bCs/>
          <w:szCs w:val="24"/>
        </w:rPr>
        <w:t>,</w:t>
      </w:r>
      <w:r>
        <w:rPr>
          <w:rFonts w:eastAsia="Times New Roman"/>
          <w:bCs/>
          <w:szCs w:val="24"/>
        </w:rPr>
        <w:t xml:space="preserve"> που δεν σας ενοχλεί πολύ το θέμα του ονόματος.</w:t>
      </w:r>
    </w:p>
    <w:p w14:paraId="0BCB5F16" w14:textId="77777777" w:rsidR="00623898" w:rsidRDefault="00B35A1F">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0BCB5F17" w14:textId="77777777" w:rsidR="00623898" w:rsidRDefault="00B35A1F">
      <w:pPr>
        <w:spacing w:line="600" w:lineRule="auto"/>
        <w:ind w:firstLine="720"/>
        <w:jc w:val="both"/>
        <w:rPr>
          <w:rFonts w:eastAsia="Times New Roman"/>
          <w:bCs/>
          <w:szCs w:val="24"/>
        </w:rPr>
      </w:pPr>
      <w:r>
        <w:rPr>
          <w:rFonts w:eastAsia="Times New Roman"/>
          <w:b/>
          <w:bCs/>
          <w:szCs w:val="24"/>
        </w:rPr>
        <w:t>Σ</w:t>
      </w:r>
      <w:r w:rsidRPr="003C33E3">
        <w:rPr>
          <w:rFonts w:eastAsia="Times New Roman"/>
          <w:b/>
          <w:bCs/>
          <w:szCs w:val="24"/>
        </w:rPr>
        <w:t>Ω</w:t>
      </w:r>
      <w:r>
        <w:rPr>
          <w:rFonts w:eastAsia="Times New Roman"/>
          <w:b/>
          <w:bCs/>
          <w:szCs w:val="24"/>
        </w:rPr>
        <w:t>ΚΡΑΤ</w:t>
      </w:r>
      <w:r w:rsidRPr="003C33E3">
        <w:rPr>
          <w:rFonts w:eastAsia="Times New Roman"/>
          <w:b/>
          <w:bCs/>
          <w:szCs w:val="24"/>
        </w:rPr>
        <w:t xml:space="preserve">ΗΣ </w:t>
      </w:r>
      <w:r>
        <w:rPr>
          <w:rFonts w:eastAsia="Times New Roman"/>
          <w:b/>
          <w:bCs/>
          <w:szCs w:val="24"/>
        </w:rPr>
        <w:t>ΦΑΜΕΛΛΟ</w:t>
      </w:r>
      <w:r w:rsidRPr="003C33E3">
        <w:rPr>
          <w:rFonts w:eastAsia="Times New Roman"/>
          <w:b/>
          <w:bCs/>
          <w:szCs w:val="24"/>
        </w:rPr>
        <w:t>Σ (Αναπληρωτής Υπουργός Περιβάλλοντος και Ενέργειας):</w:t>
      </w:r>
      <w:r>
        <w:rPr>
          <w:rFonts w:eastAsia="Times New Roman"/>
          <w:b/>
          <w:bCs/>
          <w:szCs w:val="24"/>
        </w:rPr>
        <w:t xml:space="preserve"> </w:t>
      </w:r>
      <w:r>
        <w:rPr>
          <w:rFonts w:eastAsia="Times New Roman"/>
          <w:bCs/>
          <w:szCs w:val="24"/>
        </w:rPr>
        <w:t>Η ταυτότητά μας τι λέει; Τι λέει η ταυτότητά μου;</w:t>
      </w:r>
    </w:p>
    <w:p w14:paraId="0BCB5F18" w14:textId="77777777" w:rsidR="00623898" w:rsidRDefault="00B35A1F">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Ησυχία! Παρακαλώ, κύριε Τσιρώνη!</w:t>
      </w:r>
    </w:p>
    <w:p w14:paraId="0BCB5F19" w14:textId="77777777" w:rsidR="00623898" w:rsidRDefault="00B35A1F">
      <w:pPr>
        <w:spacing w:line="600" w:lineRule="auto"/>
        <w:ind w:firstLine="720"/>
        <w:jc w:val="center"/>
        <w:rPr>
          <w:rFonts w:eastAsia="Times New Roman"/>
          <w:bCs/>
          <w:szCs w:val="24"/>
        </w:rPr>
      </w:pPr>
      <w:r>
        <w:rPr>
          <w:rFonts w:eastAsia="Times New Roman"/>
          <w:bCs/>
          <w:szCs w:val="24"/>
        </w:rPr>
        <w:t>(Θόρυβος από την πτέρυγα του ΣΥΡΙΖΑ και της Νέας Δημοκρατίας)</w:t>
      </w:r>
    </w:p>
    <w:p w14:paraId="0BCB5F1A" w14:textId="77777777" w:rsidR="00623898" w:rsidRDefault="00B35A1F">
      <w:pPr>
        <w:spacing w:line="600" w:lineRule="auto"/>
        <w:ind w:firstLine="720"/>
        <w:jc w:val="both"/>
        <w:rPr>
          <w:rFonts w:eastAsia="Times New Roman"/>
          <w:bCs/>
          <w:szCs w:val="24"/>
        </w:rPr>
      </w:pPr>
      <w:r>
        <w:rPr>
          <w:rFonts w:eastAsia="Times New Roman"/>
          <w:bCs/>
          <w:szCs w:val="24"/>
        </w:rPr>
        <w:t>Κάντε ησυχία!</w:t>
      </w:r>
    </w:p>
    <w:p w14:paraId="0BCB5F1B"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Τι λέει ο κ. </w:t>
      </w:r>
      <w:proofErr w:type="spellStart"/>
      <w:r>
        <w:rPr>
          <w:rFonts w:eastAsia="Times New Roman" w:cs="Times New Roman"/>
          <w:szCs w:val="24"/>
        </w:rPr>
        <w:t>Ζάεφ</w:t>
      </w:r>
      <w:proofErr w:type="spellEnd"/>
      <w:r>
        <w:rPr>
          <w:rFonts w:eastAsia="Times New Roman" w:cs="Times New Roman"/>
          <w:szCs w:val="24"/>
        </w:rPr>
        <w:t>, λοιπόν;</w:t>
      </w:r>
    </w:p>
    <w:p w14:paraId="0BCB5F1C" w14:textId="77777777" w:rsidR="00623898" w:rsidRDefault="00B35A1F">
      <w:pPr>
        <w:spacing w:line="600" w:lineRule="auto"/>
        <w:ind w:firstLine="720"/>
        <w:jc w:val="center"/>
        <w:rPr>
          <w:rFonts w:eastAsia="Times New Roman"/>
          <w:bCs/>
          <w:szCs w:val="24"/>
        </w:rPr>
      </w:pPr>
      <w:r>
        <w:rPr>
          <w:rFonts w:eastAsia="Times New Roman"/>
          <w:bCs/>
          <w:szCs w:val="24"/>
        </w:rPr>
        <w:t>(Θόρυβος από την πτέρυγα του ΣΥΡΙΖΑ και της Νέας Δημοκρατίας)</w:t>
      </w:r>
    </w:p>
    <w:p w14:paraId="0BCB5F1D" w14:textId="77777777" w:rsidR="00623898" w:rsidRDefault="00B35A1F">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Έχω πει </w:t>
      </w:r>
      <w:r>
        <w:rPr>
          <w:rFonts w:eastAsia="Times New Roman"/>
          <w:bCs/>
          <w:szCs w:val="24"/>
        </w:rPr>
        <w:t>«</w:t>
      </w:r>
      <w:r>
        <w:rPr>
          <w:rFonts w:eastAsia="Times New Roman"/>
          <w:bCs/>
          <w:szCs w:val="24"/>
        </w:rPr>
        <w:t>ησυχία</w:t>
      </w:r>
      <w:r>
        <w:rPr>
          <w:rFonts w:eastAsia="Times New Roman"/>
          <w:bCs/>
          <w:szCs w:val="24"/>
        </w:rPr>
        <w:t>»</w:t>
      </w:r>
      <w:r>
        <w:rPr>
          <w:rFonts w:eastAsia="Times New Roman"/>
          <w:bCs/>
          <w:szCs w:val="24"/>
        </w:rPr>
        <w:t xml:space="preserve">! Παρακαλώ! </w:t>
      </w:r>
    </w:p>
    <w:p w14:paraId="0BCB5F1E"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Ρωτήστε τον κ. </w:t>
      </w:r>
      <w:proofErr w:type="spellStart"/>
      <w:r>
        <w:rPr>
          <w:rFonts w:eastAsia="Times New Roman" w:cs="Times New Roman"/>
          <w:szCs w:val="24"/>
        </w:rPr>
        <w:t>Ζάεφ</w:t>
      </w:r>
      <w:proofErr w:type="spellEnd"/>
      <w:r>
        <w:rPr>
          <w:rFonts w:eastAsia="Times New Roman" w:cs="Times New Roman"/>
          <w:szCs w:val="24"/>
        </w:rPr>
        <w:t xml:space="preserve">. Γιατί όλη η καμπάνια του κ. </w:t>
      </w:r>
      <w:proofErr w:type="spellStart"/>
      <w:r>
        <w:rPr>
          <w:rFonts w:eastAsia="Times New Roman" w:cs="Times New Roman"/>
          <w:szCs w:val="24"/>
        </w:rPr>
        <w:t>Ζάεφ</w:t>
      </w:r>
      <w:proofErr w:type="spellEnd"/>
      <w:r>
        <w:rPr>
          <w:rFonts w:eastAsia="Times New Roman" w:cs="Times New Roman"/>
          <w:szCs w:val="24"/>
        </w:rPr>
        <w:t xml:space="preserve"> σ</w:t>
      </w:r>
      <w:r>
        <w:rPr>
          <w:rFonts w:eastAsia="Times New Roman" w:cs="Times New Roman"/>
          <w:szCs w:val="24"/>
        </w:rPr>
        <w:t xml:space="preserve">τηρίζεται στο πολύ </w:t>
      </w:r>
      <w:r>
        <w:rPr>
          <w:rFonts w:eastAsia="Times New Roman" w:cs="Times New Roman"/>
          <w:szCs w:val="24"/>
        </w:rPr>
        <w:lastRenderedPageBreak/>
        <w:t>απλό επιχείρημα ότι «για πρώτη φορά πήραμε από την Ελλάδα</w:t>
      </w:r>
      <w:r>
        <w:rPr>
          <w:rFonts w:eastAsia="Times New Roman" w:cs="Times New Roman"/>
          <w:szCs w:val="24"/>
        </w:rPr>
        <w:t>,</w:t>
      </w:r>
      <w:r>
        <w:rPr>
          <w:rFonts w:eastAsia="Times New Roman" w:cs="Times New Roman"/>
          <w:szCs w:val="24"/>
        </w:rPr>
        <w:t xml:space="preserve"> αυτό το οποίο πάντα διεκδικούσαμε, μακεδονική γλώσσα και μακεδονική εθνότητα». Αυτά λέει ο κ. </w:t>
      </w:r>
      <w:proofErr w:type="spellStart"/>
      <w:r>
        <w:rPr>
          <w:rFonts w:eastAsia="Times New Roman" w:cs="Times New Roman"/>
          <w:szCs w:val="24"/>
        </w:rPr>
        <w:t>Ζάεφ</w:t>
      </w:r>
      <w:proofErr w:type="spellEnd"/>
      <w:r>
        <w:rPr>
          <w:rFonts w:eastAsia="Times New Roman" w:cs="Times New Roman"/>
          <w:szCs w:val="24"/>
        </w:rPr>
        <w:t xml:space="preserve">. Ο ίδιος τα λέει. Δεν τα λέω εγώ. Δεν τα λέτε εσείς. </w:t>
      </w:r>
    </w:p>
    <w:p w14:paraId="0BCB5F1F" w14:textId="77777777" w:rsidR="00623898" w:rsidRDefault="00B35A1F">
      <w:pPr>
        <w:spacing w:line="600" w:lineRule="auto"/>
        <w:ind w:firstLine="720"/>
        <w:jc w:val="both"/>
        <w:rPr>
          <w:rFonts w:eastAsia="Times New Roman"/>
          <w:bCs/>
          <w:szCs w:val="24"/>
        </w:rPr>
      </w:pPr>
      <w:r>
        <w:rPr>
          <w:rFonts w:eastAsia="Times New Roman" w:cs="Times New Roman"/>
          <w:szCs w:val="24"/>
        </w:rPr>
        <w:t>Δώσατε με άλλα λόγια, κύρ</w:t>
      </w:r>
      <w:r>
        <w:rPr>
          <w:rFonts w:eastAsia="Times New Roman" w:cs="Times New Roman"/>
          <w:szCs w:val="24"/>
        </w:rPr>
        <w:t>ιε Τσίπρα –και γι’ αυτό σας ασκούμε κριτική και γι' αυτό λέμε ότι η συμφωνία είναι κακή- κάτι το οποίο</w:t>
      </w:r>
      <w:r>
        <w:rPr>
          <w:rFonts w:eastAsia="Times New Roman" w:cs="Times New Roman"/>
          <w:szCs w:val="24"/>
        </w:rPr>
        <w:t>,</w:t>
      </w:r>
      <w:r>
        <w:rPr>
          <w:rFonts w:eastAsia="Times New Roman" w:cs="Times New Roman"/>
          <w:szCs w:val="24"/>
        </w:rPr>
        <w:t xml:space="preserve"> κανείς άλλος δεν ήταν διατεθειμένος να δώσει. Και αυτή είναι η βασική κριτική</w:t>
      </w:r>
      <w:r>
        <w:rPr>
          <w:rFonts w:eastAsia="Times New Roman" w:cs="Times New Roman"/>
          <w:szCs w:val="24"/>
        </w:rPr>
        <w:t>,</w:t>
      </w:r>
      <w:r>
        <w:rPr>
          <w:rFonts w:eastAsia="Times New Roman" w:cs="Times New Roman"/>
          <w:szCs w:val="24"/>
        </w:rPr>
        <w:t xml:space="preserve"> την οποία ασκούμε στη συμφωνία</w:t>
      </w:r>
      <w:r>
        <w:rPr>
          <w:rFonts w:eastAsia="Times New Roman" w:cs="Times New Roman"/>
          <w:szCs w:val="24"/>
        </w:rPr>
        <w:t>,</w:t>
      </w:r>
      <w:r>
        <w:rPr>
          <w:rFonts w:eastAsia="Times New Roman" w:cs="Times New Roman"/>
          <w:szCs w:val="24"/>
        </w:rPr>
        <w:t xml:space="preserve"> σε συνδυασμό με το χάος</w:t>
      </w:r>
      <w:r>
        <w:rPr>
          <w:rFonts w:eastAsia="Times New Roman" w:cs="Times New Roman"/>
          <w:szCs w:val="24"/>
        </w:rPr>
        <w:t>,</w:t>
      </w:r>
      <w:r>
        <w:rPr>
          <w:rFonts w:eastAsia="Times New Roman" w:cs="Times New Roman"/>
          <w:szCs w:val="24"/>
        </w:rPr>
        <w:t xml:space="preserve"> το οποίο έχετε ε</w:t>
      </w:r>
      <w:r>
        <w:rPr>
          <w:rFonts w:eastAsia="Times New Roman" w:cs="Times New Roman"/>
          <w:szCs w:val="24"/>
        </w:rPr>
        <w:t xml:space="preserve">πιφέρει στη </w:t>
      </w:r>
      <w:r>
        <w:rPr>
          <w:rFonts w:eastAsia="Times New Roman" w:cs="Times New Roman"/>
          <w:szCs w:val="24"/>
        </w:rPr>
        <w:t>β</w:t>
      </w:r>
      <w:r>
        <w:rPr>
          <w:rFonts w:eastAsia="Times New Roman" w:cs="Times New Roman"/>
          <w:szCs w:val="24"/>
        </w:rPr>
        <w:t>όρειο Ελλάδα.</w:t>
      </w:r>
    </w:p>
    <w:p w14:paraId="0BCB5F20"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Θα μιλήσετε και στην </w:t>
      </w:r>
      <w:r>
        <w:rPr>
          <w:rFonts w:eastAsia="Times New Roman" w:cs="Times New Roman"/>
          <w:szCs w:val="24"/>
        </w:rPr>
        <w:t>β</w:t>
      </w:r>
      <w:r>
        <w:rPr>
          <w:rFonts w:eastAsia="Times New Roman" w:cs="Times New Roman"/>
          <w:szCs w:val="24"/>
        </w:rPr>
        <w:t xml:space="preserve">όρειο Ελλάδα, από ότι καταλαβαίνω, σύντομα εκεί -θα επανέλθω και σε αυτό το ζήτημα- να μιλήσετε λίγο στις εταιρείες στη </w:t>
      </w:r>
      <w:r>
        <w:rPr>
          <w:rFonts w:eastAsia="Times New Roman" w:cs="Times New Roman"/>
          <w:szCs w:val="24"/>
        </w:rPr>
        <w:t xml:space="preserve">βόρειο </w:t>
      </w:r>
      <w:r>
        <w:rPr>
          <w:rFonts w:eastAsia="Times New Roman" w:cs="Times New Roman"/>
          <w:szCs w:val="24"/>
        </w:rPr>
        <w:t>Ελλάδα,</w:t>
      </w:r>
      <w:r w:rsidRPr="009C08C5">
        <w:rPr>
          <w:rFonts w:eastAsia="Times New Roman" w:cs="Times New Roman"/>
          <w:szCs w:val="24"/>
        </w:rPr>
        <w:t xml:space="preserve"> να δείτε</w:t>
      </w:r>
      <w:r>
        <w:rPr>
          <w:rFonts w:eastAsia="Times New Roman" w:cs="Times New Roman"/>
          <w:szCs w:val="24"/>
        </w:rPr>
        <w:t xml:space="preserve"> τι τεράστια προβλήματα έχετε δημιουργήσει σε όλες τις ελληνικές</w:t>
      </w:r>
      <w:r>
        <w:rPr>
          <w:rFonts w:eastAsia="Times New Roman" w:cs="Times New Roman"/>
          <w:szCs w:val="24"/>
        </w:rPr>
        <w:t xml:space="preserve"> εταιρείες, που χρησιμοποιούν το επίθετο «μακεδονικός», το οποίο σήμερα δεν κατοχυρώνεται πια και είναι ξεκρέμαστες όλες αυτές οι εταιρείες, επειδή δεν σπεύσατε με την συμφωνία σας να τις προστατεύσετε. </w:t>
      </w:r>
    </w:p>
    <w:p w14:paraId="0BCB5F21" w14:textId="77777777" w:rsidR="00623898" w:rsidRDefault="00B35A1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Pr>
          <w:rFonts w:eastAsia="Times New Roman" w:cs="Times New Roman"/>
          <w:szCs w:val="24"/>
        </w:rPr>
        <w:t>)</w:t>
      </w:r>
    </w:p>
    <w:p w14:paraId="0BCB5F22"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Κύριε Τσίπρα, καταλαβαίνω την προσπάθειά σας να παρουσιάσετε ως πρόγραμμα της Νέας Δημοκρατίας αποκυήματα της φαντασίας σας. Παρουσιάσατε μια ατζέντα, η οποία δεν έχει καμ</w:t>
      </w:r>
      <w:r>
        <w:rPr>
          <w:rFonts w:eastAsia="Times New Roman" w:cs="Times New Roman"/>
          <w:szCs w:val="24"/>
        </w:rPr>
        <w:t>μ</w:t>
      </w:r>
      <w:r>
        <w:rPr>
          <w:rFonts w:eastAsia="Times New Roman" w:cs="Times New Roman"/>
          <w:szCs w:val="24"/>
        </w:rPr>
        <w:t>ία σχέση</w:t>
      </w:r>
      <w:r>
        <w:rPr>
          <w:rFonts w:eastAsia="Times New Roman" w:cs="Times New Roman"/>
          <w:szCs w:val="24"/>
        </w:rPr>
        <w:t>,</w:t>
      </w:r>
      <w:r>
        <w:rPr>
          <w:rFonts w:eastAsia="Times New Roman" w:cs="Times New Roman"/>
          <w:szCs w:val="24"/>
        </w:rPr>
        <w:t xml:space="preserve"> με αυτά τα οποία έχω πει. </w:t>
      </w:r>
    </w:p>
    <w:p w14:paraId="0BCB5F23"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lastRenderedPageBreak/>
        <w:t>Μιλήσατε για τον κατώτατο μισθό. Προφανώς, δε</w:t>
      </w:r>
      <w:r>
        <w:rPr>
          <w:rFonts w:eastAsia="Times New Roman" w:cs="Times New Roman"/>
          <w:szCs w:val="24"/>
        </w:rPr>
        <w:t xml:space="preserve">ν παρακολουθήσατε ότι στην ομιλία, την οποία έκανα στον ΣΕΒ, μίλησα για τη δυνατότητα, υπό την προϋπόθεση ότι θα το συμφωνήσουν οι κοινωνικοί εταίροι- αύξησης του κατώτατου μισθού, κύριε Τσίπρα. Αυτό σας διέφυγε τελείως, αλλά σταθήκατε σε αυτό το Βήμα και </w:t>
      </w:r>
      <w:r>
        <w:rPr>
          <w:rFonts w:eastAsia="Times New Roman" w:cs="Times New Roman"/>
          <w:szCs w:val="24"/>
        </w:rPr>
        <w:t xml:space="preserve">είπατε ότι εγώ θέλω να μειώσω τον κατώτατο μισθό και να πάω σε δωδεκάωρο. </w:t>
      </w:r>
    </w:p>
    <w:p w14:paraId="0BCB5F24"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Πότε τα είπα αυτά, κύριε Τσίπρα; Με τι θράσος στέκεστε εδώ και βάζετε στο στόμα μου λόγια, τα οποία δεν έχω πει ποτέ; Φαντάζεστε, θα θέλατε να είχα πει αυτά, αλλά προφανώς, κάποιοι </w:t>
      </w:r>
      <w:r>
        <w:rPr>
          <w:rFonts w:eastAsia="Times New Roman" w:cs="Times New Roman"/>
          <w:szCs w:val="24"/>
        </w:rPr>
        <w:t>ενοχλούνται από το γεγονός ότι η Νέα Δημοκρατία</w:t>
      </w:r>
      <w:r>
        <w:rPr>
          <w:rFonts w:eastAsia="Times New Roman" w:cs="Times New Roman"/>
          <w:szCs w:val="24"/>
        </w:rPr>
        <w:t>,</w:t>
      </w:r>
      <w:r>
        <w:rPr>
          <w:rFonts w:eastAsia="Times New Roman" w:cs="Times New Roman"/>
          <w:szCs w:val="24"/>
        </w:rPr>
        <w:t xml:space="preserve"> μέσα από τις πρωτοβουλίες </w:t>
      </w:r>
      <w:r>
        <w:rPr>
          <w:rFonts w:eastAsia="Times New Roman" w:cs="Times New Roman"/>
          <w:szCs w:val="24"/>
        </w:rPr>
        <w:t>της,</w:t>
      </w:r>
      <w:r>
        <w:rPr>
          <w:rFonts w:eastAsia="Times New Roman" w:cs="Times New Roman"/>
          <w:szCs w:val="24"/>
        </w:rPr>
        <w:t xml:space="preserve"> αποδεικνύει ότι έχει έμπρακτη κοινωνική ατζέντα. </w:t>
      </w:r>
    </w:p>
    <w:p w14:paraId="0BCB5F25"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Σας ενοχλεί ότι βάλαμε πρώτοι το ζήτημα των παιδικών σταθμών και είπαμε «κανένα παιδί εκτός παιδικού σταθμού». Σας ενοχλεί ότι</w:t>
      </w:r>
      <w:r>
        <w:rPr>
          <w:rFonts w:eastAsia="Times New Roman" w:cs="Times New Roman"/>
          <w:szCs w:val="24"/>
        </w:rPr>
        <w:t xml:space="preserve"> ήμασταν οι πρώτοι</w:t>
      </w:r>
      <w:r>
        <w:rPr>
          <w:rFonts w:eastAsia="Times New Roman" w:cs="Times New Roman"/>
          <w:szCs w:val="24"/>
        </w:rPr>
        <w:t>,</w:t>
      </w:r>
      <w:r>
        <w:rPr>
          <w:rFonts w:eastAsia="Times New Roman" w:cs="Times New Roman"/>
          <w:szCs w:val="24"/>
        </w:rPr>
        <w:t xml:space="preserve"> που εφαρμόσαμε το ελάχιστο εγγυημένο εισόδημα και είπαμε ότι θέλουμε να δώσουμε ένα δισεκατομμύριο στο ελάχιστο εγγυημένο εισόδημα. Σας ενοχλούν όλα αυτά, γιατί εσείς το πολεμήσατε, πολεμήσατε το </w:t>
      </w:r>
      <w:r w:rsidRPr="00890964">
        <w:rPr>
          <w:rFonts w:eastAsia="Times New Roman" w:cs="Times New Roman"/>
          <w:szCs w:val="24"/>
        </w:rPr>
        <w:t>ΚΕΑ,</w:t>
      </w:r>
      <w:r>
        <w:rPr>
          <w:rFonts w:eastAsia="Times New Roman" w:cs="Times New Roman"/>
          <w:szCs w:val="24"/>
        </w:rPr>
        <w:t xml:space="preserve"> όπως το λέτε τώρα. </w:t>
      </w:r>
    </w:p>
    <w:p w14:paraId="0BCB5F26"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Άρα, καταλαβαίνω ότι αυτό σας χαλάει λίγο το αφήγημα. Όμως, τι να κάνουμε; Θα πρέπει να προσαρμοστείτε και σε αυτήν την κατάσταση. </w:t>
      </w:r>
    </w:p>
    <w:p w14:paraId="0BCB5F27"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Πάλι δεν μου είπατε τίποτα, κύριε Τσίπρα -δεν ξέρω γιατί αποφεύγετε αυτό το θέμα τόσο συστηματικά και εσείς και ο κ. </w:t>
      </w:r>
      <w:proofErr w:type="spellStart"/>
      <w:r>
        <w:rPr>
          <w:rFonts w:eastAsia="Times New Roman" w:cs="Times New Roman"/>
          <w:szCs w:val="24"/>
        </w:rPr>
        <w:t>Βούτσης</w:t>
      </w:r>
      <w:proofErr w:type="spellEnd"/>
      <w:r>
        <w:rPr>
          <w:rFonts w:eastAsia="Times New Roman" w:cs="Times New Roman"/>
          <w:szCs w:val="24"/>
        </w:rPr>
        <w:t>- για την ψήφο των ομογενών. Τι θα γίνει με αυτό το θέμα, επιτέλους; Είναι τόσο δύσκολο να συμφωνήσουμε; Ας συμφωνήσουμε και σε κάτι, βρε παιδί μου! Πάμε να σπάσουμε τη Β’ Αθηνών και να συμφωνήσουμε τι θα ψηφίσουν</w:t>
      </w:r>
      <w:r w:rsidRPr="009A0D6C">
        <w:rPr>
          <w:rFonts w:eastAsia="Times New Roman" w:cs="Times New Roman"/>
          <w:szCs w:val="24"/>
        </w:rPr>
        <w:t xml:space="preserve"> </w:t>
      </w:r>
      <w:r>
        <w:rPr>
          <w:rFonts w:eastAsia="Times New Roman" w:cs="Times New Roman"/>
          <w:szCs w:val="24"/>
        </w:rPr>
        <w:t>οι άνθρωποι από τις επόμενες εκλογές. Γιατ</w:t>
      </w:r>
      <w:r>
        <w:rPr>
          <w:rFonts w:eastAsia="Times New Roman" w:cs="Times New Roman"/>
          <w:szCs w:val="24"/>
        </w:rPr>
        <w:t>ί πετάτε το μπαλάκι συνέχεια στην εξέδρα; Γιατί μας λέτε ότι θα φτιάξουμε επιτροπές, είναι δύσκολο, το ένα, το άλλο, το τρίτο;</w:t>
      </w:r>
    </w:p>
    <w:p w14:paraId="0BCB5F28"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Δεσμευτείτε ξεκάθαρα ότι θα ισχύσει στις επόμενες εκλογές, να πάμε μαζί να σπάσουμε και τη Β’ Αθηνών</w:t>
      </w:r>
      <w:r>
        <w:rPr>
          <w:rFonts w:eastAsia="Times New Roman" w:cs="Times New Roman"/>
          <w:szCs w:val="24"/>
        </w:rPr>
        <w:t>,</w:t>
      </w:r>
      <w:r>
        <w:rPr>
          <w:rFonts w:eastAsia="Times New Roman" w:cs="Times New Roman"/>
          <w:szCs w:val="24"/>
        </w:rPr>
        <w:t xml:space="preserve"> να μη λέει ο κόσμος ότι τσα</w:t>
      </w:r>
      <w:r>
        <w:rPr>
          <w:rFonts w:eastAsia="Times New Roman" w:cs="Times New Roman"/>
          <w:szCs w:val="24"/>
        </w:rPr>
        <w:t xml:space="preserve">κωνόμαστε συνέχεια. Να συμφωνήσουμε και σε κάτι! Δεν είναι κακό! </w:t>
      </w:r>
    </w:p>
    <w:p w14:paraId="0BCB5F29"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Όμως, φαντάζομαι ότι αναγνωρίζετε </w:t>
      </w:r>
      <w:r>
        <w:rPr>
          <w:rFonts w:eastAsia="Times New Roman" w:cs="Times New Roman"/>
          <w:szCs w:val="24"/>
        </w:rPr>
        <w:t>πως</w:t>
      </w:r>
      <w:r>
        <w:rPr>
          <w:rFonts w:eastAsia="Times New Roman" w:cs="Times New Roman"/>
          <w:szCs w:val="24"/>
        </w:rPr>
        <w:t xml:space="preserve"> αυτό αποτελεί μια ηθική υποχρέωση απέναντι στα νέα παιδιά, τα οποία έφυγαν, αλλά απέναντι και σε όλους όσοι δεν έχουν την οικονομική δυνατότητα να αγορά</w:t>
      </w:r>
      <w:r>
        <w:rPr>
          <w:rFonts w:eastAsia="Times New Roman" w:cs="Times New Roman"/>
          <w:szCs w:val="24"/>
        </w:rPr>
        <w:t xml:space="preserve">σουν ένα εισιτήριο και να ψηφίσουν στις επόμενες εκλογές. </w:t>
      </w:r>
    </w:p>
    <w:p w14:paraId="0BCB5F2A"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Θα περιμένω την απάντησή σας, αν και διαισθάνομαι από την </w:t>
      </w:r>
      <w:proofErr w:type="spellStart"/>
      <w:r>
        <w:rPr>
          <w:rFonts w:eastAsia="Times New Roman" w:cs="Times New Roman"/>
          <w:szCs w:val="24"/>
        </w:rPr>
        <w:t>άρνησ</w:t>
      </w:r>
      <w:r>
        <w:rPr>
          <w:rFonts w:eastAsia="Times New Roman" w:cs="Times New Roman"/>
          <w:szCs w:val="24"/>
        </w:rPr>
        <w:t>η</w:t>
      </w:r>
      <w:r>
        <w:rPr>
          <w:rFonts w:eastAsia="Times New Roman" w:cs="Times New Roman"/>
          <w:szCs w:val="24"/>
        </w:rPr>
        <w:t>τη</w:t>
      </w:r>
      <w:proofErr w:type="spellEnd"/>
      <w:r>
        <w:rPr>
          <w:rFonts w:eastAsia="Times New Roman" w:cs="Times New Roman"/>
          <w:szCs w:val="24"/>
        </w:rPr>
        <w:t xml:space="preserve"> δική σας και του Προέδρου της Βουλής, να συζητήσουμε αυτό το θέμα σε ξεχωριστή συνεδρίαση, όπως έχουμε ζητήσει και έχουμε δικαίωμα</w:t>
      </w:r>
      <w:r>
        <w:rPr>
          <w:rFonts w:eastAsia="Times New Roman" w:cs="Times New Roman"/>
          <w:szCs w:val="24"/>
        </w:rPr>
        <w:t xml:space="preserve"> να κάνουμε, ότι μάλλον δεν έχουν πολλές πιθανότητες να σας πείσουμε γι</w:t>
      </w:r>
      <w:r>
        <w:rPr>
          <w:rFonts w:eastAsia="Times New Roman" w:cs="Times New Roman"/>
          <w:szCs w:val="24"/>
        </w:rPr>
        <w:t>’</w:t>
      </w:r>
      <w:r>
        <w:rPr>
          <w:rFonts w:eastAsia="Times New Roman" w:cs="Times New Roman"/>
          <w:szCs w:val="24"/>
        </w:rPr>
        <w:t xml:space="preserve"> αυτό. </w:t>
      </w:r>
    </w:p>
    <w:p w14:paraId="0BCB5F2B"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Προσφυγικό: Συνέντευξη Τσίπρα στις 29 Φεβρουαρίου στον </w:t>
      </w:r>
      <w:r w:rsidRPr="00D566DF">
        <w:rPr>
          <w:rFonts w:eastAsia="Times New Roman" w:cs="Times New Roman"/>
          <w:szCs w:val="24"/>
        </w:rPr>
        <w:t>“</w:t>
      </w:r>
      <w:proofErr w:type="spellStart"/>
      <w:r>
        <w:rPr>
          <w:rFonts w:eastAsia="Times New Roman" w:cs="Times New Roman"/>
          <w:szCs w:val="24"/>
          <w:lang w:val="en-US"/>
        </w:rPr>
        <w:t>enikos</w:t>
      </w:r>
      <w:proofErr w:type="spellEnd"/>
      <w:r w:rsidRPr="00D566DF">
        <w:rPr>
          <w:rFonts w:eastAsia="Times New Roman" w:cs="Times New Roman"/>
          <w:szCs w:val="24"/>
        </w:rPr>
        <w:t>”</w:t>
      </w:r>
      <w:r w:rsidRPr="00D43793">
        <w:rPr>
          <w:rFonts w:eastAsia="Times New Roman" w:cs="Times New Roman"/>
          <w:szCs w:val="24"/>
        </w:rPr>
        <w:t xml:space="preserve">. </w:t>
      </w:r>
      <w:r>
        <w:rPr>
          <w:rFonts w:eastAsia="Times New Roman" w:cs="Times New Roman"/>
          <w:szCs w:val="24"/>
        </w:rPr>
        <w:t xml:space="preserve">Κάνει μια κριτική στον κ. Γεωργιάδη. </w:t>
      </w:r>
    </w:p>
    <w:p w14:paraId="0BCB5F2C"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Σε ποιον; Στον </w:t>
      </w:r>
      <w:r w:rsidRPr="00322EA9">
        <w:rPr>
          <w:rFonts w:eastAsia="Times New Roman" w:cs="Times New Roman"/>
          <w:szCs w:val="24"/>
        </w:rPr>
        <w:t>“</w:t>
      </w:r>
      <w:proofErr w:type="spellStart"/>
      <w:r>
        <w:rPr>
          <w:rFonts w:eastAsia="Times New Roman" w:cs="Times New Roman"/>
          <w:szCs w:val="24"/>
          <w:lang w:val="en-US"/>
        </w:rPr>
        <w:t>enikos</w:t>
      </w:r>
      <w:proofErr w:type="spellEnd"/>
      <w:r w:rsidRPr="00322EA9">
        <w:rPr>
          <w:rFonts w:eastAsia="Times New Roman" w:cs="Times New Roman"/>
          <w:szCs w:val="24"/>
        </w:rPr>
        <w:t>”</w:t>
      </w:r>
      <w:r>
        <w:rPr>
          <w:rFonts w:eastAsia="Times New Roman" w:cs="Times New Roman"/>
          <w:szCs w:val="24"/>
        </w:rPr>
        <w:t>;</w:t>
      </w:r>
    </w:p>
    <w:p w14:paraId="0BCB5F2D"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b/>
          <w:szCs w:val="24"/>
        </w:rPr>
        <w:t>ΚΥΡΙΑΚ</w:t>
      </w:r>
      <w:r>
        <w:rPr>
          <w:rFonts w:eastAsia="Times New Roman" w:cs="Times New Roman"/>
          <w:b/>
          <w:szCs w:val="24"/>
        </w:rPr>
        <w:t xml:space="preserve">ΟΣ ΜΗΤΣΟΤΑΚΗΣ (Πρόεδρος της Νέας Δημοκρατίας): </w:t>
      </w:r>
      <w:r>
        <w:rPr>
          <w:rFonts w:eastAsia="Times New Roman" w:cs="Times New Roman"/>
          <w:szCs w:val="24"/>
        </w:rPr>
        <w:t xml:space="preserve">Στον κ. Γεωργιάδη κάνετε μια κριτική, στον Χατζηνικολάου –με </w:t>
      </w:r>
      <w:proofErr w:type="spellStart"/>
      <w:r>
        <w:rPr>
          <w:rFonts w:eastAsia="Times New Roman" w:cs="Times New Roman"/>
          <w:szCs w:val="24"/>
        </w:rPr>
        <w:t>συγχωρείτε</w:t>
      </w:r>
      <w:proofErr w:type="spellEnd"/>
      <w:r>
        <w:rPr>
          <w:rFonts w:eastAsia="Times New Roman" w:cs="Times New Roman"/>
          <w:szCs w:val="24"/>
        </w:rPr>
        <w:t xml:space="preserve">- στην τηλεόραση του ΑΝΤ1. «Να σας πω ότι με τα </w:t>
      </w:r>
      <w:r>
        <w:rPr>
          <w:rFonts w:eastAsia="Times New Roman" w:cs="Times New Roman"/>
          <w:szCs w:val="24"/>
          <w:lang w:val="en-US"/>
        </w:rPr>
        <w:t>tweet</w:t>
      </w:r>
      <w:r w:rsidRPr="00D43793">
        <w:rPr>
          <w:rFonts w:eastAsia="Times New Roman" w:cs="Times New Roman"/>
          <w:szCs w:val="24"/>
        </w:rPr>
        <w:t xml:space="preserve"> </w:t>
      </w:r>
      <w:r>
        <w:rPr>
          <w:rFonts w:eastAsia="Times New Roman" w:cs="Times New Roman"/>
          <w:szCs w:val="24"/>
        </w:rPr>
        <w:t xml:space="preserve">αυτά ο κ. Γεωργιάδης και με τη σαφή διαφοροποίησή του από τη θέση του κ. Μητσοτάκη, </w:t>
      </w:r>
      <w:r>
        <w:rPr>
          <w:rFonts w:eastAsia="Times New Roman" w:cs="Times New Roman"/>
          <w:szCs w:val="24"/>
        </w:rPr>
        <w:t xml:space="preserve">που για να μη λέτε ότι λέω μόνο αρνητικά, να πω ότι και η στάση που κρατά στα προσφυγικό είναι στάση ευθύνης». Εσείς τα είπατε. Τα είπατε στις 29-2-2016. Μετά τι έγινε δηλαδή; Ξαφνικά μετατράπηκα σε σύμμαχο του </w:t>
      </w:r>
      <w:proofErr w:type="spellStart"/>
      <w:r>
        <w:rPr>
          <w:rFonts w:eastAsia="Times New Roman" w:cs="Times New Roman"/>
          <w:szCs w:val="24"/>
        </w:rPr>
        <w:t>Όρμπαν</w:t>
      </w:r>
      <w:proofErr w:type="spellEnd"/>
      <w:r>
        <w:rPr>
          <w:rFonts w:eastAsia="Times New Roman" w:cs="Times New Roman"/>
          <w:szCs w:val="24"/>
        </w:rPr>
        <w:t xml:space="preserve">; </w:t>
      </w:r>
    </w:p>
    <w:p w14:paraId="0BCB5F2E" w14:textId="77777777" w:rsidR="00623898" w:rsidRDefault="00B35A1F">
      <w:pPr>
        <w:spacing w:line="600" w:lineRule="auto"/>
        <w:ind w:firstLine="720"/>
        <w:contextualSpacing/>
        <w:jc w:val="center"/>
        <w:rPr>
          <w:rFonts w:eastAsia="Times New Roman" w:cs="Times New Roman"/>
          <w:szCs w:val="24"/>
        </w:rPr>
      </w:pPr>
      <w:r w:rsidRPr="00D43793">
        <w:rPr>
          <w:rFonts w:eastAsia="Times New Roman" w:cs="Times New Roman"/>
          <w:szCs w:val="24"/>
        </w:rPr>
        <w:t>(Χειροκροτ</w:t>
      </w:r>
      <w:r>
        <w:rPr>
          <w:rFonts w:eastAsia="Times New Roman" w:cs="Times New Roman"/>
          <w:szCs w:val="24"/>
        </w:rPr>
        <w:t xml:space="preserve">ήματα από την πτέρυγα της </w:t>
      </w:r>
      <w:r>
        <w:rPr>
          <w:rFonts w:eastAsia="Times New Roman" w:cs="Times New Roman"/>
          <w:szCs w:val="24"/>
        </w:rPr>
        <w:t>Νέας Δημοκρατίας)</w:t>
      </w:r>
    </w:p>
    <w:p w14:paraId="0BCB5F2F"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κύριε Τσίπρα, να θυμάστε αυτά που λέτε, γιατί εκτίθεστε. </w:t>
      </w:r>
    </w:p>
    <w:p w14:paraId="0BCB5F30"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w:t>
      </w:r>
    </w:p>
    <w:p w14:paraId="0BCB5F3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w:t>
      </w:r>
      <w:r w:rsidRPr="000D63A8">
        <w:rPr>
          <w:rFonts w:eastAsia="Times New Roman" w:cs="Times New Roman"/>
          <w:szCs w:val="24"/>
        </w:rPr>
        <w:t>τα</w:t>
      </w:r>
      <w:r w:rsidRPr="000D63A8">
        <w:rPr>
          <w:rFonts w:eastAsia="Times New Roman" w:cs="Times New Roman"/>
          <w:szCs w:val="24"/>
        </w:rPr>
        <w:t>ι στο Αρχείο του Τμήματος Γραμματείας της Διεύθυνσης Στενογραφίας και Πρακτικών της Βουλής)</w:t>
      </w:r>
    </w:p>
    <w:p w14:paraId="0BCB5F32" w14:textId="77777777" w:rsidR="00623898" w:rsidRDefault="00B35A1F">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BCB5F33"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κύριοι συνάδελφοι, ηρεμήστε και μην παρεμβαίνετε! </w:t>
      </w:r>
    </w:p>
    <w:p w14:paraId="0BCB5F34"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 να το ξεκαθαρίσουμε αυτό. Σας είπα</w:t>
      </w:r>
      <w:r w:rsidRPr="00213D6B">
        <w:rPr>
          <w:rFonts w:eastAsia="Times New Roman" w:cs="Times New Roman"/>
          <w:szCs w:val="24"/>
        </w:rPr>
        <w:t>,</w:t>
      </w:r>
      <w:r>
        <w:rPr>
          <w:rFonts w:eastAsia="Times New Roman" w:cs="Times New Roman"/>
          <w:szCs w:val="24"/>
        </w:rPr>
        <w:t xml:space="preserve"> από την πρώτη στιγμή, κύριε Τσίπρα, ότι στο ζήτημα του προσφυγικού πρέπει να βρούμε ευρωπαϊκές λύσεις, αλλά εξακολουθείτε και σήμερα να μην μπορείτε να πείτε τι εί</w:t>
      </w:r>
      <w:r>
        <w:rPr>
          <w:rFonts w:eastAsia="Times New Roman" w:cs="Times New Roman"/>
          <w:szCs w:val="24"/>
        </w:rPr>
        <w:t xml:space="preserve">ναι αυτή η ομηρία πια από τις αριστερές συνιστώσες, ότι πρέπει να προστατεύουμε τα σύνορά μας. </w:t>
      </w:r>
    </w:p>
    <w:p w14:paraId="0BCB5F35" w14:textId="77777777" w:rsidR="00623898" w:rsidRDefault="00B35A1F">
      <w:pPr>
        <w:spacing w:line="600" w:lineRule="auto"/>
        <w:ind w:firstLine="720"/>
        <w:contextualSpacing/>
        <w:jc w:val="both"/>
        <w:rPr>
          <w:rFonts w:eastAsia="Times New Roman" w:cs="Times New Roman"/>
          <w:szCs w:val="24"/>
        </w:rPr>
      </w:pPr>
      <w:r>
        <w:rPr>
          <w:rFonts w:eastAsia="Times New Roman" w:cs="Times New Roman"/>
          <w:szCs w:val="24"/>
        </w:rPr>
        <w:t>Δεν μπορείτε να το πείτε; Είναι τόσο δύσκολο να βγει αυτή η φράση από το στόμα σας; Τη λένε</w:t>
      </w:r>
      <w:r w:rsidRPr="00322EA9">
        <w:rPr>
          <w:rFonts w:eastAsia="Times New Roman" w:cs="Times New Roman"/>
          <w:szCs w:val="24"/>
        </w:rPr>
        <w:t>,</w:t>
      </w:r>
      <w:r>
        <w:rPr>
          <w:rFonts w:eastAsia="Times New Roman" w:cs="Times New Roman"/>
          <w:szCs w:val="24"/>
        </w:rPr>
        <w:t xml:space="preserve"> όχι μόνο οι κεντροδεξιοί. Σπεύσατε να με ταυτίσετε με το </w:t>
      </w:r>
      <w:r>
        <w:rPr>
          <w:rFonts w:eastAsia="Times New Roman" w:cs="Times New Roman"/>
          <w:szCs w:val="24"/>
          <w:lang w:val="en-US"/>
        </w:rPr>
        <w:t>AFD</w:t>
      </w:r>
      <w:r>
        <w:rPr>
          <w:rFonts w:eastAsia="Times New Roman" w:cs="Times New Roman"/>
          <w:szCs w:val="24"/>
        </w:rPr>
        <w:t>. Ο Μακ</w:t>
      </w:r>
      <w:r>
        <w:rPr>
          <w:rFonts w:eastAsia="Times New Roman" w:cs="Times New Roman"/>
          <w:szCs w:val="24"/>
        </w:rPr>
        <w:t xml:space="preserve">ρόν δεν λέει τα ίδια πράγματα; Οι </w:t>
      </w:r>
      <w:proofErr w:type="spellStart"/>
      <w:r>
        <w:rPr>
          <w:rFonts w:eastAsia="Times New Roman" w:cs="Times New Roman"/>
          <w:szCs w:val="24"/>
        </w:rPr>
        <w:t>Σοσιαλοδημοκράτες</w:t>
      </w:r>
      <w:proofErr w:type="spellEnd"/>
      <w:r>
        <w:rPr>
          <w:rFonts w:eastAsia="Times New Roman" w:cs="Times New Roman"/>
          <w:szCs w:val="24"/>
        </w:rPr>
        <w:t xml:space="preserve"> της Γερμανίας δεν λένε τα ίδια πράγματα, ότι πρέπει να προστατεύσει η Ευρώπη τα σύνορά της και ότι αν δεν τα προστατεύσει με κάποιον τρόπο δεν γίνεται να επιβιώσει το </w:t>
      </w:r>
      <w:proofErr w:type="spellStart"/>
      <w:r>
        <w:rPr>
          <w:rFonts w:eastAsia="Times New Roman" w:cs="Times New Roman"/>
          <w:szCs w:val="24"/>
        </w:rPr>
        <w:t>Σένγκεν</w:t>
      </w:r>
      <w:proofErr w:type="spellEnd"/>
      <w:r>
        <w:rPr>
          <w:rFonts w:eastAsia="Times New Roman" w:cs="Times New Roman"/>
          <w:szCs w:val="24"/>
        </w:rPr>
        <w:t>; Μόνο εμείς το λέμε; Εσείς</w:t>
      </w:r>
      <w:r w:rsidRPr="00213D6B">
        <w:rPr>
          <w:rFonts w:eastAsia="Times New Roman" w:cs="Times New Roman"/>
          <w:szCs w:val="24"/>
        </w:rPr>
        <w:t>,</w:t>
      </w:r>
      <w:r>
        <w:rPr>
          <w:rFonts w:eastAsia="Times New Roman" w:cs="Times New Roman"/>
          <w:szCs w:val="24"/>
        </w:rPr>
        <w:t xml:space="preserve"> γ</w:t>
      </w:r>
      <w:r>
        <w:rPr>
          <w:rFonts w:eastAsia="Times New Roman" w:cs="Times New Roman"/>
          <w:szCs w:val="24"/>
        </w:rPr>
        <w:t>ιατί έχετε τόση δυσκολία να το πείτε αυτό κύριε Τσίπρα; Τι ιδεολογικά γραμμάτια έχετε να εξοφλήσετε</w:t>
      </w:r>
      <w:r w:rsidRPr="00213D6B">
        <w:rPr>
          <w:rFonts w:eastAsia="Times New Roman" w:cs="Times New Roman"/>
          <w:szCs w:val="24"/>
        </w:rPr>
        <w:t>,</w:t>
      </w:r>
      <w:r>
        <w:rPr>
          <w:rFonts w:eastAsia="Times New Roman" w:cs="Times New Roman"/>
          <w:szCs w:val="24"/>
        </w:rPr>
        <w:t xml:space="preserve"> που δεν μπορείτε να δεχθείτε αυτήν την απλή πραγματικότητα</w:t>
      </w:r>
      <w:r>
        <w:rPr>
          <w:rFonts w:eastAsia="Times New Roman" w:cs="Times New Roman"/>
          <w:szCs w:val="24"/>
        </w:rPr>
        <w:t>;</w:t>
      </w:r>
      <w:r>
        <w:rPr>
          <w:rFonts w:eastAsia="Times New Roman" w:cs="Times New Roman"/>
          <w:szCs w:val="24"/>
        </w:rPr>
        <w:t xml:space="preserve"> </w:t>
      </w:r>
    </w:p>
    <w:p w14:paraId="0BCB5F3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Σας λέω, λοιπόν, ότι οι λύσεις στο προσφυγικό πρέπει να είναι ευρωπαϊκές. Δεν ξέρω τι συμφωνία</w:t>
      </w:r>
      <w:r>
        <w:rPr>
          <w:rFonts w:eastAsia="Times New Roman" w:cs="Times New Roman"/>
          <w:szCs w:val="24"/>
        </w:rPr>
        <w:t xml:space="preserve"> κάνατε με την κ. </w:t>
      </w:r>
      <w:proofErr w:type="spellStart"/>
      <w:r>
        <w:rPr>
          <w:rFonts w:eastAsia="Times New Roman" w:cs="Times New Roman"/>
          <w:szCs w:val="24"/>
        </w:rPr>
        <w:t>Μέρκελ</w:t>
      </w:r>
      <w:proofErr w:type="spellEnd"/>
      <w:r>
        <w:rPr>
          <w:rFonts w:eastAsia="Times New Roman" w:cs="Times New Roman"/>
          <w:szCs w:val="24"/>
        </w:rPr>
        <w:t xml:space="preserve"> –δεν το ξέρω, γι</w:t>
      </w:r>
      <w:r w:rsidRPr="008D02A1">
        <w:rPr>
          <w:rFonts w:eastAsia="Times New Roman" w:cs="Times New Roman"/>
          <w:szCs w:val="24"/>
        </w:rPr>
        <w:t>’</w:t>
      </w:r>
      <w:r>
        <w:rPr>
          <w:rFonts w:eastAsia="Times New Roman" w:cs="Times New Roman"/>
          <w:szCs w:val="24"/>
        </w:rPr>
        <w:t xml:space="preserve"> αυτό και δεν μπορώ να τοποθετηθώ- αλλά βλέπετε ότι δεν έσπευσα να είμαι κριτικός σε αυτή τη συμφωνία, διότι δεν ξέρω το περιεχόμενό της. Θα ήταν πάρα </w:t>
      </w:r>
      <w:r>
        <w:rPr>
          <w:rFonts w:eastAsia="Times New Roman" w:cs="Times New Roman"/>
          <w:szCs w:val="24"/>
        </w:rPr>
        <w:lastRenderedPageBreak/>
        <w:t>πολύ εύκολο να λαϊκίσω πάνω σε αυτό. Δεν το έκανα, κύριε Τσίπρα</w:t>
      </w:r>
      <w:r>
        <w:rPr>
          <w:rFonts w:eastAsia="Times New Roman" w:cs="Times New Roman"/>
          <w:szCs w:val="24"/>
        </w:rPr>
        <w:t>, διότι πράγματι</w:t>
      </w:r>
      <w:r>
        <w:rPr>
          <w:rFonts w:eastAsia="Times New Roman" w:cs="Times New Roman"/>
          <w:szCs w:val="24"/>
        </w:rPr>
        <w:t>,</w:t>
      </w:r>
      <w:r>
        <w:rPr>
          <w:rFonts w:eastAsia="Times New Roman" w:cs="Times New Roman"/>
          <w:szCs w:val="24"/>
        </w:rPr>
        <w:t xml:space="preserve"> πρέπει να υπάρχει ευρωπαϊκή αλληλεγγύη και να σταθούμε μαζί με αυτούς, οι οποίοι σήκωσαν μεγάλο βάρος στη διαχείριση του προσφυγικού και απέναντι σε αυτούς που θεωρούν ότι το πρόβλημα δεν τους αφορά. Άρα, μην προσπαθήσετε και εδώ να βάλετ</w:t>
      </w:r>
      <w:r>
        <w:rPr>
          <w:rFonts w:eastAsia="Times New Roman" w:cs="Times New Roman"/>
          <w:szCs w:val="24"/>
        </w:rPr>
        <w:t xml:space="preserve">ε λόγια στο στόμα μου, τα οποία δεν έχω πει. Τελειώνω, κύριε Πρόεδρε, με τα πιο προσωπικά θέματα. </w:t>
      </w:r>
    </w:p>
    <w:p w14:paraId="0BCB5F3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Κύριε Τσίπρα, φαντάζομαι ότι δεν αφήσατε κάποιο υπονοούμενο</w:t>
      </w:r>
      <w:r>
        <w:rPr>
          <w:rFonts w:eastAsia="Times New Roman" w:cs="Times New Roman"/>
          <w:szCs w:val="24"/>
        </w:rPr>
        <w:t>,</w:t>
      </w:r>
      <w:r>
        <w:rPr>
          <w:rFonts w:eastAsia="Times New Roman" w:cs="Times New Roman"/>
          <w:szCs w:val="24"/>
        </w:rPr>
        <w:t xml:space="preserve"> ότι όποιες κοινωνικές σχέσεις μπορώ να έχω, είχαν ως αποτέλεσμα συγκεκριμένο όφελος κάποιων επιχ</w:t>
      </w:r>
      <w:r>
        <w:rPr>
          <w:rFonts w:eastAsia="Times New Roman" w:cs="Times New Roman"/>
          <w:szCs w:val="24"/>
        </w:rPr>
        <w:t>ειρηματιών, διότι δεν υπήρχε ποτέ κάποια περίπτωση να συμβεί οτιδήποτε τέτοιο. Ούτε είχα κα</w:t>
      </w:r>
      <w:r>
        <w:rPr>
          <w:rFonts w:eastAsia="Times New Roman" w:cs="Times New Roman"/>
          <w:szCs w:val="24"/>
        </w:rPr>
        <w:t>μ</w:t>
      </w:r>
      <w:r>
        <w:rPr>
          <w:rFonts w:eastAsia="Times New Roman" w:cs="Times New Roman"/>
          <w:szCs w:val="24"/>
        </w:rPr>
        <w:t xml:space="preserve">μία αρμοδιότητα να κάνω κάτι τέτοιο. Κι όταν αναφερθήκατε στο θέμα της </w:t>
      </w:r>
      <w:r w:rsidRPr="00BA7181">
        <w:rPr>
          <w:rFonts w:eastAsia="Times New Roman" w:cs="Times New Roman"/>
          <w:szCs w:val="24"/>
        </w:rPr>
        <w:t>“</w:t>
      </w:r>
      <w:r>
        <w:rPr>
          <w:rFonts w:eastAsia="Times New Roman" w:cs="Times New Roman"/>
          <w:szCs w:val="24"/>
          <w:lang w:val="en-US"/>
        </w:rPr>
        <w:t>NOVARTIS</w:t>
      </w:r>
      <w:r w:rsidRPr="00BA7181">
        <w:rPr>
          <w:rFonts w:eastAsia="Times New Roman" w:cs="Times New Roman"/>
          <w:szCs w:val="24"/>
        </w:rPr>
        <w:t>”</w:t>
      </w:r>
      <w:r>
        <w:rPr>
          <w:rFonts w:eastAsia="Times New Roman" w:cs="Times New Roman"/>
          <w:szCs w:val="24"/>
        </w:rPr>
        <w:t xml:space="preserve"> γνωρίζετε πάρα πολύ καλά ότι μια κοινωνική επαφή, εσείς τη διαστρεβλώσατε με τέτοι</w:t>
      </w:r>
      <w:r>
        <w:rPr>
          <w:rFonts w:eastAsia="Times New Roman" w:cs="Times New Roman"/>
          <w:szCs w:val="24"/>
        </w:rPr>
        <w:t xml:space="preserve">ο τρόπο, για να αφήσετε υπονοούμενο. Όταν, μάλιστα, ο κ. </w:t>
      </w:r>
      <w:proofErr w:type="spellStart"/>
      <w:r>
        <w:rPr>
          <w:rFonts w:eastAsia="Times New Roman" w:cs="Times New Roman"/>
          <w:szCs w:val="24"/>
        </w:rPr>
        <w:t>Φρουζής</w:t>
      </w:r>
      <w:proofErr w:type="spellEnd"/>
      <w:r>
        <w:rPr>
          <w:rFonts w:eastAsia="Times New Roman" w:cs="Times New Roman"/>
          <w:szCs w:val="24"/>
        </w:rPr>
        <w:t xml:space="preserve"> δεν ήταν καν διευθύνων σύμβουλος της </w:t>
      </w:r>
      <w:r w:rsidRPr="00C23AA6">
        <w:rPr>
          <w:rFonts w:eastAsia="Times New Roman" w:cs="Times New Roman"/>
          <w:szCs w:val="24"/>
        </w:rPr>
        <w:t>“</w:t>
      </w:r>
      <w:r>
        <w:rPr>
          <w:rFonts w:eastAsia="Times New Roman" w:cs="Times New Roman"/>
          <w:szCs w:val="24"/>
          <w:lang w:val="en-US"/>
        </w:rPr>
        <w:t>NOVARTIS</w:t>
      </w:r>
      <w:r w:rsidRPr="00C23AA6">
        <w:rPr>
          <w:rFonts w:eastAsia="Times New Roman" w:cs="Times New Roman"/>
          <w:szCs w:val="24"/>
        </w:rPr>
        <w:t>”</w:t>
      </w:r>
      <w:r>
        <w:rPr>
          <w:rFonts w:eastAsia="Times New Roman" w:cs="Times New Roman"/>
          <w:szCs w:val="24"/>
        </w:rPr>
        <w:t xml:space="preserve">, όταν έγινε αυτή η συνάντηση. Και εσείς τον είδατε τον κ. </w:t>
      </w:r>
      <w:proofErr w:type="spellStart"/>
      <w:r>
        <w:rPr>
          <w:rFonts w:eastAsia="Times New Roman" w:cs="Times New Roman"/>
          <w:szCs w:val="24"/>
        </w:rPr>
        <w:t>Φρουζή</w:t>
      </w:r>
      <w:proofErr w:type="spellEnd"/>
      <w:r>
        <w:rPr>
          <w:rFonts w:eastAsia="Times New Roman" w:cs="Times New Roman"/>
          <w:szCs w:val="24"/>
        </w:rPr>
        <w:t xml:space="preserve">. Και εσείς τον έχετε δει τον κ. </w:t>
      </w:r>
      <w:proofErr w:type="spellStart"/>
      <w:r>
        <w:rPr>
          <w:rFonts w:eastAsia="Times New Roman" w:cs="Times New Roman"/>
          <w:szCs w:val="24"/>
        </w:rPr>
        <w:t>Φρουζή</w:t>
      </w:r>
      <w:proofErr w:type="spellEnd"/>
      <w:r>
        <w:rPr>
          <w:rFonts w:eastAsia="Times New Roman" w:cs="Times New Roman"/>
          <w:szCs w:val="24"/>
        </w:rPr>
        <w:t>. Δεν τον έχετε δει; Α, δεν τον έχετε δε</w:t>
      </w:r>
      <w:r>
        <w:rPr>
          <w:rFonts w:eastAsia="Times New Roman" w:cs="Times New Roman"/>
          <w:szCs w:val="24"/>
        </w:rPr>
        <w:t>ι ποτέ. Μάλιστα. Δεν τον είδατε ποτέ ως εκπρόσωπο των φαρμακοβιομηχάνων</w:t>
      </w:r>
      <w:r w:rsidRPr="00C23AA6">
        <w:rPr>
          <w:rFonts w:eastAsia="Times New Roman" w:cs="Times New Roman"/>
          <w:szCs w:val="24"/>
        </w:rPr>
        <w:t>!</w:t>
      </w:r>
      <w:r>
        <w:rPr>
          <w:rFonts w:eastAsia="Times New Roman" w:cs="Times New Roman"/>
          <w:szCs w:val="24"/>
        </w:rPr>
        <w:t xml:space="preserve"> Δεν το θυμάστε</w:t>
      </w:r>
      <w:r w:rsidRPr="00052A9E">
        <w:rPr>
          <w:rFonts w:eastAsia="Times New Roman" w:cs="Times New Roman"/>
          <w:szCs w:val="24"/>
        </w:rPr>
        <w:t>!</w:t>
      </w:r>
      <w:r>
        <w:rPr>
          <w:rFonts w:eastAsia="Times New Roman" w:cs="Times New Roman"/>
          <w:szCs w:val="24"/>
        </w:rPr>
        <w:t xml:space="preserve"> Θα σας φρεσκάρω τη μνήμη σας σε άλλη ευκαιρία. </w:t>
      </w:r>
    </w:p>
    <w:p w14:paraId="0BCB5F38" w14:textId="77777777" w:rsidR="00623898" w:rsidRDefault="00B35A1F">
      <w:pPr>
        <w:spacing w:line="600" w:lineRule="auto"/>
        <w:ind w:firstLine="720"/>
        <w:jc w:val="both"/>
        <w:rPr>
          <w:rFonts w:eastAsia="Times New Roman"/>
          <w:bCs/>
          <w:szCs w:val="24"/>
        </w:rPr>
      </w:pPr>
      <w:r w:rsidRPr="008C4930">
        <w:rPr>
          <w:rFonts w:eastAsia="Times New Roman"/>
          <w:b/>
          <w:bCs/>
          <w:szCs w:val="24"/>
        </w:rPr>
        <w:lastRenderedPageBreak/>
        <w:t xml:space="preserve">ΑΛΕΞΗΣ ΤΣΙΠΡΑΣ (Πρόεδρος της Κυβέρνησης): </w:t>
      </w:r>
      <w:r>
        <w:rPr>
          <w:rFonts w:eastAsia="Times New Roman"/>
          <w:bCs/>
          <w:szCs w:val="24"/>
        </w:rPr>
        <w:t>εσείς,</w:t>
      </w:r>
      <w:r>
        <w:rPr>
          <w:rFonts w:eastAsia="Times New Roman"/>
          <w:bCs/>
          <w:szCs w:val="24"/>
        </w:rPr>
        <w:t xml:space="preserve"> πο</w:t>
      </w:r>
      <w:r>
        <w:rPr>
          <w:rFonts w:eastAsia="Times New Roman"/>
          <w:bCs/>
          <w:szCs w:val="24"/>
        </w:rPr>
        <w:t>ύ</w:t>
      </w:r>
      <w:r>
        <w:rPr>
          <w:rFonts w:eastAsia="Times New Roman"/>
          <w:bCs/>
          <w:szCs w:val="24"/>
        </w:rPr>
        <w:t xml:space="preserve"> το ξέρετε τόσο καλά; </w:t>
      </w:r>
    </w:p>
    <w:p w14:paraId="0BCB5F39" w14:textId="77777777" w:rsidR="00623898" w:rsidRDefault="00B35A1F">
      <w:pPr>
        <w:spacing w:line="600" w:lineRule="auto"/>
        <w:ind w:firstLine="720"/>
        <w:jc w:val="both"/>
        <w:rPr>
          <w:rFonts w:eastAsia="Times New Roman"/>
          <w:bCs/>
          <w:szCs w:val="24"/>
        </w:rPr>
      </w:pPr>
      <w:r w:rsidRPr="0005161D">
        <w:rPr>
          <w:rFonts w:eastAsia="Times New Roman"/>
          <w:b/>
          <w:bCs/>
          <w:szCs w:val="24"/>
        </w:rPr>
        <w:t xml:space="preserve">ΚΥΡΙΑΚΟΣ ΜΗΤΣΟΤΑΚΗΣ (Πρόεδρος της Νέας </w:t>
      </w:r>
      <w:r w:rsidRPr="0005161D">
        <w:rPr>
          <w:rFonts w:eastAsia="Times New Roman"/>
          <w:b/>
          <w:bCs/>
          <w:szCs w:val="24"/>
        </w:rPr>
        <w:t>Δημοκρατίας):</w:t>
      </w:r>
      <w:r w:rsidRPr="0005161D">
        <w:rPr>
          <w:rFonts w:eastAsia="Times New Roman"/>
          <w:bCs/>
          <w:szCs w:val="24"/>
        </w:rPr>
        <w:t xml:space="preserve"> </w:t>
      </w:r>
      <w:r>
        <w:rPr>
          <w:rFonts w:eastAsia="Times New Roman"/>
          <w:bCs/>
          <w:szCs w:val="24"/>
        </w:rPr>
        <w:t xml:space="preserve">Έχετε βγάλει δελτίο </w:t>
      </w:r>
      <w:r>
        <w:rPr>
          <w:rFonts w:eastAsia="Times New Roman"/>
          <w:bCs/>
          <w:szCs w:val="24"/>
          <w:lang w:val="en-US"/>
        </w:rPr>
        <w:t>T</w:t>
      </w:r>
      <w:proofErr w:type="spellStart"/>
      <w:r>
        <w:rPr>
          <w:rFonts w:eastAsia="Times New Roman"/>
          <w:bCs/>
          <w:szCs w:val="24"/>
        </w:rPr>
        <w:t>ύπου</w:t>
      </w:r>
      <w:proofErr w:type="spellEnd"/>
      <w:r>
        <w:rPr>
          <w:rFonts w:eastAsia="Times New Roman"/>
          <w:bCs/>
          <w:szCs w:val="24"/>
        </w:rPr>
        <w:t xml:space="preserve">. </w:t>
      </w:r>
    </w:p>
    <w:p w14:paraId="0BCB5F3A" w14:textId="77777777" w:rsidR="00623898" w:rsidRDefault="00B35A1F">
      <w:pPr>
        <w:spacing w:line="600" w:lineRule="auto"/>
        <w:ind w:firstLine="720"/>
        <w:jc w:val="both"/>
        <w:rPr>
          <w:rFonts w:eastAsia="Times New Roman"/>
          <w:bCs/>
          <w:szCs w:val="24"/>
        </w:rPr>
      </w:pPr>
      <w:r w:rsidRPr="0005161D">
        <w:rPr>
          <w:rFonts w:eastAsia="Times New Roman"/>
          <w:b/>
          <w:bCs/>
          <w:szCs w:val="24"/>
        </w:rPr>
        <w:t xml:space="preserve">ΑΛΕΞΗΣ ΤΣΙΠΡΑΣ (Πρόεδρος της Κυβέρνησης): </w:t>
      </w:r>
      <w:r>
        <w:rPr>
          <w:rFonts w:eastAsia="Times New Roman"/>
          <w:bCs/>
          <w:szCs w:val="24"/>
        </w:rPr>
        <w:t xml:space="preserve">Πού το ξέρετε αυτό; </w:t>
      </w:r>
    </w:p>
    <w:p w14:paraId="0BCB5F3B" w14:textId="77777777" w:rsidR="00623898" w:rsidRDefault="00B35A1F">
      <w:pPr>
        <w:spacing w:line="600" w:lineRule="auto"/>
        <w:ind w:firstLine="720"/>
        <w:jc w:val="both"/>
        <w:rPr>
          <w:rFonts w:eastAsia="Times New Roman"/>
          <w:bCs/>
          <w:szCs w:val="24"/>
        </w:rPr>
      </w:pPr>
      <w:r w:rsidRPr="0005161D">
        <w:rPr>
          <w:rFonts w:eastAsia="Times New Roman"/>
          <w:b/>
          <w:bCs/>
          <w:szCs w:val="24"/>
        </w:rPr>
        <w:t>ΚΥΡΙΑΚΟΣ ΜΗΤΣΟΤΑΚΗΣ (Πρόεδρος της Νέας Δημοκρατίας):</w:t>
      </w:r>
      <w:r>
        <w:rPr>
          <w:rFonts w:eastAsia="Times New Roman"/>
          <w:bCs/>
          <w:szCs w:val="24"/>
        </w:rPr>
        <w:t xml:space="preserve"> Έχετε βγάλει δελτίο </w:t>
      </w:r>
      <w:r>
        <w:rPr>
          <w:rFonts w:eastAsia="Times New Roman"/>
          <w:bCs/>
          <w:szCs w:val="24"/>
        </w:rPr>
        <w:t>Τ</w:t>
      </w:r>
      <w:r>
        <w:rPr>
          <w:rFonts w:eastAsia="Times New Roman"/>
          <w:bCs/>
          <w:szCs w:val="24"/>
        </w:rPr>
        <w:t xml:space="preserve">ύπου! Δεν ντρέπεστε λίγο; Έχετε βγάλει δελτίο </w:t>
      </w:r>
      <w:r>
        <w:rPr>
          <w:rFonts w:eastAsia="Times New Roman"/>
          <w:bCs/>
          <w:szCs w:val="24"/>
        </w:rPr>
        <w:t>Τ</w:t>
      </w:r>
      <w:r>
        <w:rPr>
          <w:rFonts w:eastAsia="Times New Roman"/>
          <w:bCs/>
          <w:szCs w:val="24"/>
        </w:rPr>
        <w:t>ύπου! Πολύ επιλεκτική μνήμη έχ</w:t>
      </w:r>
      <w:r>
        <w:rPr>
          <w:rFonts w:eastAsia="Times New Roman"/>
          <w:bCs/>
          <w:szCs w:val="24"/>
        </w:rPr>
        <w:t xml:space="preserve">ετε. Τα δελτία </w:t>
      </w:r>
      <w:r>
        <w:rPr>
          <w:rFonts w:eastAsia="Times New Roman"/>
          <w:bCs/>
          <w:szCs w:val="24"/>
        </w:rPr>
        <w:t>Τ</w:t>
      </w:r>
      <w:r>
        <w:rPr>
          <w:rFonts w:eastAsia="Times New Roman"/>
          <w:bCs/>
          <w:szCs w:val="24"/>
        </w:rPr>
        <w:t xml:space="preserve">ύπου σας διαβάζω. </w:t>
      </w:r>
    </w:p>
    <w:p w14:paraId="0BCB5F3C" w14:textId="77777777" w:rsidR="00623898" w:rsidRDefault="00B35A1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BCB5F3D" w14:textId="77777777" w:rsidR="00623898" w:rsidRDefault="00B35A1F">
      <w:pPr>
        <w:spacing w:line="600" w:lineRule="auto"/>
        <w:ind w:firstLine="720"/>
        <w:jc w:val="both"/>
        <w:rPr>
          <w:rFonts w:eastAsia="Times New Roman"/>
          <w:bCs/>
          <w:szCs w:val="24"/>
        </w:rPr>
      </w:pPr>
      <w:r>
        <w:rPr>
          <w:rFonts w:eastAsia="Times New Roman"/>
          <w:bCs/>
          <w:szCs w:val="24"/>
        </w:rPr>
        <w:t>Αυτό που μπορώ να σας πω, όμως, είναι το εξής</w:t>
      </w:r>
      <w:r>
        <w:rPr>
          <w:rFonts w:eastAsia="Times New Roman"/>
          <w:bCs/>
          <w:szCs w:val="24"/>
        </w:rPr>
        <w:t>:</w:t>
      </w:r>
      <w:r>
        <w:rPr>
          <w:rFonts w:eastAsia="Times New Roman"/>
          <w:bCs/>
          <w:szCs w:val="24"/>
        </w:rPr>
        <w:t xml:space="preserve"> Αναφερθήκατε σε διάφορα ονόματα. Να πιαστώ από ένα μόνο, γιατί το αναφέρατε: Καλογρίτσας.</w:t>
      </w:r>
    </w:p>
    <w:p w14:paraId="0BCB5F3E" w14:textId="77777777" w:rsidR="00623898" w:rsidRDefault="00B35A1F">
      <w:pPr>
        <w:spacing w:line="600" w:lineRule="auto"/>
        <w:ind w:firstLine="720"/>
        <w:jc w:val="both"/>
        <w:rPr>
          <w:rFonts w:eastAsia="Times New Roman" w:cs="Times New Roman"/>
          <w:szCs w:val="24"/>
        </w:rPr>
      </w:pPr>
      <w:r>
        <w:rPr>
          <w:rFonts w:eastAsia="Times New Roman"/>
          <w:bCs/>
          <w:szCs w:val="24"/>
        </w:rPr>
        <w:t>Ξέρετε, βρέθηκα στην Πάτρα χθε</w:t>
      </w:r>
      <w:r>
        <w:rPr>
          <w:rFonts w:eastAsia="Times New Roman"/>
          <w:bCs/>
          <w:szCs w:val="24"/>
        </w:rPr>
        <w:t xml:space="preserve">ς και το μεγάλο παράπονο των Πατρινών και της </w:t>
      </w:r>
      <w:r>
        <w:rPr>
          <w:rFonts w:eastAsia="Times New Roman"/>
          <w:bCs/>
          <w:szCs w:val="24"/>
        </w:rPr>
        <w:t>δ</w:t>
      </w:r>
      <w:r>
        <w:rPr>
          <w:rFonts w:eastAsia="Times New Roman"/>
          <w:bCs/>
          <w:szCs w:val="24"/>
        </w:rPr>
        <w:t>υτικής Ελλάδας, είναι αυτός ο ταλαίπωρος δρόμος από την Πάτρα στον Πύργο. Τον σπάσατε σε οχτώ εργολαβίες. Τις τέσσερις τις δώσατε στον κ. Καλογρίτσα. Χρεωκοπημένο. Το έργο σταμάτησε με τον κ. Κα</w:t>
      </w:r>
      <w:r>
        <w:rPr>
          <w:rFonts w:eastAsia="Times New Roman"/>
          <w:bCs/>
          <w:szCs w:val="24"/>
        </w:rPr>
        <w:lastRenderedPageBreak/>
        <w:t>λογρίτσα. Θέλετ</w:t>
      </w:r>
      <w:r>
        <w:rPr>
          <w:rFonts w:eastAsia="Times New Roman"/>
          <w:bCs/>
          <w:szCs w:val="24"/>
        </w:rPr>
        <w:t>ε να του δώσετε κανάλι. Δεχθήκατε τα βοσκοτόπια ως ενέχυρο. Και έρχεστε μετά και μου λέτε ότι «δεν κάνουμε δουλειές με αυτούς»; Ποιον κοροϊδεύετε, κύριε Τσίπρα; Μπαινοβγαίνουν στο Μαξίμου και συναλλάσσεστε μαζί τους. Εγώ, απ’ ότι βλέπετε, μιλάω με στοιχεία</w:t>
      </w:r>
      <w:r>
        <w:rPr>
          <w:rFonts w:eastAsia="Times New Roman"/>
          <w:bCs/>
          <w:szCs w:val="24"/>
        </w:rPr>
        <w:t xml:space="preserve">. Αν έχετε να μου προσάψετε ότι η </w:t>
      </w:r>
      <w:r w:rsidRPr="004C7BA6">
        <w:rPr>
          <w:rFonts w:eastAsia="Times New Roman"/>
          <w:bCs/>
          <w:szCs w:val="24"/>
        </w:rPr>
        <w:t>“</w:t>
      </w:r>
      <w:r>
        <w:rPr>
          <w:rFonts w:eastAsia="Times New Roman" w:cs="Times New Roman"/>
          <w:szCs w:val="24"/>
          <w:lang w:val="en-US"/>
        </w:rPr>
        <w:t>NOVARTIS</w:t>
      </w:r>
      <w:r w:rsidRPr="004C7BA6">
        <w:rPr>
          <w:rFonts w:eastAsia="Times New Roman" w:cs="Times New Roman"/>
          <w:szCs w:val="24"/>
        </w:rPr>
        <w:t>”</w:t>
      </w:r>
      <w:r>
        <w:rPr>
          <w:rFonts w:eastAsia="Times New Roman" w:cs="Times New Roman"/>
          <w:szCs w:val="24"/>
        </w:rPr>
        <w:t xml:space="preserve"> ωφελήθηκε από κάποια δική μου υπογραφή, να μου το πείτε σας παρακαλώ πολύ. </w:t>
      </w:r>
    </w:p>
    <w:p w14:paraId="0BCB5F3F" w14:textId="77777777" w:rsidR="00623898" w:rsidRDefault="00B35A1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BCB5F4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Έρχομαι τώρα στα πιο προσωπικά. Κύριε Τσίπρα, εδώ και δύο χρόνια</w:t>
      </w:r>
      <w:r>
        <w:rPr>
          <w:rFonts w:eastAsia="Times New Roman" w:cs="Times New Roman"/>
          <w:szCs w:val="24"/>
        </w:rPr>
        <w:t>,</w:t>
      </w:r>
      <w:r>
        <w:rPr>
          <w:rFonts w:eastAsia="Times New Roman" w:cs="Times New Roman"/>
          <w:szCs w:val="24"/>
        </w:rPr>
        <w:t xml:space="preserve"> εκδοτικά συγκροτήματα απολύτως ταυτισμένα με το Μέγαρο Μαξίμου έχουν </w:t>
      </w:r>
      <w:proofErr w:type="spellStart"/>
      <w:r>
        <w:rPr>
          <w:rFonts w:eastAsia="Times New Roman" w:cs="Times New Roman"/>
          <w:szCs w:val="24"/>
        </w:rPr>
        <w:t>στοχοποιήσει</w:t>
      </w:r>
      <w:proofErr w:type="spellEnd"/>
      <w:r>
        <w:rPr>
          <w:rFonts w:eastAsia="Times New Roman" w:cs="Times New Roman"/>
          <w:szCs w:val="24"/>
        </w:rPr>
        <w:t xml:space="preserve"> χυδαία τη σύζυγό μου. Έχουν διασύρει την προσωπική μας ζωή. Έχουν αρπαχτεί από μια προσωπική</w:t>
      </w:r>
      <w:r w:rsidRPr="00BF1329">
        <w:rPr>
          <w:rFonts w:eastAsia="Times New Roman" w:cs="Times New Roman"/>
          <w:szCs w:val="24"/>
        </w:rPr>
        <w:t xml:space="preserve"> </w:t>
      </w:r>
      <w:r>
        <w:rPr>
          <w:rFonts w:eastAsia="Times New Roman" w:cs="Times New Roman"/>
          <w:szCs w:val="24"/>
        </w:rPr>
        <w:t>περιπέτεια, για να ισχυριστούν ότι τάχα δεν είχαμε βρεθεί σε διάσταση και ότι όλ</w:t>
      </w:r>
      <w:r>
        <w:rPr>
          <w:rFonts w:eastAsia="Times New Roman" w:cs="Times New Roman"/>
          <w:szCs w:val="24"/>
        </w:rPr>
        <w:t xml:space="preserve">ο αυτό ήταν εικονικό, για να κρύψουμε στοιχεία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Αυτά έλεγαν τα δικά σας φερέφωνα.</w:t>
      </w:r>
    </w:p>
    <w:p w14:paraId="0BCB5F4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Ως αποτέλεσμα αυτών των δημοσιευμάτων και της μήνυσης που κατατέθηκε, με αστραπιαία ταχύτητα διεξήχθη στη σύζυγό μου φορολογικός έλεγχος γραμμή-γραμμή. Μέσα</w:t>
      </w:r>
      <w:r>
        <w:rPr>
          <w:rFonts w:eastAsia="Times New Roman" w:cs="Times New Roman"/>
          <w:szCs w:val="24"/>
        </w:rPr>
        <w:t xml:space="preserve"> σε σαράντα οχτώ ώρες έγινε αυτό. Τι έγινε; Το δέχθηκε κανονικά και προσκόμισε όλα τα στοιχεία. Και τι </w:t>
      </w:r>
      <w:proofErr w:type="spellStart"/>
      <w:r>
        <w:rPr>
          <w:rFonts w:eastAsia="Times New Roman" w:cs="Times New Roman"/>
          <w:szCs w:val="24"/>
        </w:rPr>
        <w:t>απεφάνθη</w:t>
      </w:r>
      <w:proofErr w:type="spellEnd"/>
      <w:r>
        <w:rPr>
          <w:rFonts w:eastAsia="Times New Roman" w:cs="Times New Roman"/>
          <w:szCs w:val="24"/>
        </w:rPr>
        <w:t xml:space="preserve"> το ΚΕΦΟΜΕΠ, κύριε Τσίπρα; Ότι δεν υπάρχει κα</w:t>
      </w:r>
      <w:r>
        <w:rPr>
          <w:rFonts w:eastAsia="Times New Roman" w:cs="Times New Roman"/>
          <w:szCs w:val="24"/>
        </w:rPr>
        <w:t>μ</w:t>
      </w:r>
      <w:r>
        <w:rPr>
          <w:rFonts w:eastAsia="Times New Roman" w:cs="Times New Roman"/>
          <w:szCs w:val="24"/>
        </w:rPr>
        <w:t>μία φορολογική εκκρεμότητα.</w:t>
      </w:r>
    </w:p>
    <w:p w14:paraId="0BCB5F42" w14:textId="77777777" w:rsidR="00623898" w:rsidRDefault="00B35A1F">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0BCB5F4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Και τι </w:t>
      </w:r>
      <w:proofErr w:type="spellStart"/>
      <w:r>
        <w:rPr>
          <w:rFonts w:eastAsia="Times New Roman" w:cs="Times New Roman"/>
          <w:szCs w:val="24"/>
        </w:rPr>
        <w:t>απεφάνθη</w:t>
      </w:r>
      <w:proofErr w:type="spellEnd"/>
      <w:r>
        <w:rPr>
          <w:rFonts w:eastAsia="Times New Roman" w:cs="Times New Roman"/>
          <w:szCs w:val="24"/>
        </w:rPr>
        <w:t xml:space="preserve"> η</w:t>
      </w:r>
      <w:r>
        <w:rPr>
          <w:rFonts w:eastAsia="Times New Roman" w:cs="Times New Roman"/>
          <w:szCs w:val="24"/>
        </w:rPr>
        <w:t xml:space="preserve"> εισαγγελέας κ. Ψαρουδάκη; Ότι η υπόθεση πάει στο αρχείο. Δεν τα ξέρετε αυτά; Δεν τα ξέρετε; Μάθετε τα, λοιπόν. Από τη στιγμή, λοιπόν, που τα έχετε μάθει, να μην αναφερθείτε ξανά στο όνομα της συζύγου μου. Αρκετά την έχετε ταλαιπωρήσει. Είναι μια υπεύθυνη </w:t>
      </w:r>
      <w:r>
        <w:rPr>
          <w:rFonts w:eastAsia="Times New Roman" w:cs="Times New Roman"/>
          <w:szCs w:val="24"/>
        </w:rPr>
        <w:t xml:space="preserve">γυναίκα, μια επιχειρηματίας. Δεν έκανε ποτέ δουλειές με το δημόσιο. Βρέθηκε να </w:t>
      </w:r>
      <w:proofErr w:type="spellStart"/>
      <w:r>
        <w:rPr>
          <w:rFonts w:eastAsia="Times New Roman" w:cs="Times New Roman"/>
          <w:szCs w:val="24"/>
        </w:rPr>
        <w:t>στοχοποιείται</w:t>
      </w:r>
      <w:proofErr w:type="spellEnd"/>
      <w:r>
        <w:rPr>
          <w:rFonts w:eastAsia="Times New Roman" w:cs="Times New Roman"/>
          <w:szCs w:val="24"/>
        </w:rPr>
        <w:t xml:space="preserve">, μόνο και μόνο γιατί αυτό εξυπηρετούσε τα δικά σας συμφέροντα. Και στο ζήτημα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γνωρίζετε πολύ καλά ότι η αρχική απόφαση της επιτροπής ήταν ότι δεν</w:t>
      </w:r>
      <w:r>
        <w:rPr>
          <w:rFonts w:eastAsia="Times New Roman" w:cs="Times New Roman"/>
          <w:szCs w:val="24"/>
        </w:rPr>
        <w:t xml:space="preserve"> χρειάζεται να κάνουμε κοινή δήλωση </w:t>
      </w:r>
      <w:r>
        <w:rPr>
          <w:rFonts w:eastAsia="Times New Roman" w:cs="Times New Roman"/>
          <w:szCs w:val="24"/>
        </w:rPr>
        <w:t>«π</w:t>
      </w:r>
      <w:r>
        <w:rPr>
          <w:rFonts w:eastAsia="Times New Roman" w:cs="Times New Roman"/>
          <w:szCs w:val="24"/>
        </w:rPr>
        <w:t>όθεν έσχες</w:t>
      </w:r>
      <w:r>
        <w:rPr>
          <w:rFonts w:eastAsia="Times New Roman" w:cs="Times New Roman"/>
          <w:szCs w:val="24"/>
        </w:rPr>
        <w:t>»</w:t>
      </w:r>
      <w:r>
        <w:rPr>
          <w:rFonts w:eastAsia="Times New Roman" w:cs="Times New Roman"/>
          <w:szCs w:val="24"/>
        </w:rPr>
        <w:t xml:space="preserve"> και μετά από διάφορες παρεμβάσεις η επιτροπή άλλαξε την απόφασή της και θα προσκομίσει κανονικά η σύζυγός μου όλα τα στοιχεία</w:t>
      </w:r>
      <w:r>
        <w:rPr>
          <w:rFonts w:eastAsia="Times New Roman" w:cs="Times New Roman"/>
          <w:szCs w:val="24"/>
        </w:rPr>
        <w:t>,</w:t>
      </w:r>
      <w:r>
        <w:rPr>
          <w:rFonts w:eastAsia="Times New Roman" w:cs="Times New Roman"/>
          <w:szCs w:val="24"/>
        </w:rPr>
        <w:t xml:space="preserve"> που ζητάει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w:t>
      </w:r>
    </w:p>
    <w:p w14:paraId="0BCB5F4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Αναρωτηθήκατε άραγε στην Επιτροπή </w:t>
      </w:r>
      <w:r>
        <w:rPr>
          <w:rFonts w:eastAsia="Times New Roman" w:cs="Times New Roman"/>
          <w:szCs w:val="24"/>
        </w:rPr>
        <w:t>«</w:t>
      </w:r>
      <w:r>
        <w:rPr>
          <w:rFonts w:eastAsia="Times New Roman" w:cs="Times New Roman"/>
          <w:szCs w:val="24"/>
        </w:rPr>
        <w:t xml:space="preserve">Πόθεν </w:t>
      </w:r>
      <w:r>
        <w:rPr>
          <w:rFonts w:eastAsia="Times New Roman" w:cs="Times New Roman"/>
          <w:szCs w:val="24"/>
        </w:rPr>
        <w:t>Έσχες</w:t>
      </w:r>
      <w:r>
        <w:rPr>
          <w:rFonts w:eastAsia="Times New Roman" w:cs="Times New Roman"/>
          <w:szCs w:val="24"/>
        </w:rPr>
        <w:t>»</w:t>
      </w:r>
      <w:r>
        <w:rPr>
          <w:rFonts w:eastAsia="Times New Roman" w:cs="Times New Roman"/>
          <w:szCs w:val="24"/>
        </w:rPr>
        <w:t xml:space="preserve"> γιατί οι ανεξάρτητοι δικαστικοί ψήφισαν κατά της υποχρέωσης να προσκομίσει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και μόνο οι πολιτικά κατευθυνόμενοι ψήφισαν υπέρ; Δεν θα πω τίποτα παραπάνω. Αυτό αποφάσισε η </w:t>
      </w:r>
      <w:r>
        <w:rPr>
          <w:rFonts w:eastAsia="Times New Roman" w:cs="Times New Roman"/>
          <w:szCs w:val="24"/>
        </w:rPr>
        <w:t>ε</w:t>
      </w:r>
      <w:r>
        <w:rPr>
          <w:rFonts w:eastAsia="Times New Roman" w:cs="Times New Roman"/>
          <w:szCs w:val="24"/>
        </w:rPr>
        <w:t xml:space="preserve">πιτροπή. Αυτό θα γίνει. </w:t>
      </w:r>
    </w:p>
    <w:p w14:paraId="0BCB5F4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Όμως, από τη στιγμή, κύριε Τσίπρα, που η</w:t>
      </w:r>
      <w:r>
        <w:rPr>
          <w:rFonts w:eastAsia="Times New Roman" w:cs="Times New Roman"/>
          <w:szCs w:val="24"/>
        </w:rPr>
        <w:t xml:space="preserve"> υπόθεση μπήκε στο αρχείο από την ελληνική δικαιοσύνη -εισαγγελέας υπάρχει, εισαγγελέας δεν είναι </w:t>
      </w:r>
      <w:r>
        <w:rPr>
          <w:rFonts w:eastAsia="Times New Roman" w:cs="Times New Roman"/>
          <w:szCs w:val="24"/>
        </w:rPr>
        <w:lastRenderedPageBreak/>
        <w:t xml:space="preserve">ούτε ο κ. </w:t>
      </w:r>
      <w:proofErr w:type="spellStart"/>
      <w:r>
        <w:rPr>
          <w:rFonts w:eastAsia="Times New Roman" w:cs="Times New Roman"/>
          <w:szCs w:val="24"/>
        </w:rPr>
        <w:t>Βαξεβάνης</w:t>
      </w:r>
      <w:proofErr w:type="spellEnd"/>
      <w:r>
        <w:rPr>
          <w:rFonts w:eastAsia="Times New Roman" w:cs="Times New Roman"/>
          <w:szCs w:val="24"/>
        </w:rPr>
        <w:t xml:space="preserve">, ούτε εσείς- σας απαγορεύω να ξαναμιλήσετε για τη σύζυγό μου </w:t>
      </w:r>
      <w:r w:rsidRPr="00F331DF">
        <w:rPr>
          <w:rFonts w:eastAsia="Times New Roman"/>
          <w:bCs/>
        </w:rPr>
        <w:t>και</w:t>
      </w:r>
      <w:r>
        <w:rPr>
          <w:rFonts w:eastAsia="Times New Roman" w:cs="Times New Roman"/>
          <w:szCs w:val="24"/>
        </w:rPr>
        <w:t xml:space="preserve"> για το θέμα αυτό. </w:t>
      </w:r>
    </w:p>
    <w:p w14:paraId="0BCB5F46" w14:textId="77777777" w:rsidR="00623898" w:rsidRDefault="00B35A1F">
      <w:pPr>
        <w:spacing w:line="600" w:lineRule="auto"/>
        <w:ind w:firstLine="709"/>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BCB5F4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Γιατί, ξέρετε, είναι και άνανδρο από ένα σημείο και πέρα. Είναι άνανδρο και πρωτοφανές</w:t>
      </w:r>
      <w:r>
        <w:rPr>
          <w:rFonts w:eastAsia="Times New Roman" w:cs="Times New Roman"/>
          <w:szCs w:val="24"/>
        </w:rPr>
        <w:t>,</w:t>
      </w:r>
      <w:r>
        <w:rPr>
          <w:rFonts w:eastAsia="Times New Roman" w:cs="Times New Roman"/>
          <w:szCs w:val="24"/>
        </w:rPr>
        <w:t xml:space="preserve"> αυτό το οποίο κάνατε. Και το κάνατε εσείς, προσωπικά. Ξέρατε ότι η υπόθεση έχει αρχειοθετηθεί και πάρα ταύτα</w:t>
      </w:r>
      <w:r>
        <w:rPr>
          <w:rFonts w:eastAsia="Times New Roman" w:cs="Times New Roman"/>
          <w:szCs w:val="24"/>
        </w:rPr>
        <w:t>,</w:t>
      </w:r>
      <w:r>
        <w:rPr>
          <w:rFonts w:eastAsia="Times New Roman" w:cs="Times New Roman"/>
          <w:szCs w:val="24"/>
        </w:rPr>
        <w:t xml:space="preserve"> επανέρχεστε στο ίδιο ακριβώς θέμα. </w:t>
      </w:r>
    </w:p>
    <w:p w14:paraId="0BCB5F4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Για τα ζητήματα των </w:t>
      </w:r>
      <w:r>
        <w:rPr>
          <w:rFonts w:eastAsia="Times New Roman" w:cs="Times New Roman"/>
          <w:szCs w:val="24"/>
        </w:rPr>
        <w:t>ρυθμίσεων των δανείων, θα τα πούμε άλλη ώρα. Για κοιτάξτε και εσείς, όμως, μήπως τυχόν και έχετε εσείς στην οικογένειά σας εταιρίες</w:t>
      </w:r>
      <w:r>
        <w:rPr>
          <w:rFonts w:eastAsia="Times New Roman" w:cs="Times New Roman"/>
          <w:szCs w:val="24"/>
        </w:rPr>
        <w:t>,</w:t>
      </w:r>
      <w:r>
        <w:rPr>
          <w:rFonts w:eastAsia="Times New Roman" w:cs="Times New Roman"/>
          <w:szCs w:val="24"/>
        </w:rPr>
        <w:t xml:space="preserve"> που έχουν κάνει ρυθμίσεις δανείων. Προσέξτε το λίγο. Ψάξτε το λίγο. Μπορεί να το ξέρετε και εσείς. Δεν θα πω τίποτε παραπάν</w:t>
      </w:r>
      <w:r>
        <w:rPr>
          <w:rFonts w:eastAsia="Times New Roman" w:cs="Times New Roman"/>
          <w:szCs w:val="24"/>
        </w:rPr>
        <w:t xml:space="preserve">ω σήμερα. Την επόμενη φορά μπορεί να μου το πείτε εσείς. Διότι πρέπει να είστε πιο προσεκτικός σε αυτά, όταν έχετε τη φωλιά σας λερωμένη. </w:t>
      </w:r>
    </w:p>
    <w:p w14:paraId="0BCB5F4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Από εκεί και πέρα, για να χαλαρώσουμε και λίγο το κλίμα, μετά την, όπως καταλαβαίνετε, φορτισμένη συναισθηματικά απάν</w:t>
      </w:r>
      <w:r>
        <w:rPr>
          <w:rFonts w:eastAsia="Times New Roman" w:cs="Times New Roman"/>
          <w:szCs w:val="24"/>
        </w:rPr>
        <w:t xml:space="preserve">τησή μου, κλείνω με μία ενδιαφέρουσα… </w:t>
      </w:r>
    </w:p>
    <w:p w14:paraId="0BCB5F4A" w14:textId="77777777" w:rsidR="00623898" w:rsidRDefault="00B35A1F">
      <w:pPr>
        <w:spacing w:line="600" w:lineRule="auto"/>
        <w:ind w:firstLine="720"/>
        <w:jc w:val="both"/>
        <w:rPr>
          <w:rFonts w:eastAsia="Times New Roman" w:cs="Times New Roman"/>
          <w:szCs w:val="24"/>
        </w:rPr>
      </w:pPr>
      <w:r w:rsidRPr="00934ACF">
        <w:rPr>
          <w:rFonts w:eastAsia="Times New Roman" w:cs="Times New Roman"/>
          <w:b/>
          <w:szCs w:val="24"/>
        </w:rPr>
        <w:t>ΓΕΩΡΓΙΟΣ ΟΥΡΣΟΥΖΙΔΗΣ:</w:t>
      </w:r>
      <w:r>
        <w:rPr>
          <w:rFonts w:eastAsia="Times New Roman" w:cs="Times New Roman"/>
          <w:szCs w:val="24"/>
        </w:rPr>
        <w:t xml:space="preserve"> Του «Κήρυκα»;</w:t>
      </w:r>
    </w:p>
    <w:p w14:paraId="0BCB5F4B" w14:textId="77777777" w:rsidR="00623898" w:rsidRDefault="00B35A1F">
      <w:pPr>
        <w:spacing w:line="600" w:lineRule="auto"/>
        <w:ind w:firstLine="720"/>
        <w:jc w:val="both"/>
        <w:rPr>
          <w:rFonts w:eastAsia="Times New Roman" w:cs="Times New Roman"/>
          <w:szCs w:val="24"/>
        </w:rPr>
      </w:pPr>
      <w:r w:rsidRPr="00A22D89">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Ρυθμισμένα είναι όλα τα δάνεια. Να ρωτήσετε τον κ. Τσίπρα εάν συγγενείς του έχουν εταιρία, που και αυτή έχει ρυθμίσει τα δάνειά </w:t>
      </w:r>
      <w:r>
        <w:rPr>
          <w:rFonts w:eastAsia="Times New Roman" w:cs="Times New Roman"/>
          <w:szCs w:val="24"/>
        </w:rPr>
        <w:t xml:space="preserve">της και με τι όρους και αν αυτοί είναι προνομιακοί. Όχι δύο μέτρα και δύο σταθμά. </w:t>
      </w:r>
    </w:p>
    <w:p w14:paraId="0BCB5F4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Λοιπόν, να τελειώσουμε με κάτι λίγο πιο χαλαρό. </w:t>
      </w:r>
    </w:p>
    <w:p w14:paraId="0BCB5F4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xml:space="preserve">, είπατε ότι πρέπει να βγούνε οι Βουλευτές στον δρόμο </w:t>
      </w:r>
      <w:r w:rsidRPr="00934ACF">
        <w:rPr>
          <w:rFonts w:eastAsia="Times New Roman"/>
          <w:bCs/>
        </w:rPr>
        <w:t>και</w:t>
      </w:r>
      <w:r>
        <w:rPr>
          <w:rFonts w:eastAsia="Times New Roman"/>
          <w:bCs/>
        </w:rPr>
        <w:t xml:space="preserve"> </w:t>
      </w:r>
      <w:r w:rsidRPr="00934ACF">
        <w:rPr>
          <w:rFonts w:eastAsia="Times New Roman"/>
          <w:bCs/>
          <w:shd w:val="clear" w:color="auto" w:fill="FFFFFF"/>
        </w:rPr>
        <w:t>να</w:t>
      </w:r>
      <w:r>
        <w:rPr>
          <w:rFonts w:eastAsia="Times New Roman"/>
          <w:bCs/>
        </w:rPr>
        <w:t xml:space="preserve"> ενημερώσουν </w:t>
      </w:r>
      <w:r w:rsidRPr="00934ACF">
        <w:rPr>
          <w:rFonts w:eastAsia="Times New Roman"/>
          <w:bCs/>
        </w:rPr>
        <w:t>και</w:t>
      </w:r>
      <w:r>
        <w:rPr>
          <w:rFonts w:eastAsia="Times New Roman"/>
          <w:bCs/>
        </w:rPr>
        <w:t xml:space="preserve"> να εξηγήσουν στους πολίτες</w:t>
      </w:r>
      <w:r>
        <w:rPr>
          <w:rFonts w:eastAsia="Times New Roman" w:cs="Times New Roman"/>
          <w:szCs w:val="24"/>
        </w:rPr>
        <w:t xml:space="preserve"> για τ</w:t>
      </w:r>
      <w:r>
        <w:rPr>
          <w:rFonts w:eastAsia="Times New Roman" w:cs="Times New Roman"/>
          <w:szCs w:val="24"/>
        </w:rPr>
        <w:t xml:space="preserve">η συμφωνία. </w:t>
      </w:r>
    </w:p>
    <w:p w14:paraId="0BCB5F4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Έλαβα μία πρόσκληση για την ομιλία σας -την έλαβα και εγώ στο </w:t>
      </w:r>
      <w:r>
        <w:rPr>
          <w:rFonts w:eastAsia="Times New Roman" w:cs="Times New Roman"/>
          <w:szCs w:val="24"/>
          <w:lang w:val="en-US"/>
        </w:rPr>
        <w:t>mail</w:t>
      </w:r>
      <w:r>
        <w:rPr>
          <w:rFonts w:eastAsia="Times New Roman" w:cs="Times New Roman"/>
          <w:szCs w:val="24"/>
        </w:rPr>
        <w:t xml:space="preserve"> μου με μία μαζική αποστολή</w:t>
      </w:r>
      <w:r w:rsidRPr="00934ACF">
        <w:rPr>
          <w:rFonts w:eastAsia="Times New Roman" w:cs="Times New Roman"/>
          <w:szCs w:val="24"/>
        </w:rPr>
        <w:t>-</w:t>
      </w:r>
      <w:r>
        <w:rPr>
          <w:rFonts w:eastAsia="Times New Roman" w:cs="Times New Roman"/>
          <w:szCs w:val="24"/>
        </w:rPr>
        <w:t xml:space="preserve"> την οποία θα κάνετε στον ΣΒΒΕ Θεσσαλονίκης. Ξαναπάτε στη Θεσσαλονίκη. Ξαναπάτε στον ίδιο χώρο</w:t>
      </w:r>
      <w:r>
        <w:rPr>
          <w:rFonts w:eastAsia="Times New Roman" w:cs="Times New Roman"/>
          <w:szCs w:val="24"/>
        </w:rPr>
        <w:t>,</w:t>
      </w:r>
      <w:r>
        <w:rPr>
          <w:rFonts w:eastAsia="Times New Roman" w:cs="Times New Roman"/>
          <w:szCs w:val="24"/>
        </w:rPr>
        <w:t xml:space="preserve"> που πήγατε την προηγούμενη φορά ακριβώς, δίπλα στο αε</w:t>
      </w:r>
      <w:r>
        <w:rPr>
          <w:rFonts w:eastAsia="Times New Roman" w:cs="Times New Roman"/>
          <w:szCs w:val="24"/>
        </w:rPr>
        <w:t xml:space="preserve">ροδρόμιο. </w:t>
      </w:r>
    </w:p>
    <w:p w14:paraId="0BCB5F4F" w14:textId="77777777" w:rsidR="00623898" w:rsidRDefault="00B35A1F">
      <w:pPr>
        <w:spacing w:line="600" w:lineRule="auto"/>
        <w:ind w:firstLine="720"/>
        <w:jc w:val="both"/>
        <w:rPr>
          <w:rFonts w:eastAsia="Times New Roman" w:cs="Times New Roman"/>
          <w:szCs w:val="24"/>
        </w:rPr>
      </w:pPr>
      <w:r w:rsidRPr="00183013">
        <w:rPr>
          <w:rFonts w:eastAsia="Times New Roman" w:cs="Times New Roman"/>
        </w:rPr>
        <w:t>Όπως</w:t>
      </w:r>
      <w:r>
        <w:rPr>
          <w:rFonts w:eastAsia="Times New Roman" w:cs="Times New Roman"/>
          <w:szCs w:val="24"/>
        </w:rPr>
        <w:t xml:space="preserve"> αναφέρει η πρόσκληση, «λόγω των αυξημένων μέτρων ασφαλείας, θα παρακαλούσαμε πολύ να έχετε μαζί την αστυνομική σας ταυτότητα».</w:t>
      </w:r>
    </w:p>
    <w:p w14:paraId="0BCB5F50" w14:textId="77777777" w:rsidR="00623898" w:rsidRDefault="00B35A1F">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w:t>
      </w:r>
      <w:r w:rsidRPr="00586562">
        <w:rPr>
          <w:rFonts w:eastAsia="Times New Roman" w:cs="Times New Roman"/>
        </w:rPr>
        <w:t xml:space="preserve">Νέας Δημοκρατίας </w:t>
      </w:r>
      <w:r>
        <w:rPr>
          <w:rFonts w:eastAsia="Times New Roman" w:cs="Times New Roman"/>
        </w:rPr>
        <w:t>κ. Κυριάκος Μητσοτάκης</w:t>
      </w:r>
      <w:r w:rsidRPr="000731CA">
        <w:rPr>
          <w:rFonts w:eastAsia="Times New Roman" w:cs="Times New Roman"/>
        </w:rPr>
        <w:t xml:space="preserve">  καταθέτει για τα Πρακτικά </w:t>
      </w:r>
      <w:r>
        <w:rPr>
          <w:rFonts w:eastAsia="Times New Roman" w:cs="Times New Roman"/>
        </w:rPr>
        <w:t xml:space="preserve">αντίγραφο του </w:t>
      </w:r>
      <w:r>
        <w:rPr>
          <w:rFonts w:eastAsia="Times New Roman" w:cs="Times New Roman"/>
        </w:rPr>
        <w:t>προαναφερθέντος ηλεκτρονικού μηνύματος</w:t>
      </w:r>
      <w:r w:rsidRPr="000731CA">
        <w:rPr>
          <w:rFonts w:eastAsia="Times New Roman" w:cs="Times New Roman"/>
        </w:rPr>
        <w:t xml:space="preserve">, </w:t>
      </w:r>
      <w:r w:rsidRPr="00586562">
        <w:rPr>
          <w:rFonts w:eastAsia="Times New Roman" w:cs="Times New Roman"/>
          <w:bCs/>
          <w:shd w:val="clear" w:color="auto" w:fill="FFFFFF"/>
        </w:rPr>
        <w:t>το οποίο</w:t>
      </w:r>
      <w:r>
        <w:rPr>
          <w:rFonts w:eastAsia="Times New Roman" w:cs="Times New Roman"/>
        </w:rPr>
        <w:t xml:space="preserve">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14:paraId="0BCB5F5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Έτσι πηγαίνετε στη Θεσσαλονίκη πια, κύριε Τσίπρα!</w:t>
      </w:r>
    </w:p>
    <w:p w14:paraId="0BCB5F52" w14:textId="77777777" w:rsidR="00623898" w:rsidRDefault="00B35A1F">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BCB5F5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Έτσ</w:t>
      </w:r>
      <w:r>
        <w:rPr>
          <w:rFonts w:eastAsia="Times New Roman" w:cs="Times New Roman"/>
          <w:szCs w:val="24"/>
        </w:rPr>
        <w:t xml:space="preserve">ι πηγαίνετε στη Θεσσαλονίκη. Να δω πώς θα πάτε στη ΔΕΘ. Να δω πώς θα περπατήσετε στον δρόμο και θα εξηγήσετε στους Μακεδόνες τη συμφωνία, την οποία υπογράψατε. </w:t>
      </w:r>
    </w:p>
    <w:p w14:paraId="0BCB5F5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BCB5F5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w:t>
      </w:r>
      <w:r w:rsidRPr="006B5B37">
        <w:rPr>
          <w:rFonts w:eastAsia="Times New Roman" w:cs="Times New Roman"/>
          <w:szCs w:val="24"/>
        </w:rPr>
        <w:t>Νέας Δημοκρατίας</w:t>
      </w:r>
      <w:r>
        <w:rPr>
          <w:rFonts w:eastAsia="Times New Roman" w:cs="Times New Roman"/>
          <w:szCs w:val="24"/>
        </w:rPr>
        <w:t xml:space="preserve"> χειροκροτούν ζωηρά και παρατεταμ</w:t>
      </w:r>
      <w:r>
        <w:rPr>
          <w:rFonts w:eastAsia="Times New Roman" w:cs="Times New Roman"/>
          <w:szCs w:val="24"/>
        </w:rPr>
        <w:t>ένα)</w:t>
      </w:r>
    </w:p>
    <w:p w14:paraId="0BCB5F56" w14:textId="77777777" w:rsidR="00623898" w:rsidRDefault="00B35A1F">
      <w:pPr>
        <w:spacing w:line="600" w:lineRule="auto"/>
        <w:ind w:firstLine="720"/>
        <w:jc w:val="both"/>
        <w:rPr>
          <w:rFonts w:eastAsia="Times New Roman" w:cs="Times New Roman"/>
          <w:szCs w:val="24"/>
        </w:rPr>
      </w:pPr>
      <w:r w:rsidRPr="00AD6554">
        <w:rPr>
          <w:rFonts w:eastAsia="Times New Roman" w:cs="Times New Roman"/>
          <w:b/>
        </w:rPr>
        <w:t>ΠΡΟΕΔΡΟΣ (Νικόλαος</w:t>
      </w:r>
      <w:r>
        <w:rPr>
          <w:rFonts w:eastAsia="Times New Roman" w:cs="Times New Roman"/>
          <w:b/>
        </w:rPr>
        <w:t xml:space="preserve"> </w:t>
      </w:r>
      <w:proofErr w:type="spellStart"/>
      <w:r>
        <w:rPr>
          <w:rFonts w:eastAsia="Times New Roman" w:cs="Times New Roman"/>
          <w:b/>
        </w:rPr>
        <w:t>Βού</w:t>
      </w:r>
      <w:r w:rsidRPr="00AD6554">
        <w:rPr>
          <w:rFonts w:eastAsia="Times New Roman" w:cs="Times New Roman"/>
          <w:b/>
        </w:rPr>
        <w:t>τσης</w:t>
      </w:r>
      <w:proofErr w:type="spellEnd"/>
      <w:r w:rsidRPr="00AD6554">
        <w:rPr>
          <w:rFonts w:eastAsia="Times New Roman" w:cs="Times New Roman"/>
          <w:b/>
        </w:rPr>
        <w:t>):</w:t>
      </w:r>
      <w:r w:rsidRPr="00AD6554">
        <w:rPr>
          <w:rFonts w:eastAsia="Times New Roman" w:cs="Times New Roman"/>
        </w:rPr>
        <w:t xml:space="preserve"> </w:t>
      </w:r>
      <w:r>
        <w:rPr>
          <w:rFonts w:eastAsia="Times New Roman" w:cs="Times New Roman"/>
          <w:szCs w:val="24"/>
        </w:rPr>
        <w:t>Κυρίες και κύριοι συνάδελφοι, ο</w:t>
      </w:r>
      <w:r w:rsidRPr="00FF63F7">
        <w:rPr>
          <w:rFonts w:eastAsia="Times New Roman"/>
          <w:szCs w:val="24"/>
        </w:rPr>
        <w:t xml:space="preserve"> Βουλευτής της Νέας Δημοκρατίας κ. </w:t>
      </w:r>
      <w:r>
        <w:rPr>
          <w:rFonts w:eastAsia="Times New Roman"/>
          <w:szCs w:val="24"/>
        </w:rPr>
        <w:t>Ιωάννης Κεφαλογιάννης</w:t>
      </w:r>
      <w:r w:rsidRPr="00FF63F7">
        <w:rPr>
          <w:rFonts w:eastAsia="Times New Roman"/>
          <w:szCs w:val="24"/>
        </w:rPr>
        <w:t xml:space="preserve"> ζητεί άδεια ολιγοήμερης απουσίας στο εξωτερικό</w:t>
      </w:r>
      <w:r>
        <w:rPr>
          <w:rFonts w:eastAsia="Times New Roman"/>
          <w:szCs w:val="24"/>
        </w:rPr>
        <w:t xml:space="preserve">, </w:t>
      </w:r>
      <w:r>
        <w:rPr>
          <w:rFonts w:eastAsia="Times New Roman" w:cs="Times New Roman"/>
          <w:szCs w:val="24"/>
        </w:rPr>
        <w:t>προκειμένου να μεταβεί στο Βέλγιο</w:t>
      </w:r>
      <w:r>
        <w:rPr>
          <w:rFonts w:eastAsia="Times New Roman" w:cs="Times New Roman"/>
          <w:szCs w:val="24"/>
        </w:rPr>
        <w:t>,</w:t>
      </w:r>
      <w:r>
        <w:rPr>
          <w:rFonts w:eastAsia="Times New Roman" w:cs="Times New Roman"/>
          <w:szCs w:val="24"/>
        </w:rPr>
        <w:t xml:space="preserve"> από 9 </w:t>
      </w:r>
      <w:r>
        <w:rPr>
          <w:rFonts w:eastAsia="Times New Roman" w:cs="Times New Roman"/>
          <w:szCs w:val="24"/>
        </w:rPr>
        <w:t xml:space="preserve">Ιουλίου </w:t>
      </w:r>
      <w:r>
        <w:rPr>
          <w:rFonts w:eastAsia="Times New Roman" w:cs="Times New Roman"/>
          <w:szCs w:val="24"/>
        </w:rPr>
        <w:t>έως 10 Ιουλίου</w:t>
      </w:r>
      <w:r>
        <w:rPr>
          <w:rFonts w:eastAsia="Times New Roman" w:cs="Times New Roman"/>
          <w:szCs w:val="24"/>
        </w:rPr>
        <w:t xml:space="preserve"> 2018</w:t>
      </w:r>
      <w:r>
        <w:rPr>
          <w:rFonts w:eastAsia="Times New Roman" w:cs="Times New Roman"/>
          <w:szCs w:val="24"/>
        </w:rPr>
        <w:t>,</w:t>
      </w:r>
      <w:r>
        <w:rPr>
          <w:rFonts w:eastAsia="Times New Roman" w:cs="Times New Roman"/>
          <w:szCs w:val="24"/>
        </w:rPr>
        <w:t xml:space="preserve"> για προσωπικούς </w:t>
      </w:r>
      <w:r>
        <w:rPr>
          <w:rFonts w:eastAsia="Times New Roman" w:cs="Times New Roman"/>
          <w:szCs w:val="24"/>
        </w:rPr>
        <w:t>λόγους.</w:t>
      </w:r>
      <w:r>
        <w:rPr>
          <w:rFonts w:eastAsia="Times New Roman"/>
          <w:szCs w:val="24"/>
        </w:rPr>
        <w:t xml:space="preserve"> </w:t>
      </w:r>
      <w:r w:rsidRPr="00FF63F7">
        <w:rPr>
          <w:rFonts w:eastAsia="Times New Roman"/>
          <w:szCs w:val="24"/>
        </w:rPr>
        <w:t>Η Βουλή εγκρίνει;</w:t>
      </w:r>
    </w:p>
    <w:p w14:paraId="0BCB5F57" w14:textId="77777777" w:rsidR="00623898" w:rsidRDefault="00B35A1F">
      <w:pPr>
        <w:spacing w:line="600" w:lineRule="auto"/>
        <w:ind w:firstLine="720"/>
        <w:jc w:val="both"/>
        <w:rPr>
          <w:rFonts w:eastAsia="Times New Roman"/>
          <w:szCs w:val="24"/>
        </w:rPr>
      </w:pPr>
      <w:r w:rsidRPr="00FF63F7">
        <w:rPr>
          <w:rFonts w:eastAsia="Times New Roman"/>
          <w:b/>
          <w:szCs w:val="24"/>
        </w:rPr>
        <w:t xml:space="preserve">ΟΛΟΙ </w:t>
      </w:r>
      <w:r>
        <w:rPr>
          <w:rFonts w:eastAsia="Times New Roman"/>
          <w:b/>
          <w:szCs w:val="24"/>
        </w:rPr>
        <w:t xml:space="preserve">ΟΙ </w:t>
      </w:r>
      <w:r w:rsidRPr="00FF63F7">
        <w:rPr>
          <w:rFonts w:eastAsia="Times New Roman"/>
          <w:b/>
          <w:szCs w:val="24"/>
        </w:rPr>
        <w:t>ΒΟΥΛΕΥΤΕΣ:</w:t>
      </w:r>
      <w:r w:rsidRPr="00FF63F7">
        <w:rPr>
          <w:rFonts w:eastAsia="Times New Roman"/>
          <w:szCs w:val="24"/>
        </w:rPr>
        <w:t xml:space="preserve"> Μάλιστα, μάλιστα.</w:t>
      </w:r>
    </w:p>
    <w:p w14:paraId="0BCB5F58" w14:textId="77777777" w:rsidR="00623898" w:rsidRDefault="00B35A1F">
      <w:pPr>
        <w:spacing w:line="600" w:lineRule="auto"/>
        <w:ind w:firstLine="720"/>
        <w:jc w:val="both"/>
        <w:rPr>
          <w:rFonts w:eastAsia="Times New Roman"/>
          <w:szCs w:val="24"/>
        </w:rPr>
      </w:pPr>
      <w:r w:rsidRPr="00934ACF">
        <w:rPr>
          <w:rFonts w:eastAsia="Times New Roman"/>
          <w:b/>
        </w:rPr>
        <w:t>ΠΡΟΕΔΡΟΣ (</w:t>
      </w:r>
      <w:r w:rsidRPr="00AD6554">
        <w:rPr>
          <w:rFonts w:eastAsia="Times New Roman" w:cs="Times New Roman"/>
          <w:b/>
        </w:rPr>
        <w:t>Νικόλαος</w:t>
      </w:r>
      <w:r>
        <w:rPr>
          <w:rFonts w:eastAsia="Times New Roman" w:cs="Times New Roman"/>
          <w:b/>
        </w:rPr>
        <w:t xml:space="preserve"> </w:t>
      </w:r>
      <w:proofErr w:type="spellStart"/>
      <w:r>
        <w:rPr>
          <w:rFonts w:eastAsia="Times New Roman" w:cs="Times New Roman"/>
          <w:b/>
        </w:rPr>
        <w:t>Βού</w:t>
      </w:r>
      <w:r w:rsidRPr="00AD6554">
        <w:rPr>
          <w:rFonts w:eastAsia="Times New Roman" w:cs="Times New Roman"/>
          <w:b/>
        </w:rPr>
        <w:t>τσης</w:t>
      </w:r>
      <w:proofErr w:type="spellEnd"/>
      <w:r w:rsidRPr="00934ACF">
        <w:rPr>
          <w:rFonts w:eastAsia="Times New Roman"/>
          <w:b/>
        </w:rPr>
        <w:t xml:space="preserve">): </w:t>
      </w:r>
      <w:r>
        <w:rPr>
          <w:rFonts w:eastAsia="Times New Roman"/>
          <w:szCs w:val="24"/>
        </w:rPr>
        <w:t>Συνεπώς η</w:t>
      </w:r>
      <w:r w:rsidRPr="00FF63F7">
        <w:rPr>
          <w:rFonts w:eastAsia="Times New Roman"/>
          <w:szCs w:val="24"/>
        </w:rPr>
        <w:t xml:space="preserve"> </w:t>
      </w:r>
      <w:r w:rsidRPr="00FF63F7">
        <w:rPr>
          <w:rFonts w:eastAsia="Times New Roman"/>
          <w:szCs w:val="24"/>
        </w:rPr>
        <w:t xml:space="preserve">Βουλή ενέκρινε τη ζητηθείσα άδεια. </w:t>
      </w:r>
    </w:p>
    <w:p w14:paraId="0BCB5F59"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η Πρόεδρος της Κοινοβουλευτικής Ομάδας της </w:t>
      </w:r>
      <w:r>
        <w:rPr>
          <w:rFonts w:eastAsia="Times New Roman" w:cs="Times New Roman"/>
          <w:szCs w:val="24"/>
        </w:rPr>
        <w:t>Δημοκρατικής Συμπαράταξης ΠΑΣΟΚ</w:t>
      </w:r>
      <w:r>
        <w:rPr>
          <w:rFonts w:eastAsia="Times New Roman" w:cs="Times New Roman"/>
          <w:szCs w:val="24"/>
        </w:rPr>
        <w:t xml:space="preserve"> -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Φώφη Γεννηματά και οι Βουλευτές του Κόμματός της κατέθεσαν σήμερα 5</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2018 πρόταση νόμου: «Ακύρωση των μειώσεων στις συντάξεις και προώθηση της </w:t>
      </w:r>
      <w:proofErr w:type="spellStart"/>
      <w:r>
        <w:rPr>
          <w:rFonts w:eastAsia="Times New Roman" w:cs="Times New Roman"/>
          <w:szCs w:val="24"/>
        </w:rPr>
        <w:t>επαναθεμελίωσης</w:t>
      </w:r>
      <w:proofErr w:type="spellEnd"/>
      <w:r>
        <w:rPr>
          <w:rFonts w:eastAsia="Times New Roman" w:cs="Times New Roman"/>
          <w:szCs w:val="24"/>
        </w:rPr>
        <w:t xml:space="preserve"> του ασφαλιστικού συστήματος».</w:t>
      </w:r>
    </w:p>
    <w:p w14:paraId="0BCB5F5A"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Παραπέμπεται στην αρμόδ</w:t>
      </w:r>
      <w:r>
        <w:rPr>
          <w:rFonts w:eastAsia="Times New Roman" w:cs="Times New Roman"/>
          <w:szCs w:val="24"/>
        </w:rPr>
        <w:t>ια Διαρκή Επιτροπή.</w:t>
      </w:r>
    </w:p>
    <w:p w14:paraId="0BCB5F5B" w14:textId="77777777" w:rsidR="00623898" w:rsidRDefault="00B35A1F">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0BCB5F5C"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Σας παρακαλώ πολύ, μη γελάτε!</w:t>
      </w:r>
    </w:p>
    <w:p w14:paraId="0BCB5F5D"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 xml:space="preserve">Γεννηματά δεν θα μιλήσει. </w:t>
      </w:r>
    </w:p>
    <w:p w14:paraId="0BCB5F5E"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Η συνεδρίαση θα κλείσει με την </w:t>
      </w:r>
      <w:proofErr w:type="spellStart"/>
      <w:r>
        <w:rPr>
          <w:rFonts w:eastAsia="Times New Roman" w:cs="Times New Roman"/>
          <w:szCs w:val="24"/>
        </w:rPr>
        <w:t>τριτομιλία</w:t>
      </w:r>
      <w:proofErr w:type="spellEnd"/>
      <w:r>
        <w:rPr>
          <w:rFonts w:eastAsia="Times New Roman" w:cs="Times New Roman"/>
          <w:szCs w:val="24"/>
        </w:rPr>
        <w:t xml:space="preserve"> του Πρωθυπουργού κ. Αλέξη Τσίπρα. </w:t>
      </w:r>
    </w:p>
    <w:p w14:paraId="0BCB5F5F" w14:textId="77777777" w:rsidR="00623898" w:rsidRDefault="00B35A1F">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w:t>
      </w:r>
      <w:r w:rsidRPr="00EB6C00">
        <w:rPr>
          <w:rFonts w:eastAsia="Times New Roman" w:cs="Times New Roman"/>
          <w:b/>
          <w:szCs w:val="24"/>
        </w:rPr>
        <w:t>Κυβέρνησης</w:t>
      </w:r>
      <w:r>
        <w:rPr>
          <w:rFonts w:eastAsia="Times New Roman" w:cs="Times New Roman"/>
          <w:b/>
          <w:szCs w:val="24"/>
        </w:rPr>
        <w:t xml:space="preserve">): </w:t>
      </w:r>
      <w:r>
        <w:rPr>
          <w:rFonts w:eastAsia="Times New Roman" w:cs="Times New Roman"/>
          <w:szCs w:val="24"/>
        </w:rPr>
        <w:t xml:space="preserve">Θα είναι σύντομη η παρέμβασή  μου, κύριε Πρόεδρε. Δεν θα μακρηγορήσω αυτή τη φορά, για να μην ανησυχήσω κι άλλο τον κ. Μητσοτάκη, ο οποίος είπε ότι μακρηγόρησα στη δευτερολογία μου, επειδή με κατατρόπωσε στην </w:t>
      </w:r>
      <w:proofErr w:type="spellStart"/>
      <w:r>
        <w:rPr>
          <w:rFonts w:eastAsia="Times New Roman" w:cs="Times New Roman"/>
          <w:szCs w:val="24"/>
        </w:rPr>
        <w:t>πρωτομιλία</w:t>
      </w:r>
      <w:proofErr w:type="spellEnd"/>
      <w:r>
        <w:rPr>
          <w:rFonts w:eastAsia="Times New Roman" w:cs="Times New Roman"/>
          <w:szCs w:val="24"/>
        </w:rPr>
        <w:t>. Τέτοια κατατρόπωση δεν έχω ξαναδεί!</w:t>
      </w:r>
      <w:r>
        <w:rPr>
          <w:rFonts w:eastAsia="Times New Roman" w:cs="Times New Roman"/>
          <w:szCs w:val="24"/>
        </w:rPr>
        <w:t xml:space="preserve"> </w:t>
      </w:r>
    </w:p>
    <w:p w14:paraId="0BCB5F60"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κ. Μητσοτάκης δεν είναι στην Αίθουσα- θα ξεκινήσω από τα θέματα της οικονομίας. Δεν </w:t>
      </w:r>
      <w:r w:rsidRPr="00022913">
        <w:rPr>
          <w:rFonts w:eastAsia="Times New Roman"/>
          <w:bCs/>
          <w:shd w:val="clear" w:color="auto" w:fill="FFFFFF"/>
        </w:rPr>
        <w:t>θα</w:t>
      </w:r>
      <w:r>
        <w:rPr>
          <w:rFonts w:eastAsia="Times New Roman" w:cs="Times New Roman"/>
          <w:szCs w:val="24"/>
        </w:rPr>
        <w:t xml:space="preserve"> τοποθετηθώ επί μακρόν, αλλά θα ήθελα να πω το εξής. Αναφέρθηκε στην διόγκωση του ιδιωτικού χρέους ο κ. Μητσοτάκης. Θα ήθελα να επισημάν</w:t>
      </w:r>
      <w:r>
        <w:rPr>
          <w:rFonts w:eastAsia="Times New Roman" w:cs="Times New Roman"/>
          <w:szCs w:val="24"/>
        </w:rPr>
        <w:t>ω ότι πραγματικά</w:t>
      </w:r>
      <w:r>
        <w:rPr>
          <w:rFonts w:eastAsia="Times New Roman" w:cs="Times New Roman"/>
          <w:szCs w:val="24"/>
        </w:rPr>
        <w:t>,</w:t>
      </w:r>
      <w:r>
        <w:rPr>
          <w:rFonts w:eastAsia="Times New Roman" w:cs="Times New Roman"/>
          <w:szCs w:val="24"/>
        </w:rPr>
        <w:t xml:space="preserve"> αποτελεί ένα ζήτημα για την ελληνική οικονομία το ιδιωτικό χρέος. Όμως, θα πρέπει να έχουμε όλη την πραγματική εικόνα. </w:t>
      </w:r>
    </w:p>
    <w:p w14:paraId="0BCB5F61"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Από τα περίπου 130 δισεκατομμύρια ευρώ του ιδιωτικού χρέους, τα 32 δισεκατομμύρια αφορούν μόλις εβδομήντα τρία ΑΦΜ. Συ</w:t>
      </w:r>
      <w:r>
        <w:rPr>
          <w:rFonts w:eastAsia="Times New Roman" w:cs="Times New Roman"/>
          <w:szCs w:val="24"/>
        </w:rPr>
        <w:t xml:space="preserve">μπεριλαμβανομένων και αυτών των εβδομήντα τριών ΑΦΜ, μόνο δεκαεπτά χιλιάδες ΑΦΜ χρωστούν τα 85 δισεκατομμύρια. </w:t>
      </w:r>
    </w:p>
    <w:p w14:paraId="0BCB5F62"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λοιπόν, ότι εδώ βρισκόμαστε μπροστά σε ένα πρόβλημα πάρα πολύ δομικό, ουσιαστικό, το οποίο δεν αντιμετωπίζεται με το να το </w:t>
      </w:r>
      <w:r>
        <w:rPr>
          <w:rFonts w:eastAsia="Times New Roman" w:cs="Times New Roman"/>
          <w:szCs w:val="24"/>
        </w:rPr>
        <w:t>ξορκίζει κανείς. Βρισκόμαστε σε ένα πρόβλημα</w:t>
      </w:r>
      <w:r>
        <w:rPr>
          <w:rFonts w:eastAsia="Times New Roman" w:cs="Times New Roman"/>
          <w:szCs w:val="24"/>
        </w:rPr>
        <w:t>,</w:t>
      </w:r>
      <w:r>
        <w:rPr>
          <w:rFonts w:eastAsia="Times New Roman" w:cs="Times New Roman"/>
          <w:szCs w:val="24"/>
        </w:rPr>
        <w:t xml:space="preserve"> που έχει να κάνει κυρίως με το γεγονός ότι μεγάλες επιχειρήσεις ή μεγάλοι επιχειρηματίες έχουν καταφέρει, δυστυχώς, να βγάλουν τα χρήματά τους στο εξωτερικό κατά πάσα πιθανότητα, να χρεοκοπήσουν τις επιχειρήσει</w:t>
      </w:r>
      <w:r>
        <w:rPr>
          <w:rFonts w:eastAsia="Times New Roman" w:cs="Times New Roman"/>
          <w:szCs w:val="24"/>
        </w:rPr>
        <w:t>ς τους, και να χρωστούν κάποια δισεκατομμύρια στις τράπεζες, τα οποία δεν θα τα επιστρέψουν ποτέ. Και αυτό είναι</w:t>
      </w:r>
      <w:r>
        <w:rPr>
          <w:rFonts w:eastAsia="Times New Roman" w:cs="Times New Roman"/>
          <w:szCs w:val="24"/>
        </w:rPr>
        <w:t xml:space="preserve"> </w:t>
      </w:r>
      <w:r>
        <w:rPr>
          <w:rFonts w:eastAsia="Times New Roman" w:cs="Times New Roman"/>
          <w:szCs w:val="24"/>
        </w:rPr>
        <w:t>το δομικό πρόβλημα</w:t>
      </w:r>
      <w:r>
        <w:rPr>
          <w:rFonts w:eastAsia="Times New Roman" w:cs="Times New Roman"/>
          <w:szCs w:val="24"/>
        </w:rPr>
        <w:t>,</w:t>
      </w:r>
      <w:r>
        <w:rPr>
          <w:rFonts w:eastAsia="Times New Roman" w:cs="Times New Roman"/>
          <w:szCs w:val="24"/>
        </w:rPr>
        <w:t xml:space="preserve"> που αφορά ένα μεγάλο μέρος των μη εξυπηρετούμενων δανείων. Είναι οι λεγόμενοι «στρατηγικοί κακοπληρωτές». </w:t>
      </w:r>
    </w:p>
    <w:p w14:paraId="0BCB5F63"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w:t>
      </w:r>
      <w:r>
        <w:rPr>
          <w:rFonts w:eastAsia="Times New Roman" w:cs="Times New Roman"/>
          <w:szCs w:val="24"/>
        </w:rPr>
        <w:t>κρίσιμο θέμα</w:t>
      </w:r>
      <w:r>
        <w:rPr>
          <w:rFonts w:eastAsia="Times New Roman" w:cs="Times New Roman"/>
          <w:szCs w:val="24"/>
        </w:rPr>
        <w:t>,</w:t>
      </w:r>
      <w:r>
        <w:rPr>
          <w:rFonts w:eastAsia="Times New Roman" w:cs="Times New Roman"/>
          <w:szCs w:val="24"/>
        </w:rPr>
        <w:t xml:space="preserve"> που έχει να κάνει με το αν ο κ. Μητσοτάκης όντως έχει μια ατζέντα αντικοινωνική -</w:t>
      </w:r>
      <w:proofErr w:type="spellStart"/>
      <w:r>
        <w:rPr>
          <w:rFonts w:eastAsia="Times New Roman" w:cs="Times New Roman"/>
          <w:szCs w:val="24"/>
        </w:rPr>
        <w:t>σοκαριστική</w:t>
      </w:r>
      <w:proofErr w:type="spellEnd"/>
      <w:r>
        <w:rPr>
          <w:rFonts w:eastAsia="Times New Roman" w:cs="Times New Roman"/>
          <w:szCs w:val="24"/>
        </w:rPr>
        <w:t xml:space="preserve"> είπα εγώ στην ομιλία μου- μια κρυφή ατζέντα -και περιέγραψα το δημιουργικό σοκ</w:t>
      </w:r>
      <w:r>
        <w:rPr>
          <w:rFonts w:eastAsia="Times New Roman" w:cs="Times New Roman"/>
          <w:szCs w:val="24"/>
        </w:rPr>
        <w:t>,</w:t>
      </w:r>
      <w:r>
        <w:rPr>
          <w:rFonts w:eastAsia="Times New Roman" w:cs="Times New Roman"/>
          <w:szCs w:val="24"/>
        </w:rPr>
        <w:t xml:space="preserve"> που περνάει μέσα από την κατάργηση των κατακτήσεων του εργατικού κινή</w:t>
      </w:r>
      <w:r>
        <w:rPr>
          <w:rFonts w:eastAsia="Times New Roman" w:cs="Times New Roman"/>
          <w:szCs w:val="24"/>
        </w:rPr>
        <w:t xml:space="preserve">ματος, την απελευθέρωση, λέμε εμείς, απολύσεων, τη διεύρυνση του οκτάωρου- ο ίδιος είπε ότι ποτέ δεν τα ανέφερε αυτά.  </w:t>
      </w:r>
    </w:p>
    <w:p w14:paraId="0BCB5F64"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Εγώ θα ήθελα να του υπενθυμίσω ότι μόλις πριν από λίγες ημέρες, πριν από έναν περίπου μήνα, στην ομιλία του προς το ΣΕΠΕ ανέφερε επί λέξ</w:t>
      </w:r>
      <w:r>
        <w:rPr>
          <w:rFonts w:eastAsia="Times New Roman" w:cs="Times New Roman"/>
          <w:szCs w:val="24"/>
        </w:rPr>
        <w:t>ει το γεγονός ότι στις μέρες μας το οχτάωρο έχει ξεπεραστεί. Ήταν μία από τις πολλές περιπτώσεις</w:t>
      </w:r>
      <w:r>
        <w:rPr>
          <w:rFonts w:eastAsia="Times New Roman" w:cs="Times New Roman"/>
          <w:szCs w:val="24"/>
        </w:rPr>
        <w:t>,</w:t>
      </w:r>
      <w:r>
        <w:rPr>
          <w:rFonts w:eastAsia="Times New Roman" w:cs="Times New Roman"/>
          <w:szCs w:val="24"/>
        </w:rPr>
        <w:t xml:space="preserve"> κατά τις οποίες ο κ. Μητσοτάκης μ</w:t>
      </w:r>
      <w:r>
        <w:rPr>
          <w:rFonts w:eastAsia="Times New Roman" w:cs="Times New Roman"/>
          <w:szCs w:val="24"/>
        </w:rPr>
        <w:t>ά</w:t>
      </w:r>
      <w:r>
        <w:rPr>
          <w:rFonts w:eastAsia="Times New Roman" w:cs="Times New Roman"/>
          <w:szCs w:val="24"/>
        </w:rPr>
        <w:t>ς έχει αιφνιδιάσει με την ειλικρίνεια των τοποθετήσεών του, όταν βρίσκεται, βεβαίως, μπροστά σε ακροατήρια που, μάλλον, αισθ</w:t>
      </w:r>
      <w:r>
        <w:rPr>
          <w:rFonts w:eastAsia="Times New Roman" w:cs="Times New Roman"/>
          <w:szCs w:val="24"/>
        </w:rPr>
        <w:t xml:space="preserve">άνεται ότι θα τους αρέσει αυτό το οποίο θα ειπωθεί. </w:t>
      </w:r>
    </w:p>
    <w:p w14:paraId="0BCB5F65"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Στη Βουλή σήμερα είπε διαφορετικά. Όταν, όμως, κάποιος λέει ότι το οχτάωρο είναι ξεπερασμένο και δηλώνει φανατικός υποστηρικτής του Αυστριακού Καγκελάριου κ. </w:t>
      </w:r>
      <w:proofErr w:type="spellStart"/>
      <w:r>
        <w:rPr>
          <w:rFonts w:eastAsia="Times New Roman" w:cs="Times New Roman"/>
          <w:szCs w:val="24"/>
        </w:rPr>
        <w:t>Κουρτς</w:t>
      </w:r>
      <w:proofErr w:type="spellEnd"/>
      <w:r>
        <w:rPr>
          <w:rFonts w:eastAsia="Times New Roman" w:cs="Times New Roman"/>
          <w:szCs w:val="24"/>
        </w:rPr>
        <w:t>, που καθιέρωσε το δωδεκάωρο, είναι βέβ</w:t>
      </w:r>
      <w:r>
        <w:rPr>
          <w:rFonts w:eastAsia="Times New Roman" w:cs="Times New Roman"/>
          <w:szCs w:val="24"/>
        </w:rPr>
        <w:t xml:space="preserve">αιο ότι η ατζέντα που κρύβει στα ζητήματα της εργασίας, είναι μια ατζέντα ακραία νεοφιλελεύθερη και συντηρητική. </w:t>
      </w:r>
    </w:p>
    <w:p w14:paraId="0BCB5F66"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lastRenderedPageBreak/>
        <w:t>Έρχομαι στα ζητήματα που έθεσε ο κ. Μητσοτάκης</w:t>
      </w:r>
      <w:r>
        <w:rPr>
          <w:rFonts w:eastAsia="Times New Roman" w:cs="Times New Roman"/>
          <w:szCs w:val="24"/>
        </w:rPr>
        <w:t>,</w:t>
      </w:r>
      <w:r>
        <w:rPr>
          <w:rFonts w:eastAsia="Times New Roman" w:cs="Times New Roman"/>
          <w:szCs w:val="24"/>
        </w:rPr>
        <w:t xml:space="preserve"> σε σχέση με το </w:t>
      </w:r>
      <w:r>
        <w:rPr>
          <w:rFonts w:eastAsia="Times New Roman" w:cs="Times New Roman"/>
          <w:szCs w:val="24"/>
        </w:rPr>
        <w:t>μ</w:t>
      </w:r>
      <w:r>
        <w:rPr>
          <w:rFonts w:eastAsia="Times New Roman" w:cs="Times New Roman"/>
          <w:szCs w:val="24"/>
        </w:rPr>
        <w:t>ακεδονικό. Έκανε σαν να μην κατάλαβε αυτό το οποίο είπα από το Βήμα, ότι πουθε</w:t>
      </w:r>
      <w:r>
        <w:rPr>
          <w:rFonts w:eastAsia="Times New Roman" w:cs="Times New Roman"/>
          <w:szCs w:val="24"/>
        </w:rPr>
        <w:t xml:space="preserve">νά στη </w:t>
      </w:r>
      <w:r>
        <w:rPr>
          <w:rFonts w:eastAsia="Times New Roman" w:cs="Times New Roman"/>
          <w:szCs w:val="24"/>
        </w:rPr>
        <w:t>σ</w:t>
      </w:r>
      <w:r>
        <w:rPr>
          <w:rFonts w:eastAsia="Times New Roman" w:cs="Times New Roman"/>
          <w:szCs w:val="24"/>
        </w:rPr>
        <w:t>υμφωνία, την οποία έχουμε υπογράψει, δεν αναφέρεται η έννοια «Μακεδονικό έθνος». Και έκανε μία ακόμη από τις πολλές γνώριμες λαθροχειρίες</w:t>
      </w:r>
      <w:r>
        <w:rPr>
          <w:rFonts w:eastAsia="Times New Roman" w:cs="Times New Roman"/>
          <w:szCs w:val="24"/>
        </w:rPr>
        <w:t>,</w:t>
      </w:r>
      <w:r>
        <w:rPr>
          <w:rFonts w:eastAsia="Times New Roman" w:cs="Times New Roman"/>
          <w:szCs w:val="24"/>
        </w:rPr>
        <w:t xml:space="preserve"> που έχει επιχειρήσει κατά καιρούς, να βγει και να μας πει ότι «</w:t>
      </w:r>
      <w:r>
        <w:rPr>
          <w:rFonts w:eastAsia="Times New Roman" w:cs="Times New Roman"/>
          <w:szCs w:val="24"/>
          <w:lang w:val="en-US"/>
        </w:rPr>
        <w:t>nationality</w:t>
      </w:r>
      <w:r>
        <w:rPr>
          <w:rFonts w:eastAsia="Times New Roman" w:cs="Times New Roman"/>
          <w:szCs w:val="24"/>
        </w:rPr>
        <w:t>»</w:t>
      </w:r>
      <w:r w:rsidRPr="00E86F65">
        <w:rPr>
          <w:rFonts w:eastAsia="Times New Roman" w:cs="Times New Roman"/>
          <w:szCs w:val="24"/>
        </w:rPr>
        <w:t xml:space="preserve"> </w:t>
      </w:r>
      <w:r>
        <w:rPr>
          <w:rFonts w:eastAsia="Times New Roman" w:cs="Times New Roman"/>
          <w:szCs w:val="24"/>
        </w:rPr>
        <w:t>σημαίνει «έθνος» και όχι «ιθαγένε</w:t>
      </w:r>
      <w:r>
        <w:rPr>
          <w:rFonts w:eastAsia="Times New Roman" w:cs="Times New Roman"/>
          <w:szCs w:val="24"/>
        </w:rPr>
        <w:t xml:space="preserve">ια». </w:t>
      </w:r>
    </w:p>
    <w:p w14:paraId="0BCB5F67"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 xml:space="preserve">Εγώ, λοιπόν, κυρίες και κύριοι συνάδελφοι, δεν έχω τίποτε άλλο να πω από το να επαναλάβω την προτροπή μου να βγάλετε τις αστυνομικές σας ταυτότητες. Η αστυνομική ταυτότητα που έχω εδώ, έχει εκδοθεί το 2007, όπως βλέπω. Μου την έδωσε ένας συνάδελφος, </w:t>
      </w:r>
      <w:r>
        <w:rPr>
          <w:rFonts w:eastAsia="Times New Roman" w:cs="Times New Roman"/>
          <w:szCs w:val="24"/>
        </w:rPr>
        <w:t>γιατί εγώ δεν είχα τη δική μου μαζί. Το 2007 δεν κυβερνούσε ο ΣΥΡΙΖΑ</w:t>
      </w:r>
      <w:r>
        <w:rPr>
          <w:rFonts w:eastAsia="Times New Roman" w:cs="Times New Roman"/>
          <w:szCs w:val="24"/>
        </w:rPr>
        <w:t>,</w:t>
      </w:r>
      <w:r>
        <w:rPr>
          <w:rFonts w:eastAsia="Times New Roman" w:cs="Times New Roman"/>
          <w:szCs w:val="24"/>
        </w:rPr>
        <w:t xml:space="preserve"> για να κάνει κα</w:t>
      </w:r>
      <w:r>
        <w:rPr>
          <w:rFonts w:eastAsia="Times New Roman" w:cs="Times New Roman"/>
          <w:szCs w:val="24"/>
        </w:rPr>
        <w:t>μ</w:t>
      </w:r>
      <w:r>
        <w:rPr>
          <w:rFonts w:eastAsia="Times New Roman" w:cs="Times New Roman"/>
          <w:szCs w:val="24"/>
        </w:rPr>
        <w:t xml:space="preserve">μία λαθροχειρία ή να προσπαθήσει να ανατρέψει τα δεδομένα. </w:t>
      </w:r>
    </w:p>
    <w:p w14:paraId="0BCB5F68" w14:textId="77777777" w:rsidR="00623898" w:rsidRDefault="00B35A1F">
      <w:pPr>
        <w:spacing w:line="600" w:lineRule="auto"/>
        <w:ind w:firstLine="720"/>
        <w:jc w:val="both"/>
        <w:rPr>
          <w:rFonts w:eastAsia="Times New Roman" w:cs="Times New Roman"/>
          <w:szCs w:val="24"/>
        </w:rPr>
      </w:pPr>
      <w:r>
        <w:rPr>
          <w:rFonts w:eastAsia="Times New Roman" w:cs="Times New Roman"/>
          <w:szCs w:val="24"/>
        </w:rPr>
        <w:t>Στο μπροστινό μέρος, λοιπόν, της αστυνομικής ταυτότητας</w:t>
      </w:r>
      <w:r>
        <w:rPr>
          <w:rFonts w:eastAsia="Times New Roman" w:cs="Times New Roman"/>
          <w:szCs w:val="24"/>
        </w:rPr>
        <w:t>,</w:t>
      </w:r>
      <w:r>
        <w:rPr>
          <w:rFonts w:eastAsia="Times New Roman" w:cs="Times New Roman"/>
          <w:szCs w:val="24"/>
        </w:rPr>
        <w:t xml:space="preserve"> που κρατούν όλοι οι Έλληνες</w:t>
      </w:r>
      <w:r>
        <w:rPr>
          <w:rFonts w:eastAsia="Times New Roman" w:cs="Times New Roman"/>
          <w:szCs w:val="24"/>
        </w:rPr>
        <w:t>,</w:t>
      </w:r>
      <w:r>
        <w:rPr>
          <w:rFonts w:eastAsia="Times New Roman" w:cs="Times New Roman"/>
          <w:szCs w:val="24"/>
        </w:rPr>
        <w:t xml:space="preserve"> που έχουν αστυνομική ταυτότητα, αναγράφεται στα ελληνικά: «Ελληνική ιθαγένεια». Από κάτω αναγράφεται στα αγγλικά: «</w:t>
      </w:r>
      <w:r>
        <w:rPr>
          <w:rFonts w:eastAsia="Times New Roman" w:cs="Times New Roman"/>
          <w:szCs w:val="24"/>
          <w:lang w:val="en-US"/>
        </w:rPr>
        <w:t>Hellenic</w:t>
      </w:r>
      <w:r w:rsidRPr="00E86F65">
        <w:rPr>
          <w:rFonts w:eastAsia="Times New Roman" w:cs="Times New Roman"/>
          <w:szCs w:val="24"/>
        </w:rPr>
        <w:t xml:space="preserve"> </w:t>
      </w:r>
      <w:r>
        <w:rPr>
          <w:rFonts w:eastAsia="Times New Roman" w:cs="Times New Roman"/>
          <w:szCs w:val="24"/>
          <w:lang w:val="en-US"/>
        </w:rPr>
        <w:t>nationality</w:t>
      </w:r>
      <w:r>
        <w:rPr>
          <w:rFonts w:eastAsia="Times New Roman" w:cs="Times New Roman"/>
          <w:szCs w:val="24"/>
        </w:rPr>
        <w:t>»</w:t>
      </w:r>
      <w:r w:rsidRPr="00E86F65">
        <w:rPr>
          <w:rFonts w:eastAsia="Times New Roman" w:cs="Times New Roman"/>
          <w:szCs w:val="24"/>
        </w:rPr>
        <w:t xml:space="preserve">. </w:t>
      </w:r>
      <w:r>
        <w:rPr>
          <w:rFonts w:eastAsia="Times New Roman" w:cs="Times New Roman"/>
          <w:szCs w:val="24"/>
        </w:rPr>
        <w:t>Τι σημαίνει αυτό; Αυτό σημαίνει ότι στην επίσημη ορολογία, ο όρος «ιθαγένεια» στα αγγλικά -η ιθαγένεια είναι ένας νομ</w:t>
      </w:r>
      <w:r>
        <w:rPr>
          <w:rFonts w:eastAsia="Times New Roman" w:cs="Times New Roman"/>
          <w:szCs w:val="24"/>
        </w:rPr>
        <w:t xml:space="preserve">ικός δεσμός του κάθε </w:t>
      </w:r>
      <w:r>
        <w:rPr>
          <w:rFonts w:eastAsia="Times New Roman" w:cs="Times New Roman"/>
          <w:szCs w:val="24"/>
        </w:rPr>
        <w:lastRenderedPageBreak/>
        <w:t>κράτους με τους πολίτες του- ή «υπηκοότητα» εννοιολογικά τόσο στην αγγλική όσο και στη γαλλική</w:t>
      </w:r>
      <w:r>
        <w:rPr>
          <w:rFonts w:eastAsia="Times New Roman" w:cs="Times New Roman"/>
          <w:szCs w:val="24"/>
        </w:rPr>
        <w:t>,</w:t>
      </w:r>
      <w:r>
        <w:rPr>
          <w:rFonts w:eastAsia="Times New Roman" w:cs="Times New Roman"/>
          <w:szCs w:val="24"/>
        </w:rPr>
        <w:t xml:space="preserve"> αποδίδεται με όρους αντίστοιχα «</w:t>
      </w:r>
      <w:r>
        <w:rPr>
          <w:rFonts w:eastAsia="Times New Roman" w:cs="Times New Roman"/>
          <w:szCs w:val="24"/>
          <w:lang w:val="en-US"/>
        </w:rPr>
        <w:t>nationality</w:t>
      </w:r>
      <w:r>
        <w:rPr>
          <w:rFonts w:eastAsia="Times New Roman" w:cs="Times New Roman"/>
          <w:szCs w:val="24"/>
        </w:rPr>
        <w:t>» -</w:t>
      </w:r>
      <w:r w:rsidRPr="00C61B9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citizenship</w:t>
      </w:r>
      <w:r>
        <w:rPr>
          <w:rFonts w:eastAsia="Times New Roman" w:cs="Times New Roman"/>
          <w:szCs w:val="24"/>
        </w:rPr>
        <w:t>»</w:t>
      </w:r>
      <w:r w:rsidRPr="00C61B97">
        <w:rPr>
          <w:rFonts w:eastAsia="Times New Roman" w:cs="Times New Roman"/>
          <w:szCs w:val="24"/>
        </w:rPr>
        <w:t xml:space="preserve">. </w:t>
      </w:r>
    </w:p>
    <w:p w14:paraId="0BCB5F69"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Αυτή είναι η πραγματικότητα. Γιατί επιχειρείτε αυτήν την πραγματικότητα τόσο</w:t>
      </w:r>
      <w:r>
        <w:rPr>
          <w:rFonts w:eastAsia="Times New Roman"/>
          <w:szCs w:val="24"/>
        </w:rPr>
        <w:t xml:space="preserve"> να τη διαστρεβλώσετε; Έχει ο κάθε Έλληνας πολίτης </w:t>
      </w:r>
      <w:r>
        <w:rPr>
          <w:rFonts w:eastAsia="Times New Roman"/>
          <w:szCs w:val="24"/>
        </w:rPr>
        <w:t>δελτίο αστυνομικής ταυτότητας</w:t>
      </w:r>
      <w:r>
        <w:rPr>
          <w:rFonts w:eastAsia="Times New Roman"/>
          <w:szCs w:val="24"/>
        </w:rPr>
        <w:t>. Μπορεί να το βγάλει και να το διαβάσει. Πώς πιστεύετε, δηλαδή, ότι μπορείτε να κάνετε αυτή τη διαστρέβλωση της πραγματικότητας και αυτό το τρικ να πετύχει;</w:t>
      </w:r>
    </w:p>
    <w:p w14:paraId="0BCB5F6A"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Όμως, ο κ. Μητσοτά</w:t>
      </w:r>
      <w:r>
        <w:rPr>
          <w:rFonts w:eastAsia="Times New Roman"/>
          <w:szCs w:val="24"/>
        </w:rPr>
        <w:t xml:space="preserve">κης έκανε και κάτι ακόμη. Απευθύνθηκε στον κ. </w:t>
      </w:r>
      <w:proofErr w:type="spellStart"/>
      <w:r>
        <w:rPr>
          <w:rFonts w:eastAsia="Times New Roman"/>
          <w:szCs w:val="24"/>
        </w:rPr>
        <w:t>Τσακαλώτο</w:t>
      </w:r>
      <w:proofErr w:type="spellEnd"/>
      <w:r>
        <w:rPr>
          <w:rFonts w:eastAsia="Times New Roman"/>
          <w:szCs w:val="24"/>
        </w:rPr>
        <w:t>,</w:t>
      </w:r>
      <w:r>
        <w:rPr>
          <w:rFonts w:eastAsia="Times New Roman"/>
          <w:szCs w:val="24"/>
        </w:rPr>
        <w:t xml:space="preserve"> κουνώντας του το δάχτυλο, γιατί -λέει- ο κ. </w:t>
      </w:r>
      <w:proofErr w:type="spellStart"/>
      <w:r>
        <w:rPr>
          <w:rFonts w:eastAsia="Times New Roman"/>
          <w:szCs w:val="24"/>
        </w:rPr>
        <w:t>Τσακαλώτος</w:t>
      </w:r>
      <w:proofErr w:type="spellEnd"/>
      <w:r>
        <w:rPr>
          <w:rFonts w:eastAsia="Times New Roman"/>
          <w:szCs w:val="24"/>
        </w:rPr>
        <w:t xml:space="preserve"> είναι αυτός που κάποια στιγμή, κάποτε, παλιότερα</w:t>
      </w:r>
      <w:r>
        <w:rPr>
          <w:rFonts w:eastAsia="Times New Roman"/>
          <w:szCs w:val="24"/>
        </w:rPr>
        <w:t>,</w:t>
      </w:r>
      <w:r>
        <w:rPr>
          <w:rFonts w:eastAsia="Times New Roman"/>
          <w:szCs w:val="24"/>
        </w:rPr>
        <w:t xml:space="preserve"> είχε υπογράψει ένα κείμενο, ένα πολιτικό κείμενο, μαζί με πολλούς άλλους, το οποίο κείμενο ανέ</w:t>
      </w:r>
      <w:r>
        <w:rPr>
          <w:rFonts w:eastAsia="Times New Roman"/>
          <w:szCs w:val="24"/>
        </w:rPr>
        <w:t>φερε -ενδεχομένως, δεν το γνωρίζω, δεν το αμφισβητώ, όμως, δεν έχω λόγο να το αμφισβητήσω-...</w:t>
      </w:r>
    </w:p>
    <w:p w14:paraId="0BCB5F6B"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14:paraId="0BCB5F6C"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Μη χαμογελάτε. Θα σας κοπεί το χαμόγελο σε λίγο.</w:t>
      </w:r>
    </w:p>
    <w:p w14:paraId="0BCB5F6D" w14:textId="77777777" w:rsidR="00623898" w:rsidRDefault="00B35A1F">
      <w:pPr>
        <w:tabs>
          <w:tab w:val="left" w:pos="2940"/>
        </w:tabs>
        <w:spacing w:line="600" w:lineRule="auto"/>
        <w:ind w:firstLine="720"/>
        <w:jc w:val="both"/>
        <w:rPr>
          <w:rFonts w:eastAsia="Times New Roman"/>
          <w:szCs w:val="24"/>
        </w:rPr>
      </w:pPr>
      <w:r w:rsidRPr="00A364AE">
        <w:rPr>
          <w:rFonts w:eastAsia="Times New Roman"/>
          <w:b/>
          <w:szCs w:val="24"/>
        </w:rPr>
        <w:t xml:space="preserve">ΠΡΟΕΔΡΟΣ (Νικόλαος </w:t>
      </w:r>
      <w:proofErr w:type="spellStart"/>
      <w:r w:rsidRPr="00A364AE">
        <w:rPr>
          <w:rFonts w:eastAsia="Times New Roman"/>
          <w:b/>
          <w:szCs w:val="24"/>
        </w:rPr>
        <w:t>Βούτσης</w:t>
      </w:r>
      <w:proofErr w:type="spellEnd"/>
      <w:r w:rsidRPr="00A364AE">
        <w:rPr>
          <w:rFonts w:eastAsia="Times New Roman"/>
          <w:b/>
          <w:szCs w:val="24"/>
        </w:rPr>
        <w:t>):</w:t>
      </w:r>
      <w:r>
        <w:rPr>
          <w:rFonts w:eastAsia="Times New Roman"/>
          <w:szCs w:val="24"/>
        </w:rPr>
        <w:t xml:space="preserve"> Παρακαλώ, ηρεμήστε.</w:t>
      </w:r>
    </w:p>
    <w:p w14:paraId="0BCB5F6E" w14:textId="77777777" w:rsidR="00623898" w:rsidRDefault="00B35A1F">
      <w:pPr>
        <w:tabs>
          <w:tab w:val="left" w:pos="2940"/>
        </w:tabs>
        <w:spacing w:line="600" w:lineRule="auto"/>
        <w:ind w:firstLine="720"/>
        <w:jc w:val="both"/>
        <w:rPr>
          <w:rFonts w:eastAsia="Times New Roman"/>
          <w:szCs w:val="24"/>
        </w:rPr>
      </w:pPr>
      <w:r w:rsidRPr="00A364AE">
        <w:rPr>
          <w:rFonts w:eastAsia="Times New Roman"/>
          <w:b/>
          <w:szCs w:val="24"/>
        </w:rPr>
        <w:lastRenderedPageBreak/>
        <w:t>ΑΛΕΞΗΣ ΤΣΙΠΡΑΣ (Π</w:t>
      </w:r>
      <w:r w:rsidRPr="00A364AE">
        <w:rPr>
          <w:rFonts w:eastAsia="Times New Roman"/>
          <w:b/>
          <w:szCs w:val="24"/>
        </w:rPr>
        <w:t>ρόεδρος της Κυβέρνησης):</w:t>
      </w:r>
      <w:r>
        <w:rPr>
          <w:rFonts w:eastAsia="Times New Roman"/>
          <w:szCs w:val="24"/>
        </w:rPr>
        <w:t xml:space="preserve"> Ανέφερε, λοιπόν, το κείμενο περί Δημοκρατίας της Μακεδονίας. </w:t>
      </w:r>
    </w:p>
    <w:p w14:paraId="0BCB5F6F"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Εγώ, λοιπόν, θέλω να καταθέσω στα Πρακτικά</w:t>
      </w:r>
      <w:r>
        <w:rPr>
          <w:rFonts w:eastAsia="Times New Roman"/>
          <w:szCs w:val="24"/>
        </w:rPr>
        <w:t>,</w:t>
      </w:r>
      <w:r>
        <w:rPr>
          <w:rFonts w:eastAsia="Times New Roman"/>
          <w:szCs w:val="24"/>
        </w:rPr>
        <w:t xml:space="preserve"> όχι τι υπέγραψε ο κ. </w:t>
      </w:r>
      <w:proofErr w:type="spellStart"/>
      <w:r>
        <w:rPr>
          <w:rFonts w:eastAsia="Times New Roman"/>
          <w:szCs w:val="24"/>
        </w:rPr>
        <w:t>Τσακαλώτος</w:t>
      </w:r>
      <w:proofErr w:type="spellEnd"/>
      <w:r>
        <w:rPr>
          <w:rFonts w:eastAsia="Times New Roman"/>
          <w:szCs w:val="24"/>
        </w:rPr>
        <w:t xml:space="preserve">, αλλά τη συνέντευξη που έδωσε ο κ. Μητσοτάκης, ο Κυριάκος Μητσοτάκης, στις 17 Ιανουαρίου του </w:t>
      </w:r>
      <w:r>
        <w:rPr>
          <w:rFonts w:eastAsia="Times New Roman"/>
          <w:szCs w:val="24"/>
        </w:rPr>
        <w:t>1993 στο δημοσιογράφο Στέφανο Κασιμάτη στο «Έ</w:t>
      </w:r>
      <w:r>
        <w:rPr>
          <w:rFonts w:eastAsia="Times New Roman"/>
          <w:szCs w:val="24"/>
        </w:rPr>
        <w:t>ΨΙΛΟΝ</w:t>
      </w:r>
      <w:r>
        <w:rPr>
          <w:rFonts w:eastAsia="Times New Roman"/>
          <w:szCs w:val="24"/>
        </w:rPr>
        <w:t>» της Ε</w:t>
      </w:r>
      <w:r>
        <w:rPr>
          <w:rFonts w:eastAsia="Times New Roman"/>
          <w:szCs w:val="24"/>
        </w:rPr>
        <w:t>ΛΕΥΘΕΡΟΤΥΠΙΑΣ</w:t>
      </w:r>
      <w:r>
        <w:rPr>
          <w:rFonts w:eastAsia="Times New Roman"/>
          <w:szCs w:val="24"/>
        </w:rPr>
        <w:t>.</w:t>
      </w:r>
      <w:r>
        <w:rPr>
          <w:rFonts w:eastAsia="Times New Roman"/>
          <w:szCs w:val="24"/>
        </w:rPr>
        <w:t xml:space="preserve"> </w:t>
      </w:r>
      <w:r>
        <w:rPr>
          <w:rFonts w:eastAsia="Times New Roman"/>
          <w:szCs w:val="24"/>
        </w:rPr>
        <w:t>Ξέρετε ποιος ήταν ο κεντρικός τίτλος; «Ε, όχι και μέγα θέμα η Μακεδονία. Και το ζήτημα της ονομασίας πρέπει να λυθεί με συμβιβασμό, σύνθετη ονομασία, γεωγραφικό προσδιορισμό».</w:t>
      </w:r>
    </w:p>
    <w:p w14:paraId="0BCB5F70"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Το </w:t>
      </w:r>
      <w:r>
        <w:rPr>
          <w:rFonts w:eastAsia="Times New Roman"/>
          <w:szCs w:val="24"/>
        </w:rPr>
        <w:t>καταθέτω για τα Πρακτικά</w:t>
      </w:r>
    </w:p>
    <w:p w14:paraId="0BCB5F71"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Αλέξης Τσίπρας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0BCB5F72"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(Χειροκροτ</w:t>
      </w:r>
      <w:r>
        <w:rPr>
          <w:rFonts w:eastAsia="Times New Roman"/>
          <w:szCs w:val="24"/>
        </w:rPr>
        <w:t>ήματα από τις πτέρυγες τ</w:t>
      </w:r>
      <w:r>
        <w:rPr>
          <w:rFonts w:eastAsia="Times New Roman"/>
          <w:szCs w:val="24"/>
        </w:rPr>
        <w:t>ου</w:t>
      </w:r>
      <w:r>
        <w:rPr>
          <w:rFonts w:eastAsia="Times New Roman"/>
          <w:szCs w:val="24"/>
        </w:rPr>
        <w:t xml:space="preserve"> ΣΥΡΙΖΑ και των ΑΝΕΛ)</w:t>
      </w:r>
    </w:p>
    <w:p w14:paraId="0BCB5F73" w14:textId="77777777" w:rsidR="00623898" w:rsidRDefault="00B35A1F">
      <w:pPr>
        <w:tabs>
          <w:tab w:val="left" w:pos="2940"/>
        </w:tabs>
        <w:spacing w:line="600" w:lineRule="auto"/>
        <w:ind w:firstLine="720"/>
        <w:jc w:val="both"/>
        <w:rPr>
          <w:rFonts w:eastAsia="Times New Roman"/>
          <w:szCs w:val="24"/>
        </w:rPr>
      </w:pPr>
      <w:r w:rsidRPr="00A62A67">
        <w:rPr>
          <w:rFonts w:eastAsia="Times New Roman"/>
          <w:b/>
          <w:szCs w:val="24"/>
        </w:rPr>
        <w:t>ΑΘΑΝΑΣΙΟΣ ΜΠΟΥΡΑΣ:</w:t>
      </w:r>
      <w:r>
        <w:rPr>
          <w:rFonts w:eastAsia="Times New Roman"/>
          <w:szCs w:val="24"/>
        </w:rPr>
        <w:t xml:space="preserve"> Ποιος Μητσοτάκης;</w:t>
      </w:r>
    </w:p>
    <w:p w14:paraId="0BCB5F74" w14:textId="77777777" w:rsidR="00623898" w:rsidRDefault="00B35A1F">
      <w:pPr>
        <w:tabs>
          <w:tab w:val="left" w:pos="2940"/>
        </w:tabs>
        <w:spacing w:line="600" w:lineRule="auto"/>
        <w:ind w:firstLine="720"/>
        <w:jc w:val="both"/>
        <w:rPr>
          <w:rFonts w:eastAsia="Times New Roman"/>
          <w:szCs w:val="24"/>
        </w:rPr>
      </w:pPr>
      <w:r w:rsidRPr="004C72F0">
        <w:rPr>
          <w:rFonts w:eastAsia="Times New Roman"/>
          <w:b/>
          <w:szCs w:val="24"/>
        </w:rPr>
        <w:t>ΑΛΕΞΗΣ ΤΣΙΠΡΑΣ (Πρόεδρος της Κυβέρνησης):</w:t>
      </w:r>
      <w:r>
        <w:rPr>
          <w:rFonts w:eastAsia="Times New Roman"/>
          <w:szCs w:val="24"/>
        </w:rPr>
        <w:t xml:space="preserve"> Κυριάκος Μητσοτάκης. </w:t>
      </w:r>
    </w:p>
    <w:p w14:paraId="0BCB5F75" w14:textId="77777777" w:rsidR="00623898" w:rsidRDefault="00B35A1F">
      <w:pPr>
        <w:tabs>
          <w:tab w:val="left" w:pos="2940"/>
        </w:tabs>
        <w:spacing w:line="600" w:lineRule="auto"/>
        <w:ind w:firstLine="720"/>
        <w:jc w:val="both"/>
        <w:rPr>
          <w:rFonts w:eastAsia="Times New Roman"/>
          <w:szCs w:val="24"/>
        </w:rPr>
      </w:pPr>
      <w:r w:rsidRPr="00A62A67">
        <w:rPr>
          <w:rFonts w:eastAsia="Times New Roman"/>
          <w:b/>
          <w:szCs w:val="24"/>
        </w:rPr>
        <w:lastRenderedPageBreak/>
        <w:t>ΑΘΑΝΑΣΙΟΣ ΜΠΟΥΡΑΣ:</w:t>
      </w:r>
      <w:r>
        <w:rPr>
          <w:rFonts w:eastAsia="Times New Roman"/>
          <w:szCs w:val="24"/>
        </w:rPr>
        <w:t xml:space="preserve"> Το 1993;</w:t>
      </w:r>
    </w:p>
    <w:p w14:paraId="0BCB5F76" w14:textId="77777777" w:rsidR="00623898" w:rsidRDefault="00B35A1F">
      <w:pPr>
        <w:tabs>
          <w:tab w:val="left" w:pos="2940"/>
        </w:tabs>
        <w:spacing w:line="600" w:lineRule="auto"/>
        <w:ind w:firstLine="720"/>
        <w:jc w:val="both"/>
        <w:rPr>
          <w:rFonts w:eastAsia="Times New Roman"/>
          <w:szCs w:val="24"/>
        </w:rPr>
      </w:pPr>
      <w:r w:rsidRPr="004C72F0">
        <w:rPr>
          <w:rFonts w:eastAsia="Times New Roman"/>
          <w:b/>
          <w:szCs w:val="24"/>
        </w:rPr>
        <w:t>ΑΛΕΞΗΣ ΤΣΙΠΡΑΣ (Πρόεδρος της Κυβέρνησης):</w:t>
      </w:r>
      <w:r>
        <w:rPr>
          <w:rFonts w:eastAsia="Times New Roman"/>
          <w:szCs w:val="24"/>
        </w:rPr>
        <w:t xml:space="preserve"> Ναι, το 1993. Αναφερθήκατε σε κείμενο</w:t>
      </w:r>
      <w:r>
        <w:rPr>
          <w:rFonts w:eastAsia="Times New Roman"/>
          <w:szCs w:val="24"/>
        </w:rPr>
        <w:t xml:space="preserve"> του κ. </w:t>
      </w:r>
      <w:proofErr w:type="spellStart"/>
      <w:r>
        <w:rPr>
          <w:rFonts w:eastAsia="Times New Roman"/>
          <w:szCs w:val="24"/>
        </w:rPr>
        <w:t>Τσακαλώτου</w:t>
      </w:r>
      <w:proofErr w:type="spellEnd"/>
      <w:r>
        <w:rPr>
          <w:rFonts w:eastAsia="Times New Roman"/>
          <w:szCs w:val="24"/>
        </w:rPr>
        <w:t>, που είναι πάνω από μια δεκαετία. Όμως, αυτά που αφορούν τον Κυριάκο Μητσοτάκη, τα οποία είναι στο παρελθόν, θέλετε να τα σκεπάσετε. Δεν σας αρέσουν!</w:t>
      </w:r>
    </w:p>
    <w:p w14:paraId="0BCB5F77" w14:textId="77777777" w:rsidR="00623898" w:rsidRDefault="00B35A1F">
      <w:pPr>
        <w:tabs>
          <w:tab w:val="left" w:pos="2940"/>
        </w:tabs>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BCB5F78" w14:textId="77777777" w:rsidR="00623898" w:rsidRDefault="00B35A1F">
      <w:pPr>
        <w:tabs>
          <w:tab w:val="left" w:pos="2940"/>
        </w:tabs>
        <w:spacing w:line="600" w:lineRule="auto"/>
        <w:ind w:firstLine="720"/>
        <w:jc w:val="both"/>
        <w:rPr>
          <w:rFonts w:eastAsia="Times New Roman"/>
          <w:szCs w:val="24"/>
        </w:rPr>
      </w:pPr>
      <w:r w:rsidRPr="004C72F0">
        <w:rPr>
          <w:rFonts w:eastAsia="Times New Roman"/>
          <w:b/>
          <w:szCs w:val="24"/>
        </w:rPr>
        <w:t xml:space="preserve">ΠΡΟΕΔΡΟΣ (Νικόλαος </w:t>
      </w:r>
      <w:proofErr w:type="spellStart"/>
      <w:r w:rsidRPr="004C72F0">
        <w:rPr>
          <w:rFonts w:eastAsia="Times New Roman"/>
          <w:b/>
          <w:szCs w:val="24"/>
        </w:rPr>
        <w:t>Βούτσης</w:t>
      </w:r>
      <w:proofErr w:type="spellEnd"/>
      <w:r w:rsidRPr="004C72F0">
        <w:rPr>
          <w:rFonts w:eastAsia="Times New Roman"/>
          <w:b/>
          <w:szCs w:val="24"/>
        </w:rPr>
        <w:t>):</w:t>
      </w:r>
      <w:r>
        <w:rPr>
          <w:rFonts w:eastAsia="Times New Roman"/>
          <w:szCs w:val="24"/>
        </w:rPr>
        <w:t xml:space="preserve"> Κάντε ησυχί</w:t>
      </w:r>
      <w:r>
        <w:rPr>
          <w:rFonts w:eastAsia="Times New Roman"/>
          <w:szCs w:val="24"/>
        </w:rPr>
        <w:t>α.</w:t>
      </w:r>
    </w:p>
    <w:p w14:paraId="0BCB5F79" w14:textId="77777777" w:rsidR="00623898" w:rsidRDefault="00B35A1F">
      <w:pPr>
        <w:tabs>
          <w:tab w:val="left" w:pos="2940"/>
        </w:tabs>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 (</w:t>
      </w:r>
      <w:r>
        <w:rPr>
          <w:rFonts w:eastAsia="Times New Roman"/>
          <w:szCs w:val="24"/>
        </w:rPr>
        <w:t xml:space="preserve">δεν </w:t>
      </w:r>
      <w:r>
        <w:rPr>
          <w:rFonts w:eastAsia="Times New Roman"/>
          <w:szCs w:val="24"/>
        </w:rPr>
        <w:t>ακούστηκε)</w:t>
      </w:r>
    </w:p>
    <w:p w14:paraId="0BCB5F7A" w14:textId="77777777" w:rsidR="00623898" w:rsidRDefault="00B35A1F">
      <w:pPr>
        <w:tabs>
          <w:tab w:val="left" w:pos="2940"/>
        </w:tabs>
        <w:spacing w:line="600" w:lineRule="auto"/>
        <w:ind w:firstLine="720"/>
        <w:jc w:val="both"/>
        <w:rPr>
          <w:rFonts w:eastAsia="Times New Roman"/>
          <w:szCs w:val="24"/>
        </w:rPr>
      </w:pPr>
      <w:r w:rsidRPr="004C72F0">
        <w:rPr>
          <w:rFonts w:eastAsia="Times New Roman"/>
          <w:b/>
          <w:szCs w:val="24"/>
        </w:rPr>
        <w:t>ΑΛΕΞΗΣ ΤΣΙΠΡΑΣ (Πρόεδρος της Κυβέρνησης):</w:t>
      </w:r>
      <w:r>
        <w:rPr>
          <w:rFonts w:eastAsia="Times New Roman"/>
          <w:szCs w:val="24"/>
        </w:rPr>
        <w:t xml:space="preserve"> Κύριε Μπούρα, εντάξει, στο σχολείο. Μάθαινε πράγματα στο σχολείο. Στο Χάρβαρντ ήταν. </w:t>
      </w:r>
      <w:r>
        <w:rPr>
          <w:rFonts w:eastAsia="Times New Roman"/>
          <w:szCs w:val="24"/>
        </w:rPr>
        <w:t xml:space="preserve">Μάθαινε. Δεν μάθαινε, βέβαια, για το 1960 και για την υπόθεση Λαμπράκη, αλλά μάθαινε πράγματα. Και τότε υπερασπιζόταν μια θέση, που ήταν η επίσημη θέση του </w:t>
      </w:r>
      <w:r>
        <w:rPr>
          <w:rFonts w:eastAsia="Times New Roman"/>
          <w:szCs w:val="24"/>
        </w:rPr>
        <w:t>κ</w:t>
      </w:r>
      <w:r>
        <w:rPr>
          <w:rFonts w:eastAsia="Times New Roman"/>
          <w:szCs w:val="24"/>
        </w:rPr>
        <w:t>όμματός σας και του αείμνηστου Κωνσταντίνου Μητσοτάκη.</w:t>
      </w:r>
    </w:p>
    <w:p w14:paraId="0BCB5F7B"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Άρα, ήταν σε μια ορθή θέση και στάση σε σχέσ</w:t>
      </w:r>
      <w:r>
        <w:rPr>
          <w:rFonts w:eastAsia="Times New Roman"/>
          <w:szCs w:val="24"/>
        </w:rPr>
        <w:t xml:space="preserve">η με την πολιτική του κληρονομιά, την οποία έχει επαναλάβει πολλές φορές και σε δημόσιες δηλώσεις του αργότερα, αλλά και σε αυτό εδώ το Βήμα, στην Αίθουσα αυτή. </w:t>
      </w:r>
    </w:p>
    <w:p w14:paraId="0BCB5F7C"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Και, πράγματι, το 2016, στις αρχικές του τοποθετήσεις για το προσφυγικό, είχε τηρήσει μια διαφ</w:t>
      </w:r>
      <w:r>
        <w:rPr>
          <w:rFonts w:eastAsia="Times New Roman"/>
          <w:szCs w:val="24"/>
        </w:rPr>
        <w:t xml:space="preserve">ορετική στάση. Σας θυμίζω ότι το 2016 ο κ. Μητσοτάκης για το </w:t>
      </w:r>
      <w:r>
        <w:rPr>
          <w:rFonts w:eastAsia="Times New Roman"/>
          <w:szCs w:val="24"/>
        </w:rPr>
        <w:t>μ</w:t>
      </w:r>
      <w:r>
        <w:rPr>
          <w:rFonts w:eastAsia="Times New Roman"/>
          <w:szCs w:val="24"/>
        </w:rPr>
        <w:t>ακεδονικό μας εγκαλούσε εδώ στη Βουλή «Γιατί δεν το φέρνετε;» και ότι «Η θέση μας είναι το Βουκουρέστι και η σύνθετη ονομασία». Βεβαίως, αργότερα, για λόγους που έχουν να κάνουν -και είναι γνωστ</w:t>
      </w:r>
      <w:r>
        <w:rPr>
          <w:rFonts w:eastAsia="Times New Roman"/>
          <w:szCs w:val="24"/>
        </w:rPr>
        <w:t xml:space="preserve">οί- με την ανάγκη ενότητας του </w:t>
      </w:r>
      <w:r>
        <w:rPr>
          <w:rFonts w:eastAsia="Times New Roman"/>
          <w:szCs w:val="24"/>
        </w:rPr>
        <w:t>κ</w:t>
      </w:r>
      <w:r>
        <w:rPr>
          <w:rFonts w:eastAsia="Times New Roman"/>
          <w:szCs w:val="24"/>
        </w:rPr>
        <w:t>όμματός σας και της ηγεμονίας της ακροδεξιάς πτέρυγας, άλλαξε θέση και προσχώρησε σε μια άποψη, η οποία δεν αποτελεί την πάγια θέση και του ίδιου και της παράταξής σας.</w:t>
      </w:r>
    </w:p>
    <w:p w14:paraId="0BCB5F7D"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Θέλω να κλείσω με τους υπαινιγμούς που άφησε εδώ ο κ. Μ</w:t>
      </w:r>
      <w:r>
        <w:rPr>
          <w:rFonts w:eastAsia="Times New Roman"/>
          <w:szCs w:val="24"/>
        </w:rPr>
        <w:t>ητσοτάκης</w:t>
      </w:r>
      <w:r>
        <w:rPr>
          <w:rFonts w:eastAsia="Times New Roman"/>
          <w:szCs w:val="24"/>
        </w:rPr>
        <w:t>,</w:t>
      </w:r>
      <w:r>
        <w:rPr>
          <w:rFonts w:eastAsia="Times New Roman"/>
          <w:szCs w:val="24"/>
        </w:rPr>
        <w:t xml:space="preserve"> στα θέματα</w:t>
      </w:r>
      <w:r>
        <w:rPr>
          <w:rFonts w:eastAsia="Times New Roman"/>
          <w:szCs w:val="24"/>
        </w:rPr>
        <w:t>,</w:t>
      </w:r>
      <w:r>
        <w:rPr>
          <w:rFonts w:eastAsia="Times New Roman"/>
          <w:szCs w:val="24"/>
        </w:rPr>
        <w:t xml:space="preserve"> που αφορούν τις σχέσεις με επιχειρηματίες. Έδωσα, νομίζω, μια ολοκληρωμένη απάντηση στη </w:t>
      </w:r>
      <w:proofErr w:type="spellStart"/>
      <w:r>
        <w:rPr>
          <w:rFonts w:eastAsia="Times New Roman"/>
          <w:szCs w:val="24"/>
        </w:rPr>
        <w:t>δευτερομιλία</w:t>
      </w:r>
      <w:proofErr w:type="spellEnd"/>
      <w:r>
        <w:rPr>
          <w:rFonts w:eastAsia="Times New Roman"/>
          <w:szCs w:val="24"/>
        </w:rPr>
        <w:t xml:space="preserve"> μου.</w:t>
      </w:r>
    </w:p>
    <w:p w14:paraId="0BCB5F7E"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και κύριε Μητσοτάκη, που φαντάζομαι ότι με ακούτε, αλλά δεν είστε στην Αίθουσα -είμαι βέβαιος ότι </w:t>
      </w:r>
      <w:r>
        <w:rPr>
          <w:rFonts w:eastAsia="Times New Roman"/>
          <w:szCs w:val="24"/>
        </w:rPr>
        <w:t>με ακούτε- εγώ δεν έριξα λάσπη στο ανεμιστήρα. Εγώ δεν αναφέρθηκα σε ζητήματα</w:t>
      </w:r>
      <w:r>
        <w:rPr>
          <w:rFonts w:eastAsia="Times New Roman"/>
          <w:szCs w:val="24"/>
        </w:rPr>
        <w:t>,</w:t>
      </w:r>
      <w:r>
        <w:rPr>
          <w:rFonts w:eastAsia="Times New Roman"/>
          <w:szCs w:val="24"/>
        </w:rPr>
        <w:t xml:space="preserve"> που δεν είναι γνωστά ούτε σε θέματα κρυφά, τα οποία ειλικρινά δεν γνωρίζω, και μπορεί να έχουν κάποιοι -όπως λέει- στην οικογένειά μου. Ποιοι είναι; Γιατί δεν τους λέει; Και πώς</w:t>
      </w:r>
      <w:r>
        <w:rPr>
          <w:rFonts w:eastAsia="Times New Roman"/>
          <w:szCs w:val="24"/>
        </w:rPr>
        <w:t xml:space="preserve"> τα βρήκε αυτά; Πού έψαξε; Με ποιες μεθόδους, αλήθεια, έψαξε γι’ αυτά; Εγώ αναφέρθηκα σε ζητήματα, τα οποία είναι γνωστά στο ευρύ κοινό και τα οποία ήδη απασχολούν τους δικαστικούς λειτουργούς.</w:t>
      </w:r>
    </w:p>
    <w:p w14:paraId="0BCB5F7F" w14:textId="77777777" w:rsidR="00623898" w:rsidRDefault="00B35A1F">
      <w:pPr>
        <w:tabs>
          <w:tab w:val="left" w:pos="2940"/>
        </w:tabs>
        <w:spacing w:line="600" w:lineRule="auto"/>
        <w:ind w:firstLine="720"/>
        <w:jc w:val="both"/>
        <w:rPr>
          <w:rFonts w:eastAsia="Times New Roman"/>
          <w:szCs w:val="24"/>
        </w:rPr>
      </w:pPr>
      <w:r>
        <w:rPr>
          <w:rFonts w:eastAsia="Times New Roman"/>
          <w:szCs w:val="24"/>
        </w:rPr>
        <w:lastRenderedPageBreak/>
        <w:t xml:space="preserve">Η υπόθεση </w:t>
      </w:r>
      <w:r>
        <w:rPr>
          <w:rFonts w:eastAsia="Times New Roman"/>
          <w:szCs w:val="24"/>
        </w:rPr>
        <w:t>«</w:t>
      </w:r>
      <w:r>
        <w:rPr>
          <w:rFonts w:eastAsia="Times New Roman"/>
          <w:szCs w:val="24"/>
          <w:lang w:val="en-US"/>
        </w:rPr>
        <w:t>SIEMENS</w:t>
      </w:r>
      <w:r>
        <w:rPr>
          <w:rFonts w:eastAsia="Times New Roman"/>
          <w:szCs w:val="24"/>
        </w:rPr>
        <w:t>»</w:t>
      </w:r>
      <w:r w:rsidRPr="004C72F0">
        <w:rPr>
          <w:rFonts w:eastAsia="Times New Roman"/>
          <w:szCs w:val="24"/>
        </w:rPr>
        <w:t xml:space="preserve"> </w:t>
      </w:r>
      <w:r>
        <w:rPr>
          <w:rFonts w:eastAsia="Times New Roman"/>
          <w:szCs w:val="24"/>
        </w:rPr>
        <w:t xml:space="preserve">απασχολεί για χρόνια την ελληνική </w:t>
      </w:r>
      <w:r>
        <w:rPr>
          <w:rFonts w:eastAsia="Times New Roman"/>
          <w:szCs w:val="24"/>
        </w:rPr>
        <w:t>δικαιοσύνη</w:t>
      </w:r>
      <w:r>
        <w:rPr>
          <w:rFonts w:eastAsia="Times New Roman"/>
          <w:szCs w:val="24"/>
        </w:rPr>
        <w:t>. Και, προφανώς, όλα όσα έχει καταθέσει η κ</w:t>
      </w:r>
      <w:r>
        <w:rPr>
          <w:rFonts w:eastAsia="Times New Roman"/>
          <w:szCs w:val="24"/>
        </w:rPr>
        <w:t>.</w:t>
      </w:r>
      <w:r>
        <w:rPr>
          <w:rFonts w:eastAsia="Times New Roman"/>
          <w:szCs w:val="24"/>
        </w:rPr>
        <w:t xml:space="preserve"> </w:t>
      </w:r>
      <w:proofErr w:type="spellStart"/>
      <w:r>
        <w:rPr>
          <w:rFonts w:eastAsia="Times New Roman"/>
          <w:szCs w:val="24"/>
        </w:rPr>
        <w:t>Τσακάλου</w:t>
      </w:r>
      <w:proofErr w:type="spellEnd"/>
      <w:r>
        <w:rPr>
          <w:rFonts w:eastAsia="Times New Roman"/>
          <w:szCs w:val="24"/>
        </w:rPr>
        <w:t>, που εμπλέκουν τον κ. Μητσοτάκη, είναι καταθέσεις</w:t>
      </w:r>
      <w:r>
        <w:rPr>
          <w:rFonts w:eastAsia="Times New Roman"/>
          <w:szCs w:val="24"/>
        </w:rPr>
        <w:t>,</w:t>
      </w:r>
      <w:r>
        <w:rPr>
          <w:rFonts w:eastAsia="Times New Roman"/>
          <w:szCs w:val="24"/>
        </w:rPr>
        <w:t xml:space="preserve"> που έχει κάνει ενόρκως η γραμματέας του κ. </w:t>
      </w:r>
      <w:proofErr w:type="spellStart"/>
      <w:r>
        <w:rPr>
          <w:rFonts w:eastAsia="Times New Roman"/>
          <w:szCs w:val="24"/>
        </w:rPr>
        <w:t>Χριστοφοράκου</w:t>
      </w:r>
      <w:proofErr w:type="spellEnd"/>
      <w:r>
        <w:rPr>
          <w:rFonts w:eastAsia="Times New Roman"/>
          <w:szCs w:val="24"/>
        </w:rPr>
        <w:t xml:space="preserve">. Δεν είναι λάσπη στον ανεμιστήρα αυτό. Απασχολεί η υπόθεση την ελληνική </w:t>
      </w:r>
      <w:r>
        <w:rPr>
          <w:rFonts w:eastAsia="Times New Roman"/>
          <w:szCs w:val="24"/>
        </w:rPr>
        <w:t>δ</w:t>
      </w:r>
      <w:r>
        <w:rPr>
          <w:rFonts w:eastAsia="Times New Roman"/>
          <w:szCs w:val="24"/>
        </w:rPr>
        <w:t>ικαιοσύνη χ</w:t>
      </w:r>
      <w:r>
        <w:rPr>
          <w:rFonts w:eastAsia="Times New Roman"/>
          <w:szCs w:val="24"/>
        </w:rPr>
        <w:t>ρόνια τώρα.</w:t>
      </w:r>
    </w:p>
    <w:p w14:paraId="0BCB5F80"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απασχολεί την ελληνική </w:t>
      </w:r>
      <w:r>
        <w:rPr>
          <w:rFonts w:eastAsia="Times New Roman" w:cs="Times New Roman"/>
          <w:szCs w:val="24"/>
        </w:rPr>
        <w:t xml:space="preserve">δικαιοσύνη </w:t>
      </w:r>
      <w:r>
        <w:rPr>
          <w:rFonts w:eastAsia="Times New Roman" w:cs="Times New Roman"/>
          <w:szCs w:val="24"/>
        </w:rPr>
        <w:t xml:space="preserve">και τους εισαγγελικούς λειτουργούς. </w:t>
      </w:r>
      <w:r>
        <w:rPr>
          <w:rFonts w:eastAsia="Times New Roman" w:cs="Times New Roman"/>
          <w:szCs w:val="24"/>
        </w:rPr>
        <w:t>Φ</w:t>
      </w:r>
      <w:r>
        <w:rPr>
          <w:rFonts w:eastAsia="Times New Roman" w:cs="Times New Roman"/>
          <w:szCs w:val="24"/>
        </w:rPr>
        <w:t xml:space="preserve">αντάζομαι ότι θα εξετάζουν εξονυχιστικά και τα </w:t>
      </w:r>
      <w:r>
        <w:rPr>
          <w:rFonts w:eastAsia="Times New Roman" w:cs="Times New Roman"/>
          <w:szCs w:val="24"/>
          <w:lang w:val="en-US"/>
        </w:rPr>
        <w:t>mail</w:t>
      </w:r>
      <w:r>
        <w:rPr>
          <w:rFonts w:eastAsia="Times New Roman" w:cs="Times New Roman"/>
          <w:szCs w:val="24"/>
        </w:rPr>
        <w:t xml:space="preserve"> του κ. </w:t>
      </w:r>
      <w:proofErr w:type="spellStart"/>
      <w:r>
        <w:rPr>
          <w:rFonts w:eastAsia="Times New Roman" w:cs="Times New Roman"/>
          <w:szCs w:val="24"/>
        </w:rPr>
        <w:t>Φρουζή</w:t>
      </w:r>
      <w:proofErr w:type="spellEnd"/>
      <w:r>
        <w:rPr>
          <w:rFonts w:eastAsia="Times New Roman" w:cs="Times New Roman"/>
          <w:szCs w:val="24"/>
        </w:rPr>
        <w:t xml:space="preserve"> προς τον κ. Μητσοτάκη και άλλα ενδεχομένως στοιχεία</w:t>
      </w:r>
      <w:r>
        <w:rPr>
          <w:rFonts w:eastAsia="Times New Roman" w:cs="Times New Roman"/>
          <w:szCs w:val="24"/>
        </w:rPr>
        <w:t>,</w:t>
      </w:r>
      <w:r>
        <w:rPr>
          <w:rFonts w:eastAsia="Times New Roman" w:cs="Times New Roman"/>
          <w:szCs w:val="24"/>
        </w:rPr>
        <w:t xml:space="preserve"> που δεν έχουν περιέλθει στο φ</w:t>
      </w:r>
      <w:r>
        <w:rPr>
          <w:rFonts w:eastAsia="Times New Roman" w:cs="Times New Roman"/>
          <w:szCs w:val="24"/>
        </w:rPr>
        <w:t xml:space="preserve">ως της δημοσιότητας. Ούτε αυτό είναι λάσπη στον ανεμιστήρα. Αφορούν πολύ συγκεκριμένα πράγματα. </w:t>
      </w:r>
    </w:p>
    <w:p w14:paraId="0BCB5F81"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Συνέχισε, όμως, ο κ. Μητσοτάκης την προσπάθεια </w:t>
      </w:r>
      <w:proofErr w:type="spellStart"/>
      <w:r>
        <w:rPr>
          <w:rFonts w:eastAsia="Times New Roman" w:cs="Times New Roman"/>
          <w:szCs w:val="24"/>
        </w:rPr>
        <w:t>αυτοθυματοποίησής</w:t>
      </w:r>
      <w:proofErr w:type="spellEnd"/>
      <w:r>
        <w:rPr>
          <w:rFonts w:eastAsia="Times New Roman" w:cs="Times New Roman"/>
          <w:szCs w:val="24"/>
        </w:rPr>
        <w:t xml:space="preserve"> του, ότι είναι το μεγάλο θύμα. Μάλιστα, με εισαγγελικό τόνο, μου απαγόρευσε να αναφερθώ ξανά σ</w:t>
      </w:r>
      <w:r>
        <w:rPr>
          <w:rFonts w:eastAsia="Times New Roman" w:cs="Times New Roman"/>
          <w:szCs w:val="24"/>
        </w:rPr>
        <w:t>ε αυτό το θέμα</w:t>
      </w:r>
      <w:r>
        <w:rPr>
          <w:rFonts w:eastAsia="Times New Roman" w:cs="Times New Roman"/>
          <w:szCs w:val="24"/>
        </w:rPr>
        <w:t>,</w:t>
      </w:r>
      <w:r>
        <w:rPr>
          <w:rFonts w:eastAsia="Times New Roman" w:cs="Times New Roman"/>
          <w:szCs w:val="24"/>
        </w:rPr>
        <w:t xml:space="preserve"> που αφορά επιχειρηματικές δραστηριότητες της συζύγου του. Και εξήγησα στη δική μου ομιλία, ότι αν αντίστοιχα</w:t>
      </w:r>
      <w:r>
        <w:rPr>
          <w:rFonts w:eastAsia="Times New Roman" w:cs="Times New Roman"/>
          <w:szCs w:val="24"/>
        </w:rPr>
        <w:t>,</w:t>
      </w:r>
      <w:r>
        <w:rPr>
          <w:rFonts w:eastAsia="Times New Roman" w:cs="Times New Roman"/>
          <w:szCs w:val="24"/>
        </w:rPr>
        <w:t xml:space="preserve"> η δική μου σύζυγος είχε επιχειρηματικές δραστηριότητες και κάποια </w:t>
      </w:r>
      <w:r>
        <w:rPr>
          <w:rFonts w:eastAsia="Times New Roman" w:cs="Times New Roman"/>
          <w:szCs w:val="24"/>
          <w:lang w:val="en-US"/>
        </w:rPr>
        <w:t>offshore</w:t>
      </w:r>
      <w:r>
        <w:rPr>
          <w:rFonts w:eastAsia="Times New Roman" w:cs="Times New Roman"/>
          <w:szCs w:val="24"/>
        </w:rPr>
        <w:t xml:space="preserve"> κάποιου άλλου επιχειρηματία, ο οποίος έδωσε 8 εκατομμύρ</w:t>
      </w:r>
      <w:r>
        <w:rPr>
          <w:rFonts w:eastAsia="Times New Roman" w:cs="Times New Roman"/>
          <w:szCs w:val="24"/>
        </w:rPr>
        <w:t xml:space="preserve">ια ευρώ στο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και χρηματοδοτούσε με 850.000 ευρώ αυτές τις επιχειρηματικές δραστηριότητες της δικής μου συζύγου, τότε, αν δεν ερχόμουν εγώ εδώ να πω ποιος είναι αυτός ο επιχειρηματίας, θα ήταν μείζον θέμα για τη </w:t>
      </w:r>
      <w:r>
        <w:rPr>
          <w:rFonts w:eastAsia="Times New Roman" w:cs="Times New Roman"/>
          <w:szCs w:val="24"/>
        </w:rPr>
        <w:t>δ</w:t>
      </w:r>
      <w:r>
        <w:rPr>
          <w:rFonts w:eastAsia="Times New Roman" w:cs="Times New Roman"/>
          <w:szCs w:val="24"/>
        </w:rPr>
        <w:t xml:space="preserve">ημοκρατία και την πολιτική ζωή </w:t>
      </w:r>
      <w:r>
        <w:rPr>
          <w:rFonts w:eastAsia="Times New Roman" w:cs="Times New Roman"/>
          <w:szCs w:val="24"/>
        </w:rPr>
        <w:t xml:space="preserve">του τόπου. </w:t>
      </w:r>
    </w:p>
    <w:p w14:paraId="0BCB5F82"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απάντησε, λοιπόν, ο κ. Μητσοτάκης σε αυτό. Αντιθέτως, άρχισε να μου λέει πράγματα</w:t>
      </w:r>
      <w:r>
        <w:rPr>
          <w:rFonts w:eastAsia="Times New Roman" w:cs="Times New Roman"/>
          <w:szCs w:val="24"/>
        </w:rPr>
        <w:t>,</w:t>
      </w:r>
      <w:r>
        <w:rPr>
          <w:rFonts w:eastAsia="Times New Roman" w:cs="Times New Roman"/>
          <w:szCs w:val="24"/>
        </w:rPr>
        <w:t xml:space="preserve"> τα οποία εγώ δεν ανέφερα. Δεν ανέφερα εγώ αν έγινε ή όχι φορολογικός έλεγχος και τι έκανε το ΚΕΦΟΜΕΠ. Εγώ τον ρώτησα ένα πράγμα πολύ συγκεκριμένο: Ποιος είνα</w:t>
      </w:r>
      <w:r>
        <w:rPr>
          <w:rFonts w:eastAsia="Times New Roman" w:cs="Times New Roman"/>
          <w:szCs w:val="24"/>
        </w:rPr>
        <w:t xml:space="preserve">ι αυτός ο επιχειρηματίας και η </w:t>
      </w:r>
      <w:r>
        <w:rPr>
          <w:rFonts w:eastAsia="Times New Roman" w:cs="Times New Roman"/>
          <w:szCs w:val="24"/>
          <w:lang w:val="en-US"/>
        </w:rPr>
        <w:t>offshore</w:t>
      </w:r>
      <w:r>
        <w:rPr>
          <w:rFonts w:eastAsia="Times New Roman" w:cs="Times New Roman"/>
          <w:szCs w:val="24"/>
        </w:rPr>
        <w:t xml:space="preserve"> που χρηματοδοτεί τη σύζυγό του και άρα, τον ίδιο -και ας αφήσουμε αυτή την καραμέλα των προσωπικών σχέσεων, θέλει να γίνει Πρωθυπουργός- με 850.000 ευρώ και χρηματοδοτεί και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με 8 εκατομμύρια ευρώ; Δεν</w:t>
      </w:r>
      <w:r>
        <w:rPr>
          <w:rFonts w:eastAsia="Times New Roman" w:cs="Times New Roman"/>
          <w:szCs w:val="24"/>
        </w:rPr>
        <w:t xml:space="preserve"> είναι θέμα αυτό</w:t>
      </w:r>
      <w:r>
        <w:rPr>
          <w:rFonts w:eastAsia="Times New Roman" w:cs="Times New Roman"/>
          <w:szCs w:val="24"/>
        </w:rPr>
        <w:t>,</w:t>
      </w:r>
      <w:r>
        <w:rPr>
          <w:rFonts w:eastAsia="Times New Roman" w:cs="Times New Roman"/>
          <w:szCs w:val="24"/>
        </w:rPr>
        <w:t xml:space="preserve"> που αφορά την πολιτική ζωή του τόπου</w:t>
      </w:r>
      <w:r>
        <w:rPr>
          <w:rFonts w:eastAsia="Times New Roman" w:cs="Times New Roman"/>
          <w:szCs w:val="24"/>
        </w:rPr>
        <w:t xml:space="preserve"> και</w:t>
      </w:r>
      <w:r>
        <w:rPr>
          <w:rFonts w:eastAsia="Times New Roman" w:cs="Times New Roman"/>
          <w:szCs w:val="24"/>
        </w:rPr>
        <w:t xml:space="preserve"> τη </w:t>
      </w:r>
      <w:r>
        <w:rPr>
          <w:rFonts w:eastAsia="Times New Roman" w:cs="Times New Roman"/>
          <w:szCs w:val="24"/>
        </w:rPr>
        <w:t>δημοκρατία</w:t>
      </w:r>
      <w:r>
        <w:rPr>
          <w:rFonts w:eastAsia="Times New Roman" w:cs="Times New Roman"/>
          <w:szCs w:val="24"/>
        </w:rPr>
        <w:t xml:space="preserve">; </w:t>
      </w:r>
    </w:p>
    <w:p w14:paraId="0BCB5F83"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Θυμίζω ότι στις γαλλικές προεδρικές εκλογές ο υποψήφιος της Δεξιάς έχασε τις εκλογές για μία υπόθεση που αφορούσε τη σύζυγό του. Και τις έχασε</w:t>
      </w:r>
      <w:r>
        <w:rPr>
          <w:rFonts w:eastAsia="Times New Roman" w:cs="Times New Roman"/>
          <w:szCs w:val="24"/>
        </w:rPr>
        <w:t>,</w:t>
      </w:r>
      <w:r>
        <w:rPr>
          <w:rFonts w:eastAsia="Times New Roman" w:cs="Times New Roman"/>
          <w:szCs w:val="24"/>
        </w:rPr>
        <w:t xml:space="preserve"> όχι για 850.000 ευρώ χρηματοδότηση κρ</w:t>
      </w:r>
      <w:r>
        <w:rPr>
          <w:rFonts w:eastAsia="Times New Roman" w:cs="Times New Roman"/>
          <w:szCs w:val="24"/>
        </w:rPr>
        <w:t>υφού επιχειρηματία, αλλά γιατί η σύζυγός του ήταν σε μία θέση αργομισθίας και έπαιρνε 1.000 με 2.000 ευρώ τον μήνα. Γι’ αυτό έχασε τις γαλλικές εκλογές. Θέλουμε, λοιπόν, να είμαστε Ευρώπη, θέλουμε να μένουμε Ευρώπη, αλλά θέλουμε να είμαστε Ευρώπη με συνθήκ</w:t>
      </w:r>
      <w:r>
        <w:rPr>
          <w:rFonts w:eastAsia="Times New Roman" w:cs="Times New Roman"/>
          <w:szCs w:val="24"/>
        </w:rPr>
        <w:t>ες διαπλοκής</w:t>
      </w:r>
      <w:r>
        <w:rPr>
          <w:rFonts w:eastAsia="Times New Roman" w:cs="Times New Roman"/>
          <w:szCs w:val="24"/>
        </w:rPr>
        <w:t>,</w:t>
      </w:r>
      <w:r>
        <w:rPr>
          <w:rFonts w:eastAsia="Times New Roman" w:cs="Times New Roman"/>
          <w:szCs w:val="24"/>
        </w:rPr>
        <w:t xml:space="preserve"> που θυμίζουν Ανατολή και όχι Ευρώπη. </w:t>
      </w:r>
    </w:p>
    <w:p w14:paraId="0BCB5F84"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παρακάτω. </w:t>
      </w:r>
    </w:p>
    <w:p w14:paraId="0BCB5F85"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λοιπόν, έθεσα ζητήματα</w:t>
      </w:r>
      <w:r>
        <w:rPr>
          <w:rFonts w:eastAsia="Times New Roman" w:cs="Times New Roman"/>
          <w:szCs w:val="24"/>
        </w:rPr>
        <w:t>,</w:t>
      </w:r>
      <w:r>
        <w:rPr>
          <w:rFonts w:eastAsia="Times New Roman" w:cs="Times New Roman"/>
          <w:szCs w:val="24"/>
        </w:rPr>
        <w:t xml:space="preserve"> τα οποία είναι γνωστά, τα περισσότερα από αυτά απασχολούν τα μέσα ενημέρωσης και τις εισαγγελικές και δικαστικές </w:t>
      </w:r>
      <w:r>
        <w:rPr>
          <w:rFonts w:eastAsia="Times New Roman" w:cs="Times New Roman"/>
          <w:szCs w:val="24"/>
        </w:rPr>
        <w:t>α</w:t>
      </w:r>
      <w:r>
        <w:rPr>
          <w:rFonts w:eastAsia="Times New Roman" w:cs="Times New Roman"/>
          <w:szCs w:val="24"/>
        </w:rPr>
        <w:t xml:space="preserve">ρχές, τους δικαστικούς λειτουργούς. </w:t>
      </w:r>
    </w:p>
    <w:p w14:paraId="0BCB5F86"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Μητσοτάκης αναφέρθηκε -για να μην το ξεχάσω και αυτό- στον επιχειρηματία κ. Καλογρίτσα, ρίχνοντας πάλι λάσπη στον ανεμιστήρα. Και τι είπε; «Του δώσατε τα έργα». Ποια έργα δώσαμε εμείς στον κ. Καλογρίτσα; Δεν έγινε διαγωνισμός; Δεν πλειοδότησε στον διαγωνισ</w:t>
      </w:r>
      <w:r>
        <w:rPr>
          <w:rFonts w:eastAsia="Times New Roman" w:cs="Times New Roman"/>
          <w:szCs w:val="24"/>
        </w:rPr>
        <w:t>μό; Έχει να καταγγείλει κάτι συγκεκριμένο; Λάσπη, λοιπόν, στον ανεμιστήρα, υπονοούμενα τα οποία τον προκαλώ -τον προκαλώ!- αν έχει στοιχειώδη πολιτική εντιμότητα, να τα αναδείξει. Αναφέρθηκε σε δικές μου οικογενειακές υποθέσεις με δάνεια. Δεν τα γνωρίζω κα</w:t>
      </w:r>
      <w:r>
        <w:rPr>
          <w:rFonts w:eastAsia="Times New Roman" w:cs="Times New Roman"/>
          <w:szCs w:val="24"/>
        </w:rPr>
        <w:t>ν. Τον προκαλώ! Και τον προκαλώ, εάν υπάρχει οτιδήποτε που αφορά εμένα, την οικογένειά μου ή Υπουργούς αυτής της Κυβέρνησης, να τα πάει στον εισαγγελέα. Απλά και σταράτα! Με αυτά δεν θα παίζουμε!</w:t>
      </w:r>
    </w:p>
    <w:p w14:paraId="0BCB5F87" w14:textId="77777777" w:rsidR="00623898" w:rsidRDefault="00B35A1F">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BCB5F88" w14:textId="77777777" w:rsidR="00623898" w:rsidRDefault="00B35A1F">
      <w:pPr>
        <w:spacing w:after="0" w:line="600" w:lineRule="auto"/>
        <w:ind w:firstLine="720"/>
        <w:jc w:val="both"/>
        <w:rPr>
          <w:rFonts w:eastAsia="Times New Roman"/>
          <w:bCs/>
          <w:szCs w:val="24"/>
        </w:rPr>
      </w:pPr>
      <w:r w:rsidRPr="00034A49">
        <w:rPr>
          <w:rFonts w:eastAsia="Times New Roman"/>
          <w:b/>
          <w:szCs w:val="24"/>
        </w:rPr>
        <w:t>ΠΡ</w:t>
      </w:r>
      <w:r w:rsidRPr="00034A49">
        <w:rPr>
          <w:rFonts w:eastAsia="Times New Roman"/>
          <w:b/>
          <w:szCs w:val="24"/>
        </w:rPr>
        <w:t xml:space="preserve">ΟΕΔΡΟΣ (Νικόλαος </w:t>
      </w:r>
      <w:proofErr w:type="spellStart"/>
      <w:r w:rsidRPr="00034A49">
        <w:rPr>
          <w:rFonts w:eastAsia="Times New Roman"/>
          <w:b/>
          <w:szCs w:val="24"/>
        </w:rPr>
        <w:t>Βούτσης</w:t>
      </w:r>
      <w:proofErr w:type="spellEnd"/>
      <w:r w:rsidRPr="00034A49">
        <w:rPr>
          <w:rFonts w:eastAsia="Times New Roman"/>
          <w:b/>
          <w:szCs w:val="24"/>
        </w:rPr>
        <w:t xml:space="preserve">): </w:t>
      </w:r>
      <w:r>
        <w:rPr>
          <w:rFonts w:eastAsia="Times New Roman"/>
          <w:szCs w:val="24"/>
        </w:rPr>
        <w:t>Ο</w:t>
      </w:r>
      <w:r w:rsidRPr="00034A49">
        <w:rPr>
          <w:rFonts w:eastAsia="Times New Roman"/>
          <w:szCs w:val="24"/>
        </w:rPr>
        <w:t xml:space="preserve">λοκληρώθηκε η </w:t>
      </w:r>
      <w:r>
        <w:rPr>
          <w:rFonts w:eastAsia="Times New Roman"/>
          <w:szCs w:val="24"/>
        </w:rPr>
        <w:t xml:space="preserve">προ </w:t>
      </w:r>
      <w:r>
        <w:rPr>
          <w:rFonts w:eastAsia="Times New Roman"/>
          <w:szCs w:val="24"/>
        </w:rPr>
        <w:t xml:space="preserve">ημερησίας διατάξεως </w:t>
      </w:r>
      <w:r w:rsidRPr="00034A49">
        <w:rPr>
          <w:rFonts w:eastAsia="Times New Roman"/>
          <w:szCs w:val="24"/>
        </w:rPr>
        <w:t>συζήτηση</w:t>
      </w:r>
      <w:r>
        <w:rPr>
          <w:rFonts w:eastAsia="Times New Roman"/>
          <w:szCs w:val="24"/>
        </w:rPr>
        <w:t>,</w:t>
      </w:r>
      <w:r w:rsidRPr="00034A49">
        <w:rPr>
          <w:rFonts w:eastAsia="Times New Roman"/>
          <w:szCs w:val="24"/>
        </w:rPr>
        <w:t xml:space="preserve"> σύμφωνα με το άρθρο</w:t>
      </w:r>
      <w:r>
        <w:rPr>
          <w:rFonts w:eastAsia="Times New Roman"/>
          <w:szCs w:val="24"/>
        </w:rPr>
        <w:t xml:space="preserve"> </w:t>
      </w:r>
      <w:r w:rsidRPr="00034A49">
        <w:rPr>
          <w:rFonts w:eastAsia="Times New Roman"/>
          <w:szCs w:val="24"/>
        </w:rPr>
        <w:t xml:space="preserve">143 του Κανονισμού της Βουλής, </w:t>
      </w:r>
      <w:r>
        <w:rPr>
          <w:rFonts w:eastAsia="Times New Roman"/>
          <w:szCs w:val="24"/>
        </w:rPr>
        <w:t xml:space="preserve">που διεξήχθη </w:t>
      </w:r>
      <w:r w:rsidRPr="00034A49">
        <w:rPr>
          <w:rFonts w:eastAsia="Times New Roman"/>
          <w:szCs w:val="24"/>
        </w:rPr>
        <w:t>με πρωτοβουλία του Αρχηγού της Αξιωματικής Αντιπολίτευσης και Προέδρου της Κοινοβουλευτικής Ομάδας της Νέας Δημοκρατ</w:t>
      </w:r>
      <w:r w:rsidRPr="00034A49">
        <w:rPr>
          <w:rFonts w:eastAsia="Times New Roman"/>
          <w:szCs w:val="24"/>
        </w:rPr>
        <w:t xml:space="preserve">ίας κ. Κυριάκου Μητσοτάκη, σε επίπεδο Αρχηγών </w:t>
      </w:r>
      <w:r>
        <w:rPr>
          <w:rFonts w:eastAsia="Times New Roman"/>
          <w:szCs w:val="24"/>
        </w:rPr>
        <w:t>κ</w:t>
      </w:r>
      <w:r w:rsidRPr="00034A49">
        <w:rPr>
          <w:rFonts w:eastAsia="Times New Roman"/>
          <w:szCs w:val="24"/>
        </w:rPr>
        <w:t>ομμάτων,</w:t>
      </w:r>
      <w:r w:rsidRPr="00034A49">
        <w:rPr>
          <w:rFonts w:eastAsia="Times New Roman"/>
          <w:b/>
          <w:bCs/>
          <w:szCs w:val="24"/>
        </w:rPr>
        <w:t xml:space="preserve"> </w:t>
      </w:r>
      <w:r>
        <w:rPr>
          <w:rFonts w:eastAsia="Times New Roman"/>
          <w:bCs/>
          <w:szCs w:val="24"/>
        </w:rPr>
        <w:t xml:space="preserve">με θέμα </w:t>
      </w:r>
      <w:r w:rsidRPr="00034A49">
        <w:rPr>
          <w:rFonts w:eastAsia="Times New Roman"/>
          <w:bCs/>
          <w:szCs w:val="24"/>
        </w:rPr>
        <w:t xml:space="preserve">την </w:t>
      </w:r>
      <w:r>
        <w:rPr>
          <w:rFonts w:eastAsia="Times New Roman"/>
          <w:bCs/>
          <w:szCs w:val="24"/>
        </w:rPr>
        <w:t>ο</w:t>
      </w:r>
      <w:r w:rsidRPr="00034A49">
        <w:rPr>
          <w:rFonts w:eastAsia="Times New Roman"/>
          <w:bCs/>
          <w:szCs w:val="24"/>
        </w:rPr>
        <w:t xml:space="preserve">ικονομία, τις αποφάσεις του </w:t>
      </w:r>
      <w:proofErr w:type="spellStart"/>
      <w:r w:rsidRPr="00034A49">
        <w:rPr>
          <w:rFonts w:eastAsia="Times New Roman"/>
          <w:bCs/>
          <w:szCs w:val="24"/>
        </w:rPr>
        <w:t>Eurogroup</w:t>
      </w:r>
      <w:proofErr w:type="spellEnd"/>
      <w:r w:rsidRPr="00034A49">
        <w:rPr>
          <w:rFonts w:eastAsia="Times New Roman"/>
          <w:bCs/>
          <w:szCs w:val="24"/>
        </w:rPr>
        <w:t xml:space="preserve"> και τις δεσμεύσεις που ανέλαβε η Κυβέρνηση</w:t>
      </w:r>
      <w:r>
        <w:rPr>
          <w:rFonts w:eastAsia="Times New Roman"/>
          <w:bCs/>
          <w:szCs w:val="24"/>
        </w:rPr>
        <w:t>.</w:t>
      </w:r>
    </w:p>
    <w:p w14:paraId="0BCB5F89" w14:textId="77777777" w:rsidR="00623898" w:rsidRDefault="00B35A1F">
      <w:pPr>
        <w:spacing w:after="0" w:line="600" w:lineRule="auto"/>
        <w:ind w:firstLine="720"/>
        <w:jc w:val="both"/>
        <w:rPr>
          <w:rFonts w:eastAsia="Times New Roman"/>
          <w:bCs/>
          <w:szCs w:val="24"/>
        </w:rPr>
      </w:pPr>
      <w:r w:rsidRPr="00034A49">
        <w:rPr>
          <w:rFonts w:eastAsia="Times New Roman"/>
          <w:szCs w:val="24"/>
        </w:rPr>
        <w:t xml:space="preserve">Κυρίες και κύριοι συνάδελφοι, </w:t>
      </w:r>
      <w:r>
        <w:rPr>
          <w:rFonts w:eastAsia="Times New Roman"/>
          <w:bCs/>
          <w:szCs w:val="24"/>
        </w:rPr>
        <w:t xml:space="preserve">δέχεστε </w:t>
      </w:r>
      <w:r>
        <w:rPr>
          <w:rFonts w:eastAsia="Times New Roman"/>
          <w:bCs/>
          <w:szCs w:val="24"/>
        </w:rPr>
        <w:t>στο σημείο αυτό να λύσουμε τη συνεδρίαση;</w:t>
      </w:r>
    </w:p>
    <w:p w14:paraId="0BCB5F8A" w14:textId="77777777" w:rsidR="00623898" w:rsidRDefault="00B35A1F">
      <w:pPr>
        <w:spacing w:after="0"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w:t>
      </w:r>
      <w:r>
        <w:rPr>
          <w:rFonts w:eastAsia="Times New Roman"/>
          <w:bCs/>
          <w:szCs w:val="24"/>
        </w:rPr>
        <w:t xml:space="preserve">α, μάλιστα. </w:t>
      </w:r>
    </w:p>
    <w:p w14:paraId="0BCB5F8B" w14:textId="77777777" w:rsidR="00623898" w:rsidRDefault="00B35A1F">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Με τη συναίνεση του Σώματος και ώρα 19.18΄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14:paraId="0BCB5F8C" w14:textId="77777777" w:rsidR="00623898" w:rsidRDefault="00B35A1F">
      <w:pPr>
        <w:tabs>
          <w:tab w:val="left" w:pos="2738"/>
          <w:tab w:val="center" w:pos="4753"/>
          <w:tab w:val="left" w:pos="5723"/>
        </w:tabs>
        <w:spacing w:line="600" w:lineRule="auto"/>
        <w:jc w:val="both"/>
        <w:rPr>
          <w:rFonts w:eastAsia="Times New Roman" w:cs="Times New Roman"/>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ΟΙ ΓΡΑΜΜΑΤΕΙΣ</w:t>
      </w:r>
    </w:p>
    <w:sectPr w:rsidR="006238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BqZsJ50sB8JEeiwQJa9JvIMdHLg=" w:salt="THp3rjWC+JnDvktVG4SC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98"/>
    <w:rsid w:val="00623898"/>
    <w:rsid w:val="00B35A1F"/>
    <w:rsid w:val="00BC51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5AAC"/>
  <w15:docId w15:val="{F46F9514-E723-42C8-B47C-8C41E79C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727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4727F"/>
    <w:rPr>
      <w:rFonts w:ascii="Segoe UI" w:hAnsi="Segoe UI" w:cs="Segoe UI"/>
      <w:sz w:val="18"/>
      <w:szCs w:val="18"/>
    </w:rPr>
  </w:style>
  <w:style w:type="paragraph" w:styleId="a4">
    <w:name w:val="Revision"/>
    <w:hidden/>
    <w:uiPriority w:val="99"/>
    <w:semiHidden/>
    <w:rsid w:val="00A54715"/>
    <w:pPr>
      <w:spacing w:after="0" w:line="240" w:lineRule="auto"/>
    </w:pPr>
  </w:style>
  <w:style w:type="paragraph" w:styleId="a5">
    <w:name w:val="header"/>
    <w:basedOn w:val="a"/>
    <w:link w:val="Char0"/>
    <w:uiPriority w:val="99"/>
    <w:unhideWhenUsed/>
    <w:rsid w:val="00A86847"/>
    <w:pPr>
      <w:tabs>
        <w:tab w:val="center" w:pos="4153"/>
        <w:tab w:val="right" w:pos="8306"/>
      </w:tabs>
      <w:spacing w:after="0" w:line="240" w:lineRule="auto"/>
    </w:pPr>
  </w:style>
  <w:style w:type="character" w:customStyle="1" w:styleId="Char0">
    <w:name w:val="Κεφαλίδα Char"/>
    <w:basedOn w:val="a0"/>
    <w:link w:val="a5"/>
    <w:uiPriority w:val="99"/>
    <w:rsid w:val="00A86847"/>
  </w:style>
  <w:style w:type="paragraph" w:styleId="a6">
    <w:name w:val="footer"/>
    <w:basedOn w:val="a"/>
    <w:link w:val="Char1"/>
    <w:uiPriority w:val="99"/>
    <w:unhideWhenUsed/>
    <w:rsid w:val="00A86847"/>
    <w:pPr>
      <w:tabs>
        <w:tab w:val="center" w:pos="4153"/>
        <w:tab w:val="right" w:pos="8306"/>
      </w:tabs>
      <w:spacing w:after="0" w:line="240" w:lineRule="auto"/>
    </w:pPr>
  </w:style>
  <w:style w:type="character" w:customStyle="1" w:styleId="Char1">
    <w:name w:val="Υποσέλιδο Char"/>
    <w:basedOn w:val="a0"/>
    <w:link w:val="a6"/>
    <w:uiPriority w:val="99"/>
    <w:rsid w:val="00A86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43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666</MetadataID>
    <Session xmlns="641f345b-441b-4b81-9152-adc2e73ba5e1">Γ´</Session>
    <Date xmlns="641f345b-441b-4b81-9152-adc2e73ba5e1">2018-07-04T21:00:00+00:00</Date>
    <Status xmlns="641f345b-441b-4b81-9152-adc2e73ba5e1">
      <Url>http://srv-sp1/praktika/Lists/Incoming_Metadata/EditForm.aspx?ID=666&amp;Source=/praktika/Recordings_Library/Forms/AllItems.aspx</Url>
      <Description>Δημοσιεύτηκε</Description>
    </Status>
    <Meeting xmlns="641f345b-441b-4b81-9152-adc2e73ba5e1">ΡΝΑ´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E38A6E-9C25-4845-ACE2-8095FD63A13D}">
  <ds:schemaRefs>
    <ds:schemaRef ds:uri="http://schemas.microsoft.com/sharepoint/v3/contenttype/forms"/>
  </ds:schemaRefs>
</ds:datastoreItem>
</file>

<file path=customXml/itemProps2.xml><?xml version="1.0" encoding="utf-8"?>
<ds:datastoreItem xmlns:ds="http://schemas.openxmlformats.org/officeDocument/2006/customXml" ds:itemID="{13FED6F1-3529-4EBC-831D-975A9C9EF835}">
  <ds:schemaRefs>
    <ds:schemaRef ds:uri="641f345b-441b-4b81-9152-adc2e73ba5e1"/>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28D9F4D9-D52D-492C-8662-27561F895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277</Pages>
  <Words>51368</Words>
  <Characters>277391</Characters>
  <Application>Microsoft Office Word</Application>
  <DocSecurity>0</DocSecurity>
  <Lines>2311</Lines>
  <Paragraphs>656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2018-07-11T10:54:00Z</dcterms:created>
  <dcterms:modified xsi:type="dcterms:W3CDTF">2018-07-11T10:54:00Z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